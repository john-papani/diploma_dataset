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AB6D0C" w14:textId="77777777" w:rsidR="00B011D5" w:rsidRPr="00B011D5" w:rsidRDefault="00B011D5" w:rsidP="00B011D5">
      <w:pPr>
        <w:spacing w:after="0" w:line="360" w:lineRule="auto"/>
        <w:rPr>
          <w:ins w:id="0" w:author="Φλούδα Χριστίνα" w:date="2019-04-17T13:03:00Z"/>
          <w:rFonts w:eastAsia="Times New Roman"/>
          <w:szCs w:val="24"/>
          <w:lang w:eastAsia="en-US"/>
        </w:rPr>
      </w:pPr>
      <w:bookmarkStart w:id="1" w:name="_GoBack"/>
      <w:bookmarkEnd w:id="1"/>
      <w:ins w:id="2" w:author="Φλούδα Χριστίνα" w:date="2019-04-17T13:03:00Z">
        <w:r w:rsidRPr="00B011D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C831923" w14:textId="77777777" w:rsidR="00B011D5" w:rsidRPr="00B011D5" w:rsidRDefault="00B011D5" w:rsidP="00B011D5">
      <w:pPr>
        <w:spacing w:after="0" w:line="360" w:lineRule="auto"/>
        <w:rPr>
          <w:ins w:id="3" w:author="Φλούδα Χριστίνα" w:date="2019-04-17T13:03:00Z"/>
          <w:rFonts w:eastAsia="Times New Roman"/>
          <w:szCs w:val="24"/>
          <w:lang w:eastAsia="en-US"/>
        </w:rPr>
      </w:pPr>
    </w:p>
    <w:p w14:paraId="6C681AE5" w14:textId="77777777" w:rsidR="00B011D5" w:rsidRPr="00B011D5" w:rsidRDefault="00B011D5" w:rsidP="00B011D5">
      <w:pPr>
        <w:spacing w:after="0" w:line="360" w:lineRule="auto"/>
        <w:rPr>
          <w:ins w:id="4" w:author="Φλούδα Χριστίνα" w:date="2019-04-17T13:03:00Z"/>
          <w:rFonts w:eastAsia="Times New Roman"/>
          <w:szCs w:val="24"/>
          <w:lang w:eastAsia="en-US"/>
        </w:rPr>
      </w:pPr>
      <w:ins w:id="5" w:author="Φλούδα Χριστίνα" w:date="2019-04-17T13:03:00Z">
        <w:r w:rsidRPr="00B011D5">
          <w:rPr>
            <w:rFonts w:eastAsia="Times New Roman"/>
            <w:szCs w:val="24"/>
            <w:lang w:eastAsia="en-US"/>
          </w:rPr>
          <w:t>ΠΙΝΑΚΑΣ ΠΕΡΙΕΧΟΜΕΝΩΝ</w:t>
        </w:r>
      </w:ins>
    </w:p>
    <w:p w14:paraId="70DCB275" w14:textId="77777777" w:rsidR="00B011D5" w:rsidRPr="00B011D5" w:rsidRDefault="00B011D5" w:rsidP="00B011D5">
      <w:pPr>
        <w:spacing w:after="0" w:line="360" w:lineRule="auto"/>
        <w:rPr>
          <w:ins w:id="6" w:author="Φλούδα Χριστίνα" w:date="2019-04-17T13:03:00Z"/>
          <w:rFonts w:eastAsia="Times New Roman"/>
          <w:szCs w:val="24"/>
          <w:lang w:eastAsia="en-US"/>
        </w:rPr>
      </w:pPr>
      <w:ins w:id="7" w:author="Φλούδα Χριστίνα" w:date="2019-04-17T13:03:00Z">
        <w:r w:rsidRPr="00B011D5">
          <w:rPr>
            <w:rFonts w:eastAsia="Times New Roman"/>
            <w:szCs w:val="24"/>
            <w:lang w:eastAsia="en-US"/>
          </w:rPr>
          <w:t xml:space="preserve">ΙΖ΄ ΠΕΡΙΟΔΟΣ </w:t>
        </w:r>
      </w:ins>
    </w:p>
    <w:p w14:paraId="5DB728AA" w14:textId="77777777" w:rsidR="00B011D5" w:rsidRPr="00B011D5" w:rsidRDefault="00B011D5" w:rsidP="00B011D5">
      <w:pPr>
        <w:spacing w:after="0" w:line="360" w:lineRule="auto"/>
        <w:rPr>
          <w:ins w:id="8" w:author="Φλούδα Χριστίνα" w:date="2019-04-17T13:03:00Z"/>
          <w:rFonts w:eastAsia="Times New Roman"/>
          <w:szCs w:val="24"/>
          <w:lang w:eastAsia="en-US"/>
        </w:rPr>
      </w:pPr>
      <w:ins w:id="9" w:author="Φλούδα Χριστίνα" w:date="2019-04-17T13:03:00Z">
        <w:r w:rsidRPr="00B011D5">
          <w:rPr>
            <w:rFonts w:eastAsia="Times New Roman"/>
            <w:szCs w:val="24"/>
            <w:lang w:eastAsia="en-US"/>
          </w:rPr>
          <w:t>ΠΡΟΕΔΡΕΥΟΜΕΝΗΣ ΚΟΙΝΟΒΟΥΛΕΥΤΙΚΗΣ ΔΗΜΟΚΡΑΤΙΑΣ</w:t>
        </w:r>
      </w:ins>
    </w:p>
    <w:p w14:paraId="569FECD4" w14:textId="77777777" w:rsidR="00B011D5" w:rsidRPr="00B011D5" w:rsidRDefault="00B011D5" w:rsidP="00B011D5">
      <w:pPr>
        <w:spacing w:after="0" w:line="360" w:lineRule="auto"/>
        <w:rPr>
          <w:ins w:id="10" w:author="Φλούδα Χριστίνα" w:date="2019-04-17T13:03:00Z"/>
          <w:rFonts w:eastAsia="Times New Roman"/>
          <w:szCs w:val="24"/>
          <w:lang w:eastAsia="en-US"/>
        </w:rPr>
      </w:pPr>
      <w:ins w:id="11" w:author="Φλούδα Χριστίνα" w:date="2019-04-17T13:03:00Z">
        <w:r w:rsidRPr="00B011D5">
          <w:rPr>
            <w:rFonts w:eastAsia="Times New Roman"/>
            <w:szCs w:val="24"/>
            <w:lang w:eastAsia="en-US"/>
          </w:rPr>
          <w:t>ΣΥΝΟΔΟΣ Δ΄</w:t>
        </w:r>
      </w:ins>
    </w:p>
    <w:p w14:paraId="504D7082" w14:textId="77777777" w:rsidR="00B011D5" w:rsidRPr="00B011D5" w:rsidRDefault="00B011D5" w:rsidP="00B011D5">
      <w:pPr>
        <w:spacing w:after="0" w:line="360" w:lineRule="auto"/>
        <w:rPr>
          <w:ins w:id="12" w:author="Φλούδα Χριστίνα" w:date="2019-04-17T13:03:00Z"/>
          <w:rFonts w:eastAsia="Times New Roman"/>
          <w:szCs w:val="24"/>
          <w:lang w:eastAsia="en-US"/>
        </w:rPr>
      </w:pPr>
    </w:p>
    <w:p w14:paraId="45E20FDB" w14:textId="77777777" w:rsidR="00B011D5" w:rsidRPr="00B011D5" w:rsidRDefault="00B011D5" w:rsidP="00B011D5">
      <w:pPr>
        <w:spacing w:after="0" w:line="360" w:lineRule="auto"/>
        <w:rPr>
          <w:ins w:id="13" w:author="Φλούδα Χριστίνα" w:date="2019-04-17T13:03:00Z"/>
          <w:rFonts w:eastAsia="Times New Roman"/>
          <w:szCs w:val="24"/>
          <w:lang w:eastAsia="en-US"/>
        </w:rPr>
      </w:pPr>
      <w:ins w:id="14" w:author="Φλούδα Χριστίνα" w:date="2019-04-17T13:03:00Z">
        <w:r w:rsidRPr="00B011D5">
          <w:rPr>
            <w:rFonts w:eastAsia="Times New Roman"/>
            <w:szCs w:val="24"/>
            <w:lang w:eastAsia="en-US"/>
          </w:rPr>
          <w:t>ΣΥΝΕΔΡΙΑΣΗ ΡΗ΄</w:t>
        </w:r>
      </w:ins>
    </w:p>
    <w:p w14:paraId="0C871C3A" w14:textId="77777777" w:rsidR="00B011D5" w:rsidRPr="00B011D5" w:rsidRDefault="00B011D5" w:rsidP="00B011D5">
      <w:pPr>
        <w:spacing w:after="0" w:line="360" w:lineRule="auto"/>
        <w:rPr>
          <w:ins w:id="15" w:author="Φλούδα Χριστίνα" w:date="2019-04-17T13:03:00Z"/>
          <w:rFonts w:eastAsia="Times New Roman"/>
          <w:szCs w:val="24"/>
          <w:lang w:eastAsia="en-US"/>
        </w:rPr>
      </w:pPr>
      <w:ins w:id="16" w:author="Φλούδα Χριστίνα" w:date="2019-04-17T13:03:00Z">
        <w:r w:rsidRPr="00B011D5">
          <w:rPr>
            <w:rFonts w:eastAsia="Times New Roman"/>
            <w:szCs w:val="24"/>
            <w:lang w:eastAsia="en-US"/>
          </w:rPr>
          <w:t>Πέμπτη  11 Απριλίου 2019</w:t>
        </w:r>
      </w:ins>
    </w:p>
    <w:p w14:paraId="3652A47A" w14:textId="77777777" w:rsidR="00B011D5" w:rsidRPr="00B011D5" w:rsidRDefault="00B011D5" w:rsidP="00B011D5">
      <w:pPr>
        <w:spacing w:after="0" w:line="360" w:lineRule="auto"/>
        <w:rPr>
          <w:ins w:id="17" w:author="Φλούδα Χριστίνα" w:date="2019-04-17T13:03:00Z"/>
          <w:rFonts w:eastAsia="Times New Roman"/>
          <w:szCs w:val="24"/>
          <w:lang w:eastAsia="en-US"/>
        </w:rPr>
      </w:pPr>
    </w:p>
    <w:p w14:paraId="1B7CBA22" w14:textId="77777777" w:rsidR="00B011D5" w:rsidRPr="00B011D5" w:rsidRDefault="00B011D5" w:rsidP="00B011D5">
      <w:pPr>
        <w:spacing w:after="0" w:line="360" w:lineRule="auto"/>
        <w:rPr>
          <w:ins w:id="18" w:author="Φλούδα Χριστίνα" w:date="2019-04-17T13:03:00Z"/>
          <w:rFonts w:eastAsia="Times New Roman"/>
          <w:szCs w:val="24"/>
          <w:lang w:eastAsia="en-US"/>
        </w:rPr>
      </w:pPr>
      <w:ins w:id="19" w:author="Φλούδα Χριστίνα" w:date="2019-04-17T13:03:00Z">
        <w:r w:rsidRPr="00B011D5">
          <w:rPr>
            <w:rFonts w:eastAsia="Times New Roman"/>
            <w:szCs w:val="24"/>
            <w:lang w:eastAsia="en-US"/>
          </w:rPr>
          <w:t>ΘΕΜΑΤΑ</w:t>
        </w:r>
      </w:ins>
    </w:p>
    <w:p w14:paraId="1AFD6DB7" w14:textId="77777777" w:rsidR="00B011D5" w:rsidRPr="00B011D5" w:rsidRDefault="00B011D5" w:rsidP="00B011D5">
      <w:pPr>
        <w:spacing w:after="0" w:line="360" w:lineRule="auto"/>
        <w:rPr>
          <w:ins w:id="20" w:author="Φλούδα Χριστίνα" w:date="2019-04-17T13:03:00Z"/>
          <w:rFonts w:eastAsia="Times New Roman"/>
          <w:szCs w:val="24"/>
          <w:lang w:eastAsia="en-US"/>
        </w:rPr>
      </w:pPr>
      <w:ins w:id="21" w:author="Φλούδα Χριστίνα" w:date="2019-04-17T13:03:00Z">
        <w:r w:rsidRPr="00B011D5">
          <w:rPr>
            <w:rFonts w:eastAsia="Times New Roman"/>
            <w:szCs w:val="24"/>
            <w:lang w:eastAsia="en-US"/>
          </w:rPr>
          <w:t xml:space="preserve"> </w:t>
        </w:r>
        <w:r w:rsidRPr="00B011D5">
          <w:rPr>
            <w:rFonts w:eastAsia="Times New Roman"/>
            <w:szCs w:val="24"/>
            <w:lang w:eastAsia="en-US"/>
          </w:rPr>
          <w:br/>
          <w:t xml:space="preserve">Α. ΕΙΔΙΚΑ ΘΕΜΑΤΑ </w:t>
        </w:r>
        <w:r w:rsidRPr="00B011D5">
          <w:rPr>
            <w:rFonts w:eastAsia="Times New Roman"/>
            <w:szCs w:val="24"/>
            <w:lang w:eastAsia="en-US"/>
          </w:rPr>
          <w:br/>
          <w:t xml:space="preserve">1. Επικύρωση Πρακτικών, σελ. </w:t>
        </w:r>
        <w:r w:rsidRPr="00B011D5">
          <w:rPr>
            <w:rFonts w:eastAsia="Times New Roman"/>
            <w:szCs w:val="24"/>
            <w:lang w:eastAsia="en-US"/>
          </w:rPr>
          <w:br/>
          <w:t xml:space="preserve">2. Ανακοινώνεται ότι τη συνεδρίαση παρακολουθούν μαθητές  από το 4ο Δημοτικό Σχολείο Νέας Φιλαδέλφειας και το 1ο Γυμνάσιο Μαρκόπουλου Αττικής, σελ. </w:t>
        </w:r>
        <w:r w:rsidRPr="00B011D5">
          <w:rPr>
            <w:rFonts w:eastAsia="Times New Roman"/>
            <w:szCs w:val="24"/>
            <w:lang w:eastAsia="en-US"/>
          </w:rPr>
          <w:br/>
          <w:t xml:space="preserve">3.  Άδεια απουσίας των Βουλευτών κ.κ. Ν. </w:t>
        </w:r>
        <w:proofErr w:type="spellStart"/>
        <w:r w:rsidRPr="00B011D5">
          <w:rPr>
            <w:rFonts w:eastAsia="Times New Roman"/>
            <w:szCs w:val="24"/>
            <w:lang w:eastAsia="en-US"/>
          </w:rPr>
          <w:t>Δένδια</w:t>
        </w:r>
        <w:proofErr w:type="spellEnd"/>
        <w:r w:rsidRPr="00B011D5">
          <w:rPr>
            <w:rFonts w:eastAsia="Times New Roman"/>
            <w:szCs w:val="24"/>
            <w:lang w:eastAsia="en-US"/>
          </w:rPr>
          <w:t xml:space="preserve">, Μ. Αντωνίου, Θ. </w:t>
        </w:r>
        <w:proofErr w:type="spellStart"/>
        <w:r w:rsidRPr="00B011D5">
          <w:rPr>
            <w:rFonts w:eastAsia="Times New Roman"/>
            <w:szCs w:val="24"/>
            <w:lang w:eastAsia="en-US"/>
          </w:rPr>
          <w:t>Φορτσάκη</w:t>
        </w:r>
        <w:proofErr w:type="spellEnd"/>
        <w:r w:rsidRPr="00B011D5">
          <w:rPr>
            <w:rFonts w:eastAsia="Times New Roman"/>
            <w:szCs w:val="24"/>
            <w:lang w:eastAsia="en-US"/>
          </w:rPr>
          <w:t xml:space="preserve">, Χ. </w:t>
        </w:r>
        <w:proofErr w:type="spellStart"/>
        <w:r w:rsidRPr="00B011D5">
          <w:rPr>
            <w:rFonts w:eastAsia="Times New Roman"/>
            <w:szCs w:val="24"/>
            <w:lang w:eastAsia="en-US"/>
          </w:rPr>
          <w:t>Σταϊκούρα</w:t>
        </w:r>
        <w:proofErr w:type="spellEnd"/>
        <w:r w:rsidRPr="00B011D5">
          <w:rPr>
            <w:rFonts w:eastAsia="Times New Roman"/>
            <w:szCs w:val="24"/>
            <w:lang w:eastAsia="en-US"/>
          </w:rPr>
          <w:t xml:space="preserve"> και Ι. </w:t>
        </w:r>
        <w:proofErr w:type="spellStart"/>
        <w:r w:rsidRPr="00B011D5">
          <w:rPr>
            <w:rFonts w:eastAsia="Times New Roman"/>
            <w:szCs w:val="24"/>
            <w:lang w:eastAsia="en-US"/>
          </w:rPr>
          <w:t>Πλακιωτάκη</w:t>
        </w:r>
        <w:proofErr w:type="spellEnd"/>
        <w:r w:rsidRPr="00B011D5">
          <w:rPr>
            <w:rFonts w:eastAsia="Times New Roman"/>
            <w:szCs w:val="24"/>
            <w:lang w:eastAsia="en-US"/>
          </w:rPr>
          <w:t xml:space="preserve">, σελ. </w:t>
        </w:r>
        <w:r w:rsidRPr="00B011D5">
          <w:rPr>
            <w:rFonts w:eastAsia="Times New Roman"/>
            <w:szCs w:val="24"/>
            <w:lang w:eastAsia="en-US"/>
          </w:rPr>
          <w:br/>
          <w:t xml:space="preserve">4. Ανακοινώνεται επιστολή προς τον Πρόεδρο της Βουλής κ. Νικόλαο </w:t>
        </w:r>
        <w:proofErr w:type="spellStart"/>
        <w:r w:rsidRPr="00B011D5">
          <w:rPr>
            <w:rFonts w:eastAsia="Times New Roman"/>
            <w:szCs w:val="24"/>
            <w:lang w:eastAsia="en-US"/>
          </w:rPr>
          <w:t>Βούτση</w:t>
        </w:r>
        <w:proofErr w:type="spellEnd"/>
        <w:r w:rsidRPr="00B011D5">
          <w:rPr>
            <w:rFonts w:eastAsia="Times New Roman"/>
            <w:szCs w:val="24"/>
            <w:lang w:eastAsia="en-US"/>
          </w:rPr>
          <w:t xml:space="preserve">, του κ. Γεωργίου </w:t>
        </w:r>
        <w:proofErr w:type="spellStart"/>
        <w:r w:rsidRPr="00B011D5">
          <w:rPr>
            <w:rFonts w:eastAsia="Times New Roman"/>
            <w:szCs w:val="24"/>
            <w:lang w:eastAsia="en-US"/>
          </w:rPr>
          <w:t>Αμυρά</w:t>
        </w:r>
        <w:proofErr w:type="spellEnd"/>
        <w:r w:rsidRPr="00B011D5">
          <w:rPr>
            <w:rFonts w:eastAsia="Times New Roman"/>
            <w:szCs w:val="24"/>
            <w:lang w:eastAsia="en-US"/>
          </w:rPr>
          <w:t xml:space="preserve"> με την οποία ενημερώνει ότι υποβάλλει την παραίτηση του από τη θέση του Βουλευτή της Β' Περιφέρειας Αθηνών, σελ. </w:t>
        </w:r>
        <w:r w:rsidRPr="00B011D5">
          <w:rPr>
            <w:rFonts w:eastAsia="Times New Roman"/>
            <w:szCs w:val="24"/>
            <w:lang w:eastAsia="en-US"/>
          </w:rPr>
          <w:br/>
          <w:t xml:space="preserve">5. Ορκωμοσία ως Βουλευτού, της κ. Αντιγόνης </w:t>
        </w:r>
        <w:proofErr w:type="spellStart"/>
        <w:r w:rsidRPr="00B011D5">
          <w:rPr>
            <w:rFonts w:eastAsia="Times New Roman"/>
            <w:szCs w:val="24"/>
            <w:lang w:eastAsia="en-US"/>
          </w:rPr>
          <w:t>Λυμπεράκη</w:t>
        </w:r>
        <w:proofErr w:type="spellEnd"/>
        <w:r w:rsidRPr="00B011D5">
          <w:rPr>
            <w:rFonts w:eastAsia="Times New Roman"/>
            <w:szCs w:val="24"/>
            <w:lang w:eastAsia="en-US"/>
          </w:rPr>
          <w:t xml:space="preserve"> στη θέση του κ. Γεωργίου </w:t>
        </w:r>
        <w:proofErr w:type="spellStart"/>
        <w:r w:rsidRPr="00B011D5">
          <w:rPr>
            <w:rFonts w:eastAsia="Times New Roman"/>
            <w:szCs w:val="24"/>
            <w:lang w:eastAsia="en-US"/>
          </w:rPr>
          <w:t>Αμυρά</w:t>
        </w:r>
        <w:proofErr w:type="spellEnd"/>
        <w:r w:rsidRPr="00B011D5">
          <w:rPr>
            <w:rFonts w:eastAsia="Times New Roman"/>
            <w:szCs w:val="24"/>
            <w:lang w:eastAsia="en-US"/>
          </w:rPr>
          <w:t xml:space="preserve">, που παραιτήθηκε, σελ. </w:t>
        </w:r>
        <w:r w:rsidRPr="00B011D5">
          <w:rPr>
            <w:rFonts w:eastAsia="Times New Roman"/>
            <w:szCs w:val="24"/>
            <w:lang w:eastAsia="en-US"/>
          </w:rPr>
          <w:br/>
          <w:t xml:space="preserve">6. Ανακοινώνεται ότι ο Υπουργός  Δικαιοσύνης, Διαφάνειας και Ανθρωπίνων Δικαιωμάτων διαβίβασε στη Βουλή, σύμφωνα με το άρθρο 86 του Συντάγματος και το ν.3126/2003 «Ποινική Ευθύνη των Υπουργών», όπως ισχύει, την από 09-04-2019 ποινική δικογραφία που αφορά στον Υπουργό Υποδομών, Μεταφορών και Δικτύων Χρήστο </w:t>
        </w:r>
        <w:proofErr w:type="spellStart"/>
        <w:r w:rsidRPr="00B011D5">
          <w:rPr>
            <w:rFonts w:eastAsia="Times New Roman"/>
            <w:szCs w:val="24"/>
            <w:lang w:eastAsia="en-US"/>
          </w:rPr>
          <w:t>Σπίρτζη</w:t>
        </w:r>
        <w:proofErr w:type="spellEnd"/>
        <w:r w:rsidRPr="00B011D5">
          <w:rPr>
            <w:rFonts w:eastAsia="Times New Roman"/>
            <w:szCs w:val="24"/>
            <w:lang w:eastAsia="en-US"/>
          </w:rPr>
          <w:t xml:space="preserve"> και ποινική δικογραφία που αφορά στον τέως Υπουργό Δικαιοσύνης, Διαφάνειας και Ανθρωπίνων Δικαιωμάτων Σταύρο Κοντονή, σελ. </w:t>
        </w:r>
        <w:r w:rsidRPr="00B011D5">
          <w:rPr>
            <w:rFonts w:eastAsia="Times New Roman"/>
            <w:szCs w:val="24"/>
            <w:lang w:eastAsia="en-US"/>
          </w:rPr>
          <w:br/>
          <w:t xml:space="preserve">7. Επί διαδικαστικού θέματος, σελ. </w:t>
        </w:r>
        <w:r w:rsidRPr="00B011D5">
          <w:rPr>
            <w:rFonts w:eastAsia="Times New Roman"/>
            <w:szCs w:val="24"/>
            <w:lang w:eastAsia="en-US"/>
          </w:rPr>
          <w:br/>
          <w:t xml:space="preserve"> </w:t>
        </w:r>
        <w:r w:rsidRPr="00B011D5">
          <w:rPr>
            <w:rFonts w:eastAsia="Times New Roman"/>
            <w:szCs w:val="24"/>
            <w:lang w:eastAsia="en-US"/>
          </w:rPr>
          <w:br/>
          <w:t xml:space="preserve">Β. ΚΟΙΝΟΒΟΥΛΕΥΤΙΚΟΣ ΕΛΕΓΧΟΣ </w:t>
        </w:r>
        <w:r w:rsidRPr="00B011D5">
          <w:rPr>
            <w:rFonts w:eastAsia="Times New Roman"/>
            <w:szCs w:val="24"/>
            <w:lang w:eastAsia="en-US"/>
          </w:rPr>
          <w:br/>
          <w:t xml:space="preserve">1. Ανακοίνωση του δελτίου επικαίρων ερωτήσεων της Παρασκευής 12 Απριλίου 2019, σελ. </w:t>
        </w:r>
        <w:r w:rsidRPr="00B011D5">
          <w:rPr>
            <w:rFonts w:eastAsia="Times New Roman"/>
            <w:szCs w:val="24"/>
            <w:lang w:eastAsia="en-US"/>
          </w:rPr>
          <w:br/>
          <w:t>2. Συζήτηση επικαίρων ερωτήσεων:</w:t>
        </w:r>
        <w:r w:rsidRPr="00B011D5">
          <w:rPr>
            <w:rFonts w:eastAsia="Times New Roman"/>
            <w:szCs w:val="24"/>
            <w:lang w:eastAsia="en-US"/>
          </w:rPr>
          <w:br/>
          <w:t xml:space="preserve">    α) Προς την Υπουργό Εργασίας, Κοινωνικής Ασφάλισης και Κοινωνικής  Αλληλεγγύης, με θέμα: «Εναρμόνιση της ηλικίας εισαγωγής στα Κέντρα Δημιουργικής Απασχόλησης Παιδιών (ΚΔΑΠ) με την ηλικία ένταξης στην υποχρεωτική εκπαίδευση», σελ. </w:t>
        </w:r>
        <w:r w:rsidRPr="00B011D5">
          <w:rPr>
            <w:rFonts w:eastAsia="Times New Roman"/>
            <w:szCs w:val="24"/>
            <w:lang w:eastAsia="en-US"/>
          </w:rPr>
          <w:br/>
          <w:t xml:space="preserve">    β) Προς τον Υπουργό Αγροτικής Ανάπτυξης και Τροφίμων, με θέμα: «Η αντιφατική και αναποτελεσματική πολιτική του Υπουργείου Αγροτικής Ανάπτυξης και Τροφίμων (ΥΠΑΑΤ) θέτει σε κίνδυνο την νέα καλλιεργητική περίοδο στις εκτάσεις των πρώην λιμνών </w:t>
        </w:r>
        <w:proofErr w:type="spellStart"/>
        <w:r w:rsidRPr="00B011D5">
          <w:rPr>
            <w:rFonts w:eastAsia="Times New Roman"/>
            <w:szCs w:val="24"/>
            <w:lang w:eastAsia="en-US"/>
          </w:rPr>
          <w:t>Αγουλινίτσας</w:t>
        </w:r>
        <w:proofErr w:type="spellEnd"/>
        <w:r w:rsidRPr="00B011D5">
          <w:rPr>
            <w:rFonts w:eastAsia="Times New Roman"/>
            <w:szCs w:val="24"/>
            <w:lang w:eastAsia="en-US"/>
          </w:rPr>
          <w:t xml:space="preserve"> - Μουριάς», σελ. </w:t>
        </w:r>
        <w:r w:rsidRPr="00B011D5">
          <w:rPr>
            <w:rFonts w:eastAsia="Times New Roman"/>
            <w:szCs w:val="24"/>
            <w:lang w:eastAsia="en-US"/>
          </w:rPr>
          <w:br/>
          <w:t xml:space="preserve">    γ) Προς τον Υπουργό Υποδομών και Μεταφορών:</w:t>
        </w:r>
        <w:r w:rsidRPr="00B011D5">
          <w:rPr>
            <w:rFonts w:eastAsia="Times New Roman"/>
            <w:szCs w:val="24"/>
            <w:lang w:eastAsia="en-US"/>
          </w:rPr>
          <w:br/>
          <w:t xml:space="preserve">        i. σχετικά με τα «</w:t>
        </w:r>
        <w:proofErr w:type="spellStart"/>
        <w:r w:rsidRPr="00B011D5">
          <w:rPr>
            <w:rFonts w:eastAsia="Times New Roman"/>
            <w:szCs w:val="24"/>
            <w:lang w:eastAsia="en-US"/>
          </w:rPr>
          <w:t>πλημμυρικά</w:t>
        </w:r>
        <w:proofErr w:type="spellEnd"/>
        <w:r w:rsidRPr="00B011D5">
          <w:rPr>
            <w:rFonts w:eastAsia="Times New Roman"/>
            <w:szCs w:val="24"/>
            <w:lang w:eastAsia="en-US"/>
          </w:rPr>
          <w:t xml:space="preserve"> φαινόμενα και τις καταστροφές στις περιοχές Δοκός - Αγία Ελεούσα - Λιανή  Άμμος -  Έξω Παναγίτσα στη Χαλκίδα», σελ. </w:t>
        </w:r>
        <w:r w:rsidRPr="00B011D5">
          <w:rPr>
            <w:rFonts w:eastAsia="Times New Roman"/>
            <w:szCs w:val="24"/>
            <w:lang w:eastAsia="en-US"/>
          </w:rPr>
          <w:br/>
          <w:t xml:space="preserve">        </w:t>
        </w:r>
        <w:proofErr w:type="spellStart"/>
        <w:r w:rsidRPr="00B011D5">
          <w:rPr>
            <w:rFonts w:eastAsia="Times New Roman"/>
            <w:szCs w:val="24"/>
            <w:lang w:eastAsia="en-US"/>
          </w:rPr>
          <w:t>ii</w:t>
        </w:r>
        <w:proofErr w:type="spellEnd"/>
        <w:r w:rsidRPr="00B011D5">
          <w:rPr>
            <w:rFonts w:eastAsia="Times New Roman"/>
            <w:szCs w:val="24"/>
            <w:lang w:eastAsia="en-US"/>
          </w:rPr>
          <w:t xml:space="preserve">. με θέμα: «Βαλτώνει η προμήθεια επτακοσίων πενήντα λεωφορείων αστικής συγκοινωνίας - τριακόσια πενήντα για τη Θεσσαλονίκη», σελ. </w:t>
        </w:r>
        <w:r w:rsidRPr="00B011D5">
          <w:rPr>
            <w:rFonts w:eastAsia="Times New Roman"/>
            <w:szCs w:val="24"/>
            <w:lang w:eastAsia="en-US"/>
          </w:rPr>
          <w:br/>
          <w:t xml:space="preserve">        </w:t>
        </w:r>
        <w:proofErr w:type="spellStart"/>
        <w:r w:rsidRPr="00B011D5">
          <w:rPr>
            <w:rFonts w:eastAsia="Times New Roman"/>
            <w:szCs w:val="24"/>
            <w:lang w:eastAsia="en-US"/>
          </w:rPr>
          <w:t>iii</w:t>
        </w:r>
        <w:proofErr w:type="spellEnd"/>
        <w:r w:rsidRPr="00B011D5">
          <w:rPr>
            <w:rFonts w:eastAsia="Times New Roman"/>
            <w:szCs w:val="24"/>
            <w:lang w:eastAsia="en-US"/>
          </w:rPr>
          <w:t xml:space="preserve">. με θέμα: «Επικίνδυνη «στενωπός» στον </w:t>
        </w:r>
        <w:proofErr w:type="spellStart"/>
        <w:r w:rsidRPr="00B011D5">
          <w:rPr>
            <w:rFonts w:eastAsia="Times New Roman"/>
            <w:szCs w:val="24"/>
            <w:lang w:eastAsia="en-US"/>
          </w:rPr>
          <w:t>Αποσελέμη</w:t>
        </w:r>
        <w:proofErr w:type="spellEnd"/>
        <w:r w:rsidRPr="00B011D5">
          <w:rPr>
            <w:rFonts w:eastAsia="Times New Roman"/>
            <w:szCs w:val="24"/>
            <w:lang w:eastAsia="en-US"/>
          </w:rPr>
          <w:t xml:space="preserve">, στο τμήμα Γούβες-Χερσόνησος», σελ. </w:t>
        </w:r>
        <w:r w:rsidRPr="00B011D5">
          <w:rPr>
            <w:rFonts w:eastAsia="Times New Roman"/>
            <w:szCs w:val="24"/>
            <w:lang w:eastAsia="en-US"/>
          </w:rPr>
          <w:br/>
          <w:t xml:space="preserve">        </w:t>
        </w:r>
        <w:proofErr w:type="spellStart"/>
        <w:r w:rsidRPr="00B011D5">
          <w:rPr>
            <w:rFonts w:eastAsia="Times New Roman"/>
            <w:szCs w:val="24"/>
            <w:lang w:eastAsia="en-US"/>
          </w:rPr>
          <w:t>iv</w:t>
        </w:r>
        <w:proofErr w:type="spellEnd"/>
        <w:r w:rsidRPr="00B011D5">
          <w:rPr>
            <w:rFonts w:eastAsia="Times New Roman"/>
            <w:szCs w:val="24"/>
            <w:lang w:eastAsia="en-US"/>
          </w:rPr>
          <w:t xml:space="preserve">. με θέμα: « Άμεση αποκατάσταση των ζημιών που προκλήθηκαν στο Νομό Χανίων από τις καταστροφικές πλημμύρες, αποζημίωση του συνόλου των πληγέντων», σελ. </w:t>
        </w:r>
        <w:r w:rsidRPr="00B011D5">
          <w:rPr>
            <w:rFonts w:eastAsia="Times New Roman"/>
            <w:szCs w:val="24"/>
            <w:lang w:eastAsia="en-US"/>
          </w:rPr>
          <w:br/>
          <w:t xml:space="preserve"> </w:t>
        </w:r>
        <w:r w:rsidRPr="00B011D5">
          <w:rPr>
            <w:rFonts w:eastAsia="Times New Roman"/>
            <w:szCs w:val="24"/>
            <w:lang w:eastAsia="en-US"/>
          </w:rPr>
          <w:br/>
          <w:t>ΠΡΟΕΔΡΕΥΟΝΤΕΣ</w:t>
        </w:r>
      </w:ins>
    </w:p>
    <w:p w14:paraId="0766C446" w14:textId="77777777" w:rsidR="00B011D5" w:rsidRPr="00B011D5" w:rsidRDefault="00B011D5" w:rsidP="00B011D5">
      <w:pPr>
        <w:spacing w:after="0" w:line="360" w:lineRule="auto"/>
        <w:rPr>
          <w:ins w:id="22" w:author="Φλούδα Χριστίνα" w:date="2019-04-17T13:03:00Z"/>
          <w:rFonts w:eastAsia="Times New Roman"/>
          <w:szCs w:val="24"/>
          <w:lang w:eastAsia="en-US"/>
        </w:rPr>
      </w:pPr>
    </w:p>
    <w:p w14:paraId="0C846D27" w14:textId="77777777" w:rsidR="00B011D5" w:rsidRPr="00B011D5" w:rsidRDefault="00B011D5" w:rsidP="00B011D5">
      <w:pPr>
        <w:spacing w:after="0" w:line="360" w:lineRule="auto"/>
        <w:rPr>
          <w:ins w:id="23" w:author="Φλούδα Χριστίνα" w:date="2019-04-17T13:03:00Z"/>
          <w:rFonts w:eastAsia="Times New Roman"/>
          <w:szCs w:val="24"/>
          <w:lang w:eastAsia="en-US"/>
        </w:rPr>
      </w:pPr>
      <w:ins w:id="24" w:author="Φλούδα Χριστίνα" w:date="2019-04-17T13:03:00Z">
        <w:r w:rsidRPr="00B011D5">
          <w:rPr>
            <w:rFonts w:eastAsia="Times New Roman"/>
            <w:szCs w:val="24"/>
            <w:lang w:eastAsia="en-US"/>
          </w:rPr>
          <w:t>ΚΑΚΛΑΜΑΝΗΣ Ν. , σελ.</w:t>
        </w:r>
        <w:r w:rsidRPr="00B011D5">
          <w:rPr>
            <w:rFonts w:eastAsia="Times New Roman"/>
            <w:szCs w:val="24"/>
            <w:lang w:eastAsia="en-US"/>
          </w:rPr>
          <w:br/>
        </w:r>
        <w:r w:rsidRPr="00B011D5">
          <w:rPr>
            <w:rFonts w:eastAsia="Times New Roman"/>
            <w:szCs w:val="24"/>
            <w:lang w:eastAsia="en-US"/>
          </w:rPr>
          <w:br/>
        </w:r>
      </w:ins>
    </w:p>
    <w:p w14:paraId="4F5C1BBA" w14:textId="77777777" w:rsidR="00B011D5" w:rsidRPr="00B011D5" w:rsidRDefault="00B011D5" w:rsidP="00B011D5">
      <w:pPr>
        <w:spacing w:after="0" w:line="360" w:lineRule="auto"/>
        <w:rPr>
          <w:ins w:id="25" w:author="Φλούδα Χριστίνα" w:date="2019-04-17T13:03:00Z"/>
          <w:rFonts w:eastAsia="Times New Roman"/>
          <w:szCs w:val="24"/>
          <w:lang w:eastAsia="en-US"/>
        </w:rPr>
      </w:pPr>
      <w:ins w:id="26" w:author="Φλούδα Χριστίνα" w:date="2019-04-17T13:03:00Z">
        <w:r w:rsidRPr="00B011D5">
          <w:rPr>
            <w:rFonts w:eastAsia="Times New Roman"/>
            <w:szCs w:val="24"/>
            <w:lang w:eastAsia="en-US"/>
          </w:rPr>
          <w:t>ΟΜΙΛΗΤΕΣ</w:t>
        </w:r>
      </w:ins>
    </w:p>
    <w:p w14:paraId="4231C54A" w14:textId="1BA08F01" w:rsidR="00B011D5" w:rsidRDefault="00B011D5" w:rsidP="00B011D5">
      <w:pPr>
        <w:spacing w:line="600" w:lineRule="auto"/>
        <w:ind w:firstLine="720"/>
        <w:jc w:val="center"/>
        <w:rPr>
          <w:ins w:id="27" w:author="Φλούδα Χριστίνα" w:date="2019-04-17T13:03:00Z"/>
          <w:rFonts w:eastAsia="Times New Roman"/>
          <w:szCs w:val="24"/>
        </w:rPr>
      </w:pPr>
      <w:ins w:id="28" w:author="Φλούδα Χριστίνα" w:date="2019-04-17T13:03:00Z">
        <w:r w:rsidRPr="00B011D5">
          <w:rPr>
            <w:rFonts w:eastAsia="Times New Roman"/>
            <w:szCs w:val="24"/>
            <w:lang w:eastAsia="en-US"/>
          </w:rPr>
          <w:br/>
          <w:t>Α. Επί διαδικαστικού θέματος:</w:t>
        </w:r>
        <w:r w:rsidRPr="00B011D5">
          <w:rPr>
            <w:rFonts w:eastAsia="Times New Roman"/>
            <w:szCs w:val="24"/>
            <w:lang w:eastAsia="en-US"/>
          </w:rPr>
          <w:br/>
          <w:t>ΚΑΚΛΑΜΑΝΗΣ Ν. , σελ.</w:t>
        </w:r>
        <w:r w:rsidRPr="00B011D5">
          <w:rPr>
            <w:rFonts w:eastAsia="Times New Roman"/>
            <w:szCs w:val="24"/>
            <w:lang w:eastAsia="en-US"/>
          </w:rPr>
          <w:br/>
          <w:t>ΚΟΥΤΣΟΥΚΟΣ Γ. , σελ.</w:t>
        </w:r>
        <w:r w:rsidRPr="00B011D5">
          <w:rPr>
            <w:rFonts w:eastAsia="Times New Roman"/>
            <w:szCs w:val="24"/>
            <w:lang w:eastAsia="en-US"/>
          </w:rPr>
          <w:br/>
          <w:t>ΜΠΟΥΚΩΡΟΣ Χ. , σελ.</w:t>
        </w:r>
        <w:r w:rsidRPr="00B011D5">
          <w:rPr>
            <w:rFonts w:eastAsia="Times New Roman"/>
            <w:szCs w:val="24"/>
            <w:lang w:eastAsia="en-US"/>
          </w:rPr>
          <w:br/>
          <w:t>ΦΩΤΙΟΥ Θ. , σελ.</w:t>
        </w:r>
        <w:r w:rsidRPr="00B011D5">
          <w:rPr>
            <w:rFonts w:eastAsia="Times New Roman"/>
            <w:szCs w:val="24"/>
            <w:lang w:eastAsia="en-US"/>
          </w:rPr>
          <w:br/>
        </w:r>
        <w:r w:rsidRPr="00B011D5">
          <w:rPr>
            <w:rFonts w:eastAsia="Times New Roman"/>
            <w:szCs w:val="24"/>
            <w:lang w:eastAsia="en-US"/>
          </w:rPr>
          <w:br/>
          <w:t>Β. Επί την επικαίρων ερωτήσεων:</w:t>
        </w:r>
        <w:r w:rsidRPr="00B011D5">
          <w:rPr>
            <w:rFonts w:eastAsia="Times New Roman"/>
            <w:szCs w:val="24"/>
            <w:lang w:eastAsia="en-US"/>
          </w:rPr>
          <w:br/>
          <w:t>ΚΕΓΚΕΡΟΓΛΟΥ Β. , σελ.</w:t>
        </w:r>
        <w:r w:rsidRPr="00B011D5">
          <w:rPr>
            <w:rFonts w:eastAsia="Times New Roman"/>
            <w:szCs w:val="24"/>
            <w:lang w:eastAsia="en-US"/>
          </w:rPr>
          <w:br/>
          <w:t>ΚΟΚΚΑΛΗΣ Β. , σελ.</w:t>
        </w:r>
        <w:r w:rsidRPr="00B011D5">
          <w:rPr>
            <w:rFonts w:eastAsia="Times New Roman"/>
            <w:szCs w:val="24"/>
            <w:lang w:eastAsia="en-US"/>
          </w:rPr>
          <w:br/>
          <w:t>ΚΟΥΤΣΟΥΚΟΣ Γ. , σελ.</w:t>
        </w:r>
        <w:r w:rsidRPr="00B011D5">
          <w:rPr>
            <w:rFonts w:eastAsia="Times New Roman"/>
            <w:szCs w:val="24"/>
            <w:lang w:eastAsia="en-US"/>
          </w:rPr>
          <w:br/>
          <w:t>ΛΑΜΠΡΟΥΛΗΣ Γ. , σελ.</w:t>
        </w:r>
        <w:r w:rsidRPr="00B011D5">
          <w:rPr>
            <w:rFonts w:eastAsia="Times New Roman"/>
            <w:szCs w:val="24"/>
            <w:lang w:eastAsia="en-US"/>
          </w:rPr>
          <w:br/>
          <w:t>ΜΠΟΥΚΩΡΟΣ Χ. , σελ.</w:t>
        </w:r>
        <w:r w:rsidRPr="00B011D5">
          <w:rPr>
            <w:rFonts w:eastAsia="Times New Roman"/>
            <w:szCs w:val="24"/>
            <w:lang w:eastAsia="en-US"/>
          </w:rPr>
          <w:br/>
          <w:t>ΣΑΡΙΔΗΣ Ι. , σελ.</w:t>
        </w:r>
        <w:r w:rsidRPr="00B011D5">
          <w:rPr>
            <w:rFonts w:eastAsia="Times New Roman"/>
            <w:szCs w:val="24"/>
            <w:lang w:eastAsia="en-US"/>
          </w:rPr>
          <w:br/>
          <w:t>ΣΠΙΡΤΖΗΣ Χ. , σελ.</w:t>
        </w:r>
        <w:r w:rsidRPr="00B011D5">
          <w:rPr>
            <w:rFonts w:eastAsia="Times New Roman"/>
            <w:szCs w:val="24"/>
            <w:lang w:eastAsia="en-US"/>
          </w:rPr>
          <w:br/>
          <w:t>ΣΥΝΤΥΧΑΚΗΣ Ε. , σελ.</w:t>
        </w:r>
        <w:r w:rsidRPr="00B011D5">
          <w:rPr>
            <w:rFonts w:eastAsia="Times New Roman"/>
            <w:szCs w:val="24"/>
            <w:lang w:eastAsia="en-US"/>
          </w:rPr>
          <w:br/>
          <w:t>ΦΩΤΙΟΥ Θ. , σελ.</w:t>
        </w:r>
        <w:r w:rsidRPr="00B011D5">
          <w:rPr>
            <w:rFonts w:eastAsia="Times New Roman"/>
            <w:szCs w:val="24"/>
            <w:lang w:eastAsia="en-US"/>
          </w:rPr>
          <w:br/>
        </w:r>
        <w:r w:rsidRPr="00B011D5">
          <w:rPr>
            <w:rFonts w:eastAsia="Times New Roman"/>
            <w:szCs w:val="24"/>
            <w:lang w:eastAsia="en-US"/>
          </w:rPr>
          <w:br/>
          <w:t>ΠΑΡΕΜΒΑΣΕΙΣ:</w:t>
        </w:r>
        <w:r w:rsidRPr="00B011D5">
          <w:rPr>
            <w:rFonts w:eastAsia="Times New Roman"/>
            <w:szCs w:val="24"/>
            <w:lang w:eastAsia="en-US"/>
          </w:rPr>
          <w:br/>
          <w:t>ΚΑΚΛΑΜΑΝΗΣ Ν. , σελ.</w:t>
        </w:r>
        <w:r w:rsidRPr="00B011D5">
          <w:rPr>
            <w:rFonts w:eastAsia="Times New Roman"/>
            <w:szCs w:val="24"/>
            <w:lang w:eastAsia="en-US"/>
          </w:rPr>
          <w:br/>
        </w:r>
      </w:ins>
    </w:p>
    <w:p w14:paraId="22B6F297" w14:textId="442E6050" w:rsidR="00841B0A" w:rsidRDefault="00B011D5">
      <w:pPr>
        <w:spacing w:line="600" w:lineRule="auto"/>
        <w:ind w:firstLine="720"/>
        <w:jc w:val="center"/>
        <w:rPr>
          <w:rFonts w:eastAsia="Times New Roman"/>
          <w:szCs w:val="24"/>
        </w:rPr>
      </w:pPr>
      <w:r>
        <w:rPr>
          <w:rFonts w:eastAsia="Times New Roman"/>
          <w:szCs w:val="24"/>
        </w:rPr>
        <w:t>ΠΡΑΚΤΙΚΑ ΒΟΥΛΗΣ</w:t>
      </w:r>
    </w:p>
    <w:p w14:paraId="22B6F298" w14:textId="77777777" w:rsidR="00841B0A" w:rsidRDefault="00B011D5">
      <w:pPr>
        <w:spacing w:line="600" w:lineRule="auto"/>
        <w:ind w:firstLine="720"/>
        <w:jc w:val="center"/>
        <w:rPr>
          <w:rFonts w:eastAsia="Times New Roman"/>
          <w:szCs w:val="24"/>
        </w:rPr>
      </w:pPr>
      <w:r>
        <w:rPr>
          <w:rFonts w:eastAsia="Times New Roman"/>
          <w:szCs w:val="24"/>
        </w:rPr>
        <w:t>Ι</w:t>
      </w:r>
      <w:r>
        <w:rPr>
          <w:rFonts w:eastAsia="Times New Roman"/>
          <w:szCs w:val="24"/>
        </w:rPr>
        <w:t xml:space="preserve">Ζ΄ ΠΕΡΙΟΔΟΣ </w:t>
      </w:r>
    </w:p>
    <w:p w14:paraId="22B6F299" w14:textId="77777777" w:rsidR="00841B0A" w:rsidRDefault="00B011D5">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22B6F29A" w14:textId="77777777" w:rsidR="00841B0A" w:rsidRDefault="00B011D5">
      <w:pPr>
        <w:spacing w:line="600" w:lineRule="auto"/>
        <w:ind w:firstLine="720"/>
        <w:jc w:val="center"/>
        <w:rPr>
          <w:rFonts w:eastAsia="Times New Roman"/>
          <w:szCs w:val="24"/>
        </w:rPr>
      </w:pPr>
      <w:r>
        <w:rPr>
          <w:rFonts w:eastAsia="Times New Roman"/>
          <w:szCs w:val="24"/>
        </w:rPr>
        <w:t>ΣΥΝΟΔΟΣ Δ΄</w:t>
      </w:r>
    </w:p>
    <w:p w14:paraId="22B6F29B" w14:textId="77777777" w:rsidR="00841B0A" w:rsidRDefault="00B011D5">
      <w:pPr>
        <w:spacing w:line="600" w:lineRule="auto"/>
        <w:ind w:firstLine="720"/>
        <w:jc w:val="center"/>
        <w:rPr>
          <w:rFonts w:eastAsia="Times New Roman"/>
          <w:szCs w:val="24"/>
        </w:rPr>
      </w:pPr>
      <w:r>
        <w:rPr>
          <w:rFonts w:eastAsia="Times New Roman"/>
          <w:szCs w:val="24"/>
        </w:rPr>
        <w:t>ΣΥΝΕΔΡΙΑΣΗ ΡΗ΄</w:t>
      </w:r>
    </w:p>
    <w:p w14:paraId="22B6F29C" w14:textId="77777777" w:rsidR="00841B0A" w:rsidRDefault="00B011D5">
      <w:pPr>
        <w:spacing w:line="600" w:lineRule="auto"/>
        <w:ind w:firstLine="720"/>
        <w:jc w:val="center"/>
        <w:rPr>
          <w:rFonts w:eastAsia="Times New Roman"/>
          <w:szCs w:val="24"/>
        </w:rPr>
      </w:pPr>
      <w:r>
        <w:rPr>
          <w:rFonts w:eastAsia="Times New Roman"/>
          <w:szCs w:val="24"/>
        </w:rPr>
        <w:t>Πέμπτη 11 Απριλίου 2019</w:t>
      </w:r>
    </w:p>
    <w:p w14:paraId="22B6F29D" w14:textId="77777777" w:rsidR="00841B0A" w:rsidRDefault="00B011D5">
      <w:pPr>
        <w:spacing w:line="600" w:lineRule="auto"/>
        <w:ind w:firstLine="720"/>
        <w:jc w:val="both"/>
        <w:rPr>
          <w:rFonts w:eastAsia="Times New Roman"/>
          <w:szCs w:val="24"/>
        </w:rPr>
      </w:pPr>
      <w:r>
        <w:rPr>
          <w:rFonts w:eastAsia="Times New Roman"/>
          <w:szCs w:val="24"/>
        </w:rPr>
        <w:t xml:space="preserve">Αθήνα, σήμερα στις 11 Απριλίου 2019, ημέρα Πέμπτη και ώρα 9.38΄, συνήλθε στην Αίθουσα των συνεδριάσεων του Βουλευτηρίου η Βουλή σε ολομέλεια για να συνεδριάσει υπό την προεδρία του Δ΄ Αντιπροέδρου αυτής κ. </w:t>
      </w:r>
      <w:r w:rsidRPr="007D7268">
        <w:rPr>
          <w:rFonts w:eastAsia="Times New Roman"/>
          <w:b/>
          <w:szCs w:val="24"/>
        </w:rPr>
        <w:t>ΝΙΚΗΤΑ ΚΑΚΛΑΜΑΝΗ</w:t>
      </w:r>
      <w:r>
        <w:rPr>
          <w:rFonts w:eastAsia="Times New Roman"/>
          <w:szCs w:val="24"/>
        </w:rPr>
        <w:t xml:space="preserve">. </w:t>
      </w:r>
    </w:p>
    <w:p w14:paraId="22B6F29E" w14:textId="77777777" w:rsidR="00841B0A" w:rsidRDefault="00B011D5">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b/>
          <w:szCs w:val="24"/>
        </w:rPr>
        <w:t xml:space="preserve">: </w:t>
      </w:r>
      <w:r>
        <w:rPr>
          <w:rFonts w:eastAsia="Times New Roman"/>
          <w:szCs w:val="24"/>
        </w:rPr>
        <w:t xml:space="preserve">Κυρίες και κύριοι συνάδελφοι, αρχίζει η συνεδρίαση. </w:t>
      </w:r>
    </w:p>
    <w:p w14:paraId="22B6F29F" w14:textId="77777777" w:rsidR="00841B0A" w:rsidRDefault="00B011D5">
      <w:pPr>
        <w:spacing w:line="600" w:lineRule="auto"/>
        <w:ind w:firstLine="720"/>
        <w:jc w:val="both"/>
        <w:rPr>
          <w:rFonts w:eastAsia="Times New Roman"/>
          <w:szCs w:val="24"/>
        </w:rPr>
      </w:pPr>
      <w:r>
        <w:rPr>
          <w:rFonts w:eastAsia="Times New Roman"/>
          <w:szCs w:val="24"/>
        </w:rPr>
        <w:t xml:space="preserve">Πριν εισέλθουμε στη συζήτηση των </w:t>
      </w:r>
      <w:r>
        <w:rPr>
          <w:rFonts w:eastAsia="Times New Roman"/>
          <w:szCs w:val="24"/>
        </w:rPr>
        <w:t xml:space="preserve">προγραμματισμένων για σήμερα </w:t>
      </w:r>
      <w:r>
        <w:rPr>
          <w:rFonts w:eastAsia="Times New Roman"/>
          <w:szCs w:val="24"/>
        </w:rPr>
        <w:t xml:space="preserve">επικαίρων ερωτήσεων, θα ήθελα να σας διαβάσω </w:t>
      </w:r>
      <w:r>
        <w:rPr>
          <w:rFonts w:eastAsia="Times New Roman"/>
          <w:szCs w:val="24"/>
        </w:rPr>
        <w:lastRenderedPageBreak/>
        <w:t xml:space="preserve">μία επιστολή του κ. Γεωργίου </w:t>
      </w:r>
      <w:proofErr w:type="spellStart"/>
      <w:r>
        <w:rPr>
          <w:rFonts w:eastAsia="Times New Roman"/>
          <w:szCs w:val="24"/>
        </w:rPr>
        <w:t>Αμυρά</w:t>
      </w:r>
      <w:proofErr w:type="spellEnd"/>
      <w:r>
        <w:rPr>
          <w:rFonts w:eastAsia="Times New Roman"/>
          <w:szCs w:val="24"/>
        </w:rPr>
        <w:t xml:space="preserve"> που απευθύνεται στον Πρόεδρο της Βουλής.</w:t>
      </w:r>
    </w:p>
    <w:p w14:paraId="22B6F2A0" w14:textId="77777777" w:rsidR="00841B0A" w:rsidRDefault="00B011D5">
      <w:pPr>
        <w:spacing w:line="600" w:lineRule="auto"/>
        <w:ind w:firstLine="720"/>
        <w:jc w:val="both"/>
        <w:rPr>
          <w:rFonts w:eastAsia="Times New Roman"/>
          <w:szCs w:val="24"/>
        </w:rPr>
      </w:pPr>
      <w:r>
        <w:rPr>
          <w:rFonts w:eastAsia="Times New Roman"/>
          <w:szCs w:val="24"/>
        </w:rPr>
        <w:t>«Αξιότιμε κύριε Πρ</w:t>
      </w:r>
      <w:r>
        <w:rPr>
          <w:rFonts w:eastAsia="Times New Roman"/>
          <w:szCs w:val="24"/>
        </w:rPr>
        <w:t xml:space="preserve">όεδρε, </w:t>
      </w:r>
    </w:p>
    <w:p w14:paraId="22B6F2A1" w14:textId="77777777" w:rsidR="00841B0A" w:rsidRDefault="00B011D5">
      <w:pPr>
        <w:spacing w:line="600" w:lineRule="auto"/>
        <w:ind w:firstLine="720"/>
        <w:jc w:val="both"/>
        <w:rPr>
          <w:rFonts w:eastAsia="Times New Roman"/>
          <w:szCs w:val="24"/>
        </w:rPr>
      </w:pPr>
      <w:r>
        <w:rPr>
          <w:rFonts w:eastAsia="Times New Roman"/>
          <w:szCs w:val="24"/>
        </w:rPr>
        <w:t xml:space="preserve">Σας ενημερώνω ότι υποβάλλω την παραίτησή μου από τη θέση του Βουλευτού της Β΄ Περιφέρειας Αθηνών. Δεν προτίθεμαι να κάνω χρήση της τροπολογίας που έχει ψηφισθεί για την άρση του ασυμβίβαστου του αξιώματος του Βουλευτή με την ιδιότητα του υποψηφίου </w:t>
      </w:r>
      <w:r>
        <w:rPr>
          <w:rFonts w:eastAsia="Times New Roman"/>
          <w:szCs w:val="24"/>
        </w:rPr>
        <w:t xml:space="preserve">Ευρωβουλευτή. </w:t>
      </w:r>
    </w:p>
    <w:p w14:paraId="22B6F2A2" w14:textId="77777777" w:rsidR="00841B0A" w:rsidRDefault="00B011D5">
      <w:pPr>
        <w:spacing w:line="600" w:lineRule="auto"/>
        <w:ind w:firstLine="720"/>
        <w:jc w:val="both"/>
        <w:rPr>
          <w:rFonts w:eastAsia="Times New Roman"/>
          <w:szCs w:val="24"/>
        </w:rPr>
      </w:pPr>
      <w:r>
        <w:rPr>
          <w:rFonts w:eastAsia="Times New Roman"/>
          <w:szCs w:val="24"/>
        </w:rPr>
        <w:t>Σας ευχαριστώ θερμά για τη συνεργασία που είχαμε.</w:t>
      </w:r>
    </w:p>
    <w:p w14:paraId="22B6F2A3" w14:textId="77777777" w:rsidR="00841B0A" w:rsidRDefault="00B011D5">
      <w:pPr>
        <w:spacing w:line="600" w:lineRule="auto"/>
        <w:ind w:firstLine="720"/>
        <w:jc w:val="both"/>
        <w:rPr>
          <w:rFonts w:eastAsia="Times New Roman"/>
          <w:szCs w:val="24"/>
        </w:rPr>
      </w:pPr>
      <w:r>
        <w:rPr>
          <w:rFonts w:eastAsia="Times New Roman"/>
          <w:szCs w:val="24"/>
        </w:rPr>
        <w:t xml:space="preserve">Με τιμή, Γεώργιος </w:t>
      </w:r>
      <w:proofErr w:type="spellStart"/>
      <w:r>
        <w:rPr>
          <w:rFonts w:eastAsia="Times New Roman"/>
          <w:szCs w:val="24"/>
        </w:rPr>
        <w:t>Αμυράς</w:t>
      </w:r>
      <w:proofErr w:type="spellEnd"/>
      <w:r>
        <w:rPr>
          <w:rFonts w:eastAsia="Times New Roman"/>
          <w:szCs w:val="24"/>
        </w:rPr>
        <w:t>».</w:t>
      </w:r>
    </w:p>
    <w:p w14:paraId="22B6F2A4" w14:textId="77777777" w:rsidR="00841B0A" w:rsidRDefault="00B011D5">
      <w:pPr>
        <w:tabs>
          <w:tab w:val="left" w:pos="7371"/>
        </w:tabs>
        <w:spacing w:line="600" w:lineRule="auto"/>
        <w:ind w:firstLine="720"/>
        <w:jc w:val="both"/>
        <w:rPr>
          <w:rFonts w:eastAsia="Times New Roman" w:cs="Times New Roman"/>
          <w:szCs w:val="24"/>
        </w:rPr>
      </w:pPr>
      <w:r>
        <w:rPr>
          <w:rFonts w:eastAsia="Times New Roman" w:cs="Times New Roman"/>
          <w:szCs w:val="24"/>
        </w:rPr>
        <w:t xml:space="preserve">(Η προαναφερθείσα επιστολή </w:t>
      </w:r>
      <w:r>
        <w:rPr>
          <w:rFonts w:eastAsia="Times New Roman" w:cs="Times New Roman"/>
          <w:szCs w:val="24"/>
        </w:rPr>
        <w:t xml:space="preserve">καταχωρίζεται στα Πρακτικά και </w:t>
      </w:r>
      <w:r>
        <w:rPr>
          <w:rFonts w:eastAsia="Times New Roman" w:cs="Times New Roman"/>
          <w:szCs w:val="24"/>
        </w:rPr>
        <w:t>έχει ως εξής:</w:t>
      </w:r>
    </w:p>
    <w:p w14:paraId="22B6F2A5" w14:textId="77777777" w:rsidR="00841B0A" w:rsidRDefault="00B011D5">
      <w:pPr>
        <w:spacing w:line="600" w:lineRule="auto"/>
        <w:ind w:firstLine="709"/>
        <w:jc w:val="center"/>
        <w:rPr>
          <w:rFonts w:eastAsia="Times New Roman"/>
          <w:color w:val="FF0000"/>
          <w:szCs w:val="24"/>
        </w:rPr>
      </w:pPr>
      <w:r w:rsidRPr="007D7268">
        <w:rPr>
          <w:rFonts w:eastAsia="Times New Roman"/>
          <w:color w:val="FF0000"/>
          <w:szCs w:val="24"/>
        </w:rPr>
        <w:t>(ΑΛΛΑΓΗ ΣΕΛΙΔΑΣ)</w:t>
      </w:r>
    </w:p>
    <w:p w14:paraId="22B6F2A6" w14:textId="77777777" w:rsidR="00841B0A" w:rsidRDefault="00B011D5">
      <w:pPr>
        <w:spacing w:line="600" w:lineRule="auto"/>
        <w:ind w:firstLine="709"/>
        <w:jc w:val="center"/>
        <w:rPr>
          <w:rFonts w:eastAsia="Times New Roman"/>
          <w:color w:val="FF0000"/>
          <w:szCs w:val="24"/>
        </w:rPr>
      </w:pPr>
      <w:r>
        <w:rPr>
          <w:rFonts w:eastAsia="Times New Roman"/>
          <w:color w:val="FF0000"/>
          <w:szCs w:val="24"/>
        </w:rPr>
        <w:t>(Να μπει η σελ. 3)</w:t>
      </w:r>
    </w:p>
    <w:p w14:paraId="22B6F2A7" w14:textId="77777777" w:rsidR="00841B0A" w:rsidRDefault="00B011D5">
      <w:pPr>
        <w:spacing w:line="600" w:lineRule="auto"/>
        <w:ind w:firstLine="709"/>
        <w:jc w:val="center"/>
        <w:rPr>
          <w:rFonts w:eastAsia="Times New Roman"/>
          <w:color w:val="FF0000"/>
          <w:szCs w:val="24"/>
        </w:rPr>
      </w:pPr>
      <w:r>
        <w:rPr>
          <w:rFonts w:eastAsia="Times New Roman"/>
          <w:color w:val="FF0000"/>
          <w:szCs w:val="24"/>
        </w:rPr>
        <w:t>(ΑΛΛΑΓΗ ΣΕΛΙΔΑΣ)</w:t>
      </w:r>
    </w:p>
    <w:p w14:paraId="22B6F2A8" w14:textId="77777777" w:rsidR="00841B0A" w:rsidRDefault="00B011D5">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Στη θέ</w:t>
      </w:r>
      <w:r>
        <w:rPr>
          <w:rFonts w:eastAsia="Times New Roman"/>
          <w:szCs w:val="24"/>
        </w:rPr>
        <w:t xml:space="preserve">ση του κ. </w:t>
      </w:r>
      <w:proofErr w:type="spellStart"/>
      <w:r>
        <w:rPr>
          <w:rFonts w:eastAsia="Times New Roman"/>
          <w:szCs w:val="24"/>
        </w:rPr>
        <w:t>Αμυρά</w:t>
      </w:r>
      <w:proofErr w:type="spellEnd"/>
      <w:r>
        <w:rPr>
          <w:rFonts w:eastAsia="Times New Roman"/>
          <w:szCs w:val="24"/>
        </w:rPr>
        <w:t xml:space="preserve"> επανέρχεται στη Βουλή η </w:t>
      </w:r>
      <w:r>
        <w:rPr>
          <w:rFonts w:eastAsia="Times New Roman"/>
          <w:szCs w:val="24"/>
        </w:rPr>
        <w:t xml:space="preserve">κ. </w:t>
      </w:r>
      <w:proofErr w:type="spellStart"/>
      <w:r>
        <w:rPr>
          <w:rFonts w:eastAsia="Times New Roman"/>
          <w:szCs w:val="24"/>
        </w:rPr>
        <w:t>Λυμπεράκη</w:t>
      </w:r>
      <w:proofErr w:type="spellEnd"/>
      <w:r>
        <w:rPr>
          <w:rFonts w:eastAsia="Times New Roman"/>
          <w:szCs w:val="24"/>
        </w:rPr>
        <w:t xml:space="preserve"> -την οποία και </w:t>
      </w:r>
      <w:r>
        <w:rPr>
          <w:rFonts w:eastAsia="Times New Roman"/>
          <w:szCs w:val="24"/>
        </w:rPr>
        <w:lastRenderedPageBreak/>
        <w:t xml:space="preserve">καλωσορίζω- </w:t>
      </w:r>
      <w:r>
        <w:rPr>
          <w:rFonts w:eastAsia="Times New Roman"/>
          <w:szCs w:val="24"/>
        </w:rPr>
        <w:t xml:space="preserve">η ορκωμοσία </w:t>
      </w:r>
      <w:r>
        <w:rPr>
          <w:rFonts w:eastAsia="Times New Roman"/>
          <w:szCs w:val="24"/>
        </w:rPr>
        <w:t xml:space="preserve">της οποίας </w:t>
      </w:r>
      <w:r>
        <w:rPr>
          <w:rFonts w:eastAsia="Times New Roman"/>
          <w:szCs w:val="24"/>
        </w:rPr>
        <w:t xml:space="preserve">θα γίνει </w:t>
      </w:r>
      <w:r>
        <w:rPr>
          <w:rFonts w:eastAsia="Times New Roman"/>
          <w:szCs w:val="24"/>
        </w:rPr>
        <w:t xml:space="preserve">με πολιτικό </w:t>
      </w:r>
      <w:r>
        <w:rPr>
          <w:rFonts w:eastAsia="Times New Roman"/>
          <w:szCs w:val="24"/>
        </w:rPr>
        <w:t xml:space="preserve">όρκο </w:t>
      </w:r>
      <w:r>
        <w:rPr>
          <w:rFonts w:eastAsia="Times New Roman"/>
          <w:szCs w:val="24"/>
        </w:rPr>
        <w:t xml:space="preserve">και </w:t>
      </w:r>
      <w:r>
        <w:rPr>
          <w:rFonts w:eastAsia="Times New Roman"/>
          <w:szCs w:val="24"/>
        </w:rPr>
        <w:t>θα προηγηθεί</w:t>
      </w:r>
      <w:r>
        <w:rPr>
          <w:rFonts w:eastAsia="Times New Roman"/>
          <w:szCs w:val="24"/>
        </w:rPr>
        <w:t xml:space="preserve"> των επικαίρων ερωτήσεων.</w:t>
      </w:r>
    </w:p>
    <w:p w14:paraId="22B6F2A9" w14:textId="77777777" w:rsidR="00841B0A" w:rsidRDefault="00B011D5">
      <w:pPr>
        <w:spacing w:line="600" w:lineRule="auto"/>
        <w:ind w:firstLine="720"/>
        <w:jc w:val="both"/>
        <w:rPr>
          <w:rFonts w:eastAsia="Times New Roman"/>
          <w:szCs w:val="24"/>
        </w:rPr>
      </w:pPr>
      <w:r>
        <w:rPr>
          <w:rFonts w:eastAsia="Times New Roman"/>
          <w:szCs w:val="24"/>
        </w:rPr>
        <w:t xml:space="preserve">Κυρία </w:t>
      </w:r>
      <w:proofErr w:type="spellStart"/>
      <w:r>
        <w:rPr>
          <w:rFonts w:eastAsia="Times New Roman"/>
          <w:szCs w:val="24"/>
        </w:rPr>
        <w:t>Λυμπεράκη</w:t>
      </w:r>
      <w:proofErr w:type="spellEnd"/>
      <w:r>
        <w:rPr>
          <w:rFonts w:eastAsia="Times New Roman"/>
          <w:szCs w:val="24"/>
        </w:rPr>
        <w:t>, καλείσθε να προσέλθετε και να δώσετε τον νενομισμένο όρκο.</w:t>
      </w:r>
    </w:p>
    <w:p w14:paraId="22B6F2AA" w14:textId="77777777" w:rsidR="00841B0A" w:rsidRDefault="00B011D5">
      <w:pPr>
        <w:spacing w:line="600" w:lineRule="auto"/>
        <w:ind w:firstLine="720"/>
        <w:jc w:val="both"/>
        <w:rPr>
          <w:rFonts w:eastAsia="Times New Roman"/>
          <w:szCs w:val="24"/>
        </w:rPr>
      </w:pPr>
      <w:r>
        <w:rPr>
          <w:rFonts w:eastAsia="Times New Roman"/>
          <w:szCs w:val="24"/>
        </w:rPr>
        <w:t xml:space="preserve">(Στο σημείο αυτό προσέρχεται η κ. Αντιγόνη </w:t>
      </w:r>
      <w:proofErr w:type="spellStart"/>
      <w:r>
        <w:rPr>
          <w:rFonts w:eastAsia="Times New Roman"/>
          <w:szCs w:val="24"/>
        </w:rPr>
        <w:t>Λυμπεράκη</w:t>
      </w:r>
      <w:proofErr w:type="spellEnd"/>
      <w:r>
        <w:rPr>
          <w:rFonts w:eastAsia="Times New Roman"/>
          <w:szCs w:val="24"/>
        </w:rPr>
        <w:t xml:space="preserve"> και δίνει τον παρακάτω όρκο:</w:t>
      </w:r>
    </w:p>
    <w:p w14:paraId="22B6F2AB" w14:textId="77777777" w:rsidR="00841B0A" w:rsidRDefault="00B011D5">
      <w:pPr>
        <w:spacing w:line="600" w:lineRule="auto"/>
        <w:ind w:firstLine="720"/>
        <w:jc w:val="both"/>
        <w:rPr>
          <w:rFonts w:eastAsia="Times New Roman"/>
          <w:szCs w:val="24"/>
        </w:rPr>
      </w:pPr>
      <w:r>
        <w:rPr>
          <w:rFonts w:eastAsia="Times New Roman"/>
          <w:szCs w:val="24"/>
        </w:rPr>
        <w:t>«Διαβεβαιώνω στην τιμή και στη συνείδησή μου ότι θα είμαι πιστή στην πατρίδα και το δημοκρατικό πολίτευμα, θα υπακούω στο Σύνταγμα και τους νόμους και θα εκπληρώνω ευσυνείδητ</w:t>
      </w:r>
      <w:r>
        <w:rPr>
          <w:rFonts w:eastAsia="Times New Roman"/>
          <w:szCs w:val="24"/>
        </w:rPr>
        <w:t>α τα καθήκοντά μου</w:t>
      </w:r>
      <w:r>
        <w:rPr>
          <w:rFonts w:eastAsia="Times New Roman"/>
          <w:szCs w:val="24"/>
        </w:rPr>
        <w:t>».</w:t>
      </w:r>
      <w:r>
        <w:rPr>
          <w:rFonts w:eastAsia="Times New Roman"/>
          <w:szCs w:val="24"/>
        </w:rPr>
        <w:t>)</w:t>
      </w:r>
    </w:p>
    <w:p w14:paraId="22B6F2AC" w14:textId="77777777" w:rsidR="00841B0A" w:rsidRDefault="00B011D5">
      <w:pPr>
        <w:spacing w:line="600" w:lineRule="auto"/>
        <w:ind w:firstLine="720"/>
        <w:jc w:val="center"/>
        <w:rPr>
          <w:rFonts w:eastAsia="Times New Roman"/>
          <w:szCs w:val="24"/>
        </w:rPr>
      </w:pPr>
      <w:r>
        <w:rPr>
          <w:rFonts w:eastAsia="Times New Roman"/>
          <w:szCs w:val="24"/>
        </w:rPr>
        <w:t>(Χειροκροτήματα)</w:t>
      </w:r>
    </w:p>
    <w:p w14:paraId="22B6F2AD" w14:textId="77777777" w:rsidR="00841B0A" w:rsidRDefault="00B011D5">
      <w:pPr>
        <w:spacing w:line="600" w:lineRule="auto"/>
        <w:ind w:firstLine="720"/>
        <w:jc w:val="both"/>
        <w:rPr>
          <w:rFonts w:eastAsia="Times New Roman" w:cs="Times New Roman"/>
          <w:szCs w:val="24"/>
        </w:rPr>
      </w:pPr>
      <w:r w:rsidRPr="005E0A33">
        <w:rPr>
          <w:rFonts w:eastAsia="Times New Roman"/>
          <w:b/>
          <w:szCs w:val="24"/>
        </w:rPr>
        <w:t xml:space="preserve">ΠΡΟΕΔΡΕΥΩΝ (Νικήτας Κακλαμάνης): </w:t>
      </w:r>
      <w:r>
        <w:rPr>
          <w:rFonts w:eastAsia="Times New Roman"/>
          <w:szCs w:val="24"/>
        </w:rPr>
        <w:t>Καλή επιτυχία! Καλή επάνοδο!</w:t>
      </w:r>
      <w:r>
        <w:rPr>
          <w:rFonts w:eastAsia="Times New Roman" w:cs="Times New Roman"/>
          <w:szCs w:val="24"/>
        </w:rPr>
        <w:t xml:space="preserve"> </w:t>
      </w:r>
    </w:p>
    <w:p w14:paraId="22B6F2AE" w14:textId="77777777" w:rsidR="00841B0A" w:rsidRDefault="00B011D5">
      <w:pPr>
        <w:spacing w:line="600" w:lineRule="auto"/>
        <w:ind w:firstLine="709"/>
        <w:jc w:val="both"/>
        <w:rPr>
          <w:rFonts w:eastAsia="Times New Roman" w:cs="Times New Roman"/>
          <w:szCs w:val="24"/>
        </w:rPr>
      </w:pPr>
      <w:r>
        <w:rPr>
          <w:rFonts w:eastAsia="Times New Roman" w:cs="Times New Roman"/>
          <w:szCs w:val="24"/>
        </w:rPr>
        <w:tab/>
        <w:t>Κυρίες και κύριοι συνάδελφοι, έχω την τιμή να ανακοινώσω στο Σώμα το δελτίο επικαίρων ερωτήσεων της Παρασκευής 12 Απριλίου 2019.</w:t>
      </w:r>
    </w:p>
    <w:p w14:paraId="22B6F2AF" w14:textId="77777777" w:rsidR="00841B0A" w:rsidRDefault="00B011D5">
      <w:pPr>
        <w:spacing w:line="600" w:lineRule="auto"/>
        <w:ind w:firstLine="720"/>
        <w:rPr>
          <w:rFonts w:eastAsia="Times New Roman"/>
          <w:color w:val="000000"/>
          <w:szCs w:val="24"/>
        </w:rPr>
      </w:pPr>
      <w:r w:rsidRPr="00D41DC6">
        <w:rPr>
          <w:rFonts w:eastAsia="Times New Roman"/>
          <w:bCs/>
          <w:color w:val="000000"/>
          <w:szCs w:val="24"/>
        </w:rPr>
        <w:t>Α. ΕΠΙΚΑΙΡΕΣ ΕΡΩΤΗΣΕΙΣ</w:t>
      </w:r>
      <w:r w:rsidRPr="00D41DC6">
        <w:rPr>
          <w:rFonts w:eastAsia="Times New Roman"/>
          <w:bCs/>
          <w:color w:val="000000"/>
          <w:szCs w:val="24"/>
        </w:rPr>
        <w:t xml:space="preserve"> Πρώτου Κ</w:t>
      </w:r>
      <w:r>
        <w:rPr>
          <w:rFonts w:eastAsia="Times New Roman"/>
          <w:bCs/>
          <w:color w:val="000000"/>
          <w:szCs w:val="24"/>
        </w:rPr>
        <w:t xml:space="preserve">ύκλου (Άρθρο 130 </w:t>
      </w:r>
      <w:r>
        <w:rPr>
          <w:rFonts w:eastAsia="Times New Roman"/>
          <w:bCs/>
          <w:color w:val="000000"/>
          <w:szCs w:val="24"/>
        </w:rPr>
        <w:t>παράγραφοι</w:t>
      </w:r>
      <w:r w:rsidRPr="00D41DC6">
        <w:rPr>
          <w:rFonts w:eastAsia="Times New Roman"/>
          <w:bCs/>
          <w:color w:val="000000"/>
          <w:szCs w:val="24"/>
        </w:rPr>
        <w:t xml:space="preserve"> </w:t>
      </w:r>
      <w:r w:rsidRPr="00D41DC6">
        <w:rPr>
          <w:rFonts w:eastAsia="Times New Roman"/>
          <w:bCs/>
          <w:color w:val="000000"/>
          <w:szCs w:val="24"/>
        </w:rPr>
        <w:t xml:space="preserve">2 και 3 </w:t>
      </w:r>
      <w:r>
        <w:rPr>
          <w:rFonts w:eastAsia="Times New Roman"/>
          <w:bCs/>
          <w:color w:val="000000"/>
          <w:szCs w:val="24"/>
        </w:rPr>
        <w:t xml:space="preserve">του </w:t>
      </w:r>
      <w:r w:rsidRPr="00D41DC6">
        <w:rPr>
          <w:rFonts w:eastAsia="Times New Roman"/>
          <w:bCs/>
          <w:color w:val="000000"/>
          <w:szCs w:val="24"/>
        </w:rPr>
        <w:t>Καν</w:t>
      </w:r>
      <w:r>
        <w:rPr>
          <w:rFonts w:eastAsia="Times New Roman"/>
          <w:bCs/>
          <w:color w:val="000000"/>
          <w:szCs w:val="24"/>
        </w:rPr>
        <w:t>ονισμού</w:t>
      </w:r>
      <w:r w:rsidRPr="00D41DC6">
        <w:rPr>
          <w:rFonts w:eastAsia="Times New Roman"/>
          <w:bCs/>
          <w:color w:val="000000"/>
          <w:szCs w:val="24"/>
        </w:rPr>
        <w:t xml:space="preserve"> </w:t>
      </w:r>
      <w:r>
        <w:rPr>
          <w:rFonts w:eastAsia="Times New Roman"/>
          <w:bCs/>
          <w:color w:val="000000"/>
          <w:szCs w:val="24"/>
        </w:rPr>
        <w:t xml:space="preserve">της </w:t>
      </w:r>
      <w:r w:rsidRPr="00D41DC6">
        <w:rPr>
          <w:rFonts w:eastAsia="Times New Roman"/>
          <w:bCs/>
          <w:color w:val="000000"/>
          <w:szCs w:val="24"/>
        </w:rPr>
        <w:t>Βουλής)</w:t>
      </w:r>
    </w:p>
    <w:p w14:paraId="22B6F2B0" w14:textId="77777777" w:rsidR="00841B0A" w:rsidRDefault="00B011D5">
      <w:pPr>
        <w:spacing w:line="600" w:lineRule="auto"/>
        <w:ind w:firstLine="720"/>
        <w:jc w:val="both"/>
        <w:rPr>
          <w:rFonts w:eastAsia="Times New Roman"/>
          <w:color w:val="000000"/>
          <w:szCs w:val="24"/>
        </w:rPr>
      </w:pPr>
      <w:r>
        <w:rPr>
          <w:rFonts w:eastAsia="Times New Roman"/>
          <w:color w:val="000000"/>
          <w:szCs w:val="24"/>
        </w:rPr>
        <w:lastRenderedPageBreak/>
        <w:t xml:space="preserve">1. </w:t>
      </w:r>
      <w:r w:rsidRPr="00D41DC6">
        <w:rPr>
          <w:rFonts w:eastAsia="Times New Roman"/>
          <w:color w:val="000000"/>
          <w:szCs w:val="24"/>
        </w:rPr>
        <w:t xml:space="preserve">Η με αριθμό 482/9-4-2019 </w:t>
      </w:r>
      <w:r>
        <w:rPr>
          <w:rFonts w:eastAsia="Times New Roman"/>
          <w:color w:val="000000"/>
          <w:szCs w:val="24"/>
        </w:rPr>
        <w:t>ε</w:t>
      </w:r>
      <w:r w:rsidRPr="00D41DC6">
        <w:rPr>
          <w:rFonts w:eastAsia="Times New Roman"/>
          <w:color w:val="000000"/>
          <w:szCs w:val="24"/>
        </w:rPr>
        <w:t xml:space="preserve">πίκαιρη </w:t>
      </w:r>
      <w:r>
        <w:rPr>
          <w:rFonts w:eastAsia="Times New Roman"/>
          <w:color w:val="000000"/>
          <w:szCs w:val="24"/>
        </w:rPr>
        <w:t>ε</w:t>
      </w:r>
      <w:r w:rsidRPr="00D41DC6">
        <w:rPr>
          <w:rFonts w:eastAsia="Times New Roman"/>
          <w:color w:val="000000"/>
          <w:szCs w:val="24"/>
        </w:rPr>
        <w:t>ρώτηση του Βουλευτή Α΄ Θεσσαλονίκης του Συνασπισμού Ριζοσπαστι</w:t>
      </w:r>
      <w:r>
        <w:rPr>
          <w:rFonts w:eastAsia="Times New Roman"/>
          <w:color w:val="000000"/>
          <w:szCs w:val="24"/>
        </w:rPr>
        <w:t>κής Αριστεράς κ. Αλέξανδρου Τριανταφυλλίδη</w:t>
      </w:r>
      <w:r>
        <w:rPr>
          <w:rFonts w:eastAsia="Times New Roman"/>
          <w:b/>
          <w:bCs/>
          <w:color w:val="000000"/>
          <w:szCs w:val="24"/>
        </w:rPr>
        <w:t xml:space="preserve"> </w:t>
      </w:r>
      <w:r>
        <w:rPr>
          <w:rFonts w:eastAsia="Times New Roman"/>
          <w:color w:val="000000"/>
          <w:szCs w:val="24"/>
        </w:rPr>
        <w:t xml:space="preserve">προς τον Υπουργό </w:t>
      </w:r>
      <w:r w:rsidRPr="00BA37B8">
        <w:rPr>
          <w:rFonts w:eastAsia="Times New Roman"/>
          <w:bCs/>
          <w:color w:val="000000"/>
          <w:szCs w:val="24"/>
        </w:rPr>
        <w:t xml:space="preserve">Οικονομίας και </w:t>
      </w:r>
      <w:r w:rsidRPr="00BA37B8">
        <w:rPr>
          <w:rFonts w:eastAsia="Times New Roman"/>
          <w:bCs/>
          <w:color w:val="000000"/>
          <w:szCs w:val="24"/>
        </w:rPr>
        <w:t>Ανάπτυξης,</w:t>
      </w:r>
      <w:r>
        <w:rPr>
          <w:rFonts w:eastAsia="Times New Roman"/>
          <w:bCs/>
          <w:color w:val="000000"/>
          <w:szCs w:val="24"/>
        </w:rPr>
        <w:t xml:space="preserve"> </w:t>
      </w:r>
      <w:r w:rsidRPr="00D41DC6">
        <w:rPr>
          <w:rFonts w:eastAsia="Times New Roman"/>
          <w:color w:val="000000"/>
          <w:szCs w:val="24"/>
        </w:rPr>
        <w:t>με θέμα: «Προστασία πολιτών-δανειοληπτών από την καταχρηστική λειτουργία δικηγορικών γραφείων ως εισπρακτικών εταιρειών».</w:t>
      </w:r>
    </w:p>
    <w:p w14:paraId="22B6F2B1" w14:textId="77777777" w:rsidR="00841B0A" w:rsidRDefault="00B011D5">
      <w:pPr>
        <w:spacing w:line="600" w:lineRule="auto"/>
        <w:ind w:firstLine="720"/>
        <w:jc w:val="both"/>
        <w:rPr>
          <w:rFonts w:eastAsia="Times New Roman"/>
          <w:color w:val="000000"/>
          <w:szCs w:val="24"/>
        </w:rPr>
      </w:pPr>
      <w:r>
        <w:rPr>
          <w:rFonts w:eastAsia="Times New Roman"/>
          <w:color w:val="000000"/>
          <w:szCs w:val="24"/>
        </w:rPr>
        <w:t>2. Η με αριθμό 479/8-4-2019 επίκαιρη ε</w:t>
      </w:r>
      <w:r w:rsidRPr="00D41DC6">
        <w:rPr>
          <w:rFonts w:eastAsia="Times New Roman"/>
          <w:color w:val="000000"/>
          <w:szCs w:val="24"/>
        </w:rPr>
        <w:t>ρώτηση του Βουλευτή Α΄ Πειραιώς της Νέας Δημοκρατίας κ.</w:t>
      </w:r>
      <w:r>
        <w:rPr>
          <w:rFonts w:eastAsia="Times New Roman"/>
          <w:color w:val="000000"/>
          <w:szCs w:val="24"/>
        </w:rPr>
        <w:t xml:space="preserve"> </w:t>
      </w:r>
      <w:r w:rsidRPr="00BA37B8">
        <w:rPr>
          <w:rFonts w:eastAsia="Times New Roman"/>
          <w:bCs/>
          <w:color w:val="000000"/>
          <w:szCs w:val="24"/>
        </w:rPr>
        <w:t>Κωνσταντίνου Κατσαφάδου</w:t>
      </w:r>
      <w:r>
        <w:rPr>
          <w:rFonts w:eastAsia="Times New Roman"/>
          <w:color w:val="000000"/>
          <w:szCs w:val="24"/>
        </w:rPr>
        <w:t xml:space="preserve"> </w:t>
      </w:r>
      <w:r w:rsidRPr="00D41DC6">
        <w:rPr>
          <w:rFonts w:eastAsia="Times New Roman"/>
          <w:color w:val="000000"/>
          <w:szCs w:val="24"/>
        </w:rPr>
        <w:t xml:space="preserve">προς </w:t>
      </w:r>
      <w:r w:rsidRPr="00D41DC6">
        <w:rPr>
          <w:rFonts w:eastAsia="Times New Roman"/>
          <w:color w:val="000000"/>
          <w:szCs w:val="24"/>
        </w:rPr>
        <w:t>τον Υπουργό</w:t>
      </w:r>
      <w:r>
        <w:rPr>
          <w:rFonts w:eastAsia="Times New Roman"/>
          <w:color w:val="000000"/>
          <w:szCs w:val="24"/>
        </w:rPr>
        <w:t xml:space="preserve"> </w:t>
      </w:r>
      <w:r w:rsidRPr="00BA37B8">
        <w:rPr>
          <w:rFonts w:eastAsia="Times New Roman"/>
          <w:bCs/>
          <w:color w:val="000000"/>
          <w:szCs w:val="24"/>
        </w:rPr>
        <w:t>Περιβάλλοντος και Ενέργειας,</w:t>
      </w:r>
      <w:r>
        <w:rPr>
          <w:rFonts w:eastAsia="Times New Roman"/>
          <w:color w:val="000000"/>
          <w:szCs w:val="24"/>
        </w:rPr>
        <w:t xml:space="preserve"> </w:t>
      </w:r>
      <w:r w:rsidRPr="00D41DC6">
        <w:rPr>
          <w:rFonts w:eastAsia="Times New Roman"/>
          <w:color w:val="000000"/>
          <w:szCs w:val="24"/>
        </w:rPr>
        <w:t>με θέμα: «Αλλαγές στα τιμολόγια της ΔΕΗ».</w:t>
      </w:r>
    </w:p>
    <w:p w14:paraId="22B6F2B2" w14:textId="77777777" w:rsidR="00841B0A" w:rsidRDefault="00B011D5">
      <w:pPr>
        <w:spacing w:line="600" w:lineRule="auto"/>
        <w:ind w:firstLine="720"/>
        <w:jc w:val="both"/>
        <w:rPr>
          <w:rFonts w:eastAsia="Times New Roman"/>
          <w:color w:val="000000"/>
          <w:szCs w:val="24"/>
        </w:rPr>
      </w:pPr>
      <w:r>
        <w:rPr>
          <w:rFonts w:eastAsia="Times New Roman"/>
          <w:color w:val="000000"/>
          <w:szCs w:val="24"/>
        </w:rPr>
        <w:t>3. Η με αριθμό 470/2-4-2019 ε</w:t>
      </w:r>
      <w:r w:rsidRPr="00D41DC6">
        <w:rPr>
          <w:rFonts w:eastAsia="Times New Roman"/>
          <w:color w:val="000000"/>
          <w:szCs w:val="24"/>
        </w:rPr>
        <w:t xml:space="preserve">πίκαιρη </w:t>
      </w:r>
      <w:r>
        <w:rPr>
          <w:rFonts w:eastAsia="Times New Roman"/>
          <w:color w:val="000000"/>
          <w:szCs w:val="24"/>
        </w:rPr>
        <w:t>ερ</w:t>
      </w:r>
      <w:r w:rsidRPr="00D41DC6">
        <w:rPr>
          <w:rFonts w:eastAsia="Times New Roman"/>
          <w:color w:val="000000"/>
          <w:szCs w:val="24"/>
        </w:rPr>
        <w:t>ώτηση του Ανεξάρτητου Βουλευτή Β΄ Πειραιώς κ.</w:t>
      </w:r>
      <w:r>
        <w:rPr>
          <w:rFonts w:eastAsia="Times New Roman"/>
          <w:color w:val="000000"/>
          <w:szCs w:val="24"/>
        </w:rPr>
        <w:t xml:space="preserve"> </w:t>
      </w:r>
      <w:r w:rsidRPr="00C47911">
        <w:rPr>
          <w:rFonts w:eastAsia="Times New Roman"/>
          <w:bCs/>
          <w:color w:val="000000"/>
          <w:szCs w:val="24"/>
        </w:rPr>
        <w:t>Δημητρίου Καμμένου</w:t>
      </w:r>
      <w:r>
        <w:rPr>
          <w:rFonts w:eastAsia="Times New Roman"/>
          <w:bCs/>
          <w:color w:val="000000"/>
          <w:szCs w:val="24"/>
        </w:rPr>
        <w:t xml:space="preserve"> </w:t>
      </w:r>
      <w:r w:rsidRPr="00D41DC6">
        <w:rPr>
          <w:rFonts w:eastAsia="Times New Roman"/>
          <w:color w:val="000000"/>
          <w:szCs w:val="24"/>
        </w:rPr>
        <w:t>προς τον Υπουργό</w:t>
      </w:r>
      <w:r>
        <w:rPr>
          <w:rFonts w:eastAsia="Times New Roman"/>
          <w:color w:val="000000"/>
          <w:szCs w:val="24"/>
        </w:rPr>
        <w:t xml:space="preserve"> </w:t>
      </w:r>
      <w:r w:rsidRPr="00C47911">
        <w:rPr>
          <w:rFonts w:eastAsia="Times New Roman"/>
          <w:bCs/>
          <w:color w:val="000000"/>
          <w:szCs w:val="24"/>
        </w:rPr>
        <w:t>Οικονομίας και Ανάπτυξης,</w:t>
      </w:r>
      <w:r>
        <w:rPr>
          <w:rFonts w:eastAsia="Times New Roman"/>
          <w:bCs/>
          <w:color w:val="000000"/>
          <w:szCs w:val="24"/>
        </w:rPr>
        <w:t xml:space="preserve"> </w:t>
      </w:r>
      <w:r w:rsidRPr="00D41DC6">
        <w:rPr>
          <w:rFonts w:eastAsia="Times New Roman"/>
          <w:color w:val="000000"/>
          <w:szCs w:val="24"/>
        </w:rPr>
        <w:t>με θέμα: «Τέλος τα κοινωνι</w:t>
      </w:r>
      <w:r w:rsidRPr="00D41DC6">
        <w:rPr>
          <w:rFonts w:eastAsia="Times New Roman"/>
          <w:color w:val="000000"/>
          <w:szCs w:val="24"/>
        </w:rPr>
        <w:t>κά φαρμακεία, παντοπωλ</w:t>
      </w:r>
      <w:r>
        <w:rPr>
          <w:rFonts w:eastAsia="Times New Roman"/>
          <w:color w:val="000000"/>
          <w:szCs w:val="24"/>
        </w:rPr>
        <w:t>εία και συσσίτια από το 2020;».</w:t>
      </w:r>
    </w:p>
    <w:p w14:paraId="22B6F2B3" w14:textId="77777777" w:rsidR="00841B0A" w:rsidRDefault="00B011D5">
      <w:pPr>
        <w:spacing w:line="600" w:lineRule="auto"/>
        <w:ind w:firstLine="720"/>
        <w:jc w:val="both"/>
        <w:rPr>
          <w:rFonts w:eastAsia="Times New Roman"/>
          <w:color w:val="000000"/>
          <w:szCs w:val="24"/>
        </w:rPr>
      </w:pPr>
      <w:r>
        <w:rPr>
          <w:rFonts w:eastAsia="Times New Roman"/>
          <w:color w:val="000000"/>
          <w:szCs w:val="24"/>
        </w:rPr>
        <w:t>4. Η με αριθμό 468/2-4-2019 ε</w:t>
      </w:r>
      <w:r w:rsidRPr="00D41DC6">
        <w:rPr>
          <w:rFonts w:eastAsia="Times New Roman"/>
          <w:color w:val="000000"/>
          <w:szCs w:val="24"/>
        </w:rPr>
        <w:t xml:space="preserve">πίκαιρη </w:t>
      </w:r>
      <w:r>
        <w:rPr>
          <w:rFonts w:eastAsia="Times New Roman"/>
          <w:color w:val="000000"/>
          <w:szCs w:val="24"/>
        </w:rPr>
        <w:t>ε</w:t>
      </w:r>
      <w:r w:rsidRPr="00D41DC6">
        <w:rPr>
          <w:rFonts w:eastAsia="Times New Roman"/>
          <w:color w:val="000000"/>
          <w:szCs w:val="24"/>
        </w:rPr>
        <w:t>ρώτηση του Βουλευτή Χανίων του Συνασπισμού Ριζοσπαστικής Αριστεράς κ.</w:t>
      </w:r>
      <w:r>
        <w:rPr>
          <w:rFonts w:eastAsia="Times New Roman"/>
          <w:color w:val="000000"/>
          <w:szCs w:val="24"/>
        </w:rPr>
        <w:t xml:space="preserve"> </w:t>
      </w:r>
      <w:r>
        <w:rPr>
          <w:rFonts w:eastAsia="Times New Roman"/>
          <w:bCs/>
          <w:color w:val="000000"/>
          <w:szCs w:val="24"/>
        </w:rPr>
        <w:t>Α</w:t>
      </w:r>
      <w:r>
        <w:rPr>
          <w:rFonts w:eastAsia="Times New Roman"/>
          <w:bCs/>
          <w:color w:val="000000"/>
          <w:szCs w:val="24"/>
        </w:rPr>
        <w:lastRenderedPageBreak/>
        <w:t xml:space="preserve">ντωνίου </w:t>
      </w:r>
      <w:proofErr w:type="spellStart"/>
      <w:r>
        <w:rPr>
          <w:rFonts w:eastAsia="Times New Roman"/>
          <w:bCs/>
          <w:color w:val="000000"/>
          <w:szCs w:val="24"/>
        </w:rPr>
        <w:t>Μπαλωμενάκη</w:t>
      </w:r>
      <w:proofErr w:type="spellEnd"/>
      <w:r>
        <w:rPr>
          <w:rFonts w:eastAsia="Times New Roman"/>
          <w:bCs/>
          <w:color w:val="000000"/>
          <w:szCs w:val="24"/>
        </w:rPr>
        <w:t xml:space="preserve"> </w:t>
      </w:r>
      <w:r w:rsidRPr="00D41DC6">
        <w:rPr>
          <w:rFonts w:eastAsia="Times New Roman"/>
          <w:color w:val="000000"/>
          <w:szCs w:val="24"/>
        </w:rPr>
        <w:t>προς τον Υπουργό</w:t>
      </w:r>
      <w:r>
        <w:rPr>
          <w:rFonts w:eastAsia="Times New Roman"/>
          <w:color w:val="000000"/>
          <w:szCs w:val="24"/>
        </w:rPr>
        <w:t xml:space="preserve"> </w:t>
      </w:r>
      <w:r w:rsidRPr="00C47911">
        <w:rPr>
          <w:rFonts w:eastAsia="Times New Roman"/>
          <w:bCs/>
          <w:color w:val="000000"/>
          <w:szCs w:val="24"/>
        </w:rPr>
        <w:t>Οικονομίας και Ανάπτυξης,</w:t>
      </w:r>
      <w:r>
        <w:rPr>
          <w:rFonts w:eastAsia="Times New Roman"/>
          <w:bCs/>
          <w:color w:val="000000"/>
          <w:szCs w:val="24"/>
        </w:rPr>
        <w:t xml:space="preserve"> </w:t>
      </w:r>
      <w:r w:rsidRPr="00D41DC6">
        <w:rPr>
          <w:rFonts w:eastAsia="Times New Roman"/>
          <w:color w:val="000000"/>
          <w:szCs w:val="24"/>
        </w:rPr>
        <w:t>με θέμα: «Ανάγκη νομοθετικής ρ</w:t>
      </w:r>
      <w:r w:rsidRPr="00D41DC6">
        <w:rPr>
          <w:rFonts w:eastAsia="Times New Roman"/>
          <w:color w:val="000000"/>
          <w:szCs w:val="24"/>
        </w:rPr>
        <w:t xml:space="preserve">ύθμισης των συμβάσεων </w:t>
      </w:r>
      <w:proofErr w:type="spellStart"/>
      <w:r w:rsidRPr="00D41DC6">
        <w:rPr>
          <w:rFonts w:eastAsia="Times New Roman"/>
          <w:color w:val="000000"/>
          <w:szCs w:val="24"/>
        </w:rPr>
        <w:t>δικαιόχρησης</w:t>
      </w:r>
      <w:proofErr w:type="spellEnd"/>
      <w:r w:rsidRPr="00D41DC6">
        <w:rPr>
          <w:rFonts w:eastAsia="Times New Roman"/>
          <w:color w:val="000000"/>
          <w:szCs w:val="24"/>
        </w:rPr>
        <w:t xml:space="preserve"> (</w:t>
      </w:r>
      <w:proofErr w:type="spellStart"/>
      <w:r w:rsidRPr="00D41DC6">
        <w:rPr>
          <w:rFonts w:eastAsia="Times New Roman"/>
          <w:color w:val="000000"/>
          <w:szCs w:val="24"/>
        </w:rPr>
        <w:t>franchising</w:t>
      </w:r>
      <w:proofErr w:type="spellEnd"/>
      <w:r w:rsidRPr="00D41DC6">
        <w:rPr>
          <w:rFonts w:eastAsia="Times New Roman"/>
          <w:color w:val="000000"/>
          <w:szCs w:val="24"/>
        </w:rPr>
        <w:t>)».</w:t>
      </w:r>
    </w:p>
    <w:p w14:paraId="22B6F2B4" w14:textId="77777777" w:rsidR="00841B0A" w:rsidRDefault="00B011D5">
      <w:pPr>
        <w:spacing w:line="600" w:lineRule="auto"/>
        <w:ind w:firstLine="720"/>
        <w:jc w:val="both"/>
        <w:rPr>
          <w:rFonts w:eastAsia="Times New Roman"/>
          <w:color w:val="000000"/>
          <w:szCs w:val="24"/>
        </w:rPr>
      </w:pPr>
      <w:r>
        <w:rPr>
          <w:rFonts w:eastAsia="Times New Roman"/>
          <w:color w:val="000000"/>
          <w:szCs w:val="24"/>
        </w:rPr>
        <w:t>5. Η με αριθμό 437/22-3-2019 ε</w:t>
      </w:r>
      <w:r w:rsidRPr="00D41DC6">
        <w:rPr>
          <w:rFonts w:eastAsia="Times New Roman"/>
          <w:color w:val="000000"/>
          <w:szCs w:val="24"/>
        </w:rPr>
        <w:t xml:space="preserve">πίκαιρη </w:t>
      </w:r>
      <w:r>
        <w:rPr>
          <w:rFonts w:eastAsia="Times New Roman"/>
          <w:color w:val="000000"/>
          <w:szCs w:val="24"/>
        </w:rPr>
        <w:t>ε</w:t>
      </w:r>
      <w:r w:rsidRPr="00D41DC6">
        <w:rPr>
          <w:rFonts w:eastAsia="Times New Roman"/>
          <w:color w:val="000000"/>
          <w:szCs w:val="24"/>
        </w:rPr>
        <w:t>ρώτηση του Βουλευτή Έβρου της Νέας Δημοκρατίας κ.</w:t>
      </w:r>
      <w:r>
        <w:rPr>
          <w:rFonts w:eastAsia="Times New Roman"/>
          <w:color w:val="000000"/>
          <w:szCs w:val="24"/>
        </w:rPr>
        <w:t xml:space="preserve"> </w:t>
      </w:r>
      <w:r w:rsidRPr="00C47911">
        <w:rPr>
          <w:rFonts w:eastAsia="Times New Roman"/>
          <w:bCs/>
          <w:color w:val="000000"/>
          <w:szCs w:val="24"/>
        </w:rPr>
        <w:t xml:space="preserve">Αναστασίου </w:t>
      </w:r>
      <w:proofErr w:type="spellStart"/>
      <w:r w:rsidRPr="00C47911">
        <w:rPr>
          <w:rFonts w:eastAsia="Times New Roman"/>
          <w:bCs/>
          <w:color w:val="000000"/>
          <w:szCs w:val="24"/>
        </w:rPr>
        <w:t>Δημοσχάκη</w:t>
      </w:r>
      <w:proofErr w:type="spellEnd"/>
      <w:r>
        <w:rPr>
          <w:rFonts w:eastAsia="Times New Roman"/>
          <w:bCs/>
          <w:color w:val="000000"/>
          <w:szCs w:val="24"/>
        </w:rPr>
        <w:t xml:space="preserve"> </w:t>
      </w:r>
      <w:r w:rsidRPr="00D41DC6">
        <w:rPr>
          <w:rFonts w:eastAsia="Times New Roman"/>
          <w:color w:val="000000"/>
          <w:szCs w:val="24"/>
        </w:rPr>
        <w:t>προς τον Υπουργό</w:t>
      </w:r>
      <w:r>
        <w:rPr>
          <w:rFonts w:eastAsia="Times New Roman"/>
          <w:color w:val="000000"/>
          <w:szCs w:val="24"/>
        </w:rPr>
        <w:t xml:space="preserve"> </w:t>
      </w:r>
      <w:r w:rsidRPr="00C47911">
        <w:rPr>
          <w:rFonts w:eastAsia="Times New Roman"/>
          <w:bCs/>
          <w:color w:val="000000"/>
          <w:szCs w:val="24"/>
        </w:rPr>
        <w:t>Παιδείας, Έρευνας και Θρησκευμάτων,</w:t>
      </w:r>
      <w:r>
        <w:rPr>
          <w:rFonts w:eastAsia="Times New Roman"/>
          <w:bCs/>
          <w:color w:val="000000"/>
          <w:szCs w:val="24"/>
        </w:rPr>
        <w:t xml:space="preserve"> </w:t>
      </w:r>
      <w:r w:rsidRPr="00D41DC6">
        <w:rPr>
          <w:rFonts w:eastAsia="Times New Roman"/>
          <w:color w:val="000000"/>
          <w:szCs w:val="24"/>
        </w:rPr>
        <w:t>με θέμα: «Προκήρυξη θέσεως Καθηγητή Σηροτρ</w:t>
      </w:r>
      <w:r w:rsidRPr="00D41DC6">
        <w:rPr>
          <w:rFonts w:eastAsia="Times New Roman"/>
          <w:color w:val="000000"/>
          <w:szCs w:val="24"/>
        </w:rPr>
        <w:t>οφίας – Μελισσοκομίας στο Δημοκρίτειο Πανεπιστήμιο Θράκης».</w:t>
      </w:r>
    </w:p>
    <w:p w14:paraId="22B6F2B5" w14:textId="77777777" w:rsidR="00841B0A" w:rsidRDefault="00B011D5">
      <w:pPr>
        <w:spacing w:line="600" w:lineRule="auto"/>
        <w:ind w:firstLine="720"/>
        <w:jc w:val="both"/>
        <w:rPr>
          <w:rFonts w:eastAsia="Times New Roman"/>
          <w:color w:val="000000"/>
          <w:szCs w:val="24"/>
        </w:rPr>
      </w:pPr>
      <w:r>
        <w:rPr>
          <w:rFonts w:eastAsia="Times New Roman"/>
          <w:color w:val="000000"/>
          <w:szCs w:val="24"/>
        </w:rPr>
        <w:t>6. Η με αριθμό 279/15-1-2019 ε</w:t>
      </w:r>
      <w:r w:rsidRPr="00D41DC6">
        <w:rPr>
          <w:rFonts w:eastAsia="Times New Roman"/>
          <w:color w:val="000000"/>
          <w:szCs w:val="24"/>
        </w:rPr>
        <w:t xml:space="preserve">πίκαιρη </w:t>
      </w:r>
      <w:r>
        <w:rPr>
          <w:rFonts w:eastAsia="Times New Roman"/>
          <w:color w:val="000000"/>
          <w:szCs w:val="24"/>
        </w:rPr>
        <w:t>ε</w:t>
      </w:r>
      <w:r w:rsidRPr="00D41DC6">
        <w:rPr>
          <w:rFonts w:eastAsia="Times New Roman"/>
          <w:color w:val="000000"/>
          <w:szCs w:val="24"/>
        </w:rPr>
        <w:t>ρώτηση του Βουλευτή Ηρακλείου της Δημοκρατικής Συμπαράταξης κ.</w:t>
      </w:r>
      <w:r>
        <w:rPr>
          <w:rFonts w:eastAsia="Times New Roman"/>
          <w:color w:val="000000"/>
          <w:szCs w:val="24"/>
        </w:rPr>
        <w:t xml:space="preserve"> </w:t>
      </w:r>
      <w:r w:rsidRPr="00C47911">
        <w:rPr>
          <w:rFonts w:eastAsia="Times New Roman"/>
          <w:bCs/>
          <w:color w:val="000000"/>
          <w:szCs w:val="24"/>
        </w:rPr>
        <w:t xml:space="preserve">Βασιλείου </w:t>
      </w:r>
      <w:proofErr w:type="spellStart"/>
      <w:r w:rsidRPr="00C47911">
        <w:rPr>
          <w:rFonts w:eastAsia="Times New Roman"/>
          <w:bCs/>
          <w:color w:val="000000"/>
          <w:szCs w:val="24"/>
        </w:rPr>
        <w:t>Κεγκέρογλου</w:t>
      </w:r>
      <w:proofErr w:type="spellEnd"/>
      <w:r>
        <w:rPr>
          <w:rFonts w:eastAsia="Times New Roman"/>
          <w:bCs/>
          <w:color w:val="000000"/>
          <w:szCs w:val="24"/>
        </w:rPr>
        <w:t xml:space="preserve"> </w:t>
      </w:r>
      <w:r w:rsidRPr="00D41DC6">
        <w:rPr>
          <w:rFonts w:eastAsia="Times New Roman"/>
          <w:color w:val="000000"/>
          <w:szCs w:val="24"/>
        </w:rPr>
        <w:t>προς τον Υπουργό</w:t>
      </w:r>
      <w:r>
        <w:rPr>
          <w:rFonts w:eastAsia="Times New Roman"/>
          <w:color w:val="000000"/>
          <w:szCs w:val="24"/>
        </w:rPr>
        <w:t xml:space="preserve"> </w:t>
      </w:r>
      <w:r w:rsidRPr="00C47911">
        <w:rPr>
          <w:rFonts w:eastAsia="Times New Roman"/>
          <w:bCs/>
          <w:color w:val="000000"/>
          <w:szCs w:val="24"/>
        </w:rPr>
        <w:t>Ναυτιλίας και Νησιωτικής Πολιτικής,</w:t>
      </w:r>
      <w:r>
        <w:rPr>
          <w:rFonts w:eastAsia="Times New Roman"/>
          <w:bCs/>
          <w:color w:val="000000"/>
          <w:szCs w:val="24"/>
        </w:rPr>
        <w:t xml:space="preserve"> </w:t>
      </w:r>
      <w:r w:rsidRPr="00D41DC6">
        <w:rPr>
          <w:rFonts w:eastAsia="Times New Roman"/>
          <w:color w:val="000000"/>
          <w:szCs w:val="24"/>
        </w:rPr>
        <w:t xml:space="preserve">με θέμα: «Άμεσες </w:t>
      </w:r>
      <w:r w:rsidRPr="00D41DC6">
        <w:rPr>
          <w:rFonts w:eastAsia="Times New Roman"/>
          <w:color w:val="000000"/>
          <w:szCs w:val="24"/>
        </w:rPr>
        <w:t>ενέργειες για να ενταχθεί η Κρήτη στο Μεταφορικό Ισοδύναμο».</w:t>
      </w:r>
    </w:p>
    <w:p w14:paraId="22B6F2B6" w14:textId="77777777" w:rsidR="00841B0A" w:rsidRDefault="00B011D5">
      <w:pPr>
        <w:spacing w:line="600" w:lineRule="auto"/>
        <w:ind w:firstLine="720"/>
        <w:jc w:val="both"/>
        <w:rPr>
          <w:rFonts w:eastAsia="Times New Roman"/>
          <w:bCs/>
          <w:color w:val="000000"/>
          <w:szCs w:val="24"/>
        </w:rPr>
      </w:pPr>
      <w:r w:rsidRPr="00BA37B8">
        <w:rPr>
          <w:rFonts w:eastAsia="Times New Roman"/>
          <w:bCs/>
          <w:color w:val="000000"/>
          <w:szCs w:val="24"/>
        </w:rPr>
        <w:t>ΑΝΑΦΟΡΕΣ</w:t>
      </w:r>
      <w:r w:rsidRPr="00477046">
        <w:rPr>
          <w:rFonts w:eastAsia="Times New Roman"/>
          <w:bCs/>
          <w:color w:val="000000"/>
          <w:szCs w:val="24"/>
        </w:rPr>
        <w:t xml:space="preserve"> - </w:t>
      </w:r>
      <w:r w:rsidRPr="00BA37B8">
        <w:rPr>
          <w:rFonts w:eastAsia="Times New Roman"/>
          <w:bCs/>
          <w:color w:val="000000"/>
          <w:szCs w:val="24"/>
        </w:rPr>
        <w:t xml:space="preserve">ΕΡΩΤΗΣΕΙΣ (Άρθρο 130 παράγραφος 5 </w:t>
      </w:r>
      <w:r>
        <w:rPr>
          <w:rFonts w:eastAsia="Times New Roman"/>
          <w:bCs/>
          <w:color w:val="000000"/>
          <w:szCs w:val="24"/>
        </w:rPr>
        <w:t>του Κανονισμού</w:t>
      </w:r>
      <w:r w:rsidRPr="00BA37B8">
        <w:rPr>
          <w:rFonts w:eastAsia="Times New Roman"/>
          <w:bCs/>
          <w:color w:val="000000"/>
          <w:szCs w:val="24"/>
        </w:rPr>
        <w:t xml:space="preserve"> </w:t>
      </w:r>
      <w:r>
        <w:rPr>
          <w:rFonts w:eastAsia="Times New Roman"/>
          <w:bCs/>
          <w:color w:val="000000"/>
          <w:szCs w:val="24"/>
        </w:rPr>
        <w:t xml:space="preserve">της </w:t>
      </w:r>
      <w:r w:rsidRPr="00BA37B8">
        <w:rPr>
          <w:rFonts w:eastAsia="Times New Roman"/>
          <w:bCs/>
          <w:color w:val="000000"/>
          <w:szCs w:val="24"/>
        </w:rPr>
        <w:t>Βουλής)</w:t>
      </w:r>
    </w:p>
    <w:p w14:paraId="22B6F2B7" w14:textId="77777777" w:rsidR="00841B0A" w:rsidRDefault="00B011D5">
      <w:pPr>
        <w:spacing w:line="600" w:lineRule="auto"/>
        <w:ind w:firstLine="720"/>
        <w:jc w:val="both"/>
        <w:rPr>
          <w:rFonts w:eastAsia="Times New Roman"/>
          <w:color w:val="000000"/>
          <w:szCs w:val="24"/>
        </w:rPr>
      </w:pPr>
      <w:r>
        <w:rPr>
          <w:rFonts w:eastAsia="Times New Roman"/>
          <w:color w:val="000000"/>
          <w:szCs w:val="24"/>
        </w:rPr>
        <w:t>1.</w:t>
      </w:r>
      <w:r w:rsidRPr="00D41DC6">
        <w:rPr>
          <w:rFonts w:eastAsia="Times New Roman"/>
          <w:color w:val="000000"/>
          <w:szCs w:val="24"/>
        </w:rPr>
        <w:t xml:space="preserve"> Η με αριθμό 5080/28-1-2019 </w:t>
      </w:r>
      <w:r>
        <w:rPr>
          <w:rFonts w:eastAsia="Times New Roman"/>
          <w:color w:val="000000"/>
          <w:szCs w:val="24"/>
        </w:rPr>
        <w:t>ε</w:t>
      </w:r>
      <w:r w:rsidRPr="00D41DC6">
        <w:rPr>
          <w:rFonts w:eastAsia="Times New Roman"/>
          <w:color w:val="000000"/>
          <w:szCs w:val="24"/>
        </w:rPr>
        <w:t>ρώτηση του Βουλευτή Δράμας της Νέας Δημοκρατίας κ.</w:t>
      </w:r>
      <w:r>
        <w:rPr>
          <w:rFonts w:eastAsia="Times New Roman"/>
          <w:color w:val="000000"/>
          <w:szCs w:val="24"/>
        </w:rPr>
        <w:t xml:space="preserve"> </w:t>
      </w:r>
      <w:r w:rsidRPr="00C47911">
        <w:rPr>
          <w:rFonts w:eastAsia="Times New Roman"/>
          <w:bCs/>
          <w:color w:val="000000"/>
          <w:szCs w:val="24"/>
        </w:rPr>
        <w:t>Δημητρίου Κυριαζίδη</w:t>
      </w:r>
      <w:r>
        <w:rPr>
          <w:rFonts w:eastAsia="Times New Roman"/>
          <w:bCs/>
          <w:color w:val="000000"/>
          <w:szCs w:val="24"/>
        </w:rPr>
        <w:t xml:space="preserve"> </w:t>
      </w:r>
      <w:r w:rsidRPr="00D41DC6">
        <w:rPr>
          <w:rFonts w:eastAsia="Times New Roman"/>
          <w:color w:val="000000"/>
          <w:szCs w:val="24"/>
        </w:rPr>
        <w:t>προς τον Υπουργό</w:t>
      </w:r>
      <w:r>
        <w:rPr>
          <w:rFonts w:eastAsia="Times New Roman"/>
          <w:color w:val="000000"/>
          <w:szCs w:val="24"/>
        </w:rPr>
        <w:t xml:space="preserve"> </w:t>
      </w:r>
      <w:r w:rsidRPr="00C47911">
        <w:rPr>
          <w:rFonts w:eastAsia="Times New Roman"/>
          <w:bCs/>
          <w:color w:val="000000"/>
          <w:szCs w:val="24"/>
        </w:rPr>
        <w:t>Παιδ</w:t>
      </w:r>
      <w:r w:rsidRPr="00C47911">
        <w:rPr>
          <w:rFonts w:eastAsia="Times New Roman"/>
          <w:bCs/>
          <w:color w:val="000000"/>
          <w:szCs w:val="24"/>
        </w:rPr>
        <w:t>είας, Έρευνας και Θρησκευμάτων,</w:t>
      </w:r>
      <w:r w:rsidRPr="00D41DC6">
        <w:rPr>
          <w:rFonts w:eastAsia="Times New Roman"/>
          <w:color w:val="000000"/>
          <w:szCs w:val="24"/>
        </w:rPr>
        <w:t xml:space="preserve"> σχετικά «με </w:t>
      </w:r>
      <w:r w:rsidRPr="00D41DC6">
        <w:rPr>
          <w:rFonts w:eastAsia="Times New Roman"/>
          <w:color w:val="000000"/>
          <w:szCs w:val="24"/>
        </w:rPr>
        <w:lastRenderedPageBreak/>
        <w:t xml:space="preserve">την έκδοση των αναγκαίων </w:t>
      </w:r>
      <w:r>
        <w:rPr>
          <w:rFonts w:eastAsia="Times New Roman"/>
          <w:color w:val="000000"/>
          <w:szCs w:val="24"/>
        </w:rPr>
        <w:t>υ</w:t>
      </w:r>
      <w:r w:rsidRPr="00D41DC6">
        <w:rPr>
          <w:rFonts w:eastAsia="Times New Roman"/>
          <w:color w:val="000000"/>
          <w:szCs w:val="24"/>
        </w:rPr>
        <w:t xml:space="preserve">πουργικών </w:t>
      </w:r>
      <w:r>
        <w:rPr>
          <w:rFonts w:eastAsia="Times New Roman"/>
          <w:color w:val="000000"/>
          <w:szCs w:val="24"/>
        </w:rPr>
        <w:t>α</w:t>
      </w:r>
      <w:r w:rsidRPr="00D41DC6">
        <w:rPr>
          <w:rFonts w:eastAsia="Times New Roman"/>
          <w:color w:val="000000"/>
          <w:szCs w:val="24"/>
        </w:rPr>
        <w:t xml:space="preserve">ποφάσεων </w:t>
      </w:r>
      <w:r w:rsidRPr="00D41DC6">
        <w:rPr>
          <w:rFonts w:eastAsia="Times New Roman"/>
          <w:color w:val="000000"/>
          <w:szCs w:val="24"/>
        </w:rPr>
        <w:t>για την πλήρω</w:t>
      </w:r>
      <w:r>
        <w:rPr>
          <w:rFonts w:eastAsia="Times New Roman"/>
          <w:color w:val="000000"/>
          <w:szCs w:val="24"/>
        </w:rPr>
        <w:t>ση οργανικών θέσεων ιερέων».</w:t>
      </w:r>
    </w:p>
    <w:p w14:paraId="22B6F2B8" w14:textId="77777777" w:rsidR="00841B0A" w:rsidRDefault="00B011D5">
      <w:pPr>
        <w:spacing w:line="600" w:lineRule="auto"/>
        <w:ind w:firstLine="720"/>
        <w:jc w:val="center"/>
        <w:rPr>
          <w:rFonts w:eastAsia="Times New Roman"/>
          <w:color w:val="FF0000"/>
          <w:szCs w:val="24"/>
        </w:rPr>
      </w:pPr>
      <w:r w:rsidRPr="00F43798">
        <w:rPr>
          <w:rFonts w:eastAsia="Times New Roman"/>
          <w:color w:val="FF0000"/>
          <w:szCs w:val="24"/>
        </w:rPr>
        <w:t>(ΑΛΛΑΓΗ ΣΕΛΙΔΑΣ ΛΟΓΩ ΑΛΛΑΓΗΣ ΘΕΜΑΤΟΣ)</w:t>
      </w:r>
    </w:p>
    <w:p w14:paraId="22B6F2B9" w14:textId="77777777" w:rsidR="00841B0A" w:rsidRDefault="00B011D5">
      <w:pPr>
        <w:tabs>
          <w:tab w:val="left" w:pos="1905"/>
        </w:tabs>
        <w:spacing w:line="600" w:lineRule="auto"/>
        <w:ind w:firstLine="720"/>
        <w:jc w:val="both"/>
        <w:rPr>
          <w:rFonts w:eastAsia="Times New Roman" w:cs="Times New Roman"/>
          <w:szCs w:val="24"/>
        </w:rPr>
      </w:pPr>
      <w:r w:rsidRPr="005E0A33">
        <w:rPr>
          <w:rFonts w:eastAsia="Times New Roman"/>
          <w:b/>
          <w:szCs w:val="24"/>
        </w:rPr>
        <w:t>ΠΡΟΕΔΡΕΥΩΝ (Νικήτας Κακλαμάνης):</w:t>
      </w:r>
      <w:r>
        <w:rPr>
          <w:rFonts w:eastAsia="Times New Roman"/>
          <w:b/>
          <w:szCs w:val="24"/>
        </w:rPr>
        <w:t xml:space="preserve"> </w:t>
      </w:r>
      <w:r>
        <w:rPr>
          <w:rFonts w:eastAsia="Times New Roman"/>
          <w:bCs/>
          <w:szCs w:val="24"/>
        </w:rPr>
        <w:t>Κ</w:t>
      </w:r>
      <w:r>
        <w:rPr>
          <w:rFonts w:eastAsia="Times New Roman"/>
          <w:bCs/>
          <w:szCs w:val="24"/>
        </w:rPr>
        <w:t>υρίες και κ</w:t>
      </w:r>
      <w:r>
        <w:rPr>
          <w:rFonts w:eastAsia="Times New Roman"/>
          <w:bCs/>
          <w:szCs w:val="24"/>
        </w:rPr>
        <w:t>ύριοι συνάδελφοι, ε</w:t>
      </w:r>
      <w:r w:rsidRPr="00AE4C99">
        <w:rPr>
          <w:rFonts w:eastAsia="Times New Roman" w:cs="Times New Roman"/>
          <w:szCs w:val="24"/>
        </w:rPr>
        <w:t>ισερχό</w:t>
      </w:r>
      <w:r>
        <w:rPr>
          <w:rFonts w:eastAsia="Times New Roman" w:cs="Times New Roman"/>
          <w:szCs w:val="24"/>
        </w:rPr>
        <w:t xml:space="preserve">μαστε </w:t>
      </w:r>
      <w:r w:rsidRPr="00AE4C99">
        <w:rPr>
          <w:rFonts w:eastAsia="Times New Roman" w:cs="Times New Roman"/>
          <w:szCs w:val="24"/>
        </w:rPr>
        <w:t xml:space="preserve">στη συζήτηση των </w:t>
      </w:r>
    </w:p>
    <w:p w14:paraId="22B6F2BA" w14:textId="77777777" w:rsidR="00841B0A" w:rsidRDefault="00B011D5">
      <w:pPr>
        <w:tabs>
          <w:tab w:val="left" w:pos="1905"/>
        </w:tabs>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22B6F2BB" w14:textId="77777777" w:rsidR="00841B0A" w:rsidRDefault="00B011D5">
      <w:pPr>
        <w:tabs>
          <w:tab w:val="left" w:pos="1905"/>
        </w:tabs>
        <w:spacing w:line="600" w:lineRule="auto"/>
        <w:ind w:firstLine="720"/>
        <w:rPr>
          <w:rFonts w:eastAsia="Times New Roman" w:cs="Times New Roman"/>
          <w:szCs w:val="24"/>
        </w:rPr>
      </w:pPr>
      <w:r>
        <w:rPr>
          <w:rFonts w:eastAsia="Times New Roman" w:cs="Times New Roman"/>
          <w:szCs w:val="24"/>
        </w:rPr>
        <w:t>Κατ’ αρχάς ε</w:t>
      </w:r>
      <w:r>
        <w:rPr>
          <w:rFonts w:eastAsia="Times New Roman" w:cs="Times New Roman"/>
          <w:szCs w:val="24"/>
        </w:rPr>
        <w:t>πιτρέψτε μο</w:t>
      </w:r>
      <w:r>
        <w:rPr>
          <w:rFonts w:eastAsia="Times New Roman" w:cs="Times New Roman"/>
          <w:szCs w:val="24"/>
        </w:rPr>
        <w:t xml:space="preserve">υ </w:t>
      </w:r>
      <w:r>
        <w:rPr>
          <w:rFonts w:eastAsia="Times New Roman" w:cs="Times New Roman"/>
          <w:szCs w:val="24"/>
        </w:rPr>
        <w:t xml:space="preserve">να </w:t>
      </w:r>
      <w:r>
        <w:rPr>
          <w:rFonts w:eastAsia="Times New Roman" w:cs="Times New Roman"/>
          <w:szCs w:val="24"/>
        </w:rPr>
        <w:t xml:space="preserve">σας </w:t>
      </w:r>
      <w:r>
        <w:rPr>
          <w:rFonts w:eastAsia="Times New Roman" w:cs="Times New Roman"/>
          <w:szCs w:val="24"/>
        </w:rPr>
        <w:t xml:space="preserve">ανακοινώσω </w:t>
      </w:r>
      <w:r>
        <w:rPr>
          <w:rFonts w:eastAsia="Times New Roman" w:cs="Times New Roman"/>
          <w:szCs w:val="24"/>
        </w:rPr>
        <w:t xml:space="preserve">τις επίκαιρες </w:t>
      </w:r>
      <w:r>
        <w:rPr>
          <w:rFonts w:eastAsia="Times New Roman" w:cs="Times New Roman"/>
          <w:szCs w:val="24"/>
        </w:rPr>
        <w:t>ερωτήσεις που δεν θα συζητηθούν</w:t>
      </w:r>
      <w:r>
        <w:rPr>
          <w:rFonts w:eastAsia="Times New Roman" w:cs="Times New Roman"/>
          <w:szCs w:val="24"/>
        </w:rPr>
        <w:t>, για τις οποίες υπάρχει και σχετική επιστολή από τη Γραμματεία της Κυβέρνησης.</w:t>
      </w:r>
    </w:p>
    <w:p w14:paraId="22B6F2BC" w14:textId="77777777" w:rsidR="00841B0A" w:rsidRDefault="00B011D5">
      <w:pPr>
        <w:tabs>
          <w:tab w:val="left" w:pos="1905"/>
        </w:tabs>
        <w:spacing w:line="600" w:lineRule="auto"/>
        <w:ind w:firstLine="720"/>
        <w:jc w:val="both"/>
        <w:rPr>
          <w:rFonts w:eastAsia="Times New Roman" w:cs="Times New Roman"/>
          <w:szCs w:val="24"/>
        </w:rPr>
      </w:pPr>
      <w:r w:rsidRPr="00AE4C99">
        <w:rPr>
          <w:rFonts w:eastAsia="Times New Roman" w:cs="Times New Roman"/>
          <w:szCs w:val="24"/>
        </w:rPr>
        <w:t xml:space="preserve">Η </w:t>
      </w:r>
      <w:r>
        <w:rPr>
          <w:rFonts w:eastAsia="Times New Roman" w:cs="Times New Roman"/>
          <w:szCs w:val="24"/>
        </w:rPr>
        <w:t>πρώτη με αριθμό 478/8-4-2019 επίκαιρη ε</w:t>
      </w:r>
      <w:r w:rsidRPr="00464803">
        <w:rPr>
          <w:rFonts w:eastAsia="Times New Roman" w:cs="Times New Roman"/>
          <w:szCs w:val="24"/>
        </w:rPr>
        <w:t xml:space="preserve">ρώτηση </w:t>
      </w:r>
      <w:r>
        <w:rPr>
          <w:rFonts w:eastAsia="Times New Roman" w:cs="Times New Roman"/>
          <w:szCs w:val="24"/>
        </w:rPr>
        <w:t>δε</w:t>
      </w:r>
      <w:r>
        <w:rPr>
          <w:rFonts w:eastAsia="Times New Roman" w:cs="Times New Roman"/>
          <w:szCs w:val="24"/>
        </w:rPr>
        <w:t xml:space="preserve">ύτερου κύκλου </w:t>
      </w:r>
      <w:r w:rsidRPr="00464803">
        <w:rPr>
          <w:rFonts w:eastAsia="Times New Roman" w:cs="Times New Roman"/>
          <w:szCs w:val="24"/>
        </w:rPr>
        <w:t>του Βουλευτή</w:t>
      </w:r>
      <w:r>
        <w:rPr>
          <w:rFonts w:eastAsia="Times New Roman" w:cs="Times New Roman"/>
          <w:szCs w:val="24"/>
        </w:rPr>
        <w:t xml:space="preserve"> Αχαΐας της Νέας Δημοκρατίας κ. </w:t>
      </w:r>
      <w:r w:rsidRPr="00443E81">
        <w:rPr>
          <w:rFonts w:eastAsia="Times New Roman" w:cs="Times New Roman"/>
          <w:bCs/>
          <w:szCs w:val="24"/>
        </w:rPr>
        <w:t xml:space="preserve">Ανδρέα </w:t>
      </w:r>
      <w:proofErr w:type="spellStart"/>
      <w:r w:rsidRPr="00443E81">
        <w:rPr>
          <w:rFonts w:eastAsia="Times New Roman" w:cs="Times New Roman"/>
          <w:bCs/>
          <w:szCs w:val="24"/>
        </w:rPr>
        <w:t>Κατσανιώτη</w:t>
      </w:r>
      <w:proofErr w:type="spellEnd"/>
      <w:r>
        <w:rPr>
          <w:rFonts w:eastAsia="Times New Roman" w:cs="Times New Roman"/>
          <w:szCs w:val="24"/>
        </w:rPr>
        <w:t xml:space="preserve"> </w:t>
      </w:r>
      <w:r>
        <w:rPr>
          <w:rFonts w:eastAsia="Times New Roman" w:cs="Times New Roman"/>
          <w:szCs w:val="24"/>
        </w:rPr>
        <w:t xml:space="preserve">προς την Υπουργό </w:t>
      </w:r>
      <w:r w:rsidRPr="00443E81">
        <w:rPr>
          <w:rFonts w:eastAsia="Times New Roman" w:cs="Times New Roman"/>
          <w:bCs/>
          <w:szCs w:val="24"/>
        </w:rPr>
        <w:t>Πολιτισμού και Αθλητισμού,</w:t>
      </w:r>
      <w:r>
        <w:rPr>
          <w:rFonts w:eastAsia="Times New Roman" w:cs="Times New Roman"/>
          <w:b/>
          <w:bCs/>
          <w:szCs w:val="24"/>
        </w:rPr>
        <w:t xml:space="preserve"> </w:t>
      </w:r>
      <w:r w:rsidRPr="00464803">
        <w:rPr>
          <w:rFonts w:eastAsia="Times New Roman" w:cs="Times New Roman"/>
          <w:szCs w:val="24"/>
        </w:rPr>
        <w:t>με θέμα:</w:t>
      </w:r>
      <w:r>
        <w:rPr>
          <w:rFonts w:eastAsia="Times New Roman" w:cs="Times New Roman"/>
          <w:szCs w:val="24"/>
        </w:rPr>
        <w:t xml:space="preserve"> «Ο χρόνος των παράκτιων αγώνων</w:t>
      </w:r>
      <w:r w:rsidRPr="00464803">
        <w:rPr>
          <w:rFonts w:eastAsia="Times New Roman" w:cs="Times New Roman"/>
          <w:szCs w:val="24"/>
        </w:rPr>
        <w:t xml:space="preserve"> μετράει αντίστροφα….»</w:t>
      </w:r>
      <w:r>
        <w:rPr>
          <w:rFonts w:eastAsia="Times New Roman" w:cs="Times New Roman"/>
          <w:szCs w:val="24"/>
        </w:rPr>
        <w:t xml:space="preserve">, δεν θα συζητηθεί λόγω κωλύματος του κυρίου Βουλευτή. </w:t>
      </w:r>
    </w:p>
    <w:p w14:paraId="22B6F2BD" w14:textId="77777777" w:rsidR="00841B0A" w:rsidRDefault="00B011D5">
      <w:pPr>
        <w:tabs>
          <w:tab w:val="left" w:pos="1905"/>
        </w:tabs>
        <w:spacing w:line="600" w:lineRule="auto"/>
        <w:ind w:firstLine="720"/>
        <w:jc w:val="both"/>
        <w:rPr>
          <w:rFonts w:eastAsia="Times New Roman" w:cs="Times New Roman"/>
          <w:szCs w:val="24"/>
        </w:rPr>
      </w:pPr>
      <w:r>
        <w:rPr>
          <w:rFonts w:eastAsia="Times New Roman" w:cs="Times New Roman"/>
          <w:szCs w:val="24"/>
        </w:rPr>
        <w:t>Η τέταρτη με αριθμό</w:t>
      </w:r>
      <w:r w:rsidRPr="00AE4C99">
        <w:rPr>
          <w:rFonts w:eastAsia="Times New Roman" w:cs="Times New Roman"/>
          <w:szCs w:val="24"/>
        </w:rPr>
        <w:t xml:space="preserve"> </w:t>
      </w:r>
      <w:r>
        <w:rPr>
          <w:rFonts w:eastAsia="Times New Roman" w:cs="Times New Roman"/>
          <w:szCs w:val="24"/>
        </w:rPr>
        <w:t>443/26-3-2019 επίκαιρη ε</w:t>
      </w:r>
      <w:r w:rsidRPr="006C3281">
        <w:rPr>
          <w:rFonts w:eastAsia="Times New Roman" w:cs="Times New Roman"/>
          <w:szCs w:val="24"/>
        </w:rPr>
        <w:t>ρώτηση</w:t>
      </w:r>
      <w:r>
        <w:rPr>
          <w:rFonts w:eastAsia="Times New Roman" w:cs="Times New Roman"/>
          <w:szCs w:val="24"/>
        </w:rPr>
        <w:t xml:space="preserve"> δεύτερου κύκλου</w:t>
      </w:r>
      <w:r w:rsidRPr="006C3281">
        <w:rPr>
          <w:rFonts w:eastAsia="Times New Roman" w:cs="Times New Roman"/>
          <w:szCs w:val="24"/>
        </w:rPr>
        <w:t xml:space="preserve"> του Βουλευτή Β΄ Αθηνών του Συνασπι</w:t>
      </w:r>
      <w:r>
        <w:rPr>
          <w:rFonts w:eastAsia="Times New Roman" w:cs="Times New Roman"/>
          <w:szCs w:val="24"/>
        </w:rPr>
        <w:t>σμού Ρι</w:t>
      </w:r>
      <w:r>
        <w:rPr>
          <w:rFonts w:eastAsia="Times New Roman" w:cs="Times New Roman"/>
          <w:szCs w:val="24"/>
        </w:rPr>
        <w:lastRenderedPageBreak/>
        <w:t xml:space="preserve">ζοσπαστικής Αριστεράς κ. </w:t>
      </w:r>
      <w:r w:rsidRPr="00C16835">
        <w:rPr>
          <w:rFonts w:eastAsia="Times New Roman" w:cs="Times New Roman"/>
          <w:bCs/>
          <w:szCs w:val="24"/>
        </w:rPr>
        <w:t xml:space="preserve">Παναγιώτη </w:t>
      </w:r>
      <w:proofErr w:type="spellStart"/>
      <w:r w:rsidRPr="00C16835">
        <w:rPr>
          <w:rFonts w:eastAsia="Times New Roman" w:cs="Times New Roman"/>
          <w:bCs/>
          <w:szCs w:val="24"/>
        </w:rPr>
        <w:t>Κουρουμπλή</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C16835">
        <w:rPr>
          <w:rFonts w:eastAsia="Times New Roman" w:cs="Times New Roman"/>
          <w:bCs/>
          <w:szCs w:val="24"/>
        </w:rPr>
        <w:t>Υποδομών και Μεταφορών,</w:t>
      </w:r>
      <w:r>
        <w:rPr>
          <w:rFonts w:eastAsia="Times New Roman" w:cs="Times New Roman"/>
          <w:szCs w:val="24"/>
        </w:rPr>
        <w:t xml:space="preserve"> </w:t>
      </w:r>
      <w:r w:rsidRPr="006C3281">
        <w:rPr>
          <w:rFonts w:eastAsia="Times New Roman" w:cs="Times New Roman"/>
          <w:szCs w:val="24"/>
        </w:rPr>
        <w:t xml:space="preserve">με θέμα: «Αντισταθμιστικά οφέλη για τις περιοχές στα διοικητικά όρια των οποίων </w:t>
      </w:r>
      <w:r w:rsidRPr="006C3281">
        <w:rPr>
          <w:rFonts w:eastAsia="Times New Roman" w:cs="Times New Roman"/>
          <w:szCs w:val="24"/>
        </w:rPr>
        <w:t>βρίσκονται οι ταμιευτήρες/φράγματα Μόρνου και Ευήνου»</w:t>
      </w:r>
      <w:r>
        <w:rPr>
          <w:rFonts w:eastAsia="Times New Roman" w:cs="Times New Roman"/>
          <w:szCs w:val="24"/>
        </w:rPr>
        <w:t>, δεν θα συζητηθεί λόγω κωλύματος του κυρίου Βουλευτή.</w:t>
      </w:r>
    </w:p>
    <w:p w14:paraId="22B6F2BE" w14:textId="77777777" w:rsidR="00841B0A" w:rsidRDefault="00B011D5">
      <w:pPr>
        <w:tabs>
          <w:tab w:val="left" w:pos="1905"/>
        </w:tabs>
        <w:spacing w:line="600" w:lineRule="auto"/>
        <w:ind w:firstLine="720"/>
        <w:jc w:val="both"/>
        <w:rPr>
          <w:rFonts w:eastAsia="Times New Roman" w:cs="Times New Roman"/>
          <w:szCs w:val="24"/>
        </w:rPr>
      </w:pPr>
      <w:r>
        <w:rPr>
          <w:rFonts w:eastAsia="Times New Roman" w:cs="Times New Roman"/>
          <w:szCs w:val="24"/>
        </w:rPr>
        <w:t>Η όγδοη με αριθμό 447/26-3-2019 επίκαιρη ε</w:t>
      </w:r>
      <w:r w:rsidRPr="00C16835">
        <w:rPr>
          <w:rFonts w:eastAsia="Times New Roman" w:cs="Times New Roman"/>
          <w:szCs w:val="24"/>
        </w:rPr>
        <w:t>ρώτηση</w:t>
      </w:r>
      <w:r>
        <w:rPr>
          <w:rFonts w:eastAsia="Times New Roman" w:cs="Times New Roman"/>
          <w:szCs w:val="24"/>
        </w:rPr>
        <w:t xml:space="preserve"> δεύτερου κύκλου</w:t>
      </w:r>
      <w:r w:rsidRPr="00C16835">
        <w:rPr>
          <w:rFonts w:eastAsia="Times New Roman" w:cs="Times New Roman"/>
          <w:szCs w:val="24"/>
        </w:rPr>
        <w:t xml:space="preserve"> του Βουλευτή Αχαΐας του Κομμουνιστικού Κόμματος </w:t>
      </w:r>
      <w:r w:rsidRPr="00C16835">
        <w:rPr>
          <w:rFonts w:eastAsia="Times New Roman" w:cs="Times New Roman"/>
          <w:szCs w:val="24"/>
        </w:rPr>
        <w:t>Ελλάδ</w:t>
      </w:r>
      <w:r>
        <w:rPr>
          <w:rFonts w:eastAsia="Times New Roman" w:cs="Times New Roman"/>
          <w:szCs w:val="24"/>
        </w:rPr>
        <w:t>α</w:t>
      </w:r>
      <w:r w:rsidRPr="00C16835">
        <w:rPr>
          <w:rFonts w:eastAsia="Times New Roman" w:cs="Times New Roman"/>
          <w:szCs w:val="24"/>
        </w:rPr>
        <w:t xml:space="preserve">ς </w:t>
      </w:r>
      <w:r w:rsidRPr="00C16835">
        <w:rPr>
          <w:rFonts w:eastAsia="Times New Roman" w:cs="Times New Roman"/>
          <w:szCs w:val="24"/>
        </w:rPr>
        <w:t>κ</w:t>
      </w:r>
      <w:r>
        <w:rPr>
          <w:rFonts w:eastAsia="Times New Roman" w:cs="Times New Roman"/>
          <w:szCs w:val="24"/>
        </w:rPr>
        <w:t xml:space="preserve">. </w:t>
      </w:r>
      <w:r>
        <w:rPr>
          <w:rFonts w:eastAsia="Times New Roman" w:cs="Times New Roman"/>
          <w:bCs/>
          <w:szCs w:val="24"/>
        </w:rPr>
        <w:t xml:space="preserve">Νικολάου </w:t>
      </w:r>
      <w:proofErr w:type="spellStart"/>
      <w:r>
        <w:rPr>
          <w:rFonts w:eastAsia="Times New Roman" w:cs="Times New Roman"/>
          <w:bCs/>
          <w:szCs w:val="24"/>
        </w:rPr>
        <w:t>Καραθανασόπουλο</w:t>
      </w:r>
      <w:r>
        <w:rPr>
          <w:rFonts w:eastAsia="Times New Roman" w:cs="Times New Roman"/>
          <w:bCs/>
          <w:szCs w:val="24"/>
        </w:rPr>
        <w:t>υ</w:t>
      </w:r>
      <w:proofErr w:type="spellEnd"/>
      <w:r>
        <w:rPr>
          <w:rFonts w:eastAsia="Times New Roman" w:cs="Times New Roman"/>
          <w:bCs/>
          <w:szCs w:val="24"/>
        </w:rPr>
        <w:t xml:space="preserve"> </w:t>
      </w:r>
      <w:r>
        <w:rPr>
          <w:rFonts w:eastAsia="Times New Roman" w:cs="Times New Roman"/>
          <w:szCs w:val="24"/>
        </w:rPr>
        <w:t xml:space="preserve">προς τον Υπουργό </w:t>
      </w:r>
      <w:r w:rsidRPr="00C16835">
        <w:rPr>
          <w:rFonts w:eastAsia="Times New Roman" w:cs="Times New Roman"/>
          <w:bCs/>
          <w:szCs w:val="24"/>
        </w:rPr>
        <w:t>Υποδομών και Μεταφορών,</w:t>
      </w:r>
      <w:r>
        <w:rPr>
          <w:rFonts w:eastAsia="Times New Roman" w:cs="Times New Roman"/>
          <w:szCs w:val="24"/>
        </w:rPr>
        <w:t xml:space="preserve"> </w:t>
      </w:r>
      <w:r w:rsidRPr="00C16835">
        <w:rPr>
          <w:rFonts w:eastAsia="Times New Roman" w:cs="Times New Roman"/>
          <w:szCs w:val="24"/>
        </w:rPr>
        <w:t>σχετικά με «το Ειδικό Σχολείο Ζακύνθου και την καθυστέρηση ολοκλήρωσης του νέου κτηρίου»</w:t>
      </w:r>
      <w:r>
        <w:rPr>
          <w:rFonts w:eastAsia="Times New Roman" w:cs="Times New Roman"/>
          <w:szCs w:val="24"/>
        </w:rPr>
        <w:t>, δεν θα συζητηθεί λόγω κωλύματος του κυρίου Βουλευτή</w:t>
      </w:r>
      <w:r w:rsidRPr="00C16835">
        <w:rPr>
          <w:rFonts w:eastAsia="Times New Roman" w:cs="Times New Roman"/>
          <w:szCs w:val="24"/>
        </w:rPr>
        <w:t>.</w:t>
      </w:r>
    </w:p>
    <w:p w14:paraId="22B6F2BF" w14:textId="77777777" w:rsidR="00841B0A" w:rsidRDefault="00B011D5">
      <w:pPr>
        <w:tabs>
          <w:tab w:val="left" w:pos="1905"/>
        </w:tabs>
        <w:spacing w:line="600" w:lineRule="auto"/>
        <w:ind w:firstLine="720"/>
        <w:jc w:val="both"/>
        <w:rPr>
          <w:rFonts w:eastAsia="Times New Roman" w:cs="Times New Roman"/>
          <w:szCs w:val="24"/>
        </w:rPr>
      </w:pPr>
      <w:r>
        <w:rPr>
          <w:rFonts w:eastAsia="Times New Roman" w:cs="Times New Roman"/>
          <w:szCs w:val="24"/>
        </w:rPr>
        <w:t>Η δεύτερη με αριθμό 472/3-4-2019 επίκαιρη ε</w:t>
      </w:r>
      <w:r w:rsidRPr="00C16835">
        <w:rPr>
          <w:rFonts w:eastAsia="Times New Roman" w:cs="Times New Roman"/>
          <w:szCs w:val="24"/>
        </w:rPr>
        <w:t xml:space="preserve">ρώτηση </w:t>
      </w:r>
      <w:r>
        <w:rPr>
          <w:rFonts w:eastAsia="Times New Roman" w:cs="Times New Roman"/>
          <w:szCs w:val="24"/>
        </w:rPr>
        <w:t xml:space="preserve">πρώτου κύκλου </w:t>
      </w:r>
      <w:r w:rsidRPr="00C16835">
        <w:rPr>
          <w:rFonts w:eastAsia="Times New Roman" w:cs="Times New Roman"/>
          <w:szCs w:val="24"/>
        </w:rPr>
        <w:t>του Βο</w:t>
      </w:r>
      <w:r w:rsidRPr="00C16835">
        <w:rPr>
          <w:rFonts w:eastAsia="Times New Roman" w:cs="Times New Roman"/>
          <w:szCs w:val="24"/>
        </w:rPr>
        <w:t>υλευτή Β΄ Αθηνών της Δημ</w:t>
      </w:r>
      <w:r>
        <w:rPr>
          <w:rFonts w:eastAsia="Times New Roman" w:cs="Times New Roman"/>
          <w:szCs w:val="24"/>
        </w:rPr>
        <w:t xml:space="preserve">οκρατικής Συμπαράταξης κ. </w:t>
      </w:r>
      <w:r w:rsidRPr="00C16835">
        <w:rPr>
          <w:rFonts w:eastAsia="Times New Roman" w:cs="Times New Roman"/>
          <w:bCs/>
          <w:szCs w:val="24"/>
        </w:rPr>
        <w:t>Ανδρέα Λοβέρδου</w:t>
      </w:r>
      <w:r>
        <w:rPr>
          <w:rFonts w:eastAsia="Times New Roman" w:cs="Times New Roman"/>
          <w:b/>
          <w:bCs/>
          <w:szCs w:val="24"/>
        </w:rPr>
        <w:t xml:space="preserve"> </w:t>
      </w:r>
      <w:r>
        <w:rPr>
          <w:rFonts w:eastAsia="Times New Roman" w:cs="Times New Roman"/>
          <w:szCs w:val="24"/>
        </w:rPr>
        <w:t xml:space="preserve">προς τον Υπουργό </w:t>
      </w:r>
      <w:r w:rsidRPr="00C16835">
        <w:rPr>
          <w:rFonts w:eastAsia="Times New Roman" w:cs="Times New Roman"/>
          <w:bCs/>
          <w:szCs w:val="24"/>
        </w:rPr>
        <w:t>Υποδομών και Μεταφορών,</w:t>
      </w:r>
      <w:r>
        <w:rPr>
          <w:rFonts w:eastAsia="Times New Roman" w:cs="Times New Roman"/>
          <w:szCs w:val="24"/>
        </w:rPr>
        <w:t xml:space="preserve"> </w:t>
      </w:r>
      <w:r w:rsidRPr="00C16835">
        <w:rPr>
          <w:rFonts w:eastAsia="Times New Roman" w:cs="Times New Roman"/>
          <w:szCs w:val="24"/>
        </w:rPr>
        <w:t xml:space="preserve">με θέμα: «Εμπαιγμός εννέα αδειούχων επαγγελματιών ΤΑΧΙ με έδρα τον πρώην Δήμο </w:t>
      </w:r>
      <w:proofErr w:type="spellStart"/>
      <w:r w:rsidRPr="00C16835">
        <w:rPr>
          <w:rFonts w:eastAsia="Times New Roman" w:cs="Times New Roman"/>
          <w:szCs w:val="24"/>
        </w:rPr>
        <w:t>Ερινεού</w:t>
      </w:r>
      <w:proofErr w:type="spellEnd"/>
      <w:r w:rsidRPr="00C16835">
        <w:rPr>
          <w:rFonts w:eastAsia="Times New Roman" w:cs="Times New Roman"/>
          <w:szCs w:val="24"/>
        </w:rPr>
        <w:t xml:space="preserve"> Αχαΐας </w:t>
      </w:r>
      <w:r>
        <w:rPr>
          <w:rFonts w:eastAsia="Times New Roman" w:cs="Times New Roman"/>
          <w:szCs w:val="24"/>
        </w:rPr>
        <w:t>και των κατοίκων της περιοχής», δεν θα συζητηθεί λόγω κω</w:t>
      </w:r>
      <w:r>
        <w:rPr>
          <w:rFonts w:eastAsia="Times New Roman" w:cs="Times New Roman"/>
          <w:szCs w:val="24"/>
        </w:rPr>
        <w:t>λύματος του κυρίου Βουλευτή.</w:t>
      </w:r>
    </w:p>
    <w:p w14:paraId="22B6F2C0" w14:textId="77777777" w:rsidR="00841B0A" w:rsidRDefault="00B011D5">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Η πρώτη με αριθμό 477/8-4-2019 επίκαιρη ε</w:t>
      </w:r>
      <w:r w:rsidRPr="00DE0385">
        <w:rPr>
          <w:rFonts w:eastAsia="Times New Roman" w:cs="Times New Roman"/>
          <w:szCs w:val="24"/>
        </w:rPr>
        <w:t xml:space="preserve">ρώτηση </w:t>
      </w:r>
      <w:r>
        <w:rPr>
          <w:rFonts w:eastAsia="Times New Roman" w:cs="Times New Roman"/>
          <w:szCs w:val="24"/>
        </w:rPr>
        <w:t xml:space="preserve">πρώτου κύκλου </w:t>
      </w:r>
      <w:r w:rsidRPr="00DE0385">
        <w:rPr>
          <w:rFonts w:eastAsia="Times New Roman" w:cs="Times New Roman"/>
          <w:szCs w:val="24"/>
        </w:rPr>
        <w:t xml:space="preserve">του Βουλευτή Θεσπρωτίας της Νέας Δημοκρατίας κ. </w:t>
      </w:r>
      <w:r w:rsidRPr="00DE0385">
        <w:rPr>
          <w:rFonts w:eastAsia="Times New Roman" w:cs="Times New Roman"/>
          <w:bCs/>
          <w:szCs w:val="24"/>
        </w:rPr>
        <w:t xml:space="preserve">Βασιλείου </w:t>
      </w:r>
      <w:proofErr w:type="spellStart"/>
      <w:r w:rsidRPr="00DE0385">
        <w:rPr>
          <w:rFonts w:eastAsia="Times New Roman" w:cs="Times New Roman"/>
          <w:bCs/>
          <w:szCs w:val="24"/>
        </w:rPr>
        <w:t>Γιόγιακα</w:t>
      </w:r>
      <w:proofErr w:type="spellEnd"/>
      <w:r>
        <w:rPr>
          <w:rFonts w:eastAsia="Times New Roman" w:cs="Times New Roman"/>
          <w:szCs w:val="24"/>
        </w:rPr>
        <w:t xml:space="preserve"> </w:t>
      </w:r>
      <w:r w:rsidRPr="00DE0385">
        <w:rPr>
          <w:rFonts w:eastAsia="Times New Roman" w:cs="Times New Roman"/>
          <w:szCs w:val="24"/>
        </w:rPr>
        <w:t>προς την Υπουργό</w:t>
      </w:r>
      <w:r>
        <w:rPr>
          <w:rFonts w:eastAsia="Times New Roman" w:cs="Times New Roman"/>
          <w:bCs/>
          <w:szCs w:val="24"/>
        </w:rPr>
        <w:t xml:space="preserve"> </w:t>
      </w:r>
      <w:r w:rsidRPr="00DE0385">
        <w:rPr>
          <w:rFonts w:eastAsia="Times New Roman" w:cs="Times New Roman"/>
          <w:bCs/>
          <w:szCs w:val="24"/>
        </w:rPr>
        <w:t>Εργασίας, Κοινωνικής Ασφάλι</w:t>
      </w:r>
      <w:r>
        <w:rPr>
          <w:rFonts w:eastAsia="Times New Roman" w:cs="Times New Roman"/>
          <w:bCs/>
          <w:szCs w:val="24"/>
        </w:rPr>
        <w:t xml:space="preserve">σης και Κοινωνικής Αλληλεγγύης, </w:t>
      </w:r>
      <w:r w:rsidRPr="00DE0385">
        <w:rPr>
          <w:rFonts w:eastAsia="Times New Roman" w:cs="Times New Roman"/>
          <w:szCs w:val="24"/>
        </w:rPr>
        <w:t>με θέμα: «Επέκταση προ</w:t>
      </w:r>
      <w:r w:rsidRPr="00DE0385">
        <w:rPr>
          <w:rFonts w:eastAsia="Times New Roman" w:cs="Times New Roman"/>
          <w:szCs w:val="24"/>
        </w:rPr>
        <w:t>γραμμάτων κοινωφελούς χαρακτήρα»</w:t>
      </w:r>
      <w:r>
        <w:rPr>
          <w:rFonts w:eastAsia="Times New Roman" w:cs="Times New Roman"/>
          <w:szCs w:val="24"/>
        </w:rPr>
        <w:t>, δεν θα συζητηθεί λόγω κωλύματος του Υφυπουργού Εργασίας, Κοινωνικής Ασφάλισης και Κοινωνικής Αλληλεγγύης κ. Κωνσταντίνου Μπάρκα εξαιτίας φόρτου εργασίας</w:t>
      </w:r>
      <w:r w:rsidRPr="00DE0385">
        <w:rPr>
          <w:rFonts w:eastAsia="Times New Roman" w:cs="Times New Roman"/>
          <w:szCs w:val="24"/>
        </w:rPr>
        <w:t>.</w:t>
      </w:r>
    </w:p>
    <w:p w14:paraId="22B6F2C1" w14:textId="77777777" w:rsidR="00841B0A" w:rsidRDefault="00B011D5">
      <w:pPr>
        <w:tabs>
          <w:tab w:val="left" w:pos="1905"/>
        </w:tabs>
        <w:spacing w:line="600" w:lineRule="auto"/>
        <w:ind w:firstLine="720"/>
        <w:jc w:val="both"/>
        <w:rPr>
          <w:rFonts w:eastAsia="Times New Roman" w:cs="Times New Roman"/>
          <w:szCs w:val="24"/>
        </w:rPr>
      </w:pPr>
      <w:r>
        <w:rPr>
          <w:rFonts w:eastAsia="Times New Roman" w:cs="Times New Roman"/>
          <w:szCs w:val="24"/>
        </w:rPr>
        <w:t>Η τρίτη</w:t>
      </w:r>
      <w:r w:rsidRPr="00A0312F">
        <w:rPr>
          <w:rFonts w:eastAsia="Times New Roman" w:cs="Times New Roman"/>
          <w:szCs w:val="24"/>
        </w:rPr>
        <w:t xml:space="preserve"> με αριθμό 483/9-4-2019 </w:t>
      </w:r>
      <w:r>
        <w:rPr>
          <w:rFonts w:eastAsia="Times New Roman" w:cs="Times New Roman"/>
          <w:szCs w:val="24"/>
        </w:rPr>
        <w:t>επίκαιρη ε</w:t>
      </w:r>
      <w:r w:rsidRPr="00A0312F">
        <w:rPr>
          <w:rFonts w:eastAsia="Times New Roman" w:cs="Times New Roman"/>
          <w:szCs w:val="24"/>
        </w:rPr>
        <w:t xml:space="preserve">ρώτηση </w:t>
      </w:r>
      <w:r>
        <w:rPr>
          <w:rFonts w:eastAsia="Times New Roman" w:cs="Times New Roman"/>
          <w:szCs w:val="24"/>
        </w:rPr>
        <w:t xml:space="preserve">δεύτερου κύκλου </w:t>
      </w:r>
      <w:r w:rsidRPr="00A0312F">
        <w:rPr>
          <w:rFonts w:eastAsia="Times New Roman" w:cs="Times New Roman"/>
          <w:szCs w:val="24"/>
        </w:rPr>
        <w:t xml:space="preserve">του </w:t>
      </w:r>
      <w:r w:rsidRPr="00A0312F">
        <w:rPr>
          <w:rFonts w:eastAsia="Times New Roman" w:cs="Times New Roman"/>
          <w:szCs w:val="24"/>
        </w:rPr>
        <w:t>Βουλευτή Β΄ Αθηνών του Κομ</w:t>
      </w:r>
      <w:r>
        <w:rPr>
          <w:rFonts w:eastAsia="Times New Roman" w:cs="Times New Roman"/>
          <w:szCs w:val="24"/>
        </w:rPr>
        <w:t xml:space="preserve">μουνιστικού Κόμματος </w:t>
      </w:r>
      <w:r>
        <w:rPr>
          <w:rFonts w:eastAsia="Times New Roman" w:cs="Times New Roman"/>
          <w:szCs w:val="24"/>
        </w:rPr>
        <w:t xml:space="preserve">Ελλάδας </w:t>
      </w:r>
      <w:r>
        <w:rPr>
          <w:rFonts w:eastAsia="Times New Roman" w:cs="Times New Roman"/>
          <w:szCs w:val="24"/>
        </w:rPr>
        <w:t xml:space="preserve">κ. </w:t>
      </w:r>
      <w:r w:rsidRPr="00A0312F">
        <w:rPr>
          <w:rFonts w:eastAsia="Times New Roman" w:cs="Times New Roman"/>
          <w:bCs/>
          <w:szCs w:val="24"/>
        </w:rPr>
        <w:t xml:space="preserve">Χρήστου </w:t>
      </w:r>
      <w:proofErr w:type="spellStart"/>
      <w:r w:rsidRPr="00A0312F">
        <w:rPr>
          <w:rFonts w:eastAsia="Times New Roman" w:cs="Times New Roman"/>
          <w:bCs/>
          <w:szCs w:val="24"/>
        </w:rPr>
        <w:t>Κατσώτη</w:t>
      </w:r>
      <w:proofErr w:type="spellEnd"/>
      <w:r w:rsidRPr="00A0312F">
        <w:rPr>
          <w:rFonts w:eastAsia="Times New Roman" w:cs="Times New Roman"/>
          <w:bCs/>
          <w:szCs w:val="24"/>
        </w:rPr>
        <w:t xml:space="preserve"> </w:t>
      </w:r>
      <w:r>
        <w:rPr>
          <w:rFonts w:eastAsia="Times New Roman" w:cs="Times New Roman"/>
          <w:szCs w:val="24"/>
        </w:rPr>
        <w:t xml:space="preserve">προς την Υπουργό </w:t>
      </w:r>
      <w:r w:rsidRPr="00A0312F">
        <w:rPr>
          <w:rFonts w:eastAsia="Times New Roman" w:cs="Times New Roman"/>
          <w:bCs/>
          <w:szCs w:val="24"/>
        </w:rPr>
        <w:t>Εργασίας, Κοινωνικής Ασφάλισης και Κοινωνικής Αλληλεγγύης</w:t>
      </w:r>
      <w:r>
        <w:rPr>
          <w:rFonts w:eastAsia="Times New Roman" w:cs="Times New Roman"/>
          <w:bCs/>
          <w:szCs w:val="24"/>
        </w:rPr>
        <w:t xml:space="preserve"> κ. Έφης </w:t>
      </w:r>
      <w:proofErr w:type="spellStart"/>
      <w:r>
        <w:rPr>
          <w:rFonts w:eastAsia="Times New Roman" w:cs="Times New Roman"/>
          <w:bCs/>
          <w:szCs w:val="24"/>
        </w:rPr>
        <w:t>Αχτσιόγλου</w:t>
      </w:r>
      <w:proofErr w:type="spellEnd"/>
      <w:r>
        <w:rPr>
          <w:rFonts w:eastAsia="Times New Roman" w:cs="Times New Roman"/>
          <w:bCs/>
          <w:szCs w:val="24"/>
        </w:rPr>
        <w:t xml:space="preserve">, </w:t>
      </w:r>
      <w:r w:rsidRPr="00A0312F">
        <w:rPr>
          <w:rFonts w:eastAsia="Times New Roman" w:cs="Times New Roman"/>
          <w:szCs w:val="24"/>
        </w:rPr>
        <w:t>με θέμα: «Επικίνδυνες συνθήκες εργασίας των εργαζόμενων διανομέων»</w:t>
      </w:r>
      <w:r>
        <w:rPr>
          <w:rFonts w:eastAsia="Times New Roman" w:cs="Times New Roman"/>
          <w:szCs w:val="24"/>
        </w:rPr>
        <w:t>, δεν θα συζητηθεί λό</w:t>
      </w:r>
      <w:r>
        <w:rPr>
          <w:rFonts w:eastAsia="Times New Roman" w:cs="Times New Roman"/>
          <w:szCs w:val="24"/>
        </w:rPr>
        <w:t xml:space="preserve">γω κωλύματος της Υπουργού κ. </w:t>
      </w:r>
      <w:proofErr w:type="spellStart"/>
      <w:r>
        <w:rPr>
          <w:rFonts w:eastAsia="Times New Roman" w:cs="Times New Roman"/>
          <w:szCs w:val="24"/>
        </w:rPr>
        <w:t>Αχτσιόγλου</w:t>
      </w:r>
      <w:proofErr w:type="spellEnd"/>
      <w:r>
        <w:rPr>
          <w:rFonts w:eastAsia="Times New Roman" w:cs="Times New Roman"/>
          <w:szCs w:val="24"/>
        </w:rPr>
        <w:t>,</w:t>
      </w:r>
      <w:r>
        <w:rPr>
          <w:rFonts w:eastAsia="Times New Roman" w:cs="Times New Roman"/>
          <w:szCs w:val="24"/>
        </w:rPr>
        <w:t xml:space="preserve"> εξαιτίας κυβερνητικής αποστολής στη Θεσσαλονίκη</w:t>
      </w:r>
      <w:r w:rsidRPr="00A0312F">
        <w:rPr>
          <w:rFonts w:eastAsia="Times New Roman" w:cs="Times New Roman"/>
          <w:szCs w:val="24"/>
        </w:rPr>
        <w:t>.</w:t>
      </w:r>
    </w:p>
    <w:p w14:paraId="22B6F2C2" w14:textId="77777777" w:rsidR="00841B0A" w:rsidRDefault="00B011D5">
      <w:pPr>
        <w:tabs>
          <w:tab w:val="left" w:pos="1905"/>
        </w:tabs>
        <w:spacing w:line="600" w:lineRule="auto"/>
        <w:ind w:firstLine="720"/>
        <w:jc w:val="both"/>
        <w:rPr>
          <w:rFonts w:eastAsia="Times New Roman" w:cs="Times New Roman"/>
          <w:szCs w:val="24"/>
        </w:rPr>
      </w:pPr>
      <w:r w:rsidRPr="00AE4C99">
        <w:rPr>
          <w:rFonts w:eastAsia="Times New Roman" w:cs="Times New Roman"/>
          <w:szCs w:val="24"/>
        </w:rPr>
        <w:t xml:space="preserve">Η </w:t>
      </w:r>
      <w:r>
        <w:rPr>
          <w:rFonts w:eastAsia="Times New Roman" w:cs="Times New Roman"/>
          <w:szCs w:val="24"/>
        </w:rPr>
        <w:t>ενδέκατη με αριθμό</w:t>
      </w:r>
      <w:r w:rsidRPr="00AE4C99">
        <w:rPr>
          <w:rFonts w:eastAsia="Times New Roman" w:cs="Times New Roman"/>
          <w:szCs w:val="24"/>
        </w:rPr>
        <w:t xml:space="preserve"> </w:t>
      </w:r>
      <w:r>
        <w:rPr>
          <w:rFonts w:eastAsia="Times New Roman" w:cs="Times New Roman"/>
          <w:szCs w:val="24"/>
        </w:rPr>
        <w:t>330/4-2-2019 επίκαιρη ε</w:t>
      </w:r>
      <w:r w:rsidRPr="001D16D1">
        <w:rPr>
          <w:rFonts w:eastAsia="Times New Roman" w:cs="Times New Roman"/>
          <w:szCs w:val="24"/>
        </w:rPr>
        <w:t xml:space="preserve">ρώτηση </w:t>
      </w:r>
      <w:r>
        <w:rPr>
          <w:rFonts w:eastAsia="Times New Roman" w:cs="Times New Roman"/>
          <w:szCs w:val="24"/>
        </w:rPr>
        <w:t xml:space="preserve">δεύτερου κύκλου </w:t>
      </w:r>
      <w:r w:rsidRPr="001D16D1">
        <w:rPr>
          <w:rFonts w:eastAsia="Times New Roman" w:cs="Times New Roman"/>
          <w:szCs w:val="24"/>
        </w:rPr>
        <w:t xml:space="preserve">του </w:t>
      </w:r>
      <w:r>
        <w:rPr>
          <w:rFonts w:eastAsia="Times New Roman" w:cs="Times New Roman"/>
          <w:szCs w:val="24"/>
        </w:rPr>
        <w:t>Ανεξάρτητου Βουλευτή Ευβοίας κ</w:t>
      </w:r>
      <w:r w:rsidRPr="001D16D1">
        <w:rPr>
          <w:rFonts w:eastAsia="Times New Roman" w:cs="Times New Roman"/>
          <w:szCs w:val="24"/>
        </w:rPr>
        <w:t xml:space="preserve">. </w:t>
      </w:r>
      <w:r>
        <w:rPr>
          <w:rFonts w:eastAsia="Times New Roman" w:cs="Times New Roman"/>
          <w:bCs/>
          <w:szCs w:val="24"/>
        </w:rPr>
        <w:t xml:space="preserve">Νικολάου Μίχου </w:t>
      </w:r>
      <w:r w:rsidRPr="001D16D1">
        <w:rPr>
          <w:rFonts w:eastAsia="Times New Roman" w:cs="Times New Roman"/>
          <w:szCs w:val="24"/>
        </w:rPr>
        <w:t>προς τον Υπουργό</w:t>
      </w:r>
      <w:r>
        <w:rPr>
          <w:rFonts w:eastAsia="Times New Roman" w:cs="Times New Roman"/>
          <w:szCs w:val="24"/>
        </w:rPr>
        <w:t xml:space="preserve"> </w:t>
      </w:r>
      <w:r>
        <w:rPr>
          <w:rFonts w:eastAsia="Times New Roman" w:cs="Times New Roman"/>
          <w:bCs/>
          <w:szCs w:val="24"/>
        </w:rPr>
        <w:t xml:space="preserve">Εξωτερικών, </w:t>
      </w:r>
      <w:r w:rsidRPr="001D16D1">
        <w:rPr>
          <w:rFonts w:eastAsia="Times New Roman" w:cs="Times New Roman"/>
          <w:szCs w:val="24"/>
        </w:rPr>
        <w:t xml:space="preserve">με θέμα: «Συνέχιση </w:t>
      </w:r>
      <w:r>
        <w:rPr>
          <w:rFonts w:eastAsia="Times New Roman" w:cs="Times New Roman"/>
          <w:szCs w:val="24"/>
        </w:rPr>
        <w:lastRenderedPageBreak/>
        <w:t>διωγμών των μελών της ελληνικής</w:t>
      </w:r>
      <w:r w:rsidRPr="001D16D1">
        <w:rPr>
          <w:rFonts w:eastAsia="Times New Roman" w:cs="Times New Roman"/>
          <w:szCs w:val="24"/>
        </w:rPr>
        <w:t xml:space="preserve"> μειονότητας στην Αλβανία»</w:t>
      </w:r>
      <w:r>
        <w:rPr>
          <w:rFonts w:eastAsia="Times New Roman" w:cs="Times New Roman"/>
          <w:szCs w:val="24"/>
        </w:rPr>
        <w:t>, δεν θα συζητηθεί</w:t>
      </w:r>
      <w:r w:rsidRPr="001D16D1">
        <w:rPr>
          <w:rFonts w:eastAsia="Times New Roman" w:cs="Times New Roman"/>
          <w:szCs w:val="24"/>
        </w:rPr>
        <w:t>.</w:t>
      </w:r>
    </w:p>
    <w:p w14:paraId="22B6F2C3" w14:textId="77777777" w:rsidR="00841B0A" w:rsidRDefault="00B011D5">
      <w:pPr>
        <w:tabs>
          <w:tab w:val="left" w:pos="1905"/>
        </w:tabs>
        <w:spacing w:line="600" w:lineRule="auto"/>
        <w:ind w:firstLine="720"/>
        <w:jc w:val="both"/>
        <w:rPr>
          <w:rFonts w:eastAsia="Times New Roman" w:cs="Times New Roman"/>
          <w:szCs w:val="24"/>
        </w:rPr>
      </w:pPr>
      <w:r>
        <w:rPr>
          <w:rFonts w:eastAsia="Times New Roman" w:cs="Times New Roman"/>
          <w:szCs w:val="24"/>
        </w:rPr>
        <w:t>Η δωδέκατη με αριθμό 284/21-1-2019 επίκαιρη ε</w:t>
      </w:r>
      <w:r w:rsidRPr="00902F2A">
        <w:rPr>
          <w:rFonts w:eastAsia="Times New Roman" w:cs="Times New Roman"/>
          <w:szCs w:val="24"/>
        </w:rPr>
        <w:t xml:space="preserve">ρώτηση </w:t>
      </w:r>
      <w:r>
        <w:rPr>
          <w:rFonts w:eastAsia="Times New Roman" w:cs="Times New Roman"/>
          <w:szCs w:val="24"/>
        </w:rPr>
        <w:t xml:space="preserve">δεύτερου κύκλου </w:t>
      </w:r>
      <w:r w:rsidRPr="00902F2A">
        <w:rPr>
          <w:rFonts w:eastAsia="Times New Roman" w:cs="Times New Roman"/>
          <w:szCs w:val="24"/>
        </w:rPr>
        <w:t>του Βουλευτή Επικρατείας του Λ</w:t>
      </w:r>
      <w:r>
        <w:rPr>
          <w:rFonts w:eastAsia="Times New Roman" w:cs="Times New Roman"/>
          <w:szCs w:val="24"/>
        </w:rPr>
        <w:t>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sidRPr="00902F2A">
        <w:rPr>
          <w:rFonts w:eastAsia="Times New Roman" w:cs="Times New Roman"/>
          <w:bCs/>
          <w:szCs w:val="24"/>
        </w:rPr>
        <w:t>Χρήστου Παππά</w:t>
      </w:r>
      <w:r>
        <w:rPr>
          <w:rFonts w:eastAsia="Times New Roman" w:cs="Times New Roman"/>
          <w:szCs w:val="24"/>
        </w:rPr>
        <w:t xml:space="preserve"> προς τον Υπουργό </w:t>
      </w:r>
      <w:r w:rsidRPr="00902F2A">
        <w:rPr>
          <w:rFonts w:eastAsia="Times New Roman" w:cs="Times New Roman"/>
          <w:bCs/>
          <w:szCs w:val="24"/>
        </w:rPr>
        <w:t>Εξωτερικών,</w:t>
      </w:r>
      <w:r>
        <w:rPr>
          <w:rFonts w:eastAsia="Times New Roman" w:cs="Times New Roman"/>
          <w:szCs w:val="24"/>
        </w:rPr>
        <w:t xml:space="preserve"> </w:t>
      </w:r>
      <w:r w:rsidRPr="00902F2A">
        <w:rPr>
          <w:rFonts w:eastAsia="Times New Roman" w:cs="Times New Roman"/>
          <w:szCs w:val="24"/>
        </w:rPr>
        <w:t>με θέμ</w:t>
      </w:r>
      <w:r w:rsidRPr="00902F2A">
        <w:rPr>
          <w:rFonts w:eastAsia="Times New Roman" w:cs="Times New Roman"/>
          <w:szCs w:val="24"/>
        </w:rPr>
        <w:t>α: «Οι Αλβανοί δρομολογούν εξελίξεις δημιουργίας “Μεγάλης Αλβανίας”»</w:t>
      </w:r>
      <w:r>
        <w:rPr>
          <w:rFonts w:eastAsia="Times New Roman" w:cs="Times New Roman"/>
          <w:szCs w:val="24"/>
        </w:rPr>
        <w:t>, δεν θα συζητηθεί</w:t>
      </w:r>
      <w:r w:rsidRPr="00902F2A">
        <w:rPr>
          <w:rFonts w:eastAsia="Times New Roman" w:cs="Times New Roman"/>
          <w:szCs w:val="24"/>
        </w:rPr>
        <w:t>.</w:t>
      </w:r>
    </w:p>
    <w:p w14:paraId="22B6F2C4" w14:textId="77777777" w:rsidR="00841B0A" w:rsidRDefault="00B011D5">
      <w:pPr>
        <w:tabs>
          <w:tab w:val="left" w:pos="1905"/>
        </w:tabs>
        <w:spacing w:line="600" w:lineRule="auto"/>
        <w:ind w:firstLine="720"/>
        <w:jc w:val="both"/>
        <w:rPr>
          <w:rFonts w:eastAsia="Times New Roman" w:cs="Times New Roman"/>
          <w:szCs w:val="24"/>
        </w:rPr>
      </w:pPr>
      <w:r>
        <w:rPr>
          <w:rFonts w:eastAsia="Times New Roman" w:cs="Times New Roman"/>
          <w:szCs w:val="24"/>
        </w:rPr>
        <w:t>Η δέκατη τρίτη με αριθμό 280/17-1-2019 επίκαιρη ε</w:t>
      </w:r>
      <w:r w:rsidRPr="001D16D1">
        <w:rPr>
          <w:rFonts w:eastAsia="Times New Roman" w:cs="Times New Roman"/>
          <w:szCs w:val="24"/>
        </w:rPr>
        <w:t xml:space="preserve">ρώτηση </w:t>
      </w:r>
      <w:r>
        <w:rPr>
          <w:rFonts w:eastAsia="Times New Roman" w:cs="Times New Roman"/>
          <w:szCs w:val="24"/>
        </w:rPr>
        <w:t xml:space="preserve">δεύτερου κύκλου </w:t>
      </w:r>
      <w:r w:rsidRPr="001D16D1">
        <w:rPr>
          <w:rFonts w:eastAsia="Times New Roman" w:cs="Times New Roman"/>
          <w:szCs w:val="24"/>
        </w:rPr>
        <w:t xml:space="preserve">του Βουλευτή Α΄ </w:t>
      </w:r>
      <w:r w:rsidRPr="001D16D1">
        <w:rPr>
          <w:rFonts w:eastAsia="Times New Roman" w:cs="Times New Roman"/>
          <w:szCs w:val="24"/>
        </w:rPr>
        <w:t>Πειραι</w:t>
      </w:r>
      <w:r>
        <w:rPr>
          <w:rFonts w:eastAsia="Times New Roman" w:cs="Times New Roman"/>
          <w:szCs w:val="24"/>
        </w:rPr>
        <w:t>ώς</w:t>
      </w:r>
      <w:r w:rsidRPr="001D16D1">
        <w:rPr>
          <w:rFonts w:eastAsia="Times New Roman" w:cs="Times New Roman"/>
          <w:szCs w:val="24"/>
        </w:rPr>
        <w:t xml:space="preserve"> </w:t>
      </w:r>
      <w:r w:rsidRPr="001D16D1">
        <w:rPr>
          <w:rFonts w:eastAsia="Times New Roman" w:cs="Times New Roman"/>
          <w:szCs w:val="24"/>
        </w:rPr>
        <w:t>του Λ</w:t>
      </w:r>
      <w:r>
        <w:rPr>
          <w:rFonts w:eastAsia="Times New Roman" w:cs="Times New Roman"/>
          <w:szCs w:val="24"/>
        </w:rPr>
        <w:t>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sidRPr="004A4121">
        <w:rPr>
          <w:rFonts w:eastAsia="Times New Roman" w:cs="Times New Roman"/>
          <w:bCs/>
          <w:szCs w:val="24"/>
        </w:rPr>
        <w:t xml:space="preserve">Νικολάου </w:t>
      </w:r>
      <w:proofErr w:type="spellStart"/>
      <w:r w:rsidRPr="004A4121">
        <w:rPr>
          <w:rFonts w:eastAsia="Times New Roman" w:cs="Times New Roman"/>
          <w:bCs/>
          <w:szCs w:val="24"/>
        </w:rPr>
        <w:t>Κούζηλου</w:t>
      </w:r>
      <w:proofErr w:type="spellEnd"/>
      <w:r>
        <w:rPr>
          <w:rFonts w:eastAsia="Times New Roman" w:cs="Times New Roman"/>
          <w:szCs w:val="24"/>
        </w:rPr>
        <w:t xml:space="preserve"> προς τον Υπουργό </w:t>
      </w:r>
      <w:r w:rsidRPr="004A4121">
        <w:rPr>
          <w:rFonts w:eastAsia="Times New Roman" w:cs="Times New Roman"/>
          <w:bCs/>
          <w:szCs w:val="24"/>
        </w:rPr>
        <w:t>Εξωτερικών,</w:t>
      </w:r>
      <w:r>
        <w:rPr>
          <w:rFonts w:eastAsia="Times New Roman" w:cs="Times New Roman"/>
          <w:szCs w:val="24"/>
        </w:rPr>
        <w:t xml:space="preserve"> με θέμα: «Τη</w:t>
      </w:r>
      <w:r w:rsidRPr="001D16D1">
        <w:rPr>
          <w:rFonts w:eastAsia="Times New Roman" w:cs="Times New Roman"/>
          <w:szCs w:val="24"/>
        </w:rPr>
        <w:t xml:space="preserve"> </w:t>
      </w:r>
      <w:proofErr w:type="spellStart"/>
      <w:r w:rsidRPr="001D16D1">
        <w:rPr>
          <w:rFonts w:eastAsia="Times New Roman" w:cs="Times New Roman"/>
          <w:szCs w:val="24"/>
        </w:rPr>
        <w:t>συνδιαχείριση</w:t>
      </w:r>
      <w:proofErr w:type="spellEnd"/>
      <w:r w:rsidRPr="001D16D1">
        <w:rPr>
          <w:rFonts w:eastAsia="Times New Roman" w:cs="Times New Roman"/>
          <w:szCs w:val="24"/>
        </w:rPr>
        <w:t xml:space="preserve"> του Αιγαίου προωθεί η Κυβέρνηση»</w:t>
      </w:r>
      <w:r>
        <w:rPr>
          <w:rFonts w:eastAsia="Times New Roman" w:cs="Times New Roman"/>
          <w:szCs w:val="24"/>
        </w:rPr>
        <w:t>, δεν θα συζητηθεί</w:t>
      </w:r>
      <w:r w:rsidRPr="001D16D1">
        <w:rPr>
          <w:rFonts w:eastAsia="Times New Roman" w:cs="Times New Roman"/>
          <w:szCs w:val="24"/>
        </w:rPr>
        <w:t>.</w:t>
      </w:r>
    </w:p>
    <w:p w14:paraId="22B6F2C5" w14:textId="77777777" w:rsidR="00841B0A" w:rsidRDefault="00B011D5">
      <w:pPr>
        <w:tabs>
          <w:tab w:val="left" w:pos="1905"/>
        </w:tabs>
        <w:spacing w:line="600" w:lineRule="auto"/>
        <w:ind w:firstLine="720"/>
        <w:jc w:val="both"/>
        <w:rPr>
          <w:rFonts w:eastAsia="Times New Roman" w:cs="Times New Roman"/>
          <w:szCs w:val="24"/>
        </w:rPr>
      </w:pPr>
      <w:r>
        <w:rPr>
          <w:rFonts w:eastAsia="Times New Roman" w:cs="Times New Roman"/>
          <w:szCs w:val="24"/>
        </w:rPr>
        <w:t>Η δέκατη τέταρτη</w:t>
      </w:r>
      <w:r w:rsidRPr="004E0685">
        <w:rPr>
          <w:rFonts w:eastAsia="Times New Roman" w:cs="Times New Roman"/>
          <w:szCs w:val="24"/>
        </w:rPr>
        <w:t xml:space="preserve"> με αριθμό 260/9-1-2019 </w:t>
      </w:r>
      <w:r>
        <w:rPr>
          <w:rFonts w:eastAsia="Times New Roman" w:cs="Times New Roman"/>
          <w:szCs w:val="24"/>
        </w:rPr>
        <w:t>επίκαιρη ε</w:t>
      </w:r>
      <w:r w:rsidRPr="004E0685">
        <w:rPr>
          <w:rFonts w:eastAsia="Times New Roman" w:cs="Times New Roman"/>
          <w:szCs w:val="24"/>
        </w:rPr>
        <w:t>ρώτηση</w:t>
      </w:r>
      <w:r>
        <w:rPr>
          <w:rFonts w:eastAsia="Times New Roman" w:cs="Times New Roman"/>
          <w:szCs w:val="24"/>
        </w:rPr>
        <w:t xml:space="preserve"> δεύτερου κύκλου</w:t>
      </w:r>
      <w:r w:rsidRPr="004E0685">
        <w:rPr>
          <w:rFonts w:eastAsia="Times New Roman" w:cs="Times New Roman"/>
          <w:szCs w:val="24"/>
        </w:rPr>
        <w:t xml:space="preserve"> του Βουλευτή Α΄ Πειραιώς του Λαϊ</w:t>
      </w:r>
      <w:r>
        <w:rPr>
          <w:rFonts w:eastAsia="Times New Roman" w:cs="Times New Roman"/>
          <w:szCs w:val="24"/>
        </w:rPr>
        <w:t xml:space="preserve">κού Συνδέσμου - Χρυσή Αυγή κ. </w:t>
      </w:r>
      <w:r>
        <w:rPr>
          <w:rFonts w:eastAsia="Times New Roman" w:cs="Times New Roman"/>
          <w:bCs/>
          <w:szCs w:val="24"/>
        </w:rPr>
        <w:t xml:space="preserve">Νικολάου </w:t>
      </w:r>
      <w:proofErr w:type="spellStart"/>
      <w:r>
        <w:rPr>
          <w:rFonts w:eastAsia="Times New Roman" w:cs="Times New Roman"/>
          <w:bCs/>
          <w:szCs w:val="24"/>
        </w:rPr>
        <w:t>Κού</w:t>
      </w:r>
      <w:r>
        <w:rPr>
          <w:rFonts w:eastAsia="Times New Roman" w:cs="Times New Roman"/>
          <w:bCs/>
          <w:szCs w:val="24"/>
        </w:rPr>
        <w:t>ζηλου</w:t>
      </w:r>
      <w:proofErr w:type="spellEnd"/>
      <w:r>
        <w:rPr>
          <w:rFonts w:eastAsia="Times New Roman" w:cs="Times New Roman"/>
          <w:bCs/>
          <w:szCs w:val="24"/>
        </w:rPr>
        <w:t xml:space="preserve"> </w:t>
      </w:r>
      <w:r>
        <w:rPr>
          <w:rFonts w:eastAsia="Times New Roman" w:cs="Times New Roman"/>
          <w:szCs w:val="24"/>
        </w:rPr>
        <w:t xml:space="preserve">προς την Υπουργό </w:t>
      </w:r>
      <w:r w:rsidRPr="004E0685">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w:t>
      </w:r>
      <w:r w:rsidRPr="004E0685">
        <w:rPr>
          <w:rFonts w:eastAsia="Times New Roman" w:cs="Times New Roman"/>
          <w:szCs w:val="24"/>
        </w:rPr>
        <w:t xml:space="preserve">με θέμα: «Προστασία πληρωμάτων από εγκατάλειψη πλοίου εσωτερικών </w:t>
      </w:r>
      <w:proofErr w:type="spellStart"/>
      <w:r w:rsidRPr="004E0685">
        <w:rPr>
          <w:rFonts w:eastAsia="Times New Roman" w:cs="Times New Roman"/>
          <w:szCs w:val="24"/>
        </w:rPr>
        <w:t>πλόων</w:t>
      </w:r>
      <w:proofErr w:type="spellEnd"/>
      <w:r w:rsidRPr="004E0685">
        <w:rPr>
          <w:rFonts w:eastAsia="Times New Roman" w:cs="Times New Roman"/>
          <w:szCs w:val="24"/>
        </w:rPr>
        <w:t>»</w:t>
      </w:r>
      <w:r>
        <w:rPr>
          <w:rFonts w:eastAsia="Times New Roman" w:cs="Times New Roman"/>
          <w:szCs w:val="24"/>
        </w:rPr>
        <w:t>, δεν θα συζητηθεί</w:t>
      </w:r>
      <w:r w:rsidRPr="004E0685">
        <w:rPr>
          <w:rFonts w:eastAsia="Times New Roman" w:cs="Times New Roman"/>
          <w:szCs w:val="24"/>
        </w:rPr>
        <w:t>.</w:t>
      </w:r>
      <w:r>
        <w:rPr>
          <w:rFonts w:eastAsia="Times New Roman" w:cs="Times New Roman"/>
          <w:szCs w:val="24"/>
        </w:rPr>
        <w:t xml:space="preserve"> </w:t>
      </w:r>
    </w:p>
    <w:p w14:paraId="22B6F2C6" w14:textId="77777777" w:rsidR="00841B0A" w:rsidRDefault="00B011D5">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Η δέκατη πέμπτη με αριθμό 261/9-1-2019 επίκαιρη ε</w:t>
      </w:r>
      <w:r w:rsidRPr="004E0685">
        <w:rPr>
          <w:rFonts w:eastAsia="Times New Roman" w:cs="Times New Roman"/>
          <w:szCs w:val="24"/>
        </w:rPr>
        <w:t>ρώτηση</w:t>
      </w:r>
      <w:r>
        <w:rPr>
          <w:rFonts w:eastAsia="Times New Roman" w:cs="Times New Roman"/>
          <w:szCs w:val="24"/>
        </w:rPr>
        <w:t xml:space="preserve"> δεύτερου κύκλου</w:t>
      </w:r>
      <w:r w:rsidRPr="004E0685">
        <w:rPr>
          <w:rFonts w:eastAsia="Times New Roman" w:cs="Times New Roman"/>
          <w:szCs w:val="24"/>
        </w:rPr>
        <w:t xml:space="preserve"> του Βουλευ</w:t>
      </w:r>
      <w:r w:rsidRPr="004E0685">
        <w:rPr>
          <w:rFonts w:eastAsia="Times New Roman" w:cs="Times New Roman"/>
          <w:szCs w:val="24"/>
        </w:rPr>
        <w:t>τή Α΄ Θεσσαλονίκης του Λαϊ</w:t>
      </w:r>
      <w:r>
        <w:rPr>
          <w:rFonts w:eastAsia="Times New Roman" w:cs="Times New Roman"/>
          <w:szCs w:val="24"/>
        </w:rPr>
        <w:t xml:space="preserve">κού Συνδέσμου - Χρυσή Αυγή κ. </w:t>
      </w:r>
      <w:r w:rsidRPr="004E0685">
        <w:rPr>
          <w:rFonts w:eastAsia="Times New Roman" w:cs="Times New Roman"/>
          <w:bCs/>
          <w:szCs w:val="24"/>
        </w:rPr>
        <w:t>Αντωνίου Γρέγου</w:t>
      </w:r>
      <w:r>
        <w:rPr>
          <w:rFonts w:eastAsia="Times New Roman" w:cs="Times New Roman"/>
          <w:szCs w:val="24"/>
        </w:rPr>
        <w:t xml:space="preserve"> προς την Υπουργό </w:t>
      </w:r>
      <w:r w:rsidRPr="004E0685">
        <w:rPr>
          <w:rFonts w:eastAsia="Times New Roman" w:cs="Times New Roman"/>
          <w:bCs/>
          <w:szCs w:val="24"/>
        </w:rPr>
        <w:t>Πολιτισμού και Αθλητισμού,</w:t>
      </w:r>
      <w:r>
        <w:rPr>
          <w:rFonts w:eastAsia="Times New Roman" w:cs="Times New Roman"/>
          <w:szCs w:val="24"/>
        </w:rPr>
        <w:t xml:space="preserve"> </w:t>
      </w:r>
      <w:r w:rsidRPr="004E0685">
        <w:rPr>
          <w:rFonts w:eastAsia="Times New Roman" w:cs="Times New Roman"/>
          <w:szCs w:val="24"/>
        </w:rPr>
        <w:t>με θέμα: «Περί του Μουσείου Μακεδονικού Αγώνα και λοιπών φορέων, συλλόγων και σωματείων της Μακεδονίας και του άρθρου 6 της συμφωνίας Ελλάδα</w:t>
      </w:r>
      <w:r w:rsidRPr="004E0685">
        <w:rPr>
          <w:rFonts w:eastAsia="Times New Roman" w:cs="Times New Roman"/>
          <w:szCs w:val="24"/>
        </w:rPr>
        <w:t>ς - Σκοπίων»</w:t>
      </w:r>
      <w:r>
        <w:rPr>
          <w:rFonts w:eastAsia="Times New Roman" w:cs="Times New Roman"/>
          <w:szCs w:val="24"/>
        </w:rPr>
        <w:t>, δεν θα συζητηθεί</w:t>
      </w:r>
      <w:r w:rsidRPr="004E0685">
        <w:rPr>
          <w:rFonts w:eastAsia="Times New Roman" w:cs="Times New Roman"/>
          <w:szCs w:val="24"/>
        </w:rPr>
        <w:t>.</w:t>
      </w:r>
    </w:p>
    <w:p w14:paraId="22B6F2C7" w14:textId="77777777" w:rsidR="00841B0A" w:rsidRDefault="00B011D5">
      <w:pPr>
        <w:tabs>
          <w:tab w:val="left" w:pos="1905"/>
        </w:tabs>
        <w:spacing w:line="600" w:lineRule="auto"/>
        <w:ind w:firstLine="720"/>
        <w:jc w:val="both"/>
        <w:rPr>
          <w:rFonts w:eastAsia="Times New Roman" w:cs="Times New Roman"/>
          <w:szCs w:val="24"/>
        </w:rPr>
      </w:pPr>
      <w:r w:rsidRPr="00AE4C99">
        <w:rPr>
          <w:rFonts w:eastAsia="Times New Roman" w:cs="Times New Roman"/>
          <w:szCs w:val="24"/>
        </w:rPr>
        <w:t>Τέλος</w:t>
      </w:r>
      <w:r>
        <w:rPr>
          <w:rFonts w:eastAsia="Times New Roman" w:cs="Times New Roman"/>
          <w:szCs w:val="24"/>
        </w:rPr>
        <w:t>, η δέκατη έκτη με αριθμό 263/9-1-2019 επίκαιρη ε</w:t>
      </w:r>
      <w:r w:rsidRPr="004E0685">
        <w:rPr>
          <w:rFonts w:eastAsia="Times New Roman" w:cs="Times New Roman"/>
          <w:szCs w:val="24"/>
        </w:rPr>
        <w:t xml:space="preserve">ρώτηση </w:t>
      </w:r>
      <w:r>
        <w:rPr>
          <w:rFonts w:eastAsia="Times New Roman" w:cs="Times New Roman"/>
          <w:szCs w:val="24"/>
        </w:rPr>
        <w:t xml:space="preserve">δεύτερου κύκλου </w:t>
      </w:r>
      <w:r w:rsidRPr="004E0685">
        <w:rPr>
          <w:rFonts w:eastAsia="Times New Roman" w:cs="Times New Roman"/>
          <w:szCs w:val="24"/>
        </w:rPr>
        <w:t>του Βουλευτή Α΄ Πειραιώς του Λ</w:t>
      </w:r>
      <w:r>
        <w:rPr>
          <w:rFonts w:eastAsia="Times New Roman" w:cs="Times New Roman"/>
          <w:szCs w:val="24"/>
        </w:rPr>
        <w:t>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sidRPr="004E0685">
        <w:rPr>
          <w:rFonts w:eastAsia="Times New Roman" w:cs="Times New Roman"/>
          <w:bCs/>
          <w:szCs w:val="24"/>
        </w:rPr>
        <w:t xml:space="preserve">Νικολάου </w:t>
      </w:r>
      <w:proofErr w:type="spellStart"/>
      <w:r w:rsidRPr="004E0685">
        <w:rPr>
          <w:rFonts w:eastAsia="Times New Roman" w:cs="Times New Roman"/>
          <w:bCs/>
          <w:szCs w:val="24"/>
        </w:rPr>
        <w:t>Κούζηλου</w:t>
      </w:r>
      <w:proofErr w:type="spellEnd"/>
      <w:r>
        <w:rPr>
          <w:rFonts w:eastAsia="Times New Roman" w:cs="Times New Roman"/>
          <w:szCs w:val="24"/>
        </w:rPr>
        <w:t xml:space="preserve"> προς τον Υπουργό </w:t>
      </w:r>
      <w:r w:rsidRPr="004E0685">
        <w:rPr>
          <w:rFonts w:eastAsia="Times New Roman" w:cs="Times New Roman"/>
          <w:bCs/>
          <w:szCs w:val="24"/>
        </w:rPr>
        <w:t>Εξωτερικών,</w:t>
      </w:r>
      <w:r>
        <w:rPr>
          <w:rFonts w:eastAsia="Times New Roman" w:cs="Times New Roman"/>
          <w:szCs w:val="24"/>
        </w:rPr>
        <w:t xml:space="preserve"> </w:t>
      </w:r>
      <w:r w:rsidRPr="004E0685">
        <w:rPr>
          <w:rFonts w:eastAsia="Times New Roman" w:cs="Times New Roman"/>
          <w:szCs w:val="24"/>
        </w:rPr>
        <w:t xml:space="preserve">με θέμα: «Καζάνι έτοιμο να εκραγεί το </w:t>
      </w:r>
      <w:r w:rsidRPr="004E0685">
        <w:rPr>
          <w:rFonts w:eastAsia="Times New Roman" w:cs="Times New Roman"/>
          <w:szCs w:val="24"/>
        </w:rPr>
        <w:t>κρατίδιο των Σκοπίων»</w:t>
      </w:r>
      <w:r>
        <w:rPr>
          <w:rFonts w:eastAsia="Times New Roman" w:cs="Times New Roman"/>
          <w:szCs w:val="24"/>
        </w:rPr>
        <w:t>, δεν θα συζητηθεί</w:t>
      </w:r>
      <w:r w:rsidRPr="004E0685">
        <w:rPr>
          <w:rFonts w:eastAsia="Times New Roman" w:cs="Times New Roman"/>
          <w:szCs w:val="24"/>
        </w:rPr>
        <w:t>.</w:t>
      </w:r>
    </w:p>
    <w:p w14:paraId="22B6F2C8" w14:textId="77777777" w:rsidR="00841B0A" w:rsidRDefault="00B011D5">
      <w:pPr>
        <w:tabs>
          <w:tab w:val="left" w:pos="1905"/>
        </w:tabs>
        <w:spacing w:line="600" w:lineRule="auto"/>
        <w:ind w:firstLine="720"/>
        <w:jc w:val="both"/>
        <w:rPr>
          <w:rFonts w:eastAsia="Times New Roman" w:cs="Times New Roman"/>
          <w:szCs w:val="24"/>
        </w:rPr>
      </w:pPr>
      <w:r>
        <w:rPr>
          <w:rFonts w:eastAsia="Times New Roman" w:cs="Times New Roman"/>
          <w:b/>
          <w:szCs w:val="24"/>
        </w:rPr>
        <w:t>ΓΙΑ</w:t>
      </w:r>
      <w:r w:rsidRPr="004E0685">
        <w:rPr>
          <w:rFonts w:eastAsia="Times New Roman" w:cs="Times New Roman"/>
          <w:b/>
          <w:szCs w:val="24"/>
        </w:rPr>
        <w:t xml:space="preserve">ΝΝΗΣ </w:t>
      </w:r>
      <w:r w:rsidRPr="004E0685">
        <w:rPr>
          <w:rFonts w:eastAsia="Times New Roman" w:cs="Times New Roman"/>
          <w:b/>
          <w:szCs w:val="24"/>
        </w:rPr>
        <w:t>ΚΟΥΤΣΟΥΚΟΣ:</w:t>
      </w:r>
      <w:r>
        <w:rPr>
          <w:rFonts w:eastAsia="Times New Roman" w:cs="Times New Roman"/>
          <w:szCs w:val="24"/>
        </w:rPr>
        <w:t xml:space="preserve"> Κύριε Πρόεδρε, πόσες επίκαιρες ερωτήσεις δεν θα συζητηθούν;</w:t>
      </w:r>
    </w:p>
    <w:p w14:paraId="22B6F2C9" w14:textId="77777777" w:rsidR="00841B0A" w:rsidRDefault="00B011D5">
      <w:pPr>
        <w:tabs>
          <w:tab w:val="left" w:pos="1905"/>
        </w:tabs>
        <w:spacing w:line="600" w:lineRule="auto"/>
        <w:ind w:firstLine="720"/>
        <w:jc w:val="both"/>
        <w:rPr>
          <w:rFonts w:eastAsia="Times New Roman" w:cs="Times New Roman"/>
          <w:szCs w:val="24"/>
        </w:rPr>
      </w:pPr>
      <w:r w:rsidRPr="00444245">
        <w:rPr>
          <w:rFonts w:eastAsia="Times New Roman"/>
          <w:b/>
          <w:bCs/>
          <w:szCs w:val="24"/>
        </w:rPr>
        <w:t>ΠΡΟΕΔΡΕΥΩΝ (Νικήτας Κακλαμάνης):</w:t>
      </w:r>
      <w:r>
        <w:rPr>
          <w:rFonts w:eastAsia="Times New Roman"/>
          <w:b/>
          <w:bCs/>
          <w:szCs w:val="24"/>
        </w:rPr>
        <w:t xml:space="preserve"> </w:t>
      </w:r>
      <w:r>
        <w:rPr>
          <w:rFonts w:eastAsia="Times New Roman"/>
          <w:bCs/>
          <w:szCs w:val="24"/>
        </w:rPr>
        <w:t>Θα συζητηθούν έξι.</w:t>
      </w:r>
      <w:r w:rsidRPr="00AE4C99">
        <w:rPr>
          <w:rFonts w:eastAsia="Times New Roman" w:cs="Times New Roman"/>
          <w:szCs w:val="24"/>
        </w:rPr>
        <w:t xml:space="preserve"> </w:t>
      </w:r>
      <w:r>
        <w:rPr>
          <w:rFonts w:eastAsia="Times New Roman"/>
          <w:bCs/>
          <w:szCs w:val="24"/>
        </w:rPr>
        <w:t xml:space="preserve">Δεν θα συζητηθούν δώδεκα, </w:t>
      </w:r>
      <w:r w:rsidRPr="00AE4C99">
        <w:rPr>
          <w:rFonts w:eastAsia="Times New Roman" w:cs="Times New Roman"/>
          <w:szCs w:val="24"/>
        </w:rPr>
        <w:t>εκ των οποίων τέσσερις είναι λόγω κωλύματος συναδέλφων</w:t>
      </w:r>
      <w:r>
        <w:rPr>
          <w:rFonts w:eastAsia="Times New Roman" w:cs="Times New Roman"/>
          <w:szCs w:val="24"/>
        </w:rPr>
        <w:t xml:space="preserve">. </w:t>
      </w:r>
      <w:r>
        <w:rPr>
          <w:rFonts w:eastAsia="Times New Roman" w:cs="Times New Roman"/>
          <w:szCs w:val="24"/>
        </w:rPr>
        <w:t>Για τις</w:t>
      </w:r>
      <w:r w:rsidRPr="00AE4C99">
        <w:rPr>
          <w:rFonts w:eastAsia="Times New Roman" w:cs="Times New Roman"/>
          <w:szCs w:val="24"/>
        </w:rPr>
        <w:t xml:space="preserve"> υπόλοιπες πέντε που είναι απ</w:t>
      </w:r>
      <w:r>
        <w:rPr>
          <w:rFonts w:eastAsia="Times New Roman" w:cs="Times New Roman"/>
          <w:szCs w:val="24"/>
        </w:rPr>
        <w:t>ό συναδέλφους της Χρυσής Αυγής τ</w:t>
      </w:r>
      <w:r w:rsidRPr="00AE4C99">
        <w:rPr>
          <w:rFonts w:eastAsia="Times New Roman" w:cs="Times New Roman"/>
          <w:szCs w:val="24"/>
        </w:rPr>
        <w:t xml:space="preserve">ο γνωρίζετε ότι </w:t>
      </w:r>
      <w:r w:rsidRPr="00AE4C99">
        <w:rPr>
          <w:rFonts w:eastAsia="Times New Roman" w:cs="Times New Roman"/>
          <w:szCs w:val="24"/>
        </w:rPr>
        <w:lastRenderedPageBreak/>
        <w:t>δεν προσέρχονται οι Υπουργοί και οι άλλ</w:t>
      </w:r>
      <w:r>
        <w:rPr>
          <w:rFonts w:eastAsia="Times New Roman" w:cs="Times New Roman"/>
          <w:szCs w:val="24"/>
        </w:rPr>
        <w:t xml:space="preserve">ες τέσσερις δεν θα συζητηθούν λόγω κωλύματος </w:t>
      </w:r>
      <w:r w:rsidRPr="00AE4C99">
        <w:rPr>
          <w:rFonts w:eastAsia="Times New Roman" w:cs="Times New Roman"/>
          <w:szCs w:val="24"/>
        </w:rPr>
        <w:t>των Υπουργών</w:t>
      </w:r>
      <w:r>
        <w:rPr>
          <w:rFonts w:eastAsia="Times New Roman" w:cs="Times New Roman"/>
          <w:szCs w:val="24"/>
        </w:rPr>
        <w:t>.</w:t>
      </w:r>
      <w:r w:rsidRPr="00AE4C99">
        <w:rPr>
          <w:rFonts w:eastAsia="Times New Roman" w:cs="Times New Roman"/>
          <w:szCs w:val="24"/>
        </w:rPr>
        <w:t xml:space="preserve"> </w:t>
      </w:r>
      <w:r>
        <w:rPr>
          <w:rFonts w:eastAsia="Times New Roman" w:cs="Times New Roman"/>
          <w:szCs w:val="24"/>
        </w:rPr>
        <w:t>Κύριε συνάδελφε, σήμερα</w:t>
      </w:r>
      <w:r w:rsidRPr="00AE4C99">
        <w:rPr>
          <w:rFonts w:eastAsia="Times New Roman" w:cs="Times New Roman"/>
          <w:szCs w:val="24"/>
        </w:rPr>
        <w:t xml:space="preserve"> είμαστε </w:t>
      </w:r>
      <w:r>
        <w:rPr>
          <w:rFonts w:eastAsia="Times New Roman" w:cs="Times New Roman"/>
          <w:szCs w:val="24"/>
        </w:rPr>
        <w:t>σχετικά καλά.</w:t>
      </w:r>
      <w:r w:rsidRPr="00AE4C99">
        <w:rPr>
          <w:rFonts w:eastAsia="Times New Roman" w:cs="Times New Roman"/>
          <w:szCs w:val="24"/>
        </w:rPr>
        <w:t xml:space="preserve"> Θα συζητηθούν λίγο </w:t>
      </w:r>
      <w:r>
        <w:rPr>
          <w:rFonts w:eastAsia="Times New Roman" w:cs="Times New Roman"/>
          <w:szCs w:val="24"/>
        </w:rPr>
        <w:t>περισσότε</w:t>
      </w:r>
      <w:r>
        <w:rPr>
          <w:rFonts w:eastAsia="Times New Roman" w:cs="Times New Roman"/>
          <w:szCs w:val="24"/>
        </w:rPr>
        <w:t>ρες.</w:t>
      </w:r>
    </w:p>
    <w:p w14:paraId="22B6F2CA" w14:textId="77777777" w:rsidR="00841B0A" w:rsidRDefault="00B011D5">
      <w:pPr>
        <w:tabs>
          <w:tab w:val="left" w:pos="1905"/>
        </w:tabs>
        <w:spacing w:line="600" w:lineRule="auto"/>
        <w:ind w:firstLine="720"/>
        <w:jc w:val="both"/>
        <w:rPr>
          <w:rFonts w:eastAsia="Times New Roman" w:cs="Times New Roman"/>
          <w:szCs w:val="24"/>
        </w:rPr>
      </w:pPr>
      <w:r>
        <w:rPr>
          <w:rFonts w:eastAsia="Times New Roman" w:cs="Times New Roman"/>
          <w:szCs w:val="24"/>
        </w:rPr>
        <w:t>Θα συζητηθεί</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τώρα η έβδομη</w:t>
      </w:r>
      <w:r w:rsidRPr="00AE4C99">
        <w:rPr>
          <w:rFonts w:eastAsia="Times New Roman" w:cs="Times New Roman"/>
          <w:szCs w:val="24"/>
        </w:rPr>
        <w:t xml:space="preserve"> </w:t>
      </w:r>
      <w:r>
        <w:rPr>
          <w:rFonts w:eastAsia="Times New Roman" w:cs="Times New Roman"/>
          <w:szCs w:val="24"/>
        </w:rPr>
        <w:t>με αριθμό 436/</w:t>
      </w:r>
      <w:r w:rsidRPr="00AE4C99">
        <w:rPr>
          <w:rFonts w:eastAsia="Times New Roman" w:cs="Times New Roman"/>
          <w:szCs w:val="24"/>
        </w:rPr>
        <w:t>22-</w:t>
      </w:r>
      <w:r>
        <w:rPr>
          <w:rFonts w:eastAsia="Times New Roman" w:cs="Times New Roman"/>
          <w:szCs w:val="24"/>
        </w:rPr>
        <w:t>3-20</w:t>
      </w:r>
      <w:r w:rsidRPr="00AE4C99">
        <w:rPr>
          <w:rFonts w:eastAsia="Times New Roman" w:cs="Times New Roman"/>
          <w:szCs w:val="24"/>
        </w:rPr>
        <w:t>19 επίκαιρη ερώτηση</w:t>
      </w:r>
      <w:r w:rsidRPr="00AF525B">
        <w:rPr>
          <w:rFonts w:eastAsia="Times New Roman" w:cs="Times New Roman"/>
          <w:szCs w:val="24"/>
        </w:rPr>
        <w:t xml:space="preserve"> </w:t>
      </w:r>
      <w:r>
        <w:rPr>
          <w:rFonts w:eastAsia="Times New Roman" w:cs="Times New Roman"/>
          <w:szCs w:val="24"/>
        </w:rPr>
        <w:t xml:space="preserve">δεύτερου κύκλου </w:t>
      </w:r>
      <w:r w:rsidRPr="00AE4C99">
        <w:rPr>
          <w:rFonts w:eastAsia="Times New Roman" w:cs="Times New Roman"/>
          <w:szCs w:val="24"/>
        </w:rPr>
        <w:t>του Βουλευτή Μαγνη</w:t>
      </w:r>
      <w:r>
        <w:rPr>
          <w:rFonts w:eastAsia="Times New Roman" w:cs="Times New Roman"/>
          <w:szCs w:val="24"/>
        </w:rPr>
        <w:t>σίας της Νέας Δημοκρατίας κ.</w:t>
      </w:r>
      <w:r w:rsidRPr="00AE4C99">
        <w:rPr>
          <w:rFonts w:eastAsia="Times New Roman" w:cs="Times New Roman"/>
          <w:szCs w:val="24"/>
        </w:rPr>
        <w:t xml:space="preserve"> Χρήστου </w:t>
      </w:r>
      <w:proofErr w:type="spellStart"/>
      <w:r>
        <w:rPr>
          <w:rFonts w:eastAsia="Times New Roman" w:cs="Times New Roman"/>
          <w:szCs w:val="24"/>
        </w:rPr>
        <w:t>Μπουκώρου</w:t>
      </w:r>
      <w:proofErr w:type="spellEnd"/>
      <w:r>
        <w:rPr>
          <w:rFonts w:eastAsia="Times New Roman" w:cs="Times New Roman"/>
          <w:szCs w:val="24"/>
        </w:rPr>
        <w:t xml:space="preserve"> προς την Υπουργό Εργασίας, Κοινωνικής Ασφάλισης και Κοινωνικής Αλληλεγγύης, με θέμα: «Εναρμόν</w:t>
      </w:r>
      <w:r>
        <w:rPr>
          <w:rFonts w:eastAsia="Times New Roman" w:cs="Times New Roman"/>
          <w:szCs w:val="24"/>
        </w:rPr>
        <w:t>ιση της ηλικίας εισαγωγής στα Κέντρα Δημιουργικής Απασχόλησης Παιδιών (ΚΔΑΠ) με την ηλικία ένταξης στην υποχρεωτική εκπαίδευση».</w:t>
      </w:r>
    </w:p>
    <w:p w14:paraId="22B6F2CB" w14:textId="77777777" w:rsidR="00841B0A" w:rsidRDefault="00B011D5">
      <w:pPr>
        <w:tabs>
          <w:tab w:val="left" w:pos="1905"/>
        </w:tabs>
        <w:spacing w:line="600" w:lineRule="auto"/>
        <w:ind w:firstLine="720"/>
        <w:jc w:val="both"/>
        <w:rPr>
          <w:rFonts w:eastAsia="Times New Roman" w:cs="Times New Roman"/>
          <w:szCs w:val="24"/>
        </w:rPr>
      </w:pPr>
      <w:r>
        <w:rPr>
          <w:rFonts w:eastAsia="Times New Roman" w:cs="Times New Roman"/>
          <w:szCs w:val="24"/>
        </w:rPr>
        <w:t>Στην επίκαιρη αυτή ερώτηση θα</w:t>
      </w:r>
      <w:r w:rsidRPr="00AE4C99">
        <w:rPr>
          <w:rFonts w:eastAsia="Times New Roman" w:cs="Times New Roman"/>
          <w:szCs w:val="24"/>
        </w:rPr>
        <w:t xml:space="preserve"> απαντήσει η </w:t>
      </w:r>
      <w:r>
        <w:rPr>
          <w:rFonts w:eastAsia="Times New Roman" w:cs="Times New Roman"/>
          <w:szCs w:val="24"/>
        </w:rPr>
        <w:t>Α</w:t>
      </w:r>
      <w:r w:rsidRPr="00AE4C99">
        <w:rPr>
          <w:rFonts w:eastAsia="Times New Roman" w:cs="Times New Roman"/>
          <w:szCs w:val="24"/>
        </w:rPr>
        <w:t>ναπληρώτρια Υπουργός Εργασίας</w:t>
      </w:r>
      <w:r>
        <w:rPr>
          <w:rFonts w:eastAsia="Times New Roman" w:cs="Times New Roman"/>
          <w:szCs w:val="24"/>
        </w:rPr>
        <w:t>,</w:t>
      </w:r>
      <w:r w:rsidRPr="00AE4C99">
        <w:rPr>
          <w:rFonts w:eastAsia="Times New Roman" w:cs="Times New Roman"/>
          <w:szCs w:val="24"/>
        </w:rPr>
        <w:t xml:space="preserve"> Κοινωνικής Ασφάλισης κ</w:t>
      </w:r>
      <w:r>
        <w:rPr>
          <w:rFonts w:eastAsia="Times New Roman" w:cs="Times New Roman"/>
          <w:szCs w:val="24"/>
        </w:rPr>
        <w:t xml:space="preserve">αι Κοινωνικής Αλληλεγγύης κ. </w:t>
      </w:r>
      <w:r w:rsidRPr="00AE4C99">
        <w:rPr>
          <w:rFonts w:eastAsia="Times New Roman" w:cs="Times New Roman"/>
          <w:szCs w:val="24"/>
        </w:rPr>
        <w:t>Θε</w:t>
      </w:r>
      <w:r w:rsidRPr="00AE4C99">
        <w:rPr>
          <w:rFonts w:eastAsia="Times New Roman" w:cs="Times New Roman"/>
          <w:szCs w:val="24"/>
        </w:rPr>
        <w:t>ανώ Φωτίου</w:t>
      </w:r>
    </w:p>
    <w:p w14:paraId="22B6F2CC" w14:textId="77777777" w:rsidR="00841B0A" w:rsidRDefault="00B011D5">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Μπουκώρο</w:t>
      </w:r>
      <w:proofErr w:type="spellEnd"/>
      <w:r>
        <w:rPr>
          <w:rFonts w:eastAsia="Times New Roman" w:cs="Times New Roman"/>
          <w:szCs w:val="24"/>
        </w:rPr>
        <w:t>, έχετε τον λόγο</w:t>
      </w:r>
      <w:r>
        <w:rPr>
          <w:rFonts w:eastAsia="Times New Roman" w:cs="Times New Roman"/>
          <w:szCs w:val="24"/>
        </w:rPr>
        <w:t xml:space="preserve"> για να αναπτύξετε την επίκαιρη ερώτηση.</w:t>
      </w:r>
    </w:p>
    <w:p w14:paraId="22B6F2CD" w14:textId="77777777" w:rsidR="00841B0A" w:rsidRDefault="00B011D5">
      <w:pPr>
        <w:tabs>
          <w:tab w:val="left" w:pos="1905"/>
        </w:tabs>
        <w:spacing w:line="600" w:lineRule="auto"/>
        <w:ind w:firstLine="720"/>
        <w:jc w:val="both"/>
        <w:rPr>
          <w:rFonts w:eastAsia="Times New Roman" w:cs="Times New Roman"/>
          <w:szCs w:val="24"/>
        </w:rPr>
      </w:pPr>
      <w:r w:rsidRPr="004F6BE5">
        <w:rPr>
          <w:rFonts w:eastAsia="Times New Roman" w:cs="Times New Roman"/>
          <w:b/>
          <w:szCs w:val="24"/>
        </w:rPr>
        <w:t>ΧΡΗΣΤΟΣ ΜΠΟΥΚΩΡΟΣ:</w:t>
      </w:r>
      <w:r>
        <w:rPr>
          <w:rFonts w:eastAsia="Times New Roman" w:cs="Times New Roman"/>
          <w:szCs w:val="24"/>
        </w:rPr>
        <w:t xml:space="preserve"> </w:t>
      </w:r>
      <w:r w:rsidRPr="00AE4C99">
        <w:rPr>
          <w:rFonts w:eastAsia="Times New Roman" w:cs="Times New Roman"/>
          <w:szCs w:val="24"/>
        </w:rPr>
        <w:t>Ευχαριστώ πολύ</w:t>
      </w:r>
      <w:r>
        <w:rPr>
          <w:rFonts w:eastAsia="Times New Roman" w:cs="Times New Roman"/>
          <w:szCs w:val="24"/>
        </w:rPr>
        <w:t>,</w:t>
      </w:r>
      <w:r w:rsidRPr="00AE4C99">
        <w:rPr>
          <w:rFonts w:eastAsia="Times New Roman" w:cs="Times New Roman"/>
          <w:szCs w:val="24"/>
        </w:rPr>
        <w:t xml:space="preserve"> κύριε Πρόεδρε</w:t>
      </w:r>
      <w:r>
        <w:rPr>
          <w:rFonts w:eastAsia="Times New Roman" w:cs="Times New Roman"/>
          <w:szCs w:val="24"/>
        </w:rPr>
        <w:t>.</w:t>
      </w:r>
    </w:p>
    <w:p w14:paraId="22B6F2CE" w14:textId="77777777" w:rsidR="00841B0A" w:rsidRDefault="00B011D5">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Κυρία</w:t>
      </w:r>
      <w:r w:rsidRPr="00AE4C99">
        <w:rPr>
          <w:rFonts w:eastAsia="Times New Roman" w:cs="Times New Roman"/>
          <w:szCs w:val="24"/>
        </w:rPr>
        <w:t xml:space="preserve"> Υπουργέ</w:t>
      </w:r>
      <w:r>
        <w:rPr>
          <w:rFonts w:eastAsia="Times New Roman" w:cs="Times New Roman"/>
          <w:szCs w:val="24"/>
        </w:rPr>
        <w:t>, γνωρίζετε κ</w:t>
      </w:r>
      <w:r w:rsidRPr="00AE4C99">
        <w:rPr>
          <w:rFonts w:eastAsia="Times New Roman" w:cs="Times New Roman"/>
          <w:szCs w:val="24"/>
        </w:rPr>
        <w:t xml:space="preserve">ι εσείς και γνωρίζουμε και όλοι μας ότι το ζήτημα της προσχολικής εκπαίδευσης είναι πάρα πολύ </w:t>
      </w:r>
      <w:r w:rsidRPr="00AE4C99">
        <w:rPr>
          <w:rFonts w:eastAsia="Times New Roman" w:cs="Times New Roman"/>
          <w:szCs w:val="24"/>
        </w:rPr>
        <w:t>σημαντικό ζήτημα</w:t>
      </w:r>
      <w:r>
        <w:rPr>
          <w:rFonts w:eastAsia="Times New Roman" w:cs="Times New Roman"/>
          <w:szCs w:val="24"/>
        </w:rPr>
        <w:t>.</w:t>
      </w:r>
      <w:r w:rsidRPr="00AE4C99">
        <w:rPr>
          <w:rFonts w:eastAsia="Times New Roman" w:cs="Times New Roman"/>
          <w:szCs w:val="24"/>
        </w:rPr>
        <w:t xml:space="preserve"> Γνωρίζετε επίσης ότι έχουμε τον καινούργιο νόμο</w:t>
      </w:r>
      <w:r>
        <w:rPr>
          <w:rFonts w:eastAsia="Times New Roman" w:cs="Times New Roman"/>
          <w:szCs w:val="24"/>
        </w:rPr>
        <w:t xml:space="preserve"> 4521 </w:t>
      </w:r>
      <w:r w:rsidRPr="00AE4C99">
        <w:rPr>
          <w:rFonts w:eastAsia="Times New Roman" w:cs="Times New Roman"/>
          <w:szCs w:val="24"/>
        </w:rPr>
        <w:t>του 2018</w:t>
      </w:r>
      <w:r>
        <w:rPr>
          <w:rFonts w:eastAsia="Times New Roman" w:cs="Times New Roman"/>
          <w:szCs w:val="24"/>
        </w:rPr>
        <w:t>, ο</w:t>
      </w:r>
      <w:r w:rsidRPr="00AE4C99">
        <w:rPr>
          <w:rFonts w:eastAsia="Times New Roman" w:cs="Times New Roman"/>
          <w:szCs w:val="24"/>
        </w:rPr>
        <w:t xml:space="preserve"> οποίος θεσπίζει την υποχρεωτική προσχολική εκπαίδευση από την ηλικία των </w:t>
      </w:r>
      <w:r>
        <w:rPr>
          <w:rFonts w:eastAsia="Times New Roman" w:cs="Times New Roman"/>
          <w:szCs w:val="24"/>
        </w:rPr>
        <w:t>τεσσάρων</w:t>
      </w:r>
      <w:r>
        <w:rPr>
          <w:rFonts w:eastAsia="Times New Roman" w:cs="Times New Roman"/>
          <w:szCs w:val="24"/>
        </w:rPr>
        <w:t xml:space="preserve"> ετ</w:t>
      </w:r>
      <w:r w:rsidRPr="00AE4C99">
        <w:rPr>
          <w:rFonts w:eastAsia="Times New Roman" w:cs="Times New Roman"/>
          <w:szCs w:val="24"/>
        </w:rPr>
        <w:t xml:space="preserve">ών πλέον και όχι των </w:t>
      </w:r>
      <w:r>
        <w:rPr>
          <w:rFonts w:eastAsia="Times New Roman" w:cs="Times New Roman"/>
          <w:szCs w:val="24"/>
        </w:rPr>
        <w:t>πέντε</w:t>
      </w:r>
      <w:r w:rsidRPr="00AE4C99">
        <w:rPr>
          <w:rFonts w:eastAsia="Times New Roman" w:cs="Times New Roman"/>
          <w:szCs w:val="24"/>
        </w:rPr>
        <w:t xml:space="preserve"> </w:t>
      </w:r>
      <w:r w:rsidRPr="00AE4C99">
        <w:rPr>
          <w:rFonts w:eastAsia="Times New Roman" w:cs="Times New Roman"/>
          <w:szCs w:val="24"/>
        </w:rPr>
        <w:t xml:space="preserve">ετών που </w:t>
      </w:r>
      <w:r>
        <w:rPr>
          <w:rFonts w:eastAsia="Times New Roman" w:cs="Times New Roman"/>
          <w:szCs w:val="24"/>
        </w:rPr>
        <w:t>ίσχυε</w:t>
      </w:r>
      <w:r w:rsidRPr="00AE4C99">
        <w:rPr>
          <w:rFonts w:eastAsia="Times New Roman" w:cs="Times New Roman"/>
          <w:szCs w:val="24"/>
        </w:rPr>
        <w:t xml:space="preserve"> μέχρι σήμερα</w:t>
      </w:r>
      <w:r>
        <w:rPr>
          <w:rFonts w:eastAsia="Times New Roman" w:cs="Times New Roman"/>
          <w:szCs w:val="24"/>
        </w:rPr>
        <w:t>.</w:t>
      </w:r>
      <w:r w:rsidRPr="00AE4C99">
        <w:rPr>
          <w:rFonts w:eastAsia="Times New Roman" w:cs="Times New Roman"/>
          <w:szCs w:val="24"/>
        </w:rPr>
        <w:t xml:space="preserve"> </w:t>
      </w:r>
      <w:r>
        <w:rPr>
          <w:rFonts w:eastAsia="Times New Roman" w:cs="Times New Roman"/>
          <w:szCs w:val="24"/>
        </w:rPr>
        <w:t>Αυτό αυξάνει</w:t>
      </w:r>
      <w:r w:rsidRPr="00AE4C99">
        <w:rPr>
          <w:rFonts w:eastAsia="Times New Roman" w:cs="Times New Roman"/>
          <w:szCs w:val="24"/>
        </w:rPr>
        <w:t xml:space="preserve"> οπωσδήποτε τις ανάγκ</w:t>
      </w:r>
      <w:r w:rsidRPr="00AE4C99">
        <w:rPr>
          <w:rFonts w:eastAsia="Times New Roman" w:cs="Times New Roman"/>
          <w:szCs w:val="24"/>
        </w:rPr>
        <w:t>ες</w:t>
      </w:r>
      <w:r>
        <w:rPr>
          <w:rFonts w:eastAsia="Times New Roman" w:cs="Times New Roman"/>
          <w:szCs w:val="24"/>
        </w:rPr>
        <w:t>.</w:t>
      </w:r>
      <w:r w:rsidRPr="00AE4C99">
        <w:rPr>
          <w:rFonts w:eastAsia="Times New Roman" w:cs="Times New Roman"/>
          <w:szCs w:val="24"/>
        </w:rPr>
        <w:t xml:space="preserve"> Μάλιστα</w:t>
      </w:r>
      <w:r>
        <w:rPr>
          <w:rFonts w:eastAsia="Times New Roman" w:cs="Times New Roman"/>
          <w:szCs w:val="24"/>
        </w:rPr>
        <w:t>,</w:t>
      </w:r>
      <w:r w:rsidRPr="00AE4C99">
        <w:rPr>
          <w:rFonts w:eastAsia="Times New Roman" w:cs="Times New Roman"/>
          <w:szCs w:val="24"/>
        </w:rPr>
        <w:t xml:space="preserve"> με τη νέα υπουρ</w:t>
      </w:r>
      <w:r>
        <w:rPr>
          <w:rFonts w:eastAsia="Times New Roman" w:cs="Times New Roman"/>
          <w:szCs w:val="24"/>
        </w:rPr>
        <w:t>γική απόφαση φέτος εντάσσονται ό</w:t>
      </w:r>
      <w:r w:rsidRPr="00AE4C99">
        <w:rPr>
          <w:rFonts w:eastAsia="Times New Roman" w:cs="Times New Roman"/>
          <w:szCs w:val="24"/>
        </w:rPr>
        <w:t>λοι οι δήμοι της χώρας</w:t>
      </w:r>
      <w:r>
        <w:rPr>
          <w:rFonts w:eastAsia="Times New Roman" w:cs="Times New Roman"/>
          <w:szCs w:val="24"/>
        </w:rPr>
        <w:t>.</w:t>
      </w:r>
      <w:r w:rsidRPr="00AE4C99">
        <w:rPr>
          <w:rFonts w:eastAsia="Times New Roman" w:cs="Times New Roman"/>
          <w:szCs w:val="24"/>
        </w:rPr>
        <w:t xml:space="preserve"> Με την περσινή υπουργική απόφαση είχαν ενταχθεί </w:t>
      </w:r>
      <w:r>
        <w:rPr>
          <w:rFonts w:eastAsia="Times New Roman" w:cs="Times New Roman"/>
          <w:szCs w:val="24"/>
        </w:rPr>
        <w:t>οι μισοί.</w:t>
      </w:r>
      <w:r w:rsidRPr="00AE4C99">
        <w:rPr>
          <w:rFonts w:eastAsia="Times New Roman" w:cs="Times New Roman"/>
          <w:szCs w:val="24"/>
        </w:rPr>
        <w:t xml:space="preserve"> Έχουμε </w:t>
      </w:r>
      <w:r>
        <w:rPr>
          <w:rFonts w:eastAsia="Times New Roman" w:cs="Times New Roman"/>
          <w:szCs w:val="24"/>
        </w:rPr>
        <w:t>β</w:t>
      </w:r>
      <w:r w:rsidRPr="00AE4C99">
        <w:rPr>
          <w:rFonts w:eastAsia="Times New Roman" w:cs="Times New Roman"/>
          <w:szCs w:val="24"/>
        </w:rPr>
        <w:t>εβαίως</w:t>
      </w:r>
      <w:r>
        <w:rPr>
          <w:rFonts w:eastAsia="Times New Roman" w:cs="Times New Roman"/>
          <w:szCs w:val="24"/>
        </w:rPr>
        <w:t xml:space="preserve"> και διαμαρτυρίες και απαντήσεις από πολλούς δήμους ότι</w:t>
      </w:r>
      <w:r w:rsidRPr="00AE4C99">
        <w:rPr>
          <w:rFonts w:eastAsia="Times New Roman" w:cs="Times New Roman"/>
          <w:szCs w:val="24"/>
        </w:rPr>
        <w:t xml:space="preserve"> δεν διαθέτουν τις κτ</w:t>
      </w:r>
      <w:r>
        <w:rPr>
          <w:rFonts w:eastAsia="Times New Roman" w:cs="Times New Roman"/>
          <w:szCs w:val="24"/>
        </w:rPr>
        <w:t>η</w:t>
      </w:r>
      <w:r w:rsidRPr="00AE4C99">
        <w:rPr>
          <w:rFonts w:eastAsia="Times New Roman" w:cs="Times New Roman"/>
          <w:szCs w:val="24"/>
        </w:rPr>
        <w:t>ριακές υποδομές</w:t>
      </w:r>
      <w:r>
        <w:rPr>
          <w:rFonts w:eastAsia="Times New Roman" w:cs="Times New Roman"/>
          <w:szCs w:val="24"/>
        </w:rPr>
        <w:t>,</w:t>
      </w:r>
      <w:r w:rsidRPr="00AE4C99">
        <w:rPr>
          <w:rFonts w:eastAsia="Times New Roman" w:cs="Times New Roman"/>
          <w:szCs w:val="24"/>
        </w:rPr>
        <w:t xml:space="preserve"> προκει</w:t>
      </w:r>
      <w:r w:rsidRPr="00AE4C99">
        <w:rPr>
          <w:rFonts w:eastAsia="Times New Roman" w:cs="Times New Roman"/>
          <w:szCs w:val="24"/>
        </w:rPr>
        <w:t>μένου να φιλ</w:t>
      </w:r>
      <w:r>
        <w:rPr>
          <w:rFonts w:eastAsia="Times New Roman" w:cs="Times New Roman"/>
          <w:szCs w:val="24"/>
        </w:rPr>
        <w:t>οξενηθούν τα νήπια προσχολικής ε</w:t>
      </w:r>
      <w:r w:rsidRPr="00AE4C99">
        <w:rPr>
          <w:rFonts w:eastAsia="Times New Roman" w:cs="Times New Roman"/>
          <w:szCs w:val="24"/>
        </w:rPr>
        <w:t xml:space="preserve">κπαίδευσης από την ηλικία πλέον των </w:t>
      </w:r>
      <w:r>
        <w:rPr>
          <w:rFonts w:eastAsia="Times New Roman" w:cs="Times New Roman"/>
          <w:szCs w:val="24"/>
        </w:rPr>
        <w:t>τεσσάρων</w:t>
      </w:r>
      <w:r w:rsidRPr="00AE4C99">
        <w:rPr>
          <w:rFonts w:eastAsia="Times New Roman" w:cs="Times New Roman"/>
          <w:szCs w:val="24"/>
        </w:rPr>
        <w:t xml:space="preserve"> </w:t>
      </w:r>
      <w:r w:rsidRPr="00AE4C99">
        <w:rPr>
          <w:rFonts w:eastAsia="Times New Roman" w:cs="Times New Roman"/>
          <w:szCs w:val="24"/>
        </w:rPr>
        <w:t>ετών</w:t>
      </w:r>
      <w:r>
        <w:rPr>
          <w:rFonts w:eastAsia="Times New Roman" w:cs="Times New Roman"/>
          <w:szCs w:val="24"/>
        </w:rPr>
        <w:t>.</w:t>
      </w:r>
      <w:r w:rsidRPr="00AE4C99">
        <w:rPr>
          <w:rFonts w:eastAsia="Times New Roman" w:cs="Times New Roman"/>
          <w:szCs w:val="24"/>
        </w:rPr>
        <w:t xml:space="preserve"> Αυτό δεν είναι βέβαια δική σα</w:t>
      </w:r>
      <w:r>
        <w:rPr>
          <w:rFonts w:eastAsia="Times New Roman" w:cs="Times New Roman"/>
          <w:szCs w:val="24"/>
        </w:rPr>
        <w:t>ς αρμοδιότητα.</w:t>
      </w:r>
      <w:r w:rsidRPr="00AE4C99">
        <w:rPr>
          <w:rFonts w:eastAsia="Times New Roman" w:cs="Times New Roman"/>
          <w:szCs w:val="24"/>
        </w:rPr>
        <w:t xml:space="preserve"> </w:t>
      </w:r>
    </w:p>
    <w:p w14:paraId="22B6F2CF" w14:textId="77777777" w:rsidR="00841B0A" w:rsidRDefault="00B011D5">
      <w:pPr>
        <w:tabs>
          <w:tab w:val="left" w:pos="1905"/>
        </w:tabs>
        <w:spacing w:line="600" w:lineRule="auto"/>
        <w:ind w:firstLine="720"/>
        <w:jc w:val="both"/>
        <w:rPr>
          <w:rFonts w:eastAsia="Times New Roman" w:cs="Times New Roman"/>
          <w:szCs w:val="24"/>
        </w:rPr>
      </w:pPr>
      <w:r w:rsidRPr="00AE4C99">
        <w:rPr>
          <w:rFonts w:eastAsia="Times New Roman" w:cs="Times New Roman"/>
          <w:szCs w:val="24"/>
        </w:rPr>
        <w:t>Σας έκανα σήμερ</w:t>
      </w:r>
      <w:r>
        <w:rPr>
          <w:rFonts w:eastAsia="Times New Roman" w:cs="Times New Roman"/>
          <w:szCs w:val="24"/>
        </w:rPr>
        <w:t>α το ερώτημα για να σας ζητήσω -γ</w:t>
      </w:r>
      <w:r w:rsidRPr="00AE4C99">
        <w:rPr>
          <w:rFonts w:eastAsia="Times New Roman" w:cs="Times New Roman"/>
          <w:szCs w:val="24"/>
        </w:rPr>
        <w:t>ιατί αυτό αποτελεί αίτημα πολλών γονέων της περιοχής μου</w:t>
      </w:r>
      <w:r>
        <w:rPr>
          <w:rFonts w:eastAsia="Times New Roman" w:cs="Times New Roman"/>
          <w:szCs w:val="24"/>
        </w:rPr>
        <w:t>-</w:t>
      </w:r>
      <w:r w:rsidRPr="00AE4C99">
        <w:rPr>
          <w:rFonts w:eastAsia="Times New Roman" w:cs="Times New Roman"/>
          <w:szCs w:val="24"/>
        </w:rPr>
        <w:t xml:space="preserve"> την αλλαγή</w:t>
      </w:r>
      <w:r w:rsidRPr="00AE4C99">
        <w:rPr>
          <w:rFonts w:eastAsia="Times New Roman" w:cs="Times New Roman"/>
          <w:szCs w:val="24"/>
        </w:rPr>
        <w:t xml:space="preserve"> του ορίου ηλικίας για την ένταξη των νηπίων στα ΚΔΑΠ</w:t>
      </w:r>
      <w:r>
        <w:rPr>
          <w:rFonts w:eastAsia="Times New Roman" w:cs="Times New Roman"/>
          <w:szCs w:val="24"/>
        </w:rPr>
        <w:t>, εφόσον β</w:t>
      </w:r>
      <w:r w:rsidRPr="00AE4C99">
        <w:rPr>
          <w:rFonts w:eastAsia="Times New Roman" w:cs="Times New Roman"/>
          <w:szCs w:val="24"/>
        </w:rPr>
        <w:t>εβαίως αντιμετωπιστούν και τα προβλήματα που ανα</w:t>
      </w:r>
      <w:r w:rsidRPr="00AE4C99">
        <w:rPr>
          <w:rFonts w:eastAsia="Times New Roman" w:cs="Times New Roman"/>
          <w:szCs w:val="24"/>
        </w:rPr>
        <w:lastRenderedPageBreak/>
        <w:t>κύπτουν από μία τέτοια αλλαγή</w:t>
      </w:r>
      <w:r>
        <w:rPr>
          <w:rFonts w:eastAsia="Times New Roman" w:cs="Times New Roman"/>
          <w:szCs w:val="24"/>
        </w:rPr>
        <w:t>.</w:t>
      </w:r>
      <w:r w:rsidRPr="00AE4C99">
        <w:rPr>
          <w:rFonts w:eastAsia="Times New Roman" w:cs="Times New Roman"/>
          <w:szCs w:val="24"/>
        </w:rPr>
        <w:t xml:space="preserve"> Γιατί </w:t>
      </w:r>
      <w:r>
        <w:rPr>
          <w:rFonts w:eastAsia="Times New Roman" w:cs="Times New Roman"/>
          <w:szCs w:val="24"/>
        </w:rPr>
        <w:t>στα ΚΔΑΠ</w:t>
      </w:r>
      <w:r w:rsidRPr="00AE4C99">
        <w:rPr>
          <w:rFonts w:eastAsia="Times New Roman" w:cs="Times New Roman"/>
          <w:szCs w:val="24"/>
        </w:rPr>
        <w:t xml:space="preserve"> ξέρουμε </w:t>
      </w:r>
      <w:r>
        <w:rPr>
          <w:rFonts w:eastAsia="Times New Roman" w:cs="Times New Roman"/>
          <w:szCs w:val="24"/>
        </w:rPr>
        <w:t>ότι</w:t>
      </w:r>
      <w:r w:rsidRPr="00AE4C99">
        <w:rPr>
          <w:rFonts w:eastAsia="Times New Roman" w:cs="Times New Roman"/>
          <w:szCs w:val="24"/>
        </w:rPr>
        <w:t xml:space="preserve"> παρακολουθούν και απασχολούνται παιδιά μιας μεγαλύτερης γκάμας ηλικιών</w:t>
      </w:r>
      <w:r>
        <w:rPr>
          <w:rFonts w:eastAsia="Times New Roman" w:cs="Times New Roman"/>
          <w:szCs w:val="24"/>
        </w:rPr>
        <w:t>, νηπιαγωγείου κα</w:t>
      </w:r>
      <w:r>
        <w:rPr>
          <w:rFonts w:eastAsia="Times New Roman" w:cs="Times New Roman"/>
          <w:szCs w:val="24"/>
        </w:rPr>
        <w:t>ι δ</w:t>
      </w:r>
      <w:r w:rsidRPr="00AE4C99">
        <w:rPr>
          <w:rFonts w:eastAsia="Times New Roman" w:cs="Times New Roman"/>
          <w:szCs w:val="24"/>
        </w:rPr>
        <w:t>ημοτικού</w:t>
      </w:r>
      <w:r>
        <w:rPr>
          <w:rFonts w:eastAsia="Times New Roman" w:cs="Times New Roman"/>
          <w:szCs w:val="24"/>
        </w:rPr>
        <w:t>,</w:t>
      </w:r>
      <w:r w:rsidRPr="00AE4C99">
        <w:rPr>
          <w:rFonts w:eastAsia="Times New Roman" w:cs="Times New Roman"/>
          <w:szCs w:val="24"/>
        </w:rPr>
        <w:t xml:space="preserve"> και αυτό είναι ένα σημαντικό ζήτημα</w:t>
      </w:r>
      <w:r>
        <w:rPr>
          <w:rFonts w:eastAsia="Times New Roman" w:cs="Times New Roman"/>
          <w:szCs w:val="24"/>
        </w:rPr>
        <w:t>.</w:t>
      </w:r>
    </w:p>
    <w:tbl>
      <w:tblPr>
        <w:tblW w:w="4309" w:type="dxa"/>
        <w:tblCellMar>
          <w:left w:w="0" w:type="dxa"/>
          <w:right w:w="0" w:type="dxa"/>
        </w:tblCellMar>
        <w:tblLook w:val="04A0" w:firstRow="1" w:lastRow="0" w:firstColumn="1" w:lastColumn="0" w:noHBand="0" w:noVBand="1"/>
      </w:tblPr>
      <w:tblGrid>
        <w:gridCol w:w="4309"/>
      </w:tblGrid>
      <w:tr w:rsidR="00841B0A" w14:paraId="22B6F2D1" w14:textId="77777777">
        <w:tc>
          <w:tcPr>
            <w:tcW w:w="0" w:type="auto"/>
            <w:vAlign w:val="center"/>
            <w:hideMark/>
          </w:tcPr>
          <w:p w14:paraId="22B6F2D0" w14:textId="77777777" w:rsidR="007853C1" w:rsidRDefault="00B011D5">
            <w:pPr>
              <w:rPr>
                <w:rFonts w:ascii="Helvetica" w:eastAsia="Times New Roman" w:hAnsi="Helvetica" w:cs="Helvetica"/>
                <w:color w:val="444444"/>
                <w:spacing w:val="3"/>
                <w:szCs w:val="24"/>
              </w:rPr>
            </w:pPr>
          </w:p>
        </w:tc>
      </w:tr>
    </w:tbl>
    <w:p w14:paraId="22B6F2D2" w14:textId="77777777" w:rsidR="00841B0A" w:rsidRDefault="00B011D5">
      <w:pPr>
        <w:spacing w:line="600" w:lineRule="auto"/>
        <w:ind w:firstLine="720"/>
        <w:contextualSpacing/>
        <w:jc w:val="both"/>
        <w:rPr>
          <w:rFonts w:eastAsia="Times New Roman"/>
          <w:color w:val="1D2228"/>
          <w:szCs w:val="24"/>
        </w:rPr>
      </w:pPr>
      <w:r>
        <w:rPr>
          <w:rFonts w:eastAsia="Times New Roman"/>
          <w:color w:val="1D2228"/>
          <w:szCs w:val="24"/>
        </w:rPr>
        <w:t>Όμως</w:t>
      </w:r>
      <w:r>
        <w:rPr>
          <w:rFonts w:eastAsia="Times New Roman"/>
          <w:color w:val="1D2228"/>
          <w:szCs w:val="24"/>
        </w:rPr>
        <w:t>,</w:t>
      </w:r>
      <w:r w:rsidRPr="00353892">
        <w:rPr>
          <w:rFonts w:eastAsia="Times New Roman"/>
          <w:color w:val="1D2228"/>
          <w:szCs w:val="24"/>
        </w:rPr>
        <w:t xml:space="preserve"> θέλω να σας υπενθυμίσω ότι το 2009</w:t>
      </w:r>
      <w:r>
        <w:rPr>
          <w:rFonts w:eastAsia="Times New Roman"/>
          <w:color w:val="1D2228"/>
          <w:szCs w:val="24"/>
        </w:rPr>
        <w:t xml:space="preserve"> είχε μεταβληθεί πάλι η ηλικία ένταξης</w:t>
      </w:r>
      <w:r w:rsidRPr="00353892">
        <w:rPr>
          <w:rFonts w:eastAsia="Times New Roman"/>
          <w:color w:val="1D2228"/>
          <w:szCs w:val="24"/>
        </w:rPr>
        <w:t xml:space="preserve"> στα </w:t>
      </w:r>
      <w:r>
        <w:rPr>
          <w:rFonts w:eastAsia="Times New Roman"/>
          <w:color w:val="1D2228"/>
          <w:szCs w:val="24"/>
        </w:rPr>
        <w:t>κ</w:t>
      </w:r>
      <w:r w:rsidRPr="00353892">
        <w:rPr>
          <w:rFonts w:eastAsia="Times New Roman"/>
          <w:color w:val="1D2228"/>
          <w:szCs w:val="24"/>
        </w:rPr>
        <w:t xml:space="preserve">έντρα </w:t>
      </w:r>
      <w:r>
        <w:rPr>
          <w:rFonts w:eastAsia="Times New Roman"/>
          <w:color w:val="1D2228"/>
          <w:szCs w:val="24"/>
        </w:rPr>
        <w:t>δ</w:t>
      </w:r>
      <w:r w:rsidRPr="00353892">
        <w:rPr>
          <w:rFonts w:eastAsia="Times New Roman"/>
          <w:color w:val="1D2228"/>
          <w:szCs w:val="24"/>
        </w:rPr>
        <w:t xml:space="preserve">ημιουργικής </w:t>
      </w:r>
      <w:r>
        <w:rPr>
          <w:rFonts w:eastAsia="Times New Roman"/>
          <w:color w:val="1D2228"/>
          <w:szCs w:val="24"/>
        </w:rPr>
        <w:t>α</w:t>
      </w:r>
      <w:r w:rsidRPr="00353892">
        <w:rPr>
          <w:rFonts w:eastAsia="Times New Roman"/>
          <w:color w:val="1D2228"/>
          <w:szCs w:val="24"/>
        </w:rPr>
        <w:t>πασχόλησης</w:t>
      </w:r>
      <w:r>
        <w:rPr>
          <w:rFonts w:eastAsia="Times New Roman"/>
          <w:color w:val="1D2228"/>
          <w:szCs w:val="24"/>
        </w:rPr>
        <w:t xml:space="preserve"> και</w:t>
      </w:r>
      <w:r w:rsidRPr="00353892">
        <w:rPr>
          <w:rFonts w:eastAsia="Times New Roman"/>
          <w:color w:val="1D2228"/>
          <w:szCs w:val="24"/>
        </w:rPr>
        <w:t xml:space="preserve"> από τα </w:t>
      </w:r>
      <w:r>
        <w:rPr>
          <w:rFonts w:eastAsia="Times New Roman"/>
          <w:color w:val="1D2228"/>
          <w:szCs w:val="24"/>
        </w:rPr>
        <w:t>έξι χρόνια</w:t>
      </w:r>
      <w:r w:rsidRPr="00353892">
        <w:rPr>
          <w:rFonts w:eastAsia="Times New Roman"/>
          <w:color w:val="1D2228"/>
          <w:szCs w:val="24"/>
        </w:rPr>
        <w:t xml:space="preserve"> είχε πάει τότε στα </w:t>
      </w:r>
      <w:r>
        <w:rPr>
          <w:rFonts w:eastAsia="Times New Roman"/>
          <w:color w:val="1D2228"/>
          <w:szCs w:val="24"/>
        </w:rPr>
        <w:t>πέντε</w:t>
      </w:r>
      <w:r w:rsidRPr="00353892">
        <w:rPr>
          <w:rFonts w:eastAsia="Times New Roman"/>
          <w:color w:val="1D2228"/>
          <w:szCs w:val="24"/>
        </w:rPr>
        <w:t xml:space="preserve"> χρόνια</w:t>
      </w:r>
      <w:r>
        <w:rPr>
          <w:rFonts w:eastAsia="Times New Roman"/>
          <w:color w:val="1D2228"/>
          <w:szCs w:val="24"/>
        </w:rPr>
        <w:t>,</w:t>
      </w:r>
      <w:r w:rsidRPr="00353892">
        <w:rPr>
          <w:rFonts w:eastAsia="Times New Roman"/>
          <w:color w:val="1D2228"/>
          <w:szCs w:val="24"/>
        </w:rPr>
        <w:t xml:space="preserve"> γιατί είχε θεσπιστεί η υποχρεωτική προσχολική εκ</w:t>
      </w:r>
      <w:r>
        <w:rPr>
          <w:rFonts w:eastAsia="Times New Roman"/>
          <w:color w:val="1D2228"/>
          <w:szCs w:val="24"/>
        </w:rPr>
        <w:t xml:space="preserve">παίδευση την χρονιά εκείνη στα </w:t>
      </w:r>
      <w:r>
        <w:rPr>
          <w:rFonts w:eastAsia="Times New Roman"/>
          <w:color w:val="1D2228"/>
          <w:szCs w:val="24"/>
        </w:rPr>
        <w:t>πέντε</w:t>
      </w:r>
      <w:r w:rsidRPr="00353892">
        <w:rPr>
          <w:rFonts w:eastAsia="Times New Roman"/>
          <w:color w:val="1D2228"/>
          <w:szCs w:val="24"/>
        </w:rPr>
        <w:t xml:space="preserve"> έτη</w:t>
      </w:r>
      <w:r>
        <w:rPr>
          <w:rFonts w:eastAsia="Times New Roman"/>
          <w:color w:val="1D2228"/>
          <w:szCs w:val="24"/>
        </w:rPr>
        <w:t>.</w:t>
      </w:r>
      <w:r w:rsidRPr="00353892">
        <w:rPr>
          <w:rFonts w:eastAsia="Times New Roman"/>
          <w:color w:val="1D2228"/>
          <w:szCs w:val="24"/>
        </w:rPr>
        <w:t xml:space="preserve"> </w:t>
      </w:r>
      <w:r>
        <w:rPr>
          <w:rFonts w:eastAsia="Times New Roman"/>
          <w:color w:val="1D2228"/>
          <w:szCs w:val="24"/>
        </w:rPr>
        <w:t>Ε</w:t>
      </w:r>
      <w:r w:rsidRPr="00353892">
        <w:rPr>
          <w:rFonts w:eastAsia="Times New Roman"/>
          <w:color w:val="1D2228"/>
          <w:szCs w:val="24"/>
        </w:rPr>
        <w:t>ίναι ένα ζήτημα λεπτό</w:t>
      </w:r>
      <w:r>
        <w:rPr>
          <w:rFonts w:eastAsia="Times New Roman"/>
          <w:color w:val="1D2228"/>
          <w:szCs w:val="24"/>
        </w:rPr>
        <w:t>,</w:t>
      </w:r>
      <w:r w:rsidRPr="00353892">
        <w:rPr>
          <w:rFonts w:eastAsia="Times New Roman"/>
          <w:color w:val="1D2228"/>
          <w:szCs w:val="24"/>
        </w:rPr>
        <w:t xml:space="preserve"> που απασχολεί πάρα πολλούς γονείς</w:t>
      </w:r>
      <w:r>
        <w:rPr>
          <w:rFonts w:eastAsia="Times New Roman"/>
          <w:color w:val="1D2228"/>
          <w:szCs w:val="24"/>
        </w:rPr>
        <w:t>,</w:t>
      </w:r>
      <w:r w:rsidRPr="00353892">
        <w:rPr>
          <w:rFonts w:eastAsia="Times New Roman"/>
          <w:color w:val="1D2228"/>
          <w:szCs w:val="24"/>
        </w:rPr>
        <w:t xml:space="preserve"> οι οποίοι θα μπορούν να πηγαίνουν τα παιδιά τους στα νηπιαγωγεία</w:t>
      </w:r>
      <w:r>
        <w:rPr>
          <w:rFonts w:eastAsia="Times New Roman"/>
          <w:color w:val="1D2228"/>
          <w:szCs w:val="24"/>
        </w:rPr>
        <w:t>,</w:t>
      </w:r>
      <w:r w:rsidRPr="00353892">
        <w:rPr>
          <w:rFonts w:eastAsia="Times New Roman"/>
          <w:color w:val="1D2228"/>
          <w:szCs w:val="24"/>
        </w:rPr>
        <w:t xml:space="preserve"> αν λυθούν τα ζητήματα των κτ</w:t>
      </w:r>
      <w:r>
        <w:rPr>
          <w:rFonts w:eastAsia="Times New Roman"/>
          <w:color w:val="1D2228"/>
          <w:szCs w:val="24"/>
        </w:rPr>
        <w:t>η</w:t>
      </w:r>
      <w:r w:rsidRPr="00353892">
        <w:rPr>
          <w:rFonts w:eastAsia="Times New Roman"/>
          <w:color w:val="1D2228"/>
          <w:szCs w:val="24"/>
        </w:rPr>
        <w:t>ριακών υποδ</w:t>
      </w:r>
      <w:r w:rsidRPr="00353892">
        <w:rPr>
          <w:rFonts w:eastAsia="Times New Roman"/>
          <w:color w:val="1D2228"/>
          <w:szCs w:val="24"/>
        </w:rPr>
        <w:t>ομών και του προσωπικού</w:t>
      </w:r>
      <w:r>
        <w:rPr>
          <w:rFonts w:eastAsia="Times New Roman"/>
          <w:color w:val="1D2228"/>
          <w:szCs w:val="24"/>
        </w:rPr>
        <w:t>,</w:t>
      </w:r>
      <w:r w:rsidRPr="00353892">
        <w:rPr>
          <w:rFonts w:eastAsia="Times New Roman"/>
          <w:color w:val="1D2228"/>
          <w:szCs w:val="24"/>
        </w:rPr>
        <w:t xml:space="preserve"> αλλά δεν θα μπορούν να πηγαίνουν τα παιδιά τους στα ΚΔΑΠ και οι μητέρες </w:t>
      </w:r>
      <w:r>
        <w:rPr>
          <w:rFonts w:eastAsia="Times New Roman"/>
          <w:color w:val="1D2228"/>
          <w:szCs w:val="24"/>
        </w:rPr>
        <w:t>να</w:t>
      </w:r>
      <w:r w:rsidRPr="00353892">
        <w:rPr>
          <w:rFonts w:eastAsia="Times New Roman"/>
          <w:color w:val="1D2228"/>
          <w:szCs w:val="24"/>
        </w:rPr>
        <w:t xml:space="preserve"> ενταχθούν στο </w:t>
      </w:r>
      <w:r>
        <w:rPr>
          <w:rFonts w:eastAsia="Times New Roman"/>
          <w:color w:val="1D2228"/>
          <w:szCs w:val="24"/>
        </w:rPr>
        <w:t>«</w:t>
      </w:r>
      <w:r w:rsidRPr="00353892">
        <w:rPr>
          <w:rFonts w:eastAsia="Times New Roman"/>
          <w:color w:val="1D2228"/>
          <w:szCs w:val="24"/>
        </w:rPr>
        <w:t xml:space="preserve">Πρόγραμμα Εναρμόνισης Επαγγελματικής </w:t>
      </w:r>
      <w:r>
        <w:rPr>
          <w:rFonts w:eastAsia="Times New Roman"/>
          <w:color w:val="1D2228"/>
          <w:szCs w:val="24"/>
        </w:rPr>
        <w:t>κ</w:t>
      </w:r>
      <w:r w:rsidRPr="00353892">
        <w:rPr>
          <w:rFonts w:eastAsia="Times New Roman"/>
          <w:color w:val="1D2228"/>
          <w:szCs w:val="24"/>
        </w:rPr>
        <w:t>αι Οικογενειακής Ζωής</w:t>
      </w:r>
      <w:r>
        <w:rPr>
          <w:rFonts w:eastAsia="Times New Roman"/>
          <w:color w:val="1D2228"/>
          <w:szCs w:val="24"/>
        </w:rPr>
        <w:t>».</w:t>
      </w:r>
      <w:r w:rsidRPr="00353892">
        <w:rPr>
          <w:rFonts w:eastAsia="Times New Roman"/>
          <w:color w:val="1D2228"/>
          <w:szCs w:val="24"/>
        </w:rPr>
        <w:t xml:space="preserve"> </w:t>
      </w:r>
    </w:p>
    <w:p w14:paraId="22B6F2D3" w14:textId="77777777" w:rsidR="00841B0A" w:rsidRDefault="00B011D5">
      <w:pPr>
        <w:spacing w:line="600" w:lineRule="auto"/>
        <w:ind w:firstLine="720"/>
        <w:contextualSpacing/>
        <w:jc w:val="both"/>
        <w:rPr>
          <w:rFonts w:eastAsia="Times New Roman"/>
          <w:color w:val="1D2228"/>
          <w:szCs w:val="24"/>
        </w:rPr>
      </w:pPr>
      <w:r w:rsidRPr="00353892">
        <w:rPr>
          <w:rFonts w:eastAsia="Times New Roman"/>
          <w:color w:val="1D2228"/>
          <w:szCs w:val="24"/>
        </w:rPr>
        <w:t>Θα ήθελα να μάθω τι σκέπτεστε για το θέμα αυτό</w:t>
      </w:r>
      <w:r>
        <w:rPr>
          <w:rFonts w:eastAsia="Times New Roman"/>
          <w:color w:val="1D2228"/>
          <w:szCs w:val="24"/>
        </w:rPr>
        <w:t>.</w:t>
      </w:r>
    </w:p>
    <w:p w14:paraId="22B6F2D4" w14:textId="77777777" w:rsidR="00841B0A" w:rsidRDefault="00B011D5">
      <w:pPr>
        <w:spacing w:line="600" w:lineRule="auto"/>
        <w:ind w:firstLine="720"/>
        <w:contextualSpacing/>
        <w:jc w:val="both"/>
        <w:rPr>
          <w:rFonts w:eastAsia="Times New Roman" w:cs="Times New Roman"/>
          <w:szCs w:val="24"/>
        </w:rPr>
      </w:pPr>
      <w:r w:rsidRPr="00285717">
        <w:rPr>
          <w:rFonts w:eastAsia="Times New Roman" w:cs="Times New Roman"/>
          <w:b/>
          <w:szCs w:val="24"/>
        </w:rPr>
        <w:t xml:space="preserve">ΠΡΟΕΔΡΕΥΩΝ (Νικήτας </w:t>
      </w:r>
      <w:r w:rsidRPr="00285717">
        <w:rPr>
          <w:rFonts w:eastAsia="Times New Roman" w:cs="Times New Roman"/>
          <w:b/>
          <w:szCs w:val="24"/>
        </w:rPr>
        <w:t>Κακλαμάνης):</w:t>
      </w:r>
      <w:r w:rsidRPr="00285717">
        <w:rPr>
          <w:rFonts w:eastAsia="Times New Roman" w:cs="Times New Roman"/>
          <w:szCs w:val="24"/>
        </w:rPr>
        <w:t xml:space="preserve"> </w:t>
      </w:r>
      <w:r>
        <w:rPr>
          <w:rFonts w:eastAsia="Times New Roman" w:cs="Times New Roman"/>
          <w:szCs w:val="24"/>
        </w:rPr>
        <w:t>Ορίστε, κυρία Υπουργέ, έχετε τον λόγο.</w:t>
      </w:r>
    </w:p>
    <w:p w14:paraId="22B6F2D5" w14:textId="77777777" w:rsidR="00841B0A" w:rsidRDefault="00B011D5">
      <w:pPr>
        <w:spacing w:line="600" w:lineRule="auto"/>
        <w:ind w:firstLine="720"/>
        <w:contextualSpacing/>
        <w:jc w:val="both"/>
        <w:rPr>
          <w:rFonts w:eastAsia="Times New Roman"/>
          <w:color w:val="1D2228"/>
          <w:szCs w:val="24"/>
        </w:rPr>
      </w:pPr>
      <w:r w:rsidRPr="00285717">
        <w:rPr>
          <w:rFonts w:eastAsia="Times New Roman" w:cs="Times New Roman"/>
          <w:b/>
          <w:szCs w:val="24"/>
        </w:rPr>
        <w:lastRenderedPageBreak/>
        <w:t>ΘΕΑΝΩ ΦΩΤΙΟΥ (</w:t>
      </w:r>
      <w:r>
        <w:rPr>
          <w:rFonts w:eastAsia="Times New Roman" w:cs="Times New Roman"/>
          <w:b/>
          <w:szCs w:val="24"/>
        </w:rPr>
        <w:t>Αναπληρώτρια Υ</w:t>
      </w:r>
      <w:r w:rsidRPr="00285717">
        <w:rPr>
          <w:rFonts w:eastAsia="Times New Roman" w:cs="Times New Roman"/>
          <w:b/>
          <w:szCs w:val="24"/>
        </w:rPr>
        <w:t>πουργός Εργασίας, Κοινωνικής Ασφάλισης και Κοινωνικής Αλληλεγγύης):</w:t>
      </w:r>
      <w:r>
        <w:rPr>
          <w:rFonts w:eastAsia="Times New Roman" w:cs="Times New Roman"/>
          <w:szCs w:val="24"/>
        </w:rPr>
        <w:t xml:space="preserve"> Ε</w:t>
      </w:r>
      <w:r w:rsidRPr="00353892">
        <w:rPr>
          <w:rFonts w:eastAsia="Times New Roman"/>
          <w:color w:val="1D2228"/>
          <w:szCs w:val="24"/>
        </w:rPr>
        <w:t>υχαριστώ</w:t>
      </w:r>
      <w:r>
        <w:rPr>
          <w:rFonts w:eastAsia="Times New Roman"/>
          <w:color w:val="1D2228"/>
          <w:szCs w:val="24"/>
        </w:rPr>
        <w:t>,</w:t>
      </w:r>
      <w:r w:rsidRPr="00353892">
        <w:rPr>
          <w:rFonts w:eastAsia="Times New Roman"/>
          <w:color w:val="1D2228"/>
          <w:szCs w:val="24"/>
        </w:rPr>
        <w:t xml:space="preserve"> κύριε </w:t>
      </w:r>
      <w:r w:rsidRPr="00285717">
        <w:rPr>
          <w:rFonts w:eastAsia="Times New Roman"/>
          <w:color w:val="1D2228"/>
          <w:szCs w:val="24"/>
        </w:rPr>
        <w:t>Β</w:t>
      </w:r>
      <w:r w:rsidRPr="00353892">
        <w:rPr>
          <w:rFonts w:eastAsia="Times New Roman"/>
          <w:color w:val="1D2228"/>
          <w:szCs w:val="24"/>
        </w:rPr>
        <w:t>ουλευτά</w:t>
      </w:r>
      <w:r>
        <w:rPr>
          <w:rFonts w:eastAsia="Times New Roman"/>
          <w:color w:val="1D2228"/>
          <w:szCs w:val="24"/>
        </w:rPr>
        <w:t>.</w:t>
      </w:r>
    </w:p>
    <w:p w14:paraId="22B6F2D6" w14:textId="77777777" w:rsidR="00841B0A" w:rsidRDefault="00B011D5">
      <w:pPr>
        <w:spacing w:line="600" w:lineRule="auto"/>
        <w:ind w:firstLine="720"/>
        <w:contextualSpacing/>
        <w:jc w:val="both"/>
        <w:rPr>
          <w:rFonts w:eastAsia="Times New Roman"/>
          <w:color w:val="1D2228"/>
          <w:szCs w:val="24"/>
        </w:rPr>
      </w:pPr>
      <w:r>
        <w:rPr>
          <w:rFonts w:eastAsia="Times New Roman"/>
          <w:color w:val="1D2228"/>
          <w:szCs w:val="24"/>
        </w:rPr>
        <w:t>Είναι ωραία ερώτηση αυτή, γ</w:t>
      </w:r>
      <w:r w:rsidRPr="00353892">
        <w:rPr>
          <w:rFonts w:eastAsia="Times New Roman"/>
          <w:color w:val="1D2228"/>
          <w:szCs w:val="24"/>
        </w:rPr>
        <w:t xml:space="preserve">ιατί πραγματικά </w:t>
      </w:r>
      <w:r>
        <w:rPr>
          <w:rFonts w:eastAsia="Times New Roman"/>
          <w:color w:val="1D2228"/>
          <w:szCs w:val="24"/>
        </w:rPr>
        <w:t>τα ΚΔΑΠ μετρούν δεκαεννέα</w:t>
      </w:r>
      <w:r w:rsidRPr="00353892">
        <w:rPr>
          <w:rFonts w:eastAsia="Times New Roman"/>
          <w:color w:val="1D2228"/>
          <w:szCs w:val="24"/>
        </w:rPr>
        <w:t xml:space="preserve"> χρόνια λειτουργίας</w:t>
      </w:r>
      <w:r>
        <w:rPr>
          <w:rFonts w:eastAsia="Times New Roman"/>
          <w:color w:val="1D2228"/>
          <w:szCs w:val="24"/>
        </w:rPr>
        <w:t xml:space="preserve">. </w:t>
      </w:r>
      <w:r w:rsidRPr="00353892">
        <w:rPr>
          <w:rFonts w:eastAsia="Times New Roman"/>
          <w:color w:val="1D2228"/>
          <w:szCs w:val="24"/>
        </w:rPr>
        <w:t>Ήρθε η ώρα να αποτιμήσουμε και τη δουλειά τους και να τη δούμε στις ν</w:t>
      </w:r>
      <w:r>
        <w:rPr>
          <w:rFonts w:eastAsia="Times New Roman"/>
          <w:color w:val="1D2228"/>
          <w:szCs w:val="24"/>
        </w:rPr>
        <w:t>έες βάσεις</w:t>
      </w:r>
      <w:r>
        <w:rPr>
          <w:rFonts w:eastAsia="Times New Roman"/>
          <w:color w:val="1D2228"/>
          <w:szCs w:val="24"/>
        </w:rPr>
        <w:t>,</w:t>
      </w:r>
      <w:r>
        <w:rPr>
          <w:rFonts w:eastAsia="Times New Roman"/>
          <w:color w:val="1D2228"/>
          <w:szCs w:val="24"/>
        </w:rPr>
        <w:t xml:space="preserve"> που δημιουργούνται π</w:t>
      </w:r>
      <w:r w:rsidRPr="00353892">
        <w:rPr>
          <w:rFonts w:eastAsia="Times New Roman"/>
          <w:color w:val="1D2228"/>
          <w:szCs w:val="24"/>
        </w:rPr>
        <w:t>ια</w:t>
      </w:r>
      <w:r>
        <w:rPr>
          <w:rFonts w:eastAsia="Times New Roman"/>
          <w:color w:val="1D2228"/>
          <w:szCs w:val="24"/>
        </w:rPr>
        <w:t>,</w:t>
      </w:r>
      <w:r w:rsidRPr="00353892">
        <w:rPr>
          <w:rFonts w:eastAsia="Times New Roman"/>
          <w:color w:val="1D2228"/>
          <w:szCs w:val="24"/>
        </w:rPr>
        <w:t xml:space="preserve"> μέσα από την εξέλιξη </w:t>
      </w:r>
      <w:r>
        <w:rPr>
          <w:rFonts w:eastAsia="Times New Roman"/>
          <w:color w:val="1D2228"/>
          <w:szCs w:val="24"/>
        </w:rPr>
        <w:t xml:space="preserve">και </w:t>
      </w:r>
      <w:r w:rsidRPr="00353892">
        <w:rPr>
          <w:rFonts w:eastAsia="Times New Roman"/>
          <w:color w:val="1D2228"/>
          <w:szCs w:val="24"/>
        </w:rPr>
        <w:t>της επιστήμης</w:t>
      </w:r>
      <w:r>
        <w:rPr>
          <w:rFonts w:eastAsia="Times New Roman"/>
          <w:color w:val="1D2228"/>
          <w:szCs w:val="24"/>
        </w:rPr>
        <w:t>, α</w:t>
      </w:r>
      <w:r w:rsidRPr="00353892">
        <w:rPr>
          <w:rFonts w:eastAsia="Times New Roman"/>
          <w:color w:val="1D2228"/>
          <w:szCs w:val="24"/>
        </w:rPr>
        <w:t>λλά και της γνώσης και της δημιουργικής απασχόλησης</w:t>
      </w:r>
      <w:r>
        <w:rPr>
          <w:rFonts w:eastAsia="Times New Roman"/>
          <w:color w:val="1D2228"/>
          <w:szCs w:val="24"/>
        </w:rPr>
        <w:t>.</w:t>
      </w:r>
    </w:p>
    <w:p w14:paraId="22B6F2D7" w14:textId="77777777" w:rsidR="00841B0A" w:rsidRDefault="00B011D5">
      <w:pPr>
        <w:spacing w:line="600" w:lineRule="auto"/>
        <w:ind w:firstLine="720"/>
        <w:contextualSpacing/>
        <w:jc w:val="both"/>
        <w:rPr>
          <w:rFonts w:eastAsia="Times New Roman"/>
          <w:color w:val="1D2228"/>
          <w:szCs w:val="24"/>
        </w:rPr>
      </w:pPr>
      <w:r>
        <w:rPr>
          <w:rFonts w:eastAsia="Times New Roman"/>
          <w:color w:val="1D2228"/>
          <w:szCs w:val="24"/>
        </w:rPr>
        <w:t>Λ</w:t>
      </w:r>
      <w:r w:rsidRPr="00353892">
        <w:rPr>
          <w:rFonts w:eastAsia="Times New Roman"/>
          <w:color w:val="1D2228"/>
          <w:szCs w:val="24"/>
        </w:rPr>
        <w:t>έω</w:t>
      </w:r>
      <w:r>
        <w:rPr>
          <w:rFonts w:eastAsia="Times New Roman"/>
          <w:color w:val="1D2228"/>
          <w:szCs w:val="24"/>
        </w:rPr>
        <w:t>,</w:t>
      </w:r>
      <w:r w:rsidRPr="00353892">
        <w:rPr>
          <w:rFonts w:eastAsia="Times New Roman"/>
          <w:color w:val="1D2228"/>
          <w:szCs w:val="24"/>
        </w:rPr>
        <w:t xml:space="preserve"> λοιπόν</w:t>
      </w:r>
      <w:r>
        <w:rPr>
          <w:rFonts w:eastAsia="Times New Roman"/>
          <w:color w:val="1D2228"/>
          <w:szCs w:val="24"/>
        </w:rPr>
        <w:t>,</w:t>
      </w:r>
      <w:r w:rsidRPr="00353892">
        <w:rPr>
          <w:rFonts w:eastAsia="Times New Roman"/>
          <w:color w:val="1D2228"/>
          <w:szCs w:val="24"/>
        </w:rPr>
        <w:t xml:space="preserve"> εκ των προτέρων</w:t>
      </w:r>
      <w:r>
        <w:rPr>
          <w:rFonts w:eastAsia="Times New Roman"/>
          <w:color w:val="1D2228"/>
          <w:szCs w:val="24"/>
        </w:rPr>
        <w:t>,</w:t>
      </w:r>
      <w:r w:rsidRPr="00353892">
        <w:rPr>
          <w:rFonts w:eastAsia="Times New Roman"/>
          <w:color w:val="1D2228"/>
          <w:szCs w:val="24"/>
        </w:rPr>
        <w:t xml:space="preserve"> κύριε </w:t>
      </w:r>
      <w:r>
        <w:rPr>
          <w:rFonts w:eastAsia="Times New Roman"/>
          <w:color w:val="1D2228"/>
          <w:szCs w:val="24"/>
        </w:rPr>
        <w:t>Β</w:t>
      </w:r>
      <w:r w:rsidRPr="00353892">
        <w:rPr>
          <w:rFonts w:eastAsia="Times New Roman"/>
          <w:color w:val="1D2228"/>
          <w:szCs w:val="24"/>
        </w:rPr>
        <w:t>ουλευτά</w:t>
      </w:r>
      <w:r>
        <w:rPr>
          <w:rFonts w:eastAsia="Times New Roman"/>
          <w:color w:val="1D2228"/>
          <w:szCs w:val="24"/>
        </w:rPr>
        <w:t>,</w:t>
      </w:r>
      <w:r w:rsidRPr="00353892">
        <w:rPr>
          <w:rFonts w:eastAsia="Times New Roman"/>
          <w:color w:val="1D2228"/>
          <w:szCs w:val="24"/>
        </w:rPr>
        <w:t xml:space="preserve"> ότι ενδιαφερόμαστε πάρα πολύ να μελετήσουμε τη δυνατότητα αυτή που βάζετε</w:t>
      </w:r>
      <w:r>
        <w:rPr>
          <w:rFonts w:eastAsia="Times New Roman"/>
          <w:color w:val="1D2228"/>
          <w:szCs w:val="24"/>
        </w:rPr>
        <w:t>,</w:t>
      </w:r>
      <w:r w:rsidRPr="00353892">
        <w:rPr>
          <w:rFonts w:eastAsia="Times New Roman"/>
          <w:color w:val="1D2228"/>
          <w:szCs w:val="24"/>
        </w:rPr>
        <w:t xml:space="preserve"> συνύπαρξης των τετράχρονων με παιδιά προεφηβικά</w:t>
      </w:r>
      <w:r>
        <w:rPr>
          <w:rFonts w:eastAsia="Times New Roman"/>
          <w:color w:val="1D2228"/>
          <w:szCs w:val="24"/>
        </w:rPr>
        <w:t>,</w:t>
      </w:r>
      <w:r w:rsidRPr="00353892">
        <w:rPr>
          <w:rFonts w:eastAsia="Times New Roman"/>
          <w:color w:val="1D2228"/>
          <w:szCs w:val="24"/>
        </w:rPr>
        <w:t xml:space="preserve"> στην </w:t>
      </w:r>
      <w:proofErr w:type="spellStart"/>
      <w:r w:rsidRPr="00353892">
        <w:rPr>
          <w:rFonts w:eastAsia="Times New Roman"/>
          <w:color w:val="1D2228"/>
          <w:szCs w:val="24"/>
        </w:rPr>
        <w:t>προεφηβεία</w:t>
      </w:r>
      <w:proofErr w:type="spellEnd"/>
      <w:r>
        <w:rPr>
          <w:rFonts w:eastAsia="Times New Roman"/>
          <w:color w:val="1D2228"/>
          <w:szCs w:val="24"/>
        </w:rPr>
        <w:t>, δωδεκά</w:t>
      </w:r>
      <w:r w:rsidRPr="00353892">
        <w:rPr>
          <w:rFonts w:eastAsia="Times New Roman"/>
          <w:color w:val="1D2228"/>
          <w:szCs w:val="24"/>
        </w:rPr>
        <w:t>χρονα</w:t>
      </w:r>
      <w:r>
        <w:rPr>
          <w:rFonts w:eastAsia="Times New Roman"/>
          <w:color w:val="1D2228"/>
          <w:szCs w:val="24"/>
        </w:rPr>
        <w:t>. Δ</w:t>
      </w:r>
      <w:r w:rsidRPr="00353892">
        <w:rPr>
          <w:rFonts w:eastAsia="Times New Roman"/>
          <w:color w:val="1D2228"/>
          <w:szCs w:val="24"/>
        </w:rPr>
        <w:t>ηλαδή εδώ</w:t>
      </w:r>
      <w:r>
        <w:rPr>
          <w:rFonts w:eastAsia="Times New Roman"/>
          <w:color w:val="1D2228"/>
          <w:szCs w:val="24"/>
        </w:rPr>
        <w:t>, α</w:t>
      </w:r>
      <w:r w:rsidRPr="00353892">
        <w:rPr>
          <w:rFonts w:eastAsia="Times New Roman"/>
          <w:color w:val="1D2228"/>
          <w:szCs w:val="24"/>
        </w:rPr>
        <w:t>ν γίνει μία τέτοια ιστορία</w:t>
      </w:r>
      <w:r>
        <w:rPr>
          <w:rFonts w:eastAsia="Times New Roman"/>
          <w:color w:val="1D2228"/>
          <w:szCs w:val="24"/>
        </w:rPr>
        <w:t>,</w:t>
      </w:r>
      <w:r w:rsidRPr="00353892">
        <w:rPr>
          <w:rFonts w:eastAsia="Times New Roman"/>
          <w:color w:val="1D2228"/>
          <w:szCs w:val="24"/>
        </w:rPr>
        <w:t xml:space="preserve"> που πρέπει να μελετηθεί πολύ σοβαρά</w:t>
      </w:r>
      <w:r>
        <w:rPr>
          <w:rFonts w:eastAsia="Times New Roman"/>
          <w:color w:val="1D2228"/>
          <w:szCs w:val="24"/>
        </w:rPr>
        <w:t>,</w:t>
      </w:r>
      <w:r w:rsidRPr="00353892">
        <w:rPr>
          <w:rFonts w:eastAsia="Times New Roman"/>
          <w:color w:val="1D2228"/>
          <w:szCs w:val="24"/>
        </w:rPr>
        <w:t xml:space="preserve"> πρόκειται για </w:t>
      </w:r>
      <w:r w:rsidRPr="00353892">
        <w:rPr>
          <w:rFonts w:eastAsia="Times New Roman"/>
          <w:color w:val="1D2228"/>
          <w:szCs w:val="24"/>
        </w:rPr>
        <w:t>τη συνύπαρξη παιδιών πολύ μικρών</w:t>
      </w:r>
      <w:r>
        <w:rPr>
          <w:rFonts w:eastAsia="Times New Roman"/>
          <w:color w:val="1D2228"/>
          <w:szCs w:val="24"/>
        </w:rPr>
        <w:t xml:space="preserve">, </w:t>
      </w:r>
      <w:r>
        <w:rPr>
          <w:rFonts w:eastAsia="Times New Roman"/>
          <w:color w:val="1D2228"/>
          <w:szCs w:val="24"/>
        </w:rPr>
        <w:t>τεσσάρων</w:t>
      </w:r>
      <w:r>
        <w:rPr>
          <w:rFonts w:eastAsia="Times New Roman"/>
          <w:color w:val="1D2228"/>
          <w:szCs w:val="24"/>
        </w:rPr>
        <w:t xml:space="preserve"> χρονών, και ά</w:t>
      </w:r>
      <w:r w:rsidRPr="00353892">
        <w:rPr>
          <w:rFonts w:eastAsia="Times New Roman"/>
          <w:color w:val="1D2228"/>
          <w:szCs w:val="24"/>
        </w:rPr>
        <w:t>ρα δεν θα μπορεί να είναι ενιαία τα τμήματα πλέον</w:t>
      </w:r>
      <w:r>
        <w:rPr>
          <w:rFonts w:eastAsia="Times New Roman"/>
          <w:color w:val="1D2228"/>
          <w:szCs w:val="24"/>
        </w:rPr>
        <w:t>,</w:t>
      </w:r>
      <w:r w:rsidRPr="00353892">
        <w:rPr>
          <w:rFonts w:eastAsia="Times New Roman"/>
          <w:color w:val="1D2228"/>
          <w:szCs w:val="24"/>
        </w:rPr>
        <w:t xml:space="preserve"> από </w:t>
      </w:r>
      <w:r>
        <w:rPr>
          <w:rFonts w:eastAsia="Times New Roman"/>
          <w:color w:val="1D2228"/>
          <w:szCs w:val="24"/>
        </w:rPr>
        <w:t>τεσσάρων</w:t>
      </w:r>
      <w:r>
        <w:rPr>
          <w:rFonts w:eastAsia="Times New Roman"/>
          <w:color w:val="1D2228"/>
          <w:szCs w:val="24"/>
        </w:rPr>
        <w:t xml:space="preserve"> </w:t>
      </w:r>
      <w:r w:rsidRPr="00353892">
        <w:rPr>
          <w:rFonts w:eastAsia="Times New Roman"/>
          <w:color w:val="1D2228"/>
          <w:szCs w:val="24"/>
        </w:rPr>
        <w:t xml:space="preserve">μέχρι </w:t>
      </w:r>
      <w:proofErr w:type="spellStart"/>
      <w:r>
        <w:rPr>
          <w:rFonts w:eastAsia="Times New Roman"/>
          <w:color w:val="1D2228"/>
          <w:szCs w:val="24"/>
        </w:rPr>
        <w:t>δώδεκα</w:t>
      </w:r>
      <w:r w:rsidRPr="00353892">
        <w:rPr>
          <w:rFonts w:eastAsia="Times New Roman"/>
          <w:color w:val="1D2228"/>
          <w:szCs w:val="24"/>
        </w:rPr>
        <w:t>χρονών</w:t>
      </w:r>
      <w:proofErr w:type="spellEnd"/>
      <w:r>
        <w:rPr>
          <w:rFonts w:eastAsia="Times New Roman"/>
          <w:color w:val="1D2228"/>
          <w:szCs w:val="24"/>
        </w:rPr>
        <w:t xml:space="preserve">, γιατί </w:t>
      </w:r>
      <w:r w:rsidRPr="00353892">
        <w:rPr>
          <w:rFonts w:eastAsia="Times New Roman"/>
          <w:color w:val="1D2228"/>
          <w:szCs w:val="24"/>
        </w:rPr>
        <w:t>τα παιδιά τ</w:t>
      </w:r>
      <w:r>
        <w:rPr>
          <w:rFonts w:eastAsia="Times New Roman"/>
          <w:color w:val="1D2228"/>
          <w:szCs w:val="24"/>
        </w:rPr>
        <w:t xml:space="preserve">ων </w:t>
      </w:r>
      <w:r>
        <w:rPr>
          <w:rFonts w:eastAsia="Times New Roman"/>
          <w:color w:val="1D2228"/>
          <w:szCs w:val="24"/>
        </w:rPr>
        <w:t>δώδεκα</w:t>
      </w:r>
      <w:r>
        <w:rPr>
          <w:rFonts w:eastAsia="Times New Roman"/>
          <w:color w:val="1D2228"/>
          <w:szCs w:val="24"/>
        </w:rPr>
        <w:t xml:space="preserve"> χρονών είναι στην </w:t>
      </w:r>
      <w:proofErr w:type="spellStart"/>
      <w:r w:rsidRPr="00353892">
        <w:rPr>
          <w:rFonts w:eastAsia="Times New Roman"/>
          <w:color w:val="1D2228"/>
          <w:szCs w:val="24"/>
        </w:rPr>
        <w:t>προεφηβεία</w:t>
      </w:r>
      <w:proofErr w:type="spellEnd"/>
      <w:r>
        <w:rPr>
          <w:rFonts w:eastAsia="Times New Roman"/>
          <w:color w:val="1D2228"/>
          <w:szCs w:val="24"/>
        </w:rPr>
        <w:t>.</w:t>
      </w:r>
      <w:r w:rsidRPr="00353892">
        <w:rPr>
          <w:rFonts w:eastAsia="Times New Roman"/>
          <w:color w:val="1D2228"/>
          <w:szCs w:val="24"/>
        </w:rPr>
        <w:t xml:space="preserve"> Αυτό είναι το ένα θέμα</w:t>
      </w:r>
      <w:r>
        <w:rPr>
          <w:rFonts w:eastAsia="Times New Roman"/>
          <w:color w:val="1D2228"/>
          <w:szCs w:val="24"/>
        </w:rPr>
        <w:t>,</w:t>
      </w:r>
      <w:r w:rsidRPr="00353892">
        <w:rPr>
          <w:rFonts w:eastAsia="Times New Roman"/>
          <w:color w:val="1D2228"/>
          <w:szCs w:val="24"/>
        </w:rPr>
        <w:t xml:space="preserve"> το οποίο πρέπει να μελετήσου</w:t>
      </w:r>
      <w:r>
        <w:rPr>
          <w:rFonts w:eastAsia="Times New Roman"/>
          <w:color w:val="1D2228"/>
          <w:szCs w:val="24"/>
        </w:rPr>
        <w:t>με.</w:t>
      </w:r>
    </w:p>
    <w:p w14:paraId="22B6F2D8" w14:textId="77777777" w:rsidR="00841B0A" w:rsidRDefault="00B011D5">
      <w:pPr>
        <w:spacing w:line="600" w:lineRule="auto"/>
        <w:ind w:firstLine="720"/>
        <w:contextualSpacing/>
        <w:jc w:val="both"/>
        <w:rPr>
          <w:rFonts w:eastAsia="Times New Roman"/>
          <w:color w:val="1D2228"/>
          <w:szCs w:val="24"/>
        </w:rPr>
      </w:pPr>
      <w:r>
        <w:rPr>
          <w:rFonts w:eastAsia="Times New Roman"/>
          <w:color w:val="1D2228"/>
          <w:szCs w:val="24"/>
        </w:rPr>
        <w:lastRenderedPageBreak/>
        <w:t>Όμως, όπως σωστά είπατε,</w:t>
      </w:r>
      <w:r w:rsidRPr="00353892">
        <w:rPr>
          <w:rFonts w:eastAsia="Times New Roman"/>
          <w:color w:val="1D2228"/>
          <w:szCs w:val="24"/>
        </w:rPr>
        <w:t xml:space="preserve"> δεν έχει ολοκληρωθεί καν ο πρώτος χρόνος εφαρμογής της δίχρονης υποχρεωτικής εκπαίδευσης</w:t>
      </w:r>
      <w:r>
        <w:rPr>
          <w:rFonts w:eastAsia="Times New Roman"/>
          <w:color w:val="1D2228"/>
          <w:szCs w:val="24"/>
        </w:rPr>
        <w:t>,</w:t>
      </w:r>
      <w:r w:rsidRPr="00353892">
        <w:rPr>
          <w:rFonts w:eastAsia="Times New Roman"/>
          <w:color w:val="1D2228"/>
          <w:szCs w:val="24"/>
        </w:rPr>
        <w:t xml:space="preserve"> που μπήκαν τα τετράχρονα στο νηπιαγωγείο</w:t>
      </w:r>
      <w:r>
        <w:rPr>
          <w:rFonts w:eastAsia="Times New Roman"/>
          <w:color w:val="1D2228"/>
          <w:szCs w:val="24"/>
        </w:rPr>
        <w:t>. Π</w:t>
      </w:r>
      <w:r w:rsidRPr="00353892">
        <w:rPr>
          <w:rFonts w:eastAsia="Times New Roman"/>
          <w:color w:val="1D2228"/>
          <w:szCs w:val="24"/>
        </w:rPr>
        <w:t>ρώτον</w:t>
      </w:r>
      <w:r>
        <w:rPr>
          <w:rFonts w:eastAsia="Times New Roman"/>
          <w:color w:val="1D2228"/>
          <w:szCs w:val="24"/>
        </w:rPr>
        <w:t>, α</w:t>
      </w:r>
      <w:r w:rsidRPr="00353892">
        <w:rPr>
          <w:rFonts w:eastAsia="Times New Roman"/>
          <w:color w:val="1D2228"/>
          <w:szCs w:val="24"/>
        </w:rPr>
        <w:t>υτό</w:t>
      </w:r>
      <w:r>
        <w:rPr>
          <w:rFonts w:eastAsia="Times New Roman"/>
          <w:color w:val="1D2228"/>
          <w:szCs w:val="24"/>
        </w:rPr>
        <w:t>ν</w:t>
      </w:r>
      <w:r w:rsidRPr="00353892">
        <w:rPr>
          <w:rFonts w:eastAsia="Times New Roman"/>
          <w:color w:val="1D2228"/>
          <w:szCs w:val="24"/>
        </w:rPr>
        <w:t xml:space="preserve"> το</w:t>
      </w:r>
      <w:r>
        <w:rPr>
          <w:rFonts w:eastAsia="Times New Roman"/>
          <w:color w:val="1D2228"/>
          <w:szCs w:val="24"/>
        </w:rPr>
        <w:t xml:space="preserve">ν χρόνο </w:t>
      </w:r>
      <w:r w:rsidRPr="00353892">
        <w:rPr>
          <w:rFonts w:eastAsia="Times New Roman"/>
          <w:color w:val="1D2228"/>
          <w:szCs w:val="24"/>
        </w:rPr>
        <w:t xml:space="preserve">πρέπει να τον </w:t>
      </w:r>
      <w:r>
        <w:rPr>
          <w:rFonts w:eastAsia="Times New Roman"/>
          <w:color w:val="1D2228"/>
          <w:szCs w:val="24"/>
        </w:rPr>
        <w:t>α</w:t>
      </w:r>
      <w:r w:rsidRPr="00353892">
        <w:rPr>
          <w:rFonts w:eastAsia="Times New Roman"/>
          <w:color w:val="1D2228"/>
          <w:szCs w:val="24"/>
        </w:rPr>
        <w:t>ποτιμήσουμε</w:t>
      </w:r>
      <w:r>
        <w:rPr>
          <w:rFonts w:eastAsia="Times New Roman"/>
          <w:color w:val="1D2228"/>
          <w:szCs w:val="24"/>
        </w:rPr>
        <w:t>. Δ</w:t>
      </w:r>
      <w:r w:rsidRPr="00353892">
        <w:rPr>
          <w:rFonts w:eastAsia="Times New Roman"/>
          <w:color w:val="1D2228"/>
          <w:szCs w:val="24"/>
        </w:rPr>
        <w:t>εύτερον</w:t>
      </w:r>
      <w:r>
        <w:rPr>
          <w:rFonts w:eastAsia="Times New Roman"/>
          <w:color w:val="1D2228"/>
          <w:szCs w:val="24"/>
        </w:rPr>
        <w:t>, όπως είπατε πάλι π</w:t>
      </w:r>
      <w:r w:rsidRPr="00353892">
        <w:rPr>
          <w:rFonts w:eastAsia="Times New Roman"/>
          <w:color w:val="1D2228"/>
          <w:szCs w:val="24"/>
        </w:rPr>
        <w:t>ολύ σωστά</w:t>
      </w:r>
      <w:r>
        <w:rPr>
          <w:rFonts w:eastAsia="Times New Roman"/>
          <w:color w:val="1D2228"/>
          <w:szCs w:val="24"/>
        </w:rPr>
        <w:t>,</w:t>
      </w:r>
      <w:r w:rsidRPr="00353892">
        <w:rPr>
          <w:rFonts w:eastAsia="Times New Roman"/>
          <w:color w:val="1D2228"/>
          <w:szCs w:val="24"/>
        </w:rPr>
        <w:t xml:space="preserve"> θα επεκτ</w:t>
      </w:r>
      <w:r w:rsidRPr="00353892">
        <w:rPr>
          <w:rFonts w:eastAsia="Times New Roman"/>
          <w:color w:val="1D2228"/>
          <w:szCs w:val="24"/>
        </w:rPr>
        <w:t xml:space="preserve">είνουμε </w:t>
      </w:r>
      <w:r>
        <w:rPr>
          <w:rFonts w:eastAsia="Times New Roman"/>
          <w:color w:val="1D2228"/>
          <w:szCs w:val="24"/>
        </w:rPr>
        <w:t>σε όλους</w:t>
      </w:r>
      <w:r w:rsidRPr="00353892">
        <w:rPr>
          <w:rFonts w:eastAsia="Times New Roman"/>
          <w:color w:val="1D2228"/>
          <w:szCs w:val="24"/>
        </w:rPr>
        <w:t xml:space="preserve"> τους δήμους της χώρας</w:t>
      </w:r>
      <w:r>
        <w:rPr>
          <w:rFonts w:eastAsia="Times New Roman"/>
          <w:color w:val="1D2228"/>
          <w:szCs w:val="24"/>
        </w:rPr>
        <w:t>, ενώ σ</w:t>
      </w:r>
      <w:r w:rsidRPr="00353892">
        <w:rPr>
          <w:rFonts w:eastAsia="Times New Roman"/>
          <w:color w:val="1D2228"/>
          <w:szCs w:val="24"/>
        </w:rPr>
        <w:t>ήμερα είναι μόνο</w:t>
      </w:r>
      <w:r>
        <w:rPr>
          <w:rFonts w:eastAsia="Times New Roman"/>
          <w:color w:val="1D2228"/>
          <w:szCs w:val="24"/>
        </w:rPr>
        <w:t xml:space="preserve"> σε </w:t>
      </w:r>
      <w:proofErr w:type="spellStart"/>
      <w:r>
        <w:rPr>
          <w:rFonts w:eastAsia="Times New Roman"/>
          <w:color w:val="1D2228"/>
          <w:szCs w:val="24"/>
        </w:rPr>
        <w:t>εκατόν</w:t>
      </w:r>
      <w:proofErr w:type="spellEnd"/>
      <w:r>
        <w:rPr>
          <w:rFonts w:eastAsia="Times New Roman"/>
          <w:color w:val="1D2228"/>
          <w:szCs w:val="24"/>
        </w:rPr>
        <w:t xml:space="preserve"> ογδόντα έναν</w:t>
      </w:r>
      <w:r w:rsidRPr="00353892">
        <w:rPr>
          <w:rFonts w:eastAsia="Times New Roman"/>
          <w:color w:val="1D2228"/>
          <w:szCs w:val="24"/>
        </w:rPr>
        <w:t xml:space="preserve"> δήμους</w:t>
      </w:r>
      <w:r>
        <w:rPr>
          <w:rFonts w:eastAsia="Times New Roman"/>
          <w:color w:val="1D2228"/>
          <w:szCs w:val="24"/>
        </w:rPr>
        <w:t xml:space="preserve"> της χώρας τα </w:t>
      </w:r>
      <w:r w:rsidRPr="00353892">
        <w:rPr>
          <w:rFonts w:eastAsia="Times New Roman"/>
          <w:color w:val="1D2228"/>
          <w:szCs w:val="24"/>
        </w:rPr>
        <w:t>νηπιαγωγεία των τετράχρονων</w:t>
      </w:r>
      <w:r>
        <w:rPr>
          <w:rFonts w:eastAsia="Times New Roman"/>
          <w:color w:val="1D2228"/>
          <w:szCs w:val="24"/>
        </w:rPr>
        <w:t>, θα τα</w:t>
      </w:r>
      <w:r w:rsidRPr="00353892">
        <w:rPr>
          <w:rFonts w:eastAsia="Times New Roman"/>
          <w:color w:val="1D2228"/>
          <w:szCs w:val="24"/>
        </w:rPr>
        <w:t xml:space="preserve"> επεκτείνουμε σε όλη τη χώρα</w:t>
      </w:r>
      <w:r>
        <w:rPr>
          <w:rFonts w:eastAsia="Times New Roman"/>
          <w:color w:val="1D2228"/>
          <w:szCs w:val="24"/>
        </w:rPr>
        <w:t>.</w:t>
      </w:r>
    </w:p>
    <w:p w14:paraId="22B6F2D9" w14:textId="77777777" w:rsidR="00841B0A" w:rsidRDefault="00B011D5">
      <w:pPr>
        <w:spacing w:line="600" w:lineRule="auto"/>
        <w:ind w:firstLine="720"/>
        <w:contextualSpacing/>
        <w:jc w:val="both"/>
        <w:rPr>
          <w:rFonts w:eastAsia="Times New Roman"/>
          <w:color w:val="1D2228"/>
          <w:szCs w:val="24"/>
        </w:rPr>
      </w:pPr>
      <w:r>
        <w:rPr>
          <w:rFonts w:eastAsia="Times New Roman"/>
          <w:color w:val="1D2228"/>
          <w:szCs w:val="24"/>
        </w:rPr>
        <w:t>Σ</w:t>
      </w:r>
      <w:r w:rsidRPr="00353892">
        <w:rPr>
          <w:rFonts w:eastAsia="Times New Roman"/>
          <w:color w:val="1D2228"/>
          <w:szCs w:val="24"/>
        </w:rPr>
        <w:t xml:space="preserve">ας θυμίζω </w:t>
      </w:r>
      <w:r>
        <w:rPr>
          <w:rFonts w:eastAsia="Times New Roman"/>
          <w:color w:val="1D2228"/>
          <w:szCs w:val="24"/>
        </w:rPr>
        <w:t>όμως,</w:t>
      </w:r>
      <w:r w:rsidRPr="00353892">
        <w:rPr>
          <w:rFonts w:eastAsia="Times New Roman"/>
          <w:color w:val="1D2228"/>
          <w:szCs w:val="24"/>
        </w:rPr>
        <w:t xml:space="preserve"> κάτι</w:t>
      </w:r>
      <w:r>
        <w:rPr>
          <w:rFonts w:eastAsia="Times New Roman"/>
          <w:color w:val="1D2228"/>
          <w:szCs w:val="24"/>
        </w:rPr>
        <w:t>, κύριε Β</w:t>
      </w:r>
      <w:r w:rsidRPr="00353892">
        <w:rPr>
          <w:rFonts w:eastAsia="Times New Roman"/>
          <w:color w:val="1D2228"/>
          <w:szCs w:val="24"/>
        </w:rPr>
        <w:t>ουλευτά</w:t>
      </w:r>
      <w:r>
        <w:rPr>
          <w:rFonts w:eastAsia="Times New Roman"/>
          <w:color w:val="1D2228"/>
          <w:szCs w:val="24"/>
        </w:rPr>
        <w:t>,</w:t>
      </w:r>
      <w:r w:rsidRPr="00353892">
        <w:rPr>
          <w:rFonts w:eastAsia="Times New Roman"/>
          <w:color w:val="1D2228"/>
          <w:szCs w:val="24"/>
        </w:rPr>
        <w:t xml:space="preserve"> που φαίνεται ότι δεν </w:t>
      </w:r>
      <w:r>
        <w:rPr>
          <w:rFonts w:eastAsia="Times New Roman"/>
          <w:color w:val="1D2228"/>
          <w:szCs w:val="24"/>
        </w:rPr>
        <w:t>θυμάστε. Τι</w:t>
      </w:r>
      <w:r w:rsidRPr="00353892">
        <w:rPr>
          <w:rFonts w:eastAsia="Times New Roman"/>
          <w:color w:val="1D2228"/>
          <w:szCs w:val="24"/>
        </w:rPr>
        <w:t xml:space="preserve"> δηλαδή</w:t>
      </w:r>
      <w:r>
        <w:rPr>
          <w:rFonts w:eastAsia="Times New Roman"/>
          <w:color w:val="1D2228"/>
          <w:szCs w:val="24"/>
        </w:rPr>
        <w:t>; Ό</w:t>
      </w:r>
      <w:r w:rsidRPr="00353892">
        <w:rPr>
          <w:rFonts w:eastAsia="Times New Roman"/>
          <w:color w:val="1D2228"/>
          <w:szCs w:val="24"/>
        </w:rPr>
        <w:t>πως ξέ</w:t>
      </w:r>
      <w:r w:rsidRPr="00353892">
        <w:rPr>
          <w:rFonts w:eastAsia="Times New Roman"/>
          <w:color w:val="1D2228"/>
          <w:szCs w:val="24"/>
        </w:rPr>
        <w:t>ρετε</w:t>
      </w:r>
      <w:r>
        <w:rPr>
          <w:rFonts w:eastAsia="Times New Roman"/>
          <w:color w:val="1D2228"/>
          <w:szCs w:val="24"/>
        </w:rPr>
        <w:t>,</w:t>
      </w:r>
      <w:r w:rsidRPr="00353892">
        <w:rPr>
          <w:rFonts w:eastAsia="Times New Roman"/>
          <w:color w:val="1D2228"/>
          <w:szCs w:val="24"/>
        </w:rPr>
        <w:t xml:space="preserve"> ο κ</w:t>
      </w:r>
      <w:r>
        <w:rPr>
          <w:rFonts w:eastAsia="Times New Roman"/>
          <w:color w:val="1D2228"/>
          <w:szCs w:val="24"/>
        </w:rPr>
        <w:t>.</w:t>
      </w:r>
      <w:r w:rsidRPr="00353892">
        <w:rPr>
          <w:rFonts w:eastAsia="Times New Roman"/>
          <w:color w:val="1D2228"/>
          <w:szCs w:val="24"/>
        </w:rPr>
        <w:t xml:space="preserve"> Αβραμόπουλος</w:t>
      </w:r>
      <w:r>
        <w:rPr>
          <w:rFonts w:eastAsia="Times New Roman"/>
          <w:color w:val="1D2228"/>
          <w:szCs w:val="24"/>
        </w:rPr>
        <w:t>,</w:t>
      </w:r>
      <w:r w:rsidRPr="00353892">
        <w:rPr>
          <w:rFonts w:eastAsia="Times New Roman"/>
          <w:color w:val="1D2228"/>
          <w:szCs w:val="24"/>
        </w:rPr>
        <w:t xml:space="preserve"> </w:t>
      </w:r>
      <w:r>
        <w:rPr>
          <w:rFonts w:eastAsia="Times New Roman"/>
          <w:color w:val="1D2228"/>
          <w:szCs w:val="24"/>
        </w:rPr>
        <w:t>Υ</w:t>
      </w:r>
      <w:r w:rsidRPr="00353892">
        <w:rPr>
          <w:rFonts w:eastAsia="Times New Roman"/>
          <w:color w:val="1D2228"/>
          <w:szCs w:val="24"/>
        </w:rPr>
        <w:t xml:space="preserve">πουργός </w:t>
      </w:r>
      <w:r>
        <w:rPr>
          <w:rFonts w:eastAsia="Times New Roman"/>
          <w:color w:val="1D2228"/>
          <w:szCs w:val="24"/>
        </w:rPr>
        <w:t>Υ</w:t>
      </w:r>
      <w:r w:rsidRPr="00353892">
        <w:rPr>
          <w:rFonts w:eastAsia="Times New Roman"/>
          <w:color w:val="1D2228"/>
          <w:szCs w:val="24"/>
        </w:rPr>
        <w:t xml:space="preserve">γείας </w:t>
      </w:r>
      <w:r>
        <w:rPr>
          <w:rFonts w:eastAsia="Times New Roman"/>
          <w:color w:val="1D2228"/>
          <w:szCs w:val="24"/>
        </w:rPr>
        <w:t>- Π</w:t>
      </w:r>
      <w:r w:rsidRPr="00353892">
        <w:rPr>
          <w:rFonts w:eastAsia="Times New Roman"/>
          <w:color w:val="1D2228"/>
          <w:szCs w:val="24"/>
        </w:rPr>
        <w:t>ρόνοιας το 2006</w:t>
      </w:r>
      <w:r>
        <w:rPr>
          <w:rFonts w:eastAsia="Times New Roman"/>
          <w:color w:val="1D2228"/>
          <w:szCs w:val="24"/>
        </w:rPr>
        <w:t>,</w:t>
      </w:r>
      <w:r w:rsidRPr="00353892">
        <w:rPr>
          <w:rFonts w:eastAsia="Times New Roman"/>
          <w:color w:val="1D2228"/>
          <w:szCs w:val="24"/>
        </w:rPr>
        <w:t xml:space="preserve"> με το</w:t>
      </w:r>
      <w:r>
        <w:rPr>
          <w:rFonts w:eastAsia="Times New Roman"/>
          <w:color w:val="1D2228"/>
          <w:szCs w:val="24"/>
        </w:rPr>
        <w:t>ν</w:t>
      </w:r>
      <w:r w:rsidRPr="00353892">
        <w:rPr>
          <w:rFonts w:eastAsia="Times New Roman"/>
          <w:color w:val="1D2228"/>
          <w:szCs w:val="24"/>
        </w:rPr>
        <w:t xml:space="preserve"> ν</w:t>
      </w:r>
      <w:r>
        <w:rPr>
          <w:rFonts w:eastAsia="Times New Roman"/>
          <w:color w:val="1D2228"/>
          <w:szCs w:val="24"/>
        </w:rPr>
        <w:t>.</w:t>
      </w:r>
      <w:r w:rsidRPr="00353892">
        <w:rPr>
          <w:rFonts w:eastAsia="Times New Roman"/>
          <w:color w:val="1D2228"/>
          <w:szCs w:val="24"/>
        </w:rPr>
        <w:t>3518</w:t>
      </w:r>
      <w:r>
        <w:rPr>
          <w:rFonts w:eastAsia="Times New Roman"/>
          <w:color w:val="1D2228"/>
          <w:szCs w:val="24"/>
        </w:rPr>
        <w:t>, της δικής σας κ</w:t>
      </w:r>
      <w:r w:rsidRPr="00353892">
        <w:rPr>
          <w:rFonts w:eastAsia="Times New Roman"/>
          <w:color w:val="1D2228"/>
          <w:szCs w:val="24"/>
        </w:rPr>
        <w:t xml:space="preserve">υβέρνησης </w:t>
      </w:r>
      <w:r>
        <w:rPr>
          <w:rFonts w:eastAsia="Times New Roman"/>
          <w:color w:val="1D2228"/>
          <w:szCs w:val="24"/>
        </w:rPr>
        <w:t xml:space="preserve">της </w:t>
      </w:r>
      <w:r w:rsidRPr="00353892">
        <w:rPr>
          <w:rFonts w:eastAsia="Times New Roman"/>
          <w:color w:val="1D2228"/>
          <w:szCs w:val="24"/>
        </w:rPr>
        <w:t>Νέας Δημοκρατίας</w:t>
      </w:r>
      <w:r>
        <w:rPr>
          <w:rFonts w:eastAsia="Times New Roman"/>
          <w:color w:val="1D2228"/>
          <w:szCs w:val="24"/>
        </w:rPr>
        <w:t>,</w:t>
      </w:r>
      <w:r w:rsidRPr="00353892">
        <w:rPr>
          <w:rFonts w:eastAsia="Times New Roman"/>
          <w:color w:val="1D2228"/>
          <w:szCs w:val="24"/>
        </w:rPr>
        <w:t xml:space="preserve"> εισήγαγε για πρώτη φορά την υποχρεωτική εκπαίδευση </w:t>
      </w:r>
      <w:r>
        <w:rPr>
          <w:rFonts w:eastAsia="Times New Roman"/>
          <w:color w:val="1D2228"/>
          <w:szCs w:val="24"/>
        </w:rPr>
        <w:t>σ</w:t>
      </w:r>
      <w:r w:rsidRPr="00353892">
        <w:rPr>
          <w:rFonts w:eastAsia="Times New Roman"/>
          <w:color w:val="1D2228"/>
          <w:szCs w:val="24"/>
        </w:rPr>
        <w:t>τα πεντάχρονα</w:t>
      </w:r>
      <w:r>
        <w:rPr>
          <w:rFonts w:eastAsia="Times New Roman"/>
          <w:color w:val="1D2228"/>
          <w:szCs w:val="24"/>
        </w:rPr>
        <w:t>, τ</w:t>
      </w:r>
      <w:r w:rsidRPr="00353892">
        <w:rPr>
          <w:rFonts w:eastAsia="Times New Roman"/>
          <w:color w:val="1D2228"/>
          <w:szCs w:val="24"/>
        </w:rPr>
        <w:t>ο 2006</w:t>
      </w:r>
      <w:r>
        <w:rPr>
          <w:rFonts w:eastAsia="Times New Roman"/>
          <w:color w:val="1D2228"/>
          <w:szCs w:val="24"/>
        </w:rPr>
        <w:t>. Χ</w:t>
      </w:r>
      <w:r w:rsidRPr="00353892">
        <w:rPr>
          <w:rFonts w:eastAsia="Times New Roman"/>
          <w:color w:val="1D2228"/>
          <w:szCs w:val="24"/>
        </w:rPr>
        <w:t>ρειάστηκαν τρία χρόνια</w:t>
      </w:r>
      <w:r>
        <w:rPr>
          <w:rFonts w:eastAsia="Times New Roman"/>
          <w:color w:val="1D2228"/>
          <w:szCs w:val="24"/>
        </w:rPr>
        <w:t>,</w:t>
      </w:r>
      <w:r w:rsidRPr="00353892">
        <w:rPr>
          <w:rFonts w:eastAsia="Times New Roman"/>
          <w:color w:val="1D2228"/>
          <w:szCs w:val="24"/>
        </w:rPr>
        <w:t xml:space="preserve"> κύριε </w:t>
      </w:r>
      <w:r>
        <w:rPr>
          <w:rFonts w:eastAsia="Times New Roman"/>
          <w:color w:val="1D2228"/>
          <w:szCs w:val="24"/>
        </w:rPr>
        <w:t>Β</w:t>
      </w:r>
      <w:r w:rsidRPr="00353892">
        <w:rPr>
          <w:rFonts w:eastAsia="Times New Roman"/>
          <w:color w:val="1D2228"/>
          <w:szCs w:val="24"/>
        </w:rPr>
        <w:t>ουλευτά</w:t>
      </w:r>
      <w:r>
        <w:rPr>
          <w:rFonts w:eastAsia="Times New Roman"/>
          <w:color w:val="1D2228"/>
          <w:szCs w:val="24"/>
        </w:rPr>
        <w:t xml:space="preserve">, και </w:t>
      </w:r>
      <w:r w:rsidRPr="00353892">
        <w:rPr>
          <w:rFonts w:eastAsia="Times New Roman"/>
          <w:color w:val="1D2228"/>
          <w:szCs w:val="24"/>
        </w:rPr>
        <w:t xml:space="preserve">το 2009 εισάγονται τα πεντάχρονα στα </w:t>
      </w:r>
      <w:r>
        <w:rPr>
          <w:rFonts w:eastAsia="Times New Roman"/>
          <w:color w:val="1D2228"/>
          <w:szCs w:val="24"/>
        </w:rPr>
        <w:t xml:space="preserve">ΚΔΑΠ. Μήπως, λοιπόν, η βιασύνη </w:t>
      </w:r>
      <w:r>
        <w:rPr>
          <w:rFonts w:eastAsia="Times New Roman"/>
          <w:color w:val="1D2228"/>
          <w:szCs w:val="24"/>
        </w:rPr>
        <w:t>σας,</w:t>
      </w:r>
      <w:r w:rsidRPr="00353892">
        <w:rPr>
          <w:rFonts w:eastAsia="Times New Roman"/>
          <w:color w:val="1D2228"/>
          <w:szCs w:val="24"/>
        </w:rPr>
        <w:t xml:space="preserve"> δεν ωφελεί τα παιδιά</w:t>
      </w:r>
      <w:r>
        <w:rPr>
          <w:rFonts w:eastAsia="Times New Roman"/>
          <w:color w:val="1D2228"/>
          <w:szCs w:val="24"/>
        </w:rPr>
        <w:t>,</w:t>
      </w:r>
      <w:r w:rsidRPr="00353892">
        <w:rPr>
          <w:rFonts w:eastAsia="Times New Roman"/>
          <w:color w:val="1D2228"/>
          <w:szCs w:val="24"/>
        </w:rPr>
        <w:t xml:space="preserve"> αφού</w:t>
      </w:r>
      <w:r>
        <w:rPr>
          <w:rFonts w:eastAsia="Times New Roman"/>
          <w:color w:val="1D2228"/>
          <w:szCs w:val="24"/>
        </w:rPr>
        <w:t xml:space="preserve"> το ίδιο σας το </w:t>
      </w:r>
      <w:r>
        <w:rPr>
          <w:rFonts w:eastAsia="Times New Roman"/>
          <w:color w:val="1D2228"/>
          <w:szCs w:val="24"/>
        </w:rPr>
        <w:t>κ</w:t>
      </w:r>
      <w:r w:rsidRPr="00353892">
        <w:rPr>
          <w:rFonts w:eastAsia="Times New Roman"/>
          <w:color w:val="1D2228"/>
          <w:szCs w:val="24"/>
        </w:rPr>
        <w:t>όμμα</w:t>
      </w:r>
      <w:r>
        <w:rPr>
          <w:rFonts w:eastAsia="Times New Roman"/>
          <w:color w:val="1D2228"/>
          <w:szCs w:val="24"/>
        </w:rPr>
        <w:t>,</w:t>
      </w:r>
      <w:r w:rsidRPr="00353892">
        <w:rPr>
          <w:rFonts w:eastAsia="Times New Roman"/>
          <w:color w:val="1D2228"/>
          <w:szCs w:val="24"/>
        </w:rPr>
        <w:t xml:space="preserve"> ο κ</w:t>
      </w:r>
      <w:r>
        <w:rPr>
          <w:rFonts w:eastAsia="Times New Roman"/>
          <w:color w:val="1D2228"/>
          <w:szCs w:val="24"/>
        </w:rPr>
        <w:t>.</w:t>
      </w:r>
      <w:r w:rsidRPr="00353892">
        <w:rPr>
          <w:rFonts w:eastAsia="Times New Roman"/>
          <w:color w:val="1D2228"/>
          <w:szCs w:val="24"/>
        </w:rPr>
        <w:t xml:space="preserve"> </w:t>
      </w:r>
      <w:proofErr w:type="spellStart"/>
      <w:r w:rsidRPr="00353892">
        <w:rPr>
          <w:rFonts w:eastAsia="Times New Roman"/>
          <w:color w:val="1D2228"/>
          <w:szCs w:val="24"/>
        </w:rPr>
        <w:t>Σαλμάς</w:t>
      </w:r>
      <w:proofErr w:type="spellEnd"/>
      <w:r w:rsidRPr="00353892">
        <w:rPr>
          <w:rFonts w:eastAsia="Times New Roman"/>
          <w:color w:val="1D2228"/>
          <w:szCs w:val="24"/>
        </w:rPr>
        <w:t xml:space="preserve"> υπέγραψε το 2009</w:t>
      </w:r>
      <w:r>
        <w:rPr>
          <w:rFonts w:eastAsia="Times New Roman"/>
          <w:color w:val="1D2228"/>
          <w:szCs w:val="24"/>
        </w:rPr>
        <w:t>,</w:t>
      </w:r>
      <w:r w:rsidRPr="00353892">
        <w:rPr>
          <w:rFonts w:eastAsia="Times New Roman"/>
          <w:color w:val="1D2228"/>
          <w:szCs w:val="24"/>
        </w:rPr>
        <w:t xml:space="preserve"> τρία χρόνια μετά</w:t>
      </w:r>
      <w:r>
        <w:rPr>
          <w:rFonts w:eastAsia="Times New Roman"/>
          <w:color w:val="1D2228"/>
          <w:szCs w:val="24"/>
        </w:rPr>
        <w:t xml:space="preserve">, τα παιδιά, τα πεντάχρονα, να μπαίνουν </w:t>
      </w:r>
      <w:r w:rsidRPr="00353892">
        <w:rPr>
          <w:rFonts w:eastAsia="Times New Roman"/>
          <w:color w:val="1D2228"/>
          <w:szCs w:val="24"/>
        </w:rPr>
        <w:t>στα ΚΔΑΠ</w:t>
      </w:r>
      <w:r>
        <w:rPr>
          <w:rFonts w:eastAsia="Times New Roman"/>
          <w:color w:val="1D2228"/>
          <w:szCs w:val="24"/>
        </w:rPr>
        <w:t xml:space="preserve">; </w:t>
      </w:r>
    </w:p>
    <w:p w14:paraId="22B6F2DA" w14:textId="77777777" w:rsidR="00841B0A" w:rsidRDefault="00B011D5">
      <w:pPr>
        <w:spacing w:line="600" w:lineRule="auto"/>
        <w:ind w:firstLine="720"/>
        <w:contextualSpacing/>
        <w:jc w:val="both"/>
        <w:rPr>
          <w:rFonts w:eastAsia="Times New Roman"/>
          <w:color w:val="1D2228"/>
          <w:szCs w:val="24"/>
        </w:rPr>
      </w:pPr>
      <w:r>
        <w:rPr>
          <w:rFonts w:eastAsia="Times New Roman"/>
          <w:color w:val="1D2228"/>
          <w:szCs w:val="24"/>
        </w:rPr>
        <w:lastRenderedPageBreak/>
        <w:t>Φ</w:t>
      </w:r>
      <w:r w:rsidRPr="00353892">
        <w:rPr>
          <w:rFonts w:eastAsia="Times New Roman"/>
          <w:color w:val="1D2228"/>
          <w:szCs w:val="24"/>
        </w:rPr>
        <w:t>αντάζομαι ότι το μελέτησαν και είπαν</w:t>
      </w:r>
      <w:r>
        <w:rPr>
          <w:rFonts w:eastAsia="Times New Roman"/>
          <w:color w:val="1D2228"/>
          <w:szCs w:val="24"/>
        </w:rPr>
        <w:t xml:space="preserve"> ότι είναι δυνατή η συνύπαρξη τω</w:t>
      </w:r>
      <w:r w:rsidRPr="00353892">
        <w:rPr>
          <w:rFonts w:eastAsia="Times New Roman"/>
          <w:color w:val="1D2228"/>
          <w:szCs w:val="24"/>
        </w:rPr>
        <w:t>ν πεντάχρον</w:t>
      </w:r>
      <w:r>
        <w:rPr>
          <w:rFonts w:eastAsia="Times New Roman"/>
          <w:color w:val="1D2228"/>
          <w:szCs w:val="24"/>
        </w:rPr>
        <w:t xml:space="preserve">ων </w:t>
      </w:r>
      <w:r w:rsidRPr="00353892">
        <w:rPr>
          <w:rFonts w:eastAsia="Times New Roman"/>
          <w:color w:val="1D2228"/>
          <w:szCs w:val="24"/>
        </w:rPr>
        <w:t>με</w:t>
      </w:r>
      <w:r>
        <w:rPr>
          <w:rFonts w:eastAsia="Times New Roman"/>
          <w:color w:val="1D2228"/>
          <w:szCs w:val="24"/>
        </w:rPr>
        <w:t xml:space="preserve"> </w:t>
      </w:r>
      <w:r w:rsidRPr="00353892">
        <w:rPr>
          <w:rFonts w:eastAsia="Times New Roman"/>
          <w:color w:val="1D2228"/>
          <w:szCs w:val="24"/>
        </w:rPr>
        <w:t>τ</w:t>
      </w:r>
      <w:r>
        <w:rPr>
          <w:rFonts w:eastAsia="Times New Roman"/>
          <w:color w:val="1D2228"/>
          <w:szCs w:val="24"/>
        </w:rPr>
        <w:t xml:space="preserve">α δωδεκάχρονα. </w:t>
      </w:r>
      <w:r w:rsidRPr="00353892">
        <w:rPr>
          <w:rFonts w:eastAsia="Times New Roman"/>
          <w:color w:val="1D2228"/>
          <w:szCs w:val="24"/>
        </w:rPr>
        <w:t>Επομένως</w:t>
      </w:r>
      <w:r>
        <w:rPr>
          <w:rFonts w:eastAsia="Times New Roman"/>
          <w:color w:val="1D2228"/>
          <w:szCs w:val="24"/>
        </w:rPr>
        <w:t>,</w:t>
      </w:r>
      <w:r w:rsidRPr="00353892">
        <w:rPr>
          <w:rFonts w:eastAsia="Times New Roman"/>
          <w:color w:val="1D2228"/>
          <w:szCs w:val="24"/>
        </w:rPr>
        <w:t xml:space="preserve"> θα έλεγα ότι χρειάζεται και υ</w:t>
      </w:r>
      <w:r>
        <w:rPr>
          <w:rFonts w:eastAsia="Times New Roman"/>
          <w:color w:val="1D2228"/>
          <w:szCs w:val="24"/>
        </w:rPr>
        <w:t>πομονή και μεγάλη επιστημονική μελέτη για το π</w:t>
      </w:r>
      <w:r w:rsidRPr="00353892">
        <w:rPr>
          <w:rFonts w:eastAsia="Times New Roman"/>
          <w:color w:val="1D2228"/>
          <w:szCs w:val="24"/>
        </w:rPr>
        <w:t>ώς θα προχωρήσουμε</w:t>
      </w:r>
      <w:r>
        <w:rPr>
          <w:rFonts w:eastAsia="Times New Roman"/>
          <w:color w:val="1D2228"/>
          <w:szCs w:val="24"/>
        </w:rPr>
        <w:t>,</w:t>
      </w:r>
      <w:r w:rsidRPr="00353892">
        <w:rPr>
          <w:rFonts w:eastAsia="Times New Roman"/>
          <w:color w:val="1D2228"/>
          <w:szCs w:val="24"/>
        </w:rPr>
        <w:t xml:space="preserve"> εάν θα προχωρήσουμε</w:t>
      </w:r>
      <w:r>
        <w:rPr>
          <w:rFonts w:eastAsia="Times New Roman"/>
          <w:color w:val="1D2228"/>
          <w:szCs w:val="24"/>
        </w:rPr>
        <w:t>,</w:t>
      </w:r>
      <w:r w:rsidRPr="00353892">
        <w:rPr>
          <w:rFonts w:eastAsia="Times New Roman"/>
          <w:color w:val="1D2228"/>
          <w:szCs w:val="24"/>
        </w:rPr>
        <w:t xml:space="preserve"> σε αυτό το βήμα</w:t>
      </w:r>
      <w:r>
        <w:rPr>
          <w:rFonts w:eastAsia="Times New Roman"/>
          <w:color w:val="1D2228"/>
          <w:szCs w:val="24"/>
        </w:rPr>
        <w:t>.</w:t>
      </w:r>
    </w:p>
    <w:p w14:paraId="22B6F2DB" w14:textId="77777777" w:rsidR="00841B0A" w:rsidRDefault="00B011D5">
      <w:pPr>
        <w:spacing w:line="600" w:lineRule="auto"/>
        <w:ind w:firstLine="720"/>
        <w:contextualSpacing/>
        <w:jc w:val="both"/>
        <w:rPr>
          <w:rFonts w:eastAsia="Times New Roman"/>
          <w:color w:val="1D2228"/>
          <w:szCs w:val="24"/>
        </w:rPr>
      </w:pPr>
      <w:r>
        <w:rPr>
          <w:rFonts w:eastAsia="Times New Roman"/>
          <w:color w:val="1D2228"/>
          <w:szCs w:val="24"/>
        </w:rPr>
        <w:t>Όμως,</w:t>
      </w:r>
      <w:r w:rsidRPr="00353892">
        <w:rPr>
          <w:rFonts w:eastAsia="Times New Roman"/>
          <w:color w:val="1D2228"/>
          <w:szCs w:val="24"/>
        </w:rPr>
        <w:t xml:space="preserve"> θα ή</w:t>
      </w:r>
      <w:r>
        <w:rPr>
          <w:rFonts w:eastAsia="Times New Roman"/>
          <w:color w:val="1D2228"/>
          <w:szCs w:val="24"/>
        </w:rPr>
        <w:t>θελα να σας πω εκ των προτέρων ό</w:t>
      </w:r>
      <w:r w:rsidRPr="00353892">
        <w:rPr>
          <w:rFonts w:eastAsia="Times New Roman"/>
          <w:color w:val="1D2228"/>
          <w:szCs w:val="24"/>
        </w:rPr>
        <w:t>τι μας</w:t>
      </w:r>
      <w:r w:rsidRPr="00353892">
        <w:rPr>
          <w:rFonts w:eastAsia="Times New Roman"/>
          <w:color w:val="1D2228"/>
          <w:szCs w:val="24"/>
        </w:rPr>
        <w:t xml:space="preserve"> δίνετε την ευκαιρία σήμερα να αποτιμήσουμε το </w:t>
      </w:r>
      <w:r>
        <w:rPr>
          <w:rFonts w:eastAsia="Times New Roman"/>
          <w:color w:val="1D2228"/>
          <w:szCs w:val="24"/>
        </w:rPr>
        <w:t xml:space="preserve">«Πρόγραμμα Εναρμόνισης Οικογενειακής και Επαγγελματικής Ζωής». </w:t>
      </w:r>
    </w:p>
    <w:p w14:paraId="22B6F2DC" w14:textId="77777777" w:rsidR="00841B0A" w:rsidRDefault="00B011D5">
      <w:pPr>
        <w:spacing w:line="600" w:lineRule="auto"/>
        <w:contextualSpacing/>
        <w:jc w:val="both"/>
        <w:rPr>
          <w:rFonts w:eastAsia="Times New Roman" w:cs="Times New Roman"/>
          <w:szCs w:val="24"/>
        </w:rPr>
      </w:pPr>
      <w:r>
        <w:rPr>
          <w:rFonts w:eastAsia="Times New Roman"/>
          <w:color w:val="1D2228"/>
          <w:szCs w:val="24"/>
        </w:rPr>
        <w:t>Κ</w:t>
      </w:r>
      <w:r w:rsidRPr="00353892">
        <w:rPr>
          <w:rFonts w:eastAsia="Times New Roman"/>
          <w:color w:val="1D2228"/>
          <w:szCs w:val="24"/>
        </w:rPr>
        <w:t xml:space="preserve">ύριε </w:t>
      </w:r>
      <w:r>
        <w:rPr>
          <w:rFonts w:eastAsia="Times New Roman"/>
          <w:color w:val="1D2228"/>
          <w:szCs w:val="24"/>
        </w:rPr>
        <w:t>Β</w:t>
      </w:r>
      <w:r w:rsidRPr="00353892">
        <w:rPr>
          <w:rFonts w:eastAsia="Times New Roman"/>
          <w:color w:val="1D2228"/>
          <w:szCs w:val="24"/>
        </w:rPr>
        <w:t>ουλευτά</w:t>
      </w:r>
      <w:r>
        <w:rPr>
          <w:rFonts w:eastAsia="Times New Roman"/>
          <w:color w:val="1D2228"/>
          <w:szCs w:val="24"/>
        </w:rPr>
        <w:t>,</w:t>
      </w:r>
      <w:r w:rsidRPr="00353892">
        <w:rPr>
          <w:rFonts w:eastAsia="Times New Roman"/>
          <w:color w:val="1D2228"/>
          <w:szCs w:val="24"/>
        </w:rPr>
        <w:t xml:space="preserve"> εμείς π</w:t>
      </w:r>
      <w:r>
        <w:rPr>
          <w:rFonts w:eastAsia="Times New Roman"/>
          <w:color w:val="1D2228"/>
          <w:szCs w:val="24"/>
        </w:rPr>
        <w:t>α</w:t>
      </w:r>
      <w:r w:rsidRPr="00353892">
        <w:rPr>
          <w:rFonts w:eastAsia="Times New Roman"/>
          <w:color w:val="1D2228"/>
          <w:szCs w:val="24"/>
        </w:rPr>
        <w:t>ρ</w:t>
      </w:r>
      <w:r>
        <w:rPr>
          <w:rFonts w:eastAsia="Times New Roman"/>
          <w:color w:val="1D2228"/>
          <w:szCs w:val="24"/>
        </w:rPr>
        <w:t>α</w:t>
      </w:r>
      <w:r w:rsidRPr="00353892">
        <w:rPr>
          <w:rFonts w:eastAsia="Times New Roman"/>
          <w:color w:val="1D2228"/>
          <w:szCs w:val="24"/>
        </w:rPr>
        <w:t>λάβαμε</w:t>
      </w:r>
      <w:r>
        <w:rPr>
          <w:rFonts w:eastAsia="Times New Roman"/>
          <w:color w:val="1D2228"/>
          <w:szCs w:val="24"/>
        </w:rPr>
        <w:t>,</w:t>
      </w:r>
      <w:r w:rsidRPr="00353892">
        <w:rPr>
          <w:rFonts w:eastAsia="Times New Roman"/>
          <w:color w:val="1D2228"/>
          <w:szCs w:val="24"/>
        </w:rPr>
        <w:t xml:space="preserve"> ως γνωστόν</w:t>
      </w:r>
      <w:r>
        <w:rPr>
          <w:rFonts w:eastAsia="Times New Roman"/>
          <w:color w:val="1D2228"/>
          <w:szCs w:val="24"/>
        </w:rPr>
        <w:t>,</w:t>
      </w:r>
      <w:r w:rsidRPr="00353892">
        <w:rPr>
          <w:rFonts w:eastAsia="Times New Roman"/>
          <w:color w:val="1D2228"/>
          <w:szCs w:val="24"/>
        </w:rPr>
        <w:t xml:space="preserve"> το </w:t>
      </w:r>
      <w:r>
        <w:rPr>
          <w:rFonts w:eastAsia="Times New Roman"/>
          <w:color w:val="1D2228"/>
          <w:szCs w:val="24"/>
        </w:rPr>
        <w:t>20</w:t>
      </w:r>
      <w:r w:rsidRPr="00353892">
        <w:rPr>
          <w:rFonts w:eastAsia="Times New Roman"/>
          <w:color w:val="1D2228"/>
          <w:szCs w:val="24"/>
        </w:rPr>
        <w:t>14</w:t>
      </w:r>
      <w:r>
        <w:rPr>
          <w:rFonts w:eastAsia="Times New Roman"/>
          <w:color w:val="1D2228"/>
          <w:szCs w:val="24"/>
        </w:rPr>
        <w:t>-20</w:t>
      </w:r>
      <w:r w:rsidRPr="00353892">
        <w:rPr>
          <w:rFonts w:eastAsia="Times New Roman"/>
          <w:color w:val="1D2228"/>
          <w:szCs w:val="24"/>
        </w:rPr>
        <w:t>15</w:t>
      </w:r>
      <w:r>
        <w:rPr>
          <w:rFonts w:eastAsia="Times New Roman"/>
          <w:color w:val="1D2228"/>
          <w:szCs w:val="24"/>
        </w:rPr>
        <w:t xml:space="preserve"> εβδομήντα εννέα </w:t>
      </w:r>
      <w:r w:rsidRPr="00353892">
        <w:rPr>
          <w:rFonts w:eastAsia="Times New Roman"/>
          <w:color w:val="1D2228"/>
          <w:szCs w:val="24"/>
        </w:rPr>
        <w:t xml:space="preserve">χιλιάδες </w:t>
      </w:r>
      <w:r>
        <w:rPr>
          <w:rFonts w:eastAsia="Times New Roman"/>
          <w:color w:val="1D2228"/>
          <w:szCs w:val="24"/>
        </w:rPr>
        <w:t>εννιακόσια είκοσι παιδιά δωρεάν στους β</w:t>
      </w:r>
      <w:r w:rsidRPr="00353892">
        <w:rPr>
          <w:rFonts w:eastAsia="Times New Roman"/>
          <w:color w:val="1D2228"/>
          <w:szCs w:val="24"/>
        </w:rPr>
        <w:t xml:space="preserve">ρεφονηπιακούς </w:t>
      </w:r>
      <w:r>
        <w:rPr>
          <w:rFonts w:eastAsia="Times New Roman"/>
          <w:color w:val="1D2228"/>
          <w:szCs w:val="24"/>
        </w:rPr>
        <w:t>σ</w:t>
      </w:r>
      <w:r w:rsidRPr="00353892">
        <w:rPr>
          <w:rFonts w:eastAsia="Times New Roman"/>
          <w:color w:val="1D2228"/>
          <w:szCs w:val="24"/>
        </w:rPr>
        <w:t>ταθμούς</w:t>
      </w:r>
      <w:r>
        <w:rPr>
          <w:rFonts w:eastAsia="Times New Roman"/>
          <w:color w:val="1D2228"/>
          <w:szCs w:val="24"/>
        </w:rPr>
        <w:t>. Τα φ</w:t>
      </w:r>
      <w:r w:rsidRPr="00353892">
        <w:rPr>
          <w:rFonts w:eastAsia="Times New Roman"/>
          <w:color w:val="1D2228"/>
          <w:szCs w:val="24"/>
        </w:rPr>
        <w:t xml:space="preserve">τάσαμε </w:t>
      </w:r>
      <w:r>
        <w:rPr>
          <w:rFonts w:eastAsia="Times New Roman"/>
          <w:color w:val="1D2228"/>
          <w:szCs w:val="24"/>
        </w:rPr>
        <w:t xml:space="preserve">στα </w:t>
      </w:r>
      <w:proofErr w:type="spellStart"/>
      <w:r>
        <w:rPr>
          <w:rFonts w:eastAsia="Times New Roman"/>
          <w:color w:val="1D2228"/>
          <w:szCs w:val="24"/>
        </w:rPr>
        <w:t>εκατόν</w:t>
      </w:r>
      <w:proofErr w:type="spellEnd"/>
      <w:r>
        <w:rPr>
          <w:rFonts w:eastAsia="Times New Roman"/>
          <w:color w:val="1D2228"/>
          <w:szCs w:val="24"/>
        </w:rPr>
        <w:t xml:space="preserve"> είκοσι επτά χιλιάδες, μέσα </w:t>
      </w:r>
      <w:r w:rsidRPr="00353892">
        <w:rPr>
          <w:rFonts w:eastAsia="Times New Roman"/>
          <w:color w:val="1D2228"/>
          <w:szCs w:val="24"/>
        </w:rPr>
        <w:t xml:space="preserve">σε </w:t>
      </w:r>
      <w:r>
        <w:rPr>
          <w:rFonts w:eastAsia="Times New Roman"/>
          <w:color w:val="1D2228"/>
          <w:szCs w:val="24"/>
        </w:rPr>
        <w:t xml:space="preserve">τέσσερα </w:t>
      </w:r>
      <w:r w:rsidRPr="00353892">
        <w:rPr>
          <w:rFonts w:eastAsia="Times New Roman"/>
          <w:color w:val="1D2228"/>
          <w:szCs w:val="24"/>
        </w:rPr>
        <w:t>πολύ δύσκολα χρόνια</w:t>
      </w:r>
      <w:r>
        <w:rPr>
          <w:rFonts w:eastAsia="Times New Roman"/>
          <w:color w:val="1D2228"/>
          <w:szCs w:val="24"/>
        </w:rPr>
        <w:t xml:space="preserve">, </w:t>
      </w:r>
      <w:r w:rsidRPr="00353892">
        <w:rPr>
          <w:rFonts w:eastAsia="Times New Roman"/>
          <w:color w:val="1D2228"/>
          <w:szCs w:val="24"/>
        </w:rPr>
        <w:t xml:space="preserve">δηλαδή </w:t>
      </w:r>
      <w:r>
        <w:rPr>
          <w:rFonts w:eastAsia="Times New Roman"/>
          <w:color w:val="1D2228"/>
          <w:szCs w:val="24"/>
        </w:rPr>
        <w:t xml:space="preserve">σαράντα επτά χιλιάδες </w:t>
      </w:r>
      <w:r w:rsidRPr="00353892">
        <w:rPr>
          <w:rFonts w:eastAsia="Times New Roman"/>
          <w:color w:val="1D2228"/>
          <w:szCs w:val="24"/>
        </w:rPr>
        <w:t>επιπλέον παιδιά βάλαμε δωρεάν στους βρεφονηπιακούς σταθμούς</w:t>
      </w:r>
      <w:r>
        <w:rPr>
          <w:rFonts w:eastAsia="Times New Roman"/>
          <w:color w:val="1D2228"/>
          <w:szCs w:val="24"/>
        </w:rPr>
        <w:t>. Κ</w:t>
      </w:r>
      <w:r w:rsidRPr="00353892">
        <w:rPr>
          <w:rFonts w:eastAsia="Times New Roman"/>
          <w:color w:val="1D2228"/>
          <w:szCs w:val="24"/>
        </w:rPr>
        <w:t xml:space="preserve">αι αυτό </w:t>
      </w:r>
      <w:r>
        <w:rPr>
          <w:rFonts w:eastAsia="Times New Roman"/>
          <w:color w:val="1D2228"/>
          <w:szCs w:val="24"/>
        </w:rPr>
        <w:t xml:space="preserve">γιατί </w:t>
      </w:r>
      <w:r w:rsidRPr="00353892">
        <w:rPr>
          <w:rFonts w:eastAsia="Times New Roman"/>
          <w:color w:val="1D2228"/>
          <w:szCs w:val="24"/>
        </w:rPr>
        <w:t>το κάν</w:t>
      </w:r>
      <w:r>
        <w:rPr>
          <w:rFonts w:eastAsia="Times New Roman"/>
          <w:color w:val="1D2228"/>
          <w:szCs w:val="24"/>
        </w:rPr>
        <w:t>α</w:t>
      </w:r>
      <w:r w:rsidRPr="00353892">
        <w:rPr>
          <w:rFonts w:eastAsia="Times New Roman"/>
          <w:color w:val="1D2228"/>
          <w:szCs w:val="24"/>
        </w:rPr>
        <w:t>με</w:t>
      </w:r>
      <w:r>
        <w:rPr>
          <w:rFonts w:eastAsia="Times New Roman"/>
          <w:color w:val="1D2228"/>
          <w:szCs w:val="24"/>
        </w:rPr>
        <w:t xml:space="preserve">; </w:t>
      </w:r>
      <w:r w:rsidRPr="00353892">
        <w:rPr>
          <w:rFonts w:eastAsia="Times New Roman"/>
          <w:color w:val="1D2228"/>
          <w:szCs w:val="24"/>
        </w:rPr>
        <w:t>Γιατί</w:t>
      </w:r>
      <w:r>
        <w:rPr>
          <w:rFonts w:eastAsia="Times New Roman"/>
          <w:color w:val="1D2228"/>
          <w:szCs w:val="24"/>
        </w:rPr>
        <w:t>,</w:t>
      </w:r>
      <w:r w:rsidRPr="00353892">
        <w:rPr>
          <w:rFonts w:eastAsia="Times New Roman"/>
          <w:color w:val="1D2228"/>
          <w:szCs w:val="24"/>
        </w:rPr>
        <w:t xml:space="preserve"> λόγω τ</w:t>
      </w:r>
      <w:r>
        <w:rPr>
          <w:rFonts w:eastAsia="Times New Roman"/>
          <w:color w:val="1D2228"/>
          <w:szCs w:val="24"/>
        </w:rPr>
        <w:t>ου</w:t>
      </w:r>
      <w:r w:rsidRPr="00353892">
        <w:rPr>
          <w:rFonts w:eastAsia="Times New Roman"/>
          <w:color w:val="1D2228"/>
          <w:szCs w:val="24"/>
        </w:rPr>
        <w:t xml:space="preserve"> </w:t>
      </w:r>
      <w:r>
        <w:rPr>
          <w:rFonts w:eastAsia="Times New Roman"/>
          <w:color w:val="1D2228"/>
          <w:szCs w:val="24"/>
        </w:rPr>
        <w:t>Προγράμματος «Εναρμόνιση Οικογενειακής κα</w:t>
      </w:r>
      <w:r>
        <w:rPr>
          <w:rFonts w:eastAsia="Times New Roman"/>
          <w:color w:val="1D2228"/>
          <w:szCs w:val="24"/>
        </w:rPr>
        <w:t>ι Επαγγελματικής Ζωής»</w:t>
      </w:r>
      <w:r w:rsidRPr="00353892">
        <w:rPr>
          <w:rFonts w:eastAsia="Times New Roman"/>
          <w:color w:val="1D2228"/>
          <w:szCs w:val="24"/>
        </w:rPr>
        <w:t xml:space="preserve"> τα παιδιά </w:t>
      </w:r>
      <w:r>
        <w:rPr>
          <w:rFonts w:eastAsia="Times New Roman"/>
          <w:color w:val="1D2228"/>
          <w:szCs w:val="24"/>
        </w:rPr>
        <w:t>της άνεργης μ</w:t>
      </w:r>
      <w:r w:rsidRPr="00353892">
        <w:rPr>
          <w:rFonts w:eastAsia="Times New Roman"/>
          <w:color w:val="1D2228"/>
          <w:szCs w:val="24"/>
        </w:rPr>
        <w:t xml:space="preserve">άνας και </w:t>
      </w:r>
      <w:r>
        <w:rPr>
          <w:rFonts w:eastAsia="Times New Roman"/>
          <w:color w:val="1D2228"/>
          <w:szCs w:val="24"/>
        </w:rPr>
        <w:t xml:space="preserve">της φτωχής μάνας </w:t>
      </w:r>
      <w:r w:rsidRPr="00353892">
        <w:rPr>
          <w:rFonts w:eastAsia="Times New Roman"/>
          <w:color w:val="1D2228"/>
          <w:szCs w:val="24"/>
        </w:rPr>
        <w:t xml:space="preserve">αποκλείονταν από </w:t>
      </w:r>
      <w:r>
        <w:rPr>
          <w:rFonts w:eastAsia="Times New Roman"/>
          <w:color w:val="1D2228"/>
          <w:szCs w:val="24"/>
        </w:rPr>
        <w:t xml:space="preserve">σας. Και έτσι, ανθεί </w:t>
      </w:r>
      <w:r w:rsidRPr="00353892">
        <w:rPr>
          <w:rFonts w:eastAsia="Times New Roman"/>
          <w:color w:val="1D2228"/>
          <w:szCs w:val="24"/>
        </w:rPr>
        <w:t>το πρόβλημα</w:t>
      </w:r>
      <w:r>
        <w:rPr>
          <w:rFonts w:eastAsia="Times New Roman"/>
          <w:color w:val="1D2228"/>
          <w:szCs w:val="24"/>
        </w:rPr>
        <w:t xml:space="preserve">, </w:t>
      </w:r>
      <w:r w:rsidRPr="00353892">
        <w:rPr>
          <w:rFonts w:eastAsia="Times New Roman"/>
          <w:color w:val="1D2228"/>
          <w:szCs w:val="24"/>
        </w:rPr>
        <w:t>τα παιδιά μένουν εκτός βρεφονηπιακών σταθμών</w:t>
      </w:r>
      <w:r>
        <w:rPr>
          <w:rFonts w:eastAsia="Times New Roman"/>
          <w:color w:val="1D2228"/>
          <w:szCs w:val="24"/>
        </w:rPr>
        <w:t xml:space="preserve">. </w:t>
      </w:r>
      <w:r>
        <w:rPr>
          <w:rFonts w:eastAsia="Times New Roman"/>
          <w:color w:val="1D2228"/>
          <w:szCs w:val="24"/>
        </w:rPr>
        <w:t>Γ</w:t>
      </w:r>
      <w:r w:rsidRPr="00353892">
        <w:rPr>
          <w:rFonts w:eastAsia="Times New Roman"/>
          <w:color w:val="1D2228"/>
          <w:szCs w:val="24"/>
        </w:rPr>
        <w:t>ίνεται μεγάλ</w:t>
      </w:r>
      <w:r>
        <w:rPr>
          <w:rFonts w:eastAsia="Times New Roman"/>
          <w:color w:val="1D2228"/>
          <w:szCs w:val="24"/>
        </w:rPr>
        <w:t xml:space="preserve">η φασαρία από τα αγαπημένα σας </w:t>
      </w:r>
      <w:r>
        <w:rPr>
          <w:rFonts w:eastAsia="Times New Roman"/>
          <w:color w:val="1D2228"/>
          <w:szCs w:val="24"/>
          <w:lang w:val="en-US"/>
        </w:rPr>
        <w:t>media</w:t>
      </w:r>
      <w:r w:rsidRPr="00353892">
        <w:rPr>
          <w:rFonts w:eastAsia="Times New Roman"/>
          <w:color w:val="1D2228"/>
          <w:szCs w:val="24"/>
        </w:rPr>
        <w:t xml:space="preserve"> κάθε χρόνο</w:t>
      </w:r>
      <w:r>
        <w:rPr>
          <w:rFonts w:eastAsia="Times New Roman"/>
          <w:color w:val="1D2228"/>
          <w:szCs w:val="24"/>
        </w:rPr>
        <w:t xml:space="preserve">. </w:t>
      </w:r>
      <w:r>
        <w:rPr>
          <w:rFonts w:eastAsia="Times New Roman"/>
          <w:color w:val="1D2228"/>
          <w:szCs w:val="24"/>
        </w:rPr>
        <w:lastRenderedPageBreak/>
        <w:t>Υ</w:t>
      </w:r>
      <w:r>
        <w:rPr>
          <w:rFonts w:eastAsia="Times New Roman"/>
          <w:color w:val="1D2228"/>
          <w:szCs w:val="24"/>
        </w:rPr>
        <w:t xml:space="preserve">πάρχουν και πομφόλυγες: </w:t>
      </w:r>
      <w:r>
        <w:rPr>
          <w:rFonts w:eastAsia="Times New Roman"/>
          <w:color w:val="1D2228"/>
          <w:szCs w:val="24"/>
        </w:rPr>
        <w:t>«Θ</w:t>
      </w:r>
      <w:r w:rsidRPr="00353892">
        <w:rPr>
          <w:rFonts w:eastAsia="Times New Roman"/>
          <w:color w:val="1D2228"/>
          <w:szCs w:val="24"/>
        </w:rPr>
        <w:t>α δώσουμε 1.80</w:t>
      </w:r>
      <w:r>
        <w:rPr>
          <w:rFonts w:eastAsia="Times New Roman"/>
          <w:color w:val="1D2228"/>
          <w:szCs w:val="24"/>
        </w:rPr>
        <w:t>0 ευρώ και θα μπουν τα παιδιά στους βρεφονηπιακούς»</w:t>
      </w:r>
      <w:r w:rsidRPr="003E4BB2">
        <w:rPr>
          <w:rFonts w:eastAsia="Times New Roman"/>
          <w:color w:val="1D2228"/>
          <w:szCs w:val="24"/>
        </w:rPr>
        <w:t>.</w:t>
      </w:r>
      <w:r>
        <w:rPr>
          <w:rFonts w:eastAsia="Times New Roman"/>
          <w:color w:val="1D2228"/>
          <w:szCs w:val="24"/>
        </w:rPr>
        <w:t xml:space="preserve"> </w:t>
      </w:r>
      <w:r>
        <w:rPr>
          <w:rFonts w:eastAsia="Times New Roman" w:cs="Times New Roman"/>
          <w:szCs w:val="24"/>
        </w:rPr>
        <w:t>Το λέτε ενώ ξ</w:t>
      </w:r>
      <w:r w:rsidRPr="005C46AA">
        <w:rPr>
          <w:rFonts w:eastAsia="Times New Roman" w:cs="Times New Roman"/>
          <w:szCs w:val="24"/>
        </w:rPr>
        <w:t xml:space="preserve">έρετε ότι το πρόβλημα είναι </w:t>
      </w:r>
      <w:r>
        <w:rPr>
          <w:rFonts w:eastAsia="Times New Roman" w:cs="Times New Roman"/>
          <w:szCs w:val="24"/>
        </w:rPr>
        <w:t>πως υπάρχει</w:t>
      </w:r>
      <w:r w:rsidRPr="005C46AA">
        <w:rPr>
          <w:rFonts w:eastAsia="Times New Roman" w:cs="Times New Roman"/>
          <w:szCs w:val="24"/>
        </w:rPr>
        <w:t xml:space="preserve"> άνιση κατανομή</w:t>
      </w:r>
      <w:r>
        <w:rPr>
          <w:rFonts w:eastAsia="Times New Roman" w:cs="Times New Roman"/>
          <w:szCs w:val="24"/>
        </w:rPr>
        <w:t>. Ά</w:t>
      </w:r>
      <w:r w:rsidRPr="005C46AA">
        <w:rPr>
          <w:rFonts w:eastAsia="Times New Roman" w:cs="Times New Roman"/>
          <w:szCs w:val="24"/>
        </w:rPr>
        <w:t>λλα μέρη έχουν</w:t>
      </w:r>
      <w:r>
        <w:rPr>
          <w:rFonts w:eastAsia="Times New Roman" w:cs="Times New Roman"/>
          <w:szCs w:val="24"/>
        </w:rPr>
        <w:t xml:space="preserve">, άλλα </w:t>
      </w:r>
      <w:r w:rsidRPr="005C46AA">
        <w:rPr>
          <w:rFonts w:eastAsia="Times New Roman" w:cs="Times New Roman"/>
          <w:szCs w:val="24"/>
        </w:rPr>
        <w:t>δεν έχουν</w:t>
      </w:r>
      <w:r>
        <w:rPr>
          <w:rFonts w:eastAsia="Times New Roman" w:cs="Times New Roman"/>
          <w:szCs w:val="24"/>
        </w:rPr>
        <w:t xml:space="preserve"> και</w:t>
      </w:r>
      <w:r w:rsidRPr="005C46AA">
        <w:rPr>
          <w:rFonts w:eastAsia="Times New Roman" w:cs="Times New Roman"/>
          <w:szCs w:val="24"/>
        </w:rPr>
        <w:t xml:space="preserve"> γι</w:t>
      </w:r>
      <w:r>
        <w:rPr>
          <w:rFonts w:eastAsia="Times New Roman" w:cs="Times New Roman"/>
          <w:szCs w:val="24"/>
        </w:rPr>
        <w:t>’</w:t>
      </w:r>
      <w:r w:rsidRPr="005C46AA">
        <w:rPr>
          <w:rFonts w:eastAsia="Times New Roman" w:cs="Times New Roman"/>
          <w:szCs w:val="24"/>
        </w:rPr>
        <w:t xml:space="preserve"> αυτό </w:t>
      </w:r>
      <w:r>
        <w:rPr>
          <w:rFonts w:eastAsia="Times New Roman" w:cs="Times New Roman"/>
          <w:szCs w:val="24"/>
        </w:rPr>
        <w:t>μένουν</w:t>
      </w:r>
      <w:r w:rsidRPr="005C46AA">
        <w:rPr>
          <w:rFonts w:eastAsia="Times New Roman" w:cs="Times New Roman"/>
          <w:szCs w:val="24"/>
        </w:rPr>
        <w:t xml:space="preserve"> τα παιδιά απ</w:t>
      </w:r>
      <w:r>
        <w:rPr>
          <w:rFonts w:eastAsia="Times New Roman" w:cs="Times New Roman"/>
          <w:szCs w:val="24"/>
        </w:rPr>
        <w:t xml:space="preserve">’ </w:t>
      </w:r>
      <w:r w:rsidRPr="005C46AA">
        <w:rPr>
          <w:rFonts w:eastAsia="Times New Roman" w:cs="Times New Roman"/>
          <w:szCs w:val="24"/>
        </w:rPr>
        <w:t>έξω</w:t>
      </w:r>
      <w:r>
        <w:rPr>
          <w:rFonts w:eastAsia="Times New Roman" w:cs="Times New Roman"/>
          <w:szCs w:val="24"/>
        </w:rPr>
        <w:t xml:space="preserve">. </w:t>
      </w:r>
    </w:p>
    <w:p w14:paraId="22B6F2DD"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Επίσης,</w:t>
      </w:r>
      <w:r w:rsidRPr="005C46AA">
        <w:rPr>
          <w:rFonts w:eastAsia="Times New Roman" w:cs="Times New Roman"/>
          <w:szCs w:val="24"/>
        </w:rPr>
        <w:t xml:space="preserve"> όπως ξέρετε</w:t>
      </w:r>
      <w:r>
        <w:rPr>
          <w:rFonts w:eastAsia="Times New Roman" w:cs="Times New Roman"/>
          <w:szCs w:val="24"/>
        </w:rPr>
        <w:t>,</w:t>
      </w:r>
      <w:r w:rsidRPr="005C46AA">
        <w:rPr>
          <w:rFonts w:eastAsia="Times New Roman" w:cs="Times New Roman"/>
          <w:szCs w:val="24"/>
        </w:rPr>
        <w:t xml:space="preserve"> εμείς το 2015 παραλάβαμε 172 εκατομμύρια</w:t>
      </w:r>
      <w:r>
        <w:rPr>
          <w:rFonts w:eastAsia="Times New Roman" w:cs="Times New Roman"/>
          <w:szCs w:val="24"/>
        </w:rPr>
        <w:t>, τα οποία είχατε πληρώσει γι’</w:t>
      </w:r>
      <w:r w:rsidRPr="005C46AA">
        <w:rPr>
          <w:rFonts w:eastAsia="Times New Roman" w:cs="Times New Roman"/>
          <w:szCs w:val="24"/>
        </w:rPr>
        <w:t xml:space="preserve"> αυτή τη δράση</w:t>
      </w:r>
      <w:r>
        <w:rPr>
          <w:rFonts w:eastAsia="Times New Roman" w:cs="Times New Roman"/>
          <w:szCs w:val="24"/>
        </w:rPr>
        <w:t xml:space="preserve"> -δηλαδή όλο μαζί- με εθνικούς πόρους</w:t>
      </w:r>
      <w:r>
        <w:rPr>
          <w:rFonts w:eastAsia="Times New Roman" w:cs="Times New Roman"/>
          <w:szCs w:val="24"/>
        </w:rPr>
        <w:t>,</w:t>
      </w:r>
      <w:r>
        <w:rPr>
          <w:rFonts w:eastAsia="Times New Roman" w:cs="Times New Roman"/>
          <w:szCs w:val="24"/>
        </w:rPr>
        <w:t xml:space="preserve"> 12 εκατομμύρια. </w:t>
      </w:r>
      <w:r w:rsidRPr="005C46AA">
        <w:rPr>
          <w:rFonts w:eastAsia="Times New Roman" w:cs="Times New Roman"/>
          <w:szCs w:val="24"/>
        </w:rPr>
        <w:t>Σήμερα</w:t>
      </w:r>
      <w:r>
        <w:rPr>
          <w:rFonts w:eastAsia="Times New Roman" w:cs="Times New Roman"/>
          <w:szCs w:val="24"/>
        </w:rPr>
        <w:t>,</w:t>
      </w:r>
      <w:r w:rsidRPr="005C46AA">
        <w:rPr>
          <w:rFonts w:eastAsia="Times New Roman" w:cs="Times New Roman"/>
          <w:szCs w:val="24"/>
        </w:rPr>
        <w:t xml:space="preserve"> οι εθνικοί πόροι είναι 236 εκατομμύρια και το </w:t>
      </w:r>
      <w:r>
        <w:rPr>
          <w:rFonts w:eastAsia="Times New Roman" w:cs="Times New Roman"/>
          <w:szCs w:val="24"/>
        </w:rPr>
        <w:t>ΕΣΠΑ</w:t>
      </w:r>
      <w:r w:rsidRPr="005C46AA">
        <w:rPr>
          <w:rFonts w:eastAsia="Times New Roman" w:cs="Times New Roman"/>
          <w:szCs w:val="24"/>
        </w:rPr>
        <w:t xml:space="preserve"> είναι μόλις 50 εκατομμύρια</w:t>
      </w:r>
      <w:r>
        <w:rPr>
          <w:rFonts w:eastAsia="Times New Roman" w:cs="Times New Roman"/>
          <w:szCs w:val="24"/>
        </w:rPr>
        <w:t xml:space="preserve">, όταν </w:t>
      </w:r>
      <w:r w:rsidRPr="005C46AA">
        <w:rPr>
          <w:rFonts w:eastAsia="Times New Roman" w:cs="Times New Roman"/>
          <w:szCs w:val="24"/>
        </w:rPr>
        <w:t>την περίοδ</w:t>
      </w:r>
      <w:r>
        <w:rPr>
          <w:rFonts w:eastAsia="Times New Roman" w:cs="Times New Roman"/>
          <w:szCs w:val="24"/>
        </w:rPr>
        <w:t>ό</w:t>
      </w:r>
      <w:r w:rsidRPr="005C46AA">
        <w:rPr>
          <w:rFonts w:eastAsia="Times New Roman" w:cs="Times New Roman"/>
          <w:szCs w:val="24"/>
        </w:rPr>
        <w:t xml:space="preserve"> σας </w:t>
      </w:r>
      <w:r>
        <w:rPr>
          <w:rFonts w:eastAsia="Times New Roman" w:cs="Times New Roman"/>
          <w:szCs w:val="24"/>
        </w:rPr>
        <w:t>ήταν 1</w:t>
      </w:r>
      <w:r w:rsidRPr="005C46AA">
        <w:rPr>
          <w:rFonts w:eastAsia="Times New Roman" w:cs="Times New Roman"/>
          <w:szCs w:val="24"/>
        </w:rPr>
        <w:t>72</w:t>
      </w:r>
      <w:r w:rsidRPr="005C46AA">
        <w:rPr>
          <w:rFonts w:eastAsia="Times New Roman" w:cs="Times New Roman"/>
          <w:szCs w:val="24"/>
        </w:rPr>
        <w:t xml:space="preserve"> εκατομμύρια</w:t>
      </w:r>
      <w:r>
        <w:rPr>
          <w:rFonts w:eastAsia="Times New Roman" w:cs="Times New Roman"/>
          <w:szCs w:val="24"/>
        </w:rPr>
        <w:t>. Ά</w:t>
      </w:r>
      <w:r w:rsidRPr="005C46AA">
        <w:rPr>
          <w:rFonts w:eastAsia="Times New Roman" w:cs="Times New Roman"/>
          <w:szCs w:val="24"/>
        </w:rPr>
        <w:t>ρα</w:t>
      </w:r>
      <w:r>
        <w:rPr>
          <w:rFonts w:eastAsia="Times New Roman" w:cs="Times New Roman"/>
          <w:szCs w:val="24"/>
        </w:rPr>
        <w:t>,</w:t>
      </w:r>
      <w:r w:rsidRPr="005C46AA">
        <w:rPr>
          <w:rFonts w:eastAsia="Times New Roman" w:cs="Times New Roman"/>
          <w:szCs w:val="24"/>
        </w:rPr>
        <w:t xml:space="preserve"> εμείς </w:t>
      </w:r>
      <w:r>
        <w:rPr>
          <w:rFonts w:eastAsia="Times New Roman" w:cs="Times New Roman"/>
          <w:szCs w:val="24"/>
        </w:rPr>
        <w:t xml:space="preserve">πήραμε πάνω μας </w:t>
      </w:r>
      <w:r w:rsidRPr="005C46AA">
        <w:rPr>
          <w:rFonts w:eastAsia="Times New Roman" w:cs="Times New Roman"/>
          <w:szCs w:val="24"/>
        </w:rPr>
        <w:t>την ιστορία</w:t>
      </w:r>
      <w:r>
        <w:rPr>
          <w:rFonts w:eastAsia="Times New Roman" w:cs="Times New Roman"/>
          <w:szCs w:val="24"/>
        </w:rPr>
        <w:t>,</w:t>
      </w:r>
      <w:r w:rsidRPr="005C46AA">
        <w:rPr>
          <w:rFonts w:eastAsia="Times New Roman" w:cs="Times New Roman"/>
          <w:szCs w:val="24"/>
        </w:rPr>
        <w:t xml:space="preserve"> που λέγεται </w:t>
      </w:r>
      <w:r>
        <w:rPr>
          <w:rFonts w:eastAsia="Times New Roman" w:cs="Times New Roman"/>
          <w:szCs w:val="24"/>
        </w:rPr>
        <w:t>«</w:t>
      </w:r>
      <w:r w:rsidRPr="005C46AA">
        <w:rPr>
          <w:rFonts w:eastAsia="Times New Roman" w:cs="Times New Roman"/>
          <w:szCs w:val="24"/>
        </w:rPr>
        <w:t>βρεφονηπιακοί σταθμοί</w:t>
      </w:r>
      <w:r>
        <w:rPr>
          <w:rFonts w:eastAsia="Times New Roman" w:cs="Times New Roman"/>
          <w:szCs w:val="24"/>
        </w:rPr>
        <w:t>»</w:t>
      </w:r>
      <w:r w:rsidRPr="005C46AA">
        <w:rPr>
          <w:rFonts w:eastAsia="Times New Roman" w:cs="Times New Roman"/>
          <w:szCs w:val="24"/>
        </w:rPr>
        <w:t xml:space="preserve"> και ΚΔΑΠ</w:t>
      </w:r>
      <w:r>
        <w:rPr>
          <w:rFonts w:eastAsia="Times New Roman" w:cs="Times New Roman"/>
          <w:szCs w:val="24"/>
        </w:rPr>
        <w:t>.</w:t>
      </w:r>
      <w:r w:rsidRPr="005C46AA">
        <w:rPr>
          <w:rFonts w:eastAsia="Times New Roman" w:cs="Times New Roman"/>
          <w:szCs w:val="24"/>
        </w:rPr>
        <w:t xml:space="preserve"> </w:t>
      </w:r>
      <w:r>
        <w:rPr>
          <w:rFonts w:eastAsia="Times New Roman" w:cs="Times New Roman"/>
          <w:szCs w:val="24"/>
        </w:rPr>
        <w:t>Διότι πράγματι, το π</w:t>
      </w:r>
      <w:r w:rsidRPr="005C46AA">
        <w:rPr>
          <w:rFonts w:eastAsia="Times New Roman" w:cs="Times New Roman"/>
          <w:szCs w:val="24"/>
        </w:rPr>
        <w:t xml:space="preserve">αιδί είναι η προτεραιότητά </w:t>
      </w:r>
      <w:r>
        <w:rPr>
          <w:rFonts w:eastAsia="Times New Roman" w:cs="Times New Roman"/>
          <w:szCs w:val="24"/>
        </w:rPr>
        <w:t>μας, η</w:t>
      </w:r>
      <w:r w:rsidRPr="005C46AA">
        <w:rPr>
          <w:rFonts w:eastAsia="Times New Roman" w:cs="Times New Roman"/>
          <w:szCs w:val="24"/>
        </w:rPr>
        <w:t xml:space="preserve"> φροντίδα </w:t>
      </w:r>
      <w:r>
        <w:rPr>
          <w:rFonts w:eastAsia="Times New Roman" w:cs="Times New Roman"/>
          <w:szCs w:val="24"/>
        </w:rPr>
        <w:t>μας.</w:t>
      </w:r>
    </w:p>
    <w:p w14:paraId="22B6F2DE" w14:textId="77777777" w:rsidR="00841B0A" w:rsidRDefault="00B011D5">
      <w:pPr>
        <w:spacing w:line="600" w:lineRule="auto"/>
        <w:ind w:firstLine="720"/>
        <w:jc w:val="both"/>
        <w:rPr>
          <w:rFonts w:eastAsia="Times New Roman" w:cs="Times New Roman"/>
          <w:szCs w:val="24"/>
        </w:rPr>
      </w:pPr>
      <w:r w:rsidRPr="005C46AA">
        <w:rPr>
          <w:rFonts w:eastAsia="Times New Roman" w:cs="Times New Roman"/>
          <w:szCs w:val="24"/>
        </w:rPr>
        <w:t>Πράγματι</w:t>
      </w:r>
      <w:r>
        <w:rPr>
          <w:rFonts w:eastAsia="Times New Roman" w:cs="Times New Roman"/>
          <w:szCs w:val="24"/>
        </w:rPr>
        <w:t>,</w:t>
      </w:r>
      <w:r w:rsidRPr="005C46AA">
        <w:rPr>
          <w:rFonts w:eastAsia="Times New Roman" w:cs="Times New Roman"/>
          <w:szCs w:val="24"/>
        </w:rPr>
        <w:t xml:space="preserve"> αυξήσαμε τους προϋπολογισμούς για το παιδί</w:t>
      </w:r>
      <w:r>
        <w:rPr>
          <w:rFonts w:eastAsia="Times New Roman" w:cs="Times New Roman"/>
          <w:szCs w:val="24"/>
        </w:rPr>
        <w:t>,</w:t>
      </w:r>
      <w:r w:rsidRPr="005C46AA">
        <w:rPr>
          <w:rFonts w:eastAsia="Times New Roman" w:cs="Times New Roman"/>
          <w:szCs w:val="24"/>
        </w:rPr>
        <w:t xml:space="preserve"> μέσα σε μία πολύ δύσκολη τετ</w:t>
      </w:r>
      <w:r>
        <w:rPr>
          <w:rFonts w:eastAsia="Times New Roman" w:cs="Times New Roman"/>
          <w:szCs w:val="24"/>
        </w:rPr>
        <w:t>ραετία</w:t>
      </w:r>
      <w:r>
        <w:rPr>
          <w:rFonts w:eastAsia="Times New Roman" w:cs="Times New Roman"/>
          <w:szCs w:val="24"/>
        </w:rPr>
        <w:t xml:space="preserve">, από 822 εκατομμύρια σε 1 δισεκατομμύριο </w:t>
      </w:r>
      <w:r w:rsidRPr="005C46AA">
        <w:rPr>
          <w:rFonts w:eastAsia="Times New Roman" w:cs="Times New Roman"/>
          <w:szCs w:val="24"/>
        </w:rPr>
        <w:t>407</w:t>
      </w:r>
      <w:r>
        <w:rPr>
          <w:rFonts w:eastAsia="Times New Roman" w:cs="Times New Roman"/>
          <w:szCs w:val="24"/>
        </w:rPr>
        <w:t xml:space="preserve"> εκατομμύρια </w:t>
      </w:r>
      <w:r w:rsidRPr="005C46AA">
        <w:rPr>
          <w:rFonts w:eastAsia="Times New Roman" w:cs="Times New Roman"/>
          <w:szCs w:val="24"/>
        </w:rPr>
        <w:t xml:space="preserve"> και την παιδική φτώχεια από </w:t>
      </w:r>
      <w:r>
        <w:rPr>
          <w:rFonts w:eastAsia="Times New Roman" w:cs="Times New Roman"/>
          <w:szCs w:val="24"/>
        </w:rPr>
        <w:t xml:space="preserve">το </w:t>
      </w:r>
      <w:r w:rsidRPr="005C46AA">
        <w:rPr>
          <w:rFonts w:eastAsia="Times New Roman" w:cs="Times New Roman"/>
          <w:szCs w:val="24"/>
        </w:rPr>
        <w:t xml:space="preserve">23% </w:t>
      </w:r>
      <w:r>
        <w:rPr>
          <w:rFonts w:eastAsia="Times New Roman" w:cs="Times New Roman"/>
          <w:szCs w:val="24"/>
        </w:rPr>
        <w:t>που ήταν</w:t>
      </w:r>
      <w:r w:rsidRPr="005C46AA">
        <w:rPr>
          <w:rFonts w:eastAsia="Times New Roman" w:cs="Times New Roman"/>
          <w:szCs w:val="24"/>
        </w:rPr>
        <w:t xml:space="preserve"> </w:t>
      </w:r>
      <w:r>
        <w:rPr>
          <w:rFonts w:eastAsia="Times New Roman" w:cs="Times New Roman"/>
          <w:szCs w:val="24"/>
        </w:rPr>
        <w:t>σ</w:t>
      </w:r>
      <w:r w:rsidRPr="005C46AA">
        <w:rPr>
          <w:rFonts w:eastAsia="Times New Roman" w:cs="Times New Roman"/>
          <w:szCs w:val="24"/>
        </w:rPr>
        <w:t>τις εποχές της ευμάρε</w:t>
      </w:r>
      <w:r>
        <w:rPr>
          <w:rFonts w:eastAsia="Times New Roman" w:cs="Times New Roman"/>
          <w:szCs w:val="24"/>
        </w:rPr>
        <w:t xml:space="preserve">ιας -όπου ένα </w:t>
      </w:r>
      <w:r w:rsidRPr="005C46AA">
        <w:rPr>
          <w:rFonts w:eastAsia="Times New Roman" w:cs="Times New Roman"/>
          <w:szCs w:val="24"/>
        </w:rPr>
        <w:t>στα τέσσερα παιδιά</w:t>
      </w:r>
      <w:r>
        <w:rPr>
          <w:rFonts w:eastAsia="Times New Roman" w:cs="Times New Roman"/>
          <w:szCs w:val="24"/>
        </w:rPr>
        <w:t xml:space="preserve"> ήταν φτωχό,</w:t>
      </w:r>
      <w:r w:rsidRPr="008176E4">
        <w:rPr>
          <w:rFonts w:eastAsia="Times New Roman" w:cs="Times New Roman"/>
          <w:szCs w:val="24"/>
        </w:rPr>
        <w:t xml:space="preserve"> </w:t>
      </w:r>
      <w:r>
        <w:rPr>
          <w:rFonts w:eastAsia="Times New Roman" w:cs="Times New Roman"/>
          <w:szCs w:val="24"/>
        </w:rPr>
        <w:t>τις</w:t>
      </w:r>
      <w:r w:rsidRPr="005C46AA">
        <w:rPr>
          <w:rFonts w:eastAsia="Times New Roman" w:cs="Times New Roman"/>
          <w:szCs w:val="24"/>
        </w:rPr>
        <w:t xml:space="preserve"> καλές εποχές</w:t>
      </w:r>
      <w:r>
        <w:rPr>
          <w:rFonts w:eastAsia="Times New Roman" w:cs="Times New Roman"/>
          <w:szCs w:val="24"/>
        </w:rPr>
        <w:t xml:space="preserve">- τη </w:t>
      </w:r>
      <w:r w:rsidRPr="005C46AA">
        <w:rPr>
          <w:rFonts w:eastAsia="Times New Roman" w:cs="Times New Roman"/>
          <w:szCs w:val="24"/>
        </w:rPr>
        <w:t>ρίξαμε</w:t>
      </w:r>
      <w:r>
        <w:rPr>
          <w:rFonts w:eastAsia="Times New Roman" w:cs="Times New Roman"/>
          <w:szCs w:val="24"/>
        </w:rPr>
        <w:t xml:space="preserve"> </w:t>
      </w:r>
      <w:r w:rsidRPr="005C46AA">
        <w:rPr>
          <w:rFonts w:eastAsia="Times New Roman" w:cs="Times New Roman"/>
          <w:szCs w:val="24"/>
        </w:rPr>
        <w:t>μέσα σε δύο χρόνια</w:t>
      </w:r>
      <w:r>
        <w:rPr>
          <w:rFonts w:eastAsia="Times New Roman" w:cs="Times New Roman"/>
          <w:szCs w:val="24"/>
        </w:rPr>
        <w:t>,</w:t>
      </w:r>
      <w:r w:rsidRPr="005C46AA">
        <w:rPr>
          <w:rFonts w:eastAsia="Times New Roman" w:cs="Times New Roman"/>
          <w:szCs w:val="24"/>
        </w:rPr>
        <w:t xml:space="preserve"> </w:t>
      </w:r>
      <w:r>
        <w:rPr>
          <w:rFonts w:eastAsia="Times New Roman" w:cs="Times New Roman"/>
          <w:szCs w:val="24"/>
        </w:rPr>
        <w:t>20</w:t>
      </w:r>
      <w:r w:rsidRPr="005C46AA">
        <w:rPr>
          <w:rFonts w:eastAsia="Times New Roman" w:cs="Times New Roman"/>
          <w:szCs w:val="24"/>
        </w:rPr>
        <w:t>15-</w:t>
      </w:r>
      <w:r>
        <w:rPr>
          <w:rFonts w:eastAsia="Times New Roman" w:cs="Times New Roman"/>
          <w:szCs w:val="24"/>
        </w:rPr>
        <w:t>20</w:t>
      </w:r>
      <w:r w:rsidRPr="005C46AA">
        <w:rPr>
          <w:rFonts w:eastAsia="Times New Roman" w:cs="Times New Roman"/>
          <w:szCs w:val="24"/>
        </w:rPr>
        <w:t>16</w:t>
      </w:r>
      <w:r>
        <w:rPr>
          <w:rFonts w:eastAsia="Times New Roman" w:cs="Times New Roman"/>
          <w:szCs w:val="24"/>
        </w:rPr>
        <w:t>,</w:t>
      </w:r>
      <w:r w:rsidRPr="005C46AA">
        <w:rPr>
          <w:rFonts w:eastAsia="Times New Roman" w:cs="Times New Roman"/>
          <w:szCs w:val="24"/>
        </w:rPr>
        <w:t xml:space="preserve"> δύο μονάδες κάτω</w:t>
      </w:r>
      <w:r>
        <w:rPr>
          <w:rFonts w:eastAsia="Times New Roman" w:cs="Times New Roman"/>
          <w:szCs w:val="24"/>
        </w:rPr>
        <w:t>. Δεν επαίρ</w:t>
      </w:r>
      <w:r>
        <w:rPr>
          <w:rFonts w:eastAsia="Times New Roman" w:cs="Times New Roman"/>
          <w:szCs w:val="24"/>
        </w:rPr>
        <w:t>ομαι, η</w:t>
      </w:r>
      <w:r w:rsidRPr="005C46AA">
        <w:rPr>
          <w:rFonts w:eastAsia="Times New Roman" w:cs="Times New Roman"/>
          <w:szCs w:val="24"/>
        </w:rPr>
        <w:t xml:space="preserve"> φτώχεια </w:t>
      </w:r>
      <w:r>
        <w:rPr>
          <w:rFonts w:eastAsia="Times New Roman" w:cs="Times New Roman"/>
          <w:szCs w:val="24"/>
        </w:rPr>
        <w:t>ε</w:t>
      </w:r>
      <w:r w:rsidRPr="005C46AA">
        <w:rPr>
          <w:rFonts w:eastAsia="Times New Roman" w:cs="Times New Roman"/>
          <w:szCs w:val="24"/>
        </w:rPr>
        <w:t>ίναι φοβερό πράγμα και ιδιαίτερα για τα παιδιά</w:t>
      </w:r>
      <w:r>
        <w:rPr>
          <w:rFonts w:eastAsia="Times New Roman" w:cs="Times New Roman"/>
          <w:szCs w:val="24"/>
        </w:rPr>
        <w:t>,</w:t>
      </w:r>
      <w:r w:rsidRPr="005C46AA">
        <w:rPr>
          <w:rFonts w:eastAsia="Times New Roman" w:cs="Times New Roman"/>
          <w:szCs w:val="24"/>
        </w:rPr>
        <w:t xml:space="preserve"> αλλά </w:t>
      </w:r>
      <w:r w:rsidRPr="005C46AA">
        <w:rPr>
          <w:rFonts w:eastAsia="Times New Roman" w:cs="Times New Roman"/>
          <w:szCs w:val="24"/>
        </w:rPr>
        <w:lastRenderedPageBreak/>
        <w:t xml:space="preserve">κάνουμε μεγάλα βήματα και αυτό καθόλου </w:t>
      </w:r>
      <w:r>
        <w:rPr>
          <w:rFonts w:eastAsia="Times New Roman" w:cs="Times New Roman"/>
          <w:szCs w:val="24"/>
        </w:rPr>
        <w:t xml:space="preserve">να μην το </w:t>
      </w:r>
      <w:r w:rsidRPr="005C46AA">
        <w:rPr>
          <w:rFonts w:eastAsia="Times New Roman" w:cs="Times New Roman"/>
          <w:szCs w:val="24"/>
        </w:rPr>
        <w:t>υποτιμούμε</w:t>
      </w:r>
      <w:r>
        <w:rPr>
          <w:rFonts w:eastAsia="Times New Roman" w:cs="Times New Roman"/>
          <w:szCs w:val="24"/>
        </w:rPr>
        <w:t>.</w:t>
      </w:r>
    </w:p>
    <w:p w14:paraId="22B6F2DF"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 xml:space="preserve">Κύριε Πρόεδρε, </w:t>
      </w:r>
      <w:r w:rsidRPr="005C46AA">
        <w:rPr>
          <w:rFonts w:eastAsia="Times New Roman" w:cs="Times New Roman"/>
          <w:szCs w:val="24"/>
        </w:rPr>
        <w:t>έχω καταχραστεί</w:t>
      </w:r>
      <w:r>
        <w:rPr>
          <w:rFonts w:eastAsia="Times New Roman" w:cs="Times New Roman"/>
          <w:szCs w:val="24"/>
        </w:rPr>
        <w:t xml:space="preserve"> τον χρόνο.</w:t>
      </w:r>
    </w:p>
    <w:p w14:paraId="22B6F2E0" w14:textId="77777777" w:rsidR="00841B0A" w:rsidRDefault="00B011D5">
      <w:pPr>
        <w:spacing w:line="600" w:lineRule="auto"/>
        <w:ind w:firstLine="720"/>
        <w:jc w:val="both"/>
        <w:rPr>
          <w:rFonts w:eastAsia="Times New Roman" w:cs="Times New Roman"/>
          <w:szCs w:val="24"/>
        </w:rPr>
      </w:pPr>
      <w:r w:rsidRPr="00722CAF">
        <w:rPr>
          <w:rFonts w:eastAsia="Times New Roman" w:cs="Times New Roman"/>
          <w:b/>
          <w:szCs w:val="24"/>
        </w:rPr>
        <w:t>ΠΡΟΕΔΡΕΥΩΝ (Νικήτας Κακλαμάνης):</w:t>
      </w:r>
      <w:r>
        <w:rPr>
          <w:rFonts w:eastAsia="Times New Roman" w:cs="Times New Roman"/>
          <w:szCs w:val="24"/>
        </w:rPr>
        <w:t xml:space="preserve"> Σας αφήνω, ώστε </w:t>
      </w:r>
      <w:r w:rsidRPr="005C46AA">
        <w:rPr>
          <w:rFonts w:eastAsia="Times New Roman" w:cs="Times New Roman"/>
          <w:szCs w:val="24"/>
        </w:rPr>
        <w:t>να μπορέσε</w:t>
      </w:r>
      <w:r>
        <w:rPr>
          <w:rFonts w:eastAsia="Times New Roman" w:cs="Times New Roman"/>
          <w:szCs w:val="24"/>
        </w:rPr>
        <w:t>τε</w:t>
      </w:r>
      <w:r w:rsidRPr="005C46AA">
        <w:rPr>
          <w:rFonts w:eastAsia="Times New Roman" w:cs="Times New Roman"/>
          <w:szCs w:val="24"/>
        </w:rPr>
        <w:t xml:space="preserve"> να απαντήσε</w:t>
      </w:r>
      <w:r>
        <w:rPr>
          <w:rFonts w:eastAsia="Times New Roman" w:cs="Times New Roman"/>
          <w:szCs w:val="24"/>
        </w:rPr>
        <w:t>τε</w:t>
      </w:r>
      <w:r w:rsidRPr="005C46AA">
        <w:rPr>
          <w:rFonts w:eastAsia="Times New Roman" w:cs="Times New Roman"/>
          <w:szCs w:val="24"/>
        </w:rPr>
        <w:t xml:space="preserve"> και θα είσαστε ακριβ</w:t>
      </w:r>
      <w:r>
        <w:rPr>
          <w:rFonts w:eastAsia="Times New Roman" w:cs="Times New Roman"/>
          <w:szCs w:val="24"/>
        </w:rPr>
        <w:t>ώ</w:t>
      </w:r>
      <w:r w:rsidRPr="005C46AA">
        <w:rPr>
          <w:rFonts w:eastAsia="Times New Roman" w:cs="Times New Roman"/>
          <w:szCs w:val="24"/>
        </w:rPr>
        <w:t xml:space="preserve">ς </w:t>
      </w:r>
      <w:r>
        <w:rPr>
          <w:rFonts w:eastAsia="Times New Roman" w:cs="Times New Roman"/>
          <w:szCs w:val="24"/>
        </w:rPr>
        <w:t>σ</w:t>
      </w:r>
      <w:r w:rsidRPr="005C46AA">
        <w:rPr>
          <w:rFonts w:eastAsia="Times New Roman" w:cs="Times New Roman"/>
          <w:szCs w:val="24"/>
        </w:rPr>
        <w:t>το</w:t>
      </w:r>
      <w:r>
        <w:rPr>
          <w:rFonts w:eastAsia="Times New Roman" w:cs="Times New Roman"/>
          <w:szCs w:val="24"/>
        </w:rPr>
        <w:t>ν</w:t>
      </w:r>
      <w:r w:rsidRPr="005C46AA">
        <w:rPr>
          <w:rFonts w:eastAsia="Times New Roman" w:cs="Times New Roman"/>
          <w:szCs w:val="24"/>
        </w:rPr>
        <w:t xml:space="preserve"> χρόνο σας στη δευτερολογία</w:t>
      </w:r>
      <w:r>
        <w:rPr>
          <w:rFonts w:eastAsia="Times New Roman" w:cs="Times New Roman"/>
          <w:szCs w:val="24"/>
        </w:rPr>
        <w:t>.</w:t>
      </w:r>
    </w:p>
    <w:p w14:paraId="22B6F2E1" w14:textId="77777777" w:rsidR="00841B0A" w:rsidRDefault="00B011D5">
      <w:pPr>
        <w:spacing w:line="600" w:lineRule="auto"/>
        <w:ind w:firstLine="720"/>
        <w:jc w:val="both"/>
        <w:rPr>
          <w:rFonts w:eastAsia="Times New Roman" w:cs="Times New Roman"/>
          <w:szCs w:val="24"/>
        </w:rPr>
      </w:pPr>
      <w:r w:rsidRPr="008C337B">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Ευχαριστώ.</w:t>
      </w:r>
    </w:p>
    <w:p w14:paraId="22B6F2E2" w14:textId="77777777" w:rsidR="00841B0A" w:rsidRDefault="00B011D5">
      <w:pPr>
        <w:spacing w:line="600" w:lineRule="auto"/>
        <w:ind w:firstLine="720"/>
        <w:jc w:val="both"/>
        <w:rPr>
          <w:rFonts w:eastAsia="Times New Roman" w:cs="Times New Roman"/>
          <w:szCs w:val="24"/>
        </w:rPr>
      </w:pPr>
      <w:r w:rsidRPr="005C46AA">
        <w:rPr>
          <w:rFonts w:eastAsia="Times New Roman" w:cs="Times New Roman"/>
          <w:szCs w:val="24"/>
        </w:rPr>
        <w:t xml:space="preserve">Άρα </w:t>
      </w:r>
      <w:r>
        <w:rPr>
          <w:rFonts w:eastAsia="Times New Roman" w:cs="Times New Roman"/>
          <w:szCs w:val="24"/>
        </w:rPr>
        <w:t xml:space="preserve">όσον αφορά </w:t>
      </w:r>
      <w:r w:rsidRPr="005C46AA">
        <w:rPr>
          <w:rFonts w:eastAsia="Times New Roman" w:cs="Times New Roman"/>
          <w:szCs w:val="24"/>
        </w:rPr>
        <w:t>τα ΚΔΑΠ</w:t>
      </w:r>
      <w:r>
        <w:rPr>
          <w:rFonts w:eastAsia="Times New Roman" w:cs="Times New Roman"/>
          <w:szCs w:val="24"/>
        </w:rPr>
        <w:t>,</w:t>
      </w:r>
      <w:r w:rsidRPr="005C46AA">
        <w:rPr>
          <w:rFonts w:eastAsia="Times New Roman" w:cs="Times New Roman"/>
          <w:szCs w:val="24"/>
        </w:rPr>
        <w:t xml:space="preserve"> δώσαμε </w:t>
      </w:r>
      <w:r>
        <w:rPr>
          <w:rFonts w:eastAsia="Times New Roman" w:cs="Times New Roman"/>
          <w:szCs w:val="24"/>
        </w:rPr>
        <w:t xml:space="preserve">τη δυνατότητα </w:t>
      </w:r>
      <w:r w:rsidRPr="005C46AA">
        <w:rPr>
          <w:rFonts w:eastAsia="Times New Roman" w:cs="Times New Roman"/>
          <w:szCs w:val="24"/>
        </w:rPr>
        <w:t xml:space="preserve">σε </w:t>
      </w:r>
      <w:r>
        <w:rPr>
          <w:rFonts w:eastAsia="Times New Roman" w:cs="Times New Roman"/>
          <w:szCs w:val="24"/>
        </w:rPr>
        <w:t>σαράντα πέντε χιλιάδες εξακόσια εξήντα τρία</w:t>
      </w:r>
      <w:r>
        <w:rPr>
          <w:rFonts w:eastAsia="Times New Roman" w:cs="Times New Roman"/>
          <w:szCs w:val="24"/>
        </w:rPr>
        <w:t xml:space="preserve"> </w:t>
      </w:r>
      <w:r w:rsidRPr="005C46AA">
        <w:rPr>
          <w:rFonts w:eastAsia="Times New Roman" w:cs="Times New Roman"/>
          <w:szCs w:val="24"/>
        </w:rPr>
        <w:t xml:space="preserve">παιδιά να πάνε σε </w:t>
      </w:r>
      <w:r>
        <w:rPr>
          <w:rFonts w:eastAsia="Times New Roman" w:cs="Times New Roman"/>
          <w:szCs w:val="24"/>
        </w:rPr>
        <w:t>ΚΔΑΠ</w:t>
      </w:r>
      <w:r w:rsidRPr="005C46AA">
        <w:rPr>
          <w:rFonts w:eastAsia="Times New Roman" w:cs="Times New Roman"/>
          <w:szCs w:val="24"/>
        </w:rPr>
        <w:t xml:space="preserve"> δωρεάν φέτος και </w:t>
      </w:r>
      <w:r>
        <w:rPr>
          <w:rFonts w:eastAsia="Times New Roman" w:cs="Times New Roman"/>
          <w:szCs w:val="24"/>
        </w:rPr>
        <w:t xml:space="preserve">σε </w:t>
      </w:r>
      <w:r w:rsidRPr="005C46AA">
        <w:rPr>
          <w:rFonts w:eastAsia="Times New Roman" w:cs="Times New Roman"/>
          <w:szCs w:val="24"/>
        </w:rPr>
        <w:t xml:space="preserve">άλλα </w:t>
      </w:r>
      <w:r>
        <w:rPr>
          <w:rFonts w:eastAsia="Times New Roman" w:cs="Times New Roman"/>
          <w:szCs w:val="24"/>
        </w:rPr>
        <w:t>τρεις χιλιάδες επτακόσια</w:t>
      </w:r>
      <w:r w:rsidRPr="005C46AA">
        <w:rPr>
          <w:rFonts w:eastAsia="Times New Roman" w:cs="Times New Roman"/>
          <w:szCs w:val="24"/>
        </w:rPr>
        <w:t xml:space="preserve"> παιδιά ΑΜΕΑ </w:t>
      </w:r>
      <w:r>
        <w:rPr>
          <w:rFonts w:eastAsia="Times New Roman" w:cs="Times New Roman"/>
          <w:szCs w:val="24"/>
        </w:rPr>
        <w:t xml:space="preserve">να πάνε </w:t>
      </w:r>
      <w:r w:rsidRPr="005C46AA">
        <w:rPr>
          <w:rFonts w:eastAsia="Times New Roman" w:cs="Times New Roman"/>
          <w:szCs w:val="24"/>
        </w:rPr>
        <w:t xml:space="preserve">σε </w:t>
      </w:r>
      <w:r>
        <w:rPr>
          <w:rFonts w:eastAsia="Times New Roman" w:cs="Times New Roman"/>
          <w:szCs w:val="24"/>
        </w:rPr>
        <w:t>ΚΔΑΠ</w:t>
      </w:r>
      <w:r w:rsidRPr="005C46AA">
        <w:rPr>
          <w:rFonts w:eastAsia="Times New Roman" w:cs="Times New Roman"/>
          <w:szCs w:val="24"/>
        </w:rPr>
        <w:t>-</w:t>
      </w:r>
      <w:r>
        <w:rPr>
          <w:rFonts w:eastAsia="Times New Roman" w:cs="Times New Roman"/>
          <w:szCs w:val="24"/>
        </w:rPr>
        <w:t>ΜΕΑ, που είναι</w:t>
      </w:r>
      <w:r w:rsidRPr="005C46AA">
        <w:rPr>
          <w:rFonts w:eastAsia="Times New Roman" w:cs="Times New Roman"/>
          <w:szCs w:val="24"/>
        </w:rPr>
        <w:t xml:space="preserve"> πάρα πολύ σημαντικός θεσμός</w:t>
      </w:r>
      <w:r>
        <w:rPr>
          <w:rFonts w:eastAsia="Times New Roman" w:cs="Times New Roman"/>
          <w:szCs w:val="24"/>
        </w:rPr>
        <w:t xml:space="preserve">, πολύ διαφορετικός από τα ΚΔΑΠ. Τα ΚΔΑΠ-ΜΕΑ </w:t>
      </w:r>
      <w:r w:rsidRPr="005C46AA">
        <w:rPr>
          <w:rFonts w:eastAsia="Times New Roman" w:cs="Times New Roman"/>
          <w:szCs w:val="24"/>
        </w:rPr>
        <w:t>είναι αλλιώς</w:t>
      </w:r>
      <w:r>
        <w:rPr>
          <w:rFonts w:eastAsia="Times New Roman" w:cs="Times New Roman"/>
          <w:szCs w:val="24"/>
        </w:rPr>
        <w:t>.</w:t>
      </w:r>
      <w:r w:rsidRPr="005C46AA">
        <w:rPr>
          <w:rFonts w:eastAsia="Times New Roman" w:cs="Times New Roman"/>
          <w:szCs w:val="24"/>
        </w:rPr>
        <w:t xml:space="preserve"> </w:t>
      </w:r>
      <w:r>
        <w:rPr>
          <w:rFonts w:eastAsia="Times New Roman" w:cs="Times New Roman"/>
          <w:szCs w:val="24"/>
        </w:rPr>
        <w:t xml:space="preserve">Υλοποιήθηκαν για </w:t>
      </w:r>
      <w:r>
        <w:rPr>
          <w:rFonts w:eastAsia="Times New Roman" w:cs="Times New Roman"/>
          <w:szCs w:val="24"/>
        </w:rPr>
        <w:t xml:space="preserve">σαράντα τέσσερις χιλιάδες τετρακόσια </w:t>
      </w:r>
      <w:r>
        <w:rPr>
          <w:rFonts w:eastAsia="Times New Roman" w:cs="Times New Roman"/>
          <w:szCs w:val="24"/>
        </w:rPr>
        <w:t>εβδομήντα πέντε</w:t>
      </w:r>
      <w:r w:rsidRPr="005C46AA">
        <w:rPr>
          <w:rFonts w:eastAsia="Times New Roman" w:cs="Times New Roman"/>
          <w:szCs w:val="24"/>
        </w:rPr>
        <w:t xml:space="preserve"> παιδιά </w:t>
      </w:r>
      <w:r>
        <w:rPr>
          <w:rFonts w:eastAsia="Times New Roman" w:cs="Times New Roman"/>
          <w:szCs w:val="24"/>
        </w:rPr>
        <w:t>σε ΚΔΑΠ, ενώ</w:t>
      </w:r>
      <w:r w:rsidRPr="005C46AA">
        <w:rPr>
          <w:rFonts w:eastAsia="Times New Roman" w:cs="Times New Roman"/>
          <w:szCs w:val="24"/>
        </w:rPr>
        <w:t xml:space="preserve"> είχαμε δώσει περισσότερα</w:t>
      </w:r>
      <w:r>
        <w:rPr>
          <w:rFonts w:eastAsia="Times New Roman" w:cs="Times New Roman"/>
          <w:szCs w:val="24"/>
        </w:rPr>
        <w:t xml:space="preserve"> </w:t>
      </w:r>
      <w:r>
        <w:rPr>
          <w:rFonts w:eastAsia="Times New Roman" w:cs="Times New Roman"/>
          <w:szCs w:val="24"/>
          <w:lang w:val="en-US"/>
        </w:rPr>
        <w:t>voucher</w:t>
      </w:r>
      <w:r w:rsidRPr="008C337B">
        <w:rPr>
          <w:rFonts w:eastAsia="Times New Roman" w:cs="Times New Roman"/>
          <w:szCs w:val="24"/>
        </w:rPr>
        <w:t>.</w:t>
      </w:r>
      <w:r>
        <w:rPr>
          <w:rFonts w:eastAsia="Times New Roman" w:cs="Times New Roman"/>
          <w:szCs w:val="24"/>
        </w:rPr>
        <w:t xml:space="preserve"> Α</w:t>
      </w:r>
      <w:r w:rsidRPr="005C46AA">
        <w:rPr>
          <w:rFonts w:eastAsia="Times New Roman" w:cs="Times New Roman"/>
          <w:szCs w:val="24"/>
        </w:rPr>
        <w:t>υτό ήταν ένα θέμα</w:t>
      </w:r>
      <w:r>
        <w:rPr>
          <w:rFonts w:eastAsia="Times New Roman" w:cs="Times New Roman"/>
          <w:szCs w:val="24"/>
        </w:rPr>
        <w:t>,</w:t>
      </w:r>
      <w:r w:rsidRPr="005C46AA">
        <w:rPr>
          <w:rFonts w:eastAsia="Times New Roman" w:cs="Times New Roman"/>
          <w:szCs w:val="24"/>
        </w:rPr>
        <w:t xml:space="preserve"> το οποίο μας ενδιαφέρει πάρα πολύ </w:t>
      </w:r>
      <w:r>
        <w:rPr>
          <w:rFonts w:eastAsia="Times New Roman" w:cs="Times New Roman"/>
          <w:szCs w:val="24"/>
        </w:rPr>
        <w:t>το πώ</w:t>
      </w:r>
      <w:r w:rsidRPr="005C46AA">
        <w:rPr>
          <w:rFonts w:eastAsia="Times New Roman" w:cs="Times New Roman"/>
          <w:szCs w:val="24"/>
        </w:rPr>
        <w:t>ς λειτουργεί</w:t>
      </w:r>
      <w:r>
        <w:rPr>
          <w:rFonts w:eastAsia="Times New Roman" w:cs="Times New Roman"/>
          <w:szCs w:val="24"/>
        </w:rPr>
        <w:t xml:space="preserve">. </w:t>
      </w:r>
    </w:p>
    <w:p w14:paraId="22B6F2E3"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lastRenderedPageBreak/>
        <w:t xml:space="preserve">Τι εννοώ, </w:t>
      </w:r>
      <w:r w:rsidRPr="005C46AA">
        <w:rPr>
          <w:rFonts w:eastAsia="Times New Roman" w:cs="Times New Roman"/>
          <w:szCs w:val="24"/>
        </w:rPr>
        <w:t xml:space="preserve">κύριε </w:t>
      </w:r>
      <w:r>
        <w:rPr>
          <w:rFonts w:eastAsia="Times New Roman" w:cs="Times New Roman"/>
          <w:szCs w:val="24"/>
        </w:rPr>
        <w:t>Π</w:t>
      </w:r>
      <w:r w:rsidRPr="005C46AA">
        <w:rPr>
          <w:rFonts w:eastAsia="Times New Roman" w:cs="Times New Roman"/>
          <w:szCs w:val="24"/>
        </w:rPr>
        <w:t>ρόεδρε</w:t>
      </w:r>
      <w:r>
        <w:rPr>
          <w:rFonts w:eastAsia="Times New Roman" w:cs="Times New Roman"/>
          <w:szCs w:val="24"/>
        </w:rPr>
        <w:t>,</w:t>
      </w:r>
      <w:r w:rsidRPr="005C46AA">
        <w:rPr>
          <w:rFonts w:eastAsia="Times New Roman" w:cs="Times New Roman"/>
          <w:szCs w:val="24"/>
        </w:rPr>
        <w:t xml:space="preserve"> </w:t>
      </w:r>
      <w:r>
        <w:rPr>
          <w:rFonts w:eastAsia="Times New Roman" w:cs="Times New Roman"/>
          <w:szCs w:val="24"/>
        </w:rPr>
        <w:t>όταν λέω «</w:t>
      </w:r>
      <w:r w:rsidRPr="005C46AA">
        <w:rPr>
          <w:rFonts w:eastAsia="Times New Roman" w:cs="Times New Roman"/>
          <w:szCs w:val="24"/>
        </w:rPr>
        <w:t>πώς λειτουργεί</w:t>
      </w:r>
      <w:r>
        <w:rPr>
          <w:rFonts w:eastAsia="Times New Roman" w:cs="Times New Roman"/>
          <w:szCs w:val="24"/>
        </w:rPr>
        <w:t>»</w:t>
      </w:r>
      <w:r>
        <w:rPr>
          <w:rFonts w:eastAsia="Times New Roman" w:cs="Times New Roman"/>
          <w:szCs w:val="24"/>
        </w:rPr>
        <w:t>;</w:t>
      </w:r>
      <w:r>
        <w:rPr>
          <w:rFonts w:eastAsia="Times New Roman" w:cs="Times New Roman"/>
          <w:szCs w:val="24"/>
        </w:rPr>
        <w:t xml:space="preserve"> Ξέρετε τ</w:t>
      </w:r>
      <w:r w:rsidRPr="005C46AA">
        <w:rPr>
          <w:rFonts w:eastAsia="Times New Roman" w:cs="Times New Roman"/>
          <w:szCs w:val="24"/>
        </w:rPr>
        <w:t>ο πρόβλημα καλύτερα από μένα</w:t>
      </w:r>
      <w:r>
        <w:rPr>
          <w:rFonts w:eastAsia="Times New Roman" w:cs="Times New Roman"/>
          <w:szCs w:val="24"/>
        </w:rPr>
        <w:t xml:space="preserve">. Πώς </w:t>
      </w:r>
      <w:r w:rsidRPr="005C46AA">
        <w:rPr>
          <w:rFonts w:eastAsia="Times New Roman" w:cs="Times New Roman"/>
          <w:szCs w:val="24"/>
        </w:rPr>
        <w:t xml:space="preserve">πρέπει να </w:t>
      </w:r>
      <w:r w:rsidRPr="005C46AA">
        <w:rPr>
          <w:rFonts w:eastAsia="Times New Roman" w:cs="Times New Roman"/>
          <w:szCs w:val="24"/>
        </w:rPr>
        <w:t>οργανώσουμε το ΚΔΑΠ</w:t>
      </w:r>
      <w:r>
        <w:rPr>
          <w:rFonts w:eastAsia="Times New Roman" w:cs="Times New Roman"/>
          <w:szCs w:val="24"/>
        </w:rPr>
        <w:t>,</w:t>
      </w:r>
      <w:r w:rsidRPr="005C46AA">
        <w:rPr>
          <w:rFonts w:eastAsia="Times New Roman" w:cs="Times New Roman"/>
          <w:szCs w:val="24"/>
        </w:rPr>
        <w:t xml:space="preserve"> ώστε να μην είναι απλά </w:t>
      </w:r>
      <w:r>
        <w:rPr>
          <w:rFonts w:eastAsia="Times New Roman" w:cs="Times New Roman"/>
          <w:szCs w:val="24"/>
        </w:rPr>
        <w:t xml:space="preserve">ότι </w:t>
      </w:r>
      <w:r w:rsidRPr="005C46AA">
        <w:rPr>
          <w:rFonts w:eastAsia="Times New Roman" w:cs="Times New Roman"/>
          <w:szCs w:val="24"/>
        </w:rPr>
        <w:t>το παιδί πάει εκεί και κάθεται και περνάει την ώρα του</w:t>
      </w:r>
      <w:r>
        <w:rPr>
          <w:rFonts w:eastAsia="Times New Roman" w:cs="Times New Roman"/>
          <w:szCs w:val="24"/>
        </w:rPr>
        <w:t>,</w:t>
      </w:r>
      <w:r w:rsidRPr="005C46AA">
        <w:rPr>
          <w:rFonts w:eastAsia="Times New Roman" w:cs="Times New Roman"/>
          <w:szCs w:val="24"/>
        </w:rPr>
        <w:t xml:space="preserve"> αλλά </w:t>
      </w:r>
      <w:r>
        <w:rPr>
          <w:rFonts w:eastAsia="Times New Roman" w:cs="Times New Roman"/>
          <w:szCs w:val="24"/>
        </w:rPr>
        <w:t>π</w:t>
      </w:r>
      <w:r w:rsidRPr="005C46AA">
        <w:rPr>
          <w:rFonts w:eastAsia="Times New Roman" w:cs="Times New Roman"/>
          <w:szCs w:val="24"/>
        </w:rPr>
        <w:t>ράγματι</w:t>
      </w:r>
      <w:r>
        <w:rPr>
          <w:rFonts w:eastAsia="Times New Roman" w:cs="Times New Roman"/>
          <w:szCs w:val="24"/>
        </w:rPr>
        <w:t>,</w:t>
      </w:r>
      <w:r w:rsidRPr="005C46AA">
        <w:rPr>
          <w:rFonts w:eastAsia="Times New Roman" w:cs="Times New Roman"/>
          <w:szCs w:val="24"/>
        </w:rPr>
        <w:t xml:space="preserve"> δημιουργικά</w:t>
      </w:r>
      <w:r>
        <w:rPr>
          <w:rFonts w:eastAsia="Times New Roman" w:cs="Times New Roman"/>
          <w:szCs w:val="24"/>
        </w:rPr>
        <w:t xml:space="preserve"> να</w:t>
      </w:r>
      <w:r w:rsidRPr="005C46AA">
        <w:rPr>
          <w:rFonts w:eastAsia="Times New Roman" w:cs="Times New Roman"/>
          <w:szCs w:val="24"/>
        </w:rPr>
        <w:t xml:space="preserve"> απασχολείται και </w:t>
      </w:r>
      <w:r>
        <w:rPr>
          <w:rFonts w:eastAsia="Times New Roman" w:cs="Times New Roman"/>
          <w:szCs w:val="24"/>
        </w:rPr>
        <w:t xml:space="preserve">να </w:t>
      </w:r>
      <w:r w:rsidRPr="005C46AA">
        <w:rPr>
          <w:rFonts w:eastAsia="Times New Roman" w:cs="Times New Roman"/>
          <w:szCs w:val="24"/>
        </w:rPr>
        <w:t>μαθαίνει δεξιότητες</w:t>
      </w:r>
      <w:r>
        <w:rPr>
          <w:rFonts w:eastAsia="Times New Roman" w:cs="Times New Roman"/>
          <w:szCs w:val="24"/>
        </w:rPr>
        <w:t>, να</w:t>
      </w:r>
      <w:r w:rsidRPr="005C46AA">
        <w:rPr>
          <w:rFonts w:eastAsia="Times New Roman" w:cs="Times New Roman"/>
          <w:szCs w:val="24"/>
        </w:rPr>
        <w:t xml:space="preserve"> μαθαίνει πράγματα</w:t>
      </w:r>
      <w:r>
        <w:rPr>
          <w:rFonts w:eastAsia="Times New Roman" w:cs="Times New Roman"/>
          <w:szCs w:val="24"/>
        </w:rPr>
        <w:t>,</w:t>
      </w:r>
      <w:r w:rsidRPr="005C46AA">
        <w:rPr>
          <w:rFonts w:eastAsia="Times New Roman" w:cs="Times New Roman"/>
          <w:szCs w:val="24"/>
        </w:rPr>
        <w:t xml:space="preserve"> ξένες γλώσσες</w:t>
      </w:r>
      <w:r>
        <w:rPr>
          <w:rFonts w:eastAsia="Times New Roman" w:cs="Times New Roman"/>
          <w:szCs w:val="24"/>
        </w:rPr>
        <w:t>,</w:t>
      </w:r>
      <w:r w:rsidRPr="005C46AA">
        <w:rPr>
          <w:rFonts w:eastAsia="Times New Roman" w:cs="Times New Roman"/>
          <w:szCs w:val="24"/>
        </w:rPr>
        <w:t xml:space="preserve"> αθλητισμό</w:t>
      </w:r>
      <w:r>
        <w:rPr>
          <w:rFonts w:eastAsia="Times New Roman" w:cs="Times New Roman"/>
          <w:szCs w:val="24"/>
        </w:rPr>
        <w:t>, να</w:t>
      </w:r>
      <w:r w:rsidRPr="005C46AA">
        <w:rPr>
          <w:rFonts w:eastAsia="Times New Roman" w:cs="Times New Roman"/>
          <w:szCs w:val="24"/>
        </w:rPr>
        <w:t xml:space="preserve"> κάνει χ</w:t>
      </w:r>
      <w:r>
        <w:rPr>
          <w:rFonts w:eastAsia="Times New Roman" w:cs="Times New Roman"/>
          <w:szCs w:val="24"/>
        </w:rPr>
        <w:t>ορού</w:t>
      </w:r>
      <w:r w:rsidRPr="005C46AA">
        <w:rPr>
          <w:rFonts w:eastAsia="Times New Roman" w:cs="Times New Roman"/>
          <w:szCs w:val="24"/>
        </w:rPr>
        <w:t>ς</w:t>
      </w:r>
      <w:r>
        <w:rPr>
          <w:rFonts w:eastAsia="Times New Roman" w:cs="Times New Roman"/>
          <w:szCs w:val="24"/>
        </w:rPr>
        <w:t xml:space="preserve">, </w:t>
      </w:r>
      <w:r w:rsidRPr="005C46AA">
        <w:rPr>
          <w:rFonts w:eastAsia="Times New Roman" w:cs="Times New Roman"/>
          <w:szCs w:val="24"/>
        </w:rPr>
        <w:t>γυμναστική</w:t>
      </w:r>
      <w:r>
        <w:rPr>
          <w:rFonts w:eastAsia="Times New Roman" w:cs="Times New Roman"/>
          <w:szCs w:val="24"/>
        </w:rPr>
        <w:t>,</w:t>
      </w:r>
      <w:r w:rsidRPr="005C46AA">
        <w:rPr>
          <w:rFonts w:eastAsia="Times New Roman" w:cs="Times New Roman"/>
          <w:szCs w:val="24"/>
        </w:rPr>
        <w:t xml:space="preserve"> καλλ</w:t>
      </w:r>
      <w:r w:rsidRPr="005C46AA">
        <w:rPr>
          <w:rFonts w:eastAsia="Times New Roman" w:cs="Times New Roman"/>
          <w:szCs w:val="24"/>
        </w:rPr>
        <w:t>ιτεχνικά</w:t>
      </w:r>
      <w:r>
        <w:rPr>
          <w:rFonts w:eastAsia="Times New Roman" w:cs="Times New Roman"/>
          <w:szCs w:val="24"/>
        </w:rPr>
        <w:t>,</w:t>
      </w:r>
      <w:r w:rsidRPr="005C46AA">
        <w:rPr>
          <w:rFonts w:eastAsia="Times New Roman" w:cs="Times New Roman"/>
          <w:szCs w:val="24"/>
        </w:rPr>
        <w:t xml:space="preserve"> ώστε το παιδί να μην είναι απλά </w:t>
      </w:r>
      <w:r>
        <w:rPr>
          <w:rFonts w:eastAsia="Times New Roman" w:cs="Times New Roman"/>
          <w:szCs w:val="24"/>
        </w:rPr>
        <w:t xml:space="preserve">εκεί </w:t>
      </w:r>
      <w:r w:rsidRPr="005C46AA">
        <w:rPr>
          <w:rFonts w:eastAsia="Times New Roman" w:cs="Times New Roman"/>
          <w:szCs w:val="24"/>
        </w:rPr>
        <w:t>μία ώρα που σπαταλιέται</w:t>
      </w:r>
      <w:r>
        <w:rPr>
          <w:rFonts w:eastAsia="Times New Roman" w:cs="Times New Roman"/>
          <w:szCs w:val="24"/>
        </w:rPr>
        <w:t>,</w:t>
      </w:r>
      <w:r w:rsidRPr="005C46AA">
        <w:rPr>
          <w:rFonts w:eastAsia="Times New Roman" w:cs="Times New Roman"/>
          <w:szCs w:val="24"/>
        </w:rPr>
        <w:t xml:space="preserve"> αλλά </w:t>
      </w:r>
      <w:r>
        <w:rPr>
          <w:rFonts w:eastAsia="Times New Roman" w:cs="Times New Roman"/>
          <w:szCs w:val="24"/>
        </w:rPr>
        <w:t xml:space="preserve">να </w:t>
      </w:r>
      <w:r w:rsidRPr="005C46AA">
        <w:rPr>
          <w:rFonts w:eastAsia="Times New Roman" w:cs="Times New Roman"/>
          <w:szCs w:val="24"/>
        </w:rPr>
        <w:t>μαθαίνει πράγματα</w:t>
      </w:r>
      <w:r>
        <w:rPr>
          <w:rFonts w:eastAsia="Times New Roman" w:cs="Times New Roman"/>
          <w:szCs w:val="24"/>
        </w:rPr>
        <w:t>. Πρέπει, λοιπόν,</w:t>
      </w:r>
      <w:r w:rsidRPr="005C46AA">
        <w:rPr>
          <w:rFonts w:eastAsia="Times New Roman" w:cs="Times New Roman"/>
          <w:szCs w:val="24"/>
        </w:rPr>
        <w:t xml:space="preserve"> να αναδιοργανωθεί όλος ο θεσμός</w:t>
      </w:r>
      <w:r>
        <w:rPr>
          <w:rFonts w:eastAsia="Times New Roman" w:cs="Times New Roman"/>
          <w:szCs w:val="24"/>
        </w:rPr>
        <w:t>.</w:t>
      </w:r>
    </w:p>
    <w:p w14:paraId="22B6F2E4" w14:textId="77777777" w:rsidR="00841B0A" w:rsidRDefault="00B011D5">
      <w:pPr>
        <w:spacing w:line="600" w:lineRule="auto"/>
        <w:ind w:firstLine="720"/>
        <w:jc w:val="both"/>
        <w:rPr>
          <w:rFonts w:eastAsia="Times New Roman" w:cs="Times New Roman"/>
          <w:szCs w:val="24"/>
        </w:rPr>
      </w:pPr>
      <w:r w:rsidRPr="00C034A8">
        <w:rPr>
          <w:rFonts w:eastAsia="Times New Roman" w:cs="Times New Roman"/>
          <w:b/>
          <w:szCs w:val="24"/>
        </w:rPr>
        <w:t>ΠΡΟΕΔΡΕΥΩΝ (Νικήτας Κακλαμάνης):</w:t>
      </w:r>
      <w:r>
        <w:rPr>
          <w:rFonts w:eastAsia="Times New Roman" w:cs="Times New Roman"/>
          <w:szCs w:val="24"/>
        </w:rPr>
        <w:t xml:space="preserve"> Ωραία. </w:t>
      </w:r>
    </w:p>
    <w:p w14:paraId="22B6F2E5"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Μπουκώρο</w:t>
      </w:r>
      <w:proofErr w:type="spellEnd"/>
      <w:r>
        <w:rPr>
          <w:rFonts w:eastAsia="Times New Roman" w:cs="Times New Roman"/>
          <w:szCs w:val="24"/>
        </w:rPr>
        <w:t>, έχετε τον λόγο. Θα έχετε κι εσείς μια μικρή ανοχή.</w:t>
      </w:r>
    </w:p>
    <w:p w14:paraId="22B6F2E6" w14:textId="77777777" w:rsidR="00841B0A" w:rsidRDefault="00B011D5">
      <w:pPr>
        <w:spacing w:line="600" w:lineRule="auto"/>
        <w:ind w:firstLine="720"/>
        <w:jc w:val="both"/>
        <w:rPr>
          <w:rFonts w:eastAsia="Times New Roman" w:cs="Times New Roman"/>
          <w:szCs w:val="24"/>
        </w:rPr>
      </w:pPr>
      <w:r w:rsidRPr="00C034A8">
        <w:rPr>
          <w:rFonts w:eastAsia="Times New Roman" w:cs="Times New Roman"/>
          <w:b/>
          <w:szCs w:val="24"/>
        </w:rPr>
        <w:t>ΧΡΗΣΤΟΣ ΜΠΟΥΚΩΡΟΣ:</w:t>
      </w:r>
      <w:r>
        <w:rPr>
          <w:rFonts w:eastAsia="Times New Roman" w:cs="Times New Roman"/>
          <w:szCs w:val="24"/>
        </w:rPr>
        <w:t xml:space="preserve"> Κύριε Πρόεδρε, είναι αναγκαία και σας ευχα</w:t>
      </w:r>
      <w:r w:rsidRPr="005C46AA">
        <w:rPr>
          <w:rFonts w:eastAsia="Times New Roman" w:cs="Times New Roman"/>
          <w:szCs w:val="24"/>
        </w:rPr>
        <w:t>ριστώ εκ των προτέρων</w:t>
      </w:r>
      <w:r>
        <w:rPr>
          <w:rFonts w:eastAsia="Times New Roman" w:cs="Times New Roman"/>
          <w:szCs w:val="24"/>
        </w:rPr>
        <w:t>. Έκανα</w:t>
      </w:r>
      <w:r w:rsidRPr="005C46AA">
        <w:rPr>
          <w:rFonts w:eastAsia="Times New Roman" w:cs="Times New Roman"/>
          <w:szCs w:val="24"/>
        </w:rPr>
        <w:t xml:space="preserve"> ένα πολύ συγκεκριμένο ερώτημα και θα έπρεπε να επικεντρωθούμε σε αυτό</w:t>
      </w:r>
      <w:r>
        <w:rPr>
          <w:rFonts w:eastAsia="Times New Roman" w:cs="Times New Roman"/>
          <w:szCs w:val="24"/>
        </w:rPr>
        <w:t>,</w:t>
      </w:r>
      <w:r w:rsidRPr="005C46AA">
        <w:rPr>
          <w:rFonts w:eastAsia="Times New Roman" w:cs="Times New Roman"/>
          <w:szCs w:val="24"/>
        </w:rPr>
        <w:t xml:space="preserve"> γιατί περιμένουν οι γονείς</w:t>
      </w:r>
      <w:r>
        <w:rPr>
          <w:rFonts w:eastAsia="Times New Roman" w:cs="Times New Roman"/>
          <w:szCs w:val="24"/>
        </w:rPr>
        <w:t>. Η</w:t>
      </w:r>
      <w:r w:rsidRPr="005C46AA">
        <w:rPr>
          <w:rFonts w:eastAsia="Times New Roman" w:cs="Times New Roman"/>
          <w:szCs w:val="24"/>
        </w:rPr>
        <w:t xml:space="preserve"> κυρία </w:t>
      </w:r>
      <w:r>
        <w:rPr>
          <w:rFonts w:eastAsia="Times New Roman" w:cs="Times New Roman"/>
          <w:szCs w:val="24"/>
        </w:rPr>
        <w:t>Υ</w:t>
      </w:r>
      <w:r w:rsidRPr="005C46AA">
        <w:rPr>
          <w:rFonts w:eastAsia="Times New Roman" w:cs="Times New Roman"/>
          <w:szCs w:val="24"/>
        </w:rPr>
        <w:t>πουργός άδραξε την ευκαι</w:t>
      </w:r>
      <w:r w:rsidRPr="005C46AA">
        <w:rPr>
          <w:rFonts w:eastAsia="Times New Roman" w:cs="Times New Roman"/>
          <w:szCs w:val="24"/>
        </w:rPr>
        <w:lastRenderedPageBreak/>
        <w:t>ρία</w:t>
      </w:r>
      <w:r>
        <w:rPr>
          <w:rFonts w:eastAsia="Times New Roman" w:cs="Times New Roman"/>
          <w:szCs w:val="24"/>
        </w:rPr>
        <w:t>,</w:t>
      </w:r>
      <w:r w:rsidRPr="005C46AA">
        <w:rPr>
          <w:rFonts w:eastAsia="Times New Roman" w:cs="Times New Roman"/>
          <w:szCs w:val="24"/>
        </w:rPr>
        <w:t xml:space="preserve"> πιστεύοντας ότι θα μας πείσει</w:t>
      </w:r>
      <w:r w:rsidRPr="005C46AA">
        <w:rPr>
          <w:rFonts w:eastAsia="Times New Roman" w:cs="Times New Roman"/>
          <w:szCs w:val="24"/>
        </w:rPr>
        <w:t xml:space="preserve"> για τα </w:t>
      </w:r>
      <w:r>
        <w:rPr>
          <w:rFonts w:eastAsia="Times New Roman" w:cs="Times New Roman"/>
          <w:szCs w:val="24"/>
        </w:rPr>
        <w:t>ω</w:t>
      </w:r>
      <w:r w:rsidRPr="005C46AA">
        <w:rPr>
          <w:rFonts w:eastAsia="Times New Roman" w:cs="Times New Roman"/>
          <w:szCs w:val="24"/>
        </w:rPr>
        <w:t xml:space="preserve">φελήματα της πολιτικής </w:t>
      </w:r>
      <w:r>
        <w:rPr>
          <w:rFonts w:eastAsia="Times New Roman" w:cs="Times New Roman"/>
          <w:szCs w:val="24"/>
        </w:rPr>
        <w:t>της. Σ</w:t>
      </w:r>
      <w:r w:rsidRPr="005C46AA">
        <w:rPr>
          <w:rFonts w:eastAsia="Times New Roman" w:cs="Times New Roman"/>
          <w:szCs w:val="24"/>
        </w:rPr>
        <w:t>εβαστά είναι αυτά που λέει</w:t>
      </w:r>
      <w:r>
        <w:rPr>
          <w:rFonts w:eastAsia="Times New Roman" w:cs="Times New Roman"/>
          <w:szCs w:val="24"/>
        </w:rPr>
        <w:t>,</w:t>
      </w:r>
      <w:r w:rsidRPr="005C46AA">
        <w:rPr>
          <w:rFonts w:eastAsia="Times New Roman" w:cs="Times New Roman"/>
          <w:szCs w:val="24"/>
        </w:rPr>
        <w:t xml:space="preserve"> αλλά ξέρετε είναι από </w:t>
      </w:r>
      <w:r>
        <w:rPr>
          <w:rFonts w:eastAsia="Times New Roman" w:cs="Times New Roman"/>
          <w:szCs w:val="24"/>
        </w:rPr>
        <w:t>ποια</w:t>
      </w:r>
      <w:r w:rsidRPr="005C46AA">
        <w:rPr>
          <w:rFonts w:eastAsia="Times New Roman" w:cs="Times New Roman"/>
          <w:szCs w:val="24"/>
        </w:rPr>
        <w:t xml:space="preserve"> οπτική γωνία τα βλέπεις τα πράγματα</w:t>
      </w:r>
      <w:r>
        <w:rPr>
          <w:rFonts w:eastAsia="Times New Roman" w:cs="Times New Roman"/>
          <w:szCs w:val="24"/>
        </w:rPr>
        <w:t>.</w:t>
      </w:r>
    </w:p>
    <w:p w14:paraId="22B6F2E7"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Είπατε, κυρία Υπουργέ,</w:t>
      </w:r>
      <w:r w:rsidRPr="005C46AA">
        <w:rPr>
          <w:rFonts w:eastAsia="Times New Roman" w:cs="Times New Roman"/>
          <w:szCs w:val="24"/>
        </w:rPr>
        <w:t xml:space="preserve"> </w:t>
      </w:r>
      <w:r>
        <w:rPr>
          <w:rFonts w:eastAsia="Times New Roman" w:cs="Times New Roman"/>
          <w:szCs w:val="24"/>
        </w:rPr>
        <w:t>για</w:t>
      </w:r>
      <w:r w:rsidRPr="005C46AA">
        <w:rPr>
          <w:rFonts w:eastAsia="Times New Roman" w:cs="Times New Roman"/>
          <w:szCs w:val="24"/>
        </w:rPr>
        <w:t xml:space="preserve"> να αρχίσω από τα γενικά</w:t>
      </w:r>
      <w:r>
        <w:rPr>
          <w:rFonts w:eastAsia="Times New Roman" w:cs="Times New Roman"/>
          <w:szCs w:val="24"/>
        </w:rPr>
        <w:t>,</w:t>
      </w:r>
      <w:r w:rsidRPr="005C46AA">
        <w:rPr>
          <w:rFonts w:eastAsia="Times New Roman" w:cs="Times New Roman"/>
          <w:szCs w:val="24"/>
        </w:rPr>
        <w:t xml:space="preserve"> ότι δώσατε δωρεάν πρόσβαση σε παιδικούς σταθμούς</w:t>
      </w:r>
      <w:r>
        <w:rPr>
          <w:rFonts w:eastAsia="Times New Roman" w:cs="Times New Roman"/>
          <w:szCs w:val="24"/>
        </w:rPr>
        <w:t xml:space="preserve"> σε</w:t>
      </w:r>
      <w:r w:rsidRPr="005C46AA">
        <w:rPr>
          <w:rFonts w:eastAsia="Times New Roman" w:cs="Times New Roman"/>
          <w:szCs w:val="24"/>
        </w:rPr>
        <w:t xml:space="preserve"> </w:t>
      </w:r>
      <w:proofErr w:type="spellStart"/>
      <w:r>
        <w:rPr>
          <w:rFonts w:eastAsia="Times New Roman" w:cs="Times New Roman"/>
          <w:szCs w:val="24"/>
        </w:rPr>
        <w:t>εκατόν</w:t>
      </w:r>
      <w:proofErr w:type="spellEnd"/>
      <w:r>
        <w:rPr>
          <w:rFonts w:eastAsia="Times New Roman" w:cs="Times New Roman"/>
          <w:szCs w:val="24"/>
        </w:rPr>
        <w:t xml:space="preserve"> είκοσι επτά χιλιάδες</w:t>
      </w:r>
      <w:r>
        <w:rPr>
          <w:rFonts w:eastAsia="Times New Roman" w:cs="Times New Roman"/>
          <w:szCs w:val="24"/>
        </w:rPr>
        <w:t xml:space="preserve"> παιδιά</w:t>
      </w:r>
      <w:r w:rsidRPr="005C46AA">
        <w:rPr>
          <w:rFonts w:eastAsia="Times New Roman" w:cs="Times New Roman"/>
          <w:szCs w:val="24"/>
        </w:rPr>
        <w:t xml:space="preserve"> ετησίως</w:t>
      </w:r>
      <w:r>
        <w:rPr>
          <w:rFonts w:eastAsia="Times New Roman" w:cs="Times New Roman"/>
          <w:szCs w:val="24"/>
        </w:rPr>
        <w:t>,</w:t>
      </w:r>
      <w:r w:rsidRPr="005C46AA">
        <w:rPr>
          <w:rFonts w:eastAsia="Times New Roman" w:cs="Times New Roman"/>
          <w:szCs w:val="24"/>
        </w:rPr>
        <w:t xml:space="preserve"> ενώ</w:t>
      </w:r>
      <w:r>
        <w:rPr>
          <w:rFonts w:eastAsia="Times New Roman" w:cs="Times New Roman"/>
          <w:szCs w:val="24"/>
        </w:rPr>
        <w:t xml:space="preserve"> οι</w:t>
      </w:r>
      <w:r w:rsidRPr="005C46AA">
        <w:rPr>
          <w:rFonts w:eastAsia="Times New Roman" w:cs="Times New Roman"/>
          <w:szCs w:val="24"/>
        </w:rPr>
        <w:t xml:space="preserve"> </w:t>
      </w:r>
      <w:r>
        <w:rPr>
          <w:rFonts w:eastAsia="Times New Roman" w:cs="Times New Roman"/>
          <w:szCs w:val="24"/>
        </w:rPr>
        <w:t>κυβερνήσεις της</w:t>
      </w:r>
      <w:r w:rsidRPr="005C46AA">
        <w:rPr>
          <w:rFonts w:eastAsia="Times New Roman" w:cs="Times New Roman"/>
          <w:szCs w:val="24"/>
        </w:rPr>
        <w:t xml:space="preserve"> Νέας Δημοκρατίας </w:t>
      </w:r>
      <w:r>
        <w:rPr>
          <w:rFonts w:eastAsia="Times New Roman" w:cs="Times New Roman"/>
          <w:szCs w:val="24"/>
        </w:rPr>
        <w:t>έδιναν</w:t>
      </w:r>
      <w:r w:rsidRPr="005C46AA">
        <w:rPr>
          <w:rFonts w:eastAsia="Times New Roman" w:cs="Times New Roman"/>
          <w:szCs w:val="24"/>
        </w:rPr>
        <w:t xml:space="preserve"> σε </w:t>
      </w:r>
      <w:r>
        <w:rPr>
          <w:rFonts w:eastAsia="Times New Roman" w:cs="Times New Roman"/>
          <w:szCs w:val="24"/>
        </w:rPr>
        <w:t>εβδομήντα πέντε</w:t>
      </w:r>
      <w:r w:rsidRPr="00C034A8">
        <w:rPr>
          <w:rFonts w:eastAsia="Times New Roman" w:cs="Times New Roman"/>
          <w:szCs w:val="24"/>
        </w:rPr>
        <w:t xml:space="preserve"> </w:t>
      </w:r>
      <w:r w:rsidRPr="005C46AA">
        <w:rPr>
          <w:rFonts w:eastAsia="Times New Roman" w:cs="Times New Roman"/>
          <w:szCs w:val="24"/>
        </w:rPr>
        <w:t>παιδιά</w:t>
      </w:r>
      <w:r>
        <w:rPr>
          <w:rFonts w:eastAsia="Times New Roman" w:cs="Times New Roman"/>
          <w:szCs w:val="24"/>
        </w:rPr>
        <w:t>. Ε</w:t>
      </w:r>
      <w:r w:rsidRPr="005C46AA">
        <w:rPr>
          <w:rFonts w:eastAsia="Times New Roman" w:cs="Times New Roman"/>
          <w:szCs w:val="24"/>
        </w:rPr>
        <w:t xml:space="preserve">ίναι ο μέσος όρος της τετραετίας τα </w:t>
      </w:r>
      <w:proofErr w:type="spellStart"/>
      <w:r>
        <w:rPr>
          <w:rFonts w:eastAsia="Times New Roman" w:cs="Times New Roman"/>
          <w:szCs w:val="24"/>
        </w:rPr>
        <w:t>εκατόν</w:t>
      </w:r>
      <w:proofErr w:type="spellEnd"/>
      <w:r>
        <w:rPr>
          <w:rFonts w:eastAsia="Times New Roman" w:cs="Times New Roman"/>
          <w:szCs w:val="24"/>
        </w:rPr>
        <w:t xml:space="preserve"> είκοσι επτά χιλιάδες</w:t>
      </w:r>
      <w:r w:rsidRPr="005C46AA">
        <w:rPr>
          <w:rFonts w:eastAsia="Times New Roman" w:cs="Times New Roman"/>
          <w:szCs w:val="24"/>
        </w:rPr>
        <w:t xml:space="preserve"> παιδιά </w:t>
      </w:r>
      <w:r>
        <w:rPr>
          <w:rFonts w:eastAsia="Times New Roman" w:cs="Times New Roman"/>
          <w:szCs w:val="24"/>
        </w:rPr>
        <w:t>ή είναι η τελευταία χρονιά;</w:t>
      </w:r>
      <w:r w:rsidRPr="005C46AA">
        <w:rPr>
          <w:rFonts w:eastAsia="Times New Roman" w:cs="Times New Roman"/>
          <w:szCs w:val="24"/>
        </w:rPr>
        <w:t xml:space="preserve"> Γιατί θυμάμαι ότι την πρώτη</w:t>
      </w:r>
      <w:r>
        <w:rPr>
          <w:rFonts w:eastAsia="Times New Roman" w:cs="Times New Roman"/>
          <w:szCs w:val="24"/>
        </w:rPr>
        <w:t>, τη</w:t>
      </w:r>
      <w:r w:rsidRPr="005C46AA">
        <w:rPr>
          <w:rFonts w:eastAsia="Times New Roman" w:cs="Times New Roman"/>
          <w:szCs w:val="24"/>
        </w:rPr>
        <w:t xml:space="preserve"> δεύτερη και </w:t>
      </w:r>
      <w:r>
        <w:rPr>
          <w:rFonts w:eastAsia="Times New Roman" w:cs="Times New Roman"/>
          <w:szCs w:val="24"/>
        </w:rPr>
        <w:t xml:space="preserve">την </w:t>
      </w:r>
      <w:r w:rsidRPr="005C46AA">
        <w:rPr>
          <w:rFonts w:eastAsia="Times New Roman" w:cs="Times New Roman"/>
          <w:szCs w:val="24"/>
        </w:rPr>
        <w:t xml:space="preserve">τρίτη χρόνια της διακυβέρνησής σας </w:t>
      </w:r>
      <w:r>
        <w:rPr>
          <w:rFonts w:eastAsia="Times New Roman" w:cs="Times New Roman"/>
          <w:szCs w:val="24"/>
        </w:rPr>
        <w:t>έμεναν</w:t>
      </w:r>
      <w:r w:rsidRPr="005C46AA">
        <w:rPr>
          <w:rFonts w:eastAsia="Times New Roman" w:cs="Times New Roman"/>
          <w:szCs w:val="24"/>
        </w:rPr>
        <w:t xml:space="preserve"> </w:t>
      </w:r>
      <w:r>
        <w:rPr>
          <w:rFonts w:eastAsia="Times New Roman" w:cs="Times New Roman"/>
          <w:szCs w:val="24"/>
        </w:rPr>
        <w:t xml:space="preserve">πενήντα χιλιάδες </w:t>
      </w:r>
      <w:r w:rsidRPr="005C46AA">
        <w:rPr>
          <w:rFonts w:eastAsia="Times New Roman" w:cs="Times New Roman"/>
          <w:szCs w:val="24"/>
        </w:rPr>
        <w:t xml:space="preserve"> και </w:t>
      </w:r>
      <w:r>
        <w:rPr>
          <w:rFonts w:eastAsia="Times New Roman" w:cs="Times New Roman"/>
          <w:szCs w:val="24"/>
        </w:rPr>
        <w:t>εξήντα χιλιάδες</w:t>
      </w:r>
      <w:r w:rsidRPr="005C46AA">
        <w:rPr>
          <w:rFonts w:eastAsia="Times New Roman" w:cs="Times New Roman"/>
          <w:szCs w:val="24"/>
        </w:rPr>
        <w:t xml:space="preserve"> παιδιά</w:t>
      </w:r>
      <w:r>
        <w:rPr>
          <w:rFonts w:eastAsia="Times New Roman" w:cs="Times New Roman"/>
          <w:szCs w:val="24"/>
        </w:rPr>
        <w:t>,</w:t>
      </w:r>
      <w:r w:rsidRPr="005C46AA">
        <w:rPr>
          <w:rFonts w:eastAsia="Times New Roman" w:cs="Times New Roman"/>
          <w:szCs w:val="24"/>
        </w:rPr>
        <w:t xml:space="preserve"> εκτός παιδικών σταθμών</w:t>
      </w:r>
      <w:r>
        <w:rPr>
          <w:rFonts w:eastAsia="Times New Roman" w:cs="Times New Roman"/>
          <w:szCs w:val="24"/>
        </w:rPr>
        <w:t>.</w:t>
      </w:r>
    </w:p>
    <w:p w14:paraId="22B6F2E8"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Μ</w:t>
      </w:r>
      <w:r w:rsidRPr="005C46AA">
        <w:rPr>
          <w:rFonts w:eastAsia="Times New Roman" w:cs="Times New Roman"/>
          <w:szCs w:val="24"/>
        </w:rPr>
        <w:t xml:space="preserve">ας λέτε για τα στοιχεία περί φτώχειας </w:t>
      </w:r>
      <w:r>
        <w:rPr>
          <w:rFonts w:eastAsia="Times New Roman" w:cs="Times New Roman"/>
          <w:szCs w:val="24"/>
        </w:rPr>
        <w:t>κ.λπ., α</w:t>
      </w:r>
      <w:r w:rsidRPr="005C46AA">
        <w:rPr>
          <w:rFonts w:eastAsia="Times New Roman" w:cs="Times New Roman"/>
          <w:szCs w:val="24"/>
        </w:rPr>
        <w:t xml:space="preserve">λλά </w:t>
      </w:r>
      <w:r>
        <w:rPr>
          <w:rFonts w:eastAsia="Times New Roman" w:cs="Times New Roman"/>
          <w:szCs w:val="24"/>
        </w:rPr>
        <w:t>ο</w:t>
      </w:r>
      <w:r w:rsidRPr="005C46AA">
        <w:rPr>
          <w:rFonts w:eastAsia="Times New Roman" w:cs="Times New Roman"/>
          <w:szCs w:val="24"/>
        </w:rPr>
        <w:t>ι διεθνείς οργανισμοί έχουν άλλη εντύπωση</w:t>
      </w:r>
      <w:r>
        <w:rPr>
          <w:rFonts w:eastAsia="Times New Roman" w:cs="Times New Roman"/>
          <w:szCs w:val="24"/>
        </w:rPr>
        <w:t>. Δ</w:t>
      </w:r>
      <w:r w:rsidRPr="005C46AA">
        <w:rPr>
          <w:rFonts w:eastAsia="Times New Roman" w:cs="Times New Roman"/>
          <w:szCs w:val="24"/>
        </w:rPr>
        <w:t xml:space="preserve">ιαβάστε την έκθεση του </w:t>
      </w:r>
      <w:r>
        <w:rPr>
          <w:rFonts w:eastAsia="Times New Roman" w:cs="Times New Roman"/>
          <w:szCs w:val="24"/>
        </w:rPr>
        <w:t>20</w:t>
      </w:r>
      <w:r w:rsidRPr="005C46AA">
        <w:rPr>
          <w:rFonts w:eastAsia="Times New Roman" w:cs="Times New Roman"/>
          <w:szCs w:val="24"/>
        </w:rPr>
        <w:t xml:space="preserve">16 και </w:t>
      </w:r>
      <w:r>
        <w:rPr>
          <w:rFonts w:eastAsia="Times New Roman" w:cs="Times New Roman"/>
          <w:szCs w:val="24"/>
        </w:rPr>
        <w:t>20</w:t>
      </w:r>
      <w:r w:rsidRPr="005C46AA">
        <w:rPr>
          <w:rFonts w:eastAsia="Times New Roman" w:cs="Times New Roman"/>
          <w:szCs w:val="24"/>
        </w:rPr>
        <w:t xml:space="preserve">17 του </w:t>
      </w:r>
      <w:r w:rsidRPr="00055355">
        <w:rPr>
          <w:rFonts w:eastAsia="Times New Roman" w:cs="Times New Roman"/>
          <w:szCs w:val="24"/>
        </w:rPr>
        <w:t>ΟΟΣ</w:t>
      </w:r>
      <w:r w:rsidRPr="00055355">
        <w:rPr>
          <w:rFonts w:eastAsia="Times New Roman" w:cs="Times New Roman"/>
          <w:szCs w:val="24"/>
        </w:rPr>
        <w:t>Α</w:t>
      </w:r>
      <w:r w:rsidRPr="005C46AA">
        <w:rPr>
          <w:rFonts w:eastAsia="Times New Roman" w:cs="Times New Roman"/>
          <w:szCs w:val="24"/>
        </w:rPr>
        <w:t xml:space="preserve"> για την παιδική φτώχεια στην Ελλάδα και γενικότερα για τη φτώχεια</w:t>
      </w:r>
      <w:r>
        <w:rPr>
          <w:rFonts w:eastAsia="Times New Roman" w:cs="Times New Roman"/>
          <w:szCs w:val="24"/>
        </w:rPr>
        <w:t>,</w:t>
      </w:r>
      <w:r w:rsidRPr="005C46AA">
        <w:rPr>
          <w:rFonts w:eastAsia="Times New Roman" w:cs="Times New Roman"/>
          <w:szCs w:val="24"/>
        </w:rPr>
        <w:t xml:space="preserve"> δείτε την εξαφάνιση της μεσαίας τάξης</w:t>
      </w:r>
      <w:r>
        <w:rPr>
          <w:rFonts w:eastAsia="Times New Roman" w:cs="Times New Roman"/>
          <w:szCs w:val="24"/>
        </w:rPr>
        <w:t>,</w:t>
      </w:r>
      <w:r w:rsidRPr="005C46AA">
        <w:rPr>
          <w:rFonts w:eastAsia="Times New Roman" w:cs="Times New Roman"/>
          <w:szCs w:val="24"/>
        </w:rPr>
        <w:t xml:space="preserve"> που ομολογούν όλοι οι διεθνείς οργανισμοί ότι συνέβη </w:t>
      </w:r>
      <w:r>
        <w:rPr>
          <w:rFonts w:eastAsia="Times New Roman" w:cs="Times New Roman"/>
          <w:szCs w:val="24"/>
        </w:rPr>
        <w:t>επί</w:t>
      </w:r>
      <w:r w:rsidRPr="005C46AA">
        <w:rPr>
          <w:rFonts w:eastAsia="Times New Roman" w:cs="Times New Roman"/>
          <w:szCs w:val="24"/>
        </w:rPr>
        <w:t xml:space="preserve"> </w:t>
      </w:r>
      <w:r>
        <w:rPr>
          <w:rFonts w:eastAsia="Times New Roman" w:cs="Times New Roman"/>
          <w:szCs w:val="24"/>
        </w:rPr>
        <w:t>των</w:t>
      </w:r>
      <w:r w:rsidRPr="005C46AA">
        <w:rPr>
          <w:rFonts w:eastAsia="Times New Roman" w:cs="Times New Roman"/>
          <w:szCs w:val="24"/>
        </w:rPr>
        <w:t xml:space="preserve"> ημερών σας εξαιτίας της </w:t>
      </w:r>
      <w:proofErr w:type="spellStart"/>
      <w:r w:rsidRPr="005C46AA">
        <w:rPr>
          <w:rFonts w:eastAsia="Times New Roman" w:cs="Times New Roman"/>
          <w:szCs w:val="24"/>
        </w:rPr>
        <w:t>αποεπένδυσης</w:t>
      </w:r>
      <w:proofErr w:type="spellEnd"/>
      <w:r w:rsidRPr="005C46AA">
        <w:rPr>
          <w:rFonts w:eastAsia="Times New Roman" w:cs="Times New Roman"/>
          <w:szCs w:val="24"/>
        </w:rPr>
        <w:t xml:space="preserve"> και της </w:t>
      </w:r>
      <w:proofErr w:type="spellStart"/>
      <w:r w:rsidRPr="005C46AA">
        <w:rPr>
          <w:rFonts w:eastAsia="Times New Roman" w:cs="Times New Roman"/>
          <w:szCs w:val="24"/>
        </w:rPr>
        <w:lastRenderedPageBreak/>
        <w:t>υπερφορολόγησης</w:t>
      </w:r>
      <w:proofErr w:type="spellEnd"/>
      <w:r>
        <w:rPr>
          <w:rFonts w:eastAsia="Times New Roman" w:cs="Times New Roman"/>
          <w:szCs w:val="24"/>
        </w:rPr>
        <w:t>,</w:t>
      </w:r>
      <w:r w:rsidRPr="005C46AA">
        <w:rPr>
          <w:rFonts w:eastAsia="Times New Roman" w:cs="Times New Roman"/>
          <w:szCs w:val="24"/>
        </w:rPr>
        <w:t xml:space="preserve"> που κατα</w:t>
      </w:r>
      <w:r>
        <w:rPr>
          <w:rFonts w:eastAsia="Times New Roman" w:cs="Times New Roman"/>
          <w:szCs w:val="24"/>
        </w:rPr>
        <w:t>σ</w:t>
      </w:r>
      <w:r w:rsidRPr="005C46AA">
        <w:rPr>
          <w:rFonts w:eastAsia="Times New Roman" w:cs="Times New Roman"/>
          <w:szCs w:val="24"/>
        </w:rPr>
        <w:t xml:space="preserve">τήσατε την </w:t>
      </w:r>
      <w:r w:rsidRPr="005C46AA">
        <w:rPr>
          <w:rFonts w:eastAsia="Times New Roman" w:cs="Times New Roman"/>
          <w:szCs w:val="24"/>
        </w:rPr>
        <w:t>Ελλάδα πρωταθλήτρια της αύξησης των φόρων</w:t>
      </w:r>
      <w:r>
        <w:rPr>
          <w:rFonts w:eastAsia="Times New Roman" w:cs="Times New Roman"/>
          <w:szCs w:val="24"/>
        </w:rPr>
        <w:t>. Αυτά, κυρία Υπουργέ,</w:t>
      </w:r>
      <w:r w:rsidRPr="005C46AA">
        <w:rPr>
          <w:rFonts w:eastAsia="Times New Roman" w:cs="Times New Roman"/>
          <w:szCs w:val="24"/>
        </w:rPr>
        <w:t xml:space="preserve"> δεν τ</w:t>
      </w:r>
      <w:r>
        <w:rPr>
          <w:rFonts w:eastAsia="Times New Roman" w:cs="Times New Roman"/>
          <w:szCs w:val="24"/>
        </w:rPr>
        <w:t>α</w:t>
      </w:r>
      <w:r w:rsidRPr="005C46AA">
        <w:rPr>
          <w:rFonts w:eastAsia="Times New Roman" w:cs="Times New Roman"/>
          <w:szCs w:val="24"/>
        </w:rPr>
        <w:t xml:space="preserve"> λέει η Νέα Δημοκρατία</w:t>
      </w:r>
      <w:r>
        <w:rPr>
          <w:rFonts w:eastAsia="Times New Roman" w:cs="Times New Roman"/>
          <w:szCs w:val="24"/>
        </w:rPr>
        <w:t>, αλλά ο</w:t>
      </w:r>
      <w:r w:rsidRPr="005C46AA">
        <w:rPr>
          <w:rFonts w:eastAsia="Times New Roman" w:cs="Times New Roman"/>
          <w:szCs w:val="24"/>
        </w:rPr>
        <w:t>ι δι</w:t>
      </w:r>
      <w:r>
        <w:rPr>
          <w:rFonts w:eastAsia="Times New Roman" w:cs="Times New Roman"/>
          <w:szCs w:val="24"/>
        </w:rPr>
        <w:t>εθνείς οργανισμοί.</w:t>
      </w:r>
    </w:p>
    <w:p w14:paraId="22B6F2E9" w14:textId="77777777" w:rsidR="00841B0A" w:rsidRDefault="00B011D5">
      <w:pPr>
        <w:spacing w:line="600" w:lineRule="auto"/>
        <w:ind w:firstLine="720"/>
        <w:jc w:val="both"/>
        <w:rPr>
          <w:rFonts w:eastAsia="Times New Roman"/>
          <w:szCs w:val="24"/>
        </w:rPr>
      </w:pPr>
      <w:r>
        <w:rPr>
          <w:rFonts w:eastAsia="Times New Roman"/>
          <w:szCs w:val="24"/>
        </w:rPr>
        <w:t xml:space="preserve">Έρχεστε εδώ </w:t>
      </w:r>
      <w:r>
        <w:rPr>
          <w:rFonts w:eastAsia="Times New Roman"/>
          <w:szCs w:val="24"/>
        </w:rPr>
        <w:t>-</w:t>
      </w:r>
      <w:r>
        <w:rPr>
          <w:rFonts w:eastAsia="Times New Roman"/>
          <w:szCs w:val="24"/>
        </w:rPr>
        <w:t xml:space="preserve">καλό είναι ό,τι γίνεται για το παιδί, εγώ δεν είπα όχι, κι αν έκανα την ερώτηση, την έκανα για να επιλυθεί ένα πρόβλημα </w:t>
      </w:r>
      <w:r>
        <w:rPr>
          <w:rFonts w:eastAsia="Times New Roman"/>
          <w:szCs w:val="24"/>
        </w:rPr>
        <w:t>κι εσείς είστε η αρμόδια για να το λύσετε- και μας λέτε τι συνέβη πριν δεκαέξι χρόνια επί Αβραμόπουλου, το 2006. Τότε άργησε να εναρμονίσει την ηλικία τρία χρόνια. Μα, ακριβώς επειδή έχετε εκείνη την εμπειρία κι εκείνα τα συμπεράσματα για την αλλαγή, έπρεπ</w:t>
      </w:r>
      <w:r>
        <w:rPr>
          <w:rFonts w:eastAsia="Times New Roman"/>
          <w:szCs w:val="24"/>
        </w:rPr>
        <w:t>ε να το κάνετε αμέσως εσείς. Αν για κάθε ίδιο πρόβλημα καθυστερούμε το ίδιο, ποτέ δεν προχωράμε. Τι δεν καταλαβαίνετε;</w:t>
      </w:r>
    </w:p>
    <w:p w14:paraId="22B6F2EA" w14:textId="77777777" w:rsidR="00841B0A" w:rsidRDefault="00B011D5">
      <w:pPr>
        <w:spacing w:line="600" w:lineRule="auto"/>
        <w:ind w:firstLine="720"/>
        <w:jc w:val="both"/>
        <w:rPr>
          <w:rFonts w:eastAsia="Times New Roman"/>
          <w:szCs w:val="24"/>
        </w:rPr>
      </w:pPr>
      <w:r>
        <w:rPr>
          <w:rFonts w:eastAsia="Times New Roman"/>
          <w:szCs w:val="24"/>
        </w:rPr>
        <w:t>Από εκεί και πέρα, δεν κατάλαβα τελικά, δεν αλλάζετε την ηλικία εισόδου στα ΚΔΑΠ των παιδιών επειδή είναι τετράχρονα και τα ΚΔΑΠ φιλοξενο</w:t>
      </w:r>
      <w:r>
        <w:rPr>
          <w:rFonts w:eastAsia="Times New Roman"/>
          <w:szCs w:val="24"/>
        </w:rPr>
        <w:t xml:space="preserve">ύν παιδιά ηλικίας έντεκα και δώδεκα ετών; Δηλαδή, πόσο τεράστια είναι η διαφορά να φιλοξενούνται πεντάχρονα κι όχι τετράχρονα; Και εν πάση </w:t>
      </w:r>
      <w:proofErr w:type="spellStart"/>
      <w:r>
        <w:rPr>
          <w:rFonts w:eastAsia="Times New Roman"/>
          <w:szCs w:val="24"/>
        </w:rPr>
        <w:t>περιπτώσει</w:t>
      </w:r>
      <w:proofErr w:type="spellEnd"/>
      <w:r>
        <w:rPr>
          <w:rFonts w:eastAsia="Times New Roman"/>
          <w:szCs w:val="24"/>
        </w:rPr>
        <w:t xml:space="preserve">, η </w:t>
      </w:r>
      <w:proofErr w:type="spellStart"/>
      <w:r>
        <w:rPr>
          <w:rFonts w:eastAsia="Times New Roman"/>
          <w:szCs w:val="24"/>
        </w:rPr>
        <w:t>τμηματοποίηση</w:t>
      </w:r>
      <w:proofErr w:type="spellEnd"/>
      <w:r>
        <w:rPr>
          <w:rFonts w:eastAsia="Times New Roman"/>
          <w:szCs w:val="24"/>
        </w:rPr>
        <w:t>,</w:t>
      </w:r>
      <w:r>
        <w:rPr>
          <w:rFonts w:eastAsia="Times New Roman"/>
          <w:szCs w:val="24"/>
        </w:rPr>
        <w:t xml:space="preserve"> που είπατε</w:t>
      </w:r>
      <w:r>
        <w:rPr>
          <w:rFonts w:eastAsia="Times New Roman"/>
          <w:szCs w:val="24"/>
        </w:rPr>
        <w:t>,</w:t>
      </w:r>
      <w:r>
        <w:rPr>
          <w:rFonts w:eastAsia="Times New Roman"/>
          <w:szCs w:val="24"/>
        </w:rPr>
        <w:t xml:space="preserve"> μπορεί να αποτελεί μία λύση. Να δοθεί η δυνατότητα, όμως, κυρία Υπουργέ, και</w:t>
      </w:r>
      <w:r>
        <w:rPr>
          <w:rFonts w:eastAsia="Times New Roman"/>
          <w:szCs w:val="24"/>
        </w:rPr>
        <w:t xml:space="preserve"> σε αυτά τα παιδιά. </w:t>
      </w:r>
    </w:p>
    <w:p w14:paraId="22B6F2EB" w14:textId="77777777" w:rsidR="00841B0A" w:rsidRDefault="00B011D5">
      <w:pPr>
        <w:spacing w:line="600" w:lineRule="auto"/>
        <w:ind w:firstLine="720"/>
        <w:jc w:val="both"/>
        <w:rPr>
          <w:rFonts w:eastAsia="Times New Roman"/>
          <w:szCs w:val="24"/>
        </w:rPr>
      </w:pPr>
      <w:r>
        <w:rPr>
          <w:rFonts w:eastAsia="Times New Roman"/>
          <w:szCs w:val="24"/>
        </w:rPr>
        <w:lastRenderedPageBreak/>
        <w:t>Για την εναρμόνιση, λοιπόν, επαγγελματικής και οικογενειακής ζωής</w:t>
      </w:r>
      <w:r>
        <w:rPr>
          <w:rFonts w:eastAsia="Times New Roman"/>
          <w:szCs w:val="24"/>
        </w:rPr>
        <w:t>,</w:t>
      </w:r>
      <w:r>
        <w:rPr>
          <w:rFonts w:eastAsia="Times New Roman"/>
          <w:szCs w:val="24"/>
        </w:rPr>
        <w:t xml:space="preserve"> η Νέα Δημοκρατία είναι σαφέστατη, είναι ξεκάθαρη. Είναι το πρώτο μέτρο, η πρώτη δέσμευση του Κυριάκου Μητσοτάκη, για 1.800 ευρώ σε κάθε παιδί για να έχει θέση στους παι</w:t>
      </w:r>
      <w:r>
        <w:rPr>
          <w:rFonts w:eastAsia="Times New Roman"/>
          <w:szCs w:val="24"/>
        </w:rPr>
        <w:t>δικούς σταθμούς και στα νηπιαγωγεία, χ</w:t>
      </w:r>
      <w:r w:rsidRPr="00D22F40">
        <w:rPr>
          <w:rFonts w:eastAsia="Times New Roman"/>
          <w:szCs w:val="24"/>
        </w:rPr>
        <w:t>ωρίς όρους και προϋποθέσεις</w:t>
      </w:r>
      <w:r>
        <w:rPr>
          <w:rFonts w:eastAsia="Times New Roman"/>
          <w:szCs w:val="24"/>
        </w:rPr>
        <w:t>,</w:t>
      </w:r>
      <w:r w:rsidRPr="00D22F40">
        <w:rPr>
          <w:rFonts w:eastAsia="Times New Roman"/>
          <w:szCs w:val="24"/>
        </w:rPr>
        <w:t xml:space="preserve"> για όλα τα παιδιά που γεννιούνται στην Ελλάδα</w:t>
      </w:r>
      <w:r>
        <w:rPr>
          <w:rFonts w:eastAsia="Times New Roman"/>
          <w:szCs w:val="24"/>
        </w:rPr>
        <w:t>.</w:t>
      </w:r>
      <w:r w:rsidRPr="00D22F40">
        <w:rPr>
          <w:rFonts w:eastAsia="Times New Roman"/>
          <w:szCs w:val="24"/>
        </w:rPr>
        <w:t xml:space="preserve"> </w:t>
      </w:r>
    </w:p>
    <w:p w14:paraId="22B6F2EC" w14:textId="77777777" w:rsidR="00841B0A" w:rsidRDefault="00B011D5">
      <w:pPr>
        <w:spacing w:line="600" w:lineRule="auto"/>
        <w:ind w:firstLine="720"/>
        <w:jc w:val="both"/>
        <w:rPr>
          <w:rFonts w:eastAsia="Times New Roman"/>
          <w:szCs w:val="24"/>
        </w:rPr>
      </w:pPr>
      <w:r>
        <w:rPr>
          <w:rFonts w:eastAsia="Times New Roman"/>
          <w:szCs w:val="24"/>
        </w:rPr>
        <w:t>Κ</w:t>
      </w:r>
      <w:r w:rsidRPr="00D22F40">
        <w:rPr>
          <w:rFonts w:eastAsia="Times New Roman"/>
          <w:szCs w:val="24"/>
        </w:rPr>
        <w:t xml:space="preserve">αι πιο ξεκάθαρο μέτρο </w:t>
      </w:r>
      <w:r>
        <w:rPr>
          <w:rFonts w:eastAsia="Times New Roman"/>
          <w:szCs w:val="24"/>
        </w:rPr>
        <w:t>από αυτό, από το να</w:t>
      </w:r>
      <w:r w:rsidRPr="00D22F40">
        <w:rPr>
          <w:rFonts w:eastAsia="Times New Roman"/>
          <w:szCs w:val="24"/>
        </w:rPr>
        <w:t xml:space="preserve"> διαβάζουμε τις στατιστικές και τα νούμερα που φέτος είναι </w:t>
      </w:r>
      <w:proofErr w:type="spellStart"/>
      <w:r>
        <w:rPr>
          <w:rFonts w:eastAsia="Times New Roman"/>
          <w:szCs w:val="24"/>
        </w:rPr>
        <w:t>εκατόν</w:t>
      </w:r>
      <w:proofErr w:type="spellEnd"/>
      <w:r>
        <w:rPr>
          <w:rFonts w:eastAsia="Times New Roman"/>
          <w:szCs w:val="24"/>
        </w:rPr>
        <w:t xml:space="preserve"> είκοσι επτά χιλιάδες,</w:t>
      </w:r>
      <w:r w:rsidRPr="00D22F40">
        <w:rPr>
          <w:rFonts w:eastAsia="Times New Roman"/>
          <w:szCs w:val="24"/>
        </w:rPr>
        <w:t xml:space="preserve"> πέρυσι ήταν</w:t>
      </w:r>
      <w:r w:rsidRPr="00D22F40">
        <w:rPr>
          <w:rFonts w:eastAsia="Times New Roman"/>
          <w:szCs w:val="24"/>
        </w:rPr>
        <w:t xml:space="preserve"> </w:t>
      </w:r>
      <w:r>
        <w:rPr>
          <w:rFonts w:eastAsia="Times New Roman"/>
          <w:szCs w:val="24"/>
        </w:rPr>
        <w:t xml:space="preserve">εβδομήντα πέντε, </w:t>
      </w:r>
      <w:r w:rsidRPr="00D22F40">
        <w:rPr>
          <w:rFonts w:eastAsia="Times New Roman"/>
          <w:szCs w:val="24"/>
        </w:rPr>
        <w:t xml:space="preserve"> την άλλη μπορεί να είναι </w:t>
      </w:r>
      <w:r>
        <w:rPr>
          <w:rFonts w:eastAsia="Times New Roman"/>
          <w:szCs w:val="24"/>
        </w:rPr>
        <w:t>εξήντα πέντε χιλιάδες,</w:t>
      </w:r>
      <w:r w:rsidRPr="00D22F40">
        <w:rPr>
          <w:rFonts w:eastAsia="Times New Roman"/>
          <w:szCs w:val="24"/>
        </w:rPr>
        <w:t xml:space="preserve"> πιο καθαρ</w:t>
      </w:r>
      <w:r>
        <w:rPr>
          <w:rFonts w:eastAsia="Times New Roman"/>
          <w:szCs w:val="24"/>
        </w:rPr>
        <w:t>ό</w:t>
      </w:r>
      <w:r w:rsidRPr="00D22F40">
        <w:rPr>
          <w:rFonts w:eastAsia="Times New Roman"/>
          <w:szCs w:val="24"/>
        </w:rPr>
        <w:t xml:space="preserve"> και πιο </w:t>
      </w:r>
      <w:r>
        <w:rPr>
          <w:rFonts w:eastAsia="Times New Roman"/>
          <w:szCs w:val="24"/>
        </w:rPr>
        <w:t>καθολικό μέτρο</w:t>
      </w:r>
      <w:r w:rsidRPr="00D22F40">
        <w:rPr>
          <w:rFonts w:eastAsia="Times New Roman"/>
          <w:szCs w:val="24"/>
        </w:rPr>
        <w:t xml:space="preserve"> από την πρόσβαση του κάθε παιδιού στην προσχολική υποχρεωτική εκπαίδευση</w:t>
      </w:r>
      <w:r>
        <w:rPr>
          <w:rFonts w:eastAsia="Times New Roman"/>
          <w:szCs w:val="24"/>
        </w:rPr>
        <w:t>,</w:t>
      </w:r>
      <w:r w:rsidRPr="00D22F40">
        <w:rPr>
          <w:rFonts w:eastAsia="Times New Roman"/>
          <w:szCs w:val="24"/>
        </w:rPr>
        <w:t xml:space="preserve"> δεν υπάρχει</w:t>
      </w:r>
      <w:r>
        <w:rPr>
          <w:rFonts w:eastAsia="Times New Roman"/>
          <w:szCs w:val="24"/>
        </w:rPr>
        <w:t>,</w:t>
      </w:r>
      <w:r w:rsidRPr="00D22F40">
        <w:rPr>
          <w:rFonts w:eastAsia="Times New Roman"/>
          <w:szCs w:val="24"/>
        </w:rPr>
        <w:t xml:space="preserve"> κυρία Υπουργέ</w:t>
      </w:r>
      <w:r>
        <w:rPr>
          <w:rFonts w:eastAsia="Times New Roman"/>
          <w:szCs w:val="24"/>
        </w:rPr>
        <w:t>.</w:t>
      </w:r>
    </w:p>
    <w:p w14:paraId="22B6F2ED" w14:textId="77777777" w:rsidR="00841B0A" w:rsidRDefault="00B011D5">
      <w:pPr>
        <w:spacing w:line="600" w:lineRule="auto"/>
        <w:ind w:firstLine="720"/>
        <w:jc w:val="both"/>
        <w:rPr>
          <w:rFonts w:eastAsia="Times New Roman"/>
          <w:szCs w:val="24"/>
        </w:rPr>
      </w:pPr>
      <w:r>
        <w:rPr>
          <w:rFonts w:eastAsia="Times New Roman"/>
          <w:szCs w:val="24"/>
        </w:rPr>
        <w:t>Τ</w:t>
      </w:r>
      <w:r w:rsidRPr="00D22F40">
        <w:rPr>
          <w:rFonts w:eastAsia="Times New Roman"/>
          <w:szCs w:val="24"/>
        </w:rPr>
        <w:t>ουλάχιστον</w:t>
      </w:r>
      <w:r>
        <w:rPr>
          <w:rFonts w:eastAsia="Times New Roman"/>
          <w:szCs w:val="24"/>
        </w:rPr>
        <w:t>,</w:t>
      </w:r>
      <w:r w:rsidRPr="00D22F40">
        <w:rPr>
          <w:rFonts w:eastAsia="Times New Roman"/>
          <w:szCs w:val="24"/>
        </w:rPr>
        <w:t xml:space="preserve"> ο κ</w:t>
      </w:r>
      <w:r>
        <w:rPr>
          <w:rFonts w:eastAsia="Times New Roman"/>
          <w:szCs w:val="24"/>
        </w:rPr>
        <w:t>.</w:t>
      </w:r>
      <w:r w:rsidRPr="00D22F40">
        <w:rPr>
          <w:rFonts w:eastAsia="Times New Roman"/>
          <w:szCs w:val="24"/>
        </w:rPr>
        <w:t xml:space="preserve"> Τσίπρας είπε</w:t>
      </w:r>
      <w:r>
        <w:rPr>
          <w:rFonts w:eastAsia="Times New Roman"/>
          <w:szCs w:val="24"/>
        </w:rPr>
        <w:t xml:space="preserve"> εδώ,</w:t>
      </w:r>
      <w:r w:rsidRPr="00D22F40">
        <w:rPr>
          <w:rFonts w:eastAsia="Times New Roman"/>
          <w:szCs w:val="24"/>
        </w:rPr>
        <w:t xml:space="preserve"> απευθυνόμενος στο</w:t>
      </w:r>
      <w:r w:rsidRPr="00D22F40">
        <w:rPr>
          <w:rFonts w:eastAsia="Times New Roman"/>
          <w:szCs w:val="24"/>
        </w:rPr>
        <w:t>ν κ</w:t>
      </w:r>
      <w:r>
        <w:rPr>
          <w:rFonts w:eastAsia="Times New Roman"/>
          <w:szCs w:val="24"/>
        </w:rPr>
        <w:t>.</w:t>
      </w:r>
      <w:r w:rsidRPr="00D22F40">
        <w:rPr>
          <w:rFonts w:eastAsia="Times New Roman"/>
          <w:szCs w:val="24"/>
        </w:rPr>
        <w:t xml:space="preserve"> Μητσοτάκη</w:t>
      </w:r>
      <w:r>
        <w:rPr>
          <w:rFonts w:eastAsia="Times New Roman"/>
          <w:szCs w:val="24"/>
        </w:rPr>
        <w:t>,</w:t>
      </w:r>
      <w:r w:rsidRPr="00D22F40">
        <w:rPr>
          <w:rFonts w:eastAsia="Times New Roman"/>
          <w:szCs w:val="24"/>
        </w:rPr>
        <w:t xml:space="preserve"> ότι και </w:t>
      </w:r>
      <w:r>
        <w:rPr>
          <w:rFonts w:eastAsia="Times New Roman"/>
          <w:szCs w:val="24"/>
        </w:rPr>
        <w:t>τα 2.000 ευρώ</w:t>
      </w:r>
      <w:r>
        <w:rPr>
          <w:rFonts w:eastAsia="Times New Roman"/>
          <w:szCs w:val="24"/>
        </w:rPr>
        <w:t>,</w:t>
      </w:r>
      <w:r w:rsidRPr="00D22F40">
        <w:rPr>
          <w:rFonts w:eastAsia="Times New Roman"/>
          <w:szCs w:val="24"/>
        </w:rPr>
        <w:t xml:space="preserve"> που λέτε για την κάθε γέννηση</w:t>
      </w:r>
      <w:r>
        <w:rPr>
          <w:rFonts w:eastAsia="Times New Roman"/>
          <w:szCs w:val="24"/>
        </w:rPr>
        <w:t>,</w:t>
      </w:r>
      <w:r w:rsidRPr="00D22F40">
        <w:rPr>
          <w:rFonts w:eastAsia="Times New Roman"/>
          <w:szCs w:val="24"/>
        </w:rPr>
        <w:t xml:space="preserve"> </w:t>
      </w:r>
      <w:r>
        <w:rPr>
          <w:rFonts w:eastAsia="Times New Roman"/>
          <w:szCs w:val="24"/>
        </w:rPr>
        <w:t>είναι</w:t>
      </w:r>
      <w:r w:rsidRPr="00D22F40">
        <w:rPr>
          <w:rFonts w:eastAsia="Times New Roman"/>
          <w:szCs w:val="24"/>
        </w:rPr>
        <w:t xml:space="preserve"> σωστό μέτρο</w:t>
      </w:r>
      <w:r>
        <w:rPr>
          <w:rFonts w:eastAsia="Times New Roman"/>
          <w:szCs w:val="24"/>
        </w:rPr>
        <w:t>.</w:t>
      </w:r>
      <w:r w:rsidRPr="00D22F40">
        <w:rPr>
          <w:rFonts w:eastAsia="Times New Roman"/>
          <w:szCs w:val="24"/>
        </w:rPr>
        <w:t xml:space="preserve"> </w:t>
      </w:r>
      <w:r>
        <w:rPr>
          <w:rFonts w:eastAsia="Times New Roman"/>
          <w:szCs w:val="24"/>
        </w:rPr>
        <w:t>Ε</w:t>
      </w:r>
      <w:r w:rsidRPr="00D22F40">
        <w:rPr>
          <w:rFonts w:eastAsia="Times New Roman"/>
          <w:szCs w:val="24"/>
        </w:rPr>
        <w:t xml:space="preserve">σείς δεν μπορείτε να πείτε ότι τα </w:t>
      </w:r>
      <w:proofErr w:type="spellStart"/>
      <w:r w:rsidRPr="00D22F40">
        <w:rPr>
          <w:rFonts w:eastAsia="Times New Roman"/>
          <w:szCs w:val="24"/>
        </w:rPr>
        <w:t>voucher</w:t>
      </w:r>
      <w:proofErr w:type="spellEnd"/>
      <w:r w:rsidRPr="00D22F40">
        <w:rPr>
          <w:rFonts w:eastAsia="Times New Roman"/>
          <w:szCs w:val="24"/>
        </w:rPr>
        <w:t xml:space="preserve"> των 180 ευρώ για όλα τα παιδιά είναι ένα μέτρο στη σωστή κατεύθυνση</w:t>
      </w:r>
      <w:r>
        <w:rPr>
          <w:rFonts w:eastAsia="Times New Roman"/>
          <w:szCs w:val="24"/>
        </w:rPr>
        <w:t>;</w:t>
      </w:r>
    </w:p>
    <w:p w14:paraId="22B6F2EE" w14:textId="77777777" w:rsidR="00841B0A" w:rsidRDefault="00B011D5">
      <w:pPr>
        <w:spacing w:line="600" w:lineRule="auto"/>
        <w:ind w:firstLine="720"/>
        <w:jc w:val="both"/>
        <w:rPr>
          <w:rFonts w:eastAsia="Times New Roman"/>
          <w:szCs w:val="24"/>
        </w:rPr>
      </w:pPr>
      <w:r>
        <w:rPr>
          <w:rFonts w:eastAsia="Times New Roman"/>
          <w:szCs w:val="24"/>
        </w:rPr>
        <w:lastRenderedPageBreak/>
        <w:t>Να</w:t>
      </w:r>
      <w:r w:rsidRPr="00D22F40">
        <w:rPr>
          <w:rFonts w:eastAsia="Times New Roman"/>
          <w:szCs w:val="24"/>
        </w:rPr>
        <w:t xml:space="preserve"> σας πω και κάτι άλλο</w:t>
      </w:r>
      <w:r>
        <w:rPr>
          <w:rFonts w:eastAsia="Times New Roman"/>
          <w:szCs w:val="24"/>
        </w:rPr>
        <w:t>, κυρία Υπουργέ;</w:t>
      </w:r>
      <w:r w:rsidRPr="00D22F40">
        <w:rPr>
          <w:rFonts w:eastAsia="Times New Roman"/>
          <w:szCs w:val="24"/>
        </w:rPr>
        <w:t xml:space="preserve"> </w:t>
      </w:r>
      <w:r>
        <w:rPr>
          <w:rFonts w:eastAsia="Times New Roman"/>
          <w:szCs w:val="24"/>
        </w:rPr>
        <w:t>Ε</w:t>
      </w:r>
      <w:r w:rsidRPr="00D22F40">
        <w:rPr>
          <w:rFonts w:eastAsia="Times New Roman"/>
          <w:szCs w:val="24"/>
        </w:rPr>
        <w:t xml:space="preserve">γώ δεν είμαι </w:t>
      </w:r>
      <w:r w:rsidRPr="00D22F40">
        <w:rPr>
          <w:rFonts w:eastAsia="Times New Roman"/>
          <w:szCs w:val="24"/>
        </w:rPr>
        <w:t>υπέρ των επιδομάτων σε αυτά τα ζητήματα</w:t>
      </w:r>
      <w:r>
        <w:rPr>
          <w:rFonts w:eastAsia="Times New Roman"/>
          <w:szCs w:val="24"/>
        </w:rPr>
        <w:t>.</w:t>
      </w:r>
      <w:r w:rsidRPr="00D22F40">
        <w:rPr>
          <w:rFonts w:eastAsia="Times New Roman"/>
          <w:szCs w:val="24"/>
        </w:rPr>
        <w:t xml:space="preserve"> </w:t>
      </w:r>
      <w:r>
        <w:rPr>
          <w:rFonts w:eastAsia="Times New Roman"/>
          <w:szCs w:val="24"/>
        </w:rPr>
        <w:t>Ε</w:t>
      </w:r>
      <w:r w:rsidRPr="00D22F40">
        <w:rPr>
          <w:rFonts w:eastAsia="Times New Roman"/>
          <w:szCs w:val="24"/>
        </w:rPr>
        <w:t>ίμαι υπέρ των θεσμικών μέτρων</w:t>
      </w:r>
      <w:r>
        <w:rPr>
          <w:rFonts w:eastAsia="Times New Roman"/>
          <w:szCs w:val="24"/>
        </w:rPr>
        <w:t>.</w:t>
      </w:r>
      <w:r w:rsidRPr="00D22F40">
        <w:rPr>
          <w:rFonts w:eastAsia="Times New Roman"/>
          <w:szCs w:val="24"/>
        </w:rPr>
        <w:t xml:space="preserve"> Γιατί όλα αυτά τα ζητήματα αγγίζουν πτυχές </w:t>
      </w:r>
      <w:r>
        <w:rPr>
          <w:rFonts w:eastAsia="Times New Roman"/>
          <w:szCs w:val="24"/>
        </w:rPr>
        <w:t>σπουδαίων</w:t>
      </w:r>
      <w:r w:rsidRPr="00D22F40">
        <w:rPr>
          <w:rFonts w:eastAsia="Times New Roman"/>
          <w:szCs w:val="24"/>
        </w:rPr>
        <w:t xml:space="preserve"> </w:t>
      </w:r>
      <w:r>
        <w:rPr>
          <w:rFonts w:eastAsia="Times New Roman"/>
          <w:szCs w:val="24"/>
        </w:rPr>
        <w:t xml:space="preserve">προβλημάτων, </w:t>
      </w:r>
      <w:r w:rsidRPr="00D22F40">
        <w:rPr>
          <w:rFonts w:eastAsia="Times New Roman"/>
          <w:szCs w:val="24"/>
        </w:rPr>
        <w:t>όπως είναι το δημογραφικό</w:t>
      </w:r>
      <w:r>
        <w:rPr>
          <w:rFonts w:eastAsia="Times New Roman"/>
          <w:szCs w:val="24"/>
        </w:rPr>
        <w:t>.</w:t>
      </w:r>
      <w:r w:rsidRPr="00D22F40">
        <w:rPr>
          <w:rFonts w:eastAsia="Times New Roman"/>
          <w:szCs w:val="24"/>
        </w:rPr>
        <w:t xml:space="preserve"> </w:t>
      </w:r>
      <w:r>
        <w:rPr>
          <w:rFonts w:eastAsia="Times New Roman"/>
          <w:szCs w:val="24"/>
        </w:rPr>
        <w:t>Μ</w:t>
      </w:r>
      <w:r w:rsidRPr="00D22F40">
        <w:rPr>
          <w:rFonts w:eastAsia="Times New Roman"/>
          <w:szCs w:val="24"/>
        </w:rPr>
        <w:t>ε θεσμικά μέτρα πρέ</w:t>
      </w:r>
      <w:r>
        <w:rPr>
          <w:rFonts w:eastAsia="Times New Roman"/>
          <w:szCs w:val="24"/>
        </w:rPr>
        <w:t>πει να δώσουμε τις προϋποθέσεις, κυρία Υπουργέ.</w:t>
      </w:r>
    </w:p>
    <w:p w14:paraId="22B6F2EF" w14:textId="77777777" w:rsidR="00841B0A" w:rsidRDefault="00B011D5">
      <w:pPr>
        <w:spacing w:line="600" w:lineRule="auto"/>
        <w:ind w:firstLine="720"/>
        <w:jc w:val="both"/>
        <w:rPr>
          <w:rFonts w:eastAsia="Times New Roman"/>
          <w:szCs w:val="24"/>
        </w:rPr>
      </w:pPr>
      <w:r>
        <w:rPr>
          <w:rFonts w:eastAsia="Times New Roman"/>
          <w:szCs w:val="24"/>
        </w:rPr>
        <w:t>Ξ</w:t>
      </w:r>
      <w:r w:rsidRPr="00D22F40">
        <w:rPr>
          <w:rFonts w:eastAsia="Times New Roman"/>
          <w:szCs w:val="24"/>
        </w:rPr>
        <w:t>έρετε γιατί σας το λέ</w:t>
      </w:r>
      <w:r w:rsidRPr="00D22F40">
        <w:rPr>
          <w:rFonts w:eastAsia="Times New Roman"/>
          <w:szCs w:val="24"/>
        </w:rPr>
        <w:t>ω αυτό</w:t>
      </w:r>
      <w:r>
        <w:rPr>
          <w:rFonts w:eastAsia="Times New Roman"/>
          <w:szCs w:val="24"/>
        </w:rPr>
        <w:t>;</w:t>
      </w:r>
      <w:r w:rsidRPr="00D22F40">
        <w:rPr>
          <w:rFonts w:eastAsia="Times New Roman"/>
          <w:szCs w:val="24"/>
        </w:rPr>
        <w:t xml:space="preserve"> </w:t>
      </w:r>
      <w:r>
        <w:rPr>
          <w:rFonts w:eastAsia="Times New Roman"/>
          <w:szCs w:val="24"/>
        </w:rPr>
        <w:t>Εσείς</w:t>
      </w:r>
      <w:r w:rsidRPr="00D22F40">
        <w:rPr>
          <w:rFonts w:eastAsia="Times New Roman"/>
          <w:szCs w:val="24"/>
        </w:rPr>
        <w:t xml:space="preserve"> μπορεί να </w:t>
      </w:r>
      <w:r>
        <w:rPr>
          <w:rFonts w:eastAsia="Times New Roman"/>
          <w:szCs w:val="24"/>
        </w:rPr>
        <w:t>σεμνύνεστε</w:t>
      </w:r>
      <w:r w:rsidRPr="00D22F40">
        <w:rPr>
          <w:rFonts w:eastAsia="Times New Roman"/>
          <w:szCs w:val="24"/>
        </w:rPr>
        <w:t xml:space="preserve"> εδώ ότι δίν</w:t>
      </w:r>
      <w:r>
        <w:rPr>
          <w:rFonts w:eastAsia="Times New Roman"/>
          <w:szCs w:val="24"/>
        </w:rPr>
        <w:t>ε</w:t>
      </w:r>
      <w:r w:rsidRPr="00D22F40">
        <w:rPr>
          <w:rFonts w:eastAsia="Times New Roman"/>
          <w:szCs w:val="24"/>
        </w:rPr>
        <w:t>τε κάποια επιδόματα παραπάνω</w:t>
      </w:r>
      <w:r>
        <w:rPr>
          <w:rFonts w:eastAsia="Times New Roman"/>
          <w:szCs w:val="24"/>
        </w:rPr>
        <w:t>,</w:t>
      </w:r>
      <w:r w:rsidRPr="00D22F40">
        <w:rPr>
          <w:rFonts w:eastAsia="Times New Roman"/>
          <w:szCs w:val="24"/>
        </w:rPr>
        <w:t xml:space="preserve"> αλλά επί των ημερώ</w:t>
      </w:r>
      <w:r>
        <w:rPr>
          <w:rFonts w:eastAsia="Times New Roman"/>
          <w:szCs w:val="24"/>
        </w:rPr>
        <w:t>ν ΣΥΡΙΖΑ, έτη 2017 και 2018, κυρία</w:t>
      </w:r>
      <w:r w:rsidRPr="00D22F40">
        <w:rPr>
          <w:rFonts w:eastAsia="Times New Roman"/>
          <w:szCs w:val="24"/>
        </w:rPr>
        <w:t xml:space="preserve"> Υπουργέ</w:t>
      </w:r>
      <w:r>
        <w:rPr>
          <w:rFonts w:eastAsia="Times New Roman"/>
          <w:szCs w:val="24"/>
        </w:rPr>
        <w:t>,</w:t>
      </w:r>
      <w:r w:rsidRPr="00D22F40">
        <w:rPr>
          <w:rFonts w:eastAsia="Times New Roman"/>
          <w:szCs w:val="24"/>
        </w:rPr>
        <w:t xml:space="preserve"> έχουμε τις χειρότερες δημογραφικές επιδόσεις</w:t>
      </w:r>
      <w:r>
        <w:rPr>
          <w:rFonts w:eastAsia="Times New Roman"/>
          <w:szCs w:val="24"/>
        </w:rPr>
        <w:t>, έναν δημογραφικό όλεθρο,</w:t>
      </w:r>
      <w:r w:rsidRPr="00D22F40">
        <w:rPr>
          <w:rFonts w:eastAsia="Times New Roman"/>
          <w:szCs w:val="24"/>
        </w:rPr>
        <w:t xml:space="preserve"> μετά το</w:t>
      </w:r>
      <w:r>
        <w:rPr>
          <w:rFonts w:eastAsia="Times New Roman"/>
          <w:szCs w:val="24"/>
        </w:rPr>
        <w:t>ν</w:t>
      </w:r>
      <w:r w:rsidRPr="00D22F40">
        <w:rPr>
          <w:rFonts w:eastAsia="Times New Roman"/>
          <w:szCs w:val="24"/>
        </w:rPr>
        <w:t xml:space="preserve"> </w:t>
      </w:r>
      <w:r>
        <w:rPr>
          <w:rFonts w:eastAsia="Times New Roman"/>
          <w:szCs w:val="24"/>
        </w:rPr>
        <w:t xml:space="preserve">Β΄ </w:t>
      </w:r>
      <w:r w:rsidRPr="00D22F40">
        <w:rPr>
          <w:rFonts w:eastAsia="Times New Roman"/>
          <w:szCs w:val="24"/>
        </w:rPr>
        <w:t>Παγκόσμιο Πόλεμο</w:t>
      </w:r>
      <w:r>
        <w:rPr>
          <w:rFonts w:eastAsia="Times New Roman"/>
          <w:szCs w:val="24"/>
        </w:rPr>
        <w:t>.</w:t>
      </w:r>
      <w:r w:rsidRPr="00D22F40">
        <w:rPr>
          <w:rFonts w:eastAsia="Times New Roman"/>
          <w:szCs w:val="24"/>
        </w:rPr>
        <w:t xml:space="preserve"> </w:t>
      </w:r>
      <w:r>
        <w:rPr>
          <w:rFonts w:eastAsia="Times New Roman"/>
          <w:szCs w:val="24"/>
        </w:rPr>
        <w:t>Ξ</w:t>
      </w:r>
      <w:r w:rsidRPr="00D22F40">
        <w:rPr>
          <w:rFonts w:eastAsia="Times New Roman"/>
          <w:szCs w:val="24"/>
        </w:rPr>
        <w:t>έρετε ότι μας λ</w:t>
      </w:r>
      <w:r w:rsidRPr="00D22F40">
        <w:rPr>
          <w:rFonts w:eastAsia="Times New Roman"/>
          <w:szCs w:val="24"/>
        </w:rPr>
        <w:t xml:space="preserve">είπουν περίπου </w:t>
      </w:r>
      <w:r>
        <w:rPr>
          <w:rFonts w:eastAsia="Times New Roman"/>
          <w:szCs w:val="24"/>
        </w:rPr>
        <w:t>σαράντα χιλιάδες</w:t>
      </w:r>
      <w:r w:rsidRPr="00D22F40">
        <w:rPr>
          <w:rFonts w:eastAsia="Times New Roman"/>
          <w:szCs w:val="24"/>
        </w:rPr>
        <w:t xml:space="preserve"> άνθρωποι ετησίως</w:t>
      </w:r>
      <w:r>
        <w:rPr>
          <w:rFonts w:eastAsia="Times New Roman"/>
          <w:szCs w:val="24"/>
        </w:rPr>
        <w:t>,</w:t>
      </w:r>
      <w:r w:rsidRPr="00D22F40">
        <w:rPr>
          <w:rFonts w:eastAsia="Times New Roman"/>
          <w:szCs w:val="24"/>
        </w:rPr>
        <w:t xml:space="preserve"> σύμφωνα με τα στοιχεία της ΕΛΣΤΑΤ</w:t>
      </w:r>
      <w:r>
        <w:rPr>
          <w:rFonts w:eastAsia="Times New Roman"/>
          <w:szCs w:val="24"/>
        </w:rPr>
        <w:t>,</w:t>
      </w:r>
      <w:r w:rsidRPr="00D22F40">
        <w:rPr>
          <w:rFonts w:eastAsia="Times New Roman"/>
          <w:szCs w:val="24"/>
        </w:rPr>
        <w:t xml:space="preserve"> για τα έτη 2017 </w:t>
      </w:r>
      <w:r>
        <w:rPr>
          <w:rFonts w:eastAsia="Times New Roman"/>
          <w:szCs w:val="24"/>
        </w:rPr>
        <w:t xml:space="preserve">και </w:t>
      </w:r>
      <w:r w:rsidRPr="00D22F40">
        <w:rPr>
          <w:rFonts w:eastAsia="Times New Roman"/>
          <w:szCs w:val="24"/>
        </w:rPr>
        <w:t>2018</w:t>
      </w:r>
      <w:r>
        <w:rPr>
          <w:rFonts w:eastAsia="Times New Roman"/>
          <w:szCs w:val="24"/>
        </w:rPr>
        <w:t>,</w:t>
      </w:r>
      <w:r w:rsidRPr="00D22F40">
        <w:rPr>
          <w:rFonts w:eastAsia="Times New Roman"/>
          <w:szCs w:val="24"/>
        </w:rPr>
        <w:t xml:space="preserve"> </w:t>
      </w:r>
      <w:r>
        <w:rPr>
          <w:rFonts w:eastAsia="Times New Roman"/>
          <w:szCs w:val="24"/>
        </w:rPr>
        <w:t>δ</w:t>
      </w:r>
      <w:r w:rsidRPr="00D22F40">
        <w:rPr>
          <w:rFonts w:eastAsia="Times New Roman"/>
          <w:szCs w:val="24"/>
        </w:rPr>
        <w:t>ηλαδή</w:t>
      </w:r>
      <w:r>
        <w:rPr>
          <w:rFonts w:eastAsia="Times New Roman"/>
          <w:szCs w:val="24"/>
        </w:rPr>
        <w:t xml:space="preserve"> ότι οι θάνατοι</w:t>
      </w:r>
      <w:r w:rsidRPr="00D22F40">
        <w:rPr>
          <w:rFonts w:eastAsia="Times New Roman"/>
          <w:szCs w:val="24"/>
        </w:rPr>
        <w:t xml:space="preserve"> είναι κατά </w:t>
      </w:r>
      <w:r>
        <w:rPr>
          <w:rFonts w:eastAsia="Times New Roman"/>
          <w:szCs w:val="24"/>
        </w:rPr>
        <w:t>σαράντα χιλιάδες</w:t>
      </w:r>
      <w:r w:rsidRPr="00D22F40">
        <w:rPr>
          <w:rFonts w:eastAsia="Times New Roman"/>
          <w:szCs w:val="24"/>
        </w:rPr>
        <w:t xml:space="preserve"> περισσότερ</w:t>
      </w:r>
      <w:r>
        <w:rPr>
          <w:rFonts w:eastAsia="Times New Roman"/>
          <w:szCs w:val="24"/>
        </w:rPr>
        <w:t>οι</w:t>
      </w:r>
      <w:r w:rsidRPr="00D22F40">
        <w:rPr>
          <w:rFonts w:eastAsia="Times New Roman"/>
          <w:szCs w:val="24"/>
        </w:rPr>
        <w:t xml:space="preserve"> από τις γεννήσεις</w:t>
      </w:r>
      <w:r>
        <w:rPr>
          <w:rFonts w:eastAsia="Times New Roman"/>
          <w:szCs w:val="24"/>
        </w:rPr>
        <w:t>;</w:t>
      </w:r>
      <w:r w:rsidRPr="00D22F40">
        <w:rPr>
          <w:rFonts w:eastAsia="Times New Roman"/>
          <w:szCs w:val="24"/>
        </w:rPr>
        <w:t xml:space="preserve"> Αυτό </w:t>
      </w:r>
      <w:r>
        <w:rPr>
          <w:rFonts w:eastAsia="Times New Roman"/>
          <w:szCs w:val="24"/>
        </w:rPr>
        <w:t xml:space="preserve">δεν </w:t>
      </w:r>
      <w:r w:rsidRPr="00D22F40">
        <w:rPr>
          <w:rFonts w:eastAsia="Times New Roman"/>
          <w:szCs w:val="24"/>
        </w:rPr>
        <w:t xml:space="preserve">δείχνει </w:t>
      </w:r>
      <w:r>
        <w:rPr>
          <w:rFonts w:eastAsia="Times New Roman"/>
          <w:szCs w:val="24"/>
        </w:rPr>
        <w:t xml:space="preserve">τίποτα για </w:t>
      </w:r>
      <w:r w:rsidRPr="00D22F40">
        <w:rPr>
          <w:rFonts w:eastAsia="Times New Roman"/>
          <w:szCs w:val="24"/>
        </w:rPr>
        <w:t xml:space="preserve">τις πολιτικές </w:t>
      </w:r>
      <w:r>
        <w:rPr>
          <w:rFonts w:eastAsia="Times New Roman"/>
          <w:szCs w:val="24"/>
        </w:rPr>
        <w:t>σας;</w:t>
      </w:r>
      <w:r w:rsidRPr="00D22F40">
        <w:rPr>
          <w:rFonts w:eastAsia="Times New Roman"/>
          <w:szCs w:val="24"/>
        </w:rPr>
        <w:t xml:space="preserve"> </w:t>
      </w:r>
      <w:r>
        <w:rPr>
          <w:rFonts w:eastAsia="Times New Roman"/>
          <w:szCs w:val="24"/>
        </w:rPr>
        <w:t>Τ</w:t>
      </w:r>
      <w:r w:rsidRPr="00D22F40">
        <w:rPr>
          <w:rFonts w:eastAsia="Times New Roman"/>
          <w:szCs w:val="24"/>
        </w:rPr>
        <w:t xml:space="preserve">ις στατιστικές </w:t>
      </w:r>
      <w:r w:rsidRPr="00D22F40">
        <w:rPr>
          <w:rFonts w:eastAsia="Times New Roman"/>
          <w:szCs w:val="24"/>
        </w:rPr>
        <w:t>και τα νούμερα μπορ</w:t>
      </w:r>
      <w:r>
        <w:rPr>
          <w:rFonts w:eastAsia="Times New Roman"/>
          <w:szCs w:val="24"/>
        </w:rPr>
        <w:t>ούμε</w:t>
      </w:r>
      <w:r w:rsidRPr="00D22F40">
        <w:rPr>
          <w:rFonts w:eastAsia="Times New Roman"/>
          <w:szCs w:val="24"/>
        </w:rPr>
        <w:t xml:space="preserve"> να τις διαβά</w:t>
      </w:r>
      <w:r>
        <w:rPr>
          <w:rFonts w:eastAsia="Times New Roman"/>
          <w:szCs w:val="24"/>
        </w:rPr>
        <w:t>ζ</w:t>
      </w:r>
      <w:r w:rsidRPr="00D22F40">
        <w:rPr>
          <w:rFonts w:eastAsia="Times New Roman"/>
          <w:szCs w:val="24"/>
        </w:rPr>
        <w:t xml:space="preserve">ουμε </w:t>
      </w:r>
      <w:r>
        <w:rPr>
          <w:rFonts w:eastAsia="Times New Roman"/>
          <w:szCs w:val="24"/>
        </w:rPr>
        <w:t>όπως θέλουμε. Τη δημογραφική</w:t>
      </w:r>
      <w:r w:rsidRPr="00D22F40">
        <w:rPr>
          <w:rFonts w:eastAsia="Times New Roman"/>
          <w:szCs w:val="24"/>
        </w:rPr>
        <w:t xml:space="preserve"> κατάρρευση</w:t>
      </w:r>
      <w:r>
        <w:rPr>
          <w:rFonts w:eastAsia="Times New Roman"/>
          <w:szCs w:val="24"/>
        </w:rPr>
        <w:t>,</w:t>
      </w:r>
      <w:r w:rsidRPr="00D22F40">
        <w:rPr>
          <w:rFonts w:eastAsia="Times New Roman"/>
          <w:szCs w:val="24"/>
        </w:rPr>
        <w:t xml:space="preserve"> </w:t>
      </w:r>
      <w:r>
        <w:rPr>
          <w:rFonts w:eastAsia="Times New Roman"/>
          <w:szCs w:val="24"/>
        </w:rPr>
        <w:t>όμως,</w:t>
      </w:r>
      <w:r w:rsidRPr="00D22F40">
        <w:rPr>
          <w:rFonts w:eastAsia="Times New Roman"/>
          <w:szCs w:val="24"/>
        </w:rPr>
        <w:t xml:space="preserve"> δεν μπορούμε </w:t>
      </w:r>
      <w:r>
        <w:rPr>
          <w:rFonts w:eastAsia="Times New Roman"/>
          <w:szCs w:val="24"/>
        </w:rPr>
        <w:t xml:space="preserve">να </w:t>
      </w:r>
      <w:r w:rsidRPr="00D22F40">
        <w:rPr>
          <w:rFonts w:eastAsia="Times New Roman"/>
          <w:szCs w:val="24"/>
        </w:rPr>
        <w:t>την αγνοούμε</w:t>
      </w:r>
      <w:r>
        <w:rPr>
          <w:rFonts w:eastAsia="Times New Roman"/>
          <w:szCs w:val="24"/>
        </w:rPr>
        <w:t>, κυρία Υπουργέ,</w:t>
      </w:r>
      <w:r w:rsidRPr="00D22F40">
        <w:rPr>
          <w:rFonts w:eastAsia="Times New Roman"/>
          <w:szCs w:val="24"/>
        </w:rPr>
        <w:t xml:space="preserve"> ούτε </w:t>
      </w:r>
      <w:r>
        <w:rPr>
          <w:rFonts w:eastAsia="Times New Roman"/>
          <w:szCs w:val="24"/>
        </w:rPr>
        <w:t>εσείς</w:t>
      </w:r>
      <w:r w:rsidRPr="00D22F40">
        <w:rPr>
          <w:rFonts w:eastAsia="Times New Roman"/>
          <w:szCs w:val="24"/>
        </w:rPr>
        <w:t xml:space="preserve"> ούτε εγώ ούτε κανένας</w:t>
      </w:r>
      <w:r>
        <w:rPr>
          <w:rFonts w:eastAsia="Times New Roman"/>
          <w:szCs w:val="24"/>
        </w:rPr>
        <w:t>.</w:t>
      </w:r>
    </w:p>
    <w:p w14:paraId="22B6F2F0" w14:textId="77777777" w:rsidR="00841B0A" w:rsidRDefault="00B011D5">
      <w:pPr>
        <w:spacing w:line="600" w:lineRule="auto"/>
        <w:ind w:firstLine="720"/>
        <w:jc w:val="both"/>
        <w:rPr>
          <w:rFonts w:eastAsia="Times New Roman"/>
          <w:szCs w:val="24"/>
        </w:rPr>
      </w:pPr>
      <w:r w:rsidRPr="00D22F40">
        <w:rPr>
          <w:rFonts w:eastAsia="Times New Roman"/>
          <w:szCs w:val="24"/>
        </w:rPr>
        <w:lastRenderedPageBreak/>
        <w:t xml:space="preserve"> </w:t>
      </w:r>
      <w:r>
        <w:rPr>
          <w:rFonts w:eastAsia="Times New Roman"/>
          <w:szCs w:val="24"/>
        </w:rPr>
        <w:t>Π</w:t>
      </w:r>
      <w:r w:rsidRPr="00D22F40">
        <w:rPr>
          <w:rFonts w:eastAsia="Times New Roman"/>
          <w:szCs w:val="24"/>
        </w:rPr>
        <w:t xml:space="preserve">εριμένω τουλάχιστον να </w:t>
      </w:r>
      <w:r>
        <w:rPr>
          <w:rFonts w:eastAsia="Times New Roman"/>
          <w:szCs w:val="24"/>
        </w:rPr>
        <w:t xml:space="preserve">μου </w:t>
      </w:r>
      <w:r w:rsidRPr="00D22F40">
        <w:rPr>
          <w:rFonts w:eastAsia="Times New Roman"/>
          <w:szCs w:val="24"/>
        </w:rPr>
        <w:t>απαντήσετε στο συγκεκριμένο</w:t>
      </w:r>
      <w:r>
        <w:rPr>
          <w:rFonts w:eastAsia="Times New Roman"/>
          <w:szCs w:val="24"/>
        </w:rPr>
        <w:t>. Αν</w:t>
      </w:r>
      <w:r w:rsidRPr="00D22F40">
        <w:rPr>
          <w:rFonts w:eastAsia="Times New Roman"/>
          <w:szCs w:val="24"/>
        </w:rPr>
        <w:t xml:space="preserve"> είναι να κάνουμε γενική πολιτική</w:t>
      </w:r>
      <w:r>
        <w:rPr>
          <w:rFonts w:eastAsia="Times New Roman"/>
          <w:szCs w:val="24"/>
        </w:rPr>
        <w:t>,</w:t>
      </w:r>
      <w:r w:rsidRPr="00D22F40">
        <w:rPr>
          <w:rFonts w:eastAsia="Times New Roman"/>
          <w:szCs w:val="24"/>
        </w:rPr>
        <w:t xml:space="preserve"> μπορούμε να κάνουμε</w:t>
      </w:r>
      <w:r>
        <w:rPr>
          <w:rFonts w:eastAsia="Times New Roman"/>
          <w:szCs w:val="24"/>
        </w:rPr>
        <w:t>.</w:t>
      </w:r>
    </w:p>
    <w:p w14:paraId="22B6F2F1" w14:textId="77777777" w:rsidR="00841B0A" w:rsidRDefault="00B011D5">
      <w:pPr>
        <w:spacing w:line="600" w:lineRule="auto"/>
        <w:ind w:firstLine="720"/>
        <w:jc w:val="both"/>
        <w:rPr>
          <w:rFonts w:eastAsia="Times New Roman"/>
          <w:szCs w:val="24"/>
        </w:rPr>
      </w:pPr>
      <w:r w:rsidRPr="00536E55">
        <w:rPr>
          <w:rFonts w:eastAsia="Times New Roman"/>
          <w:b/>
          <w:szCs w:val="24"/>
        </w:rPr>
        <w:t xml:space="preserve">ΠΡΟΕΔΡΕΥΩΝ (Νικήτας Κακλαμάνης): </w:t>
      </w:r>
      <w:r>
        <w:rPr>
          <w:rFonts w:eastAsia="Times New Roman"/>
          <w:szCs w:val="24"/>
        </w:rPr>
        <w:t xml:space="preserve">Κυρία Υπουργέ, έχετε τον λόγο. </w:t>
      </w:r>
    </w:p>
    <w:p w14:paraId="22B6F2F2" w14:textId="77777777" w:rsidR="00841B0A" w:rsidRDefault="00B011D5">
      <w:pPr>
        <w:spacing w:line="600" w:lineRule="auto"/>
        <w:ind w:firstLine="720"/>
        <w:jc w:val="both"/>
        <w:rPr>
          <w:rFonts w:eastAsia="Times New Roman"/>
          <w:szCs w:val="24"/>
        </w:rPr>
      </w:pPr>
      <w:r w:rsidRPr="00536E55">
        <w:rPr>
          <w:rFonts w:eastAsia="Times New Roman"/>
          <w:b/>
          <w:szCs w:val="24"/>
        </w:rPr>
        <w:t>ΘΕΑΝΩ ΦΩΤΙΟΥ (Αναπληρώτρια Υπουργός Εργασίας, Κοινωνικής Ασφάλισης και Κοινωνικής Αλληλεγγύης):</w:t>
      </w:r>
      <w:r w:rsidRPr="00536E55">
        <w:rPr>
          <w:rFonts w:eastAsia="Times New Roman"/>
          <w:szCs w:val="24"/>
        </w:rPr>
        <w:t xml:space="preserve"> </w:t>
      </w:r>
      <w:r>
        <w:rPr>
          <w:rFonts w:eastAsia="Times New Roman"/>
          <w:szCs w:val="24"/>
        </w:rPr>
        <w:t>Κ</w:t>
      </w:r>
      <w:r w:rsidRPr="00D22F40">
        <w:rPr>
          <w:rFonts w:eastAsia="Times New Roman"/>
          <w:szCs w:val="24"/>
        </w:rPr>
        <w:t xml:space="preserve">ύριε </w:t>
      </w:r>
      <w:r>
        <w:rPr>
          <w:rFonts w:eastAsia="Times New Roman"/>
          <w:szCs w:val="24"/>
        </w:rPr>
        <w:t>Β</w:t>
      </w:r>
      <w:r w:rsidRPr="00D22F40">
        <w:rPr>
          <w:rFonts w:eastAsia="Times New Roman"/>
          <w:szCs w:val="24"/>
        </w:rPr>
        <w:t>ουλευτά</w:t>
      </w:r>
      <w:r>
        <w:rPr>
          <w:rFonts w:eastAsia="Times New Roman"/>
          <w:szCs w:val="24"/>
        </w:rPr>
        <w:t>,</w:t>
      </w:r>
      <w:r w:rsidRPr="00D22F40">
        <w:rPr>
          <w:rFonts w:eastAsia="Times New Roman"/>
          <w:szCs w:val="24"/>
        </w:rPr>
        <w:t xml:space="preserve"> είπατε πάρα πολλά πράγμ</w:t>
      </w:r>
      <w:r w:rsidRPr="00D22F40">
        <w:rPr>
          <w:rFonts w:eastAsia="Times New Roman"/>
          <w:szCs w:val="24"/>
        </w:rPr>
        <w:t>ατα</w:t>
      </w:r>
      <w:r>
        <w:rPr>
          <w:rFonts w:eastAsia="Times New Roman"/>
          <w:szCs w:val="24"/>
        </w:rPr>
        <w:t>.</w:t>
      </w:r>
    </w:p>
    <w:p w14:paraId="22B6F2F3" w14:textId="77777777" w:rsidR="00841B0A" w:rsidRDefault="00B011D5">
      <w:pPr>
        <w:spacing w:line="600" w:lineRule="auto"/>
        <w:ind w:firstLine="720"/>
        <w:jc w:val="both"/>
        <w:rPr>
          <w:rFonts w:eastAsia="Times New Roman"/>
          <w:szCs w:val="24"/>
        </w:rPr>
      </w:pPr>
      <w:r w:rsidRPr="00AA2DF8">
        <w:rPr>
          <w:rFonts w:eastAsia="Times New Roman"/>
          <w:b/>
          <w:szCs w:val="24"/>
        </w:rPr>
        <w:t>ΧΡΗΣΤΟΣ ΜΠΟΥΚΩΡΟΣ:</w:t>
      </w:r>
      <w:r>
        <w:rPr>
          <w:rFonts w:eastAsia="Times New Roman"/>
          <w:szCs w:val="24"/>
        </w:rPr>
        <w:t xml:space="preserve"> Εσείς περισσότερα.</w:t>
      </w:r>
    </w:p>
    <w:p w14:paraId="22B6F2F4" w14:textId="77777777" w:rsidR="00841B0A" w:rsidRDefault="00B011D5">
      <w:pPr>
        <w:spacing w:line="600" w:lineRule="auto"/>
        <w:ind w:firstLine="720"/>
        <w:jc w:val="both"/>
        <w:rPr>
          <w:rFonts w:eastAsia="Times New Roman"/>
          <w:szCs w:val="24"/>
        </w:rPr>
      </w:pPr>
      <w:r w:rsidRPr="00536E55">
        <w:rPr>
          <w:rFonts w:eastAsia="Times New Roman"/>
          <w:b/>
          <w:szCs w:val="24"/>
        </w:rPr>
        <w:t>ΘΕΑΝΩ ΦΩΤΙΟΥ (Αναπληρώτρια Υπουργός Εργασίας, Κοινωνικής Ασφάλισης και Κοινωνικής Αλληλεγγύης):</w:t>
      </w:r>
      <w:r w:rsidRPr="00D22F40">
        <w:rPr>
          <w:rFonts w:eastAsia="Times New Roman"/>
          <w:szCs w:val="24"/>
        </w:rPr>
        <w:t xml:space="preserve"> Θα απαντήσω πρώτα-πρώτα σε αυτό το αστείο </w:t>
      </w:r>
      <w:r>
        <w:rPr>
          <w:rFonts w:eastAsia="Times New Roman"/>
          <w:szCs w:val="24"/>
        </w:rPr>
        <w:t xml:space="preserve">για τα </w:t>
      </w:r>
      <w:r w:rsidRPr="00D22F40">
        <w:rPr>
          <w:rFonts w:eastAsia="Times New Roman"/>
          <w:szCs w:val="24"/>
        </w:rPr>
        <w:t>1.800 στο κάθε παιδί</w:t>
      </w:r>
      <w:r>
        <w:rPr>
          <w:rFonts w:eastAsia="Times New Roman"/>
          <w:szCs w:val="24"/>
        </w:rPr>
        <w:t>,</w:t>
      </w:r>
      <w:r w:rsidRPr="00D22F40">
        <w:rPr>
          <w:rFonts w:eastAsia="Times New Roman"/>
          <w:szCs w:val="24"/>
        </w:rPr>
        <w:t xml:space="preserve"> που υποσχεθήκατε</w:t>
      </w:r>
      <w:r>
        <w:rPr>
          <w:rFonts w:eastAsia="Times New Roman"/>
          <w:szCs w:val="24"/>
        </w:rPr>
        <w:t>.</w:t>
      </w:r>
      <w:r w:rsidRPr="00D22F40">
        <w:rPr>
          <w:rFonts w:eastAsia="Times New Roman"/>
          <w:szCs w:val="24"/>
        </w:rPr>
        <w:t xml:space="preserve"> </w:t>
      </w:r>
      <w:r>
        <w:rPr>
          <w:rFonts w:eastAsia="Times New Roman"/>
          <w:szCs w:val="24"/>
        </w:rPr>
        <w:t>Ό</w:t>
      </w:r>
      <w:r w:rsidRPr="00D22F40">
        <w:rPr>
          <w:rFonts w:eastAsia="Times New Roman"/>
          <w:szCs w:val="24"/>
        </w:rPr>
        <w:t xml:space="preserve">ταν </w:t>
      </w:r>
      <w:r>
        <w:rPr>
          <w:rFonts w:eastAsia="Times New Roman"/>
          <w:szCs w:val="24"/>
        </w:rPr>
        <w:t>ε</w:t>
      </w:r>
      <w:r w:rsidRPr="00D22F40">
        <w:rPr>
          <w:rFonts w:eastAsia="Times New Roman"/>
          <w:szCs w:val="24"/>
        </w:rPr>
        <w:t xml:space="preserve">μείς δίνουμε 2.375 </w:t>
      </w:r>
      <w:r>
        <w:rPr>
          <w:rFonts w:eastAsia="Times New Roman"/>
          <w:szCs w:val="24"/>
        </w:rPr>
        <w:t>ευρ</w:t>
      </w:r>
      <w:r>
        <w:rPr>
          <w:rFonts w:eastAsia="Times New Roman"/>
          <w:szCs w:val="24"/>
        </w:rPr>
        <w:t xml:space="preserve">ώ </w:t>
      </w:r>
      <w:r w:rsidRPr="00D22F40">
        <w:rPr>
          <w:rFonts w:eastAsia="Times New Roman"/>
          <w:szCs w:val="24"/>
        </w:rPr>
        <w:t>στα παι</w:t>
      </w:r>
      <w:r>
        <w:rPr>
          <w:rFonts w:eastAsia="Times New Roman"/>
          <w:szCs w:val="24"/>
        </w:rPr>
        <w:t xml:space="preserve">διά και </w:t>
      </w:r>
      <w:r w:rsidRPr="00D22F40">
        <w:rPr>
          <w:rFonts w:eastAsia="Times New Roman"/>
          <w:szCs w:val="24"/>
        </w:rPr>
        <w:t xml:space="preserve">2.945 </w:t>
      </w:r>
      <w:r>
        <w:rPr>
          <w:rFonts w:eastAsia="Times New Roman"/>
          <w:szCs w:val="24"/>
        </w:rPr>
        <w:t>με σίτιση και δεν βρίσκουν θέση…</w:t>
      </w:r>
    </w:p>
    <w:p w14:paraId="22B6F2F5" w14:textId="77777777" w:rsidR="00841B0A" w:rsidRDefault="00B011D5">
      <w:pPr>
        <w:spacing w:line="600" w:lineRule="auto"/>
        <w:ind w:firstLine="720"/>
        <w:jc w:val="both"/>
        <w:rPr>
          <w:rFonts w:eastAsia="Times New Roman"/>
          <w:szCs w:val="24"/>
        </w:rPr>
      </w:pPr>
      <w:r>
        <w:rPr>
          <w:rFonts w:eastAsia="Times New Roman"/>
          <w:b/>
          <w:szCs w:val="24"/>
        </w:rPr>
        <w:t xml:space="preserve">ΧΡΗΣΤΟΣ ΜΠΟΥΚΩΡΟΣ: </w:t>
      </w:r>
      <w:r>
        <w:rPr>
          <w:rFonts w:eastAsia="Times New Roman"/>
          <w:szCs w:val="24"/>
        </w:rPr>
        <w:t xml:space="preserve">Όχι σε όλους. </w:t>
      </w:r>
    </w:p>
    <w:p w14:paraId="22B6F2F6" w14:textId="77777777" w:rsidR="00841B0A" w:rsidRDefault="00B011D5">
      <w:pPr>
        <w:spacing w:line="600" w:lineRule="auto"/>
        <w:ind w:firstLine="720"/>
        <w:jc w:val="both"/>
        <w:rPr>
          <w:rFonts w:eastAsia="Times New Roman"/>
          <w:szCs w:val="24"/>
        </w:rPr>
      </w:pPr>
      <w:r>
        <w:rPr>
          <w:rFonts w:eastAsia="Times New Roman"/>
          <w:b/>
          <w:szCs w:val="24"/>
        </w:rPr>
        <w:lastRenderedPageBreak/>
        <w:t>ΘΕΑΝΩ ΦΩΤΙΟΥ (Αναπληρώτρια Υπουργός Εργασίας, Κοινωνικής Ασφάλισης και Κοινωνικής Αλληλεγγύης):</w:t>
      </w:r>
      <w:r>
        <w:rPr>
          <w:rFonts w:eastAsia="Times New Roman"/>
          <w:szCs w:val="24"/>
        </w:rPr>
        <w:t xml:space="preserve"> Όταν δίνουμε</w:t>
      </w:r>
      <w:r w:rsidRPr="00D22F40">
        <w:rPr>
          <w:rFonts w:eastAsia="Times New Roman"/>
          <w:szCs w:val="24"/>
        </w:rPr>
        <w:t xml:space="preserve"> 2.375 ως 2.945 </w:t>
      </w:r>
      <w:r>
        <w:rPr>
          <w:rFonts w:eastAsia="Times New Roman"/>
          <w:szCs w:val="24"/>
        </w:rPr>
        <w:t>ευρώ τον χρόνο και δεν βρίσκουν θέση, είνα</w:t>
      </w:r>
      <w:r>
        <w:rPr>
          <w:rFonts w:eastAsia="Times New Roman"/>
          <w:szCs w:val="24"/>
        </w:rPr>
        <w:t xml:space="preserve">ι γελοίο να λέτε ότι θα δώσετε 1.800 και θα βρουν θέση. </w:t>
      </w:r>
    </w:p>
    <w:p w14:paraId="22B6F2F7" w14:textId="77777777" w:rsidR="00841B0A" w:rsidRDefault="00B011D5">
      <w:pPr>
        <w:spacing w:line="600" w:lineRule="auto"/>
        <w:ind w:firstLine="720"/>
        <w:jc w:val="both"/>
        <w:rPr>
          <w:rFonts w:eastAsia="Times New Roman"/>
          <w:szCs w:val="24"/>
        </w:rPr>
      </w:pPr>
      <w:r>
        <w:rPr>
          <w:rFonts w:eastAsia="Times New Roman"/>
          <w:b/>
          <w:szCs w:val="24"/>
        </w:rPr>
        <w:t xml:space="preserve">ΧΡΗΣΤΟΣ ΜΠΟΥΚΩΡΟΣ: </w:t>
      </w:r>
      <w:r>
        <w:rPr>
          <w:rFonts w:eastAsia="Times New Roman"/>
          <w:szCs w:val="24"/>
        </w:rPr>
        <w:t>Εγώ δεν έκανα χαρακτηρισμούς!</w:t>
      </w:r>
    </w:p>
    <w:p w14:paraId="22B6F2F8" w14:textId="77777777" w:rsidR="00841B0A" w:rsidRDefault="00B011D5">
      <w:pPr>
        <w:spacing w:line="600" w:lineRule="auto"/>
        <w:ind w:firstLine="720"/>
        <w:jc w:val="both"/>
        <w:rPr>
          <w:rFonts w:eastAsia="Times New Roman"/>
          <w:szCs w:val="24"/>
        </w:rPr>
      </w:pPr>
      <w:r>
        <w:rPr>
          <w:rFonts w:eastAsia="Times New Roman"/>
          <w:b/>
          <w:szCs w:val="24"/>
        </w:rPr>
        <w:t xml:space="preserve">ΘΕΑΝΩ ΦΩΤΙΟΥ (Αναπληρώτρια Υπουργός Εργασίας, Κοινωνικής Ασφάλισης και Κοινωνικής Αλληλεγγύης): </w:t>
      </w:r>
      <w:r>
        <w:rPr>
          <w:rFonts w:eastAsia="Times New Roman"/>
          <w:szCs w:val="24"/>
        </w:rPr>
        <w:t xml:space="preserve">Είναι γελοίο! </w:t>
      </w:r>
    </w:p>
    <w:p w14:paraId="22B6F2F9" w14:textId="77777777" w:rsidR="00841B0A" w:rsidRDefault="00B011D5">
      <w:pPr>
        <w:spacing w:line="600" w:lineRule="auto"/>
        <w:ind w:firstLine="720"/>
        <w:jc w:val="both"/>
        <w:rPr>
          <w:rFonts w:eastAsia="Times New Roman"/>
          <w:szCs w:val="24"/>
        </w:rPr>
      </w:pPr>
      <w:r>
        <w:rPr>
          <w:rFonts w:eastAsia="Times New Roman"/>
          <w:b/>
          <w:szCs w:val="24"/>
        </w:rPr>
        <w:t xml:space="preserve">ΧΡΗΣΤΟΣ ΜΠΟΥΚΩΡΟΣ: </w:t>
      </w:r>
      <w:r>
        <w:rPr>
          <w:rFonts w:eastAsia="Times New Roman"/>
          <w:szCs w:val="24"/>
        </w:rPr>
        <w:t>Γελοίοι είναι οι ισχ</w:t>
      </w:r>
      <w:r>
        <w:rPr>
          <w:rFonts w:eastAsia="Times New Roman"/>
          <w:szCs w:val="24"/>
        </w:rPr>
        <w:t>υρισμοί σας!</w:t>
      </w:r>
    </w:p>
    <w:p w14:paraId="22B6F2FA" w14:textId="77777777" w:rsidR="00841B0A" w:rsidRDefault="00B011D5">
      <w:pPr>
        <w:spacing w:line="600" w:lineRule="auto"/>
        <w:ind w:firstLine="720"/>
        <w:jc w:val="both"/>
        <w:rPr>
          <w:rFonts w:eastAsia="Times New Roman"/>
          <w:szCs w:val="24"/>
        </w:rPr>
      </w:pPr>
      <w:r w:rsidRPr="00536E55">
        <w:rPr>
          <w:rFonts w:eastAsia="Times New Roman"/>
          <w:b/>
          <w:szCs w:val="24"/>
        </w:rPr>
        <w:t>ΠΡΟΕΔΡΕΥΩΝ (Νικήτας Κακλαμάνης):</w:t>
      </w:r>
      <w:r>
        <w:rPr>
          <w:rFonts w:eastAsia="Times New Roman"/>
          <w:b/>
          <w:szCs w:val="24"/>
        </w:rPr>
        <w:t xml:space="preserve"> </w:t>
      </w:r>
      <w:r>
        <w:rPr>
          <w:rFonts w:eastAsia="Times New Roman"/>
          <w:szCs w:val="24"/>
        </w:rPr>
        <w:t xml:space="preserve">Μα, τώρα τι κάνουμε; Τσακωνόμαστε; </w:t>
      </w:r>
    </w:p>
    <w:p w14:paraId="22B6F2FB" w14:textId="77777777" w:rsidR="00841B0A" w:rsidRDefault="00B011D5">
      <w:pPr>
        <w:spacing w:line="600" w:lineRule="auto"/>
        <w:ind w:firstLine="720"/>
        <w:jc w:val="both"/>
        <w:rPr>
          <w:rFonts w:eastAsia="Times New Roman"/>
          <w:szCs w:val="24"/>
        </w:rPr>
      </w:pPr>
      <w:r>
        <w:rPr>
          <w:rFonts w:eastAsia="Times New Roman"/>
          <w:b/>
          <w:szCs w:val="24"/>
        </w:rPr>
        <w:t xml:space="preserve">ΘΕΑΝΩ ΦΩΤΙΟΥ (Αναπληρώτρια Υπουργός Εργασίας, Κοινωνικής Ασφάλισης και Κοινωνικής Αλληλεγγύης): </w:t>
      </w:r>
      <w:r>
        <w:rPr>
          <w:rFonts w:eastAsia="Times New Roman"/>
          <w:szCs w:val="24"/>
        </w:rPr>
        <w:t xml:space="preserve">Τι να κάνουμε; </w:t>
      </w:r>
    </w:p>
    <w:p w14:paraId="22B6F2FC" w14:textId="77777777" w:rsidR="00841B0A" w:rsidRDefault="00B011D5">
      <w:pPr>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 xml:space="preserve">Εσείς είπατε, κύριε </w:t>
      </w:r>
      <w:proofErr w:type="spellStart"/>
      <w:r>
        <w:rPr>
          <w:rFonts w:eastAsia="Times New Roman"/>
          <w:szCs w:val="24"/>
        </w:rPr>
        <w:t>Μπουκώρο</w:t>
      </w:r>
      <w:proofErr w:type="spellEnd"/>
      <w:r>
        <w:rPr>
          <w:rFonts w:eastAsia="Times New Roman"/>
          <w:szCs w:val="24"/>
        </w:rPr>
        <w:t>,</w:t>
      </w:r>
      <w:r>
        <w:rPr>
          <w:rFonts w:eastAsia="Times New Roman"/>
          <w:szCs w:val="24"/>
        </w:rPr>
        <w:t xml:space="preserve"> αυτά που θέλατε, η κυρία Υπουργός θα πει αυτά που θέλει και αυτοί που σας ακούνε θα βγάλουν τα συμπεράσματά τους.</w:t>
      </w:r>
    </w:p>
    <w:p w14:paraId="22B6F2FD" w14:textId="77777777" w:rsidR="00841B0A" w:rsidRDefault="00B011D5">
      <w:pPr>
        <w:spacing w:line="600" w:lineRule="auto"/>
        <w:ind w:firstLine="720"/>
        <w:jc w:val="both"/>
        <w:rPr>
          <w:rFonts w:eastAsia="Times New Roman"/>
          <w:szCs w:val="24"/>
        </w:rPr>
      </w:pPr>
      <w:r>
        <w:rPr>
          <w:rFonts w:eastAsia="Times New Roman"/>
          <w:szCs w:val="24"/>
        </w:rPr>
        <w:t xml:space="preserve">Παρακαλώ, ήρεμα.  </w:t>
      </w:r>
    </w:p>
    <w:p w14:paraId="22B6F2FE" w14:textId="77777777" w:rsidR="00841B0A" w:rsidRDefault="00B011D5">
      <w:pPr>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w:t>
      </w:r>
      <w:proofErr w:type="spellStart"/>
      <w:r>
        <w:rPr>
          <w:rFonts w:eastAsia="Times New Roman"/>
          <w:szCs w:val="24"/>
        </w:rPr>
        <w:t>Εκατόν</w:t>
      </w:r>
      <w:proofErr w:type="spellEnd"/>
      <w:r>
        <w:rPr>
          <w:rFonts w:eastAsia="Times New Roman"/>
          <w:szCs w:val="24"/>
        </w:rPr>
        <w:t xml:space="preserve"> είκοσι επτά χιλιάδε</w:t>
      </w:r>
      <w:r>
        <w:rPr>
          <w:rFonts w:eastAsia="Times New Roman"/>
          <w:szCs w:val="24"/>
        </w:rPr>
        <w:t xml:space="preserve">ς παιδιά βάλαμε φέτος, κύριε Πρόεδρε, πέρυσι βάλαμε </w:t>
      </w:r>
      <w:proofErr w:type="spellStart"/>
      <w:r>
        <w:rPr>
          <w:rFonts w:eastAsia="Times New Roman"/>
          <w:szCs w:val="24"/>
        </w:rPr>
        <w:t>εκατόν</w:t>
      </w:r>
      <w:proofErr w:type="spellEnd"/>
      <w:r>
        <w:rPr>
          <w:rFonts w:eastAsia="Times New Roman"/>
          <w:szCs w:val="24"/>
        </w:rPr>
        <w:t xml:space="preserve"> δέκα οκτώ χιλιάδες, </w:t>
      </w:r>
      <w:proofErr w:type="spellStart"/>
      <w:r>
        <w:rPr>
          <w:rFonts w:eastAsia="Times New Roman"/>
          <w:szCs w:val="24"/>
        </w:rPr>
        <w:t>πρόπερσι</w:t>
      </w:r>
      <w:proofErr w:type="spellEnd"/>
      <w:r>
        <w:rPr>
          <w:rFonts w:eastAsia="Times New Roman"/>
          <w:szCs w:val="24"/>
        </w:rPr>
        <w:t xml:space="preserve"> βάλαμε εκατό χιλιάδες. </w:t>
      </w:r>
      <w:r w:rsidRPr="00D22F40">
        <w:rPr>
          <w:rFonts w:eastAsia="Times New Roman"/>
          <w:szCs w:val="24"/>
        </w:rPr>
        <w:t xml:space="preserve"> </w:t>
      </w:r>
      <w:r>
        <w:rPr>
          <w:rFonts w:eastAsia="Times New Roman"/>
          <w:szCs w:val="24"/>
        </w:rPr>
        <w:t>Αφήστε τα αυτά. Τα νούμερα είναι συντριπτικά.</w:t>
      </w:r>
    </w:p>
    <w:p w14:paraId="22B6F2FF" w14:textId="77777777" w:rsidR="00841B0A" w:rsidRDefault="00B011D5">
      <w:pPr>
        <w:spacing w:line="600" w:lineRule="auto"/>
        <w:ind w:firstLine="720"/>
        <w:jc w:val="both"/>
        <w:rPr>
          <w:rFonts w:eastAsia="Times New Roman"/>
          <w:szCs w:val="24"/>
        </w:rPr>
      </w:pPr>
      <w:r w:rsidRPr="00D22F40">
        <w:rPr>
          <w:rFonts w:eastAsia="Times New Roman"/>
          <w:szCs w:val="24"/>
        </w:rPr>
        <w:t>Τρίτον</w:t>
      </w:r>
      <w:r>
        <w:rPr>
          <w:rFonts w:eastAsia="Times New Roman"/>
          <w:szCs w:val="24"/>
        </w:rPr>
        <w:t>,</w:t>
      </w:r>
      <w:r w:rsidRPr="00D22F40">
        <w:rPr>
          <w:rFonts w:eastAsia="Times New Roman"/>
          <w:szCs w:val="24"/>
        </w:rPr>
        <w:t xml:space="preserve"> τη μεσαία τάξη την καταστρέψ</w:t>
      </w:r>
      <w:r>
        <w:rPr>
          <w:rFonts w:eastAsia="Times New Roman"/>
          <w:szCs w:val="24"/>
        </w:rPr>
        <w:t>αμε</w:t>
      </w:r>
      <w:r w:rsidRPr="00D22F40">
        <w:rPr>
          <w:rFonts w:eastAsia="Times New Roman"/>
          <w:szCs w:val="24"/>
        </w:rPr>
        <w:t xml:space="preserve"> εμείς</w:t>
      </w:r>
      <w:r>
        <w:rPr>
          <w:rFonts w:eastAsia="Times New Roman"/>
          <w:szCs w:val="24"/>
        </w:rPr>
        <w:t>;</w:t>
      </w:r>
      <w:r w:rsidRPr="00D22F40">
        <w:rPr>
          <w:rFonts w:eastAsia="Times New Roman"/>
          <w:szCs w:val="24"/>
        </w:rPr>
        <w:t xml:space="preserve"> </w:t>
      </w:r>
      <w:r>
        <w:rPr>
          <w:rFonts w:eastAsia="Times New Roman"/>
          <w:szCs w:val="24"/>
        </w:rPr>
        <w:t>Ξέρετε τι π</w:t>
      </w:r>
      <w:r w:rsidRPr="00D22F40">
        <w:rPr>
          <w:rFonts w:eastAsia="Times New Roman"/>
          <w:szCs w:val="24"/>
        </w:rPr>
        <w:t>αραλάβαμε το 2015 με τα στοιχεία του ΟΟΣ</w:t>
      </w:r>
      <w:r w:rsidRPr="00D22F40">
        <w:rPr>
          <w:rFonts w:eastAsia="Times New Roman"/>
          <w:szCs w:val="24"/>
        </w:rPr>
        <w:t>Α</w:t>
      </w:r>
      <w:r>
        <w:rPr>
          <w:rFonts w:eastAsia="Times New Roman"/>
          <w:szCs w:val="24"/>
        </w:rPr>
        <w:t>;</w:t>
      </w:r>
      <w:r w:rsidRPr="00D22F40">
        <w:rPr>
          <w:rFonts w:eastAsia="Times New Roman"/>
          <w:szCs w:val="24"/>
        </w:rPr>
        <w:t xml:space="preserve"> </w:t>
      </w:r>
      <w:r>
        <w:rPr>
          <w:rFonts w:eastAsia="Times New Roman"/>
          <w:szCs w:val="24"/>
        </w:rPr>
        <w:t>Έ</w:t>
      </w:r>
      <w:r w:rsidRPr="00D22F40">
        <w:rPr>
          <w:rFonts w:eastAsia="Times New Roman"/>
          <w:szCs w:val="24"/>
        </w:rPr>
        <w:t>να εκατομμύριο συμπολίτες μας μετακόμισαν από τη μεσαία τάξη στην κατώτερη τάξη</w:t>
      </w:r>
      <w:r>
        <w:rPr>
          <w:rFonts w:eastAsia="Times New Roman"/>
          <w:szCs w:val="24"/>
        </w:rPr>
        <w:t>.</w:t>
      </w:r>
      <w:r w:rsidRPr="00D22F40">
        <w:rPr>
          <w:rFonts w:eastAsia="Times New Roman"/>
          <w:szCs w:val="24"/>
        </w:rPr>
        <w:t xml:space="preserve"> </w:t>
      </w:r>
      <w:r>
        <w:rPr>
          <w:rFonts w:eastAsia="Times New Roman"/>
          <w:szCs w:val="24"/>
        </w:rPr>
        <w:t>Για</w:t>
      </w:r>
      <w:r w:rsidRPr="00D22F40">
        <w:rPr>
          <w:rFonts w:eastAsia="Times New Roman"/>
          <w:szCs w:val="24"/>
        </w:rPr>
        <w:t xml:space="preserve"> διαβάστε τα</w:t>
      </w:r>
      <w:r>
        <w:rPr>
          <w:rFonts w:eastAsia="Times New Roman"/>
          <w:szCs w:val="24"/>
        </w:rPr>
        <w:t xml:space="preserve"> νούμερα.</w:t>
      </w:r>
      <w:r w:rsidRPr="00D22F40">
        <w:rPr>
          <w:rFonts w:eastAsia="Times New Roman"/>
          <w:szCs w:val="24"/>
        </w:rPr>
        <w:t xml:space="preserve"> </w:t>
      </w:r>
      <w:r>
        <w:rPr>
          <w:rFonts w:eastAsia="Times New Roman"/>
          <w:szCs w:val="24"/>
        </w:rPr>
        <w:t>Το έκανε ο</w:t>
      </w:r>
      <w:r w:rsidRPr="00D22F40">
        <w:rPr>
          <w:rFonts w:eastAsia="Times New Roman"/>
          <w:szCs w:val="24"/>
        </w:rPr>
        <w:t xml:space="preserve"> ΣΥΡΙΖΑ αυτό</w:t>
      </w:r>
      <w:r>
        <w:rPr>
          <w:rFonts w:eastAsia="Times New Roman"/>
          <w:szCs w:val="24"/>
        </w:rPr>
        <w:t>;</w:t>
      </w:r>
      <w:r w:rsidRPr="00D22F40">
        <w:rPr>
          <w:rFonts w:eastAsia="Times New Roman"/>
          <w:szCs w:val="24"/>
        </w:rPr>
        <w:t xml:space="preserve"> </w:t>
      </w:r>
      <w:r>
        <w:rPr>
          <w:rFonts w:eastAsia="Times New Roman"/>
          <w:szCs w:val="24"/>
        </w:rPr>
        <w:t>Κ</w:t>
      </w:r>
      <w:r w:rsidRPr="00D22F40">
        <w:rPr>
          <w:rFonts w:eastAsia="Times New Roman"/>
          <w:szCs w:val="24"/>
        </w:rPr>
        <w:t>αι</w:t>
      </w:r>
      <w:r>
        <w:rPr>
          <w:rFonts w:eastAsia="Times New Roman"/>
          <w:szCs w:val="24"/>
        </w:rPr>
        <w:t xml:space="preserve"> όλα</w:t>
      </w:r>
      <w:r w:rsidRPr="00D22F40">
        <w:rPr>
          <w:rFonts w:eastAsia="Times New Roman"/>
          <w:szCs w:val="24"/>
        </w:rPr>
        <w:t xml:space="preserve"> αυτ</w:t>
      </w:r>
      <w:r>
        <w:rPr>
          <w:rFonts w:eastAsia="Times New Roman"/>
          <w:szCs w:val="24"/>
        </w:rPr>
        <w:t>ά που λέτε περί</w:t>
      </w:r>
      <w:r w:rsidRPr="00D22F40">
        <w:rPr>
          <w:rFonts w:eastAsia="Times New Roman"/>
          <w:szCs w:val="24"/>
        </w:rPr>
        <w:t xml:space="preserve"> παιδικής φτώχειας </w:t>
      </w:r>
      <w:r>
        <w:rPr>
          <w:rFonts w:eastAsia="Times New Roman"/>
          <w:szCs w:val="24"/>
        </w:rPr>
        <w:t>κλπ., είναι ντροπή!</w:t>
      </w:r>
      <w:r w:rsidRPr="00D22F40">
        <w:rPr>
          <w:rFonts w:eastAsia="Times New Roman"/>
          <w:szCs w:val="24"/>
        </w:rPr>
        <w:t xml:space="preserve"> </w:t>
      </w:r>
      <w:r>
        <w:rPr>
          <w:rFonts w:eastAsia="Times New Roman"/>
          <w:szCs w:val="24"/>
        </w:rPr>
        <w:t>Και αυτά που λέτε για</w:t>
      </w:r>
      <w:r w:rsidRPr="00D22F40">
        <w:rPr>
          <w:rFonts w:eastAsia="Times New Roman"/>
          <w:szCs w:val="24"/>
        </w:rPr>
        <w:t xml:space="preserve"> την υπογεννητικότητα </w:t>
      </w:r>
      <w:r>
        <w:rPr>
          <w:rFonts w:eastAsia="Times New Roman"/>
          <w:szCs w:val="24"/>
        </w:rPr>
        <w:t xml:space="preserve">είναι </w:t>
      </w:r>
      <w:r>
        <w:rPr>
          <w:rFonts w:eastAsia="Times New Roman"/>
          <w:szCs w:val="24"/>
        </w:rPr>
        <w:lastRenderedPageBreak/>
        <w:t>ντροπή</w:t>
      </w:r>
      <w:r w:rsidRPr="00D22F40">
        <w:rPr>
          <w:rFonts w:eastAsia="Times New Roman"/>
          <w:szCs w:val="24"/>
        </w:rPr>
        <w:t xml:space="preserve"> </w:t>
      </w:r>
      <w:r>
        <w:rPr>
          <w:rFonts w:eastAsia="Times New Roman"/>
          <w:szCs w:val="24"/>
        </w:rPr>
        <w:t>ε</w:t>
      </w:r>
      <w:r>
        <w:rPr>
          <w:rFonts w:eastAsia="Times New Roman"/>
          <w:szCs w:val="24"/>
        </w:rPr>
        <w:t>πίσης!</w:t>
      </w:r>
      <w:r w:rsidRPr="00D22F40">
        <w:rPr>
          <w:rFonts w:eastAsia="Times New Roman"/>
          <w:szCs w:val="24"/>
        </w:rPr>
        <w:t xml:space="preserve"> </w:t>
      </w:r>
      <w:r>
        <w:rPr>
          <w:rFonts w:eastAsia="Times New Roman"/>
          <w:szCs w:val="24"/>
        </w:rPr>
        <w:t>Για την υ</w:t>
      </w:r>
      <w:r w:rsidRPr="00D22F40">
        <w:rPr>
          <w:rFonts w:eastAsia="Times New Roman"/>
          <w:szCs w:val="24"/>
        </w:rPr>
        <w:t xml:space="preserve">πογεννητικότητα </w:t>
      </w:r>
      <w:r>
        <w:rPr>
          <w:rFonts w:eastAsia="Times New Roman"/>
          <w:szCs w:val="24"/>
        </w:rPr>
        <w:t xml:space="preserve">κάνατε στη </w:t>
      </w:r>
      <w:r w:rsidRPr="00D22F40">
        <w:rPr>
          <w:rFonts w:eastAsia="Times New Roman"/>
          <w:szCs w:val="24"/>
        </w:rPr>
        <w:t xml:space="preserve">Βουλή </w:t>
      </w:r>
      <w:r>
        <w:rPr>
          <w:rFonts w:eastAsia="Times New Roman"/>
          <w:szCs w:val="24"/>
        </w:rPr>
        <w:t>επιτροπή και βγάλατε κοινό πόρισμα.</w:t>
      </w:r>
    </w:p>
    <w:p w14:paraId="22B6F300"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Διαβάστε την. Διαβάστε το δημογραφικό και για την υπογεννητικότητα. Και επειδή κάνετε…</w:t>
      </w:r>
    </w:p>
    <w:p w14:paraId="22B6F301" w14:textId="77777777" w:rsidR="00841B0A" w:rsidRDefault="00B011D5">
      <w:pPr>
        <w:spacing w:line="600" w:lineRule="auto"/>
        <w:ind w:firstLine="720"/>
        <w:jc w:val="both"/>
        <w:rPr>
          <w:rFonts w:eastAsia="Times New Roman" w:cs="Times New Roman"/>
          <w:szCs w:val="24"/>
        </w:rPr>
      </w:pPr>
      <w:r w:rsidRPr="000F47A0">
        <w:rPr>
          <w:rFonts w:eastAsia="Times New Roman" w:cs="Times New Roman"/>
          <w:b/>
          <w:szCs w:val="24"/>
        </w:rPr>
        <w:t>ΧΡΗΣΤΟΣ ΜΠΟΥΚΩΡΟΣ:</w:t>
      </w:r>
      <w:r>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ακούστηκε)</w:t>
      </w:r>
    </w:p>
    <w:p w14:paraId="22B6F302" w14:textId="77777777" w:rsidR="00841B0A" w:rsidRDefault="00B011D5">
      <w:pPr>
        <w:spacing w:line="600" w:lineRule="auto"/>
        <w:ind w:firstLine="720"/>
        <w:jc w:val="both"/>
        <w:rPr>
          <w:rFonts w:eastAsia="Times New Roman" w:cs="Times New Roman"/>
          <w:szCs w:val="24"/>
        </w:rPr>
      </w:pPr>
      <w:r>
        <w:rPr>
          <w:rFonts w:eastAsia="Times New Roman"/>
          <w:b/>
          <w:bCs/>
          <w:szCs w:val="24"/>
        </w:rPr>
        <w:t xml:space="preserve">ΠΡΟΕΔΡΕΥΩΝ (Νικήτας Κακλαμάνης): </w:t>
      </w:r>
      <w:r>
        <w:rPr>
          <w:rFonts w:eastAsia="Times New Roman"/>
          <w:bCs/>
          <w:szCs w:val="24"/>
        </w:rPr>
        <w:t xml:space="preserve">Κύριε </w:t>
      </w:r>
      <w:proofErr w:type="spellStart"/>
      <w:r>
        <w:rPr>
          <w:rFonts w:eastAsia="Times New Roman"/>
          <w:bCs/>
          <w:szCs w:val="24"/>
        </w:rPr>
        <w:t>Μπουκώρο</w:t>
      </w:r>
      <w:proofErr w:type="spellEnd"/>
      <w:r>
        <w:rPr>
          <w:rFonts w:eastAsia="Times New Roman"/>
          <w:bCs/>
          <w:szCs w:val="24"/>
        </w:rPr>
        <w:t>,</w:t>
      </w:r>
      <w:r>
        <w:rPr>
          <w:rFonts w:eastAsia="Times New Roman"/>
          <w:bCs/>
          <w:szCs w:val="24"/>
        </w:rPr>
        <w:t xml:space="preserve"> δεν γράφονται στα Πρακτικά. Απλά καθυστερείτε. Αυτό κάνετε τώρα. Δεν γράφονται.</w:t>
      </w:r>
    </w:p>
    <w:p w14:paraId="22B6F303" w14:textId="77777777" w:rsidR="00841B0A" w:rsidRDefault="00B011D5">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w:t>
      </w:r>
      <w:r w:rsidRPr="000F47A0">
        <w:rPr>
          <w:rFonts w:eastAsia="Times New Roman" w:cs="Times New Roman"/>
          <w:b/>
          <w:szCs w:val="24"/>
        </w:rPr>
        <w:t xml:space="preserve"> Υπουργός Εργασίας, Κοινωνικής Ασφάλισης και Κοινωνικής Αλληλεγγύης):</w:t>
      </w:r>
      <w:r>
        <w:rPr>
          <w:rFonts w:eastAsia="Times New Roman" w:cs="Times New Roman"/>
          <w:szCs w:val="24"/>
        </w:rPr>
        <w:t xml:space="preserve"> Και επειδή κάνετε και σε αυτό λάθος, πολύ μικρή αύξηση του δείκτη γεννήσεων είχ</w:t>
      </w:r>
      <w:r>
        <w:rPr>
          <w:rFonts w:eastAsia="Times New Roman" w:cs="Times New Roman"/>
          <w:szCs w:val="24"/>
        </w:rPr>
        <w:t>αμε τα τρία τελευταία χρόνια. Μικρή -λυπάμαι πολύ- αλλά είχαμε αύξηση…</w:t>
      </w:r>
    </w:p>
    <w:p w14:paraId="22B6F304" w14:textId="77777777" w:rsidR="00841B0A" w:rsidRDefault="00B011D5">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Λυπάστε που είχαμε αύξηση;</w:t>
      </w:r>
    </w:p>
    <w:p w14:paraId="22B6F305" w14:textId="77777777" w:rsidR="00841B0A" w:rsidRDefault="00B011D5">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w:t>
      </w:r>
      <w:r w:rsidRPr="000F47A0">
        <w:rPr>
          <w:rFonts w:eastAsia="Times New Roman" w:cs="Times New Roman"/>
          <w:b/>
          <w:szCs w:val="24"/>
        </w:rPr>
        <w:t xml:space="preserve"> Υπουργός Εργασίας, Κοινωνικής Ασφάλισης και Κοινωνικής Αλληλεγγύης):</w:t>
      </w:r>
      <w:r>
        <w:rPr>
          <w:rFonts w:eastAsia="Times New Roman" w:cs="Times New Roman"/>
          <w:szCs w:val="24"/>
        </w:rPr>
        <w:t xml:space="preserve"> Λυπάμαι πολύ που ήταν μικρή, κύριε Πρόεδρε. Ήταν </w:t>
      </w:r>
      <w:r>
        <w:rPr>
          <w:rFonts w:eastAsia="Times New Roman" w:cs="Times New Roman"/>
          <w:szCs w:val="24"/>
        </w:rPr>
        <w:lastRenderedPageBreak/>
        <w:t>πολύ μικρή, αλλά ήταν αύξηση. Τέτοια παραπλάνηση του ελληνικού λαού</w:t>
      </w:r>
      <w:r>
        <w:rPr>
          <w:rFonts w:eastAsia="Times New Roman" w:cs="Times New Roman"/>
          <w:szCs w:val="24"/>
        </w:rPr>
        <w:t>,</w:t>
      </w:r>
      <w:r>
        <w:rPr>
          <w:rFonts w:eastAsia="Times New Roman" w:cs="Times New Roman"/>
          <w:szCs w:val="24"/>
        </w:rPr>
        <w:t xml:space="preserve"> δεν έχω ξανακούσει!</w:t>
      </w:r>
    </w:p>
    <w:p w14:paraId="22B6F306"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Πάμε τώρα να δούμε λιγάκι…</w:t>
      </w:r>
    </w:p>
    <w:p w14:paraId="22B6F307" w14:textId="77777777" w:rsidR="00841B0A" w:rsidRDefault="00B011D5">
      <w:pPr>
        <w:spacing w:line="600" w:lineRule="auto"/>
        <w:ind w:firstLine="720"/>
        <w:jc w:val="both"/>
        <w:rPr>
          <w:rFonts w:eastAsia="Times New Roman" w:cs="Times New Roman"/>
          <w:szCs w:val="24"/>
        </w:rPr>
      </w:pPr>
      <w:r w:rsidRPr="000F47A0">
        <w:rPr>
          <w:rFonts w:eastAsia="Times New Roman" w:cs="Times New Roman"/>
          <w:b/>
          <w:szCs w:val="24"/>
        </w:rPr>
        <w:t>ΧΡΗΣΤΟΣ ΜΠΟΥΚΩΡΟΣ:</w:t>
      </w:r>
      <w:r>
        <w:rPr>
          <w:rFonts w:eastAsia="Times New Roman" w:cs="Times New Roman"/>
          <w:szCs w:val="24"/>
        </w:rPr>
        <w:t xml:space="preserve"> Κύριε Πρόεδρε, έχει μιλήσει συνολικά δώδεκα λεπτά!</w:t>
      </w:r>
    </w:p>
    <w:p w14:paraId="22B6F308" w14:textId="77777777" w:rsidR="00841B0A" w:rsidRDefault="00B011D5">
      <w:pPr>
        <w:spacing w:line="600" w:lineRule="auto"/>
        <w:ind w:firstLine="720"/>
        <w:jc w:val="both"/>
        <w:rPr>
          <w:rFonts w:eastAsia="Times New Roman" w:cs="Times New Roman"/>
          <w:szCs w:val="24"/>
        </w:rPr>
      </w:pPr>
      <w:r>
        <w:rPr>
          <w:rFonts w:eastAsia="Times New Roman" w:cs="Times New Roman"/>
          <w:b/>
          <w:szCs w:val="24"/>
        </w:rPr>
        <w:t>ΘΕΑΝΩ ΦΩΤΙΟΥ (Αναπλη</w:t>
      </w:r>
      <w:r>
        <w:rPr>
          <w:rFonts w:eastAsia="Times New Roman" w:cs="Times New Roman"/>
          <w:b/>
          <w:szCs w:val="24"/>
        </w:rPr>
        <w:t xml:space="preserve">ρώτρια Υπουργός Εργασίας, Κοινωνικής Ασφάλισης και Κοινωνικής Αλληλεγγύης): </w:t>
      </w:r>
      <w:r>
        <w:rPr>
          <w:rFonts w:eastAsia="Times New Roman" w:cs="Times New Roman"/>
          <w:szCs w:val="24"/>
        </w:rPr>
        <w:t>Τι θα γίνει; Να σταματήσω.</w:t>
      </w:r>
    </w:p>
    <w:p w14:paraId="22B6F309" w14:textId="77777777" w:rsidR="00841B0A" w:rsidRDefault="00B011D5">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Κύριε </w:t>
      </w:r>
      <w:proofErr w:type="spellStart"/>
      <w:r>
        <w:rPr>
          <w:rFonts w:eastAsia="Times New Roman"/>
          <w:bCs/>
          <w:szCs w:val="24"/>
        </w:rPr>
        <w:t>Μπουκώρο</w:t>
      </w:r>
      <w:proofErr w:type="spellEnd"/>
      <w:r>
        <w:rPr>
          <w:rFonts w:eastAsia="Times New Roman"/>
          <w:bCs/>
          <w:szCs w:val="24"/>
        </w:rPr>
        <w:t xml:space="preserve">, σας άφησα και εσάς παραπάνω. </w:t>
      </w:r>
      <w:r>
        <w:rPr>
          <w:rFonts w:eastAsia="Times New Roman"/>
          <w:bCs/>
          <w:szCs w:val="24"/>
        </w:rPr>
        <w:t>Δ</w:t>
      </w:r>
      <w:r>
        <w:rPr>
          <w:rFonts w:eastAsia="Times New Roman"/>
          <w:bCs/>
          <w:szCs w:val="24"/>
        </w:rPr>
        <w:t>εν έχει λήξει ο χρόνος της κυρίας Υπουργού ακόμα.</w:t>
      </w:r>
    </w:p>
    <w:p w14:paraId="22B6F30A" w14:textId="77777777" w:rsidR="00841B0A" w:rsidRDefault="00B011D5">
      <w:pPr>
        <w:spacing w:line="600" w:lineRule="auto"/>
        <w:ind w:firstLine="720"/>
        <w:jc w:val="both"/>
        <w:rPr>
          <w:rFonts w:eastAsia="Times New Roman"/>
          <w:bCs/>
          <w:szCs w:val="24"/>
        </w:rPr>
      </w:pPr>
      <w:r>
        <w:rPr>
          <w:rFonts w:eastAsia="Times New Roman"/>
          <w:bCs/>
          <w:szCs w:val="24"/>
        </w:rPr>
        <w:t xml:space="preserve">Συνεχίστε, κυρία </w:t>
      </w:r>
      <w:r>
        <w:rPr>
          <w:rFonts w:eastAsia="Times New Roman"/>
          <w:bCs/>
          <w:szCs w:val="24"/>
        </w:rPr>
        <w:t>Υπουργέ.</w:t>
      </w:r>
    </w:p>
    <w:p w14:paraId="22B6F30B" w14:textId="77777777" w:rsidR="00841B0A" w:rsidRDefault="00B011D5">
      <w:pPr>
        <w:spacing w:line="600" w:lineRule="auto"/>
        <w:ind w:firstLine="720"/>
        <w:jc w:val="both"/>
        <w:rPr>
          <w:rFonts w:eastAsia="Times New Roman" w:cs="Times New Roman"/>
          <w:szCs w:val="24"/>
        </w:rPr>
      </w:pPr>
      <w:r>
        <w:rPr>
          <w:rFonts w:eastAsia="Times New Roman" w:cs="Times New Roman"/>
          <w:b/>
          <w:szCs w:val="24"/>
        </w:rPr>
        <w:t>ΘΕΑΝΩ ΦΩΤΙΟΥ (</w:t>
      </w:r>
      <w:r w:rsidRPr="000F570B">
        <w:rPr>
          <w:rFonts w:eastAsia="Times New Roman" w:cs="Times New Roman"/>
          <w:b/>
          <w:szCs w:val="24"/>
        </w:rPr>
        <w:t xml:space="preserve">Αναπληρώτρια </w:t>
      </w:r>
      <w:r>
        <w:rPr>
          <w:rFonts w:eastAsia="Times New Roman" w:cs="Times New Roman"/>
          <w:b/>
          <w:szCs w:val="24"/>
        </w:rPr>
        <w:t>Υπουργός Εργασίας, Κοινωνικής Ασφάλισης και Κοινωνικής Αλληλεγγύης):</w:t>
      </w:r>
      <w:r>
        <w:rPr>
          <w:rFonts w:eastAsia="Times New Roman" w:cs="Times New Roman"/>
          <w:szCs w:val="24"/>
        </w:rPr>
        <w:t xml:space="preserve"> Ακούστε, κύριε </w:t>
      </w:r>
      <w:proofErr w:type="spellStart"/>
      <w:r>
        <w:rPr>
          <w:rFonts w:eastAsia="Times New Roman" w:cs="Times New Roman"/>
          <w:szCs w:val="24"/>
        </w:rPr>
        <w:t>Μπουκώρο</w:t>
      </w:r>
      <w:proofErr w:type="spellEnd"/>
      <w:r>
        <w:rPr>
          <w:rFonts w:eastAsia="Times New Roman" w:cs="Times New Roman"/>
          <w:szCs w:val="24"/>
        </w:rPr>
        <w:t xml:space="preserve">. </w:t>
      </w:r>
    </w:p>
    <w:p w14:paraId="22B6F30C"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lastRenderedPageBreak/>
        <w:t>Υπάρχει το δυνητικά ολοήμερο νηπιαγωγείο. Εάν κύριε Πρόεδρε, πέντε γονείς στο ένα τμήμα, δέκα γονείς στα δύο τμήματα και δεκα</w:t>
      </w:r>
      <w:r>
        <w:rPr>
          <w:rFonts w:eastAsia="Times New Roman" w:cs="Times New Roman"/>
          <w:szCs w:val="24"/>
        </w:rPr>
        <w:t xml:space="preserve">πέντε γονείς στα τρία τμήματα ζητήσουν να εφαρμοστεί το ολοήμερο, τότε επεκτείνεται μέχρι τις 16.00΄ η λειτουργία του. Τι φαντάζεστε; Για το συμφέρον του παιδιού θα το πηγαίνουμε από τις 7.00΄στο σχολείο, θα τελειώνει στις 16.00΄ και μετά θα το πηγαίνουμε </w:t>
      </w:r>
      <w:r>
        <w:rPr>
          <w:rFonts w:eastAsia="Times New Roman" w:cs="Times New Roman"/>
          <w:szCs w:val="24"/>
        </w:rPr>
        <w:t xml:space="preserve">στο ΚΔΑΠ; Αυτό είναι για το συμφέρον του τετράχρονου παιδιού; </w:t>
      </w:r>
    </w:p>
    <w:p w14:paraId="22B6F30D" w14:textId="77777777" w:rsidR="00841B0A" w:rsidRDefault="00B011D5">
      <w:pPr>
        <w:spacing w:line="600" w:lineRule="auto"/>
        <w:ind w:firstLine="720"/>
        <w:jc w:val="both"/>
        <w:rPr>
          <w:rFonts w:eastAsia="Times New Roman"/>
          <w:bCs/>
          <w:szCs w:val="24"/>
        </w:rPr>
      </w:pPr>
      <w:r w:rsidRPr="004E4F19">
        <w:rPr>
          <w:rFonts w:eastAsia="Times New Roman"/>
          <w:bCs/>
          <w:szCs w:val="24"/>
        </w:rPr>
        <w:t xml:space="preserve">(Στο σημείο αυτό </w:t>
      </w:r>
      <w:r>
        <w:rPr>
          <w:rFonts w:eastAsia="Times New Roman"/>
          <w:bCs/>
          <w:szCs w:val="24"/>
        </w:rPr>
        <w:t>κ</w:t>
      </w:r>
      <w:r w:rsidRPr="004E4F19">
        <w:rPr>
          <w:rFonts w:eastAsia="Times New Roman"/>
          <w:bCs/>
          <w:szCs w:val="24"/>
        </w:rPr>
        <w:t xml:space="preserve">τυπάει </w:t>
      </w:r>
      <w:r w:rsidRPr="004E4F19">
        <w:rPr>
          <w:rFonts w:eastAsia="Times New Roman"/>
          <w:bCs/>
          <w:szCs w:val="24"/>
        </w:rPr>
        <w:t xml:space="preserve">το κουδούνι λήξεως του χρόνου ομιλίας </w:t>
      </w:r>
      <w:r>
        <w:rPr>
          <w:rFonts w:eastAsia="Times New Roman"/>
          <w:bCs/>
          <w:szCs w:val="24"/>
        </w:rPr>
        <w:t>της κυρίας Υπουργού</w:t>
      </w:r>
      <w:r w:rsidRPr="004E4F19">
        <w:rPr>
          <w:rFonts w:eastAsia="Times New Roman"/>
          <w:bCs/>
          <w:szCs w:val="24"/>
        </w:rPr>
        <w:t>)</w:t>
      </w:r>
    </w:p>
    <w:p w14:paraId="22B6F30E"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Εγώ λέω: Να κάνουμε επιστημονική επιτροπή; Να δούμε πού βρισκόμαστε;</w:t>
      </w:r>
    </w:p>
    <w:p w14:paraId="22B6F30F" w14:textId="77777777" w:rsidR="00841B0A" w:rsidRDefault="00B011D5">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Και με </w:t>
      </w:r>
      <w:r>
        <w:rPr>
          <w:rFonts w:eastAsia="Times New Roman"/>
          <w:bCs/>
          <w:szCs w:val="24"/>
        </w:rPr>
        <w:t>αυτό κλείνετε.</w:t>
      </w:r>
    </w:p>
    <w:p w14:paraId="22B6F310" w14:textId="77777777" w:rsidR="00841B0A" w:rsidRDefault="00B011D5">
      <w:pPr>
        <w:spacing w:line="600" w:lineRule="auto"/>
        <w:ind w:firstLine="720"/>
        <w:jc w:val="both"/>
        <w:rPr>
          <w:rFonts w:eastAsia="Times New Roman" w:cs="Times New Roman"/>
          <w:szCs w:val="24"/>
        </w:rPr>
      </w:pPr>
      <w:r>
        <w:rPr>
          <w:rFonts w:eastAsia="Times New Roman" w:cs="Times New Roman"/>
          <w:b/>
          <w:szCs w:val="24"/>
        </w:rPr>
        <w:t>ΘΕΑΝΩ ΦΩΤΙΟΥ (</w:t>
      </w:r>
      <w:r w:rsidRPr="000F570B">
        <w:rPr>
          <w:rFonts w:eastAsia="Times New Roman" w:cs="Times New Roman"/>
          <w:b/>
          <w:szCs w:val="24"/>
        </w:rPr>
        <w:t xml:space="preserve">Αναπληρώτρια </w:t>
      </w:r>
      <w:r>
        <w:rPr>
          <w:rFonts w:eastAsia="Times New Roman" w:cs="Times New Roman"/>
          <w:b/>
          <w:szCs w:val="24"/>
        </w:rPr>
        <w:t>Υπουργός Εργασίας, Κοινωνικής Ασφάλισης και Κοινωνικής Αλληλεγγύης):</w:t>
      </w:r>
      <w:r>
        <w:rPr>
          <w:rFonts w:eastAsia="Times New Roman" w:cs="Times New Roman"/>
          <w:szCs w:val="24"/>
        </w:rPr>
        <w:t xml:space="preserve"> Ακριβώς, κύριε Πρόεδρε.</w:t>
      </w:r>
    </w:p>
    <w:p w14:paraId="22B6F311"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lastRenderedPageBreak/>
        <w:t>Δεν είναι καλός τομέας το παιδί για να γίνεται αυτή η σπέκουλα. Λέω, λοιπόν όπως για όλα τα πράγματα, θέλετε να συνεννοηθ</w:t>
      </w:r>
      <w:r>
        <w:rPr>
          <w:rFonts w:eastAsia="Times New Roman" w:cs="Times New Roman"/>
          <w:szCs w:val="24"/>
        </w:rPr>
        <w:t>ούμε όλα τα κόμματα της Βουλής; Για ελάτε με τους επιστημονικούς σας συμβούλους να μας πείτε: Πόσες ώρες πρέπει ένα τετράχρονο να βρίσκεται μέσα στο νηπιαγωγείο και μετά στο ΚΔΑΠ; Για να ξέρουμε και εμείς τι ακριβώς ισονομία είναι αυτή για τα παιδιά. Ισονο</w:t>
      </w:r>
      <w:r>
        <w:rPr>
          <w:rFonts w:eastAsia="Times New Roman" w:cs="Times New Roman"/>
          <w:szCs w:val="24"/>
        </w:rPr>
        <w:t>μία σημαίνει ότι πρώτα είναι τα δικαιώματα του παιδιού. Πρώτα το παιδί!</w:t>
      </w:r>
    </w:p>
    <w:p w14:paraId="22B6F312" w14:textId="77777777" w:rsidR="00841B0A" w:rsidRDefault="00B011D5">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Ωραία.</w:t>
      </w:r>
    </w:p>
    <w:p w14:paraId="22B6F313" w14:textId="77777777" w:rsidR="00841B0A" w:rsidRDefault="00B011D5">
      <w:pPr>
        <w:spacing w:line="600" w:lineRule="auto"/>
        <w:ind w:firstLine="720"/>
        <w:jc w:val="both"/>
        <w:rPr>
          <w:rFonts w:eastAsia="Times New Roman" w:cs="Times New Roman"/>
          <w:szCs w:val="24"/>
        </w:rPr>
      </w:pPr>
      <w:r>
        <w:rPr>
          <w:rFonts w:eastAsia="Times New Roman"/>
          <w:bCs/>
          <w:szCs w:val="24"/>
        </w:rPr>
        <w:t>Ακολουθεί η</w:t>
      </w:r>
      <w:r>
        <w:rPr>
          <w:rFonts w:eastAsia="Times New Roman"/>
          <w:bCs/>
          <w:szCs w:val="24"/>
        </w:rPr>
        <w:t xml:space="preserve"> δεύτερη</w:t>
      </w:r>
      <w:r>
        <w:rPr>
          <w:rFonts w:eastAsia="Times New Roman"/>
          <w:bCs/>
          <w:szCs w:val="24"/>
        </w:rPr>
        <w:t xml:space="preserve"> </w:t>
      </w:r>
      <w:r>
        <w:rPr>
          <w:rFonts w:eastAsia="Times New Roman" w:cs="Times New Roman"/>
          <w:szCs w:val="24"/>
        </w:rPr>
        <w:t xml:space="preserve">με αριθμό 473/4-4-2019 επίκαιρη ερώτηση </w:t>
      </w:r>
      <w:r>
        <w:rPr>
          <w:rFonts w:eastAsia="Times New Roman" w:cs="Times New Roman"/>
          <w:szCs w:val="24"/>
        </w:rPr>
        <w:t xml:space="preserve">δεύτερου κύκλου </w:t>
      </w:r>
      <w:r>
        <w:rPr>
          <w:rFonts w:eastAsia="Times New Roman" w:cs="Times New Roman"/>
          <w:szCs w:val="24"/>
        </w:rPr>
        <w:t>του Βουλευτή Ηλείας της Δημοκρατικής Συμπαράταξης κ.</w:t>
      </w:r>
      <w:r>
        <w:rPr>
          <w:rFonts w:eastAsia="Times New Roman" w:cs="Times New Roman"/>
          <w:b/>
          <w:bCs/>
          <w:szCs w:val="24"/>
        </w:rPr>
        <w:t xml:space="preserve"> </w:t>
      </w:r>
      <w:r w:rsidRPr="009157E2">
        <w:rPr>
          <w:rFonts w:eastAsia="Times New Roman" w:cs="Times New Roman"/>
          <w:bCs/>
          <w:szCs w:val="24"/>
        </w:rPr>
        <w:t xml:space="preserve">Γιάννη </w:t>
      </w:r>
      <w:r w:rsidRPr="009157E2">
        <w:rPr>
          <w:rFonts w:eastAsia="Times New Roman" w:cs="Times New Roman"/>
          <w:bCs/>
          <w:szCs w:val="24"/>
        </w:rPr>
        <w:t>Κουτσούκου</w:t>
      </w:r>
      <w:r>
        <w:rPr>
          <w:rFonts w:eastAsia="Times New Roman" w:cs="Times New Roman"/>
          <w:szCs w:val="24"/>
        </w:rPr>
        <w:t xml:space="preserve"> προς τον Υπουργό </w:t>
      </w:r>
      <w:r w:rsidRPr="009157E2">
        <w:rPr>
          <w:rFonts w:eastAsia="Times New Roman" w:cs="Times New Roman"/>
          <w:bCs/>
          <w:szCs w:val="24"/>
        </w:rPr>
        <w:t>Αγροτικής Ανάπτυξης και Τροφίμων,</w:t>
      </w:r>
      <w:r>
        <w:rPr>
          <w:rFonts w:eastAsia="Times New Roman" w:cs="Times New Roman"/>
          <w:szCs w:val="24"/>
        </w:rPr>
        <w:t xml:space="preserve"> με θέμα: «Η αντιφατική και αναποτελεσματική πολιτική του Υπουργείου Αγροτικής Ανάπτυξης και Τροφίμων (ΥΠΑΑΤ) θέτει σε κίνδυνο την νέα καλλιεργητική περίοδο στις εκτάσεις των πρώην λιμνών </w:t>
      </w:r>
      <w:proofErr w:type="spellStart"/>
      <w:r>
        <w:rPr>
          <w:rFonts w:eastAsia="Times New Roman" w:cs="Times New Roman"/>
          <w:szCs w:val="24"/>
        </w:rPr>
        <w:t>Αγουλιν</w:t>
      </w:r>
      <w:r>
        <w:rPr>
          <w:rFonts w:eastAsia="Times New Roman" w:cs="Times New Roman"/>
          <w:szCs w:val="24"/>
        </w:rPr>
        <w:t>ίτσας</w:t>
      </w:r>
      <w:proofErr w:type="spellEnd"/>
      <w:r>
        <w:rPr>
          <w:rFonts w:eastAsia="Times New Roman" w:cs="Times New Roman"/>
          <w:szCs w:val="24"/>
        </w:rPr>
        <w:t xml:space="preserve"> - Μουριάς». </w:t>
      </w:r>
    </w:p>
    <w:p w14:paraId="22B6F314"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lastRenderedPageBreak/>
        <w:t xml:space="preserve">Στην ερώτηση θα απαντήσει ο Υφυπουργός Αγροτικής Ανάπτυξης και Τροφίμων κ. Βασίλειος Κόκκαλης. </w:t>
      </w:r>
    </w:p>
    <w:p w14:paraId="22B6F315"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Τον λόγο έχει ο κ. Κουτσούκος.</w:t>
      </w:r>
    </w:p>
    <w:p w14:paraId="22B6F316" w14:textId="77777777" w:rsidR="00841B0A" w:rsidRDefault="00B011D5">
      <w:pPr>
        <w:spacing w:line="600" w:lineRule="auto"/>
        <w:ind w:firstLine="720"/>
        <w:jc w:val="both"/>
        <w:rPr>
          <w:rFonts w:eastAsia="Times New Roman" w:cs="Times New Roman"/>
          <w:szCs w:val="24"/>
        </w:rPr>
      </w:pPr>
      <w:r w:rsidRPr="00257CAF">
        <w:rPr>
          <w:rFonts w:eastAsia="Times New Roman" w:cs="Times New Roman"/>
          <w:b/>
          <w:szCs w:val="24"/>
        </w:rPr>
        <w:t xml:space="preserve">ΓΙΑΝΝΗΣ ΚΟΥΤΣΟΥΚΟΣ: </w:t>
      </w:r>
      <w:r>
        <w:rPr>
          <w:rFonts w:eastAsia="Times New Roman" w:cs="Times New Roman"/>
          <w:szCs w:val="24"/>
        </w:rPr>
        <w:t>Ευχαριστώ, κύριε Πρόεδρε.</w:t>
      </w:r>
    </w:p>
    <w:p w14:paraId="22B6F317"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Κύριε Υπουργέ, είμαστε στο ίδιο έργο θεατές τα τέσσερα τελευταία</w:t>
      </w:r>
      <w:r>
        <w:rPr>
          <w:rFonts w:eastAsia="Times New Roman" w:cs="Times New Roman"/>
          <w:szCs w:val="24"/>
        </w:rPr>
        <w:t xml:space="preserve"> χρόνια που κυβερνάτε και ρυθμίζετε το θέμα της παραχώρησης των εκτάσεων των πρώην λιμνών </w:t>
      </w:r>
      <w:proofErr w:type="spellStart"/>
      <w:r>
        <w:rPr>
          <w:rFonts w:eastAsia="Times New Roman" w:cs="Times New Roman"/>
          <w:szCs w:val="24"/>
        </w:rPr>
        <w:t>Αγουλινίτσας</w:t>
      </w:r>
      <w:proofErr w:type="spellEnd"/>
      <w:r>
        <w:rPr>
          <w:rFonts w:eastAsia="Times New Roman" w:cs="Times New Roman"/>
          <w:szCs w:val="24"/>
        </w:rPr>
        <w:t xml:space="preserve"> και Μουριάς στους αγρότες στο και πέντε κάθε φορά. Φέτος, όμως, το παρακάνατε. Έχω την αίσθηση ότι δεν έχετε γνώση τι καλλιεργείται σε κάθε περιοχή και π</w:t>
      </w:r>
      <w:r>
        <w:rPr>
          <w:rFonts w:eastAsia="Times New Roman" w:cs="Times New Roman"/>
          <w:szCs w:val="24"/>
        </w:rPr>
        <w:t xml:space="preserve">ότε καλλιεργείται. </w:t>
      </w:r>
    </w:p>
    <w:p w14:paraId="22B6F318"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 xml:space="preserve">Αναγκάστηκα να κάνω αυτή την επίκαιρη ερώτηση την προηγούμενη εβδομάδα. Και όντως έχει χαρακτήρα επείγοντος το ζήτημα, διότι μετά τις δολιχοδρομίες σας, δηλαδή την ανακοίνωση του κ. </w:t>
      </w:r>
      <w:proofErr w:type="spellStart"/>
      <w:r>
        <w:rPr>
          <w:rFonts w:eastAsia="Times New Roman" w:cs="Times New Roman"/>
          <w:szCs w:val="24"/>
        </w:rPr>
        <w:t>Αραχωβίτη</w:t>
      </w:r>
      <w:proofErr w:type="spellEnd"/>
      <w:r>
        <w:rPr>
          <w:rFonts w:eastAsia="Times New Roman" w:cs="Times New Roman"/>
          <w:szCs w:val="24"/>
        </w:rPr>
        <w:t xml:space="preserve"> τον Οκτώβρη με έγγραφο στις </w:t>
      </w:r>
      <w:r>
        <w:rPr>
          <w:rFonts w:eastAsia="Times New Roman" w:cs="Times New Roman"/>
          <w:szCs w:val="24"/>
        </w:rPr>
        <w:t xml:space="preserve">περιφέρειες </w:t>
      </w:r>
      <w:r>
        <w:rPr>
          <w:rFonts w:eastAsia="Times New Roman" w:cs="Times New Roman"/>
          <w:szCs w:val="24"/>
        </w:rPr>
        <w:t xml:space="preserve">ότι </w:t>
      </w:r>
      <w:r>
        <w:rPr>
          <w:rFonts w:eastAsia="Times New Roman" w:cs="Times New Roman"/>
          <w:szCs w:val="24"/>
        </w:rPr>
        <w:t>φέτος δεν θα δώσετε παράταση στην ΠΥΣ 95/75 όπως δίνατε τις προηγούμενες χρονιές, αλλά θα εφαρμόσετε τον ν.4061/2012, διαπιστώσατε μετά από επανειλημμένες συσκέ</w:t>
      </w:r>
      <w:r>
        <w:rPr>
          <w:rFonts w:eastAsia="Times New Roman" w:cs="Times New Roman"/>
          <w:szCs w:val="24"/>
        </w:rPr>
        <w:lastRenderedPageBreak/>
        <w:t>ψεις με φορείς και αγρότες, ότι δεν έχετε κάνει κα</w:t>
      </w:r>
      <w:r>
        <w:rPr>
          <w:rFonts w:eastAsia="Times New Roman" w:cs="Times New Roman"/>
          <w:szCs w:val="24"/>
        </w:rPr>
        <w:t>μ</w:t>
      </w:r>
      <w:r>
        <w:rPr>
          <w:rFonts w:eastAsia="Times New Roman" w:cs="Times New Roman"/>
          <w:szCs w:val="24"/>
        </w:rPr>
        <w:t>μία προετοιμασία να εφαρμόσετε τον νόμο και ό</w:t>
      </w:r>
      <w:r>
        <w:rPr>
          <w:rFonts w:eastAsia="Times New Roman" w:cs="Times New Roman"/>
          <w:szCs w:val="24"/>
        </w:rPr>
        <w:t>τι θα δώσετε παράταση με ορισμένες διευθετήσεις.</w:t>
      </w:r>
    </w:p>
    <w:p w14:paraId="22B6F319"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Φτάσαμε, λοιπόν, στις δέκα του μηνός και έπρεπε να έχουν οργώσει για τα καλαμπόκια, για τα αράπικα φιστίκια, την αραχίδα δηλαδή, τη βιομηχανική ντομάτα, και κινδυνεύουν να χάσουν επιδοτήσεις οι αγρότες εάν δ</w:t>
      </w:r>
      <w:r>
        <w:rPr>
          <w:rFonts w:eastAsia="Times New Roman" w:cs="Times New Roman"/>
          <w:szCs w:val="24"/>
        </w:rPr>
        <w:t>εν καλλιεργήσουν. Και χθες θυμηθήκατε ότι σε λίγο πιάνει καλοκαιράκι και στις 17.</w:t>
      </w:r>
      <w:r>
        <w:rPr>
          <w:rFonts w:eastAsia="Times New Roman" w:cs="Times New Roman"/>
          <w:szCs w:val="24"/>
        </w:rPr>
        <w:t xml:space="preserve">22΄ </w:t>
      </w:r>
      <w:r>
        <w:rPr>
          <w:rFonts w:eastAsia="Times New Roman" w:cs="Times New Roman"/>
          <w:szCs w:val="24"/>
        </w:rPr>
        <w:t xml:space="preserve">αναρτήσατε δελτίο </w:t>
      </w:r>
      <w:r>
        <w:rPr>
          <w:rFonts w:eastAsia="Times New Roman" w:cs="Times New Roman"/>
          <w:szCs w:val="24"/>
        </w:rPr>
        <w:t xml:space="preserve">Τύπου </w:t>
      </w:r>
      <w:r>
        <w:rPr>
          <w:rFonts w:eastAsia="Times New Roman" w:cs="Times New Roman"/>
          <w:szCs w:val="24"/>
        </w:rPr>
        <w:t>με το οποίο λέτε ότι θα δώσετε τώρα παράταση μετά από αίτημα της ΕΝΠΕ, αλλά η νομοθετική ρύθμιση θα έρθει προσεχώς στην Βουλή για να διευθετήσετε κ</w:t>
      </w:r>
      <w:r>
        <w:rPr>
          <w:rFonts w:eastAsia="Times New Roman" w:cs="Times New Roman"/>
          <w:szCs w:val="24"/>
        </w:rPr>
        <w:t>αι τα ζητήματα των νέων -οι οποίοι δεν έχουν μέχρι τώρα δικαιώματα- από τα περισσεύματα.</w:t>
      </w:r>
    </w:p>
    <w:p w14:paraId="22B6F31A"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Το ερώτημα, λοιπόν, και πρέπει να απαντηθεί σήμερα, είναι το εξής: Οι άνθρωποι που έχουν μπει μέσα και καλλιεργούν, διότι δεν μπορούν να περιμένουν, και οι νέοι, που ε</w:t>
      </w:r>
      <w:r>
        <w:rPr>
          <w:rFonts w:eastAsia="Times New Roman" w:cs="Times New Roman"/>
          <w:szCs w:val="24"/>
        </w:rPr>
        <w:t xml:space="preserve">ίναι σε αναμονή, μπορεί να ξέρουν από αύριο με ένα έγγραφο δικό σας προς τις </w:t>
      </w:r>
      <w:r>
        <w:rPr>
          <w:rFonts w:eastAsia="Times New Roman" w:cs="Times New Roman"/>
          <w:szCs w:val="24"/>
        </w:rPr>
        <w:t xml:space="preserve">περιφέρειες </w:t>
      </w:r>
      <w:r>
        <w:rPr>
          <w:rFonts w:eastAsia="Times New Roman" w:cs="Times New Roman"/>
          <w:szCs w:val="24"/>
        </w:rPr>
        <w:t xml:space="preserve">ότι έρχεται η νομοθετική ρύθμιση τη Δευτέρα στο νομοσχέδιο του Υπουργείου Οικονομικών, που δίνει </w:t>
      </w:r>
      <w:r>
        <w:rPr>
          <w:rFonts w:eastAsia="Times New Roman" w:cs="Times New Roman"/>
          <w:szCs w:val="24"/>
        </w:rPr>
        <w:lastRenderedPageBreak/>
        <w:t>παράταση στους παλιούς και διευθετεί το θέμα της εκκαθάρισης των δικαι</w:t>
      </w:r>
      <w:r>
        <w:rPr>
          <w:rFonts w:eastAsia="Times New Roman" w:cs="Times New Roman"/>
          <w:szCs w:val="24"/>
        </w:rPr>
        <w:t xml:space="preserve">ούχων από συνταξιούχους πεθαμένους και θεσπίζει τη διαδικασία παραχώρησης των υπολοίπων στους νέους αγρότες. Αυτό μπορεί να το κάνετε σήμερα; </w:t>
      </w:r>
    </w:p>
    <w:p w14:paraId="22B6F31B"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 xml:space="preserve">Γιατί, αν δεν το κάνετε σήμερα, σας ενημερώνω ότι ουσιαστικά οι καινούριοι -γιατί οι παλιοί ξέρουν ποια είναι τα </w:t>
      </w:r>
      <w:r>
        <w:rPr>
          <w:rFonts w:eastAsia="Times New Roman" w:cs="Times New Roman"/>
          <w:szCs w:val="24"/>
        </w:rPr>
        <w:t>αγροτεμάχιά τους- δεν θα προλάβουν να καλλιεργήσουν. Αυτό είναι, λοιπόν, το ερώτημα, κύριε Υπουργέ, και περιμένουμε μία σαφέστατη απάντηση αφού επί πέντε χρόνια δεν μπορέσατε να τη δώσετε σωστά.</w:t>
      </w:r>
    </w:p>
    <w:p w14:paraId="22B6F31C"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2B6F31D" w14:textId="77777777" w:rsidR="00841B0A" w:rsidRDefault="00B011D5">
      <w:pPr>
        <w:spacing w:line="600" w:lineRule="auto"/>
        <w:ind w:firstLine="720"/>
        <w:jc w:val="both"/>
        <w:rPr>
          <w:rFonts w:eastAsia="Times New Roman" w:cs="Times New Roman"/>
          <w:szCs w:val="24"/>
        </w:rPr>
      </w:pPr>
      <w:r w:rsidRPr="00A53A8F">
        <w:rPr>
          <w:rFonts w:eastAsia="Times New Roman" w:cs="Times New Roman"/>
          <w:b/>
          <w:szCs w:val="24"/>
        </w:rPr>
        <w:t>ΠΡΟΕΔΡΕΥΩΝ (Νικήτας Κακλαμάνης):</w:t>
      </w:r>
      <w:r>
        <w:rPr>
          <w:rFonts w:eastAsia="Times New Roman" w:cs="Times New Roman"/>
          <w:szCs w:val="24"/>
        </w:rPr>
        <w:t xml:space="preserve"> Κυ</w:t>
      </w:r>
      <w:r>
        <w:rPr>
          <w:rFonts w:eastAsia="Times New Roman" w:cs="Times New Roman"/>
          <w:szCs w:val="24"/>
        </w:rPr>
        <w:t>ρίες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szCs w:val="24"/>
        </w:rPr>
        <w:t>,</w:t>
      </w:r>
      <w:r>
        <w:rPr>
          <w:rFonts w:eastAsia="Times New Roman" w:cs="Times New Roman"/>
          <w:szCs w:val="24"/>
        </w:rPr>
        <w:t xml:space="preserve"> αφού προηγουμένως ενημερώθηκαν για την ιστορία του κτηρίου και τον τρόπο οργάνωσης και λειτουργίας της Βουλής σαράντα μαθητές και</w:t>
      </w:r>
      <w:r>
        <w:rPr>
          <w:rFonts w:eastAsia="Times New Roman" w:cs="Times New Roman"/>
          <w:szCs w:val="24"/>
        </w:rPr>
        <w:t xml:space="preserve"> μαθήτριες και τρεις εκπαιδευτικοί συνοδοί από το 4</w:t>
      </w:r>
      <w:r w:rsidRPr="00A53A8F">
        <w:rPr>
          <w:rFonts w:eastAsia="Times New Roman" w:cs="Times New Roman"/>
          <w:szCs w:val="24"/>
          <w:vertAlign w:val="superscript"/>
        </w:rPr>
        <w:t>ο</w:t>
      </w:r>
      <w:r>
        <w:rPr>
          <w:rFonts w:eastAsia="Times New Roman" w:cs="Times New Roman"/>
          <w:szCs w:val="24"/>
        </w:rPr>
        <w:t xml:space="preserve"> Δημοτικό Σχολείο Νέας Φιλαδέλφειας.</w:t>
      </w:r>
    </w:p>
    <w:p w14:paraId="22B6F31E"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lastRenderedPageBreak/>
        <w:t>Η Βουλή τούς καλωσορίζει.</w:t>
      </w:r>
    </w:p>
    <w:p w14:paraId="22B6F31F" w14:textId="77777777" w:rsidR="00841B0A" w:rsidRDefault="00B011D5">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22B6F320"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Τον λόγο έχει ο κύριος Υφυπουργός.</w:t>
      </w:r>
    </w:p>
    <w:p w14:paraId="22B6F321" w14:textId="77777777" w:rsidR="00841B0A" w:rsidRDefault="00B011D5">
      <w:pPr>
        <w:spacing w:line="600" w:lineRule="auto"/>
        <w:ind w:firstLine="720"/>
        <w:jc w:val="both"/>
        <w:rPr>
          <w:rFonts w:eastAsia="Times New Roman" w:cs="Times New Roman"/>
          <w:szCs w:val="24"/>
        </w:rPr>
      </w:pPr>
      <w:r w:rsidRPr="00AE132D">
        <w:rPr>
          <w:rFonts w:eastAsia="Times New Roman" w:cs="Times New Roman"/>
          <w:b/>
          <w:szCs w:val="24"/>
        </w:rPr>
        <w:t>ΒΑΣΙΛΕΙΟΣ ΚΟΚΚΑΛΗΣ (Υφυπουργός Αγροτικής Ανάπτυξης και Τ</w:t>
      </w:r>
      <w:r w:rsidRPr="00AE132D">
        <w:rPr>
          <w:rFonts w:eastAsia="Times New Roman" w:cs="Times New Roman"/>
          <w:b/>
          <w:szCs w:val="24"/>
        </w:rPr>
        <w:t>ροφίμων):</w:t>
      </w:r>
      <w:r>
        <w:rPr>
          <w:rFonts w:eastAsia="Times New Roman" w:cs="Times New Roman"/>
          <w:szCs w:val="24"/>
        </w:rPr>
        <w:t xml:space="preserve"> Ευχαριστώ, κύριε Πρόεδρε.</w:t>
      </w:r>
    </w:p>
    <w:p w14:paraId="22B6F322"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 xml:space="preserve">Κύριε Βουλευτά, αναφέρατε στην ερώτησή σας ότι τα τελευταία χρόνια δεν εφαρμόσαμε τον νόμο επί πέντε χρόνια. Να βάλουμε, όμως τα πράγματα στη θέση τους. </w:t>
      </w:r>
    </w:p>
    <w:p w14:paraId="22B6F323"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 xml:space="preserve">Ο σχετικός νόμος, ν.4061/2012, ρυθμίζει τη διανομή, αλλά και τη χρήση των ακινήτων τα οποία υπάγονται στη δικαιοδοσία του Υπουργείου Αγροτικής Ανάπτυξης, σε ανέργους, σε κατ’ επάγγελμα αγρότες. Είναι σωστός νόμος. </w:t>
      </w:r>
    </w:p>
    <w:p w14:paraId="22B6F324"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 xml:space="preserve">Το 2013 δεν εφαρμόστηκε. Το 2014 δεν εφαρμόστηκε, παρατάθηκε. Το 2015 δεν εφαρμόστηκε. Το 2016 δεν εφαρμόστηκε με τα κριτήρια τα οποία αναφέρει. Το 2017 δεν εφαρμόστηκε, πάλι με παράταση. </w:t>
      </w:r>
    </w:p>
    <w:p w14:paraId="22B6F325"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 xml:space="preserve">Το 2018 έγιναν τρεις ενέργειες. Στις 20 Σεπτεμβρίου δελτίο </w:t>
      </w:r>
      <w:r>
        <w:rPr>
          <w:rFonts w:eastAsia="Times New Roman" w:cs="Times New Roman"/>
          <w:szCs w:val="24"/>
        </w:rPr>
        <w:t xml:space="preserve">Τύπου </w:t>
      </w:r>
      <w:r>
        <w:rPr>
          <w:rFonts w:eastAsia="Times New Roman" w:cs="Times New Roman"/>
          <w:szCs w:val="24"/>
        </w:rPr>
        <w:t>απ</w:t>
      </w:r>
      <w:r>
        <w:rPr>
          <w:rFonts w:eastAsia="Times New Roman" w:cs="Times New Roman"/>
          <w:szCs w:val="24"/>
        </w:rPr>
        <w:t xml:space="preserve">ό το γραφείο του Υπουργού ότι θα εφαρμοστεί ο </w:t>
      </w:r>
      <w:r>
        <w:rPr>
          <w:rFonts w:eastAsia="Times New Roman" w:cs="Times New Roman"/>
          <w:szCs w:val="24"/>
        </w:rPr>
        <w:lastRenderedPageBreak/>
        <w:t xml:space="preserve">νόμος. Στις 8 Οκτωβρίου 2018 εγκύκλιος του Υπουργού ότι θα εφαρμοστεί το άρθρο 7 προς όλες τις </w:t>
      </w:r>
      <w:r>
        <w:rPr>
          <w:rFonts w:eastAsia="Times New Roman" w:cs="Times New Roman"/>
          <w:szCs w:val="24"/>
        </w:rPr>
        <w:t>περιφέρειες</w:t>
      </w:r>
      <w:r>
        <w:rPr>
          <w:rFonts w:eastAsia="Times New Roman" w:cs="Times New Roman"/>
          <w:szCs w:val="24"/>
        </w:rPr>
        <w:t>. Τρίτη ενέργεια στις 30</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 xml:space="preserve">2018, νέο έγγραφο του Υπουργού προς τις </w:t>
      </w:r>
      <w:r>
        <w:rPr>
          <w:rFonts w:eastAsia="Times New Roman" w:cs="Times New Roman"/>
          <w:szCs w:val="24"/>
        </w:rPr>
        <w:t xml:space="preserve">περιφέρειες </w:t>
      </w:r>
      <w:r>
        <w:rPr>
          <w:rFonts w:eastAsia="Times New Roman" w:cs="Times New Roman"/>
          <w:szCs w:val="24"/>
        </w:rPr>
        <w:t>σύμφωνα με το οποίο δίνο</w:t>
      </w:r>
      <w:r>
        <w:rPr>
          <w:rFonts w:eastAsia="Times New Roman" w:cs="Times New Roman"/>
          <w:szCs w:val="24"/>
        </w:rPr>
        <w:t xml:space="preserve">νταν οδηγίες, διευκρινίσεις για την εφαρμογή του νόμου. Στην οποία εφαρμογή του νόμου,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xml:space="preserve">, κύριε Βουλευτά, αρμόδιος αναγκαστικός παράγοντας είναι οι </w:t>
      </w:r>
      <w:r>
        <w:rPr>
          <w:rFonts w:eastAsia="Times New Roman" w:cs="Times New Roman"/>
          <w:szCs w:val="24"/>
        </w:rPr>
        <w:t>περιφέρειες</w:t>
      </w:r>
      <w:r>
        <w:rPr>
          <w:rFonts w:eastAsia="Times New Roman" w:cs="Times New Roman"/>
          <w:szCs w:val="24"/>
        </w:rPr>
        <w:t>, αυτές τον εφαρμόζουν. Συνεπώς, τρεις ενέργειες σε χρόνο πριν λήξει η παραχώρηση</w:t>
      </w:r>
      <w:r>
        <w:rPr>
          <w:rFonts w:eastAsia="Times New Roman" w:cs="Times New Roman"/>
          <w:szCs w:val="24"/>
        </w:rPr>
        <w:t xml:space="preserve">, εκτός των συσκέψεων. </w:t>
      </w:r>
    </w:p>
    <w:p w14:paraId="22B6F326"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 xml:space="preserve">Και ήρθε η Ένωση Περιφερειών πριν είκοσι ημέρες, η οποία επί λέξει αναφέρει: «Παρά την καταβληθείσα προσπάθεια εκ μέρους των αρμοδίων υπηρεσιών των </w:t>
      </w:r>
      <w:r>
        <w:rPr>
          <w:rFonts w:eastAsia="Times New Roman" w:cs="Times New Roman"/>
          <w:szCs w:val="24"/>
        </w:rPr>
        <w:t xml:space="preserve">περιφερειών </w:t>
      </w:r>
      <w:r>
        <w:rPr>
          <w:rFonts w:eastAsia="Times New Roman" w:cs="Times New Roman"/>
          <w:szCs w:val="24"/>
        </w:rPr>
        <w:t xml:space="preserve">δεν αναμένεται να ολοκληρωθεί ως τα τέλη Απριλίου του 2019 η διαδικασία </w:t>
      </w:r>
      <w:r>
        <w:rPr>
          <w:rFonts w:eastAsia="Times New Roman" w:cs="Times New Roman"/>
          <w:szCs w:val="24"/>
        </w:rPr>
        <w:t xml:space="preserve">για την παραχώρηση της χρήσης των δημοσίων αγροτικών ακινήτων, σύμφωνα με τις διατάξεις του ν.4061/2012 ώστε να δύναται να αξιοποιηθούν από τη φετινή καλλιεργητική περίοδο. Για τους παραπάνω λόγους θεωρούμε αναγκαίο να παραταθεί ως τις 31 Οκτωβρίου 2019 η </w:t>
      </w:r>
      <w:r>
        <w:rPr>
          <w:rFonts w:eastAsia="Times New Roman" w:cs="Times New Roman"/>
          <w:szCs w:val="24"/>
        </w:rPr>
        <w:t xml:space="preserve">ισχύς των αποφάσεων των </w:t>
      </w:r>
      <w:r>
        <w:rPr>
          <w:rFonts w:eastAsia="Times New Roman" w:cs="Times New Roman"/>
          <w:szCs w:val="24"/>
        </w:rPr>
        <w:t>περιφερειαρχών</w:t>
      </w:r>
      <w:r>
        <w:rPr>
          <w:rFonts w:eastAsia="Times New Roman" w:cs="Times New Roman"/>
          <w:szCs w:val="24"/>
        </w:rPr>
        <w:t xml:space="preserve">». </w:t>
      </w:r>
    </w:p>
    <w:p w14:paraId="22B6F327"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lastRenderedPageBreak/>
        <w:t>Είναι η Ένωση των Περιφερειών, η οποία εκφράζει όλες τις περιφέρειες, κύριε Βουλευτά. Οι οποίες περιφέρειες, σύμφωνα με τον νόμο είναι ο αποκλειστικός υπεύθυνος για την εφαρμογή. Συνεπώς, η παράταση ήταν δεδομένη κ</w:t>
      </w:r>
      <w:r>
        <w:rPr>
          <w:rFonts w:eastAsia="Times New Roman" w:cs="Times New Roman"/>
          <w:szCs w:val="24"/>
        </w:rPr>
        <w:t xml:space="preserve">αι είναι δεδομένη μέχρι 30 Οκτωβρίου του 2019. </w:t>
      </w:r>
    </w:p>
    <w:p w14:paraId="22B6F328"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Τώρα, για τη διατύπωση, γι’ αυτό που είπατε, θα μιλήσω στη δευτερολογία μου, για το περιεχόμενο της παράτασης.</w:t>
      </w:r>
    </w:p>
    <w:p w14:paraId="22B6F329" w14:textId="77777777" w:rsidR="00841B0A" w:rsidRDefault="00B011D5">
      <w:pPr>
        <w:spacing w:line="600" w:lineRule="auto"/>
        <w:ind w:firstLine="720"/>
        <w:jc w:val="both"/>
        <w:rPr>
          <w:rFonts w:eastAsia="Times New Roman" w:cs="Times New Roman"/>
          <w:szCs w:val="24"/>
        </w:rPr>
      </w:pPr>
      <w:r w:rsidRPr="00A53A8F">
        <w:rPr>
          <w:rFonts w:eastAsia="Times New Roman" w:cs="Times New Roman"/>
          <w:b/>
          <w:szCs w:val="24"/>
        </w:rPr>
        <w:t>ΠΡΟΕΔΡΕΥΩΝ (Νικήτας Κακλαμάνης):</w:t>
      </w:r>
      <w:r>
        <w:rPr>
          <w:rFonts w:eastAsia="Times New Roman" w:cs="Times New Roman"/>
          <w:szCs w:val="24"/>
        </w:rPr>
        <w:t xml:space="preserve"> Τον λόγο έχει ο κ. Κουτσούκος.</w:t>
      </w:r>
    </w:p>
    <w:p w14:paraId="22B6F32A" w14:textId="77777777" w:rsidR="00841B0A" w:rsidRDefault="00B011D5">
      <w:pPr>
        <w:spacing w:line="600" w:lineRule="auto"/>
        <w:ind w:firstLine="720"/>
        <w:jc w:val="both"/>
        <w:rPr>
          <w:rFonts w:eastAsia="Times New Roman" w:cs="Times New Roman"/>
          <w:szCs w:val="24"/>
        </w:rPr>
      </w:pPr>
      <w:r w:rsidRPr="002E2DE0">
        <w:rPr>
          <w:rFonts w:eastAsia="Times New Roman" w:cs="Times New Roman"/>
          <w:b/>
          <w:szCs w:val="24"/>
        </w:rPr>
        <w:t>ΓΙΑΝΝΗΣ ΚΟΥΤΣΟΥΚΟΣ:</w:t>
      </w:r>
      <w:r>
        <w:rPr>
          <w:rFonts w:eastAsia="Times New Roman" w:cs="Times New Roman"/>
          <w:szCs w:val="24"/>
        </w:rPr>
        <w:t xml:space="preserve"> Έχω εδώ στον </w:t>
      </w:r>
      <w:r>
        <w:rPr>
          <w:rFonts w:eastAsia="Times New Roman" w:cs="Times New Roman"/>
          <w:szCs w:val="24"/>
        </w:rPr>
        <w:t>φάκελο τα πρακτικά των επίκαιρων ερωτήσεών μου προς τον Υπουργό Αγροτικής Ανάπτυξης, τον κ. Αποστόλου, το 2015 τον Οκτώβρη, το 2016, το 2017 και έλεγε συνεχώς ότι καλός είναι ο νόμος, όπως είπατε και εσείς, ο ν.4061/2012, θα τον βελτιώσουμε, όμως, και θα τ</w:t>
      </w:r>
      <w:r>
        <w:rPr>
          <w:rFonts w:eastAsia="Times New Roman" w:cs="Times New Roman"/>
          <w:szCs w:val="24"/>
        </w:rPr>
        <w:t xml:space="preserve">ον εφαρμόσουμε του χρόνου και φέτος θα δώσουμε παράταση. </w:t>
      </w:r>
    </w:p>
    <w:p w14:paraId="22B6F32B"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lastRenderedPageBreak/>
        <w:t>Και το λέει συνεχώς τέσσερα χρόνια η Κυβέρνησή σας. Τόση ανικανότητα; Και έχετε δεχθεί προτάσεις και από τους νέους αγρότες και από τους παραλίμνιους και από τους υπόλοιπους θεσμικούς. Και εγώ έχω κ</w:t>
      </w:r>
      <w:r>
        <w:rPr>
          <w:rFonts w:eastAsia="Times New Roman" w:cs="Times New Roman"/>
          <w:szCs w:val="24"/>
        </w:rPr>
        <w:t>άνει.</w:t>
      </w:r>
    </w:p>
    <w:p w14:paraId="22B6F32C"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Δεν καταφέρατε, λοιπόν, να υλοποιήσετε το νόμο. Θυμηθήκατε τον Οκτώβρη, όπως είπατε, και βγάλατε μία εγκύκλιο ότι φέτος θα εφαρμοστεί ο νόμος, χωρίς κα</w:t>
      </w:r>
      <w:r>
        <w:rPr>
          <w:rFonts w:eastAsia="Times New Roman" w:cs="Times New Roman"/>
          <w:szCs w:val="24"/>
        </w:rPr>
        <w:t>μ</w:t>
      </w:r>
      <w:r>
        <w:rPr>
          <w:rFonts w:eastAsia="Times New Roman" w:cs="Times New Roman"/>
          <w:szCs w:val="24"/>
        </w:rPr>
        <w:t>μία διόρθωση. Σας δήλωσαν αδυναμία οι περιφέρειες, αναφερθήκατε στο έγγραφο της ΕΝΠΕ, εδώ και 20 μ</w:t>
      </w:r>
      <w:r>
        <w:rPr>
          <w:rFonts w:eastAsia="Times New Roman" w:cs="Times New Roman"/>
          <w:szCs w:val="24"/>
        </w:rPr>
        <w:t xml:space="preserve">έρες, καθώς υπάρχουν μία σειρά τεχνικά προβλήματα. Παραδείγματος χάριν, οι εκτάσεις της </w:t>
      </w:r>
      <w:proofErr w:type="spellStart"/>
      <w:r>
        <w:rPr>
          <w:rFonts w:eastAsia="Times New Roman" w:cs="Times New Roman"/>
          <w:szCs w:val="24"/>
        </w:rPr>
        <w:t>Αγουλινίτσας</w:t>
      </w:r>
      <w:proofErr w:type="spellEnd"/>
      <w:r>
        <w:rPr>
          <w:rFonts w:eastAsia="Times New Roman" w:cs="Times New Roman"/>
          <w:szCs w:val="24"/>
        </w:rPr>
        <w:t xml:space="preserve">, για να χωριστούν στα εκατό στρέμματα, για να έχει ένα μερίδιο κάθε αγρότης θέλουν με τα </w:t>
      </w:r>
      <w:proofErr w:type="spellStart"/>
      <w:r>
        <w:rPr>
          <w:rFonts w:eastAsia="Times New Roman" w:cs="Times New Roman"/>
          <w:szCs w:val="24"/>
        </w:rPr>
        <w:t>γεωχωρικά</w:t>
      </w:r>
      <w:proofErr w:type="spellEnd"/>
      <w:r>
        <w:rPr>
          <w:rFonts w:eastAsia="Times New Roman" w:cs="Times New Roman"/>
          <w:szCs w:val="24"/>
        </w:rPr>
        <w:t xml:space="preserve"> στοιχεία να γίνει αυτό. Θέλει μία προεργασία. Οι αρμόδιε</w:t>
      </w:r>
      <w:r>
        <w:rPr>
          <w:rFonts w:eastAsia="Times New Roman" w:cs="Times New Roman"/>
          <w:szCs w:val="24"/>
        </w:rPr>
        <w:t>ς υπηρεσίες οι δικές σας και των περιφερειών δεν προλάβαιναν να το κάνουν, αφού το θυμηθήκατε τον Οκτώβριο. Φυσικό ήταν, λοιπόν, να πάμε σε παράταση. Άρα, έπρεπε να έχετε εγκαίρως ενημερώσει τους αγρότες που έχουν τα αγροτεμάχια με βάση την ΠΥΣ 95/75 να κά</w:t>
      </w:r>
      <w:r>
        <w:rPr>
          <w:rFonts w:eastAsia="Times New Roman" w:cs="Times New Roman"/>
          <w:szCs w:val="24"/>
        </w:rPr>
        <w:t>νουν τη σχετική προετοιμασία. Γιατί, ξέρετε -εσείς είσαστε από αγρο</w:t>
      </w:r>
      <w:r>
        <w:rPr>
          <w:rFonts w:eastAsia="Times New Roman" w:cs="Times New Roman"/>
          <w:szCs w:val="24"/>
        </w:rPr>
        <w:lastRenderedPageBreak/>
        <w:t>τική περιοχή και το ξέρετε, το λέω για την κ. Φωτίου- δεν σπέρνεις έτσι, το θυμήθηκες το πρωί και μπήκες μέσα στο χωράφι. Θέλει μία προεργασία.</w:t>
      </w:r>
    </w:p>
    <w:p w14:paraId="22B6F32D"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Έπρεπε, λοιπόν, να έχουν ετοιμαστεί οι αγρότε</w:t>
      </w:r>
      <w:r>
        <w:rPr>
          <w:rFonts w:eastAsia="Times New Roman" w:cs="Times New Roman"/>
          <w:szCs w:val="24"/>
        </w:rPr>
        <w:t xml:space="preserve">ς. Σας είπα ότι από τα προϊόντα που καλλιεργούνται ορισμένα είναι πολύ πρώιμα, δηλαδή στις αρχές του Απρίλη φυτεύονται τα αράπικα </w:t>
      </w:r>
      <w:proofErr w:type="spellStart"/>
      <w:r>
        <w:rPr>
          <w:rFonts w:eastAsia="Times New Roman" w:cs="Times New Roman"/>
          <w:szCs w:val="24"/>
        </w:rPr>
        <w:t>φυστίκια</w:t>
      </w:r>
      <w:proofErr w:type="spellEnd"/>
      <w:r>
        <w:rPr>
          <w:rFonts w:eastAsia="Times New Roman" w:cs="Times New Roman"/>
          <w:szCs w:val="24"/>
        </w:rPr>
        <w:t xml:space="preserve">, οι αραχίδες. Έπρεπε να έχουν ετοιμαστεί τα χωράφια για τα καλαμπόκια, για τη βιομηχανική ντομάτα, για τα τριφύλλια </w:t>
      </w:r>
      <w:proofErr w:type="spellStart"/>
      <w:r>
        <w:rPr>
          <w:rFonts w:eastAsia="Times New Roman" w:cs="Times New Roman"/>
          <w:szCs w:val="24"/>
        </w:rPr>
        <w:t>κ</w:t>
      </w:r>
      <w:r>
        <w:rPr>
          <w:rFonts w:eastAsia="Times New Roman" w:cs="Times New Roman"/>
          <w:szCs w:val="24"/>
        </w:rPr>
        <w:t>.ο.κ.</w:t>
      </w:r>
      <w:proofErr w:type="spellEnd"/>
      <w:r>
        <w:rPr>
          <w:rFonts w:eastAsia="Times New Roman" w:cs="Times New Roman"/>
          <w:szCs w:val="24"/>
        </w:rPr>
        <w:t>.</w:t>
      </w:r>
      <w:r>
        <w:rPr>
          <w:rFonts w:eastAsia="Times New Roman" w:cs="Times New Roman"/>
          <w:szCs w:val="24"/>
        </w:rPr>
        <w:t xml:space="preserve"> Τώρα λέτε ότι θα τη φέρετε την παράταση και φαντάζομαι ότι θα τη φέρετε την άλλη βδομάδα. Σας είπα ότι υπάρχει νομοσχέδιο του Υπουργείου Οικονομικών και τυχαίνει να είμαι εισηγητής και σας λέω εκ των προτέρων ότι θα την υποστηρίξω, αλλά πρέπει να κά</w:t>
      </w:r>
      <w:r>
        <w:rPr>
          <w:rFonts w:eastAsia="Times New Roman" w:cs="Times New Roman"/>
          <w:szCs w:val="24"/>
        </w:rPr>
        <w:t>νετε και τη διευθέτηση με μεταβατική διάταξη που θα λέει ότι ώσπου να εφαρμοστεί ο ν.4061 με τα κριτήρια είτε εφαρμόζουμε τα κριτήρια του για τους νέους που δεν έχουν δικαίωμα είτε βρίσκουμε κάτι άλλο. Αυτό δεν έχετε περιθώριο, κύριε Υπουργέ, να το καθυστε</w:t>
      </w:r>
      <w:r>
        <w:rPr>
          <w:rFonts w:eastAsia="Times New Roman" w:cs="Times New Roman"/>
          <w:szCs w:val="24"/>
        </w:rPr>
        <w:t xml:space="preserve">ρήσετε ούτε μία μέρα, αντιλαμβανόμενοι ότι σήμερα είναι 11 του Απρίλη. </w:t>
      </w:r>
    </w:p>
    <w:p w14:paraId="22B6F32E"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lastRenderedPageBreak/>
        <w:t xml:space="preserve">Κατά συνέπεια, η πρότασή μου για να είναι και δημιουργική συζήτησή μας, είναι, σήμερα το Υπουργείο να στείλει το </w:t>
      </w:r>
      <w:proofErr w:type="spellStart"/>
      <w:r>
        <w:rPr>
          <w:rFonts w:eastAsia="Times New Roman" w:cs="Times New Roman"/>
          <w:szCs w:val="24"/>
        </w:rPr>
        <w:t>εντέλλεσθαι</w:t>
      </w:r>
      <w:proofErr w:type="spellEnd"/>
      <w:r>
        <w:rPr>
          <w:rFonts w:eastAsia="Times New Roman" w:cs="Times New Roman"/>
          <w:szCs w:val="24"/>
        </w:rPr>
        <w:t xml:space="preserve"> με έγγραφο επίσημο, όχι με ένα δελτίο </w:t>
      </w:r>
      <w:r>
        <w:rPr>
          <w:rFonts w:eastAsia="Times New Roman" w:cs="Times New Roman"/>
          <w:szCs w:val="24"/>
        </w:rPr>
        <w:t>Τύπου</w:t>
      </w:r>
      <w:r>
        <w:rPr>
          <w:rFonts w:eastAsia="Times New Roman" w:cs="Times New Roman"/>
          <w:szCs w:val="24"/>
        </w:rPr>
        <w:t>, όπως κάνατε χθ</w:t>
      </w:r>
      <w:r>
        <w:rPr>
          <w:rFonts w:eastAsia="Times New Roman" w:cs="Times New Roman"/>
          <w:szCs w:val="24"/>
        </w:rPr>
        <w:t xml:space="preserve">ες το βράδυ προς τις περιφέρειες, και να λέει: Εφαρμόστε την ΠΥΣ σε όσους έχουν νόμιμο δικαίωμα, δηλαδή είναι κατ’ επάγγελμα αγρότες με βάση τις προηγούμενες αποφάσεις σας, και αναμένεται εντός της επόμενης εβδομάδος η διαδικασία για τους νέους. </w:t>
      </w:r>
    </w:p>
    <w:p w14:paraId="22B6F32F"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Αυτά πρέπ</w:t>
      </w:r>
      <w:r>
        <w:rPr>
          <w:rFonts w:eastAsia="Times New Roman" w:cs="Times New Roman"/>
          <w:szCs w:val="24"/>
        </w:rPr>
        <w:t>ει να τα κάνετε σήμερα, διότι –επαναλαμβάνω- κινδυνεύουμε να χάσουμε μέρος της καλλιεργητικής περιόδου. Φοβάμαι εγώ προσωπικά, μια και ζω σε αγροτική περιοχή, ότι αυτοί οι νέοι που θα πάρουν νέα αγροτεμάχια δεν θα προλάβουν να κάνουν τη σχετική προετοιμασί</w:t>
      </w:r>
      <w:r>
        <w:rPr>
          <w:rFonts w:eastAsia="Times New Roman" w:cs="Times New Roman"/>
          <w:szCs w:val="24"/>
        </w:rPr>
        <w:t xml:space="preserve">α, για να είναι έγκαιρα μέσα στις καλλιέργειες. Να μην τους καλέσουμε να βάλουνε φθινοπωρινές καλλιέργειες. Τώρα είναι ανοιξιάτικες. </w:t>
      </w:r>
    </w:p>
    <w:p w14:paraId="22B6F330"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Ευχαριστώ, κύριε Πρόεδρε, περιμένουμε μία απάντηση επί της ουσίας, κύριε Υπουργέ, για να μην παίζουμε μπαλάκι με τις ευθύν</w:t>
      </w:r>
      <w:r>
        <w:rPr>
          <w:rFonts w:eastAsia="Times New Roman" w:cs="Times New Roman"/>
          <w:szCs w:val="24"/>
        </w:rPr>
        <w:t xml:space="preserve">ες. Η πραγματικότητα τώρα είναι που θέλει απαντήσεις. </w:t>
      </w:r>
    </w:p>
    <w:p w14:paraId="22B6F331" w14:textId="77777777" w:rsidR="00841B0A" w:rsidRDefault="00B011D5">
      <w:pPr>
        <w:spacing w:line="600" w:lineRule="auto"/>
        <w:ind w:firstLine="720"/>
        <w:jc w:val="both"/>
        <w:rPr>
          <w:rFonts w:eastAsia="Times New Roman" w:cs="Times New Roman"/>
          <w:szCs w:val="24"/>
        </w:rPr>
      </w:pPr>
      <w:r w:rsidRPr="00E07C82">
        <w:rPr>
          <w:rFonts w:eastAsia="Times New Roman" w:cs="Times New Roman"/>
          <w:b/>
          <w:szCs w:val="24"/>
        </w:rPr>
        <w:lastRenderedPageBreak/>
        <w:t>ΠΡΟΕΔΡΕΥΩΝ (Νικήτας Κακλαμάνης):</w:t>
      </w:r>
      <w:r>
        <w:rPr>
          <w:rFonts w:eastAsia="Times New Roman" w:cs="Times New Roman"/>
          <w:szCs w:val="24"/>
        </w:rPr>
        <w:t xml:space="preserve"> Ο Υφυπουργός κ. Κόκκαλης έχει τον λόγο.</w:t>
      </w:r>
    </w:p>
    <w:p w14:paraId="22B6F332" w14:textId="77777777" w:rsidR="00841B0A" w:rsidRDefault="00B011D5">
      <w:pPr>
        <w:spacing w:line="600" w:lineRule="auto"/>
        <w:ind w:firstLine="720"/>
        <w:jc w:val="both"/>
        <w:rPr>
          <w:rFonts w:eastAsia="Times New Roman" w:cs="Times New Roman"/>
          <w:szCs w:val="24"/>
        </w:rPr>
      </w:pPr>
      <w:r w:rsidRPr="006E4C42">
        <w:rPr>
          <w:rFonts w:eastAsia="Times New Roman" w:cs="Times New Roman"/>
          <w:b/>
          <w:szCs w:val="24"/>
        </w:rPr>
        <w:t>ΒΑΣΙΛΕΙΟΣ ΚΟΚΚΑΛΗΣ (Υφυπουργός Αγροτικής Ανάπτυξης και Τροφίμων):</w:t>
      </w:r>
      <w:r>
        <w:rPr>
          <w:rFonts w:eastAsia="Times New Roman" w:cs="Times New Roman"/>
          <w:b/>
          <w:szCs w:val="24"/>
        </w:rPr>
        <w:t xml:space="preserve"> </w:t>
      </w:r>
      <w:r>
        <w:rPr>
          <w:rFonts w:eastAsia="Times New Roman" w:cs="Times New Roman"/>
          <w:szCs w:val="24"/>
        </w:rPr>
        <w:t>Ευχαριστώ, κύριε Πρόεδρε.</w:t>
      </w:r>
    </w:p>
    <w:p w14:paraId="22B6F333"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 xml:space="preserve">Η πρώτη επίσημη και σοβαρή </w:t>
      </w:r>
      <w:r>
        <w:rPr>
          <w:rFonts w:eastAsia="Times New Roman" w:cs="Times New Roman"/>
          <w:szCs w:val="24"/>
        </w:rPr>
        <w:t>προσπάθεια εφαρμογής του νόμου έγινε το</w:t>
      </w:r>
      <w:r>
        <w:rPr>
          <w:rFonts w:eastAsia="Times New Roman" w:cs="Times New Roman"/>
          <w:szCs w:val="24"/>
        </w:rPr>
        <w:t>ν</w:t>
      </w:r>
      <w:r>
        <w:rPr>
          <w:rFonts w:eastAsia="Times New Roman" w:cs="Times New Roman"/>
          <w:szCs w:val="24"/>
        </w:rPr>
        <w:t xml:space="preserve"> Σεπτέμβριο του 2018. Γιατί το λέω αυτό: Γιατί τα γραπτά μένουν. Απεστάλησαν οι εγκύκλιοι στις περιφέρειες, άσχετα με τα προφορικά, με τα λεγόμενα τα δικά σας, τα δικά μου, του κ. Αποστόλου. Η πρώτη σοβαρή προσπάθεια</w:t>
      </w:r>
      <w:r>
        <w:rPr>
          <w:rFonts w:eastAsia="Times New Roman" w:cs="Times New Roman"/>
          <w:szCs w:val="24"/>
        </w:rPr>
        <w:t xml:space="preserve"> έγινε το</w:t>
      </w:r>
      <w:r>
        <w:rPr>
          <w:rFonts w:eastAsia="Times New Roman" w:cs="Times New Roman"/>
          <w:szCs w:val="24"/>
        </w:rPr>
        <w:t>ν</w:t>
      </w:r>
      <w:r>
        <w:rPr>
          <w:rFonts w:eastAsia="Times New Roman" w:cs="Times New Roman"/>
          <w:szCs w:val="24"/>
        </w:rPr>
        <w:t xml:space="preserve"> Σεπτέμβριο του 2018. Είπατε ότι η περιφέρεια πρέπει να κάνει </w:t>
      </w:r>
      <w:proofErr w:type="spellStart"/>
      <w:r>
        <w:rPr>
          <w:rFonts w:eastAsia="Times New Roman" w:cs="Times New Roman"/>
          <w:szCs w:val="24"/>
        </w:rPr>
        <w:t>γεωχωρική</w:t>
      </w:r>
      <w:proofErr w:type="spellEnd"/>
      <w:r>
        <w:rPr>
          <w:rFonts w:eastAsia="Times New Roman" w:cs="Times New Roman"/>
          <w:szCs w:val="24"/>
        </w:rPr>
        <w:t xml:space="preserve"> κατάτμηση. Άλλες περιφέρειες γιατί κάνανε και είναι έτοιμες; Αναρωτηθήκατε ποτέ; Γιατί η Περιφέρεια Θεσσαλίας ήταν έτοιμη; Άλλες περιφέρειες δεν ήταν. Δεν μπορούσαμε όμως, η </w:t>
      </w:r>
      <w:r>
        <w:rPr>
          <w:rFonts w:eastAsia="Times New Roman" w:cs="Times New Roman"/>
          <w:szCs w:val="24"/>
        </w:rPr>
        <w:t>παράταση να είναι μόνο για δύο περιφέρειες και για τις υπόλοιπες να μην είναι.</w:t>
      </w:r>
    </w:p>
    <w:p w14:paraId="22B6F334"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Οπότε, διαπιστώνουμε ότι το αναγκαστικό αναρμόδιο όργανο είναι η περιφέρεια. Έρχονται οι περιφέρειες και μας σηκώ</w:t>
      </w:r>
      <w:r>
        <w:rPr>
          <w:rFonts w:eastAsia="Times New Roman" w:cs="Times New Roman"/>
          <w:szCs w:val="24"/>
        </w:rPr>
        <w:lastRenderedPageBreak/>
        <w:t xml:space="preserve">νουν ψηλά τα χέρια και λένε «δεν προλαβαίνουμε». Εμείς εγκαίρως </w:t>
      </w:r>
      <w:r>
        <w:rPr>
          <w:rFonts w:eastAsia="Times New Roman" w:cs="Times New Roman"/>
          <w:szCs w:val="24"/>
        </w:rPr>
        <w:t>από το</w:t>
      </w:r>
      <w:r>
        <w:rPr>
          <w:rFonts w:eastAsia="Times New Roman" w:cs="Times New Roman"/>
          <w:szCs w:val="24"/>
        </w:rPr>
        <w:t>ν</w:t>
      </w:r>
      <w:r>
        <w:rPr>
          <w:rFonts w:eastAsia="Times New Roman" w:cs="Times New Roman"/>
          <w:szCs w:val="24"/>
        </w:rPr>
        <w:t xml:space="preserve"> Σεπτέμβριο του 2018 αποστείλαμε τα σχετικά έγγραφα, συνεπώς η παράταση είναι δεδομένη και εντός των ημερών λογικά -το γραφείο του υπουργού είναι υπεύθυνο για την κατάθεση της τροπολογίας, ο καθένας σύμφωνα με τις αρμοδιότητες του για την ημερομηνία</w:t>
      </w:r>
      <w:r>
        <w:rPr>
          <w:rFonts w:eastAsia="Times New Roman" w:cs="Times New Roman"/>
          <w:szCs w:val="24"/>
        </w:rPr>
        <w:t xml:space="preserve"> κατάθεσης, κύριε Κουτσούκο, για να λέμε τα πράγματα ως έχουν- την άλλη εβδομάδα θα κατατεθεί και θα παραταθεί μέχρι 31 Οκτωβρίου του 2019. Επειδή, όμως, θα υπάρχουν και αδιάθετες εκτάσεις, θα δίδεται η δυνατότητα στους περιφερειάρχες να δίνουν αυτές τις α</w:t>
      </w:r>
      <w:r>
        <w:rPr>
          <w:rFonts w:eastAsia="Times New Roman" w:cs="Times New Roman"/>
          <w:szCs w:val="24"/>
        </w:rPr>
        <w:t>διάθετες εκτάσεις σε κατά κύριο επάγγελμα αγρότες σύμφωνα πάντα με το ν.4061/2012 και καλούμε τις περιφέρειες από τώρα να ξεκινήσουν, ώστε να εφαρμοστεί ο νόμος και θα εφαρμοστεί από 1</w:t>
      </w:r>
      <w:r w:rsidRPr="00AF3C55">
        <w:rPr>
          <w:rFonts w:eastAsia="Times New Roman" w:cs="Times New Roman"/>
          <w:szCs w:val="24"/>
          <w:vertAlign w:val="superscript"/>
        </w:rPr>
        <w:t>ης</w:t>
      </w:r>
      <w:r>
        <w:rPr>
          <w:rFonts w:eastAsia="Times New Roman" w:cs="Times New Roman"/>
          <w:szCs w:val="24"/>
        </w:rPr>
        <w:t xml:space="preserve"> Ιανουαρίου 2019, κύριε Κουτσούκο. </w:t>
      </w:r>
    </w:p>
    <w:p w14:paraId="22B6F335" w14:textId="77777777" w:rsidR="00841B0A" w:rsidRDefault="00B011D5">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Εν κατακλείδι, την άλλη εβδομάδα, </w:t>
      </w:r>
      <w:r>
        <w:rPr>
          <w:rFonts w:eastAsia="Times New Roman"/>
          <w:bCs/>
          <w:szCs w:val="24"/>
        </w:rPr>
        <w:t xml:space="preserve">σύμφωνα με πληροφόρηση από το γραφείο του Υπουργού προς εμένα, θα έχουμε και τη νομοθετική ρύθμιση που θα επιλύει τα θέματα τα οποία αναφέρατε. </w:t>
      </w:r>
    </w:p>
    <w:p w14:paraId="22B6F336" w14:textId="77777777" w:rsidR="00841B0A" w:rsidRDefault="00B011D5">
      <w:pPr>
        <w:widowControl w:val="0"/>
        <w:autoSpaceDE w:val="0"/>
        <w:autoSpaceDN w:val="0"/>
        <w:adjustRightInd w:val="0"/>
        <w:spacing w:line="600" w:lineRule="auto"/>
        <w:ind w:firstLine="720"/>
        <w:jc w:val="both"/>
        <w:rPr>
          <w:rFonts w:eastAsia="Times New Roman"/>
          <w:bCs/>
          <w:szCs w:val="24"/>
        </w:rPr>
      </w:pPr>
      <w:r w:rsidRPr="005B51DD">
        <w:rPr>
          <w:rFonts w:eastAsia="Times New Roman"/>
          <w:b/>
          <w:bCs/>
          <w:szCs w:val="24"/>
        </w:rPr>
        <w:t>ΠΡΟΕΔΡ</w:t>
      </w:r>
      <w:r>
        <w:rPr>
          <w:rFonts w:eastAsia="Times New Roman"/>
          <w:b/>
          <w:bCs/>
          <w:szCs w:val="24"/>
        </w:rPr>
        <w:t>ΕΥΩΝ</w:t>
      </w:r>
      <w:r w:rsidRPr="005B51DD">
        <w:rPr>
          <w:rFonts w:eastAsia="Times New Roman"/>
          <w:b/>
          <w:bCs/>
          <w:szCs w:val="24"/>
        </w:rPr>
        <w:t xml:space="preserve"> (</w:t>
      </w:r>
      <w:r>
        <w:rPr>
          <w:rFonts w:eastAsia="Times New Roman"/>
          <w:b/>
          <w:bCs/>
          <w:szCs w:val="24"/>
        </w:rPr>
        <w:t>Νικήτας Κακλαμάνης</w:t>
      </w:r>
      <w:r w:rsidRPr="005B51DD">
        <w:rPr>
          <w:rFonts w:eastAsia="Times New Roman"/>
          <w:b/>
          <w:bCs/>
          <w:szCs w:val="24"/>
        </w:rPr>
        <w:t>):</w:t>
      </w:r>
      <w:r>
        <w:rPr>
          <w:rFonts w:eastAsia="Times New Roman"/>
          <w:b/>
          <w:bCs/>
          <w:szCs w:val="24"/>
        </w:rPr>
        <w:t xml:space="preserve"> </w:t>
      </w:r>
      <w:r>
        <w:rPr>
          <w:rFonts w:eastAsia="Times New Roman"/>
          <w:bCs/>
          <w:szCs w:val="24"/>
        </w:rPr>
        <w:t xml:space="preserve">Ευχαριστώ </w:t>
      </w:r>
      <w:r>
        <w:rPr>
          <w:rFonts w:eastAsia="Times New Roman"/>
          <w:bCs/>
          <w:szCs w:val="24"/>
        </w:rPr>
        <w:lastRenderedPageBreak/>
        <w:t xml:space="preserve">πολύ, κύριε Υπουργέ. </w:t>
      </w:r>
    </w:p>
    <w:p w14:paraId="22B6F337" w14:textId="77777777" w:rsidR="00841B0A" w:rsidRDefault="00B011D5">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Πριν προχωρήσουμε στην επόμενη ερώτηση, θέλω ν</w:t>
      </w:r>
      <w:r>
        <w:rPr>
          <w:rFonts w:eastAsia="Times New Roman"/>
          <w:bCs/>
          <w:szCs w:val="24"/>
        </w:rPr>
        <w:t>α ανακοινώσω τις ακόλουθες άδειες συναδέλφων Βουλευτών.</w:t>
      </w:r>
    </w:p>
    <w:p w14:paraId="22B6F338" w14:textId="77777777" w:rsidR="00841B0A" w:rsidRDefault="00B011D5">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Ο Βουλευτής κ. Νικόλαος </w:t>
      </w:r>
      <w:proofErr w:type="spellStart"/>
      <w:r>
        <w:rPr>
          <w:rFonts w:eastAsia="Times New Roman"/>
          <w:bCs/>
          <w:szCs w:val="24"/>
        </w:rPr>
        <w:t>Δένδιας</w:t>
      </w:r>
      <w:proofErr w:type="spellEnd"/>
      <w:r>
        <w:rPr>
          <w:rFonts w:eastAsia="Times New Roman"/>
          <w:bCs/>
          <w:szCs w:val="24"/>
        </w:rPr>
        <w:t xml:space="preserve"> ζητεί άδεια ολιγοήμερης απουσίας στο εξωτερικό από την Πέμπτη 11 Απριλίου 2019 έως και την Παρασκευή 12 Απριλίου 2019. Η Βουλή εγκρίνει;</w:t>
      </w:r>
    </w:p>
    <w:p w14:paraId="22B6F339" w14:textId="77777777" w:rsidR="00841B0A" w:rsidRDefault="00B011D5">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ΟΛΟΙ ΟΙ</w:t>
      </w:r>
      <w:r w:rsidRPr="005B51DD">
        <w:rPr>
          <w:rFonts w:eastAsia="Times New Roman"/>
          <w:b/>
          <w:bCs/>
          <w:szCs w:val="24"/>
        </w:rPr>
        <w:t xml:space="preserve"> </w:t>
      </w:r>
      <w:r w:rsidRPr="005B51DD">
        <w:rPr>
          <w:rFonts w:eastAsia="Times New Roman"/>
          <w:b/>
          <w:bCs/>
          <w:szCs w:val="24"/>
        </w:rPr>
        <w:t xml:space="preserve">ΒΟΥΛΕΥΤΕΣ: </w:t>
      </w:r>
      <w:r w:rsidRPr="004E1B54">
        <w:rPr>
          <w:rFonts w:eastAsia="Times New Roman"/>
          <w:bCs/>
          <w:szCs w:val="24"/>
        </w:rPr>
        <w:t>Μάλιστα, μάλ</w:t>
      </w:r>
      <w:r w:rsidRPr="004E1B54">
        <w:rPr>
          <w:rFonts w:eastAsia="Times New Roman"/>
          <w:bCs/>
          <w:szCs w:val="24"/>
        </w:rPr>
        <w:t>ιστα.</w:t>
      </w:r>
    </w:p>
    <w:p w14:paraId="22B6F33A" w14:textId="77777777" w:rsidR="00841B0A" w:rsidRDefault="00B011D5">
      <w:pPr>
        <w:widowControl w:val="0"/>
        <w:autoSpaceDE w:val="0"/>
        <w:autoSpaceDN w:val="0"/>
        <w:adjustRightInd w:val="0"/>
        <w:spacing w:line="600" w:lineRule="auto"/>
        <w:ind w:firstLine="720"/>
        <w:jc w:val="both"/>
        <w:rPr>
          <w:rFonts w:eastAsia="Times New Roman"/>
          <w:bCs/>
          <w:szCs w:val="24"/>
        </w:rPr>
      </w:pPr>
      <w:r w:rsidRPr="005B51DD">
        <w:rPr>
          <w:rFonts w:eastAsia="Times New Roman"/>
          <w:b/>
          <w:bCs/>
          <w:szCs w:val="24"/>
        </w:rPr>
        <w:t>ΠΡΟΕΔΡ</w:t>
      </w:r>
      <w:r>
        <w:rPr>
          <w:rFonts w:eastAsia="Times New Roman"/>
          <w:b/>
          <w:bCs/>
          <w:szCs w:val="24"/>
        </w:rPr>
        <w:t>ΕΥΩΝ</w:t>
      </w:r>
      <w:r w:rsidRPr="005B51DD">
        <w:rPr>
          <w:rFonts w:eastAsia="Times New Roman"/>
          <w:b/>
          <w:bCs/>
          <w:szCs w:val="24"/>
        </w:rPr>
        <w:t xml:space="preserve"> (</w:t>
      </w:r>
      <w:r>
        <w:rPr>
          <w:rFonts w:eastAsia="Times New Roman"/>
          <w:b/>
          <w:bCs/>
          <w:szCs w:val="24"/>
        </w:rPr>
        <w:t>Νικήτας Κακλαμάνης</w:t>
      </w:r>
      <w:r w:rsidRPr="005B51DD">
        <w:rPr>
          <w:rFonts w:eastAsia="Times New Roman"/>
          <w:b/>
          <w:bCs/>
          <w:szCs w:val="24"/>
        </w:rPr>
        <w:t xml:space="preserve">): </w:t>
      </w:r>
      <w:r>
        <w:rPr>
          <w:rFonts w:eastAsia="Times New Roman"/>
          <w:bCs/>
          <w:szCs w:val="24"/>
        </w:rPr>
        <w:t xml:space="preserve">Συνεπώς η </w:t>
      </w:r>
      <w:r>
        <w:rPr>
          <w:rFonts w:eastAsia="Times New Roman"/>
          <w:bCs/>
          <w:szCs w:val="24"/>
        </w:rPr>
        <w:t>Βουλή ενέκρινε τη ζητηθείσα άδεια.</w:t>
      </w:r>
    </w:p>
    <w:p w14:paraId="22B6F33B" w14:textId="77777777" w:rsidR="00841B0A" w:rsidRDefault="00B011D5">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Η Βουλευτής κ. Μαρία Αντωνίου ζητεί άδεια ολιγοήμερης απουσίας στο εξωτερικό από τη Δευτέρα 15 Απριλίου 2019 έως και την Τρίτη 16 Απριλίου 2019. Η Βουλή εγκρίνει;</w:t>
      </w:r>
    </w:p>
    <w:p w14:paraId="22B6F33C" w14:textId="77777777" w:rsidR="00841B0A" w:rsidRDefault="00B011D5">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ΟΛΟΙ ΟΙ</w:t>
      </w:r>
      <w:r w:rsidRPr="005B51DD">
        <w:rPr>
          <w:rFonts w:eastAsia="Times New Roman"/>
          <w:b/>
          <w:bCs/>
          <w:szCs w:val="24"/>
        </w:rPr>
        <w:t xml:space="preserve"> </w:t>
      </w:r>
      <w:r w:rsidRPr="005B51DD">
        <w:rPr>
          <w:rFonts w:eastAsia="Times New Roman"/>
          <w:b/>
          <w:bCs/>
          <w:szCs w:val="24"/>
        </w:rPr>
        <w:t>Β</w:t>
      </w:r>
      <w:r w:rsidRPr="005B51DD">
        <w:rPr>
          <w:rFonts w:eastAsia="Times New Roman"/>
          <w:b/>
          <w:bCs/>
          <w:szCs w:val="24"/>
        </w:rPr>
        <w:t xml:space="preserve">ΟΥΛΕΥΤΕΣ: </w:t>
      </w:r>
      <w:r w:rsidRPr="004E1B54">
        <w:rPr>
          <w:rFonts w:eastAsia="Times New Roman"/>
          <w:bCs/>
          <w:szCs w:val="24"/>
        </w:rPr>
        <w:t>Μάλιστα, μάλιστα.</w:t>
      </w:r>
    </w:p>
    <w:p w14:paraId="22B6F33D" w14:textId="77777777" w:rsidR="00841B0A" w:rsidRDefault="00B011D5">
      <w:pPr>
        <w:widowControl w:val="0"/>
        <w:autoSpaceDE w:val="0"/>
        <w:autoSpaceDN w:val="0"/>
        <w:adjustRightInd w:val="0"/>
        <w:spacing w:line="600" w:lineRule="auto"/>
        <w:ind w:firstLine="720"/>
        <w:jc w:val="both"/>
        <w:rPr>
          <w:rFonts w:eastAsia="Times New Roman"/>
          <w:bCs/>
          <w:szCs w:val="24"/>
        </w:rPr>
      </w:pPr>
      <w:r w:rsidRPr="005B51DD">
        <w:rPr>
          <w:rFonts w:eastAsia="Times New Roman"/>
          <w:b/>
          <w:bCs/>
          <w:szCs w:val="24"/>
        </w:rPr>
        <w:t>ΠΡΟΕΔΡ</w:t>
      </w:r>
      <w:r>
        <w:rPr>
          <w:rFonts w:eastAsia="Times New Roman"/>
          <w:b/>
          <w:bCs/>
          <w:szCs w:val="24"/>
        </w:rPr>
        <w:t>ΕΥΩΝ</w:t>
      </w:r>
      <w:r w:rsidRPr="005B51DD">
        <w:rPr>
          <w:rFonts w:eastAsia="Times New Roman"/>
          <w:b/>
          <w:bCs/>
          <w:szCs w:val="24"/>
        </w:rPr>
        <w:t xml:space="preserve"> (</w:t>
      </w:r>
      <w:r>
        <w:rPr>
          <w:rFonts w:eastAsia="Times New Roman"/>
          <w:b/>
          <w:bCs/>
          <w:szCs w:val="24"/>
        </w:rPr>
        <w:t>Νικήτας Κακλαμάνης</w:t>
      </w:r>
      <w:r w:rsidRPr="005B51DD">
        <w:rPr>
          <w:rFonts w:eastAsia="Times New Roman"/>
          <w:b/>
          <w:bCs/>
          <w:szCs w:val="24"/>
        </w:rPr>
        <w:t xml:space="preserve">): </w:t>
      </w:r>
      <w:r>
        <w:rPr>
          <w:rFonts w:eastAsia="Times New Roman"/>
          <w:bCs/>
          <w:szCs w:val="24"/>
        </w:rPr>
        <w:t>Συνεπώς η</w:t>
      </w:r>
      <w:r>
        <w:rPr>
          <w:rFonts w:eastAsia="Times New Roman"/>
          <w:bCs/>
          <w:szCs w:val="24"/>
        </w:rPr>
        <w:t xml:space="preserve"> Βουλή ενέκρινε τη ζητηθείσα άδεια.</w:t>
      </w:r>
    </w:p>
    <w:p w14:paraId="22B6F33E" w14:textId="77777777" w:rsidR="00841B0A" w:rsidRDefault="00B011D5">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Ο Βουλευτής κ. Θεόδωρος </w:t>
      </w:r>
      <w:proofErr w:type="spellStart"/>
      <w:r>
        <w:rPr>
          <w:rFonts w:eastAsia="Times New Roman"/>
          <w:bCs/>
          <w:szCs w:val="24"/>
        </w:rPr>
        <w:t>Φορτσάκης</w:t>
      </w:r>
      <w:proofErr w:type="spellEnd"/>
      <w:r>
        <w:rPr>
          <w:rFonts w:eastAsia="Times New Roman"/>
          <w:bCs/>
          <w:szCs w:val="24"/>
        </w:rPr>
        <w:t xml:space="preserve"> ζητεί άδεια ολιγο</w:t>
      </w:r>
      <w:r>
        <w:rPr>
          <w:rFonts w:eastAsia="Times New Roman"/>
          <w:bCs/>
          <w:szCs w:val="24"/>
        </w:rPr>
        <w:lastRenderedPageBreak/>
        <w:t xml:space="preserve">ήμερης απουσίας στο εξωτερικό από την Παρασκευή 19 Απριλίου 2019 έως και τη Δευτέρα 23 Απριλίου </w:t>
      </w:r>
      <w:r>
        <w:rPr>
          <w:rFonts w:eastAsia="Times New Roman"/>
          <w:bCs/>
          <w:szCs w:val="24"/>
        </w:rPr>
        <w:t>2019. Η Βουλή εγκρίνει;</w:t>
      </w:r>
    </w:p>
    <w:p w14:paraId="22B6F33F" w14:textId="77777777" w:rsidR="00841B0A" w:rsidRDefault="00B011D5">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ΟΛΟΙ ΟΙ</w:t>
      </w:r>
      <w:r w:rsidRPr="005B51DD">
        <w:rPr>
          <w:rFonts w:eastAsia="Times New Roman"/>
          <w:b/>
          <w:bCs/>
          <w:szCs w:val="24"/>
        </w:rPr>
        <w:t xml:space="preserve"> </w:t>
      </w:r>
      <w:r w:rsidRPr="005B51DD">
        <w:rPr>
          <w:rFonts w:eastAsia="Times New Roman"/>
          <w:b/>
          <w:bCs/>
          <w:szCs w:val="24"/>
        </w:rPr>
        <w:t xml:space="preserve">ΒΟΥΛΕΥΤΕΣ: </w:t>
      </w:r>
      <w:r w:rsidRPr="004E1B54">
        <w:rPr>
          <w:rFonts w:eastAsia="Times New Roman"/>
          <w:bCs/>
          <w:szCs w:val="24"/>
        </w:rPr>
        <w:t>Μάλιστα, μάλιστα.</w:t>
      </w:r>
    </w:p>
    <w:p w14:paraId="22B6F340" w14:textId="77777777" w:rsidR="00841B0A" w:rsidRDefault="00B011D5">
      <w:pPr>
        <w:widowControl w:val="0"/>
        <w:autoSpaceDE w:val="0"/>
        <w:autoSpaceDN w:val="0"/>
        <w:adjustRightInd w:val="0"/>
        <w:spacing w:line="600" w:lineRule="auto"/>
        <w:ind w:firstLine="720"/>
        <w:jc w:val="both"/>
        <w:rPr>
          <w:rFonts w:eastAsia="Times New Roman"/>
          <w:bCs/>
          <w:szCs w:val="24"/>
        </w:rPr>
      </w:pPr>
      <w:r w:rsidRPr="005B51DD">
        <w:rPr>
          <w:rFonts w:eastAsia="Times New Roman"/>
          <w:b/>
          <w:bCs/>
          <w:szCs w:val="24"/>
        </w:rPr>
        <w:t>ΠΡΟΕΔΡ</w:t>
      </w:r>
      <w:r>
        <w:rPr>
          <w:rFonts w:eastAsia="Times New Roman"/>
          <w:b/>
          <w:bCs/>
          <w:szCs w:val="24"/>
        </w:rPr>
        <w:t>ΕΥΩΝ</w:t>
      </w:r>
      <w:r w:rsidRPr="005B51DD">
        <w:rPr>
          <w:rFonts w:eastAsia="Times New Roman"/>
          <w:b/>
          <w:bCs/>
          <w:szCs w:val="24"/>
        </w:rPr>
        <w:t xml:space="preserve"> (</w:t>
      </w:r>
      <w:r>
        <w:rPr>
          <w:rFonts w:eastAsia="Times New Roman"/>
          <w:b/>
          <w:bCs/>
          <w:szCs w:val="24"/>
        </w:rPr>
        <w:t>Νικήτας Κακλαμάνης</w:t>
      </w:r>
      <w:r w:rsidRPr="005B51DD">
        <w:rPr>
          <w:rFonts w:eastAsia="Times New Roman"/>
          <w:b/>
          <w:bCs/>
          <w:szCs w:val="24"/>
        </w:rPr>
        <w:t xml:space="preserve">): </w:t>
      </w:r>
      <w:r w:rsidRPr="002F19E9">
        <w:rPr>
          <w:rFonts w:eastAsia="Times New Roman"/>
          <w:bCs/>
          <w:szCs w:val="24"/>
        </w:rPr>
        <w:t>Συνεπώς</w:t>
      </w:r>
      <w:r>
        <w:rPr>
          <w:rFonts w:eastAsia="Times New Roman"/>
          <w:bCs/>
          <w:szCs w:val="24"/>
        </w:rPr>
        <w:t xml:space="preserve"> η </w:t>
      </w:r>
      <w:r>
        <w:rPr>
          <w:rFonts w:eastAsia="Times New Roman"/>
          <w:bCs/>
          <w:szCs w:val="24"/>
        </w:rPr>
        <w:t>Βουλή ενέκρινε τη ζητηθείσα άδεια.</w:t>
      </w:r>
    </w:p>
    <w:p w14:paraId="22B6F341" w14:textId="77777777" w:rsidR="00841B0A" w:rsidRDefault="00B011D5">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Ο Βουλευτής κ. Χρήστος </w:t>
      </w:r>
      <w:proofErr w:type="spellStart"/>
      <w:r>
        <w:rPr>
          <w:rFonts w:eastAsia="Times New Roman"/>
          <w:bCs/>
          <w:szCs w:val="24"/>
        </w:rPr>
        <w:t>Σταϊκούρας</w:t>
      </w:r>
      <w:proofErr w:type="spellEnd"/>
      <w:r>
        <w:rPr>
          <w:rFonts w:eastAsia="Times New Roman"/>
          <w:bCs/>
          <w:szCs w:val="24"/>
        </w:rPr>
        <w:t xml:space="preserve"> ζητεί άδεια ολιγοήμερης απουσίας στο εξωτερικό από την Πέμπτη 11 Απριλίου 2019 έως </w:t>
      </w:r>
      <w:r>
        <w:rPr>
          <w:rFonts w:eastAsia="Times New Roman"/>
          <w:bCs/>
          <w:szCs w:val="24"/>
        </w:rPr>
        <w:t>την Παρασκευή 12 Απριλίου 2019. Η Βουλή εγκρίνει;</w:t>
      </w:r>
    </w:p>
    <w:p w14:paraId="22B6F342" w14:textId="77777777" w:rsidR="00841B0A" w:rsidRDefault="00B011D5">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ΟΛΟΙ ΟΙ</w:t>
      </w:r>
      <w:r w:rsidRPr="005B51DD">
        <w:rPr>
          <w:rFonts w:eastAsia="Times New Roman"/>
          <w:b/>
          <w:bCs/>
          <w:szCs w:val="24"/>
        </w:rPr>
        <w:t xml:space="preserve"> </w:t>
      </w:r>
      <w:r w:rsidRPr="005B51DD">
        <w:rPr>
          <w:rFonts w:eastAsia="Times New Roman"/>
          <w:b/>
          <w:bCs/>
          <w:szCs w:val="24"/>
        </w:rPr>
        <w:t xml:space="preserve">ΒΟΥΛΕΥΤΕΣ: </w:t>
      </w:r>
      <w:r w:rsidRPr="004E1B54">
        <w:rPr>
          <w:rFonts w:eastAsia="Times New Roman"/>
          <w:bCs/>
          <w:szCs w:val="24"/>
        </w:rPr>
        <w:t>Μάλιστα, μάλιστα.</w:t>
      </w:r>
    </w:p>
    <w:p w14:paraId="22B6F343" w14:textId="77777777" w:rsidR="00841B0A" w:rsidRDefault="00B011D5">
      <w:pPr>
        <w:widowControl w:val="0"/>
        <w:autoSpaceDE w:val="0"/>
        <w:autoSpaceDN w:val="0"/>
        <w:adjustRightInd w:val="0"/>
        <w:spacing w:line="600" w:lineRule="auto"/>
        <w:ind w:firstLine="720"/>
        <w:jc w:val="both"/>
        <w:rPr>
          <w:rFonts w:eastAsia="Times New Roman"/>
          <w:bCs/>
          <w:szCs w:val="24"/>
        </w:rPr>
      </w:pPr>
      <w:r w:rsidRPr="005B51DD">
        <w:rPr>
          <w:rFonts w:eastAsia="Times New Roman"/>
          <w:b/>
          <w:bCs/>
          <w:szCs w:val="24"/>
        </w:rPr>
        <w:t>ΠΡΟΕΔΡ</w:t>
      </w:r>
      <w:r>
        <w:rPr>
          <w:rFonts w:eastAsia="Times New Roman"/>
          <w:b/>
          <w:bCs/>
          <w:szCs w:val="24"/>
        </w:rPr>
        <w:t>ΕΥΩΝ</w:t>
      </w:r>
      <w:r w:rsidRPr="005B51DD">
        <w:rPr>
          <w:rFonts w:eastAsia="Times New Roman"/>
          <w:b/>
          <w:bCs/>
          <w:szCs w:val="24"/>
        </w:rPr>
        <w:t xml:space="preserve"> (</w:t>
      </w:r>
      <w:r>
        <w:rPr>
          <w:rFonts w:eastAsia="Times New Roman"/>
          <w:b/>
          <w:bCs/>
          <w:szCs w:val="24"/>
        </w:rPr>
        <w:t>Νικήτας Κακλαμάνης</w:t>
      </w:r>
      <w:r w:rsidRPr="005B51DD">
        <w:rPr>
          <w:rFonts w:eastAsia="Times New Roman"/>
          <w:b/>
          <w:bCs/>
          <w:szCs w:val="24"/>
        </w:rPr>
        <w:t xml:space="preserve">): </w:t>
      </w:r>
      <w:r>
        <w:rPr>
          <w:rFonts w:eastAsia="Times New Roman"/>
          <w:bCs/>
          <w:szCs w:val="24"/>
        </w:rPr>
        <w:t>Συνεπώς η</w:t>
      </w:r>
      <w:r>
        <w:rPr>
          <w:rFonts w:eastAsia="Times New Roman"/>
          <w:bCs/>
          <w:szCs w:val="24"/>
        </w:rPr>
        <w:t xml:space="preserve"> Βουλή ενέκρινε τη ζητηθείσα άδεια.</w:t>
      </w:r>
    </w:p>
    <w:p w14:paraId="22B6F344" w14:textId="77777777" w:rsidR="00841B0A" w:rsidRDefault="00B011D5">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Ο Βουλευτής κ. Ιωάννης </w:t>
      </w:r>
      <w:proofErr w:type="spellStart"/>
      <w:r>
        <w:rPr>
          <w:rFonts w:eastAsia="Times New Roman"/>
          <w:bCs/>
          <w:szCs w:val="24"/>
        </w:rPr>
        <w:t>Πλακιωτάκης</w:t>
      </w:r>
      <w:proofErr w:type="spellEnd"/>
      <w:r>
        <w:rPr>
          <w:rFonts w:eastAsia="Times New Roman"/>
          <w:bCs/>
          <w:szCs w:val="24"/>
        </w:rPr>
        <w:t xml:space="preserve"> ζητεί άδεια ολιγοήμερης απουσίας στο εξωτερικό από την Π</w:t>
      </w:r>
      <w:r>
        <w:rPr>
          <w:rFonts w:eastAsia="Times New Roman"/>
          <w:bCs/>
          <w:szCs w:val="24"/>
        </w:rPr>
        <w:t>έμπτη 11 Απριλίου 2019 έως και την Παρασκευή 14 Απριλίου 2019. Η Βουλή εγκρίνει;</w:t>
      </w:r>
    </w:p>
    <w:p w14:paraId="22B6F345" w14:textId="77777777" w:rsidR="00841B0A" w:rsidRDefault="00B011D5">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 xml:space="preserve">ΟΛΟΙ ΟΙ </w:t>
      </w:r>
      <w:r w:rsidRPr="005B51DD">
        <w:rPr>
          <w:rFonts w:eastAsia="Times New Roman"/>
          <w:b/>
          <w:bCs/>
          <w:szCs w:val="24"/>
        </w:rPr>
        <w:t xml:space="preserve">ΒΟΥΛΕΥΤΕΣ: </w:t>
      </w:r>
      <w:r w:rsidRPr="004E1B54">
        <w:rPr>
          <w:rFonts w:eastAsia="Times New Roman"/>
          <w:bCs/>
          <w:szCs w:val="24"/>
        </w:rPr>
        <w:t>Μάλιστα, μάλιστα.</w:t>
      </w:r>
    </w:p>
    <w:p w14:paraId="22B6F346" w14:textId="77777777" w:rsidR="00841B0A" w:rsidRDefault="00B011D5">
      <w:pPr>
        <w:widowControl w:val="0"/>
        <w:autoSpaceDE w:val="0"/>
        <w:autoSpaceDN w:val="0"/>
        <w:adjustRightInd w:val="0"/>
        <w:spacing w:line="600" w:lineRule="auto"/>
        <w:ind w:firstLine="720"/>
        <w:jc w:val="both"/>
        <w:rPr>
          <w:rFonts w:eastAsia="Times New Roman"/>
          <w:bCs/>
          <w:szCs w:val="24"/>
        </w:rPr>
      </w:pPr>
      <w:r w:rsidRPr="005B51DD">
        <w:rPr>
          <w:rFonts w:eastAsia="Times New Roman"/>
          <w:b/>
          <w:bCs/>
          <w:szCs w:val="24"/>
        </w:rPr>
        <w:lastRenderedPageBreak/>
        <w:t>ΠΡΟΕΔΡ</w:t>
      </w:r>
      <w:r>
        <w:rPr>
          <w:rFonts w:eastAsia="Times New Roman"/>
          <w:b/>
          <w:bCs/>
          <w:szCs w:val="24"/>
        </w:rPr>
        <w:t>ΕΥΩΝ</w:t>
      </w:r>
      <w:r w:rsidRPr="005B51DD">
        <w:rPr>
          <w:rFonts w:eastAsia="Times New Roman"/>
          <w:b/>
          <w:bCs/>
          <w:szCs w:val="24"/>
        </w:rPr>
        <w:t xml:space="preserve"> (</w:t>
      </w:r>
      <w:r>
        <w:rPr>
          <w:rFonts w:eastAsia="Times New Roman"/>
          <w:b/>
          <w:bCs/>
          <w:szCs w:val="24"/>
        </w:rPr>
        <w:t>Νικήτας Κακλαμάνης</w:t>
      </w:r>
      <w:r w:rsidRPr="005B51DD">
        <w:rPr>
          <w:rFonts w:eastAsia="Times New Roman"/>
          <w:b/>
          <w:bCs/>
          <w:szCs w:val="24"/>
        </w:rPr>
        <w:t xml:space="preserve">): </w:t>
      </w:r>
      <w:r w:rsidRPr="002F19E9">
        <w:rPr>
          <w:rFonts w:eastAsia="Times New Roman"/>
          <w:bCs/>
          <w:szCs w:val="24"/>
        </w:rPr>
        <w:t>Συνεπώς</w:t>
      </w:r>
      <w:r>
        <w:rPr>
          <w:rFonts w:eastAsia="Times New Roman"/>
          <w:b/>
          <w:bCs/>
          <w:szCs w:val="24"/>
        </w:rPr>
        <w:t xml:space="preserve"> </w:t>
      </w:r>
      <w:r>
        <w:rPr>
          <w:rFonts w:eastAsia="Times New Roman"/>
          <w:bCs/>
          <w:szCs w:val="24"/>
        </w:rPr>
        <w:t>η</w:t>
      </w:r>
      <w:r>
        <w:rPr>
          <w:rFonts w:eastAsia="Times New Roman"/>
          <w:bCs/>
          <w:szCs w:val="24"/>
        </w:rPr>
        <w:t xml:space="preserve"> Βουλή ενέκρινε τη ζητηθείσα άδεια.</w:t>
      </w:r>
    </w:p>
    <w:p w14:paraId="22B6F347"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C76C56">
        <w:rPr>
          <w:rFonts w:eastAsia="Times New Roman" w:cs="Times New Roman"/>
          <w:szCs w:val="24"/>
        </w:rPr>
        <w:t>έχουν διανεμηθεί τα Πρακτικά τ</w:t>
      </w:r>
      <w:r w:rsidRPr="00C76C56">
        <w:rPr>
          <w:rFonts w:eastAsia="Times New Roman" w:cs="Times New Roman"/>
          <w:szCs w:val="24"/>
        </w:rPr>
        <w:t xml:space="preserve">ης </w:t>
      </w:r>
      <w:r>
        <w:rPr>
          <w:rFonts w:eastAsia="Times New Roman" w:cs="Times New Roman"/>
          <w:szCs w:val="24"/>
        </w:rPr>
        <w:t>Τετάρτης 30 Ιανουαρίου 2019,</w:t>
      </w:r>
      <w:r w:rsidRPr="00C76C56">
        <w:rPr>
          <w:rFonts w:eastAsia="Times New Roman" w:cs="Times New Roman"/>
          <w:szCs w:val="24"/>
        </w:rPr>
        <w:t xml:space="preserve"> της </w:t>
      </w:r>
      <w:r>
        <w:rPr>
          <w:rFonts w:eastAsia="Times New Roman" w:cs="Times New Roman"/>
          <w:szCs w:val="24"/>
        </w:rPr>
        <w:t>Πέμπτης 31 Ιανουαρίου 2019, της Παρασκευής 1</w:t>
      </w:r>
      <w:r w:rsidRPr="00B0152E">
        <w:rPr>
          <w:rFonts w:eastAsia="Times New Roman" w:cs="Times New Roman"/>
          <w:szCs w:val="24"/>
          <w:vertAlign w:val="superscript"/>
        </w:rPr>
        <w:t>ης</w:t>
      </w:r>
      <w:r>
        <w:rPr>
          <w:rFonts w:eastAsia="Times New Roman" w:cs="Times New Roman"/>
          <w:szCs w:val="24"/>
        </w:rPr>
        <w:t xml:space="preserve"> Φεβρουαρίου 2019, της Δευτέρας 4 Φεβρουαρίου 2019, της Τρίτης 5 Φεβρουαρίου 2019, της Τετάρτης 6 Φεβρουαρίου 2019, της Πέμπτης 7 Φεβρουαρίου 2019, της Παρασκευής 8 Φεβρουαρίου 2019 και της Δευτέρας 11 Φεβρουαρίου 2019 </w:t>
      </w:r>
      <w:r w:rsidRPr="00C76C56">
        <w:rPr>
          <w:rFonts w:eastAsia="Times New Roman" w:cs="Times New Roman"/>
          <w:szCs w:val="24"/>
        </w:rPr>
        <w:t>και ερωτάται το Σώμα αν τα επικυρώνει</w:t>
      </w:r>
      <w:r w:rsidRPr="00C76C56">
        <w:rPr>
          <w:rFonts w:eastAsia="Times New Roman" w:cs="Times New Roman"/>
          <w:szCs w:val="24"/>
        </w:rPr>
        <w:t xml:space="preserve">. </w:t>
      </w:r>
    </w:p>
    <w:p w14:paraId="22B6F348" w14:textId="77777777" w:rsidR="00841B0A" w:rsidRDefault="00B011D5">
      <w:pPr>
        <w:spacing w:line="600" w:lineRule="auto"/>
        <w:ind w:firstLine="720"/>
        <w:jc w:val="both"/>
        <w:rPr>
          <w:rFonts w:eastAsia="Times New Roman" w:cs="Times New Roman"/>
          <w:szCs w:val="24"/>
        </w:rPr>
      </w:pPr>
      <w:r w:rsidRPr="00C76C56">
        <w:rPr>
          <w:rFonts w:eastAsia="Times New Roman" w:cs="Times New Roman"/>
          <w:b/>
          <w:bCs/>
          <w:szCs w:val="24"/>
        </w:rPr>
        <w:t>ΟΛΟΙ ΟΙ ΒΟΥΛΕΥΤΕΣ:</w:t>
      </w:r>
      <w:r w:rsidRPr="00C76C56">
        <w:rPr>
          <w:rFonts w:eastAsia="Times New Roman" w:cs="Times New Roman"/>
          <w:szCs w:val="24"/>
        </w:rPr>
        <w:t xml:space="preserve"> Μάλιστα, μάλιστα.</w:t>
      </w:r>
    </w:p>
    <w:p w14:paraId="22B6F349" w14:textId="77777777" w:rsidR="00841B0A" w:rsidRDefault="00B011D5">
      <w:pPr>
        <w:spacing w:line="600" w:lineRule="auto"/>
        <w:ind w:firstLine="720"/>
        <w:jc w:val="both"/>
        <w:rPr>
          <w:rFonts w:eastAsia="Times New Roman" w:cs="Times New Roman"/>
          <w:szCs w:val="24"/>
        </w:rPr>
      </w:pPr>
      <w:r w:rsidRPr="005B51DD">
        <w:rPr>
          <w:rFonts w:eastAsia="Times New Roman"/>
          <w:b/>
          <w:bCs/>
          <w:szCs w:val="24"/>
        </w:rPr>
        <w:t>ΠΡΟΕΔΡ</w:t>
      </w:r>
      <w:r>
        <w:rPr>
          <w:rFonts w:eastAsia="Times New Roman"/>
          <w:b/>
          <w:bCs/>
          <w:szCs w:val="24"/>
        </w:rPr>
        <w:t>ΕΥΩΝ</w:t>
      </w:r>
      <w:r w:rsidRPr="005B51DD">
        <w:rPr>
          <w:rFonts w:eastAsia="Times New Roman"/>
          <w:b/>
          <w:bCs/>
          <w:szCs w:val="24"/>
        </w:rPr>
        <w:t xml:space="preserve"> (</w:t>
      </w:r>
      <w:r>
        <w:rPr>
          <w:rFonts w:eastAsia="Times New Roman"/>
          <w:b/>
          <w:bCs/>
          <w:szCs w:val="24"/>
        </w:rPr>
        <w:t>Νικήτας Κακλαμάνης</w:t>
      </w:r>
      <w:r w:rsidRPr="005B51DD">
        <w:rPr>
          <w:rFonts w:eastAsia="Times New Roman"/>
          <w:b/>
          <w:bCs/>
          <w:szCs w:val="24"/>
        </w:rPr>
        <w:t xml:space="preserve">): </w:t>
      </w:r>
      <w:r w:rsidRPr="00C76C56">
        <w:rPr>
          <w:rFonts w:eastAsia="Times New Roman" w:cs="Times New Roman"/>
          <w:szCs w:val="24"/>
        </w:rPr>
        <w:t xml:space="preserve">Συνεπώς τα Πρακτικά της </w:t>
      </w:r>
      <w:r>
        <w:rPr>
          <w:rFonts w:eastAsia="Times New Roman" w:cs="Times New Roman"/>
          <w:szCs w:val="24"/>
        </w:rPr>
        <w:t>Τετάρτης 30 Ιανουαρίου 2019,</w:t>
      </w:r>
      <w:r w:rsidRPr="00C76C56">
        <w:rPr>
          <w:rFonts w:eastAsia="Times New Roman" w:cs="Times New Roman"/>
          <w:szCs w:val="24"/>
        </w:rPr>
        <w:t xml:space="preserve"> της </w:t>
      </w:r>
      <w:r>
        <w:rPr>
          <w:rFonts w:eastAsia="Times New Roman" w:cs="Times New Roman"/>
          <w:szCs w:val="24"/>
        </w:rPr>
        <w:t>Πέμπτης 31 Ιανουαρίου 2019, της Παρασκευής 1</w:t>
      </w:r>
      <w:r w:rsidRPr="00B0152E">
        <w:rPr>
          <w:rFonts w:eastAsia="Times New Roman" w:cs="Times New Roman"/>
          <w:szCs w:val="24"/>
          <w:vertAlign w:val="superscript"/>
        </w:rPr>
        <w:t xml:space="preserve">ης </w:t>
      </w:r>
      <w:r>
        <w:rPr>
          <w:rFonts w:eastAsia="Times New Roman" w:cs="Times New Roman"/>
          <w:szCs w:val="24"/>
        </w:rPr>
        <w:t>Φεβρουαρίου 2019, της Δευτέρας 4 Φεβρουαρίου 2019, της Τρίτης 5 Φεβρουαρίου 201</w:t>
      </w:r>
      <w:r>
        <w:rPr>
          <w:rFonts w:eastAsia="Times New Roman" w:cs="Times New Roman"/>
          <w:szCs w:val="24"/>
        </w:rPr>
        <w:t xml:space="preserve">9, της Τετάρτης 6 Φεβρουαρίου 2019, της Πέμπτης 7 Φεβρουαρίου 2019, της Παρασκευής 8 Φεβρουαρίου 2019 και της Δευτέρας 11 Φεβρουαρίου 2019 </w:t>
      </w:r>
      <w:r w:rsidRPr="00C76C56">
        <w:rPr>
          <w:rFonts w:eastAsia="Times New Roman" w:cs="Times New Roman"/>
          <w:szCs w:val="24"/>
        </w:rPr>
        <w:t>επικυρώθηκαν.</w:t>
      </w:r>
    </w:p>
    <w:p w14:paraId="22B6F34A"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lastRenderedPageBreak/>
        <w:t>Προχωρούμε τώρα στις ερωτήσεις</w:t>
      </w:r>
      <w:r>
        <w:rPr>
          <w:rFonts w:eastAsia="Times New Roman" w:cs="Times New Roman"/>
          <w:szCs w:val="24"/>
        </w:rPr>
        <w:t>,</w:t>
      </w:r>
      <w:r>
        <w:rPr>
          <w:rFonts w:eastAsia="Times New Roman" w:cs="Times New Roman"/>
          <w:szCs w:val="24"/>
        </w:rPr>
        <w:t xml:space="preserve"> που θα απαντήσει ο Υπουργός Υποδομών και Μεταφορών κ. Χρήστος </w:t>
      </w:r>
      <w:proofErr w:type="spellStart"/>
      <w:r>
        <w:rPr>
          <w:rFonts w:eastAsia="Times New Roman" w:cs="Times New Roman"/>
          <w:szCs w:val="24"/>
        </w:rPr>
        <w:t>Σπίρτζης</w:t>
      </w:r>
      <w:proofErr w:type="spellEnd"/>
      <w:r>
        <w:rPr>
          <w:rFonts w:eastAsia="Times New Roman" w:cs="Times New Roman"/>
          <w:szCs w:val="24"/>
        </w:rPr>
        <w:t>.</w:t>
      </w:r>
      <w:r>
        <w:rPr>
          <w:rFonts w:eastAsia="Times New Roman" w:cs="Times New Roman"/>
          <w:szCs w:val="24"/>
        </w:rPr>
        <w:t xml:space="preserve"> </w:t>
      </w:r>
    </w:p>
    <w:p w14:paraId="22B6F34B" w14:textId="77777777" w:rsidR="00841B0A" w:rsidRDefault="00B011D5">
      <w:pPr>
        <w:spacing w:line="600" w:lineRule="auto"/>
        <w:ind w:firstLine="720"/>
        <w:jc w:val="both"/>
        <w:rPr>
          <w:rFonts w:eastAsia="Times New Roman"/>
          <w:bCs/>
          <w:szCs w:val="24"/>
        </w:rPr>
      </w:pPr>
      <w:r>
        <w:rPr>
          <w:rFonts w:eastAsia="Times New Roman" w:cs="Times New Roman"/>
          <w:szCs w:val="24"/>
        </w:rPr>
        <w:t>Συζητείται λοιπόν η</w:t>
      </w:r>
      <w:r>
        <w:rPr>
          <w:rFonts w:eastAsia="Times New Roman" w:cs="Times New Roman"/>
          <w:szCs w:val="24"/>
        </w:rPr>
        <w:t xml:space="preserve"> πέμπτη </w:t>
      </w:r>
      <w:r w:rsidRPr="00D94DF2">
        <w:rPr>
          <w:rFonts w:eastAsia="Times New Roman"/>
          <w:bCs/>
          <w:szCs w:val="24"/>
        </w:rPr>
        <w:t xml:space="preserve">με αριθμό 446/26-3-2019 </w:t>
      </w:r>
      <w:r>
        <w:rPr>
          <w:rFonts w:eastAsia="Times New Roman"/>
          <w:bCs/>
          <w:szCs w:val="24"/>
        </w:rPr>
        <w:t>ε</w:t>
      </w:r>
      <w:r w:rsidRPr="00D94DF2">
        <w:rPr>
          <w:rFonts w:eastAsia="Times New Roman"/>
          <w:bCs/>
          <w:szCs w:val="24"/>
        </w:rPr>
        <w:t xml:space="preserve">πίκαιρη </w:t>
      </w:r>
      <w:r>
        <w:rPr>
          <w:rFonts w:eastAsia="Times New Roman"/>
          <w:bCs/>
          <w:szCs w:val="24"/>
        </w:rPr>
        <w:t>ε</w:t>
      </w:r>
      <w:r w:rsidRPr="00D94DF2">
        <w:rPr>
          <w:rFonts w:eastAsia="Times New Roman"/>
          <w:bCs/>
          <w:szCs w:val="24"/>
        </w:rPr>
        <w:t>ρώτηση</w:t>
      </w:r>
      <w:r>
        <w:rPr>
          <w:rFonts w:eastAsia="Times New Roman"/>
          <w:bCs/>
          <w:szCs w:val="24"/>
        </w:rPr>
        <w:t xml:space="preserve"> δεύτερου κύκλου</w:t>
      </w:r>
      <w:r w:rsidRPr="00D94DF2">
        <w:rPr>
          <w:rFonts w:eastAsia="Times New Roman"/>
          <w:bCs/>
          <w:szCs w:val="24"/>
        </w:rPr>
        <w:t xml:space="preserve"> του ΣΤ΄ Αντιπροέδρου της Βουλής και Βουλευτή Λ</w:t>
      </w:r>
      <w:r>
        <w:rPr>
          <w:rFonts w:eastAsia="Times New Roman"/>
          <w:bCs/>
          <w:szCs w:val="24"/>
        </w:rPr>
        <w:t>α</w:t>
      </w:r>
      <w:r w:rsidRPr="00D94DF2">
        <w:rPr>
          <w:rFonts w:eastAsia="Times New Roman"/>
          <w:bCs/>
          <w:szCs w:val="24"/>
        </w:rPr>
        <w:t>ρ</w:t>
      </w:r>
      <w:r>
        <w:rPr>
          <w:rFonts w:eastAsia="Times New Roman"/>
          <w:bCs/>
          <w:szCs w:val="24"/>
        </w:rPr>
        <w:t>ί</w:t>
      </w:r>
      <w:r w:rsidRPr="00D94DF2">
        <w:rPr>
          <w:rFonts w:eastAsia="Times New Roman"/>
          <w:bCs/>
          <w:szCs w:val="24"/>
        </w:rPr>
        <w:t>σ</w:t>
      </w:r>
      <w:r>
        <w:rPr>
          <w:rFonts w:eastAsia="Times New Roman"/>
          <w:bCs/>
          <w:szCs w:val="24"/>
        </w:rPr>
        <w:t>η</w:t>
      </w:r>
      <w:r w:rsidRPr="00D94DF2">
        <w:rPr>
          <w:rFonts w:eastAsia="Times New Roman"/>
          <w:bCs/>
          <w:szCs w:val="24"/>
        </w:rPr>
        <w:t>ς του Κομμουνιστικού Κόμματος Ελλάδ</w:t>
      </w:r>
      <w:r>
        <w:rPr>
          <w:rFonts w:eastAsia="Times New Roman"/>
          <w:bCs/>
          <w:szCs w:val="24"/>
        </w:rPr>
        <w:t>α</w:t>
      </w:r>
      <w:r w:rsidRPr="00D94DF2">
        <w:rPr>
          <w:rFonts w:eastAsia="Times New Roman"/>
          <w:bCs/>
          <w:szCs w:val="24"/>
        </w:rPr>
        <w:t xml:space="preserve">ς κ. Γεωργίου </w:t>
      </w:r>
      <w:proofErr w:type="spellStart"/>
      <w:r w:rsidRPr="00D94DF2">
        <w:rPr>
          <w:rFonts w:eastAsia="Times New Roman"/>
          <w:bCs/>
          <w:szCs w:val="24"/>
        </w:rPr>
        <w:t>Λαμπρούλη</w:t>
      </w:r>
      <w:proofErr w:type="spellEnd"/>
      <w:r w:rsidRPr="00D94DF2">
        <w:rPr>
          <w:rFonts w:eastAsia="Times New Roman"/>
          <w:bCs/>
          <w:szCs w:val="24"/>
        </w:rPr>
        <w:t xml:space="preserve"> προς τον Υπουργό Υποδομών και Μεταφορών, σχετικά με τα «</w:t>
      </w:r>
      <w:proofErr w:type="spellStart"/>
      <w:r w:rsidRPr="00D94DF2">
        <w:rPr>
          <w:rFonts w:eastAsia="Times New Roman"/>
          <w:bCs/>
          <w:szCs w:val="24"/>
        </w:rPr>
        <w:t>πλη</w:t>
      </w:r>
      <w:r w:rsidRPr="00D94DF2">
        <w:rPr>
          <w:rFonts w:eastAsia="Times New Roman"/>
          <w:bCs/>
          <w:szCs w:val="24"/>
        </w:rPr>
        <w:t>μμυρικά</w:t>
      </w:r>
      <w:proofErr w:type="spellEnd"/>
      <w:r w:rsidRPr="00D94DF2">
        <w:rPr>
          <w:rFonts w:eastAsia="Times New Roman"/>
          <w:bCs/>
          <w:szCs w:val="24"/>
        </w:rPr>
        <w:t xml:space="preserve"> φαινόμενα και τις κατασ</w:t>
      </w:r>
      <w:r>
        <w:rPr>
          <w:rFonts w:eastAsia="Times New Roman"/>
          <w:bCs/>
          <w:szCs w:val="24"/>
        </w:rPr>
        <w:t>τροφές στις περιοχές Δοκός – Αγία</w:t>
      </w:r>
      <w:r w:rsidRPr="00D94DF2">
        <w:rPr>
          <w:rFonts w:eastAsia="Times New Roman"/>
          <w:bCs/>
          <w:szCs w:val="24"/>
        </w:rPr>
        <w:t xml:space="preserve"> Ελεούσα – Λιανή Άμμος – Έξω Παναγίτσα στη Χαλκίδα».</w:t>
      </w:r>
    </w:p>
    <w:p w14:paraId="22B6F34C" w14:textId="77777777" w:rsidR="00841B0A" w:rsidRDefault="00B011D5">
      <w:pPr>
        <w:spacing w:line="600" w:lineRule="auto"/>
        <w:ind w:firstLine="720"/>
        <w:jc w:val="both"/>
        <w:rPr>
          <w:rFonts w:eastAsia="Times New Roman"/>
          <w:bCs/>
          <w:szCs w:val="24"/>
        </w:rPr>
      </w:pPr>
      <w:r>
        <w:rPr>
          <w:rFonts w:eastAsia="Times New Roman"/>
          <w:bCs/>
          <w:szCs w:val="24"/>
        </w:rPr>
        <w:t>Κύριε συνάδελφε, έχετε τον λόγο.</w:t>
      </w:r>
    </w:p>
    <w:p w14:paraId="22B6F34D" w14:textId="77777777" w:rsidR="00841B0A" w:rsidRDefault="00B011D5">
      <w:pPr>
        <w:spacing w:line="600" w:lineRule="auto"/>
        <w:ind w:firstLine="720"/>
        <w:jc w:val="both"/>
        <w:rPr>
          <w:rFonts w:eastAsia="Times New Roman"/>
          <w:bCs/>
          <w:szCs w:val="24"/>
        </w:rPr>
      </w:pPr>
      <w:r w:rsidRPr="00D94DF2">
        <w:rPr>
          <w:rFonts w:eastAsia="Times New Roman"/>
          <w:b/>
          <w:bCs/>
        </w:rPr>
        <w:t>ΓΕΩΡΓΙΟΣ ΛΑΜΠΡΟΥΛΗΣ (ΣΤ΄ Αντιπρόεδρος της Βουλής):</w:t>
      </w:r>
      <w:r>
        <w:rPr>
          <w:rFonts w:eastAsia="Times New Roman"/>
          <w:bCs/>
          <w:szCs w:val="24"/>
        </w:rPr>
        <w:t xml:space="preserve"> Ευχαριστώ, κύριε Πρόεδρε.</w:t>
      </w:r>
    </w:p>
    <w:p w14:paraId="22B6F34E" w14:textId="77777777" w:rsidR="00841B0A" w:rsidRDefault="00B011D5">
      <w:pPr>
        <w:spacing w:line="600" w:lineRule="auto"/>
        <w:ind w:firstLine="720"/>
        <w:jc w:val="both"/>
        <w:rPr>
          <w:rFonts w:eastAsia="Times New Roman"/>
          <w:bCs/>
          <w:szCs w:val="24"/>
        </w:rPr>
      </w:pPr>
      <w:r>
        <w:rPr>
          <w:rFonts w:eastAsia="Times New Roman"/>
          <w:bCs/>
          <w:szCs w:val="24"/>
        </w:rPr>
        <w:t xml:space="preserve">Έχουν περάσει περισσότεροι από δυο μήνες, τώρα έχουμε φτάσει κοντά στο τρίμηνο που θα μπορούσε η ερώτηση να είχε συζητηθεί και να ήταν κοντά στο συμβάν, κοντά σ’ αυτά τα φαινόμενα που απασχόλησαν τον κόσμο στην περιοχή του Δήμου </w:t>
      </w:r>
      <w:proofErr w:type="spellStart"/>
      <w:r>
        <w:rPr>
          <w:rFonts w:eastAsia="Times New Roman"/>
          <w:bCs/>
          <w:szCs w:val="24"/>
        </w:rPr>
        <w:t>Χαλκιδέων</w:t>
      </w:r>
      <w:proofErr w:type="spellEnd"/>
      <w:r>
        <w:rPr>
          <w:rFonts w:eastAsia="Times New Roman"/>
          <w:bCs/>
          <w:szCs w:val="24"/>
        </w:rPr>
        <w:t>. Υπήρξαν, δηλαδή,</w:t>
      </w:r>
      <w:r>
        <w:rPr>
          <w:rFonts w:eastAsia="Times New Roman"/>
          <w:bCs/>
          <w:szCs w:val="24"/>
        </w:rPr>
        <w:t xml:space="preserve"> αναβολές. Με αυτήν την έννοια το λέω, κύριε Πρόεδρε. </w:t>
      </w:r>
    </w:p>
    <w:p w14:paraId="22B6F34F" w14:textId="77777777" w:rsidR="00841B0A" w:rsidRDefault="00B011D5">
      <w:pPr>
        <w:spacing w:line="600" w:lineRule="auto"/>
        <w:ind w:firstLine="720"/>
        <w:jc w:val="both"/>
        <w:rPr>
          <w:rFonts w:eastAsia="Times New Roman"/>
          <w:bCs/>
          <w:szCs w:val="24"/>
        </w:rPr>
      </w:pPr>
      <w:r>
        <w:rPr>
          <w:rFonts w:eastAsia="Times New Roman"/>
          <w:bCs/>
          <w:szCs w:val="24"/>
        </w:rPr>
        <w:lastRenderedPageBreak/>
        <w:t>Με αυτήν την ευκαιρία και προς τον ερωτώμενο Υπουργό και προς τους παριστάμενους Υπουργούς, απευθύνω θερμή παραίνεση να έρχονται και να απαντούν στις ερωτήσεις. Αυτό το ζήτημα έχει απασχολήσει και τη Δ</w:t>
      </w:r>
      <w:r>
        <w:rPr>
          <w:rFonts w:eastAsia="Times New Roman"/>
          <w:bCs/>
          <w:szCs w:val="24"/>
        </w:rPr>
        <w:t xml:space="preserve">ιάσκεψη των Προέδρων επανειλημμένως, αλλά δεν νουθετούνται οι Υπουργοί. Το λέω γενικά, δεν το λέω για τους παριστάμενους αυτήν τη στιγμή. </w:t>
      </w:r>
    </w:p>
    <w:p w14:paraId="22B6F350" w14:textId="77777777" w:rsidR="00841B0A" w:rsidRDefault="00B011D5">
      <w:pPr>
        <w:spacing w:line="600" w:lineRule="auto"/>
        <w:ind w:firstLine="720"/>
        <w:jc w:val="both"/>
        <w:rPr>
          <w:rFonts w:eastAsia="Times New Roman"/>
          <w:bCs/>
          <w:szCs w:val="24"/>
        </w:rPr>
      </w:pPr>
      <w:r>
        <w:rPr>
          <w:rFonts w:eastAsia="Times New Roman"/>
          <w:bCs/>
          <w:szCs w:val="24"/>
        </w:rPr>
        <w:t xml:space="preserve">Εδώ και δυόμισι μήνες, λοιπόν, υπήρξαν </w:t>
      </w:r>
      <w:proofErr w:type="spellStart"/>
      <w:r>
        <w:rPr>
          <w:rFonts w:eastAsia="Times New Roman"/>
          <w:bCs/>
          <w:szCs w:val="24"/>
        </w:rPr>
        <w:t>πλημμυρικά</w:t>
      </w:r>
      <w:proofErr w:type="spellEnd"/>
      <w:r>
        <w:rPr>
          <w:rFonts w:eastAsia="Times New Roman"/>
          <w:bCs/>
          <w:szCs w:val="24"/>
        </w:rPr>
        <w:t xml:space="preserve"> προβλήματα στις περιοχές Δοκός, Αγία Ελεούσα, Λιανή Άμμος, Έξω Πανα</w:t>
      </w:r>
      <w:r>
        <w:rPr>
          <w:rFonts w:eastAsia="Times New Roman"/>
          <w:bCs/>
          <w:szCs w:val="24"/>
        </w:rPr>
        <w:t xml:space="preserve">γίτσα του Δήμου </w:t>
      </w:r>
      <w:proofErr w:type="spellStart"/>
      <w:r>
        <w:rPr>
          <w:rFonts w:eastAsia="Times New Roman"/>
          <w:bCs/>
          <w:szCs w:val="24"/>
        </w:rPr>
        <w:t>Χαλκιδέων</w:t>
      </w:r>
      <w:proofErr w:type="spellEnd"/>
      <w:r>
        <w:rPr>
          <w:rFonts w:eastAsia="Times New Roman"/>
          <w:bCs/>
          <w:szCs w:val="24"/>
        </w:rPr>
        <w:t>, ενώ οι κάτοικοι προειδοποιούσαν και με βάση την εμπειρία τους από τα προηγούμενα χρόνια για τις καταστροφές</w:t>
      </w:r>
      <w:r>
        <w:rPr>
          <w:rFonts w:eastAsia="Times New Roman"/>
          <w:bCs/>
          <w:szCs w:val="24"/>
        </w:rPr>
        <w:t>,</w:t>
      </w:r>
      <w:r>
        <w:rPr>
          <w:rFonts w:eastAsia="Times New Roman"/>
          <w:bCs/>
          <w:szCs w:val="24"/>
        </w:rPr>
        <w:t xml:space="preserve"> που θα επέρχονταν, προκειμένου να παρθούν μέτρα αντιμετώπισης ή ανάσχεσης, εάν θέλετε, του προβλήματος εκείνη την περίοδ</w:t>
      </w:r>
      <w:r>
        <w:rPr>
          <w:rFonts w:eastAsia="Times New Roman"/>
          <w:bCs/>
          <w:szCs w:val="24"/>
        </w:rPr>
        <w:t xml:space="preserve">ο. </w:t>
      </w:r>
    </w:p>
    <w:p w14:paraId="22B6F351" w14:textId="77777777" w:rsidR="00841B0A" w:rsidRDefault="00B011D5">
      <w:pPr>
        <w:spacing w:line="600" w:lineRule="auto"/>
        <w:ind w:firstLine="720"/>
        <w:jc w:val="both"/>
        <w:rPr>
          <w:rFonts w:eastAsia="Times New Roman"/>
          <w:bCs/>
          <w:szCs w:val="24"/>
        </w:rPr>
      </w:pPr>
      <w:r>
        <w:rPr>
          <w:rFonts w:eastAsia="Times New Roman"/>
          <w:bCs/>
          <w:szCs w:val="24"/>
        </w:rPr>
        <w:t>Η στάθμη του νερού, βεβαίως, σταδιακά ανέβηκε, πλημμύρισαν σπίτια, υπόγεια, αυλές, καλλιέργειες, μικροεπιχειρήσεις στην περιοχή. Πολλοί κάτοικοι αναγκάστηκαν να μετακομίσουν, να αφήσουν τα σπίτια τους. Άλλοι καθημερινά αντιμετώπιζαν έναν Γολγοθά, για ν</w:t>
      </w:r>
      <w:r>
        <w:rPr>
          <w:rFonts w:eastAsia="Times New Roman"/>
          <w:bCs/>
          <w:szCs w:val="24"/>
        </w:rPr>
        <w:t xml:space="preserve">α έχουν πρόσβαση στη δουλειά τους, φεύγοντας από το σπίτι ή αντίστοιχα στην επιστροφή τους προς το </w:t>
      </w:r>
      <w:r>
        <w:rPr>
          <w:rFonts w:eastAsia="Times New Roman"/>
          <w:bCs/>
          <w:szCs w:val="24"/>
        </w:rPr>
        <w:lastRenderedPageBreak/>
        <w:t xml:space="preserve">σπίτι και πολλοί οδηγήθηκαν σε απόγνωση, βλέποντας τις καταστροφές που συντελέστηκαν. </w:t>
      </w:r>
    </w:p>
    <w:p w14:paraId="22B6F352" w14:textId="77777777" w:rsidR="00841B0A" w:rsidRDefault="00B011D5">
      <w:pPr>
        <w:spacing w:line="600" w:lineRule="auto"/>
        <w:ind w:firstLine="720"/>
        <w:jc w:val="both"/>
        <w:rPr>
          <w:rFonts w:eastAsia="Times New Roman"/>
          <w:bCs/>
          <w:szCs w:val="24"/>
        </w:rPr>
      </w:pPr>
      <w:r>
        <w:rPr>
          <w:rFonts w:eastAsia="Times New Roman"/>
          <w:bCs/>
          <w:szCs w:val="24"/>
        </w:rPr>
        <w:t xml:space="preserve">Η επιβάρυνση της περιοχής, με τα συγκεκριμένα </w:t>
      </w:r>
      <w:proofErr w:type="spellStart"/>
      <w:r>
        <w:rPr>
          <w:rFonts w:eastAsia="Times New Roman"/>
          <w:bCs/>
          <w:szCs w:val="24"/>
        </w:rPr>
        <w:t>πλημμυρικά</w:t>
      </w:r>
      <w:proofErr w:type="spellEnd"/>
      <w:r>
        <w:rPr>
          <w:rFonts w:eastAsia="Times New Roman"/>
          <w:bCs/>
          <w:szCs w:val="24"/>
        </w:rPr>
        <w:t xml:space="preserve"> φαινόμενα, εγ</w:t>
      </w:r>
      <w:r>
        <w:rPr>
          <w:rFonts w:eastAsia="Times New Roman"/>
          <w:bCs/>
          <w:szCs w:val="24"/>
        </w:rPr>
        <w:t xml:space="preserve">κυμονούσε και εγκυμονεί κινδύνους και για τη δημόσια υγεία. Είναι επικίνδυνες, δηλαδή, καταστάσεις, από τη στιγμή που πλημμύρισαν βόθροι και τα λύματα βρίσκονταν διάσπαρτα σε ολόκληρη την περιοχή, απειλώντας τη δημόσια υγεία, όπως είπα. Σύμφωνα μάλιστα με </w:t>
      </w:r>
      <w:r>
        <w:rPr>
          <w:rFonts w:eastAsia="Times New Roman"/>
          <w:bCs/>
          <w:szCs w:val="24"/>
        </w:rPr>
        <w:t>τους κατοίκους, αλλά και την κατάσταση που δημιουργήθηκε εκεί πλημμύρισε το αντλιοστάσιο του αποχετευτικού δικτύου της περιοχής, με αποτέλεσμα να μην μπορούν να διοχετεύονται προς τον βιολογικό καθαρισμό ούτε τα λύματα ούτε τα νερά του αποχετευτικού δικτύο</w:t>
      </w:r>
      <w:r>
        <w:rPr>
          <w:rFonts w:eastAsia="Times New Roman"/>
          <w:bCs/>
          <w:szCs w:val="24"/>
        </w:rPr>
        <w:t xml:space="preserve">υ. </w:t>
      </w:r>
    </w:p>
    <w:p w14:paraId="22B6F353" w14:textId="77777777" w:rsidR="00841B0A" w:rsidRDefault="00B011D5">
      <w:pPr>
        <w:spacing w:line="600" w:lineRule="auto"/>
        <w:ind w:firstLine="720"/>
        <w:jc w:val="both"/>
        <w:rPr>
          <w:rFonts w:eastAsia="Times New Roman"/>
          <w:bCs/>
          <w:szCs w:val="24"/>
        </w:rPr>
      </w:pPr>
      <w:r>
        <w:rPr>
          <w:rFonts w:eastAsia="Times New Roman"/>
          <w:bCs/>
          <w:szCs w:val="24"/>
        </w:rPr>
        <w:t>Βεβαίως, οι κάτοικοι που είναι στην περιοχή εξέφρασαν την αγωνία τους, ότι δηλαδή και με το λιώσιμο των χιονιών από τα βουνά θα ενταθούν ενδεχομένως αυτά τα φαινόμενα.</w:t>
      </w:r>
    </w:p>
    <w:p w14:paraId="22B6F354" w14:textId="77777777" w:rsidR="00841B0A" w:rsidRDefault="00B011D5">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Τα </w:t>
      </w:r>
      <w:r w:rsidRPr="00382F52">
        <w:rPr>
          <w:rFonts w:eastAsia="Times New Roman" w:cs="Times New Roman"/>
          <w:szCs w:val="24"/>
        </w:rPr>
        <w:t xml:space="preserve">ερωτήματα είναι </w:t>
      </w:r>
      <w:r>
        <w:rPr>
          <w:rFonts w:eastAsia="Times New Roman" w:cs="Times New Roman"/>
          <w:szCs w:val="24"/>
        </w:rPr>
        <w:t>τα εξής: Πρώτον, σε τι μέτρα θα προβεί η Κυβέρνηση, το Υπουργείο,</w:t>
      </w:r>
      <w:r>
        <w:rPr>
          <w:rFonts w:eastAsia="Times New Roman" w:cs="Times New Roman"/>
          <w:szCs w:val="24"/>
        </w:rPr>
        <w:t xml:space="preserve"> ώστε να </w:t>
      </w:r>
      <w:r w:rsidRPr="00382F52">
        <w:rPr>
          <w:rFonts w:eastAsia="Times New Roman" w:cs="Times New Roman"/>
          <w:szCs w:val="24"/>
        </w:rPr>
        <w:t>προγραμματιστεί η υ</w:t>
      </w:r>
      <w:r w:rsidRPr="00382F52">
        <w:rPr>
          <w:rFonts w:eastAsia="Times New Roman" w:cs="Times New Roman"/>
          <w:szCs w:val="24"/>
        </w:rPr>
        <w:lastRenderedPageBreak/>
        <w:t xml:space="preserve">λοποίηση των απαραίτητων υποδομών και αντιπλημμυρικών </w:t>
      </w:r>
      <w:r>
        <w:rPr>
          <w:rFonts w:eastAsia="Times New Roman" w:cs="Times New Roman"/>
          <w:szCs w:val="24"/>
        </w:rPr>
        <w:t>έργων με χρηματοδότηση από τον κρατικό προϋπολογισμό, χ</w:t>
      </w:r>
      <w:r w:rsidRPr="00382F52">
        <w:rPr>
          <w:rFonts w:eastAsia="Times New Roman" w:cs="Times New Roman"/>
          <w:szCs w:val="24"/>
        </w:rPr>
        <w:t>ωρίς κα</w:t>
      </w:r>
      <w:r>
        <w:rPr>
          <w:rFonts w:eastAsia="Times New Roman" w:cs="Times New Roman"/>
          <w:szCs w:val="24"/>
        </w:rPr>
        <w:t>μ</w:t>
      </w:r>
      <w:r w:rsidRPr="00382F52">
        <w:rPr>
          <w:rFonts w:eastAsia="Times New Roman" w:cs="Times New Roman"/>
          <w:szCs w:val="24"/>
        </w:rPr>
        <w:t>μία επιβάρυνση των κατοίκων</w:t>
      </w:r>
      <w:r>
        <w:rPr>
          <w:rFonts w:eastAsia="Times New Roman" w:cs="Times New Roman"/>
          <w:szCs w:val="24"/>
        </w:rPr>
        <w:t>;</w:t>
      </w:r>
      <w:r w:rsidRPr="00382F52">
        <w:rPr>
          <w:rFonts w:eastAsia="Times New Roman" w:cs="Times New Roman"/>
          <w:szCs w:val="24"/>
        </w:rPr>
        <w:t xml:space="preserve"> Δεύτερο</w:t>
      </w:r>
      <w:r>
        <w:rPr>
          <w:rFonts w:eastAsia="Times New Roman" w:cs="Times New Roman"/>
          <w:szCs w:val="24"/>
        </w:rPr>
        <w:t>ν,</w:t>
      </w:r>
      <w:r w:rsidRPr="00382F52">
        <w:rPr>
          <w:rFonts w:eastAsia="Times New Roman" w:cs="Times New Roman"/>
          <w:szCs w:val="24"/>
        </w:rPr>
        <w:t xml:space="preserve"> </w:t>
      </w:r>
      <w:r>
        <w:rPr>
          <w:rFonts w:eastAsia="Times New Roman" w:cs="Times New Roman"/>
          <w:szCs w:val="24"/>
        </w:rPr>
        <w:t>πρέπει ν</w:t>
      </w:r>
      <w:r w:rsidRPr="00382F52">
        <w:rPr>
          <w:rFonts w:eastAsia="Times New Roman" w:cs="Times New Roman"/>
          <w:szCs w:val="24"/>
        </w:rPr>
        <w:t>α γίνουν όλα τα έργα</w:t>
      </w:r>
      <w:r>
        <w:rPr>
          <w:rFonts w:eastAsia="Times New Roman" w:cs="Times New Roman"/>
          <w:szCs w:val="24"/>
        </w:rPr>
        <w:t>,</w:t>
      </w:r>
      <w:r w:rsidRPr="00382F52">
        <w:rPr>
          <w:rFonts w:eastAsia="Times New Roman" w:cs="Times New Roman"/>
          <w:szCs w:val="24"/>
        </w:rPr>
        <w:t xml:space="preserve"> αφ</w:t>
      </w:r>
      <w:r>
        <w:rPr>
          <w:rFonts w:eastAsia="Times New Roman" w:cs="Times New Roman"/>
          <w:szCs w:val="24"/>
        </w:rPr>
        <w:t xml:space="preserve">’ </w:t>
      </w:r>
      <w:r w:rsidRPr="00382F52">
        <w:rPr>
          <w:rFonts w:eastAsia="Times New Roman" w:cs="Times New Roman"/>
          <w:szCs w:val="24"/>
        </w:rPr>
        <w:t xml:space="preserve">ενός </w:t>
      </w:r>
      <w:r>
        <w:rPr>
          <w:rFonts w:eastAsia="Times New Roman" w:cs="Times New Roman"/>
          <w:szCs w:val="24"/>
        </w:rPr>
        <w:t xml:space="preserve">της </w:t>
      </w:r>
      <w:r w:rsidRPr="00382F52">
        <w:rPr>
          <w:rFonts w:eastAsia="Times New Roman" w:cs="Times New Roman"/>
          <w:szCs w:val="24"/>
        </w:rPr>
        <w:t>προστασίας της ζωής</w:t>
      </w:r>
      <w:r>
        <w:rPr>
          <w:rFonts w:eastAsia="Times New Roman" w:cs="Times New Roman"/>
          <w:szCs w:val="24"/>
        </w:rPr>
        <w:t>,</w:t>
      </w:r>
      <w:r w:rsidRPr="00382F52">
        <w:rPr>
          <w:rFonts w:eastAsia="Times New Roman" w:cs="Times New Roman"/>
          <w:szCs w:val="24"/>
        </w:rPr>
        <w:t xml:space="preserve"> </w:t>
      </w:r>
      <w:r>
        <w:rPr>
          <w:rFonts w:eastAsia="Times New Roman" w:cs="Times New Roman"/>
          <w:szCs w:val="24"/>
        </w:rPr>
        <w:t>α</w:t>
      </w:r>
      <w:r w:rsidRPr="00382F52">
        <w:rPr>
          <w:rFonts w:eastAsia="Times New Roman" w:cs="Times New Roman"/>
          <w:szCs w:val="24"/>
        </w:rPr>
        <w:t>λλά κυρ</w:t>
      </w:r>
      <w:r w:rsidRPr="00382F52">
        <w:rPr>
          <w:rFonts w:eastAsia="Times New Roman" w:cs="Times New Roman"/>
          <w:szCs w:val="24"/>
        </w:rPr>
        <w:t>ίως</w:t>
      </w:r>
      <w:r>
        <w:rPr>
          <w:rFonts w:eastAsia="Times New Roman" w:cs="Times New Roman"/>
          <w:szCs w:val="24"/>
        </w:rPr>
        <w:t>,</w:t>
      </w:r>
      <w:r w:rsidRPr="00382F52">
        <w:rPr>
          <w:rFonts w:eastAsia="Times New Roman" w:cs="Times New Roman"/>
          <w:szCs w:val="24"/>
        </w:rPr>
        <w:t xml:space="preserve"> της υγείας και της περιουσίας των κατοίκων</w:t>
      </w:r>
      <w:r>
        <w:rPr>
          <w:rFonts w:eastAsia="Times New Roman" w:cs="Times New Roman"/>
          <w:szCs w:val="24"/>
        </w:rPr>
        <w:t>.</w:t>
      </w:r>
      <w:r w:rsidRPr="00382F52">
        <w:rPr>
          <w:rFonts w:eastAsia="Times New Roman" w:cs="Times New Roman"/>
          <w:szCs w:val="24"/>
        </w:rPr>
        <w:t xml:space="preserve"> Βεβαίως</w:t>
      </w:r>
      <w:r>
        <w:rPr>
          <w:rFonts w:eastAsia="Times New Roman" w:cs="Times New Roman"/>
          <w:szCs w:val="24"/>
        </w:rPr>
        <w:t xml:space="preserve">, πρέπει να απομακρυνθούν τα ύδατα </w:t>
      </w:r>
      <w:r w:rsidRPr="00382F52">
        <w:rPr>
          <w:rFonts w:eastAsia="Times New Roman" w:cs="Times New Roman"/>
          <w:szCs w:val="24"/>
        </w:rPr>
        <w:t xml:space="preserve">που λιμνάζουν </w:t>
      </w:r>
      <w:r>
        <w:rPr>
          <w:rFonts w:eastAsia="Times New Roman" w:cs="Times New Roman"/>
          <w:szCs w:val="24"/>
        </w:rPr>
        <w:t xml:space="preserve">με </w:t>
      </w:r>
      <w:r w:rsidRPr="00382F52">
        <w:rPr>
          <w:rFonts w:eastAsia="Times New Roman" w:cs="Times New Roman"/>
          <w:szCs w:val="24"/>
        </w:rPr>
        <w:t>την πραγματοποίηση</w:t>
      </w:r>
      <w:r>
        <w:rPr>
          <w:rFonts w:eastAsia="Times New Roman" w:cs="Times New Roman"/>
          <w:szCs w:val="24"/>
        </w:rPr>
        <w:t>,</w:t>
      </w:r>
      <w:r w:rsidRPr="00382F52">
        <w:rPr>
          <w:rFonts w:eastAsia="Times New Roman" w:cs="Times New Roman"/>
          <w:szCs w:val="24"/>
        </w:rPr>
        <w:t xml:space="preserve"> για παράδειγμα</w:t>
      </w:r>
      <w:r>
        <w:rPr>
          <w:rFonts w:eastAsia="Times New Roman" w:cs="Times New Roman"/>
          <w:szCs w:val="24"/>
        </w:rPr>
        <w:t>,</w:t>
      </w:r>
      <w:r w:rsidRPr="00382F52">
        <w:rPr>
          <w:rFonts w:eastAsia="Times New Roman" w:cs="Times New Roman"/>
          <w:szCs w:val="24"/>
        </w:rPr>
        <w:t xml:space="preserve"> ψεκασμών</w:t>
      </w:r>
      <w:r>
        <w:rPr>
          <w:rFonts w:eastAsia="Times New Roman" w:cs="Times New Roman"/>
          <w:szCs w:val="24"/>
        </w:rPr>
        <w:t>,</w:t>
      </w:r>
      <w:r w:rsidRPr="00382F52">
        <w:rPr>
          <w:rFonts w:eastAsia="Times New Roman" w:cs="Times New Roman"/>
          <w:szCs w:val="24"/>
        </w:rPr>
        <w:t xml:space="preserve"> απολυμάνσεων στην ευρύτερη περιοχή εκεί</w:t>
      </w:r>
      <w:r>
        <w:rPr>
          <w:rFonts w:eastAsia="Times New Roman" w:cs="Times New Roman"/>
          <w:szCs w:val="24"/>
        </w:rPr>
        <w:t>.</w:t>
      </w:r>
      <w:r w:rsidRPr="00382F52">
        <w:rPr>
          <w:rFonts w:eastAsia="Times New Roman" w:cs="Times New Roman"/>
          <w:szCs w:val="24"/>
        </w:rPr>
        <w:t xml:space="preserve"> </w:t>
      </w:r>
      <w:r>
        <w:rPr>
          <w:rFonts w:eastAsia="Times New Roman" w:cs="Times New Roman"/>
          <w:szCs w:val="24"/>
        </w:rPr>
        <w:t>Και βεβαίως, πρέπει να προχωρήσετε σ</w:t>
      </w:r>
      <w:r w:rsidRPr="00382F52">
        <w:rPr>
          <w:rFonts w:eastAsia="Times New Roman" w:cs="Times New Roman"/>
          <w:szCs w:val="24"/>
        </w:rPr>
        <w:t>την αποζημίωση των πληγέν</w:t>
      </w:r>
      <w:r w:rsidRPr="00382F52">
        <w:rPr>
          <w:rFonts w:eastAsia="Times New Roman" w:cs="Times New Roman"/>
          <w:szCs w:val="24"/>
        </w:rPr>
        <w:t>των</w:t>
      </w:r>
      <w:r>
        <w:rPr>
          <w:rFonts w:eastAsia="Times New Roman" w:cs="Times New Roman"/>
          <w:szCs w:val="24"/>
        </w:rPr>
        <w:t>,</w:t>
      </w:r>
      <w:r w:rsidRPr="00382F52">
        <w:rPr>
          <w:rFonts w:eastAsia="Times New Roman" w:cs="Times New Roman"/>
          <w:szCs w:val="24"/>
        </w:rPr>
        <w:t xml:space="preserve"> καθώς και </w:t>
      </w:r>
      <w:r>
        <w:rPr>
          <w:rFonts w:eastAsia="Times New Roman" w:cs="Times New Roman"/>
          <w:szCs w:val="24"/>
        </w:rPr>
        <w:t>σ</w:t>
      </w:r>
      <w:r w:rsidRPr="00382F52">
        <w:rPr>
          <w:rFonts w:eastAsia="Times New Roman" w:cs="Times New Roman"/>
          <w:szCs w:val="24"/>
        </w:rPr>
        <w:t>την απαλλαγή</w:t>
      </w:r>
      <w:r>
        <w:rPr>
          <w:rFonts w:eastAsia="Times New Roman" w:cs="Times New Roman"/>
          <w:szCs w:val="24"/>
        </w:rPr>
        <w:t xml:space="preserve"> τους,</w:t>
      </w:r>
      <w:r w:rsidRPr="00382F52">
        <w:rPr>
          <w:rFonts w:eastAsia="Times New Roman" w:cs="Times New Roman"/>
          <w:szCs w:val="24"/>
        </w:rPr>
        <w:t xml:space="preserve"> ενδεχομένως</w:t>
      </w:r>
      <w:r>
        <w:rPr>
          <w:rFonts w:eastAsia="Times New Roman" w:cs="Times New Roman"/>
          <w:szCs w:val="24"/>
        </w:rPr>
        <w:t>,</w:t>
      </w:r>
      <w:r w:rsidRPr="00382F52">
        <w:rPr>
          <w:rFonts w:eastAsia="Times New Roman" w:cs="Times New Roman"/>
          <w:szCs w:val="24"/>
        </w:rPr>
        <w:t xml:space="preserve"> από φόρους</w:t>
      </w:r>
      <w:r>
        <w:rPr>
          <w:rFonts w:eastAsia="Times New Roman" w:cs="Times New Roman"/>
          <w:szCs w:val="24"/>
        </w:rPr>
        <w:t>,</w:t>
      </w:r>
      <w:r w:rsidRPr="00382F52">
        <w:rPr>
          <w:rFonts w:eastAsia="Times New Roman" w:cs="Times New Roman"/>
          <w:szCs w:val="24"/>
        </w:rPr>
        <w:t xml:space="preserve"> όπως ΕΝΦΙΑ </w:t>
      </w:r>
      <w:r>
        <w:rPr>
          <w:rFonts w:eastAsia="Times New Roman" w:cs="Times New Roman"/>
          <w:szCs w:val="24"/>
        </w:rPr>
        <w:t>κ</w:t>
      </w:r>
      <w:r>
        <w:rPr>
          <w:rFonts w:eastAsia="Times New Roman" w:cs="Times New Roman"/>
          <w:szCs w:val="24"/>
        </w:rPr>
        <w:t>.</w:t>
      </w:r>
      <w:r>
        <w:rPr>
          <w:rFonts w:eastAsia="Times New Roman" w:cs="Times New Roman"/>
          <w:szCs w:val="24"/>
        </w:rPr>
        <w:t>λ</w:t>
      </w:r>
      <w:r>
        <w:rPr>
          <w:rFonts w:eastAsia="Times New Roman" w:cs="Times New Roman"/>
          <w:szCs w:val="24"/>
        </w:rPr>
        <w:t>π</w:t>
      </w:r>
      <w:r>
        <w:rPr>
          <w:rFonts w:eastAsia="Times New Roman" w:cs="Times New Roman"/>
          <w:szCs w:val="24"/>
        </w:rPr>
        <w:t xml:space="preserve">. </w:t>
      </w:r>
      <w:r w:rsidRPr="00382F52">
        <w:rPr>
          <w:rFonts w:eastAsia="Times New Roman" w:cs="Times New Roman"/>
          <w:szCs w:val="24"/>
        </w:rPr>
        <w:t>που υπόκεινται οι κάτοικοι</w:t>
      </w:r>
      <w:r>
        <w:rPr>
          <w:rFonts w:eastAsia="Times New Roman" w:cs="Times New Roman"/>
          <w:szCs w:val="24"/>
        </w:rPr>
        <w:t>.</w:t>
      </w:r>
    </w:p>
    <w:p w14:paraId="22B6F355" w14:textId="77777777" w:rsidR="00841B0A" w:rsidRDefault="00B011D5">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22B6F356" w14:textId="77777777" w:rsidR="00841B0A" w:rsidRDefault="00B011D5">
      <w:pPr>
        <w:tabs>
          <w:tab w:val="left" w:pos="6168"/>
        </w:tabs>
        <w:spacing w:line="600" w:lineRule="auto"/>
        <w:ind w:firstLine="720"/>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 xml:space="preserve">Κι εγώ σας ευχαριστώ. </w:t>
      </w:r>
    </w:p>
    <w:p w14:paraId="22B6F357" w14:textId="77777777" w:rsidR="00841B0A" w:rsidRDefault="00B011D5">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22B6F358" w14:textId="77777777" w:rsidR="00841B0A" w:rsidRDefault="00B011D5">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Ευχαριστώ, κύριε Πρόεδρε. </w:t>
      </w:r>
    </w:p>
    <w:p w14:paraId="22B6F359" w14:textId="77777777" w:rsidR="00841B0A" w:rsidRDefault="00B011D5">
      <w:pPr>
        <w:tabs>
          <w:tab w:val="left" w:pos="6168"/>
        </w:tabs>
        <w:spacing w:line="600" w:lineRule="auto"/>
        <w:ind w:firstLine="720"/>
        <w:jc w:val="both"/>
        <w:rPr>
          <w:rFonts w:eastAsia="Times New Roman" w:cs="Times New Roman"/>
          <w:szCs w:val="24"/>
        </w:rPr>
      </w:pPr>
      <w:r w:rsidRPr="00382F52">
        <w:rPr>
          <w:rFonts w:eastAsia="Times New Roman" w:cs="Times New Roman"/>
          <w:szCs w:val="24"/>
        </w:rPr>
        <w:lastRenderedPageBreak/>
        <w:t xml:space="preserve"> </w:t>
      </w:r>
      <w:r>
        <w:rPr>
          <w:rFonts w:eastAsia="Times New Roman" w:cs="Times New Roman"/>
          <w:szCs w:val="24"/>
        </w:rPr>
        <w:t xml:space="preserve">Αξιότιμε, κύριε </w:t>
      </w:r>
      <w:proofErr w:type="spellStart"/>
      <w:r>
        <w:rPr>
          <w:rFonts w:eastAsia="Times New Roman" w:cs="Times New Roman"/>
          <w:szCs w:val="24"/>
        </w:rPr>
        <w:t>Λαμπρούλη</w:t>
      </w:r>
      <w:proofErr w:type="spellEnd"/>
      <w:r>
        <w:rPr>
          <w:rFonts w:eastAsia="Times New Roman" w:cs="Times New Roman"/>
          <w:szCs w:val="24"/>
        </w:rPr>
        <w:t>, α</w:t>
      </w:r>
      <w:r w:rsidRPr="00382F52">
        <w:rPr>
          <w:rFonts w:eastAsia="Times New Roman" w:cs="Times New Roman"/>
          <w:szCs w:val="24"/>
        </w:rPr>
        <w:t>γαπητέ συνάδελφε</w:t>
      </w:r>
      <w:r>
        <w:rPr>
          <w:rFonts w:eastAsia="Times New Roman" w:cs="Times New Roman"/>
          <w:szCs w:val="24"/>
        </w:rPr>
        <w:t>,</w:t>
      </w:r>
      <w:r w:rsidRPr="00382F52">
        <w:rPr>
          <w:rFonts w:eastAsia="Times New Roman" w:cs="Times New Roman"/>
          <w:szCs w:val="24"/>
        </w:rPr>
        <w:t xml:space="preserve"> είμαι εδώ </w:t>
      </w:r>
      <w:r>
        <w:rPr>
          <w:rFonts w:eastAsia="Times New Roman" w:cs="Times New Roman"/>
          <w:szCs w:val="24"/>
        </w:rPr>
        <w:t xml:space="preserve">για </w:t>
      </w:r>
      <w:r w:rsidRPr="00382F52">
        <w:rPr>
          <w:rFonts w:eastAsia="Times New Roman" w:cs="Times New Roman"/>
          <w:szCs w:val="24"/>
        </w:rPr>
        <w:t xml:space="preserve">να </w:t>
      </w:r>
      <w:r>
        <w:rPr>
          <w:rFonts w:eastAsia="Times New Roman" w:cs="Times New Roman"/>
          <w:szCs w:val="24"/>
        </w:rPr>
        <w:t xml:space="preserve">σας </w:t>
      </w:r>
      <w:r w:rsidRPr="00382F52">
        <w:rPr>
          <w:rFonts w:eastAsia="Times New Roman" w:cs="Times New Roman"/>
          <w:szCs w:val="24"/>
        </w:rPr>
        <w:t>απαντήσω</w:t>
      </w:r>
      <w:r>
        <w:rPr>
          <w:rFonts w:eastAsia="Times New Roman" w:cs="Times New Roman"/>
          <w:szCs w:val="24"/>
        </w:rPr>
        <w:t>,</w:t>
      </w:r>
      <w:r w:rsidRPr="00382F52">
        <w:rPr>
          <w:rFonts w:eastAsia="Times New Roman" w:cs="Times New Roman"/>
          <w:szCs w:val="24"/>
        </w:rPr>
        <w:t xml:space="preserve"> </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ότι η ουσία αυτών που αναφέρα</w:t>
      </w:r>
      <w:r w:rsidRPr="00382F52">
        <w:rPr>
          <w:rFonts w:eastAsia="Times New Roman" w:cs="Times New Roman"/>
          <w:szCs w:val="24"/>
        </w:rPr>
        <w:t xml:space="preserve">τε δεν ανήκει στην αρμοδιότητα </w:t>
      </w:r>
      <w:r>
        <w:rPr>
          <w:rFonts w:eastAsia="Times New Roman" w:cs="Times New Roman"/>
          <w:szCs w:val="24"/>
        </w:rPr>
        <w:t xml:space="preserve">του </w:t>
      </w:r>
      <w:r w:rsidRPr="00382F52">
        <w:rPr>
          <w:rFonts w:eastAsia="Times New Roman" w:cs="Times New Roman"/>
          <w:szCs w:val="24"/>
        </w:rPr>
        <w:t>Υπουργείο</w:t>
      </w:r>
      <w:r>
        <w:rPr>
          <w:rFonts w:eastAsia="Times New Roman" w:cs="Times New Roman"/>
          <w:szCs w:val="24"/>
        </w:rPr>
        <w:t>υ</w:t>
      </w:r>
      <w:r w:rsidRPr="00382F52">
        <w:rPr>
          <w:rFonts w:eastAsia="Times New Roman" w:cs="Times New Roman"/>
          <w:szCs w:val="24"/>
        </w:rPr>
        <w:t xml:space="preserve"> Υποδομών και Μεταφο</w:t>
      </w:r>
      <w:r w:rsidRPr="00382F52">
        <w:rPr>
          <w:rFonts w:eastAsia="Times New Roman" w:cs="Times New Roman"/>
          <w:szCs w:val="24"/>
        </w:rPr>
        <w:t>ρών</w:t>
      </w:r>
      <w:r>
        <w:rPr>
          <w:rFonts w:eastAsia="Times New Roman" w:cs="Times New Roman"/>
          <w:szCs w:val="24"/>
        </w:rPr>
        <w:t xml:space="preserve">. Αρμοδιότητα του Υπουργείου Υποδομών και Μεταφορών </w:t>
      </w:r>
      <w:r w:rsidRPr="00382F52">
        <w:rPr>
          <w:rFonts w:eastAsia="Times New Roman" w:cs="Times New Roman"/>
          <w:szCs w:val="24"/>
        </w:rPr>
        <w:t xml:space="preserve">είναι μόνο </w:t>
      </w:r>
      <w:r>
        <w:rPr>
          <w:rFonts w:eastAsia="Times New Roman" w:cs="Times New Roman"/>
          <w:szCs w:val="24"/>
        </w:rPr>
        <w:t>οι αποζημιώσεις</w:t>
      </w:r>
      <w:r w:rsidRPr="00382F52">
        <w:rPr>
          <w:rFonts w:eastAsia="Times New Roman" w:cs="Times New Roman"/>
          <w:szCs w:val="24"/>
        </w:rPr>
        <w:t xml:space="preserve"> των κτιρίων που έχουν πληγεί</w:t>
      </w:r>
      <w:r>
        <w:rPr>
          <w:rFonts w:eastAsia="Times New Roman" w:cs="Times New Roman"/>
          <w:szCs w:val="24"/>
        </w:rPr>
        <w:t>.</w:t>
      </w:r>
    </w:p>
    <w:p w14:paraId="22B6F35A" w14:textId="77777777" w:rsidR="00841B0A" w:rsidRDefault="00B011D5">
      <w:pPr>
        <w:tabs>
          <w:tab w:val="left" w:pos="6168"/>
        </w:tabs>
        <w:spacing w:line="600" w:lineRule="auto"/>
        <w:ind w:firstLine="720"/>
        <w:jc w:val="both"/>
        <w:rPr>
          <w:rFonts w:eastAsia="Times New Roman" w:cs="Times New Roman"/>
          <w:szCs w:val="24"/>
        </w:rPr>
      </w:pPr>
      <w:r w:rsidRPr="00382F52">
        <w:rPr>
          <w:rFonts w:eastAsia="Times New Roman" w:cs="Times New Roman"/>
          <w:szCs w:val="24"/>
        </w:rPr>
        <w:t xml:space="preserve"> Στις 25 Φεβρουαρίου</w:t>
      </w:r>
      <w:r>
        <w:rPr>
          <w:rFonts w:eastAsia="Times New Roman" w:cs="Times New Roman"/>
          <w:szCs w:val="24"/>
        </w:rPr>
        <w:t>,</w:t>
      </w:r>
      <w:r w:rsidRPr="00382F52">
        <w:rPr>
          <w:rFonts w:eastAsia="Times New Roman" w:cs="Times New Roman"/>
          <w:szCs w:val="24"/>
        </w:rPr>
        <w:t xml:space="preserve"> ο Δήμαρχος Χαλκίδας απέστειλε μία επείγουσα επιστολή προς τα Υπουργεία Υποδομών </w:t>
      </w:r>
      <w:r>
        <w:rPr>
          <w:rFonts w:eastAsia="Times New Roman" w:cs="Times New Roman"/>
          <w:szCs w:val="24"/>
        </w:rPr>
        <w:t xml:space="preserve">και Μεταφορών, </w:t>
      </w:r>
      <w:r w:rsidRPr="00382F52">
        <w:rPr>
          <w:rFonts w:eastAsia="Times New Roman" w:cs="Times New Roman"/>
          <w:szCs w:val="24"/>
        </w:rPr>
        <w:t>Περιβάλλοντος</w:t>
      </w:r>
      <w:r>
        <w:rPr>
          <w:rFonts w:eastAsia="Times New Roman" w:cs="Times New Roman"/>
          <w:szCs w:val="24"/>
        </w:rPr>
        <w:t>, Εσωτερικών κ</w:t>
      </w:r>
      <w:r>
        <w:rPr>
          <w:rFonts w:eastAsia="Times New Roman" w:cs="Times New Roman"/>
          <w:szCs w:val="24"/>
        </w:rPr>
        <w:t xml:space="preserve">αι στη </w:t>
      </w:r>
      <w:r w:rsidRPr="00382F52">
        <w:rPr>
          <w:rFonts w:eastAsia="Times New Roman" w:cs="Times New Roman"/>
          <w:szCs w:val="24"/>
        </w:rPr>
        <w:t>Γενική Γραμματεία Πολιτικής Προστασίας</w:t>
      </w:r>
      <w:r>
        <w:rPr>
          <w:rFonts w:eastAsia="Times New Roman" w:cs="Times New Roman"/>
          <w:szCs w:val="24"/>
        </w:rPr>
        <w:t>,</w:t>
      </w:r>
      <w:r w:rsidRPr="00382F52">
        <w:rPr>
          <w:rFonts w:eastAsia="Times New Roman" w:cs="Times New Roman"/>
          <w:szCs w:val="24"/>
        </w:rPr>
        <w:t xml:space="preserve"> </w:t>
      </w:r>
      <w:r>
        <w:rPr>
          <w:rFonts w:eastAsia="Times New Roman" w:cs="Times New Roman"/>
          <w:szCs w:val="24"/>
        </w:rPr>
        <w:t>μας ενημέρωσ</w:t>
      </w:r>
      <w:r w:rsidRPr="00382F52">
        <w:rPr>
          <w:rFonts w:eastAsia="Times New Roman" w:cs="Times New Roman"/>
          <w:szCs w:val="24"/>
        </w:rPr>
        <w:t>ε για τα προβλήματα που δημιουργήθηκαν από τα έντονα καιρικά φαινόμενα και ζητούσ</w:t>
      </w:r>
      <w:r>
        <w:rPr>
          <w:rFonts w:eastAsia="Times New Roman" w:cs="Times New Roman"/>
          <w:szCs w:val="24"/>
        </w:rPr>
        <w:t>ε την αποστολή κλιμακίων από τα Υπουργεία,</w:t>
      </w:r>
      <w:r w:rsidRPr="00382F52">
        <w:rPr>
          <w:rFonts w:eastAsia="Times New Roman" w:cs="Times New Roman"/>
          <w:szCs w:val="24"/>
        </w:rPr>
        <w:t xml:space="preserve"> προκειμένου να μπορέσουμε να συνδράμουμε τις υπηρεσίες του Δήμου </w:t>
      </w:r>
      <w:proofErr w:type="spellStart"/>
      <w:r>
        <w:rPr>
          <w:rFonts w:eastAsia="Times New Roman" w:cs="Times New Roman"/>
          <w:szCs w:val="24"/>
        </w:rPr>
        <w:t>Χαλκιδέω</w:t>
      </w:r>
      <w:r>
        <w:rPr>
          <w:rFonts w:eastAsia="Times New Roman" w:cs="Times New Roman"/>
          <w:szCs w:val="24"/>
        </w:rPr>
        <w:t>ν</w:t>
      </w:r>
      <w:proofErr w:type="spellEnd"/>
      <w:r w:rsidRPr="00382F52">
        <w:rPr>
          <w:rFonts w:eastAsia="Times New Roman" w:cs="Times New Roman"/>
          <w:szCs w:val="24"/>
        </w:rPr>
        <w:t xml:space="preserve"> </w:t>
      </w:r>
      <w:r>
        <w:rPr>
          <w:rFonts w:eastAsia="Times New Roman" w:cs="Times New Roman"/>
          <w:szCs w:val="24"/>
        </w:rPr>
        <w:t>γ</w:t>
      </w:r>
      <w:r w:rsidRPr="00382F52">
        <w:rPr>
          <w:rFonts w:eastAsia="Times New Roman" w:cs="Times New Roman"/>
          <w:szCs w:val="24"/>
        </w:rPr>
        <w:t>ια να βρούμε τα αίτια των προβλημάτων και όλο</w:t>
      </w:r>
      <w:r>
        <w:rPr>
          <w:rFonts w:eastAsia="Times New Roman" w:cs="Times New Roman"/>
          <w:szCs w:val="24"/>
        </w:rPr>
        <w:t>υ αυτού του</w:t>
      </w:r>
      <w:r w:rsidRPr="00382F52">
        <w:rPr>
          <w:rFonts w:eastAsia="Times New Roman" w:cs="Times New Roman"/>
          <w:szCs w:val="24"/>
        </w:rPr>
        <w:t xml:space="preserve"> φαινόμενο</w:t>
      </w:r>
      <w:r>
        <w:rPr>
          <w:rFonts w:eastAsia="Times New Roman" w:cs="Times New Roman"/>
          <w:szCs w:val="24"/>
        </w:rPr>
        <w:t>υ</w:t>
      </w:r>
      <w:r w:rsidRPr="00382F52">
        <w:rPr>
          <w:rFonts w:eastAsia="Times New Roman" w:cs="Times New Roman"/>
          <w:szCs w:val="24"/>
        </w:rPr>
        <w:t xml:space="preserve"> που </w:t>
      </w:r>
      <w:r>
        <w:rPr>
          <w:rFonts w:eastAsia="Times New Roman" w:cs="Times New Roman"/>
          <w:szCs w:val="24"/>
        </w:rPr>
        <w:t xml:space="preserve">παρουσιάστηκε </w:t>
      </w:r>
      <w:r w:rsidRPr="00382F52">
        <w:rPr>
          <w:rFonts w:eastAsia="Times New Roman" w:cs="Times New Roman"/>
          <w:szCs w:val="24"/>
        </w:rPr>
        <w:t>στην περιοχή</w:t>
      </w:r>
      <w:r>
        <w:rPr>
          <w:rFonts w:eastAsia="Times New Roman" w:cs="Times New Roman"/>
          <w:szCs w:val="24"/>
        </w:rPr>
        <w:t>.</w:t>
      </w:r>
      <w:r w:rsidRPr="00382F52">
        <w:rPr>
          <w:rFonts w:eastAsia="Times New Roman" w:cs="Times New Roman"/>
          <w:szCs w:val="24"/>
        </w:rPr>
        <w:t xml:space="preserve"> Ανταποκριθήκαμε </w:t>
      </w:r>
      <w:r>
        <w:rPr>
          <w:rFonts w:eastAsia="Times New Roman" w:cs="Times New Roman"/>
          <w:szCs w:val="24"/>
        </w:rPr>
        <w:t xml:space="preserve">σε </w:t>
      </w:r>
      <w:r w:rsidRPr="00382F52">
        <w:rPr>
          <w:rFonts w:eastAsia="Times New Roman" w:cs="Times New Roman"/>
          <w:szCs w:val="24"/>
        </w:rPr>
        <w:t>αυτό</w:t>
      </w:r>
      <w:r>
        <w:rPr>
          <w:rFonts w:eastAsia="Times New Roman" w:cs="Times New Roman"/>
          <w:szCs w:val="24"/>
        </w:rPr>
        <w:t xml:space="preserve"> και</w:t>
      </w:r>
      <w:r w:rsidRPr="00382F52">
        <w:rPr>
          <w:rFonts w:eastAsia="Times New Roman" w:cs="Times New Roman"/>
          <w:szCs w:val="24"/>
        </w:rPr>
        <w:t xml:space="preserve"> </w:t>
      </w:r>
      <w:r>
        <w:rPr>
          <w:rFonts w:eastAsia="Times New Roman" w:cs="Times New Roman"/>
          <w:szCs w:val="24"/>
        </w:rPr>
        <w:t xml:space="preserve">στείλαμε </w:t>
      </w:r>
      <w:r w:rsidRPr="00382F52">
        <w:rPr>
          <w:rFonts w:eastAsia="Times New Roman" w:cs="Times New Roman"/>
          <w:szCs w:val="24"/>
        </w:rPr>
        <w:t>κλιμάκιο ειδικών επιστημόνων</w:t>
      </w:r>
      <w:r>
        <w:rPr>
          <w:rFonts w:eastAsia="Times New Roman" w:cs="Times New Roman"/>
          <w:szCs w:val="24"/>
        </w:rPr>
        <w:t>.</w:t>
      </w:r>
      <w:r w:rsidRPr="00382F52">
        <w:rPr>
          <w:rFonts w:eastAsia="Times New Roman" w:cs="Times New Roman"/>
          <w:szCs w:val="24"/>
        </w:rPr>
        <w:t xml:space="preserve"> </w:t>
      </w:r>
    </w:p>
    <w:p w14:paraId="22B6F35B" w14:textId="77777777" w:rsidR="00841B0A" w:rsidRDefault="00B011D5">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Θα ήθελα να αναφέρω ότι </w:t>
      </w:r>
      <w:r w:rsidRPr="00382F52">
        <w:rPr>
          <w:rFonts w:eastAsia="Times New Roman" w:cs="Times New Roman"/>
          <w:szCs w:val="24"/>
        </w:rPr>
        <w:t>οι μελέτες</w:t>
      </w:r>
      <w:r>
        <w:rPr>
          <w:rFonts w:eastAsia="Times New Roman" w:cs="Times New Roman"/>
          <w:szCs w:val="24"/>
        </w:rPr>
        <w:t>,</w:t>
      </w:r>
      <w:r w:rsidRPr="00382F52">
        <w:rPr>
          <w:rFonts w:eastAsia="Times New Roman" w:cs="Times New Roman"/>
          <w:szCs w:val="24"/>
        </w:rPr>
        <w:t xml:space="preserve"> οι ενέργειες που απαιτούνται</w:t>
      </w:r>
      <w:r>
        <w:rPr>
          <w:rFonts w:eastAsia="Times New Roman" w:cs="Times New Roman"/>
          <w:szCs w:val="24"/>
        </w:rPr>
        <w:t>,</w:t>
      </w:r>
      <w:r w:rsidRPr="00382F52">
        <w:rPr>
          <w:rFonts w:eastAsia="Times New Roman" w:cs="Times New Roman"/>
          <w:szCs w:val="24"/>
        </w:rPr>
        <w:t xml:space="preserve"> οι αρμοδιότητες που υπάρχουν </w:t>
      </w:r>
      <w:r>
        <w:rPr>
          <w:rFonts w:eastAsia="Times New Roman" w:cs="Times New Roman"/>
          <w:szCs w:val="24"/>
        </w:rPr>
        <w:t>για αυτές τις περιπτώσεις ανήκουν</w:t>
      </w:r>
      <w:r w:rsidRPr="00382F52">
        <w:rPr>
          <w:rFonts w:eastAsia="Times New Roman" w:cs="Times New Roman"/>
          <w:szCs w:val="24"/>
        </w:rPr>
        <w:t xml:space="preserve"> στο</w:t>
      </w:r>
      <w:r>
        <w:rPr>
          <w:rFonts w:eastAsia="Times New Roman" w:cs="Times New Roman"/>
          <w:szCs w:val="24"/>
        </w:rPr>
        <w:t>ν</w:t>
      </w:r>
      <w:r w:rsidRPr="00382F52">
        <w:rPr>
          <w:rFonts w:eastAsia="Times New Roman" w:cs="Times New Roman"/>
          <w:szCs w:val="24"/>
        </w:rPr>
        <w:t xml:space="preserve"> Δήμο </w:t>
      </w:r>
      <w:proofErr w:type="spellStart"/>
      <w:r>
        <w:rPr>
          <w:rFonts w:eastAsia="Times New Roman" w:cs="Times New Roman"/>
          <w:szCs w:val="24"/>
        </w:rPr>
        <w:t>Χαλκιδέων</w:t>
      </w:r>
      <w:proofErr w:type="spellEnd"/>
      <w:r w:rsidRPr="00382F52">
        <w:rPr>
          <w:rFonts w:eastAsia="Times New Roman" w:cs="Times New Roman"/>
          <w:szCs w:val="24"/>
        </w:rPr>
        <w:t xml:space="preserve"> και στην </w:t>
      </w:r>
      <w:r>
        <w:rPr>
          <w:rFonts w:eastAsia="Times New Roman" w:cs="Times New Roman"/>
          <w:szCs w:val="24"/>
        </w:rPr>
        <w:t>π</w:t>
      </w:r>
      <w:r w:rsidRPr="00382F52">
        <w:rPr>
          <w:rFonts w:eastAsia="Times New Roman" w:cs="Times New Roman"/>
          <w:szCs w:val="24"/>
        </w:rPr>
        <w:t>εριφέρεια</w:t>
      </w:r>
      <w:r>
        <w:rPr>
          <w:rFonts w:eastAsia="Times New Roman" w:cs="Times New Roman"/>
          <w:szCs w:val="24"/>
        </w:rPr>
        <w:t>.</w:t>
      </w:r>
      <w:r w:rsidRPr="00382F52">
        <w:rPr>
          <w:rFonts w:eastAsia="Times New Roman" w:cs="Times New Roman"/>
          <w:szCs w:val="24"/>
        </w:rPr>
        <w:t xml:space="preserve"> </w:t>
      </w:r>
      <w:r w:rsidRPr="00382F52">
        <w:rPr>
          <w:rFonts w:eastAsia="Times New Roman" w:cs="Times New Roman"/>
          <w:szCs w:val="24"/>
        </w:rPr>
        <w:lastRenderedPageBreak/>
        <w:t>Προφανώς</w:t>
      </w:r>
      <w:r>
        <w:rPr>
          <w:rFonts w:eastAsia="Times New Roman" w:cs="Times New Roman"/>
          <w:szCs w:val="24"/>
        </w:rPr>
        <w:t>,</w:t>
      </w:r>
      <w:r w:rsidRPr="00382F52">
        <w:rPr>
          <w:rFonts w:eastAsia="Times New Roman" w:cs="Times New Roman"/>
          <w:szCs w:val="24"/>
        </w:rPr>
        <w:t xml:space="preserve"> είμαστε </w:t>
      </w:r>
      <w:r>
        <w:rPr>
          <w:rFonts w:eastAsia="Times New Roman" w:cs="Times New Roman"/>
          <w:szCs w:val="24"/>
        </w:rPr>
        <w:t xml:space="preserve">παρόντες </w:t>
      </w:r>
      <w:r w:rsidRPr="00382F52">
        <w:rPr>
          <w:rFonts w:eastAsia="Times New Roman" w:cs="Times New Roman"/>
          <w:szCs w:val="24"/>
        </w:rPr>
        <w:t xml:space="preserve">για να </w:t>
      </w:r>
      <w:r>
        <w:rPr>
          <w:rFonts w:eastAsia="Times New Roman" w:cs="Times New Roman"/>
          <w:szCs w:val="24"/>
        </w:rPr>
        <w:t xml:space="preserve">δώσουμε </w:t>
      </w:r>
      <w:r w:rsidRPr="00382F52">
        <w:rPr>
          <w:rFonts w:eastAsia="Times New Roman" w:cs="Times New Roman"/>
          <w:szCs w:val="24"/>
        </w:rPr>
        <w:t>βοήθεια</w:t>
      </w:r>
      <w:r>
        <w:rPr>
          <w:rFonts w:eastAsia="Times New Roman" w:cs="Times New Roman"/>
          <w:szCs w:val="24"/>
        </w:rPr>
        <w:t xml:space="preserve">. Κοινοποιήσαμε </w:t>
      </w:r>
      <w:r w:rsidRPr="00382F52">
        <w:rPr>
          <w:rFonts w:eastAsia="Times New Roman" w:cs="Times New Roman"/>
          <w:szCs w:val="24"/>
        </w:rPr>
        <w:t xml:space="preserve">την επιστολή αυτή και στη Γενική Διεύθυνση Φυσικών Καταστροφών για να γνωρίζει και να </w:t>
      </w:r>
      <w:r w:rsidRPr="00382F52">
        <w:rPr>
          <w:rFonts w:eastAsia="Times New Roman" w:cs="Times New Roman"/>
          <w:szCs w:val="24"/>
        </w:rPr>
        <w:t>είναι έτοιμη για το συμβάν</w:t>
      </w:r>
      <w:r>
        <w:rPr>
          <w:rFonts w:eastAsia="Times New Roman" w:cs="Times New Roman"/>
          <w:szCs w:val="24"/>
        </w:rPr>
        <w:t xml:space="preserve"> και </w:t>
      </w:r>
      <w:r w:rsidRPr="00382F52">
        <w:rPr>
          <w:rFonts w:eastAsia="Times New Roman" w:cs="Times New Roman"/>
          <w:szCs w:val="24"/>
        </w:rPr>
        <w:t>να συνδράμει τους πολίτες μας που έχουν πληγεί</w:t>
      </w:r>
      <w:r>
        <w:rPr>
          <w:rFonts w:eastAsia="Times New Roman" w:cs="Times New Roman"/>
          <w:szCs w:val="24"/>
        </w:rPr>
        <w:t>.</w:t>
      </w:r>
      <w:r w:rsidRPr="00382F52">
        <w:rPr>
          <w:rFonts w:eastAsia="Times New Roman" w:cs="Times New Roman"/>
          <w:szCs w:val="24"/>
        </w:rPr>
        <w:t xml:space="preserve"> </w:t>
      </w:r>
    </w:p>
    <w:p w14:paraId="22B6F35C" w14:textId="77777777" w:rsidR="00841B0A" w:rsidRDefault="00B011D5">
      <w:pPr>
        <w:tabs>
          <w:tab w:val="left" w:pos="6168"/>
        </w:tabs>
        <w:spacing w:line="600" w:lineRule="auto"/>
        <w:ind w:firstLine="720"/>
        <w:jc w:val="both"/>
        <w:rPr>
          <w:rFonts w:eastAsia="Times New Roman" w:cs="Times New Roman"/>
          <w:szCs w:val="24"/>
        </w:rPr>
      </w:pPr>
      <w:r>
        <w:rPr>
          <w:rFonts w:eastAsia="Times New Roman" w:cs="Times New Roman"/>
          <w:szCs w:val="24"/>
        </w:rPr>
        <w:t>Σ</w:t>
      </w:r>
      <w:r w:rsidRPr="00382F52">
        <w:rPr>
          <w:rFonts w:eastAsia="Times New Roman" w:cs="Times New Roman"/>
          <w:szCs w:val="24"/>
        </w:rPr>
        <w:t>τις 7 Μαρτίου</w:t>
      </w:r>
      <w:r>
        <w:rPr>
          <w:rFonts w:eastAsia="Times New Roman" w:cs="Times New Roman"/>
          <w:szCs w:val="24"/>
        </w:rPr>
        <w:t>, συνοδευόμενο</w:t>
      </w:r>
      <w:r w:rsidRPr="00382F52">
        <w:rPr>
          <w:rFonts w:eastAsia="Times New Roman" w:cs="Times New Roman"/>
          <w:szCs w:val="24"/>
        </w:rPr>
        <w:t xml:space="preserve"> το κλιμάκιο και από το</w:t>
      </w:r>
      <w:r>
        <w:rPr>
          <w:rFonts w:eastAsia="Times New Roman" w:cs="Times New Roman"/>
          <w:szCs w:val="24"/>
        </w:rPr>
        <w:t>ν</w:t>
      </w:r>
      <w:r w:rsidRPr="00382F52">
        <w:rPr>
          <w:rFonts w:eastAsia="Times New Roman" w:cs="Times New Roman"/>
          <w:szCs w:val="24"/>
        </w:rPr>
        <w:t xml:space="preserve"> </w:t>
      </w:r>
      <w:r>
        <w:rPr>
          <w:rFonts w:eastAsia="Times New Roman" w:cs="Times New Roman"/>
          <w:szCs w:val="24"/>
        </w:rPr>
        <w:t>δ</w:t>
      </w:r>
      <w:r w:rsidRPr="00382F52">
        <w:rPr>
          <w:rFonts w:eastAsia="Times New Roman" w:cs="Times New Roman"/>
          <w:szCs w:val="24"/>
        </w:rPr>
        <w:t xml:space="preserve">ήμαρχο </w:t>
      </w:r>
      <w:r>
        <w:rPr>
          <w:rFonts w:eastAsia="Times New Roman" w:cs="Times New Roman"/>
          <w:szCs w:val="24"/>
        </w:rPr>
        <w:t xml:space="preserve">Χαλκίδας </w:t>
      </w:r>
      <w:r w:rsidRPr="00382F52">
        <w:rPr>
          <w:rFonts w:eastAsia="Times New Roman" w:cs="Times New Roman"/>
          <w:szCs w:val="24"/>
        </w:rPr>
        <w:t xml:space="preserve">και από άλλα στελέχη του </w:t>
      </w:r>
      <w:r>
        <w:rPr>
          <w:rFonts w:eastAsia="Times New Roman" w:cs="Times New Roman"/>
          <w:szCs w:val="24"/>
        </w:rPr>
        <w:t>δ</w:t>
      </w:r>
      <w:r w:rsidRPr="00382F52">
        <w:rPr>
          <w:rFonts w:eastAsia="Times New Roman" w:cs="Times New Roman"/>
          <w:szCs w:val="24"/>
        </w:rPr>
        <w:t xml:space="preserve">ήμου έγινε επίσκεψη </w:t>
      </w:r>
      <w:r>
        <w:rPr>
          <w:rFonts w:eastAsia="Times New Roman" w:cs="Times New Roman"/>
          <w:szCs w:val="24"/>
        </w:rPr>
        <w:t xml:space="preserve">στις </w:t>
      </w:r>
      <w:r w:rsidRPr="00382F52">
        <w:rPr>
          <w:rFonts w:eastAsia="Times New Roman" w:cs="Times New Roman"/>
          <w:szCs w:val="24"/>
        </w:rPr>
        <w:t>περιοχές Δοκός</w:t>
      </w:r>
      <w:r>
        <w:rPr>
          <w:rFonts w:eastAsia="Times New Roman" w:cs="Times New Roman"/>
          <w:szCs w:val="24"/>
        </w:rPr>
        <w:t>,</w:t>
      </w:r>
      <w:r w:rsidRPr="00382F52">
        <w:rPr>
          <w:rFonts w:eastAsia="Times New Roman" w:cs="Times New Roman"/>
          <w:szCs w:val="24"/>
        </w:rPr>
        <w:t xml:space="preserve"> Αγ</w:t>
      </w:r>
      <w:r>
        <w:rPr>
          <w:rFonts w:eastAsia="Times New Roman" w:cs="Times New Roman"/>
          <w:szCs w:val="24"/>
        </w:rPr>
        <w:t>ία</w:t>
      </w:r>
      <w:r w:rsidRPr="00382F52">
        <w:rPr>
          <w:rFonts w:eastAsia="Times New Roman" w:cs="Times New Roman"/>
          <w:szCs w:val="24"/>
        </w:rPr>
        <w:t xml:space="preserve"> Ελεούσα </w:t>
      </w:r>
      <w:r>
        <w:rPr>
          <w:rFonts w:eastAsia="Times New Roman" w:cs="Times New Roman"/>
          <w:szCs w:val="24"/>
        </w:rPr>
        <w:t xml:space="preserve">Λιανή </w:t>
      </w:r>
      <w:r w:rsidRPr="00382F52">
        <w:rPr>
          <w:rFonts w:eastAsia="Times New Roman" w:cs="Times New Roman"/>
          <w:szCs w:val="24"/>
        </w:rPr>
        <w:t>Άμμος και στις υπόλο</w:t>
      </w:r>
      <w:r w:rsidRPr="00382F52">
        <w:rPr>
          <w:rFonts w:eastAsia="Times New Roman" w:cs="Times New Roman"/>
          <w:szCs w:val="24"/>
        </w:rPr>
        <w:t>ιπες</w:t>
      </w:r>
      <w:r>
        <w:rPr>
          <w:rFonts w:eastAsia="Times New Roman" w:cs="Times New Roman"/>
          <w:szCs w:val="24"/>
        </w:rPr>
        <w:t>.</w:t>
      </w:r>
      <w:r w:rsidRPr="00382F52">
        <w:rPr>
          <w:rFonts w:eastAsia="Times New Roman" w:cs="Times New Roman"/>
          <w:szCs w:val="24"/>
        </w:rPr>
        <w:t xml:space="preserve"> Πραγματοποιήθηκε αυτοψία</w:t>
      </w:r>
      <w:r>
        <w:rPr>
          <w:rFonts w:eastAsia="Times New Roman" w:cs="Times New Roman"/>
          <w:szCs w:val="24"/>
        </w:rPr>
        <w:t>.</w:t>
      </w:r>
      <w:r w:rsidRPr="00382F52">
        <w:rPr>
          <w:rFonts w:eastAsia="Times New Roman" w:cs="Times New Roman"/>
          <w:szCs w:val="24"/>
        </w:rPr>
        <w:t xml:space="preserve"> </w:t>
      </w:r>
      <w:r>
        <w:rPr>
          <w:rFonts w:eastAsia="Times New Roman" w:cs="Times New Roman"/>
          <w:szCs w:val="24"/>
        </w:rPr>
        <w:t xml:space="preserve">Κατά </w:t>
      </w:r>
      <w:r w:rsidRPr="00382F52">
        <w:rPr>
          <w:rFonts w:eastAsia="Times New Roman" w:cs="Times New Roman"/>
          <w:szCs w:val="24"/>
        </w:rPr>
        <w:t>το εφικτό</w:t>
      </w:r>
      <w:r>
        <w:rPr>
          <w:rFonts w:eastAsia="Times New Roman" w:cs="Times New Roman"/>
          <w:szCs w:val="24"/>
        </w:rPr>
        <w:t>,</w:t>
      </w:r>
      <w:r w:rsidRPr="00382F52">
        <w:rPr>
          <w:rFonts w:eastAsia="Times New Roman" w:cs="Times New Roman"/>
          <w:szCs w:val="24"/>
        </w:rPr>
        <w:t xml:space="preserve"> τα αίτια του προβλήματος έχουν εντοπιστεί</w:t>
      </w:r>
      <w:r>
        <w:rPr>
          <w:rFonts w:eastAsia="Times New Roman" w:cs="Times New Roman"/>
          <w:szCs w:val="24"/>
        </w:rPr>
        <w:t>.</w:t>
      </w:r>
      <w:r w:rsidRPr="00382F52">
        <w:rPr>
          <w:rFonts w:eastAsia="Times New Roman" w:cs="Times New Roman"/>
          <w:szCs w:val="24"/>
        </w:rPr>
        <w:t xml:space="preserve"> Δόθηκε η δυνατότητα προσωρινής εκτόνωσης των λιμναζόντων υδάτων και </w:t>
      </w:r>
      <w:r>
        <w:rPr>
          <w:rFonts w:eastAsia="Times New Roman" w:cs="Times New Roman"/>
          <w:szCs w:val="24"/>
        </w:rPr>
        <w:t xml:space="preserve">η </w:t>
      </w:r>
      <w:r w:rsidRPr="00382F52">
        <w:rPr>
          <w:rFonts w:eastAsia="Times New Roman" w:cs="Times New Roman"/>
          <w:szCs w:val="24"/>
        </w:rPr>
        <w:t>δυνατότητα οριστικής επίλυσης του προβλήματος</w:t>
      </w:r>
      <w:r>
        <w:rPr>
          <w:rFonts w:eastAsia="Times New Roman" w:cs="Times New Roman"/>
          <w:szCs w:val="24"/>
        </w:rPr>
        <w:t>.</w:t>
      </w:r>
    </w:p>
    <w:p w14:paraId="22B6F35D" w14:textId="77777777" w:rsidR="00841B0A" w:rsidRDefault="00B011D5">
      <w:pPr>
        <w:tabs>
          <w:tab w:val="left" w:pos="6168"/>
        </w:tabs>
        <w:spacing w:line="600" w:lineRule="auto"/>
        <w:ind w:firstLine="720"/>
        <w:jc w:val="both"/>
        <w:rPr>
          <w:rFonts w:eastAsia="Times New Roman" w:cs="Times New Roman"/>
          <w:szCs w:val="24"/>
        </w:rPr>
      </w:pPr>
      <w:r w:rsidRPr="00382F52">
        <w:rPr>
          <w:rFonts w:eastAsia="Times New Roman" w:cs="Times New Roman"/>
          <w:szCs w:val="24"/>
        </w:rPr>
        <w:t xml:space="preserve"> Συγκεκριμένα τώρα</w:t>
      </w:r>
      <w:r>
        <w:rPr>
          <w:rFonts w:eastAsia="Times New Roman" w:cs="Times New Roman"/>
          <w:szCs w:val="24"/>
        </w:rPr>
        <w:t>,</w:t>
      </w:r>
      <w:r w:rsidRPr="00382F52">
        <w:rPr>
          <w:rFonts w:eastAsia="Times New Roman" w:cs="Times New Roman"/>
          <w:szCs w:val="24"/>
        </w:rPr>
        <w:t xml:space="preserve"> τα συμπεράσματα της αυτοψίας</w:t>
      </w:r>
      <w:r w:rsidRPr="00382F52">
        <w:rPr>
          <w:rFonts w:eastAsia="Times New Roman" w:cs="Times New Roman"/>
          <w:szCs w:val="24"/>
        </w:rPr>
        <w:t xml:space="preserve"> για να τα γνωρίζετε είναι </w:t>
      </w:r>
      <w:r>
        <w:rPr>
          <w:rFonts w:eastAsia="Times New Roman" w:cs="Times New Roman"/>
          <w:szCs w:val="24"/>
        </w:rPr>
        <w:t xml:space="preserve">τα εξής: </w:t>
      </w:r>
      <w:r w:rsidRPr="00382F52">
        <w:rPr>
          <w:rFonts w:eastAsia="Times New Roman" w:cs="Times New Roman"/>
          <w:szCs w:val="24"/>
        </w:rPr>
        <w:t>Στις περιοχές του Δοκού</w:t>
      </w:r>
      <w:r>
        <w:rPr>
          <w:rFonts w:eastAsia="Times New Roman" w:cs="Times New Roman"/>
          <w:szCs w:val="24"/>
        </w:rPr>
        <w:t>,</w:t>
      </w:r>
      <w:r w:rsidRPr="00382F52">
        <w:rPr>
          <w:rFonts w:eastAsia="Times New Roman" w:cs="Times New Roman"/>
          <w:szCs w:val="24"/>
        </w:rPr>
        <w:t xml:space="preserve"> </w:t>
      </w:r>
      <w:r>
        <w:rPr>
          <w:rFonts w:eastAsia="Times New Roman" w:cs="Times New Roman"/>
          <w:szCs w:val="24"/>
        </w:rPr>
        <w:t>της Αγίας Ελεούσας και της Λιανή</w:t>
      </w:r>
      <w:r w:rsidRPr="00382F52">
        <w:rPr>
          <w:rFonts w:eastAsia="Times New Roman" w:cs="Times New Roman"/>
          <w:szCs w:val="24"/>
        </w:rPr>
        <w:t xml:space="preserve">ς </w:t>
      </w:r>
      <w:r>
        <w:rPr>
          <w:rFonts w:eastAsia="Times New Roman" w:cs="Times New Roman"/>
          <w:szCs w:val="24"/>
        </w:rPr>
        <w:t xml:space="preserve">Άμμου </w:t>
      </w:r>
      <w:r w:rsidRPr="00382F52">
        <w:rPr>
          <w:rFonts w:eastAsia="Times New Roman" w:cs="Times New Roman"/>
          <w:szCs w:val="24"/>
        </w:rPr>
        <w:t>υπήρχαν πολλά πλημμυρισμένα σπίτια και ακάλυπτες εκτάσεις</w:t>
      </w:r>
      <w:r>
        <w:rPr>
          <w:rFonts w:eastAsia="Times New Roman" w:cs="Times New Roman"/>
          <w:szCs w:val="24"/>
        </w:rPr>
        <w:t xml:space="preserve">. Ακόμη </w:t>
      </w:r>
      <w:r w:rsidRPr="00382F52">
        <w:rPr>
          <w:rFonts w:eastAsia="Times New Roman" w:cs="Times New Roman"/>
          <w:szCs w:val="24"/>
        </w:rPr>
        <w:t>και σήμερα</w:t>
      </w:r>
      <w:r>
        <w:rPr>
          <w:rFonts w:eastAsia="Times New Roman" w:cs="Times New Roman"/>
          <w:szCs w:val="24"/>
        </w:rPr>
        <w:t>,</w:t>
      </w:r>
      <w:r w:rsidRPr="00382F52">
        <w:rPr>
          <w:rFonts w:eastAsia="Times New Roman" w:cs="Times New Roman"/>
          <w:szCs w:val="24"/>
        </w:rPr>
        <w:t xml:space="preserve"> </w:t>
      </w:r>
      <w:r>
        <w:rPr>
          <w:rFonts w:eastAsia="Times New Roman" w:cs="Times New Roman"/>
          <w:szCs w:val="24"/>
        </w:rPr>
        <w:t xml:space="preserve">η </w:t>
      </w:r>
      <w:r w:rsidRPr="00382F52">
        <w:rPr>
          <w:rFonts w:eastAsia="Times New Roman" w:cs="Times New Roman"/>
          <w:szCs w:val="24"/>
        </w:rPr>
        <w:t>υδροφορία είναι έντονη</w:t>
      </w:r>
      <w:r>
        <w:rPr>
          <w:rFonts w:eastAsia="Times New Roman" w:cs="Times New Roman"/>
          <w:szCs w:val="24"/>
        </w:rPr>
        <w:t>,</w:t>
      </w:r>
      <w:r w:rsidRPr="00382F52">
        <w:rPr>
          <w:rFonts w:eastAsia="Times New Roman" w:cs="Times New Roman"/>
          <w:szCs w:val="24"/>
        </w:rPr>
        <w:t xml:space="preserve"> γεγονός που επιβεβαιώνει </w:t>
      </w:r>
      <w:r>
        <w:rPr>
          <w:rFonts w:eastAsia="Times New Roman" w:cs="Times New Roman"/>
          <w:szCs w:val="24"/>
        </w:rPr>
        <w:t xml:space="preserve">ότι </w:t>
      </w:r>
      <w:r w:rsidRPr="00382F52">
        <w:rPr>
          <w:rFonts w:eastAsia="Times New Roman" w:cs="Times New Roman"/>
          <w:szCs w:val="24"/>
        </w:rPr>
        <w:t xml:space="preserve">το φαινόμενο βρίσκεται </w:t>
      </w:r>
      <w:r w:rsidRPr="00382F52">
        <w:rPr>
          <w:rFonts w:eastAsia="Times New Roman" w:cs="Times New Roman"/>
          <w:szCs w:val="24"/>
        </w:rPr>
        <w:t>σε εξέλιξη</w:t>
      </w:r>
      <w:r>
        <w:rPr>
          <w:rFonts w:eastAsia="Times New Roman" w:cs="Times New Roman"/>
          <w:szCs w:val="24"/>
        </w:rPr>
        <w:t>.</w:t>
      </w:r>
      <w:r w:rsidRPr="00382F52">
        <w:rPr>
          <w:rFonts w:eastAsia="Times New Roman" w:cs="Times New Roman"/>
          <w:szCs w:val="24"/>
        </w:rPr>
        <w:t xml:space="preserve"> Δεν έχει ολοκληρωθεί </w:t>
      </w:r>
      <w:r>
        <w:rPr>
          <w:rFonts w:eastAsia="Times New Roman" w:cs="Times New Roman"/>
          <w:szCs w:val="24"/>
        </w:rPr>
        <w:t xml:space="preserve">δηλαδή </w:t>
      </w:r>
      <w:r w:rsidRPr="00382F52">
        <w:rPr>
          <w:rFonts w:eastAsia="Times New Roman" w:cs="Times New Roman"/>
          <w:szCs w:val="24"/>
        </w:rPr>
        <w:t>ο κύκλος του φαινομένου</w:t>
      </w:r>
      <w:r>
        <w:rPr>
          <w:rFonts w:eastAsia="Times New Roman" w:cs="Times New Roman"/>
          <w:szCs w:val="24"/>
        </w:rPr>
        <w:t>.</w:t>
      </w:r>
      <w:r w:rsidRPr="00382F52">
        <w:rPr>
          <w:rFonts w:eastAsia="Times New Roman" w:cs="Times New Roman"/>
          <w:szCs w:val="24"/>
        </w:rPr>
        <w:t xml:space="preserve"> </w:t>
      </w:r>
    </w:p>
    <w:p w14:paraId="22B6F35E" w14:textId="77777777" w:rsidR="00841B0A" w:rsidRDefault="00B011D5">
      <w:pPr>
        <w:tabs>
          <w:tab w:val="left" w:pos="6168"/>
        </w:tabs>
        <w:spacing w:line="600" w:lineRule="auto"/>
        <w:ind w:firstLine="720"/>
        <w:jc w:val="both"/>
        <w:rPr>
          <w:rFonts w:eastAsia="Times New Roman" w:cs="Times New Roman"/>
          <w:szCs w:val="24"/>
        </w:rPr>
      </w:pPr>
      <w:r w:rsidRPr="00382F52">
        <w:rPr>
          <w:rFonts w:eastAsia="Times New Roman" w:cs="Times New Roman"/>
          <w:szCs w:val="24"/>
        </w:rPr>
        <w:lastRenderedPageBreak/>
        <w:t>Παρατηρήθηκε</w:t>
      </w:r>
      <w:r>
        <w:rPr>
          <w:rFonts w:eastAsia="Times New Roman" w:cs="Times New Roman"/>
          <w:szCs w:val="24"/>
        </w:rPr>
        <w:t>,</w:t>
      </w:r>
      <w:r w:rsidRPr="00382F52">
        <w:rPr>
          <w:rFonts w:eastAsia="Times New Roman" w:cs="Times New Roman"/>
          <w:szCs w:val="24"/>
        </w:rPr>
        <w:t xml:space="preserve"> </w:t>
      </w:r>
      <w:r>
        <w:rPr>
          <w:rFonts w:eastAsia="Times New Roman" w:cs="Times New Roman"/>
          <w:szCs w:val="24"/>
        </w:rPr>
        <w:t>επίσης,</w:t>
      </w:r>
      <w:r w:rsidRPr="00382F52">
        <w:rPr>
          <w:rFonts w:eastAsia="Times New Roman" w:cs="Times New Roman"/>
          <w:szCs w:val="24"/>
        </w:rPr>
        <w:t xml:space="preserve"> ότι υπάρχει υδροφορία</w:t>
      </w:r>
      <w:r>
        <w:rPr>
          <w:rFonts w:eastAsia="Times New Roman" w:cs="Times New Roman"/>
          <w:szCs w:val="24"/>
        </w:rPr>
        <w:t xml:space="preserve"> κάτω από τα σπίτια με το νερό σ</w:t>
      </w:r>
      <w:r w:rsidRPr="00382F52">
        <w:rPr>
          <w:rFonts w:eastAsia="Times New Roman" w:cs="Times New Roman"/>
          <w:szCs w:val="24"/>
        </w:rPr>
        <w:t xml:space="preserve">ε πολλές περιπτώσεις </w:t>
      </w:r>
      <w:r>
        <w:rPr>
          <w:rFonts w:eastAsia="Times New Roman" w:cs="Times New Roman"/>
          <w:szCs w:val="24"/>
        </w:rPr>
        <w:t>να εκβάλλει σ</w:t>
      </w:r>
      <w:r w:rsidRPr="00382F52">
        <w:rPr>
          <w:rFonts w:eastAsia="Times New Roman" w:cs="Times New Roman"/>
          <w:szCs w:val="24"/>
        </w:rPr>
        <w:t xml:space="preserve">τις αυλές </w:t>
      </w:r>
      <w:r>
        <w:rPr>
          <w:rFonts w:eastAsia="Times New Roman" w:cs="Times New Roman"/>
          <w:szCs w:val="24"/>
        </w:rPr>
        <w:t xml:space="preserve">των </w:t>
      </w:r>
      <w:r w:rsidRPr="00382F52">
        <w:rPr>
          <w:rFonts w:eastAsia="Times New Roman" w:cs="Times New Roman"/>
          <w:szCs w:val="24"/>
        </w:rPr>
        <w:t xml:space="preserve">σπιτιών και σε πολλά σημεία </w:t>
      </w:r>
      <w:r>
        <w:rPr>
          <w:rFonts w:eastAsia="Times New Roman" w:cs="Times New Roman"/>
          <w:szCs w:val="24"/>
        </w:rPr>
        <w:t xml:space="preserve">να </w:t>
      </w:r>
      <w:r w:rsidRPr="00382F52">
        <w:rPr>
          <w:rFonts w:eastAsia="Times New Roman" w:cs="Times New Roman"/>
          <w:szCs w:val="24"/>
        </w:rPr>
        <w:t>αναβλύζει</w:t>
      </w:r>
      <w:r>
        <w:rPr>
          <w:rFonts w:eastAsia="Times New Roman" w:cs="Times New Roman"/>
          <w:szCs w:val="24"/>
        </w:rPr>
        <w:t>.</w:t>
      </w:r>
      <w:r w:rsidRPr="00382F52">
        <w:rPr>
          <w:rFonts w:eastAsia="Times New Roman" w:cs="Times New Roman"/>
          <w:szCs w:val="24"/>
        </w:rPr>
        <w:t xml:space="preserve"> Πέραν αυτού</w:t>
      </w:r>
      <w:r>
        <w:rPr>
          <w:rFonts w:eastAsia="Times New Roman" w:cs="Times New Roman"/>
          <w:szCs w:val="24"/>
        </w:rPr>
        <w:t>,</w:t>
      </w:r>
      <w:r w:rsidRPr="00382F52">
        <w:rPr>
          <w:rFonts w:eastAsia="Times New Roman" w:cs="Times New Roman"/>
          <w:szCs w:val="24"/>
        </w:rPr>
        <w:t xml:space="preserve"> σε περιοχή τ</w:t>
      </w:r>
      <w:r w:rsidRPr="00382F52">
        <w:rPr>
          <w:rFonts w:eastAsia="Times New Roman" w:cs="Times New Roman"/>
          <w:szCs w:val="24"/>
        </w:rPr>
        <w:t xml:space="preserve">ου Δοκού υπάρχει πλημμυρισμένη έκταση </w:t>
      </w:r>
      <w:r>
        <w:rPr>
          <w:rFonts w:eastAsia="Times New Roman" w:cs="Times New Roman"/>
          <w:szCs w:val="24"/>
        </w:rPr>
        <w:t>ενενήντα στρεμμάτων περίπου ό</w:t>
      </w:r>
      <w:r w:rsidRPr="00382F52">
        <w:rPr>
          <w:rFonts w:eastAsia="Times New Roman" w:cs="Times New Roman"/>
          <w:szCs w:val="24"/>
        </w:rPr>
        <w:t>που η στάθμη του νερού φτάνει τα δύο μέτρα</w:t>
      </w:r>
      <w:r>
        <w:rPr>
          <w:rFonts w:eastAsia="Times New Roman" w:cs="Times New Roman"/>
          <w:szCs w:val="24"/>
        </w:rPr>
        <w:t>.</w:t>
      </w:r>
      <w:r w:rsidRPr="00382F52">
        <w:rPr>
          <w:rFonts w:eastAsia="Times New Roman" w:cs="Times New Roman"/>
          <w:szCs w:val="24"/>
        </w:rPr>
        <w:t xml:space="preserve"> Στην εν λόγω έκταση</w:t>
      </w:r>
      <w:r>
        <w:rPr>
          <w:rFonts w:eastAsia="Times New Roman" w:cs="Times New Roman"/>
          <w:szCs w:val="24"/>
        </w:rPr>
        <w:t>,</w:t>
      </w:r>
      <w:r w:rsidRPr="00382F52">
        <w:rPr>
          <w:rFonts w:eastAsia="Times New Roman" w:cs="Times New Roman"/>
          <w:szCs w:val="24"/>
        </w:rPr>
        <w:t xml:space="preserve"> ο Δήμος </w:t>
      </w:r>
      <w:r>
        <w:rPr>
          <w:rFonts w:eastAsia="Times New Roman" w:cs="Times New Roman"/>
          <w:szCs w:val="24"/>
        </w:rPr>
        <w:t>Χαλκίδας εγκατέστησε</w:t>
      </w:r>
      <w:r w:rsidRPr="00382F52">
        <w:rPr>
          <w:rFonts w:eastAsia="Times New Roman" w:cs="Times New Roman"/>
          <w:szCs w:val="24"/>
        </w:rPr>
        <w:t xml:space="preserve"> </w:t>
      </w:r>
      <w:r>
        <w:rPr>
          <w:rFonts w:eastAsia="Times New Roman" w:cs="Times New Roman"/>
          <w:szCs w:val="24"/>
        </w:rPr>
        <w:t>αντλητικό συγκρότημα μ</w:t>
      </w:r>
      <w:r w:rsidRPr="00382F52">
        <w:rPr>
          <w:rFonts w:eastAsia="Times New Roman" w:cs="Times New Roman"/>
          <w:szCs w:val="24"/>
        </w:rPr>
        <w:t xml:space="preserve">ε δυνατότητα παροχέτευσης </w:t>
      </w:r>
      <w:r>
        <w:rPr>
          <w:rFonts w:eastAsia="Times New Roman" w:cs="Times New Roman"/>
          <w:szCs w:val="24"/>
        </w:rPr>
        <w:t>εκατό</w:t>
      </w:r>
      <w:r w:rsidRPr="00382F52">
        <w:rPr>
          <w:rFonts w:eastAsia="Times New Roman" w:cs="Times New Roman"/>
          <w:szCs w:val="24"/>
        </w:rPr>
        <w:t xml:space="preserve"> κυβικά την ώρα</w:t>
      </w:r>
      <w:r>
        <w:rPr>
          <w:rFonts w:eastAsia="Times New Roman" w:cs="Times New Roman"/>
          <w:szCs w:val="24"/>
        </w:rPr>
        <w:t>.</w:t>
      </w:r>
      <w:r w:rsidRPr="00382F52">
        <w:rPr>
          <w:rFonts w:eastAsia="Times New Roman" w:cs="Times New Roman"/>
          <w:szCs w:val="24"/>
        </w:rPr>
        <w:t xml:space="preserve"> που πρέπει να λειτουργεί </w:t>
      </w:r>
      <w:r w:rsidRPr="00382F52">
        <w:rPr>
          <w:rFonts w:eastAsia="Times New Roman" w:cs="Times New Roman"/>
          <w:szCs w:val="24"/>
        </w:rPr>
        <w:t>αδιαλείπτως για να αδειάσει περιοχή</w:t>
      </w:r>
      <w:r>
        <w:rPr>
          <w:rFonts w:eastAsia="Times New Roman" w:cs="Times New Roman"/>
          <w:szCs w:val="24"/>
        </w:rPr>
        <w:t>.</w:t>
      </w:r>
      <w:r w:rsidRPr="00382F52">
        <w:rPr>
          <w:rFonts w:eastAsia="Times New Roman" w:cs="Times New Roman"/>
          <w:szCs w:val="24"/>
        </w:rPr>
        <w:t xml:space="preserve"> </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 xml:space="preserve">όλα αυτά, η παροχέτευση και η στάθμη του νερού </w:t>
      </w:r>
      <w:r w:rsidRPr="00382F52">
        <w:rPr>
          <w:rFonts w:eastAsia="Times New Roman" w:cs="Times New Roman"/>
          <w:szCs w:val="24"/>
        </w:rPr>
        <w:t>εξακολουθεί να ανεβαίνει σημαντικά</w:t>
      </w:r>
      <w:r>
        <w:rPr>
          <w:rFonts w:eastAsia="Times New Roman" w:cs="Times New Roman"/>
          <w:szCs w:val="24"/>
        </w:rPr>
        <w:t xml:space="preserve">. </w:t>
      </w:r>
    </w:p>
    <w:p w14:paraId="22B6F35F" w14:textId="77777777" w:rsidR="00841B0A" w:rsidRDefault="00B011D5">
      <w:pPr>
        <w:tabs>
          <w:tab w:val="left" w:pos="6168"/>
        </w:tabs>
        <w:spacing w:line="600" w:lineRule="auto"/>
        <w:ind w:firstLine="720"/>
        <w:jc w:val="both"/>
        <w:rPr>
          <w:rFonts w:eastAsia="Times New Roman" w:cs="Times New Roman"/>
          <w:szCs w:val="24"/>
        </w:rPr>
      </w:pPr>
      <w:r w:rsidRPr="00382F52">
        <w:rPr>
          <w:rFonts w:eastAsia="Times New Roman" w:cs="Times New Roman"/>
          <w:szCs w:val="24"/>
        </w:rPr>
        <w:t xml:space="preserve"> Οι πληγείσες περιοχές έχουν σαφή χαρακτηριστικά </w:t>
      </w:r>
      <w:r>
        <w:rPr>
          <w:rFonts w:eastAsia="Times New Roman" w:cs="Times New Roman"/>
          <w:szCs w:val="24"/>
        </w:rPr>
        <w:t xml:space="preserve">ευάλωτων </w:t>
      </w:r>
      <w:r w:rsidRPr="00382F52">
        <w:rPr>
          <w:rFonts w:eastAsia="Times New Roman" w:cs="Times New Roman"/>
          <w:szCs w:val="24"/>
        </w:rPr>
        <w:t>σε πλημμύρα περιοχών</w:t>
      </w:r>
      <w:r>
        <w:rPr>
          <w:rFonts w:eastAsia="Times New Roman" w:cs="Times New Roman"/>
          <w:szCs w:val="24"/>
        </w:rPr>
        <w:t>,</w:t>
      </w:r>
      <w:r w:rsidRPr="00382F52">
        <w:rPr>
          <w:rFonts w:eastAsia="Times New Roman" w:cs="Times New Roman"/>
          <w:szCs w:val="24"/>
        </w:rPr>
        <w:t xml:space="preserve"> με την έννοια του υψηλού υδροφόρου ορίζοντα και τη</w:t>
      </w:r>
      <w:r w:rsidRPr="00382F52">
        <w:rPr>
          <w:rFonts w:eastAsia="Times New Roman" w:cs="Times New Roman"/>
          <w:szCs w:val="24"/>
        </w:rPr>
        <w:t>ς αδυναμίας αποστράγγισης</w:t>
      </w:r>
      <w:r>
        <w:rPr>
          <w:rFonts w:eastAsia="Times New Roman" w:cs="Times New Roman"/>
          <w:szCs w:val="24"/>
        </w:rPr>
        <w:t>.</w:t>
      </w:r>
      <w:r w:rsidRPr="00382F52">
        <w:rPr>
          <w:rFonts w:eastAsia="Times New Roman" w:cs="Times New Roman"/>
          <w:szCs w:val="24"/>
        </w:rPr>
        <w:t xml:space="preserve"> Μεγάλα τμήματα της περιοχής είναι εντός σχεδίου πόλεως</w:t>
      </w:r>
      <w:r>
        <w:rPr>
          <w:rFonts w:eastAsia="Times New Roman" w:cs="Times New Roman"/>
          <w:szCs w:val="24"/>
        </w:rPr>
        <w:t>,</w:t>
      </w:r>
      <w:r w:rsidRPr="00382F52">
        <w:rPr>
          <w:rFonts w:eastAsia="Times New Roman" w:cs="Times New Roman"/>
          <w:szCs w:val="24"/>
        </w:rPr>
        <w:t xml:space="preserve"> χωρίς τις βασικές υποδομές που έπρεπε να έχουν αυτές </w:t>
      </w:r>
      <w:r>
        <w:rPr>
          <w:rFonts w:eastAsia="Times New Roman" w:cs="Times New Roman"/>
          <w:szCs w:val="24"/>
        </w:rPr>
        <w:t xml:space="preserve">οι </w:t>
      </w:r>
      <w:r w:rsidRPr="00382F52">
        <w:rPr>
          <w:rFonts w:eastAsia="Times New Roman" w:cs="Times New Roman"/>
          <w:szCs w:val="24"/>
        </w:rPr>
        <w:t>περιοχές που έχουν ενταχθεί στο σχέδιο πόλεως</w:t>
      </w:r>
      <w:r>
        <w:rPr>
          <w:rFonts w:eastAsia="Times New Roman" w:cs="Times New Roman"/>
          <w:szCs w:val="24"/>
        </w:rPr>
        <w:t>,</w:t>
      </w:r>
      <w:r w:rsidRPr="00382F52">
        <w:rPr>
          <w:rFonts w:eastAsia="Times New Roman" w:cs="Times New Roman"/>
          <w:szCs w:val="24"/>
        </w:rPr>
        <w:t xml:space="preserve"> με αποτέλεσμα οι επιπτώσεις και οι </w:t>
      </w:r>
      <w:r>
        <w:rPr>
          <w:rFonts w:eastAsia="Times New Roman" w:cs="Times New Roman"/>
          <w:szCs w:val="24"/>
        </w:rPr>
        <w:t xml:space="preserve">γεωλογικοί </w:t>
      </w:r>
      <w:r w:rsidRPr="00382F52">
        <w:rPr>
          <w:rFonts w:eastAsia="Times New Roman" w:cs="Times New Roman"/>
          <w:szCs w:val="24"/>
        </w:rPr>
        <w:t>κίνδυνοι που αναφέρατε ν</w:t>
      </w:r>
      <w:r w:rsidRPr="00382F52">
        <w:rPr>
          <w:rFonts w:eastAsia="Times New Roman" w:cs="Times New Roman"/>
          <w:szCs w:val="24"/>
        </w:rPr>
        <w:t>α είναι έντονοι</w:t>
      </w:r>
      <w:r>
        <w:rPr>
          <w:rFonts w:eastAsia="Times New Roman" w:cs="Times New Roman"/>
          <w:szCs w:val="24"/>
        </w:rPr>
        <w:t>.</w:t>
      </w:r>
      <w:r w:rsidRPr="00382F52">
        <w:rPr>
          <w:rFonts w:eastAsia="Times New Roman" w:cs="Times New Roman"/>
          <w:szCs w:val="24"/>
        </w:rPr>
        <w:t xml:space="preserve"> </w:t>
      </w:r>
    </w:p>
    <w:p w14:paraId="22B6F360" w14:textId="77777777" w:rsidR="00841B0A" w:rsidRDefault="00B011D5">
      <w:pPr>
        <w:tabs>
          <w:tab w:val="left" w:pos="6168"/>
        </w:tabs>
        <w:spacing w:line="600" w:lineRule="auto"/>
        <w:ind w:firstLine="720"/>
        <w:jc w:val="both"/>
        <w:rPr>
          <w:rFonts w:eastAsia="Times New Roman" w:cs="Times New Roman"/>
          <w:szCs w:val="24"/>
        </w:rPr>
      </w:pPr>
      <w:r w:rsidRPr="00382F52">
        <w:rPr>
          <w:rFonts w:eastAsia="Times New Roman" w:cs="Times New Roman"/>
          <w:szCs w:val="24"/>
        </w:rPr>
        <w:lastRenderedPageBreak/>
        <w:t xml:space="preserve">Οι φετινές </w:t>
      </w:r>
      <w:proofErr w:type="spellStart"/>
      <w:r>
        <w:rPr>
          <w:rFonts w:eastAsia="Times New Roman" w:cs="Times New Roman"/>
          <w:szCs w:val="24"/>
        </w:rPr>
        <w:t>εκφορτίσεις</w:t>
      </w:r>
      <w:proofErr w:type="spellEnd"/>
      <w:r>
        <w:rPr>
          <w:rFonts w:eastAsia="Times New Roman" w:cs="Times New Roman"/>
          <w:szCs w:val="24"/>
        </w:rPr>
        <w:t xml:space="preserve"> </w:t>
      </w:r>
      <w:r w:rsidRPr="00382F52">
        <w:rPr>
          <w:rFonts w:eastAsia="Times New Roman" w:cs="Times New Roman"/>
          <w:szCs w:val="24"/>
        </w:rPr>
        <w:t>των πηγών της Αγίας Ελεούσας είναι σε ασυνήθιστα υψηλά επίπεδα</w:t>
      </w:r>
      <w:r>
        <w:rPr>
          <w:rFonts w:eastAsia="Times New Roman" w:cs="Times New Roman"/>
          <w:szCs w:val="24"/>
        </w:rPr>
        <w:t xml:space="preserve"> λ</w:t>
      </w:r>
      <w:r w:rsidRPr="00382F52">
        <w:rPr>
          <w:rFonts w:eastAsia="Times New Roman" w:cs="Times New Roman"/>
          <w:szCs w:val="24"/>
        </w:rPr>
        <w:t xml:space="preserve">όγω </w:t>
      </w:r>
      <w:r>
        <w:rPr>
          <w:rFonts w:eastAsia="Times New Roman" w:cs="Times New Roman"/>
          <w:szCs w:val="24"/>
        </w:rPr>
        <w:t>των υψηλών φετινών</w:t>
      </w:r>
      <w:r w:rsidRPr="00382F52">
        <w:rPr>
          <w:rFonts w:eastAsia="Times New Roman" w:cs="Times New Roman"/>
          <w:szCs w:val="24"/>
        </w:rPr>
        <w:t xml:space="preserve"> βροχοπτώσεων</w:t>
      </w:r>
      <w:r>
        <w:rPr>
          <w:rFonts w:eastAsia="Times New Roman" w:cs="Times New Roman"/>
          <w:szCs w:val="24"/>
        </w:rPr>
        <w:t>.</w:t>
      </w:r>
    </w:p>
    <w:p w14:paraId="22B6F361"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22B6F362"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Κύριε Πρόεδρε, δεν θα χρησιμοπ</w:t>
      </w:r>
      <w:r>
        <w:rPr>
          <w:rFonts w:eastAsia="Times New Roman" w:cs="Times New Roman"/>
          <w:szCs w:val="24"/>
        </w:rPr>
        <w:t xml:space="preserve">οιήσω τη δευτερολογία μου. </w:t>
      </w:r>
    </w:p>
    <w:p w14:paraId="22B6F363" w14:textId="77777777" w:rsidR="00841B0A" w:rsidRDefault="00B011D5">
      <w:pPr>
        <w:spacing w:line="600" w:lineRule="auto"/>
        <w:ind w:firstLine="720"/>
        <w:jc w:val="both"/>
        <w:rPr>
          <w:rFonts w:eastAsia="Times New Roman" w:cs="Times New Roman"/>
          <w:szCs w:val="24"/>
        </w:rPr>
      </w:pPr>
      <w:r w:rsidRPr="00382F52">
        <w:rPr>
          <w:rFonts w:eastAsia="Times New Roman" w:cs="Times New Roman"/>
          <w:szCs w:val="24"/>
        </w:rPr>
        <w:t xml:space="preserve"> Ωστόσο</w:t>
      </w:r>
      <w:r>
        <w:rPr>
          <w:rFonts w:eastAsia="Times New Roman" w:cs="Times New Roman"/>
          <w:szCs w:val="24"/>
        </w:rPr>
        <w:t>,</w:t>
      </w:r>
      <w:r w:rsidRPr="00382F52">
        <w:rPr>
          <w:rFonts w:eastAsia="Times New Roman" w:cs="Times New Roman"/>
          <w:szCs w:val="24"/>
        </w:rPr>
        <w:t xml:space="preserve"> οι εποχιακές </w:t>
      </w:r>
      <w:r>
        <w:rPr>
          <w:rFonts w:eastAsia="Times New Roman" w:cs="Times New Roman"/>
          <w:szCs w:val="24"/>
        </w:rPr>
        <w:t xml:space="preserve">πλημμύρες </w:t>
      </w:r>
      <w:r w:rsidRPr="00382F52">
        <w:rPr>
          <w:rFonts w:eastAsia="Times New Roman" w:cs="Times New Roman"/>
          <w:szCs w:val="24"/>
        </w:rPr>
        <w:t>είναι γνωστές από παλιότερα και οι πιθανές λύσεις που εξετάζονται είναι</w:t>
      </w:r>
      <w:r w:rsidRPr="004C6EE4">
        <w:rPr>
          <w:rFonts w:eastAsia="Times New Roman" w:cs="Times New Roman"/>
          <w:szCs w:val="24"/>
        </w:rPr>
        <w:t xml:space="preserve"> οι εξ</w:t>
      </w:r>
      <w:r>
        <w:rPr>
          <w:rFonts w:eastAsia="Times New Roman" w:cs="Times New Roman"/>
          <w:szCs w:val="24"/>
        </w:rPr>
        <w:t>ής:</w:t>
      </w:r>
      <w:r w:rsidRPr="00382F52">
        <w:rPr>
          <w:rFonts w:eastAsia="Times New Roman" w:cs="Times New Roman"/>
          <w:szCs w:val="24"/>
        </w:rPr>
        <w:t xml:space="preserve"> </w:t>
      </w:r>
      <w:r>
        <w:rPr>
          <w:rFonts w:eastAsia="Times New Roman" w:cs="Times New Roman"/>
          <w:szCs w:val="24"/>
        </w:rPr>
        <w:t xml:space="preserve">Πρώτον, </w:t>
      </w:r>
      <w:r w:rsidRPr="00382F52">
        <w:rPr>
          <w:rFonts w:eastAsia="Times New Roman" w:cs="Times New Roman"/>
          <w:szCs w:val="24"/>
        </w:rPr>
        <w:t xml:space="preserve">κατά τις εκτιμήσεις των επιστημόνων του κλιμακίου μας για τη μακροπρόθεσμη επίλυση του προβλήματος </w:t>
      </w:r>
      <w:r>
        <w:rPr>
          <w:rFonts w:eastAsia="Times New Roman" w:cs="Times New Roman"/>
          <w:szCs w:val="24"/>
        </w:rPr>
        <w:t xml:space="preserve">απαιτείται </w:t>
      </w:r>
      <w:r w:rsidRPr="00382F52">
        <w:rPr>
          <w:rFonts w:eastAsia="Times New Roman" w:cs="Times New Roman"/>
          <w:szCs w:val="24"/>
        </w:rPr>
        <w:t>ένας σοβαρός σχεδιασμός για να μην το ξαναζήσουμε</w:t>
      </w:r>
      <w:r>
        <w:rPr>
          <w:rFonts w:eastAsia="Times New Roman" w:cs="Times New Roman"/>
          <w:szCs w:val="24"/>
        </w:rPr>
        <w:t>.</w:t>
      </w:r>
      <w:r w:rsidRPr="00382F52">
        <w:rPr>
          <w:rFonts w:eastAsia="Times New Roman" w:cs="Times New Roman"/>
          <w:szCs w:val="24"/>
        </w:rPr>
        <w:t xml:space="preserve"> Θα πρέπει να γίνει μία σειρά ερευνών και μελετών </w:t>
      </w:r>
      <w:r>
        <w:rPr>
          <w:rFonts w:eastAsia="Times New Roman" w:cs="Times New Roman"/>
          <w:szCs w:val="24"/>
        </w:rPr>
        <w:t>ό</w:t>
      </w:r>
      <w:r w:rsidRPr="00382F52">
        <w:rPr>
          <w:rFonts w:eastAsia="Times New Roman" w:cs="Times New Roman"/>
          <w:szCs w:val="24"/>
        </w:rPr>
        <w:t xml:space="preserve">που είναι χρονοβόρες </w:t>
      </w:r>
      <w:r>
        <w:rPr>
          <w:rFonts w:eastAsia="Times New Roman" w:cs="Times New Roman"/>
          <w:szCs w:val="24"/>
        </w:rPr>
        <w:t xml:space="preserve">οι διαδικασίες </w:t>
      </w:r>
      <w:r w:rsidRPr="00382F52">
        <w:rPr>
          <w:rFonts w:eastAsia="Times New Roman" w:cs="Times New Roman"/>
          <w:szCs w:val="24"/>
        </w:rPr>
        <w:t xml:space="preserve">εκπόνησης </w:t>
      </w:r>
      <w:r>
        <w:rPr>
          <w:rFonts w:eastAsia="Times New Roman" w:cs="Times New Roman"/>
          <w:szCs w:val="24"/>
        </w:rPr>
        <w:t xml:space="preserve">τους </w:t>
      </w:r>
      <w:r w:rsidRPr="00382F52">
        <w:rPr>
          <w:rFonts w:eastAsia="Times New Roman" w:cs="Times New Roman"/>
          <w:szCs w:val="24"/>
        </w:rPr>
        <w:t>για να καθοριστούν τα ακριβή μέτρα και τα έργα που απαιτούνται</w:t>
      </w:r>
      <w:r>
        <w:rPr>
          <w:rFonts w:eastAsia="Times New Roman" w:cs="Times New Roman"/>
          <w:szCs w:val="24"/>
        </w:rPr>
        <w:t>.</w:t>
      </w:r>
      <w:r w:rsidRPr="00382F52">
        <w:rPr>
          <w:rFonts w:eastAsia="Times New Roman" w:cs="Times New Roman"/>
          <w:szCs w:val="24"/>
        </w:rPr>
        <w:t xml:space="preserve"> </w:t>
      </w:r>
      <w:r>
        <w:rPr>
          <w:rFonts w:eastAsia="Times New Roman" w:cs="Times New Roman"/>
          <w:szCs w:val="24"/>
        </w:rPr>
        <w:t>Α</w:t>
      </w:r>
      <w:r w:rsidRPr="006932CC">
        <w:rPr>
          <w:rFonts w:eastAsia="Times New Roman" w:cs="Times New Roman"/>
          <w:szCs w:val="24"/>
        </w:rPr>
        <w:t xml:space="preserve">υτό δεν </w:t>
      </w:r>
      <w:r>
        <w:rPr>
          <w:rFonts w:eastAsia="Times New Roman" w:cs="Times New Roman"/>
          <w:szCs w:val="24"/>
        </w:rPr>
        <w:t>ανήκει σε εμάς. Ανήκ</w:t>
      </w:r>
      <w:r>
        <w:rPr>
          <w:rFonts w:eastAsia="Times New Roman" w:cs="Times New Roman"/>
          <w:szCs w:val="24"/>
        </w:rPr>
        <w:t>ει</w:t>
      </w:r>
      <w:r w:rsidRPr="006932CC">
        <w:rPr>
          <w:rFonts w:eastAsia="Times New Roman" w:cs="Times New Roman"/>
          <w:szCs w:val="24"/>
        </w:rPr>
        <w:t xml:space="preserve"> στην </w:t>
      </w:r>
      <w:r>
        <w:rPr>
          <w:rFonts w:eastAsia="Times New Roman" w:cs="Times New Roman"/>
          <w:szCs w:val="24"/>
        </w:rPr>
        <w:t>π</w:t>
      </w:r>
      <w:r w:rsidRPr="006932CC">
        <w:rPr>
          <w:rFonts w:eastAsia="Times New Roman" w:cs="Times New Roman"/>
          <w:szCs w:val="24"/>
        </w:rPr>
        <w:t xml:space="preserve">εριφέρεια ή στην </w:t>
      </w:r>
      <w:r>
        <w:rPr>
          <w:rFonts w:eastAsia="Times New Roman" w:cs="Times New Roman"/>
          <w:szCs w:val="24"/>
        </w:rPr>
        <w:t>ε</w:t>
      </w:r>
      <w:r w:rsidRPr="006932CC">
        <w:rPr>
          <w:rFonts w:eastAsia="Times New Roman" w:cs="Times New Roman"/>
          <w:szCs w:val="24"/>
        </w:rPr>
        <w:t xml:space="preserve">ιδική </w:t>
      </w:r>
      <w:r>
        <w:rPr>
          <w:rFonts w:eastAsia="Times New Roman" w:cs="Times New Roman"/>
          <w:szCs w:val="24"/>
        </w:rPr>
        <w:t>γ</w:t>
      </w:r>
      <w:r w:rsidRPr="006932CC">
        <w:rPr>
          <w:rFonts w:eastAsia="Times New Roman" w:cs="Times New Roman"/>
          <w:szCs w:val="24"/>
        </w:rPr>
        <w:t xml:space="preserve">ραμματεία </w:t>
      </w:r>
      <w:r>
        <w:rPr>
          <w:rFonts w:eastAsia="Times New Roman" w:cs="Times New Roman"/>
          <w:szCs w:val="24"/>
        </w:rPr>
        <w:t>υ</w:t>
      </w:r>
      <w:r>
        <w:rPr>
          <w:rFonts w:eastAsia="Times New Roman" w:cs="Times New Roman"/>
          <w:szCs w:val="24"/>
        </w:rPr>
        <w:t>δάτων. Είναι υδρο</w:t>
      </w:r>
      <w:r w:rsidRPr="006932CC">
        <w:rPr>
          <w:rFonts w:eastAsia="Times New Roman" w:cs="Times New Roman"/>
          <w:szCs w:val="24"/>
        </w:rPr>
        <w:t>γεωλογικό</w:t>
      </w:r>
      <w:r>
        <w:rPr>
          <w:rFonts w:eastAsia="Times New Roman" w:cs="Times New Roman"/>
          <w:szCs w:val="24"/>
        </w:rPr>
        <w:t xml:space="preserve"> το φαινόμενο.</w:t>
      </w:r>
    </w:p>
    <w:p w14:paraId="22B6F364"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lastRenderedPageBreak/>
        <w:t>Όσον αφορά τους πρόσθετους</w:t>
      </w:r>
      <w:r w:rsidRPr="006932CC">
        <w:rPr>
          <w:rFonts w:eastAsia="Times New Roman" w:cs="Times New Roman"/>
          <w:szCs w:val="24"/>
        </w:rPr>
        <w:t xml:space="preserve"> αποδέκτες</w:t>
      </w:r>
      <w:r>
        <w:rPr>
          <w:rFonts w:eastAsia="Times New Roman" w:cs="Times New Roman"/>
          <w:szCs w:val="24"/>
        </w:rPr>
        <w:t>,</w:t>
      </w:r>
      <w:r w:rsidRPr="006932CC">
        <w:rPr>
          <w:rFonts w:eastAsia="Times New Roman" w:cs="Times New Roman"/>
          <w:szCs w:val="24"/>
        </w:rPr>
        <w:t xml:space="preserve"> πρέπει να δούμε </w:t>
      </w:r>
      <w:r>
        <w:rPr>
          <w:rFonts w:eastAsia="Times New Roman" w:cs="Times New Roman"/>
          <w:szCs w:val="24"/>
        </w:rPr>
        <w:t>πρόσθετους</w:t>
      </w:r>
      <w:r w:rsidRPr="006932CC">
        <w:rPr>
          <w:rFonts w:eastAsia="Times New Roman" w:cs="Times New Roman"/>
          <w:szCs w:val="24"/>
        </w:rPr>
        <w:t xml:space="preserve"> αποδέκτες</w:t>
      </w:r>
      <w:r>
        <w:rPr>
          <w:rFonts w:eastAsia="Times New Roman" w:cs="Times New Roman"/>
          <w:szCs w:val="24"/>
        </w:rPr>
        <w:t xml:space="preserve">, </w:t>
      </w:r>
      <w:r w:rsidRPr="006932CC">
        <w:rPr>
          <w:rFonts w:eastAsia="Times New Roman" w:cs="Times New Roman"/>
          <w:szCs w:val="24"/>
        </w:rPr>
        <w:t xml:space="preserve">διάνοιξη </w:t>
      </w:r>
      <w:r>
        <w:rPr>
          <w:rFonts w:eastAsia="Times New Roman" w:cs="Times New Roman"/>
          <w:szCs w:val="24"/>
        </w:rPr>
        <w:t>διόδων</w:t>
      </w:r>
      <w:r w:rsidRPr="006932CC">
        <w:rPr>
          <w:rFonts w:eastAsia="Times New Roman" w:cs="Times New Roman"/>
          <w:szCs w:val="24"/>
        </w:rPr>
        <w:t xml:space="preserve"> προς τη θάλασσα και τους παρακείμενους </w:t>
      </w:r>
      <w:r>
        <w:rPr>
          <w:rFonts w:eastAsia="Times New Roman" w:cs="Times New Roman"/>
          <w:szCs w:val="24"/>
        </w:rPr>
        <w:t>ποταμούς</w:t>
      </w:r>
      <w:r w:rsidRPr="006932CC">
        <w:rPr>
          <w:rFonts w:eastAsia="Times New Roman" w:cs="Times New Roman"/>
          <w:szCs w:val="24"/>
        </w:rPr>
        <w:t xml:space="preserve"> στη συνέχεια</w:t>
      </w:r>
      <w:r>
        <w:rPr>
          <w:rFonts w:eastAsia="Times New Roman" w:cs="Times New Roman"/>
          <w:szCs w:val="24"/>
        </w:rPr>
        <w:t>,</w:t>
      </w:r>
      <w:r w:rsidRPr="006932CC">
        <w:rPr>
          <w:rFonts w:eastAsia="Times New Roman" w:cs="Times New Roman"/>
          <w:szCs w:val="24"/>
        </w:rPr>
        <w:t xml:space="preserve"> δημιουργία μόνιμ</w:t>
      </w:r>
      <w:r w:rsidRPr="006932CC">
        <w:rPr>
          <w:rFonts w:eastAsia="Times New Roman" w:cs="Times New Roman"/>
          <w:szCs w:val="24"/>
        </w:rPr>
        <w:t>ων περιοχών εκτόνωσης</w:t>
      </w:r>
      <w:r>
        <w:rPr>
          <w:rFonts w:eastAsia="Times New Roman" w:cs="Times New Roman"/>
          <w:szCs w:val="24"/>
        </w:rPr>
        <w:t>. Ά</w:t>
      </w:r>
      <w:r w:rsidRPr="006932CC">
        <w:rPr>
          <w:rFonts w:eastAsia="Times New Roman" w:cs="Times New Roman"/>
          <w:szCs w:val="24"/>
        </w:rPr>
        <w:t>ρα</w:t>
      </w:r>
      <w:r>
        <w:rPr>
          <w:rFonts w:eastAsia="Times New Roman" w:cs="Times New Roman"/>
          <w:szCs w:val="24"/>
        </w:rPr>
        <w:t>,</w:t>
      </w:r>
      <w:r w:rsidRPr="006932CC">
        <w:rPr>
          <w:rFonts w:eastAsia="Times New Roman" w:cs="Times New Roman"/>
          <w:szCs w:val="24"/>
        </w:rPr>
        <w:t xml:space="preserve"> πρέπει να </w:t>
      </w:r>
      <w:r>
        <w:rPr>
          <w:rFonts w:eastAsia="Times New Roman" w:cs="Times New Roman"/>
          <w:szCs w:val="24"/>
        </w:rPr>
        <w:t>απαλλοτριωθούν κάποιες δίοδοι</w:t>
      </w:r>
      <w:r w:rsidRPr="006932CC">
        <w:rPr>
          <w:rFonts w:eastAsia="Times New Roman" w:cs="Times New Roman"/>
          <w:szCs w:val="24"/>
        </w:rPr>
        <w:t xml:space="preserve"> για </w:t>
      </w:r>
      <w:r>
        <w:rPr>
          <w:rFonts w:eastAsia="Times New Roman" w:cs="Times New Roman"/>
          <w:szCs w:val="24"/>
        </w:rPr>
        <w:t>να γίνουν αυτά</w:t>
      </w:r>
      <w:r w:rsidRPr="006932CC">
        <w:rPr>
          <w:rFonts w:eastAsia="Times New Roman" w:cs="Times New Roman"/>
          <w:szCs w:val="24"/>
        </w:rPr>
        <w:t xml:space="preserve"> τα έργα για τη συγκέντρωση υδάτων και την εκτόνωσ</w:t>
      </w:r>
      <w:r>
        <w:rPr>
          <w:rFonts w:eastAsia="Times New Roman" w:cs="Times New Roman"/>
          <w:szCs w:val="24"/>
        </w:rPr>
        <w:t>ή τους στη θάλασσα. Π</w:t>
      </w:r>
      <w:r w:rsidRPr="006932CC">
        <w:rPr>
          <w:rFonts w:eastAsia="Times New Roman" w:cs="Times New Roman"/>
          <w:szCs w:val="24"/>
        </w:rPr>
        <w:t>ρέπει να αναθεωρηθεί το σχέδιο πόλης της περιοχής</w:t>
      </w:r>
      <w:r>
        <w:rPr>
          <w:rFonts w:eastAsia="Times New Roman" w:cs="Times New Roman"/>
          <w:szCs w:val="24"/>
        </w:rPr>
        <w:t>. Η</w:t>
      </w:r>
      <w:r w:rsidRPr="006932CC">
        <w:rPr>
          <w:rFonts w:eastAsia="Times New Roman" w:cs="Times New Roman"/>
          <w:szCs w:val="24"/>
        </w:rPr>
        <w:t xml:space="preserve"> διερεύνηση των πιθανώ</w:t>
      </w:r>
      <w:r>
        <w:rPr>
          <w:rFonts w:eastAsia="Times New Roman" w:cs="Times New Roman"/>
          <w:szCs w:val="24"/>
        </w:rPr>
        <w:t>ν λύσεων θα πρέπει να προ</w:t>
      </w:r>
      <w:r>
        <w:rPr>
          <w:rFonts w:eastAsia="Times New Roman" w:cs="Times New Roman"/>
          <w:szCs w:val="24"/>
        </w:rPr>
        <w:t>κύψει π</w:t>
      </w:r>
      <w:r w:rsidRPr="006932CC">
        <w:rPr>
          <w:rFonts w:eastAsia="Times New Roman" w:cs="Times New Roman"/>
          <w:szCs w:val="24"/>
        </w:rPr>
        <w:t>ροφανώς από ενδελεχή έρευνα και μελέτη</w:t>
      </w:r>
      <w:r>
        <w:rPr>
          <w:rFonts w:eastAsia="Times New Roman" w:cs="Times New Roman"/>
          <w:szCs w:val="24"/>
        </w:rPr>
        <w:t>, για να βελτιστοποιηθούν</w:t>
      </w:r>
      <w:r w:rsidRPr="006932CC">
        <w:rPr>
          <w:rFonts w:eastAsia="Times New Roman" w:cs="Times New Roman"/>
          <w:szCs w:val="24"/>
        </w:rPr>
        <w:t xml:space="preserve"> τεχνικά</w:t>
      </w:r>
      <w:r>
        <w:rPr>
          <w:rFonts w:eastAsia="Times New Roman" w:cs="Times New Roman"/>
          <w:szCs w:val="24"/>
        </w:rPr>
        <w:t>,</w:t>
      </w:r>
      <w:r w:rsidRPr="006932CC">
        <w:rPr>
          <w:rFonts w:eastAsia="Times New Roman" w:cs="Times New Roman"/>
          <w:szCs w:val="24"/>
        </w:rPr>
        <w:t xml:space="preserve"> οικονομικά και περιβαλλοντολογικά οι όποιες αποφάσεις</w:t>
      </w:r>
      <w:r>
        <w:rPr>
          <w:rFonts w:eastAsia="Times New Roman" w:cs="Times New Roman"/>
          <w:szCs w:val="24"/>
        </w:rPr>
        <w:t>,</w:t>
      </w:r>
    </w:p>
    <w:p w14:paraId="22B6F365"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Η</w:t>
      </w:r>
      <w:r w:rsidRPr="006932CC">
        <w:rPr>
          <w:rFonts w:eastAsia="Times New Roman" w:cs="Times New Roman"/>
          <w:szCs w:val="24"/>
        </w:rPr>
        <w:t xml:space="preserve"> πρωτοβουλία</w:t>
      </w:r>
      <w:r>
        <w:rPr>
          <w:rFonts w:eastAsia="Times New Roman" w:cs="Times New Roman"/>
          <w:szCs w:val="24"/>
        </w:rPr>
        <w:t>,</w:t>
      </w:r>
      <w:r w:rsidRPr="006932CC">
        <w:rPr>
          <w:rFonts w:eastAsia="Times New Roman" w:cs="Times New Roman"/>
          <w:szCs w:val="24"/>
        </w:rPr>
        <w:t xml:space="preserve"> </w:t>
      </w:r>
      <w:r>
        <w:rPr>
          <w:rFonts w:eastAsia="Times New Roman" w:cs="Times New Roman"/>
          <w:szCs w:val="24"/>
        </w:rPr>
        <w:t>όμως,</w:t>
      </w:r>
      <w:r w:rsidRPr="006932CC">
        <w:rPr>
          <w:rFonts w:eastAsia="Times New Roman" w:cs="Times New Roman"/>
          <w:szCs w:val="24"/>
        </w:rPr>
        <w:t xml:space="preserve"> αυτών των ενεργειών δεν ανήκει</w:t>
      </w:r>
      <w:r>
        <w:rPr>
          <w:rFonts w:eastAsia="Times New Roman" w:cs="Times New Roman"/>
          <w:szCs w:val="24"/>
        </w:rPr>
        <w:t>,</w:t>
      </w:r>
      <w:r w:rsidRPr="006932CC">
        <w:rPr>
          <w:rFonts w:eastAsia="Times New Roman" w:cs="Times New Roman"/>
          <w:szCs w:val="24"/>
        </w:rPr>
        <w:t xml:space="preserve"> </w:t>
      </w:r>
      <w:r>
        <w:rPr>
          <w:rFonts w:eastAsia="Times New Roman" w:cs="Times New Roman"/>
          <w:szCs w:val="24"/>
        </w:rPr>
        <w:t>δ</w:t>
      </w:r>
      <w:r w:rsidRPr="006932CC">
        <w:rPr>
          <w:rFonts w:eastAsia="Times New Roman" w:cs="Times New Roman"/>
          <w:szCs w:val="24"/>
        </w:rPr>
        <w:t>υστυχώς</w:t>
      </w:r>
      <w:r>
        <w:rPr>
          <w:rFonts w:eastAsia="Times New Roman" w:cs="Times New Roman"/>
          <w:szCs w:val="24"/>
        </w:rPr>
        <w:t>,</w:t>
      </w:r>
      <w:r w:rsidRPr="006932CC">
        <w:rPr>
          <w:rFonts w:eastAsia="Times New Roman" w:cs="Times New Roman"/>
          <w:szCs w:val="24"/>
        </w:rPr>
        <w:t xml:space="preserve"> </w:t>
      </w:r>
      <w:r>
        <w:rPr>
          <w:rFonts w:eastAsia="Times New Roman" w:cs="Times New Roman"/>
          <w:szCs w:val="24"/>
        </w:rPr>
        <w:t>σε εμάς. Α</w:t>
      </w:r>
      <w:r w:rsidRPr="006932CC">
        <w:rPr>
          <w:rFonts w:eastAsia="Times New Roman" w:cs="Times New Roman"/>
          <w:szCs w:val="24"/>
        </w:rPr>
        <w:t>νήκει στο</w:t>
      </w:r>
      <w:r>
        <w:rPr>
          <w:rFonts w:eastAsia="Times New Roman" w:cs="Times New Roman"/>
          <w:szCs w:val="24"/>
        </w:rPr>
        <w:t>ν</w:t>
      </w:r>
      <w:r w:rsidRPr="006932CC">
        <w:rPr>
          <w:rFonts w:eastAsia="Times New Roman" w:cs="Times New Roman"/>
          <w:szCs w:val="24"/>
        </w:rPr>
        <w:t xml:space="preserve"> </w:t>
      </w:r>
      <w:r>
        <w:rPr>
          <w:rFonts w:eastAsia="Times New Roman" w:cs="Times New Roman"/>
          <w:szCs w:val="24"/>
        </w:rPr>
        <w:t>Δ</w:t>
      </w:r>
      <w:r w:rsidRPr="006932CC">
        <w:rPr>
          <w:rFonts w:eastAsia="Times New Roman" w:cs="Times New Roman"/>
          <w:szCs w:val="24"/>
        </w:rPr>
        <w:t>ήμο Χαλκίδας</w:t>
      </w:r>
      <w:r>
        <w:rPr>
          <w:rFonts w:eastAsia="Times New Roman" w:cs="Times New Roman"/>
          <w:szCs w:val="24"/>
        </w:rPr>
        <w:t>,</w:t>
      </w:r>
      <w:r w:rsidRPr="006932CC">
        <w:rPr>
          <w:rFonts w:eastAsia="Times New Roman" w:cs="Times New Roman"/>
          <w:szCs w:val="24"/>
        </w:rPr>
        <w:t xml:space="preserve"> ανήκει στην </w:t>
      </w:r>
      <w:r>
        <w:rPr>
          <w:rFonts w:eastAsia="Times New Roman" w:cs="Times New Roman"/>
          <w:szCs w:val="24"/>
        </w:rPr>
        <w:t>π</w:t>
      </w:r>
      <w:r>
        <w:rPr>
          <w:rFonts w:eastAsia="Times New Roman" w:cs="Times New Roman"/>
          <w:szCs w:val="24"/>
        </w:rPr>
        <w:t>εριφέρεια. Ε</w:t>
      </w:r>
      <w:r w:rsidRPr="006932CC">
        <w:rPr>
          <w:rFonts w:eastAsia="Times New Roman" w:cs="Times New Roman"/>
          <w:szCs w:val="24"/>
        </w:rPr>
        <w:t>ίναι έργα αρμοδιότητ</w:t>
      </w:r>
      <w:r>
        <w:rPr>
          <w:rFonts w:eastAsia="Times New Roman" w:cs="Times New Roman"/>
          <w:szCs w:val="24"/>
        </w:rPr>
        <w:t>ά</w:t>
      </w:r>
      <w:r w:rsidRPr="006932CC">
        <w:rPr>
          <w:rFonts w:eastAsia="Times New Roman" w:cs="Times New Roman"/>
          <w:szCs w:val="24"/>
        </w:rPr>
        <w:t xml:space="preserve">ς </w:t>
      </w:r>
      <w:r>
        <w:rPr>
          <w:rFonts w:eastAsia="Times New Roman" w:cs="Times New Roman"/>
          <w:szCs w:val="24"/>
        </w:rPr>
        <w:t>τους. Ε</w:t>
      </w:r>
      <w:r w:rsidRPr="006932CC">
        <w:rPr>
          <w:rFonts w:eastAsia="Times New Roman" w:cs="Times New Roman"/>
          <w:szCs w:val="24"/>
        </w:rPr>
        <w:t xml:space="preserve">ίμαστε </w:t>
      </w:r>
      <w:r>
        <w:rPr>
          <w:rFonts w:eastAsia="Times New Roman" w:cs="Times New Roman"/>
          <w:szCs w:val="24"/>
        </w:rPr>
        <w:t xml:space="preserve">στη </w:t>
      </w:r>
      <w:r w:rsidRPr="006932CC">
        <w:rPr>
          <w:rFonts w:eastAsia="Times New Roman" w:cs="Times New Roman"/>
          <w:szCs w:val="24"/>
        </w:rPr>
        <w:t xml:space="preserve">διάθεση και του </w:t>
      </w:r>
      <w:r>
        <w:rPr>
          <w:rFonts w:eastAsia="Times New Roman" w:cs="Times New Roman"/>
          <w:szCs w:val="24"/>
        </w:rPr>
        <w:t>δ</w:t>
      </w:r>
      <w:r w:rsidRPr="006932CC">
        <w:rPr>
          <w:rFonts w:eastAsia="Times New Roman" w:cs="Times New Roman"/>
          <w:szCs w:val="24"/>
        </w:rPr>
        <w:t xml:space="preserve">ήμου και της </w:t>
      </w:r>
      <w:r>
        <w:rPr>
          <w:rFonts w:eastAsia="Times New Roman" w:cs="Times New Roman"/>
          <w:szCs w:val="24"/>
        </w:rPr>
        <w:t>π</w:t>
      </w:r>
      <w:r w:rsidRPr="006932CC">
        <w:rPr>
          <w:rFonts w:eastAsia="Times New Roman" w:cs="Times New Roman"/>
          <w:szCs w:val="24"/>
        </w:rPr>
        <w:t>εριφέρειας για να βοηθήσουμε</w:t>
      </w:r>
      <w:r>
        <w:rPr>
          <w:rFonts w:eastAsia="Times New Roman" w:cs="Times New Roman"/>
          <w:szCs w:val="24"/>
        </w:rPr>
        <w:t>. Όμως,</w:t>
      </w:r>
      <w:r w:rsidRPr="006932CC">
        <w:rPr>
          <w:rFonts w:eastAsia="Times New Roman" w:cs="Times New Roman"/>
          <w:szCs w:val="24"/>
        </w:rPr>
        <w:t xml:space="preserve"> μέχρι στιγμής να σ</w:t>
      </w:r>
      <w:r>
        <w:rPr>
          <w:rFonts w:eastAsia="Times New Roman" w:cs="Times New Roman"/>
          <w:szCs w:val="24"/>
        </w:rPr>
        <w:t>ας</w:t>
      </w:r>
      <w:r w:rsidRPr="006932CC">
        <w:rPr>
          <w:rFonts w:eastAsia="Times New Roman" w:cs="Times New Roman"/>
          <w:szCs w:val="24"/>
        </w:rPr>
        <w:t xml:space="preserve"> ενημερώσω ότι δεν έχουμε δεχθεί αίτημα ούτε τ</w:t>
      </w:r>
      <w:r>
        <w:rPr>
          <w:rFonts w:eastAsia="Times New Roman" w:cs="Times New Roman"/>
          <w:szCs w:val="24"/>
        </w:rPr>
        <w:t>η</w:t>
      </w:r>
      <w:r w:rsidRPr="006932CC">
        <w:rPr>
          <w:rFonts w:eastAsia="Times New Roman" w:cs="Times New Roman"/>
          <w:szCs w:val="24"/>
        </w:rPr>
        <w:t>ς οριοθ</w:t>
      </w:r>
      <w:r>
        <w:rPr>
          <w:rFonts w:eastAsia="Times New Roman" w:cs="Times New Roman"/>
          <w:szCs w:val="24"/>
        </w:rPr>
        <w:t>έτησης της</w:t>
      </w:r>
      <w:r w:rsidRPr="006932CC">
        <w:rPr>
          <w:rFonts w:eastAsia="Times New Roman" w:cs="Times New Roman"/>
          <w:szCs w:val="24"/>
        </w:rPr>
        <w:t xml:space="preserve"> πληγείσ</w:t>
      </w:r>
      <w:r>
        <w:rPr>
          <w:rFonts w:eastAsia="Times New Roman" w:cs="Times New Roman"/>
          <w:szCs w:val="24"/>
        </w:rPr>
        <w:t>α</w:t>
      </w:r>
      <w:r w:rsidRPr="006932CC">
        <w:rPr>
          <w:rFonts w:eastAsia="Times New Roman" w:cs="Times New Roman"/>
          <w:szCs w:val="24"/>
        </w:rPr>
        <w:t>ς περιοχ</w:t>
      </w:r>
      <w:r>
        <w:rPr>
          <w:rFonts w:eastAsia="Times New Roman" w:cs="Times New Roman"/>
          <w:szCs w:val="24"/>
        </w:rPr>
        <w:t>ή</w:t>
      </w:r>
      <w:r w:rsidRPr="006932CC">
        <w:rPr>
          <w:rFonts w:eastAsia="Times New Roman" w:cs="Times New Roman"/>
          <w:szCs w:val="24"/>
        </w:rPr>
        <w:t xml:space="preserve">ς από τους φορείς </w:t>
      </w:r>
      <w:r>
        <w:rPr>
          <w:rFonts w:eastAsia="Times New Roman" w:cs="Times New Roman"/>
          <w:szCs w:val="24"/>
        </w:rPr>
        <w:t xml:space="preserve">της </w:t>
      </w:r>
      <w:r w:rsidRPr="006932CC">
        <w:rPr>
          <w:rFonts w:eastAsia="Times New Roman" w:cs="Times New Roman"/>
          <w:szCs w:val="24"/>
        </w:rPr>
        <w:t>τοπικής αυτο</w:t>
      </w:r>
      <w:r w:rsidRPr="006932CC">
        <w:rPr>
          <w:rFonts w:eastAsia="Times New Roman" w:cs="Times New Roman"/>
          <w:szCs w:val="24"/>
        </w:rPr>
        <w:t>διοίκησης ούτε πίνακα αυτοψιών</w:t>
      </w:r>
      <w:r>
        <w:rPr>
          <w:rFonts w:eastAsia="Times New Roman" w:cs="Times New Roman"/>
          <w:szCs w:val="24"/>
        </w:rPr>
        <w:t>,</w:t>
      </w:r>
      <w:r w:rsidRPr="006932CC">
        <w:rPr>
          <w:rFonts w:eastAsia="Times New Roman" w:cs="Times New Roman"/>
          <w:szCs w:val="24"/>
        </w:rPr>
        <w:t xml:space="preserve"> για να μπορέσουμε να συνδράμουμε στους πολίτες που έχουν πληγεί </w:t>
      </w:r>
      <w:r>
        <w:rPr>
          <w:rFonts w:eastAsia="Times New Roman" w:cs="Times New Roman"/>
          <w:szCs w:val="24"/>
        </w:rPr>
        <w:t>σε αυτήν τ</w:t>
      </w:r>
      <w:r w:rsidRPr="006932CC">
        <w:rPr>
          <w:rFonts w:eastAsia="Times New Roman" w:cs="Times New Roman"/>
          <w:szCs w:val="24"/>
        </w:rPr>
        <w:t>ην περιοχή</w:t>
      </w:r>
      <w:r>
        <w:rPr>
          <w:rFonts w:eastAsia="Times New Roman" w:cs="Times New Roman"/>
          <w:szCs w:val="24"/>
        </w:rPr>
        <w:t>.</w:t>
      </w:r>
    </w:p>
    <w:p w14:paraId="22B6F366" w14:textId="77777777" w:rsidR="00841B0A" w:rsidRDefault="00B011D5">
      <w:pPr>
        <w:spacing w:line="600" w:lineRule="auto"/>
        <w:ind w:firstLine="720"/>
        <w:jc w:val="both"/>
        <w:rPr>
          <w:rFonts w:eastAsia="Times New Roman" w:cs="Times New Roman"/>
          <w:szCs w:val="24"/>
        </w:rPr>
      </w:pPr>
      <w:r w:rsidRPr="006932CC">
        <w:rPr>
          <w:rFonts w:eastAsia="Times New Roman" w:cs="Times New Roman"/>
          <w:szCs w:val="24"/>
        </w:rPr>
        <w:lastRenderedPageBreak/>
        <w:t>Ευχαριστώ πολύ</w:t>
      </w:r>
      <w:r>
        <w:rPr>
          <w:rFonts w:eastAsia="Times New Roman" w:cs="Times New Roman"/>
          <w:szCs w:val="24"/>
        </w:rPr>
        <w:t>.</w:t>
      </w:r>
    </w:p>
    <w:p w14:paraId="22B6F367" w14:textId="77777777" w:rsidR="00841B0A" w:rsidRDefault="00B011D5">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Λαμπρούλη</w:t>
      </w:r>
      <w:proofErr w:type="spellEnd"/>
      <w:r>
        <w:rPr>
          <w:rFonts w:eastAsia="Times New Roman" w:cs="Times New Roman"/>
          <w:szCs w:val="24"/>
        </w:rPr>
        <w:t>, έχετε τον λόγο.</w:t>
      </w:r>
    </w:p>
    <w:p w14:paraId="22B6F368" w14:textId="77777777" w:rsidR="00841B0A" w:rsidRDefault="00B011D5">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Ε</w:t>
      </w:r>
      <w:r w:rsidRPr="006932CC">
        <w:rPr>
          <w:rFonts w:eastAsia="Times New Roman" w:cs="Times New Roman"/>
          <w:szCs w:val="24"/>
        </w:rPr>
        <w:t>υχαρ</w:t>
      </w:r>
      <w:r w:rsidRPr="006932CC">
        <w:rPr>
          <w:rFonts w:eastAsia="Times New Roman" w:cs="Times New Roman"/>
          <w:szCs w:val="24"/>
        </w:rPr>
        <w:t>ιστώ</w:t>
      </w:r>
      <w:r>
        <w:rPr>
          <w:rFonts w:eastAsia="Times New Roman" w:cs="Times New Roman"/>
          <w:szCs w:val="24"/>
        </w:rPr>
        <w:t>,</w:t>
      </w:r>
      <w:r w:rsidRPr="006932CC">
        <w:rPr>
          <w:rFonts w:eastAsia="Times New Roman" w:cs="Times New Roman"/>
          <w:szCs w:val="24"/>
        </w:rPr>
        <w:t xml:space="preserve"> κύριε </w:t>
      </w:r>
      <w:r>
        <w:rPr>
          <w:rFonts w:eastAsia="Times New Roman" w:cs="Times New Roman"/>
          <w:szCs w:val="24"/>
        </w:rPr>
        <w:t>Πρόεδρε. Ά</w:t>
      </w:r>
      <w:r w:rsidRPr="006932CC">
        <w:rPr>
          <w:rFonts w:eastAsia="Times New Roman" w:cs="Times New Roman"/>
          <w:szCs w:val="24"/>
        </w:rPr>
        <w:t>κουσ</w:t>
      </w:r>
      <w:r>
        <w:rPr>
          <w:rFonts w:eastAsia="Times New Roman" w:cs="Times New Roman"/>
          <w:szCs w:val="24"/>
        </w:rPr>
        <w:t>α</w:t>
      </w:r>
      <w:r w:rsidRPr="006932CC">
        <w:rPr>
          <w:rFonts w:eastAsia="Times New Roman" w:cs="Times New Roman"/>
          <w:szCs w:val="24"/>
        </w:rPr>
        <w:t xml:space="preserve"> με προσοχή τον Υπουργό</w:t>
      </w:r>
      <w:r>
        <w:rPr>
          <w:rFonts w:eastAsia="Times New Roman" w:cs="Times New Roman"/>
          <w:szCs w:val="24"/>
        </w:rPr>
        <w:t>.</w:t>
      </w:r>
    </w:p>
    <w:p w14:paraId="22B6F369"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Κ</w:t>
      </w:r>
      <w:r w:rsidRPr="006932CC">
        <w:rPr>
          <w:rFonts w:eastAsia="Times New Roman" w:cs="Times New Roman"/>
          <w:szCs w:val="24"/>
        </w:rPr>
        <w:t>οιτάξτε</w:t>
      </w:r>
      <w:r>
        <w:rPr>
          <w:rFonts w:eastAsia="Times New Roman" w:cs="Times New Roman"/>
          <w:szCs w:val="24"/>
        </w:rPr>
        <w:t>,</w:t>
      </w:r>
      <w:r w:rsidRPr="006932CC">
        <w:rPr>
          <w:rFonts w:eastAsia="Times New Roman" w:cs="Times New Roman"/>
          <w:szCs w:val="24"/>
        </w:rPr>
        <w:t xml:space="preserve"> </w:t>
      </w:r>
      <w:r>
        <w:rPr>
          <w:rFonts w:eastAsia="Times New Roman" w:cs="Times New Roman"/>
          <w:szCs w:val="24"/>
        </w:rPr>
        <w:t>α</w:t>
      </w:r>
      <w:r w:rsidRPr="006932CC">
        <w:rPr>
          <w:rFonts w:eastAsia="Times New Roman" w:cs="Times New Roman"/>
          <w:szCs w:val="24"/>
        </w:rPr>
        <w:t>υτή είναι η μόν</w:t>
      </w:r>
      <w:r>
        <w:rPr>
          <w:rFonts w:eastAsia="Times New Roman" w:cs="Times New Roman"/>
          <w:szCs w:val="24"/>
        </w:rPr>
        <w:t>ιμη απάντηση,</w:t>
      </w:r>
      <w:r w:rsidRPr="006932CC">
        <w:rPr>
          <w:rFonts w:eastAsia="Times New Roman" w:cs="Times New Roman"/>
          <w:szCs w:val="24"/>
        </w:rPr>
        <w:t xml:space="preserve"> χωρίς να είναι</w:t>
      </w:r>
      <w:r>
        <w:rPr>
          <w:rFonts w:eastAsia="Times New Roman" w:cs="Times New Roman"/>
          <w:szCs w:val="24"/>
        </w:rPr>
        <w:t xml:space="preserve"> μομφή ή αιχμή σε αυτό</w:t>
      </w:r>
      <w:r w:rsidRPr="006932CC">
        <w:rPr>
          <w:rFonts w:eastAsia="Times New Roman" w:cs="Times New Roman"/>
          <w:szCs w:val="24"/>
        </w:rPr>
        <w:t xml:space="preserve"> που είπα</w:t>
      </w:r>
      <w:r>
        <w:rPr>
          <w:rFonts w:eastAsia="Times New Roman" w:cs="Times New Roman"/>
          <w:szCs w:val="24"/>
        </w:rPr>
        <w:t>τε. Δ</w:t>
      </w:r>
      <w:r w:rsidRPr="006932CC">
        <w:rPr>
          <w:rFonts w:eastAsia="Times New Roman" w:cs="Times New Roman"/>
          <w:szCs w:val="24"/>
        </w:rPr>
        <w:t>είτε</w:t>
      </w:r>
      <w:r>
        <w:rPr>
          <w:rFonts w:eastAsia="Times New Roman" w:cs="Times New Roman"/>
          <w:szCs w:val="24"/>
        </w:rPr>
        <w:t>, όμως,</w:t>
      </w:r>
      <w:r w:rsidRPr="006932CC">
        <w:rPr>
          <w:rFonts w:eastAsia="Times New Roman" w:cs="Times New Roman"/>
          <w:szCs w:val="24"/>
        </w:rPr>
        <w:t xml:space="preserve"> τώρα</w:t>
      </w:r>
      <w:r>
        <w:rPr>
          <w:rFonts w:eastAsia="Times New Roman" w:cs="Times New Roman"/>
          <w:szCs w:val="24"/>
        </w:rPr>
        <w:t xml:space="preserve"> τι συμβαίνει. Έ</w:t>
      </w:r>
      <w:r w:rsidRPr="006932CC">
        <w:rPr>
          <w:rFonts w:eastAsia="Times New Roman" w:cs="Times New Roman"/>
          <w:szCs w:val="24"/>
        </w:rPr>
        <w:t xml:space="preserve">ρχονται οι </w:t>
      </w:r>
      <w:r>
        <w:rPr>
          <w:rFonts w:eastAsia="Times New Roman" w:cs="Times New Roman"/>
          <w:szCs w:val="24"/>
        </w:rPr>
        <w:t>Β</w:t>
      </w:r>
      <w:r w:rsidRPr="006932CC">
        <w:rPr>
          <w:rFonts w:eastAsia="Times New Roman" w:cs="Times New Roman"/>
          <w:szCs w:val="24"/>
        </w:rPr>
        <w:t>ουλευτές και καταθέτουν ερωτήσεις</w:t>
      </w:r>
      <w:r>
        <w:rPr>
          <w:rFonts w:eastAsia="Times New Roman" w:cs="Times New Roman"/>
          <w:szCs w:val="24"/>
        </w:rPr>
        <w:t>. Έ</w:t>
      </w:r>
      <w:r w:rsidRPr="006932CC">
        <w:rPr>
          <w:rFonts w:eastAsia="Times New Roman" w:cs="Times New Roman"/>
          <w:szCs w:val="24"/>
        </w:rPr>
        <w:t xml:space="preserve">ρχονται οι </w:t>
      </w:r>
      <w:r>
        <w:rPr>
          <w:rFonts w:eastAsia="Times New Roman" w:cs="Times New Roman"/>
          <w:szCs w:val="24"/>
        </w:rPr>
        <w:t>Υ</w:t>
      </w:r>
      <w:r w:rsidRPr="006932CC">
        <w:rPr>
          <w:rFonts w:eastAsia="Times New Roman" w:cs="Times New Roman"/>
          <w:szCs w:val="24"/>
        </w:rPr>
        <w:t>πουργοί απα</w:t>
      </w:r>
      <w:r>
        <w:rPr>
          <w:rFonts w:eastAsia="Times New Roman" w:cs="Times New Roman"/>
          <w:szCs w:val="24"/>
        </w:rPr>
        <w:t>ντώντας και</w:t>
      </w:r>
      <w:r>
        <w:rPr>
          <w:rFonts w:eastAsia="Times New Roman" w:cs="Times New Roman"/>
          <w:szCs w:val="24"/>
        </w:rPr>
        <w:t xml:space="preserve"> δηλώνουν αναρμόδιοι. Κ</w:t>
      </w:r>
      <w:r w:rsidRPr="006932CC">
        <w:rPr>
          <w:rFonts w:eastAsia="Times New Roman" w:cs="Times New Roman"/>
          <w:szCs w:val="24"/>
        </w:rPr>
        <w:t>οιτάξτε</w:t>
      </w:r>
      <w:r>
        <w:rPr>
          <w:rFonts w:eastAsia="Times New Roman" w:cs="Times New Roman"/>
          <w:szCs w:val="24"/>
        </w:rPr>
        <w:t>,</w:t>
      </w:r>
      <w:r w:rsidRPr="006932CC">
        <w:rPr>
          <w:rFonts w:eastAsia="Times New Roman" w:cs="Times New Roman"/>
          <w:szCs w:val="24"/>
        </w:rPr>
        <w:t xml:space="preserve"> </w:t>
      </w:r>
      <w:r>
        <w:rPr>
          <w:rFonts w:eastAsia="Times New Roman" w:cs="Times New Roman"/>
          <w:szCs w:val="24"/>
        </w:rPr>
        <w:t>όμως,</w:t>
      </w:r>
      <w:r w:rsidRPr="006932CC">
        <w:rPr>
          <w:rFonts w:eastAsia="Times New Roman" w:cs="Times New Roman"/>
          <w:szCs w:val="24"/>
        </w:rPr>
        <w:t xml:space="preserve"> το κράτος έχει μ</w:t>
      </w:r>
      <w:r>
        <w:rPr>
          <w:rFonts w:eastAsia="Times New Roman" w:cs="Times New Roman"/>
          <w:szCs w:val="24"/>
        </w:rPr>
        <w:t>ι</w:t>
      </w:r>
      <w:r w:rsidRPr="006932CC">
        <w:rPr>
          <w:rFonts w:eastAsia="Times New Roman" w:cs="Times New Roman"/>
          <w:szCs w:val="24"/>
        </w:rPr>
        <w:t>α συνέχεια</w:t>
      </w:r>
      <w:r>
        <w:rPr>
          <w:rFonts w:eastAsia="Times New Roman" w:cs="Times New Roman"/>
          <w:szCs w:val="24"/>
        </w:rPr>
        <w:t>. Α</w:t>
      </w:r>
      <w:r w:rsidRPr="006932CC">
        <w:rPr>
          <w:rFonts w:eastAsia="Times New Roman" w:cs="Times New Roman"/>
          <w:szCs w:val="24"/>
        </w:rPr>
        <w:t>υτό δεν λέ</w:t>
      </w:r>
      <w:r>
        <w:rPr>
          <w:rFonts w:eastAsia="Times New Roman" w:cs="Times New Roman"/>
          <w:szCs w:val="24"/>
        </w:rPr>
        <w:t>τ</w:t>
      </w:r>
      <w:r w:rsidRPr="006932CC">
        <w:rPr>
          <w:rFonts w:eastAsia="Times New Roman" w:cs="Times New Roman"/>
          <w:szCs w:val="24"/>
        </w:rPr>
        <w:t>ε</w:t>
      </w:r>
      <w:r>
        <w:rPr>
          <w:rFonts w:eastAsia="Times New Roman" w:cs="Times New Roman"/>
          <w:szCs w:val="24"/>
        </w:rPr>
        <w:t>;</w:t>
      </w:r>
    </w:p>
    <w:p w14:paraId="22B6F36A" w14:textId="77777777" w:rsidR="00841B0A" w:rsidRDefault="00B011D5">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Έτσι, είναι.</w:t>
      </w:r>
    </w:p>
    <w:p w14:paraId="22B6F36B" w14:textId="77777777" w:rsidR="00841B0A" w:rsidRDefault="00B011D5">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Τ</w:t>
      </w:r>
      <w:r w:rsidRPr="006932CC">
        <w:rPr>
          <w:rFonts w:eastAsia="Times New Roman" w:cs="Times New Roman"/>
          <w:szCs w:val="24"/>
        </w:rPr>
        <w:t>ο κράτος έχει μ</w:t>
      </w:r>
      <w:r>
        <w:rPr>
          <w:rFonts w:eastAsia="Times New Roman" w:cs="Times New Roman"/>
          <w:szCs w:val="24"/>
        </w:rPr>
        <w:t>ι</w:t>
      </w:r>
      <w:r w:rsidRPr="006932CC">
        <w:rPr>
          <w:rFonts w:eastAsia="Times New Roman" w:cs="Times New Roman"/>
          <w:szCs w:val="24"/>
        </w:rPr>
        <w:t>α συνέχεια</w:t>
      </w:r>
      <w:r>
        <w:rPr>
          <w:rFonts w:eastAsia="Times New Roman" w:cs="Times New Roman"/>
          <w:szCs w:val="24"/>
        </w:rPr>
        <w:t>. Τ</w:t>
      </w:r>
      <w:r w:rsidRPr="006932CC">
        <w:rPr>
          <w:rFonts w:eastAsia="Times New Roman" w:cs="Times New Roman"/>
          <w:szCs w:val="24"/>
        </w:rPr>
        <w:t>ο κράτος έχει μ</w:t>
      </w:r>
      <w:r>
        <w:rPr>
          <w:rFonts w:eastAsia="Times New Roman" w:cs="Times New Roman"/>
          <w:szCs w:val="24"/>
        </w:rPr>
        <w:t>ι</w:t>
      </w:r>
      <w:r w:rsidRPr="006932CC">
        <w:rPr>
          <w:rFonts w:eastAsia="Times New Roman" w:cs="Times New Roman"/>
          <w:szCs w:val="24"/>
        </w:rPr>
        <w:t>α σύνδεση</w:t>
      </w:r>
      <w:r>
        <w:rPr>
          <w:rFonts w:eastAsia="Times New Roman" w:cs="Times New Roman"/>
          <w:szCs w:val="24"/>
        </w:rPr>
        <w:t>,</w:t>
      </w:r>
      <w:r w:rsidRPr="006932CC">
        <w:rPr>
          <w:rFonts w:eastAsia="Times New Roman" w:cs="Times New Roman"/>
          <w:szCs w:val="24"/>
        </w:rPr>
        <w:t xml:space="preserve"> λοιπόν</w:t>
      </w:r>
      <w:r>
        <w:rPr>
          <w:rFonts w:eastAsia="Times New Roman" w:cs="Times New Roman"/>
          <w:szCs w:val="24"/>
        </w:rPr>
        <w:t>,</w:t>
      </w:r>
      <w:r w:rsidRPr="006932CC">
        <w:rPr>
          <w:rFonts w:eastAsia="Times New Roman" w:cs="Times New Roman"/>
          <w:szCs w:val="24"/>
        </w:rPr>
        <w:t xml:space="preserve"> μ</w:t>
      </w:r>
      <w:r>
        <w:rPr>
          <w:rFonts w:eastAsia="Times New Roman" w:cs="Times New Roman"/>
          <w:szCs w:val="24"/>
        </w:rPr>
        <w:t>ι</w:t>
      </w:r>
      <w:r w:rsidRPr="006932CC">
        <w:rPr>
          <w:rFonts w:eastAsia="Times New Roman" w:cs="Times New Roman"/>
          <w:szCs w:val="24"/>
        </w:rPr>
        <w:t xml:space="preserve">α αλληλουχία </w:t>
      </w:r>
      <w:r>
        <w:rPr>
          <w:rFonts w:eastAsia="Times New Roman" w:cs="Times New Roman"/>
          <w:szCs w:val="24"/>
        </w:rPr>
        <w:t>θεσμών, όπως την λέτε,</w:t>
      </w:r>
      <w:r w:rsidRPr="006932CC">
        <w:rPr>
          <w:rFonts w:eastAsia="Times New Roman" w:cs="Times New Roman"/>
          <w:szCs w:val="24"/>
        </w:rPr>
        <w:t xml:space="preserve"> τοπικής διοίκησης </w:t>
      </w:r>
      <w:r>
        <w:rPr>
          <w:rFonts w:eastAsia="Times New Roman" w:cs="Times New Roman"/>
          <w:szCs w:val="24"/>
        </w:rPr>
        <w:t>Α</w:t>
      </w:r>
      <w:r>
        <w:rPr>
          <w:rFonts w:eastAsia="Times New Roman" w:cs="Times New Roman"/>
          <w:szCs w:val="24"/>
        </w:rPr>
        <w:t xml:space="preserve">΄, </w:t>
      </w:r>
      <w:r>
        <w:rPr>
          <w:rFonts w:eastAsia="Times New Roman" w:cs="Times New Roman"/>
          <w:szCs w:val="24"/>
        </w:rPr>
        <w:t>Β</w:t>
      </w:r>
      <w:r>
        <w:rPr>
          <w:rFonts w:eastAsia="Times New Roman" w:cs="Times New Roman"/>
          <w:szCs w:val="24"/>
        </w:rPr>
        <w:t>΄</w:t>
      </w:r>
      <w:r w:rsidRPr="006932CC">
        <w:rPr>
          <w:rFonts w:eastAsia="Times New Roman" w:cs="Times New Roman"/>
          <w:szCs w:val="24"/>
        </w:rPr>
        <w:t xml:space="preserve"> βαθμού και κράτους</w:t>
      </w:r>
      <w:r>
        <w:rPr>
          <w:rFonts w:eastAsia="Times New Roman" w:cs="Times New Roman"/>
          <w:szCs w:val="24"/>
        </w:rPr>
        <w:t>. Δ</w:t>
      </w:r>
      <w:r w:rsidRPr="006932CC">
        <w:rPr>
          <w:rFonts w:eastAsia="Times New Roman" w:cs="Times New Roman"/>
          <w:szCs w:val="24"/>
        </w:rPr>
        <w:t>ιότι</w:t>
      </w:r>
      <w:r>
        <w:rPr>
          <w:rFonts w:eastAsia="Times New Roman" w:cs="Times New Roman"/>
          <w:szCs w:val="24"/>
        </w:rPr>
        <w:t>,</w:t>
      </w:r>
      <w:r w:rsidRPr="006932CC">
        <w:rPr>
          <w:rFonts w:eastAsia="Times New Roman" w:cs="Times New Roman"/>
          <w:szCs w:val="24"/>
        </w:rPr>
        <w:t xml:space="preserve"> με </w:t>
      </w:r>
      <w:proofErr w:type="spellStart"/>
      <w:r w:rsidRPr="006932CC">
        <w:rPr>
          <w:rFonts w:eastAsia="Times New Roman" w:cs="Times New Roman"/>
          <w:szCs w:val="24"/>
        </w:rPr>
        <w:t>συγχωρείτε</w:t>
      </w:r>
      <w:proofErr w:type="spellEnd"/>
      <w:r w:rsidRPr="006932CC">
        <w:rPr>
          <w:rFonts w:eastAsia="Times New Roman" w:cs="Times New Roman"/>
          <w:szCs w:val="24"/>
        </w:rPr>
        <w:t xml:space="preserve"> πάρα πολύ</w:t>
      </w:r>
      <w:r>
        <w:rPr>
          <w:rFonts w:eastAsia="Times New Roman" w:cs="Times New Roman"/>
          <w:szCs w:val="24"/>
        </w:rPr>
        <w:t>,</w:t>
      </w:r>
      <w:r w:rsidRPr="006932CC">
        <w:rPr>
          <w:rFonts w:eastAsia="Times New Roman" w:cs="Times New Roman"/>
          <w:szCs w:val="24"/>
        </w:rPr>
        <w:t xml:space="preserve"> οι δήμοι δεν λειτουργούν ανεξάρτητα</w:t>
      </w:r>
      <w:r>
        <w:rPr>
          <w:rFonts w:eastAsia="Times New Roman" w:cs="Times New Roman"/>
          <w:szCs w:val="24"/>
        </w:rPr>
        <w:t>…</w:t>
      </w:r>
    </w:p>
    <w:p w14:paraId="22B6F36C" w14:textId="77777777" w:rsidR="00841B0A" w:rsidRDefault="00B011D5">
      <w:pPr>
        <w:spacing w:line="600" w:lineRule="auto"/>
        <w:ind w:firstLine="720"/>
        <w:jc w:val="both"/>
        <w:rPr>
          <w:rFonts w:eastAsia="Times New Roman" w:cs="Times New Roman"/>
          <w:szCs w:val="24"/>
        </w:rPr>
      </w:pPr>
      <w:r>
        <w:rPr>
          <w:rFonts w:eastAsia="Times New Roman" w:cs="Times New Roman"/>
          <w:b/>
          <w:szCs w:val="24"/>
        </w:rPr>
        <w:lastRenderedPageBreak/>
        <w:t>ΧΡΗΣΤΟΣ ΣΠΙΡΤΖΗΣ (Υπουργός Υποδομών και Μεταφορών):</w:t>
      </w:r>
      <w:r>
        <w:rPr>
          <w:rFonts w:eastAsia="Times New Roman" w:cs="Times New Roman"/>
          <w:szCs w:val="24"/>
        </w:rPr>
        <w:t xml:space="preserve"> Μην το λέτε αυτό.</w:t>
      </w:r>
    </w:p>
    <w:p w14:paraId="22B6F36D" w14:textId="77777777" w:rsidR="00841B0A" w:rsidRDefault="00B011D5">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w:t>
      </w:r>
      <w:r>
        <w:rPr>
          <w:rFonts w:eastAsia="Times New Roman" w:cs="Times New Roman"/>
          <w:b/>
          <w:szCs w:val="24"/>
        </w:rPr>
        <w:t>Αντιπρόεδρος της Βουλής):</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πάρα πολύ, έ</w:t>
      </w:r>
      <w:r w:rsidRPr="006932CC">
        <w:rPr>
          <w:rFonts w:eastAsia="Times New Roman" w:cs="Times New Roman"/>
          <w:szCs w:val="24"/>
        </w:rPr>
        <w:t>χουν αλλάξει τα δεδομένα και το ξέρε</w:t>
      </w:r>
      <w:r>
        <w:rPr>
          <w:rFonts w:eastAsia="Times New Roman" w:cs="Times New Roman"/>
          <w:szCs w:val="24"/>
        </w:rPr>
        <w:t>τε, όπως κ</w:t>
      </w:r>
      <w:r w:rsidRPr="006932CC">
        <w:rPr>
          <w:rFonts w:eastAsia="Times New Roman" w:cs="Times New Roman"/>
          <w:szCs w:val="24"/>
        </w:rPr>
        <w:t>αι το πλαίσιο της τοπικής διοίκησης πλέον</w:t>
      </w:r>
      <w:r>
        <w:rPr>
          <w:rFonts w:eastAsia="Times New Roman" w:cs="Times New Roman"/>
          <w:szCs w:val="24"/>
        </w:rPr>
        <w:t xml:space="preserve">. Οι δήμοι, οι </w:t>
      </w:r>
      <w:r w:rsidRPr="006932CC">
        <w:rPr>
          <w:rFonts w:eastAsia="Times New Roman" w:cs="Times New Roman"/>
          <w:szCs w:val="24"/>
        </w:rPr>
        <w:t xml:space="preserve">περιφέρειες και </w:t>
      </w:r>
      <w:r>
        <w:rPr>
          <w:rFonts w:eastAsia="Times New Roman" w:cs="Times New Roman"/>
          <w:szCs w:val="24"/>
        </w:rPr>
        <w:t xml:space="preserve">το </w:t>
      </w:r>
      <w:r w:rsidRPr="006932CC">
        <w:rPr>
          <w:rFonts w:eastAsia="Times New Roman" w:cs="Times New Roman"/>
          <w:szCs w:val="24"/>
        </w:rPr>
        <w:t>κράτος ενώνονται σαν ένα νήμα σε όλες τις αποφάσεις</w:t>
      </w:r>
      <w:r>
        <w:rPr>
          <w:rFonts w:eastAsia="Times New Roman" w:cs="Times New Roman"/>
          <w:szCs w:val="24"/>
        </w:rPr>
        <w:t xml:space="preserve"> τους</w:t>
      </w:r>
      <w:r w:rsidRPr="006932CC">
        <w:rPr>
          <w:rFonts w:eastAsia="Times New Roman" w:cs="Times New Roman"/>
          <w:szCs w:val="24"/>
        </w:rPr>
        <w:t xml:space="preserve"> και σε όλες τις λειτουργίε</w:t>
      </w:r>
      <w:r w:rsidRPr="006932CC">
        <w:rPr>
          <w:rFonts w:eastAsia="Times New Roman" w:cs="Times New Roman"/>
          <w:szCs w:val="24"/>
        </w:rPr>
        <w:t xml:space="preserve">ς </w:t>
      </w:r>
      <w:r>
        <w:rPr>
          <w:rFonts w:eastAsia="Times New Roman" w:cs="Times New Roman"/>
          <w:szCs w:val="24"/>
        </w:rPr>
        <w:t>τους.</w:t>
      </w:r>
    </w:p>
    <w:p w14:paraId="22B6F36E"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Κ</w:t>
      </w:r>
      <w:r w:rsidRPr="006932CC">
        <w:rPr>
          <w:rFonts w:eastAsia="Times New Roman" w:cs="Times New Roman"/>
          <w:szCs w:val="24"/>
        </w:rPr>
        <w:t>αι εδώ</w:t>
      </w:r>
      <w:r>
        <w:rPr>
          <w:rFonts w:eastAsia="Times New Roman" w:cs="Times New Roman"/>
          <w:szCs w:val="24"/>
        </w:rPr>
        <w:t>,</w:t>
      </w:r>
      <w:r w:rsidRPr="006932CC">
        <w:rPr>
          <w:rFonts w:eastAsia="Times New Roman" w:cs="Times New Roman"/>
          <w:szCs w:val="24"/>
        </w:rPr>
        <w:t xml:space="preserve"> με αφορμή αυτό το ζήτημα που προέκυψε στη Χαλκίδα</w:t>
      </w:r>
      <w:r>
        <w:rPr>
          <w:rFonts w:eastAsia="Times New Roman" w:cs="Times New Roman"/>
          <w:szCs w:val="24"/>
        </w:rPr>
        <w:t>,</w:t>
      </w:r>
      <w:r w:rsidRPr="006932CC">
        <w:rPr>
          <w:rFonts w:eastAsia="Times New Roman" w:cs="Times New Roman"/>
          <w:szCs w:val="24"/>
        </w:rPr>
        <w:t xml:space="preserve"> αναδεικνύονται </w:t>
      </w:r>
      <w:r>
        <w:rPr>
          <w:rFonts w:eastAsia="Times New Roman" w:cs="Times New Roman"/>
          <w:szCs w:val="24"/>
        </w:rPr>
        <w:t xml:space="preserve">οι </w:t>
      </w:r>
      <w:r w:rsidRPr="006932CC">
        <w:rPr>
          <w:rFonts w:eastAsia="Times New Roman" w:cs="Times New Roman"/>
          <w:szCs w:val="24"/>
        </w:rPr>
        <w:t>τεράστιες ευθύνες</w:t>
      </w:r>
      <w:r>
        <w:rPr>
          <w:rFonts w:eastAsia="Times New Roman" w:cs="Times New Roman"/>
          <w:szCs w:val="24"/>
        </w:rPr>
        <w:t>,</w:t>
      </w:r>
      <w:r w:rsidRPr="006932CC">
        <w:rPr>
          <w:rFonts w:eastAsia="Times New Roman" w:cs="Times New Roman"/>
          <w:szCs w:val="24"/>
        </w:rPr>
        <w:t xml:space="preserve"> πολιτικές ευθύνες</w:t>
      </w:r>
      <w:r>
        <w:rPr>
          <w:rFonts w:eastAsia="Times New Roman" w:cs="Times New Roman"/>
          <w:szCs w:val="24"/>
        </w:rPr>
        <w:t>,</w:t>
      </w:r>
      <w:r w:rsidRPr="006932CC">
        <w:rPr>
          <w:rFonts w:eastAsia="Times New Roman" w:cs="Times New Roman"/>
          <w:szCs w:val="24"/>
        </w:rPr>
        <w:t xml:space="preserve"> </w:t>
      </w:r>
      <w:r>
        <w:rPr>
          <w:rFonts w:eastAsia="Times New Roman" w:cs="Times New Roman"/>
          <w:szCs w:val="24"/>
        </w:rPr>
        <w:t>δ</w:t>
      </w:r>
      <w:r w:rsidRPr="006932CC">
        <w:rPr>
          <w:rFonts w:eastAsia="Times New Roman" w:cs="Times New Roman"/>
          <w:szCs w:val="24"/>
        </w:rPr>
        <w:t xml:space="preserve">ημάρχων και </w:t>
      </w:r>
      <w:r>
        <w:rPr>
          <w:rFonts w:eastAsia="Times New Roman" w:cs="Times New Roman"/>
          <w:szCs w:val="24"/>
        </w:rPr>
        <w:t>π</w:t>
      </w:r>
      <w:r w:rsidRPr="006932CC">
        <w:rPr>
          <w:rFonts w:eastAsia="Times New Roman" w:cs="Times New Roman"/>
          <w:szCs w:val="24"/>
        </w:rPr>
        <w:t>εριφερειαρχών και κατ</w:t>
      </w:r>
      <w:r>
        <w:rPr>
          <w:rFonts w:eastAsia="Times New Roman" w:cs="Times New Roman"/>
          <w:szCs w:val="24"/>
        </w:rPr>
        <w:t>’</w:t>
      </w:r>
      <w:r w:rsidRPr="006932CC">
        <w:rPr>
          <w:rFonts w:eastAsia="Times New Roman" w:cs="Times New Roman"/>
          <w:szCs w:val="24"/>
        </w:rPr>
        <w:t xml:space="preserve"> επέκταση κυβερνήσεων</w:t>
      </w:r>
      <w:r>
        <w:rPr>
          <w:rFonts w:eastAsia="Times New Roman" w:cs="Times New Roman"/>
          <w:szCs w:val="24"/>
        </w:rPr>
        <w:t>. Ε</w:t>
      </w:r>
      <w:r w:rsidRPr="006932CC">
        <w:rPr>
          <w:rFonts w:eastAsia="Times New Roman" w:cs="Times New Roman"/>
          <w:szCs w:val="24"/>
        </w:rPr>
        <w:t>κεί</w:t>
      </w:r>
      <w:r>
        <w:rPr>
          <w:rFonts w:eastAsia="Times New Roman" w:cs="Times New Roman"/>
          <w:szCs w:val="24"/>
        </w:rPr>
        <w:t>, λοιπόν,</w:t>
      </w:r>
      <w:r w:rsidRPr="006932CC">
        <w:rPr>
          <w:rFonts w:eastAsia="Times New Roman" w:cs="Times New Roman"/>
          <w:szCs w:val="24"/>
        </w:rPr>
        <w:t xml:space="preserve"> που δεν </w:t>
      </w:r>
      <w:proofErr w:type="spellStart"/>
      <w:r w:rsidRPr="006932CC">
        <w:rPr>
          <w:rFonts w:eastAsia="Times New Roman" w:cs="Times New Roman"/>
          <w:szCs w:val="24"/>
        </w:rPr>
        <w:t>μεριμν</w:t>
      </w:r>
      <w:r>
        <w:rPr>
          <w:rFonts w:eastAsia="Times New Roman" w:cs="Times New Roman"/>
          <w:szCs w:val="24"/>
        </w:rPr>
        <w:t>εί</w:t>
      </w:r>
      <w:proofErr w:type="spellEnd"/>
      <w:r w:rsidRPr="006932CC">
        <w:rPr>
          <w:rFonts w:eastAsia="Times New Roman" w:cs="Times New Roman"/>
          <w:szCs w:val="24"/>
        </w:rPr>
        <w:t xml:space="preserve"> ο δήμος </w:t>
      </w:r>
      <w:r>
        <w:rPr>
          <w:rFonts w:eastAsia="Times New Roman" w:cs="Times New Roman"/>
          <w:szCs w:val="24"/>
        </w:rPr>
        <w:t>ή η</w:t>
      </w:r>
      <w:r w:rsidRPr="006932CC">
        <w:rPr>
          <w:rFonts w:eastAsia="Times New Roman" w:cs="Times New Roman"/>
          <w:szCs w:val="24"/>
        </w:rPr>
        <w:t xml:space="preserve"> περιφέρεια γιατί</w:t>
      </w:r>
      <w:r>
        <w:rPr>
          <w:rFonts w:eastAsia="Times New Roman" w:cs="Times New Roman"/>
          <w:szCs w:val="24"/>
        </w:rPr>
        <w:t>,</w:t>
      </w:r>
      <w:r w:rsidRPr="006932CC">
        <w:rPr>
          <w:rFonts w:eastAsia="Times New Roman" w:cs="Times New Roman"/>
          <w:szCs w:val="24"/>
        </w:rPr>
        <w:t xml:space="preserve"> για παράδειγμα</w:t>
      </w:r>
      <w:r>
        <w:rPr>
          <w:rFonts w:eastAsia="Times New Roman" w:cs="Times New Roman"/>
          <w:szCs w:val="24"/>
        </w:rPr>
        <w:t>,</w:t>
      </w:r>
      <w:r w:rsidRPr="006932CC">
        <w:rPr>
          <w:rFonts w:eastAsia="Times New Roman" w:cs="Times New Roman"/>
          <w:szCs w:val="24"/>
        </w:rPr>
        <w:t xml:space="preserve"> να μην παρεμβαίνει το κράτος πιέζοντας </w:t>
      </w:r>
      <w:r>
        <w:rPr>
          <w:rFonts w:eastAsia="Times New Roman" w:cs="Times New Roman"/>
          <w:szCs w:val="24"/>
        </w:rPr>
        <w:t>προς την κατεύθυνση υλοποίησης-</w:t>
      </w:r>
      <w:r w:rsidRPr="006932CC">
        <w:rPr>
          <w:rFonts w:eastAsia="Times New Roman" w:cs="Times New Roman"/>
          <w:szCs w:val="24"/>
        </w:rPr>
        <w:t>ανακούφισης</w:t>
      </w:r>
      <w:r>
        <w:rPr>
          <w:rFonts w:eastAsia="Times New Roman" w:cs="Times New Roman"/>
          <w:szCs w:val="24"/>
        </w:rPr>
        <w:t>,</w:t>
      </w:r>
      <w:r w:rsidRPr="006932CC">
        <w:rPr>
          <w:rFonts w:eastAsia="Times New Roman" w:cs="Times New Roman"/>
          <w:szCs w:val="24"/>
        </w:rPr>
        <w:t xml:space="preserve"> αν θέλετε</w:t>
      </w:r>
      <w:r>
        <w:rPr>
          <w:rFonts w:eastAsia="Times New Roman" w:cs="Times New Roman"/>
          <w:szCs w:val="24"/>
        </w:rPr>
        <w:t>,</w:t>
      </w:r>
      <w:r w:rsidRPr="006932CC">
        <w:rPr>
          <w:rFonts w:eastAsia="Times New Roman" w:cs="Times New Roman"/>
          <w:szCs w:val="24"/>
        </w:rPr>
        <w:t xml:space="preserve"> των προβλημάτων που οξύνουν ή δυσχεραίνουν τη ζωή των κατοίκων</w:t>
      </w:r>
      <w:r>
        <w:rPr>
          <w:rFonts w:eastAsia="Times New Roman" w:cs="Times New Roman"/>
          <w:szCs w:val="24"/>
        </w:rPr>
        <w:t>;</w:t>
      </w:r>
    </w:p>
    <w:p w14:paraId="22B6F36F"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Εδώ τώρα έχει βρεθεί μια ωραία</w:t>
      </w:r>
      <w:r w:rsidRPr="006932CC">
        <w:rPr>
          <w:rFonts w:eastAsia="Times New Roman" w:cs="Times New Roman"/>
          <w:szCs w:val="24"/>
        </w:rPr>
        <w:t xml:space="preserve"> δικαιολογία</w:t>
      </w:r>
      <w:r>
        <w:rPr>
          <w:rFonts w:eastAsia="Times New Roman" w:cs="Times New Roman"/>
          <w:szCs w:val="24"/>
        </w:rPr>
        <w:t>,</w:t>
      </w:r>
      <w:r w:rsidRPr="006932CC">
        <w:rPr>
          <w:rFonts w:eastAsia="Times New Roman" w:cs="Times New Roman"/>
          <w:szCs w:val="24"/>
        </w:rPr>
        <w:t xml:space="preserve"> αν θέλετε</w:t>
      </w:r>
      <w:r>
        <w:rPr>
          <w:rFonts w:eastAsia="Times New Roman" w:cs="Times New Roman"/>
          <w:szCs w:val="24"/>
        </w:rPr>
        <w:t>,</w:t>
      </w:r>
      <w:r w:rsidRPr="006932CC">
        <w:rPr>
          <w:rFonts w:eastAsia="Times New Roman" w:cs="Times New Roman"/>
          <w:szCs w:val="24"/>
        </w:rPr>
        <w:t xml:space="preserve"> και </w:t>
      </w:r>
      <w:r>
        <w:rPr>
          <w:rFonts w:eastAsia="Times New Roman" w:cs="Times New Roman"/>
          <w:szCs w:val="24"/>
        </w:rPr>
        <w:t>ένα</w:t>
      </w:r>
      <w:r w:rsidRPr="006932CC">
        <w:rPr>
          <w:rFonts w:eastAsia="Times New Roman" w:cs="Times New Roman"/>
          <w:szCs w:val="24"/>
        </w:rPr>
        <w:t xml:space="preserve"> παιχνίδι </w:t>
      </w:r>
      <w:proofErr w:type="spellStart"/>
      <w:r w:rsidRPr="006932CC">
        <w:rPr>
          <w:rFonts w:eastAsia="Times New Roman" w:cs="Times New Roman"/>
          <w:szCs w:val="24"/>
        </w:rPr>
        <w:t>πινγκ</w:t>
      </w:r>
      <w:proofErr w:type="spellEnd"/>
      <w:r w:rsidRPr="006932CC">
        <w:rPr>
          <w:rFonts w:eastAsia="Times New Roman" w:cs="Times New Roman"/>
          <w:szCs w:val="24"/>
        </w:rPr>
        <w:t xml:space="preserve"> </w:t>
      </w:r>
      <w:proofErr w:type="spellStart"/>
      <w:r w:rsidRPr="006932CC">
        <w:rPr>
          <w:rFonts w:eastAsia="Times New Roman" w:cs="Times New Roman"/>
          <w:szCs w:val="24"/>
        </w:rPr>
        <w:t>πον</w:t>
      </w:r>
      <w:r w:rsidRPr="006932CC">
        <w:rPr>
          <w:rFonts w:eastAsia="Times New Roman" w:cs="Times New Roman"/>
          <w:szCs w:val="24"/>
        </w:rPr>
        <w:t>γκ</w:t>
      </w:r>
      <w:proofErr w:type="spellEnd"/>
      <w:r>
        <w:rPr>
          <w:rFonts w:eastAsia="Times New Roman" w:cs="Times New Roman"/>
          <w:szCs w:val="24"/>
        </w:rPr>
        <w:t xml:space="preserve"> για το π</w:t>
      </w:r>
      <w:r w:rsidRPr="006932CC">
        <w:rPr>
          <w:rFonts w:eastAsia="Times New Roman" w:cs="Times New Roman"/>
          <w:szCs w:val="24"/>
        </w:rPr>
        <w:t xml:space="preserve">οιες είναι οι ευθύνες στην </w:t>
      </w:r>
      <w:r w:rsidRPr="006932CC">
        <w:rPr>
          <w:rFonts w:eastAsia="Times New Roman" w:cs="Times New Roman"/>
          <w:szCs w:val="24"/>
        </w:rPr>
        <w:lastRenderedPageBreak/>
        <w:t>περιφέρεια</w:t>
      </w:r>
      <w:r>
        <w:rPr>
          <w:rFonts w:eastAsia="Times New Roman" w:cs="Times New Roman"/>
          <w:szCs w:val="24"/>
        </w:rPr>
        <w:t>, ποιες είναι οι ευθύνες στον δήμο, ποιες είναι οι</w:t>
      </w:r>
      <w:r w:rsidRPr="006932CC">
        <w:rPr>
          <w:rFonts w:eastAsia="Times New Roman" w:cs="Times New Roman"/>
          <w:szCs w:val="24"/>
        </w:rPr>
        <w:t xml:space="preserve"> ευθύνης στο εκάστοτε </w:t>
      </w:r>
      <w:r>
        <w:rPr>
          <w:rFonts w:eastAsia="Times New Roman" w:cs="Times New Roman"/>
          <w:szCs w:val="24"/>
        </w:rPr>
        <w:t>Υ</w:t>
      </w:r>
      <w:r w:rsidRPr="006932CC">
        <w:rPr>
          <w:rFonts w:eastAsia="Times New Roman" w:cs="Times New Roman"/>
          <w:szCs w:val="24"/>
        </w:rPr>
        <w:t>πουργείο</w:t>
      </w:r>
      <w:r>
        <w:rPr>
          <w:rFonts w:eastAsia="Times New Roman" w:cs="Times New Roman"/>
          <w:szCs w:val="24"/>
        </w:rPr>
        <w:t>,</w:t>
      </w:r>
      <w:r w:rsidRPr="006932CC">
        <w:rPr>
          <w:rFonts w:eastAsia="Times New Roman" w:cs="Times New Roman"/>
          <w:szCs w:val="24"/>
        </w:rPr>
        <w:t xml:space="preserve"> στην εκάστοτε κυβέρνηση</w:t>
      </w:r>
      <w:r>
        <w:rPr>
          <w:rFonts w:eastAsia="Times New Roman" w:cs="Times New Roman"/>
          <w:szCs w:val="24"/>
        </w:rPr>
        <w:t xml:space="preserve">. Αυτό έχει σαν </w:t>
      </w:r>
      <w:r w:rsidRPr="006932CC">
        <w:rPr>
          <w:rFonts w:eastAsia="Times New Roman" w:cs="Times New Roman"/>
          <w:szCs w:val="24"/>
        </w:rPr>
        <w:t>αποτέλεσμα να γίνεται</w:t>
      </w:r>
      <w:r>
        <w:rPr>
          <w:rFonts w:eastAsia="Times New Roman" w:cs="Times New Roman"/>
          <w:szCs w:val="24"/>
        </w:rPr>
        <w:t xml:space="preserve"> τι; Γ</w:t>
      </w:r>
      <w:r w:rsidRPr="006932CC">
        <w:rPr>
          <w:rFonts w:eastAsia="Times New Roman" w:cs="Times New Roman"/>
          <w:szCs w:val="24"/>
        </w:rPr>
        <w:t>ια παράδειγμα</w:t>
      </w:r>
      <w:r>
        <w:rPr>
          <w:rFonts w:eastAsia="Times New Roman" w:cs="Times New Roman"/>
          <w:szCs w:val="24"/>
        </w:rPr>
        <w:t>,</w:t>
      </w:r>
      <w:r w:rsidRPr="006932CC">
        <w:rPr>
          <w:rFonts w:eastAsia="Times New Roman" w:cs="Times New Roman"/>
          <w:szCs w:val="24"/>
        </w:rPr>
        <w:t xml:space="preserve"> αυτό το θέμα που συζητούμε σήμερα</w:t>
      </w:r>
      <w:r>
        <w:rPr>
          <w:rFonts w:eastAsia="Times New Roman" w:cs="Times New Roman"/>
          <w:szCs w:val="24"/>
        </w:rPr>
        <w:t xml:space="preserve">, </w:t>
      </w:r>
      <w:r w:rsidRPr="006932CC">
        <w:rPr>
          <w:rFonts w:eastAsia="Times New Roman" w:cs="Times New Roman"/>
          <w:szCs w:val="24"/>
        </w:rPr>
        <w:t>δεν είναι</w:t>
      </w:r>
      <w:r w:rsidRPr="006932CC">
        <w:rPr>
          <w:rFonts w:eastAsia="Times New Roman" w:cs="Times New Roman"/>
          <w:szCs w:val="24"/>
        </w:rPr>
        <w:t xml:space="preserve"> σημερινό</w:t>
      </w:r>
      <w:r>
        <w:rPr>
          <w:rFonts w:eastAsia="Times New Roman" w:cs="Times New Roman"/>
          <w:szCs w:val="24"/>
        </w:rPr>
        <w:t>, είναι χρόνιο.</w:t>
      </w:r>
      <w:r w:rsidRPr="006932CC">
        <w:rPr>
          <w:rFonts w:eastAsia="Times New Roman" w:cs="Times New Roman"/>
          <w:szCs w:val="24"/>
        </w:rPr>
        <w:t xml:space="preserve"> Αλίμονο</w:t>
      </w:r>
      <w:r>
        <w:rPr>
          <w:rFonts w:eastAsia="Times New Roman" w:cs="Times New Roman"/>
          <w:szCs w:val="24"/>
        </w:rPr>
        <w:t>. Ε</w:t>
      </w:r>
      <w:r w:rsidRPr="006932CC">
        <w:rPr>
          <w:rFonts w:eastAsia="Times New Roman" w:cs="Times New Roman"/>
          <w:szCs w:val="24"/>
        </w:rPr>
        <w:t>ίναι χρόνιο πρόβλημα</w:t>
      </w:r>
      <w:r>
        <w:rPr>
          <w:rFonts w:eastAsia="Times New Roman" w:cs="Times New Roman"/>
          <w:szCs w:val="24"/>
        </w:rPr>
        <w:t>,</w:t>
      </w:r>
      <w:r w:rsidRPr="006932CC">
        <w:rPr>
          <w:rFonts w:eastAsia="Times New Roman" w:cs="Times New Roman"/>
          <w:szCs w:val="24"/>
        </w:rPr>
        <w:t xml:space="preserve"> όντως</w:t>
      </w:r>
      <w:r>
        <w:rPr>
          <w:rFonts w:eastAsia="Times New Roman" w:cs="Times New Roman"/>
          <w:szCs w:val="24"/>
        </w:rPr>
        <w:t xml:space="preserve">. Εδώ </w:t>
      </w:r>
      <w:r w:rsidRPr="006932CC">
        <w:rPr>
          <w:rFonts w:eastAsia="Times New Roman" w:cs="Times New Roman"/>
          <w:szCs w:val="24"/>
        </w:rPr>
        <w:t>υπάρχουν διαχρονικές ευθύνες</w:t>
      </w:r>
      <w:r>
        <w:rPr>
          <w:rFonts w:eastAsia="Times New Roman" w:cs="Times New Roman"/>
          <w:szCs w:val="24"/>
        </w:rPr>
        <w:t>. Το αναφέρουμε και στην ερώτηση. Ε</w:t>
      </w:r>
      <w:r w:rsidRPr="006932CC">
        <w:rPr>
          <w:rFonts w:eastAsia="Times New Roman" w:cs="Times New Roman"/>
          <w:szCs w:val="24"/>
        </w:rPr>
        <w:t>ίναι διαχρονικές</w:t>
      </w:r>
      <w:r>
        <w:rPr>
          <w:rFonts w:eastAsia="Times New Roman" w:cs="Times New Roman"/>
          <w:szCs w:val="24"/>
        </w:rPr>
        <w:t xml:space="preserve"> οι </w:t>
      </w:r>
      <w:r w:rsidRPr="006932CC">
        <w:rPr>
          <w:rFonts w:eastAsia="Times New Roman" w:cs="Times New Roman"/>
          <w:szCs w:val="24"/>
        </w:rPr>
        <w:t>ευθύνες δημοτικών αρχών</w:t>
      </w:r>
      <w:r>
        <w:rPr>
          <w:rFonts w:eastAsia="Times New Roman" w:cs="Times New Roman"/>
          <w:szCs w:val="24"/>
        </w:rPr>
        <w:t>,</w:t>
      </w:r>
      <w:r w:rsidRPr="006932CC">
        <w:rPr>
          <w:rFonts w:eastAsia="Times New Roman" w:cs="Times New Roman"/>
          <w:szCs w:val="24"/>
        </w:rPr>
        <w:t xml:space="preserve"> περιφερει</w:t>
      </w:r>
      <w:r>
        <w:rPr>
          <w:rFonts w:eastAsia="Times New Roman" w:cs="Times New Roman"/>
          <w:szCs w:val="24"/>
        </w:rPr>
        <w:t>α</w:t>
      </w:r>
      <w:r w:rsidRPr="006932CC">
        <w:rPr>
          <w:rFonts w:eastAsia="Times New Roman" w:cs="Times New Roman"/>
          <w:szCs w:val="24"/>
        </w:rPr>
        <w:t xml:space="preserve">κών αρχών και κυβερνήσεων που δεν </w:t>
      </w:r>
      <w:r>
        <w:rPr>
          <w:rFonts w:eastAsia="Times New Roman" w:cs="Times New Roman"/>
          <w:szCs w:val="24"/>
        </w:rPr>
        <w:t>έσκυψαν</w:t>
      </w:r>
      <w:r w:rsidRPr="006932CC">
        <w:rPr>
          <w:rFonts w:eastAsia="Times New Roman" w:cs="Times New Roman"/>
          <w:szCs w:val="24"/>
        </w:rPr>
        <w:t xml:space="preserve"> πάνω στο πρόβλημα</w:t>
      </w:r>
      <w:r>
        <w:rPr>
          <w:rFonts w:eastAsia="Times New Roman" w:cs="Times New Roman"/>
          <w:szCs w:val="24"/>
        </w:rPr>
        <w:t>.</w:t>
      </w:r>
    </w:p>
    <w:p w14:paraId="22B6F370"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Και δ</w:t>
      </w:r>
      <w:r w:rsidRPr="006932CC">
        <w:rPr>
          <w:rFonts w:eastAsia="Times New Roman" w:cs="Times New Roman"/>
          <w:szCs w:val="24"/>
        </w:rPr>
        <w:t>είτε</w:t>
      </w:r>
      <w:r w:rsidRPr="006932CC">
        <w:rPr>
          <w:rFonts w:eastAsia="Times New Roman" w:cs="Times New Roman"/>
          <w:szCs w:val="24"/>
        </w:rPr>
        <w:t xml:space="preserve"> τώρα</w:t>
      </w:r>
      <w:r>
        <w:rPr>
          <w:rFonts w:eastAsia="Times New Roman" w:cs="Times New Roman"/>
          <w:szCs w:val="24"/>
        </w:rPr>
        <w:t>: Α</w:t>
      </w:r>
      <w:r w:rsidRPr="006932CC">
        <w:rPr>
          <w:rFonts w:eastAsia="Times New Roman" w:cs="Times New Roman"/>
          <w:szCs w:val="24"/>
        </w:rPr>
        <w:t xml:space="preserve">ναδεικνύεται </w:t>
      </w:r>
      <w:r>
        <w:rPr>
          <w:rFonts w:eastAsia="Times New Roman" w:cs="Times New Roman"/>
          <w:szCs w:val="24"/>
        </w:rPr>
        <w:t>κ</w:t>
      </w:r>
      <w:r w:rsidRPr="006932CC">
        <w:rPr>
          <w:rFonts w:eastAsia="Times New Roman" w:cs="Times New Roman"/>
          <w:szCs w:val="24"/>
        </w:rPr>
        <w:t>αι κάτι ακόμα</w:t>
      </w:r>
      <w:r>
        <w:rPr>
          <w:rFonts w:eastAsia="Times New Roman" w:cs="Times New Roman"/>
          <w:szCs w:val="24"/>
        </w:rPr>
        <w:t>. Έ</w:t>
      </w:r>
      <w:r w:rsidRPr="006932CC">
        <w:rPr>
          <w:rFonts w:eastAsia="Times New Roman" w:cs="Times New Roman"/>
          <w:szCs w:val="24"/>
        </w:rPr>
        <w:t>ργα αναγκαία που πρόκειται να ανακουφίσουν τις λαϊκές ανάγκες</w:t>
      </w:r>
      <w:r>
        <w:rPr>
          <w:rFonts w:eastAsia="Times New Roman" w:cs="Times New Roman"/>
          <w:szCs w:val="24"/>
        </w:rPr>
        <w:t xml:space="preserve">, ακόμα και στο επίπεδο της χρηματοδότησης –και το ξέρετε </w:t>
      </w:r>
      <w:r w:rsidRPr="006932CC">
        <w:rPr>
          <w:rFonts w:eastAsia="Times New Roman" w:cs="Times New Roman"/>
          <w:szCs w:val="24"/>
        </w:rPr>
        <w:t>πολύ καλά</w:t>
      </w:r>
      <w:r>
        <w:rPr>
          <w:rFonts w:eastAsia="Times New Roman" w:cs="Times New Roman"/>
          <w:szCs w:val="24"/>
        </w:rPr>
        <w:t>-, τέτοιου τύπου</w:t>
      </w:r>
      <w:r w:rsidRPr="006932CC">
        <w:rPr>
          <w:rFonts w:eastAsia="Times New Roman" w:cs="Times New Roman"/>
          <w:szCs w:val="24"/>
        </w:rPr>
        <w:t xml:space="preserve"> έργα ενδεχομένως </w:t>
      </w:r>
      <w:r>
        <w:rPr>
          <w:rFonts w:eastAsia="Times New Roman" w:cs="Times New Roman"/>
          <w:szCs w:val="24"/>
        </w:rPr>
        <w:t xml:space="preserve">δεν είναι και </w:t>
      </w:r>
      <w:r w:rsidRPr="006932CC">
        <w:rPr>
          <w:rFonts w:eastAsia="Times New Roman" w:cs="Times New Roman"/>
          <w:szCs w:val="24"/>
        </w:rPr>
        <w:t>επιλέξιμα</w:t>
      </w:r>
      <w:r>
        <w:rPr>
          <w:rFonts w:eastAsia="Times New Roman" w:cs="Times New Roman"/>
          <w:szCs w:val="24"/>
        </w:rPr>
        <w:t xml:space="preserve">, με την έννοια να ενταχθούν </w:t>
      </w:r>
      <w:r w:rsidRPr="006932CC">
        <w:rPr>
          <w:rFonts w:eastAsia="Times New Roman" w:cs="Times New Roman"/>
          <w:szCs w:val="24"/>
        </w:rPr>
        <w:t>σε κ</w:t>
      </w:r>
      <w:r w:rsidRPr="006932CC">
        <w:rPr>
          <w:rFonts w:eastAsia="Times New Roman" w:cs="Times New Roman"/>
          <w:szCs w:val="24"/>
        </w:rPr>
        <w:t>άποιο χρηματοδοτικό πρόγραμμα</w:t>
      </w:r>
      <w:r>
        <w:rPr>
          <w:rFonts w:eastAsia="Times New Roman" w:cs="Times New Roman"/>
          <w:szCs w:val="24"/>
        </w:rPr>
        <w:t>. Έ</w:t>
      </w:r>
      <w:r w:rsidRPr="006932CC">
        <w:rPr>
          <w:rFonts w:eastAsia="Times New Roman" w:cs="Times New Roman"/>
          <w:szCs w:val="24"/>
        </w:rPr>
        <w:t xml:space="preserve">χουμε </w:t>
      </w:r>
      <w:proofErr w:type="spellStart"/>
      <w:r>
        <w:rPr>
          <w:rFonts w:eastAsia="Times New Roman" w:cs="Times New Roman"/>
          <w:szCs w:val="24"/>
        </w:rPr>
        <w:t>πάμπ</w:t>
      </w:r>
      <w:r w:rsidRPr="006932CC">
        <w:rPr>
          <w:rFonts w:eastAsia="Times New Roman" w:cs="Times New Roman"/>
          <w:szCs w:val="24"/>
        </w:rPr>
        <w:t>ολλ</w:t>
      </w:r>
      <w:r>
        <w:rPr>
          <w:rFonts w:eastAsia="Times New Roman" w:cs="Times New Roman"/>
          <w:szCs w:val="24"/>
        </w:rPr>
        <w:t>α</w:t>
      </w:r>
      <w:proofErr w:type="spellEnd"/>
      <w:r w:rsidRPr="006932CC">
        <w:rPr>
          <w:rFonts w:eastAsia="Times New Roman" w:cs="Times New Roman"/>
          <w:szCs w:val="24"/>
        </w:rPr>
        <w:t xml:space="preserve"> παραδείγματα</w:t>
      </w:r>
      <w:r>
        <w:rPr>
          <w:rFonts w:eastAsia="Times New Roman" w:cs="Times New Roman"/>
          <w:szCs w:val="24"/>
        </w:rPr>
        <w:t>.</w:t>
      </w:r>
      <w:r w:rsidRPr="006932CC">
        <w:rPr>
          <w:rFonts w:eastAsia="Times New Roman" w:cs="Times New Roman"/>
          <w:szCs w:val="24"/>
        </w:rPr>
        <w:t xml:space="preserve"> Αλλού και αλλού σκορπάνε εκατομμύρια μέσω ΕΣΠΑ</w:t>
      </w:r>
      <w:r>
        <w:rPr>
          <w:rFonts w:eastAsia="Times New Roman" w:cs="Times New Roman"/>
          <w:szCs w:val="24"/>
        </w:rPr>
        <w:t>,</w:t>
      </w:r>
      <w:r w:rsidRPr="006932CC">
        <w:rPr>
          <w:rFonts w:eastAsia="Times New Roman" w:cs="Times New Roman"/>
          <w:szCs w:val="24"/>
        </w:rPr>
        <w:t xml:space="preserve"> μέσω χρηματοδοτικών άλλων προγραμμάτων</w:t>
      </w:r>
      <w:r>
        <w:rPr>
          <w:rFonts w:eastAsia="Times New Roman" w:cs="Times New Roman"/>
          <w:szCs w:val="24"/>
        </w:rPr>
        <w:t>,</w:t>
      </w:r>
      <w:r w:rsidRPr="006932CC">
        <w:rPr>
          <w:rFonts w:eastAsia="Times New Roman" w:cs="Times New Roman"/>
          <w:szCs w:val="24"/>
        </w:rPr>
        <w:t xml:space="preserve"> προκειμένου να μπουκώ</w:t>
      </w:r>
      <w:r>
        <w:rPr>
          <w:rFonts w:eastAsia="Times New Roman" w:cs="Times New Roman"/>
          <w:szCs w:val="24"/>
        </w:rPr>
        <w:t>σ</w:t>
      </w:r>
      <w:r w:rsidRPr="006932CC">
        <w:rPr>
          <w:rFonts w:eastAsia="Times New Roman" w:cs="Times New Roman"/>
          <w:szCs w:val="24"/>
        </w:rPr>
        <w:t xml:space="preserve">ουν </w:t>
      </w:r>
      <w:r>
        <w:rPr>
          <w:rFonts w:eastAsia="Times New Roman" w:cs="Times New Roman"/>
          <w:szCs w:val="24"/>
        </w:rPr>
        <w:t>τους</w:t>
      </w:r>
      <w:r w:rsidRPr="006932CC">
        <w:rPr>
          <w:rFonts w:eastAsia="Times New Roman" w:cs="Times New Roman"/>
          <w:szCs w:val="24"/>
        </w:rPr>
        <w:t xml:space="preserve"> επιχειρηματίες και επενδυτικά σχέδια που </w:t>
      </w:r>
      <w:r>
        <w:rPr>
          <w:rFonts w:eastAsia="Times New Roman" w:cs="Times New Roman"/>
          <w:szCs w:val="24"/>
        </w:rPr>
        <w:t>οι ίδιοι</w:t>
      </w:r>
      <w:r w:rsidRPr="006932CC">
        <w:rPr>
          <w:rFonts w:eastAsia="Times New Roman" w:cs="Times New Roman"/>
          <w:szCs w:val="24"/>
        </w:rPr>
        <w:t xml:space="preserve"> ενδιαφέρονται να υλοποιήσουν και να αξιοποιήσουν για να </w:t>
      </w:r>
      <w:proofErr w:type="spellStart"/>
      <w:r>
        <w:rPr>
          <w:rFonts w:eastAsia="Times New Roman" w:cs="Times New Roman"/>
          <w:szCs w:val="24"/>
        </w:rPr>
        <w:t>κερδοφορήσουν</w:t>
      </w:r>
      <w:proofErr w:type="spellEnd"/>
      <w:r w:rsidRPr="006932CC">
        <w:rPr>
          <w:rFonts w:eastAsia="Times New Roman" w:cs="Times New Roman"/>
          <w:szCs w:val="24"/>
        </w:rPr>
        <w:t xml:space="preserve"> και το</w:t>
      </w:r>
      <w:r>
        <w:rPr>
          <w:rFonts w:eastAsia="Times New Roman" w:cs="Times New Roman"/>
          <w:szCs w:val="24"/>
        </w:rPr>
        <w:t>ν</w:t>
      </w:r>
      <w:r w:rsidRPr="006932CC">
        <w:rPr>
          <w:rFonts w:eastAsia="Times New Roman" w:cs="Times New Roman"/>
          <w:szCs w:val="24"/>
        </w:rPr>
        <w:t xml:space="preserve"> λαό τον καταδικάζουν</w:t>
      </w:r>
      <w:r>
        <w:rPr>
          <w:rFonts w:eastAsia="Times New Roman" w:cs="Times New Roman"/>
          <w:szCs w:val="24"/>
        </w:rPr>
        <w:t>. Έργα σαν τα αντιπλημμυρικά, την α</w:t>
      </w:r>
      <w:r w:rsidRPr="006932CC">
        <w:rPr>
          <w:rFonts w:eastAsia="Times New Roman" w:cs="Times New Roman"/>
          <w:szCs w:val="24"/>
        </w:rPr>
        <w:t xml:space="preserve">ντιπυρική </w:t>
      </w:r>
      <w:r w:rsidRPr="006932CC">
        <w:rPr>
          <w:rFonts w:eastAsia="Times New Roman" w:cs="Times New Roman"/>
          <w:szCs w:val="24"/>
        </w:rPr>
        <w:lastRenderedPageBreak/>
        <w:t>προστασία</w:t>
      </w:r>
      <w:r>
        <w:rPr>
          <w:rFonts w:eastAsia="Times New Roman" w:cs="Times New Roman"/>
          <w:szCs w:val="24"/>
        </w:rPr>
        <w:t>,</w:t>
      </w:r>
      <w:r w:rsidRPr="006932CC">
        <w:rPr>
          <w:rFonts w:eastAsia="Times New Roman" w:cs="Times New Roman"/>
          <w:szCs w:val="24"/>
        </w:rPr>
        <w:t xml:space="preserve"> </w:t>
      </w:r>
      <w:r>
        <w:rPr>
          <w:rFonts w:eastAsia="Times New Roman" w:cs="Times New Roman"/>
          <w:szCs w:val="24"/>
        </w:rPr>
        <w:t xml:space="preserve">την </w:t>
      </w:r>
      <w:r w:rsidRPr="006932CC">
        <w:rPr>
          <w:rFonts w:eastAsia="Times New Roman" w:cs="Times New Roman"/>
          <w:szCs w:val="24"/>
        </w:rPr>
        <w:t>αντισεισμική προστασία και πάει λέγοντας</w:t>
      </w:r>
      <w:r>
        <w:rPr>
          <w:rFonts w:eastAsia="Times New Roman" w:cs="Times New Roman"/>
          <w:szCs w:val="24"/>
        </w:rPr>
        <w:t>. Αυτό έχει ως αποτέλεσμα να ζουν οι κάτοικοι, βεβαίως, τ</w:t>
      </w:r>
      <w:r>
        <w:rPr>
          <w:rFonts w:eastAsia="Times New Roman" w:cs="Times New Roman"/>
          <w:szCs w:val="24"/>
        </w:rPr>
        <w:t>έτοια φαινόμενα.</w:t>
      </w:r>
    </w:p>
    <w:p w14:paraId="22B6F371"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Κ</w:t>
      </w:r>
      <w:r w:rsidRPr="006932CC">
        <w:rPr>
          <w:rFonts w:eastAsia="Times New Roman" w:cs="Times New Roman"/>
          <w:szCs w:val="24"/>
        </w:rPr>
        <w:t xml:space="preserve">αι δείτε τα ζητήματα </w:t>
      </w:r>
      <w:r>
        <w:rPr>
          <w:rFonts w:eastAsia="Times New Roman" w:cs="Times New Roman"/>
          <w:szCs w:val="24"/>
        </w:rPr>
        <w:t>α</w:t>
      </w:r>
      <w:r w:rsidRPr="006932CC">
        <w:rPr>
          <w:rFonts w:eastAsia="Times New Roman" w:cs="Times New Roman"/>
          <w:szCs w:val="24"/>
        </w:rPr>
        <w:t>υτά έχουν να κάνουν</w:t>
      </w:r>
      <w:r>
        <w:rPr>
          <w:rFonts w:eastAsia="Times New Roman" w:cs="Times New Roman"/>
          <w:szCs w:val="24"/>
        </w:rPr>
        <w:t>,</w:t>
      </w:r>
      <w:r w:rsidRPr="006932CC">
        <w:rPr>
          <w:rFonts w:eastAsia="Times New Roman" w:cs="Times New Roman"/>
          <w:szCs w:val="24"/>
        </w:rPr>
        <w:t xml:space="preserve"> πέρα από τα προβλήματα της δυσχέρειας </w:t>
      </w:r>
      <w:r>
        <w:rPr>
          <w:rFonts w:eastAsia="Times New Roman" w:cs="Times New Roman"/>
          <w:szCs w:val="24"/>
        </w:rPr>
        <w:t>σ</w:t>
      </w:r>
      <w:r w:rsidRPr="006932CC">
        <w:rPr>
          <w:rFonts w:eastAsia="Times New Roman" w:cs="Times New Roman"/>
          <w:szCs w:val="24"/>
        </w:rPr>
        <w:t>τη διαβίωση των κατοίκων</w:t>
      </w:r>
      <w:r>
        <w:rPr>
          <w:rFonts w:eastAsia="Times New Roman" w:cs="Times New Roman"/>
          <w:szCs w:val="24"/>
        </w:rPr>
        <w:t>, τα προβλήματα</w:t>
      </w:r>
      <w:r w:rsidRPr="006932CC">
        <w:rPr>
          <w:rFonts w:eastAsia="Times New Roman" w:cs="Times New Roman"/>
          <w:szCs w:val="24"/>
        </w:rPr>
        <w:t xml:space="preserve"> </w:t>
      </w:r>
      <w:r>
        <w:rPr>
          <w:rFonts w:eastAsia="Times New Roman" w:cs="Times New Roman"/>
          <w:szCs w:val="24"/>
        </w:rPr>
        <w:t>δηλαδή μετά τα</w:t>
      </w:r>
      <w:r w:rsidRPr="006932CC">
        <w:rPr>
          <w:rFonts w:eastAsia="Times New Roman" w:cs="Times New Roman"/>
          <w:szCs w:val="24"/>
        </w:rPr>
        <w:t xml:space="preserve"> </w:t>
      </w:r>
      <w:proofErr w:type="spellStart"/>
      <w:r w:rsidRPr="006932CC">
        <w:rPr>
          <w:rFonts w:eastAsia="Times New Roman" w:cs="Times New Roman"/>
          <w:szCs w:val="24"/>
        </w:rPr>
        <w:t>πλημμυρικά</w:t>
      </w:r>
      <w:proofErr w:type="spellEnd"/>
      <w:r w:rsidRPr="006932CC">
        <w:rPr>
          <w:rFonts w:eastAsia="Times New Roman" w:cs="Times New Roman"/>
          <w:szCs w:val="24"/>
        </w:rPr>
        <w:t xml:space="preserve"> αυτά φαινόμενα</w:t>
      </w:r>
      <w:r>
        <w:rPr>
          <w:rFonts w:eastAsia="Times New Roman" w:cs="Times New Roman"/>
          <w:szCs w:val="24"/>
        </w:rPr>
        <w:t>,</w:t>
      </w:r>
      <w:r w:rsidRPr="006932CC">
        <w:rPr>
          <w:rFonts w:eastAsia="Times New Roman" w:cs="Times New Roman"/>
          <w:szCs w:val="24"/>
        </w:rPr>
        <w:t xml:space="preserve"> που είναι </w:t>
      </w:r>
      <w:r>
        <w:rPr>
          <w:rFonts w:eastAsia="Times New Roman" w:cs="Times New Roman"/>
          <w:szCs w:val="24"/>
        </w:rPr>
        <w:t xml:space="preserve">και </w:t>
      </w:r>
      <w:r w:rsidRPr="006932CC">
        <w:rPr>
          <w:rFonts w:eastAsia="Times New Roman" w:cs="Times New Roman"/>
          <w:szCs w:val="24"/>
        </w:rPr>
        <w:t xml:space="preserve">τακτικά </w:t>
      </w:r>
      <w:r>
        <w:rPr>
          <w:rFonts w:eastAsia="Times New Roman" w:cs="Times New Roman"/>
          <w:szCs w:val="24"/>
        </w:rPr>
        <w:t>-</w:t>
      </w:r>
      <w:r w:rsidRPr="006932CC">
        <w:rPr>
          <w:rFonts w:eastAsia="Times New Roman" w:cs="Times New Roman"/>
          <w:szCs w:val="24"/>
        </w:rPr>
        <w:t xml:space="preserve">είναι και </w:t>
      </w:r>
      <w:r>
        <w:rPr>
          <w:rFonts w:eastAsia="Times New Roman" w:cs="Times New Roman"/>
          <w:szCs w:val="24"/>
        </w:rPr>
        <w:t>η ιδιαιτερότητα</w:t>
      </w:r>
      <w:r w:rsidRPr="006932CC">
        <w:rPr>
          <w:rFonts w:eastAsia="Times New Roman" w:cs="Times New Roman"/>
          <w:szCs w:val="24"/>
        </w:rPr>
        <w:t xml:space="preserve"> του υπεδάφους</w:t>
      </w:r>
      <w:r>
        <w:rPr>
          <w:rFonts w:eastAsia="Times New Roman" w:cs="Times New Roman"/>
          <w:szCs w:val="24"/>
        </w:rPr>
        <w:t>,</w:t>
      </w:r>
      <w:r w:rsidRPr="006932CC">
        <w:rPr>
          <w:rFonts w:eastAsia="Times New Roman" w:cs="Times New Roman"/>
          <w:szCs w:val="24"/>
        </w:rPr>
        <w:t xml:space="preserve"> αναβλύζουν</w:t>
      </w:r>
      <w:r>
        <w:rPr>
          <w:rFonts w:eastAsia="Times New Roman" w:cs="Times New Roman"/>
          <w:szCs w:val="24"/>
        </w:rPr>
        <w:t xml:space="preserve"> νερά, να το </w:t>
      </w:r>
      <w:r w:rsidRPr="006932CC">
        <w:rPr>
          <w:rFonts w:eastAsia="Times New Roman" w:cs="Times New Roman"/>
          <w:szCs w:val="24"/>
        </w:rPr>
        <w:t>πω έτσι</w:t>
      </w:r>
      <w:r>
        <w:rPr>
          <w:rFonts w:eastAsia="Times New Roman" w:cs="Times New Roman"/>
          <w:szCs w:val="24"/>
        </w:rPr>
        <w:t>,</w:t>
      </w:r>
      <w:r w:rsidRPr="006932CC">
        <w:rPr>
          <w:rFonts w:eastAsia="Times New Roman" w:cs="Times New Roman"/>
          <w:szCs w:val="24"/>
        </w:rPr>
        <w:t xml:space="preserve"> είναι η περιοχή εκεί πέρα τέτοια</w:t>
      </w:r>
      <w:r>
        <w:rPr>
          <w:rFonts w:eastAsia="Times New Roman" w:cs="Times New Roman"/>
          <w:szCs w:val="24"/>
        </w:rPr>
        <w:t>, γνωστή από πάρα πολλά χρόνια-, δημιουργούνται σ</w:t>
      </w:r>
      <w:r w:rsidRPr="006932CC">
        <w:rPr>
          <w:rFonts w:eastAsia="Times New Roman" w:cs="Times New Roman"/>
          <w:szCs w:val="24"/>
        </w:rPr>
        <w:t>ε τακτά διαστήματα</w:t>
      </w:r>
      <w:r>
        <w:rPr>
          <w:rFonts w:eastAsia="Times New Roman" w:cs="Times New Roman"/>
          <w:szCs w:val="24"/>
        </w:rPr>
        <w:t>,</w:t>
      </w:r>
      <w:r w:rsidRPr="006932CC">
        <w:rPr>
          <w:rFonts w:eastAsia="Times New Roman" w:cs="Times New Roman"/>
          <w:szCs w:val="24"/>
        </w:rPr>
        <w:t xml:space="preserve"> μέσω αυτών των </w:t>
      </w:r>
      <w:proofErr w:type="spellStart"/>
      <w:r w:rsidRPr="006932CC">
        <w:rPr>
          <w:rFonts w:eastAsia="Times New Roman" w:cs="Times New Roman"/>
          <w:szCs w:val="24"/>
        </w:rPr>
        <w:t>πλημμυρικών</w:t>
      </w:r>
      <w:proofErr w:type="spellEnd"/>
      <w:r w:rsidRPr="006932CC">
        <w:rPr>
          <w:rFonts w:eastAsia="Times New Roman" w:cs="Times New Roman"/>
          <w:szCs w:val="24"/>
        </w:rPr>
        <w:t xml:space="preserve"> φαινομένων</w:t>
      </w:r>
      <w:r>
        <w:rPr>
          <w:rFonts w:eastAsia="Times New Roman" w:cs="Times New Roman"/>
          <w:szCs w:val="24"/>
        </w:rPr>
        <w:t>,</w:t>
      </w:r>
      <w:r w:rsidRPr="006932CC">
        <w:rPr>
          <w:rFonts w:eastAsia="Times New Roman" w:cs="Times New Roman"/>
          <w:szCs w:val="24"/>
        </w:rPr>
        <w:t xml:space="preserve"> ζητήματα </w:t>
      </w:r>
      <w:r>
        <w:rPr>
          <w:rFonts w:eastAsia="Times New Roman" w:cs="Times New Roman"/>
          <w:szCs w:val="24"/>
        </w:rPr>
        <w:t>δ</w:t>
      </w:r>
      <w:r w:rsidRPr="006932CC">
        <w:rPr>
          <w:rFonts w:eastAsia="Times New Roman" w:cs="Times New Roman"/>
          <w:szCs w:val="24"/>
        </w:rPr>
        <w:t xml:space="preserve">ημόσιας </w:t>
      </w:r>
      <w:r>
        <w:rPr>
          <w:rFonts w:eastAsia="Times New Roman" w:cs="Times New Roman"/>
          <w:szCs w:val="24"/>
        </w:rPr>
        <w:t>υ</w:t>
      </w:r>
      <w:r w:rsidRPr="006932CC">
        <w:rPr>
          <w:rFonts w:eastAsia="Times New Roman" w:cs="Times New Roman"/>
          <w:szCs w:val="24"/>
        </w:rPr>
        <w:t>γείας</w:t>
      </w:r>
      <w:r>
        <w:rPr>
          <w:rFonts w:eastAsia="Times New Roman" w:cs="Times New Roman"/>
          <w:szCs w:val="24"/>
        </w:rPr>
        <w:t xml:space="preserve"> σ</w:t>
      </w:r>
      <w:r w:rsidRPr="006932CC">
        <w:rPr>
          <w:rFonts w:eastAsia="Times New Roman" w:cs="Times New Roman"/>
          <w:szCs w:val="24"/>
        </w:rPr>
        <w:t>οβαρά</w:t>
      </w:r>
      <w:r>
        <w:rPr>
          <w:rFonts w:eastAsia="Times New Roman" w:cs="Times New Roman"/>
          <w:szCs w:val="24"/>
        </w:rPr>
        <w:t xml:space="preserve">. </w:t>
      </w:r>
    </w:p>
    <w:p w14:paraId="22B6F372" w14:textId="77777777" w:rsidR="00841B0A" w:rsidRDefault="00B011D5">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Και εδώ τώρα και οι υγειονομικές υπηρεσίες θα πρέπει να μερι</w:t>
      </w:r>
      <w:r>
        <w:rPr>
          <w:rFonts w:eastAsia="Times New Roman"/>
          <w:color w:val="212121"/>
          <w:szCs w:val="24"/>
        </w:rPr>
        <w:t xml:space="preserve">μνήσουν, όχι μόνο στον τομέα των απαραίτητων έργων –αποστραγγιστικών και τα λοιπά- που πρέπει να γίνουν, αλλά κυρίως οι δημόσιες δομές υγείας θα πρέπει να λειτουργήσουν στην κατεύθυνση προάσπισης της υγείας των κατοίκων από τα προβλήματα που υπάρχουν. </w:t>
      </w:r>
    </w:p>
    <w:p w14:paraId="22B6F373" w14:textId="77777777" w:rsidR="00841B0A" w:rsidRDefault="00B011D5">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Ευχ</w:t>
      </w:r>
      <w:r>
        <w:rPr>
          <w:rFonts w:eastAsia="Times New Roman"/>
          <w:color w:val="212121"/>
          <w:szCs w:val="24"/>
        </w:rPr>
        <w:t xml:space="preserve">αριστώ, κύριε Πρόεδρε. </w:t>
      </w:r>
    </w:p>
    <w:p w14:paraId="22B6F374" w14:textId="77777777" w:rsidR="00841B0A" w:rsidRDefault="00B011D5">
      <w:pPr>
        <w:tabs>
          <w:tab w:val="left" w:pos="2738"/>
          <w:tab w:val="center" w:pos="4753"/>
          <w:tab w:val="left" w:pos="5723"/>
        </w:tabs>
        <w:spacing w:line="600" w:lineRule="auto"/>
        <w:ind w:firstLine="720"/>
        <w:jc w:val="both"/>
        <w:rPr>
          <w:rFonts w:eastAsia="Times New Roman"/>
          <w:color w:val="212121"/>
          <w:szCs w:val="24"/>
        </w:rPr>
      </w:pPr>
      <w:r w:rsidRPr="00011A05">
        <w:rPr>
          <w:rFonts w:eastAsia="Times New Roman"/>
          <w:b/>
          <w:color w:val="212121"/>
          <w:szCs w:val="24"/>
        </w:rPr>
        <w:lastRenderedPageBreak/>
        <w:t>ΠΡΟΕΔΡΕΥΩΝ (Νικήτας Κακλαμάνης):</w:t>
      </w:r>
      <w:r>
        <w:rPr>
          <w:rFonts w:eastAsia="Times New Roman"/>
          <w:color w:val="212121"/>
          <w:szCs w:val="24"/>
        </w:rPr>
        <w:t xml:space="preserve"> Ορίστε, κύριε Υπουργέ, έχετε τον λόγο. </w:t>
      </w:r>
    </w:p>
    <w:p w14:paraId="22B6F375" w14:textId="77777777" w:rsidR="00841B0A" w:rsidRDefault="00B011D5">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ΧΡΗΣΤΟΣ ΣΠΙΡΤΖΗΣ (Υπουργός Υποδομών και Μεταφορών): </w:t>
      </w:r>
      <w:r>
        <w:rPr>
          <w:rFonts w:eastAsia="Times New Roman"/>
          <w:color w:val="212121"/>
          <w:szCs w:val="24"/>
        </w:rPr>
        <w:t xml:space="preserve">Μια φράση </w:t>
      </w:r>
      <w:r w:rsidRPr="00011A05">
        <w:rPr>
          <w:rFonts w:eastAsia="Times New Roman"/>
          <w:color w:val="212121"/>
          <w:szCs w:val="24"/>
        </w:rPr>
        <w:t>μόνο θέλω να πω</w:t>
      </w:r>
      <w:r>
        <w:rPr>
          <w:rFonts w:eastAsia="Times New Roman"/>
          <w:color w:val="212121"/>
          <w:szCs w:val="24"/>
        </w:rPr>
        <w:t xml:space="preserve">. Δεν θα διαφωνήσω με τον κ. </w:t>
      </w:r>
      <w:proofErr w:type="spellStart"/>
      <w:r>
        <w:rPr>
          <w:rFonts w:eastAsia="Times New Roman"/>
          <w:color w:val="212121"/>
          <w:szCs w:val="24"/>
        </w:rPr>
        <w:t>Λαμπρούλη</w:t>
      </w:r>
      <w:proofErr w:type="spellEnd"/>
      <w:r>
        <w:rPr>
          <w:rFonts w:eastAsia="Times New Roman"/>
          <w:color w:val="212121"/>
          <w:szCs w:val="24"/>
        </w:rPr>
        <w:t>.</w:t>
      </w:r>
    </w:p>
    <w:p w14:paraId="22B6F376" w14:textId="77777777" w:rsidR="00841B0A" w:rsidRDefault="00B011D5">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Πρέπει, όμως, να αναφερθώ σ</w:t>
      </w:r>
      <w:r w:rsidRPr="00011A05">
        <w:rPr>
          <w:rFonts w:eastAsia="Times New Roman"/>
          <w:color w:val="212121"/>
          <w:szCs w:val="24"/>
        </w:rPr>
        <w:t>το εξής</w:t>
      </w:r>
      <w:r>
        <w:rPr>
          <w:rFonts w:eastAsia="Times New Roman"/>
          <w:color w:val="212121"/>
          <w:szCs w:val="24"/>
        </w:rPr>
        <w:t>: Π</w:t>
      </w:r>
      <w:r w:rsidRPr="00011A05">
        <w:rPr>
          <w:rFonts w:eastAsia="Times New Roman"/>
          <w:color w:val="212121"/>
          <w:szCs w:val="24"/>
        </w:rPr>
        <w:t>ροφανώς το κράτος έχει συνέχεια</w:t>
      </w:r>
      <w:r>
        <w:rPr>
          <w:rFonts w:eastAsia="Times New Roman"/>
          <w:color w:val="212121"/>
          <w:szCs w:val="24"/>
        </w:rPr>
        <w:t>. Άρα</w:t>
      </w:r>
      <w:r w:rsidRPr="00011A05">
        <w:rPr>
          <w:rFonts w:eastAsia="Times New Roman"/>
          <w:color w:val="212121"/>
          <w:szCs w:val="24"/>
        </w:rPr>
        <w:t xml:space="preserve"> </w:t>
      </w:r>
      <w:r>
        <w:rPr>
          <w:rFonts w:eastAsia="Times New Roman"/>
          <w:color w:val="212121"/>
          <w:szCs w:val="24"/>
        </w:rPr>
        <w:t xml:space="preserve">από τις προηγούμενες κυβερνήσεις </w:t>
      </w:r>
      <w:r w:rsidRPr="00011A05">
        <w:rPr>
          <w:rFonts w:eastAsia="Times New Roman"/>
          <w:color w:val="212121"/>
          <w:szCs w:val="24"/>
        </w:rPr>
        <w:t>ό</w:t>
      </w:r>
      <w:r>
        <w:rPr>
          <w:rFonts w:eastAsia="Times New Roman"/>
          <w:color w:val="212121"/>
          <w:szCs w:val="24"/>
        </w:rPr>
        <w:t>,τι έχει δεσμευθεί το Υπουργείο Υποδομών και Μ</w:t>
      </w:r>
      <w:r w:rsidRPr="00011A05">
        <w:rPr>
          <w:rFonts w:eastAsia="Times New Roman"/>
          <w:color w:val="212121"/>
          <w:szCs w:val="24"/>
        </w:rPr>
        <w:t xml:space="preserve">εταφορών </w:t>
      </w:r>
      <w:r>
        <w:rPr>
          <w:rFonts w:eastAsia="Times New Roman"/>
          <w:color w:val="212121"/>
          <w:szCs w:val="24"/>
        </w:rPr>
        <w:t>το έχει δεσμευθ</w:t>
      </w:r>
      <w:r w:rsidRPr="00011A05">
        <w:rPr>
          <w:rFonts w:eastAsia="Times New Roman"/>
          <w:color w:val="212121"/>
          <w:szCs w:val="24"/>
        </w:rPr>
        <w:t>εί</w:t>
      </w:r>
      <w:r>
        <w:rPr>
          <w:rFonts w:eastAsia="Times New Roman"/>
          <w:color w:val="212121"/>
          <w:szCs w:val="24"/>
        </w:rPr>
        <w:t>.</w:t>
      </w:r>
      <w:r w:rsidRPr="00011A05">
        <w:rPr>
          <w:rFonts w:eastAsia="Times New Roman"/>
          <w:color w:val="212121"/>
          <w:szCs w:val="24"/>
        </w:rPr>
        <w:t xml:space="preserve"> Αυτό</w:t>
      </w:r>
      <w:r>
        <w:rPr>
          <w:rFonts w:eastAsia="Times New Roman"/>
          <w:color w:val="212121"/>
          <w:szCs w:val="24"/>
        </w:rPr>
        <w:t>,</w:t>
      </w:r>
      <w:r w:rsidRPr="00011A05">
        <w:rPr>
          <w:rFonts w:eastAsia="Times New Roman"/>
          <w:color w:val="212121"/>
          <w:szCs w:val="24"/>
        </w:rPr>
        <w:t xml:space="preserve"> </w:t>
      </w:r>
      <w:r>
        <w:rPr>
          <w:rFonts w:eastAsia="Times New Roman"/>
          <w:color w:val="212121"/>
          <w:szCs w:val="24"/>
        </w:rPr>
        <w:t>όμως, δεν σημαίνει ότι μπορεί ο Υπουργός ή η Κ</w:t>
      </w:r>
      <w:r w:rsidRPr="00011A05">
        <w:rPr>
          <w:rFonts w:eastAsia="Times New Roman"/>
          <w:color w:val="212121"/>
          <w:szCs w:val="24"/>
        </w:rPr>
        <w:t>υβέρνηση να παρακάμψει διαδικασίες και αρμοδιότητες που έχε</w:t>
      </w:r>
      <w:r w:rsidRPr="00011A05">
        <w:rPr>
          <w:rFonts w:eastAsia="Times New Roman"/>
          <w:color w:val="212121"/>
          <w:szCs w:val="24"/>
        </w:rPr>
        <w:t>ι</w:t>
      </w:r>
      <w:r>
        <w:rPr>
          <w:rFonts w:eastAsia="Times New Roman"/>
          <w:color w:val="212121"/>
          <w:szCs w:val="24"/>
        </w:rPr>
        <w:t xml:space="preserve"> η </w:t>
      </w:r>
      <w:r>
        <w:rPr>
          <w:rFonts w:eastAsia="Times New Roman"/>
          <w:color w:val="212121"/>
          <w:szCs w:val="24"/>
        </w:rPr>
        <w:t>τ</w:t>
      </w:r>
      <w:r w:rsidRPr="00011A05">
        <w:rPr>
          <w:rFonts w:eastAsia="Times New Roman"/>
          <w:color w:val="212121"/>
          <w:szCs w:val="24"/>
        </w:rPr>
        <w:t>οπι</w:t>
      </w:r>
      <w:r>
        <w:rPr>
          <w:rFonts w:eastAsia="Times New Roman"/>
          <w:color w:val="212121"/>
          <w:szCs w:val="24"/>
        </w:rPr>
        <w:t xml:space="preserve">κή </w:t>
      </w:r>
      <w:r>
        <w:rPr>
          <w:rFonts w:eastAsia="Times New Roman"/>
          <w:color w:val="212121"/>
          <w:szCs w:val="24"/>
        </w:rPr>
        <w:t>α</w:t>
      </w:r>
      <w:r w:rsidRPr="00011A05">
        <w:rPr>
          <w:rFonts w:eastAsia="Times New Roman"/>
          <w:color w:val="212121"/>
          <w:szCs w:val="24"/>
        </w:rPr>
        <w:t>υτοδιοίκηση</w:t>
      </w:r>
      <w:r>
        <w:rPr>
          <w:rFonts w:eastAsia="Times New Roman"/>
          <w:color w:val="212121"/>
          <w:szCs w:val="24"/>
        </w:rPr>
        <w:t>. Σε αυτό το θέμα είμαστε ιδιαίτερα ευαίσθητοι,</w:t>
      </w:r>
      <w:r w:rsidRPr="00011A05">
        <w:rPr>
          <w:rFonts w:eastAsia="Times New Roman"/>
          <w:color w:val="212121"/>
          <w:szCs w:val="24"/>
        </w:rPr>
        <w:t xml:space="preserve"> το έχουμε αποδείξε</w:t>
      </w:r>
      <w:r>
        <w:rPr>
          <w:rFonts w:eastAsia="Times New Roman"/>
          <w:color w:val="212121"/>
          <w:szCs w:val="24"/>
        </w:rPr>
        <w:t>ι. Δ</w:t>
      </w:r>
      <w:r w:rsidRPr="00011A05">
        <w:rPr>
          <w:rFonts w:eastAsia="Times New Roman"/>
          <w:color w:val="212121"/>
          <w:szCs w:val="24"/>
        </w:rPr>
        <w:t>ηλαδή</w:t>
      </w:r>
      <w:r>
        <w:rPr>
          <w:rFonts w:eastAsia="Times New Roman"/>
          <w:color w:val="212121"/>
          <w:szCs w:val="24"/>
        </w:rPr>
        <w:t>, δεν γίνεται να πηγαίνουμε σε μι</w:t>
      </w:r>
      <w:r w:rsidRPr="00011A05">
        <w:rPr>
          <w:rFonts w:eastAsia="Times New Roman"/>
          <w:color w:val="212121"/>
          <w:szCs w:val="24"/>
        </w:rPr>
        <w:t xml:space="preserve">α λογική </w:t>
      </w:r>
      <w:r>
        <w:rPr>
          <w:rFonts w:eastAsia="Times New Roman"/>
          <w:color w:val="212121"/>
          <w:szCs w:val="24"/>
        </w:rPr>
        <w:t xml:space="preserve">«το είπε το </w:t>
      </w:r>
      <w:r>
        <w:rPr>
          <w:rFonts w:eastAsia="Times New Roman"/>
          <w:color w:val="212121"/>
          <w:szCs w:val="24"/>
        </w:rPr>
        <w:t>κ</w:t>
      </w:r>
      <w:r>
        <w:rPr>
          <w:rFonts w:eastAsia="Times New Roman"/>
          <w:color w:val="212121"/>
          <w:szCs w:val="24"/>
        </w:rPr>
        <w:t xml:space="preserve">εντρικό </w:t>
      </w:r>
      <w:r>
        <w:rPr>
          <w:rFonts w:eastAsia="Times New Roman"/>
          <w:color w:val="212121"/>
          <w:szCs w:val="24"/>
        </w:rPr>
        <w:t>κ</w:t>
      </w:r>
      <w:r w:rsidRPr="00011A05">
        <w:rPr>
          <w:rFonts w:eastAsia="Times New Roman"/>
          <w:color w:val="212121"/>
          <w:szCs w:val="24"/>
        </w:rPr>
        <w:t>ράτος</w:t>
      </w:r>
      <w:r>
        <w:rPr>
          <w:rFonts w:eastAsia="Times New Roman"/>
          <w:color w:val="212121"/>
          <w:szCs w:val="24"/>
        </w:rPr>
        <w:t xml:space="preserve">, η </w:t>
      </w:r>
      <w:r>
        <w:rPr>
          <w:rFonts w:eastAsia="Times New Roman"/>
          <w:color w:val="212121"/>
          <w:szCs w:val="24"/>
        </w:rPr>
        <w:t>κ</w:t>
      </w:r>
      <w:r>
        <w:rPr>
          <w:rFonts w:eastAsia="Times New Roman"/>
          <w:color w:val="212121"/>
          <w:szCs w:val="24"/>
        </w:rPr>
        <w:t xml:space="preserve">εντρική </w:t>
      </w:r>
      <w:r>
        <w:rPr>
          <w:rFonts w:eastAsia="Times New Roman"/>
          <w:color w:val="212121"/>
          <w:szCs w:val="24"/>
        </w:rPr>
        <w:t>δ</w:t>
      </w:r>
      <w:r w:rsidRPr="00011A05">
        <w:rPr>
          <w:rFonts w:eastAsia="Times New Roman"/>
          <w:color w:val="212121"/>
          <w:szCs w:val="24"/>
        </w:rPr>
        <w:t>ιοίκηση</w:t>
      </w:r>
      <w:r>
        <w:rPr>
          <w:rFonts w:eastAsia="Times New Roman"/>
          <w:color w:val="212121"/>
          <w:szCs w:val="24"/>
        </w:rPr>
        <w:t>»,</w:t>
      </w:r>
      <w:r w:rsidRPr="00011A05">
        <w:rPr>
          <w:rFonts w:eastAsia="Times New Roman"/>
          <w:color w:val="212121"/>
          <w:szCs w:val="24"/>
        </w:rPr>
        <w:t xml:space="preserve"> χωρίς να σεβόμαστε και τις διαδικασίες</w:t>
      </w:r>
      <w:r>
        <w:rPr>
          <w:rFonts w:eastAsia="Times New Roman"/>
          <w:color w:val="212121"/>
          <w:szCs w:val="24"/>
        </w:rPr>
        <w:t>,</w:t>
      </w:r>
      <w:r w:rsidRPr="00011A05">
        <w:rPr>
          <w:rFonts w:eastAsia="Times New Roman"/>
          <w:color w:val="212121"/>
          <w:szCs w:val="24"/>
        </w:rPr>
        <w:t xml:space="preserve"> αλλά και τους τοπικούς άρ</w:t>
      </w:r>
      <w:r w:rsidRPr="00011A05">
        <w:rPr>
          <w:rFonts w:eastAsia="Times New Roman"/>
          <w:color w:val="212121"/>
          <w:szCs w:val="24"/>
        </w:rPr>
        <w:t>χοντες</w:t>
      </w:r>
      <w:r>
        <w:rPr>
          <w:rFonts w:eastAsia="Times New Roman"/>
          <w:color w:val="212121"/>
          <w:szCs w:val="24"/>
        </w:rPr>
        <w:t>. Άρα, κ</w:t>
      </w:r>
      <w:r w:rsidRPr="00011A05">
        <w:rPr>
          <w:rFonts w:eastAsia="Times New Roman"/>
          <w:color w:val="212121"/>
          <w:szCs w:val="24"/>
        </w:rPr>
        <w:t>αι οι τοπικοί άρχοντες πρέπε</w:t>
      </w:r>
      <w:r>
        <w:rPr>
          <w:rFonts w:eastAsia="Times New Roman"/>
          <w:color w:val="212121"/>
          <w:szCs w:val="24"/>
        </w:rPr>
        <w:t>ι να αναλαμβάνουν τη δική τους ε</w:t>
      </w:r>
      <w:r w:rsidRPr="00011A05">
        <w:rPr>
          <w:rFonts w:eastAsia="Times New Roman"/>
          <w:color w:val="212121"/>
          <w:szCs w:val="24"/>
        </w:rPr>
        <w:t>υθύνη</w:t>
      </w:r>
      <w:r>
        <w:rPr>
          <w:rFonts w:eastAsia="Times New Roman"/>
          <w:color w:val="212121"/>
          <w:szCs w:val="24"/>
        </w:rPr>
        <w:t>.</w:t>
      </w:r>
    </w:p>
    <w:p w14:paraId="22B6F377" w14:textId="77777777" w:rsidR="00841B0A" w:rsidRDefault="00B011D5">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Δ</w:t>
      </w:r>
      <w:r w:rsidRPr="00011A05">
        <w:rPr>
          <w:rFonts w:eastAsia="Times New Roman"/>
          <w:color w:val="212121"/>
          <w:szCs w:val="24"/>
        </w:rPr>
        <w:t>εν μπορείς</w:t>
      </w:r>
      <w:r>
        <w:rPr>
          <w:rFonts w:eastAsia="Times New Roman"/>
          <w:color w:val="212121"/>
          <w:szCs w:val="24"/>
        </w:rPr>
        <w:t>,</w:t>
      </w:r>
      <w:r w:rsidRPr="00011A05">
        <w:rPr>
          <w:rFonts w:eastAsia="Times New Roman"/>
          <w:color w:val="212121"/>
          <w:szCs w:val="24"/>
        </w:rPr>
        <w:t xml:space="preserve"> λοιπόν</w:t>
      </w:r>
      <w:r>
        <w:rPr>
          <w:rFonts w:eastAsia="Times New Roman"/>
          <w:color w:val="212121"/>
          <w:szCs w:val="24"/>
        </w:rPr>
        <w:t>, να πας σε μι</w:t>
      </w:r>
      <w:r w:rsidRPr="00011A05">
        <w:rPr>
          <w:rFonts w:eastAsia="Times New Roman"/>
          <w:color w:val="212121"/>
          <w:szCs w:val="24"/>
        </w:rPr>
        <w:t xml:space="preserve">α περιοχή </w:t>
      </w:r>
      <w:r>
        <w:rPr>
          <w:rFonts w:eastAsia="Times New Roman"/>
          <w:color w:val="212121"/>
          <w:szCs w:val="24"/>
        </w:rPr>
        <w:t>ό</w:t>
      </w:r>
      <w:r w:rsidRPr="00011A05">
        <w:rPr>
          <w:rFonts w:eastAsia="Times New Roman"/>
          <w:color w:val="212121"/>
          <w:szCs w:val="24"/>
        </w:rPr>
        <w:t>που δεν έχει γίνει κάποια ενέργεια είτε από το</w:t>
      </w:r>
      <w:r>
        <w:rPr>
          <w:rFonts w:eastAsia="Times New Roman"/>
          <w:color w:val="212121"/>
          <w:szCs w:val="24"/>
        </w:rPr>
        <w:t>ν</w:t>
      </w:r>
      <w:r w:rsidRPr="00011A05">
        <w:rPr>
          <w:rFonts w:eastAsia="Times New Roman"/>
          <w:color w:val="212121"/>
          <w:szCs w:val="24"/>
        </w:rPr>
        <w:t xml:space="preserve"> δήμο είτε από την περιφέρεια και να πεις </w:t>
      </w:r>
      <w:r>
        <w:rPr>
          <w:rFonts w:eastAsia="Times New Roman"/>
          <w:color w:val="212121"/>
          <w:szCs w:val="24"/>
        </w:rPr>
        <w:t xml:space="preserve">«έρχομαι εγώ ως </w:t>
      </w:r>
      <w:r>
        <w:rPr>
          <w:rFonts w:eastAsia="Times New Roman"/>
          <w:color w:val="212121"/>
          <w:szCs w:val="24"/>
        </w:rPr>
        <w:t>κ</w:t>
      </w:r>
      <w:r>
        <w:rPr>
          <w:rFonts w:eastAsia="Times New Roman"/>
          <w:color w:val="212121"/>
          <w:szCs w:val="24"/>
        </w:rPr>
        <w:t xml:space="preserve">εντρικό </w:t>
      </w:r>
      <w:r>
        <w:rPr>
          <w:rFonts w:eastAsia="Times New Roman"/>
          <w:color w:val="212121"/>
          <w:szCs w:val="24"/>
        </w:rPr>
        <w:t>κ</w:t>
      </w:r>
      <w:r>
        <w:rPr>
          <w:rFonts w:eastAsia="Times New Roman"/>
          <w:color w:val="212121"/>
          <w:szCs w:val="24"/>
        </w:rPr>
        <w:t>ράτος και το κάν</w:t>
      </w:r>
      <w:r>
        <w:rPr>
          <w:rFonts w:eastAsia="Times New Roman"/>
          <w:color w:val="212121"/>
          <w:szCs w:val="24"/>
        </w:rPr>
        <w:t xml:space="preserve">ω και ας μην είναι </w:t>
      </w:r>
      <w:r w:rsidRPr="00011A05">
        <w:rPr>
          <w:rFonts w:eastAsia="Times New Roman"/>
          <w:color w:val="212121"/>
          <w:szCs w:val="24"/>
        </w:rPr>
        <w:t>και στην αρμοδιότη</w:t>
      </w:r>
      <w:r>
        <w:rPr>
          <w:rFonts w:eastAsia="Times New Roman"/>
          <w:color w:val="212121"/>
          <w:szCs w:val="24"/>
        </w:rPr>
        <w:t>τά</w:t>
      </w:r>
      <w:r w:rsidRPr="00011A05">
        <w:rPr>
          <w:rFonts w:eastAsia="Times New Roman"/>
          <w:color w:val="212121"/>
          <w:szCs w:val="24"/>
        </w:rPr>
        <w:t xml:space="preserve"> </w:t>
      </w:r>
      <w:r>
        <w:rPr>
          <w:rFonts w:eastAsia="Times New Roman"/>
          <w:color w:val="212121"/>
          <w:szCs w:val="24"/>
        </w:rPr>
        <w:t>μου».</w:t>
      </w:r>
    </w:p>
    <w:p w14:paraId="22B6F378" w14:textId="77777777" w:rsidR="00841B0A" w:rsidRDefault="00B011D5">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Το δεύτερο είναι ότι π</w:t>
      </w:r>
      <w:r w:rsidRPr="00011A05">
        <w:rPr>
          <w:rFonts w:eastAsia="Times New Roman"/>
          <w:color w:val="212121"/>
          <w:szCs w:val="24"/>
        </w:rPr>
        <w:t xml:space="preserve">οτέ δεν έχουμε αρνηθεί </w:t>
      </w:r>
      <w:r>
        <w:rPr>
          <w:rFonts w:eastAsia="Times New Roman"/>
          <w:color w:val="212121"/>
          <w:szCs w:val="24"/>
        </w:rPr>
        <w:t>-</w:t>
      </w:r>
      <w:r w:rsidRPr="00011A05">
        <w:rPr>
          <w:rFonts w:eastAsia="Times New Roman"/>
          <w:color w:val="212121"/>
          <w:szCs w:val="24"/>
        </w:rPr>
        <w:t xml:space="preserve">και έχουμε δώσει εξετάσεις </w:t>
      </w:r>
      <w:r>
        <w:rPr>
          <w:rFonts w:eastAsia="Times New Roman"/>
          <w:color w:val="212121"/>
          <w:szCs w:val="24"/>
        </w:rPr>
        <w:t>σε αυτό- όταν ένας δ</w:t>
      </w:r>
      <w:r w:rsidRPr="00011A05">
        <w:rPr>
          <w:rFonts w:eastAsia="Times New Roman"/>
          <w:color w:val="212121"/>
          <w:szCs w:val="24"/>
        </w:rPr>
        <w:t>ήμος δεν μπορεί ν</w:t>
      </w:r>
      <w:r>
        <w:rPr>
          <w:rFonts w:eastAsia="Times New Roman"/>
          <w:color w:val="212121"/>
          <w:szCs w:val="24"/>
        </w:rPr>
        <w:t>α ανταποκριθεί ή μια περιφέρεια δεν μπορεί να ανταποκριθεί</w:t>
      </w:r>
      <w:r w:rsidRPr="00011A05">
        <w:rPr>
          <w:rFonts w:eastAsia="Times New Roman"/>
          <w:color w:val="212121"/>
          <w:szCs w:val="24"/>
        </w:rPr>
        <w:t xml:space="preserve"> </w:t>
      </w:r>
      <w:r>
        <w:rPr>
          <w:rFonts w:eastAsia="Times New Roman"/>
          <w:color w:val="212121"/>
          <w:szCs w:val="24"/>
        </w:rPr>
        <w:t xml:space="preserve">είτε </w:t>
      </w:r>
      <w:r w:rsidRPr="00011A05">
        <w:rPr>
          <w:rFonts w:eastAsia="Times New Roman"/>
          <w:color w:val="212121"/>
          <w:szCs w:val="24"/>
        </w:rPr>
        <w:t xml:space="preserve">σε </w:t>
      </w:r>
      <w:r>
        <w:rPr>
          <w:rFonts w:eastAsia="Times New Roman"/>
          <w:color w:val="212121"/>
          <w:szCs w:val="24"/>
        </w:rPr>
        <w:t>μελετητικό</w:t>
      </w:r>
      <w:r w:rsidRPr="00011A05">
        <w:rPr>
          <w:rFonts w:eastAsia="Times New Roman"/>
          <w:color w:val="212121"/>
          <w:szCs w:val="24"/>
        </w:rPr>
        <w:t xml:space="preserve"> επίπεδο </w:t>
      </w:r>
      <w:r>
        <w:rPr>
          <w:rFonts w:eastAsia="Times New Roman"/>
          <w:color w:val="212121"/>
          <w:szCs w:val="24"/>
        </w:rPr>
        <w:t xml:space="preserve">είτε σε επίπεδο </w:t>
      </w:r>
      <w:r w:rsidRPr="00011A05">
        <w:rPr>
          <w:rFonts w:eastAsia="Times New Roman"/>
          <w:color w:val="212121"/>
          <w:szCs w:val="24"/>
        </w:rPr>
        <w:t>υλοποίησης ενός έργου</w:t>
      </w:r>
      <w:r>
        <w:rPr>
          <w:rFonts w:eastAsia="Times New Roman"/>
          <w:color w:val="212121"/>
          <w:szCs w:val="24"/>
        </w:rPr>
        <w:t xml:space="preserve">, </w:t>
      </w:r>
      <w:r w:rsidRPr="00011A05">
        <w:rPr>
          <w:rFonts w:eastAsia="Times New Roman"/>
          <w:color w:val="212121"/>
          <w:szCs w:val="24"/>
        </w:rPr>
        <w:t>μ</w:t>
      </w:r>
      <w:r>
        <w:rPr>
          <w:rFonts w:eastAsia="Times New Roman"/>
          <w:color w:val="212121"/>
          <w:szCs w:val="24"/>
        </w:rPr>
        <w:t>ε μία προγραμματική σύμβαση να την υλοποιήσει</w:t>
      </w:r>
      <w:r w:rsidRPr="00011A05">
        <w:rPr>
          <w:rFonts w:eastAsia="Times New Roman"/>
          <w:color w:val="212121"/>
          <w:szCs w:val="24"/>
        </w:rPr>
        <w:t xml:space="preserve"> κάποιος κεντρικός φορέας και κυρίως του Υπουργείου Υποδομών</w:t>
      </w:r>
      <w:r>
        <w:rPr>
          <w:rFonts w:eastAsia="Times New Roman"/>
          <w:color w:val="212121"/>
          <w:szCs w:val="24"/>
        </w:rPr>
        <w:t>.</w:t>
      </w:r>
    </w:p>
    <w:p w14:paraId="22B6F379" w14:textId="77777777" w:rsidR="00841B0A" w:rsidRDefault="00B011D5">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Βλέπω τον κ. Συντυχάκη. Α</w:t>
      </w:r>
      <w:r w:rsidRPr="00011A05">
        <w:rPr>
          <w:rFonts w:eastAsia="Times New Roman"/>
          <w:color w:val="212121"/>
          <w:szCs w:val="24"/>
        </w:rPr>
        <w:t xml:space="preserve">υτό </w:t>
      </w:r>
      <w:r>
        <w:rPr>
          <w:rFonts w:eastAsia="Times New Roman"/>
          <w:color w:val="212121"/>
          <w:szCs w:val="24"/>
        </w:rPr>
        <w:t xml:space="preserve">γίνεται </w:t>
      </w:r>
      <w:r w:rsidRPr="00011A05">
        <w:rPr>
          <w:rFonts w:eastAsia="Times New Roman"/>
          <w:color w:val="212121"/>
          <w:szCs w:val="24"/>
        </w:rPr>
        <w:t>στην Κρήτη τώρα σε μ</w:t>
      </w:r>
      <w:r>
        <w:rPr>
          <w:rFonts w:eastAsia="Times New Roman"/>
          <w:color w:val="212121"/>
          <w:szCs w:val="24"/>
        </w:rPr>
        <w:t>ι</w:t>
      </w:r>
      <w:r w:rsidRPr="00011A05">
        <w:rPr>
          <w:rFonts w:eastAsia="Times New Roman"/>
          <w:color w:val="212121"/>
          <w:szCs w:val="24"/>
        </w:rPr>
        <w:t xml:space="preserve">α σειρά από έργα </w:t>
      </w:r>
      <w:r>
        <w:rPr>
          <w:rFonts w:eastAsia="Times New Roman"/>
          <w:color w:val="212121"/>
          <w:szCs w:val="24"/>
        </w:rPr>
        <w:t>ό</w:t>
      </w:r>
      <w:r w:rsidRPr="00011A05">
        <w:rPr>
          <w:rFonts w:eastAsia="Times New Roman"/>
          <w:color w:val="212121"/>
          <w:szCs w:val="24"/>
        </w:rPr>
        <w:t>που είχαμε φυσικές καταστροφές</w:t>
      </w:r>
      <w:r>
        <w:rPr>
          <w:rFonts w:eastAsia="Times New Roman"/>
          <w:color w:val="212121"/>
          <w:szCs w:val="24"/>
        </w:rPr>
        <w:t>. Α</w:t>
      </w:r>
      <w:r>
        <w:rPr>
          <w:rFonts w:eastAsia="Times New Roman"/>
          <w:color w:val="212121"/>
          <w:szCs w:val="24"/>
        </w:rPr>
        <w:t>υτό γίνεται</w:t>
      </w:r>
      <w:r w:rsidRPr="00011A05">
        <w:rPr>
          <w:rFonts w:eastAsia="Times New Roman"/>
          <w:color w:val="212121"/>
          <w:szCs w:val="24"/>
        </w:rPr>
        <w:t xml:space="preserve"> και στην προετοιμασία τους και στην καταγραφή </w:t>
      </w:r>
      <w:r>
        <w:rPr>
          <w:rFonts w:eastAsia="Times New Roman"/>
          <w:color w:val="212121"/>
          <w:szCs w:val="24"/>
        </w:rPr>
        <w:t>τους,</w:t>
      </w:r>
      <w:r w:rsidRPr="00011A05">
        <w:rPr>
          <w:rFonts w:eastAsia="Times New Roman"/>
          <w:color w:val="212121"/>
          <w:szCs w:val="24"/>
        </w:rPr>
        <w:t xml:space="preserve"> αλλά και στην υλοποίησή </w:t>
      </w:r>
      <w:r>
        <w:rPr>
          <w:rFonts w:eastAsia="Times New Roman"/>
          <w:color w:val="212121"/>
          <w:szCs w:val="24"/>
        </w:rPr>
        <w:t>τους.</w:t>
      </w:r>
    </w:p>
    <w:p w14:paraId="22B6F37A" w14:textId="77777777" w:rsidR="00841B0A" w:rsidRDefault="00B011D5">
      <w:pPr>
        <w:tabs>
          <w:tab w:val="left" w:pos="2738"/>
          <w:tab w:val="center" w:pos="4753"/>
          <w:tab w:val="left" w:pos="5723"/>
        </w:tabs>
        <w:spacing w:line="600" w:lineRule="auto"/>
        <w:ind w:firstLine="720"/>
        <w:jc w:val="both"/>
        <w:rPr>
          <w:rFonts w:eastAsia="Times New Roman"/>
          <w:color w:val="212121"/>
          <w:szCs w:val="24"/>
        </w:rPr>
      </w:pPr>
      <w:r w:rsidRPr="00011A05">
        <w:rPr>
          <w:rFonts w:eastAsia="Times New Roman"/>
          <w:color w:val="212121"/>
          <w:szCs w:val="24"/>
        </w:rPr>
        <w:t>Επομένως</w:t>
      </w:r>
      <w:r>
        <w:rPr>
          <w:rFonts w:eastAsia="Times New Roman"/>
          <w:color w:val="212121"/>
          <w:szCs w:val="24"/>
        </w:rPr>
        <w:t>,</w:t>
      </w:r>
      <w:r w:rsidRPr="00011A05">
        <w:rPr>
          <w:rFonts w:eastAsia="Times New Roman"/>
          <w:color w:val="212121"/>
          <w:szCs w:val="24"/>
        </w:rPr>
        <w:t xml:space="preserve"> θα συμφωνήσω μ</w:t>
      </w:r>
      <w:r>
        <w:rPr>
          <w:rFonts w:eastAsia="Times New Roman"/>
          <w:color w:val="212121"/>
          <w:szCs w:val="24"/>
        </w:rPr>
        <w:t>αζί σας ότι πρέπει να υπάρχει μι</w:t>
      </w:r>
      <w:r w:rsidRPr="00011A05">
        <w:rPr>
          <w:rFonts w:eastAsia="Times New Roman"/>
          <w:color w:val="212121"/>
          <w:szCs w:val="24"/>
        </w:rPr>
        <w:t xml:space="preserve">α ιδιαίτερη </w:t>
      </w:r>
      <w:r>
        <w:rPr>
          <w:rFonts w:eastAsia="Times New Roman"/>
          <w:color w:val="212121"/>
          <w:szCs w:val="24"/>
        </w:rPr>
        <w:t>–ε</w:t>
      </w:r>
      <w:r w:rsidRPr="00011A05">
        <w:rPr>
          <w:rFonts w:eastAsia="Times New Roman"/>
          <w:color w:val="212121"/>
          <w:szCs w:val="24"/>
        </w:rPr>
        <w:t>πιτέλους</w:t>
      </w:r>
      <w:r>
        <w:rPr>
          <w:rFonts w:eastAsia="Times New Roman"/>
          <w:color w:val="212121"/>
          <w:szCs w:val="24"/>
        </w:rPr>
        <w:t>-</w:t>
      </w:r>
      <w:r w:rsidRPr="00011A05">
        <w:rPr>
          <w:rFonts w:eastAsia="Times New Roman"/>
          <w:color w:val="212121"/>
          <w:szCs w:val="24"/>
        </w:rPr>
        <w:t xml:space="preserve"> μέριμνα </w:t>
      </w:r>
      <w:r>
        <w:rPr>
          <w:rFonts w:eastAsia="Times New Roman"/>
          <w:color w:val="212121"/>
          <w:szCs w:val="24"/>
        </w:rPr>
        <w:t xml:space="preserve">στη </w:t>
      </w:r>
      <w:r w:rsidRPr="00011A05">
        <w:rPr>
          <w:rFonts w:eastAsia="Times New Roman"/>
          <w:color w:val="212121"/>
          <w:szCs w:val="24"/>
        </w:rPr>
        <w:t>συγκεκριμένη περιοχή</w:t>
      </w:r>
      <w:r>
        <w:rPr>
          <w:rFonts w:eastAsia="Times New Roman"/>
          <w:color w:val="212121"/>
          <w:szCs w:val="24"/>
        </w:rPr>
        <w:t xml:space="preserve">, πρέπει να υπάρχει αναθεώρηση </w:t>
      </w:r>
      <w:r w:rsidRPr="00011A05">
        <w:rPr>
          <w:rFonts w:eastAsia="Times New Roman"/>
          <w:color w:val="212121"/>
          <w:szCs w:val="24"/>
        </w:rPr>
        <w:t>του σχεδίου πόλεως</w:t>
      </w:r>
      <w:r>
        <w:rPr>
          <w:rFonts w:eastAsia="Times New Roman"/>
          <w:color w:val="212121"/>
          <w:szCs w:val="24"/>
        </w:rPr>
        <w:t xml:space="preserve"> </w:t>
      </w:r>
      <w:r>
        <w:rPr>
          <w:rFonts w:eastAsia="Times New Roman"/>
          <w:color w:val="212121"/>
          <w:szCs w:val="24"/>
        </w:rPr>
        <w:t>-που καταλαβαίνετε</w:t>
      </w:r>
      <w:r w:rsidRPr="00011A05">
        <w:rPr>
          <w:rFonts w:eastAsia="Times New Roman"/>
          <w:color w:val="212121"/>
          <w:szCs w:val="24"/>
        </w:rPr>
        <w:t xml:space="preserve"> τι σημαίνει αυτό και τι ευθύνες έχουν όσοι έκαναν </w:t>
      </w:r>
      <w:r w:rsidRPr="00011A05">
        <w:rPr>
          <w:rFonts w:eastAsia="Times New Roman"/>
          <w:color w:val="212121"/>
          <w:szCs w:val="24"/>
        </w:rPr>
        <w:lastRenderedPageBreak/>
        <w:t xml:space="preserve">αυτό </w:t>
      </w:r>
      <w:r>
        <w:rPr>
          <w:rFonts w:eastAsia="Times New Roman"/>
          <w:color w:val="212121"/>
          <w:szCs w:val="24"/>
        </w:rPr>
        <w:t xml:space="preserve">το </w:t>
      </w:r>
      <w:r w:rsidRPr="00011A05">
        <w:rPr>
          <w:rFonts w:eastAsia="Times New Roman"/>
          <w:color w:val="212121"/>
          <w:szCs w:val="24"/>
        </w:rPr>
        <w:t>σχέδιο πόλεως</w:t>
      </w:r>
      <w:r>
        <w:rPr>
          <w:rFonts w:eastAsia="Times New Roman"/>
          <w:color w:val="212121"/>
          <w:szCs w:val="24"/>
        </w:rPr>
        <w:t>,</w:t>
      </w:r>
      <w:r w:rsidRPr="00011A05">
        <w:rPr>
          <w:rFonts w:eastAsia="Times New Roman"/>
          <w:color w:val="212121"/>
          <w:szCs w:val="24"/>
        </w:rPr>
        <w:t xml:space="preserve"> χωρίς να έχουν τις απαραίτητες υποδομές</w:t>
      </w:r>
      <w:r>
        <w:rPr>
          <w:rFonts w:eastAsia="Times New Roman"/>
          <w:color w:val="212121"/>
          <w:szCs w:val="24"/>
        </w:rPr>
        <w:t>,</w:t>
      </w:r>
      <w:r w:rsidRPr="00011A05">
        <w:rPr>
          <w:rFonts w:eastAsia="Times New Roman"/>
          <w:color w:val="212121"/>
          <w:szCs w:val="24"/>
        </w:rPr>
        <w:t xml:space="preserve"> μελέτες</w:t>
      </w:r>
      <w:r>
        <w:rPr>
          <w:rFonts w:eastAsia="Times New Roman"/>
          <w:color w:val="212121"/>
          <w:szCs w:val="24"/>
        </w:rPr>
        <w:t>-</w:t>
      </w:r>
      <w:r w:rsidRPr="00011A05">
        <w:rPr>
          <w:rFonts w:eastAsia="Times New Roman"/>
          <w:color w:val="212121"/>
          <w:szCs w:val="24"/>
        </w:rPr>
        <w:t xml:space="preserve"> </w:t>
      </w:r>
      <w:r>
        <w:rPr>
          <w:rFonts w:eastAsia="Times New Roman"/>
          <w:color w:val="212121"/>
          <w:szCs w:val="24"/>
        </w:rPr>
        <w:t>για να μην έχουμε</w:t>
      </w:r>
      <w:r w:rsidRPr="00011A05">
        <w:rPr>
          <w:rFonts w:eastAsia="Times New Roman"/>
          <w:color w:val="212121"/>
          <w:szCs w:val="24"/>
        </w:rPr>
        <w:t xml:space="preserve"> τέτοια φαινόμενα</w:t>
      </w:r>
      <w:r>
        <w:rPr>
          <w:rFonts w:eastAsia="Times New Roman"/>
          <w:color w:val="212121"/>
          <w:szCs w:val="24"/>
        </w:rPr>
        <w:t>. Ο</w:t>
      </w:r>
      <w:r w:rsidRPr="00011A05">
        <w:rPr>
          <w:rFonts w:eastAsia="Times New Roman"/>
          <w:color w:val="212121"/>
          <w:szCs w:val="24"/>
        </w:rPr>
        <w:t>πότε</w:t>
      </w:r>
      <w:r>
        <w:rPr>
          <w:rFonts w:eastAsia="Times New Roman"/>
          <w:color w:val="212121"/>
          <w:szCs w:val="24"/>
        </w:rPr>
        <w:t>,</w:t>
      </w:r>
      <w:r w:rsidRPr="00011A05">
        <w:rPr>
          <w:rFonts w:eastAsia="Times New Roman"/>
          <w:color w:val="212121"/>
          <w:szCs w:val="24"/>
        </w:rPr>
        <w:t xml:space="preserve"> είμαστε </w:t>
      </w:r>
      <w:r>
        <w:rPr>
          <w:rFonts w:eastAsia="Times New Roman"/>
          <w:color w:val="212121"/>
          <w:szCs w:val="24"/>
        </w:rPr>
        <w:t xml:space="preserve">στη διάθεση της </w:t>
      </w:r>
      <w:r>
        <w:rPr>
          <w:rFonts w:eastAsia="Times New Roman"/>
          <w:color w:val="212121"/>
          <w:szCs w:val="24"/>
        </w:rPr>
        <w:t>τ</w:t>
      </w:r>
      <w:r>
        <w:rPr>
          <w:rFonts w:eastAsia="Times New Roman"/>
          <w:color w:val="212121"/>
          <w:szCs w:val="24"/>
        </w:rPr>
        <w:t xml:space="preserve">οπικής </w:t>
      </w:r>
      <w:r>
        <w:rPr>
          <w:rFonts w:eastAsia="Times New Roman"/>
          <w:color w:val="212121"/>
          <w:szCs w:val="24"/>
        </w:rPr>
        <w:t>α</w:t>
      </w:r>
      <w:r w:rsidRPr="00011A05">
        <w:rPr>
          <w:rFonts w:eastAsia="Times New Roman"/>
          <w:color w:val="212121"/>
          <w:szCs w:val="24"/>
        </w:rPr>
        <w:t>υτοδιοίκησης</w:t>
      </w:r>
      <w:r>
        <w:rPr>
          <w:rFonts w:eastAsia="Times New Roman"/>
          <w:color w:val="212121"/>
          <w:szCs w:val="24"/>
        </w:rPr>
        <w:t>, είμαστε έτοιμοι να συνδρ</w:t>
      </w:r>
      <w:r>
        <w:rPr>
          <w:rFonts w:eastAsia="Times New Roman"/>
          <w:color w:val="212121"/>
          <w:szCs w:val="24"/>
        </w:rPr>
        <w:t xml:space="preserve">άμουμε </w:t>
      </w:r>
      <w:r w:rsidRPr="00011A05">
        <w:rPr>
          <w:rFonts w:eastAsia="Times New Roman"/>
          <w:color w:val="212121"/>
          <w:szCs w:val="24"/>
        </w:rPr>
        <w:t xml:space="preserve">στο έργο </w:t>
      </w:r>
      <w:r>
        <w:rPr>
          <w:rFonts w:eastAsia="Times New Roman"/>
          <w:color w:val="212121"/>
          <w:szCs w:val="24"/>
        </w:rPr>
        <w:t>της, όταν είναι έτοιμη.</w:t>
      </w:r>
    </w:p>
    <w:p w14:paraId="22B6F37B" w14:textId="77777777" w:rsidR="00841B0A" w:rsidRDefault="00B011D5">
      <w:pPr>
        <w:tabs>
          <w:tab w:val="left" w:pos="2738"/>
          <w:tab w:val="center" w:pos="4753"/>
          <w:tab w:val="left" w:pos="5723"/>
        </w:tabs>
        <w:spacing w:line="600" w:lineRule="auto"/>
        <w:ind w:firstLine="720"/>
        <w:jc w:val="both"/>
        <w:rPr>
          <w:rFonts w:eastAsia="Times New Roman"/>
          <w:color w:val="212121"/>
          <w:szCs w:val="24"/>
        </w:rPr>
      </w:pPr>
      <w:r>
        <w:rPr>
          <w:rFonts w:eastAsia="Times New Roman" w:cs="Times New Roman"/>
          <w:b/>
          <w:szCs w:val="24"/>
        </w:rPr>
        <w:t xml:space="preserve">ΠΡΟΕΔΡΕΥΩΝ (Νικήτας Κακλαμάνης): </w:t>
      </w:r>
      <w:r>
        <w:rPr>
          <w:rFonts w:eastAsia="Times New Roman"/>
          <w:color w:val="212121"/>
          <w:szCs w:val="24"/>
        </w:rPr>
        <w:t xml:space="preserve">Προχωρούμε στην έκτη με αριθμό </w:t>
      </w:r>
      <w:r w:rsidRPr="00011A05">
        <w:rPr>
          <w:rFonts w:eastAsia="Times New Roman"/>
          <w:color w:val="212121"/>
          <w:szCs w:val="24"/>
        </w:rPr>
        <w:t>434</w:t>
      </w:r>
      <w:r>
        <w:rPr>
          <w:rFonts w:eastAsia="Times New Roman"/>
          <w:color w:val="212121"/>
          <w:szCs w:val="24"/>
        </w:rPr>
        <w:t xml:space="preserve">/22-3-2019 </w:t>
      </w:r>
      <w:r w:rsidRPr="00011A05">
        <w:rPr>
          <w:rFonts w:eastAsia="Times New Roman"/>
          <w:color w:val="212121"/>
          <w:szCs w:val="24"/>
        </w:rPr>
        <w:t xml:space="preserve">επίκαιρη ερώτηση </w:t>
      </w:r>
      <w:r>
        <w:rPr>
          <w:rFonts w:eastAsia="Times New Roman"/>
          <w:color w:val="212121"/>
          <w:szCs w:val="24"/>
        </w:rPr>
        <w:t>δεύτερου κύκλου του Βουλευτή Α΄</w:t>
      </w:r>
      <w:r w:rsidRPr="00011A05">
        <w:rPr>
          <w:rFonts w:eastAsia="Times New Roman"/>
          <w:color w:val="212121"/>
          <w:szCs w:val="24"/>
        </w:rPr>
        <w:t xml:space="preserve"> Θεσσαλονίκη</w:t>
      </w:r>
      <w:r>
        <w:rPr>
          <w:rFonts w:eastAsia="Times New Roman"/>
          <w:color w:val="212121"/>
          <w:szCs w:val="24"/>
        </w:rPr>
        <w:t xml:space="preserve">ς της Ένωσης Κεντρώων κ. Ιωάννη </w:t>
      </w:r>
      <w:proofErr w:type="spellStart"/>
      <w:r>
        <w:rPr>
          <w:rFonts w:eastAsia="Times New Roman"/>
          <w:color w:val="212121"/>
          <w:szCs w:val="24"/>
        </w:rPr>
        <w:t>Σαρίδη</w:t>
      </w:r>
      <w:proofErr w:type="spellEnd"/>
      <w:r>
        <w:rPr>
          <w:rFonts w:eastAsia="Times New Roman"/>
          <w:color w:val="212121"/>
          <w:szCs w:val="24"/>
        </w:rPr>
        <w:t xml:space="preserve"> προς τον Υπουργό Υποδομών και Μεταφορών</w:t>
      </w:r>
      <w:r>
        <w:rPr>
          <w:rFonts w:eastAsia="Times New Roman"/>
          <w:color w:val="212121"/>
          <w:szCs w:val="24"/>
        </w:rPr>
        <w:t xml:space="preserve">, </w:t>
      </w:r>
      <w:r w:rsidRPr="00011A05">
        <w:rPr>
          <w:rFonts w:eastAsia="Times New Roman"/>
          <w:color w:val="212121"/>
          <w:szCs w:val="24"/>
        </w:rPr>
        <w:t>με θέμα</w:t>
      </w:r>
      <w:r>
        <w:rPr>
          <w:rFonts w:eastAsia="Times New Roman"/>
          <w:color w:val="212121"/>
          <w:szCs w:val="24"/>
        </w:rPr>
        <w:t>:</w:t>
      </w:r>
      <w:r w:rsidRPr="00011A05">
        <w:rPr>
          <w:rFonts w:eastAsia="Times New Roman"/>
          <w:color w:val="212121"/>
          <w:szCs w:val="24"/>
        </w:rPr>
        <w:t xml:space="preserve"> </w:t>
      </w:r>
      <w:r>
        <w:rPr>
          <w:rFonts w:eastAsia="Times New Roman"/>
          <w:color w:val="212121"/>
          <w:szCs w:val="24"/>
        </w:rPr>
        <w:t>«Β</w:t>
      </w:r>
      <w:r w:rsidRPr="00011A05">
        <w:rPr>
          <w:rFonts w:eastAsia="Times New Roman"/>
          <w:color w:val="212121"/>
          <w:szCs w:val="24"/>
        </w:rPr>
        <w:t>αλτώνει</w:t>
      </w:r>
      <w:r>
        <w:rPr>
          <w:rFonts w:eastAsia="Times New Roman"/>
          <w:color w:val="212121"/>
          <w:szCs w:val="24"/>
        </w:rPr>
        <w:t xml:space="preserve"> η προμήθεια επτακοσίων πενήντα λεωφορείων αστικής συγκοινωνίας - τριακόσια πενήντα</w:t>
      </w:r>
      <w:r w:rsidRPr="00011A05">
        <w:rPr>
          <w:rFonts w:eastAsia="Times New Roman"/>
          <w:color w:val="212121"/>
          <w:szCs w:val="24"/>
        </w:rPr>
        <w:t xml:space="preserve"> για τη Θεσσαλονίκη</w:t>
      </w:r>
      <w:r>
        <w:rPr>
          <w:rFonts w:eastAsia="Times New Roman"/>
          <w:color w:val="212121"/>
          <w:szCs w:val="24"/>
        </w:rPr>
        <w:t>».</w:t>
      </w:r>
    </w:p>
    <w:p w14:paraId="22B6F37C" w14:textId="77777777" w:rsidR="00841B0A" w:rsidRDefault="00B011D5">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Ορίστε, κύριε </w:t>
      </w:r>
      <w:proofErr w:type="spellStart"/>
      <w:r>
        <w:rPr>
          <w:rFonts w:eastAsia="Times New Roman"/>
          <w:color w:val="212121"/>
          <w:szCs w:val="24"/>
        </w:rPr>
        <w:t>Σαρίδη</w:t>
      </w:r>
      <w:proofErr w:type="spellEnd"/>
      <w:r>
        <w:rPr>
          <w:rFonts w:eastAsia="Times New Roman"/>
          <w:color w:val="212121"/>
          <w:szCs w:val="24"/>
        </w:rPr>
        <w:t>, έχετε τον λόγο.</w:t>
      </w:r>
    </w:p>
    <w:p w14:paraId="22B6F37D" w14:textId="77777777" w:rsidR="00841B0A" w:rsidRDefault="00B011D5">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ΙΩΑΝΝΗΣ ΣΑΡΙΔΗΣ:</w:t>
      </w:r>
      <w:r>
        <w:rPr>
          <w:rFonts w:eastAsia="Times New Roman"/>
          <w:color w:val="212121"/>
          <w:szCs w:val="24"/>
        </w:rPr>
        <w:t xml:space="preserve"> Ευχαριστώ πολύ, κύριε Π</w:t>
      </w:r>
      <w:r w:rsidRPr="00011A05">
        <w:rPr>
          <w:rFonts w:eastAsia="Times New Roman"/>
          <w:color w:val="212121"/>
          <w:szCs w:val="24"/>
        </w:rPr>
        <w:t>ρόεδρε</w:t>
      </w:r>
      <w:r>
        <w:rPr>
          <w:rFonts w:eastAsia="Times New Roman"/>
          <w:color w:val="212121"/>
          <w:szCs w:val="24"/>
        </w:rPr>
        <w:t>.</w:t>
      </w:r>
    </w:p>
    <w:p w14:paraId="22B6F37E" w14:textId="77777777" w:rsidR="00841B0A" w:rsidRDefault="00B011D5">
      <w:pPr>
        <w:tabs>
          <w:tab w:val="left" w:pos="2738"/>
          <w:tab w:val="center" w:pos="4753"/>
          <w:tab w:val="left" w:pos="5723"/>
        </w:tabs>
        <w:spacing w:line="600" w:lineRule="auto"/>
        <w:ind w:firstLine="720"/>
        <w:jc w:val="both"/>
        <w:rPr>
          <w:rFonts w:eastAsia="Times New Roman"/>
          <w:color w:val="212121"/>
          <w:szCs w:val="24"/>
        </w:rPr>
      </w:pPr>
      <w:r w:rsidRPr="00011A05">
        <w:rPr>
          <w:rFonts w:eastAsia="Times New Roman"/>
          <w:color w:val="212121"/>
          <w:szCs w:val="24"/>
        </w:rPr>
        <w:t>Κύριε Υπουργέ</w:t>
      </w:r>
      <w:r>
        <w:rPr>
          <w:rFonts w:eastAsia="Times New Roman"/>
          <w:color w:val="212121"/>
          <w:szCs w:val="24"/>
        </w:rPr>
        <w:t xml:space="preserve">, </w:t>
      </w:r>
      <w:r w:rsidRPr="00011A05">
        <w:rPr>
          <w:rFonts w:eastAsia="Times New Roman"/>
          <w:color w:val="212121"/>
          <w:szCs w:val="24"/>
        </w:rPr>
        <w:t xml:space="preserve">ας ξεκινήσουμε </w:t>
      </w:r>
      <w:r>
        <w:rPr>
          <w:rFonts w:eastAsia="Times New Roman"/>
          <w:color w:val="212121"/>
          <w:szCs w:val="24"/>
        </w:rPr>
        <w:t>με μι</w:t>
      </w:r>
      <w:r w:rsidRPr="00011A05">
        <w:rPr>
          <w:rFonts w:eastAsia="Times New Roman"/>
          <w:color w:val="212121"/>
          <w:szCs w:val="24"/>
        </w:rPr>
        <w:t xml:space="preserve">α </w:t>
      </w:r>
      <w:r w:rsidRPr="00011A05">
        <w:rPr>
          <w:rFonts w:eastAsia="Times New Roman"/>
          <w:color w:val="212121"/>
          <w:szCs w:val="24"/>
        </w:rPr>
        <w:t>πραγματική κατάσταση</w:t>
      </w:r>
      <w:r>
        <w:rPr>
          <w:rFonts w:eastAsia="Times New Roman"/>
          <w:color w:val="212121"/>
          <w:szCs w:val="24"/>
        </w:rPr>
        <w:t xml:space="preserve">, με την πραγματική εικόνα η </w:t>
      </w:r>
      <w:r w:rsidRPr="00011A05">
        <w:rPr>
          <w:rFonts w:eastAsia="Times New Roman"/>
          <w:color w:val="212121"/>
          <w:szCs w:val="24"/>
        </w:rPr>
        <w:t>οποία υπάρχει αυτή τη στιγμή στην πόλη της Θεσσαλονίκης</w:t>
      </w:r>
      <w:r>
        <w:rPr>
          <w:rFonts w:eastAsia="Times New Roman"/>
          <w:color w:val="212121"/>
          <w:szCs w:val="24"/>
        </w:rPr>
        <w:t>. Λεωφορεία ξεκινούν</w:t>
      </w:r>
      <w:r w:rsidRPr="00011A05">
        <w:rPr>
          <w:rFonts w:eastAsia="Times New Roman"/>
          <w:color w:val="212121"/>
          <w:szCs w:val="24"/>
        </w:rPr>
        <w:t xml:space="preserve"> από την αφετηρία και δεν φτάνουν ποτέ στο τέρμα</w:t>
      </w:r>
      <w:r>
        <w:rPr>
          <w:rFonts w:eastAsia="Times New Roman"/>
          <w:color w:val="212121"/>
          <w:szCs w:val="24"/>
        </w:rPr>
        <w:t>,</w:t>
      </w:r>
      <w:r w:rsidRPr="00011A05">
        <w:rPr>
          <w:rFonts w:eastAsia="Times New Roman"/>
          <w:color w:val="212121"/>
          <w:szCs w:val="24"/>
        </w:rPr>
        <w:t xml:space="preserve"> </w:t>
      </w:r>
      <w:r>
        <w:rPr>
          <w:rFonts w:eastAsia="Times New Roman"/>
          <w:color w:val="212121"/>
          <w:szCs w:val="24"/>
        </w:rPr>
        <w:t xml:space="preserve">ακινητοποιούνται </w:t>
      </w:r>
      <w:r>
        <w:rPr>
          <w:rFonts w:eastAsia="Times New Roman"/>
          <w:color w:val="212121"/>
          <w:szCs w:val="24"/>
        </w:rPr>
        <w:lastRenderedPageBreak/>
        <w:t xml:space="preserve">στο μέσον </w:t>
      </w:r>
      <w:r w:rsidRPr="00011A05">
        <w:rPr>
          <w:rFonts w:eastAsia="Times New Roman"/>
          <w:color w:val="212121"/>
          <w:szCs w:val="24"/>
        </w:rPr>
        <w:t>της διαδρομής</w:t>
      </w:r>
      <w:r>
        <w:rPr>
          <w:rFonts w:eastAsia="Times New Roman"/>
          <w:color w:val="212121"/>
          <w:szCs w:val="24"/>
        </w:rPr>
        <w:t>,</w:t>
      </w:r>
      <w:r w:rsidRPr="00011A05">
        <w:rPr>
          <w:rFonts w:eastAsia="Times New Roman"/>
          <w:color w:val="212121"/>
          <w:szCs w:val="24"/>
        </w:rPr>
        <w:t xml:space="preserve"> επιβάτες</w:t>
      </w:r>
      <w:r>
        <w:rPr>
          <w:rFonts w:eastAsia="Times New Roman"/>
          <w:color w:val="212121"/>
          <w:szCs w:val="24"/>
        </w:rPr>
        <w:t>,</w:t>
      </w:r>
      <w:r w:rsidRPr="00011A05">
        <w:rPr>
          <w:rFonts w:eastAsia="Times New Roman"/>
          <w:color w:val="212121"/>
          <w:szCs w:val="24"/>
        </w:rPr>
        <w:t xml:space="preserve"> πολίτες</w:t>
      </w:r>
      <w:r>
        <w:rPr>
          <w:rFonts w:eastAsia="Times New Roman"/>
          <w:color w:val="212121"/>
          <w:szCs w:val="24"/>
        </w:rPr>
        <w:t>,</w:t>
      </w:r>
      <w:r w:rsidRPr="00011A05">
        <w:rPr>
          <w:rFonts w:eastAsia="Times New Roman"/>
          <w:color w:val="212121"/>
          <w:szCs w:val="24"/>
        </w:rPr>
        <w:t xml:space="preserve"> αλλά και επισκέπτες τ</w:t>
      </w:r>
      <w:r w:rsidRPr="00011A05">
        <w:rPr>
          <w:rFonts w:eastAsia="Times New Roman"/>
          <w:color w:val="212121"/>
          <w:szCs w:val="24"/>
        </w:rPr>
        <w:t>αλαιπωρούνται πάρα πολύ</w:t>
      </w:r>
      <w:r>
        <w:rPr>
          <w:rFonts w:eastAsia="Times New Roman"/>
          <w:color w:val="212121"/>
          <w:szCs w:val="24"/>
        </w:rPr>
        <w:t>. Υπάρχουν λ</w:t>
      </w:r>
      <w:r w:rsidRPr="00011A05">
        <w:rPr>
          <w:rFonts w:eastAsia="Times New Roman"/>
          <w:color w:val="212121"/>
          <w:szCs w:val="24"/>
        </w:rPr>
        <w:t>εωφορεία τα οποία δεν είναι σε καλή κατάσταση στον εσωτερικό τους χώρο</w:t>
      </w:r>
      <w:r>
        <w:rPr>
          <w:rFonts w:eastAsia="Times New Roman"/>
          <w:color w:val="212121"/>
          <w:szCs w:val="24"/>
        </w:rPr>
        <w:t>,</w:t>
      </w:r>
      <w:r w:rsidRPr="00011A05">
        <w:rPr>
          <w:rFonts w:eastAsia="Times New Roman"/>
          <w:color w:val="212121"/>
          <w:szCs w:val="24"/>
        </w:rPr>
        <w:t xml:space="preserve"> με σκισμένα καθίσματα</w:t>
      </w:r>
      <w:r>
        <w:rPr>
          <w:rFonts w:eastAsia="Times New Roman"/>
          <w:color w:val="212121"/>
          <w:szCs w:val="24"/>
        </w:rPr>
        <w:t xml:space="preserve">, λεωφορεία αρθρωτά, </w:t>
      </w:r>
      <w:r w:rsidRPr="00011A05">
        <w:rPr>
          <w:rFonts w:eastAsia="Times New Roman"/>
          <w:color w:val="212121"/>
          <w:szCs w:val="24"/>
        </w:rPr>
        <w:t xml:space="preserve">από τα οποία οι </w:t>
      </w:r>
      <w:proofErr w:type="spellStart"/>
      <w:r w:rsidRPr="00011A05">
        <w:rPr>
          <w:rFonts w:eastAsia="Times New Roman"/>
          <w:color w:val="212121"/>
          <w:szCs w:val="24"/>
        </w:rPr>
        <w:t>φυσούνες</w:t>
      </w:r>
      <w:proofErr w:type="spellEnd"/>
      <w:r>
        <w:rPr>
          <w:rFonts w:eastAsia="Times New Roman"/>
          <w:color w:val="212121"/>
          <w:szCs w:val="24"/>
        </w:rPr>
        <w:t>,</w:t>
      </w:r>
      <w:r w:rsidRPr="00011A05">
        <w:rPr>
          <w:rFonts w:eastAsia="Times New Roman"/>
          <w:color w:val="212121"/>
          <w:szCs w:val="24"/>
        </w:rPr>
        <w:t xml:space="preserve"> ακριβώς λόγω της παλαιότητας</w:t>
      </w:r>
      <w:r>
        <w:rPr>
          <w:rFonts w:eastAsia="Times New Roman"/>
          <w:color w:val="212121"/>
          <w:szCs w:val="24"/>
        </w:rPr>
        <w:t>,</w:t>
      </w:r>
      <w:r w:rsidRPr="00011A05">
        <w:rPr>
          <w:rFonts w:eastAsia="Times New Roman"/>
          <w:color w:val="212121"/>
          <w:szCs w:val="24"/>
        </w:rPr>
        <w:t xml:space="preserve"> όταν βρέχει</w:t>
      </w:r>
      <w:r>
        <w:rPr>
          <w:rFonts w:eastAsia="Times New Roman"/>
          <w:color w:val="212121"/>
          <w:szCs w:val="24"/>
        </w:rPr>
        <w:t>,</w:t>
      </w:r>
      <w:r w:rsidRPr="00011A05">
        <w:rPr>
          <w:rFonts w:eastAsia="Times New Roman"/>
          <w:color w:val="212121"/>
          <w:szCs w:val="24"/>
        </w:rPr>
        <w:t xml:space="preserve"> μπάζουν νερά</w:t>
      </w:r>
      <w:r>
        <w:rPr>
          <w:rFonts w:eastAsia="Times New Roman"/>
          <w:color w:val="212121"/>
          <w:szCs w:val="24"/>
        </w:rPr>
        <w:t>.</w:t>
      </w:r>
    </w:p>
    <w:p w14:paraId="22B6F37F" w14:textId="77777777" w:rsidR="00841B0A" w:rsidRDefault="00B011D5">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w:t>
      </w:r>
      <w:r w:rsidRPr="00011A05">
        <w:rPr>
          <w:rFonts w:eastAsia="Times New Roman"/>
          <w:color w:val="212121"/>
          <w:szCs w:val="24"/>
        </w:rPr>
        <w:t>ύμφωνα με ένα δημοσίευμ</w:t>
      </w:r>
      <w:r w:rsidRPr="00011A05">
        <w:rPr>
          <w:rFonts w:eastAsia="Times New Roman"/>
          <w:color w:val="212121"/>
          <w:szCs w:val="24"/>
        </w:rPr>
        <w:t xml:space="preserve">α </w:t>
      </w:r>
      <w:r>
        <w:rPr>
          <w:rFonts w:eastAsia="Times New Roman"/>
          <w:color w:val="212121"/>
          <w:szCs w:val="24"/>
        </w:rPr>
        <w:t>της «</w:t>
      </w:r>
      <w:proofErr w:type="spellStart"/>
      <w:r>
        <w:rPr>
          <w:rFonts w:eastAsia="Times New Roman"/>
          <w:color w:val="212121"/>
          <w:szCs w:val="24"/>
          <w:lang w:val="en-US"/>
        </w:rPr>
        <w:t>ThessN</w:t>
      </w:r>
      <w:r w:rsidRPr="00011A05">
        <w:rPr>
          <w:rFonts w:eastAsia="Times New Roman"/>
          <w:color w:val="212121"/>
          <w:szCs w:val="24"/>
          <w:lang w:val="en"/>
        </w:rPr>
        <w:t>ews</w:t>
      </w:r>
      <w:proofErr w:type="spellEnd"/>
      <w:r>
        <w:rPr>
          <w:rFonts w:eastAsia="Times New Roman"/>
          <w:color w:val="212121"/>
          <w:szCs w:val="24"/>
        </w:rPr>
        <w:t>», κύριε Υπουργέ,</w:t>
      </w:r>
      <w:r w:rsidRPr="00011A05">
        <w:rPr>
          <w:rFonts w:eastAsia="Times New Roman"/>
          <w:color w:val="212121"/>
          <w:szCs w:val="24"/>
        </w:rPr>
        <w:t xml:space="preserve"> το οποίο βγήκε πριν από ενάμιση περίπου μή</w:t>
      </w:r>
      <w:r>
        <w:rPr>
          <w:rFonts w:eastAsia="Times New Roman"/>
          <w:color w:val="212121"/>
          <w:szCs w:val="24"/>
        </w:rPr>
        <w:t>να και έγινε αφορμή για τη συγκεκριμένη ερώτηση την οποία</w:t>
      </w:r>
      <w:r w:rsidRPr="00011A05">
        <w:rPr>
          <w:rFonts w:eastAsia="Times New Roman"/>
          <w:color w:val="212121"/>
          <w:szCs w:val="24"/>
        </w:rPr>
        <w:t xml:space="preserve"> </w:t>
      </w:r>
      <w:r>
        <w:rPr>
          <w:rFonts w:eastAsia="Times New Roman"/>
          <w:color w:val="212121"/>
          <w:szCs w:val="24"/>
        </w:rPr>
        <w:t xml:space="preserve">σας υπέβαλα, </w:t>
      </w:r>
      <w:r w:rsidRPr="00011A05">
        <w:rPr>
          <w:rFonts w:eastAsia="Times New Roman"/>
          <w:color w:val="212121"/>
          <w:szCs w:val="24"/>
        </w:rPr>
        <w:t>π</w:t>
      </w:r>
      <w:r>
        <w:rPr>
          <w:rFonts w:eastAsia="Times New Roman"/>
          <w:color w:val="212121"/>
          <w:szCs w:val="24"/>
        </w:rPr>
        <w:t xml:space="preserve">έφτουν στο κενό οι ελπίδες του </w:t>
      </w:r>
      <w:r>
        <w:rPr>
          <w:rFonts w:eastAsia="Times New Roman"/>
          <w:color w:val="212121"/>
          <w:szCs w:val="24"/>
        </w:rPr>
        <w:t>π</w:t>
      </w:r>
      <w:r>
        <w:rPr>
          <w:rFonts w:eastAsia="Times New Roman"/>
          <w:color w:val="212121"/>
          <w:szCs w:val="24"/>
        </w:rPr>
        <w:t xml:space="preserve">ροέδρου του ΟΑΣΘ </w:t>
      </w:r>
      <w:r w:rsidRPr="00011A05">
        <w:rPr>
          <w:rFonts w:eastAsia="Times New Roman"/>
          <w:color w:val="212121"/>
          <w:szCs w:val="24"/>
        </w:rPr>
        <w:t>γι</w:t>
      </w:r>
      <w:r>
        <w:rPr>
          <w:rFonts w:eastAsia="Times New Roman"/>
          <w:color w:val="212121"/>
          <w:szCs w:val="24"/>
        </w:rPr>
        <w:t>α τα λεωφορεία τον Μάιο του 2019.</w:t>
      </w:r>
      <w:r w:rsidRPr="00011A05">
        <w:rPr>
          <w:rFonts w:eastAsia="Times New Roman"/>
          <w:color w:val="212121"/>
          <w:szCs w:val="24"/>
        </w:rPr>
        <w:t xml:space="preserve"> </w:t>
      </w:r>
      <w:r>
        <w:rPr>
          <w:rFonts w:eastAsia="Times New Roman"/>
          <w:color w:val="212121"/>
          <w:szCs w:val="24"/>
        </w:rPr>
        <w:t>Προφανώς, αντιλαμβάνομα</w:t>
      </w:r>
      <w:r>
        <w:rPr>
          <w:rFonts w:eastAsia="Times New Roman"/>
          <w:color w:val="212121"/>
          <w:szCs w:val="24"/>
        </w:rPr>
        <w:t xml:space="preserve">ι </w:t>
      </w:r>
      <w:r w:rsidRPr="00011A05">
        <w:rPr>
          <w:rFonts w:eastAsia="Times New Roman"/>
          <w:color w:val="212121"/>
          <w:szCs w:val="24"/>
        </w:rPr>
        <w:t>ότι αυτή η καθυστέρηση οφείλεται στις χρονοβόρες διαδικασίες προμήθειας ενός τόσο μεγάλου αριθμού υπερσύγχρονων λεωφορείων</w:t>
      </w:r>
      <w:r>
        <w:rPr>
          <w:rFonts w:eastAsia="Times New Roman"/>
          <w:color w:val="212121"/>
          <w:szCs w:val="24"/>
        </w:rPr>
        <w:t>.</w:t>
      </w:r>
    </w:p>
    <w:p w14:paraId="22B6F380" w14:textId="77777777" w:rsidR="00841B0A" w:rsidRDefault="00B011D5">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Το </w:t>
      </w:r>
      <w:r w:rsidRPr="00011A05">
        <w:rPr>
          <w:rFonts w:eastAsia="Times New Roman"/>
          <w:color w:val="212121"/>
          <w:szCs w:val="24"/>
        </w:rPr>
        <w:t>2020 και εφόσον διεξαχθεί ομαλά ο διαγωνισμός και εφόσον όλα πάνε καλά</w:t>
      </w:r>
      <w:r>
        <w:rPr>
          <w:rFonts w:eastAsia="Times New Roman"/>
          <w:color w:val="212121"/>
          <w:szCs w:val="24"/>
        </w:rPr>
        <w:t>,</w:t>
      </w:r>
      <w:r w:rsidRPr="00011A05">
        <w:rPr>
          <w:rFonts w:eastAsia="Times New Roman"/>
          <w:color w:val="212121"/>
          <w:szCs w:val="24"/>
        </w:rPr>
        <w:t xml:space="preserve"> η πόλη της Θεσσαλονίκης ευελπιστεί να έχει το πρώτο κομ</w:t>
      </w:r>
      <w:r w:rsidRPr="00011A05">
        <w:rPr>
          <w:rFonts w:eastAsia="Times New Roman"/>
          <w:color w:val="212121"/>
          <w:szCs w:val="24"/>
        </w:rPr>
        <w:t>μάτι</w:t>
      </w:r>
      <w:r>
        <w:rPr>
          <w:rFonts w:eastAsia="Times New Roman"/>
          <w:color w:val="212121"/>
          <w:szCs w:val="24"/>
        </w:rPr>
        <w:t xml:space="preserve">, </w:t>
      </w:r>
      <w:r w:rsidRPr="00011A05">
        <w:rPr>
          <w:rFonts w:eastAsia="Times New Roman"/>
          <w:color w:val="212121"/>
          <w:szCs w:val="24"/>
        </w:rPr>
        <w:t xml:space="preserve">τα πρώτα νούμερα των λεωφορείων τα οποία ουσιαστικά </w:t>
      </w:r>
      <w:r>
        <w:rPr>
          <w:rFonts w:eastAsia="Times New Roman"/>
          <w:color w:val="212121"/>
          <w:szCs w:val="24"/>
        </w:rPr>
        <w:t>θα μπορέσουν να διευκολύνουν τη</w:t>
      </w:r>
      <w:r w:rsidRPr="00011A05">
        <w:rPr>
          <w:rFonts w:eastAsia="Times New Roman"/>
          <w:color w:val="212121"/>
          <w:szCs w:val="24"/>
        </w:rPr>
        <w:t xml:space="preserve"> ζωή των πολιτών</w:t>
      </w:r>
      <w:r>
        <w:rPr>
          <w:rFonts w:eastAsia="Times New Roman"/>
          <w:color w:val="212121"/>
          <w:szCs w:val="24"/>
        </w:rPr>
        <w:t>.</w:t>
      </w:r>
    </w:p>
    <w:p w14:paraId="22B6F381" w14:textId="77777777" w:rsidR="00841B0A" w:rsidRDefault="00B011D5">
      <w:pPr>
        <w:tabs>
          <w:tab w:val="left" w:pos="2738"/>
          <w:tab w:val="center" w:pos="4753"/>
          <w:tab w:val="left" w:pos="5723"/>
        </w:tabs>
        <w:spacing w:line="600" w:lineRule="auto"/>
        <w:ind w:firstLine="720"/>
        <w:jc w:val="both"/>
        <w:rPr>
          <w:rFonts w:eastAsia="Times New Roman"/>
          <w:color w:val="212121"/>
          <w:szCs w:val="24"/>
        </w:rPr>
      </w:pPr>
      <w:r w:rsidRPr="00011A05">
        <w:rPr>
          <w:rFonts w:eastAsia="Times New Roman"/>
          <w:color w:val="212121"/>
          <w:szCs w:val="24"/>
        </w:rPr>
        <w:lastRenderedPageBreak/>
        <w:t>Δεν έχει βρεθεί</w:t>
      </w:r>
      <w:r>
        <w:rPr>
          <w:rFonts w:eastAsia="Times New Roman"/>
          <w:color w:val="212121"/>
          <w:szCs w:val="24"/>
        </w:rPr>
        <w:t>, κ</w:t>
      </w:r>
      <w:r w:rsidRPr="00011A05">
        <w:rPr>
          <w:rFonts w:eastAsia="Times New Roman"/>
          <w:color w:val="212121"/>
          <w:szCs w:val="24"/>
        </w:rPr>
        <w:t>ύριε Υπουργέ</w:t>
      </w:r>
      <w:r>
        <w:rPr>
          <w:rFonts w:eastAsia="Times New Roman"/>
          <w:color w:val="212121"/>
          <w:szCs w:val="24"/>
        </w:rPr>
        <w:t>,</w:t>
      </w:r>
      <w:r w:rsidRPr="00011A05">
        <w:rPr>
          <w:rFonts w:eastAsia="Times New Roman"/>
          <w:color w:val="212121"/>
          <w:szCs w:val="24"/>
        </w:rPr>
        <w:t xml:space="preserve"> ούτε μία κυβέρνηση που να μην έχει υποσχεθεί σε αυτή την πόλη </w:t>
      </w:r>
      <w:r>
        <w:rPr>
          <w:rFonts w:eastAsia="Times New Roman"/>
          <w:color w:val="212121"/>
          <w:szCs w:val="24"/>
        </w:rPr>
        <w:t>-</w:t>
      </w:r>
      <w:r w:rsidRPr="00011A05">
        <w:rPr>
          <w:rFonts w:eastAsia="Times New Roman"/>
          <w:color w:val="212121"/>
          <w:szCs w:val="24"/>
        </w:rPr>
        <w:t>ούτε μία</w:t>
      </w:r>
      <w:r>
        <w:rPr>
          <w:rFonts w:eastAsia="Times New Roman"/>
          <w:color w:val="212121"/>
          <w:szCs w:val="24"/>
        </w:rPr>
        <w:t xml:space="preserve">, </w:t>
      </w:r>
      <w:r w:rsidRPr="00011A05">
        <w:rPr>
          <w:rFonts w:eastAsia="Times New Roman"/>
          <w:color w:val="212121"/>
          <w:szCs w:val="24"/>
        </w:rPr>
        <w:t>μεταξύ τ</w:t>
      </w:r>
      <w:r>
        <w:rPr>
          <w:rFonts w:eastAsia="Times New Roman"/>
          <w:color w:val="212121"/>
          <w:szCs w:val="24"/>
        </w:rPr>
        <w:t>ων οποίων</w:t>
      </w:r>
      <w:r w:rsidRPr="00011A05">
        <w:rPr>
          <w:rFonts w:eastAsia="Times New Roman"/>
          <w:color w:val="212121"/>
          <w:szCs w:val="24"/>
        </w:rPr>
        <w:t xml:space="preserve"> προφανώς είσαστε και </w:t>
      </w:r>
      <w:r>
        <w:rPr>
          <w:rFonts w:eastAsia="Times New Roman"/>
          <w:color w:val="212121"/>
          <w:szCs w:val="24"/>
        </w:rPr>
        <w:t>εσείς-</w:t>
      </w:r>
      <w:r w:rsidRPr="00011A05">
        <w:rPr>
          <w:rFonts w:eastAsia="Times New Roman"/>
          <w:color w:val="212121"/>
          <w:szCs w:val="24"/>
        </w:rPr>
        <w:t xml:space="preserve"> που να μην έχει μιλήσει για τις δυνατότητες </w:t>
      </w:r>
      <w:r>
        <w:rPr>
          <w:rFonts w:eastAsia="Times New Roman"/>
          <w:color w:val="212121"/>
          <w:szCs w:val="24"/>
        </w:rPr>
        <w:t xml:space="preserve">αυτής της πόλης. </w:t>
      </w:r>
    </w:p>
    <w:p w14:paraId="22B6F382"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Κα</w:t>
      </w:r>
      <w:r>
        <w:rPr>
          <w:rFonts w:eastAsia="Times New Roman" w:cs="Times New Roman"/>
          <w:szCs w:val="24"/>
        </w:rPr>
        <w:t>μ</w:t>
      </w:r>
      <w:r w:rsidRPr="00D45799">
        <w:rPr>
          <w:rFonts w:eastAsia="Times New Roman" w:cs="Times New Roman"/>
          <w:szCs w:val="24"/>
        </w:rPr>
        <w:t>μία</w:t>
      </w:r>
      <w:r>
        <w:rPr>
          <w:rFonts w:eastAsia="Times New Roman" w:cs="Times New Roman"/>
          <w:szCs w:val="24"/>
        </w:rPr>
        <w:t>,</w:t>
      </w:r>
      <w:r w:rsidRPr="00D45799">
        <w:rPr>
          <w:rFonts w:eastAsia="Times New Roman" w:cs="Times New Roman"/>
          <w:szCs w:val="24"/>
        </w:rPr>
        <w:t xml:space="preserve"> </w:t>
      </w:r>
      <w:r>
        <w:rPr>
          <w:rFonts w:eastAsia="Times New Roman" w:cs="Times New Roman"/>
          <w:szCs w:val="24"/>
        </w:rPr>
        <w:t>όμως,</w:t>
      </w:r>
      <w:r w:rsidRPr="00D45799">
        <w:rPr>
          <w:rFonts w:eastAsia="Times New Roman" w:cs="Times New Roman"/>
          <w:szCs w:val="24"/>
        </w:rPr>
        <w:t xml:space="preserve"> Κυβέρνηση </w:t>
      </w:r>
      <w:r>
        <w:rPr>
          <w:rFonts w:eastAsia="Times New Roman" w:cs="Times New Roman"/>
          <w:szCs w:val="24"/>
        </w:rPr>
        <w:t>δεν μπορεί</w:t>
      </w:r>
      <w:r w:rsidRPr="00D45799">
        <w:rPr>
          <w:rFonts w:eastAsia="Times New Roman" w:cs="Times New Roman"/>
          <w:szCs w:val="24"/>
        </w:rPr>
        <w:t xml:space="preserve"> να βγάλει μέσα από </w:t>
      </w:r>
      <w:r>
        <w:rPr>
          <w:rFonts w:eastAsia="Times New Roman" w:cs="Times New Roman"/>
          <w:szCs w:val="24"/>
        </w:rPr>
        <w:t>τον πολίτη</w:t>
      </w:r>
      <w:r w:rsidRPr="00D45799">
        <w:rPr>
          <w:rFonts w:eastAsia="Times New Roman" w:cs="Times New Roman"/>
          <w:szCs w:val="24"/>
        </w:rPr>
        <w:t xml:space="preserve"> της Θεσσαλονίκης </w:t>
      </w:r>
      <w:r>
        <w:rPr>
          <w:rFonts w:eastAsia="Times New Roman" w:cs="Times New Roman"/>
          <w:szCs w:val="24"/>
        </w:rPr>
        <w:t>τ</w:t>
      </w:r>
      <w:r w:rsidRPr="00D45799">
        <w:rPr>
          <w:rFonts w:eastAsia="Times New Roman" w:cs="Times New Roman"/>
          <w:szCs w:val="24"/>
        </w:rPr>
        <w:t>ην πικρή διαπίστωση ότι παραμένει η πόλη των χαμένων ευκαιριών</w:t>
      </w:r>
      <w:r>
        <w:rPr>
          <w:rFonts w:eastAsia="Times New Roman" w:cs="Times New Roman"/>
          <w:szCs w:val="24"/>
        </w:rPr>
        <w:t>.</w:t>
      </w:r>
    </w:p>
    <w:p w14:paraId="22B6F383" w14:textId="77777777" w:rsidR="00841B0A" w:rsidRDefault="00B011D5">
      <w:pPr>
        <w:spacing w:line="600" w:lineRule="auto"/>
        <w:ind w:firstLine="720"/>
        <w:jc w:val="both"/>
        <w:rPr>
          <w:rFonts w:eastAsia="Times New Roman" w:cs="Times New Roman"/>
          <w:szCs w:val="24"/>
        </w:rPr>
      </w:pPr>
      <w:r w:rsidRPr="00D45799">
        <w:rPr>
          <w:rFonts w:eastAsia="Times New Roman" w:cs="Times New Roman"/>
          <w:szCs w:val="24"/>
        </w:rPr>
        <w:t>Κύριε Υπουργέ</w:t>
      </w:r>
      <w:r>
        <w:rPr>
          <w:rFonts w:eastAsia="Times New Roman" w:cs="Times New Roman"/>
          <w:szCs w:val="24"/>
        </w:rPr>
        <w:t>,</w:t>
      </w:r>
      <w:r w:rsidRPr="00D45799">
        <w:rPr>
          <w:rFonts w:eastAsia="Times New Roman" w:cs="Times New Roman"/>
          <w:szCs w:val="24"/>
        </w:rPr>
        <w:t xml:space="preserve"> επειδή ακριβώς και σύμφων</w:t>
      </w:r>
      <w:r w:rsidRPr="00D45799">
        <w:rPr>
          <w:rFonts w:eastAsia="Times New Roman" w:cs="Times New Roman"/>
          <w:szCs w:val="24"/>
        </w:rPr>
        <w:t>α με χθεσινά δημοσιεύματα που βγήκανε στον Τύπο το πρώτο σκέλος της ερώτησής μου ενδεχομένως αυτή τη στιγμή να έχει απαντηθεί από χθες και που ήτανε να μας θέσετε το ακριβές χρονοδιάγραμμα για την ολοκλήρωση της διεξαγωγής του διαγωνισμού</w:t>
      </w:r>
      <w:r>
        <w:rPr>
          <w:rFonts w:eastAsia="Times New Roman" w:cs="Times New Roman"/>
          <w:szCs w:val="24"/>
        </w:rPr>
        <w:t>, θ</w:t>
      </w:r>
      <w:r w:rsidRPr="00D45799">
        <w:rPr>
          <w:rFonts w:eastAsia="Times New Roman" w:cs="Times New Roman"/>
          <w:szCs w:val="24"/>
        </w:rPr>
        <w:t xml:space="preserve">α </w:t>
      </w:r>
      <w:r>
        <w:rPr>
          <w:rFonts w:eastAsia="Times New Roman" w:cs="Times New Roman"/>
          <w:szCs w:val="24"/>
        </w:rPr>
        <w:t>επιμείνω</w:t>
      </w:r>
      <w:r w:rsidRPr="00D45799">
        <w:rPr>
          <w:rFonts w:eastAsia="Times New Roman" w:cs="Times New Roman"/>
          <w:szCs w:val="24"/>
        </w:rPr>
        <w:t xml:space="preserve"> στο </w:t>
      </w:r>
      <w:r w:rsidRPr="00D45799">
        <w:rPr>
          <w:rFonts w:eastAsia="Times New Roman" w:cs="Times New Roman"/>
          <w:szCs w:val="24"/>
        </w:rPr>
        <w:t>δεύτερο σκέλος της ερώτησης</w:t>
      </w:r>
      <w:r>
        <w:rPr>
          <w:rFonts w:eastAsia="Times New Roman" w:cs="Times New Roman"/>
          <w:szCs w:val="24"/>
        </w:rPr>
        <w:t>,</w:t>
      </w:r>
      <w:r w:rsidRPr="00D45799">
        <w:rPr>
          <w:rFonts w:eastAsia="Times New Roman" w:cs="Times New Roman"/>
          <w:szCs w:val="24"/>
        </w:rPr>
        <w:t xml:space="preserve"> το οποίο </w:t>
      </w:r>
      <w:r>
        <w:rPr>
          <w:rFonts w:eastAsia="Times New Roman" w:cs="Times New Roman"/>
          <w:szCs w:val="24"/>
        </w:rPr>
        <w:t xml:space="preserve">είναι: </w:t>
      </w:r>
      <w:r w:rsidRPr="00D45799">
        <w:rPr>
          <w:rFonts w:eastAsia="Times New Roman" w:cs="Times New Roman"/>
          <w:szCs w:val="24"/>
        </w:rPr>
        <w:t>Ποιες οι ενέργειες του Υπουργείου και της διοίκησης του ΟΑΣΘ για την καλυτέρευση των όρων της μετακίνησης των πολιτών έως ότου έρθουν τα</w:t>
      </w:r>
      <w:r>
        <w:rPr>
          <w:rFonts w:eastAsia="Times New Roman" w:cs="Times New Roman"/>
          <w:szCs w:val="24"/>
        </w:rPr>
        <w:t xml:space="preserve"> καινούργια λεωφορεία στην πόλη;</w:t>
      </w:r>
    </w:p>
    <w:p w14:paraId="22B6F384" w14:textId="77777777" w:rsidR="00841B0A" w:rsidRDefault="00B011D5">
      <w:pPr>
        <w:spacing w:line="600" w:lineRule="auto"/>
        <w:ind w:firstLine="720"/>
        <w:jc w:val="both"/>
        <w:rPr>
          <w:rFonts w:eastAsia="Times New Roman" w:cs="Times New Roman"/>
          <w:szCs w:val="24"/>
        </w:rPr>
      </w:pPr>
      <w:r w:rsidRPr="00D45799">
        <w:rPr>
          <w:rFonts w:eastAsia="Times New Roman" w:cs="Times New Roman"/>
          <w:szCs w:val="24"/>
        </w:rPr>
        <w:t xml:space="preserve">Ευχαριστώ </w:t>
      </w:r>
      <w:r>
        <w:rPr>
          <w:rFonts w:eastAsia="Times New Roman" w:cs="Times New Roman"/>
          <w:szCs w:val="24"/>
        </w:rPr>
        <w:t xml:space="preserve">πολύ, </w:t>
      </w:r>
      <w:r w:rsidRPr="00D45799">
        <w:rPr>
          <w:rFonts w:eastAsia="Times New Roman" w:cs="Times New Roman"/>
          <w:szCs w:val="24"/>
        </w:rPr>
        <w:t>κύριε Πρόεδρε</w:t>
      </w:r>
      <w:r>
        <w:rPr>
          <w:rFonts w:eastAsia="Times New Roman" w:cs="Times New Roman"/>
          <w:szCs w:val="24"/>
        </w:rPr>
        <w:t>.</w:t>
      </w:r>
      <w:r w:rsidRPr="00D45799">
        <w:rPr>
          <w:rFonts w:eastAsia="Times New Roman" w:cs="Times New Roman"/>
          <w:szCs w:val="24"/>
        </w:rPr>
        <w:t xml:space="preserve"> </w:t>
      </w:r>
    </w:p>
    <w:p w14:paraId="22B6F385" w14:textId="77777777" w:rsidR="00841B0A" w:rsidRDefault="00B011D5">
      <w:pPr>
        <w:spacing w:line="600" w:lineRule="auto"/>
        <w:ind w:firstLine="720"/>
        <w:jc w:val="both"/>
        <w:rPr>
          <w:rFonts w:eastAsia="Times New Roman" w:cs="Times New Roman"/>
          <w:szCs w:val="24"/>
        </w:rPr>
      </w:pPr>
      <w:r w:rsidRPr="00D45799">
        <w:rPr>
          <w:rFonts w:eastAsia="Times New Roman" w:cs="Times New Roman"/>
          <w:b/>
          <w:szCs w:val="24"/>
        </w:rPr>
        <w:lastRenderedPageBreak/>
        <w:t>ΠΡΟΕΔΡΕΥΩΝ</w:t>
      </w:r>
      <w:r w:rsidRPr="00D45799">
        <w:rPr>
          <w:rFonts w:eastAsia="Times New Roman" w:cs="Times New Roman"/>
          <w:b/>
          <w:szCs w:val="24"/>
        </w:rPr>
        <w:t xml:space="preserve"> (Νικήτας Κακλαμάνης):</w:t>
      </w:r>
      <w:r>
        <w:rPr>
          <w:rFonts w:eastAsia="Times New Roman" w:cs="Times New Roman"/>
          <w:szCs w:val="24"/>
        </w:rPr>
        <w:t xml:space="preserve"> Κύριε Υπουργέ, έχετε τον λόγο.</w:t>
      </w:r>
    </w:p>
    <w:p w14:paraId="22B6F386" w14:textId="77777777" w:rsidR="00841B0A" w:rsidRDefault="00B011D5">
      <w:pPr>
        <w:spacing w:line="600" w:lineRule="auto"/>
        <w:ind w:firstLine="720"/>
        <w:jc w:val="both"/>
        <w:rPr>
          <w:rFonts w:eastAsia="Times New Roman" w:cs="Times New Roman"/>
          <w:szCs w:val="24"/>
        </w:rPr>
      </w:pPr>
      <w:r w:rsidRPr="00D45799">
        <w:rPr>
          <w:rFonts w:eastAsia="Times New Roman" w:cs="Times New Roman"/>
          <w:b/>
          <w:szCs w:val="24"/>
        </w:rPr>
        <w:t>ΧΡΗΣΤΟΣ ΣΠΙΡΤΖΗΣ (Υπουργός Υποδομών και Μεταφορών):</w:t>
      </w:r>
      <w:r>
        <w:rPr>
          <w:rFonts w:eastAsia="Times New Roman" w:cs="Times New Roman"/>
          <w:szCs w:val="24"/>
        </w:rPr>
        <w:t xml:space="preserve"> Ευχαριστώ πολύ.</w:t>
      </w:r>
    </w:p>
    <w:p w14:paraId="22B6F387"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Σαρίδη</w:t>
      </w:r>
      <w:proofErr w:type="spellEnd"/>
      <w:r>
        <w:rPr>
          <w:rFonts w:eastAsia="Times New Roman" w:cs="Times New Roman"/>
          <w:szCs w:val="24"/>
        </w:rPr>
        <w:t xml:space="preserve">, </w:t>
      </w:r>
      <w:r>
        <w:rPr>
          <w:rFonts w:eastAsia="Times New Roman" w:cs="Times New Roman"/>
          <w:szCs w:val="24"/>
        </w:rPr>
        <w:t>κ</w:t>
      </w:r>
      <w:r w:rsidRPr="00D45799">
        <w:rPr>
          <w:rFonts w:eastAsia="Times New Roman" w:cs="Times New Roman"/>
          <w:szCs w:val="24"/>
        </w:rPr>
        <w:t>ατ</w:t>
      </w:r>
      <w:r>
        <w:rPr>
          <w:rFonts w:eastAsia="Times New Roman" w:cs="Times New Roman"/>
          <w:szCs w:val="24"/>
        </w:rPr>
        <w:t xml:space="preserve">’ </w:t>
      </w:r>
      <w:r w:rsidRPr="00D45799">
        <w:rPr>
          <w:rFonts w:eastAsia="Times New Roman" w:cs="Times New Roman"/>
          <w:szCs w:val="24"/>
        </w:rPr>
        <w:t>αρχάς</w:t>
      </w:r>
      <w:r>
        <w:rPr>
          <w:rFonts w:eastAsia="Times New Roman" w:cs="Times New Roman"/>
          <w:szCs w:val="24"/>
        </w:rPr>
        <w:t>,</w:t>
      </w:r>
      <w:r w:rsidRPr="00D45799">
        <w:rPr>
          <w:rFonts w:eastAsia="Times New Roman" w:cs="Times New Roman"/>
          <w:szCs w:val="24"/>
        </w:rPr>
        <w:t xml:space="preserve"> η</w:t>
      </w:r>
      <w:r>
        <w:rPr>
          <w:rFonts w:eastAsia="Times New Roman" w:cs="Times New Roman"/>
          <w:szCs w:val="24"/>
        </w:rPr>
        <w:t xml:space="preserve"> «η</w:t>
      </w:r>
      <w:r w:rsidRPr="00D45799">
        <w:rPr>
          <w:rFonts w:eastAsia="Times New Roman" w:cs="Times New Roman"/>
          <w:szCs w:val="24"/>
        </w:rPr>
        <w:t>μέρα μηδέν</w:t>
      </w:r>
      <w:r>
        <w:rPr>
          <w:rFonts w:eastAsia="Times New Roman" w:cs="Times New Roman"/>
          <w:szCs w:val="24"/>
        </w:rPr>
        <w:t>»</w:t>
      </w:r>
      <w:r w:rsidRPr="00D45799">
        <w:rPr>
          <w:rFonts w:eastAsia="Times New Roman" w:cs="Times New Roman"/>
          <w:szCs w:val="24"/>
        </w:rPr>
        <w:t xml:space="preserve"> </w:t>
      </w:r>
      <w:r>
        <w:rPr>
          <w:rFonts w:eastAsia="Times New Roman" w:cs="Times New Roman"/>
          <w:szCs w:val="24"/>
        </w:rPr>
        <w:t>για τις αστικές συγκοινωνίες</w:t>
      </w:r>
      <w:r w:rsidRPr="00D45799">
        <w:rPr>
          <w:rFonts w:eastAsia="Times New Roman" w:cs="Times New Roman"/>
          <w:szCs w:val="24"/>
        </w:rPr>
        <w:t xml:space="preserve"> Θεσσαλονίκης δεν είναι </w:t>
      </w:r>
      <w:r>
        <w:rPr>
          <w:rFonts w:eastAsia="Times New Roman" w:cs="Times New Roman"/>
          <w:szCs w:val="24"/>
        </w:rPr>
        <w:t>τον Φεβρουάριο του 20</w:t>
      </w:r>
      <w:r w:rsidRPr="00D45799">
        <w:rPr>
          <w:rFonts w:eastAsia="Times New Roman" w:cs="Times New Roman"/>
          <w:szCs w:val="24"/>
        </w:rPr>
        <w:t>15</w:t>
      </w:r>
      <w:r>
        <w:rPr>
          <w:rFonts w:eastAsia="Times New Roman" w:cs="Times New Roman"/>
          <w:szCs w:val="24"/>
        </w:rPr>
        <w:t>,</w:t>
      </w:r>
      <w:r w:rsidRPr="00D45799">
        <w:rPr>
          <w:rFonts w:eastAsia="Times New Roman" w:cs="Times New Roman"/>
          <w:szCs w:val="24"/>
        </w:rPr>
        <w:t xml:space="preserve"> που ανέλαβε</w:t>
      </w:r>
      <w:r>
        <w:rPr>
          <w:rFonts w:eastAsia="Times New Roman" w:cs="Times New Roman"/>
          <w:szCs w:val="24"/>
        </w:rPr>
        <w:t xml:space="preserve"> αυτή</w:t>
      </w:r>
      <w:r w:rsidRPr="00D45799">
        <w:rPr>
          <w:rFonts w:eastAsia="Times New Roman" w:cs="Times New Roman"/>
          <w:szCs w:val="24"/>
        </w:rPr>
        <w:t xml:space="preserve"> η Κυβέρνηση</w:t>
      </w:r>
      <w:r>
        <w:rPr>
          <w:rFonts w:eastAsia="Times New Roman" w:cs="Times New Roman"/>
          <w:szCs w:val="24"/>
        </w:rPr>
        <w:t>. Η «ημέρα μηδέν»</w:t>
      </w:r>
      <w:r w:rsidRPr="00D45799">
        <w:rPr>
          <w:rFonts w:eastAsia="Times New Roman" w:cs="Times New Roman"/>
          <w:szCs w:val="24"/>
        </w:rPr>
        <w:t xml:space="preserve"> πηγαίνει πολύ πίσω</w:t>
      </w:r>
      <w:r>
        <w:rPr>
          <w:rFonts w:eastAsia="Times New Roman" w:cs="Times New Roman"/>
          <w:szCs w:val="24"/>
        </w:rPr>
        <w:t>,</w:t>
      </w:r>
      <w:r w:rsidRPr="00D45799">
        <w:rPr>
          <w:rFonts w:eastAsia="Times New Roman" w:cs="Times New Roman"/>
          <w:szCs w:val="24"/>
        </w:rPr>
        <w:t xml:space="preserve"> το </w:t>
      </w:r>
      <w:r>
        <w:rPr>
          <w:rFonts w:eastAsia="Times New Roman" w:cs="Times New Roman"/>
          <w:szCs w:val="24"/>
        </w:rPr>
        <w:t>19</w:t>
      </w:r>
      <w:r w:rsidRPr="00D45799">
        <w:rPr>
          <w:rFonts w:eastAsia="Times New Roman" w:cs="Times New Roman"/>
          <w:szCs w:val="24"/>
        </w:rPr>
        <w:t>49</w:t>
      </w:r>
      <w:r>
        <w:rPr>
          <w:rFonts w:eastAsia="Times New Roman" w:cs="Times New Roman"/>
          <w:szCs w:val="24"/>
        </w:rPr>
        <w:t>, που έγινε ο ΟΑΣΘ, που</w:t>
      </w:r>
      <w:r w:rsidRPr="00D45799">
        <w:rPr>
          <w:rFonts w:eastAsia="Times New Roman" w:cs="Times New Roman"/>
          <w:szCs w:val="24"/>
        </w:rPr>
        <w:t xml:space="preserve"> υπήρξε</w:t>
      </w:r>
      <w:r>
        <w:rPr>
          <w:rFonts w:eastAsia="Times New Roman" w:cs="Times New Roman"/>
          <w:szCs w:val="24"/>
        </w:rPr>
        <w:t>,</w:t>
      </w:r>
      <w:r w:rsidRPr="00D45799">
        <w:rPr>
          <w:rFonts w:eastAsia="Times New Roman" w:cs="Times New Roman"/>
          <w:szCs w:val="24"/>
        </w:rPr>
        <w:t xml:space="preserve"> δηλαδή</w:t>
      </w:r>
      <w:r>
        <w:rPr>
          <w:rFonts w:eastAsia="Times New Roman" w:cs="Times New Roman"/>
          <w:szCs w:val="24"/>
        </w:rPr>
        <w:t>,</w:t>
      </w:r>
      <w:r w:rsidRPr="00D45799">
        <w:rPr>
          <w:rFonts w:eastAsia="Times New Roman" w:cs="Times New Roman"/>
          <w:szCs w:val="24"/>
        </w:rPr>
        <w:t xml:space="preserve"> </w:t>
      </w:r>
      <w:r>
        <w:rPr>
          <w:rFonts w:eastAsia="Times New Roman" w:cs="Times New Roman"/>
          <w:szCs w:val="24"/>
        </w:rPr>
        <w:t xml:space="preserve">η </w:t>
      </w:r>
      <w:r w:rsidRPr="00D45799">
        <w:rPr>
          <w:rFonts w:eastAsia="Times New Roman" w:cs="Times New Roman"/>
          <w:szCs w:val="24"/>
        </w:rPr>
        <w:t>δημιουργία ενός μορφώματος</w:t>
      </w:r>
      <w:r>
        <w:rPr>
          <w:rFonts w:eastAsia="Times New Roman" w:cs="Times New Roman"/>
          <w:szCs w:val="24"/>
        </w:rPr>
        <w:t>, που επί της ουσίας ανα</w:t>
      </w:r>
      <w:r w:rsidRPr="00D45799">
        <w:rPr>
          <w:rFonts w:eastAsia="Times New Roman" w:cs="Times New Roman"/>
          <w:szCs w:val="24"/>
        </w:rPr>
        <w:t xml:space="preserve">παρήγαγε και </w:t>
      </w:r>
      <w:r>
        <w:rPr>
          <w:rFonts w:eastAsia="Times New Roman" w:cs="Times New Roman"/>
          <w:szCs w:val="24"/>
        </w:rPr>
        <w:t>«τάιζε»</w:t>
      </w:r>
      <w:r w:rsidRPr="00D45799">
        <w:rPr>
          <w:rFonts w:eastAsia="Times New Roman" w:cs="Times New Roman"/>
          <w:szCs w:val="24"/>
        </w:rPr>
        <w:t xml:space="preserve"> και χρηματοδοτούσε </w:t>
      </w:r>
      <w:r>
        <w:rPr>
          <w:rFonts w:eastAsia="Times New Roman" w:cs="Times New Roman"/>
          <w:szCs w:val="24"/>
        </w:rPr>
        <w:t xml:space="preserve">και πριμοδοτούσε </w:t>
      </w:r>
      <w:r w:rsidRPr="00D45799">
        <w:rPr>
          <w:rFonts w:eastAsia="Times New Roman" w:cs="Times New Roman"/>
          <w:szCs w:val="24"/>
        </w:rPr>
        <w:t xml:space="preserve">το παρακράτος </w:t>
      </w:r>
      <w:r>
        <w:rPr>
          <w:rFonts w:eastAsia="Times New Roman" w:cs="Times New Roman"/>
          <w:szCs w:val="24"/>
        </w:rPr>
        <w:t>μιας γκρίζας</w:t>
      </w:r>
      <w:r w:rsidRPr="00D45799">
        <w:rPr>
          <w:rFonts w:eastAsia="Times New Roman" w:cs="Times New Roman"/>
          <w:szCs w:val="24"/>
        </w:rPr>
        <w:t xml:space="preserve"> εποχής</w:t>
      </w:r>
      <w:r>
        <w:rPr>
          <w:rFonts w:eastAsia="Times New Roman" w:cs="Times New Roman"/>
          <w:szCs w:val="24"/>
        </w:rPr>
        <w:t>, που το παρ</w:t>
      </w:r>
      <w:r>
        <w:rPr>
          <w:rFonts w:eastAsia="Times New Roman" w:cs="Times New Roman"/>
          <w:szCs w:val="24"/>
        </w:rPr>
        <w:t>αλάβαμε</w:t>
      </w:r>
      <w:r w:rsidRPr="00D45799">
        <w:rPr>
          <w:rFonts w:eastAsia="Times New Roman" w:cs="Times New Roman"/>
          <w:szCs w:val="24"/>
        </w:rPr>
        <w:t xml:space="preserve"> το</w:t>
      </w:r>
      <w:r>
        <w:rPr>
          <w:rFonts w:eastAsia="Times New Roman" w:cs="Times New Roman"/>
          <w:szCs w:val="24"/>
        </w:rPr>
        <w:t xml:space="preserve"> 20</w:t>
      </w:r>
      <w:r w:rsidRPr="00D45799">
        <w:rPr>
          <w:rFonts w:eastAsia="Times New Roman" w:cs="Times New Roman"/>
          <w:szCs w:val="24"/>
        </w:rPr>
        <w:t>15 με πλήθος αμαρτιών</w:t>
      </w:r>
      <w:r>
        <w:rPr>
          <w:rFonts w:eastAsia="Times New Roman" w:cs="Times New Roman"/>
          <w:szCs w:val="24"/>
        </w:rPr>
        <w:t>.</w:t>
      </w:r>
    </w:p>
    <w:p w14:paraId="22B6F388"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Ένα από τα</w:t>
      </w:r>
      <w:r w:rsidRPr="00D45799">
        <w:rPr>
          <w:rFonts w:eastAsia="Times New Roman" w:cs="Times New Roman"/>
          <w:szCs w:val="24"/>
        </w:rPr>
        <w:t xml:space="preserve"> χαρακτηριστικά</w:t>
      </w:r>
      <w:r>
        <w:rPr>
          <w:rFonts w:eastAsia="Times New Roman" w:cs="Times New Roman"/>
          <w:szCs w:val="24"/>
        </w:rPr>
        <w:t>,</w:t>
      </w:r>
      <w:r w:rsidRPr="00D45799">
        <w:rPr>
          <w:rFonts w:eastAsia="Times New Roman" w:cs="Times New Roman"/>
          <w:szCs w:val="24"/>
        </w:rPr>
        <w:t xml:space="preserve"> </w:t>
      </w:r>
      <w:r>
        <w:rPr>
          <w:rFonts w:eastAsia="Times New Roman" w:cs="Times New Roman"/>
          <w:szCs w:val="24"/>
        </w:rPr>
        <w:t>μ</w:t>
      </w:r>
      <w:r w:rsidRPr="00D45799">
        <w:rPr>
          <w:rFonts w:eastAsia="Times New Roman" w:cs="Times New Roman"/>
          <w:szCs w:val="24"/>
        </w:rPr>
        <w:t>ιας και το ρωτήσατε</w:t>
      </w:r>
      <w:r>
        <w:rPr>
          <w:rFonts w:eastAsia="Times New Roman" w:cs="Times New Roman"/>
          <w:szCs w:val="24"/>
        </w:rPr>
        <w:t>,</w:t>
      </w:r>
      <w:r w:rsidRPr="00D45799">
        <w:rPr>
          <w:rFonts w:eastAsia="Times New Roman" w:cs="Times New Roman"/>
          <w:szCs w:val="24"/>
        </w:rPr>
        <w:t xml:space="preserve"> είναι η ανανέωση του στόλου των λεωφορείων</w:t>
      </w:r>
      <w:r>
        <w:rPr>
          <w:rFonts w:eastAsia="Times New Roman" w:cs="Times New Roman"/>
          <w:szCs w:val="24"/>
        </w:rPr>
        <w:t>. Να πω, λοιπόν, ότι στον Οργανισμό Αστικών Συγκοινωνιών</w:t>
      </w:r>
      <w:r w:rsidRPr="00D45799">
        <w:rPr>
          <w:rFonts w:eastAsia="Times New Roman" w:cs="Times New Roman"/>
          <w:szCs w:val="24"/>
        </w:rPr>
        <w:t xml:space="preserve"> Θεσσαλονίκης έπρεπε να υπάρχουν 48,8 εκατομμύρια ευρώ σύμφωνα με την </w:t>
      </w:r>
      <w:r>
        <w:rPr>
          <w:rFonts w:eastAsia="Times New Roman" w:cs="Times New Roman"/>
          <w:szCs w:val="24"/>
        </w:rPr>
        <w:t>«</w:t>
      </w:r>
      <w:r w:rsidRPr="00D45799">
        <w:rPr>
          <w:rFonts w:eastAsia="Times New Roman" w:cs="Times New Roman"/>
          <w:szCs w:val="24"/>
        </w:rPr>
        <w:t>αμ</w:t>
      </w:r>
      <w:r w:rsidRPr="00D45799">
        <w:rPr>
          <w:rFonts w:eastAsia="Times New Roman" w:cs="Times New Roman"/>
          <w:szCs w:val="24"/>
        </w:rPr>
        <w:t>αρτωλή</w:t>
      </w:r>
      <w:r>
        <w:rPr>
          <w:rFonts w:eastAsia="Times New Roman" w:cs="Times New Roman"/>
          <w:szCs w:val="24"/>
        </w:rPr>
        <w:t>»</w:t>
      </w:r>
      <w:r w:rsidRPr="00D45799">
        <w:rPr>
          <w:rFonts w:eastAsia="Times New Roman" w:cs="Times New Roman"/>
          <w:szCs w:val="24"/>
        </w:rPr>
        <w:t xml:space="preserve"> σύμβαση που υπήρχε για </w:t>
      </w:r>
      <w:r>
        <w:rPr>
          <w:rFonts w:eastAsia="Times New Roman" w:cs="Times New Roman"/>
          <w:szCs w:val="24"/>
        </w:rPr>
        <w:t xml:space="preserve">την ανανέωση του στόλου των </w:t>
      </w:r>
      <w:r w:rsidRPr="00D45799">
        <w:rPr>
          <w:rFonts w:eastAsia="Times New Roman" w:cs="Times New Roman"/>
          <w:szCs w:val="24"/>
        </w:rPr>
        <w:lastRenderedPageBreak/>
        <w:t>λεωφορείων και υπήρχαν 614 ευρώ</w:t>
      </w:r>
      <w:r>
        <w:rPr>
          <w:rFonts w:eastAsia="Times New Roman" w:cs="Times New Roman"/>
          <w:szCs w:val="24"/>
        </w:rPr>
        <w:t>. Να ξαναπώ το νούμερο:</w:t>
      </w:r>
      <w:r w:rsidRPr="00D45799">
        <w:rPr>
          <w:rFonts w:eastAsia="Times New Roman" w:cs="Times New Roman"/>
          <w:szCs w:val="24"/>
        </w:rPr>
        <w:t xml:space="preserve"> 48,8 εκατομμύρια έπρεπε να υπάρχουν και υπήρ</w:t>
      </w:r>
      <w:r>
        <w:rPr>
          <w:rFonts w:eastAsia="Times New Roman" w:cs="Times New Roman"/>
          <w:szCs w:val="24"/>
        </w:rPr>
        <w:t>χ</w:t>
      </w:r>
      <w:r w:rsidRPr="00D45799">
        <w:rPr>
          <w:rFonts w:eastAsia="Times New Roman" w:cs="Times New Roman"/>
          <w:szCs w:val="24"/>
        </w:rPr>
        <w:t>αν 614 ευρώ</w:t>
      </w:r>
      <w:r>
        <w:rPr>
          <w:rFonts w:eastAsia="Times New Roman" w:cs="Times New Roman"/>
          <w:szCs w:val="24"/>
        </w:rPr>
        <w:t>.</w:t>
      </w:r>
      <w:r w:rsidRPr="00D45799">
        <w:rPr>
          <w:rFonts w:eastAsia="Times New Roman" w:cs="Times New Roman"/>
          <w:szCs w:val="24"/>
        </w:rPr>
        <w:t xml:space="preserve"> </w:t>
      </w:r>
    </w:p>
    <w:p w14:paraId="22B6F389" w14:textId="77777777" w:rsidR="00841B0A" w:rsidRDefault="00B011D5">
      <w:pPr>
        <w:spacing w:line="600" w:lineRule="auto"/>
        <w:ind w:firstLine="720"/>
        <w:jc w:val="both"/>
        <w:rPr>
          <w:rFonts w:eastAsia="Times New Roman" w:cs="Times New Roman"/>
          <w:szCs w:val="24"/>
        </w:rPr>
      </w:pPr>
      <w:r w:rsidRPr="00D45799">
        <w:rPr>
          <w:rFonts w:eastAsia="Times New Roman" w:cs="Times New Roman"/>
          <w:szCs w:val="24"/>
        </w:rPr>
        <w:t xml:space="preserve">Για ασφαλιστικές εισφορές </w:t>
      </w:r>
      <w:r>
        <w:rPr>
          <w:rFonts w:eastAsia="Times New Roman" w:cs="Times New Roman"/>
          <w:szCs w:val="24"/>
        </w:rPr>
        <w:t>πριν λίγες μέρες καταδικάστηκε</w:t>
      </w:r>
      <w:r w:rsidRPr="00D45799">
        <w:rPr>
          <w:rFonts w:eastAsia="Times New Roman" w:cs="Times New Roman"/>
          <w:szCs w:val="24"/>
        </w:rPr>
        <w:t xml:space="preserve"> ο </w:t>
      </w:r>
      <w:r>
        <w:rPr>
          <w:rFonts w:eastAsia="Times New Roman" w:cs="Times New Roman"/>
          <w:szCs w:val="24"/>
        </w:rPr>
        <w:t xml:space="preserve">πρώην </w:t>
      </w:r>
      <w:r>
        <w:rPr>
          <w:rFonts w:eastAsia="Times New Roman" w:cs="Times New Roman"/>
          <w:szCs w:val="24"/>
        </w:rPr>
        <w:t>π</w:t>
      </w:r>
      <w:r w:rsidRPr="00D45799">
        <w:rPr>
          <w:rFonts w:eastAsia="Times New Roman" w:cs="Times New Roman"/>
          <w:szCs w:val="24"/>
        </w:rPr>
        <w:t xml:space="preserve">ρόεδρος </w:t>
      </w:r>
      <w:r>
        <w:rPr>
          <w:rFonts w:eastAsia="Times New Roman" w:cs="Times New Roman"/>
          <w:szCs w:val="24"/>
        </w:rPr>
        <w:t xml:space="preserve">του ΟΑΣΘ </w:t>
      </w:r>
      <w:r>
        <w:rPr>
          <w:rFonts w:eastAsia="Times New Roman" w:cs="Times New Roman"/>
          <w:szCs w:val="24"/>
        </w:rPr>
        <w:t xml:space="preserve">σε τέσσερα </w:t>
      </w:r>
      <w:r w:rsidRPr="00D45799">
        <w:rPr>
          <w:rFonts w:eastAsia="Times New Roman" w:cs="Times New Roman"/>
          <w:szCs w:val="24"/>
        </w:rPr>
        <w:t>χρόνια με αναστολή</w:t>
      </w:r>
      <w:r>
        <w:rPr>
          <w:rFonts w:eastAsia="Times New Roman" w:cs="Times New Roman"/>
          <w:szCs w:val="24"/>
        </w:rPr>
        <w:t>.</w:t>
      </w:r>
      <w:r w:rsidRPr="00D45799">
        <w:rPr>
          <w:rFonts w:eastAsia="Times New Roman" w:cs="Times New Roman"/>
          <w:szCs w:val="24"/>
        </w:rPr>
        <w:t xml:space="preserve"> Χρωστούσε περίπου 24 εκατομμύρια </w:t>
      </w:r>
      <w:r>
        <w:rPr>
          <w:rFonts w:eastAsia="Times New Roman" w:cs="Times New Roman"/>
          <w:szCs w:val="24"/>
        </w:rPr>
        <w:t xml:space="preserve">ευρώ </w:t>
      </w:r>
      <w:r w:rsidRPr="00D45799">
        <w:rPr>
          <w:rFonts w:eastAsia="Times New Roman" w:cs="Times New Roman"/>
          <w:szCs w:val="24"/>
        </w:rPr>
        <w:t>στα ασφαλιστικά ταμεία των εργαζομένων</w:t>
      </w:r>
      <w:r>
        <w:rPr>
          <w:rFonts w:eastAsia="Times New Roman" w:cs="Times New Roman"/>
          <w:szCs w:val="24"/>
        </w:rPr>
        <w:t>.</w:t>
      </w:r>
      <w:r w:rsidRPr="00D45799">
        <w:rPr>
          <w:rFonts w:eastAsia="Times New Roman" w:cs="Times New Roman"/>
          <w:szCs w:val="24"/>
        </w:rPr>
        <w:t xml:space="preserve"> Και </w:t>
      </w:r>
      <w:r>
        <w:rPr>
          <w:rFonts w:eastAsia="Times New Roman" w:cs="Times New Roman"/>
          <w:szCs w:val="24"/>
        </w:rPr>
        <w:t>προφανώς, αν δεν προχωρούσαμε σε μι</w:t>
      </w:r>
      <w:r w:rsidRPr="00D45799">
        <w:rPr>
          <w:rFonts w:eastAsia="Times New Roman" w:cs="Times New Roman"/>
          <w:szCs w:val="24"/>
        </w:rPr>
        <w:t>α άλλη λογική</w:t>
      </w:r>
      <w:r>
        <w:rPr>
          <w:rFonts w:eastAsia="Times New Roman" w:cs="Times New Roman"/>
          <w:szCs w:val="24"/>
        </w:rPr>
        <w:t>, σε μι</w:t>
      </w:r>
      <w:r w:rsidRPr="00D45799">
        <w:rPr>
          <w:rFonts w:eastAsia="Times New Roman" w:cs="Times New Roman"/>
          <w:szCs w:val="24"/>
        </w:rPr>
        <w:t>α λογική κρατικοποίησ</w:t>
      </w:r>
      <w:r>
        <w:rPr>
          <w:rFonts w:eastAsia="Times New Roman" w:cs="Times New Roman"/>
          <w:szCs w:val="24"/>
        </w:rPr>
        <w:t>η</w:t>
      </w:r>
      <w:r w:rsidRPr="00D45799">
        <w:rPr>
          <w:rFonts w:eastAsia="Times New Roman" w:cs="Times New Roman"/>
          <w:szCs w:val="24"/>
        </w:rPr>
        <w:t xml:space="preserve">ς </w:t>
      </w:r>
      <w:r>
        <w:rPr>
          <w:rFonts w:eastAsia="Times New Roman" w:cs="Times New Roman"/>
          <w:szCs w:val="24"/>
        </w:rPr>
        <w:t xml:space="preserve">ή </w:t>
      </w:r>
      <w:proofErr w:type="spellStart"/>
      <w:r>
        <w:rPr>
          <w:rFonts w:eastAsia="Times New Roman" w:cs="Times New Roman"/>
          <w:szCs w:val="24"/>
        </w:rPr>
        <w:t>αποιδιωτικοποίησης</w:t>
      </w:r>
      <w:proofErr w:type="spellEnd"/>
      <w:r>
        <w:rPr>
          <w:rFonts w:eastAsia="Times New Roman" w:cs="Times New Roman"/>
          <w:szCs w:val="24"/>
        </w:rPr>
        <w:t>, ό</w:t>
      </w:r>
      <w:r w:rsidRPr="00D45799">
        <w:rPr>
          <w:rFonts w:eastAsia="Times New Roman" w:cs="Times New Roman"/>
          <w:szCs w:val="24"/>
        </w:rPr>
        <w:t>π</w:t>
      </w:r>
      <w:r>
        <w:rPr>
          <w:rFonts w:eastAsia="Times New Roman" w:cs="Times New Roman"/>
          <w:szCs w:val="24"/>
        </w:rPr>
        <w:t>ως το λέμ</w:t>
      </w:r>
      <w:r w:rsidRPr="00D45799">
        <w:rPr>
          <w:rFonts w:eastAsia="Times New Roman" w:cs="Times New Roman"/>
          <w:szCs w:val="24"/>
        </w:rPr>
        <w:t>ε</w:t>
      </w:r>
      <w:r>
        <w:rPr>
          <w:rFonts w:eastAsia="Times New Roman" w:cs="Times New Roman"/>
          <w:szCs w:val="24"/>
        </w:rPr>
        <w:t>, γ</w:t>
      </w:r>
      <w:r w:rsidRPr="00D45799">
        <w:rPr>
          <w:rFonts w:eastAsia="Times New Roman" w:cs="Times New Roman"/>
          <w:szCs w:val="24"/>
        </w:rPr>
        <w:t xml:space="preserve">ιατί δεν είναι ακριβώς </w:t>
      </w:r>
      <w:r w:rsidRPr="00D45799">
        <w:rPr>
          <w:rFonts w:eastAsia="Times New Roman" w:cs="Times New Roman"/>
          <w:szCs w:val="24"/>
        </w:rPr>
        <w:t>κρατικοποίηση</w:t>
      </w:r>
      <w:r>
        <w:rPr>
          <w:rFonts w:eastAsia="Times New Roman" w:cs="Times New Roman"/>
          <w:szCs w:val="24"/>
        </w:rPr>
        <w:t>,</w:t>
      </w:r>
      <w:r w:rsidRPr="00D45799">
        <w:rPr>
          <w:rFonts w:eastAsia="Times New Roman" w:cs="Times New Roman"/>
          <w:szCs w:val="24"/>
        </w:rPr>
        <w:t xml:space="preserve"> μετέχουν οι Οργανισμοί Τοπικής Αυτοδιοίκησης</w:t>
      </w:r>
      <w:r>
        <w:rPr>
          <w:rFonts w:eastAsia="Times New Roman" w:cs="Times New Roman"/>
          <w:szCs w:val="24"/>
        </w:rPr>
        <w:t>, επιτέλους σε αστικές συγκοινωνίες της</w:t>
      </w:r>
      <w:r w:rsidRPr="00D45799">
        <w:rPr>
          <w:rFonts w:eastAsia="Times New Roman" w:cs="Times New Roman"/>
          <w:szCs w:val="24"/>
        </w:rPr>
        <w:t xml:space="preserve"> Θεσσαλονίκης</w:t>
      </w:r>
      <w:r>
        <w:rPr>
          <w:rFonts w:eastAsia="Times New Roman" w:cs="Times New Roman"/>
          <w:szCs w:val="24"/>
        </w:rPr>
        <w:t xml:space="preserve">, απλά η </w:t>
      </w:r>
      <w:r w:rsidRPr="00D45799">
        <w:rPr>
          <w:rFonts w:eastAsia="Times New Roman" w:cs="Times New Roman"/>
          <w:szCs w:val="24"/>
        </w:rPr>
        <w:t>Θεσσαλονίκη δεν θα έχει λεωφορεία</w:t>
      </w:r>
      <w:r>
        <w:rPr>
          <w:rFonts w:eastAsia="Times New Roman" w:cs="Times New Roman"/>
          <w:szCs w:val="24"/>
        </w:rPr>
        <w:t>. Δεν θα είχε</w:t>
      </w:r>
      <w:r w:rsidRPr="00D45799">
        <w:rPr>
          <w:rFonts w:eastAsia="Times New Roman" w:cs="Times New Roman"/>
          <w:szCs w:val="24"/>
        </w:rPr>
        <w:t xml:space="preserve"> το μοναδικό μέσο για να μπορούσε να μετακινηθεί</w:t>
      </w:r>
      <w:r>
        <w:rPr>
          <w:rFonts w:eastAsia="Times New Roman" w:cs="Times New Roman"/>
          <w:szCs w:val="24"/>
        </w:rPr>
        <w:t>.</w:t>
      </w:r>
      <w:r w:rsidRPr="00D45799">
        <w:rPr>
          <w:rFonts w:eastAsia="Times New Roman" w:cs="Times New Roman"/>
          <w:szCs w:val="24"/>
        </w:rPr>
        <w:t xml:space="preserve"> Ή θα έπρεπε να δώσουμε</w:t>
      </w:r>
      <w:r>
        <w:rPr>
          <w:rFonts w:eastAsia="Times New Roman" w:cs="Times New Roman"/>
          <w:szCs w:val="24"/>
        </w:rPr>
        <w:t>,</w:t>
      </w:r>
      <w:r w:rsidRPr="00D45799">
        <w:rPr>
          <w:rFonts w:eastAsia="Times New Roman" w:cs="Times New Roman"/>
          <w:szCs w:val="24"/>
        </w:rPr>
        <w:t xml:space="preserve"> όπως έκαναν </w:t>
      </w:r>
      <w:r>
        <w:rPr>
          <w:rFonts w:eastAsia="Times New Roman" w:cs="Times New Roman"/>
          <w:szCs w:val="24"/>
        </w:rPr>
        <w:t xml:space="preserve">οι </w:t>
      </w:r>
      <w:r w:rsidRPr="00D45799">
        <w:rPr>
          <w:rFonts w:eastAsia="Times New Roman" w:cs="Times New Roman"/>
          <w:szCs w:val="24"/>
        </w:rPr>
        <w:t>π</w:t>
      </w:r>
      <w:r w:rsidRPr="00D45799">
        <w:rPr>
          <w:rFonts w:eastAsia="Times New Roman" w:cs="Times New Roman"/>
          <w:szCs w:val="24"/>
        </w:rPr>
        <w:t xml:space="preserve">ροηγούμενες </w:t>
      </w:r>
      <w:r>
        <w:rPr>
          <w:rFonts w:eastAsia="Times New Roman" w:cs="Times New Roman"/>
          <w:szCs w:val="24"/>
        </w:rPr>
        <w:t>κ</w:t>
      </w:r>
      <w:r w:rsidRPr="00D45799">
        <w:rPr>
          <w:rFonts w:eastAsia="Times New Roman" w:cs="Times New Roman"/>
          <w:szCs w:val="24"/>
        </w:rPr>
        <w:t>υβερνήσεις</w:t>
      </w:r>
      <w:r>
        <w:rPr>
          <w:rFonts w:eastAsia="Times New Roman" w:cs="Times New Roman"/>
          <w:szCs w:val="24"/>
        </w:rPr>
        <w:t>,</w:t>
      </w:r>
      <w:r w:rsidRPr="00D45799">
        <w:rPr>
          <w:rFonts w:eastAsia="Times New Roman" w:cs="Times New Roman"/>
          <w:szCs w:val="24"/>
        </w:rPr>
        <w:t xml:space="preserve"> πάνω από 150 εκατομμύρια </w:t>
      </w:r>
      <w:r>
        <w:rPr>
          <w:rFonts w:eastAsia="Times New Roman" w:cs="Times New Roman"/>
          <w:szCs w:val="24"/>
        </w:rPr>
        <w:t xml:space="preserve">ευρώ </w:t>
      </w:r>
      <w:r w:rsidRPr="00D45799">
        <w:rPr>
          <w:rFonts w:eastAsia="Times New Roman" w:cs="Times New Roman"/>
          <w:szCs w:val="24"/>
        </w:rPr>
        <w:t xml:space="preserve">δώρο στον </w:t>
      </w:r>
      <w:r>
        <w:rPr>
          <w:rFonts w:eastAsia="Times New Roman" w:cs="Times New Roman"/>
          <w:szCs w:val="24"/>
        </w:rPr>
        <w:t>ΟΑΣΘ</w:t>
      </w:r>
      <w:r w:rsidRPr="00D45799">
        <w:rPr>
          <w:rFonts w:eastAsia="Times New Roman" w:cs="Times New Roman"/>
          <w:szCs w:val="24"/>
        </w:rPr>
        <w:t xml:space="preserve"> και στη διοίκηση του</w:t>
      </w:r>
      <w:r>
        <w:rPr>
          <w:rFonts w:eastAsia="Times New Roman" w:cs="Times New Roman"/>
          <w:szCs w:val="24"/>
        </w:rPr>
        <w:t>,</w:t>
      </w:r>
      <w:r w:rsidRPr="00D45799">
        <w:rPr>
          <w:rFonts w:eastAsia="Times New Roman" w:cs="Times New Roman"/>
          <w:szCs w:val="24"/>
        </w:rPr>
        <w:t xml:space="preserve"> προκειμένου να συνεχίζεται το </w:t>
      </w:r>
      <w:r>
        <w:rPr>
          <w:rFonts w:eastAsia="Times New Roman" w:cs="Times New Roman"/>
          <w:szCs w:val="24"/>
        </w:rPr>
        <w:t>πάρτι που συνεχιζό</w:t>
      </w:r>
      <w:r w:rsidRPr="00D45799">
        <w:rPr>
          <w:rFonts w:eastAsia="Times New Roman" w:cs="Times New Roman"/>
          <w:szCs w:val="24"/>
        </w:rPr>
        <w:t>ταν</w:t>
      </w:r>
      <w:r>
        <w:rPr>
          <w:rFonts w:eastAsia="Times New Roman" w:cs="Times New Roman"/>
          <w:szCs w:val="24"/>
        </w:rPr>
        <w:t>.</w:t>
      </w:r>
    </w:p>
    <w:p w14:paraId="22B6F38A" w14:textId="77777777" w:rsidR="00841B0A" w:rsidRDefault="00B011D5">
      <w:pPr>
        <w:spacing w:line="600" w:lineRule="auto"/>
        <w:ind w:firstLine="720"/>
        <w:jc w:val="both"/>
        <w:rPr>
          <w:rFonts w:eastAsia="Times New Roman" w:cs="Times New Roman"/>
          <w:szCs w:val="24"/>
        </w:rPr>
      </w:pPr>
      <w:r w:rsidRPr="00D45799">
        <w:rPr>
          <w:rFonts w:eastAsia="Times New Roman" w:cs="Times New Roman"/>
          <w:szCs w:val="24"/>
        </w:rPr>
        <w:t>Άρα</w:t>
      </w:r>
      <w:r>
        <w:rPr>
          <w:rFonts w:eastAsia="Times New Roman" w:cs="Times New Roman"/>
          <w:szCs w:val="24"/>
        </w:rPr>
        <w:t xml:space="preserve"> π</w:t>
      </w:r>
      <w:r w:rsidRPr="00D45799">
        <w:rPr>
          <w:rFonts w:eastAsia="Times New Roman" w:cs="Times New Roman"/>
          <w:szCs w:val="24"/>
        </w:rPr>
        <w:t xml:space="preserve">ροφανώς θα </w:t>
      </w:r>
      <w:r>
        <w:rPr>
          <w:rFonts w:eastAsia="Times New Roman" w:cs="Times New Roman"/>
          <w:szCs w:val="24"/>
        </w:rPr>
        <w:t>βρούμε</w:t>
      </w:r>
      <w:r w:rsidRPr="00D45799">
        <w:rPr>
          <w:rFonts w:eastAsia="Times New Roman" w:cs="Times New Roman"/>
          <w:szCs w:val="24"/>
        </w:rPr>
        <w:t xml:space="preserve"> και θα συναντήσουμε και </w:t>
      </w:r>
      <w:r>
        <w:rPr>
          <w:rFonts w:eastAsia="Times New Roman" w:cs="Times New Roman"/>
          <w:szCs w:val="24"/>
        </w:rPr>
        <w:t>συναντά</w:t>
      </w:r>
      <w:r w:rsidRPr="00D45799">
        <w:rPr>
          <w:rFonts w:eastAsia="Times New Roman" w:cs="Times New Roman"/>
          <w:szCs w:val="24"/>
        </w:rPr>
        <w:t xml:space="preserve"> η διοίκηση του </w:t>
      </w:r>
      <w:r>
        <w:rPr>
          <w:rFonts w:eastAsia="Times New Roman" w:cs="Times New Roman"/>
          <w:szCs w:val="24"/>
        </w:rPr>
        <w:t xml:space="preserve">ΟΑΣΘ, που εκκαθαρίζει </w:t>
      </w:r>
      <w:r w:rsidRPr="00D45799">
        <w:rPr>
          <w:rFonts w:eastAsia="Times New Roman" w:cs="Times New Roman"/>
          <w:szCs w:val="24"/>
        </w:rPr>
        <w:t xml:space="preserve">τον </w:t>
      </w:r>
      <w:r>
        <w:rPr>
          <w:rFonts w:eastAsia="Times New Roman" w:cs="Times New Roman"/>
          <w:szCs w:val="24"/>
        </w:rPr>
        <w:t>ο</w:t>
      </w:r>
      <w:r w:rsidRPr="00D45799">
        <w:rPr>
          <w:rFonts w:eastAsia="Times New Roman" w:cs="Times New Roman"/>
          <w:szCs w:val="24"/>
        </w:rPr>
        <w:t xml:space="preserve">ργανισμό και </w:t>
      </w:r>
      <w:r w:rsidRPr="00D45799">
        <w:rPr>
          <w:rFonts w:eastAsia="Times New Roman" w:cs="Times New Roman"/>
          <w:szCs w:val="24"/>
        </w:rPr>
        <w:t>το</w:t>
      </w:r>
      <w:r>
        <w:rPr>
          <w:rFonts w:eastAsia="Times New Roman" w:cs="Times New Roman"/>
          <w:szCs w:val="24"/>
        </w:rPr>
        <w:t>ν</w:t>
      </w:r>
      <w:r w:rsidRPr="00D45799">
        <w:rPr>
          <w:rFonts w:eastAsia="Times New Roman" w:cs="Times New Roman"/>
          <w:szCs w:val="24"/>
        </w:rPr>
        <w:t xml:space="preserve"> λειτουργεί ταυτόχρονα</w:t>
      </w:r>
      <w:r>
        <w:rPr>
          <w:rFonts w:eastAsia="Times New Roman" w:cs="Times New Roman"/>
          <w:szCs w:val="24"/>
        </w:rPr>
        <w:t>,</w:t>
      </w:r>
      <w:r w:rsidRPr="00D45799">
        <w:rPr>
          <w:rFonts w:eastAsia="Times New Roman" w:cs="Times New Roman"/>
          <w:szCs w:val="24"/>
        </w:rPr>
        <w:t xml:space="preserve"> προβλήματα</w:t>
      </w:r>
      <w:r>
        <w:rPr>
          <w:rFonts w:eastAsia="Times New Roman" w:cs="Times New Roman"/>
          <w:szCs w:val="24"/>
        </w:rPr>
        <w:t>. Προφανώς, τα λεωφο</w:t>
      </w:r>
      <w:r>
        <w:rPr>
          <w:rFonts w:eastAsia="Times New Roman" w:cs="Times New Roman"/>
          <w:szCs w:val="24"/>
        </w:rPr>
        <w:lastRenderedPageBreak/>
        <w:t xml:space="preserve">ρεία που έπρεπε να </w:t>
      </w:r>
      <w:r w:rsidRPr="00D45799">
        <w:rPr>
          <w:rFonts w:eastAsia="Times New Roman" w:cs="Times New Roman"/>
          <w:szCs w:val="24"/>
        </w:rPr>
        <w:t xml:space="preserve">έχει </w:t>
      </w:r>
      <w:r>
        <w:rPr>
          <w:rFonts w:eastAsia="Times New Roman" w:cs="Times New Roman"/>
          <w:szCs w:val="24"/>
        </w:rPr>
        <w:t>ο ο</w:t>
      </w:r>
      <w:r w:rsidRPr="00D45799">
        <w:rPr>
          <w:rFonts w:eastAsia="Times New Roman" w:cs="Times New Roman"/>
          <w:szCs w:val="24"/>
        </w:rPr>
        <w:t>ργανισμός</w:t>
      </w:r>
      <w:r>
        <w:rPr>
          <w:rFonts w:eastAsia="Times New Roman" w:cs="Times New Roman"/>
          <w:szCs w:val="24"/>
        </w:rPr>
        <w:t>, το</w:t>
      </w:r>
      <w:r w:rsidRPr="00D45799">
        <w:rPr>
          <w:rFonts w:eastAsia="Times New Roman" w:cs="Times New Roman"/>
          <w:szCs w:val="24"/>
        </w:rPr>
        <w:t xml:space="preserve"> γνωρίζετε</w:t>
      </w:r>
      <w:r>
        <w:rPr>
          <w:rFonts w:eastAsia="Times New Roman" w:cs="Times New Roman"/>
          <w:szCs w:val="24"/>
        </w:rPr>
        <w:t>,</w:t>
      </w:r>
      <w:r w:rsidRPr="00D45799">
        <w:rPr>
          <w:rFonts w:eastAsia="Times New Roman" w:cs="Times New Roman"/>
          <w:szCs w:val="24"/>
        </w:rPr>
        <w:t xml:space="preserve"> έχουν </w:t>
      </w:r>
      <w:r>
        <w:rPr>
          <w:rFonts w:eastAsia="Times New Roman" w:cs="Times New Roman"/>
          <w:szCs w:val="24"/>
        </w:rPr>
        <w:t>πουληθ</w:t>
      </w:r>
      <w:r w:rsidRPr="00D45799">
        <w:rPr>
          <w:rFonts w:eastAsia="Times New Roman" w:cs="Times New Roman"/>
          <w:szCs w:val="24"/>
        </w:rPr>
        <w:t>εί για παλιοσίδερα</w:t>
      </w:r>
      <w:r>
        <w:rPr>
          <w:rFonts w:eastAsia="Times New Roman" w:cs="Times New Roman"/>
          <w:szCs w:val="24"/>
        </w:rPr>
        <w:t>. Δηλαδή έχουν πουληθεί λεωφορεία δώδεκα</w:t>
      </w:r>
      <w:r w:rsidRPr="00D45799">
        <w:rPr>
          <w:rFonts w:eastAsia="Times New Roman" w:cs="Times New Roman"/>
          <w:szCs w:val="24"/>
        </w:rPr>
        <w:t xml:space="preserve"> ετών </w:t>
      </w:r>
      <w:r>
        <w:rPr>
          <w:rFonts w:eastAsia="Times New Roman" w:cs="Times New Roman"/>
          <w:szCs w:val="24"/>
        </w:rPr>
        <w:t xml:space="preserve">έναντι οκτακοσίων και </w:t>
      </w:r>
      <w:r w:rsidRPr="00D45799">
        <w:rPr>
          <w:rFonts w:eastAsia="Times New Roman" w:cs="Times New Roman"/>
          <w:szCs w:val="24"/>
        </w:rPr>
        <w:t>χιλίων ευρώ</w:t>
      </w:r>
      <w:r>
        <w:rPr>
          <w:rFonts w:eastAsia="Times New Roman" w:cs="Times New Roman"/>
          <w:szCs w:val="24"/>
        </w:rPr>
        <w:t>, πολλά λεωφορεία.</w:t>
      </w:r>
      <w:r w:rsidRPr="00D45799">
        <w:rPr>
          <w:rFonts w:eastAsia="Times New Roman" w:cs="Times New Roman"/>
          <w:szCs w:val="24"/>
        </w:rPr>
        <w:t xml:space="preserve"> </w:t>
      </w:r>
      <w:r>
        <w:rPr>
          <w:rFonts w:eastAsia="Times New Roman" w:cs="Times New Roman"/>
          <w:szCs w:val="24"/>
        </w:rPr>
        <w:t>Επί της ο</w:t>
      </w:r>
      <w:r w:rsidRPr="00D45799">
        <w:rPr>
          <w:rFonts w:eastAsia="Times New Roman" w:cs="Times New Roman"/>
          <w:szCs w:val="24"/>
        </w:rPr>
        <w:t>υσίας</w:t>
      </w:r>
      <w:r>
        <w:rPr>
          <w:rFonts w:eastAsia="Times New Roman" w:cs="Times New Roman"/>
          <w:szCs w:val="24"/>
        </w:rPr>
        <w:t>, βρή</w:t>
      </w:r>
      <w:r>
        <w:rPr>
          <w:rFonts w:eastAsia="Times New Roman" w:cs="Times New Roman"/>
          <w:szCs w:val="24"/>
        </w:rPr>
        <w:t xml:space="preserve">καμε </w:t>
      </w:r>
      <w:proofErr w:type="spellStart"/>
      <w:r>
        <w:rPr>
          <w:rFonts w:eastAsia="Times New Roman" w:cs="Times New Roman"/>
          <w:szCs w:val="24"/>
        </w:rPr>
        <w:t>εκατόν</w:t>
      </w:r>
      <w:proofErr w:type="spellEnd"/>
      <w:r>
        <w:rPr>
          <w:rFonts w:eastAsia="Times New Roman" w:cs="Times New Roman"/>
          <w:szCs w:val="24"/>
        </w:rPr>
        <w:t xml:space="preserve"> πενήντα</w:t>
      </w:r>
      <w:r w:rsidRPr="00D45799">
        <w:rPr>
          <w:rFonts w:eastAsia="Times New Roman" w:cs="Times New Roman"/>
          <w:szCs w:val="24"/>
        </w:rPr>
        <w:t xml:space="preserve"> λεωφορεία να μπορούν να λειτουργήσουν</w:t>
      </w:r>
      <w:r>
        <w:rPr>
          <w:rFonts w:eastAsia="Times New Roman" w:cs="Times New Roman"/>
          <w:szCs w:val="24"/>
        </w:rPr>
        <w:t>,</w:t>
      </w:r>
      <w:r w:rsidRPr="00D45799">
        <w:rPr>
          <w:rFonts w:eastAsia="Times New Roman" w:cs="Times New Roman"/>
          <w:szCs w:val="24"/>
        </w:rPr>
        <w:t xml:space="preserve"> τα υπόλοιπα </w:t>
      </w:r>
      <w:r>
        <w:rPr>
          <w:rFonts w:eastAsia="Times New Roman" w:cs="Times New Roman"/>
          <w:szCs w:val="24"/>
        </w:rPr>
        <w:t>έπρεπε</w:t>
      </w:r>
      <w:r w:rsidRPr="00D45799">
        <w:rPr>
          <w:rFonts w:eastAsia="Times New Roman" w:cs="Times New Roman"/>
          <w:szCs w:val="24"/>
        </w:rPr>
        <w:t xml:space="preserve"> να συντηρηθούν</w:t>
      </w:r>
      <w:r>
        <w:rPr>
          <w:rFonts w:eastAsia="Times New Roman" w:cs="Times New Roman"/>
          <w:szCs w:val="24"/>
        </w:rPr>
        <w:t>.</w:t>
      </w:r>
      <w:r w:rsidRPr="00D45799">
        <w:rPr>
          <w:rFonts w:eastAsia="Times New Roman" w:cs="Times New Roman"/>
          <w:szCs w:val="24"/>
        </w:rPr>
        <w:t xml:space="preserve"> Αυτό </w:t>
      </w:r>
      <w:r>
        <w:rPr>
          <w:rFonts w:eastAsia="Times New Roman" w:cs="Times New Roman"/>
          <w:szCs w:val="24"/>
        </w:rPr>
        <w:t>είχε</w:t>
      </w:r>
      <w:r w:rsidRPr="00D45799">
        <w:rPr>
          <w:rFonts w:eastAsia="Times New Roman" w:cs="Times New Roman"/>
          <w:szCs w:val="24"/>
        </w:rPr>
        <w:t xml:space="preserve"> δημιουργήσει ένα πολύ μεγ</w:t>
      </w:r>
      <w:r>
        <w:rPr>
          <w:rFonts w:eastAsia="Times New Roman" w:cs="Times New Roman"/>
          <w:szCs w:val="24"/>
        </w:rPr>
        <w:t>άλο έ</w:t>
      </w:r>
      <w:r w:rsidRPr="00D45799">
        <w:rPr>
          <w:rFonts w:eastAsia="Times New Roman" w:cs="Times New Roman"/>
          <w:szCs w:val="24"/>
        </w:rPr>
        <w:t>λλειμμα και στ</w:t>
      </w:r>
      <w:r>
        <w:rPr>
          <w:rFonts w:eastAsia="Times New Roman" w:cs="Times New Roman"/>
          <w:szCs w:val="24"/>
        </w:rPr>
        <w:t>α</w:t>
      </w:r>
      <w:r w:rsidRPr="00D45799">
        <w:rPr>
          <w:rFonts w:eastAsia="Times New Roman" w:cs="Times New Roman"/>
          <w:szCs w:val="24"/>
        </w:rPr>
        <w:t xml:space="preserve"> λεωφορεί</w:t>
      </w:r>
      <w:r>
        <w:rPr>
          <w:rFonts w:eastAsia="Times New Roman" w:cs="Times New Roman"/>
          <w:szCs w:val="24"/>
        </w:rPr>
        <w:t>α</w:t>
      </w:r>
      <w:r w:rsidRPr="00D45799">
        <w:rPr>
          <w:rFonts w:eastAsia="Times New Roman" w:cs="Times New Roman"/>
          <w:szCs w:val="24"/>
        </w:rPr>
        <w:t xml:space="preserve"> και στις κρίσιμες ειδικότητες που έπρεπε να υπάρχουν στον </w:t>
      </w:r>
      <w:r>
        <w:rPr>
          <w:rFonts w:eastAsia="Times New Roman" w:cs="Times New Roman"/>
          <w:szCs w:val="24"/>
        </w:rPr>
        <w:t>ο</w:t>
      </w:r>
      <w:r w:rsidRPr="00D45799">
        <w:rPr>
          <w:rFonts w:eastAsia="Times New Roman" w:cs="Times New Roman"/>
          <w:szCs w:val="24"/>
        </w:rPr>
        <w:t>ργανισμό</w:t>
      </w:r>
      <w:r>
        <w:rPr>
          <w:rFonts w:eastAsia="Times New Roman" w:cs="Times New Roman"/>
          <w:szCs w:val="24"/>
        </w:rPr>
        <w:t>,</w:t>
      </w:r>
      <w:r w:rsidRPr="00D45799">
        <w:rPr>
          <w:rFonts w:eastAsia="Times New Roman" w:cs="Times New Roman"/>
          <w:szCs w:val="24"/>
        </w:rPr>
        <w:t xml:space="preserve"> σε οδηγούς δηλαδή και τεχνίτες</w:t>
      </w:r>
      <w:r>
        <w:rPr>
          <w:rFonts w:eastAsia="Times New Roman" w:cs="Times New Roman"/>
          <w:szCs w:val="24"/>
        </w:rPr>
        <w:t>,</w:t>
      </w:r>
      <w:r w:rsidRPr="00D45799">
        <w:rPr>
          <w:rFonts w:eastAsia="Times New Roman" w:cs="Times New Roman"/>
          <w:szCs w:val="24"/>
        </w:rPr>
        <w:t xml:space="preserve"> για να μπορούν να λειτουργήσουν</w:t>
      </w:r>
      <w:r>
        <w:rPr>
          <w:rFonts w:eastAsia="Times New Roman" w:cs="Times New Roman"/>
          <w:szCs w:val="24"/>
        </w:rPr>
        <w:t>.</w:t>
      </w:r>
    </w:p>
    <w:p w14:paraId="22B6F38B"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Τι</w:t>
      </w:r>
      <w:r w:rsidRPr="00D45799">
        <w:rPr>
          <w:rFonts w:eastAsia="Times New Roman" w:cs="Times New Roman"/>
          <w:szCs w:val="24"/>
        </w:rPr>
        <w:t xml:space="preserve"> έχουμε κάνει</w:t>
      </w:r>
      <w:r>
        <w:rPr>
          <w:rFonts w:eastAsia="Times New Roman" w:cs="Times New Roman"/>
          <w:szCs w:val="24"/>
        </w:rPr>
        <w:t>;</w:t>
      </w:r>
      <w:r w:rsidRPr="00D45799">
        <w:rPr>
          <w:rFonts w:eastAsia="Times New Roman" w:cs="Times New Roman"/>
          <w:szCs w:val="24"/>
        </w:rPr>
        <w:t xml:space="preserve"> Το πρώτο και σημαντικό είναι ότι βρήκαμε χρήματα που δεν υπήρχαν</w:t>
      </w:r>
      <w:r>
        <w:rPr>
          <w:rFonts w:eastAsia="Times New Roman" w:cs="Times New Roman"/>
          <w:szCs w:val="24"/>
        </w:rPr>
        <w:t xml:space="preserve">, </w:t>
      </w:r>
      <w:r w:rsidRPr="00D45799">
        <w:rPr>
          <w:rFonts w:eastAsia="Times New Roman" w:cs="Times New Roman"/>
          <w:szCs w:val="24"/>
        </w:rPr>
        <w:t>ούτε ένα ευρώ</w:t>
      </w:r>
      <w:r>
        <w:rPr>
          <w:rFonts w:eastAsia="Times New Roman" w:cs="Times New Roman"/>
          <w:szCs w:val="24"/>
        </w:rPr>
        <w:t>, ο</w:t>
      </w:r>
      <w:r w:rsidRPr="00D45799">
        <w:rPr>
          <w:rFonts w:eastAsia="Times New Roman" w:cs="Times New Roman"/>
          <w:szCs w:val="24"/>
        </w:rPr>
        <w:t>ύτε στο ΕΣΠΑ</w:t>
      </w:r>
      <w:r>
        <w:rPr>
          <w:rFonts w:eastAsia="Times New Roman" w:cs="Times New Roman"/>
          <w:szCs w:val="24"/>
        </w:rPr>
        <w:t>,</w:t>
      </w:r>
      <w:r w:rsidRPr="00D45799">
        <w:rPr>
          <w:rFonts w:eastAsia="Times New Roman" w:cs="Times New Roman"/>
          <w:szCs w:val="24"/>
        </w:rPr>
        <w:t xml:space="preserve"> αλλά ούτε ως όφειλε </w:t>
      </w:r>
      <w:r>
        <w:rPr>
          <w:rFonts w:eastAsia="Times New Roman" w:cs="Times New Roman"/>
          <w:szCs w:val="24"/>
        </w:rPr>
        <w:t xml:space="preserve">ο </w:t>
      </w:r>
      <w:r>
        <w:rPr>
          <w:rFonts w:eastAsia="Times New Roman" w:cs="Times New Roman"/>
          <w:szCs w:val="24"/>
        </w:rPr>
        <w:t>ο</w:t>
      </w:r>
      <w:r w:rsidRPr="00D45799">
        <w:rPr>
          <w:rFonts w:eastAsia="Times New Roman" w:cs="Times New Roman"/>
          <w:szCs w:val="24"/>
        </w:rPr>
        <w:t xml:space="preserve">ργανισμός </w:t>
      </w:r>
      <w:r>
        <w:rPr>
          <w:rFonts w:eastAsia="Times New Roman" w:cs="Times New Roman"/>
          <w:szCs w:val="24"/>
        </w:rPr>
        <w:t>σ</w:t>
      </w:r>
      <w:r w:rsidRPr="00D45799">
        <w:rPr>
          <w:rFonts w:eastAsia="Times New Roman" w:cs="Times New Roman"/>
          <w:szCs w:val="24"/>
        </w:rPr>
        <w:t>τα αποθεματικά του</w:t>
      </w:r>
      <w:r>
        <w:rPr>
          <w:rFonts w:eastAsia="Times New Roman" w:cs="Times New Roman"/>
          <w:szCs w:val="24"/>
        </w:rPr>
        <w:t>,</w:t>
      </w:r>
      <w:r w:rsidRPr="00D45799">
        <w:rPr>
          <w:rFonts w:eastAsia="Times New Roman" w:cs="Times New Roman"/>
          <w:szCs w:val="24"/>
        </w:rPr>
        <w:t xml:space="preserve"> για την αγορά νέων λεωφ</w:t>
      </w:r>
      <w:r w:rsidRPr="00D45799">
        <w:rPr>
          <w:rFonts w:eastAsia="Times New Roman" w:cs="Times New Roman"/>
          <w:szCs w:val="24"/>
        </w:rPr>
        <w:t>ορεί</w:t>
      </w:r>
      <w:r>
        <w:rPr>
          <w:rFonts w:eastAsia="Times New Roman" w:cs="Times New Roman"/>
          <w:szCs w:val="24"/>
        </w:rPr>
        <w:t>ων.</w:t>
      </w:r>
      <w:r w:rsidRPr="00D45799">
        <w:rPr>
          <w:rFonts w:eastAsia="Times New Roman" w:cs="Times New Roman"/>
          <w:szCs w:val="24"/>
        </w:rPr>
        <w:t xml:space="preserve"> Τις επόμενες μέρες ολοκληρώνεται</w:t>
      </w:r>
      <w:r>
        <w:rPr>
          <w:rFonts w:eastAsia="Times New Roman" w:cs="Times New Roman"/>
          <w:szCs w:val="24"/>
        </w:rPr>
        <w:t xml:space="preserve"> η διαδικασία -υπάρχουν</w:t>
      </w:r>
      <w:r w:rsidRPr="00D45799">
        <w:rPr>
          <w:rFonts w:eastAsia="Times New Roman" w:cs="Times New Roman"/>
          <w:szCs w:val="24"/>
        </w:rPr>
        <w:t xml:space="preserve"> κάποιες γραφειοκρατικές διαδικασίες</w:t>
      </w:r>
      <w:r>
        <w:rPr>
          <w:rFonts w:eastAsia="Times New Roman" w:cs="Times New Roman"/>
          <w:szCs w:val="24"/>
        </w:rPr>
        <w:t>-</w:t>
      </w:r>
      <w:r w:rsidRPr="00D45799">
        <w:rPr>
          <w:rFonts w:eastAsia="Times New Roman" w:cs="Times New Roman"/>
          <w:szCs w:val="24"/>
        </w:rPr>
        <w:t xml:space="preserve"> από τη διαχειριστική αρχή για να μπορέσουμε να βγάλουμε το</w:t>
      </w:r>
      <w:r>
        <w:rPr>
          <w:rFonts w:eastAsia="Times New Roman" w:cs="Times New Roman"/>
          <w:szCs w:val="24"/>
        </w:rPr>
        <w:t>ν</w:t>
      </w:r>
      <w:r w:rsidRPr="00D45799">
        <w:rPr>
          <w:rFonts w:eastAsia="Times New Roman" w:cs="Times New Roman"/>
          <w:szCs w:val="24"/>
        </w:rPr>
        <w:t xml:space="preserve"> διαγωνισμό</w:t>
      </w:r>
      <w:r>
        <w:rPr>
          <w:rFonts w:eastAsia="Times New Roman" w:cs="Times New Roman"/>
          <w:szCs w:val="24"/>
        </w:rPr>
        <w:t>.</w:t>
      </w:r>
      <w:r w:rsidRPr="00D45799">
        <w:rPr>
          <w:rFonts w:eastAsia="Times New Roman" w:cs="Times New Roman"/>
          <w:szCs w:val="24"/>
        </w:rPr>
        <w:t xml:space="preserve"> Ποια είναι η καινοτομία </w:t>
      </w:r>
      <w:r>
        <w:rPr>
          <w:rFonts w:eastAsia="Times New Roman" w:cs="Times New Roman"/>
          <w:szCs w:val="24"/>
        </w:rPr>
        <w:t xml:space="preserve">αυτού </w:t>
      </w:r>
      <w:r w:rsidRPr="00D45799">
        <w:rPr>
          <w:rFonts w:eastAsia="Times New Roman" w:cs="Times New Roman"/>
          <w:szCs w:val="24"/>
        </w:rPr>
        <w:t>του διαγωνισμού</w:t>
      </w:r>
      <w:r>
        <w:rPr>
          <w:rFonts w:eastAsia="Times New Roman" w:cs="Times New Roman"/>
          <w:szCs w:val="24"/>
        </w:rPr>
        <w:t>;</w:t>
      </w:r>
      <w:r w:rsidRPr="00D45799">
        <w:rPr>
          <w:rFonts w:eastAsia="Times New Roman" w:cs="Times New Roman"/>
          <w:szCs w:val="24"/>
        </w:rPr>
        <w:t xml:space="preserve"> Είναι ότι τα λεωφορεία θα αγοραστούν</w:t>
      </w:r>
      <w:r w:rsidRPr="00D45799">
        <w:rPr>
          <w:rFonts w:eastAsia="Times New Roman" w:cs="Times New Roman"/>
          <w:szCs w:val="24"/>
        </w:rPr>
        <w:t xml:space="preserve"> και μέσα στην αγορά </w:t>
      </w:r>
      <w:r>
        <w:rPr>
          <w:rFonts w:eastAsia="Times New Roman" w:cs="Times New Roman"/>
          <w:szCs w:val="24"/>
        </w:rPr>
        <w:t>τους,</w:t>
      </w:r>
      <w:r w:rsidRPr="00D45799">
        <w:rPr>
          <w:rFonts w:eastAsia="Times New Roman" w:cs="Times New Roman"/>
          <w:szCs w:val="24"/>
        </w:rPr>
        <w:t xml:space="preserve"> στην προμήθειά </w:t>
      </w:r>
      <w:r>
        <w:rPr>
          <w:rFonts w:eastAsia="Times New Roman" w:cs="Times New Roman"/>
          <w:szCs w:val="24"/>
        </w:rPr>
        <w:t>τους,</w:t>
      </w:r>
      <w:r w:rsidRPr="00D45799">
        <w:rPr>
          <w:rFonts w:eastAsia="Times New Roman" w:cs="Times New Roman"/>
          <w:szCs w:val="24"/>
        </w:rPr>
        <w:t xml:space="preserve"> θα ανήκει η προμήθεια των ανταλλακτικών και </w:t>
      </w:r>
      <w:r>
        <w:rPr>
          <w:rFonts w:eastAsia="Times New Roman" w:cs="Times New Roman"/>
          <w:szCs w:val="24"/>
        </w:rPr>
        <w:t xml:space="preserve">η </w:t>
      </w:r>
      <w:r w:rsidRPr="00D45799">
        <w:rPr>
          <w:rFonts w:eastAsia="Times New Roman" w:cs="Times New Roman"/>
          <w:szCs w:val="24"/>
        </w:rPr>
        <w:t>βαριά συντήρηση</w:t>
      </w:r>
      <w:r>
        <w:rPr>
          <w:rFonts w:eastAsia="Times New Roman" w:cs="Times New Roman"/>
          <w:szCs w:val="24"/>
        </w:rPr>
        <w:t>.</w:t>
      </w:r>
    </w:p>
    <w:p w14:paraId="22B6F38C" w14:textId="77777777" w:rsidR="00841B0A" w:rsidRDefault="00B011D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sidRPr="00D45799">
        <w:rPr>
          <w:rFonts w:eastAsia="Times New Roman" w:cs="Times New Roman"/>
          <w:szCs w:val="24"/>
        </w:rPr>
        <w:t>Ωραία</w:t>
      </w:r>
      <w:r>
        <w:rPr>
          <w:rFonts w:eastAsia="Times New Roman" w:cs="Times New Roman"/>
          <w:szCs w:val="24"/>
        </w:rPr>
        <w:t>, τα υπόλοιπα στη δευτερολογία.</w:t>
      </w:r>
    </w:p>
    <w:p w14:paraId="22B6F38D"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Σαρίδη</w:t>
      </w:r>
      <w:proofErr w:type="spellEnd"/>
      <w:r>
        <w:rPr>
          <w:rFonts w:eastAsia="Times New Roman" w:cs="Times New Roman"/>
          <w:szCs w:val="24"/>
        </w:rPr>
        <w:t>, έχετε τον λόγο.</w:t>
      </w:r>
    </w:p>
    <w:p w14:paraId="22B6F38E" w14:textId="77777777" w:rsidR="00841B0A" w:rsidRDefault="00B011D5">
      <w:pPr>
        <w:spacing w:line="600" w:lineRule="auto"/>
        <w:ind w:firstLine="720"/>
        <w:jc w:val="both"/>
        <w:rPr>
          <w:rFonts w:eastAsia="Times New Roman" w:cs="Times New Roman"/>
          <w:szCs w:val="24"/>
        </w:rPr>
      </w:pPr>
      <w:r w:rsidRPr="00840ED2">
        <w:rPr>
          <w:rFonts w:eastAsia="Times New Roman" w:cs="Times New Roman"/>
          <w:b/>
          <w:szCs w:val="24"/>
        </w:rPr>
        <w:t>ΙΩΑΝΝΗΣ ΣΑΡΙΔΗΣ:</w:t>
      </w:r>
      <w:r>
        <w:rPr>
          <w:rFonts w:eastAsia="Times New Roman" w:cs="Times New Roman"/>
          <w:b/>
          <w:szCs w:val="24"/>
        </w:rPr>
        <w:t xml:space="preserve"> </w:t>
      </w:r>
      <w:r>
        <w:rPr>
          <w:rFonts w:eastAsia="Times New Roman" w:cs="Times New Roman"/>
          <w:szCs w:val="24"/>
        </w:rPr>
        <w:t>Κύριε Πρόεδρε, δεν μ</w:t>
      </w:r>
      <w:r>
        <w:rPr>
          <w:rFonts w:eastAsia="Times New Roman" w:cs="Times New Roman"/>
          <w:szCs w:val="24"/>
        </w:rPr>
        <w:t>ου απάντησε στην ερώτησή μου ο κύριος Υπουργός, γιατί -θα μου επιτρέψετε να το πω- τον κόψατε, τον σταματήσατε</w:t>
      </w:r>
      <w:r w:rsidRPr="003E0155">
        <w:rPr>
          <w:rFonts w:eastAsia="Times New Roman" w:cs="Times New Roman"/>
          <w:szCs w:val="24"/>
        </w:rPr>
        <w:t xml:space="preserve">. </w:t>
      </w:r>
      <w:r>
        <w:rPr>
          <w:rFonts w:eastAsia="Times New Roman" w:cs="Times New Roman"/>
          <w:szCs w:val="24"/>
          <w:lang w:val="en-US"/>
        </w:rPr>
        <w:t>H</w:t>
      </w:r>
      <w:r>
        <w:rPr>
          <w:rFonts w:eastAsia="Times New Roman" w:cs="Times New Roman"/>
          <w:szCs w:val="24"/>
        </w:rPr>
        <w:t xml:space="preserve"> ερώτησή μου είναι τι θα κάνει από εδώ και πέρα το Υπουργείο και η διοίκηση του ΟΑΣΘ για να καλυτερεύσει τη μετακίνηση και μέχρις ότου προμηθευ</w:t>
      </w:r>
      <w:r>
        <w:rPr>
          <w:rFonts w:eastAsia="Times New Roman" w:cs="Times New Roman"/>
          <w:szCs w:val="24"/>
        </w:rPr>
        <w:t xml:space="preserve">τούμε τα λεωφορεία αυτά για την πόλη. </w:t>
      </w:r>
    </w:p>
    <w:p w14:paraId="22B6F38F"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Εγώ, όμως, θα μείνω και σε ένα άλλο σημείο.</w:t>
      </w:r>
    </w:p>
    <w:p w14:paraId="22B6F390"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 xml:space="preserve">Σαφώς, κύριε Υπουργέ, είναι ευθύνη σας -δεν αντιλέγω- να ψάξετε να βρείτε τις ευθύνες οι οποίες υπάρχουν για το ότι οδηγήθηκε ο ΟΑΣΘ εκεί που οδηγήθηκε. Και σαφώς και είναι </w:t>
      </w:r>
      <w:r>
        <w:rPr>
          <w:rFonts w:eastAsia="Times New Roman" w:cs="Times New Roman"/>
          <w:szCs w:val="24"/>
        </w:rPr>
        <w:t>ευθύνη σας να τους στείλετε στο δικαστήριο, αν και εφόσον έχουν υπεξαιρέσει οι άνθρωποι αυτοί χρήματα από τη θέση ευθύνης που κατείχαν.</w:t>
      </w:r>
    </w:p>
    <w:p w14:paraId="22B6F391"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lastRenderedPageBreak/>
        <w:t>Όμως ευθύνη σας επίσης, κύριε Υπουργέ, και ευθύνη της Κυβέρνησης είναι η καλυτέρευση της μετακίνησης του επιβατικού κοιν</w:t>
      </w:r>
      <w:r>
        <w:rPr>
          <w:rFonts w:eastAsia="Times New Roman" w:cs="Times New Roman"/>
          <w:szCs w:val="24"/>
        </w:rPr>
        <w:t>ού, το οποίο δεν φταίει σε τίποτα να ταλαιπωρείται όλα αυτά τα χρόνια. Υπάρχει μια ιδιομορφία στη Θεσσαλονίκη, κύριε Υπουργέ. Δεν είναι όπως είναι η Αθήνα. Η Αθήνα έχει μετρό, έχει τραμ, έχει και άλλα μέσα μεταφοράς. Η Θεσσαλονίκη του ενός και πλέον εκατομ</w:t>
      </w:r>
      <w:r>
        <w:rPr>
          <w:rFonts w:eastAsia="Times New Roman" w:cs="Times New Roman"/>
          <w:szCs w:val="24"/>
        </w:rPr>
        <w:t>μυρίου κατοίκων μέσα στην πόλη, η Θεσσαλονίκη με τους πάνω από εκατό χιλιάδες φοιτητές, το μοναδικό μέσο μεταφοράς που έχει αυτή τη στιγμή είναι ο ΟΑΣΘ, δεν έχει τίποτα άλλο.</w:t>
      </w:r>
    </w:p>
    <w:p w14:paraId="22B6F392"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 xml:space="preserve">Και ας μην μπούμε στη λογική να χρησιμοποιήσουμε τα ταξί ως μέσο μεταφοράς. Εκεί </w:t>
      </w:r>
      <w:r>
        <w:rPr>
          <w:rFonts w:eastAsia="Times New Roman" w:cs="Times New Roman"/>
          <w:szCs w:val="24"/>
        </w:rPr>
        <w:t xml:space="preserve">που έχουμε βρεθεί, στην οικονομική κατάσταση την οποία βιώνει αυτή τη στιγμή ο ελληνικός λαός, δεν υπάρχει και πολύς κόσμος ο οποίος έχει τη δυνατότητα μετακίνησης με ταξί. </w:t>
      </w:r>
    </w:p>
    <w:p w14:paraId="22B6F393"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Παρακαλώ, κύριε Υπουργέ, θα επιμείνω στο σκέλος αυτό της ερώτησής μου, δηλαδή τι θ</w:t>
      </w:r>
      <w:r>
        <w:rPr>
          <w:rFonts w:eastAsia="Times New Roman" w:cs="Times New Roman"/>
          <w:szCs w:val="24"/>
        </w:rPr>
        <w:t>α κάνετε, όσο είστε Κυβέρνηση, μέχρι τη στιγμή που θα προκηρυχθούν εκλογές, για την καλυτέρευση της μετακίνησης του επιβατικού κοινού στη Θεσσαλονίκη.</w:t>
      </w:r>
    </w:p>
    <w:p w14:paraId="22B6F394"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22B6F395" w14:textId="77777777" w:rsidR="00841B0A" w:rsidRDefault="00B011D5">
      <w:pPr>
        <w:spacing w:line="600" w:lineRule="auto"/>
        <w:ind w:firstLine="720"/>
        <w:jc w:val="both"/>
        <w:rPr>
          <w:rFonts w:eastAsia="Times New Roman" w:cs="Times New Roman"/>
          <w:szCs w:val="24"/>
        </w:rPr>
      </w:pPr>
      <w:r w:rsidRPr="00AB7915">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Κύριε Υπουργέ, έχετε τον λόγο.</w:t>
      </w:r>
    </w:p>
    <w:p w14:paraId="22B6F396" w14:textId="77777777" w:rsidR="00841B0A" w:rsidRDefault="00B011D5">
      <w:pPr>
        <w:spacing w:line="600" w:lineRule="auto"/>
        <w:ind w:firstLine="720"/>
        <w:jc w:val="both"/>
        <w:rPr>
          <w:rFonts w:eastAsia="Times New Roman" w:cs="Times New Roman"/>
          <w:szCs w:val="24"/>
        </w:rPr>
      </w:pPr>
      <w:r w:rsidRPr="00AB7915">
        <w:rPr>
          <w:rFonts w:eastAsia="Times New Roman" w:cs="Times New Roman"/>
          <w:b/>
          <w:szCs w:val="24"/>
        </w:rPr>
        <w:t>ΧΡΗΣΤΟΣ ΣΠΙΡΤΖΗΣ (Υπουργό</w:t>
      </w:r>
      <w:r w:rsidRPr="00AB7915">
        <w:rPr>
          <w:rFonts w:eastAsia="Times New Roman" w:cs="Times New Roman"/>
          <w:b/>
          <w:szCs w:val="24"/>
        </w:rPr>
        <w:t>ς Υποδομών και Μεταφορών):</w:t>
      </w:r>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Σαρίδη</w:t>
      </w:r>
      <w:proofErr w:type="spellEnd"/>
      <w:r>
        <w:rPr>
          <w:rFonts w:eastAsia="Times New Roman" w:cs="Times New Roman"/>
          <w:szCs w:val="24"/>
        </w:rPr>
        <w:t>, δεν υποστηρίζω ότι είμαι μάγος. Ούτε εγώ ούτε ο ΣΥΡΙΖΑ ούτε η διοίκηση του ΟΑΣΘ. Πραγματικά σάς λέω ότι καλύτερα να φτιάχναμε έναν νέο ΟΑΣΘ από την αρχή, από αυτόν που κληρονομήσαμε σε σχέση με τον ΟΑΣΘ. Ένα είναι α</w:t>
      </w:r>
      <w:r>
        <w:rPr>
          <w:rFonts w:eastAsia="Times New Roman" w:cs="Times New Roman"/>
          <w:szCs w:val="24"/>
        </w:rPr>
        <w:t>υτό.</w:t>
      </w:r>
    </w:p>
    <w:p w14:paraId="22B6F397"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Δεύτερον, γιατί η Θεσσαλονίκη δεν έχει μετρό; Έπρεπε να είχε τόσα χρόνια που ήταν κολλημένο το έργο. Και τώρα που τελειώνει ένας σταθμός υπάρχει η Αντιπολίτευση που μας κατηγορεί κιόλας γιατί</w:t>
      </w:r>
      <w:r w:rsidRPr="003E0155">
        <w:rPr>
          <w:rFonts w:eastAsia="Times New Roman" w:cs="Times New Roman"/>
          <w:szCs w:val="24"/>
        </w:rPr>
        <w:t xml:space="preserve"> </w:t>
      </w:r>
      <w:r>
        <w:rPr>
          <w:rFonts w:eastAsia="Times New Roman" w:cs="Times New Roman"/>
          <w:szCs w:val="24"/>
        </w:rPr>
        <w:t>είχε, λέει, μουσαμάδες στα εκδοτήρια των εισιτηρίων που είν</w:t>
      </w:r>
      <w:r>
        <w:rPr>
          <w:rFonts w:eastAsia="Times New Roman" w:cs="Times New Roman"/>
          <w:szCs w:val="24"/>
        </w:rPr>
        <w:t xml:space="preserve">αι σε άλλο έργο. Γιατί δεν έχει μετρό; Γιατί δεν έχει τραμ; Ιστορικά γιατί δεν έχει τραμ η Θεσσαλονίκη; Ποιος ξήλωσε τις γραμμές του τραμ και έφτιαξε τον ΟΑΣΘ, για να είναι σε αυτό το χάλι; Γιατί δεν έχει προαστιακό, ενώ έχει σιδηρόδρομο; </w:t>
      </w:r>
    </w:p>
    <w:p w14:paraId="22B6F398"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Τα γνωρίζει αυτά</w:t>
      </w:r>
      <w:r>
        <w:rPr>
          <w:rFonts w:eastAsia="Times New Roman" w:cs="Times New Roman"/>
          <w:szCs w:val="24"/>
        </w:rPr>
        <w:t xml:space="preserve"> πολύ καλά ο λαός της Θεσσαλονίκης. </w:t>
      </w:r>
    </w:p>
    <w:p w14:paraId="22B6F399"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κατ’ αρχάς να πούμε ότι έχουμε προχωρήσει σε μια μερική αναδιοργάνωση -θα πάμε και σε ολιστική- του αστικού μεταφορικού έργου για τον εξής απλό λόγο: Θα έχετε διαπιστώσει και εσείς με τα μάτια σας ότι η συχνότητα </w:t>
      </w:r>
      <w:r>
        <w:rPr>
          <w:rFonts w:eastAsia="Times New Roman" w:cs="Times New Roman"/>
          <w:szCs w:val="24"/>
        </w:rPr>
        <w:t>των λεωφορείων στο κέντρο της πόλης είναι κάθε δύο λεπτά, είναι το ένα πίσω από το άλλο και με γνωστά προβλήματα στον κυκλοφοριακό φόρτο της πόλης.</w:t>
      </w:r>
    </w:p>
    <w:p w14:paraId="22B6F39A"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Πρέπει να πάμε σε μια άλλη λογική. Η διοίκηση του ΟΑΣΘ, απ’ ό,τι γνωρίζω, αναζητά ακόμη και μεταχειρισμένα λ</w:t>
      </w:r>
      <w:r>
        <w:rPr>
          <w:rFonts w:eastAsia="Times New Roman" w:cs="Times New Roman"/>
          <w:szCs w:val="24"/>
        </w:rPr>
        <w:t xml:space="preserve">εωφορεία. Ένα μέρος των ρουσφετιών που είχε κάνει η </w:t>
      </w:r>
      <w:proofErr w:type="spellStart"/>
      <w:r>
        <w:rPr>
          <w:rFonts w:eastAsia="Times New Roman" w:cs="Times New Roman"/>
          <w:szCs w:val="24"/>
        </w:rPr>
        <w:t>προπροηγούμενη</w:t>
      </w:r>
      <w:proofErr w:type="spellEnd"/>
      <w:r>
        <w:rPr>
          <w:rFonts w:eastAsia="Times New Roman" w:cs="Times New Roman"/>
          <w:szCs w:val="24"/>
        </w:rPr>
        <w:t xml:space="preserve"> Κυβέρνηση σε σχέση με τα ΚΤΕΛ, να αναλάβει ο ΟΑΣΘ και αστικές γραμμές, ακόμη και έξω από την Περιφερειακή Ενότητα Θεσσαλονίκης, επιστρέφουν στα ΚΤΕΛ της Θεσσαλονίκης. Από εκεί εξοικονομούμε</w:t>
      </w:r>
      <w:r>
        <w:rPr>
          <w:rFonts w:eastAsia="Times New Roman" w:cs="Times New Roman"/>
          <w:szCs w:val="24"/>
        </w:rPr>
        <w:t xml:space="preserve"> σε πρώτη φάση δεκαοκτώ λεωφορεία και πενήντα επτά οδηγούς, ώστε να πυκνώσουν τα δρομολόγια στις περιοχές που δεν έχει ευθύνη ο ΟΑΣΘ να εξυπηρετεί. </w:t>
      </w:r>
    </w:p>
    <w:p w14:paraId="22B6F39B"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Το δεύτερο που κάνουμε είναι να τελειώσουμε το μετρό επιτέλους, ώστε πολύ σύντομα -σε ενάμιση χρόνο περίπου</w:t>
      </w:r>
      <w:r>
        <w:rPr>
          <w:rFonts w:eastAsia="Times New Roman" w:cs="Times New Roman"/>
          <w:szCs w:val="24"/>
        </w:rPr>
        <w:t xml:space="preserve">- να δοθεί στη Θεσσαλονίκη από τον σιδηροδρομικό σταθμό μέχρι </w:t>
      </w:r>
      <w:r>
        <w:rPr>
          <w:rFonts w:eastAsia="Times New Roman" w:cs="Times New Roman"/>
          <w:szCs w:val="24"/>
        </w:rPr>
        <w:lastRenderedPageBreak/>
        <w:t>την Καλαμαριά και ξεκινάμε και τις πρόδρομες εργασίες για την επέκταση στη δυτική Θεσσαλονίκη.</w:t>
      </w:r>
    </w:p>
    <w:p w14:paraId="22B6F39C"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Το τρίτο, που είναι το πιο σημαντικό από όλα, είναι ότι βρήκαμε χρήματα για να εκσυγχρονιστεί ο στό</w:t>
      </w:r>
      <w:r>
        <w:rPr>
          <w:rFonts w:eastAsia="Times New Roman" w:cs="Times New Roman"/>
          <w:szCs w:val="24"/>
        </w:rPr>
        <w:t xml:space="preserve">λος των λεωφορείων και να υπάρχουν ηλεκτροκίνητα λεωφορεία και φυσικό αέριο, για να μην υπάρχει το άλλο χάλι που βλέπουμε με τη ρύπανση λόγω των αστικών λεωφορείων μέσα στην πόλη. </w:t>
      </w:r>
    </w:p>
    <w:p w14:paraId="22B6F39D" w14:textId="77777777" w:rsidR="00841B0A" w:rsidRDefault="00B011D5">
      <w:pPr>
        <w:spacing w:line="600" w:lineRule="auto"/>
        <w:ind w:firstLine="720"/>
        <w:jc w:val="both"/>
        <w:rPr>
          <w:rFonts w:eastAsia="Times New Roman"/>
          <w:szCs w:val="24"/>
        </w:rPr>
      </w:pPr>
      <w:r>
        <w:rPr>
          <w:rFonts w:eastAsia="Times New Roman"/>
          <w:szCs w:val="24"/>
        </w:rPr>
        <w:t>Δ</w:t>
      </w:r>
      <w:r w:rsidRPr="00425CA1">
        <w:rPr>
          <w:rFonts w:eastAsia="Times New Roman"/>
          <w:szCs w:val="24"/>
        </w:rPr>
        <w:t>εν μπορούμε να κάνουμε κάτι άλλο</w:t>
      </w:r>
      <w:r>
        <w:rPr>
          <w:rFonts w:eastAsia="Times New Roman"/>
          <w:szCs w:val="24"/>
        </w:rPr>
        <w:t>.</w:t>
      </w:r>
      <w:r w:rsidRPr="00425CA1">
        <w:rPr>
          <w:rFonts w:eastAsia="Times New Roman"/>
          <w:szCs w:val="24"/>
        </w:rPr>
        <w:t xml:space="preserve"> Αν έχετε να προτείνετε κάτι</w:t>
      </w:r>
      <w:r>
        <w:rPr>
          <w:rFonts w:eastAsia="Times New Roman"/>
          <w:szCs w:val="24"/>
        </w:rPr>
        <w:t>,</w:t>
      </w:r>
      <w:r w:rsidRPr="00425CA1">
        <w:rPr>
          <w:rFonts w:eastAsia="Times New Roman"/>
          <w:szCs w:val="24"/>
        </w:rPr>
        <w:t xml:space="preserve"> </w:t>
      </w:r>
      <w:r>
        <w:rPr>
          <w:rFonts w:eastAsia="Times New Roman"/>
          <w:szCs w:val="24"/>
        </w:rPr>
        <w:t>ν</w:t>
      </w:r>
      <w:r w:rsidRPr="00425CA1">
        <w:rPr>
          <w:rFonts w:eastAsia="Times New Roman"/>
          <w:szCs w:val="24"/>
        </w:rPr>
        <w:t>α το</w:t>
      </w:r>
      <w:r>
        <w:rPr>
          <w:rFonts w:eastAsia="Times New Roman"/>
          <w:szCs w:val="24"/>
        </w:rPr>
        <w:t xml:space="preserve"> προτε</w:t>
      </w:r>
      <w:r>
        <w:rPr>
          <w:rFonts w:eastAsia="Times New Roman"/>
          <w:szCs w:val="24"/>
        </w:rPr>
        <w:t xml:space="preserve">ίνετε να το υιοθετήσουμε, δεν έχουμε κάποιον δογματισμό. </w:t>
      </w:r>
    </w:p>
    <w:p w14:paraId="22B6F39E" w14:textId="77777777" w:rsidR="00841B0A" w:rsidRDefault="00B011D5">
      <w:pPr>
        <w:spacing w:line="600" w:lineRule="auto"/>
        <w:ind w:firstLine="720"/>
        <w:jc w:val="both"/>
        <w:rPr>
          <w:rFonts w:eastAsia="Times New Roman"/>
          <w:szCs w:val="24"/>
        </w:rPr>
      </w:pPr>
      <w:r>
        <w:rPr>
          <w:rFonts w:eastAsia="Times New Roman"/>
          <w:szCs w:val="24"/>
        </w:rPr>
        <w:t>Άρα οι</w:t>
      </w:r>
      <w:r w:rsidRPr="00425CA1">
        <w:rPr>
          <w:rFonts w:eastAsia="Times New Roman"/>
          <w:szCs w:val="24"/>
        </w:rPr>
        <w:t xml:space="preserve"> τρεις βασικές αρχές είναι σωστός και ολιστικός σχεδιασμός για την Περιφερειακή Ενότητα Θεσσαλονίκης</w:t>
      </w:r>
      <w:r>
        <w:rPr>
          <w:rFonts w:eastAsia="Times New Roman"/>
          <w:szCs w:val="24"/>
        </w:rPr>
        <w:t>,</w:t>
      </w:r>
      <w:r w:rsidRPr="00425CA1">
        <w:rPr>
          <w:rFonts w:eastAsia="Times New Roman"/>
          <w:szCs w:val="24"/>
        </w:rPr>
        <w:t xml:space="preserve"> για το σύνολο και για την πόλη</w:t>
      </w:r>
      <w:r>
        <w:rPr>
          <w:rFonts w:eastAsia="Times New Roman"/>
          <w:szCs w:val="24"/>
        </w:rPr>
        <w:t xml:space="preserve"> προφανώς. Ο</w:t>
      </w:r>
      <w:r w:rsidRPr="00425CA1">
        <w:rPr>
          <w:rFonts w:eastAsia="Times New Roman"/>
          <w:szCs w:val="24"/>
        </w:rPr>
        <w:t xml:space="preserve"> δεύτερος είναι να εκσυγχρονίσουμε το</w:t>
      </w:r>
      <w:r>
        <w:rPr>
          <w:rFonts w:eastAsia="Times New Roman"/>
          <w:szCs w:val="24"/>
        </w:rPr>
        <w:t>ν στόλο. Ο</w:t>
      </w:r>
      <w:r w:rsidRPr="00425CA1">
        <w:rPr>
          <w:rFonts w:eastAsia="Times New Roman"/>
          <w:szCs w:val="24"/>
        </w:rPr>
        <w:t xml:space="preserve"> </w:t>
      </w:r>
      <w:r w:rsidRPr="00425CA1">
        <w:rPr>
          <w:rFonts w:eastAsia="Times New Roman"/>
          <w:szCs w:val="24"/>
        </w:rPr>
        <w:t xml:space="preserve">τρίτος είναι να πάρουμε </w:t>
      </w:r>
      <w:r>
        <w:rPr>
          <w:rFonts w:eastAsia="Times New Roman"/>
          <w:szCs w:val="24"/>
        </w:rPr>
        <w:t>-</w:t>
      </w:r>
      <w:r w:rsidRPr="00425CA1">
        <w:rPr>
          <w:rFonts w:eastAsia="Times New Roman"/>
          <w:szCs w:val="24"/>
        </w:rPr>
        <w:t xml:space="preserve">και </w:t>
      </w:r>
      <w:r>
        <w:rPr>
          <w:rFonts w:eastAsia="Times New Roman"/>
          <w:szCs w:val="24"/>
        </w:rPr>
        <w:t xml:space="preserve">πέρασε τροποποίηση νομοθετική- </w:t>
      </w:r>
      <w:r w:rsidRPr="00425CA1">
        <w:rPr>
          <w:rFonts w:eastAsia="Times New Roman"/>
          <w:szCs w:val="24"/>
        </w:rPr>
        <w:t>ανθρώπου</w:t>
      </w:r>
      <w:r>
        <w:rPr>
          <w:rFonts w:eastAsia="Times New Roman"/>
          <w:szCs w:val="24"/>
        </w:rPr>
        <w:t>ς σε κρίσιμες ειδικότητες</w:t>
      </w:r>
      <w:r w:rsidRPr="00425CA1">
        <w:rPr>
          <w:rFonts w:eastAsia="Times New Roman"/>
          <w:szCs w:val="24"/>
        </w:rPr>
        <w:t xml:space="preserve"> γι</w:t>
      </w:r>
      <w:r>
        <w:rPr>
          <w:rFonts w:eastAsia="Times New Roman"/>
          <w:szCs w:val="24"/>
        </w:rPr>
        <w:t>α να μπορεί να λειτουργήσει σωστά ο οργανισμός. Γιατί αν σή</w:t>
      </w:r>
      <w:r>
        <w:rPr>
          <w:rFonts w:eastAsia="Times New Roman"/>
          <w:szCs w:val="24"/>
        </w:rPr>
        <w:lastRenderedPageBreak/>
        <w:t>μερα είχαμε</w:t>
      </w:r>
      <w:r w:rsidRPr="00425CA1">
        <w:rPr>
          <w:rFonts w:eastAsia="Times New Roman"/>
          <w:szCs w:val="24"/>
        </w:rPr>
        <w:t xml:space="preserve"> </w:t>
      </w:r>
      <w:r>
        <w:rPr>
          <w:rFonts w:eastAsia="Times New Roman"/>
          <w:szCs w:val="24"/>
        </w:rPr>
        <w:t>χίλια</w:t>
      </w:r>
      <w:r w:rsidRPr="00425CA1">
        <w:rPr>
          <w:rFonts w:eastAsia="Times New Roman"/>
          <w:szCs w:val="24"/>
        </w:rPr>
        <w:t xml:space="preserve"> λεωφορεία</w:t>
      </w:r>
      <w:r>
        <w:rPr>
          <w:rFonts w:eastAsia="Times New Roman"/>
          <w:szCs w:val="24"/>
        </w:rPr>
        <w:t>,</w:t>
      </w:r>
      <w:r w:rsidRPr="00425CA1">
        <w:rPr>
          <w:rFonts w:eastAsia="Times New Roman"/>
          <w:szCs w:val="24"/>
        </w:rPr>
        <w:t xml:space="preserve"> δεν θα μπορούσαμε να τα λειτουργήσουμε</w:t>
      </w:r>
      <w:r>
        <w:rPr>
          <w:rFonts w:eastAsia="Times New Roman"/>
          <w:szCs w:val="24"/>
        </w:rPr>
        <w:t>,</w:t>
      </w:r>
      <w:r w:rsidRPr="00425CA1">
        <w:rPr>
          <w:rFonts w:eastAsia="Times New Roman"/>
          <w:szCs w:val="24"/>
        </w:rPr>
        <w:t xml:space="preserve"> δεν θα </w:t>
      </w:r>
      <w:r>
        <w:rPr>
          <w:rFonts w:eastAsia="Times New Roman"/>
          <w:szCs w:val="24"/>
        </w:rPr>
        <w:t>είχαμε</w:t>
      </w:r>
      <w:r w:rsidRPr="00425CA1">
        <w:rPr>
          <w:rFonts w:eastAsia="Times New Roman"/>
          <w:szCs w:val="24"/>
        </w:rPr>
        <w:t xml:space="preserve"> ούτε οδηγούς ούτε </w:t>
      </w:r>
      <w:r>
        <w:rPr>
          <w:rFonts w:eastAsia="Times New Roman"/>
          <w:szCs w:val="24"/>
        </w:rPr>
        <w:t>συντηρητές</w:t>
      </w:r>
      <w:r w:rsidRPr="00425CA1">
        <w:rPr>
          <w:rFonts w:eastAsia="Times New Roman"/>
          <w:szCs w:val="24"/>
        </w:rPr>
        <w:t xml:space="preserve"> και τεχνίτες</w:t>
      </w:r>
      <w:r>
        <w:rPr>
          <w:rFonts w:eastAsia="Times New Roman"/>
          <w:szCs w:val="24"/>
        </w:rPr>
        <w:t>.</w:t>
      </w:r>
      <w:r w:rsidRPr="00425CA1">
        <w:rPr>
          <w:rFonts w:eastAsia="Times New Roman"/>
          <w:szCs w:val="24"/>
        </w:rPr>
        <w:t xml:space="preserve"> </w:t>
      </w:r>
    </w:p>
    <w:p w14:paraId="22B6F39F" w14:textId="77777777" w:rsidR="00841B0A" w:rsidRDefault="00B011D5">
      <w:pPr>
        <w:spacing w:line="600" w:lineRule="auto"/>
        <w:ind w:firstLine="720"/>
        <w:jc w:val="both"/>
        <w:rPr>
          <w:rFonts w:eastAsia="Times New Roman"/>
          <w:szCs w:val="24"/>
        </w:rPr>
      </w:pPr>
      <w:r w:rsidRPr="00425CA1">
        <w:rPr>
          <w:rFonts w:eastAsia="Times New Roman"/>
          <w:szCs w:val="24"/>
        </w:rPr>
        <w:t xml:space="preserve">Αυτά είναι τα </w:t>
      </w:r>
      <w:r>
        <w:rPr>
          <w:rFonts w:eastAsia="Times New Roman"/>
          <w:szCs w:val="24"/>
        </w:rPr>
        <w:t>μελήματά</w:t>
      </w:r>
      <w:r w:rsidRPr="00425CA1">
        <w:rPr>
          <w:rFonts w:eastAsia="Times New Roman"/>
          <w:szCs w:val="24"/>
        </w:rPr>
        <w:t xml:space="preserve"> μας και να τελε</w:t>
      </w:r>
      <w:r>
        <w:rPr>
          <w:rFonts w:eastAsia="Times New Roman"/>
          <w:szCs w:val="24"/>
        </w:rPr>
        <w:t>ιώσει προφανώς το μετρό</w:t>
      </w:r>
      <w:r w:rsidRPr="00425CA1">
        <w:rPr>
          <w:rFonts w:eastAsia="Times New Roman"/>
          <w:szCs w:val="24"/>
        </w:rPr>
        <w:t xml:space="preserve"> για </w:t>
      </w:r>
      <w:r>
        <w:rPr>
          <w:rFonts w:eastAsia="Times New Roman"/>
          <w:szCs w:val="24"/>
        </w:rPr>
        <w:t xml:space="preserve">να μπορέσει να αναδιαρθρωθεί πλήρως και οριστικά το πρόβλημα </w:t>
      </w:r>
      <w:r w:rsidRPr="00425CA1">
        <w:rPr>
          <w:rFonts w:eastAsia="Times New Roman"/>
          <w:szCs w:val="24"/>
        </w:rPr>
        <w:t>των αστικών συγκοινωνιών</w:t>
      </w:r>
      <w:r>
        <w:rPr>
          <w:rFonts w:eastAsia="Times New Roman"/>
          <w:szCs w:val="24"/>
        </w:rPr>
        <w:t>.</w:t>
      </w:r>
    </w:p>
    <w:p w14:paraId="22B6F3A0" w14:textId="77777777" w:rsidR="00841B0A" w:rsidRDefault="00B011D5">
      <w:pPr>
        <w:spacing w:line="600" w:lineRule="auto"/>
        <w:ind w:firstLine="720"/>
        <w:jc w:val="both"/>
        <w:rPr>
          <w:rFonts w:eastAsia="Times New Roman"/>
          <w:szCs w:val="24"/>
        </w:rPr>
      </w:pPr>
      <w:r w:rsidRPr="00425CA1">
        <w:rPr>
          <w:rFonts w:eastAsia="Times New Roman"/>
          <w:szCs w:val="24"/>
        </w:rPr>
        <w:t>Ευχαριστώ</w:t>
      </w:r>
      <w:r>
        <w:rPr>
          <w:rFonts w:eastAsia="Times New Roman"/>
          <w:szCs w:val="24"/>
        </w:rPr>
        <w:t>.</w:t>
      </w:r>
    </w:p>
    <w:p w14:paraId="22B6F3A1" w14:textId="77777777" w:rsidR="00841B0A" w:rsidRDefault="00B011D5">
      <w:pPr>
        <w:spacing w:line="600" w:lineRule="auto"/>
        <w:ind w:firstLine="720"/>
        <w:jc w:val="both"/>
        <w:rPr>
          <w:rFonts w:eastAsia="Times New Roman"/>
          <w:szCs w:val="24"/>
        </w:rPr>
      </w:pPr>
      <w:r w:rsidRPr="00425CA1">
        <w:rPr>
          <w:rFonts w:eastAsia="Times New Roman"/>
          <w:b/>
          <w:bCs/>
        </w:rPr>
        <w:t>ΠΡΟΕΔΡΕΥΩΝ (Νικήτας Κακλαμάνης):</w:t>
      </w:r>
      <w:r w:rsidRPr="00425CA1">
        <w:rPr>
          <w:rFonts w:eastAsia="Times New Roman"/>
          <w:szCs w:val="24"/>
        </w:rPr>
        <w:t xml:space="preserve"> </w:t>
      </w:r>
      <w:r>
        <w:rPr>
          <w:rFonts w:eastAsia="Times New Roman"/>
          <w:szCs w:val="24"/>
        </w:rPr>
        <w:t xml:space="preserve">Συνεχίζουμε με την </w:t>
      </w:r>
      <w:r>
        <w:rPr>
          <w:rFonts w:eastAsia="Times New Roman"/>
          <w:szCs w:val="24"/>
        </w:rPr>
        <w:t xml:space="preserve">ένατη </w:t>
      </w:r>
      <w:r>
        <w:rPr>
          <w:rFonts w:eastAsia="Times New Roman"/>
          <w:szCs w:val="24"/>
        </w:rPr>
        <w:t>με</w:t>
      </w:r>
      <w:r>
        <w:rPr>
          <w:rFonts w:eastAsia="Times New Roman"/>
          <w:szCs w:val="24"/>
        </w:rPr>
        <w:t xml:space="preserve"> αριθμό</w:t>
      </w:r>
      <w:r w:rsidRPr="00425CA1">
        <w:rPr>
          <w:rFonts w:eastAsia="Times New Roman"/>
          <w:szCs w:val="24"/>
        </w:rPr>
        <w:t xml:space="preserve"> 445</w:t>
      </w:r>
      <w:r>
        <w:rPr>
          <w:rFonts w:eastAsia="Times New Roman"/>
          <w:szCs w:val="24"/>
        </w:rPr>
        <w:t>/</w:t>
      </w:r>
      <w:r w:rsidRPr="00425CA1">
        <w:rPr>
          <w:rFonts w:eastAsia="Times New Roman"/>
          <w:szCs w:val="24"/>
        </w:rPr>
        <w:t>26-</w:t>
      </w:r>
      <w:r>
        <w:rPr>
          <w:rFonts w:eastAsia="Times New Roman"/>
          <w:szCs w:val="24"/>
        </w:rPr>
        <w:t>3-20</w:t>
      </w:r>
      <w:r w:rsidRPr="00425CA1">
        <w:rPr>
          <w:rFonts w:eastAsia="Times New Roman"/>
          <w:szCs w:val="24"/>
        </w:rPr>
        <w:t>19</w:t>
      </w:r>
      <w:r w:rsidRPr="00425CA1">
        <w:rPr>
          <w:rFonts w:eastAsia="Times New Roman"/>
          <w:szCs w:val="24"/>
        </w:rPr>
        <w:t xml:space="preserve"> επίκαιρη ερώτηση</w:t>
      </w:r>
      <w:r>
        <w:rPr>
          <w:rFonts w:eastAsia="Times New Roman"/>
          <w:szCs w:val="24"/>
        </w:rPr>
        <w:t xml:space="preserve"> δεύτερου κύκλου</w:t>
      </w:r>
      <w:r w:rsidRPr="00425CA1">
        <w:rPr>
          <w:rFonts w:eastAsia="Times New Roman"/>
          <w:szCs w:val="24"/>
        </w:rPr>
        <w:t xml:space="preserve"> </w:t>
      </w:r>
      <w:r>
        <w:rPr>
          <w:rFonts w:eastAsia="Times New Roman"/>
          <w:szCs w:val="24"/>
        </w:rPr>
        <w:t xml:space="preserve">του </w:t>
      </w:r>
      <w:r w:rsidRPr="00425CA1">
        <w:rPr>
          <w:rFonts w:eastAsia="Times New Roman"/>
          <w:szCs w:val="24"/>
        </w:rPr>
        <w:t xml:space="preserve">Βουλευτή Ηρακλείου της Δημοκρατικής Συμπαράταξης κ. Βασιλείου </w:t>
      </w:r>
      <w:proofErr w:type="spellStart"/>
      <w:r w:rsidRPr="00425CA1">
        <w:rPr>
          <w:rFonts w:eastAsia="Times New Roman"/>
          <w:szCs w:val="24"/>
        </w:rPr>
        <w:t>Κεγκέρογλου</w:t>
      </w:r>
      <w:proofErr w:type="spellEnd"/>
      <w:r w:rsidRPr="00425CA1">
        <w:rPr>
          <w:rFonts w:eastAsia="Times New Roman"/>
          <w:szCs w:val="24"/>
        </w:rPr>
        <w:t xml:space="preserve"> προς τον Υπουργό Υποδομών και Μεταφορών, με θέμα: «Επικίνδυνη “στενωπός” στο</w:t>
      </w:r>
      <w:r>
        <w:rPr>
          <w:rFonts w:eastAsia="Times New Roman"/>
          <w:szCs w:val="24"/>
        </w:rPr>
        <w:t xml:space="preserve">ν </w:t>
      </w:r>
      <w:proofErr w:type="spellStart"/>
      <w:r>
        <w:rPr>
          <w:rFonts w:eastAsia="Times New Roman"/>
          <w:szCs w:val="24"/>
        </w:rPr>
        <w:t>Αποσελέμη</w:t>
      </w:r>
      <w:proofErr w:type="spellEnd"/>
      <w:r>
        <w:rPr>
          <w:rFonts w:eastAsia="Times New Roman"/>
          <w:szCs w:val="24"/>
        </w:rPr>
        <w:t>, στο τμήμα Γούβες-</w:t>
      </w:r>
      <w:r w:rsidRPr="00425CA1">
        <w:rPr>
          <w:rFonts w:eastAsia="Times New Roman"/>
          <w:szCs w:val="24"/>
        </w:rPr>
        <w:t>Χερσόνησος»</w:t>
      </w:r>
      <w:r>
        <w:rPr>
          <w:rFonts w:eastAsia="Times New Roman"/>
          <w:szCs w:val="24"/>
        </w:rPr>
        <w:t xml:space="preserve">. </w:t>
      </w:r>
    </w:p>
    <w:p w14:paraId="22B6F3A2" w14:textId="77777777" w:rsidR="00841B0A" w:rsidRDefault="00B011D5">
      <w:pPr>
        <w:spacing w:line="600" w:lineRule="auto"/>
        <w:ind w:firstLine="720"/>
        <w:jc w:val="both"/>
        <w:rPr>
          <w:rFonts w:eastAsia="Times New Roman"/>
          <w:szCs w:val="24"/>
        </w:rPr>
      </w:pPr>
      <w:r>
        <w:rPr>
          <w:rFonts w:eastAsia="Times New Roman"/>
          <w:szCs w:val="24"/>
        </w:rPr>
        <w:t>Έχε</w:t>
      </w:r>
      <w:r>
        <w:rPr>
          <w:rFonts w:eastAsia="Times New Roman"/>
          <w:szCs w:val="24"/>
        </w:rPr>
        <w:t xml:space="preserve">τε τον λόγο, κύριε </w:t>
      </w:r>
      <w:proofErr w:type="spellStart"/>
      <w:r>
        <w:rPr>
          <w:rFonts w:eastAsia="Times New Roman"/>
          <w:szCs w:val="24"/>
        </w:rPr>
        <w:t>Κεγκέρογλου</w:t>
      </w:r>
      <w:proofErr w:type="spellEnd"/>
      <w:r>
        <w:rPr>
          <w:rFonts w:eastAsia="Times New Roman"/>
          <w:szCs w:val="24"/>
        </w:rPr>
        <w:t>.</w:t>
      </w:r>
    </w:p>
    <w:p w14:paraId="22B6F3A3" w14:textId="77777777" w:rsidR="00841B0A" w:rsidRDefault="00B011D5">
      <w:pPr>
        <w:spacing w:line="600" w:lineRule="auto"/>
        <w:ind w:firstLine="720"/>
        <w:jc w:val="both"/>
        <w:rPr>
          <w:rFonts w:eastAsia="Times New Roman"/>
          <w:szCs w:val="24"/>
        </w:rPr>
      </w:pPr>
      <w:r w:rsidRPr="00425CA1">
        <w:rPr>
          <w:rFonts w:eastAsia="Times New Roman"/>
          <w:b/>
          <w:szCs w:val="24"/>
        </w:rPr>
        <w:t>ΒΑΣΙΛΕΙΟΣ ΚΕΓΚΕΡΟΓΛΟΥ:</w:t>
      </w:r>
      <w:r>
        <w:rPr>
          <w:rFonts w:eastAsia="Times New Roman"/>
          <w:szCs w:val="24"/>
        </w:rPr>
        <w:t xml:space="preserve"> </w:t>
      </w:r>
      <w:r w:rsidRPr="00425CA1">
        <w:rPr>
          <w:rFonts w:eastAsia="Times New Roman"/>
          <w:szCs w:val="24"/>
        </w:rPr>
        <w:t>Ευχαριστώ</w:t>
      </w:r>
      <w:r>
        <w:rPr>
          <w:rFonts w:eastAsia="Times New Roman"/>
          <w:szCs w:val="24"/>
        </w:rPr>
        <w:t>, κύριε Π</w:t>
      </w:r>
      <w:r w:rsidRPr="00425CA1">
        <w:rPr>
          <w:rFonts w:eastAsia="Times New Roman"/>
          <w:szCs w:val="24"/>
        </w:rPr>
        <w:t>ρόεδρε</w:t>
      </w:r>
      <w:r>
        <w:rPr>
          <w:rFonts w:eastAsia="Times New Roman"/>
          <w:szCs w:val="24"/>
        </w:rPr>
        <w:t>.</w:t>
      </w:r>
      <w:r w:rsidRPr="00425CA1">
        <w:rPr>
          <w:rFonts w:eastAsia="Times New Roman"/>
          <w:szCs w:val="24"/>
        </w:rPr>
        <w:t xml:space="preserve"> </w:t>
      </w:r>
    </w:p>
    <w:p w14:paraId="22B6F3A4" w14:textId="77777777" w:rsidR="00841B0A" w:rsidRDefault="00B011D5">
      <w:pPr>
        <w:spacing w:line="600" w:lineRule="auto"/>
        <w:ind w:firstLine="720"/>
        <w:jc w:val="both"/>
        <w:rPr>
          <w:rFonts w:eastAsia="Times New Roman"/>
          <w:szCs w:val="24"/>
        </w:rPr>
      </w:pPr>
      <w:r w:rsidRPr="00425CA1">
        <w:rPr>
          <w:rFonts w:eastAsia="Times New Roman"/>
          <w:szCs w:val="24"/>
        </w:rPr>
        <w:t>Κύριε Υπουργέ</w:t>
      </w:r>
      <w:r>
        <w:rPr>
          <w:rFonts w:eastAsia="Times New Roman"/>
          <w:szCs w:val="24"/>
        </w:rPr>
        <w:t>, όπως γνωρίζετε,</w:t>
      </w:r>
      <w:r w:rsidRPr="00425CA1">
        <w:rPr>
          <w:rFonts w:eastAsia="Times New Roman"/>
          <w:szCs w:val="24"/>
        </w:rPr>
        <w:t xml:space="preserve"> έχω καταθέσει γραπτή ερώτηση για το θέμα</w:t>
      </w:r>
      <w:r>
        <w:rPr>
          <w:rFonts w:eastAsia="Times New Roman"/>
          <w:szCs w:val="24"/>
        </w:rPr>
        <w:t>,</w:t>
      </w:r>
      <w:r w:rsidRPr="00425CA1">
        <w:rPr>
          <w:rFonts w:eastAsia="Times New Roman"/>
          <w:szCs w:val="24"/>
        </w:rPr>
        <w:t xml:space="preserve"> έχω πάρει γραπτή απάντηση</w:t>
      </w:r>
      <w:r>
        <w:rPr>
          <w:rFonts w:eastAsia="Times New Roman"/>
          <w:szCs w:val="24"/>
        </w:rPr>
        <w:t xml:space="preserve">, αλλά επειδή </w:t>
      </w:r>
      <w:r>
        <w:rPr>
          <w:rFonts w:eastAsia="Times New Roman"/>
          <w:szCs w:val="24"/>
        </w:rPr>
        <w:lastRenderedPageBreak/>
        <w:t>το θέμα αφορά, πιστεύω,</w:t>
      </w:r>
      <w:r w:rsidRPr="00425CA1">
        <w:rPr>
          <w:rFonts w:eastAsia="Times New Roman"/>
          <w:szCs w:val="24"/>
        </w:rPr>
        <w:t xml:space="preserve"> ένα πολύ σημαντικό πρόβλημα</w:t>
      </w:r>
      <w:r>
        <w:rPr>
          <w:rFonts w:eastAsia="Times New Roman"/>
          <w:szCs w:val="24"/>
        </w:rPr>
        <w:t>,</w:t>
      </w:r>
      <w:r w:rsidRPr="00425CA1">
        <w:rPr>
          <w:rFonts w:eastAsia="Times New Roman"/>
          <w:szCs w:val="24"/>
        </w:rPr>
        <w:t xml:space="preserve"> το οποίο </w:t>
      </w:r>
      <w:r w:rsidRPr="00425CA1">
        <w:rPr>
          <w:rFonts w:eastAsia="Times New Roman"/>
          <w:szCs w:val="24"/>
        </w:rPr>
        <w:t>έχει να κάνει με τη ζωή και την ασφάλεια των</w:t>
      </w:r>
      <w:r>
        <w:rPr>
          <w:rFonts w:eastAsia="Times New Roman"/>
          <w:szCs w:val="24"/>
        </w:rPr>
        <w:t xml:space="preserve"> οδηγών και των επιβατών των αυτοκινήτων</w:t>
      </w:r>
      <w:r w:rsidRPr="00425CA1">
        <w:rPr>
          <w:rFonts w:eastAsia="Times New Roman"/>
          <w:szCs w:val="24"/>
        </w:rPr>
        <w:t xml:space="preserve"> που θα διέρχονται από το συγκεκριμένο σημείο του ΒΟΑΚ </w:t>
      </w:r>
      <w:r>
        <w:rPr>
          <w:rFonts w:eastAsia="Times New Roman"/>
          <w:szCs w:val="24"/>
        </w:rPr>
        <w:t xml:space="preserve">που </w:t>
      </w:r>
      <w:r w:rsidRPr="00425CA1">
        <w:rPr>
          <w:rFonts w:eastAsia="Times New Roman"/>
          <w:szCs w:val="24"/>
        </w:rPr>
        <w:t>τώρα κατασκευάζεται</w:t>
      </w:r>
      <w:r>
        <w:rPr>
          <w:rFonts w:eastAsia="Times New Roman"/>
          <w:szCs w:val="24"/>
        </w:rPr>
        <w:t>, γι’</w:t>
      </w:r>
      <w:r w:rsidRPr="00425CA1">
        <w:rPr>
          <w:rFonts w:eastAsia="Times New Roman"/>
          <w:szCs w:val="24"/>
        </w:rPr>
        <w:t xml:space="preserve"> αυτό το φέρνω και με επίκαιρη</w:t>
      </w:r>
      <w:r>
        <w:rPr>
          <w:rFonts w:eastAsia="Times New Roman"/>
          <w:szCs w:val="24"/>
        </w:rPr>
        <w:t>,</w:t>
      </w:r>
      <w:r w:rsidRPr="00425CA1">
        <w:rPr>
          <w:rFonts w:eastAsia="Times New Roman"/>
          <w:szCs w:val="24"/>
        </w:rPr>
        <w:t xml:space="preserve"> για να επισημάνω την ευθύνη που έχουμε για να μην παραδώσ</w:t>
      </w:r>
      <w:r w:rsidRPr="00425CA1">
        <w:rPr>
          <w:rFonts w:eastAsia="Times New Roman"/>
          <w:szCs w:val="24"/>
        </w:rPr>
        <w:t xml:space="preserve">ουμε το συγκεκριμένο τμήμα </w:t>
      </w:r>
      <w:r>
        <w:rPr>
          <w:rFonts w:eastAsia="Times New Roman"/>
          <w:szCs w:val="24"/>
        </w:rPr>
        <w:t xml:space="preserve">ως παγίδα </w:t>
      </w:r>
      <w:r w:rsidRPr="00425CA1">
        <w:rPr>
          <w:rFonts w:eastAsia="Times New Roman"/>
          <w:szCs w:val="24"/>
        </w:rPr>
        <w:t>για τη ζωή των διερχόμενων αυτοκινήτων</w:t>
      </w:r>
      <w:r>
        <w:rPr>
          <w:rFonts w:eastAsia="Times New Roman"/>
          <w:szCs w:val="24"/>
        </w:rPr>
        <w:t>.</w:t>
      </w:r>
      <w:r w:rsidRPr="00425CA1">
        <w:rPr>
          <w:rFonts w:eastAsia="Times New Roman"/>
          <w:szCs w:val="24"/>
        </w:rPr>
        <w:t xml:space="preserve"> Κι εξηγούμαι</w:t>
      </w:r>
      <w:r>
        <w:rPr>
          <w:rFonts w:eastAsia="Times New Roman"/>
          <w:szCs w:val="24"/>
        </w:rPr>
        <w:t>.</w:t>
      </w:r>
    </w:p>
    <w:p w14:paraId="22B6F3A5" w14:textId="77777777" w:rsidR="00841B0A" w:rsidRDefault="00B011D5">
      <w:pPr>
        <w:spacing w:line="600" w:lineRule="auto"/>
        <w:ind w:firstLine="720"/>
        <w:jc w:val="both"/>
        <w:rPr>
          <w:rFonts w:eastAsia="Times New Roman"/>
          <w:szCs w:val="24"/>
        </w:rPr>
      </w:pPr>
      <w:r>
        <w:rPr>
          <w:rFonts w:eastAsia="Times New Roman"/>
          <w:szCs w:val="24"/>
        </w:rPr>
        <w:t>Στο τμήμα Χερσόνησος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Γούβες π</w:t>
      </w:r>
      <w:r w:rsidRPr="00425CA1">
        <w:rPr>
          <w:rFonts w:eastAsia="Times New Roman"/>
          <w:szCs w:val="24"/>
        </w:rPr>
        <w:t>ου κατασκευάζεται τώρα</w:t>
      </w:r>
      <w:r>
        <w:rPr>
          <w:rFonts w:eastAsia="Times New Roman"/>
          <w:szCs w:val="24"/>
        </w:rPr>
        <w:t>,</w:t>
      </w:r>
      <w:r w:rsidRPr="00425CA1">
        <w:rPr>
          <w:rFonts w:eastAsia="Times New Roman"/>
          <w:szCs w:val="24"/>
        </w:rPr>
        <w:t xml:space="preserve"> σε ένα σημείο έχει δύο </w:t>
      </w:r>
      <w:r>
        <w:rPr>
          <w:rFonts w:eastAsia="Times New Roman"/>
          <w:szCs w:val="24"/>
        </w:rPr>
        <w:t>τοιχία</w:t>
      </w:r>
      <w:r w:rsidRPr="00425CA1">
        <w:rPr>
          <w:rFonts w:eastAsia="Times New Roman"/>
          <w:szCs w:val="24"/>
        </w:rPr>
        <w:t xml:space="preserve"> </w:t>
      </w:r>
      <w:r>
        <w:rPr>
          <w:rFonts w:eastAsia="Times New Roman"/>
          <w:szCs w:val="24"/>
        </w:rPr>
        <w:t xml:space="preserve">δεξιά και </w:t>
      </w:r>
      <w:r w:rsidRPr="00425CA1">
        <w:rPr>
          <w:rFonts w:eastAsia="Times New Roman"/>
          <w:szCs w:val="24"/>
        </w:rPr>
        <w:t>αριστερά</w:t>
      </w:r>
      <w:r>
        <w:rPr>
          <w:rFonts w:eastAsia="Times New Roman"/>
          <w:szCs w:val="24"/>
        </w:rPr>
        <w:t>, τα οποία έχουν κατασκευαστεί πρόχειρα</w:t>
      </w:r>
      <w:r w:rsidRPr="00425CA1">
        <w:rPr>
          <w:rFonts w:eastAsia="Times New Roman"/>
          <w:szCs w:val="24"/>
        </w:rPr>
        <w:t xml:space="preserve"> </w:t>
      </w:r>
      <w:r>
        <w:rPr>
          <w:rFonts w:eastAsia="Times New Roman"/>
          <w:szCs w:val="24"/>
        </w:rPr>
        <w:t>και φυσικά χωρίς μ</w:t>
      </w:r>
      <w:r w:rsidRPr="00425CA1">
        <w:rPr>
          <w:rFonts w:eastAsia="Times New Roman"/>
          <w:szCs w:val="24"/>
        </w:rPr>
        <w:t>ελέτη</w:t>
      </w:r>
      <w:r>
        <w:rPr>
          <w:rFonts w:eastAsia="Times New Roman"/>
          <w:szCs w:val="24"/>
        </w:rPr>
        <w:t>,</w:t>
      </w:r>
      <w:r w:rsidRPr="00425CA1">
        <w:rPr>
          <w:rFonts w:eastAsia="Times New Roman"/>
          <w:szCs w:val="24"/>
        </w:rPr>
        <w:t xml:space="preserve"> προκειμένου να συγκρατήσουν τα πρανή τα οποία είχαν καταρρεύσει σε προηγούμενο χρόνο</w:t>
      </w:r>
      <w:r>
        <w:rPr>
          <w:rFonts w:eastAsia="Times New Roman"/>
          <w:szCs w:val="24"/>
        </w:rPr>
        <w:t>. Ε</w:t>
      </w:r>
      <w:r w:rsidRPr="00425CA1">
        <w:rPr>
          <w:rFonts w:eastAsia="Times New Roman"/>
          <w:szCs w:val="24"/>
        </w:rPr>
        <w:t>ίναι δηλαδή δύο προσωρινές κατασκευές</w:t>
      </w:r>
      <w:r>
        <w:rPr>
          <w:rFonts w:eastAsia="Times New Roman"/>
          <w:szCs w:val="24"/>
        </w:rPr>
        <w:t>,</w:t>
      </w:r>
      <w:r w:rsidRPr="00425CA1">
        <w:rPr>
          <w:rFonts w:eastAsia="Times New Roman"/>
          <w:szCs w:val="24"/>
        </w:rPr>
        <w:t xml:space="preserve"> οι οποίες έγιναν για να αντιμετωπιστεί ένα συγκεκριμένο πρόβλημα πριν </w:t>
      </w:r>
      <w:r>
        <w:rPr>
          <w:rFonts w:eastAsia="Times New Roman"/>
          <w:szCs w:val="24"/>
        </w:rPr>
        <w:t xml:space="preserve">από </w:t>
      </w:r>
      <w:r>
        <w:rPr>
          <w:rFonts w:eastAsia="Times New Roman"/>
          <w:szCs w:val="24"/>
        </w:rPr>
        <w:t>πάρα</w:t>
      </w:r>
      <w:r w:rsidRPr="00425CA1">
        <w:rPr>
          <w:rFonts w:eastAsia="Times New Roman"/>
          <w:szCs w:val="24"/>
        </w:rPr>
        <w:t xml:space="preserve"> </w:t>
      </w:r>
      <w:r w:rsidRPr="00425CA1">
        <w:rPr>
          <w:rFonts w:eastAsia="Times New Roman"/>
          <w:szCs w:val="24"/>
        </w:rPr>
        <w:t>πολλά χρόνια</w:t>
      </w:r>
      <w:r>
        <w:rPr>
          <w:rFonts w:eastAsia="Times New Roman"/>
          <w:szCs w:val="24"/>
        </w:rPr>
        <w:t>.</w:t>
      </w:r>
      <w:r w:rsidRPr="00425CA1">
        <w:rPr>
          <w:rFonts w:eastAsia="Times New Roman"/>
          <w:szCs w:val="24"/>
        </w:rPr>
        <w:t xml:space="preserve"> </w:t>
      </w:r>
    </w:p>
    <w:p w14:paraId="22B6F3A6" w14:textId="77777777" w:rsidR="00841B0A" w:rsidRDefault="00B011D5">
      <w:pPr>
        <w:spacing w:line="600" w:lineRule="auto"/>
        <w:ind w:firstLine="720"/>
        <w:jc w:val="both"/>
        <w:rPr>
          <w:rFonts w:eastAsia="Times New Roman"/>
          <w:szCs w:val="24"/>
        </w:rPr>
      </w:pPr>
      <w:r w:rsidRPr="00425CA1">
        <w:rPr>
          <w:rFonts w:eastAsia="Times New Roman"/>
          <w:szCs w:val="24"/>
        </w:rPr>
        <w:t>Δυστυχώς</w:t>
      </w:r>
      <w:r>
        <w:rPr>
          <w:rFonts w:eastAsia="Times New Roman"/>
          <w:szCs w:val="24"/>
        </w:rPr>
        <w:t xml:space="preserve"> με τη</w:t>
      </w:r>
      <w:r w:rsidRPr="00425CA1">
        <w:rPr>
          <w:rFonts w:eastAsia="Times New Roman"/>
          <w:szCs w:val="24"/>
        </w:rPr>
        <w:t xml:space="preserve"> μελέτη </w:t>
      </w:r>
      <w:r>
        <w:rPr>
          <w:rFonts w:eastAsia="Times New Roman"/>
          <w:szCs w:val="24"/>
        </w:rPr>
        <w:t>που</w:t>
      </w:r>
      <w:r w:rsidRPr="00425CA1">
        <w:rPr>
          <w:rFonts w:eastAsia="Times New Roman"/>
          <w:szCs w:val="24"/>
        </w:rPr>
        <w:t xml:space="preserve"> </w:t>
      </w:r>
      <w:r>
        <w:rPr>
          <w:rFonts w:eastAsia="Times New Roman"/>
          <w:szCs w:val="24"/>
        </w:rPr>
        <w:t>έγινε και όπως με πληροφορεί ο Οργανισμός Α</w:t>
      </w:r>
      <w:r w:rsidRPr="00425CA1">
        <w:rPr>
          <w:rFonts w:eastAsia="Times New Roman"/>
          <w:szCs w:val="24"/>
        </w:rPr>
        <w:t>νάπτυξης Κρήτης</w:t>
      </w:r>
      <w:r>
        <w:rPr>
          <w:rFonts w:eastAsia="Times New Roman"/>
          <w:szCs w:val="24"/>
        </w:rPr>
        <w:t>,</w:t>
      </w:r>
      <w:r w:rsidRPr="00425CA1">
        <w:rPr>
          <w:rFonts w:eastAsia="Times New Roman"/>
          <w:szCs w:val="24"/>
        </w:rPr>
        <w:t xml:space="preserve"> δεν είχε τροποποιηθεί το συγκεκριμένο σημείο</w:t>
      </w:r>
      <w:r>
        <w:rPr>
          <w:rFonts w:eastAsia="Times New Roman"/>
          <w:szCs w:val="24"/>
        </w:rPr>
        <w:t>,</w:t>
      </w:r>
      <w:r w:rsidRPr="00425CA1">
        <w:rPr>
          <w:rFonts w:eastAsia="Times New Roman"/>
          <w:szCs w:val="24"/>
        </w:rPr>
        <w:t xml:space="preserve"> με αποτέλεσμα τώρα από </w:t>
      </w:r>
      <w:r>
        <w:rPr>
          <w:rFonts w:eastAsia="Times New Roman"/>
          <w:szCs w:val="24"/>
        </w:rPr>
        <w:t xml:space="preserve">δύο λωρίδες </w:t>
      </w:r>
      <w:r w:rsidRPr="00425CA1">
        <w:rPr>
          <w:rFonts w:eastAsia="Times New Roman"/>
          <w:szCs w:val="24"/>
        </w:rPr>
        <w:t xml:space="preserve">κυκλοφορίας με </w:t>
      </w:r>
      <w:r>
        <w:rPr>
          <w:rFonts w:eastAsia="Times New Roman"/>
          <w:szCs w:val="24"/>
        </w:rPr>
        <w:t>ΛΕΑ,</w:t>
      </w:r>
      <w:r w:rsidRPr="00425CA1">
        <w:rPr>
          <w:rFonts w:eastAsia="Times New Roman"/>
          <w:szCs w:val="24"/>
        </w:rPr>
        <w:t xml:space="preserve"> στο συγκεκριμένο σημείο να είναι δύο λωρίδες μόνο χωρίς </w:t>
      </w:r>
      <w:r>
        <w:rPr>
          <w:rFonts w:eastAsia="Times New Roman"/>
          <w:szCs w:val="24"/>
        </w:rPr>
        <w:t>ΛΕΑ</w:t>
      </w:r>
      <w:r w:rsidRPr="00425CA1">
        <w:rPr>
          <w:rFonts w:eastAsia="Times New Roman"/>
          <w:szCs w:val="24"/>
        </w:rPr>
        <w:t xml:space="preserve"> και μάλιστα</w:t>
      </w:r>
      <w:r>
        <w:rPr>
          <w:rFonts w:eastAsia="Times New Roman"/>
          <w:szCs w:val="24"/>
        </w:rPr>
        <w:t>,</w:t>
      </w:r>
      <w:r w:rsidRPr="00425CA1">
        <w:rPr>
          <w:rFonts w:eastAsia="Times New Roman"/>
          <w:szCs w:val="24"/>
        </w:rPr>
        <w:t xml:space="preserve"> το πλάτος των λωρίδων </w:t>
      </w:r>
      <w:r w:rsidRPr="00425CA1">
        <w:rPr>
          <w:rFonts w:eastAsia="Times New Roman"/>
          <w:szCs w:val="24"/>
        </w:rPr>
        <w:t xml:space="preserve">να </w:t>
      </w:r>
      <w:r w:rsidRPr="00425CA1">
        <w:rPr>
          <w:rFonts w:eastAsia="Times New Roman"/>
          <w:szCs w:val="24"/>
        </w:rPr>
        <w:lastRenderedPageBreak/>
        <w:t>είναι μικρότερο</w:t>
      </w:r>
      <w:r>
        <w:rPr>
          <w:rFonts w:eastAsia="Times New Roman"/>
          <w:szCs w:val="24"/>
        </w:rPr>
        <w:t>,</w:t>
      </w:r>
      <w:r w:rsidRPr="00425CA1">
        <w:rPr>
          <w:rFonts w:eastAsia="Times New Roman"/>
          <w:szCs w:val="24"/>
        </w:rPr>
        <w:t xml:space="preserve"> προκειμένου να χωρέσουν στο συγκεκριμένο σημείο</w:t>
      </w:r>
      <w:r>
        <w:rPr>
          <w:rFonts w:eastAsia="Times New Roman"/>
          <w:szCs w:val="24"/>
        </w:rPr>
        <w:t>. Έχουμε δηλαδή μι</w:t>
      </w:r>
      <w:r w:rsidRPr="00425CA1">
        <w:rPr>
          <w:rFonts w:eastAsia="Times New Roman"/>
          <w:szCs w:val="24"/>
        </w:rPr>
        <w:t>α στενωπό</w:t>
      </w:r>
      <w:r>
        <w:rPr>
          <w:rFonts w:eastAsia="Times New Roman"/>
          <w:szCs w:val="24"/>
        </w:rPr>
        <w:t>, ενώ υπάρχει λ</w:t>
      </w:r>
      <w:r w:rsidRPr="00425CA1">
        <w:rPr>
          <w:rFonts w:eastAsia="Times New Roman"/>
          <w:szCs w:val="24"/>
        </w:rPr>
        <w:t xml:space="preserve">εωφόρος </w:t>
      </w:r>
      <w:r>
        <w:rPr>
          <w:rFonts w:eastAsia="Times New Roman"/>
          <w:szCs w:val="24"/>
        </w:rPr>
        <w:t>κι ενώ ο κάθε κλάδος έχει χωριστή</w:t>
      </w:r>
      <w:r w:rsidRPr="00425CA1">
        <w:rPr>
          <w:rFonts w:eastAsia="Times New Roman"/>
          <w:szCs w:val="24"/>
        </w:rPr>
        <w:t xml:space="preserve"> διέλευση</w:t>
      </w:r>
      <w:r>
        <w:rPr>
          <w:rFonts w:eastAsia="Times New Roman"/>
          <w:szCs w:val="24"/>
        </w:rPr>
        <w:t>. Πάρα πολύ σωστά η</w:t>
      </w:r>
      <w:r w:rsidRPr="00425CA1">
        <w:rPr>
          <w:rFonts w:eastAsia="Times New Roman"/>
          <w:szCs w:val="24"/>
        </w:rPr>
        <w:t xml:space="preserve"> μελέτη στο υπόλοιπο κομμάτι </w:t>
      </w:r>
      <w:r>
        <w:rPr>
          <w:rFonts w:eastAsia="Times New Roman"/>
          <w:szCs w:val="24"/>
        </w:rPr>
        <w:t>έχει χωριστή διέλευση αριστερά και χωριστή</w:t>
      </w:r>
      <w:r w:rsidRPr="00425CA1">
        <w:rPr>
          <w:rFonts w:eastAsia="Times New Roman"/>
          <w:szCs w:val="24"/>
        </w:rPr>
        <w:t xml:space="preserve"> διέλευ</w:t>
      </w:r>
      <w:r w:rsidRPr="00425CA1">
        <w:rPr>
          <w:rFonts w:eastAsia="Times New Roman"/>
          <w:szCs w:val="24"/>
        </w:rPr>
        <w:t>ση δεξιά</w:t>
      </w:r>
      <w:r>
        <w:rPr>
          <w:rFonts w:eastAsia="Times New Roman"/>
          <w:szCs w:val="24"/>
        </w:rPr>
        <w:t>,</w:t>
      </w:r>
      <w:r w:rsidRPr="00425CA1">
        <w:rPr>
          <w:rFonts w:eastAsia="Times New Roman"/>
          <w:szCs w:val="24"/>
        </w:rPr>
        <w:t xml:space="preserve"> αλλά στο συγκεκριμένο σημείο</w:t>
      </w:r>
      <w:r>
        <w:rPr>
          <w:rFonts w:eastAsia="Times New Roman"/>
          <w:szCs w:val="24"/>
        </w:rPr>
        <w:t xml:space="preserve"> έχουμε μι</w:t>
      </w:r>
      <w:r w:rsidRPr="00425CA1">
        <w:rPr>
          <w:rFonts w:eastAsia="Times New Roman"/>
          <w:szCs w:val="24"/>
        </w:rPr>
        <w:t>α στενωπό</w:t>
      </w:r>
      <w:r>
        <w:rPr>
          <w:rFonts w:eastAsia="Times New Roman"/>
          <w:szCs w:val="24"/>
        </w:rPr>
        <w:t>,</w:t>
      </w:r>
      <w:r w:rsidRPr="00425CA1">
        <w:rPr>
          <w:rFonts w:eastAsia="Times New Roman"/>
          <w:szCs w:val="24"/>
        </w:rPr>
        <w:t xml:space="preserve"> η οποία θα προκαλέσει θύματα</w:t>
      </w:r>
      <w:r>
        <w:rPr>
          <w:rFonts w:eastAsia="Times New Roman"/>
          <w:szCs w:val="24"/>
        </w:rPr>
        <w:t>.</w:t>
      </w:r>
    </w:p>
    <w:p w14:paraId="22B6F3A7" w14:textId="77777777" w:rsidR="00841B0A" w:rsidRDefault="00B011D5">
      <w:pPr>
        <w:spacing w:line="600" w:lineRule="auto"/>
        <w:ind w:firstLine="720"/>
        <w:jc w:val="both"/>
        <w:rPr>
          <w:rFonts w:eastAsia="Times New Roman"/>
          <w:szCs w:val="24"/>
        </w:rPr>
      </w:pPr>
      <w:r>
        <w:rPr>
          <w:rFonts w:eastAsia="Times New Roman"/>
          <w:szCs w:val="24"/>
        </w:rPr>
        <w:t>Κι επειδή η επισήμανση αυτού του</w:t>
      </w:r>
      <w:r w:rsidRPr="00425CA1">
        <w:rPr>
          <w:rFonts w:eastAsia="Times New Roman"/>
          <w:szCs w:val="24"/>
        </w:rPr>
        <w:t xml:space="preserve"> σημείου </w:t>
      </w:r>
      <w:r>
        <w:rPr>
          <w:rFonts w:eastAsia="Times New Roman"/>
          <w:szCs w:val="24"/>
        </w:rPr>
        <w:t xml:space="preserve">-και είστε τεχνικός- </w:t>
      </w:r>
      <w:r w:rsidRPr="00425CA1">
        <w:rPr>
          <w:rFonts w:eastAsia="Times New Roman"/>
          <w:szCs w:val="24"/>
        </w:rPr>
        <w:t xml:space="preserve">οφείλει να ληφθεί </w:t>
      </w:r>
      <w:r w:rsidRPr="00425CA1">
        <w:rPr>
          <w:rFonts w:eastAsia="Times New Roman"/>
          <w:szCs w:val="24"/>
        </w:rPr>
        <w:t>υπ</w:t>
      </w:r>
      <w:r>
        <w:rPr>
          <w:rFonts w:eastAsia="Times New Roman"/>
          <w:szCs w:val="24"/>
        </w:rPr>
        <w:t xml:space="preserve">’ </w:t>
      </w:r>
      <w:proofErr w:type="spellStart"/>
      <w:r w:rsidRPr="00425CA1">
        <w:rPr>
          <w:rFonts w:eastAsia="Times New Roman"/>
          <w:szCs w:val="24"/>
        </w:rPr>
        <w:t>όψιν</w:t>
      </w:r>
      <w:proofErr w:type="spellEnd"/>
      <w:r w:rsidRPr="00425CA1">
        <w:rPr>
          <w:rFonts w:eastAsia="Times New Roman"/>
          <w:szCs w:val="24"/>
        </w:rPr>
        <w:t xml:space="preserve"> και </w:t>
      </w:r>
      <w:r>
        <w:rPr>
          <w:rFonts w:eastAsia="Times New Roman"/>
          <w:szCs w:val="24"/>
        </w:rPr>
        <w:t xml:space="preserve">από </w:t>
      </w:r>
      <w:r w:rsidRPr="00425CA1">
        <w:rPr>
          <w:rFonts w:eastAsia="Times New Roman"/>
          <w:szCs w:val="24"/>
        </w:rPr>
        <w:t xml:space="preserve">το Υπουργείο και από τον </w:t>
      </w:r>
      <w:r>
        <w:rPr>
          <w:rFonts w:eastAsia="Times New Roman"/>
          <w:szCs w:val="24"/>
        </w:rPr>
        <w:t>ΒΟΑΚ και να τροποποιηθεί η</w:t>
      </w:r>
      <w:r w:rsidRPr="00425CA1">
        <w:rPr>
          <w:rFonts w:eastAsia="Times New Roman"/>
          <w:szCs w:val="24"/>
        </w:rPr>
        <w:t xml:space="preserve"> μελέτη </w:t>
      </w:r>
      <w:r>
        <w:rPr>
          <w:rFonts w:eastAsia="Times New Roman"/>
          <w:szCs w:val="24"/>
        </w:rPr>
        <w:t xml:space="preserve">στο </w:t>
      </w:r>
      <w:r w:rsidRPr="00425CA1">
        <w:rPr>
          <w:rFonts w:eastAsia="Times New Roman"/>
          <w:szCs w:val="24"/>
        </w:rPr>
        <w:t>συγκεκρ</w:t>
      </w:r>
      <w:r w:rsidRPr="00425CA1">
        <w:rPr>
          <w:rFonts w:eastAsia="Times New Roman"/>
          <w:szCs w:val="24"/>
        </w:rPr>
        <w:t>ιμένο σημείο</w:t>
      </w:r>
      <w:r>
        <w:rPr>
          <w:rFonts w:eastAsia="Times New Roman"/>
          <w:szCs w:val="24"/>
        </w:rPr>
        <w:t>,</w:t>
      </w:r>
      <w:r w:rsidRPr="00425CA1">
        <w:rPr>
          <w:rFonts w:eastAsia="Times New Roman"/>
          <w:szCs w:val="24"/>
        </w:rPr>
        <w:t xml:space="preserve"> σας κάνω έκκληση</w:t>
      </w:r>
      <w:r>
        <w:rPr>
          <w:rFonts w:eastAsia="Times New Roman"/>
          <w:szCs w:val="24"/>
        </w:rPr>
        <w:t xml:space="preserve"> -ε</w:t>
      </w:r>
      <w:r w:rsidRPr="00425CA1">
        <w:rPr>
          <w:rFonts w:eastAsia="Times New Roman"/>
          <w:szCs w:val="24"/>
        </w:rPr>
        <w:t xml:space="preserve">άν σας έχουν δώσει τα ίδια στοιχεία </w:t>
      </w:r>
      <w:r>
        <w:rPr>
          <w:rFonts w:eastAsia="Times New Roman"/>
          <w:szCs w:val="24"/>
        </w:rPr>
        <w:t>με την γραπτή</w:t>
      </w:r>
      <w:r w:rsidRPr="00425CA1">
        <w:rPr>
          <w:rFonts w:eastAsia="Times New Roman"/>
          <w:szCs w:val="24"/>
        </w:rPr>
        <w:t xml:space="preserve"> απάντηση</w:t>
      </w:r>
      <w:r>
        <w:rPr>
          <w:rFonts w:eastAsia="Times New Roman"/>
          <w:szCs w:val="24"/>
        </w:rPr>
        <w:t>,</w:t>
      </w:r>
      <w:r w:rsidRPr="00425CA1">
        <w:rPr>
          <w:rFonts w:eastAsia="Times New Roman"/>
          <w:szCs w:val="24"/>
        </w:rPr>
        <w:t xml:space="preserve"> </w:t>
      </w:r>
      <w:r>
        <w:rPr>
          <w:rFonts w:eastAsia="Times New Roman"/>
          <w:szCs w:val="24"/>
        </w:rPr>
        <w:t>δ</w:t>
      </w:r>
      <w:r w:rsidRPr="00425CA1">
        <w:rPr>
          <w:rFonts w:eastAsia="Times New Roman"/>
          <w:szCs w:val="24"/>
        </w:rPr>
        <w:t>εν θέλω απάντηση</w:t>
      </w:r>
      <w:r>
        <w:rPr>
          <w:rFonts w:eastAsia="Times New Roman"/>
          <w:szCs w:val="24"/>
        </w:rPr>
        <w:t>- για μια δική σας</w:t>
      </w:r>
      <w:r w:rsidRPr="00425CA1">
        <w:rPr>
          <w:rFonts w:eastAsia="Times New Roman"/>
          <w:szCs w:val="24"/>
        </w:rPr>
        <w:t xml:space="preserve"> δέσμευση </w:t>
      </w:r>
      <w:r>
        <w:rPr>
          <w:rFonts w:eastAsia="Times New Roman"/>
          <w:szCs w:val="24"/>
        </w:rPr>
        <w:t>για να</w:t>
      </w:r>
      <w:r w:rsidRPr="00425CA1">
        <w:rPr>
          <w:rFonts w:eastAsia="Times New Roman"/>
          <w:szCs w:val="24"/>
        </w:rPr>
        <w:t xml:space="preserve"> ερευνηθεί τώρα το θέμα που είναι ακόμα στην κατασκευή</w:t>
      </w:r>
      <w:r>
        <w:rPr>
          <w:rFonts w:eastAsia="Times New Roman"/>
          <w:szCs w:val="24"/>
        </w:rPr>
        <w:t>, προκειμένου να αφαιρε</w:t>
      </w:r>
      <w:r w:rsidRPr="00425CA1">
        <w:rPr>
          <w:rFonts w:eastAsia="Times New Roman"/>
          <w:szCs w:val="24"/>
        </w:rPr>
        <w:t xml:space="preserve">θούν αυτά τα δύο πρόχειρα παράνομα </w:t>
      </w:r>
      <w:r>
        <w:rPr>
          <w:rFonts w:eastAsia="Times New Roman"/>
          <w:szCs w:val="24"/>
        </w:rPr>
        <w:t>τοιχία, να γίνουν στη θέση τους ό</w:t>
      </w:r>
      <w:r w:rsidRPr="00425CA1">
        <w:rPr>
          <w:rFonts w:eastAsia="Times New Roman"/>
          <w:szCs w:val="24"/>
        </w:rPr>
        <w:t xml:space="preserve">πως πρέπει </w:t>
      </w:r>
      <w:r>
        <w:rPr>
          <w:rFonts w:eastAsia="Times New Roman"/>
          <w:szCs w:val="24"/>
        </w:rPr>
        <w:t xml:space="preserve">και </w:t>
      </w:r>
      <w:r w:rsidRPr="00425CA1">
        <w:rPr>
          <w:rFonts w:eastAsia="Times New Roman"/>
          <w:szCs w:val="24"/>
        </w:rPr>
        <w:t xml:space="preserve">να </w:t>
      </w:r>
      <w:r>
        <w:rPr>
          <w:rFonts w:eastAsia="Times New Roman"/>
          <w:szCs w:val="24"/>
        </w:rPr>
        <w:t>είναι χωρίς στενωπό ο δρόμος.</w:t>
      </w:r>
    </w:p>
    <w:p w14:paraId="22B6F3A8" w14:textId="77777777" w:rsidR="00841B0A" w:rsidRDefault="00B011D5">
      <w:pPr>
        <w:spacing w:line="600" w:lineRule="auto"/>
        <w:ind w:firstLine="720"/>
        <w:jc w:val="both"/>
        <w:rPr>
          <w:rFonts w:eastAsia="Times New Roman"/>
          <w:szCs w:val="24"/>
        </w:rPr>
      </w:pPr>
      <w:r w:rsidRPr="00685A77">
        <w:rPr>
          <w:rFonts w:eastAsia="Times New Roman"/>
          <w:b/>
          <w:bCs/>
        </w:rPr>
        <w:t>ΠΡΟΕΔΡΕΥΩΝ (Νικήτας Κακλαμάνης):</w:t>
      </w:r>
      <w:r w:rsidRPr="00685A77">
        <w:rPr>
          <w:rFonts w:eastAsia="Times New Roman"/>
          <w:szCs w:val="24"/>
        </w:rPr>
        <w:t xml:space="preserve"> </w:t>
      </w:r>
      <w:r>
        <w:rPr>
          <w:rFonts w:eastAsia="Times New Roman"/>
          <w:szCs w:val="24"/>
        </w:rPr>
        <w:t>Ε, μην κάνουμε ανάλυση τώρα.</w:t>
      </w:r>
    </w:p>
    <w:p w14:paraId="22B6F3A9" w14:textId="77777777" w:rsidR="00841B0A" w:rsidRDefault="00B011D5">
      <w:pPr>
        <w:spacing w:line="600" w:lineRule="auto"/>
        <w:ind w:firstLine="720"/>
        <w:jc w:val="both"/>
        <w:rPr>
          <w:rFonts w:eastAsia="Times New Roman"/>
          <w:bCs/>
        </w:rPr>
      </w:pPr>
      <w:r w:rsidRPr="00685A77">
        <w:rPr>
          <w:rFonts w:eastAsia="Times New Roman"/>
          <w:b/>
          <w:szCs w:val="24"/>
        </w:rPr>
        <w:lastRenderedPageBreak/>
        <w:t>ΒΑΣΙΛΕΙΟΣ ΚΕΓΚΕΡΟΓΛΟΥ:</w:t>
      </w:r>
      <w:r>
        <w:rPr>
          <w:rFonts w:eastAsia="Times New Roman"/>
          <w:szCs w:val="24"/>
        </w:rPr>
        <w:t xml:space="preserve"> </w:t>
      </w:r>
      <w:r w:rsidRPr="00685A77">
        <w:rPr>
          <w:rFonts w:eastAsia="Times New Roman"/>
          <w:szCs w:val="24"/>
        </w:rPr>
        <w:t>Ευχαριστώ</w:t>
      </w:r>
      <w:r>
        <w:rPr>
          <w:rFonts w:eastAsia="Times New Roman"/>
          <w:szCs w:val="24"/>
        </w:rPr>
        <w:t xml:space="preserve">, </w:t>
      </w:r>
      <w:r w:rsidRPr="00685A77">
        <w:rPr>
          <w:rFonts w:eastAsia="Times New Roman"/>
          <w:bCs/>
        </w:rPr>
        <w:t>κύριε Πρόεδρε</w:t>
      </w:r>
      <w:r>
        <w:rPr>
          <w:rFonts w:eastAsia="Times New Roman"/>
          <w:bCs/>
        </w:rPr>
        <w:t>. Χρειάζεται ενίοτε και η ανάλυση.</w:t>
      </w:r>
    </w:p>
    <w:p w14:paraId="22B6F3AA" w14:textId="77777777" w:rsidR="00841B0A" w:rsidRDefault="00B011D5">
      <w:pPr>
        <w:spacing w:line="600" w:lineRule="auto"/>
        <w:ind w:firstLine="720"/>
        <w:jc w:val="both"/>
        <w:rPr>
          <w:rFonts w:eastAsia="Times New Roman"/>
          <w:bCs/>
        </w:rPr>
      </w:pPr>
      <w:r w:rsidRPr="00685A77">
        <w:rPr>
          <w:rFonts w:eastAsia="Times New Roman"/>
          <w:b/>
          <w:bCs/>
        </w:rPr>
        <w:t>ΠΡΟΕΔΡΕΥΩΝ (Νικήτας Κακλαμάνης)</w:t>
      </w:r>
      <w:r w:rsidRPr="00685A77">
        <w:rPr>
          <w:rFonts w:eastAsia="Times New Roman"/>
          <w:b/>
          <w:bCs/>
        </w:rPr>
        <w:t>:</w:t>
      </w:r>
      <w:r>
        <w:rPr>
          <w:rFonts w:eastAsia="Times New Roman"/>
          <w:bCs/>
        </w:rPr>
        <w:t xml:space="preserve"> Τον λόγο έχει ο </w:t>
      </w:r>
      <w:r w:rsidRPr="00685A77">
        <w:rPr>
          <w:rFonts w:eastAsia="Times New Roman"/>
          <w:bCs/>
        </w:rPr>
        <w:t>κύριος Υπουργός</w:t>
      </w:r>
      <w:r>
        <w:rPr>
          <w:rFonts w:eastAsia="Times New Roman"/>
          <w:bCs/>
        </w:rPr>
        <w:t>. Έχουμε Υπουργό μηχανικό γι’ αυτό το είπα. Αν είχαμε γιατρό, θα σας άφηνα.</w:t>
      </w:r>
    </w:p>
    <w:p w14:paraId="22B6F3AB" w14:textId="77777777" w:rsidR="00841B0A" w:rsidRDefault="00B011D5">
      <w:pPr>
        <w:spacing w:line="600" w:lineRule="auto"/>
        <w:ind w:firstLine="720"/>
        <w:jc w:val="both"/>
        <w:rPr>
          <w:rFonts w:eastAsia="Times New Roman"/>
          <w:bCs/>
        </w:rPr>
      </w:pPr>
      <w:r w:rsidRPr="005A5DFC">
        <w:rPr>
          <w:rFonts w:eastAsia="Times New Roman"/>
          <w:b/>
          <w:bCs/>
        </w:rPr>
        <w:t>ΧΡΗΣΤΟΣ ΣΠΙΡΤΖΗΣ (Υπουργός Υποδομών και Μεταφορών):</w:t>
      </w:r>
      <w:r>
        <w:rPr>
          <w:rFonts w:eastAsia="Times New Roman"/>
          <w:bCs/>
        </w:rPr>
        <w:t xml:space="preserve"> Κύριε </w:t>
      </w:r>
      <w:proofErr w:type="spellStart"/>
      <w:r>
        <w:rPr>
          <w:rFonts w:eastAsia="Times New Roman"/>
          <w:bCs/>
        </w:rPr>
        <w:t>Κεγκέρογλου</w:t>
      </w:r>
      <w:proofErr w:type="spellEnd"/>
      <w:r>
        <w:rPr>
          <w:rFonts w:eastAsia="Times New Roman"/>
          <w:bCs/>
        </w:rPr>
        <w:t xml:space="preserve">, θέλω να σας μιλήσω ειλικρινά. </w:t>
      </w:r>
    </w:p>
    <w:p w14:paraId="22B6F3AC" w14:textId="77777777" w:rsidR="00841B0A" w:rsidRDefault="00B011D5">
      <w:pPr>
        <w:spacing w:line="600" w:lineRule="auto"/>
        <w:ind w:firstLine="720"/>
        <w:jc w:val="both"/>
        <w:rPr>
          <w:rFonts w:eastAsia="Times New Roman"/>
          <w:szCs w:val="24"/>
        </w:rPr>
      </w:pPr>
      <w:r>
        <w:rPr>
          <w:rFonts w:eastAsia="Times New Roman"/>
          <w:bCs/>
        </w:rPr>
        <w:t>Αυτά που έχουν γίνει με τις κατασκευές στο σύ</w:t>
      </w:r>
      <w:r>
        <w:rPr>
          <w:rFonts w:eastAsia="Times New Roman"/>
          <w:bCs/>
        </w:rPr>
        <w:t>νολο της</w:t>
      </w:r>
      <w:r w:rsidRPr="00425CA1">
        <w:rPr>
          <w:rFonts w:eastAsia="Times New Roman"/>
          <w:szCs w:val="24"/>
        </w:rPr>
        <w:t xml:space="preserve"> Κρήτη</w:t>
      </w:r>
      <w:r>
        <w:rPr>
          <w:rFonts w:eastAsia="Times New Roman"/>
          <w:szCs w:val="24"/>
        </w:rPr>
        <w:t>ς</w:t>
      </w:r>
      <w:r w:rsidRPr="00425CA1">
        <w:rPr>
          <w:rFonts w:eastAsia="Times New Roman"/>
          <w:szCs w:val="24"/>
        </w:rPr>
        <w:t xml:space="preserve"> και ειδικά από το</w:t>
      </w:r>
      <w:r>
        <w:rPr>
          <w:rFonts w:eastAsia="Times New Roman"/>
          <w:szCs w:val="24"/>
        </w:rPr>
        <w:t>ν Ο</w:t>
      </w:r>
      <w:r w:rsidRPr="00425CA1">
        <w:rPr>
          <w:rFonts w:eastAsia="Times New Roman"/>
          <w:szCs w:val="24"/>
        </w:rPr>
        <w:t>ργανισμό</w:t>
      </w:r>
      <w:r>
        <w:rPr>
          <w:rFonts w:eastAsia="Times New Roman"/>
          <w:szCs w:val="24"/>
        </w:rPr>
        <w:t xml:space="preserve"> Ανάπτυξης Κρήτης, είναι κανείς να τραβάει τα μαλλιά του. Και αυτός </w:t>
      </w:r>
      <w:r w:rsidRPr="005A5DFC">
        <w:rPr>
          <w:rFonts w:eastAsia="Times New Roman"/>
          <w:szCs w:val="24"/>
        </w:rPr>
        <w:t>είναι</w:t>
      </w:r>
      <w:r>
        <w:rPr>
          <w:rFonts w:eastAsia="Times New Roman"/>
          <w:szCs w:val="24"/>
        </w:rPr>
        <w:t xml:space="preserve"> </w:t>
      </w:r>
      <w:r w:rsidRPr="00425CA1">
        <w:rPr>
          <w:rFonts w:eastAsia="Times New Roman"/>
          <w:szCs w:val="24"/>
        </w:rPr>
        <w:t xml:space="preserve">ο λόγος που </w:t>
      </w:r>
      <w:r>
        <w:rPr>
          <w:rFonts w:eastAsia="Times New Roman"/>
          <w:szCs w:val="24"/>
        </w:rPr>
        <w:t xml:space="preserve">-θυμάστε την παρέμβαση που κάναμε σε συνεννόηση με την </w:t>
      </w:r>
      <w:r>
        <w:rPr>
          <w:rFonts w:eastAsia="Times New Roman"/>
          <w:szCs w:val="24"/>
        </w:rPr>
        <w:t>π</w:t>
      </w:r>
      <w:r>
        <w:rPr>
          <w:rFonts w:eastAsia="Times New Roman"/>
          <w:szCs w:val="24"/>
        </w:rPr>
        <w:t>εριφέρεια-</w:t>
      </w:r>
      <w:r w:rsidRPr="00425CA1">
        <w:rPr>
          <w:rFonts w:eastAsia="Times New Roman"/>
          <w:szCs w:val="24"/>
        </w:rPr>
        <w:t xml:space="preserve"> δεν έχει πλέον </w:t>
      </w:r>
      <w:r>
        <w:rPr>
          <w:rFonts w:eastAsia="Times New Roman"/>
          <w:szCs w:val="24"/>
        </w:rPr>
        <w:t>ο Οργανισμός Α</w:t>
      </w:r>
      <w:r w:rsidRPr="00425CA1">
        <w:rPr>
          <w:rFonts w:eastAsia="Times New Roman"/>
          <w:szCs w:val="24"/>
        </w:rPr>
        <w:t xml:space="preserve">νάπτυξης Κρήτης </w:t>
      </w:r>
      <w:r>
        <w:rPr>
          <w:rFonts w:eastAsia="Times New Roman"/>
          <w:szCs w:val="24"/>
        </w:rPr>
        <w:t>την</w:t>
      </w:r>
      <w:r w:rsidRPr="00425CA1">
        <w:rPr>
          <w:rFonts w:eastAsia="Times New Roman"/>
          <w:szCs w:val="24"/>
        </w:rPr>
        <w:t xml:space="preserve"> αρμοδιότητ</w:t>
      </w:r>
      <w:r w:rsidRPr="00425CA1">
        <w:rPr>
          <w:rFonts w:eastAsia="Times New Roman"/>
          <w:szCs w:val="24"/>
        </w:rPr>
        <w:t>α της οδοποιίας</w:t>
      </w:r>
      <w:r>
        <w:rPr>
          <w:rFonts w:eastAsia="Times New Roman"/>
          <w:szCs w:val="24"/>
        </w:rPr>
        <w:t xml:space="preserve">. Αυτά θα είναι στους δήμους, την </w:t>
      </w:r>
      <w:r>
        <w:rPr>
          <w:rFonts w:eastAsia="Times New Roman"/>
          <w:szCs w:val="24"/>
        </w:rPr>
        <w:t>π</w:t>
      </w:r>
      <w:r>
        <w:rPr>
          <w:rFonts w:eastAsia="Times New Roman"/>
          <w:szCs w:val="24"/>
        </w:rPr>
        <w:t xml:space="preserve">εριφέρεια και </w:t>
      </w:r>
      <w:r w:rsidRPr="00425CA1">
        <w:rPr>
          <w:rFonts w:eastAsia="Times New Roman"/>
          <w:szCs w:val="24"/>
        </w:rPr>
        <w:t xml:space="preserve">το </w:t>
      </w:r>
      <w:r>
        <w:rPr>
          <w:rFonts w:eastAsia="Times New Roman"/>
          <w:szCs w:val="24"/>
        </w:rPr>
        <w:t>Υ</w:t>
      </w:r>
      <w:r w:rsidRPr="00425CA1">
        <w:rPr>
          <w:rFonts w:eastAsia="Times New Roman"/>
          <w:szCs w:val="24"/>
        </w:rPr>
        <w:t>πουργείο</w:t>
      </w:r>
      <w:r>
        <w:rPr>
          <w:rFonts w:eastAsia="Times New Roman"/>
          <w:szCs w:val="24"/>
        </w:rPr>
        <w:t>,</w:t>
      </w:r>
      <w:r w:rsidRPr="00425CA1">
        <w:rPr>
          <w:rFonts w:eastAsia="Times New Roman"/>
          <w:szCs w:val="24"/>
        </w:rPr>
        <w:t xml:space="preserve"> όπως είναι σε όλη την υπόλοιπη Ελλάδα</w:t>
      </w:r>
      <w:r>
        <w:rPr>
          <w:rFonts w:eastAsia="Times New Roman"/>
          <w:szCs w:val="24"/>
        </w:rPr>
        <w:t>.</w:t>
      </w:r>
      <w:r w:rsidRPr="00425CA1">
        <w:rPr>
          <w:rFonts w:eastAsia="Times New Roman"/>
          <w:szCs w:val="24"/>
        </w:rPr>
        <w:t xml:space="preserve"> </w:t>
      </w:r>
    </w:p>
    <w:p w14:paraId="22B6F3AD" w14:textId="77777777" w:rsidR="00841B0A" w:rsidRDefault="00B011D5">
      <w:pPr>
        <w:spacing w:line="600" w:lineRule="auto"/>
        <w:ind w:firstLine="720"/>
        <w:jc w:val="both"/>
        <w:rPr>
          <w:rFonts w:eastAsia="Times New Roman" w:cs="Times New Roman"/>
          <w:szCs w:val="24"/>
        </w:rPr>
      </w:pPr>
      <w:r w:rsidRPr="00CE2192">
        <w:rPr>
          <w:rFonts w:eastAsia="Times New Roman" w:cs="Times New Roman"/>
          <w:color w:val="000000" w:themeColor="text1"/>
          <w:szCs w:val="24"/>
        </w:rPr>
        <w:t xml:space="preserve">Τώρα, η ενημέρωση που έχω από τις </w:t>
      </w:r>
      <w:r w:rsidRPr="00CE2192">
        <w:rPr>
          <w:rFonts w:eastAsia="Times New Roman" w:cs="Times New Roman"/>
          <w:color w:val="000000" w:themeColor="text1"/>
          <w:szCs w:val="24"/>
        </w:rPr>
        <w:t>υ</w:t>
      </w:r>
      <w:r w:rsidRPr="00CE2192">
        <w:rPr>
          <w:rFonts w:eastAsia="Times New Roman" w:cs="Times New Roman"/>
          <w:color w:val="000000" w:themeColor="text1"/>
          <w:szCs w:val="24"/>
        </w:rPr>
        <w:t xml:space="preserve">πηρεσίες είναι ότι το 2011 είχε εγκριθεί αυτό το τμήμα του δρόμου χωρίς ΛΕΑ. Η δική μου άποψη είναι ότι δεν είναι σωστό όλα τα τμήματα των </w:t>
      </w:r>
      <w:r w:rsidRPr="00CE2192">
        <w:rPr>
          <w:rFonts w:eastAsia="Times New Roman" w:cs="Times New Roman"/>
          <w:color w:val="000000" w:themeColor="text1"/>
          <w:szCs w:val="24"/>
        </w:rPr>
        <w:lastRenderedPageBreak/>
        <w:t xml:space="preserve">αυτοκινητοδρόμων ή τα τεχνικά έργα που γίνονται στους αυτοκινητόδρομους να έχουν ΛΕΑ. Δεν υπάρχει λόγος, δηλαδή </w:t>
      </w:r>
      <w:r>
        <w:rPr>
          <w:rFonts w:eastAsia="Times New Roman" w:cs="Times New Roman"/>
          <w:szCs w:val="24"/>
        </w:rPr>
        <w:t>-</w:t>
      </w:r>
      <w:r>
        <w:rPr>
          <w:rFonts w:eastAsia="Times New Roman" w:cs="Times New Roman"/>
          <w:szCs w:val="24"/>
        </w:rPr>
        <w:t xml:space="preserve">και </w:t>
      </w:r>
      <w:r>
        <w:rPr>
          <w:rFonts w:eastAsia="Times New Roman" w:cs="Times New Roman"/>
          <w:szCs w:val="24"/>
        </w:rPr>
        <w:t>αυτή είναι και η διεθνής πρακτική- στις σήραγγες, στις γέφυρες και εκεί που δεν έχουμε ένα</w:t>
      </w:r>
      <w:r>
        <w:rPr>
          <w:rFonts w:eastAsia="Times New Roman" w:cs="Times New Roman"/>
          <w:szCs w:val="24"/>
        </w:rPr>
        <w:t>ν</w:t>
      </w:r>
      <w:r>
        <w:rPr>
          <w:rFonts w:eastAsia="Times New Roman" w:cs="Times New Roman"/>
          <w:szCs w:val="24"/>
        </w:rPr>
        <w:t xml:space="preserve"> πολύ μεγάλο κυκλοφοριακό φόρτο να έχουμε ΛΕΑ. Δεν υπάρχει λόγος. Αυτή τη λογική χρησιμοποιήσαμε και στο τμήμα </w:t>
      </w:r>
      <w:proofErr w:type="spellStart"/>
      <w:r>
        <w:rPr>
          <w:rFonts w:eastAsia="Times New Roman" w:cs="Times New Roman"/>
          <w:szCs w:val="24"/>
        </w:rPr>
        <w:t>Λεύκτρο</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Σπάρτη και σε άλλα κομμάτια που δεν έχουμε τ</w:t>
      </w:r>
      <w:r>
        <w:rPr>
          <w:rFonts w:eastAsia="Times New Roman" w:cs="Times New Roman"/>
          <w:szCs w:val="24"/>
        </w:rPr>
        <w:t xml:space="preserve">όσο μεγάλη κίνηση. </w:t>
      </w:r>
    </w:p>
    <w:p w14:paraId="22B6F3AE"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Όμως, εγώ θα ήθελα να δεσμευτώ, επειδή το ζητήσατε, στην εξέταση τώρα στη δεύτερη φάση που είμαστε για τον διαγωνισμό του ΒΟΑΚ, να εξετάσουμε με ακρίβεια το συγκεκριμένο τμήμα του δρόμου, προκειμένου να δούμε τους κυκλοφοριακούς φόρτους</w:t>
      </w:r>
      <w:r>
        <w:rPr>
          <w:rFonts w:eastAsia="Times New Roman" w:cs="Times New Roman"/>
          <w:szCs w:val="24"/>
        </w:rPr>
        <w:t xml:space="preserve"> και αν δικαιολογείται μέσα στα επόμενα δεκαπέντε, είκοσι χρόνια ότι θα έχουμε αύξηση του κυκλοφοριακού φόρτου</w:t>
      </w:r>
      <w:r>
        <w:rPr>
          <w:rFonts w:eastAsia="Times New Roman" w:cs="Times New Roman"/>
          <w:szCs w:val="24"/>
        </w:rPr>
        <w:t>,</w:t>
      </w:r>
      <w:r>
        <w:rPr>
          <w:rFonts w:eastAsia="Times New Roman" w:cs="Times New Roman"/>
          <w:szCs w:val="24"/>
        </w:rPr>
        <w:t xml:space="preserve"> να κάνουμε τις απαραίτητες ενέργειες προκειμένου να αποκτήσει αυτό το τμήμα του αυτοκινητοδρόμου και ΛΕΑ. Θα σας τα δώσουμε, μάλιστα, αυτά τα στ</w:t>
      </w:r>
      <w:r>
        <w:rPr>
          <w:rFonts w:eastAsia="Times New Roman" w:cs="Times New Roman"/>
          <w:szCs w:val="24"/>
        </w:rPr>
        <w:t xml:space="preserve">οιχεία στη δημοσιότητα. Αν δεν απαιτείται, όπως λένε οι </w:t>
      </w:r>
      <w:r>
        <w:rPr>
          <w:rFonts w:eastAsia="Times New Roman" w:cs="Times New Roman"/>
          <w:szCs w:val="24"/>
        </w:rPr>
        <w:t>υ</w:t>
      </w:r>
      <w:r>
        <w:rPr>
          <w:rFonts w:eastAsia="Times New Roman" w:cs="Times New Roman"/>
          <w:szCs w:val="24"/>
        </w:rPr>
        <w:t>πηρεσίες του ΟΑΚ, θα μείνει ο δρόμος έτσι.</w:t>
      </w:r>
    </w:p>
    <w:p w14:paraId="22B6F3AF"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 xml:space="preserve">Η αιτιολόγηση για να μη γίνει ΛΕΑ στον συγκεκριμένο δρόμο είναι ότι ήταν πολύ πρόσφατα πολλά τεχνικά έργα που </w:t>
      </w:r>
      <w:r>
        <w:rPr>
          <w:rFonts w:eastAsia="Times New Roman" w:cs="Times New Roman"/>
          <w:szCs w:val="24"/>
        </w:rPr>
        <w:lastRenderedPageBreak/>
        <w:t>είχαν γίνει και δεν υπήρχε λόγος με τον κυκλοφ</w:t>
      </w:r>
      <w:r>
        <w:rPr>
          <w:rFonts w:eastAsia="Times New Roman" w:cs="Times New Roman"/>
          <w:szCs w:val="24"/>
        </w:rPr>
        <w:t>οριακό φόρτο που υπήρχε, να γίνει η ΛΕΑ και στο συγκεκριμένο τμήμα.</w:t>
      </w:r>
    </w:p>
    <w:p w14:paraId="22B6F3B0"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Εγώ αποδέχομαι αυτό που λέτε και είναι δέσμευσή μας να το εξετάσουμε πολύ αναλυτικά.</w:t>
      </w:r>
    </w:p>
    <w:p w14:paraId="22B6F3B1"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Ευχαριστώ πολύ.</w:t>
      </w:r>
    </w:p>
    <w:p w14:paraId="22B6F3B2" w14:textId="77777777" w:rsidR="00841B0A" w:rsidRDefault="00B011D5">
      <w:pPr>
        <w:spacing w:line="600" w:lineRule="auto"/>
        <w:ind w:firstLine="720"/>
        <w:jc w:val="both"/>
        <w:rPr>
          <w:rFonts w:eastAsia="Times New Roman" w:cs="Times New Roman"/>
        </w:rPr>
      </w:pPr>
      <w:r>
        <w:rPr>
          <w:rFonts w:eastAsia="Times New Roman" w:cs="Times New Roman"/>
          <w:b/>
          <w:szCs w:val="24"/>
        </w:rPr>
        <w:t xml:space="preserve">ΠΡΟΕΔΡΕΥΩΝ (Νικήτας Κακλαμάνης): </w:t>
      </w:r>
      <w:r w:rsidRPr="00636294">
        <w:rPr>
          <w:rFonts w:eastAsia="Times New Roman" w:cs="Times New Roman"/>
        </w:rPr>
        <w:t>Κυρίες και κύριοι συνάδελφοι, έχω την τιμή να ανακοινώ</w:t>
      </w:r>
      <w:r w:rsidRPr="00636294">
        <w:rPr>
          <w:rFonts w:eastAsia="Times New Roman" w:cs="Times New Roman"/>
        </w:rPr>
        <w:t xml:space="preserve">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πενήντ</w:t>
      </w:r>
      <w:r>
        <w:rPr>
          <w:rFonts w:eastAsia="Times New Roman" w:cs="Times New Roman"/>
        </w:rPr>
        <w:t xml:space="preserve">α ένας </w:t>
      </w:r>
      <w:r>
        <w:rPr>
          <w:rFonts w:eastAsia="Times New Roman" w:cs="Times New Roman"/>
        </w:rPr>
        <w:t>μαθητές</w:t>
      </w:r>
      <w:r w:rsidDel="000876A0">
        <w:rPr>
          <w:rFonts w:eastAsia="Times New Roman" w:cs="Times New Roman"/>
        </w:rPr>
        <w:t xml:space="preserve"> </w:t>
      </w:r>
      <w:r>
        <w:rPr>
          <w:rFonts w:eastAsia="Times New Roman" w:cs="Times New Roman"/>
        </w:rPr>
        <w:t xml:space="preserve">και </w:t>
      </w:r>
      <w:r>
        <w:rPr>
          <w:rFonts w:eastAsia="Times New Roman" w:cs="Times New Roman"/>
        </w:rPr>
        <w:t>μαθήτριες</w:t>
      </w:r>
      <w:r>
        <w:rPr>
          <w:rFonts w:eastAsia="Times New Roman" w:cs="Times New Roman"/>
        </w:rPr>
        <w:t xml:space="preserve"> και</w:t>
      </w:r>
      <w:r>
        <w:rPr>
          <w:rFonts w:eastAsia="Times New Roman" w:cs="Times New Roman"/>
          <w:szCs w:val="24"/>
        </w:rPr>
        <w:t xml:space="preserve"> δύο συνοδοί εκπαιδευτικοί</w:t>
      </w:r>
      <w:r w:rsidRPr="00636294">
        <w:rPr>
          <w:rFonts w:eastAsia="Times New Roman" w:cs="Times New Roman"/>
        </w:rPr>
        <w:t xml:space="preserve"> από το </w:t>
      </w:r>
      <w:r>
        <w:rPr>
          <w:rFonts w:eastAsia="Times New Roman" w:cs="Times New Roman"/>
        </w:rPr>
        <w:t>1</w:t>
      </w:r>
      <w:r w:rsidRPr="00D15993">
        <w:rPr>
          <w:rFonts w:eastAsia="Times New Roman" w:cs="Times New Roman"/>
          <w:vertAlign w:val="superscript"/>
        </w:rPr>
        <w:t>ο</w:t>
      </w:r>
      <w:r>
        <w:rPr>
          <w:rFonts w:eastAsia="Times New Roman" w:cs="Times New Roman"/>
        </w:rPr>
        <w:t xml:space="preserve"> Γυμνάσιο από το ωραίο Μαρκόπουλο Αττικής.</w:t>
      </w:r>
      <w:r w:rsidRPr="00636294">
        <w:rPr>
          <w:rFonts w:eastAsia="Times New Roman" w:cs="Times New Roman"/>
        </w:rPr>
        <w:t xml:space="preserve"> </w:t>
      </w:r>
    </w:p>
    <w:p w14:paraId="22B6F3B3" w14:textId="77777777" w:rsidR="00841B0A" w:rsidRDefault="00B011D5">
      <w:pPr>
        <w:spacing w:line="600" w:lineRule="auto"/>
        <w:ind w:firstLine="720"/>
        <w:jc w:val="both"/>
        <w:rPr>
          <w:rFonts w:eastAsia="Times New Roman" w:cs="Times New Roman"/>
        </w:rPr>
      </w:pPr>
      <w:r w:rsidRPr="00636294">
        <w:rPr>
          <w:rFonts w:eastAsia="Times New Roman" w:cs="Times New Roman"/>
        </w:rPr>
        <w:t xml:space="preserve">Η Βουλή </w:t>
      </w:r>
      <w:r>
        <w:rPr>
          <w:rFonts w:eastAsia="Times New Roman" w:cs="Times New Roman"/>
        </w:rPr>
        <w:t>σάς</w:t>
      </w:r>
      <w:r w:rsidRPr="00636294">
        <w:rPr>
          <w:rFonts w:eastAsia="Times New Roman" w:cs="Times New Roman"/>
        </w:rPr>
        <w:t xml:space="preserve"> καλωσορίζει. </w:t>
      </w:r>
    </w:p>
    <w:p w14:paraId="22B6F3B4" w14:textId="77777777" w:rsidR="00841B0A" w:rsidRDefault="00B011D5">
      <w:pPr>
        <w:spacing w:line="600" w:lineRule="auto"/>
        <w:ind w:firstLine="709"/>
        <w:jc w:val="center"/>
        <w:rPr>
          <w:rFonts w:eastAsia="Times New Roman" w:cs="Times New Roman"/>
        </w:rPr>
      </w:pPr>
      <w:r w:rsidRPr="00636294">
        <w:rPr>
          <w:rFonts w:eastAsia="Times New Roman" w:cs="Times New Roman"/>
        </w:rPr>
        <w:t>(Χειροκροτήματα απ</w:t>
      </w:r>
      <w:r>
        <w:rPr>
          <w:rFonts w:eastAsia="Times New Roman" w:cs="Times New Roman"/>
        </w:rPr>
        <w:t>’</w:t>
      </w:r>
      <w:r w:rsidRPr="00636294">
        <w:rPr>
          <w:rFonts w:eastAsia="Times New Roman" w:cs="Times New Roman"/>
        </w:rPr>
        <w:t xml:space="preserve"> όλες τις πτέρυγες της Βουλής)</w:t>
      </w:r>
    </w:p>
    <w:p w14:paraId="22B6F3B5"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λόγο. Φαντάζομαι σήμερα ότι </w:t>
      </w:r>
      <w:r>
        <w:rPr>
          <w:rFonts w:eastAsia="Times New Roman" w:cs="Times New Roman"/>
          <w:szCs w:val="24"/>
        </w:rPr>
        <w:t>μείνατε ικανοποιημένος από την απάντηση.</w:t>
      </w:r>
    </w:p>
    <w:p w14:paraId="22B6F3B6" w14:textId="77777777" w:rsidR="00841B0A" w:rsidRDefault="00B011D5">
      <w:pPr>
        <w:spacing w:line="600" w:lineRule="auto"/>
        <w:ind w:firstLine="720"/>
        <w:jc w:val="both"/>
        <w:rPr>
          <w:rFonts w:eastAsia="Times New Roman" w:cs="Times New Roman"/>
          <w:szCs w:val="24"/>
        </w:rPr>
      </w:pPr>
      <w:r w:rsidRPr="00450867">
        <w:rPr>
          <w:rFonts w:eastAsia="Times New Roman" w:cs="Times New Roman"/>
          <w:b/>
          <w:szCs w:val="24"/>
        </w:rPr>
        <w:lastRenderedPageBreak/>
        <w:t xml:space="preserve">ΒΑΣΙΛΕΙΟΣ ΚΕΓΚΕΡΟΓΛΟΥ: </w:t>
      </w:r>
      <w:r>
        <w:rPr>
          <w:rFonts w:eastAsia="Times New Roman" w:cs="Times New Roman"/>
          <w:szCs w:val="24"/>
        </w:rPr>
        <w:t>Κάθε άλλο!</w:t>
      </w:r>
    </w:p>
    <w:p w14:paraId="22B6F3B7" w14:textId="77777777" w:rsidR="00841B0A" w:rsidRDefault="00B011D5">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Όχι;</w:t>
      </w:r>
      <w:r>
        <w:rPr>
          <w:rFonts w:eastAsia="Times New Roman" w:cs="Times New Roman"/>
          <w:szCs w:val="24"/>
        </w:rPr>
        <w:t xml:space="preserve"> </w:t>
      </w:r>
      <w:r>
        <w:rPr>
          <w:rFonts w:eastAsia="Times New Roman" w:cs="Times New Roman"/>
          <w:szCs w:val="24"/>
        </w:rPr>
        <w:t>Άκουσα ότι δεσμεύεται σ’ αυτό που ζητήσατε.</w:t>
      </w:r>
    </w:p>
    <w:p w14:paraId="22B6F3B8" w14:textId="77777777" w:rsidR="00841B0A" w:rsidRDefault="00B011D5">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Ως τεχνικός ο κ. </w:t>
      </w:r>
      <w:proofErr w:type="spellStart"/>
      <w:r>
        <w:rPr>
          <w:rFonts w:eastAsia="Times New Roman" w:cs="Times New Roman"/>
          <w:szCs w:val="24"/>
        </w:rPr>
        <w:t>Σπίρτζης</w:t>
      </w:r>
      <w:proofErr w:type="spellEnd"/>
      <w:r>
        <w:rPr>
          <w:rFonts w:eastAsia="Times New Roman" w:cs="Times New Roman"/>
          <w:szCs w:val="24"/>
        </w:rPr>
        <w:t xml:space="preserve"> έπρεπε να γνωρίζει το θέμα καλά. Αν πείτε </w:t>
      </w:r>
      <w:r>
        <w:rPr>
          <w:rFonts w:eastAsia="Times New Roman" w:cs="Times New Roman"/>
          <w:szCs w:val="24"/>
        </w:rPr>
        <w:t>εά</w:t>
      </w:r>
      <w:r>
        <w:rPr>
          <w:rFonts w:eastAsia="Times New Roman" w:cs="Times New Roman"/>
          <w:szCs w:val="24"/>
        </w:rPr>
        <w:t>ν πρέπ</w:t>
      </w:r>
      <w:r>
        <w:rPr>
          <w:rFonts w:eastAsia="Times New Roman" w:cs="Times New Roman"/>
          <w:szCs w:val="24"/>
        </w:rPr>
        <w:t>ει ο Υπουργός να είναι και τεχνικός, θα σας έλεγα «όχι βεβαίως», αλλά εν προκειμένω είναι. Άρα δεν νοείται να κάνει τεχνικά λάθη.</w:t>
      </w:r>
    </w:p>
    <w:p w14:paraId="22B6F3B9"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 xml:space="preserve">Το πρώτο τεχνικό λάθος είναι </w:t>
      </w:r>
      <w:r>
        <w:rPr>
          <w:rFonts w:eastAsia="Times New Roman" w:cs="Times New Roman"/>
          <w:szCs w:val="24"/>
        </w:rPr>
        <w:t>-</w:t>
      </w:r>
      <w:r>
        <w:rPr>
          <w:rFonts w:eastAsia="Times New Roman" w:cs="Times New Roman"/>
          <w:szCs w:val="24"/>
        </w:rPr>
        <w:t>και δεν μιλώ πολιτικά, δεν το βάζω σε πολιτική αντιπαράθεση- ότι δεν πρόκειται ούτε για τούνελ ο</w:t>
      </w:r>
      <w:r>
        <w:rPr>
          <w:rFonts w:eastAsia="Times New Roman" w:cs="Times New Roman"/>
          <w:szCs w:val="24"/>
        </w:rPr>
        <w:t xml:space="preserve">ύτε για γέφυρα. Είναι ένας δρόμος χωρίς τούνελ, χωρίς γέφυρα και στο συγκεκριμένο σημείο στενεύει για πενήντα μέτρα, όχι για μεγάλο διάστημα. Τώρα μου είπε για έναν δρόμο με κάμποσα χιλιόμετρα στην Πελοπόννησο. </w:t>
      </w:r>
    </w:p>
    <w:p w14:paraId="22B6F3BA"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 xml:space="preserve">Είναι αυτή δικαιολογία, κύριε Υπουργέ; Όχι. </w:t>
      </w:r>
      <w:r>
        <w:rPr>
          <w:rFonts w:eastAsia="Times New Roman" w:cs="Times New Roman"/>
          <w:szCs w:val="24"/>
        </w:rPr>
        <w:t>Είναι πενήντα μέτρα. Υπάρχουν δύο παράνομα τ</w:t>
      </w:r>
      <w:r>
        <w:rPr>
          <w:rFonts w:eastAsia="Times New Roman" w:cs="Times New Roman"/>
          <w:szCs w:val="24"/>
        </w:rPr>
        <w:t>ο</w:t>
      </w:r>
      <w:r>
        <w:rPr>
          <w:rFonts w:eastAsia="Times New Roman" w:cs="Times New Roman"/>
          <w:szCs w:val="24"/>
        </w:rPr>
        <w:t xml:space="preserve">ιχία δεξιά και αριστερά, τα οποία αυτή η μελέτη εδώ τα θεώρησε ως δεδομένα και νόμιμα ενώ δεν είναι. Ήταν προσωρινά, μόνο για να συγκρατήσουν την κατάρρευση. Φτιάχνουμε ένα στολίδι εκεί, έναν δρόμο, οποίος </w:t>
      </w:r>
      <w:r>
        <w:rPr>
          <w:rFonts w:eastAsia="Times New Roman" w:cs="Times New Roman"/>
          <w:szCs w:val="24"/>
        </w:rPr>
        <w:lastRenderedPageBreak/>
        <w:t>πραγμ</w:t>
      </w:r>
      <w:r>
        <w:rPr>
          <w:rFonts w:eastAsia="Times New Roman" w:cs="Times New Roman"/>
          <w:szCs w:val="24"/>
        </w:rPr>
        <w:t xml:space="preserve">ατικά είναι πάρα πολύ καλός και σύγχρονος γιατί έχει όλες τις σύγχρονες προδιαγραφές </w:t>
      </w:r>
      <w:r>
        <w:rPr>
          <w:rFonts w:eastAsia="Times New Roman" w:cs="Times New Roman"/>
          <w:szCs w:val="24"/>
        </w:rPr>
        <w:t>-</w:t>
      </w:r>
      <w:r>
        <w:rPr>
          <w:rFonts w:eastAsia="Times New Roman" w:cs="Times New Roman"/>
          <w:szCs w:val="24"/>
        </w:rPr>
        <w:t>από το οδόστρωμα μέχρι το διαχωριστικό, το «</w:t>
      </w:r>
      <w:proofErr w:type="spellStart"/>
      <w:r>
        <w:rPr>
          <w:rFonts w:eastAsia="Times New Roman" w:cs="Times New Roman"/>
          <w:szCs w:val="24"/>
        </w:rPr>
        <w:t>New</w:t>
      </w:r>
      <w:proofErr w:type="spellEnd"/>
      <w:r>
        <w:rPr>
          <w:rFonts w:eastAsia="Times New Roman" w:cs="Times New Roman"/>
          <w:szCs w:val="24"/>
        </w:rPr>
        <w:t xml:space="preserve"> </w:t>
      </w:r>
      <w:proofErr w:type="spellStart"/>
      <w:r>
        <w:rPr>
          <w:rFonts w:eastAsia="Times New Roman" w:cs="Times New Roman"/>
          <w:szCs w:val="24"/>
        </w:rPr>
        <w:t>Jersey</w:t>
      </w:r>
      <w:proofErr w:type="spellEnd"/>
      <w:r>
        <w:rPr>
          <w:rFonts w:eastAsia="Times New Roman" w:cs="Times New Roman"/>
          <w:szCs w:val="24"/>
        </w:rPr>
        <w:t xml:space="preserve">», κ.λπ.- και έχει μία κακοτεχνία, η οποία οφείλεται στην αδικαιολόγητα κακή πρόβλεψη της μελέτης. </w:t>
      </w:r>
    </w:p>
    <w:p w14:paraId="22B6F3BB"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Πρέπει να αντιμε</w:t>
      </w:r>
      <w:r>
        <w:rPr>
          <w:rFonts w:eastAsia="Times New Roman" w:cs="Times New Roman"/>
          <w:szCs w:val="24"/>
        </w:rPr>
        <w:t>τωπιστεί. Είναι ελάχιστο το κόστος. Ελάχιστο! Μιλάμε για κάποιες δεκάδες χιλιάδες ευρώ! Δηλαδή, αν υπολογίσω εγώ με τις δικές μου γνώσεις, είναι περίπου 50.000 ευρώ. Το έργο είναι 45 εκατομμυρίων ευρώ και μιλάμε για 50.000 ευρώ! Θα θρηνήσουμε θύματα, διότι</w:t>
      </w:r>
      <w:r>
        <w:rPr>
          <w:rFonts w:eastAsia="Times New Roman" w:cs="Times New Roman"/>
          <w:szCs w:val="24"/>
        </w:rPr>
        <w:t xml:space="preserve"> ο δρόμος αυτός οδηγεί στην ανατολική Κρήτη και στο νέο αεροδρόμιο, το οποίο είναι υπό </w:t>
      </w:r>
      <w:proofErr w:type="spellStart"/>
      <w:r>
        <w:rPr>
          <w:rFonts w:eastAsia="Times New Roman" w:cs="Times New Roman"/>
          <w:szCs w:val="24"/>
        </w:rPr>
        <w:t>συμβασιοποίηση</w:t>
      </w:r>
      <w:proofErr w:type="spellEnd"/>
      <w:r>
        <w:rPr>
          <w:rFonts w:eastAsia="Times New Roman" w:cs="Times New Roman"/>
          <w:szCs w:val="24"/>
        </w:rPr>
        <w:t xml:space="preserve"> και έχει αυξημένο φόρτο ούτως ή άλλως σε σχέση με αυτόν που υπολόγισε η μελέτη το 2010. Αυτό είναι δεδομένο.</w:t>
      </w:r>
    </w:p>
    <w:p w14:paraId="22B6F3BC" w14:textId="77777777" w:rsidR="00841B0A" w:rsidRDefault="00B011D5">
      <w:pPr>
        <w:spacing w:line="600" w:lineRule="auto"/>
        <w:jc w:val="both"/>
        <w:rPr>
          <w:rFonts w:eastAsia="Times New Roman" w:cs="Times New Roman"/>
          <w:szCs w:val="24"/>
        </w:rPr>
      </w:pPr>
      <w:r>
        <w:rPr>
          <w:rFonts w:eastAsia="Times New Roman" w:cs="Times New Roman"/>
          <w:szCs w:val="24"/>
        </w:rPr>
        <w:t>Άρα εγώ ζητώ, πριν τελειώσει η εργολαβία, πρι</w:t>
      </w:r>
      <w:r>
        <w:rPr>
          <w:rFonts w:eastAsia="Times New Roman" w:cs="Times New Roman"/>
          <w:szCs w:val="24"/>
        </w:rPr>
        <w:t xml:space="preserve">ν τελειώσει το έργο που τώρα κατασκευάζεται, να το δείτε όπως είπατε και να επέμβετε. Αν βάζετε την υπογραφή σας ότι υπάρχει ασφάλεια, την προσωπική σας υπογραφή, εντάξει. Αλλιώς θα τα </w:t>
      </w:r>
      <w:proofErr w:type="spellStart"/>
      <w:r>
        <w:rPr>
          <w:rFonts w:eastAsia="Times New Roman" w:cs="Times New Roman"/>
          <w:szCs w:val="24"/>
        </w:rPr>
        <w:t>μπουζουριάζω</w:t>
      </w:r>
      <w:proofErr w:type="spellEnd"/>
      <w:r>
        <w:rPr>
          <w:rFonts w:eastAsia="Times New Roman" w:cs="Times New Roman"/>
          <w:szCs w:val="24"/>
        </w:rPr>
        <w:t xml:space="preserve"> όλα και θα τα στέλνω στη δικαιοσύνη για ό,τι ατυχήματα </w:t>
      </w:r>
      <w:r>
        <w:rPr>
          <w:rFonts w:eastAsia="Times New Roman" w:cs="Times New Roman"/>
          <w:szCs w:val="24"/>
        </w:rPr>
        <w:lastRenderedPageBreak/>
        <w:t>γίν</w:t>
      </w:r>
      <w:r>
        <w:rPr>
          <w:rFonts w:eastAsia="Times New Roman" w:cs="Times New Roman"/>
          <w:szCs w:val="24"/>
        </w:rPr>
        <w:t xml:space="preserve">ονται εκεί. Θα γράφει επάνω «Χρήστος </w:t>
      </w:r>
      <w:proofErr w:type="spellStart"/>
      <w:r>
        <w:rPr>
          <w:rFonts w:eastAsia="Times New Roman" w:cs="Times New Roman"/>
          <w:szCs w:val="24"/>
        </w:rPr>
        <w:t>Σπίρτζης</w:t>
      </w:r>
      <w:proofErr w:type="spellEnd"/>
      <w:r>
        <w:rPr>
          <w:rFonts w:eastAsia="Times New Roman" w:cs="Times New Roman"/>
          <w:szCs w:val="24"/>
        </w:rPr>
        <w:t xml:space="preserve">», «Βασίλης </w:t>
      </w:r>
      <w:proofErr w:type="spellStart"/>
      <w:r>
        <w:rPr>
          <w:rFonts w:eastAsia="Times New Roman" w:cs="Times New Roman"/>
          <w:szCs w:val="24"/>
        </w:rPr>
        <w:t>Κεγκέρογλου</w:t>
      </w:r>
      <w:proofErr w:type="spellEnd"/>
      <w:r>
        <w:rPr>
          <w:rFonts w:eastAsia="Times New Roman" w:cs="Times New Roman"/>
          <w:szCs w:val="24"/>
        </w:rPr>
        <w:t>», «</w:t>
      </w:r>
      <w:proofErr w:type="spellStart"/>
      <w:r>
        <w:rPr>
          <w:rFonts w:eastAsia="Times New Roman" w:cs="Times New Roman"/>
          <w:szCs w:val="24"/>
        </w:rPr>
        <w:t>Βαρδάκης</w:t>
      </w:r>
      <w:proofErr w:type="spellEnd"/>
      <w:r>
        <w:rPr>
          <w:rFonts w:eastAsia="Times New Roman" w:cs="Times New Roman"/>
          <w:szCs w:val="24"/>
        </w:rPr>
        <w:t>», «Συντυχάκης». Αναφέρομαι στους συναδέλφους που είναι εδώ.</w:t>
      </w:r>
    </w:p>
    <w:p w14:paraId="22B6F3BD" w14:textId="77777777" w:rsidR="00841B0A" w:rsidRDefault="00B011D5">
      <w:pPr>
        <w:spacing w:line="600" w:lineRule="auto"/>
        <w:ind w:firstLine="720"/>
        <w:jc w:val="both"/>
        <w:rPr>
          <w:rFonts w:eastAsia="Times New Roman"/>
          <w:color w:val="1D2228"/>
          <w:szCs w:val="24"/>
        </w:rPr>
      </w:pPr>
      <w:r>
        <w:rPr>
          <w:rFonts w:eastAsia="Times New Roman"/>
          <w:color w:val="1D2228"/>
          <w:szCs w:val="24"/>
        </w:rPr>
        <w:t>Ναι, εμείς οι πολιτικοί από εδώ πρέπει να πάρουμε κάποια απόφαση να την υλοποιήσουν οι τεχνικοί. Φτιάξτε σωστά το</w:t>
      </w:r>
      <w:r>
        <w:rPr>
          <w:rFonts w:eastAsia="Times New Roman"/>
          <w:color w:val="1D2228"/>
          <w:szCs w:val="24"/>
        </w:rPr>
        <w:t>ν</w:t>
      </w:r>
      <w:r>
        <w:rPr>
          <w:rFonts w:eastAsia="Times New Roman"/>
          <w:color w:val="1D2228"/>
          <w:szCs w:val="24"/>
        </w:rPr>
        <w:t xml:space="preserve"> </w:t>
      </w:r>
      <w:r>
        <w:rPr>
          <w:rFonts w:eastAsia="Times New Roman"/>
          <w:color w:val="1D2228"/>
          <w:szCs w:val="24"/>
        </w:rPr>
        <w:t>δρόμο! Α</w:t>
      </w:r>
      <w:r w:rsidRPr="00C23FC8">
        <w:rPr>
          <w:rFonts w:eastAsia="Times New Roman"/>
          <w:color w:val="1D2228"/>
          <w:szCs w:val="24"/>
        </w:rPr>
        <w:t xml:space="preserve">πλά </w:t>
      </w:r>
      <w:r>
        <w:rPr>
          <w:rFonts w:eastAsia="Times New Roman"/>
          <w:color w:val="1D2228"/>
          <w:szCs w:val="24"/>
        </w:rPr>
        <w:t xml:space="preserve">είναι </w:t>
      </w:r>
      <w:r w:rsidRPr="00C23FC8">
        <w:rPr>
          <w:rFonts w:eastAsia="Times New Roman"/>
          <w:color w:val="1D2228"/>
          <w:szCs w:val="24"/>
        </w:rPr>
        <w:t>τα πράγματα</w:t>
      </w:r>
      <w:r>
        <w:rPr>
          <w:rFonts w:eastAsia="Times New Roman"/>
          <w:color w:val="1D2228"/>
          <w:szCs w:val="24"/>
        </w:rPr>
        <w:t>, κύριε Υπουργέ.</w:t>
      </w:r>
    </w:p>
    <w:p w14:paraId="22B6F3BE" w14:textId="77777777" w:rsidR="00841B0A" w:rsidRDefault="00B011D5">
      <w:pPr>
        <w:spacing w:line="600" w:lineRule="auto"/>
        <w:ind w:firstLine="720"/>
        <w:jc w:val="both"/>
        <w:rPr>
          <w:rFonts w:eastAsia="Times New Roman"/>
          <w:color w:val="1D2228"/>
          <w:szCs w:val="24"/>
        </w:rPr>
      </w:pPr>
      <w:r>
        <w:rPr>
          <w:rFonts w:eastAsia="Times New Roman"/>
          <w:color w:val="1D2228"/>
          <w:szCs w:val="24"/>
        </w:rPr>
        <w:t>Σας</w:t>
      </w:r>
      <w:r w:rsidRPr="00C23FC8">
        <w:rPr>
          <w:rFonts w:eastAsia="Times New Roman"/>
          <w:color w:val="1D2228"/>
          <w:szCs w:val="24"/>
        </w:rPr>
        <w:t xml:space="preserve"> ευχαριστώ</w:t>
      </w:r>
      <w:r>
        <w:rPr>
          <w:rFonts w:eastAsia="Times New Roman"/>
          <w:color w:val="1D2228"/>
          <w:szCs w:val="24"/>
        </w:rPr>
        <w:t>.</w:t>
      </w:r>
    </w:p>
    <w:p w14:paraId="22B6F3BF" w14:textId="77777777" w:rsidR="00841B0A" w:rsidRDefault="00B011D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κύριε Υπουργέ, έχετε τον λόγο.</w:t>
      </w:r>
    </w:p>
    <w:p w14:paraId="22B6F3C0" w14:textId="77777777" w:rsidR="00841B0A" w:rsidRDefault="00B011D5">
      <w:pPr>
        <w:spacing w:line="600" w:lineRule="auto"/>
        <w:ind w:firstLine="720"/>
        <w:jc w:val="both"/>
        <w:rPr>
          <w:rFonts w:eastAsia="Times New Roman"/>
          <w:color w:val="1D2228"/>
          <w:szCs w:val="24"/>
        </w:rPr>
      </w:pPr>
      <w:r w:rsidRPr="00C23FC8">
        <w:rPr>
          <w:rFonts w:eastAsia="Times New Roman" w:cs="Times New Roman"/>
          <w:b/>
          <w:szCs w:val="24"/>
        </w:rPr>
        <w:t>ΧΡΗΣΤΟΣ ΣΠΙΡΤΖΗΣ</w:t>
      </w:r>
      <w:r w:rsidRPr="00C23FC8">
        <w:rPr>
          <w:rFonts w:eastAsia="Times New Roman"/>
          <w:b/>
          <w:color w:val="1D2228"/>
          <w:szCs w:val="24"/>
        </w:rPr>
        <w:t xml:space="preserve"> (Υπουργός Υποδομών και Μεταφορών):</w:t>
      </w:r>
      <w:r>
        <w:rPr>
          <w:rFonts w:eastAsia="Times New Roman"/>
          <w:color w:val="1D2228"/>
          <w:szCs w:val="24"/>
        </w:rPr>
        <w:t xml:space="preserve"> Βασίλη</w:t>
      </w:r>
      <w:r>
        <w:rPr>
          <w:rFonts w:eastAsia="Times New Roman"/>
          <w:color w:val="1D2228"/>
          <w:szCs w:val="24"/>
        </w:rPr>
        <w:t>,</w:t>
      </w:r>
      <w:r>
        <w:rPr>
          <w:rFonts w:eastAsia="Times New Roman"/>
          <w:color w:val="1D2228"/>
          <w:szCs w:val="24"/>
        </w:rPr>
        <w:t xml:space="preserve"> δεν είναι έτσι ακριβώς. Το ότι δ</w:t>
      </w:r>
      <w:r w:rsidRPr="00C23FC8">
        <w:rPr>
          <w:rFonts w:eastAsia="Times New Roman"/>
          <w:color w:val="1D2228"/>
          <w:szCs w:val="24"/>
        </w:rPr>
        <w:t xml:space="preserve">εν υπάρχει </w:t>
      </w:r>
      <w:r>
        <w:rPr>
          <w:rFonts w:eastAsia="Times New Roman"/>
          <w:color w:val="1D2228"/>
          <w:szCs w:val="24"/>
        </w:rPr>
        <w:t xml:space="preserve">ΛΕΑ σε </w:t>
      </w:r>
      <w:r w:rsidRPr="00C23FC8">
        <w:rPr>
          <w:rFonts w:eastAsia="Times New Roman"/>
          <w:color w:val="1D2228"/>
          <w:szCs w:val="24"/>
        </w:rPr>
        <w:t>ένα τμήμα του</w:t>
      </w:r>
      <w:r w:rsidRPr="00C23FC8">
        <w:rPr>
          <w:rFonts w:eastAsia="Times New Roman"/>
          <w:color w:val="1D2228"/>
          <w:szCs w:val="24"/>
        </w:rPr>
        <w:t xml:space="preserve"> αυτοκινητόδρομου</w:t>
      </w:r>
      <w:r>
        <w:rPr>
          <w:rFonts w:eastAsia="Times New Roman"/>
          <w:color w:val="1D2228"/>
          <w:szCs w:val="24"/>
        </w:rPr>
        <w:t>,</w:t>
      </w:r>
      <w:r w:rsidRPr="00C23FC8">
        <w:rPr>
          <w:rFonts w:eastAsia="Times New Roman"/>
          <w:color w:val="1D2228"/>
          <w:szCs w:val="24"/>
        </w:rPr>
        <w:t xml:space="preserve"> δεν σημαίνει ότι ο δρόμος είναι επικίνδυνος</w:t>
      </w:r>
      <w:r>
        <w:rPr>
          <w:rFonts w:eastAsia="Times New Roman"/>
          <w:color w:val="1D2228"/>
          <w:szCs w:val="24"/>
        </w:rPr>
        <w:t xml:space="preserve">. </w:t>
      </w:r>
      <w:r w:rsidRPr="00C23FC8">
        <w:rPr>
          <w:rFonts w:eastAsia="Times New Roman"/>
          <w:color w:val="1D2228"/>
          <w:szCs w:val="24"/>
        </w:rPr>
        <w:t xml:space="preserve">Υπάρχουν πολλά τμήματα των αυτοκινητοδρόμων που δεν έχουν </w:t>
      </w:r>
      <w:r>
        <w:rPr>
          <w:rFonts w:eastAsia="Times New Roman"/>
          <w:color w:val="1D2228"/>
          <w:szCs w:val="24"/>
        </w:rPr>
        <w:t>ΛΕΑ. Κ</w:t>
      </w:r>
      <w:r w:rsidRPr="00C23FC8">
        <w:rPr>
          <w:rFonts w:eastAsia="Times New Roman"/>
          <w:color w:val="1D2228"/>
          <w:szCs w:val="24"/>
        </w:rPr>
        <w:t>αι γιατί δεν επικοινωνούν</w:t>
      </w:r>
      <w:r>
        <w:rPr>
          <w:rFonts w:eastAsia="Times New Roman"/>
          <w:color w:val="1D2228"/>
          <w:szCs w:val="24"/>
        </w:rPr>
        <w:t>; Να</w:t>
      </w:r>
      <w:r w:rsidRPr="00C23FC8">
        <w:rPr>
          <w:rFonts w:eastAsia="Times New Roman"/>
          <w:color w:val="1D2228"/>
          <w:szCs w:val="24"/>
        </w:rPr>
        <w:t xml:space="preserve"> το εξηγήσουμε</w:t>
      </w:r>
      <w:r>
        <w:rPr>
          <w:rFonts w:eastAsia="Times New Roman"/>
          <w:color w:val="1D2228"/>
          <w:szCs w:val="24"/>
        </w:rPr>
        <w:t>. Γ</w:t>
      </w:r>
      <w:r w:rsidRPr="00C23FC8">
        <w:rPr>
          <w:rFonts w:eastAsia="Times New Roman"/>
          <w:color w:val="1D2228"/>
          <w:szCs w:val="24"/>
        </w:rPr>
        <w:t>ιατί εκεί που δεν υπάρχει</w:t>
      </w:r>
      <w:r>
        <w:rPr>
          <w:rFonts w:eastAsia="Times New Roman"/>
          <w:color w:val="1D2228"/>
          <w:szCs w:val="24"/>
        </w:rPr>
        <w:t xml:space="preserve"> ΛΕΑ, δεν σημαίνει ότι έχει στένωση. Εκεί που υπάρχει ΛΕΑ</w:t>
      </w:r>
      <w:r>
        <w:rPr>
          <w:rFonts w:eastAsia="Times New Roman"/>
          <w:color w:val="1D2228"/>
          <w:szCs w:val="24"/>
        </w:rPr>
        <w:t>, να το πω δια</w:t>
      </w:r>
      <w:r w:rsidRPr="00C23FC8">
        <w:rPr>
          <w:rFonts w:eastAsia="Times New Roman"/>
          <w:color w:val="1D2228"/>
          <w:szCs w:val="24"/>
        </w:rPr>
        <w:t>φορετικά</w:t>
      </w:r>
      <w:r>
        <w:rPr>
          <w:rFonts w:eastAsia="Times New Roman"/>
          <w:color w:val="1D2228"/>
          <w:szCs w:val="24"/>
        </w:rPr>
        <w:t>,</w:t>
      </w:r>
      <w:r w:rsidRPr="00C23FC8">
        <w:rPr>
          <w:rFonts w:eastAsia="Times New Roman"/>
          <w:color w:val="1D2228"/>
          <w:szCs w:val="24"/>
        </w:rPr>
        <w:t xml:space="preserve"> δεν πρέπει να μετακινούμαστε</w:t>
      </w:r>
      <w:r>
        <w:rPr>
          <w:rFonts w:eastAsia="Times New Roman"/>
          <w:color w:val="1D2228"/>
          <w:szCs w:val="24"/>
        </w:rPr>
        <w:t>. Άλλη στιγμή θα πρέπει να αλλάξει…</w:t>
      </w:r>
    </w:p>
    <w:p w14:paraId="22B6F3C1" w14:textId="77777777" w:rsidR="00841B0A" w:rsidRDefault="00B011D5">
      <w:pPr>
        <w:spacing w:line="600" w:lineRule="auto"/>
        <w:ind w:firstLine="720"/>
        <w:jc w:val="both"/>
        <w:rPr>
          <w:rFonts w:eastAsia="Times New Roman"/>
          <w:b/>
          <w:color w:val="1D2228"/>
          <w:szCs w:val="24"/>
        </w:rPr>
      </w:pPr>
      <w:r w:rsidRPr="00C23FC8">
        <w:rPr>
          <w:rFonts w:eastAsia="Times New Roman"/>
          <w:b/>
          <w:color w:val="1D2228"/>
          <w:szCs w:val="24"/>
        </w:rPr>
        <w:lastRenderedPageBreak/>
        <w:t xml:space="preserve">ΒΑΣΙΛΕΙΟΣ ΚΕΓΚΕΡΟΓΛΟΥ: </w:t>
      </w:r>
      <w:r w:rsidRPr="00C23FC8">
        <w:rPr>
          <w:rFonts w:eastAsia="Times New Roman"/>
          <w:color w:val="1D2228"/>
          <w:szCs w:val="24"/>
        </w:rPr>
        <w:t>Και οι λωρίδες είναι πιο στενές.</w:t>
      </w:r>
    </w:p>
    <w:p w14:paraId="22B6F3C2" w14:textId="77777777" w:rsidR="00841B0A" w:rsidRDefault="00B011D5">
      <w:pPr>
        <w:spacing w:line="600" w:lineRule="auto"/>
        <w:ind w:firstLine="720"/>
        <w:jc w:val="both"/>
        <w:rPr>
          <w:rFonts w:eastAsia="Times New Roman"/>
          <w:color w:val="1D2228"/>
          <w:szCs w:val="24"/>
        </w:rPr>
      </w:pPr>
      <w:r>
        <w:rPr>
          <w:rFonts w:eastAsia="Times New Roman" w:cs="Times New Roman"/>
          <w:b/>
          <w:szCs w:val="24"/>
        </w:rPr>
        <w:t>ΧΡΗΣΤΟΣ ΣΠΙΡΤΖΗΣ</w:t>
      </w:r>
      <w:r>
        <w:rPr>
          <w:rFonts w:eastAsia="Times New Roman"/>
          <w:b/>
          <w:color w:val="1D2228"/>
          <w:szCs w:val="24"/>
        </w:rPr>
        <w:t xml:space="preserve"> (Υπουργός Υποδομών και Μεταφορών):</w:t>
      </w:r>
      <w:r>
        <w:rPr>
          <w:rFonts w:eastAsia="Times New Roman"/>
          <w:color w:val="1D2228"/>
          <w:szCs w:val="24"/>
        </w:rPr>
        <w:t xml:space="preserve"> …κ</w:t>
      </w:r>
      <w:r w:rsidRPr="00C23FC8">
        <w:rPr>
          <w:rFonts w:eastAsia="Times New Roman"/>
          <w:color w:val="1D2228"/>
          <w:szCs w:val="24"/>
        </w:rPr>
        <w:t>αι στην Κρήτη</w:t>
      </w:r>
      <w:r>
        <w:rPr>
          <w:rFonts w:eastAsia="Times New Roman"/>
          <w:color w:val="1D2228"/>
          <w:szCs w:val="24"/>
        </w:rPr>
        <w:t xml:space="preserve"> </w:t>
      </w:r>
      <w:r>
        <w:rPr>
          <w:rFonts w:eastAsia="Times New Roman"/>
          <w:color w:val="1D2228"/>
          <w:szCs w:val="24"/>
        </w:rPr>
        <w:t>-</w:t>
      </w:r>
      <w:r>
        <w:rPr>
          <w:rFonts w:eastAsia="Times New Roman"/>
          <w:color w:val="1D2228"/>
          <w:szCs w:val="24"/>
        </w:rPr>
        <w:t>παρ</w:t>
      </w:r>
      <w:r>
        <w:rPr>
          <w:rFonts w:eastAsia="Times New Roman"/>
          <w:color w:val="1D2228"/>
          <w:szCs w:val="24"/>
        </w:rPr>
        <w:t xml:space="preserve">’ </w:t>
      </w:r>
      <w:r>
        <w:rPr>
          <w:rFonts w:eastAsia="Times New Roman"/>
          <w:color w:val="1D2228"/>
          <w:szCs w:val="24"/>
        </w:rPr>
        <w:t xml:space="preserve">ότι </w:t>
      </w:r>
      <w:r w:rsidRPr="00C23FC8">
        <w:rPr>
          <w:rFonts w:eastAsia="Times New Roman"/>
          <w:color w:val="1D2228"/>
          <w:szCs w:val="24"/>
        </w:rPr>
        <w:t>καταλαβαίνω ότι είναι δύσκολο αυτό</w:t>
      </w:r>
      <w:r>
        <w:rPr>
          <w:rFonts w:eastAsia="Times New Roman"/>
          <w:color w:val="1D2228"/>
          <w:szCs w:val="24"/>
        </w:rPr>
        <w:t xml:space="preserve">- </w:t>
      </w:r>
      <w:r w:rsidRPr="00C23FC8">
        <w:rPr>
          <w:rFonts w:eastAsia="Times New Roman"/>
          <w:color w:val="1D2228"/>
          <w:szCs w:val="24"/>
        </w:rPr>
        <w:t xml:space="preserve">αλλά δεν </w:t>
      </w:r>
      <w:r>
        <w:rPr>
          <w:rFonts w:eastAsia="Times New Roman"/>
          <w:color w:val="1D2228"/>
          <w:szCs w:val="24"/>
        </w:rPr>
        <w:t xml:space="preserve">στενεύει ο </w:t>
      </w:r>
      <w:r w:rsidRPr="00C23FC8">
        <w:rPr>
          <w:rFonts w:eastAsia="Times New Roman"/>
          <w:color w:val="1D2228"/>
          <w:szCs w:val="24"/>
        </w:rPr>
        <w:t>δρόμος</w:t>
      </w:r>
      <w:r>
        <w:rPr>
          <w:rFonts w:eastAsia="Times New Roman"/>
          <w:color w:val="1D2228"/>
          <w:szCs w:val="24"/>
        </w:rPr>
        <w:t>,</w:t>
      </w:r>
      <w:r w:rsidRPr="00C23FC8">
        <w:rPr>
          <w:rFonts w:eastAsia="Times New Roman"/>
          <w:color w:val="1D2228"/>
          <w:szCs w:val="24"/>
        </w:rPr>
        <w:t xml:space="preserve"> που είναι το τμήμα να μετακινούμαστε</w:t>
      </w:r>
      <w:r>
        <w:rPr>
          <w:rFonts w:eastAsia="Times New Roman"/>
          <w:color w:val="1D2228"/>
          <w:szCs w:val="24"/>
        </w:rPr>
        <w:t>.</w:t>
      </w:r>
    </w:p>
    <w:p w14:paraId="22B6F3C3" w14:textId="77777777" w:rsidR="00841B0A" w:rsidRDefault="00B011D5">
      <w:pPr>
        <w:spacing w:line="600" w:lineRule="auto"/>
        <w:ind w:firstLine="720"/>
        <w:jc w:val="both"/>
        <w:rPr>
          <w:rFonts w:eastAsia="Times New Roman"/>
          <w:color w:val="1D2228"/>
          <w:szCs w:val="24"/>
        </w:rPr>
      </w:pPr>
      <w:r>
        <w:rPr>
          <w:rFonts w:eastAsia="Times New Roman"/>
          <w:color w:val="1D2228"/>
          <w:szCs w:val="24"/>
        </w:rPr>
        <w:t>Το δεύτερο είναι ότι εδώ έ</w:t>
      </w:r>
      <w:r w:rsidRPr="00C23FC8">
        <w:rPr>
          <w:rFonts w:eastAsia="Times New Roman"/>
          <w:color w:val="1D2228"/>
          <w:szCs w:val="24"/>
        </w:rPr>
        <w:t xml:space="preserve">χω φωτογραφίες από το έργο </w:t>
      </w:r>
      <w:r>
        <w:rPr>
          <w:rFonts w:eastAsia="Times New Roman"/>
          <w:color w:val="1D2228"/>
          <w:szCs w:val="24"/>
        </w:rPr>
        <w:t>«Γούρνες</w:t>
      </w:r>
      <w:r>
        <w:rPr>
          <w:rFonts w:eastAsia="Times New Roman"/>
          <w:color w:val="1D2228"/>
          <w:szCs w:val="24"/>
        </w:rPr>
        <w:t xml:space="preserve"> </w:t>
      </w:r>
      <w:r>
        <w:rPr>
          <w:rFonts w:eastAsia="Times New Roman"/>
          <w:color w:val="1D2228"/>
          <w:szCs w:val="24"/>
        </w:rPr>
        <w:t>-</w:t>
      </w:r>
      <w:r>
        <w:rPr>
          <w:rFonts w:eastAsia="Times New Roman"/>
          <w:color w:val="1D2228"/>
          <w:szCs w:val="24"/>
        </w:rPr>
        <w:t xml:space="preserve"> </w:t>
      </w:r>
      <w:r>
        <w:rPr>
          <w:rFonts w:eastAsia="Times New Roman"/>
          <w:color w:val="1D2228"/>
          <w:szCs w:val="24"/>
        </w:rPr>
        <w:t>Χ</w:t>
      </w:r>
      <w:r w:rsidRPr="00C23FC8">
        <w:rPr>
          <w:rFonts w:eastAsia="Times New Roman"/>
          <w:color w:val="1D2228"/>
          <w:szCs w:val="24"/>
        </w:rPr>
        <w:t>ερσόνησος</w:t>
      </w:r>
      <w:r>
        <w:rPr>
          <w:rFonts w:eastAsia="Times New Roman"/>
          <w:color w:val="1D2228"/>
          <w:szCs w:val="24"/>
        </w:rPr>
        <w:t>»,</w:t>
      </w:r>
      <w:r w:rsidRPr="00C23FC8">
        <w:rPr>
          <w:rFonts w:eastAsia="Times New Roman"/>
          <w:color w:val="1D2228"/>
          <w:szCs w:val="24"/>
        </w:rPr>
        <w:t xml:space="preserve"> </w:t>
      </w:r>
      <w:r>
        <w:rPr>
          <w:rFonts w:eastAsia="Times New Roman"/>
          <w:color w:val="1D2228"/>
          <w:szCs w:val="24"/>
        </w:rPr>
        <w:t xml:space="preserve">και </w:t>
      </w:r>
      <w:r>
        <w:rPr>
          <w:rFonts w:eastAsia="Times New Roman"/>
          <w:color w:val="1D2228"/>
          <w:szCs w:val="24"/>
        </w:rPr>
        <w:t>δείχνουν</w:t>
      </w:r>
      <w:r>
        <w:rPr>
          <w:rFonts w:eastAsia="Times New Roman"/>
          <w:color w:val="1D2228"/>
          <w:szCs w:val="24"/>
        </w:rPr>
        <w:t xml:space="preserve"> το πρώτο τμήμα εδώ πέρα στα </w:t>
      </w:r>
      <w:proofErr w:type="spellStart"/>
      <w:r>
        <w:rPr>
          <w:rFonts w:eastAsia="Times New Roman"/>
          <w:color w:val="1D2228"/>
          <w:szCs w:val="24"/>
        </w:rPr>
        <w:t>Σταυριανά</w:t>
      </w:r>
      <w:proofErr w:type="spellEnd"/>
      <w:r>
        <w:rPr>
          <w:rFonts w:eastAsia="Times New Roman"/>
          <w:color w:val="1D2228"/>
          <w:szCs w:val="24"/>
        </w:rPr>
        <w:t xml:space="preserve">, </w:t>
      </w:r>
      <w:r w:rsidRPr="00C23FC8">
        <w:rPr>
          <w:rFonts w:eastAsia="Times New Roman"/>
          <w:color w:val="1D2228"/>
          <w:szCs w:val="24"/>
        </w:rPr>
        <w:t>που δεν έχει</w:t>
      </w:r>
      <w:r>
        <w:rPr>
          <w:rFonts w:eastAsia="Times New Roman"/>
          <w:color w:val="1D2228"/>
          <w:szCs w:val="24"/>
        </w:rPr>
        <w:t xml:space="preserve"> ΛΕΑ λόγω της παλιάς γέφυρας που υπ</w:t>
      </w:r>
      <w:r w:rsidRPr="00C23FC8">
        <w:rPr>
          <w:rFonts w:eastAsia="Times New Roman"/>
          <w:color w:val="1D2228"/>
          <w:szCs w:val="24"/>
        </w:rPr>
        <w:t>ήρχε εκεί κα</w:t>
      </w:r>
      <w:r w:rsidRPr="00C23FC8">
        <w:rPr>
          <w:rFonts w:eastAsia="Times New Roman"/>
          <w:color w:val="1D2228"/>
          <w:szCs w:val="24"/>
        </w:rPr>
        <w:t>ι έπρεπε να κατασκευαστε</w:t>
      </w:r>
      <w:r>
        <w:rPr>
          <w:rFonts w:eastAsia="Times New Roman"/>
          <w:color w:val="1D2228"/>
          <w:szCs w:val="24"/>
        </w:rPr>
        <w:t xml:space="preserve">ί και άρα να αυξηθεί πάρα πολύ το κόστος του αυτοκινητοδρόμου. </w:t>
      </w:r>
    </w:p>
    <w:p w14:paraId="22B6F3C4" w14:textId="77777777" w:rsidR="00841B0A" w:rsidRDefault="00B011D5">
      <w:pPr>
        <w:spacing w:line="600" w:lineRule="auto"/>
        <w:ind w:firstLine="720"/>
        <w:jc w:val="both"/>
        <w:rPr>
          <w:rFonts w:eastAsia="Times New Roman"/>
          <w:color w:val="1D2228"/>
          <w:szCs w:val="24"/>
        </w:rPr>
      </w:pPr>
      <w:r>
        <w:rPr>
          <w:rFonts w:eastAsia="Times New Roman"/>
          <w:color w:val="1D2228"/>
          <w:szCs w:val="24"/>
        </w:rPr>
        <w:t xml:space="preserve">Το δεύτερο τμήμα, που έχουμε μεγαλύτερη κίνηση, έχει ΛΕΑ. Σε αυτό που λες, εδώ έχουμε γέφυρα, επομένως δεν υπάρχει. </w:t>
      </w:r>
    </w:p>
    <w:p w14:paraId="22B6F3C5" w14:textId="77777777" w:rsidR="00841B0A" w:rsidRDefault="00B011D5">
      <w:pPr>
        <w:spacing w:line="600" w:lineRule="auto"/>
        <w:ind w:firstLine="720"/>
        <w:jc w:val="both"/>
        <w:rPr>
          <w:rFonts w:eastAsia="Times New Roman"/>
          <w:color w:val="1D2228"/>
          <w:szCs w:val="24"/>
        </w:rPr>
      </w:pPr>
      <w:r>
        <w:rPr>
          <w:rFonts w:eastAsia="Times New Roman"/>
          <w:b/>
          <w:color w:val="1D2228"/>
          <w:szCs w:val="24"/>
        </w:rPr>
        <w:t xml:space="preserve">ΒΑΣΙΛΕΙΟΣ ΚΕΓΚΕΡΟΓΛΟΥ: </w:t>
      </w:r>
      <w:r>
        <w:rPr>
          <w:rFonts w:eastAsia="Times New Roman"/>
          <w:color w:val="1D2228"/>
          <w:szCs w:val="24"/>
        </w:rPr>
        <w:t>Είναι όμως σε εκκρεμότητα.</w:t>
      </w:r>
    </w:p>
    <w:p w14:paraId="22B6F3C6" w14:textId="77777777" w:rsidR="00841B0A" w:rsidRDefault="00B011D5">
      <w:pPr>
        <w:spacing w:line="600" w:lineRule="auto"/>
        <w:ind w:firstLine="720"/>
        <w:jc w:val="both"/>
        <w:rPr>
          <w:rFonts w:eastAsia="Times New Roman"/>
          <w:color w:val="1D2228"/>
          <w:szCs w:val="24"/>
        </w:rPr>
      </w:pPr>
      <w:r>
        <w:rPr>
          <w:rFonts w:eastAsia="Times New Roman" w:cs="Times New Roman"/>
          <w:b/>
          <w:szCs w:val="24"/>
        </w:rPr>
        <w:t>ΧΡΗΣΤΟΣ ΣΠΙΡΤΖΗΣ</w:t>
      </w:r>
      <w:r>
        <w:rPr>
          <w:rFonts w:eastAsia="Times New Roman"/>
          <w:b/>
          <w:color w:val="1D2228"/>
          <w:szCs w:val="24"/>
        </w:rPr>
        <w:t xml:space="preserve"> (Υπουργός Υποδομών και Μεταφορών):</w:t>
      </w:r>
      <w:r>
        <w:rPr>
          <w:rFonts w:eastAsia="Times New Roman"/>
          <w:color w:val="1D2228"/>
          <w:szCs w:val="24"/>
        </w:rPr>
        <w:t xml:space="preserve"> Όμως, να πούμε και μερικά ευχάριστα. Είναι </w:t>
      </w:r>
      <w:r w:rsidRPr="00C23FC8">
        <w:rPr>
          <w:rFonts w:eastAsia="Times New Roman"/>
          <w:color w:val="1D2228"/>
          <w:szCs w:val="24"/>
        </w:rPr>
        <w:t xml:space="preserve">ένας </w:t>
      </w:r>
      <w:r w:rsidRPr="00C23FC8">
        <w:rPr>
          <w:rFonts w:eastAsia="Times New Roman"/>
          <w:color w:val="1D2228"/>
          <w:szCs w:val="24"/>
        </w:rPr>
        <w:lastRenderedPageBreak/>
        <w:t>πολύ καλός αυτοκινητόδρομος και</w:t>
      </w:r>
      <w:r>
        <w:rPr>
          <w:rFonts w:eastAsia="Times New Roman"/>
          <w:color w:val="1D2228"/>
          <w:szCs w:val="24"/>
        </w:rPr>
        <w:t>,</w:t>
      </w:r>
      <w:r w:rsidRPr="00C23FC8">
        <w:rPr>
          <w:rFonts w:eastAsia="Times New Roman"/>
          <w:color w:val="1D2228"/>
          <w:szCs w:val="24"/>
        </w:rPr>
        <w:t xml:space="preserve"> </w:t>
      </w:r>
      <w:r>
        <w:rPr>
          <w:rFonts w:eastAsia="Times New Roman"/>
          <w:color w:val="1D2228"/>
          <w:szCs w:val="24"/>
        </w:rPr>
        <w:t xml:space="preserve">όπως και οι άλλοι </w:t>
      </w:r>
      <w:r w:rsidRPr="00C23FC8">
        <w:rPr>
          <w:rFonts w:eastAsia="Times New Roman"/>
          <w:color w:val="1D2228"/>
          <w:szCs w:val="24"/>
        </w:rPr>
        <w:t>που ήταν σε εκκρεμότητα</w:t>
      </w:r>
      <w:r>
        <w:rPr>
          <w:rFonts w:eastAsia="Times New Roman"/>
          <w:color w:val="1D2228"/>
          <w:szCs w:val="24"/>
        </w:rPr>
        <w:t>, την Τρίτη δίνε</w:t>
      </w:r>
      <w:r w:rsidRPr="00C23FC8">
        <w:rPr>
          <w:rFonts w:eastAsia="Times New Roman"/>
          <w:color w:val="1D2228"/>
          <w:szCs w:val="24"/>
        </w:rPr>
        <w:t>ται στην κυκλοφορία για να το</w:t>
      </w:r>
      <w:r>
        <w:rPr>
          <w:rFonts w:eastAsia="Times New Roman"/>
          <w:color w:val="1D2228"/>
          <w:szCs w:val="24"/>
        </w:rPr>
        <w:t>ν</w:t>
      </w:r>
      <w:r w:rsidRPr="00C23FC8">
        <w:rPr>
          <w:rFonts w:eastAsia="Times New Roman"/>
          <w:color w:val="1D2228"/>
          <w:szCs w:val="24"/>
        </w:rPr>
        <w:t xml:space="preserve"> χρησιμοποιούν </w:t>
      </w:r>
      <w:r>
        <w:rPr>
          <w:rFonts w:eastAsia="Times New Roman"/>
          <w:color w:val="1D2228"/>
          <w:szCs w:val="24"/>
        </w:rPr>
        <w:t>-</w:t>
      </w:r>
      <w:r w:rsidRPr="00C23FC8">
        <w:rPr>
          <w:rFonts w:eastAsia="Times New Roman"/>
          <w:color w:val="1D2228"/>
          <w:szCs w:val="24"/>
        </w:rPr>
        <w:t>επιτέλους</w:t>
      </w:r>
      <w:r>
        <w:rPr>
          <w:rFonts w:eastAsia="Times New Roman"/>
          <w:color w:val="1D2228"/>
          <w:szCs w:val="24"/>
        </w:rPr>
        <w:t>-</w:t>
      </w:r>
      <w:r w:rsidRPr="00C23FC8">
        <w:rPr>
          <w:rFonts w:eastAsia="Times New Roman"/>
          <w:color w:val="1D2228"/>
          <w:szCs w:val="24"/>
        </w:rPr>
        <w:t xml:space="preserve"> οι πολίτε</w:t>
      </w:r>
      <w:r w:rsidRPr="00C23FC8">
        <w:rPr>
          <w:rFonts w:eastAsia="Times New Roman"/>
          <w:color w:val="1D2228"/>
          <w:szCs w:val="24"/>
        </w:rPr>
        <w:t>ς του Ηρακλείου</w:t>
      </w:r>
      <w:r>
        <w:rPr>
          <w:rFonts w:eastAsia="Times New Roman"/>
          <w:color w:val="1D2228"/>
          <w:szCs w:val="24"/>
        </w:rPr>
        <w:t xml:space="preserve"> και, </w:t>
      </w:r>
      <w:r w:rsidRPr="00C23FC8">
        <w:rPr>
          <w:rFonts w:eastAsia="Times New Roman"/>
          <w:color w:val="1D2228"/>
          <w:szCs w:val="24"/>
        </w:rPr>
        <w:t>προφανώς</w:t>
      </w:r>
      <w:r>
        <w:rPr>
          <w:rFonts w:eastAsia="Times New Roman"/>
          <w:color w:val="1D2228"/>
          <w:szCs w:val="24"/>
        </w:rPr>
        <w:t>,</w:t>
      </w:r>
      <w:r w:rsidRPr="00C23FC8">
        <w:rPr>
          <w:rFonts w:eastAsia="Times New Roman"/>
          <w:color w:val="1D2228"/>
          <w:szCs w:val="24"/>
        </w:rPr>
        <w:t xml:space="preserve"> θα είσαι καλεσμένος στα εγκαίνια όταν κατέβει </w:t>
      </w:r>
      <w:r>
        <w:rPr>
          <w:rFonts w:eastAsia="Times New Roman"/>
          <w:color w:val="1D2228"/>
          <w:szCs w:val="24"/>
        </w:rPr>
        <w:t>ο Π</w:t>
      </w:r>
      <w:r w:rsidRPr="00C23FC8">
        <w:rPr>
          <w:rFonts w:eastAsia="Times New Roman"/>
          <w:color w:val="1D2228"/>
          <w:szCs w:val="24"/>
        </w:rPr>
        <w:t>ρωθυπουργό</w:t>
      </w:r>
      <w:r>
        <w:rPr>
          <w:rFonts w:eastAsia="Times New Roman"/>
          <w:color w:val="1D2228"/>
          <w:szCs w:val="24"/>
        </w:rPr>
        <w:t>ς για να τα εγκαινιάσει.</w:t>
      </w:r>
    </w:p>
    <w:p w14:paraId="22B6F3C7" w14:textId="77777777" w:rsidR="00841B0A" w:rsidRDefault="00B011D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Για να κάνω και εγώ ένα σχόλιο έξω από την Κρήτη. Το αίτημα ήταν </w:t>
      </w:r>
      <w:r>
        <w:rPr>
          <w:rFonts w:eastAsia="Times New Roman" w:cs="Times New Roman"/>
          <w:szCs w:val="24"/>
        </w:rPr>
        <w:t>-</w:t>
      </w:r>
      <w:r>
        <w:rPr>
          <w:rFonts w:eastAsia="Times New Roman" w:cs="Times New Roman"/>
          <w:szCs w:val="24"/>
        </w:rPr>
        <w:t>και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το αποδεχθήκατε- εάν όντως </w:t>
      </w:r>
      <w:r>
        <w:rPr>
          <w:rFonts w:eastAsia="Times New Roman" w:cs="Times New Roman"/>
          <w:szCs w:val="24"/>
        </w:rPr>
        <w:t>και το κόστος είναι 50.000 ή 60.000 ευρώ, γιατί να μη γίνει να τελειώνουμε;</w:t>
      </w:r>
    </w:p>
    <w:p w14:paraId="22B6F3C8" w14:textId="77777777" w:rsidR="00841B0A" w:rsidRDefault="00B011D5">
      <w:pPr>
        <w:spacing w:line="600" w:lineRule="auto"/>
        <w:ind w:firstLine="720"/>
        <w:jc w:val="both"/>
        <w:rPr>
          <w:rFonts w:eastAsia="Times New Roman"/>
          <w:color w:val="1D2228"/>
          <w:szCs w:val="24"/>
        </w:rPr>
      </w:pPr>
      <w:r>
        <w:rPr>
          <w:rFonts w:eastAsia="Times New Roman" w:cs="Times New Roman"/>
          <w:b/>
          <w:szCs w:val="24"/>
        </w:rPr>
        <w:t>ΧΡΗΣΤΟΣ ΣΠΙΡΤΖΗΣ</w:t>
      </w:r>
      <w:r>
        <w:rPr>
          <w:rFonts w:eastAsia="Times New Roman"/>
          <w:b/>
          <w:color w:val="1D2228"/>
          <w:szCs w:val="24"/>
        </w:rPr>
        <w:t xml:space="preserve"> (Υπουργός Υποδομών και Μεταφορών):</w:t>
      </w:r>
      <w:r>
        <w:rPr>
          <w:rFonts w:eastAsia="Times New Roman"/>
          <w:color w:val="1D2228"/>
          <w:szCs w:val="24"/>
        </w:rPr>
        <w:t xml:space="preserve"> Κύριε Πρόεδρε, εάν ήταν αυτό το </w:t>
      </w:r>
      <w:r w:rsidRPr="00C23FC8">
        <w:rPr>
          <w:rFonts w:eastAsia="Times New Roman"/>
          <w:color w:val="1D2228"/>
          <w:szCs w:val="24"/>
        </w:rPr>
        <w:t xml:space="preserve">κόστος φαντάζομαι ότι και ο </w:t>
      </w:r>
      <w:r>
        <w:rPr>
          <w:rFonts w:eastAsia="Times New Roman"/>
          <w:color w:val="1D2228"/>
          <w:szCs w:val="24"/>
        </w:rPr>
        <w:t>ΟΑΚ</w:t>
      </w:r>
      <w:r w:rsidRPr="00C23FC8">
        <w:rPr>
          <w:rFonts w:eastAsia="Times New Roman"/>
          <w:color w:val="1D2228"/>
          <w:szCs w:val="24"/>
        </w:rPr>
        <w:t xml:space="preserve"> θα το έχει κάνει ήδη</w:t>
      </w:r>
      <w:r>
        <w:rPr>
          <w:rFonts w:eastAsia="Times New Roman"/>
          <w:color w:val="1D2228"/>
          <w:szCs w:val="24"/>
        </w:rPr>
        <w:t xml:space="preserve">. </w:t>
      </w:r>
    </w:p>
    <w:p w14:paraId="22B6F3C9" w14:textId="77777777" w:rsidR="00841B0A" w:rsidRDefault="00B011D5">
      <w:pPr>
        <w:spacing w:line="600" w:lineRule="auto"/>
        <w:ind w:firstLine="720"/>
        <w:jc w:val="both"/>
        <w:rPr>
          <w:rFonts w:eastAsia="Times New Roman"/>
          <w:color w:val="1D2228"/>
          <w:szCs w:val="24"/>
        </w:rPr>
      </w:pPr>
      <w:r>
        <w:rPr>
          <w:rFonts w:eastAsia="Times New Roman"/>
          <w:b/>
          <w:color w:val="1D2228"/>
          <w:szCs w:val="24"/>
        </w:rPr>
        <w:t xml:space="preserve">ΒΑΣΙΛΕΙΟΣ ΚΕΓΚΕΡΟΓΛΟΥ: </w:t>
      </w:r>
      <w:r>
        <w:rPr>
          <w:rFonts w:eastAsia="Times New Roman"/>
          <w:color w:val="1D2228"/>
          <w:szCs w:val="24"/>
        </w:rPr>
        <w:t>Μη φαντάζεστε.</w:t>
      </w:r>
    </w:p>
    <w:p w14:paraId="22B6F3CA" w14:textId="77777777" w:rsidR="00841B0A" w:rsidRDefault="00B011D5">
      <w:pPr>
        <w:spacing w:line="600" w:lineRule="auto"/>
        <w:ind w:firstLine="720"/>
        <w:jc w:val="both"/>
        <w:rPr>
          <w:rFonts w:eastAsia="Times New Roman"/>
          <w:color w:val="1D2228"/>
          <w:szCs w:val="24"/>
        </w:rPr>
      </w:pPr>
      <w:r>
        <w:rPr>
          <w:rFonts w:eastAsia="Times New Roman" w:cs="Times New Roman"/>
          <w:b/>
          <w:szCs w:val="24"/>
        </w:rPr>
        <w:t>ΧΡΗ</w:t>
      </w:r>
      <w:r>
        <w:rPr>
          <w:rFonts w:eastAsia="Times New Roman" w:cs="Times New Roman"/>
          <w:b/>
          <w:szCs w:val="24"/>
        </w:rPr>
        <w:t>ΣΤΟΣ ΣΠΙΡΤΖΗΣ</w:t>
      </w:r>
      <w:r>
        <w:rPr>
          <w:rFonts w:eastAsia="Times New Roman"/>
          <w:b/>
          <w:color w:val="1D2228"/>
          <w:szCs w:val="24"/>
        </w:rPr>
        <w:t xml:space="preserve"> (Υπουργός Υποδομών και Μεταφορών):</w:t>
      </w:r>
      <w:r>
        <w:rPr>
          <w:rFonts w:eastAsia="Times New Roman"/>
          <w:color w:val="1D2228"/>
          <w:szCs w:val="24"/>
        </w:rPr>
        <w:t xml:space="preserve"> Ν</w:t>
      </w:r>
      <w:r w:rsidRPr="00C23FC8">
        <w:rPr>
          <w:rFonts w:eastAsia="Times New Roman"/>
          <w:color w:val="1D2228"/>
          <w:szCs w:val="24"/>
        </w:rPr>
        <w:t>α το εξετάσουμε</w:t>
      </w:r>
      <w:r>
        <w:rPr>
          <w:rFonts w:eastAsia="Times New Roman"/>
          <w:color w:val="1D2228"/>
          <w:szCs w:val="24"/>
        </w:rPr>
        <w:t>. Κ</w:t>
      </w:r>
      <w:r w:rsidRPr="00C23FC8">
        <w:rPr>
          <w:rFonts w:eastAsia="Times New Roman"/>
          <w:color w:val="1D2228"/>
          <w:szCs w:val="24"/>
        </w:rPr>
        <w:t xml:space="preserve">αι να μη λέμε λόγια έτσι σε σχέση με τους προϋπολογισμούς των </w:t>
      </w:r>
      <w:r>
        <w:rPr>
          <w:rFonts w:eastAsia="Times New Roman"/>
          <w:color w:val="1D2228"/>
          <w:szCs w:val="24"/>
        </w:rPr>
        <w:t>έργων τώρα.</w:t>
      </w:r>
    </w:p>
    <w:p w14:paraId="22B6F3CB" w14:textId="77777777" w:rsidR="00841B0A" w:rsidRDefault="00B011D5">
      <w:pPr>
        <w:spacing w:after="0" w:line="600" w:lineRule="auto"/>
        <w:ind w:firstLine="720"/>
        <w:jc w:val="both"/>
        <w:rPr>
          <w:rFonts w:eastAsia="Times New Roman"/>
          <w:color w:val="1D2228"/>
          <w:szCs w:val="24"/>
        </w:rPr>
      </w:pPr>
      <w:r w:rsidRPr="00B95F9C">
        <w:rPr>
          <w:rFonts w:eastAsia="Times New Roman"/>
          <w:b/>
          <w:color w:val="1D2228"/>
          <w:szCs w:val="24"/>
        </w:rPr>
        <w:lastRenderedPageBreak/>
        <w:t xml:space="preserve">ΠΡΟΕΔΡΕΥΩΝ (Νικήτας Κακλαμάνης): </w:t>
      </w:r>
      <w:r w:rsidRPr="00B95F9C">
        <w:rPr>
          <w:rFonts w:eastAsia="Times New Roman"/>
          <w:color w:val="1D2228"/>
          <w:szCs w:val="24"/>
        </w:rPr>
        <w:t xml:space="preserve">Προχωράμε στη </w:t>
      </w:r>
      <w:r>
        <w:rPr>
          <w:rFonts w:eastAsia="Times New Roman"/>
          <w:color w:val="1D2228"/>
          <w:szCs w:val="24"/>
        </w:rPr>
        <w:t xml:space="preserve">δέκατη </w:t>
      </w:r>
      <w:r w:rsidRPr="00B95F9C">
        <w:rPr>
          <w:rFonts w:eastAsia="Times New Roman"/>
          <w:color w:val="1D2228"/>
          <w:szCs w:val="24"/>
        </w:rPr>
        <w:t xml:space="preserve">με αριθμό 448/26-3-2019 </w:t>
      </w:r>
      <w:r>
        <w:rPr>
          <w:rFonts w:eastAsia="Times New Roman"/>
          <w:color w:val="1D2228"/>
          <w:szCs w:val="24"/>
        </w:rPr>
        <w:t>ε</w:t>
      </w:r>
      <w:r w:rsidRPr="00B95F9C">
        <w:rPr>
          <w:rFonts w:eastAsia="Times New Roman"/>
          <w:color w:val="1D2228"/>
          <w:szCs w:val="24"/>
        </w:rPr>
        <w:t xml:space="preserve">πίκαιρη </w:t>
      </w:r>
      <w:r>
        <w:rPr>
          <w:rFonts w:eastAsia="Times New Roman"/>
          <w:color w:val="1D2228"/>
          <w:szCs w:val="24"/>
        </w:rPr>
        <w:t>ε</w:t>
      </w:r>
      <w:r w:rsidRPr="00B95F9C">
        <w:rPr>
          <w:rFonts w:eastAsia="Times New Roman"/>
          <w:color w:val="1D2228"/>
          <w:szCs w:val="24"/>
        </w:rPr>
        <w:t xml:space="preserve">ρώτηση </w:t>
      </w:r>
      <w:r>
        <w:rPr>
          <w:rFonts w:eastAsia="Times New Roman"/>
          <w:color w:val="1D2228"/>
          <w:szCs w:val="24"/>
        </w:rPr>
        <w:t xml:space="preserve">δεύτερου </w:t>
      </w:r>
      <w:r>
        <w:rPr>
          <w:rFonts w:eastAsia="Times New Roman"/>
          <w:color w:val="1D2228"/>
          <w:szCs w:val="24"/>
        </w:rPr>
        <w:t xml:space="preserve">κύκλου </w:t>
      </w:r>
      <w:r w:rsidRPr="00B95F9C">
        <w:rPr>
          <w:rFonts w:eastAsia="Times New Roman"/>
          <w:color w:val="1D2228"/>
          <w:szCs w:val="24"/>
        </w:rPr>
        <w:t>του</w:t>
      </w:r>
      <w:r w:rsidRPr="00B95F9C">
        <w:rPr>
          <w:rFonts w:eastAsia="Times New Roman"/>
          <w:color w:val="1D2228"/>
          <w:szCs w:val="24"/>
        </w:rPr>
        <w:t xml:space="preserve"> Βουλευτή Ηρακλείου του Κομμουνιστικού Κόμματος Ελλάδ</w:t>
      </w:r>
      <w:r>
        <w:rPr>
          <w:rFonts w:eastAsia="Times New Roman"/>
          <w:color w:val="1D2228"/>
          <w:szCs w:val="24"/>
        </w:rPr>
        <w:t>α</w:t>
      </w:r>
      <w:r w:rsidRPr="00B95F9C">
        <w:rPr>
          <w:rFonts w:eastAsia="Times New Roman"/>
          <w:color w:val="1D2228"/>
          <w:szCs w:val="24"/>
        </w:rPr>
        <w:t xml:space="preserve">ς κ. </w:t>
      </w:r>
      <w:r w:rsidRPr="00B95F9C">
        <w:rPr>
          <w:rFonts w:eastAsia="Times New Roman"/>
          <w:bCs/>
          <w:color w:val="1D2228"/>
          <w:szCs w:val="24"/>
        </w:rPr>
        <w:t xml:space="preserve">Εμμανουήλ Συντυχάκη </w:t>
      </w:r>
      <w:r>
        <w:rPr>
          <w:rFonts w:eastAsia="Times New Roman"/>
          <w:bCs/>
          <w:color w:val="1D2228"/>
          <w:szCs w:val="24"/>
        </w:rPr>
        <w:t>και υποψήφιου Π</w:t>
      </w:r>
      <w:r w:rsidRPr="00B95F9C">
        <w:rPr>
          <w:rFonts w:eastAsia="Times New Roman"/>
          <w:bCs/>
          <w:color w:val="1D2228"/>
          <w:szCs w:val="24"/>
        </w:rPr>
        <w:t xml:space="preserve">εριφερειάρχη </w:t>
      </w:r>
      <w:r>
        <w:rPr>
          <w:rFonts w:eastAsia="Times New Roman"/>
          <w:bCs/>
          <w:color w:val="1D2228"/>
          <w:szCs w:val="24"/>
        </w:rPr>
        <w:t>-</w:t>
      </w:r>
      <w:r>
        <w:rPr>
          <w:rFonts w:eastAsia="Times New Roman"/>
          <w:bCs/>
          <w:color w:val="1D2228"/>
          <w:szCs w:val="24"/>
        </w:rPr>
        <w:t xml:space="preserve">είδες τώρα πώς κάνω </w:t>
      </w:r>
      <w:r w:rsidRPr="00B95F9C">
        <w:rPr>
          <w:rFonts w:eastAsia="Times New Roman"/>
          <w:bCs/>
          <w:color w:val="1D2228"/>
          <w:szCs w:val="24"/>
        </w:rPr>
        <w:t>σπέκουλα</w:t>
      </w:r>
      <w:r>
        <w:rPr>
          <w:rFonts w:eastAsia="Times New Roman"/>
          <w:bCs/>
          <w:color w:val="1D2228"/>
          <w:szCs w:val="24"/>
        </w:rPr>
        <w:t>, έτσι;-</w:t>
      </w:r>
      <w:r w:rsidRPr="00B95F9C">
        <w:rPr>
          <w:rFonts w:eastAsia="Times New Roman"/>
          <w:bCs/>
          <w:color w:val="1D2228"/>
          <w:szCs w:val="24"/>
        </w:rPr>
        <w:t xml:space="preserve"> προς</w:t>
      </w:r>
      <w:r w:rsidRPr="00B95F9C">
        <w:rPr>
          <w:rFonts w:eastAsia="Times New Roman"/>
          <w:color w:val="1D2228"/>
          <w:szCs w:val="24"/>
        </w:rPr>
        <w:t xml:space="preserve"> τον Υπουργό </w:t>
      </w:r>
      <w:r w:rsidRPr="00B95F9C">
        <w:rPr>
          <w:rFonts w:eastAsia="Times New Roman"/>
          <w:bCs/>
          <w:color w:val="1D2228"/>
          <w:szCs w:val="24"/>
        </w:rPr>
        <w:t xml:space="preserve">Υποδομών και Μεταφορών, </w:t>
      </w:r>
      <w:r w:rsidRPr="00B95F9C">
        <w:rPr>
          <w:rFonts w:eastAsia="Times New Roman"/>
          <w:color w:val="1D2228"/>
          <w:szCs w:val="24"/>
        </w:rPr>
        <w:t>με θέμα: «Άμεση αποκατάσταση των ζημιών που προκλήθηκαν στο</w:t>
      </w:r>
      <w:r>
        <w:rPr>
          <w:rFonts w:eastAsia="Times New Roman"/>
          <w:color w:val="1D2228"/>
          <w:szCs w:val="24"/>
        </w:rPr>
        <w:t>ν</w:t>
      </w:r>
      <w:r w:rsidRPr="00B95F9C">
        <w:rPr>
          <w:rFonts w:eastAsia="Times New Roman"/>
          <w:color w:val="1D2228"/>
          <w:szCs w:val="24"/>
        </w:rPr>
        <w:t xml:space="preserve"> Νομό Χανί</w:t>
      </w:r>
      <w:r w:rsidRPr="00B95F9C">
        <w:rPr>
          <w:rFonts w:eastAsia="Times New Roman"/>
          <w:color w:val="1D2228"/>
          <w:szCs w:val="24"/>
        </w:rPr>
        <w:t>ων από τις καταστροφικές πλημμύρες, αποζημίωση του συνόλου των πληγέντων».</w:t>
      </w:r>
    </w:p>
    <w:p w14:paraId="22B6F3CC" w14:textId="77777777" w:rsidR="00841B0A" w:rsidRDefault="00B011D5">
      <w:pPr>
        <w:spacing w:line="600" w:lineRule="auto"/>
        <w:ind w:firstLine="720"/>
        <w:jc w:val="both"/>
        <w:rPr>
          <w:rFonts w:eastAsia="Times New Roman"/>
          <w:color w:val="1D2228"/>
          <w:szCs w:val="24"/>
        </w:rPr>
      </w:pPr>
      <w:r w:rsidRPr="00C23FC8">
        <w:rPr>
          <w:rFonts w:eastAsia="Times New Roman"/>
          <w:color w:val="1D2228"/>
          <w:szCs w:val="24"/>
        </w:rPr>
        <w:t>Ορίστε</w:t>
      </w:r>
      <w:r>
        <w:rPr>
          <w:rFonts w:eastAsia="Times New Roman"/>
          <w:color w:val="1D2228"/>
          <w:szCs w:val="24"/>
        </w:rPr>
        <w:t>, κύριε Συντυχάκη, έχετε τον λόγο.</w:t>
      </w:r>
    </w:p>
    <w:p w14:paraId="22B6F3CD" w14:textId="77777777" w:rsidR="00841B0A" w:rsidRDefault="00B011D5">
      <w:pPr>
        <w:spacing w:line="600" w:lineRule="auto"/>
        <w:ind w:firstLine="720"/>
        <w:jc w:val="both"/>
        <w:rPr>
          <w:rFonts w:eastAsia="Times New Roman"/>
          <w:color w:val="1D2228"/>
          <w:szCs w:val="24"/>
        </w:rPr>
      </w:pPr>
      <w:r w:rsidRPr="00B95F9C">
        <w:rPr>
          <w:rFonts w:eastAsia="Times New Roman"/>
          <w:b/>
          <w:color w:val="1D2228"/>
          <w:szCs w:val="24"/>
        </w:rPr>
        <w:t>ΕΜΜΑΝΟΥΗΛ ΣΥΝΤΥΧΑΚΗΣ</w:t>
      </w:r>
      <w:r>
        <w:rPr>
          <w:rFonts w:eastAsia="Times New Roman"/>
          <w:color w:val="1D2228"/>
          <w:szCs w:val="24"/>
        </w:rPr>
        <w:t xml:space="preserve">: </w:t>
      </w:r>
      <w:r w:rsidRPr="00C23FC8">
        <w:rPr>
          <w:rFonts w:eastAsia="Times New Roman"/>
          <w:color w:val="1D2228"/>
          <w:szCs w:val="24"/>
        </w:rPr>
        <w:t>Ευχαριστώ</w:t>
      </w:r>
      <w:r>
        <w:rPr>
          <w:rFonts w:eastAsia="Times New Roman"/>
          <w:color w:val="1D2228"/>
          <w:szCs w:val="24"/>
        </w:rPr>
        <w:t>, κύριε Π</w:t>
      </w:r>
      <w:r w:rsidRPr="00C23FC8">
        <w:rPr>
          <w:rFonts w:eastAsia="Times New Roman"/>
          <w:color w:val="1D2228"/>
          <w:szCs w:val="24"/>
        </w:rPr>
        <w:t>ρόεδρε</w:t>
      </w:r>
      <w:r>
        <w:rPr>
          <w:rFonts w:eastAsia="Times New Roman"/>
          <w:color w:val="1D2228"/>
          <w:szCs w:val="24"/>
        </w:rPr>
        <w:t>.</w:t>
      </w:r>
    </w:p>
    <w:p w14:paraId="22B6F3CE" w14:textId="77777777" w:rsidR="00841B0A" w:rsidRDefault="00B011D5">
      <w:pPr>
        <w:spacing w:line="600" w:lineRule="auto"/>
        <w:ind w:firstLine="720"/>
        <w:jc w:val="both"/>
        <w:rPr>
          <w:rFonts w:eastAsia="Times New Roman"/>
          <w:color w:val="1D2228"/>
          <w:szCs w:val="24"/>
        </w:rPr>
      </w:pPr>
      <w:r w:rsidRPr="00C23FC8">
        <w:rPr>
          <w:rFonts w:eastAsia="Times New Roman"/>
          <w:color w:val="1D2228"/>
          <w:szCs w:val="24"/>
        </w:rPr>
        <w:t>Κύριε Υπουργέ</w:t>
      </w:r>
      <w:r>
        <w:rPr>
          <w:rFonts w:eastAsia="Times New Roman"/>
          <w:color w:val="1D2228"/>
          <w:szCs w:val="24"/>
        </w:rPr>
        <w:t>,</w:t>
      </w:r>
      <w:r w:rsidRPr="00C23FC8">
        <w:rPr>
          <w:rFonts w:eastAsia="Times New Roman"/>
          <w:color w:val="1D2228"/>
          <w:szCs w:val="24"/>
        </w:rPr>
        <w:t xml:space="preserve"> Χανιά και Ρέθυμνο οι κάτοικοι ακόμα μετρούν τις πληγές </w:t>
      </w:r>
      <w:r>
        <w:rPr>
          <w:rFonts w:eastAsia="Times New Roman"/>
          <w:color w:val="1D2228"/>
          <w:szCs w:val="24"/>
        </w:rPr>
        <w:t>τους,</w:t>
      </w:r>
      <w:r w:rsidRPr="00C23FC8">
        <w:rPr>
          <w:rFonts w:eastAsia="Times New Roman"/>
          <w:color w:val="1D2228"/>
          <w:szCs w:val="24"/>
        </w:rPr>
        <w:t xml:space="preserve"> ειδικά στα Χανιά</w:t>
      </w:r>
      <w:r>
        <w:rPr>
          <w:rFonts w:eastAsia="Times New Roman"/>
          <w:color w:val="1D2228"/>
          <w:szCs w:val="24"/>
        </w:rPr>
        <w:t>,</w:t>
      </w:r>
      <w:r w:rsidRPr="00C23FC8">
        <w:rPr>
          <w:rFonts w:eastAsia="Times New Roman"/>
          <w:color w:val="1D2228"/>
          <w:szCs w:val="24"/>
        </w:rPr>
        <w:t xml:space="preserve"> από τις πρόσφατες πλημμύρες που φυσικά ήταν ανυπολόγιστες οι καταστροφές και με πέντε νεκρούς</w:t>
      </w:r>
      <w:r>
        <w:rPr>
          <w:rFonts w:eastAsia="Times New Roman"/>
          <w:color w:val="1D2228"/>
          <w:szCs w:val="24"/>
        </w:rPr>
        <w:t>.</w:t>
      </w:r>
    </w:p>
    <w:p w14:paraId="22B6F3CF" w14:textId="77777777" w:rsidR="00841B0A" w:rsidRDefault="00B011D5">
      <w:pPr>
        <w:spacing w:line="600" w:lineRule="auto"/>
        <w:ind w:firstLine="720"/>
        <w:jc w:val="both"/>
        <w:rPr>
          <w:rFonts w:eastAsia="Times New Roman"/>
          <w:color w:val="1D2228"/>
          <w:szCs w:val="24"/>
        </w:rPr>
      </w:pPr>
      <w:r>
        <w:rPr>
          <w:rFonts w:eastAsia="Times New Roman" w:cs="Times New Roman"/>
          <w:b/>
          <w:szCs w:val="24"/>
        </w:rPr>
        <w:t>ΧΡΗΣΤΟΣ ΣΠΙΡΤΖΗΣ</w:t>
      </w:r>
      <w:r>
        <w:rPr>
          <w:rFonts w:eastAsia="Times New Roman"/>
          <w:b/>
          <w:color w:val="1D2228"/>
          <w:szCs w:val="24"/>
        </w:rPr>
        <w:t xml:space="preserve"> (Υπουργός Υποδομών και Μεταφορών):</w:t>
      </w:r>
      <w:r>
        <w:rPr>
          <w:rFonts w:eastAsia="Times New Roman"/>
          <w:color w:val="1D2228"/>
          <w:szCs w:val="24"/>
        </w:rPr>
        <w:t xml:space="preserve"> Ήταν ένας νεκρός.</w:t>
      </w:r>
    </w:p>
    <w:p w14:paraId="22B6F3D0" w14:textId="77777777" w:rsidR="00841B0A" w:rsidRDefault="00B011D5">
      <w:pPr>
        <w:spacing w:line="600" w:lineRule="auto"/>
        <w:ind w:firstLine="720"/>
        <w:jc w:val="both"/>
        <w:rPr>
          <w:rFonts w:eastAsia="Times New Roman"/>
          <w:color w:val="1D2228"/>
          <w:szCs w:val="24"/>
        </w:rPr>
      </w:pPr>
      <w:r>
        <w:rPr>
          <w:rFonts w:eastAsia="Times New Roman"/>
          <w:b/>
          <w:color w:val="1D2228"/>
          <w:szCs w:val="24"/>
        </w:rPr>
        <w:lastRenderedPageBreak/>
        <w:t>ΕΜΜΑΝΟΥΗΛ ΣΥΝΤΥΧΑΚΗΣ</w:t>
      </w:r>
      <w:r>
        <w:rPr>
          <w:rFonts w:eastAsia="Times New Roman"/>
          <w:color w:val="1D2228"/>
          <w:szCs w:val="24"/>
        </w:rPr>
        <w:t>: Η</w:t>
      </w:r>
      <w:r w:rsidRPr="00C23FC8">
        <w:rPr>
          <w:rFonts w:eastAsia="Times New Roman"/>
          <w:color w:val="1D2228"/>
          <w:szCs w:val="24"/>
        </w:rPr>
        <w:t xml:space="preserve"> κατάσταση στις περισσότερες περιοχές το</w:t>
      </w:r>
      <w:r>
        <w:rPr>
          <w:rFonts w:eastAsia="Times New Roman"/>
          <w:color w:val="1D2228"/>
          <w:szCs w:val="24"/>
        </w:rPr>
        <w:t xml:space="preserve">υ </w:t>
      </w:r>
      <w:r>
        <w:rPr>
          <w:rFonts w:eastAsia="Times New Roman"/>
          <w:color w:val="1D2228"/>
          <w:szCs w:val="24"/>
        </w:rPr>
        <w:t>ν</w:t>
      </w:r>
      <w:r>
        <w:rPr>
          <w:rFonts w:eastAsia="Times New Roman"/>
          <w:color w:val="1D2228"/>
          <w:szCs w:val="24"/>
        </w:rPr>
        <w:t>ομού παραμ</w:t>
      </w:r>
      <w:r>
        <w:rPr>
          <w:rFonts w:eastAsia="Times New Roman"/>
          <w:color w:val="1D2228"/>
          <w:szCs w:val="24"/>
        </w:rPr>
        <w:t>έ</w:t>
      </w:r>
      <w:r>
        <w:rPr>
          <w:rFonts w:eastAsia="Times New Roman"/>
          <w:color w:val="1D2228"/>
          <w:szCs w:val="24"/>
        </w:rPr>
        <w:t>νει κακή έως</w:t>
      </w:r>
      <w:r>
        <w:rPr>
          <w:rFonts w:eastAsia="Times New Roman"/>
          <w:color w:val="1D2228"/>
          <w:szCs w:val="24"/>
        </w:rPr>
        <w:t xml:space="preserve"> κάκιστη.</w:t>
      </w:r>
    </w:p>
    <w:p w14:paraId="22B6F3D1" w14:textId="77777777" w:rsidR="00841B0A" w:rsidRDefault="00B011D5">
      <w:pPr>
        <w:spacing w:line="600" w:lineRule="auto"/>
        <w:ind w:firstLine="720"/>
        <w:jc w:val="both"/>
        <w:rPr>
          <w:rFonts w:eastAsia="Times New Roman"/>
          <w:color w:val="1D2228"/>
          <w:szCs w:val="24"/>
        </w:rPr>
      </w:pPr>
      <w:r>
        <w:rPr>
          <w:rFonts w:eastAsia="Times New Roman"/>
          <w:color w:val="1D2228"/>
          <w:szCs w:val="24"/>
        </w:rPr>
        <w:t xml:space="preserve">Στην </w:t>
      </w:r>
      <w:r w:rsidRPr="00C23FC8">
        <w:rPr>
          <w:rFonts w:eastAsia="Times New Roman"/>
          <w:color w:val="1D2228"/>
          <w:szCs w:val="24"/>
        </w:rPr>
        <w:t xml:space="preserve">Κρήτη </w:t>
      </w:r>
      <w:r>
        <w:rPr>
          <w:rFonts w:eastAsia="Times New Roman"/>
          <w:color w:val="1D2228"/>
          <w:szCs w:val="24"/>
        </w:rPr>
        <w:t xml:space="preserve">ήταν </w:t>
      </w:r>
      <w:r w:rsidRPr="00C23FC8">
        <w:rPr>
          <w:rFonts w:eastAsia="Times New Roman"/>
          <w:color w:val="1D2228"/>
          <w:szCs w:val="24"/>
        </w:rPr>
        <w:t>πέντε νεκροί</w:t>
      </w:r>
      <w:r>
        <w:rPr>
          <w:rFonts w:eastAsia="Times New Roman"/>
          <w:color w:val="1D2228"/>
          <w:szCs w:val="24"/>
        </w:rPr>
        <w:t>. Ε</w:t>
      </w:r>
      <w:r w:rsidRPr="00C23FC8">
        <w:rPr>
          <w:rFonts w:eastAsia="Times New Roman"/>
          <w:color w:val="1D2228"/>
          <w:szCs w:val="24"/>
        </w:rPr>
        <w:t>ίδατε δεν είστε ούτε πληροφορημένος για το πόσο</w:t>
      </w:r>
      <w:r>
        <w:rPr>
          <w:rFonts w:eastAsia="Times New Roman"/>
          <w:color w:val="1D2228"/>
          <w:szCs w:val="24"/>
        </w:rPr>
        <w:t>υς</w:t>
      </w:r>
      <w:r w:rsidRPr="00C23FC8">
        <w:rPr>
          <w:rFonts w:eastAsia="Times New Roman"/>
          <w:color w:val="1D2228"/>
          <w:szCs w:val="24"/>
        </w:rPr>
        <w:t xml:space="preserve"> νεκρούς είχε η </w:t>
      </w:r>
      <w:r>
        <w:rPr>
          <w:rFonts w:eastAsia="Times New Roman"/>
          <w:color w:val="1D2228"/>
          <w:szCs w:val="24"/>
        </w:rPr>
        <w:t xml:space="preserve">Κρήτη. Ήταν πέντε: ένας στα </w:t>
      </w:r>
      <w:r w:rsidRPr="00C23FC8">
        <w:rPr>
          <w:rFonts w:eastAsia="Times New Roman"/>
          <w:color w:val="1D2228"/>
          <w:szCs w:val="24"/>
        </w:rPr>
        <w:t>Χανιά</w:t>
      </w:r>
      <w:r>
        <w:rPr>
          <w:rFonts w:eastAsia="Times New Roman"/>
          <w:color w:val="1D2228"/>
          <w:szCs w:val="24"/>
        </w:rPr>
        <w:t xml:space="preserve">, τέσσερις στο </w:t>
      </w:r>
      <w:r w:rsidRPr="00C23FC8">
        <w:rPr>
          <w:rFonts w:eastAsia="Times New Roman"/>
          <w:color w:val="1D2228"/>
          <w:szCs w:val="24"/>
        </w:rPr>
        <w:t>Ηράκλειο</w:t>
      </w:r>
      <w:r>
        <w:rPr>
          <w:rFonts w:eastAsia="Times New Roman"/>
          <w:color w:val="1D2228"/>
          <w:szCs w:val="24"/>
        </w:rPr>
        <w:t xml:space="preserve">. </w:t>
      </w:r>
    </w:p>
    <w:p w14:paraId="22B6F3D2" w14:textId="77777777" w:rsidR="00841B0A" w:rsidRDefault="00B011D5">
      <w:pPr>
        <w:spacing w:line="600" w:lineRule="auto"/>
        <w:ind w:firstLine="720"/>
        <w:jc w:val="both"/>
        <w:rPr>
          <w:rFonts w:eastAsia="Times New Roman"/>
          <w:color w:val="1D2228"/>
          <w:szCs w:val="24"/>
        </w:rPr>
      </w:pPr>
      <w:r>
        <w:rPr>
          <w:rFonts w:eastAsia="Times New Roman"/>
          <w:color w:val="1D2228"/>
          <w:szCs w:val="24"/>
        </w:rPr>
        <w:t xml:space="preserve">Ο </w:t>
      </w:r>
      <w:r w:rsidRPr="00C23FC8">
        <w:rPr>
          <w:rFonts w:eastAsia="Times New Roman"/>
          <w:color w:val="1D2228"/>
          <w:szCs w:val="24"/>
        </w:rPr>
        <w:t>κρατικός μηχανισμός</w:t>
      </w:r>
      <w:r>
        <w:rPr>
          <w:rFonts w:eastAsia="Times New Roman"/>
          <w:color w:val="1D2228"/>
          <w:szCs w:val="24"/>
        </w:rPr>
        <w:t>, λοιπόν,</w:t>
      </w:r>
      <w:r w:rsidRPr="00C23FC8">
        <w:rPr>
          <w:rFonts w:eastAsia="Times New Roman"/>
          <w:color w:val="1D2228"/>
          <w:szCs w:val="24"/>
        </w:rPr>
        <w:t xml:space="preserve"> χωρίς υπερβολή</w:t>
      </w:r>
      <w:r>
        <w:rPr>
          <w:rFonts w:eastAsia="Times New Roman"/>
          <w:color w:val="1D2228"/>
          <w:szCs w:val="24"/>
        </w:rPr>
        <w:t>, σε</w:t>
      </w:r>
      <w:r w:rsidRPr="00C23FC8">
        <w:rPr>
          <w:rFonts w:eastAsia="Times New Roman"/>
          <w:color w:val="1D2228"/>
          <w:szCs w:val="24"/>
        </w:rPr>
        <w:t xml:space="preserve"> δήμους και περιφέρειες είναι ανύπαρκτος</w:t>
      </w:r>
      <w:r>
        <w:rPr>
          <w:rFonts w:eastAsia="Times New Roman"/>
          <w:color w:val="1D2228"/>
          <w:szCs w:val="24"/>
        </w:rPr>
        <w:t xml:space="preserve">. </w:t>
      </w:r>
      <w:r>
        <w:rPr>
          <w:rFonts w:eastAsia="Times New Roman"/>
          <w:color w:val="1D2228"/>
          <w:szCs w:val="24"/>
        </w:rPr>
        <w:t>Σ</w:t>
      </w:r>
      <w:r w:rsidRPr="00C23FC8">
        <w:rPr>
          <w:rFonts w:eastAsia="Times New Roman"/>
          <w:color w:val="1D2228"/>
          <w:szCs w:val="24"/>
        </w:rPr>
        <w:t>πίτια</w:t>
      </w:r>
      <w:r>
        <w:rPr>
          <w:rFonts w:eastAsia="Times New Roman"/>
          <w:color w:val="1D2228"/>
          <w:szCs w:val="24"/>
        </w:rPr>
        <w:t>, γειτονιές</w:t>
      </w:r>
      <w:r w:rsidRPr="00C23FC8">
        <w:rPr>
          <w:rFonts w:eastAsia="Times New Roman"/>
          <w:color w:val="1D2228"/>
          <w:szCs w:val="24"/>
        </w:rPr>
        <w:t xml:space="preserve"> σε χωριά είναι ακόμα χωρίς νερό</w:t>
      </w:r>
      <w:r>
        <w:rPr>
          <w:rFonts w:eastAsia="Times New Roman"/>
          <w:color w:val="1D2228"/>
          <w:szCs w:val="24"/>
        </w:rPr>
        <w:t>,</w:t>
      </w:r>
      <w:r w:rsidRPr="00C23FC8">
        <w:rPr>
          <w:rFonts w:eastAsia="Times New Roman"/>
          <w:color w:val="1D2228"/>
          <w:szCs w:val="24"/>
        </w:rPr>
        <w:t xml:space="preserve"> χωρίς ρεύμα</w:t>
      </w:r>
      <w:r>
        <w:rPr>
          <w:rFonts w:eastAsia="Times New Roman"/>
          <w:color w:val="1D2228"/>
          <w:szCs w:val="24"/>
        </w:rPr>
        <w:t>,</w:t>
      </w:r>
      <w:r w:rsidRPr="00C23FC8">
        <w:rPr>
          <w:rFonts w:eastAsia="Times New Roman"/>
          <w:color w:val="1D2228"/>
          <w:szCs w:val="24"/>
        </w:rPr>
        <w:t xml:space="preserve"> χωρίς τηλέφωνο</w:t>
      </w:r>
      <w:r>
        <w:rPr>
          <w:rFonts w:eastAsia="Times New Roman"/>
          <w:color w:val="1D2228"/>
          <w:szCs w:val="24"/>
        </w:rPr>
        <w:t>. Τ</w:t>
      </w:r>
      <w:r w:rsidRPr="00C23FC8">
        <w:rPr>
          <w:rFonts w:eastAsia="Times New Roman"/>
          <w:color w:val="1D2228"/>
          <w:szCs w:val="24"/>
        </w:rPr>
        <w:t>ο επαρχιακό δίκτυο</w:t>
      </w:r>
      <w:r>
        <w:rPr>
          <w:rFonts w:eastAsia="Times New Roman"/>
          <w:color w:val="1D2228"/>
          <w:szCs w:val="24"/>
        </w:rPr>
        <w:t>, ό</w:t>
      </w:r>
      <w:r w:rsidRPr="00C23FC8">
        <w:rPr>
          <w:rFonts w:eastAsia="Times New Roman"/>
          <w:color w:val="1D2228"/>
          <w:szCs w:val="24"/>
        </w:rPr>
        <w:t>πως και το αγροτικό δίκτυο</w:t>
      </w:r>
      <w:r>
        <w:rPr>
          <w:rFonts w:eastAsia="Times New Roman"/>
          <w:color w:val="1D2228"/>
          <w:szCs w:val="24"/>
        </w:rPr>
        <w:t>,</w:t>
      </w:r>
      <w:r w:rsidRPr="00C23FC8">
        <w:rPr>
          <w:rFonts w:eastAsia="Times New Roman"/>
          <w:color w:val="1D2228"/>
          <w:szCs w:val="24"/>
        </w:rPr>
        <w:t xml:space="preserve"> παραμένει κλειστό</w:t>
      </w:r>
      <w:r>
        <w:rPr>
          <w:rFonts w:eastAsia="Times New Roman"/>
          <w:color w:val="1D2228"/>
          <w:szCs w:val="24"/>
        </w:rPr>
        <w:t>, σ</w:t>
      </w:r>
      <w:r w:rsidRPr="00C23FC8">
        <w:rPr>
          <w:rFonts w:eastAsia="Times New Roman"/>
          <w:color w:val="1D2228"/>
          <w:szCs w:val="24"/>
        </w:rPr>
        <w:t>ε πάρα πολλές περιπτώσεις είναι απροσπέλαστο</w:t>
      </w:r>
      <w:r>
        <w:rPr>
          <w:rFonts w:eastAsia="Times New Roman"/>
          <w:color w:val="1D2228"/>
          <w:szCs w:val="24"/>
        </w:rPr>
        <w:t xml:space="preserve">. </w:t>
      </w:r>
    </w:p>
    <w:p w14:paraId="22B6F3D3" w14:textId="77777777" w:rsidR="00841B0A" w:rsidRDefault="00B011D5">
      <w:pPr>
        <w:spacing w:line="600" w:lineRule="auto"/>
        <w:ind w:firstLine="720"/>
        <w:jc w:val="both"/>
        <w:rPr>
          <w:rFonts w:eastAsia="Times New Roman"/>
          <w:color w:val="1D2228"/>
          <w:szCs w:val="24"/>
        </w:rPr>
      </w:pPr>
      <w:r>
        <w:rPr>
          <w:rFonts w:eastAsia="Times New Roman"/>
          <w:color w:val="1D2228"/>
          <w:szCs w:val="24"/>
        </w:rPr>
        <w:t>Κ</w:t>
      </w:r>
      <w:r w:rsidRPr="00C23FC8">
        <w:rPr>
          <w:rFonts w:eastAsia="Times New Roman"/>
          <w:color w:val="1D2228"/>
          <w:szCs w:val="24"/>
        </w:rPr>
        <w:t xml:space="preserve">αι επειδή ήδη </w:t>
      </w:r>
      <w:r>
        <w:rPr>
          <w:rFonts w:eastAsia="Times New Roman"/>
          <w:color w:val="1D2228"/>
          <w:szCs w:val="24"/>
        </w:rPr>
        <w:t xml:space="preserve">μπήκαμε στην αντιπυρική περίοδο, </w:t>
      </w:r>
      <w:r w:rsidRPr="00C23FC8">
        <w:rPr>
          <w:rFonts w:eastAsia="Times New Roman"/>
          <w:color w:val="1D2228"/>
          <w:szCs w:val="24"/>
        </w:rPr>
        <w:t xml:space="preserve">μας λέγανε </w:t>
      </w:r>
      <w:r w:rsidRPr="00C23FC8">
        <w:rPr>
          <w:rFonts w:eastAsia="Times New Roman"/>
          <w:color w:val="1D2228"/>
          <w:szCs w:val="24"/>
        </w:rPr>
        <w:t>στις διάφορες πυροσβεστικές υπηρεσίες ότι υπάρχει πρόβλημα με τα πυροσβεστικά οχήματα να έχουν πρόσβαση στις διάφορες περιοχές που έχουν πληγεί</w:t>
      </w:r>
      <w:r>
        <w:rPr>
          <w:rFonts w:eastAsia="Times New Roman"/>
          <w:color w:val="1D2228"/>
          <w:szCs w:val="24"/>
        </w:rPr>
        <w:t xml:space="preserve">. Η </w:t>
      </w:r>
      <w:r w:rsidRPr="00C23FC8">
        <w:rPr>
          <w:rFonts w:eastAsia="Times New Roman"/>
          <w:color w:val="1D2228"/>
          <w:szCs w:val="24"/>
        </w:rPr>
        <w:t xml:space="preserve">γέφυρα του </w:t>
      </w:r>
      <w:proofErr w:type="spellStart"/>
      <w:r>
        <w:rPr>
          <w:rFonts w:eastAsia="Times New Roman"/>
          <w:color w:val="1D2228"/>
          <w:szCs w:val="24"/>
        </w:rPr>
        <w:t>Κερίτη</w:t>
      </w:r>
      <w:proofErr w:type="spellEnd"/>
      <w:r>
        <w:rPr>
          <w:rFonts w:eastAsia="Times New Roman"/>
          <w:color w:val="1D2228"/>
          <w:szCs w:val="24"/>
        </w:rPr>
        <w:t xml:space="preserve"> έχει</w:t>
      </w:r>
      <w:r w:rsidRPr="00C23FC8">
        <w:rPr>
          <w:rFonts w:eastAsia="Times New Roman"/>
          <w:color w:val="1D2228"/>
          <w:szCs w:val="24"/>
        </w:rPr>
        <w:t xml:space="preserve"> γίνει το </w:t>
      </w:r>
      <w:r>
        <w:rPr>
          <w:rFonts w:eastAsia="Times New Roman"/>
          <w:color w:val="1D2228"/>
          <w:szCs w:val="24"/>
        </w:rPr>
        <w:t>«</w:t>
      </w:r>
      <w:r w:rsidRPr="00C23FC8">
        <w:rPr>
          <w:rFonts w:eastAsia="Times New Roman"/>
          <w:color w:val="1D2228"/>
          <w:szCs w:val="24"/>
        </w:rPr>
        <w:t>γιοφύρι της Άρτας</w:t>
      </w:r>
      <w:r>
        <w:rPr>
          <w:rFonts w:eastAsia="Times New Roman"/>
          <w:color w:val="1D2228"/>
          <w:szCs w:val="24"/>
        </w:rPr>
        <w:t>». Α</w:t>
      </w:r>
      <w:r w:rsidRPr="00C23FC8">
        <w:rPr>
          <w:rFonts w:eastAsia="Times New Roman"/>
          <w:color w:val="1D2228"/>
          <w:szCs w:val="24"/>
        </w:rPr>
        <w:t xml:space="preserve">κόμα και ο </w:t>
      </w:r>
      <w:r>
        <w:rPr>
          <w:rFonts w:eastAsia="Times New Roman"/>
          <w:color w:val="1D2228"/>
          <w:szCs w:val="24"/>
        </w:rPr>
        <w:t>ΒΟΑΚ</w:t>
      </w:r>
      <w:r w:rsidRPr="00C23FC8">
        <w:rPr>
          <w:rFonts w:eastAsia="Times New Roman"/>
          <w:color w:val="1D2228"/>
          <w:szCs w:val="24"/>
        </w:rPr>
        <w:t xml:space="preserve"> είναι σε επικίνδυνη κατάσταση</w:t>
      </w:r>
      <w:r>
        <w:rPr>
          <w:rFonts w:eastAsia="Times New Roman"/>
          <w:color w:val="1D2228"/>
          <w:szCs w:val="24"/>
        </w:rPr>
        <w:t>. Οι</w:t>
      </w:r>
      <w:r w:rsidRPr="00C23FC8">
        <w:rPr>
          <w:rFonts w:eastAsia="Times New Roman"/>
          <w:color w:val="1D2228"/>
          <w:szCs w:val="24"/>
        </w:rPr>
        <w:t xml:space="preserve"> κατολ</w:t>
      </w:r>
      <w:r>
        <w:rPr>
          <w:rFonts w:eastAsia="Times New Roman"/>
          <w:color w:val="1D2228"/>
          <w:szCs w:val="24"/>
        </w:rPr>
        <w:t xml:space="preserve">ισθήσεις είναι </w:t>
      </w:r>
      <w:r w:rsidRPr="00C23FC8">
        <w:rPr>
          <w:rFonts w:eastAsia="Times New Roman"/>
          <w:color w:val="1D2228"/>
          <w:szCs w:val="24"/>
        </w:rPr>
        <w:t>συνεχόμενες</w:t>
      </w:r>
      <w:r>
        <w:rPr>
          <w:rFonts w:eastAsia="Times New Roman"/>
          <w:color w:val="1D2228"/>
          <w:szCs w:val="24"/>
        </w:rPr>
        <w:t>.</w:t>
      </w:r>
    </w:p>
    <w:p w14:paraId="22B6F3D4" w14:textId="77777777" w:rsidR="00841B0A" w:rsidRDefault="00B011D5">
      <w:pPr>
        <w:spacing w:line="600" w:lineRule="auto"/>
        <w:ind w:firstLine="720"/>
        <w:jc w:val="both"/>
        <w:rPr>
          <w:rFonts w:eastAsia="Times New Roman"/>
          <w:color w:val="1D2228"/>
          <w:szCs w:val="24"/>
        </w:rPr>
      </w:pPr>
      <w:r>
        <w:rPr>
          <w:rFonts w:eastAsia="Times New Roman"/>
          <w:color w:val="1D2228"/>
          <w:szCs w:val="24"/>
        </w:rPr>
        <w:t xml:space="preserve">Όμως, οι </w:t>
      </w:r>
      <w:r w:rsidRPr="00C23FC8">
        <w:rPr>
          <w:rFonts w:eastAsia="Times New Roman"/>
          <w:color w:val="1D2228"/>
          <w:szCs w:val="24"/>
        </w:rPr>
        <w:t>καταστροφές δεν έχουν τελειω</w:t>
      </w:r>
      <w:r>
        <w:rPr>
          <w:rFonts w:eastAsia="Times New Roman"/>
          <w:color w:val="1D2228"/>
          <w:szCs w:val="24"/>
        </w:rPr>
        <w:t>μό, κύ</w:t>
      </w:r>
      <w:r w:rsidRPr="00C23FC8">
        <w:rPr>
          <w:rFonts w:eastAsia="Times New Roman"/>
          <w:color w:val="1D2228"/>
          <w:szCs w:val="24"/>
        </w:rPr>
        <w:t>ριε Υπουργέ</w:t>
      </w:r>
      <w:r>
        <w:rPr>
          <w:rFonts w:eastAsia="Times New Roman"/>
          <w:color w:val="1D2228"/>
          <w:szCs w:val="24"/>
        </w:rPr>
        <w:t>. Τ</w:t>
      </w:r>
      <w:r w:rsidRPr="00C23FC8">
        <w:rPr>
          <w:rFonts w:eastAsia="Times New Roman"/>
          <w:color w:val="1D2228"/>
          <w:szCs w:val="24"/>
        </w:rPr>
        <w:t>α ίδια φαινόμενα πριν απ</w:t>
      </w:r>
      <w:r>
        <w:rPr>
          <w:rFonts w:eastAsia="Times New Roman"/>
          <w:color w:val="1D2228"/>
          <w:szCs w:val="24"/>
        </w:rPr>
        <w:t xml:space="preserve">ό πέντε μέρες είχαμε και </w:t>
      </w:r>
      <w:r>
        <w:rPr>
          <w:rFonts w:eastAsia="Times New Roman"/>
          <w:color w:val="1D2228"/>
          <w:szCs w:val="24"/>
        </w:rPr>
        <w:lastRenderedPageBreak/>
        <w:t>στους Ν</w:t>
      </w:r>
      <w:r w:rsidRPr="00C23FC8">
        <w:rPr>
          <w:rFonts w:eastAsia="Times New Roman"/>
          <w:color w:val="1D2228"/>
          <w:szCs w:val="24"/>
        </w:rPr>
        <w:t>ομούς Ηρακλείου και Λασιθίου</w:t>
      </w:r>
      <w:r>
        <w:rPr>
          <w:rFonts w:eastAsia="Times New Roman"/>
          <w:color w:val="1D2228"/>
          <w:szCs w:val="24"/>
        </w:rPr>
        <w:t>,</w:t>
      </w:r>
      <w:r w:rsidRPr="00C23FC8">
        <w:rPr>
          <w:rFonts w:eastAsia="Times New Roman"/>
          <w:color w:val="1D2228"/>
          <w:szCs w:val="24"/>
        </w:rPr>
        <w:t xml:space="preserve"> Δήμο</w:t>
      </w:r>
      <w:r>
        <w:rPr>
          <w:rFonts w:eastAsia="Times New Roman"/>
          <w:color w:val="1D2228"/>
          <w:szCs w:val="24"/>
        </w:rPr>
        <w:t>υ</w:t>
      </w:r>
      <w:r w:rsidRPr="00C23FC8">
        <w:rPr>
          <w:rFonts w:eastAsia="Times New Roman"/>
          <w:color w:val="1D2228"/>
          <w:szCs w:val="24"/>
        </w:rPr>
        <w:t xml:space="preserve">ς </w:t>
      </w:r>
      <w:proofErr w:type="spellStart"/>
      <w:r w:rsidRPr="00C23FC8">
        <w:rPr>
          <w:rFonts w:eastAsia="Times New Roman"/>
          <w:color w:val="1D2228"/>
          <w:szCs w:val="24"/>
        </w:rPr>
        <w:t>Βιάννου</w:t>
      </w:r>
      <w:proofErr w:type="spellEnd"/>
      <w:r>
        <w:rPr>
          <w:rFonts w:eastAsia="Times New Roman"/>
          <w:color w:val="1D2228"/>
          <w:szCs w:val="24"/>
        </w:rPr>
        <w:t xml:space="preserve">, Οροπεδίου, </w:t>
      </w:r>
      <w:r w:rsidRPr="00C23FC8">
        <w:rPr>
          <w:rFonts w:eastAsia="Times New Roman"/>
          <w:color w:val="1D2228"/>
          <w:szCs w:val="24"/>
        </w:rPr>
        <w:t>Ιεράπετρας</w:t>
      </w:r>
      <w:r>
        <w:rPr>
          <w:rFonts w:eastAsia="Times New Roman"/>
          <w:color w:val="1D2228"/>
          <w:szCs w:val="24"/>
        </w:rPr>
        <w:t>,</w:t>
      </w:r>
      <w:r w:rsidRPr="00C23FC8">
        <w:rPr>
          <w:rFonts w:eastAsia="Times New Roman"/>
          <w:color w:val="1D2228"/>
          <w:szCs w:val="24"/>
        </w:rPr>
        <w:t xml:space="preserve"> Σητείας και </w:t>
      </w:r>
      <w:r>
        <w:rPr>
          <w:rFonts w:eastAsia="Times New Roman"/>
          <w:color w:val="1D2228"/>
          <w:szCs w:val="24"/>
        </w:rPr>
        <w:t>Φ</w:t>
      </w:r>
      <w:r w:rsidRPr="00C23FC8">
        <w:rPr>
          <w:rFonts w:eastAsia="Times New Roman"/>
          <w:color w:val="1D2228"/>
          <w:szCs w:val="24"/>
        </w:rPr>
        <w:t>αιστού</w:t>
      </w:r>
      <w:r>
        <w:rPr>
          <w:rFonts w:eastAsia="Times New Roman"/>
          <w:color w:val="1D2228"/>
          <w:szCs w:val="24"/>
        </w:rPr>
        <w:t>. Μ</w:t>
      </w:r>
      <w:r w:rsidRPr="00C23FC8">
        <w:rPr>
          <w:rFonts w:eastAsia="Times New Roman"/>
          <w:color w:val="1D2228"/>
          <w:szCs w:val="24"/>
        </w:rPr>
        <w:t xml:space="preserve">ε κλιμάκια του </w:t>
      </w:r>
      <w:r>
        <w:rPr>
          <w:rFonts w:eastAsia="Times New Roman"/>
          <w:color w:val="1D2228"/>
          <w:szCs w:val="24"/>
        </w:rPr>
        <w:t>ΚΚΕ, ε</w:t>
      </w:r>
      <w:r w:rsidRPr="00C23FC8">
        <w:rPr>
          <w:rFonts w:eastAsia="Times New Roman"/>
          <w:color w:val="1D2228"/>
          <w:szCs w:val="24"/>
        </w:rPr>
        <w:t>μένα προσωπικά και πολλών υποψηφίων δημάρχων στην περιοχή είδαμε μία κατάσταση πραγματικά απερίγραπτη</w:t>
      </w:r>
      <w:r>
        <w:rPr>
          <w:rFonts w:eastAsia="Times New Roman"/>
          <w:color w:val="1D2228"/>
          <w:szCs w:val="24"/>
        </w:rPr>
        <w:t xml:space="preserve">. </w:t>
      </w:r>
    </w:p>
    <w:p w14:paraId="22B6F3D5" w14:textId="77777777" w:rsidR="00841B0A" w:rsidRDefault="00B011D5">
      <w:pPr>
        <w:spacing w:line="600" w:lineRule="auto"/>
        <w:ind w:firstLine="720"/>
        <w:jc w:val="both"/>
        <w:rPr>
          <w:rFonts w:eastAsia="Times New Roman"/>
          <w:color w:val="1D2228"/>
          <w:szCs w:val="24"/>
        </w:rPr>
      </w:pPr>
      <w:r>
        <w:rPr>
          <w:rFonts w:eastAsia="Times New Roman"/>
          <w:color w:val="1D2228"/>
          <w:szCs w:val="24"/>
        </w:rPr>
        <w:t>Σ</w:t>
      </w:r>
      <w:r w:rsidRPr="00C23FC8">
        <w:rPr>
          <w:rFonts w:eastAsia="Times New Roman"/>
          <w:color w:val="1D2228"/>
          <w:szCs w:val="24"/>
        </w:rPr>
        <w:t>τα Πηγαδάκια</w:t>
      </w:r>
      <w:r>
        <w:rPr>
          <w:rFonts w:eastAsia="Times New Roman"/>
          <w:color w:val="1D2228"/>
          <w:szCs w:val="24"/>
        </w:rPr>
        <w:t>,</w:t>
      </w:r>
      <w:r w:rsidRPr="00C23FC8">
        <w:rPr>
          <w:rFonts w:eastAsia="Times New Roman"/>
          <w:color w:val="1D2228"/>
          <w:szCs w:val="24"/>
        </w:rPr>
        <w:t xml:space="preserve"> στο</w:t>
      </w:r>
      <w:r>
        <w:rPr>
          <w:rFonts w:eastAsia="Times New Roman"/>
          <w:color w:val="1D2228"/>
          <w:szCs w:val="24"/>
        </w:rPr>
        <w:t>ν</w:t>
      </w:r>
      <w:r w:rsidRPr="00C23FC8">
        <w:rPr>
          <w:rFonts w:eastAsia="Times New Roman"/>
          <w:color w:val="1D2228"/>
          <w:szCs w:val="24"/>
        </w:rPr>
        <w:t xml:space="preserve"> </w:t>
      </w:r>
      <w:r>
        <w:rPr>
          <w:rFonts w:eastAsia="Times New Roman"/>
          <w:color w:val="1D2228"/>
          <w:szCs w:val="24"/>
        </w:rPr>
        <w:t>Δ</w:t>
      </w:r>
      <w:r w:rsidRPr="00C23FC8">
        <w:rPr>
          <w:rFonts w:eastAsia="Times New Roman"/>
          <w:color w:val="1D2228"/>
          <w:szCs w:val="24"/>
        </w:rPr>
        <w:t>ήμο Φαιστού</w:t>
      </w:r>
      <w:r>
        <w:rPr>
          <w:rFonts w:eastAsia="Times New Roman"/>
          <w:color w:val="1D2228"/>
          <w:szCs w:val="24"/>
        </w:rPr>
        <w:t>,</w:t>
      </w:r>
      <w:r w:rsidRPr="00C23FC8">
        <w:rPr>
          <w:rFonts w:eastAsia="Times New Roman"/>
          <w:color w:val="1D2228"/>
          <w:szCs w:val="24"/>
        </w:rPr>
        <w:t xml:space="preserve"> είναι η τέτα</w:t>
      </w:r>
      <w:r>
        <w:rPr>
          <w:rFonts w:eastAsia="Times New Roman"/>
          <w:color w:val="1D2228"/>
          <w:szCs w:val="24"/>
        </w:rPr>
        <w:t>ρτη ή πέμπτη φορά που πλημμυρίζ</w:t>
      </w:r>
      <w:r w:rsidRPr="00C23FC8">
        <w:rPr>
          <w:rFonts w:eastAsia="Times New Roman"/>
          <w:color w:val="1D2228"/>
          <w:szCs w:val="24"/>
        </w:rPr>
        <w:t>ουν</w:t>
      </w:r>
      <w:r>
        <w:rPr>
          <w:rFonts w:eastAsia="Times New Roman"/>
          <w:color w:val="1D2228"/>
          <w:szCs w:val="24"/>
        </w:rPr>
        <w:t>.</w:t>
      </w:r>
      <w:r w:rsidRPr="00C23FC8">
        <w:rPr>
          <w:rFonts w:eastAsia="Times New Roman"/>
          <w:color w:val="1D2228"/>
          <w:szCs w:val="24"/>
        </w:rPr>
        <w:t xml:space="preserve"> Ο </w:t>
      </w:r>
      <w:r>
        <w:rPr>
          <w:rFonts w:eastAsia="Times New Roman"/>
          <w:color w:val="1D2228"/>
          <w:szCs w:val="24"/>
        </w:rPr>
        <w:t>δ</w:t>
      </w:r>
      <w:r w:rsidRPr="00C23FC8">
        <w:rPr>
          <w:rFonts w:eastAsia="Times New Roman"/>
          <w:color w:val="1D2228"/>
          <w:szCs w:val="24"/>
        </w:rPr>
        <w:t xml:space="preserve">ρόμος προς τους </w:t>
      </w:r>
      <w:r>
        <w:rPr>
          <w:rFonts w:eastAsia="Times New Roman"/>
          <w:color w:val="1D2228"/>
          <w:szCs w:val="24"/>
        </w:rPr>
        <w:t>Κ</w:t>
      </w:r>
      <w:r w:rsidRPr="00C23FC8">
        <w:rPr>
          <w:rFonts w:eastAsia="Times New Roman"/>
          <w:color w:val="1D2228"/>
          <w:szCs w:val="24"/>
        </w:rPr>
        <w:t xml:space="preserve">αλούς </w:t>
      </w:r>
      <w:r>
        <w:rPr>
          <w:rFonts w:eastAsia="Times New Roman"/>
          <w:color w:val="1D2228"/>
          <w:szCs w:val="24"/>
        </w:rPr>
        <w:t>Λ</w:t>
      </w:r>
      <w:r w:rsidRPr="00C23FC8">
        <w:rPr>
          <w:rFonts w:eastAsia="Times New Roman"/>
          <w:color w:val="1D2228"/>
          <w:szCs w:val="24"/>
        </w:rPr>
        <w:t>ιμένες είναι εντελώς κατεστραμμένος</w:t>
      </w:r>
      <w:r>
        <w:rPr>
          <w:rFonts w:eastAsia="Times New Roman"/>
          <w:color w:val="1D2228"/>
          <w:szCs w:val="24"/>
        </w:rPr>
        <w:t>. Κ</w:t>
      </w:r>
      <w:r w:rsidRPr="00C23FC8">
        <w:rPr>
          <w:rFonts w:eastAsia="Times New Roman"/>
          <w:color w:val="1D2228"/>
          <w:szCs w:val="24"/>
        </w:rPr>
        <w:t>ανένα</w:t>
      </w:r>
      <w:r w:rsidRPr="00C23FC8">
        <w:rPr>
          <w:rFonts w:eastAsia="Times New Roman"/>
          <w:color w:val="1D2228"/>
          <w:szCs w:val="24"/>
        </w:rPr>
        <w:t>ς</w:t>
      </w:r>
      <w:r>
        <w:rPr>
          <w:rFonts w:eastAsia="Times New Roman"/>
          <w:color w:val="1D2228"/>
          <w:szCs w:val="24"/>
        </w:rPr>
        <w:t>, μ</w:t>
      </w:r>
      <w:r w:rsidRPr="00C23FC8">
        <w:rPr>
          <w:rFonts w:eastAsia="Times New Roman"/>
          <w:color w:val="1D2228"/>
          <w:szCs w:val="24"/>
        </w:rPr>
        <w:t>α κανένας</w:t>
      </w:r>
      <w:r>
        <w:rPr>
          <w:rFonts w:eastAsia="Times New Roman"/>
          <w:color w:val="1D2228"/>
          <w:szCs w:val="24"/>
        </w:rPr>
        <w:t>,</w:t>
      </w:r>
      <w:r w:rsidRPr="00C23FC8">
        <w:rPr>
          <w:rFonts w:eastAsia="Times New Roman"/>
          <w:color w:val="1D2228"/>
          <w:szCs w:val="24"/>
        </w:rPr>
        <w:t xml:space="preserve"> δεν δίνει κα</w:t>
      </w:r>
      <w:r>
        <w:rPr>
          <w:rFonts w:eastAsia="Times New Roman"/>
          <w:color w:val="1D2228"/>
          <w:szCs w:val="24"/>
        </w:rPr>
        <w:t>μ</w:t>
      </w:r>
      <w:r w:rsidRPr="00C23FC8">
        <w:rPr>
          <w:rFonts w:eastAsia="Times New Roman"/>
          <w:color w:val="1D2228"/>
          <w:szCs w:val="24"/>
        </w:rPr>
        <w:t>μία σημασία</w:t>
      </w:r>
      <w:r>
        <w:rPr>
          <w:rFonts w:eastAsia="Times New Roman"/>
          <w:color w:val="1D2228"/>
          <w:szCs w:val="24"/>
        </w:rPr>
        <w:t xml:space="preserve">. </w:t>
      </w:r>
    </w:p>
    <w:p w14:paraId="22B6F3D6" w14:textId="77777777" w:rsidR="00841B0A" w:rsidRDefault="00B011D5">
      <w:pPr>
        <w:spacing w:line="600" w:lineRule="auto"/>
        <w:ind w:firstLine="720"/>
        <w:jc w:val="both"/>
        <w:rPr>
          <w:rFonts w:eastAsia="Times New Roman"/>
          <w:color w:val="1D2228"/>
          <w:szCs w:val="24"/>
        </w:rPr>
      </w:pPr>
      <w:r>
        <w:rPr>
          <w:rFonts w:eastAsia="Times New Roman"/>
          <w:color w:val="1D2228"/>
          <w:szCs w:val="24"/>
        </w:rPr>
        <w:t>Σ</w:t>
      </w:r>
      <w:r w:rsidRPr="00C23FC8">
        <w:rPr>
          <w:rFonts w:eastAsia="Times New Roman"/>
          <w:color w:val="1D2228"/>
          <w:szCs w:val="24"/>
        </w:rPr>
        <w:t xml:space="preserve">την Άνω </w:t>
      </w:r>
      <w:proofErr w:type="spellStart"/>
      <w:r>
        <w:rPr>
          <w:rFonts w:eastAsia="Times New Roman"/>
          <w:color w:val="1D2228"/>
          <w:szCs w:val="24"/>
        </w:rPr>
        <w:t>Β</w:t>
      </w:r>
      <w:r w:rsidRPr="00C23FC8">
        <w:rPr>
          <w:rFonts w:eastAsia="Times New Roman"/>
          <w:color w:val="1D2228"/>
          <w:szCs w:val="24"/>
        </w:rPr>
        <w:t>ιάννο</w:t>
      </w:r>
      <w:proofErr w:type="spellEnd"/>
      <w:r w:rsidRPr="00C23FC8">
        <w:rPr>
          <w:rFonts w:eastAsia="Times New Roman"/>
          <w:color w:val="1D2228"/>
          <w:szCs w:val="24"/>
        </w:rPr>
        <w:t xml:space="preserve"> </w:t>
      </w:r>
      <w:r>
        <w:rPr>
          <w:rFonts w:eastAsia="Times New Roman"/>
          <w:color w:val="1D2228"/>
          <w:szCs w:val="24"/>
        </w:rPr>
        <w:t xml:space="preserve">υπάρχουν </w:t>
      </w:r>
      <w:r w:rsidRPr="00C23FC8">
        <w:rPr>
          <w:rFonts w:eastAsia="Times New Roman"/>
          <w:color w:val="1D2228"/>
          <w:szCs w:val="24"/>
        </w:rPr>
        <w:t>σοβαρά προβλήματα με τη διαχείριση των</w:t>
      </w:r>
      <w:r>
        <w:rPr>
          <w:rFonts w:eastAsia="Times New Roman"/>
          <w:color w:val="1D2228"/>
          <w:szCs w:val="24"/>
        </w:rPr>
        <w:t xml:space="preserve"> </w:t>
      </w:r>
      <w:proofErr w:type="spellStart"/>
      <w:r>
        <w:rPr>
          <w:rFonts w:eastAsia="Times New Roman"/>
          <w:color w:val="1D2228"/>
          <w:szCs w:val="24"/>
        </w:rPr>
        <w:t>ομβρίων</w:t>
      </w:r>
      <w:proofErr w:type="spellEnd"/>
      <w:r w:rsidRPr="00C23FC8">
        <w:rPr>
          <w:rFonts w:eastAsia="Times New Roman"/>
          <w:color w:val="1D2228"/>
          <w:szCs w:val="24"/>
        </w:rPr>
        <w:t xml:space="preserve"> υδάτων</w:t>
      </w:r>
      <w:r>
        <w:rPr>
          <w:rFonts w:eastAsia="Times New Roman"/>
          <w:color w:val="1D2228"/>
          <w:szCs w:val="24"/>
        </w:rPr>
        <w:t>,</w:t>
      </w:r>
      <w:r w:rsidRPr="00C23FC8">
        <w:rPr>
          <w:rFonts w:eastAsia="Times New Roman"/>
          <w:color w:val="1D2228"/>
          <w:szCs w:val="24"/>
        </w:rPr>
        <w:t xml:space="preserve"> με την </w:t>
      </w:r>
      <w:r>
        <w:rPr>
          <w:rFonts w:eastAsia="Times New Roman"/>
          <w:color w:val="1D2228"/>
          <w:szCs w:val="24"/>
        </w:rPr>
        <w:t>υπερχείλιση</w:t>
      </w:r>
      <w:r w:rsidRPr="00C23FC8">
        <w:rPr>
          <w:rFonts w:eastAsia="Times New Roman"/>
          <w:color w:val="1D2228"/>
          <w:szCs w:val="24"/>
        </w:rPr>
        <w:t xml:space="preserve"> τ</w:t>
      </w:r>
      <w:r>
        <w:rPr>
          <w:rFonts w:eastAsia="Times New Roman"/>
          <w:color w:val="1D2228"/>
          <w:szCs w:val="24"/>
        </w:rPr>
        <w:t xml:space="preserve">ων ρεμάτων, </w:t>
      </w:r>
      <w:r w:rsidRPr="00C23FC8">
        <w:rPr>
          <w:rFonts w:eastAsia="Times New Roman"/>
          <w:color w:val="1D2228"/>
          <w:szCs w:val="24"/>
        </w:rPr>
        <w:t>την κακή κατάσταση των φρεατίων</w:t>
      </w:r>
      <w:r>
        <w:rPr>
          <w:rFonts w:eastAsia="Times New Roman"/>
          <w:color w:val="1D2228"/>
          <w:szCs w:val="24"/>
        </w:rPr>
        <w:t>,</w:t>
      </w:r>
      <w:r w:rsidRPr="00C23FC8">
        <w:rPr>
          <w:rFonts w:eastAsia="Times New Roman"/>
          <w:color w:val="1D2228"/>
          <w:szCs w:val="24"/>
        </w:rPr>
        <w:t xml:space="preserve"> με το συνολικό χωροταξικό σχέδιο εντός του οικισμού ειδικά στις περιο</w:t>
      </w:r>
      <w:r w:rsidRPr="00C23FC8">
        <w:rPr>
          <w:rFonts w:eastAsia="Times New Roman"/>
          <w:color w:val="1D2228"/>
          <w:szCs w:val="24"/>
        </w:rPr>
        <w:t xml:space="preserve">χές </w:t>
      </w:r>
      <w:r w:rsidRPr="00C23FC8">
        <w:rPr>
          <w:rFonts w:eastAsia="Times New Roman"/>
          <w:color w:val="1D2228"/>
          <w:szCs w:val="24"/>
        </w:rPr>
        <w:t>δημαρχείου</w:t>
      </w:r>
      <w:r>
        <w:rPr>
          <w:rFonts w:eastAsia="Times New Roman"/>
          <w:color w:val="1D2228"/>
          <w:szCs w:val="24"/>
        </w:rPr>
        <w:t>,</w:t>
      </w:r>
      <w:r w:rsidRPr="00C23FC8">
        <w:rPr>
          <w:rFonts w:eastAsia="Times New Roman"/>
          <w:color w:val="1D2228"/>
          <w:szCs w:val="24"/>
        </w:rPr>
        <w:t xml:space="preserve"> δημοτικού σχολείου</w:t>
      </w:r>
      <w:r w:rsidRPr="00C23FC8">
        <w:rPr>
          <w:rFonts w:eastAsia="Times New Roman"/>
          <w:color w:val="1D2228"/>
          <w:szCs w:val="24"/>
        </w:rPr>
        <w:t xml:space="preserve"> και </w:t>
      </w:r>
      <w:r w:rsidRPr="00C23FC8">
        <w:rPr>
          <w:rFonts w:eastAsia="Times New Roman"/>
          <w:color w:val="1D2228"/>
          <w:szCs w:val="24"/>
        </w:rPr>
        <w:t>κέντρο</w:t>
      </w:r>
      <w:r>
        <w:rPr>
          <w:rFonts w:eastAsia="Times New Roman"/>
          <w:color w:val="1D2228"/>
          <w:szCs w:val="24"/>
        </w:rPr>
        <w:t>υ</w:t>
      </w:r>
      <w:r w:rsidRPr="00C23FC8">
        <w:rPr>
          <w:rFonts w:eastAsia="Times New Roman"/>
          <w:color w:val="1D2228"/>
          <w:szCs w:val="24"/>
        </w:rPr>
        <w:t xml:space="preserve"> υγείας</w:t>
      </w:r>
      <w:r>
        <w:rPr>
          <w:rFonts w:eastAsia="Times New Roman"/>
          <w:color w:val="1D2228"/>
          <w:szCs w:val="24"/>
        </w:rPr>
        <w:t>. Ρ</w:t>
      </w:r>
      <w:r w:rsidRPr="00C23FC8">
        <w:rPr>
          <w:rFonts w:eastAsia="Times New Roman"/>
          <w:color w:val="1D2228"/>
          <w:szCs w:val="24"/>
        </w:rPr>
        <w:t xml:space="preserve">έματα υπερχείλισαν στην </w:t>
      </w:r>
      <w:proofErr w:type="spellStart"/>
      <w:r>
        <w:rPr>
          <w:rFonts w:eastAsia="Times New Roman"/>
          <w:color w:val="1D2228"/>
          <w:szCs w:val="24"/>
        </w:rPr>
        <w:t>Άρβη</w:t>
      </w:r>
      <w:proofErr w:type="spellEnd"/>
      <w:r w:rsidRPr="00C23FC8">
        <w:rPr>
          <w:rFonts w:eastAsia="Times New Roman"/>
          <w:color w:val="1D2228"/>
          <w:szCs w:val="24"/>
        </w:rPr>
        <w:t xml:space="preserve"> και στην </w:t>
      </w:r>
      <w:r>
        <w:rPr>
          <w:rFonts w:eastAsia="Times New Roman"/>
          <w:color w:val="1D2228"/>
          <w:szCs w:val="24"/>
        </w:rPr>
        <w:t>Ψ</w:t>
      </w:r>
      <w:r w:rsidRPr="00C23FC8">
        <w:rPr>
          <w:rFonts w:eastAsia="Times New Roman"/>
          <w:color w:val="1D2228"/>
          <w:szCs w:val="24"/>
        </w:rPr>
        <w:t xml:space="preserve">αρή </w:t>
      </w:r>
      <w:r>
        <w:rPr>
          <w:rFonts w:eastAsia="Times New Roman"/>
          <w:color w:val="1D2228"/>
          <w:szCs w:val="24"/>
        </w:rPr>
        <w:t>Φ</w:t>
      </w:r>
      <w:r w:rsidRPr="00C23FC8">
        <w:rPr>
          <w:rFonts w:eastAsia="Times New Roman"/>
          <w:color w:val="1D2228"/>
          <w:szCs w:val="24"/>
        </w:rPr>
        <w:t>οράδα</w:t>
      </w:r>
      <w:r>
        <w:rPr>
          <w:rFonts w:eastAsia="Times New Roman"/>
          <w:color w:val="1D2228"/>
          <w:szCs w:val="24"/>
        </w:rPr>
        <w:t xml:space="preserve">. Ο </w:t>
      </w:r>
      <w:proofErr w:type="spellStart"/>
      <w:r>
        <w:rPr>
          <w:rFonts w:eastAsia="Times New Roman"/>
          <w:color w:val="1D2228"/>
          <w:szCs w:val="24"/>
        </w:rPr>
        <w:t>Α</w:t>
      </w:r>
      <w:r w:rsidRPr="00C23FC8">
        <w:rPr>
          <w:rFonts w:eastAsia="Times New Roman"/>
          <w:color w:val="1D2228"/>
          <w:szCs w:val="24"/>
        </w:rPr>
        <w:t>ναποδάρης</w:t>
      </w:r>
      <w:proofErr w:type="spellEnd"/>
      <w:r w:rsidRPr="00C23FC8">
        <w:rPr>
          <w:rFonts w:eastAsia="Times New Roman"/>
          <w:color w:val="1D2228"/>
          <w:szCs w:val="24"/>
        </w:rPr>
        <w:t xml:space="preserve"> </w:t>
      </w:r>
      <w:r>
        <w:rPr>
          <w:rFonts w:eastAsia="Times New Roman"/>
          <w:color w:val="1D2228"/>
          <w:szCs w:val="24"/>
        </w:rPr>
        <w:t>π</w:t>
      </w:r>
      <w:r w:rsidRPr="00C23FC8">
        <w:rPr>
          <w:rFonts w:eastAsia="Times New Roman"/>
          <w:color w:val="1D2228"/>
          <w:szCs w:val="24"/>
        </w:rPr>
        <w:t>οτα</w:t>
      </w:r>
      <w:r>
        <w:rPr>
          <w:rFonts w:eastAsia="Times New Roman"/>
          <w:color w:val="1D2228"/>
          <w:szCs w:val="24"/>
        </w:rPr>
        <w:t xml:space="preserve">μός κυριολεκτικά κατάπιε την ιρλανδική διάβαση του </w:t>
      </w:r>
      <w:proofErr w:type="spellStart"/>
      <w:r>
        <w:rPr>
          <w:rFonts w:eastAsia="Times New Roman"/>
          <w:color w:val="1D2228"/>
          <w:szCs w:val="24"/>
        </w:rPr>
        <w:t>Άη</w:t>
      </w:r>
      <w:proofErr w:type="spellEnd"/>
      <w:r>
        <w:rPr>
          <w:rFonts w:eastAsia="Times New Roman"/>
          <w:color w:val="1D2228"/>
          <w:szCs w:val="24"/>
        </w:rPr>
        <w:t>-</w:t>
      </w:r>
      <w:r>
        <w:rPr>
          <w:rFonts w:eastAsia="Times New Roman"/>
          <w:color w:val="1D2228"/>
          <w:szCs w:val="24"/>
        </w:rPr>
        <w:t>Γ</w:t>
      </w:r>
      <w:r w:rsidRPr="00C23FC8">
        <w:rPr>
          <w:rFonts w:eastAsia="Times New Roman"/>
          <w:color w:val="1D2228"/>
          <w:szCs w:val="24"/>
        </w:rPr>
        <w:t xml:space="preserve">ιάννη </w:t>
      </w:r>
      <w:r>
        <w:rPr>
          <w:rFonts w:eastAsia="Times New Roman"/>
          <w:color w:val="1D2228"/>
          <w:szCs w:val="24"/>
        </w:rPr>
        <w:t xml:space="preserve">κόβοντας τον </w:t>
      </w:r>
      <w:r>
        <w:rPr>
          <w:rFonts w:eastAsia="Times New Roman"/>
          <w:color w:val="1D2228"/>
          <w:szCs w:val="24"/>
        </w:rPr>
        <w:t>δ</w:t>
      </w:r>
      <w:r w:rsidRPr="00C23FC8">
        <w:rPr>
          <w:rFonts w:eastAsia="Times New Roman"/>
          <w:color w:val="1D2228"/>
          <w:szCs w:val="24"/>
        </w:rPr>
        <w:t xml:space="preserve">ήμο </w:t>
      </w:r>
      <w:r>
        <w:rPr>
          <w:rFonts w:eastAsia="Times New Roman"/>
          <w:color w:val="1D2228"/>
          <w:szCs w:val="24"/>
        </w:rPr>
        <w:t xml:space="preserve">τα δύο. </w:t>
      </w:r>
    </w:p>
    <w:p w14:paraId="22B6F3D7"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lastRenderedPageBreak/>
        <w:t>Σ</w:t>
      </w:r>
      <w:r w:rsidRPr="00BB7150">
        <w:rPr>
          <w:rFonts w:eastAsia="Times New Roman" w:cs="Times New Roman"/>
          <w:szCs w:val="24"/>
        </w:rPr>
        <w:t>το</w:t>
      </w:r>
      <w:r>
        <w:rPr>
          <w:rFonts w:eastAsia="Times New Roman" w:cs="Times New Roman"/>
          <w:szCs w:val="24"/>
        </w:rPr>
        <w:t>ν</w:t>
      </w:r>
      <w:r w:rsidRPr="00BB7150">
        <w:rPr>
          <w:rFonts w:eastAsia="Times New Roman" w:cs="Times New Roman"/>
          <w:szCs w:val="24"/>
        </w:rPr>
        <w:t xml:space="preserve"> </w:t>
      </w:r>
      <w:r>
        <w:rPr>
          <w:rFonts w:eastAsia="Times New Roman" w:cs="Times New Roman"/>
          <w:szCs w:val="24"/>
        </w:rPr>
        <w:t>Μ</w:t>
      </w:r>
      <w:r w:rsidRPr="00BB7150">
        <w:rPr>
          <w:rFonts w:eastAsia="Times New Roman" w:cs="Times New Roman"/>
          <w:szCs w:val="24"/>
        </w:rPr>
        <w:t xml:space="preserve">ύρτο η γέφυρα </w:t>
      </w:r>
      <w:proofErr w:type="spellStart"/>
      <w:r>
        <w:rPr>
          <w:rFonts w:eastAsia="Times New Roman" w:cs="Times New Roman"/>
          <w:szCs w:val="24"/>
        </w:rPr>
        <w:t>εκατόν</w:t>
      </w:r>
      <w:proofErr w:type="spellEnd"/>
      <w:r>
        <w:rPr>
          <w:rFonts w:eastAsia="Times New Roman" w:cs="Times New Roman"/>
          <w:szCs w:val="24"/>
        </w:rPr>
        <w:t xml:space="preserve"> τριάντα ετών είναι υπό κατάρρευση. Στον </w:t>
      </w:r>
      <w:r w:rsidRPr="00BB7150">
        <w:rPr>
          <w:rFonts w:eastAsia="Times New Roman" w:cs="Times New Roman"/>
          <w:szCs w:val="24"/>
        </w:rPr>
        <w:t>Μακρύ Γιαλό η κατάσταση</w:t>
      </w:r>
      <w:r>
        <w:rPr>
          <w:rFonts w:eastAsia="Times New Roman" w:cs="Times New Roman"/>
          <w:szCs w:val="24"/>
        </w:rPr>
        <w:t xml:space="preserve"> είναι αντίστοιχη,</w:t>
      </w:r>
      <w:r w:rsidRPr="00BB7150">
        <w:rPr>
          <w:rFonts w:eastAsia="Times New Roman" w:cs="Times New Roman"/>
          <w:szCs w:val="24"/>
        </w:rPr>
        <w:t xml:space="preserve"> μπαζωμένα ρέματα</w:t>
      </w:r>
      <w:r>
        <w:rPr>
          <w:rFonts w:eastAsia="Times New Roman" w:cs="Times New Roman"/>
          <w:szCs w:val="24"/>
        </w:rPr>
        <w:t>,</w:t>
      </w:r>
      <w:r w:rsidRPr="00BB7150">
        <w:rPr>
          <w:rFonts w:eastAsia="Times New Roman" w:cs="Times New Roman"/>
          <w:szCs w:val="24"/>
        </w:rPr>
        <w:t xml:space="preserve"> κατεστραμμένα σπίτια</w:t>
      </w:r>
      <w:r>
        <w:rPr>
          <w:rFonts w:eastAsia="Times New Roman" w:cs="Times New Roman"/>
          <w:szCs w:val="24"/>
        </w:rPr>
        <w:t>,</w:t>
      </w:r>
      <w:r w:rsidRPr="00BB7150">
        <w:rPr>
          <w:rFonts w:eastAsia="Times New Roman" w:cs="Times New Roman"/>
          <w:szCs w:val="24"/>
        </w:rPr>
        <w:t xml:space="preserve"> περιουσίες</w:t>
      </w:r>
      <w:r>
        <w:rPr>
          <w:rFonts w:eastAsia="Times New Roman" w:cs="Times New Roman"/>
          <w:szCs w:val="24"/>
        </w:rPr>
        <w:t>,</w:t>
      </w:r>
      <w:r w:rsidRPr="00BB7150">
        <w:rPr>
          <w:rFonts w:eastAsia="Times New Roman" w:cs="Times New Roman"/>
          <w:szCs w:val="24"/>
        </w:rPr>
        <w:t xml:space="preserve"> απίστευτες παρανομίες και </w:t>
      </w:r>
      <w:r>
        <w:rPr>
          <w:rFonts w:eastAsia="Times New Roman" w:cs="Times New Roman"/>
          <w:szCs w:val="24"/>
        </w:rPr>
        <w:t>μάλιστα</w:t>
      </w:r>
      <w:r w:rsidRPr="00BB7150">
        <w:rPr>
          <w:rFonts w:eastAsia="Times New Roman" w:cs="Times New Roman"/>
          <w:szCs w:val="24"/>
        </w:rPr>
        <w:t xml:space="preserve"> νομιμοποιημένες με την ανοχή και την εγκληματική συνέργεια όλων των κυβερνήσεων</w:t>
      </w:r>
      <w:r>
        <w:rPr>
          <w:rFonts w:eastAsia="Times New Roman" w:cs="Times New Roman"/>
          <w:szCs w:val="24"/>
        </w:rPr>
        <w:t>. Δεν ξέ</w:t>
      </w:r>
      <w:r>
        <w:rPr>
          <w:rFonts w:eastAsia="Times New Roman" w:cs="Times New Roman"/>
          <w:szCs w:val="24"/>
        </w:rPr>
        <w:t>ρω αν γνωρίζετε ότι ο Μακρύς Γιαλός</w:t>
      </w:r>
      <w:r w:rsidRPr="00BB7150">
        <w:rPr>
          <w:rFonts w:eastAsia="Times New Roman" w:cs="Times New Roman"/>
          <w:szCs w:val="24"/>
        </w:rPr>
        <w:t xml:space="preserve"> είναι διχοτομημένη πόλη</w:t>
      </w:r>
      <w:r>
        <w:rPr>
          <w:rFonts w:eastAsia="Times New Roman" w:cs="Times New Roman"/>
          <w:szCs w:val="24"/>
        </w:rPr>
        <w:t>. Η</w:t>
      </w:r>
      <w:r w:rsidRPr="00BB7150">
        <w:rPr>
          <w:rFonts w:eastAsia="Times New Roman" w:cs="Times New Roman"/>
          <w:szCs w:val="24"/>
        </w:rPr>
        <w:t xml:space="preserve"> μισή πόλη ανήκει στη Σητεία και η άλλη μισή πόλη ανήκει στην Ιεράπετρα</w:t>
      </w:r>
      <w:r>
        <w:rPr>
          <w:rFonts w:eastAsia="Times New Roman" w:cs="Times New Roman"/>
          <w:szCs w:val="24"/>
        </w:rPr>
        <w:t xml:space="preserve">. </w:t>
      </w:r>
    </w:p>
    <w:p w14:paraId="22B6F3D8"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Ε</w:t>
      </w:r>
      <w:r w:rsidRPr="00BB7150">
        <w:rPr>
          <w:rFonts w:eastAsia="Times New Roman" w:cs="Times New Roman"/>
          <w:szCs w:val="24"/>
        </w:rPr>
        <w:t xml:space="preserve">ίναι πρωτοφανές γεγονός αυτό και κανένας δεν αναλαμβάνει την ευθύνη για το </w:t>
      </w:r>
      <w:r>
        <w:rPr>
          <w:rFonts w:eastAsia="Times New Roman" w:cs="Times New Roman"/>
          <w:szCs w:val="24"/>
        </w:rPr>
        <w:t>ποιος θα</w:t>
      </w:r>
      <w:r w:rsidRPr="00BB7150">
        <w:rPr>
          <w:rFonts w:eastAsia="Times New Roman" w:cs="Times New Roman"/>
          <w:szCs w:val="24"/>
        </w:rPr>
        <w:t xml:space="preserve"> αποκαταστήσει τις επιμέρους </w:t>
      </w:r>
      <w:r>
        <w:rPr>
          <w:rFonts w:eastAsia="Times New Roman" w:cs="Times New Roman"/>
          <w:szCs w:val="24"/>
        </w:rPr>
        <w:t>ζημιές</w:t>
      </w:r>
      <w:r w:rsidRPr="00BB7150">
        <w:rPr>
          <w:rFonts w:eastAsia="Times New Roman" w:cs="Times New Roman"/>
          <w:szCs w:val="24"/>
        </w:rPr>
        <w:t xml:space="preserve"> </w:t>
      </w:r>
      <w:r w:rsidRPr="00BB7150">
        <w:rPr>
          <w:rFonts w:eastAsia="Times New Roman" w:cs="Times New Roman"/>
          <w:szCs w:val="24"/>
        </w:rPr>
        <w:t>σε μία πόλη που είναι διχοτομημένη</w:t>
      </w:r>
      <w:r>
        <w:rPr>
          <w:rFonts w:eastAsia="Times New Roman" w:cs="Times New Roman"/>
          <w:szCs w:val="24"/>
        </w:rPr>
        <w:t>. Επίσης,</w:t>
      </w:r>
      <w:r w:rsidRPr="00BB7150">
        <w:rPr>
          <w:rFonts w:eastAsia="Times New Roman" w:cs="Times New Roman"/>
          <w:szCs w:val="24"/>
        </w:rPr>
        <w:t xml:space="preserve"> </w:t>
      </w:r>
      <w:r>
        <w:rPr>
          <w:rFonts w:eastAsia="Times New Roman" w:cs="Times New Roman"/>
          <w:szCs w:val="24"/>
        </w:rPr>
        <w:t>ο ποταμός στον Μαγουλά</w:t>
      </w:r>
      <w:r>
        <w:rPr>
          <w:rFonts w:eastAsia="Times New Roman" w:cs="Times New Roman"/>
          <w:szCs w:val="24"/>
        </w:rPr>
        <w:t>.</w:t>
      </w:r>
      <w:r w:rsidRPr="00BB7150">
        <w:rPr>
          <w:rFonts w:eastAsia="Times New Roman" w:cs="Times New Roman"/>
          <w:szCs w:val="24"/>
        </w:rPr>
        <w:t xml:space="preserve"> </w:t>
      </w:r>
      <w:r>
        <w:rPr>
          <w:rFonts w:eastAsia="Times New Roman" w:cs="Times New Roman"/>
          <w:szCs w:val="24"/>
        </w:rPr>
        <w:t>Ξ</w:t>
      </w:r>
      <w:r w:rsidRPr="00BB7150">
        <w:rPr>
          <w:rFonts w:eastAsia="Times New Roman" w:cs="Times New Roman"/>
          <w:szCs w:val="24"/>
        </w:rPr>
        <w:t>εκίνησε εκεί στον Μακρύ</w:t>
      </w:r>
      <w:r>
        <w:rPr>
          <w:rFonts w:eastAsia="Times New Roman" w:cs="Times New Roman"/>
          <w:szCs w:val="24"/>
        </w:rPr>
        <w:t xml:space="preserve"> Γ</w:t>
      </w:r>
      <w:r w:rsidRPr="00BB7150">
        <w:rPr>
          <w:rFonts w:eastAsia="Times New Roman" w:cs="Times New Roman"/>
          <w:szCs w:val="24"/>
        </w:rPr>
        <w:t>ιαλό με απίστευτες παρανομίες</w:t>
      </w:r>
      <w:r>
        <w:rPr>
          <w:rFonts w:eastAsia="Times New Roman" w:cs="Times New Roman"/>
          <w:szCs w:val="24"/>
        </w:rPr>
        <w:t>,</w:t>
      </w:r>
      <w:r w:rsidRPr="00BB7150">
        <w:rPr>
          <w:rFonts w:eastAsia="Times New Roman" w:cs="Times New Roman"/>
          <w:szCs w:val="24"/>
        </w:rPr>
        <w:t xml:space="preserve"> με ανοχή όλων των κυβερνήσεων</w:t>
      </w:r>
      <w:r>
        <w:rPr>
          <w:rFonts w:eastAsia="Times New Roman" w:cs="Times New Roman"/>
          <w:szCs w:val="24"/>
        </w:rPr>
        <w:t>,</w:t>
      </w:r>
      <w:r w:rsidRPr="00BB7150">
        <w:rPr>
          <w:rFonts w:eastAsia="Times New Roman" w:cs="Times New Roman"/>
          <w:szCs w:val="24"/>
        </w:rPr>
        <w:t xml:space="preserve"> δημάρχων</w:t>
      </w:r>
      <w:r>
        <w:rPr>
          <w:rFonts w:eastAsia="Times New Roman" w:cs="Times New Roman"/>
          <w:szCs w:val="24"/>
        </w:rPr>
        <w:t>,</w:t>
      </w:r>
      <w:r w:rsidRPr="00BB7150">
        <w:rPr>
          <w:rFonts w:eastAsia="Times New Roman" w:cs="Times New Roman"/>
          <w:szCs w:val="24"/>
        </w:rPr>
        <w:t xml:space="preserve"> της </w:t>
      </w:r>
      <w:r>
        <w:rPr>
          <w:rFonts w:eastAsia="Times New Roman" w:cs="Times New Roman"/>
          <w:szCs w:val="24"/>
        </w:rPr>
        <w:t>π</w:t>
      </w:r>
      <w:r>
        <w:rPr>
          <w:rFonts w:eastAsia="Times New Roman" w:cs="Times New Roman"/>
          <w:szCs w:val="24"/>
        </w:rPr>
        <w:t>εριφέρειας κ.λπ. …</w:t>
      </w:r>
    </w:p>
    <w:p w14:paraId="22B6F3D9" w14:textId="77777777" w:rsidR="00841B0A" w:rsidRDefault="00B011D5">
      <w:pPr>
        <w:spacing w:line="600" w:lineRule="auto"/>
        <w:ind w:firstLine="720"/>
        <w:jc w:val="both"/>
        <w:rPr>
          <w:rFonts w:eastAsia="Times New Roman" w:cs="Times New Roman"/>
          <w:szCs w:val="24"/>
        </w:rPr>
      </w:pPr>
      <w:r w:rsidRPr="008D6587">
        <w:rPr>
          <w:rFonts w:eastAsia="Times New Roman" w:cs="Times New Roman"/>
          <w:b/>
          <w:szCs w:val="24"/>
        </w:rPr>
        <w:t>ΠΡΟΕΔΡΕΥΩΝ (Νικήτας Κακλαμάνης):</w:t>
      </w:r>
      <w:r>
        <w:rPr>
          <w:rFonts w:eastAsia="Times New Roman" w:cs="Times New Roman"/>
          <w:szCs w:val="24"/>
        </w:rPr>
        <w:t xml:space="preserve"> Ολοκληρώστε, κύριε Συντυχάκη.</w:t>
      </w:r>
    </w:p>
    <w:p w14:paraId="22B6F3DA" w14:textId="77777777" w:rsidR="00841B0A" w:rsidRDefault="00B011D5">
      <w:pPr>
        <w:spacing w:line="600" w:lineRule="auto"/>
        <w:ind w:firstLine="720"/>
        <w:jc w:val="both"/>
        <w:rPr>
          <w:rFonts w:eastAsia="Times New Roman" w:cs="Times New Roman"/>
          <w:szCs w:val="24"/>
        </w:rPr>
      </w:pPr>
      <w:r w:rsidRPr="008D6587">
        <w:rPr>
          <w:rFonts w:eastAsia="Times New Roman" w:cs="Times New Roman"/>
          <w:b/>
          <w:szCs w:val="24"/>
        </w:rPr>
        <w:t>ΕΜΜΑΝΟΥΗΛ ΣΥΝΤΥΧΑΚΗΣ:</w:t>
      </w:r>
      <w:r>
        <w:rPr>
          <w:rFonts w:eastAsia="Times New Roman" w:cs="Times New Roman"/>
          <w:szCs w:val="24"/>
        </w:rPr>
        <w:t xml:space="preserve"> …θερμοκήπια, σπίτια πλημμυρισ</w:t>
      </w:r>
      <w:r w:rsidRPr="00BB7150">
        <w:rPr>
          <w:rFonts w:eastAsia="Times New Roman" w:cs="Times New Roman"/>
          <w:szCs w:val="24"/>
        </w:rPr>
        <w:t>μένα</w:t>
      </w:r>
      <w:r>
        <w:rPr>
          <w:rFonts w:eastAsia="Times New Roman" w:cs="Times New Roman"/>
          <w:szCs w:val="24"/>
        </w:rPr>
        <w:t>,</w:t>
      </w:r>
      <w:r w:rsidRPr="00BB7150">
        <w:rPr>
          <w:rFonts w:eastAsia="Times New Roman" w:cs="Times New Roman"/>
          <w:szCs w:val="24"/>
        </w:rPr>
        <w:t xml:space="preserve"> αυτοκίνητα</w:t>
      </w:r>
      <w:r>
        <w:rPr>
          <w:rFonts w:eastAsia="Times New Roman" w:cs="Times New Roman"/>
          <w:szCs w:val="24"/>
        </w:rPr>
        <w:t>…</w:t>
      </w:r>
    </w:p>
    <w:p w14:paraId="22B6F3DB" w14:textId="77777777" w:rsidR="00841B0A" w:rsidRDefault="00B011D5">
      <w:pPr>
        <w:spacing w:line="600" w:lineRule="auto"/>
        <w:ind w:firstLine="720"/>
        <w:jc w:val="both"/>
        <w:rPr>
          <w:rFonts w:eastAsia="Times New Roman" w:cs="Times New Roman"/>
          <w:szCs w:val="24"/>
        </w:rPr>
      </w:pPr>
      <w:r w:rsidRPr="008D6587">
        <w:rPr>
          <w:rFonts w:eastAsia="Times New Roman" w:cs="Times New Roman"/>
          <w:b/>
          <w:szCs w:val="24"/>
        </w:rPr>
        <w:lastRenderedPageBreak/>
        <w:t>ΠΡΟΕΔΡΕΥΩΝ (Νικήτας Κακλαμάνης):</w:t>
      </w:r>
      <w:r>
        <w:rPr>
          <w:rFonts w:eastAsia="Times New Roman" w:cs="Times New Roman"/>
          <w:szCs w:val="24"/>
        </w:rPr>
        <w:t xml:space="preserve"> Τα</w:t>
      </w:r>
      <w:r w:rsidRPr="00BB7150">
        <w:rPr>
          <w:rFonts w:eastAsia="Times New Roman" w:cs="Times New Roman"/>
          <w:szCs w:val="24"/>
        </w:rPr>
        <w:t xml:space="preserve"> είδαμε και στην τηλεόραση</w:t>
      </w:r>
      <w:r>
        <w:rPr>
          <w:rFonts w:eastAsia="Times New Roman" w:cs="Times New Roman"/>
          <w:szCs w:val="24"/>
        </w:rPr>
        <w:t>. Όχι τόσο αναλυτική περιγραφή. Την ερώτηση πείτε.</w:t>
      </w:r>
    </w:p>
    <w:p w14:paraId="22B6F3DC" w14:textId="77777777" w:rsidR="00841B0A" w:rsidRDefault="00B011D5">
      <w:pPr>
        <w:spacing w:line="600" w:lineRule="auto"/>
        <w:ind w:firstLine="720"/>
        <w:jc w:val="both"/>
        <w:rPr>
          <w:rFonts w:eastAsia="Times New Roman" w:cs="Times New Roman"/>
          <w:szCs w:val="24"/>
        </w:rPr>
      </w:pPr>
      <w:r w:rsidRPr="008D6587">
        <w:rPr>
          <w:rFonts w:eastAsia="Times New Roman" w:cs="Times New Roman"/>
          <w:b/>
          <w:szCs w:val="24"/>
        </w:rPr>
        <w:t>ΕΜΜΑΝΟΥΗΛ ΣΥΝΤΥΧΑΚΗΣ:</w:t>
      </w:r>
      <w:r>
        <w:rPr>
          <w:rFonts w:eastAsia="Times New Roman" w:cs="Times New Roman"/>
          <w:szCs w:val="24"/>
        </w:rPr>
        <w:t xml:space="preserve"> Προσέξτε. Η ερώτηση για τις καταστροφές στα Χανιά αναβλήθηκε δύο φορές,</w:t>
      </w:r>
      <w:r w:rsidRPr="00BB7150">
        <w:rPr>
          <w:rFonts w:eastAsia="Times New Roman" w:cs="Times New Roman"/>
          <w:szCs w:val="24"/>
        </w:rPr>
        <w:t xml:space="preserve"> </w:t>
      </w:r>
      <w:r>
        <w:rPr>
          <w:rFonts w:eastAsia="Times New Roman" w:cs="Times New Roman"/>
          <w:szCs w:val="24"/>
        </w:rPr>
        <w:t xml:space="preserve">παράλληλα προέκυψε και για την </w:t>
      </w:r>
      <w:r>
        <w:rPr>
          <w:rFonts w:eastAsia="Times New Roman" w:cs="Times New Roman"/>
          <w:szCs w:val="24"/>
        </w:rPr>
        <w:t>α</w:t>
      </w:r>
      <w:r>
        <w:rPr>
          <w:rFonts w:eastAsia="Times New Roman" w:cs="Times New Roman"/>
          <w:szCs w:val="24"/>
        </w:rPr>
        <w:t xml:space="preserve">νατολική Κρήτη και αντιλαμβάνεστε ότι </w:t>
      </w:r>
      <w:r w:rsidRPr="00BB7150">
        <w:rPr>
          <w:rFonts w:eastAsia="Times New Roman" w:cs="Times New Roman"/>
          <w:szCs w:val="24"/>
        </w:rPr>
        <w:t>όλα αυτά πρέπει να τεθούν υπ</w:t>
      </w:r>
      <w:r>
        <w:rPr>
          <w:rFonts w:eastAsia="Times New Roman" w:cs="Times New Roman"/>
          <w:szCs w:val="24"/>
        </w:rPr>
        <w:t xml:space="preserve">’ </w:t>
      </w:r>
      <w:proofErr w:type="spellStart"/>
      <w:r w:rsidRPr="00BB7150">
        <w:rPr>
          <w:rFonts w:eastAsia="Times New Roman" w:cs="Times New Roman"/>
          <w:szCs w:val="24"/>
        </w:rPr>
        <w:t>όψ</w:t>
      </w:r>
      <w:r>
        <w:rPr>
          <w:rFonts w:eastAsia="Times New Roman" w:cs="Times New Roman"/>
          <w:szCs w:val="24"/>
        </w:rPr>
        <w:t>ιν</w:t>
      </w:r>
      <w:proofErr w:type="spellEnd"/>
      <w:r w:rsidRPr="00BB7150">
        <w:rPr>
          <w:rFonts w:eastAsia="Times New Roman" w:cs="Times New Roman"/>
          <w:szCs w:val="24"/>
        </w:rPr>
        <w:t xml:space="preserve"> </w:t>
      </w:r>
      <w:r>
        <w:rPr>
          <w:rFonts w:eastAsia="Times New Roman" w:cs="Times New Roman"/>
          <w:szCs w:val="24"/>
        </w:rPr>
        <w:t>του Υ</w:t>
      </w:r>
      <w:r w:rsidRPr="00BB7150">
        <w:rPr>
          <w:rFonts w:eastAsia="Times New Roman" w:cs="Times New Roman"/>
          <w:szCs w:val="24"/>
        </w:rPr>
        <w:t>πουργού</w:t>
      </w:r>
      <w:r>
        <w:rPr>
          <w:rFonts w:eastAsia="Times New Roman" w:cs="Times New Roman"/>
          <w:szCs w:val="24"/>
        </w:rPr>
        <w:t>,</w:t>
      </w:r>
      <w:r w:rsidRPr="00BB7150">
        <w:rPr>
          <w:rFonts w:eastAsia="Times New Roman" w:cs="Times New Roman"/>
          <w:szCs w:val="24"/>
        </w:rPr>
        <w:t xml:space="preserve"> έτσι ώστε να δώσει μία συνολική απάντηση</w:t>
      </w:r>
      <w:r>
        <w:rPr>
          <w:rFonts w:eastAsia="Times New Roman" w:cs="Times New Roman"/>
          <w:szCs w:val="24"/>
        </w:rPr>
        <w:t>.</w:t>
      </w:r>
    </w:p>
    <w:p w14:paraId="22B6F3DD"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Σ</w:t>
      </w:r>
      <w:r w:rsidRPr="00BB7150">
        <w:rPr>
          <w:rFonts w:eastAsia="Times New Roman" w:cs="Times New Roman"/>
          <w:szCs w:val="24"/>
        </w:rPr>
        <w:t xml:space="preserve">ας ρωτάμε φυσικά </w:t>
      </w:r>
      <w:r>
        <w:rPr>
          <w:rFonts w:eastAsia="Times New Roman" w:cs="Times New Roman"/>
          <w:szCs w:val="24"/>
        </w:rPr>
        <w:t xml:space="preserve">και </w:t>
      </w:r>
      <w:r>
        <w:rPr>
          <w:rFonts w:eastAsia="Times New Roman" w:cs="Times New Roman"/>
          <w:szCs w:val="24"/>
        </w:rPr>
        <w:t xml:space="preserve">για τους παραγωγούς </w:t>
      </w:r>
      <w:r w:rsidRPr="00BB7150">
        <w:rPr>
          <w:rFonts w:eastAsia="Times New Roman" w:cs="Times New Roman"/>
          <w:szCs w:val="24"/>
        </w:rPr>
        <w:t>που έχουν καταστραφεί και είναι ένα ζήτημα αν θα αποζημιωθούν από τον ΕΛΓΑ</w:t>
      </w:r>
      <w:r>
        <w:rPr>
          <w:rFonts w:eastAsia="Times New Roman" w:cs="Times New Roman"/>
          <w:szCs w:val="24"/>
        </w:rPr>
        <w:t>. Ο ΕΛΓΑ πλέον δεν αποζημιώνει. Έχουν φύγει</w:t>
      </w:r>
      <w:r w:rsidRPr="00791137">
        <w:rPr>
          <w:rFonts w:eastAsia="Times New Roman" w:cs="Times New Roman"/>
          <w:szCs w:val="24"/>
        </w:rPr>
        <w:t xml:space="preserve"> </w:t>
      </w:r>
      <w:r>
        <w:rPr>
          <w:rFonts w:eastAsia="Times New Roman" w:cs="Times New Roman"/>
          <w:szCs w:val="24"/>
        </w:rPr>
        <w:t>όλοι, έχουν σταματήσει να πληρώνουν κα</w:t>
      </w:r>
      <w:r w:rsidRPr="00BB7150">
        <w:rPr>
          <w:rFonts w:eastAsia="Times New Roman" w:cs="Times New Roman"/>
          <w:szCs w:val="24"/>
        </w:rPr>
        <w:t>ι τίθεται ένα σοβαρό ζήτημα τι θα γίνει</w:t>
      </w:r>
      <w:r>
        <w:rPr>
          <w:rFonts w:eastAsia="Times New Roman" w:cs="Times New Roman"/>
          <w:szCs w:val="24"/>
        </w:rPr>
        <w:t>.</w:t>
      </w:r>
    </w:p>
    <w:p w14:paraId="22B6F3DE" w14:textId="77777777" w:rsidR="00841B0A" w:rsidRDefault="00B011D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 ΕΛΓΑ</w:t>
      </w:r>
      <w:r>
        <w:rPr>
          <w:rFonts w:eastAsia="Times New Roman" w:cs="Times New Roman"/>
          <w:szCs w:val="24"/>
        </w:rPr>
        <w:t xml:space="preserve"> δεν είναι θέμα του κ. </w:t>
      </w:r>
      <w:proofErr w:type="spellStart"/>
      <w:r>
        <w:rPr>
          <w:rFonts w:eastAsia="Times New Roman" w:cs="Times New Roman"/>
          <w:szCs w:val="24"/>
        </w:rPr>
        <w:t>Σπίρτζη</w:t>
      </w:r>
      <w:proofErr w:type="spellEnd"/>
      <w:r>
        <w:rPr>
          <w:rFonts w:eastAsia="Times New Roman" w:cs="Times New Roman"/>
          <w:szCs w:val="24"/>
        </w:rPr>
        <w:t>.</w:t>
      </w:r>
    </w:p>
    <w:p w14:paraId="22B6F3DF" w14:textId="77777777" w:rsidR="00841B0A" w:rsidRDefault="00B011D5">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Σας ερωτάμε</w:t>
      </w:r>
      <w:r>
        <w:rPr>
          <w:rFonts w:eastAsia="Times New Roman" w:cs="Times New Roman"/>
          <w:szCs w:val="24"/>
        </w:rPr>
        <w:t>,</w:t>
      </w:r>
      <w:r>
        <w:rPr>
          <w:rFonts w:eastAsia="Times New Roman" w:cs="Times New Roman"/>
          <w:szCs w:val="24"/>
        </w:rPr>
        <w:t xml:space="preserve"> λοιπόν, </w:t>
      </w:r>
      <w:r w:rsidRPr="00BB7150">
        <w:rPr>
          <w:rFonts w:eastAsia="Times New Roman" w:cs="Times New Roman"/>
          <w:szCs w:val="24"/>
        </w:rPr>
        <w:t>τι μέτρα θα πάρετε προκειμένου να αποκατασταθούν στο σύνολό τους οι ζημιές</w:t>
      </w:r>
      <w:r>
        <w:rPr>
          <w:rFonts w:eastAsia="Times New Roman" w:cs="Times New Roman"/>
          <w:szCs w:val="24"/>
        </w:rPr>
        <w:t xml:space="preserve">, να </w:t>
      </w:r>
      <w:proofErr w:type="spellStart"/>
      <w:r>
        <w:rPr>
          <w:rFonts w:eastAsia="Times New Roman" w:cs="Times New Roman"/>
          <w:szCs w:val="24"/>
        </w:rPr>
        <w:t>επισπευθ</w:t>
      </w:r>
      <w:r w:rsidRPr="00BB7150">
        <w:rPr>
          <w:rFonts w:eastAsia="Times New Roman" w:cs="Times New Roman"/>
          <w:szCs w:val="24"/>
        </w:rPr>
        <w:t>ούν</w:t>
      </w:r>
      <w:proofErr w:type="spellEnd"/>
      <w:r w:rsidRPr="00BB7150">
        <w:rPr>
          <w:rFonts w:eastAsia="Times New Roman" w:cs="Times New Roman"/>
          <w:szCs w:val="24"/>
        </w:rPr>
        <w:t xml:space="preserve"> οι δ</w:t>
      </w:r>
      <w:r>
        <w:rPr>
          <w:rFonts w:eastAsia="Times New Roman" w:cs="Times New Roman"/>
          <w:szCs w:val="24"/>
        </w:rPr>
        <w:t>ιαδικασίες της τοποθέτησ</w:t>
      </w:r>
      <w:r>
        <w:rPr>
          <w:rFonts w:eastAsia="Times New Roman" w:cs="Times New Roman"/>
          <w:szCs w:val="24"/>
        </w:rPr>
        <w:t>η</w:t>
      </w:r>
      <w:r>
        <w:rPr>
          <w:rFonts w:eastAsia="Times New Roman" w:cs="Times New Roman"/>
          <w:szCs w:val="24"/>
        </w:rPr>
        <w:t xml:space="preserve">ς </w:t>
      </w:r>
      <w:r>
        <w:rPr>
          <w:rFonts w:eastAsia="Times New Roman" w:cs="Times New Roman"/>
          <w:szCs w:val="24"/>
        </w:rPr>
        <w:lastRenderedPageBreak/>
        <w:t xml:space="preserve">της στρατιωτικής γέφυρας στον </w:t>
      </w:r>
      <w:proofErr w:type="spellStart"/>
      <w:r>
        <w:rPr>
          <w:rFonts w:eastAsia="Times New Roman" w:cs="Times New Roman"/>
          <w:szCs w:val="24"/>
        </w:rPr>
        <w:t>Κερίτη</w:t>
      </w:r>
      <w:proofErr w:type="spellEnd"/>
      <w:r>
        <w:rPr>
          <w:rFonts w:eastAsia="Times New Roman" w:cs="Times New Roman"/>
          <w:szCs w:val="24"/>
        </w:rPr>
        <w:t xml:space="preserve"> ε</w:t>
      </w:r>
      <w:r w:rsidRPr="00BB7150">
        <w:rPr>
          <w:rFonts w:eastAsia="Times New Roman" w:cs="Times New Roman"/>
          <w:szCs w:val="24"/>
        </w:rPr>
        <w:t>πιτέλους</w:t>
      </w:r>
      <w:r>
        <w:rPr>
          <w:rFonts w:eastAsia="Times New Roman" w:cs="Times New Roman"/>
          <w:szCs w:val="24"/>
        </w:rPr>
        <w:t>. Ε</w:t>
      </w:r>
      <w:r w:rsidRPr="00BB7150">
        <w:rPr>
          <w:rFonts w:eastAsia="Times New Roman" w:cs="Times New Roman"/>
          <w:szCs w:val="24"/>
        </w:rPr>
        <w:t>ίναι αδικα</w:t>
      </w:r>
      <w:r w:rsidRPr="00BB7150">
        <w:rPr>
          <w:rFonts w:eastAsia="Times New Roman" w:cs="Times New Roman"/>
          <w:szCs w:val="24"/>
        </w:rPr>
        <w:t xml:space="preserve">ιολόγητη η καθυστέρηση μέχρι σήμερα </w:t>
      </w:r>
      <w:r>
        <w:rPr>
          <w:rFonts w:eastAsia="Times New Roman" w:cs="Times New Roman"/>
          <w:szCs w:val="24"/>
        </w:rPr>
        <w:t xml:space="preserve">και νομίζω </w:t>
      </w:r>
      <w:r w:rsidRPr="00BB7150">
        <w:rPr>
          <w:rFonts w:eastAsia="Times New Roman" w:cs="Times New Roman"/>
          <w:szCs w:val="24"/>
        </w:rPr>
        <w:t xml:space="preserve">ότι πρέπει να γίνει </w:t>
      </w:r>
      <w:r>
        <w:rPr>
          <w:rFonts w:eastAsia="Times New Roman" w:cs="Times New Roman"/>
          <w:szCs w:val="24"/>
        </w:rPr>
        <w:t>επίσπευση</w:t>
      </w:r>
      <w:r w:rsidRPr="00BB7150">
        <w:rPr>
          <w:rFonts w:eastAsia="Times New Roman" w:cs="Times New Roman"/>
          <w:szCs w:val="24"/>
        </w:rPr>
        <w:t xml:space="preserve"> για μελέτη</w:t>
      </w:r>
      <w:r>
        <w:rPr>
          <w:rFonts w:eastAsia="Times New Roman" w:cs="Times New Roman"/>
          <w:szCs w:val="24"/>
        </w:rPr>
        <w:t>,</w:t>
      </w:r>
      <w:r w:rsidRPr="00BB7150">
        <w:rPr>
          <w:rFonts w:eastAsia="Times New Roman" w:cs="Times New Roman"/>
          <w:szCs w:val="24"/>
        </w:rPr>
        <w:t xml:space="preserve"> χρηματοδότηση</w:t>
      </w:r>
      <w:r>
        <w:rPr>
          <w:rFonts w:eastAsia="Times New Roman" w:cs="Times New Roman"/>
          <w:szCs w:val="24"/>
        </w:rPr>
        <w:t>,</w:t>
      </w:r>
      <w:r w:rsidRPr="00BB7150">
        <w:rPr>
          <w:rFonts w:eastAsia="Times New Roman" w:cs="Times New Roman"/>
          <w:szCs w:val="24"/>
        </w:rPr>
        <w:t xml:space="preserve"> κατασ</w:t>
      </w:r>
      <w:r>
        <w:rPr>
          <w:rFonts w:eastAsia="Times New Roman" w:cs="Times New Roman"/>
          <w:szCs w:val="24"/>
        </w:rPr>
        <w:t>κευή με ευθύνη του κράτους για ν</w:t>
      </w:r>
      <w:r w:rsidRPr="00BB7150">
        <w:rPr>
          <w:rFonts w:eastAsia="Times New Roman" w:cs="Times New Roman"/>
          <w:szCs w:val="24"/>
        </w:rPr>
        <w:t>έα γέφυρα στη συγκεκριμένη περιοχή</w:t>
      </w:r>
      <w:r>
        <w:rPr>
          <w:rFonts w:eastAsia="Times New Roman" w:cs="Times New Roman"/>
          <w:szCs w:val="24"/>
        </w:rPr>
        <w:t>.</w:t>
      </w:r>
    </w:p>
    <w:p w14:paraId="22B6F3E0" w14:textId="77777777" w:rsidR="00841B0A" w:rsidRDefault="00B011D5">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Συντυχάκη, δεν έχετε άλλο</w:t>
      </w:r>
      <w:r>
        <w:rPr>
          <w:rFonts w:eastAsia="Times New Roman" w:cs="Times New Roman"/>
          <w:szCs w:val="24"/>
        </w:rPr>
        <w:t>ν</w:t>
      </w:r>
      <w:r>
        <w:rPr>
          <w:rFonts w:eastAsia="Times New Roman" w:cs="Times New Roman"/>
          <w:szCs w:val="24"/>
        </w:rPr>
        <w:t xml:space="preserve"> χρόνο. Στη δε</w:t>
      </w:r>
      <w:r>
        <w:rPr>
          <w:rFonts w:eastAsia="Times New Roman" w:cs="Times New Roman"/>
          <w:szCs w:val="24"/>
        </w:rPr>
        <w:t>υτερολογία σας τα υπόλοιπα.</w:t>
      </w:r>
    </w:p>
    <w:p w14:paraId="22B6F3E1" w14:textId="77777777" w:rsidR="00841B0A" w:rsidRDefault="00B011D5">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Οι κάτοικοι,</w:t>
      </w:r>
      <w:r w:rsidRPr="00BB7150">
        <w:rPr>
          <w:rFonts w:eastAsia="Times New Roman" w:cs="Times New Roman"/>
          <w:szCs w:val="24"/>
        </w:rPr>
        <w:t xml:space="preserve"> οι </w:t>
      </w:r>
      <w:proofErr w:type="spellStart"/>
      <w:r w:rsidRPr="00BB7150">
        <w:rPr>
          <w:rFonts w:eastAsia="Times New Roman" w:cs="Times New Roman"/>
          <w:szCs w:val="24"/>
        </w:rPr>
        <w:t>αγροτοκτηνοτρόφοι</w:t>
      </w:r>
      <w:proofErr w:type="spellEnd"/>
      <w:r>
        <w:rPr>
          <w:rFonts w:eastAsia="Times New Roman" w:cs="Times New Roman"/>
          <w:szCs w:val="24"/>
        </w:rPr>
        <w:t>, οι</w:t>
      </w:r>
      <w:r w:rsidRPr="00BB7150">
        <w:rPr>
          <w:rFonts w:eastAsia="Times New Roman" w:cs="Times New Roman"/>
          <w:szCs w:val="24"/>
        </w:rPr>
        <w:t xml:space="preserve"> κ</w:t>
      </w:r>
      <w:r>
        <w:rPr>
          <w:rFonts w:eastAsia="Times New Roman" w:cs="Times New Roman"/>
          <w:szCs w:val="24"/>
        </w:rPr>
        <w:t>ατοικίες θα πρέπει να αποζημιωθούν…</w:t>
      </w:r>
    </w:p>
    <w:p w14:paraId="22B6F3E2" w14:textId="77777777" w:rsidR="00841B0A" w:rsidRDefault="00B011D5">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Ωραία, τα ερωτάτε στην ερώτηση σας. Θα απαντήσει, περιμένετε!</w:t>
      </w:r>
    </w:p>
    <w:p w14:paraId="22B6F3E3" w14:textId="77777777" w:rsidR="00841B0A" w:rsidRDefault="00B011D5">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Το κυριότερο να πω και να κλείσω, κύριε Πρόεδρε. Επιτρέψτε μου! Σε άλλους δώσατε πέντε και έξι λεπτά. Είν</w:t>
      </w:r>
      <w:r w:rsidRPr="00BB7150">
        <w:rPr>
          <w:rFonts w:eastAsia="Times New Roman" w:cs="Times New Roman"/>
          <w:szCs w:val="24"/>
        </w:rPr>
        <w:t>αι η τελευταία ερώτηση</w:t>
      </w:r>
      <w:r>
        <w:rPr>
          <w:rFonts w:eastAsia="Times New Roman" w:cs="Times New Roman"/>
          <w:szCs w:val="24"/>
        </w:rPr>
        <w:t>,</w:t>
      </w:r>
      <w:r w:rsidRPr="00BB7150">
        <w:rPr>
          <w:rFonts w:eastAsia="Times New Roman" w:cs="Times New Roman"/>
          <w:szCs w:val="24"/>
        </w:rPr>
        <w:t xml:space="preserve"> αφήστε με </w:t>
      </w:r>
      <w:r>
        <w:rPr>
          <w:rFonts w:eastAsia="Times New Roman" w:cs="Times New Roman"/>
          <w:szCs w:val="24"/>
        </w:rPr>
        <w:t>σ</w:t>
      </w:r>
      <w:r w:rsidRPr="00BB7150">
        <w:rPr>
          <w:rFonts w:eastAsia="Times New Roman" w:cs="Times New Roman"/>
          <w:szCs w:val="24"/>
        </w:rPr>
        <w:t>ας παρακαλώ</w:t>
      </w:r>
      <w:r>
        <w:rPr>
          <w:rFonts w:eastAsia="Times New Roman" w:cs="Times New Roman"/>
          <w:szCs w:val="24"/>
        </w:rPr>
        <w:t>.</w:t>
      </w:r>
    </w:p>
    <w:p w14:paraId="22B6F3E4" w14:textId="77777777" w:rsidR="00841B0A" w:rsidRDefault="00B011D5">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Σας έχω δώσει ήδη πέντε. Από δύο λεπτά</w:t>
      </w:r>
      <w:r>
        <w:rPr>
          <w:rFonts w:eastAsia="Times New Roman" w:cs="Times New Roman"/>
          <w:szCs w:val="24"/>
        </w:rPr>
        <w:t>,</w:t>
      </w:r>
      <w:r>
        <w:rPr>
          <w:rFonts w:eastAsia="Times New Roman" w:cs="Times New Roman"/>
          <w:szCs w:val="24"/>
        </w:rPr>
        <w:t xml:space="preserve"> σας έδωσα πέντε.</w:t>
      </w:r>
    </w:p>
    <w:p w14:paraId="22B6F3E5" w14:textId="77777777" w:rsidR="00841B0A" w:rsidRDefault="00B011D5">
      <w:pPr>
        <w:spacing w:line="600" w:lineRule="auto"/>
        <w:ind w:firstLine="720"/>
        <w:jc w:val="both"/>
        <w:rPr>
          <w:rFonts w:eastAsia="Times New Roman" w:cs="Times New Roman"/>
          <w:szCs w:val="24"/>
        </w:rPr>
      </w:pPr>
      <w:r>
        <w:rPr>
          <w:rFonts w:eastAsia="Times New Roman" w:cs="Times New Roman"/>
          <w:b/>
          <w:szCs w:val="24"/>
        </w:rPr>
        <w:lastRenderedPageBreak/>
        <w:t>ΕΜΜΑΝΟΥΗΛ ΣΥ</w:t>
      </w:r>
      <w:r>
        <w:rPr>
          <w:rFonts w:eastAsia="Times New Roman" w:cs="Times New Roman"/>
          <w:b/>
          <w:szCs w:val="24"/>
        </w:rPr>
        <w:t xml:space="preserve">ΝΤΥΧΑΚΗΣ: </w:t>
      </w:r>
      <w:r>
        <w:rPr>
          <w:rFonts w:eastAsia="Times New Roman" w:cs="Times New Roman"/>
          <w:szCs w:val="24"/>
        </w:rPr>
        <w:t>Στα τέσσερα λεπτά με διακόψατε.</w:t>
      </w:r>
    </w:p>
    <w:p w14:paraId="22B6F3E6" w14:textId="77777777" w:rsidR="00841B0A" w:rsidRDefault="00B011D5">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Κλείστε, παρακαλώ.</w:t>
      </w:r>
    </w:p>
    <w:p w14:paraId="22B6F3E7" w14:textId="77777777" w:rsidR="00841B0A" w:rsidRDefault="00B011D5">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Τέλος, </w:t>
      </w:r>
      <w:r w:rsidRPr="00BB7150">
        <w:rPr>
          <w:rFonts w:eastAsia="Times New Roman" w:cs="Times New Roman"/>
          <w:szCs w:val="24"/>
        </w:rPr>
        <w:t>να γίνουν όλα τα αναγκαία αντιπλημμυρικά έργα</w:t>
      </w:r>
      <w:r>
        <w:rPr>
          <w:rFonts w:eastAsia="Times New Roman" w:cs="Times New Roman"/>
          <w:szCs w:val="24"/>
        </w:rPr>
        <w:t>,</w:t>
      </w:r>
      <w:r w:rsidRPr="00BB7150">
        <w:rPr>
          <w:rFonts w:eastAsia="Times New Roman" w:cs="Times New Roman"/>
          <w:szCs w:val="24"/>
        </w:rPr>
        <w:t xml:space="preserve"> τα έργα διάνοιξης</w:t>
      </w:r>
      <w:r>
        <w:rPr>
          <w:rFonts w:eastAsia="Times New Roman" w:cs="Times New Roman"/>
          <w:szCs w:val="24"/>
        </w:rPr>
        <w:t>, εμβάθυνσης</w:t>
      </w:r>
      <w:r w:rsidRPr="00BB7150">
        <w:rPr>
          <w:rFonts w:eastAsia="Times New Roman" w:cs="Times New Roman"/>
          <w:szCs w:val="24"/>
        </w:rPr>
        <w:t xml:space="preserve"> των ποταμών</w:t>
      </w:r>
      <w:r>
        <w:rPr>
          <w:rFonts w:eastAsia="Times New Roman" w:cs="Times New Roman"/>
          <w:szCs w:val="24"/>
        </w:rPr>
        <w:t>,</w:t>
      </w:r>
      <w:r w:rsidRPr="00BB7150">
        <w:rPr>
          <w:rFonts w:eastAsia="Times New Roman" w:cs="Times New Roman"/>
          <w:szCs w:val="24"/>
        </w:rPr>
        <w:t xml:space="preserve"> διευθέτησης </w:t>
      </w:r>
      <w:r>
        <w:rPr>
          <w:rFonts w:eastAsia="Times New Roman" w:cs="Times New Roman"/>
          <w:szCs w:val="24"/>
        </w:rPr>
        <w:t xml:space="preserve">των </w:t>
      </w:r>
      <w:r w:rsidRPr="00BB7150">
        <w:rPr>
          <w:rFonts w:eastAsia="Times New Roman" w:cs="Times New Roman"/>
          <w:szCs w:val="24"/>
        </w:rPr>
        <w:t>χειμάρρων</w:t>
      </w:r>
      <w:r>
        <w:rPr>
          <w:rFonts w:eastAsia="Times New Roman" w:cs="Times New Roman"/>
          <w:szCs w:val="24"/>
        </w:rPr>
        <w:t>,</w:t>
      </w:r>
      <w:r w:rsidRPr="00BB7150">
        <w:rPr>
          <w:rFonts w:eastAsia="Times New Roman" w:cs="Times New Roman"/>
          <w:szCs w:val="24"/>
        </w:rPr>
        <w:t xml:space="preserve"> αντιδιαβρωτικά έ</w:t>
      </w:r>
      <w:r w:rsidRPr="00BB7150">
        <w:rPr>
          <w:rFonts w:eastAsia="Times New Roman" w:cs="Times New Roman"/>
          <w:szCs w:val="24"/>
        </w:rPr>
        <w:t>ργα που να καλύπτουν το σύνολο των αναγκών</w:t>
      </w:r>
      <w:r>
        <w:rPr>
          <w:rFonts w:eastAsia="Times New Roman" w:cs="Times New Roman"/>
          <w:szCs w:val="24"/>
        </w:rPr>
        <w:t>,</w:t>
      </w:r>
      <w:r w:rsidRPr="00BB7150">
        <w:rPr>
          <w:rFonts w:eastAsia="Times New Roman" w:cs="Times New Roman"/>
          <w:szCs w:val="24"/>
        </w:rPr>
        <w:t xml:space="preserve"> για να μη θρηνούσαμε ξανά θύματα</w:t>
      </w:r>
      <w:r>
        <w:rPr>
          <w:rFonts w:eastAsia="Times New Roman" w:cs="Times New Roman"/>
          <w:szCs w:val="24"/>
        </w:rPr>
        <w:t>.</w:t>
      </w:r>
    </w:p>
    <w:p w14:paraId="22B6F3E8"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Αυτό ήταν, κύριε Πρόεδρε.</w:t>
      </w:r>
    </w:p>
    <w:p w14:paraId="22B6F3E9" w14:textId="77777777" w:rsidR="00841B0A" w:rsidRDefault="00B011D5">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Υπουργέ, </w:t>
      </w:r>
      <w:r>
        <w:rPr>
          <w:rFonts w:eastAsia="Times New Roman" w:cs="Times New Roman"/>
          <w:szCs w:val="24"/>
          <w:lang w:val="en-US"/>
        </w:rPr>
        <w:t>to</w:t>
      </w:r>
      <w:r w:rsidRPr="008D6587">
        <w:rPr>
          <w:rFonts w:eastAsia="Times New Roman" w:cs="Times New Roman"/>
          <w:szCs w:val="24"/>
        </w:rPr>
        <w:t xml:space="preserve"> </w:t>
      </w:r>
      <w:r>
        <w:rPr>
          <w:rFonts w:eastAsia="Times New Roman" w:cs="Times New Roman"/>
          <w:szCs w:val="24"/>
          <w:lang w:val="en-US"/>
        </w:rPr>
        <w:t>the</w:t>
      </w:r>
      <w:r w:rsidRPr="008D6587">
        <w:rPr>
          <w:rFonts w:eastAsia="Times New Roman" w:cs="Times New Roman"/>
          <w:szCs w:val="24"/>
        </w:rPr>
        <w:t xml:space="preserve"> </w:t>
      </w:r>
      <w:r>
        <w:rPr>
          <w:rFonts w:eastAsia="Times New Roman" w:cs="Times New Roman"/>
          <w:szCs w:val="24"/>
          <w:lang w:val="en-US"/>
        </w:rPr>
        <w:t>point</w:t>
      </w:r>
      <w:r w:rsidRPr="008D6587">
        <w:rPr>
          <w:rFonts w:eastAsia="Times New Roman" w:cs="Times New Roman"/>
          <w:szCs w:val="24"/>
        </w:rPr>
        <w:t xml:space="preserve">, </w:t>
      </w:r>
      <w:r>
        <w:rPr>
          <w:rFonts w:eastAsia="Times New Roman" w:cs="Times New Roman"/>
          <w:szCs w:val="24"/>
        </w:rPr>
        <w:t>παρακαλώ</w:t>
      </w:r>
      <w:r>
        <w:rPr>
          <w:rFonts w:eastAsia="Times New Roman" w:cs="Times New Roman"/>
          <w:szCs w:val="24"/>
        </w:rPr>
        <w:t>!</w:t>
      </w:r>
      <w:r>
        <w:rPr>
          <w:rFonts w:eastAsia="Times New Roman" w:cs="Times New Roman"/>
          <w:szCs w:val="24"/>
        </w:rPr>
        <w:t xml:space="preserve"> Επί των σημείων.</w:t>
      </w:r>
    </w:p>
    <w:p w14:paraId="22B6F3EA" w14:textId="77777777" w:rsidR="00841B0A" w:rsidRDefault="00B011D5">
      <w:pPr>
        <w:spacing w:line="600" w:lineRule="auto"/>
        <w:ind w:firstLine="720"/>
        <w:jc w:val="both"/>
        <w:rPr>
          <w:rFonts w:eastAsia="Times New Roman" w:cs="Times New Roman"/>
          <w:szCs w:val="24"/>
        </w:rPr>
      </w:pPr>
      <w:r w:rsidRPr="00791137">
        <w:rPr>
          <w:rFonts w:eastAsia="Times New Roman" w:cs="Times New Roman"/>
          <w:b/>
          <w:szCs w:val="24"/>
        </w:rPr>
        <w:t xml:space="preserve">ΧΡΗΣΤΟΣ ΣΠΙΡΤΖΗΣ (Υπουργός Υποδομών και Μεταφορών): </w:t>
      </w:r>
      <w:r>
        <w:rPr>
          <w:rFonts w:eastAsia="Times New Roman" w:cs="Times New Roman"/>
          <w:szCs w:val="24"/>
        </w:rPr>
        <w:t>Κύριε Συντυ</w:t>
      </w:r>
      <w:r>
        <w:rPr>
          <w:rFonts w:eastAsia="Times New Roman" w:cs="Times New Roman"/>
          <w:szCs w:val="24"/>
        </w:rPr>
        <w:t xml:space="preserve">χάκη και αγαπητέ συνάδελφε, γνωρίζετε ότι κατέβηκα στις πλημμύρες </w:t>
      </w:r>
      <w:r w:rsidRPr="00BB7150">
        <w:rPr>
          <w:rFonts w:eastAsia="Times New Roman" w:cs="Times New Roman"/>
          <w:szCs w:val="24"/>
        </w:rPr>
        <w:t xml:space="preserve">Φεβρουαρίου </w:t>
      </w:r>
      <w:r>
        <w:rPr>
          <w:rFonts w:eastAsia="Times New Roman" w:cs="Times New Roman"/>
          <w:szCs w:val="24"/>
        </w:rPr>
        <w:t>από την πρώτη στιγμή. Ο</w:t>
      </w:r>
      <w:r w:rsidRPr="00BB7150">
        <w:rPr>
          <w:rFonts w:eastAsia="Times New Roman" w:cs="Times New Roman"/>
          <w:szCs w:val="24"/>
        </w:rPr>
        <w:t>ι πέντε νεκροί που λέτε</w:t>
      </w:r>
      <w:r>
        <w:rPr>
          <w:rFonts w:eastAsia="Times New Roman" w:cs="Times New Roman"/>
          <w:szCs w:val="24"/>
        </w:rPr>
        <w:t>, περιλαμβάνονται και σε άλλες πλημμύρες, νωρίτερα. Στ</w:t>
      </w:r>
      <w:r w:rsidRPr="00BB7150">
        <w:rPr>
          <w:rFonts w:eastAsia="Times New Roman" w:cs="Times New Roman"/>
          <w:szCs w:val="24"/>
        </w:rPr>
        <w:t>α φαινόμενα όταν κατέβηκα εγώ</w:t>
      </w:r>
      <w:r>
        <w:rPr>
          <w:rFonts w:eastAsia="Times New Roman" w:cs="Times New Roman"/>
          <w:szCs w:val="24"/>
        </w:rPr>
        <w:t>,</w:t>
      </w:r>
      <w:r w:rsidRPr="00BB7150">
        <w:rPr>
          <w:rFonts w:eastAsia="Times New Roman" w:cs="Times New Roman"/>
          <w:szCs w:val="24"/>
        </w:rPr>
        <w:t xml:space="preserve"> που </w:t>
      </w:r>
      <w:r w:rsidRPr="00BB7150">
        <w:rPr>
          <w:rFonts w:eastAsia="Times New Roman" w:cs="Times New Roman"/>
          <w:szCs w:val="24"/>
        </w:rPr>
        <w:lastRenderedPageBreak/>
        <w:t xml:space="preserve">έγινε </w:t>
      </w:r>
      <w:r>
        <w:rPr>
          <w:rFonts w:eastAsia="Times New Roman" w:cs="Times New Roman"/>
          <w:szCs w:val="24"/>
        </w:rPr>
        <w:t>η</w:t>
      </w:r>
      <w:r w:rsidRPr="00BB7150">
        <w:rPr>
          <w:rFonts w:eastAsia="Times New Roman" w:cs="Times New Roman"/>
          <w:szCs w:val="24"/>
        </w:rPr>
        <w:t xml:space="preserve"> μεγάλη καταστροφή ιδιαίτερα στα Χαν</w:t>
      </w:r>
      <w:r w:rsidRPr="00BB7150">
        <w:rPr>
          <w:rFonts w:eastAsia="Times New Roman" w:cs="Times New Roman"/>
          <w:szCs w:val="24"/>
        </w:rPr>
        <w:t>ιά και στο Ρέθυμνο</w:t>
      </w:r>
      <w:r>
        <w:rPr>
          <w:rFonts w:eastAsia="Times New Roman" w:cs="Times New Roman"/>
          <w:szCs w:val="24"/>
        </w:rPr>
        <w:t>,</w:t>
      </w:r>
      <w:r w:rsidRPr="00BB7150">
        <w:rPr>
          <w:rFonts w:eastAsia="Times New Roman" w:cs="Times New Roman"/>
          <w:szCs w:val="24"/>
        </w:rPr>
        <w:t xml:space="preserve"> υπήρχε ένας </w:t>
      </w:r>
      <w:r>
        <w:rPr>
          <w:rFonts w:eastAsia="Times New Roman" w:cs="Times New Roman"/>
          <w:szCs w:val="24"/>
        </w:rPr>
        <w:t>νεκρός πολίτης, δ</w:t>
      </w:r>
      <w:r w:rsidRPr="00BB7150">
        <w:rPr>
          <w:rFonts w:eastAsia="Times New Roman" w:cs="Times New Roman"/>
          <w:szCs w:val="24"/>
        </w:rPr>
        <w:t>υστυχώς</w:t>
      </w:r>
      <w:r>
        <w:rPr>
          <w:rFonts w:eastAsia="Times New Roman" w:cs="Times New Roman"/>
          <w:szCs w:val="24"/>
        </w:rPr>
        <w:t xml:space="preserve">. </w:t>
      </w:r>
    </w:p>
    <w:p w14:paraId="22B6F3EB"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Γ</w:t>
      </w:r>
      <w:r w:rsidRPr="00BB7150">
        <w:rPr>
          <w:rFonts w:eastAsia="Times New Roman" w:cs="Times New Roman"/>
          <w:szCs w:val="24"/>
        </w:rPr>
        <w:t xml:space="preserve">νωρίζετε ότι </w:t>
      </w:r>
      <w:r>
        <w:rPr>
          <w:rFonts w:eastAsia="Times New Roman" w:cs="Times New Roman"/>
          <w:szCs w:val="24"/>
        </w:rPr>
        <w:t xml:space="preserve">σε </w:t>
      </w:r>
      <w:r w:rsidRPr="00BB7150">
        <w:rPr>
          <w:rFonts w:eastAsia="Times New Roman" w:cs="Times New Roman"/>
          <w:szCs w:val="24"/>
        </w:rPr>
        <w:t xml:space="preserve">πάρα πολλές οικοδομές </w:t>
      </w:r>
      <w:r>
        <w:rPr>
          <w:rFonts w:eastAsia="Times New Roman" w:cs="Times New Roman"/>
          <w:szCs w:val="24"/>
        </w:rPr>
        <w:t xml:space="preserve">από αυτές που καταστράφηκαν συνδράμαμε με κλιμάκια του Υπουργείου Υποδομών, </w:t>
      </w:r>
      <w:r w:rsidRPr="00BB7150">
        <w:rPr>
          <w:rFonts w:eastAsia="Times New Roman" w:cs="Times New Roman"/>
          <w:szCs w:val="24"/>
        </w:rPr>
        <w:t xml:space="preserve">στους δήμους και στην </w:t>
      </w:r>
      <w:r>
        <w:rPr>
          <w:rFonts w:eastAsia="Times New Roman" w:cs="Times New Roman"/>
          <w:szCs w:val="24"/>
        </w:rPr>
        <w:t>π</w:t>
      </w:r>
      <w:r w:rsidRPr="00BB7150">
        <w:rPr>
          <w:rFonts w:eastAsia="Times New Roman" w:cs="Times New Roman"/>
          <w:szCs w:val="24"/>
        </w:rPr>
        <w:t>εριφέρεια</w:t>
      </w:r>
      <w:r>
        <w:rPr>
          <w:rFonts w:eastAsia="Times New Roman" w:cs="Times New Roman"/>
          <w:szCs w:val="24"/>
        </w:rPr>
        <w:t>,</w:t>
      </w:r>
      <w:r w:rsidRPr="00BB7150">
        <w:rPr>
          <w:rFonts w:eastAsia="Times New Roman" w:cs="Times New Roman"/>
          <w:szCs w:val="24"/>
        </w:rPr>
        <w:t xml:space="preserve"> προκειμένου να γίνουν γρήγορα οι καταγραφές</w:t>
      </w:r>
      <w:r>
        <w:rPr>
          <w:rFonts w:eastAsia="Times New Roman" w:cs="Times New Roman"/>
          <w:szCs w:val="24"/>
        </w:rPr>
        <w:t xml:space="preserve">, </w:t>
      </w:r>
      <w:r w:rsidRPr="00BB7150">
        <w:rPr>
          <w:rFonts w:eastAsia="Times New Roman" w:cs="Times New Roman"/>
          <w:szCs w:val="24"/>
        </w:rPr>
        <w:t xml:space="preserve">να δοθούν κάποιες </w:t>
      </w:r>
      <w:r>
        <w:rPr>
          <w:rFonts w:eastAsia="Times New Roman" w:cs="Times New Roman"/>
          <w:szCs w:val="24"/>
        </w:rPr>
        <w:t>πρώτες</w:t>
      </w:r>
      <w:r w:rsidRPr="00BB7150">
        <w:rPr>
          <w:rFonts w:eastAsia="Times New Roman" w:cs="Times New Roman"/>
          <w:szCs w:val="24"/>
        </w:rPr>
        <w:t xml:space="preserve"> λύσεις</w:t>
      </w:r>
      <w:r>
        <w:rPr>
          <w:rFonts w:eastAsia="Times New Roman" w:cs="Times New Roman"/>
          <w:szCs w:val="24"/>
        </w:rPr>
        <w:t>.</w:t>
      </w:r>
      <w:r w:rsidRPr="00BB7150">
        <w:rPr>
          <w:rFonts w:eastAsia="Times New Roman" w:cs="Times New Roman"/>
          <w:szCs w:val="24"/>
        </w:rPr>
        <w:t xml:space="preserve"> Και</w:t>
      </w:r>
      <w:r>
        <w:rPr>
          <w:rFonts w:eastAsia="Times New Roman" w:cs="Times New Roman"/>
          <w:szCs w:val="24"/>
        </w:rPr>
        <w:t>,</w:t>
      </w:r>
      <w:r w:rsidRPr="00BB7150">
        <w:rPr>
          <w:rFonts w:eastAsia="Times New Roman" w:cs="Times New Roman"/>
          <w:szCs w:val="24"/>
        </w:rPr>
        <w:t xml:space="preserve"> βέβαια</w:t>
      </w:r>
      <w:r>
        <w:rPr>
          <w:rFonts w:eastAsia="Times New Roman" w:cs="Times New Roman"/>
          <w:szCs w:val="24"/>
        </w:rPr>
        <w:t>,</w:t>
      </w:r>
      <w:r w:rsidRPr="00BB7150">
        <w:rPr>
          <w:rFonts w:eastAsia="Times New Roman" w:cs="Times New Roman"/>
          <w:szCs w:val="24"/>
        </w:rPr>
        <w:t xml:space="preserve"> να προχωρήσουμε στη μόνιμη αποκατάσταση αυτών των επιπτώσεων και όχι να γίνουν</w:t>
      </w:r>
      <w:r>
        <w:rPr>
          <w:rFonts w:eastAsia="Times New Roman" w:cs="Times New Roman"/>
          <w:szCs w:val="24"/>
        </w:rPr>
        <w:t xml:space="preserve"> πάλι</w:t>
      </w:r>
      <w:r w:rsidRPr="00BB7150">
        <w:rPr>
          <w:rFonts w:eastAsia="Times New Roman" w:cs="Times New Roman"/>
          <w:szCs w:val="24"/>
        </w:rPr>
        <w:t xml:space="preserve"> </w:t>
      </w:r>
      <w:r>
        <w:rPr>
          <w:rFonts w:eastAsia="Times New Roman" w:cs="Times New Roman"/>
          <w:szCs w:val="24"/>
        </w:rPr>
        <w:t xml:space="preserve">στους </w:t>
      </w:r>
      <w:r w:rsidRPr="00BB7150">
        <w:rPr>
          <w:rFonts w:eastAsia="Times New Roman" w:cs="Times New Roman"/>
          <w:szCs w:val="24"/>
        </w:rPr>
        <w:t xml:space="preserve">συγκεκριμένους νόμους μπαλώματα και να έχουμε τα ίδια φαινόμενα αν </w:t>
      </w:r>
      <w:r>
        <w:rPr>
          <w:rFonts w:eastAsia="Times New Roman" w:cs="Times New Roman"/>
          <w:szCs w:val="24"/>
        </w:rPr>
        <w:t>υπάρξουν</w:t>
      </w:r>
      <w:r w:rsidRPr="00BB7150">
        <w:rPr>
          <w:rFonts w:eastAsia="Times New Roman" w:cs="Times New Roman"/>
          <w:szCs w:val="24"/>
        </w:rPr>
        <w:t xml:space="preserve"> </w:t>
      </w:r>
      <w:r>
        <w:rPr>
          <w:rFonts w:eastAsia="Times New Roman" w:cs="Times New Roman"/>
          <w:szCs w:val="24"/>
        </w:rPr>
        <w:t xml:space="preserve">ξανά μεγάλα ή </w:t>
      </w:r>
      <w:r w:rsidRPr="00BB7150">
        <w:rPr>
          <w:rFonts w:eastAsia="Times New Roman" w:cs="Times New Roman"/>
          <w:szCs w:val="24"/>
        </w:rPr>
        <w:t>έντονα καιρικά φαινόμενα</w:t>
      </w:r>
      <w:r>
        <w:rPr>
          <w:rFonts w:eastAsia="Times New Roman" w:cs="Times New Roman"/>
          <w:szCs w:val="24"/>
        </w:rPr>
        <w:t>.</w:t>
      </w:r>
    </w:p>
    <w:p w14:paraId="22B6F3EC"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Ν</w:t>
      </w:r>
      <w:r w:rsidRPr="00BB7150">
        <w:rPr>
          <w:rFonts w:eastAsia="Times New Roman" w:cs="Times New Roman"/>
          <w:szCs w:val="24"/>
        </w:rPr>
        <w:t>α π</w:t>
      </w:r>
      <w:r w:rsidRPr="00BB7150">
        <w:rPr>
          <w:rFonts w:eastAsia="Times New Roman" w:cs="Times New Roman"/>
          <w:szCs w:val="24"/>
        </w:rPr>
        <w:t>ω ότι</w:t>
      </w:r>
      <w:r>
        <w:rPr>
          <w:rFonts w:eastAsia="Times New Roman" w:cs="Times New Roman"/>
          <w:szCs w:val="24"/>
        </w:rPr>
        <w:t>,</w:t>
      </w:r>
      <w:r w:rsidRPr="00BB7150">
        <w:rPr>
          <w:rFonts w:eastAsia="Times New Roman" w:cs="Times New Roman"/>
          <w:szCs w:val="24"/>
        </w:rPr>
        <w:t xml:space="preserve"> </w:t>
      </w:r>
      <w:r>
        <w:rPr>
          <w:rFonts w:eastAsia="Times New Roman" w:cs="Times New Roman"/>
          <w:szCs w:val="24"/>
        </w:rPr>
        <w:t xml:space="preserve">πραγματικά, </w:t>
      </w:r>
      <w:r w:rsidRPr="00BB7150">
        <w:rPr>
          <w:rFonts w:eastAsia="Times New Roman" w:cs="Times New Roman"/>
          <w:szCs w:val="24"/>
        </w:rPr>
        <w:t xml:space="preserve">έχω μείνει έκπληκτος </w:t>
      </w:r>
      <w:r>
        <w:rPr>
          <w:rFonts w:eastAsia="Times New Roman" w:cs="Times New Roman"/>
          <w:szCs w:val="24"/>
        </w:rPr>
        <w:t>-το</w:t>
      </w:r>
      <w:r w:rsidRPr="00BB7150">
        <w:rPr>
          <w:rFonts w:eastAsia="Times New Roman" w:cs="Times New Roman"/>
          <w:szCs w:val="24"/>
        </w:rPr>
        <w:t xml:space="preserve"> είπα και πριν</w:t>
      </w:r>
      <w:r>
        <w:rPr>
          <w:rFonts w:eastAsia="Times New Roman" w:cs="Times New Roman"/>
          <w:szCs w:val="24"/>
        </w:rPr>
        <w:t>-</w:t>
      </w:r>
      <w:r w:rsidRPr="00BB7150">
        <w:rPr>
          <w:rFonts w:eastAsia="Times New Roman" w:cs="Times New Roman"/>
          <w:szCs w:val="24"/>
        </w:rPr>
        <w:t xml:space="preserve"> από τον τρόπο που συγκεκριμένοι φορείς και οργανισμοί στην Κρήτη χειρίζονται </w:t>
      </w:r>
      <w:r>
        <w:rPr>
          <w:rFonts w:eastAsia="Times New Roman" w:cs="Times New Roman"/>
          <w:szCs w:val="24"/>
        </w:rPr>
        <w:t xml:space="preserve">τις </w:t>
      </w:r>
      <w:r w:rsidRPr="00BB7150">
        <w:rPr>
          <w:rFonts w:eastAsia="Times New Roman" w:cs="Times New Roman"/>
          <w:szCs w:val="24"/>
        </w:rPr>
        <w:t xml:space="preserve">υποδομές </w:t>
      </w:r>
      <w:r>
        <w:rPr>
          <w:rFonts w:eastAsia="Times New Roman" w:cs="Times New Roman"/>
          <w:szCs w:val="24"/>
        </w:rPr>
        <w:t>τους. Π</w:t>
      </w:r>
      <w:r w:rsidRPr="00BB7150">
        <w:rPr>
          <w:rFonts w:eastAsia="Times New Roman" w:cs="Times New Roman"/>
          <w:szCs w:val="24"/>
        </w:rPr>
        <w:t xml:space="preserve">αντού υπήρχε </w:t>
      </w:r>
      <w:proofErr w:type="spellStart"/>
      <w:r w:rsidRPr="00BB7150">
        <w:rPr>
          <w:rFonts w:eastAsia="Times New Roman" w:cs="Times New Roman"/>
          <w:szCs w:val="24"/>
        </w:rPr>
        <w:t>παραβατική</w:t>
      </w:r>
      <w:proofErr w:type="spellEnd"/>
      <w:r w:rsidRPr="00BB7150">
        <w:rPr>
          <w:rFonts w:eastAsia="Times New Roman" w:cs="Times New Roman"/>
          <w:szCs w:val="24"/>
        </w:rPr>
        <w:t xml:space="preserve"> συμπεριφορά</w:t>
      </w:r>
      <w:r>
        <w:rPr>
          <w:rFonts w:eastAsia="Times New Roman" w:cs="Times New Roman"/>
          <w:szCs w:val="24"/>
        </w:rPr>
        <w:t xml:space="preserve"> ή</w:t>
      </w:r>
      <w:r w:rsidRPr="00BB7150">
        <w:rPr>
          <w:rFonts w:eastAsia="Times New Roman" w:cs="Times New Roman"/>
          <w:szCs w:val="24"/>
        </w:rPr>
        <w:t xml:space="preserve"> μία</w:t>
      </w:r>
      <w:r>
        <w:rPr>
          <w:rFonts w:eastAsia="Times New Roman" w:cs="Times New Roman"/>
          <w:szCs w:val="24"/>
        </w:rPr>
        <w:t xml:space="preserve">, </w:t>
      </w:r>
      <w:r w:rsidRPr="00BB7150">
        <w:rPr>
          <w:rFonts w:eastAsia="Times New Roman" w:cs="Times New Roman"/>
          <w:szCs w:val="24"/>
        </w:rPr>
        <w:t>αν θέλετε</w:t>
      </w:r>
      <w:r>
        <w:rPr>
          <w:rFonts w:eastAsia="Times New Roman" w:cs="Times New Roman"/>
          <w:szCs w:val="24"/>
        </w:rPr>
        <w:t>,</w:t>
      </w:r>
      <w:r w:rsidRPr="00BB7150">
        <w:rPr>
          <w:rFonts w:eastAsia="Times New Roman" w:cs="Times New Roman"/>
          <w:szCs w:val="24"/>
        </w:rPr>
        <w:t xml:space="preserve"> όχι </w:t>
      </w:r>
      <w:r>
        <w:rPr>
          <w:rFonts w:eastAsia="Times New Roman" w:cs="Times New Roman"/>
          <w:szCs w:val="24"/>
        </w:rPr>
        <w:t xml:space="preserve">κανονική </w:t>
      </w:r>
      <w:r w:rsidRPr="00BB7150">
        <w:rPr>
          <w:rFonts w:eastAsia="Times New Roman" w:cs="Times New Roman"/>
          <w:szCs w:val="24"/>
        </w:rPr>
        <w:t>συμπεριφορά στις υποδομές σε σχέσ</w:t>
      </w:r>
      <w:r w:rsidRPr="00BB7150">
        <w:rPr>
          <w:rFonts w:eastAsia="Times New Roman" w:cs="Times New Roman"/>
          <w:szCs w:val="24"/>
        </w:rPr>
        <w:t>η με τη συντήρηση</w:t>
      </w:r>
      <w:r>
        <w:rPr>
          <w:rFonts w:eastAsia="Times New Roman" w:cs="Times New Roman"/>
          <w:szCs w:val="24"/>
        </w:rPr>
        <w:t xml:space="preserve">. </w:t>
      </w:r>
    </w:p>
    <w:p w14:paraId="22B6F3ED"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 xml:space="preserve">Όμως, στην Κρήτη </w:t>
      </w:r>
      <w:r w:rsidRPr="00BB7150">
        <w:rPr>
          <w:rFonts w:eastAsia="Times New Roman" w:cs="Times New Roman"/>
          <w:szCs w:val="24"/>
        </w:rPr>
        <w:t>είναι πέρα από τη λογική</w:t>
      </w:r>
      <w:r>
        <w:rPr>
          <w:rFonts w:eastAsia="Times New Roman" w:cs="Times New Roman"/>
          <w:szCs w:val="24"/>
        </w:rPr>
        <w:t>. Δ</w:t>
      </w:r>
      <w:r w:rsidRPr="00BB7150">
        <w:rPr>
          <w:rFonts w:eastAsia="Times New Roman" w:cs="Times New Roman"/>
          <w:szCs w:val="24"/>
        </w:rPr>
        <w:t>ηλαδή</w:t>
      </w:r>
      <w:r>
        <w:rPr>
          <w:rFonts w:eastAsia="Times New Roman" w:cs="Times New Roman"/>
          <w:szCs w:val="24"/>
        </w:rPr>
        <w:t>,</w:t>
      </w:r>
      <w:r w:rsidRPr="00BB7150">
        <w:rPr>
          <w:rFonts w:eastAsia="Times New Roman" w:cs="Times New Roman"/>
          <w:szCs w:val="24"/>
        </w:rPr>
        <w:t xml:space="preserve"> βλέπεις και πράγματα που μπορεί να μην είχες φανταστεί σε </w:t>
      </w:r>
      <w:r w:rsidRPr="00BB7150">
        <w:rPr>
          <w:rFonts w:eastAsia="Times New Roman" w:cs="Times New Roman"/>
          <w:szCs w:val="24"/>
        </w:rPr>
        <w:lastRenderedPageBreak/>
        <w:t>σχέση με τις στρεβλώσεις που συναντάς εκεί</w:t>
      </w:r>
      <w:r>
        <w:rPr>
          <w:rFonts w:eastAsia="Times New Roman" w:cs="Times New Roman"/>
          <w:szCs w:val="24"/>
        </w:rPr>
        <w:t>. Α</w:t>
      </w:r>
      <w:r w:rsidRPr="00BB7150">
        <w:rPr>
          <w:rFonts w:eastAsia="Times New Roman" w:cs="Times New Roman"/>
          <w:szCs w:val="24"/>
        </w:rPr>
        <w:t xml:space="preserve">ν θέλετε θα </w:t>
      </w:r>
      <w:r>
        <w:rPr>
          <w:rFonts w:eastAsia="Times New Roman" w:cs="Times New Roman"/>
          <w:szCs w:val="24"/>
        </w:rPr>
        <w:t>είμαι πιο</w:t>
      </w:r>
      <w:r w:rsidRPr="00BB7150">
        <w:rPr>
          <w:rFonts w:eastAsia="Times New Roman" w:cs="Times New Roman"/>
          <w:szCs w:val="24"/>
        </w:rPr>
        <w:t xml:space="preserve"> συγκεκριμένος </w:t>
      </w:r>
      <w:r>
        <w:rPr>
          <w:rFonts w:eastAsia="Times New Roman" w:cs="Times New Roman"/>
          <w:szCs w:val="24"/>
        </w:rPr>
        <w:t xml:space="preserve">στη </w:t>
      </w:r>
      <w:proofErr w:type="spellStart"/>
      <w:r>
        <w:rPr>
          <w:rFonts w:eastAsia="Times New Roman" w:cs="Times New Roman"/>
          <w:szCs w:val="24"/>
        </w:rPr>
        <w:t>δευτερομιλία</w:t>
      </w:r>
      <w:proofErr w:type="spellEnd"/>
      <w:r>
        <w:rPr>
          <w:rFonts w:eastAsia="Times New Roman" w:cs="Times New Roman"/>
          <w:szCs w:val="24"/>
        </w:rPr>
        <w:t xml:space="preserve"> μου.</w:t>
      </w:r>
    </w:p>
    <w:p w14:paraId="22B6F3EE" w14:textId="77777777" w:rsidR="00841B0A" w:rsidRDefault="00B011D5">
      <w:pPr>
        <w:spacing w:line="600" w:lineRule="auto"/>
        <w:ind w:firstLine="720"/>
        <w:jc w:val="both"/>
        <w:rPr>
          <w:rFonts w:eastAsia="Times New Roman" w:cs="Times New Roman"/>
          <w:color w:val="000000" w:themeColor="text1"/>
          <w:szCs w:val="24"/>
        </w:rPr>
      </w:pPr>
      <w:r>
        <w:rPr>
          <w:rFonts w:eastAsia="Times New Roman" w:cs="Times New Roman"/>
          <w:szCs w:val="24"/>
        </w:rPr>
        <w:t>Αυτό που έχει προβλεφθεί</w:t>
      </w:r>
      <w:r>
        <w:rPr>
          <w:rFonts w:eastAsia="Times New Roman" w:cs="Times New Roman"/>
          <w:szCs w:val="24"/>
        </w:rPr>
        <w:t xml:space="preserve"> είναι </w:t>
      </w:r>
      <w:r w:rsidRPr="00BB7150">
        <w:rPr>
          <w:rFonts w:eastAsia="Times New Roman" w:cs="Times New Roman"/>
          <w:szCs w:val="24"/>
        </w:rPr>
        <w:t xml:space="preserve">συνολικά 92 εκατομμύρια ευρώ από τεχνικά </w:t>
      </w:r>
      <w:r>
        <w:rPr>
          <w:rFonts w:eastAsia="Times New Roman" w:cs="Times New Roman"/>
          <w:szCs w:val="24"/>
        </w:rPr>
        <w:t>δελτία</w:t>
      </w:r>
      <w:r w:rsidRPr="00BB7150">
        <w:rPr>
          <w:rFonts w:eastAsia="Times New Roman" w:cs="Times New Roman"/>
          <w:szCs w:val="24"/>
        </w:rPr>
        <w:t xml:space="preserve"> που συντάχθηκαν από τους δήμους</w:t>
      </w:r>
      <w:r>
        <w:rPr>
          <w:rFonts w:eastAsia="Times New Roman" w:cs="Times New Roman"/>
          <w:szCs w:val="24"/>
        </w:rPr>
        <w:t>,</w:t>
      </w:r>
      <w:r w:rsidRPr="00BB7150">
        <w:rPr>
          <w:rFonts w:eastAsia="Times New Roman" w:cs="Times New Roman"/>
          <w:szCs w:val="24"/>
        </w:rPr>
        <w:t xml:space="preserve"> την </w:t>
      </w:r>
      <w:r>
        <w:rPr>
          <w:rFonts w:eastAsia="Times New Roman" w:cs="Times New Roman"/>
          <w:szCs w:val="24"/>
        </w:rPr>
        <w:t>π</w:t>
      </w:r>
      <w:r w:rsidRPr="00BB7150">
        <w:rPr>
          <w:rFonts w:eastAsia="Times New Roman" w:cs="Times New Roman"/>
          <w:szCs w:val="24"/>
        </w:rPr>
        <w:t xml:space="preserve">εριφέρεια και με τη </w:t>
      </w:r>
      <w:r w:rsidRPr="00CE2192">
        <w:rPr>
          <w:rFonts w:eastAsia="Times New Roman" w:cs="Times New Roman"/>
          <w:color w:val="000000" w:themeColor="text1"/>
          <w:szCs w:val="24"/>
        </w:rPr>
        <w:t xml:space="preserve">βοήθεια του Υπουργείου Υποδομών. Για μεγάλο τμήμα των υποδομών στις οποίες οι δήμοι δεν μπορούν να </w:t>
      </w:r>
      <w:proofErr w:type="spellStart"/>
      <w:r w:rsidRPr="00CE2192">
        <w:rPr>
          <w:rFonts w:eastAsia="Times New Roman" w:cs="Times New Roman"/>
          <w:color w:val="000000" w:themeColor="text1"/>
          <w:szCs w:val="24"/>
        </w:rPr>
        <w:t>αντ</w:t>
      </w:r>
      <w:r w:rsidRPr="00CE2192">
        <w:rPr>
          <w:rFonts w:eastAsia="Times New Roman" w:cs="Times New Roman"/>
          <w:color w:val="000000" w:themeColor="text1"/>
          <w:szCs w:val="24"/>
        </w:rPr>
        <w:t>ε</w:t>
      </w:r>
      <w:r w:rsidRPr="00CE2192">
        <w:rPr>
          <w:rFonts w:eastAsia="Times New Roman" w:cs="Times New Roman"/>
          <w:color w:val="000000" w:themeColor="text1"/>
          <w:szCs w:val="24"/>
        </w:rPr>
        <w:t>πεξέλθουν</w:t>
      </w:r>
      <w:proofErr w:type="spellEnd"/>
      <w:r w:rsidRPr="00CE2192">
        <w:rPr>
          <w:rFonts w:eastAsia="Times New Roman" w:cs="Times New Roman"/>
          <w:color w:val="000000" w:themeColor="text1"/>
          <w:szCs w:val="24"/>
        </w:rPr>
        <w:t xml:space="preserve"> και να κάνουν γρήγορα αυτά τα έργα, θα γίνουν με προγραμματικές με το Υπουργείο Υποδομών. Τον πίνακα και τον οριστικό κατάλογο μπορούμε να σας τον δώσουμε σε μία εβδομάδα περίπου. </w:t>
      </w:r>
    </w:p>
    <w:p w14:paraId="22B6F3EF" w14:textId="77777777" w:rsidR="00841B0A" w:rsidRDefault="00B011D5">
      <w:pPr>
        <w:tabs>
          <w:tab w:val="left" w:pos="1905"/>
        </w:tabs>
        <w:spacing w:line="600" w:lineRule="auto"/>
        <w:ind w:firstLine="720"/>
        <w:jc w:val="both"/>
        <w:rPr>
          <w:rFonts w:eastAsia="Times New Roman" w:cs="Times New Roman"/>
          <w:szCs w:val="24"/>
        </w:rPr>
      </w:pPr>
      <w:r w:rsidRPr="00351D8A">
        <w:rPr>
          <w:rFonts w:eastAsia="Times New Roman" w:cs="Times New Roman"/>
          <w:szCs w:val="24"/>
        </w:rPr>
        <w:t>Έχω τον πίνακα για να μην καθυστερούμε. Σχετικά με την απάντηση έχει δημοσ</w:t>
      </w:r>
      <w:r w:rsidRPr="00351D8A">
        <w:rPr>
          <w:rFonts w:eastAsia="Times New Roman" w:cs="Times New Roman"/>
          <w:szCs w:val="24"/>
        </w:rPr>
        <w:t>ιευτεί κιόλας δελτίου Τύπου</w:t>
      </w:r>
      <w:r w:rsidRPr="00351D8A">
        <w:rPr>
          <w:rFonts w:eastAsia="Times New Roman" w:cs="Times New Roman"/>
          <w:szCs w:val="24"/>
        </w:rPr>
        <w:t>,</w:t>
      </w:r>
      <w:r w:rsidRPr="00351D8A">
        <w:rPr>
          <w:rFonts w:eastAsia="Times New Roman" w:cs="Times New Roman"/>
          <w:szCs w:val="24"/>
        </w:rPr>
        <w:t xml:space="preserve"> για το ποια είναι η κατανομή στους δήμους και στην </w:t>
      </w:r>
      <w:r w:rsidRPr="00351D8A">
        <w:rPr>
          <w:rFonts w:eastAsia="Times New Roman" w:cs="Times New Roman"/>
          <w:szCs w:val="24"/>
        </w:rPr>
        <w:t>π</w:t>
      </w:r>
      <w:r w:rsidRPr="00351D8A">
        <w:rPr>
          <w:rFonts w:eastAsia="Times New Roman" w:cs="Times New Roman"/>
          <w:szCs w:val="24"/>
        </w:rPr>
        <w:t xml:space="preserve">εριφέρεια. Η </w:t>
      </w:r>
      <w:r w:rsidRPr="00351D8A">
        <w:rPr>
          <w:rFonts w:eastAsia="Times New Roman" w:cs="Times New Roman"/>
          <w:szCs w:val="24"/>
        </w:rPr>
        <w:t>π</w:t>
      </w:r>
      <w:r w:rsidRPr="00351D8A">
        <w:rPr>
          <w:rFonts w:eastAsia="Times New Roman" w:cs="Times New Roman"/>
          <w:szCs w:val="24"/>
        </w:rPr>
        <w:t>εριφέρεια ήδη έχει πάρει 17,5 εκατομμύρια ευρώ. Οι δήμοι θα πάρουν τα υπόλοιπα</w:t>
      </w:r>
      <w:r>
        <w:rPr>
          <w:rFonts w:eastAsia="Times New Roman" w:cs="Times New Roman"/>
          <w:szCs w:val="24"/>
        </w:rPr>
        <w:t>,</w:t>
      </w:r>
      <w:r w:rsidRPr="00351D8A">
        <w:rPr>
          <w:rFonts w:eastAsia="Times New Roman" w:cs="Times New Roman"/>
          <w:szCs w:val="24"/>
        </w:rPr>
        <w:t xml:space="preserve"> και 15 εκατομμύρια θα διοχετευθούν </w:t>
      </w:r>
      <w:r>
        <w:rPr>
          <w:rFonts w:eastAsia="Times New Roman" w:cs="Times New Roman"/>
          <w:szCs w:val="24"/>
        </w:rPr>
        <w:t>στο να αποκατασταθούν τμήματα του ΒΟΑΚ και όχι</w:t>
      </w:r>
      <w:r>
        <w:rPr>
          <w:rFonts w:eastAsia="Times New Roman" w:cs="Times New Roman"/>
          <w:szCs w:val="24"/>
        </w:rPr>
        <w:t xml:space="preserve"> με λύσεις πρόχειρες, γιατί εκεί είχαμε φροντίσει να έχουμε ώριμες μελέτες στα σημεία αυτά, προκειμένου να μην </w:t>
      </w:r>
      <w:proofErr w:type="spellStart"/>
      <w:r>
        <w:rPr>
          <w:rFonts w:eastAsia="Times New Roman" w:cs="Times New Roman"/>
          <w:szCs w:val="24"/>
        </w:rPr>
        <w:t>ξαναέχουμε</w:t>
      </w:r>
      <w:proofErr w:type="spellEnd"/>
      <w:r>
        <w:rPr>
          <w:rFonts w:eastAsia="Times New Roman" w:cs="Times New Roman"/>
          <w:szCs w:val="24"/>
        </w:rPr>
        <w:t xml:space="preserve"> τέτοια φαινόμενα. </w:t>
      </w:r>
    </w:p>
    <w:p w14:paraId="22B6F3F0" w14:textId="77777777" w:rsidR="00841B0A" w:rsidRDefault="00B011D5">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Η πρώτη προτεραιότητα που έχουμε</w:t>
      </w:r>
      <w:r>
        <w:rPr>
          <w:rFonts w:eastAsia="Times New Roman" w:cs="Times New Roman"/>
          <w:szCs w:val="24"/>
        </w:rPr>
        <w:t>,</w:t>
      </w:r>
      <w:r>
        <w:rPr>
          <w:rFonts w:eastAsia="Times New Roman" w:cs="Times New Roman"/>
          <w:szCs w:val="24"/>
        </w:rPr>
        <w:t xml:space="preserve"> είναι να τελειώσουμε το τμήμα στα μεγάλα χωράφια</w:t>
      </w:r>
      <w:r>
        <w:rPr>
          <w:rFonts w:eastAsia="Times New Roman" w:cs="Times New Roman"/>
          <w:szCs w:val="24"/>
        </w:rPr>
        <w:t>,</w:t>
      </w:r>
      <w:r>
        <w:rPr>
          <w:rFonts w:eastAsia="Times New Roman" w:cs="Times New Roman"/>
          <w:szCs w:val="24"/>
        </w:rPr>
        <w:t xml:space="preserve"> για να μην έχουν πρόβλημα προσβ</w:t>
      </w:r>
      <w:r>
        <w:rPr>
          <w:rFonts w:eastAsia="Times New Roman" w:cs="Times New Roman"/>
          <w:szCs w:val="24"/>
        </w:rPr>
        <w:t xml:space="preserve">ασιμότητας τα Χανιά. </w:t>
      </w:r>
    </w:p>
    <w:p w14:paraId="22B6F3F1" w14:textId="77777777" w:rsidR="00841B0A" w:rsidRDefault="00B011D5">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Πιο συγκεκριμένα ας πάμε στη γέφυρα του </w:t>
      </w:r>
      <w:proofErr w:type="spellStart"/>
      <w:r>
        <w:rPr>
          <w:rFonts w:eastAsia="Times New Roman" w:cs="Times New Roman"/>
          <w:szCs w:val="24"/>
        </w:rPr>
        <w:t>Κερίτη</w:t>
      </w:r>
      <w:proofErr w:type="spellEnd"/>
      <w:r>
        <w:rPr>
          <w:rFonts w:eastAsia="Times New Roman" w:cs="Times New Roman"/>
          <w:szCs w:val="24"/>
        </w:rPr>
        <w:t>. Εκεί αυτό που έγινε είναι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έγκλημα και για το μνημείο αλλά και για τον τρόπο που έπεσε το μνημείο. Και μη λέτε ότι έχουμε καθυστερήσει, γιατί είναι ιδιαίτερο το σημείο. Χθες </w:t>
      </w:r>
      <w:r>
        <w:rPr>
          <w:rFonts w:eastAsia="Times New Roman" w:cs="Times New Roman"/>
          <w:szCs w:val="24"/>
        </w:rPr>
        <w:t>είχαμε συνάντηση με το Υπουργείο Πολιτισμού. Πιστεύω ότι θα σπάσουμε και το ρεκόρ της αποκατάστασης της γέφυρας της Πλάκας στην Πάτρα. Θα γίνει προγραμματική μεταξύ του Δήμου, του Υπουργείου Υποδομών, της Περιφέρειας, του Υπουργείου Πολιτισμού, του Υπουργε</w:t>
      </w:r>
      <w:r>
        <w:rPr>
          <w:rFonts w:eastAsia="Times New Roman" w:cs="Times New Roman"/>
          <w:szCs w:val="24"/>
        </w:rPr>
        <w:t xml:space="preserve">ίου Οικονομίας, όπως έγινε και στη γέφυρα της Πλάκας και τοπικών φορέων του </w:t>
      </w:r>
      <w:r>
        <w:rPr>
          <w:rFonts w:eastAsia="Times New Roman" w:cs="Times New Roman"/>
          <w:szCs w:val="24"/>
        </w:rPr>
        <w:t>π</w:t>
      </w:r>
      <w:r>
        <w:rPr>
          <w:rFonts w:eastAsia="Times New Roman" w:cs="Times New Roman"/>
          <w:szCs w:val="24"/>
        </w:rPr>
        <w:t xml:space="preserve">ανεπιστημίου, προκειμένου να αποκατασταθεί η γέφυρα του </w:t>
      </w:r>
      <w:proofErr w:type="spellStart"/>
      <w:r>
        <w:rPr>
          <w:rFonts w:eastAsia="Times New Roman" w:cs="Times New Roman"/>
          <w:szCs w:val="24"/>
        </w:rPr>
        <w:t>Κερίτη</w:t>
      </w:r>
      <w:proofErr w:type="spellEnd"/>
      <w:r>
        <w:rPr>
          <w:rFonts w:eastAsia="Times New Roman" w:cs="Times New Roman"/>
          <w:szCs w:val="24"/>
        </w:rPr>
        <w:t xml:space="preserve"> όπως ακριβώς ήταν, για να εξυπηρετήσει την περιοχή. </w:t>
      </w:r>
    </w:p>
    <w:p w14:paraId="22B6F3F2" w14:textId="77777777" w:rsidR="00841B0A" w:rsidRDefault="00B011D5">
      <w:pPr>
        <w:tabs>
          <w:tab w:val="left" w:pos="1905"/>
        </w:tabs>
        <w:spacing w:line="600" w:lineRule="auto"/>
        <w:ind w:firstLine="720"/>
        <w:jc w:val="both"/>
        <w:rPr>
          <w:rFonts w:eastAsia="Times New Roman" w:cs="Times New Roman"/>
          <w:szCs w:val="24"/>
        </w:rPr>
      </w:pPr>
      <w:r>
        <w:rPr>
          <w:rFonts w:eastAsia="Times New Roman" w:cs="Times New Roman"/>
          <w:szCs w:val="24"/>
        </w:rPr>
        <w:t>Μετά από συνάντηση που είχαμε με μία ομάδα κατοίκων και τον Δήμ</w:t>
      </w:r>
      <w:r>
        <w:rPr>
          <w:rFonts w:eastAsia="Times New Roman" w:cs="Times New Roman"/>
          <w:szCs w:val="24"/>
        </w:rPr>
        <w:t xml:space="preserve">αρχο </w:t>
      </w:r>
      <w:proofErr w:type="spellStart"/>
      <w:r>
        <w:rPr>
          <w:rFonts w:eastAsia="Times New Roman" w:cs="Times New Roman"/>
          <w:szCs w:val="24"/>
        </w:rPr>
        <w:t>Πλατανιά</w:t>
      </w:r>
      <w:proofErr w:type="spellEnd"/>
      <w:r>
        <w:rPr>
          <w:rFonts w:eastAsia="Times New Roman" w:cs="Times New Roman"/>
          <w:szCs w:val="24"/>
        </w:rPr>
        <w:t>,</w:t>
      </w:r>
      <w:r>
        <w:rPr>
          <w:rFonts w:eastAsia="Times New Roman" w:cs="Times New Roman"/>
          <w:szCs w:val="24"/>
        </w:rPr>
        <w:t xml:space="preserve"> θα δημοπρατήσουμε και μία μελέτη για να υπάρχει μία νέα γέφυρα στο μέλλον και να μείνει η γέφυρα του </w:t>
      </w:r>
      <w:proofErr w:type="spellStart"/>
      <w:r>
        <w:rPr>
          <w:rFonts w:eastAsia="Times New Roman" w:cs="Times New Roman"/>
          <w:szCs w:val="24"/>
        </w:rPr>
        <w:t>Κερίτη</w:t>
      </w:r>
      <w:proofErr w:type="spellEnd"/>
      <w:r>
        <w:rPr>
          <w:rFonts w:eastAsia="Times New Roman" w:cs="Times New Roman"/>
          <w:szCs w:val="24"/>
        </w:rPr>
        <w:t xml:space="preserve"> μίας κατεύθυνσης, ώστε να χρησιμοποιούμε και τα </w:t>
      </w:r>
      <w:r>
        <w:rPr>
          <w:rFonts w:eastAsia="Times New Roman" w:cs="Times New Roman"/>
          <w:szCs w:val="24"/>
        </w:rPr>
        <w:lastRenderedPageBreak/>
        <w:t xml:space="preserve">μνημεία μας με έναν </w:t>
      </w:r>
      <w:r>
        <w:rPr>
          <w:rFonts w:eastAsia="Times New Roman" w:cs="Times New Roman"/>
          <w:szCs w:val="24"/>
        </w:rPr>
        <w:t>άλλο</w:t>
      </w:r>
      <w:r>
        <w:rPr>
          <w:rFonts w:eastAsia="Times New Roman" w:cs="Times New Roman"/>
          <w:szCs w:val="24"/>
        </w:rPr>
        <w:t>ν</w:t>
      </w:r>
      <w:r>
        <w:rPr>
          <w:rFonts w:eastAsia="Times New Roman" w:cs="Times New Roman"/>
          <w:szCs w:val="24"/>
        </w:rPr>
        <w:t xml:space="preserve"> τρόπο</w:t>
      </w:r>
      <w:r>
        <w:rPr>
          <w:rFonts w:eastAsia="Times New Roman" w:cs="Times New Roman"/>
          <w:szCs w:val="24"/>
        </w:rPr>
        <w:t>,</w:t>
      </w:r>
      <w:r>
        <w:rPr>
          <w:rFonts w:eastAsia="Times New Roman" w:cs="Times New Roman"/>
          <w:szCs w:val="24"/>
        </w:rPr>
        <w:t xml:space="preserve"> από αυτόν που έχουμε συνηθίσει μέχρι σήμερα. </w:t>
      </w:r>
    </w:p>
    <w:p w14:paraId="22B6F3F3" w14:textId="77777777" w:rsidR="00841B0A" w:rsidRDefault="00B011D5">
      <w:pPr>
        <w:tabs>
          <w:tab w:val="left" w:pos="1905"/>
        </w:tabs>
        <w:spacing w:line="600" w:lineRule="auto"/>
        <w:ind w:firstLine="720"/>
        <w:jc w:val="both"/>
        <w:rPr>
          <w:rFonts w:eastAsia="Times New Roman"/>
          <w:bCs/>
          <w:szCs w:val="24"/>
        </w:rPr>
      </w:pPr>
      <w:r w:rsidRPr="00444245">
        <w:rPr>
          <w:rFonts w:eastAsia="Times New Roman"/>
          <w:b/>
          <w:bCs/>
          <w:szCs w:val="24"/>
        </w:rPr>
        <w:t>ΠΡΟΕΔΡ</w:t>
      </w:r>
      <w:r w:rsidRPr="00444245">
        <w:rPr>
          <w:rFonts w:eastAsia="Times New Roman"/>
          <w:b/>
          <w:bCs/>
          <w:szCs w:val="24"/>
        </w:rPr>
        <w:t xml:space="preserve">ΕΥΩΝ (Νικήτας Κακλαμάνης): </w:t>
      </w:r>
      <w:r w:rsidRPr="00CF63D4">
        <w:rPr>
          <w:rFonts w:eastAsia="Times New Roman"/>
          <w:bCs/>
          <w:szCs w:val="24"/>
        </w:rPr>
        <w:t>Κ</w:t>
      </w:r>
      <w:r>
        <w:rPr>
          <w:rFonts w:eastAsia="Times New Roman"/>
          <w:bCs/>
          <w:szCs w:val="24"/>
        </w:rPr>
        <w:t xml:space="preserve">ύριε Συντυχάκη, έχετε τον λόγο. </w:t>
      </w:r>
    </w:p>
    <w:p w14:paraId="22B6F3F4" w14:textId="77777777" w:rsidR="00841B0A" w:rsidRDefault="00B011D5">
      <w:pPr>
        <w:tabs>
          <w:tab w:val="left" w:pos="1905"/>
        </w:tabs>
        <w:spacing w:line="600" w:lineRule="auto"/>
        <w:ind w:firstLine="720"/>
        <w:jc w:val="both"/>
        <w:rPr>
          <w:rFonts w:eastAsia="Times New Roman" w:cs="Times New Roman"/>
          <w:szCs w:val="24"/>
        </w:rPr>
      </w:pPr>
      <w:r w:rsidRPr="00CF63D4">
        <w:rPr>
          <w:rFonts w:eastAsia="Times New Roman" w:cs="Times New Roman"/>
          <w:b/>
          <w:szCs w:val="24"/>
        </w:rPr>
        <w:t>ΕΜΜΑΝΟΥΗΛ ΣΥΝΤΥΧΑΚΗΣ:</w:t>
      </w:r>
      <w:r>
        <w:rPr>
          <w:rFonts w:eastAsia="Times New Roman" w:cs="Times New Roman"/>
          <w:szCs w:val="24"/>
        </w:rPr>
        <w:t xml:space="preserve"> Θα επαναλάβω ότι οι νεκροί στην Κρήτη ήταν πέντε, ένας </w:t>
      </w:r>
      <w:proofErr w:type="spellStart"/>
      <w:r>
        <w:rPr>
          <w:rFonts w:eastAsia="Times New Roman" w:cs="Times New Roman"/>
          <w:szCs w:val="24"/>
        </w:rPr>
        <w:t>αγροτοκτηνοτρόφος</w:t>
      </w:r>
      <w:proofErr w:type="spellEnd"/>
      <w:r>
        <w:rPr>
          <w:rFonts w:eastAsia="Times New Roman" w:cs="Times New Roman"/>
          <w:szCs w:val="24"/>
        </w:rPr>
        <w:t xml:space="preserve"> στα Χανιά και τέσσερις στο Ηράκλειο που επέβαιναν σε ένα αμάξι. </w:t>
      </w:r>
    </w:p>
    <w:p w14:paraId="22B6F3F5" w14:textId="77777777" w:rsidR="00841B0A" w:rsidRDefault="00B011D5">
      <w:pPr>
        <w:tabs>
          <w:tab w:val="left" w:pos="1905"/>
        </w:tabs>
        <w:spacing w:line="600" w:lineRule="auto"/>
        <w:ind w:firstLine="720"/>
        <w:jc w:val="both"/>
        <w:rPr>
          <w:rFonts w:eastAsia="Times New Roman" w:cs="Times New Roman"/>
          <w:szCs w:val="24"/>
        </w:rPr>
      </w:pPr>
      <w:r w:rsidRPr="00ED5935">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Ήταν τέσσερις στο Ηράκλειο, στα μέσα Φεβρουαρίου, και ένας στα Χανιά. Μη με τρελάνετε τώρα, ένας ήταν στα Χανιά. </w:t>
      </w:r>
    </w:p>
    <w:p w14:paraId="22B6F3F6" w14:textId="77777777" w:rsidR="00841B0A" w:rsidRDefault="00B011D5">
      <w:pPr>
        <w:tabs>
          <w:tab w:val="left" w:pos="1905"/>
        </w:tabs>
        <w:spacing w:line="600" w:lineRule="auto"/>
        <w:ind w:firstLine="720"/>
        <w:jc w:val="both"/>
        <w:rPr>
          <w:rFonts w:eastAsia="Times New Roman"/>
          <w:bCs/>
          <w:szCs w:val="24"/>
        </w:rPr>
      </w:pPr>
      <w:r w:rsidRPr="00444245">
        <w:rPr>
          <w:rFonts w:eastAsia="Times New Roman"/>
          <w:b/>
          <w:bCs/>
          <w:szCs w:val="24"/>
        </w:rPr>
        <w:t xml:space="preserve">ΠΡΟΕΔΡΕΥΩΝ (Νικήτας Κακλαμάνης): </w:t>
      </w:r>
      <w:r>
        <w:rPr>
          <w:rFonts w:eastAsia="Times New Roman"/>
          <w:bCs/>
          <w:szCs w:val="24"/>
        </w:rPr>
        <w:t xml:space="preserve">Μην κάνετε διάλογο παρακαλώ. </w:t>
      </w:r>
      <w:r w:rsidRPr="00ED5935">
        <w:rPr>
          <w:rFonts w:eastAsia="Times New Roman"/>
          <w:bCs/>
          <w:szCs w:val="24"/>
        </w:rPr>
        <w:t>Αυτ</w:t>
      </w:r>
      <w:r>
        <w:rPr>
          <w:rFonts w:eastAsia="Times New Roman"/>
          <w:bCs/>
          <w:szCs w:val="24"/>
        </w:rPr>
        <w:t>ό είπε και ο κ. Συντυχάκη</w:t>
      </w:r>
      <w:r>
        <w:rPr>
          <w:rFonts w:eastAsia="Times New Roman"/>
          <w:bCs/>
          <w:szCs w:val="24"/>
        </w:rPr>
        <w:t xml:space="preserve">ς. </w:t>
      </w:r>
    </w:p>
    <w:p w14:paraId="22B6F3F7" w14:textId="77777777" w:rsidR="00841B0A" w:rsidRDefault="00B011D5">
      <w:pPr>
        <w:tabs>
          <w:tab w:val="left" w:pos="1905"/>
        </w:tabs>
        <w:spacing w:line="600" w:lineRule="auto"/>
        <w:ind w:firstLine="720"/>
        <w:jc w:val="both"/>
        <w:rPr>
          <w:rFonts w:eastAsia="Times New Roman" w:cs="Times New Roman"/>
          <w:szCs w:val="24"/>
        </w:rPr>
      </w:pPr>
      <w:r w:rsidRPr="00CF63D4">
        <w:rPr>
          <w:rFonts w:eastAsia="Times New Roman" w:cs="Times New Roman"/>
          <w:b/>
          <w:szCs w:val="24"/>
        </w:rPr>
        <w:t>ΕΜΜΑΝΟΥΗΛ ΣΥΝΤΥΧΑΚΗΣ:</w:t>
      </w:r>
      <w:r>
        <w:rPr>
          <w:rFonts w:eastAsia="Times New Roman" w:cs="Times New Roman"/>
          <w:szCs w:val="24"/>
        </w:rPr>
        <w:t xml:space="preserve"> Εγώ δεν διαχωρίζω τον έναν από τους τέσσερις, αν ο ένας είναι στα Χανιά κι οι τέσσερις είναι στο Ηράκλειο. Τοποθετούμαι συνολικά για την Κρήτη, διότι </w:t>
      </w:r>
      <w:r>
        <w:rPr>
          <w:rFonts w:eastAsia="Times New Roman" w:cs="Times New Roman"/>
          <w:szCs w:val="24"/>
        </w:rPr>
        <w:lastRenderedPageBreak/>
        <w:t xml:space="preserve">ήταν αλλεπάλληλες οι καταστροφές και δεν μπορώ να το διαχωρίσω. Γι’ αυτό είχαμε </w:t>
      </w:r>
      <w:r>
        <w:rPr>
          <w:rFonts w:eastAsia="Times New Roman" w:cs="Times New Roman"/>
          <w:szCs w:val="24"/>
        </w:rPr>
        <w:t xml:space="preserve">και τον διάλογο με τον Πρόεδρο προηγουμένως. Είναι πάρα πολλά τα ζητήματα. </w:t>
      </w:r>
    </w:p>
    <w:p w14:paraId="22B6F3F8" w14:textId="77777777" w:rsidR="00841B0A" w:rsidRDefault="00B011D5">
      <w:pPr>
        <w:tabs>
          <w:tab w:val="left" w:pos="1905"/>
        </w:tabs>
        <w:spacing w:line="600" w:lineRule="auto"/>
        <w:ind w:firstLine="720"/>
        <w:jc w:val="both"/>
        <w:rPr>
          <w:rFonts w:eastAsia="Times New Roman" w:cs="Times New Roman"/>
          <w:szCs w:val="24"/>
        </w:rPr>
      </w:pPr>
      <w:r>
        <w:rPr>
          <w:rFonts w:eastAsia="Times New Roman" w:cs="Times New Roman"/>
          <w:szCs w:val="24"/>
        </w:rPr>
        <w:t>Εσείς περιοριστήκατε σε ένα πολύ συγκεκριμένο μέρος. Το ότι κηρύσσονται σε κατάσταση εκτάκτου ανάγκης από μόνο του δεν λέει και πολλά. Είναι σημαντικό</w:t>
      </w:r>
      <w:r>
        <w:rPr>
          <w:rFonts w:eastAsia="Times New Roman" w:cs="Times New Roman"/>
          <w:szCs w:val="24"/>
        </w:rPr>
        <w:t>,</w:t>
      </w:r>
      <w:r>
        <w:rPr>
          <w:rFonts w:eastAsia="Times New Roman" w:cs="Times New Roman"/>
          <w:szCs w:val="24"/>
        </w:rPr>
        <w:t xml:space="preserve"> βέβαια, αλλά από μόνο του δε</w:t>
      </w:r>
      <w:r>
        <w:rPr>
          <w:rFonts w:eastAsia="Times New Roman" w:cs="Times New Roman"/>
          <w:szCs w:val="24"/>
        </w:rPr>
        <w:t>ν λέει και πολλά. Και το λέω, διότι σε ελάχιστα σημεία των καταστροφών έχουν γίνει αυτοψίες και καταγραφή. Είναι τόσος ο όγκος το μέγεθος της καταστροφής, που μόνο σε ελάχιστες περιοχές έχουν καταγραφεί και μπορώ να σας πω και πολύ συγκεκριμένα. Αυτά που ε</w:t>
      </w:r>
      <w:r>
        <w:rPr>
          <w:rFonts w:eastAsia="Times New Roman" w:cs="Times New Roman"/>
          <w:szCs w:val="24"/>
        </w:rPr>
        <w:t xml:space="preserve">σείς και η </w:t>
      </w:r>
      <w:r>
        <w:rPr>
          <w:rFonts w:eastAsia="Times New Roman" w:cs="Times New Roman"/>
          <w:szCs w:val="24"/>
        </w:rPr>
        <w:t>π</w:t>
      </w:r>
      <w:r>
        <w:rPr>
          <w:rFonts w:eastAsia="Times New Roman" w:cs="Times New Roman"/>
          <w:szCs w:val="24"/>
        </w:rPr>
        <w:t>εριφέρεια εξαγγέλλετε</w:t>
      </w:r>
      <w:r>
        <w:rPr>
          <w:rFonts w:eastAsia="Times New Roman" w:cs="Times New Roman"/>
          <w:szCs w:val="24"/>
        </w:rPr>
        <w:t>,</w:t>
      </w:r>
      <w:r>
        <w:rPr>
          <w:rFonts w:eastAsia="Times New Roman" w:cs="Times New Roman"/>
          <w:szCs w:val="24"/>
        </w:rPr>
        <w:t xml:space="preserve"> είναι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ελάχιστα έως τίποτα θα έλεγα. Δηλαδή όποιος γνωρίζει καλά το εύρος των καταστροφών θα γελάει, ειλικρινά σας μιλάω. </w:t>
      </w:r>
    </w:p>
    <w:p w14:paraId="22B6F3F9" w14:textId="77777777" w:rsidR="00841B0A" w:rsidRDefault="00B011D5">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Στον Δήμο </w:t>
      </w:r>
      <w:proofErr w:type="spellStart"/>
      <w:r>
        <w:rPr>
          <w:rFonts w:eastAsia="Times New Roman" w:cs="Times New Roman"/>
          <w:szCs w:val="24"/>
        </w:rPr>
        <w:t>Πλατανιά</w:t>
      </w:r>
      <w:proofErr w:type="spellEnd"/>
      <w:r>
        <w:rPr>
          <w:rFonts w:eastAsia="Times New Roman" w:cs="Times New Roman"/>
          <w:szCs w:val="24"/>
        </w:rPr>
        <w:t xml:space="preserve"> δίνετε 33 εκατομμύρια; Πέστε μου ποιο είναι το εύρος των καταστροφώ</w:t>
      </w:r>
      <w:r>
        <w:rPr>
          <w:rFonts w:eastAsia="Times New Roman" w:cs="Times New Roman"/>
          <w:szCs w:val="24"/>
        </w:rPr>
        <w:t xml:space="preserve">ν από την πρώτη-πρώτη εκτίμηση. </w:t>
      </w:r>
    </w:p>
    <w:p w14:paraId="22B6F3FA" w14:textId="77777777" w:rsidR="00841B0A" w:rsidRDefault="00B011D5">
      <w:pPr>
        <w:tabs>
          <w:tab w:val="left" w:pos="1905"/>
        </w:tabs>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ΣΠΙΡΤΖΗΣ (Υπουργός Υποδομών και Μεταφορών): </w:t>
      </w:r>
      <w:r>
        <w:rPr>
          <w:rFonts w:eastAsia="Times New Roman" w:cs="Times New Roman"/>
          <w:szCs w:val="24"/>
        </w:rPr>
        <w:t>Τόσο είναι!</w:t>
      </w:r>
    </w:p>
    <w:p w14:paraId="22B6F3FB" w14:textId="77777777" w:rsidR="00841B0A" w:rsidRDefault="00B011D5">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Κοντά στα 100 εκατομμύρια είναι. </w:t>
      </w:r>
    </w:p>
    <w:p w14:paraId="22B6F3FC" w14:textId="77777777" w:rsidR="00841B0A" w:rsidRDefault="00B011D5">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Ε, όχι!</w:t>
      </w:r>
    </w:p>
    <w:p w14:paraId="22B6F3FD" w14:textId="77777777" w:rsidR="00841B0A" w:rsidRDefault="00B011D5">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Άρχισαν μετά και το κ</w:t>
      </w:r>
      <w:r>
        <w:rPr>
          <w:rFonts w:eastAsia="Times New Roman" w:cs="Times New Roman"/>
          <w:szCs w:val="24"/>
        </w:rPr>
        <w:t xml:space="preserve">ατέβαζαν στα 80 και στα 60, οι πραγματικές όμως καταστροφές στο σύνολό τους για τη συνολική τους αποκατάσταση και για την ασφάλεια της περιοχής οδικά δίκτυα, γέφυρες κ.λπ., να μη σας πω ότι μπορεί να υπερβαίνει και τα 100 εκατομμύρια. Στον Δήμο </w:t>
      </w:r>
      <w:proofErr w:type="spellStart"/>
      <w:r>
        <w:rPr>
          <w:rFonts w:eastAsia="Times New Roman" w:cs="Times New Roman"/>
          <w:szCs w:val="24"/>
        </w:rPr>
        <w:t>Κισσάμου</w:t>
      </w:r>
      <w:proofErr w:type="spellEnd"/>
      <w:r>
        <w:rPr>
          <w:rFonts w:eastAsia="Times New Roman" w:cs="Times New Roman"/>
          <w:szCs w:val="24"/>
        </w:rPr>
        <w:t xml:space="preserve"> πό</w:t>
      </w:r>
      <w:r>
        <w:rPr>
          <w:rFonts w:eastAsia="Times New Roman" w:cs="Times New Roman"/>
          <w:szCs w:val="24"/>
        </w:rPr>
        <w:t xml:space="preserve">σα δίνετε; Δίνετε 9 εκατομμύρια. Οι εκτιμήσεις του </w:t>
      </w:r>
      <w:r>
        <w:rPr>
          <w:rFonts w:eastAsia="Times New Roman" w:cs="Times New Roman"/>
          <w:szCs w:val="24"/>
        </w:rPr>
        <w:t>δ</w:t>
      </w:r>
      <w:r>
        <w:rPr>
          <w:rFonts w:eastAsia="Times New Roman" w:cs="Times New Roman"/>
          <w:szCs w:val="24"/>
        </w:rPr>
        <w:t xml:space="preserve">ήμου πόσα είναι; Είναι 20 με 30 εκατομμύρια. Στον Δήμο Χανίων πόσα δίνετε; Δίνετε 3 εκατομμύρια. Ποια είναι η απόφαση του </w:t>
      </w:r>
      <w:r>
        <w:rPr>
          <w:rFonts w:eastAsia="Times New Roman" w:cs="Times New Roman"/>
          <w:szCs w:val="24"/>
        </w:rPr>
        <w:t>δ</w:t>
      </w:r>
      <w:r>
        <w:rPr>
          <w:rFonts w:eastAsia="Times New Roman" w:cs="Times New Roman"/>
          <w:szCs w:val="24"/>
        </w:rPr>
        <w:t xml:space="preserve">ήμου, η εκτίμηση που κάνει για τις ζημιές; Είναι 17,5 εκατομμύρια. Μα ήδη η </w:t>
      </w:r>
      <w:r>
        <w:rPr>
          <w:rFonts w:eastAsia="Times New Roman" w:cs="Times New Roman"/>
          <w:szCs w:val="24"/>
        </w:rPr>
        <w:t>π</w:t>
      </w:r>
      <w:r>
        <w:rPr>
          <w:rFonts w:eastAsia="Times New Roman" w:cs="Times New Roman"/>
          <w:szCs w:val="24"/>
        </w:rPr>
        <w:t>εριφ</w:t>
      </w:r>
      <w:r>
        <w:rPr>
          <w:rFonts w:eastAsia="Times New Roman" w:cs="Times New Roman"/>
          <w:szCs w:val="24"/>
        </w:rPr>
        <w:t xml:space="preserve">έρεια, από τις πρώτες της εκτιμήσεις, μιλάει για 200 εκατομμύρια ζημιά, χωρίς να περιλαμβάνονται οι καταστροφές στην </w:t>
      </w:r>
      <w:r>
        <w:rPr>
          <w:rFonts w:eastAsia="Times New Roman" w:cs="Times New Roman"/>
          <w:szCs w:val="24"/>
        </w:rPr>
        <w:t>α</w:t>
      </w:r>
      <w:r>
        <w:rPr>
          <w:rFonts w:eastAsia="Times New Roman" w:cs="Times New Roman"/>
          <w:szCs w:val="24"/>
        </w:rPr>
        <w:t xml:space="preserve">νατολική Κρήτη, που και γι’ αυτό δεν είπατε </w:t>
      </w:r>
      <w:r>
        <w:rPr>
          <w:rFonts w:eastAsia="Times New Roman" w:cs="Times New Roman"/>
          <w:szCs w:val="24"/>
        </w:rPr>
        <w:lastRenderedPageBreak/>
        <w:t xml:space="preserve">απολύτως τίποτα. Τίποτα κουβέντα για την </w:t>
      </w:r>
      <w:r>
        <w:rPr>
          <w:rFonts w:eastAsia="Times New Roman" w:cs="Times New Roman"/>
          <w:szCs w:val="24"/>
        </w:rPr>
        <w:t>α</w:t>
      </w:r>
      <w:r>
        <w:rPr>
          <w:rFonts w:eastAsia="Times New Roman" w:cs="Times New Roman"/>
          <w:szCs w:val="24"/>
        </w:rPr>
        <w:t xml:space="preserve">νατολική Κρήτη. Γιατί; </w:t>
      </w:r>
    </w:p>
    <w:p w14:paraId="22B6F3FE" w14:textId="77777777" w:rsidR="00841B0A" w:rsidRDefault="00B011D5">
      <w:pPr>
        <w:tabs>
          <w:tab w:val="left" w:pos="1905"/>
        </w:tabs>
        <w:spacing w:line="600" w:lineRule="auto"/>
        <w:ind w:firstLine="720"/>
        <w:jc w:val="both"/>
        <w:rPr>
          <w:rFonts w:eastAsia="Times New Roman" w:cs="Times New Roman"/>
          <w:szCs w:val="24"/>
        </w:rPr>
      </w:pPr>
      <w:r>
        <w:rPr>
          <w:rFonts w:eastAsia="Times New Roman" w:cs="Times New Roman"/>
          <w:szCs w:val="24"/>
        </w:rPr>
        <w:t>Ποιος</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ευθύνεται για</w:t>
      </w:r>
      <w:r>
        <w:rPr>
          <w:rFonts w:eastAsia="Times New Roman" w:cs="Times New Roman"/>
          <w:szCs w:val="24"/>
        </w:rPr>
        <w:t xml:space="preserve"> αυτή την κατάσταση; Κατά την άποψή μας ευθύνονται οι κυβερνήσεις συνολικά και η σημερινή, οι δήμαρχοι, οι περιφερειάρχες και είναι λάθος να το διαχωρίζετε λέγοντας</w:t>
      </w:r>
      <w:r>
        <w:rPr>
          <w:rFonts w:eastAsia="Times New Roman" w:cs="Times New Roman"/>
          <w:szCs w:val="24"/>
        </w:rPr>
        <w:t>:</w:t>
      </w:r>
      <w:r>
        <w:rPr>
          <w:rFonts w:eastAsia="Times New Roman" w:cs="Times New Roman"/>
          <w:szCs w:val="24"/>
        </w:rPr>
        <w:t xml:space="preserve"> «Δεν έχω εγώ την ευθύνη, την έχει ο περιφερειάρχης, την έχουν οι δήμαρχοι» ή αντίστροφα ο </w:t>
      </w:r>
      <w:r>
        <w:rPr>
          <w:rFonts w:eastAsia="Times New Roman" w:cs="Times New Roman"/>
          <w:szCs w:val="24"/>
        </w:rPr>
        <w:t xml:space="preserve">περιφερειάρχης και οι δήμαρχοι «Όχι εμείς τι να κάνουμε; Την ευθύνη την έχει η Κυβέρνηση» και ο ένας πετάει το μπαλάκι στον άλλο. </w:t>
      </w:r>
    </w:p>
    <w:p w14:paraId="22B6F3FF" w14:textId="77777777" w:rsidR="00841B0A" w:rsidRDefault="00B011D5">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Είναι διυπουργικό το ζήτημα, έπρεπε να είχατε κάτσει να το δείτε, να βάλετε μπροστά δήμους και περιφέρειες και να κάτσετε να </w:t>
      </w:r>
      <w:r>
        <w:rPr>
          <w:rFonts w:eastAsia="Times New Roman" w:cs="Times New Roman"/>
          <w:szCs w:val="24"/>
        </w:rPr>
        <w:t>σχεδιάσετε. Ποτέ δεν σχεδιάστηκε κανένα μέτρο πολιτικής προστασίας όχι στην Κρήτη αλλά ούτε και συνολικά. Δεν χρηματοδοτήσατε ποτέ έργα με κριτήριο την αντιπλημμυρική, αντιπυρική και αντισεισμική θωράκιση της χώρας. Αυτή είναι η πραγματικότητα.</w:t>
      </w:r>
    </w:p>
    <w:p w14:paraId="22B6F400" w14:textId="77777777" w:rsidR="00841B0A" w:rsidRDefault="00B011D5">
      <w:pPr>
        <w:spacing w:line="600" w:lineRule="auto"/>
        <w:ind w:firstLine="720"/>
        <w:jc w:val="both"/>
        <w:rPr>
          <w:rFonts w:eastAsia="Times New Roman"/>
          <w:szCs w:val="24"/>
        </w:rPr>
      </w:pPr>
      <w:r>
        <w:rPr>
          <w:rFonts w:eastAsia="Times New Roman"/>
          <w:szCs w:val="24"/>
        </w:rPr>
        <w:t>Π</w:t>
      </w:r>
      <w:r w:rsidRPr="003A283A">
        <w:rPr>
          <w:rFonts w:eastAsia="Times New Roman"/>
          <w:szCs w:val="24"/>
        </w:rPr>
        <w:t xml:space="preserve">ολλές από </w:t>
      </w:r>
      <w:r w:rsidRPr="003A283A">
        <w:rPr>
          <w:rFonts w:eastAsia="Times New Roman"/>
          <w:szCs w:val="24"/>
        </w:rPr>
        <w:t>τις καταστροφές</w:t>
      </w:r>
      <w:r>
        <w:rPr>
          <w:rFonts w:eastAsia="Times New Roman"/>
          <w:szCs w:val="24"/>
        </w:rPr>
        <w:t>,</w:t>
      </w:r>
      <w:r w:rsidRPr="003A283A">
        <w:rPr>
          <w:rFonts w:eastAsia="Times New Roman"/>
          <w:szCs w:val="24"/>
        </w:rPr>
        <w:t xml:space="preserve"> κατά την άποψή </w:t>
      </w:r>
      <w:r>
        <w:rPr>
          <w:rFonts w:eastAsia="Times New Roman"/>
          <w:szCs w:val="24"/>
        </w:rPr>
        <w:t>μας,</w:t>
      </w:r>
      <w:r w:rsidRPr="003A283A">
        <w:rPr>
          <w:rFonts w:eastAsia="Times New Roman"/>
          <w:szCs w:val="24"/>
        </w:rPr>
        <w:t xml:space="preserve"> θα μπορούσαν να είχαν αποφευχθεί με έγκαιρη πρόληψη και μέτρα </w:t>
      </w:r>
      <w:r>
        <w:rPr>
          <w:rFonts w:eastAsia="Times New Roman"/>
          <w:szCs w:val="24"/>
        </w:rPr>
        <w:lastRenderedPageBreak/>
        <w:t>π</w:t>
      </w:r>
      <w:r w:rsidRPr="003A283A">
        <w:rPr>
          <w:rFonts w:eastAsia="Times New Roman"/>
          <w:szCs w:val="24"/>
        </w:rPr>
        <w:t xml:space="preserve">ολιτικής </w:t>
      </w:r>
      <w:r>
        <w:rPr>
          <w:rFonts w:eastAsia="Times New Roman"/>
          <w:szCs w:val="24"/>
        </w:rPr>
        <w:t>π</w:t>
      </w:r>
      <w:r w:rsidRPr="003A283A">
        <w:rPr>
          <w:rFonts w:eastAsia="Times New Roman"/>
          <w:szCs w:val="24"/>
        </w:rPr>
        <w:t>ροστασίας</w:t>
      </w:r>
      <w:r>
        <w:rPr>
          <w:rFonts w:eastAsia="Times New Roman"/>
          <w:szCs w:val="24"/>
        </w:rPr>
        <w:t>.</w:t>
      </w:r>
      <w:r w:rsidRPr="003A283A">
        <w:rPr>
          <w:rFonts w:eastAsia="Times New Roman"/>
          <w:szCs w:val="24"/>
        </w:rPr>
        <w:t xml:space="preserve"> </w:t>
      </w:r>
      <w:r>
        <w:rPr>
          <w:rFonts w:eastAsia="Times New Roman"/>
          <w:szCs w:val="24"/>
        </w:rPr>
        <w:t>Π</w:t>
      </w:r>
      <w:r w:rsidRPr="003A283A">
        <w:rPr>
          <w:rFonts w:eastAsia="Times New Roman"/>
          <w:szCs w:val="24"/>
        </w:rPr>
        <w:t>ρέπει να αφήσετε κατά μέρο</w:t>
      </w:r>
      <w:r>
        <w:rPr>
          <w:rFonts w:eastAsia="Times New Roman"/>
          <w:szCs w:val="24"/>
        </w:rPr>
        <w:t>υ</w:t>
      </w:r>
      <w:r w:rsidRPr="003A283A">
        <w:rPr>
          <w:rFonts w:eastAsia="Times New Roman"/>
          <w:szCs w:val="24"/>
        </w:rPr>
        <w:t>ς τις ψε</w:t>
      </w:r>
      <w:r>
        <w:rPr>
          <w:rFonts w:eastAsia="Times New Roman"/>
          <w:szCs w:val="24"/>
        </w:rPr>
        <w:t>υτιές</w:t>
      </w:r>
      <w:r w:rsidRPr="003A283A">
        <w:rPr>
          <w:rFonts w:eastAsia="Times New Roman"/>
          <w:szCs w:val="24"/>
        </w:rPr>
        <w:t xml:space="preserve"> περί </w:t>
      </w:r>
      <w:r>
        <w:rPr>
          <w:rFonts w:eastAsia="Times New Roman"/>
          <w:szCs w:val="24"/>
        </w:rPr>
        <w:t>«</w:t>
      </w:r>
      <w:r w:rsidRPr="003A283A">
        <w:rPr>
          <w:rFonts w:eastAsia="Times New Roman"/>
          <w:szCs w:val="24"/>
        </w:rPr>
        <w:t>κλιματικής αλλαγής</w:t>
      </w:r>
      <w:r>
        <w:rPr>
          <w:rFonts w:eastAsia="Times New Roman"/>
          <w:szCs w:val="24"/>
        </w:rPr>
        <w:t>».</w:t>
      </w:r>
      <w:r w:rsidRPr="003A283A">
        <w:rPr>
          <w:rFonts w:eastAsia="Times New Roman"/>
          <w:szCs w:val="24"/>
        </w:rPr>
        <w:t xml:space="preserve"> </w:t>
      </w:r>
      <w:r>
        <w:rPr>
          <w:rFonts w:eastAsia="Times New Roman"/>
          <w:szCs w:val="24"/>
        </w:rPr>
        <w:t>Ε</w:t>
      </w:r>
      <w:r w:rsidRPr="003A283A">
        <w:rPr>
          <w:rFonts w:eastAsia="Times New Roman"/>
          <w:szCs w:val="24"/>
        </w:rPr>
        <w:t>ίναι πολύ επικίνδυνες οι θεωρίες αυτές</w:t>
      </w:r>
      <w:r>
        <w:rPr>
          <w:rFonts w:eastAsia="Times New Roman"/>
          <w:szCs w:val="24"/>
        </w:rPr>
        <w:t>. Κ</w:t>
      </w:r>
      <w:r w:rsidRPr="003A283A">
        <w:rPr>
          <w:rFonts w:eastAsia="Times New Roman"/>
          <w:szCs w:val="24"/>
        </w:rPr>
        <w:t>αι παλιότερα υπήρχαν έντ</w:t>
      </w:r>
      <w:r w:rsidRPr="003A283A">
        <w:rPr>
          <w:rFonts w:eastAsia="Times New Roman"/>
          <w:szCs w:val="24"/>
        </w:rPr>
        <w:t>ονα καιρικά φαινόμενα αλλά δεν συνέβαινε το χάλι που συνέβη τώρα</w:t>
      </w:r>
      <w:r>
        <w:rPr>
          <w:rFonts w:eastAsia="Times New Roman"/>
          <w:szCs w:val="24"/>
        </w:rPr>
        <w:t>.</w:t>
      </w:r>
      <w:r w:rsidRPr="003A283A">
        <w:rPr>
          <w:rFonts w:eastAsia="Times New Roman"/>
          <w:szCs w:val="24"/>
        </w:rPr>
        <w:t xml:space="preserve"> </w:t>
      </w:r>
    </w:p>
    <w:p w14:paraId="22B6F401" w14:textId="77777777" w:rsidR="00841B0A" w:rsidRDefault="00B011D5">
      <w:pPr>
        <w:spacing w:line="600" w:lineRule="auto"/>
        <w:ind w:firstLine="720"/>
        <w:jc w:val="both"/>
        <w:rPr>
          <w:rFonts w:eastAsia="Times New Roman"/>
          <w:szCs w:val="24"/>
        </w:rPr>
      </w:pPr>
      <w:r>
        <w:rPr>
          <w:rFonts w:eastAsia="Times New Roman"/>
          <w:szCs w:val="24"/>
        </w:rPr>
        <w:t>Κι ενώ</w:t>
      </w:r>
      <w:r w:rsidRPr="003A283A">
        <w:rPr>
          <w:rFonts w:eastAsia="Times New Roman"/>
          <w:szCs w:val="24"/>
        </w:rPr>
        <w:t xml:space="preserve"> </w:t>
      </w:r>
      <w:r>
        <w:rPr>
          <w:rFonts w:eastAsia="Times New Roman"/>
          <w:szCs w:val="24"/>
        </w:rPr>
        <w:t>γνωρίζατε</w:t>
      </w:r>
      <w:r w:rsidRPr="003A283A">
        <w:rPr>
          <w:rFonts w:eastAsia="Times New Roman"/>
          <w:szCs w:val="24"/>
        </w:rPr>
        <w:t xml:space="preserve"> τον επικίνδυνο χαρακτήρα των έργων αντιπλημμυρικής προστασίας</w:t>
      </w:r>
      <w:r>
        <w:rPr>
          <w:rFonts w:eastAsia="Times New Roman"/>
          <w:szCs w:val="24"/>
        </w:rPr>
        <w:t>,</w:t>
      </w:r>
      <w:r w:rsidRPr="003A283A">
        <w:rPr>
          <w:rFonts w:eastAsia="Times New Roman"/>
          <w:szCs w:val="24"/>
        </w:rPr>
        <w:t xml:space="preserve"> δίν</w:t>
      </w:r>
      <w:r>
        <w:rPr>
          <w:rFonts w:eastAsia="Times New Roman"/>
          <w:szCs w:val="24"/>
        </w:rPr>
        <w:t>ατε</w:t>
      </w:r>
      <w:r w:rsidRPr="003A283A">
        <w:rPr>
          <w:rFonts w:eastAsia="Times New Roman"/>
          <w:szCs w:val="24"/>
        </w:rPr>
        <w:t xml:space="preserve"> προτεραιότητα σε έργα και υποδομές που έχουν να κάνουν με το μεγάλο κεφάλαιο</w:t>
      </w:r>
      <w:r>
        <w:rPr>
          <w:rFonts w:eastAsia="Times New Roman"/>
          <w:szCs w:val="24"/>
        </w:rPr>
        <w:t>.</w:t>
      </w:r>
      <w:r w:rsidRPr="003A283A">
        <w:rPr>
          <w:rFonts w:eastAsia="Times New Roman"/>
          <w:szCs w:val="24"/>
        </w:rPr>
        <w:t xml:space="preserve"> Μάλιστα μία μέρα πριν </w:t>
      </w:r>
      <w:r>
        <w:rPr>
          <w:rFonts w:eastAsia="Times New Roman"/>
          <w:szCs w:val="24"/>
        </w:rPr>
        <w:t>γί</w:t>
      </w:r>
      <w:r>
        <w:rPr>
          <w:rFonts w:eastAsia="Times New Roman"/>
          <w:szCs w:val="24"/>
        </w:rPr>
        <w:t>νουν οι</w:t>
      </w:r>
      <w:r w:rsidRPr="003A283A">
        <w:rPr>
          <w:rFonts w:eastAsia="Times New Roman"/>
          <w:szCs w:val="24"/>
        </w:rPr>
        <w:t xml:space="preserve"> καταστροφές στα Χανιά</w:t>
      </w:r>
      <w:r>
        <w:rPr>
          <w:rFonts w:eastAsia="Times New Roman"/>
          <w:szCs w:val="24"/>
        </w:rPr>
        <w:t>,</w:t>
      </w:r>
      <w:r w:rsidRPr="003A283A">
        <w:rPr>
          <w:rFonts w:eastAsia="Times New Roman"/>
          <w:szCs w:val="24"/>
        </w:rPr>
        <w:t xml:space="preserve"> φωτογραφ</w:t>
      </w:r>
      <w:r>
        <w:rPr>
          <w:rFonts w:eastAsia="Times New Roman"/>
          <w:szCs w:val="24"/>
        </w:rPr>
        <w:t>ηθήκατε</w:t>
      </w:r>
      <w:r w:rsidRPr="003A283A">
        <w:rPr>
          <w:rFonts w:eastAsia="Times New Roman"/>
          <w:szCs w:val="24"/>
        </w:rPr>
        <w:t xml:space="preserve"> με όλο το πολιτικό και οικονομικό κατεστημένο της </w:t>
      </w:r>
      <w:r>
        <w:rPr>
          <w:rFonts w:eastAsia="Times New Roman"/>
          <w:szCs w:val="24"/>
        </w:rPr>
        <w:t xml:space="preserve">Κρήτης </w:t>
      </w:r>
      <w:r w:rsidRPr="003A283A">
        <w:rPr>
          <w:rFonts w:eastAsia="Times New Roman"/>
          <w:szCs w:val="24"/>
        </w:rPr>
        <w:t xml:space="preserve">για </w:t>
      </w:r>
      <w:r>
        <w:rPr>
          <w:rFonts w:eastAsia="Times New Roman"/>
          <w:szCs w:val="24"/>
        </w:rPr>
        <w:t xml:space="preserve">το αεροδρόμιο </w:t>
      </w:r>
      <w:r w:rsidRPr="003A283A">
        <w:rPr>
          <w:rFonts w:eastAsia="Times New Roman"/>
          <w:szCs w:val="24"/>
        </w:rPr>
        <w:t xml:space="preserve">του </w:t>
      </w:r>
      <w:proofErr w:type="spellStart"/>
      <w:r w:rsidRPr="003A283A">
        <w:rPr>
          <w:rFonts w:eastAsia="Times New Roman"/>
          <w:szCs w:val="24"/>
        </w:rPr>
        <w:t>Καστελίου</w:t>
      </w:r>
      <w:proofErr w:type="spellEnd"/>
      <w:r>
        <w:rPr>
          <w:rFonts w:eastAsia="Times New Roman"/>
          <w:szCs w:val="24"/>
        </w:rPr>
        <w:t>,</w:t>
      </w:r>
      <w:r w:rsidRPr="003A283A">
        <w:rPr>
          <w:rFonts w:eastAsia="Times New Roman"/>
          <w:szCs w:val="24"/>
        </w:rPr>
        <w:t xml:space="preserve"> ωσάν να είναι το υπ</w:t>
      </w:r>
      <w:r>
        <w:rPr>
          <w:rFonts w:eastAsia="Times New Roman"/>
          <w:szCs w:val="24"/>
        </w:rPr>
        <w:t>’</w:t>
      </w:r>
      <w:r w:rsidRPr="003A283A">
        <w:rPr>
          <w:rFonts w:eastAsia="Times New Roman"/>
          <w:szCs w:val="24"/>
        </w:rPr>
        <w:t xml:space="preserve"> αριθμόν ένα ζήτημα που θα </w:t>
      </w:r>
      <w:r>
        <w:rPr>
          <w:rFonts w:eastAsia="Times New Roman"/>
          <w:szCs w:val="24"/>
        </w:rPr>
        <w:t>λύσει</w:t>
      </w:r>
      <w:r w:rsidRPr="003A283A">
        <w:rPr>
          <w:rFonts w:eastAsia="Times New Roman"/>
          <w:szCs w:val="24"/>
        </w:rPr>
        <w:t xml:space="preserve"> τα προβλήματα της </w:t>
      </w:r>
      <w:r>
        <w:rPr>
          <w:rFonts w:eastAsia="Times New Roman"/>
          <w:szCs w:val="24"/>
        </w:rPr>
        <w:t>Κρήτης! Και</w:t>
      </w:r>
      <w:r w:rsidRPr="003A283A">
        <w:rPr>
          <w:rFonts w:eastAsia="Times New Roman"/>
          <w:szCs w:val="24"/>
        </w:rPr>
        <w:t xml:space="preserve"> θα καταστρέψ</w:t>
      </w:r>
      <w:r>
        <w:rPr>
          <w:rFonts w:eastAsia="Times New Roman"/>
          <w:szCs w:val="24"/>
        </w:rPr>
        <w:t xml:space="preserve">ετε </w:t>
      </w:r>
      <w:r w:rsidRPr="003A283A">
        <w:rPr>
          <w:rFonts w:eastAsia="Times New Roman"/>
          <w:szCs w:val="24"/>
        </w:rPr>
        <w:t>και το περιβάλλον στ</w:t>
      </w:r>
      <w:r w:rsidRPr="003A283A">
        <w:rPr>
          <w:rFonts w:eastAsia="Times New Roman"/>
          <w:szCs w:val="24"/>
        </w:rPr>
        <w:t xml:space="preserve">ην περιοχή </w:t>
      </w:r>
      <w:r>
        <w:rPr>
          <w:rFonts w:eastAsia="Times New Roman"/>
          <w:szCs w:val="24"/>
        </w:rPr>
        <w:t xml:space="preserve">συν τοις </w:t>
      </w:r>
      <w:proofErr w:type="spellStart"/>
      <w:r>
        <w:rPr>
          <w:rFonts w:eastAsia="Times New Roman"/>
          <w:szCs w:val="24"/>
        </w:rPr>
        <w:t>άλλοις</w:t>
      </w:r>
      <w:proofErr w:type="spellEnd"/>
      <w:r>
        <w:rPr>
          <w:rFonts w:eastAsia="Times New Roman"/>
          <w:szCs w:val="24"/>
        </w:rPr>
        <w:t xml:space="preserve">. </w:t>
      </w:r>
    </w:p>
    <w:p w14:paraId="22B6F402" w14:textId="77777777" w:rsidR="00841B0A" w:rsidRDefault="00B011D5">
      <w:pPr>
        <w:spacing w:line="600" w:lineRule="auto"/>
        <w:ind w:firstLine="720"/>
        <w:jc w:val="both"/>
        <w:rPr>
          <w:rFonts w:eastAsia="Times New Roman"/>
          <w:szCs w:val="24"/>
        </w:rPr>
      </w:pPr>
      <w:r>
        <w:rPr>
          <w:rFonts w:eastAsia="Times New Roman"/>
          <w:szCs w:val="24"/>
        </w:rPr>
        <w:t>Τ</w:t>
      </w:r>
      <w:r w:rsidRPr="003A283A">
        <w:rPr>
          <w:rFonts w:eastAsia="Times New Roman"/>
          <w:szCs w:val="24"/>
        </w:rPr>
        <w:t>έλος</w:t>
      </w:r>
      <w:r>
        <w:rPr>
          <w:rFonts w:eastAsia="Times New Roman"/>
          <w:szCs w:val="24"/>
        </w:rPr>
        <w:t>,</w:t>
      </w:r>
      <w:r w:rsidRPr="003A283A">
        <w:rPr>
          <w:rFonts w:eastAsia="Times New Roman"/>
          <w:szCs w:val="24"/>
        </w:rPr>
        <w:t xml:space="preserve"> να πω το εξής</w:t>
      </w:r>
      <w:r>
        <w:rPr>
          <w:rFonts w:eastAsia="Times New Roman"/>
          <w:szCs w:val="24"/>
        </w:rPr>
        <w:t>.</w:t>
      </w:r>
      <w:r w:rsidRPr="003A283A">
        <w:rPr>
          <w:rFonts w:eastAsia="Times New Roman"/>
          <w:szCs w:val="24"/>
        </w:rPr>
        <w:t xml:space="preserve"> </w:t>
      </w:r>
      <w:r>
        <w:rPr>
          <w:rFonts w:eastAsia="Times New Roman"/>
          <w:szCs w:val="24"/>
        </w:rPr>
        <w:t>Εδώ π</w:t>
      </w:r>
      <w:r w:rsidRPr="003A283A">
        <w:rPr>
          <w:rFonts w:eastAsia="Times New Roman"/>
          <w:szCs w:val="24"/>
        </w:rPr>
        <w:t>ριν από δύο χρόνια</w:t>
      </w:r>
      <w:r>
        <w:rPr>
          <w:rFonts w:eastAsia="Times New Roman"/>
          <w:szCs w:val="24"/>
        </w:rPr>
        <w:t>,</w:t>
      </w:r>
      <w:r w:rsidRPr="003A283A">
        <w:rPr>
          <w:rFonts w:eastAsia="Times New Roman"/>
          <w:szCs w:val="24"/>
        </w:rPr>
        <w:t xml:space="preserve"> κ</w:t>
      </w:r>
      <w:r>
        <w:rPr>
          <w:rFonts w:eastAsia="Times New Roman"/>
          <w:szCs w:val="24"/>
        </w:rPr>
        <w:t xml:space="preserve">ύριε </w:t>
      </w:r>
      <w:proofErr w:type="spellStart"/>
      <w:r>
        <w:rPr>
          <w:rFonts w:eastAsia="Times New Roman"/>
          <w:szCs w:val="24"/>
        </w:rPr>
        <w:t>Σπίρτζη</w:t>
      </w:r>
      <w:proofErr w:type="spellEnd"/>
      <w:r>
        <w:rPr>
          <w:rFonts w:eastAsia="Times New Roman"/>
          <w:szCs w:val="24"/>
        </w:rPr>
        <w:t>,</w:t>
      </w:r>
      <w:r w:rsidRPr="003A283A">
        <w:rPr>
          <w:rFonts w:eastAsia="Times New Roman"/>
          <w:szCs w:val="24"/>
        </w:rPr>
        <w:t xml:space="preserve"> </w:t>
      </w:r>
      <w:r>
        <w:rPr>
          <w:rFonts w:eastAsia="Times New Roman"/>
          <w:szCs w:val="24"/>
        </w:rPr>
        <w:t>στον</w:t>
      </w:r>
      <w:r w:rsidRPr="003A283A">
        <w:rPr>
          <w:rFonts w:eastAsia="Times New Roman"/>
          <w:szCs w:val="24"/>
        </w:rPr>
        <w:t xml:space="preserve"> κ</w:t>
      </w:r>
      <w:r>
        <w:rPr>
          <w:rFonts w:eastAsia="Times New Roman"/>
          <w:szCs w:val="24"/>
        </w:rPr>
        <w:t>. Σκουρλέτη, Υπουργό</w:t>
      </w:r>
      <w:r w:rsidRPr="003A283A">
        <w:rPr>
          <w:rFonts w:eastAsia="Times New Roman"/>
          <w:szCs w:val="24"/>
        </w:rPr>
        <w:t xml:space="preserve"> Εσωτερικών</w:t>
      </w:r>
      <w:r>
        <w:rPr>
          <w:rFonts w:eastAsia="Times New Roman"/>
          <w:szCs w:val="24"/>
        </w:rPr>
        <w:t>,</w:t>
      </w:r>
      <w:r w:rsidRPr="003A283A">
        <w:rPr>
          <w:rFonts w:eastAsia="Times New Roman"/>
          <w:szCs w:val="24"/>
        </w:rPr>
        <w:t xml:space="preserve"> είχαμε υπενθυμίσει τη μελέτη</w:t>
      </w:r>
      <w:r>
        <w:rPr>
          <w:rFonts w:eastAsia="Times New Roman"/>
          <w:szCs w:val="24"/>
        </w:rPr>
        <w:t>,</w:t>
      </w:r>
      <w:r w:rsidRPr="003A283A">
        <w:rPr>
          <w:rFonts w:eastAsia="Times New Roman"/>
          <w:szCs w:val="24"/>
        </w:rPr>
        <w:t xml:space="preserve"> το σχέδιο διαχείρισης κινδύνων πλημμύρας για τη λεκάνη απορροής ποταμών όλου του υδατικού διαμερίσματος της </w:t>
      </w:r>
      <w:r>
        <w:rPr>
          <w:rFonts w:eastAsia="Times New Roman"/>
          <w:szCs w:val="24"/>
        </w:rPr>
        <w:t>Κρήτης.</w:t>
      </w:r>
      <w:r w:rsidRPr="003A283A">
        <w:rPr>
          <w:rFonts w:eastAsia="Times New Roman"/>
          <w:szCs w:val="24"/>
        </w:rPr>
        <w:t xml:space="preserve"> </w:t>
      </w:r>
      <w:r>
        <w:rPr>
          <w:rFonts w:eastAsia="Times New Roman"/>
          <w:szCs w:val="24"/>
        </w:rPr>
        <w:t>Ήταν</w:t>
      </w:r>
      <w:r w:rsidRPr="003A283A">
        <w:rPr>
          <w:rFonts w:eastAsia="Times New Roman"/>
          <w:szCs w:val="24"/>
        </w:rPr>
        <w:t xml:space="preserve"> το</w:t>
      </w:r>
      <w:r>
        <w:rPr>
          <w:rFonts w:eastAsia="Times New Roman"/>
          <w:szCs w:val="24"/>
        </w:rPr>
        <w:t>υ</w:t>
      </w:r>
      <w:r w:rsidRPr="003A283A">
        <w:rPr>
          <w:rFonts w:eastAsia="Times New Roman"/>
          <w:szCs w:val="24"/>
        </w:rPr>
        <w:t xml:space="preserve"> Υπουργείο</w:t>
      </w:r>
      <w:r>
        <w:rPr>
          <w:rFonts w:eastAsia="Times New Roman"/>
          <w:szCs w:val="24"/>
        </w:rPr>
        <w:t>υ</w:t>
      </w:r>
      <w:r w:rsidRPr="003A283A">
        <w:rPr>
          <w:rFonts w:eastAsia="Times New Roman"/>
          <w:szCs w:val="24"/>
        </w:rPr>
        <w:t xml:space="preserve"> Περιβάλλοντος και </w:t>
      </w:r>
      <w:r>
        <w:rPr>
          <w:rFonts w:eastAsia="Times New Roman"/>
          <w:szCs w:val="24"/>
        </w:rPr>
        <w:t>Ε</w:t>
      </w:r>
      <w:r w:rsidRPr="003A283A">
        <w:rPr>
          <w:rFonts w:eastAsia="Times New Roman"/>
          <w:szCs w:val="24"/>
        </w:rPr>
        <w:t>νέργειας αυτή η μελέτη</w:t>
      </w:r>
      <w:r>
        <w:rPr>
          <w:rFonts w:eastAsia="Times New Roman"/>
          <w:szCs w:val="24"/>
        </w:rPr>
        <w:t>,</w:t>
      </w:r>
      <w:r w:rsidRPr="003A283A">
        <w:rPr>
          <w:rFonts w:eastAsia="Times New Roman"/>
          <w:szCs w:val="24"/>
        </w:rPr>
        <w:t xml:space="preserve"> που επισήμανε τους κινδύνους και τα </w:t>
      </w:r>
      <w:r w:rsidRPr="003A283A">
        <w:rPr>
          <w:rFonts w:eastAsia="Times New Roman"/>
          <w:szCs w:val="24"/>
        </w:rPr>
        <w:lastRenderedPageBreak/>
        <w:t>προβλήματα που θα έχει όλη η Κρήτη από τ</w:t>
      </w:r>
      <w:r w:rsidRPr="003A283A">
        <w:rPr>
          <w:rFonts w:eastAsia="Times New Roman"/>
          <w:szCs w:val="24"/>
        </w:rPr>
        <w:t xml:space="preserve">α έντονα </w:t>
      </w:r>
      <w:proofErr w:type="spellStart"/>
      <w:r w:rsidRPr="003A283A">
        <w:rPr>
          <w:rFonts w:eastAsia="Times New Roman"/>
          <w:szCs w:val="24"/>
        </w:rPr>
        <w:t>πλημμυρικά</w:t>
      </w:r>
      <w:proofErr w:type="spellEnd"/>
      <w:r w:rsidRPr="003A283A">
        <w:rPr>
          <w:rFonts w:eastAsia="Times New Roman"/>
          <w:szCs w:val="24"/>
        </w:rPr>
        <w:t xml:space="preserve"> φαινόμενα</w:t>
      </w:r>
      <w:r>
        <w:rPr>
          <w:rFonts w:eastAsia="Times New Roman"/>
          <w:szCs w:val="24"/>
        </w:rPr>
        <w:t>,</w:t>
      </w:r>
      <w:r w:rsidRPr="003A283A">
        <w:rPr>
          <w:rFonts w:eastAsia="Times New Roman"/>
          <w:szCs w:val="24"/>
        </w:rPr>
        <w:t xml:space="preserve"> </w:t>
      </w:r>
      <w:proofErr w:type="spellStart"/>
      <w:r w:rsidRPr="003A283A">
        <w:rPr>
          <w:rFonts w:eastAsia="Times New Roman"/>
          <w:szCs w:val="24"/>
        </w:rPr>
        <w:t>όπερ</w:t>
      </w:r>
      <w:proofErr w:type="spellEnd"/>
      <w:r w:rsidRPr="003A283A">
        <w:rPr>
          <w:rFonts w:eastAsia="Times New Roman"/>
          <w:szCs w:val="24"/>
        </w:rPr>
        <w:t xml:space="preserve"> και </w:t>
      </w:r>
      <w:proofErr w:type="spellStart"/>
      <w:r w:rsidRPr="003A283A">
        <w:rPr>
          <w:rFonts w:eastAsia="Times New Roman"/>
          <w:szCs w:val="24"/>
        </w:rPr>
        <w:t>εγένετο</w:t>
      </w:r>
      <w:proofErr w:type="spellEnd"/>
      <w:r>
        <w:rPr>
          <w:rFonts w:eastAsia="Times New Roman"/>
          <w:szCs w:val="24"/>
        </w:rPr>
        <w:t>. Δ</w:t>
      </w:r>
      <w:r w:rsidRPr="003A283A">
        <w:rPr>
          <w:rFonts w:eastAsia="Times New Roman"/>
          <w:szCs w:val="24"/>
        </w:rPr>
        <w:t>ηλαδή επισήμανε τα ίδια προβλήματα</w:t>
      </w:r>
      <w:r>
        <w:rPr>
          <w:rFonts w:eastAsia="Times New Roman"/>
          <w:szCs w:val="24"/>
        </w:rPr>
        <w:t>,</w:t>
      </w:r>
      <w:r w:rsidRPr="003A283A">
        <w:rPr>
          <w:rFonts w:eastAsia="Times New Roman"/>
          <w:szCs w:val="24"/>
        </w:rPr>
        <w:t xml:space="preserve"> που σήμερα υπέστη η </w:t>
      </w:r>
      <w:r>
        <w:rPr>
          <w:rFonts w:eastAsia="Times New Roman"/>
          <w:szCs w:val="24"/>
        </w:rPr>
        <w:t>Κρήτη</w:t>
      </w:r>
      <w:r w:rsidRPr="003A283A">
        <w:rPr>
          <w:rFonts w:eastAsia="Times New Roman"/>
          <w:szCs w:val="24"/>
        </w:rPr>
        <w:t xml:space="preserve"> σε όλη της την έκταση</w:t>
      </w:r>
      <w:r>
        <w:rPr>
          <w:rFonts w:eastAsia="Times New Roman"/>
          <w:szCs w:val="24"/>
        </w:rPr>
        <w:t>.</w:t>
      </w:r>
      <w:r w:rsidRPr="003A283A">
        <w:rPr>
          <w:rFonts w:eastAsia="Times New Roman"/>
          <w:szCs w:val="24"/>
        </w:rPr>
        <w:t xml:space="preserve"> </w:t>
      </w:r>
    </w:p>
    <w:p w14:paraId="22B6F403" w14:textId="77777777" w:rsidR="00841B0A" w:rsidRDefault="00B011D5">
      <w:pPr>
        <w:spacing w:line="600" w:lineRule="auto"/>
        <w:ind w:firstLine="720"/>
        <w:jc w:val="both"/>
        <w:rPr>
          <w:rFonts w:eastAsia="Times New Roman"/>
          <w:szCs w:val="24"/>
        </w:rPr>
      </w:pPr>
      <w:r>
        <w:rPr>
          <w:rFonts w:eastAsia="Times New Roman"/>
          <w:szCs w:val="24"/>
        </w:rPr>
        <w:t xml:space="preserve">Να, λοιπόν, που </w:t>
      </w:r>
      <w:r w:rsidRPr="003A283A">
        <w:rPr>
          <w:rFonts w:eastAsia="Times New Roman"/>
          <w:szCs w:val="24"/>
        </w:rPr>
        <w:t xml:space="preserve">οι ευθύνες </w:t>
      </w:r>
      <w:r>
        <w:rPr>
          <w:rFonts w:eastAsia="Times New Roman"/>
          <w:szCs w:val="24"/>
        </w:rPr>
        <w:t>είναι</w:t>
      </w:r>
      <w:r w:rsidRPr="003A283A">
        <w:rPr>
          <w:rFonts w:eastAsia="Times New Roman"/>
          <w:szCs w:val="24"/>
        </w:rPr>
        <w:t xml:space="preserve"> εγκληματικές δικές </w:t>
      </w:r>
      <w:r>
        <w:rPr>
          <w:rFonts w:eastAsia="Times New Roman"/>
          <w:szCs w:val="24"/>
        </w:rPr>
        <w:t>σας.</w:t>
      </w:r>
      <w:r w:rsidRPr="003A283A">
        <w:rPr>
          <w:rFonts w:eastAsia="Times New Roman"/>
          <w:szCs w:val="24"/>
        </w:rPr>
        <w:t xml:space="preserve"> Βά</w:t>
      </w:r>
      <w:r>
        <w:rPr>
          <w:rFonts w:eastAsia="Times New Roman"/>
          <w:szCs w:val="24"/>
        </w:rPr>
        <w:t>ζετε μπροστά το κόστος-</w:t>
      </w:r>
      <w:r w:rsidRPr="003A283A">
        <w:rPr>
          <w:rFonts w:eastAsia="Times New Roman"/>
          <w:szCs w:val="24"/>
        </w:rPr>
        <w:t>όφελος</w:t>
      </w:r>
      <w:r>
        <w:rPr>
          <w:rFonts w:eastAsia="Times New Roman"/>
          <w:szCs w:val="24"/>
        </w:rPr>
        <w:t>,</w:t>
      </w:r>
      <w:r w:rsidRPr="003A283A">
        <w:rPr>
          <w:rFonts w:eastAsia="Times New Roman"/>
          <w:szCs w:val="24"/>
        </w:rPr>
        <w:t xml:space="preserve"> αυτό που βάζουν και το μεγάλο </w:t>
      </w:r>
      <w:r w:rsidRPr="003A283A">
        <w:rPr>
          <w:rFonts w:eastAsia="Times New Roman"/>
          <w:szCs w:val="24"/>
        </w:rPr>
        <w:t xml:space="preserve">κεφάλαιο </w:t>
      </w:r>
      <w:r>
        <w:rPr>
          <w:rFonts w:eastAsia="Times New Roman"/>
          <w:szCs w:val="24"/>
        </w:rPr>
        <w:t>κ</w:t>
      </w:r>
      <w:r w:rsidRPr="003A283A">
        <w:rPr>
          <w:rFonts w:eastAsia="Times New Roman"/>
          <w:szCs w:val="24"/>
        </w:rPr>
        <w:t xml:space="preserve">αι </w:t>
      </w:r>
      <w:r>
        <w:rPr>
          <w:rFonts w:eastAsia="Times New Roman"/>
          <w:szCs w:val="24"/>
        </w:rPr>
        <w:t xml:space="preserve">οι </w:t>
      </w:r>
      <w:r w:rsidRPr="003A283A">
        <w:rPr>
          <w:rFonts w:eastAsia="Times New Roman"/>
          <w:szCs w:val="24"/>
        </w:rPr>
        <w:t xml:space="preserve">μεγάλοι επιχειρηματικοί όμιλοι και όχι </w:t>
      </w:r>
      <w:r>
        <w:rPr>
          <w:rFonts w:eastAsia="Times New Roman"/>
          <w:szCs w:val="24"/>
        </w:rPr>
        <w:t>τις</w:t>
      </w:r>
      <w:r w:rsidRPr="003A283A">
        <w:rPr>
          <w:rFonts w:eastAsia="Times New Roman"/>
          <w:szCs w:val="24"/>
        </w:rPr>
        <w:t xml:space="preserve"> ανάγκες του λαού</w:t>
      </w:r>
      <w:r>
        <w:rPr>
          <w:rFonts w:eastAsia="Times New Roman"/>
          <w:szCs w:val="24"/>
        </w:rPr>
        <w:t>.</w:t>
      </w:r>
      <w:r w:rsidRPr="003A283A">
        <w:rPr>
          <w:rFonts w:eastAsia="Times New Roman"/>
          <w:szCs w:val="24"/>
        </w:rPr>
        <w:t xml:space="preserve"> Επιτέλους </w:t>
      </w:r>
      <w:r>
        <w:rPr>
          <w:rFonts w:eastAsia="Times New Roman"/>
          <w:szCs w:val="24"/>
        </w:rPr>
        <w:t>ε</w:t>
      </w:r>
      <w:r w:rsidRPr="003A283A">
        <w:rPr>
          <w:rFonts w:eastAsia="Times New Roman"/>
          <w:szCs w:val="24"/>
        </w:rPr>
        <w:t>δώ και τώρα επισ</w:t>
      </w:r>
      <w:r>
        <w:rPr>
          <w:rFonts w:eastAsia="Times New Roman"/>
          <w:szCs w:val="24"/>
        </w:rPr>
        <w:t>πεύστε</w:t>
      </w:r>
      <w:r w:rsidRPr="003A283A">
        <w:rPr>
          <w:rFonts w:eastAsia="Times New Roman"/>
          <w:szCs w:val="24"/>
        </w:rPr>
        <w:t xml:space="preserve"> τις διαδικασίες</w:t>
      </w:r>
      <w:r>
        <w:rPr>
          <w:rFonts w:eastAsia="Times New Roman"/>
          <w:szCs w:val="24"/>
        </w:rPr>
        <w:t>,</w:t>
      </w:r>
      <w:r w:rsidRPr="003A283A">
        <w:rPr>
          <w:rFonts w:eastAsia="Times New Roman"/>
          <w:szCs w:val="24"/>
        </w:rPr>
        <w:t xml:space="preserve"> να λυθούν τα όποια προβλήματα μπορούν να λυθούν </w:t>
      </w:r>
      <w:r w:rsidRPr="003A283A">
        <w:rPr>
          <w:rFonts w:eastAsia="Times New Roman"/>
          <w:szCs w:val="24"/>
        </w:rPr>
        <w:t>άμεσα</w:t>
      </w:r>
      <w:r>
        <w:rPr>
          <w:rFonts w:eastAsia="Times New Roman"/>
          <w:szCs w:val="24"/>
        </w:rPr>
        <w:t>,</w:t>
      </w:r>
      <w:r w:rsidRPr="003A283A">
        <w:rPr>
          <w:rFonts w:eastAsia="Times New Roman"/>
          <w:szCs w:val="24"/>
        </w:rPr>
        <w:t xml:space="preserve"> </w:t>
      </w:r>
      <w:r w:rsidRPr="003A283A">
        <w:rPr>
          <w:rFonts w:eastAsia="Times New Roman"/>
          <w:szCs w:val="24"/>
        </w:rPr>
        <w:t>με βάση τις προτάσεις που σας κάνα</w:t>
      </w:r>
      <w:r>
        <w:rPr>
          <w:rFonts w:eastAsia="Times New Roman"/>
          <w:szCs w:val="24"/>
        </w:rPr>
        <w:t>μ</w:t>
      </w:r>
      <w:r w:rsidRPr="003A283A">
        <w:rPr>
          <w:rFonts w:eastAsia="Times New Roman"/>
          <w:szCs w:val="24"/>
        </w:rPr>
        <w:t>ε στην πρώτη τοποθέτηση</w:t>
      </w:r>
      <w:r>
        <w:rPr>
          <w:rFonts w:eastAsia="Times New Roman"/>
          <w:szCs w:val="24"/>
        </w:rPr>
        <w:t xml:space="preserve"> κ</w:t>
      </w:r>
      <w:r w:rsidRPr="003A283A">
        <w:rPr>
          <w:rFonts w:eastAsia="Times New Roman"/>
          <w:szCs w:val="24"/>
        </w:rPr>
        <w:t>αι δεύτερον</w:t>
      </w:r>
      <w:r>
        <w:rPr>
          <w:rFonts w:eastAsia="Times New Roman"/>
          <w:szCs w:val="24"/>
        </w:rPr>
        <w:t>,</w:t>
      </w:r>
      <w:r w:rsidRPr="003A283A">
        <w:rPr>
          <w:rFonts w:eastAsia="Times New Roman"/>
          <w:szCs w:val="24"/>
        </w:rPr>
        <w:t xml:space="preserve"> </w:t>
      </w:r>
      <w:r w:rsidRPr="003A283A">
        <w:rPr>
          <w:rFonts w:eastAsia="Times New Roman"/>
          <w:szCs w:val="24"/>
        </w:rPr>
        <w:t>χρηματοδ</w:t>
      </w:r>
      <w:r>
        <w:rPr>
          <w:rFonts w:eastAsia="Times New Roman"/>
          <w:szCs w:val="24"/>
        </w:rPr>
        <w:t>οτείστε</w:t>
      </w:r>
      <w:r w:rsidRPr="003A283A">
        <w:rPr>
          <w:rFonts w:eastAsia="Times New Roman"/>
          <w:szCs w:val="24"/>
        </w:rPr>
        <w:t xml:space="preserve"> </w:t>
      </w:r>
      <w:r>
        <w:rPr>
          <w:rFonts w:eastAsia="Times New Roman"/>
          <w:szCs w:val="24"/>
        </w:rPr>
        <w:t>αδρά,</w:t>
      </w:r>
      <w:r w:rsidRPr="003A283A">
        <w:rPr>
          <w:rFonts w:eastAsia="Times New Roman"/>
          <w:szCs w:val="24"/>
        </w:rPr>
        <w:t xml:space="preserve"> έτσι ώστε να υπάρχουν σύγχρονες και ασφαλείς υποδομές σε ολόκληρη την Κρήτη</w:t>
      </w:r>
      <w:r>
        <w:rPr>
          <w:rFonts w:eastAsia="Times New Roman"/>
          <w:szCs w:val="24"/>
        </w:rPr>
        <w:t>.</w:t>
      </w:r>
      <w:r w:rsidRPr="003A283A">
        <w:rPr>
          <w:rFonts w:eastAsia="Times New Roman"/>
          <w:szCs w:val="24"/>
        </w:rPr>
        <w:t xml:space="preserve"> Αυτό είναι το βασικό αίτημα</w:t>
      </w:r>
      <w:r>
        <w:rPr>
          <w:rFonts w:eastAsia="Times New Roman"/>
          <w:szCs w:val="24"/>
        </w:rPr>
        <w:t>.</w:t>
      </w:r>
    </w:p>
    <w:p w14:paraId="22B6F404" w14:textId="77777777" w:rsidR="00841B0A" w:rsidRDefault="00B011D5">
      <w:pPr>
        <w:spacing w:line="600" w:lineRule="auto"/>
        <w:ind w:firstLine="720"/>
        <w:jc w:val="both"/>
        <w:rPr>
          <w:rFonts w:eastAsia="Times New Roman"/>
          <w:szCs w:val="24"/>
        </w:rPr>
      </w:pPr>
      <w:r>
        <w:rPr>
          <w:rFonts w:eastAsia="Times New Roman"/>
          <w:szCs w:val="24"/>
        </w:rPr>
        <w:t>Να αποζημιωθούν</w:t>
      </w:r>
      <w:r w:rsidRPr="003A283A">
        <w:rPr>
          <w:rFonts w:eastAsia="Times New Roman"/>
          <w:szCs w:val="24"/>
        </w:rPr>
        <w:t xml:space="preserve"> οι αγρότες και οι κάτοικοι των περιοχών</w:t>
      </w:r>
      <w:r>
        <w:rPr>
          <w:rFonts w:eastAsia="Times New Roman"/>
          <w:szCs w:val="24"/>
        </w:rPr>
        <w:t>.</w:t>
      </w:r>
      <w:r w:rsidRPr="003A283A">
        <w:rPr>
          <w:rFonts w:eastAsia="Times New Roman"/>
          <w:szCs w:val="24"/>
        </w:rPr>
        <w:t xml:space="preserve"> </w:t>
      </w:r>
      <w:r>
        <w:rPr>
          <w:rFonts w:eastAsia="Times New Roman"/>
          <w:szCs w:val="24"/>
        </w:rPr>
        <w:t>Κ</w:t>
      </w:r>
      <w:r w:rsidRPr="003A283A">
        <w:rPr>
          <w:rFonts w:eastAsia="Times New Roman"/>
          <w:szCs w:val="24"/>
        </w:rPr>
        <w:t>αταστράφηκαν επιχειρήσεις</w:t>
      </w:r>
      <w:r>
        <w:rPr>
          <w:rFonts w:eastAsia="Times New Roman"/>
          <w:szCs w:val="24"/>
        </w:rPr>
        <w:t>,</w:t>
      </w:r>
      <w:r w:rsidRPr="003A283A">
        <w:rPr>
          <w:rFonts w:eastAsia="Times New Roman"/>
          <w:szCs w:val="24"/>
        </w:rPr>
        <w:t xml:space="preserve"> σπίτια</w:t>
      </w:r>
      <w:r>
        <w:rPr>
          <w:rFonts w:eastAsia="Times New Roman"/>
          <w:szCs w:val="24"/>
        </w:rPr>
        <w:t>.</w:t>
      </w:r>
      <w:r w:rsidRPr="003A283A">
        <w:rPr>
          <w:rFonts w:eastAsia="Times New Roman"/>
          <w:szCs w:val="24"/>
        </w:rPr>
        <w:t xml:space="preserve"> </w:t>
      </w:r>
      <w:r>
        <w:rPr>
          <w:rFonts w:eastAsia="Times New Roman"/>
          <w:szCs w:val="24"/>
        </w:rPr>
        <w:t>Π</w:t>
      </w:r>
      <w:r w:rsidRPr="003A283A">
        <w:rPr>
          <w:rFonts w:eastAsia="Times New Roman"/>
          <w:szCs w:val="24"/>
        </w:rPr>
        <w:t xml:space="preserve">άρτε θέση </w:t>
      </w:r>
      <w:r>
        <w:rPr>
          <w:rFonts w:eastAsia="Times New Roman"/>
          <w:szCs w:val="24"/>
        </w:rPr>
        <w:t>γι’</w:t>
      </w:r>
      <w:r w:rsidRPr="003A283A">
        <w:rPr>
          <w:rFonts w:eastAsia="Times New Roman"/>
          <w:szCs w:val="24"/>
        </w:rPr>
        <w:t xml:space="preserve"> αυτά τα ζητήματα</w:t>
      </w:r>
      <w:r>
        <w:rPr>
          <w:rFonts w:eastAsia="Times New Roman"/>
          <w:szCs w:val="24"/>
        </w:rPr>
        <w:t>.</w:t>
      </w:r>
      <w:r w:rsidRPr="003A283A">
        <w:rPr>
          <w:rFonts w:eastAsia="Times New Roman"/>
          <w:szCs w:val="24"/>
        </w:rPr>
        <w:t xml:space="preserve"> </w:t>
      </w:r>
      <w:r>
        <w:rPr>
          <w:rFonts w:eastAsia="Times New Roman"/>
          <w:szCs w:val="24"/>
        </w:rPr>
        <w:t xml:space="preserve">Λέτε για τον </w:t>
      </w:r>
      <w:proofErr w:type="spellStart"/>
      <w:r>
        <w:rPr>
          <w:rFonts w:eastAsia="Times New Roman"/>
          <w:szCs w:val="24"/>
        </w:rPr>
        <w:t>Κερίτη</w:t>
      </w:r>
      <w:proofErr w:type="spellEnd"/>
      <w:r>
        <w:rPr>
          <w:rFonts w:eastAsia="Times New Roman"/>
          <w:szCs w:val="24"/>
        </w:rPr>
        <w:t>. Ακόμα λέτε ότι θα πάτε τη</w:t>
      </w:r>
      <w:r w:rsidRPr="003A283A">
        <w:rPr>
          <w:rFonts w:eastAsia="Times New Roman"/>
          <w:szCs w:val="24"/>
        </w:rPr>
        <w:t xml:space="preserve"> στρατιωτική γέφυρα </w:t>
      </w:r>
      <w:r>
        <w:rPr>
          <w:rFonts w:eastAsia="Times New Roman"/>
          <w:szCs w:val="24"/>
        </w:rPr>
        <w:t xml:space="preserve">στον </w:t>
      </w:r>
      <w:proofErr w:type="spellStart"/>
      <w:r>
        <w:rPr>
          <w:rFonts w:eastAsia="Times New Roman"/>
          <w:szCs w:val="24"/>
        </w:rPr>
        <w:t>Κερίτη</w:t>
      </w:r>
      <w:proofErr w:type="spellEnd"/>
      <w:r>
        <w:rPr>
          <w:rFonts w:eastAsia="Times New Roman"/>
          <w:szCs w:val="24"/>
        </w:rPr>
        <w:t xml:space="preserve"> –</w:t>
      </w:r>
      <w:r w:rsidRPr="003A283A">
        <w:rPr>
          <w:rFonts w:eastAsia="Times New Roman"/>
          <w:szCs w:val="24"/>
        </w:rPr>
        <w:t>ακόμα δεν την έχετε πάει</w:t>
      </w:r>
      <w:r>
        <w:rPr>
          <w:rFonts w:eastAsia="Times New Roman"/>
          <w:szCs w:val="24"/>
        </w:rPr>
        <w:t>- κ</w:t>
      </w:r>
      <w:r w:rsidRPr="003A283A">
        <w:rPr>
          <w:rFonts w:eastAsia="Times New Roman"/>
          <w:szCs w:val="24"/>
        </w:rPr>
        <w:t>αι μάλιστα</w:t>
      </w:r>
      <w:r>
        <w:rPr>
          <w:rFonts w:eastAsia="Times New Roman"/>
          <w:szCs w:val="24"/>
        </w:rPr>
        <w:t xml:space="preserve"> </w:t>
      </w:r>
      <w:r w:rsidRPr="003A283A">
        <w:rPr>
          <w:rFonts w:eastAsia="Times New Roman"/>
          <w:szCs w:val="24"/>
        </w:rPr>
        <w:t>ανέλαβαν οι ίδιοι οι κάτοικοι</w:t>
      </w:r>
      <w:r>
        <w:rPr>
          <w:rFonts w:eastAsia="Times New Roman"/>
          <w:szCs w:val="24"/>
        </w:rPr>
        <w:t>,</w:t>
      </w:r>
      <w:r w:rsidRPr="003A283A">
        <w:rPr>
          <w:rFonts w:eastAsia="Times New Roman"/>
          <w:szCs w:val="24"/>
        </w:rPr>
        <w:t xml:space="preserve"> να φτιάξουν ένα</w:t>
      </w:r>
      <w:r>
        <w:rPr>
          <w:rFonts w:eastAsia="Times New Roman"/>
          <w:szCs w:val="24"/>
        </w:rPr>
        <w:t>ν αυτοσχέδιο δρόμο να περνάνε κ</w:t>
      </w:r>
      <w:r w:rsidRPr="003A283A">
        <w:rPr>
          <w:rFonts w:eastAsia="Times New Roman"/>
          <w:szCs w:val="24"/>
        </w:rPr>
        <w:t xml:space="preserve">ι εκεί τους </w:t>
      </w:r>
      <w:r>
        <w:rPr>
          <w:rFonts w:eastAsia="Times New Roman"/>
          <w:szCs w:val="24"/>
        </w:rPr>
        <w:t>πήγατε αστυνομικό</w:t>
      </w:r>
      <w:r w:rsidRPr="003A283A">
        <w:rPr>
          <w:rFonts w:eastAsia="Times New Roman"/>
          <w:szCs w:val="24"/>
        </w:rPr>
        <w:t xml:space="preserve"> για να μην </w:t>
      </w:r>
      <w:r w:rsidRPr="003A283A">
        <w:rPr>
          <w:rFonts w:eastAsia="Times New Roman"/>
          <w:szCs w:val="24"/>
        </w:rPr>
        <w:lastRenderedPageBreak/>
        <w:t>περνάνε</w:t>
      </w:r>
      <w:r>
        <w:rPr>
          <w:rFonts w:eastAsia="Times New Roman"/>
          <w:szCs w:val="24"/>
        </w:rPr>
        <w:t>.</w:t>
      </w:r>
      <w:r w:rsidRPr="003A283A">
        <w:rPr>
          <w:rFonts w:eastAsia="Times New Roman"/>
          <w:szCs w:val="24"/>
        </w:rPr>
        <w:t xml:space="preserve"> </w:t>
      </w:r>
      <w:r>
        <w:rPr>
          <w:rFonts w:eastAsia="Times New Roman"/>
          <w:szCs w:val="24"/>
        </w:rPr>
        <w:t>Ε</w:t>
      </w:r>
      <w:r w:rsidRPr="003A283A">
        <w:rPr>
          <w:rFonts w:eastAsia="Times New Roman"/>
          <w:szCs w:val="24"/>
        </w:rPr>
        <w:t>ίναι ένας δ</w:t>
      </w:r>
      <w:r w:rsidRPr="003A283A">
        <w:rPr>
          <w:rFonts w:eastAsia="Times New Roman"/>
          <w:szCs w:val="24"/>
        </w:rPr>
        <w:t xml:space="preserve">ρόμος που περνάνε καθημερινά </w:t>
      </w:r>
      <w:r>
        <w:rPr>
          <w:rFonts w:eastAsia="Times New Roman"/>
          <w:szCs w:val="24"/>
        </w:rPr>
        <w:t>δύο χιλιάδες αμάξια για να πάνε</w:t>
      </w:r>
      <w:r w:rsidRPr="003A283A">
        <w:rPr>
          <w:rFonts w:eastAsia="Times New Roman"/>
          <w:szCs w:val="24"/>
        </w:rPr>
        <w:t xml:space="preserve"> </w:t>
      </w:r>
      <w:r>
        <w:rPr>
          <w:rFonts w:eastAsia="Times New Roman"/>
          <w:szCs w:val="24"/>
        </w:rPr>
        <w:t xml:space="preserve">στη δουλειά τους, στα σχολεία, και μέχρι σήμερα δεν έχει γίνει κάτι. </w:t>
      </w:r>
    </w:p>
    <w:p w14:paraId="22B6F405" w14:textId="77777777" w:rsidR="00841B0A" w:rsidRDefault="00B011D5">
      <w:pPr>
        <w:spacing w:line="600" w:lineRule="auto"/>
        <w:ind w:firstLine="720"/>
        <w:jc w:val="both"/>
        <w:rPr>
          <w:rFonts w:eastAsia="Times New Roman"/>
          <w:szCs w:val="24"/>
        </w:rPr>
      </w:pPr>
      <w:r w:rsidRPr="00877DD8">
        <w:rPr>
          <w:rFonts w:eastAsia="Times New Roman"/>
          <w:b/>
          <w:szCs w:val="24"/>
        </w:rPr>
        <w:t>ΧΡΗΣΤΟΣ ΣΠΙΡΤΖΗΣ (Υπουργός Υποδομών και Μεταφορών):</w:t>
      </w:r>
      <w:r>
        <w:rPr>
          <w:rFonts w:eastAsia="Times New Roman"/>
          <w:szCs w:val="24"/>
        </w:rPr>
        <w:t xml:space="preserve"> </w:t>
      </w:r>
      <w:r w:rsidRPr="00877DD8">
        <w:rPr>
          <w:rFonts w:eastAsia="Times New Roman"/>
          <w:szCs w:val="24"/>
        </w:rPr>
        <w:t>Συμφωνεί</w:t>
      </w:r>
      <w:r>
        <w:rPr>
          <w:rFonts w:eastAsia="Times New Roman"/>
          <w:szCs w:val="24"/>
        </w:rPr>
        <w:t>ς</w:t>
      </w:r>
      <w:r w:rsidRPr="00877DD8">
        <w:rPr>
          <w:rFonts w:eastAsia="Times New Roman"/>
          <w:szCs w:val="24"/>
        </w:rPr>
        <w:t xml:space="preserve"> με αυτό; </w:t>
      </w:r>
    </w:p>
    <w:p w14:paraId="22B6F406" w14:textId="77777777" w:rsidR="00841B0A" w:rsidRDefault="00B011D5">
      <w:pPr>
        <w:spacing w:line="600" w:lineRule="auto"/>
        <w:ind w:firstLine="720"/>
        <w:jc w:val="both"/>
        <w:rPr>
          <w:rFonts w:eastAsia="Times New Roman"/>
          <w:szCs w:val="24"/>
        </w:rPr>
      </w:pPr>
      <w:r w:rsidRPr="00877DD8">
        <w:rPr>
          <w:rFonts w:eastAsia="Times New Roman"/>
          <w:b/>
          <w:szCs w:val="24"/>
        </w:rPr>
        <w:t xml:space="preserve">ΕΜΜΑΝΟΥΗΛ ΣΥΝΤΥΧΑΚΗΣ: </w:t>
      </w:r>
      <w:r>
        <w:rPr>
          <w:rFonts w:eastAsia="Times New Roman"/>
          <w:szCs w:val="24"/>
        </w:rPr>
        <w:t>Αν με ρωτάτε αν συμφωνώ με αυτό</w:t>
      </w:r>
      <w:r>
        <w:rPr>
          <w:rFonts w:eastAsia="Times New Roman"/>
          <w:szCs w:val="24"/>
        </w:rPr>
        <w:t xml:space="preserve">ν τον αυτοσχέδιο δρόμο, προφανώς έχει την επικινδυνότητά του. Οφείλατε, όμως, εσείς να το έχετε αντιμετωπίσει. </w:t>
      </w:r>
    </w:p>
    <w:p w14:paraId="22B6F407" w14:textId="77777777" w:rsidR="00841B0A" w:rsidRDefault="00B011D5">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sidRPr="00C66540">
        <w:rPr>
          <w:rFonts w:eastAsia="Times New Roman"/>
          <w:szCs w:val="24"/>
        </w:rPr>
        <w:t>Παρακαλώ πολύ,</w:t>
      </w:r>
      <w:r>
        <w:rPr>
          <w:rFonts w:eastAsia="Times New Roman"/>
          <w:szCs w:val="24"/>
        </w:rPr>
        <w:t xml:space="preserve"> κλείστε!</w:t>
      </w:r>
      <w:r w:rsidRPr="00C66540">
        <w:rPr>
          <w:rFonts w:eastAsia="Times New Roman"/>
          <w:szCs w:val="24"/>
        </w:rPr>
        <w:t xml:space="preserve"> </w:t>
      </w:r>
    </w:p>
    <w:p w14:paraId="22B6F408" w14:textId="77777777" w:rsidR="00841B0A" w:rsidRDefault="00B011D5">
      <w:pPr>
        <w:spacing w:line="600" w:lineRule="auto"/>
        <w:ind w:firstLine="720"/>
        <w:jc w:val="both"/>
        <w:rPr>
          <w:rFonts w:eastAsia="Times New Roman"/>
          <w:szCs w:val="24"/>
        </w:rPr>
      </w:pPr>
      <w:r>
        <w:rPr>
          <w:rFonts w:eastAsia="Times New Roman"/>
          <w:szCs w:val="24"/>
        </w:rPr>
        <w:t>Κάνω και μια παραίνεση, ας είμαστε μόνο δύο μέσα! Δεν μπορεί την ύλη που είναι για επί</w:t>
      </w:r>
      <w:r>
        <w:rPr>
          <w:rFonts w:eastAsia="Times New Roman"/>
          <w:szCs w:val="24"/>
        </w:rPr>
        <w:t>καιρη επερώτηση</w:t>
      </w:r>
      <w:r>
        <w:rPr>
          <w:rFonts w:eastAsia="Times New Roman"/>
          <w:szCs w:val="24"/>
        </w:rPr>
        <w:t>,</w:t>
      </w:r>
      <w:r>
        <w:rPr>
          <w:rFonts w:eastAsia="Times New Roman"/>
          <w:szCs w:val="24"/>
        </w:rPr>
        <w:t xml:space="preserve"> να θέλει κάποιος να την συμπεριλάβει σε </w:t>
      </w:r>
      <w:r w:rsidRPr="003A283A">
        <w:rPr>
          <w:rFonts w:eastAsia="Times New Roman"/>
          <w:szCs w:val="24"/>
        </w:rPr>
        <w:t>επίκαιρη ερώτηση</w:t>
      </w:r>
      <w:r>
        <w:rPr>
          <w:rFonts w:eastAsia="Times New Roman"/>
          <w:szCs w:val="24"/>
        </w:rPr>
        <w:t>.</w:t>
      </w:r>
      <w:r w:rsidRPr="003A283A">
        <w:rPr>
          <w:rFonts w:eastAsia="Times New Roman"/>
          <w:szCs w:val="24"/>
        </w:rPr>
        <w:t xml:space="preserve"> Εντάξει</w:t>
      </w:r>
      <w:r>
        <w:rPr>
          <w:rFonts w:eastAsia="Times New Roman"/>
          <w:szCs w:val="24"/>
        </w:rPr>
        <w:t xml:space="preserve"> είναι</w:t>
      </w:r>
      <w:r w:rsidRPr="003A283A">
        <w:rPr>
          <w:rFonts w:eastAsia="Times New Roman"/>
          <w:szCs w:val="24"/>
        </w:rPr>
        <w:t xml:space="preserve"> </w:t>
      </w:r>
      <w:r>
        <w:rPr>
          <w:rFonts w:eastAsia="Times New Roman"/>
          <w:szCs w:val="24"/>
        </w:rPr>
        <w:t>η</w:t>
      </w:r>
      <w:r w:rsidRPr="003A283A">
        <w:rPr>
          <w:rFonts w:eastAsia="Times New Roman"/>
          <w:szCs w:val="24"/>
        </w:rPr>
        <w:t xml:space="preserve"> τελευταία ερώτηση</w:t>
      </w:r>
      <w:r>
        <w:rPr>
          <w:rFonts w:eastAsia="Times New Roman"/>
          <w:szCs w:val="24"/>
        </w:rPr>
        <w:t>,</w:t>
      </w:r>
      <w:r w:rsidRPr="003A283A">
        <w:rPr>
          <w:rFonts w:eastAsia="Times New Roman"/>
          <w:szCs w:val="24"/>
        </w:rPr>
        <w:t xml:space="preserve"> ήταν πολύ σοβαρό το θέμα</w:t>
      </w:r>
      <w:r>
        <w:rPr>
          <w:rFonts w:eastAsia="Times New Roman"/>
          <w:szCs w:val="24"/>
        </w:rPr>
        <w:t>,</w:t>
      </w:r>
      <w:r w:rsidRPr="003A283A">
        <w:rPr>
          <w:rFonts w:eastAsia="Times New Roman"/>
          <w:szCs w:val="24"/>
        </w:rPr>
        <w:t xml:space="preserve"> αλλά παρακαλώ και τα κόμματα</w:t>
      </w:r>
      <w:r>
        <w:rPr>
          <w:rFonts w:eastAsia="Times New Roman"/>
          <w:szCs w:val="24"/>
        </w:rPr>
        <w:t>, αφού έχουν</w:t>
      </w:r>
      <w:r w:rsidRPr="003A283A">
        <w:rPr>
          <w:rFonts w:eastAsia="Times New Roman"/>
          <w:szCs w:val="24"/>
        </w:rPr>
        <w:t xml:space="preserve"> το εργαλείο της επερώτησης</w:t>
      </w:r>
      <w:r>
        <w:rPr>
          <w:rFonts w:eastAsia="Times New Roman"/>
          <w:szCs w:val="24"/>
        </w:rPr>
        <w:t>,</w:t>
      </w:r>
      <w:r w:rsidRPr="003A283A">
        <w:rPr>
          <w:rFonts w:eastAsia="Times New Roman"/>
          <w:szCs w:val="24"/>
        </w:rPr>
        <w:t xml:space="preserve"> να </w:t>
      </w:r>
      <w:r>
        <w:rPr>
          <w:rFonts w:eastAsia="Times New Roman"/>
          <w:szCs w:val="24"/>
        </w:rPr>
        <w:t xml:space="preserve">το </w:t>
      </w:r>
      <w:r w:rsidRPr="003A283A">
        <w:rPr>
          <w:rFonts w:eastAsia="Times New Roman"/>
          <w:szCs w:val="24"/>
        </w:rPr>
        <w:t>χρησιμοποι</w:t>
      </w:r>
      <w:r>
        <w:rPr>
          <w:rFonts w:eastAsia="Times New Roman"/>
          <w:szCs w:val="24"/>
        </w:rPr>
        <w:t>ούν.</w:t>
      </w:r>
      <w:r w:rsidRPr="003A283A">
        <w:rPr>
          <w:rFonts w:eastAsia="Times New Roman"/>
          <w:szCs w:val="24"/>
        </w:rPr>
        <w:t xml:space="preserve"> </w:t>
      </w:r>
    </w:p>
    <w:p w14:paraId="22B6F409" w14:textId="77777777" w:rsidR="00841B0A" w:rsidRDefault="00B011D5">
      <w:pPr>
        <w:spacing w:line="600" w:lineRule="auto"/>
        <w:ind w:firstLine="720"/>
        <w:jc w:val="both"/>
        <w:rPr>
          <w:rFonts w:eastAsia="Times New Roman"/>
          <w:szCs w:val="24"/>
        </w:rPr>
      </w:pPr>
      <w:r w:rsidRPr="003A283A">
        <w:rPr>
          <w:rFonts w:eastAsia="Times New Roman"/>
          <w:szCs w:val="24"/>
        </w:rPr>
        <w:lastRenderedPageBreak/>
        <w:t>Κύριε Υπουργέ</w:t>
      </w:r>
      <w:r>
        <w:rPr>
          <w:rFonts w:eastAsia="Times New Roman"/>
          <w:szCs w:val="24"/>
        </w:rPr>
        <w:t>,</w:t>
      </w:r>
      <w:r w:rsidRPr="003A283A">
        <w:rPr>
          <w:rFonts w:eastAsia="Times New Roman"/>
          <w:szCs w:val="24"/>
        </w:rPr>
        <w:t xml:space="preserve"> δύο είναι τα κ</w:t>
      </w:r>
      <w:r w:rsidRPr="003A283A">
        <w:rPr>
          <w:rFonts w:eastAsia="Times New Roman"/>
          <w:szCs w:val="24"/>
        </w:rPr>
        <w:t>υρίαρχα αιτήματα</w:t>
      </w:r>
      <w:r>
        <w:rPr>
          <w:rFonts w:eastAsia="Times New Roman"/>
          <w:szCs w:val="24"/>
        </w:rPr>
        <w:t xml:space="preserve"> για τη χρηματοδότηση και για το σύνολο. Απαντήστε τα.</w:t>
      </w:r>
    </w:p>
    <w:p w14:paraId="22B6F40A" w14:textId="77777777" w:rsidR="00841B0A" w:rsidRDefault="00B011D5">
      <w:pPr>
        <w:spacing w:line="600" w:lineRule="auto"/>
        <w:ind w:firstLine="720"/>
        <w:jc w:val="both"/>
        <w:rPr>
          <w:rFonts w:eastAsia="Times New Roman"/>
          <w:szCs w:val="24"/>
        </w:rPr>
      </w:pPr>
      <w:r w:rsidRPr="00877DD8">
        <w:rPr>
          <w:rFonts w:eastAsia="Times New Roman"/>
          <w:b/>
          <w:szCs w:val="24"/>
        </w:rPr>
        <w:t>ΧΡΗΣΤΟΣ ΣΠΙΡΤΖΗΣ (Υπουργός Υποδομών και Μεταφορών):</w:t>
      </w:r>
      <w:r>
        <w:rPr>
          <w:rFonts w:eastAsia="Times New Roman"/>
          <w:b/>
          <w:szCs w:val="24"/>
        </w:rPr>
        <w:t xml:space="preserve"> </w:t>
      </w:r>
      <w:r>
        <w:rPr>
          <w:rFonts w:eastAsia="Times New Roman"/>
          <w:szCs w:val="24"/>
        </w:rPr>
        <w:t>Κύριε Συντυχάκη, επειδή ανήκετε στο ΚΚΕ, εγώ σας α</w:t>
      </w:r>
      <w:r w:rsidRPr="003A283A">
        <w:rPr>
          <w:rFonts w:eastAsia="Times New Roman"/>
          <w:szCs w:val="24"/>
        </w:rPr>
        <w:t>ισθάνομαι πάρα πολύ</w:t>
      </w:r>
      <w:r>
        <w:rPr>
          <w:rFonts w:eastAsia="Times New Roman"/>
          <w:szCs w:val="24"/>
        </w:rPr>
        <w:t xml:space="preserve"> κοντά.</w:t>
      </w:r>
      <w:r w:rsidRPr="003A283A">
        <w:rPr>
          <w:rFonts w:eastAsia="Times New Roman"/>
          <w:szCs w:val="24"/>
        </w:rPr>
        <w:t xml:space="preserve"> </w:t>
      </w:r>
      <w:r>
        <w:rPr>
          <w:rFonts w:eastAsia="Times New Roman"/>
          <w:szCs w:val="24"/>
        </w:rPr>
        <w:t>Άρα</w:t>
      </w:r>
      <w:r w:rsidRPr="003A283A">
        <w:rPr>
          <w:rFonts w:eastAsia="Times New Roman"/>
          <w:szCs w:val="24"/>
        </w:rPr>
        <w:t xml:space="preserve"> θα σου πω</w:t>
      </w:r>
      <w:r>
        <w:rPr>
          <w:rFonts w:eastAsia="Times New Roman"/>
          <w:szCs w:val="24"/>
        </w:rPr>
        <w:t>,</w:t>
      </w:r>
      <w:r w:rsidRPr="003A283A">
        <w:rPr>
          <w:rFonts w:eastAsia="Times New Roman"/>
          <w:szCs w:val="24"/>
        </w:rPr>
        <w:t xml:space="preserve"> σύντροφ</w:t>
      </w:r>
      <w:r>
        <w:rPr>
          <w:rFonts w:eastAsia="Times New Roman"/>
          <w:szCs w:val="24"/>
        </w:rPr>
        <w:t xml:space="preserve">ε </w:t>
      </w:r>
      <w:r w:rsidRPr="003A283A">
        <w:rPr>
          <w:rFonts w:eastAsia="Times New Roman"/>
          <w:szCs w:val="24"/>
        </w:rPr>
        <w:t>Μανώλη</w:t>
      </w:r>
      <w:r>
        <w:rPr>
          <w:rFonts w:eastAsia="Times New Roman"/>
          <w:szCs w:val="24"/>
        </w:rPr>
        <w:t>,</w:t>
      </w:r>
      <w:r w:rsidRPr="003A283A">
        <w:rPr>
          <w:rFonts w:eastAsia="Times New Roman"/>
          <w:szCs w:val="24"/>
        </w:rPr>
        <w:t xml:space="preserve"> είναι πολύ καλό</w:t>
      </w:r>
      <w:r>
        <w:rPr>
          <w:rFonts w:eastAsia="Times New Roman"/>
          <w:szCs w:val="24"/>
        </w:rPr>
        <w:t>…</w:t>
      </w:r>
    </w:p>
    <w:p w14:paraId="22B6F40B" w14:textId="77777777" w:rsidR="00841B0A" w:rsidRDefault="00B011D5">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Όσοι δεν είμαστε στο ΚΚΕ ή στον ΣΥΡΙΖΑ</w:t>
      </w:r>
      <w:r>
        <w:rPr>
          <w:rFonts w:eastAsia="Times New Roman"/>
          <w:szCs w:val="24"/>
        </w:rPr>
        <w:t>,</w:t>
      </w:r>
      <w:r>
        <w:rPr>
          <w:rFonts w:eastAsia="Times New Roman"/>
          <w:szCs w:val="24"/>
        </w:rPr>
        <w:t xml:space="preserve"> δεν μπορούμε να καταλάβουμε τις φυσικές καταστροφές;</w:t>
      </w:r>
    </w:p>
    <w:p w14:paraId="22B6F40C" w14:textId="77777777" w:rsidR="00841B0A" w:rsidRDefault="00B011D5">
      <w:pPr>
        <w:spacing w:line="600" w:lineRule="auto"/>
        <w:ind w:firstLine="720"/>
        <w:jc w:val="both"/>
        <w:rPr>
          <w:rFonts w:eastAsia="Times New Roman"/>
          <w:szCs w:val="24"/>
        </w:rPr>
      </w:pPr>
      <w:r>
        <w:rPr>
          <w:rFonts w:eastAsia="Times New Roman"/>
          <w:b/>
          <w:szCs w:val="24"/>
        </w:rPr>
        <w:t>ΧΡΗΣΤΟΣ ΣΠΙΡΤΖΗΣ (Υπουργός Υποδομών και Μεταφορών):</w:t>
      </w:r>
      <w:r>
        <w:rPr>
          <w:rFonts w:eastAsia="Times New Roman"/>
          <w:szCs w:val="24"/>
        </w:rPr>
        <w:t xml:space="preserve"> </w:t>
      </w:r>
      <w:r w:rsidRPr="0019275E">
        <w:rPr>
          <w:rFonts w:eastAsia="Times New Roman"/>
          <w:szCs w:val="24"/>
        </w:rPr>
        <w:t>Όχι, είναι άλλη η οπτικ</w:t>
      </w:r>
      <w:r>
        <w:rPr>
          <w:rFonts w:eastAsia="Times New Roman"/>
          <w:szCs w:val="24"/>
        </w:rPr>
        <w:t xml:space="preserve">ή του ΚΚΕ και θα την εξηγήσω. </w:t>
      </w:r>
    </w:p>
    <w:p w14:paraId="22B6F40D" w14:textId="77777777" w:rsidR="00841B0A" w:rsidRDefault="00B011D5">
      <w:pPr>
        <w:spacing w:line="600" w:lineRule="auto"/>
        <w:ind w:firstLine="720"/>
        <w:jc w:val="both"/>
        <w:rPr>
          <w:rFonts w:eastAsia="Times New Roman"/>
          <w:szCs w:val="24"/>
        </w:rPr>
      </w:pPr>
      <w:r>
        <w:rPr>
          <w:rFonts w:eastAsia="Times New Roman"/>
          <w:b/>
          <w:szCs w:val="24"/>
        </w:rPr>
        <w:t>ΠΡΟΕΔΡΕΥΩΝ (Νικήτας Κακλ</w:t>
      </w:r>
      <w:r>
        <w:rPr>
          <w:rFonts w:eastAsia="Times New Roman"/>
          <w:b/>
          <w:szCs w:val="24"/>
        </w:rPr>
        <w:t xml:space="preserve">αμάνης): </w:t>
      </w:r>
      <w:r>
        <w:rPr>
          <w:rFonts w:eastAsia="Times New Roman"/>
          <w:szCs w:val="24"/>
        </w:rPr>
        <w:t>Α, είναι άλλη η οπτική. Δηλαδή εγώ το βλέπω με άλλο μάτι το γκρέμισμα μιας γέφυρας κι εσείς με άλλο! Μην τρελαθούμε τώρα!</w:t>
      </w:r>
    </w:p>
    <w:p w14:paraId="22B6F40E" w14:textId="77777777" w:rsidR="00841B0A" w:rsidRDefault="00B011D5">
      <w:pPr>
        <w:spacing w:line="600" w:lineRule="auto"/>
        <w:ind w:firstLine="720"/>
        <w:jc w:val="both"/>
        <w:rPr>
          <w:rFonts w:eastAsia="Times New Roman"/>
          <w:szCs w:val="24"/>
        </w:rPr>
      </w:pPr>
      <w:r>
        <w:rPr>
          <w:rFonts w:eastAsia="Times New Roman"/>
          <w:b/>
          <w:szCs w:val="24"/>
        </w:rPr>
        <w:t>ΧΡΗΣΤΟΣ ΣΠΙΡΤΖΗΣ (Υπουργός Υποδομών και Μεταφορών):</w:t>
      </w:r>
      <w:r>
        <w:rPr>
          <w:rFonts w:eastAsia="Times New Roman"/>
          <w:szCs w:val="24"/>
        </w:rPr>
        <w:t xml:space="preserve"> Τώρα </w:t>
      </w:r>
      <w:r w:rsidRPr="0019275E">
        <w:rPr>
          <w:rFonts w:eastAsia="Times New Roman"/>
          <w:szCs w:val="24"/>
        </w:rPr>
        <w:t>Θα το εξηγήσω</w:t>
      </w:r>
      <w:r>
        <w:rPr>
          <w:rFonts w:eastAsia="Times New Roman"/>
          <w:szCs w:val="24"/>
        </w:rPr>
        <w:t>.</w:t>
      </w:r>
    </w:p>
    <w:p w14:paraId="22B6F40F" w14:textId="77777777" w:rsidR="00841B0A" w:rsidRDefault="00B011D5">
      <w:pPr>
        <w:spacing w:line="600" w:lineRule="auto"/>
        <w:ind w:firstLine="720"/>
        <w:jc w:val="both"/>
        <w:rPr>
          <w:rFonts w:eastAsia="Times New Roman"/>
          <w:szCs w:val="24"/>
        </w:rPr>
      </w:pPr>
      <w:r>
        <w:rPr>
          <w:rFonts w:eastAsia="Times New Roman"/>
          <w:szCs w:val="24"/>
        </w:rPr>
        <w:lastRenderedPageBreak/>
        <w:t>Ε</w:t>
      </w:r>
      <w:r w:rsidRPr="003A283A">
        <w:rPr>
          <w:rFonts w:eastAsia="Times New Roman"/>
          <w:szCs w:val="24"/>
        </w:rPr>
        <w:t>ίναι προφανές ότι είναι πολύ λογικό</w:t>
      </w:r>
      <w:r>
        <w:rPr>
          <w:rFonts w:eastAsia="Times New Roman"/>
          <w:szCs w:val="24"/>
        </w:rPr>
        <w:t>,</w:t>
      </w:r>
      <w:r w:rsidRPr="003A283A">
        <w:rPr>
          <w:rFonts w:eastAsia="Times New Roman"/>
          <w:szCs w:val="24"/>
        </w:rPr>
        <w:t xml:space="preserve"> να εντοπίζουμε πάντα τα προβλήματα</w:t>
      </w:r>
      <w:r>
        <w:rPr>
          <w:rFonts w:eastAsia="Times New Roman"/>
          <w:szCs w:val="24"/>
        </w:rPr>
        <w:t>,</w:t>
      </w:r>
      <w:r w:rsidRPr="003A283A">
        <w:rPr>
          <w:rFonts w:eastAsia="Times New Roman"/>
          <w:szCs w:val="24"/>
        </w:rPr>
        <w:t xml:space="preserve"> να κάνο</w:t>
      </w:r>
      <w:r>
        <w:rPr>
          <w:rFonts w:eastAsia="Times New Roman"/>
          <w:szCs w:val="24"/>
        </w:rPr>
        <w:t>υμε</w:t>
      </w:r>
      <w:r w:rsidRPr="003A283A">
        <w:rPr>
          <w:rFonts w:eastAsia="Times New Roman"/>
          <w:szCs w:val="24"/>
        </w:rPr>
        <w:t xml:space="preserve"> και ανάλυση </w:t>
      </w:r>
      <w:r>
        <w:rPr>
          <w:rFonts w:eastAsia="Times New Roman"/>
          <w:szCs w:val="24"/>
        </w:rPr>
        <w:t xml:space="preserve">γι’ </w:t>
      </w:r>
      <w:r w:rsidRPr="003A283A">
        <w:rPr>
          <w:rFonts w:eastAsia="Times New Roman"/>
          <w:szCs w:val="24"/>
        </w:rPr>
        <w:t>αυτά</w:t>
      </w:r>
      <w:r>
        <w:rPr>
          <w:rFonts w:eastAsia="Times New Roman"/>
          <w:szCs w:val="24"/>
        </w:rPr>
        <w:t>. Εκεί που είχε πάντα πρόβλημα το ΚΚΕ</w:t>
      </w:r>
      <w:r>
        <w:rPr>
          <w:rFonts w:eastAsia="Times New Roman"/>
          <w:szCs w:val="24"/>
        </w:rPr>
        <w:t>,</w:t>
      </w:r>
      <w:r>
        <w:rPr>
          <w:rFonts w:eastAsia="Times New Roman"/>
          <w:szCs w:val="24"/>
        </w:rPr>
        <w:t xml:space="preserve"> ήταν στο διά ταύτα</w:t>
      </w:r>
      <w:r w:rsidRPr="003A283A">
        <w:rPr>
          <w:rFonts w:eastAsia="Times New Roman"/>
          <w:szCs w:val="24"/>
        </w:rPr>
        <w:t xml:space="preserve"> στο τέλος</w:t>
      </w:r>
      <w:r>
        <w:rPr>
          <w:rFonts w:eastAsia="Times New Roman"/>
          <w:szCs w:val="24"/>
        </w:rPr>
        <w:t>.</w:t>
      </w:r>
      <w:r w:rsidRPr="003A283A">
        <w:rPr>
          <w:rFonts w:eastAsia="Times New Roman"/>
          <w:szCs w:val="24"/>
        </w:rPr>
        <w:t xml:space="preserve"> </w:t>
      </w:r>
      <w:r>
        <w:rPr>
          <w:rFonts w:eastAsia="Times New Roman"/>
          <w:szCs w:val="24"/>
        </w:rPr>
        <w:t>Κ</w:t>
      </w:r>
      <w:r w:rsidRPr="003A283A">
        <w:rPr>
          <w:rFonts w:eastAsia="Times New Roman"/>
          <w:szCs w:val="24"/>
        </w:rPr>
        <w:t xml:space="preserve">αι αυτό το </w:t>
      </w:r>
      <w:r>
        <w:rPr>
          <w:rFonts w:eastAsia="Times New Roman"/>
          <w:szCs w:val="24"/>
        </w:rPr>
        <w:t>διά</w:t>
      </w:r>
      <w:r w:rsidRPr="003A283A">
        <w:rPr>
          <w:rFonts w:eastAsia="Times New Roman"/>
          <w:szCs w:val="24"/>
        </w:rPr>
        <w:t xml:space="preserve"> </w:t>
      </w:r>
      <w:r>
        <w:rPr>
          <w:rFonts w:eastAsia="Times New Roman"/>
          <w:szCs w:val="24"/>
        </w:rPr>
        <w:t>τ</w:t>
      </w:r>
      <w:r w:rsidRPr="003A283A">
        <w:rPr>
          <w:rFonts w:eastAsia="Times New Roman"/>
          <w:szCs w:val="24"/>
        </w:rPr>
        <w:t>αύτα που απάντησε σήμερα</w:t>
      </w:r>
      <w:r>
        <w:rPr>
          <w:rFonts w:eastAsia="Times New Roman"/>
          <w:szCs w:val="24"/>
        </w:rPr>
        <w:t>,</w:t>
      </w:r>
      <w:r w:rsidRPr="003A283A">
        <w:rPr>
          <w:rFonts w:eastAsia="Times New Roman"/>
          <w:szCs w:val="24"/>
        </w:rPr>
        <w:t xml:space="preserve"> δίνει άλλοθι στο λαϊκισμό</w:t>
      </w:r>
      <w:r>
        <w:rPr>
          <w:rFonts w:eastAsia="Times New Roman"/>
          <w:szCs w:val="24"/>
        </w:rPr>
        <w:t>,</w:t>
      </w:r>
      <w:r w:rsidRPr="003A283A">
        <w:rPr>
          <w:rFonts w:eastAsia="Times New Roman"/>
          <w:szCs w:val="24"/>
        </w:rPr>
        <w:t xml:space="preserve"> δίνει άλλοθι στο να έχουμε φαινόμενα σαν κι αυτά </w:t>
      </w:r>
      <w:r w:rsidRPr="003A283A">
        <w:rPr>
          <w:rFonts w:eastAsia="Times New Roman"/>
          <w:szCs w:val="24"/>
        </w:rPr>
        <w:t>που περιέγραψες</w:t>
      </w:r>
      <w:r>
        <w:rPr>
          <w:rFonts w:eastAsia="Times New Roman"/>
          <w:szCs w:val="24"/>
        </w:rPr>
        <w:t>.</w:t>
      </w:r>
      <w:r w:rsidRPr="003A283A">
        <w:rPr>
          <w:rFonts w:eastAsia="Times New Roman"/>
          <w:szCs w:val="24"/>
        </w:rPr>
        <w:t xml:space="preserve"> </w:t>
      </w:r>
      <w:r>
        <w:rPr>
          <w:rFonts w:eastAsia="Times New Roman"/>
          <w:szCs w:val="24"/>
        </w:rPr>
        <w:t>Δ</w:t>
      </w:r>
      <w:r w:rsidRPr="003A283A">
        <w:rPr>
          <w:rFonts w:eastAsia="Times New Roman"/>
          <w:szCs w:val="24"/>
        </w:rPr>
        <w:t>ηλαδή</w:t>
      </w:r>
      <w:r>
        <w:rPr>
          <w:rFonts w:eastAsia="Times New Roman"/>
          <w:szCs w:val="24"/>
        </w:rPr>
        <w:t>,</w:t>
      </w:r>
      <w:r w:rsidRPr="003A283A">
        <w:rPr>
          <w:rFonts w:eastAsia="Times New Roman"/>
          <w:szCs w:val="24"/>
        </w:rPr>
        <w:t xml:space="preserve"> </w:t>
      </w:r>
      <w:r>
        <w:rPr>
          <w:rFonts w:eastAsia="Times New Roman"/>
          <w:szCs w:val="24"/>
        </w:rPr>
        <w:t>π</w:t>
      </w:r>
      <w:r w:rsidRPr="003A283A">
        <w:rPr>
          <w:rFonts w:eastAsia="Times New Roman"/>
          <w:szCs w:val="24"/>
        </w:rPr>
        <w:t>ροφανώς</w:t>
      </w:r>
      <w:r>
        <w:rPr>
          <w:rFonts w:eastAsia="Times New Roman"/>
          <w:szCs w:val="24"/>
        </w:rPr>
        <w:t>,</w:t>
      </w:r>
      <w:r w:rsidRPr="003A283A">
        <w:rPr>
          <w:rFonts w:eastAsia="Times New Roman"/>
          <w:szCs w:val="24"/>
        </w:rPr>
        <w:t xml:space="preserve"> έχουν διαχρονικά ευθύνες οι δήμαρχοι</w:t>
      </w:r>
      <w:r>
        <w:rPr>
          <w:rFonts w:eastAsia="Times New Roman"/>
          <w:szCs w:val="24"/>
        </w:rPr>
        <w:t xml:space="preserve">, οι περιφερειάρχες, οι </w:t>
      </w:r>
      <w:r w:rsidRPr="003A283A">
        <w:rPr>
          <w:rFonts w:eastAsia="Times New Roman"/>
          <w:szCs w:val="24"/>
        </w:rPr>
        <w:t>κυβερνήσεις για τον ελλιπή αντιπλημμυρικό σχεδιασμό και την αντιπλημμυρική θωράκιση της χώρας και όχι μόνο</w:t>
      </w:r>
      <w:r>
        <w:rPr>
          <w:rFonts w:eastAsia="Times New Roman"/>
          <w:szCs w:val="24"/>
        </w:rPr>
        <w:t>.</w:t>
      </w:r>
    </w:p>
    <w:p w14:paraId="22B6F410" w14:textId="77777777" w:rsidR="00841B0A" w:rsidRDefault="00B011D5">
      <w:pPr>
        <w:spacing w:line="600" w:lineRule="auto"/>
        <w:ind w:firstLine="720"/>
        <w:jc w:val="both"/>
        <w:rPr>
          <w:rFonts w:eastAsia="Times New Roman"/>
          <w:szCs w:val="24"/>
        </w:rPr>
      </w:pPr>
      <w:r>
        <w:rPr>
          <w:rFonts w:eastAsia="Times New Roman"/>
          <w:szCs w:val="24"/>
        </w:rPr>
        <w:t>Ν</w:t>
      </w:r>
      <w:r w:rsidRPr="003A283A">
        <w:rPr>
          <w:rFonts w:eastAsia="Times New Roman"/>
          <w:szCs w:val="24"/>
        </w:rPr>
        <w:t>α σου κάνω</w:t>
      </w:r>
      <w:r>
        <w:rPr>
          <w:rFonts w:eastAsia="Times New Roman"/>
          <w:szCs w:val="24"/>
        </w:rPr>
        <w:t xml:space="preserve"> εγώ</w:t>
      </w:r>
      <w:r w:rsidRPr="003A283A">
        <w:rPr>
          <w:rFonts w:eastAsia="Times New Roman"/>
          <w:szCs w:val="24"/>
        </w:rPr>
        <w:t xml:space="preserve"> μία ερώτηση</w:t>
      </w:r>
      <w:r>
        <w:rPr>
          <w:rFonts w:eastAsia="Times New Roman"/>
          <w:szCs w:val="24"/>
        </w:rPr>
        <w:t>.</w:t>
      </w:r>
      <w:r w:rsidRPr="003A283A">
        <w:rPr>
          <w:rFonts w:eastAsia="Times New Roman"/>
          <w:szCs w:val="24"/>
        </w:rPr>
        <w:t xml:space="preserve"> </w:t>
      </w:r>
      <w:r>
        <w:rPr>
          <w:rFonts w:eastAsia="Times New Roman"/>
          <w:szCs w:val="24"/>
        </w:rPr>
        <w:t>Κα</w:t>
      </w:r>
      <w:r>
        <w:rPr>
          <w:rFonts w:eastAsia="Times New Roman"/>
          <w:szCs w:val="24"/>
        </w:rPr>
        <w:t xml:space="preserve">τ’ </w:t>
      </w:r>
      <w:r>
        <w:rPr>
          <w:rFonts w:eastAsia="Times New Roman"/>
          <w:szCs w:val="24"/>
        </w:rPr>
        <w:t>αρχάς ευχαριστώ</w:t>
      </w:r>
      <w:r w:rsidRPr="003A283A">
        <w:rPr>
          <w:rFonts w:eastAsia="Times New Roman"/>
          <w:szCs w:val="24"/>
        </w:rPr>
        <w:t xml:space="preserve"> για</w:t>
      </w:r>
      <w:r w:rsidRPr="003A283A">
        <w:rPr>
          <w:rFonts w:eastAsia="Times New Roman"/>
          <w:szCs w:val="24"/>
        </w:rPr>
        <w:t xml:space="preserve"> τα καλά σου λόγια</w:t>
      </w:r>
      <w:r>
        <w:rPr>
          <w:rFonts w:eastAsia="Times New Roman"/>
          <w:szCs w:val="24"/>
        </w:rPr>
        <w:t>,</w:t>
      </w:r>
      <w:r w:rsidRPr="003A283A">
        <w:rPr>
          <w:rFonts w:eastAsia="Times New Roman"/>
          <w:szCs w:val="24"/>
        </w:rPr>
        <w:t xml:space="preserve"> </w:t>
      </w:r>
      <w:r>
        <w:rPr>
          <w:rFonts w:eastAsia="Times New Roman"/>
          <w:szCs w:val="24"/>
        </w:rPr>
        <w:t>γιατί</w:t>
      </w:r>
      <w:r w:rsidRPr="003A283A">
        <w:rPr>
          <w:rFonts w:eastAsia="Times New Roman"/>
          <w:szCs w:val="24"/>
        </w:rPr>
        <w:t xml:space="preserve"> αυτή η </w:t>
      </w:r>
      <w:r>
        <w:rPr>
          <w:rFonts w:eastAsia="Times New Roman"/>
          <w:szCs w:val="24"/>
        </w:rPr>
        <w:t>Κ</w:t>
      </w:r>
      <w:r w:rsidRPr="003A283A">
        <w:rPr>
          <w:rFonts w:eastAsia="Times New Roman"/>
          <w:szCs w:val="24"/>
        </w:rPr>
        <w:t xml:space="preserve">υβέρνηση μετά από πάρα πολλά χρόνια τελείωσε τις μελέτες πριν λίγο καιρό </w:t>
      </w:r>
      <w:r>
        <w:rPr>
          <w:rFonts w:eastAsia="Times New Roman"/>
          <w:szCs w:val="24"/>
        </w:rPr>
        <w:t>-</w:t>
      </w:r>
      <w:r w:rsidRPr="003A283A">
        <w:rPr>
          <w:rFonts w:eastAsia="Times New Roman"/>
          <w:szCs w:val="24"/>
        </w:rPr>
        <w:t xml:space="preserve">όχι </w:t>
      </w:r>
      <w:r>
        <w:rPr>
          <w:rFonts w:eastAsia="Times New Roman"/>
          <w:szCs w:val="24"/>
        </w:rPr>
        <w:t>όλες,</w:t>
      </w:r>
      <w:r w:rsidRPr="003A283A">
        <w:rPr>
          <w:rFonts w:eastAsia="Times New Roman"/>
          <w:szCs w:val="24"/>
        </w:rPr>
        <w:t xml:space="preserve"> </w:t>
      </w:r>
      <w:r>
        <w:rPr>
          <w:rFonts w:eastAsia="Times New Roman"/>
          <w:szCs w:val="24"/>
        </w:rPr>
        <w:t>θα ολοκληρωθούν</w:t>
      </w:r>
      <w:r w:rsidRPr="003A283A">
        <w:rPr>
          <w:rFonts w:eastAsia="Times New Roman"/>
          <w:szCs w:val="24"/>
        </w:rPr>
        <w:t xml:space="preserve"> και οι υπόλοιπες</w:t>
      </w:r>
      <w:r>
        <w:rPr>
          <w:rFonts w:eastAsia="Times New Roman"/>
          <w:szCs w:val="24"/>
        </w:rPr>
        <w:t xml:space="preserve"> από</w:t>
      </w:r>
      <w:r w:rsidRPr="003A283A">
        <w:rPr>
          <w:rFonts w:eastAsia="Times New Roman"/>
          <w:szCs w:val="24"/>
        </w:rPr>
        <w:t xml:space="preserve"> το Υπουργείο Περιβάλλοντος και </w:t>
      </w:r>
      <w:r>
        <w:rPr>
          <w:rFonts w:eastAsia="Times New Roman"/>
          <w:szCs w:val="24"/>
        </w:rPr>
        <w:t>Χ</w:t>
      </w:r>
      <w:r w:rsidRPr="003A283A">
        <w:rPr>
          <w:rFonts w:eastAsia="Times New Roman"/>
          <w:szCs w:val="24"/>
        </w:rPr>
        <w:t>ωροταξίας</w:t>
      </w:r>
      <w:r>
        <w:rPr>
          <w:rFonts w:eastAsia="Times New Roman"/>
          <w:szCs w:val="24"/>
        </w:rPr>
        <w:t>-</w:t>
      </w:r>
      <w:r w:rsidRPr="003A283A">
        <w:rPr>
          <w:rFonts w:eastAsia="Times New Roman"/>
          <w:szCs w:val="24"/>
        </w:rPr>
        <w:t xml:space="preserve"> των σχεδίων </w:t>
      </w:r>
      <w:r>
        <w:rPr>
          <w:rFonts w:eastAsia="Times New Roman"/>
          <w:szCs w:val="24"/>
        </w:rPr>
        <w:t>λεκανών</w:t>
      </w:r>
      <w:r w:rsidRPr="003A283A">
        <w:rPr>
          <w:rFonts w:eastAsia="Times New Roman"/>
          <w:szCs w:val="24"/>
        </w:rPr>
        <w:t xml:space="preserve"> </w:t>
      </w:r>
      <w:r>
        <w:rPr>
          <w:rFonts w:eastAsia="Times New Roman"/>
          <w:szCs w:val="24"/>
        </w:rPr>
        <w:t xml:space="preserve">κινδύνου </w:t>
      </w:r>
      <w:r w:rsidRPr="003A283A">
        <w:rPr>
          <w:rFonts w:eastAsia="Times New Roman"/>
          <w:szCs w:val="24"/>
        </w:rPr>
        <w:t xml:space="preserve">πλημμύρας και όλες </w:t>
      </w:r>
      <w:r>
        <w:rPr>
          <w:rFonts w:eastAsia="Times New Roman"/>
          <w:szCs w:val="24"/>
        </w:rPr>
        <w:t>τις</w:t>
      </w:r>
      <w:r w:rsidRPr="003A283A">
        <w:rPr>
          <w:rFonts w:eastAsia="Times New Roman"/>
          <w:szCs w:val="24"/>
        </w:rPr>
        <w:t xml:space="preserve"> υπόλοιπες μελέτες</w:t>
      </w:r>
      <w:r>
        <w:rPr>
          <w:rFonts w:eastAsia="Times New Roman"/>
          <w:szCs w:val="24"/>
        </w:rPr>
        <w:t>,</w:t>
      </w:r>
      <w:r w:rsidRPr="003A283A">
        <w:rPr>
          <w:rFonts w:eastAsia="Times New Roman"/>
          <w:szCs w:val="24"/>
        </w:rPr>
        <w:t xml:space="preserve"> που είναι </w:t>
      </w:r>
      <w:proofErr w:type="spellStart"/>
      <w:r w:rsidRPr="003A283A">
        <w:rPr>
          <w:rFonts w:eastAsia="Times New Roman"/>
          <w:szCs w:val="24"/>
        </w:rPr>
        <w:t>προαπαιτούμενο</w:t>
      </w:r>
      <w:proofErr w:type="spellEnd"/>
      <w:r w:rsidRPr="003A283A">
        <w:rPr>
          <w:rFonts w:eastAsia="Times New Roman"/>
          <w:szCs w:val="24"/>
        </w:rPr>
        <w:t xml:space="preserve"> για να έχουμε έναν σοβαρό </w:t>
      </w:r>
      <w:r>
        <w:rPr>
          <w:rFonts w:eastAsia="Times New Roman"/>
          <w:szCs w:val="24"/>
        </w:rPr>
        <w:t>αντιπλημμυρικό</w:t>
      </w:r>
      <w:r w:rsidRPr="003A283A">
        <w:rPr>
          <w:rFonts w:eastAsia="Times New Roman"/>
          <w:szCs w:val="24"/>
        </w:rPr>
        <w:t xml:space="preserve"> σχεδιασμό</w:t>
      </w:r>
      <w:r>
        <w:rPr>
          <w:rFonts w:eastAsia="Times New Roman"/>
          <w:szCs w:val="24"/>
        </w:rPr>
        <w:t>.</w:t>
      </w:r>
    </w:p>
    <w:p w14:paraId="22B6F411" w14:textId="77777777" w:rsidR="00841B0A" w:rsidRDefault="00B011D5">
      <w:pPr>
        <w:spacing w:line="600" w:lineRule="auto"/>
        <w:ind w:firstLine="720"/>
        <w:jc w:val="both"/>
        <w:rPr>
          <w:rFonts w:eastAsia="Times New Roman"/>
          <w:szCs w:val="24"/>
        </w:rPr>
      </w:pPr>
      <w:r>
        <w:rPr>
          <w:rFonts w:eastAsia="Times New Roman"/>
          <w:szCs w:val="24"/>
        </w:rPr>
        <w:t>Μπαίνει, όμως,</w:t>
      </w:r>
      <w:r w:rsidRPr="003A283A">
        <w:rPr>
          <w:rFonts w:eastAsia="Times New Roman"/>
          <w:szCs w:val="24"/>
        </w:rPr>
        <w:t xml:space="preserve"> το εξής θέμα</w:t>
      </w:r>
      <w:r>
        <w:rPr>
          <w:rFonts w:eastAsia="Times New Roman"/>
          <w:szCs w:val="24"/>
        </w:rPr>
        <w:t>.</w:t>
      </w:r>
      <w:r w:rsidRPr="003A283A">
        <w:rPr>
          <w:rFonts w:eastAsia="Times New Roman"/>
          <w:szCs w:val="24"/>
        </w:rPr>
        <w:t xml:space="preserve"> </w:t>
      </w:r>
      <w:r>
        <w:rPr>
          <w:rFonts w:eastAsia="Times New Roman"/>
          <w:szCs w:val="24"/>
        </w:rPr>
        <w:t xml:space="preserve">Αν είχαμε έναν δήμαρχο του ΚΚΕ </w:t>
      </w:r>
      <w:r w:rsidRPr="003A283A">
        <w:rPr>
          <w:rFonts w:eastAsia="Times New Roman"/>
          <w:szCs w:val="24"/>
        </w:rPr>
        <w:t>στην Κρήτη</w:t>
      </w:r>
      <w:r>
        <w:rPr>
          <w:rFonts w:eastAsia="Times New Roman"/>
          <w:szCs w:val="24"/>
        </w:rPr>
        <w:t xml:space="preserve"> –μια</w:t>
      </w:r>
      <w:r w:rsidRPr="003A283A">
        <w:rPr>
          <w:rFonts w:eastAsia="Times New Roman"/>
          <w:szCs w:val="24"/>
        </w:rPr>
        <w:t xml:space="preserve"> που μιλάμε για τη συγκεκριμένη περιοχή</w:t>
      </w:r>
      <w:r>
        <w:rPr>
          <w:rFonts w:eastAsia="Times New Roman"/>
          <w:szCs w:val="24"/>
        </w:rPr>
        <w:t xml:space="preserve">- </w:t>
      </w:r>
      <w:r w:rsidRPr="003A283A">
        <w:rPr>
          <w:rFonts w:eastAsia="Times New Roman"/>
          <w:szCs w:val="24"/>
        </w:rPr>
        <w:t>στα Χανιά ή στο Ρέθυμνο</w:t>
      </w:r>
      <w:r>
        <w:rPr>
          <w:rFonts w:eastAsia="Times New Roman"/>
          <w:szCs w:val="24"/>
        </w:rPr>
        <w:t>,</w:t>
      </w:r>
      <w:r w:rsidRPr="003A283A">
        <w:rPr>
          <w:rFonts w:eastAsia="Times New Roman"/>
          <w:szCs w:val="24"/>
        </w:rPr>
        <w:t xml:space="preserve"> θα </w:t>
      </w:r>
      <w:r>
        <w:rPr>
          <w:rFonts w:eastAsia="Times New Roman"/>
          <w:szCs w:val="24"/>
        </w:rPr>
        <w:t xml:space="preserve">οριοθετούσε τα </w:t>
      </w:r>
      <w:r>
        <w:rPr>
          <w:rFonts w:eastAsia="Times New Roman"/>
          <w:szCs w:val="24"/>
        </w:rPr>
        <w:t xml:space="preserve">ρέματα; </w:t>
      </w:r>
    </w:p>
    <w:p w14:paraId="22B6F412"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lastRenderedPageBreak/>
        <w:t>Εκεί που έχουμε δημάρχους του ΚΚΕ, οριοθετούν τα ρέματα; Και υπάρχει και χρηματοδότηση. Θα σας πω μετά τη συνεδρίαση και συγκεκριμένα παραδείγματα. Η απάντηση είναι όχι, διότι δεν θα κλείνουμε τα μάτια</w:t>
      </w:r>
      <w:r>
        <w:rPr>
          <w:rFonts w:eastAsia="Times New Roman" w:cs="Times New Roman"/>
          <w:szCs w:val="24"/>
        </w:rPr>
        <w:t>,</w:t>
      </w:r>
      <w:r>
        <w:rPr>
          <w:rFonts w:eastAsia="Times New Roman" w:cs="Times New Roman"/>
          <w:szCs w:val="24"/>
        </w:rPr>
        <w:t xml:space="preserve"> στο ότι συγκεκριμένοι πολίτες έχουν καταπατή</w:t>
      </w:r>
      <w:r>
        <w:rPr>
          <w:rFonts w:eastAsia="Times New Roman" w:cs="Times New Roman"/>
          <w:szCs w:val="24"/>
        </w:rPr>
        <w:t xml:space="preserve">σει ρέματα, έχουν κλείσει ρέματα. Δεν θέλουν να γίνει –όχι όλοι- οριοθέτηση. </w:t>
      </w:r>
    </w:p>
    <w:p w14:paraId="22B6F413"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 xml:space="preserve">Ή πηγαίνουμε σε πράξεις σαν και αυτή που είπατε. Πήγαν κάποιοι, λέει, ένα βράδυ –λες και είναι το κρυφό </w:t>
      </w:r>
      <w:proofErr w:type="spellStart"/>
      <w:r>
        <w:rPr>
          <w:rFonts w:eastAsia="Times New Roman" w:cs="Times New Roman"/>
          <w:szCs w:val="24"/>
        </w:rPr>
        <w:t>σχολειό</w:t>
      </w:r>
      <w:proofErr w:type="spellEnd"/>
      <w:r>
        <w:rPr>
          <w:rFonts w:eastAsia="Times New Roman" w:cs="Times New Roman"/>
          <w:szCs w:val="24"/>
        </w:rPr>
        <w:t xml:space="preserve"> εκεί, το ήξερε όλος ο κόσμος- και έβαλαν κάποιους σωλήνες απ’ ό,τι</w:t>
      </w:r>
      <w:r>
        <w:rPr>
          <w:rFonts w:eastAsia="Times New Roman" w:cs="Times New Roman"/>
          <w:szCs w:val="24"/>
        </w:rPr>
        <w:t xml:space="preserve"> κατάλαβα και έκαναν ένα πρόχειρο πέρασμα. Έβρεξε σε αυτό το διάστημα και τα πήρε όλα. Άρα εάν ήταν ένας άνθρωπος, θα θρηνούσαμε και άλλο θύμα και άλλον νεκρό.</w:t>
      </w:r>
    </w:p>
    <w:p w14:paraId="22B6F414"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 xml:space="preserve">Έπεσε η γέφυρα του </w:t>
      </w:r>
      <w:proofErr w:type="spellStart"/>
      <w:r>
        <w:rPr>
          <w:rFonts w:eastAsia="Times New Roman" w:cs="Times New Roman"/>
          <w:szCs w:val="24"/>
        </w:rPr>
        <w:t>Κερίτη</w:t>
      </w:r>
      <w:proofErr w:type="spellEnd"/>
      <w:r>
        <w:rPr>
          <w:rFonts w:eastAsia="Times New Roman" w:cs="Times New Roman"/>
          <w:szCs w:val="24"/>
        </w:rPr>
        <w:t xml:space="preserve">. Από τι έπεσε, κύριε Συντυχάκη, η γέφυρα του </w:t>
      </w:r>
      <w:proofErr w:type="spellStart"/>
      <w:r>
        <w:rPr>
          <w:rFonts w:eastAsia="Times New Roman" w:cs="Times New Roman"/>
          <w:szCs w:val="24"/>
        </w:rPr>
        <w:t>Κερίτη</w:t>
      </w:r>
      <w:proofErr w:type="spellEnd"/>
      <w:r>
        <w:rPr>
          <w:rFonts w:eastAsia="Times New Roman" w:cs="Times New Roman"/>
          <w:szCs w:val="24"/>
        </w:rPr>
        <w:t>; Ποιος έκανε εκτρο</w:t>
      </w:r>
      <w:r>
        <w:rPr>
          <w:rFonts w:eastAsia="Times New Roman" w:cs="Times New Roman"/>
          <w:szCs w:val="24"/>
        </w:rPr>
        <w:t>πή του ποταμού εκεί; Ποιος πήγε και έριξε μπετό</w:t>
      </w:r>
      <w:r>
        <w:rPr>
          <w:rFonts w:eastAsia="Times New Roman" w:cs="Times New Roman"/>
          <w:szCs w:val="24"/>
        </w:rPr>
        <w:t>ν</w:t>
      </w:r>
      <w:r>
        <w:rPr>
          <w:rFonts w:eastAsia="Times New Roman" w:cs="Times New Roman"/>
          <w:szCs w:val="24"/>
        </w:rPr>
        <w:t xml:space="preserve"> χωρίς μελέτη, χωρίς μηχανικό, χωρίς οτιδήποτε; Έπεσε η γέφυρα του </w:t>
      </w:r>
      <w:proofErr w:type="spellStart"/>
      <w:r>
        <w:rPr>
          <w:rFonts w:eastAsia="Times New Roman" w:cs="Times New Roman"/>
          <w:szCs w:val="24"/>
        </w:rPr>
        <w:t>Πλατανιά</w:t>
      </w:r>
      <w:proofErr w:type="spellEnd"/>
      <w:r>
        <w:rPr>
          <w:rFonts w:eastAsia="Times New Roman" w:cs="Times New Roman"/>
          <w:szCs w:val="24"/>
        </w:rPr>
        <w:t>. Ποιος πήγε και μπάζωσε το ρέμα και επίσης έκανε εκτροπή; Εγώ όταν πήγα, νόμιζα ότι το σπίτι που ήταν εκεί ήταν αυθαίρετο, αλλά το σ</w:t>
      </w:r>
      <w:r>
        <w:rPr>
          <w:rFonts w:eastAsia="Times New Roman" w:cs="Times New Roman"/>
          <w:szCs w:val="24"/>
        </w:rPr>
        <w:t xml:space="preserve">πίτι </w:t>
      </w:r>
      <w:r>
        <w:rPr>
          <w:rFonts w:eastAsia="Times New Roman" w:cs="Times New Roman"/>
          <w:szCs w:val="24"/>
        </w:rPr>
        <w:lastRenderedPageBreak/>
        <w:t xml:space="preserve">προϋπήρχε του δρόμου. Άλλος έκλεισε το ρέμα από την απέναντι μεριά. Και ήταν πολίτες που τα έκλεισαν και ήταν και δήμοι που στο παρελθόν τα έκλεισαν, γιατί έκαναν άλλες υποδομές. </w:t>
      </w:r>
    </w:p>
    <w:p w14:paraId="22B6F415"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Αυτό που θέλω να πω με δύο λόγια</w:t>
      </w:r>
      <w:r>
        <w:rPr>
          <w:rFonts w:eastAsia="Times New Roman" w:cs="Times New Roman"/>
          <w:szCs w:val="24"/>
        </w:rPr>
        <w:t>,</w:t>
      </w:r>
      <w:r>
        <w:rPr>
          <w:rFonts w:eastAsia="Times New Roman" w:cs="Times New Roman"/>
          <w:szCs w:val="24"/>
        </w:rPr>
        <w:t xml:space="preserve"> είναι ότι πρέπει να αλλάξει η νοοτροπ</w:t>
      </w:r>
      <w:r>
        <w:rPr>
          <w:rFonts w:eastAsia="Times New Roman" w:cs="Times New Roman"/>
          <w:szCs w:val="24"/>
        </w:rPr>
        <w:t>ία μας σαν κοινωνία στο συγκεκριμένο θέμα. Προφανώς πρέπει να υπάρχει ολιστικός σχεδιασμός για την αντιπλημμυρική προστασία. Κάνουμε πάρα πολλά για να υπάρχει και στην Αθήνα και στη Θεσσαλονίκη. Αυτά τα μεγάλα έργα αντιπλημμυρικής προστασίας που έχουν προγ</w:t>
      </w:r>
      <w:r>
        <w:rPr>
          <w:rFonts w:eastAsia="Times New Roman" w:cs="Times New Roman"/>
          <w:szCs w:val="24"/>
        </w:rPr>
        <w:t>ραμματιστεί</w:t>
      </w:r>
      <w:r>
        <w:rPr>
          <w:rFonts w:eastAsia="Times New Roman" w:cs="Times New Roman"/>
          <w:szCs w:val="24"/>
        </w:rPr>
        <w:t>,</w:t>
      </w:r>
      <w:r>
        <w:rPr>
          <w:rFonts w:eastAsia="Times New Roman" w:cs="Times New Roman"/>
          <w:szCs w:val="24"/>
        </w:rPr>
        <w:t xml:space="preserve"> είναι περίπου 500.000.000 από το Υπουργείο. Και απ’ ό,τι γνωρίζω και στην Περιφέρεια Κρήτης αλλά και σε πολλές </w:t>
      </w:r>
      <w:r>
        <w:rPr>
          <w:rFonts w:eastAsia="Times New Roman" w:cs="Times New Roman"/>
          <w:szCs w:val="24"/>
        </w:rPr>
        <w:t>π</w:t>
      </w:r>
      <w:r>
        <w:rPr>
          <w:rFonts w:eastAsia="Times New Roman" w:cs="Times New Roman"/>
          <w:szCs w:val="24"/>
        </w:rPr>
        <w:t>εριφέρειες</w:t>
      </w:r>
      <w:r>
        <w:rPr>
          <w:rFonts w:eastAsia="Times New Roman" w:cs="Times New Roman"/>
          <w:szCs w:val="24"/>
        </w:rPr>
        <w:t>,</w:t>
      </w:r>
      <w:r>
        <w:rPr>
          <w:rFonts w:eastAsia="Times New Roman" w:cs="Times New Roman"/>
          <w:szCs w:val="24"/>
        </w:rPr>
        <w:t xml:space="preserve"> οι άνθρωποι καταβάλλουν προσπάθεια για να διευθετηθούν τα ρέματα και να έχουμε σοβαρή αντιπλημμυρική προστασία.</w:t>
      </w:r>
    </w:p>
    <w:p w14:paraId="22B6F416"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Δεν είν</w:t>
      </w:r>
      <w:r>
        <w:rPr>
          <w:rFonts w:eastAsia="Times New Roman" w:cs="Times New Roman"/>
          <w:szCs w:val="24"/>
        </w:rPr>
        <w:t>αι εύκολες, όμως πραγματικά</w:t>
      </w:r>
      <w:r>
        <w:rPr>
          <w:rFonts w:eastAsia="Times New Roman" w:cs="Times New Roman"/>
          <w:szCs w:val="24"/>
        </w:rPr>
        <w:t>,</w:t>
      </w:r>
      <w:r>
        <w:rPr>
          <w:rFonts w:eastAsia="Times New Roman" w:cs="Times New Roman"/>
          <w:szCs w:val="24"/>
        </w:rPr>
        <w:t xml:space="preserve"> ούτε οι εγκρίσεις των μελετών ούτε η οριοθέτηση των ρεμάτων ούτε να μη λάβεις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σου υποδομές και σχέδια πόλης που έχουν ήδη εγκριθεί και λειτουργούν και άλλες εγκαταστάσεις.</w:t>
      </w:r>
    </w:p>
    <w:p w14:paraId="22B6F417"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την τελευταία ερώτηση που κάνατε για την </w:t>
      </w:r>
      <w:r>
        <w:rPr>
          <w:rFonts w:eastAsia="Times New Roman" w:cs="Times New Roman"/>
          <w:szCs w:val="24"/>
        </w:rPr>
        <w:t>α</w:t>
      </w:r>
      <w:r>
        <w:rPr>
          <w:rFonts w:eastAsia="Times New Roman" w:cs="Times New Roman"/>
          <w:szCs w:val="24"/>
        </w:rPr>
        <w:t>νατολική Κρήτη, θέλω να σας πω ότι έχω επικοινωνήσει και με τους τέσσερις δημάρχους που αναφέρατε και προφανώς με τον περιφερειάρχη. Δεν χρειαζόταν η συνδρομή του Υπουργείου, όπως στα Χανιά και στο Ρέθυμνο, για τις καταγραφές και τη συμπλήρωση των τεχνικών</w:t>
      </w:r>
      <w:r>
        <w:rPr>
          <w:rFonts w:eastAsia="Times New Roman" w:cs="Times New Roman"/>
          <w:szCs w:val="24"/>
        </w:rPr>
        <w:t xml:space="preserve"> δελτίων. </w:t>
      </w:r>
    </w:p>
    <w:p w14:paraId="22B6F418"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Σε πρώτη φάση απ’ ό,τι γνωρίζω, και ο Υπουργός Γεωργίας έχει κατέβει κάτω και ο κ. Σταθάκης</w:t>
      </w:r>
      <w:r>
        <w:rPr>
          <w:rFonts w:eastAsia="Times New Roman" w:cs="Times New Roman"/>
          <w:szCs w:val="24"/>
        </w:rPr>
        <w:t>,</w:t>
      </w:r>
      <w:r>
        <w:rPr>
          <w:rFonts w:eastAsia="Times New Roman" w:cs="Times New Roman"/>
          <w:szCs w:val="24"/>
        </w:rPr>
        <w:t xml:space="preserve"> και για την προηγούμενη πλημμύρα και γι’ αυτή θα στείλει κλιμάκια. Επομένως πιστεύω ότι η αντιμετώπιση θα είναι το ίδιο γρήγορη. Δεν έχουμε τις ζημιές π</w:t>
      </w:r>
      <w:r>
        <w:rPr>
          <w:rFonts w:eastAsia="Times New Roman" w:cs="Times New Roman"/>
          <w:szCs w:val="24"/>
        </w:rPr>
        <w:t xml:space="preserve">ου είχαμε στη </w:t>
      </w:r>
      <w:r>
        <w:rPr>
          <w:rFonts w:eastAsia="Times New Roman" w:cs="Times New Roman"/>
          <w:szCs w:val="24"/>
        </w:rPr>
        <w:t>δ</w:t>
      </w:r>
      <w:r>
        <w:rPr>
          <w:rFonts w:eastAsia="Times New Roman" w:cs="Times New Roman"/>
          <w:szCs w:val="24"/>
        </w:rPr>
        <w:t>υτική Κρήτη. Είναι πολύ λιγότερες.</w:t>
      </w:r>
    </w:p>
    <w:p w14:paraId="22B6F419"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Επίσης να σας πω ότι τα χρήματα που έχουν δοθεί, εκτιμώ ότι καλύπτουν το σύνολο για την αποκατάσταση των ζημιών. Είναι άλλο να κάνεις έναν προϋπολογισμό γενικά με τα τιμολόγια που υπάρχουν –γνωρίζετε πόσο ε</w:t>
      </w:r>
      <w:r>
        <w:rPr>
          <w:rFonts w:eastAsia="Times New Roman" w:cs="Times New Roman"/>
          <w:szCs w:val="24"/>
        </w:rPr>
        <w:t>λαστικό είναι αυτό, πόσο προς τα πάνω είναι αυτή η εκτίμηση- και είναι άλλο να κάνεις διαγωνισμούς</w:t>
      </w:r>
      <w:r>
        <w:rPr>
          <w:rFonts w:eastAsia="Times New Roman" w:cs="Times New Roman"/>
          <w:szCs w:val="24"/>
        </w:rPr>
        <w:t>,</w:t>
      </w:r>
      <w:r>
        <w:rPr>
          <w:rFonts w:eastAsia="Times New Roman" w:cs="Times New Roman"/>
          <w:szCs w:val="24"/>
        </w:rPr>
        <w:t xml:space="preserve"> έστω και με συνοπτικές διαδικασίες</w:t>
      </w:r>
      <w:r>
        <w:rPr>
          <w:rFonts w:eastAsia="Times New Roman" w:cs="Times New Roman"/>
          <w:szCs w:val="24"/>
        </w:rPr>
        <w:t>,</w:t>
      </w:r>
      <w:r>
        <w:rPr>
          <w:rFonts w:eastAsia="Times New Roman" w:cs="Times New Roman"/>
          <w:szCs w:val="24"/>
        </w:rPr>
        <w:t xml:space="preserve"> για να αποκαταστήσεις ζημιές και όχι για να κάνεις έργα που δεν έχουν γίνει ποτέ στην Κρήτη επ’ ευκαιρία των φυσικών καταστροφών.</w:t>
      </w:r>
    </w:p>
    <w:p w14:paraId="22B6F41A"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lastRenderedPageBreak/>
        <w:t>Ε</w:t>
      </w:r>
      <w:r>
        <w:rPr>
          <w:rFonts w:eastAsia="Times New Roman" w:cs="Times New Roman"/>
          <w:szCs w:val="24"/>
        </w:rPr>
        <w:t>άν χρειαστεί να συνδράμουμε και με άλλα χρήματα, θα το κάνουμε. Το Υπουργείο Οικονομίας έχει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μεριμνήσει</w:t>
      </w:r>
      <w:r>
        <w:rPr>
          <w:rFonts w:eastAsia="Times New Roman" w:cs="Times New Roman"/>
          <w:szCs w:val="24"/>
        </w:rPr>
        <w:t>,</w:t>
      </w:r>
      <w:r>
        <w:rPr>
          <w:rFonts w:eastAsia="Times New Roman" w:cs="Times New Roman"/>
          <w:szCs w:val="24"/>
        </w:rPr>
        <w:t xml:space="preserve"> να υπά</w:t>
      </w:r>
      <w:r>
        <w:rPr>
          <w:rFonts w:eastAsia="Times New Roman" w:cs="Times New Roman"/>
          <w:szCs w:val="24"/>
        </w:rPr>
        <w:t>ρχουν αυτοί οι πόροι για να καλύψουμε τέτοιου είδους καταστάσεις.</w:t>
      </w:r>
    </w:p>
    <w:p w14:paraId="22B6F41B" w14:textId="77777777" w:rsidR="00841B0A" w:rsidRDefault="00B011D5">
      <w:pPr>
        <w:spacing w:line="600" w:lineRule="auto"/>
        <w:ind w:firstLine="720"/>
        <w:jc w:val="both"/>
        <w:rPr>
          <w:rFonts w:eastAsia="Times New Roman" w:cs="Times New Roman"/>
          <w:szCs w:val="24"/>
        </w:rPr>
      </w:pPr>
      <w:r w:rsidRPr="005B2D2E">
        <w:rPr>
          <w:rFonts w:eastAsia="Times New Roman" w:cs="Times New Roman"/>
          <w:b/>
          <w:szCs w:val="24"/>
        </w:rPr>
        <w:t xml:space="preserve">ΕΜΜΑΝΟΥΗΛ ΣΥΝΤΥΧΑΚΗΣ: </w:t>
      </w:r>
      <w:r>
        <w:rPr>
          <w:rFonts w:eastAsia="Times New Roman" w:cs="Times New Roman"/>
          <w:szCs w:val="24"/>
        </w:rPr>
        <w:t>Κύριε Πρόεδρε…</w:t>
      </w:r>
    </w:p>
    <w:p w14:paraId="22B6F41C" w14:textId="77777777" w:rsidR="00841B0A" w:rsidRDefault="00B011D5">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Δεν έχετε τον λόγο πια.</w:t>
      </w:r>
    </w:p>
    <w:p w14:paraId="22B6F41D" w14:textId="77777777" w:rsidR="00841B0A" w:rsidRDefault="00B011D5">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Έκανε ένα ερώτημα προς το ΚΚΕ και το απάντησε κιόλας και δεν είναι καθόλου</w:t>
      </w:r>
      <w:r>
        <w:rPr>
          <w:rFonts w:eastAsia="Times New Roman" w:cs="Times New Roman"/>
          <w:szCs w:val="24"/>
        </w:rPr>
        <w:t xml:space="preserve"> κομψό.</w:t>
      </w:r>
    </w:p>
    <w:p w14:paraId="22B6F41E" w14:textId="77777777" w:rsidR="00841B0A" w:rsidRDefault="00B011D5">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Δεν κάνουμε κουβέντα τώρα. Το αντιληφθήκαμε όλοι. Και εγώ που είμαι άσχετος, το αντιλήφθηκα. Με κομψό τρόπο, αλλά το απάντησε με τον τρόπο που εκείνος επέλεξε.</w:t>
      </w:r>
    </w:p>
    <w:p w14:paraId="22B6F41F" w14:textId="77777777" w:rsidR="00841B0A" w:rsidRDefault="00B011D5">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Να μη δώσω, δηλαδή, την απάντηση </w:t>
      </w:r>
      <w:r>
        <w:rPr>
          <w:rFonts w:eastAsia="Times New Roman" w:cs="Times New Roman"/>
          <w:szCs w:val="24"/>
        </w:rPr>
        <w:t>ως ΚΚΕ;</w:t>
      </w:r>
    </w:p>
    <w:p w14:paraId="22B6F420" w14:textId="77777777" w:rsidR="00841B0A" w:rsidRDefault="00B011D5">
      <w:pPr>
        <w:spacing w:line="600" w:lineRule="auto"/>
        <w:ind w:firstLine="720"/>
        <w:jc w:val="both"/>
        <w:rPr>
          <w:rFonts w:eastAsia="Times New Roman"/>
          <w:bCs/>
          <w:szCs w:val="24"/>
        </w:rPr>
      </w:pPr>
      <w:r>
        <w:rPr>
          <w:rFonts w:eastAsia="Times New Roman"/>
          <w:b/>
          <w:bCs/>
          <w:szCs w:val="24"/>
        </w:rPr>
        <w:t>ΠΡΟΕΔΡΕΥΩΝ (Νικήτας Κακλαμάνης):</w:t>
      </w:r>
      <w:r>
        <w:rPr>
          <w:rFonts w:eastAsia="Times New Roman"/>
          <w:bCs/>
          <w:szCs w:val="24"/>
        </w:rPr>
        <w:t xml:space="preserve"> </w:t>
      </w:r>
      <w:proofErr w:type="spellStart"/>
      <w:r>
        <w:rPr>
          <w:rFonts w:eastAsia="Times New Roman"/>
          <w:bCs/>
          <w:szCs w:val="24"/>
        </w:rPr>
        <w:t>Τριτολογία</w:t>
      </w:r>
      <w:proofErr w:type="spellEnd"/>
      <w:r>
        <w:rPr>
          <w:rFonts w:eastAsia="Times New Roman"/>
          <w:bCs/>
          <w:szCs w:val="24"/>
        </w:rPr>
        <w:t xml:space="preserve"> θα κάνετε; Κύριε Συντυχάκη, σας παρακαλώ, για όνομα του Θεού!</w:t>
      </w:r>
    </w:p>
    <w:p w14:paraId="22B6F421"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lastRenderedPageBreak/>
        <w:t>Έχω την τιμή να ανακοινώσω στο Σώμα ότι ο Υπουργός Δικαιοσύνης, Διαφάνειας και Ανθρωπίνων Δικαιωμάτων διαβίβασε στη Βουλή, σύμφωνα με το άρθρο</w:t>
      </w:r>
      <w:r>
        <w:rPr>
          <w:rFonts w:eastAsia="Times New Roman" w:cs="Times New Roman"/>
          <w:szCs w:val="24"/>
        </w:rPr>
        <w:t xml:space="preserve"> 86 του Συντάγματος και το</w:t>
      </w:r>
      <w:r>
        <w:rPr>
          <w:rFonts w:eastAsia="Times New Roman" w:cs="Times New Roman"/>
          <w:szCs w:val="24"/>
        </w:rPr>
        <w:t>ν</w:t>
      </w:r>
      <w:r>
        <w:rPr>
          <w:rFonts w:eastAsia="Times New Roman" w:cs="Times New Roman"/>
          <w:szCs w:val="24"/>
        </w:rPr>
        <w:t xml:space="preserve"> ν.3126/2003 «Ποινική Ευθύνη των Υπουργών», όπως ισχύει, την από 9</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201</w:t>
      </w:r>
      <w:r>
        <w:rPr>
          <w:rFonts w:eastAsia="Times New Roman" w:cs="Times New Roman"/>
          <w:szCs w:val="24"/>
        </w:rPr>
        <w:t>9</w:t>
      </w:r>
      <w:r>
        <w:rPr>
          <w:rFonts w:eastAsia="Times New Roman" w:cs="Times New Roman"/>
          <w:szCs w:val="24"/>
        </w:rPr>
        <w:t xml:space="preserve"> ποινική δικογραφία που αφορά στον Υπουργό Υποδομών, Μεταφορών και Δικτύων Χρήστο </w:t>
      </w:r>
      <w:proofErr w:type="spellStart"/>
      <w:r>
        <w:rPr>
          <w:rFonts w:eastAsia="Times New Roman" w:cs="Times New Roman"/>
          <w:szCs w:val="24"/>
        </w:rPr>
        <w:t>Σπίρτζη</w:t>
      </w:r>
      <w:proofErr w:type="spellEnd"/>
      <w:r>
        <w:rPr>
          <w:rFonts w:eastAsia="Times New Roman" w:cs="Times New Roman"/>
          <w:szCs w:val="24"/>
        </w:rPr>
        <w:t xml:space="preserve"> και </w:t>
      </w:r>
      <w:r>
        <w:rPr>
          <w:rFonts w:eastAsia="Times New Roman" w:cs="Times New Roman"/>
          <w:szCs w:val="24"/>
        </w:rPr>
        <w:t xml:space="preserve">την </w:t>
      </w:r>
      <w:r>
        <w:rPr>
          <w:rFonts w:eastAsia="Times New Roman" w:cs="Times New Roman"/>
          <w:szCs w:val="24"/>
        </w:rPr>
        <w:t>ποινική δικογραφία που αφορά στον τέως Υπουργό Δικαιοσύνης</w:t>
      </w:r>
      <w:r>
        <w:rPr>
          <w:rFonts w:eastAsia="Times New Roman" w:cs="Times New Roman"/>
          <w:szCs w:val="24"/>
        </w:rPr>
        <w:t>, Διαφάνειας και Ανθρωπίνων Δικαιωμάτων Σταύρο Κοντονή.</w:t>
      </w:r>
    </w:p>
    <w:p w14:paraId="22B6F422" w14:textId="77777777" w:rsidR="00841B0A" w:rsidRDefault="00B011D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22B6F423" w14:textId="77777777" w:rsidR="00841B0A" w:rsidRDefault="00B011D5">
      <w:pPr>
        <w:spacing w:line="600" w:lineRule="auto"/>
        <w:ind w:firstLine="720"/>
        <w:jc w:val="both"/>
        <w:rPr>
          <w:rFonts w:eastAsia="Times New Roman" w:cs="Times New Roman"/>
          <w:szCs w:val="24"/>
        </w:rPr>
      </w:pPr>
      <w:r w:rsidRPr="009C57FE">
        <w:rPr>
          <w:rFonts w:eastAsia="Times New Roman" w:cs="Times New Roman"/>
          <w:b/>
          <w:szCs w:val="24"/>
        </w:rPr>
        <w:t>ΟΛΟΙ ΟΙ ΒΟΥΛΕΥΤΕΣ:</w:t>
      </w:r>
      <w:r>
        <w:rPr>
          <w:rFonts w:eastAsia="Times New Roman" w:cs="Times New Roman"/>
          <w:szCs w:val="24"/>
        </w:rPr>
        <w:t xml:space="preserve"> Μάλιστα, μάλιστα.</w:t>
      </w:r>
    </w:p>
    <w:p w14:paraId="22B6F424" w14:textId="77777777" w:rsidR="00841B0A" w:rsidRDefault="00B011D5">
      <w:pPr>
        <w:spacing w:line="600" w:lineRule="auto"/>
        <w:ind w:firstLine="720"/>
        <w:jc w:val="both"/>
        <w:rPr>
          <w:rFonts w:eastAsia="Times New Roman" w:cs="Times New Roman"/>
          <w:szCs w:val="24"/>
        </w:rPr>
      </w:pPr>
      <w:r w:rsidRPr="009C57FE">
        <w:rPr>
          <w:rFonts w:eastAsia="Times New Roman" w:cs="Times New Roman"/>
          <w:b/>
          <w:szCs w:val="24"/>
        </w:rPr>
        <w:t>ΠΡΟΕΔΡΕΥΩΝ (Νικήτας Κακλαμάνης):</w:t>
      </w:r>
      <w:r>
        <w:rPr>
          <w:rFonts w:eastAsia="Times New Roman" w:cs="Times New Roman"/>
          <w:szCs w:val="24"/>
        </w:rPr>
        <w:t xml:space="preserve"> Με τη συναίνεση του Σώματος και ώρα 11.22΄ </w:t>
      </w:r>
      <w:proofErr w:type="spellStart"/>
      <w:r>
        <w:rPr>
          <w:rFonts w:eastAsia="Times New Roman" w:cs="Times New Roman"/>
          <w:szCs w:val="24"/>
        </w:rPr>
        <w:t>λύεται</w:t>
      </w:r>
      <w:proofErr w:type="spellEnd"/>
      <w:r>
        <w:rPr>
          <w:rFonts w:eastAsia="Times New Roman" w:cs="Times New Roman"/>
          <w:szCs w:val="24"/>
        </w:rPr>
        <w:t xml:space="preserve"> </w:t>
      </w:r>
      <w:r>
        <w:rPr>
          <w:rFonts w:eastAsia="Times New Roman" w:cs="Times New Roman"/>
          <w:szCs w:val="24"/>
        </w:rPr>
        <w:t>η συνεδρίαση για αύριο</w:t>
      </w:r>
      <w:r>
        <w:rPr>
          <w:rFonts w:eastAsia="Times New Roman" w:cs="Times New Roman"/>
          <w:szCs w:val="24"/>
        </w:rPr>
        <w:t>,</w:t>
      </w:r>
      <w:r>
        <w:rPr>
          <w:rFonts w:eastAsia="Times New Roman" w:cs="Times New Roman"/>
          <w:szCs w:val="24"/>
        </w:rPr>
        <w:t xml:space="preserve"> ημέρα Παρασκευή 12 Απριλίου και ώρα 10.00΄, με αντικείμενο εργασιών του Σώματος</w:t>
      </w:r>
      <w:r>
        <w:rPr>
          <w:rFonts w:eastAsia="Times New Roman" w:cs="Times New Roman"/>
          <w:szCs w:val="24"/>
        </w:rPr>
        <w:t>:</w:t>
      </w:r>
      <w:r>
        <w:rPr>
          <w:rFonts w:eastAsia="Times New Roman" w:cs="Times New Roman"/>
          <w:szCs w:val="24"/>
        </w:rPr>
        <w:t xml:space="preserve"> κοινοβουλευτικό έλεγχο</w:t>
      </w:r>
      <w:r>
        <w:rPr>
          <w:rFonts w:eastAsia="Times New Roman" w:cs="Times New Roman"/>
          <w:szCs w:val="24"/>
        </w:rPr>
        <w:t>,</w:t>
      </w:r>
      <w:r>
        <w:rPr>
          <w:rFonts w:eastAsia="Times New Roman" w:cs="Times New Roman"/>
          <w:szCs w:val="24"/>
        </w:rPr>
        <w:t xml:space="preserve"> συζήτηση επίκαιρων ερωτήσεων.</w:t>
      </w:r>
    </w:p>
    <w:p w14:paraId="22B6F425" w14:textId="77777777" w:rsidR="00841B0A" w:rsidRDefault="00B011D5">
      <w:pPr>
        <w:spacing w:line="600" w:lineRule="auto"/>
        <w:jc w:val="both"/>
        <w:rPr>
          <w:rFonts w:eastAsia="Times New Roman" w:cs="Times New Roman"/>
          <w:b/>
          <w:szCs w:val="24"/>
        </w:rPr>
      </w:pPr>
      <w:r w:rsidRPr="00597928">
        <w:rPr>
          <w:rFonts w:eastAsia="Times New Roman" w:cs="Times New Roman"/>
          <w:b/>
          <w:szCs w:val="24"/>
        </w:rPr>
        <w:lastRenderedPageBreak/>
        <w:t>Ο ΠΡΟΕΔΡΟΣ</w:t>
      </w:r>
      <w:r>
        <w:rPr>
          <w:rFonts w:eastAsia="Times New Roman" w:cs="Times New Roman"/>
          <w:szCs w:val="24"/>
        </w:rPr>
        <w:t xml:space="preserve"> </w:t>
      </w:r>
      <w:r>
        <w:rPr>
          <w:rFonts w:eastAsia="Times New Roman" w:cs="Times New Roman"/>
          <w:szCs w:val="24"/>
        </w:rPr>
        <w:t xml:space="preserve">                                                                    </w:t>
      </w:r>
      <w:r w:rsidRPr="00597928">
        <w:rPr>
          <w:rFonts w:eastAsia="Times New Roman" w:cs="Times New Roman"/>
          <w:b/>
          <w:szCs w:val="24"/>
        </w:rPr>
        <w:t>ΟΙ ΓΡΑΜΜΑΤΕΙΣ</w:t>
      </w:r>
    </w:p>
    <w:p w14:paraId="22B6F426" w14:textId="77777777" w:rsidR="00841B0A" w:rsidRDefault="00841B0A">
      <w:pPr>
        <w:spacing w:line="600" w:lineRule="auto"/>
        <w:ind w:firstLine="720"/>
        <w:jc w:val="both"/>
        <w:rPr>
          <w:rFonts w:eastAsia="Times New Roman" w:cs="Times New Roman"/>
          <w:szCs w:val="24"/>
        </w:rPr>
      </w:pPr>
    </w:p>
    <w:sectPr w:rsidR="00841B0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Helvetica">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oDgdj5R/c59343Pbkm1j6scmR4w=" w:salt="HVNytY8S/4bBoK7oWx28s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B0A"/>
    <w:rsid w:val="002171BF"/>
    <w:rsid w:val="00841B0A"/>
    <w:rsid w:val="00B011D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6F297"/>
  <w15:docId w15:val="{46E518EE-CE32-4C22-AB5E-64F1A6B9D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6707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67075"/>
    <w:rPr>
      <w:rFonts w:ascii="Segoe UI" w:hAnsi="Segoe UI" w:cs="Segoe UI"/>
      <w:sz w:val="18"/>
      <w:szCs w:val="18"/>
    </w:rPr>
  </w:style>
  <w:style w:type="paragraph" w:styleId="a4">
    <w:name w:val="List Paragraph"/>
    <w:basedOn w:val="a"/>
    <w:uiPriority w:val="34"/>
    <w:qFormat/>
    <w:rsid w:val="004770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819</MetadataID>
    <Session xmlns="641f345b-441b-4b81-9152-adc2e73ba5e1">Δ´</Session>
    <Date xmlns="641f345b-441b-4b81-9152-adc2e73ba5e1">2019-04-10T21:00:00+00:00</Date>
    <Status xmlns="641f345b-441b-4b81-9152-adc2e73ba5e1">
      <Url>https://intra.parliament.gr/praktika/Lists/Incoming_Metadata/EditForm.aspx?ID=819&amp;Source=/praktika/Recordings_Library/Forms/AllItems.aspx</Url>
      <Description>Δημοσιεύτηκε</Description>
    </Status>
    <Meeting xmlns="641f345b-441b-4b81-9152-adc2e73ba5e1">ΡΗ´</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99C6E-99A8-446D-9560-69646E89E1B1}">
  <ds:schemaRefs>
    <ds:schemaRef ds:uri="http://schemas.microsoft.com/sharepoint/v3/contenttype/forms"/>
  </ds:schemaRefs>
</ds:datastoreItem>
</file>

<file path=customXml/itemProps2.xml><?xml version="1.0" encoding="utf-8"?>
<ds:datastoreItem xmlns:ds="http://schemas.openxmlformats.org/officeDocument/2006/customXml" ds:itemID="{C807FF6D-9079-4A68-8300-3DA50E9923B6}">
  <ds:schemaRefs>
    <ds:schemaRef ds:uri="http://purl.org/dc/elements/1.1/"/>
    <ds:schemaRef ds:uri="http://purl.org/dc/dcmitype/"/>
    <ds:schemaRef ds:uri="http://schemas.microsoft.com/office/infopath/2007/PartnerControls"/>
    <ds:schemaRef ds:uri="http://purl.org/dc/terms/"/>
    <ds:schemaRef ds:uri="http://schemas.microsoft.com/office/2006/metadata/properties"/>
    <ds:schemaRef ds:uri="http://schemas.microsoft.com/office/2006/documentManagement/types"/>
    <ds:schemaRef ds:uri="http://schemas.openxmlformats.org/package/2006/metadata/core-properties"/>
    <ds:schemaRef ds:uri="641f345b-441b-4b81-9152-adc2e73ba5e1"/>
    <ds:schemaRef ds:uri="http://www.w3.org/XML/1998/namespace"/>
  </ds:schemaRefs>
</ds:datastoreItem>
</file>

<file path=customXml/itemProps3.xml><?xml version="1.0" encoding="utf-8"?>
<ds:datastoreItem xmlns:ds="http://schemas.openxmlformats.org/officeDocument/2006/customXml" ds:itemID="{804DE24F-8BB2-4759-BA69-D3192881C7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86</Pages>
  <Words>15332</Words>
  <Characters>82795</Characters>
  <Application>Microsoft Office Word</Application>
  <DocSecurity>0</DocSecurity>
  <Lines>689</Lines>
  <Paragraphs>195</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97932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2019-04-17T10:03:00Z</dcterms:created>
  <dcterms:modified xsi:type="dcterms:W3CDTF">2019-04-17T10:03:00Z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