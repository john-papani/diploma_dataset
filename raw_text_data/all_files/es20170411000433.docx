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D0F10" w14:textId="77777777" w:rsidR="008D3D2C" w:rsidRPr="008D3D2C" w:rsidRDefault="008D3D2C" w:rsidP="008D3D2C">
      <w:pPr>
        <w:spacing w:after="0" w:line="360" w:lineRule="auto"/>
        <w:rPr>
          <w:ins w:id="0" w:author="Φλούδα Χριστίνα" w:date="2017-04-25T12:28:00Z"/>
          <w:rFonts w:eastAsia="Times New Roman"/>
          <w:szCs w:val="24"/>
          <w:lang w:eastAsia="en-US"/>
        </w:rPr>
      </w:pPr>
      <w:bookmarkStart w:id="1" w:name="_GoBack"/>
      <w:bookmarkEnd w:id="1"/>
      <w:ins w:id="2" w:author="Φλούδα Χριστίνα" w:date="2017-04-25T12:28:00Z">
        <w:r w:rsidRPr="008D3D2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B07E30E" w14:textId="77777777" w:rsidR="008D3D2C" w:rsidRPr="008D3D2C" w:rsidRDefault="008D3D2C" w:rsidP="008D3D2C">
      <w:pPr>
        <w:spacing w:after="0" w:line="360" w:lineRule="auto"/>
        <w:rPr>
          <w:ins w:id="3" w:author="Φλούδα Χριστίνα" w:date="2017-04-25T12:28:00Z"/>
          <w:rFonts w:eastAsia="Times New Roman"/>
          <w:szCs w:val="24"/>
          <w:lang w:eastAsia="en-US"/>
        </w:rPr>
      </w:pPr>
    </w:p>
    <w:p w14:paraId="089E6EE0" w14:textId="77777777" w:rsidR="008D3D2C" w:rsidRPr="008D3D2C" w:rsidRDefault="008D3D2C" w:rsidP="008D3D2C">
      <w:pPr>
        <w:spacing w:after="0" w:line="360" w:lineRule="auto"/>
        <w:rPr>
          <w:ins w:id="4" w:author="Φλούδα Χριστίνα" w:date="2017-04-25T12:28:00Z"/>
          <w:rFonts w:eastAsia="Times New Roman"/>
          <w:szCs w:val="24"/>
          <w:lang w:eastAsia="en-US"/>
        </w:rPr>
      </w:pPr>
      <w:ins w:id="5" w:author="Φλούδα Χριστίνα" w:date="2017-04-25T12:28:00Z">
        <w:r w:rsidRPr="008D3D2C">
          <w:rPr>
            <w:rFonts w:eastAsia="Times New Roman"/>
            <w:szCs w:val="24"/>
            <w:lang w:eastAsia="en-US"/>
          </w:rPr>
          <w:t>ΠΙΝΑΚΑΣ ΠΕΡΙΕΧΟΜΕΝΩΝ</w:t>
        </w:r>
      </w:ins>
    </w:p>
    <w:p w14:paraId="4110323C" w14:textId="77777777" w:rsidR="008D3D2C" w:rsidRPr="008D3D2C" w:rsidRDefault="008D3D2C" w:rsidP="008D3D2C">
      <w:pPr>
        <w:spacing w:after="0" w:line="360" w:lineRule="auto"/>
        <w:rPr>
          <w:ins w:id="6" w:author="Φλούδα Χριστίνα" w:date="2017-04-25T12:28:00Z"/>
          <w:rFonts w:eastAsia="Times New Roman"/>
          <w:szCs w:val="24"/>
          <w:lang w:eastAsia="en-US"/>
        </w:rPr>
      </w:pPr>
      <w:ins w:id="7" w:author="Φλούδα Χριστίνα" w:date="2017-04-25T12:28:00Z">
        <w:r w:rsidRPr="008D3D2C">
          <w:rPr>
            <w:rFonts w:eastAsia="Times New Roman"/>
            <w:szCs w:val="24"/>
            <w:lang w:eastAsia="en-US"/>
          </w:rPr>
          <w:t xml:space="preserve">ΙΖ΄ ΠΕΡΙΟΔΟΣ </w:t>
        </w:r>
      </w:ins>
    </w:p>
    <w:p w14:paraId="2563FDBE" w14:textId="77777777" w:rsidR="008D3D2C" w:rsidRPr="008D3D2C" w:rsidRDefault="008D3D2C" w:rsidP="008D3D2C">
      <w:pPr>
        <w:spacing w:after="0" w:line="360" w:lineRule="auto"/>
        <w:rPr>
          <w:ins w:id="8" w:author="Φλούδα Χριστίνα" w:date="2017-04-25T12:28:00Z"/>
          <w:rFonts w:eastAsia="Times New Roman"/>
          <w:szCs w:val="24"/>
          <w:lang w:eastAsia="en-US"/>
        </w:rPr>
      </w:pPr>
      <w:ins w:id="9" w:author="Φλούδα Χριστίνα" w:date="2017-04-25T12:28:00Z">
        <w:r w:rsidRPr="008D3D2C">
          <w:rPr>
            <w:rFonts w:eastAsia="Times New Roman"/>
            <w:szCs w:val="24"/>
            <w:lang w:eastAsia="en-US"/>
          </w:rPr>
          <w:t>ΠΡΟΕΔΡΕΥΟΜΕΝΗΣ ΚΟΙΝΟΒΟΥΛΕΥΤΙΚΗΣ ΔΗΜΟΚΡΑΤΙΑΣ</w:t>
        </w:r>
      </w:ins>
    </w:p>
    <w:p w14:paraId="080A229E" w14:textId="77777777" w:rsidR="008D3D2C" w:rsidRPr="008D3D2C" w:rsidRDefault="008D3D2C" w:rsidP="008D3D2C">
      <w:pPr>
        <w:spacing w:after="0" w:line="360" w:lineRule="auto"/>
        <w:rPr>
          <w:ins w:id="10" w:author="Φλούδα Χριστίνα" w:date="2017-04-25T12:28:00Z"/>
          <w:rFonts w:eastAsia="Times New Roman"/>
          <w:szCs w:val="24"/>
          <w:lang w:eastAsia="en-US"/>
        </w:rPr>
      </w:pPr>
      <w:ins w:id="11" w:author="Φλούδα Χριστίνα" w:date="2017-04-25T12:28:00Z">
        <w:r w:rsidRPr="008D3D2C">
          <w:rPr>
            <w:rFonts w:eastAsia="Times New Roman"/>
            <w:szCs w:val="24"/>
            <w:lang w:eastAsia="en-US"/>
          </w:rPr>
          <w:t>ΣΥΝΟΔΟΣ Β΄</w:t>
        </w:r>
      </w:ins>
    </w:p>
    <w:p w14:paraId="07DEAA8B" w14:textId="77777777" w:rsidR="008D3D2C" w:rsidRPr="008D3D2C" w:rsidRDefault="008D3D2C" w:rsidP="008D3D2C">
      <w:pPr>
        <w:spacing w:after="0" w:line="360" w:lineRule="auto"/>
        <w:rPr>
          <w:ins w:id="12" w:author="Φλούδα Χριστίνα" w:date="2017-04-25T12:28:00Z"/>
          <w:rFonts w:eastAsia="Times New Roman"/>
          <w:szCs w:val="24"/>
          <w:lang w:eastAsia="en-US"/>
        </w:rPr>
      </w:pPr>
    </w:p>
    <w:p w14:paraId="0441513E" w14:textId="77777777" w:rsidR="008D3D2C" w:rsidRPr="008D3D2C" w:rsidRDefault="008D3D2C" w:rsidP="008D3D2C">
      <w:pPr>
        <w:spacing w:after="0" w:line="360" w:lineRule="auto"/>
        <w:rPr>
          <w:ins w:id="13" w:author="Φλούδα Χριστίνα" w:date="2017-04-25T12:28:00Z"/>
          <w:rFonts w:eastAsia="Times New Roman"/>
          <w:szCs w:val="24"/>
          <w:lang w:eastAsia="en-US"/>
        </w:rPr>
      </w:pPr>
      <w:ins w:id="14" w:author="Φλούδα Χριστίνα" w:date="2017-04-25T12:28:00Z">
        <w:r w:rsidRPr="008D3D2C">
          <w:rPr>
            <w:rFonts w:eastAsia="Times New Roman"/>
            <w:szCs w:val="24"/>
            <w:lang w:eastAsia="en-US"/>
          </w:rPr>
          <w:t>ΣΥΝΕΔΡΙΑΣΗ ΡΣΤ΄</w:t>
        </w:r>
      </w:ins>
    </w:p>
    <w:p w14:paraId="58D67A95" w14:textId="77777777" w:rsidR="008D3D2C" w:rsidRPr="008D3D2C" w:rsidRDefault="008D3D2C" w:rsidP="008D3D2C">
      <w:pPr>
        <w:spacing w:after="0" w:line="360" w:lineRule="auto"/>
        <w:rPr>
          <w:ins w:id="15" w:author="Φλούδα Χριστίνα" w:date="2017-04-25T12:28:00Z"/>
          <w:rFonts w:eastAsia="Times New Roman"/>
          <w:szCs w:val="24"/>
          <w:lang w:eastAsia="en-US"/>
        </w:rPr>
      </w:pPr>
      <w:ins w:id="16" w:author="Φλούδα Χριστίνα" w:date="2017-04-25T12:28:00Z">
        <w:r w:rsidRPr="008D3D2C">
          <w:rPr>
            <w:rFonts w:eastAsia="Times New Roman"/>
            <w:szCs w:val="24"/>
            <w:lang w:eastAsia="en-US"/>
          </w:rPr>
          <w:t>Τρίτη  11 Απριλίου 2017</w:t>
        </w:r>
      </w:ins>
    </w:p>
    <w:p w14:paraId="372995C6" w14:textId="77777777" w:rsidR="008D3D2C" w:rsidRPr="008D3D2C" w:rsidRDefault="008D3D2C" w:rsidP="008D3D2C">
      <w:pPr>
        <w:spacing w:after="0" w:line="360" w:lineRule="auto"/>
        <w:rPr>
          <w:ins w:id="17" w:author="Φλούδα Χριστίνα" w:date="2017-04-25T12:28:00Z"/>
          <w:rFonts w:eastAsia="Times New Roman"/>
          <w:szCs w:val="24"/>
          <w:lang w:eastAsia="en-US"/>
        </w:rPr>
      </w:pPr>
    </w:p>
    <w:p w14:paraId="51639922" w14:textId="77777777" w:rsidR="008D3D2C" w:rsidRPr="008D3D2C" w:rsidRDefault="008D3D2C" w:rsidP="008D3D2C">
      <w:pPr>
        <w:spacing w:after="0" w:line="360" w:lineRule="auto"/>
        <w:rPr>
          <w:ins w:id="18" w:author="Φλούδα Χριστίνα" w:date="2017-04-25T12:28:00Z"/>
          <w:rFonts w:eastAsia="Times New Roman"/>
          <w:szCs w:val="24"/>
          <w:lang w:eastAsia="en-US"/>
        </w:rPr>
      </w:pPr>
      <w:ins w:id="19" w:author="Φλούδα Χριστίνα" w:date="2017-04-25T12:28:00Z">
        <w:r w:rsidRPr="008D3D2C">
          <w:rPr>
            <w:rFonts w:eastAsia="Times New Roman"/>
            <w:szCs w:val="24"/>
            <w:lang w:eastAsia="en-US"/>
          </w:rPr>
          <w:t>ΘΕΜΑΤΑ</w:t>
        </w:r>
      </w:ins>
    </w:p>
    <w:p w14:paraId="74F67CC6" w14:textId="77777777" w:rsidR="008D3D2C" w:rsidRPr="008D3D2C" w:rsidRDefault="008D3D2C" w:rsidP="008D3D2C">
      <w:pPr>
        <w:spacing w:after="0" w:line="360" w:lineRule="auto"/>
        <w:rPr>
          <w:ins w:id="20" w:author="Φλούδα Χριστίνα" w:date="2017-04-25T12:28:00Z"/>
          <w:rFonts w:eastAsia="Times New Roman"/>
          <w:szCs w:val="24"/>
          <w:lang w:eastAsia="en-US"/>
        </w:rPr>
      </w:pPr>
      <w:ins w:id="21" w:author="Φλούδα Χριστίνα" w:date="2017-04-25T12:28:00Z">
        <w:r w:rsidRPr="008D3D2C">
          <w:rPr>
            <w:rFonts w:eastAsia="Times New Roman"/>
            <w:szCs w:val="24"/>
            <w:lang w:eastAsia="en-US"/>
          </w:rPr>
          <w:t xml:space="preserve"> </w:t>
        </w:r>
        <w:r w:rsidRPr="008D3D2C">
          <w:rPr>
            <w:rFonts w:eastAsia="Times New Roman"/>
            <w:szCs w:val="24"/>
            <w:lang w:eastAsia="en-US"/>
          </w:rPr>
          <w:br/>
          <w:t xml:space="preserve">Α. ΕΙΔΙΚΑ ΘΕΜΑΤΑ </w:t>
        </w:r>
        <w:r w:rsidRPr="008D3D2C">
          <w:rPr>
            <w:rFonts w:eastAsia="Times New Roman"/>
            <w:szCs w:val="24"/>
            <w:lang w:eastAsia="en-US"/>
          </w:rPr>
          <w:br/>
          <w:t xml:space="preserve">1. Επικύρωση Πρακτικών, σελ. </w:t>
        </w:r>
        <w:r w:rsidRPr="008D3D2C">
          <w:rPr>
            <w:rFonts w:eastAsia="Times New Roman"/>
            <w:szCs w:val="24"/>
            <w:lang w:eastAsia="en-US"/>
          </w:rPr>
          <w:br/>
          <w:t xml:space="preserve">2.  Άδεια απουσίας του Βουλευτή κ. Κ. Κουκοδήμου, σελ. </w:t>
        </w:r>
        <w:r w:rsidRPr="008D3D2C">
          <w:rPr>
            <w:rFonts w:eastAsia="Times New Roman"/>
            <w:szCs w:val="24"/>
            <w:lang w:eastAsia="en-US"/>
          </w:rPr>
          <w:br/>
          <w:t xml:space="preserve">3. Ανακοινώνεται ότι τις εργασίες της Ολομέλειας της Βουλής παρακολουθεί η Πρόεδρος της Εθνοσυνέλευσης της Δημοκρατίας της Σερβίας κ. </w:t>
        </w:r>
        <w:proofErr w:type="spellStart"/>
        <w:r w:rsidRPr="008D3D2C">
          <w:rPr>
            <w:rFonts w:eastAsia="Times New Roman"/>
            <w:szCs w:val="24"/>
            <w:lang w:eastAsia="en-US"/>
          </w:rPr>
          <w:t>Maja</w:t>
        </w:r>
        <w:proofErr w:type="spellEnd"/>
        <w:r w:rsidRPr="008D3D2C">
          <w:rPr>
            <w:rFonts w:eastAsia="Times New Roman"/>
            <w:szCs w:val="24"/>
            <w:lang w:eastAsia="en-US"/>
          </w:rPr>
          <w:t xml:space="preserve"> </w:t>
        </w:r>
        <w:proofErr w:type="spellStart"/>
        <w:r w:rsidRPr="008D3D2C">
          <w:rPr>
            <w:rFonts w:eastAsia="Times New Roman"/>
            <w:szCs w:val="24"/>
            <w:lang w:eastAsia="en-US"/>
          </w:rPr>
          <w:t>Gojkovic</w:t>
        </w:r>
        <w:proofErr w:type="spellEnd"/>
        <w:r w:rsidRPr="008D3D2C">
          <w:rPr>
            <w:rFonts w:eastAsia="Times New Roman"/>
            <w:szCs w:val="24"/>
            <w:lang w:eastAsia="en-US"/>
          </w:rPr>
          <w:t xml:space="preserve">, η οποία βρίσκεται στη χώρα κατόπιν πρόσκλησης του Προέδρου της Βουλής κ. Νικολάου </w:t>
        </w:r>
        <w:proofErr w:type="spellStart"/>
        <w:r w:rsidRPr="008D3D2C">
          <w:rPr>
            <w:rFonts w:eastAsia="Times New Roman"/>
            <w:szCs w:val="24"/>
            <w:lang w:eastAsia="en-US"/>
          </w:rPr>
          <w:t>Βούτση</w:t>
        </w:r>
        <w:proofErr w:type="spellEnd"/>
        <w:r w:rsidRPr="008D3D2C">
          <w:rPr>
            <w:rFonts w:eastAsia="Times New Roman"/>
            <w:szCs w:val="24"/>
            <w:lang w:eastAsia="en-US"/>
          </w:rPr>
          <w:t xml:space="preserve">, σελ. </w:t>
        </w:r>
        <w:r w:rsidRPr="008D3D2C">
          <w:rPr>
            <w:rFonts w:eastAsia="Times New Roman"/>
            <w:szCs w:val="24"/>
            <w:lang w:eastAsia="en-US"/>
          </w:rPr>
          <w:br/>
          <w:t xml:space="preserve">4. Αποχώρηση από την Αίθουσα της Πρόεδρος της Εθνοσυνέλευσης της Δημοκρατίας της Σερβίας κ. </w:t>
        </w:r>
        <w:proofErr w:type="spellStart"/>
        <w:r w:rsidRPr="008D3D2C">
          <w:rPr>
            <w:rFonts w:eastAsia="Times New Roman"/>
            <w:szCs w:val="24"/>
            <w:lang w:eastAsia="en-US"/>
          </w:rPr>
          <w:t>Maja</w:t>
        </w:r>
        <w:proofErr w:type="spellEnd"/>
        <w:r w:rsidRPr="008D3D2C">
          <w:rPr>
            <w:rFonts w:eastAsia="Times New Roman"/>
            <w:szCs w:val="24"/>
            <w:lang w:eastAsia="en-US"/>
          </w:rPr>
          <w:t xml:space="preserve"> </w:t>
        </w:r>
        <w:proofErr w:type="spellStart"/>
        <w:r w:rsidRPr="008D3D2C">
          <w:rPr>
            <w:rFonts w:eastAsia="Times New Roman"/>
            <w:szCs w:val="24"/>
            <w:lang w:eastAsia="en-US"/>
          </w:rPr>
          <w:t>Gojkovic</w:t>
        </w:r>
        <w:proofErr w:type="spellEnd"/>
        <w:r w:rsidRPr="008D3D2C">
          <w:rPr>
            <w:rFonts w:eastAsia="Times New Roman"/>
            <w:szCs w:val="24"/>
            <w:lang w:eastAsia="en-US"/>
          </w:rPr>
          <w:t xml:space="preserve">, σελ. </w:t>
        </w:r>
        <w:r w:rsidRPr="008D3D2C">
          <w:rPr>
            <w:rFonts w:eastAsia="Times New Roman"/>
            <w:szCs w:val="24"/>
            <w:lang w:eastAsia="en-US"/>
          </w:rPr>
          <w:br/>
          <w:t xml:space="preserve">5. Ανακοινώνεται ότι τη συνεδρίαση παρακολουθούν φοιτητές του Προγράμματος ERASMUS από το </w:t>
        </w:r>
        <w:proofErr w:type="spellStart"/>
        <w:r w:rsidRPr="008D3D2C">
          <w:rPr>
            <w:rFonts w:eastAsia="Times New Roman"/>
            <w:szCs w:val="24"/>
            <w:lang w:eastAsia="en-US"/>
          </w:rPr>
          <w:t>Πάντειο</w:t>
        </w:r>
        <w:proofErr w:type="spellEnd"/>
        <w:r w:rsidRPr="008D3D2C">
          <w:rPr>
            <w:rFonts w:eastAsia="Times New Roman"/>
            <w:szCs w:val="24"/>
            <w:lang w:eastAsia="en-US"/>
          </w:rPr>
          <w:t xml:space="preserve"> Πανεπιστήμιο, σελ. </w:t>
        </w:r>
        <w:r w:rsidRPr="008D3D2C">
          <w:rPr>
            <w:rFonts w:eastAsia="Times New Roman"/>
            <w:szCs w:val="24"/>
            <w:lang w:eastAsia="en-US"/>
          </w:rPr>
          <w:br/>
          <w:t xml:space="preserve">6. Επί διαδικαστικού θέματος, σελ. </w:t>
        </w:r>
        <w:r w:rsidRPr="008D3D2C">
          <w:rPr>
            <w:rFonts w:eastAsia="Times New Roman"/>
            <w:szCs w:val="24"/>
            <w:lang w:eastAsia="en-US"/>
          </w:rPr>
          <w:br/>
          <w:t xml:space="preserve">7. Επί προσωπικού θέματος, σελ. </w:t>
        </w:r>
        <w:r w:rsidRPr="008D3D2C">
          <w:rPr>
            <w:rFonts w:eastAsia="Times New Roman"/>
            <w:szCs w:val="24"/>
            <w:lang w:eastAsia="en-US"/>
          </w:rPr>
          <w:br/>
          <w:t xml:space="preserve"> </w:t>
        </w:r>
        <w:r w:rsidRPr="008D3D2C">
          <w:rPr>
            <w:rFonts w:eastAsia="Times New Roman"/>
            <w:szCs w:val="24"/>
            <w:lang w:eastAsia="en-US"/>
          </w:rPr>
          <w:br/>
          <w:t xml:space="preserve">Β. ΝΟΜΟΘΕΤΙΚΗ ΕΡΓΑΣΙΑ </w:t>
        </w:r>
        <w:r w:rsidRPr="008D3D2C">
          <w:rPr>
            <w:rFonts w:eastAsia="Times New Roman"/>
            <w:szCs w:val="24"/>
            <w:lang w:eastAsia="en-US"/>
          </w:rPr>
          <w:br/>
          <w:t xml:space="preserve">Συζήτηση επί της αρχής, των άρθρων, των τροπολογιών και ψήφιση στο σύνολο του σχεδίου νόμου του Υπ. Περιβάλλοντος και Ενέργειας: "Τροποποιήσεις διατάξεων της δασικής νομοθεσίας και άλλες διατάξεις", σελ. </w:t>
        </w:r>
        <w:r w:rsidRPr="008D3D2C">
          <w:rPr>
            <w:rFonts w:eastAsia="Times New Roman"/>
            <w:szCs w:val="24"/>
            <w:lang w:eastAsia="en-US"/>
          </w:rPr>
          <w:br/>
          <w:t xml:space="preserve"> </w:t>
        </w:r>
        <w:r w:rsidRPr="008D3D2C">
          <w:rPr>
            <w:rFonts w:eastAsia="Times New Roman"/>
            <w:szCs w:val="24"/>
            <w:lang w:eastAsia="en-US"/>
          </w:rPr>
          <w:br/>
        </w:r>
      </w:ins>
    </w:p>
    <w:p w14:paraId="2F1DA673" w14:textId="77777777" w:rsidR="008D3D2C" w:rsidRPr="008D3D2C" w:rsidRDefault="008D3D2C" w:rsidP="008D3D2C">
      <w:pPr>
        <w:spacing w:after="0" w:line="360" w:lineRule="auto"/>
        <w:rPr>
          <w:ins w:id="22" w:author="Φλούδα Χριστίνα" w:date="2017-04-25T12:28:00Z"/>
          <w:rFonts w:eastAsia="Times New Roman"/>
          <w:szCs w:val="24"/>
          <w:lang w:eastAsia="en-US"/>
        </w:rPr>
      </w:pPr>
      <w:ins w:id="23" w:author="Φλούδα Χριστίνα" w:date="2017-04-25T12:28:00Z">
        <w:r w:rsidRPr="008D3D2C">
          <w:rPr>
            <w:rFonts w:eastAsia="Times New Roman"/>
            <w:szCs w:val="24"/>
            <w:lang w:eastAsia="en-US"/>
          </w:rPr>
          <w:t>ΠΡΟΕΔΡΕΥΟΝΤΕΣ</w:t>
        </w:r>
      </w:ins>
    </w:p>
    <w:p w14:paraId="1F87609F" w14:textId="77777777" w:rsidR="008D3D2C" w:rsidRPr="008D3D2C" w:rsidRDefault="008D3D2C" w:rsidP="008D3D2C">
      <w:pPr>
        <w:spacing w:after="0" w:line="360" w:lineRule="auto"/>
        <w:rPr>
          <w:ins w:id="24" w:author="Φλούδα Χριστίνα" w:date="2017-04-25T12:28:00Z"/>
          <w:rFonts w:eastAsia="Times New Roman"/>
          <w:szCs w:val="24"/>
          <w:lang w:eastAsia="en-US"/>
        </w:rPr>
      </w:pPr>
    </w:p>
    <w:p w14:paraId="27927B3F" w14:textId="77777777" w:rsidR="008D3D2C" w:rsidRPr="008D3D2C" w:rsidRDefault="008D3D2C" w:rsidP="008D3D2C">
      <w:pPr>
        <w:spacing w:after="0" w:line="360" w:lineRule="auto"/>
        <w:rPr>
          <w:ins w:id="25" w:author="Φλούδα Χριστίνα" w:date="2017-04-25T12:28:00Z"/>
          <w:rFonts w:eastAsia="Times New Roman"/>
          <w:szCs w:val="24"/>
          <w:lang w:eastAsia="en-US"/>
        </w:rPr>
      </w:pPr>
      <w:ins w:id="26" w:author="Φλούδα Χριστίνα" w:date="2017-04-25T12:28:00Z">
        <w:r w:rsidRPr="008D3D2C">
          <w:rPr>
            <w:rFonts w:eastAsia="Times New Roman"/>
            <w:szCs w:val="24"/>
            <w:lang w:eastAsia="en-US"/>
          </w:rPr>
          <w:t>ΛΑΜΠΡΟΥΛΗΣ Γ., σελ.</w:t>
        </w:r>
      </w:ins>
    </w:p>
    <w:p w14:paraId="398EDE4D" w14:textId="77777777" w:rsidR="008D3D2C" w:rsidRPr="008D3D2C" w:rsidRDefault="008D3D2C" w:rsidP="008D3D2C">
      <w:pPr>
        <w:spacing w:after="0" w:line="360" w:lineRule="auto"/>
        <w:rPr>
          <w:ins w:id="27" w:author="Φλούδα Χριστίνα" w:date="2017-04-25T12:28:00Z"/>
          <w:rFonts w:eastAsia="Times New Roman"/>
          <w:szCs w:val="24"/>
          <w:lang w:eastAsia="en-US"/>
        </w:rPr>
      </w:pPr>
      <w:ins w:id="28" w:author="Φλούδα Χριστίνα" w:date="2017-04-25T12:28:00Z">
        <w:r w:rsidRPr="008D3D2C">
          <w:rPr>
            <w:rFonts w:eastAsia="Times New Roman"/>
            <w:szCs w:val="24"/>
            <w:lang w:eastAsia="en-US"/>
          </w:rPr>
          <w:t>ΧΡΙΣΤΟΔΟΥΛΟΠΟΥΛΟΥ Α., σελ.</w:t>
        </w:r>
      </w:ins>
    </w:p>
    <w:p w14:paraId="38F31594" w14:textId="77777777" w:rsidR="008D3D2C" w:rsidRPr="008D3D2C" w:rsidRDefault="008D3D2C" w:rsidP="008D3D2C">
      <w:pPr>
        <w:spacing w:after="0" w:line="360" w:lineRule="auto"/>
        <w:rPr>
          <w:ins w:id="29" w:author="Φλούδα Χριστίνα" w:date="2017-04-25T12:28:00Z"/>
          <w:rFonts w:eastAsia="Times New Roman"/>
          <w:szCs w:val="24"/>
          <w:lang w:eastAsia="en-US"/>
        </w:rPr>
      </w:pPr>
    </w:p>
    <w:p w14:paraId="608F8DEE" w14:textId="77777777" w:rsidR="008D3D2C" w:rsidRPr="008D3D2C" w:rsidRDefault="008D3D2C" w:rsidP="008D3D2C">
      <w:pPr>
        <w:spacing w:after="0" w:line="360" w:lineRule="auto"/>
        <w:rPr>
          <w:ins w:id="30" w:author="Φλούδα Χριστίνα" w:date="2017-04-25T12:28:00Z"/>
          <w:rFonts w:eastAsia="Times New Roman"/>
          <w:szCs w:val="24"/>
          <w:lang w:eastAsia="en-US"/>
        </w:rPr>
      </w:pPr>
      <w:ins w:id="31" w:author="Φλούδα Χριστίνα" w:date="2017-04-25T12:28:00Z">
        <w:r w:rsidRPr="008D3D2C">
          <w:rPr>
            <w:rFonts w:eastAsia="Times New Roman"/>
            <w:szCs w:val="24"/>
            <w:lang w:eastAsia="en-US"/>
          </w:rPr>
          <w:t>ΟΜΙΛΗΤΕΣ</w:t>
        </w:r>
      </w:ins>
    </w:p>
    <w:p w14:paraId="0BDFCF11" w14:textId="7E44C204" w:rsidR="008D3D2C" w:rsidRDefault="008D3D2C" w:rsidP="008D3D2C">
      <w:pPr>
        <w:spacing w:after="0" w:line="600" w:lineRule="auto"/>
        <w:ind w:firstLine="720"/>
        <w:jc w:val="both"/>
        <w:rPr>
          <w:ins w:id="32" w:author="Φλούδα Χριστίνα" w:date="2017-04-25T12:28:00Z"/>
          <w:rFonts w:eastAsia="Times New Roman" w:cs="Times New Roman"/>
          <w:szCs w:val="24"/>
        </w:rPr>
        <w:pPrChange w:id="33" w:author="Φλούδα Χριστίνα" w:date="2017-04-25T12:28:00Z">
          <w:pPr>
            <w:spacing w:after="0" w:line="600" w:lineRule="auto"/>
            <w:ind w:firstLine="720"/>
            <w:jc w:val="center"/>
          </w:pPr>
        </w:pPrChange>
      </w:pPr>
      <w:ins w:id="34" w:author="Φλούδα Χριστίνα" w:date="2017-04-25T12:28:00Z">
        <w:r w:rsidRPr="008D3D2C">
          <w:rPr>
            <w:rFonts w:eastAsia="Times New Roman"/>
            <w:szCs w:val="24"/>
            <w:lang w:eastAsia="en-US"/>
          </w:rPr>
          <w:br/>
          <w:t>Α. Επί διαδικαστικού θέματος:</w:t>
        </w:r>
        <w:r w:rsidRPr="008D3D2C">
          <w:rPr>
            <w:rFonts w:eastAsia="Times New Roman"/>
            <w:szCs w:val="24"/>
            <w:lang w:eastAsia="en-US"/>
          </w:rPr>
          <w:br/>
          <w:t>ΗΓΟΥΜΕΝΙΔΗΣ Ν. , σελ.</w:t>
        </w:r>
        <w:r w:rsidRPr="008D3D2C">
          <w:rPr>
            <w:rFonts w:eastAsia="Times New Roman"/>
            <w:szCs w:val="24"/>
            <w:lang w:eastAsia="en-US"/>
          </w:rPr>
          <w:br/>
          <w:t>ΘΕΟΧΑΡΟΠΟΥΛΟΣ Α. , σελ.</w:t>
        </w:r>
        <w:r w:rsidRPr="008D3D2C">
          <w:rPr>
            <w:rFonts w:eastAsia="Times New Roman"/>
            <w:szCs w:val="24"/>
            <w:lang w:eastAsia="en-US"/>
          </w:rPr>
          <w:br/>
          <w:t>ΚΕΓΚΕΡΟΓΛΟΥ Β. , σελ.</w:t>
        </w:r>
        <w:r w:rsidRPr="008D3D2C">
          <w:rPr>
            <w:rFonts w:eastAsia="Times New Roman"/>
            <w:szCs w:val="24"/>
            <w:lang w:eastAsia="en-US"/>
          </w:rPr>
          <w:br/>
          <w:t>ΛΑΜΠΡΟΥΛΗΣ Γ. , σελ.</w:t>
        </w:r>
        <w:r w:rsidRPr="008D3D2C">
          <w:rPr>
            <w:rFonts w:eastAsia="Times New Roman"/>
            <w:szCs w:val="24"/>
            <w:lang w:eastAsia="en-US"/>
          </w:rPr>
          <w:br/>
          <w:t>ΠΑΠΑΔΟΠΟΥΛΟΣ Ν. , σελ.</w:t>
        </w:r>
        <w:r w:rsidRPr="008D3D2C">
          <w:rPr>
            <w:rFonts w:eastAsia="Times New Roman"/>
            <w:szCs w:val="24"/>
            <w:lang w:eastAsia="en-US"/>
          </w:rPr>
          <w:br/>
          <w:t>ΣΚΡΕΚΑΣ Κ. , σελ.</w:t>
        </w:r>
        <w:r w:rsidRPr="008D3D2C">
          <w:rPr>
            <w:rFonts w:eastAsia="Times New Roman"/>
            <w:szCs w:val="24"/>
            <w:lang w:eastAsia="en-US"/>
          </w:rPr>
          <w:br/>
          <w:t>ΣΤΑΘΑΚΗΣ Γ. , σελ.</w:t>
        </w:r>
        <w:r w:rsidRPr="008D3D2C">
          <w:rPr>
            <w:rFonts w:eastAsia="Times New Roman"/>
            <w:szCs w:val="24"/>
            <w:lang w:eastAsia="en-US"/>
          </w:rPr>
          <w:br/>
          <w:t>ΤΖΑΒΑΡΑΣ Κ. , σελ.</w:t>
        </w:r>
        <w:r w:rsidRPr="008D3D2C">
          <w:rPr>
            <w:rFonts w:eastAsia="Times New Roman"/>
            <w:szCs w:val="24"/>
            <w:lang w:eastAsia="en-US"/>
          </w:rPr>
          <w:br/>
          <w:t>ΤΣΑΚΑΛΩΤΟΣ Ε. , σελ.</w:t>
        </w:r>
        <w:r w:rsidRPr="008D3D2C">
          <w:rPr>
            <w:rFonts w:eastAsia="Times New Roman"/>
            <w:szCs w:val="24"/>
            <w:lang w:eastAsia="en-US"/>
          </w:rPr>
          <w:br/>
          <w:t>ΦΑΜΕΛΛΟΣ Σ. , σελ.</w:t>
        </w:r>
        <w:r w:rsidRPr="008D3D2C">
          <w:rPr>
            <w:rFonts w:eastAsia="Times New Roman"/>
            <w:szCs w:val="24"/>
            <w:lang w:eastAsia="en-US"/>
          </w:rPr>
          <w:br/>
          <w:t>ΧΡΙΣΤΟΔΟΥΛΟΠΟΥΛΟΥ Α. , σελ.</w:t>
        </w:r>
        <w:r w:rsidRPr="008D3D2C">
          <w:rPr>
            <w:rFonts w:eastAsia="Times New Roman"/>
            <w:szCs w:val="24"/>
            <w:lang w:eastAsia="en-US"/>
          </w:rPr>
          <w:br/>
        </w:r>
        <w:r w:rsidRPr="008D3D2C">
          <w:rPr>
            <w:rFonts w:eastAsia="Times New Roman"/>
            <w:szCs w:val="24"/>
            <w:lang w:eastAsia="en-US"/>
          </w:rPr>
          <w:br/>
          <w:t>Β. Επί προσωπικού θέματος:</w:t>
        </w:r>
        <w:r w:rsidRPr="008D3D2C">
          <w:rPr>
            <w:rFonts w:eastAsia="Times New Roman"/>
            <w:szCs w:val="24"/>
            <w:lang w:eastAsia="en-US"/>
          </w:rPr>
          <w:br/>
          <w:t>ΠΑΠΑΔΟΠΟΥΛΟΣ Ν. , σελ.</w:t>
        </w:r>
        <w:r w:rsidRPr="008D3D2C">
          <w:rPr>
            <w:rFonts w:eastAsia="Times New Roman"/>
            <w:szCs w:val="24"/>
            <w:lang w:eastAsia="en-US"/>
          </w:rPr>
          <w:br/>
          <w:t>ΣΚΡΕΚΑΣ Κ. , σελ.</w:t>
        </w:r>
        <w:r w:rsidRPr="008D3D2C">
          <w:rPr>
            <w:rFonts w:eastAsia="Times New Roman"/>
            <w:szCs w:val="24"/>
            <w:lang w:eastAsia="en-US"/>
          </w:rPr>
          <w:br/>
        </w:r>
        <w:r w:rsidRPr="008D3D2C">
          <w:rPr>
            <w:rFonts w:eastAsia="Times New Roman"/>
            <w:szCs w:val="24"/>
            <w:lang w:eastAsia="en-US"/>
          </w:rPr>
          <w:br/>
          <w:t>Γ. Επί του σχεδίου νόμου του Υπουργείου Περιβάλλοντος και Ενέργειας:</w:t>
        </w:r>
        <w:r w:rsidRPr="008D3D2C">
          <w:rPr>
            <w:rFonts w:eastAsia="Times New Roman"/>
            <w:szCs w:val="24"/>
            <w:lang w:eastAsia="en-US"/>
          </w:rPr>
          <w:br/>
          <w:t>ΑΜΥΡΑΣ Γ. , σελ.</w:t>
        </w:r>
        <w:r w:rsidRPr="008D3D2C">
          <w:rPr>
            <w:rFonts w:eastAsia="Times New Roman"/>
            <w:szCs w:val="24"/>
            <w:lang w:eastAsia="en-US"/>
          </w:rPr>
          <w:br/>
          <w:t>ΑΝΤΩΝΙΟΥ Μ. , σελ.</w:t>
        </w:r>
        <w:r w:rsidRPr="008D3D2C">
          <w:rPr>
            <w:rFonts w:eastAsia="Times New Roman"/>
            <w:szCs w:val="24"/>
            <w:lang w:eastAsia="en-US"/>
          </w:rPr>
          <w:br/>
          <w:t>ΑΡΑΜΠΑΤΖΗ Φ. , σελ.</w:t>
        </w:r>
        <w:r w:rsidRPr="008D3D2C">
          <w:rPr>
            <w:rFonts w:eastAsia="Times New Roman"/>
            <w:szCs w:val="24"/>
            <w:lang w:eastAsia="en-US"/>
          </w:rPr>
          <w:br/>
          <w:t>ΑΡΑΧΩΒΙΤΗΣ Σ. , σελ.</w:t>
        </w:r>
        <w:r w:rsidRPr="008D3D2C">
          <w:rPr>
            <w:rFonts w:eastAsia="Times New Roman"/>
            <w:szCs w:val="24"/>
            <w:lang w:eastAsia="en-US"/>
          </w:rPr>
          <w:br/>
          <w:t>ΑΥΛΩΝΙΤΟΥ Ε. , σελ.</w:t>
        </w:r>
        <w:r w:rsidRPr="008D3D2C">
          <w:rPr>
            <w:rFonts w:eastAsia="Times New Roman"/>
            <w:szCs w:val="24"/>
            <w:lang w:eastAsia="en-US"/>
          </w:rPr>
          <w:br/>
          <w:t>ΒΑΓΙΩΝΑΚΗ Ε. , σελ.</w:t>
        </w:r>
        <w:r w:rsidRPr="008D3D2C">
          <w:rPr>
            <w:rFonts w:eastAsia="Times New Roman"/>
            <w:szCs w:val="24"/>
            <w:lang w:eastAsia="en-US"/>
          </w:rPr>
          <w:br/>
          <w:t>ΒΛΑΧΟΣ Γ. , σελ.</w:t>
        </w:r>
        <w:r w:rsidRPr="008D3D2C">
          <w:rPr>
            <w:rFonts w:eastAsia="Times New Roman"/>
            <w:szCs w:val="24"/>
            <w:lang w:eastAsia="en-US"/>
          </w:rPr>
          <w:br/>
          <w:t>ΒΡΑΝΤΖΑ Π. , σελ.</w:t>
        </w:r>
        <w:r w:rsidRPr="008D3D2C">
          <w:rPr>
            <w:rFonts w:eastAsia="Times New Roman"/>
            <w:szCs w:val="24"/>
            <w:lang w:eastAsia="en-US"/>
          </w:rPr>
          <w:br/>
          <w:t>ΓΕΩΡΓΑΝΤΑΣ Γ. , σελ.</w:t>
        </w:r>
        <w:r w:rsidRPr="008D3D2C">
          <w:rPr>
            <w:rFonts w:eastAsia="Times New Roman"/>
            <w:szCs w:val="24"/>
            <w:lang w:eastAsia="en-US"/>
          </w:rPr>
          <w:br/>
          <w:t>ΔΑΝΕΛΛΗΣ Σ. , σελ.</w:t>
        </w:r>
        <w:r w:rsidRPr="008D3D2C">
          <w:rPr>
            <w:rFonts w:eastAsia="Times New Roman"/>
            <w:szCs w:val="24"/>
            <w:lang w:eastAsia="en-US"/>
          </w:rPr>
          <w:br/>
          <w:t>ΘΕΟΧΑΡΟΠΟΥΛΟΣ Α. , σελ.</w:t>
        </w:r>
        <w:r w:rsidRPr="008D3D2C">
          <w:rPr>
            <w:rFonts w:eastAsia="Times New Roman"/>
            <w:szCs w:val="24"/>
            <w:lang w:eastAsia="en-US"/>
          </w:rPr>
          <w:br/>
          <w:t>ΚΑΜΑΤΕΡΟΣ Η. , σελ.</w:t>
        </w:r>
        <w:r w:rsidRPr="008D3D2C">
          <w:rPr>
            <w:rFonts w:eastAsia="Times New Roman"/>
            <w:szCs w:val="24"/>
            <w:lang w:eastAsia="en-US"/>
          </w:rPr>
          <w:br/>
          <w:t>ΚΑΡΑΜΑΝΛΗ  Ά. , σελ.</w:t>
        </w:r>
        <w:r w:rsidRPr="008D3D2C">
          <w:rPr>
            <w:rFonts w:eastAsia="Times New Roman"/>
            <w:szCs w:val="24"/>
            <w:lang w:eastAsia="en-US"/>
          </w:rPr>
          <w:br/>
          <w:t>ΚΟΖΟΜΠΟΛΗ - ΑΜΑΝΑΤΙΔΗ Π. , σελ.</w:t>
        </w:r>
        <w:r w:rsidRPr="008D3D2C">
          <w:rPr>
            <w:rFonts w:eastAsia="Times New Roman"/>
            <w:szCs w:val="24"/>
            <w:lang w:eastAsia="en-US"/>
          </w:rPr>
          <w:br/>
          <w:t>ΛΑΖΑΡΙΔΗΣ Γ. , σελ.</w:t>
        </w:r>
        <w:r w:rsidRPr="008D3D2C">
          <w:rPr>
            <w:rFonts w:eastAsia="Times New Roman"/>
            <w:szCs w:val="24"/>
            <w:lang w:eastAsia="en-US"/>
          </w:rPr>
          <w:br/>
          <w:t>ΜΑΝΩΛΑΚΟΥ Δ. , σελ.</w:t>
        </w:r>
        <w:r w:rsidRPr="008D3D2C">
          <w:rPr>
            <w:rFonts w:eastAsia="Times New Roman"/>
            <w:szCs w:val="24"/>
            <w:lang w:eastAsia="en-US"/>
          </w:rPr>
          <w:br/>
          <w:t>ΜΠΟΥΚΩΡΟΣ Χ. , σελ.</w:t>
        </w:r>
        <w:r w:rsidRPr="008D3D2C">
          <w:rPr>
            <w:rFonts w:eastAsia="Times New Roman"/>
            <w:szCs w:val="24"/>
            <w:lang w:eastAsia="en-US"/>
          </w:rPr>
          <w:br/>
          <w:t>ΞΥΔΑΚΗΣ Ν. , σελ.</w:t>
        </w:r>
        <w:r w:rsidRPr="008D3D2C">
          <w:rPr>
            <w:rFonts w:eastAsia="Times New Roman"/>
            <w:szCs w:val="24"/>
            <w:lang w:eastAsia="en-US"/>
          </w:rPr>
          <w:br/>
          <w:t>ΠΑΝΑΓΙΩΤΑΡΟΣ Η. , σελ.</w:t>
        </w:r>
        <w:r w:rsidRPr="008D3D2C">
          <w:rPr>
            <w:rFonts w:eastAsia="Times New Roman"/>
            <w:szCs w:val="24"/>
            <w:lang w:eastAsia="en-US"/>
          </w:rPr>
          <w:br/>
          <w:t>ΠΑΝΤΖΑΣ Γ. , σελ.</w:t>
        </w:r>
        <w:r w:rsidRPr="008D3D2C">
          <w:rPr>
            <w:rFonts w:eastAsia="Times New Roman"/>
            <w:szCs w:val="24"/>
            <w:lang w:eastAsia="en-US"/>
          </w:rPr>
          <w:br/>
          <w:t>ΠΑΠΑΔΟΠΟΥΛΟΣ Ν. , σελ.</w:t>
        </w:r>
        <w:r w:rsidRPr="008D3D2C">
          <w:rPr>
            <w:rFonts w:eastAsia="Times New Roman"/>
            <w:szCs w:val="24"/>
            <w:lang w:eastAsia="en-US"/>
          </w:rPr>
          <w:br/>
          <w:t>ΠΑΠΑΝΑΤΣΙΟΥ Α. , σελ.</w:t>
        </w:r>
        <w:r w:rsidRPr="008D3D2C">
          <w:rPr>
            <w:rFonts w:eastAsia="Times New Roman"/>
            <w:szCs w:val="24"/>
            <w:lang w:eastAsia="en-US"/>
          </w:rPr>
          <w:br/>
          <w:t>ΠΑΠΑΧΡΙΣΤΟΠΟΥΛΟΣ Α. , σελ.</w:t>
        </w:r>
        <w:r w:rsidRPr="008D3D2C">
          <w:rPr>
            <w:rFonts w:eastAsia="Times New Roman"/>
            <w:szCs w:val="24"/>
            <w:lang w:eastAsia="en-US"/>
          </w:rPr>
          <w:br/>
          <w:t>ΣΑΡΙΔΗΣ Ι. , σελ.</w:t>
        </w:r>
        <w:r w:rsidRPr="008D3D2C">
          <w:rPr>
            <w:rFonts w:eastAsia="Times New Roman"/>
            <w:szCs w:val="24"/>
            <w:lang w:eastAsia="en-US"/>
          </w:rPr>
          <w:br/>
          <w:t>ΣΑΧΙΝΙΔΗΣ Ι. , σελ.</w:t>
        </w:r>
        <w:r w:rsidRPr="008D3D2C">
          <w:rPr>
            <w:rFonts w:eastAsia="Times New Roman"/>
            <w:szCs w:val="24"/>
            <w:lang w:eastAsia="en-US"/>
          </w:rPr>
          <w:br/>
          <w:t>ΣΕΒΑΣΤΑΚΗΣ Δ. , σελ.</w:t>
        </w:r>
        <w:r w:rsidRPr="008D3D2C">
          <w:rPr>
            <w:rFonts w:eastAsia="Times New Roman"/>
            <w:szCs w:val="24"/>
            <w:lang w:eastAsia="en-US"/>
          </w:rPr>
          <w:br/>
          <w:t>ΣΗΦΑΚΗΣ Ι. , σελ.</w:t>
        </w:r>
        <w:r w:rsidRPr="008D3D2C">
          <w:rPr>
            <w:rFonts w:eastAsia="Times New Roman"/>
            <w:szCs w:val="24"/>
            <w:lang w:eastAsia="en-US"/>
          </w:rPr>
          <w:br/>
          <w:t>ΣΚΡΕΚΑΣ Κ. , σελ.</w:t>
        </w:r>
        <w:r w:rsidRPr="008D3D2C">
          <w:rPr>
            <w:rFonts w:eastAsia="Times New Roman"/>
            <w:szCs w:val="24"/>
            <w:lang w:eastAsia="en-US"/>
          </w:rPr>
          <w:br/>
          <w:t>ΣΤΑΘΑΚΗΣ Γ. , σελ.</w:t>
        </w:r>
        <w:r w:rsidRPr="008D3D2C">
          <w:rPr>
            <w:rFonts w:eastAsia="Times New Roman"/>
            <w:szCs w:val="24"/>
            <w:lang w:eastAsia="en-US"/>
          </w:rPr>
          <w:br/>
          <w:t>ΣΤΥΛΙΟΣ Γ. , σελ.</w:t>
        </w:r>
        <w:r w:rsidRPr="008D3D2C">
          <w:rPr>
            <w:rFonts w:eastAsia="Times New Roman"/>
            <w:szCs w:val="24"/>
            <w:lang w:eastAsia="en-US"/>
          </w:rPr>
          <w:br/>
          <w:t>ΤΖΑΒΑΡΑΣ Κ. , σελ.</w:t>
        </w:r>
        <w:r w:rsidRPr="008D3D2C">
          <w:rPr>
            <w:rFonts w:eastAsia="Times New Roman"/>
            <w:szCs w:val="24"/>
            <w:lang w:eastAsia="en-US"/>
          </w:rPr>
          <w:br/>
          <w:t>ΤΖΕΛΕΠΗΣ Μ. , σελ.</w:t>
        </w:r>
        <w:r w:rsidRPr="008D3D2C">
          <w:rPr>
            <w:rFonts w:eastAsia="Times New Roman"/>
            <w:szCs w:val="24"/>
            <w:lang w:eastAsia="en-US"/>
          </w:rPr>
          <w:br/>
          <w:t>ΤΖΟΥΦΗ Μ. , σελ.</w:t>
        </w:r>
        <w:r w:rsidRPr="008D3D2C">
          <w:rPr>
            <w:rFonts w:eastAsia="Times New Roman"/>
            <w:szCs w:val="24"/>
            <w:lang w:eastAsia="en-US"/>
          </w:rPr>
          <w:br/>
          <w:t>ΤΣΑΚΑΛΩΤΟΣ Ε. , σελ.</w:t>
        </w:r>
        <w:r w:rsidRPr="008D3D2C">
          <w:rPr>
            <w:rFonts w:eastAsia="Times New Roman"/>
            <w:szCs w:val="24"/>
            <w:lang w:eastAsia="en-US"/>
          </w:rPr>
          <w:br/>
          <w:t>ΦΑΜΕΛΛΟΣ Σ. , σελ.</w:t>
        </w:r>
        <w:r w:rsidRPr="008D3D2C">
          <w:rPr>
            <w:rFonts w:eastAsia="Times New Roman"/>
            <w:szCs w:val="24"/>
            <w:lang w:eastAsia="en-US"/>
          </w:rPr>
          <w:br/>
          <w:t>ΦΩΤΗΛΑΣ Ι. , σελ.</w:t>
        </w:r>
        <w:r w:rsidRPr="008D3D2C">
          <w:rPr>
            <w:rFonts w:eastAsia="Times New Roman"/>
            <w:szCs w:val="24"/>
            <w:lang w:eastAsia="en-US"/>
          </w:rPr>
          <w:br/>
        </w:r>
        <w:r w:rsidRPr="008D3D2C">
          <w:rPr>
            <w:rFonts w:eastAsia="Times New Roman"/>
            <w:szCs w:val="24"/>
            <w:lang w:eastAsia="en-US"/>
          </w:rPr>
          <w:br/>
          <w:t>Δ. ΠΑΡΕΜΒΑΣΕΙΣ:</w:t>
        </w:r>
        <w:r w:rsidRPr="008D3D2C">
          <w:rPr>
            <w:rFonts w:eastAsia="Times New Roman"/>
            <w:szCs w:val="24"/>
            <w:lang w:eastAsia="en-US"/>
          </w:rPr>
          <w:br/>
          <w:t>ΣΙΜΟΡΕΛΗΣ Χ. , σελ.</w:t>
        </w:r>
        <w:r w:rsidRPr="008D3D2C">
          <w:rPr>
            <w:rFonts w:eastAsia="Times New Roman"/>
            <w:szCs w:val="24"/>
            <w:lang w:eastAsia="en-US"/>
          </w:rPr>
          <w:br/>
        </w:r>
      </w:ins>
    </w:p>
    <w:p w14:paraId="3576E0DE"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3576E0DF"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 xml:space="preserve">ΙΖ΄ ΠΕΡΙΟΔΟΣ </w:t>
      </w:r>
    </w:p>
    <w:p w14:paraId="3576E0E0"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576E0E1"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ΣΥΝΟΔΟΣ Β΄</w:t>
      </w:r>
    </w:p>
    <w:p w14:paraId="3576E0E2"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ΣΥΝΕΔΡΙΑΣΗ ΡΣΤ΄</w:t>
      </w:r>
    </w:p>
    <w:p w14:paraId="3576E0E3"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lang w:val="en-US"/>
        </w:rPr>
        <w:t>M</w:t>
      </w:r>
      <w:r w:rsidRPr="00F330F5">
        <w:rPr>
          <w:rFonts w:eastAsia="Times New Roman" w:cs="Times New Roman"/>
          <w:szCs w:val="24"/>
        </w:rPr>
        <w:t xml:space="preserve">. </w:t>
      </w:r>
      <w:r>
        <w:rPr>
          <w:rFonts w:eastAsia="Times New Roman" w:cs="Times New Roman"/>
          <w:szCs w:val="24"/>
        </w:rPr>
        <w:t>Τρίτη 11 Απριλίου 2017</w:t>
      </w:r>
    </w:p>
    <w:p w14:paraId="3576E0E4" w14:textId="77777777" w:rsidR="009D30F2" w:rsidRDefault="008D3D2C">
      <w:pPr>
        <w:spacing w:after="0" w:line="600" w:lineRule="auto"/>
        <w:ind w:firstLine="720"/>
        <w:jc w:val="both"/>
        <w:rPr>
          <w:rFonts w:eastAsia="Times New Roman" w:cs="Times New Roman"/>
          <w:b/>
          <w:szCs w:val="24"/>
        </w:rPr>
      </w:pPr>
      <w:r>
        <w:rPr>
          <w:rFonts w:eastAsia="Times New Roman" w:cs="Times New Roman"/>
          <w:szCs w:val="24"/>
        </w:rPr>
        <w:t xml:space="preserve">Αθήνα, σήμερα στις 11 Απριλίου 2017 </w:t>
      </w:r>
      <w:r>
        <w:rPr>
          <w:rFonts w:eastAsia="Times New Roman" w:cs="Times New Roman"/>
          <w:szCs w:val="24"/>
        </w:rPr>
        <w:t xml:space="preserve">Μεγάλη </w:t>
      </w:r>
      <w:r>
        <w:rPr>
          <w:rFonts w:eastAsia="Times New Roman" w:cs="Times New Roman"/>
          <w:szCs w:val="24"/>
        </w:rPr>
        <w:t>Τρίτη και ώρα 13.09΄</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905DA1">
        <w:rPr>
          <w:rFonts w:eastAsia="Times New Roman" w:cs="Times New Roman"/>
          <w:b/>
          <w:szCs w:val="24"/>
        </w:rPr>
        <w:t>ΑΝΑΣΤΑΣΙΑΣ ΧΡΙΣΤΟΔΟΥΛΟΠΟΥΛΟΥ</w:t>
      </w:r>
      <w:r>
        <w:rPr>
          <w:rFonts w:eastAsia="Times New Roman" w:cs="Times New Roman"/>
          <w:szCs w:val="24"/>
        </w:rPr>
        <w:t xml:space="preserve">. </w:t>
      </w:r>
    </w:p>
    <w:p w14:paraId="3576E0E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αρχίζει η</w:t>
      </w:r>
      <w:r>
        <w:rPr>
          <w:rFonts w:eastAsia="Times New Roman" w:cs="Times New Roman"/>
          <w:szCs w:val="24"/>
        </w:rPr>
        <w:t xml:space="preserve"> συνεδρίαση. </w:t>
      </w:r>
    </w:p>
    <w:p w14:paraId="3576E0E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3576E0E7" w14:textId="77777777" w:rsidR="009D30F2" w:rsidRDefault="008D3D2C">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576E0E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«Τροποποιήσεις διατάξεων της δασικής νομοθε</w:t>
      </w:r>
      <w:r>
        <w:rPr>
          <w:rFonts w:eastAsia="Times New Roman" w:cs="Times New Roman"/>
          <w:szCs w:val="24"/>
        </w:rPr>
        <w:t>σίας και άλλες διατάξεις».</w:t>
      </w:r>
    </w:p>
    <w:p w14:paraId="3576E0E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στον ομιλητή από τον κατάλογο που έχει σειρά. Είναι ο κ. Σταύρος </w:t>
      </w:r>
      <w:proofErr w:type="spellStart"/>
      <w:r>
        <w:rPr>
          <w:rFonts w:eastAsia="Times New Roman" w:cs="Times New Roman"/>
          <w:szCs w:val="24"/>
        </w:rPr>
        <w:t>Αραχωβίτης</w:t>
      </w:r>
      <w:proofErr w:type="spellEnd"/>
      <w:r>
        <w:rPr>
          <w:rFonts w:eastAsia="Times New Roman" w:cs="Times New Roman"/>
          <w:szCs w:val="24"/>
        </w:rPr>
        <w:t xml:space="preserve">. </w:t>
      </w:r>
    </w:p>
    <w:p w14:paraId="3576E0EA" w14:textId="77777777" w:rsidR="009D30F2" w:rsidRDefault="008D3D2C">
      <w:pPr>
        <w:spacing w:after="0" w:line="600" w:lineRule="auto"/>
        <w:ind w:firstLine="720"/>
        <w:jc w:val="both"/>
        <w:rPr>
          <w:rFonts w:eastAsia="Times New Roman" w:cs="Times New Roman"/>
          <w:b/>
          <w:szCs w:val="24"/>
        </w:rPr>
      </w:pPr>
      <w:r>
        <w:rPr>
          <w:rFonts w:eastAsia="Times New Roman" w:cs="Times New Roman"/>
          <w:szCs w:val="24"/>
        </w:rPr>
        <w:lastRenderedPageBreak/>
        <w:t xml:space="preserve">Ελάτε, κύριε </w:t>
      </w:r>
      <w:proofErr w:type="spellStart"/>
      <w:r>
        <w:rPr>
          <w:rFonts w:eastAsia="Times New Roman" w:cs="Times New Roman"/>
          <w:szCs w:val="24"/>
        </w:rPr>
        <w:t>Αραχωβίτη</w:t>
      </w:r>
      <w:proofErr w:type="spellEnd"/>
      <w:r>
        <w:rPr>
          <w:rFonts w:eastAsia="Times New Roman" w:cs="Times New Roman"/>
          <w:szCs w:val="24"/>
        </w:rPr>
        <w:t xml:space="preserve">, έχετε </w:t>
      </w:r>
      <w:r>
        <w:rPr>
          <w:rFonts w:eastAsia="Times New Roman" w:cs="Times New Roman"/>
          <w:szCs w:val="24"/>
        </w:rPr>
        <w:t xml:space="preserve">χρόνο </w:t>
      </w:r>
      <w:r>
        <w:rPr>
          <w:rFonts w:eastAsia="Times New Roman" w:cs="Times New Roman"/>
          <w:szCs w:val="24"/>
        </w:rPr>
        <w:t>επτά λεπτ</w:t>
      </w:r>
      <w:r>
        <w:rPr>
          <w:rFonts w:eastAsia="Times New Roman" w:cs="Times New Roman"/>
          <w:szCs w:val="24"/>
        </w:rPr>
        <w:t>ών</w:t>
      </w:r>
      <w:r>
        <w:rPr>
          <w:rFonts w:eastAsia="Times New Roman" w:cs="Times New Roman"/>
          <w:szCs w:val="24"/>
        </w:rPr>
        <w:t xml:space="preserve">. </w:t>
      </w:r>
    </w:p>
    <w:p w14:paraId="3576E0E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κυρία Πρόεδρε.</w:t>
      </w:r>
    </w:p>
    <w:p w14:paraId="3576E0E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w:t>
      </w:r>
      <w:r>
        <w:rPr>
          <w:rFonts w:eastAsia="Times New Roman" w:cs="Times New Roman"/>
          <w:szCs w:val="24"/>
        </w:rPr>
        <w:t xml:space="preserve">ε μου να ξεκινήσω την ομιλία μου αναφερόμενος στην τροπολογία με γενικό αριθμό 1009 και ειδικό 125, η οποία αναφέρεται στην τροποποίηση ορισμένων διατάξεων του Αλιευτικού Κώδικα. </w:t>
      </w:r>
    </w:p>
    <w:p w14:paraId="3576E0E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Η αναμόρφωση του θεσμικού πλαισίου εκμετάλλευσης των ιχθυοτρόφων υδάτων των </w:t>
      </w:r>
      <w:r>
        <w:rPr>
          <w:rFonts w:eastAsia="Times New Roman" w:cs="Times New Roman"/>
          <w:szCs w:val="24"/>
        </w:rPr>
        <w:t>εσωτερικών υδάτων της χώρας, δηλαδή λιμνοθάλασσες και λίμνες, επιβάλλεται από το γεγονός ότι αυτά αποτελούν παραγωγικά οικοσυστήματα, εκ των οποίων τα περισσότερα είναι προστατευόμενα, και ασκούνται παραδοσιακές αλιευτικές εκμεταλλεύσεις από όπου εξάγονται</w:t>
      </w:r>
      <w:r>
        <w:rPr>
          <w:rFonts w:eastAsia="Times New Roman" w:cs="Times New Roman"/>
          <w:szCs w:val="24"/>
        </w:rPr>
        <w:t xml:space="preserve"> αλιεύματα εξαιρετικής ποιότητας. Ο τρόπος διαχείρισής τους ανάγεται</w:t>
      </w:r>
      <w:r>
        <w:rPr>
          <w:rFonts w:eastAsia="Times New Roman" w:cs="Times New Roman"/>
          <w:szCs w:val="24"/>
        </w:rPr>
        <w:t>,</w:t>
      </w:r>
      <w:r>
        <w:rPr>
          <w:rFonts w:eastAsia="Times New Roman" w:cs="Times New Roman"/>
          <w:szCs w:val="24"/>
        </w:rPr>
        <w:t xml:space="preserve"> με την υφιστάμενη νομοθεσία</w:t>
      </w:r>
      <w:r>
        <w:rPr>
          <w:rFonts w:eastAsia="Times New Roman" w:cs="Times New Roman"/>
          <w:szCs w:val="24"/>
        </w:rPr>
        <w:t>,</w:t>
      </w:r>
      <w:r>
        <w:rPr>
          <w:rFonts w:eastAsia="Times New Roman" w:cs="Times New Roman"/>
          <w:szCs w:val="24"/>
        </w:rPr>
        <w:t xml:space="preserve"> στα δεδομένα του 1970</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που ψηφίστηκε ο Αλιευτικός Κώδικας 4420 του ’70, που πολύ απέχει από τις σύγχρονες απαιτήσεις και τις αλλαγές που έχουν συντελεστεί </w:t>
      </w:r>
      <w:r>
        <w:rPr>
          <w:rFonts w:eastAsia="Times New Roman" w:cs="Times New Roman"/>
          <w:szCs w:val="24"/>
        </w:rPr>
        <w:t>στα χρόνια.</w:t>
      </w:r>
    </w:p>
    <w:p w14:paraId="3576E0E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Κεντρικοί στόχοι, λοιπόν, των τροποποιήσεων είναι: Πρώτον, η εξυγίανση της λειτουργίας των μισθωτών αλιευτικών συνεταιρισμών. Δεύτερον, η οχύρωση της βιωσιμότητας των αλιευτικών εκμεταλλεύσεων χωρίς, όμως, την πρόκληση δαπάνης στον κρατικό προϋ</w:t>
      </w:r>
      <w:r>
        <w:rPr>
          <w:rFonts w:eastAsia="Times New Roman" w:cs="Times New Roman"/>
          <w:szCs w:val="24"/>
        </w:rPr>
        <w:t xml:space="preserve">πολογισμό από την παρούσα τροποποίηση. Τρίτον, η διευκόλυνση υλοποίησης των απαιτούμενων παρεμβάσεων </w:t>
      </w:r>
      <w:r>
        <w:rPr>
          <w:rFonts w:eastAsia="Times New Roman" w:cs="Times New Roman"/>
          <w:szCs w:val="24"/>
        </w:rPr>
        <w:lastRenderedPageBreak/>
        <w:t xml:space="preserve">σε υλικοτεχνικές εγκαταστάσεις υποστήριξης της δραστηριότητας των δημόσιων ιχθυοτροφείων. </w:t>
      </w:r>
    </w:p>
    <w:p w14:paraId="3576E0E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 τους ανωτέρω λόγους παρακαλώ τον κύριο Υπουργό όπως κάνει δε</w:t>
      </w:r>
      <w:r>
        <w:rPr>
          <w:rFonts w:eastAsia="Times New Roman" w:cs="Times New Roman"/>
          <w:szCs w:val="24"/>
        </w:rPr>
        <w:t>κτή την τροπολογία και τους κυρίους συναδέλφους όλων των κομμάτων να τη στηρίξουν.</w:t>
      </w:r>
    </w:p>
    <w:p w14:paraId="3576E0F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συζητούμενο νομοσχέδιο είναι προϊόν σοβαρής προσπάθειας να ρυθμιστούν συγκεκριμένα θέματα που αφορούν την αγροτική γη. Έρχεται να προσαρμόσει τη νομοθεσία στην πραγματικό</w:t>
      </w:r>
      <w:r>
        <w:rPr>
          <w:rFonts w:eastAsia="Times New Roman" w:cs="Times New Roman"/>
          <w:szCs w:val="24"/>
        </w:rPr>
        <w:t xml:space="preserve">τητα, αγροτική και οικονομική, γεγονός που δεν τόλμησε να επιχειρήσει καμμία άλλη κυβέρνηση μέχρι σήμερα. </w:t>
      </w:r>
    </w:p>
    <w:p w14:paraId="3576E0F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μας κάνει ιδιαίτερη εντύπωση, κυρίες και κύριοι συνάδελφοι, να βλέπουμε εδώ συναδέλφους να χύνουν κροκοδείλια δάκρυα</w:t>
      </w:r>
      <w:r>
        <w:rPr>
          <w:rFonts w:eastAsia="Times New Roman" w:cs="Times New Roman"/>
          <w:szCs w:val="24"/>
        </w:rPr>
        <w:t>,</w:t>
      </w:r>
      <w:r>
        <w:rPr>
          <w:rFonts w:eastAsia="Times New Roman" w:cs="Times New Roman"/>
          <w:szCs w:val="24"/>
        </w:rPr>
        <w:t xml:space="preserve"> είτε για τους αγρότες είτε </w:t>
      </w:r>
      <w:r>
        <w:rPr>
          <w:rFonts w:eastAsia="Times New Roman" w:cs="Times New Roman"/>
          <w:szCs w:val="24"/>
        </w:rPr>
        <w:t xml:space="preserve">για το δάσος. </w:t>
      </w:r>
    </w:p>
    <w:p w14:paraId="3576E0F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Εδώ δεν ήσασταν, κυρίες και κύριοι συνάδελφοι της Αντιπολίτευσης, με τα κόμματά σας σαράντα χρόνια τώρα; Γιατί δεν τολμήσατε να λύσετε τα προβλήματα, να βάλετε τον </w:t>
      </w:r>
      <w:proofErr w:type="spellStart"/>
      <w:r>
        <w:rPr>
          <w:rFonts w:eastAsia="Times New Roman" w:cs="Times New Roman"/>
          <w:szCs w:val="24"/>
        </w:rPr>
        <w:t>δάκτυλον</w:t>
      </w:r>
      <w:proofErr w:type="spellEnd"/>
      <w:r>
        <w:rPr>
          <w:rFonts w:eastAsia="Times New Roman" w:cs="Times New Roman"/>
          <w:szCs w:val="24"/>
        </w:rPr>
        <w:t xml:space="preserve"> επί τον τύπον των ήλων; Να σας πω, όμως, εγώ γιατί. Γιατί προτιμούσα</w:t>
      </w:r>
      <w:r>
        <w:rPr>
          <w:rFonts w:eastAsia="Times New Roman" w:cs="Times New Roman"/>
          <w:szCs w:val="24"/>
        </w:rPr>
        <w:t xml:space="preserve">τε να έχετε ομήρους τους αγρότες και να εκτρέφετε ένα πελατειακό σύστημα, που έφερε ως εδώ που έφερε τη χώρα. </w:t>
      </w:r>
    </w:p>
    <w:p w14:paraId="3576E0F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Η πορεία της αγροτικής γης μετά τον πόλεμο μπορεί να χαρακτηριστεί από διακριτές περιόδους, που επιχειρείται ορθά από το παρόν νομοσχέδιο να </w:t>
      </w:r>
      <w:r>
        <w:rPr>
          <w:rFonts w:eastAsia="Times New Roman" w:cs="Times New Roman"/>
          <w:szCs w:val="24"/>
        </w:rPr>
        <w:lastRenderedPageBreak/>
        <w:t>διαχ</w:t>
      </w:r>
      <w:r>
        <w:rPr>
          <w:rFonts w:eastAsia="Times New Roman" w:cs="Times New Roman"/>
          <w:szCs w:val="24"/>
        </w:rPr>
        <w:t>ωριστούν. Η εκμηχάνιση της γεωργίας μετά τον πόλεμο ήταν αυτή που στήριξε τη χώρα μας στα δύσκολα χρόνια της Κατοχής και τα μετεμφυλιακά. Στην περίοδο αυτή ο αγροτικός πληθυσμός τ</w:t>
      </w:r>
      <w:r>
        <w:rPr>
          <w:rFonts w:eastAsia="Times New Roman" w:cs="Times New Roman"/>
          <w:szCs w:val="24"/>
        </w:rPr>
        <w:t>ή</w:t>
      </w:r>
      <w:r>
        <w:rPr>
          <w:rFonts w:eastAsia="Times New Roman" w:cs="Times New Roman"/>
          <w:szCs w:val="24"/>
        </w:rPr>
        <w:t>ς υπαίθρου άδραξε την τεχνολογική πρόοδο αναζητώντας τον τρόπο να στηρίξει τ</w:t>
      </w:r>
      <w:r>
        <w:rPr>
          <w:rFonts w:eastAsia="Times New Roman" w:cs="Times New Roman"/>
          <w:szCs w:val="24"/>
        </w:rPr>
        <w:t xml:space="preserve">ην παραγωγή, τη διατροφική ασφάλεια, τη βιωσιμότητα των οικονομιών στην ύπαιθρο και να αποτρέψει τον ξενιτεμό. </w:t>
      </w:r>
    </w:p>
    <w:p w14:paraId="3576E0F4" w14:textId="77777777" w:rsidR="009D30F2" w:rsidRDefault="008D3D2C">
      <w:pPr>
        <w:spacing w:after="0" w:line="600" w:lineRule="auto"/>
        <w:ind w:firstLine="720"/>
        <w:jc w:val="both"/>
        <w:rPr>
          <w:rFonts w:eastAsia="Times New Roman"/>
          <w:szCs w:val="24"/>
        </w:rPr>
      </w:pPr>
      <w:r>
        <w:rPr>
          <w:rFonts w:eastAsia="Times New Roman"/>
          <w:szCs w:val="24"/>
        </w:rPr>
        <w:t>Ασφαλώς η μαζική χρήση των γεωργικών μηχανημάτων διαμόρφωσε τους αγρούς, καθόρισε τα περιθώρια, δάμασε τις άτακτες άκρες των χωραφιών και</w:t>
      </w:r>
      <w:r>
        <w:rPr>
          <w:rFonts w:eastAsia="Times New Roman"/>
          <w:szCs w:val="24"/>
        </w:rPr>
        <w:t>,</w:t>
      </w:r>
      <w:r>
        <w:rPr>
          <w:rFonts w:eastAsia="Times New Roman"/>
          <w:szCs w:val="24"/>
        </w:rPr>
        <w:t xml:space="preserve"> σε τε</w:t>
      </w:r>
      <w:r>
        <w:rPr>
          <w:rFonts w:eastAsia="Times New Roman"/>
          <w:szCs w:val="24"/>
        </w:rPr>
        <w:t>λική ανάλυση</w:t>
      </w:r>
      <w:r>
        <w:rPr>
          <w:rFonts w:eastAsia="Times New Roman"/>
          <w:szCs w:val="24"/>
        </w:rPr>
        <w:t>,</w:t>
      </w:r>
      <w:r>
        <w:rPr>
          <w:rFonts w:eastAsia="Times New Roman"/>
          <w:szCs w:val="24"/>
        </w:rPr>
        <w:t xml:space="preserve"> διαμόρφωσε τελικά το θαυμαστό και πολυποίκιλο αγροτικό τοπίο της χώρας μας.</w:t>
      </w:r>
    </w:p>
    <w:p w14:paraId="3576E0F5" w14:textId="77777777" w:rsidR="009D30F2" w:rsidRDefault="008D3D2C">
      <w:pPr>
        <w:spacing w:after="0" w:line="600" w:lineRule="auto"/>
        <w:ind w:firstLine="720"/>
        <w:jc w:val="both"/>
        <w:rPr>
          <w:rFonts w:eastAsia="Times New Roman"/>
          <w:szCs w:val="24"/>
        </w:rPr>
      </w:pPr>
      <w:r>
        <w:rPr>
          <w:rFonts w:eastAsia="Times New Roman"/>
          <w:szCs w:val="24"/>
        </w:rPr>
        <w:t>Έτσι, λοιπόν, με το άρθρο 2, που αφορά αυτήν ακριβώς την εκμετάλλευση εκτάσεων δασικού χαρακτήρα</w:t>
      </w:r>
      <w:r>
        <w:rPr>
          <w:rFonts w:eastAsia="Times New Roman"/>
          <w:szCs w:val="24"/>
        </w:rPr>
        <w:t>,</w:t>
      </w:r>
      <w:r>
        <w:rPr>
          <w:rFonts w:eastAsia="Times New Roman"/>
          <w:szCs w:val="24"/>
        </w:rPr>
        <w:t xml:space="preserve"> που εκχερσώθηκαν προ του 1975, δίνεται η ευκαιρία με πολύ μικρό τίμη</w:t>
      </w:r>
      <w:r>
        <w:rPr>
          <w:rFonts w:eastAsia="Times New Roman"/>
          <w:szCs w:val="24"/>
        </w:rPr>
        <w:t>μα εξαγοράς -μειώνεται στο 1/4 της αντικειμενικής- να δοθεί μια αντικειμενική και ταυτόχρονα δίκαιη λύση για τις εκτάσεις που εμφανίζονται ως δασικές στις αεροφωτογραφίες του 1945. Διευκολύνονται ακόμα οι γεωργοί που χρησιμοποιούν για πολλές δεκαετίες αυτέ</w:t>
      </w:r>
      <w:r>
        <w:rPr>
          <w:rFonts w:eastAsia="Times New Roman"/>
          <w:szCs w:val="24"/>
        </w:rPr>
        <w:t>ς τις εκτάσεις, με τη δυνατότητα το τίμημα να καταβάλλεται σε εκατό δόσεις, με ελάχιστη καταβολή τα 30 ευρώ.</w:t>
      </w:r>
    </w:p>
    <w:p w14:paraId="3576E0F6" w14:textId="77777777" w:rsidR="009D30F2" w:rsidRDefault="008D3D2C">
      <w:pPr>
        <w:spacing w:after="0" w:line="600" w:lineRule="auto"/>
        <w:ind w:firstLine="720"/>
        <w:jc w:val="both"/>
        <w:rPr>
          <w:rFonts w:eastAsia="Times New Roman"/>
          <w:szCs w:val="24"/>
        </w:rPr>
      </w:pPr>
      <w:r>
        <w:rPr>
          <w:rFonts w:eastAsia="Times New Roman"/>
          <w:szCs w:val="24"/>
        </w:rPr>
        <w:lastRenderedPageBreak/>
        <w:t>Ακόμα</w:t>
      </w:r>
      <w:r>
        <w:rPr>
          <w:rFonts w:eastAsia="Times New Roman"/>
          <w:szCs w:val="24"/>
        </w:rPr>
        <w:t>,</w:t>
      </w:r>
      <w:r>
        <w:rPr>
          <w:rFonts w:eastAsia="Times New Roman"/>
          <w:szCs w:val="24"/>
        </w:rPr>
        <w:t xml:space="preserve"> με το ίδιο άρθρο, το άρθρο 2, επιτρέπονται και </w:t>
      </w:r>
      <w:proofErr w:type="spellStart"/>
      <w:r>
        <w:rPr>
          <w:rFonts w:eastAsia="Times New Roman"/>
          <w:szCs w:val="24"/>
        </w:rPr>
        <w:t>μικροεγκαταστάσεις</w:t>
      </w:r>
      <w:proofErr w:type="spellEnd"/>
      <w:r>
        <w:rPr>
          <w:rFonts w:eastAsia="Times New Roman"/>
          <w:szCs w:val="24"/>
        </w:rPr>
        <w:t xml:space="preserve"> που εξυπηρετούν την αγροτική καλλιέργεια και βρίσκονται μέσα στις εκτάσεις</w:t>
      </w:r>
      <w:r>
        <w:rPr>
          <w:rFonts w:eastAsia="Times New Roman"/>
          <w:szCs w:val="24"/>
        </w:rPr>
        <w:t xml:space="preserve"> αυτές. Μπορεί για τις προ του 1975, λοιπόν, εκχερσωμένες εκτάσεις, όπως είπαμε, η διαδικασία να γίνεται πολύ απλή, αλλά με το άρθρο 4, για τις εκτάσεις που εκχερσώθηκαν μετά το 1975 έως το 2007 </w:t>
      </w:r>
      <w:r>
        <w:rPr>
          <w:rFonts w:eastAsia="Times New Roman"/>
          <w:szCs w:val="24"/>
        </w:rPr>
        <w:t>–</w:t>
      </w:r>
      <w:r>
        <w:rPr>
          <w:rFonts w:eastAsia="Times New Roman"/>
          <w:szCs w:val="24"/>
        </w:rPr>
        <w:t>παρ</w:t>
      </w:r>
      <w:r>
        <w:rPr>
          <w:rFonts w:eastAsia="Times New Roman"/>
          <w:szCs w:val="24"/>
        </w:rPr>
        <w:t xml:space="preserve">’ </w:t>
      </w:r>
      <w:r>
        <w:rPr>
          <w:rFonts w:eastAsia="Times New Roman"/>
          <w:szCs w:val="24"/>
        </w:rPr>
        <w:t xml:space="preserve">όλο που το συνολικό τίμημα, δηλαδή η δαπάνη αναδάσωσης </w:t>
      </w:r>
      <w:r>
        <w:rPr>
          <w:rFonts w:eastAsia="Times New Roman"/>
          <w:szCs w:val="24"/>
        </w:rPr>
        <w:t>και το αντάλλαγμα χρήσης, είναι μεγαλύτερο προφανώς από τα προ του ’75- υπάρχουν οι ανάλογες διευκολύνσεις των εκατό δόσεων και των 30 ευρώ ως ελάχιστη καταβολή.</w:t>
      </w:r>
    </w:p>
    <w:p w14:paraId="3576E0F7" w14:textId="77777777" w:rsidR="009D30F2" w:rsidRDefault="008D3D2C">
      <w:pPr>
        <w:spacing w:after="0" w:line="600" w:lineRule="auto"/>
        <w:ind w:firstLine="720"/>
        <w:jc w:val="both"/>
        <w:rPr>
          <w:rFonts w:eastAsia="Times New Roman"/>
          <w:szCs w:val="24"/>
        </w:rPr>
      </w:pPr>
      <w:r>
        <w:rPr>
          <w:rFonts w:eastAsia="Times New Roman"/>
          <w:szCs w:val="24"/>
        </w:rPr>
        <w:t>Τώρα, με το άρθρο 4 καταργείται η αναγκαιότητα για οικονομοτεχνική μελέτη για εκτάσεις</w:t>
      </w:r>
      <w:r>
        <w:rPr>
          <w:rFonts w:eastAsia="Times New Roman"/>
          <w:szCs w:val="24"/>
        </w:rPr>
        <w:t>,</w:t>
      </w:r>
      <w:r>
        <w:rPr>
          <w:rFonts w:eastAsia="Times New Roman"/>
          <w:szCs w:val="24"/>
        </w:rPr>
        <w:t xml:space="preserve"> οι οπο</w:t>
      </w:r>
      <w:r>
        <w:rPr>
          <w:rFonts w:eastAsia="Times New Roman"/>
          <w:szCs w:val="24"/>
        </w:rPr>
        <w:t xml:space="preserve">ίες είναι ενταγμένες, καλλιεργούνται και δηλώνονται στο ΟΣΔΕ. Έτσι, αναγνωρίζεται από τον νομοθέτη το γεγονός της βιωσιμότητας ότι εξασφαλίζεται μέσω της δήλωσης στο ΟΣΔΕ και ο αγρότης γλιτώνει πολυδάπανες και γραφειοκρατικές διαδικασίες, που επιβάλλονταν </w:t>
      </w:r>
      <w:r>
        <w:rPr>
          <w:rFonts w:eastAsia="Times New Roman"/>
          <w:szCs w:val="24"/>
        </w:rPr>
        <w:t xml:space="preserve">από τον νόμο του 2014. Και πάλι, όμως, στο άρθρο 2 επιτρέπονται </w:t>
      </w:r>
      <w:proofErr w:type="spellStart"/>
      <w:r>
        <w:rPr>
          <w:rFonts w:eastAsia="Times New Roman"/>
          <w:szCs w:val="24"/>
        </w:rPr>
        <w:t>μικροεγκαταστάσεις</w:t>
      </w:r>
      <w:proofErr w:type="spellEnd"/>
      <w:r>
        <w:rPr>
          <w:rFonts w:eastAsia="Times New Roman"/>
          <w:szCs w:val="24"/>
        </w:rPr>
        <w:t xml:space="preserve"> που εξυπηρετούν την αγροτική καλλιέργεια.</w:t>
      </w:r>
    </w:p>
    <w:p w14:paraId="3576E0F8" w14:textId="77777777" w:rsidR="009D30F2" w:rsidRDefault="008D3D2C">
      <w:pPr>
        <w:spacing w:after="0" w:line="600" w:lineRule="auto"/>
        <w:ind w:firstLine="720"/>
        <w:jc w:val="both"/>
        <w:rPr>
          <w:rFonts w:eastAsia="Times New Roman"/>
          <w:szCs w:val="24"/>
        </w:rPr>
      </w:pPr>
      <w:r>
        <w:rPr>
          <w:rFonts w:eastAsia="Times New Roman"/>
          <w:szCs w:val="24"/>
        </w:rPr>
        <w:t xml:space="preserve">Με το άρθρο 3 </w:t>
      </w:r>
      <w:proofErr w:type="spellStart"/>
      <w:r>
        <w:rPr>
          <w:rFonts w:eastAsia="Times New Roman"/>
          <w:szCs w:val="24"/>
        </w:rPr>
        <w:t>χωροθετούνται</w:t>
      </w:r>
      <w:proofErr w:type="spellEnd"/>
      <w:r>
        <w:rPr>
          <w:rFonts w:eastAsia="Times New Roman"/>
          <w:szCs w:val="24"/>
        </w:rPr>
        <w:t xml:space="preserve"> υδατοκαλλιέργειες, οι χερσαίες εγκαταστάσεις επί δασικού χαρακτήρα, ώστε αυτές οι επιχειρήσεις που </w:t>
      </w:r>
      <w:r>
        <w:rPr>
          <w:rFonts w:eastAsia="Times New Roman"/>
          <w:szCs w:val="24"/>
        </w:rPr>
        <w:t>λειτουργούν κυρίως δίπλα στα ποτάμια μας και τροφοδοτούν με εξαιρετικά αλιεύματα και προϊόντα, να πάψουν να είναι σε ένα καθεστώς ημιπαρανομίας και ομηρίας.</w:t>
      </w:r>
    </w:p>
    <w:p w14:paraId="3576E0F9" w14:textId="77777777" w:rsidR="009D30F2" w:rsidRDefault="008D3D2C">
      <w:pPr>
        <w:spacing w:after="0" w:line="600" w:lineRule="auto"/>
        <w:ind w:firstLine="720"/>
        <w:jc w:val="both"/>
        <w:rPr>
          <w:rFonts w:eastAsia="Times New Roman"/>
          <w:szCs w:val="24"/>
        </w:rPr>
      </w:pPr>
      <w:r>
        <w:rPr>
          <w:rFonts w:eastAsia="Times New Roman"/>
          <w:szCs w:val="24"/>
        </w:rPr>
        <w:lastRenderedPageBreak/>
        <w:t>Με το άρθρο 6 που αφορά ρυθμίσεις για τους δασωμένους αγρούς, εισάγονται ρυθμίσεις οι οποίες αντιμε</w:t>
      </w:r>
      <w:r>
        <w:rPr>
          <w:rFonts w:eastAsia="Times New Roman"/>
          <w:szCs w:val="24"/>
        </w:rPr>
        <w:t xml:space="preserve">τωπίζουν ένα μεγάλο μέρος των προβλημάτων που θα πρέπει να αντιμετωπιστούν, όμως, άμεσα και αφορούν τις δασωμένες εκτάσεις που καλλιεργούντο μέχρι το 1945. </w:t>
      </w:r>
    </w:p>
    <w:p w14:paraId="3576E0FA" w14:textId="77777777" w:rsidR="009D30F2" w:rsidRDefault="008D3D2C">
      <w:pPr>
        <w:spacing w:after="0" w:line="600" w:lineRule="auto"/>
        <w:ind w:firstLine="720"/>
        <w:jc w:val="both"/>
        <w:rPr>
          <w:rFonts w:eastAsia="Times New Roman"/>
          <w:szCs w:val="24"/>
        </w:rPr>
      </w:pPr>
      <w:r>
        <w:rPr>
          <w:rFonts w:eastAsia="Times New Roman"/>
          <w:szCs w:val="24"/>
        </w:rPr>
        <w:t>Με το νομοσχέδιο αυτό, λοιπόν, επιλύονται πολλά από τα προβλήματα που έχουν συσσωρευτεί τόσα χρόνια</w:t>
      </w:r>
      <w:r>
        <w:rPr>
          <w:rFonts w:eastAsia="Times New Roman"/>
          <w:szCs w:val="24"/>
        </w:rPr>
        <w:t xml:space="preserve"> και αναδείχθηκαν με την ανάρτηση των δασικών χαρτών. Δεν είναι προβλήματα που δημιούργησαν οι δασικοί χάρτες, απλά αναδείχθηκαν τώρα.</w:t>
      </w:r>
    </w:p>
    <w:p w14:paraId="3576E0FB" w14:textId="77777777" w:rsidR="009D30F2" w:rsidRDefault="008D3D2C">
      <w:pPr>
        <w:spacing w:after="0" w:line="600" w:lineRule="auto"/>
        <w:ind w:firstLine="720"/>
        <w:jc w:val="both"/>
        <w:rPr>
          <w:rFonts w:eastAsia="Times New Roman"/>
          <w:szCs w:val="24"/>
        </w:rPr>
      </w:pPr>
      <w:r>
        <w:rPr>
          <w:rFonts w:eastAsia="Times New Roman"/>
          <w:szCs w:val="24"/>
        </w:rPr>
        <w:t>Τώρα μένει οι εμπλεκόμενοι στην παραγωγική διαδικασία, οι δασολόγοι και οι αγρότες, να κατανοήσουν τα εργαλεία</w:t>
      </w:r>
      <w:r>
        <w:rPr>
          <w:rFonts w:eastAsia="Times New Roman"/>
          <w:szCs w:val="24"/>
        </w:rPr>
        <w:t>,</w:t>
      </w:r>
      <w:r>
        <w:rPr>
          <w:rFonts w:eastAsia="Times New Roman"/>
          <w:szCs w:val="24"/>
        </w:rPr>
        <w:t xml:space="preserve"> τα οποία </w:t>
      </w:r>
      <w:r>
        <w:rPr>
          <w:rFonts w:eastAsia="Times New Roman"/>
          <w:szCs w:val="24"/>
        </w:rPr>
        <w:t>έχουν στη διάθεσή τους, προκειμένου να ολοκληρωθεί ομαλά το έργο των δασικών χαρτών, να σπάσει το καθεστώς ομηρίας για τους αγρότες και να συνεχιστεί απρόσκοπτα η καταβολή των επιδοτήσεων.</w:t>
      </w:r>
    </w:p>
    <w:p w14:paraId="3576E0FC" w14:textId="77777777" w:rsidR="009D30F2" w:rsidRDefault="008D3D2C">
      <w:pPr>
        <w:spacing w:after="0" w:line="600" w:lineRule="auto"/>
        <w:ind w:firstLine="720"/>
        <w:jc w:val="both"/>
        <w:rPr>
          <w:rFonts w:eastAsia="Times New Roman"/>
          <w:szCs w:val="24"/>
        </w:rPr>
      </w:pPr>
      <w:r>
        <w:rPr>
          <w:rFonts w:eastAsia="Times New Roman"/>
          <w:szCs w:val="24"/>
        </w:rPr>
        <w:t>Σας ευχαριστώ πολύ.</w:t>
      </w:r>
    </w:p>
    <w:p w14:paraId="3576E0FD" w14:textId="77777777" w:rsidR="009D30F2" w:rsidRDefault="008D3D2C">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3576E0FE" w14:textId="77777777" w:rsidR="009D30F2" w:rsidRDefault="008D3D2C">
      <w:pPr>
        <w:widowControl w:val="0"/>
        <w:autoSpaceDE w:val="0"/>
        <w:autoSpaceDN w:val="0"/>
        <w:adjustRightInd w:val="0"/>
        <w:spacing w:after="0" w:line="600" w:lineRule="auto"/>
        <w:ind w:firstLine="720"/>
        <w:jc w:val="both"/>
        <w:rPr>
          <w:rFonts w:eastAsia="Times New Roman"/>
          <w:b/>
          <w:bCs/>
          <w:szCs w:val="24"/>
        </w:rPr>
      </w:pPr>
      <w:r>
        <w:rPr>
          <w:rFonts w:eastAsia="Times New Roman" w:cs="Times New Roman"/>
          <w:b/>
          <w:bCs/>
        </w:rPr>
        <w:t>ΠΡΟ</w:t>
      </w:r>
      <w:r>
        <w:rPr>
          <w:rFonts w:eastAsia="Times New Roman" w:cs="Times New Roman"/>
          <w:b/>
          <w:bCs/>
        </w:rPr>
        <w:t>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b/>
          <w:bCs/>
          <w:szCs w:val="24"/>
        </w:rPr>
        <w:t xml:space="preserve"> </w:t>
      </w:r>
      <w:r>
        <w:rPr>
          <w:rFonts w:eastAsia="Times New Roman"/>
          <w:bCs/>
          <w:szCs w:val="24"/>
        </w:rPr>
        <w:t xml:space="preserve">Ευχαριστούμε κι εμείς, κύριε </w:t>
      </w:r>
      <w:proofErr w:type="spellStart"/>
      <w:r>
        <w:rPr>
          <w:rFonts w:eastAsia="Times New Roman"/>
          <w:bCs/>
          <w:szCs w:val="24"/>
        </w:rPr>
        <w:t>Αραχωβίτη</w:t>
      </w:r>
      <w:proofErr w:type="spellEnd"/>
      <w:r>
        <w:rPr>
          <w:rFonts w:eastAsia="Times New Roman"/>
          <w:bCs/>
          <w:szCs w:val="24"/>
        </w:rPr>
        <w:t>, και για την τήρηση του χρόνου.</w:t>
      </w:r>
    </w:p>
    <w:p w14:paraId="3576E0FF" w14:textId="77777777" w:rsidR="009D30F2" w:rsidRDefault="008D3D2C">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Ο κ. Κώστας Κουκοδήμος, Βουλευτής Νέας Δημοκρατίας του Νομού Πιερίας (Κοσμήτορας), ζητεί άδεια ολιγοήμερης απουσίας στο εξωτερικό για προσωπικούς λόγους από την Πέμπτη 13 Απριλίου 2017 έως και την Τρίτη </w:t>
      </w:r>
      <w:r>
        <w:rPr>
          <w:rFonts w:eastAsia="Times New Roman"/>
          <w:bCs/>
          <w:szCs w:val="24"/>
        </w:rPr>
        <w:lastRenderedPageBreak/>
        <w:t xml:space="preserve">18 Απριλίου 2017. </w:t>
      </w:r>
    </w:p>
    <w:p w14:paraId="3576E100" w14:textId="77777777" w:rsidR="009D30F2" w:rsidRDefault="008D3D2C">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Η Βουλή εγκρίνει;</w:t>
      </w:r>
    </w:p>
    <w:p w14:paraId="3576E101" w14:textId="77777777" w:rsidR="009D30F2" w:rsidRDefault="008D3D2C">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w:t>
      </w:r>
      <w:r>
        <w:rPr>
          <w:rFonts w:eastAsia="Times New Roman"/>
          <w:b/>
          <w:bCs/>
          <w:szCs w:val="24"/>
        </w:rPr>
        <w:t>Σ:</w:t>
      </w:r>
      <w:r>
        <w:rPr>
          <w:rFonts w:eastAsia="Times New Roman"/>
          <w:bCs/>
          <w:szCs w:val="24"/>
        </w:rPr>
        <w:t xml:space="preserve"> Μάλιστα, μάλιστα.</w:t>
      </w:r>
    </w:p>
    <w:p w14:paraId="3576E102" w14:textId="77777777" w:rsidR="009D30F2" w:rsidRDefault="008D3D2C">
      <w:pPr>
        <w:widowControl w:val="0"/>
        <w:autoSpaceDE w:val="0"/>
        <w:autoSpaceDN w:val="0"/>
        <w:adjustRightInd w:val="0"/>
        <w:spacing w:after="0" w:line="600" w:lineRule="auto"/>
        <w:ind w:firstLine="720"/>
        <w:jc w:val="both"/>
        <w:rPr>
          <w:rFonts w:eastAsia="Times New Roman"/>
          <w:bCs/>
          <w:szCs w:val="24"/>
        </w:rPr>
      </w:pPr>
      <w:r>
        <w:rPr>
          <w:rFonts w:eastAsia="Times New Roman" w:cs="Times New Roman"/>
          <w:b/>
          <w:bCs/>
        </w:rPr>
        <w:t>ΠΡΟΕΔΡΕΥΟΥΣΑ</w:t>
      </w:r>
      <w:r>
        <w:rPr>
          <w:rFonts w:eastAsia="Times New Roman" w:cs="Times New Roman"/>
          <w:b/>
        </w:rPr>
        <w:t xml:space="preserve"> (</w:t>
      </w:r>
      <w:r>
        <w:rPr>
          <w:rFonts w:eastAsia="Times New Roman" w:cs="Times New Roman"/>
          <w:b/>
          <w:bCs/>
        </w:rPr>
        <w:t>Αναστασία</w:t>
      </w:r>
      <w:r>
        <w:rPr>
          <w:rFonts w:eastAsia="Times New Roman" w:cs="Times New Roman"/>
          <w:b/>
        </w:rPr>
        <w:t xml:space="preserve"> Χριστοδουλοπούλου</w:t>
      </w:r>
      <w:r>
        <w:rPr>
          <w:rFonts w:eastAsia="Times New Roman" w:cs="Times New Roman"/>
          <w:b/>
          <w:bCs/>
        </w:rPr>
        <w:t>):</w:t>
      </w:r>
      <w:r>
        <w:rPr>
          <w:rFonts w:eastAsia="Times New Roman" w:cs="Times New Roman"/>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3576E103" w14:textId="77777777" w:rsidR="009D30F2" w:rsidRDefault="008D3D2C">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bCs/>
          <w:szCs w:val="24"/>
        </w:rPr>
        <w:t>Τον λόγο έχει ο κ. Ιωάννης Σηφάκης.</w:t>
      </w:r>
    </w:p>
    <w:p w14:paraId="3576E10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Ευχαριστώ, κυρία Πρόεδρε.</w:t>
      </w:r>
    </w:p>
    <w:p w14:paraId="3576E10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Κύριοι Υπουργοί, κύριοι συνάδελφοι, άκουσα στη χθεσινή συνεδρίαση κ</w:t>
      </w:r>
      <w:r>
        <w:rPr>
          <w:rFonts w:eastAsia="Times New Roman" w:cs="Times New Roman"/>
          <w:szCs w:val="24"/>
        </w:rPr>
        <w:t xml:space="preserve">άποιες ομιλίες συναδέλφων από την Αντιπολίτευση που βρήκαν ευκαιρία, ανεβαίνοντας σε αυτό το Βήμα, να αναφερθούν στην </w:t>
      </w:r>
      <w:proofErr w:type="spellStart"/>
      <w:r>
        <w:rPr>
          <w:rFonts w:eastAsia="Times New Roman" w:cs="Times New Roman"/>
          <w:szCs w:val="24"/>
        </w:rPr>
        <w:t>προσυμφωνία</w:t>
      </w:r>
      <w:proofErr w:type="spellEnd"/>
      <w:r>
        <w:rPr>
          <w:rFonts w:eastAsia="Times New Roman" w:cs="Times New Roman"/>
          <w:szCs w:val="24"/>
        </w:rPr>
        <w:t xml:space="preserve"> της Μάλτας, κατηγορώντας την Κυβέρνηση. Το ίδιο έκανε και εκτός Βουλής ο Εκπρόσωπος Τύπου της Νέας Δημοκρατίας. </w:t>
      </w:r>
    </w:p>
    <w:p w14:paraId="3576E10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Ειλικρινά</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 xml:space="preserve">ν θέλω να μπω στον πειρασμό να απαντήσω, αλλά πραγματικά απορώ πόσο θράσος μπορεί να έχει κάποιος για να μπορεί να αλλάξει </w:t>
      </w:r>
      <w:proofErr w:type="spellStart"/>
      <w:r>
        <w:rPr>
          <w:rFonts w:eastAsia="Times New Roman" w:cs="Times New Roman"/>
          <w:szCs w:val="24"/>
        </w:rPr>
        <w:t>εκατόν</w:t>
      </w:r>
      <w:proofErr w:type="spellEnd"/>
      <w:r>
        <w:rPr>
          <w:rFonts w:eastAsia="Times New Roman" w:cs="Times New Roman"/>
          <w:szCs w:val="24"/>
        </w:rPr>
        <w:t xml:space="preserve"> ογδόντα μοίρες σε μια μέρα. Από μια θέση όπου έλεγαν</w:t>
      </w:r>
      <w:r>
        <w:rPr>
          <w:rFonts w:eastAsia="Times New Roman" w:cs="Times New Roman"/>
          <w:szCs w:val="24"/>
        </w:rPr>
        <w:t>,</w:t>
      </w:r>
      <w:r>
        <w:rPr>
          <w:rFonts w:eastAsia="Times New Roman" w:cs="Times New Roman"/>
          <w:szCs w:val="24"/>
        </w:rPr>
        <w:t xml:space="preserve"> «Γιατί δεν κλείνετε την αξιολόγηση; Αν δεν μπορείτε να την κλείσετε εσεί</w:t>
      </w:r>
      <w:r>
        <w:rPr>
          <w:rFonts w:eastAsia="Times New Roman" w:cs="Times New Roman"/>
          <w:szCs w:val="24"/>
        </w:rPr>
        <w:t>ς, φύγετε να την κλείσουμε εμείς και να τα ψηφίσουμε όλα. Η Ελλάδα φταίει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για τις καθυστερήσεις στην αξιολόγηση. Η καθυστέρηση στοιχίζει τόσα δισεκατομμύρια στην ελληνική οικονομία. Τι επιμένετε σε αριστερές ιδεολη</w:t>
      </w:r>
      <w:r>
        <w:rPr>
          <w:rFonts w:eastAsia="Times New Roman" w:cs="Times New Roman"/>
          <w:szCs w:val="24"/>
        </w:rPr>
        <w:lastRenderedPageBreak/>
        <w:t>ψίες περί εργασιακών, π</w:t>
      </w:r>
      <w:r>
        <w:rPr>
          <w:rFonts w:eastAsia="Times New Roman" w:cs="Times New Roman"/>
          <w:szCs w:val="24"/>
        </w:rPr>
        <w:t xml:space="preserve">ερί συλλογικών </w:t>
      </w:r>
      <w:proofErr w:type="spellStart"/>
      <w:r>
        <w:rPr>
          <w:rFonts w:eastAsia="Times New Roman" w:cs="Times New Roman"/>
          <w:szCs w:val="24"/>
        </w:rPr>
        <w:t>διαπραγματευσέων</w:t>
      </w:r>
      <w:proofErr w:type="spellEnd"/>
      <w:r>
        <w:rPr>
          <w:rFonts w:eastAsia="Times New Roman" w:cs="Times New Roman"/>
          <w:szCs w:val="24"/>
        </w:rPr>
        <w:t xml:space="preserve"> κ.λπ.», τώρα γύρισαν το έργο λέγοντας</w:t>
      </w:r>
      <w:r>
        <w:rPr>
          <w:rFonts w:eastAsia="Times New Roman" w:cs="Times New Roman"/>
          <w:szCs w:val="24"/>
        </w:rPr>
        <w:t>,</w:t>
      </w:r>
      <w:r>
        <w:rPr>
          <w:rFonts w:eastAsia="Times New Roman" w:cs="Times New Roman"/>
          <w:szCs w:val="24"/>
        </w:rPr>
        <w:t xml:space="preserve"> «Τι μέτρα είναι αυτά που θα φέρετε; Πόσο θα επιβαρύνουν τον ελληνικό λαό; Κρύβοντας επιμελώς τα ισόποσα αντίμετρα, κρύβοντας τα μέτρα που θα έρθουν για την ελάφρυνση του δημοσίου χρέους</w:t>
      </w:r>
      <w:r>
        <w:rPr>
          <w:rFonts w:eastAsia="Times New Roman" w:cs="Times New Roman"/>
          <w:szCs w:val="24"/>
        </w:rPr>
        <w:t xml:space="preserve">, τη μεγάλη προσπάθεια για τη μείωση των μεγάλων πρωτογενών πλεονασμάτων για πολλά έτη, για να δοθεί χώρος στην ανάπτυξη, το κοινωνικό κράτος και τη μείωση της φορολογίας των φυσικών προσώπων και των εταιρειών». </w:t>
      </w:r>
    </w:p>
    <w:p w14:paraId="3576E10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Βεβαίως έχουμε κάποιες διαφορές, ότι σταμάτ</w:t>
      </w:r>
      <w:r>
        <w:rPr>
          <w:rFonts w:eastAsia="Times New Roman" w:cs="Times New Roman"/>
          <w:szCs w:val="24"/>
        </w:rPr>
        <w:t>ησαν κάπως το τροπάρι για εκλογές σε έναν μήνα, σε δυο μήνες. Σε λίγο</w:t>
      </w:r>
      <w:r>
        <w:rPr>
          <w:rFonts w:eastAsia="Times New Roman" w:cs="Times New Roman"/>
          <w:szCs w:val="24"/>
        </w:rPr>
        <w:t>,</w:t>
      </w:r>
      <w:r>
        <w:rPr>
          <w:rFonts w:eastAsia="Times New Roman" w:cs="Times New Roman"/>
          <w:szCs w:val="24"/>
        </w:rPr>
        <w:t xml:space="preserve"> όσο </w:t>
      </w:r>
      <w:r>
        <w:rPr>
          <w:rFonts w:eastAsia="Times New Roman" w:cs="Times New Roman"/>
          <w:color w:val="000000" w:themeColor="text1"/>
          <w:szCs w:val="24"/>
        </w:rPr>
        <w:t>προχωρούν</w:t>
      </w:r>
      <w:r>
        <w:rPr>
          <w:rFonts w:eastAsia="Times New Roman" w:cs="Times New Roman"/>
          <w:szCs w:val="24"/>
        </w:rPr>
        <w:t xml:space="preserve"> τα πράγματα</w:t>
      </w:r>
      <w:r>
        <w:rPr>
          <w:rFonts w:eastAsia="Times New Roman" w:cs="Times New Roman"/>
          <w:szCs w:val="24"/>
        </w:rPr>
        <w:t>,</w:t>
      </w:r>
      <w:r>
        <w:rPr>
          <w:rFonts w:eastAsia="Times New Roman" w:cs="Times New Roman"/>
          <w:szCs w:val="24"/>
        </w:rPr>
        <w:t xml:space="preserve"> θα σταματήσουν και άλλα. </w:t>
      </w:r>
    </w:p>
    <w:p w14:paraId="3576E10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Όσον αφορά το σημαντικό νομοσχέδιο που συζητάμε σήμερα, είναι απολύτως σαφές ότι η ανάρτηση των δασικών χαρτών σε συνδυασμό με το Κ</w:t>
      </w:r>
      <w:r>
        <w:rPr>
          <w:rFonts w:eastAsia="Times New Roman" w:cs="Times New Roman"/>
          <w:szCs w:val="24"/>
        </w:rPr>
        <w:t>τ</w:t>
      </w:r>
      <w:r>
        <w:rPr>
          <w:rFonts w:eastAsia="Times New Roman" w:cs="Times New Roman"/>
          <w:szCs w:val="24"/>
        </w:rPr>
        <w:t>ηματολόγιο</w:t>
      </w:r>
      <w:r>
        <w:rPr>
          <w:rFonts w:eastAsia="Times New Roman" w:cs="Times New Roman"/>
          <w:szCs w:val="24"/>
        </w:rPr>
        <w:t xml:space="preserve"> αποτελεί σημαντικότατο, αναντικατάστατο εργαλείο για να μπορεί μια οποιαδήποτε πολιτεία να εφαρμόσει πολιτικές. Η καθυστέρηση δεκαετιών στην ολοκλήρωση των αναπτυξιακών αυτών εργαλείων</w:t>
      </w:r>
      <w:r>
        <w:rPr>
          <w:rFonts w:eastAsia="Times New Roman" w:cs="Times New Roman"/>
          <w:szCs w:val="24"/>
        </w:rPr>
        <w:t xml:space="preserve"> προφανώς δεν είναι τυχαία και συνδέεται απολύτως με τη στήριξη των προηγούμενων κυβερνήσεων μέσα από πελατειακές σχέσεις και «</w:t>
      </w:r>
      <w:proofErr w:type="spellStart"/>
      <w:r>
        <w:rPr>
          <w:rFonts w:eastAsia="Times New Roman" w:cs="Times New Roman"/>
          <w:szCs w:val="24"/>
        </w:rPr>
        <w:t>χατιράκια</w:t>
      </w:r>
      <w:proofErr w:type="spellEnd"/>
      <w:r>
        <w:rPr>
          <w:rFonts w:eastAsia="Times New Roman" w:cs="Times New Roman"/>
          <w:szCs w:val="24"/>
        </w:rPr>
        <w:t xml:space="preserve">», που η κατοχύρωση της νομιμότητας δεν θα επέτρεπε την διαιώνισή τους. </w:t>
      </w:r>
    </w:p>
    <w:p w14:paraId="3576E10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είναι ευτυχές ότι η ολοκλήρωση αυτού του σπ</w:t>
      </w:r>
      <w:r>
        <w:rPr>
          <w:rFonts w:eastAsia="Times New Roman" w:cs="Times New Roman"/>
          <w:szCs w:val="24"/>
        </w:rPr>
        <w:t>ουδαίου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έργου συμβαίνει επί των ημερών αυτής της Κυβέρνησης. Με την ευκαιρία της </w:t>
      </w:r>
      <w:r>
        <w:rPr>
          <w:rFonts w:eastAsia="Times New Roman" w:cs="Times New Roman"/>
          <w:szCs w:val="24"/>
        </w:rPr>
        <w:lastRenderedPageBreak/>
        <w:t>ανάδειξης των δασικών χαρτών και εξαιτίας της αναδείχθηκ</w:t>
      </w:r>
      <w:r>
        <w:rPr>
          <w:rFonts w:eastAsia="Times New Roman" w:cs="Times New Roman"/>
          <w:szCs w:val="24"/>
        </w:rPr>
        <w:t>ε</w:t>
      </w:r>
      <w:r>
        <w:rPr>
          <w:rFonts w:eastAsia="Times New Roman" w:cs="Times New Roman"/>
          <w:szCs w:val="24"/>
        </w:rPr>
        <w:t xml:space="preserve"> μια σειρά </w:t>
      </w:r>
      <w:r>
        <w:rPr>
          <w:rFonts w:eastAsia="Times New Roman" w:cs="Times New Roman"/>
          <w:szCs w:val="24"/>
        </w:rPr>
        <w:t xml:space="preserve">ζητημάτων </w:t>
      </w:r>
      <w:r>
        <w:rPr>
          <w:rFonts w:eastAsia="Times New Roman" w:cs="Times New Roman"/>
          <w:szCs w:val="24"/>
        </w:rPr>
        <w:t>που κληρονομήθηκαν από το παρελθόν, έχουν διογκωθεί και πρέπει να λυθούν. Σε αυτή τη</w:t>
      </w:r>
      <w:r>
        <w:rPr>
          <w:rFonts w:eastAsia="Times New Roman" w:cs="Times New Roman"/>
          <w:szCs w:val="24"/>
        </w:rPr>
        <w:t>ν κατεύθυνση κινείται το νομοσχέδιο που συζητούμε σήμερα. Δίνει λύση στο εκκρεμές</w:t>
      </w:r>
      <w:r>
        <w:rPr>
          <w:rFonts w:eastAsia="Times New Roman" w:cs="Times New Roman"/>
          <w:szCs w:val="24"/>
        </w:rPr>
        <w:t>,</w:t>
      </w:r>
      <w:r>
        <w:rPr>
          <w:rFonts w:eastAsia="Times New Roman" w:cs="Times New Roman"/>
          <w:szCs w:val="24"/>
        </w:rPr>
        <w:t xml:space="preserve"> από πολλές δεκαετίες</w:t>
      </w:r>
      <w:r>
        <w:rPr>
          <w:rFonts w:eastAsia="Times New Roman" w:cs="Times New Roman"/>
          <w:szCs w:val="24"/>
        </w:rPr>
        <w:t>,</w:t>
      </w:r>
      <w:r>
        <w:rPr>
          <w:rFonts w:eastAsia="Times New Roman" w:cs="Times New Roman"/>
          <w:szCs w:val="24"/>
        </w:rPr>
        <w:t xml:space="preserve"> ζήτημα των εκχερσωμένων δασικών εκτάσεων για αγροτική χρήση, είτε αυτές ήταν χωράφια, εγκαταλείφθηκαν μέσα από διάφορες κοινωνικές αιτίες</w:t>
      </w:r>
      <w:r>
        <w:rPr>
          <w:rFonts w:eastAsia="Times New Roman" w:cs="Times New Roman"/>
          <w:szCs w:val="24"/>
        </w:rPr>
        <w:t>,</w:t>
      </w:r>
      <w:r>
        <w:rPr>
          <w:rFonts w:eastAsia="Times New Roman" w:cs="Times New Roman"/>
          <w:szCs w:val="24"/>
        </w:rPr>
        <w:t xml:space="preserve"> όπως τη μετα</w:t>
      </w:r>
      <w:r>
        <w:rPr>
          <w:rFonts w:eastAsia="Times New Roman" w:cs="Times New Roman"/>
          <w:szCs w:val="24"/>
        </w:rPr>
        <w:t>νάστευση και άλλες αιτίες και ξανά έγιναν χωράφια, είτε αυτές εκχερσώθηκαν από τους αγρότες των ορεινών οικισμών</w:t>
      </w:r>
      <w:r>
        <w:rPr>
          <w:rFonts w:eastAsia="Times New Roman" w:cs="Times New Roman"/>
          <w:szCs w:val="24"/>
        </w:rPr>
        <w:t>,</w:t>
      </w:r>
      <w:r>
        <w:rPr>
          <w:rFonts w:eastAsia="Times New Roman" w:cs="Times New Roman"/>
          <w:szCs w:val="24"/>
        </w:rPr>
        <w:t xml:space="preserve"> για να αυξηθεί ο μικρός κλήρος και παραλλήλως να αυξηθεί η παραγωγή και το εισόδημά τους. </w:t>
      </w:r>
    </w:p>
    <w:p w14:paraId="3576E10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Οι ενέργειες αυτές δεν ελέγχθηκαν από την πολιτεία,</w:t>
      </w:r>
      <w:r>
        <w:rPr>
          <w:rFonts w:eastAsia="Times New Roman" w:cs="Times New Roman"/>
          <w:szCs w:val="24"/>
        </w:rPr>
        <w:t xml:space="preserve"> δημιουργήθηκαν τετελεσμένα, οι αγρότες δήλωναν αυτές τις εκτάσεις στον ΟΣΔΕ, έπαιρναν επιδοτήσεις, έπαιρναν αποζημιώσεις κ.λπ.. </w:t>
      </w:r>
    </w:p>
    <w:p w14:paraId="3576E10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Πρέπει, λοιπόν, το θέμα αυτό να τελειώσει με τη νομιμοποίηση των εκτάσεων αυτών, είτε με την παραχώρησή τους κατά ιδιοκτησία α</w:t>
      </w:r>
      <w:r>
        <w:rPr>
          <w:rFonts w:eastAsia="Times New Roman" w:cs="Times New Roman"/>
          <w:szCs w:val="24"/>
        </w:rPr>
        <w:t>ν είναι προγενέστερες του Συντάγματος του 1975, με την εναλλακτική δυνατότητα της παραχώρησης κατά χρήση, αν δεν θέλουν να πάρουν την ιδιοκτησία, είτε με την έγκριση επέμβασης σε δασική έκταση για αγροτική χρήση για τις εκτάσεις μετά το 1975 μέχρι το 2007.</w:t>
      </w:r>
      <w:r>
        <w:rPr>
          <w:rFonts w:eastAsia="Times New Roman" w:cs="Times New Roman"/>
          <w:szCs w:val="24"/>
        </w:rPr>
        <w:t xml:space="preserve"> </w:t>
      </w:r>
    </w:p>
    <w:p w14:paraId="3576E10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μεγάλη μείωση του τιμήματος στο 1/4 της αντικειμενικής αξίας ή ελλείψει αυτής της αγοραίας αξίας και η ρύθμισή του σε εκατό δόσεις, αποτελεί ισχυρό κίνητρο για την υλοποίηση αυτής της απόφασης. </w:t>
      </w:r>
    </w:p>
    <w:p w14:paraId="3576E10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Ακόμα σε κάποιες περιοχές, σε κάποιους οικισμούς προϋφιστ</w:t>
      </w:r>
      <w:r>
        <w:rPr>
          <w:rFonts w:eastAsia="Times New Roman" w:cs="Times New Roman"/>
          <w:szCs w:val="24"/>
        </w:rPr>
        <w:t>άμενους του 1923, που δεν έχουν ακόμα τίτλους ιδιοκτησίας ή γίνονται συμβόλαια με ένορκες βεβαιώσεις κατοίκων και δικαστήρια, γίνονται ρυθμίσεις που λύνουν προβλήματα ιδιοκτησίας ή νόμιμης χρήσης παίζουν πολλαπλασιαστικό ρόλο στην εμπέδωση κλίματος ασφάλει</w:t>
      </w:r>
      <w:r>
        <w:rPr>
          <w:rFonts w:eastAsia="Times New Roman" w:cs="Times New Roman"/>
          <w:szCs w:val="24"/>
        </w:rPr>
        <w:t xml:space="preserve">ας, ισοπολιτείας και δικαιοσύνης. </w:t>
      </w:r>
    </w:p>
    <w:p w14:paraId="3576E10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Στην περιοχή μου, στην Πέλλα, είμαι βέβαιος ότι στα ορεινά χωριά, κυρίως στα </w:t>
      </w:r>
      <w:proofErr w:type="spellStart"/>
      <w:r>
        <w:rPr>
          <w:rFonts w:eastAsia="Times New Roman" w:cs="Times New Roman"/>
          <w:szCs w:val="24"/>
        </w:rPr>
        <w:t>Κερασοχώρια</w:t>
      </w:r>
      <w:proofErr w:type="spellEnd"/>
      <w:r>
        <w:rPr>
          <w:rFonts w:eastAsia="Times New Roman" w:cs="Times New Roman"/>
          <w:szCs w:val="24"/>
        </w:rPr>
        <w:t xml:space="preserve"> που έχουν αυτό το πρόβλημα σε μεγάλη έκταση, οι ρυθμίσεις αυτές θα δημιουργήσουν ανακούφιση και ικανοποίηση, που σε αυτούς τους δύσκ</w:t>
      </w:r>
      <w:r>
        <w:rPr>
          <w:rFonts w:eastAsia="Times New Roman" w:cs="Times New Roman"/>
          <w:szCs w:val="24"/>
        </w:rPr>
        <w:t xml:space="preserve">ολους καιρούς είναι απολύτως χρήσιμες για την κοινωνική συνοχή. </w:t>
      </w:r>
    </w:p>
    <w:p w14:paraId="3576E10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Η ενίσχυση ακόμα των δασικών υπηρεσιών είναι απολύτως αναγκαία</w:t>
      </w:r>
      <w:r>
        <w:rPr>
          <w:rFonts w:eastAsia="Times New Roman" w:cs="Times New Roman"/>
          <w:szCs w:val="24"/>
        </w:rPr>
        <w:t>,</w:t>
      </w:r>
      <w:r>
        <w:rPr>
          <w:rFonts w:eastAsia="Times New Roman" w:cs="Times New Roman"/>
          <w:szCs w:val="24"/>
        </w:rPr>
        <w:t xml:space="preserve"> τόσο για την καλή εφαρμογή των προτεινόμενων ρυθμίσεων όσο και για την εύρυθμη λειτουργία τους και τη δυνατότητά τους να εκπονή</w:t>
      </w:r>
      <w:r>
        <w:rPr>
          <w:rFonts w:eastAsia="Times New Roman" w:cs="Times New Roman"/>
          <w:szCs w:val="24"/>
        </w:rPr>
        <w:t xml:space="preserve">σουν διαχειριστικές μελέτες δεκαετίας που λείπουν. </w:t>
      </w:r>
    </w:p>
    <w:p w14:paraId="3576E11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Ακόμα</w:t>
      </w:r>
      <w:r>
        <w:rPr>
          <w:rFonts w:eastAsia="Times New Roman" w:cs="Times New Roman"/>
          <w:szCs w:val="24"/>
        </w:rPr>
        <w:t>,</w:t>
      </w:r>
      <w:r>
        <w:rPr>
          <w:rFonts w:eastAsia="Times New Roman" w:cs="Times New Roman"/>
          <w:szCs w:val="24"/>
        </w:rPr>
        <w:t xml:space="preserve"> οι μεγαλύτερες δυνατότητες που δίνουν οι ρυθμίσεις του παρόντος για τη φύλαξη των δασών, βρίσκονται σε θετική κατεύθυνση, αν και τα συμφέροντα είναι μεγάλα και απαιτείται ευρύτερη συζήτηση και αποφάσεις για </w:t>
      </w:r>
      <w:r>
        <w:rPr>
          <w:rFonts w:eastAsia="Times New Roman" w:cs="Times New Roman"/>
          <w:szCs w:val="24"/>
        </w:rPr>
        <w:lastRenderedPageBreak/>
        <w:t>να μπορούμε να πούμε ότι είναι δυνατόν να προστα</w:t>
      </w:r>
      <w:r>
        <w:rPr>
          <w:rFonts w:eastAsia="Times New Roman" w:cs="Times New Roman"/>
          <w:szCs w:val="24"/>
        </w:rPr>
        <w:t xml:space="preserve">τευθεί ο δασικός μας πλούτος από την ανεξέλεγκτη λαθροϋλοτομία. </w:t>
      </w:r>
    </w:p>
    <w:p w14:paraId="3576E11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76E112"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76E11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κύριε Σηφάκη. </w:t>
      </w:r>
    </w:p>
    <w:p w14:paraId="3576E11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Νικόλαος </w:t>
      </w:r>
      <w:r>
        <w:rPr>
          <w:rFonts w:eastAsia="Times New Roman" w:cs="Times New Roman"/>
          <w:szCs w:val="24"/>
        </w:rPr>
        <w:t xml:space="preserve">Παπαδόπουλος. </w:t>
      </w:r>
    </w:p>
    <w:p w14:paraId="3576E11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Ευχαριστώ, κύριε Πρόεδρε.</w:t>
      </w:r>
    </w:p>
    <w:p w14:paraId="3576E11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Θα ήθελα να συμφωνήσω με τον συνάδελφο </w:t>
      </w:r>
      <w:proofErr w:type="spellStart"/>
      <w:r>
        <w:rPr>
          <w:rFonts w:eastAsia="Times New Roman" w:cs="Times New Roman"/>
          <w:szCs w:val="24"/>
        </w:rPr>
        <w:t>Αραχωβίτη</w:t>
      </w:r>
      <w:proofErr w:type="spellEnd"/>
      <w:r>
        <w:rPr>
          <w:rFonts w:eastAsia="Times New Roman" w:cs="Times New Roman"/>
          <w:szCs w:val="24"/>
        </w:rPr>
        <w:t xml:space="preserve">, που έκανε πραγματική ανάλυση. Πιστεύω ότι θα ακούσετε και τη συντρόφισσα </w:t>
      </w:r>
      <w:proofErr w:type="spellStart"/>
      <w:r>
        <w:rPr>
          <w:rFonts w:eastAsia="Times New Roman" w:cs="Times New Roman"/>
          <w:szCs w:val="24"/>
        </w:rPr>
        <w:t>Βρ</w:t>
      </w:r>
      <w:r>
        <w:rPr>
          <w:rFonts w:eastAsia="Times New Roman" w:cs="Times New Roman"/>
          <w:szCs w:val="24"/>
        </w:rPr>
        <w:t>ά</w:t>
      </w:r>
      <w:r>
        <w:rPr>
          <w:rFonts w:eastAsia="Times New Roman" w:cs="Times New Roman"/>
          <w:szCs w:val="24"/>
        </w:rPr>
        <w:t>ντζ</w:t>
      </w:r>
      <w:r>
        <w:rPr>
          <w:rFonts w:eastAsia="Times New Roman" w:cs="Times New Roman"/>
          <w:szCs w:val="24"/>
        </w:rPr>
        <w:t>α</w:t>
      </w:r>
      <w:proofErr w:type="spellEnd"/>
      <w:r>
        <w:rPr>
          <w:rFonts w:eastAsia="Times New Roman" w:cs="Times New Roman"/>
          <w:szCs w:val="24"/>
        </w:rPr>
        <w:t xml:space="preserve"> Παναγιώτα για τα αγροτικά. Εγώ θα περιοριστώ, αλλά δεν μπορώ </w:t>
      </w:r>
      <w:r>
        <w:rPr>
          <w:rFonts w:eastAsia="Times New Roman" w:cs="Times New Roman"/>
          <w:szCs w:val="24"/>
        </w:rPr>
        <w:t>να μη σχολιάσω την ομιλία του κ. Σκρέκα εχθές, ο οποίος ανέφερε συγκεκριμένα ότι για όλο αυτό που συμβαίνει σήμερα δεν φταίει κανένας, φταίει η διοίκηση. Χρησιμοποίησε αυτή τη φράση. Δεν φταίνε αυτοί που κυβερνούσαν, φταίει η διοίκηση, φταίει ο κρατικός μη</w:t>
      </w:r>
      <w:r>
        <w:rPr>
          <w:rFonts w:eastAsia="Times New Roman" w:cs="Times New Roman"/>
          <w:szCs w:val="24"/>
        </w:rPr>
        <w:t xml:space="preserve">χανισμός, φταίνε οι χρήστες, φταίνε όλοι αυτοί. Όμως, ποτέ δεν έφταιξαν αυτοί που κυβέρνησαν και δημιούργησαν όλα αυτά τα ζητήματα. </w:t>
      </w:r>
    </w:p>
    <w:p w14:paraId="3576E11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Νομίζω ότι προκαλεί γέλιο όταν δεν μπορείς να στοιχειοθετήσεις μια αντιπολιτευτική τακτική. Κι έρχεται ύστερα ο κ. Τζαβάρας</w:t>
      </w:r>
      <w:r>
        <w:rPr>
          <w:rFonts w:eastAsia="Times New Roman" w:cs="Times New Roman"/>
          <w:szCs w:val="24"/>
        </w:rPr>
        <w:t xml:space="preserve"> να διορθώσει την ομιλία του κ. Σκρέκα και να βάλει μια πολιτική χροιά. </w:t>
      </w:r>
    </w:p>
    <w:p w14:paraId="3576E11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Και έφτασε ο κ. Τζαβάρας να πει το εξής στον Υπουργό: «Μη μας κουνάτε το δάχτυλο, διότι εμείς κάναμε το Σύνταγμα του 1975, που σήμερα εσείς στηρίζετε». Πήγε στην προ σαράντα χρόνια πε</w:t>
      </w:r>
      <w:r>
        <w:rPr>
          <w:rFonts w:eastAsia="Times New Roman" w:cs="Times New Roman"/>
          <w:szCs w:val="24"/>
        </w:rPr>
        <w:t xml:space="preserve">ρίοδο του Κώστα Καραμανλή, του μεγάλου. </w:t>
      </w:r>
    </w:p>
    <w:p w14:paraId="3576E11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Άρα, δηλαδή</w:t>
      </w:r>
      <w:r>
        <w:rPr>
          <w:rFonts w:eastAsia="Times New Roman" w:cs="Times New Roman"/>
          <w:szCs w:val="24"/>
        </w:rPr>
        <w:t>,</w:t>
      </w:r>
      <w:r>
        <w:rPr>
          <w:rFonts w:eastAsia="Times New Roman" w:cs="Times New Roman"/>
          <w:szCs w:val="24"/>
        </w:rPr>
        <w:t xml:space="preserve"> επιχειρήματα για το τώρα, για το τι θέλουμε να κάνουμε δεν υπάρχουν; Δεν έχετε να πείτε τίποτα; Και μιλάτε ξανά για τον ΦΠΑ στα αγροτικά προϊόντα. Δεν βαρεθήκατε να λέτε για τον ΦΠΑ; Δεν βαρεθήκατε να λ</w:t>
      </w:r>
      <w:r>
        <w:rPr>
          <w:rFonts w:eastAsia="Times New Roman" w:cs="Times New Roman"/>
          <w:szCs w:val="24"/>
        </w:rPr>
        <w:t>έτε για το ασφαλιστικό και το φορολογικό; Αυτό που εμείς κάναμε στον ΦΠΑ είναι ότι από 23% τον κάναμε 24%. Εσείς που από 18% τον κάνατε 23%; Από 13% που τον κάνατε 23%; Τουλάχιστον εμείς τα φάρμακα τα έχουμε στον χαμηλό συντελεστή, στο 6%. Τόσο πολύ δεν μπ</w:t>
      </w:r>
      <w:r>
        <w:rPr>
          <w:rFonts w:eastAsia="Times New Roman" w:cs="Times New Roman"/>
          <w:szCs w:val="24"/>
        </w:rPr>
        <w:t xml:space="preserve">ορείτε να κάνετε μια πολιτική αντιπαράθεση πάνω σε ζητήματα τα οποία γεννάει σήμερα η ζωή; </w:t>
      </w:r>
    </w:p>
    <w:p w14:paraId="3576E11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Πάντως, δεν έχετε προτάσεις. Ούτε η ανάλυσή σας είναι τέτοια που να δικαιολογεί την άρνησή σας σήμερα σχετικά με τους δασικούς χάρτες</w:t>
      </w:r>
      <w:r>
        <w:rPr>
          <w:rFonts w:eastAsia="Times New Roman" w:cs="Times New Roman"/>
          <w:szCs w:val="24"/>
        </w:rPr>
        <w:t>,</w:t>
      </w:r>
      <w:r>
        <w:rPr>
          <w:rFonts w:eastAsia="Times New Roman" w:cs="Times New Roman"/>
          <w:szCs w:val="24"/>
        </w:rPr>
        <w:t xml:space="preserve"> όπως εμείς τους βγάζουμε. Διότι είναι πράγματι βασικό εργαλείο ανάπτυξης οι δασικοί χάρτες. </w:t>
      </w:r>
    </w:p>
    <w:p w14:paraId="3576E11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Με την ίδια λογική είδα και το ΠΑΣΟΚ. Δεν άλλαξε τίποτα. Λες και δεν πέρασαν ούτε αυτοί από εδώ. Μας πήγαν σε κάποιους νόμους, οι οποίοι είναι ανενεργοί. </w:t>
      </w:r>
    </w:p>
    <w:p w14:paraId="3576E11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Και από</w:t>
      </w:r>
      <w:r>
        <w:rPr>
          <w:rFonts w:eastAsia="Times New Roman" w:cs="Times New Roman"/>
          <w:szCs w:val="24"/>
        </w:rPr>
        <w:t xml:space="preserve"> πίσω έρχεται και το Ποτάμι. Μας είπε για τη διαπραγμάτευση. Άρχισε εκεί να μπερδεύει ΟΠΕΚΕΠΕ με συνδεδεμένες, με κοστολογήσεις κ.λπ.. Και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τι έφτασε πάλι να λέει σήμερα το Ποτάμι; Να ακολουθεί ό,τι έλεγε και η Νέα Δημοκρατία και το ΠΑΣΟΚ. Δηλαδή ε</w:t>
      </w:r>
      <w:r>
        <w:rPr>
          <w:rFonts w:eastAsia="Times New Roman" w:cs="Times New Roman"/>
          <w:szCs w:val="24"/>
        </w:rPr>
        <w:t>ίναι ένας κολαούζος της πολιτικής ζωής</w:t>
      </w:r>
      <w:r>
        <w:rPr>
          <w:rFonts w:eastAsia="Times New Roman" w:cs="Times New Roman"/>
          <w:szCs w:val="24"/>
        </w:rPr>
        <w:t>,</w:t>
      </w:r>
      <w:r>
        <w:rPr>
          <w:rFonts w:eastAsia="Times New Roman" w:cs="Times New Roman"/>
          <w:szCs w:val="24"/>
        </w:rPr>
        <w:t xml:space="preserve"> που ακολουθεί τα δύο μεγάλα κόμματα. Νομίζω μέχρι εκεί μπορούν να δουν. </w:t>
      </w:r>
    </w:p>
    <w:p w14:paraId="3576E11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Δεν θέλω να πιστεύω ότι δεν θέλουν τους δασικούς χάρτες και για άλλα ζητήματα, τα οποία μπορεί να έχουν και πολιτικές σκοπιμότητες για να έχουν</w:t>
      </w:r>
      <w:r>
        <w:rPr>
          <w:rFonts w:eastAsia="Times New Roman" w:cs="Times New Roman"/>
          <w:szCs w:val="24"/>
        </w:rPr>
        <w:t xml:space="preserve"> και δεσμευμένους κάποιους ανθρώπους μέσα στην παραγωγική διαδικασία. </w:t>
      </w:r>
    </w:p>
    <w:p w14:paraId="3576E11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Κατά τη γνώμη μου, βάλαμε δύο μεγάλα ζητήματα. Βάλαμε τον νόμο για τα λιβάδια που είχαμε βγάλει πριν αρκετό καιρό και δόθηκε μια λύση τεχνική για τα λιβάδια. Τώρα με τους δασικούς χάρτε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δούμε πόσα λιβάδια έχουμε, δασικές εκτάσεις και όλα, πράγμα που θα φανερώσει και την αναπτυξιακή πορεία που θα έχει για την κτηνοτροφία όλη αυτή η ιστορία. Διότι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δούμε πόσα λιβάδια έχουμε, πόσα δάση έχουμε και θα σχεδιάσου</w:t>
      </w:r>
      <w:r>
        <w:rPr>
          <w:rFonts w:eastAsia="Times New Roman" w:cs="Times New Roman"/>
          <w:szCs w:val="24"/>
        </w:rPr>
        <w:t>ν εκεί πάνω την αγροτική οικονομία. Είναι πάρα πολύ σημαντικό και θα δούμε ότι μέχρι το 2019 που θα ρυθμιστούν όλα αυτά, θα έχουμε και πραγματική αποτύπωση των αγροτικών εκτάσεων που θα αντιστοιχούν σε συγκεκριμένα χρήματα που θα παίρνουν οι αγρότες και θα</w:t>
      </w:r>
      <w:r>
        <w:rPr>
          <w:rFonts w:eastAsia="Times New Roman" w:cs="Times New Roman"/>
          <w:szCs w:val="24"/>
        </w:rPr>
        <w:t xml:space="preserve"> φύγουμε επιτέλους από τις τεχνικές λύσεις, τις οποίες έχουμε σήμερα. </w:t>
      </w:r>
    </w:p>
    <w:p w14:paraId="3576E11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το δάσος πρέπει να το δούμε </w:t>
      </w:r>
      <w:r>
        <w:rPr>
          <w:rFonts w:eastAsia="Times New Roman" w:cs="Times New Roman"/>
          <w:szCs w:val="24"/>
        </w:rPr>
        <w:t xml:space="preserve">ως </w:t>
      </w:r>
      <w:r>
        <w:rPr>
          <w:rFonts w:eastAsia="Times New Roman" w:cs="Times New Roman"/>
          <w:szCs w:val="24"/>
        </w:rPr>
        <w:t xml:space="preserve">παράγοντα ανάπτυξης. Σε πολλά κράτη τα δασικά προϊόντα, τα οποία βοηθάνε την εθνική οικονομία, είναι πάνω από 10% του ΑΕΠ. Εδώ, αυτό που έχουμε </w:t>
      </w:r>
      <w:r>
        <w:rPr>
          <w:rFonts w:eastAsia="Times New Roman" w:cs="Times New Roman"/>
          <w:szCs w:val="24"/>
        </w:rPr>
        <w:t xml:space="preserve">σήμερα εκμεταλλεύσιμο από το δάσος είναι κοντά στο 1%. </w:t>
      </w:r>
    </w:p>
    <w:p w14:paraId="3576E12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Άρα μπορούμε να δούμε κάλλιστα την ανάπτυξη αυτή των δασών και να τη συνδέσουμε πάλι με τους δασικούς συνεταιρισμούς, όπου να κάνουμε ένα άλλο νομοσχέδιο για το πώς θα αναπτυχθούν αυτοί οι συνεταιρισμ</w:t>
      </w:r>
      <w:r>
        <w:rPr>
          <w:rFonts w:eastAsia="Times New Roman" w:cs="Times New Roman"/>
          <w:szCs w:val="24"/>
        </w:rPr>
        <w:t>οί. Άρα εδώ βλέπουμε ένα πλήρες πακέτο για το δάσος και το τι θα γίνει.</w:t>
      </w:r>
    </w:p>
    <w:p w14:paraId="3576E12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Προχθές στην Επιτροπή του Περιβάλλοντος ήρθε ένας καθηγητής, ο κ. Ευάγγελος Μανώλης, ο οποίος έκανε μια συγκεκριμένη πρόταση, η οποία λέει «πώς μπορούμε το δάσος να το αξιοποιήσουμε γι</w:t>
      </w:r>
      <w:r>
        <w:rPr>
          <w:rFonts w:eastAsia="Times New Roman" w:cs="Times New Roman"/>
          <w:szCs w:val="24"/>
        </w:rPr>
        <w:t xml:space="preserve">α ενέργεια, για βιομάζα». </w:t>
      </w:r>
    </w:p>
    <w:p w14:paraId="3576E12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Άρα έχουμε όλα τα εχέγγυα, όλες τις λύσεις και όλα τα συμβάντα με το μέρος μας, ώστε αν πραγματικά αποτυπώσουμε το δάσος και ξέρουμε πού είναι, θα μπορέσουμε να το αξιοποιήσουμε προς τη σωστή κατεύθυνση. Νομίζω ότι το δάσος έχει </w:t>
      </w:r>
      <w:r>
        <w:rPr>
          <w:rFonts w:eastAsia="Times New Roman" w:cs="Times New Roman"/>
          <w:szCs w:val="24"/>
        </w:rPr>
        <w:t xml:space="preserve">να μας δώσει πάρα πολλά, αρκεί να το προσέξουμε. </w:t>
      </w:r>
    </w:p>
    <w:p w14:paraId="3576E12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Μια τελευταία κουβέντα, με την έννοια ότι το περιβάλλον πρέπει να το προσέξουμε. Ανάπτυξη χωρίς σεβασμό στο περιβάλλον δεν γίνεται. Άρα θα πάμε συμβατά με το περιβάλλον και θα το αξιοποιήσουμε πάρα πολύ. </w:t>
      </w:r>
    </w:p>
    <w:p w14:paraId="3576E12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ευχαριστώ. </w:t>
      </w:r>
    </w:p>
    <w:p w14:paraId="3576E125" w14:textId="77777777" w:rsidR="009D30F2" w:rsidRDefault="008D3D2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576E12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Κυρία Πρόεδρε, θα ήθελα το</w:t>
      </w:r>
      <w:r>
        <w:rPr>
          <w:rFonts w:eastAsia="Times New Roman" w:cs="Times New Roman"/>
          <w:szCs w:val="24"/>
        </w:rPr>
        <w:t>ν</w:t>
      </w:r>
      <w:r>
        <w:rPr>
          <w:rFonts w:eastAsia="Times New Roman" w:cs="Times New Roman"/>
          <w:szCs w:val="24"/>
        </w:rPr>
        <w:t xml:space="preserve"> λόγο επί προσωπικού για ένα λεπτό. </w:t>
      </w:r>
    </w:p>
    <w:p w14:paraId="3576E12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Ποιο είναι το προσωπικό, κύριε Σκρέκα; </w:t>
      </w:r>
    </w:p>
    <w:p w14:paraId="3576E12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Ζητάω</w:t>
      </w:r>
      <w:r>
        <w:rPr>
          <w:rFonts w:eastAsia="Times New Roman" w:cs="Times New Roman"/>
          <w:szCs w:val="24"/>
        </w:rPr>
        <w:t xml:space="preserve"> τον λόγο επί προσωπικού, γιατί αναφέρθηκε στα λεγόμενά μου τα χθεσινά, τα οποία διαστρέβλωσε, κυρία Πρόεδρε. Για ένα λεπτό μόνο. </w:t>
      </w:r>
    </w:p>
    <w:p w14:paraId="3576E12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ακούμε. </w:t>
      </w:r>
    </w:p>
    <w:p w14:paraId="3576E12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Ο αγαπητός συνάδελφος κ. Παπαδόπουλος, ο οποίος εκλέγεται στη Λάρισα, ανέφερε αυτά τα οποία είπα εγώ, διαστρεβλώνοντάς τα δυστυχώς. </w:t>
      </w:r>
    </w:p>
    <w:p w14:paraId="3576E12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Εγώ χθες είπα ακριβώς, συνάδελφε κύριε Παπαδόπουλε, αγαπητές και αγαπητοί Βουλευτές, ότι -συγκεκριμένα διαβάζω από τα Πρακτ</w:t>
      </w:r>
      <w:r>
        <w:rPr>
          <w:rFonts w:eastAsia="Times New Roman" w:cs="Times New Roman"/>
          <w:szCs w:val="24"/>
        </w:rPr>
        <w:t xml:space="preserve">ικά- δυστυχώς είμαστε στη δυσάρεστη κατάσταση το 2017 η χώρα μας να μην έχει ένα ολοκληρωμένο </w:t>
      </w:r>
      <w:r>
        <w:rPr>
          <w:rFonts w:eastAsia="Times New Roman" w:cs="Times New Roman"/>
          <w:szCs w:val="24"/>
        </w:rPr>
        <w:t>Κ</w:t>
      </w:r>
      <w:r>
        <w:rPr>
          <w:rFonts w:eastAsia="Times New Roman" w:cs="Times New Roman"/>
          <w:szCs w:val="24"/>
        </w:rPr>
        <w:t xml:space="preserve">τηματολόγιο, η χώρα δυστυχώς να μην ξέρει τι δάση διαθέτει και πού τα διαθέτει. Βέβαια, γι’ αυτό υπάρχουν σοβαρές ευθύνες προηγούμενων ελληνικών διοικήσεων, της </w:t>
      </w:r>
      <w:r>
        <w:rPr>
          <w:rFonts w:eastAsia="Times New Roman" w:cs="Times New Roman"/>
          <w:szCs w:val="24"/>
        </w:rPr>
        <w:t xml:space="preserve">πολιτείας, της υπαλληλίας των Υπουργείων και του πολιτικού συστήματος γενικότερα… </w:t>
      </w:r>
    </w:p>
    <w:p w14:paraId="3576E12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Ποιος φταίει; Πείτε μας.</w:t>
      </w:r>
    </w:p>
    <w:p w14:paraId="3576E12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Παπαδόπουλε, αφήστε να μιλήσει. </w:t>
      </w:r>
    </w:p>
    <w:p w14:paraId="3576E12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Είπα, κύριε </w:t>
      </w:r>
      <w:r>
        <w:rPr>
          <w:rFonts w:eastAsia="Times New Roman" w:cs="Times New Roman"/>
          <w:szCs w:val="24"/>
        </w:rPr>
        <w:t>συνάδελφε,</w:t>
      </w:r>
      <w:r>
        <w:rPr>
          <w:rFonts w:eastAsia="Times New Roman" w:cs="Times New Roman"/>
          <w:b/>
          <w:szCs w:val="24"/>
        </w:rPr>
        <w:t xml:space="preserve"> </w:t>
      </w:r>
      <w:r>
        <w:rPr>
          <w:rFonts w:eastAsia="Times New Roman" w:cs="Times New Roman"/>
          <w:szCs w:val="24"/>
        </w:rPr>
        <w:t xml:space="preserve">«με ευθύνη κυρίως των διοικούντων», δηλαδή των εκλεγμένων κυβερνήσεων. </w:t>
      </w:r>
    </w:p>
    <w:p w14:paraId="3576E12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Τι θράσος θέλει, κυρία Πρόεδρε, Βουλευτής του </w:t>
      </w:r>
      <w:r>
        <w:rPr>
          <w:rFonts w:eastAsia="Times New Roman" w:cs="Times New Roman"/>
          <w:szCs w:val="24"/>
        </w:rPr>
        <w:t>ε</w:t>
      </w:r>
      <w:r>
        <w:rPr>
          <w:rFonts w:eastAsia="Times New Roman" w:cs="Times New Roman"/>
          <w:szCs w:val="24"/>
        </w:rPr>
        <w:t>λληνικού Κοινοβουλίου να ανεβαίνει πάνω στο Βήμα της Βουλής και να ψεύδεται ενώπιον όλων των Βουλευτών που συμμετέχουν στην Αί</w:t>
      </w:r>
      <w:r>
        <w:rPr>
          <w:rFonts w:eastAsia="Times New Roman" w:cs="Times New Roman"/>
          <w:szCs w:val="24"/>
        </w:rPr>
        <w:t xml:space="preserve">θουσα σήμερα; </w:t>
      </w:r>
    </w:p>
    <w:p w14:paraId="3576E13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Κυρία Πρόεδρε, θα ήθελα τον λόγο επί προσωπικού. </w:t>
      </w:r>
    </w:p>
    <w:p w14:paraId="3576E13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θα κάνουμε συνέχεια αυτό το πράγμα σήμερα, να ζητάμε τον λόγο επί προσωπικού. Όλα είναι προσωπικά.</w:t>
      </w:r>
    </w:p>
    <w:p w14:paraId="3576E13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b/>
          <w:szCs w:val="24"/>
        </w:rPr>
        <w:t xml:space="preserve"> </w:t>
      </w:r>
      <w:r>
        <w:rPr>
          <w:rFonts w:eastAsia="Times New Roman" w:cs="Times New Roman"/>
          <w:szCs w:val="24"/>
        </w:rPr>
        <w:t>Πρόκειται για έναν</w:t>
      </w:r>
      <w:r>
        <w:rPr>
          <w:rFonts w:eastAsia="Times New Roman" w:cs="Times New Roman"/>
          <w:b/>
          <w:szCs w:val="24"/>
        </w:rPr>
        <w:t xml:space="preserve"> </w:t>
      </w:r>
      <w:r>
        <w:rPr>
          <w:rFonts w:eastAsia="Times New Roman" w:cs="Times New Roman"/>
          <w:szCs w:val="24"/>
        </w:rPr>
        <w:t>Βουλευτή ο οποίος πρόκειται να στείλει ένα χαράτσι στους συμπολίτες του στη Λάρισα, τους αγρότες, περίπου 250 ευρώ ανά στρέμμα. Όμως, δεν το έχουν καταλάβει τι θα παραλάβουν. Μόλις το καταλάβουν, τότε θα μας πει πόσο καλό είναι το παρόν</w:t>
      </w:r>
      <w:r>
        <w:rPr>
          <w:rFonts w:eastAsia="Times New Roman" w:cs="Times New Roman"/>
          <w:szCs w:val="24"/>
        </w:rPr>
        <w:t xml:space="preserve"> νομοσχέδιο. </w:t>
      </w:r>
    </w:p>
    <w:p w14:paraId="3576E13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Τέλειωσε ο χρόνος σας, κύριε Σκρέκα. </w:t>
      </w:r>
    </w:p>
    <w:p w14:paraId="3576E13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 xml:space="preserve">Κυρία Πρόεδρε, σας παρακαλώ, τον λόγο. </w:t>
      </w:r>
    </w:p>
    <w:p w14:paraId="3576E13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κύριε Παπαδόπουλε. Παλιά λέγαμε ότι όλα είναι πο</w:t>
      </w:r>
      <w:r>
        <w:rPr>
          <w:rFonts w:eastAsia="Times New Roman" w:cs="Times New Roman"/>
          <w:szCs w:val="24"/>
        </w:rPr>
        <w:t xml:space="preserve">λιτικά, τώρα θα λέμε ότι όλα είναι προσωπικά; Δεν γίνεται. Δεν θα ανατρέψουμε τη ροή της συζήτησης. Δεν έχει νόημα. Μετά θα σας απαντήσει κι εκείνος. Δεν μπορούμε να καταστρατηγήσουμε τη διαδικασία. </w:t>
      </w:r>
    </w:p>
    <w:p w14:paraId="3576E13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Κυρία Πρόεδρε, σας παρακαλώ να μο</w:t>
      </w:r>
      <w:r>
        <w:rPr>
          <w:rFonts w:eastAsia="Times New Roman" w:cs="Times New Roman"/>
          <w:szCs w:val="24"/>
        </w:rPr>
        <w:t>υ δώσετε τον λόγο, γιατί λέει</w:t>
      </w:r>
      <w:r>
        <w:rPr>
          <w:rFonts w:eastAsia="Times New Roman" w:cs="Times New Roman"/>
          <w:b/>
          <w:szCs w:val="24"/>
        </w:rPr>
        <w:t xml:space="preserve"> </w:t>
      </w:r>
      <w:r>
        <w:rPr>
          <w:rFonts w:eastAsia="Times New Roman" w:cs="Times New Roman"/>
          <w:szCs w:val="24"/>
        </w:rPr>
        <w:t xml:space="preserve">ότι ψεύδομαι. </w:t>
      </w:r>
    </w:p>
    <w:p w14:paraId="3576E13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μπορώ να δώσω τον λόγο, γιατί μετά θα μου τον </w:t>
      </w:r>
      <w:r>
        <w:rPr>
          <w:rFonts w:eastAsia="Times New Roman" w:cs="Times New Roman"/>
          <w:szCs w:val="24"/>
        </w:rPr>
        <w:t>ξανα</w:t>
      </w:r>
      <w:r>
        <w:rPr>
          <w:rFonts w:eastAsia="Times New Roman" w:cs="Times New Roman"/>
          <w:szCs w:val="24"/>
        </w:rPr>
        <w:t xml:space="preserve">ζητήσετε κι εσείς. Δεν θα κάνουμε αυτή τη δουλειά. </w:t>
      </w:r>
    </w:p>
    <w:p w14:paraId="3576E13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Θέλω να πω μια κουβέντα. </w:t>
      </w:r>
    </w:p>
    <w:p w14:paraId="3576E13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 </w:t>
      </w:r>
      <w:r>
        <w:rPr>
          <w:rFonts w:eastAsia="Times New Roman" w:cs="Times New Roman"/>
          <w:szCs w:val="24"/>
        </w:rPr>
        <w:t xml:space="preserve">Ορίστε. </w:t>
      </w:r>
    </w:p>
    <w:p w14:paraId="3576E13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Είπα αυτά που διάβασε ο κ. Σκρέκας. Ούτε ένα συγγνώμη δεν ζήτησε. Είπα: «Αυτή η διοίκηση». «Η διοίκηση», αυτό είπα, ακριβώς αυτά που διάβασε ο κ. Σκρέκας. Αν είμαι ψεύτης, ευχαρίστως…</w:t>
      </w:r>
    </w:p>
    <w:p w14:paraId="3576E13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 xml:space="preserve">ώ πάρα πολύ. </w:t>
      </w:r>
    </w:p>
    <w:p w14:paraId="3576E13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Κυρία Πρόεδρε, θα ήθελα τον λόγο. </w:t>
      </w:r>
    </w:p>
    <w:p w14:paraId="3576E13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Σκρέκα, δεν θα κάνουμε αυτή τη δουλειά. </w:t>
      </w:r>
    </w:p>
    <w:p w14:paraId="3576E13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Κυρία Πρόεδρε, ζητώ συγγνώμη, αλλά ο κ. Παπαδόπουλος θα πρέπει να ζητήσε</w:t>
      </w:r>
      <w:r>
        <w:rPr>
          <w:rFonts w:eastAsia="Times New Roman" w:cs="Times New Roman"/>
          <w:szCs w:val="24"/>
        </w:rPr>
        <w:t xml:space="preserve">ι ένα μεγάλο συγγνώμη. Αυτά τα οποία ανέφερε ότι εγώ είπα χθες ήταν δυστυχώς ελλιπή και ψέματα, όπως αποδείχθηκε από τα Πρακτικά, τα οποία ανέγνωσα. </w:t>
      </w:r>
    </w:p>
    <w:p w14:paraId="3576E13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Σεβαστάκης</w:t>
      </w:r>
      <w:proofErr w:type="spellEnd"/>
      <w:r>
        <w:rPr>
          <w:rFonts w:eastAsia="Times New Roman" w:cs="Times New Roman"/>
          <w:szCs w:val="24"/>
        </w:rPr>
        <w:t xml:space="preserve">, έχει τον λόγο για επτά λεπτά. </w:t>
      </w:r>
    </w:p>
    <w:p w14:paraId="3576E14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Σας παρακαλώ, </w:t>
      </w:r>
      <w:r>
        <w:rPr>
          <w:rFonts w:eastAsia="Times New Roman" w:cs="Times New Roman"/>
          <w:szCs w:val="24"/>
        </w:rPr>
        <w:t xml:space="preserve">να κάνετε οικονομία στον χρόνο. </w:t>
      </w:r>
    </w:p>
    <w:p w14:paraId="3576E14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πολύ, κυρία Πρόεδρε. </w:t>
      </w:r>
    </w:p>
    <w:p w14:paraId="3576E14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νομοσχέδιο που συζητούμε είναι ένα νομοσχέδιο που συλλέγει ένα ποικίλο πεδίο από αντιφάσεις, πολιτιστικές, παραγωγικές, χρηστικές και έμμεσα και πολιτικές αντιφάσεις.</w:t>
      </w:r>
      <w:r>
        <w:rPr>
          <w:rFonts w:eastAsia="Times New Roman" w:cs="Times New Roman"/>
          <w:szCs w:val="24"/>
        </w:rPr>
        <w:t xml:space="preserve"> Άλλαξε η χρήση, άλλαξε η κατεύθυνση, άλλαξαν οι ιδιοκτησίες και η έννοια της παραγωγικής χρησιμοθηρίας και σιγά-σιγά αυτές οι αντιφάσεις κληροδοτήθηκαν στο σήμερα. </w:t>
      </w:r>
    </w:p>
    <w:p w14:paraId="3576E14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Αυτές, λοιπόν, προσπαθεί να διαχειριστεί αυτό το νομοσχέδιο και άλλα νομοσχέδια, που προηγ</w:t>
      </w:r>
      <w:r>
        <w:rPr>
          <w:rFonts w:eastAsia="Times New Roman" w:cs="Times New Roman"/>
          <w:szCs w:val="24"/>
        </w:rPr>
        <w:t xml:space="preserve">ούνται και έπονται, και τα οποία αφορούν τη δασική πολιτική, αγγίζουν την αναπτυξιακή διάσταση της δασικής πολιτικής. Το δάσος δεν είναι φόντο, σχετίζεται με τη χρήση. Το δάσος σχετίζεται με τις ιεραρχήσεις, κοινωνικές και πολιτιστικές, που έχουν επιλεγεί </w:t>
      </w:r>
      <w:r>
        <w:rPr>
          <w:rFonts w:eastAsia="Times New Roman" w:cs="Times New Roman"/>
          <w:szCs w:val="24"/>
        </w:rPr>
        <w:t xml:space="preserve">από τη νέα ελληνική </w:t>
      </w:r>
      <w:r>
        <w:rPr>
          <w:rFonts w:eastAsia="Times New Roman" w:cs="Times New Roman"/>
          <w:szCs w:val="24"/>
        </w:rPr>
        <w:lastRenderedPageBreak/>
        <w:t xml:space="preserve">πραγματικότητα και η κατεύθυνση της κοινωνικής ανάπτυξής της σχετίζεται με τον τρόπο που ιεραρχεί τόσο το δάσος όσο και το άστυ, την πόλη. </w:t>
      </w:r>
    </w:p>
    <w:p w14:paraId="3576E14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Αυτό το περίπλοκο, λοιπόν, σύστημα διλημ</w:t>
      </w:r>
      <w:r>
        <w:rPr>
          <w:rFonts w:eastAsia="Times New Roman" w:cs="Times New Roman"/>
          <w:szCs w:val="24"/>
        </w:rPr>
        <w:t>μ</w:t>
      </w:r>
      <w:r>
        <w:rPr>
          <w:rFonts w:eastAsia="Times New Roman" w:cs="Times New Roman"/>
          <w:szCs w:val="24"/>
        </w:rPr>
        <w:t xml:space="preserve">άτων προσπαθεί να το ισορροπήσει. </w:t>
      </w:r>
    </w:p>
    <w:p w14:paraId="3576E14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Οι πληροφορίες που έχω από πολλούς </w:t>
      </w:r>
      <w:proofErr w:type="spellStart"/>
      <w:r>
        <w:rPr>
          <w:rFonts w:eastAsia="Times New Roman" w:cs="Times New Roman"/>
          <w:szCs w:val="24"/>
        </w:rPr>
        <w:t>τεχνογνώστες</w:t>
      </w:r>
      <w:proofErr w:type="spellEnd"/>
      <w:r>
        <w:rPr>
          <w:rFonts w:eastAsia="Times New Roman" w:cs="Times New Roman"/>
          <w:szCs w:val="24"/>
        </w:rPr>
        <w:t xml:space="preserve">, ανθρώπους της παραγωγής, είναι ότι είναι στη σωστή κατεύθυνση. </w:t>
      </w:r>
    </w:p>
    <w:p w14:paraId="3576E14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Είμαι σίγουρος ότι ένα τόσο περίπλοκο διάβημα μπορεί να εξελιχθεί, να </w:t>
      </w:r>
      <w:proofErr w:type="spellStart"/>
      <w:r>
        <w:rPr>
          <w:rFonts w:eastAsia="Times New Roman" w:cs="Times New Roman"/>
          <w:szCs w:val="24"/>
        </w:rPr>
        <w:t>εκλειανθεί</w:t>
      </w:r>
      <w:proofErr w:type="spellEnd"/>
      <w:r>
        <w:rPr>
          <w:rFonts w:eastAsia="Times New Roman" w:cs="Times New Roman"/>
          <w:szCs w:val="24"/>
        </w:rPr>
        <w:t>, να βελτιωθεί στο μέλλον και με τις παρεμβάσεις και με τις εισ</w:t>
      </w:r>
      <w:r>
        <w:rPr>
          <w:rFonts w:eastAsia="Times New Roman" w:cs="Times New Roman"/>
          <w:szCs w:val="24"/>
        </w:rPr>
        <w:t>ηγήσεις των πολιτικών δυνάμεων. Εντούτοις, όλοι θα πρέπει να συμφωνήσουμε σε κάτι, ότι δασική πολιτική ποτέ δεν υπήρξε, ότι η έννοια της δασικής επικράτειας ποτέ δεν ήταν αποφασισμένη κοινωνικά. Το δάσος είτε άλλαζε χρήσεις, λόγω του ότι εγκαταλείπονταν αγ</w:t>
      </w:r>
      <w:r>
        <w:rPr>
          <w:rFonts w:eastAsia="Times New Roman" w:cs="Times New Roman"/>
          <w:szCs w:val="24"/>
        </w:rPr>
        <w:t xml:space="preserve">ροί, δάσωναν και ουσιαστικά ένα κομμάτι της παραγωγικής ζώνης αφομοιωνόταν από τη δασική επικράτεια και από την άλλη πλευρά υπήρχε πολύ μεγάλη βία προς την έννοια της δασικής επικράτειας. Υπήρχε πολύ μεγάλη αστική βία, ειδικά όταν είχαμε μεγάλη οικοδομική </w:t>
      </w:r>
      <w:r>
        <w:rPr>
          <w:rFonts w:eastAsia="Times New Roman" w:cs="Times New Roman"/>
          <w:szCs w:val="24"/>
        </w:rPr>
        <w:t xml:space="preserve">πίεση. Όλα αυτά φτιάχνουν ένα νέο πρωτόκολλο. </w:t>
      </w:r>
    </w:p>
    <w:p w14:paraId="3576E14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Νομίζω, λοιπόν, ότι η επιλογή του Υπουργείου να αναμετρηθεί με αυτό το πρωτόκολλο, επιτρέποντας τη χρήση, επιτρέποντας και επιβάλλοντας μοντέλα ανάταξης, νομίζω ότι είναι μια αρκετά τολμηρή πολιτικά επιλογή, η</w:t>
      </w:r>
      <w:r>
        <w:rPr>
          <w:rFonts w:eastAsia="Times New Roman" w:cs="Times New Roman"/>
          <w:szCs w:val="24"/>
        </w:rPr>
        <w:t xml:space="preserve"> οποία θα μας δώσει το αποτέλεσμα και την ισορροπία που έχουμε απόλυτη ανάγκη. </w:t>
      </w:r>
    </w:p>
    <w:p w14:paraId="3576E14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Θέλω να υπογραμμίσω, επίσης, ότι δεν πάει η ζωή χωρίς κανονιστικό σύστημα. Δεν προχωράει η ζωή αυτοσχεδιάζοντας, αυτορρυθμιζόμενη και</w:t>
      </w:r>
      <w:r>
        <w:rPr>
          <w:rFonts w:eastAsia="Times New Roman" w:cs="Times New Roman"/>
          <w:szCs w:val="24"/>
        </w:rPr>
        <w:t>,</w:t>
      </w:r>
      <w:r>
        <w:rPr>
          <w:rFonts w:eastAsia="Times New Roman" w:cs="Times New Roman"/>
          <w:szCs w:val="24"/>
        </w:rPr>
        <w:t xml:space="preserve"> επομένως, το δάσος είναι ό,τι του επιτρέπουμε εμείς να είναι. Δεν πρέπει να τίθεται έτσι. </w:t>
      </w:r>
    </w:p>
    <w:p w14:paraId="3576E14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δάσος έχει τη μεγάλη δύναμη να υποδεικνύει τον αστικό χώρο και</w:t>
      </w:r>
      <w:r>
        <w:rPr>
          <w:rFonts w:eastAsia="Times New Roman" w:cs="Times New Roman"/>
          <w:szCs w:val="24"/>
        </w:rPr>
        <w:t>,</w:t>
      </w:r>
      <w:r>
        <w:rPr>
          <w:rFonts w:eastAsia="Times New Roman" w:cs="Times New Roman"/>
          <w:szCs w:val="24"/>
        </w:rPr>
        <w:t xml:space="preserve"> επίσης, το δάσος έχει τη μεγάλη δύναμη να επιτρέπει στο εσωτερικό του ορισμένες χρήσεις </w:t>
      </w:r>
      <w:proofErr w:type="spellStart"/>
      <w:r>
        <w:rPr>
          <w:rFonts w:eastAsia="Times New Roman" w:cs="Times New Roman"/>
          <w:szCs w:val="24"/>
        </w:rPr>
        <w:t>συνεπίκου</w:t>
      </w:r>
      <w:r>
        <w:rPr>
          <w:rFonts w:eastAsia="Times New Roman" w:cs="Times New Roman"/>
          <w:szCs w:val="24"/>
        </w:rPr>
        <w:t>ρες</w:t>
      </w:r>
      <w:proofErr w:type="spellEnd"/>
      <w:r>
        <w:rPr>
          <w:rFonts w:eastAsia="Times New Roman" w:cs="Times New Roman"/>
          <w:szCs w:val="24"/>
        </w:rPr>
        <w:t xml:space="preserve">, ενισχυτικές ή που πλαισιώνουν την παραγωγική, αγροτική δραστηριότητα. Με αυτούς τους όρους, λοιπόν, αμφιθυμίας ή </w:t>
      </w:r>
      <w:proofErr w:type="spellStart"/>
      <w:r>
        <w:rPr>
          <w:rFonts w:eastAsia="Times New Roman" w:cs="Times New Roman"/>
          <w:szCs w:val="24"/>
        </w:rPr>
        <w:t>αμφιρρέπειας</w:t>
      </w:r>
      <w:proofErr w:type="spellEnd"/>
      <w:r>
        <w:rPr>
          <w:rFonts w:eastAsia="Times New Roman" w:cs="Times New Roman"/>
          <w:szCs w:val="24"/>
        </w:rPr>
        <w:t xml:space="preserve">, νομίζω ότι το νομοσχέδιο αναπτύσσεται. </w:t>
      </w:r>
    </w:p>
    <w:p w14:paraId="3576E14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Είμαι σίγουρος ότι και οι συνάδελφοι και οι πολιτικές δυνάμεις -ποιες;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υτές που επ</w:t>
      </w:r>
      <w:r>
        <w:rPr>
          <w:rFonts w:eastAsia="Times New Roman" w:cs="Times New Roman"/>
          <w:szCs w:val="24"/>
        </w:rPr>
        <w:t xml:space="preserve">έτρεψαν να καεί το δάσος, αυτές </w:t>
      </w:r>
      <w:r>
        <w:rPr>
          <w:rFonts w:eastAsia="Times New Roman" w:cs="Times New Roman"/>
          <w:szCs w:val="24"/>
        </w:rPr>
        <w:t>που</w:t>
      </w:r>
      <w:r>
        <w:rPr>
          <w:rFonts w:eastAsia="Times New Roman" w:cs="Times New Roman"/>
          <w:szCs w:val="24"/>
        </w:rPr>
        <w:t xml:space="preserve"> θεώρησαν το δάσος ως εργαλείο της αστικής βουλιμίας, αυτές </w:t>
      </w:r>
      <w:r>
        <w:rPr>
          <w:rFonts w:eastAsia="Times New Roman" w:cs="Times New Roman"/>
          <w:szCs w:val="24"/>
        </w:rPr>
        <w:t xml:space="preserve">που </w:t>
      </w:r>
      <w:r>
        <w:rPr>
          <w:rFonts w:eastAsia="Times New Roman" w:cs="Times New Roman"/>
          <w:szCs w:val="24"/>
        </w:rPr>
        <w:t>άλλαξαν τον παραγωγικό χάρτη στην Ελλάδα, ειδικά μετά τη δεκαετία του 1950</w:t>
      </w:r>
      <w:r>
        <w:rPr>
          <w:rFonts w:eastAsia="Times New Roman" w:cs="Times New Roman"/>
          <w:szCs w:val="24"/>
        </w:rPr>
        <w:t>,</w:t>
      </w:r>
      <w:r>
        <w:rPr>
          <w:rFonts w:eastAsia="Times New Roman" w:cs="Times New Roman"/>
          <w:szCs w:val="24"/>
        </w:rPr>
        <w:t xml:space="preserve"> θα μπορέσουν, έχοντας ίσως και μια εσωτερική ενοχή, να εισηγηθούν βελτιωτικές και</w:t>
      </w:r>
      <w:r>
        <w:rPr>
          <w:rFonts w:eastAsia="Times New Roman" w:cs="Times New Roman"/>
          <w:szCs w:val="24"/>
        </w:rPr>
        <w:t xml:space="preserve"> εμπλουτιστικές λύσεις και θα μπορέσουν έτσι να οργανώσουν και την πολιτική τους επάνοδο στην πραγματικότητα και</w:t>
      </w:r>
      <w:r>
        <w:rPr>
          <w:rFonts w:eastAsia="Times New Roman" w:cs="Times New Roman"/>
          <w:szCs w:val="24"/>
        </w:rPr>
        <w:t>,</w:t>
      </w:r>
      <w:r>
        <w:rPr>
          <w:rFonts w:eastAsia="Times New Roman" w:cs="Times New Roman"/>
          <w:szCs w:val="24"/>
        </w:rPr>
        <w:t xml:space="preserve"> επίσης, ίσως να απαντήσουν και στο μεγάλο ιστορικό ερώτημα που είχαν θέσει από τη δεκαετία του 1950. </w:t>
      </w:r>
    </w:p>
    <w:p w14:paraId="3576E14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76E14C" w14:textId="77777777" w:rsidR="009D30F2" w:rsidRDefault="008D3D2C">
      <w:pPr>
        <w:spacing w:after="0" w:line="600" w:lineRule="auto"/>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3576E14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Κυρία Πρόεδρε, ως Κοινοβουλευτικός Εκπρόσωπος θα ήθελα να μιλήσω για ένα διαδικαστικό θέμα. </w:t>
      </w:r>
    </w:p>
    <w:p w14:paraId="3576E14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τώρα, κύριε Θεοχαρόπουλε. Αργότερα, γιατί πρέπει να προχωρήσουμε. </w:t>
      </w:r>
    </w:p>
    <w:p w14:paraId="3576E14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ΑΘ</w:t>
      </w:r>
      <w:r>
        <w:rPr>
          <w:rFonts w:eastAsia="Times New Roman" w:cs="Times New Roman"/>
          <w:b/>
          <w:szCs w:val="24"/>
        </w:rPr>
        <w:t>ΑΝΑΣΙΟΣ ΘΕΟΧΑΡΟΠΟΥΛΟΣ:</w:t>
      </w:r>
      <w:r>
        <w:rPr>
          <w:rFonts w:eastAsia="Times New Roman" w:cs="Times New Roman"/>
          <w:szCs w:val="24"/>
        </w:rPr>
        <w:t xml:space="preserve"> Θα ήθελα να απευθύνω ένα ερώτημα στην Κυβέρνηση σχετικά με τις τροπολογίες που κατατίθενται ακόμη και τώρα, για να ξέρουμε τι γίνεται.</w:t>
      </w:r>
    </w:p>
    <w:p w14:paraId="3576E15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λόγο.</w:t>
      </w:r>
    </w:p>
    <w:p w14:paraId="3576E15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Δεν ε</w:t>
      </w:r>
      <w:r>
        <w:rPr>
          <w:rFonts w:eastAsia="Times New Roman" w:cs="Times New Roman"/>
          <w:szCs w:val="24"/>
        </w:rPr>
        <w:t xml:space="preserve">ίναι εδώ ο κ. </w:t>
      </w:r>
      <w:proofErr w:type="spellStart"/>
      <w:r>
        <w:rPr>
          <w:rFonts w:eastAsia="Times New Roman" w:cs="Times New Roman"/>
          <w:szCs w:val="24"/>
        </w:rPr>
        <w:t>Φάμελλος</w:t>
      </w:r>
      <w:proofErr w:type="spellEnd"/>
      <w:r>
        <w:rPr>
          <w:rFonts w:eastAsia="Times New Roman" w:cs="Times New Roman"/>
          <w:szCs w:val="24"/>
        </w:rPr>
        <w:t xml:space="preserve"> αυτή τη στιγμή, ίσως πρέπει να ειδοποιηθεί, αλλά έχει δηλώσει στην </w:t>
      </w:r>
      <w:r>
        <w:rPr>
          <w:rFonts w:eastAsia="Times New Roman" w:cs="Times New Roman"/>
          <w:szCs w:val="24"/>
        </w:rPr>
        <w:t>ε</w:t>
      </w:r>
      <w:r>
        <w:rPr>
          <w:rFonts w:eastAsia="Times New Roman" w:cs="Times New Roman"/>
          <w:szCs w:val="24"/>
        </w:rPr>
        <w:t>πιτροπή ότι «από τη μεριά της Κυβέρνησης δεν υπάρχει κα</w:t>
      </w:r>
      <w:r>
        <w:rPr>
          <w:rFonts w:eastAsia="Times New Roman" w:cs="Times New Roman"/>
          <w:szCs w:val="24"/>
        </w:rPr>
        <w:t>μ</w:t>
      </w:r>
      <w:r>
        <w:rPr>
          <w:rFonts w:eastAsia="Times New Roman" w:cs="Times New Roman"/>
          <w:szCs w:val="24"/>
        </w:rPr>
        <w:t>μία άλλη πρόταση για τροπολογία και δεν θα υπάρξει. Το έχουμε πει στη Διάσκεψη των Προέδρων και μπορώ να το α</w:t>
      </w:r>
      <w:r>
        <w:rPr>
          <w:rFonts w:eastAsia="Times New Roman" w:cs="Times New Roman"/>
          <w:szCs w:val="24"/>
        </w:rPr>
        <w:t xml:space="preserve">ναφέρω και εδώ». Η συγκεκριμένη δήλωση, από τα Πρακτικά της Βουλής, έγινε στις 7 Απριλίου στην τρίτη συνεδρίαση της </w:t>
      </w:r>
      <w:r>
        <w:rPr>
          <w:rFonts w:eastAsia="Times New Roman" w:cs="Times New Roman"/>
          <w:szCs w:val="24"/>
        </w:rPr>
        <w:t>ε</w:t>
      </w:r>
      <w:r>
        <w:rPr>
          <w:rFonts w:eastAsia="Times New Roman" w:cs="Times New Roman"/>
          <w:szCs w:val="24"/>
        </w:rPr>
        <w:t>πιτροπής από τον αρμόδιο Υπουργό για το σημερινό νομοσχέδιο.</w:t>
      </w:r>
    </w:p>
    <w:p w14:paraId="3576E15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Έχουν κατατεθεί δύο τροπολογίες χθες το βράδυ, η μία για τη χρήση αιγιαλού και</w:t>
      </w:r>
      <w:r>
        <w:rPr>
          <w:rFonts w:eastAsia="Times New Roman" w:cs="Times New Roman"/>
          <w:szCs w:val="24"/>
        </w:rPr>
        <w:t xml:space="preserve"> η δεύτερη για τη ΔΕΗ. Και μία τρίτη τροπολογία κατατίθεται τώρα για τον ΦΠΑ και τα τέλη κυκλοφορίας. </w:t>
      </w:r>
    </w:p>
    <w:p w14:paraId="3576E15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Θέλω να το τονίσω, κυρία Πρόεδρε, ε</w:t>
      </w:r>
      <w:r>
        <w:rPr>
          <w:rFonts w:eastAsia="Times New Roman" w:cs="Times New Roman"/>
          <w:szCs w:val="24"/>
        </w:rPr>
        <w:t>ίναι μια απαράδεκτη διαδικασία. Θέλω να ρωτήσω αν προτίθεται να καταθέσει και άλλη τροπολογία. Να μην κάνει δεκτές τρο</w:t>
      </w:r>
      <w:r>
        <w:rPr>
          <w:rFonts w:eastAsia="Times New Roman" w:cs="Times New Roman"/>
          <w:szCs w:val="24"/>
        </w:rPr>
        <w:t xml:space="preserve">πολογίες μέσα στη συνεδρίαση της Ολομέλειας, όπως ο ίδιος ο κ. </w:t>
      </w:r>
      <w:proofErr w:type="spellStart"/>
      <w:r>
        <w:rPr>
          <w:rFonts w:eastAsia="Times New Roman" w:cs="Times New Roman"/>
          <w:szCs w:val="24"/>
        </w:rPr>
        <w:t>Φάμελλος</w:t>
      </w:r>
      <w:proofErr w:type="spellEnd"/>
      <w:r>
        <w:rPr>
          <w:rFonts w:eastAsia="Times New Roman" w:cs="Times New Roman"/>
          <w:szCs w:val="24"/>
        </w:rPr>
        <w:t xml:space="preserve"> έχει δεσμευθεί στην </w:t>
      </w:r>
      <w:r>
        <w:rPr>
          <w:rFonts w:eastAsia="Times New Roman" w:cs="Times New Roman"/>
          <w:szCs w:val="24"/>
        </w:rPr>
        <w:t>ε</w:t>
      </w:r>
      <w:r>
        <w:rPr>
          <w:rFonts w:eastAsia="Times New Roman" w:cs="Times New Roman"/>
          <w:szCs w:val="24"/>
        </w:rPr>
        <w:t xml:space="preserve">πιτροπή. Δεν είναι δυνατόν να προχωρήσουμε με αυτή τη διαδικασία. Τουλάχιστον, να σεβόμαστε τον τρόπο που λειτουργούμε εδώ στο ελληνικό Κοινοβούλιο.           </w:t>
      </w:r>
    </w:p>
    <w:p w14:paraId="3576E15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ΕΔΡΕΥΟΥΣΑ (Αναστασία Χριστοδουλοπούλου): </w:t>
      </w:r>
      <w:r>
        <w:rPr>
          <w:rFonts w:eastAsia="Times New Roman" w:cs="Times New Roman"/>
          <w:szCs w:val="24"/>
        </w:rPr>
        <w:t xml:space="preserve">Εντάξει, κύριε Θεοχαρόπουλε. </w:t>
      </w:r>
    </w:p>
    <w:p w14:paraId="3576E15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Ο κ. Γεωργαντάς έχει τον λόγο. </w:t>
      </w:r>
    </w:p>
    <w:p w14:paraId="3576E15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κυρία Πρόεδρε. </w:t>
      </w:r>
    </w:p>
    <w:p w14:paraId="3576E15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Χαίρομαι που θα είναι εδώ και ο αρμόδιος Υπουργός, ο οποίος πραγματικά με ενδιαφέρον βλέπει ένα θέμα το ο</w:t>
      </w:r>
      <w:r>
        <w:rPr>
          <w:rFonts w:eastAsia="Times New Roman" w:cs="Times New Roman"/>
          <w:szCs w:val="24"/>
        </w:rPr>
        <w:t xml:space="preserve">ποίο έχει προκύψει. Έχει </w:t>
      </w:r>
      <w:r>
        <w:rPr>
          <w:rFonts w:eastAsia="Times New Roman" w:cs="Times New Roman"/>
          <w:szCs w:val="24"/>
        </w:rPr>
        <w:t xml:space="preserve">εγκύψει </w:t>
      </w:r>
      <w:r>
        <w:rPr>
          <w:rFonts w:eastAsia="Times New Roman" w:cs="Times New Roman"/>
          <w:szCs w:val="24"/>
        </w:rPr>
        <w:t xml:space="preserve">με επιμέλεια, θεωρώ, επί του ζητήματος αυτού και ευελπιστώ ότι θα δώσει και μία λύση. </w:t>
      </w:r>
    </w:p>
    <w:p w14:paraId="3576E15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 πρόβλημα το οποίο έχει δημιουργηθεί, κύριοι συνάδελφοι, έχει να κάνει με τους χάρτες οι οποίοι ήδη έχουν κυρωθεί. Το 2013 κυρώθηκαν </w:t>
      </w:r>
      <w:r>
        <w:rPr>
          <w:rFonts w:eastAsia="Times New Roman" w:cs="Times New Roman"/>
          <w:szCs w:val="24"/>
        </w:rPr>
        <w:t xml:space="preserve">σε όλη τη χώρα κάποιοι χάρτες, οι οποίοι αποτελούν ως ποσοστό το 1% της συνολικής εκτάσεως των σχετικών εκτάσεων. Σε αυτούς, λοιπόν, συνέβησαν δύο πράγματα. Από αυτές τις περιπτώσεις, η μία αφορά και τον Νομό Κιλκίς, </w:t>
      </w:r>
      <w:r>
        <w:rPr>
          <w:rFonts w:eastAsia="Times New Roman" w:cs="Times New Roman"/>
          <w:szCs w:val="24"/>
        </w:rPr>
        <w:lastRenderedPageBreak/>
        <w:t xml:space="preserve">την περιοχή του </w:t>
      </w:r>
      <w:proofErr w:type="spellStart"/>
      <w:r>
        <w:rPr>
          <w:rFonts w:eastAsia="Times New Roman" w:cs="Times New Roman"/>
          <w:szCs w:val="24"/>
        </w:rPr>
        <w:t>Πολυκάστρου</w:t>
      </w:r>
      <w:proofErr w:type="spellEnd"/>
      <w:r>
        <w:rPr>
          <w:rFonts w:eastAsia="Times New Roman" w:cs="Times New Roman"/>
          <w:szCs w:val="24"/>
        </w:rPr>
        <w:t>, το οποίο ν</w:t>
      </w:r>
      <w:r>
        <w:rPr>
          <w:rFonts w:eastAsia="Times New Roman" w:cs="Times New Roman"/>
          <w:szCs w:val="24"/>
        </w:rPr>
        <w:t>ομίζω ότι πρέπει η Βουλή να το αποκαταστήσει.</w:t>
      </w:r>
    </w:p>
    <w:p w14:paraId="3576E15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Έχουμε δύο ζητήματα τα οποία προέκυψαν τότε. Το πρώτο είναι σχετικά με την έλλειψη ενημέρωσης</w:t>
      </w:r>
      <w:r>
        <w:rPr>
          <w:rFonts w:eastAsia="Times New Roman" w:cs="Times New Roman"/>
          <w:szCs w:val="24"/>
        </w:rPr>
        <w:t>,</w:t>
      </w:r>
      <w:r>
        <w:rPr>
          <w:rFonts w:eastAsia="Times New Roman" w:cs="Times New Roman"/>
          <w:szCs w:val="24"/>
        </w:rPr>
        <w:t xml:space="preserve"> η οποία υπήρξε και ήταν φυσιολογική, γιατί ήταν μία πιλοτική προσπάθεια τότε για να αρχίσει όλη αυτή η διαδικασία. </w:t>
      </w:r>
      <w:r>
        <w:rPr>
          <w:rFonts w:eastAsia="Times New Roman" w:cs="Times New Roman"/>
          <w:szCs w:val="24"/>
        </w:rPr>
        <w:t xml:space="preserve">Δεν είχε λάβει αυτό το ζήτημα την έκβαση που έχει λάβει τώρα, έτσι ώστε τα </w:t>
      </w:r>
      <w:r>
        <w:rPr>
          <w:rFonts w:eastAsia="Times New Roman" w:cs="Times New Roman"/>
          <w:szCs w:val="24"/>
        </w:rPr>
        <w:t>μέσα ενημ</w:t>
      </w:r>
      <w:r>
        <w:rPr>
          <w:rFonts w:eastAsia="Times New Roman" w:cs="Times New Roman"/>
          <w:szCs w:val="24"/>
        </w:rPr>
        <w:t xml:space="preserve">έρωσης να ασχοληθούν με αυτό, η Βουλή επανειλημμένως να ασχοληθεί με αυτό, να δοθεί μία δημοσιότητα και να γίνει μια ενημέρωση όλων των ενδιαφερομένων. Κι έτσι, όταν έγινε </w:t>
      </w:r>
      <w:r>
        <w:rPr>
          <w:rFonts w:eastAsia="Times New Roman" w:cs="Times New Roman"/>
          <w:szCs w:val="24"/>
        </w:rPr>
        <w:t xml:space="preserve">η ανάρτηση αυτών των χαρτών, ειδικά στην περιοχή του </w:t>
      </w:r>
      <w:proofErr w:type="spellStart"/>
      <w:r>
        <w:rPr>
          <w:rFonts w:eastAsia="Times New Roman" w:cs="Times New Roman"/>
          <w:szCs w:val="24"/>
        </w:rPr>
        <w:t>Πολυκάστρου</w:t>
      </w:r>
      <w:proofErr w:type="spellEnd"/>
      <w:r>
        <w:rPr>
          <w:rFonts w:eastAsia="Times New Roman" w:cs="Times New Roman"/>
          <w:szCs w:val="24"/>
        </w:rPr>
        <w:t xml:space="preserve"> -που ήταν και το πρώτο κτηματολογικό γραφείο της χώρας και γι’ αυτό ξεκίνησαν από το </w:t>
      </w:r>
      <w:proofErr w:type="spellStart"/>
      <w:r>
        <w:rPr>
          <w:rFonts w:eastAsia="Times New Roman" w:cs="Times New Roman"/>
          <w:szCs w:val="24"/>
        </w:rPr>
        <w:t>Πολύκαστρο</w:t>
      </w:r>
      <w:proofErr w:type="spellEnd"/>
      <w:r>
        <w:rPr>
          <w:rFonts w:eastAsia="Times New Roman" w:cs="Times New Roman"/>
          <w:szCs w:val="24"/>
        </w:rPr>
        <w:t>- είχαμε μόνο μία αντίρρηση. Για μία έκταση εξήντα τριών χιλιάδων στρεμμάτων, από τις οποίες δεκ</w:t>
      </w:r>
      <w:r>
        <w:rPr>
          <w:rFonts w:eastAsia="Times New Roman" w:cs="Times New Roman"/>
          <w:szCs w:val="24"/>
        </w:rPr>
        <w:t xml:space="preserve">ατρείς χιλιάδες περίπου ήταν εκτάσεις οι οποίες χαρακτηρίζονται ως δασικές, υποβλήθηκε μόνο μία αντίρρηση. </w:t>
      </w:r>
    </w:p>
    <w:p w14:paraId="3576E15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Ένα ζήτημα που προκύπτει, λοιπόν, και θεωρώ ότι πρέπει να το δούμε όλοι, είναι σε σχέση με το δικαίωμα της ίσης μεταχείρισης όλων των πολιτών και όλ</w:t>
      </w:r>
      <w:r>
        <w:rPr>
          <w:rFonts w:eastAsia="Times New Roman" w:cs="Times New Roman"/>
          <w:szCs w:val="24"/>
        </w:rPr>
        <w:t xml:space="preserve">ων των δικαιούχων απέναντι στον νόμο. Αυτή τη στιγμή με τον ίδιο τρόπο γίνεται η ενημέρωση των πολιτών. Δηλαδή, γίνεται με μία ανάρτηση στη Διεύθυνση Δασών και μία άλλη στον τοπικό δήμο. </w:t>
      </w:r>
    </w:p>
    <w:p w14:paraId="3576E15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Αυτόν τον καιρό, όμως, η δημοσιότητα που έχει δημιουργηθεί είναι τέτ</w:t>
      </w:r>
      <w:r>
        <w:rPr>
          <w:rFonts w:eastAsia="Times New Roman" w:cs="Times New Roman"/>
          <w:szCs w:val="24"/>
        </w:rPr>
        <w:t>οια που είναι σίγουρο ότι θα προκαλέσει το ενδιαφέρον όλων των ιδιοκτητών και ευελπιστούμε ότι όλοι</w:t>
      </w:r>
      <w:r>
        <w:rPr>
          <w:rFonts w:eastAsia="Times New Roman" w:cs="Times New Roman"/>
          <w:szCs w:val="24"/>
        </w:rPr>
        <w:t>,</w:t>
      </w:r>
      <w:r>
        <w:rPr>
          <w:rFonts w:eastAsia="Times New Roman" w:cs="Times New Roman"/>
          <w:szCs w:val="24"/>
        </w:rPr>
        <w:t xml:space="preserve"> όσοι έχουν το δικαίωμα</w:t>
      </w:r>
      <w:r>
        <w:rPr>
          <w:rFonts w:eastAsia="Times New Roman" w:cs="Times New Roman"/>
          <w:szCs w:val="24"/>
        </w:rPr>
        <w:t>,</w:t>
      </w:r>
      <w:r>
        <w:rPr>
          <w:rFonts w:eastAsia="Times New Roman" w:cs="Times New Roman"/>
          <w:szCs w:val="24"/>
        </w:rPr>
        <w:t xml:space="preserve"> θα πάνε να υποβάλουν τις αντιρρήσεις τους. Αυτό, όμως, δεν συνέβη, δυστυχώς, την προηγούμενη περίοδο. </w:t>
      </w:r>
    </w:p>
    <w:p w14:paraId="3576E15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Υπάρχει, όμως, κι ένα ζήτημα</w:t>
      </w:r>
      <w:r>
        <w:rPr>
          <w:rFonts w:eastAsia="Times New Roman" w:cs="Times New Roman"/>
          <w:szCs w:val="24"/>
        </w:rPr>
        <w:t xml:space="preserve">, σημαντικότερο ίσως από αυτό, το οποίο επιβάλλει, κύριε Υπουργέ, κατά την άποψή μου, να δούμε με ποιον τρόπο θα αντιμετωπίσουμε με ίσο τρόπο αυτούς τους ιδιοκτήτες. Το ζήτημα αυτό είναι ότι πλέον, με βάση τα νέα χαρακτηριστικά που δίδονται με το </w:t>
      </w:r>
      <w:r>
        <w:rPr>
          <w:rFonts w:eastAsia="Times New Roman" w:cs="Times New Roman"/>
          <w:szCs w:val="24"/>
        </w:rPr>
        <w:t>προεδρικό</w:t>
      </w:r>
      <w:r>
        <w:rPr>
          <w:rFonts w:eastAsia="Times New Roman" w:cs="Times New Roman"/>
          <w:szCs w:val="24"/>
        </w:rPr>
        <w:t xml:space="preserve"> διάταγμα</w:t>
      </w:r>
      <w:r>
        <w:rPr>
          <w:rFonts w:eastAsia="Times New Roman" w:cs="Times New Roman"/>
          <w:szCs w:val="24"/>
        </w:rPr>
        <w:t xml:space="preserve"> του 2016, αλλά και με τη συγκεκριμένη νομοθετική πρωτοβουλία</w:t>
      </w:r>
      <w:r>
        <w:rPr>
          <w:rFonts w:eastAsia="Times New Roman" w:cs="Times New Roman"/>
          <w:szCs w:val="24"/>
        </w:rPr>
        <w:t>,</w:t>
      </w:r>
      <w:r>
        <w:rPr>
          <w:rFonts w:eastAsia="Times New Roman" w:cs="Times New Roman"/>
          <w:szCs w:val="24"/>
        </w:rPr>
        <w:t xml:space="preserve"> τη σημερινή, οι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οι οποίες με το προηγούμενο καθεστώς υπάγονταν σε αυτές οι οποίες προστατεύονται από τη δασική νομοθεσία, τώρα έχουν εξαιρεθεί. Ουσιαστικά, δηλ</w:t>
      </w:r>
      <w:r>
        <w:rPr>
          <w:rFonts w:eastAsia="Times New Roman" w:cs="Times New Roman"/>
          <w:szCs w:val="24"/>
        </w:rPr>
        <w:t xml:space="preserve">αδή, στο 1% στο οποίο ήδη έχουν κυρωθεί οι χάρτες, έχουν συμπεριληφθεί και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όπως τότε η δασική νομοθεσία προέβλεπε, και σήμερα αυτές εξαιρούνται. </w:t>
      </w:r>
    </w:p>
    <w:p w14:paraId="3576E15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Σε αυτούς, λοιπόν, τους χάρτες που είχαν αναρτηθεί τότε και κυρώθηκαν, έχουμε δεσμευμ</w:t>
      </w:r>
      <w:r>
        <w:rPr>
          <w:rFonts w:eastAsia="Times New Roman" w:cs="Times New Roman"/>
          <w:szCs w:val="24"/>
        </w:rPr>
        <w:t xml:space="preserve">ένες τέτοιες περιοχές με αυτόν τον χαρακτηρισμό, δηλαδή </w:t>
      </w:r>
      <w:proofErr w:type="spellStart"/>
      <w:r>
        <w:rPr>
          <w:rFonts w:eastAsia="Times New Roman" w:cs="Times New Roman"/>
          <w:szCs w:val="24"/>
        </w:rPr>
        <w:t>χορτολιβαδικές</w:t>
      </w:r>
      <w:proofErr w:type="spellEnd"/>
      <w:r>
        <w:rPr>
          <w:rFonts w:eastAsia="Times New Roman" w:cs="Times New Roman"/>
          <w:szCs w:val="24"/>
        </w:rPr>
        <w:t xml:space="preserve"> που έχουν χαρακτηριστεί ότι υπάγονται στην προστασία του νόμου. Σήμερα, όμως, κάτι τέτοιο δεν θα συμβεί. </w:t>
      </w:r>
    </w:p>
    <w:p w14:paraId="3576E15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Νομίζω, λοιπόν, ότι με αυτό το συγκεκριμένο δεδομένο, το οποίο δεν μπορούμε εύκ</w:t>
      </w:r>
      <w:r>
        <w:rPr>
          <w:rFonts w:eastAsia="Times New Roman" w:cs="Times New Roman"/>
          <w:szCs w:val="24"/>
        </w:rPr>
        <w:t>ολα να ξεπεράσουμε και το οποίο δίνει μια διάσταση αδικίας απέναντι στους πολίτες που εκείνη την πρώτη περίοδο, στην πιλοτική αυτή διαδικασία, είχαν την ατυχία να είναι οι εκτάσεις τους μέσα σε αυτές οι οποίες τον πρώτο εκείνο καιρό χαρακτηρίστηκαν έτσι, θ</w:t>
      </w:r>
      <w:r>
        <w:rPr>
          <w:rFonts w:eastAsia="Times New Roman" w:cs="Times New Roman"/>
          <w:szCs w:val="24"/>
        </w:rPr>
        <w:t xml:space="preserve">α πρέπει να τους δώσουμε μία ευκαιρία να υποβάλουν τις αντιρρήσεις τους με βάση τις νέες προβλέψεις του νόμου.   </w:t>
      </w:r>
    </w:p>
    <w:p w14:paraId="3576E15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Μία από αυτές, η βασικότερη που είπα, είναι οι λεγόμενες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αλλά υπάρχει και μία ακόμη. Είναι σε περιοχές με υψόμετρο κάτω των εκατό μέτρων, όταν η κλίση του εδάφους είναι κάτω του 12%. Είναι δύο πολύ σημαντικές νέες εξαιρέσεις από τη</w:t>
      </w:r>
      <w:r>
        <w:rPr>
          <w:rFonts w:eastAsia="Times New Roman" w:cs="Times New Roman"/>
          <w:szCs w:val="24"/>
        </w:rPr>
        <w:t xml:space="preserve">ν προστασία, τις οποίες προβλέπει η παρούσα, η ισχύουσα δασική νομοθεσία και οι οποίες δεν προβλέπονταν παλιά. Και θα έχουμε το αντιφατικό γεγονός κάποιος που έχει μία περιοχή, η οποία χαρακτηρίστηκε με την παλιά νομοθεσία, να χαρακτηρίζεται ως δασική και </w:t>
      </w:r>
      <w:r>
        <w:rPr>
          <w:rFonts w:eastAsia="Times New Roman" w:cs="Times New Roman"/>
          <w:szCs w:val="24"/>
        </w:rPr>
        <w:t xml:space="preserve">πεντακόσια μέτρα δίπλα, κάποια άλλη έκταση, η οποία με τις τωρινές προβλέψεις θα χαρακτηριστεί, να μη χαρακτηρίζεται ως δασική έκταση.       </w:t>
      </w:r>
    </w:p>
    <w:p w14:paraId="3576E16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οφείλει να επιληφθεί το νομοθετικό Σώμα, το οποίο πρέπει να βλέπει αυτές -εν τοις </w:t>
      </w:r>
      <w:proofErr w:type="spellStart"/>
      <w:r>
        <w:rPr>
          <w:rFonts w:eastAsia="Times New Roman" w:cs="Times New Roman"/>
          <w:szCs w:val="24"/>
        </w:rPr>
        <w:t>πράγμασι</w:t>
      </w:r>
      <w:proofErr w:type="spellEnd"/>
      <w:r>
        <w:rPr>
          <w:rFonts w:eastAsia="Times New Roman" w:cs="Times New Roman"/>
          <w:szCs w:val="24"/>
        </w:rPr>
        <w:t>, κα</w:t>
      </w:r>
      <w:r>
        <w:rPr>
          <w:rFonts w:eastAsia="Times New Roman" w:cs="Times New Roman"/>
          <w:szCs w:val="24"/>
        </w:rPr>
        <w:t xml:space="preserve">τά την υλοποίηση μιας νομοθετικής πρωτοβουλίας- τις όποιες αστοχίες υπάρχουν ή τις όποιες διορθώσεις πρέπει να γίνουν ή εν προκειμένω, τις όποιες επαναδιατυπώσεις, ακριβώς </w:t>
      </w:r>
      <w:r>
        <w:rPr>
          <w:rFonts w:eastAsia="Times New Roman" w:cs="Times New Roman"/>
          <w:szCs w:val="24"/>
        </w:rPr>
        <w:lastRenderedPageBreak/>
        <w:t xml:space="preserve">επειδή ήρθε ο ίδιος ο νόμος και άλλαξε τις προϋποθέσεις. Θα πρέπει να τις δούμε και </w:t>
      </w:r>
      <w:r>
        <w:rPr>
          <w:rFonts w:eastAsia="Times New Roman" w:cs="Times New Roman"/>
          <w:szCs w:val="24"/>
        </w:rPr>
        <w:t>νομίζω ότι θα πρέπει να δώσουμε μια δεύτερη ευκαιρία σε όλους όσ</w:t>
      </w:r>
      <w:r>
        <w:rPr>
          <w:rFonts w:eastAsia="Times New Roman" w:cs="Times New Roman"/>
          <w:szCs w:val="24"/>
        </w:rPr>
        <w:t>οι</w:t>
      </w:r>
      <w:r>
        <w:rPr>
          <w:rFonts w:eastAsia="Times New Roman" w:cs="Times New Roman"/>
          <w:szCs w:val="24"/>
        </w:rPr>
        <w:t xml:space="preserve"> στη χώρα είναι ιδιοκτήτες του 1% αυτών των εκτάσεων, έτσι ώστε να μπορούν να </w:t>
      </w:r>
      <w:proofErr w:type="spellStart"/>
      <w:r>
        <w:rPr>
          <w:rFonts w:eastAsia="Times New Roman" w:cs="Times New Roman"/>
          <w:szCs w:val="24"/>
        </w:rPr>
        <w:t>επαναϋποβάλουν</w:t>
      </w:r>
      <w:proofErr w:type="spellEnd"/>
      <w:r>
        <w:rPr>
          <w:rFonts w:eastAsia="Times New Roman" w:cs="Times New Roman"/>
          <w:szCs w:val="24"/>
        </w:rPr>
        <w:t xml:space="preserve"> τις αντιρρήσεις τους, με βάση τα καινούργια χαρακτηριστικά που πλέον η δασική νομοθεσία προβλέπει</w:t>
      </w:r>
      <w:r>
        <w:rPr>
          <w:rFonts w:eastAsia="Times New Roman" w:cs="Times New Roman"/>
          <w:szCs w:val="24"/>
        </w:rPr>
        <w:t xml:space="preserve">. </w:t>
      </w:r>
    </w:p>
    <w:p w14:paraId="3576E16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Κύριε Υπουργέ, κανείς δεν θα πάθει τίποτα αν κοντά στο 99% των υπό κύρωση χαρτών δοθεί μία ευκαιρία και στο 1% των περιοχών και των εκτάσεων που έχουν ήδη κυρωθεί, ώστε με βάση τα νέα χαρακτηριστικά, τα συγκεκριμένα χαρακτηριστικά</w:t>
      </w:r>
      <w:r>
        <w:rPr>
          <w:rFonts w:eastAsia="Times New Roman" w:cs="Times New Roman"/>
          <w:szCs w:val="24"/>
        </w:rPr>
        <w:t>,</w:t>
      </w:r>
      <w:r>
        <w:rPr>
          <w:rFonts w:eastAsia="Times New Roman" w:cs="Times New Roman"/>
          <w:szCs w:val="24"/>
        </w:rPr>
        <w:t xml:space="preserve"> τα οποία δίδει πλέον </w:t>
      </w:r>
      <w:r>
        <w:rPr>
          <w:rFonts w:eastAsia="Times New Roman" w:cs="Times New Roman"/>
          <w:szCs w:val="24"/>
        </w:rPr>
        <w:t>η δασική νομοθεσία και τα οποία είναι διαφορετικά από αυτά που ίσχυαν το 2013</w:t>
      </w:r>
      <w:r>
        <w:rPr>
          <w:rFonts w:eastAsia="Times New Roman" w:cs="Times New Roman"/>
          <w:szCs w:val="24"/>
        </w:rPr>
        <w:t>,</w:t>
      </w:r>
      <w:r>
        <w:rPr>
          <w:rFonts w:eastAsia="Times New Roman" w:cs="Times New Roman"/>
          <w:szCs w:val="24"/>
        </w:rPr>
        <w:t xml:space="preserve"> να δοθεί μια δυνατότητα έτσι ώστε και αυτοί οι δικαιούχοι να υποβάλουν τις αντιρρήσεις τους και να κριθούν από το αρμόδιο όργανο. </w:t>
      </w:r>
    </w:p>
    <w:p w14:paraId="3576E16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Είναι συνταγματική υποχρέωση να σεβαστούμε αυτ</w:t>
      </w:r>
      <w:r>
        <w:rPr>
          <w:rFonts w:eastAsia="Times New Roman" w:cs="Times New Roman"/>
          <w:szCs w:val="24"/>
        </w:rPr>
        <w:t>ό το δικαίωμα των συμπολιτών μας. Νομίζω ότι οι νομικές παρενέργειες από μία τέτοια πράξη είναι αντιμετωπίσιμες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υπάρξει κι ένα αίσθημα δικαιοσύνης απέναντι σε όλους τους συμπολίτες μας, οι οποίοι, επαναλαμβάνω, είχαν την ατυχία οι εκτάσεις</w:t>
      </w:r>
      <w:r>
        <w:rPr>
          <w:rFonts w:eastAsia="Times New Roman" w:cs="Times New Roman"/>
          <w:szCs w:val="24"/>
        </w:rPr>
        <w:t xml:space="preserve"> τις οποίες κατέχουν να συμπεριληφθούν σε εκείνο το πρώτο, πιλοτικό πρόγραμμα. Ήταν ατυχία ως προς το ένα μέρος του ζητήματος, αλλά από την άλλη, είχαν και την ατυχία να δουν έναν νόμο να αλλάζει, όπως αλλάζει τώρα, με ευνοϊκότερες, όπως κι εσείς λέτε, ρυθ</w:t>
      </w:r>
      <w:r>
        <w:rPr>
          <w:rFonts w:eastAsia="Times New Roman" w:cs="Times New Roman"/>
          <w:szCs w:val="24"/>
        </w:rPr>
        <w:t xml:space="preserve">μίσεις πλέον για </w:t>
      </w:r>
      <w:r>
        <w:rPr>
          <w:rFonts w:eastAsia="Times New Roman" w:cs="Times New Roman"/>
          <w:szCs w:val="24"/>
        </w:rPr>
        <w:lastRenderedPageBreak/>
        <w:t xml:space="preserve">τους ιδιοκτήτες και τους κατόχους και αυτοί να μην έχουν το δικαίωμα να ζητήσουν να συμπεριληφθούν σε αυτές τις ευνοϊκότερες ρυθμίσεις. </w:t>
      </w:r>
    </w:p>
    <w:p w14:paraId="3576E16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Νομίζω ότι η Βουλή, ως κυρίαρχο Σώμα, με τη δικιά σας πρωτοβουλία, θα μπορούσε να δώσει αυτή τη δυνατό</w:t>
      </w:r>
      <w:r>
        <w:rPr>
          <w:rFonts w:eastAsia="Times New Roman" w:cs="Times New Roman"/>
          <w:szCs w:val="24"/>
        </w:rPr>
        <w:t>τητα σε όλους αυτούς οι οποίοι έχουν εκτάσεις στους ήδη κυρωμένους χάρτες. Κι επαναλαμβάνω και στους συναδέλφους ότι είναι σε έξι-επτά νομούς αυτές οι περιοχές και είναι μόνο το 1% της συνολικής έκτασης.</w:t>
      </w:r>
    </w:p>
    <w:p w14:paraId="3576E16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Κύριε Υπουργέ, ευελπιστούμε στην ανταπόκρισή σας, γι</w:t>
      </w:r>
      <w:r>
        <w:rPr>
          <w:rFonts w:eastAsia="Times New Roman" w:cs="Times New Roman"/>
          <w:szCs w:val="24"/>
        </w:rPr>
        <w:t>ατί πραγματικά είναι ένα ζήτημα</w:t>
      </w:r>
      <w:r>
        <w:rPr>
          <w:rFonts w:eastAsia="Times New Roman" w:cs="Times New Roman"/>
          <w:szCs w:val="24"/>
        </w:rPr>
        <w:t>,</w:t>
      </w:r>
      <w:r>
        <w:rPr>
          <w:rFonts w:eastAsia="Times New Roman" w:cs="Times New Roman"/>
          <w:szCs w:val="24"/>
        </w:rPr>
        <w:t xml:space="preserve"> το οποίο ναι μεν ξεκίνησε από την ελλιπή ενημέρωση εκείνης της περιόδου, αλλά το οποίο με αντικειμενικό και ουσιαστικό τρόπο οφείλετε να αντιμετωπίσετε, καθώς η αλήθεια είναι ότι πλέον, ειδικά με τις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w:t>
      </w:r>
      <w:r>
        <w:rPr>
          <w:rFonts w:eastAsia="Times New Roman" w:cs="Times New Roman"/>
          <w:szCs w:val="24"/>
        </w:rPr>
        <w:t xml:space="preserve"> που ανέφερα, αλλάζουν τα χαρακτηριστικά και πρέπει να δώσετε κάποια λύση. </w:t>
      </w:r>
    </w:p>
    <w:p w14:paraId="3576E16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3576E166"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76E167" w14:textId="77777777" w:rsidR="009D30F2" w:rsidRDefault="008D3D2C">
      <w:pPr>
        <w:spacing w:after="0" w:line="600" w:lineRule="auto"/>
        <w:ind w:firstLine="720"/>
        <w:jc w:val="both"/>
        <w:rPr>
          <w:rFonts w:eastAsia="Times New Roman" w:cs="Times New Roman"/>
          <w:szCs w:val="24"/>
        </w:rPr>
      </w:pPr>
      <w:r w:rsidRPr="003437CC">
        <w:rPr>
          <w:rFonts w:eastAsia="Times New Roman" w:cs="Times New Roman"/>
          <w:b/>
          <w:szCs w:val="24"/>
        </w:rPr>
        <w:t xml:space="preserve">ΠΡΟΕΔΡΕΥΟΥΣΑ (Αναστασία Χριστοδουλοπούλου): </w:t>
      </w:r>
      <w:r w:rsidRPr="003437CC">
        <w:rPr>
          <w:rFonts w:eastAsia="Times New Roman" w:cs="Times New Roman"/>
          <w:szCs w:val="24"/>
        </w:rPr>
        <w:t xml:space="preserve">Ευχαριστούμε κι εμείς. </w:t>
      </w:r>
    </w:p>
    <w:p w14:paraId="3576E168" w14:textId="77777777" w:rsidR="009D30F2" w:rsidRDefault="008D3D2C">
      <w:pPr>
        <w:spacing w:after="0" w:line="600" w:lineRule="auto"/>
        <w:ind w:firstLine="720"/>
        <w:jc w:val="both"/>
        <w:rPr>
          <w:rFonts w:eastAsia="Times New Roman" w:cs="Times New Roman"/>
          <w:color w:val="000000" w:themeColor="text1"/>
          <w:szCs w:val="24"/>
        </w:rPr>
      </w:pPr>
      <w:r w:rsidRPr="003437CC">
        <w:rPr>
          <w:rFonts w:eastAsia="Times New Roman" w:cs="Times New Roman"/>
          <w:szCs w:val="24"/>
        </w:rPr>
        <w:lastRenderedPageBreak/>
        <w:t xml:space="preserve">Θα ήθελα να σας ανακοινώσω ότι παρακολουθεί τις εργασίες της Ολομέλειας της Βουλής των Ελλήνων η Πρόεδρος της Εθνοσυνέλευσης της </w:t>
      </w:r>
      <w:r w:rsidRPr="002335F5">
        <w:rPr>
          <w:rFonts w:eastAsia="Times New Roman" w:cs="Times New Roman"/>
          <w:color w:val="000000" w:themeColor="text1"/>
          <w:szCs w:val="24"/>
        </w:rPr>
        <w:t xml:space="preserve">Δημοκρατίας της Σερβίας, η κ. </w:t>
      </w:r>
      <w:r w:rsidRPr="002335F5">
        <w:rPr>
          <w:rFonts w:eastAsia="Times New Roman" w:cs="Times New Roman"/>
          <w:color w:val="000000" w:themeColor="text1"/>
          <w:szCs w:val="24"/>
        </w:rPr>
        <w:t xml:space="preserve">Μάγια </w:t>
      </w:r>
      <w:proofErr w:type="spellStart"/>
      <w:r w:rsidRPr="002335F5">
        <w:rPr>
          <w:rFonts w:eastAsia="Times New Roman" w:cs="Times New Roman"/>
          <w:color w:val="000000" w:themeColor="text1"/>
          <w:szCs w:val="24"/>
        </w:rPr>
        <w:t>Γκοΐκοβιτς</w:t>
      </w:r>
      <w:proofErr w:type="spellEnd"/>
      <w:r w:rsidRPr="002335F5">
        <w:rPr>
          <w:rFonts w:eastAsia="Times New Roman" w:cs="Times New Roman"/>
          <w:color w:val="000000" w:themeColor="text1"/>
          <w:szCs w:val="24"/>
        </w:rPr>
        <w:t>.</w:t>
      </w:r>
      <w:r w:rsidRPr="002335F5">
        <w:rPr>
          <w:rFonts w:eastAsia="Times New Roman" w:cs="Times New Roman"/>
          <w:color w:val="000000" w:themeColor="text1"/>
          <w:szCs w:val="24"/>
        </w:rPr>
        <w:t xml:space="preserve"> </w:t>
      </w:r>
      <w:r w:rsidRPr="002335F5">
        <w:rPr>
          <w:rFonts w:eastAsia="Times New Roman" w:cs="Times New Roman"/>
          <w:color w:val="000000" w:themeColor="text1"/>
          <w:szCs w:val="24"/>
        </w:rPr>
        <w:t>Την καλωσορίζουμε στο ελληνικό Κοινοβούλιο.</w:t>
      </w:r>
    </w:p>
    <w:p w14:paraId="3576E169" w14:textId="77777777" w:rsidR="009D30F2" w:rsidRDefault="008D3D2C">
      <w:pPr>
        <w:spacing w:after="0" w:line="600" w:lineRule="auto"/>
        <w:ind w:firstLine="720"/>
        <w:jc w:val="center"/>
        <w:rPr>
          <w:rFonts w:eastAsia="Times New Roman" w:cs="Times New Roman"/>
          <w:szCs w:val="24"/>
        </w:rPr>
      </w:pPr>
      <w:r w:rsidRPr="002335F5">
        <w:rPr>
          <w:rFonts w:eastAsia="Times New Roman" w:cs="Times New Roman"/>
          <w:color w:val="000000" w:themeColor="text1"/>
          <w:szCs w:val="24"/>
        </w:rPr>
        <w:t>(Χειροκροτήματα απ</w:t>
      </w:r>
      <w:r>
        <w:rPr>
          <w:rFonts w:eastAsia="Times New Roman" w:cs="Times New Roman"/>
          <w:color w:val="000000" w:themeColor="text1"/>
          <w:szCs w:val="24"/>
        </w:rPr>
        <w:t>’</w:t>
      </w:r>
      <w:r w:rsidRPr="002335F5">
        <w:rPr>
          <w:rFonts w:eastAsia="Times New Roman" w:cs="Times New Roman"/>
          <w:color w:val="000000" w:themeColor="text1"/>
          <w:szCs w:val="24"/>
        </w:rPr>
        <w:t xml:space="preserve"> </w:t>
      </w:r>
      <w:r>
        <w:rPr>
          <w:rFonts w:eastAsia="Times New Roman" w:cs="Times New Roman"/>
          <w:szCs w:val="24"/>
        </w:rPr>
        <w:t>όλες τις πτέρυγ</w:t>
      </w:r>
      <w:r>
        <w:rPr>
          <w:rFonts w:eastAsia="Times New Roman" w:cs="Times New Roman"/>
          <w:szCs w:val="24"/>
        </w:rPr>
        <w:t>ες της Βουλής)</w:t>
      </w:r>
    </w:p>
    <w:p w14:paraId="3576E16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Βρίσκεται στη χώρα μας κατόπιν πρόσκλησης του Προέδρου της Βουλής και εις ανταπόδοση αντίστοιχης πρόσκλησης που είχε κάνει η ίδια και βρέθηκε ο Πρόεδρός μας στη Σερβία στα τέλη του 2016. Βρίσκεται από χθες εδώ. Ήδη υπογράφηκε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υνεργ</w:t>
      </w:r>
      <w:r>
        <w:rPr>
          <w:rFonts w:eastAsia="Times New Roman" w:cs="Times New Roman"/>
          <w:szCs w:val="24"/>
        </w:rPr>
        <w:t xml:space="preserve">ασίας μεταξύ των δύο Κοινοβουλίων, όπου προβλέπεται και σχετική επιτροπή συνεργασίας μεταξύ τους, για διάφορα ζητήματα που μας απασχολούν. </w:t>
      </w:r>
    </w:p>
    <w:p w14:paraId="3576E16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Όπως ξέρετε, έχουμε ιστορικές και στενές σχέσεις με τη Σερβία. Δηλώσαμε, για μια ακόμη φορά, τη συμπαράστασή μας για</w:t>
      </w:r>
      <w:r>
        <w:rPr>
          <w:rFonts w:eastAsia="Times New Roman" w:cs="Times New Roman"/>
          <w:szCs w:val="24"/>
        </w:rPr>
        <w:t xml:space="preserve"> την πρόθεση και την επιθυμία της Σερβίας για ενταξιακή διαδικασία στην Ευρωπαϊκή Ένωση, για να βοηθήσουμε όσο μπορούμε. Ήδη για διάφορα ζητήματα έχει επισκεφθεί και ο Πρωθυπουργός τη Δημοκρατία της Σερβίας το προηγούμενο διάστημα, αλλά έχουμε και διάφορες</w:t>
      </w:r>
      <w:r>
        <w:rPr>
          <w:rFonts w:eastAsia="Times New Roman" w:cs="Times New Roman"/>
          <w:szCs w:val="24"/>
        </w:rPr>
        <w:t xml:space="preserve"> άλλες πρωτοβουλίες που κάναμε ως γειτονικές χώρες για ζητήματα κοινού ενδιαφέροντος, όπως είναι το προσφυγικό, η τρομοκρατία και άλλα.</w:t>
      </w:r>
    </w:p>
    <w:p w14:paraId="3576E16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χουμε</w:t>
      </w:r>
      <w:r>
        <w:rPr>
          <w:rFonts w:eastAsia="Times New Roman" w:cs="Times New Roman"/>
          <w:szCs w:val="24"/>
        </w:rPr>
        <w:t xml:space="preserve"> </w:t>
      </w:r>
      <w:r>
        <w:rPr>
          <w:rFonts w:eastAsia="Times New Roman" w:cs="Times New Roman"/>
          <w:szCs w:val="24"/>
        </w:rPr>
        <w:t xml:space="preserve">την τιμή, </w:t>
      </w:r>
      <w:r>
        <w:rPr>
          <w:rFonts w:eastAsia="Times New Roman" w:cs="Times New Roman"/>
          <w:szCs w:val="24"/>
        </w:rPr>
        <w:t>λοιπόν,</w:t>
      </w:r>
      <w:r>
        <w:rPr>
          <w:rFonts w:eastAsia="Times New Roman" w:cs="Times New Roman"/>
          <w:szCs w:val="24"/>
        </w:rPr>
        <w:t xml:space="preserve"> να βρίσκεται μαζί μας και να παρακολουθεί αυτή τη στιγμή τη συνεδρίασή μας. </w:t>
      </w:r>
    </w:p>
    <w:p w14:paraId="3576E16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Ζήτησε τον λόγο ο </w:t>
      </w:r>
      <w:r>
        <w:rPr>
          <w:rFonts w:eastAsia="Times New Roman" w:cs="Times New Roman"/>
          <w:szCs w:val="24"/>
        </w:rPr>
        <w:t>Υπουργός κ. Σταθάκης.</w:t>
      </w:r>
    </w:p>
    <w:p w14:paraId="3576E16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w:t>
      </w:r>
      <w:r>
        <w:rPr>
          <w:rFonts w:eastAsia="Times New Roman" w:cs="Times New Roman"/>
          <w:szCs w:val="24"/>
        </w:rPr>
        <w:t xml:space="preserve"> κύριε Υπουργέ, έχετε τον λόγο. </w:t>
      </w:r>
    </w:p>
    <w:p w14:paraId="3576E16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Κυρία Πρόεδρε, θέλω να διευκρινίσω κάτι για τις τροπολογίες, στο θέμα που έθεσε ο κ. Θεοχαρόπουλος. </w:t>
      </w:r>
    </w:p>
    <w:p w14:paraId="3576E17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ήθελα να δείξετε κατανόηση για τ</w:t>
      </w:r>
      <w:r>
        <w:rPr>
          <w:rFonts w:eastAsia="Times New Roman" w:cs="Times New Roman"/>
          <w:szCs w:val="24"/>
        </w:rPr>
        <w:t xml:space="preserve">ις υπουργικές τροπολογίες, οι οποίες έχουν διαδικαστικό χαρακτήρα, του κ. </w:t>
      </w:r>
      <w:proofErr w:type="spellStart"/>
      <w:r>
        <w:rPr>
          <w:rFonts w:eastAsia="Times New Roman" w:cs="Times New Roman"/>
          <w:szCs w:val="24"/>
        </w:rPr>
        <w:t>Τσακαλώτου</w:t>
      </w:r>
      <w:proofErr w:type="spellEnd"/>
      <w:r>
        <w:rPr>
          <w:rFonts w:eastAsia="Times New Roman" w:cs="Times New Roman"/>
          <w:szCs w:val="24"/>
        </w:rPr>
        <w:t xml:space="preserve"> κυρίως, και οι οποίες έχουν έναν κατεπείγοντα χαρακτήρα, μιας και αφορούν θέματα παρατάσεων. </w:t>
      </w:r>
    </w:p>
    <w:p w14:paraId="3576E17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Όσον αφορά το σύνολο των άλλων τροπολογιών, των βουλευτικών, τηρώντας ρητά κα</w:t>
      </w:r>
      <w:r>
        <w:rPr>
          <w:rFonts w:eastAsia="Times New Roman" w:cs="Times New Roman"/>
          <w:szCs w:val="24"/>
        </w:rPr>
        <w:t xml:space="preserve">ι αυτό που έχετε επικαλεστεί κατά του κ. </w:t>
      </w:r>
      <w:proofErr w:type="spellStart"/>
      <w:r>
        <w:rPr>
          <w:rFonts w:eastAsia="Times New Roman" w:cs="Times New Roman"/>
          <w:szCs w:val="24"/>
        </w:rPr>
        <w:t>Φάμελλου</w:t>
      </w:r>
      <w:proofErr w:type="spellEnd"/>
      <w:r>
        <w:rPr>
          <w:rFonts w:eastAsia="Times New Roman" w:cs="Times New Roman"/>
          <w:szCs w:val="24"/>
        </w:rPr>
        <w:t>, δεν θα κάνουμε αποδεκτή κα</w:t>
      </w:r>
      <w:r>
        <w:rPr>
          <w:rFonts w:eastAsia="Times New Roman" w:cs="Times New Roman"/>
          <w:szCs w:val="24"/>
        </w:rPr>
        <w:t>μ</w:t>
      </w:r>
      <w:r>
        <w:rPr>
          <w:rFonts w:eastAsia="Times New Roman" w:cs="Times New Roman"/>
          <w:szCs w:val="24"/>
        </w:rPr>
        <w:t xml:space="preserve">μία τροπολογία και μια πολύ σημαντική από αυτές, σε συνεννόηση με τον Υπουργό Αγροτικής Ανάπτυξης, θα είναι στο επόμενο νομοσχέδιο του Υπουργείου Αγροτικής Ανάπτυξης με θέμα την </w:t>
      </w:r>
      <w:r>
        <w:rPr>
          <w:rFonts w:eastAsia="Times New Roman" w:cs="Times New Roman"/>
          <w:szCs w:val="24"/>
        </w:rPr>
        <w:t>αλιεία.</w:t>
      </w:r>
    </w:p>
    <w:p w14:paraId="3576E17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76E17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Κυρία Πρόεδρε, μπορώ να έχω τον λόγο; </w:t>
      </w:r>
    </w:p>
    <w:p w14:paraId="3576E17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14:paraId="3576E17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w:t>
      </w:r>
      <w:r>
        <w:rPr>
          <w:rFonts w:eastAsia="Times New Roman" w:cs="Times New Roman"/>
          <w:b/>
          <w:szCs w:val="24"/>
        </w:rPr>
        <w:t xml:space="preserve">ς και Ενέργειας):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για την παρέμβαση, αλλά επειδή είναι σημαντική η παρέμβαση που έκανε ο κ. Γεωργαντάς, να διευκρινίσουμε -νομίζω ότι μπορούμε στην κοινοβουλευτική διαδικασία- κάποια θέματα για τις ήδη κυρωμένες πράξεις δασικών χαρτών, διότι </w:t>
      </w:r>
      <w:r>
        <w:rPr>
          <w:rFonts w:eastAsia="Times New Roman" w:cs="Times New Roman"/>
          <w:szCs w:val="24"/>
        </w:rPr>
        <w:t xml:space="preserve">όπως σας είπα εχθές κατά τη διαδικασία της Ολομέλειας, υπάρχουν από τις παλαιότερες αναρτήσεις και κάποιες οι οποίες δεν έχουν κυρωθεί, γιατί δεν λειτούργησαν οι επιτροπές αντιρρήσεων. </w:t>
      </w:r>
    </w:p>
    <w:p w14:paraId="3576E17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 τις ήδη κυρωμένες έχουμε να δηλώσουμε τα εξής και προς τους πολίτε</w:t>
      </w:r>
      <w:r>
        <w:rPr>
          <w:rFonts w:eastAsia="Times New Roman" w:cs="Times New Roman"/>
          <w:szCs w:val="24"/>
        </w:rPr>
        <w:t>ς που ενδιαφέρονται και το συζητήσαμε και στις 22 Μαρτίου εδώ</w:t>
      </w:r>
      <w:r>
        <w:rPr>
          <w:rFonts w:eastAsia="Times New Roman" w:cs="Times New Roman"/>
          <w:szCs w:val="24"/>
        </w:rPr>
        <w:t>.</w:t>
      </w:r>
      <w:r>
        <w:rPr>
          <w:rFonts w:eastAsia="Times New Roman" w:cs="Times New Roman"/>
          <w:szCs w:val="24"/>
        </w:rPr>
        <w:t xml:space="preserve"> Τα εργαλεία τα οποία θα νομοθετήσουμε σήμερα, που αφορούν την παραχώρηση ή χρήση κυριότητας για τη γεωργική λειτουργία είτε προ του 1975 είτε μετά το 1975, θα είναι διαθέσιμα -και είναι διαθέσι</w:t>
      </w:r>
      <w:r>
        <w:rPr>
          <w:rFonts w:eastAsia="Times New Roman" w:cs="Times New Roman"/>
          <w:szCs w:val="24"/>
        </w:rPr>
        <w:t>μα- και για τους πολίτες αυτών των περιοχών. Άρα θα τροποποιήσουν εκ των υστέρων τον κυρωμένο χάρτη. Είναι μια νόμιμη διαδικασία, προβλέπεται. Άρα τα νέα εργαλεία είναι στη διάθεση των πολιτών.</w:t>
      </w:r>
    </w:p>
    <w:p w14:paraId="3576E17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Όσον αφορά, δε τις πεδινές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επειδή ήδη</w:t>
      </w:r>
      <w:r>
        <w:rPr>
          <w:rFonts w:eastAsia="Times New Roman" w:cs="Times New Roman"/>
          <w:szCs w:val="24"/>
        </w:rPr>
        <w:t xml:space="preserve"> εκ νόμου του 2014 και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του 2016, όπου προσδιορίζεται ο </w:t>
      </w:r>
      <w:r>
        <w:rPr>
          <w:rFonts w:eastAsia="Times New Roman" w:cs="Times New Roman"/>
          <w:szCs w:val="24"/>
        </w:rPr>
        <w:lastRenderedPageBreak/>
        <w:t>χαρακτήρας, δίνεται η δυνατότητα με τον σημερινό προτεινόμενο νόμο να αιτηθούν τον επανακαθορισμό των βελτιωτικών χαρακτηριστικών που έχει δώσει η νομοθεσία, μπορούν οι τετελεσ</w:t>
      </w:r>
      <w:r>
        <w:rPr>
          <w:rFonts w:eastAsia="Times New Roman" w:cs="Times New Roman"/>
          <w:szCs w:val="24"/>
        </w:rPr>
        <w:t>μένες πράξεις με αίτηση του ενδιαφερόμενου να προχωρήσουν σε αλλαγή του περιοριστικού προστατευτικού χαρακτήρα της δασικής νομοθεσίας και έτσι να τροποποιήσουν τον κυρωμένο δασικό χάρτη. Άρα και γι’ αυτούς τους ιδιοκτήτες, χρήστες, κατόχους δίνεται η δυνατ</w:t>
      </w:r>
      <w:r>
        <w:rPr>
          <w:rFonts w:eastAsia="Times New Roman" w:cs="Times New Roman"/>
          <w:szCs w:val="24"/>
        </w:rPr>
        <w:t>ότητα να αξιοποιήσουν την ευνοϊκή ρύθμιση και προβλέπεται από το σημερινό νομοσχέδιο.</w:t>
      </w:r>
    </w:p>
    <w:p w14:paraId="3576E17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Κρατούμε μια επιφύλαξη για τα υπόλοιπα τμήματα, όχι δηλαδή για εκχερσώσεις και όχι για πεδινές </w:t>
      </w:r>
      <w:proofErr w:type="spellStart"/>
      <w:r>
        <w:rPr>
          <w:rFonts w:eastAsia="Times New Roman" w:cs="Times New Roman"/>
          <w:szCs w:val="24"/>
        </w:rPr>
        <w:t>χορτολιβαδικές</w:t>
      </w:r>
      <w:proofErr w:type="spellEnd"/>
      <w:r>
        <w:rPr>
          <w:rFonts w:eastAsia="Times New Roman" w:cs="Times New Roman"/>
          <w:szCs w:val="24"/>
        </w:rPr>
        <w:t>, τι νομικό τετελεσμένο έχει δημιουργήσει η κύρωση ήδη του τμ</w:t>
      </w:r>
      <w:r>
        <w:rPr>
          <w:rFonts w:eastAsia="Times New Roman" w:cs="Times New Roman"/>
          <w:szCs w:val="24"/>
        </w:rPr>
        <w:t xml:space="preserve">ήματος, που ήδη έχει κυρωθεί, αυτό δηλαδή που δεν έχει αντιρρήσεις σε εκκρεμότητα και δεν είναι </w:t>
      </w:r>
      <w:proofErr w:type="spellStart"/>
      <w:r>
        <w:rPr>
          <w:rFonts w:eastAsia="Times New Roman" w:cs="Times New Roman"/>
          <w:szCs w:val="24"/>
        </w:rPr>
        <w:t>χορτολιβαδικό</w:t>
      </w:r>
      <w:proofErr w:type="spellEnd"/>
      <w:r>
        <w:rPr>
          <w:rFonts w:eastAsia="Times New Roman" w:cs="Times New Roman"/>
          <w:szCs w:val="24"/>
        </w:rPr>
        <w:t xml:space="preserve"> ή εκχερσωμένο, διότι αυτό θέλει και μια νομική, αν θέλετε, περαιτέρω τεκμηρίωση. Θα την εξετάσουμε, διότι ο </w:t>
      </w:r>
      <w:r>
        <w:rPr>
          <w:rFonts w:eastAsia="Times New Roman" w:cs="Times New Roman"/>
          <w:szCs w:val="24"/>
        </w:rPr>
        <w:t>δ</w:t>
      </w:r>
      <w:r>
        <w:rPr>
          <w:rFonts w:eastAsia="Times New Roman" w:cs="Times New Roman"/>
          <w:szCs w:val="24"/>
        </w:rPr>
        <w:t xml:space="preserve">ήμαρχος έστειλε εχθές αίτημα για τις </w:t>
      </w:r>
      <w:r>
        <w:rPr>
          <w:rFonts w:eastAsia="Times New Roman" w:cs="Times New Roman"/>
          <w:szCs w:val="24"/>
        </w:rPr>
        <w:t>περιοχές -αναφέρομαι στον Νομό Κιλκίς, που έχουμε ήδη συζητήσει μαζί- όμως νομίζω ότι για τρεις περιπτώσεις ικανοποιούνται, αν θέλετε, γιατί εκμεταλλεύονται τα θετικά χαρακτηριστικά.</w:t>
      </w:r>
    </w:p>
    <w:p w14:paraId="3576E17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Επίσης να πω για ένα ερώτημα που έθεσε ο κ. Σκρέκας εχθές</w:t>
      </w:r>
      <w:r>
        <w:rPr>
          <w:rFonts w:eastAsia="Times New Roman" w:cs="Times New Roman"/>
          <w:szCs w:val="24"/>
        </w:rPr>
        <w:t xml:space="preserve"> που είναι σημαντικό</w:t>
      </w:r>
      <w:r>
        <w:rPr>
          <w:rFonts w:eastAsia="Times New Roman" w:cs="Times New Roman"/>
          <w:szCs w:val="24"/>
        </w:rPr>
        <w:t>,</w:t>
      </w:r>
      <w:r>
        <w:rPr>
          <w:rFonts w:eastAsia="Times New Roman" w:cs="Times New Roman"/>
          <w:szCs w:val="24"/>
        </w:rPr>
        <w:t xml:space="preserve"> και καλό είναι να το έχουμε διευκρινισμένο, για την πρόταση και </w:t>
      </w:r>
      <w:r>
        <w:rPr>
          <w:rFonts w:eastAsia="Times New Roman" w:cs="Times New Roman"/>
          <w:szCs w:val="24"/>
        </w:rPr>
        <w:lastRenderedPageBreak/>
        <w:t>τεκμηρίωση και της Γενικής Διεύθυνσης Δασών. Προκύπτει ότι για τις εκχερσώσεις προ του 1975 δεν ήταν απαιτητή η γεωργική μελέτη και αυτό μπορεί να επικυρωθεί και με εγκύκ</w:t>
      </w:r>
      <w:r>
        <w:rPr>
          <w:rFonts w:eastAsia="Times New Roman" w:cs="Times New Roman"/>
          <w:szCs w:val="24"/>
        </w:rPr>
        <w:t xml:space="preserve">λιο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ιεύθυνσης, ώστε να μην υπάρχει τέτοιο βάρος-υποχρέωση, διότι δεν ήταν έτσι κι αλλιώς αναγκαίο και άρα δεν εισάγεται βάρος για τις περιοχές προ του 1975 είτε δημόσιας είτε ιδιωτικής φύσης. Άρα νομίζω ότι γίνεται και αυτή η διευκρίνιση και π</w:t>
      </w:r>
      <w:r>
        <w:rPr>
          <w:rFonts w:eastAsia="Times New Roman" w:cs="Times New Roman"/>
          <w:szCs w:val="24"/>
        </w:rPr>
        <w:t xml:space="preserve">ρέπει να το πω για τα Πρακτικά, για να είναι κατοχυρωμένο στη δημόσια συζήτηση. </w:t>
      </w:r>
    </w:p>
    <w:p w14:paraId="3576E17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Τέλος, να καλημερίσουμε και να καλωσορίσουμε και την Πρόεδρο του Κοινοβουλίου της Σερβίας και να της ευχηθούμε καλή παραμονή και καλή συνεργασία στη χώρα μας. </w:t>
      </w:r>
    </w:p>
    <w:p w14:paraId="3576E17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76E17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Αποχαιρετάμε, λοιπόν, την κ. </w:t>
      </w:r>
      <w:r>
        <w:rPr>
          <w:rFonts w:eastAsia="Times New Roman" w:cs="Times New Roman"/>
          <w:szCs w:val="24"/>
        </w:rPr>
        <w:t xml:space="preserve">Μάγια </w:t>
      </w:r>
      <w:proofErr w:type="spellStart"/>
      <w:r>
        <w:rPr>
          <w:rFonts w:eastAsia="Times New Roman" w:cs="Times New Roman"/>
          <w:szCs w:val="24"/>
        </w:rPr>
        <w:t>Γκοΐκοβιτς</w:t>
      </w:r>
      <w:proofErr w:type="spellEnd"/>
      <w:r>
        <w:rPr>
          <w:rFonts w:eastAsia="Times New Roman" w:cs="Times New Roman"/>
          <w:szCs w:val="24"/>
        </w:rPr>
        <w:t xml:space="preserve">. </w:t>
      </w:r>
    </w:p>
    <w:p w14:paraId="3576E17D"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576E17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εξέρχεται από την Αίθουσα η Πρόεδρος της Εθνοσυνέλευσης της Δημοκρατίας της Σερβίας κ. </w:t>
      </w:r>
      <w:r>
        <w:rPr>
          <w:rFonts w:eastAsia="Times New Roman" w:cs="Times New Roman"/>
          <w:szCs w:val="24"/>
        </w:rPr>
        <w:t xml:space="preserve">Μάγια </w:t>
      </w:r>
      <w:proofErr w:type="spellStart"/>
      <w:r>
        <w:rPr>
          <w:rFonts w:eastAsia="Times New Roman" w:cs="Times New Roman"/>
          <w:szCs w:val="24"/>
        </w:rPr>
        <w:t>Γκοΐκοβιτς</w:t>
      </w:r>
      <w:proofErr w:type="spellEnd"/>
      <w:r>
        <w:rPr>
          <w:rFonts w:eastAsia="Times New Roman" w:cs="Times New Roman"/>
          <w:szCs w:val="24"/>
        </w:rPr>
        <w:t>.</w:t>
      </w:r>
      <w:r>
        <w:rPr>
          <w:rFonts w:eastAsia="Times New Roman" w:cs="Times New Roman"/>
          <w:szCs w:val="24"/>
        </w:rPr>
        <w:t>)</w:t>
      </w:r>
    </w:p>
    <w:p w14:paraId="3576E17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Κύριε Βλάχο, έχετε τον </w:t>
      </w:r>
      <w:r>
        <w:rPr>
          <w:rFonts w:eastAsia="Times New Roman" w:cs="Times New Roman"/>
          <w:szCs w:val="24"/>
        </w:rPr>
        <w:t>λόγο για επτά λεπτά.</w:t>
      </w:r>
    </w:p>
    <w:p w14:paraId="3576E18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Ευχαριστώ, κυρία Πρόεδρε. </w:t>
      </w:r>
    </w:p>
    <w:p w14:paraId="3576E18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κύριοι Υπουργοί, συζητάμε για μια ακόμη φορά ένα πολύ σημαντικό θέμα, όπως είναι οι δασικοί χάρτες, μια πονεμένη ιστορία, ένα θέμα που έχει ξεκινήσει από παλιά κ</w:t>
      </w:r>
      <w:r>
        <w:rPr>
          <w:rFonts w:eastAsia="Times New Roman" w:cs="Times New Roman"/>
          <w:szCs w:val="24"/>
        </w:rPr>
        <w:t>αι επειδή ξεκίνησε, κατά τη γνώμη μου, λάθος, αυτό το λάθος έγιναν προσπάθειες στη συνέχεια να διορθωθεί με ένα ακόμη λάθος και αυτό σήμερα συνεχίζεται. Και συνεχίζεται σήμερα, γιατί όλοι διαπιστώνουμε ότι παρά τις φιλότιμες προσπάθειες</w:t>
      </w:r>
      <w:r>
        <w:rPr>
          <w:rFonts w:eastAsia="Times New Roman" w:cs="Times New Roman"/>
          <w:szCs w:val="24"/>
        </w:rPr>
        <w:t>,</w:t>
      </w:r>
      <w:r>
        <w:rPr>
          <w:rFonts w:eastAsia="Times New Roman" w:cs="Times New Roman"/>
          <w:szCs w:val="24"/>
        </w:rPr>
        <w:t xml:space="preserve"> πάντα υπάρχει κάπο</w:t>
      </w:r>
      <w:r>
        <w:rPr>
          <w:rFonts w:eastAsia="Times New Roman" w:cs="Times New Roman"/>
          <w:szCs w:val="24"/>
        </w:rPr>
        <w:t xml:space="preserve">ιο μικρό ή μεγαλύτερο αδιέξοδο. </w:t>
      </w:r>
    </w:p>
    <w:p w14:paraId="3576E18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Γιατί δημιουργείται αυτό το αδιέξοδο; Γιατί δεν θελήσαμε από την αρχή να ξεκαθαρίσουμε το τοπίο και να φτιάξουμε πραγματικούς δασικούς χάρτες. </w:t>
      </w:r>
    </w:p>
    <w:p w14:paraId="3576E18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Πώς αγαπητές και αγαπητοί συνάδελφοι θα δημιουργηθούν δασικοί χάρτες, όταν δεν </w:t>
      </w:r>
      <w:r>
        <w:rPr>
          <w:rFonts w:eastAsia="Times New Roman" w:cs="Times New Roman"/>
          <w:szCs w:val="24"/>
        </w:rPr>
        <w:t xml:space="preserve">έχουμε ξεκαθαρίσει με ποιες αεροφωτογραφίες θα γίνουν αυτοί οι δασικοί χάρτες; </w:t>
      </w:r>
    </w:p>
    <w:p w14:paraId="3576E18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τώρα θα σχολιάσω το προηγούμενο σχόλιο του κ. Παπαδόπουλου και του κ. Σκρέκα περί ευθυνών</w:t>
      </w:r>
      <w:r>
        <w:rPr>
          <w:rFonts w:eastAsia="Times New Roman" w:cs="Times New Roman"/>
          <w:szCs w:val="24"/>
        </w:rPr>
        <w:t>.</w:t>
      </w:r>
      <w:r>
        <w:rPr>
          <w:rFonts w:eastAsia="Times New Roman" w:cs="Times New Roman"/>
          <w:szCs w:val="24"/>
        </w:rPr>
        <w:t xml:space="preserve"> Πώς θα φτιαχτούν δασικοί χάρτες, όταν η </w:t>
      </w:r>
      <w:r>
        <w:rPr>
          <w:rFonts w:eastAsia="Times New Roman" w:cs="Times New Roman"/>
          <w:szCs w:val="24"/>
        </w:rPr>
        <w:t>σ</w:t>
      </w:r>
      <w:r>
        <w:rPr>
          <w:rFonts w:eastAsia="Times New Roman" w:cs="Times New Roman"/>
          <w:szCs w:val="24"/>
        </w:rPr>
        <w:t>υνταγματική Αναθεώρηση του 2005, που προ</w:t>
      </w:r>
      <w:r>
        <w:rPr>
          <w:rFonts w:eastAsia="Times New Roman" w:cs="Times New Roman"/>
          <w:szCs w:val="24"/>
        </w:rPr>
        <w:t xml:space="preserve">σπάθησε επί το </w:t>
      </w:r>
      <w:proofErr w:type="spellStart"/>
      <w:r>
        <w:rPr>
          <w:rFonts w:eastAsia="Times New Roman" w:cs="Times New Roman"/>
          <w:szCs w:val="24"/>
        </w:rPr>
        <w:t>ρεαλιστικότερον</w:t>
      </w:r>
      <w:proofErr w:type="spellEnd"/>
      <w:r>
        <w:rPr>
          <w:rFonts w:eastAsia="Times New Roman" w:cs="Times New Roman"/>
          <w:szCs w:val="24"/>
        </w:rPr>
        <w:t xml:space="preserve"> να τροποποιήσει τα άρθρα 24 και 117, ναυάγησε με ευθύνη της τότε </w:t>
      </w:r>
      <w:r>
        <w:rPr>
          <w:rFonts w:eastAsia="Times New Roman" w:cs="Times New Roman"/>
          <w:szCs w:val="24"/>
        </w:rPr>
        <w:t>α</w:t>
      </w:r>
      <w:r>
        <w:rPr>
          <w:rFonts w:eastAsia="Times New Roman" w:cs="Times New Roman"/>
          <w:szCs w:val="24"/>
        </w:rPr>
        <w:t>ξιωματικής -και όχι μόνο- Αντιπολίτευσης;</w:t>
      </w:r>
    </w:p>
    <w:p w14:paraId="3576E18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Θέλω να πω, λοιπόν, ότι πρωτοβουλίες που εντόπισαν τα πραγματικά προβλήματα πάρθηκαν κατά καιρούς, αλλά δεν υπήρχε εκ</w:t>
      </w:r>
      <w:r>
        <w:rPr>
          <w:rFonts w:eastAsia="Times New Roman" w:cs="Times New Roman"/>
          <w:szCs w:val="24"/>
        </w:rPr>
        <w:t xml:space="preserve">είνη η στοιχειώδης συνεννόηση να μιλήσουμε όλοι συγχρόνως την ίδια στιγμή την ίδια γλώσσα, </w:t>
      </w:r>
      <w:r>
        <w:rPr>
          <w:rFonts w:eastAsia="Times New Roman" w:cs="Times New Roman"/>
          <w:szCs w:val="24"/>
        </w:rPr>
        <w:lastRenderedPageBreak/>
        <w:t>γι’ αυτό και βλέπετε τώρα που άρχισαν οι αναρτήσεις των δασικών χαρτών, να φωνάζει, να παραπονιέται όλη η Ελλάδα, η ΚΕΔΕ, οι δήμαρχοι, οι περιφερειάρχες, όλοι. Γιατί</w:t>
      </w:r>
      <w:r>
        <w:rPr>
          <w:rFonts w:eastAsia="Times New Roman" w:cs="Times New Roman"/>
          <w:szCs w:val="24"/>
        </w:rPr>
        <w:t>; Γιατί λέμε πράγματα που δεν έχουν σχέση με την πραγματικότητα. Δηλαδή αναρτήσαμε ως δασικές περιοχές τις περιοχές που ήδη είναι δομημένες και προ πολλού έχουν αλλάξει χαρακτήρα. Τι σημαίνει αυτό; Σημαίνει ότι μια προσπάθεια που είναι σε εξέλιξη, μη θέλον</w:t>
      </w:r>
      <w:r>
        <w:rPr>
          <w:rFonts w:eastAsia="Times New Roman" w:cs="Times New Roman"/>
          <w:szCs w:val="24"/>
        </w:rPr>
        <w:t>τας να δει την πραγματικότητα, οδήγησε τα πράγματα στο αδιέξοδο. Έτσι έρχεται αυτό το νομοσχέδιο σήμερα και προσπαθεί να δώσει διευκρινίσεις επί διευκρινίσεων σε προηγούμενο νομοσχέδιο και μην έχετε κα</w:t>
      </w:r>
      <w:r>
        <w:rPr>
          <w:rFonts w:eastAsia="Times New Roman" w:cs="Times New Roman"/>
          <w:szCs w:val="24"/>
        </w:rPr>
        <w:t>μ</w:t>
      </w:r>
      <w:r>
        <w:rPr>
          <w:rFonts w:eastAsia="Times New Roman" w:cs="Times New Roman"/>
          <w:szCs w:val="24"/>
        </w:rPr>
        <w:t>μία απορία ότι και στο μέλλον θα έρθει ένα επόμενο νομ</w:t>
      </w:r>
      <w:r>
        <w:rPr>
          <w:rFonts w:eastAsia="Times New Roman" w:cs="Times New Roman"/>
          <w:szCs w:val="24"/>
        </w:rPr>
        <w:t>οσχέδιο</w:t>
      </w:r>
      <w:r>
        <w:rPr>
          <w:rFonts w:eastAsia="Times New Roman" w:cs="Times New Roman"/>
          <w:szCs w:val="24"/>
        </w:rPr>
        <w:t>,</w:t>
      </w:r>
      <w:r>
        <w:rPr>
          <w:rFonts w:eastAsia="Times New Roman" w:cs="Times New Roman"/>
          <w:szCs w:val="24"/>
        </w:rPr>
        <w:t xml:space="preserve"> που θα δίνει διευκρινίσεις γι’ αυτά που δεν διευκρινίσαμε σήμερα.</w:t>
      </w:r>
    </w:p>
    <w:p w14:paraId="3576E18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Από την αρχή που υπήρξε η ανάρτηση των δασικών χαρτών, εγώ έσπευσα να στείλω μια επιστολή στην πολιτική ηγεσία του Υπουργείου, ζητώντας να υπάρξει ένας σημαντικός χρόνος για τις ενσ</w:t>
      </w:r>
      <w:r>
        <w:rPr>
          <w:rFonts w:eastAsia="Times New Roman" w:cs="Times New Roman"/>
          <w:szCs w:val="24"/>
        </w:rPr>
        <w:t>τάσεις, γιατί όπως θα ξέρετε όλοι οι συνάδελφοι της περιφέρειας, πολλοί άνθρωποι δεν ζουν στο μέρος που έχουν και τις περιουσίες τους. Άρα</w:t>
      </w:r>
      <w:r>
        <w:rPr>
          <w:rFonts w:eastAsia="Times New Roman" w:cs="Times New Roman"/>
          <w:szCs w:val="24"/>
        </w:rPr>
        <w:t xml:space="preserve"> </w:t>
      </w:r>
      <w:r>
        <w:rPr>
          <w:rFonts w:eastAsia="Times New Roman" w:cs="Times New Roman"/>
          <w:szCs w:val="24"/>
        </w:rPr>
        <w:t xml:space="preserve">δεν ενημερώνονται εγκαίρως για την ανάρτηση των δασικών χαρτών και συνήθως χάνουν τους χρόνους εντός </w:t>
      </w:r>
      <w:r>
        <w:rPr>
          <w:rFonts w:eastAsia="Times New Roman" w:cs="Times New Roman"/>
          <w:szCs w:val="24"/>
        </w:rPr>
        <w:t xml:space="preserve">των οποίων θα πρέπει να κάνουν την ένστασή τους. Γιατί αν δεν γίνουν πραγματικές ενστάσεις, αν δεν συζητηθούν οι πραγματικές ενστάσεις, δεν θα έχουμε πραγματικούς δασικούς χάρτες. Θα χτίσουμε για μια ακόμη φορά στην </w:t>
      </w:r>
      <w:r>
        <w:rPr>
          <w:rFonts w:eastAsia="Times New Roman" w:cs="Times New Roman"/>
          <w:szCs w:val="24"/>
        </w:rPr>
        <w:lastRenderedPageBreak/>
        <w:t>άμμο. Μήπως, λοιπόν, κάποια πράγματα πρέ</w:t>
      </w:r>
      <w:r>
        <w:rPr>
          <w:rFonts w:eastAsia="Times New Roman" w:cs="Times New Roman"/>
          <w:szCs w:val="24"/>
        </w:rPr>
        <w:t xml:space="preserve">πει επιτέλους να τα δούμε από την αρχή, λίγο πιο ριζοσπαστικά, λίγο πιο ριζικά, για να μπορέσουμε να δώσουμε λύσεις; </w:t>
      </w:r>
    </w:p>
    <w:p w14:paraId="3576E18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Μιλάμε για δασωθέντες αγρούς. Όλοι ξέρουμε τι συμβαίνει, κυρίως στην περιφέρεια, αλλά όλοι ξεχνάμε αυτή την πραγματικότητα. </w:t>
      </w:r>
    </w:p>
    <w:p w14:paraId="3576E18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Μιλάμε για εκ</w:t>
      </w:r>
      <w:r>
        <w:rPr>
          <w:rFonts w:eastAsia="Times New Roman" w:cs="Times New Roman"/>
          <w:szCs w:val="24"/>
        </w:rPr>
        <w:t>χερσώσεις. Ξέρουμε ότι υπάρχουν νόμιμες και παράνομες εκχερσώσεις. Όμως και εκεί το θέμα το αφήνουμε εκκρεμές. Ξέρουμε ότι υπάρχουν νόμιμα παραχωρητήρια προ πολλών δεκαετιών, τα οποία θέλουμε να τα αγνοούμε. Έτσι όλα αυτά τα προβλήματα τα αφήνουμε κάτω από</w:t>
      </w:r>
      <w:r>
        <w:rPr>
          <w:rFonts w:eastAsia="Times New Roman" w:cs="Times New Roman"/>
          <w:szCs w:val="24"/>
        </w:rPr>
        <w:t xml:space="preserve"> το χαλί, οι πολίτες είναι σε ομηρία, είναι σε αδιέξοδο και τώρα πια που πρέπει να δηλώσουν τις περιουσίες τους, βρίσκονται μπροστά στο τραγελαφικό φαινόμενο</w:t>
      </w:r>
      <w:r>
        <w:rPr>
          <w:rFonts w:eastAsia="Times New Roman" w:cs="Times New Roman"/>
          <w:szCs w:val="24"/>
        </w:rPr>
        <w:t>,</w:t>
      </w:r>
      <w:r>
        <w:rPr>
          <w:rFonts w:eastAsia="Times New Roman" w:cs="Times New Roman"/>
          <w:szCs w:val="24"/>
        </w:rPr>
        <w:t xml:space="preserve"> να δηλώνονται οι ίδιες περιοχές και από ιδιώτες και από το </w:t>
      </w:r>
      <w:r>
        <w:rPr>
          <w:rFonts w:eastAsia="Times New Roman" w:cs="Times New Roman"/>
          <w:szCs w:val="24"/>
        </w:rPr>
        <w:t>δ</w:t>
      </w:r>
      <w:r>
        <w:rPr>
          <w:rFonts w:eastAsia="Times New Roman" w:cs="Times New Roman"/>
          <w:szCs w:val="24"/>
        </w:rPr>
        <w:t>ημόσιο και να πρέπει ο ιδιώτης να απο</w:t>
      </w:r>
      <w:r>
        <w:rPr>
          <w:rFonts w:eastAsia="Times New Roman" w:cs="Times New Roman"/>
          <w:szCs w:val="24"/>
        </w:rPr>
        <w:t xml:space="preserve">δείξει αυτό που για την τοπική κοινωνία είναι αυταπόδεικτο, ότι δηλαδή η συγκεκριμένη περιουσία είναι του ιδιώτη και όχι του </w:t>
      </w:r>
      <w:r>
        <w:rPr>
          <w:rFonts w:eastAsia="Times New Roman" w:cs="Times New Roman"/>
          <w:szCs w:val="24"/>
        </w:rPr>
        <w:t>δ</w:t>
      </w:r>
      <w:r>
        <w:rPr>
          <w:rFonts w:eastAsia="Times New Roman" w:cs="Times New Roman"/>
          <w:szCs w:val="24"/>
        </w:rPr>
        <w:t>ημοσίου.</w:t>
      </w:r>
    </w:p>
    <w:p w14:paraId="3576E18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Έγινε μια προσπάθεια με τις οικιστικές πυκνώσεις για να προχωρήσουν οι δασικοί χάρτες και εγώ θεωρώ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ήταν σ</w:t>
      </w:r>
      <w:r>
        <w:rPr>
          <w:rFonts w:eastAsia="Times New Roman" w:cs="Times New Roman"/>
          <w:szCs w:val="24"/>
        </w:rPr>
        <w:t xml:space="preserve">τη σωστή κατεύθυνση, αφού η φιλοσοφία του νομοθέτη -και εδώ θέλω, κύριε Υπουργέ, να γίνει κατανοητό- ήταν να εξαιρέσει οτιδήποτε είναι δομημένο, και το οποίο έχει </w:t>
      </w:r>
      <w:r>
        <w:rPr>
          <w:rFonts w:eastAsia="Times New Roman" w:cs="Times New Roman"/>
          <w:szCs w:val="24"/>
        </w:rPr>
        <w:lastRenderedPageBreak/>
        <w:t>ενστάσεις και χρειάζεται διευκρινίσεις, από το υπόλοιπο των δασικών χαρτών που πρέπει να προχ</w:t>
      </w:r>
      <w:r>
        <w:rPr>
          <w:rFonts w:eastAsia="Times New Roman" w:cs="Times New Roman"/>
          <w:szCs w:val="24"/>
        </w:rPr>
        <w:t xml:space="preserve">ωρήσει γρήγορα. </w:t>
      </w:r>
    </w:p>
    <w:p w14:paraId="3576E18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Έτσι, λοιπόν, ο νομοθέτης δεν μιλά για οικίες. Μιλά για κτήρια, μιλά και </w:t>
      </w:r>
      <w:r>
        <w:rPr>
          <w:rFonts w:eastAsia="Times New Roman" w:cs="Times New Roman"/>
          <w:szCs w:val="24"/>
        </w:rPr>
        <w:t xml:space="preserve">για </w:t>
      </w:r>
      <w:r>
        <w:rPr>
          <w:rFonts w:eastAsia="Times New Roman" w:cs="Times New Roman"/>
          <w:szCs w:val="24"/>
        </w:rPr>
        <w:t>κτίσματα. Ό,τι έχει δομηθεί, ό,τι υπάρχει με τους κανόνες που λέει ο νόμος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την πυκνότητα που λέει ο νόμος, πρέπει να εξαιρεθεί, να αντιμετωπιστεί χω</w:t>
      </w:r>
      <w:r>
        <w:rPr>
          <w:rFonts w:eastAsia="Times New Roman" w:cs="Times New Roman"/>
          <w:szCs w:val="24"/>
        </w:rPr>
        <w:t>ριστά σαν μια πραγματικότητα και όλο το υπόλοιπο που 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δάσος να προχωρήσει.</w:t>
      </w:r>
    </w:p>
    <w:p w14:paraId="3576E18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Εμείς θα πρέπει και σε αυτό το σημείο</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έχουμε το θάρρος να διευκρινίσουμε</w:t>
      </w:r>
      <w:r>
        <w:rPr>
          <w:rFonts w:eastAsia="Times New Roman" w:cs="Times New Roman"/>
          <w:szCs w:val="24"/>
        </w:rPr>
        <w:t>,</w:t>
      </w:r>
      <w:r>
        <w:rPr>
          <w:rFonts w:eastAsia="Times New Roman" w:cs="Times New Roman"/>
          <w:szCs w:val="24"/>
        </w:rPr>
        <w:t xml:space="preserve"> πως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δομημένο πρέπει να κρατηθεί. Θα πρέπει δε και σε αυτ</w:t>
      </w:r>
      <w:r>
        <w:rPr>
          <w:rFonts w:eastAsia="Times New Roman" w:cs="Times New Roman"/>
          <w:szCs w:val="24"/>
        </w:rPr>
        <w:t>ό να πω, κύριοι Υπουργοί, ότι δεν νοείται συνέχιση προστίμων κατασκευής και διατήρησης σε περιοχές οι οποίες εντάσσονται σε αυτές τις οικιστικές πυκνώσεις. Θα πρέπει να υπάρξει αναστολή των όποιων προστίμων</w:t>
      </w:r>
      <w:r>
        <w:rPr>
          <w:rFonts w:eastAsia="Times New Roman" w:cs="Times New Roman"/>
          <w:szCs w:val="24"/>
        </w:rPr>
        <w:t>,</w:t>
      </w:r>
      <w:r>
        <w:rPr>
          <w:rFonts w:eastAsia="Times New Roman" w:cs="Times New Roman"/>
          <w:szCs w:val="24"/>
        </w:rPr>
        <w:t xml:space="preserve"> έως ότου </w:t>
      </w:r>
      <w:proofErr w:type="spellStart"/>
      <w:r>
        <w:rPr>
          <w:rFonts w:eastAsia="Times New Roman" w:cs="Times New Roman"/>
          <w:szCs w:val="24"/>
        </w:rPr>
        <w:t>τελεσιδικήσει</w:t>
      </w:r>
      <w:proofErr w:type="spellEnd"/>
      <w:r>
        <w:rPr>
          <w:rFonts w:eastAsia="Times New Roman" w:cs="Times New Roman"/>
          <w:szCs w:val="24"/>
        </w:rPr>
        <w:t xml:space="preserve"> η διαδικασία γι’ αυτές τι</w:t>
      </w:r>
      <w:r>
        <w:rPr>
          <w:rFonts w:eastAsia="Times New Roman" w:cs="Times New Roman"/>
          <w:szCs w:val="24"/>
        </w:rPr>
        <w:t xml:space="preserve">ς περιοχές. </w:t>
      </w:r>
    </w:p>
    <w:p w14:paraId="3576E18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Υπάρχουν ποσά -μυθικά θα τα έλεγα- τα οποία συνοδεύουν πολλούς ιδιοκτήτες. Και αν γίνει προσπάθεια κάποια στιγμή αυτά τα ποσά να βεβαιωθούν, θα υπάρξει, αν θέλετε, ένα μπλοκάρισμα στην κοινωνία και στους ανθρώπους που συνοδεύονται από αυτά τα </w:t>
      </w:r>
      <w:r>
        <w:rPr>
          <w:rFonts w:eastAsia="Times New Roman" w:cs="Times New Roman"/>
          <w:szCs w:val="24"/>
        </w:rPr>
        <w:t xml:space="preserve">πρόστιμα. </w:t>
      </w:r>
    </w:p>
    <w:p w14:paraId="3576E18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Θα μιλούσα, λοιπόν, για απλούστευση των διαδικασιών, όχι για επίλυση των κόμπων, αλλά θα έλεγα για κόψιμο των κόμπων που δεν λύνονται και αποδεδειγμένα πια όλοι έχουμε καταλάβει ότι δεν λύνονται. </w:t>
      </w:r>
    </w:p>
    <w:p w14:paraId="3576E18E" w14:textId="77777777" w:rsidR="009D30F2" w:rsidRDefault="008D3D2C">
      <w:pPr>
        <w:tabs>
          <w:tab w:val="left" w:pos="1800"/>
        </w:tabs>
        <w:spacing w:after="0"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του </w:t>
      </w:r>
      <w:r>
        <w:rPr>
          <w:rFonts w:eastAsia="Times New Roman"/>
          <w:szCs w:val="24"/>
        </w:rPr>
        <w:t>χρόνου ομιλίας του κυρίου Βουλευτή)</w:t>
      </w:r>
    </w:p>
    <w:p w14:paraId="3576E18F" w14:textId="77777777" w:rsidR="009D30F2" w:rsidRDefault="008D3D2C">
      <w:pPr>
        <w:spacing w:after="0" w:line="600" w:lineRule="auto"/>
        <w:ind w:firstLine="720"/>
        <w:jc w:val="both"/>
        <w:rPr>
          <w:rFonts w:eastAsia="Times New Roman"/>
          <w:bCs/>
        </w:rPr>
      </w:pPr>
      <w:r>
        <w:rPr>
          <w:rFonts w:eastAsia="Times New Roman" w:cs="Times New Roman"/>
          <w:szCs w:val="24"/>
        </w:rPr>
        <w:t xml:space="preserve">Τελειώνω, </w:t>
      </w:r>
      <w:r>
        <w:rPr>
          <w:rFonts w:eastAsia="Times New Roman"/>
          <w:bCs/>
        </w:rPr>
        <w:t>κυρία Πρόεδρε.</w:t>
      </w:r>
    </w:p>
    <w:p w14:paraId="3576E19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Αν, κύριοι Υπουργοί, η λειτουργία μιας καντίνας σε μια παραλία το καλοκαίρι συνεχίσει να χρειάζεται το χαρτί της αρχαιολογίας και του δασαρχείου, ουσιαστικά επιβεβαιώνουμε το αδιέξοδο στο οποίο ε</w:t>
      </w:r>
      <w:r>
        <w:rPr>
          <w:rFonts w:eastAsia="Times New Roman" w:cs="Times New Roman"/>
          <w:szCs w:val="24"/>
        </w:rPr>
        <w:t>ίμαστε και την επιλογή για τον αργό θάνατο της στοιχειώδους επιχειρηματικότητας και της στοιχειώδους παραγωγικής διαδικασίας.</w:t>
      </w:r>
    </w:p>
    <w:p w14:paraId="3576E19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Εμένα θα μου επιτρέψετε να είμαι σε άλλη κατεύθυνση. Με την περιβαλλοντική ευαισθησία που πρέπει να έχει ο καθένας και ποσώς στην </w:t>
      </w:r>
      <w:r>
        <w:rPr>
          <w:rFonts w:eastAsia="Times New Roman" w:cs="Times New Roman"/>
          <w:szCs w:val="24"/>
        </w:rPr>
        <w:t>περιφέρεια -άρα θεωρείστε ότι αυτή είναι δεδομένη αλλά και λόγω επαγγέλματος- και με ρεαλισμό αν αυτά τα δύο συνδυαστούν, πιστεύω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μπορούμε να δώσουμε πραγματικές λύσεις στα υπαρκτά προβλήματα των συμπολιτών μας.</w:t>
      </w:r>
    </w:p>
    <w:p w14:paraId="3576E19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76E193" w14:textId="77777777" w:rsidR="009D30F2" w:rsidRDefault="008D3D2C">
      <w:pPr>
        <w:tabs>
          <w:tab w:val="left" w:pos="1800"/>
        </w:tabs>
        <w:spacing w:after="0" w:line="600" w:lineRule="auto"/>
        <w:ind w:firstLine="720"/>
        <w:jc w:val="center"/>
        <w:rPr>
          <w:rFonts w:eastAsia="Times New Roman"/>
          <w:szCs w:val="24"/>
        </w:rPr>
      </w:pPr>
      <w:r>
        <w:rPr>
          <w:rFonts w:eastAsia="Times New Roman"/>
          <w:szCs w:val="24"/>
        </w:rPr>
        <w:t>(Χειροκροτήματ</w:t>
      </w:r>
      <w:r>
        <w:rPr>
          <w:rFonts w:eastAsia="Times New Roman"/>
          <w:szCs w:val="24"/>
        </w:rPr>
        <w:t>α από την πτέρυγα της Νέας Δημοκρατίας)</w:t>
      </w:r>
    </w:p>
    <w:p w14:paraId="3576E194" w14:textId="77777777" w:rsidR="009D30F2" w:rsidRDefault="008D3D2C">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τώρα έχει ο κ. Ηλίας </w:t>
      </w:r>
      <w:proofErr w:type="spellStart"/>
      <w:r>
        <w:rPr>
          <w:rFonts w:eastAsia="Times New Roman" w:cs="Times New Roman"/>
          <w:szCs w:val="24"/>
        </w:rPr>
        <w:t>Παναγιώταρος</w:t>
      </w:r>
      <w:proofErr w:type="spellEnd"/>
      <w:r>
        <w:rPr>
          <w:rFonts w:eastAsia="Times New Roman" w:cs="Times New Roman"/>
          <w:szCs w:val="24"/>
        </w:rPr>
        <w:t>, Κοινοβουλευτικός Εκπρόσωπος της Χρυσής Αυγής.</w:t>
      </w:r>
    </w:p>
    <w:p w14:paraId="3576E19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Παναγιώταρε</w:t>
      </w:r>
      <w:proofErr w:type="spellEnd"/>
      <w:r>
        <w:rPr>
          <w:rFonts w:eastAsia="Times New Roman" w:cs="Times New Roman"/>
          <w:szCs w:val="24"/>
        </w:rPr>
        <w:t>, τα θέλετε τα δώδεκα λεπτά ή θα τα κρατήσετε για μετά;</w:t>
      </w:r>
    </w:p>
    <w:p w14:paraId="3576E19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ΗΛΙΑΣ ΠΑΝ</w:t>
      </w:r>
      <w:r>
        <w:rPr>
          <w:rFonts w:eastAsia="Times New Roman" w:cs="Times New Roman"/>
          <w:b/>
          <w:szCs w:val="24"/>
        </w:rPr>
        <w:t xml:space="preserve">ΑΓΙΩΤΑΡΟΣ: </w:t>
      </w:r>
      <w:r>
        <w:rPr>
          <w:rFonts w:eastAsia="Times New Roman" w:cs="Times New Roman"/>
          <w:szCs w:val="24"/>
        </w:rPr>
        <w:t>Ναι.</w:t>
      </w:r>
    </w:p>
    <w:p w14:paraId="3576E197" w14:textId="77777777" w:rsidR="009D30F2" w:rsidRDefault="008D3D2C">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Εντάξει σας βάζω δώδεκα λεπτά.</w:t>
      </w:r>
    </w:p>
    <w:p w14:paraId="3576E198" w14:textId="77777777" w:rsidR="009D30F2" w:rsidRDefault="008D3D2C">
      <w:pPr>
        <w:spacing w:after="0" w:line="600" w:lineRule="auto"/>
        <w:ind w:firstLine="720"/>
        <w:jc w:val="both"/>
        <w:rPr>
          <w:rFonts w:eastAsia="Times New Roman"/>
          <w:bCs/>
        </w:rPr>
      </w:pPr>
      <w:r>
        <w:rPr>
          <w:rFonts w:eastAsia="Times New Roman" w:cs="Times New Roman"/>
          <w:b/>
          <w:szCs w:val="24"/>
        </w:rPr>
        <w:t xml:space="preserve">ΗΛΙΑΣ ΠΑΝΑΓΙΩΤΑΡΟΣ: </w:t>
      </w:r>
      <w:r>
        <w:rPr>
          <w:rFonts w:eastAsia="Times New Roman" w:cs="Times New Roman"/>
          <w:szCs w:val="24"/>
        </w:rPr>
        <w:t xml:space="preserve">Ευχαριστώ, </w:t>
      </w:r>
      <w:r>
        <w:rPr>
          <w:rFonts w:eastAsia="Times New Roman"/>
          <w:bCs/>
        </w:rPr>
        <w:t>κυρία Πρόεδρε.</w:t>
      </w:r>
    </w:p>
    <w:p w14:paraId="3576E199" w14:textId="77777777" w:rsidR="009D30F2" w:rsidRDefault="008D3D2C">
      <w:pPr>
        <w:spacing w:after="0" w:line="600" w:lineRule="auto"/>
        <w:ind w:firstLine="720"/>
        <w:jc w:val="both"/>
        <w:rPr>
          <w:rFonts w:eastAsia="Times New Roman"/>
          <w:bCs/>
        </w:rPr>
      </w:pPr>
      <w:r>
        <w:rPr>
          <w:rFonts w:eastAsia="Times New Roman"/>
          <w:bCs/>
        </w:rPr>
        <w:t xml:space="preserve">Εν μέσω μνημονίων και φοροεισπρακτικών καταιγίδων οθωμανικής εμπνεύσεως, φέρνετε ένα νομοσχέδιο το οποίο, υποτίθεται, </w:t>
      </w:r>
      <w:r>
        <w:rPr>
          <w:rFonts w:eastAsia="Times New Roman"/>
          <w:bCs/>
        </w:rPr>
        <w:t xml:space="preserve">όπως λέτε, διορθώνει τα κακώς κείμενα, την αναρχία διακοσίων και πλέον ετών, ένα νομοσχέδιο το οποίο, όμως, στην πραγματικότητα δεν αμβλύνει επ’ </w:t>
      </w:r>
      <w:proofErr w:type="spellStart"/>
      <w:r>
        <w:rPr>
          <w:rFonts w:eastAsia="Times New Roman"/>
          <w:bCs/>
        </w:rPr>
        <w:t>ουδενί</w:t>
      </w:r>
      <w:proofErr w:type="spellEnd"/>
      <w:r>
        <w:rPr>
          <w:rFonts w:eastAsia="Times New Roman"/>
          <w:bCs/>
        </w:rPr>
        <w:t>, αλλά αντιθέτως διογκώνει</w:t>
      </w:r>
      <w:r>
        <w:rPr>
          <w:rFonts w:eastAsia="Times New Roman"/>
          <w:bCs/>
        </w:rPr>
        <w:t>,</w:t>
      </w:r>
      <w:r>
        <w:rPr>
          <w:rFonts w:eastAsia="Times New Roman"/>
          <w:bCs/>
        </w:rPr>
        <w:t xml:space="preserve"> τις πελατειακές σχέσεις μεταξύ πολίτη και κράτους, μέσω των δυνατοτήτων που π</w:t>
      </w:r>
      <w:r>
        <w:rPr>
          <w:rFonts w:eastAsia="Times New Roman"/>
          <w:bCs/>
        </w:rPr>
        <w:t>αρέχονται για να τακτοποιηθούν όλα τα λάθη, οι παρατυπίες και τα σφάλματα.</w:t>
      </w:r>
    </w:p>
    <w:p w14:paraId="3576E19A" w14:textId="77777777" w:rsidR="009D30F2" w:rsidRDefault="008D3D2C">
      <w:pPr>
        <w:spacing w:after="0" w:line="600" w:lineRule="auto"/>
        <w:ind w:firstLine="720"/>
        <w:jc w:val="both"/>
        <w:rPr>
          <w:rFonts w:eastAsia="Times New Roman"/>
          <w:bCs/>
        </w:rPr>
      </w:pPr>
      <w:r>
        <w:rPr>
          <w:rFonts w:eastAsia="Times New Roman"/>
          <w:bCs/>
        </w:rPr>
        <w:t>Όλοι μα όλοι ανά την ελληνική επικράτεια διαμαρτύρονται -οι δήμοι οι φορείς, η Εκκλησία, οι ιδιώτες, οι πάντες- για τους ίδιους ή και για διαφορετικούς λόγους, αναλόγως με τις τοπικ</w:t>
      </w:r>
      <w:r>
        <w:rPr>
          <w:rFonts w:eastAsia="Times New Roman"/>
          <w:bCs/>
        </w:rPr>
        <w:t xml:space="preserve">ές ιδιαιτερότητες που έχει η κάθε περιοχή. </w:t>
      </w:r>
    </w:p>
    <w:p w14:paraId="3576E19B" w14:textId="77777777" w:rsidR="009D30F2" w:rsidRDefault="008D3D2C">
      <w:pPr>
        <w:spacing w:after="0" w:line="600" w:lineRule="auto"/>
        <w:ind w:firstLine="720"/>
        <w:jc w:val="both"/>
        <w:rPr>
          <w:rFonts w:eastAsia="Times New Roman"/>
          <w:bCs/>
        </w:rPr>
      </w:pPr>
      <w:r>
        <w:rPr>
          <w:rFonts w:eastAsia="Times New Roman"/>
          <w:bCs/>
        </w:rPr>
        <w:t>Θα θέλαμε να κάνουμε ένα γρήγορο σχόλιο για τον εισπρακτικό χαρακτήρα του εν λόγω νομοσχεδίου. Όλα λύνονται με ένα παράβολο. Πληρώνεις, τακτοποιείς. Πληρώνεις, διορθώνεις. Πληρώνεις, νομιμοποιείσαι. Όταν για επτά</w:t>
      </w:r>
      <w:r>
        <w:rPr>
          <w:rFonts w:eastAsia="Times New Roman"/>
          <w:bCs/>
        </w:rPr>
        <w:t xml:space="preserve"> και πλέον έτη ο ελληνικός λαός ταλαιπωρείται τα μέγιστα σε όλους τους </w:t>
      </w:r>
      <w:r>
        <w:rPr>
          <w:rFonts w:eastAsia="Times New Roman"/>
          <w:bCs/>
        </w:rPr>
        <w:lastRenderedPageBreak/>
        <w:t>τομείς και αναγκάζεται να πληρώνει πλέον για τα πάντα, για οτιδήποτε κάνει, για οτιδήποτε φταίει ή δεν φταίει, του φέρνετε ένα επιπλέον χαράτσι, το οποίο θα πρέπει μάλιστα να γίνει γρήγ</w:t>
      </w:r>
      <w:r>
        <w:rPr>
          <w:rFonts w:eastAsia="Times New Roman"/>
          <w:bCs/>
        </w:rPr>
        <w:t>ορα, προκειμένου να τακτοποιήσει τις όποιες εκκρεμότητες, τις οποίες θα καθορίζετε εσείς με το εν λόγω νομοσχέδιο.</w:t>
      </w:r>
    </w:p>
    <w:p w14:paraId="3576E19C" w14:textId="77777777" w:rsidR="009D30F2" w:rsidRDefault="008D3D2C">
      <w:pPr>
        <w:spacing w:after="0" w:line="600" w:lineRule="auto"/>
        <w:ind w:firstLine="720"/>
        <w:jc w:val="both"/>
        <w:rPr>
          <w:rFonts w:eastAsia="Times New Roman"/>
          <w:bCs/>
        </w:rPr>
      </w:pPr>
      <w:r>
        <w:rPr>
          <w:rFonts w:eastAsia="Times New Roman"/>
          <w:bCs/>
        </w:rPr>
        <w:t>Βέβαια δεν είδαμε να δείχνετε ούτε εσείς ούτε οι προκάτοχοί σας την ίδια ευαισθησία</w:t>
      </w:r>
      <w:r>
        <w:rPr>
          <w:rFonts w:eastAsia="Times New Roman"/>
          <w:bCs/>
        </w:rPr>
        <w:t>,</w:t>
      </w:r>
      <w:r>
        <w:rPr>
          <w:rFonts w:eastAsia="Times New Roman"/>
          <w:bCs/>
        </w:rPr>
        <w:t xml:space="preserve"> που προσπαθείτε να δείξετε καιρό τώρα για τις αυθαιρεσίε</w:t>
      </w:r>
      <w:r>
        <w:rPr>
          <w:rFonts w:eastAsia="Times New Roman"/>
          <w:bCs/>
        </w:rPr>
        <w:t xml:space="preserve">ς του μεγαλύτερου αυθαιρέτου της γης, του </w:t>
      </w:r>
      <w:r>
        <w:rPr>
          <w:rFonts w:eastAsia="Times New Roman"/>
          <w:bCs/>
          <w:lang w:val="en-US"/>
        </w:rPr>
        <w:t>mall</w:t>
      </w:r>
      <w:r>
        <w:rPr>
          <w:rFonts w:eastAsia="Times New Roman"/>
          <w:bCs/>
        </w:rPr>
        <w:t xml:space="preserve"> στο Μαρούσι. Οι προηγούμενες κυβερνήσεις αλλά και εσείς προσπαθείτε συνεχώς να περάσετε από την πίσω πόρτα κάποια τροπολογία ή κάτι άλλο που να τους βγάζει εντελώς «λάδι» και να μην πληρώνουν τίποτα επί της ου</w:t>
      </w:r>
      <w:r>
        <w:rPr>
          <w:rFonts w:eastAsia="Times New Roman"/>
          <w:bCs/>
        </w:rPr>
        <w:t xml:space="preserve">σίας για το σοβαρότερο, το μεγαλύτερο πολεοδομικό και όχι μόνο έγκλημα που έχει γίνει στην πατρίδα μας. </w:t>
      </w:r>
    </w:p>
    <w:p w14:paraId="3576E19D" w14:textId="77777777" w:rsidR="009D30F2" w:rsidRDefault="008D3D2C">
      <w:pPr>
        <w:spacing w:after="0" w:line="600" w:lineRule="auto"/>
        <w:ind w:firstLine="720"/>
        <w:jc w:val="both"/>
        <w:rPr>
          <w:rFonts w:eastAsia="Times New Roman"/>
          <w:bCs/>
        </w:rPr>
      </w:pPr>
      <w:r>
        <w:rPr>
          <w:rFonts w:eastAsia="Times New Roman"/>
          <w:bCs/>
        </w:rPr>
        <w:t>Και την ίδια ώρα ζητάτε από τους απλούς Έλληνες πολίτες, κατόχους μικρών αγροτεμαχίων, από τους φτωχούς και απλούς ανθρώπους της υπαίθρου</w:t>
      </w:r>
      <w:r>
        <w:rPr>
          <w:rFonts w:eastAsia="Times New Roman"/>
          <w:bCs/>
        </w:rPr>
        <w:t>,</w:t>
      </w:r>
      <w:r>
        <w:rPr>
          <w:rFonts w:eastAsia="Times New Roman"/>
          <w:bCs/>
        </w:rPr>
        <w:t xml:space="preserve"> να προβούν σ</w:t>
      </w:r>
      <w:r>
        <w:rPr>
          <w:rFonts w:eastAsia="Times New Roman"/>
          <w:bCs/>
        </w:rPr>
        <w:t>ε διορθωτικές ενέργειες, να πληρώσουν παράβολα, να προσλάβουν μηχανικούς, να πάνε σε υπηρεσίες, να κάνουν το ένα, να κάνουν το άλλο, προκειμένου να αποδείξουν τα αυτονόητα, αυτό το οποίο ίσχυε για δεκαετίες τώρα στις περιοχές τους.</w:t>
      </w:r>
    </w:p>
    <w:p w14:paraId="3576E19E" w14:textId="77777777" w:rsidR="009D30F2" w:rsidRDefault="008D3D2C">
      <w:pPr>
        <w:spacing w:after="0" w:line="600" w:lineRule="auto"/>
        <w:ind w:firstLine="720"/>
        <w:jc w:val="both"/>
        <w:rPr>
          <w:rFonts w:eastAsia="Times New Roman"/>
          <w:bCs/>
        </w:rPr>
      </w:pPr>
      <w:r>
        <w:rPr>
          <w:rFonts w:eastAsia="Times New Roman"/>
          <w:bCs/>
        </w:rPr>
        <w:lastRenderedPageBreak/>
        <w:t>Βλέπουμε ότι οι αεροφωτο</w:t>
      </w:r>
      <w:r>
        <w:rPr>
          <w:rFonts w:eastAsia="Times New Roman"/>
          <w:bCs/>
        </w:rPr>
        <w:t>γραφίες του 1945</w:t>
      </w:r>
      <w:r>
        <w:rPr>
          <w:rFonts w:eastAsia="Times New Roman"/>
          <w:bCs/>
        </w:rPr>
        <w:t>,</w:t>
      </w:r>
      <w:r>
        <w:rPr>
          <w:rFonts w:eastAsia="Times New Roman"/>
          <w:bCs/>
        </w:rPr>
        <w:t xml:space="preserve"> παίζουν σημαντικότατο ρόλο στην κατάρτιση των δασικών χαρτών. Κι εμείς ερωτούμε</w:t>
      </w:r>
      <w:r>
        <w:rPr>
          <w:rFonts w:eastAsia="Times New Roman"/>
          <w:bCs/>
        </w:rPr>
        <w:t>.</w:t>
      </w:r>
      <w:r>
        <w:rPr>
          <w:rFonts w:eastAsia="Times New Roman"/>
          <w:bCs/>
        </w:rPr>
        <w:t xml:space="preserve"> Γιατί οι αεροφωτογραφίες του 1945 και όχι οι αεροφωτογραφίες του 1970; Και γιατί όχι αφού δεν υπάρχουν αεροφωτογραφίες πριν από το 1945, να μην πάμε στα αρχε</w:t>
      </w:r>
      <w:r>
        <w:rPr>
          <w:rFonts w:eastAsia="Times New Roman"/>
          <w:bCs/>
        </w:rPr>
        <w:t xml:space="preserve">ία του Οθωμανικής Αυτοκρατορίας στην Κωνσταντινούπολη, όπου υπάρχουν όλα στα στοιχεία, για να δούμε ποιες εκτάσεις ήταν δασικές και ποιες όχι κατά τη διάρκεια της οθωμανικής κατοχής; Γιατί εκεί υπάρχουν όλα. </w:t>
      </w:r>
    </w:p>
    <w:p w14:paraId="3576E19F" w14:textId="77777777" w:rsidR="009D30F2" w:rsidRDefault="008D3D2C">
      <w:pPr>
        <w:spacing w:after="0" w:line="600" w:lineRule="auto"/>
        <w:ind w:firstLine="720"/>
        <w:jc w:val="both"/>
        <w:rPr>
          <w:rFonts w:eastAsia="Times New Roman"/>
          <w:bCs/>
        </w:rPr>
      </w:pPr>
      <w:r>
        <w:rPr>
          <w:rFonts w:eastAsia="Times New Roman"/>
          <w:bCs/>
        </w:rPr>
        <w:t xml:space="preserve">Όμως όπως βλέπετε, αν θέλει κάποιος να πάει να </w:t>
      </w:r>
      <w:r>
        <w:rPr>
          <w:rFonts w:eastAsia="Times New Roman"/>
          <w:bCs/>
        </w:rPr>
        <w:t>αποδείξει ότι πριν από το 1945 και τις αεροφωτογραφίες, οι εν λόγω εκτάσεις που ενδεχομένως να του χαρακτηρίζονται ως δασικές και για τις οποίες θα πρέπει να πληρώσει για να αποδείξει το αυτονόητο, να πρέπει να καταφύγει, να πάει στην κατεχόμενη Κωνσταντιν</w:t>
      </w:r>
      <w:r>
        <w:rPr>
          <w:rFonts w:eastAsia="Times New Roman"/>
          <w:bCs/>
        </w:rPr>
        <w:t>ούπολη, να πάει να βρει κάποιον δικηγόρο εκεί, να πάει στα αρχεία να βρει τα έγγραφα, να τα μεταφράσει, να τα φέρει και πάλι να του στοιχίσει μια μικρή περιουσία για να αποδείξει το αυταπόδεικτο.</w:t>
      </w:r>
    </w:p>
    <w:p w14:paraId="3576E1A0" w14:textId="77777777" w:rsidR="009D30F2" w:rsidRDefault="008D3D2C">
      <w:pPr>
        <w:spacing w:after="0" w:line="600" w:lineRule="auto"/>
        <w:ind w:firstLine="720"/>
        <w:jc w:val="both"/>
        <w:rPr>
          <w:rFonts w:eastAsia="Times New Roman"/>
          <w:bCs/>
        </w:rPr>
      </w:pPr>
      <w:r>
        <w:rPr>
          <w:rFonts w:eastAsia="Times New Roman"/>
          <w:bCs/>
        </w:rPr>
        <w:t xml:space="preserve">Και αλήθεια -το ξαναλέμε αυτό- γιατί δεν λαμβάνονται υπ’ </w:t>
      </w:r>
      <w:proofErr w:type="spellStart"/>
      <w:r>
        <w:rPr>
          <w:rFonts w:eastAsia="Times New Roman"/>
          <w:bCs/>
        </w:rPr>
        <w:t>όψι</w:t>
      </w:r>
      <w:r>
        <w:rPr>
          <w:rFonts w:eastAsia="Times New Roman"/>
          <w:bCs/>
        </w:rPr>
        <w:t>ν</w:t>
      </w:r>
      <w:proofErr w:type="spellEnd"/>
      <w:r>
        <w:rPr>
          <w:rFonts w:eastAsia="Times New Roman"/>
          <w:bCs/>
        </w:rPr>
        <w:t xml:space="preserve"> οι ιδιαιτερότητες που έχει η κάθε περιοχή; Υπάρχουν μέρη στην Ελλάδα, όπως η Μάνη –και τις προάλλες είχαν έρθει εδώ οι Μανιάτες και διαμαρτύρονταν για τους δασικούς χάρτες, για τον τρόπο που θέλετε να τους καταρτίσετε- όπου υπήρχε ο λόγος. Και όταν οι Μα</w:t>
      </w:r>
      <w:r>
        <w:rPr>
          <w:rFonts w:eastAsia="Times New Roman"/>
          <w:bCs/>
        </w:rPr>
        <w:t xml:space="preserve">νιάτες έδιναν τον λόγο τους, τον τηρούσαν πάντοτε. Και δεν υπήρχαν γραπτά στοιχεία που να αποδεικνύουν κάποια </w:t>
      </w:r>
      <w:r>
        <w:rPr>
          <w:rFonts w:eastAsia="Times New Roman"/>
          <w:bCs/>
        </w:rPr>
        <w:lastRenderedPageBreak/>
        <w:t>πράγματα. Και σε άλλες περιοχές μπορεί να συμβαίνει το ίδιο, λιγότερο ή περισσότερο.</w:t>
      </w:r>
    </w:p>
    <w:p w14:paraId="3576E1A1" w14:textId="77777777" w:rsidR="009D30F2" w:rsidRDefault="008D3D2C">
      <w:pPr>
        <w:spacing w:after="0" w:line="600" w:lineRule="auto"/>
        <w:ind w:firstLine="720"/>
        <w:jc w:val="both"/>
        <w:rPr>
          <w:rFonts w:eastAsia="Times New Roman"/>
          <w:bCs/>
        </w:rPr>
      </w:pPr>
      <w:r>
        <w:rPr>
          <w:rFonts w:eastAsia="Times New Roman"/>
          <w:bCs/>
        </w:rPr>
        <w:t>Εσείς για μια ακόμη φορά χρησιμοποιήσατε το δόγμα του σοκ. Εί</w:t>
      </w:r>
      <w:r>
        <w:rPr>
          <w:rFonts w:eastAsia="Times New Roman"/>
          <w:bCs/>
        </w:rPr>
        <w:t>χαν βγει, πριν έρθει το εν λόγω νομοσχέδιο, πληροφορίες που έβλεπαν το φως της δημοσιότητας για απίστευτες ιστορίες σχετικά με τους δασικούς χάρτες, για τεράστια ποσά που θα πρέπει να πληρωθούν και ότι όλη η Ελλάδα είναι ένα δάσος και άλλα.</w:t>
      </w:r>
    </w:p>
    <w:p w14:paraId="3576E1A2" w14:textId="77777777" w:rsidR="009D30F2" w:rsidRDefault="008D3D2C">
      <w:pPr>
        <w:spacing w:after="0" w:line="600" w:lineRule="auto"/>
        <w:ind w:firstLine="720"/>
        <w:jc w:val="both"/>
        <w:rPr>
          <w:rFonts w:eastAsia="Times New Roman"/>
          <w:bCs/>
        </w:rPr>
      </w:pPr>
      <w:r>
        <w:rPr>
          <w:rFonts w:eastAsia="Times New Roman"/>
          <w:bCs/>
        </w:rPr>
        <w:t>Και αφού ήρθε α</w:t>
      </w:r>
      <w:r>
        <w:rPr>
          <w:rFonts w:eastAsia="Times New Roman"/>
          <w:bCs/>
        </w:rPr>
        <w:t>υτό το σοκ για όλους τους Έλληνες πολίτες, με το εν λόγω νομοσχέδιο απαλύνετε λίγο τον πόνο τους, το κάνετε πιο εύπεπτο, οπότε σου λέει ο άλλος «σε σχέση με αυτά που έλεγαν στην αρχή και αυτά που ακούγονταν για τα τεράστια ποσά, έστω και αυτά είναι καλύτερ</w:t>
      </w:r>
      <w:r>
        <w:rPr>
          <w:rFonts w:eastAsia="Times New Roman"/>
          <w:bCs/>
        </w:rPr>
        <w:t>α».</w:t>
      </w:r>
    </w:p>
    <w:p w14:paraId="3576E1A3" w14:textId="77777777" w:rsidR="009D30F2" w:rsidRDefault="008D3D2C">
      <w:pPr>
        <w:spacing w:after="0" w:line="600" w:lineRule="auto"/>
        <w:ind w:firstLine="720"/>
        <w:jc w:val="both"/>
        <w:rPr>
          <w:rFonts w:eastAsia="Times New Roman"/>
          <w:bCs/>
        </w:rPr>
      </w:pPr>
      <w:r>
        <w:rPr>
          <w:rFonts w:eastAsia="Times New Roman"/>
          <w:bCs/>
        </w:rPr>
        <w:t>Και φτάνουμε στις τροπολογίες. Εδώ θα θέλαμε να κάνουμε μια επισήμανση για μια ακόμη φορά για το απαράδεκτο της κατάθεσης πολλών τροπολογιών –και ήρθε και άλλη πριν από λίγο, την οποία δεν έχουμε προλάβει να μελετήσουμε στο σύνολό της- σε άσχετο νομοσχ</w:t>
      </w:r>
      <w:r>
        <w:rPr>
          <w:rFonts w:eastAsia="Times New Roman"/>
          <w:bCs/>
        </w:rPr>
        <w:t xml:space="preserve">έδιο. Και κάποιες εξ αυτών είναι από μόνες τους ολόκληρα νομοσχέδια επί της ουσίας δεκάδων σελίδων. Αυτό δείχνει για μια ακόμη φορά το πώς αντιλαμβάνεστε τον κοινοβουλευτισμό και την εξάσκηση των κοινοβουλευτικών διαδικασιών. </w:t>
      </w:r>
    </w:p>
    <w:p w14:paraId="3576E1A4" w14:textId="77777777" w:rsidR="009D30F2" w:rsidRDefault="008D3D2C">
      <w:pPr>
        <w:spacing w:after="0" w:line="600" w:lineRule="auto"/>
        <w:ind w:firstLine="720"/>
        <w:jc w:val="both"/>
        <w:rPr>
          <w:rFonts w:eastAsia="Times New Roman"/>
          <w:bCs/>
        </w:rPr>
      </w:pPr>
      <w:r>
        <w:rPr>
          <w:rFonts w:eastAsia="Times New Roman"/>
          <w:bCs/>
        </w:rPr>
        <w:t xml:space="preserve">Για τις τροπολογίες θα ήθελα </w:t>
      </w:r>
      <w:r>
        <w:rPr>
          <w:rFonts w:eastAsia="Times New Roman"/>
          <w:bCs/>
        </w:rPr>
        <w:t xml:space="preserve">εν τάχει να κάνω μια τοποθέτηση. Όσον αφορά την τροπολογία με γενικό αριθμό 1005 και ειδικό 121 «Παράταση ως </w:t>
      </w:r>
      <w:r>
        <w:rPr>
          <w:rFonts w:eastAsia="Times New Roman"/>
          <w:bCs/>
        </w:rPr>
        <w:lastRenderedPageBreak/>
        <w:t>τις 30-6-2017 της λήξης της προθεσμίας υποβολής των δηλώσεων της περιουσιακής κατάστασης του 2016», για μια ακόμη φορά δίνεται παράταση, γιατί προφ</w:t>
      </w:r>
      <w:r>
        <w:rPr>
          <w:rFonts w:eastAsia="Times New Roman"/>
          <w:bCs/>
        </w:rPr>
        <w:t xml:space="preserve">ανώς ο κρατικός μηχανισμός, οι ελεγκτικές υπηρεσίες, κανείς δεν ήταν έτοιμος, για να μπορέσει να </w:t>
      </w:r>
      <w:proofErr w:type="spellStart"/>
      <w:r>
        <w:rPr>
          <w:rFonts w:eastAsia="Times New Roman"/>
          <w:bCs/>
        </w:rPr>
        <w:t>αντεπεξέλθει</w:t>
      </w:r>
      <w:proofErr w:type="spellEnd"/>
      <w:r>
        <w:rPr>
          <w:rFonts w:eastAsia="Times New Roman"/>
          <w:bCs/>
        </w:rPr>
        <w:t xml:space="preserve"> σε αυτό το οποίο είχε ζητηθεί πέρ</w:t>
      </w:r>
      <w:r>
        <w:rPr>
          <w:rFonts w:eastAsia="Times New Roman"/>
          <w:bCs/>
        </w:rPr>
        <w:t>υ</w:t>
      </w:r>
      <w:r>
        <w:rPr>
          <w:rFonts w:eastAsia="Times New Roman"/>
          <w:bCs/>
        </w:rPr>
        <w:t>σι.</w:t>
      </w:r>
    </w:p>
    <w:p w14:paraId="3576E1A5" w14:textId="77777777" w:rsidR="009D30F2" w:rsidRDefault="008D3D2C">
      <w:pPr>
        <w:spacing w:after="0" w:line="600" w:lineRule="auto"/>
        <w:ind w:firstLine="720"/>
        <w:jc w:val="both"/>
        <w:rPr>
          <w:rFonts w:eastAsia="Times New Roman"/>
          <w:bCs/>
        </w:rPr>
      </w:pPr>
      <w:r>
        <w:rPr>
          <w:rFonts w:eastAsia="Times New Roman"/>
          <w:bCs/>
        </w:rPr>
        <w:t>Εδώ η Χρυσή Αυγή θα πει «</w:t>
      </w:r>
      <w:r>
        <w:rPr>
          <w:rFonts w:eastAsia="Times New Roman"/>
          <w:bCs/>
        </w:rPr>
        <w:t>παρών</w:t>
      </w:r>
      <w:r>
        <w:rPr>
          <w:rFonts w:eastAsia="Times New Roman"/>
          <w:bCs/>
        </w:rPr>
        <w:t>», διότι από τη μία θεωρούμε ότι τα έχετε πράξει όλα λάθος, αλλά από την άλλη,</w:t>
      </w:r>
      <w:r>
        <w:rPr>
          <w:rFonts w:eastAsia="Times New Roman"/>
          <w:bCs/>
        </w:rPr>
        <w:t xml:space="preserve"> είναι πραγματικά πολλά και δύσκολα τα στοιχεία που πρέπει να συλλέξει ο οποιοσδήποτε. Βλέπετε όποιος καεί με τον χυλό φυσάει και το γιαούρτι. Και μετά τα σκάνδαλα δισεκατομμυρίων ευρώ όπου οι Υπουργοί είχαν τεράστιους λογαριασμούς και περιουσιακά στοιχεία</w:t>
      </w:r>
      <w:r>
        <w:rPr>
          <w:rFonts w:eastAsia="Times New Roman"/>
          <w:bCs/>
        </w:rPr>
        <w:t xml:space="preserve"> κατά το παρελθόν και δεν χρειαζόταν να δικαιολογήσουν τίποτα, τώρα καλείται και ο τελευταίος δημόσιος υπάλληλος</w:t>
      </w:r>
      <w:r>
        <w:rPr>
          <w:rFonts w:eastAsia="Times New Roman"/>
          <w:bCs/>
        </w:rPr>
        <w:t>,</w:t>
      </w:r>
      <w:r>
        <w:rPr>
          <w:rFonts w:eastAsia="Times New Roman"/>
          <w:bCs/>
        </w:rPr>
        <w:t xml:space="preserve"> να δικαιολογήσει ενδεχομένως και το </w:t>
      </w:r>
      <w:r>
        <w:rPr>
          <w:rFonts w:eastAsia="Times New Roman"/>
          <w:bCs/>
        </w:rPr>
        <w:t xml:space="preserve">1 </w:t>
      </w:r>
      <w:r>
        <w:rPr>
          <w:rFonts w:eastAsia="Times New Roman"/>
          <w:bCs/>
        </w:rPr>
        <w:t>ευρώ που υπάρχει σε κάποιον τραπεζικό λογαριασμό, τον οποίο μπορεί να τον είχε ανοίξει και όταν ήταν παι</w:t>
      </w:r>
      <w:r>
        <w:rPr>
          <w:rFonts w:eastAsia="Times New Roman"/>
          <w:bCs/>
        </w:rPr>
        <w:t>δί στο σχολείο.</w:t>
      </w:r>
    </w:p>
    <w:p w14:paraId="3576E1A6"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1006/122 που αφορά την παράταση χρηματικών ενταλμάτων για το τρέχον οικονομικό έτος κατά έναν μήνα μετά τη λήξη τους, είμαστε κατά, διότι όλα αυτά αποτελούν λογιστικά τεχνάσματα για την επίτευξη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Δεν </w:t>
      </w:r>
      <w:r>
        <w:rPr>
          <w:rFonts w:eastAsia="Times New Roman" w:cs="Times New Roman"/>
          <w:szCs w:val="24"/>
        </w:rPr>
        <w:t>μπορεί να γίνεται λόγος για δημόσιες επενδύσεις</w:t>
      </w:r>
      <w:r>
        <w:rPr>
          <w:rFonts w:eastAsia="Times New Roman" w:cs="Times New Roman"/>
          <w:szCs w:val="24"/>
        </w:rPr>
        <w:t>,</w:t>
      </w:r>
      <w:r>
        <w:rPr>
          <w:rFonts w:eastAsia="Times New Roman" w:cs="Times New Roman"/>
          <w:szCs w:val="24"/>
        </w:rPr>
        <w:t xml:space="preserve"> σε μια χώρα που έχει τελματώσει οριστικά από τις επιταγές των τοκογλύφων. </w:t>
      </w:r>
    </w:p>
    <w:p w14:paraId="3576E1A7"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Σχετικά με την τροπολογία 1007/123 που επί της ουσίας αφορά το γήπεδο της ΑΕΚ και την επίλυση των όποιων κωλυμάτων υπάρχουν στην ανέ</w:t>
      </w:r>
      <w:r>
        <w:rPr>
          <w:rFonts w:eastAsia="Times New Roman" w:cs="Times New Roman"/>
          <w:szCs w:val="24"/>
        </w:rPr>
        <w:t xml:space="preserve">γερσή του, η Χρυσή Αυγή είναι υπέρ αυτής της τροπολογίας. Εξάλλου και στο προεκλογικό πρόγραμμα και στο </w:t>
      </w:r>
      <w:proofErr w:type="spellStart"/>
      <w:r>
        <w:rPr>
          <w:rFonts w:eastAsia="Times New Roman" w:cs="Times New Roman"/>
          <w:szCs w:val="24"/>
        </w:rPr>
        <w:t>αυτοδιοικητικό</w:t>
      </w:r>
      <w:proofErr w:type="spellEnd"/>
      <w:r>
        <w:rPr>
          <w:rFonts w:eastAsia="Times New Roman" w:cs="Times New Roman"/>
          <w:szCs w:val="24"/>
        </w:rPr>
        <w:t xml:space="preserve"> μας πρόγραμμα είναι ξεκάθαρο ότι η Χρυσή Αυγή είναι υπέρ της ανέγερσης και της ανακατασκευής όλων των γηπέδων μεγάλων και ιστορικών ομάδω</w:t>
      </w:r>
      <w:r>
        <w:rPr>
          <w:rFonts w:eastAsia="Times New Roman" w:cs="Times New Roman"/>
          <w:szCs w:val="24"/>
        </w:rPr>
        <w:t>ν στην Αθήνα, στην Αττική και σε ολόκληρη την Ελλάδα.</w:t>
      </w:r>
    </w:p>
    <w:p w14:paraId="3576E1A8"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θα έπρεπε να είχε γίνει χθες, αλλά βλέπουμε ότι από τη μία είχατε αναγκαστεί να ψηφίσετε και εσείς για διαφόρους λόγους «</w:t>
      </w:r>
      <w:r>
        <w:rPr>
          <w:rFonts w:eastAsia="Times New Roman" w:cs="Times New Roman"/>
          <w:szCs w:val="24"/>
        </w:rPr>
        <w:t>ναι</w:t>
      </w:r>
      <w:r>
        <w:rPr>
          <w:rFonts w:eastAsia="Times New Roman" w:cs="Times New Roman"/>
          <w:szCs w:val="24"/>
        </w:rPr>
        <w:t xml:space="preserve">», μετά βάλατε </w:t>
      </w:r>
      <w:r>
        <w:rPr>
          <w:rFonts w:eastAsia="Times New Roman" w:cs="Times New Roman"/>
          <w:szCs w:val="24"/>
        </w:rPr>
        <w:t xml:space="preserve">έναν δήμαρχο ο οποίος </w:t>
      </w:r>
      <w:proofErr w:type="spellStart"/>
      <w:r>
        <w:rPr>
          <w:rFonts w:eastAsia="Times New Roman" w:cs="Times New Roman"/>
          <w:szCs w:val="24"/>
        </w:rPr>
        <w:t>πρόσκειται</w:t>
      </w:r>
      <w:proofErr w:type="spellEnd"/>
      <w:r>
        <w:rPr>
          <w:rFonts w:eastAsia="Times New Roman" w:cs="Times New Roman"/>
          <w:szCs w:val="24"/>
        </w:rPr>
        <w:t xml:space="preserve"> σε εσάς να φέρνει -και να συνεχίσει να φέρνει- διάφορα κωλύματα. </w:t>
      </w:r>
    </w:p>
    <w:p w14:paraId="3576E1A9"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Ενδεχομένως να σας ενοχλεί και η ονομασία του γηπέδου, που θα ονομαστεί «Αγία Σοφία» και θα είναι συγκεκριμένης τεχνοτροπίας. Ίσως να σας ενοχλούσαν όλα αυτά</w:t>
      </w:r>
      <w:r>
        <w:rPr>
          <w:rFonts w:eastAsia="Times New Roman" w:cs="Times New Roman"/>
          <w:szCs w:val="24"/>
        </w:rPr>
        <w:t xml:space="preserve">. Όμως στο τέλος ό,τι και να κάνετε, θα γίνει και το εν λόγω γήπεδο με τη συγκεκριμένη ονομασία. Μακάρι κάποια στιγμή να έχουμε και την κανονική Αγία Σοφία σε λειτουργία! </w:t>
      </w:r>
    </w:p>
    <w:p w14:paraId="3576E1AA"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τροπολογία 1015/131 είναι από μόνη της μια σημαντικότατη τροπολογία. Είναι ξεχωρισ</w:t>
      </w:r>
      <w:r>
        <w:rPr>
          <w:rFonts w:eastAsia="Times New Roman" w:cs="Times New Roman"/>
          <w:szCs w:val="24"/>
        </w:rPr>
        <w:t xml:space="preserve">τό νομοσχέδιο, το οποίο θα έπρεπε να έρθει, για να συζητηθεί διεξοδικά. Για να δούμε κάποια ζητήματα που σχετίζονται με την εν λόγω τροπολογία. </w:t>
      </w:r>
    </w:p>
    <w:p w14:paraId="3576E1AB"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εν λόγω τροπολογία αναφέρει: «Τροποποιούνται οι διατάξεις του ν.4389/2016»</w:t>
      </w:r>
      <w:r>
        <w:rPr>
          <w:rFonts w:eastAsia="Times New Roman" w:cs="Times New Roman"/>
          <w:szCs w:val="24"/>
        </w:rPr>
        <w:t xml:space="preserve">, </w:t>
      </w:r>
      <w:r>
        <w:rPr>
          <w:rFonts w:eastAsia="Times New Roman" w:cs="Times New Roman"/>
          <w:szCs w:val="24"/>
        </w:rPr>
        <w:t>φρέσκου νόμου</w:t>
      </w:r>
      <w:r>
        <w:rPr>
          <w:rFonts w:eastAsia="Times New Roman" w:cs="Times New Roman"/>
          <w:szCs w:val="24"/>
        </w:rPr>
        <w:t>,</w:t>
      </w:r>
      <w:r>
        <w:rPr>
          <w:rFonts w:eastAsia="Times New Roman" w:cs="Times New Roman"/>
          <w:szCs w:val="24"/>
        </w:rPr>
        <w:t xml:space="preserve"> «και ρυθμίζονται εκ νέου θέματα σχετικά με τον πλήρη ιδιοκτησιακό διαχωρισμό της </w:t>
      </w:r>
      <w:r>
        <w:rPr>
          <w:rFonts w:eastAsia="Times New Roman" w:cs="Times New Roman"/>
          <w:szCs w:val="24"/>
        </w:rPr>
        <w:t>«</w:t>
      </w:r>
      <w:r>
        <w:rPr>
          <w:rFonts w:eastAsia="Times New Roman" w:cs="Times New Roman"/>
          <w:szCs w:val="24"/>
        </w:rPr>
        <w:t>ΑΔΜΗΕ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από τη </w:t>
      </w:r>
      <w:r>
        <w:rPr>
          <w:rFonts w:eastAsia="Times New Roman" w:cs="Times New Roman"/>
          <w:szCs w:val="24"/>
        </w:rPr>
        <w:t>«</w:t>
      </w:r>
      <w:r>
        <w:rPr>
          <w:rFonts w:eastAsia="Times New Roman" w:cs="Times New Roman"/>
          <w:szCs w:val="24"/>
        </w:rPr>
        <w:t>ΔΕΗ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3576E1AC"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λέει η εν λόγω τροπολογία; Κατ’ αρχάς παίρνετε πίσω αυτά που ψηφίσατε πριν από λίγους μήνες. Προφανώς είναι μια </w:t>
      </w:r>
      <w:proofErr w:type="spellStart"/>
      <w:r>
        <w:rPr>
          <w:rFonts w:eastAsia="Times New Roman" w:cs="Times New Roman"/>
          <w:szCs w:val="24"/>
        </w:rPr>
        <w:t>μνημονιακή</w:t>
      </w:r>
      <w:proofErr w:type="spellEnd"/>
      <w:r>
        <w:rPr>
          <w:rFonts w:eastAsia="Times New Roman" w:cs="Times New Roman"/>
          <w:szCs w:val="24"/>
        </w:rPr>
        <w:t xml:space="preserve"> επιταγή για το </w:t>
      </w:r>
      <w:r>
        <w:rPr>
          <w:rFonts w:eastAsia="Times New Roman" w:cs="Times New Roman"/>
          <w:szCs w:val="24"/>
        </w:rPr>
        <w:t xml:space="preserve">τέταρτο μνημόνιο το οποίο έρχεται </w:t>
      </w:r>
      <w:proofErr w:type="spellStart"/>
      <w:r>
        <w:rPr>
          <w:rFonts w:eastAsia="Times New Roman" w:cs="Times New Roman"/>
          <w:szCs w:val="24"/>
        </w:rPr>
        <w:t>οσονούπω</w:t>
      </w:r>
      <w:proofErr w:type="spellEnd"/>
      <w:r>
        <w:rPr>
          <w:rFonts w:eastAsia="Times New Roman" w:cs="Times New Roman"/>
          <w:szCs w:val="24"/>
        </w:rPr>
        <w:t xml:space="preserve">, ένας εκβιασμός που πιάνει, γιατί είστε τελικά πολύ ευαίσθητοι και δεν μπορείτε να αντισταθείτε στους όποιους εκβιασμούς των δανειστών. </w:t>
      </w:r>
    </w:p>
    <w:p w14:paraId="3576E1AD"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 της ουσίας όλα όσα λέγατε κατά το παρελθόν, τα βαρύγδουπα λόγια, οι απερ</w:t>
      </w:r>
      <w:r>
        <w:rPr>
          <w:rFonts w:eastAsia="Times New Roman" w:cs="Times New Roman"/>
          <w:szCs w:val="24"/>
        </w:rPr>
        <w:t xml:space="preserve">γίες, όλα όσα πράττατε, τα εξευτελίζετε μόνοι σας και αυτή τη στιγμή δέχεστε αυτό το οποίο αποτελεί ένα από τα μεγαλύτερα εγκλήματα εις βάρος του ελληνικού κράτους. Διότι η ΔΕΗ και οι υποδομές της κατασκευάστηκαν, χτίστηκαν, φτιάχτηκαν μέσα από κόπους και </w:t>
      </w:r>
      <w:r>
        <w:rPr>
          <w:rFonts w:eastAsia="Times New Roman" w:cs="Times New Roman"/>
          <w:szCs w:val="24"/>
        </w:rPr>
        <w:t>θυσίες δεκαετιών του ελληνικού λαού, κόστισαν εκατοντάδες δισεκατομμύρια ευρώ με σημερινές τιμές και εσείς το μόνο το οποίο κάνετε</w:t>
      </w:r>
      <w:r>
        <w:rPr>
          <w:rFonts w:eastAsia="Times New Roman" w:cs="Times New Roman"/>
          <w:szCs w:val="24"/>
        </w:rPr>
        <w:t>,</w:t>
      </w:r>
      <w:r>
        <w:rPr>
          <w:rFonts w:eastAsia="Times New Roman" w:cs="Times New Roman"/>
          <w:szCs w:val="24"/>
        </w:rPr>
        <w:t xml:space="preserve"> είναι να τα ξεπουλάτε μέσω της «</w:t>
      </w:r>
      <w:proofErr w:type="spellStart"/>
      <w:r>
        <w:rPr>
          <w:rFonts w:eastAsia="Times New Roman" w:cs="Times New Roman"/>
          <w:szCs w:val="24"/>
        </w:rPr>
        <w:t>σαλαμοποίησης</w:t>
      </w:r>
      <w:proofErr w:type="spellEnd"/>
      <w:r>
        <w:rPr>
          <w:rFonts w:eastAsia="Times New Roman" w:cs="Times New Roman"/>
          <w:szCs w:val="24"/>
        </w:rPr>
        <w:t xml:space="preserve">», -κομμάτι, κομμάτι- σε πολύ χαμηλές τιμές εις βάρος του ελληνικού λαού. </w:t>
      </w:r>
    </w:p>
    <w:p w14:paraId="3576E1AE"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τέλος θα μείνει ό,τι έχει απομείνει από τη ΔΕΗ οι «κακοί» πελάτες, γιατί τους «καλούς» πελάτες είναι υποχρεωμένη, βλέπετε, να τους δώσει, ενώ </w:t>
      </w:r>
      <w:r>
        <w:rPr>
          <w:rFonts w:eastAsia="Times New Roman" w:cs="Times New Roman"/>
          <w:szCs w:val="24"/>
        </w:rPr>
        <w:lastRenderedPageBreak/>
        <w:t>αυτό δεν είναι ελεύθερη οικονομία. Αυτό μάλλον είναι κάτι εντελώς διαφορετικό. Μάλλον έχει να κάνει με πρακτικές σ</w:t>
      </w:r>
      <w:r>
        <w:rPr>
          <w:rFonts w:eastAsia="Times New Roman" w:cs="Times New Roman"/>
          <w:szCs w:val="24"/>
        </w:rPr>
        <w:t xml:space="preserve">οβιετικού τύπου, πρακτικές ενός και μόνο ανταγωνιστή, ο οποίος δεν έχει κανέναν άλλο, για να μπορέσει να δώσει ενδεχομένως καλύτερη τιμή. </w:t>
      </w:r>
    </w:p>
    <w:p w14:paraId="3576E1AF"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1016/132 που έχει να κάνει με τους αιγιαλούς, σαφώς και είμαστε αντίθετοι. Είναι και αυτή α</w:t>
      </w:r>
      <w:r>
        <w:rPr>
          <w:rFonts w:eastAsia="Times New Roman" w:cs="Times New Roman"/>
          <w:szCs w:val="24"/>
        </w:rPr>
        <w:t xml:space="preserve">πό μόνη της ένα νομοσχέδιο δεκάδων σελίδων. Θα τοποθετηθεί ο αγορητής μας στη δεύτερη ομιλία του αργότερα, για να εξηγήσει με λεπτομέρειες γιατί είμαστε αντίθετοι με την εν λόγω τροπολογία. </w:t>
      </w:r>
    </w:p>
    <w:p w14:paraId="3576E1B0"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την τελευταία τροπολογία που ήρθε πριν από λίγο</w:t>
      </w:r>
      <w:r>
        <w:rPr>
          <w:rFonts w:eastAsia="Times New Roman" w:cs="Times New Roman"/>
          <w:szCs w:val="24"/>
        </w:rPr>
        <w:t>,</w:t>
      </w:r>
      <w:r>
        <w:rPr>
          <w:rFonts w:eastAsia="Times New Roman" w:cs="Times New Roman"/>
          <w:szCs w:val="24"/>
        </w:rPr>
        <w:t xml:space="preserve"> θα μιλήσει ο</w:t>
      </w:r>
      <w:r>
        <w:rPr>
          <w:rFonts w:eastAsia="Times New Roman" w:cs="Times New Roman"/>
          <w:szCs w:val="24"/>
        </w:rPr>
        <w:t xml:space="preserve"> ειδικός αγορητής της Χρυσής Αυγής, διότι θα θέλαμε να τη μελετήσουμε και αυτή. </w:t>
      </w:r>
    </w:p>
    <w:p w14:paraId="3576E1B1"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ότι, δυστυχώς, με όλες τις συγκλονιστικές κυβιστήσεις των τελευταίων δυόμισι ετών από μέρους </w:t>
      </w:r>
      <w:r>
        <w:rPr>
          <w:rFonts w:eastAsia="Times New Roman" w:cs="Times New Roman"/>
          <w:szCs w:val="24"/>
        </w:rPr>
        <w:t>σας,</w:t>
      </w:r>
      <w:r>
        <w:rPr>
          <w:rFonts w:eastAsia="Times New Roman" w:cs="Times New Roman"/>
          <w:szCs w:val="24"/>
        </w:rPr>
        <w:t xml:space="preserve"> δεν μπορούμε παρά να είμαστε επιφυλακτικοί και α</w:t>
      </w:r>
      <w:r>
        <w:rPr>
          <w:rFonts w:eastAsia="Times New Roman" w:cs="Times New Roman"/>
          <w:szCs w:val="24"/>
        </w:rPr>
        <w:t xml:space="preserve">ρνητικοί στις όποιες «αγνές» -εντός πολλών εισαγωγικών- προθέσεις σας και για το εν λόγω νομοσχέδιο, αλλά και για άλλα νομοσχέδια τα οποία προτίθεστε να φέρετε. </w:t>
      </w:r>
    </w:p>
    <w:p w14:paraId="3576E1B2"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Μέσα σε μια γενικευμένη οικονομική –και όχι μόνο- κρίση, μια επίθεση που δέχεται ο ελληνικός λ</w:t>
      </w:r>
      <w:r>
        <w:rPr>
          <w:rFonts w:eastAsia="Times New Roman" w:cs="Times New Roman"/>
          <w:szCs w:val="24"/>
        </w:rPr>
        <w:t xml:space="preserve">αός, έρχεστε να του προσθέσετε επιπλέον οικονομικά βάρη. Και νομίζετε ότι με όλες αυτές τις ρυθμίσεις με τις οποίες υποτίθεται </w:t>
      </w:r>
      <w:r>
        <w:rPr>
          <w:rFonts w:eastAsia="Times New Roman" w:cs="Times New Roman"/>
          <w:szCs w:val="24"/>
        </w:rPr>
        <w:lastRenderedPageBreak/>
        <w:t>ότι τον διευκολύνετε -και λέτε ότι θα γίνουν όλα με δόσεις ή μεθαύριο που θα έρθει το άλλο νομοσχέδιο για τον εξωδικαστικό συμβιβ</w:t>
      </w:r>
      <w:r>
        <w:rPr>
          <w:rFonts w:eastAsia="Times New Roman" w:cs="Times New Roman"/>
          <w:szCs w:val="24"/>
        </w:rPr>
        <w:t xml:space="preserve">ασμό των επιχειρήσεων, όπου θα μπορεί ένας επιχειρηματίας ο οποίος δεν έχει καθόλου δουλειά να πληρώνει σε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τα διάφορα χρέη του- θα μπορέσουν να </w:t>
      </w:r>
      <w:proofErr w:type="spellStart"/>
      <w:r>
        <w:rPr>
          <w:rFonts w:eastAsia="Times New Roman" w:cs="Times New Roman"/>
          <w:szCs w:val="24"/>
        </w:rPr>
        <w:t>αντεπεξέλθουν</w:t>
      </w:r>
      <w:proofErr w:type="spellEnd"/>
      <w:r>
        <w:rPr>
          <w:rFonts w:eastAsia="Times New Roman" w:cs="Times New Roman"/>
          <w:szCs w:val="24"/>
        </w:rPr>
        <w:t xml:space="preserve">. </w:t>
      </w:r>
    </w:p>
    <w:p w14:paraId="3576E1B3"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Εδώ θέλετε να φτιάξετε δασικούς χάρτες και τόσα χρόνια δεν μπορεί να φτιαχτ</w:t>
      </w:r>
      <w:r>
        <w:rPr>
          <w:rFonts w:eastAsia="Times New Roman" w:cs="Times New Roman"/>
          <w:szCs w:val="24"/>
        </w:rPr>
        <w:t xml:space="preserve">εί ένα Κτηματολόγιο. Έχουν ξοδέψει οι Έλληνες πολίτες πολλά και έχουν πληρώσει πόσες φορές το Κτηματολόγιο και έρχεστε τώρα εσείς με αυτό το νομοσχέδιο για τους δασικούς χάρτες. </w:t>
      </w:r>
    </w:p>
    <w:p w14:paraId="3576E1B4"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Μήπως τελικά όλο το εν λόγω νομοσχέδιο δεν έχει να κάνει με δασικούς χάρτες α</w:t>
      </w:r>
      <w:r>
        <w:rPr>
          <w:rFonts w:eastAsia="Times New Roman" w:cs="Times New Roman"/>
          <w:szCs w:val="24"/>
        </w:rPr>
        <w:t xml:space="preserve">λλά είστε προς αναζήτηση νέων επιφανειών για την καλλιέργεια σανού, με το οποίο τόσο πολύ και διακαώς επιθυμείτε να ταΐσετε για μια ακόμη φορά τους Έλληνες πολίτες; </w:t>
      </w:r>
    </w:p>
    <w:p w14:paraId="3576E1B5"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76E1B6" w14:textId="77777777" w:rsidR="009D30F2" w:rsidRDefault="008D3D2C">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576E1B7" w14:textId="77777777" w:rsidR="009D30F2" w:rsidRDefault="008D3D2C">
      <w:pPr>
        <w:spacing w:after="0"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 </w:t>
      </w:r>
      <w:r>
        <w:rPr>
          <w:rFonts w:eastAsia="Times New Roman"/>
          <w:szCs w:val="24"/>
        </w:rPr>
        <w:t xml:space="preserve">Τώρα θα δώσω τον λόγο στην Υπουργό κ. </w:t>
      </w:r>
      <w:proofErr w:type="spellStart"/>
      <w:r>
        <w:rPr>
          <w:rFonts w:eastAsia="Times New Roman"/>
          <w:szCs w:val="24"/>
        </w:rPr>
        <w:t>Παπανάτσιου</w:t>
      </w:r>
      <w:proofErr w:type="spellEnd"/>
      <w:r>
        <w:rPr>
          <w:rFonts w:eastAsia="Times New Roman"/>
          <w:szCs w:val="24"/>
        </w:rPr>
        <w:t xml:space="preserve">, για να μιλήσει για την τροπολογία. </w:t>
      </w:r>
    </w:p>
    <w:p w14:paraId="3576E1B8" w14:textId="77777777" w:rsidR="009D30F2" w:rsidRDefault="008D3D2C">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Ευχαριστώ, κυρία Πρόεδρε. </w:t>
      </w:r>
    </w:p>
    <w:p w14:paraId="3576E1B9" w14:textId="77777777" w:rsidR="009D30F2" w:rsidRDefault="008D3D2C">
      <w:pPr>
        <w:spacing w:after="0" w:line="600" w:lineRule="auto"/>
        <w:ind w:firstLine="720"/>
        <w:jc w:val="both"/>
        <w:rPr>
          <w:rFonts w:eastAsia="Times New Roman"/>
          <w:szCs w:val="24"/>
        </w:rPr>
      </w:pPr>
      <w:r>
        <w:rPr>
          <w:rFonts w:eastAsia="Times New Roman"/>
          <w:szCs w:val="24"/>
        </w:rPr>
        <w:lastRenderedPageBreak/>
        <w:t>Θα μιλήσω για την τροπολογία με γενικό αριθμό 1017 και ειδικό 133. Αφορά</w:t>
      </w:r>
      <w:r>
        <w:rPr>
          <w:rFonts w:eastAsia="Times New Roman"/>
          <w:szCs w:val="24"/>
        </w:rPr>
        <w:t xml:space="preserve"> διατάξεις για φορολογία εισοδήματος, ΦΠΑ και τέλη κυκλοφορίας. Ο ν.4172/2013 προέβλεπε τη λήξη της προθεσμίας για την υποβολή των φορολογικών δηλώσεων την 30</w:t>
      </w:r>
      <w:r>
        <w:rPr>
          <w:rFonts w:eastAsia="Times New Roman"/>
          <w:szCs w:val="24"/>
          <w:vertAlign w:val="superscript"/>
        </w:rPr>
        <w:t>η</w:t>
      </w:r>
      <w:r>
        <w:rPr>
          <w:rFonts w:eastAsia="Times New Roman"/>
          <w:szCs w:val="24"/>
        </w:rPr>
        <w:t xml:space="preserve"> Απριλίου κάθε έτους. Με την τροπολογία η δήλωση υποβάλλεται μέχρι και την 30</w:t>
      </w:r>
      <w:r>
        <w:rPr>
          <w:rFonts w:eastAsia="Times New Roman"/>
          <w:szCs w:val="24"/>
          <w:vertAlign w:val="superscript"/>
        </w:rPr>
        <w:t>η</w:t>
      </w:r>
      <w:r>
        <w:rPr>
          <w:rFonts w:eastAsia="Times New Roman"/>
          <w:szCs w:val="24"/>
        </w:rPr>
        <w:t xml:space="preserve"> Ιουνίου του αμέσως</w:t>
      </w:r>
      <w:r>
        <w:rPr>
          <w:rFonts w:eastAsia="Times New Roman"/>
          <w:szCs w:val="24"/>
        </w:rPr>
        <w:t xml:space="preserve"> επόμενου φορολογικού έτους. Η διάταξη της προηγούμενης περίπτωσης ισχύει για τα εισοδήματα που αποκτώνται και τις δαπάνες που πραγματοποιούνται στα φορολογικά έτη που αρχίζουν από την 1</w:t>
      </w:r>
      <w:r>
        <w:rPr>
          <w:rFonts w:eastAsia="Times New Roman"/>
          <w:szCs w:val="24"/>
          <w:vertAlign w:val="superscript"/>
        </w:rPr>
        <w:t>η</w:t>
      </w:r>
      <w:r>
        <w:rPr>
          <w:rFonts w:eastAsia="Times New Roman"/>
          <w:szCs w:val="24"/>
        </w:rPr>
        <w:t xml:space="preserve"> Ιανουαρίου 2016 και μετά. </w:t>
      </w:r>
    </w:p>
    <w:p w14:paraId="3576E1BA" w14:textId="77777777" w:rsidR="009D30F2" w:rsidRDefault="008D3D2C">
      <w:pPr>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Για ποιον λόγο το κ</w:t>
      </w:r>
      <w:r>
        <w:rPr>
          <w:rFonts w:eastAsia="Times New Roman"/>
          <w:szCs w:val="24"/>
        </w:rPr>
        <w:t xml:space="preserve">άνει αυτό; </w:t>
      </w:r>
    </w:p>
    <w:p w14:paraId="3576E1BB" w14:textId="77777777" w:rsidR="009D30F2" w:rsidRDefault="008D3D2C">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Οι φορολογικές δηλώσεις λήγουν με βάση τον νόμο στις 30 Απριλίου. Αντί να έχουμε συνέχεια υπουργικές αποφάσεις και να δίνουμε παρατάσεις -άνοιξε το σύστημα πριν από λίγο- δίνουμε τη λήξη στις 30 </w:t>
      </w:r>
      <w:r>
        <w:rPr>
          <w:rFonts w:eastAsia="Times New Roman"/>
          <w:szCs w:val="24"/>
        </w:rPr>
        <w:t xml:space="preserve">Ιουνίου. </w:t>
      </w:r>
    </w:p>
    <w:p w14:paraId="3576E1BC" w14:textId="77777777" w:rsidR="009D30F2" w:rsidRDefault="008D3D2C">
      <w:pPr>
        <w:spacing w:after="0" w:line="600" w:lineRule="auto"/>
        <w:ind w:firstLine="720"/>
        <w:jc w:val="both"/>
        <w:rPr>
          <w:rFonts w:eastAsia="Times New Roman"/>
          <w:szCs w:val="24"/>
        </w:rPr>
      </w:pPr>
      <w:r>
        <w:rPr>
          <w:rFonts w:eastAsia="Times New Roman"/>
          <w:szCs w:val="24"/>
        </w:rPr>
        <w:t xml:space="preserve">Επειδή για την υποβολή κάθε φορά των στοιχείων που έχουν υποχρέωση να δίνουν και οι εργοδότες και το κράτος από την ΗΔΙΚΑ για τις συντάξεις ή άλλα εισοδήματα η προθεσμία είναι μέχρι τις 31 Μαρτίου, η έναρξη των φορολογικών δηλώσεων δεν μπορεί να </w:t>
      </w:r>
      <w:r>
        <w:rPr>
          <w:rFonts w:eastAsia="Times New Roman"/>
          <w:szCs w:val="24"/>
        </w:rPr>
        <w:t xml:space="preserve">γίνει πριν από τις αρχές του Απρίλη κάθε έτους, με αποτέλεσμα ένας μήνας να μην επαρκεί για τις φορολογικές δηλώσεις. Με αυτή τη λογική δίνουμε μέχρι τις 30 Ιουνίου τη λήξη. </w:t>
      </w:r>
    </w:p>
    <w:p w14:paraId="3576E1BD" w14:textId="77777777" w:rsidR="009D30F2" w:rsidRDefault="008D3D2C">
      <w:pPr>
        <w:spacing w:after="0" w:line="600" w:lineRule="auto"/>
        <w:ind w:firstLine="720"/>
        <w:jc w:val="both"/>
        <w:rPr>
          <w:rFonts w:eastAsia="Times New Roman"/>
          <w:szCs w:val="24"/>
        </w:rPr>
      </w:pPr>
      <w:r>
        <w:rPr>
          <w:rFonts w:eastAsia="Times New Roman"/>
          <w:szCs w:val="24"/>
        </w:rPr>
        <w:lastRenderedPageBreak/>
        <w:t>Ήδη έχουμε και για τα νομικά πρόσωπα προγενέστερη διάταξη, οπότε μπορούν μέχρι τι</w:t>
      </w:r>
      <w:r>
        <w:rPr>
          <w:rFonts w:eastAsia="Times New Roman"/>
          <w:szCs w:val="24"/>
        </w:rPr>
        <w:t>ς 15 Ιουλίου τα φυσικά πρόσωπα που είναι μέλη νομικών προσώπων να υποβάλουν τις δηλώσεις τους και έχουμε ως καταληκτική ημερομηνία την 30</w:t>
      </w:r>
      <w:r>
        <w:rPr>
          <w:rFonts w:eastAsia="Times New Roman"/>
          <w:szCs w:val="24"/>
          <w:vertAlign w:val="superscript"/>
        </w:rPr>
        <w:t>η</w:t>
      </w:r>
      <w:r>
        <w:rPr>
          <w:rFonts w:eastAsia="Times New Roman"/>
          <w:szCs w:val="24"/>
        </w:rPr>
        <w:t xml:space="preserve"> Ιουνίου. </w:t>
      </w:r>
    </w:p>
    <w:p w14:paraId="3576E1BE" w14:textId="77777777" w:rsidR="009D30F2" w:rsidRDefault="008D3D2C">
      <w:pPr>
        <w:spacing w:after="0" w:line="600" w:lineRule="auto"/>
        <w:ind w:firstLine="720"/>
        <w:jc w:val="both"/>
        <w:rPr>
          <w:rFonts w:eastAsia="Times New Roman"/>
          <w:szCs w:val="24"/>
        </w:rPr>
      </w:pPr>
      <w:r>
        <w:rPr>
          <w:rFonts w:eastAsia="Times New Roman"/>
          <w:szCs w:val="24"/>
        </w:rPr>
        <w:t>Η καταβολή του φόρου γίνεται σε έξι κατά ανώτατο όριο ισόποσες μηνιαίες δόσεις, από τις οποίες η πρώτη κατα</w:t>
      </w:r>
      <w:r>
        <w:rPr>
          <w:rFonts w:eastAsia="Times New Roman"/>
          <w:szCs w:val="24"/>
        </w:rPr>
        <w:t xml:space="preserve">βάλλεται την τελευταία εργάσιμη ημέρα του επόμενου μήνα και με καταληκτική ημερομηνία υποβολής της δήλωσης για τις υπόλοιπες πέντε την τελευταία εργάσιμη ημέρα των πέντε επομένων μηνών, δηλαδή μέχρι το τέλος του έτους. </w:t>
      </w:r>
    </w:p>
    <w:p w14:paraId="3576E1BF" w14:textId="77777777" w:rsidR="009D30F2" w:rsidRDefault="008D3D2C">
      <w:pPr>
        <w:spacing w:after="0" w:line="600" w:lineRule="auto"/>
        <w:ind w:firstLine="720"/>
        <w:jc w:val="both"/>
        <w:rPr>
          <w:rFonts w:eastAsia="Times New Roman"/>
          <w:szCs w:val="24"/>
        </w:rPr>
      </w:pPr>
      <w:r>
        <w:rPr>
          <w:rFonts w:eastAsia="Times New Roman"/>
          <w:szCs w:val="24"/>
        </w:rPr>
        <w:t xml:space="preserve">Για τα νομικά πρόσωπα και τις νομικές οντότητες που έχουν λυθεί ή έχουν τεθεί υπό εκκαθάριση η καταβολή του φόρου γίνεται εφάπαξ και όχι αργότερα από την επόμενη εργάσιμη ημέρα από την υποβολή της δήλωσης. </w:t>
      </w:r>
    </w:p>
    <w:p w14:paraId="3576E1C0" w14:textId="77777777" w:rsidR="009D30F2" w:rsidRDefault="008D3D2C">
      <w:pPr>
        <w:spacing w:after="0" w:line="600" w:lineRule="auto"/>
        <w:ind w:firstLine="720"/>
        <w:jc w:val="both"/>
        <w:rPr>
          <w:rFonts w:eastAsia="Times New Roman"/>
          <w:szCs w:val="24"/>
        </w:rPr>
      </w:pPr>
      <w:r>
        <w:rPr>
          <w:rFonts w:eastAsia="Times New Roman"/>
          <w:szCs w:val="24"/>
        </w:rPr>
        <w:t xml:space="preserve">Στο δεύτερο κομμάτι που αφορά τον ΦΠΑ έχουμε τις </w:t>
      </w:r>
      <w:r>
        <w:rPr>
          <w:rFonts w:eastAsia="Times New Roman"/>
          <w:szCs w:val="24"/>
        </w:rPr>
        <w:t>δηλώσεις έναρξης ή μεταβολών για την υποχρεωτική ένταξη στο κανονικό καθεστώς ΦΠΑ. Είναι για τους αγρότες του ειδικού καθεστώτος που έχουν την υποχρέωση να ενταχθούν στο κανονικό καθεστώς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Σύμφωνα με τις παραγράφους 5 και 6 του παρόντος άρθρου</w:t>
      </w:r>
      <w:r>
        <w:rPr>
          <w:rFonts w:eastAsia="Times New Roman"/>
          <w:szCs w:val="24"/>
        </w:rPr>
        <w:t>, υποβάλλονται έως τις 12</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w:t>
      </w:r>
    </w:p>
    <w:p w14:paraId="3576E1C1" w14:textId="77777777" w:rsidR="009D30F2" w:rsidRDefault="008D3D2C">
      <w:pPr>
        <w:spacing w:after="0" w:line="600" w:lineRule="auto"/>
        <w:ind w:firstLine="720"/>
        <w:jc w:val="both"/>
        <w:rPr>
          <w:rFonts w:eastAsia="Times New Roman"/>
          <w:szCs w:val="24"/>
        </w:rPr>
      </w:pPr>
      <w:r>
        <w:rPr>
          <w:rFonts w:eastAsia="Times New Roman"/>
          <w:szCs w:val="24"/>
        </w:rPr>
        <w:t>Εξαιρετικά όσοι εντάχθηκαν στο κανονικό καθεστώς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αλλά πληρούν τις προϋποθέσεις του τελευταίου εδαφίου της παραγράφου 1 </w:t>
      </w:r>
      <w:r>
        <w:rPr>
          <w:rFonts w:eastAsia="Times New Roman"/>
          <w:szCs w:val="24"/>
        </w:rPr>
        <w:lastRenderedPageBreak/>
        <w:t>του παρόντος, μπορούν να προβούν σε δήλωση μεταβολής μετάταξης στο ειδικό καθεστώς των α</w:t>
      </w:r>
      <w:r>
        <w:rPr>
          <w:rFonts w:eastAsia="Times New Roman"/>
          <w:szCs w:val="24"/>
        </w:rPr>
        <w:t xml:space="preserve">γροτών έως τις 12 Μαΐου 2017. </w:t>
      </w:r>
    </w:p>
    <w:p w14:paraId="3576E1C2" w14:textId="77777777" w:rsidR="009D30F2" w:rsidRDefault="008D3D2C">
      <w:pPr>
        <w:spacing w:after="0" w:line="600" w:lineRule="auto"/>
        <w:ind w:firstLine="720"/>
        <w:jc w:val="both"/>
        <w:rPr>
          <w:rFonts w:eastAsia="Times New Roman"/>
          <w:szCs w:val="24"/>
        </w:rPr>
      </w:pPr>
      <w:r>
        <w:rPr>
          <w:rFonts w:eastAsia="Times New Roman"/>
          <w:szCs w:val="24"/>
        </w:rPr>
        <w:t>Πρόστιμα εκπρόθεσμης υποβολής που τυχόν επιβλήθηκαν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για ένταξη στο κανονικό καθεστώς έως τις 12</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διαγράφονται ή επιστρέφονται κατά περίπτωση. </w:t>
      </w:r>
    </w:p>
    <w:p w14:paraId="3576E1C3" w14:textId="77777777" w:rsidR="009D30F2" w:rsidRDefault="008D3D2C">
      <w:pPr>
        <w:spacing w:after="0" w:line="600" w:lineRule="auto"/>
        <w:ind w:firstLine="720"/>
        <w:jc w:val="both"/>
        <w:rPr>
          <w:rFonts w:eastAsia="Times New Roman"/>
          <w:szCs w:val="24"/>
        </w:rPr>
      </w:pPr>
      <w:r>
        <w:rPr>
          <w:rFonts w:eastAsia="Times New Roman"/>
          <w:szCs w:val="24"/>
        </w:rPr>
        <w:t>Ειδικά για το φορολογικό έτος 2017, στον προσδιορισμό του ορίου</w:t>
      </w:r>
      <w:r>
        <w:rPr>
          <w:rFonts w:eastAsia="Times New Roman"/>
          <w:szCs w:val="24"/>
        </w:rPr>
        <w:t xml:space="preserve"> των 5.000 ευρώ από επιδοτήσεις που έλαβαν οι αγρότες κατά το προηγούμενο φορολογικό έτος, λαμβάνονται τα ποσά των επιδοτήσεων που αφορούν μόνο το έτος 2016.</w:t>
      </w:r>
    </w:p>
    <w:p w14:paraId="3576E1C4"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Αυτό είναι ένα αίτημα όλων των αγροτών. Επειδή κατά το έτος 2016 καταβλήθηκαν πάρα πολλές επιδοτήσ</w:t>
      </w:r>
      <w:r>
        <w:rPr>
          <w:rFonts w:eastAsia="Times New Roman" w:cs="Times New Roman"/>
          <w:szCs w:val="24"/>
        </w:rPr>
        <w:t xml:space="preserve">εις που αφορούσαν προηγούμενα έτη, για τη συγκεκριμένη χρονιά και μόνο –το διευκρινίζουμε- μπορούν να κάνουν την ένταξη στα βιβλία από το ειδικό στο κανονικό καθεστώς όσοι έχουν πάνω από 5.000 για επιδοτήσεις που αφορούν το έτος 2016. Από το 2017 και μετά </w:t>
      </w:r>
      <w:r>
        <w:rPr>
          <w:rFonts w:eastAsia="Times New Roman" w:cs="Times New Roman"/>
          <w:szCs w:val="24"/>
        </w:rPr>
        <w:t xml:space="preserve">ισχύει η απόφαση που υπήρχε πριν, δηλαδή ό,τι καταβάλλεται μέσα στο έτος, ανεξάρτητα ποιο έτος αφορά, θα έχει την υποχρέωση για ένταξη στα βιβλία. </w:t>
      </w:r>
    </w:p>
    <w:p w14:paraId="3576E1C5"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 xml:space="preserve">Το τελευταίο έχει να κάνει με την άρση της ακινησίας οχήματος, αυτοκινήτου ή μοτοσυκλέτας ιδιωτικής χρήσης. </w:t>
      </w:r>
      <w:r>
        <w:rPr>
          <w:rFonts w:eastAsia="Times New Roman" w:cs="Times New Roman"/>
          <w:szCs w:val="24"/>
        </w:rPr>
        <w:t>Έχει να κάνει με τα τέλη κυκλοφορίας. Δίνεται η δυνατότητα για άρση ακινησίας ενός μηνός</w:t>
      </w:r>
      <w:r>
        <w:rPr>
          <w:rFonts w:eastAsia="Times New Roman" w:cs="Times New Roman"/>
          <w:szCs w:val="24"/>
        </w:rPr>
        <w:t>,</w:t>
      </w:r>
      <w:r>
        <w:rPr>
          <w:rFonts w:eastAsia="Times New Roman" w:cs="Times New Roman"/>
          <w:szCs w:val="24"/>
        </w:rPr>
        <w:t xml:space="preserve"> να καταβάλλονται τα δύο δωδέκατα του ποσού των αναλογούντων στο όχημα ετησίων τελών </w:t>
      </w:r>
      <w:r>
        <w:rPr>
          <w:rFonts w:eastAsia="Times New Roman" w:cs="Times New Roman"/>
          <w:szCs w:val="24"/>
        </w:rPr>
        <w:lastRenderedPageBreak/>
        <w:t>κυκλοφορίας. Για άρση ακινησίας διάρκειας τριών μηνών καταβάλλοντα</w:t>
      </w:r>
      <w:r>
        <w:rPr>
          <w:rFonts w:eastAsia="Times New Roman" w:cs="Times New Roman"/>
          <w:szCs w:val="24"/>
        </w:rPr>
        <w:t>ι</w:t>
      </w:r>
      <w:r>
        <w:rPr>
          <w:rFonts w:eastAsia="Times New Roman" w:cs="Times New Roman"/>
          <w:szCs w:val="24"/>
        </w:rPr>
        <w:t xml:space="preserve"> τα </w:t>
      </w:r>
      <w:r>
        <w:rPr>
          <w:rFonts w:eastAsia="Times New Roman" w:cs="Times New Roman"/>
          <w:szCs w:val="24"/>
        </w:rPr>
        <w:t xml:space="preserve">4/12 </w:t>
      </w:r>
      <w:r>
        <w:rPr>
          <w:rFonts w:eastAsia="Times New Roman" w:cs="Times New Roman"/>
          <w:szCs w:val="24"/>
        </w:rPr>
        <w:t>του πο</w:t>
      </w:r>
      <w:r>
        <w:rPr>
          <w:rFonts w:eastAsia="Times New Roman" w:cs="Times New Roman"/>
          <w:szCs w:val="24"/>
        </w:rPr>
        <w:t>σού των αναλογούντων στο όχημα ετήσιων τελών κυκλοφορίας. Και για άρση ακινησίας για το υπόλοιπο διάστημα του έτους και μέχρι το τέλος αυτού καταβάλλονται τα δωδέκατα του ποσού των αναλογούντων στο όχημα ετησίων τελών κυκλοφορίας που απομένουν 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συν δύο δωδέκατα των ετήσιων τελών κυκλοφορίας.</w:t>
      </w:r>
    </w:p>
    <w:p w14:paraId="3576E1C6"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Δίνουμε τη δυνατότητα σε κάποιους που θέλουν να πάρουν για ένα ορισμένο διάστημα τις πινακίδες, να μπορέσ</w:t>
      </w:r>
      <w:r>
        <w:rPr>
          <w:rFonts w:eastAsia="Times New Roman" w:cs="Times New Roman"/>
          <w:szCs w:val="24"/>
        </w:rPr>
        <w:t>ουν</w:t>
      </w:r>
      <w:r>
        <w:rPr>
          <w:rFonts w:eastAsia="Times New Roman" w:cs="Times New Roman"/>
          <w:szCs w:val="24"/>
        </w:rPr>
        <w:t xml:space="preserve"> να το κάνουν. Είναι ακριβώς το ίδιο που είχαμε φέρει και πέρ</w:t>
      </w:r>
      <w:r>
        <w:rPr>
          <w:rFonts w:eastAsia="Times New Roman" w:cs="Times New Roman"/>
          <w:szCs w:val="24"/>
        </w:rPr>
        <w:t>υ</w:t>
      </w:r>
      <w:r>
        <w:rPr>
          <w:rFonts w:eastAsia="Times New Roman" w:cs="Times New Roman"/>
          <w:szCs w:val="24"/>
        </w:rPr>
        <w:t>σι.</w:t>
      </w:r>
    </w:p>
    <w:p w14:paraId="3576E1C7" w14:textId="77777777" w:rsidR="009D30F2" w:rsidRDefault="008D3D2C">
      <w:pPr>
        <w:tabs>
          <w:tab w:val="left" w:pos="1660"/>
        </w:tabs>
        <w:spacing w:after="0" w:line="600" w:lineRule="auto"/>
        <w:ind w:firstLine="720"/>
        <w:jc w:val="both"/>
        <w:rPr>
          <w:rFonts w:eastAsia="Times New Roman"/>
          <w:szCs w:val="24"/>
        </w:rPr>
      </w:pPr>
      <w:r>
        <w:rPr>
          <w:rFonts w:eastAsia="Times New Roman"/>
          <w:szCs w:val="24"/>
        </w:rPr>
        <w:t>Ευχαριστώ.</w:t>
      </w:r>
    </w:p>
    <w:p w14:paraId="3576E1C8" w14:textId="77777777" w:rsidR="009D30F2" w:rsidRDefault="008D3D2C">
      <w:pPr>
        <w:tabs>
          <w:tab w:val="left" w:pos="1660"/>
        </w:tabs>
        <w:spacing w:after="0" w:line="600" w:lineRule="auto"/>
        <w:ind w:firstLine="720"/>
        <w:jc w:val="both"/>
        <w:rPr>
          <w:rFonts w:eastAsia="Times New Roman"/>
          <w:szCs w:val="24"/>
        </w:rPr>
      </w:pPr>
      <w:r>
        <w:rPr>
          <w:rFonts w:eastAsia="Times New Roman"/>
          <w:b/>
          <w:szCs w:val="24"/>
        </w:rPr>
        <w:t>ΠΡΟΕΔΡΕΥΟΥΣΑ (Αν</w:t>
      </w:r>
      <w:r>
        <w:rPr>
          <w:rFonts w:eastAsia="Times New Roman"/>
          <w:b/>
          <w:szCs w:val="24"/>
        </w:rPr>
        <w:t>αστασία Χριστοδουλοπούλου):</w:t>
      </w:r>
      <w:r>
        <w:rPr>
          <w:rFonts w:eastAsia="Times New Roman"/>
          <w:szCs w:val="24"/>
        </w:rPr>
        <w:t xml:space="preserve"> Συνεχίζουμε από τον κατάλογο.</w:t>
      </w:r>
    </w:p>
    <w:p w14:paraId="3576E1C9" w14:textId="77777777" w:rsidR="009D30F2" w:rsidRDefault="008D3D2C">
      <w:pPr>
        <w:tabs>
          <w:tab w:val="left" w:pos="1660"/>
        </w:tabs>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Μπουκώρος</w:t>
      </w:r>
      <w:proofErr w:type="spellEnd"/>
      <w:r>
        <w:rPr>
          <w:rFonts w:eastAsia="Times New Roman"/>
          <w:szCs w:val="24"/>
        </w:rPr>
        <w:t xml:space="preserve"> από τη Νέα Δημοκρατία.</w:t>
      </w:r>
    </w:p>
    <w:p w14:paraId="3576E1CA" w14:textId="77777777" w:rsidR="009D30F2" w:rsidRDefault="008D3D2C">
      <w:pPr>
        <w:tabs>
          <w:tab w:val="left" w:pos="1660"/>
        </w:tabs>
        <w:spacing w:after="0" w:line="600" w:lineRule="auto"/>
        <w:ind w:firstLine="720"/>
        <w:jc w:val="both"/>
        <w:rPr>
          <w:rFonts w:eastAsia="Times New Roman"/>
          <w:szCs w:val="24"/>
        </w:rPr>
      </w:pPr>
      <w:r>
        <w:rPr>
          <w:rFonts w:eastAsia="Times New Roman" w:cs="Times New Roman"/>
          <w:b/>
          <w:szCs w:val="24"/>
        </w:rPr>
        <w:t xml:space="preserve">ΧΡΗΣΤΟΣ ΜΠΟΥΚΩΡΟΣ: </w:t>
      </w:r>
      <w:r>
        <w:rPr>
          <w:rFonts w:eastAsia="Times New Roman"/>
          <w:szCs w:val="24"/>
        </w:rPr>
        <w:t>Ευχαριστώ, κυρία Πρόεδρε.</w:t>
      </w:r>
    </w:p>
    <w:p w14:paraId="3576E1CB"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szCs w:val="24"/>
        </w:rPr>
        <w:t>Κυρίες και κύριοι συνάδελφοι, κύριε Υπουργέ, ο τρόπος με τον οποίο αντιμετωπίζει η Κυβέρνησή σας το ζ</w:t>
      </w:r>
      <w:r>
        <w:rPr>
          <w:rFonts w:eastAsia="Times New Roman"/>
          <w:szCs w:val="24"/>
        </w:rPr>
        <w:t>ήτημα των δασικών χαρτών</w:t>
      </w:r>
      <w:r>
        <w:rPr>
          <w:rFonts w:eastAsia="Times New Roman" w:cs="Times New Roman"/>
          <w:szCs w:val="24"/>
        </w:rPr>
        <w:t xml:space="preserve"> και των δασικών εκτάσεων γενικότερα είναι απολύτως αποσπασματικός. Αυτό, αν θέλετε, αποδεικνύει και την έλλειψη σχεδιασμού. </w:t>
      </w:r>
    </w:p>
    <w:p w14:paraId="3576E1CC"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szCs w:val="24"/>
        </w:rPr>
        <w:t xml:space="preserve">Προσεγγίσατε το ζήτημα με νομοσχέδιο το 2016. Φέρατε πλήθος </w:t>
      </w:r>
      <w:r>
        <w:rPr>
          <w:rFonts w:eastAsia="Times New Roman" w:cs="Times New Roman"/>
          <w:bCs/>
          <w:szCs w:val="24"/>
        </w:rPr>
        <w:t>τροπολογιών σε άσχετα νομοσχέδια το προηγούμεν</w:t>
      </w:r>
      <w:r>
        <w:rPr>
          <w:rFonts w:eastAsia="Times New Roman" w:cs="Times New Roman"/>
          <w:bCs/>
          <w:szCs w:val="24"/>
        </w:rPr>
        <w:t xml:space="preserve">ο διάστημα. Φέρνετε και το </w:t>
      </w:r>
      <w:r>
        <w:rPr>
          <w:rFonts w:eastAsia="Times New Roman" w:cs="Times New Roman"/>
          <w:bCs/>
          <w:szCs w:val="24"/>
        </w:rPr>
        <w:lastRenderedPageBreak/>
        <w:t xml:space="preserve">υπό συζήτηση νομοσχέδιο, </w:t>
      </w:r>
      <w:r>
        <w:rPr>
          <w:rFonts w:eastAsia="Times New Roman"/>
          <w:bCs/>
        </w:rPr>
        <w:t>προκειμένου να</w:t>
      </w:r>
      <w:r>
        <w:rPr>
          <w:rFonts w:eastAsia="Times New Roman" w:cs="Times New Roman"/>
          <w:bCs/>
          <w:szCs w:val="24"/>
        </w:rPr>
        <w:t xml:space="preserve"> αντιμετωπίσετε ένα ζήτημα για το οποίο και η ιστορικότητά του είναι γνωστή αλλά και τα δεδομένα. Αυτό είναι η απόδειξη της απόλυτης έλλειψης σχεδιασμού. </w:t>
      </w:r>
    </w:p>
    <w:p w14:paraId="3576E1CD"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Θα μου επιτρέψτε, κύριε Υπουργέ, να</w:t>
      </w:r>
      <w:r>
        <w:rPr>
          <w:rFonts w:eastAsia="Times New Roman" w:cs="Times New Roman"/>
          <w:bCs/>
          <w:szCs w:val="24"/>
        </w:rPr>
        <w:t xml:space="preserve"> επικεντρώσω σε δύο σοβαρά ζητήματα</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Σ</w:t>
      </w:r>
      <w:r>
        <w:rPr>
          <w:rFonts w:eastAsia="Times New Roman" w:cs="Times New Roman"/>
          <w:bCs/>
          <w:szCs w:val="24"/>
        </w:rPr>
        <w:t xml:space="preserve">το ζήτημα του τέλους αλλαγής χρήσης και στο ζήτημα της εξαγοράς εκτάσεων μέσα στο πλαίσιο που αφορά τους ιδιοκτήτες γης, τους κατόχους γης, δασικής ή άλλης μορφής, </w:t>
      </w:r>
      <w:r>
        <w:rPr>
          <w:rFonts w:eastAsia="Times New Roman"/>
          <w:bCs/>
          <w:szCs w:val="24"/>
        </w:rPr>
        <w:t>οι οποίοι</w:t>
      </w:r>
      <w:r>
        <w:rPr>
          <w:rFonts w:eastAsia="Times New Roman" w:cs="Times New Roman"/>
          <w:bCs/>
          <w:szCs w:val="24"/>
        </w:rPr>
        <w:t xml:space="preserve"> εκχέρσωσαν εκτάσεις προ του 1975, δηλαδή πρι</w:t>
      </w:r>
      <w:r>
        <w:rPr>
          <w:rFonts w:eastAsia="Times New Roman" w:cs="Times New Roman"/>
          <w:bCs/>
          <w:szCs w:val="24"/>
        </w:rPr>
        <w:t xml:space="preserve">ν από τη ρητή συνταγματική πρόβλεψη, για την οποία και το νομοσχέδιό σας μιλάει. </w:t>
      </w:r>
    </w:p>
    <w:p w14:paraId="3576E1CE"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 xml:space="preserve">Αρχικά, κύριε Υπουργέ, δείχνετε να αγνοείτε πλήρως τον μετασχηματισμό του πρωτογενούς τομέα μεταπολεμικά, τότε που υπήρχε η ανάγκη για παραγωγικές εκτάσεις, </w:t>
      </w:r>
      <w:r>
        <w:rPr>
          <w:rFonts w:eastAsia="Times New Roman"/>
          <w:bCs/>
        </w:rPr>
        <w:t>προκειμένου να</w:t>
      </w:r>
      <w:r>
        <w:rPr>
          <w:rFonts w:eastAsia="Times New Roman" w:cs="Times New Roman"/>
          <w:bCs/>
          <w:szCs w:val="24"/>
        </w:rPr>
        <w:t xml:space="preserve"> αν</w:t>
      </w:r>
      <w:r>
        <w:rPr>
          <w:rFonts w:eastAsia="Times New Roman" w:cs="Times New Roman"/>
          <w:bCs/>
          <w:szCs w:val="24"/>
        </w:rPr>
        <w:t>τιμετωπιστούν τα διατροφικά προβλήματα της χώρας, τότε που ο πρωτογενής τομέα</w:t>
      </w:r>
      <w:r>
        <w:rPr>
          <w:rFonts w:eastAsia="Times New Roman" w:cs="Times New Roman"/>
          <w:bCs/>
          <w:szCs w:val="24"/>
        </w:rPr>
        <w:t>ς</w:t>
      </w:r>
      <w:r>
        <w:rPr>
          <w:rFonts w:eastAsia="Times New Roman" w:cs="Times New Roman"/>
          <w:bCs/>
          <w:szCs w:val="24"/>
        </w:rPr>
        <w:t xml:space="preserve"> άφηνε πίσω του τον κτηνοτροφικό χαρακτήρα και έπαιρνε κατά κύριο λόγο γεωργικό χαρακτήρα. </w:t>
      </w:r>
    </w:p>
    <w:p w14:paraId="3576E1CF"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Όλοι αυτοί οι άνθρωποι είναι δεκάδες χιλιάδες στη χώρα. Γι’ αυτό έχουν προκύψει ένα εκ</w:t>
      </w:r>
      <w:r>
        <w:rPr>
          <w:rFonts w:eastAsia="Times New Roman" w:cs="Times New Roman"/>
          <w:bCs/>
          <w:szCs w:val="24"/>
        </w:rPr>
        <w:t xml:space="preserve">ατομμύριο στρέμματα αμφισβητήσιμα αυτή την ώρα, με μόνο τριάντα τέσσερις νομούς να έχουν αναρτημένους χάρτες. Δηλαδή όταν ολοκληρωθεί το σύνολο της επικράτειας, οι αμφισβητούμενες γαίες θα φτάσουν το ένα οκτακόσια. Αυτό είναι μια δική μου εκτίμηση. </w:t>
      </w:r>
    </w:p>
    <w:p w14:paraId="3576E1D0"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lastRenderedPageBreak/>
        <w:t>Το παρ</w:t>
      </w:r>
      <w:r>
        <w:rPr>
          <w:rFonts w:eastAsia="Times New Roman" w:cs="Times New Roman"/>
          <w:bCs/>
          <w:szCs w:val="24"/>
        </w:rPr>
        <w:t xml:space="preserve">αβλέπετε και το παραγνωρίζετε το θέμα. Και έρχεστε και ζητάτε από τον κάθε αγρότη σήμερα, κύριε Υπουργέ, για τέλος αλλαγής χρήσης 60 ευρώ έως 80 ευρώ επειδή άλλαξε η χρήση, επειδή έτσι το επέβαλαν οι κοινωνικές και οι οικονομικές συνθήκες μετά τον </w:t>
      </w:r>
      <w:proofErr w:type="spellStart"/>
      <w:r>
        <w:rPr>
          <w:rFonts w:eastAsia="Times New Roman" w:cs="Times New Roman"/>
          <w:bCs/>
          <w:szCs w:val="24"/>
        </w:rPr>
        <w:t>Β΄</w:t>
      </w:r>
      <w:r>
        <w:rPr>
          <w:rFonts w:eastAsia="Times New Roman" w:cs="Times New Roman"/>
          <w:bCs/>
          <w:szCs w:val="24"/>
        </w:rPr>
        <w:t>Παγκόσ</w:t>
      </w:r>
      <w:r>
        <w:rPr>
          <w:rFonts w:eastAsia="Times New Roman" w:cs="Times New Roman"/>
          <w:bCs/>
          <w:szCs w:val="24"/>
        </w:rPr>
        <w:t>μιο</w:t>
      </w:r>
      <w:proofErr w:type="spellEnd"/>
      <w:r>
        <w:rPr>
          <w:rFonts w:eastAsia="Times New Roman" w:cs="Times New Roman"/>
          <w:bCs/>
          <w:szCs w:val="24"/>
        </w:rPr>
        <w:t xml:space="preserve"> Πόλεμο!</w:t>
      </w:r>
    </w:p>
    <w:p w14:paraId="3576E1D1"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 xml:space="preserve">Αν ρωτούσατε τον Υπουργό Γεωργίας, που μόλις πριν από λίγο εγκατέλειψε την αίθουσα, κύριε Υπουργέ, θα σας έλεγε ότι τα 80 ευρώ για έναν αγρότη που καλλιεργεί σιτηρά, είναι τα δύο ετήσια εισοδήματα. </w:t>
      </w:r>
    </w:p>
    <w:p w14:paraId="3576E1D2"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Ο αγρότης σήμερα κερδίζει μόνο την επιδότηση,</w:t>
      </w:r>
      <w:r>
        <w:rPr>
          <w:rFonts w:eastAsia="Times New Roman" w:cs="Times New Roman"/>
          <w:bCs/>
          <w:szCs w:val="24"/>
        </w:rPr>
        <w:t xml:space="preserve"> κύριε Υπουργέ, που είναι 32 ευρώ το στρέμμα και εσείς του ζητάτε για τέλος εξαγοράς 75 ευρώ, 80 ευρώ, </w:t>
      </w:r>
      <w:proofErr w:type="spellStart"/>
      <w:r>
        <w:rPr>
          <w:rFonts w:eastAsia="Times New Roman" w:cs="Times New Roman"/>
          <w:bCs/>
          <w:szCs w:val="24"/>
        </w:rPr>
        <w:t>κρυπτόμενοι</w:t>
      </w:r>
      <w:proofErr w:type="spellEnd"/>
      <w:r>
        <w:rPr>
          <w:rFonts w:eastAsia="Times New Roman" w:cs="Times New Roman"/>
          <w:bCs/>
          <w:szCs w:val="24"/>
        </w:rPr>
        <w:t xml:space="preserve"> πίσω από το γεγονός ότι οι διατάξεις προηγούμενων νομοσχεδίων προέβλεπαν ακόμα μεγαλύτερο τίμημα, παραγνωρίζοντας την κατάσταση που έχει δημι</w:t>
      </w:r>
      <w:r>
        <w:rPr>
          <w:rFonts w:eastAsia="Times New Roman" w:cs="Times New Roman"/>
          <w:bCs/>
          <w:szCs w:val="24"/>
        </w:rPr>
        <w:t>ουργήσει, πρώτον, η επταετής κρίση, δεύτερον, το φορολογικό και ασφαλιστικό δικό σας νομοσχέδιο και, τρίτον, η εκτίναξη του κόστους παραγωγής.</w:t>
      </w:r>
    </w:p>
    <w:p w14:paraId="3576E1D3"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Πώς, λοιπόν, από έναν αγρότη, που με εντολή της διοίκησης εκχέρσωσε την έκτασή του πριν από ογδόντα χρόνια, με απ</w:t>
      </w:r>
      <w:r>
        <w:rPr>
          <w:rFonts w:eastAsia="Times New Roman" w:cs="Times New Roman"/>
          <w:bCs/>
          <w:szCs w:val="24"/>
        </w:rPr>
        <w:t xml:space="preserve">οφάσεις των υπηρεσιών εγγείων βελτιώσεων και άλλες αποφάσεις της διοίκησης, φορολογήθηκε για ογδόντα χρόνια, μεταβίβασε τη γη του, επιδοτήθηκε τα τελευταία σαράντα χρόνια, έρχεστε και ζητάτε σήμερα -και ομιλώ για τις περιπτώσεις προ του 1975- 80 ευρώ; Δύο </w:t>
      </w:r>
      <w:r>
        <w:rPr>
          <w:rFonts w:eastAsia="Times New Roman" w:cs="Times New Roman"/>
          <w:bCs/>
          <w:szCs w:val="24"/>
        </w:rPr>
        <w:t xml:space="preserve">ετήσια εισοδήματα είναι αυτά, κύριε Υπουργέ, για έναν αγρότη </w:t>
      </w:r>
      <w:r>
        <w:rPr>
          <w:rFonts w:eastAsia="Times New Roman" w:cs="Times New Roman"/>
          <w:bCs/>
          <w:szCs w:val="24"/>
        </w:rPr>
        <w:lastRenderedPageBreak/>
        <w:t xml:space="preserve">που καλλιεργεί σιτηρά. Τον παραπέμπετε να υποβάλει αίτηση στις δασικές αρχές, </w:t>
      </w:r>
      <w:r>
        <w:rPr>
          <w:rFonts w:eastAsia="Times New Roman"/>
          <w:bCs/>
        </w:rPr>
        <w:t>προκειμένου να</w:t>
      </w:r>
      <w:r>
        <w:rPr>
          <w:rFonts w:eastAsia="Times New Roman" w:cs="Times New Roman"/>
          <w:bCs/>
          <w:szCs w:val="24"/>
        </w:rPr>
        <w:t xml:space="preserve"> πάει σε αλλαγή χρήσης, καταβάλλοντας το τέλος αλλαγής χρήσης. </w:t>
      </w:r>
    </w:p>
    <w:p w14:paraId="3576E1D4"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Αυτό είναι το κρίσιμο σημείο, κύριε Υπο</w:t>
      </w:r>
      <w:r>
        <w:rPr>
          <w:rFonts w:eastAsia="Times New Roman" w:cs="Times New Roman"/>
          <w:bCs/>
          <w:szCs w:val="24"/>
        </w:rPr>
        <w:t xml:space="preserve">υργέ, στο οποίο θα ήθελα την προσοχή σας. Είναι διάχυτος ο φόβος μεταξύ των αγροτών ότι με την αίτηση αλλαγής χρήσης θα προκύψει και μέγα ζήτημα ιδιοκτησίας, διότι οι δασικές αρχές στις οποίες παραπέμπετε τους αγρότες –δεν ομιλώ, φυσικά, για τις επιτροπές </w:t>
      </w:r>
      <w:r>
        <w:rPr>
          <w:rFonts w:eastAsia="Times New Roman" w:cs="Times New Roman"/>
          <w:bCs/>
          <w:szCs w:val="24"/>
        </w:rPr>
        <w:t>αντιρρήσεων-, βασιζόμενες στο προηγούμενο νομικό πλαίσιο σε μια σειρά νόμων, θα αμφισβητήσουν τους νόμιμους τίτλους ιδιοκτησίας των αγροτών, θα ζητήσουν από τη δικαιοσύνη αναγνωρισμένους τίτλους ιδιοκτησίας και τότε η αλλαγή χρήσης θα μετατραπεί σε υποχρέω</w:t>
      </w:r>
      <w:r>
        <w:rPr>
          <w:rFonts w:eastAsia="Times New Roman" w:cs="Times New Roman"/>
          <w:bCs/>
          <w:szCs w:val="24"/>
        </w:rPr>
        <w:t xml:space="preserve">ση εξαγοράς της γης τους. Αυτό αφορά δεκάδες χιλιάδες αγρότες και ένα εκατομμύριο στρέμματα, κύριε Υπουργέ. </w:t>
      </w:r>
    </w:p>
    <w:p w14:paraId="3576E1D5"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Ξέρετε ποιο είναι το άθροισμα, κύριε Υπουργέ, εξαγοράς και αλλαγής τέλους; Είναι 250 ευρώ το στρέμμα. Ένας μικρομεσαίος αγρότης με διακόσια στρέμμα</w:t>
      </w:r>
      <w:r>
        <w:rPr>
          <w:rFonts w:eastAsia="Times New Roman" w:cs="Times New Roman"/>
          <w:bCs/>
          <w:szCs w:val="24"/>
        </w:rPr>
        <w:t xml:space="preserve">τα σιτηρά θα κληθεί να καταβάλει αυτό το ποσό έστω και σε εκατό δόσεις, αν πάει στο άθροισμα, δηλαδή, αν πάει και στο τέλος αλλαγής χρήσης και στην εξαγορά. Γιατί θέλω να κάνω ένα σχόλιο εδώ, κύριε Υπουργέ. </w:t>
      </w:r>
    </w:p>
    <w:p w14:paraId="3576E1D6"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bCs/>
          <w:szCs w:val="24"/>
        </w:rPr>
        <w:t>Είπατε σαφώς κατά την επεξεργασία του νομοσχεδίο</w:t>
      </w:r>
      <w:r>
        <w:rPr>
          <w:rFonts w:eastAsia="Times New Roman" w:cs="Times New Roman"/>
          <w:bCs/>
          <w:szCs w:val="24"/>
        </w:rPr>
        <w:t xml:space="preserve">υ, ότι όποιος δεν θέλει να έχει τίτλους ιδιοκτησίας, να πληρώσει μόνο το τέλος να έχει τη χρήση. </w:t>
      </w:r>
      <w:r>
        <w:rPr>
          <w:rFonts w:eastAsia="Times New Roman" w:cs="Times New Roman"/>
          <w:bCs/>
          <w:szCs w:val="24"/>
        </w:rPr>
        <w:lastRenderedPageBreak/>
        <w:t>Παρουσιάζεστε και εδώ να αγνοείτε μια κοινωνική πραγματικότητα. Ο αγρότης είναι δεμένος με τη γη του. Και τώρα του λέτε να εκχωρήσει στο κράτος την κυριότητά τ</w:t>
      </w:r>
      <w:r>
        <w:rPr>
          <w:rFonts w:eastAsia="Times New Roman" w:cs="Times New Roman"/>
          <w:bCs/>
          <w:szCs w:val="24"/>
        </w:rPr>
        <w:t>ης μετά από ογδόντα χρόνια, και να κρατήσει μόνο την εκμετάλλευσή της;</w:t>
      </w:r>
    </w:p>
    <w:p w14:paraId="3576E1D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Με τη δημόσια γη; Με τη γη του δημοσίου;</w:t>
      </w:r>
    </w:p>
    <w:p w14:paraId="3576E1D8"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Υπουργέ, αυτό ακριβώς λέει. Όμως, δυστυχώς, θα δι</w:t>
      </w:r>
      <w:r>
        <w:rPr>
          <w:rFonts w:eastAsia="Times New Roman" w:cs="Times New Roman"/>
          <w:szCs w:val="24"/>
        </w:rPr>
        <w:t xml:space="preserve">απιστωθεί αυτό, αν δεν υπάρξει ρητή διάταξη για το πώς υποβάλλονται αιτήσεις, για το τέλος αλλαγής χρήσης, που δεν οδηγεί στην ανάγκη εξαγοράς. </w:t>
      </w:r>
    </w:p>
    <w:p w14:paraId="3576E1D9"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Αν σας έχει διαφύγει αυτή η κρίσιμη παράμετρος, μπορείτε πριν από την ψήφιση του νομοσχεδίου να την τακτοποιήσετε, να την αλλάξετε. Αν δεν σας έχει διαφύγει και αποτελεί και δική σας εκτίμηση, τότε πολύ φοβάμαι ότι σκοπίμως υποκρύπτεται ένα δυσβάσταχτο χαρ</w:t>
      </w:r>
      <w:r>
        <w:rPr>
          <w:rFonts w:eastAsia="Times New Roman" w:cs="Times New Roman"/>
          <w:szCs w:val="24"/>
        </w:rPr>
        <w:t xml:space="preserve">άτσι για τον αγροτικό κόσμο. </w:t>
      </w:r>
    </w:p>
    <w:p w14:paraId="3576E1DA"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 xml:space="preserve">Έχετε την ευκαιρία να αποσαφηνίσετε απολύτως, κύριε Υπουργέ, αυτό το ζήτημα. Σε διαφορετική περίπτωση ο αγροτικός κόσμος δικαίως θα σας θεωρήσει εμπνευστή της εξόντωσής του. </w:t>
      </w:r>
    </w:p>
    <w:p w14:paraId="3576E1DB"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Σκεφτείτε κάτω από τις σημερινές οικονομικές συνθήκ</w:t>
      </w:r>
      <w:r>
        <w:rPr>
          <w:rFonts w:eastAsia="Times New Roman" w:cs="Times New Roman"/>
          <w:szCs w:val="24"/>
        </w:rPr>
        <w:t xml:space="preserve">ες να κληθεί μετά από επτά-οκτώ μήνες ο αγρότης να πληρώσει για γη την οποία έχει αγοράσει </w:t>
      </w:r>
      <w:r>
        <w:rPr>
          <w:rFonts w:eastAsia="Times New Roman" w:cs="Times New Roman"/>
          <w:szCs w:val="24"/>
        </w:rPr>
        <w:lastRenderedPageBreak/>
        <w:t xml:space="preserve">και για την οποία διαθέτει συμβόλαια, μέσα από ένα νομοσχέδιο που υποτίθεται ότι έρχεται να ρυθμίσει τα πράγματα μετά από πολλές δεκαετίες, να πληρώσει 250 ευρώ για </w:t>
      </w:r>
      <w:r>
        <w:rPr>
          <w:rFonts w:eastAsia="Times New Roman" w:cs="Times New Roman"/>
          <w:szCs w:val="24"/>
        </w:rPr>
        <w:t xml:space="preserve">την εξαγορά και για το τέλος χρήσης. Αυτό θα είναι απολύτως καταστροφικό. </w:t>
      </w:r>
    </w:p>
    <w:p w14:paraId="3576E1DC"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Ήδη πάρα πολλοί αγρότες είναι έτοιμοι να εγκαταλείψουν τη γη τους μετά το ασφαλιστικό, το φορολογικό και την εκτίναξη του κόστους παραγωγής. Μια τέτοια πιθανότητα θα τους οδηγήσει ε</w:t>
      </w:r>
      <w:r>
        <w:rPr>
          <w:rFonts w:eastAsia="Times New Roman" w:cs="Times New Roman"/>
          <w:szCs w:val="24"/>
        </w:rPr>
        <w:t>κτός των κτημάτων τους με καταστροφικές συνέπειες για τους ίδιους αλλά και για τον παραγωγικό ιστό της χώρας.</w:t>
      </w:r>
    </w:p>
    <w:p w14:paraId="3576E1DD" w14:textId="77777777" w:rsidR="009D30F2" w:rsidRDefault="008D3D2C">
      <w:pPr>
        <w:tabs>
          <w:tab w:val="left" w:pos="166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αναμένουμε τις διευκρινίσεις σας για αυτό το θέμα, διότι όπως σας </w:t>
      </w:r>
      <w:proofErr w:type="spellStart"/>
      <w:r>
        <w:rPr>
          <w:rFonts w:eastAsia="Times New Roman" w:cs="Times New Roman"/>
          <w:szCs w:val="24"/>
        </w:rPr>
        <w:t>προείπα</w:t>
      </w:r>
      <w:proofErr w:type="spellEnd"/>
      <w:r>
        <w:rPr>
          <w:rFonts w:eastAsia="Times New Roman" w:cs="Times New Roman"/>
          <w:szCs w:val="24"/>
        </w:rPr>
        <w:t>, είναι πλέον διάχυτος μεταξύ των αγροτών ο φόβος ότι θα χ</w:t>
      </w:r>
      <w:r>
        <w:rPr>
          <w:rFonts w:eastAsia="Times New Roman" w:cs="Times New Roman"/>
          <w:szCs w:val="24"/>
        </w:rPr>
        <w:t xml:space="preserve">άσουν περιουσίες που αποκτήθηκαν με πολύ ιδρώτα. </w:t>
      </w:r>
    </w:p>
    <w:p w14:paraId="3576E1DE" w14:textId="77777777" w:rsidR="009D30F2" w:rsidRDefault="008D3D2C">
      <w:pPr>
        <w:tabs>
          <w:tab w:val="left" w:pos="1660"/>
        </w:tabs>
        <w:spacing w:after="0" w:line="600" w:lineRule="auto"/>
        <w:ind w:firstLine="720"/>
        <w:jc w:val="both"/>
        <w:rPr>
          <w:rFonts w:eastAsia="Times New Roman" w:cs="Times New Roman"/>
          <w:bCs/>
          <w:szCs w:val="24"/>
        </w:rPr>
      </w:pPr>
      <w:r>
        <w:rPr>
          <w:rFonts w:eastAsia="Times New Roman" w:cs="Times New Roman"/>
          <w:szCs w:val="24"/>
        </w:rPr>
        <w:t xml:space="preserve">Σας </w:t>
      </w:r>
      <w:r>
        <w:rPr>
          <w:rFonts w:eastAsia="Times New Roman"/>
          <w:szCs w:val="24"/>
        </w:rPr>
        <w:t>ευχαριστώ.</w:t>
      </w:r>
      <w:r>
        <w:rPr>
          <w:rFonts w:eastAsia="Times New Roman" w:cs="Times New Roman"/>
          <w:szCs w:val="24"/>
        </w:rPr>
        <w:t xml:space="preserve"> </w:t>
      </w:r>
    </w:p>
    <w:p w14:paraId="3576E1DF" w14:textId="77777777" w:rsidR="009D30F2" w:rsidRDefault="008D3D2C">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76E1E0" w14:textId="77777777" w:rsidR="009D30F2" w:rsidRDefault="008D3D2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ΠΡΟΕΔΡΕΥΟΥΣΑ (Αναστασία Χριστοδουλοπούλου): </w:t>
      </w:r>
      <w:r>
        <w:rPr>
          <w:rFonts w:eastAsia="Times New Roman"/>
          <w:color w:val="000000" w:themeColor="text1"/>
          <w:szCs w:val="24"/>
        </w:rPr>
        <w:t xml:space="preserve">Τον λόγο τώρα έχει η κ. Ελένη </w:t>
      </w:r>
      <w:proofErr w:type="spellStart"/>
      <w:r>
        <w:rPr>
          <w:rFonts w:eastAsia="Times New Roman"/>
          <w:color w:val="000000" w:themeColor="text1"/>
          <w:szCs w:val="24"/>
        </w:rPr>
        <w:t>Αυλωνίτου</w:t>
      </w:r>
      <w:proofErr w:type="spellEnd"/>
      <w:r>
        <w:rPr>
          <w:rFonts w:eastAsia="Times New Roman"/>
          <w:color w:val="000000" w:themeColor="text1"/>
          <w:szCs w:val="24"/>
        </w:rPr>
        <w:t>, Βουλευτής του ΣΥΡΙΖΑ.</w:t>
      </w:r>
    </w:p>
    <w:p w14:paraId="3576E1E1" w14:textId="77777777" w:rsidR="009D30F2" w:rsidRDefault="008D3D2C">
      <w:pPr>
        <w:spacing w:after="0" w:line="600" w:lineRule="auto"/>
        <w:ind w:firstLine="720"/>
        <w:jc w:val="both"/>
        <w:rPr>
          <w:rFonts w:eastAsia="Times New Roman"/>
          <w:color w:val="000000" w:themeColor="text1"/>
          <w:szCs w:val="24"/>
        </w:rPr>
      </w:pPr>
      <w:r>
        <w:rPr>
          <w:rFonts w:eastAsia="Times New Roman"/>
          <w:b/>
          <w:color w:val="000000" w:themeColor="text1"/>
          <w:szCs w:val="24"/>
        </w:rPr>
        <w:t>ΕΛΕΝΗ ΑΥΛΩΝΙΤΟΥ:</w:t>
      </w:r>
      <w:r>
        <w:rPr>
          <w:rFonts w:eastAsia="Times New Roman"/>
          <w:color w:val="000000" w:themeColor="text1"/>
          <w:szCs w:val="24"/>
        </w:rPr>
        <w:t xml:space="preserve"> Ευχαριστώ πολύ, κυρία Πρόεδρε.</w:t>
      </w:r>
    </w:p>
    <w:p w14:paraId="3576E1E2"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Βουλευτές, στο σημερινό νομοσχέδιο</w:t>
      </w:r>
      <w:r>
        <w:rPr>
          <w:rFonts w:eastAsia="Times New Roman"/>
          <w:color w:val="000000" w:themeColor="text1"/>
          <w:szCs w:val="24"/>
        </w:rPr>
        <w:t>:</w:t>
      </w:r>
      <w:r>
        <w:rPr>
          <w:rFonts w:eastAsia="Times New Roman"/>
          <w:color w:val="000000" w:themeColor="text1"/>
          <w:szCs w:val="24"/>
        </w:rPr>
        <w:t xml:space="preserve"> «Τροποποιήσεις διατάξεων της δασικής νομοθεσίας και άλλες διατάξεις» έχει κατατεθεί υπουργική τροπολογία προσθήκη με θέμα</w:t>
      </w:r>
      <w:r>
        <w:rPr>
          <w:rFonts w:eastAsia="Times New Roman"/>
          <w:color w:val="000000" w:themeColor="text1"/>
          <w:szCs w:val="24"/>
        </w:rPr>
        <w:t>:</w:t>
      </w:r>
      <w:r>
        <w:rPr>
          <w:rFonts w:eastAsia="Times New Roman"/>
          <w:color w:val="000000" w:themeColor="text1"/>
          <w:szCs w:val="24"/>
        </w:rPr>
        <w:t xml:space="preserve"> «Τροποποίηση του άρθρου 15 του </w:t>
      </w:r>
      <w:r>
        <w:rPr>
          <w:rFonts w:eastAsia="Times New Roman"/>
          <w:color w:val="000000" w:themeColor="text1"/>
          <w:szCs w:val="24"/>
        </w:rPr>
        <w:lastRenderedPageBreak/>
        <w:t>ν.4067/2012», πο</w:t>
      </w:r>
      <w:r>
        <w:rPr>
          <w:rFonts w:eastAsia="Times New Roman"/>
          <w:color w:val="000000" w:themeColor="text1"/>
          <w:szCs w:val="24"/>
        </w:rPr>
        <w:t xml:space="preserve">υ αφορά στην ουσία την κατασκευή του </w:t>
      </w:r>
      <w:r>
        <w:rPr>
          <w:rFonts w:eastAsia="Times New Roman"/>
          <w:color w:val="000000" w:themeColor="text1"/>
          <w:szCs w:val="24"/>
        </w:rPr>
        <w:t>γ</w:t>
      </w:r>
      <w:r>
        <w:rPr>
          <w:rFonts w:eastAsia="Times New Roman"/>
          <w:color w:val="000000" w:themeColor="text1"/>
          <w:szCs w:val="24"/>
        </w:rPr>
        <w:t>ηπέδου της ΑΕΚ στη Νέα Φιλαδέλφεια. Θέλω να σταθώ σε αυτή την τροπολογία, επειδή θεωρώ ότι έχει ιδιαίτερη σημασία για τον χώρο του αθλητισμού αλλά και για την πόλη της Νέας Φιλαδέλφειας.</w:t>
      </w:r>
    </w:p>
    <w:p w14:paraId="3576E1E3"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Από νομοτεχνική άποψη η τροπολο</w:t>
      </w:r>
      <w:r>
        <w:rPr>
          <w:rFonts w:eastAsia="Times New Roman"/>
          <w:color w:val="000000" w:themeColor="text1"/>
          <w:szCs w:val="24"/>
        </w:rPr>
        <w:t>γία επαναφέρει μερικώς στο</w:t>
      </w:r>
      <w:r>
        <w:rPr>
          <w:rFonts w:eastAsia="Times New Roman"/>
          <w:color w:val="000000" w:themeColor="text1"/>
          <w:szCs w:val="24"/>
        </w:rPr>
        <w:t>ν</w:t>
      </w:r>
      <w:r>
        <w:rPr>
          <w:rFonts w:eastAsia="Times New Roman"/>
          <w:color w:val="000000" w:themeColor="text1"/>
          <w:szCs w:val="24"/>
        </w:rPr>
        <w:t xml:space="preserve"> Γενικό Οικοδομικό Κανονισμό, γιατί αυτός είναι ο ν.4067/2012, μια πρόβλεψη που υπήρχε στην προηγούμενη τροποποίηση του ΓΟΚ του ν.2831/2000, η οποία, όμως, είχε απαλειφθεί το 2012.</w:t>
      </w:r>
    </w:p>
    <w:p w14:paraId="3576E1E4"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Συγκεκριμένα στο θέμα της αφετηρίας μέτρησης υψώ</w:t>
      </w:r>
      <w:r>
        <w:rPr>
          <w:rFonts w:eastAsia="Times New Roman"/>
          <w:color w:val="000000" w:themeColor="text1"/>
          <w:szCs w:val="24"/>
        </w:rPr>
        <w:t xml:space="preserve">ν κτηρίου στην υψομετρική μελέτη της οδού υπήρχε παλιά πρόβλεψη ότι αν για οποιονδήποτε λόγο δεν μπορούσε να εκδοθεί από τον </w:t>
      </w:r>
      <w:r>
        <w:rPr>
          <w:rFonts w:eastAsia="Times New Roman"/>
          <w:color w:val="000000" w:themeColor="text1"/>
          <w:szCs w:val="24"/>
        </w:rPr>
        <w:t>δήμο</w:t>
      </w:r>
      <w:r>
        <w:rPr>
          <w:rFonts w:eastAsia="Times New Roman"/>
          <w:color w:val="000000" w:themeColor="text1"/>
          <w:szCs w:val="24"/>
        </w:rPr>
        <w:t xml:space="preserve">, η αρμοδιότητα της έκδοσής της περνούσε στη </w:t>
      </w:r>
      <w:r>
        <w:rPr>
          <w:rFonts w:eastAsia="Times New Roman"/>
          <w:color w:val="000000" w:themeColor="text1"/>
          <w:szCs w:val="24"/>
        </w:rPr>
        <w:t>νομαρχία</w:t>
      </w:r>
      <w:r>
        <w:rPr>
          <w:rFonts w:eastAsia="Times New Roman"/>
          <w:color w:val="000000" w:themeColor="text1"/>
          <w:szCs w:val="24"/>
        </w:rPr>
        <w:t>. Καθώς αυτό δεν ήταν συμβατό με τη νέα διάρθρωση της τοπικής αυτοδιοίκηση</w:t>
      </w:r>
      <w:r>
        <w:rPr>
          <w:rFonts w:eastAsia="Times New Roman"/>
          <w:color w:val="000000" w:themeColor="text1"/>
          <w:szCs w:val="24"/>
        </w:rPr>
        <w:t xml:space="preserve">ς, όπου πλέον έχουμε </w:t>
      </w:r>
      <w:r>
        <w:rPr>
          <w:rFonts w:eastAsia="Times New Roman"/>
          <w:color w:val="000000" w:themeColor="text1"/>
          <w:szCs w:val="24"/>
        </w:rPr>
        <w:t>περιφέρεια</w:t>
      </w:r>
      <w:r>
        <w:rPr>
          <w:rFonts w:eastAsia="Times New Roman"/>
          <w:color w:val="000000" w:themeColor="text1"/>
          <w:szCs w:val="24"/>
        </w:rPr>
        <w:t xml:space="preserve">, καταργήθηκε, αφήνοντας σε νομικό κενό τις σπάνιες περιπτώσεις έργων, όπου η κατασκευή του κυρίως έργου συνοδεύεται από βύθιση της οδού, όπως είναι η περίπτωση του </w:t>
      </w:r>
      <w:r>
        <w:rPr>
          <w:rFonts w:eastAsia="Times New Roman"/>
          <w:color w:val="000000" w:themeColor="text1"/>
          <w:szCs w:val="24"/>
        </w:rPr>
        <w:t xml:space="preserve">γηπέδου </w:t>
      </w:r>
      <w:r>
        <w:rPr>
          <w:rFonts w:eastAsia="Times New Roman"/>
          <w:color w:val="000000" w:themeColor="text1"/>
          <w:szCs w:val="24"/>
        </w:rPr>
        <w:t>της ΑΕΚ στη Νέα Φιλαδέλφεια. Βρεθήκαμε έτσι, λοιπόν,</w:t>
      </w:r>
      <w:r>
        <w:rPr>
          <w:rFonts w:eastAsia="Times New Roman"/>
          <w:color w:val="000000" w:themeColor="text1"/>
          <w:szCs w:val="24"/>
        </w:rPr>
        <w:t xml:space="preserve"> σε μια κατάσταση όπου κανένα από τα ενδιαφερόμενα μέρη δεν μπορούσε να κάνει τίποτα χωρίς να διατρέχει τον κίνδυνο να κριθεί παράνομο. Η ΑΕΚ δεν μπορούσε να προχωρήσει χωρίς την υπογραφή του </w:t>
      </w:r>
      <w:r>
        <w:rPr>
          <w:rFonts w:eastAsia="Times New Roman"/>
          <w:color w:val="000000" w:themeColor="text1"/>
          <w:szCs w:val="24"/>
        </w:rPr>
        <w:t>δήμου</w:t>
      </w:r>
      <w:r>
        <w:rPr>
          <w:rFonts w:eastAsia="Times New Roman"/>
          <w:color w:val="000000" w:themeColor="text1"/>
          <w:szCs w:val="24"/>
        </w:rPr>
        <w:t xml:space="preserve">, ο </w:t>
      </w:r>
      <w:r>
        <w:rPr>
          <w:rFonts w:eastAsia="Times New Roman"/>
          <w:color w:val="000000" w:themeColor="text1"/>
          <w:szCs w:val="24"/>
        </w:rPr>
        <w:t xml:space="preserve">δήμος </w:t>
      </w:r>
      <w:r>
        <w:rPr>
          <w:rFonts w:eastAsia="Times New Roman"/>
          <w:color w:val="000000" w:themeColor="text1"/>
          <w:szCs w:val="24"/>
        </w:rPr>
        <w:t>δεν μπο</w:t>
      </w:r>
      <w:r>
        <w:rPr>
          <w:rFonts w:eastAsia="Times New Roman"/>
          <w:color w:val="000000" w:themeColor="text1"/>
          <w:szCs w:val="24"/>
        </w:rPr>
        <w:lastRenderedPageBreak/>
        <w:t xml:space="preserve">ρούσε να υπογράψει, η </w:t>
      </w:r>
      <w:r>
        <w:rPr>
          <w:rFonts w:eastAsia="Times New Roman"/>
          <w:color w:val="000000" w:themeColor="text1"/>
          <w:szCs w:val="24"/>
        </w:rPr>
        <w:t xml:space="preserve">νομαρχία </w:t>
      </w:r>
      <w:r>
        <w:rPr>
          <w:rFonts w:eastAsia="Times New Roman"/>
          <w:color w:val="000000" w:themeColor="text1"/>
          <w:szCs w:val="24"/>
        </w:rPr>
        <w:t xml:space="preserve">και η </w:t>
      </w:r>
      <w:r>
        <w:rPr>
          <w:rFonts w:eastAsia="Times New Roman"/>
          <w:color w:val="000000" w:themeColor="text1"/>
          <w:szCs w:val="24"/>
        </w:rPr>
        <w:t>περιφ</w:t>
      </w:r>
      <w:r>
        <w:rPr>
          <w:rFonts w:eastAsia="Times New Roman"/>
          <w:color w:val="000000" w:themeColor="text1"/>
          <w:szCs w:val="24"/>
        </w:rPr>
        <w:t xml:space="preserve">έρεια </w:t>
      </w:r>
      <w:r>
        <w:rPr>
          <w:rFonts w:eastAsia="Times New Roman"/>
          <w:color w:val="000000" w:themeColor="text1"/>
          <w:szCs w:val="24"/>
        </w:rPr>
        <w:t xml:space="preserve">δεν μπορούσαν να υπογράψουν αντί του </w:t>
      </w:r>
      <w:r>
        <w:rPr>
          <w:rFonts w:eastAsia="Times New Roman"/>
          <w:color w:val="000000" w:themeColor="text1"/>
          <w:szCs w:val="24"/>
        </w:rPr>
        <w:t xml:space="preserve">δήμου </w:t>
      </w:r>
      <w:r>
        <w:rPr>
          <w:rFonts w:eastAsia="Times New Roman"/>
          <w:color w:val="000000" w:themeColor="text1"/>
          <w:szCs w:val="24"/>
        </w:rPr>
        <w:t>και ο αρμόδιος Υπουργός ήταν κατά νόμο αναρμόδιος.</w:t>
      </w:r>
    </w:p>
    <w:p w14:paraId="3576E1E5"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Η σημερινή τροπολογία έρχεται, λοιπόν, να λύσει αυτό το πρόβλημα, καλύπτοντας ένα νομικό κενό. Δεν επαναφέρει το παλαιότερο καθεστώς γενικά, αναγνωρίζει όμω</w:t>
      </w:r>
      <w:r>
        <w:rPr>
          <w:rFonts w:eastAsia="Times New Roman"/>
          <w:color w:val="000000" w:themeColor="text1"/>
          <w:szCs w:val="24"/>
        </w:rPr>
        <w:t xml:space="preserve">ς μια ειδική περίπτωση, την περίπτωση αθλητικών εγκαταστάσεων χωρητικότητας άνω των δεκαπέντε χιλιάδων θέσεων για τη λειτουργία των οποίων απαιτούνται διανοίξεις ή διαμορφώσεις οδών και λοιπά </w:t>
      </w:r>
      <w:proofErr w:type="spellStart"/>
      <w:r>
        <w:rPr>
          <w:rFonts w:eastAsia="Times New Roman"/>
          <w:color w:val="000000" w:themeColor="text1"/>
          <w:szCs w:val="24"/>
        </w:rPr>
        <w:t>συνοδά</w:t>
      </w:r>
      <w:proofErr w:type="spellEnd"/>
      <w:r>
        <w:rPr>
          <w:rFonts w:eastAsia="Times New Roman"/>
          <w:color w:val="000000" w:themeColor="text1"/>
          <w:szCs w:val="24"/>
        </w:rPr>
        <w:t xml:space="preserve"> έργα. Στις περιπτώσεις αυτές και μόνο όλες οι σχετικές βε</w:t>
      </w:r>
      <w:r>
        <w:rPr>
          <w:rFonts w:eastAsia="Times New Roman"/>
          <w:color w:val="000000" w:themeColor="text1"/>
          <w:szCs w:val="24"/>
        </w:rPr>
        <w:t>βαιώσεις θα εκδίδονται από τώρα από το Υπουργείο Υποδομών και Μεταφορών που διαθέτει φυσικά και τη σχετική τεχνική επάρκεια.</w:t>
      </w:r>
    </w:p>
    <w:p w14:paraId="3576E1E6"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Θεωρώ καλή επιλογή αυτήν τη στενή λύση αντί μιας γενικής δυνατότητας του Υπουργείου να υπογράφει αντί των δήμων και τη θεωρώ αποδεκ</w:t>
      </w:r>
      <w:r>
        <w:rPr>
          <w:rFonts w:eastAsia="Times New Roman"/>
          <w:color w:val="000000" w:themeColor="text1"/>
          <w:szCs w:val="24"/>
        </w:rPr>
        <w:t>τή εφόσον με το ισχύον σήμερα νομικό καθεστώς δεν εξασφαλίζεται ασφάλεια δικαίου για καμμία πλευρά. Ουσιαστικά, δηλαδή, η τεχνική δυνατότητα κατασκευής του συγκεκριμένου έργου υπερέβη τη νομοθεσία, οπότε προσαρμόζουμε τη νομοθεσία.</w:t>
      </w:r>
    </w:p>
    <w:p w14:paraId="3576E1E7"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Στο μεταξύ, όμως, η υπόθ</w:t>
      </w:r>
      <w:r>
        <w:rPr>
          <w:rFonts w:eastAsia="Times New Roman"/>
          <w:color w:val="000000" w:themeColor="text1"/>
          <w:szCs w:val="24"/>
        </w:rPr>
        <w:t xml:space="preserve">εση του </w:t>
      </w:r>
      <w:r>
        <w:rPr>
          <w:rFonts w:eastAsia="Times New Roman"/>
          <w:color w:val="000000" w:themeColor="text1"/>
          <w:szCs w:val="24"/>
        </w:rPr>
        <w:t xml:space="preserve">γηπέδου </w:t>
      </w:r>
      <w:r>
        <w:rPr>
          <w:rFonts w:eastAsia="Times New Roman"/>
          <w:color w:val="000000" w:themeColor="text1"/>
          <w:szCs w:val="24"/>
        </w:rPr>
        <w:t xml:space="preserve">της ΑΕΚ έχει δημιουργήσει στη Νέα Φιλαδέλφεια μια κατάσταση όχι μόνο δυσάρεστη, αλλά και εκρηκτική. </w:t>
      </w:r>
      <w:r>
        <w:rPr>
          <w:rFonts w:eastAsia="Times New Roman"/>
          <w:color w:val="000000" w:themeColor="text1"/>
          <w:szCs w:val="24"/>
        </w:rPr>
        <w:lastRenderedPageBreak/>
        <w:t xml:space="preserve">Το αρχικό λάθος να γκρεμιστεί το παλιό </w:t>
      </w:r>
      <w:r>
        <w:rPr>
          <w:rFonts w:eastAsia="Times New Roman"/>
          <w:color w:val="000000" w:themeColor="text1"/>
          <w:szCs w:val="24"/>
        </w:rPr>
        <w:t xml:space="preserve">γήπεδο </w:t>
      </w:r>
      <w:r>
        <w:rPr>
          <w:rFonts w:eastAsia="Times New Roman"/>
          <w:color w:val="000000" w:themeColor="text1"/>
          <w:szCs w:val="24"/>
        </w:rPr>
        <w:t>της ΑΕΚ και οι κατοπινές προσπάθειες να κτιστεί στη θέση του ένα καινούργιο γήπεδο έχουν διχάσ</w:t>
      </w:r>
      <w:r>
        <w:rPr>
          <w:rFonts w:eastAsia="Times New Roman"/>
          <w:color w:val="000000" w:themeColor="text1"/>
          <w:szCs w:val="24"/>
        </w:rPr>
        <w:t xml:space="preserve">ει την πόλη, όχι γιατί είναι τόσο δύσκολο να λυθεί το </w:t>
      </w:r>
      <w:proofErr w:type="spellStart"/>
      <w:r>
        <w:rPr>
          <w:rFonts w:eastAsia="Times New Roman"/>
          <w:color w:val="000000" w:themeColor="text1"/>
          <w:szCs w:val="24"/>
        </w:rPr>
        <w:t>γηπεδικό</w:t>
      </w:r>
      <w:proofErr w:type="spellEnd"/>
      <w:r>
        <w:rPr>
          <w:rFonts w:eastAsia="Times New Roman"/>
          <w:color w:val="000000" w:themeColor="text1"/>
          <w:szCs w:val="24"/>
        </w:rPr>
        <w:t xml:space="preserve">, όσο γιατί διάφορες φασιστικές συμμορίες θεωρούν ότι τώρα βρήκαν την ευκαιρία, με πρόφαση την ΑΕΚ, να τρομοκρατούν μια ολόκληρη δημοκρατική πόλη. Δεν μιλάω, φυσικά, για τους χιλιάδες </w:t>
      </w:r>
      <w:proofErr w:type="spellStart"/>
      <w:r>
        <w:rPr>
          <w:rFonts w:eastAsia="Times New Roman"/>
          <w:color w:val="000000" w:themeColor="text1"/>
          <w:szCs w:val="24"/>
        </w:rPr>
        <w:t>αεκτζήδες</w:t>
      </w:r>
      <w:proofErr w:type="spellEnd"/>
      <w:r>
        <w:rPr>
          <w:rFonts w:eastAsia="Times New Roman"/>
          <w:color w:val="000000" w:themeColor="text1"/>
          <w:szCs w:val="24"/>
        </w:rPr>
        <w:t xml:space="preserve"> </w:t>
      </w:r>
      <w:r>
        <w:rPr>
          <w:rFonts w:eastAsia="Times New Roman"/>
          <w:color w:val="000000" w:themeColor="text1"/>
          <w:szCs w:val="24"/>
        </w:rPr>
        <w:t xml:space="preserve">που σε διάφορες περιπτώσεις έχουν διαδηλώσει ειρηνικά στο </w:t>
      </w:r>
      <w:r>
        <w:rPr>
          <w:rFonts w:eastAsia="Times New Roman"/>
          <w:color w:val="000000" w:themeColor="text1"/>
          <w:szCs w:val="24"/>
        </w:rPr>
        <w:t>γήπεδο</w:t>
      </w:r>
      <w:r>
        <w:rPr>
          <w:rFonts w:eastAsia="Times New Roman"/>
          <w:color w:val="000000" w:themeColor="text1"/>
          <w:szCs w:val="24"/>
        </w:rPr>
        <w:t>. Μιλάω για συμμορίες λίγων δεκάδων ανθρώπων που τη δράση τους θέλω να σας ομολογήσω ότι την έχω διαπιστώσει και αυτοπροσώπως.</w:t>
      </w:r>
    </w:p>
    <w:p w14:paraId="3576E1E8"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Ούτε, όμως, βοήθησε το κλίμα το γεγονός ότι κάποιοι περίοικοι του</w:t>
      </w:r>
      <w:r>
        <w:rPr>
          <w:rFonts w:eastAsia="Times New Roman"/>
          <w:color w:val="000000" w:themeColor="text1"/>
          <w:szCs w:val="24"/>
        </w:rPr>
        <w:t xml:space="preserve"> </w:t>
      </w:r>
      <w:r>
        <w:rPr>
          <w:rFonts w:eastAsia="Times New Roman"/>
          <w:color w:val="000000" w:themeColor="text1"/>
          <w:szCs w:val="24"/>
        </w:rPr>
        <w:t>γηπέδου</w:t>
      </w:r>
      <w:r>
        <w:rPr>
          <w:rFonts w:eastAsia="Times New Roman"/>
          <w:color w:val="000000" w:themeColor="text1"/>
          <w:szCs w:val="24"/>
        </w:rPr>
        <w:t>, θέλοντας να μην έχουν κυκλοφοριακή συμφόρηση στη γειτονιά τους κάθε δεύτερη Κυριακή, νόμιζαν ότι θα έβρισκαν τρόπο να διώξουν την ΑΕΚ από τη Νέα Φιλαδέλφεια. Εδώ δεν έχω παρά να επαναλάβω μόνο αυτό που διακήρυξαν στις διαδηλώσεις τους οι χιλιάδες</w:t>
      </w:r>
      <w:r>
        <w:rPr>
          <w:rFonts w:eastAsia="Times New Roman"/>
          <w:color w:val="000000" w:themeColor="text1"/>
          <w:szCs w:val="24"/>
        </w:rPr>
        <w:t xml:space="preserve"> ειρηνικοί </w:t>
      </w:r>
      <w:proofErr w:type="spellStart"/>
      <w:r>
        <w:rPr>
          <w:rFonts w:eastAsia="Times New Roman"/>
          <w:color w:val="000000" w:themeColor="text1"/>
          <w:szCs w:val="24"/>
        </w:rPr>
        <w:t>αεκτζήδες</w:t>
      </w:r>
      <w:proofErr w:type="spellEnd"/>
      <w:r>
        <w:rPr>
          <w:rFonts w:eastAsia="Times New Roman"/>
          <w:color w:val="000000" w:themeColor="text1"/>
          <w:szCs w:val="24"/>
        </w:rPr>
        <w:t xml:space="preserve">: «Το </w:t>
      </w:r>
      <w:r>
        <w:rPr>
          <w:rFonts w:eastAsia="Times New Roman"/>
          <w:color w:val="000000" w:themeColor="text1"/>
          <w:szCs w:val="24"/>
        </w:rPr>
        <w:t xml:space="preserve">γήπεδο </w:t>
      </w:r>
      <w:r>
        <w:rPr>
          <w:rFonts w:eastAsia="Times New Roman"/>
          <w:color w:val="000000" w:themeColor="text1"/>
          <w:szCs w:val="24"/>
        </w:rPr>
        <w:t>το βρήκατε εδώ, δεν σας βρήκε».</w:t>
      </w:r>
    </w:p>
    <w:p w14:paraId="3576E1E9"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Πρέπει, λοιπόν, όλοι να βρουν στη Νέα Φιλαδέλφεια τη μέση οδό που να εξυπηρετεί όλους τους </w:t>
      </w:r>
      <w:proofErr w:type="spellStart"/>
      <w:r>
        <w:rPr>
          <w:rFonts w:eastAsia="Times New Roman"/>
          <w:color w:val="000000" w:themeColor="text1"/>
          <w:szCs w:val="24"/>
        </w:rPr>
        <w:t>Φιλαδελφειώτες</w:t>
      </w:r>
      <w:proofErr w:type="spellEnd"/>
      <w:r>
        <w:rPr>
          <w:rFonts w:eastAsia="Times New Roman"/>
          <w:color w:val="000000" w:themeColor="text1"/>
          <w:szCs w:val="24"/>
        </w:rPr>
        <w:t xml:space="preserve">. Και δεν μπορώ να μη θυμίσω σε όλους ότι </w:t>
      </w:r>
      <w:proofErr w:type="spellStart"/>
      <w:r>
        <w:rPr>
          <w:rFonts w:eastAsia="Times New Roman"/>
          <w:color w:val="000000" w:themeColor="text1"/>
          <w:szCs w:val="24"/>
        </w:rPr>
        <w:t>Φιλαδελφειώτισσα</w:t>
      </w:r>
      <w:proofErr w:type="spellEnd"/>
      <w:r>
        <w:rPr>
          <w:rFonts w:eastAsia="Times New Roman"/>
          <w:color w:val="000000" w:themeColor="text1"/>
          <w:szCs w:val="24"/>
        </w:rPr>
        <w:t xml:space="preserve"> και μάλιστα η πιο διάσημη </w:t>
      </w:r>
      <w:proofErr w:type="spellStart"/>
      <w:r>
        <w:rPr>
          <w:rFonts w:eastAsia="Times New Roman"/>
          <w:color w:val="000000" w:themeColor="text1"/>
          <w:szCs w:val="24"/>
        </w:rPr>
        <w:t>Φ</w:t>
      </w:r>
      <w:r>
        <w:rPr>
          <w:rFonts w:eastAsia="Times New Roman"/>
          <w:color w:val="000000" w:themeColor="text1"/>
          <w:szCs w:val="24"/>
        </w:rPr>
        <w:t>ιλαδελφειώτισσα</w:t>
      </w:r>
      <w:proofErr w:type="spellEnd"/>
      <w:r>
        <w:rPr>
          <w:rFonts w:eastAsia="Times New Roman"/>
          <w:color w:val="000000" w:themeColor="text1"/>
          <w:szCs w:val="24"/>
        </w:rPr>
        <w:t>, είναι η ΑΕΚ, γιατί όλοι, μα όλοι μας έχουμε ταυτίσει την πόλη της Νέας Φιλαδέλφειας με την ΑΕΚ.</w:t>
      </w:r>
    </w:p>
    <w:p w14:paraId="3576E1EA"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Σήμερα επιτέλους, η </w:t>
      </w:r>
      <w:r>
        <w:rPr>
          <w:rFonts w:eastAsia="Times New Roman"/>
          <w:color w:val="000000" w:themeColor="text1"/>
          <w:szCs w:val="24"/>
        </w:rPr>
        <w:t xml:space="preserve">πολιτεία </w:t>
      </w:r>
      <w:r>
        <w:rPr>
          <w:rFonts w:eastAsia="Times New Roman"/>
          <w:color w:val="000000" w:themeColor="text1"/>
          <w:szCs w:val="24"/>
        </w:rPr>
        <w:t xml:space="preserve">λύνει με την τροπολογία το νομικό κουβάρι. Δεν φτάνει, όμως, αυτό. Πρέπει ο αρμόδιος Υπουργός να δει και κάποια άλλα </w:t>
      </w:r>
      <w:proofErr w:type="spellStart"/>
      <w:r>
        <w:rPr>
          <w:rFonts w:eastAsia="Times New Roman"/>
          <w:color w:val="000000" w:themeColor="text1"/>
          <w:szCs w:val="24"/>
        </w:rPr>
        <w:t>συνοδά</w:t>
      </w:r>
      <w:proofErr w:type="spellEnd"/>
      <w:r>
        <w:rPr>
          <w:rFonts w:eastAsia="Times New Roman"/>
          <w:color w:val="000000" w:themeColor="text1"/>
          <w:szCs w:val="24"/>
        </w:rPr>
        <w:t xml:space="preserve"> έργα του </w:t>
      </w:r>
      <w:r>
        <w:rPr>
          <w:rFonts w:eastAsia="Times New Roman"/>
          <w:color w:val="000000" w:themeColor="text1"/>
          <w:szCs w:val="24"/>
        </w:rPr>
        <w:t xml:space="preserve">γηπέδου </w:t>
      </w:r>
      <w:r>
        <w:rPr>
          <w:rFonts w:eastAsia="Times New Roman"/>
          <w:color w:val="000000" w:themeColor="text1"/>
          <w:szCs w:val="24"/>
        </w:rPr>
        <w:t>που χρειάζεται η Νέα Φιλαδέλφεια.</w:t>
      </w:r>
    </w:p>
    <w:p w14:paraId="3576E1EB"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Πρώτον, χρειάζεται να μεταφερθούν τα απορριμματοφόρα του </w:t>
      </w:r>
      <w:r>
        <w:rPr>
          <w:rFonts w:eastAsia="Times New Roman"/>
          <w:color w:val="000000" w:themeColor="text1"/>
          <w:szCs w:val="24"/>
        </w:rPr>
        <w:t xml:space="preserve">δήμου </w:t>
      </w:r>
      <w:r>
        <w:rPr>
          <w:rFonts w:eastAsia="Times New Roman"/>
          <w:color w:val="000000" w:themeColor="text1"/>
          <w:szCs w:val="24"/>
        </w:rPr>
        <w:t>από τον χώρο που γ</w:t>
      </w:r>
      <w:r>
        <w:rPr>
          <w:rFonts w:eastAsia="Times New Roman"/>
          <w:color w:val="000000" w:themeColor="text1"/>
          <w:szCs w:val="24"/>
        </w:rPr>
        <w:t xml:space="preserve">ειτονεύει με το </w:t>
      </w:r>
      <w:r>
        <w:rPr>
          <w:rFonts w:eastAsia="Times New Roman"/>
          <w:color w:val="000000" w:themeColor="text1"/>
          <w:szCs w:val="24"/>
        </w:rPr>
        <w:t>γήπεδο</w:t>
      </w:r>
      <w:r>
        <w:rPr>
          <w:rFonts w:eastAsia="Times New Roman"/>
          <w:color w:val="000000" w:themeColor="text1"/>
          <w:szCs w:val="24"/>
        </w:rPr>
        <w:t>. Βάλτε το συνοδό έργο. Δεύτερον, χρειάζεται ένα δημοτικό πάρκινγκ σε υπάρχον δημοτικό οικόπεδο. Βάλτε το συνοδό έργο. Τρίτον, χρειάζεται καλύτερη πυροπροστασία το Άλσος της Νέας Φιλαδέλφειας. Βάλτε το συνοδό έργο. Τέταρτον, χρειάζετα</w:t>
      </w:r>
      <w:r>
        <w:rPr>
          <w:rFonts w:eastAsia="Times New Roman"/>
          <w:color w:val="000000" w:themeColor="text1"/>
          <w:szCs w:val="24"/>
        </w:rPr>
        <w:t xml:space="preserve">ι η </w:t>
      </w:r>
      <w:r>
        <w:rPr>
          <w:rFonts w:eastAsia="Times New Roman"/>
          <w:color w:val="000000" w:themeColor="text1"/>
          <w:szCs w:val="24"/>
        </w:rPr>
        <w:t xml:space="preserve">Γραμμή </w:t>
      </w:r>
      <w:r>
        <w:rPr>
          <w:rFonts w:eastAsia="Times New Roman"/>
          <w:color w:val="000000" w:themeColor="text1"/>
          <w:szCs w:val="24"/>
        </w:rPr>
        <w:t xml:space="preserve">4 του </w:t>
      </w:r>
      <w:r>
        <w:rPr>
          <w:rFonts w:eastAsia="Times New Roman"/>
          <w:color w:val="000000" w:themeColor="text1"/>
          <w:szCs w:val="24"/>
        </w:rPr>
        <w:t xml:space="preserve">μετρό </w:t>
      </w:r>
      <w:r>
        <w:rPr>
          <w:rFonts w:eastAsia="Times New Roman"/>
          <w:color w:val="000000" w:themeColor="text1"/>
          <w:szCs w:val="24"/>
        </w:rPr>
        <w:t xml:space="preserve">να φτάσει στη Νέα Φιλαδέλφεια. Βάλτε το τουλάχιστον στο μακροπρόθεσμο σχεδιασμό του έργου που τώρα δημοπρατείται. </w:t>
      </w:r>
      <w:proofErr w:type="spellStart"/>
      <w:r>
        <w:rPr>
          <w:rFonts w:eastAsia="Times New Roman"/>
          <w:color w:val="000000" w:themeColor="text1"/>
          <w:szCs w:val="24"/>
        </w:rPr>
        <w:t>Πέμπτον</w:t>
      </w:r>
      <w:proofErr w:type="spellEnd"/>
      <w:r>
        <w:rPr>
          <w:rFonts w:eastAsia="Times New Roman"/>
          <w:color w:val="000000" w:themeColor="text1"/>
          <w:szCs w:val="24"/>
        </w:rPr>
        <w:t xml:space="preserve">, χρειάζεται το </w:t>
      </w:r>
      <w:r>
        <w:rPr>
          <w:rFonts w:eastAsia="Times New Roman"/>
          <w:color w:val="000000" w:themeColor="text1"/>
          <w:szCs w:val="24"/>
        </w:rPr>
        <w:t xml:space="preserve">άλσος </w:t>
      </w:r>
      <w:r>
        <w:rPr>
          <w:rFonts w:eastAsia="Times New Roman"/>
          <w:color w:val="000000" w:themeColor="text1"/>
          <w:szCs w:val="24"/>
        </w:rPr>
        <w:t>της Νέας Φιλαδέλφειας να υπάγεται στον Δήμο της Νέας Φιλαδέλφειας, χωρίς τη δυνατότητα περ</w:t>
      </w:r>
      <w:r>
        <w:rPr>
          <w:rFonts w:eastAsia="Times New Roman"/>
          <w:color w:val="000000" w:themeColor="text1"/>
          <w:szCs w:val="24"/>
        </w:rPr>
        <w:t xml:space="preserve">αιτέρω παραχώρησης για αθλητικές χρήσεις, δηλαδή να εξαιρεθεί από το άρθρο 43 του </w:t>
      </w:r>
      <w:r>
        <w:rPr>
          <w:rFonts w:eastAsia="Times New Roman"/>
          <w:color w:val="000000" w:themeColor="text1"/>
          <w:szCs w:val="24"/>
        </w:rPr>
        <w:t>ν.</w:t>
      </w:r>
      <w:r>
        <w:rPr>
          <w:rFonts w:eastAsia="Times New Roman"/>
          <w:color w:val="000000" w:themeColor="text1"/>
          <w:szCs w:val="24"/>
        </w:rPr>
        <w:t>4277/2014 και ο Δήμος Νέας Φιλαδέλφειας</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Νέας Χαλκηδόνας.</w:t>
      </w:r>
    </w:p>
    <w:p w14:paraId="3576E1EC"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Βουλευτές, υπάρχουν λύσεις, αρκεί να κάνουν ένα βήμα πίσω όλοι τους, να πάρουν μια βαθιά ανάσα </w:t>
      </w:r>
      <w:r>
        <w:rPr>
          <w:rFonts w:eastAsia="Times New Roman"/>
          <w:color w:val="000000" w:themeColor="text1"/>
          <w:szCs w:val="24"/>
        </w:rPr>
        <w:t>και μετά να προχωρήσουμε μπροστά ήρεμα.</w:t>
      </w:r>
    </w:p>
    <w:p w14:paraId="3576E1ED"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 xml:space="preserve">κτυπάει </w:t>
      </w:r>
      <w:r>
        <w:rPr>
          <w:rFonts w:eastAsia="Times New Roman"/>
          <w:color w:val="000000" w:themeColor="text1"/>
          <w:szCs w:val="24"/>
        </w:rPr>
        <w:t>το κουδούνι λήξης του χρόνου ομιλίας της κυρίας Βουλευτού)</w:t>
      </w:r>
    </w:p>
    <w:p w14:paraId="3576E1EE"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Ψηφίζω, λοιπόν, αυτήν τη σωτήρια τροπολογία –τελειώνω, κυρία Πρόεδρε- και αδημονώ να βρεθώ μαζί με τους φιλάθλους της ΑΕΚ και να μοι</w:t>
      </w:r>
      <w:r>
        <w:rPr>
          <w:rFonts w:eastAsia="Times New Roman"/>
          <w:color w:val="000000" w:themeColor="text1"/>
          <w:szCs w:val="24"/>
        </w:rPr>
        <w:t xml:space="preserve">ραστώ τη χαρά μαζί τους στο πρώτο της παιχνίδι μέσα στο γήπεδο, στο νέο της σπίτι, στο </w:t>
      </w:r>
      <w:r>
        <w:rPr>
          <w:rFonts w:eastAsia="Times New Roman"/>
          <w:color w:val="000000" w:themeColor="text1"/>
          <w:szCs w:val="24"/>
        </w:rPr>
        <w:t xml:space="preserve">στάδιο </w:t>
      </w:r>
      <w:r>
        <w:rPr>
          <w:rFonts w:eastAsia="Times New Roman"/>
          <w:color w:val="000000" w:themeColor="text1"/>
          <w:szCs w:val="24"/>
        </w:rPr>
        <w:t xml:space="preserve">«Αγιά </w:t>
      </w:r>
      <w:proofErr w:type="spellStart"/>
      <w:r>
        <w:rPr>
          <w:rFonts w:eastAsia="Times New Roman"/>
          <w:color w:val="000000" w:themeColor="text1"/>
          <w:szCs w:val="24"/>
        </w:rPr>
        <w:t>Σοφιά</w:t>
      </w:r>
      <w:proofErr w:type="spellEnd"/>
      <w:r>
        <w:rPr>
          <w:rFonts w:eastAsia="Times New Roman"/>
          <w:color w:val="000000" w:themeColor="text1"/>
          <w:szCs w:val="24"/>
        </w:rPr>
        <w:t>», στην πόλη που γεννήθηκε.</w:t>
      </w:r>
    </w:p>
    <w:p w14:paraId="3576E1EF"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Τέλος, ψηφίζω το σημερινό νομοσχέδιο που περιλαμβάνει όλες εκείνες τις τροποποιήσεις της δασικής νομοθεσίας, απαραίτητες γι</w:t>
      </w:r>
      <w:r>
        <w:rPr>
          <w:rFonts w:eastAsia="Times New Roman"/>
          <w:color w:val="000000" w:themeColor="text1"/>
          <w:szCs w:val="24"/>
        </w:rPr>
        <w:t>α την απρόσκοπτη συνέχεια του έργου της κατάρτισης των δασικών χαρτών, εξασφαλίζοντας έτσι όχι μόνο τους πολίτες που θέλουν να κάνουν χρήση συγκεκριμένων εκτάσεων, αλλά πρωτίστως προστατεύοντας το δημόσιο συμφέρον και τον δασικό πλούτο στη χώρα.</w:t>
      </w:r>
    </w:p>
    <w:p w14:paraId="3576E1F0"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Σας ευχαρι</w:t>
      </w:r>
      <w:r>
        <w:rPr>
          <w:rFonts w:eastAsia="Times New Roman"/>
          <w:color w:val="000000" w:themeColor="text1"/>
          <w:szCs w:val="24"/>
        </w:rPr>
        <w:t>στώ.</w:t>
      </w:r>
    </w:p>
    <w:p w14:paraId="3576E1F1" w14:textId="77777777" w:rsidR="009D30F2" w:rsidRDefault="008D3D2C">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3576E1F2" w14:textId="77777777" w:rsidR="009D30F2" w:rsidRDefault="008D3D2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ΠΡΟΕΔΡΕΥΟΥΣΑ (Αναστασία Χριστοδουλοπούλου): </w:t>
      </w:r>
      <w:r>
        <w:rPr>
          <w:rFonts w:eastAsia="Times New Roman"/>
          <w:color w:val="000000" w:themeColor="text1"/>
          <w:szCs w:val="24"/>
        </w:rPr>
        <w:t>Τον λόγο έχει η κ. Καραμανλή, Βουλευτής της Νέας Δημοκρατίας.</w:t>
      </w:r>
    </w:p>
    <w:p w14:paraId="3576E1F3" w14:textId="77777777" w:rsidR="009D30F2" w:rsidRDefault="008D3D2C">
      <w:pPr>
        <w:spacing w:after="0" w:line="600" w:lineRule="auto"/>
        <w:ind w:firstLine="720"/>
        <w:jc w:val="both"/>
        <w:rPr>
          <w:rFonts w:eastAsia="Times New Roman"/>
          <w:color w:val="000000" w:themeColor="text1"/>
          <w:szCs w:val="24"/>
        </w:rPr>
      </w:pPr>
      <w:r>
        <w:rPr>
          <w:rFonts w:eastAsia="Times New Roman"/>
          <w:b/>
          <w:color w:val="000000" w:themeColor="text1"/>
          <w:szCs w:val="24"/>
        </w:rPr>
        <w:t>ΑΝΝΑ ΚΑΡΑΜΑΝΛΗ:</w:t>
      </w:r>
      <w:r>
        <w:rPr>
          <w:rFonts w:eastAsia="Times New Roman"/>
          <w:color w:val="000000" w:themeColor="text1"/>
          <w:szCs w:val="24"/>
        </w:rPr>
        <w:t xml:space="preserve"> Ευχαριστώ, κυρία Πρόεδρε.</w:t>
      </w:r>
    </w:p>
    <w:p w14:paraId="3576E1F4"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Κυβέρνηση φέρνει προς ψήφιση το εν λόγω νομοσχέδιο μέσα </w:t>
      </w:r>
      <w:r>
        <w:rPr>
          <w:rFonts w:eastAsia="Times New Roman"/>
          <w:color w:val="000000" w:themeColor="text1"/>
          <w:szCs w:val="24"/>
        </w:rPr>
        <w:t xml:space="preserve">σε ένα βαρύ κλίμα που έχει διαμορφωθεί με τα νέα μέτρα που πρόκειται να νομοθετήσει, μέτρα που προέκυψαν μετά από τις πολύμηνες παλινωδίες της στις διαδικασίες της διαπραγμάτευσης και φέρνουν τη χώρα και πάλι με την πλάτη </w:t>
      </w:r>
      <w:r>
        <w:rPr>
          <w:rFonts w:eastAsia="Times New Roman"/>
          <w:color w:val="000000" w:themeColor="text1"/>
          <w:szCs w:val="24"/>
        </w:rPr>
        <w:lastRenderedPageBreak/>
        <w:t xml:space="preserve">στον τοίχο, φέρνουν νέα </w:t>
      </w:r>
      <w:proofErr w:type="spellStart"/>
      <w:r>
        <w:rPr>
          <w:rFonts w:eastAsia="Times New Roman"/>
          <w:color w:val="000000" w:themeColor="text1"/>
          <w:szCs w:val="24"/>
        </w:rPr>
        <w:t>υπερφορολό</w:t>
      </w:r>
      <w:r>
        <w:rPr>
          <w:rFonts w:eastAsia="Times New Roman"/>
          <w:color w:val="000000" w:themeColor="text1"/>
          <w:szCs w:val="24"/>
        </w:rPr>
        <w:t>γηση</w:t>
      </w:r>
      <w:proofErr w:type="spellEnd"/>
      <w:r>
        <w:rPr>
          <w:rFonts w:eastAsia="Times New Roman"/>
          <w:color w:val="000000" w:themeColor="text1"/>
          <w:szCs w:val="24"/>
        </w:rPr>
        <w:t xml:space="preserve"> και νέα περικοπή συντάξεων, χωρίς να συνοδεύονται με κα</w:t>
      </w:r>
      <w:r>
        <w:rPr>
          <w:rFonts w:eastAsia="Times New Roman"/>
          <w:color w:val="000000" w:themeColor="text1"/>
          <w:szCs w:val="24"/>
        </w:rPr>
        <w:t>μ</w:t>
      </w:r>
      <w:r>
        <w:rPr>
          <w:rFonts w:eastAsia="Times New Roman"/>
          <w:color w:val="000000" w:themeColor="text1"/>
          <w:szCs w:val="24"/>
        </w:rPr>
        <w:t>μία νέα χρηματοδότηση, μέτρα που υπερβαίνουν την κοινοβουλευτική της θητεία και δεσμεύουν τη χώρα μας.</w:t>
      </w:r>
    </w:p>
    <w:p w14:paraId="3576E1F5"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Μέσα σε αυτήν την ατμόσφαιρα, λοιπόν, φέρνετε ένα σχέδιο νόμου που υποτίθεται ότι προσπαθεί </w:t>
      </w:r>
      <w:r>
        <w:rPr>
          <w:rFonts w:eastAsia="Times New Roman"/>
          <w:color w:val="000000" w:themeColor="text1"/>
          <w:szCs w:val="24"/>
        </w:rPr>
        <w:t>να διορθώσει κάποια κακώς κείμενα της δασικής νομοθεσίας και υποστηρίζετε ότι διευθετείτε χρόνια προβλήματα καλλιεργητών και κτηνοτρόφων. Μόνο που οι προθέσεις σας δεν είναι και τόσο αγαθές και οι τακτοποιήσεις αυτών των προβλημάτων αποτελούν τον μανδύα κά</w:t>
      </w:r>
      <w:r>
        <w:rPr>
          <w:rFonts w:eastAsia="Times New Roman"/>
          <w:color w:val="000000" w:themeColor="text1"/>
          <w:szCs w:val="24"/>
        </w:rPr>
        <w:t>τω από τον οποίο κρύβονται τελικά νέα χαράτσια, νέες οικονομικές επιβαρύνσεις που αγγίζουν χιλιάδες αγρότες. Γιατί αυτόν τον στόχο, τον φοροεισπρακτικό, φαίνεται να υπηρετούν αυτές οι νέες ρυθμίσεις κι όχι το να λύσουν το πρόβλημα με τις πρώην δασικές εκτά</w:t>
      </w:r>
      <w:r>
        <w:rPr>
          <w:rFonts w:eastAsia="Times New Roman"/>
          <w:color w:val="000000" w:themeColor="text1"/>
          <w:szCs w:val="24"/>
        </w:rPr>
        <w:t>σεις. Γι’ αυτό και το μοναδικό κριτήριο για την εξαγορά εκτάσεων που χρησιμοποιούνται για γεωργικές καλλιέργειες είναι η καταβολή του χαρατσιού.</w:t>
      </w:r>
    </w:p>
    <w:p w14:paraId="3576E1F6" w14:textId="77777777" w:rsidR="009D30F2" w:rsidRDefault="008D3D2C">
      <w:pPr>
        <w:spacing w:after="0" w:line="600" w:lineRule="auto"/>
        <w:ind w:firstLine="720"/>
        <w:jc w:val="both"/>
        <w:rPr>
          <w:rFonts w:eastAsia="Times New Roman"/>
          <w:szCs w:val="24"/>
        </w:rPr>
      </w:pPr>
      <w:r>
        <w:rPr>
          <w:rFonts w:eastAsia="Times New Roman"/>
          <w:szCs w:val="24"/>
        </w:rPr>
        <w:t>Θα κληθεί λοιπόν, η πλειοψηφία των καλλιεργητών να καταβάλει το τίμημα εξαγοράς, αλλά και το χρηματικό αντάλλαγ</w:t>
      </w:r>
      <w:r>
        <w:rPr>
          <w:rFonts w:eastAsia="Times New Roman"/>
          <w:szCs w:val="24"/>
        </w:rPr>
        <w:t>μα για το περιβαλλοντικό ισοζύγιο, δηλαδή και την αλλαγή χρήσης. Και μιλάμε σε πολλές περιπτώσεις, σε πάρα πολλές, για εκτάσεις που έχουν εκχερσωθεί πριν από το 1975 και για τις οποίες οι σημερινοί ιδιοκτήτες έχουν πληρώσει φόρους κληρονομιάς ή φόρους μετα</w:t>
      </w:r>
      <w:r>
        <w:rPr>
          <w:rFonts w:eastAsia="Times New Roman"/>
          <w:szCs w:val="24"/>
        </w:rPr>
        <w:t xml:space="preserve">βίβασης και ΕΝΦΙΑ. Και έρχεστε, λοιπόν, να τους προσθέσετε ένα </w:t>
      </w:r>
      <w:r>
        <w:rPr>
          <w:rFonts w:eastAsia="Times New Roman"/>
          <w:szCs w:val="24"/>
        </w:rPr>
        <w:lastRenderedPageBreak/>
        <w:t xml:space="preserve">επιπλέον βάρος. Αποδεικνύεται περίτρανα ότι έχετε </w:t>
      </w:r>
      <w:proofErr w:type="spellStart"/>
      <w:r>
        <w:rPr>
          <w:rFonts w:eastAsia="Times New Roman"/>
          <w:szCs w:val="24"/>
        </w:rPr>
        <w:t>στοχοποιήσει</w:t>
      </w:r>
      <w:proofErr w:type="spellEnd"/>
      <w:r>
        <w:rPr>
          <w:rFonts w:eastAsia="Times New Roman"/>
          <w:szCs w:val="24"/>
        </w:rPr>
        <w:t xml:space="preserve"> τους Έλληνες αγρότες, τους οποίους έχετε ήδη γονατίσει με τις αυξήσεις του ΦΠΑ και τις αυξημένες εισφορές του ΟΓΑ. Και όλα αυτά τη</w:t>
      </w:r>
      <w:r>
        <w:rPr>
          <w:rFonts w:eastAsia="Times New Roman"/>
          <w:szCs w:val="24"/>
        </w:rPr>
        <w:t>ν ώρα που μιλάμε για την ανάγκη αναδιάρθρωσης του παραγωγικού μοντέλου της χώρας και την ενίσχυση του πρωτογενή τομέα.</w:t>
      </w:r>
    </w:p>
    <w:p w14:paraId="3576E1F7" w14:textId="77777777" w:rsidR="009D30F2" w:rsidRDefault="008D3D2C">
      <w:pPr>
        <w:spacing w:after="0" w:line="600" w:lineRule="auto"/>
        <w:ind w:firstLine="720"/>
        <w:jc w:val="both"/>
        <w:rPr>
          <w:rFonts w:eastAsia="Times New Roman"/>
          <w:szCs w:val="24"/>
        </w:rPr>
      </w:pPr>
      <w:r>
        <w:rPr>
          <w:rFonts w:eastAsia="Times New Roman"/>
          <w:szCs w:val="24"/>
        </w:rPr>
        <w:t xml:space="preserve">Θα μου επιτρέψετε, όμως, να εστιάσω σε μια τροπολογία που κατατέθηκε στο σχέδιο νόμου και αφορά στην έγκριση υψομετρικής μελέτης για την κατασκευή αθλητικών εγκαταστάσεων, χωρητικότητας άνω των δεκαπέντε χιλιάδων θέσεων. Η τροπολογία που κατατέθηκε και με </w:t>
      </w:r>
      <w:r>
        <w:rPr>
          <w:rFonts w:eastAsia="Times New Roman"/>
          <w:szCs w:val="24"/>
        </w:rPr>
        <w:t xml:space="preserve">την οποία παρακάμπτονται τα προσκόμματα του </w:t>
      </w:r>
      <w:r>
        <w:rPr>
          <w:rFonts w:eastAsia="Times New Roman"/>
          <w:szCs w:val="24"/>
        </w:rPr>
        <w:t xml:space="preserve">Δήμου </w:t>
      </w:r>
      <w:r>
        <w:rPr>
          <w:rFonts w:eastAsia="Times New Roman"/>
          <w:szCs w:val="24"/>
        </w:rPr>
        <w:t xml:space="preserve">Νέας Φιλαδέλφειας για την ανέγερση του γηπέδου της ΑΕΚ, βάζει ένα τέλος στον παραλογισμό και επιτρέπει στην ΑΕΚ να αποκτήσει το δικό της σπίτι και να επιστρέψει εκεί που πραγματικά ανήκει. </w:t>
      </w:r>
    </w:p>
    <w:p w14:paraId="3576E1F8" w14:textId="77777777" w:rsidR="009D30F2" w:rsidRDefault="008D3D2C">
      <w:pPr>
        <w:spacing w:after="0" w:line="600" w:lineRule="auto"/>
        <w:ind w:firstLine="720"/>
        <w:jc w:val="both"/>
        <w:rPr>
          <w:rFonts w:eastAsia="Times New Roman"/>
          <w:szCs w:val="24"/>
        </w:rPr>
      </w:pPr>
      <w:r>
        <w:rPr>
          <w:rFonts w:eastAsia="Times New Roman"/>
          <w:szCs w:val="24"/>
        </w:rPr>
        <w:t>Συνεπώς, η Νέα Δ</w:t>
      </w:r>
      <w:r>
        <w:rPr>
          <w:rFonts w:eastAsia="Times New Roman"/>
          <w:szCs w:val="24"/>
        </w:rPr>
        <w:t>ημοκρατία δεν θα μπορούσε να είναι αντίθετη γιατί θεωρούμε αυτονόητο, ότι ένας σύλλογος του εκτοπίσματος και της ιστορίας της ΑΕΚ πρέπει να έχει τη δική του στέγη και μάλιστα, εκεί που είναι η φυσική του έδρα, εκεί που οι πρώτοι πρόσφυγες έκτισαν το παλαιό</w:t>
      </w:r>
      <w:r>
        <w:rPr>
          <w:rFonts w:eastAsia="Times New Roman"/>
          <w:szCs w:val="24"/>
        </w:rPr>
        <w:t xml:space="preserve"> γήπεδο της ΑΕΚ, στη Νέα Φιλαδέλφεια. Και είμαστε θετικοί, γιατί πιστεύουμε ακράδαντα και στην αναπτυξιακή διάσταση του εγχειρήματος. Γιατί η κατασκευή του γηπέδου θα δώσει πνοή στην οικονομική ζωή της περιοχής, θα τονώσει την επιχειρηματική δραστηριότητα </w:t>
      </w:r>
      <w:r>
        <w:rPr>
          <w:rFonts w:eastAsia="Times New Roman"/>
          <w:szCs w:val="24"/>
        </w:rPr>
        <w:t xml:space="preserve">και θα δημιουργήσει θέσεις εργασίας. Το ίδιο φυσικά, </w:t>
      </w:r>
      <w:r>
        <w:rPr>
          <w:rFonts w:eastAsia="Times New Roman"/>
          <w:szCs w:val="24"/>
        </w:rPr>
        <w:lastRenderedPageBreak/>
        <w:t>ισχύει για όλους τους μεγάλους συλλόγους της χώρας. Θα αναφέρω τον Παναθηναϊκό, για τον οποίο υπάρχει έντονη συζήτηση τελευταία, ο οποίος δικαιούται να έχει το δικό του σύγχρονο γήπεδο, αντάξιο της ιστορ</w:t>
      </w:r>
      <w:r>
        <w:rPr>
          <w:rFonts w:eastAsia="Times New Roman"/>
          <w:szCs w:val="24"/>
        </w:rPr>
        <w:t>ίας του, που θα καλύπτει τις ανάγκες του και θα φιλοξενεί όλα τα τμήματά του. Αρκεί όλα αυτά να στηρίζονται σε ένα σχέδιο ρεαλιστικό και να υπάρχει σεβασμός στους χιλιάδες φιλάθλους του και να μην αποτελούν φθηνά σόου, με στόχο πρόσκαιρα πολιτικά οφέλη.</w:t>
      </w:r>
    </w:p>
    <w:p w14:paraId="3576E1F9" w14:textId="77777777" w:rsidR="009D30F2" w:rsidRDefault="008D3D2C">
      <w:pPr>
        <w:spacing w:after="0" w:line="600" w:lineRule="auto"/>
        <w:ind w:firstLine="720"/>
        <w:jc w:val="both"/>
        <w:rPr>
          <w:rFonts w:eastAsia="Times New Roman"/>
          <w:szCs w:val="24"/>
        </w:rPr>
      </w:pPr>
      <w:r>
        <w:rPr>
          <w:rFonts w:eastAsia="Times New Roman"/>
          <w:szCs w:val="24"/>
        </w:rPr>
        <w:t>Κυ</w:t>
      </w:r>
      <w:r>
        <w:rPr>
          <w:rFonts w:eastAsia="Times New Roman"/>
          <w:szCs w:val="24"/>
        </w:rPr>
        <w:t>ρίες και κύριοι συνάδελφοι του ΣΥΡΙΖΑ, η κατάθεση αυτής της τροπολογίας θα μπορούσε να είναι μια ένδειξη πολιτικής ωριμότητας από την πλευρά σας και να σηματοδοτεί την αλλαγή της εχθρικής και ιδεοληπτικής τάσης σας, απέναντι σε κάθε επενδυτική πρωτοβουλία.</w:t>
      </w:r>
      <w:r>
        <w:rPr>
          <w:rFonts w:eastAsia="Times New Roman"/>
          <w:szCs w:val="24"/>
        </w:rPr>
        <w:t xml:space="preserve"> Γιατί κανείς δεν ξεχνά ότι δεν πάνε πολλά χρόνια που το κόμμα σας υιοθετούσε απόψεις σαν κι αυτές του πρώην συντρόφου σας, για τον οποίο δεν έγινε κανένας λόγος από την </w:t>
      </w:r>
      <w:proofErr w:type="spellStart"/>
      <w:r>
        <w:rPr>
          <w:rFonts w:eastAsia="Times New Roman"/>
          <w:szCs w:val="24"/>
        </w:rPr>
        <w:t>προλαλήσασα</w:t>
      </w:r>
      <w:proofErr w:type="spellEnd"/>
      <w:r>
        <w:rPr>
          <w:rFonts w:eastAsia="Times New Roman"/>
          <w:szCs w:val="24"/>
        </w:rPr>
        <w:t xml:space="preserve"> συνάδελφό μου, του Δημάρχου της Νέας Φιλαδέλφειας. Χέρι-χέρι πηγαίνατε με </w:t>
      </w:r>
      <w:r>
        <w:rPr>
          <w:rFonts w:eastAsia="Times New Roman"/>
          <w:szCs w:val="24"/>
        </w:rPr>
        <w:t xml:space="preserve">τον κ. Βασιλόπουλο μέχρι να φύγει από το κόμμα σας και να σας καταγγείλει ως </w:t>
      </w:r>
      <w:proofErr w:type="spellStart"/>
      <w:r>
        <w:rPr>
          <w:rFonts w:eastAsia="Times New Roman"/>
          <w:szCs w:val="24"/>
        </w:rPr>
        <w:t>μνημονιακούς</w:t>
      </w:r>
      <w:proofErr w:type="spellEnd"/>
      <w:r>
        <w:rPr>
          <w:rFonts w:eastAsia="Times New Roman"/>
          <w:szCs w:val="24"/>
        </w:rPr>
        <w:t>. Και ακόμη και σήμερα, οι κομματικές σας οργανώσεις δηλώνουν τη συμπαράστασή τους στο πρόσωπό του. Κανείς δεν ξεχνά επίσης, ότι πρωτοστατούσατε στο μπλοκάρισμα του γη</w:t>
      </w:r>
      <w:r>
        <w:rPr>
          <w:rFonts w:eastAsia="Times New Roman"/>
          <w:szCs w:val="24"/>
        </w:rPr>
        <w:t>πέδου στο Βοτανικό με τους περίφημους κορμοράνους, ότι εκφράζατε τη μιζέρια της υπονόμευσης κάθε δημιουργικής προσπάθειας.</w:t>
      </w:r>
    </w:p>
    <w:p w14:paraId="3576E1FA" w14:textId="77777777" w:rsidR="009D30F2" w:rsidRDefault="008D3D2C">
      <w:pPr>
        <w:spacing w:after="0" w:line="600" w:lineRule="auto"/>
        <w:ind w:firstLine="720"/>
        <w:jc w:val="both"/>
        <w:rPr>
          <w:rFonts w:eastAsia="Times New Roman"/>
          <w:szCs w:val="24"/>
        </w:rPr>
      </w:pPr>
      <w:r>
        <w:rPr>
          <w:rFonts w:eastAsia="Times New Roman"/>
          <w:szCs w:val="24"/>
        </w:rPr>
        <w:lastRenderedPageBreak/>
        <w:t xml:space="preserve">Θα μπορούσε, λοιπόν, να πιστέψει </w:t>
      </w:r>
      <w:r>
        <w:rPr>
          <w:rFonts w:eastAsia="Times New Roman"/>
          <w:szCs w:val="24"/>
        </w:rPr>
        <w:t>κάποιος</w:t>
      </w:r>
      <w:r>
        <w:rPr>
          <w:rFonts w:eastAsia="Times New Roman"/>
          <w:szCs w:val="24"/>
        </w:rPr>
        <w:t xml:space="preserve"> ότι έχετε αλλάξει ριζικά και στηρίζετε τέτοιες πρωτοβουλίες. Επειδή, όμως, η αξιοπιστία σας </w:t>
      </w:r>
      <w:r>
        <w:rPr>
          <w:rFonts w:eastAsia="Times New Roman"/>
          <w:szCs w:val="24"/>
        </w:rPr>
        <w:t>βρίσκεται στο ναδίρ, φοβούμαστε ότι πρόκειται για ακόμη ένα δείγμα πολιτικού καιροσκοπισμού και ότι προσπαθείτε να παρουσιάσετε ως δικό σας κατόρθωμα τη δρομολόγηση της κατασκευής του γηπέδου, αλλά και να υπόσχεστε γενναιόδωρα γήπεδα σε όλους. Τώρα που είσ</w:t>
      </w:r>
      <w:r>
        <w:rPr>
          <w:rFonts w:eastAsia="Times New Roman"/>
          <w:szCs w:val="24"/>
        </w:rPr>
        <w:t xml:space="preserve">τε </w:t>
      </w:r>
      <w:proofErr w:type="spellStart"/>
      <w:r>
        <w:rPr>
          <w:rFonts w:eastAsia="Times New Roman"/>
          <w:szCs w:val="24"/>
        </w:rPr>
        <w:t>στριμωγμένοι</w:t>
      </w:r>
      <w:proofErr w:type="spellEnd"/>
      <w:r>
        <w:rPr>
          <w:rFonts w:eastAsia="Times New Roman"/>
          <w:szCs w:val="24"/>
        </w:rPr>
        <w:t xml:space="preserve"> στα σχοινιά, με την οικονομία γονατισμένη και τα νέα μέτρα επί θύραις που καλείστε να ψηφίσετε </w:t>
      </w:r>
      <w:proofErr w:type="spellStart"/>
      <w:r>
        <w:rPr>
          <w:rFonts w:eastAsia="Times New Roman"/>
          <w:szCs w:val="24"/>
        </w:rPr>
        <w:t>οσονούπω</w:t>
      </w:r>
      <w:proofErr w:type="spellEnd"/>
      <w:r>
        <w:rPr>
          <w:rFonts w:eastAsia="Times New Roman"/>
          <w:szCs w:val="24"/>
        </w:rPr>
        <w:t>. Με την κοινωνία να σας επιδοκιμάζει καθημερινά και τις παλινωδίες σας και τις καταστροφικές σας επιλογές. Πιστεύετε ότι με αυτόν τον τρ</w:t>
      </w:r>
      <w:r>
        <w:rPr>
          <w:rFonts w:eastAsia="Times New Roman"/>
          <w:szCs w:val="24"/>
        </w:rPr>
        <w:t xml:space="preserve">όπο θα ανακόψετε το κύμα δυσμένειας εναντίον σας. Θα μου πείτε έχετε υποσχεθεί στο παρελθόν τα πάντα στους πάντες. Μην τρέφετε όμως, αυταπάτες αυτήν τη φορά. </w:t>
      </w:r>
    </w:p>
    <w:p w14:paraId="3576E1FB" w14:textId="77777777" w:rsidR="009D30F2" w:rsidRDefault="008D3D2C">
      <w:pPr>
        <w:spacing w:after="0" w:line="600" w:lineRule="auto"/>
        <w:ind w:firstLine="720"/>
        <w:jc w:val="both"/>
        <w:rPr>
          <w:rFonts w:eastAsia="Times New Roman"/>
          <w:szCs w:val="24"/>
        </w:rPr>
      </w:pPr>
      <w:r>
        <w:rPr>
          <w:rFonts w:eastAsia="Times New Roman"/>
          <w:szCs w:val="24"/>
        </w:rPr>
        <w:t>Οι φίλαθλοι ούτε μνήμη χρυσόψαρου έχουν ούτε αφελείς είναι. Η βούληση για το γήπεδο της ΑΕΚ υπάρχ</w:t>
      </w:r>
      <w:r>
        <w:rPr>
          <w:rFonts w:eastAsia="Times New Roman"/>
          <w:szCs w:val="24"/>
        </w:rPr>
        <w:t xml:space="preserve">ει εδώ και τριάμισι χρόνια, γιατί τότε προέκυψε ένα σοβαρό και ολοκληρωμένο επενδυτικό σχέδιο. Και εσείς που κυβερνάτε εδώ και περισσότερο από δύο χρόνια, πώς το προωθήσατε; Η αίτηση ακυρώσεως του </w:t>
      </w:r>
      <w:r>
        <w:rPr>
          <w:rFonts w:eastAsia="Times New Roman"/>
          <w:szCs w:val="24"/>
        </w:rPr>
        <w:t xml:space="preserve">Δήμου </w:t>
      </w:r>
      <w:r>
        <w:rPr>
          <w:rFonts w:eastAsia="Times New Roman"/>
          <w:szCs w:val="24"/>
        </w:rPr>
        <w:t xml:space="preserve">Νέας Φιλαδέλφειας έχει απορριφθεί από το </w:t>
      </w:r>
      <w:proofErr w:type="spellStart"/>
      <w:r>
        <w:rPr>
          <w:rFonts w:eastAsia="Times New Roman"/>
          <w:szCs w:val="24"/>
        </w:rPr>
        <w:t>ΣτΕ</w:t>
      </w:r>
      <w:proofErr w:type="spellEnd"/>
      <w:r>
        <w:rPr>
          <w:rFonts w:eastAsia="Times New Roman"/>
          <w:szCs w:val="24"/>
        </w:rPr>
        <w:t xml:space="preserve"> τον Μάρτ</w:t>
      </w:r>
      <w:r>
        <w:rPr>
          <w:rFonts w:eastAsia="Times New Roman"/>
          <w:szCs w:val="24"/>
        </w:rPr>
        <w:t>ιο του 2015 και έχει δημοσιευτεί από τον Ιούνιο του 2015. Πόσους μήνες, αλήθεια, ο φάκελος της ΑΕΚ παρέμενε βαθιά στα υπουργικά σας συρτάρια;</w:t>
      </w:r>
    </w:p>
    <w:p w14:paraId="3576E1FC" w14:textId="77777777" w:rsidR="009D30F2" w:rsidRDefault="008D3D2C">
      <w:pPr>
        <w:spacing w:after="0" w:line="600" w:lineRule="auto"/>
        <w:ind w:firstLine="720"/>
        <w:jc w:val="both"/>
        <w:rPr>
          <w:rFonts w:eastAsia="Times New Roman"/>
          <w:szCs w:val="24"/>
        </w:rPr>
      </w:pPr>
      <w:r>
        <w:rPr>
          <w:rFonts w:eastAsia="Times New Roman"/>
          <w:szCs w:val="24"/>
        </w:rPr>
        <w:lastRenderedPageBreak/>
        <w:t>Η Νέα Δημοκρατία, λοιπόν, ψηφίζει την τροπολογία για να αποκτήσει η ΑΕΚ το γήπεδο που στερήθηκε και μαζί με αυτό σ</w:t>
      </w:r>
      <w:r>
        <w:rPr>
          <w:rFonts w:eastAsia="Times New Roman"/>
          <w:szCs w:val="24"/>
        </w:rPr>
        <w:t xml:space="preserve">τερήθηκε σημαντικά έσοδα και το κάνει με απόλυτο σεβασμό στον κόσμο του Σωματείου, όπως σέβεται και τις υπόλοιπες ομάδες. </w:t>
      </w:r>
    </w:p>
    <w:p w14:paraId="3576E1FD" w14:textId="77777777" w:rsidR="009D30F2" w:rsidRDefault="008D3D2C">
      <w:pPr>
        <w:spacing w:after="0" w:line="600" w:lineRule="auto"/>
        <w:ind w:firstLine="720"/>
        <w:jc w:val="both"/>
        <w:rPr>
          <w:rFonts w:eastAsia="Times New Roman"/>
          <w:szCs w:val="24"/>
        </w:rPr>
      </w:pPr>
      <w:r>
        <w:rPr>
          <w:rFonts w:eastAsia="Times New Roman"/>
          <w:szCs w:val="24"/>
        </w:rPr>
        <w:t>Κλείνοντας -και σας ευχαριστώ, κυρία Πρόεδρε-, σε ό,τι αφορά την Κυβέρνηση, όλο αυτό το γαϊτανάκι εξαγγελιών και οι πανηγυρικοί τόνοι</w:t>
      </w:r>
      <w:r>
        <w:rPr>
          <w:rFonts w:eastAsia="Times New Roman"/>
          <w:szCs w:val="24"/>
        </w:rPr>
        <w:t xml:space="preserve"> δεν μπορούν δυστυχώς, να αλλάξουν την απογοητευτική της εικόνα ούτε ισοσκελίζουν τη ζημιά που έχει προκαλέσει στην ελληνική κοινωνία ούτε διαγράφουν τα πεπραγμένα της, για τα οποία θα κριθεί </w:t>
      </w:r>
      <w:proofErr w:type="spellStart"/>
      <w:r>
        <w:rPr>
          <w:rFonts w:eastAsia="Times New Roman"/>
          <w:szCs w:val="24"/>
        </w:rPr>
        <w:t>οσονούπω</w:t>
      </w:r>
      <w:proofErr w:type="spellEnd"/>
      <w:r>
        <w:rPr>
          <w:rFonts w:eastAsia="Times New Roman"/>
          <w:szCs w:val="24"/>
        </w:rPr>
        <w:t xml:space="preserve"> από τους Έλληνες πολίτες.</w:t>
      </w:r>
    </w:p>
    <w:p w14:paraId="3576E1FE" w14:textId="77777777" w:rsidR="009D30F2" w:rsidRDefault="008D3D2C">
      <w:pPr>
        <w:spacing w:after="0" w:line="600" w:lineRule="auto"/>
        <w:ind w:firstLine="720"/>
        <w:jc w:val="both"/>
        <w:rPr>
          <w:rFonts w:eastAsia="Times New Roman"/>
          <w:szCs w:val="24"/>
        </w:rPr>
      </w:pPr>
      <w:r>
        <w:rPr>
          <w:rFonts w:eastAsia="Times New Roman"/>
          <w:szCs w:val="24"/>
        </w:rPr>
        <w:t>Ευχαριστώ πολύ.</w:t>
      </w:r>
    </w:p>
    <w:p w14:paraId="3576E1FF" w14:textId="77777777" w:rsidR="009D30F2" w:rsidRDefault="008D3D2C">
      <w:pPr>
        <w:spacing w:after="0"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από την πτέρυγα της Νέας Δημοκρατίας)</w:t>
      </w:r>
    </w:p>
    <w:p w14:paraId="3576E200" w14:textId="77777777" w:rsidR="009D30F2" w:rsidRDefault="008D3D2C">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Ευχαριστώ.</w:t>
      </w:r>
    </w:p>
    <w:p w14:paraId="3576E201" w14:textId="77777777" w:rsidR="009D30F2" w:rsidRDefault="008D3D2C">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Στύλιος</w:t>
      </w:r>
      <w:proofErr w:type="spellEnd"/>
      <w:r>
        <w:rPr>
          <w:rFonts w:eastAsia="Times New Roman"/>
          <w:szCs w:val="24"/>
        </w:rPr>
        <w:t xml:space="preserve"> από τη Νέα Δημοκρατία.</w:t>
      </w:r>
    </w:p>
    <w:p w14:paraId="3576E202" w14:textId="77777777" w:rsidR="009D30F2" w:rsidRDefault="008D3D2C">
      <w:pPr>
        <w:spacing w:after="0"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Ευχαριστώ, κυρία Πρόεδρε.</w:t>
      </w:r>
    </w:p>
    <w:p w14:paraId="3576E203" w14:textId="77777777" w:rsidR="009D30F2" w:rsidRDefault="008D3D2C">
      <w:pPr>
        <w:spacing w:after="0" w:line="600" w:lineRule="auto"/>
        <w:ind w:firstLine="720"/>
        <w:jc w:val="both"/>
        <w:rPr>
          <w:rFonts w:eastAsia="Times New Roman"/>
          <w:szCs w:val="24"/>
        </w:rPr>
      </w:pPr>
      <w:r>
        <w:rPr>
          <w:rFonts w:eastAsia="Times New Roman"/>
          <w:szCs w:val="24"/>
        </w:rPr>
        <w:t>Κυρίες και κύριοι συνάδελφοι, συζητούμε σήμερα το σχέδιο νόμου του</w:t>
      </w:r>
      <w:r>
        <w:rPr>
          <w:rFonts w:eastAsia="Times New Roman"/>
          <w:szCs w:val="24"/>
        </w:rPr>
        <w:t xml:space="preserve"> Υπουργείου Περιβάλλοντος για τη δασική νομοθεσία. Επιτρέψτε μου να πω ότι είναι ένα ζήτημα, που κατά μία έννοια διατρέχει γραμμικά όλη τη σύγχρονη ελληνική ιστορία. </w:t>
      </w:r>
    </w:p>
    <w:p w14:paraId="3576E204" w14:textId="77777777" w:rsidR="009D30F2" w:rsidRDefault="008D3D2C">
      <w:pPr>
        <w:spacing w:after="0" w:line="600" w:lineRule="auto"/>
        <w:ind w:firstLine="720"/>
        <w:jc w:val="both"/>
        <w:rPr>
          <w:rFonts w:eastAsia="Times New Roman"/>
          <w:szCs w:val="24"/>
        </w:rPr>
      </w:pPr>
      <w:r>
        <w:rPr>
          <w:rFonts w:eastAsia="Times New Roman"/>
          <w:szCs w:val="24"/>
        </w:rPr>
        <w:lastRenderedPageBreak/>
        <w:t>Το πλαίσιο της δασικής νομοθεσίας και τα προβλήματά της, αν θέλετε, είναι αποτέλεσμα κοιν</w:t>
      </w:r>
      <w:r>
        <w:rPr>
          <w:rFonts w:eastAsia="Times New Roman"/>
          <w:szCs w:val="24"/>
        </w:rPr>
        <w:t>ωνικών μετασχηματισμών, πολιτικών αλλαγών, συγκρούσεων σε πολλές περιπτώσεις πολιτικών, τοπικών και κοινωνικών. Είχαμε συνανθρώπους μας που διέθεταν τίτλους ιδιοκτησίας αγροτικών γαιών και έγιναν δάση, δασών που αποχαρακτηρίστηκαν και εκχερσώθηκαν. Τίτλους</w:t>
      </w:r>
      <w:r>
        <w:rPr>
          <w:rFonts w:eastAsia="Times New Roman"/>
          <w:szCs w:val="24"/>
        </w:rPr>
        <w:t xml:space="preserve"> ιδιοκτησίας, στηριγμένους σε προφορικές συμφωνίες, σε μαρτυρίες. Μεταπολεμικά και κυρίως, μετά το 1974 έχουμε την αστικοποίηση της χώρας, την έντονη αστυφιλία, την ερήμωση της υπαίθρου. Τώρα, στην κρίση, έχουμε την επιστροφή κυρίως σε επαρχιακές πόλεις το</w:t>
      </w:r>
      <w:r>
        <w:rPr>
          <w:rFonts w:eastAsia="Times New Roman"/>
          <w:szCs w:val="24"/>
        </w:rPr>
        <w:t xml:space="preserve">υ πληθυσμού, όπου οι αγροτικές δραστηριότητες αρχίζουν να είναι σε έξαρση. </w:t>
      </w:r>
    </w:p>
    <w:p w14:paraId="3576E205" w14:textId="77777777" w:rsidR="009D30F2" w:rsidRDefault="008D3D2C">
      <w:pPr>
        <w:spacing w:after="0" w:line="600" w:lineRule="auto"/>
        <w:ind w:firstLine="720"/>
        <w:jc w:val="both"/>
        <w:rPr>
          <w:rFonts w:eastAsia="Times New Roman"/>
          <w:szCs w:val="24"/>
        </w:rPr>
      </w:pPr>
      <w:r>
        <w:rPr>
          <w:rFonts w:eastAsia="Times New Roman"/>
          <w:szCs w:val="24"/>
        </w:rPr>
        <w:t>Ένα σύνθετο τοπίο, συνεπώς, έχει δημιουργηθεί και η Κυβέρνηση με το παρόν σχέδιο νόμου αντί να απλοποιήσει τις διαδικασίες, να ξεδιαλύνει το τοπίο, να βοηθήσει τους ενδιαφερομένους</w:t>
      </w:r>
      <w:r>
        <w:rPr>
          <w:rFonts w:eastAsia="Times New Roman"/>
          <w:szCs w:val="24"/>
        </w:rPr>
        <w:t>, περιπλέκει ακόμα περισσότερο την κατάσταση. Αντί, λοιπόν, να προχωρήσουμε με σταθερά οργανωμένα βήματα σε σύγχρονους δασικούς χάρτες, έχουμε τα μπρος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πίσω της σημερινής Κυβέρνησης. Και τι είχαμε; Έναν νόμο που ψηφίστηκε πέρυσι το 2016, όπου στην ουσία </w:t>
      </w:r>
      <w:r>
        <w:rPr>
          <w:rFonts w:eastAsia="Times New Roman"/>
          <w:szCs w:val="24"/>
        </w:rPr>
        <w:t xml:space="preserve">εσείς οι ίδιοι ήλθατε και τον </w:t>
      </w:r>
      <w:proofErr w:type="spellStart"/>
      <w:r>
        <w:rPr>
          <w:rFonts w:eastAsia="Times New Roman"/>
          <w:szCs w:val="24"/>
        </w:rPr>
        <w:t>ξεψηφίζετε</w:t>
      </w:r>
      <w:proofErr w:type="spellEnd"/>
      <w:r>
        <w:rPr>
          <w:rFonts w:eastAsia="Times New Roman"/>
          <w:szCs w:val="24"/>
        </w:rPr>
        <w:t xml:space="preserve">, είχαμε προσπάθεια ανάρτησης των δασικών χαρτών, παράταση στην ανάρτηση, τροπολογία, ξανά τροπολογία, ξανά παράταση, πράγμα που αποδεικνύει και επιβεβαιώνει ότι όλο αυτό έχει γίνει πρόχειρα και όχι συγκροτημένα και </w:t>
      </w:r>
      <w:r>
        <w:rPr>
          <w:rFonts w:eastAsia="Times New Roman"/>
          <w:szCs w:val="24"/>
        </w:rPr>
        <w:t>με βάση ένα σχέδιο.</w:t>
      </w:r>
    </w:p>
    <w:p w14:paraId="3576E206" w14:textId="77777777" w:rsidR="009D30F2" w:rsidRDefault="008D3D2C">
      <w:pPr>
        <w:spacing w:after="0" w:line="600" w:lineRule="auto"/>
        <w:ind w:firstLine="720"/>
        <w:jc w:val="both"/>
        <w:rPr>
          <w:rFonts w:eastAsia="Times New Roman"/>
          <w:szCs w:val="24"/>
        </w:rPr>
      </w:pPr>
      <w:r>
        <w:rPr>
          <w:rFonts w:eastAsia="Times New Roman"/>
          <w:szCs w:val="24"/>
        </w:rPr>
        <w:lastRenderedPageBreak/>
        <w:t xml:space="preserve">Επίσης, τι άλλο είχαμε; Κάναμε κριτική στην επιτροπή, στη συζήτηση στο συγκεκριμένο νομοσχέδιο και είπαμε ότι δεν φαινόταν ξεκάθαρα, αλλά δινόταν λευκή εξουσιοδότηση στον Υπουργό σε σχέση με το τίμημα. Και ήλθε ο Υπουργός στην </w:t>
      </w:r>
      <w:r>
        <w:rPr>
          <w:rFonts w:eastAsia="Times New Roman"/>
          <w:szCs w:val="24"/>
        </w:rPr>
        <w:t>επιτροπή</w:t>
      </w:r>
      <w:r>
        <w:rPr>
          <w:rFonts w:eastAsia="Times New Roman"/>
          <w:szCs w:val="24"/>
        </w:rPr>
        <w:t>,</w:t>
      </w:r>
      <w:r>
        <w:rPr>
          <w:rFonts w:eastAsia="Times New Roman"/>
          <w:szCs w:val="24"/>
        </w:rPr>
        <w:t xml:space="preserve"> μετά από τις δικές μας πιέσεις και είπε ότι θα είναι αυτό το τίμημα εξαγοράς και το περιβαλλοντικό αποτύπωμα. Αν δεν ήταν οι δικές μας πιέσεις, δεν θα είχαμε αυτήν την κατάληξη. Για ποιον λόγο από την αρχή δεν είχε διευκρινιστεί και δεν ήταν ξεκάθαρο;</w:t>
      </w:r>
    </w:p>
    <w:p w14:paraId="3576E207" w14:textId="77777777" w:rsidR="009D30F2" w:rsidRDefault="008D3D2C">
      <w:pPr>
        <w:spacing w:after="0" w:line="600" w:lineRule="auto"/>
        <w:ind w:firstLine="720"/>
        <w:jc w:val="both"/>
        <w:rPr>
          <w:rFonts w:eastAsia="Times New Roman"/>
          <w:szCs w:val="24"/>
        </w:rPr>
      </w:pPr>
      <w:r>
        <w:rPr>
          <w:rFonts w:eastAsia="Times New Roman"/>
          <w:szCs w:val="24"/>
        </w:rPr>
        <w:t>Κυρ</w:t>
      </w:r>
      <w:r>
        <w:rPr>
          <w:rFonts w:eastAsia="Times New Roman"/>
          <w:szCs w:val="24"/>
        </w:rPr>
        <w:t xml:space="preserve">ίες και κύριοι συνάδελφοι, θέλω να σας θυμίσω ότι ο ν.4280/2014 της προηγούμενης </w:t>
      </w:r>
      <w:r>
        <w:rPr>
          <w:rFonts w:eastAsia="Times New Roman"/>
          <w:szCs w:val="24"/>
        </w:rPr>
        <w:t>κυβέρνησης</w:t>
      </w:r>
      <w:r>
        <w:rPr>
          <w:rFonts w:eastAsia="Times New Roman"/>
          <w:szCs w:val="24"/>
        </w:rPr>
        <w:t xml:space="preserve">, είχε καταγγελθεί τότε από την </w:t>
      </w:r>
      <w:r>
        <w:rPr>
          <w:rFonts w:eastAsia="Times New Roman"/>
          <w:szCs w:val="24"/>
        </w:rPr>
        <w:t xml:space="preserve">αξιωματική αντιπολίτευση </w:t>
      </w:r>
      <w:r>
        <w:rPr>
          <w:rFonts w:eastAsia="Times New Roman"/>
          <w:szCs w:val="24"/>
        </w:rPr>
        <w:t>του ΣΥΡΙΖΑ, σημερινή Κυβέρνηση, ως καταστροφικός για τα δάση. Σήμερα κα</w:t>
      </w:r>
      <w:r>
        <w:rPr>
          <w:rFonts w:eastAsia="Times New Roman"/>
          <w:szCs w:val="24"/>
        </w:rPr>
        <w:t>μ</w:t>
      </w:r>
      <w:r>
        <w:rPr>
          <w:rFonts w:eastAsia="Times New Roman"/>
          <w:szCs w:val="24"/>
        </w:rPr>
        <w:t>μία διάταξη από τον συγκεκριμένο νόμ</w:t>
      </w:r>
      <w:r>
        <w:rPr>
          <w:rFonts w:eastAsia="Times New Roman"/>
          <w:szCs w:val="24"/>
        </w:rPr>
        <w:t>ο δεν αναιρείται. Ίσα-ίσα τις κάνατε αποδεκτές στη λογική και τη φιλοσοφία του δικού σας σημερινού νομοσχεδίου.</w:t>
      </w:r>
    </w:p>
    <w:p w14:paraId="3576E208" w14:textId="77777777" w:rsidR="009D30F2" w:rsidRDefault="008D3D2C">
      <w:pPr>
        <w:spacing w:after="0" w:line="600" w:lineRule="auto"/>
        <w:ind w:firstLine="720"/>
        <w:jc w:val="both"/>
        <w:rPr>
          <w:rFonts w:eastAsia="Times New Roman"/>
          <w:szCs w:val="24"/>
        </w:rPr>
      </w:pPr>
      <w:r>
        <w:rPr>
          <w:rFonts w:eastAsia="Times New Roman"/>
          <w:szCs w:val="24"/>
        </w:rPr>
        <w:t>Τι επιτυγχάνετε άραγε, με το παρόν σχέδιο νόμου; Πάνω από ένα εκατομμύριο στρέμματα αγροτικής καλλιεργούμενης γης συμπεριλαμβάνονται στους αναρτ</w:t>
      </w:r>
      <w:r>
        <w:rPr>
          <w:rFonts w:eastAsia="Times New Roman"/>
          <w:szCs w:val="24"/>
        </w:rPr>
        <w:t xml:space="preserve">ημένους δασικούς χάρτες έως δασικές εκτάσεις, ενώ είναι καλλιεργούμενες γεωργικές εκτάσεις, αποτέλεσμα του προηγούμενου δικού σας νόμου. Πολίτες, συνεπώς, που έχουν τίτλους ιδιοκτησίας στα χέρια τους, που είτε αγόρασαν τα κτήματα είτε τα κληρονόμησαν μετά </w:t>
      </w:r>
      <w:r>
        <w:rPr>
          <w:rFonts w:eastAsia="Times New Roman"/>
          <w:szCs w:val="24"/>
        </w:rPr>
        <w:t xml:space="preserve">από δύο ή τρεις γενιές, υπάρχει ο κίνδυνος να πληρώσουν έως και 250 εκατομμύρια ευρώ συνολικά </w:t>
      </w:r>
      <w:r>
        <w:rPr>
          <w:rFonts w:eastAsia="Times New Roman"/>
          <w:szCs w:val="24"/>
        </w:rPr>
        <w:lastRenderedPageBreak/>
        <w:t>ως τίμημα εξαγοράς και αλλαγής χρήσης. Για γεωργικά κτήματα, τα οποία έχουν αλλάξει χρήση και από δασικές εκτάσεις έχουν γίνει καλλιεργούμενες εκτάσεις πριν το 19</w:t>
      </w:r>
      <w:r>
        <w:rPr>
          <w:rFonts w:eastAsia="Times New Roman"/>
          <w:szCs w:val="24"/>
        </w:rPr>
        <w:t xml:space="preserve">75, με καταληκτική ημερομηνία το 1975, λόγω της αλλαγής του Συντάγματος, θα κληθούν να πληρώσουν κάποιο χρηματικό αντάλλαγμα για την αλλαγή χρήσης. </w:t>
      </w:r>
    </w:p>
    <w:p w14:paraId="3576E209" w14:textId="77777777" w:rsidR="009D30F2" w:rsidRDefault="008D3D2C">
      <w:pPr>
        <w:spacing w:after="0" w:line="600" w:lineRule="auto"/>
        <w:ind w:firstLine="720"/>
        <w:jc w:val="both"/>
        <w:rPr>
          <w:rFonts w:eastAsia="Times New Roman"/>
          <w:szCs w:val="24"/>
        </w:rPr>
      </w:pPr>
      <w:r>
        <w:rPr>
          <w:rFonts w:eastAsia="Times New Roman"/>
          <w:szCs w:val="24"/>
        </w:rPr>
        <w:t xml:space="preserve">Συνεπώς τη στιγμή που θα έπρεπε να στηρίζουμε τον πρωτογενή τομέα, να δίνουμε κίνητρα και να καταργούμε τα </w:t>
      </w:r>
      <w:r>
        <w:rPr>
          <w:rFonts w:eastAsia="Times New Roman"/>
          <w:szCs w:val="24"/>
        </w:rPr>
        <w:t xml:space="preserve">αντικίνητρα, με το σημερινό νομοσχέδιο έχουμε ακόμα μια παραπάνω επιβάρυνση των αγροτών και των ανθρώπων της γης. Καλείστε τώρα τις όποιες ενστάσεις και τις διαφωνίες να τις λύσουν τα </w:t>
      </w:r>
      <w:proofErr w:type="spellStart"/>
      <w:r>
        <w:rPr>
          <w:rFonts w:eastAsia="Times New Roman"/>
          <w:szCs w:val="24"/>
        </w:rPr>
        <w:t>υποστελεχωμένα</w:t>
      </w:r>
      <w:proofErr w:type="spellEnd"/>
      <w:r>
        <w:rPr>
          <w:rFonts w:eastAsia="Times New Roman"/>
          <w:szCs w:val="24"/>
        </w:rPr>
        <w:t xml:space="preserve"> δασαρχεία, όπου σε πολλές περιπτώσεις δεν θα υπάρχει ούτε</w:t>
      </w:r>
      <w:r>
        <w:rPr>
          <w:rFonts w:eastAsia="Times New Roman"/>
          <w:szCs w:val="24"/>
        </w:rPr>
        <w:t xml:space="preserve"> η γνώση, αλλά ούτε το κατάλληλο ανθρώπινο δυναμικό, η επαρκής ποσότητα για να διεκπεραιώσει το σύνολο του όγκου που θα δημιουργηθεί.</w:t>
      </w:r>
    </w:p>
    <w:p w14:paraId="3576E20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Προσθέτετε τεράστια γραφειοκρατία και πλήθος δικαιολογητικών τα οποία απαιτείτε να προσκομίσουν οι κτηνοτρόφοι, ενώ θα μπο</w:t>
      </w:r>
      <w:r>
        <w:rPr>
          <w:rFonts w:eastAsia="Times New Roman" w:cs="Times New Roman"/>
          <w:szCs w:val="24"/>
        </w:rPr>
        <w:t>ρούσαν να είναι πιο εύκολα τα πράγματα για τον Έλληνα πολίτη, προκειμένου με πιο απλές διαδικασίες, χρησιμοποιώντας τα ΚΕΠ ή άλλες ηλεκτρονικές διαδικασίες, να διευκολύνουμε τον παραγωγό του σήμερα. Αναγκάζετε μία μερίδα συμπολιτών μας να πληρώσουν ένα μεγ</w:t>
      </w:r>
      <w:r>
        <w:rPr>
          <w:rFonts w:eastAsia="Times New Roman" w:cs="Times New Roman"/>
          <w:szCs w:val="24"/>
        </w:rPr>
        <w:t xml:space="preserve">άλο χαράτσι, είτε για να κάνουν τις ενστάσεις </w:t>
      </w:r>
      <w:r>
        <w:rPr>
          <w:rFonts w:eastAsia="Times New Roman" w:cs="Times New Roman"/>
          <w:szCs w:val="24"/>
        </w:rPr>
        <w:lastRenderedPageBreak/>
        <w:t>τους, είτε για να εκφράσουν τις αντιρρήσεις τους, είτε καταβάλλοντας το τίμημα στο κράτος.</w:t>
      </w:r>
    </w:p>
    <w:p w14:paraId="3576E20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Ένα άλλο χαρακτηριστικό παράδειγμα αποτελούν οι εκτάσεις που απαλλοτριώθηκαν από το ελληνικό κράτος, προκειμένου να διατεθούν για εποικισμό, για καλλιέργεια, για βόσκηση και για διάφορες άλλες κοινωφελείς χρήσεις. Το μεγαλύτερο μέρος των εποικιστικών αρχεί</w:t>
      </w:r>
      <w:r>
        <w:rPr>
          <w:rFonts w:eastAsia="Times New Roman" w:cs="Times New Roman"/>
          <w:szCs w:val="24"/>
        </w:rPr>
        <w:t xml:space="preserve">ων –αν όχι το 100% αυτών- έχουν συνταχθεί σε άλλα προβολικά συστήματα και όχι στο σύστημα ΕΓΣΑ, όπως οι δασικοί χάρτες. </w:t>
      </w:r>
    </w:p>
    <w:p w14:paraId="3576E20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Συνεπώς πολίτες που είναι ιδιοκτήτες εποικιστικών εκτάσεων οι οποίοι θα θελήσουν να υποβάλουν αντίρρηση κατά των δασικών χαρτών, αναγκα</w:t>
      </w:r>
      <w:r>
        <w:rPr>
          <w:rFonts w:eastAsia="Times New Roman" w:cs="Times New Roman"/>
          <w:szCs w:val="24"/>
        </w:rPr>
        <w:t>στικά θα εμπλακούν σε χρονοβόρες και δαπανηρές διαδικασίες τοπογραφικού εντοπισμού αποτύπωσης της ιδιοκτησίας μέσα στο σύστημα ΕΓΣΑ. Αν στους προς κατάρτιση και προς οριστικοποίηση δασικούς χάρτες σημειώνονταν έστω και μόνο τα περιγράμματα των αγροκτημάτων</w:t>
      </w:r>
      <w:r>
        <w:rPr>
          <w:rFonts w:eastAsia="Times New Roman" w:cs="Times New Roman"/>
          <w:szCs w:val="24"/>
        </w:rPr>
        <w:t xml:space="preserve"> που έχει διανείμει το ελληνικό κράτος, θα ελαχιστοποιούνταν η ταλαιπωρία των πολιτών.</w:t>
      </w:r>
    </w:p>
    <w:p w14:paraId="3576E20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Κυρία Πρόεδρε, κυρίες και κύριοι συνάδελφοι, θα ήθελα να αναφερθώ και σε μία τροπολογία που έχει κατατεθεί από συναδέλφους. Άκουσα από τον Υπουργό ότι δεν θα γίνει δεκτή</w:t>
      </w:r>
      <w:r>
        <w:rPr>
          <w:rFonts w:eastAsia="Times New Roman" w:cs="Times New Roman"/>
          <w:szCs w:val="24"/>
        </w:rPr>
        <w:t xml:space="preserve"> και θα έρθει σε επόμενο νομοσχέδιο.</w:t>
      </w:r>
    </w:p>
    <w:p w14:paraId="3576E20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Έτσι δεν είναι, κύριε Υπουργέ;</w:t>
      </w:r>
    </w:p>
    <w:p w14:paraId="3576E20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Ακριβώς.</w:t>
      </w:r>
    </w:p>
    <w:p w14:paraId="3576E21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Αν δείτε τη συγκεκριμένη τροπολογία, φαίνεται καθαρά ότι αυτή δεν έχει γραφτεί από Βουλευτές. Αφορά το 1/3 του αλιευτικού κανονισμού της χώρας. Δεν είναι νομικό το κείμενο. Δεν έχει γίνει διάλογος. </w:t>
      </w:r>
    </w:p>
    <w:p w14:paraId="3576E21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Παρακαλώ, λοιπόν –θετική είναι αυτή η ενέργεια, έστω και</w:t>
      </w:r>
      <w:r>
        <w:rPr>
          <w:rFonts w:eastAsia="Times New Roman" w:cs="Times New Roman"/>
          <w:szCs w:val="24"/>
        </w:rPr>
        <w:t xml:space="preserve"> την τελευταία στιγμή δεν γίνεται αποδεκτή η συγκεκριμένη τροπολογία- να μην έχουμε τέτοιες πρωτοβουλίες και ενέργειες από Βουλευτές, διότι αμφισβητείται το κύρος της Βουλής, δεν λύνουμε τα προβλήματα και το βλέπουμε αποσπασματικά.</w:t>
      </w:r>
    </w:p>
    <w:p w14:paraId="3576E21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Μέσα σ’ αυτό το νομοσχέδ</w:t>
      </w:r>
      <w:r>
        <w:rPr>
          <w:rFonts w:eastAsia="Times New Roman" w:cs="Times New Roman"/>
          <w:szCs w:val="24"/>
        </w:rPr>
        <w:t xml:space="preserve">ιο υπάρχουν και θετικά σημεία. Ένα θετικό σημείο είναι η τροπολογία που αφορά το </w:t>
      </w:r>
      <w:r>
        <w:rPr>
          <w:rFonts w:eastAsia="Times New Roman" w:cs="Times New Roman"/>
          <w:szCs w:val="24"/>
        </w:rPr>
        <w:t xml:space="preserve">γήπεδο </w:t>
      </w:r>
      <w:r>
        <w:rPr>
          <w:rFonts w:eastAsia="Times New Roman" w:cs="Times New Roman"/>
          <w:szCs w:val="24"/>
        </w:rPr>
        <w:t xml:space="preserve">της ΑΕΚ, μία πρωτοβουλία που συστηματικά υπήρξε από την προηγούμενη </w:t>
      </w:r>
      <w:r>
        <w:rPr>
          <w:rFonts w:eastAsia="Times New Roman" w:cs="Times New Roman"/>
          <w:szCs w:val="24"/>
        </w:rPr>
        <w:t xml:space="preserve">κυβέρνηση </w:t>
      </w:r>
      <w:r>
        <w:rPr>
          <w:rFonts w:eastAsia="Times New Roman" w:cs="Times New Roman"/>
          <w:szCs w:val="24"/>
        </w:rPr>
        <w:t>της Νέας Δημοκρατίας, καθώς με μεθοδικότητα και σε συνεργασία με τους εμπλεκόμενους φορείς</w:t>
      </w:r>
      <w:r>
        <w:rPr>
          <w:rFonts w:eastAsia="Times New Roman" w:cs="Times New Roman"/>
          <w:szCs w:val="24"/>
        </w:rPr>
        <w:t xml:space="preserve"> υπήρξε μία επενδυτική πρωτοβουλία. Έρχεστε σήμερα μετά από δύο χρόνια να δώσετε μία λύση. Είμαστε θετικοί προς αυτήν την κατεύθυνση. Είναι μία αναπτυξιακή κίνηση για την ευρύτερη περιοχή. </w:t>
      </w:r>
    </w:p>
    <w:p w14:paraId="3576E21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Θέλω να καταδείξω τη θετική πρωτοβουλία σε σχέση με το «Πάρκο </w:t>
      </w:r>
      <w:proofErr w:type="spellStart"/>
      <w:r>
        <w:rPr>
          <w:rFonts w:eastAsia="Times New Roman" w:cs="Times New Roman"/>
          <w:szCs w:val="24"/>
        </w:rPr>
        <w:t>Πυρσ</w:t>
      </w:r>
      <w:r>
        <w:rPr>
          <w:rFonts w:eastAsia="Times New Roman" w:cs="Times New Roman"/>
          <w:szCs w:val="24"/>
        </w:rPr>
        <w:t>ινέλλα</w:t>
      </w:r>
      <w:proofErr w:type="spellEnd"/>
      <w:r>
        <w:rPr>
          <w:rFonts w:eastAsia="Times New Roman" w:cs="Times New Roman"/>
          <w:szCs w:val="24"/>
        </w:rPr>
        <w:t xml:space="preserve">» που αφορά τον Δήμο Ιωαννιτών. Την υποστηρίζω. </w:t>
      </w:r>
    </w:p>
    <w:p w14:paraId="3576E21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Επίσης, είναι θετικά τα άρθρα που αφορούν, για παράδειγμα, τις υπερωρίες των δασικών υπαλλήλων, οι οποίοι πραγματικά προσφέρουν στη χώρα και στο κοινωνικό σύνολο και τέτοια προβλήματα πρέπει να τα αντι</w:t>
      </w:r>
      <w:r>
        <w:rPr>
          <w:rFonts w:eastAsia="Times New Roman" w:cs="Times New Roman"/>
          <w:szCs w:val="24"/>
        </w:rPr>
        <w:t>μετωπίζουμε.</w:t>
      </w:r>
    </w:p>
    <w:p w14:paraId="3576E21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3576E21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Ευχαριστούμε.</w:t>
      </w:r>
    </w:p>
    <w:p w14:paraId="3576E217" w14:textId="77777777" w:rsidR="009D30F2" w:rsidRDefault="008D3D2C">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w:t>
      </w:r>
      <w:r>
        <w:rPr>
          <w:rFonts w:eastAsia="Times New Roman" w:cs="Times New Roman"/>
        </w:rPr>
        <w:t xml:space="preserve">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δύο φοιτητές και ένας συνοδός του </w:t>
      </w:r>
      <w:r>
        <w:rPr>
          <w:rFonts w:eastAsia="Times New Roman" w:cs="Times New Roman"/>
        </w:rPr>
        <w:t>προγράμματος «</w:t>
      </w:r>
      <w:r>
        <w:rPr>
          <w:rFonts w:eastAsia="Times New Roman" w:cs="Times New Roman"/>
          <w:lang w:val="en-US"/>
        </w:rPr>
        <w:t>ERASMUS</w:t>
      </w:r>
      <w:r>
        <w:rPr>
          <w:rFonts w:eastAsia="Times New Roman" w:cs="Times New Roman"/>
        </w:rPr>
        <w:t>»</w:t>
      </w:r>
      <w:r>
        <w:rPr>
          <w:rFonts w:eastAsia="Times New Roman" w:cs="Times New Roman"/>
        </w:rPr>
        <w:t xml:space="preserve"> από το </w:t>
      </w:r>
      <w:proofErr w:type="spellStart"/>
      <w:r>
        <w:rPr>
          <w:rFonts w:eastAsia="Times New Roman" w:cs="Times New Roman"/>
        </w:rPr>
        <w:t>Πάντειο</w:t>
      </w:r>
      <w:proofErr w:type="spellEnd"/>
      <w:r>
        <w:rPr>
          <w:rFonts w:eastAsia="Times New Roman" w:cs="Times New Roman"/>
        </w:rPr>
        <w:t xml:space="preserve"> Πανεπιστήμιο.</w:t>
      </w:r>
    </w:p>
    <w:p w14:paraId="3576E218" w14:textId="77777777" w:rsidR="009D30F2" w:rsidRDefault="008D3D2C">
      <w:pPr>
        <w:spacing w:after="0" w:line="600" w:lineRule="auto"/>
        <w:ind w:firstLine="720"/>
        <w:jc w:val="both"/>
        <w:rPr>
          <w:rFonts w:eastAsia="Times New Roman" w:cs="Times New Roman"/>
        </w:rPr>
      </w:pPr>
      <w:r>
        <w:rPr>
          <w:rFonts w:eastAsia="Times New Roman" w:cs="Times New Roman"/>
        </w:rPr>
        <w:t xml:space="preserve">Η Βουλή τούς </w:t>
      </w:r>
      <w:r>
        <w:rPr>
          <w:rFonts w:eastAsia="Times New Roman" w:cs="Times New Roman"/>
        </w:rPr>
        <w:t xml:space="preserve">καλωσορίζει. </w:t>
      </w:r>
    </w:p>
    <w:p w14:paraId="3576E219" w14:textId="77777777" w:rsidR="009D30F2" w:rsidRDefault="008D3D2C">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576E21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Τώρα, από τον κατάλογο τον λόγο έχει η </w:t>
      </w:r>
      <w:r>
        <w:rPr>
          <w:rFonts w:eastAsia="Times New Roman" w:cs="Times New Roman"/>
          <w:szCs w:val="24"/>
        </w:rPr>
        <w:t xml:space="preserve">κ. </w:t>
      </w:r>
      <w:r>
        <w:rPr>
          <w:rFonts w:eastAsia="Times New Roman" w:cs="Times New Roman"/>
          <w:szCs w:val="24"/>
        </w:rPr>
        <w:t xml:space="preserve">Παναγιώτα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Αμανατίδη, Βουλευτής του ΣΥΡΙΖΑ.</w:t>
      </w:r>
    </w:p>
    <w:p w14:paraId="3576E21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επτά λεπτά.</w:t>
      </w:r>
    </w:p>
    <w:p w14:paraId="3576E21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Ευχαρι</w:t>
      </w:r>
      <w:r>
        <w:rPr>
          <w:rFonts w:eastAsia="Times New Roman" w:cs="Times New Roman"/>
          <w:szCs w:val="24"/>
        </w:rPr>
        <w:t>στώ, κυρία Πρόεδρε.</w:t>
      </w:r>
    </w:p>
    <w:p w14:paraId="3576E21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με δεδομένο ότι η κύρωση των δασικών χαρτών είναι βασικό έργο υποδομής, αναγκαία προϋπόθεση για την κατάρτιση του Δασολογίου, που με τη σειρά του θα συμβάλει στην ολοκλήρωση του Εθνικού Κτη</w:t>
      </w:r>
      <w:r>
        <w:rPr>
          <w:rFonts w:eastAsia="Times New Roman" w:cs="Times New Roman"/>
          <w:szCs w:val="24"/>
        </w:rPr>
        <w:t>ματολογίου και τη δημιουργία Εθνικού Χωροταξικού Σχεδιασμού, θα ανέμενε κάποιος, όπως σε κάθε πολιτισμένη χώρα, ότι η θεσμοθέτηση και η εφαρμογή των σχετικών διατάξεων θα τύγχανε της απολύτου αποδοχής όλων των πτερύγων της Βουλής, των συλλογικοτήτων, των π</w:t>
      </w:r>
      <w:r>
        <w:rPr>
          <w:rFonts w:eastAsia="Times New Roman" w:cs="Times New Roman"/>
          <w:szCs w:val="24"/>
        </w:rPr>
        <w:t xml:space="preserve">ολιτών, των </w:t>
      </w:r>
      <w:r>
        <w:rPr>
          <w:rFonts w:eastAsia="Times New Roman" w:cs="Times New Roman"/>
          <w:szCs w:val="24"/>
        </w:rPr>
        <w:t>μέσων μαζικής ενημέρωσης</w:t>
      </w:r>
      <w:r>
        <w:rPr>
          <w:rFonts w:eastAsia="Times New Roman" w:cs="Times New Roman"/>
          <w:szCs w:val="24"/>
        </w:rPr>
        <w:t>, με ένα μόνο μέλημα, τη συνεισφορά ενός εκάστου στην εφαρμογή του δύσκολου σε κάθε περίπτωση εγχειρήματος.</w:t>
      </w:r>
    </w:p>
    <w:p w14:paraId="3576E21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Στη χώρα μας δεν έγινε το ίδιο. Η αναγκαιότητα της μεταρρύθμισης υποχώρησε μπροστά σε μικροπολιτικές </w:t>
      </w:r>
      <w:r>
        <w:rPr>
          <w:rFonts w:eastAsia="Times New Roman" w:cs="Times New Roman"/>
          <w:szCs w:val="24"/>
        </w:rPr>
        <w:t xml:space="preserve">σκοπιμότητες, χάρη των οποίων η ενημέρωση και η πληροφόρηση του πολίτη έδωσε τη θέση της στην παραπληροφόρηση. Στη χώρα μας, όπου η καταγραφή και </w:t>
      </w:r>
      <w:proofErr w:type="spellStart"/>
      <w:r>
        <w:rPr>
          <w:rFonts w:eastAsia="Times New Roman" w:cs="Times New Roman"/>
          <w:szCs w:val="24"/>
        </w:rPr>
        <w:t>χωροθέτηση</w:t>
      </w:r>
      <w:proofErr w:type="spellEnd"/>
      <w:r>
        <w:rPr>
          <w:rFonts w:eastAsia="Times New Roman" w:cs="Times New Roman"/>
          <w:szCs w:val="24"/>
        </w:rPr>
        <w:t xml:space="preserve"> των δασικών εκτάσεων και η σύνταξη σχετικού χάρτη έχει θεσπιστεί από το έτος 1976 με τον </w:t>
      </w:r>
      <w:r>
        <w:rPr>
          <w:rFonts w:eastAsia="Times New Roman" w:cs="Times New Roman"/>
          <w:szCs w:val="24"/>
        </w:rPr>
        <w:t>ν.</w:t>
      </w:r>
      <w:r>
        <w:rPr>
          <w:rFonts w:eastAsia="Times New Roman" w:cs="Times New Roman"/>
          <w:szCs w:val="24"/>
        </w:rPr>
        <w:t xml:space="preserve">248 και </w:t>
      </w:r>
      <w:r>
        <w:rPr>
          <w:rFonts w:eastAsia="Times New Roman" w:cs="Times New Roman"/>
          <w:szCs w:val="24"/>
        </w:rPr>
        <w:t xml:space="preserve">που σήμερα ίσως είναι η μόνη χώρα στην Ευρώπη που δεν διαθέτει </w:t>
      </w:r>
      <w:r>
        <w:rPr>
          <w:rFonts w:eastAsia="Times New Roman" w:cs="Times New Roman"/>
          <w:szCs w:val="24"/>
        </w:rPr>
        <w:t xml:space="preserve">Κτηματολόγιο </w:t>
      </w:r>
      <w:r>
        <w:rPr>
          <w:rFonts w:eastAsia="Times New Roman" w:cs="Times New Roman"/>
          <w:szCs w:val="24"/>
        </w:rPr>
        <w:t xml:space="preserve">και </w:t>
      </w:r>
      <w:r>
        <w:rPr>
          <w:rFonts w:eastAsia="Times New Roman" w:cs="Times New Roman"/>
          <w:szCs w:val="24"/>
        </w:rPr>
        <w:t>Δασολόγιο</w:t>
      </w:r>
      <w:r>
        <w:rPr>
          <w:rFonts w:eastAsia="Times New Roman" w:cs="Times New Roman"/>
          <w:szCs w:val="24"/>
        </w:rPr>
        <w:t>, η σύνταξή του είναι αναγκαία και επιβεβλημένη, γιατί η χώρα μας έχει ταλαιπωρηθεί από καταπατήσεις αιγιαλών, παραλιών και δασών και ένα μεγάλο μέρος των πυρκαγιών εί</w:t>
      </w:r>
      <w:r>
        <w:rPr>
          <w:rFonts w:eastAsia="Times New Roman" w:cs="Times New Roman"/>
          <w:szCs w:val="24"/>
        </w:rPr>
        <w:t xml:space="preserve">ναι εμπρησμοί για </w:t>
      </w:r>
      <w:r>
        <w:rPr>
          <w:rFonts w:eastAsia="Times New Roman" w:cs="Times New Roman"/>
          <w:szCs w:val="24"/>
        </w:rPr>
        <w:lastRenderedPageBreak/>
        <w:t>αποψίλωση της δασικής βλάστησης και ιδιοποίησης της συγκεκριμένης έκτασης.</w:t>
      </w:r>
    </w:p>
    <w:p w14:paraId="3576E21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Όλοι γνωρίζουν ότι η έλλειψη </w:t>
      </w:r>
      <w:r>
        <w:rPr>
          <w:rFonts w:eastAsia="Times New Roman" w:cs="Times New Roman"/>
          <w:szCs w:val="24"/>
        </w:rPr>
        <w:t xml:space="preserve">Δασολογίου </w:t>
      </w:r>
      <w:r>
        <w:rPr>
          <w:rFonts w:eastAsia="Times New Roman" w:cs="Times New Roman"/>
          <w:szCs w:val="24"/>
        </w:rPr>
        <w:t>μόνο δεινά επέφερε στους πολλούς και πιο αδύναμους πολίτες. Υπήρξε ένα διαρκές κυνηγητό με τις δασικές, διοικητικές και δικ</w:t>
      </w:r>
      <w:r>
        <w:rPr>
          <w:rFonts w:eastAsia="Times New Roman" w:cs="Times New Roman"/>
          <w:szCs w:val="24"/>
        </w:rPr>
        <w:t xml:space="preserve">αστικές </w:t>
      </w:r>
      <w:r>
        <w:rPr>
          <w:rFonts w:eastAsia="Times New Roman" w:cs="Times New Roman"/>
          <w:szCs w:val="24"/>
        </w:rPr>
        <w:t>υπηρεσίες</w:t>
      </w:r>
      <w:r>
        <w:rPr>
          <w:rFonts w:eastAsia="Times New Roman" w:cs="Times New Roman"/>
          <w:szCs w:val="24"/>
        </w:rPr>
        <w:t>, ενώ παράλληλα εκπρόσωποι μεγάλων συμφερόντων που καταπάτησαν και αλλοίωσαν περιοχές απείρου κάλλους, έμειναν ατιμώρητοι.</w:t>
      </w:r>
    </w:p>
    <w:p w14:paraId="3576E22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Όμως, από την ανάρτηση των δασικών χαρτών διαβάσαμε και ακούσαμε πολλές και περισπούδαστες αναλύσεις που ξεκινούσαν </w:t>
      </w:r>
      <w:r>
        <w:rPr>
          <w:rFonts w:eastAsia="Times New Roman" w:cs="Times New Roman"/>
          <w:szCs w:val="24"/>
        </w:rPr>
        <w:t xml:space="preserve">προσχηματικά από την αναγκαιότητα κατάρτισης </w:t>
      </w:r>
      <w:r>
        <w:rPr>
          <w:rFonts w:eastAsia="Times New Roman" w:cs="Times New Roman"/>
          <w:szCs w:val="24"/>
        </w:rPr>
        <w:t xml:space="preserve">Κτηματολογίου </w:t>
      </w:r>
      <w:r>
        <w:rPr>
          <w:rFonts w:eastAsia="Times New Roman" w:cs="Times New Roman"/>
          <w:szCs w:val="24"/>
        </w:rPr>
        <w:t xml:space="preserve">ή </w:t>
      </w:r>
      <w:r>
        <w:rPr>
          <w:rFonts w:eastAsia="Times New Roman" w:cs="Times New Roman"/>
          <w:szCs w:val="24"/>
        </w:rPr>
        <w:t>Δασολογίου</w:t>
      </w:r>
      <w:r>
        <w:rPr>
          <w:rFonts w:eastAsia="Times New Roman" w:cs="Times New Roman"/>
          <w:szCs w:val="24"/>
        </w:rPr>
        <w:t xml:space="preserve"> και μέσα από διαδρομές τρόμου, επιβολή χαρατσιού, απώλεια ιδιοκτησίας, απώλεια επιδοτήσεων, κατέληγαν στο συμπέρασμα ότι η κύρωση δασικών χαρτών θα φέρει την καταστροφή και γι’ αυτό πρ</w:t>
      </w:r>
      <w:r>
        <w:rPr>
          <w:rFonts w:eastAsia="Times New Roman" w:cs="Times New Roman"/>
          <w:szCs w:val="24"/>
        </w:rPr>
        <w:t>έπει να αποσυρθούν.</w:t>
      </w:r>
    </w:p>
    <w:p w14:paraId="3576E22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Υπήρξε, επίσης, παραπληροφόρηση. Ακόμα και μέσα σ’ αυτήν την Αίθουσα ακούσαμε εχθές από συνάδελφο ότι η προηγούμενη </w:t>
      </w:r>
      <w:r>
        <w:rPr>
          <w:rFonts w:eastAsia="Times New Roman" w:cs="Times New Roman"/>
          <w:szCs w:val="24"/>
        </w:rPr>
        <w:t xml:space="preserve">κυβέρνηση </w:t>
      </w:r>
      <w:r>
        <w:rPr>
          <w:rFonts w:eastAsia="Times New Roman" w:cs="Times New Roman"/>
          <w:szCs w:val="24"/>
        </w:rPr>
        <w:t xml:space="preserve">αναγνώρισε στην πατρίδα του –και πατρίδα μου, </w:t>
      </w:r>
      <w:proofErr w:type="spellStart"/>
      <w:r>
        <w:rPr>
          <w:rFonts w:eastAsia="Times New Roman" w:cs="Times New Roman"/>
          <w:szCs w:val="24"/>
        </w:rPr>
        <w:t>συμπτωματικά</w:t>
      </w:r>
      <w:proofErr w:type="spellEnd"/>
      <w:r>
        <w:rPr>
          <w:rFonts w:eastAsia="Times New Roman" w:cs="Times New Roman"/>
          <w:szCs w:val="24"/>
        </w:rPr>
        <w:t>- τη Μάνη, δηλαδή στην ανατολική και δυτική Μάνη, ότ</w:t>
      </w:r>
      <w:r>
        <w:rPr>
          <w:rFonts w:eastAsia="Times New Roman" w:cs="Times New Roman"/>
          <w:szCs w:val="24"/>
        </w:rPr>
        <w:t xml:space="preserve">ι το κράτος είχε εκχωρήσει τα δικαιώματά του. </w:t>
      </w:r>
    </w:p>
    <w:p w14:paraId="3576E22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2D165D">
        <w:rPr>
          <w:rFonts w:eastAsia="Times New Roman" w:cs="Times New Roman"/>
          <w:b/>
          <w:szCs w:val="24"/>
        </w:rPr>
        <w:t>ΓΕΩΡΓΙΟΣ ΛΑΜΠΡΟΥΛΗΣ</w:t>
      </w:r>
      <w:r>
        <w:rPr>
          <w:rFonts w:eastAsia="Times New Roman" w:cs="Times New Roman"/>
          <w:szCs w:val="24"/>
        </w:rPr>
        <w:t>)</w:t>
      </w:r>
    </w:p>
    <w:p w14:paraId="3576E22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Η πολιτική βούληση της Κυβέρνησης να εφαρμοστούν το Σύνταγμα και οι νόμοι, χωρίς ταυτόχρονα να θιγούν οι π</w:t>
      </w:r>
      <w:r>
        <w:rPr>
          <w:rFonts w:eastAsia="Times New Roman" w:cs="Times New Roman"/>
          <w:szCs w:val="24"/>
        </w:rPr>
        <w:t xml:space="preserve">ολίτες και η δυναμική της πρωτογενούς παραγωγής, προσπέρασε την τεχνητή οχλοβοή.  Έτεινε, όμως, ευήκοον </w:t>
      </w:r>
      <w:proofErr w:type="spellStart"/>
      <w:r>
        <w:rPr>
          <w:rFonts w:eastAsia="Times New Roman" w:cs="Times New Roman"/>
          <w:szCs w:val="24"/>
        </w:rPr>
        <w:t>ους</w:t>
      </w:r>
      <w:proofErr w:type="spellEnd"/>
      <w:r>
        <w:rPr>
          <w:rFonts w:eastAsia="Times New Roman" w:cs="Times New Roman"/>
          <w:szCs w:val="24"/>
        </w:rPr>
        <w:t xml:space="preserve"> στις ψύχραιμες φωνές που ανέδειξαν τα προβλήματα που φανερώθηκαν από την ανάρτηση των δασικών χαρτών, καθ’ ότι –ως γνωστόν- οι δασικοί χάρτες δεν νο</w:t>
      </w:r>
      <w:r>
        <w:rPr>
          <w:rFonts w:eastAsia="Times New Roman" w:cs="Times New Roman"/>
          <w:szCs w:val="24"/>
        </w:rPr>
        <w:t xml:space="preserve">μοθετούν, αλλά </w:t>
      </w:r>
      <w:proofErr w:type="spellStart"/>
      <w:r>
        <w:rPr>
          <w:rFonts w:eastAsia="Times New Roman" w:cs="Times New Roman"/>
          <w:szCs w:val="24"/>
        </w:rPr>
        <w:t>υπακού</w:t>
      </w:r>
      <w:r>
        <w:rPr>
          <w:rFonts w:eastAsia="Times New Roman" w:cs="Times New Roman"/>
          <w:szCs w:val="24"/>
        </w:rPr>
        <w:t>ουν</w:t>
      </w:r>
      <w:proofErr w:type="spellEnd"/>
      <w:r>
        <w:rPr>
          <w:rFonts w:eastAsia="Times New Roman" w:cs="Times New Roman"/>
          <w:szCs w:val="24"/>
        </w:rPr>
        <w:t xml:space="preserve"> σε θεσμοθετημένους νόμους, συντάσσονται με βάση συγκεκριμένους νόμους. Με ψυχραιμία και αποφασιστικότητα έκανε παρεμβάσεις στο ισχύον νομοθετικό πλαίσιο, για να ολοκληρωθεί η αναγκαία μεταρρύθμιση, χωρίς δυσμενείς επιπτώσεις για το</w:t>
      </w:r>
      <w:r>
        <w:rPr>
          <w:rFonts w:eastAsia="Times New Roman" w:cs="Times New Roman"/>
          <w:szCs w:val="24"/>
        </w:rPr>
        <w:t>υς πολίτες και την οικονομία της χώρας σε μία δύσκολη δημοσιονομική συγκυρία.</w:t>
      </w:r>
    </w:p>
    <w:p w14:paraId="3576E22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Με υπουργικές αποφάσεις ή με νομοθετικές ρυθμίσεις μειώθηκε το τέλος των αντιρρήσεων, ενημερώθηκαν οι χάρτες με τα όρια των οικισμών –εδώ είχαν πολύ μεγάλη ευθύνη οι δήμοι όλης τ</w:t>
      </w:r>
      <w:r>
        <w:rPr>
          <w:rFonts w:eastAsia="Times New Roman" w:cs="Times New Roman"/>
          <w:szCs w:val="24"/>
        </w:rPr>
        <w:t xml:space="preserve">ης χώρας- ήρθη η αναδάσωση στις καλλιεργούμενες εκτάσεις, επιμηκύνθηκε η προθεσμία για την υποβολή των αντιρρήσεων σε </w:t>
      </w:r>
      <w:proofErr w:type="spellStart"/>
      <w:r>
        <w:rPr>
          <w:rFonts w:eastAsia="Times New Roman" w:cs="Times New Roman"/>
          <w:szCs w:val="24"/>
        </w:rPr>
        <w:t>εκατόν</w:t>
      </w:r>
      <w:proofErr w:type="spellEnd"/>
      <w:r>
        <w:rPr>
          <w:rFonts w:eastAsia="Times New Roman" w:cs="Times New Roman"/>
          <w:szCs w:val="24"/>
        </w:rPr>
        <w:t xml:space="preserve"> πέντε (105) από εξήντα (60) ημέρες που ίσχυε πριν και ορίστηκε ότι στον ΟΠΕΚΕΠΕ θα αποστέλλεται ο αναρτημένος χάρτης για ενημέρωση </w:t>
      </w:r>
      <w:r>
        <w:rPr>
          <w:rFonts w:eastAsia="Times New Roman" w:cs="Times New Roman"/>
          <w:szCs w:val="24"/>
        </w:rPr>
        <w:t xml:space="preserve">και ο κυρωμένος χάρτης για να ενημερώνονται οι καταστάσεις για την κατανομή των καλλιεργητικών επιδοτήσεων. </w:t>
      </w:r>
    </w:p>
    <w:p w14:paraId="3576E22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Ήρθη η αναδάσωση σε καλλιεργούμενες εκτάσεις και δόθηκε η δυνατότητα στις Επιτροπές Εξέτασης Αντιρρήσεων να εξετάζουν τον χαρακτήρα </w:t>
      </w:r>
      <w:r>
        <w:rPr>
          <w:rFonts w:eastAsia="Times New Roman" w:cs="Times New Roman"/>
          <w:szCs w:val="24"/>
        </w:rPr>
        <w:lastRenderedPageBreak/>
        <w:t xml:space="preserve">των εκτάσεων </w:t>
      </w:r>
      <w:r>
        <w:rPr>
          <w:rFonts w:eastAsia="Times New Roman" w:cs="Times New Roman"/>
          <w:szCs w:val="24"/>
        </w:rPr>
        <w:t>που εμφανίζονται ως αναδασωτέες. Ορίστηκε ότι η αίτηση για την έναρξη της διαδικασίας εξαγοράς της εκχερσωμένης έκτασης αναστέλλει την κύρωση του δασικού χάρτη στη συγκεκριμένη έκταση.</w:t>
      </w:r>
    </w:p>
    <w:p w14:paraId="3576E22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Με τις υπό νομοθέτηση σήμερα ρυθμίσεις προβλέπεται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στην περίπτωση </w:t>
      </w:r>
      <w:r>
        <w:rPr>
          <w:rFonts w:eastAsia="Times New Roman" w:cs="Times New Roman"/>
          <w:szCs w:val="24"/>
        </w:rPr>
        <w:t>επέμβασης σε δασικές εκτάσεις μέχρι τέσσερα στρέμματα να μην είναι αναγκαία η σύνταξη μελέτης αναδάσωσης, αλλά να υποχρεούται ο δικαιούχος σε καταβολή σχετικής δαπάνης ή στη διενέργεια σχετικής δασικής εργασίας και να επιτρέπεται εντός των εκτάσεων της δασ</w:t>
      </w:r>
      <w:r>
        <w:rPr>
          <w:rFonts w:eastAsia="Times New Roman" w:cs="Times New Roman"/>
          <w:szCs w:val="24"/>
        </w:rPr>
        <w:t xml:space="preserve">ικής νομοθεσίας που έχουν γίνει επεμβάσεις η κατασκευή έργων που εξυπηρετούν την καλλιέργεια. </w:t>
      </w:r>
    </w:p>
    <w:p w14:paraId="3576E22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Οι επεμβάσεις για γεωργική εκμετάλλευση χωρίς άδεια της αρμόδιας </w:t>
      </w:r>
      <w:r>
        <w:rPr>
          <w:rFonts w:eastAsia="Times New Roman" w:cs="Times New Roman"/>
          <w:szCs w:val="24"/>
        </w:rPr>
        <w:t xml:space="preserve">αρχής </w:t>
      </w:r>
      <w:r>
        <w:rPr>
          <w:rFonts w:eastAsia="Times New Roman" w:cs="Times New Roman"/>
          <w:szCs w:val="24"/>
        </w:rPr>
        <w:t>διαχωρίζονται, όπως και στο ισχύον νομοθετικό πλαίσιο, σε δύο περιόδους –στις προ και μετά</w:t>
      </w:r>
      <w:r>
        <w:rPr>
          <w:rFonts w:eastAsia="Times New Roman" w:cs="Times New Roman"/>
          <w:szCs w:val="24"/>
        </w:rPr>
        <w:t xml:space="preserve"> του 1975- και απλοποιούνται περαιτέρω οι διαδικασίες της εξαγοράς ώστε να δοθεί η δυνατότητα σε εκείνους που έχουν καλλιεργήσει αυτή τη γη να συνεχίσουν απρόσκοπτα να την καλλιεργούν, δεδομένης και της οικονομικής κρίσης που πλήττει τη χώρα μας.</w:t>
      </w:r>
    </w:p>
    <w:p w14:paraId="3576E228" w14:textId="77777777" w:rsidR="009D30F2" w:rsidRDefault="008D3D2C">
      <w:pPr>
        <w:spacing w:after="0" w:line="600" w:lineRule="auto"/>
        <w:ind w:firstLine="720"/>
        <w:jc w:val="both"/>
        <w:rPr>
          <w:rFonts w:eastAsia="Times New Roman"/>
          <w:szCs w:val="24"/>
        </w:rPr>
      </w:pPr>
      <w:r>
        <w:rPr>
          <w:rFonts w:eastAsia="Times New Roman"/>
          <w:szCs w:val="24"/>
        </w:rPr>
        <w:t>Εδώ δεν έ</w:t>
      </w:r>
      <w:r>
        <w:rPr>
          <w:rFonts w:eastAsia="Times New Roman"/>
          <w:szCs w:val="24"/>
        </w:rPr>
        <w:t>χουμε μόνο ελαχιστοποίηση του τιμήματος εξαγοράς από το 1/3 στο 1/4 της αντικειμενικής, ή αν δεν υπάρχει αυτή, της αγοραίας αξίας. Εδώ έχουμε τη δυνατότητα να παραχωρείται στον αιτούμενο το δικαίωμα της χρήσης με ακριβώς τις ίδιες συνέπειες, δηλαδή την απρ</w:t>
      </w:r>
      <w:r>
        <w:rPr>
          <w:rFonts w:eastAsia="Times New Roman"/>
          <w:szCs w:val="24"/>
        </w:rPr>
        <w:t xml:space="preserve">όσκοπτη συνέχιση της </w:t>
      </w:r>
      <w:r>
        <w:rPr>
          <w:rFonts w:eastAsia="Times New Roman"/>
          <w:szCs w:val="24"/>
        </w:rPr>
        <w:lastRenderedPageBreak/>
        <w:t xml:space="preserve">καλλιεργητικής διαδικασίας και την έκδοση πιστοποιητικού εγγράφου το οποίο μεταγράφεται στο </w:t>
      </w:r>
      <w:r>
        <w:rPr>
          <w:rFonts w:eastAsia="Times New Roman"/>
          <w:szCs w:val="24"/>
        </w:rPr>
        <w:t xml:space="preserve">υποθηκοφυλακείο </w:t>
      </w:r>
      <w:r>
        <w:rPr>
          <w:rFonts w:eastAsia="Times New Roman"/>
          <w:szCs w:val="24"/>
        </w:rPr>
        <w:t xml:space="preserve">ή στο Κτηματολόγιο. Και το δικαίωμα αυτό της χρήσης που αποκτάται μπορεί να μεταβιβαστεί, μπορεί να κληρονομηθεί και μπορεί να μην ανακόψει σε καμμία περίπτωση όλη τη διαδικασία. </w:t>
      </w:r>
    </w:p>
    <w:p w14:paraId="3576E229" w14:textId="77777777" w:rsidR="009D30F2" w:rsidRDefault="008D3D2C">
      <w:pPr>
        <w:spacing w:after="0" w:line="600" w:lineRule="auto"/>
        <w:ind w:firstLine="720"/>
        <w:jc w:val="both"/>
        <w:rPr>
          <w:rFonts w:eastAsia="Times New Roman"/>
          <w:szCs w:val="24"/>
        </w:rPr>
      </w:pPr>
      <w:r>
        <w:rPr>
          <w:rFonts w:eastAsia="Times New Roman"/>
          <w:szCs w:val="24"/>
        </w:rPr>
        <w:t>Όσον αφορά το τίμημα της αγοράς, ειπώθηκε ότι θα είναι σε εκατό δόσεις, εκ τ</w:t>
      </w:r>
      <w:r>
        <w:rPr>
          <w:rFonts w:eastAsia="Times New Roman"/>
          <w:szCs w:val="24"/>
        </w:rPr>
        <w:t xml:space="preserve">ων οποίων η μικρότερη θα είναι 30 ευρώ και φυσικά για να αποδείξει κάποιος την κατοχή του, εκείνος που αιτείται να εξαγοράσει ή εκείνος που αιτείται την παραχώρηση της χρήσης, πρέπει να αποδείξει ότι το είχε πριν και το κατείχε με διάφορα δημόσια έγγραφα, </w:t>
      </w:r>
      <w:r>
        <w:rPr>
          <w:rFonts w:eastAsia="Times New Roman"/>
          <w:szCs w:val="24"/>
        </w:rPr>
        <w:t xml:space="preserve">όπως το Ε9, πιστοποιητικά επιδότησης για τη συγκεκριμένη έκταση και ένορκες βεβαιώσεις. </w:t>
      </w:r>
    </w:p>
    <w:p w14:paraId="3576E22A" w14:textId="77777777" w:rsidR="009D30F2" w:rsidRDefault="008D3D2C">
      <w:pPr>
        <w:spacing w:after="0" w:line="600" w:lineRule="auto"/>
        <w:ind w:firstLine="720"/>
        <w:jc w:val="both"/>
        <w:rPr>
          <w:rFonts w:eastAsia="Times New Roman"/>
          <w:szCs w:val="24"/>
        </w:rPr>
      </w:pPr>
      <w:r>
        <w:rPr>
          <w:rFonts w:eastAsia="Times New Roman"/>
          <w:szCs w:val="24"/>
        </w:rPr>
        <w:t>Κύριος στόχος είναι να μην εξαιρεθούν από τη γεωργική καλλιέργεια και τις ενισχύσεις εκατοντάδες, χιλιάδες στρέμματα καλλιεργούμενων και επιδοτούμενων εκτάσεων, οι οπο</w:t>
      </w:r>
      <w:r>
        <w:rPr>
          <w:rFonts w:eastAsia="Times New Roman"/>
          <w:szCs w:val="24"/>
        </w:rPr>
        <w:t xml:space="preserve">ίες εμφανίζονται πλέον ως δασικές. Διότι, ως γνωστόν, οι εκτάσεις με δασική βλάστηση υπάγονται σε αυστηρό προστατευτικό καθεστώς και απαγορεύεται ρητά η μεταβολή του προορισμού της συγκεκριμένης έκτασης. Στον νομοθέτη επιτρέπεται η δυνατότητα να επιτρέψει </w:t>
      </w:r>
      <w:r>
        <w:rPr>
          <w:rFonts w:eastAsia="Times New Roman"/>
          <w:szCs w:val="24"/>
        </w:rPr>
        <w:t xml:space="preserve">μόνο κατ’ εξαίρεση την αλλοίωση της μορφής των δασών και των δασικών εκτάσεων για λόγους δημοσίας ωφέλειας, αφού εκτιμηθούν οι επιπτώσεις της αλλοιώσεως στο φυσικό περιβάλλον. </w:t>
      </w:r>
    </w:p>
    <w:p w14:paraId="3576E22B" w14:textId="77777777" w:rsidR="009D30F2" w:rsidRDefault="008D3D2C">
      <w:pPr>
        <w:spacing w:after="0" w:line="600" w:lineRule="auto"/>
        <w:ind w:firstLine="720"/>
        <w:jc w:val="both"/>
        <w:rPr>
          <w:rFonts w:eastAsia="Times New Roman"/>
          <w:szCs w:val="24"/>
        </w:rPr>
      </w:pPr>
      <w:r>
        <w:rPr>
          <w:rFonts w:eastAsia="Times New Roman"/>
          <w:szCs w:val="24"/>
        </w:rPr>
        <w:lastRenderedPageBreak/>
        <w:t>Για τον λόγο αυτό, απευθύνω έκκληση να επικεντρωθεί η προσπάθεια όλων σ’ αυτό α</w:t>
      </w:r>
      <w:r>
        <w:rPr>
          <w:rFonts w:eastAsia="Times New Roman"/>
          <w:szCs w:val="24"/>
        </w:rPr>
        <w:t>κριβώς, δηλαδή στο ότι η απόδοση των άλλοτε δασικών εκτάσεων και σήμερα καλλιεργούμενων –το είπε χθες με κάποιον τρόπο ο κ. Τζαβάρας με το νέο συμβόλαιο κ.λπ.- είναι επιβεβλημένη γιατί προέχει η εθνική οικονομία και η γεωργική εκμετάλλευση ιδίως σ’ αυτήν τ</w:t>
      </w:r>
      <w:r>
        <w:rPr>
          <w:rFonts w:eastAsia="Times New Roman"/>
          <w:szCs w:val="24"/>
        </w:rPr>
        <w:t xml:space="preserve">η χρονική συγκυρία που διάγει η χώρα μας. </w:t>
      </w:r>
    </w:p>
    <w:p w14:paraId="3576E22C" w14:textId="77777777" w:rsidR="009D30F2" w:rsidRDefault="008D3D2C">
      <w:pPr>
        <w:spacing w:after="0" w:line="600" w:lineRule="auto"/>
        <w:ind w:firstLine="720"/>
        <w:jc w:val="both"/>
        <w:rPr>
          <w:rFonts w:eastAsia="Times New Roman"/>
          <w:szCs w:val="24"/>
        </w:rPr>
      </w:pPr>
      <w:r>
        <w:rPr>
          <w:rFonts w:eastAsia="Times New Roman"/>
          <w:szCs w:val="24"/>
        </w:rPr>
        <w:t>Και μια έκκληση προς τον κύριο Υπουργό. Κύριε Υπουργέ, ολοκληρώστε γρήγορα –θα έπρεπε χθες!- με υπουργικές αποφάσεις ό,τι ελλείπει. Δηλαδή ο καθορισμός του ανταλλάγματος, το πρόδηλο σφάλμα και ό,τι χρειάζεται ώστε</w:t>
      </w:r>
      <w:r>
        <w:rPr>
          <w:rFonts w:eastAsia="Times New Roman"/>
          <w:szCs w:val="24"/>
        </w:rPr>
        <w:t xml:space="preserve"> ο πολίτης να έχει μια καθαρή εικόνα για να υπαχθεί στις ευεργετικές διατάξεις του συγκεκριμένου νομοσχεδίου και να προχωρήσει η κύρωση των δασικών χαρτών. </w:t>
      </w:r>
    </w:p>
    <w:p w14:paraId="3576E22D" w14:textId="77777777" w:rsidR="009D30F2" w:rsidRDefault="008D3D2C">
      <w:pPr>
        <w:spacing w:after="0" w:line="600" w:lineRule="auto"/>
        <w:ind w:firstLine="720"/>
        <w:jc w:val="both"/>
        <w:rPr>
          <w:rFonts w:eastAsia="Times New Roman"/>
          <w:szCs w:val="24"/>
        </w:rPr>
      </w:pPr>
      <w:r>
        <w:rPr>
          <w:rFonts w:eastAsia="Times New Roman"/>
          <w:szCs w:val="24"/>
        </w:rPr>
        <w:t xml:space="preserve">Σας ευχαριστώ πολύ. </w:t>
      </w:r>
    </w:p>
    <w:p w14:paraId="3576E22E" w14:textId="77777777" w:rsidR="009D30F2" w:rsidRDefault="008D3D2C">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76E22F" w14:textId="77777777" w:rsidR="009D30F2" w:rsidRDefault="008D3D2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 xml:space="preserve">Ευχαριστούμε την </w:t>
      </w:r>
      <w:r>
        <w:rPr>
          <w:rFonts w:eastAsia="Times New Roman"/>
          <w:szCs w:val="24"/>
        </w:rPr>
        <w:t xml:space="preserve">κ. </w:t>
      </w:r>
      <w:proofErr w:type="spellStart"/>
      <w:r>
        <w:rPr>
          <w:rFonts w:eastAsia="Times New Roman"/>
          <w:szCs w:val="24"/>
        </w:rPr>
        <w:t>Κοζομπόλη</w:t>
      </w:r>
      <w:proofErr w:type="spellEnd"/>
      <w:r>
        <w:rPr>
          <w:rFonts w:eastAsia="Times New Roman"/>
          <w:szCs w:val="24"/>
        </w:rPr>
        <w:t xml:space="preserve">. </w:t>
      </w:r>
    </w:p>
    <w:p w14:paraId="3576E230" w14:textId="77777777" w:rsidR="009D30F2" w:rsidRDefault="008D3D2C">
      <w:pPr>
        <w:spacing w:after="0" w:line="600" w:lineRule="auto"/>
        <w:ind w:firstLine="720"/>
        <w:jc w:val="both"/>
        <w:rPr>
          <w:rFonts w:eastAsia="Times New Roman"/>
          <w:szCs w:val="24"/>
        </w:rPr>
      </w:pPr>
      <w:r>
        <w:rPr>
          <w:rFonts w:eastAsia="Times New Roman"/>
          <w:szCs w:val="24"/>
        </w:rPr>
        <w:t xml:space="preserve">Πριν δώσω τον λόγο στον Κοινοβουλευτικό Εκπρόσωπο του Ποταμιού κ. </w:t>
      </w:r>
      <w:proofErr w:type="spellStart"/>
      <w:r>
        <w:rPr>
          <w:rFonts w:eastAsia="Times New Roman"/>
          <w:szCs w:val="24"/>
        </w:rPr>
        <w:t>Δανέλλη</w:t>
      </w:r>
      <w:proofErr w:type="spellEnd"/>
      <w:r>
        <w:rPr>
          <w:rFonts w:eastAsia="Times New Roman"/>
          <w:szCs w:val="24"/>
        </w:rPr>
        <w:t xml:space="preserve">, θα δώσω τον λόγο στον κ. </w:t>
      </w:r>
      <w:proofErr w:type="spellStart"/>
      <w:r>
        <w:rPr>
          <w:rFonts w:eastAsia="Times New Roman"/>
          <w:szCs w:val="24"/>
        </w:rPr>
        <w:t>Τσακαλώτο</w:t>
      </w:r>
      <w:proofErr w:type="spellEnd"/>
      <w:r>
        <w:rPr>
          <w:rFonts w:eastAsia="Times New Roman"/>
          <w:szCs w:val="24"/>
        </w:rPr>
        <w:t xml:space="preserve"> για μια τροπολογία και αμέσως μετά στον κ. Σταθάκη για κάποιες νομοτεχνικές βελτιώσεις που θέλει να καταθέσει. </w:t>
      </w:r>
    </w:p>
    <w:p w14:paraId="3576E231" w14:textId="77777777" w:rsidR="009D30F2" w:rsidRDefault="008D3D2C">
      <w:pPr>
        <w:spacing w:after="0" w:line="600" w:lineRule="auto"/>
        <w:ind w:firstLine="720"/>
        <w:jc w:val="both"/>
        <w:rPr>
          <w:rFonts w:eastAsia="Times New Roman"/>
          <w:szCs w:val="24"/>
        </w:rPr>
      </w:pPr>
      <w:r>
        <w:rPr>
          <w:rFonts w:eastAsia="Times New Roman"/>
          <w:szCs w:val="24"/>
        </w:rPr>
        <w:lastRenderedPageBreak/>
        <w:t>Ορ</w:t>
      </w:r>
      <w:r>
        <w:rPr>
          <w:rFonts w:eastAsia="Times New Roman"/>
          <w:szCs w:val="24"/>
        </w:rPr>
        <w:t xml:space="preserve">ίστε, κύριε Υπουργέ, έχετε τον λόγο. </w:t>
      </w:r>
    </w:p>
    <w:p w14:paraId="3576E232" w14:textId="77777777" w:rsidR="009D30F2" w:rsidRDefault="008D3D2C">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πολύ, κύριε Πρόεδρε.</w:t>
      </w:r>
    </w:p>
    <w:p w14:paraId="3576E233" w14:textId="77777777" w:rsidR="009D30F2" w:rsidRDefault="008D3D2C">
      <w:pPr>
        <w:spacing w:after="0" w:line="600" w:lineRule="auto"/>
        <w:ind w:firstLine="720"/>
        <w:jc w:val="both"/>
        <w:rPr>
          <w:rFonts w:eastAsia="Times New Roman"/>
          <w:szCs w:val="24"/>
        </w:rPr>
      </w:pPr>
      <w:r>
        <w:rPr>
          <w:rFonts w:eastAsia="Times New Roman"/>
          <w:szCs w:val="24"/>
        </w:rPr>
        <w:t>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ανατέθηκε αποκλειστικά στις οικονομικές υπηρεσίες των Υπουργείων και των υπολοίπων φορέων ο έλεγχος και η πληρωμή όλων των δαπανώ</w:t>
      </w:r>
      <w:r>
        <w:rPr>
          <w:rFonts w:eastAsia="Times New Roman"/>
          <w:szCs w:val="24"/>
        </w:rPr>
        <w:t xml:space="preserve">ν τους. Η μεταρρύθμιση αυτή απαίτησε και απαιτεί μεγάλη προετοιμασία και προγραμματισμό, αλλά και προσαρμογές των συστημάτων διοίκησης και πληρωμών του δημοσίου. </w:t>
      </w:r>
    </w:p>
    <w:p w14:paraId="3576E234" w14:textId="77777777" w:rsidR="009D30F2" w:rsidRDefault="008D3D2C">
      <w:pPr>
        <w:spacing w:after="0" w:line="600" w:lineRule="auto"/>
        <w:ind w:firstLine="720"/>
        <w:jc w:val="both"/>
        <w:rPr>
          <w:rFonts w:eastAsia="Times New Roman"/>
          <w:szCs w:val="24"/>
        </w:rPr>
      </w:pPr>
      <w:r>
        <w:rPr>
          <w:rFonts w:eastAsia="Times New Roman"/>
          <w:szCs w:val="24"/>
        </w:rPr>
        <w:t>Προκειμένου αυτές οι υπηρεσίες, που έχουν ήδη αναλάβει το δύσκολο αυτό έργο, να μην επιβαρυνθ</w:t>
      </w:r>
      <w:r>
        <w:rPr>
          <w:rFonts w:eastAsia="Times New Roman"/>
          <w:szCs w:val="24"/>
        </w:rPr>
        <w:t>ούν με πρόσθετο φόρτο εργασίας, αλλά και οι υπηρεσίες του Γενικού Λογιστηρίου του Κράτους να εκτελέσουν αποτελεσματικά το πρόσθετο έργο της έκδοσης των χρηματικών ενταλμάτων του Προϋπολογισμού Δημοσίων Επενδύσεων, προτείνεται η ρύθμιση του θέματος με παράτ</w:t>
      </w:r>
      <w:r>
        <w:rPr>
          <w:rFonts w:eastAsia="Times New Roman"/>
          <w:szCs w:val="24"/>
        </w:rPr>
        <w:t xml:space="preserve">αση των προθεσμιών που ορίζει το δημόσιο λογιστικό. Δίνεται παράταση μέχρι 30 Απριλίου για την έκδοση συμψηφιστικών χρηματικών ενταλμάτων και μέχρι 30 Ιουνίου για την απόδοση λογαριασμού των ΧΕΠ. </w:t>
      </w:r>
    </w:p>
    <w:p w14:paraId="3576E235" w14:textId="77777777" w:rsidR="009D30F2" w:rsidRDefault="008D3D2C">
      <w:pPr>
        <w:spacing w:after="0" w:line="600" w:lineRule="auto"/>
        <w:ind w:firstLine="720"/>
        <w:jc w:val="both"/>
        <w:rPr>
          <w:rFonts w:eastAsia="Times New Roman"/>
          <w:szCs w:val="24"/>
        </w:rPr>
      </w:pPr>
      <w:r>
        <w:rPr>
          <w:rFonts w:eastAsia="Times New Roman"/>
          <w:szCs w:val="24"/>
        </w:rPr>
        <w:t>Επίσης, σημειώνεται ότι από την προτεινόμενη ρύθμιση δεν πρ</w:t>
      </w:r>
      <w:r>
        <w:rPr>
          <w:rFonts w:eastAsia="Times New Roman"/>
          <w:szCs w:val="24"/>
        </w:rPr>
        <w:t xml:space="preserve">οκαλείται επιβάρυνση του </w:t>
      </w:r>
      <w:r>
        <w:rPr>
          <w:rFonts w:eastAsia="Times New Roman"/>
          <w:szCs w:val="24"/>
        </w:rPr>
        <w:t>προϋπολογισμού</w:t>
      </w:r>
      <w:r>
        <w:rPr>
          <w:rFonts w:eastAsia="Times New Roman"/>
          <w:szCs w:val="24"/>
        </w:rPr>
        <w:t xml:space="preserve">. Η τροπολογία κρίνεται απαραίτητη για να μην δημιουργηθούν προβλήματα στις πληρωμές του δημοσίου που έχουν αρνητικές επιπτώσεις στην πραγματική οικονομία. </w:t>
      </w:r>
    </w:p>
    <w:p w14:paraId="3576E236" w14:textId="77777777" w:rsidR="009D30F2" w:rsidRDefault="008D3D2C">
      <w:pPr>
        <w:spacing w:after="0" w:line="600" w:lineRule="auto"/>
        <w:ind w:firstLine="720"/>
        <w:jc w:val="both"/>
        <w:rPr>
          <w:rFonts w:eastAsia="Times New Roman"/>
          <w:szCs w:val="24"/>
        </w:rPr>
      </w:pPr>
      <w:r>
        <w:rPr>
          <w:rFonts w:eastAsia="Times New Roman"/>
          <w:szCs w:val="24"/>
        </w:rPr>
        <w:lastRenderedPageBreak/>
        <w:t xml:space="preserve">Σας ευχαριστώ. </w:t>
      </w:r>
    </w:p>
    <w:p w14:paraId="3576E237" w14:textId="77777777" w:rsidR="009D30F2" w:rsidRDefault="008D3D2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w:t>
      </w:r>
      <w:r>
        <w:rPr>
          <w:rFonts w:eastAsia="Times New Roman"/>
          <w:szCs w:val="24"/>
        </w:rPr>
        <w:t xml:space="preserve">ργέ, για τυπικούς λόγους στο σημείο αυτό θα πρέπει να πούμε ότι γίνεται λόγος για την τροπολογία με γενικό αριθμό 1006 και ειδικό 122. Έτσι δεν είναι; Δεν ξέρω, γιατί ίσως να μην το άκουσα στην αρχή. </w:t>
      </w:r>
    </w:p>
    <w:p w14:paraId="3576E238" w14:textId="77777777" w:rsidR="009D30F2" w:rsidRDefault="008D3D2C">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Εγώ, κύριε</w:t>
      </w:r>
      <w:r>
        <w:rPr>
          <w:rFonts w:eastAsia="Times New Roman"/>
          <w:szCs w:val="24"/>
        </w:rPr>
        <w:t xml:space="preserve"> Πρόεδρε, έχω μόνο τον νόμο που τροποποιείται. </w:t>
      </w:r>
    </w:p>
    <w:p w14:paraId="3576E239" w14:textId="77777777" w:rsidR="009D30F2" w:rsidRDefault="008D3D2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Εντάξει, κύριε Υπουργέ. </w:t>
      </w:r>
    </w:p>
    <w:p w14:paraId="3576E23A" w14:textId="77777777" w:rsidR="009D30F2" w:rsidRDefault="008D3D2C">
      <w:pPr>
        <w:spacing w:after="0" w:line="600" w:lineRule="auto"/>
        <w:ind w:firstLine="720"/>
        <w:jc w:val="both"/>
        <w:rPr>
          <w:rFonts w:eastAsia="Times New Roman"/>
          <w:szCs w:val="24"/>
        </w:rPr>
      </w:pPr>
      <w:r>
        <w:rPr>
          <w:rFonts w:eastAsia="Times New Roman"/>
          <w:szCs w:val="24"/>
        </w:rPr>
        <w:t xml:space="preserve">Τον λόγο έχει τώρα ο Υπουργός Περιβάλλοντος και Ενέργειας κ. Σταθάκης. </w:t>
      </w:r>
    </w:p>
    <w:p w14:paraId="3576E23B" w14:textId="77777777" w:rsidR="009D30F2" w:rsidRDefault="008D3D2C">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καταθέσω μια νομ</w:t>
      </w:r>
      <w:r>
        <w:rPr>
          <w:rFonts w:eastAsia="Times New Roman"/>
          <w:szCs w:val="24"/>
        </w:rPr>
        <w:t xml:space="preserve">οτεχνική βελτίωση η οποία αφορά τις παρατάσεις που υπάρχουν μέσα στον νόμο για την παραγωγή αιολικής ενέργειας υπό το καθεστώς του νόμου που ισχύει τώρα, του </w:t>
      </w:r>
      <w:r>
        <w:rPr>
          <w:rFonts w:eastAsia="Times New Roman"/>
          <w:szCs w:val="24"/>
        </w:rPr>
        <w:t>ν.</w:t>
      </w:r>
      <w:r>
        <w:rPr>
          <w:rFonts w:eastAsia="Times New Roman"/>
          <w:szCs w:val="24"/>
        </w:rPr>
        <w:t xml:space="preserve">4414/2016. </w:t>
      </w:r>
    </w:p>
    <w:p w14:paraId="3576E23C" w14:textId="77777777" w:rsidR="009D30F2" w:rsidRDefault="008D3D2C">
      <w:pPr>
        <w:spacing w:after="0" w:line="600" w:lineRule="auto"/>
        <w:ind w:firstLine="720"/>
        <w:jc w:val="both"/>
        <w:rPr>
          <w:rFonts w:eastAsia="Times New Roman"/>
          <w:szCs w:val="24"/>
        </w:rPr>
      </w:pPr>
      <w:r>
        <w:rPr>
          <w:rFonts w:eastAsia="Times New Roman"/>
          <w:szCs w:val="24"/>
        </w:rPr>
        <w:t>Υπενθυμίζω ότι είναι δύο κατηγορίες. Όσον αφορά την πρώτη κατηγορία, γι’ αυτή που όφ</w:t>
      </w:r>
      <w:r>
        <w:rPr>
          <w:rFonts w:eastAsia="Times New Roman"/>
          <w:szCs w:val="24"/>
        </w:rPr>
        <w:t xml:space="preserve">ειλε να τελειώσει το έργο βάσει του νόμου μέχρι 31 Δεκεμβρίου του 2018, αυτή η ημερομηνία αντικαθίσταται με τη φράση «31 Μαρτίου 2019». Παίρνει τρίμηνη παράταση. </w:t>
      </w:r>
    </w:p>
    <w:p w14:paraId="3576E23D" w14:textId="77777777" w:rsidR="009D30F2" w:rsidRDefault="008D3D2C">
      <w:pPr>
        <w:spacing w:after="0" w:line="600" w:lineRule="auto"/>
        <w:ind w:firstLine="720"/>
        <w:jc w:val="both"/>
        <w:rPr>
          <w:rFonts w:eastAsia="Times New Roman"/>
          <w:szCs w:val="24"/>
        </w:rPr>
      </w:pPr>
      <w:r>
        <w:rPr>
          <w:rFonts w:eastAsia="Times New Roman"/>
          <w:szCs w:val="24"/>
        </w:rPr>
        <w:t>Και όσον αφορά τη δεύτερη κατηγορία που είναι στην παράγραφο 12 και η οποία όφειλε να τελειώσ</w:t>
      </w:r>
      <w:r>
        <w:rPr>
          <w:rFonts w:eastAsia="Times New Roman"/>
          <w:szCs w:val="24"/>
        </w:rPr>
        <w:t xml:space="preserve">ει μέχρι 30 Ιουνίου του 2019, αυτή η ημερομηνία  </w:t>
      </w:r>
      <w:r>
        <w:rPr>
          <w:rFonts w:eastAsia="Times New Roman"/>
          <w:szCs w:val="24"/>
        </w:rPr>
        <w:lastRenderedPageBreak/>
        <w:t xml:space="preserve">αντικαθίσταται με τη φράση «30 Σεπτεμβρίου 2019». Κατ’ </w:t>
      </w:r>
      <w:proofErr w:type="spellStart"/>
      <w:r>
        <w:rPr>
          <w:rFonts w:eastAsia="Times New Roman"/>
          <w:szCs w:val="24"/>
        </w:rPr>
        <w:t>αναλογίαν</w:t>
      </w:r>
      <w:proofErr w:type="spellEnd"/>
      <w:r>
        <w:rPr>
          <w:rFonts w:eastAsia="Times New Roman"/>
          <w:szCs w:val="24"/>
        </w:rPr>
        <w:t xml:space="preserve"> δηλαδή δίνεται τρίμηνη παράταση και στις δύο κατηγορίες που υπάρχουν μέσα στον νόμο. </w:t>
      </w:r>
    </w:p>
    <w:p w14:paraId="3576E23E" w14:textId="77777777" w:rsidR="009D30F2" w:rsidRDefault="008D3D2C">
      <w:pPr>
        <w:spacing w:after="0" w:line="600" w:lineRule="auto"/>
        <w:ind w:firstLine="720"/>
        <w:jc w:val="both"/>
        <w:rPr>
          <w:rFonts w:eastAsia="Times New Roman"/>
          <w:szCs w:val="24"/>
        </w:rPr>
      </w:pPr>
      <w:r>
        <w:rPr>
          <w:rFonts w:eastAsia="Times New Roman"/>
          <w:szCs w:val="24"/>
        </w:rPr>
        <w:t>(Στο σημείο αυτό ο Υπουργός κ. Γεώργιος Σταθάκης καταθέτ</w:t>
      </w:r>
      <w:r>
        <w:rPr>
          <w:rFonts w:eastAsia="Times New Roman"/>
          <w:szCs w:val="24"/>
        </w:rPr>
        <w:t>ει για τα Πρακτικά την προαναφερθείσα νομοτεχνική βελτίωση, η οποία έχει ως εξής:</w:t>
      </w:r>
    </w:p>
    <w:p w14:paraId="3576E23F" w14:textId="77777777" w:rsidR="009D30F2" w:rsidRDefault="008D3D2C">
      <w:pPr>
        <w:spacing w:after="0" w:line="600" w:lineRule="auto"/>
        <w:ind w:firstLine="720"/>
        <w:jc w:val="center"/>
        <w:rPr>
          <w:rFonts w:eastAsia="Times New Roman"/>
          <w:color w:val="FF0000"/>
          <w:szCs w:val="24"/>
        </w:rPr>
      </w:pPr>
      <w:r w:rsidRPr="00960CDD">
        <w:rPr>
          <w:rFonts w:eastAsia="Times New Roman"/>
          <w:color w:val="FF0000"/>
          <w:szCs w:val="24"/>
        </w:rPr>
        <w:t>(ΑΛΛΑΓΗ ΣΕΛΙΔΑΣ)</w:t>
      </w:r>
    </w:p>
    <w:p w14:paraId="3576E240" w14:textId="77777777" w:rsidR="009D30F2" w:rsidRDefault="008D3D2C">
      <w:pPr>
        <w:spacing w:after="0" w:line="600" w:lineRule="auto"/>
        <w:ind w:firstLine="720"/>
        <w:jc w:val="center"/>
        <w:rPr>
          <w:rFonts w:eastAsia="Times New Roman"/>
          <w:color w:val="FF0000"/>
          <w:szCs w:val="24"/>
        </w:rPr>
      </w:pPr>
      <w:r w:rsidRPr="00960CDD">
        <w:rPr>
          <w:rFonts w:eastAsia="Times New Roman"/>
          <w:color w:val="FF0000"/>
          <w:szCs w:val="24"/>
        </w:rPr>
        <w:t>(</w:t>
      </w:r>
      <w:r w:rsidRPr="00960CDD">
        <w:rPr>
          <w:rFonts w:eastAsia="Times New Roman"/>
          <w:color w:val="FF0000"/>
          <w:szCs w:val="24"/>
        </w:rPr>
        <w:t>ΝΑ ΜΠΕΙ Η</w:t>
      </w:r>
      <w:r w:rsidRPr="00960CDD">
        <w:rPr>
          <w:rFonts w:eastAsia="Times New Roman"/>
          <w:color w:val="FF0000"/>
          <w:szCs w:val="24"/>
        </w:rPr>
        <w:t xml:space="preserve"> </w:t>
      </w:r>
      <w:r w:rsidRPr="00960CDD">
        <w:rPr>
          <w:rFonts w:eastAsia="Times New Roman"/>
          <w:color w:val="FF0000"/>
          <w:szCs w:val="24"/>
        </w:rPr>
        <w:t>ΣΕΛΙΔΑ</w:t>
      </w:r>
      <w:r w:rsidRPr="00960CDD">
        <w:rPr>
          <w:rFonts w:eastAsia="Times New Roman"/>
          <w:color w:val="FF0000"/>
          <w:szCs w:val="24"/>
        </w:rPr>
        <w:t xml:space="preserve"> 83)</w:t>
      </w:r>
    </w:p>
    <w:p w14:paraId="3576E241" w14:textId="77777777" w:rsidR="009D30F2" w:rsidRDefault="008D3D2C">
      <w:pPr>
        <w:spacing w:after="0" w:line="600" w:lineRule="auto"/>
        <w:ind w:firstLine="720"/>
        <w:jc w:val="center"/>
        <w:rPr>
          <w:rFonts w:eastAsia="Times New Roman"/>
          <w:color w:val="FF0000"/>
          <w:szCs w:val="24"/>
        </w:rPr>
      </w:pPr>
      <w:r w:rsidRPr="00960CDD">
        <w:rPr>
          <w:rFonts w:eastAsia="Times New Roman"/>
          <w:color w:val="FF0000"/>
          <w:szCs w:val="24"/>
        </w:rPr>
        <w:t>(ΑΛΛΑΓΗ ΣΕΛΙΔΑΣ)</w:t>
      </w:r>
    </w:p>
    <w:p w14:paraId="3576E242" w14:textId="77777777" w:rsidR="009D30F2" w:rsidRDefault="008D3D2C">
      <w:pPr>
        <w:spacing w:after="0" w:line="600" w:lineRule="auto"/>
        <w:jc w:val="both"/>
        <w:rPr>
          <w:rFonts w:eastAsia="Times New Roman"/>
          <w:szCs w:val="24"/>
        </w:rPr>
      </w:pPr>
      <w:r>
        <w:rPr>
          <w:rFonts w:eastAsia="Times New Roman"/>
          <w:szCs w:val="24"/>
        </w:rPr>
        <w:tab/>
      </w: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κύριο Υπουργό. </w:t>
      </w:r>
    </w:p>
    <w:p w14:paraId="3576E243" w14:textId="77777777" w:rsidR="009D30F2" w:rsidRDefault="008D3D2C">
      <w:pPr>
        <w:spacing w:after="0" w:line="600" w:lineRule="auto"/>
        <w:ind w:firstLine="720"/>
        <w:jc w:val="both"/>
        <w:rPr>
          <w:rFonts w:eastAsia="Times New Roman"/>
          <w:szCs w:val="24"/>
        </w:rPr>
      </w:pPr>
      <w:r>
        <w:rPr>
          <w:rFonts w:eastAsia="Times New Roman"/>
          <w:szCs w:val="24"/>
        </w:rPr>
        <w:t xml:space="preserve">Παρακαλώ να διανεμηθούν οι νομοτεχνικές βελτιώσεις και στο Σώμα. </w:t>
      </w:r>
    </w:p>
    <w:p w14:paraId="3576E244" w14:textId="77777777" w:rsidR="009D30F2" w:rsidRDefault="008D3D2C">
      <w:pPr>
        <w:spacing w:after="0" w:line="600" w:lineRule="auto"/>
        <w:ind w:firstLine="720"/>
        <w:jc w:val="both"/>
        <w:rPr>
          <w:rFonts w:eastAsia="Times New Roman"/>
          <w:szCs w:val="24"/>
        </w:rPr>
      </w:pPr>
      <w:r>
        <w:rPr>
          <w:rFonts w:eastAsia="Times New Roman"/>
          <w:szCs w:val="24"/>
        </w:rPr>
        <w:t xml:space="preserve">Τον λόγο έχει τώρα ο Κοινοβουλευτικός Εκπρόσωπος του Ποταμιού κ. </w:t>
      </w:r>
      <w:proofErr w:type="spellStart"/>
      <w:r>
        <w:rPr>
          <w:rFonts w:eastAsia="Times New Roman"/>
          <w:szCs w:val="24"/>
        </w:rPr>
        <w:t>Δανέλλης</w:t>
      </w:r>
      <w:proofErr w:type="spellEnd"/>
      <w:r>
        <w:rPr>
          <w:rFonts w:eastAsia="Times New Roman"/>
          <w:szCs w:val="24"/>
        </w:rPr>
        <w:t xml:space="preserve">. </w:t>
      </w:r>
    </w:p>
    <w:p w14:paraId="3576E245" w14:textId="77777777" w:rsidR="009D30F2" w:rsidRDefault="008D3D2C">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Δανέλλη</w:t>
      </w:r>
      <w:proofErr w:type="spellEnd"/>
      <w:r>
        <w:rPr>
          <w:rFonts w:eastAsia="Times New Roman"/>
          <w:szCs w:val="24"/>
        </w:rPr>
        <w:t xml:space="preserve">, έχετε τον λόγο. </w:t>
      </w:r>
    </w:p>
    <w:p w14:paraId="3576E246" w14:textId="77777777" w:rsidR="009D30F2" w:rsidRDefault="008D3D2C">
      <w:pPr>
        <w:spacing w:after="0"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  </w:t>
      </w:r>
    </w:p>
    <w:p w14:paraId="3576E247" w14:textId="77777777" w:rsidR="009D30F2" w:rsidRDefault="008D3D2C">
      <w:pPr>
        <w:spacing w:after="0" w:line="600" w:lineRule="auto"/>
        <w:ind w:firstLine="720"/>
        <w:jc w:val="both"/>
        <w:rPr>
          <w:rFonts w:eastAsia="Times New Roman"/>
          <w:szCs w:val="24"/>
        </w:rPr>
      </w:pPr>
      <w:r>
        <w:rPr>
          <w:rFonts w:eastAsia="Times New Roman"/>
          <w:szCs w:val="24"/>
        </w:rPr>
        <w:t>Κυρίες και κύριοι συνάδελφο</w:t>
      </w:r>
      <w:r>
        <w:rPr>
          <w:rFonts w:eastAsia="Times New Roman"/>
          <w:szCs w:val="24"/>
        </w:rPr>
        <w:t xml:space="preserve">ι, στα οκτώ χρόνια της κρίσης η ελληνική οικονομία έχει δεχθεί ένα ισχυρότατο σοκ. Με βίαιο τρόπο κατέρρευσε το παραδοσιακό μοντέλο της κατανάλωσης με δανεικά και μάλιστα εισαγόμενων αγαθών, η ελληνική </w:t>
      </w:r>
      <w:r>
        <w:rPr>
          <w:rFonts w:eastAsia="Times New Roman"/>
          <w:szCs w:val="24"/>
          <w:lang w:val="en-US"/>
        </w:rPr>
        <w:t>version</w:t>
      </w:r>
      <w:r>
        <w:rPr>
          <w:rFonts w:eastAsia="Times New Roman"/>
          <w:szCs w:val="24"/>
        </w:rPr>
        <w:t xml:space="preserve"> ενός ιδιότυπου κρατικοδίαιτου παρασιτικού καπι</w:t>
      </w:r>
      <w:r>
        <w:rPr>
          <w:rFonts w:eastAsia="Times New Roman"/>
          <w:szCs w:val="24"/>
        </w:rPr>
        <w:t xml:space="preserve">ταλισμού που στηρίζεται στις υπηρεσίες και την κατανάλωση. </w:t>
      </w:r>
    </w:p>
    <w:p w14:paraId="3576E248" w14:textId="77777777" w:rsidR="009D30F2" w:rsidRDefault="008D3D2C">
      <w:pPr>
        <w:spacing w:after="0" w:line="600" w:lineRule="auto"/>
        <w:ind w:firstLine="720"/>
        <w:jc w:val="both"/>
        <w:rPr>
          <w:rFonts w:eastAsia="Times New Roman"/>
          <w:szCs w:val="24"/>
        </w:rPr>
      </w:pPr>
      <w:r>
        <w:rPr>
          <w:rFonts w:eastAsia="Times New Roman"/>
          <w:szCs w:val="24"/>
        </w:rPr>
        <w:lastRenderedPageBreak/>
        <w:t>Πρώτα θύματα της νέας κατάστασης η απασχόληση και οι αμοιβές των εργαζομένων. Διακόσιες πενήντα χιλιάδες τουλάχιστον επιχειρήσεις έκλεισαν. Πρόκειται βέβαια για επιχειρήσεις οι περισσότερες εκ των</w:t>
      </w:r>
      <w:r>
        <w:rPr>
          <w:rFonts w:eastAsia="Times New Roman"/>
          <w:szCs w:val="24"/>
        </w:rPr>
        <w:t xml:space="preserve"> οποίων δεν ήταν ούτε ανταγωνιστικές ούτε εξωστρεφείς, αλλά αντίθετα ανακύκλωναν τα φθηνά υλικά. </w:t>
      </w:r>
    </w:p>
    <w:p w14:paraId="3576E249" w14:textId="77777777" w:rsidR="009D30F2" w:rsidRDefault="008D3D2C">
      <w:pPr>
        <w:spacing w:after="0" w:line="600" w:lineRule="auto"/>
        <w:ind w:firstLine="720"/>
        <w:jc w:val="both"/>
        <w:rPr>
          <w:rFonts w:eastAsia="Times New Roman"/>
          <w:szCs w:val="24"/>
        </w:rPr>
      </w:pPr>
      <w:r>
        <w:rPr>
          <w:rFonts w:eastAsia="Times New Roman"/>
          <w:szCs w:val="24"/>
        </w:rPr>
        <w:t>Ποτέ δεν κάναμε αυτό που οφείλαμε να κάνουμε, να ανιχνεύσουμε δηλαδή και να υλοποιήσουμε τους όρους και τις προϋποθέσεις για τη μετάβασή μας σε ένα βιώσιμο πα</w:t>
      </w:r>
      <w:r>
        <w:rPr>
          <w:rFonts w:eastAsia="Times New Roman"/>
          <w:szCs w:val="24"/>
        </w:rPr>
        <w:t xml:space="preserve">ραγωγικό μοντέλο, ένα νέο μοντέλο που θα έφερνε εθνικό πλούτο και βιώσιμες θέσεις εργασίας. </w:t>
      </w:r>
    </w:p>
    <w:p w14:paraId="3576E24A" w14:textId="77777777" w:rsidR="009D30F2" w:rsidRDefault="008D3D2C">
      <w:pPr>
        <w:spacing w:after="0" w:line="600" w:lineRule="auto"/>
        <w:ind w:firstLine="720"/>
        <w:jc w:val="both"/>
        <w:rPr>
          <w:rFonts w:eastAsia="Times New Roman"/>
          <w:szCs w:val="24"/>
        </w:rPr>
      </w:pPr>
      <w:r>
        <w:rPr>
          <w:rFonts w:eastAsia="Times New Roman"/>
          <w:szCs w:val="24"/>
        </w:rPr>
        <w:t xml:space="preserve">Αναλάβατε, κυρίες και κύριοι συνάδελφοι της Πλειοψηφίας, τη διακυβέρνηση της χώρας με το τυχοδιωκτικό σύνθημα «θα σκίσουμε τα μνημόνια», μιας και αφελώς πιστεύατε </w:t>
      </w:r>
      <w:r>
        <w:rPr>
          <w:rFonts w:eastAsia="Times New Roman"/>
          <w:szCs w:val="24"/>
        </w:rPr>
        <w:t xml:space="preserve">πως η </w:t>
      </w:r>
      <w:r>
        <w:rPr>
          <w:rFonts w:eastAsia="Times New Roman"/>
          <w:szCs w:val="24"/>
        </w:rPr>
        <w:t xml:space="preserve">χρεοκοπία </w:t>
      </w:r>
      <w:r>
        <w:rPr>
          <w:rFonts w:eastAsia="Times New Roman"/>
          <w:szCs w:val="24"/>
        </w:rPr>
        <w:t xml:space="preserve">οφείλονταν στα μνημόνια και όχι το αντίθετο. </w:t>
      </w:r>
    </w:p>
    <w:p w14:paraId="3576E24B" w14:textId="77777777" w:rsidR="009D30F2" w:rsidRDefault="008D3D2C">
      <w:pPr>
        <w:spacing w:after="0" w:line="600" w:lineRule="auto"/>
        <w:ind w:firstLine="720"/>
        <w:jc w:val="both"/>
        <w:rPr>
          <w:rFonts w:eastAsia="Times New Roman"/>
          <w:szCs w:val="24"/>
        </w:rPr>
      </w:pPr>
      <w:r>
        <w:rPr>
          <w:rFonts w:eastAsia="Times New Roman"/>
          <w:szCs w:val="24"/>
        </w:rPr>
        <w:t>Η σύγκρουσή σας με την πραγματικότητα κατά την πρώτη περίοδο της διακυβέρνησης της χώρας δεν σας έκανε σοφότερους. Δυστυχώς δεν διδαχθήκατε από τα λάθη της καταστροφικής διαπραγμάτευσης του 2015</w:t>
      </w:r>
      <w:r>
        <w:rPr>
          <w:rFonts w:eastAsia="Times New Roman"/>
          <w:szCs w:val="24"/>
        </w:rPr>
        <w:t xml:space="preserve">. Γι’ αυτό και ξαναζούμε έναν αντίστοιχο εφιάλτη, τηρουμένων βεβαίως των αναλογιών. </w:t>
      </w:r>
    </w:p>
    <w:p w14:paraId="3576E24C" w14:textId="77777777" w:rsidR="009D30F2" w:rsidRDefault="008D3D2C">
      <w:pPr>
        <w:spacing w:after="0" w:line="600" w:lineRule="auto"/>
        <w:ind w:firstLine="720"/>
        <w:jc w:val="both"/>
        <w:rPr>
          <w:rFonts w:eastAsia="Times New Roman"/>
          <w:szCs w:val="24"/>
        </w:rPr>
      </w:pPr>
      <w:r>
        <w:rPr>
          <w:rFonts w:eastAsia="Times New Roman"/>
          <w:szCs w:val="24"/>
        </w:rPr>
        <w:t>Η στοιχειωμένη δεύτερη αξιολόγηση που έπρεπε να είχε ήδη ολοκληρωθεί από τον περσινό Μάιο είναι ακόμα ανοιχτή. Έχετε αναγκάσει την πραγ</w:t>
      </w:r>
      <w:r>
        <w:rPr>
          <w:rFonts w:eastAsia="Times New Roman"/>
          <w:szCs w:val="24"/>
        </w:rPr>
        <w:lastRenderedPageBreak/>
        <w:t>ματική οικονομία να περνά εδώ και μή</w:t>
      </w:r>
      <w:r>
        <w:rPr>
          <w:rFonts w:eastAsia="Times New Roman"/>
          <w:szCs w:val="24"/>
        </w:rPr>
        <w:t xml:space="preserve">νες το μαρτύριο της σταγόνας, μια οικονομία που παραπαίει εξαιτίας του παρατεταμένου κλίματος ανασφάλειας και μαθηματικά οδηγείται σε νέα ύφεση. </w:t>
      </w:r>
    </w:p>
    <w:p w14:paraId="3576E24D" w14:textId="77777777" w:rsidR="009D30F2" w:rsidRDefault="008D3D2C">
      <w:pPr>
        <w:spacing w:after="0" w:line="600" w:lineRule="auto"/>
        <w:ind w:firstLine="720"/>
        <w:jc w:val="both"/>
        <w:rPr>
          <w:rFonts w:eastAsia="Times New Roman"/>
          <w:szCs w:val="24"/>
        </w:rPr>
      </w:pPr>
      <w:r>
        <w:rPr>
          <w:rFonts w:eastAsia="Times New Roman"/>
          <w:szCs w:val="24"/>
        </w:rPr>
        <w:t>Η κλιμακούμενη αβεβαιότητα έδιωξε μέσα σε τρεις μήνες 4,5 δισεκατομμύρια καταθέσεων, θέτοντας ξανά το τραπεζικ</w:t>
      </w:r>
      <w:r>
        <w:rPr>
          <w:rFonts w:eastAsia="Times New Roman"/>
          <w:szCs w:val="24"/>
        </w:rPr>
        <w:t xml:space="preserve">ό σύστημα σε επισφάλεια, ένα τραπεζικό σύστημα, που θυμίζω ότι το έχει πληρώσει </w:t>
      </w:r>
      <w:proofErr w:type="spellStart"/>
      <w:r>
        <w:rPr>
          <w:rFonts w:eastAsia="Times New Roman"/>
          <w:szCs w:val="24"/>
        </w:rPr>
        <w:t>ανακεφαλαιοποιώντάς</w:t>
      </w:r>
      <w:proofErr w:type="spellEnd"/>
      <w:r>
        <w:rPr>
          <w:rFonts w:eastAsia="Times New Roman"/>
          <w:szCs w:val="24"/>
        </w:rPr>
        <w:t xml:space="preserve"> το ο ελληνικός λαός τρεις φορές. </w:t>
      </w:r>
    </w:p>
    <w:p w14:paraId="3576E24E" w14:textId="77777777" w:rsidR="009D30F2" w:rsidRDefault="008D3D2C">
      <w:pPr>
        <w:spacing w:after="0" w:line="600" w:lineRule="auto"/>
        <w:ind w:firstLine="720"/>
        <w:jc w:val="both"/>
        <w:rPr>
          <w:rFonts w:eastAsia="Times New Roman"/>
          <w:szCs w:val="24"/>
        </w:rPr>
      </w:pPr>
      <w:r>
        <w:rPr>
          <w:rFonts w:eastAsia="Times New Roman"/>
          <w:szCs w:val="24"/>
        </w:rPr>
        <w:t>Παράλληλα, είχαμε διόγκωση των μη εξυπηρετούμενων δανείων. Δυστυχώς το μη κλείσιμο της τρέχουσας αξιολόγησης έχει πολύ συγ</w:t>
      </w:r>
      <w:r>
        <w:rPr>
          <w:rFonts w:eastAsia="Times New Roman"/>
          <w:szCs w:val="24"/>
        </w:rPr>
        <w:t>κεκριμένα και μετρήσιμα αποτελέσματα στην οικονομία, όπως είναι η μείωση του ΑΕΠ κατά 1,35% το τελευταίο τρίμηνο του 2016 και μόνο, η κάθετη μείωση των επενδύσεων λόγω έλλειψης εμπιστοσύνης. Επίσης, ένα ολόκληρο έτος χαμένο, το 2016. Ένα οικονομικό έτος πο</w:t>
      </w:r>
      <w:r>
        <w:rPr>
          <w:rFonts w:eastAsia="Times New Roman"/>
          <w:szCs w:val="24"/>
        </w:rPr>
        <w:t xml:space="preserve">υ φαίνεται να παραπαίει, το 2017, και πολλές χαμένες ευκαιρίες για ανάκαμψη με </w:t>
      </w:r>
      <w:proofErr w:type="spellStart"/>
      <w:r>
        <w:rPr>
          <w:rFonts w:eastAsia="Times New Roman"/>
          <w:szCs w:val="24"/>
        </w:rPr>
        <w:t>προεξάρχουσα</w:t>
      </w:r>
      <w:proofErr w:type="spellEnd"/>
      <w:r>
        <w:rPr>
          <w:rFonts w:eastAsia="Times New Roman"/>
          <w:szCs w:val="24"/>
        </w:rPr>
        <w:t xml:space="preserve"> τη μη ένταξη της χώρας ακόμα σήμερα στο πρόγραμμα ποσοτικής χαλάρωσης του Ευρωπαίου κεντρικού τραπεζίτη κ. </w:t>
      </w:r>
      <w:proofErr w:type="spellStart"/>
      <w:r>
        <w:rPr>
          <w:rFonts w:eastAsia="Times New Roman"/>
          <w:szCs w:val="24"/>
        </w:rPr>
        <w:t>Τράγκι</w:t>
      </w:r>
      <w:proofErr w:type="spellEnd"/>
      <w:r>
        <w:rPr>
          <w:rFonts w:eastAsia="Times New Roman"/>
          <w:szCs w:val="24"/>
        </w:rPr>
        <w:t xml:space="preserve">. </w:t>
      </w:r>
    </w:p>
    <w:p w14:paraId="3576E24F" w14:textId="77777777" w:rsidR="009D30F2" w:rsidRDefault="008D3D2C">
      <w:pPr>
        <w:spacing w:after="0" w:line="600" w:lineRule="auto"/>
        <w:ind w:firstLine="720"/>
        <w:jc w:val="both"/>
        <w:rPr>
          <w:rFonts w:eastAsia="Times New Roman"/>
          <w:szCs w:val="24"/>
        </w:rPr>
      </w:pPr>
      <w:r>
        <w:rPr>
          <w:rFonts w:eastAsia="Times New Roman"/>
          <w:szCs w:val="24"/>
        </w:rPr>
        <w:t xml:space="preserve">Κοινώς φαίνεται να χάνεται το </w:t>
      </w:r>
      <w:r>
        <w:rPr>
          <w:rFonts w:eastAsia="Times New Roman"/>
          <w:szCs w:val="24"/>
          <w:lang w:val="en-US"/>
        </w:rPr>
        <w:t>momentum</w:t>
      </w:r>
      <w:r>
        <w:rPr>
          <w:rFonts w:eastAsia="Times New Roman"/>
          <w:szCs w:val="24"/>
        </w:rPr>
        <w:t xml:space="preserve"> ενός προϋ</w:t>
      </w:r>
      <w:r>
        <w:rPr>
          <w:rFonts w:eastAsia="Times New Roman"/>
          <w:szCs w:val="24"/>
        </w:rPr>
        <w:t xml:space="preserve">πολογισμού που άφηνε μια χαραμάδα αισιοδοξίας για την υπέρβαση της κρίσης, ενός προϋπολογισμού που θυμίζω ότι προέβλεπε αύξηση του ΑΕΠ στο 2,7%. </w:t>
      </w:r>
    </w:p>
    <w:p w14:paraId="3576E250" w14:textId="77777777" w:rsidR="009D30F2" w:rsidRDefault="008D3D2C">
      <w:pPr>
        <w:spacing w:after="0" w:line="600" w:lineRule="auto"/>
        <w:ind w:firstLine="720"/>
        <w:jc w:val="both"/>
        <w:rPr>
          <w:rFonts w:eastAsia="Times New Roman"/>
          <w:szCs w:val="24"/>
        </w:rPr>
      </w:pPr>
      <w:r>
        <w:rPr>
          <w:rFonts w:eastAsia="Times New Roman"/>
          <w:szCs w:val="24"/>
        </w:rPr>
        <w:lastRenderedPageBreak/>
        <w:t xml:space="preserve">Σήμερα αυτό το σενάριο μοιάζει με ένα μακρινό όνειρο. Όλα τα παραπάνω στοιχεία καταδεικνύουν πως οι ολιγωρίες </w:t>
      </w:r>
      <w:r>
        <w:rPr>
          <w:rFonts w:eastAsia="Times New Roman"/>
          <w:szCs w:val="24"/>
        </w:rPr>
        <w:t xml:space="preserve">είναι εξαιρετικά ακριβές για την ελληνική οικονομία. Οι φιλόδοξες προβλέψεις για ανάπτυξη 2,7% περιορίζονται ήδη στο 1,5%, αν δεν χαθεί κι άλλος χρόνος. </w:t>
      </w:r>
    </w:p>
    <w:p w14:paraId="3576E251" w14:textId="77777777" w:rsidR="009D30F2" w:rsidRDefault="008D3D2C">
      <w:pPr>
        <w:spacing w:after="0" w:line="600" w:lineRule="auto"/>
        <w:ind w:firstLine="720"/>
        <w:jc w:val="both"/>
        <w:rPr>
          <w:rFonts w:eastAsia="Times New Roman"/>
          <w:szCs w:val="24"/>
        </w:rPr>
      </w:pPr>
      <w:r>
        <w:rPr>
          <w:rFonts w:eastAsia="Times New Roman"/>
          <w:szCs w:val="24"/>
        </w:rPr>
        <w:t xml:space="preserve">Όμως, η ανατροπή των αρχικών προβλέψεων σημαίνει μοιραία νέα επώδυνα μέτρα. Η κατ’ αρχάς συμφωνία του </w:t>
      </w:r>
      <w:proofErr w:type="spellStart"/>
      <w:r>
        <w:rPr>
          <w:rFonts w:eastAsia="Times New Roman"/>
          <w:szCs w:val="24"/>
          <w:lang w:val="en-US"/>
        </w:rPr>
        <w:t>Eurogroup</w:t>
      </w:r>
      <w:proofErr w:type="spellEnd"/>
      <w:r>
        <w:rPr>
          <w:rFonts w:eastAsia="Times New Roman"/>
          <w:szCs w:val="24"/>
        </w:rPr>
        <w:t xml:space="preserve"> της Μάλτας είναι τα καλά νέα. Όμως, τα κακά είναι ο αυξημένος λογαριασμός. </w:t>
      </w:r>
    </w:p>
    <w:p w14:paraId="3576E252" w14:textId="77777777" w:rsidR="009D30F2" w:rsidRDefault="008D3D2C">
      <w:pPr>
        <w:spacing w:after="0" w:line="600" w:lineRule="auto"/>
        <w:jc w:val="both"/>
        <w:rPr>
          <w:rFonts w:eastAsia="Times New Roman" w:cs="Times New Roman"/>
          <w:bCs/>
          <w:szCs w:val="24"/>
          <w:shd w:val="clear" w:color="auto" w:fill="FFFFFF"/>
        </w:rPr>
      </w:pPr>
      <w:r>
        <w:rPr>
          <w:rFonts w:eastAsia="Times New Roman"/>
          <w:szCs w:val="24"/>
        </w:rPr>
        <w:tab/>
      </w:r>
      <w:r>
        <w:rPr>
          <w:rFonts w:eastAsia="Times New Roman" w:cs="Times New Roman"/>
          <w:bCs/>
          <w:shd w:val="clear" w:color="auto" w:fill="FFFFFF"/>
        </w:rPr>
        <w:t xml:space="preserve">Όσο για τις ευθύνες των δανειστών μας, η αλήθεια </w:t>
      </w:r>
      <w:r>
        <w:rPr>
          <w:rFonts w:eastAsia="Times New Roman"/>
          <w:bCs/>
          <w:shd w:val="clear" w:color="auto" w:fill="FFFFFF"/>
        </w:rPr>
        <w:t>είναι</w:t>
      </w:r>
      <w:r>
        <w:rPr>
          <w:rFonts w:eastAsia="Times New Roman" w:cs="Times New Roman"/>
          <w:bCs/>
          <w:shd w:val="clear" w:color="auto" w:fill="FFFFFF"/>
        </w:rPr>
        <w:t xml:space="preserve"> πως η παγίδευσή μας στη διαμάχη Γερμανίας - Διεθνούς Νομισματικού Ταμείου, σε μια περίοδο, μάλιστα, αυξημένης ανελ</w:t>
      </w:r>
      <w:r>
        <w:rPr>
          <w:rFonts w:eastAsia="Times New Roman" w:cs="Times New Roman"/>
          <w:bCs/>
          <w:shd w:val="clear" w:color="auto" w:fill="FFFFFF"/>
        </w:rPr>
        <w:t xml:space="preserve">αστικότητας της πρώτης λόγω των επερχόμενων εκλογών, και αβεβαιότητας του δεύτερου λόγω μετάβασης στην απροσδιόριστη, ακόμη, εποχή </w:t>
      </w:r>
      <w:proofErr w:type="spellStart"/>
      <w:r>
        <w:rPr>
          <w:rFonts w:eastAsia="Times New Roman" w:cs="Times New Roman"/>
          <w:bCs/>
          <w:shd w:val="clear" w:color="auto" w:fill="FFFFFF"/>
        </w:rPr>
        <w:t>Τραμπ</w:t>
      </w:r>
      <w:proofErr w:type="spellEnd"/>
      <w:r>
        <w:rPr>
          <w:rFonts w:eastAsia="Times New Roman" w:cs="Times New Roman"/>
          <w:bCs/>
          <w:shd w:val="clear" w:color="auto" w:fill="FFFFFF"/>
        </w:rPr>
        <w:t xml:space="preserve">, θα μπορούσε να είχε αποφευχθεί εάν η </w:t>
      </w:r>
      <w:r>
        <w:rPr>
          <w:rFonts w:eastAsia="Times New Roman"/>
          <w:bCs/>
          <w:shd w:val="clear" w:color="auto" w:fill="FFFFFF"/>
        </w:rPr>
        <w:t>Κυβέρνηση</w:t>
      </w:r>
      <w:r>
        <w:rPr>
          <w:rFonts w:eastAsia="Times New Roman" w:cs="Times New Roman"/>
          <w:bCs/>
          <w:shd w:val="clear" w:color="auto" w:fill="FFFFFF"/>
        </w:rPr>
        <w:t xml:space="preserve"> δεν επεδείκνυε την μακαριότητα που επέδειξε λόγω αμφιθυμιών, εμμονών και αστοχιών. </w:t>
      </w:r>
    </w:p>
    <w:p w14:paraId="3576E253"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πρόβλημα παραμένει μεγάλο: Η </w:t>
      </w:r>
      <w:r>
        <w:rPr>
          <w:rFonts w:eastAsia="Times New Roman"/>
          <w:bCs/>
          <w:shd w:val="clear" w:color="auto" w:fill="FFFFFF"/>
        </w:rPr>
        <w:t>Κυβέρνηση</w:t>
      </w:r>
      <w:r>
        <w:rPr>
          <w:rFonts w:eastAsia="Times New Roman" w:cs="Times New Roman"/>
          <w:bCs/>
          <w:shd w:val="clear" w:color="auto" w:fill="FFFFFF"/>
        </w:rPr>
        <w:t xml:space="preserve"> δεν αναλαμβάνει την ιδιοκτησία της συμφωνίας που φέρνει και η Αξιωματική Αντιπολίτευση δηλώνει πως δεν θα ψηφίσει. Θα υλοποιήσει,</w:t>
      </w:r>
      <w:r>
        <w:rPr>
          <w:rFonts w:eastAsia="Times New Roman" w:cs="Times New Roman"/>
          <w:bCs/>
          <w:shd w:val="clear" w:color="auto" w:fill="FFFFFF"/>
        </w:rPr>
        <w:t xml:space="preserve"> όμως, τα μέτρα αν κυβερνήσει και ζητά άμεσα εκλογές για να γίνει κ</w:t>
      </w:r>
      <w:r>
        <w:rPr>
          <w:rFonts w:eastAsia="Times New Roman"/>
          <w:bCs/>
          <w:shd w:val="clear" w:color="auto" w:fill="FFFFFF"/>
        </w:rPr>
        <w:t>υβέρνηση</w:t>
      </w:r>
      <w:r>
        <w:rPr>
          <w:rFonts w:eastAsia="Times New Roman" w:cs="Times New Roman"/>
          <w:bCs/>
          <w:shd w:val="clear" w:color="auto" w:fill="FFFFFF"/>
        </w:rPr>
        <w:t xml:space="preserve">.  </w:t>
      </w:r>
    </w:p>
    <w:p w14:paraId="3576E254"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Εμείς, το Ποτάμι, διαρκώς και σχεδόν κουραστικά ζητούσαμε από την </w:t>
      </w:r>
      <w:r>
        <w:rPr>
          <w:rFonts w:eastAsia="Times New Roman"/>
          <w:bCs/>
          <w:shd w:val="clear" w:color="auto" w:fill="FFFFFF"/>
        </w:rPr>
        <w:t>Κυβέρνηση</w:t>
      </w:r>
      <w:r>
        <w:rPr>
          <w:rFonts w:eastAsia="Times New Roman" w:cs="Times New Roman"/>
          <w:bCs/>
          <w:shd w:val="clear" w:color="auto" w:fill="FFFFFF"/>
        </w:rPr>
        <w:t xml:space="preserve"> την ανάληψη της ιδιοκτησίας της συμφωνίας που έφερε, προωθώντας τις αναγκαίες μεταρρυθμίσεις που, </w:t>
      </w:r>
      <w:r>
        <w:rPr>
          <w:rFonts w:eastAsia="Times New Roman"/>
          <w:bCs/>
          <w:shd w:val="clear" w:color="auto" w:fill="FFFFFF"/>
        </w:rPr>
        <w:t>βεβ</w:t>
      </w:r>
      <w:r>
        <w:rPr>
          <w:rFonts w:eastAsia="Times New Roman"/>
          <w:bCs/>
          <w:shd w:val="clear" w:color="auto" w:fill="FFFFFF"/>
        </w:rPr>
        <w:t>αίως,</w:t>
      </w:r>
      <w:r>
        <w:rPr>
          <w:rFonts w:eastAsia="Times New Roman" w:cs="Times New Roman"/>
          <w:bCs/>
          <w:shd w:val="clear" w:color="auto" w:fill="FFFFFF"/>
        </w:rPr>
        <w:t xml:space="preserve"> θα προλάμβαναν τα επώδυνα μέτρα. </w:t>
      </w:r>
    </w:p>
    <w:p w14:paraId="3576E255"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θα υιοθετήσουμε, όμως, από την άλλη και τις δημαγωγικές κραυγές της Αντιπολίτευσης και την μόνιμη επωδό του αιτήματός της για εκλογές εδώ και τώρα, μια στάση που δείχνει πλήρη αδιαφορία για το επιπρόσθετο κόστος </w:t>
      </w:r>
      <w:r>
        <w:rPr>
          <w:rFonts w:eastAsia="Times New Roman" w:cs="Times New Roman"/>
          <w:bCs/>
          <w:shd w:val="clear" w:color="auto" w:fill="FFFFFF"/>
        </w:rPr>
        <w:t>που θα επιφέρει η πολιτική αποσταθεροποίηση</w:t>
      </w:r>
      <w:r>
        <w:rPr>
          <w:rFonts w:eastAsia="Times New Roman"/>
          <w:bCs/>
          <w:shd w:val="clear" w:color="auto" w:fill="FFFFFF"/>
        </w:rPr>
        <w:t xml:space="preserve">. Παράλληλα, </w:t>
      </w:r>
      <w:r>
        <w:rPr>
          <w:rFonts w:eastAsia="Times New Roman" w:cs="Times New Roman"/>
          <w:bCs/>
          <w:shd w:val="clear" w:color="auto" w:fill="FFFFFF"/>
        </w:rPr>
        <w:t xml:space="preserve">βέβαια, δεν λαμβάνουμε επαρκείς εξηγήσεις για το πώς εκείνοι θα γοητεύσουν τους δανειστές, αποφεύγοντας τα φορτία των μέτρων. </w:t>
      </w:r>
    </w:p>
    <w:p w14:paraId="3576E256"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Μάρτιν </w:t>
      </w:r>
      <w:proofErr w:type="spellStart"/>
      <w:r>
        <w:rPr>
          <w:rFonts w:eastAsia="Times New Roman" w:cs="Times New Roman"/>
          <w:bCs/>
          <w:shd w:val="clear" w:color="auto" w:fill="FFFFFF"/>
        </w:rPr>
        <w:t>Σουλτς</w:t>
      </w:r>
      <w:proofErr w:type="spellEnd"/>
      <w:r>
        <w:rPr>
          <w:rFonts w:eastAsia="Times New Roman" w:cs="Times New Roman"/>
          <w:bCs/>
          <w:shd w:val="clear" w:color="auto" w:fill="FFFFFF"/>
        </w:rPr>
        <w:t>, φίλος αδιαμφισβήτητος, μας υπενθύμισε χθες ότι χωρίς τις</w:t>
      </w:r>
      <w:r>
        <w:rPr>
          <w:rFonts w:eastAsia="Times New Roman" w:cs="Times New Roman"/>
          <w:bCs/>
          <w:shd w:val="clear" w:color="auto" w:fill="FFFFFF"/>
        </w:rPr>
        <w:t xml:space="preserve"> μεταρρυθμίσεις που συνεχώς αποφεύγουμε, σπρώχνοντάς τις στο απώτερο μέλλον, η απειλή του </w:t>
      </w:r>
      <w:proofErr w:type="spellStart"/>
      <w:r>
        <w:rPr>
          <w:rFonts w:eastAsia="Times New Roman" w:cs="Times New Roman"/>
          <w:bCs/>
          <w:shd w:val="clear" w:color="auto" w:fill="FFFFFF"/>
          <w:lang w:val="en-US"/>
        </w:rPr>
        <w:t>G</w:t>
      </w:r>
      <w:r>
        <w:rPr>
          <w:rFonts w:eastAsia="Times New Roman" w:cs="Times New Roman"/>
          <w:bCs/>
          <w:shd w:val="clear" w:color="auto" w:fill="FFFFFF"/>
          <w:lang w:val="en-US"/>
        </w:rPr>
        <w:t>rexit</w:t>
      </w:r>
      <w:proofErr w:type="spellEnd"/>
      <w:r>
        <w:rPr>
          <w:rFonts w:eastAsia="Times New Roman" w:cs="Times New Roman"/>
          <w:bCs/>
          <w:shd w:val="clear" w:color="auto" w:fill="FFFFFF"/>
        </w:rPr>
        <w:t xml:space="preserve"> θα παραμένει ζωντανή. </w:t>
      </w:r>
    </w:p>
    <w:p w14:paraId="3576E257"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επί του συζητούμενου νομοσχεδίου τώρα: Μεγάλη Τρίτη σήμερα και εμείς, με τη </w:t>
      </w:r>
      <w:r>
        <w:rPr>
          <w:rFonts w:eastAsia="Times New Roman"/>
          <w:bCs/>
          <w:shd w:val="clear" w:color="auto" w:fill="FFFFFF"/>
        </w:rPr>
        <w:t>διαδικασία</w:t>
      </w:r>
      <w:r>
        <w:rPr>
          <w:rFonts w:eastAsia="Times New Roman" w:cs="Times New Roman"/>
          <w:bCs/>
          <w:shd w:val="clear" w:color="auto" w:fill="FFFFFF"/>
        </w:rPr>
        <w:t xml:space="preserve"> του επείγοντος, συζ</w:t>
      </w:r>
      <w:r>
        <w:rPr>
          <w:rFonts w:eastAsia="Times New Roman" w:cs="Times New Roman"/>
          <w:bCs/>
          <w:shd w:val="clear" w:color="auto" w:fill="FFFFFF"/>
        </w:rPr>
        <w:t>ητ</w:t>
      </w:r>
      <w:r>
        <w:rPr>
          <w:rFonts w:eastAsia="Times New Roman" w:cs="Times New Roman"/>
          <w:bCs/>
          <w:shd w:val="clear" w:color="auto" w:fill="FFFFFF"/>
        </w:rPr>
        <w:t>ά</w:t>
      </w:r>
      <w:r>
        <w:rPr>
          <w:rFonts w:eastAsia="Times New Roman" w:cs="Times New Roman"/>
          <w:bCs/>
          <w:shd w:val="clear" w:color="auto" w:fill="FFFFFF"/>
        </w:rPr>
        <w:t xml:space="preserve">με για ένα ζήτημα ουσίας, που αφορά το χρόνιο πρόβλημα απουσίας δασικών χαρτών και κατ’ επέκταση κτηματολογίου στη χώρα μας. Ελλείψεις που, για μια χώρα που βρίσκεται στον σκληρό πυρήνα της Ευρώπης, </w:t>
      </w:r>
      <w:r>
        <w:rPr>
          <w:rFonts w:eastAsia="Times New Roman"/>
          <w:bCs/>
          <w:shd w:val="clear" w:color="auto" w:fill="FFFFFF"/>
        </w:rPr>
        <w:t>είναι</w:t>
      </w:r>
      <w:r>
        <w:rPr>
          <w:rFonts w:eastAsia="Times New Roman" w:cs="Times New Roman"/>
          <w:bCs/>
          <w:shd w:val="clear" w:color="auto" w:fill="FFFFFF"/>
        </w:rPr>
        <w:t xml:space="preserve"> αδικαιολόγητες. Ελλείψεις που υπονομεύουν τη φυσ</w:t>
      </w:r>
      <w:r>
        <w:rPr>
          <w:rFonts w:eastAsia="Times New Roman" w:cs="Times New Roman"/>
          <w:bCs/>
          <w:shd w:val="clear" w:color="auto" w:fill="FFFFFF"/>
        </w:rPr>
        <w:t xml:space="preserve">ική κληρονομιά της χώρας και </w:t>
      </w:r>
      <w:r>
        <w:rPr>
          <w:rFonts w:eastAsia="Times New Roman" w:cs="Times New Roman"/>
          <w:bCs/>
          <w:shd w:val="clear" w:color="auto" w:fill="FFFFFF"/>
        </w:rPr>
        <w:lastRenderedPageBreak/>
        <w:t xml:space="preserve">παρεμποδίζουν το όποιο αναπτυξιακό όφελος θα μπορούσαμε να αποκομίσουμε από την ήπια και ορθολογική εκμετάλλευση των δασών, κάτι που κάνει </w:t>
      </w:r>
      <w:r>
        <w:rPr>
          <w:rFonts w:eastAsia="Times New Roman"/>
          <w:bCs/>
          <w:shd w:val="clear" w:color="auto" w:fill="FFFFFF"/>
        </w:rPr>
        <w:t>βεβαίως</w:t>
      </w:r>
      <w:r>
        <w:rPr>
          <w:rFonts w:eastAsia="Times New Roman"/>
          <w:bCs/>
          <w:shd w:val="clear" w:color="auto" w:fill="FFFFFF"/>
        </w:rPr>
        <w:t>,</w:t>
      </w:r>
      <w:r>
        <w:rPr>
          <w:rFonts w:eastAsia="Times New Roman" w:cs="Times New Roman"/>
          <w:bCs/>
          <w:shd w:val="clear" w:color="auto" w:fill="FFFFFF"/>
        </w:rPr>
        <w:t xml:space="preserve"> όλος ο υπόλοιπος πολιτισμένος </w:t>
      </w:r>
      <w:r>
        <w:rPr>
          <w:rFonts w:eastAsia="Times New Roman"/>
          <w:bCs/>
          <w:shd w:val="clear" w:color="auto" w:fill="FFFFFF"/>
        </w:rPr>
        <w:t>κό</w:t>
      </w:r>
      <w:r>
        <w:rPr>
          <w:rFonts w:eastAsia="Times New Roman" w:cs="Times New Roman"/>
          <w:bCs/>
          <w:shd w:val="clear" w:color="auto" w:fill="FFFFFF"/>
        </w:rPr>
        <w:t xml:space="preserve">σμος. </w:t>
      </w:r>
    </w:p>
    <w:p w14:paraId="3576E258"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Αντί να εκπονήσετε, όμως, μια </w:t>
      </w:r>
      <w:r>
        <w:rPr>
          <w:rFonts w:eastAsia="Times New Roman" w:cs="Times New Roman"/>
          <w:bCs/>
          <w:shd w:val="clear" w:color="auto" w:fill="FFFFFF"/>
        </w:rPr>
        <w:t>ολοκληρωμένη δασική πολιτική, επιχειρείτε</w:t>
      </w:r>
      <w:r>
        <w:rPr>
          <w:rFonts w:eastAsia="Times New Roman" w:cs="Times New Roman"/>
          <w:bCs/>
          <w:shd w:val="clear" w:color="auto" w:fill="FFFFFF"/>
        </w:rPr>
        <w:t>,</w:t>
      </w:r>
      <w:r>
        <w:rPr>
          <w:rFonts w:eastAsia="Times New Roman" w:cs="Times New Roman"/>
          <w:bCs/>
          <w:shd w:val="clear" w:color="auto" w:fill="FFFFFF"/>
        </w:rPr>
        <w:t xml:space="preserve"> δίκην μποναμά</w:t>
      </w:r>
      <w:r>
        <w:rPr>
          <w:rFonts w:eastAsia="Times New Roman" w:cs="Times New Roman"/>
          <w:bCs/>
          <w:shd w:val="clear" w:color="auto" w:fill="FFFFFF"/>
        </w:rPr>
        <w:t>,</w:t>
      </w:r>
      <w:r>
        <w:rPr>
          <w:rFonts w:eastAsia="Times New Roman" w:cs="Times New Roman"/>
          <w:bCs/>
          <w:shd w:val="clear" w:color="auto" w:fill="FFFFFF"/>
        </w:rPr>
        <w:t xml:space="preserve"> με αυτό το νομοσχέδιο να μειώσετε το αντίτιμο της νομιμοποίησης των εκχερσώσεων, ακόμη όμως και των καταπατήσεων. </w:t>
      </w:r>
    </w:p>
    <w:p w14:paraId="3576E259"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Υπάρχουν προβλήματα και ζητούν λύση. Όμως, είμαστε βέβαιοι ότι με αυτόν τον τρόπο δ</w:t>
      </w:r>
      <w:r>
        <w:rPr>
          <w:rFonts w:eastAsia="Times New Roman" w:cs="Times New Roman"/>
          <w:bCs/>
          <w:shd w:val="clear" w:color="auto" w:fill="FFFFFF"/>
        </w:rPr>
        <w:t>εν προσφέρουμε τη λύση και ανοίγουμε την πόρτα σε νέα προβλήματα</w:t>
      </w:r>
      <w:r>
        <w:rPr>
          <w:rFonts w:eastAsia="Times New Roman" w:cs="Times New Roman"/>
          <w:bCs/>
          <w:shd w:val="clear" w:color="auto" w:fill="FFFFFF"/>
        </w:rPr>
        <w:t>,</w:t>
      </w:r>
      <w:r>
        <w:rPr>
          <w:rFonts w:eastAsia="Times New Roman" w:cs="Times New Roman"/>
          <w:bCs/>
          <w:shd w:val="clear" w:color="auto" w:fill="FFFFFF"/>
        </w:rPr>
        <w:t xml:space="preserve"> που θα κληθούμε να διαχειριστούμε αύριο.  </w:t>
      </w:r>
    </w:p>
    <w:p w14:paraId="3576E25A"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έχουμε ως τώρα για το θέμα των δασικών χαρτών; Έχουμε τον ν.4389/2016 και μαζί με αυτόν ένα γαϊτανάκι τροποποιήσεων-μπαλωμάτων, που προφανώς υποδηλώνουν τις αστοχίες του βασικού νομοθετήματος. Με άλλα λόγια, δηλώνουν την έλλειψη μιας ολοκληρωμένης αντίλ</w:t>
      </w:r>
      <w:r>
        <w:rPr>
          <w:rFonts w:eastAsia="Times New Roman" w:cs="Times New Roman"/>
          <w:bCs/>
          <w:shd w:val="clear" w:color="auto" w:fill="FFFFFF"/>
        </w:rPr>
        <w:t xml:space="preserve">ηψης και στρατηγικής για το όλο ζήτημα. </w:t>
      </w:r>
    </w:p>
    <w:p w14:paraId="3576E25B"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Τελικά, καταλήγετε στο σημερινό νομοσχέδιο, που και αυτό φαίνεται να κουβαλάει τα δικά του προβλήματα. Το Εθνικό Κτηματολόγιο και οι δασικοί χάρτες </w:t>
      </w:r>
      <w:r>
        <w:rPr>
          <w:rFonts w:eastAsia="Times New Roman"/>
          <w:bCs/>
          <w:shd w:val="clear" w:color="auto" w:fill="FFFFFF"/>
        </w:rPr>
        <w:t>είναι</w:t>
      </w:r>
      <w:r>
        <w:rPr>
          <w:rFonts w:eastAsia="Times New Roman" w:cs="Times New Roman"/>
          <w:bCs/>
          <w:shd w:val="clear" w:color="auto" w:fill="FFFFFF"/>
        </w:rPr>
        <w:t xml:space="preserve"> ζητήματα αιχμής</w:t>
      </w:r>
      <w:r>
        <w:rPr>
          <w:rFonts w:eastAsia="Times New Roman" w:cs="Times New Roman"/>
          <w:bCs/>
          <w:shd w:val="clear" w:color="auto" w:fill="FFFFFF"/>
        </w:rPr>
        <w:t xml:space="preserve">, </w:t>
      </w:r>
      <w:r>
        <w:rPr>
          <w:rFonts w:eastAsia="Times New Roman" w:cs="Times New Roman"/>
          <w:bCs/>
          <w:shd w:val="clear" w:color="auto" w:fill="FFFFFF"/>
        </w:rPr>
        <w:t xml:space="preserve">για τα οποία </w:t>
      </w:r>
      <w:r>
        <w:rPr>
          <w:rFonts w:eastAsia="Times New Roman"/>
          <w:bCs/>
          <w:shd w:val="clear" w:color="auto" w:fill="FFFFFF"/>
        </w:rPr>
        <w:t>είναι</w:t>
      </w:r>
      <w:r>
        <w:rPr>
          <w:rFonts w:eastAsia="Times New Roman" w:cs="Times New Roman"/>
          <w:bCs/>
          <w:shd w:val="clear" w:color="auto" w:fill="FFFFFF"/>
        </w:rPr>
        <w:t xml:space="preserve"> αδιανόητο να μην μπορεί ν</w:t>
      </w:r>
      <w:r>
        <w:rPr>
          <w:rFonts w:eastAsia="Times New Roman" w:cs="Times New Roman"/>
          <w:bCs/>
          <w:shd w:val="clear" w:color="auto" w:fill="FFFFFF"/>
        </w:rPr>
        <w:t xml:space="preserve">α υπάρξει μια στοιχειώδης συνεννόηση και μια στοιχειώδης συνέχεια νομοθετικών πράξεων από πλευράς πολιτείας, από πλευράς των διαδοχικών κυβερνήσεων, όποιες και αν </w:t>
      </w:r>
      <w:r>
        <w:rPr>
          <w:rFonts w:eastAsia="Times New Roman"/>
          <w:bCs/>
          <w:shd w:val="clear" w:color="auto" w:fill="FFFFFF"/>
        </w:rPr>
        <w:t>είναι</w:t>
      </w:r>
      <w:r>
        <w:rPr>
          <w:rFonts w:eastAsia="Times New Roman" w:cs="Times New Roman"/>
          <w:bCs/>
          <w:shd w:val="clear" w:color="auto" w:fill="FFFFFF"/>
        </w:rPr>
        <w:t xml:space="preserve"> αυτές. </w:t>
      </w:r>
    </w:p>
    <w:p w14:paraId="3576E25C"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Αποτέλεσμα; Καταλήγουμε αενάως στο σημείο μηδέν. Όμως, το ίδιο συμβαίνει και σε</w:t>
      </w:r>
      <w:r>
        <w:rPr>
          <w:rFonts w:eastAsia="Times New Roman" w:cs="Times New Roman"/>
          <w:bCs/>
          <w:shd w:val="clear" w:color="auto" w:fill="FFFFFF"/>
        </w:rPr>
        <w:t xml:space="preserve"> άλλα ζητήματα αιχμής, όπως η φορολογία, η εκπαίδευση </w:t>
      </w:r>
      <w:proofErr w:type="spellStart"/>
      <w:r>
        <w:rPr>
          <w:rFonts w:eastAsia="Times New Roman" w:cs="Times New Roman"/>
          <w:bCs/>
          <w:shd w:val="clear" w:color="auto" w:fill="FFFFFF"/>
        </w:rPr>
        <w:t>κ</w:t>
      </w:r>
      <w:r>
        <w:rPr>
          <w:rFonts w:eastAsia="Times New Roman" w:cs="Times New Roman"/>
          <w:bCs/>
          <w:shd w:val="clear" w:color="auto" w:fill="FFFFFF"/>
        </w:rPr>
        <w:t>.</w:t>
      </w:r>
      <w:r>
        <w:rPr>
          <w:rFonts w:eastAsia="Times New Roman" w:cs="Times New Roman"/>
          <w:bCs/>
          <w:shd w:val="clear" w:color="auto" w:fill="FFFFFF"/>
        </w:rPr>
        <w:t>ο</w:t>
      </w:r>
      <w:r>
        <w:rPr>
          <w:rFonts w:eastAsia="Times New Roman" w:cs="Times New Roman"/>
          <w:bCs/>
          <w:shd w:val="clear" w:color="auto" w:fill="FFFFFF"/>
        </w:rPr>
        <w:t>.</w:t>
      </w:r>
      <w:r>
        <w:rPr>
          <w:rFonts w:eastAsia="Times New Roman" w:cs="Times New Roman"/>
          <w:bCs/>
          <w:shd w:val="clear" w:color="auto" w:fill="FFFFFF"/>
        </w:rPr>
        <w:t>κ</w:t>
      </w:r>
      <w:r>
        <w:rPr>
          <w:rFonts w:eastAsia="Times New Roman" w:cs="Times New Roman"/>
          <w:bCs/>
          <w:shd w:val="clear" w:color="auto" w:fill="FFFFFF"/>
        </w:rPr>
        <w:t>.</w:t>
      </w:r>
      <w:proofErr w:type="spellEnd"/>
      <w:r>
        <w:rPr>
          <w:rFonts w:eastAsia="Times New Roman" w:cs="Times New Roman"/>
          <w:bCs/>
          <w:shd w:val="clear" w:color="auto" w:fill="FFFFFF"/>
        </w:rPr>
        <w:t>, τα οποία όσο κυνηγάμε την ουρά μας τόσο αυτά δεν παρέχουν τα αναπτυξιακά αποτελέσματα</w:t>
      </w:r>
      <w:r>
        <w:rPr>
          <w:rFonts w:eastAsia="Times New Roman" w:cs="Times New Roman"/>
          <w:bCs/>
          <w:shd w:val="clear" w:color="auto" w:fill="FFFFFF"/>
        </w:rPr>
        <w:t>,</w:t>
      </w:r>
      <w:r>
        <w:rPr>
          <w:rFonts w:eastAsia="Times New Roman" w:cs="Times New Roman"/>
          <w:bCs/>
          <w:shd w:val="clear" w:color="auto" w:fill="FFFFFF"/>
        </w:rPr>
        <w:t xml:space="preserve"> που θα προσδοκούσαμε, τα αποτελέσματα που τόσο </w:t>
      </w:r>
      <w:r>
        <w:rPr>
          <w:rFonts w:eastAsia="Times New Roman"/>
          <w:bCs/>
          <w:shd w:val="clear" w:color="auto" w:fill="FFFFFF"/>
        </w:rPr>
        <w:t>έχει</w:t>
      </w:r>
      <w:r>
        <w:rPr>
          <w:rFonts w:eastAsia="Times New Roman" w:cs="Times New Roman"/>
          <w:bCs/>
          <w:shd w:val="clear" w:color="auto" w:fill="FFFFFF"/>
        </w:rPr>
        <w:t xml:space="preserve"> ανάγκη η χώρα σήμερα. </w:t>
      </w:r>
    </w:p>
    <w:p w14:paraId="3576E25D"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κάνετε, τελικά, σε σχέση με τ</w:t>
      </w:r>
      <w:r>
        <w:rPr>
          <w:rFonts w:eastAsia="Times New Roman" w:cs="Times New Roman"/>
          <w:bCs/>
          <w:shd w:val="clear" w:color="auto" w:fill="FFFFFF"/>
        </w:rPr>
        <w:t>ους δασικούς χάρτες σήμερα; Στην ουσία</w:t>
      </w:r>
      <w:r>
        <w:rPr>
          <w:rFonts w:eastAsia="Times New Roman" w:cs="Times New Roman"/>
          <w:bCs/>
          <w:shd w:val="clear" w:color="auto" w:fill="FFFFFF"/>
        </w:rPr>
        <w:t>,</w:t>
      </w:r>
      <w:r>
        <w:rPr>
          <w:rFonts w:eastAsia="Times New Roman" w:cs="Times New Roman"/>
          <w:bCs/>
          <w:shd w:val="clear" w:color="auto" w:fill="FFFFFF"/>
        </w:rPr>
        <w:t xml:space="preserve"> βγάζετε στο σφυρί δασικές εκτάσεις, προωθώντας πελατειακές σχέσεις στον αγροτικό κόσμο και όχι στενεύοντας τα περιθώρια της επίλυσης των υπαρκτών προβλημάτων και δυσλειτουργιών που έχουν διαφανεί. </w:t>
      </w:r>
    </w:p>
    <w:p w14:paraId="3576E25E"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τις μεταγενέστ</w:t>
      </w:r>
      <w:r>
        <w:rPr>
          <w:rFonts w:eastAsia="Times New Roman" w:cs="Times New Roman"/>
          <w:bCs/>
          <w:shd w:val="clear" w:color="auto" w:fill="FFFFFF"/>
        </w:rPr>
        <w:t xml:space="preserve">ερες του 1974 καταπατήσεις προβλέπεται ένα είδος ενοικίου, προκειμένου να διατηρηθεί η χρήση τους. </w:t>
      </w:r>
    </w:p>
    <w:p w14:paraId="3576E25F"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Παράλληλα, ενώ έχουμε ήδη αναρτημένους δασικούς χάρτες σε πολλές περιοχές, σήμερα αλλάζουμε πάλι τη δασική νομοθεσία. Τι σημαίνει αυτό</w:t>
      </w:r>
      <w:r>
        <w:rPr>
          <w:rFonts w:eastAsia="Times New Roman" w:cs="Times New Roman"/>
          <w:bCs/>
          <w:shd w:val="clear" w:color="auto" w:fill="FFFFFF"/>
        </w:rPr>
        <w:t>,</w:t>
      </w:r>
      <w:r>
        <w:rPr>
          <w:rFonts w:eastAsia="Times New Roman" w:cs="Times New Roman"/>
          <w:bCs/>
          <w:shd w:val="clear" w:color="auto" w:fill="FFFFFF"/>
        </w:rPr>
        <w:t xml:space="preserve"> πρακτικά; Πως οι ήδη</w:t>
      </w:r>
      <w:r>
        <w:rPr>
          <w:rFonts w:eastAsia="Times New Roman" w:cs="Times New Roman"/>
          <w:bCs/>
          <w:shd w:val="clear" w:color="auto" w:fill="FFFFFF"/>
        </w:rPr>
        <w:t xml:space="preserve"> αναρτημένοι δασικοί χάρτες μπορούν να υποστούν αλλαγές από ιδιοκτήτες ή από χρήστες που θα επιχειρήσουν, με ένορκες βεβαιώσεις μαρτύρων, να κατοχυρώσουν ιδιοκτησία επί δασικών εκτάσεων. </w:t>
      </w:r>
    </w:p>
    <w:p w14:paraId="3576E260"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 ισχύει αυτό, φοβάμαι πως η μάστιγα των αυθαιρέτων οικιστικών περι</w:t>
      </w:r>
      <w:r>
        <w:rPr>
          <w:rFonts w:eastAsia="Times New Roman" w:cs="Times New Roman"/>
          <w:bCs/>
          <w:shd w:val="clear" w:color="auto" w:fill="FFFFFF"/>
        </w:rPr>
        <w:t>οχών, των περίφημων «οικιστικών πυκνώσεων» -όπως το εξωραΐζουμε-,μέσα σε δασικές εκτάσεις, με αυτή τη ρύθμιση</w:t>
      </w:r>
      <w:r>
        <w:rPr>
          <w:rFonts w:eastAsia="Times New Roman" w:cs="Times New Roman"/>
          <w:bCs/>
          <w:shd w:val="clear" w:color="auto" w:fill="FFFFFF"/>
        </w:rPr>
        <w:t>,</w:t>
      </w:r>
      <w:r>
        <w:rPr>
          <w:rFonts w:eastAsia="Times New Roman" w:cs="Times New Roman"/>
          <w:bCs/>
          <w:shd w:val="clear" w:color="auto" w:fill="FFFFFF"/>
        </w:rPr>
        <w:t xml:space="preserve"> όχι μόνο δεν θα επιλυθεί, αλλά αντίθετα</w:t>
      </w:r>
      <w:r>
        <w:rPr>
          <w:rFonts w:eastAsia="Times New Roman" w:cs="Times New Roman"/>
          <w:bCs/>
          <w:shd w:val="clear" w:color="auto" w:fill="FFFFFF"/>
        </w:rPr>
        <w:t>,</w:t>
      </w:r>
      <w:r>
        <w:rPr>
          <w:rFonts w:eastAsia="Times New Roman" w:cs="Times New Roman"/>
          <w:bCs/>
          <w:shd w:val="clear" w:color="auto" w:fill="FFFFFF"/>
        </w:rPr>
        <w:t xml:space="preserve"> θα εξαπλωθεί. </w:t>
      </w:r>
    </w:p>
    <w:p w14:paraId="3576E26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Επιπροσθέτως, με τις ρυθμίσεις που εισάγετε και ελλείψει ασφαλιστικών δικλείδων, εξομοιών</w:t>
      </w:r>
      <w:r>
        <w:rPr>
          <w:rFonts w:eastAsia="Times New Roman" w:cs="Times New Roman"/>
          <w:szCs w:val="24"/>
        </w:rPr>
        <w:t>ετε τους καταπατητές με τους έννομους χρήστες αγρότες πρώην δασικών εκτάσεων. Ποιο είναι το αποτέλεσμα; Εκπέμπετε μήνυμα αθώωσης στους καταπατητές, φοβάμαι. Αυτή είναι μια επιλογή</w:t>
      </w:r>
      <w:r>
        <w:rPr>
          <w:rFonts w:eastAsia="Times New Roman" w:cs="Times New Roman"/>
          <w:szCs w:val="24"/>
        </w:rPr>
        <w:t>,</w:t>
      </w:r>
      <w:r>
        <w:rPr>
          <w:rFonts w:eastAsia="Times New Roman" w:cs="Times New Roman"/>
          <w:szCs w:val="24"/>
        </w:rPr>
        <w:t xml:space="preserve"> που κοστίζει κάθε χρόνο χιλιάδες στρέμματα δάσους. Βεβαίως, δεν πιστεύω ότι</w:t>
      </w:r>
      <w:r>
        <w:rPr>
          <w:rFonts w:eastAsia="Times New Roman" w:cs="Times New Roman"/>
          <w:szCs w:val="24"/>
        </w:rPr>
        <w:t xml:space="preserve"> μπορεί να είναι συνειδητή αυτή η επιλογή από πλευράς σας. </w:t>
      </w:r>
    </w:p>
    <w:p w14:paraId="3576E26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Επιπλέον, φοβάμαι ότι το υπό συζήτηση σχέδιο νόμου εισάγει ρυθμίσεις που διαιωνίζουν την απαράδεκτη αντίληψη ότι η νομιμοποίηση της περιβαλλοντικής παρανομίας αποτελεί δημόσιο συμφέρον, ενώ η πάτα</w:t>
      </w:r>
      <w:r>
        <w:rPr>
          <w:rFonts w:eastAsia="Times New Roman" w:cs="Times New Roman"/>
          <w:szCs w:val="24"/>
        </w:rPr>
        <w:t xml:space="preserve">ξή της και η διαφύλαξη του φυσικού μας πλούτου είναι ανεπιθύμητη πολυτέλεια. </w:t>
      </w:r>
    </w:p>
    <w:p w14:paraId="3576E26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Εάν, λοιπόν, μια έκταση έχει καταπατηθεί, ο δασικός χάρτης οφείλει να την αποτυπώσει, όπως ήταν κατά το παρελθόν, αφού το ίδιο το Σύνταγμα αναφέρει ρητά πως τα δάση και οι δασικέ</w:t>
      </w:r>
      <w:r>
        <w:rPr>
          <w:rFonts w:eastAsia="Times New Roman" w:cs="Times New Roman"/>
          <w:szCs w:val="24"/>
        </w:rPr>
        <w:t xml:space="preserve">ς εκτάσεις που καταστρέφονται δεν χάνουν τον δασικό τους χαρακτήρα. </w:t>
      </w:r>
    </w:p>
    <w:p w14:paraId="3576E26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Οι δασικοί χάρτες είναι απαραίτητοι, γιατί προστατεύουν το φυσικό περιβάλλον, προσφέρουν ασφάλεια δικαίου και, βέβαια, εξυπηρετούν την κοινωνική και οικονομική ανάπτυξη. Κάθε μη ορθολογικ</w:t>
      </w:r>
      <w:r>
        <w:rPr>
          <w:rFonts w:eastAsia="Times New Roman" w:cs="Times New Roman"/>
          <w:szCs w:val="24"/>
        </w:rPr>
        <w:t>ή τακτοποίηση που επεμβαίνει στο</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ημιτελές προστατευτικό πλαίσιο</w:t>
      </w:r>
      <w:r>
        <w:rPr>
          <w:rFonts w:eastAsia="Times New Roman" w:cs="Times New Roman"/>
          <w:szCs w:val="24"/>
        </w:rPr>
        <w:t>,</w:t>
      </w:r>
      <w:r>
        <w:rPr>
          <w:rFonts w:eastAsia="Times New Roman" w:cs="Times New Roman"/>
          <w:szCs w:val="24"/>
        </w:rPr>
        <w:t xml:space="preserve"> που αυτοί προσπαθούν να κατοχυρώσουν, μόνο υπόνοιες για πονηρές εξυπηρετήσεις μπορεί </w:t>
      </w:r>
      <w:r>
        <w:rPr>
          <w:rFonts w:eastAsia="Times New Roman" w:cs="Times New Roman"/>
          <w:szCs w:val="24"/>
        </w:rPr>
        <w:lastRenderedPageBreak/>
        <w:t xml:space="preserve">να δημιουργήσει ή για εκμετάλλευση αυτών των κενών για πονηρές εξυπηρετήσεις. </w:t>
      </w:r>
    </w:p>
    <w:p w14:paraId="3576E26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w:t>
      </w:r>
      <w:r>
        <w:rPr>
          <w:rFonts w:eastAsia="Times New Roman" w:cs="Times New Roman"/>
          <w:szCs w:val="24"/>
        </w:rPr>
        <w:t xml:space="preserve">με </w:t>
      </w:r>
      <w:r>
        <w:rPr>
          <w:rFonts w:eastAsia="Times New Roman" w:cs="Times New Roman"/>
          <w:szCs w:val="24"/>
        </w:rPr>
        <w:t xml:space="preserve">γενικό </w:t>
      </w:r>
      <w:r>
        <w:rPr>
          <w:rFonts w:eastAsia="Times New Roman" w:cs="Times New Roman"/>
          <w:szCs w:val="24"/>
        </w:rPr>
        <w:t>αριθ</w:t>
      </w:r>
      <w:r>
        <w:rPr>
          <w:rFonts w:eastAsia="Times New Roman" w:cs="Times New Roman"/>
          <w:szCs w:val="24"/>
        </w:rPr>
        <w:t xml:space="preserve">μό </w:t>
      </w:r>
      <w:r>
        <w:rPr>
          <w:rFonts w:eastAsia="Times New Roman" w:cs="Times New Roman"/>
          <w:szCs w:val="24"/>
        </w:rPr>
        <w:t>1014 και ειδικό 130, που καταθέσαμε με άλλους συναδέλφους μου από τον Νομό Ηρακλείου και αφορά την αναστολή αναγκαστικών μέτρων σε βάρος της Ιεράς Αρχιεπισκοπής Κρήτης, κύριε Υπουργέ, θα ήθελα να την εξετάσετε πρ</w:t>
      </w:r>
      <w:r>
        <w:rPr>
          <w:rFonts w:eastAsia="Times New Roman" w:cs="Times New Roman"/>
          <w:szCs w:val="24"/>
        </w:rPr>
        <w:t>οσεκτικά. Και αυτό γιατί κατά τη διαδικασία της πράξεως εφαρμογής της πολεοδομικής μελέτης Ηρακλείου, δεν ελήφθησαν υπόψιν οι παραχωρήσεις μεγάλων τμημάτων οικοπέδων της Ιεράς Αρχιεπισκοπής Κρήτης για διάνοιξη δημοτικών οδών και διασφάλιση κοινοχρήστων χώρ</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με αποτέλεσμα να προχωρήσει η επιβολή υπέρογκων ποσών της τάξεως των 700.000 ευρώ. Τα ποσά αυτά, εκτός της πλήρους αδυναμίας καταβολής τους εκ μέρους της Ιεράς Αρχιεπισκοπής Κρήτης, έχουν προέλθει από πράξη επιβολής εισφοράς</w:t>
      </w:r>
      <w:r>
        <w:rPr>
          <w:rFonts w:eastAsia="Times New Roman" w:cs="Times New Roman"/>
          <w:szCs w:val="24"/>
        </w:rPr>
        <w:t>,</w:t>
      </w:r>
      <w:r>
        <w:rPr>
          <w:rFonts w:eastAsia="Times New Roman" w:cs="Times New Roman"/>
          <w:szCs w:val="24"/>
        </w:rPr>
        <w:t xml:space="preserve"> που έχει προσβληθεί αρμοδί</w:t>
      </w:r>
      <w:r>
        <w:rPr>
          <w:rFonts w:eastAsia="Times New Roman" w:cs="Times New Roman"/>
          <w:szCs w:val="24"/>
        </w:rPr>
        <w:t xml:space="preserve">ως από την Ιερά Αρχιεπισκοπή Κρήτης. </w:t>
      </w:r>
    </w:p>
    <w:p w14:paraId="3576E26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w:t>
      </w:r>
      <w:r>
        <w:rPr>
          <w:rFonts w:eastAsia="Times New Roman" w:cs="Times New Roman"/>
          <w:szCs w:val="24"/>
        </w:rPr>
        <w:t xml:space="preserve"> αυτό που ζητούμε είναι</w:t>
      </w:r>
      <w:r>
        <w:rPr>
          <w:rFonts w:eastAsia="Times New Roman" w:cs="Times New Roman"/>
          <w:szCs w:val="24"/>
        </w:rPr>
        <w:t>,</w:t>
      </w:r>
      <w:r>
        <w:rPr>
          <w:rFonts w:eastAsia="Times New Roman" w:cs="Times New Roman"/>
          <w:szCs w:val="24"/>
        </w:rPr>
        <w:t xml:space="preserve"> μέχρι την έκδοση αμετάκλητης απόφασης επί της </w:t>
      </w:r>
      <w:proofErr w:type="spellStart"/>
      <w:r>
        <w:rPr>
          <w:rFonts w:eastAsia="Times New Roman" w:cs="Times New Roman"/>
          <w:szCs w:val="24"/>
        </w:rPr>
        <w:t>ασκηθείσας</w:t>
      </w:r>
      <w:proofErr w:type="spellEnd"/>
      <w:r>
        <w:rPr>
          <w:rFonts w:eastAsia="Times New Roman" w:cs="Times New Roman"/>
          <w:szCs w:val="24"/>
        </w:rPr>
        <w:t xml:space="preserve"> προσφυγής, προκειμένου να ανασταλούν τα αναγκαστικά μέτρα είσπραξης και τα μέτρα δέσμευσης, η συγκεκριμένη ρύθμιση να γίνει αποδεκ</w:t>
      </w:r>
      <w:r>
        <w:rPr>
          <w:rFonts w:eastAsia="Times New Roman" w:cs="Times New Roman"/>
          <w:szCs w:val="24"/>
        </w:rPr>
        <w:t>τή, γιατί το δεσμευμένο ΑΦΜ της Ιεράς Αρχιεπισκοπής Κρήτης την εμποδίζει να κάνει το έργο</w:t>
      </w:r>
      <w:r>
        <w:rPr>
          <w:rFonts w:eastAsia="Times New Roman" w:cs="Times New Roman"/>
          <w:szCs w:val="24"/>
        </w:rPr>
        <w:t>,</w:t>
      </w:r>
      <w:r>
        <w:rPr>
          <w:rFonts w:eastAsia="Times New Roman" w:cs="Times New Roman"/>
          <w:szCs w:val="24"/>
        </w:rPr>
        <w:t xml:space="preserve"> το οποίο επιτελεί εδώ και χρόνια και ιδιαίτερα </w:t>
      </w:r>
      <w:r>
        <w:rPr>
          <w:rFonts w:eastAsia="Times New Roman" w:cs="Times New Roman"/>
          <w:szCs w:val="24"/>
        </w:rPr>
        <w:lastRenderedPageBreak/>
        <w:t xml:space="preserve">στις μέρες </w:t>
      </w:r>
      <w:r>
        <w:rPr>
          <w:rFonts w:eastAsia="Times New Roman" w:cs="Times New Roman"/>
          <w:szCs w:val="24"/>
        </w:rPr>
        <w:t>μας,</w:t>
      </w:r>
      <w:r>
        <w:rPr>
          <w:rFonts w:eastAsia="Times New Roman" w:cs="Times New Roman"/>
          <w:szCs w:val="24"/>
        </w:rPr>
        <w:t xml:space="preserve"> που είναι τόσο αναγκαίο για τις πιο ευάλωτες πλευρές των τοπικών κοινωνιών της Κρήτης. </w:t>
      </w:r>
    </w:p>
    <w:p w14:paraId="3576E26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Τέλος, η υπουρ</w:t>
      </w:r>
      <w:r>
        <w:rPr>
          <w:rFonts w:eastAsia="Times New Roman" w:cs="Times New Roman"/>
          <w:szCs w:val="24"/>
        </w:rPr>
        <w:t>γική τροπολογία με γενικό αριθμό 1016 και ειδικό 182</w:t>
      </w:r>
      <w:r>
        <w:rPr>
          <w:rFonts w:eastAsia="Times New Roman" w:cs="Times New Roman"/>
          <w:szCs w:val="24"/>
        </w:rPr>
        <w:t>,</w:t>
      </w:r>
      <w:r>
        <w:rPr>
          <w:rFonts w:eastAsia="Times New Roman" w:cs="Times New Roman"/>
          <w:szCs w:val="24"/>
        </w:rPr>
        <w:t xml:space="preserve"> που αφορά στην παραχώρηση της χρήσης αιγιαλών και παραλίας, είναι σε θετική κατεύθυνση. Ο χρόνος παραχώρησης και η παραχώρηση με ηλεκτρονική δημοπρασία κεντρικά, βελτιώνουν σαφώς το σύστημα και μειώνουν</w:t>
      </w:r>
      <w:r>
        <w:rPr>
          <w:rFonts w:eastAsia="Times New Roman" w:cs="Times New Roman"/>
          <w:szCs w:val="24"/>
        </w:rPr>
        <w:t xml:space="preserve"> τα διάφορα προβλήματα και τις δυσλειτουργίες</w:t>
      </w:r>
      <w:r>
        <w:rPr>
          <w:rFonts w:eastAsia="Times New Roman" w:cs="Times New Roman"/>
          <w:szCs w:val="24"/>
        </w:rPr>
        <w:t>,</w:t>
      </w:r>
      <w:r>
        <w:rPr>
          <w:rFonts w:eastAsia="Times New Roman" w:cs="Times New Roman"/>
          <w:szCs w:val="24"/>
        </w:rPr>
        <w:t xml:space="preserve"> που στο παρελθόν παρουσιάζονταν. </w:t>
      </w:r>
    </w:p>
    <w:p w14:paraId="3576E26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Κύριε Υπουργέ, θεωρούμε επιβεβλημένη την αύξηση των προστίμων για την αυθαίρετη χρήση</w:t>
      </w:r>
      <w:r>
        <w:rPr>
          <w:rFonts w:eastAsia="Times New Roman" w:cs="Times New Roman"/>
          <w:szCs w:val="24"/>
        </w:rPr>
        <w:t>,</w:t>
      </w:r>
      <w:r>
        <w:rPr>
          <w:rFonts w:eastAsia="Times New Roman" w:cs="Times New Roman"/>
          <w:szCs w:val="24"/>
        </w:rPr>
        <w:t xml:space="preserve"> προκειμένου να αποθαρρυνθούν οι καταπατητές. Σε περίπτωση παραχώρησης σε παράκτια ξενοδο</w:t>
      </w:r>
      <w:r>
        <w:rPr>
          <w:rFonts w:eastAsia="Times New Roman" w:cs="Times New Roman"/>
          <w:szCs w:val="24"/>
        </w:rPr>
        <w:t xml:space="preserve">χεία και επιχειρήσεις, να προστεθεί και η εκμετάλλευση των θαλασσίων σπορ στις προβλέψεις των παραγράφων 3 και 4, προκειμένου να μην δημιουργούνται δυσλειτουργίες με τη συνύπαρξη διαφορετικών επιχειρηματιών. </w:t>
      </w:r>
    </w:p>
    <w:p w14:paraId="3576E26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Στις λιγοστές περιπτώσεις</w:t>
      </w:r>
      <w:r>
        <w:rPr>
          <w:rFonts w:eastAsia="Times New Roman" w:cs="Times New Roman"/>
          <w:szCs w:val="24"/>
        </w:rPr>
        <w:t>,</w:t>
      </w:r>
      <w:r>
        <w:rPr>
          <w:rFonts w:eastAsia="Times New Roman" w:cs="Times New Roman"/>
          <w:szCs w:val="24"/>
        </w:rPr>
        <w:t xml:space="preserve"> που έχουμε τμήματα π</w:t>
      </w:r>
      <w:r>
        <w:rPr>
          <w:rFonts w:eastAsia="Times New Roman" w:cs="Times New Roman"/>
          <w:szCs w:val="24"/>
        </w:rPr>
        <w:t xml:space="preserve">αλαιού αιγιαλού, όπως στον </w:t>
      </w:r>
      <w:proofErr w:type="spellStart"/>
      <w:r>
        <w:rPr>
          <w:rFonts w:eastAsia="Times New Roman" w:cs="Times New Roman"/>
          <w:szCs w:val="24"/>
        </w:rPr>
        <w:t>Πλατανιά</w:t>
      </w:r>
      <w:proofErr w:type="spellEnd"/>
      <w:r>
        <w:rPr>
          <w:rFonts w:eastAsia="Times New Roman" w:cs="Times New Roman"/>
          <w:szCs w:val="24"/>
        </w:rPr>
        <w:t xml:space="preserve"> ή τα Χανιά, θα πρέπει να παραχωρούνται και τα τμήματά του από την ΕΤΑΔ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στους οικείους </w:t>
      </w:r>
      <w:r>
        <w:rPr>
          <w:rFonts w:eastAsia="Times New Roman" w:cs="Times New Roman"/>
          <w:szCs w:val="24"/>
        </w:rPr>
        <w:t>δήμους</w:t>
      </w:r>
      <w:r>
        <w:rPr>
          <w:rFonts w:eastAsia="Times New Roman" w:cs="Times New Roman"/>
          <w:szCs w:val="24"/>
        </w:rPr>
        <w:t xml:space="preserve">, αλλιώς θα δημιουργούνται νέου είδους προβλήματα. </w:t>
      </w:r>
    </w:p>
    <w:p w14:paraId="3576E26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Τέλος, στην προβλεπόμενη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 xml:space="preserve">υπουργική </w:t>
      </w:r>
      <w:r>
        <w:rPr>
          <w:rFonts w:eastAsia="Times New Roman" w:cs="Times New Roman"/>
          <w:szCs w:val="24"/>
        </w:rPr>
        <w:t>απόφαση, στην οποία παραπέμπον</w:t>
      </w:r>
      <w:r>
        <w:rPr>
          <w:rFonts w:eastAsia="Times New Roman" w:cs="Times New Roman"/>
          <w:szCs w:val="24"/>
        </w:rPr>
        <w:t xml:space="preserve">ται τα ουσιαστικά -σχεδόν τα πάντα- όσον αφορά την πρόβλεψη για </w:t>
      </w:r>
      <w:r>
        <w:rPr>
          <w:rFonts w:eastAsia="Times New Roman" w:cs="Times New Roman"/>
          <w:szCs w:val="24"/>
        </w:rPr>
        <w:lastRenderedPageBreak/>
        <w:t xml:space="preserve">το ποσοστό απολαβών του </w:t>
      </w:r>
      <w:r>
        <w:rPr>
          <w:rFonts w:eastAsia="Times New Roman" w:cs="Times New Roman"/>
          <w:szCs w:val="24"/>
        </w:rPr>
        <w:t xml:space="preserve">δήμου, </w:t>
      </w:r>
      <w:r>
        <w:rPr>
          <w:rFonts w:eastAsia="Times New Roman" w:cs="Times New Roman"/>
          <w:szCs w:val="24"/>
        </w:rPr>
        <w:t xml:space="preserve">σε σχέση με το τίμημα της χρήσης των αιγιαλών και των παραλιών, νομίζω ότι θα πρέπει να πάρετε υπόψιν σας ότι οι </w:t>
      </w:r>
      <w:r>
        <w:rPr>
          <w:rFonts w:eastAsia="Times New Roman" w:cs="Times New Roman"/>
          <w:szCs w:val="24"/>
        </w:rPr>
        <w:t xml:space="preserve">δήμοι </w:t>
      </w:r>
      <w:r>
        <w:rPr>
          <w:rFonts w:eastAsia="Times New Roman" w:cs="Times New Roman"/>
          <w:szCs w:val="24"/>
        </w:rPr>
        <w:t>έχουν το βάρος -πλέον των λοιπών υπηρεσιών</w:t>
      </w:r>
      <w:r>
        <w:rPr>
          <w:rFonts w:eastAsia="Times New Roman" w:cs="Times New Roman"/>
          <w:szCs w:val="24"/>
        </w:rPr>
        <w:t xml:space="preserve"> που παρέχουν ή καλούνται να παράσχουν στις περιοχές αυτές- να παρέχουν αξιόπιστες ναυαγοσωστικές υπηρεσίες. </w:t>
      </w:r>
    </w:p>
    <w:p w14:paraId="3576E26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76E26C"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576E26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 xml:space="preserve">. </w:t>
      </w:r>
    </w:p>
    <w:p w14:paraId="3576E26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Συνεχίζουμε με τον κατάλογο των ομιλητών. Ο επόμε</w:t>
      </w:r>
      <w:r>
        <w:rPr>
          <w:rFonts w:eastAsia="Times New Roman" w:cs="Times New Roman"/>
          <w:szCs w:val="24"/>
        </w:rPr>
        <w:t xml:space="preserve">νος ομιλητής είναι ο κ. Ηλίας Καματερός από τον ΣΥΡΙΖΑ. </w:t>
      </w:r>
    </w:p>
    <w:p w14:paraId="3576E26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Ορίστε, κύριε Καματερέ, έχετε τον λόγο.</w:t>
      </w:r>
    </w:p>
    <w:p w14:paraId="3576E270" w14:textId="77777777" w:rsidR="009D30F2" w:rsidRDefault="008D3D2C">
      <w:pPr>
        <w:spacing w:after="0" w:line="600" w:lineRule="auto"/>
        <w:rPr>
          <w:rFonts w:eastAsia="Times New Roman" w:cs="Times New Roman"/>
          <w:szCs w:val="24"/>
        </w:rPr>
      </w:pPr>
      <w:r>
        <w:rPr>
          <w:rFonts w:eastAsia="Times New Roman" w:cs="Times New Roman"/>
          <w:szCs w:val="24"/>
        </w:rPr>
        <w:tab/>
      </w:r>
      <w:r>
        <w:rPr>
          <w:rFonts w:eastAsia="Times New Roman" w:cs="Times New Roman"/>
          <w:b/>
          <w:szCs w:val="24"/>
        </w:rPr>
        <w:t xml:space="preserve">ΗΛΙΑΣ ΚΑΜΑΤΕΡΟΣ: </w:t>
      </w:r>
      <w:r>
        <w:rPr>
          <w:rFonts w:eastAsia="Times New Roman" w:cs="Times New Roman"/>
          <w:szCs w:val="24"/>
        </w:rPr>
        <w:t xml:space="preserve">Ευχαριστώ, κύριε Πρόεδρε. </w:t>
      </w:r>
    </w:p>
    <w:p w14:paraId="3576E27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Μεγάλη Τρίτη σήμερα. «Η εν </w:t>
      </w:r>
      <w:proofErr w:type="spellStart"/>
      <w:r>
        <w:rPr>
          <w:rFonts w:eastAsia="Times New Roman" w:cs="Times New Roman"/>
          <w:szCs w:val="24"/>
        </w:rPr>
        <w:t>πολλαίς</w:t>
      </w:r>
      <w:proofErr w:type="spellEnd"/>
      <w:r>
        <w:rPr>
          <w:rFonts w:eastAsia="Times New Roman" w:cs="Times New Roman"/>
          <w:szCs w:val="24"/>
        </w:rPr>
        <w:t xml:space="preserve"> αμαρτίαις </w:t>
      </w:r>
      <w:proofErr w:type="spellStart"/>
      <w:r>
        <w:rPr>
          <w:rFonts w:eastAsia="Times New Roman" w:cs="Times New Roman"/>
          <w:szCs w:val="24"/>
        </w:rPr>
        <w:t>περιπεσούσα</w:t>
      </w:r>
      <w:proofErr w:type="spellEnd"/>
      <w:r>
        <w:rPr>
          <w:rFonts w:eastAsia="Times New Roman" w:cs="Times New Roman"/>
          <w:szCs w:val="24"/>
        </w:rPr>
        <w:t xml:space="preserve"> γυνή». Και αυτή μετανόησε και συγχωρέθηκε. Η Αξιωματική Αντιπολίτευση, όμως, ούτε μετανοεί ούτε πρόκειται ποτέ να τη συγχωρήσει ο ελληνικός λαός. </w:t>
      </w:r>
    </w:p>
    <w:p w14:paraId="3576E27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τι δεν ακούσαμε εδ</w:t>
      </w:r>
      <w:r>
        <w:rPr>
          <w:rFonts w:eastAsia="Times New Roman" w:cs="Times New Roman"/>
          <w:szCs w:val="24"/>
        </w:rPr>
        <w:t xml:space="preserve">ώ μέσα. Τι μεγάλη υποκρισία και τι αντιφάσεις! Αυτοί οι οποίοι δεν ενδιαφέρθηκαν τόσα χρόνια ούτε να αναρτήσουν τους δασικούς χάρτες ούτε να ξεκαθαρίσουν τι γίνεται με τις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w:t>
      </w:r>
      <w:r>
        <w:rPr>
          <w:rFonts w:eastAsia="Times New Roman" w:cs="Times New Roman"/>
          <w:szCs w:val="24"/>
        </w:rPr>
        <w:lastRenderedPageBreak/>
        <w:t>ούτε με αυτές τις εκτάσεις</w:t>
      </w:r>
      <w:r>
        <w:rPr>
          <w:rFonts w:eastAsia="Times New Roman" w:cs="Times New Roman"/>
          <w:szCs w:val="24"/>
        </w:rPr>
        <w:t>,</w:t>
      </w:r>
      <w:r>
        <w:rPr>
          <w:rFonts w:eastAsia="Times New Roman" w:cs="Times New Roman"/>
          <w:szCs w:val="24"/>
        </w:rPr>
        <w:t xml:space="preserve"> που εκχερσώθηκαν και καλλιεργούν</w:t>
      </w:r>
      <w:r>
        <w:rPr>
          <w:rFonts w:eastAsia="Times New Roman" w:cs="Times New Roman"/>
          <w:szCs w:val="24"/>
        </w:rPr>
        <w:t xml:space="preserve">ται, κατηγορούν τη σημερινή Κυβέρνηση, η οποία έρχεται να τακτοποιήσει όλα αυτά, ότι βάζει χαράτσι, ότι πάει να χαρατσώσει τον κόσμο. </w:t>
      </w:r>
    </w:p>
    <w:p w14:paraId="3576E27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Βέβαια, απέδειξε ο κύριος Υπουργός με στοιχεία, ότι όχι μόνο αυτό δεν γίνεται, αλλά μειώνονται και οι τιμές. Όμως, αυτή η</w:t>
      </w:r>
      <w:r>
        <w:rPr>
          <w:rFonts w:eastAsia="Times New Roman" w:cs="Times New Roman"/>
          <w:szCs w:val="24"/>
        </w:rPr>
        <w:t xml:space="preserve"> τακτική</w:t>
      </w:r>
      <w:r>
        <w:rPr>
          <w:rFonts w:eastAsia="Times New Roman" w:cs="Times New Roman"/>
          <w:szCs w:val="24"/>
        </w:rPr>
        <w:t>,</w:t>
      </w:r>
      <w:r>
        <w:rPr>
          <w:rFonts w:eastAsia="Times New Roman" w:cs="Times New Roman"/>
          <w:szCs w:val="24"/>
        </w:rPr>
        <w:t xml:space="preserve"> την οποία έχει αναγάγει σε επιστήμη η Αξιωματική Αντιπολίτευση, δηλαδή να τα κρατάει όλα εκκρεμή</w:t>
      </w:r>
      <w:r>
        <w:rPr>
          <w:rFonts w:eastAsia="Times New Roman" w:cs="Times New Roman"/>
          <w:szCs w:val="24"/>
        </w:rPr>
        <w:t>,</w:t>
      </w:r>
      <w:r>
        <w:rPr>
          <w:rFonts w:eastAsia="Times New Roman" w:cs="Times New Roman"/>
          <w:szCs w:val="24"/>
        </w:rPr>
        <w:t xml:space="preserve"> για να έχει σε ομηρία τους πολίτες, καταλαβαίνετε ότι σιγά-σιγά τελειώνει</w:t>
      </w:r>
      <w:r>
        <w:rPr>
          <w:rFonts w:eastAsia="Times New Roman" w:cs="Times New Roman"/>
          <w:szCs w:val="24"/>
        </w:rPr>
        <w:t>,</w:t>
      </w:r>
      <w:r>
        <w:rPr>
          <w:rFonts w:eastAsia="Times New Roman" w:cs="Times New Roman"/>
          <w:szCs w:val="24"/>
        </w:rPr>
        <w:t xml:space="preserve"> όχι μόνο στο θέμα των δασικών χαρτών, αλλά και σε πολλά άλλα ζητήματα</w:t>
      </w:r>
      <w:r>
        <w:rPr>
          <w:rFonts w:eastAsia="Times New Roman" w:cs="Times New Roman"/>
          <w:szCs w:val="24"/>
        </w:rPr>
        <w:t>,</w:t>
      </w:r>
      <w:r>
        <w:rPr>
          <w:rFonts w:eastAsia="Times New Roman" w:cs="Times New Roman"/>
          <w:szCs w:val="24"/>
        </w:rPr>
        <w:t xml:space="preserve"> τα</w:t>
      </w:r>
      <w:r>
        <w:rPr>
          <w:rFonts w:eastAsia="Times New Roman" w:cs="Times New Roman"/>
          <w:szCs w:val="24"/>
        </w:rPr>
        <w:t xml:space="preserve"> οποία πάντα κρατούσε σε εκκρεμότητα η Αντιπολίτευση όσο ήταν κυβέρνηση. </w:t>
      </w:r>
    </w:p>
    <w:p w14:paraId="3576E27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Κοιτάξτε, όλοι έχουν τονίσει την ανάγκη ανάρτησης των δασικών χαρτών. Αυτοί έχουν εκπονηθεί για χρόνια. Για τα όποια λάθη έχουν δημιουργηθεί, δεν φταίει η σημερινή Κυβέρνηση. Καλά κά</w:t>
      </w:r>
      <w:r>
        <w:rPr>
          <w:rFonts w:eastAsia="Times New Roman" w:cs="Times New Roman"/>
          <w:szCs w:val="24"/>
        </w:rPr>
        <w:t xml:space="preserve">νει, όμως, και κάνει την ανάρτηση, γιατί έπρεπε να γίνει επιτέλους. </w:t>
      </w:r>
    </w:p>
    <w:p w14:paraId="3576E27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Βέβαια, έχουν δημιουργηθεί πολλά προβλήματα. Και οι πολίτες</w:t>
      </w:r>
      <w:r>
        <w:rPr>
          <w:rFonts w:eastAsia="Times New Roman" w:cs="Times New Roman"/>
          <w:szCs w:val="24"/>
        </w:rPr>
        <w:t>,</w:t>
      </w:r>
      <w:r>
        <w:rPr>
          <w:rFonts w:eastAsia="Times New Roman" w:cs="Times New Roman"/>
          <w:szCs w:val="24"/>
        </w:rPr>
        <w:t xml:space="preserve"> στη συντριπτική τους πλειοψηφία -για να μην πω όλοι- έχουν δίκιο να διαμαρτύρονται για πολλά πράγματα. Όμως, η Κυβέρνηση, το Υ</w:t>
      </w:r>
      <w:r>
        <w:rPr>
          <w:rFonts w:eastAsia="Times New Roman" w:cs="Times New Roman"/>
          <w:szCs w:val="24"/>
        </w:rPr>
        <w:t xml:space="preserve">πουργείο, έσκυψε αμέσως, τα είδε, τα κατάλαβε, τα μελέτησε -για να μην πω ότι ήξερε και πολλά από αυτά- και άρχισε να τα λύνει. Έχει αρχίσει </w:t>
      </w:r>
      <w:r>
        <w:rPr>
          <w:rFonts w:eastAsia="Times New Roman" w:cs="Times New Roman"/>
          <w:szCs w:val="24"/>
        </w:rPr>
        <w:t>να</w:t>
      </w:r>
      <w:r>
        <w:rPr>
          <w:rFonts w:eastAsia="Times New Roman" w:cs="Times New Roman"/>
          <w:szCs w:val="24"/>
        </w:rPr>
        <w:t xml:space="preserve"> βγάζει εγκυκλίους. Έκανε τροπολογίες σε νόμους. Δεν τα αναφέρω ένα-ένα, για να μην χάνω χρόνο, καθώς </w:t>
      </w:r>
      <w:r>
        <w:rPr>
          <w:rFonts w:eastAsia="Times New Roman" w:cs="Times New Roman"/>
          <w:szCs w:val="24"/>
        </w:rPr>
        <w:lastRenderedPageBreak/>
        <w:t>έχουν αναφε</w:t>
      </w:r>
      <w:r>
        <w:rPr>
          <w:rFonts w:eastAsia="Times New Roman" w:cs="Times New Roman"/>
          <w:szCs w:val="24"/>
        </w:rPr>
        <w:t xml:space="preserve">ρθεί και από τον κύριο Υπουργό. Παραμένουν, όμως, ακόμα πολλά προβλήματα. Καταλαβαίνετε ότι είναι ένα πολύ σύνθετο θέμα και οπωσδήποτε έχει πολλές λεπτομέρειες. </w:t>
      </w:r>
    </w:p>
    <w:p w14:paraId="3576E27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Απευθυνόμενος σε συμπολίτες μας σε όλη τη χώρα, αλλά έχοντας και εμπειρία από την ιδιαίτερη πε</w:t>
      </w:r>
      <w:r>
        <w:rPr>
          <w:rFonts w:eastAsia="Times New Roman" w:cs="Times New Roman"/>
          <w:szCs w:val="24"/>
        </w:rPr>
        <w:t>ριοχή μου, τα Δωδεκάνησα, όπου έγινε ανάρτηση σε κάποια νησιά και έχουν ανησυχήσει εκεί οι συμπολίτες μας, πρέπει να ξεκαθαρίσουμε κάποια πράγματα. Είναι κάποια πράγματα</w:t>
      </w:r>
      <w:r>
        <w:rPr>
          <w:rFonts w:eastAsia="Times New Roman" w:cs="Times New Roman"/>
          <w:szCs w:val="24"/>
        </w:rPr>
        <w:t>,</w:t>
      </w:r>
      <w:r>
        <w:rPr>
          <w:rFonts w:eastAsia="Times New Roman" w:cs="Times New Roman"/>
          <w:szCs w:val="24"/>
        </w:rPr>
        <w:t xml:space="preserve"> που μπορεί να λύσει ο νόμος, αλλά είναι και κάποιες άλλες λεπτομέρειες</w:t>
      </w:r>
      <w:r>
        <w:rPr>
          <w:rFonts w:eastAsia="Times New Roman" w:cs="Times New Roman"/>
          <w:szCs w:val="24"/>
        </w:rPr>
        <w:t>,</w:t>
      </w:r>
      <w:r>
        <w:rPr>
          <w:rFonts w:eastAsia="Times New Roman" w:cs="Times New Roman"/>
          <w:szCs w:val="24"/>
        </w:rPr>
        <w:t xml:space="preserve"> που θα λυθούν</w:t>
      </w:r>
      <w:r>
        <w:rPr>
          <w:rFonts w:eastAsia="Times New Roman" w:cs="Times New Roman"/>
          <w:szCs w:val="24"/>
        </w:rPr>
        <w:t xml:space="preserve"> με εγκυκλίους.  </w:t>
      </w:r>
    </w:p>
    <w:p w14:paraId="3576E27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έχουν λυθεί κάποια θέματα για τις τιμές. Το είπα και πριν. </w:t>
      </w:r>
      <w:proofErr w:type="spellStart"/>
      <w:r>
        <w:rPr>
          <w:rFonts w:eastAsia="Times New Roman" w:cs="Times New Roman"/>
          <w:szCs w:val="24"/>
        </w:rPr>
        <w:t>Χωροθετούνται</w:t>
      </w:r>
      <w:proofErr w:type="spellEnd"/>
      <w:r>
        <w:rPr>
          <w:rFonts w:eastAsia="Times New Roman" w:cs="Times New Roman"/>
          <w:szCs w:val="24"/>
        </w:rPr>
        <w:t xml:space="preserve"> τα μελίσσια, όπου εκεί θα πρέπει να δούμε τις λεπτομέρειες, γιατί ιδιαίτερα στα νησιά </w:t>
      </w:r>
      <w:r>
        <w:rPr>
          <w:rFonts w:eastAsia="Times New Roman" w:cs="Times New Roman"/>
          <w:szCs w:val="24"/>
        </w:rPr>
        <w:t>,</w:t>
      </w:r>
      <w:r>
        <w:rPr>
          <w:rFonts w:eastAsia="Times New Roman" w:cs="Times New Roman"/>
          <w:szCs w:val="24"/>
        </w:rPr>
        <w:t>υπάρχει μεγάλη δραστηριότητα γύρω από αυτόν τον τομέα. Έχει δο</w:t>
      </w:r>
      <w:r>
        <w:rPr>
          <w:rFonts w:eastAsia="Times New Roman" w:cs="Times New Roman"/>
          <w:szCs w:val="24"/>
        </w:rPr>
        <w:t>θεί στους δήμους προθεσμία για να ενημερώσουν με τις οικιστικές περιοχές, τους οικισμούς, τις οικιστικές πυκνώσεις κ.λπ..</w:t>
      </w:r>
    </w:p>
    <w:p w14:paraId="3576E27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Εδώ επιτρέψτε μου, κύριε Υπουργέ, να μεταφέρω μια εμπειρία: Πολλοί δήμοι δεν το ξέρουν -επειδή ήμουν και προχθές σε νησιά- και περιμέν</w:t>
      </w:r>
      <w:r>
        <w:rPr>
          <w:rFonts w:eastAsia="Times New Roman" w:cs="Times New Roman"/>
          <w:szCs w:val="24"/>
        </w:rPr>
        <w:t>ουν να τους έρθει από τη Δασική Υπηρεσία κάποιο έγγραφο</w:t>
      </w:r>
      <w:r>
        <w:rPr>
          <w:rFonts w:eastAsia="Times New Roman" w:cs="Times New Roman"/>
          <w:szCs w:val="24"/>
        </w:rPr>
        <w:t>,</w:t>
      </w:r>
      <w:r>
        <w:rPr>
          <w:rFonts w:eastAsia="Times New Roman" w:cs="Times New Roman"/>
          <w:szCs w:val="24"/>
        </w:rPr>
        <w:t xml:space="preserve"> για να απαντήσουν. Εμείς, λοιπόν, θα κάνουμε μια προσπάθεια να ενημερωθούν όλοι οι δήμοι ότι πρέπει</w:t>
      </w:r>
      <w:r>
        <w:rPr>
          <w:rFonts w:eastAsia="Times New Roman" w:cs="Times New Roman"/>
          <w:szCs w:val="24"/>
        </w:rPr>
        <w:t>,</w:t>
      </w:r>
      <w:r>
        <w:rPr>
          <w:rFonts w:eastAsia="Times New Roman" w:cs="Times New Roman"/>
          <w:szCs w:val="24"/>
        </w:rPr>
        <w:t xml:space="preserve"> όσο γίνεται πιο γρήγορα</w:t>
      </w:r>
      <w:r>
        <w:rPr>
          <w:rFonts w:eastAsia="Times New Roman" w:cs="Times New Roman"/>
          <w:szCs w:val="24"/>
        </w:rPr>
        <w:t>,</w:t>
      </w:r>
      <w:r>
        <w:rPr>
          <w:rFonts w:eastAsia="Times New Roman" w:cs="Times New Roman"/>
          <w:szCs w:val="24"/>
        </w:rPr>
        <w:t xml:space="preserve"> να ενημερώσουν τις υπηρεσίες. Βάζω, όμως, κι ένα θέμα</w:t>
      </w:r>
      <w:r>
        <w:rPr>
          <w:rFonts w:eastAsia="Times New Roman" w:cs="Times New Roman"/>
          <w:szCs w:val="24"/>
        </w:rPr>
        <w:t>,</w:t>
      </w:r>
      <w:r>
        <w:rPr>
          <w:rFonts w:eastAsia="Times New Roman" w:cs="Times New Roman"/>
          <w:szCs w:val="24"/>
        </w:rPr>
        <w:t xml:space="preserve"> που δεν ξέρω αν λύ</w:t>
      </w:r>
      <w:r>
        <w:rPr>
          <w:rFonts w:eastAsia="Times New Roman" w:cs="Times New Roman"/>
          <w:szCs w:val="24"/>
        </w:rPr>
        <w:t xml:space="preserve">νεται με εγκύκλιο ή θα έπρεπε, κύριε </w:t>
      </w:r>
      <w:r>
        <w:rPr>
          <w:rFonts w:eastAsia="Times New Roman" w:cs="Times New Roman"/>
          <w:szCs w:val="24"/>
        </w:rPr>
        <w:lastRenderedPageBreak/>
        <w:t>Υπουργέ, να το βάλουμε στο νόμο. Το θέμα αυτό αφορά το αν θα χρειαστεί κάποια παράταση στις προθεσμίες -που σίγουρα θα χρειαστεί- τουλάχιστον στα νησιά, γιατί εκεί υπάρχουν, όπως ξέρουμε, ιδιαίτερες συνθήκες. Υπάρχουν ν</w:t>
      </w:r>
      <w:r>
        <w:rPr>
          <w:rFonts w:eastAsia="Times New Roman" w:cs="Times New Roman"/>
          <w:szCs w:val="24"/>
        </w:rPr>
        <w:t>ησιά που δεν έχουν καν υπηρεσίες, υπάρχουν νησιά που εξαρτώνται από πολεοδομικά άλλων περιοχών. Χαρακτηριστικό παράδειγμα είναι το πολεοδομικό της Καλύμνου, το οποίο έχει στην αρμοδιότητά του δώδεκα νησιά και έχει μόνο μια υπάλληλο</w:t>
      </w:r>
      <w:r>
        <w:rPr>
          <w:rFonts w:eastAsia="Times New Roman" w:cs="Times New Roman"/>
          <w:szCs w:val="24"/>
        </w:rPr>
        <w:t>. Κ</w:t>
      </w:r>
      <w:r>
        <w:rPr>
          <w:rFonts w:eastAsia="Times New Roman" w:cs="Times New Roman"/>
          <w:szCs w:val="24"/>
        </w:rPr>
        <w:t>αταλ</w:t>
      </w:r>
      <w:r>
        <w:rPr>
          <w:rFonts w:eastAsia="Times New Roman" w:cs="Times New Roman"/>
          <w:szCs w:val="24"/>
        </w:rPr>
        <w:t>αβαίνετε</w:t>
      </w:r>
      <w:r>
        <w:rPr>
          <w:rFonts w:eastAsia="Times New Roman" w:cs="Times New Roman"/>
          <w:szCs w:val="24"/>
        </w:rPr>
        <w:t xml:space="preserve">, δηλαδή, </w:t>
      </w:r>
      <w:r>
        <w:rPr>
          <w:rFonts w:eastAsia="Times New Roman" w:cs="Times New Roman"/>
          <w:szCs w:val="24"/>
        </w:rPr>
        <w:t xml:space="preserve">τι όγκο δουλειάς θα έχουν αυτό το διάστημα με τις οικιστικές περιοχές κ.λπ.. </w:t>
      </w:r>
    </w:p>
    <w:p w14:paraId="3576E279" w14:textId="77777777" w:rsidR="009D30F2" w:rsidRDefault="008D3D2C">
      <w:pPr>
        <w:spacing w:after="0" w:line="600" w:lineRule="auto"/>
        <w:ind w:firstLine="720"/>
        <w:jc w:val="both"/>
        <w:rPr>
          <w:rFonts w:eastAsia="Times New Roman"/>
          <w:szCs w:val="24"/>
        </w:rPr>
      </w:pPr>
      <w:r>
        <w:rPr>
          <w:rFonts w:eastAsia="Times New Roman" w:cs="Times New Roman"/>
          <w:szCs w:val="24"/>
        </w:rPr>
        <w:t>Κύριε Υπουργέ, υπάρχουν ιδιαιτερότητες</w:t>
      </w:r>
      <w:r>
        <w:rPr>
          <w:rFonts w:eastAsia="Times New Roman" w:cs="Times New Roman"/>
          <w:szCs w:val="24"/>
        </w:rPr>
        <w:t>,</w:t>
      </w:r>
      <w:r>
        <w:rPr>
          <w:rFonts w:eastAsia="Times New Roman" w:cs="Times New Roman"/>
          <w:szCs w:val="24"/>
        </w:rPr>
        <w:t xml:space="preserve"> που πρέπει να τις λάβουμε υπόψη μας. Και ήθελα να επανέλθω και να τονίσω ξανά ότι αυτά θα πρέπει να τα δούμε -τουλάχιστον αυτό βγαίνει από</w:t>
      </w:r>
      <w:r>
        <w:rPr>
          <w:rFonts w:eastAsia="Times New Roman" w:cs="Times New Roman"/>
          <w:szCs w:val="24"/>
        </w:rPr>
        <w:t xml:space="preserve"> τις συζητήσεις- με </w:t>
      </w:r>
      <w:proofErr w:type="spellStart"/>
      <w:r>
        <w:rPr>
          <w:rFonts w:eastAsia="Times New Roman" w:cs="Times New Roman"/>
          <w:szCs w:val="24"/>
        </w:rPr>
        <w:t>εγκυκλίους.</w:t>
      </w:r>
      <w:r>
        <w:rPr>
          <w:rFonts w:eastAsia="Times New Roman"/>
          <w:szCs w:val="24"/>
        </w:rPr>
        <w:t>Το</w:t>
      </w:r>
      <w:proofErr w:type="spellEnd"/>
      <w:r>
        <w:rPr>
          <w:rFonts w:eastAsia="Times New Roman"/>
          <w:szCs w:val="24"/>
        </w:rPr>
        <w:t xml:space="preserve"> κάθε νησί έχει την ιδιαιτερότητα του. Στην Πάτμο, στους </w:t>
      </w:r>
      <w:proofErr w:type="spellStart"/>
      <w:r>
        <w:rPr>
          <w:rFonts w:eastAsia="Times New Roman"/>
          <w:szCs w:val="24"/>
        </w:rPr>
        <w:t>Αρκιούς</w:t>
      </w:r>
      <w:proofErr w:type="spellEnd"/>
      <w:r>
        <w:rPr>
          <w:rFonts w:eastAsia="Times New Roman"/>
          <w:szCs w:val="24"/>
        </w:rPr>
        <w:t xml:space="preserve">, στο </w:t>
      </w:r>
      <w:proofErr w:type="spellStart"/>
      <w:r>
        <w:rPr>
          <w:rFonts w:eastAsia="Times New Roman"/>
          <w:szCs w:val="24"/>
        </w:rPr>
        <w:t>Μαράθι</w:t>
      </w:r>
      <w:proofErr w:type="spellEnd"/>
      <w:r>
        <w:rPr>
          <w:rFonts w:eastAsia="Times New Roman"/>
          <w:szCs w:val="24"/>
        </w:rPr>
        <w:t xml:space="preserve"> υπάρχουν διεκδικήσεις από το </w:t>
      </w:r>
      <w:r>
        <w:rPr>
          <w:rFonts w:eastAsia="Times New Roman"/>
          <w:szCs w:val="24"/>
        </w:rPr>
        <w:t xml:space="preserve">δημόσιο </w:t>
      </w:r>
      <w:r>
        <w:rPr>
          <w:rFonts w:eastAsia="Times New Roman"/>
          <w:szCs w:val="24"/>
        </w:rPr>
        <w:t>στις ιδιοκτησίες. Υπάρχει μοναστηριακή ιδιοκτησία</w:t>
      </w:r>
      <w:r>
        <w:rPr>
          <w:rFonts w:eastAsia="Times New Roman"/>
          <w:szCs w:val="24"/>
        </w:rPr>
        <w:t>,</w:t>
      </w:r>
      <w:r>
        <w:rPr>
          <w:rFonts w:eastAsia="Times New Roman"/>
          <w:szCs w:val="24"/>
        </w:rPr>
        <w:t xml:space="preserve"> η οποία προστατεύεται από το Σύνταγμα.</w:t>
      </w:r>
    </w:p>
    <w:p w14:paraId="3576E27A" w14:textId="77777777" w:rsidR="009D30F2" w:rsidRDefault="008D3D2C">
      <w:pPr>
        <w:spacing w:after="0" w:line="600" w:lineRule="auto"/>
        <w:ind w:firstLine="720"/>
        <w:jc w:val="both"/>
        <w:rPr>
          <w:rFonts w:eastAsia="Times New Roman"/>
          <w:szCs w:val="24"/>
        </w:rPr>
      </w:pPr>
      <w:r>
        <w:rPr>
          <w:rFonts w:eastAsia="Times New Roman"/>
          <w:szCs w:val="24"/>
        </w:rPr>
        <w:t>Κλείνω το θέμα αυτό</w:t>
      </w:r>
      <w:r>
        <w:rPr>
          <w:rFonts w:eastAsia="Times New Roman"/>
          <w:szCs w:val="24"/>
        </w:rPr>
        <w:t>,</w:t>
      </w:r>
      <w:r>
        <w:rPr>
          <w:rFonts w:eastAsia="Times New Roman"/>
          <w:szCs w:val="24"/>
        </w:rPr>
        <w:t xml:space="preserve"> που αφορά τα προβλήματα -τα οποία είμαι σίγουρος ότι θα λυθούν με εγκυκλίους και τα οποία θα ξανασυζητήσουμε- τονίζοντας ένα πολύ σοβαρό θέμα, το οποίο μπήκε και από άλλα νησιά -αν δεν κάνω λάθος από τα Ιόνια, μπήκε και από άλλους- και το οποίο</w:t>
      </w:r>
      <w:r>
        <w:rPr>
          <w:rFonts w:eastAsia="Times New Roman"/>
          <w:szCs w:val="24"/>
        </w:rPr>
        <w:t xml:space="preserve">, </w:t>
      </w:r>
      <w:r>
        <w:rPr>
          <w:rFonts w:eastAsia="Times New Roman"/>
          <w:szCs w:val="24"/>
        </w:rPr>
        <w:t xml:space="preserve">όπως </w:t>
      </w:r>
      <w:r>
        <w:rPr>
          <w:rFonts w:eastAsia="Times New Roman"/>
          <w:szCs w:val="24"/>
        </w:rPr>
        <w:t>καταλαβαίνω</w:t>
      </w:r>
      <w:r>
        <w:rPr>
          <w:rFonts w:eastAsia="Times New Roman"/>
          <w:szCs w:val="24"/>
        </w:rPr>
        <w:t>,</w:t>
      </w:r>
      <w:r>
        <w:rPr>
          <w:rFonts w:eastAsia="Times New Roman"/>
          <w:szCs w:val="24"/>
        </w:rPr>
        <w:t xml:space="preserve"> δεν είναι δυνατόν να συζητηθεί σε αυτό το νομοσχέδιο. Θα πρέπει, όμως, σε ένα επόμενο</w:t>
      </w:r>
      <w:r>
        <w:rPr>
          <w:rFonts w:eastAsia="Times New Roman"/>
          <w:szCs w:val="24"/>
        </w:rPr>
        <w:t>,</w:t>
      </w:r>
      <w:r>
        <w:rPr>
          <w:rFonts w:eastAsia="Times New Roman"/>
          <w:szCs w:val="24"/>
        </w:rPr>
        <w:t xml:space="preserve"> σίγουρα να το βάλουμε. Και αυτό δεν είναι άλλο από το τεκμήριο </w:t>
      </w:r>
      <w:r>
        <w:rPr>
          <w:rFonts w:eastAsia="Times New Roman"/>
          <w:szCs w:val="24"/>
        </w:rPr>
        <w:lastRenderedPageBreak/>
        <w:t xml:space="preserve">κυριότητας του </w:t>
      </w:r>
      <w:r>
        <w:rPr>
          <w:rFonts w:eastAsia="Times New Roman"/>
          <w:szCs w:val="24"/>
        </w:rPr>
        <w:t>δημοσίου</w:t>
      </w:r>
      <w:r>
        <w:rPr>
          <w:rFonts w:eastAsia="Times New Roman"/>
          <w:szCs w:val="24"/>
        </w:rPr>
        <w:t>, κύριε Υπουργέ. Επειδή σε άλλες περιοχές υπάρχει και σε άλλες δεν υπά</w:t>
      </w:r>
      <w:r>
        <w:rPr>
          <w:rFonts w:eastAsia="Times New Roman"/>
          <w:szCs w:val="24"/>
        </w:rPr>
        <w:t>ρχει, πρέπει να το αντιμετωπίσουμε το επόμενο διάστημα. Αυτό είναι ένα σοβαρό θέμα και για την περιοχή μας.</w:t>
      </w:r>
    </w:p>
    <w:p w14:paraId="3576E27B" w14:textId="77777777" w:rsidR="009D30F2" w:rsidRDefault="008D3D2C">
      <w:pPr>
        <w:spacing w:after="0" w:line="600" w:lineRule="auto"/>
        <w:ind w:firstLine="720"/>
        <w:jc w:val="both"/>
        <w:rPr>
          <w:rFonts w:eastAsia="Times New Roman"/>
          <w:szCs w:val="24"/>
        </w:rPr>
      </w:pPr>
      <w:r>
        <w:rPr>
          <w:rFonts w:eastAsia="Times New Roman"/>
          <w:szCs w:val="24"/>
        </w:rPr>
        <w:t>Τελειώνω με μια από τις τροποποιήσεις</w:t>
      </w:r>
      <w:r>
        <w:rPr>
          <w:rFonts w:eastAsia="Times New Roman"/>
          <w:szCs w:val="24"/>
        </w:rPr>
        <w:t>,</w:t>
      </w:r>
      <w:r>
        <w:rPr>
          <w:rFonts w:eastAsia="Times New Roman"/>
          <w:szCs w:val="24"/>
        </w:rPr>
        <w:t xml:space="preserve"> που έχουν κατατεθεί -και καλά κάνουν και κατατίθενται, γιατί πολλά πράγματα πρέπει να αλλάξουν και δεν προλαβ</w:t>
      </w:r>
      <w:r>
        <w:rPr>
          <w:rFonts w:eastAsia="Times New Roman"/>
          <w:szCs w:val="24"/>
        </w:rPr>
        <w:t xml:space="preserve">αίνουμε να φέρουμε τροποποίηση για να αλλάξουν, τρέχουν και οι ημερομηνίες- με την τροποποίηση για την παραχώρηση των παραλιών. </w:t>
      </w:r>
    </w:p>
    <w:p w14:paraId="3576E27C" w14:textId="77777777" w:rsidR="009D30F2" w:rsidRDefault="008D3D2C">
      <w:pPr>
        <w:spacing w:after="0" w:line="600" w:lineRule="auto"/>
        <w:ind w:firstLine="720"/>
        <w:jc w:val="both"/>
        <w:rPr>
          <w:rFonts w:eastAsia="Times New Roman"/>
          <w:szCs w:val="24"/>
        </w:rPr>
      </w:pPr>
      <w:r>
        <w:rPr>
          <w:rFonts w:eastAsia="Times New Roman"/>
          <w:szCs w:val="24"/>
        </w:rPr>
        <w:t>Επιτέλους, γίνεται ένα βήμα και πάει να μπει μια τάξη. Δίνεται δυνατότητα παραχώρησης ηλεκτρονικά, για τρία χρόνια τακτοποιούντ</w:t>
      </w:r>
      <w:r>
        <w:rPr>
          <w:rFonts w:eastAsia="Times New Roman"/>
          <w:szCs w:val="24"/>
        </w:rPr>
        <w:t>αι οι διαδικασίες για τους όμορους</w:t>
      </w:r>
      <w:r>
        <w:rPr>
          <w:rFonts w:eastAsia="Times New Roman"/>
          <w:szCs w:val="24"/>
        </w:rPr>
        <w:t>,</w:t>
      </w:r>
      <w:r>
        <w:rPr>
          <w:rFonts w:eastAsia="Times New Roman"/>
          <w:szCs w:val="24"/>
        </w:rPr>
        <w:t xml:space="preserve"> που θα πάρουν τις παραλίες. Έπρεπε να έρθει. Ήδη έχει αργήσει. Άρα, ας μην γκρινιάζουν, βρίσκοντας αφορμή, διάφοροι από την Αντιπολίτευση να λένε ότι φέρνουμε συνέχεια τροπολογίες.</w:t>
      </w:r>
    </w:p>
    <w:p w14:paraId="3576E27D" w14:textId="77777777" w:rsidR="009D30F2" w:rsidRDefault="008D3D2C">
      <w:pPr>
        <w:spacing w:after="0" w:line="600" w:lineRule="auto"/>
        <w:ind w:firstLine="720"/>
        <w:jc w:val="both"/>
        <w:rPr>
          <w:rFonts w:eastAsia="Times New Roman"/>
          <w:szCs w:val="24"/>
        </w:rPr>
      </w:pPr>
      <w:r>
        <w:rPr>
          <w:rFonts w:eastAsia="Times New Roman"/>
          <w:szCs w:val="24"/>
        </w:rPr>
        <w:t>Ευχαριστώ.</w:t>
      </w:r>
    </w:p>
    <w:p w14:paraId="3576E27E"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ΣΥΡΙΖΑ)</w:t>
      </w:r>
    </w:p>
    <w:p w14:paraId="3576E27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την κ. Μερόπη </w:t>
      </w:r>
      <w:proofErr w:type="spellStart"/>
      <w:r>
        <w:rPr>
          <w:rFonts w:eastAsia="Times New Roman" w:cs="Times New Roman"/>
          <w:szCs w:val="24"/>
        </w:rPr>
        <w:t>Τζούφη</w:t>
      </w:r>
      <w:proofErr w:type="spellEnd"/>
      <w:r>
        <w:rPr>
          <w:rFonts w:eastAsia="Times New Roman" w:cs="Times New Roman"/>
          <w:szCs w:val="24"/>
        </w:rPr>
        <w:t xml:space="preserve"> από τον ΣΥΡΙΖΑ.</w:t>
      </w:r>
    </w:p>
    <w:p w14:paraId="3576E28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Κύριε Πρόεδρε, κύριοι Υπουργοί,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βρισκόμαστε σήμερα σε μια σημαντική, κατά τη γνώμη μου, στιγμή με τη</w:t>
      </w:r>
      <w:r>
        <w:rPr>
          <w:rFonts w:eastAsia="Times New Roman" w:cs="Times New Roman"/>
          <w:szCs w:val="24"/>
        </w:rPr>
        <w:t xml:space="preserve">ν συγκεκριμένη νομοθετική πρωτοβουλία, η οποία </w:t>
      </w:r>
      <w:r>
        <w:rPr>
          <w:rFonts w:eastAsia="Times New Roman" w:cs="Times New Roman"/>
          <w:szCs w:val="24"/>
        </w:rPr>
        <w:lastRenderedPageBreak/>
        <w:t xml:space="preserve">βάζει στην τελική ευθεία το θέμα της κύρωσης των δασικών χαρτών, ανοίγοντας έτσι τον δρόμο για την ολοκληρωτική εφαρμογή του </w:t>
      </w:r>
      <w:r>
        <w:rPr>
          <w:rFonts w:eastAsia="Times New Roman" w:cs="Times New Roman"/>
          <w:szCs w:val="24"/>
        </w:rPr>
        <w:t>Κ</w:t>
      </w:r>
      <w:r>
        <w:rPr>
          <w:rFonts w:eastAsia="Times New Roman" w:cs="Times New Roman"/>
          <w:szCs w:val="24"/>
        </w:rPr>
        <w:t>τηματολογίου, ενώ παράλληλα</w:t>
      </w:r>
      <w:r>
        <w:rPr>
          <w:rFonts w:eastAsia="Times New Roman" w:cs="Times New Roman"/>
          <w:szCs w:val="24"/>
        </w:rPr>
        <w:t>,</w:t>
      </w:r>
      <w:r>
        <w:rPr>
          <w:rFonts w:eastAsia="Times New Roman" w:cs="Times New Roman"/>
          <w:szCs w:val="24"/>
        </w:rPr>
        <w:t xml:space="preserve"> κάνει προσπάθεια να αντιμετωπίσει στρεβλώσεις δεκαετιώ</w:t>
      </w:r>
      <w:r>
        <w:rPr>
          <w:rFonts w:eastAsia="Times New Roman" w:cs="Times New Roman"/>
          <w:szCs w:val="24"/>
        </w:rPr>
        <w:t xml:space="preserve">ν στη δασική νομοθεσία. Την αναγκαιότητα της σύνταξης των δασικών χαρτών την καταδεικνύουν και οι </w:t>
      </w:r>
      <w:proofErr w:type="spellStart"/>
      <w:r>
        <w:rPr>
          <w:rFonts w:eastAsia="Times New Roman" w:cs="Times New Roman"/>
          <w:szCs w:val="24"/>
        </w:rPr>
        <w:t>πάμπολλες</w:t>
      </w:r>
      <w:proofErr w:type="spellEnd"/>
      <w:r>
        <w:rPr>
          <w:rFonts w:eastAsia="Times New Roman" w:cs="Times New Roman"/>
          <w:szCs w:val="24"/>
        </w:rPr>
        <w:t xml:space="preserve"> νομοθετικές προσπάθειες</w:t>
      </w:r>
      <w:r>
        <w:rPr>
          <w:rFonts w:eastAsia="Times New Roman" w:cs="Times New Roman"/>
          <w:szCs w:val="24"/>
        </w:rPr>
        <w:t>,</w:t>
      </w:r>
      <w:r>
        <w:rPr>
          <w:rFonts w:eastAsia="Times New Roman" w:cs="Times New Roman"/>
          <w:szCs w:val="24"/>
        </w:rPr>
        <w:t xml:space="preserve"> που έχουν γίνει μέχρι σήμερα. </w:t>
      </w:r>
    </w:p>
    <w:p w14:paraId="3576E28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Υπενθυμίζεται, επίσης, ότι η σύνταξη του </w:t>
      </w:r>
      <w:r>
        <w:rPr>
          <w:rFonts w:eastAsia="Times New Roman" w:cs="Times New Roman"/>
          <w:szCs w:val="24"/>
        </w:rPr>
        <w:t xml:space="preserve">Δασολογίου </w:t>
      </w:r>
      <w:r>
        <w:rPr>
          <w:rFonts w:eastAsia="Times New Roman" w:cs="Times New Roman"/>
          <w:szCs w:val="24"/>
        </w:rPr>
        <w:t>συνιστά υποχρέωση του κράτους κατά τη συ</w:t>
      </w:r>
      <w:r>
        <w:rPr>
          <w:rFonts w:eastAsia="Times New Roman" w:cs="Times New Roman"/>
          <w:szCs w:val="24"/>
        </w:rPr>
        <w:t xml:space="preserve">νταγματική επιταγή του άρθρου 24. </w:t>
      </w:r>
    </w:p>
    <w:p w14:paraId="3576E28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Στην σημερινή προσπάθεια, λοιπόν, που κάνει η Κυβέρνηση</w:t>
      </w:r>
      <w:r>
        <w:rPr>
          <w:rFonts w:eastAsia="Times New Roman" w:cs="Times New Roman"/>
          <w:szCs w:val="24"/>
        </w:rPr>
        <w:t>,</w:t>
      </w:r>
      <w:r>
        <w:rPr>
          <w:rFonts w:eastAsia="Times New Roman" w:cs="Times New Roman"/>
          <w:szCs w:val="24"/>
        </w:rPr>
        <w:t xml:space="preserve"> για να αντιμετωπίσει αποτελεσματικά το πρόβλημα και να δώσει οριστική λύση, βλέπουμε την Αντιπολίτευση</w:t>
      </w:r>
      <w:r>
        <w:rPr>
          <w:rFonts w:eastAsia="Times New Roman" w:cs="Times New Roman"/>
          <w:szCs w:val="24"/>
        </w:rPr>
        <w:t>,</w:t>
      </w:r>
      <w:r>
        <w:rPr>
          <w:rFonts w:eastAsia="Times New Roman" w:cs="Times New Roman"/>
          <w:szCs w:val="24"/>
        </w:rPr>
        <w:t xml:space="preserve"> αντί να συμβάλει με εποικοδομητικό τρόπο, να ζητάει την ανασ</w:t>
      </w:r>
      <w:r>
        <w:rPr>
          <w:rFonts w:eastAsia="Times New Roman" w:cs="Times New Roman"/>
          <w:szCs w:val="24"/>
        </w:rPr>
        <w:t>τολή της ανάρτησης των δασικών χαρτών</w:t>
      </w:r>
      <w:r>
        <w:rPr>
          <w:rFonts w:eastAsia="Times New Roman" w:cs="Times New Roman"/>
          <w:szCs w:val="24"/>
        </w:rPr>
        <w:t>,</w:t>
      </w:r>
      <w:r>
        <w:rPr>
          <w:rFonts w:eastAsia="Times New Roman" w:cs="Times New Roman"/>
          <w:szCs w:val="24"/>
        </w:rPr>
        <w:t xml:space="preserve"> για ένα εύλογο χρονικό διάστημα. Το κάνει αυτό η Αντιπολίτευση, ενώ γνωρίζει πολύ καλά ότι μια τέτοια αναβολή παράτασης θα ξεπερνούσε το όριο</w:t>
      </w:r>
      <w:r>
        <w:rPr>
          <w:rFonts w:eastAsia="Times New Roman" w:cs="Times New Roman"/>
          <w:szCs w:val="24"/>
        </w:rPr>
        <w:t>,</w:t>
      </w:r>
      <w:r>
        <w:rPr>
          <w:rFonts w:eastAsia="Times New Roman" w:cs="Times New Roman"/>
          <w:szCs w:val="24"/>
        </w:rPr>
        <w:t xml:space="preserve"> που έχει θέσει η Ευρωπαϊκή Ένωση για τη ρύθμιση του θέματος και θα είχε ως</w:t>
      </w:r>
      <w:r>
        <w:rPr>
          <w:rFonts w:eastAsia="Times New Roman" w:cs="Times New Roman"/>
          <w:szCs w:val="24"/>
        </w:rPr>
        <w:t xml:space="preserve"> αποτέλεσμα την επιβολή προστίμων εις βάρος της χώρας μας.</w:t>
      </w:r>
    </w:p>
    <w:p w14:paraId="3576E28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Αυτή η</w:t>
      </w:r>
      <w:r>
        <w:rPr>
          <w:rFonts w:eastAsia="Times New Roman" w:cs="Times New Roman"/>
          <w:szCs w:val="24"/>
        </w:rPr>
        <w:t xml:space="preserve"> νομοθετική πρωτοβουλία της Κυβέρνησης στηρίζεται απευθείας στον πρωτογενή ν</w:t>
      </w:r>
      <w:r>
        <w:rPr>
          <w:rFonts w:eastAsia="Times New Roman" w:cs="Times New Roman"/>
          <w:szCs w:val="24"/>
        </w:rPr>
        <w:t>.</w:t>
      </w:r>
      <w:r>
        <w:rPr>
          <w:rFonts w:eastAsia="Times New Roman" w:cs="Times New Roman"/>
          <w:szCs w:val="24"/>
        </w:rPr>
        <w:t>998/1979</w:t>
      </w:r>
      <w:r>
        <w:rPr>
          <w:rFonts w:eastAsia="Times New Roman" w:cs="Times New Roman"/>
          <w:szCs w:val="24"/>
        </w:rPr>
        <w:t>,</w:t>
      </w:r>
      <w:r>
        <w:rPr>
          <w:rFonts w:eastAsia="Times New Roman" w:cs="Times New Roman"/>
          <w:szCs w:val="24"/>
        </w:rPr>
        <w:t xml:space="preserve"> που απορρέει απευθείας από το Σύνταγμα και η κριτική που της ασκείται νομίζω ότι στοιχίζεται στα παρακάτ</w:t>
      </w:r>
      <w:r>
        <w:rPr>
          <w:rFonts w:eastAsia="Times New Roman" w:cs="Times New Roman"/>
          <w:szCs w:val="24"/>
        </w:rPr>
        <w:t xml:space="preserve">ω επιχειρήματα. </w:t>
      </w:r>
    </w:p>
    <w:p w14:paraId="3576E28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Ακούσαμε, λοιπόν, ότι το πρόβλημα είναι ότι υπάρχει ένα υπερπροστατευτικό Σύνταγμα του 1975, το οποίο -λέει- έγινε ως αποτέλεσμα αντιμετώπισης από την πολιτεία των μαζικών παραχωρήσεων δασικών εκτάσεων στους αρεστούς κατά τη διάρκεια της Χ</w:t>
      </w:r>
      <w:r>
        <w:rPr>
          <w:rFonts w:eastAsia="Times New Roman" w:cs="Times New Roman"/>
          <w:szCs w:val="24"/>
        </w:rPr>
        <w:t>ούντας, ένα Σύνταγμα που, κατά τη γνώμη τους, δίνει στο κράτος μεγάλες δικαιοδοσίες στο να κατέχει δασικές εκτάσεις και με το αίτημα ότι αυτό θα έπρεπε να είχε αλλάξει νομοθετικά επί το ευκολότερο, επί το ευχερέστερο με μικρότερες διαδικασίες, πράγμα που δ</w:t>
      </w:r>
      <w:r>
        <w:rPr>
          <w:rFonts w:eastAsia="Times New Roman" w:cs="Times New Roman"/>
          <w:szCs w:val="24"/>
        </w:rPr>
        <w:t>εν επιτεύχθηκε στην προηγούμενη προσπάθεια συνταγματικής αναθεώρησης και επομένως</w:t>
      </w:r>
      <w:r>
        <w:rPr>
          <w:rFonts w:eastAsia="Times New Roman" w:cs="Times New Roman"/>
          <w:szCs w:val="24"/>
        </w:rPr>
        <w:t>,</w:t>
      </w:r>
      <w:r>
        <w:rPr>
          <w:rFonts w:eastAsia="Times New Roman" w:cs="Times New Roman"/>
          <w:szCs w:val="24"/>
        </w:rPr>
        <w:t xml:space="preserve"> αυτό αποτελεί την αιτία -που τότε μέσα σε αυτό εμπλέκεται και η Αριστερά με τις ιδεοληψίες της- που δεν προωθήθηκαν επί σαράντα ολόκληρα χρόνια περαιτέρω ρυθμίσεις σε αυτό τ</w:t>
      </w:r>
      <w:r>
        <w:rPr>
          <w:rFonts w:eastAsia="Times New Roman" w:cs="Times New Roman"/>
          <w:szCs w:val="24"/>
        </w:rPr>
        <w:t>ο τοπίο.</w:t>
      </w:r>
    </w:p>
    <w:p w14:paraId="3576E28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δεύτερο επιχείρημα είναι ότι σε συνθήκες οικονομικής κρίσης και συρρίκνωσης του αγροτικού εισοδήματος να μείνει η υπάρχουσα κατάσταση ως έχει, αφού τυχόν μεταβολή της θα βλάψει το αγροτικό εισόδημα. Με το επιχείρημα αυτό -όπως είπαν και άλλοι σ</w:t>
      </w:r>
      <w:r>
        <w:rPr>
          <w:rFonts w:eastAsia="Times New Roman" w:cs="Times New Roman"/>
          <w:szCs w:val="24"/>
        </w:rPr>
        <w:t>υνάδελφοι- θα έλεγα ότι εμφανίζεται ένα υποκριτικό ενδιαφέρον για τους αγρότες, τους οποίους το συγκεκριμένο νομοθέτημα λαμβάνει σοβαρά υπόψη. Ήδη, υπάρχουν δηλώσεις από τους αρμόδιους Υπουργούς ότι θα προχωρήσουν και σε περαιτέρω βελτιώσεις με εγκυκλίους.</w:t>
      </w:r>
    </w:p>
    <w:p w14:paraId="3576E28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Θα έλεγα, όμως, ότι από μεριάς της Αντιπολίτευσης</w:t>
      </w:r>
      <w:r>
        <w:rPr>
          <w:rFonts w:eastAsia="Times New Roman" w:cs="Times New Roman"/>
          <w:szCs w:val="24"/>
        </w:rPr>
        <w:t>,</w:t>
      </w:r>
      <w:r>
        <w:rPr>
          <w:rFonts w:eastAsia="Times New Roman" w:cs="Times New Roman"/>
          <w:szCs w:val="24"/>
        </w:rPr>
        <w:t xml:space="preserve"> στην ουσία αυτό εξυπηρετεί μικροπολιτικές σκοπιμότητες –και θα μου επιτρέψετε να πω- κι ένα κλείσιμο του ματιού σε δίκτυα</w:t>
      </w:r>
      <w:r>
        <w:rPr>
          <w:rFonts w:eastAsia="Times New Roman" w:cs="Times New Roman"/>
          <w:szCs w:val="24"/>
        </w:rPr>
        <w:t>,</w:t>
      </w:r>
      <w:r>
        <w:rPr>
          <w:rFonts w:eastAsia="Times New Roman" w:cs="Times New Roman"/>
          <w:szCs w:val="24"/>
        </w:rPr>
        <w:t xml:space="preserve"> με τη στρατηγική του επί του παρόντος αναβολή κι ερχόμαστε εμείς για να μην αλλάξει τίποτα.</w:t>
      </w:r>
    </w:p>
    <w:p w14:paraId="3576E28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 τρίτο επιχείρημα είναι το εξής: Μη προετοιμασία του νομοσχεδίου, βιασύνη, όχι επαρκής διαβούλευση. </w:t>
      </w:r>
    </w:p>
    <w:p w14:paraId="3576E28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ήθελα να ρωτήσω τους κυρίους και τις κυρίες συναδέλφους τ</w:t>
      </w:r>
      <w:r>
        <w:rPr>
          <w:rFonts w:eastAsia="Times New Roman" w:cs="Times New Roman"/>
          <w:szCs w:val="24"/>
        </w:rPr>
        <w:t>ης Αντιπολίτευσης τι έχουν κάνει αυτοί όλα αυτά τα σαράντα χρόνια</w:t>
      </w:r>
      <w:r>
        <w:rPr>
          <w:rFonts w:eastAsia="Times New Roman" w:cs="Times New Roman"/>
          <w:szCs w:val="24"/>
        </w:rPr>
        <w:t>,</w:t>
      </w:r>
      <w:r>
        <w:rPr>
          <w:rFonts w:eastAsia="Times New Roman" w:cs="Times New Roman"/>
          <w:szCs w:val="24"/>
        </w:rPr>
        <w:t xml:space="preserve"> για να καταρτίσουν τους δασικούς χάρτες. Αν δεν με απατά η μνήμη μου, η συγκυβέρνηση της Νέας Δημοκρατίας και του ΠΑΣΟΚ επέβαλε στους υπαλλήλους των δασικών υπηρεσιών μόλις το 2013 να παραλ</w:t>
      </w:r>
      <w:r>
        <w:rPr>
          <w:rFonts w:eastAsia="Times New Roman" w:cs="Times New Roman"/>
          <w:szCs w:val="24"/>
        </w:rPr>
        <w:t xml:space="preserve">άβουν ελλιπέστατες μελέτες ιδιωτικών μελετητικών γραφείων, πάνω στις οποίες θα στηριζόταν η σύνταξη των δασικών χαρτών, αναγκάζοντάς τους να προβούν σε διορθώσεις και σε πολλές περιπτώσεις σε </w:t>
      </w:r>
      <w:proofErr w:type="spellStart"/>
      <w:r>
        <w:rPr>
          <w:rFonts w:eastAsia="Times New Roman" w:cs="Times New Roman"/>
          <w:szCs w:val="24"/>
        </w:rPr>
        <w:t>επανασύνταξη</w:t>
      </w:r>
      <w:proofErr w:type="spellEnd"/>
      <w:r>
        <w:rPr>
          <w:rFonts w:eastAsia="Times New Roman" w:cs="Times New Roman"/>
          <w:szCs w:val="24"/>
        </w:rPr>
        <w:t xml:space="preserve"> από την αρχή, με τελικό αποτέλεσμα την ανάρτηση μόν</w:t>
      </w:r>
      <w:r>
        <w:rPr>
          <w:rFonts w:eastAsia="Times New Roman" w:cs="Times New Roman"/>
          <w:szCs w:val="24"/>
        </w:rPr>
        <w:t xml:space="preserve">ο του 1% των δασικών χαρτών στο σύνολο της χώρας. </w:t>
      </w:r>
    </w:p>
    <w:p w14:paraId="3576E28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Τέλος, η τέταρτη κριτική είναι ότι αυτή η εδώ η Κυβέρνηση εγκατέλειψε την προηγούμενη οικολογική της στάση, μιλώντας μάλιστα και για εσωτερικές αντιπαραθέσεις για την προστασία του δάσους και την περιουσία</w:t>
      </w:r>
      <w:r>
        <w:rPr>
          <w:rFonts w:eastAsia="Times New Roman" w:cs="Times New Roman"/>
          <w:szCs w:val="24"/>
        </w:rPr>
        <w:t xml:space="preserve"> του ελληνικού </w:t>
      </w:r>
      <w:r>
        <w:rPr>
          <w:rFonts w:eastAsia="Times New Roman" w:cs="Times New Roman"/>
          <w:szCs w:val="24"/>
        </w:rPr>
        <w:t>δ</w:t>
      </w:r>
      <w:r>
        <w:rPr>
          <w:rFonts w:eastAsia="Times New Roman" w:cs="Times New Roman"/>
          <w:szCs w:val="24"/>
        </w:rPr>
        <w:t xml:space="preserve">ημοσίου. </w:t>
      </w:r>
    </w:p>
    <w:p w14:paraId="3576E28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Τι απαντάμε; Η Κυβέρνηση και το Υπουργείο</w:t>
      </w:r>
      <w:r>
        <w:rPr>
          <w:rFonts w:eastAsia="Times New Roman" w:cs="Times New Roman"/>
          <w:szCs w:val="24"/>
        </w:rPr>
        <w:t>,</w:t>
      </w:r>
      <w:r>
        <w:rPr>
          <w:rFonts w:eastAsia="Times New Roman" w:cs="Times New Roman"/>
          <w:szCs w:val="24"/>
        </w:rPr>
        <w:t xml:space="preserve"> με την κατάθεση του νομοθετήματος αυτού, υλοποιώντας στο ακέραιο τη συνταγματική επιταγή, προχώρησαν στην υλοποίηση ενός έργου τεράστιας σημασίας για την ανάπτυξη της χώρας, σε </w:t>
      </w:r>
      <w:proofErr w:type="spellStart"/>
      <w:r>
        <w:rPr>
          <w:rFonts w:eastAsia="Times New Roman" w:cs="Times New Roman"/>
          <w:szCs w:val="24"/>
        </w:rPr>
        <w:t>εξορθολογι</w:t>
      </w:r>
      <w:r>
        <w:rPr>
          <w:rFonts w:eastAsia="Times New Roman" w:cs="Times New Roman"/>
          <w:szCs w:val="24"/>
        </w:rPr>
        <w:t>σμένες</w:t>
      </w:r>
      <w:proofErr w:type="spellEnd"/>
      <w:r>
        <w:rPr>
          <w:rFonts w:eastAsia="Times New Roman" w:cs="Times New Roman"/>
          <w:szCs w:val="24"/>
        </w:rPr>
        <w:t xml:space="preserve"> βάσεις με ρεαλισμό αναγκαίο, αλλά και με την εκ των συνθηκών αναγκαία </w:t>
      </w:r>
      <w:proofErr w:type="spellStart"/>
      <w:r>
        <w:rPr>
          <w:rFonts w:eastAsia="Times New Roman" w:cs="Times New Roman"/>
          <w:szCs w:val="24"/>
        </w:rPr>
        <w:t>επικαιροποίηση</w:t>
      </w:r>
      <w:proofErr w:type="spellEnd"/>
      <w:r>
        <w:rPr>
          <w:rFonts w:eastAsia="Times New Roman" w:cs="Times New Roman"/>
          <w:szCs w:val="24"/>
        </w:rPr>
        <w:t>. Και όλα αυτά</w:t>
      </w:r>
      <w:r>
        <w:rPr>
          <w:rFonts w:eastAsia="Times New Roman" w:cs="Times New Roman"/>
          <w:szCs w:val="24"/>
        </w:rPr>
        <w:t>,</w:t>
      </w:r>
      <w:r>
        <w:rPr>
          <w:rFonts w:eastAsia="Times New Roman" w:cs="Times New Roman"/>
          <w:szCs w:val="24"/>
        </w:rPr>
        <w:t xml:space="preserve"> προστατεύοντας με συνθήκες δύσκολης εξισορρόπησης ταυτόχρονα το δημόσιο, το περιβάλλον και την αγροτική παραγωγή. </w:t>
      </w:r>
    </w:p>
    <w:p w14:paraId="3576E28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Στην πορεία αυτή</w:t>
      </w:r>
      <w:r>
        <w:rPr>
          <w:rFonts w:eastAsia="Times New Roman" w:cs="Times New Roman"/>
          <w:szCs w:val="24"/>
        </w:rPr>
        <w:t>,</w:t>
      </w:r>
      <w:r>
        <w:rPr>
          <w:rFonts w:eastAsia="Times New Roman" w:cs="Times New Roman"/>
          <w:szCs w:val="24"/>
        </w:rPr>
        <w:t xml:space="preserve"> όλα τα αρμόδια κυβερνητικά στελέχη συνεργάστηκαν με τις υπηρεσίες, άκουσαν δίκαιους προβληματισμούς των πολιτών, αλλά και τις </w:t>
      </w:r>
      <w:proofErr w:type="spellStart"/>
      <w:r>
        <w:rPr>
          <w:rFonts w:eastAsia="Times New Roman" w:cs="Times New Roman"/>
          <w:szCs w:val="24"/>
        </w:rPr>
        <w:t>στοιχειοθετημένες</w:t>
      </w:r>
      <w:proofErr w:type="spellEnd"/>
      <w:r>
        <w:rPr>
          <w:rFonts w:eastAsia="Times New Roman" w:cs="Times New Roman"/>
          <w:szCs w:val="24"/>
        </w:rPr>
        <w:t xml:space="preserve"> προτάσεις των τοπικών αρχών και προχώρησαν σε μια σειρά από συγκεκριμένα μέτρα και βελτιώσεις, τα οποία προσπαθ</w:t>
      </w:r>
      <w:r>
        <w:rPr>
          <w:rFonts w:eastAsia="Times New Roman" w:cs="Times New Roman"/>
          <w:szCs w:val="24"/>
        </w:rPr>
        <w:t>ούν να λύσουν και νομίζω λύνουν</w:t>
      </w:r>
      <w:r>
        <w:rPr>
          <w:rFonts w:eastAsia="Times New Roman" w:cs="Times New Roman"/>
          <w:szCs w:val="24"/>
        </w:rPr>
        <w:t>,</w:t>
      </w:r>
      <w:r>
        <w:rPr>
          <w:rFonts w:eastAsia="Times New Roman" w:cs="Times New Roman"/>
          <w:szCs w:val="24"/>
        </w:rPr>
        <w:t xml:space="preserve"> σε αρκετό βαθμό τα προβλήματα, όπως να ελαχιστοποιηθεί και να εξαλειφθεί το κόστος για την υποβολή αντιρρήσεων και ενστάσεων, να δοθεί η δυνατότητα στη δασική υπηρεσία να αναγνωρίζει το πρόδηλο λάθος</w:t>
      </w:r>
      <w:r>
        <w:rPr>
          <w:rFonts w:eastAsia="Times New Roman" w:cs="Times New Roman"/>
          <w:szCs w:val="24"/>
        </w:rPr>
        <w:t xml:space="preserve">, </w:t>
      </w:r>
      <w:r>
        <w:rPr>
          <w:rFonts w:eastAsia="Times New Roman" w:cs="Times New Roman"/>
          <w:szCs w:val="24"/>
        </w:rPr>
        <w:t>άρα να αποφεύγουν οι π</w:t>
      </w:r>
      <w:r>
        <w:rPr>
          <w:rFonts w:eastAsia="Times New Roman" w:cs="Times New Roman"/>
          <w:szCs w:val="24"/>
        </w:rPr>
        <w:t>ολίτες περιττή γραφειοκρατία και έξοδα και σε αυτό θα βοηθήσει η πρόβλεψη για πρόσληψη αναγκαίου αριθμού δασολόγων, δασοπόνων, ώστε να επιταχυνθούν οι διαδικασίες. Μια σειρά προβλέψεων προστάτευσε και τα συμφέροντα του ΟΠΕΚΕΠΕ και τις αγροτικές επιδοτήσεις</w:t>
      </w:r>
      <w:r>
        <w:rPr>
          <w:rFonts w:eastAsia="Times New Roman" w:cs="Times New Roman"/>
          <w:szCs w:val="24"/>
        </w:rPr>
        <w:t>. Λύνει προβλήματα με εκτάσεις</w:t>
      </w:r>
      <w:r>
        <w:rPr>
          <w:rFonts w:eastAsia="Times New Roman" w:cs="Times New Roman"/>
          <w:szCs w:val="24"/>
        </w:rPr>
        <w:t>,</w:t>
      </w:r>
      <w:r>
        <w:rPr>
          <w:rFonts w:eastAsia="Times New Roman" w:cs="Times New Roman"/>
          <w:szCs w:val="24"/>
        </w:rPr>
        <w:t xml:space="preserve"> που εκ παραδρομής εντάχθηκαν μέσα σε αναδασωτέες εκτάσεις και άλλα πολλά. </w:t>
      </w:r>
    </w:p>
    <w:p w14:paraId="3576E28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η Εθνική Αντιπροσωπεία, σε ένα δύσκολο -όπως ομολόγησαν πολλοί απ’ όλες τις πτέρυγες- θέμα, με σοβαρές διαχρονικές πολιτικές ευθύνες </w:t>
      </w:r>
      <w:r>
        <w:rPr>
          <w:rFonts w:eastAsia="Times New Roman" w:cs="Times New Roman"/>
          <w:szCs w:val="24"/>
        </w:rPr>
        <w:t xml:space="preserve">των εναλλασσόμενων κομμάτων εξουσίας, καλείται να αποφασίσει αν θα προστατεύσει, έστω και τώρα, τα συμφέροντα των πολιτών και του </w:t>
      </w:r>
      <w:r>
        <w:rPr>
          <w:rFonts w:eastAsia="Times New Roman" w:cs="Times New Roman"/>
          <w:szCs w:val="24"/>
        </w:rPr>
        <w:t>δ</w:t>
      </w:r>
      <w:r>
        <w:rPr>
          <w:rFonts w:eastAsia="Times New Roman" w:cs="Times New Roman"/>
          <w:szCs w:val="24"/>
        </w:rPr>
        <w:t xml:space="preserve">ημοσίου. </w:t>
      </w:r>
    </w:p>
    <w:p w14:paraId="3576E28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κάνω κι εγώ μια αναφορά στο άρθρο 8 του παρόντος νομοσχεδίου</w:t>
      </w:r>
      <w:r>
        <w:rPr>
          <w:rFonts w:eastAsia="Times New Roman" w:cs="Times New Roman"/>
          <w:szCs w:val="24"/>
        </w:rPr>
        <w:t>,</w:t>
      </w:r>
      <w:r>
        <w:rPr>
          <w:rFonts w:eastAsia="Times New Roman" w:cs="Times New Roman"/>
          <w:szCs w:val="24"/>
        </w:rPr>
        <w:t xml:space="preserve"> που αποδίδει στον Δήμο Ιωαννι</w:t>
      </w:r>
      <w:r>
        <w:rPr>
          <w:rFonts w:eastAsia="Times New Roman" w:cs="Times New Roman"/>
          <w:szCs w:val="24"/>
        </w:rPr>
        <w:t xml:space="preserve">τών, στην ιδιαίτερη πατρίδα μου, την κυριότητα του </w:t>
      </w:r>
      <w:r>
        <w:rPr>
          <w:rFonts w:eastAsia="Times New Roman" w:cs="Times New Roman"/>
          <w:szCs w:val="24"/>
        </w:rPr>
        <w:t xml:space="preserve">πάρκου </w:t>
      </w:r>
      <w:proofErr w:type="spellStart"/>
      <w:r>
        <w:rPr>
          <w:rFonts w:eastAsia="Times New Roman" w:cs="Times New Roman"/>
          <w:szCs w:val="24"/>
        </w:rPr>
        <w:t>Πυρσινέλλα</w:t>
      </w:r>
      <w:proofErr w:type="spellEnd"/>
      <w:r>
        <w:rPr>
          <w:rFonts w:eastAsia="Times New Roman" w:cs="Times New Roman"/>
          <w:szCs w:val="24"/>
        </w:rPr>
        <w:t xml:space="preserve"> ή πιο γνωστό ως Γιαννιώτικο Σαλόνι. Και σε αυτήν την περίπτωση, η Κυβέρνηση, σε αντίθεση με την πρακτική των προηγούμενων κυβερνήσεων, μέσα σε πολύ λίγο χρονικό διάστημα, έσπευσε να λύσει</w:t>
      </w:r>
      <w:r>
        <w:rPr>
          <w:rFonts w:eastAsia="Times New Roman" w:cs="Times New Roman"/>
          <w:szCs w:val="24"/>
        </w:rPr>
        <w:t xml:space="preserve"> το πρόβλημα, ακούγοντας τη θέληση των πολιτών και παραχωρώντας στον δήμο έναν πολύ σημαντικό πνεύμονα δάσους και αναψυχής για τους Γιαννιώτες. </w:t>
      </w:r>
    </w:p>
    <w:p w14:paraId="3576E28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πάρκο αυτό</w:t>
      </w:r>
      <w:r>
        <w:rPr>
          <w:rFonts w:eastAsia="Times New Roman" w:cs="Times New Roman"/>
          <w:szCs w:val="24"/>
        </w:rPr>
        <w:t>,</w:t>
      </w:r>
      <w:r>
        <w:rPr>
          <w:rFonts w:eastAsia="Times New Roman" w:cs="Times New Roman"/>
          <w:szCs w:val="24"/>
        </w:rPr>
        <w:t xml:space="preserve"> επί σαράντα πέντε χρόνια γνώριζε ως ιδιοκτήτη του τον Δήμο Ιωαννιτών. Πριν δέκα χρόνια περίπου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κυριότητά του περνάει στα χέρια του </w:t>
      </w:r>
      <w:r>
        <w:rPr>
          <w:rFonts w:eastAsia="Times New Roman" w:cs="Times New Roman"/>
          <w:szCs w:val="24"/>
        </w:rPr>
        <w:t>ελληνικού δημοσίου</w:t>
      </w:r>
      <w:r>
        <w:rPr>
          <w:rFonts w:eastAsia="Times New Roman" w:cs="Times New Roman"/>
          <w:szCs w:val="24"/>
        </w:rPr>
        <w:t>,</w:t>
      </w:r>
      <w:r>
        <w:rPr>
          <w:rFonts w:eastAsia="Times New Roman" w:cs="Times New Roman"/>
          <w:szCs w:val="24"/>
        </w:rPr>
        <w:t xml:space="preserve"> λόγω αμέλειας της τότε δημοτικής αρχής να δηλώσει την έκταση στο Κτηματολόγιο, όπως έπρεπε. Με την ολοκλήρωση των διαδικασιών στο Κτηματολόγιο, ο </w:t>
      </w:r>
      <w:r>
        <w:rPr>
          <w:rFonts w:eastAsia="Times New Roman" w:cs="Times New Roman"/>
          <w:szCs w:val="24"/>
        </w:rPr>
        <w:t xml:space="preserve">δήμος </w:t>
      </w:r>
      <w:r>
        <w:rPr>
          <w:rFonts w:eastAsia="Times New Roman" w:cs="Times New Roman"/>
          <w:szCs w:val="24"/>
        </w:rPr>
        <w:t xml:space="preserve">ασκεί αγωγή στο </w:t>
      </w:r>
      <w:r>
        <w:rPr>
          <w:rFonts w:eastAsia="Times New Roman" w:cs="Times New Roman"/>
          <w:szCs w:val="24"/>
        </w:rPr>
        <w:t>δημόσιο</w:t>
      </w:r>
      <w:r>
        <w:rPr>
          <w:rFonts w:eastAsia="Times New Roman" w:cs="Times New Roman"/>
          <w:szCs w:val="24"/>
        </w:rPr>
        <w:t>, διεκδικώντας αυτό</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επί δεκαετίες ανήκει στην πόλη. Όλη αυτή η ιστορία με την </w:t>
      </w:r>
      <w:r>
        <w:rPr>
          <w:rFonts w:eastAsia="Times New Roman" w:cs="Times New Roman"/>
          <w:szCs w:val="24"/>
        </w:rPr>
        <w:lastRenderedPageBreak/>
        <w:t>κυριότητα έχει στοιχίσει πολύ στα Γιάννενα, καθώς το Πάρκο αυτό είναι ο μεγαλύτερος ελεύθερος χώρος και είναι σαν να μην υπάρχει. Η κατάσταση που επικρατεί εκεί αποτυπώνει τη χρόνια εγκατάλειψή το</w:t>
      </w:r>
      <w:r>
        <w:rPr>
          <w:rFonts w:eastAsia="Times New Roman" w:cs="Times New Roman"/>
          <w:szCs w:val="24"/>
        </w:rPr>
        <w:t xml:space="preserve">υ. </w:t>
      </w:r>
    </w:p>
    <w:p w14:paraId="3576E28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576E29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3576E29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Έτσι, λοιπόν, δυστυχώς, όλα τα προηγούμενα χρόνια δεν είχε υπάρξει πολιτική λύση, που τώρα υπάρχει. Είχε ακολουθηθεί η δικαστική οδός και απο</w:t>
      </w:r>
      <w:r>
        <w:rPr>
          <w:rFonts w:eastAsia="Times New Roman" w:cs="Times New Roman"/>
          <w:szCs w:val="24"/>
        </w:rPr>
        <w:t xml:space="preserve">δίδουμε στην πόλη των Ιωαννίνων το πάνδημο αίτημα, που ήταν η παραχώρηση αυτού του πάρκου. </w:t>
      </w:r>
    </w:p>
    <w:p w14:paraId="3576E29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Να πω, λοιπόν, ότι με την ψήφιση αυτού του νομοσχεδίου, στο οποίο συνεργάστηκαν και συντονίστηκαν πολλοί, και η πολιτική ηγεσία και οι αρμόδιοι φορείς της τοπικής κοινωνίας, επιτέλους δείξαμε την έμπρακτη πολιτική βούληση, να παραδώσουμε αυτόν τον πνεύμονα</w:t>
      </w:r>
      <w:r>
        <w:rPr>
          <w:rFonts w:eastAsia="Times New Roman" w:cs="Times New Roman"/>
          <w:szCs w:val="24"/>
        </w:rPr>
        <w:t xml:space="preserve">, ο οποίος θα είναι πολύ σημαντικός χώρος αναψυχής και περιβαλλοντικού κάλους, όχι μόνο προς όφελος των κατοίκων του λεκανοπεδίου, αλλά και των χιλιάδων επισκεπτών της ευρύτερης περιοχής. </w:t>
      </w:r>
    </w:p>
    <w:p w14:paraId="3576E29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ήθελα να τελειώσω</w:t>
      </w:r>
      <w:r>
        <w:rPr>
          <w:rFonts w:eastAsia="Times New Roman" w:cs="Times New Roman"/>
          <w:szCs w:val="24"/>
        </w:rPr>
        <w:t>,</w:t>
      </w:r>
      <w:r>
        <w:rPr>
          <w:rFonts w:eastAsia="Times New Roman" w:cs="Times New Roman"/>
          <w:szCs w:val="24"/>
        </w:rPr>
        <w:t xml:space="preserve"> λέγοντας ότι αυτή είναι η τρίτη σε σειρά απόδ</w:t>
      </w:r>
      <w:r>
        <w:rPr>
          <w:rFonts w:eastAsia="Times New Roman" w:cs="Times New Roman"/>
          <w:szCs w:val="24"/>
        </w:rPr>
        <w:t>οση δημόσιου φόρου στο δήμο τους τελευταίους μήνες. Έχει ήδη παραχω</w:t>
      </w:r>
      <w:r>
        <w:rPr>
          <w:rFonts w:eastAsia="Times New Roman" w:cs="Times New Roman"/>
          <w:szCs w:val="24"/>
        </w:rPr>
        <w:lastRenderedPageBreak/>
        <w:t>ρηθεί κατά χρήση από το Υπουργείο Άμυνας έκταση των παλιών στρατιωτικών φούρνων στο κέντρο των Ιωαννίνων. Επίσης, έχει δοθεί ο χώρος των πρώην στρατιωτικών φυλακών Ιωαννίνων στην παραλίμνια</w:t>
      </w:r>
      <w:r>
        <w:rPr>
          <w:rFonts w:eastAsia="Times New Roman" w:cs="Times New Roman"/>
          <w:szCs w:val="24"/>
        </w:rPr>
        <w:t xml:space="preserve"> περιοχή, μια σημαντική έκταση. </w:t>
      </w:r>
    </w:p>
    <w:p w14:paraId="3576E29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Μάλιστα, πριν από δύο μέρες</w:t>
      </w:r>
      <w:r>
        <w:rPr>
          <w:rFonts w:eastAsia="Times New Roman" w:cs="Times New Roman"/>
          <w:szCs w:val="24"/>
        </w:rPr>
        <w:t>,</w:t>
      </w:r>
      <w:r>
        <w:rPr>
          <w:rFonts w:eastAsia="Times New Roman" w:cs="Times New Roman"/>
          <w:szCs w:val="24"/>
        </w:rPr>
        <w:t xml:space="preserve"> ανακοινώθηκε και η έγκριση χρηματοδότησης μέσω επιχειρησιακού προγράμματος από αίτημα που υπέβαλε ο Δήμος Ιωαννιτών, ώστε ο ακάλυπτος αυτός χώρος να οργανωθεί σε νέους ανοιχτούς χώρους έκθεσης τ</w:t>
      </w:r>
      <w:r>
        <w:rPr>
          <w:rFonts w:eastAsia="Times New Roman" w:cs="Times New Roman"/>
          <w:szCs w:val="24"/>
        </w:rPr>
        <w:t xml:space="preserve">οπικών προϊόντων, καλλιτεχνικών εκδηλώσεων, ήπιων μορφών αθλητισμού και χώρων αναψυχής. </w:t>
      </w:r>
    </w:p>
    <w:p w14:paraId="3576E29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Κλείνω, λοιπόν, με το εξής: Οι δημόσιοι χώροι στους πολίτες και τις τοπικές κοινωνίες, προκειμένου να αξιοποιηθούν με τον καλύτερο δυνατό τρόπο και να συμβάλλουν στη β</w:t>
      </w:r>
      <w:r>
        <w:rPr>
          <w:rFonts w:eastAsia="Times New Roman" w:cs="Times New Roman"/>
          <w:szCs w:val="24"/>
        </w:rPr>
        <w:t xml:space="preserve">ελτίωση της ποιότητας ζωής. </w:t>
      </w:r>
    </w:p>
    <w:p w14:paraId="3576E29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76E297" w14:textId="77777777" w:rsidR="009D30F2" w:rsidRDefault="008D3D2C">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576E29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Επόμενη ομιλήτρια είναι η κ. Παναγιώτα </w:t>
      </w:r>
      <w:proofErr w:type="spellStart"/>
      <w:r>
        <w:rPr>
          <w:rFonts w:eastAsia="Times New Roman" w:cs="Times New Roman"/>
          <w:szCs w:val="24"/>
        </w:rPr>
        <w:t>Βράντζα</w:t>
      </w:r>
      <w:proofErr w:type="spellEnd"/>
      <w:r>
        <w:rPr>
          <w:rFonts w:eastAsia="Times New Roman" w:cs="Times New Roman"/>
          <w:szCs w:val="24"/>
        </w:rPr>
        <w:t xml:space="preserve"> από τον ΣΥΡΙΖΑ. </w:t>
      </w:r>
    </w:p>
    <w:p w14:paraId="3576E29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 </w:t>
      </w:r>
    </w:p>
    <w:p w14:paraId="3576E29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 xml:space="preserve">δελφοι, πριν ξεκινήσω την τοποθέτησή μου, θα ήθελα να σχολιάσω την τοποθέτηση συναδέλφου Βουλευτή της Αξιωματικής </w:t>
      </w:r>
      <w:r>
        <w:rPr>
          <w:rFonts w:eastAsia="Times New Roman" w:cs="Times New Roman"/>
          <w:szCs w:val="24"/>
        </w:rPr>
        <w:lastRenderedPageBreak/>
        <w:t xml:space="preserve">Αντιπολίτευσης. «Αυτό το σχέδιο νόμου» είπε ο Βουλευτής «θα οδηγήσει στην εξόντωση του αγροτικού κόσμου». </w:t>
      </w:r>
    </w:p>
    <w:p w14:paraId="3576E29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Δεν θα μπω στη διαδικασία να πω από</w:t>
      </w:r>
      <w:r>
        <w:rPr>
          <w:rFonts w:eastAsia="Times New Roman" w:cs="Times New Roman"/>
          <w:szCs w:val="24"/>
        </w:rPr>
        <w:t xml:space="preserve"> ποιες πολιτικές και από ποια κόμματα ο αγροτικός κόσμος βρίσκεται στη δύσκολη θέση</w:t>
      </w:r>
      <w:r>
        <w:rPr>
          <w:rFonts w:eastAsia="Times New Roman" w:cs="Times New Roman"/>
          <w:szCs w:val="24"/>
        </w:rPr>
        <w:t>,</w:t>
      </w:r>
      <w:r>
        <w:rPr>
          <w:rFonts w:eastAsia="Times New Roman" w:cs="Times New Roman"/>
          <w:szCs w:val="24"/>
        </w:rPr>
        <w:t xml:space="preserve"> που είναι σήμερα. Οι αγρότες ξέρουν. Θα πω μόνο ότι ήρθε η ώρα οι εκπρόσωποι του λαού να έχουμε μια πιο υπεύθυνη και ώριμη στάση και να μη μεταχειριζόμαστε λαϊκίστικες κορ</w:t>
      </w:r>
      <w:r>
        <w:rPr>
          <w:rFonts w:eastAsia="Times New Roman" w:cs="Times New Roman"/>
          <w:szCs w:val="24"/>
        </w:rPr>
        <w:t xml:space="preserve">όνες και λογικές του τύπου «όλα τα κιλά, όλα τα λεφτά». Αυτά τα πλήρωσαν και τα πληρώνουν, δυστυχώς, ακόμα και σήμερα οι αγρότες πολύ ακριβά. </w:t>
      </w:r>
    </w:p>
    <w:p w14:paraId="3576E29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παρόν σχέδιο νόμου, αποτελεί, κατά τη γνώμη μου, ένα καλό πρώτο βήμα προς την επίλυση ενός σοβαρού </w:t>
      </w:r>
      <w:r>
        <w:rPr>
          <w:rFonts w:eastAsia="Times New Roman" w:cs="Times New Roman"/>
          <w:szCs w:val="24"/>
        </w:rPr>
        <w:t>ζητήματος</w:t>
      </w:r>
      <w:r>
        <w:rPr>
          <w:rFonts w:eastAsia="Times New Roman" w:cs="Times New Roman"/>
          <w:szCs w:val="24"/>
        </w:rPr>
        <w:t>,</w:t>
      </w:r>
      <w:r>
        <w:rPr>
          <w:rFonts w:eastAsia="Times New Roman" w:cs="Times New Roman"/>
          <w:szCs w:val="24"/>
        </w:rPr>
        <w:t xml:space="preserve"> που επηρεάζει σημαντικά</w:t>
      </w:r>
      <w:r>
        <w:rPr>
          <w:rFonts w:eastAsia="Times New Roman" w:cs="Times New Roman"/>
          <w:szCs w:val="24"/>
        </w:rPr>
        <w:t>,</w:t>
      </w:r>
      <w:r>
        <w:rPr>
          <w:rFonts w:eastAsia="Times New Roman" w:cs="Times New Roman"/>
          <w:szCs w:val="24"/>
        </w:rPr>
        <w:t xml:space="preserve"> τόσο την οικονομική δραστηριότητα</w:t>
      </w:r>
      <w:r>
        <w:rPr>
          <w:rFonts w:eastAsia="Times New Roman" w:cs="Times New Roman"/>
          <w:szCs w:val="24"/>
        </w:rPr>
        <w:t>,</w:t>
      </w:r>
      <w:r>
        <w:rPr>
          <w:rFonts w:eastAsia="Times New Roman" w:cs="Times New Roman"/>
          <w:szCs w:val="24"/>
        </w:rPr>
        <w:t xml:space="preserve"> όσο και την ποιότητα ζωής των πολιτών. Βεβαίως, υπάρχουν και πολλά ακόμα βήματα</w:t>
      </w:r>
      <w:r>
        <w:rPr>
          <w:rFonts w:eastAsia="Times New Roman" w:cs="Times New Roman"/>
          <w:szCs w:val="24"/>
        </w:rPr>
        <w:t>,</w:t>
      </w:r>
      <w:r>
        <w:rPr>
          <w:rFonts w:eastAsia="Times New Roman" w:cs="Times New Roman"/>
          <w:szCs w:val="24"/>
        </w:rPr>
        <w:t xml:space="preserve"> που πρέπει να γίνουν. </w:t>
      </w:r>
    </w:p>
    <w:p w14:paraId="3576E29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Εδώ και πολλές δεκαετίες -αφορά τη σχετική ερμηνευτική δήλωση του άρθρου 24 του Σ</w:t>
      </w:r>
      <w:r>
        <w:rPr>
          <w:rFonts w:eastAsia="Times New Roman" w:cs="Times New Roman"/>
          <w:szCs w:val="24"/>
        </w:rPr>
        <w:t>υντάγματος- δεν καταφέραμε σε αυτή τη χώρα να ορίσουμε επί της ουσίας τι είναι, πού είναι και ποια μπορεί να είναι η χρήση του δάσους. Έτσι, όσοι νομοθέτησαν πριν από εμάς</w:t>
      </w:r>
      <w:r>
        <w:rPr>
          <w:rFonts w:eastAsia="Times New Roman" w:cs="Times New Roman"/>
          <w:szCs w:val="24"/>
        </w:rPr>
        <w:t>,</w:t>
      </w:r>
      <w:r>
        <w:rPr>
          <w:rFonts w:eastAsia="Times New Roman" w:cs="Times New Roman"/>
          <w:szCs w:val="24"/>
        </w:rPr>
        <w:t xml:space="preserve"> έφτιαξαν αυστηρούς και</w:t>
      </w:r>
      <w:r>
        <w:rPr>
          <w:rFonts w:eastAsia="Times New Roman" w:cs="Times New Roman"/>
          <w:szCs w:val="24"/>
        </w:rPr>
        <w:t xml:space="preserve"> </w:t>
      </w:r>
      <w:r>
        <w:rPr>
          <w:rFonts w:eastAsia="Times New Roman" w:cs="Times New Roman"/>
          <w:szCs w:val="24"/>
        </w:rPr>
        <w:t>κατά τη γνώμη μου, σκληρούς νόμους για να προστατεύσουν κάτι</w:t>
      </w:r>
      <w:r>
        <w:rPr>
          <w:rFonts w:eastAsia="Times New Roman" w:cs="Times New Roman"/>
          <w:szCs w:val="24"/>
        </w:rPr>
        <w:t xml:space="preserve"> το οποίο δεν ήταν ξεκάθαρο. </w:t>
      </w:r>
    </w:p>
    <w:p w14:paraId="3576E29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Βεβαίως, το αποτέλεσμα δεν ήταν το αναμενόμενο. Και αυτό αποδεικνύεται από τις χιλιάδες οικιστικές πυκνώσεις, με αυθαίρετα που υπάρχουν σε επανειλημμένα καμένες εκτάσεις, κυρίως στην Αττική, αλλά και πέριξ άλλων μεγάλων πόλεων</w:t>
      </w:r>
      <w:r>
        <w:rPr>
          <w:rFonts w:eastAsia="Times New Roman" w:cs="Times New Roman"/>
          <w:szCs w:val="24"/>
        </w:rPr>
        <w:t>, τουριστικών περιοχών και γενικά</w:t>
      </w:r>
      <w:r>
        <w:rPr>
          <w:rFonts w:eastAsia="Times New Roman" w:cs="Times New Roman"/>
          <w:szCs w:val="24"/>
        </w:rPr>
        <w:t>,</w:t>
      </w:r>
      <w:r>
        <w:rPr>
          <w:rFonts w:eastAsia="Times New Roman" w:cs="Times New Roman"/>
          <w:szCs w:val="24"/>
        </w:rPr>
        <w:t xml:space="preserve"> σε περιοχές με γη υψηλής αξίας. </w:t>
      </w:r>
    </w:p>
    <w:p w14:paraId="3576E29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Δυστυχώς, σε αυτές τις περιπτώσεις</w:t>
      </w:r>
      <w:r>
        <w:rPr>
          <w:rFonts w:eastAsia="Times New Roman" w:cs="Times New Roman"/>
          <w:szCs w:val="24"/>
        </w:rPr>
        <w:t>,</w:t>
      </w:r>
      <w:r>
        <w:rPr>
          <w:rFonts w:eastAsia="Times New Roman" w:cs="Times New Roman"/>
          <w:szCs w:val="24"/>
        </w:rPr>
        <w:t xml:space="preserve"> πολλές φορές δεν εφαρμόστηκαν οι αυστηροί νόμοι. Αντίθετα, οι δασικές υπηρεσίες πολλές συχνά εφάρμοσαν κατά γράμμα τον νόμο για μια αυθαίρετη στάση ή έν</w:t>
      </w:r>
      <w:r>
        <w:rPr>
          <w:rFonts w:eastAsia="Times New Roman" w:cs="Times New Roman"/>
          <w:szCs w:val="24"/>
        </w:rPr>
        <w:t>α κομμένο δέντρο</w:t>
      </w:r>
      <w:r>
        <w:rPr>
          <w:rFonts w:eastAsia="Times New Roman" w:cs="Times New Roman"/>
          <w:szCs w:val="24"/>
        </w:rPr>
        <w:t>,</w:t>
      </w:r>
      <w:r>
        <w:rPr>
          <w:rFonts w:eastAsia="Times New Roman" w:cs="Times New Roman"/>
          <w:szCs w:val="24"/>
        </w:rPr>
        <w:t xml:space="preserve"> που χρησιμοποιήθηκε για καυσόξυλο σε ένα ορεινό χωριό. </w:t>
      </w:r>
    </w:p>
    <w:p w14:paraId="3576E2A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συγκεκριμένο σχέδιο νόμου επιχειρεί να απαντήσει στα δυο βασικά ερωτήματα, δηλαδή τι είναι και πού βρίσκεται το δάσος. Για να φτάσουμε, όμως, στο επίπεδο να έχουμε σοβαρή και πλήρ</w:t>
      </w:r>
      <w:r>
        <w:rPr>
          <w:rFonts w:eastAsia="Times New Roman" w:cs="Times New Roman"/>
          <w:szCs w:val="24"/>
        </w:rPr>
        <w:t>η δασική νομοθεσία, θα πρέπει να ορίσουμε και τις δραστηριότητες οι οποίες θα μπορούν να ασκούνται</w:t>
      </w:r>
      <w:r>
        <w:rPr>
          <w:rFonts w:eastAsia="Times New Roman" w:cs="Times New Roman"/>
          <w:szCs w:val="24"/>
        </w:rPr>
        <w:t>,</w:t>
      </w:r>
      <w:r>
        <w:rPr>
          <w:rFonts w:eastAsia="Times New Roman" w:cs="Times New Roman"/>
          <w:szCs w:val="24"/>
        </w:rPr>
        <w:t xml:space="preserve"> εν προκειμένω. </w:t>
      </w:r>
    </w:p>
    <w:p w14:paraId="3576E2A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Αυτό θα πρέπει να γίνει χωρίς ιδεοληψίες, λαμβάνοντας υπόψη τις ανάγκες των ανθρώπων, την πραγματικότητα και, πάνω απ’ όλα, την κοινή λογική</w:t>
      </w:r>
      <w:r>
        <w:rPr>
          <w:rFonts w:eastAsia="Times New Roman" w:cs="Times New Roman"/>
          <w:szCs w:val="24"/>
        </w:rPr>
        <w:t xml:space="preserve">. Το δάσος δεν είναι και δεν πρέπει να αντιμετωπίζεται ως μια ιερή αγελάδα. Είναι μια διαρκής και πολύτιμη πηγή πλούτου για τον άνθρωπο. Η ύπαρξη, η χρησιμότητα, αλλά και η προστασία του δεν μπορούν να είναι άσχετες με τον άνθρωπο, τις ανάγκες του και τις </w:t>
      </w:r>
      <w:r>
        <w:rPr>
          <w:rFonts w:eastAsia="Times New Roman" w:cs="Times New Roman"/>
          <w:szCs w:val="24"/>
        </w:rPr>
        <w:t xml:space="preserve">δραστηριότητές του. </w:t>
      </w:r>
    </w:p>
    <w:p w14:paraId="3576E2A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Θα υπάρξουν προβλήματα. Πιθανότατα, θα υπάρξουν και αδικίες. Κάποτε, όμως, πρέπει να γίνει η αρχή</w:t>
      </w:r>
      <w:r>
        <w:rPr>
          <w:rFonts w:eastAsia="Times New Roman" w:cs="Times New Roman"/>
          <w:szCs w:val="24"/>
        </w:rPr>
        <w:t>,</w:t>
      </w:r>
      <w:r>
        <w:rPr>
          <w:rFonts w:eastAsia="Times New Roman" w:cs="Times New Roman"/>
          <w:szCs w:val="24"/>
        </w:rPr>
        <w:t xml:space="preserve"> ώστε να μπει μια σειρά στο απόλυτο χάος. </w:t>
      </w:r>
    </w:p>
    <w:p w14:paraId="3576E2A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Η συζήτηση περί δασικών χαρτών και δασολογίου έχει ξεκινήσει εδώ και τέσσερις δεκαετίες. </w:t>
      </w:r>
      <w:r>
        <w:rPr>
          <w:rFonts w:eastAsia="Times New Roman" w:cs="Times New Roman"/>
          <w:szCs w:val="24"/>
        </w:rPr>
        <w:t>Δυστυχώς, για το δάσος, αλλά και για τη χώρα δεν υπήρξε μέχρι σήμερα ελληνική κυβέρνηση</w:t>
      </w:r>
      <w:r>
        <w:rPr>
          <w:rFonts w:eastAsia="Times New Roman" w:cs="Times New Roman"/>
          <w:szCs w:val="24"/>
        </w:rPr>
        <w:t>,</w:t>
      </w:r>
      <w:r>
        <w:rPr>
          <w:rFonts w:eastAsia="Times New Roman" w:cs="Times New Roman"/>
          <w:szCs w:val="24"/>
        </w:rPr>
        <w:t xml:space="preserve"> που να τολμήσει να αγγίξει το θέμα. Οι πελατειακές τακτικές και οι ατομικές διευθετήσεις κυριάρχησαν πάνω στο κοινό συμφέρον. Αυτό ακριβώς προσπαθούμε να αλλάξουμε. </w:t>
      </w:r>
    </w:p>
    <w:p w14:paraId="3576E2A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λοιπόν, προφανές ότι το πρόγραμμα ανάκτησης των δασικών χαρτών</w:t>
      </w:r>
      <w:r>
        <w:rPr>
          <w:rFonts w:eastAsia="Times New Roman" w:cs="Times New Roman"/>
          <w:szCs w:val="24"/>
        </w:rPr>
        <w:t>,</w:t>
      </w:r>
      <w:r>
        <w:rPr>
          <w:rFonts w:eastAsia="Times New Roman" w:cs="Times New Roman"/>
          <w:szCs w:val="24"/>
        </w:rPr>
        <w:t xml:space="preserve"> που βρίσκεται σε εξέλιξη</w:t>
      </w:r>
      <w:r>
        <w:rPr>
          <w:rFonts w:eastAsia="Times New Roman" w:cs="Times New Roman"/>
          <w:szCs w:val="24"/>
        </w:rPr>
        <w:t>,</w:t>
      </w:r>
      <w:r>
        <w:rPr>
          <w:rFonts w:eastAsia="Times New Roman" w:cs="Times New Roman"/>
          <w:szCs w:val="24"/>
        </w:rPr>
        <w:t xml:space="preserve"> έχει ως στόχο να θωρακίσει το δημόσιο συμφέρον, να προστατεύσει το φυσικό περιβάλλον, να εντοπίσει και να κατοχυρώσει αποτελεσματικά την καταπατημένη δημόσια γη</w:t>
      </w:r>
      <w:r>
        <w:rPr>
          <w:rFonts w:eastAsia="Times New Roman" w:cs="Times New Roman"/>
          <w:szCs w:val="24"/>
        </w:rPr>
        <w:t xml:space="preserve">, ενώ παράλληλα να ανοίξει και το δρόμο για την ολοκλήρωση του Κτηματολογίου, ώστε να διασφαλιστεί με διαφάνεια τόσο η δημόσια όσο και η ιδιωτική περιουσία. </w:t>
      </w:r>
    </w:p>
    <w:p w14:paraId="3576E2A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ζήτημα είναι εάν ένας νόμος μπορεί να δώσει λύση στα τόσο διαφορετικά προβλήματα</w:t>
      </w:r>
      <w:r>
        <w:rPr>
          <w:rFonts w:eastAsia="Times New Roman" w:cs="Times New Roman"/>
          <w:szCs w:val="24"/>
        </w:rPr>
        <w:t>,</w:t>
      </w:r>
      <w:r>
        <w:rPr>
          <w:rFonts w:eastAsia="Times New Roman" w:cs="Times New Roman"/>
          <w:szCs w:val="24"/>
        </w:rPr>
        <w:t xml:space="preserve"> που προκύπτουν από την ίδια αιτία. Εξηγούμαι: Ένα κομμάτι δάσους ή δασικής έκτασης, κύριε Υπουργέ, που εκχερσώθηκε το 1949 σε μια ορεινή περιοχή της Ηπείρου, καλύπτοντας ουσιαστικά την ανάγκη επιβίωσης κάποιων ανθρώπων, θα αντιμετωπιστεί με τον ίδιο τρόπο</w:t>
      </w:r>
      <w:r>
        <w:rPr>
          <w:rFonts w:eastAsia="Times New Roman" w:cs="Times New Roman"/>
          <w:szCs w:val="24"/>
        </w:rPr>
        <w:t>,</w:t>
      </w:r>
      <w:r>
        <w:rPr>
          <w:rFonts w:eastAsia="Times New Roman" w:cs="Times New Roman"/>
          <w:szCs w:val="24"/>
        </w:rPr>
        <w:t xml:space="preserve"> με μια αντίστοιχη έκταση που εκχερσώθηκε το 1989 στους πρόποδες της Πεντέλης ή </w:t>
      </w:r>
      <w:r>
        <w:rPr>
          <w:rFonts w:eastAsia="Times New Roman" w:cs="Times New Roman"/>
          <w:szCs w:val="24"/>
        </w:rPr>
        <w:lastRenderedPageBreak/>
        <w:t>της Πάρνηθας και κτίστηκε μια</w:t>
      </w:r>
      <w:r>
        <w:rPr>
          <w:rFonts w:eastAsia="Times New Roman" w:cs="Times New Roman"/>
          <w:szCs w:val="24"/>
        </w:rPr>
        <w:t>,</w:t>
      </w:r>
      <w:r>
        <w:rPr>
          <w:rFonts w:eastAsia="Times New Roman" w:cs="Times New Roman"/>
          <w:szCs w:val="24"/>
        </w:rPr>
        <w:t xml:space="preserve"> κατά νόμο</w:t>
      </w:r>
      <w:r>
        <w:rPr>
          <w:rFonts w:eastAsia="Times New Roman" w:cs="Times New Roman"/>
          <w:szCs w:val="24"/>
        </w:rPr>
        <w:t>,</w:t>
      </w:r>
      <w:r>
        <w:rPr>
          <w:rFonts w:eastAsia="Times New Roman" w:cs="Times New Roman"/>
          <w:szCs w:val="24"/>
        </w:rPr>
        <w:t xml:space="preserve"> πρώτη κατοικία τριακοσίων τετραγωνικών; </w:t>
      </w:r>
    </w:p>
    <w:p w14:paraId="3576E2A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Όσον αφορά τις εκτάσεις που συνδέονται με τις αγροτικές επιδοτήσεις, προφανώς και δεν έχουμε</w:t>
      </w:r>
      <w:r>
        <w:rPr>
          <w:rFonts w:eastAsia="Times New Roman" w:cs="Times New Roman"/>
          <w:szCs w:val="24"/>
        </w:rPr>
        <w:t xml:space="preserve"> την πολυτέλεια να χάσουμε πόρους αυτή τη στιγμή και πολύ σωστά</w:t>
      </w:r>
      <w:r>
        <w:rPr>
          <w:rFonts w:eastAsia="Times New Roman" w:cs="Times New Roman"/>
          <w:szCs w:val="24"/>
        </w:rPr>
        <w:t>,</w:t>
      </w:r>
      <w:r>
        <w:rPr>
          <w:rFonts w:eastAsia="Times New Roman" w:cs="Times New Roman"/>
          <w:szCs w:val="24"/>
        </w:rPr>
        <w:t xml:space="preserve"> αυτό το κομμάτι παραμένει ως εκκρεμότητα. Η λύση, όμως, θα πρέπει να είναι πραγματική και όχι</w:t>
      </w:r>
      <w:r>
        <w:rPr>
          <w:rFonts w:eastAsia="Times New Roman" w:cs="Times New Roman"/>
          <w:szCs w:val="24"/>
        </w:rPr>
        <w:t>,</w:t>
      </w:r>
      <w:r>
        <w:rPr>
          <w:rFonts w:eastAsia="Times New Roman" w:cs="Times New Roman"/>
          <w:szCs w:val="24"/>
        </w:rPr>
        <w:t xml:space="preserve"> για άλλη μια φορά</w:t>
      </w:r>
      <w:r>
        <w:rPr>
          <w:rFonts w:eastAsia="Times New Roman" w:cs="Times New Roman"/>
          <w:szCs w:val="24"/>
        </w:rPr>
        <w:t>,</w:t>
      </w:r>
      <w:r>
        <w:rPr>
          <w:rFonts w:eastAsia="Times New Roman" w:cs="Times New Roman"/>
          <w:szCs w:val="24"/>
        </w:rPr>
        <w:t xml:space="preserve"> τεχνητή. </w:t>
      </w:r>
    </w:p>
    <w:p w14:paraId="3576E2A7" w14:textId="77777777" w:rsidR="009D30F2" w:rsidRDefault="008D3D2C">
      <w:pPr>
        <w:spacing w:after="0" w:line="600" w:lineRule="auto"/>
        <w:jc w:val="both"/>
        <w:rPr>
          <w:rFonts w:eastAsia="Times New Roman" w:cs="Times New Roman"/>
          <w:szCs w:val="24"/>
        </w:rPr>
      </w:pPr>
      <w:r>
        <w:rPr>
          <w:rFonts w:eastAsia="Times New Roman" w:cs="Times New Roman"/>
          <w:szCs w:val="24"/>
        </w:rPr>
        <w:t>Θα πρέπει επιτέλους να αξιώσουμε -ξέρω ότι γίνονται προσπάθειες από</w:t>
      </w:r>
      <w:r>
        <w:rPr>
          <w:rFonts w:eastAsia="Times New Roman" w:cs="Times New Roman"/>
          <w:szCs w:val="24"/>
        </w:rPr>
        <w:t xml:space="preserve"> το Υπουργείο προς αυτή την κατεύθυνση- να αποδεχτούν οι εταίροι μας ότι η </w:t>
      </w:r>
      <w:proofErr w:type="spellStart"/>
      <w:r>
        <w:rPr>
          <w:rFonts w:eastAsia="Times New Roman" w:cs="Times New Roman"/>
          <w:szCs w:val="24"/>
        </w:rPr>
        <w:t>εκτατική</w:t>
      </w:r>
      <w:proofErr w:type="spellEnd"/>
      <w:r>
        <w:rPr>
          <w:rFonts w:eastAsia="Times New Roman" w:cs="Times New Roman"/>
          <w:szCs w:val="24"/>
        </w:rPr>
        <w:t xml:space="preserve"> κτηνοτροφία στη χώρα είναι κατά βάση μια δασική δραστηριότητα και ότι ο βοσκότοπος μπορεί να είναι και δάσος. Φυσικά, θα πρέπει να συμφωνήσουμε και μεταξύ μας ότι η παρουσί</w:t>
      </w:r>
      <w:r>
        <w:rPr>
          <w:rFonts w:eastAsia="Times New Roman" w:cs="Times New Roman"/>
          <w:szCs w:val="24"/>
        </w:rPr>
        <w:t>α των παραγωγικών ζώων στο δάσος είναι επιβεβλημένη και απαραίτητη.</w:t>
      </w:r>
    </w:p>
    <w:p w14:paraId="3576E2A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παρόν σχέδιο νόμου επιχειρεί -και σε μεγάλο βαθμό το καταφέρνει- να λύσει τα ζητήματα των εκχερσωμένων εκτάσεων</w:t>
      </w:r>
      <w:r>
        <w:rPr>
          <w:rFonts w:eastAsia="Times New Roman" w:cs="Times New Roman"/>
          <w:szCs w:val="24"/>
        </w:rPr>
        <w:t>,</w:t>
      </w:r>
      <w:r>
        <w:rPr>
          <w:rFonts w:eastAsia="Times New Roman" w:cs="Times New Roman"/>
          <w:szCs w:val="24"/>
        </w:rPr>
        <w:t xml:space="preserve"> που δημιουργούν ένα καθεστώς ομηρίας των αγροτών, των αναδασωτέων εκτάσε</w:t>
      </w:r>
      <w:r>
        <w:rPr>
          <w:rFonts w:eastAsia="Times New Roman" w:cs="Times New Roman"/>
          <w:szCs w:val="24"/>
        </w:rPr>
        <w:t>ων, των εκχερσωμένων εκτάσεων</w:t>
      </w:r>
      <w:r>
        <w:rPr>
          <w:rFonts w:eastAsia="Times New Roman" w:cs="Times New Roman"/>
          <w:szCs w:val="24"/>
        </w:rPr>
        <w:t>,</w:t>
      </w:r>
      <w:r>
        <w:rPr>
          <w:rFonts w:eastAsia="Times New Roman" w:cs="Times New Roman"/>
          <w:szCs w:val="24"/>
        </w:rPr>
        <w:t xml:space="preserve"> που είναι ενταγμένες στο σύστημα ΟΣΔΕ, αλλά και το άλυτο μέχρι σήμερα ζήτημα των δασωμένων αγρών. </w:t>
      </w:r>
    </w:p>
    <w:p w14:paraId="3576E2A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βέβαια, σε καμ</w:t>
      </w:r>
      <w:r>
        <w:rPr>
          <w:rFonts w:eastAsia="Times New Roman" w:cs="Times New Roman"/>
          <w:szCs w:val="24"/>
        </w:rPr>
        <w:t>μ</w:t>
      </w:r>
      <w:r>
        <w:rPr>
          <w:rFonts w:eastAsia="Times New Roman" w:cs="Times New Roman"/>
          <w:szCs w:val="24"/>
        </w:rPr>
        <w:t>ία περίπτωση δεν μπορούμε, εν όψει του, κατά τα λοιπά, αναγκαίου εγχειρήματος για την κατάρτιση ενός έγκυρο</w:t>
      </w:r>
      <w:r>
        <w:rPr>
          <w:rFonts w:eastAsia="Times New Roman" w:cs="Times New Roman"/>
          <w:szCs w:val="24"/>
        </w:rPr>
        <w:t xml:space="preserve">υ και χρήσιμου </w:t>
      </w:r>
      <w:r>
        <w:rPr>
          <w:rFonts w:eastAsia="Times New Roman" w:cs="Times New Roman"/>
          <w:szCs w:val="24"/>
        </w:rPr>
        <w:lastRenderedPageBreak/>
        <w:t xml:space="preserve">εθνικού </w:t>
      </w:r>
      <w:r>
        <w:rPr>
          <w:rFonts w:eastAsia="Times New Roman" w:cs="Times New Roman"/>
          <w:szCs w:val="24"/>
        </w:rPr>
        <w:t>Δ</w:t>
      </w:r>
      <w:r>
        <w:rPr>
          <w:rFonts w:eastAsia="Times New Roman" w:cs="Times New Roman"/>
          <w:szCs w:val="24"/>
        </w:rPr>
        <w:t xml:space="preserve">ασολογίου, να εκδιώκουμε τους πραγματικούς αγρότες από την παραγωγική διαδικασία. </w:t>
      </w:r>
    </w:p>
    <w:p w14:paraId="3576E2A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Προς την κατεύθυνση αυτή, είναι πολύ θετικό ότι με το ζητούμενο δασικό νομοσχέδιο εισάγονται βασικές ρυθμίσεις απλοποίησης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των υφι</w:t>
      </w:r>
      <w:r>
        <w:rPr>
          <w:rFonts w:eastAsia="Times New Roman" w:cs="Times New Roman"/>
          <w:szCs w:val="24"/>
        </w:rPr>
        <w:t>στάμενων διαδικασιών εξαγοράς ή και χρήσης, με γνώμονα τη ρεαλιστική διαχείριση της πραγματικής κατάστασης</w:t>
      </w:r>
      <w:r>
        <w:rPr>
          <w:rFonts w:eastAsia="Times New Roman" w:cs="Times New Roman"/>
          <w:szCs w:val="24"/>
        </w:rPr>
        <w:t>,</w:t>
      </w:r>
      <w:r>
        <w:rPr>
          <w:rFonts w:eastAsia="Times New Roman" w:cs="Times New Roman"/>
          <w:szCs w:val="24"/>
        </w:rPr>
        <w:t xml:space="preserve"> που επικρατεί στη χώρα. </w:t>
      </w:r>
    </w:p>
    <w:p w14:paraId="3576E2A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Συνολικά, </w:t>
      </w:r>
      <w:r>
        <w:rPr>
          <w:rFonts w:eastAsia="Times New Roman" w:cs="Times New Roman"/>
          <w:szCs w:val="24"/>
        </w:rPr>
        <w:t>όμως -</w:t>
      </w:r>
      <w:r>
        <w:rPr>
          <w:rFonts w:eastAsia="Times New Roman" w:cs="Times New Roman"/>
          <w:szCs w:val="24"/>
        </w:rPr>
        <w:t>κι αυτό αποτελεί τη μεταρρύθμιση</w:t>
      </w:r>
      <w:r>
        <w:rPr>
          <w:rFonts w:eastAsia="Times New Roman" w:cs="Times New Roman"/>
          <w:szCs w:val="24"/>
        </w:rPr>
        <w:t>-</w:t>
      </w:r>
      <w:r>
        <w:rPr>
          <w:rFonts w:eastAsia="Times New Roman" w:cs="Times New Roman"/>
          <w:szCs w:val="24"/>
        </w:rPr>
        <w:t xml:space="preserve"> με το παρόν σχέδιο νόμου, επιτέλους, τα δάση δεν αντιμετωπίζονται ως μουσ</w:t>
      </w:r>
      <w:r>
        <w:rPr>
          <w:rFonts w:eastAsia="Times New Roman" w:cs="Times New Roman"/>
          <w:szCs w:val="24"/>
        </w:rPr>
        <w:t xml:space="preserve">ειακά είδη, αλλά ως πηγή ζωής και πλούτου, που με συνετή διαχείριση και με τη συνύπαρξη ανθρώπων και ζώων μπορούν να συμβάλουν στην επιβίωση της χώρας. </w:t>
      </w:r>
    </w:p>
    <w:p w14:paraId="3576E2A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Κλείνοντας, θέλω να τονίσω ότι σε κάθε περίπτωση</w:t>
      </w:r>
      <w:r>
        <w:rPr>
          <w:rFonts w:eastAsia="Times New Roman" w:cs="Times New Roman"/>
          <w:szCs w:val="24"/>
        </w:rPr>
        <w:t>,</w:t>
      </w:r>
      <w:r>
        <w:rPr>
          <w:rFonts w:eastAsia="Times New Roman" w:cs="Times New Roman"/>
          <w:szCs w:val="24"/>
        </w:rPr>
        <w:t xml:space="preserve"> η προσέγγιση των υπηρεσιών για την εφαρμογή και αυτού</w:t>
      </w:r>
      <w:r>
        <w:rPr>
          <w:rFonts w:eastAsia="Times New Roman" w:cs="Times New Roman"/>
          <w:szCs w:val="24"/>
        </w:rPr>
        <w:t xml:space="preserve"> του νόμου θα είναι καταλυτική. Οι διαφορετικές ερμηνείες των δεκάδων </w:t>
      </w:r>
      <w:proofErr w:type="spellStart"/>
      <w:r>
        <w:rPr>
          <w:rFonts w:eastAsia="Times New Roman" w:cs="Times New Roman"/>
          <w:szCs w:val="24"/>
        </w:rPr>
        <w:t>εφαρμοστικών</w:t>
      </w:r>
      <w:proofErr w:type="spellEnd"/>
      <w:r>
        <w:rPr>
          <w:rFonts w:eastAsia="Times New Roman" w:cs="Times New Roman"/>
          <w:szCs w:val="24"/>
        </w:rPr>
        <w:t xml:space="preserve"> και ερμηνευτικών εγκυκλίων που πιθανότατα θα ακολουθήσουν</w:t>
      </w:r>
      <w:r>
        <w:rPr>
          <w:rFonts w:eastAsia="Times New Roman" w:cs="Times New Roman"/>
          <w:szCs w:val="24"/>
        </w:rPr>
        <w:t>,</w:t>
      </w:r>
      <w:r>
        <w:rPr>
          <w:rFonts w:eastAsia="Times New Roman" w:cs="Times New Roman"/>
          <w:szCs w:val="24"/>
        </w:rPr>
        <w:t xml:space="preserve"> μπορούν εύκολα να οδηγήσουν σε ανεπιθύμητα γραφειοκρατικά αποτελέσματα.</w:t>
      </w:r>
    </w:p>
    <w:p w14:paraId="3576E2A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Σαν αστείο, σαν μαύρο χιούμορ για τις δυσκ</w:t>
      </w:r>
      <w:r>
        <w:rPr>
          <w:rFonts w:eastAsia="Times New Roman" w:cs="Times New Roman"/>
          <w:szCs w:val="24"/>
        </w:rPr>
        <w:t xml:space="preserve">ίνητες υπηρεσίες τους κράτους, λέγεται ότι </w:t>
      </w:r>
      <w:r>
        <w:rPr>
          <w:rFonts w:eastAsia="Times New Roman" w:cs="Times New Roman"/>
          <w:szCs w:val="24"/>
        </w:rPr>
        <w:t>«</w:t>
      </w:r>
      <w:r>
        <w:rPr>
          <w:rFonts w:eastAsia="Times New Roman" w:cs="Times New Roman"/>
          <w:szCs w:val="24"/>
        </w:rPr>
        <w:t>οι αρχαίοι Έλληνες διέπρεψαν</w:t>
      </w:r>
      <w:r>
        <w:rPr>
          <w:rFonts w:eastAsia="Times New Roman" w:cs="Times New Roman"/>
          <w:szCs w:val="24"/>
        </w:rPr>
        <w:t>,</w:t>
      </w:r>
      <w:r>
        <w:rPr>
          <w:rFonts w:eastAsia="Times New Roman" w:cs="Times New Roman"/>
          <w:szCs w:val="24"/>
        </w:rPr>
        <w:t xml:space="preserve"> γιατί τότε δεν υπήρχε </w:t>
      </w:r>
      <w:r>
        <w:rPr>
          <w:rFonts w:eastAsia="Times New Roman" w:cs="Times New Roman"/>
          <w:szCs w:val="24"/>
        </w:rPr>
        <w:t>Α</w:t>
      </w:r>
      <w:r>
        <w:rPr>
          <w:rFonts w:eastAsia="Times New Roman" w:cs="Times New Roman"/>
          <w:szCs w:val="24"/>
        </w:rPr>
        <w:t xml:space="preserve">ρχαιολογική </w:t>
      </w:r>
      <w:r>
        <w:rPr>
          <w:rFonts w:eastAsia="Times New Roman" w:cs="Times New Roman"/>
          <w:szCs w:val="24"/>
        </w:rPr>
        <w:t>Υ</w:t>
      </w:r>
      <w:r>
        <w:rPr>
          <w:rFonts w:eastAsia="Times New Roman" w:cs="Times New Roman"/>
          <w:szCs w:val="24"/>
        </w:rPr>
        <w:t>πηρεσία</w:t>
      </w:r>
      <w:r>
        <w:rPr>
          <w:rFonts w:eastAsia="Times New Roman" w:cs="Times New Roman"/>
          <w:szCs w:val="24"/>
        </w:rPr>
        <w:t>»</w:t>
      </w:r>
      <w:r>
        <w:rPr>
          <w:rFonts w:eastAsia="Times New Roman" w:cs="Times New Roman"/>
          <w:szCs w:val="24"/>
        </w:rPr>
        <w:t xml:space="preserve">. Θα το τραβήξω λίγο παραπάνω και με το δικαίωμα που μου δίνεται </w:t>
      </w:r>
      <w:r>
        <w:rPr>
          <w:rFonts w:eastAsia="Times New Roman" w:cs="Times New Roman"/>
          <w:szCs w:val="24"/>
        </w:rPr>
        <w:t>-</w:t>
      </w:r>
      <w:r>
        <w:rPr>
          <w:rFonts w:eastAsia="Times New Roman" w:cs="Times New Roman"/>
          <w:szCs w:val="24"/>
        </w:rPr>
        <w:t>καθώς είμαι κι εγώ γεωτεχνικός</w:t>
      </w:r>
      <w:r>
        <w:rPr>
          <w:rFonts w:eastAsia="Times New Roman" w:cs="Times New Roman"/>
          <w:szCs w:val="24"/>
        </w:rPr>
        <w:t>-</w:t>
      </w:r>
      <w:r>
        <w:rPr>
          <w:rFonts w:eastAsia="Times New Roman" w:cs="Times New Roman"/>
          <w:szCs w:val="24"/>
        </w:rPr>
        <w:t xml:space="preserve"> θα πω ότι</w:t>
      </w:r>
      <w:r>
        <w:rPr>
          <w:rFonts w:eastAsia="Times New Roman" w:cs="Times New Roman"/>
          <w:szCs w:val="24"/>
        </w:rPr>
        <w:t>,</w:t>
      </w:r>
      <w:r>
        <w:rPr>
          <w:rFonts w:eastAsia="Times New Roman" w:cs="Times New Roman"/>
          <w:szCs w:val="24"/>
        </w:rPr>
        <w:t xml:space="preserve"> αν υπήρχε </w:t>
      </w:r>
      <w:r>
        <w:rPr>
          <w:rFonts w:eastAsia="Times New Roman" w:cs="Times New Roman"/>
          <w:szCs w:val="24"/>
        </w:rPr>
        <w:t>Δ</w:t>
      </w:r>
      <w:r>
        <w:rPr>
          <w:rFonts w:eastAsia="Times New Roman" w:cs="Times New Roman"/>
          <w:szCs w:val="24"/>
        </w:rPr>
        <w:t xml:space="preserve">ασαρχείο </w:t>
      </w:r>
      <w:r>
        <w:rPr>
          <w:rFonts w:eastAsia="Times New Roman" w:cs="Times New Roman"/>
          <w:szCs w:val="24"/>
        </w:rPr>
        <w:lastRenderedPageBreak/>
        <w:t xml:space="preserve">στην αρχαία Αθήνα, πολύ δύσκολα ο Καλλικράτης και ο Ικτίνος θα έπαιρναν άδεια παρέμβασης για την ανέγερση του Παρθενώνα. </w:t>
      </w:r>
    </w:p>
    <w:p w14:paraId="3576E2A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76E2AF"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76E2B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τον κ. Γεώργιο </w:t>
      </w:r>
      <w:proofErr w:type="spellStart"/>
      <w:r>
        <w:rPr>
          <w:rFonts w:eastAsia="Times New Roman" w:cs="Times New Roman"/>
          <w:szCs w:val="24"/>
        </w:rPr>
        <w:t>Πάντζα</w:t>
      </w:r>
      <w:proofErr w:type="spellEnd"/>
      <w:r>
        <w:rPr>
          <w:rFonts w:eastAsia="Times New Roman" w:cs="Times New Roman"/>
          <w:szCs w:val="24"/>
        </w:rPr>
        <w:t xml:space="preserve"> από τον ΣΥΡΙΖΑ.</w:t>
      </w:r>
    </w:p>
    <w:p w14:paraId="3576E2B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Ευχαριστώ, κύριε Πρόεδρε. </w:t>
      </w:r>
    </w:p>
    <w:p w14:paraId="3576E2B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ανάρτηση των δασικών χαρτών είναι μια επιτυχία αυτής της Κυβέρνησης. Είναι μια απαίτηση κι ένα χρέος της πολιτείας, κόντρα στην πολύχρονη ασυδοσία, παρανομία και α</w:t>
      </w:r>
      <w:r>
        <w:rPr>
          <w:rFonts w:eastAsia="Times New Roman" w:cs="Times New Roman"/>
          <w:szCs w:val="24"/>
        </w:rPr>
        <w:t>υθαιρεσία</w:t>
      </w:r>
      <w:r>
        <w:rPr>
          <w:rFonts w:eastAsia="Times New Roman" w:cs="Times New Roman"/>
          <w:szCs w:val="24"/>
        </w:rPr>
        <w:t>,</w:t>
      </w:r>
      <w:r>
        <w:rPr>
          <w:rFonts w:eastAsia="Times New Roman" w:cs="Times New Roman"/>
          <w:szCs w:val="24"/>
        </w:rPr>
        <w:t xml:space="preserve"> ενάντια στο περιβάλλον, τη δασική και πολεοδομική νομοθεσία. Καμ</w:t>
      </w:r>
      <w:r>
        <w:rPr>
          <w:rFonts w:eastAsia="Times New Roman" w:cs="Times New Roman"/>
          <w:szCs w:val="24"/>
        </w:rPr>
        <w:t>μ</w:t>
      </w:r>
      <w:r>
        <w:rPr>
          <w:rFonts w:eastAsia="Times New Roman" w:cs="Times New Roman"/>
          <w:szCs w:val="24"/>
        </w:rPr>
        <w:t xml:space="preserve">ία κυβέρνηση, </w:t>
      </w:r>
      <w:r>
        <w:rPr>
          <w:rFonts w:eastAsia="Times New Roman" w:cs="Times New Roman"/>
          <w:szCs w:val="24"/>
        </w:rPr>
        <w:t xml:space="preserve">επί </w:t>
      </w:r>
      <w:r>
        <w:rPr>
          <w:rFonts w:eastAsia="Times New Roman" w:cs="Times New Roman"/>
          <w:szCs w:val="24"/>
        </w:rPr>
        <w:t>δεκαετίες, δεν τόλμησε να αγγίξει και να βάλει τάξη στο θολό αυτό τοπίο.</w:t>
      </w:r>
    </w:p>
    <w:p w14:paraId="3576E2B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με το νομοσχέδιο αυτό, γίνονται διορθωτικές παρεμβάσεις, στο πλαίσιο που </w:t>
      </w:r>
      <w:r>
        <w:rPr>
          <w:rFonts w:eastAsia="Times New Roman" w:cs="Times New Roman"/>
          <w:szCs w:val="24"/>
        </w:rPr>
        <w:t>ήδη η Κυβέρνησή μας έχει νομοθετήσει</w:t>
      </w:r>
      <w:r>
        <w:rPr>
          <w:rFonts w:eastAsia="Times New Roman" w:cs="Times New Roman"/>
          <w:szCs w:val="24"/>
        </w:rPr>
        <w:t>,</w:t>
      </w:r>
      <w:r>
        <w:rPr>
          <w:rFonts w:eastAsia="Times New Roman" w:cs="Times New Roman"/>
          <w:szCs w:val="24"/>
        </w:rPr>
        <w:t xml:space="preserve"> εδώ και έναν χρόνο περίπου. Είναι διορθώσεις</w:t>
      </w:r>
      <w:r>
        <w:rPr>
          <w:rFonts w:eastAsia="Times New Roman" w:cs="Times New Roman"/>
          <w:szCs w:val="24"/>
        </w:rPr>
        <w:t>,</w:t>
      </w:r>
      <w:r>
        <w:rPr>
          <w:rFonts w:eastAsia="Times New Roman" w:cs="Times New Roman"/>
          <w:szCs w:val="24"/>
        </w:rPr>
        <w:t xml:space="preserve"> που αφορούν κυρίως στον αγροτικό κόσμο, με ευνοϊκές ρυθμίσεις για τους αγρότες, βέβαια. Θα πρέπει, όμως, κύριε Υπουργέ, να ολοκληρωθεί τάχιστα και η διαδικασία με τις οικισ</w:t>
      </w:r>
      <w:r>
        <w:rPr>
          <w:rFonts w:eastAsia="Times New Roman" w:cs="Times New Roman"/>
          <w:szCs w:val="24"/>
        </w:rPr>
        <w:t xml:space="preserve">τικές πυκνώσεις, γιατί, όπως γνωρίζετε, το πρόβλημα στην Αττική είναι τεράστιο. </w:t>
      </w:r>
    </w:p>
    <w:p w14:paraId="3576E2B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Δεν θα σταθώ παραπάνω στο σχέδιο νόμου, γιατί θέλω να μιλήσω για την υπουργική τροπολογία</w:t>
      </w:r>
      <w:r>
        <w:rPr>
          <w:rFonts w:eastAsia="Times New Roman" w:cs="Times New Roman"/>
          <w:szCs w:val="24"/>
        </w:rPr>
        <w:t>,</w:t>
      </w:r>
      <w:r>
        <w:rPr>
          <w:rFonts w:eastAsia="Times New Roman" w:cs="Times New Roman"/>
          <w:szCs w:val="24"/>
        </w:rPr>
        <w:t xml:space="preserve"> που αφορά στην κατασκευή αθλητικών εγκαταστάσεων. Θέλω να γνωρίζουν όλοι ότι η θέση </w:t>
      </w:r>
      <w:r>
        <w:rPr>
          <w:rFonts w:eastAsia="Times New Roman" w:cs="Times New Roman"/>
          <w:szCs w:val="24"/>
        </w:rPr>
        <w:t>του ΣΥΡΙΖΑ για το γήπεδο της ΑΕΚ, αλλά και για το γήπεδο του Παναθηναϊκού, καθώς και για όλα τα γήπεδα</w:t>
      </w:r>
      <w:r>
        <w:rPr>
          <w:rFonts w:eastAsia="Times New Roman" w:cs="Times New Roman"/>
          <w:szCs w:val="24"/>
        </w:rPr>
        <w:t>,</w:t>
      </w:r>
      <w:r>
        <w:rPr>
          <w:rFonts w:eastAsia="Times New Roman" w:cs="Times New Roman"/>
          <w:szCs w:val="24"/>
        </w:rPr>
        <w:t xml:space="preserve"> που αφορούν μεγάλα ή μικρά αθλητικά σωματεία κι έχουν τη δυνατότητα να τα κατασκευάσουν, είναι γνωστή εδώ και πολλά χρόνια.  </w:t>
      </w:r>
    </w:p>
    <w:p w14:paraId="3576E2B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 ΣΥΡΙΖΑ δεν στέκεται απέν</w:t>
      </w:r>
      <w:r>
        <w:rPr>
          <w:rFonts w:eastAsia="Times New Roman" w:cs="Times New Roman"/>
          <w:szCs w:val="24"/>
        </w:rPr>
        <w:t>αντι σε αυτά τα κατασκευαστικά σχέδια. Αντίθετα, τα υποστηρίζει και τα ενισχύει. Φτάνει να είναι ανταποδοτικά προς τις τοπικές κοινωνίες, με ανάπτυξη και αναβάθμιση της περιοχής και με τη δημιουργία νέων θέσεων εργασίας, όπως συμβαίνει με το γήπεδο της ΑΕΚ</w:t>
      </w:r>
      <w:r>
        <w:rPr>
          <w:rFonts w:eastAsia="Times New Roman" w:cs="Times New Roman"/>
          <w:szCs w:val="24"/>
        </w:rPr>
        <w:t xml:space="preserve"> στη Φιλαδέλφεια.</w:t>
      </w:r>
    </w:p>
    <w:p w14:paraId="3576E2B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γήπεδα ποδοσφαίρου στη χώρα </w:t>
      </w:r>
      <w:r>
        <w:rPr>
          <w:rFonts w:eastAsia="Times New Roman" w:cs="Times New Roman"/>
          <w:szCs w:val="24"/>
        </w:rPr>
        <w:t>μας,</w:t>
      </w:r>
      <w:r>
        <w:rPr>
          <w:rFonts w:eastAsia="Times New Roman" w:cs="Times New Roman"/>
          <w:szCs w:val="24"/>
        </w:rPr>
        <w:t xml:space="preserve"> που να πληρούν τις ευρωπαϊκές και διεθνείς προδιαγραφές είναι δύο ή τρία, το πολύ. Με τη δημιουργία μεγάλων γηπέδων</w:t>
      </w:r>
      <w:r>
        <w:rPr>
          <w:rFonts w:eastAsia="Times New Roman" w:cs="Times New Roman"/>
          <w:szCs w:val="24"/>
        </w:rPr>
        <w:t>,</w:t>
      </w:r>
      <w:r>
        <w:rPr>
          <w:rFonts w:eastAsia="Times New Roman" w:cs="Times New Roman"/>
          <w:szCs w:val="24"/>
        </w:rPr>
        <w:t xml:space="preserve"> μόνο οφέλη μπορεί να έχει ο αθλητισμός, οι τοπικές κοινωνίε</w:t>
      </w:r>
      <w:r>
        <w:rPr>
          <w:rFonts w:eastAsia="Times New Roman" w:cs="Times New Roman"/>
          <w:szCs w:val="24"/>
        </w:rPr>
        <w:t>ς και το άθλημα το ίδιο. Εν προκειμένω, λοιπόν, η ΑΕΚ που θέλει να κατασκευάσει το γήπεδό της στο ιδιόκτητο οικόπεδο, πέρα από τα φίλαθλα αισθήματα και τους ιστορικούς της λόγους, είναι βέβαιο ότι θα ενισχύσει και θα προσθέσει θετικά στοιχεία στον αθλητισμ</w:t>
      </w:r>
      <w:r>
        <w:rPr>
          <w:rFonts w:eastAsia="Times New Roman" w:cs="Times New Roman"/>
          <w:szCs w:val="24"/>
        </w:rPr>
        <w:t xml:space="preserve">ό, αλλά και στην ίδια την οικονομία. </w:t>
      </w:r>
    </w:p>
    <w:p w14:paraId="3576E2B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Πρέπει, λοιπόν, να ενισχύσουμε την τοπική οικονομία της περιοχής και να αποκαταστήσουμε μια αδικία πολλών ετών. Ήταν αδικία</w:t>
      </w:r>
      <w:r>
        <w:rPr>
          <w:rFonts w:eastAsia="Times New Roman" w:cs="Times New Roman"/>
          <w:szCs w:val="24"/>
        </w:rPr>
        <w:t>,</w:t>
      </w:r>
      <w:r>
        <w:rPr>
          <w:rFonts w:eastAsia="Times New Roman" w:cs="Times New Roman"/>
          <w:szCs w:val="24"/>
        </w:rPr>
        <w:t xml:space="preserve"> που τότε κατεδαφίστηκε το παλιό γήπεδο της ΑΕΚ, με κάποιους από το τότε ΠΑΣΟΚ να μοιράζουν υπ</w:t>
      </w:r>
      <w:r>
        <w:rPr>
          <w:rFonts w:eastAsia="Times New Roman" w:cs="Times New Roman"/>
          <w:szCs w:val="24"/>
        </w:rPr>
        <w:t xml:space="preserve">οσχέσεις στους φιλάθλους της ΑΕΚ ότι θα κατασκεύαζαν καινούργιο γήπεδο, εν όψει των Ολυμπιακών Αγώνων του 2004. </w:t>
      </w:r>
    </w:p>
    <w:p w14:paraId="3576E2B8" w14:textId="77777777" w:rsidR="009D30F2" w:rsidRDefault="008D3D2C">
      <w:pPr>
        <w:spacing w:after="0" w:line="600" w:lineRule="auto"/>
        <w:ind w:firstLine="720"/>
        <w:jc w:val="both"/>
        <w:rPr>
          <w:rFonts w:eastAsia="Times New Roman"/>
          <w:szCs w:val="24"/>
        </w:rPr>
      </w:pPr>
      <w:r>
        <w:rPr>
          <w:rFonts w:eastAsia="Times New Roman"/>
          <w:szCs w:val="24"/>
        </w:rPr>
        <w:t>Από τότε έχουν περάσει δεκατέσσερα χρόνια και -όπως γνωρίζετε πολύ καλά- γήπεδο δεν έχει γίνει ακόμα. Σήμερα, λοιπόν, έχουν ωριμάσει πολύ οι συ</w:t>
      </w:r>
      <w:r>
        <w:rPr>
          <w:rFonts w:eastAsia="Times New Roman"/>
          <w:szCs w:val="24"/>
        </w:rPr>
        <w:t xml:space="preserve">νθήκες. Η Περιφέρεια Αττικής, το Υφυπουργείο Αθλητισμού με τη Γενική Γραμματεία Αθλητισμού, την Κυβέρνηση, τα συναρμόδια Υπουργεία, με αυτήν τη νομοθετική παρέμβαση λύνουν σοβαρά τεχνικά ζητήματα για τη συνέχιση της διαδικασίας. </w:t>
      </w:r>
    </w:p>
    <w:p w14:paraId="3576E2B9" w14:textId="77777777" w:rsidR="009D30F2" w:rsidRDefault="008D3D2C">
      <w:pPr>
        <w:spacing w:after="0" w:line="600" w:lineRule="auto"/>
        <w:ind w:firstLine="720"/>
        <w:jc w:val="both"/>
        <w:rPr>
          <w:rFonts w:eastAsia="Times New Roman"/>
          <w:szCs w:val="24"/>
        </w:rPr>
      </w:pPr>
      <w:r>
        <w:rPr>
          <w:rFonts w:eastAsia="Times New Roman"/>
          <w:szCs w:val="24"/>
        </w:rPr>
        <w:t>Αυτή η ρύθμιση, λοιπόν, αφ</w:t>
      </w:r>
      <w:r>
        <w:rPr>
          <w:rFonts w:eastAsia="Times New Roman"/>
          <w:szCs w:val="24"/>
        </w:rPr>
        <w:t>ορά όλα τα αθλητικά σωματεία. Το επαναλαμβάνω αυτό. Είναι μια ρύθμιση</w:t>
      </w:r>
      <w:r>
        <w:rPr>
          <w:rFonts w:eastAsia="Times New Roman"/>
          <w:szCs w:val="24"/>
        </w:rPr>
        <w:t>,</w:t>
      </w:r>
      <w:r>
        <w:rPr>
          <w:rFonts w:eastAsia="Times New Roman"/>
          <w:szCs w:val="24"/>
        </w:rPr>
        <w:t xml:space="preserve"> που απλοποιεί όλα τα στάδια για την κατασκευή ενός αθλητικού γηπέδου.</w:t>
      </w:r>
    </w:p>
    <w:p w14:paraId="3576E2BA" w14:textId="77777777" w:rsidR="009D30F2" w:rsidRDefault="008D3D2C">
      <w:pPr>
        <w:spacing w:after="0" w:line="600" w:lineRule="auto"/>
        <w:ind w:firstLine="720"/>
        <w:jc w:val="both"/>
        <w:rPr>
          <w:rFonts w:eastAsia="Times New Roman"/>
          <w:szCs w:val="24"/>
        </w:rPr>
      </w:pPr>
      <w:r>
        <w:rPr>
          <w:rFonts w:eastAsia="Times New Roman"/>
          <w:szCs w:val="24"/>
        </w:rPr>
        <w:t>Όπως όλοι θα γνωρίζετε, η ΑΕΚ εκπροσωπεί σε μεγάλο ποσοστό την προσφυγιά, τη φτωχολογιά, τις χαμένες πατρίδες. Είμα</w:t>
      </w:r>
      <w:r>
        <w:rPr>
          <w:rFonts w:eastAsia="Times New Roman"/>
          <w:szCs w:val="24"/>
        </w:rPr>
        <w:t>ι βέβαιος, λοιπόν, ότι θα προχωρήσουν οι διαδικασίες, θα εκδοθεί η οικοδομική άδεια, θα αρχίσουν τα έργα και στο τέλος αυτός που θα εγκαινιάσει το νέο γήπεδο της ΑΕΚ να είστε βέβαιοι ότι θα είναι ο ΣΥΡΙΖΑ.</w:t>
      </w:r>
    </w:p>
    <w:p w14:paraId="3576E2BB" w14:textId="77777777" w:rsidR="009D30F2" w:rsidRDefault="008D3D2C">
      <w:pPr>
        <w:spacing w:after="0" w:line="600" w:lineRule="auto"/>
        <w:ind w:firstLine="720"/>
        <w:jc w:val="both"/>
        <w:rPr>
          <w:rFonts w:eastAsia="Times New Roman"/>
          <w:szCs w:val="24"/>
        </w:rPr>
      </w:pPr>
      <w:r>
        <w:rPr>
          <w:rFonts w:eastAsia="Times New Roman"/>
          <w:szCs w:val="24"/>
        </w:rPr>
        <w:t>Σας ευχαριστώ πολύ.</w:t>
      </w:r>
    </w:p>
    <w:p w14:paraId="3576E2BC" w14:textId="77777777" w:rsidR="009D30F2" w:rsidRDefault="008D3D2C">
      <w:pPr>
        <w:spacing w:after="0" w:line="600" w:lineRule="auto"/>
        <w:ind w:firstLine="720"/>
        <w:jc w:val="center"/>
        <w:rPr>
          <w:rFonts w:eastAsia="Times New Roman"/>
          <w:szCs w:val="24"/>
        </w:rPr>
      </w:pPr>
      <w:r>
        <w:rPr>
          <w:rFonts w:eastAsia="Times New Roman"/>
          <w:szCs w:val="24"/>
        </w:rPr>
        <w:lastRenderedPageBreak/>
        <w:t>(Χειροκροτήματα)</w:t>
      </w:r>
    </w:p>
    <w:p w14:paraId="3576E2B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 Μαρία Αντωνίου.</w:t>
      </w:r>
    </w:p>
    <w:p w14:paraId="3576E2B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Κυρίες και κύριοι συνάδελφοι, δυστυχώς, όπως και στα περισσότερα νομοσχέδια της Κυβέρνησης ΣΥΡΙΖΑ</w:t>
      </w:r>
      <w:r>
        <w:rPr>
          <w:rFonts w:eastAsia="Times New Roman" w:cs="Times New Roman"/>
          <w:szCs w:val="24"/>
        </w:rPr>
        <w:t>,</w:t>
      </w:r>
      <w:r>
        <w:rPr>
          <w:rFonts w:eastAsia="Times New Roman" w:cs="Times New Roman"/>
          <w:szCs w:val="24"/>
        </w:rPr>
        <w:t xml:space="preserve"> έτσι και στο σημερινό</w:t>
      </w:r>
      <w:r>
        <w:rPr>
          <w:rFonts w:eastAsia="Times New Roman" w:cs="Times New Roman"/>
          <w:szCs w:val="24"/>
        </w:rPr>
        <w:t>,</w:t>
      </w:r>
      <w:r>
        <w:rPr>
          <w:rFonts w:eastAsia="Times New Roman" w:cs="Times New Roman"/>
          <w:szCs w:val="24"/>
        </w:rPr>
        <w:t xml:space="preserve"> γινόμαστε μάρτυρες της ίδιας κοινοβουλευτικής απαράδεκτης τακτικής -αυτήν ακολουθεί σχεδόν σε όλα τα νομοσχέδια η Κυβέρνηση- δηλαδή της απίστευτης προχειρότητας</w:t>
      </w:r>
      <w:r>
        <w:rPr>
          <w:rFonts w:eastAsia="Times New Roman" w:cs="Times New Roman"/>
          <w:szCs w:val="24"/>
        </w:rPr>
        <w:t>,</w:t>
      </w:r>
      <w:r>
        <w:rPr>
          <w:rFonts w:eastAsia="Times New Roman" w:cs="Times New Roman"/>
          <w:szCs w:val="24"/>
        </w:rPr>
        <w:t xml:space="preserve"> με την οποία νομοθετεί</w:t>
      </w:r>
      <w:r>
        <w:rPr>
          <w:rFonts w:eastAsia="Times New Roman" w:cs="Times New Roman"/>
          <w:szCs w:val="24"/>
        </w:rPr>
        <w:t>,</w:t>
      </w:r>
      <w:r>
        <w:rPr>
          <w:rFonts w:eastAsia="Times New Roman" w:cs="Times New Roman"/>
          <w:szCs w:val="24"/>
        </w:rPr>
        <w:t xml:space="preserve"> αλλά και της διγλωσσίας και της υποκρισίας</w:t>
      </w:r>
      <w:r>
        <w:rPr>
          <w:rFonts w:eastAsia="Times New Roman" w:cs="Times New Roman"/>
          <w:szCs w:val="24"/>
        </w:rPr>
        <w:t>,</w:t>
      </w:r>
      <w:r>
        <w:rPr>
          <w:rFonts w:eastAsia="Times New Roman" w:cs="Times New Roman"/>
          <w:szCs w:val="24"/>
        </w:rPr>
        <w:t xml:space="preserve"> που τη χαρακτηρίζει. Και </w:t>
      </w:r>
      <w:r>
        <w:rPr>
          <w:rFonts w:eastAsia="Times New Roman" w:cs="Times New Roman"/>
          <w:szCs w:val="24"/>
        </w:rPr>
        <w:t xml:space="preserve">θα δικαιολογήσω τις έννοιες που χρησιμοποίησα. </w:t>
      </w:r>
    </w:p>
    <w:p w14:paraId="3576E2B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 έναν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πολύ σημαντικό ζήτημα</w:t>
      </w:r>
      <w:r>
        <w:rPr>
          <w:rFonts w:eastAsia="Times New Roman" w:cs="Times New Roman"/>
          <w:szCs w:val="24"/>
        </w:rPr>
        <w:t>,</w:t>
      </w:r>
      <w:r>
        <w:rPr>
          <w:rFonts w:eastAsia="Times New Roman" w:cs="Times New Roman"/>
          <w:szCs w:val="24"/>
        </w:rPr>
        <w:t xml:space="preserve"> όπως αυτό των δασικών χαρτών</w:t>
      </w:r>
      <w:r>
        <w:rPr>
          <w:rFonts w:eastAsia="Times New Roman" w:cs="Times New Roman"/>
          <w:szCs w:val="24"/>
        </w:rPr>
        <w:t>,</w:t>
      </w:r>
      <w:r>
        <w:rPr>
          <w:rFonts w:eastAsia="Times New Roman" w:cs="Times New Roman"/>
          <w:szCs w:val="24"/>
        </w:rPr>
        <w:t xml:space="preserve"> που αφορά εκατοντάδες χιλιάδες συμπολίτες μας, η Κυβέρνηση επιλέγει –και το ακούσαμε απ’ όλους τους συναδέλφους ότι είναι πολύ σημαντικό-</w:t>
      </w:r>
      <w:r>
        <w:rPr>
          <w:rFonts w:eastAsia="Times New Roman" w:cs="Times New Roman"/>
          <w:szCs w:val="24"/>
        </w:rPr>
        <w:t xml:space="preserve"> για μια ακόμη φορά τη διαδικασία του επείγοντος</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μία δημόσια διαβούλευση και χωρίς δυνατότητα για ουσιαστικό διάλογο στη Βουλή. Το επισήμαναν εξάλλου</w:t>
      </w:r>
      <w:r>
        <w:rPr>
          <w:rFonts w:eastAsia="Times New Roman" w:cs="Times New Roman"/>
          <w:szCs w:val="24"/>
        </w:rPr>
        <w:t>,</w:t>
      </w:r>
      <w:r>
        <w:rPr>
          <w:rFonts w:eastAsia="Times New Roman" w:cs="Times New Roman"/>
          <w:szCs w:val="24"/>
        </w:rPr>
        <w:t xml:space="preserve"> όλοι οι αρμόδιοι φορείς. Η ΠΕΔΔΥ, η Πανελλήνια Ένωση Δασολόγων, το Γεωτεχνικό Επιμελητήριο διατ</w:t>
      </w:r>
      <w:r>
        <w:rPr>
          <w:rFonts w:eastAsia="Times New Roman" w:cs="Times New Roman"/>
          <w:szCs w:val="24"/>
        </w:rPr>
        <w:t xml:space="preserve">ύπωσαν την άποψή </w:t>
      </w:r>
      <w:r>
        <w:rPr>
          <w:rFonts w:eastAsia="Times New Roman" w:cs="Times New Roman"/>
          <w:szCs w:val="24"/>
        </w:rPr>
        <w:t>τους,</w:t>
      </w:r>
      <w:r>
        <w:rPr>
          <w:rFonts w:eastAsia="Times New Roman" w:cs="Times New Roman"/>
          <w:szCs w:val="24"/>
        </w:rPr>
        <w:t xml:space="preserve"> ότι δεν είχαν καν το χρόνο να μελετήσουν το παρόν νομοσχέδιο.</w:t>
      </w:r>
    </w:p>
    <w:p w14:paraId="3576E2C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σας το δηλώνω απερίφραστα</w:t>
      </w:r>
      <w:r>
        <w:rPr>
          <w:rFonts w:eastAsia="Times New Roman" w:cs="Times New Roman"/>
          <w:szCs w:val="24"/>
        </w:rPr>
        <w:t>,</w:t>
      </w:r>
      <w:r>
        <w:rPr>
          <w:rFonts w:eastAsia="Times New Roman" w:cs="Times New Roman"/>
          <w:szCs w:val="24"/>
        </w:rPr>
        <w:t xml:space="preserve"> ως δασολόγος, για ζητήματα που έχουν να κάνουν με τη συνταγματική υποχρέωση για την προστασία των δασών και της δημόσιας περιουσί</w:t>
      </w:r>
      <w:r>
        <w:rPr>
          <w:rFonts w:eastAsia="Times New Roman" w:cs="Times New Roman"/>
          <w:szCs w:val="24"/>
        </w:rPr>
        <w:t>ας, δεν μπορείτε να νομοθετείτε με διαδικασίες εξπρές, χωρίς να έχει προηγηθεί ένας γόνιμος δημόσιος διάλογος.</w:t>
      </w:r>
    </w:p>
    <w:p w14:paraId="3576E2C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Η δε προχειρότητα με την οποία αντιμετωπίζετε ένα τόσο σοβαρό θέμα αποδεικνύεται περίτρανα από το γεγονός ότι με το σημερινό νομοσχέδιο επιχειρεί</w:t>
      </w:r>
      <w:r>
        <w:rPr>
          <w:rFonts w:eastAsia="Times New Roman" w:cs="Times New Roman"/>
          <w:szCs w:val="24"/>
        </w:rPr>
        <w:t>τε να διορθώσετε για τρίτη φορά μέσα σε λιγότερο από ένα χρόνο λάθη και παραλείψεις δικές σας. Δικός σας είναι ο ν.4389/2016, η εφαρμογή του οποίου προκάλεσε πλήθος αντιδράσεων τόσο εξαιτίας των σφαλμάτων αποτύπωσης όσο και λόγω της προβληματικής διαδικασί</w:t>
      </w:r>
      <w:r>
        <w:rPr>
          <w:rFonts w:eastAsia="Times New Roman" w:cs="Times New Roman"/>
          <w:szCs w:val="24"/>
        </w:rPr>
        <w:t>ας και των προθεσμιών που είχαν οι συμπολίτες μας για να διατυπώσουν αντιρρήσεις ενώπιον των νεοσύστατων επιτροπών.</w:t>
      </w:r>
    </w:p>
    <w:p w14:paraId="3576E2C2" w14:textId="77777777" w:rsidR="009D30F2" w:rsidRDefault="008D3D2C">
      <w:pPr>
        <w:spacing w:after="0" w:line="600" w:lineRule="auto"/>
        <w:ind w:firstLine="720"/>
        <w:jc w:val="both"/>
        <w:rPr>
          <w:rFonts w:eastAsia="Times New Roman"/>
          <w:szCs w:val="24"/>
        </w:rPr>
      </w:pPr>
      <w:r>
        <w:rPr>
          <w:rFonts w:eastAsia="Times New Roman" w:cs="Times New Roman"/>
          <w:szCs w:val="24"/>
        </w:rPr>
        <w:t>Σπεύσατε στη συνέχεια με τροπολογία στον ν.4462 να δώσετε παράταση 45 ημερών στην προθεσμία υποβολής αντιρρήσεων για τους ήδη αναρτημένους χ</w:t>
      </w:r>
      <w:r>
        <w:rPr>
          <w:rFonts w:eastAsia="Times New Roman" w:cs="Times New Roman"/>
          <w:szCs w:val="24"/>
        </w:rPr>
        <w:t>άρτες. Και σήμερα φέρνετε ένα νέο νομοσχέδιο που αντί να δώσει λύσεις για τα παραπάνω προβλήματα, τι κάνει; Εισάγει στην πραγματικότητα ένα νέο χαράτσι. Στήνει έναν νέο φοροεισπρακτικό μηχανισμό, τροποποιώντας μόνο ένα άρθρο του ν.4280/2014 που ψηφίστηκε α</w:t>
      </w:r>
      <w:r>
        <w:rPr>
          <w:rFonts w:eastAsia="Times New Roman" w:cs="Times New Roman"/>
          <w:szCs w:val="24"/>
        </w:rPr>
        <w:t>πό την κυβέρνησή μας. Και  αυτός ο νόμος είναι για δυόμιση χρόνια σε ισχύ.</w:t>
      </w:r>
    </w:p>
    <w:p w14:paraId="3576E2C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εδώ έγκειται η υποκρισία και η διγλωσσία σας. Τότε τον χαρακτηρίζατε, ως Αντιπολίτευση, ως </w:t>
      </w:r>
      <w:proofErr w:type="spellStart"/>
      <w:r>
        <w:rPr>
          <w:rFonts w:eastAsia="Times New Roman" w:cs="Times New Roman"/>
          <w:szCs w:val="24"/>
        </w:rPr>
        <w:t>δασοκτόνο</w:t>
      </w:r>
      <w:proofErr w:type="spellEnd"/>
      <w:r>
        <w:rPr>
          <w:rFonts w:eastAsia="Times New Roman" w:cs="Times New Roman"/>
          <w:szCs w:val="24"/>
        </w:rPr>
        <w:t xml:space="preserve"> νόμο, λέγατε ότι βάζει ταφόπλακα στα δάση και υποστηρίζατε ότι θα τον καταργ</w:t>
      </w:r>
      <w:r>
        <w:rPr>
          <w:rFonts w:eastAsia="Times New Roman" w:cs="Times New Roman"/>
          <w:szCs w:val="24"/>
        </w:rPr>
        <w:t>ήσετε άμεσα. Άλλη μία εξαγγελία του ΣΥΡΙΖΑ που πέφτει στο κενό. Μας λέγατε ότι πατρίδα είναι τα βουνά, η γη, τα δάση, ο αιγιαλός και οι άνθρωποι που ζουν εδώ, όχι οι αριθμοί. Αυτό λέγατε ως Αντιπολίτευση. Τώρα τα ξεχάσατε όλα αυτά, τώρα οι αριθμοί μετράνε.</w:t>
      </w:r>
      <w:r>
        <w:rPr>
          <w:rFonts w:eastAsia="Times New Roman" w:cs="Times New Roman"/>
          <w:szCs w:val="24"/>
        </w:rPr>
        <w:t xml:space="preserve"> </w:t>
      </w:r>
    </w:p>
    <w:p w14:paraId="3576E2C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Χρειάζεστε προφανώς χρήματα για να διορίζετε ημετέρους με τροπολογίες-ντροπή, όπως επιχειρήθηκε να γίνει απροκάλυπτα με την τροπολογία των εξήντα δύο συναδέλφων Βουλευτών σας με τις προσλήψεις στις ΤΟΕΒ και ΓΟΕΒ. Και αναφέρομαι κυρίως στο άρθρο 2 και στο</w:t>
      </w:r>
      <w:r>
        <w:rPr>
          <w:rFonts w:eastAsia="Times New Roman" w:cs="Times New Roman"/>
          <w:szCs w:val="24"/>
        </w:rPr>
        <w:t xml:space="preserve"> τίμημα εξαγοράς που προβλέπει για τις εκτάσεις που εκχερσώθηκαν πριν το 1975.</w:t>
      </w:r>
    </w:p>
    <w:p w14:paraId="3576E2C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Κύριε Υπουργέ, γνωρίζετε πολύ καλά ότι τις δεκαετίες του 1940 και 1950, που η οικονομία μας προσπαθούσε να ανακάμψει δίνοντας έμφαση στην αγροτική και κτηνοτροφική παραγωγή, υπή</w:t>
      </w:r>
      <w:r>
        <w:rPr>
          <w:rFonts w:eastAsia="Times New Roman" w:cs="Times New Roman"/>
          <w:szCs w:val="24"/>
        </w:rPr>
        <w:t>ρχαν δυστυχώς περιπτώσεις που εκτάσεις άλλαξαν χρήση και από δασικές μετατράπηκαν σε καλλιεργούμενη αγροτική γη. Είναι πραγματικά άδικο, μετά από πενήντα-εξήντα χρόνια, να τιμωρείτε τους απόγονους τους, οι οποίοι όλα αυτά τα χρόνια καλλιεργούσαν τις εκτάσε</w:t>
      </w:r>
      <w:r>
        <w:rPr>
          <w:rFonts w:eastAsia="Times New Roman" w:cs="Times New Roman"/>
          <w:szCs w:val="24"/>
        </w:rPr>
        <w:t xml:space="preserve">ις αυτές για να βγάλουν τα προς το ζην, και να τους υποχρεώνετε, για να μην χάσουν τα κτήματα, να πληρώσουν διπλό χαράτσι και τέλος εξαγοράς και ενδεχομένως και χρηματικό αντάλλαγμα για το περιβαλλοντικό </w:t>
      </w:r>
      <w:r>
        <w:rPr>
          <w:rFonts w:eastAsia="Times New Roman" w:cs="Times New Roman"/>
          <w:szCs w:val="24"/>
        </w:rPr>
        <w:lastRenderedPageBreak/>
        <w:t>ισοζύγιο που προκύπτει, λέει, από την αλλαγή της χρή</w:t>
      </w:r>
      <w:r>
        <w:rPr>
          <w:rFonts w:eastAsia="Times New Roman" w:cs="Times New Roman"/>
          <w:szCs w:val="24"/>
        </w:rPr>
        <w:t>σης. Κάτι που, δυστυχώς, αφορά τους περισσότερους μικρομεσαίους αγρότες και κτηνοτρόφους οι προκάτοχοι των οποίων δεν είχαν στις δεκαετίες του 1940 και 1950 ούτε την οικονομική δυνατότητα ούτε τις γνώσεις να προσφύγουν στα δικαστήρια και στις επιτροπές ιδι</w:t>
      </w:r>
      <w:r>
        <w:rPr>
          <w:rFonts w:eastAsia="Times New Roman" w:cs="Times New Roman"/>
          <w:szCs w:val="24"/>
        </w:rPr>
        <w:t xml:space="preserve">οκτησίας δασών για να αποκτήσουν τους ισχυρούς τίτλους ιδιοκτησίας. </w:t>
      </w:r>
    </w:p>
    <w:p w14:paraId="3576E2C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Αν σκεφτεί κανείς ότι από την ως τώρα διαδικασία ανάρτησης των δασικών χαρτών περίπου ενάμισι εκατομμύριο στρέμματα, που σήμερα είναι αγροτική καλλιεργούμενη γη, φαίνεται ως δασική έκταση</w:t>
      </w:r>
      <w:r>
        <w:rPr>
          <w:rFonts w:eastAsia="Times New Roman" w:cs="Times New Roman"/>
          <w:szCs w:val="24"/>
        </w:rPr>
        <w:t>, καθώς και ότι για τις περιπτώσεις αυτές ισχύει το τεκμήριο κυριότητας του δημοσίου, αντιλαμβάνεται ότι η συντριπτική πλειοψηφία των κατόχων των εκτάσεων θα επιβαρυνθεί και με τίμημα εξαγοράς, αλλά και με το τέλος αλλαγής χρήσης. Με πρόχειρους, λοιπόν, υπ</w:t>
      </w:r>
      <w:r>
        <w:rPr>
          <w:rFonts w:eastAsia="Times New Roman" w:cs="Times New Roman"/>
          <w:szCs w:val="24"/>
        </w:rPr>
        <w:t xml:space="preserve">ολογισμούς οι αγρότες και οι κτηνοτρόφοι μας θα πρέπει να πληρώσουν μέσα στους επόμενους μήνες 250 ευρώ περίπου για κάθε στρέμμα που κατέχουν. </w:t>
      </w:r>
    </w:p>
    <w:p w14:paraId="3576E2C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Πέρα, λοιπόν, από την αύξηση του ΦΠΑ, τις αυξημένες ασφαλιστικές εισφορές, τις εισφορές του ΕΦΚΑ, την αύξηση στο</w:t>
      </w:r>
      <w:r>
        <w:rPr>
          <w:rFonts w:eastAsia="Times New Roman" w:cs="Times New Roman"/>
          <w:szCs w:val="24"/>
        </w:rPr>
        <w:t xml:space="preserve"> αγροτικό πετρέλαιο, επιβαρύνετε τον αγροτικό και κτηνοτροφικό κόσμο με ένα ακόμα χαράτσι, που υπο</w:t>
      </w:r>
      <w:r>
        <w:rPr>
          <w:rFonts w:eastAsia="Times New Roman" w:cs="Times New Roman"/>
          <w:szCs w:val="24"/>
        </w:rPr>
        <w:lastRenderedPageBreak/>
        <w:t>λογίζεται ότι θα ξεπεράσει τα 250 εκατομμύρια ευρώ. Βάζετε, λοιπόν, ταφόπλακα με στοιχεία στον δοκιμαζόμενο αγροτικό κόσμο και καταδικάζετε την πρωτογενή παρα</w:t>
      </w:r>
      <w:r>
        <w:rPr>
          <w:rFonts w:eastAsia="Times New Roman" w:cs="Times New Roman"/>
          <w:szCs w:val="24"/>
        </w:rPr>
        <w:t>γωγή.</w:t>
      </w:r>
    </w:p>
    <w:p w14:paraId="3576E2C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ήθελα επίσης, πολύ σύντομα, να αναφερθώ στο άρθρο 5 στο οποίο προβλέπετε την πρόσληψη προσωπικού για την υποστήριξη των διευθύνσεων δασών από την ΕΚΧΑ ΑΕ κατά παρέκκλιση των κείμενων διατάξεων.</w:t>
      </w:r>
    </w:p>
    <w:p w14:paraId="3576E2C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λόγω της </w:t>
      </w:r>
      <w:proofErr w:type="spellStart"/>
      <w:r>
        <w:rPr>
          <w:rFonts w:eastAsia="Times New Roman" w:cs="Times New Roman"/>
          <w:szCs w:val="24"/>
        </w:rPr>
        <w:t>ιδιότητάς</w:t>
      </w:r>
      <w:proofErr w:type="spellEnd"/>
      <w:r>
        <w:rPr>
          <w:rFonts w:eastAsia="Times New Roman" w:cs="Times New Roman"/>
          <w:szCs w:val="24"/>
        </w:rPr>
        <w:t xml:space="preserve"> μου ως δασολόγος κα</w:t>
      </w:r>
      <w:r>
        <w:rPr>
          <w:rFonts w:eastAsia="Times New Roman" w:cs="Times New Roman"/>
          <w:szCs w:val="24"/>
        </w:rPr>
        <w:t xml:space="preserve">ι έχοντας σαφή εικόνα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δασαρχείων και δασικών υπηρεσιών, που ειπώθηκε από όλους τους φορείς, έχω επισημάνει πολλές φορές ότι δεν είναι δυνατόν οι τεράστιες ανάγκες των δασαρχείων να μπαλώνονται με προσλήψεις εποχιακού προσωπικού. Όλα ά</w:t>
      </w:r>
      <w:r>
        <w:rPr>
          <w:rFonts w:eastAsia="Times New Roman" w:cs="Times New Roman"/>
          <w:szCs w:val="24"/>
        </w:rPr>
        <w:t xml:space="preserve">λλωστε τα πορίσματα αξιολόγησης των δασικών υπηρεσιών που συντάχθηκαν από επιτροπές αξιολόγησης συνέπιπταν στο συμπέρασμα ότι οι δασικές υπηρεσίες πρέπει να ενισχυθούν με μόνιμο προσωπικό για να μπορούν να είναι αποτελεσματικές και λειτουργικές και όχι </w:t>
      </w:r>
      <w:proofErr w:type="spellStart"/>
      <w:r>
        <w:rPr>
          <w:rFonts w:eastAsia="Times New Roman" w:cs="Times New Roman"/>
          <w:szCs w:val="24"/>
        </w:rPr>
        <w:t>εμβ</w:t>
      </w:r>
      <w:r>
        <w:rPr>
          <w:rFonts w:eastAsia="Times New Roman" w:cs="Times New Roman"/>
          <w:szCs w:val="24"/>
        </w:rPr>
        <w:t>αλωματικού</w:t>
      </w:r>
      <w:proofErr w:type="spellEnd"/>
      <w:r>
        <w:rPr>
          <w:rFonts w:eastAsia="Times New Roman" w:cs="Times New Roman"/>
          <w:szCs w:val="24"/>
        </w:rPr>
        <w:t xml:space="preserve"> τύπου. </w:t>
      </w:r>
    </w:p>
    <w:p w14:paraId="3576E2C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Ελπίζω ειλικρινά να μην επιχειρείτε με αυτήν τη διάταξη να ανοίξετε ακόμα μια βιομηχανία προσλήψεων από την ΕΚΧΑ ΑΕ για να εξυπηρετήσετε ημετέρους χωρίς ούτε καν να έχει κοστολογηθεί από το Γενικό Λογιστήριο του Κράτους πόσο θα στοιχίζου</w:t>
      </w:r>
      <w:r>
        <w:rPr>
          <w:rFonts w:eastAsia="Times New Roman" w:cs="Times New Roman"/>
          <w:szCs w:val="24"/>
        </w:rPr>
        <w:t>ν.</w:t>
      </w:r>
    </w:p>
    <w:p w14:paraId="3576E2C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μετά λύπης διαπιστώνω ότι την ίδια ώρα που συμφωνήσατε την εκ νέου περικοπή των συντάξεων και τη μείωση του αφορολογήτου σπεύδετε μέσα στη Μεγάλη Εβδομάδα, με διαδικασίες επείγοντος, να θεσπίσετε ακόμα ένα χαράτσι για τους μικρομεσαίους αγρό</w:t>
      </w:r>
      <w:r>
        <w:rPr>
          <w:rFonts w:eastAsia="Times New Roman" w:cs="Times New Roman"/>
          <w:szCs w:val="24"/>
        </w:rPr>
        <w:t>τες, οι οποίοι καλούνται να βαδίσουν τον δικό τους Γολγοθά με κίνδυνο να χάσουν τις εκτάσεις που καλλιεργούσαν ολόκληρες δεκαετίες.</w:t>
      </w:r>
    </w:p>
    <w:p w14:paraId="3576E2C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Δεν σας ενδιαφέρει ούτε η προστασία των δασών απ’ ό,τι αποδεικνύεται ούτε η επιβίωση των συμπολιτών. Το μόνο ουσιαστικά που </w:t>
      </w:r>
      <w:r>
        <w:rPr>
          <w:rFonts w:eastAsia="Times New Roman" w:cs="Times New Roman"/>
          <w:szCs w:val="24"/>
        </w:rPr>
        <w:t>σας ενδιαφέρει είναι η δική σας πολιτική επιβίωση και προκειμένου να την παρατείνετε δεν θα διστάσετε να λάβετε οποιοδήποτε μέτρο, όσο σκληρό και όσο άδικο κι αν είναι. Το αποδείξατε πριν λίγες μέρες στη Μάλτα, το αποδεικνύετε και σήμερα.</w:t>
      </w:r>
    </w:p>
    <w:p w14:paraId="3576E2C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Σας ευχαριστώ πολ</w:t>
      </w:r>
      <w:r>
        <w:rPr>
          <w:rFonts w:eastAsia="Times New Roman" w:cs="Times New Roman"/>
          <w:szCs w:val="24"/>
        </w:rPr>
        <w:t>ύ.</w:t>
      </w:r>
    </w:p>
    <w:p w14:paraId="3576E2CE"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76E2CF" w14:textId="77777777" w:rsidR="009D30F2" w:rsidRDefault="008D3D2C">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κ. </w:t>
      </w:r>
      <w:proofErr w:type="spellStart"/>
      <w:r>
        <w:rPr>
          <w:rFonts w:eastAsia="Times New Roman"/>
          <w:bCs/>
          <w:szCs w:val="24"/>
        </w:rPr>
        <w:t>Ιάσονας</w:t>
      </w:r>
      <w:proofErr w:type="spellEnd"/>
      <w:r>
        <w:rPr>
          <w:rFonts w:eastAsia="Times New Roman"/>
          <w:bCs/>
          <w:szCs w:val="24"/>
        </w:rPr>
        <w:t xml:space="preserve"> </w:t>
      </w:r>
      <w:r>
        <w:rPr>
          <w:rFonts w:eastAsia="Times New Roman"/>
          <w:bCs/>
          <w:szCs w:val="24"/>
        </w:rPr>
        <w:t>Φωτήλας από τη Νέα Δημοκρατία.</w:t>
      </w:r>
    </w:p>
    <w:p w14:paraId="3576E2D0" w14:textId="77777777" w:rsidR="009D30F2" w:rsidRDefault="008D3D2C">
      <w:pPr>
        <w:spacing w:after="0" w:line="600" w:lineRule="auto"/>
        <w:ind w:firstLine="720"/>
        <w:jc w:val="both"/>
        <w:rPr>
          <w:rFonts w:eastAsia="Times New Roman"/>
          <w:bCs/>
          <w:szCs w:val="24"/>
        </w:rPr>
      </w:pPr>
      <w:r>
        <w:rPr>
          <w:rFonts w:eastAsia="Times New Roman"/>
          <w:b/>
          <w:bCs/>
          <w:szCs w:val="24"/>
        </w:rPr>
        <w:t xml:space="preserve">ΙΑΣΟΝΑΣ </w:t>
      </w:r>
      <w:r>
        <w:rPr>
          <w:rFonts w:eastAsia="Times New Roman"/>
          <w:b/>
          <w:bCs/>
          <w:szCs w:val="24"/>
        </w:rPr>
        <w:t>ΦΩΤΗΛΑΣ:</w:t>
      </w:r>
      <w:r>
        <w:rPr>
          <w:rFonts w:eastAsia="Times New Roman"/>
          <w:bCs/>
          <w:szCs w:val="24"/>
        </w:rPr>
        <w:t xml:space="preserve"> Ευχαριστώ, κύριε Πρόεδρε.</w:t>
      </w:r>
    </w:p>
    <w:p w14:paraId="3576E2D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τι </w:t>
      </w:r>
      <w:r>
        <w:rPr>
          <w:rFonts w:eastAsia="Times New Roman" w:cs="Times New Roman"/>
          <w:szCs w:val="24"/>
        </w:rPr>
        <w:t xml:space="preserve">είχες Γιάννη </w:t>
      </w:r>
      <w:r>
        <w:rPr>
          <w:rFonts w:eastAsia="Times New Roman" w:cs="Times New Roman"/>
          <w:szCs w:val="24"/>
        </w:rPr>
        <w:t xml:space="preserve">τι </w:t>
      </w:r>
      <w:r>
        <w:rPr>
          <w:rFonts w:eastAsia="Times New Roman" w:cs="Times New Roman"/>
          <w:szCs w:val="24"/>
        </w:rPr>
        <w:t xml:space="preserve">είχα πάντα! Σε αυτήν τη λαϊκή φράση συνοψίζονται τα όσα νομοθετεί και σήμερα η Κυβέρνηση ΣΥΡΙΖΑ-ΑΝΕΛ. Είναι μάλιστα τόσο εξόφθαλμα προβληματική αυτή η διαδικασία </w:t>
      </w:r>
      <w:r>
        <w:rPr>
          <w:rFonts w:eastAsia="Times New Roman" w:cs="Times New Roman"/>
          <w:szCs w:val="24"/>
        </w:rPr>
        <w:lastRenderedPageBreak/>
        <w:t>που καταντά παρωδία νομοθέτησης. Κι εδώ δηλαδή έρχεται προς ψήφιση νόμος, με επείγουσες διαδικ</w:t>
      </w:r>
      <w:r>
        <w:rPr>
          <w:rFonts w:eastAsia="Times New Roman" w:cs="Times New Roman"/>
          <w:szCs w:val="24"/>
        </w:rPr>
        <w:t>ασίες, χωρίς διαβούλευση, μερεμέτια σε παλαιότερους νόμους και στο τέλος ως εκ θαύματος τι προκύπτει; Νέοι φόροι και επιβαρύνσεις. Και βέβαια τροπολογίες, ακόμα και Βουλευτών του ΣΥΡΙΖΑ, που θέλουν να παρακαμφθεί το ΑΣΕΠ για τις προσλήψεις στον Οργανισμό Ε</w:t>
      </w:r>
      <w:r>
        <w:rPr>
          <w:rFonts w:eastAsia="Times New Roman" w:cs="Times New Roman"/>
          <w:szCs w:val="24"/>
        </w:rPr>
        <w:t xml:space="preserve">γγείων Βελτιώσεων. Ακόμα και αυτή η τροπολογία που είναι σε θετική κατεύθυνση για το γήπεδο της ΑΕΚ έρχεται σε κόντρα με τον Δήμαρχο της Νέας Φιλαδέλφειας, που εσείς, της Κυβέρνησης, τον στηρίξατε και τώρα συγκρούεστε μαζί του. </w:t>
      </w:r>
    </w:p>
    <w:p w14:paraId="3576E2D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 πιο χαρακτηριστικό όμως </w:t>
      </w:r>
      <w:r>
        <w:rPr>
          <w:rFonts w:eastAsia="Times New Roman" w:cs="Times New Roman"/>
          <w:szCs w:val="24"/>
        </w:rPr>
        <w:t xml:space="preserve">του νομοσχεδίου είναι τούτο: Ξανά, δηλαδή, φέρνετε τον νόμο που ψήφισε η κυβέρνηση της Νέας Δημοκρατίας το 2014, τον ν.4280, τον οποίο όμως καταγγέλλατε τότε διά της τωρινής σας </w:t>
      </w:r>
      <w:r>
        <w:rPr>
          <w:rFonts w:eastAsia="Times New Roman" w:cs="Times New Roman"/>
          <w:szCs w:val="24"/>
        </w:rPr>
        <w:t>εισηγήτριας</w:t>
      </w:r>
      <w:r>
        <w:rPr>
          <w:rFonts w:eastAsia="Times New Roman" w:cs="Times New Roman"/>
          <w:szCs w:val="24"/>
        </w:rPr>
        <w:t xml:space="preserve">, της </w:t>
      </w:r>
      <w:r>
        <w:rPr>
          <w:rFonts w:eastAsia="Times New Roman" w:cs="Times New Roman"/>
          <w:szCs w:val="24"/>
        </w:rPr>
        <w:t xml:space="preserve">κ. </w:t>
      </w:r>
      <w:proofErr w:type="spellStart"/>
      <w:r>
        <w:rPr>
          <w:rFonts w:eastAsia="Times New Roman" w:cs="Times New Roman"/>
          <w:szCs w:val="24"/>
        </w:rPr>
        <w:t>Ιγγλέζη</w:t>
      </w:r>
      <w:proofErr w:type="spellEnd"/>
      <w:r>
        <w:rPr>
          <w:rFonts w:eastAsia="Times New Roman" w:cs="Times New Roman"/>
          <w:szCs w:val="24"/>
        </w:rPr>
        <w:t xml:space="preserve">, ως </w:t>
      </w:r>
      <w:proofErr w:type="spellStart"/>
      <w:r>
        <w:rPr>
          <w:rFonts w:eastAsia="Times New Roman" w:cs="Times New Roman"/>
          <w:szCs w:val="24"/>
        </w:rPr>
        <w:t>δασοκτόνο</w:t>
      </w:r>
      <w:proofErr w:type="spellEnd"/>
      <w:r>
        <w:rPr>
          <w:rFonts w:eastAsia="Times New Roman" w:cs="Times New Roman"/>
          <w:szCs w:val="24"/>
        </w:rPr>
        <w:t>. Αδίστακτοι υποκριτές όπως πάντα. Αλ</w:t>
      </w:r>
      <w:r>
        <w:rPr>
          <w:rFonts w:eastAsia="Times New Roman" w:cs="Times New Roman"/>
          <w:szCs w:val="24"/>
        </w:rPr>
        <w:t xml:space="preserve">λά τι να περιμένει κανείς, όταν </w:t>
      </w:r>
      <w:r>
        <w:rPr>
          <w:rFonts w:eastAsia="Times New Roman" w:cs="Times New Roman"/>
          <w:szCs w:val="24"/>
        </w:rPr>
        <w:t xml:space="preserve">εισηγήτρια </w:t>
      </w:r>
      <w:r>
        <w:rPr>
          <w:rFonts w:eastAsia="Times New Roman" w:cs="Times New Roman"/>
          <w:szCs w:val="24"/>
        </w:rPr>
        <w:t xml:space="preserve">του νομοσχεδίου από την Κυβέρνηση είναι Βουλευτής που έφτιαξε πολιτική καριέρα οργανώνοντας λυσσώδη αντίθεση σε μία από τις μεγαλύτερες ιδιωτικές επενδύσεις στη χώρα, αυτή του χρυσού στις Σκουριές, για να μας πει </w:t>
      </w:r>
      <w:r>
        <w:rPr>
          <w:rFonts w:eastAsia="Times New Roman" w:cs="Times New Roman"/>
          <w:szCs w:val="24"/>
        </w:rPr>
        <w:t xml:space="preserve">τώρα, όπως και ο κ. Σκουρλέτης, ότι η επένδυση πρέπει να προχωρήσει. Δεν θα ξεχάσουμε τίποτα, συνάδελφοι της Συμπολίτευσης, ειδικά όσα κάνατε βάζοντας τους πολίτες των τοπικών κοινωνιών σε εμφύλιο πόλεμο. </w:t>
      </w:r>
    </w:p>
    <w:p w14:paraId="3576E2D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Επιστρέφω στο νομοσχέδιο. Η ουσία του βρίσκεται στ</w:t>
      </w:r>
      <w:r>
        <w:rPr>
          <w:rFonts w:eastAsia="Times New Roman" w:cs="Times New Roman"/>
          <w:szCs w:val="24"/>
        </w:rPr>
        <w:t>ο άρθρο 2. Παρά τη μείωση του ποσού εξαγοράς γεωργικών εκτάσεων προ του 1975, η Κυβέρνηση επιβάλλει ένα χαράτσι στον αγροτικό τομέα, έναν βασικό παραγωγικό τομέα της χώρας, για ανθρώπους του μόχθου, οι οποίοι σήμερα πασχίζουν να διατηρηθούν στο χωράφι τους</w:t>
      </w:r>
      <w:r>
        <w:rPr>
          <w:rFonts w:eastAsia="Times New Roman" w:cs="Times New Roman"/>
          <w:szCs w:val="24"/>
        </w:rPr>
        <w:t>. Και πώς επιβάλλει την επιβάρυνση; Με το χρηματικό αντάλλαγμα –πέραν όλων των άλλων- για αλλαγή χρήσης μέσω του περιβαλλοντικού ισοζυγίου. Δηλαδή η γη που είχαν οι παππούδες των νυν καλλιεργητών, πριν το 1975, και που καταβάλλουν για αυτά τους ανάλογους φ</w:t>
      </w:r>
      <w:r>
        <w:rPr>
          <w:rFonts w:eastAsia="Times New Roman" w:cs="Times New Roman"/>
          <w:szCs w:val="24"/>
        </w:rPr>
        <w:t>όρους, φόρους κληρονομιάς, ΕΝΦΙΑ κλπ., τώρα τους ζητείται να πληρώσουν ένα νέο χαράτσι. Σε περιοχές, ξέρετε, όπως της Θεσσαλίας για παράδειγμα, πρόκειται για τεράστια επιβάρυνση. Και δεν μιλάμε για λίγες εκτάσεις, αλλά συνολικά για περίπου ενάμισι εκατομμύ</w:t>
      </w:r>
      <w:r>
        <w:rPr>
          <w:rFonts w:eastAsia="Times New Roman" w:cs="Times New Roman"/>
          <w:szCs w:val="24"/>
        </w:rPr>
        <w:t xml:space="preserve">ριο στρέμματα αγροτικής γης. Και δεν μιλάμε για </w:t>
      </w:r>
      <w:proofErr w:type="spellStart"/>
      <w:r>
        <w:rPr>
          <w:rFonts w:eastAsia="Times New Roman" w:cs="Times New Roman"/>
          <w:szCs w:val="24"/>
        </w:rPr>
        <w:t>πενταροδεκάρες</w:t>
      </w:r>
      <w:proofErr w:type="spellEnd"/>
      <w:r>
        <w:rPr>
          <w:rFonts w:eastAsia="Times New Roman" w:cs="Times New Roman"/>
          <w:szCs w:val="24"/>
        </w:rPr>
        <w:t>, καθώς αν για κάθε στρέμμα επιβληθεί και χαράτσι αλλαγής χρήσης, θα πρόκειται για επιβάρυνση μερικών εκατοντάδων εκατομμυρίων, περίπου τριακοσίων, κανονική έφοδος δηλαδή στις τσέπες των πολιτών</w:t>
      </w:r>
      <w:r>
        <w:rPr>
          <w:rFonts w:eastAsia="Times New Roman" w:cs="Times New Roman"/>
          <w:szCs w:val="24"/>
        </w:rPr>
        <w:t xml:space="preserve">. </w:t>
      </w:r>
    </w:p>
    <w:p w14:paraId="3576E2D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Πρέπει να ολοκληρωθεί η κατάρτιση των δασικών χαρτών; Προφανώς και πρέπει και είναι υποχρέωση της πολιτείας, αλλά δεν μπορεί να γίνεται πάντα σε βάρος των πολιτών και με νέα χαράτσια, σε μια εποχή μεγάλων δυσκολιών για όλους. Είναι κάτι παραπάνω δε από </w:t>
      </w:r>
      <w:r>
        <w:rPr>
          <w:rFonts w:eastAsia="Times New Roman" w:cs="Times New Roman"/>
          <w:szCs w:val="24"/>
        </w:rPr>
        <w:t xml:space="preserve">βέβαιο ότι αυτά τα χρήματα, σε </w:t>
      </w:r>
      <w:r>
        <w:rPr>
          <w:rFonts w:eastAsia="Times New Roman" w:cs="Times New Roman"/>
          <w:szCs w:val="24"/>
        </w:rPr>
        <w:lastRenderedPageBreak/>
        <w:t xml:space="preserve">όσες δόσεις κι αν τα κάνετε, δεν πρόκειται να εισπραχθούν λόγω της πραγματικής αδυναμίας καταβολής τους από τους αγρότες και τους κτηνοτρόφους. </w:t>
      </w:r>
    </w:p>
    <w:p w14:paraId="3576E2D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Η πρότασή μας είναι ότι δεν πρέπει οι εκτάσεις που εκχερσώθηκαν για γεωργική χρή</w:t>
      </w:r>
      <w:r>
        <w:rPr>
          <w:rFonts w:eastAsia="Times New Roman" w:cs="Times New Roman"/>
          <w:szCs w:val="24"/>
        </w:rPr>
        <w:t xml:space="preserve">ση πριν τεθεί σε ισχύ το Σύνταγμα του 1975, για δάση δηλαδή πριν περίπου ογδόντα χρόνια, να εμπίπτουν στις διατάξεις της δασικής νομοθεσίας και δεν πρέπει να εμπίπτουν και στις παραγράφους 8 και 9 του άρθρου 47 του ν. 4280. Έτσι, οι αγρότες δεν θα κληθούν </w:t>
      </w:r>
      <w:r>
        <w:rPr>
          <w:rFonts w:eastAsia="Times New Roman" w:cs="Times New Roman"/>
          <w:szCs w:val="24"/>
        </w:rPr>
        <w:t xml:space="preserve">σήμερα, το 2017, να πληρώσουν το οποιοδήποτε χρηματικό αντάλλαγμα για την αλλαγή χρήσης για κάτι το οποίο έγινε για λόγους εθνικού συμφέροντος πριν από πενήντα, εξήντα ή ογδόντα χρόνια και που σήμερα συνεισφέρει στην ελληνική οικονομία. </w:t>
      </w:r>
    </w:p>
    <w:p w14:paraId="3576E2D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Δείξτε, έστω και τ</w:t>
      </w:r>
      <w:r>
        <w:rPr>
          <w:rFonts w:eastAsia="Times New Roman" w:cs="Times New Roman"/>
          <w:szCs w:val="24"/>
        </w:rPr>
        <w:t xml:space="preserve">ην ύστατη στιγμή, ότι δεν θέλετε μόνο να εξοντώνετε φορολογικά τον πρωτογενή τομέα αυτής της χώρας, όπως δυστυχώς έχετε κάνει μέχρι σήμερα μέσω της αύξησης του ΦΠΑ και της αύξησης των εισφορών που σήμερα επιβαρύνουν τους Έλληνες αγρότες και κτηνοτρόφους. </w:t>
      </w:r>
    </w:p>
    <w:p w14:paraId="3576E2D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Βέβαια, δεν έχω αυταπάτες. Τι μπορεί να περιμένει κανείς από μια Κυβέρνηση που έφτασε στο σημείο να </w:t>
      </w:r>
      <w:proofErr w:type="spellStart"/>
      <w:r>
        <w:rPr>
          <w:rFonts w:eastAsia="Times New Roman" w:cs="Times New Roman"/>
          <w:szCs w:val="24"/>
        </w:rPr>
        <w:t>προνομοθετήσει</w:t>
      </w:r>
      <w:proofErr w:type="spellEnd"/>
      <w:r>
        <w:rPr>
          <w:rFonts w:eastAsia="Times New Roman" w:cs="Times New Roman"/>
          <w:szCs w:val="24"/>
        </w:rPr>
        <w:t xml:space="preserve"> 3,6 δισεκατομμύρια μέτρα δεσμεύοντας και την επόμενη κυβέρνηση, της Νέας Δημοκρατίας; Ναι, είναι τα ίδια μέτρα που έλεγε ο Πρωθυπουργός, ο κ.</w:t>
      </w:r>
      <w:r>
        <w:rPr>
          <w:rFonts w:eastAsia="Times New Roman" w:cs="Times New Roman"/>
          <w:szCs w:val="24"/>
        </w:rPr>
        <w:t xml:space="preserve"> Τσίπρας, πριν από λίγες ημέρες, ότι είναι αντισυνταγματικά και αντιδημοκρατικά και δεν πρόκειται να τα φέρει προς ψήφιση.</w:t>
      </w:r>
    </w:p>
    <w:p w14:paraId="3576E2D8"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lastRenderedPageBreak/>
        <w:t xml:space="preserve">Τι έγινε, άραγε, τώρα και μέσα σε μια νύχτα έγιναν δημοκρατικά; Το ίδιο βιολί κάθε μέρα! Όμως, οι πολίτες έχουν καταλάβει και πλησιάζει η ημέρα της συντριβής σας, όποτε κι αν γίνουν οι εκλογές. </w:t>
      </w:r>
    </w:p>
    <w:p w14:paraId="3576E2D9"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t>Ακούγαμε τόσο καιρό ότι η Κυβέρνηση δεν υποχωρεί σε θέματα αρ</w:t>
      </w:r>
      <w:r>
        <w:rPr>
          <w:rFonts w:eastAsia="Times New Roman" w:cs="Times New Roman"/>
          <w:szCs w:val="24"/>
        </w:rPr>
        <w:t>χών. Και επειδή όλοι έχουμε καταλάβει πλέον ότι η μόνη αρχή σας είναι να παραμείνετε στην εξουσία, ήταν προφανές ότι θα δίνατε τα πάντα. Δεν διαπραγματευτήκατε για τη χώρα, διαπραγματευθήκατε μόνο για την παραμονή σας στην εξουσία. Η μόνη σας έγνοια ήταν ε</w:t>
      </w:r>
      <w:r>
        <w:rPr>
          <w:rFonts w:eastAsia="Times New Roman" w:cs="Times New Roman"/>
          <w:szCs w:val="24"/>
        </w:rPr>
        <w:t xml:space="preserve">άν θα αρχίσουν να ισχύουν οι περικοπές των συντάξεων και το αφορολόγητο από το 2019 ή το 2020. Τίποτα άλλο δεν σας ένοιαζε. </w:t>
      </w:r>
    </w:p>
    <w:p w14:paraId="3576E2DA"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t>Ο λογαριασμός, όμως, είναι ασήκωτος για τους πολίτες και τη χώρα. Όσο για το τελευταίο ανέκδοτο που κυκλοφορεί, αυτό με τα αντίμετρ</w:t>
      </w:r>
      <w:r>
        <w:rPr>
          <w:rFonts w:eastAsia="Times New Roman" w:cs="Times New Roman"/>
          <w:szCs w:val="24"/>
        </w:rPr>
        <w:t xml:space="preserve">α, το μοναδικό σοβαρό αντίμετρο που μπορεί να υπάρξει είναι να φύγετε τώρα, προτού κάνετε ακόμα μεγαλύτερο κακό στον τόπο. </w:t>
      </w:r>
    </w:p>
    <w:p w14:paraId="3576E2DB"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3576E2DC" w14:textId="77777777" w:rsidR="009D30F2" w:rsidRDefault="008D3D2C">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76E2DD" w14:textId="77777777" w:rsidR="009D30F2" w:rsidRDefault="008D3D2C">
      <w:pPr>
        <w:spacing w:after="0" w:line="600" w:lineRule="auto"/>
        <w:ind w:firstLine="567"/>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Τον λόγο έχει η κ. Φωτεινή Αρ</w:t>
      </w:r>
      <w:r>
        <w:rPr>
          <w:rFonts w:eastAsia="Times New Roman"/>
          <w:bCs/>
        </w:rPr>
        <w:t xml:space="preserve">αμπατζή από τη Νέα Δημοκρατία. </w:t>
      </w:r>
    </w:p>
    <w:p w14:paraId="3576E2DE" w14:textId="77777777" w:rsidR="009D30F2" w:rsidRDefault="008D3D2C">
      <w:pPr>
        <w:spacing w:after="0" w:line="600" w:lineRule="auto"/>
        <w:ind w:firstLine="567"/>
        <w:jc w:val="both"/>
        <w:rPr>
          <w:rFonts w:eastAsia="Times New Roman"/>
          <w:bCs/>
        </w:rPr>
      </w:pPr>
      <w:r>
        <w:rPr>
          <w:rFonts w:eastAsia="Times New Roman"/>
          <w:b/>
          <w:bCs/>
        </w:rPr>
        <w:t>ΦΩΤΕΙΝΗ ΑΡΑΜΠΑΤΖΗ:</w:t>
      </w:r>
      <w:r>
        <w:rPr>
          <w:rFonts w:eastAsia="Times New Roman"/>
          <w:bCs/>
        </w:rPr>
        <w:t xml:space="preserve"> Ευχαριστώ, κύριε Πρόεδρε. </w:t>
      </w:r>
    </w:p>
    <w:p w14:paraId="3576E2DF" w14:textId="77777777" w:rsidR="009D30F2" w:rsidRDefault="008D3D2C">
      <w:pPr>
        <w:spacing w:after="0" w:line="600" w:lineRule="auto"/>
        <w:ind w:firstLine="567"/>
        <w:jc w:val="both"/>
        <w:rPr>
          <w:rFonts w:eastAsia="Times New Roman"/>
          <w:bCs/>
        </w:rPr>
      </w:pPr>
      <w:r>
        <w:rPr>
          <w:rFonts w:eastAsia="Times New Roman"/>
          <w:bCs/>
        </w:rPr>
        <w:lastRenderedPageBreak/>
        <w:t>Κυρίες και κύριοι συνάδελφοι, Μεγάλη Τρίτη σήμερα και μου έρχονται στο μυαλό τα λόγια του Πρωθυπουργού έναν ακριβώς χρόνο πριν, ότι με την Ανάσταση του Κυρίου θα έρθει και η ανάσ</w:t>
      </w:r>
      <w:r>
        <w:rPr>
          <w:rFonts w:eastAsia="Times New Roman"/>
          <w:bCs/>
        </w:rPr>
        <w:t xml:space="preserve">ταση της ελληνικής οικονομίας. </w:t>
      </w:r>
    </w:p>
    <w:p w14:paraId="3576E2E0" w14:textId="77777777" w:rsidR="009D30F2" w:rsidRDefault="008D3D2C">
      <w:pPr>
        <w:spacing w:after="0" w:line="600" w:lineRule="auto"/>
        <w:ind w:firstLine="567"/>
        <w:jc w:val="both"/>
        <w:rPr>
          <w:rFonts w:eastAsia="Times New Roman"/>
          <w:bCs/>
        </w:rPr>
      </w:pPr>
      <w:r>
        <w:rPr>
          <w:rFonts w:eastAsia="Times New Roman"/>
          <w:bCs/>
        </w:rPr>
        <w:t xml:space="preserve">Πέρασε ένας χρόνος δυστυχώς, η πραγματική οικονομία βιώνει μια τραγική κατάσταση, η αξιολόγηση ακόμη δεν έχει κλείσει, παρά τις θριαμβολογίες του Πρωθυπουργού για το </w:t>
      </w:r>
      <w:proofErr w:type="spellStart"/>
      <w:r>
        <w:rPr>
          <w:rFonts w:eastAsia="Times New Roman"/>
          <w:bCs/>
          <w:lang w:val="en-US"/>
        </w:rPr>
        <w:t>Eurogroup</w:t>
      </w:r>
      <w:proofErr w:type="spellEnd"/>
      <w:r>
        <w:rPr>
          <w:rFonts w:eastAsia="Times New Roman"/>
          <w:bCs/>
        </w:rPr>
        <w:t xml:space="preserve"> της Μάλτας και η μόνη βεβαιότητα είναι η «σταύρω</w:t>
      </w:r>
      <w:r>
        <w:rPr>
          <w:rFonts w:eastAsia="Times New Roman"/>
          <w:bCs/>
        </w:rPr>
        <w:t>ση» των μισθωτών και των συνταξιούχων με τη μείωση των συντάξεων και την περικοπή του αφορολόγητου. Για ακόμη μια φορά οι δηλώσεις και οι διαβεβαιώσεις του Πρωθυπουργού ότι δεν πρόκειται να υπάρξει ούτε ένα ευρώ νέα μέτρα αποδείχθηκαν ψέμα. Για ακόμη μια φ</w:t>
      </w:r>
      <w:r>
        <w:rPr>
          <w:rFonts w:eastAsia="Times New Roman"/>
          <w:bCs/>
        </w:rPr>
        <w:t xml:space="preserve">ορά οι απειλές και οι διαβεβαιώσεις του κ. </w:t>
      </w:r>
      <w:proofErr w:type="spellStart"/>
      <w:r>
        <w:rPr>
          <w:rFonts w:eastAsia="Times New Roman"/>
          <w:bCs/>
        </w:rPr>
        <w:t>Τσακαλώτου</w:t>
      </w:r>
      <w:proofErr w:type="spellEnd"/>
      <w:r>
        <w:rPr>
          <w:rFonts w:eastAsia="Times New Roman"/>
          <w:bCs/>
        </w:rPr>
        <w:t xml:space="preserve"> ότι θα παραιτηθεί, εάν το αφορολόγητο πέσει κάτω από τις 9.000 ευρώ, αποδείχθηκαν ψέμα. Για ακόμη μια φορά οι θριαμβολογίες του Πρωθυπουργού ότι τα μέτρα θα έχουν μηδενικό δημοσιονομικό αποτέλεσμα αποδε</w:t>
      </w:r>
      <w:r>
        <w:rPr>
          <w:rFonts w:eastAsia="Times New Roman"/>
          <w:bCs/>
        </w:rPr>
        <w:t xml:space="preserve">ίχθηκαν ψέμα. Γιατί τα μόνα βέβαια μέτρα που θα ψηφιστούν και θα ισχύσουν είναι η μείωση των συντάξεων και η μείωση του αφορολόγητου. Τα περίφημα αντίμετρά σας είναι υπό αίρεση, εάν και εφόσον πιαστούν τα πλεονάσματα του 3,5% και πλέον. </w:t>
      </w:r>
    </w:p>
    <w:p w14:paraId="3576E2E1" w14:textId="77777777" w:rsidR="009D30F2" w:rsidRDefault="008D3D2C">
      <w:pPr>
        <w:spacing w:after="0" w:line="600" w:lineRule="auto"/>
        <w:ind w:firstLine="567"/>
        <w:jc w:val="both"/>
        <w:rPr>
          <w:rFonts w:eastAsia="Times New Roman"/>
          <w:bCs/>
        </w:rPr>
      </w:pPr>
      <w:r>
        <w:rPr>
          <w:rFonts w:eastAsia="Times New Roman"/>
          <w:bCs/>
        </w:rPr>
        <w:t>Έρχομαι τώρα στο π</w:t>
      </w:r>
      <w:r>
        <w:rPr>
          <w:rFonts w:eastAsia="Times New Roman"/>
          <w:bCs/>
        </w:rPr>
        <w:t xml:space="preserve">αρόν σχέδιο νόμου. Κανείς δεν αμφισβητεί ότι το ζήτημα των δασικών χαρτών πρέπει να διευθετηθεί με τρόπο ουσιαστικό και </w:t>
      </w:r>
      <w:r>
        <w:rPr>
          <w:rFonts w:eastAsia="Times New Roman"/>
          <w:bCs/>
        </w:rPr>
        <w:lastRenderedPageBreak/>
        <w:t>μακρόπνοο. Εσείς, όμως, φέροντας για τρίτη φορά κατά τη διάρκεια της διακυβέρνησής σας ρυθμίσεις για τους δασικούς χάρτες, χρησιμοποιείτ</w:t>
      </w:r>
      <w:r>
        <w:rPr>
          <w:rFonts w:eastAsia="Times New Roman"/>
          <w:bCs/>
        </w:rPr>
        <w:t xml:space="preserve">ε τη ρύθμιση, όχι ως μέσο για να λυθούν ζωτικά προβλήματα, αλλά μάλλον ως ευκαιρία να επιβάλετε νέα χαράτσια για αγρότες και κτηνοτρόφους, οι οποίοι σήμερα πασχίζουν να επιβιώσουν και να συνεχίσουν να καλλιεργούν τις εκμεταλλεύσεις τους με τη </w:t>
      </w:r>
      <w:proofErr w:type="spellStart"/>
      <w:r>
        <w:rPr>
          <w:rFonts w:eastAsia="Times New Roman"/>
          <w:bCs/>
        </w:rPr>
        <w:t>φοροεπιδρομικ</w:t>
      </w:r>
      <w:r>
        <w:rPr>
          <w:rFonts w:eastAsia="Times New Roman"/>
          <w:bCs/>
        </w:rPr>
        <w:t>ή</w:t>
      </w:r>
      <w:proofErr w:type="spellEnd"/>
      <w:r>
        <w:rPr>
          <w:rFonts w:eastAsia="Times New Roman"/>
          <w:bCs/>
        </w:rPr>
        <w:t xml:space="preserve"> και ασφαλιστική επιδρομή που τους επιφυλάξετε με τις πολιτικές σας. Παράδειγμα το τίμημα εξαγοράς, το οποίο επιβάλετε ακόμη και για αυτούς που έχουν τίτλους ιδιοκτησίας και έχουν εκχερσώσει δασικές εκτάσεις πριν από το 1975 για λόγους εθνικού συμφέροντος</w:t>
      </w:r>
      <w:r>
        <w:rPr>
          <w:rFonts w:eastAsia="Times New Roman"/>
          <w:bCs/>
        </w:rPr>
        <w:t xml:space="preserve"> και προκειμένου να αποδοθούν αυτοί στην καλλιέργεια αγροτικής γης και στην κτηνοτροφία. </w:t>
      </w:r>
    </w:p>
    <w:p w14:paraId="3576E2E2" w14:textId="77777777" w:rsidR="009D30F2" w:rsidRDefault="008D3D2C">
      <w:pPr>
        <w:spacing w:after="0" w:line="600" w:lineRule="auto"/>
        <w:ind w:firstLine="567"/>
        <w:jc w:val="both"/>
        <w:rPr>
          <w:rFonts w:eastAsia="Times New Roman"/>
          <w:bCs/>
        </w:rPr>
      </w:pPr>
      <w:r>
        <w:rPr>
          <w:rFonts w:eastAsia="Times New Roman"/>
          <w:bCs/>
        </w:rPr>
        <w:t>Σε ό,τι αφορά τις αλλαγές χρήσης, ξεκαθαρίστε: Αυτοί οι οποίοι έχουν σήμερα στην κατοχή τους από αγορά ή από κληρονομιά γεωργικά κτήματα, τα οποία έχουν αλλάξει χρήση</w:t>
      </w:r>
      <w:r>
        <w:rPr>
          <w:rFonts w:eastAsia="Times New Roman"/>
          <w:bCs/>
        </w:rPr>
        <w:t xml:space="preserve"> πριν από το 1975 και από δασικές εκτάσεις έχουν γίνει καλλιεργούμενες, θα κληθούν να πληρώσουν για την αλλαγή χρήσης; Ξεκαθαρίστε: Είναι θεμιτό να πληρώσουν και όσοι έχουν τίτλο ιδιοκτησίας και έκαναν αλλαγή χρήσης σε αγρό μετά το 1975 με διοικητική πράξη</w:t>
      </w:r>
      <w:r>
        <w:rPr>
          <w:rFonts w:eastAsia="Times New Roman"/>
          <w:bCs/>
        </w:rPr>
        <w:t xml:space="preserve"> της πολιτείας; </w:t>
      </w:r>
    </w:p>
    <w:p w14:paraId="3576E2E3" w14:textId="77777777" w:rsidR="009D30F2" w:rsidRDefault="008D3D2C">
      <w:pPr>
        <w:spacing w:after="0" w:line="600" w:lineRule="auto"/>
        <w:ind w:firstLine="567"/>
        <w:jc w:val="both"/>
        <w:rPr>
          <w:rFonts w:eastAsia="Times New Roman"/>
          <w:bCs/>
        </w:rPr>
      </w:pPr>
      <w:r>
        <w:rPr>
          <w:rFonts w:eastAsia="Times New Roman"/>
          <w:bCs/>
        </w:rPr>
        <w:t xml:space="preserve">Και δεν είναι μόνο το γεγονός ότι οι παραγωγοί καλούνται να πληρώσουν τέλη αλλαγής χρήσης, καλούνται να πληρώσουν και τέλη αντιρρήσεων. </w:t>
      </w:r>
      <w:r>
        <w:rPr>
          <w:rFonts w:eastAsia="Times New Roman"/>
          <w:bCs/>
        </w:rPr>
        <w:lastRenderedPageBreak/>
        <w:t xml:space="preserve">Και παρά τις διαβεβαιώσεις του Υπουργού για μείωση του </w:t>
      </w:r>
      <w:proofErr w:type="spellStart"/>
      <w:r>
        <w:rPr>
          <w:rFonts w:eastAsia="Times New Roman"/>
          <w:bCs/>
        </w:rPr>
        <w:t>παραβόλου</w:t>
      </w:r>
      <w:proofErr w:type="spellEnd"/>
      <w:r>
        <w:rPr>
          <w:rFonts w:eastAsia="Times New Roman"/>
          <w:bCs/>
        </w:rPr>
        <w:t xml:space="preserve"> για την κατάθεση αντίρρησης, αυτό τελι</w:t>
      </w:r>
      <w:r>
        <w:rPr>
          <w:rFonts w:eastAsia="Times New Roman"/>
          <w:bCs/>
        </w:rPr>
        <w:t xml:space="preserve">κά εφαρμόστηκε μόνο για μικρούς κλήρους μέχρι τα είκοσι στρέμματα. </w:t>
      </w:r>
    </w:p>
    <w:p w14:paraId="3576E2E4" w14:textId="77777777" w:rsidR="009D30F2" w:rsidRDefault="008D3D2C">
      <w:pPr>
        <w:spacing w:after="0" w:line="600" w:lineRule="auto"/>
        <w:ind w:firstLine="567"/>
        <w:jc w:val="both"/>
        <w:rPr>
          <w:rFonts w:eastAsia="Times New Roman"/>
          <w:bCs/>
        </w:rPr>
      </w:pPr>
      <w:r>
        <w:rPr>
          <w:rFonts w:eastAsia="Times New Roman"/>
          <w:bCs/>
        </w:rPr>
        <w:t>Την ίδια στιγμή, ενώ το σχέδιο νόμου δίνει το δικαίωμα εξαγοράς από αγρότες εκχερσωμένων αγροτικών εκτάσεων με διάφορες εγκαταστάσεις (ΔΕΗ, δεξαμενές, υπόστεγα), γιατί δεν κάνει το ίδιο κα</w:t>
      </w:r>
      <w:r>
        <w:rPr>
          <w:rFonts w:eastAsia="Times New Roman"/>
          <w:bCs/>
        </w:rPr>
        <w:t xml:space="preserve">ι για εκχερσωμένες εκτάσεις εντός των οποίων βρίσκονται κτηνοτροφικές μονάδες, προκειμένου και οι κτηνοτρόφοι να διευκολυνθούν να βγάλουν άδεια εγκατάστασης και να τακτοποιήσουν τα αυθαίρετα κτηνοτροφικά τους κτίσματα; </w:t>
      </w:r>
    </w:p>
    <w:p w14:paraId="3576E2E5" w14:textId="77777777" w:rsidR="009D30F2" w:rsidRDefault="008D3D2C">
      <w:pPr>
        <w:spacing w:after="0" w:line="600" w:lineRule="auto"/>
        <w:ind w:firstLine="567"/>
        <w:jc w:val="both"/>
        <w:rPr>
          <w:rFonts w:eastAsia="Times New Roman" w:cs="Times New Roman"/>
          <w:szCs w:val="24"/>
        </w:rPr>
      </w:pPr>
      <w:r>
        <w:rPr>
          <w:rFonts w:eastAsia="Times New Roman"/>
          <w:bCs/>
        </w:rPr>
        <w:t>Επίσης, οι αγρότες με αυτόν τον τίτλ</w:t>
      </w:r>
      <w:r>
        <w:rPr>
          <w:rFonts w:eastAsia="Times New Roman"/>
          <w:bCs/>
        </w:rPr>
        <w:t>ο κυριότητας που αποκτούν έχουν δικαίωμα μεταβίβασης, δικαίωμα που στερούνται οι κτηνοτρόφοι. Γιατί;</w:t>
      </w:r>
    </w:p>
    <w:p w14:paraId="3576E2E6" w14:textId="77777777" w:rsidR="009D30F2" w:rsidRDefault="008D3D2C">
      <w:pPr>
        <w:spacing w:after="0" w:line="600" w:lineRule="auto"/>
        <w:ind w:firstLine="720"/>
        <w:jc w:val="both"/>
        <w:rPr>
          <w:rFonts w:eastAsia="Times New Roman" w:cs="Times New Roman"/>
          <w:bCs/>
          <w:szCs w:val="24"/>
        </w:rPr>
      </w:pPr>
      <w:r>
        <w:rPr>
          <w:rFonts w:eastAsia="Times New Roman" w:cs="Times New Roman"/>
          <w:bCs/>
          <w:szCs w:val="24"/>
        </w:rPr>
        <w:t>Ένα ακόμα ζήτημα που χρήζει άμεσης επίλυσης αφορά στις δημόσιες εκτάσεις που βρίσκονται σε αναδασμούς, διανομές και εποικιστικά λιβάδια, σε υψόμετρα άνω τω</w:t>
      </w:r>
      <w:r>
        <w:rPr>
          <w:rFonts w:eastAsia="Times New Roman" w:cs="Times New Roman"/>
          <w:bCs/>
          <w:szCs w:val="24"/>
        </w:rPr>
        <w:t xml:space="preserve">ν εκατό μέτρων, εκτάσεις που εμφανίζονται, σύμφωνα με αυτούς τους χάρτες ως </w:t>
      </w:r>
      <w:proofErr w:type="spellStart"/>
      <w:r>
        <w:rPr>
          <w:rFonts w:eastAsia="Times New Roman" w:cs="Times New Roman"/>
          <w:bCs/>
          <w:szCs w:val="24"/>
        </w:rPr>
        <w:t>χορτολιβαδικές</w:t>
      </w:r>
      <w:proofErr w:type="spellEnd"/>
      <w:r>
        <w:rPr>
          <w:rFonts w:eastAsia="Times New Roman" w:cs="Times New Roman"/>
          <w:bCs/>
          <w:szCs w:val="24"/>
        </w:rPr>
        <w:t>, υπαγόμενες στις διατάξεις της δασικής νομοθεσίας, με αποτέλεσμα να φεύγουν από την κυριότητα και την αρμοδιότητα του Υπουργείου Αγροτικής Ανάπτυξης, να πηγαίνουν στ</w:t>
      </w:r>
      <w:r>
        <w:rPr>
          <w:rFonts w:eastAsia="Times New Roman" w:cs="Times New Roman"/>
          <w:bCs/>
          <w:szCs w:val="24"/>
        </w:rPr>
        <w:t xml:space="preserve">ο ΥΠΕΚΑ και έτσι οι κτηνοτρόφοι που έχουν δικαιώματα νομής και άρα δικαιώματα για ενεργοποίηση κοινοτικών ενισχύσεων να αντιμετωπίζουν πρόβλημα. </w:t>
      </w:r>
    </w:p>
    <w:p w14:paraId="3576E2E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Πρόβλημα που θα υφίσταται όσο, κυρίες και κύριοι της Κυβέρνησης, δεν εκδίδονται από το συναρμόδιο Υπουργείο </w:t>
      </w:r>
      <w:r>
        <w:rPr>
          <w:rFonts w:eastAsia="Times New Roman" w:cs="Times New Roman"/>
          <w:szCs w:val="24"/>
        </w:rPr>
        <w:t>Αγροτικής Ανάπτυξης τα περιβόητα οριστικά διαχειριστικά σχέδια, προκειμένου να ξεκαθαρίσουν οι επιλέξιμες εκτάσεις του ΟΣΔΕ και να πάρουν οι αγρότες και οι κτηνοτρόφοι τις επιδοτήσεις τους.</w:t>
      </w:r>
    </w:p>
    <w:p w14:paraId="3576E2E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Είναι άξιο απορίας –το σχολίασε και ο </w:t>
      </w:r>
      <w:r>
        <w:rPr>
          <w:rFonts w:eastAsia="Times New Roman" w:cs="Times New Roman"/>
          <w:szCs w:val="24"/>
        </w:rPr>
        <w:t>ε</w:t>
      </w:r>
      <w:r>
        <w:rPr>
          <w:rFonts w:eastAsia="Times New Roman" w:cs="Times New Roman"/>
          <w:szCs w:val="24"/>
        </w:rPr>
        <w:t>ισηγητής μας- γιατί το νομο</w:t>
      </w:r>
      <w:r>
        <w:rPr>
          <w:rFonts w:eastAsia="Times New Roman" w:cs="Times New Roman"/>
          <w:szCs w:val="24"/>
        </w:rPr>
        <w:t>σχέδιο δεν υπογράφεται από τον Υπουργό Αγροτικής Ανάπτυξης, αλλά απλά από τον Αναπληρωτή του, καθώς το πρόβλημα στο οποίο αναφέρομαι θα ήταν, κυρίες και κύριοι της Κυβέρνησης και κυρίες και κύριοι του ΣΥΡΙΖΑ, λυμένο από τον Δεκέμβριο του 2015, αν με τον ν.</w:t>
      </w:r>
      <w:r>
        <w:rPr>
          <w:rFonts w:eastAsia="Times New Roman" w:cs="Times New Roman"/>
          <w:szCs w:val="24"/>
        </w:rPr>
        <w:t xml:space="preserve">4351 του Υπουργείου Αγροτικής Ανάπτυξης για τις βοσκήσιμες γαίες, δεν αναβάλατε για το 2019, αντί για το 2017 που προβλεπόταν, τα οριστικά σχέδια βόσκησης που θα ξεκαθάριζαν, επιτέλους, τις δασικές εκτάσεις από τους βοσκότοπους. </w:t>
      </w:r>
    </w:p>
    <w:p w14:paraId="3576E2E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Φθάσαμε σήμερα, το 2017, ν</w:t>
      </w:r>
      <w:r>
        <w:rPr>
          <w:rFonts w:eastAsia="Times New Roman" w:cs="Times New Roman"/>
          <w:szCs w:val="24"/>
        </w:rPr>
        <w:t xml:space="preserve">α μην έχει εκδοθεί ακόμη υπουργική απόφαση για το πώς θα γίνουν τα οριστικά σχέδια βοσκής. Ένα νομοθετικό κενό, μια νομοθετική ρύθμιση την οποία </w:t>
      </w:r>
      <w:proofErr w:type="spellStart"/>
      <w:r>
        <w:rPr>
          <w:rFonts w:eastAsia="Times New Roman" w:cs="Times New Roman"/>
          <w:szCs w:val="24"/>
        </w:rPr>
        <w:t>καιρορίξατε</w:t>
      </w:r>
      <w:proofErr w:type="spellEnd"/>
      <w:r>
        <w:rPr>
          <w:rFonts w:eastAsia="Times New Roman" w:cs="Times New Roman"/>
          <w:szCs w:val="24"/>
        </w:rPr>
        <w:t xml:space="preserve"> για το 2019, από την οποία, κυρίες και κύριοι της Κυβέρνησης, προκύπτουν ένα σωρό προβλήματα.</w:t>
      </w:r>
    </w:p>
    <w:p w14:paraId="3576E2E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Το πρ</w:t>
      </w:r>
      <w:r>
        <w:rPr>
          <w:rFonts w:eastAsia="Times New Roman" w:cs="Times New Roman"/>
          <w:szCs w:val="24"/>
        </w:rPr>
        <w:t>ώτο το οποίο δημιουργήθηκε ήταν η καθυστέρηση για πρώτη φορά στα χρονικά των κοινοτικών επιδοτήσεων που πληρώσατε καθυστερημένα σε αγρότες και κτηνοτρόφους, επειδή δεν υπήρχαν ξεκαθαρισμένα οι επιλέξιμοι βοσκότοποι.</w:t>
      </w:r>
    </w:p>
    <w:p w14:paraId="3576E2E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 δεύτερο πρόβλημα είναι με το ναυάγιο </w:t>
      </w:r>
      <w:r>
        <w:rPr>
          <w:rFonts w:eastAsia="Times New Roman" w:cs="Times New Roman"/>
          <w:szCs w:val="24"/>
        </w:rPr>
        <w:t xml:space="preserve">το οποίο δημιουργήθηκε με τη βιολογική γεωργία και κτηνοτροφία, όπου ουσιαστικά θέσατε εκ </w:t>
      </w:r>
      <w:proofErr w:type="spellStart"/>
      <w:r>
        <w:rPr>
          <w:rFonts w:eastAsia="Times New Roman" w:cs="Times New Roman"/>
          <w:szCs w:val="24"/>
        </w:rPr>
        <w:t>ποδών</w:t>
      </w:r>
      <w:proofErr w:type="spellEnd"/>
      <w:r>
        <w:rPr>
          <w:rFonts w:eastAsia="Times New Roman" w:cs="Times New Roman"/>
          <w:szCs w:val="24"/>
        </w:rPr>
        <w:t xml:space="preserve"> όλους τους κτηνοτρόφους από ένα πρόγραμμα αναγκαίο για την επιβίωση των εκμεταλλεύσεών τους. Μία εθνική διαπραγμάτευση την οποία πραγματικά </w:t>
      </w:r>
      <w:proofErr w:type="spellStart"/>
      <w:r>
        <w:rPr>
          <w:rFonts w:eastAsia="Times New Roman" w:cs="Times New Roman"/>
          <w:szCs w:val="24"/>
        </w:rPr>
        <w:t>καιρορίξατε</w:t>
      </w:r>
      <w:proofErr w:type="spellEnd"/>
      <w:r>
        <w:rPr>
          <w:rFonts w:eastAsia="Times New Roman" w:cs="Times New Roman"/>
          <w:szCs w:val="24"/>
        </w:rPr>
        <w:t xml:space="preserve"> και απωλ</w:t>
      </w:r>
      <w:r>
        <w:rPr>
          <w:rFonts w:eastAsia="Times New Roman" w:cs="Times New Roman"/>
          <w:szCs w:val="24"/>
        </w:rPr>
        <w:t xml:space="preserve">έσατε, που έδινε τη δυνατότητα στη χώρα μας να πολλαπλασιάσει εντυπωσιακά και προπάντων σύννομα με τους κοινοτικούς κανονισμούς, τις επιλέξιμες </w:t>
      </w:r>
      <w:proofErr w:type="spellStart"/>
      <w:r>
        <w:rPr>
          <w:rFonts w:eastAsia="Times New Roman" w:cs="Times New Roman"/>
          <w:szCs w:val="24"/>
        </w:rPr>
        <w:t>βοσκοτοπικές</w:t>
      </w:r>
      <w:proofErr w:type="spellEnd"/>
      <w:r>
        <w:rPr>
          <w:rFonts w:eastAsia="Times New Roman" w:cs="Times New Roman"/>
          <w:szCs w:val="24"/>
        </w:rPr>
        <w:t xml:space="preserve"> εκτάσεις της χώρας μας, εντάσσοντας για πρώτη φορά στους ορισμούς των βοσκοτόπων τις ποώδεις, ξυλώδ</w:t>
      </w:r>
      <w:r>
        <w:rPr>
          <w:rFonts w:eastAsia="Times New Roman" w:cs="Times New Roman"/>
          <w:szCs w:val="24"/>
        </w:rPr>
        <w:t xml:space="preserve">εις και φρυγανώδεις εκτάσεις της ιδιότυπης ελληνικής γεωμορφολογίας. </w:t>
      </w:r>
    </w:p>
    <w:p w14:paraId="3576E2E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της κυρίας </w:t>
      </w:r>
      <w:r>
        <w:rPr>
          <w:rFonts w:eastAsia="Times New Roman" w:cs="Times New Roman"/>
          <w:szCs w:val="24"/>
        </w:rPr>
        <w:t>Βουλευτού</w:t>
      </w:r>
      <w:r>
        <w:rPr>
          <w:rFonts w:eastAsia="Times New Roman" w:cs="Times New Roman"/>
          <w:szCs w:val="24"/>
        </w:rPr>
        <w:t>)</w:t>
      </w:r>
    </w:p>
    <w:p w14:paraId="3576E2E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Την ανοχή σας, κύριε Πρόεδρε, θα ήθελα για ένα λεπτό.</w:t>
      </w:r>
    </w:p>
    <w:p w14:paraId="3576E2E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φθάνω στο πονεμένο ζήτημα των προσλήψεων στ</w:t>
      </w:r>
      <w:r>
        <w:rPr>
          <w:rFonts w:eastAsia="Times New Roman" w:cs="Times New Roman"/>
          <w:szCs w:val="24"/>
        </w:rPr>
        <w:t xml:space="preserve">ους ΤΟΕΒ και ΓΟΕΒ που κατέδειξε την πλήρη ανικανότητα και προχειρότητα της Κυβέρνησής σας και αποτέλεσε πλήρη επιβεβαίωση όσων σας λέγαμε ενάμισι μήνα πριν. Όταν, δηλαδή, θέτατε το άρθρο 46 του ν.4456/2015 που μέχρι χθες, με </w:t>
      </w:r>
      <w:r>
        <w:rPr>
          <w:rFonts w:eastAsia="Times New Roman" w:cs="Times New Roman"/>
          <w:szCs w:val="24"/>
        </w:rPr>
        <w:lastRenderedPageBreak/>
        <w:t>τροπολογία εξήντα δύο Βουλευτών</w:t>
      </w:r>
      <w:r>
        <w:rPr>
          <w:rFonts w:eastAsia="Times New Roman" w:cs="Times New Roman"/>
          <w:szCs w:val="24"/>
        </w:rPr>
        <w:t xml:space="preserve"> σας θελήσατε να αναστείλετε και που βεβαίως σήμερα την παίρνετε πίσω άρον-άρον. </w:t>
      </w:r>
    </w:p>
    <w:p w14:paraId="3576E2E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Τι σας λέγαμε τότε; Σας λέγαμε ότι, πρώτον, είναι κατάπτυστο να δίνετε την πρόσληψη του μόνιμου προσωπικού εκτός διαδικασιών ΑΣΕΠ. Και νούμερο δύο, σε ό,τι αφορά το εποχικό π</w:t>
      </w:r>
      <w:r>
        <w:rPr>
          <w:rFonts w:eastAsia="Times New Roman" w:cs="Times New Roman"/>
          <w:szCs w:val="24"/>
        </w:rPr>
        <w:t xml:space="preserve">ροσωπικό, ότι δεν επρόκειτο να λειτουργήσει με τη χρονοβόρα αυτή διαδικασία, την οποία </w:t>
      </w:r>
      <w:proofErr w:type="spellStart"/>
      <w:r>
        <w:rPr>
          <w:rFonts w:eastAsia="Times New Roman" w:cs="Times New Roman"/>
          <w:szCs w:val="24"/>
        </w:rPr>
        <w:t>εισάγατε</w:t>
      </w:r>
      <w:proofErr w:type="spellEnd"/>
      <w:r>
        <w:rPr>
          <w:rFonts w:eastAsia="Times New Roman" w:cs="Times New Roman"/>
          <w:szCs w:val="24"/>
        </w:rPr>
        <w:t>, δηλαδή το εποχικό προσωπικό από εκεί που το αποφάσισαν οι ΤΟΕΒ και το ενέκριναν οι δήμοι, να πηγαίνει στις περιφέρειες.</w:t>
      </w:r>
    </w:p>
    <w:p w14:paraId="3576E2F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Είδατε τα αποτελέσματα, κοντεύουν να χάσουν την ποτιστική περίοδο οι ΤΟΕΒ, σας πίεσαν και πήγατε να φέρετε τροπολογία για να λύσετε άρον-άρον το ζήτημα και φέρατε και λάθος νομοθετική ρύθμιση, την οποία την πήρατε πίσω. Εν τω μεταξύ, τι μέλει γενέσθαι με τ</w:t>
      </w:r>
      <w:r>
        <w:rPr>
          <w:rFonts w:eastAsia="Times New Roman" w:cs="Times New Roman"/>
          <w:szCs w:val="24"/>
        </w:rPr>
        <w:t xml:space="preserve">ο εποχικό προσωπικό, Κύριος ξέρει! </w:t>
      </w:r>
    </w:p>
    <w:p w14:paraId="3576E2F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Κλείνοντας, μέσα σε αυτό το </w:t>
      </w:r>
      <w:proofErr w:type="spellStart"/>
      <w:r>
        <w:rPr>
          <w:rFonts w:eastAsia="Times New Roman" w:cs="Times New Roman"/>
          <w:szCs w:val="24"/>
        </w:rPr>
        <w:t>συνοθύλευμα</w:t>
      </w:r>
      <w:proofErr w:type="spellEnd"/>
      <w:r>
        <w:rPr>
          <w:rFonts w:eastAsia="Times New Roman" w:cs="Times New Roman"/>
          <w:szCs w:val="24"/>
        </w:rPr>
        <w:t xml:space="preserve"> παλινωδιών, ευτυχώς δεήσατε έπειτα και από επανειλημμένες κοινοβουλευτικές παρεμβάσεις της Νέας Δημοκρατίας, να διευθετήσετε πραγματικά ένα ζήτημα μείζον σε ό,τι αφορά την ελληνική</w:t>
      </w:r>
      <w:r>
        <w:rPr>
          <w:rFonts w:eastAsia="Times New Roman" w:cs="Times New Roman"/>
          <w:szCs w:val="24"/>
        </w:rPr>
        <w:t xml:space="preserve"> κτηνοτροφία, αυτό που αντιμετώπιζαν οι κτηνοτρόφοι που βρίσκονταν κοντά σε παραδοσιακούς οικισμούς της χώρας, εξαιτίας του νομοθετικού πλαισίου που τους εμπόδιζε να νομιμοποιήσουν τις </w:t>
      </w:r>
      <w:proofErr w:type="spellStart"/>
      <w:r>
        <w:rPr>
          <w:rFonts w:eastAsia="Times New Roman" w:cs="Times New Roman"/>
          <w:szCs w:val="24"/>
        </w:rPr>
        <w:t>σταβλικές</w:t>
      </w:r>
      <w:proofErr w:type="spellEnd"/>
      <w:r>
        <w:rPr>
          <w:rFonts w:eastAsia="Times New Roman" w:cs="Times New Roman"/>
          <w:szCs w:val="24"/>
        </w:rPr>
        <w:t xml:space="preserve"> τους εγκαταστάσεις.</w:t>
      </w:r>
    </w:p>
    <w:p w14:paraId="3576E2F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Ιδιαίτερα στον Νομό Σερρών από τον οποίο </w:t>
      </w:r>
      <w:r>
        <w:rPr>
          <w:rFonts w:eastAsia="Times New Roman" w:cs="Times New Roman"/>
          <w:szCs w:val="24"/>
        </w:rPr>
        <w:t xml:space="preserve">προέρχομαι, ένας ολόκληρος δήμος, κυρίες και κύριοι συνάδελφοι, ο Δήμος Αμφίπολης με τον γνωστό λόφο </w:t>
      </w:r>
      <w:proofErr w:type="spellStart"/>
      <w:r>
        <w:rPr>
          <w:rFonts w:eastAsia="Times New Roman" w:cs="Times New Roman"/>
          <w:szCs w:val="24"/>
        </w:rPr>
        <w:t>Καστά</w:t>
      </w:r>
      <w:proofErr w:type="spellEnd"/>
      <w:r>
        <w:rPr>
          <w:rFonts w:eastAsia="Times New Roman" w:cs="Times New Roman"/>
          <w:szCs w:val="24"/>
        </w:rPr>
        <w:t xml:space="preserve">, έθετε ουσιαστικά εκ </w:t>
      </w:r>
      <w:proofErr w:type="spellStart"/>
      <w:r>
        <w:rPr>
          <w:rFonts w:eastAsia="Times New Roman" w:cs="Times New Roman"/>
          <w:szCs w:val="24"/>
        </w:rPr>
        <w:t>ποδών</w:t>
      </w:r>
      <w:proofErr w:type="spellEnd"/>
      <w:r>
        <w:rPr>
          <w:rFonts w:eastAsia="Times New Roman" w:cs="Times New Roman"/>
          <w:szCs w:val="24"/>
        </w:rPr>
        <w:t xml:space="preserve"> τους κτηνοτρόφους του, αφού οι εγκαταστάσεις τους βρίσκονταν όλες σε ακτίνα μικρότερη των τριών χιλιάδων μέτρων από παραδο</w:t>
      </w:r>
      <w:r>
        <w:rPr>
          <w:rFonts w:eastAsia="Times New Roman" w:cs="Times New Roman"/>
          <w:szCs w:val="24"/>
        </w:rPr>
        <w:t>σιακούς οικισμούς, αφού πρόκειται για περιοχή που ολόκληρα χωριά της είναι χαρακτηρισμένα ως παραδοσιακοί οικισμοί, δημιουργώντας ένα ενιαίο πλέγμα.</w:t>
      </w:r>
    </w:p>
    <w:p w14:paraId="3576E2F3" w14:textId="77777777" w:rsidR="009D30F2" w:rsidRDefault="008D3D2C">
      <w:pPr>
        <w:spacing w:after="0" w:line="600" w:lineRule="auto"/>
        <w:jc w:val="both"/>
        <w:rPr>
          <w:rFonts w:eastAsia="Times New Roman" w:cs="Times New Roman"/>
          <w:szCs w:val="24"/>
        </w:rPr>
      </w:pPr>
      <w:r>
        <w:rPr>
          <w:rFonts w:eastAsia="Times New Roman" w:cs="Times New Roman"/>
          <w:szCs w:val="24"/>
        </w:rPr>
        <w:t>Έτσι η κτηνοτροφία μιας ολόκληρης περιοχής κινδύνευε να καταδικαστεί οριστικά, αφού οι κτηνοτρόφοι αποκλείο</w:t>
      </w:r>
      <w:r>
        <w:rPr>
          <w:rFonts w:eastAsia="Times New Roman" w:cs="Times New Roman"/>
          <w:szCs w:val="24"/>
        </w:rPr>
        <w:t xml:space="preserve">νταν συλλήβδην από το να ασκήσουν την κτηνοτροφική τους δραστηριότητα και το παράδοξο ήταν ότι έδινε έγκριση η Αρχαιολογική Υπηρεσία, η οποία σκόνταφτε στο </w:t>
      </w:r>
      <w:r>
        <w:rPr>
          <w:rFonts w:eastAsia="Times New Roman" w:cs="Times New Roman"/>
          <w:szCs w:val="24"/>
        </w:rPr>
        <w:t>δασαρχείο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Τώρα αποκαθίσταται η σχετική ρύθμιση και βεβαίως, αυτό είναι επί τα </w:t>
      </w:r>
      <w:proofErr w:type="spellStart"/>
      <w:r>
        <w:rPr>
          <w:rFonts w:eastAsia="Times New Roman" w:cs="Times New Roman"/>
          <w:szCs w:val="24"/>
        </w:rPr>
        <w:t>βελτίω</w:t>
      </w:r>
      <w:proofErr w:type="spellEnd"/>
      <w:r>
        <w:rPr>
          <w:rFonts w:eastAsia="Times New Roman" w:cs="Times New Roman"/>
          <w:szCs w:val="24"/>
        </w:rPr>
        <w:t xml:space="preserve">. </w:t>
      </w:r>
    </w:p>
    <w:p w14:paraId="3576E2F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κλείνοντας, μετά το Πάσχα θα ξαναβρεθούμε σε αυτή την Αίθουσα για να ψηφίσετε εσείς, οι Βουλευτές του ΣΥΡΙΖΑ και των ΑΝΕΛ, τα μέτρα, που θα πλήξουν δυστυχώς και άλλο το εισόδημα όλων των πολιτών. Αυτά τα μέτρα έχουν μόνο τη δική σας σφραγ</w:t>
      </w:r>
      <w:r>
        <w:rPr>
          <w:rFonts w:eastAsia="Times New Roman" w:cs="Times New Roman"/>
          <w:szCs w:val="24"/>
        </w:rPr>
        <w:t>ίδα και θα έχουν μόνο τη δική σας ψήφο. Όση προσπάθεια και αν κάνετε για να τα χρεώσετε στην επόμενη Κυβέρνηση, θα αποτύχει, γιατί μπορεί να έχετε συμφωνήσει τα μέτρα να εφαρμοστούν το 2019 και το 2020, όμως όλοι γνωρίζουμε ότι αυτά είναι τα αχρείαστα μέτρ</w:t>
      </w:r>
      <w:r>
        <w:rPr>
          <w:rFonts w:eastAsia="Times New Roman" w:cs="Times New Roman"/>
          <w:szCs w:val="24"/>
        </w:rPr>
        <w:t xml:space="preserve">α της ολέθριας διαπραγμάτευσής σας. </w:t>
      </w:r>
    </w:p>
    <w:p w14:paraId="3576E2F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576E2F6"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76E2F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w:t>
      </w:r>
      <w:proofErr w:type="spellStart"/>
      <w:r>
        <w:rPr>
          <w:rFonts w:eastAsia="Times New Roman" w:cs="Times New Roman"/>
          <w:szCs w:val="24"/>
        </w:rPr>
        <w:t>Βαγιωνάκη</w:t>
      </w:r>
      <w:proofErr w:type="spellEnd"/>
      <w:r>
        <w:rPr>
          <w:rFonts w:eastAsia="Times New Roman" w:cs="Times New Roman"/>
          <w:szCs w:val="24"/>
        </w:rPr>
        <w:t xml:space="preserve"> Ευαγγελία από τον ΣΥΡΙΖΑ. </w:t>
      </w:r>
    </w:p>
    <w:p w14:paraId="3576E2F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ακολουθήσει ο Κοινοβουλευτικός Εκπρόσωπος των Ανεξαρτήτω</w:t>
      </w:r>
      <w:r>
        <w:rPr>
          <w:rFonts w:eastAsia="Times New Roman" w:cs="Times New Roman"/>
          <w:szCs w:val="24"/>
        </w:rPr>
        <w:t xml:space="preserve">ν Ελλήνων, κ. </w:t>
      </w:r>
      <w:proofErr w:type="spellStart"/>
      <w:r>
        <w:rPr>
          <w:rFonts w:eastAsia="Times New Roman" w:cs="Times New Roman"/>
          <w:szCs w:val="24"/>
        </w:rPr>
        <w:t>Παπαχριστόπουλος</w:t>
      </w:r>
      <w:proofErr w:type="spellEnd"/>
      <w:r>
        <w:rPr>
          <w:rFonts w:eastAsia="Times New Roman" w:cs="Times New Roman"/>
          <w:szCs w:val="24"/>
        </w:rPr>
        <w:t xml:space="preserve">. Μετά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με βάση και τον κατάλογο, είναι άλλοι δύο ομιλητές και κλείνει ο κατάλογος. </w:t>
      </w:r>
      <w:proofErr w:type="spellStart"/>
      <w:r>
        <w:rPr>
          <w:rFonts w:eastAsia="Times New Roman" w:cs="Times New Roman"/>
          <w:szCs w:val="24"/>
        </w:rPr>
        <w:t>Tο</w:t>
      </w:r>
      <w:proofErr w:type="spellEnd"/>
      <w:r>
        <w:rPr>
          <w:rFonts w:eastAsia="Times New Roman" w:cs="Times New Roman"/>
          <w:szCs w:val="24"/>
        </w:rPr>
        <w:t xml:space="preserve"> λέω αυτό για να προετοιμάζονται ενδεχόμενα οι εισηγητές, οι αγορητές για τις παρεμβάσεις τους και βεβαίως, οι Κοινοβ</w:t>
      </w:r>
      <w:r>
        <w:rPr>
          <w:rFonts w:eastAsia="Times New Roman" w:cs="Times New Roman"/>
          <w:szCs w:val="24"/>
        </w:rPr>
        <w:t xml:space="preserve">ουλευτικοί Εκπρόσωποι για τις δευτερολογίες τους, όσοι επιθυμούν βεβαίως. </w:t>
      </w:r>
    </w:p>
    <w:p w14:paraId="3576E2F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Βαγιωνάκη</w:t>
      </w:r>
      <w:proofErr w:type="spellEnd"/>
      <w:r>
        <w:rPr>
          <w:rFonts w:eastAsia="Times New Roman" w:cs="Times New Roman"/>
          <w:szCs w:val="24"/>
        </w:rPr>
        <w:t xml:space="preserve">, έχετε τον λόγο. </w:t>
      </w:r>
    </w:p>
    <w:p w14:paraId="3576E2F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 xml:space="preserve">ΒΑΓΙΩΝΑΚΗ: </w:t>
      </w:r>
      <w:r>
        <w:rPr>
          <w:rFonts w:eastAsia="Times New Roman" w:cs="Times New Roman"/>
          <w:szCs w:val="24"/>
        </w:rPr>
        <w:t xml:space="preserve">Ευχαριστώ, κύριε Πρόεδρε. </w:t>
      </w:r>
    </w:p>
    <w:p w14:paraId="3576E2F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θα έλεγα να μην είσαστε και τόσο διάφανοι. Μη βιάζεστ</w:t>
      </w:r>
      <w:r>
        <w:rPr>
          <w:rFonts w:eastAsia="Times New Roman" w:cs="Times New Roman"/>
          <w:szCs w:val="24"/>
        </w:rPr>
        <w:t xml:space="preserve">ε. Ο μόνος, που δικαιούται να μας κρίνει, είναι ο ελληνικός λαός και αυτό θα γίνει όταν θα γίνουν οι εκλογές και αυτές θα αργήσουν. </w:t>
      </w:r>
    </w:p>
    <w:p w14:paraId="3576E2F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είναι ένα καλό σχέδιο νόμου. Αφορά τους δασικούς χάρτες και κατ’ επέκταση τη δημιουργία </w:t>
      </w:r>
      <w:r>
        <w:rPr>
          <w:rFonts w:eastAsia="Times New Roman" w:cs="Times New Roman"/>
          <w:szCs w:val="24"/>
        </w:rPr>
        <w:t>Δασολογίου</w:t>
      </w:r>
      <w:r>
        <w:rPr>
          <w:rFonts w:eastAsia="Times New Roman" w:cs="Times New Roman"/>
          <w:szCs w:val="24"/>
        </w:rPr>
        <w:t>. Έρχ</w:t>
      </w:r>
      <w:r>
        <w:rPr>
          <w:rFonts w:eastAsia="Times New Roman" w:cs="Times New Roman"/>
          <w:szCs w:val="24"/>
        </w:rPr>
        <w:t xml:space="preserve">εται να απαντήσει στη συνταγματική επιταγή, άρθρο 24 του Συντάγματος, και να τροποποιήσει διατάξεις του ν.998/1979, φυσικά και άλλων νόμων, ο οποίος πράγματι μιλούσε για την ανάγκη δημιουργίας Δασολογίου στη χώρα μας. </w:t>
      </w:r>
    </w:p>
    <w:p w14:paraId="3576E2F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Η αλήθεια πάντως είναι ότι περίπου σα</w:t>
      </w:r>
      <w:r>
        <w:rPr>
          <w:rFonts w:eastAsia="Times New Roman" w:cs="Times New Roman"/>
          <w:szCs w:val="24"/>
        </w:rPr>
        <w:t xml:space="preserve">ράντα χρόνια μετά Δασολόγιο δεν υπάρχει, γιατί αυτό προσέκρουε σε μικρά και μεγάλα συμφέροντα, σε </w:t>
      </w:r>
      <w:proofErr w:type="spellStart"/>
      <w:r>
        <w:rPr>
          <w:rFonts w:eastAsia="Times New Roman" w:cs="Times New Roman"/>
          <w:szCs w:val="24"/>
        </w:rPr>
        <w:t>μικροσυναλλαγές</w:t>
      </w:r>
      <w:proofErr w:type="spellEnd"/>
      <w:r>
        <w:rPr>
          <w:rFonts w:eastAsia="Times New Roman" w:cs="Times New Roman"/>
          <w:szCs w:val="24"/>
        </w:rPr>
        <w:t xml:space="preserve"> και σε εξυπηρετήσεις ημετέρων. Η δημιουργία Δασολογίου, όπως και Κτηματολογίου και </w:t>
      </w:r>
      <w:proofErr w:type="spellStart"/>
      <w:r>
        <w:rPr>
          <w:rFonts w:eastAsia="Times New Roman" w:cs="Times New Roman"/>
          <w:szCs w:val="24"/>
        </w:rPr>
        <w:t>Περιουσιολογίου</w:t>
      </w:r>
      <w:proofErr w:type="spellEnd"/>
      <w:r>
        <w:rPr>
          <w:rFonts w:eastAsia="Times New Roman" w:cs="Times New Roman"/>
          <w:szCs w:val="24"/>
        </w:rPr>
        <w:t>, που είναι εντελώς απαραίτητα για τη δημιου</w:t>
      </w:r>
      <w:r>
        <w:rPr>
          <w:rFonts w:eastAsia="Times New Roman" w:cs="Times New Roman"/>
          <w:szCs w:val="24"/>
        </w:rPr>
        <w:t>ργία ενός κράτους δικαίου, πρέπει να κατακτηθούν και να αποτελέσουν αναπτυξιακά εργαλεία για την πολιτεία και τις τοπικές κοινωνίες. Προφανώς, δεν είναι επαναστατικές πράξεις. Όμως, πρόκειται για ζητήματα αστικού χαρακτήρα. Αποτελούν πάντως ζητούμενα από τ</w:t>
      </w:r>
      <w:r>
        <w:rPr>
          <w:rFonts w:eastAsia="Times New Roman" w:cs="Times New Roman"/>
          <w:szCs w:val="24"/>
        </w:rPr>
        <w:t xml:space="preserve">ην εποχή του Καποδίστρια, του Τρικούπη και εντεύθεν. Τα θέματα αυτά εμείς έχουμε βούληση και να τα προχωρήσουμε και θα τα προχωρήσουμε. </w:t>
      </w:r>
    </w:p>
    <w:p w14:paraId="3576E2F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Αγαπητοί συνάδελφοι, ειπώθηκε πως το νομοσχέδιο έχει εισπρακτική λογική. Όμως, πώς μπορούμε να μιλάμε για εισπρακτική λ</w:t>
      </w:r>
      <w:r>
        <w:rPr>
          <w:rFonts w:eastAsia="Times New Roman" w:cs="Times New Roman"/>
          <w:szCs w:val="24"/>
        </w:rPr>
        <w:t>ογική όταν, για παράδειγμα, με προηγούμενη τροπολογία μειώσαμε το ύψος των χρημάτων, που προέβλεπε δικός σας νόμος, για την υποβολή αντιρρήσεων στο 80% των μικρών και στο 50% με 60% του μέσου όρου των εκτάσεων; Και δεύτερον, όταν με το παρόν νομοσχέδιο και</w:t>
      </w:r>
      <w:r>
        <w:rPr>
          <w:rFonts w:eastAsia="Times New Roman" w:cs="Times New Roman"/>
          <w:szCs w:val="24"/>
        </w:rPr>
        <w:t xml:space="preserve"> για εκτάσεις, που εκχερσώθηκαν πριν το 1975 για γεωργική χρήση, δηλαδή πριν να μπει σε ισχύ το Σύνταγμα του 1975 και διατηρούν τη χρήση αυτή, προβλέπεται το τίμημα εξαγοράς να ισούται με το 1/4 της αντικειμενικής ή της αγοραίας αξίας, καταβαλλόμενο μάλιστ</w:t>
      </w:r>
      <w:r>
        <w:rPr>
          <w:rFonts w:eastAsia="Times New Roman" w:cs="Times New Roman"/>
          <w:szCs w:val="24"/>
        </w:rPr>
        <w:t xml:space="preserve">α σε μηνιαίες δόσεις, που μπορεί να φτάσουν τις εκατό ακόμα και με 30 ευρώ το μήνα; </w:t>
      </w:r>
    </w:p>
    <w:p w14:paraId="3576E2F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Ειπώθηκε ακόμα από άλλους συναδέλφους ότι το παρόν νομοσχέδιο πρέπει να αποσυρθεί, γιατί δεν είμαστε έτοιμοι. Ξέρω ότι αυτό προτείνεται και από όλους φορείς, που δεν βρίσκ</w:t>
      </w:r>
      <w:r>
        <w:rPr>
          <w:rFonts w:eastAsia="Times New Roman" w:cs="Times New Roman"/>
          <w:szCs w:val="24"/>
        </w:rPr>
        <w:t xml:space="preserve">ονται σε αυτήν την Αίθουσα. Όμως πιστεύω ότι από αυτούς γίνεται λόγω της έλλειψης ενημέρωσης. </w:t>
      </w:r>
    </w:p>
    <w:p w14:paraId="3576E30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πρόταση αυτή ισοδυναμεί με πρόταση για να μην υπάρξουν ποτέ δασικοί χάρτες και Δασολόγιο ή να ξανασυζητήσουμε για το θέμα αυτό με</w:t>
      </w:r>
      <w:r>
        <w:rPr>
          <w:rFonts w:eastAsia="Times New Roman" w:cs="Times New Roman"/>
          <w:szCs w:val="24"/>
        </w:rPr>
        <w:t xml:space="preserve">τά πάλι από σαράντα χρόνια. Θεωρώ ότι υπάρχουν ευήκοα </w:t>
      </w:r>
      <w:proofErr w:type="spellStart"/>
      <w:r>
        <w:rPr>
          <w:rFonts w:eastAsia="Times New Roman" w:cs="Times New Roman"/>
          <w:szCs w:val="24"/>
        </w:rPr>
        <w:t>ώτα</w:t>
      </w:r>
      <w:proofErr w:type="spellEnd"/>
      <w:r>
        <w:rPr>
          <w:rFonts w:eastAsia="Times New Roman" w:cs="Times New Roman"/>
          <w:szCs w:val="24"/>
        </w:rPr>
        <w:t xml:space="preserve"> από πλευράς της Κυβέρνησης για βελτιώσεις και τροποποιήσεις, που θα απλοποιήσουν και θα ξεμπλοκάρουν ακόμη περισσότερο τη διαδικασία προς όφελος και των πολιτών και του δημοσίου συμφέροντος. Όμως, α</w:t>
      </w:r>
      <w:r>
        <w:rPr>
          <w:rFonts w:eastAsia="Times New Roman" w:cs="Times New Roman"/>
          <w:szCs w:val="24"/>
        </w:rPr>
        <w:t xml:space="preserve">υτό, που δεν πρέπει να γίνει, είναι να ακυρωθεί η διαδικασία, που ήδη  βρίσκεται σε εξέλιξη. </w:t>
      </w:r>
    </w:p>
    <w:p w14:paraId="3576E301"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Ένα άλλο θέμα, το οποίο ήθελα να θέσω, </w:t>
      </w:r>
      <w:r>
        <w:rPr>
          <w:rFonts w:eastAsia="Times New Roman"/>
          <w:bCs/>
          <w:shd w:val="clear" w:color="auto" w:fill="FFFFFF"/>
        </w:rPr>
        <w:t>είναι</w:t>
      </w:r>
      <w:r>
        <w:rPr>
          <w:rFonts w:eastAsia="Times New Roman" w:cs="Times New Roman"/>
          <w:bCs/>
          <w:shd w:val="clear" w:color="auto" w:fill="FFFFFF"/>
        </w:rPr>
        <w:t xml:space="preserve"> ότι διαβλέπω μέσα από το νομοσχέδιο μια διάθεση να βοηθηθεί ο </w:t>
      </w:r>
      <w:proofErr w:type="spellStart"/>
      <w:r>
        <w:rPr>
          <w:rFonts w:eastAsia="Times New Roman" w:cs="Times New Roman"/>
          <w:bCs/>
          <w:shd w:val="clear" w:color="auto" w:fill="FFFFFF"/>
        </w:rPr>
        <w:t>αγροκτηνοτροφικός</w:t>
      </w:r>
      <w:proofErr w:type="spellEnd"/>
      <w:r>
        <w:rPr>
          <w:rFonts w:eastAsia="Times New Roman" w:cs="Times New Roman"/>
          <w:bCs/>
          <w:shd w:val="clear" w:color="auto" w:fill="FFFFFF"/>
        </w:rPr>
        <w:t xml:space="preserve"> τομέας, για να λύσει εκκρεμότητες και να ασκήσει ομαλά τις δραστηριότητές του μέσα στο φυσικό περιβάλλον και με μια σχέση </w:t>
      </w:r>
      <w:r>
        <w:rPr>
          <w:rFonts w:eastAsia="Times New Roman" w:cs="Times New Roman"/>
          <w:bCs/>
          <w:shd w:val="clear" w:color="auto" w:fill="FFFFFF"/>
        </w:rPr>
        <w:t>εξισορροπητική</w:t>
      </w:r>
      <w:r>
        <w:rPr>
          <w:rFonts w:eastAsia="Times New Roman" w:cs="Times New Roman"/>
          <w:bCs/>
          <w:shd w:val="clear" w:color="auto" w:fill="FFFFFF"/>
        </w:rPr>
        <w:t xml:space="preserve">. Αυτό προβλέπεται και στο </w:t>
      </w:r>
      <w:r>
        <w:rPr>
          <w:rFonts w:eastAsia="Times New Roman"/>
          <w:bCs/>
          <w:shd w:val="clear" w:color="auto" w:fill="FFFFFF"/>
        </w:rPr>
        <w:t>άρθρο</w:t>
      </w:r>
      <w:r>
        <w:rPr>
          <w:rFonts w:eastAsia="Times New Roman" w:cs="Times New Roman"/>
          <w:bCs/>
          <w:shd w:val="clear" w:color="auto" w:fill="FFFFFF"/>
        </w:rPr>
        <w:t xml:space="preserve"> 2 για </w:t>
      </w:r>
      <w:r>
        <w:rPr>
          <w:rFonts w:eastAsia="Times New Roman" w:cs="Times New Roman"/>
          <w:bCs/>
          <w:shd w:val="clear" w:color="auto" w:fill="FFFFFF"/>
        </w:rPr>
        <w:t xml:space="preserve">τις κατασκευές που εξυπηρετούν τη γεωργική καλλιέργεια και στο </w:t>
      </w:r>
      <w:r>
        <w:rPr>
          <w:rFonts w:eastAsia="Times New Roman"/>
          <w:bCs/>
          <w:shd w:val="clear" w:color="auto" w:fill="FFFFFF"/>
        </w:rPr>
        <w:t>άρθρο</w:t>
      </w:r>
      <w:r>
        <w:rPr>
          <w:rFonts w:eastAsia="Times New Roman" w:cs="Times New Roman"/>
          <w:bCs/>
          <w:shd w:val="clear" w:color="auto" w:fill="FFFFFF"/>
        </w:rPr>
        <w:t xml:space="preserve"> 3, που συμπεριλαμβάνονται όλες οι εκμεταλλεύσεις του γεωργικού τομέα, όπως υδατοκαλλιέργειες κλπ</w:t>
      </w:r>
      <w:r>
        <w:rPr>
          <w:rFonts w:eastAsia="Times New Roman" w:cs="Times New Roman"/>
          <w:bCs/>
          <w:shd w:val="clear" w:color="auto" w:fill="FFFFFF"/>
        </w:rPr>
        <w:t>.</w:t>
      </w:r>
      <w:r>
        <w:rPr>
          <w:rFonts w:eastAsia="Times New Roman" w:cs="Times New Roman"/>
          <w:bCs/>
          <w:shd w:val="clear" w:color="auto" w:fill="FFFFFF"/>
        </w:rPr>
        <w:t xml:space="preserve">. </w:t>
      </w:r>
    </w:p>
    <w:p w14:paraId="3576E302"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Από την άλλη μεριά, προβλέπονται αυστηρές ποινικές και διοικητικές κυρώσεις για αλλαγή </w:t>
      </w:r>
      <w:r>
        <w:rPr>
          <w:rFonts w:eastAsia="Times New Roman" w:cs="Times New Roman"/>
          <w:bCs/>
          <w:shd w:val="clear" w:color="auto" w:fill="FFFFFF"/>
        </w:rPr>
        <w:t xml:space="preserve">χρήσης γης. Αυτό </w:t>
      </w:r>
      <w:r>
        <w:rPr>
          <w:rFonts w:eastAsia="Times New Roman"/>
          <w:bCs/>
          <w:shd w:val="clear" w:color="auto" w:fill="FFFFFF"/>
        </w:rPr>
        <w:t>είναι</w:t>
      </w:r>
      <w:r>
        <w:rPr>
          <w:rFonts w:eastAsia="Times New Roman" w:cs="Times New Roman"/>
          <w:bCs/>
          <w:shd w:val="clear" w:color="auto" w:fill="FFFFFF"/>
        </w:rPr>
        <w:t xml:space="preserve"> απολύτως σωστό, γιατί εμείς θέλουμε να προασπίσουμε το δάσος, όπως </w:t>
      </w:r>
      <w:r>
        <w:rPr>
          <w:rFonts w:eastAsia="Times New Roman"/>
          <w:bCs/>
          <w:shd w:val="clear" w:color="auto" w:fill="FFFFFF"/>
        </w:rPr>
        <w:t>είναι</w:t>
      </w:r>
      <w:r>
        <w:rPr>
          <w:rFonts w:eastAsia="Times New Roman" w:cs="Times New Roman"/>
          <w:bCs/>
          <w:shd w:val="clear" w:color="auto" w:fill="FFFFFF"/>
        </w:rPr>
        <w:t xml:space="preserve"> άλλωστε και η συνταγματική επιταγή. </w:t>
      </w:r>
    </w:p>
    <w:p w14:paraId="3576E303"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χαρά, επίσης, βλέπω ότι υπάρχει τακτοποίηση για τις πεδινές </w:t>
      </w:r>
      <w:proofErr w:type="spellStart"/>
      <w:r>
        <w:rPr>
          <w:rFonts w:eastAsia="Times New Roman" w:cs="Times New Roman"/>
          <w:bCs/>
          <w:shd w:val="clear" w:color="auto" w:fill="FFFFFF"/>
        </w:rPr>
        <w:t>χορτολιβαδικές</w:t>
      </w:r>
      <w:proofErr w:type="spellEnd"/>
      <w:r>
        <w:rPr>
          <w:rFonts w:eastAsia="Times New Roman" w:cs="Times New Roman"/>
          <w:bCs/>
          <w:shd w:val="clear" w:color="auto" w:fill="FFFFFF"/>
        </w:rPr>
        <w:t xml:space="preserve"> εκτάσεις και για άλλα θέματα, που ταλανίζουν </w:t>
      </w:r>
      <w:r>
        <w:rPr>
          <w:rFonts w:eastAsia="Times New Roman" w:cs="Times New Roman"/>
          <w:bCs/>
          <w:shd w:val="clear" w:color="auto" w:fill="FFFFFF"/>
        </w:rPr>
        <w:t xml:space="preserve">εδώ και αρκετά χρόνια πολίτες, </w:t>
      </w:r>
      <w:r>
        <w:rPr>
          <w:rFonts w:eastAsia="Times New Roman" w:cs="Times New Roman"/>
          <w:bCs/>
          <w:shd w:val="clear" w:color="auto" w:fill="FFFFFF"/>
        </w:rPr>
        <w:t xml:space="preserve">υπηρεσίες </w:t>
      </w:r>
      <w:r>
        <w:rPr>
          <w:rFonts w:eastAsia="Times New Roman" w:cs="Times New Roman"/>
          <w:bCs/>
          <w:shd w:val="clear" w:color="auto" w:fill="FFFFFF"/>
        </w:rPr>
        <w:t xml:space="preserve">και όλους εμάς και φυσικά απασχολούν και την περιοχή μου. </w:t>
      </w:r>
    </w:p>
    <w:p w14:paraId="3576E304"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μπορεί να έχουν μείνει ακόμη πολλά θέματα προς επίλυση. Πάντως, πιστεύω ότι </w:t>
      </w:r>
      <w:r>
        <w:rPr>
          <w:rFonts w:eastAsia="Times New Roman"/>
          <w:bCs/>
          <w:shd w:val="clear" w:color="auto" w:fill="FFFFFF"/>
        </w:rPr>
        <w:t>είναι</w:t>
      </w:r>
      <w:r>
        <w:rPr>
          <w:rFonts w:eastAsia="Times New Roman" w:cs="Times New Roman"/>
          <w:bCs/>
          <w:shd w:val="clear" w:color="auto" w:fill="FFFFFF"/>
        </w:rPr>
        <w:t xml:space="preserve"> κοινός τόπος η προσπάθεια του νομοσχεδίου να</w:t>
      </w:r>
      <w:r>
        <w:rPr>
          <w:rFonts w:eastAsia="Times New Roman" w:cs="Times New Roman"/>
          <w:bCs/>
          <w:shd w:val="clear" w:color="auto" w:fill="FFFFFF"/>
        </w:rPr>
        <w:t xml:space="preserve"> θεσπίσει κανόνες και να δημιουργήσει μια καθαρή εικόνα για τα δάση μας και διά αυτού του τρόπου να τα προασπίσει. </w:t>
      </w:r>
    </w:p>
    <w:p w14:paraId="3576E305"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Πριν κλείσω, θα ήθελα να σημειώσω τι δεν επιλύει αυτό το νομοσχέδιο. Το ιδιοκτησιακό καθεστώς, που για λόγους ιστορικούς </w:t>
      </w:r>
      <w:r>
        <w:rPr>
          <w:rFonts w:eastAsia="Times New Roman"/>
          <w:bCs/>
          <w:shd w:val="clear" w:color="auto" w:fill="FFFFFF"/>
        </w:rPr>
        <w:t>έχει</w:t>
      </w:r>
      <w:r>
        <w:rPr>
          <w:rFonts w:eastAsia="Times New Roman" w:cs="Times New Roman"/>
          <w:bCs/>
          <w:shd w:val="clear" w:color="auto" w:fill="FFFFFF"/>
        </w:rPr>
        <w:t xml:space="preserve"> ιδιομορφίες σε</w:t>
      </w:r>
      <w:r>
        <w:rPr>
          <w:rFonts w:eastAsia="Times New Roman" w:cs="Times New Roman"/>
          <w:bCs/>
          <w:shd w:val="clear" w:color="auto" w:fill="FFFFFF"/>
        </w:rPr>
        <w:t xml:space="preserve"> αρκετές περιοχές της χώρας μας </w:t>
      </w:r>
      <w:r>
        <w:rPr>
          <w:rFonts w:eastAsia="Times New Roman"/>
          <w:bCs/>
          <w:shd w:val="clear" w:color="auto" w:fill="FFFFFF"/>
        </w:rPr>
        <w:t>–</w:t>
      </w:r>
      <w:r>
        <w:rPr>
          <w:rFonts w:eastAsia="Times New Roman" w:cs="Times New Roman"/>
          <w:bCs/>
          <w:shd w:val="clear" w:color="auto" w:fill="FFFFFF"/>
        </w:rPr>
        <w:t>και στη δική μου</w:t>
      </w:r>
      <w:r>
        <w:rPr>
          <w:rFonts w:eastAsia="Times New Roman"/>
          <w:bCs/>
          <w:shd w:val="clear" w:color="auto" w:fill="FFFFFF"/>
        </w:rPr>
        <w:t>–</w:t>
      </w:r>
      <w:r>
        <w:rPr>
          <w:rFonts w:eastAsia="Times New Roman" w:cs="Times New Roman"/>
          <w:bCs/>
          <w:shd w:val="clear" w:color="auto" w:fill="FFFFFF"/>
        </w:rPr>
        <w:t xml:space="preserve"> λόγω και των διαφορετικών δικαίων που ίσχυαν πριν την εναρμόνισή τους με την Ελλάδα. Αλλά αυτά </w:t>
      </w:r>
      <w:r>
        <w:rPr>
          <w:rFonts w:eastAsia="Times New Roman"/>
          <w:bCs/>
          <w:shd w:val="clear" w:color="auto" w:fill="FFFFFF"/>
        </w:rPr>
        <w:t>είναι</w:t>
      </w:r>
      <w:r>
        <w:rPr>
          <w:rFonts w:eastAsia="Times New Roman" w:cs="Times New Roman"/>
          <w:bCs/>
          <w:shd w:val="clear" w:color="auto" w:fill="FFFFFF"/>
        </w:rPr>
        <w:t xml:space="preserve"> ζητήματα που θα πρέπει να </w:t>
      </w:r>
      <w:r>
        <w:rPr>
          <w:rFonts w:eastAsia="Times New Roman"/>
          <w:bCs/>
          <w:shd w:val="clear" w:color="auto" w:fill="FFFFFF"/>
        </w:rPr>
        <w:t>είναι</w:t>
      </w:r>
      <w:r>
        <w:rPr>
          <w:rFonts w:eastAsia="Times New Roman" w:cs="Times New Roman"/>
          <w:bCs/>
          <w:shd w:val="clear" w:color="auto" w:fill="FFFFFF"/>
        </w:rPr>
        <w:t xml:space="preserve"> αντικείμενο ξεχωριστής </w:t>
      </w:r>
      <w:r>
        <w:rPr>
          <w:rFonts w:eastAsia="Times New Roman"/>
          <w:bCs/>
          <w:shd w:val="clear" w:color="auto" w:fill="FFFFFF"/>
        </w:rPr>
        <w:t>συζήτηση</w:t>
      </w:r>
      <w:r>
        <w:rPr>
          <w:rFonts w:eastAsia="Times New Roman" w:cs="Times New Roman"/>
          <w:bCs/>
          <w:shd w:val="clear" w:color="auto" w:fill="FFFFFF"/>
        </w:rPr>
        <w:t>ς. Και πιστεύω ότι αυτό, κύριε Υπουργέ, π</w:t>
      </w:r>
      <w:r>
        <w:rPr>
          <w:rFonts w:eastAsia="Times New Roman" w:cs="Times New Roman"/>
          <w:bCs/>
          <w:shd w:val="clear" w:color="auto" w:fill="FFFFFF"/>
        </w:rPr>
        <w:t xml:space="preserve">ρέπει να </w:t>
      </w:r>
      <w:r>
        <w:rPr>
          <w:rFonts w:eastAsia="Times New Roman"/>
          <w:bCs/>
          <w:shd w:val="clear" w:color="auto" w:fill="FFFFFF"/>
        </w:rPr>
        <w:t>είναι</w:t>
      </w:r>
      <w:r>
        <w:rPr>
          <w:rFonts w:eastAsia="Times New Roman" w:cs="Times New Roman"/>
          <w:bCs/>
          <w:shd w:val="clear" w:color="auto" w:fill="FFFFFF"/>
        </w:rPr>
        <w:t xml:space="preserve"> καθαρό. </w:t>
      </w:r>
    </w:p>
    <w:p w14:paraId="3576E306"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για όλους τους παραπάνω λόγους, θα ήθελα να σας καλέσω να υπερψηφίσουμε το παρόν νομοσχέδιο. </w:t>
      </w:r>
    </w:p>
    <w:p w14:paraId="3576E307" w14:textId="77777777" w:rsidR="009D30F2" w:rsidRDefault="008D3D2C">
      <w:pPr>
        <w:spacing w:after="0" w:line="600" w:lineRule="auto"/>
        <w:ind w:firstLine="709"/>
        <w:jc w:val="center"/>
        <w:rPr>
          <w:rFonts w:eastAsia="Times New Roman" w:cs="Times New Roman"/>
        </w:rPr>
      </w:pPr>
      <w:r>
        <w:rPr>
          <w:rFonts w:eastAsia="Times New Roman" w:cs="Times New Roman"/>
        </w:rPr>
        <w:lastRenderedPageBreak/>
        <w:t>(Χειροκροτήματα από την πτέρυγα του ΣΥΡΙΖΑ)</w:t>
      </w:r>
    </w:p>
    <w:p w14:paraId="3576E308"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cs="Times New Roman"/>
          <w:bCs/>
          <w:shd w:val="clear" w:color="auto" w:fill="FFFFFF"/>
        </w:rPr>
        <w:t xml:space="preserve">Τον λόγο </w:t>
      </w:r>
      <w:r>
        <w:rPr>
          <w:rFonts w:eastAsia="Times New Roman"/>
          <w:bCs/>
          <w:shd w:val="clear" w:color="auto" w:fill="FFFFFF"/>
        </w:rPr>
        <w:t>έχει</w:t>
      </w:r>
      <w:r>
        <w:rPr>
          <w:rFonts w:eastAsia="Times New Roman" w:cs="Times New Roman"/>
          <w:bCs/>
          <w:shd w:val="clear" w:color="auto" w:fill="FFFFFF"/>
        </w:rPr>
        <w:t xml:space="preserve"> ο Κοινοβουλευτικός Εκπρόσωπος των Ανεξαρτήτων Ελλήνων</w:t>
      </w:r>
      <w:r>
        <w:rPr>
          <w:rFonts w:eastAsia="Times New Roman" w:cs="Times New Roman"/>
          <w:bCs/>
          <w:shd w:val="clear" w:color="auto" w:fill="FFFFFF"/>
        </w:rPr>
        <w:t xml:space="preserve"> </w:t>
      </w:r>
      <w:r>
        <w:rPr>
          <w:rFonts w:eastAsia="Times New Roman" w:cs="Times New Roman"/>
          <w:bCs/>
          <w:shd w:val="clear" w:color="auto" w:fill="FFFFFF"/>
        </w:rPr>
        <w:t xml:space="preserve">κ. </w:t>
      </w:r>
      <w:proofErr w:type="spellStart"/>
      <w:r>
        <w:rPr>
          <w:rFonts w:eastAsia="Times New Roman" w:cs="Times New Roman"/>
          <w:bCs/>
          <w:shd w:val="clear" w:color="auto" w:fill="FFFFFF"/>
        </w:rPr>
        <w:t>Παπαχριστόπουλος</w:t>
      </w:r>
      <w:proofErr w:type="spellEnd"/>
      <w:r>
        <w:rPr>
          <w:rFonts w:eastAsia="Times New Roman" w:cs="Times New Roman"/>
          <w:bCs/>
          <w:shd w:val="clear" w:color="auto" w:fill="FFFFFF"/>
        </w:rPr>
        <w:t xml:space="preserve">. </w:t>
      </w:r>
    </w:p>
    <w:p w14:paraId="3576E309"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ΠΑΠΑΧΡΙΣΤΟΠΟΥΛΟΣ:</w:t>
      </w:r>
      <w:r>
        <w:rPr>
          <w:rFonts w:eastAsia="Times New Roman" w:cs="Times New Roman"/>
          <w:bCs/>
          <w:shd w:val="clear" w:color="auto" w:fill="FFFFFF"/>
        </w:rPr>
        <w:t xml:space="preserve"> Ευχαριστώ, κύριε Πρόεδρε. </w:t>
      </w:r>
    </w:p>
    <w:p w14:paraId="3576E30A"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πρώτο πράγμα που ρωτάει ένας επενδυτής που θέλει να έρθει σε μια χώρα </w:t>
      </w:r>
      <w:r>
        <w:rPr>
          <w:rFonts w:eastAsia="Times New Roman"/>
          <w:bCs/>
          <w:shd w:val="clear" w:color="auto" w:fill="FFFFFF"/>
        </w:rPr>
        <w:t>είναι</w:t>
      </w:r>
      <w:r>
        <w:rPr>
          <w:rFonts w:eastAsia="Times New Roman" w:cs="Times New Roman"/>
          <w:bCs/>
          <w:shd w:val="clear" w:color="auto" w:fill="FFFFFF"/>
        </w:rPr>
        <w:t xml:space="preserve"> αν υπάρχει </w:t>
      </w:r>
      <w:r>
        <w:rPr>
          <w:rFonts w:eastAsia="Times New Roman" w:cs="Times New Roman"/>
          <w:bCs/>
          <w:shd w:val="clear" w:color="auto" w:fill="FFFFFF"/>
        </w:rPr>
        <w:t xml:space="preserve">Δασολόγιο </w:t>
      </w:r>
      <w:r>
        <w:rPr>
          <w:rFonts w:eastAsia="Times New Roman" w:cs="Times New Roman"/>
          <w:bCs/>
          <w:shd w:val="clear" w:color="auto" w:fill="FFFFFF"/>
        </w:rPr>
        <w:t xml:space="preserve">και </w:t>
      </w:r>
      <w:r>
        <w:rPr>
          <w:rFonts w:eastAsia="Times New Roman" w:cs="Times New Roman"/>
          <w:bCs/>
          <w:shd w:val="clear" w:color="auto" w:fill="FFFFFF"/>
        </w:rPr>
        <w:t>Κτηματολόγιο</w:t>
      </w:r>
      <w:r>
        <w:rPr>
          <w:rFonts w:eastAsia="Times New Roman" w:cs="Times New Roman"/>
          <w:bCs/>
          <w:shd w:val="clear" w:color="auto" w:fill="FFFFFF"/>
        </w:rPr>
        <w:t>. Αυτό ε</w:t>
      </w:r>
      <w:r>
        <w:rPr>
          <w:rFonts w:eastAsia="Times New Roman"/>
          <w:bCs/>
          <w:shd w:val="clear" w:color="auto" w:fill="FFFFFF"/>
        </w:rPr>
        <w:t>ίναι</w:t>
      </w:r>
      <w:r>
        <w:rPr>
          <w:rFonts w:eastAsia="Times New Roman" w:cs="Times New Roman"/>
          <w:bCs/>
          <w:shd w:val="clear" w:color="auto" w:fill="FFFFFF"/>
        </w:rPr>
        <w:t xml:space="preserve"> το πρώτο που θα κάνει. </w:t>
      </w:r>
    </w:p>
    <w:p w14:paraId="3576E30B"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να κάνω μια απλή υπενθύμιση, ότι δεν υπάρχει καμμία χώρα </w:t>
      </w:r>
      <w:r>
        <w:rPr>
          <w:rFonts w:eastAsia="Times New Roman"/>
          <w:bCs/>
          <w:shd w:val="clear" w:color="auto" w:fill="FFFFFF"/>
        </w:rPr>
        <w:t>–</w:t>
      </w:r>
      <w:r>
        <w:rPr>
          <w:rFonts w:eastAsia="Times New Roman" w:cs="Times New Roman"/>
          <w:bCs/>
          <w:shd w:val="clear" w:color="auto" w:fill="FFFFFF"/>
        </w:rPr>
        <w:t>μα καμμία</w:t>
      </w:r>
      <w:r>
        <w:rPr>
          <w:rFonts w:eastAsia="Times New Roman"/>
          <w:bCs/>
          <w:shd w:val="clear" w:color="auto" w:fill="FFFFFF"/>
        </w:rPr>
        <w:t>–</w:t>
      </w:r>
      <w:r>
        <w:rPr>
          <w:rFonts w:eastAsia="Times New Roman" w:cs="Times New Roman"/>
          <w:bCs/>
          <w:shd w:val="clear" w:color="auto" w:fill="FFFFFF"/>
        </w:rPr>
        <w:t xml:space="preserve"> από τις είκοσι οκτώ της Ευρωπαϊκής </w:t>
      </w:r>
      <w:r>
        <w:rPr>
          <w:rFonts w:eastAsia="Times New Roman"/>
          <w:bCs/>
          <w:shd w:val="clear" w:color="auto" w:fill="FFFFFF"/>
        </w:rPr>
        <w:t>Έ</w:t>
      </w:r>
      <w:r>
        <w:rPr>
          <w:rFonts w:eastAsia="Times New Roman" w:cs="Times New Roman"/>
          <w:bCs/>
          <w:shd w:val="clear" w:color="auto" w:fill="FFFFFF"/>
        </w:rPr>
        <w:t xml:space="preserve">νωσης, όχι της Ευρωζώνης, που να μην </w:t>
      </w:r>
      <w:r>
        <w:rPr>
          <w:rFonts w:eastAsia="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rPr>
        <w:t xml:space="preserve">Κτηματολόγιο </w:t>
      </w:r>
      <w:r>
        <w:rPr>
          <w:rFonts w:eastAsia="Times New Roman" w:cs="Times New Roman"/>
          <w:bCs/>
          <w:shd w:val="clear" w:color="auto" w:fill="FFFFFF"/>
        </w:rPr>
        <w:t xml:space="preserve">και </w:t>
      </w:r>
      <w:r>
        <w:rPr>
          <w:rFonts w:eastAsia="Times New Roman" w:cs="Times New Roman"/>
          <w:bCs/>
          <w:shd w:val="clear" w:color="auto" w:fill="FFFFFF"/>
        </w:rPr>
        <w:t>Δασολόγιο</w:t>
      </w:r>
      <w:r>
        <w:rPr>
          <w:rFonts w:eastAsia="Times New Roman" w:cs="Times New Roman"/>
          <w:bCs/>
          <w:shd w:val="clear" w:color="auto" w:fill="FFFFFF"/>
        </w:rPr>
        <w:t xml:space="preserve">. Η μοναδική χώρα που το </w:t>
      </w:r>
      <w:r>
        <w:rPr>
          <w:rFonts w:eastAsia="Times New Roman"/>
          <w:bCs/>
          <w:shd w:val="clear" w:color="auto" w:fill="FFFFFF"/>
        </w:rPr>
        <w:t>έχει</w:t>
      </w:r>
      <w:r>
        <w:rPr>
          <w:rFonts w:eastAsia="Times New Roman" w:cs="Times New Roman"/>
          <w:bCs/>
          <w:shd w:val="clear" w:color="auto" w:fill="FFFFFF"/>
        </w:rPr>
        <w:t xml:space="preserve"> στερηθεί αυτό </w:t>
      </w:r>
      <w:r>
        <w:rPr>
          <w:rFonts w:eastAsia="Times New Roman"/>
          <w:bCs/>
          <w:shd w:val="clear" w:color="auto" w:fill="FFFFFF"/>
        </w:rPr>
        <w:t>είναι</w:t>
      </w:r>
      <w:r>
        <w:rPr>
          <w:rFonts w:eastAsia="Times New Roman" w:cs="Times New Roman"/>
          <w:bCs/>
          <w:shd w:val="clear" w:color="auto" w:fill="FFFFFF"/>
        </w:rPr>
        <w:t xml:space="preserve"> η Ελλάδα, </w:t>
      </w:r>
      <w:r>
        <w:rPr>
          <w:rFonts w:eastAsia="Times New Roman"/>
          <w:bCs/>
          <w:shd w:val="clear" w:color="auto" w:fill="FFFFFF"/>
        </w:rPr>
        <w:t>είναι</w:t>
      </w:r>
      <w:r>
        <w:rPr>
          <w:rFonts w:eastAsia="Times New Roman" w:cs="Times New Roman"/>
          <w:bCs/>
          <w:shd w:val="clear" w:color="auto" w:fill="FFFFFF"/>
        </w:rPr>
        <w:t xml:space="preserve"> η χώρα μας. </w:t>
      </w:r>
    </w:p>
    <w:p w14:paraId="3576E30C"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Ακούω εδώ πέρα να ανεβαίνουν οι τόνοι για αυτό, εκείνο και το άλλο. Κα</w:t>
      </w:r>
      <w:r>
        <w:rPr>
          <w:rFonts w:eastAsia="Times New Roman" w:cs="Times New Roman"/>
          <w:bCs/>
          <w:shd w:val="clear" w:color="auto" w:fill="FFFFFF"/>
        </w:rPr>
        <w:t>μ</w:t>
      </w:r>
      <w:r>
        <w:rPr>
          <w:rFonts w:eastAsia="Times New Roman" w:cs="Times New Roman"/>
          <w:bCs/>
          <w:shd w:val="clear" w:color="auto" w:fill="FFFFFF"/>
        </w:rPr>
        <w:t>μιά αντίρρηση. Κανείς δεν είπε ότι θα διορθωθούν όλα με τη μία. Πρέπει, όμως, κάποτε να τελειώσει αυτή η ιστορία οριστικά και αμετάκλητα; Θυμόσαστε τι γινό</w:t>
      </w:r>
      <w:r>
        <w:rPr>
          <w:rFonts w:eastAsia="Times New Roman" w:cs="Times New Roman"/>
          <w:bCs/>
          <w:shd w:val="clear" w:color="auto" w:fill="FFFFFF"/>
        </w:rPr>
        <w:t xml:space="preserve">ταν με τα πρόστιμα που μας έβαζε η Ευρωπαϊκή Ένωση για την έλλειψη </w:t>
      </w:r>
      <w:r>
        <w:rPr>
          <w:rFonts w:eastAsia="Times New Roman" w:cs="Times New Roman"/>
          <w:bCs/>
          <w:shd w:val="clear" w:color="auto" w:fill="FFFFFF"/>
        </w:rPr>
        <w:t>Κτηματολογίου</w:t>
      </w:r>
      <w:r>
        <w:rPr>
          <w:rFonts w:eastAsia="Times New Roman" w:cs="Times New Roman"/>
          <w:bCs/>
          <w:shd w:val="clear" w:color="auto" w:fill="FFFFFF"/>
        </w:rPr>
        <w:t xml:space="preserve">; Να μην ξύνω πληγές και να μην ονοματίσω κιόλας ανθρώπους, που </w:t>
      </w:r>
      <w:r>
        <w:rPr>
          <w:rFonts w:eastAsia="Times New Roman"/>
          <w:bCs/>
          <w:shd w:val="clear" w:color="auto" w:fill="FFFFFF"/>
        </w:rPr>
        <w:t>είναι</w:t>
      </w:r>
      <w:r>
        <w:rPr>
          <w:rFonts w:eastAsia="Times New Roman" w:cs="Times New Roman"/>
          <w:bCs/>
          <w:shd w:val="clear" w:color="auto" w:fill="FFFFFF"/>
        </w:rPr>
        <w:t xml:space="preserve"> ακόμα σήμερα σε αυτήν εδώ τη </w:t>
      </w:r>
      <w:r>
        <w:rPr>
          <w:rFonts w:eastAsia="Times New Roman"/>
          <w:bCs/>
          <w:shd w:val="clear" w:color="auto" w:fill="FFFFFF"/>
        </w:rPr>
        <w:t>Βουλή και</w:t>
      </w:r>
      <w:r>
        <w:rPr>
          <w:rFonts w:eastAsia="Times New Roman" w:cs="Times New Roman"/>
          <w:bCs/>
          <w:shd w:val="clear" w:color="auto" w:fill="FFFFFF"/>
        </w:rPr>
        <w:t xml:space="preserve"> τους είχε εγκαλέσει η Ευρωπαϊκή Ένωση για έλλειψη </w:t>
      </w:r>
      <w:r>
        <w:rPr>
          <w:rFonts w:eastAsia="Times New Roman" w:cs="Times New Roman"/>
          <w:bCs/>
          <w:shd w:val="clear" w:color="auto" w:fill="FFFFFF"/>
        </w:rPr>
        <w:t>Κτηματολογίου</w:t>
      </w:r>
      <w:r>
        <w:rPr>
          <w:rFonts w:eastAsia="Times New Roman" w:cs="Times New Roman"/>
          <w:bCs/>
          <w:shd w:val="clear" w:color="auto" w:fill="FFFFFF"/>
        </w:rPr>
        <w:t>. Κα</w:t>
      </w:r>
      <w:r>
        <w:rPr>
          <w:rFonts w:eastAsia="Times New Roman" w:cs="Times New Roman"/>
          <w:bCs/>
          <w:shd w:val="clear" w:color="auto" w:fill="FFFFFF"/>
        </w:rPr>
        <w:t xml:space="preserve">νείς δεν είπε ότι </w:t>
      </w:r>
      <w:r>
        <w:rPr>
          <w:rFonts w:eastAsia="Times New Roman"/>
          <w:bCs/>
          <w:shd w:val="clear" w:color="auto" w:fill="FFFFFF"/>
        </w:rPr>
        <w:t>είναι</w:t>
      </w:r>
      <w:r>
        <w:rPr>
          <w:rFonts w:eastAsia="Times New Roman" w:cs="Times New Roman"/>
          <w:bCs/>
          <w:shd w:val="clear" w:color="auto" w:fill="FFFFFF"/>
        </w:rPr>
        <w:t xml:space="preserve"> τέλειος. </w:t>
      </w:r>
    </w:p>
    <w:p w14:paraId="3576E30D"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Θέλω να πιστεύω ότι οι δασικοί χάρτες </w:t>
      </w:r>
      <w:r>
        <w:rPr>
          <w:rFonts w:eastAsia="Times New Roman"/>
          <w:bCs/>
          <w:shd w:val="clear" w:color="auto" w:fill="FFFFFF"/>
        </w:rPr>
        <w:t>είναι</w:t>
      </w:r>
      <w:r>
        <w:rPr>
          <w:rFonts w:eastAsia="Times New Roman" w:cs="Times New Roman"/>
          <w:bCs/>
          <w:shd w:val="clear" w:color="auto" w:fill="FFFFFF"/>
        </w:rPr>
        <w:t xml:space="preserve"> ένα πρώτο βήμα, όχι το τελευταίο, για να λυθεί οριστικά αυτό το θέμα. </w:t>
      </w:r>
      <w:r>
        <w:rPr>
          <w:rFonts w:eastAsia="Times New Roman"/>
          <w:bCs/>
          <w:shd w:val="clear" w:color="auto" w:fill="FFFFFF"/>
        </w:rPr>
        <w:t>Είναι</w:t>
      </w:r>
      <w:r>
        <w:rPr>
          <w:rFonts w:eastAsia="Times New Roman" w:cs="Times New Roman"/>
          <w:bCs/>
          <w:shd w:val="clear" w:color="auto" w:fill="FFFFFF"/>
        </w:rPr>
        <w:t xml:space="preserve"> το πρώτο βήμα, για να φτάσουμε στο </w:t>
      </w:r>
      <w:r>
        <w:rPr>
          <w:rFonts w:eastAsia="Times New Roman" w:cs="Times New Roman"/>
          <w:bCs/>
          <w:shd w:val="clear" w:color="auto" w:fill="FFFFFF"/>
        </w:rPr>
        <w:t>Κτηματολόγιο</w:t>
      </w:r>
      <w:r>
        <w:rPr>
          <w:rFonts w:eastAsia="Times New Roman" w:cs="Times New Roman"/>
          <w:bCs/>
          <w:shd w:val="clear" w:color="auto" w:fill="FFFFFF"/>
        </w:rPr>
        <w:t xml:space="preserve">, να τελειώσει και αυτό και να </w:t>
      </w:r>
      <w:r>
        <w:rPr>
          <w:rFonts w:eastAsia="Times New Roman"/>
          <w:bCs/>
          <w:shd w:val="clear" w:color="auto" w:fill="FFFFFF"/>
        </w:rPr>
        <w:t>γίνει</w:t>
      </w:r>
      <w:r>
        <w:rPr>
          <w:rFonts w:eastAsia="Times New Roman" w:cs="Times New Roman"/>
          <w:bCs/>
          <w:shd w:val="clear" w:color="auto" w:fill="FFFFFF"/>
        </w:rPr>
        <w:t xml:space="preserve"> κανονική η χώρα. Γ</w:t>
      </w:r>
      <w:r>
        <w:rPr>
          <w:rFonts w:eastAsia="Times New Roman" w:cs="Times New Roman"/>
          <w:bCs/>
          <w:shd w:val="clear" w:color="auto" w:fill="FFFFFF"/>
        </w:rPr>
        <w:t xml:space="preserve">ιατί δεν </w:t>
      </w:r>
      <w:r>
        <w:rPr>
          <w:rFonts w:eastAsia="Times New Roman"/>
          <w:bCs/>
          <w:shd w:val="clear" w:color="auto" w:fill="FFFFFF"/>
        </w:rPr>
        <w:t>είναι</w:t>
      </w:r>
      <w:r>
        <w:rPr>
          <w:rFonts w:eastAsia="Times New Roman" w:cs="Times New Roman"/>
          <w:bCs/>
          <w:shd w:val="clear" w:color="auto" w:fill="FFFFFF"/>
        </w:rPr>
        <w:t xml:space="preserve"> ακόμα.</w:t>
      </w:r>
    </w:p>
    <w:p w14:paraId="3576E30E"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Εγώ κρατάω στα θετικά ότι έγιναν προτάσεις. Χάρηκα που άκουσα τον Αναπληρωτή Υπουργό να λέει ότι το 95% αυτών των προτάσεων εμείς τις λαμβάνουμε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Ακόμα και τις παρατηρήσεις που έγιναν στην </w:t>
      </w:r>
      <w:r>
        <w:rPr>
          <w:rFonts w:eastAsia="Times New Roman"/>
          <w:bCs/>
          <w:shd w:val="clear" w:color="auto" w:fill="FFFFFF"/>
        </w:rPr>
        <w:t>ε</w:t>
      </w:r>
      <w:r>
        <w:rPr>
          <w:rFonts w:eastAsia="Times New Roman" w:cs="Times New Roman"/>
          <w:bCs/>
          <w:shd w:val="clear" w:color="auto" w:fill="FFFFFF"/>
        </w:rPr>
        <w:t xml:space="preserve">πιτροπή </w:t>
      </w:r>
      <w:r>
        <w:rPr>
          <w:rFonts w:eastAsia="Times New Roman" w:cs="Times New Roman"/>
          <w:bCs/>
          <w:shd w:val="clear" w:color="auto" w:fill="FFFFFF"/>
        </w:rPr>
        <w:t>τις έλαβε υπ</w:t>
      </w:r>
      <w:r>
        <w:rPr>
          <w:rFonts w:eastAsia="Times New Roman" w:cs="Times New Roman"/>
          <w:bCs/>
          <w:shd w:val="clear" w:color="auto" w:fill="FFFFFF"/>
        </w:rPr>
        <w:t xml:space="preserve">’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του και </w:t>
      </w:r>
      <w:r>
        <w:rPr>
          <w:rFonts w:eastAsia="Times New Roman" w:cs="Times New Roman"/>
          <w:bCs/>
          <w:shd w:val="clear" w:color="auto" w:fill="FFFFFF"/>
        </w:rPr>
        <w:t xml:space="preserve">φαίνεται αυτό εδώ. </w:t>
      </w:r>
    </w:p>
    <w:p w14:paraId="3576E30F"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να αναφέρω το παράδειγμα της Πάτμου. Πράγματι, δεν μπορεί το νησί της Πάτμου να </w:t>
      </w:r>
      <w:r>
        <w:rPr>
          <w:rFonts w:eastAsia="Times New Roman"/>
          <w:bCs/>
          <w:shd w:val="clear" w:color="auto" w:fill="FFFFFF"/>
        </w:rPr>
        <w:t>είναι</w:t>
      </w:r>
      <w:r>
        <w:rPr>
          <w:rFonts w:eastAsia="Times New Roman" w:cs="Times New Roman"/>
          <w:bCs/>
          <w:shd w:val="clear" w:color="auto" w:fill="FFFFFF"/>
        </w:rPr>
        <w:t xml:space="preserve"> 80% δασική έκταση. Και όμως, δόθηκε μια παράταση. Περιμένουν τα </w:t>
      </w:r>
      <w:proofErr w:type="spellStart"/>
      <w:r>
        <w:rPr>
          <w:rFonts w:eastAsia="Times New Roman" w:cs="Times New Roman"/>
          <w:bCs/>
          <w:shd w:val="clear" w:color="auto" w:fill="FFFFFF"/>
        </w:rPr>
        <w:t>προαπαιτούμενα</w:t>
      </w:r>
      <w:proofErr w:type="spellEnd"/>
      <w:r>
        <w:rPr>
          <w:rFonts w:eastAsia="Times New Roman" w:cs="Times New Roman"/>
          <w:bCs/>
          <w:shd w:val="clear" w:color="auto" w:fill="FFFFFF"/>
        </w:rPr>
        <w:t xml:space="preserve"> και πράγματι θα διορθωθεί. Το θεωρώ δεδομένο ότι θα διορθωθεί. Υπάρχουν και άλλα πολλά που θα μπορούσα να αναφέρω. </w:t>
      </w:r>
    </w:p>
    <w:p w14:paraId="3576E31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Νομίζω ότι πάρα πολλοί συνάδελφοι με λεπτομέρεια έβαλαν το θ</w:t>
      </w:r>
      <w:r>
        <w:rPr>
          <w:rFonts w:eastAsia="Times New Roman" w:cs="Times New Roman"/>
          <w:szCs w:val="24"/>
        </w:rPr>
        <w:t>έμα των δασικών χαρτών. Είναι ένα βήμα προς τα εμπρός κι έχουμε ιερή υποχρέωση όλοι να συνδράμουμε σ’ αυτό το βήμα. Θέλω να πιστεύω ότι σήμερα που θα γίνει και ψηφοφορία, δεν θα υπάρχουν επιφυλάξεις, γιατί δεν είδα να υπάρχει κα</w:t>
      </w:r>
      <w:r>
        <w:rPr>
          <w:rFonts w:eastAsia="Times New Roman" w:cs="Times New Roman"/>
          <w:szCs w:val="24"/>
        </w:rPr>
        <w:t>μ</w:t>
      </w:r>
      <w:r>
        <w:rPr>
          <w:rFonts w:eastAsia="Times New Roman" w:cs="Times New Roman"/>
          <w:szCs w:val="24"/>
        </w:rPr>
        <w:t>μιά φοβερή, απίστευτη διαφο</w:t>
      </w:r>
      <w:r>
        <w:rPr>
          <w:rFonts w:eastAsia="Times New Roman" w:cs="Times New Roman"/>
          <w:szCs w:val="24"/>
        </w:rPr>
        <w:t>ρά σε θέματα συγκεκριμένα. Νομίζω ότι τόσο καλή ήταν η πρόθεση του αρμόδιου Υπουργού, που τα πιο πολλά σχεδόν έγιναν δεκτά.</w:t>
      </w:r>
    </w:p>
    <w:p w14:paraId="3576E31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Θέλω ακόμη να κάνω ένα σχόλιο και να πω ότι η χώρα μας είναι αυτό που πολλοί, χωρίς υπερβολή, ονομάζουν «φιλέτο του πλανήτη». Τυχαίν</w:t>
      </w:r>
      <w:r>
        <w:rPr>
          <w:rFonts w:eastAsia="Times New Roman" w:cs="Times New Roman"/>
          <w:szCs w:val="24"/>
        </w:rPr>
        <w:t>ει να έχει πεδιάδες, βουνά, θάλασσες. Πραγματικά, είναι μια χώρα με φοβερό κλίμα. Έχουμε ιερή υποχρέωση να φυλάξουμε και να νομοθετήσουμε να υπάρχει μια κανονικότητα και να μην υπάρχει «</w:t>
      </w:r>
      <w:proofErr w:type="spellStart"/>
      <w:r>
        <w:rPr>
          <w:rFonts w:eastAsia="Times New Roman" w:cs="Times New Roman"/>
          <w:szCs w:val="24"/>
        </w:rPr>
        <w:t>μπάτε</w:t>
      </w:r>
      <w:proofErr w:type="spellEnd"/>
      <w:r>
        <w:rPr>
          <w:rFonts w:eastAsia="Times New Roman" w:cs="Times New Roman"/>
          <w:szCs w:val="24"/>
        </w:rPr>
        <w:t xml:space="preserve"> σκύλοι, αλέστε», να κάνει ο καθένας ό,τι θέλει. Είναι ένα πρώτο </w:t>
      </w:r>
      <w:r>
        <w:rPr>
          <w:rFonts w:eastAsia="Times New Roman" w:cs="Times New Roman"/>
          <w:szCs w:val="24"/>
        </w:rPr>
        <w:t>βήμα αυτόν τον θησαυρό που μας έδωσε η φύση, η τύχη -όπως θέλετε πείτε το- να τον διαφυλάξουμε. Αυτό κάνει αυτό το νομοσχέδιο.</w:t>
      </w:r>
    </w:p>
    <w:p w14:paraId="3576E31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Ξέρετε πολύ καλά ότι αυτή η Κυβέρνηση παθαίνει αλλεργία σ’ αυτήν τη γενική νοοτροπία χρήματος-κέρδους, που χρειαζόμαστε. Όμως, δε</w:t>
      </w:r>
      <w:r>
        <w:rPr>
          <w:rFonts w:eastAsia="Times New Roman" w:cs="Times New Roman"/>
          <w:szCs w:val="24"/>
        </w:rPr>
        <w:t>ν είναι αυτό το πρώτο. Πιστεύω ότι το περιβάλλον ήταν, είναι και θα παραμείνει πηγή ζωής για όλους εμάς. Νομίζω ένα πρώτο βήμα μπαίνει μ’ αυτό εδώ το νομοσχέδιο.</w:t>
      </w:r>
    </w:p>
    <w:p w14:paraId="3576E31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Θέλω, όμως, επειδή άκουσα μερικές ακραίες εκφράσεις από τον Κοινοβουλευτικό Εκπρόσωπο του Ποτα</w:t>
      </w:r>
      <w:r>
        <w:rPr>
          <w:rFonts w:eastAsia="Times New Roman" w:cs="Times New Roman"/>
          <w:szCs w:val="24"/>
        </w:rPr>
        <w:t>μιού, από έναν Βουλευτή της Νέας Δημοκρατίας, να πω το εξής. Θα πάω λίγο στην επικαιρότητα, γιατί νομίζω ότι ζούμε στιγμές αρκετά σημαντικές. Επειδή η καταστροφολογία, η υπερβολή, η αλλοίωση των ειδήσεων είναι στην πρώτη γραμμή καθημερινά, θέλω να πω τα εξ</w:t>
      </w:r>
      <w:r>
        <w:rPr>
          <w:rFonts w:eastAsia="Times New Roman" w:cs="Times New Roman"/>
          <w:szCs w:val="24"/>
        </w:rPr>
        <w:t xml:space="preserve">ής, για να βάλουμε τα πράγματα στη θέση τους: Κανείς δεν θριαμβολόγησε γι’ αυτό που έγινε στη Μάλτα. Κανείς. Είναι ένα πρώτο βήμα, όμως, που </w:t>
      </w:r>
      <w:r>
        <w:rPr>
          <w:rFonts w:eastAsia="Times New Roman" w:cs="Times New Roman"/>
          <w:szCs w:val="24"/>
        </w:rPr>
        <w:lastRenderedPageBreak/>
        <w:t>έπρεπε να γίνει. Σε επίπεδο τεχνικής συμφωνίας σχεδόν είναι δεδομένο ότι αυτή θα είναι έτοιμη, όταν θα έλθουν οι θε</w:t>
      </w:r>
      <w:r>
        <w:rPr>
          <w:rFonts w:eastAsia="Times New Roman" w:cs="Times New Roman"/>
          <w:szCs w:val="24"/>
        </w:rPr>
        <w:t xml:space="preserve">σμοί μετά τις 24 του μήνα. </w:t>
      </w:r>
    </w:p>
    <w:p w14:paraId="3576E31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Θέλω ακόμη μια μικρή υπενθύμιση να κάνω για τα εξής: Είναι πολύ σημαντικό για εμάς τι θα συμβεί στην εαρινή σύνοδο του ΔΝΤ από 21 μέχρι 23 του μήνα. Είναι δεδομένο ότι για να μπούμε στην ποσοτική χαλάρωση, που για εμάς είναι το </w:t>
      </w:r>
      <w:r>
        <w:rPr>
          <w:rFonts w:eastAsia="Times New Roman" w:cs="Times New Roman"/>
          <w:szCs w:val="24"/>
        </w:rPr>
        <w:t xml:space="preserve">πιο σημαντικό κομμάτι σ’ αυτόν τον οδικό χάρτη, θα πρέπει το ΔΝΤ να έχει δηλώσει τι ακριβώς θέλει με εμάς. </w:t>
      </w:r>
    </w:p>
    <w:p w14:paraId="3576E31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Εγώ τολμώ να ρισκάρω και να πω ότι αυτά έχουν σχεδόν προαποφασιστεί και τα μεσοπρόθεσμα μέτρα για το χρέος και τα πλεονάσματα. Μπορεί να μην είναι α</w:t>
      </w:r>
      <w:r>
        <w:rPr>
          <w:rFonts w:eastAsia="Times New Roman" w:cs="Times New Roman"/>
          <w:szCs w:val="24"/>
        </w:rPr>
        <w:t>κόμη γνωστός ο ακριβής χρόνος των πλεονασμάτων και το ύψος τους μετά από τα τρία χρόνια. Θα το δούμε στην πορεία. Το σίγουρο είναι πάντως ότι η χώρα πρέπει να φύγει απ’ αυτήν τη μέγγενη των μνημονίων.</w:t>
      </w:r>
    </w:p>
    <w:p w14:paraId="3576E31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Σημερινή δήλωση του Σόιμπλε, που δεν ήταν ποτέ φίλος μα</w:t>
      </w:r>
      <w:r>
        <w:rPr>
          <w:rFonts w:eastAsia="Times New Roman" w:cs="Times New Roman"/>
          <w:szCs w:val="24"/>
        </w:rPr>
        <w:t>ς, λέει με απλά ελληνικά ότι τέταρτο μνημόνιο για τη χώρα δεν θα υπάρξει και κυρίως ότι η χώρα θα βγει δοκιμαστικά στις αγορές το 2017 για να καταφέρει να βγει οριστικά στο τέλος του προγράμματος, δηλαδή κάπου τον Αύγουστο του 2018. Αυτή είναι σημερινή δήλ</w:t>
      </w:r>
      <w:r>
        <w:rPr>
          <w:rFonts w:eastAsia="Times New Roman" w:cs="Times New Roman"/>
          <w:szCs w:val="24"/>
        </w:rPr>
        <w:t xml:space="preserve">ωση. Τα υπόλοιπα είναι κινδυνολογία, παραφιλολογίες. </w:t>
      </w:r>
    </w:p>
    <w:p w14:paraId="3576E31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Εμείς δεν θριαμβολογήσαμε. Ξέρουμε πολύ καλά ότι σ’ αυτήν την αργοπορία καθοριστικό ρόλο έπαιξαν οι εκβιασμοί. Το ομολογεί σήμερα με τον </w:t>
      </w:r>
      <w:r>
        <w:rPr>
          <w:rFonts w:eastAsia="Times New Roman" w:cs="Times New Roman"/>
          <w:szCs w:val="24"/>
        </w:rPr>
        <w:lastRenderedPageBreak/>
        <w:t>πιο επίσημο τρόπο κρατικό ραδιόφωνο της Γερμανίας. Πριν μερικές μ</w:t>
      </w:r>
      <w:r>
        <w:rPr>
          <w:rFonts w:eastAsia="Times New Roman" w:cs="Times New Roman"/>
          <w:szCs w:val="24"/>
        </w:rPr>
        <w:t xml:space="preserve">έρες ο Πέτερ </w:t>
      </w:r>
      <w:proofErr w:type="spellStart"/>
      <w:r>
        <w:rPr>
          <w:rFonts w:eastAsia="Times New Roman" w:cs="Times New Roman"/>
          <w:szCs w:val="24"/>
        </w:rPr>
        <w:t>Μπόφινγκερ</w:t>
      </w:r>
      <w:proofErr w:type="spellEnd"/>
      <w:r>
        <w:rPr>
          <w:rFonts w:eastAsia="Times New Roman" w:cs="Times New Roman"/>
          <w:szCs w:val="24"/>
        </w:rPr>
        <w:t xml:space="preserve">, ένας οικονομολόγος από τους πέντε ανθρώπους που συμβουλεύουν τη </w:t>
      </w:r>
      <w:proofErr w:type="spellStart"/>
      <w:r>
        <w:rPr>
          <w:rFonts w:eastAsia="Times New Roman" w:cs="Times New Roman"/>
          <w:szCs w:val="24"/>
        </w:rPr>
        <w:t>Μέρκελ</w:t>
      </w:r>
      <w:proofErr w:type="spellEnd"/>
      <w:r>
        <w:rPr>
          <w:rFonts w:eastAsia="Times New Roman" w:cs="Times New Roman"/>
          <w:szCs w:val="24"/>
        </w:rPr>
        <w:t xml:space="preserve">, έδωσε μια συνέντευξη στο Αθηναϊκό Πρακτορείο. Διαβάστε την. </w:t>
      </w:r>
    </w:p>
    <w:p w14:paraId="3576E31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Εγώ ή κάποιοι από τον ΣΥΡΙΖΑ ή κάποιοι από τους Ανεξάρτητους Έλληνες ίσως δεν θα είμαστε τόσο ένθε</w:t>
      </w:r>
      <w:r>
        <w:rPr>
          <w:rFonts w:eastAsia="Times New Roman" w:cs="Times New Roman"/>
          <w:szCs w:val="24"/>
        </w:rPr>
        <w:t xml:space="preserve">ρμοι οπαδοί για το τι έχει κάνει αυτή η Κυβέρνηση. Ο </w:t>
      </w:r>
      <w:proofErr w:type="spellStart"/>
      <w:r>
        <w:rPr>
          <w:rFonts w:eastAsia="Times New Roman" w:cs="Times New Roman"/>
          <w:szCs w:val="24"/>
        </w:rPr>
        <w:t>Μοσκοβισί</w:t>
      </w:r>
      <w:proofErr w:type="spellEnd"/>
      <w:r>
        <w:rPr>
          <w:rFonts w:eastAsia="Times New Roman" w:cs="Times New Roman"/>
          <w:szCs w:val="24"/>
        </w:rPr>
        <w:t xml:space="preserve"> στο </w:t>
      </w:r>
      <w:r>
        <w:rPr>
          <w:rFonts w:eastAsia="Times New Roman" w:cs="Times New Roman"/>
          <w:szCs w:val="24"/>
          <w:lang w:val="en-US"/>
        </w:rPr>
        <w:t>tweet</w:t>
      </w:r>
      <w:r>
        <w:rPr>
          <w:rFonts w:eastAsia="Times New Roman" w:cs="Times New Roman"/>
          <w:szCs w:val="24"/>
        </w:rPr>
        <w:t xml:space="preserve"> του γράφει ότι είναι η μοναδική χώρα που έκανε πράξη διακόσιες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Δεν το έχει κάνει ξανά κα</w:t>
      </w:r>
      <w:r>
        <w:rPr>
          <w:rFonts w:eastAsia="Times New Roman" w:cs="Times New Roman"/>
          <w:szCs w:val="24"/>
        </w:rPr>
        <w:t>μ</w:t>
      </w:r>
      <w:r>
        <w:rPr>
          <w:rFonts w:eastAsia="Times New Roman" w:cs="Times New Roman"/>
          <w:szCs w:val="24"/>
        </w:rPr>
        <w:t>μιά χώρα και αμφιβάλλω αν θα μπορούσε να το κάνει και η Γαλλία.</w:t>
      </w:r>
    </w:p>
    <w:p w14:paraId="3576E319"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Όλα δ</w:t>
      </w:r>
      <w:r>
        <w:rPr>
          <w:rFonts w:eastAsia="Times New Roman" w:cs="Times New Roman"/>
          <w:szCs w:val="24"/>
        </w:rPr>
        <w:t>είχνουν ότι η χώρα θα βγει από αυτό το τέλμα και θα βγει οριστικά. Ξαναλέω πως ξέρουμε ότι ο κόσμος περνάει άσχημα. Δεν θριαμβολογεί κανείς.</w:t>
      </w:r>
    </w:p>
    <w:p w14:paraId="3576E31A"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Υπάρχει, όμως, μια διαφορά: Έχουμε ιερή υποχρέωση να αφήσουμε πίσω τα παλιά, να πέσουν οι τόνοι και θα συνιστούσα σ</w:t>
      </w:r>
      <w:r>
        <w:rPr>
          <w:rFonts w:eastAsia="Times New Roman" w:cs="Times New Roman"/>
          <w:szCs w:val="24"/>
        </w:rPr>
        <w:t>το κόμμα της Αξιωματικής Αντιπολίτευσης πραγματική καλή πρόθεση. Η εξτρεμιστική τακτική «φύγετε τώρα, για να σωθεί η χώρα», που την άκουσα τώρα από έναν συμπαθέστατο Βουλευτή, δεν έχει θέση σε ένα κόμμα του οποίου αδικείτε -θέλω να πιστεύω εγώ- την ίδια το</w:t>
      </w:r>
      <w:r>
        <w:rPr>
          <w:rFonts w:eastAsia="Times New Roman" w:cs="Times New Roman"/>
          <w:szCs w:val="24"/>
        </w:rPr>
        <w:t xml:space="preserve">υ την ιστορία και την παράδοσή του. </w:t>
      </w:r>
    </w:p>
    <w:p w14:paraId="3576E31B"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Αργά ή γρήγορα αυτή η Κυβέρνηση θα μπει στην καθημερινότητα και στα προβλήματα που πραγματικά απασχολούν τον Έλληνα πολίτη και είναι </w:t>
      </w:r>
      <w:r>
        <w:rPr>
          <w:rFonts w:eastAsia="Times New Roman" w:cs="Times New Roman"/>
          <w:szCs w:val="24"/>
        </w:rPr>
        <w:lastRenderedPageBreak/>
        <w:t>πάρα πολλά. Είμαστε αυτοί που νοιαζόμαστε για την ηλεκτρονική διακυβέρνηση. Έχει μεγάλ</w:t>
      </w:r>
      <w:r>
        <w:rPr>
          <w:rFonts w:eastAsia="Times New Roman" w:cs="Times New Roman"/>
          <w:szCs w:val="24"/>
        </w:rPr>
        <w:t xml:space="preserve">η σημασία για εμάς που παραδίδονται όλοι οι κόμβοι. Έχει μεγάλη σημασία για εμάς που οι αγρότες για πρώτη φορά μετά από πολλά χρόνια δεν έκλεισαν δρόμους. Έχει μεγάλη σημασία για εμάς να μην ξαναδούμε πολίτες στους κάδους απορριμμάτων. Έχει μεγάλη σημασία </w:t>
      </w:r>
      <w:r>
        <w:rPr>
          <w:rFonts w:eastAsia="Times New Roman" w:cs="Times New Roman"/>
          <w:szCs w:val="24"/>
        </w:rPr>
        <w:t xml:space="preserve">για εμάς η καθημερινότητα του πολίτη. </w:t>
      </w:r>
    </w:p>
    <w:p w14:paraId="3576E31C"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πάνω από όλα, δεν θα μας συγχωρήσει ποτέ ο Έλληνας πολίτης αυτό που είδε να γίνεται εδώ και πολλές δεκαετίες, ένα μεγάλο -μικρό θα έλεγα εγώ- κομμάτι πολιτικών εκπροσώπων -ευτυχώς, όχι όλο- να </w:t>
      </w:r>
      <w:proofErr w:type="spellStart"/>
      <w:r>
        <w:rPr>
          <w:rFonts w:eastAsia="Times New Roman" w:cs="Times New Roman"/>
          <w:szCs w:val="24"/>
        </w:rPr>
        <w:t>διαπλέκεται</w:t>
      </w:r>
      <w:proofErr w:type="spellEnd"/>
      <w:r>
        <w:rPr>
          <w:rFonts w:eastAsia="Times New Roman" w:cs="Times New Roman"/>
          <w:szCs w:val="24"/>
        </w:rPr>
        <w:t>. Αυτό εί</w:t>
      </w:r>
      <w:r>
        <w:rPr>
          <w:rFonts w:eastAsia="Times New Roman" w:cs="Times New Roman"/>
          <w:szCs w:val="24"/>
        </w:rPr>
        <w:t xml:space="preserve">ναι ασυγχώρητο και νομίζω ότι το ξεκίνημα που κάνουμε αυτή τη στιγμή είναι δεσμευτικό για εμάς. </w:t>
      </w:r>
    </w:p>
    <w:p w14:paraId="3576E31D"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Κανείς δεν λέει ότι καμμία σύνταξη δεν θα μειωθεί για δυο χρόνια και κανένα αφορολόγητο για δυο χρόνια. Και σχεδόν ένα μεγάλο κομμάτι πολιτών νομίζει ότι θα γί</w:t>
      </w:r>
      <w:r>
        <w:rPr>
          <w:rFonts w:eastAsia="Times New Roman" w:cs="Times New Roman"/>
          <w:szCs w:val="24"/>
        </w:rPr>
        <w:t xml:space="preserve">νει αύριο. Όχι, δεν θα γίνει αύριο. Και θα δούμε αν θα γίνει. </w:t>
      </w:r>
    </w:p>
    <w:p w14:paraId="3576E31E"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Όπως τα πρώτα χρήματα που περίσσεψαν, τα 617 εκατομμύρια ευρώ, δεν τα έφαγαν κάποιοι παρατρεχάμενοι. </w:t>
      </w:r>
    </w:p>
    <w:p w14:paraId="3576E31F"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 xml:space="preserve">ΦΩΤΗΛΑΣ: </w:t>
      </w:r>
      <w:r>
        <w:rPr>
          <w:rFonts w:eastAsia="Times New Roman" w:cs="Times New Roman"/>
          <w:szCs w:val="24"/>
        </w:rPr>
        <w:t xml:space="preserve">Τα δώσατε στον </w:t>
      </w:r>
      <w:proofErr w:type="spellStart"/>
      <w:r>
        <w:rPr>
          <w:rFonts w:eastAsia="Times New Roman" w:cs="Times New Roman"/>
          <w:szCs w:val="24"/>
        </w:rPr>
        <w:t>Μπαλαούρα</w:t>
      </w:r>
      <w:proofErr w:type="spellEnd"/>
      <w:r>
        <w:rPr>
          <w:rFonts w:eastAsia="Times New Roman" w:cs="Times New Roman"/>
          <w:szCs w:val="24"/>
        </w:rPr>
        <w:t>!</w:t>
      </w:r>
    </w:p>
    <w:p w14:paraId="3576E320"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Θα ήθελα να κάνω ένα σχόλιο για τον </w:t>
      </w:r>
      <w:proofErr w:type="spellStart"/>
      <w:r>
        <w:rPr>
          <w:rFonts w:eastAsia="Times New Roman" w:cs="Times New Roman"/>
          <w:szCs w:val="24"/>
        </w:rPr>
        <w:t>Μπαλαούρα</w:t>
      </w:r>
      <w:proofErr w:type="spellEnd"/>
      <w:r>
        <w:rPr>
          <w:rFonts w:eastAsia="Times New Roman" w:cs="Times New Roman"/>
          <w:szCs w:val="24"/>
        </w:rPr>
        <w:t xml:space="preserve"> και για τον Μάκη </w:t>
      </w:r>
      <w:proofErr w:type="spellStart"/>
      <w:r>
        <w:rPr>
          <w:rFonts w:eastAsia="Times New Roman" w:cs="Times New Roman"/>
          <w:szCs w:val="24"/>
        </w:rPr>
        <w:t>Γιακουμάτο</w:t>
      </w:r>
      <w:proofErr w:type="spellEnd"/>
      <w:r>
        <w:rPr>
          <w:rFonts w:eastAsia="Times New Roman" w:cs="Times New Roman"/>
          <w:szCs w:val="24"/>
        </w:rPr>
        <w:t xml:space="preserve">. Και δεν έχει σχέση με την κριτική στα κόμματα, αλλά έχει σχέση με το πώς γίνεται η δημοσιογραφία στην </w:t>
      </w:r>
      <w:r>
        <w:rPr>
          <w:rFonts w:eastAsia="Times New Roman" w:cs="Times New Roman"/>
          <w:szCs w:val="24"/>
        </w:rPr>
        <w:lastRenderedPageBreak/>
        <w:t>Ελλάδα. Ρωτήστε έναν φοροτεχνικό -ας φρόντιζε ένας δημοσιογράφος να ρωτήσει έν</w:t>
      </w:r>
      <w:r>
        <w:rPr>
          <w:rFonts w:eastAsia="Times New Roman" w:cs="Times New Roman"/>
          <w:szCs w:val="24"/>
        </w:rPr>
        <w:t xml:space="preserve">αν φοροτεχνικό- αν καθυστερούσε μια εβδομάδα η Κυβέρνηση και δεν τα έδινε, αν θα χάνονταν, αν θα πήγαιναν στον προϋπολογισμό του επόμενου χρόνου. Ναι, τα πήραν και κάποιοι που δεν έπρεπε να τα πάρουν. Εκατό, διακόσιοι, τριακόσιοι, πεντακόσιοι, χίλιοι; Στη </w:t>
      </w:r>
      <w:r>
        <w:rPr>
          <w:rFonts w:eastAsia="Times New Roman" w:cs="Times New Roman"/>
          <w:szCs w:val="24"/>
        </w:rPr>
        <w:t xml:space="preserve">ζυγαριά το ενάμισι εκατομμύριο ή αυτοί οι χίλιοι που δεν τα ζήτησαν; Είναι αυτή η δημοσιογραφία; </w:t>
      </w:r>
    </w:p>
    <w:p w14:paraId="3576E321"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Επειδή με προκαλείτε, σας το λέω και το λέω με καλή πρόθεση και αγάπη -γιατί θα μπορούσατε και εσείς να πάρετε και εγώ και δεν ξέρω και ποιος άλλος- ότι πράγμ</w:t>
      </w:r>
      <w:r>
        <w:rPr>
          <w:rFonts w:eastAsia="Times New Roman" w:cs="Times New Roman"/>
          <w:szCs w:val="24"/>
        </w:rPr>
        <w:t>ατι θα χάνονταν αυτά τα χρήματα.</w:t>
      </w:r>
    </w:p>
    <w:p w14:paraId="3576E322"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Τελειώνω -με ηρεμία και θέλω να πω ότι πρέπει να πέσουν οι τόνοι- λέγοντας ότι από εδώ και πέρα είναι ένα καινούργιο ξεκίνημα. Κάποιοι δεν το έχουν καταλάβει. Εγώ εκτίθεμαι και σας λέω ότι είναι ένα καινούργιο ξεκίνημα για </w:t>
      </w:r>
      <w:r>
        <w:rPr>
          <w:rFonts w:eastAsia="Times New Roman" w:cs="Times New Roman"/>
          <w:szCs w:val="24"/>
        </w:rPr>
        <w:t xml:space="preserve">τη χώρα και πρέπει όλοι να χαμηλώσουμε τους τόνους. </w:t>
      </w:r>
    </w:p>
    <w:p w14:paraId="3576E323"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76E324" w14:textId="77777777" w:rsidR="009D30F2" w:rsidRDefault="008D3D2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Ιωάννης </w:t>
      </w:r>
      <w:proofErr w:type="spellStart"/>
      <w:r>
        <w:rPr>
          <w:rFonts w:eastAsia="Times New Roman"/>
          <w:szCs w:val="24"/>
        </w:rPr>
        <w:t>Σαρίδης</w:t>
      </w:r>
      <w:proofErr w:type="spellEnd"/>
      <w:r>
        <w:rPr>
          <w:rFonts w:eastAsia="Times New Roman"/>
          <w:szCs w:val="24"/>
        </w:rPr>
        <w:t xml:space="preserve"> από την Ένωση Κεντρώων, ο οποίος είναι και ο τελευταίος ομιλητής, μιας και διαγράφηκε εκείνος που ήταν εγγεγραμμένος στο τέλος. Μετά μπαίνουμε στη διαδικασία των δευτερολογιών εισηγητών και Κοινοβουλευτικών Εκπροσώπων. </w:t>
      </w:r>
    </w:p>
    <w:p w14:paraId="3576E325" w14:textId="77777777" w:rsidR="009D30F2" w:rsidRDefault="008D3D2C">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ρίστε, κύριε </w:t>
      </w:r>
      <w:proofErr w:type="spellStart"/>
      <w:r>
        <w:rPr>
          <w:rFonts w:eastAsia="Times New Roman"/>
          <w:szCs w:val="24"/>
        </w:rPr>
        <w:t>Σαρίδη</w:t>
      </w:r>
      <w:proofErr w:type="spellEnd"/>
      <w:r>
        <w:rPr>
          <w:rFonts w:eastAsia="Times New Roman"/>
          <w:szCs w:val="24"/>
        </w:rPr>
        <w:t xml:space="preserve">, έχετε τον λόγο. </w:t>
      </w:r>
    </w:p>
    <w:p w14:paraId="3576E326" w14:textId="77777777" w:rsidR="009D30F2" w:rsidRDefault="008D3D2C">
      <w:pPr>
        <w:spacing w:after="0"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 xml:space="preserve">Ευχαριστώ πολύ, κύριε Πρόεδρε. </w:t>
      </w:r>
    </w:p>
    <w:p w14:paraId="3576E327" w14:textId="77777777" w:rsidR="009D30F2" w:rsidRDefault="008D3D2C">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ζήτησα και πήρα τον λόγο για να καταθέσω στην Ολομέλεια τις ανησυχίες μεγάλης μερίδας συμπολιτών μας, οι οποίοι, όπως και εγ</w:t>
      </w:r>
      <w:r>
        <w:rPr>
          <w:rFonts w:eastAsia="Times New Roman"/>
          <w:szCs w:val="24"/>
        </w:rPr>
        <w:t xml:space="preserve">ώ, κατανοούν πως η εφαρμογή του συγκεκριμένου νόμου έχει μεν τη δυναμική να ενισχύσει με δραστικό τρόπο την εθνική προσπάθεια για έξοδο από την κρίση, από την άλλη, όμως, η τυχόν πλημμελής εφαρμογή των προβλέψεών του ή οι τυχόν αστοχίες στην υλοποίηση των </w:t>
      </w:r>
      <w:r>
        <w:rPr>
          <w:rFonts w:eastAsia="Times New Roman"/>
          <w:szCs w:val="24"/>
        </w:rPr>
        <w:t xml:space="preserve">διατάξεών του θα μπορούσαν να επιφέρουν σε αυτή την προσπάθεια το τελειωτικό χτύπημα. </w:t>
      </w:r>
    </w:p>
    <w:p w14:paraId="3576E328" w14:textId="77777777" w:rsidR="009D30F2" w:rsidRDefault="008D3D2C">
      <w:pPr>
        <w:spacing w:after="0" w:line="600" w:lineRule="auto"/>
        <w:ind w:firstLine="720"/>
        <w:jc w:val="both"/>
        <w:rPr>
          <w:rFonts w:eastAsia="Times New Roman"/>
          <w:szCs w:val="24"/>
        </w:rPr>
      </w:pPr>
      <w:r>
        <w:rPr>
          <w:rFonts w:eastAsia="Times New Roman"/>
          <w:szCs w:val="24"/>
        </w:rPr>
        <w:t>Τη δυναμική αυτή την εξασφαλίζει το υπό συζήτηση σχέδιο νόμου, γιατί διαπνέεται από μια αποφασιστικότητα, η οποία πηγάζει από την αδιαμφισβήτητη και κοινή διαπίστωση πως</w:t>
      </w:r>
      <w:r>
        <w:rPr>
          <w:rFonts w:eastAsia="Times New Roman"/>
          <w:szCs w:val="24"/>
        </w:rPr>
        <w:t xml:space="preserve"> η χώρα έχει πραγματική και απόλυτη ανάγκη τους δασικούς της χάρτες. </w:t>
      </w:r>
    </w:p>
    <w:p w14:paraId="3576E329" w14:textId="77777777" w:rsidR="009D30F2" w:rsidRDefault="008D3D2C">
      <w:pPr>
        <w:spacing w:after="0" w:line="600" w:lineRule="auto"/>
        <w:jc w:val="both"/>
        <w:rPr>
          <w:rFonts w:eastAsia="Times New Roman" w:cs="Times New Roman"/>
          <w:szCs w:val="24"/>
        </w:rPr>
      </w:pPr>
      <w:r>
        <w:rPr>
          <w:rFonts w:eastAsia="Times New Roman" w:cs="Times New Roman"/>
          <w:szCs w:val="24"/>
        </w:rPr>
        <w:t>Την αποφασιστικότητα αυτή των Ελλήνων πολιτών η Κυβέρνηση αποφάσισε να τη στρέψει εναντίον εκείνης</w:t>
      </w:r>
      <w:r>
        <w:rPr>
          <w:rFonts w:eastAsia="Times New Roman" w:cs="Times New Roman"/>
          <w:szCs w:val="24"/>
        </w:rPr>
        <w:t>,</w:t>
      </w:r>
      <w:r>
        <w:rPr>
          <w:rFonts w:eastAsia="Times New Roman" w:cs="Times New Roman"/>
          <w:szCs w:val="24"/>
        </w:rPr>
        <w:t xml:space="preserve"> που δεν μπορεί να μιλήσει και να εκφραστεί, δηλαδή εναντίον της ελληνικής φύσης. </w:t>
      </w:r>
    </w:p>
    <w:p w14:paraId="3576E32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Συμφ</w:t>
      </w:r>
      <w:r>
        <w:rPr>
          <w:rFonts w:eastAsia="Times New Roman" w:cs="Times New Roman"/>
          <w:szCs w:val="24"/>
        </w:rPr>
        <w:t xml:space="preserve">ωνώ με το συμπέρασμα του συναδέλφου </w:t>
      </w:r>
      <w:proofErr w:type="spellStart"/>
      <w:r>
        <w:rPr>
          <w:rFonts w:eastAsia="Times New Roman" w:cs="Times New Roman"/>
          <w:szCs w:val="24"/>
        </w:rPr>
        <w:t>Αμυρά</w:t>
      </w:r>
      <w:proofErr w:type="spellEnd"/>
      <w:r>
        <w:rPr>
          <w:rFonts w:eastAsia="Times New Roman" w:cs="Times New Roman"/>
          <w:szCs w:val="24"/>
        </w:rPr>
        <w:t xml:space="preserve">, ο οποίος εξέφρασε την άποψη πως το παρόν νομοσχέδιο, όπως είπε χαρακτηριστικά, δίνει συγχωροχάρτι σε όσους </w:t>
      </w:r>
      <w:proofErr w:type="spellStart"/>
      <w:r>
        <w:rPr>
          <w:rFonts w:eastAsia="Times New Roman" w:cs="Times New Roman"/>
          <w:szCs w:val="24"/>
        </w:rPr>
        <w:t>κανιβάλισαν</w:t>
      </w:r>
      <w:proofErr w:type="spellEnd"/>
      <w:r>
        <w:rPr>
          <w:rFonts w:eastAsia="Times New Roman" w:cs="Times New Roman"/>
          <w:szCs w:val="24"/>
        </w:rPr>
        <w:t xml:space="preserve"> την ελληνική γη πριν το 1975. </w:t>
      </w:r>
    </w:p>
    <w:p w14:paraId="3576E32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Κ</w:t>
      </w:r>
      <w:r>
        <w:rPr>
          <w:rFonts w:eastAsia="Times New Roman" w:cs="Times New Roman"/>
          <w:szCs w:val="24"/>
        </w:rPr>
        <w:t xml:space="preserve">τηματολόγιο και οι δασικοί χάρτες είναι εργαλεία ανάπτυξης </w:t>
      </w:r>
      <w:r>
        <w:rPr>
          <w:rFonts w:eastAsia="Times New Roman" w:cs="Times New Roman"/>
          <w:szCs w:val="24"/>
        </w:rPr>
        <w:t>αλλά και βάση εφαρμογής πολλών και διαφορετικών νόμων. Το γεγονός πως έφτασε το 2017 για να αποκτήσει η Ελλάδα αυτά τα εργαλεία, αποδεικνύει και καταδεικνύει το μέγεθος της σπατάλης, της κακοδιαχείρισης και της ανευθυνότητας που επέδειξαν συλλογικά όλες αν</w:t>
      </w:r>
      <w:r>
        <w:rPr>
          <w:rFonts w:eastAsia="Times New Roman" w:cs="Times New Roman"/>
          <w:szCs w:val="24"/>
        </w:rPr>
        <w:t>εξαιρέτως οι μεταπολιτευτικές κυβερνήσεις για πολλές δεκαετίες.</w:t>
      </w:r>
    </w:p>
    <w:p w14:paraId="3576E32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Έχοντας πει αυτά, προχωρώ στον σχολιασμό των τροπολογιών, που και σε αυτό το νομοσχέδιο δεν μπορέσατε να αποφύγετε ούτε εσείς, κύριε Υπουργέ. </w:t>
      </w:r>
    </w:p>
    <w:p w14:paraId="3576E32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ήθελα να ξεκινήσω από την τροπολογία της Ένωση</w:t>
      </w:r>
      <w:r>
        <w:rPr>
          <w:rFonts w:eastAsia="Times New Roman" w:cs="Times New Roman"/>
          <w:szCs w:val="24"/>
        </w:rPr>
        <w:t xml:space="preserve">ς Κεντρώων που δεν την κάνατε δεκτή, δυστυχώς κατά τη γνώμη μας. Θα δεχτώ, όμως, εξηγήσεις και θα ενημερώσουμε πληρέστερα τον αρμόδιο Υπουργό σύντομα και ελπίζω να την </w:t>
      </w:r>
      <w:proofErr w:type="spellStart"/>
      <w:r>
        <w:rPr>
          <w:rFonts w:eastAsia="Times New Roman" w:cs="Times New Roman"/>
          <w:szCs w:val="24"/>
        </w:rPr>
        <w:t>επανακαταθέσουμε</w:t>
      </w:r>
      <w:proofErr w:type="spellEnd"/>
      <w:r>
        <w:rPr>
          <w:rFonts w:eastAsia="Times New Roman" w:cs="Times New Roman"/>
          <w:szCs w:val="24"/>
        </w:rPr>
        <w:t xml:space="preserve"> με την πρώτη ευκαιρία. Επιτρέψτε μου μόνο δύο λόγια για τη συγκεκριμένη</w:t>
      </w:r>
      <w:r>
        <w:rPr>
          <w:rFonts w:eastAsia="Times New Roman" w:cs="Times New Roman"/>
          <w:szCs w:val="24"/>
        </w:rPr>
        <w:t xml:space="preserve"> τροπολογία. Πρόκειται για μία νομοθετική πρωτοβουλία η οποία αντιμετωπίζει αποτελεσματικά ένα πρόβλημα το οποίο έχει τη γνωστή σε όλους μας αιτία της μη πρόβλεψης κατάλληλων μεταβατικών διατάξεων στους σχετικούς νόμους. Ενώ, λοιπόν, όσοι έκαναν αγοραπωλησ</w:t>
      </w:r>
      <w:r>
        <w:rPr>
          <w:rFonts w:eastAsia="Times New Roman" w:cs="Times New Roman"/>
          <w:szCs w:val="24"/>
        </w:rPr>
        <w:t xml:space="preserve">ίες γης άνω των </w:t>
      </w:r>
      <w:r>
        <w:rPr>
          <w:rFonts w:eastAsia="Times New Roman" w:cs="Times New Roman"/>
          <w:szCs w:val="24"/>
        </w:rPr>
        <w:t>διακοσίων πενήντα</w:t>
      </w:r>
      <w:r>
        <w:rPr>
          <w:rFonts w:eastAsia="Times New Roman" w:cs="Times New Roman"/>
          <w:szCs w:val="24"/>
        </w:rPr>
        <w:t xml:space="preserve"> στρεμμάτων,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τα προβλεπόμενα στον νόμο του 1994, που αναγνώριζε την ακυρότητα της παλιάς πρόβλεψης, με ύπαρξη υπουργικής απόφασης, από τότε έως το 2012 </w:t>
      </w:r>
      <w:r>
        <w:rPr>
          <w:rFonts w:eastAsia="Times New Roman" w:cs="Times New Roman"/>
          <w:szCs w:val="24"/>
        </w:rPr>
        <w:lastRenderedPageBreak/>
        <w:t>δεν απασχόλησαν τα δικαστήρια. Δυστυχώς ακολούθησε</w:t>
      </w:r>
      <w:r>
        <w:rPr>
          <w:rFonts w:eastAsia="Times New Roman" w:cs="Times New Roman"/>
          <w:szCs w:val="24"/>
        </w:rPr>
        <w:t xml:space="preserve"> η ψήφιση ενός νόμου το 2012, ο οποίος δεν περιείχε τις απαραίτητες μεταβατικές διατάξεις. Έτσι δημιουργήθηκε το εν λόγω πρόβλημα, να βρίσκονται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στον «αέρα» και να καταφεύγουν στη </w:t>
      </w:r>
      <w:r>
        <w:rPr>
          <w:rFonts w:eastAsia="Times New Roman" w:cs="Times New Roman"/>
          <w:szCs w:val="24"/>
        </w:rPr>
        <w:t>δ</w:t>
      </w:r>
      <w:r>
        <w:rPr>
          <w:rFonts w:eastAsia="Times New Roman" w:cs="Times New Roman"/>
          <w:szCs w:val="24"/>
        </w:rPr>
        <w:t>ικαιοσύνη, επιβαρύνοντας με αυτόν τον τρόπο το έργο της μόνο και μ</w:t>
      </w:r>
      <w:r>
        <w:rPr>
          <w:rFonts w:eastAsia="Times New Roman" w:cs="Times New Roman"/>
          <w:szCs w:val="24"/>
        </w:rPr>
        <w:t>όνο γιατί δεν προέβλεψε ο νομοθέτης τις κατάλληλες μεταβατικές διατάξεις.</w:t>
      </w:r>
    </w:p>
    <w:p w14:paraId="3576E32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Πρόκειται, λοιπόν, για αποκατάσταση της ισονομίας. Είναι μια άλλη αδικία, που θα μπορούσαμε να άρουμε επιτυγχάνοντας τη συναίνεση μπροστά στο αυτονόητο. Ελπίζω να δώσουμε λύση όσο πι</w:t>
      </w:r>
      <w:r>
        <w:rPr>
          <w:rFonts w:eastAsia="Times New Roman" w:cs="Times New Roman"/>
          <w:szCs w:val="24"/>
        </w:rPr>
        <w:t xml:space="preserve">ο γρήγορα γίνεται. </w:t>
      </w:r>
    </w:p>
    <w:p w14:paraId="3576E32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Προχωρώ από τη δική μου πλευρά στον σχολιασμό κάποιων από τις τροπολογίες οι οποίες κατατέθηκαν.</w:t>
      </w:r>
    </w:p>
    <w:p w14:paraId="3576E33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1005/121 και την τροπολογία 1006/122, για τις παρατάσεις ουσιαστικά της λήξης της προθεσμίας υποβολής της δήλωσης</w:t>
      </w:r>
      <w:r>
        <w:rPr>
          <w:rFonts w:eastAsia="Times New Roman" w:cs="Times New Roman"/>
          <w:szCs w:val="24"/>
        </w:rPr>
        <w:t xml:space="preserve"> περιουσιακής κατάστασης του 2016 και για την παράταση χρηματικών ενταλμάτων για το τρέχον οικονομικό έτος κατά έναν μήνα μετά τη λήξη τους, πρόκειται για παράταση στην παράταση. Δεν λύνονται τα προβλήματα με παρατάσεις. Απλώς διαιωνίζονται.</w:t>
      </w:r>
    </w:p>
    <w:p w14:paraId="3576E33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Τροπολογία 100</w:t>
      </w:r>
      <w:r>
        <w:rPr>
          <w:rFonts w:eastAsia="Times New Roman" w:cs="Times New Roman"/>
          <w:szCs w:val="24"/>
        </w:rPr>
        <w:t>7/123: Τελικά ο τρόπος με τον οποίο θα επιχειρήσετε να λύσετε το πρόβλημα</w:t>
      </w:r>
      <w:r>
        <w:rPr>
          <w:rFonts w:eastAsia="Times New Roman" w:cs="Times New Roman"/>
          <w:szCs w:val="24"/>
        </w:rPr>
        <w:t>,</w:t>
      </w:r>
      <w:r>
        <w:rPr>
          <w:rFonts w:eastAsia="Times New Roman" w:cs="Times New Roman"/>
          <w:szCs w:val="24"/>
        </w:rPr>
        <w:t xml:space="preserve"> που έχει δημιουργηθεί γύρω από το γήπεδο της ΑΕΚ, είναι να δείξετε στη δημοτική αρχή της Νέας Φιλαδέλφειας ποιος κάνει τελικά </w:t>
      </w:r>
      <w:r>
        <w:rPr>
          <w:rFonts w:eastAsia="Times New Roman" w:cs="Times New Roman"/>
          <w:szCs w:val="24"/>
        </w:rPr>
        <w:lastRenderedPageBreak/>
        <w:t>κουμάντο. Αλλάζετε τον κανονισμό και έτσι πλέον δεν του</w:t>
      </w:r>
      <w:r>
        <w:rPr>
          <w:rFonts w:eastAsia="Times New Roman" w:cs="Times New Roman"/>
          <w:szCs w:val="24"/>
        </w:rPr>
        <w:t>ς πέφτει λόγος. Προβλήματα που λύνονται με τέτοιον τρόπο είναι πάρα πολύ πιθανόν να δημιουργήσουν καινούργια.</w:t>
      </w:r>
    </w:p>
    <w:p w14:paraId="3576E33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Συμφωνούμε στο χτίσιμο του γηπέδου της ΑΕΚ. Η ΑΕΚ είναι μια μεγάλη ομάδα της Αθήνας. Η ΑΕΚ έχει μία ζωντανή ιστορία. Ζωντανή ιστορία έχει και στη </w:t>
      </w:r>
      <w:r>
        <w:rPr>
          <w:rFonts w:eastAsia="Times New Roman" w:cs="Times New Roman"/>
          <w:szCs w:val="24"/>
        </w:rPr>
        <w:t>Θεσσαλονίκη ο ΠΑΟΚ. Η ιστορία έχει ρίζες. Οι ρίζες της ΑΕΚ είναι στη Νέα Φιλαδέλφεια. Θα θέλαμε, όμως, να βρίσκατε έναν τρόπο να το στηρίξει και η τοπική κοινωνία, η τοπική αυτοδιοίκηση, αντί να προχωράμε σε τέτοιου είδους τερτίπια.</w:t>
      </w:r>
    </w:p>
    <w:p w14:paraId="3576E33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Τροπολογία 1015/131: Τρ</w:t>
      </w:r>
      <w:r>
        <w:rPr>
          <w:rFonts w:eastAsia="Times New Roman" w:cs="Times New Roman"/>
          <w:szCs w:val="24"/>
        </w:rPr>
        <w:t xml:space="preserve">οποποιούνται, λέει, διατάξεις του ν.4389/2016 και ρυθμίζονται εκ νέου θέματα σχετικά με τον πλήρη ιδιοκτησιακό διαχωρισμό της </w:t>
      </w:r>
      <w:r>
        <w:rPr>
          <w:rFonts w:eastAsia="Times New Roman" w:cs="Times New Roman"/>
          <w:szCs w:val="24"/>
        </w:rPr>
        <w:t>«</w:t>
      </w:r>
      <w:r>
        <w:rPr>
          <w:rFonts w:eastAsia="Times New Roman" w:cs="Times New Roman"/>
          <w:szCs w:val="24"/>
        </w:rPr>
        <w:t>ΑΔΜΗΕ Α.Ε.</w:t>
      </w:r>
      <w:r>
        <w:rPr>
          <w:rFonts w:eastAsia="Times New Roman" w:cs="Times New Roman"/>
          <w:szCs w:val="24"/>
        </w:rPr>
        <w:t>»</w:t>
      </w:r>
      <w:r>
        <w:rPr>
          <w:rFonts w:eastAsia="Times New Roman" w:cs="Times New Roman"/>
          <w:szCs w:val="24"/>
        </w:rPr>
        <w:t xml:space="preserve"> από τη </w:t>
      </w:r>
      <w:r>
        <w:rPr>
          <w:rFonts w:eastAsia="Times New Roman" w:cs="Times New Roman"/>
          <w:szCs w:val="24"/>
        </w:rPr>
        <w:t>«</w:t>
      </w:r>
      <w:r>
        <w:rPr>
          <w:rFonts w:eastAsia="Times New Roman" w:cs="Times New Roman"/>
          <w:szCs w:val="24"/>
        </w:rPr>
        <w:t>ΔΕΗ Α.Ε.</w:t>
      </w:r>
      <w:r>
        <w:rPr>
          <w:rFonts w:eastAsia="Times New Roman" w:cs="Times New Roman"/>
          <w:szCs w:val="24"/>
        </w:rPr>
        <w:t>».</w:t>
      </w:r>
      <w:r>
        <w:rPr>
          <w:rFonts w:eastAsia="Times New Roman" w:cs="Times New Roman"/>
          <w:szCs w:val="24"/>
        </w:rPr>
        <w:t xml:space="preserve"> Το γεγονός πως ο κ. Σκουρλέτης μίλησε για στημένο διαγωνισμό και δεν του έχει ζητήσει κανείς από τ</w:t>
      </w:r>
      <w:r>
        <w:rPr>
          <w:rFonts w:eastAsia="Times New Roman" w:cs="Times New Roman"/>
          <w:szCs w:val="24"/>
        </w:rPr>
        <w:t xml:space="preserve">ην Κυβέρνηση ή να δώσει δημόσια εξηγήσεις ή να παραιτηθεί, είναι το μόνο σχόλιο που αρμόζει σε μία τέτοια τροπολογία. </w:t>
      </w:r>
    </w:p>
    <w:p w14:paraId="3576E33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Τροπολογία 1016/132: Αντικατάσταση και συμπλήρωση διατάξεων σχετικά με την παραχώρηση της απλής χρήσης του αιγιαλού. Το γεγονός πως προχω</w:t>
      </w:r>
      <w:r>
        <w:rPr>
          <w:rFonts w:eastAsia="Times New Roman" w:cs="Times New Roman"/>
          <w:szCs w:val="24"/>
        </w:rPr>
        <w:t xml:space="preserve">ρήσατε σε μία τέτοια απόφαση τόσο σημαντική για τις ελληνικές παραλίες και επιλέγετε να αιφνιδιάσετε τα μέλη του </w:t>
      </w:r>
      <w:r>
        <w:rPr>
          <w:rFonts w:eastAsia="Times New Roman" w:cs="Times New Roman"/>
          <w:szCs w:val="24"/>
        </w:rPr>
        <w:t>ε</w:t>
      </w:r>
      <w:r>
        <w:rPr>
          <w:rFonts w:eastAsia="Times New Roman" w:cs="Times New Roman"/>
          <w:szCs w:val="24"/>
        </w:rPr>
        <w:t xml:space="preserve">λληνικού Κοινοβουλίου μάς υποχρεώνει την καταψηφίσουμε. </w:t>
      </w:r>
    </w:p>
    <w:p w14:paraId="3576E33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Είναι προβληματική στη διατύπωσή της και θα έπρεπε να έρθει εγκαίρως στις αρμόδιες επ</w:t>
      </w:r>
      <w:r>
        <w:rPr>
          <w:rFonts w:eastAsia="Times New Roman" w:cs="Times New Roman"/>
          <w:szCs w:val="24"/>
        </w:rPr>
        <w:t>ιτροπές και όχι τώρα εν</w:t>
      </w:r>
      <w:r>
        <w:rPr>
          <w:rFonts w:eastAsia="Times New Roman" w:cs="Times New Roman"/>
          <w:szCs w:val="24"/>
        </w:rPr>
        <w:t xml:space="preserve">’ </w:t>
      </w:r>
      <w:r>
        <w:rPr>
          <w:rFonts w:eastAsia="Times New Roman" w:cs="Times New Roman"/>
          <w:szCs w:val="24"/>
        </w:rPr>
        <w:t>όψει της έναρξης της τουριστικής περιόδου, ενώ κάποιοι προσπαθούν να υπερασπιστούν το κοινωνικό όραμα της Κυβέρνησης, προτείνοντας ουσιαστικά τη διάλυση του τουρισμού στη χώρα μας ως ισοδύναμου του ελάχιστου εγγυημένου εισοδήματος.</w:t>
      </w:r>
    </w:p>
    <w:p w14:paraId="3576E33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Αναφέρομαι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στους Βουλευτές της Κυβέρνησης</w:t>
      </w:r>
      <w:r w:rsidRPr="00FF6BFF">
        <w:rPr>
          <w:rFonts w:eastAsia="Times New Roman" w:cs="Times New Roman"/>
          <w:szCs w:val="24"/>
        </w:rPr>
        <w:t>,</w:t>
      </w:r>
      <w:r>
        <w:rPr>
          <w:rFonts w:eastAsia="Times New Roman" w:cs="Times New Roman"/>
          <w:szCs w:val="24"/>
        </w:rPr>
        <w:t xml:space="preserve"> που χωρίς να υπολογίσουν τις συνέπειες μιας τέτοιας απόφασης, πρότειναν τη νομιμοποίηση του ελεύθερου κάμπινγκ.</w:t>
      </w:r>
    </w:p>
    <w:p w14:paraId="3576E33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την εισήγησή μου δίνοντάς σας μία πολύ σημαντική πληροφορία. Σήμερα το πρωί στο πλαίσιο της παρακολούθησης της διαδικασίας παράδοσης των δεκατεσσάρων περιφερειακών αεροδρομίων στην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με σκοπό να διακρίνω πού έχ</w:t>
      </w:r>
      <w:r>
        <w:rPr>
          <w:rFonts w:eastAsia="Times New Roman" w:cs="Times New Roman"/>
          <w:szCs w:val="24"/>
        </w:rPr>
        <w:t>ει βάλει η Κυβέρνηση την «κόκκινη γραμμή» ανάμεσα στο ξεπούλημα και στην αξιοποίηση και ενώ περιμένω απαντήσεις από το σύνολο των εμπλεκόμενων Υπουργών σχετικά με τη μεγαλύτερη ιδιωτικοποίηση που επιχειρήθηκε ποτέ στην Ελλάδα, ενημερώθηκα ότι η νέα ιστοσελ</w:t>
      </w:r>
      <w:r>
        <w:rPr>
          <w:rFonts w:eastAsia="Times New Roman" w:cs="Times New Roman"/>
          <w:szCs w:val="24"/>
        </w:rPr>
        <w:t xml:space="preserve">ίδα του </w:t>
      </w:r>
      <w:r>
        <w:rPr>
          <w:rFonts w:eastAsia="Times New Roman" w:cs="Times New Roman"/>
          <w:szCs w:val="24"/>
        </w:rPr>
        <w:t>α</w:t>
      </w:r>
      <w:r>
        <w:rPr>
          <w:rFonts w:eastAsia="Times New Roman" w:cs="Times New Roman"/>
          <w:szCs w:val="24"/>
        </w:rPr>
        <w:t>εροδρομίου «</w:t>
      </w:r>
      <w:r>
        <w:rPr>
          <w:rFonts w:eastAsia="Times New Roman" w:cs="Times New Roman"/>
          <w:szCs w:val="24"/>
        </w:rPr>
        <w:t>ΜΑΚΕΔΟΝΙΑ</w:t>
      </w:r>
      <w:r>
        <w:rPr>
          <w:rFonts w:eastAsia="Times New Roman" w:cs="Times New Roman"/>
          <w:szCs w:val="24"/>
        </w:rPr>
        <w:t xml:space="preserve">» παρουσιάζει αυθαίρετα το </w:t>
      </w:r>
      <w:r>
        <w:rPr>
          <w:rFonts w:eastAsia="Times New Roman" w:cs="Times New Roman"/>
          <w:szCs w:val="24"/>
        </w:rPr>
        <w:t>α</w:t>
      </w:r>
      <w:r>
        <w:rPr>
          <w:rFonts w:eastAsia="Times New Roman" w:cs="Times New Roman"/>
          <w:szCs w:val="24"/>
        </w:rPr>
        <w:t xml:space="preserve">εροδρόμιο </w:t>
      </w:r>
      <w:r>
        <w:rPr>
          <w:rFonts w:eastAsia="Times New Roman" w:cs="Times New Roman"/>
          <w:szCs w:val="24"/>
        </w:rPr>
        <w:t>«ΜΑΚΕΔΟΝΙΑ»</w:t>
      </w:r>
      <w:r>
        <w:rPr>
          <w:rFonts w:eastAsia="Times New Roman" w:cs="Times New Roman"/>
          <w:szCs w:val="24"/>
        </w:rPr>
        <w:t xml:space="preserve"> ως σκέτο </w:t>
      </w:r>
      <w:r>
        <w:rPr>
          <w:rFonts w:eastAsia="Times New Roman" w:cs="Times New Roman"/>
          <w:szCs w:val="24"/>
        </w:rPr>
        <w:t>α</w:t>
      </w:r>
      <w:r>
        <w:rPr>
          <w:rFonts w:eastAsia="Times New Roman" w:cs="Times New Roman"/>
          <w:szCs w:val="24"/>
        </w:rPr>
        <w:t xml:space="preserve">εροδρόμιο Θεσσαλονίκης. Η ιστοσελίδα μάλιστα που αντιστοιχεί στο </w:t>
      </w:r>
      <w:r>
        <w:rPr>
          <w:rFonts w:eastAsia="Times New Roman" w:cs="Times New Roman"/>
          <w:szCs w:val="24"/>
        </w:rPr>
        <w:t>α</w:t>
      </w:r>
      <w:r>
        <w:rPr>
          <w:rFonts w:eastAsia="Times New Roman" w:cs="Times New Roman"/>
          <w:szCs w:val="24"/>
        </w:rPr>
        <w:t>εροδρόμιο «</w:t>
      </w:r>
      <w:r>
        <w:rPr>
          <w:rFonts w:eastAsia="Times New Roman" w:cs="Times New Roman"/>
          <w:szCs w:val="24"/>
        </w:rPr>
        <w:t>ΜΑΚΕΔΟΝΙΑ</w:t>
      </w:r>
      <w:r>
        <w:rPr>
          <w:rFonts w:eastAsia="Times New Roman" w:cs="Times New Roman"/>
          <w:szCs w:val="24"/>
        </w:rPr>
        <w:t xml:space="preserve">» είναι πλέον η </w:t>
      </w:r>
      <w:proofErr w:type="spellStart"/>
      <w:r>
        <w:rPr>
          <w:rFonts w:eastAsia="Times New Roman" w:cs="Times New Roman"/>
          <w:szCs w:val="24"/>
          <w:lang w:val="en-US"/>
        </w:rPr>
        <w:t>t</w:t>
      </w:r>
      <w:r>
        <w:rPr>
          <w:rFonts w:eastAsia="Times New Roman" w:cs="Times New Roman"/>
          <w:szCs w:val="24"/>
          <w:lang w:val="en-US"/>
        </w:rPr>
        <w:t>hessaloniki</w:t>
      </w:r>
      <w:proofErr w:type="spellEnd"/>
      <w:r>
        <w:rPr>
          <w:rFonts w:eastAsia="Times New Roman" w:cs="Times New Roman"/>
          <w:szCs w:val="24"/>
        </w:rPr>
        <w:t xml:space="preserve"> </w:t>
      </w:r>
      <w:r>
        <w:rPr>
          <w:rFonts w:eastAsia="Times New Roman" w:cs="Times New Roman"/>
          <w:szCs w:val="24"/>
          <w:lang w:val="en-US"/>
        </w:rPr>
        <w:t>airport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3576E33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Πολλά θα ήθελα να σας πω, κύριε Υπουργ</w:t>
      </w:r>
      <w:r>
        <w:rPr>
          <w:rFonts w:eastAsia="Times New Roman" w:cs="Times New Roman"/>
          <w:szCs w:val="24"/>
        </w:rPr>
        <w:t xml:space="preserve">έ, όμως με ενδιαφέρει να κάνετε αυτό που πρέπει και όχι να σας κατηγορήσω με πολύ βαριές κουβέντες. Διαμαρτυρηθείτε και εσείς εκεί που κρίνετε, ώστε να διορθωθεί άμεσα το συγκεκριμένο ατόπημα. </w:t>
      </w:r>
    </w:p>
    <w:p w14:paraId="3576E33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76E33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τον κ. </w:t>
      </w:r>
      <w:proofErr w:type="spellStart"/>
      <w:r>
        <w:rPr>
          <w:rFonts w:eastAsia="Times New Roman" w:cs="Times New Roman"/>
          <w:szCs w:val="24"/>
        </w:rPr>
        <w:t>Σα</w:t>
      </w:r>
      <w:r>
        <w:rPr>
          <w:rFonts w:eastAsia="Times New Roman" w:cs="Times New Roman"/>
          <w:szCs w:val="24"/>
        </w:rPr>
        <w:t>ρίδη</w:t>
      </w:r>
      <w:proofErr w:type="spellEnd"/>
      <w:r>
        <w:rPr>
          <w:rFonts w:eastAsia="Times New Roman" w:cs="Times New Roman"/>
          <w:szCs w:val="24"/>
        </w:rPr>
        <w:t xml:space="preserve"> ολοκληρώθηκε ο κύκλος των ομιλητών. </w:t>
      </w:r>
    </w:p>
    <w:p w14:paraId="3576E33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Η πρόταση από το Προεδρείο είναι να περάσουμε πρώτα στον κύκλο των παρεμβάσεων των εισηγητών - αγορητών, μετά να πάρουν τον λόγο όσοι εκ των Κοινοβουλευτικών Εκπροσώπων έχουν δηλώσει επιθυμία να παρέμβουν και να κλ</w:t>
      </w:r>
      <w:r>
        <w:rPr>
          <w:rFonts w:eastAsia="Times New Roman" w:cs="Times New Roman"/>
          <w:szCs w:val="24"/>
        </w:rPr>
        <w:t>είσει ο Υπουργός. Απ’ ό,τι βλέπω, το Σώμα συμφωνεί.</w:t>
      </w:r>
    </w:p>
    <w:p w14:paraId="3576E33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Ιγγλέζη</w:t>
      </w:r>
      <w:proofErr w:type="spellEnd"/>
      <w:r>
        <w:rPr>
          <w:rFonts w:eastAsia="Times New Roman" w:cs="Times New Roman"/>
          <w:szCs w:val="24"/>
        </w:rPr>
        <w:t>, εισηγήτρια του ΣΥΡΙΖΑ.</w:t>
      </w:r>
    </w:p>
    <w:p w14:paraId="3576E33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κύριε Πρόεδρε. </w:t>
      </w:r>
    </w:p>
    <w:p w14:paraId="3576E33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που διεξάγεται είναι ιδιαίτερα ενδιαφέρουσα. Θα ήταν όμως ακόμη π</w:t>
      </w:r>
      <w:r>
        <w:rPr>
          <w:rFonts w:eastAsia="Times New Roman" w:cs="Times New Roman"/>
          <w:szCs w:val="24"/>
        </w:rPr>
        <w:t>ιο αποδοτική, αν οι συνάδελφοι της Αντιπολίτευσης, όλες αυτές τις μέρες που συζητάμε το νομοσχέδιο στις επιτροπές αλλά και στην Ολομέλεια, έκαναν τον κόπο να διαβάσουν τις προτεινόμενες ρυθμίσεις και να ακούσουν τις εισηγήσεις μας, πολύ περισσότερο να διαβ</w:t>
      </w:r>
      <w:r>
        <w:rPr>
          <w:rFonts w:eastAsia="Times New Roman" w:cs="Times New Roman"/>
          <w:szCs w:val="24"/>
        </w:rPr>
        <w:t>άσουν τους νόμους</w:t>
      </w:r>
      <w:r>
        <w:rPr>
          <w:rFonts w:eastAsia="Times New Roman" w:cs="Times New Roman"/>
          <w:szCs w:val="24"/>
        </w:rPr>
        <w:t>,</w:t>
      </w:r>
      <w:r>
        <w:rPr>
          <w:rFonts w:eastAsia="Times New Roman" w:cs="Times New Roman"/>
          <w:szCs w:val="24"/>
        </w:rPr>
        <w:t xml:space="preserve"> που αυτοί υπέγραψαν ως υπουργοί και ψήφισαν ως Βουλευτές. </w:t>
      </w:r>
    </w:p>
    <w:p w14:paraId="3576E33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ας είμαστε σοβαροί. Το ότι θέλατε άλλα να νομοθετήσετε το 2014 για τους αγρότες και εν τέλει άλλα νομοθετήσατε, δεν σας απαλλάσσει από τις ευθύνες σ</w:t>
      </w:r>
      <w:r>
        <w:rPr>
          <w:rFonts w:eastAsia="Times New Roman" w:cs="Times New Roman"/>
          <w:szCs w:val="24"/>
        </w:rPr>
        <w:t>ας. Τα χαράτσια στους αγρότες, που μας λέτε ότι νομοθετούμε εμείς σήμερα, εσείς τα νομοθετήσατε, εσείς τα έχετε επιβάλει. Τις οικονομοτεχνικές μελέτες και το τίμημα εξαγοράς εσείς τα νομοθετήσατε. Εμείς ερχόμαστε να μειώσουμε το τίμημα εξαγοράς και να κατα</w:t>
      </w:r>
      <w:r>
        <w:rPr>
          <w:rFonts w:eastAsia="Times New Roman" w:cs="Times New Roman"/>
          <w:szCs w:val="24"/>
        </w:rPr>
        <w:t xml:space="preserve">ργήσουμε τις οικονομοτεχνικές μελέτες. </w:t>
      </w:r>
    </w:p>
    <w:p w14:paraId="3576E34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Αν πράγματι, θέλατε να δώσετε την εκχερσωμένη γη, που καλλιεργείται σήμερα, στους αγρότες δωρεάν, θα το είχατε νομοθετήσει, όπως νομοθετήσατε τα σύνθετα τουριστικά καταλύματα και τα γκολφ σε δάση και δασικές εκτάσεις</w:t>
      </w:r>
      <w:r>
        <w:rPr>
          <w:rFonts w:eastAsia="Times New Roman" w:cs="Times New Roman"/>
          <w:szCs w:val="24"/>
        </w:rPr>
        <w:t>. Ας σταματήσει λοιπόν αυτή η ατελέσφορη αντιπολίτευση και ας παραδεχθείτε ότι οι ρυθμίσεις του παρόντος νομοσχεδίου λύνουν προβλήματα του αγροτικού κόσμου.</w:t>
      </w:r>
    </w:p>
    <w:p w14:paraId="3576E34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 σκοπός των προτεινόμενων ρυθμίσεων έχει με σαφήνεια αυτό τον χαρακτήρα. Όσο και να φωνάζετε, οι α</w:t>
      </w:r>
      <w:r>
        <w:rPr>
          <w:rFonts w:eastAsia="Times New Roman" w:cs="Times New Roman"/>
          <w:szCs w:val="24"/>
        </w:rPr>
        <w:t xml:space="preserve">γρότες ξέρουν πολύ καλά ότι οι συγκεκριμένες ρυθμίσεις το μόνο που κάνουν είναι να ελαφρύνουν το οικονομικό κόστος και τις γραφειοκρατικές διαδικασίες που εσείς νομοθετήσατε. </w:t>
      </w:r>
    </w:p>
    <w:p w14:paraId="3576E34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Τα ζητήματα που έχουν αναδειχθεί στον αγροτικό κόσμο, λόγω της ανάρτησης των δασ</w:t>
      </w:r>
      <w:r>
        <w:rPr>
          <w:rFonts w:eastAsia="Times New Roman" w:cs="Times New Roman"/>
          <w:szCs w:val="24"/>
        </w:rPr>
        <w:t xml:space="preserve">ικών χαρτών, είναι μόνο η αρχή του κουβαριού που λέγεται </w:t>
      </w:r>
      <w:r>
        <w:rPr>
          <w:rFonts w:eastAsia="Times New Roman" w:cs="Times New Roman"/>
          <w:szCs w:val="24"/>
        </w:rPr>
        <w:lastRenderedPageBreak/>
        <w:t>Δ</w:t>
      </w:r>
      <w:r>
        <w:rPr>
          <w:rFonts w:eastAsia="Times New Roman" w:cs="Times New Roman"/>
          <w:szCs w:val="24"/>
        </w:rPr>
        <w:t xml:space="preserve">ασολόγιο και </w:t>
      </w:r>
      <w:proofErr w:type="spellStart"/>
      <w:r>
        <w:rPr>
          <w:rFonts w:eastAsia="Times New Roman" w:cs="Times New Roman"/>
          <w:szCs w:val="24"/>
        </w:rPr>
        <w:t>κτηματογράφηση</w:t>
      </w:r>
      <w:proofErr w:type="spellEnd"/>
      <w:r>
        <w:rPr>
          <w:rFonts w:eastAsia="Times New Roman" w:cs="Times New Roman"/>
          <w:szCs w:val="24"/>
        </w:rPr>
        <w:t xml:space="preserve"> της χώρας. Οφείλουμε όμως να ξεμπερδέψουμε αυτό το κουβάρι, προς όφελος όχι μόνο του αγροτικού χώρου αλλά και της περιβαλλοντικής προστασίας. </w:t>
      </w:r>
    </w:p>
    <w:p w14:paraId="3576E34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Οι δασικοί χάρτες πρέπει να προχωρήσουν και να ολοκληρωθούν, με αναρτήσεις που γίνονται γνωστές στον ενδιαφερόμενο λαό και όχι, όπως αποκάλυψε Βουλευτής της Αντιπολίτευσης και έγινε το 2013 επί συγκυβέρνησης ΠΑΣΟΚ-Νέας Δημοκρατίας, όπου αναρτήθηκαν οι χάρτ</w:t>
      </w:r>
      <w:r>
        <w:rPr>
          <w:rFonts w:eastAsia="Times New Roman" w:cs="Times New Roman"/>
          <w:szCs w:val="24"/>
        </w:rPr>
        <w:t xml:space="preserve">ες, λέει, αλλά οι πολίτες δεν το κατάλαβαν και έτσι δεν μπόρεσαν να λύσουν τα προβλήματά τους. </w:t>
      </w:r>
    </w:p>
    <w:p w14:paraId="3576E34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Γιατί δεν τους ενημέρωσε η πολιτεία ότι έχει γίνει ανάρτηση δασικών χαρτών; Γιατί σήμερα το έχει μάθει όλη η χώρα ότι έχουμε αναρτημένους δασικούς χάρτες και πά</w:t>
      </w:r>
      <w:r>
        <w:rPr>
          <w:rFonts w:eastAsia="Times New Roman" w:cs="Times New Roman"/>
          <w:szCs w:val="24"/>
        </w:rPr>
        <w:t>με προς επίλυση προβλημάτων;</w:t>
      </w:r>
    </w:p>
    <w:p w14:paraId="3576E34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Πρέπει, λοιπόν, οι δασικοί χάρτες να προχωρήσουν και να ολοκληρωθούν, ώστε να γνωρίζει ο πολίτης τι είναι δάσος και τι έκταση άλλης μορφής και τι παρεμβάσεις μπορεί να κάνει και με ποιον τρόπο. Και από την άλλη, οι Δασικές Υπηρ</w:t>
      </w:r>
      <w:r>
        <w:rPr>
          <w:rFonts w:eastAsia="Times New Roman" w:cs="Times New Roman"/>
          <w:szCs w:val="24"/>
        </w:rPr>
        <w:t>εσίες να αποδεσμευτούν από τη μονοδιάστατη απασχόληση με τις πράξεις χαρακτηρισμού κι επιτέλους να επικεντρωθούν στο πραγματικό τους έργο, που είναι η προστασία και η διαχείριση των δασικών οικοσυστημάτων, η οποία έχει μείνει πάρα πολύ πίσω.</w:t>
      </w:r>
    </w:p>
    <w:p w14:paraId="3576E34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Και μια και μι</w:t>
      </w:r>
      <w:r>
        <w:rPr>
          <w:rFonts w:eastAsia="Times New Roman" w:cs="Times New Roman"/>
          <w:szCs w:val="24"/>
        </w:rPr>
        <w:t xml:space="preserve">λάμε για τη Δασική Υπηρεσία, θα έπρεπε,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να ντρέπεστε που χύνετε κροκοδείλια δάκρυα για τη Δασική Υπηρεσία, γιατί εσείς ευθύνεστε εδώ και τριάντα χρόνια για την </w:t>
      </w:r>
      <w:proofErr w:type="spellStart"/>
      <w:r>
        <w:rPr>
          <w:rFonts w:eastAsia="Times New Roman" w:cs="Times New Roman"/>
          <w:szCs w:val="24"/>
        </w:rPr>
        <w:t>υποστελέχωσή</w:t>
      </w:r>
      <w:proofErr w:type="spellEnd"/>
      <w:r>
        <w:rPr>
          <w:rFonts w:eastAsia="Times New Roman" w:cs="Times New Roman"/>
          <w:szCs w:val="24"/>
        </w:rPr>
        <w:t xml:space="preserve"> της και την απαξίωσή της. Και αυτό δεν έγινε τυχαία. </w:t>
      </w:r>
      <w:r>
        <w:rPr>
          <w:rFonts w:eastAsia="Times New Roman" w:cs="Times New Roman"/>
          <w:szCs w:val="24"/>
        </w:rPr>
        <w:t>Έγινε με σκοπό να εξυπηρετούνται τα δικά σας συμφέροντα. Σας εμπόδιζε η Δασική Υπηρεσία στην εξυπηρέτηση των συμφερόντων των «ημετέρων» σας. Από το 2012 δεν έχει προσληφθεί εποχικό προσωπικό στη Δασική Υπηρεσία ούτε αυτό το εποχικό προσωπικό –ναι, μη γελάτ</w:t>
      </w:r>
      <w:r>
        <w:rPr>
          <w:rFonts w:eastAsia="Times New Roman" w:cs="Times New Roman"/>
          <w:szCs w:val="24"/>
        </w:rPr>
        <w:t>ε- που προσλαμβάνατε τον Οκτώβριο μήνα, λέει, για την αντιπυρική προστασία. Έχω δουλέψει κι εγώ. Προσλήφθηκα Οκτώβριο μήνα για να κάνω αντιπυρική προστασία! Τέτοιον παραλογισμό είχατε!</w:t>
      </w:r>
    </w:p>
    <w:p w14:paraId="3576E34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Επειδή βλέπω ότι δεν έχω αρκετό χρόνο για να μιλήσω για τα άρθρα -νομίζ</w:t>
      </w:r>
      <w:r>
        <w:rPr>
          <w:rFonts w:eastAsia="Times New Roman" w:cs="Times New Roman"/>
          <w:szCs w:val="24"/>
        </w:rPr>
        <w:t>ω ότι έχει γίνει αρκετή ενημέρωση για τα άρθρα- θα ήθελα σε αυτό το σημείο να ευχαριστήσω τον Υπουργό που οι εισηγήσεις των επιτροπών και το αίτημα της αντιπολίτευσης για την προστασία του χαρακτήρα των εκτάσεων</w:t>
      </w:r>
      <w:r>
        <w:rPr>
          <w:rFonts w:eastAsia="Times New Roman" w:cs="Times New Roman"/>
          <w:szCs w:val="24"/>
        </w:rPr>
        <w:t>,</w:t>
      </w:r>
      <w:r>
        <w:rPr>
          <w:rFonts w:eastAsia="Times New Roman" w:cs="Times New Roman"/>
          <w:szCs w:val="24"/>
        </w:rPr>
        <w:t xml:space="preserve"> που παραχωρούνται στον Δήμο Ιωαννιτών εισακ</w:t>
      </w:r>
      <w:r>
        <w:rPr>
          <w:rFonts w:eastAsia="Times New Roman" w:cs="Times New Roman"/>
          <w:szCs w:val="24"/>
        </w:rPr>
        <w:t>ούστηκε και επιλύεται με τη νομοτεχνική βελτίωση</w:t>
      </w:r>
      <w:r w:rsidRPr="00855851">
        <w:rPr>
          <w:rFonts w:eastAsia="Times New Roman" w:cs="Times New Roman"/>
          <w:szCs w:val="24"/>
        </w:rPr>
        <w:t>,</w:t>
      </w:r>
      <w:r>
        <w:rPr>
          <w:rFonts w:eastAsia="Times New Roman" w:cs="Times New Roman"/>
          <w:szCs w:val="24"/>
        </w:rPr>
        <w:t xml:space="preserve"> που έχει εισηγηθεί ο Υπουργός Περιβάλλοντος και Ενέργειας.</w:t>
      </w:r>
    </w:p>
    <w:p w14:paraId="3576E34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Και τελειώνοντας, να ενημερώσω τον κ. Φωτήλα πως ήμουν, είμαι και θα είμαι αντίθετη με τη δήθεν επένδυση χρυσού στη Χαλκιδική και να τον διαβεβαιώσ</w:t>
      </w:r>
      <w:r>
        <w:rPr>
          <w:rFonts w:eastAsia="Times New Roman" w:cs="Times New Roman"/>
          <w:szCs w:val="24"/>
        </w:rPr>
        <w:t>ω ότι δεν θα προχωρήσει, κύριε Φωτήλα, η επένδυση, γιατί έχει ανυπέρβλητα προβλήματα τόσο με την προστασία του περιβάλλοντος όσο και με την εφαρμογή της νομιμότητας, αλλά και πολύ περισσότερο με το δημόσιο συμφέρον.</w:t>
      </w:r>
    </w:p>
    <w:p w14:paraId="3576E34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 και κύριε Φωτήλα, εγώ πάντοτε στην Αρ</w:t>
      </w:r>
      <w:r>
        <w:rPr>
          <w:rFonts w:eastAsia="Times New Roman" w:cs="Times New Roman"/>
          <w:szCs w:val="24"/>
        </w:rPr>
        <w:t>ιστερά ήμουν και είμαι. Δεν χτίζω πολιτική καριέρα, αλλάζοντας τα κόμματα σαν τα πουκάμισα.</w:t>
      </w:r>
    </w:p>
    <w:p w14:paraId="3576E34A" w14:textId="77777777" w:rsidR="009D30F2" w:rsidRDefault="008D3D2C">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76E34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εισηγητής της </w:t>
      </w:r>
      <w:r>
        <w:rPr>
          <w:rFonts w:eastAsia="Times New Roman"/>
          <w:bCs/>
        </w:rPr>
        <w:t>Νέας Δημοκρατίας</w:t>
      </w:r>
      <w:r>
        <w:rPr>
          <w:rFonts w:eastAsia="Times New Roman" w:cs="Times New Roman"/>
          <w:szCs w:val="24"/>
        </w:rPr>
        <w:t xml:space="preserve"> κ. Σκρέκας.</w:t>
      </w:r>
    </w:p>
    <w:p w14:paraId="3576E34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w:t>
      </w:r>
      <w:r>
        <w:rPr>
          <w:rFonts w:eastAsia="Times New Roman"/>
          <w:bCs/>
        </w:rPr>
        <w:t>Κύριε Πρό</w:t>
      </w:r>
      <w:r>
        <w:rPr>
          <w:rFonts w:eastAsia="Times New Roman"/>
          <w:bCs/>
        </w:rPr>
        <w:t>εδρε,</w:t>
      </w:r>
      <w:r>
        <w:rPr>
          <w:rFonts w:eastAsia="Times New Roman" w:cs="Times New Roman"/>
          <w:szCs w:val="24"/>
        </w:rPr>
        <w:t xml:space="preserve"> ζητώ τον λόγο.</w:t>
      </w:r>
    </w:p>
    <w:p w14:paraId="3576E34D" w14:textId="77777777" w:rsidR="009D30F2" w:rsidRDefault="008D3D2C">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Σκρέκα, μισό λεπτό. Ζήτησε τον λόγο ο κ. Φωτήλας επί προσωπικού.</w:t>
      </w:r>
    </w:p>
    <w:p w14:paraId="3576E34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Ένα λεπτό μόνο.</w:t>
      </w:r>
    </w:p>
    <w:p w14:paraId="3576E34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Κατ’ αρχάς, να πω ότι εγώ μπορεί να άλλαξα κόμμα, αφού διώχθηκα από το κόμμα στο οποίο ήμουν και </w:t>
      </w:r>
      <w:r>
        <w:rPr>
          <w:rFonts w:eastAsia="Times New Roman" w:cs="Times New Roman"/>
          <w:szCs w:val="24"/>
        </w:rPr>
        <w:t xml:space="preserve">δεν έφυγα, αλλά δεν άλλαξα αυτά που έλεγα. Συνεχίζω να λέω τα ίδια. </w:t>
      </w:r>
    </w:p>
    <w:p w14:paraId="3576E35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Δεν ξέρω αν η κυρία συνάδελφος μπορεί να ισχυριστεί για αυτά που έλεγε ακριβώς η ίδια και όλος ο ΣΥΡΙΖΑ ότι συνεχίζει και τώρα να λέει τα ίδια. </w:t>
      </w:r>
      <w:r>
        <w:rPr>
          <w:rFonts w:eastAsia="Times New Roman" w:cs="Times New Roman"/>
          <w:szCs w:val="24"/>
        </w:rPr>
        <w:lastRenderedPageBreak/>
        <w:t>Εγώ, λοιπόν, μπορεί να άλλαξα κόμμα, αλλά η</w:t>
      </w:r>
      <w:r>
        <w:rPr>
          <w:rFonts w:eastAsia="Times New Roman" w:cs="Times New Roman"/>
          <w:szCs w:val="24"/>
        </w:rPr>
        <w:t xml:space="preserve"> κυρία συνάδελφος και οι έτεροι της συγκυβέρνησης άλλαξαν το κόμμα τους με </w:t>
      </w:r>
      <w:proofErr w:type="spellStart"/>
      <w:r>
        <w:rPr>
          <w:rFonts w:eastAsia="Times New Roman" w:cs="Times New Roman"/>
          <w:szCs w:val="24"/>
        </w:rPr>
        <w:t>εκατόν</w:t>
      </w:r>
      <w:proofErr w:type="spellEnd"/>
      <w:r>
        <w:rPr>
          <w:rFonts w:eastAsia="Times New Roman" w:cs="Times New Roman"/>
          <w:szCs w:val="24"/>
        </w:rPr>
        <w:t xml:space="preserve"> ογδόντα μοίρες στροφή. Αυτή είναι η πραγματικότητα.</w:t>
      </w:r>
    </w:p>
    <w:p w14:paraId="3576E35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Τώρα, οι τοπικοί φορείς εκεί και όλη η κοινωνία θυμάται το τι έλεγε και τι κάνουν σήμερα. Άσε που αυτό είναι το φοβερό, </w:t>
      </w:r>
      <w:r>
        <w:rPr>
          <w:rFonts w:eastAsia="Times New Roman" w:cs="Times New Roman"/>
          <w:szCs w:val="24"/>
        </w:rPr>
        <w:t>ότι άλλα λένε οι Υπουργοί, άλλα λένε οι Βουλευτές. Ο ένας λέει το κοντό του, ο άλλος το μακρύ του. Δεν συμφωνούν ούτε μεταξύ τους πλέον.</w:t>
      </w:r>
    </w:p>
    <w:p w14:paraId="3576E352" w14:textId="77777777" w:rsidR="009D30F2" w:rsidRDefault="008D3D2C">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Εντάξει, κύριε Φωτήλα. Νομίζω ότι δεν χρειάζεται περαιτέρω. </w:t>
      </w:r>
    </w:p>
    <w:p w14:paraId="3576E35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Κύριε Σκρέκα, έχετε τον </w:t>
      </w:r>
      <w:r>
        <w:rPr>
          <w:rFonts w:eastAsia="Times New Roman" w:cs="Times New Roman"/>
          <w:szCs w:val="24"/>
        </w:rPr>
        <w:t>λόγο.</w:t>
      </w:r>
    </w:p>
    <w:p w14:paraId="3576E354" w14:textId="77777777" w:rsidR="009D30F2" w:rsidRDefault="008D3D2C">
      <w:pPr>
        <w:spacing w:after="0" w:line="600" w:lineRule="auto"/>
        <w:ind w:firstLine="720"/>
        <w:jc w:val="both"/>
        <w:rPr>
          <w:rFonts w:eastAsia="Times New Roman"/>
          <w:bCs/>
        </w:rPr>
      </w:pPr>
      <w:r>
        <w:rPr>
          <w:rFonts w:eastAsia="Times New Roman" w:cs="Times New Roman"/>
          <w:b/>
          <w:szCs w:val="24"/>
        </w:rPr>
        <w:t xml:space="preserve">ΚΩΝΣΤΑΝΤΙΝΟΣ ΣΚΡΕΚΑΣ: </w:t>
      </w:r>
      <w:r>
        <w:rPr>
          <w:rFonts w:eastAsia="Times New Roman" w:cs="Times New Roman"/>
          <w:szCs w:val="24"/>
        </w:rPr>
        <w:t xml:space="preserve">Ευχαριστώ, </w:t>
      </w:r>
      <w:r>
        <w:rPr>
          <w:rFonts w:eastAsia="Times New Roman"/>
          <w:bCs/>
        </w:rPr>
        <w:t>κύριε Πρόεδρε.</w:t>
      </w:r>
    </w:p>
    <w:p w14:paraId="3576E355" w14:textId="77777777" w:rsidR="009D30F2" w:rsidRDefault="008D3D2C">
      <w:pPr>
        <w:spacing w:after="0" w:line="600" w:lineRule="auto"/>
        <w:ind w:firstLine="720"/>
        <w:jc w:val="both"/>
        <w:rPr>
          <w:rFonts w:eastAsia="Times New Roman"/>
          <w:bCs/>
        </w:rPr>
      </w:pPr>
      <w:r>
        <w:rPr>
          <w:rFonts w:eastAsia="Times New Roman"/>
          <w:bCs/>
        </w:rPr>
        <w:t xml:space="preserve">Νομίζω ότι δεν χρειάζεται να σχολιάσω αυτά τα οποία είπε προηγουμένως η αξιότιμη συνάδελφος περί ντροπής και τσίπας, γιατί ο κόσμος είναι αυτός που θα κρίνει. </w:t>
      </w:r>
    </w:p>
    <w:p w14:paraId="3576E356" w14:textId="77777777" w:rsidR="009D30F2" w:rsidRDefault="008D3D2C">
      <w:pPr>
        <w:spacing w:after="0" w:line="600" w:lineRule="auto"/>
        <w:ind w:firstLine="720"/>
        <w:jc w:val="both"/>
        <w:rPr>
          <w:rFonts w:eastAsia="Times New Roman"/>
          <w:bCs/>
        </w:rPr>
      </w:pPr>
      <w:r>
        <w:rPr>
          <w:rFonts w:eastAsia="Times New Roman"/>
          <w:bCs/>
        </w:rPr>
        <w:t>Και ο κόσμος</w:t>
      </w:r>
      <w:r>
        <w:rPr>
          <w:rFonts w:eastAsia="Times New Roman"/>
          <w:bCs/>
        </w:rPr>
        <w:t>,</w:t>
      </w:r>
      <w:r>
        <w:rPr>
          <w:rFonts w:eastAsia="Times New Roman"/>
          <w:bCs/>
        </w:rPr>
        <w:t xml:space="preserve"> πραγματικά</w:t>
      </w:r>
      <w:r>
        <w:rPr>
          <w:rFonts w:eastAsia="Times New Roman"/>
          <w:bCs/>
        </w:rPr>
        <w:t>,</w:t>
      </w:r>
      <w:r>
        <w:rPr>
          <w:rFonts w:eastAsia="Times New Roman"/>
          <w:bCs/>
        </w:rPr>
        <w:t xml:space="preserve"> βλέπει μια παράταξη, τον ΣΥΡΙΖΑ, που άλλα έλεγε πριν έρθει στην εξουσία και άλλα λέει και άλλα κάνει τώρα. Οπότε, το ποιος ντρέπεται και ποιος όχι, αγαπητή συνάδελφε, νομίζω ότι θα το κρίνει ο λαός. Και να ξέρετε ότι ο λαός θα είναι πολύ πιο αυστηρός κριτ</w:t>
      </w:r>
      <w:r>
        <w:rPr>
          <w:rFonts w:eastAsia="Times New Roman"/>
          <w:bCs/>
        </w:rPr>
        <w:t>ής απ’ ό,τι είμαστε εμείς.</w:t>
      </w:r>
    </w:p>
    <w:p w14:paraId="3576E357" w14:textId="77777777" w:rsidR="009D30F2" w:rsidRDefault="008D3D2C">
      <w:pPr>
        <w:spacing w:after="0" w:line="600" w:lineRule="auto"/>
        <w:ind w:firstLine="720"/>
        <w:jc w:val="both"/>
        <w:rPr>
          <w:rFonts w:eastAsia="Times New Roman" w:cs="Times New Roman"/>
          <w:szCs w:val="24"/>
        </w:rPr>
      </w:pPr>
      <w:r>
        <w:rPr>
          <w:rFonts w:eastAsia="Times New Roman"/>
          <w:bCs/>
        </w:rPr>
        <w:lastRenderedPageBreak/>
        <w:t>Θα ήθελα να κάνω και μια ερώτηση ρητορικής φύσεως. Πολλοί από τους Βουλευτές του ΣΥΡΙΖΑ</w:t>
      </w:r>
      <w:r>
        <w:rPr>
          <w:rFonts w:eastAsia="Times New Roman"/>
          <w:bCs/>
        </w:rPr>
        <w:t>,</w:t>
      </w:r>
      <w:r>
        <w:rPr>
          <w:rFonts w:eastAsia="Times New Roman"/>
          <w:bCs/>
        </w:rPr>
        <w:t xml:space="preserve"> που βρίσκονται σήμερα στην Αίθουσα, δύο χρόνια πριν, όταν είχε έρθει ο ν.4280, ο οποίος περιλαμβάνει και το άρθρο 36 που τροποποιούσε το άρθ</w:t>
      </w:r>
      <w:r>
        <w:rPr>
          <w:rFonts w:eastAsia="Times New Roman"/>
          <w:bCs/>
        </w:rPr>
        <w:t xml:space="preserve">ρο 47 του ν.998/1979, είχαν ζητήσει τότε ονομαστική ψηφοφορία και το είχαν καταψηφίσει εκείνο το άρθρο. </w:t>
      </w:r>
      <w:r>
        <w:rPr>
          <w:rFonts w:eastAsia="Times New Roman" w:cs="Times New Roman"/>
          <w:szCs w:val="24"/>
        </w:rPr>
        <w:t>Και δεν το είχαν καταψηφίσει, γιατί το τίμημα εξαγοράς</w:t>
      </w:r>
      <w:r>
        <w:rPr>
          <w:rFonts w:eastAsia="Times New Roman" w:cs="Times New Roman"/>
          <w:szCs w:val="24"/>
        </w:rPr>
        <w:t>,</w:t>
      </w:r>
      <w:r>
        <w:rPr>
          <w:rFonts w:eastAsia="Times New Roman" w:cs="Times New Roman"/>
          <w:szCs w:val="24"/>
        </w:rPr>
        <w:t xml:space="preserve"> που περιλάμβανε τότε ήταν το 1/3 της αντικειμενικής αξίας, ενώ τώρα εσείς έρχεστε και το κάνετε </w:t>
      </w:r>
      <w:r>
        <w:rPr>
          <w:rFonts w:eastAsia="Times New Roman" w:cs="Times New Roman"/>
          <w:szCs w:val="24"/>
        </w:rPr>
        <w:t xml:space="preserve">το1/4 της αντικειμενικής αξίας, αλλά είχαν έρθει και το είχαν καταψηφίσει, αγαπητέ Υπουργέ της Κυβέρνησης ΣΥΡΙΖΑ-ΑΝΕΛ, τότε οι Βουλευτές του ΣΥΡΙΖΑ, γιατί θεωρούσαν ότι αυτό το άρθρο είναι </w:t>
      </w:r>
      <w:proofErr w:type="spellStart"/>
      <w:r>
        <w:rPr>
          <w:rFonts w:eastAsia="Times New Roman" w:cs="Times New Roman"/>
          <w:szCs w:val="24"/>
        </w:rPr>
        <w:t>δασοκτόνο</w:t>
      </w:r>
      <w:proofErr w:type="spellEnd"/>
      <w:r>
        <w:rPr>
          <w:rFonts w:eastAsia="Times New Roman" w:cs="Times New Roman"/>
          <w:szCs w:val="24"/>
        </w:rPr>
        <w:t xml:space="preserve"> άρθρο, ότι προκαλεί τεράστια ζημιά στα δάση, ότι χαρίζει </w:t>
      </w:r>
      <w:r>
        <w:rPr>
          <w:rFonts w:eastAsia="Times New Roman" w:cs="Times New Roman"/>
          <w:szCs w:val="24"/>
        </w:rPr>
        <w:t>τα δάση σε δήθεν καταπατητές και ότι με αυτόν τον τρόπο χάνεται η δημόσια περιουσία. Είναι αυτό το άρθρο που έρχονται σήμερα πανηγυρίζοντας να το υπερψηφίσουν, επειδή όντως εσείς κάνετε μια ευνοϊκότερη ρύθμιση.</w:t>
      </w:r>
    </w:p>
    <w:p w14:paraId="3576E35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Όμως, μάλλον δεν θέλετε να καταλάβετε αυτό πο</w:t>
      </w:r>
      <w:r>
        <w:rPr>
          <w:rFonts w:eastAsia="Times New Roman" w:cs="Times New Roman"/>
          <w:szCs w:val="24"/>
        </w:rPr>
        <w:t>υ σας λέμε. Σας πήρε δυο-τρία χρόνια να έρθετε από εκεί όπου εμείς ξεκινήσαμε. Εμείς, όμως, σας λέμε ακόμα μια φορά «ελάτε να πάμε μαζί ένα βήμα πιο μπροστά». Θα σας εξηγήσω τι εννοώ. Υπάρχει η υποχρέωση όχι επειδή το λέει η συμφωνία που έχετε εσείς συνάψε</w:t>
      </w:r>
      <w:r>
        <w:rPr>
          <w:rFonts w:eastAsia="Times New Roman" w:cs="Times New Roman"/>
          <w:szCs w:val="24"/>
        </w:rPr>
        <w:t xml:space="preserve">ι με τους </w:t>
      </w:r>
      <w:r>
        <w:rPr>
          <w:rFonts w:eastAsia="Times New Roman" w:cs="Times New Roman"/>
          <w:szCs w:val="24"/>
        </w:rPr>
        <w:t>θ</w:t>
      </w:r>
      <w:r>
        <w:rPr>
          <w:rFonts w:eastAsia="Times New Roman" w:cs="Times New Roman"/>
          <w:szCs w:val="24"/>
        </w:rPr>
        <w:t xml:space="preserve">εσμούς, αλλά υπάρχει ανάγκη πια σε αυτή τη χώρα να ολοκληρώσουμε και </w:t>
      </w:r>
      <w:r>
        <w:rPr>
          <w:rFonts w:eastAsia="Times New Roman" w:cs="Times New Roman"/>
          <w:szCs w:val="24"/>
        </w:rPr>
        <w:t>Κ</w:t>
      </w:r>
      <w:r>
        <w:rPr>
          <w:rFonts w:eastAsia="Times New Roman" w:cs="Times New Roman"/>
          <w:szCs w:val="24"/>
        </w:rPr>
        <w:t xml:space="preserve">τηματολόγιο και </w:t>
      </w:r>
      <w:r>
        <w:rPr>
          <w:rFonts w:eastAsia="Times New Roman" w:cs="Times New Roman"/>
          <w:szCs w:val="24"/>
        </w:rPr>
        <w:t>Δ</w:t>
      </w:r>
      <w:r>
        <w:rPr>
          <w:rFonts w:eastAsia="Times New Roman" w:cs="Times New Roman"/>
          <w:szCs w:val="24"/>
        </w:rPr>
        <w:t>ασολόγιο.</w:t>
      </w:r>
    </w:p>
    <w:p w14:paraId="3576E35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σημειώσω ότι το </w:t>
      </w:r>
      <w:r>
        <w:rPr>
          <w:rFonts w:eastAsia="Times New Roman" w:cs="Times New Roman"/>
          <w:szCs w:val="24"/>
        </w:rPr>
        <w:t>Δ</w:t>
      </w:r>
      <w:r>
        <w:rPr>
          <w:rFonts w:eastAsia="Times New Roman" w:cs="Times New Roman"/>
          <w:szCs w:val="24"/>
        </w:rPr>
        <w:t>ασολόγιο ως όρος και ορισμός περιλαμβανόταν στον ν.998/1979</w:t>
      </w:r>
      <w:r w:rsidRPr="00855851">
        <w:rPr>
          <w:rFonts w:eastAsia="Times New Roman" w:cs="Times New Roman"/>
          <w:szCs w:val="24"/>
        </w:rPr>
        <w:t>,</w:t>
      </w:r>
      <w:r>
        <w:rPr>
          <w:rFonts w:eastAsia="Times New Roman" w:cs="Times New Roman"/>
          <w:szCs w:val="24"/>
        </w:rPr>
        <w:t xml:space="preserve"> που είχε ψηφίσει τότε η Νέα Δημοκρατία τριάντα-σαράντα χρόνια πριν.</w:t>
      </w:r>
      <w:r>
        <w:rPr>
          <w:rFonts w:eastAsia="Times New Roman" w:cs="Times New Roman"/>
          <w:szCs w:val="24"/>
        </w:rPr>
        <w:t xml:space="preserve"> Βέβαια, όντως δεν έγινε κάτι από τότε, με ευθύνη αυτών που πέρασαν, αλλά ερχόμαστε σήμερα εδώ και το συζητάμε. Πρέπει να βάλουμε μια γραμμή επιτέλους και να δούμε πώς θα προχωρήσουμε μπροστά. Σας λέμε, λοιπόν, «πάμε ένα βήμα πιο μπροστά». Υπάρχει υποχρέωσ</w:t>
      </w:r>
      <w:r>
        <w:rPr>
          <w:rFonts w:eastAsia="Times New Roman" w:cs="Times New Roman"/>
          <w:szCs w:val="24"/>
        </w:rPr>
        <w:t>η να αναρτηθούν οι δασικοί χάρτες. Υπάρχει υποχρέωση να λυθούν τα προβλήματα, γιατί αναρτήθηκαν οι δασικοί χάρτες και ακόμα και η Καλντέρα της Σαντορίνης φαίνεται ότι είναι δασική έκταση, όπως και μεγάλες περιοχές της Αττικής</w:t>
      </w:r>
      <w:r>
        <w:rPr>
          <w:rFonts w:eastAsia="Times New Roman" w:cs="Times New Roman"/>
          <w:szCs w:val="24"/>
        </w:rPr>
        <w:t>,</w:t>
      </w:r>
      <w:r>
        <w:rPr>
          <w:rFonts w:eastAsia="Times New Roman" w:cs="Times New Roman"/>
          <w:szCs w:val="24"/>
        </w:rPr>
        <w:t xml:space="preserve"> που σήμερα είναι πόλεις. Το </w:t>
      </w:r>
      <w:proofErr w:type="spellStart"/>
      <w:r>
        <w:rPr>
          <w:rFonts w:eastAsia="Times New Roman" w:cs="Times New Roman"/>
          <w:szCs w:val="24"/>
        </w:rPr>
        <w:t>Κ</w:t>
      </w:r>
      <w:r>
        <w:rPr>
          <w:rFonts w:eastAsia="Times New Roman" w:cs="Times New Roman"/>
          <w:szCs w:val="24"/>
        </w:rPr>
        <w:t>ρυονέρι</w:t>
      </w:r>
      <w:proofErr w:type="spellEnd"/>
      <w:r>
        <w:rPr>
          <w:rFonts w:eastAsia="Times New Roman" w:cs="Times New Roman"/>
          <w:szCs w:val="24"/>
        </w:rPr>
        <w:t xml:space="preserve"> είναι προάστιο, ο Άγιος Στέφανος, η Νέα Μάκρη, βόρεια και νότια προάστια της Αττικής, χωριά και οικισμοί σε όλη την Ελλάδα φαίνονται ότι είναι δασικές εκτάσεις, ενώ κατοικούνται από χιλιάδες συμπολίτες μας. Πρέπει, λοιπόν, να δούμε πώς θα λύσουμε α</w:t>
      </w:r>
      <w:r>
        <w:rPr>
          <w:rFonts w:eastAsia="Times New Roman" w:cs="Times New Roman"/>
          <w:szCs w:val="24"/>
        </w:rPr>
        <w:t>υτές τις περιπτώσεις. Σας λέμε, λοιπόν, ότι πρέπει να διορθωθούν αυτές οι περιπτώσεις.</w:t>
      </w:r>
    </w:p>
    <w:p w14:paraId="3576E35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Ερχόμαστε, όμως, στο μείζον σήμερα, που είναι τα αγροτικά κτήματα, οι καλλιεργούμενες εκτάσεις, οι γεωργικές εκτάσεις. Σας λέμε το εξής. Από το ενάμισι εκατομμύριο στρέμ</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που φαίνονται τώρα στους δασικούς χάρτες ως δασικές εκτάσεις, καλλιεργούνται, δεν είναι δασικές εκτάσεις. Η χρήση τους σήμερα είναι γεωργική χρήση. Τις χρησιμοποιούν αγρότες της ελληνικής </w:t>
      </w:r>
      <w:r>
        <w:rPr>
          <w:rFonts w:eastAsia="Times New Roman" w:cs="Times New Roman"/>
          <w:szCs w:val="24"/>
        </w:rPr>
        <w:lastRenderedPageBreak/>
        <w:t>υπαίθρου</w:t>
      </w:r>
      <w:r>
        <w:rPr>
          <w:rFonts w:eastAsia="Times New Roman" w:cs="Times New Roman"/>
          <w:szCs w:val="24"/>
        </w:rPr>
        <w:t>,</w:t>
      </w:r>
      <w:r>
        <w:rPr>
          <w:rFonts w:eastAsia="Times New Roman" w:cs="Times New Roman"/>
          <w:szCs w:val="24"/>
        </w:rPr>
        <w:t xml:space="preserve"> που προσπαθούν να επιβιώσουν, προσπαθούν να ζήσουν τ</w:t>
      </w:r>
      <w:r>
        <w:rPr>
          <w:rFonts w:eastAsia="Times New Roman" w:cs="Times New Roman"/>
          <w:szCs w:val="24"/>
        </w:rPr>
        <w:t>ις οικογένειές τους και προσπαθούν να συμβά</w:t>
      </w:r>
      <w:r>
        <w:rPr>
          <w:rFonts w:eastAsia="Times New Roman" w:cs="Times New Roman"/>
          <w:szCs w:val="24"/>
        </w:rPr>
        <w:t>λ</w:t>
      </w:r>
      <w:r>
        <w:rPr>
          <w:rFonts w:eastAsia="Times New Roman" w:cs="Times New Roman"/>
          <w:szCs w:val="24"/>
        </w:rPr>
        <w:t>λουν στην ανάπτυξη της ελληνικής οικονομίας, αλλά και να καλύψουν τις διατροφικές ανάγκες των Ελλήνων και όχι μόνο.</w:t>
      </w:r>
    </w:p>
    <w:p w14:paraId="3576E35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Σας λέμε, λοιπόν, ότι η πλειοψηφία αυτών των εκτάσεων, του ενάμισι εκατομμυρίου στρεμμάτων εκχερ</w:t>
      </w:r>
      <w:r>
        <w:rPr>
          <w:rFonts w:eastAsia="Times New Roman" w:cs="Times New Roman"/>
          <w:szCs w:val="24"/>
        </w:rPr>
        <w:t>σώθηκαν για γεωργικούς σκοπούς πριν το 1975. Αυτοί οι άνθρωποι, οι πρόγονοι των σημερινών κατόχων ή αυτοί από τους οποίους αγόρασαν οι σημερινοί κάτοχοι τα κτήματα, στις δεκαετίες του ’20, του ’30, του ’40, του ’50, του ’60 είτε από κληρονομιά, είτε επειδή</w:t>
      </w:r>
      <w:r>
        <w:rPr>
          <w:rFonts w:eastAsia="Times New Roman" w:cs="Times New Roman"/>
          <w:szCs w:val="24"/>
        </w:rPr>
        <w:t xml:space="preserve"> αγόρασαν, είτε με πράξεις της πολιτείας και της διοίκησης, βρέθηκαν να έχουν στην κατοχή τους κάποιες εκτάσεις τις οποίες είτε νομίμως είτε παρατύπως τότε εκχέρσωσαν για να τις μετατρέψουν σε καλλιεργούμενη γη. Τότε αυτό ήταν το ζητούμενο. Αυτό είχε γίνει</w:t>
      </w:r>
      <w:r>
        <w:rPr>
          <w:rFonts w:eastAsia="Times New Roman" w:cs="Times New Roman"/>
          <w:szCs w:val="24"/>
        </w:rPr>
        <w:t xml:space="preserve"> με καταληκτική ημερομηνία, πριν σαράντα χρόνια, μέχρι το 1975.</w:t>
      </w:r>
    </w:p>
    <w:p w14:paraId="3576E35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Είχαμε ψηφίσει, όντως, έναν νόμο, τον 4280, που έλεγε γι’ αυτές τις περιπτώσεις ότι θα έπρεπε οι κάτοχοι αυτών των περιπτώσεων τότε να πληρώσουν ένα τίμημα εξαγοράς, εφόσον δεν είχαν ισχυρούς </w:t>
      </w:r>
      <w:r>
        <w:rPr>
          <w:rFonts w:eastAsia="Times New Roman" w:cs="Times New Roman"/>
          <w:szCs w:val="24"/>
        </w:rPr>
        <w:t>τίτλους και ένα χρηματικό αντάλλαγμα για το περιβαλλοντικό ισοζύγιο, δηλαδή</w:t>
      </w:r>
      <w:r w:rsidRPr="000513E0">
        <w:rPr>
          <w:rFonts w:eastAsia="Times New Roman" w:cs="Times New Roman"/>
          <w:szCs w:val="24"/>
        </w:rPr>
        <w:t>,</w:t>
      </w:r>
      <w:r>
        <w:rPr>
          <w:rFonts w:eastAsia="Times New Roman" w:cs="Times New Roman"/>
          <w:szCs w:val="24"/>
        </w:rPr>
        <w:t xml:space="preserve"> για την αλλαγή χρήσης. Τότε εσείς είχατε διαφωνήσει.</w:t>
      </w:r>
    </w:p>
    <w:p w14:paraId="3576E35D" w14:textId="77777777" w:rsidR="009D30F2" w:rsidRDefault="008D3D2C">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3576E35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Θα χρειαστώ δυο λεπτά, κύριε Πρόεδρε, για </w:t>
      </w:r>
      <w:r>
        <w:rPr>
          <w:rFonts w:eastAsia="Times New Roman" w:cs="Times New Roman"/>
          <w:szCs w:val="24"/>
        </w:rPr>
        <w:t>να εξηγήσω ένα σοβαρό θέμα για την ελληνική αγροτιά.</w:t>
      </w:r>
    </w:p>
    <w:p w14:paraId="3576E35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Τότε είχατε διαφωνήσει όχι με το τίμημα εξαγοράς, αλλά δεν θέλατε καθόλου αυτά τα κτήματα να συνεχίσουν να τα κατέχουν αγρότες. Θέλατε να γίνουν δάση ξανά, να επανέλθουν στην πρότερη κατάσταση έτσι όπως </w:t>
      </w:r>
      <w:r>
        <w:rPr>
          <w:rFonts w:eastAsia="Times New Roman" w:cs="Times New Roman"/>
          <w:szCs w:val="24"/>
        </w:rPr>
        <w:t>φαινόταν το 1945, για να ξέρουμε από πού ξεκινήσατε.</w:t>
      </w:r>
    </w:p>
    <w:p w14:paraId="3576E36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Ερχόμαστε σήμερα και σας λέμε γι’ αυτές τις περιπτώσεις που χρησιμοποιούν ακόμα και σήμερα τα κτήματά τους για γεωργική χρήση «ελάτε να δούμε μαζί, να αφήσουμε πίσω και τον 4280 και τις δικές σας τότε πρ</w:t>
      </w:r>
      <w:r>
        <w:rPr>
          <w:rFonts w:eastAsia="Times New Roman" w:cs="Times New Roman"/>
          <w:szCs w:val="24"/>
        </w:rPr>
        <w:t>οθέσεις και να πάμε ένα βήμα μπροστά και να τους δώσουμε μια λύση</w:t>
      </w:r>
      <w:r>
        <w:rPr>
          <w:rFonts w:eastAsia="Times New Roman" w:cs="Times New Roman"/>
          <w:szCs w:val="24"/>
        </w:rPr>
        <w:t>,</w:t>
      </w:r>
      <w:r>
        <w:rPr>
          <w:rFonts w:eastAsia="Times New Roman" w:cs="Times New Roman"/>
          <w:szCs w:val="24"/>
        </w:rPr>
        <w:t xml:space="preserve"> που δεν θα τους επιβαρύνει οικονομικά σήμερα, το 2017, που μετά από αυτή τη δύσκολη οικονομική κρίση που περνάει η χώρα, μετά από τις φορολογικές και άλλες επιβαρύνσεις που έχουν δεχθεί, τα</w:t>
      </w:r>
      <w:r>
        <w:rPr>
          <w:rFonts w:eastAsia="Times New Roman" w:cs="Times New Roman"/>
          <w:szCs w:val="24"/>
        </w:rPr>
        <w:t xml:space="preserve"> τελευταία δυο χρόνια αυξημένες, μετά την πτώση της κατανάλωσης στα διάφορα προϊόντα που παράγουν, έχει γίνει ασφυκτικό πια το περιβάλλον και η δουλειά τους και αγωνίζονται να παραμείνουν στην ελληνική ύπαιθρο σε αντίξοες συνθήκες».</w:t>
      </w:r>
    </w:p>
    <w:p w14:paraId="3576E36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Ερχόμαστε, λοιπόν, και </w:t>
      </w:r>
      <w:r>
        <w:rPr>
          <w:rFonts w:eastAsia="Times New Roman" w:cs="Times New Roman"/>
          <w:szCs w:val="24"/>
        </w:rPr>
        <w:t>σας λέμε</w:t>
      </w:r>
      <w:r>
        <w:rPr>
          <w:rFonts w:eastAsia="Times New Roman" w:cs="Times New Roman"/>
          <w:szCs w:val="24"/>
        </w:rPr>
        <w:t>:</w:t>
      </w:r>
      <w:r>
        <w:rPr>
          <w:rFonts w:eastAsia="Times New Roman" w:cs="Times New Roman"/>
          <w:szCs w:val="24"/>
        </w:rPr>
        <w:t xml:space="preserve"> «Ελάτε να το δούμε μαζί. Ελάτε να αλλάξουμε μαζί τον ν.4280/2014. Μη μένετε στον ν.4280. Πρέπει να τον αλλάξουμε.» Προτείνουμε δύο ρυθμίσεις</w:t>
      </w:r>
      <w:r>
        <w:rPr>
          <w:rFonts w:eastAsia="Times New Roman" w:cs="Times New Roman"/>
          <w:szCs w:val="24"/>
        </w:rPr>
        <w:t>,</w:t>
      </w:r>
      <w:r>
        <w:rPr>
          <w:rFonts w:eastAsia="Times New Roman" w:cs="Times New Roman"/>
          <w:szCs w:val="24"/>
        </w:rPr>
        <w:t xml:space="preserve"> που δεν θα επιβαρύνουν οικονομικά αυτούς που προχώρησαν σε αλλαγή χρήσης και στην εκχέρσωση των κτημάτων</w:t>
      </w:r>
      <w:r>
        <w:rPr>
          <w:rFonts w:eastAsia="Times New Roman" w:cs="Times New Roman"/>
          <w:szCs w:val="24"/>
        </w:rPr>
        <w:t xml:space="preserve"> πριν το 1975.</w:t>
      </w:r>
    </w:p>
    <w:p w14:paraId="3576E36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Τι σας λέμε; Πρώτον, ας έλθουμε ως </w:t>
      </w:r>
      <w:r>
        <w:rPr>
          <w:rFonts w:eastAsia="Times New Roman" w:cs="Times New Roman"/>
          <w:szCs w:val="24"/>
        </w:rPr>
        <w:t>δ</w:t>
      </w:r>
      <w:r>
        <w:rPr>
          <w:rFonts w:eastAsia="Times New Roman" w:cs="Times New Roman"/>
          <w:szCs w:val="24"/>
        </w:rPr>
        <w:t xml:space="preserve">ημόσιο, ως </w:t>
      </w:r>
      <w:r>
        <w:rPr>
          <w:rFonts w:eastAsia="Times New Roman" w:cs="Times New Roman"/>
          <w:szCs w:val="24"/>
        </w:rPr>
        <w:t>π</w:t>
      </w:r>
      <w:r>
        <w:rPr>
          <w:rFonts w:eastAsia="Times New Roman" w:cs="Times New Roman"/>
          <w:szCs w:val="24"/>
        </w:rPr>
        <w:t>ολιτεία, να λύσουμε το πρόβλημα των τίτλων, εφόσον αυτοί έχουν μεταγραφεί</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μία φορά πριν από το 1975. Υπάρχει ανάλογη διάταξη για τα </w:t>
      </w:r>
      <w:proofErr w:type="spellStart"/>
      <w:r>
        <w:rPr>
          <w:rFonts w:eastAsia="Times New Roman" w:cs="Times New Roman"/>
          <w:szCs w:val="24"/>
        </w:rPr>
        <w:t>χορτολιβαδικά</w:t>
      </w:r>
      <w:proofErr w:type="spellEnd"/>
      <w:r>
        <w:rPr>
          <w:rFonts w:eastAsia="Times New Roman" w:cs="Times New Roman"/>
          <w:szCs w:val="24"/>
        </w:rPr>
        <w:t>. Θα μπορούσαμε, λοιπόν, να θεσπίσουμε μία τέτοια διάταξη για τέτοιου είδους περιπτώσεις. Μ’ αυτόν τον τρόπο, αφού αναγνωρίσουμε τους τίτλους που έχουν ήδη και τους έχουν πληρώσει, είτ</w:t>
      </w:r>
      <w:r>
        <w:rPr>
          <w:rFonts w:eastAsia="Times New Roman" w:cs="Times New Roman"/>
          <w:szCs w:val="24"/>
        </w:rPr>
        <w:t>ε επειδή τους έχουν αγοράσει είτε επειδή τους έχουν κληρονομήσει και έχουν πληρώσει φόρο κληρονομιάς, σίγουρα πάντως έχουν πληρώσει επανειλημμένα άλλους φόρους και ΕΝΦΙΑ, δεν θα χρειαστεί να πληρώσουν τίμημα εξαγοράς το οποίο θα είναι περίπου στα 100-150 ε</w:t>
      </w:r>
      <w:r>
        <w:rPr>
          <w:rFonts w:eastAsia="Times New Roman" w:cs="Times New Roman"/>
          <w:szCs w:val="24"/>
        </w:rPr>
        <w:t xml:space="preserve">υρώ. </w:t>
      </w:r>
    </w:p>
    <w:p w14:paraId="3576E36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Όσον αφορά το χρηματικό αντάλλαγμα, σας λέμε ότι γι’ αυτές τις περιπτώσεις</w:t>
      </w:r>
      <w:r>
        <w:rPr>
          <w:rFonts w:eastAsia="Times New Roman" w:cs="Times New Roman"/>
          <w:szCs w:val="24"/>
        </w:rPr>
        <w:t>,</w:t>
      </w:r>
      <w:r>
        <w:rPr>
          <w:rFonts w:eastAsia="Times New Roman" w:cs="Times New Roman"/>
          <w:szCs w:val="24"/>
        </w:rPr>
        <w:t xml:space="preserve"> που η χρήση άλλαξε από το 1945 μέχρι το 1975, δηλαδή</w:t>
      </w:r>
      <w:r>
        <w:rPr>
          <w:rFonts w:eastAsia="Times New Roman" w:cs="Times New Roman"/>
          <w:szCs w:val="24"/>
        </w:rPr>
        <w:t>,</w:t>
      </w:r>
      <w:r>
        <w:rPr>
          <w:rFonts w:eastAsia="Times New Roman" w:cs="Times New Roman"/>
          <w:szCs w:val="24"/>
        </w:rPr>
        <w:t xml:space="preserve"> από δασικές έγιναν γεωργικές εκτάσεις, για να μην πληρωθεί χρηματικό αντάλλαγμα, ελάτε να τις συμπεριλάβουμε στο άρθρο 5</w:t>
      </w:r>
      <w:r>
        <w:rPr>
          <w:rFonts w:eastAsia="Times New Roman" w:cs="Times New Roman"/>
          <w:szCs w:val="24"/>
        </w:rPr>
        <w:t xml:space="preserve">, έτσι ώστε αυτές οι ιδιωτικές πια εκτάσεις να μην εμπίπτουν στη δασική νομοθεσία και, άρα, να μη χρειαστεί να </w:t>
      </w:r>
      <w:r>
        <w:rPr>
          <w:rFonts w:eastAsia="Times New Roman" w:cs="Times New Roman"/>
          <w:szCs w:val="24"/>
        </w:rPr>
        <w:lastRenderedPageBreak/>
        <w:t>πληρώσουν χρηματικό αντάλλαγμα. Μ’ αυτόν τον τρόπο, γι’ αυτές τις περιπτώσεις –δεν μιλάμε για καταπατητές μετά το 1975- γι’ αυτές τις εκτάσεις, α</w:t>
      </w:r>
      <w:r>
        <w:rPr>
          <w:rFonts w:eastAsia="Times New Roman" w:cs="Times New Roman"/>
          <w:szCs w:val="24"/>
        </w:rPr>
        <w:t xml:space="preserve">υτοί οι δικαιούχοι σήμερα δεν θα χρειαστεί να εξαγοράσουν ξανά τα κτήματά τους και δεν θα χρειαστεί να πληρώσουν για την αλλαγή χρήσης που έγινε πριν από ογδόντα χρόνια. </w:t>
      </w:r>
    </w:p>
    <w:p w14:paraId="3576E36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Αυτό σας ζητάμε να δούμε. Μη οχυρώνεστε πίσω από τον ν.4280. Παρ’ όλο που τότε διαφων</w:t>
      </w:r>
      <w:r>
        <w:rPr>
          <w:rFonts w:eastAsia="Times New Roman" w:cs="Times New Roman"/>
          <w:szCs w:val="24"/>
        </w:rPr>
        <w:t>ούσατε, γιατί δεν το θέλατε καθόλου, εμείς σας λέμε «Ελάτε να προχωρήσουμε πιο μπροστά, να τον αλλάξουμε κι αυτόν μαζί».</w:t>
      </w:r>
    </w:p>
    <w:p w14:paraId="3576E36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Σκρέκα, σας παρακαλώ πολύ. Ξεπεράσατε και τα οκτώ λεπτά και τα δύο λεπτά, βέβαια, που είχατε ζη</w:t>
      </w:r>
      <w:r>
        <w:rPr>
          <w:rFonts w:eastAsia="Times New Roman" w:cs="Times New Roman"/>
          <w:szCs w:val="24"/>
        </w:rPr>
        <w:t>τήσει.</w:t>
      </w:r>
    </w:p>
    <w:p w14:paraId="3576E36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Ολοκληρώνω, κύριε Πρόεδρε.</w:t>
      </w:r>
    </w:p>
    <w:p w14:paraId="3576E36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Είπατε στην ομιλία σας ότι οι προ του 1975 έχουν τη δυνατότητα να πληρώσουν χρηματικό αντάλλαγμα μόνο για την αλλαγή χρήσης και ας μην πληρώσουν τίμημα εξαγοράς. Είναι το 90% των περιπτώσεων. Δηλαδή, </w:t>
      </w:r>
      <w:r>
        <w:rPr>
          <w:rFonts w:eastAsia="Times New Roman" w:cs="Times New Roman"/>
          <w:szCs w:val="24"/>
        </w:rPr>
        <w:t xml:space="preserve">τι τους λέτε; Λέτε στους κατόχους ενός εκατομμυρίου περίπου στρεμμάτων να χάσουν τους τίτλους κυριότητας που έχουν σήμερα; Αυτό τους λέτε ή τους λέτε να προσφύγουν στα πολιτικά δικαστήρια ή σε επιτροπές ιδιοκτησίας δασών και να περάσουν δεκαπέντε, είκοσι, </w:t>
      </w:r>
      <w:r>
        <w:rPr>
          <w:rFonts w:eastAsia="Times New Roman" w:cs="Times New Roman"/>
          <w:szCs w:val="24"/>
        </w:rPr>
        <w:t>τριάντα χρόνια διαδικασίας, για να αποκτήσουν ισχυρούς τίτλους;</w:t>
      </w:r>
    </w:p>
    <w:p w14:paraId="3576E36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Δεν το πιστεύω αυτό. </w:t>
      </w:r>
    </w:p>
    <w:p w14:paraId="3576E36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Να το εξηγήσετε, γιατί με ευκολία λέτε αυτές τις λέξεις. </w:t>
      </w:r>
    </w:p>
    <w:p w14:paraId="3576E36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ΣΩΚΡΑΤΗΣ ΦΑΜΕΛΛΟΣ (Α</w:t>
      </w:r>
      <w:r>
        <w:rPr>
          <w:rFonts w:eastAsia="Times New Roman" w:cs="Times New Roman"/>
          <w:b/>
          <w:szCs w:val="24"/>
        </w:rPr>
        <w:t xml:space="preserve">ναπληρωτής Υπουργός Περιβάλλοντος και Ενέργειας): </w:t>
      </w:r>
      <w:r>
        <w:rPr>
          <w:rFonts w:eastAsia="Times New Roman" w:cs="Times New Roman"/>
          <w:szCs w:val="24"/>
        </w:rPr>
        <w:t>Μα, αυτά είναι ψέματα. Τα έχω πει.</w:t>
      </w:r>
    </w:p>
    <w:p w14:paraId="3576E36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κρατήστε τις σημειώσεις σας και στην παρέμβασή σας θα απαντήσετε.</w:t>
      </w:r>
    </w:p>
    <w:p w14:paraId="3576E36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Με ευκολία εκστομίζετε κατηγορίες,</w:t>
      </w:r>
      <w:r>
        <w:rPr>
          <w:rFonts w:eastAsia="Times New Roman" w:cs="Times New Roman"/>
          <w:szCs w:val="24"/>
        </w:rPr>
        <w:t xml:space="preserve"> κύριε Υπουργέ. Εγώ σας λέω</w:t>
      </w:r>
      <w:r>
        <w:rPr>
          <w:rFonts w:eastAsia="Times New Roman" w:cs="Times New Roman"/>
          <w:szCs w:val="24"/>
        </w:rPr>
        <w:t>:</w:t>
      </w:r>
      <w:r>
        <w:rPr>
          <w:rFonts w:eastAsia="Times New Roman" w:cs="Times New Roman"/>
          <w:szCs w:val="24"/>
        </w:rPr>
        <w:t xml:space="preserve"> «Ελάτε εδώ να συζητήσουμε». Θα διαβάσω από τα Πρακτικά αυτό που είπατε. Έτσι ακριβώς είπατε.</w:t>
      </w:r>
    </w:p>
    <w:p w14:paraId="3576E36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Με βγάζετε έξω από τα ρούχα μου! Επικαλούμαι τον Κοινοβουλευτικό</w:t>
      </w:r>
      <w:r>
        <w:rPr>
          <w:rFonts w:eastAsia="Times New Roman" w:cs="Times New Roman"/>
          <w:szCs w:val="24"/>
        </w:rPr>
        <w:t xml:space="preserve"> Εκπρόσωπό σας!</w:t>
      </w:r>
    </w:p>
    <w:p w14:paraId="3576E36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Και σ’ αυτήν την περίπτωση, τους εξομοιώνετε μ’ αυτούς του άρθρου 4, γιατί θα πληρώσουν χρηματικό αντάλλαγμα οι προ του 1975 και οι μετά του 1975. Άρα, οι καταπατητές μετά το 1975 έχουν την ίδια μεταχείριση μ’ αυτούς ο</w:t>
      </w:r>
      <w:r>
        <w:rPr>
          <w:rFonts w:eastAsia="Times New Roman" w:cs="Times New Roman"/>
          <w:szCs w:val="24"/>
        </w:rPr>
        <w:t>ι οποίοι πάσχισαν, στήλωσαν και έχτισαν την ελληνική οικονομία τις δεκαετίες του 1950, του 1960 και του 1970.</w:t>
      </w:r>
    </w:p>
    <w:p w14:paraId="3576E36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Κύριε Σκρέκα, κακώς εκτιμώ τα λόγια του Κοινοβουλευτικού Εκπροσώπου σας. Είν</w:t>
      </w:r>
      <w:r>
        <w:rPr>
          <w:rFonts w:eastAsia="Times New Roman" w:cs="Times New Roman"/>
          <w:szCs w:val="24"/>
        </w:rPr>
        <w:t>αι πλέον περιττό.</w:t>
      </w:r>
    </w:p>
    <w:p w14:paraId="3576E37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Κύριε Υπουργέ, μην αποφεύγετε αυτό που σας λέω. Ελάτε εδώ να δώσουμε μία λύση, προκειμένου να μην επιβαρύνουμε τον Έλληνα αγρότη με 250 και 300 ευρώ ανά στρέμμα, το οποίο λέτε εσείς ότι θα το πληρώσει σε πέντε χρόνια</w:t>
      </w:r>
      <w:r>
        <w:rPr>
          <w:rFonts w:eastAsia="Times New Roman" w:cs="Times New Roman"/>
          <w:szCs w:val="24"/>
        </w:rPr>
        <w:t>, αλλά σας πληροφορώ ότι δεν βγάζει τόσα ούτε για τα πέντε χρόνια τα οποία θα το έχει στην κατοχή του. Δεν το έχουν καταλάβει αυτό οι Έλληνες αγρότες. Δεν θα τα εισπράξετε αυτά τα λεφτά, ούτως ή άλλως, κύριε Υπουργέ. Είναι 300 εκατομμύρια ευρώ. Ελάτε να το</w:t>
      </w:r>
      <w:r>
        <w:rPr>
          <w:rFonts w:eastAsia="Times New Roman" w:cs="Times New Roman"/>
          <w:szCs w:val="24"/>
        </w:rPr>
        <w:t xml:space="preserve"> λύσουμε τώρα όλοι μαζί.</w:t>
      </w:r>
    </w:p>
    <w:p w14:paraId="3576E37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Ευχαριστώ.</w:t>
      </w:r>
    </w:p>
    <w:p w14:paraId="3576E372"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76E37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ειδικός αγορητής της Δημοκρατικής Συμπαράταξης κ. Τζελέπης.</w:t>
      </w:r>
    </w:p>
    <w:p w14:paraId="3576E37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3576E37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παρακολουθώντας δύο ημέρες τώρα τη συζήτηση για τους δασικούς χάρτες, αρκετές τοποθετήσεις μού έφεραν στον νου αυτούς</w:t>
      </w:r>
      <w:r>
        <w:rPr>
          <w:rFonts w:eastAsia="Times New Roman" w:cs="Times New Roman"/>
          <w:szCs w:val="24"/>
        </w:rPr>
        <w:t>,</w:t>
      </w:r>
      <w:r>
        <w:rPr>
          <w:rFonts w:eastAsia="Times New Roman" w:cs="Times New Roman"/>
          <w:szCs w:val="24"/>
        </w:rPr>
        <w:t xml:space="preserve"> που από τη μια συζητούν στις πλατείες για το περιβάλλον και από </w:t>
      </w:r>
      <w:r>
        <w:rPr>
          <w:rFonts w:eastAsia="Times New Roman" w:cs="Times New Roman"/>
          <w:szCs w:val="24"/>
        </w:rPr>
        <w:lastRenderedPageBreak/>
        <w:t>την άλλη σβήνουν τα αποτσίγαρα στα παρτέρια, για να προ</w:t>
      </w:r>
      <w:r>
        <w:rPr>
          <w:rFonts w:eastAsia="Times New Roman" w:cs="Times New Roman"/>
          <w:szCs w:val="24"/>
        </w:rPr>
        <w:t>σθέσουν –λέει- οργανική ουσία.</w:t>
      </w:r>
    </w:p>
    <w:p w14:paraId="3576E37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–και το ρώτησα εχθές, κύριε Υπουργέ- σε ποιο επίπεδο βρίσκεται, σε σχέση με τα είκοσι επτά κράτη-μέλη ως προς τα δάση μας; Έχουμε τριάντα επτά εκατομμύρια στρέμματα δάσους. Αυτά έμεινα</w:t>
      </w:r>
      <w:r>
        <w:rPr>
          <w:rFonts w:eastAsia="Times New Roman" w:cs="Times New Roman"/>
          <w:szCs w:val="24"/>
        </w:rPr>
        <w:t>ν και διαφυλάχθηκαν ως δάσος, γιατί περίμεναν να φέρετε εσείς σήμερα εδώ κάποιον νόμο που θα προστάτευε τα δάση και το περιβάλλον;</w:t>
      </w:r>
    </w:p>
    <w:p w14:paraId="3576E37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Όμως, όπως ακούσαμε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είναι σαν να μας φέρατε έναν νόμο πανάκεια στη Βουλή, αλλά κρύψατε από την άλλη την </w:t>
      </w:r>
      <w:r>
        <w:rPr>
          <w:rFonts w:eastAsia="Times New Roman" w:cs="Times New Roman"/>
          <w:szCs w:val="24"/>
        </w:rPr>
        <w:t xml:space="preserve">πλευρά με μαεστρία ζηλευτή, θα έλεγα εγώ, ένα βασικό στοιχείο -συνηθισμένο για εσάς, το γνωρίζουμε εμείς στη Βουλή-, ότι το νομοσχέδιο αυτό είναι μια επιστροφή στον ν.4280/2014 με κακό τρόπο ή να το πω καλύτερα -για να χρησιμοποιήσω τους δικούς σας όρους- </w:t>
      </w:r>
      <w:r>
        <w:rPr>
          <w:rFonts w:eastAsia="Times New Roman" w:cs="Times New Roman"/>
          <w:szCs w:val="24"/>
        </w:rPr>
        <w:t xml:space="preserve">είναι μια επιστροφή σε ένα </w:t>
      </w:r>
      <w:proofErr w:type="spellStart"/>
      <w:r>
        <w:rPr>
          <w:rFonts w:eastAsia="Times New Roman" w:cs="Times New Roman"/>
          <w:szCs w:val="24"/>
        </w:rPr>
        <w:t>δασοκτονικό</w:t>
      </w:r>
      <w:proofErr w:type="spellEnd"/>
      <w:r>
        <w:rPr>
          <w:rFonts w:eastAsia="Times New Roman" w:cs="Times New Roman"/>
          <w:szCs w:val="24"/>
        </w:rPr>
        <w:t xml:space="preserve"> νομοσχέδιο, που τόσο αρνείστε μικρόψυχα να παραδεχθείτε μήπως και αναγνωριστεί σε κάποιον από τους προηγούμενους έργο για τους δασικούς χάρτες. Γι’ αυτό, πάρα το ότι ξέρετε, εξακολουθείτε να προκαλείτε.</w:t>
      </w:r>
    </w:p>
    <w:p w14:paraId="3576E37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Σας λέω, λοιπό</w:t>
      </w:r>
      <w:r>
        <w:rPr>
          <w:rFonts w:eastAsia="Times New Roman" w:cs="Times New Roman"/>
          <w:szCs w:val="24"/>
        </w:rPr>
        <w:t xml:space="preserve">ν -μήπως και το κατανοήσετε - ότι </w:t>
      </w:r>
      <w:r>
        <w:rPr>
          <w:rFonts w:eastAsia="Times New Roman" w:cs="Times New Roman"/>
          <w:szCs w:val="24"/>
        </w:rPr>
        <w:t xml:space="preserve">εμείς, </w:t>
      </w:r>
      <w:r>
        <w:rPr>
          <w:rFonts w:eastAsia="Times New Roman" w:cs="Times New Roman"/>
          <w:szCs w:val="24"/>
        </w:rPr>
        <w:t>ως ΠΑΣΟΚ</w:t>
      </w:r>
      <w:r>
        <w:rPr>
          <w:rFonts w:eastAsia="Times New Roman" w:cs="Times New Roman"/>
          <w:szCs w:val="24"/>
        </w:rPr>
        <w:t>,</w:t>
      </w:r>
      <w:r>
        <w:rPr>
          <w:rFonts w:eastAsia="Times New Roman" w:cs="Times New Roman"/>
          <w:szCs w:val="24"/>
        </w:rPr>
        <w:t xml:space="preserve"> κάναμε πράξη τους δασικούς χάρτες για τους οποίους εσείς μιλάτε σήμερα. Το 2011 η κυβέρνηση του ΠΑΣΟΚ έκανε το πιο σημαντικό βήμα, για να μιλάμε </w:t>
      </w:r>
      <w:r>
        <w:rPr>
          <w:rFonts w:eastAsia="Times New Roman" w:cs="Times New Roman"/>
          <w:szCs w:val="24"/>
        </w:rPr>
        <w:lastRenderedPageBreak/>
        <w:t xml:space="preserve">σήμερα για δασικούς χάρτες, και όχι ως αυταπάτη ή άυλο έργο που εσείς συνηθίζετε. Με τον ν.3889/2011 μέσα την </w:t>
      </w:r>
      <w:r>
        <w:rPr>
          <w:rFonts w:eastAsia="Times New Roman" w:cs="Times New Roman"/>
          <w:szCs w:val="24"/>
        </w:rPr>
        <w:t xml:space="preserve">κρίση -και αυτό δείχνει και την πίστη στην προτεραιότητα υλοποίησης των δασικών χαρτών- εξοικονομήθηκαν και επενδύθηκαν 37 εκατομμύρια ευρώ για μελέτες δασικών χαρτών και εκπονήθηκαν οι δασικοί χάρτες για το 50% της έκτασης της χώρας σε είκοσι δύο νομούς. </w:t>
      </w:r>
      <w:r>
        <w:rPr>
          <w:rFonts w:eastAsia="Times New Roman" w:cs="Times New Roman"/>
          <w:szCs w:val="24"/>
        </w:rPr>
        <w:t xml:space="preserve">Θεωρήθηκαν από τα δασαρχεία και περίμεναν την κύρωσή τους. </w:t>
      </w:r>
    </w:p>
    <w:p w14:paraId="3576E37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Σας το επαναλαμβάνω. Από ίδρυσης του ελληνικού κράτους, από το 2011 και μετά έγιναν δασικοί χάρτες για είκοσι δύο νομούς στο 50% της χώρας. Ανοίξαμε, όμως, και τη διαδικασία κύρωσης. Σήμερα έχουν </w:t>
      </w:r>
      <w:r>
        <w:rPr>
          <w:rFonts w:eastAsia="Times New Roman" w:cs="Times New Roman"/>
          <w:szCs w:val="24"/>
        </w:rPr>
        <w:t xml:space="preserve">κυρωθεί με αυτή τη διαδικασία εβδομήντα δύο χάρτες σε όλη τη χώρα. </w:t>
      </w:r>
    </w:p>
    <w:p w14:paraId="3576E37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Είδατε εσείς να έγινε κανένας χαμός για το πρώτο ένα εκατομμύριο στρέμματα δασικών χαρτών που κυρώθηκαν; Αυτό έγινε σε πολλές και δύσκολες περιοχές της χώρας, σε αγροτικές περιοχές, δίπλα </w:t>
      </w:r>
      <w:r>
        <w:rPr>
          <w:rFonts w:eastAsia="Times New Roman" w:cs="Times New Roman"/>
          <w:szCs w:val="24"/>
        </w:rPr>
        <w:t>σε οικιστικές περιοχές, σε μικτές, σε δασικές.</w:t>
      </w:r>
    </w:p>
    <w:p w14:paraId="3576E37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Στην Αττική –σας το έχω πει από χθες- αναρτήθηκαν δασικοί χάρτες στην Πεντέλη, στον Μαραθώνα, στην Κηφισιά, στη Δροσιά, στη Φυλή. Στη Θεσσαλονίκη αναρτήθηκαν στα Βασιλικά, στη Θέρμη, την πατρίδα σας, και στην </w:t>
      </w:r>
      <w:r>
        <w:rPr>
          <w:rFonts w:eastAsia="Times New Roman" w:cs="Times New Roman"/>
          <w:szCs w:val="24"/>
        </w:rPr>
        <w:t xml:space="preserve">Καλαμαριά. Επίσης, έχουν κυρωθεί στη Δράμα, στην Κοζάνη, στην Αρκαδία. Έργο ΠΑΣΟΚ, είτε το θέλετε είτε όχι. Μετά είχαμε δύο χρόνια σιωπή. </w:t>
      </w:r>
      <w:r>
        <w:rPr>
          <w:rFonts w:eastAsia="Times New Roman" w:cs="Times New Roman"/>
          <w:szCs w:val="24"/>
        </w:rPr>
        <w:lastRenderedPageBreak/>
        <w:t xml:space="preserve">Και τώρα τι κάνετε; Ήρθατε και από τη μια ψηφίσατε, από την άλλη τώρα </w:t>
      </w:r>
      <w:proofErr w:type="spellStart"/>
      <w:r>
        <w:rPr>
          <w:rFonts w:eastAsia="Times New Roman" w:cs="Times New Roman"/>
          <w:szCs w:val="24"/>
        </w:rPr>
        <w:t>ξεψηφίζετε</w:t>
      </w:r>
      <w:proofErr w:type="spellEnd"/>
      <w:r>
        <w:rPr>
          <w:rFonts w:eastAsia="Times New Roman" w:cs="Times New Roman"/>
          <w:szCs w:val="24"/>
        </w:rPr>
        <w:t>.</w:t>
      </w:r>
    </w:p>
    <w:p w14:paraId="3576E37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Χθες αναφέρθηκα σε κάτι. Κακώς λείπε</w:t>
      </w:r>
      <w:r>
        <w:rPr>
          <w:rFonts w:eastAsia="Times New Roman" w:cs="Times New Roman"/>
          <w:szCs w:val="24"/>
        </w:rPr>
        <w:t xml:space="preserve">ι σήμερα από εδώ -τον είδα το πρωί και περίμενα ότι θα μείνει για να τα συζητήσουμε- ο κύριος Υπουργός Αγροτικής Ανάπτυξης. Θα ήθελα να είναι εδώ, για να μας πει σχετικά με το ΟΣΔΕ, πώς αναγνωρίζονται τα βοσκοτόπια, ποια είναι η διαδικασία. </w:t>
      </w:r>
    </w:p>
    <w:p w14:paraId="3576E37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Γιατί το ΟΣΔΕ </w:t>
      </w:r>
      <w:r>
        <w:rPr>
          <w:rFonts w:eastAsia="Times New Roman" w:cs="Times New Roman"/>
          <w:szCs w:val="24"/>
        </w:rPr>
        <w:t xml:space="preserve">παίρνει τα στοιχεία από το Υπουργείο Περιβάλλοντος και, μέσω του Υπουργείου Αγροτικής Ανάπτυξης, τα δίνει στον ΟΠΕΚΕΠΕ. Αυτά τα κάνει το κράτος, τα κάνει το Υπουργείο Περιβάλλοντος. Άρα, το ΟΣΔΕ είναι κάτι το οποίο πρέπει να το λάβουμε σοβαρά υπ’ </w:t>
      </w:r>
      <w:proofErr w:type="spellStart"/>
      <w:r>
        <w:rPr>
          <w:rFonts w:eastAsia="Times New Roman" w:cs="Times New Roman"/>
          <w:szCs w:val="24"/>
        </w:rPr>
        <w:t>όψιν</w:t>
      </w:r>
      <w:proofErr w:type="spellEnd"/>
      <w:r>
        <w:rPr>
          <w:rFonts w:eastAsia="Times New Roman" w:cs="Times New Roman"/>
          <w:szCs w:val="24"/>
        </w:rPr>
        <w:t xml:space="preserve"> για </w:t>
      </w:r>
      <w:r>
        <w:rPr>
          <w:rFonts w:eastAsia="Times New Roman" w:cs="Times New Roman"/>
          <w:szCs w:val="24"/>
        </w:rPr>
        <w:t>τα είκοσι δύο εκατομμύρια στρέμματα βοσκοτόπων, τα οποία τα έχουν ανάγκη οι Έλληνες κτηνοτρόφοι, για να μπορούν να πάρουν τις ευρωπαϊκές επιδοτήσεις.</w:t>
      </w:r>
    </w:p>
    <w:p w14:paraId="3576E37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Εδώ, όμως, τώρα τι έχω την εντύπωση ότι κάνετε; Από τη μια μεριά, θέλοντας να καλύψει ο κύριος Υπουργός Αγ</w:t>
      </w:r>
      <w:r>
        <w:rPr>
          <w:rFonts w:eastAsia="Times New Roman" w:cs="Times New Roman"/>
          <w:szCs w:val="24"/>
        </w:rPr>
        <w:t>ροτικής Ανάπτυξης το «</w:t>
      </w:r>
      <w:proofErr w:type="spellStart"/>
      <w:r>
        <w:rPr>
          <w:rFonts w:eastAsia="Times New Roman" w:cs="Times New Roman"/>
          <w:szCs w:val="24"/>
        </w:rPr>
        <w:t>Βατερλώ</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έπαθε στη βιολογική κτηνοτροφία -γι’ αυτό δεν υπέγραψε το συγκεκριμένο νομοσχέδιο, ενώ μέχρι προχθές νόμιζα ότι πιθανόν να διαφωνούσε, λόγω ειδικότητας, από </w:t>
      </w:r>
      <w:proofErr w:type="spellStart"/>
      <w:r>
        <w:rPr>
          <w:rFonts w:eastAsia="Times New Roman" w:cs="Times New Roman"/>
          <w:szCs w:val="24"/>
        </w:rPr>
        <w:t>φιλοπεριβαλλοντολογική</w:t>
      </w:r>
      <w:proofErr w:type="spellEnd"/>
      <w:r>
        <w:rPr>
          <w:rFonts w:eastAsia="Times New Roman" w:cs="Times New Roman"/>
          <w:szCs w:val="24"/>
        </w:rPr>
        <w:t xml:space="preserve"> ευαισθησία, όχι- , έρχεστε και περικόβετ</w:t>
      </w:r>
      <w:r>
        <w:rPr>
          <w:rFonts w:eastAsia="Times New Roman" w:cs="Times New Roman"/>
          <w:szCs w:val="24"/>
        </w:rPr>
        <w:t>ε με την πρώτη ανάρτηση δασικών χαρτών ένα εκατομμύριο βοσκοτόπια.</w:t>
      </w:r>
    </w:p>
    <w:p w14:paraId="3576E37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Προχθές ο κύριος Υπουργός στην ημερίδα της </w:t>
      </w:r>
      <w:r>
        <w:rPr>
          <w:rFonts w:eastAsia="Times New Roman" w:cs="Times New Roman"/>
          <w:szCs w:val="24"/>
        </w:rPr>
        <w:t>«ΝΑΥΤΕΜΠΟΡΙΚΗΣ»</w:t>
      </w:r>
      <w:r>
        <w:rPr>
          <w:rFonts w:eastAsia="Times New Roman" w:cs="Times New Roman"/>
          <w:szCs w:val="24"/>
        </w:rPr>
        <w:t xml:space="preserve">, που έγινε στο </w:t>
      </w:r>
      <w:proofErr w:type="spellStart"/>
      <w:r>
        <w:rPr>
          <w:rFonts w:eastAsia="Times New Roman" w:cs="Times New Roman"/>
          <w:szCs w:val="24"/>
        </w:rPr>
        <w:t>Caravel</w:t>
      </w:r>
      <w:proofErr w:type="spellEnd"/>
      <w:r>
        <w:rPr>
          <w:rFonts w:eastAsia="Times New Roman" w:cs="Times New Roman"/>
          <w:szCs w:val="24"/>
        </w:rPr>
        <w:t xml:space="preserve">, ανακοίνωσε ότι θα δώσει οκτώ με εννέα εκατομμύρια στρέμματα νέα βοσκοτόπια. Από πού θα προέλθουν αυτά; Το </w:t>
      </w:r>
      <w:r>
        <w:rPr>
          <w:rFonts w:eastAsia="Times New Roman" w:cs="Times New Roman"/>
          <w:szCs w:val="24"/>
        </w:rPr>
        <w:t>καταθέτω στα Πρακτικά.</w:t>
      </w:r>
    </w:p>
    <w:p w14:paraId="3576E380" w14:textId="77777777" w:rsidR="009D30F2" w:rsidRDefault="008D3D2C">
      <w:pPr>
        <w:spacing w:after="0" w:line="600" w:lineRule="auto"/>
        <w:ind w:firstLine="720"/>
        <w:jc w:val="both"/>
        <w:rPr>
          <w:rFonts w:eastAsia="Times New Roman" w:cs="Times New Roman"/>
        </w:rPr>
      </w:pPr>
      <w:r>
        <w:rPr>
          <w:rFonts w:eastAsia="Times New Roman" w:cs="Times New Roman"/>
        </w:rPr>
        <w:t>(Στο σημείο αυτό ο Βουλευτής κ. Μιχαήλ Τζελέπης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576E381" w14:textId="77777777" w:rsidR="009D30F2" w:rsidRDefault="008D3D2C">
      <w:pPr>
        <w:spacing w:after="0" w:line="600" w:lineRule="auto"/>
        <w:ind w:firstLine="720"/>
        <w:jc w:val="both"/>
        <w:rPr>
          <w:rFonts w:eastAsia="Times New Roman"/>
          <w:szCs w:val="24"/>
        </w:rPr>
      </w:pPr>
      <w:r>
        <w:rPr>
          <w:rFonts w:eastAsia="Times New Roman"/>
          <w:szCs w:val="24"/>
        </w:rPr>
        <w:t>Μπορείτε να μου πείτε από</w:t>
      </w:r>
      <w:r>
        <w:rPr>
          <w:rFonts w:eastAsia="Times New Roman"/>
          <w:szCs w:val="24"/>
        </w:rPr>
        <w:t xml:space="preserve"> πού θα προέλθουν αυτά; Από τη μια αποχαρακτηρίζετε τα βοσκοτόπια και από την άλλη έρχεται ο Υπουργός και τάζει καινούργια βοσκοτόπια. Για να καταλάβουμε και εμείς, τελικά το θέατρο του παραλόγου ποιος το παίζει μέσα σ’ αυτήν την Αίθουσα; </w:t>
      </w:r>
    </w:p>
    <w:p w14:paraId="3576E382" w14:textId="77777777" w:rsidR="009D30F2" w:rsidRDefault="008D3D2C">
      <w:pPr>
        <w:spacing w:after="0" w:line="600" w:lineRule="auto"/>
        <w:ind w:firstLine="720"/>
        <w:jc w:val="both"/>
        <w:rPr>
          <w:rFonts w:eastAsia="Times New Roman"/>
          <w:szCs w:val="24"/>
        </w:rPr>
      </w:pPr>
      <w:r>
        <w:rPr>
          <w:rFonts w:eastAsia="Times New Roman"/>
          <w:szCs w:val="24"/>
        </w:rPr>
        <w:t>Γι’ αυτό είπα απ</w:t>
      </w:r>
      <w:r>
        <w:rPr>
          <w:rFonts w:eastAsia="Times New Roman"/>
          <w:szCs w:val="24"/>
        </w:rPr>
        <w:t>ό την αρχή ότι αυτό το νομοσχέδιο είναι και πρόχειρο, αλλά και ότι έχει μία και μόνο στόχευση, αφού είναι και πάλι ένα φοροεισπρακτικό νομοσχέδιο. Όμως, εσείς έχετε συνηθίσει έργα των άλλων, έργα τα οποία έχουν δρομολογηθεί, εσείς απλώς να τα υιοθετείτε κα</w:t>
      </w:r>
      <w:r>
        <w:rPr>
          <w:rFonts w:eastAsia="Times New Roman"/>
          <w:szCs w:val="24"/>
        </w:rPr>
        <w:t xml:space="preserve">ι να κόβετε κορδέλες. </w:t>
      </w:r>
    </w:p>
    <w:p w14:paraId="3576E383" w14:textId="77777777" w:rsidR="009D30F2" w:rsidRDefault="008D3D2C">
      <w:pPr>
        <w:spacing w:after="0" w:line="600" w:lineRule="auto"/>
        <w:ind w:firstLine="720"/>
        <w:jc w:val="both"/>
        <w:rPr>
          <w:rFonts w:eastAsia="Times New Roman"/>
          <w:szCs w:val="24"/>
        </w:rPr>
      </w:pPr>
      <w:r>
        <w:rPr>
          <w:rFonts w:eastAsia="Times New Roman"/>
          <w:szCs w:val="24"/>
        </w:rPr>
        <w:t xml:space="preserve">Σας ευχαριστώ. </w:t>
      </w:r>
    </w:p>
    <w:p w14:paraId="3576E384" w14:textId="77777777" w:rsidR="009D30F2" w:rsidRDefault="008D3D2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Και τώρα συνεχίζουμε με τον ειδικό αγορητή της Χρυσής Αυγής κ. </w:t>
      </w:r>
      <w:proofErr w:type="spellStart"/>
      <w:r>
        <w:rPr>
          <w:rFonts w:eastAsia="Times New Roman"/>
          <w:szCs w:val="24"/>
        </w:rPr>
        <w:t>Σαχινίδη</w:t>
      </w:r>
      <w:proofErr w:type="spellEnd"/>
      <w:r>
        <w:rPr>
          <w:rFonts w:eastAsia="Times New Roman"/>
          <w:szCs w:val="24"/>
        </w:rPr>
        <w:t xml:space="preserve">. </w:t>
      </w:r>
    </w:p>
    <w:p w14:paraId="3576E385" w14:textId="77777777" w:rsidR="009D30F2" w:rsidRDefault="008D3D2C">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Ευχαριστώ, κύριε Πρόεδρε.  </w:t>
      </w:r>
    </w:p>
    <w:p w14:paraId="3576E386" w14:textId="77777777" w:rsidR="009D30F2" w:rsidRDefault="008D3D2C">
      <w:pPr>
        <w:spacing w:after="0" w:line="600" w:lineRule="auto"/>
        <w:ind w:firstLine="720"/>
        <w:jc w:val="both"/>
        <w:rPr>
          <w:rFonts w:eastAsia="Times New Roman"/>
          <w:szCs w:val="24"/>
        </w:rPr>
      </w:pPr>
      <w:r>
        <w:rPr>
          <w:rFonts w:eastAsia="Times New Roman"/>
          <w:szCs w:val="24"/>
        </w:rPr>
        <w:lastRenderedPageBreak/>
        <w:t xml:space="preserve">Μάλλον κάποιοι έχουν την εντύπωση ότι έχει εξαντληθεί τελείως </w:t>
      </w:r>
      <w:r>
        <w:rPr>
          <w:rFonts w:eastAsia="Times New Roman"/>
          <w:szCs w:val="24"/>
        </w:rPr>
        <w:t>το θέμα των δασικών χαρτών, αφού και σήμερα, αλλά και τις προηγούμενες μέρες ακούμε να γίνονται διάφορες συζητήσεις ακόμα και για την αξιολόγηση, αλλά και για χίλια δυο άλλα. Αφού θέλετε να μιλήσουμε και για την αξιολόγηση, θα μιλήσουμε και εμείς για θέματ</w:t>
      </w:r>
      <w:r>
        <w:rPr>
          <w:rFonts w:eastAsia="Times New Roman"/>
          <w:szCs w:val="24"/>
        </w:rPr>
        <w:t xml:space="preserve">α τα οποία δεν αφορούν το παρόν σχέδιο νόμου. Όσον αφορά το νομοσχέδιο, θα αναφερθώ μόνο στο άρθρο 2 και σε κάποιες τροπολογίες. </w:t>
      </w:r>
    </w:p>
    <w:p w14:paraId="3576E387" w14:textId="77777777" w:rsidR="009D30F2" w:rsidRDefault="008D3D2C">
      <w:pPr>
        <w:spacing w:after="0" w:line="600" w:lineRule="auto"/>
        <w:ind w:firstLine="720"/>
        <w:jc w:val="both"/>
        <w:rPr>
          <w:rFonts w:eastAsia="Times New Roman"/>
          <w:szCs w:val="24"/>
        </w:rPr>
      </w:pPr>
      <w:r>
        <w:rPr>
          <w:rFonts w:eastAsia="Times New Roman"/>
          <w:szCs w:val="24"/>
        </w:rPr>
        <w:t>Εδώ βλέπουμε ότι υπάρχει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μια μικροπολιτική σκοπιμότητα και από τους μεν και από τους δε. Μιλούν για αξιολόγηση, αλλά κανένας δεν αναφέρθηκε στις δηλώσεις του Υπουργού Οικονομίας, ο οποίος μόλις προ δύο ημερών είπε ότι για τα μέτρα που θα φέρετε για να ψηφίσετε θα πρέπει να υπάρχε</w:t>
      </w:r>
      <w:r>
        <w:rPr>
          <w:rFonts w:eastAsia="Times New Roman"/>
          <w:szCs w:val="24"/>
        </w:rPr>
        <w:t xml:space="preserve">ι ένα πλεόνασμα της τάξης του 3,5%. </w:t>
      </w:r>
    </w:p>
    <w:p w14:paraId="3576E388" w14:textId="77777777" w:rsidR="009D30F2" w:rsidRDefault="008D3D2C">
      <w:pPr>
        <w:spacing w:after="0" w:line="600" w:lineRule="auto"/>
        <w:ind w:firstLine="720"/>
        <w:jc w:val="both"/>
        <w:rPr>
          <w:rFonts w:eastAsia="Times New Roman"/>
          <w:szCs w:val="24"/>
        </w:rPr>
      </w:pPr>
      <w:r>
        <w:rPr>
          <w:rFonts w:eastAsia="Times New Roman"/>
          <w:szCs w:val="24"/>
        </w:rPr>
        <w:t xml:space="preserve">Ο ίδιος ο Υπουργός Οικονομίας ανέφερε ότι λόγω του </w:t>
      </w:r>
      <w:r>
        <w:rPr>
          <w:rFonts w:eastAsia="Times New Roman"/>
          <w:szCs w:val="24"/>
          <w:lang w:val="en-US"/>
        </w:rPr>
        <w:t>Brexit</w:t>
      </w:r>
      <w:r>
        <w:rPr>
          <w:rFonts w:eastAsia="Times New Roman"/>
          <w:szCs w:val="24"/>
        </w:rPr>
        <w:t xml:space="preserve"> θα προκληθεί ζημιά 1% άμεσα και ένα επιπλέον 1,5% έμμεσα. Οπότε, 2,5% και 3,5% μας κάνει 6%. Ήδη το 3,5% θεωρείται νούμερο που δεν βγαίνει. Άρα, πώς θα καλύψετε </w:t>
      </w:r>
      <w:r>
        <w:rPr>
          <w:rFonts w:eastAsia="Times New Roman"/>
          <w:szCs w:val="24"/>
        </w:rPr>
        <w:t xml:space="preserve">το έλλειμμα του 6%; </w:t>
      </w:r>
    </w:p>
    <w:p w14:paraId="3576E389" w14:textId="77777777" w:rsidR="009D30F2" w:rsidRDefault="008D3D2C">
      <w:pPr>
        <w:spacing w:after="0" w:line="600" w:lineRule="auto"/>
        <w:ind w:firstLine="720"/>
        <w:jc w:val="both"/>
        <w:rPr>
          <w:rFonts w:eastAsia="Times New Roman"/>
          <w:szCs w:val="24"/>
        </w:rPr>
      </w:pPr>
      <w:r>
        <w:rPr>
          <w:rFonts w:eastAsia="Times New Roman"/>
          <w:szCs w:val="24"/>
        </w:rPr>
        <w:t>Επίσης, λίγη σοβαρότητα δεν θα έβλαπτε και τη Νέα Δημοκρατία. Ακούσαμε προηγουμένως από την ομιλήτρια κ</w:t>
      </w:r>
      <w:r>
        <w:rPr>
          <w:rFonts w:eastAsia="Times New Roman"/>
          <w:szCs w:val="24"/>
        </w:rPr>
        <w:t>.</w:t>
      </w:r>
      <w:r>
        <w:rPr>
          <w:rFonts w:eastAsia="Times New Roman"/>
          <w:szCs w:val="24"/>
        </w:rPr>
        <w:t xml:space="preserve"> Αραμπατζή ότι η Νέα Δημοκρατία δεν θα ψηφίσει τα μέτρα. Το θέμα, κύριε Τζαβάρα, δεν είναι αν θα τα ψηφίσετε, αλλά σας ζητάμε να δε</w:t>
      </w:r>
      <w:r>
        <w:rPr>
          <w:rFonts w:eastAsia="Times New Roman"/>
          <w:szCs w:val="24"/>
        </w:rPr>
        <w:t xml:space="preserve">σμευθείτε από το Βήμα στη δευτερολογία σας αν </w:t>
      </w:r>
      <w:r>
        <w:rPr>
          <w:rFonts w:eastAsia="Times New Roman"/>
          <w:szCs w:val="24"/>
        </w:rPr>
        <w:lastRenderedPageBreak/>
        <w:t xml:space="preserve">θα τα εφαρμόσετε και όχι αν θα τα ψηφίσετε. Το αν θα τα ψηφίσετε ή όχι είναι το εύκολο. Το δύσκολο είναι αν θα τα εφαρμόσετε. </w:t>
      </w:r>
    </w:p>
    <w:p w14:paraId="3576E38A" w14:textId="77777777" w:rsidR="009D30F2" w:rsidRDefault="008D3D2C">
      <w:pPr>
        <w:spacing w:after="0" w:line="600" w:lineRule="auto"/>
        <w:ind w:firstLine="720"/>
        <w:jc w:val="both"/>
        <w:rPr>
          <w:rFonts w:eastAsia="Times New Roman"/>
          <w:szCs w:val="24"/>
        </w:rPr>
      </w:pPr>
      <w:r>
        <w:rPr>
          <w:rFonts w:eastAsia="Times New Roman"/>
          <w:szCs w:val="24"/>
        </w:rPr>
        <w:t>Επίσης, χθες στην τοποθέτησή σας αναφερθήκατε στο Εθνικό Κτηματολόγιο των παρελθόντ</w:t>
      </w:r>
      <w:r>
        <w:rPr>
          <w:rFonts w:eastAsia="Times New Roman"/>
          <w:szCs w:val="24"/>
        </w:rPr>
        <w:t>ων ετών και αποφύγατε συστηματικά να επεκταθείτε λέγοντας «ας μην επεκταθούμε». Γιατί να μην επεκταθείτε; Γιατί δεν λέτε ονόματα; Γιατί δεν λέτε για τα λεφτά που φαγώθηκαν στο Κτηματολόγιο; Γιατί δεν αναφέρετε ότι ήταν Υπουργός ο κ. Λαλιώτης; Επιτέλους, πε</w:t>
      </w:r>
      <w:r>
        <w:rPr>
          <w:rFonts w:eastAsia="Times New Roman"/>
          <w:szCs w:val="24"/>
        </w:rPr>
        <w:t xml:space="preserve">ίτε την αλήθεια στον ελληνικό λαό! </w:t>
      </w:r>
    </w:p>
    <w:p w14:paraId="3576E38B" w14:textId="77777777" w:rsidR="009D30F2" w:rsidRDefault="008D3D2C">
      <w:pPr>
        <w:spacing w:after="0" w:line="600" w:lineRule="auto"/>
        <w:ind w:firstLine="720"/>
        <w:jc w:val="both"/>
        <w:rPr>
          <w:rFonts w:eastAsia="Times New Roman"/>
          <w:szCs w:val="24"/>
        </w:rPr>
      </w:pPr>
      <w:r>
        <w:rPr>
          <w:rFonts w:eastAsia="Times New Roman"/>
          <w:szCs w:val="24"/>
        </w:rPr>
        <w:t>Και στο σημείο αυτό, θα αναφερθώ, όπως σας είπα, στο άρθρο 2, γιατί κρίνω πολύ σκόπιμο να ενημερώσω τις κυρίες και τους κυρίους Βουλευτές για το εξής. Εδώ οι αγρότες, για να αποδείξουν την κατοχή των εκτάσεων, όπως έχουμ</w:t>
      </w:r>
      <w:r>
        <w:rPr>
          <w:rFonts w:eastAsia="Times New Roman"/>
          <w:szCs w:val="24"/>
        </w:rPr>
        <w:t>ε πει, κύριε Υπουργέ, μπορούν να προσκομίσουν και ένορκες βεβαιώσεις. Πρόκειται ουσιαστικά για ένα δώρο, γιατί σύμφωνα με την προτεινόμενη τροποποίηση ο κίνδυνος να δικαιωθούν καταπατητές, όπως έχουμε πει επανειλημμένα, δημόσιας δασικής έκτασης, που δεν εί</w:t>
      </w:r>
      <w:r>
        <w:rPr>
          <w:rFonts w:eastAsia="Times New Roman"/>
          <w:szCs w:val="24"/>
        </w:rPr>
        <w:t>ναι καν καλλιεργητές, είναι περισσότερο από ορατός.</w:t>
      </w:r>
    </w:p>
    <w:p w14:paraId="3576E38C" w14:textId="77777777" w:rsidR="009D30F2" w:rsidRDefault="008D3D2C">
      <w:pPr>
        <w:spacing w:after="0" w:line="600" w:lineRule="auto"/>
        <w:ind w:firstLine="720"/>
        <w:jc w:val="both"/>
        <w:rPr>
          <w:rFonts w:eastAsia="Times New Roman"/>
          <w:szCs w:val="24"/>
        </w:rPr>
      </w:pPr>
      <w:r>
        <w:rPr>
          <w:rFonts w:eastAsia="Times New Roman"/>
          <w:szCs w:val="24"/>
        </w:rPr>
        <w:t>Και αυτό γιατί, σύμφωνα με την τροποποίηση που προβλέπει το παρόν σχέδιο νόμου, με μια ένορκη βεβαίωση –και εδώ αναφέρθηκε και ο Κοινοβουλευτικός μας Εκπρόσωπος- κάποιος που έχει την άλφα οικονομική άνεση</w:t>
      </w:r>
      <w:r>
        <w:rPr>
          <w:rFonts w:eastAsia="Times New Roman"/>
          <w:szCs w:val="24"/>
        </w:rPr>
        <w:t xml:space="preserve"> εάν θελήσει, μπορεί να πάει στο Κτηματολόγιο της Κωνσταντινούπολης -και χθες </w:t>
      </w:r>
      <w:r>
        <w:rPr>
          <w:rFonts w:eastAsia="Times New Roman"/>
          <w:szCs w:val="24"/>
        </w:rPr>
        <w:lastRenderedPageBreak/>
        <w:t>έμαθα ότι λειτουργεί και παράρτημά του και εδώ στην Ελλάδα- να «κοντέψει</w:t>
      </w:r>
      <w:r>
        <w:rPr>
          <w:rFonts w:eastAsia="Times New Roman"/>
          <w:b/>
          <w:szCs w:val="24"/>
        </w:rPr>
        <w:t>»</w:t>
      </w:r>
      <w:r>
        <w:rPr>
          <w:rFonts w:eastAsia="Times New Roman"/>
          <w:szCs w:val="24"/>
        </w:rPr>
        <w:t xml:space="preserve"> έναν υπάλληλο από το Κτηματολόγιο της Κωνσταντινούπολης. Και βλέπετε ότι το Κτηματολόγιο δεν το είχαν κά</w:t>
      </w:r>
      <w:r>
        <w:rPr>
          <w:rFonts w:eastAsia="Times New Roman"/>
          <w:szCs w:val="24"/>
        </w:rPr>
        <w:t xml:space="preserve">νει οι Τούρκοι, αλλά οι Έλληνες </w:t>
      </w:r>
      <w:proofErr w:type="spellStart"/>
      <w:r>
        <w:rPr>
          <w:rFonts w:eastAsia="Times New Roman"/>
          <w:szCs w:val="24"/>
        </w:rPr>
        <w:t>Φαναριώτες</w:t>
      </w:r>
      <w:proofErr w:type="spellEnd"/>
      <w:r>
        <w:rPr>
          <w:rFonts w:eastAsia="Times New Roman"/>
          <w:szCs w:val="24"/>
        </w:rPr>
        <w:t xml:space="preserve"> το είχαν κάνει και τότε, κάτι που μάλιστα αποδεικνύει ότι είχαμε από τότε την τεχνογνωσία για να γίνει το Κτηματολόγιο. Οπότε εάν ένας με μια άλφα οικονομική άνεση «κοντεύει» τους αρμόδιους υπαλλήλους, λαδώνοντας </w:t>
      </w:r>
      <w:r>
        <w:rPr>
          <w:rFonts w:eastAsia="Times New Roman"/>
          <w:szCs w:val="24"/>
        </w:rPr>
        <w:t xml:space="preserve">και κάποιους δικηγόρους, και του δίνουν τίτλους όχι για πριν το 1945 ή το 1975, αλλά για πολύ παλαιότερα, τι θα γίνει σ’ αυτήν την περίπτωση, κύριε Υπουργέ; </w:t>
      </w:r>
    </w:p>
    <w:p w14:paraId="3576E38D" w14:textId="77777777" w:rsidR="009D30F2" w:rsidRDefault="008D3D2C">
      <w:pPr>
        <w:spacing w:after="0" w:line="600" w:lineRule="auto"/>
        <w:ind w:firstLine="720"/>
        <w:jc w:val="both"/>
        <w:rPr>
          <w:rFonts w:eastAsia="Times New Roman"/>
          <w:szCs w:val="24"/>
        </w:rPr>
      </w:pPr>
      <w:r>
        <w:rPr>
          <w:rFonts w:eastAsia="Times New Roman"/>
          <w:szCs w:val="24"/>
        </w:rPr>
        <w:t xml:space="preserve">Και ξέρετε πολύ καλά ότι αυτό το γραφείο κρατάει αυτούς τους τίτλους όχι για να εξυπηρετούν τους Έλληνες, αλλά στο μέλλον, αν χρειαστεί, να πατήσουν πάνω σ’ αυτά, να διεκδικήσουν άλλα από την Ελλάδα. </w:t>
      </w:r>
    </w:p>
    <w:p w14:paraId="3576E38E" w14:textId="77777777" w:rsidR="009D30F2" w:rsidRDefault="008D3D2C">
      <w:pPr>
        <w:spacing w:after="0" w:line="600" w:lineRule="auto"/>
        <w:ind w:firstLine="720"/>
        <w:jc w:val="both"/>
        <w:rPr>
          <w:rFonts w:eastAsia="Times New Roman"/>
          <w:szCs w:val="24"/>
        </w:rPr>
      </w:pPr>
      <w:r>
        <w:rPr>
          <w:rFonts w:eastAsia="Times New Roman"/>
          <w:szCs w:val="24"/>
        </w:rPr>
        <w:t>Οπότε τι θα γίνει; Αυτό το θέμα δεν αφορά μόνο την Ελλά</w:t>
      </w:r>
      <w:r>
        <w:rPr>
          <w:rFonts w:eastAsia="Times New Roman"/>
          <w:szCs w:val="24"/>
        </w:rPr>
        <w:t xml:space="preserve">δα από τη Θεσσαλία και κάτω, αλλά το πρόβλημα που θα προκύψει εδώ, κύριε Υπουργέ, θα είναι πολύ σοβαρό εις ό,τι αφορά τη Θράκη μας. Οπότε θα πρέπει να βάλετε κάποιους περιορισμούς σε όλα αυτά, για να μη μπορούν οι πονηροί να τα εκμεταλλευτούν. </w:t>
      </w:r>
    </w:p>
    <w:p w14:paraId="3576E38F" w14:textId="77777777" w:rsidR="009D30F2" w:rsidRDefault="008D3D2C">
      <w:pPr>
        <w:spacing w:after="0" w:line="600" w:lineRule="auto"/>
        <w:ind w:firstLine="720"/>
        <w:jc w:val="both"/>
        <w:rPr>
          <w:rFonts w:eastAsia="Times New Roman"/>
          <w:szCs w:val="24"/>
        </w:rPr>
      </w:pPr>
      <w:r>
        <w:rPr>
          <w:rFonts w:eastAsia="Times New Roman"/>
          <w:szCs w:val="24"/>
        </w:rPr>
        <w:t>Και τώρα θα</w:t>
      </w:r>
      <w:r>
        <w:rPr>
          <w:rFonts w:eastAsia="Times New Roman"/>
          <w:szCs w:val="24"/>
        </w:rPr>
        <w:t xml:space="preserve"> αναφερθώ στην τροπολογία με γενικό αριθμό 1016 και ειδικό 132, η οποία αφορά την αντικατάσταση και συμπλήρωση διατάξεων σχετικά με την παραχώρηση της απλής χρήσης αιγιαλού. </w:t>
      </w:r>
    </w:p>
    <w:p w14:paraId="3576E390"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Εδώ έχω λάβει ένα υπόμνημα και αυτό το υπόμνημα αφορά</w:t>
      </w:r>
      <w:r>
        <w:rPr>
          <w:rFonts w:eastAsia="Times New Roman"/>
          <w:color w:val="000000" w:themeColor="text1"/>
          <w:szCs w:val="24"/>
        </w:rPr>
        <w:t>,</w:t>
      </w:r>
      <w:r>
        <w:rPr>
          <w:rFonts w:eastAsia="Times New Roman"/>
          <w:color w:val="000000" w:themeColor="text1"/>
          <w:szCs w:val="24"/>
        </w:rPr>
        <w:t xml:space="preserve"> τουλάχιστον</w:t>
      </w:r>
      <w:r>
        <w:rPr>
          <w:rFonts w:eastAsia="Times New Roman"/>
          <w:color w:val="000000" w:themeColor="text1"/>
          <w:szCs w:val="24"/>
        </w:rPr>
        <w:t>,</w:t>
      </w:r>
      <w:r>
        <w:rPr>
          <w:rFonts w:eastAsia="Times New Roman"/>
          <w:color w:val="000000" w:themeColor="text1"/>
          <w:szCs w:val="24"/>
        </w:rPr>
        <w:t xml:space="preserve"> τριάντα χιλιά</w:t>
      </w:r>
      <w:r>
        <w:rPr>
          <w:rFonts w:eastAsia="Times New Roman"/>
          <w:color w:val="000000" w:themeColor="text1"/>
          <w:szCs w:val="24"/>
        </w:rPr>
        <w:t xml:space="preserve">δες οικογένειες, κύριε Υπουργέ. Μάλιστα ακούσαμε και από την εισηγήτρια του ΣΥΡΙΖΑ ότι κάποτε είχε προσληφθεί τον Οκτώβριο για να παρέχει </w:t>
      </w:r>
      <w:proofErr w:type="spellStart"/>
      <w:r>
        <w:rPr>
          <w:rFonts w:eastAsia="Times New Roman"/>
          <w:color w:val="000000" w:themeColor="text1"/>
          <w:szCs w:val="24"/>
        </w:rPr>
        <w:t>δασοπυρική</w:t>
      </w:r>
      <w:proofErr w:type="spellEnd"/>
      <w:r>
        <w:rPr>
          <w:rFonts w:eastAsia="Times New Roman"/>
          <w:color w:val="000000" w:themeColor="text1"/>
          <w:szCs w:val="24"/>
        </w:rPr>
        <w:t xml:space="preserve"> υπηρεσία. Εδώ, όμως, έρχεστε να κάνετε αυτά που καταγγέλλετε εσείς οι ίδιοι.</w:t>
      </w:r>
    </w:p>
    <w:p w14:paraId="3576E391"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Τι λέει αυτό το υπόμνημα το οπ</w:t>
      </w:r>
      <w:r>
        <w:rPr>
          <w:rFonts w:eastAsia="Times New Roman"/>
          <w:color w:val="000000" w:themeColor="text1"/>
          <w:szCs w:val="24"/>
        </w:rPr>
        <w:t>οίο παρέλαβα; Η διαδικασία παραχώρησης δικαιώματος απλής χρήσης αιγιαλού και παραλίας σε επιχειρήσεις εστίασης και ξενοδοχεία είναι εξαιρετικά πολύπλοκη και χρονοβόρα, με αποτέλεσμα οι επαγγελματίες να είμαστε πολύ δυσαρεστημένοι. Τα τελευταία χρόνια οι σχ</w:t>
      </w:r>
      <w:r>
        <w:rPr>
          <w:rFonts w:eastAsia="Times New Roman"/>
          <w:color w:val="000000" w:themeColor="text1"/>
          <w:szCs w:val="24"/>
        </w:rPr>
        <w:t>ετικές κοινές υπουργικές αποφάσεις εκδίδονται κατά τη διάρκεια του καλοκαιριού και οι σχετικές συμβάσεις υπογράφονται με  τους επαγγελματίες τον Αύγουστο ή τον Σεπτέμβριο, δηλαδή, μιλάμε για την περίοδο που ήδη τελειώνει η καλοκαιρινή σεζόν. Εδώ τι αναγκάζ</w:t>
      </w:r>
      <w:r>
        <w:rPr>
          <w:rFonts w:eastAsia="Times New Roman"/>
          <w:color w:val="000000" w:themeColor="text1"/>
          <w:szCs w:val="24"/>
        </w:rPr>
        <w:t>ονται, απ’ ό,τι μας λένε στο υπόμνημα; Αναγκάζονται να λειτουργούν παράνομα και να δέχονται πρόστιμα.</w:t>
      </w:r>
    </w:p>
    <w:p w14:paraId="3576E392"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κ</w:t>
      </w:r>
      <w:r>
        <w:rPr>
          <w:rFonts w:eastAsia="Times New Roman"/>
          <w:color w:val="000000" w:themeColor="text1"/>
          <w:szCs w:val="24"/>
        </w:rPr>
        <w:t>τυπάει το κουδούνι λήξης του χρόνου ομιλίας του κυρίου Βουλευτή)</w:t>
      </w:r>
    </w:p>
    <w:p w14:paraId="3576E393"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Λίγο την ανοχή σας, κύριε Πρόεδρε.</w:t>
      </w:r>
    </w:p>
    <w:p w14:paraId="3576E394"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Δυστυχώς, αυτή η τροπολογία δεν λύνε</w:t>
      </w:r>
      <w:r>
        <w:rPr>
          <w:rFonts w:eastAsia="Times New Roman"/>
          <w:color w:val="000000" w:themeColor="text1"/>
          <w:szCs w:val="24"/>
        </w:rPr>
        <w:t xml:space="preserve">ι αυτό το χρόνιο πρόβλημα. Θα έπρεπε να το λάβετε πάρα πολύ σοβαρά υπ’ </w:t>
      </w:r>
      <w:proofErr w:type="spellStart"/>
      <w:r>
        <w:rPr>
          <w:rFonts w:eastAsia="Times New Roman"/>
          <w:color w:val="000000" w:themeColor="text1"/>
          <w:szCs w:val="24"/>
        </w:rPr>
        <w:t>όψιν</w:t>
      </w:r>
      <w:proofErr w:type="spellEnd"/>
      <w:r>
        <w:rPr>
          <w:rFonts w:eastAsia="Times New Roman"/>
          <w:color w:val="000000" w:themeColor="text1"/>
          <w:szCs w:val="24"/>
        </w:rPr>
        <w:t>, όπως σας ανέφερα, κύριε Υπουργέ, διότι αφορά τριάντα χιλιάδες οικογένειες και ζητούν άμεση λύση.</w:t>
      </w:r>
    </w:p>
    <w:p w14:paraId="3576E395"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Επίσης, θα κάνω και μια αναφορά στην τελευταία τροπολογία την οποία λάβαμε, η οποί</w:t>
      </w:r>
      <w:r>
        <w:rPr>
          <w:rFonts w:eastAsia="Times New Roman"/>
          <w:color w:val="000000" w:themeColor="text1"/>
          <w:szCs w:val="24"/>
        </w:rPr>
        <w:t xml:space="preserve">α αφορά την φορολογία εισοδήματος ΦΠΑ και τελών κυκλοφορίας. Θα καταθέσω στα Πρακτικά τι ισχύει για τα τέλη κυκλοφορίας σε όλη την Ευρωπαϊκή Ένωση. Και αφού έχετε μάθει να εναρμονίζεστε, κύριε Υπουργέ, καλό θα ήταν να εναρμονιστείτε σε αυτά που πρέπει και </w:t>
      </w:r>
      <w:r>
        <w:rPr>
          <w:rFonts w:eastAsia="Times New Roman"/>
          <w:color w:val="000000" w:themeColor="text1"/>
          <w:szCs w:val="24"/>
        </w:rPr>
        <w:t>είναι σωστά.</w:t>
      </w:r>
    </w:p>
    <w:p w14:paraId="3576E396"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ο Βουλευτής κ. Ιωάννης </w:t>
      </w:r>
      <w:proofErr w:type="spellStart"/>
      <w:r>
        <w:rPr>
          <w:rFonts w:eastAsia="Times New Roman"/>
          <w:color w:val="000000" w:themeColor="text1"/>
          <w:szCs w:val="24"/>
        </w:rPr>
        <w:t>Σαχινίδης</w:t>
      </w:r>
      <w:proofErr w:type="spellEnd"/>
      <w:r>
        <w:rPr>
          <w:rFonts w:eastAsia="Times New Roman"/>
          <w:color w:val="000000" w:themeColor="text1"/>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576E397"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Εδώ βλέπουμε ότι υπάρχουν τέσσερις ρυθ</w:t>
      </w:r>
      <w:r>
        <w:rPr>
          <w:rFonts w:eastAsia="Times New Roman"/>
          <w:color w:val="000000" w:themeColor="text1"/>
          <w:szCs w:val="24"/>
        </w:rPr>
        <w:t>μίσεις στην παρούσα τροπολογία. Βλέπουμε ότι εις ό,τι αφορά για τα τέλη κυκλοφορίας ισχύει μια γεωμετρική πρόοδος, δηλαδή</w:t>
      </w:r>
      <w:r>
        <w:rPr>
          <w:rFonts w:eastAsia="Times New Roman"/>
          <w:color w:val="000000" w:themeColor="text1"/>
          <w:szCs w:val="24"/>
        </w:rPr>
        <w:t>,</w:t>
      </w:r>
      <w:r>
        <w:rPr>
          <w:rFonts w:eastAsia="Times New Roman"/>
          <w:color w:val="000000" w:themeColor="text1"/>
          <w:szCs w:val="24"/>
        </w:rPr>
        <w:t xml:space="preserve"> για χρήση ενός μήνα, θα χρεώνετε δύο μήνες. Ξέρετε τι ισχύει στις περισσότερες χώρες της Ευρωπαϊκής Ένωσης; Ακόμα και χρέωση για μία </w:t>
      </w:r>
      <w:r>
        <w:rPr>
          <w:rFonts w:eastAsia="Times New Roman"/>
          <w:color w:val="000000" w:themeColor="text1"/>
          <w:szCs w:val="24"/>
        </w:rPr>
        <w:t>ημέρα, κύριε Υπουργέ, και όχι το ένα να γίνεται δύο.</w:t>
      </w:r>
    </w:p>
    <w:p w14:paraId="3576E398"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Στην παράγραφο 3 στη συγκεκριμένη τροπολογία, η οποία είναι θετική, ρυθμίζεται το ζήτημα της υποβολής των δηλώσεων έναρξης ή μεταβολών. Είναι</w:t>
      </w:r>
      <w:r>
        <w:rPr>
          <w:rFonts w:eastAsia="Times New Roman"/>
          <w:color w:val="000000" w:themeColor="text1"/>
          <w:szCs w:val="24"/>
        </w:rPr>
        <w:t>,</w:t>
      </w:r>
      <w:r>
        <w:rPr>
          <w:rFonts w:eastAsia="Times New Roman"/>
          <w:color w:val="000000" w:themeColor="text1"/>
          <w:szCs w:val="24"/>
        </w:rPr>
        <w:t xml:space="preserve"> πράγματι</w:t>
      </w:r>
      <w:r>
        <w:rPr>
          <w:rFonts w:eastAsia="Times New Roman"/>
          <w:color w:val="000000" w:themeColor="text1"/>
          <w:szCs w:val="24"/>
        </w:rPr>
        <w:t>,</w:t>
      </w:r>
      <w:r>
        <w:rPr>
          <w:rFonts w:eastAsia="Times New Roman"/>
          <w:color w:val="000000" w:themeColor="text1"/>
          <w:szCs w:val="24"/>
        </w:rPr>
        <w:t xml:space="preserve"> θετική η διάταξη, αλλά θα μπορούσατε, κύριε Υπουργ</w:t>
      </w:r>
      <w:r>
        <w:rPr>
          <w:rFonts w:eastAsia="Times New Roman"/>
          <w:color w:val="000000" w:themeColor="text1"/>
          <w:szCs w:val="24"/>
        </w:rPr>
        <w:t xml:space="preserve">έ, να προβλέψετε και θα ήταν δόκιμο φυσικά, να υπάρχει η δυνατότητα να καταβάλουν οι αγρότες τα ποσά όχι απλά μόλις λαμβάνουν τις επιδοτήσεις, αλλά όταν πληρώνονται και από τις παραγωγές. Γιατί, όπως καλά γνωρίζετε, οι αγρότες στις </w:t>
      </w:r>
      <w:r>
        <w:rPr>
          <w:rFonts w:eastAsia="Times New Roman"/>
          <w:color w:val="000000" w:themeColor="text1"/>
          <w:szCs w:val="24"/>
        </w:rPr>
        <w:lastRenderedPageBreak/>
        <w:t>παραγωγές που παράγουν δ</w:t>
      </w:r>
      <w:r>
        <w:rPr>
          <w:rFonts w:eastAsia="Times New Roman"/>
          <w:color w:val="000000" w:themeColor="text1"/>
          <w:szCs w:val="24"/>
        </w:rPr>
        <w:t>εν πληρώνονται συγκεκριμένες ημερομηνίες, μάλιστα</w:t>
      </w:r>
      <w:r>
        <w:rPr>
          <w:rFonts w:eastAsia="Times New Roman"/>
          <w:color w:val="000000" w:themeColor="text1"/>
          <w:szCs w:val="24"/>
        </w:rPr>
        <w:t>,</w:t>
      </w:r>
      <w:r>
        <w:rPr>
          <w:rFonts w:eastAsia="Times New Roman"/>
          <w:color w:val="000000" w:themeColor="text1"/>
          <w:szCs w:val="24"/>
        </w:rPr>
        <w:t xml:space="preserve"> υπάρχουν και παραγωγές οι οποίες είναι και μέσα στον χειμώνα, τα γνωστά θερμοκήπια. Οπότε, ο αγρότης δεν είναι ένας επαγγελματίας με σταθερό εισόδημα να του βάλετε όρους και όρια για το πότε θα πρέπει να κ</w:t>
      </w:r>
      <w:r>
        <w:rPr>
          <w:rFonts w:eastAsia="Times New Roman"/>
          <w:color w:val="000000" w:themeColor="text1"/>
          <w:szCs w:val="24"/>
        </w:rPr>
        <w:t>αταβάλει αυτά τα χρήματα.</w:t>
      </w:r>
    </w:p>
    <w:p w14:paraId="3576E399"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Καταψηφίζουμε, λοιπόν, επί της αρχής το παρόν σχέδιο νόμου. Επί των άρθρων και των τροπολογιών θα τοποθετηθούμε κατά την ψήφισή τους.</w:t>
      </w:r>
    </w:p>
    <w:p w14:paraId="3576E39A"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3576E39B" w14:textId="77777777" w:rsidR="009D30F2" w:rsidRDefault="008D3D2C">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szCs w:val="24"/>
        </w:rPr>
        <w:t xml:space="preserve"> </w:t>
      </w:r>
      <w:r>
        <w:rPr>
          <w:rFonts w:eastAsia="Times New Roman"/>
          <w:color w:val="000000" w:themeColor="text1"/>
          <w:szCs w:val="24"/>
        </w:rPr>
        <w:t>Τον λόγο έχει η ειδική αγορήτρια του Κομμουνιστικού</w:t>
      </w:r>
      <w:r>
        <w:rPr>
          <w:rFonts w:eastAsia="Times New Roman"/>
          <w:color w:val="000000" w:themeColor="text1"/>
          <w:szCs w:val="24"/>
        </w:rPr>
        <w:t xml:space="preserve"> Κόμματος κ. </w:t>
      </w:r>
      <w:proofErr w:type="spellStart"/>
      <w:r>
        <w:rPr>
          <w:rFonts w:eastAsia="Times New Roman"/>
          <w:color w:val="000000" w:themeColor="text1"/>
          <w:szCs w:val="24"/>
        </w:rPr>
        <w:t>Μανωλάκου</w:t>
      </w:r>
      <w:proofErr w:type="spellEnd"/>
      <w:r>
        <w:rPr>
          <w:rFonts w:eastAsia="Times New Roman"/>
          <w:color w:val="000000" w:themeColor="text1"/>
          <w:szCs w:val="24"/>
        </w:rPr>
        <w:t>.</w:t>
      </w:r>
    </w:p>
    <w:p w14:paraId="3576E39C" w14:textId="77777777" w:rsidR="009D30F2" w:rsidRDefault="008D3D2C">
      <w:pPr>
        <w:spacing w:after="0" w:line="600" w:lineRule="auto"/>
        <w:ind w:firstLine="720"/>
        <w:jc w:val="both"/>
        <w:rPr>
          <w:rFonts w:eastAsia="Times New Roman"/>
          <w:color w:val="000000" w:themeColor="text1"/>
          <w:szCs w:val="24"/>
        </w:rPr>
      </w:pPr>
      <w:r>
        <w:rPr>
          <w:rFonts w:eastAsia="Times New Roman"/>
          <w:b/>
          <w:color w:val="000000" w:themeColor="text1"/>
          <w:szCs w:val="24"/>
        </w:rPr>
        <w:t>ΔΙΑΜΑΝΤΩ ΜΑΝΩΛΑΚΟΥ:</w:t>
      </w:r>
      <w:r>
        <w:rPr>
          <w:rFonts w:eastAsia="Times New Roman"/>
          <w:color w:val="000000" w:themeColor="text1"/>
          <w:szCs w:val="24"/>
        </w:rPr>
        <w:t xml:space="preserve"> Ήμασταν πολύ σαφείς και συγκεκριμένοι: Ναι στη λύση για τη χρήση γεωργικής γης, για να συνεχίσουν να ζουν αυτοί που την καλλιεργούν και όχι στην επιβράβευση </w:t>
      </w:r>
      <w:proofErr w:type="spellStart"/>
      <w:r>
        <w:rPr>
          <w:rFonts w:eastAsia="Times New Roman"/>
          <w:color w:val="000000" w:themeColor="text1"/>
          <w:szCs w:val="24"/>
        </w:rPr>
        <w:t>μεγαλοκαταπατητών</w:t>
      </w:r>
      <w:proofErr w:type="spellEnd"/>
      <w:r>
        <w:rPr>
          <w:rFonts w:eastAsia="Times New Roman"/>
          <w:color w:val="000000" w:themeColor="text1"/>
          <w:szCs w:val="24"/>
        </w:rPr>
        <w:t xml:space="preserve"> που το έχουν επάγγελμα καταπατώντας κ</w:t>
      </w:r>
      <w:r>
        <w:rPr>
          <w:rFonts w:eastAsia="Times New Roman"/>
          <w:color w:val="000000" w:themeColor="text1"/>
          <w:szCs w:val="24"/>
        </w:rPr>
        <w:t>αι πλουτίζοντας.</w:t>
      </w:r>
    </w:p>
    <w:p w14:paraId="3576E39D"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Ήμασταν συγκεκριμένοι και ως προς τη νομοθεσία πώς ευνοείτε τους </w:t>
      </w:r>
      <w:proofErr w:type="spellStart"/>
      <w:r>
        <w:rPr>
          <w:rFonts w:eastAsia="Times New Roman"/>
          <w:color w:val="000000" w:themeColor="text1"/>
          <w:szCs w:val="24"/>
        </w:rPr>
        <w:t>μεγαλοκαταπατητές</w:t>
      </w:r>
      <w:proofErr w:type="spellEnd"/>
      <w:r>
        <w:rPr>
          <w:rFonts w:eastAsia="Times New Roman"/>
          <w:color w:val="000000" w:themeColor="text1"/>
          <w:szCs w:val="24"/>
        </w:rPr>
        <w:t xml:space="preserve"> επαγγελματίες. </w:t>
      </w:r>
      <w:r>
        <w:rPr>
          <w:rFonts w:eastAsia="Times New Roman"/>
          <w:color w:val="000000" w:themeColor="text1"/>
          <w:szCs w:val="24"/>
        </w:rPr>
        <w:t>Δ</w:t>
      </w:r>
      <w:r>
        <w:rPr>
          <w:rFonts w:eastAsia="Times New Roman"/>
          <w:color w:val="000000" w:themeColor="text1"/>
          <w:szCs w:val="24"/>
        </w:rPr>
        <w:t>εν απαντήσατε. Ενοχληθήκατε σφόδρα για την αποκάλυψη του στόχου που εξυπηρετείτε και με αυτό το νομοσχέδιο.</w:t>
      </w:r>
    </w:p>
    <w:p w14:paraId="3576E39E"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Δ</w:t>
      </w:r>
      <w:r>
        <w:rPr>
          <w:rFonts w:eastAsia="Times New Roman"/>
          <w:color w:val="000000" w:themeColor="text1"/>
          <w:szCs w:val="24"/>
        </w:rPr>
        <w:t>εν απαντήσατε, αλλά θελήσατε να</w:t>
      </w:r>
      <w:r>
        <w:rPr>
          <w:rFonts w:eastAsia="Times New Roman"/>
          <w:color w:val="000000" w:themeColor="text1"/>
          <w:szCs w:val="24"/>
        </w:rPr>
        <w:t xml:space="preserve"> ξεφύγετε, λέγοντας ότι «Είμαστε και με τον </w:t>
      </w:r>
      <w:proofErr w:type="spellStart"/>
      <w:r>
        <w:rPr>
          <w:rFonts w:eastAsia="Times New Roman"/>
          <w:color w:val="000000" w:themeColor="text1"/>
          <w:szCs w:val="24"/>
        </w:rPr>
        <w:t>αστυφύλαξ</w:t>
      </w:r>
      <w:proofErr w:type="spellEnd"/>
      <w:r>
        <w:rPr>
          <w:rFonts w:eastAsia="Times New Roman"/>
          <w:color w:val="000000" w:themeColor="text1"/>
          <w:szCs w:val="24"/>
        </w:rPr>
        <w:t xml:space="preserve"> και τον </w:t>
      </w:r>
      <w:proofErr w:type="spellStart"/>
      <w:r>
        <w:rPr>
          <w:rFonts w:eastAsia="Times New Roman"/>
          <w:color w:val="000000" w:themeColor="text1"/>
          <w:szCs w:val="24"/>
        </w:rPr>
        <w:t>χωροφύλαξ</w:t>
      </w:r>
      <w:proofErr w:type="spellEnd"/>
      <w:r>
        <w:rPr>
          <w:rFonts w:eastAsia="Times New Roman"/>
          <w:color w:val="000000" w:themeColor="text1"/>
          <w:szCs w:val="24"/>
        </w:rPr>
        <w:t xml:space="preserve">», για να κρύψετε ότι η έννοια σας δεν </w:t>
      </w:r>
      <w:r>
        <w:rPr>
          <w:rFonts w:eastAsia="Times New Roman"/>
          <w:color w:val="000000" w:themeColor="text1"/>
          <w:szCs w:val="24"/>
        </w:rPr>
        <w:lastRenderedPageBreak/>
        <w:t xml:space="preserve">είναι η αγροτιά, αλλά το </w:t>
      </w:r>
      <w:proofErr w:type="spellStart"/>
      <w:r>
        <w:rPr>
          <w:rFonts w:eastAsia="Times New Roman"/>
          <w:color w:val="000000" w:themeColor="text1"/>
          <w:szCs w:val="24"/>
        </w:rPr>
        <w:t>άλλοθί</w:t>
      </w:r>
      <w:proofErr w:type="spellEnd"/>
      <w:r>
        <w:rPr>
          <w:rFonts w:eastAsia="Times New Roman"/>
          <w:color w:val="000000" w:themeColor="text1"/>
          <w:szCs w:val="24"/>
        </w:rPr>
        <w:t xml:space="preserve"> σας, για να διευκολυνθούν επιχειρηματικά συμφέροντα, ώστε να ξεμπλοκάρουν τα εμπόδια και τις καθυστερήσεις που είχ</w:t>
      </w:r>
      <w:r>
        <w:rPr>
          <w:rFonts w:eastAsia="Times New Roman"/>
          <w:color w:val="000000" w:themeColor="text1"/>
          <w:szCs w:val="24"/>
        </w:rPr>
        <w:t>αν στις δασικές εκτάσεις.</w:t>
      </w:r>
    </w:p>
    <w:p w14:paraId="3576E39F"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Και ξέρετε, κύριε Υπουργέ; Το ΚΚΕ ποτέ δεν φοβήθηκε να πει την άποψή του. Ξέρετε γιατί; Γιατί δεν έχει εξαρτήσεις. Έχει μ</w:t>
      </w:r>
      <w:r>
        <w:rPr>
          <w:rFonts w:eastAsia="Times New Roman"/>
          <w:color w:val="000000" w:themeColor="text1"/>
          <w:szCs w:val="24"/>
        </w:rPr>
        <w:t>ί</w:t>
      </w:r>
      <w:r>
        <w:rPr>
          <w:rFonts w:eastAsia="Times New Roman"/>
          <w:color w:val="000000" w:themeColor="text1"/>
          <w:szCs w:val="24"/>
        </w:rPr>
        <w:t xml:space="preserve">α ιστορία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ετών, που συμπληρώνει του χρόνου, και δεν λύγισαν οι κομμουνιστές ούτε στα ξερονήσια, ούτε </w:t>
      </w:r>
      <w:r>
        <w:rPr>
          <w:rFonts w:eastAsia="Times New Roman"/>
          <w:color w:val="000000" w:themeColor="text1"/>
          <w:szCs w:val="24"/>
        </w:rPr>
        <w:t>στις φυλακές, ούτε στο εκτελεστικό απόσπασμα.</w:t>
      </w:r>
    </w:p>
    <w:p w14:paraId="3576E3A0" w14:textId="77777777" w:rsidR="009D30F2" w:rsidRDefault="008D3D2C">
      <w:pPr>
        <w:spacing w:after="0" w:line="600" w:lineRule="auto"/>
        <w:ind w:firstLine="720"/>
        <w:jc w:val="both"/>
        <w:rPr>
          <w:rFonts w:eastAsia="Times New Roman"/>
          <w:color w:val="000000" w:themeColor="text1"/>
          <w:szCs w:val="24"/>
        </w:rPr>
      </w:pPr>
      <w:r>
        <w:rPr>
          <w:rFonts w:eastAsia="Times New Roman"/>
          <w:color w:val="000000" w:themeColor="text1"/>
          <w:szCs w:val="24"/>
        </w:rPr>
        <w:t>Το νομοσχέδιο αυτό θα μας μπλοκάρει. Έχουμε διαλέξει πλευρά και είναι η πλευρά της εργατικής τάξης και των λαϊκών στρωμάτων. Εσείς έχετε κάνει επιστήμη να κοροϊδεύετε, να βαφτίζετε τη νύχτα μέρα. Στα λόγια με τ</w:t>
      </w:r>
      <w:r>
        <w:rPr>
          <w:rFonts w:eastAsia="Times New Roman"/>
          <w:color w:val="000000" w:themeColor="text1"/>
          <w:szCs w:val="24"/>
        </w:rPr>
        <w:t>ον λαό. Στα έργα τον τσακίζετε και του στερείτε ακόμα και αυτά που του ανήκουν.</w:t>
      </w:r>
    </w:p>
    <w:p w14:paraId="3576E3A1" w14:textId="77777777" w:rsidR="009D30F2" w:rsidRDefault="008D3D2C">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ας θέτουμε το ερώτημα: Γιατί βάζετε οριζόντιες διατάξεις για αποχαρακτηρισμούς και δεν περιορίζεστε αποκλειστικά για τους αγρότες; </w:t>
      </w:r>
      <w:r>
        <w:rPr>
          <w:rFonts w:eastAsia="Times New Roman"/>
          <w:szCs w:val="24"/>
        </w:rPr>
        <w:t>Γ</w:t>
      </w:r>
      <w:r>
        <w:rPr>
          <w:rFonts w:eastAsia="Times New Roman"/>
          <w:szCs w:val="24"/>
        </w:rPr>
        <w:t>ιατί δεν δίνετε αποκλειστικά μόνο τη χρήση,</w:t>
      </w:r>
      <w:r>
        <w:rPr>
          <w:rFonts w:eastAsia="Times New Roman"/>
          <w:szCs w:val="24"/>
        </w:rPr>
        <w:t xml:space="preserve"> αλλά αντίθετα βάζετε όρους που ενισχύουν την κατοχύρωση της κυριότητας; Διότι, ωφελημένοι και σήμερα, όπως και χθες είναι οι καταπατητές επαγγελματίες και θα σας ευγνωμονούν. </w:t>
      </w:r>
      <w:r>
        <w:rPr>
          <w:rFonts w:eastAsia="Times New Roman"/>
          <w:szCs w:val="24"/>
        </w:rPr>
        <w:t>Μ</w:t>
      </w:r>
      <w:r>
        <w:rPr>
          <w:rFonts w:eastAsia="Times New Roman"/>
          <w:szCs w:val="24"/>
        </w:rPr>
        <w:t xml:space="preserve">ε την ευκαιρία, φαντάζομαι θα το ξέρετε, ότι έγινε προσφυγή από τους δασικούς </w:t>
      </w:r>
      <w:r>
        <w:rPr>
          <w:rFonts w:eastAsia="Times New Roman"/>
          <w:szCs w:val="24"/>
        </w:rPr>
        <w:t>συλλόγους στο Συμβούλιο Επικρατείας και μάλιστα, κατατέθηκαν και οι προτάσεις τους από το Νομικό τους Σύμβουλο για την οικιστική πύκνωση, αφού έρχεται σε σύγκρουση με τα συγκεκριμένα άρθρα του Συντάγματος.</w:t>
      </w:r>
    </w:p>
    <w:p w14:paraId="3576E3A2" w14:textId="77777777" w:rsidR="009D30F2" w:rsidRDefault="008D3D2C">
      <w:pPr>
        <w:spacing w:after="0" w:line="600" w:lineRule="auto"/>
        <w:ind w:firstLine="720"/>
        <w:jc w:val="both"/>
        <w:rPr>
          <w:rFonts w:eastAsia="Times New Roman"/>
          <w:szCs w:val="24"/>
        </w:rPr>
      </w:pPr>
      <w:r>
        <w:rPr>
          <w:rFonts w:eastAsia="Times New Roman"/>
          <w:szCs w:val="24"/>
        </w:rPr>
        <w:lastRenderedPageBreak/>
        <w:t>Καταψηφίζουμε, λοιπόν, ό,τι άρθρα κάνουν να πανηγυ</w:t>
      </w:r>
      <w:r>
        <w:rPr>
          <w:rFonts w:eastAsia="Times New Roman"/>
          <w:szCs w:val="24"/>
        </w:rPr>
        <w:t xml:space="preserve">ρίζουν οι </w:t>
      </w:r>
      <w:proofErr w:type="spellStart"/>
      <w:r>
        <w:rPr>
          <w:rFonts w:eastAsia="Times New Roman"/>
          <w:szCs w:val="24"/>
        </w:rPr>
        <w:t>μεγαλοκαταπατητές</w:t>
      </w:r>
      <w:proofErr w:type="spellEnd"/>
      <w:r>
        <w:rPr>
          <w:rFonts w:eastAsia="Times New Roman"/>
          <w:szCs w:val="24"/>
        </w:rPr>
        <w:t xml:space="preserve"> επαγγελματίες. Ψηφίζουμε τα άρθρα που αφορούν τις διανυκτερεύσεις των δασικών υπαλλήλων, αν και θα επιμείνουμε ότι πρέπει να συμπεριληφθεί και το 2015. Τους οφείλετε διανυκτερεύσεις, μου το επιβεβαίωσαν και πριν από λίγο από το </w:t>
      </w:r>
      <w:r>
        <w:rPr>
          <w:rFonts w:eastAsia="Times New Roman"/>
          <w:szCs w:val="24"/>
        </w:rPr>
        <w:t xml:space="preserve">Δασαρχείο Πάρνηθας. Συμφωνούμε με τη μεταφορά </w:t>
      </w:r>
      <w:proofErr w:type="spellStart"/>
      <w:r>
        <w:rPr>
          <w:rFonts w:eastAsia="Times New Roman"/>
          <w:szCs w:val="24"/>
        </w:rPr>
        <w:t>γεωτεμαχίων</w:t>
      </w:r>
      <w:proofErr w:type="spellEnd"/>
      <w:r>
        <w:rPr>
          <w:rFonts w:eastAsia="Times New Roman"/>
          <w:szCs w:val="24"/>
        </w:rPr>
        <w:t xml:space="preserve"> με το όνομα «Γιαννιώτικο Σαλόνι» στον Δήμο Ιωαννιτών, αλλά και με αυτά τα ψίχουλα που δίνετε στους πολύτεκνους και ζητάμε να συμπεριληφθούν και οι </w:t>
      </w:r>
      <w:proofErr w:type="spellStart"/>
      <w:r>
        <w:rPr>
          <w:rFonts w:eastAsia="Times New Roman"/>
          <w:szCs w:val="24"/>
        </w:rPr>
        <w:t>τρίτεκνοι</w:t>
      </w:r>
      <w:proofErr w:type="spellEnd"/>
      <w:r>
        <w:rPr>
          <w:rFonts w:eastAsia="Times New Roman"/>
          <w:szCs w:val="24"/>
        </w:rPr>
        <w:t xml:space="preserve"> με εισοδηματικά κριτήρια.</w:t>
      </w:r>
    </w:p>
    <w:p w14:paraId="3576E3A3" w14:textId="77777777" w:rsidR="009D30F2" w:rsidRDefault="008D3D2C">
      <w:pPr>
        <w:spacing w:after="0" w:line="600" w:lineRule="auto"/>
        <w:ind w:firstLine="720"/>
        <w:jc w:val="both"/>
        <w:rPr>
          <w:rFonts w:eastAsia="Times New Roman"/>
          <w:szCs w:val="24"/>
        </w:rPr>
      </w:pPr>
      <w:r>
        <w:rPr>
          <w:rFonts w:eastAsia="Times New Roman"/>
          <w:szCs w:val="24"/>
        </w:rPr>
        <w:t xml:space="preserve">Αναφορικά με </w:t>
      </w:r>
      <w:r>
        <w:rPr>
          <w:rFonts w:eastAsia="Times New Roman"/>
          <w:szCs w:val="24"/>
        </w:rPr>
        <w:t>τις τροπολογίες, πιστεύω ότι δεν θα έλθουν άλλες μέχρι την ψήφιση. Ήλθαν επιπλέον -αν και είχατε δεσμευτεί- και η παραπέρα ιδιωτικοποίηση και συρρίκνωση της ΔΕΗ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απελευθέρωσης της ενέργειας, που βεβαίως καταψηφίζουμε και οι παραχωρήσεις αιγι</w:t>
      </w:r>
      <w:r>
        <w:rPr>
          <w:rFonts w:eastAsia="Times New Roman"/>
          <w:szCs w:val="24"/>
        </w:rPr>
        <w:t>αλού. Γι’ αυτό τελικά προτιμούν εσάς και όχι τη Νέα Δημοκρατία. Γιατί την κάνετε την βρώμικη δουλειά, γρήγορα, αποφασιστικά και τα ρίχνετε στις προηγούμενες Κυβερνήσεις. Δίκιο έχετε, όμως, κι εσείς και συνεχίζετε στην ίδια ρότα.</w:t>
      </w:r>
    </w:p>
    <w:p w14:paraId="3576E3A4" w14:textId="77777777" w:rsidR="009D30F2" w:rsidRDefault="008D3D2C">
      <w:pPr>
        <w:spacing w:after="0" w:line="600" w:lineRule="auto"/>
        <w:ind w:firstLine="720"/>
        <w:jc w:val="both"/>
        <w:rPr>
          <w:rFonts w:eastAsia="Times New Roman"/>
          <w:szCs w:val="24"/>
        </w:rPr>
      </w:pPr>
      <w:r>
        <w:rPr>
          <w:rFonts w:eastAsia="Times New Roman"/>
          <w:szCs w:val="24"/>
        </w:rPr>
        <w:t>Σχετικά με την τροπολογία π</w:t>
      </w:r>
      <w:r>
        <w:rPr>
          <w:rFonts w:eastAsia="Times New Roman"/>
          <w:szCs w:val="24"/>
        </w:rPr>
        <w:t xml:space="preserve">αραχώρησης χρήσης αιγιαλού, τα δίνετε όλα. Όχι μόνο δασικά οικοσυστήματα, αλλά αιγιαλούς, παραλίες, όχθες και παρόχθιες ζώνες μεγάλων λιμνών και πλεύσιμων ποταμών, με γρήγορες διαδικασίες, </w:t>
      </w:r>
      <w:proofErr w:type="spellStart"/>
      <w:r>
        <w:rPr>
          <w:rFonts w:eastAsia="Times New Roman"/>
          <w:szCs w:val="24"/>
        </w:rPr>
        <w:t>φαστ</w:t>
      </w:r>
      <w:proofErr w:type="spellEnd"/>
      <w:r>
        <w:rPr>
          <w:rFonts w:eastAsia="Times New Roman"/>
          <w:szCs w:val="24"/>
        </w:rPr>
        <w:t xml:space="preserve"> τρακ, χωρίς δημοπρασία για τους </w:t>
      </w:r>
      <w:proofErr w:type="spellStart"/>
      <w:r>
        <w:rPr>
          <w:rFonts w:eastAsia="Times New Roman"/>
          <w:szCs w:val="24"/>
        </w:rPr>
        <w:t>μεγαλοξενοδόχους</w:t>
      </w:r>
      <w:proofErr w:type="spellEnd"/>
      <w:r>
        <w:rPr>
          <w:rFonts w:eastAsia="Times New Roman"/>
          <w:szCs w:val="24"/>
        </w:rPr>
        <w:t xml:space="preserve"> και τον </w:t>
      </w:r>
      <w:r>
        <w:rPr>
          <w:rFonts w:eastAsia="Times New Roman"/>
          <w:szCs w:val="24"/>
        </w:rPr>
        <w:lastRenderedPageBreak/>
        <w:t xml:space="preserve">έναν </w:t>
      </w:r>
      <w:r>
        <w:rPr>
          <w:rFonts w:eastAsia="Times New Roman"/>
          <w:szCs w:val="24"/>
        </w:rPr>
        <w:t>χρόνο τον κάνετε τρία χρόνια. Και συνεχίζετε. Με κοινή υπουργική απόφαση παραχώρησης, χωρίς αντάλλαγμα, σε φορείς που έχουν σκοπό την έρευνα, χωρίς όμως να ορίζετε με σαφήνεια ποιοι είναι αυτοί. Θα δούμε, δηλαδή, ΜΚΟ με φανέλα ερευνητή να λυμαίνονται κρατι</w:t>
      </w:r>
      <w:r>
        <w:rPr>
          <w:rFonts w:eastAsia="Times New Roman"/>
          <w:szCs w:val="24"/>
        </w:rPr>
        <w:t>κή περιουσία;</w:t>
      </w:r>
    </w:p>
    <w:p w14:paraId="3576E3A5" w14:textId="77777777" w:rsidR="009D30F2" w:rsidRDefault="008D3D2C">
      <w:pPr>
        <w:spacing w:after="0" w:line="600" w:lineRule="auto"/>
        <w:ind w:firstLine="720"/>
        <w:jc w:val="both"/>
        <w:rPr>
          <w:rFonts w:eastAsia="Times New Roman"/>
          <w:szCs w:val="24"/>
        </w:rPr>
      </w:pPr>
      <w:r>
        <w:rPr>
          <w:rFonts w:eastAsia="Times New Roman"/>
          <w:szCs w:val="24"/>
        </w:rPr>
        <w:t>Τελικά, για τους επιχειρηματικούς ομίλους δουλεύετε αποφασιστικά και παριστάνετε ότι είναι για όφελος των λουόμενων και την αναψυχή του κοινού, που θα χαρατσώνεται και ταυτόχρονα θα στερείται ό,τι έχει απομείνει. Σε παραλίες, λίμνες, ποτάμια,</w:t>
      </w:r>
      <w:r>
        <w:rPr>
          <w:rFonts w:eastAsia="Times New Roman"/>
          <w:szCs w:val="24"/>
        </w:rPr>
        <w:t xml:space="preserve"> τα οποία θα βλέπουν από μακριά, αφού θα πρέπει να πληρώσουν για να απολαύσουν από κοντά ό,τι τους ανήκει. </w:t>
      </w:r>
    </w:p>
    <w:p w14:paraId="3576E3A6" w14:textId="77777777" w:rsidR="009D30F2" w:rsidRDefault="008D3D2C">
      <w:pPr>
        <w:spacing w:after="0" w:line="600" w:lineRule="auto"/>
        <w:ind w:firstLine="720"/>
        <w:jc w:val="both"/>
        <w:rPr>
          <w:rFonts w:eastAsia="Times New Roman"/>
          <w:szCs w:val="24"/>
        </w:rPr>
      </w:pPr>
      <w:r>
        <w:rPr>
          <w:rFonts w:eastAsia="Times New Roman"/>
          <w:szCs w:val="24"/>
        </w:rPr>
        <w:t>Για την τροπολογία που αφορά τον Νέο Οικοδομικό Κανονισμό: Τι φέρνετε; Ότι ανοίγεται ο δρόμος εξυπηρέτησης επιχειρηματικών συμφερόντων, άμεσα και γρ</w:t>
      </w:r>
      <w:r>
        <w:rPr>
          <w:rFonts w:eastAsia="Times New Roman"/>
          <w:szCs w:val="24"/>
        </w:rPr>
        <w:t xml:space="preserve">ήγορα, παρακάμπτοντας τοπική και περιφερειακή αυτοδιοίκηση, όταν εσείς οι ίδιοι έχετε εικόνισμα την αποκέντρωση, διατυμπανίζετε αρμοδιότητες στις τοπικές κοινωνίες και τώρα στάχτη και μπούρμπερη. </w:t>
      </w:r>
      <w:r>
        <w:rPr>
          <w:rFonts w:eastAsia="Times New Roman"/>
          <w:szCs w:val="24"/>
        </w:rPr>
        <w:t>Μ</w:t>
      </w:r>
      <w:r>
        <w:rPr>
          <w:rFonts w:eastAsia="Times New Roman"/>
          <w:szCs w:val="24"/>
        </w:rPr>
        <w:t>ιλάτε μετά για φερεγγυότητα. \</w:t>
      </w:r>
    </w:p>
    <w:p w14:paraId="3576E3A7" w14:textId="77777777" w:rsidR="009D30F2" w:rsidRDefault="008D3D2C">
      <w:pPr>
        <w:spacing w:after="0" w:line="600" w:lineRule="auto"/>
        <w:ind w:firstLine="720"/>
        <w:jc w:val="both"/>
        <w:rPr>
          <w:rFonts w:eastAsia="Times New Roman"/>
          <w:szCs w:val="24"/>
        </w:rPr>
      </w:pPr>
      <w:r>
        <w:rPr>
          <w:rFonts w:eastAsia="Times New Roman"/>
          <w:szCs w:val="24"/>
        </w:rPr>
        <w:t>Δεν σκοπεύουμε να την ψηφίσο</w:t>
      </w:r>
      <w:r>
        <w:rPr>
          <w:rFonts w:eastAsia="Times New Roman"/>
          <w:szCs w:val="24"/>
        </w:rPr>
        <w:t>υμε και αυτό κάναμε κάθε φορά που κατατίθενται τέτοιες μορφές τροπολογιών και έχουν έλθει και από τους προηγούμενους. Το ίδιο που κάναμε τότε, θα κάνουμε και τώρα. Δηλαδή, τις καταψηφίζουμε. Υπερψηφίζουμε την τελευταία τροπολογία -κι ελπίζω να είναι η τελε</w:t>
      </w:r>
      <w:r>
        <w:rPr>
          <w:rFonts w:eastAsia="Times New Roman"/>
          <w:szCs w:val="24"/>
        </w:rPr>
        <w:t>υταία- και «</w:t>
      </w:r>
      <w:r>
        <w:rPr>
          <w:rFonts w:eastAsia="Times New Roman"/>
          <w:szCs w:val="24"/>
        </w:rPr>
        <w:t>παρών</w:t>
      </w:r>
      <w:r>
        <w:rPr>
          <w:rFonts w:eastAsia="Times New Roman"/>
          <w:szCs w:val="24"/>
        </w:rPr>
        <w:t>» στις άλλες δύο.</w:t>
      </w:r>
    </w:p>
    <w:p w14:paraId="3576E3A8" w14:textId="77777777" w:rsidR="009D30F2" w:rsidRDefault="008D3D2C">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w:t>
      </w:r>
    </w:p>
    <w:p w14:paraId="3576E3A9" w14:textId="77777777" w:rsidR="009D30F2" w:rsidRDefault="008D3D2C">
      <w:pPr>
        <w:spacing w:after="0" w:line="600" w:lineRule="auto"/>
        <w:ind w:firstLine="720"/>
        <w:jc w:val="both"/>
        <w:rPr>
          <w:rFonts w:eastAsia="Times New Roman"/>
          <w:szCs w:val="24"/>
        </w:rPr>
      </w:pPr>
      <w:r>
        <w:rPr>
          <w:rFonts w:eastAsia="Times New Roman"/>
          <w:szCs w:val="24"/>
        </w:rPr>
        <w:t>Τον λόγο έχει ο ειδικός αγορητής των Ανεξαρτήτων Ελλήνων κ. Λαζαρίδης.</w:t>
      </w:r>
    </w:p>
    <w:p w14:paraId="3576E3A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3576E3A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 άλλη μ</w:t>
      </w:r>
      <w:r>
        <w:rPr>
          <w:rFonts w:eastAsia="Times New Roman" w:cs="Times New Roman"/>
          <w:szCs w:val="24"/>
        </w:rPr>
        <w:t>ί</w:t>
      </w:r>
      <w:r>
        <w:rPr>
          <w:rFonts w:eastAsia="Times New Roman" w:cs="Times New Roman"/>
          <w:szCs w:val="24"/>
        </w:rPr>
        <w:t>α φορά η Αντιπολίτευση παίζ</w:t>
      </w:r>
      <w:r>
        <w:rPr>
          <w:rFonts w:eastAsia="Times New Roman" w:cs="Times New Roman"/>
          <w:szCs w:val="24"/>
        </w:rPr>
        <w:t xml:space="preserve">ει το γνωστό τροπάριο: υψώνει τους τόνους και κατηγορεί την Κυβέρνηση. Γιατί κατηγορεί την Κυβέρνηση; Αυτά τα οποία δεν έκανε επί σαράντα χρόνια από την </w:t>
      </w:r>
      <w:r>
        <w:rPr>
          <w:rFonts w:eastAsia="Times New Roman" w:cs="Times New Roman"/>
          <w:szCs w:val="24"/>
        </w:rPr>
        <w:t>Μ</w:t>
      </w:r>
      <w:r>
        <w:rPr>
          <w:rFonts w:eastAsia="Times New Roman" w:cs="Times New Roman"/>
          <w:szCs w:val="24"/>
        </w:rPr>
        <w:t>εταπολίτευση η Αντιπολίτευση κατηγορεί την Κυβέρνηση γιατί δεν τα έχει κάνει μέσα σε δύο χρόνια. Δηλαδ</w:t>
      </w:r>
      <w:r>
        <w:rPr>
          <w:rFonts w:eastAsia="Times New Roman" w:cs="Times New Roman"/>
          <w:szCs w:val="24"/>
        </w:rPr>
        <w:t>ή, για άλλη μ</w:t>
      </w:r>
      <w:r>
        <w:rPr>
          <w:rFonts w:eastAsia="Times New Roman" w:cs="Times New Roman"/>
          <w:szCs w:val="24"/>
        </w:rPr>
        <w:t>ί</w:t>
      </w:r>
      <w:r>
        <w:rPr>
          <w:rFonts w:eastAsia="Times New Roman" w:cs="Times New Roman"/>
          <w:szCs w:val="24"/>
        </w:rPr>
        <w:t xml:space="preserve">α φορά ζούμε εδώ το θέατρο του παραλόγου. </w:t>
      </w:r>
    </w:p>
    <w:p w14:paraId="3576E3A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χώρα αυτή αυτοί την κατέστρεψαν, αυτά τα δύο κόμματα τα οποία διαχειρίστηκαν την εξουσία της χώρας τα σαράντα χρόνια από τη </w:t>
      </w:r>
      <w:r>
        <w:rPr>
          <w:rFonts w:eastAsia="Times New Roman" w:cs="Times New Roman"/>
          <w:szCs w:val="24"/>
        </w:rPr>
        <w:t>Μ</w:t>
      </w:r>
      <w:r>
        <w:rPr>
          <w:rFonts w:eastAsia="Times New Roman" w:cs="Times New Roman"/>
          <w:szCs w:val="24"/>
        </w:rPr>
        <w:t>εταπολίτευση. Αυτό που προσπαθεί να κάνει αυτή η Κ</w:t>
      </w:r>
      <w:r>
        <w:rPr>
          <w:rFonts w:eastAsia="Times New Roman" w:cs="Times New Roman"/>
          <w:szCs w:val="24"/>
        </w:rPr>
        <w:t>υβέρνηση είναι ακριβώς να διορθώσει αυτά τα οποία άφησαν τα δύο αυτά κόμματα και καταθέτουν διάφορες προτάσεις μεταξύ των οποίων μπορεί να υπάρχει και κάτι σωστό, αλλά τα περισσότερα τα καταθέτουν με έναν τρόπο απαράδεκτο. Και λέω εγώ: Αφού ξέρουν ποιο είν</w:t>
      </w:r>
      <w:r>
        <w:rPr>
          <w:rFonts w:eastAsia="Times New Roman" w:cs="Times New Roman"/>
          <w:szCs w:val="24"/>
        </w:rPr>
        <w:t xml:space="preserve">αι το σωστό, γιατί δεν το έπραξαν σαράντα χρόνια; Πράγματι είναι να απορεί κανείς. </w:t>
      </w:r>
    </w:p>
    <w:p w14:paraId="3576E3A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ακούστηκαν διάφορες απόψεις. Άκουσα και κάποιες απόψεις περί </w:t>
      </w:r>
      <w:proofErr w:type="spellStart"/>
      <w:r>
        <w:rPr>
          <w:rFonts w:eastAsia="Times New Roman" w:cs="Times New Roman"/>
          <w:szCs w:val="24"/>
        </w:rPr>
        <w:t>δασοκτόνων</w:t>
      </w:r>
      <w:proofErr w:type="spellEnd"/>
      <w:r>
        <w:rPr>
          <w:rFonts w:eastAsia="Times New Roman" w:cs="Times New Roman"/>
          <w:szCs w:val="24"/>
        </w:rPr>
        <w:t xml:space="preserve"> νόμων. Άκουσα και κάποιες απόψεις </w:t>
      </w:r>
      <w:r>
        <w:rPr>
          <w:rFonts w:eastAsia="Times New Roman" w:cs="Times New Roman"/>
          <w:szCs w:val="24"/>
        </w:rPr>
        <w:lastRenderedPageBreak/>
        <w:t>περί αποχαρακτηρισμών που δεν πρέπει</w:t>
      </w:r>
      <w:r>
        <w:rPr>
          <w:rFonts w:eastAsia="Times New Roman" w:cs="Times New Roman"/>
          <w:szCs w:val="24"/>
        </w:rPr>
        <w:t xml:space="preserve"> να γίνονται. Το νομοσχέδιο είναι στη σωστή κατεύθυνση. Αυτά που προτείνει για αποχαρακτηρισμούς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είναι λάθος. Αποκαθίστανται λάθη τα οποία τα έχουμε πει από προηγούμενες συνεδριάσεις, είτε από το Βήμα της Ολομέλειας –το έχω καταθέσει- είτε από το</w:t>
      </w:r>
      <w:r>
        <w:rPr>
          <w:rFonts w:eastAsia="Times New Roman" w:cs="Times New Roman"/>
          <w:szCs w:val="24"/>
        </w:rPr>
        <w:t xml:space="preserve"> βήμα των </w:t>
      </w:r>
      <w:r>
        <w:rPr>
          <w:rFonts w:eastAsia="Times New Roman" w:cs="Times New Roman"/>
          <w:szCs w:val="24"/>
        </w:rPr>
        <w:t>ε</w:t>
      </w:r>
      <w:r>
        <w:rPr>
          <w:rFonts w:eastAsia="Times New Roman" w:cs="Times New Roman"/>
          <w:szCs w:val="24"/>
        </w:rPr>
        <w:t>πιτροπών που είχαμε. Αναφέρομαι στα λάθη τα οποία είχαν γίνει κατά τις αποφάσεις των νομαρχών, όταν κήρυτταν αναδασωτέες εκτάσεις. Τραβούσαν μια γραμμή –έχω κουραστεί να το λέω- και ό,τι ήταν μέσα από τη γραμμή κηρυσσόταν αναδασωτέο. Ιδιωτικές ε</w:t>
      </w:r>
      <w:r>
        <w:rPr>
          <w:rFonts w:eastAsia="Times New Roman" w:cs="Times New Roman"/>
          <w:szCs w:val="24"/>
        </w:rPr>
        <w:t>κτάσεις, αγροτικές εκτάσεις, ό,τι ήταν μέσα, τα χαρακτήριζαν αναδασωτέα και υποβάλλανε τους πολίτες σε άσκοπη ταλαιπωρία, δαπάνες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576E3A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νομοσχέδιο είναι στη σωστή κατεύθυνση, κυρίες και κύριοι συνάδελφοι. Είμαι υπέρ των απλοποιήσεων και των διαδικασιώ</w:t>
      </w:r>
      <w:r>
        <w:rPr>
          <w:rFonts w:eastAsia="Times New Roman" w:cs="Times New Roman"/>
          <w:szCs w:val="24"/>
        </w:rPr>
        <w:t>ν και της νομοθεσίας. Γιατί μέσα από απλές διαδικασίες αλλά και απλούς νόμους δεν μπορεί κανείς ούτε να κάνει παρερμηνεία των νόμων, αλλά ούτε μένει περιθώριο για συναλλαγές κάτω από το τραπέζι. Μέσα από πολύπλοκους νόμους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που πραγματικά μένουν</w:t>
      </w:r>
      <w:r>
        <w:rPr>
          <w:rFonts w:eastAsia="Times New Roman" w:cs="Times New Roman"/>
          <w:szCs w:val="24"/>
        </w:rPr>
        <w:t xml:space="preserve"> σκιές για διάφορες συναλλαγές.</w:t>
      </w:r>
    </w:p>
    <w:p w14:paraId="3576E3A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Πρέπει να υπάρχει πρόβλεψη και για υπαλλήλους, όπως προβλέπεται για πολίτες οι οποίοι δεν σέβονται τις αποφάσεις των δικαστηρίων. Κάτι αντίστοιχο πρέπει να συμβαίνει και για υπαλλήλους που δεν σέβονται δικαστικές </w:t>
      </w:r>
      <w:r>
        <w:rPr>
          <w:rFonts w:eastAsia="Times New Roman" w:cs="Times New Roman"/>
          <w:szCs w:val="24"/>
        </w:rPr>
        <w:lastRenderedPageBreak/>
        <w:t xml:space="preserve">αποφάσεις. </w:t>
      </w:r>
      <w:r>
        <w:rPr>
          <w:rFonts w:eastAsia="Times New Roman" w:cs="Times New Roman"/>
          <w:szCs w:val="24"/>
        </w:rPr>
        <w:t>Έχω εδώ συγκεκριμένα αποφάσεις του Συμβουλίου της Επικρατείας όπου μετά από ογδόντα χρόνια πολίτες έχουν δικαιωθεί. Μιλάμε για κήρυξη έκτασης για αναδάσωση το 1935. Έχω εδώ και τις αποφάσεις του Συμβουλίου της Επικρατείας. Αναγκάστηκε να προσφύγει ο πολίτη</w:t>
      </w:r>
      <w:r>
        <w:rPr>
          <w:rFonts w:eastAsia="Times New Roman" w:cs="Times New Roman"/>
          <w:szCs w:val="24"/>
        </w:rPr>
        <w:t xml:space="preserve">ς στο Συμβούλιο της Επικρατείας προκειμένου υπάλληλος της αποκεντρωμένης διοίκησης Μακεδονίας Θράκης να σεβαστεί την απόφαση του Συμβουλίου της Επικρατείας. Το καταθέτω για τα Πρακτικά. </w:t>
      </w:r>
    </w:p>
    <w:p w14:paraId="3576E3B0" w14:textId="77777777" w:rsidR="009D30F2" w:rsidRDefault="008D3D2C">
      <w:pPr>
        <w:spacing w:after="0"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Γεώργιος Λαζαρίδης</w:t>
      </w:r>
      <w:r>
        <w:rPr>
          <w:rFonts w:eastAsia="Times New Roman"/>
          <w:szCs w:val="24"/>
        </w:rPr>
        <w:t xml:space="preserve"> καταθέτει για τα Π</w:t>
      </w:r>
      <w:r>
        <w:rPr>
          <w:rFonts w:eastAsia="Times New Roman"/>
          <w:szCs w:val="24"/>
        </w:rPr>
        <w:t xml:space="preserve">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576E3B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Επίσης, καταθέτω για τα Πρακτικά και άλλη απόφαση της Πρωτοβάθμιας Επίλυσης Δασικών Αμφισβητήσεων και πάλι του νομ</w:t>
      </w:r>
      <w:r>
        <w:rPr>
          <w:rFonts w:eastAsia="Times New Roman" w:cs="Times New Roman"/>
          <w:szCs w:val="24"/>
        </w:rPr>
        <w:t xml:space="preserve">ού Θεσσαλονίκης. Ξέρετε τι πήγε να κάνει, κύριοι συνάδελφοι, ένας υπάλληλος; </w:t>
      </w:r>
      <w:proofErr w:type="spellStart"/>
      <w:r>
        <w:rPr>
          <w:rFonts w:eastAsia="Times New Roman" w:cs="Times New Roman"/>
          <w:szCs w:val="24"/>
        </w:rPr>
        <w:t>Εξεδόθη</w:t>
      </w:r>
      <w:proofErr w:type="spellEnd"/>
      <w:r>
        <w:rPr>
          <w:rFonts w:eastAsia="Times New Roman" w:cs="Times New Roman"/>
          <w:szCs w:val="24"/>
        </w:rPr>
        <w:t xml:space="preserve"> απόφαση του Συμβουλίου της Επικρατείας μετά από ογδόντα χρόνια, όπως σας είπα, και πήγε ο πολίτης και ζήτησε τον αποχαρακτηρισμό, όπως προβλέπεται άλλωστε από τον νόμο. Ξέ</w:t>
      </w:r>
      <w:r>
        <w:rPr>
          <w:rFonts w:eastAsia="Times New Roman" w:cs="Times New Roman"/>
          <w:szCs w:val="24"/>
        </w:rPr>
        <w:t xml:space="preserve">ρετε τι ζήτησε ο αρμόδιος υπάλληλος; Ο αρμόδιος υπάλληλος ζήτησε να εισαχθεί η υπόθεση εκ νέου στην επιτροπή προκειμένου να συνεδριάσει και να πάρει απόφαση για τον αποχαρακτηρισμό. </w:t>
      </w:r>
    </w:p>
    <w:p w14:paraId="3576E3B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Αυτό ξέρετε τι σημαίνει; Να ξεκινήσει για άλλα ογδόντα χρόνια να ταλαιπωρείται αυτός ο πολίτης. </w:t>
      </w:r>
    </w:p>
    <w:p w14:paraId="3576E3B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το καταθέτω για τα Πρακτικά. </w:t>
      </w:r>
    </w:p>
    <w:p w14:paraId="3576E3B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Λαζαρίδης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576E3B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 αυτό εγώ ζητώ να προβλέπεται μια διαδικασία αυστηρότερη για κάποιους υπαλλήλους οι οποίοι δεν σέβονται τις αποφάσεις των δικαστηρίων. Αυτό όσον αφορά τα έγγραφα που κ</w:t>
      </w:r>
      <w:r>
        <w:rPr>
          <w:rFonts w:eastAsia="Times New Roman" w:cs="Times New Roman"/>
          <w:szCs w:val="24"/>
        </w:rPr>
        <w:t xml:space="preserve">ατέθεσα για την Κεντρική Μακεδονία και τη Θεσσαλονίκη συγκεκριμένα. </w:t>
      </w:r>
    </w:p>
    <w:p w14:paraId="3576E3B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Με πήρε πριν λίγο ένας συμπολίτης μας από την Ήπειρο, ο οποίος μου είπε ότι έχει δικαιωθεί και αυτός μετά από τριάντα χρόνια στα δικαστήρια και πάει τώρα να εγκαταστήσει εκεί μια εκτροφή </w:t>
      </w:r>
      <w:r>
        <w:rPr>
          <w:rFonts w:eastAsia="Times New Roman" w:cs="Times New Roman"/>
          <w:szCs w:val="24"/>
        </w:rPr>
        <w:t xml:space="preserve">για κότες ελευθέρας βοσκής στο χωράφι του και δεν τον αφήνουν από το δασαρχείο της περιοχής. Δηλαδή, μιλάμε για φοβερά πράγματα. </w:t>
      </w:r>
    </w:p>
    <w:p w14:paraId="3576E3B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Κάτι άλλο τώρα που θα ήθελα να πω είναι το τεκμήριο της κυριότητας του Δημοσίου. Επειδή δίνει έρεισμα σε κάποιους και ταλαιπωρ</w:t>
      </w:r>
      <w:r>
        <w:rPr>
          <w:rFonts w:eastAsia="Times New Roman" w:cs="Times New Roman"/>
          <w:szCs w:val="24"/>
        </w:rPr>
        <w:t xml:space="preserve">ούν τους ιδιώτες, είναι κάτι το οποίο θα πρέπει να το κοιτάξουμε ξανά. Βέβαια, αυτό ξεκινάει από πολύ παλιά, από τη διαδοχή του ελληνικού </w:t>
      </w:r>
      <w:r>
        <w:rPr>
          <w:rFonts w:eastAsia="Times New Roman" w:cs="Times New Roman"/>
          <w:szCs w:val="24"/>
        </w:rPr>
        <w:t>δ</w:t>
      </w:r>
      <w:r>
        <w:rPr>
          <w:rFonts w:eastAsia="Times New Roman" w:cs="Times New Roman"/>
          <w:szCs w:val="24"/>
        </w:rPr>
        <w:t xml:space="preserve">ημοσίου στο τουρκικό </w:t>
      </w:r>
      <w:r>
        <w:rPr>
          <w:rFonts w:eastAsia="Times New Roman" w:cs="Times New Roman"/>
          <w:szCs w:val="24"/>
        </w:rPr>
        <w:t>δ</w:t>
      </w:r>
      <w:r>
        <w:rPr>
          <w:rFonts w:eastAsia="Times New Roman" w:cs="Times New Roman"/>
          <w:szCs w:val="24"/>
        </w:rPr>
        <w:t xml:space="preserve">ημόσιο, που παρέλαβε τη γη από κει, οπότε είναι κάτι το οποίο θα πρέπει να το ξαναδούμε. </w:t>
      </w:r>
    </w:p>
    <w:p w14:paraId="3576E3B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Ήθελα</w:t>
      </w:r>
      <w:r>
        <w:rPr>
          <w:rFonts w:eastAsia="Times New Roman" w:cs="Times New Roman"/>
          <w:szCs w:val="24"/>
        </w:rPr>
        <w:t xml:space="preserve"> να πω και κάποια άλλα πράγματα όσον αφορά τη νομοθεσία η οποία διέπει αυτό που λέμε το τεκμήριο της κυριότητας και να κάνω μ</w:t>
      </w:r>
      <w:r>
        <w:rPr>
          <w:rFonts w:eastAsia="Times New Roman" w:cs="Times New Roman"/>
          <w:szCs w:val="24"/>
        </w:rPr>
        <w:t>ί</w:t>
      </w:r>
      <w:r>
        <w:rPr>
          <w:rFonts w:eastAsia="Times New Roman" w:cs="Times New Roman"/>
          <w:szCs w:val="24"/>
        </w:rPr>
        <w:t>α αναφορά στον νόμο της 7</w:t>
      </w:r>
      <w:r>
        <w:rPr>
          <w:rFonts w:eastAsia="Times New Roman" w:cs="Times New Roman"/>
          <w:szCs w:val="24"/>
          <w:vertAlign w:val="superscript"/>
        </w:rPr>
        <w:t>ης</w:t>
      </w:r>
      <w:r>
        <w:rPr>
          <w:rFonts w:eastAsia="Times New Roman" w:cs="Times New Roman"/>
          <w:szCs w:val="24"/>
        </w:rPr>
        <w:t xml:space="preserve"> </w:t>
      </w:r>
      <w:proofErr w:type="spellStart"/>
      <w:r>
        <w:rPr>
          <w:rFonts w:eastAsia="Times New Roman" w:cs="Times New Roman"/>
          <w:szCs w:val="24"/>
        </w:rPr>
        <w:t>Ραμαζάν</w:t>
      </w:r>
      <w:proofErr w:type="spellEnd"/>
      <w:r>
        <w:rPr>
          <w:rFonts w:eastAsia="Times New Roman" w:cs="Times New Roman"/>
          <w:szCs w:val="24"/>
        </w:rPr>
        <w:t>, τον οθωμανικό νόμο «περί γαιών», αλλά δεν προλαβαίνω.</w:t>
      </w:r>
    </w:p>
    <w:p w14:paraId="3576E3B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w:t>
      </w:r>
      <w:r>
        <w:rPr>
          <w:rFonts w:eastAsia="Times New Roman" w:cs="Times New Roman"/>
          <w:szCs w:val="24"/>
        </w:rPr>
        <w:t xml:space="preserve"> Λαζαρίδη, δεν προλαβαίνετε.</w:t>
      </w:r>
    </w:p>
    <w:p w14:paraId="3576E3B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Κλείνω, κύριε Πρόεδρε.</w:t>
      </w:r>
    </w:p>
    <w:p w14:paraId="3576E3B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Είμαστε θετικοί στο νομοσχέδιο και θα το ψηφίσουμε. Θα ψηφίσουμε, δηλαδή, θετικά. </w:t>
      </w:r>
    </w:p>
    <w:p w14:paraId="3576E3B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Ευχαριστώ.</w:t>
      </w:r>
    </w:p>
    <w:p w14:paraId="3576E3B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ειδικός αγορητής από το Ποτάμι κ. </w:t>
      </w:r>
      <w:proofErr w:type="spellStart"/>
      <w:r>
        <w:rPr>
          <w:rFonts w:eastAsia="Times New Roman" w:cs="Times New Roman"/>
          <w:szCs w:val="24"/>
        </w:rPr>
        <w:t>Αμυράς</w:t>
      </w:r>
      <w:proofErr w:type="spellEnd"/>
      <w:r>
        <w:rPr>
          <w:rFonts w:eastAsia="Times New Roman" w:cs="Times New Roman"/>
          <w:szCs w:val="24"/>
        </w:rPr>
        <w:t xml:space="preserve">, με τον οποίο ολοκληρώνεται ο κύκλος των παρεμβάσεων των εισηγητών και ειδικών αγορητών και μετά θα ακολουθήσει ο Υπουργός, κ. Σταθάκης. </w:t>
      </w:r>
    </w:p>
    <w:p w14:paraId="3576E3B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w:t>
      </w:r>
    </w:p>
    <w:p w14:paraId="3576E3B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αγαπητέ Υπουργέ, θα έλεγε κανείς ότι η συζήτηση εδώ στην Ολομέλεια στράφηκε περισσότερο γύρω από τα δικαιώματα –να πω έτσι- των αγροτών και των κτηνοτρόφων μέσα στο δάσος παρά για την προστασία του ίδιου του δάσους. Νομίζω ότι</w:t>
      </w:r>
      <w:r>
        <w:rPr>
          <w:rFonts w:eastAsia="Times New Roman" w:cs="Times New Roman"/>
          <w:szCs w:val="24"/>
        </w:rPr>
        <w:t xml:space="preserve"> θα μας έκανε καλό -και των τριακοσίων- μία βόλτα στο δάσος της Φολόης, για παράδειγμα, έξω από </w:t>
      </w:r>
      <w:r>
        <w:rPr>
          <w:rFonts w:eastAsia="Times New Roman" w:cs="Times New Roman"/>
          <w:szCs w:val="24"/>
        </w:rPr>
        <w:lastRenderedPageBreak/>
        <w:t>την Ολυμπία. Εκεί, σε ένα οροπέδιο 42.000 στρεμμάτων, θα περπατούσαμε κάτω από πέντε εκατομμύρια βελανιδιές που φτάνουν τα είκοσι πέντε μέτρα. Νομίζω ότι θα μας</w:t>
      </w:r>
      <w:r>
        <w:rPr>
          <w:rFonts w:eastAsia="Times New Roman" w:cs="Times New Roman"/>
          <w:szCs w:val="24"/>
        </w:rPr>
        <w:t xml:space="preserve"> άλλαζε την οπτική για τον τρόπο με τον οποίο θα έπρεπε να ασχοληθούμε με το παρόν σχέδιο νόμου. </w:t>
      </w:r>
    </w:p>
    <w:p w14:paraId="3576E3C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Εγώ το είπα και στην προηγούμενη συνεδρίαση, αλλά και στις επιτροπές, ότι θα καταψηφίσουμε αυτό το σχέδιο νόμου, ακριβώς γιατί με έναν πρόχειρο και βιαστικό τ</w:t>
      </w:r>
      <w:r>
        <w:rPr>
          <w:rFonts w:eastAsia="Times New Roman" w:cs="Times New Roman"/>
          <w:szCs w:val="24"/>
        </w:rPr>
        <w:t>ρόπο, θα έλεγα, εκθέτει τα ελληνικά δάση σε κινδύνους, αλλά και τους γεωργούς και τους κτηνοτρόφους που θα επωφεληθούν από αυτό το σχέδιο νόμου.</w:t>
      </w:r>
    </w:p>
    <w:p w14:paraId="3576E3C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Πρώτα απ’ όλα, είναι φιλοσοφικό το ζήτημα και θέμα πολιτικής τοποθέτησης. Πρέπει να επιβραβεύουμε εκείνους οι ο</w:t>
      </w:r>
      <w:r>
        <w:rPr>
          <w:rFonts w:eastAsia="Times New Roman" w:cs="Times New Roman"/>
          <w:szCs w:val="24"/>
        </w:rPr>
        <w:t xml:space="preserve">ποίοι καταπάτησαν, έκαψαν ή αποψίλωσαν δημόσια δάση με το να τους δίνουμε τη δυνατότητα να αποκτήσουν αυτές τις εκτάσεις γης, της δημόσιας δασικής γης και να τις καλλιεργούν ή να τις αξιοποιούν και να τις εκμεταλλεύονται με τον δικό τους τρόπο; Αυτό είναι </w:t>
      </w:r>
      <w:r>
        <w:rPr>
          <w:rFonts w:eastAsia="Times New Roman" w:cs="Times New Roman"/>
          <w:szCs w:val="24"/>
        </w:rPr>
        <w:t>το θεμελιώδες ερώτημα. Πρέπει να επιβραβεύουμε τους καταπατητές; Πρέπει να επιβραβεύουμε εκείνους που έκαψαν τα δάση; Εμείς λέμε όχι. Βεβαίως, δεν εντάσσω σε αυτήν την κατηγορία τους αναδασμούς, τις περιπτώσεις που προέκυψαν μετά από τις μεγάλες προσφυγικέ</w:t>
      </w:r>
      <w:r>
        <w:rPr>
          <w:rFonts w:eastAsia="Times New Roman" w:cs="Times New Roman"/>
          <w:szCs w:val="24"/>
        </w:rPr>
        <w:t xml:space="preserve">ς ανάγκες και κρίσεις της χώρας που αντιμετώπισε τη δεκαετία του ’20, για παράδειγμα ή μετά τον Β΄ Παγκόσμιο Πόλεμο και τον Εμφύλιο. Άλλο αυτό και άλλο να κλείνουμε το </w:t>
      </w:r>
      <w:r>
        <w:rPr>
          <w:rFonts w:eastAsia="Times New Roman" w:cs="Times New Roman"/>
          <w:szCs w:val="24"/>
        </w:rPr>
        <w:lastRenderedPageBreak/>
        <w:t>μάτι σε καταπατητές, οι οποίοι μέχρι πριν οκτώ χρόνια, μέχρι το 2007, έκαιγαν, καταπατού</w:t>
      </w:r>
      <w:r>
        <w:rPr>
          <w:rFonts w:eastAsia="Times New Roman" w:cs="Times New Roman"/>
          <w:szCs w:val="24"/>
        </w:rPr>
        <w:t xml:space="preserve">σαν, αποψίλωναν δημόσια δάση. </w:t>
      </w:r>
    </w:p>
    <w:p w14:paraId="3576E3C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 ποιον άλλον λόγο είναι, θα έλεγα, επικίνδυνες οι ρυθμίσεις του σχεδίου νόμου για τους αγρότες που ανέφερα και τους κτηνοτρόφους; Διότι εκτίθεται η χώρα στον κίνδυνο της ανάκτησης επιδοτήσεων. Μπορεί η εκποίηση εκατομμυρίω</w:t>
      </w:r>
      <w:r>
        <w:rPr>
          <w:rFonts w:eastAsia="Times New Roman" w:cs="Times New Roman"/>
          <w:szCs w:val="24"/>
        </w:rPr>
        <w:t xml:space="preserve">ν στρεμμάτων δημόσιας δασικής γης να συνιστά αθέμιτη κρατική ενίσχυση προς γεωργικές και κτηνοτροφικές επιχειρήσεις, κάτι που απαγορεύεται από το ευρωπαϊκό δίκαιο. </w:t>
      </w:r>
    </w:p>
    <w:p w14:paraId="3576E3C3" w14:textId="77777777" w:rsidR="009D30F2" w:rsidRDefault="008D3D2C">
      <w:pPr>
        <w:spacing w:after="0" w:line="600" w:lineRule="auto"/>
        <w:ind w:firstLine="720"/>
        <w:jc w:val="both"/>
        <w:rPr>
          <w:rFonts w:eastAsia="Times New Roman"/>
          <w:szCs w:val="24"/>
        </w:rPr>
      </w:pPr>
      <w:r>
        <w:rPr>
          <w:rFonts w:eastAsia="Times New Roman"/>
          <w:szCs w:val="24"/>
        </w:rPr>
        <w:t xml:space="preserve">Εδώ έρχομαι, λοιπόν, να σας καταθέσω και στα Πρακτικά, αφού βεβαίως πρώτα σας πω την ουσία </w:t>
      </w:r>
      <w:r>
        <w:rPr>
          <w:rFonts w:eastAsia="Times New Roman"/>
          <w:szCs w:val="24"/>
        </w:rPr>
        <w:t>του, μια ανακοίνωση που είχε βγάλει η Ευρωπαϊκή Επιτροπή πριν από είκοσι ολόκληρα χρόνια για περιπτώσεις τέτοιες, καταπάτησης δηλαδή δασικών κυρίως εκτάσεων και μετά εκποίησής τους ή όπως θέλετε πείτε την αξιοποίησης ή δεν ξέρω εγώ πώς από ιδιώτες.</w:t>
      </w:r>
    </w:p>
    <w:p w14:paraId="3576E3C4" w14:textId="77777777" w:rsidR="009D30F2" w:rsidRDefault="008D3D2C">
      <w:pPr>
        <w:spacing w:after="0" w:line="600" w:lineRule="auto"/>
        <w:ind w:firstLine="720"/>
        <w:jc w:val="both"/>
        <w:rPr>
          <w:rFonts w:eastAsia="Times New Roman"/>
          <w:szCs w:val="24"/>
        </w:rPr>
      </w:pPr>
      <w:r>
        <w:rPr>
          <w:rFonts w:eastAsia="Times New Roman"/>
          <w:szCs w:val="24"/>
        </w:rPr>
        <w:t>Έβγαλε,</w:t>
      </w:r>
      <w:r>
        <w:rPr>
          <w:rFonts w:eastAsia="Times New Roman"/>
          <w:szCs w:val="24"/>
        </w:rPr>
        <w:t xml:space="preserve"> λοιπόν, στις 10 Ιουλίου του 1997 μ</w:t>
      </w:r>
      <w:r>
        <w:rPr>
          <w:rFonts w:eastAsia="Times New Roman"/>
          <w:szCs w:val="24"/>
        </w:rPr>
        <w:t>ί</w:t>
      </w:r>
      <w:r>
        <w:rPr>
          <w:rFonts w:eastAsia="Times New Roman"/>
          <w:szCs w:val="24"/>
        </w:rPr>
        <w:t xml:space="preserve">α ανακοίνωση που </w:t>
      </w:r>
      <w:proofErr w:type="spellStart"/>
      <w:r>
        <w:rPr>
          <w:rFonts w:eastAsia="Times New Roman"/>
          <w:szCs w:val="24"/>
        </w:rPr>
        <w:t>ανήρτησε</w:t>
      </w:r>
      <w:proofErr w:type="spellEnd"/>
      <w:r>
        <w:rPr>
          <w:rFonts w:eastAsia="Times New Roman"/>
          <w:szCs w:val="24"/>
        </w:rPr>
        <w:t xml:space="preserve"> στην επίσημη εφημερίδα των Ευρωπαϊκών Κοινοτήτων και μας λέει πώς πρέπει να γίνεται η πώληση δημόσιας γης. Λέει, για παράδειγμα, πωλήσεις γηπέδων, οικοπέδων και κτηρίων από τις δημόσιες αρχές, ό</w:t>
      </w:r>
      <w:r>
        <w:rPr>
          <w:rFonts w:eastAsia="Times New Roman"/>
          <w:szCs w:val="24"/>
        </w:rPr>
        <w:t>που γήπεδο στην ευρωπαϊκή ορολογία είναι οι αγροτικές γαίες και τα βοσκοτόπια, βάζει δύο κατηγορίες: με διαγωνισμό, άνευ διαγωνισμού.</w:t>
      </w:r>
    </w:p>
    <w:p w14:paraId="3576E3C5" w14:textId="77777777" w:rsidR="009D30F2" w:rsidRDefault="008D3D2C">
      <w:pPr>
        <w:spacing w:after="0" w:line="600" w:lineRule="auto"/>
        <w:ind w:firstLine="720"/>
        <w:jc w:val="both"/>
        <w:rPr>
          <w:rFonts w:eastAsia="Times New Roman"/>
          <w:szCs w:val="24"/>
        </w:rPr>
      </w:pPr>
      <w:r>
        <w:rPr>
          <w:rFonts w:eastAsia="Times New Roman"/>
          <w:szCs w:val="24"/>
        </w:rPr>
        <w:lastRenderedPageBreak/>
        <w:t xml:space="preserve">Και έρχομαι κατευθείαν στο </w:t>
      </w:r>
      <w:r>
        <w:rPr>
          <w:rFonts w:eastAsia="Times New Roman"/>
          <w:bCs/>
          <w:szCs w:val="24"/>
        </w:rPr>
        <w:t>ρεζουμέ</w:t>
      </w:r>
      <w:r>
        <w:rPr>
          <w:rFonts w:eastAsia="Times New Roman"/>
          <w:szCs w:val="24"/>
        </w:rPr>
        <w:t>. Στην πώληση άνευ διαγωνισμού πρέπει να υπάρχει ανεξάρτητος εκτιμητής, ο οποίος να καθο</w:t>
      </w:r>
      <w:r>
        <w:rPr>
          <w:rFonts w:eastAsia="Times New Roman"/>
          <w:szCs w:val="24"/>
        </w:rPr>
        <w:t xml:space="preserve">ρίσει την αγοραία τουλάχιστον αντικειμενική αξία της δημόσιας γης που πάει προς πώληση. </w:t>
      </w:r>
    </w:p>
    <w:p w14:paraId="3576E3C6" w14:textId="77777777" w:rsidR="009D30F2" w:rsidRDefault="008D3D2C">
      <w:pPr>
        <w:spacing w:after="0" w:line="600" w:lineRule="auto"/>
        <w:ind w:firstLine="720"/>
        <w:jc w:val="both"/>
        <w:rPr>
          <w:rFonts w:eastAsia="Times New Roman"/>
          <w:szCs w:val="24"/>
        </w:rPr>
      </w:pPr>
      <w:r>
        <w:rPr>
          <w:rFonts w:eastAsia="Times New Roman"/>
          <w:szCs w:val="24"/>
        </w:rPr>
        <w:t xml:space="preserve">Αυτές, λοιπόν, δεν είναι ρυθμίσεις, κανόνες και κατευθυντήριες οδηγίες στον βρόντο. Βάσει αυτών των κανονισμών της Ευρωπαϊκής Επιτροπής άλλες χώρες έχουν οδηγηθεί στο </w:t>
      </w:r>
      <w:r>
        <w:rPr>
          <w:rFonts w:eastAsia="Times New Roman"/>
          <w:szCs w:val="24"/>
        </w:rPr>
        <w:t xml:space="preserve">Ευρωπαϊκό Δικαστήριο, γιατί παραβίασαν αυτές τις </w:t>
      </w:r>
      <w:r>
        <w:rPr>
          <w:rFonts w:eastAsia="Times New Roman"/>
          <w:szCs w:val="24"/>
        </w:rPr>
        <w:t>ο</w:t>
      </w:r>
      <w:r>
        <w:rPr>
          <w:rFonts w:eastAsia="Times New Roman"/>
          <w:szCs w:val="24"/>
        </w:rPr>
        <w:t>δηγίες, αυτόν τον τρόπο που θα έπρεπε να πουλήσουν, να εκποιήσουν τη δημόσια γη.</w:t>
      </w:r>
    </w:p>
    <w:p w14:paraId="3576E3C7" w14:textId="77777777" w:rsidR="009D30F2" w:rsidRDefault="008D3D2C">
      <w:pPr>
        <w:spacing w:after="0" w:line="600" w:lineRule="auto"/>
        <w:ind w:firstLine="720"/>
        <w:jc w:val="both"/>
        <w:rPr>
          <w:rFonts w:eastAsia="Times New Roman"/>
          <w:szCs w:val="24"/>
        </w:rPr>
      </w:pPr>
      <w:r>
        <w:rPr>
          <w:rFonts w:eastAsia="Times New Roman"/>
          <w:szCs w:val="24"/>
        </w:rPr>
        <w:t xml:space="preserve">Σας θυμίζω ότι έχουμε δύο περιπτώσεις ανάκτησης παρά το γεγονός ότι επί χρόνια είχαμε διαβεβαιώσεις ότι δεν θα υπήρχε τέτοιο </w:t>
      </w:r>
      <w:r>
        <w:rPr>
          <w:rFonts w:eastAsia="Times New Roman"/>
          <w:szCs w:val="24"/>
        </w:rPr>
        <w:t xml:space="preserve">πρόβλημα, επιστροφής δηλαδή των χρημάτων στην Ευρωπαϊκή Ένωση που πήραν οι αγρότες χρησιμοποιώντας εδάφη, γαίες που ανήκαν στο </w:t>
      </w:r>
      <w:r>
        <w:rPr>
          <w:rFonts w:eastAsia="Times New Roman"/>
          <w:szCs w:val="24"/>
        </w:rPr>
        <w:t>δ</w:t>
      </w:r>
      <w:r>
        <w:rPr>
          <w:rFonts w:eastAsia="Times New Roman"/>
          <w:szCs w:val="24"/>
        </w:rPr>
        <w:t>ημόσιο και δεν είχαν μεταβιβαστεί με σωστό τρόπο. Αναφέρομαι, για παράδειγμα, στις ανακτήσεις για την υπόθεση Χατζηγάκη, όπως επ</w:t>
      </w:r>
      <w:r>
        <w:rPr>
          <w:rFonts w:eastAsia="Times New Roman"/>
          <w:szCs w:val="24"/>
        </w:rPr>
        <w:t xml:space="preserve">ίσης και στις ανακτήσεις, τις κρατικές ενισχύσεις στην υπόθεση του χρυσού στις Σκουριές, ο </w:t>
      </w:r>
      <w:proofErr w:type="spellStart"/>
      <w:r>
        <w:rPr>
          <w:rFonts w:eastAsia="Times New Roman"/>
          <w:szCs w:val="24"/>
        </w:rPr>
        <w:t>Πάχτας</w:t>
      </w:r>
      <w:proofErr w:type="spellEnd"/>
      <w:r>
        <w:rPr>
          <w:rFonts w:eastAsia="Times New Roman"/>
          <w:szCs w:val="24"/>
        </w:rPr>
        <w:t xml:space="preserve"> ήταν τότε Υπουργός.</w:t>
      </w:r>
    </w:p>
    <w:p w14:paraId="3576E3C8" w14:textId="77777777" w:rsidR="009D30F2" w:rsidRDefault="008D3D2C">
      <w:pPr>
        <w:spacing w:after="0" w:line="600" w:lineRule="auto"/>
        <w:ind w:firstLine="720"/>
        <w:jc w:val="both"/>
        <w:rPr>
          <w:rFonts w:eastAsia="Times New Roman"/>
          <w:szCs w:val="24"/>
        </w:rPr>
      </w:pPr>
      <w:r>
        <w:rPr>
          <w:rFonts w:eastAsia="Times New Roman"/>
          <w:szCs w:val="24"/>
        </w:rPr>
        <w:t xml:space="preserve">Κυρίες και κύριοι συνάδελφοι, με ανατριχιάζει το ότι με ένορκες βεβαιώσεις θα μπορεί ο οποιοσδήποτε να διεκδικήσει και να «αποδείξει» την </w:t>
      </w:r>
      <w:r>
        <w:rPr>
          <w:rFonts w:eastAsia="Times New Roman"/>
          <w:szCs w:val="24"/>
        </w:rPr>
        <w:t xml:space="preserve">ιδιοκτησία του πάνω σε δημόσιο δάσος. </w:t>
      </w:r>
    </w:p>
    <w:p w14:paraId="3576E3C9" w14:textId="77777777" w:rsidR="009D30F2" w:rsidRDefault="008D3D2C">
      <w:pPr>
        <w:spacing w:after="0" w:line="600" w:lineRule="auto"/>
        <w:ind w:firstLine="720"/>
        <w:jc w:val="both"/>
        <w:rPr>
          <w:rFonts w:eastAsia="Times New Roman"/>
          <w:szCs w:val="24"/>
        </w:rPr>
      </w:pPr>
      <w:r>
        <w:rPr>
          <w:rFonts w:eastAsia="Times New Roman"/>
          <w:szCs w:val="24"/>
        </w:rPr>
        <w:lastRenderedPageBreak/>
        <w:t>Εμείς καταψηφίζουμε αυτό το σχέδιο νόμου και ελπίζω να φύγουμε κάποια στιγμή ως κοινωνία και πολιτικό σύστημα από την λογική εκατό άτοκες δόσεις. Εδώ δεν μιλάμε για πλυντήρια, δεν μιλάμε για αυτοκίνητα, μιλάμε για δημ</w:t>
      </w:r>
      <w:r>
        <w:rPr>
          <w:rFonts w:eastAsia="Times New Roman"/>
          <w:szCs w:val="24"/>
        </w:rPr>
        <w:t>όσια δάση.</w:t>
      </w:r>
    </w:p>
    <w:p w14:paraId="3576E3CA" w14:textId="77777777" w:rsidR="009D30F2" w:rsidRDefault="008D3D2C">
      <w:pPr>
        <w:spacing w:after="0" w:line="600" w:lineRule="auto"/>
        <w:ind w:firstLine="720"/>
        <w:jc w:val="both"/>
        <w:rPr>
          <w:rFonts w:eastAsia="Times New Roman"/>
          <w:szCs w:val="24"/>
        </w:rPr>
      </w:pPr>
      <w:r>
        <w:rPr>
          <w:rFonts w:eastAsia="Times New Roman"/>
          <w:szCs w:val="24"/>
        </w:rPr>
        <w:t>Ευχαριστώ πολύ.</w:t>
      </w:r>
    </w:p>
    <w:p w14:paraId="3576E3CB" w14:textId="77777777" w:rsidR="009D30F2" w:rsidRDefault="008D3D2C">
      <w:pPr>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Αμυράς</w:t>
      </w:r>
      <w:proofErr w:type="spellEnd"/>
      <w:r>
        <w:rPr>
          <w:rFonts w:eastAsia="Times New Roman" w:cs="Times New Roman"/>
          <w:szCs w:val="24"/>
        </w:rPr>
        <w:t xml:space="preserve">, καταθέτει για τα Πρακτικά την προαναφερθείσα ανακοίνωση,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576E3C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δώσουμε τον λόγο τώρα στον Υπουργό Περιβάλλοντος και Ενέργειας κ. Γεώργιο Σταθάκη και θα ακολουθήσουν οι τοποθετήσεις, όπως είπαμε, των Κοινοβουλευτικών Εκπροσώπων και θα κλείσει ο κ. </w:t>
      </w:r>
      <w:proofErr w:type="spellStart"/>
      <w:r>
        <w:rPr>
          <w:rFonts w:eastAsia="Times New Roman" w:cs="Times New Roman"/>
          <w:szCs w:val="24"/>
        </w:rPr>
        <w:t>Φάμελλος</w:t>
      </w:r>
      <w:proofErr w:type="spellEnd"/>
      <w:r>
        <w:rPr>
          <w:rFonts w:eastAsia="Times New Roman" w:cs="Times New Roman"/>
          <w:szCs w:val="24"/>
        </w:rPr>
        <w:t>.</w:t>
      </w:r>
    </w:p>
    <w:p w14:paraId="3576E3CD" w14:textId="77777777" w:rsidR="009D30F2" w:rsidRDefault="008D3D2C">
      <w:pPr>
        <w:spacing w:after="0" w:line="600" w:lineRule="auto"/>
        <w:ind w:firstLine="720"/>
        <w:jc w:val="both"/>
        <w:rPr>
          <w:rFonts w:eastAsia="Times New Roman" w:cs="Times New Roman"/>
        </w:rPr>
      </w:pPr>
      <w:r>
        <w:rPr>
          <w:rFonts w:eastAsia="Times New Roman" w:cs="Times New Roman"/>
          <w:b/>
        </w:rPr>
        <w:t>ΓΕΩΡΓΙΟΣ ΣΤΑΘΑΚΗΣ (Υπουργ</w:t>
      </w:r>
      <w:r>
        <w:rPr>
          <w:rFonts w:eastAsia="Times New Roman" w:cs="Times New Roman"/>
          <w:b/>
        </w:rPr>
        <w:t xml:space="preserve">ός Περιβάλλοντος και Ενέργειας): </w:t>
      </w:r>
      <w:r>
        <w:rPr>
          <w:rFonts w:eastAsia="Times New Roman" w:cs="Times New Roman"/>
        </w:rPr>
        <w:t>Ευχαριστώ πολύ.</w:t>
      </w:r>
    </w:p>
    <w:p w14:paraId="3576E3CE" w14:textId="77777777" w:rsidR="009D30F2" w:rsidRDefault="008D3D2C">
      <w:pPr>
        <w:spacing w:after="0" w:line="600" w:lineRule="auto"/>
        <w:ind w:firstLine="720"/>
        <w:jc w:val="both"/>
        <w:rPr>
          <w:rFonts w:eastAsia="Times New Roman" w:cs="Times New Roman"/>
        </w:rPr>
      </w:pPr>
      <w:r>
        <w:rPr>
          <w:rFonts w:eastAsia="Times New Roman" w:cs="Times New Roman"/>
        </w:rPr>
        <w:t>Αγαπητές και αγαπητοί συνάδελφοι, η συζήτηση που γίνεται σήμερα για ένα τόσο κρίσιμο αναπτυξιακό θέμα για τους δασικούς χάρτες συμπίπτει με ένα σημαντικό, κομβικό επίσης σημείο την συμφωνία που έγινε στο τελ</w:t>
      </w:r>
      <w:r>
        <w:rPr>
          <w:rFonts w:eastAsia="Times New Roman" w:cs="Times New Roman"/>
        </w:rPr>
        <w:t xml:space="preserve">ευταίο </w:t>
      </w:r>
      <w:proofErr w:type="spellStart"/>
      <w:r>
        <w:rPr>
          <w:rFonts w:eastAsia="Times New Roman" w:cs="Times New Roman"/>
          <w:lang w:val="en-US"/>
        </w:rPr>
        <w:t>Eurogroup</w:t>
      </w:r>
      <w:proofErr w:type="spellEnd"/>
      <w:r>
        <w:rPr>
          <w:rFonts w:eastAsia="Times New Roman" w:cs="Times New Roman"/>
        </w:rPr>
        <w:t xml:space="preserve"> στη Μάλτα, το οποίο από ό,τι φαίνεται προκάλεσε έντονες ανησυχίες στο σύνολο της Αντιπολίτευσης και που στάθηκαν πολύ επικριτικά </w:t>
      </w:r>
      <w:r>
        <w:rPr>
          <w:rFonts w:eastAsia="Times New Roman" w:cs="Times New Roman"/>
        </w:rPr>
        <w:lastRenderedPageBreak/>
        <w:t>για αυτήν στο σύνολό τους, υπογραμμίζοντας τα αρνητικά αυτής της συμφωνίας.</w:t>
      </w:r>
    </w:p>
    <w:p w14:paraId="3576E3CF" w14:textId="77777777" w:rsidR="009D30F2" w:rsidRDefault="008D3D2C">
      <w:pPr>
        <w:spacing w:after="0" w:line="600" w:lineRule="auto"/>
        <w:ind w:firstLine="720"/>
        <w:jc w:val="both"/>
        <w:rPr>
          <w:rFonts w:eastAsia="Times New Roman" w:cs="Times New Roman"/>
        </w:rPr>
      </w:pPr>
      <w:r>
        <w:rPr>
          <w:rFonts w:eastAsia="Times New Roman" w:cs="Times New Roman"/>
        </w:rPr>
        <w:t xml:space="preserve">Επιτρέψτε μου να σας θυμίσω ότι η </w:t>
      </w:r>
      <w:r>
        <w:rPr>
          <w:rFonts w:eastAsia="Times New Roman" w:cs="Times New Roman"/>
        </w:rPr>
        <w:t xml:space="preserve">δεύτερη αξιολόγηση αποτελεί ένα απόλυτα κομβικό σημείο για πολλούς και προφανείς λόγους. Η χώρα εφαρμόζει από το 2015 ένα πρόγραμμα, το οποίο είναι </w:t>
      </w:r>
      <w:proofErr w:type="spellStart"/>
      <w:r>
        <w:rPr>
          <w:rFonts w:eastAsia="Times New Roman" w:cs="Times New Roman"/>
        </w:rPr>
        <w:t>εμπροσθοβαρές</w:t>
      </w:r>
      <w:proofErr w:type="spellEnd"/>
      <w:r>
        <w:rPr>
          <w:rFonts w:eastAsia="Times New Roman" w:cs="Times New Roman"/>
        </w:rPr>
        <w:t>, δηλαδή το σύνολο των μέτρων και των προσαρμογών που καλείτο η χώρα να κάνει με βάση αυτό το π</w:t>
      </w:r>
      <w:r>
        <w:rPr>
          <w:rFonts w:eastAsia="Times New Roman" w:cs="Times New Roman"/>
        </w:rPr>
        <w:t>ρόγραμμα του 2015 αφορούν την πρώτη αξιολόγηση και κατά δεύτερο λόγο την δεύτερη αξιολόγηση. Πρακτικά, το σύνολο του προγράμματος 2015 - 2018 καλύπτεται από τις πρώτες δύο αξιολογήσεις την πρώτη και την δεύτερη.</w:t>
      </w:r>
    </w:p>
    <w:p w14:paraId="3576E3D0" w14:textId="77777777" w:rsidR="009D30F2" w:rsidRDefault="008D3D2C">
      <w:pPr>
        <w:spacing w:after="0" w:line="600" w:lineRule="auto"/>
        <w:ind w:firstLine="720"/>
        <w:jc w:val="both"/>
        <w:rPr>
          <w:rFonts w:eastAsia="Times New Roman" w:cs="Times New Roman"/>
        </w:rPr>
      </w:pPr>
      <w:r>
        <w:rPr>
          <w:rFonts w:eastAsia="Times New Roman" w:cs="Times New Roman"/>
        </w:rPr>
        <w:t>Εκ των πραγμάτων σήμερα διαπιστώνουμε ότι στ</w:t>
      </w:r>
      <w:r>
        <w:rPr>
          <w:rFonts w:eastAsia="Times New Roman" w:cs="Times New Roman"/>
        </w:rPr>
        <w:t xml:space="preserve">η μέση του προγράμματος, αυτή είναι η ολοκλήρωση της δεύτερης αξιολόγησης, το σύνολο των μέτρων δημοσιονομικών, μεταρρυθμιστικών και άλλων έχουν καλυφθεί από αυτές τις δύο αξιολογήσεις και στη συνέχεια το πρόγραμμα θα παραμείνει διαδικαστικό με την έννοια </w:t>
      </w:r>
      <w:r>
        <w:rPr>
          <w:rFonts w:eastAsia="Times New Roman" w:cs="Times New Roman"/>
        </w:rPr>
        <w:t>της ολοκλήρωσης της εφαρμογής αυτών των συγκεκριμένων αποφάσεων.</w:t>
      </w:r>
    </w:p>
    <w:p w14:paraId="3576E3D1" w14:textId="77777777" w:rsidR="009D30F2" w:rsidRDefault="008D3D2C">
      <w:pPr>
        <w:spacing w:after="0" w:line="600" w:lineRule="auto"/>
        <w:ind w:firstLine="720"/>
        <w:jc w:val="both"/>
        <w:rPr>
          <w:rFonts w:eastAsia="Times New Roman" w:cs="Times New Roman"/>
        </w:rPr>
      </w:pPr>
      <w:r>
        <w:rPr>
          <w:rFonts w:eastAsia="Times New Roman" w:cs="Times New Roman"/>
        </w:rPr>
        <w:t>Το δεύτερο στοιχείο της αρχικής συμφωνία -σας το υπενθυμίζω και αυτό- ήταν ότι η Ελλάδα αποποιήθηκε την άμεση αποπληρωμή 50 δισεκατομμυρίων, που ήταν δεσμευμένη να πληρώσει τα έτη 2015-2019 μ</w:t>
      </w:r>
      <w:r>
        <w:rPr>
          <w:rFonts w:eastAsia="Times New Roman" w:cs="Times New Roman"/>
        </w:rPr>
        <w:t>ε βάση τις προηγούμενες συμφωνίες, το δεύτερο πρόγραμμα.</w:t>
      </w:r>
    </w:p>
    <w:p w14:paraId="3576E3D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Αυτά μετατράπηκαν σε τριακονταετές δάνειο και ταυτόχρονα η παρούσα Κυβέρνηση, στο πλαίσιο της υλοποίησης αυτής της συμφωνίας, του 2015-2018, άνοιξε το κεφάλαιο των βραχυπρόθεσμων, μεσοπρόθεσμων και </w:t>
      </w:r>
      <w:r>
        <w:rPr>
          <w:rFonts w:eastAsia="Times New Roman" w:cs="Times New Roman"/>
          <w:szCs w:val="24"/>
        </w:rPr>
        <w:t>μακροπρόθεσμων μέτρων για το χρέος. Υπενθυμίζω ότι έχουν εγκριθεί τα βραχυπρόθεσμα και ότι μέρος της συζήτησης που γίνεται τώρα αφορά και τα μεσοπρόθεσμα μέτρα για το χρέος που δημιουργούν από κοινού αυτές οι δυο ενότητες, μια πλήρη ασφάλεια για την εξυπηρ</w:t>
      </w:r>
      <w:r>
        <w:rPr>
          <w:rFonts w:eastAsia="Times New Roman" w:cs="Times New Roman"/>
          <w:szCs w:val="24"/>
        </w:rPr>
        <w:t xml:space="preserve">έτηση του δημόσιου χρέους μέχρι το 2032. </w:t>
      </w:r>
    </w:p>
    <w:p w14:paraId="3576E3D3" w14:textId="77777777" w:rsidR="009D30F2" w:rsidRDefault="008D3D2C">
      <w:pPr>
        <w:spacing w:after="0" w:line="600" w:lineRule="auto"/>
        <w:ind w:firstLine="720"/>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στο πλαίσιο αυτής της συμφωνίας ο Ιούλιος είναι η τελευταία «μεγάλη» δόση που καλείται να πληρώσει η χώρα μέχρι το 2022. Από τον Ιούλιο μέχρι το 2022, δηλαδή, οι επόμενες δανειακές υποχρεώσεις τη</w:t>
      </w:r>
      <w:r>
        <w:rPr>
          <w:rFonts w:eastAsia="Times New Roman" w:cs="Times New Roman"/>
          <w:szCs w:val="24"/>
        </w:rPr>
        <w:t xml:space="preserve">ς χώρας θα καλύπτονται από τα πλεονάσματα του προϋπολογισμού. </w:t>
      </w:r>
    </w:p>
    <w:p w14:paraId="3576E3D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Τα υπογραμμίζω όλα αυτά γιατί αυτή η κομβικής σημασίας δεύτερη αξιολόγηση έχει πάρα πολλές δυσκολίες κατά τη διαπραγμάτευση, αναμφίβολα. Υπενθυμίζω ότι ήταν η συμμετοχή ή μη του ΔΝΤ στο πρόγραμ</w:t>
      </w:r>
      <w:r>
        <w:rPr>
          <w:rFonts w:eastAsia="Times New Roman" w:cs="Times New Roman"/>
          <w:szCs w:val="24"/>
        </w:rPr>
        <w:t xml:space="preserve">μα το οποίο έθετε διάφορα θέματα. Ανάμεσα στα άλλα τη λήψη μέτρων πριν από το 2018. Δεν ελήφθησαν μέτρα πριν από το 2018, για το τρέχον πρόγραμμα. Το υπογραμμίζω αυτό για όσους μας καλούσαν γιατί δεν κλείσαμε τη διαπραγμάτευση εν τάχει. Ήταν αν θα υπάρχει </w:t>
      </w:r>
      <w:r>
        <w:rPr>
          <w:rFonts w:eastAsia="Times New Roman" w:cs="Times New Roman"/>
          <w:szCs w:val="24"/>
        </w:rPr>
        <w:t xml:space="preserve">σύνδεση με τα μεσοπρόθεσμα μέτρα του </w:t>
      </w:r>
      <w:r>
        <w:rPr>
          <w:rFonts w:eastAsia="Times New Roman" w:cs="Times New Roman"/>
          <w:szCs w:val="24"/>
        </w:rPr>
        <w:lastRenderedPageBreak/>
        <w:t>χρέους ή όχι. Το σημαντικότερο απ’ όλα, αν θα κάνουμε μ</w:t>
      </w:r>
      <w:r>
        <w:rPr>
          <w:rFonts w:eastAsia="Times New Roman" w:cs="Times New Roman"/>
          <w:szCs w:val="24"/>
        </w:rPr>
        <w:t>ί</w:t>
      </w:r>
      <w:r>
        <w:rPr>
          <w:rFonts w:eastAsia="Times New Roman" w:cs="Times New Roman"/>
          <w:szCs w:val="24"/>
        </w:rPr>
        <w:t xml:space="preserve">α συζήτηση για μέτρα ή θα βάλουμε και αντιμέτρα. Φαντάζομαι ότι η Αντιπολίτευση σύσσωμη θα ήθελε να βάλουμε μόνο μέτρα κι όχι αντιμέτρα στα οποία θα σταθώ και στη </w:t>
      </w:r>
      <w:r>
        <w:rPr>
          <w:rFonts w:eastAsia="Times New Roman" w:cs="Times New Roman"/>
          <w:szCs w:val="24"/>
        </w:rPr>
        <w:t xml:space="preserve">συνέχεια. </w:t>
      </w:r>
    </w:p>
    <w:p w14:paraId="3576E3D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Συνεπώς, η διαπραγμάτευση και με πολλά άλλα σύνθετα προβλήματα, εκ των πραγμάτων πήρε μια μορφή στην οποία η δική μας στρατηγική, επαναλαμβάνω, </w:t>
      </w:r>
      <w:proofErr w:type="spellStart"/>
      <w:r>
        <w:rPr>
          <w:rFonts w:eastAsia="Times New Roman" w:cs="Times New Roman"/>
          <w:szCs w:val="24"/>
        </w:rPr>
        <w:t>περιελάμβανε</w:t>
      </w:r>
      <w:proofErr w:type="spellEnd"/>
      <w:r>
        <w:rPr>
          <w:rFonts w:eastAsia="Times New Roman" w:cs="Times New Roman"/>
          <w:szCs w:val="24"/>
        </w:rPr>
        <w:t xml:space="preserve"> όλα αυτά τα στοιχεία τα οποία στη συνέχεια διαμόρφωσαν μια πιο ισορροπημένη λύση απ’ αυτ</w:t>
      </w:r>
      <w:r>
        <w:rPr>
          <w:rFonts w:eastAsia="Times New Roman" w:cs="Times New Roman"/>
          <w:szCs w:val="24"/>
        </w:rPr>
        <w:t xml:space="preserve">ή την οποία ήμασταν έτοιμοι να συζητήσουμε και να βρούμε μια λογική λύση. </w:t>
      </w:r>
    </w:p>
    <w:p w14:paraId="3576E3D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Αυτό απογοήτευσε πάρα πολλούς που επένδυσαν στο να μην κλείσει η αξιολόγηση. Να υπενθυμίσω μερικές κατηγορίες απ’ αυτούς. </w:t>
      </w:r>
    </w:p>
    <w:p w14:paraId="3576E3D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Πρώτοι, αυτοί που φιλοδοξούσαν να επαναφέρουν στο τραπέζι </w:t>
      </w:r>
      <w:r>
        <w:rPr>
          <w:rFonts w:eastAsia="Times New Roman" w:cs="Times New Roman"/>
          <w:szCs w:val="24"/>
        </w:rPr>
        <w:t xml:space="preserve">σενάρια περί εξόδου της χώρας από το ευρώ, όπως είχαμε αποτρέψει το 2015. </w:t>
      </w:r>
    </w:p>
    <w:p w14:paraId="3576E3D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Δεύτερη κατηγορία, αυτοί που επίμονα θεωρούν ότι η λύση στα προβλήματα της ελληνικής οικονομίας και κοινωνίας σήμερα είναι οι εκλογές και η πτώση της Κυβέρνησης ΣΥΡΙΖΑ-ΑΝΕΛ. Νομίζω </w:t>
      </w:r>
      <w:r>
        <w:rPr>
          <w:rFonts w:eastAsia="Times New Roman" w:cs="Times New Roman"/>
          <w:szCs w:val="24"/>
        </w:rPr>
        <w:t xml:space="preserve">ότι κλιμακώθηκε η επίθεση απ’ όλες τις πλευρές προκειμένου να θεωρηθεί ότι η δεύτερη αξιολόγηση θα είναι το κομβικό σημείο για να υπάρξει ένα τέτοιο πολιτικό σενάριο. </w:t>
      </w:r>
    </w:p>
    <w:p w14:paraId="3576E3D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Τρίτον, σημαντικές ομάδες συμφερόντων οι οποίες προσδοκούσαν να αλλοιωθεί το πρόγραμμα τ</w:t>
      </w:r>
      <w:r>
        <w:rPr>
          <w:rFonts w:eastAsia="Times New Roman" w:cs="Times New Roman"/>
          <w:szCs w:val="24"/>
        </w:rPr>
        <w:t xml:space="preserve">ου 2015-2018, όπως έχει συμφωνηθεί, και να μπουν στην ατζέντα θέματα που δεν είναι στο συμφωνηθέν πλαίσιο. </w:t>
      </w:r>
    </w:p>
    <w:p w14:paraId="3576E3D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Νομίζω ότι με την συμφωνία αυτή, η οποία επετεύχθη και η οποία, υπενθυμίζω, είναι μ</w:t>
      </w:r>
      <w:r>
        <w:rPr>
          <w:rFonts w:eastAsia="Times New Roman" w:cs="Times New Roman"/>
          <w:szCs w:val="24"/>
        </w:rPr>
        <w:t>ί</w:t>
      </w:r>
      <w:r>
        <w:rPr>
          <w:rFonts w:eastAsia="Times New Roman" w:cs="Times New Roman"/>
          <w:szCs w:val="24"/>
        </w:rPr>
        <w:t xml:space="preserve">α πολιτική συμφωνία στα κεντρικά θέματα, έκλεισε αυτός ο κύκλος </w:t>
      </w:r>
      <w:r>
        <w:rPr>
          <w:rFonts w:eastAsia="Times New Roman" w:cs="Times New Roman"/>
          <w:szCs w:val="24"/>
        </w:rPr>
        <w:t>όλης της προσπάθειας η δεύτερη αξιολόγηση να αποτελέσει εφαλτήριο πολιτικών εξελίξεων. Αυτός ο κύκλος έκλεισε. Έκλεισε ο κύκλος αυτών που θεώρησαν ότι η δεύτερη αξιολόγηση μπορεί να διαμορφωθεί με διαφορετικό πλαίσιο για τη χώρα και τη σταθερότητά της. Έκλ</w:t>
      </w:r>
      <w:r>
        <w:rPr>
          <w:rFonts w:eastAsia="Times New Roman" w:cs="Times New Roman"/>
          <w:szCs w:val="24"/>
        </w:rPr>
        <w:t xml:space="preserve">εισε και ο κύκλος αυτών που θεωρούσαν ότι με τη δεύτερη αξιολόγηση θα μπορέσουν να φέρουν ένα σύνολο πραγμάτων τα οποία ήταν και είναι εκτός προγράμματος. </w:t>
      </w:r>
    </w:p>
    <w:p w14:paraId="3576E3D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Είναι βέβαια μ</w:t>
      </w:r>
      <w:r>
        <w:rPr>
          <w:rFonts w:eastAsia="Times New Roman" w:cs="Times New Roman"/>
          <w:szCs w:val="24"/>
        </w:rPr>
        <w:t>ί</w:t>
      </w:r>
      <w:r>
        <w:rPr>
          <w:rFonts w:eastAsia="Times New Roman" w:cs="Times New Roman"/>
          <w:szCs w:val="24"/>
        </w:rPr>
        <w:t xml:space="preserve">α συμφωνία δύσκολη. Αφορά στην περίοδο 2019-2020. Δεν θα ήθελα να αποφύγω κανένα από </w:t>
      </w:r>
      <w:r>
        <w:rPr>
          <w:rFonts w:eastAsia="Times New Roman" w:cs="Times New Roman"/>
          <w:szCs w:val="24"/>
        </w:rPr>
        <w:t>τα δύσκολα θέματα που έχει η συμφωνία. Το πρώτο θέμα είναι το θέμα των συντάξεων. Υπενθυμίζω εδώ ότι στο θέμα των συντάξεων υπάρχει δέσμευση της χώρας για μείωση της συνταξιοδοτικής δαπάνης κατά 1% του ΑΕΠ. Υπενθυμίζω και τα νούμερα για να έχουμε αίσθηση τ</w:t>
      </w:r>
      <w:r>
        <w:rPr>
          <w:rFonts w:eastAsia="Times New Roman" w:cs="Times New Roman"/>
          <w:szCs w:val="24"/>
        </w:rPr>
        <w:t>ου μέτρου. Είναι 28 δισεκατομμύρια σήμερα η συνταξιοδοτική δαπάνη και προβλέπεται μ</w:t>
      </w:r>
      <w:r>
        <w:rPr>
          <w:rFonts w:eastAsia="Times New Roman" w:cs="Times New Roman"/>
          <w:szCs w:val="24"/>
        </w:rPr>
        <w:t>ί</w:t>
      </w:r>
      <w:r>
        <w:rPr>
          <w:rFonts w:eastAsia="Times New Roman" w:cs="Times New Roman"/>
          <w:szCs w:val="24"/>
        </w:rPr>
        <w:t>α μείωση 1,8 δισεκατομμύριο που θα αφορά στις συντάξεις, κατά κανόνα τις υψηλότερες, ανάλογα με τις τεχνικές λύσεις που θα δοθούν.</w:t>
      </w:r>
    </w:p>
    <w:p w14:paraId="3576E3D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αντιμέτρα. Ένα και ισχυρό </w:t>
      </w:r>
      <w:proofErr w:type="spellStart"/>
      <w:r>
        <w:rPr>
          <w:rFonts w:eastAsia="Times New Roman" w:cs="Times New Roman"/>
          <w:szCs w:val="24"/>
        </w:rPr>
        <w:t>αντιμέ</w:t>
      </w:r>
      <w:r>
        <w:rPr>
          <w:rFonts w:eastAsia="Times New Roman" w:cs="Times New Roman"/>
          <w:szCs w:val="24"/>
        </w:rPr>
        <w:t>τρο</w:t>
      </w:r>
      <w:proofErr w:type="spellEnd"/>
      <w:r>
        <w:rPr>
          <w:rFonts w:eastAsia="Times New Roman" w:cs="Times New Roman"/>
          <w:szCs w:val="24"/>
        </w:rPr>
        <w:t xml:space="preserve">, θα αναφέρω και πάρα πολλά στη συνέχεια, είναι μια από τις βασικότερες δαπάνες των συνταξιούχων, η δαπάνη για τα φάρμακα. Υπενθυμίζω ότι σε αυτές τις περικοπές ως </w:t>
      </w:r>
      <w:proofErr w:type="spellStart"/>
      <w:r>
        <w:rPr>
          <w:rFonts w:eastAsia="Times New Roman" w:cs="Times New Roman"/>
          <w:szCs w:val="24"/>
        </w:rPr>
        <w:t>αντιμέτρο</w:t>
      </w:r>
      <w:proofErr w:type="spellEnd"/>
      <w:r>
        <w:rPr>
          <w:rFonts w:eastAsia="Times New Roman" w:cs="Times New Roman"/>
          <w:szCs w:val="24"/>
        </w:rPr>
        <w:t xml:space="preserve"> επιλέξαμε την κλιμακωτή μείωση της συμμετοχής των συνταξιούχων στα φάρμακα. </w:t>
      </w:r>
    </w:p>
    <w:p w14:paraId="3576E3D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γκεκριμένα, μηδενική συμμετοχή των χαμηλοσυνταξιούχων, που λαμβάνουν ως 700 ευρώ, μείωση κατά 50% εκείνων, που λαμβάνουν ως 1.200 ευρώ, και μείωση κατά 25% όσων λαμβάνουν μέχρι 1.500 ευρώ μηνιαίως. Πρόκειται για μέτρα, που σε συνδυασμό με σημαντικές αλλαγέ</w:t>
      </w:r>
      <w:r>
        <w:rPr>
          <w:rFonts w:eastAsia="Times New Roman" w:cs="Times New Roman"/>
          <w:szCs w:val="24"/>
        </w:rPr>
        <w:t>ς, που κάνουμε στο ΕΣΥ και αλλού, θα μπορέσουν να δημιουργήσουν έναν πόλο ανακούφισης τουλάχιστον αυτής της επίπτωσης, που θα έχει η προηγούμενη διάσταση.</w:t>
      </w:r>
    </w:p>
    <w:p w14:paraId="3576E3D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δεύτερο μεγάλο θέμα είναι φυσικά το 2020 η μείωση του αφορολόγητου, το οποίο επίσης είναι ένα αρνη</w:t>
      </w:r>
      <w:r>
        <w:rPr>
          <w:rFonts w:eastAsia="Times New Roman" w:cs="Times New Roman"/>
          <w:szCs w:val="24"/>
        </w:rPr>
        <w:t xml:space="preserve">τικό μέτρο, το οποίο καταλαβαίνουμε όλες τις συνέπειές του, απέναντι στο οποίο, όμως, τα αντιμέτρα έχουν δύο ισχυρούς πυλώνες και επιτρέψτε μου να σταθώ σε αυτούς. </w:t>
      </w:r>
    </w:p>
    <w:p w14:paraId="3576E3D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 ένας ισχυρός πυλώνας αφορά τις οικογένειες. Είναι το πακέτο των μέτρων, που έχει περιληφθ</w:t>
      </w:r>
      <w:r>
        <w:rPr>
          <w:rFonts w:eastAsia="Times New Roman" w:cs="Times New Roman"/>
          <w:szCs w:val="24"/>
        </w:rPr>
        <w:t xml:space="preserve">εί στα αντιμέτρα. Είναι εξαιρετικά εκτεταμένο και με σημαντικές επιπτώσεις. Πρώτον, επέκταση των οικογενειακών επιδομάτων. </w:t>
      </w:r>
      <w:r>
        <w:rPr>
          <w:rFonts w:eastAsia="Times New Roman" w:cs="Times New Roman"/>
          <w:szCs w:val="24"/>
        </w:rPr>
        <w:lastRenderedPageBreak/>
        <w:t xml:space="preserve">Δεύτερον, πλήρη κάλυψη της βρεφονηπιακής φροντίδας, που για τις εργαζόμενες οικογένειες είναι εξαιρετικά σημαντικό. Τρίτον, επέκταση </w:t>
      </w:r>
      <w:r>
        <w:rPr>
          <w:rFonts w:eastAsia="Times New Roman" w:cs="Times New Roman"/>
          <w:szCs w:val="24"/>
        </w:rPr>
        <w:t>του επιδόματος στέγασης σε ευάλωτες οικογένειες. Τέταρτον, επέκταση των σχολικών γευμάτων με στόχο να καλυφθεί το 50% του μαθητικού πληθυσμού.</w:t>
      </w:r>
    </w:p>
    <w:p w14:paraId="3576E3E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 ένας πυλώνας επαναλαμβάνω είναι αυτός. Ο δεύτερος πυλώνας, εξίσου σημαντικός, αφορά την ελάφρυνση των χαμηλότερ</w:t>
      </w:r>
      <w:r>
        <w:rPr>
          <w:rFonts w:eastAsia="Times New Roman" w:cs="Times New Roman"/>
          <w:szCs w:val="24"/>
        </w:rPr>
        <w:t>ων εισοδηματικών στρωμάτων που θίγονται. Μείωση του ΕΝΦΙΑ για τα χαμηλότερα στρώματα, μείωση του συντελεστή φορολόγησης εισοδημάτων φυσικών προσώπων από 22% σε 20% και κατάργηση της εισφοράς αλληλεγγύης για εισοδήματα μέχρι 20.000 ευρώ και μείωση κατά 2% σ</w:t>
      </w:r>
      <w:r>
        <w:rPr>
          <w:rFonts w:eastAsia="Times New Roman" w:cs="Times New Roman"/>
          <w:szCs w:val="24"/>
        </w:rPr>
        <w:t>τα εισοδήματα έως 30.000 ευρώ.</w:t>
      </w:r>
    </w:p>
    <w:p w14:paraId="3576E3E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Απέχουν πολύ αυτά, που μόλις σας ανέγνωσα, από μια ψευδαίσθηση φιλανθρωπικής αντιμετώπισης δύο αρνητικών μέτρων. Αποτελούν σημαντικές τομές, ισχυρούς πυρήνες αντιμετώπισης σημαντικών προβλημάτων, που έχει το κοινωνικό κράτος </w:t>
      </w:r>
      <w:r>
        <w:rPr>
          <w:rFonts w:eastAsia="Times New Roman" w:cs="Times New Roman"/>
          <w:szCs w:val="24"/>
        </w:rPr>
        <w:t>και η κοινωνική μας πολιτική, έχοντας πάντα κατά νου ότι το ισοζύγιο των μέτρων και των αντιμέτρων θα είναι μηδενικό, δεδομένου ότι οι δημοσιονομικές επιδόσεις της χώρας αυτή τη στιγμή προαναγγέλλουν την επίτευξη των στόχων στους οποίους δημοσιονομικά έχου</w:t>
      </w:r>
      <w:r>
        <w:rPr>
          <w:rFonts w:eastAsia="Times New Roman" w:cs="Times New Roman"/>
          <w:szCs w:val="24"/>
        </w:rPr>
        <w:t>με τεθεί.</w:t>
      </w:r>
    </w:p>
    <w:p w14:paraId="3576E3E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Έπρεπε να υπογραμμίσω -και το υπογραμμίζω- ότι στο επίκεντρο αυτής της συμφωνίας είναι το ευαίσθητο θέμα της απασχόλησης. Η επαναφορά των συλλογικών διαπραγματεύσεων με την ολοκλήρωση του προγράμματος </w:t>
      </w:r>
      <w:r>
        <w:rPr>
          <w:rFonts w:eastAsia="Times New Roman" w:cs="Times New Roman"/>
          <w:szCs w:val="24"/>
        </w:rPr>
        <w:lastRenderedPageBreak/>
        <w:t>το 2018 αποτελεί ένα μεγάλο βήμα για την επαν</w:t>
      </w:r>
      <w:r>
        <w:rPr>
          <w:rFonts w:eastAsia="Times New Roman" w:cs="Times New Roman"/>
          <w:szCs w:val="24"/>
        </w:rPr>
        <w:t>αφορά της χώρας στο ευρωπαϊκό κοινωνικό κεκτημένο, καθώς και μ</w:t>
      </w:r>
      <w:r>
        <w:rPr>
          <w:rFonts w:eastAsia="Times New Roman" w:cs="Times New Roman"/>
          <w:szCs w:val="24"/>
        </w:rPr>
        <w:t>ί</w:t>
      </w:r>
      <w:r>
        <w:rPr>
          <w:rFonts w:eastAsia="Times New Roman" w:cs="Times New Roman"/>
          <w:szCs w:val="24"/>
        </w:rPr>
        <w:t>α πληθώρα μέτρων, τα οποία περιλαμβάνονται στα αντιμέτρα, όπως είναι η κάλυψη του μισθολογικού κόστους ως και 50% στον ιδιωτικό τομέα για νέες προσλήψεις επιστημόνων και άλλων κατηγοριών εργαζο</w:t>
      </w:r>
      <w:r>
        <w:rPr>
          <w:rFonts w:eastAsia="Times New Roman" w:cs="Times New Roman"/>
          <w:szCs w:val="24"/>
        </w:rPr>
        <w:t>μένων και μια σειρά από πρόσθετα μέτρα, τα οποία θα ενισχύσουν αυτήν την προσπάθεια.</w:t>
      </w:r>
    </w:p>
    <w:p w14:paraId="3576E3E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για το σύνολο των εργασιακών θεμάτων υπήρξε μια σημαντική συμφωνία, η οποία προστατεύει τον κόσμο της εργασίας από μια σειρά από θέματα, τα οποία ήταν στην </w:t>
      </w:r>
      <w:r>
        <w:rPr>
          <w:rFonts w:eastAsia="Times New Roman" w:cs="Times New Roman"/>
          <w:szCs w:val="24"/>
        </w:rPr>
        <w:t xml:space="preserve">ατζέντα και τα οποία τελικά δεν αποτελούν μέρος της συμφωνίας. </w:t>
      </w:r>
    </w:p>
    <w:p w14:paraId="3576E3E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Με το κλείσιμο, λοιπόν, της πολιτικής συμφωνίας γυρίζουμε σελίδα. Η ολοκλήρωση της δεύτερης αξιολόγησης ξεκαθαρίζει πλέον τον δρόμο για ένα ορατό, βατό πεδίο μέσα στο οποίο η χώρα μπορεί υπό κ</w:t>
      </w:r>
      <w:r>
        <w:rPr>
          <w:rFonts w:eastAsia="Times New Roman" w:cs="Times New Roman"/>
          <w:szCs w:val="24"/>
        </w:rPr>
        <w:t xml:space="preserve">ανονικές συνθήκες να επιστρέψει σε τροχιά ανάπτυξης. Καθήκον μας είναι η </w:t>
      </w:r>
      <w:proofErr w:type="spellStart"/>
      <w:r>
        <w:rPr>
          <w:rFonts w:eastAsia="Times New Roman" w:cs="Times New Roman"/>
          <w:szCs w:val="24"/>
        </w:rPr>
        <w:t>συστράτευση</w:t>
      </w:r>
      <w:proofErr w:type="spellEnd"/>
      <w:r>
        <w:rPr>
          <w:rFonts w:eastAsia="Times New Roman" w:cs="Times New Roman"/>
          <w:szCs w:val="24"/>
        </w:rPr>
        <w:t xml:space="preserve"> όλων των δυνάμεων, που σήμερα είναι πολλές και ελπίζουμε να πληθύνουν στο μέλλον, που μέσα στην Ευρωπαϊκή Ένωση θέλουν και να διατηρήσουν τη χώρα στον σκληρό πυρήνα και να</w:t>
      </w:r>
      <w:r>
        <w:rPr>
          <w:rFonts w:eastAsia="Times New Roman" w:cs="Times New Roman"/>
          <w:szCs w:val="24"/>
        </w:rPr>
        <w:t xml:space="preserve"> διευκολύνουν την ελληνική οικονομία να βρεθεί σε μ</w:t>
      </w:r>
      <w:r>
        <w:rPr>
          <w:rFonts w:eastAsia="Times New Roman" w:cs="Times New Roman"/>
          <w:szCs w:val="24"/>
        </w:rPr>
        <w:t>ί</w:t>
      </w:r>
      <w:r>
        <w:rPr>
          <w:rFonts w:eastAsia="Times New Roman" w:cs="Times New Roman"/>
          <w:szCs w:val="24"/>
        </w:rPr>
        <w:t>α τροχιά ισχυρής οικονομικής ανάπτυξης και κοινωνικής δικαιοσύνης, αναγνωρίζοντας το μεγάλο κόστος, που έχει πληρώσει η ελληνική κοινωνία τα επτά αυτά χρόνια.</w:t>
      </w:r>
    </w:p>
    <w:p w14:paraId="3576E3E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σταθώ κι ένα λεπτό -αν μου επιτρέπετε- στον νόμο που σήμερα καλούμαστε να ψηφίσουμε. </w:t>
      </w:r>
    </w:p>
    <w:p w14:paraId="3576E3E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Σας επιτρέπουμε, αλλά πιστεύω ότι θα μας επιτρέψει κι εμάς ο Πρόεδρος. </w:t>
      </w:r>
    </w:p>
    <w:p w14:paraId="3576E3E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Συνεχίστε, κύριε Υπουργέ. </w:t>
      </w:r>
    </w:p>
    <w:p w14:paraId="3576E3E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ΣΤ</w:t>
      </w:r>
      <w:r>
        <w:rPr>
          <w:rFonts w:eastAsia="Times New Roman" w:cs="Times New Roman"/>
          <w:b/>
          <w:szCs w:val="24"/>
        </w:rPr>
        <w:t xml:space="preserve">ΑΘΑΚΗΣ (Υπουργός Περιβάλλοντος και Ενέργειας): </w:t>
      </w:r>
      <w:r>
        <w:rPr>
          <w:rFonts w:eastAsia="Times New Roman" w:cs="Times New Roman"/>
          <w:szCs w:val="24"/>
        </w:rPr>
        <w:t xml:space="preserve">Μπορώ για ένα λεπτό, δηλαδή. </w:t>
      </w:r>
    </w:p>
    <w:p w14:paraId="3576E3E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Σας επιτρέπουμε. </w:t>
      </w:r>
    </w:p>
    <w:p w14:paraId="3576E3E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Ευχαριστώ. </w:t>
      </w:r>
    </w:p>
    <w:p w14:paraId="3576E3E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Θυμίζω ότι αυτό το οποίο ψηφίζουμε σήμερα, πέρασε από τρία κύματα αν</w:t>
      </w:r>
      <w:r>
        <w:rPr>
          <w:rFonts w:eastAsia="Times New Roman" w:cs="Times New Roman"/>
          <w:szCs w:val="24"/>
        </w:rPr>
        <w:t xml:space="preserve">τιδράσεων. </w:t>
      </w:r>
    </w:p>
    <w:p w14:paraId="3576E3E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Το πρώτο κύμα αντιδράσεων έλεγε: «Αποσύρετέ το, θα δημιουργήσει ένα τεράστιο χάος στη χώρα. Ούτε συζήτηση». Το ξεπεράσαμε αυτό το κύμα. Ο κ. </w:t>
      </w:r>
      <w:proofErr w:type="spellStart"/>
      <w:r>
        <w:rPr>
          <w:rFonts w:eastAsia="Times New Roman" w:cs="Times New Roman"/>
          <w:szCs w:val="24"/>
        </w:rPr>
        <w:t>Φάμελλος</w:t>
      </w:r>
      <w:proofErr w:type="spellEnd"/>
      <w:r>
        <w:rPr>
          <w:rFonts w:eastAsia="Times New Roman" w:cs="Times New Roman"/>
          <w:szCs w:val="24"/>
        </w:rPr>
        <w:t xml:space="preserve"> έγινε αποδέκτης δεκάδων αποφάσεων συμβουλίων, περιφερειακών δήμων, κραυγών κ.λπ., «είναι αδύνα</w:t>
      </w:r>
      <w:r>
        <w:rPr>
          <w:rFonts w:eastAsia="Times New Roman" w:cs="Times New Roman"/>
          <w:szCs w:val="24"/>
        </w:rPr>
        <w:t xml:space="preserve">τον, δεν γίνονται αυτά τα πράγματα». </w:t>
      </w:r>
    </w:p>
    <w:p w14:paraId="3576E3E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κύμα ήταν εκεί που αναρτήθηκαν οι δασικοί χάρτες. </w:t>
      </w:r>
      <w:r>
        <w:rPr>
          <w:rFonts w:eastAsia="Times New Roman" w:cs="Times New Roman"/>
          <w:szCs w:val="24"/>
        </w:rPr>
        <w:t>Ε</w:t>
      </w:r>
      <w:r>
        <w:rPr>
          <w:rFonts w:eastAsia="Times New Roman" w:cs="Times New Roman"/>
          <w:szCs w:val="24"/>
        </w:rPr>
        <w:t xml:space="preserve">κεί, επίσης, διαμορφώθηκε ένα τοπικό κλίμα ότι δεν είναι </w:t>
      </w:r>
      <w:proofErr w:type="spellStart"/>
      <w:r>
        <w:rPr>
          <w:rFonts w:eastAsia="Times New Roman" w:cs="Times New Roman"/>
          <w:szCs w:val="24"/>
        </w:rPr>
        <w:t>διαχειρίσιμο</w:t>
      </w:r>
      <w:proofErr w:type="spellEnd"/>
      <w:r>
        <w:rPr>
          <w:rFonts w:eastAsia="Times New Roman" w:cs="Times New Roman"/>
          <w:szCs w:val="24"/>
        </w:rPr>
        <w:t>, ότι τα πράγματα είναι εξαιρετικά δύσκολα -όλα αυτά που άκουσα και σήμερα από την αντι</w:t>
      </w:r>
      <w:r>
        <w:rPr>
          <w:rFonts w:eastAsia="Times New Roman" w:cs="Times New Roman"/>
          <w:szCs w:val="24"/>
        </w:rPr>
        <w:t>πολίτευση- ότι έχει χαράτσια, ό,τι μπορεί να φανταστεί κανείς για το «αποτρόπαιο» αυτό νομοθέτημα.</w:t>
      </w:r>
    </w:p>
    <w:p w14:paraId="3576E3E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Το τρίτο κύμα είναι η συζήτηση που κάνουμε σήμερα ψύχραιμα, αναγνωρίζοντας όλες οι πτέρυγες της Βουλής τα εξής: Πρώτον την αναγκαιότητα να προχωρήσουμε. Δεύτ</w:t>
      </w:r>
      <w:r>
        <w:rPr>
          <w:rFonts w:eastAsia="Times New Roman" w:cs="Times New Roman"/>
          <w:szCs w:val="24"/>
        </w:rPr>
        <w:t xml:space="preserve">ερον, την αναγκαιότητα να αντιμετωπίσουμε ένα προς ένα τα συγκεκριμένα προβλήματα των αγροτών, των κτηνοτρόφων κ.λπ., χωρίς να ανοίξουμε την πόρτα στις φοβίες -που σωστά τέθηκαν- για </w:t>
      </w:r>
      <w:proofErr w:type="spellStart"/>
      <w:r>
        <w:rPr>
          <w:rFonts w:eastAsia="Times New Roman" w:cs="Times New Roman"/>
          <w:szCs w:val="24"/>
        </w:rPr>
        <w:t>αυθαιρεσιούχους</w:t>
      </w:r>
      <w:proofErr w:type="spellEnd"/>
      <w:r>
        <w:rPr>
          <w:rFonts w:eastAsia="Times New Roman" w:cs="Times New Roman"/>
          <w:szCs w:val="24"/>
        </w:rPr>
        <w:t xml:space="preserve"> και δεκάδες άλλα θέματα και άρα να βρούμε τις πιο ισορροπ</w:t>
      </w:r>
      <w:r>
        <w:rPr>
          <w:rFonts w:eastAsia="Times New Roman" w:cs="Times New Roman"/>
          <w:szCs w:val="24"/>
        </w:rPr>
        <w:t>ημένες λύσεις. Τρίτο και βασικό είναι ότι και το θέμα των χρημάτων είναι ένα θέμα το οποίο ο νομοθέτης το αντιμετωπίζει, εισηγητικά, με πολύ ηπιότερο τρόπο απ’ ό,τι στο παρελθόν, απ’ ό,τι στον προηγούμενο νόμο, με πολύ μεγάλες εκπτώσεις και λογικά σε ένα ε</w:t>
      </w:r>
      <w:r>
        <w:rPr>
          <w:rFonts w:eastAsia="Times New Roman" w:cs="Times New Roman"/>
          <w:szCs w:val="24"/>
        </w:rPr>
        <w:t xml:space="preserve">πίπεδο συμβατό με τα δεδομένα αυτήν τη στιγμή όπως έχουν. </w:t>
      </w:r>
    </w:p>
    <w:p w14:paraId="3576E3E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Υπό αυτούς τους όρους και υπό αυτές τις συνθήκες -όντως πάρα πολύ δύσκολο- αφού έχουμε ξεπεράσει και τα τρία στάδια, πρέπει να φτάσουμε στο πολύ απλό και προφανές συμπέρασμα: Πρέπει να προχωρήσουμε</w:t>
      </w:r>
      <w:r>
        <w:rPr>
          <w:rFonts w:eastAsia="Times New Roman" w:cs="Times New Roman"/>
          <w:szCs w:val="24"/>
        </w:rPr>
        <w:t>. Είναι μ</w:t>
      </w:r>
      <w:r>
        <w:rPr>
          <w:rFonts w:eastAsia="Times New Roman" w:cs="Times New Roman"/>
          <w:szCs w:val="24"/>
        </w:rPr>
        <w:t>ί</w:t>
      </w:r>
      <w:r>
        <w:rPr>
          <w:rFonts w:eastAsia="Times New Roman" w:cs="Times New Roman"/>
          <w:szCs w:val="24"/>
        </w:rPr>
        <w:t xml:space="preserve">α μεγάλη τομή για τη χώρα. Θα έχει θετική επίπτωση, διότι θα αποτελέσει τη </w:t>
      </w:r>
      <w:r>
        <w:rPr>
          <w:rFonts w:eastAsia="Times New Roman" w:cs="Times New Roman"/>
          <w:szCs w:val="24"/>
        </w:rPr>
        <w:lastRenderedPageBreak/>
        <w:t>βάση για να μπορέσουν να προχωρήσουν και όλα τα άλλα πολεοδομικά σχέδια που έχουμε για το κτηματολόγιο και τις παραλίες, για την ενθάρρυνση και την ανάπτυξη του πολεοδομικ</w:t>
      </w:r>
      <w:r>
        <w:rPr>
          <w:rFonts w:eastAsia="Times New Roman" w:cs="Times New Roman"/>
          <w:szCs w:val="24"/>
        </w:rPr>
        <w:t>ού σχεδιασμού της χώρας -ένα σύνολο πολεοδομικών νομοθετημάτων που υπάρχουν ήδη ή που θα συμπληρωθούν στους αμέσως επόμενους μήνες- και να γυρίσουμε, επιτέλους, σελίδα σε μ</w:t>
      </w:r>
      <w:r>
        <w:rPr>
          <w:rFonts w:eastAsia="Times New Roman" w:cs="Times New Roman"/>
          <w:szCs w:val="24"/>
        </w:rPr>
        <w:t>ί</w:t>
      </w:r>
      <w:r>
        <w:rPr>
          <w:rFonts w:eastAsia="Times New Roman" w:cs="Times New Roman"/>
          <w:szCs w:val="24"/>
        </w:rPr>
        <w:t>α εκκρεμότητα δεκαετιών, την οποία η παρούσα Κυβέρνηση είναι αποφασισμένη να κλείσε</w:t>
      </w:r>
      <w:r>
        <w:rPr>
          <w:rFonts w:eastAsia="Times New Roman" w:cs="Times New Roman"/>
          <w:szCs w:val="24"/>
        </w:rPr>
        <w:t xml:space="preserve">ι. </w:t>
      </w:r>
    </w:p>
    <w:p w14:paraId="3576E3F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76E3F1"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76E3F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3576E3F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Ξεκινάμε τον κύκλο των παρεμβάσεων των κοινοβουλευτικών εκπροσώπων. </w:t>
      </w:r>
    </w:p>
    <w:p w14:paraId="3576E3F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να μη δώσουμε αμέσως τον λόγο σε εσάς. Επε</w:t>
      </w:r>
      <w:r>
        <w:rPr>
          <w:rFonts w:eastAsia="Times New Roman" w:cs="Times New Roman"/>
          <w:szCs w:val="24"/>
        </w:rPr>
        <w:t xml:space="preserve">ιδή προηγήθηκε ο Υπουργός, να δώσουμε τον λόγο στον κ. Τζαβάρα, τον Κοινοβουλευτικό Εκπρόσωπο της Νέας Δημοκρατίας. </w:t>
      </w:r>
    </w:p>
    <w:p w14:paraId="3576E3F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Βεβαίως, κύριε Πρόεδρε. </w:t>
      </w:r>
    </w:p>
    <w:p w14:paraId="3576E3F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Μετά θα μιλήσετε εσείς, κύριε </w:t>
      </w:r>
      <w:proofErr w:type="spellStart"/>
      <w:r>
        <w:rPr>
          <w:rFonts w:eastAsia="Times New Roman" w:cs="Times New Roman"/>
          <w:szCs w:val="24"/>
        </w:rPr>
        <w:t>Ξυδάκη</w:t>
      </w:r>
      <w:proofErr w:type="spellEnd"/>
      <w:r>
        <w:rPr>
          <w:rFonts w:eastAsia="Times New Roman" w:cs="Times New Roman"/>
          <w:szCs w:val="24"/>
        </w:rPr>
        <w:t xml:space="preserve"> και ο κ. Θεοχαρόπουλος. </w:t>
      </w:r>
    </w:p>
    <w:p w14:paraId="3576E3F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Τζαβάρα, έχετε τον λόγο. </w:t>
      </w:r>
    </w:p>
    <w:p w14:paraId="3576E3F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Ευχαριστώ πολύ, κύριε Πρόεδρε. </w:t>
      </w:r>
    </w:p>
    <w:p w14:paraId="3576E3F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Σταθάκη, πράγματι υπάρχει ένα ζήτημα σε πρώτη φάση. Πρόκειται για αντίμετρα ή για αντιμέτρα; Ο τόνος έχει πολύ μεγάλη σημασία και θα σας το </w:t>
      </w:r>
      <w:r>
        <w:rPr>
          <w:rFonts w:eastAsia="Times New Roman" w:cs="Times New Roman"/>
          <w:szCs w:val="24"/>
        </w:rPr>
        <w:t xml:space="preserve">εξηγήσω με πολύ απλά λόγια. </w:t>
      </w:r>
    </w:p>
    <w:p w14:paraId="3576E3F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Μέχρι πρότινος και ειδικά από τα χείλη του Πρωθυπουργού όταν μιλούσε από αυτό εδώ το Βήμα, είχαμε πληροφορηθεί στη Βουλή ότι για ένα ευρώ δυσμενών μέτρων, θα υπάρξει ένα ευρώ ευμενών μέτρων. </w:t>
      </w:r>
    </w:p>
    <w:p w14:paraId="3576E3F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Έτσι ακριβώς είν</w:t>
      </w:r>
      <w:r>
        <w:rPr>
          <w:rFonts w:eastAsia="Times New Roman" w:cs="Times New Roman"/>
          <w:szCs w:val="24"/>
        </w:rPr>
        <w:t xml:space="preserve">αι. </w:t>
      </w:r>
    </w:p>
    <w:p w14:paraId="3576E3F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Περιμένετε. Μην βιάζεστε. </w:t>
      </w:r>
    </w:p>
    <w:p w14:paraId="3576E3F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Και όχι μόνο αυτό, αλλά αυτή η εξαγγελία είχε συμπληρωθεί και από το ότι δεν θα υπάρξει ούτε ενός ευρώ μέτρο που θα είναι δυσμενές, τελικά, για τον πολίτη. </w:t>
      </w:r>
    </w:p>
    <w:p w14:paraId="3576E3F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Μετά τη Σύνοδο της Μάλτας, πράγματι στα αυτι</w:t>
      </w:r>
      <w:r>
        <w:rPr>
          <w:rFonts w:eastAsia="Times New Roman" w:cs="Times New Roman"/>
          <w:szCs w:val="24"/>
        </w:rPr>
        <w:t xml:space="preserve">ά μας ακόμα ηχούν τα λόγια των Υπουργών. </w:t>
      </w:r>
    </w:p>
    <w:p w14:paraId="3576E3F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Ας ξεκινήσω για λόγους αβροφροσύνης από την κυρία Υπουργό Εργασίας. </w:t>
      </w:r>
      <w:r>
        <w:rPr>
          <w:rFonts w:eastAsia="Times New Roman" w:cs="Times New Roman"/>
          <w:szCs w:val="24"/>
          <w:lang w:val="en-US"/>
        </w:rPr>
        <w:t>Ladies</w:t>
      </w:r>
      <w:r>
        <w:rPr>
          <w:rFonts w:eastAsia="Times New Roman" w:cs="Times New Roman"/>
          <w:szCs w:val="24"/>
        </w:rPr>
        <w:t xml:space="preserve"> </w:t>
      </w:r>
      <w:r>
        <w:rPr>
          <w:rFonts w:eastAsia="Times New Roman" w:cs="Times New Roman"/>
          <w:szCs w:val="24"/>
          <w:lang w:val="en-US"/>
        </w:rPr>
        <w:t>first</w:t>
      </w:r>
      <w:r>
        <w:rPr>
          <w:rFonts w:eastAsia="Times New Roman" w:cs="Times New Roman"/>
          <w:szCs w:val="24"/>
        </w:rPr>
        <w:t>. Αυτή, λοιπόν, μας είπε ότι αυτά τα μέτρα που εδώ στη Βουλή ο Πρωθυπουργός τα είχε χαρακτηρίσει «μέτρα μηδενικού δημοσιονομικού αθροί</w:t>
      </w:r>
      <w:r>
        <w:rPr>
          <w:rFonts w:eastAsia="Times New Roman" w:cs="Times New Roman"/>
          <w:szCs w:val="24"/>
        </w:rPr>
        <w:t xml:space="preserve">σματος», δηλαδή ένα συν μείον ένα -όπως έλεγαν στην Άλγεβρα- </w:t>
      </w:r>
      <w:proofErr w:type="spellStart"/>
      <w:r>
        <w:rPr>
          <w:rFonts w:eastAsia="Times New Roman" w:cs="Times New Roman"/>
          <w:szCs w:val="24"/>
        </w:rPr>
        <w:t>ίσον</w:t>
      </w:r>
      <w:proofErr w:type="spellEnd"/>
      <w:r>
        <w:rPr>
          <w:rFonts w:eastAsia="Times New Roman" w:cs="Times New Roman"/>
          <w:szCs w:val="24"/>
        </w:rPr>
        <w:t xml:space="preserve"> μηδέν, μετετράπησαν -και το λέω σε αυτή εδώ την πλευρά, που άκουσα κάποια επιφωνήματα προηγουμένως- σε «μέτρα μηδενικού αντικτύπου». </w:t>
      </w:r>
    </w:p>
    <w:p w14:paraId="3576E40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Αλήθεια, το μηδενικό δημοσιονομικό άθροισμα είναι το ίδι</w:t>
      </w:r>
      <w:r>
        <w:rPr>
          <w:rFonts w:eastAsia="Times New Roman" w:cs="Times New Roman"/>
          <w:szCs w:val="24"/>
        </w:rPr>
        <w:t xml:space="preserve">ο με τον μηδενικό αντίκτυπο; Είναι ένα ζήτημα αυτό. </w:t>
      </w:r>
    </w:p>
    <w:p w14:paraId="3576E40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επειδή ο τόνος κάθε φορά πρέπει να χτυπάει στη σωστή συλλαβή, θέλω να μου πείτε αν πρόκειται για αντίμετρα ή για αντιμέτρα. </w:t>
      </w:r>
    </w:p>
    <w:p w14:paraId="3576E40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Θα το πάω το πράγμα ακόμα λίγο πιο πέρα. </w:t>
      </w:r>
    </w:p>
    <w:p w14:paraId="3576E40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Ακούσατε και εσείς</w:t>
      </w:r>
      <w:r>
        <w:rPr>
          <w:rFonts w:eastAsia="Times New Roman" w:cs="Times New Roman"/>
          <w:szCs w:val="24"/>
        </w:rPr>
        <w:t xml:space="preserve"> -νομίζω ότι συμμετείχατε- τα όσα πληροφορηθήκαμε στην ημερίδα -μπορεί να ήταν διημερίδα- που οργανώθηκε στην αίθουσα της Γερουσίας το Τμήμα Προϋπολογισμού του Κράτους της Βουλής. Εκεί, λοιπόν, από χείλη επιστημόνων που τους έχει εμπιστευτεί η πολιτεία και</w:t>
      </w:r>
      <w:r>
        <w:rPr>
          <w:rFonts w:eastAsia="Times New Roman" w:cs="Times New Roman"/>
          <w:szCs w:val="24"/>
        </w:rPr>
        <w:t xml:space="preserve"> όχι από χείλη αντιμαχόμενων πολιτικών, πληροφορηθήκαμε ότι αυτή η καθυστέρηση για να υπογράψετε τη συγκεκριμένη συμφωνία, που δεν έχει ακόμα καταλήξει σε ολοκλήρωση της αξιολόγησης  -έχουμε μια καταρχήν συμφωνία, όχι όμως και συμφωνία επί της αξιολογήσεως</w:t>
      </w:r>
      <w:r>
        <w:rPr>
          <w:rFonts w:eastAsia="Times New Roman" w:cs="Times New Roman"/>
          <w:szCs w:val="24"/>
        </w:rPr>
        <w:t xml:space="preserve">, αυτό θα πάρει κάποιο χρόνο απ’ ό,τι φαίνεται- έχει στοιχίσει τουλάχιστον 2 δισεκατομμύρια ευρώ στην Ελλάδα. Και το ερώτημα είναι: Αυτά που τα τοποθετείτε; Στα μέτρα ή στα αντίμετρα; </w:t>
      </w:r>
    </w:p>
    <w:p w14:paraId="3576E40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Υπάρχει, λοιπόν, ένα ζήτημα. Εγώ θεωρώ ότι όλοι οι Υπουργοί είστε υποχρ</w:t>
      </w:r>
      <w:r>
        <w:rPr>
          <w:rFonts w:eastAsia="Times New Roman" w:cs="Times New Roman"/>
          <w:szCs w:val="24"/>
        </w:rPr>
        <w:t>εωμένοι απέναντι στη Βουλή και κυρίως για το κύρος της Πολιτείας που εκπροσωπείτε, όταν χρησιμοποιείτε το λόγο για να αυτοπαρουσιαστείτε, είτε πανηγυρίζοντας νίκες είτε θρηνώντας ήττες -μέχρι στιγμής, βέβαια, είναι αλήθεια ότι δεν το έχουμε δει αυτό από κα</w:t>
      </w:r>
      <w:r>
        <w:rPr>
          <w:rFonts w:eastAsia="Times New Roman" w:cs="Times New Roman"/>
          <w:szCs w:val="24"/>
        </w:rPr>
        <w:t xml:space="preserve">νέναν σας, δεν πειράζει, θα το κρίνει ο </w:t>
      </w:r>
      <w:r>
        <w:rPr>
          <w:rFonts w:eastAsia="Times New Roman" w:cs="Times New Roman"/>
          <w:szCs w:val="24"/>
        </w:rPr>
        <w:lastRenderedPageBreak/>
        <w:t xml:space="preserve">ελληνικός λαός όταν έρθει η ώρα- να μην ολισθαίνετε με λέξεις συνεχώς και ελευθέρως εναλλασσόμενες πάνω από τα πράγματα για να τα κρύψετε. </w:t>
      </w:r>
    </w:p>
    <w:p w14:paraId="3576E40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Εγώ, λοιπόν, συγκρατώ από αυτά τα ανακοινωθέντα το ότι, πράγματι, με συντετριμμένη καρδία εμφανίστηκε ο Υπουργός Οικονομικών και είπε τα εξής: «Έγινε ένας συμβιβασμός. Κάθε συμβιβασμός έχει τα θετικά του και τα αρνητικά του. Είναι βέβαιο ότι δεν θα στενοχω</w:t>
      </w:r>
      <w:r>
        <w:rPr>
          <w:rFonts w:eastAsia="Times New Roman" w:cs="Times New Roman"/>
          <w:szCs w:val="24"/>
        </w:rPr>
        <w:t xml:space="preserve">ρηθεί η ομάδα της διαπραγμάτευσης, θα στενοχωρηθεί, όμως, ο ελληνικός λαός από τα μέτρα». </w:t>
      </w:r>
    </w:p>
    <w:p w14:paraId="3576E40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Άρα εδώ γεννιέται πάλι το ερώτημα: Στενοχωριέται κάποιος ο οποίος παίρνει -για λογαριασμό του η Πολιτεία- μέτρα δυσάρεστα ή μέτρα ευχάριστα; Άρα και εδώ ακόμα υπάρχε</w:t>
      </w:r>
      <w:r>
        <w:rPr>
          <w:rFonts w:eastAsia="Times New Roman" w:cs="Times New Roman"/>
          <w:szCs w:val="24"/>
        </w:rPr>
        <w:t>ι μ</w:t>
      </w:r>
      <w:r>
        <w:rPr>
          <w:rFonts w:eastAsia="Times New Roman" w:cs="Times New Roman"/>
          <w:szCs w:val="24"/>
        </w:rPr>
        <w:t>ί</w:t>
      </w:r>
      <w:r>
        <w:rPr>
          <w:rFonts w:eastAsia="Times New Roman" w:cs="Times New Roman"/>
          <w:szCs w:val="24"/>
        </w:rPr>
        <w:t xml:space="preserve">α ριζική αντίφαση. </w:t>
      </w:r>
    </w:p>
    <w:p w14:paraId="3576E40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Η χειρότερη, όμως, που μπορώ εγώ να επισημάνω, χωρίς πράγματι να θέλω να σας προσάψω την παραμικρή μομφή, είναι αυτή η διάσταση που εμφανίστηκε στα λεγόμενα του κυρίου επικεφαλής του </w:t>
      </w:r>
      <w:proofErr w:type="spellStart"/>
      <w:r>
        <w:rPr>
          <w:rFonts w:eastAsia="Times New Roman" w:cs="Times New Roman"/>
          <w:szCs w:val="24"/>
          <w:lang w:val="en-US"/>
        </w:rPr>
        <w:t>Eurogroup</w:t>
      </w:r>
      <w:proofErr w:type="spellEnd"/>
      <w:r>
        <w:rPr>
          <w:rFonts w:eastAsia="Times New Roman" w:cs="Times New Roman"/>
          <w:szCs w:val="24"/>
        </w:rPr>
        <w:t>, ο οποίος μίλησε για τα ζητήματα που έχ</w:t>
      </w:r>
      <w:r>
        <w:rPr>
          <w:rFonts w:eastAsia="Times New Roman" w:cs="Times New Roman"/>
          <w:szCs w:val="24"/>
        </w:rPr>
        <w:t xml:space="preserve">ουν σχέση με τη ρύθμιση του χρέους και είπε ότι όσον αφορά τα μέτρα για τη ρύθμιση ή την αναδιάρθρωση -όπως θέλετε το λέτε- του  χρέους, είναι ένα θέμα το οποίο θα τεθεί μετά από πολιτική συμφωνία, η οποία δεν υπάρχει ακόμα. </w:t>
      </w:r>
    </w:p>
    <w:p w14:paraId="3576E40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όμως -εδώ είναι</w:t>
      </w:r>
      <w:r>
        <w:rPr>
          <w:rFonts w:eastAsia="Times New Roman" w:cs="Times New Roman"/>
          <w:szCs w:val="24"/>
        </w:rPr>
        <w:t xml:space="preserve"> η διάσταση- ο κ. </w:t>
      </w:r>
      <w:proofErr w:type="spellStart"/>
      <w:r>
        <w:rPr>
          <w:rFonts w:eastAsia="Times New Roman" w:cs="Times New Roman"/>
          <w:szCs w:val="24"/>
        </w:rPr>
        <w:t>Τσακαλώτος</w:t>
      </w:r>
      <w:proofErr w:type="spellEnd"/>
      <w:r>
        <w:rPr>
          <w:rFonts w:eastAsia="Times New Roman" w:cs="Times New Roman"/>
          <w:szCs w:val="24"/>
        </w:rPr>
        <w:t xml:space="preserve"> εμφανίστηκε στην ίδια θέση να λέει ότι δεν πρόκειται να εφαρμόσει η Κυβέρνηση κανένα μέτρο, εάν προηγουμένως δεν έχουν ληφθεί μέτρα για την αναδιάρθρωση του χρέους. </w:t>
      </w:r>
    </w:p>
    <w:p w14:paraId="3576E40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Εδώ, λοιπόν, πάλι υπάρχει το ψέμα, πάλι υπάρχει προσπάθεια πα</w:t>
      </w:r>
      <w:r>
        <w:rPr>
          <w:rFonts w:eastAsia="Times New Roman" w:cs="Times New Roman"/>
          <w:szCs w:val="24"/>
        </w:rPr>
        <w:t xml:space="preserve">ραπλάνησης. Καλό είναι, λοιπόν, κάποια στιγμή να πούμε την αλήθεια. </w:t>
      </w:r>
    </w:p>
    <w:p w14:paraId="3576E40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Για να πούμε την αλήθεια, όμως, όπως έλεγε ένας σοφός, και για να πάψουμε τα λόγια μας να είναι ψεύτικα, θα πρέπει πρώτα απ’ όλα να πάψει η ζωή μας να είναι ψεύτικη. Γι’ αυτό, ακριβώς, γι</w:t>
      </w:r>
      <w:r>
        <w:rPr>
          <w:rFonts w:eastAsia="Times New Roman" w:cs="Times New Roman"/>
          <w:szCs w:val="24"/>
        </w:rPr>
        <w:t xml:space="preserve">α να μιλήσουμε αληθινά, πρέπει να μας δοθεί η ιστορική δυνατότητα να ξαναζήσουμε αληθινά. Και αυτό είναι βέβαιο ότι δεν μπορεί να γίνει, παρά μετά από μία αναβάθμιση του πολιτικού συστήματος στη λαϊκή ετυμηγορία. </w:t>
      </w:r>
    </w:p>
    <w:p w14:paraId="3576E40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Από εκεί, λοιπόν, θα κατευθυνθούμε προς μί</w:t>
      </w:r>
      <w:r>
        <w:rPr>
          <w:rFonts w:eastAsia="Times New Roman" w:cs="Times New Roman"/>
          <w:szCs w:val="24"/>
        </w:rPr>
        <w:t xml:space="preserve">α άλλη ζωή, για την οποία εσείς απ’ ό,τι φαίνεται δεν κριθήκατε μέχρι στιγμής αντάξιοι. </w:t>
      </w:r>
    </w:p>
    <w:p w14:paraId="3576E40C"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576E40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Βεβαίως, μου αρέσει ο τρόπος που γελάτε. Είναι ενδιαφέρων, αλλά δεν είναι σημαντικός. </w:t>
      </w:r>
    </w:p>
    <w:p w14:paraId="3576E40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Τζα</w:t>
      </w:r>
      <w:r>
        <w:rPr>
          <w:rFonts w:eastAsia="Times New Roman" w:cs="Times New Roman"/>
          <w:szCs w:val="24"/>
        </w:rPr>
        <w:t xml:space="preserve">βάρα, μην απαντάτε. </w:t>
      </w:r>
    </w:p>
    <w:p w14:paraId="3576E40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Θέλετε εκλογές.</w:t>
      </w:r>
    </w:p>
    <w:p w14:paraId="3576E41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θα κάνουμε διάλογο τώρα. </w:t>
      </w:r>
    </w:p>
    <w:p w14:paraId="3576E41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Όχι, κύριε Πρόεδρε…</w:t>
      </w:r>
    </w:p>
    <w:p w14:paraId="3576E41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Τζαβάρα, συνεχίστε το σκεπτικό σας, αλλά να ολοκληρώνετε. Σας παρακαλώ πολύ. </w:t>
      </w:r>
    </w:p>
    <w:p w14:paraId="3576E41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Θα ολοκληρώσω, κύριε Πρόεδρε</w:t>
      </w:r>
      <w:r>
        <w:rPr>
          <w:rFonts w:eastAsia="Times New Roman" w:cs="Times New Roman"/>
          <w:szCs w:val="24"/>
        </w:rPr>
        <w:t>.</w:t>
      </w:r>
    </w:p>
    <w:p w14:paraId="3576E41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Και τώρα πάμε σε ένα άλλο θέμα, το οποίο επιμένετε να το επαναλαμβάνετε όχι μόνο εσείς, αλλά και πάρα πολλοί άλλοι, με </w:t>
      </w:r>
      <w:proofErr w:type="spellStart"/>
      <w:r>
        <w:rPr>
          <w:rFonts w:eastAsia="Times New Roman" w:cs="Times New Roman"/>
          <w:szCs w:val="24"/>
        </w:rPr>
        <w:t>προεξάρχοντα</w:t>
      </w:r>
      <w:proofErr w:type="spellEnd"/>
      <w:r>
        <w:rPr>
          <w:rFonts w:eastAsia="Times New Roman" w:cs="Times New Roman"/>
          <w:szCs w:val="24"/>
        </w:rPr>
        <w:t xml:space="preserve"> τον ίδιο των Πρωθυπουργό. Αλήθεια, πιστεύετε ότι στην Ελλάδα σήμερα που μιλάμε -και όχι μόνο σήμερα, αλλά και από την προηγούμενη κυβέρνηση- δεν γίνονται συλλογικές διαπραγματεύσεις; </w:t>
      </w:r>
    </w:p>
    <w:p w14:paraId="3576E41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Λέτε, λοιπόν, εσείς -και το είπατε και προηγουμένως- ότι με</w:t>
      </w:r>
      <w:r>
        <w:rPr>
          <w:rFonts w:eastAsia="Times New Roman" w:cs="Times New Roman"/>
          <w:szCs w:val="24"/>
        </w:rPr>
        <w:t xml:space="preserve"> αυτό τον τρόπο με τον οποίο διαπραγματευτήκατε, επήλθε μία συμφωνία. Ακόμα, βέβαια, δεν την ξέρουμε, εγώ όμως, θα περιοριστώ σε αυτά που άκουσα από το στόμα της </w:t>
      </w:r>
      <w:proofErr w:type="spellStart"/>
      <w:r>
        <w:rPr>
          <w:rFonts w:eastAsia="Times New Roman" w:cs="Times New Roman"/>
          <w:szCs w:val="24"/>
        </w:rPr>
        <w:t>αρμοδίας</w:t>
      </w:r>
      <w:proofErr w:type="spellEnd"/>
      <w:r>
        <w:rPr>
          <w:rFonts w:eastAsia="Times New Roman" w:cs="Times New Roman"/>
          <w:szCs w:val="24"/>
        </w:rPr>
        <w:t xml:space="preserve"> Υπουργού. Πρώτα απ’ όλα, δεν πέρασε το </w:t>
      </w:r>
      <w:r>
        <w:rPr>
          <w:rFonts w:eastAsia="Times New Roman" w:cs="Times New Roman"/>
          <w:szCs w:val="24"/>
          <w:lang w:val="en-US"/>
        </w:rPr>
        <w:t>lockout</w:t>
      </w:r>
      <w:r>
        <w:rPr>
          <w:rFonts w:eastAsia="Times New Roman" w:cs="Times New Roman"/>
          <w:szCs w:val="24"/>
        </w:rPr>
        <w:t xml:space="preserve">. Μα, το </w:t>
      </w:r>
      <w:r>
        <w:rPr>
          <w:rFonts w:eastAsia="Times New Roman" w:cs="Times New Roman"/>
          <w:szCs w:val="24"/>
          <w:lang w:val="en-US"/>
        </w:rPr>
        <w:t>lockout</w:t>
      </w:r>
      <w:r>
        <w:rPr>
          <w:rFonts w:eastAsia="Times New Roman" w:cs="Times New Roman"/>
          <w:szCs w:val="24"/>
        </w:rPr>
        <w:t xml:space="preserve"> δεν το θέλουν ούτε και</w:t>
      </w:r>
      <w:r>
        <w:rPr>
          <w:rFonts w:eastAsia="Times New Roman" w:cs="Times New Roman"/>
          <w:szCs w:val="24"/>
        </w:rPr>
        <w:t xml:space="preserve"> οι εκπρόσωποι των εργοδοτών. Άρα, έχει κανένα νόημα;</w:t>
      </w:r>
    </w:p>
    <w:p w14:paraId="3576E41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Έχει επεκτασιμότητα και δεν το ξέρω;     </w:t>
      </w:r>
    </w:p>
    <w:p w14:paraId="3576E41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Εκεί θα πάμε. </w:t>
      </w:r>
    </w:p>
    <w:p w14:paraId="3576E41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Το μόνο ζήτημα, λοιπόν, που υπάρχει πραγματικά στην Ελλάδα σήμερ</w:t>
      </w:r>
      <w:r>
        <w:rPr>
          <w:rFonts w:eastAsia="Times New Roman" w:cs="Times New Roman"/>
          <w:szCs w:val="24"/>
        </w:rPr>
        <w:t>α είναι ότι έχουμε συλλογικές διαπραγματεύσεις για την κατάρτιση εθνικών συλλογικών συμβάσεων, έχουμε για πρώτη φορά διαπραγματεύσεις σε επίπεδο επιχείρησης, έχουμε, όμως, πράγματι, δύο…</w:t>
      </w:r>
    </w:p>
    <w:p w14:paraId="3576E41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Δύο αρχές. </w:t>
      </w:r>
    </w:p>
    <w:p w14:paraId="3576E41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Θα τα πούμε αυτά. Τα ξέρετε. Μην με διακόπτετε, όμως. Θα ολοκληρώσω.  </w:t>
      </w:r>
    </w:p>
    <w:p w14:paraId="3576E41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Δεν υπάρχει, όμως, η επεκτασιμότητα στις κλαδικές συμβάσεις. Και αυτό τι σημαίνει; Σημαίνει ότι απαγορεύονται οι συλλογικές διαπραγματεύσεις; Δηλαδή, το θέμα της</w:t>
      </w:r>
      <w:r>
        <w:rPr>
          <w:rFonts w:eastAsia="Times New Roman" w:cs="Times New Roman"/>
          <w:szCs w:val="24"/>
        </w:rPr>
        <w:t xml:space="preserve"> επεκτασιμότητας, σύμφωνα με τη νομοθεσία που ίσχυσε, ήταν προϊόν συλλογικής διαπραγμάτευσης; Ήταν προϊόν, δηλαδή, που είχε να κάνει με την εκδήλωση της συλλογικής αυτονομίας, έτσι όπως αυτή κατοχυρώνεται από το Σύνταγμα;</w:t>
      </w:r>
    </w:p>
    <w:p w14:paraId="3576E41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σας πω ένα ιστορικό στοιχείο μό</w:t>
      </w:r>
      <w:r>
        <w:rPr>
          <w:rFonts w:eastAsia="Times New Roman" w:cs="Times New Roman"/>
          <w:szCs w:val="24"/>
        </w:rPr>
        <w:t>νο. Στο γαλλικό συνδικαλιστικό κίνημα, που πέρασε μέσα από πολύ μεγάλες και ηρωικές σελίδες μέχρι να φτάσει στον Μάη του 1968, εκεί, όταν πια το γαλλικό κράτος είχε ουσιαστικά καταλυθεί, άρχισαν διαπραγματεύσεις μεταξύ των συνδικάτων, της κυβέρνησης και τω</w:t>
      </w:r>
      <w:r>
        <w:rPr>
          <w:rFonts w:eastAsia="Times New Roman" w:cs="Times New Roman"/>
          <w:szCs w:val="24"/>
        </w:rPr>
        <w:t xml:space="preserve">ν εργοδοτών. Αυτές είναι γνωστές ως «συμφωνίες της </w:t>
      </w:r>
      <w:proofErr w:type="spellStart"/>
      <w:r>
        <w:rPr>
          <w:rFonts w:eastAsia="Times New Roman" w:cs="Times New Roman"/>
          <w:szCs w:val="24"/>
        </w:rPr>
        <w:t>Γκρενέλ</w:t>
      </w:r>
      <w:proofErr w:type="spellEnd"/>
      <w:r>
        <w:rPr>
          <w:rFonts w:eastAsia="Times New Roman" w:cs="Times New Roman"/>
          <w:szCs w:val="24"/>
        </w:rPr>
        <w:t>». Η με</w:t>
      </w:r>
      <w:r>
        <w:rPr>
          <w:rFonts w:eastAsia="Times New Roman" w:cs="Times New Roman"/>
          <w:szCs w:val="24"/>
        </w:rPr>
        <w:lastRenderedPageBreak/>
        <w:t>γαλύτερη κατάκτηση, κατά την άποψη του γαλλικού συνδικαλιστικού κινήματος, που προέκυψε από αυτές τις περιώνυμες συμφωνίες, ήταν η αναγνώριση του δικαιώματος στα συνδικάτα να διαπραγματεύοντα</w:t>
      </w:r>
      <w:r>
        <w:rPr>
          <w:rFonts w:eastAsia="Times New Roman" w:cs="Times New Roman"/>
          <w:szCs w:val="24"/>
        </w:rPr>
        <w:t xml:space="preserve">ι σε επίπεδο επιχείρησης. </w:t>
      </w:r>
    </w:p>
    <w:p w14:paraId="3576E41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Δυστυχώς εδώ αυτό το θεωρούμε αρνητικό. Ξέρετε γιατί; Το έχει πει ο </w:t>
      </w:r>
      <w:proofErr w:type="spellStart"/>
      <w:r>
        <w:rPr>
          <w:rFonts w:eastAsia="Times New Roman" w:cs="Times New Roman"/>
          <w:szCs w:val="24"/>
        </w:rPr>
        <w:t>Γκράμσι</w:t>
      </w:r>
      <w:proofErr w:type="spellEnd"/>
      <w:r>
        <w:rPr>
          <w:rFonts w:eastAsia="Times New Roman" w:cs="Times New Roman"/>
          <w:szCs w:val="24"/>
        </w:rPr>
        <w:t xml:space="preserve"> αυτό, όταν αποκαλούσε κάποια συντεχνιακά οργανωμένα συνδικάτα, «τραπεζίτες ανθρώπων».   </w:t>
      </w:r>
    </w:p>
    <w:p w14:paraId="3576E41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Τζαβάρα, μιλάτε δέκα προ</w:t>
      </w:r>
      <w:r>
        <w:rPr>
          <w:rFonts w:eastAsia="Times New Roman" w:cs="Times New Roman"/>
          <w:szCs w:val="24"/>
        </w:rPr>
        <w:t xml:space="preserve">ς έντεκα λεπτά. </w:t>
      </w:r>
    </w:p>
    <w:p w14:paraId="3576E41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Με περιορίζετε.</w:t>
      </w:r>
    </w:p>
    <w:p w14:paraId="3576E420" w14:textId="77777777" w:rsidR="009D30F2" w:rsidRDefault="008D3D2C">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576E42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Α, εγώ τώρα φταίω; Τόση ώρα ζητάτε να κάνετε διάλογο με τους Βουλευτές, με τους Υπουργούς, εγώ φταίω που σας διακόπτω κιόλας. </w:t>
      </w:r>
    </w:p>
    <w:p w14:paraId="3576E42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 xml:space="preserve">ΝΣΤΑΝΤΙΝΟΣ ΤΖΑΒΑΡΑΣ: </w:t>
      </w:r>
      <w:r>
        <w:rPr>
          <w:rFonts w:eastAsia="Times New Roman" w:cs="Times New Roman"/>
          <w:szCs w:val="24"/>
        </w:rPr>
        <w:t xml:space="preserve">Θέλετε να μιλήσουμε επί του Κανονισμού; Δώσατε το δικαίωμα προηγουμένως στον κύριο Υπουργό να μιλήσει επί θέματος ασχέτου από την ημερήσια διάταξη. Με </w:t>
      </w:r>
      <w:proofErr w:type="spellStart"/>
      <w:r>
        <w:rPr>
          <w:rFonts w:eastAsia="Times New Roman" w:cs="Times New Roman"/>
          <w:szCs w:val="24"/>
        </w:rPr>
        <w:t>συγχωρείτε</w:t>
      </w:r>
      <w:proofErr w:type="spellEnd"/>
      <w:r>
        <w:rPr>
          <w:rFonts w:eastAsia="Times New Roman" w:cs="Times New Roman"/>
          <w:szCs w:val="24"/>
        </w:rPr>
        <w:t xml:space="preserve"> πολύ.  </w:t>
      </w:r>
    </w:p>
    <w:p w14:paraId="3576E42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Γιατί επιτίθεστε στο Προεδρείο;</w:t>
      </w:r>
      <w:r>
        <w:rPr>
          <w:rFonts w:eastAsia="Times New Roman" w:cs="Times New Roman"/>
          <w:szCs w:val="24"/>
        </w:rPr>
        <w:t xml:space="preserve"> Σας διέκοψα για να σας ζητήσω -αυτή είναι παράκληση του Προεδρείου- να συντομεύετε. </w:t>
      </w:r>
    </w:p>
    <w:p w14:paraId="3576E42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Βεβαίως.</w:t>
      </w:r>
    </w:p>
    <w:p w14:paraId="3576E42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Εσείς τώρα, αν έχετε τη μύγα και μυγιάζεστε, δικό σας πρόβλημα. </w:t>
      </w:r>
    </w:p>
    <w:p w14:paraId="3576E426" w14:textId="77777777" w:rsidR="009D30F2" w:rsidRDefault="008D3D2C">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Δεν έχω μύγα, δε</w:t>
      </w:r>
      <w:r>
        <w:rPr>
          <w:rFonts w:eastAsia="Times New Roman"/>
          <w:szCs w:val="24"/>
        </w:rPr>
        <w:t>ν μυγιάζομαι. Ευχαριστώ πολύ!</w:t>
      </w:r>
    </w:p>
    <w:p w14:paraId="3576E42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Ήδη φτάσαμε στα έντεκα λεπτά. </w:t>
      </w:r>
      <w:proofErr w:type="spellStart"/>
      <w:r>
        <w:rPr>
          <w:rFonts w:eastAsia="Times New Roman" w:cs="Times New Roman"/>
          <w:szCs w:val="24"/>
        </w:rPr>
        <w:t>Δικαιούσασταν</w:t>
      </w:r>
      <w:proofErr w:type="spellEnd"/>
      <w:r>
        <w:rPr>
          <w:rFonts w:eastAsia="Times New Roman" w:cs="Times New Roman"/>
          <w:szCs w:val="24"/>
        </w:rPr>
        <w:t xml:space="preserve"> έξι λεπτά, με βάση τον Κανονισμό, στη δευτερολογία σας. Αν παίρνατε και την </w:t>
      </w:r>
      <w:proofErr w:type="spellStart"/>
      <w:r>
        <w:rPr>
          <w:rFonts w:eastAsia="Times New Roman" w:cs="Times New Roman"/>
          <w:szCs w:val="24"/>
        </w:rPr>
        <w:t>τριτολογία</w:t>
      </w:r>
      <w:proofErr w:type="spellEnd"/>
      <w:r>
        <w:rPr>
          <w:rFonts w:eastAsia="Times New Roman" w:cs="Times New Roman"/>
          <w:szCs w:val="24"/>
        </w:rPr>
        <w:t xml:space="preserve"> σας, θα φτάνατε τα εννέα λεπτά. Τώρα, όμως, είμαστε στα έντεκ</w:t>
      </w:r>
      <w:r>
        <w:rPr>
          <w:rFonts w:eastAsia="Times New Roman" w:cs="Times New Roman"/>
          <w:szCs w:val="24"/>
        </w:rPr>
        <w:t>α λεπτά! Άρα, μην ζητάτε εξηγήσεις από το Προεδρείο. Παρακαλώ πολύ συντομεύετε για να ολοκληρωθεί και η διαδικασία.</w:t>
      </w:r>
    </w:p>
    <w:p w14:paraId="3576E428" w14:textId="77777777" w:rsidR="009D30F2" w:rsidRDefault="008D3D2C">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Όχι, δεν ζητώ εξηγήσεις. Απλώς διερωτώμαι και απευθύνομαι στο Σώμα εάν και επί πόσο χρόνο είχε δικαίωμα ο </w:t>
      </w:r>
      <w:proofErr w:type="spellStart"/>
      <w:r>
        <w:rPr>
          <w:rFonts w:eastAsia="Times New Roman"/>
          <w:szCs w:val="24"/>
        </w:rPr>
        <w:t>προλαλήσας</w:t>
      </w:r>
      <w:proofErr w:type="spellEnd"/>
      <w:r>
        <w:rPr>
          <w:rFonts w:eastAsia="Times New Roman"/>
          <w:szCs w:val="24"/>
        </w:rPr>
        <w:t xml:space="preserve"> </w:t>
      </w:r>
      <w:r>
        <w:rPr>
          <w:rFonts w:eastAsia="Times New Roman"/>
          <w:szCs w:val="24"/>
        </w:rPr>
        <w:t xml:space="preserve">Υπουργός να μιλήσει επί θέματος που είναι άσχετο με το συγκεκριμένο νομοσχέδιο. </w:t>
      </w:r>
    </w:p>
    <w:p w14:paraId="3576E429" w14:textId="77777777" w:rsidR="009D30F2" w:rsidRDefault="008D3D2C">
      <w:pPr>
        <w:spacing w:after="0" w:line="600" w:lineRule="auto"/>
        <w:ind w:firstLine="720"/>
        <w:jc w:val="both"/>
        <w:rPr>
          <w:rFonts w:eastAsia="Times New Roman"/>
          <w:szCs w:val="24"/>
        </w:rPr>
      </w:pPr>
      <w:r>
        <w:rPr>
          <w:rFonts w:eastAsia="Times New Roman"/>
          <w:szCs w:val="24"/>
        </w:rPr>
        <w:t xml:space="preserve">Γι’ αυτό, λοιπόν, με </w:t>
      </w:r>
      <w:proofErr w:type="spellStart"/>
      <w:r>
        <w:rPr>
          <w:rFonts w:eastAsia="Times New Roman"/>
          <w:szCs w:val="24"/>
        </w:rPr>
        <w:t>συγχωρείτε</w:t>
      </w:r>
      <w:proofErr w:type="spellEnd"/>
      <w:r>
        <w:rPr>
          <w:rFonts w:eastAsia="Times New Roman"/>
          <w:szCs w:val="24"/>
        </w:rPr>
        <w:t xml:space="preserve"> και με πολύ σεβασμό θα ακολουθήσω την υπόδειξή σας, καταλήγοντας στο εξής.</w:t>
      </w:r>
    </w:p>
    <w:p w14:paraId="3576E42A" w14:textId="77777777" w:rsidR="009D30F2" w:rsidRDefault="008D3D2C">
      <w:pPr>
        <w:spacing w:after="0" w:line="600" w:lineRule="auto"/>
        <w:ind w:firstLine="720"/>
        <w:jc w:val="both"/>
        <w:rPr>
          <w:rFonts w:eastAsia="Times New Roman"/>
          <w:szCs w:val="24"/>
        </w:rPr>
      </w:pPr>
      <w:r>
        <w:rPr>
          <w:rFonts w:eastAsia="Times New Roman"/>
          <w:szCs w:val="24"/>
        </w:rPr>
        <w:t>Εάν δεν αποφασίσετε να προχωρήσετε τις μεγάλες διαρθρωτικές μεταρρυθμίσεις, εάν δεν απαλλαγείτε από τον εαυτό σας που πολλές φορές γίνεται πρόξενος δεινών για τον τόπο -και εννοώ αυτά που ακούσαμε προηγουμένως από τον κ. Σκουρλέτη να καταγγέλλει για στημέν</w:t>
      </w:r>
      <w:r>
        <w:rPr>
          <w:rFonts w:eastAsia="Times New Roman"/>
          <w:szCs w:val="24"/>
        </w:rPr>
        <w:t xml:space="preserve">ους διαγωνισμούς </w:t>
      </w:r>
      <w:r>
        <w:rPr>
          <w:rFonts w:eastAsia="Times New Roman"/>
          <w:szCs w:val="24"/>
        </w:rPr>
        <w:lastRenderedPageBreak/>
        <w:t>στην ιδιωτικοποίηση, στην αποκρατικοποίηση της ΔΕΗ και μια σειρά άλλα τέτοια πράγματα- εάν δεν αποφασίσετε να απελευθερώσετε αυτήν τη χώρα από τις χρόνιες παθογένειες -και σε αυτό έχουμε συμμετοχή όλοι- να ξέρετε ότι θα υπάρξει μια άλλη κα</w:t>
      </w:r>
      <w:r>
        <w:rPr>
          <w:rFonts w:eastAsia="Times New Roman"/>
          <w:szCs w:val="24"/>
        </w:rPr>
        <w:t xml:space="preserve">τάσταση. Και αυτή θεωρώ ότι είναι και ικανή και ώριμη να δώσει στον λαό αυτό που χρειάζεται. </w:t>
      </w:r>
    </w:p>
    <w:p w14:paraId="3576E42B" w14:textId="77777777" w:rsidR="009D30F2" w:rsidRDefault="008D3D2C">
      <w:pPr>
        <w:spacing w:after="0" w:line="600" w:lineRule="auto"/>
        <w:ind w:firstLine="720"/>
        <w:jc w:val="both"/>
        <w:rPr>
          <w:rFonts w:eastAsia="Times New Roman"/>
          <w:szCs w:val="24"/>
        </w:rPr>
      </w:pPr>
      <w:r>
        <w:rPr>
          <w:rFonts w:eastAsia="Times New Roman"/>
          <w:szCs w:val="24"/>
        </w:rPr>
        <w:t>Και τώρα πάμε να δούμε το θέμα του νομοσχεδίου.</w:t>
      </w:r>
    </w:p>
    <w:p w14:paraId="3576E42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Τώρα θα πάτε στο νομοσχέδιο, κύριε Τζαβάρα; Σας παρακαλώ, κύριε Τζαβάρα! </w:t>
      </w:r>
    </w:p>
    <w:p w14:paraId="3576E42D" w14:textId="77777777" w:rsidR="009D30F2" w:rsidRDefault="008D3D2C">
      <w:pPr>
        <w:spacing w:after="0" w:line="600" w:lineRule="auto"/>
        <w:ind w:firstLine="720"/>
        <w:jc w:val="both"/>
        <w:rPr>
          <w:rFonts w:eastAsia="Times New Roman"/>
          <w:szCs w:val="24"/>
        </w:rPr>
      </w:pPr>
      <w:r>
        <w:rPr>
          <w:rFonts w:eastAsia="Times New Roman"/>
          <w:b/>
          <w:szCs w:val="24"/>
        </w:rPr>
        <w:t>ΚΩΝΣΤΑ</w:t>
      </w:r>
      <w:r>
        <w:rPr>
          <w:rFonts w:eastAsia="Times New Roman"/>
          <w:b/>
          <w:szCs w:val="24"/>
        </w:rPr>
        <w:t xml:space="preserve">ΝΤΙΝΟΣ ΤΖΑΒΑΡΑΣ: </w:t>
      </w:r>
      <w:r>
        <w:rPr>
          <w:rFonts w:eastAsia="Times New Roman"/>
          <w:szCs w:val="24"/>
        </w:rPr>
        <w:t>Έχω δικαίωμα να μιλήσω για το νομοσχέδιο;</w:t>
      </w:r>
    </w:p>
    <w:p w14:paraId="3576E42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Μα, τώρα ρωτάτε κάτι που δεν χρειάζεται καν να απαντηθεί. Εδώ και δέκα λεπτά -να αφαιρέσουμε τα δύο λεπτά που ήταν διακοπές- συζητάτε για όλα τα άλλα!</w:t>
      </w:r>
    </w:p>
    <w:p w14:paraId="3576E42F" w14:textId="77777777" w:rsidR="009D30F2" w:rsidRDefault="008D3D2C">
      <w:pPr>
        <w:spacing w:after="0" w:line="600" w:lineRule="auto"/>
        <w:ind w:firstLine="720"/>
        <w:jc w:val="both"/>
        <w:rPr>
          <w:rFonts w:eastAsia="Times New Roman"/>
          <w:szCs w:val="24"/>
        </w:rPr>
      </w:pPr>
      <w:r>
        <w:rPr>
          <w:rFonts w:eastAsia="Times New Roman"/>
          <w:b/>
          <w:szCs w:val="24"/>
        </w:rPr>
        <w:t>ΚΩΝΣΤΑΝΤΙΝΟΣ</w:t>
      </w:r>
      <w:r>
        <w:rPr>
          <w:rFonts w:eastAsia="Times New Roman"/>
          <w:b/>
          <w:szCs w:val="24"/>
        </w:rPr>
        <w:t xml:space="preserve"> ΤΖΑΒΑΡΑΣ: </w:t>
      </w:r>
      <w:r>
        <w:rPr>
          <w:rFonts w:eastAsia="Times New Roman"/>
          <w:szCs w:val="24"/>
        </w:rPr>
        <w:t>Θα μου επιτρέψετε να μιλήσω για το νομοσχέδιο;</w:t>
      </w:r>
    </w:p>
    <w:p w14:paraId="3576E43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Τόση ώρα τι κάνατε;</w:t>
      </w:r>
    </w:p>
    <w:p w14:paraId="3576E431" w14:textId="77777777" w:rsidR="009D30F2" w:rsidRDefault="008D3D2C">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Απαντώ στον Υπουργό τόση ώρα, γιατί έχω δικαίωμα. Είμαι Κοινοβουλευτικός Εκπρόσωπος και με βάση τον Κανονισμό της Βουλής έχω το δικαί</w:t>
      </w:r>
      <w:r>
        <w:rPr>
          <w:rFonts w:eastAsia="Times New Roman"/>
          <w:szCs w:val="24"/>
        </w:rPr>
        <w:t xml:space="preserve">ωμα να απαντώ στον Υπουργό για όσα θέματα θέτει! </w:t>
      </w:r>
    </w:p>
    <w:p w14:paraId="3576E432" w14:textId="77777777" w:rsidR="009D30F2" w:rsidRDefault="008D3D2C">
      <w:pPr>
        <w:spacing w:after="0" w:line="600" w:lineRule="auto"/>
        <w:ind w:firstLine="720"/>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w:t>
      </w:r>
    </w:p>
    <w:p w14:paraId="3576E433" w14:textId="77777777" w:rsidR="009D30F2" w:rsidRDefault="008D3D2C">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Γιατί εδώ, σε αυτήν την Αίθουσα, κύριοι, η δημοκρατική διαδικασία γίνεται με βάση τη σχέση λόγου και αντιλόγου! Σε κάποιες ίσως Βουλές, τις οποίες εσείς μπορεί να φαντασιώνεστε, μπορεί να υπάρχει μονόλογος. </w:t>
      </w:r>
    </w:p>
    <w:p w14:paraId="3576E434" w14:textId="77777777" w:rsidR="009D30F2" w:rsidRDefault="008D3D2C">
      <w:pPr>
        <w:spacing w:after="0" w:line="600" w:lineRule="auto"/>
        <w:ind w:firstLine="720"/>
        <w:jc w:val="both"/>
        <w:rPr>
          <w:rFonts w:eastAsia="Times New Roman" w:cs="Times New Roman"/>
          <w:szCs w:val="24"/>
        </w:rPr>
      </w:pPr>
      <w:r>
        <w:rPr>
          <w:rFonts w:eastAsia="Times New Roman"/>
          <w:b/>
          <w:szCs w:val="24"/>
        </w:rPr>
        <w:t xml:space="preserve">ΧΡΗΣΤΟΣ ΣΙΜΟΡΕΛΗΣ: </w:t>
      </w:r>
      <w:r>
        <w:rPr>
          <w:rFonts w:eastAsia="Times New Roman" w:cs="Times New Roman"/>
          <w:szCs w:val="24"/>
        </w:rPr>
        <w:t>Τώρα το χαλάσατε! Αφήστε τα α</w:t>
      </w:r>
      <w:r>
        <w:rPr>
          <w:rFonts w:eastAsia="Times New Roman" w:cs="Times New Roman"/>
          <w:szCs w:val="24"/>
        </w:rPr>
        <w:t>υτά.</w:t>
      </w:r>
    </w:p>
    <w:p w14:paraId="3576E435" w14:textId="77777777" w:rsidR="009D30F2" w:rsidRDefault="008D3D2C">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Εδώ, λοιπόν, είναι φιλελεύθερη και κοινοβουλευτική η δημοκρατία. </w:t>
      </w:r>
    </w:p>
    <w:p w14:paraId="3576E43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Τζαβάρα, θα είχατε πει αυτά που θέλατε να πείτε για το νομοσχέδιο. Σας παρακαλώ.</w:t>
      </w:r>
    </w:p>
    <w:p w14:paraId="3576E43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Συνεχίστε, κύριε Τζαβάρα.</w:t>
      </w:r>
    </w:p>
    <w:p w14:paraId="3576E438" w14:textId="77777777" w:rsidR="009D30F2" w:rsidRDefault="008D3D2C">
      <w:pPr>
        <w:spacing w:after="0" w:line="600" w:lineRule="auto"/>
        <w:ind w:firstLine="720"/>
        <w:jc w:val="both"/>
        <w:rPr>
          <w:rFonts w:eastAsia="Times New Roman"/>
          <w:szCs w:val="24"/>
        </w:rPr>
      </w:pPr>
      <w:r>
        <w:rPr>
          <w:rFonts w:eastAsia="Times New Roman"/>
          <w:b/>
          <w:szCs w:val="24"/>
        </w:rPr>
        <w:t>ΚΩΝΣΤΑΝΤΙΝΟΣ ΤΖ</w:t>
      </w:r>
      <w:r>
        <w:rPr>
          <w:rFonts w:eastAsia="Times New Roman"/>
          <w:b/>
          <w:szCs w:val="24"/>
        </w:rPr>
        <w:t xml:space="preserve">ΑΒΑΡΑΣ: </w:t>
      </w:r>
      <w:r>
        <w:rPr>
          <w:rFonts w:eastAsia="Times New Roman"/>
          <w:szCs w:val="24"/>
        </w:rPr>
        <w:t xml:space="preserve">Υπάρχουν τρία ζητήματα. </w:t>
      </w:r>
    </w:p>
    <w:p w14:paraId="3576E439" w14:textId="77777777" w:rsidR="009D30F2" w:rsidRDefault="008D3D2C">
      <w:pPr>
        <w:spacing w:after="0" w:line="600" w:lineRule="auto"/>
        <w:ind w:firstLine="720"/>
        <w:jc w:val="both"/>
        <w:rPr>
          <w:rFonts w:eastAsia="Times New Roman"/>
          <w:szCs w:val="24"/>
        </w:rPr>
      </w:pPr>
      <w:r>
        <w:rPr>
          <w:rFonts w:eastAsia="Times New Roman"/>
          <w:szCs w:val="24"/>
        </w:rPr>
        <w:t>Το πρώτο ζήτημα, λοιπόν, του νομοσχεδίου έχει να κάνει με το αν και κατά πόσον αποτελεί εκδήλωση στο νομοθετικό επίπεδο των ιεραρχήσεων που έχει κάνει ο συνταγματικός νομοθέτης στο άρθρο 24 παράγραφος 1, εδάφιο τελευταίο.</w:t>
      </w:r>
      <w:r>
        <w:rPr>
          <w:rFonts w:eastAsia="Times New Roman"/>
          <w:szCs w:val="24"/>
        </w:rPr>
        <w:t xml:space="preserve"> </w:t>
      </w:r>
      <w:r>
        <w:rPr>
          <w:rFonts w:eastAsia="Times New Roman"/>
          <w:szCs w:val="24"/>
        </w:rPr>
        <w:t>Ε</w:t>
      </w:r>
      <w:r>
        <w:rPr>
          <w:rFonts w:eastAsia="Times New Roman"/>
          <w:szCs w:val="24"/>
        </w:rPr>
        <w:t xml:space="preserve">κεί, λοιπόν, το Σύνταγμα κάνει μια ιεράρχηση όσον αφορά την προστασία του φυσικού περιβάλλοντος και την προστασία της εθνικής οικονομίας. Και εκεί, λοιπόν, πράγματι επί λέξει ορίζει τα εξής: Απαγορεύεται η </w:t>
      </w:r>
      <w:r>
        <w:rPr>
          <w:rFonts w:eastAsia="Times New Roman"/>
          <w:szCs w:val="24"/>
        </w:rPr>
        <w:lastRenderedPageBreak/>
        <w:t>μεταβολή του προορισμού του δάσους εκτός από την π</w:t>
      </w:r>
      <w:r>
        <w:rPr>
          <w:rFonts w:eastAsia="Times New Roman"/>
          <w:szCs w:val="24"/>
        </w:rPr>
        <w:t>ερίπτωση που μια τέτοια μεταβολή επιβάλλεται για λόγους που έχουν σχέση με την εθνική οικονομία και ειδικώς για την ενίσχυση της γεωργικής παραγωγής.</w:t>
      </w:r>
    </w:p>
    <w:p w14:paraId="3576E43A" w14:textId="77777777" w:rsidR="009D30F2" w:rsidRDefault="008D3D2C">
      <w:pPr>
        <w:spacing w:after="0" w:line="600" w:lineRule="auto"/>
        <w:ind w:firstLine="720"/>
        <w:jc w:val="both"/>
        <w:rPr>
          <w:rFonts w:eastAsia="Times New Roman" w:cs="Times New Roman"/>
          <w:szCs w:val="24"/>
        </w:rPr>
      </w:pPr>
      <w:r>
        <w:rPr>
          <w:rFonts w:eastAsia="Times New Roman"/>
          <w:szCs w:val="24"/>
        </w:rPr>
        <w:t>Άρα, αυτές οι διατάξεις, οι οποίες αρχικώς -όπως είπαμε χθες- εισήχθησαν με τους νόμους 4280/2014 και 4315</w:t>
      </w:r>
      <w:r>
        <w:rPr>
          <w:rFonts w:eastAsia="Times New Roman"/>
          <w:szCs w:val="24"/>
        </w:rPr>
        <w:t>/2014, έρχονται προς απόδοση του αληθούς νοήματος του Συντάγματος, της συγκεκριμένης συνταγματικής διατάξεως, να πουν ότι είναι δυνατή -υπό τους όρους που πράγματι αναφέρετε και δεν χρειάζεται να τους επαναλάβω- η μεταβολή του προορισμού του δάσους για λόγ</w:t>
      </w:r>
      <w:r>
        <w:rPr>
          <w:rFonts w:eastAsia="Times New Roman"/>
          <w:szCs w:val="24"/>
        </w:rPr>
        <w:t xml:space="preserve">ους που έχουν σχέση με τη γεωργική οικονομία και τη γεωργική </w:t>
      </w:r>
      <w:proofErr w:type="spellStart"/>
      <w:r>
        <w:rPr>
          <w:rFonts w:eastAsia="Times New Roman"/>
          <w:szCs w:val="24"/>
        </w:rPr>
        <w:t>εκμετάλλευση.Υπό</w:t>
      </w:r>
      <w:proofErr w:type="spellEnd"/>
      <w:r>
        <w:rPr>
          <w:rFonts w:eastAsia="Times New Roman"/>
          <w:szCs w:val="24"/>
        </w:rPr>
        <w:t xml:space="preserve"> αυτήν την έννοια, κύριε Υπουργέ, κύριε </w:t>
      </w:r>
      <w:proofErr w:type="spellStart"/>
      <w:r>
        <w:rPr>
          <w:rFonts w:eastAsia="Times New Roman"/>
          <w:szCs w:val="24"/>
        </w:rPr>
        <w:t>Φάμελλε</w:t>
      </w:r>
      <w:proofErr w:type="spellEnd"/>
      <w:r>
        <w:rPr>
          <w:rFonts w:eastAsia="Times New Roman"/>
          <w:szCs w:val="24"/>
        </w:rPr>
        <w:t>, θεωρώ ότι εδώ υπάρχει ένα θέμα. Και θέλω να το θέσω υπό την κρίση σας αυτό, γιατί δυστυχώς απ’ ότι φαίνεται δεν το κλείνουμε σήμερ</w:t>
      </w:r>
      <w:r>
        <w:rPr>
          <w:rFonts w:eastAsia="Times New Roman"/>
          <w:szCs w:val="24"/>
        </w:rPr>
        <w:t>α το κεφάλαιο αυτών των ρυθμίσεων. Θα υπάρξουν θέματα τα οποία, δυστυχώς, θα παραμείνουν αρρύθμιστα και η πράξη θα επιβάλλει την εκ νέου απασχόληση της Βουλής με αυτά.</w:t>
      </w:r>
      <w:r>
        <w:rPr>
          <w:rFonts w:eastAsia="Times New Roman"/>
          <w:szCs w:val="24"/>
        </w:rPr>
        <w:t xml:space="preserve"> </w:t>
      </w:r>
      <w:r>
        <w:rPr>
          <w:rFonts w:eastAsia="Times New Roman"/>
          <w:szCs w:val="24"/>
        </w:rPr>
        <w:t xml:space="preserve">Εδώ, λοιπόν, υπάρχει ένα θέμα. Για μεν εκείνες τις περιπτώσεις που έχουμε δημόσια δάση, </w:t>
      </w:r>
      <w:r>
        <w:rPr>
          <w:rFonts w:eastAsia="Times New Roman"/>
          <w:szCs w:val="24"/>
        </w:rPr>
        <w:t xml:space="preserve">πράγματι καλώς ισχύει η εξαγορά. </w:t>
      </w:r>
      <w:r>
        <w:rPr>
          <w:rFonts w:eastAsia="Times New Roman" w:cs="Times New Roman"/>
          <w:szCs w:val="24"/>
        </w:rPr>
        <w:t xml:space="preserve">Πολύ ορθά κάνετε -και γι’ αυτό μπορώ να σας πω ότι η τόλμη σας είναι υποδειγματική- και εισάγετε την κατάργηση του τεκμηρίου της κυριότητας του </w:t>
      </w:r>
      <w:r>
        <w:rPr>
          <w:rFonts w:eastAsia="Times New Roman" w:cs="Times New Roman"/>
          <w:szCs w:val="24"/>
        </w:rPr>
        <w:t>δ</w:t>
      </w:r>
      <w:r>
        <w:rPr>
          <w:rFonts w:eastAsia="Times New Roman" w:cs="Times New Roman"/>
          <w:szCs w:val="24"/>
        </w:rPr>
        <w:t>ημοσίου στα δάση. Είναι μια ιστορία πολύ πονεμένη. Ένας συνάδελφος προηγουμένω</w:t>
      </w:r>
      <w:r>
        <w:rPr>
          <w:rFonts w:eastAsia="Times New Roman" w:cs="Times New Roman"/>
          <w:szCs w:val="24"/>
        </w:rPr>
        <w:t xml:space="preserve">ς αναφέρθηκε σε έναν τούρκικο νόμο. Υπάρχει και ένας ελληνικός, της </w:t>
      </w:r>
      <w:r>
        <w:rPr>
          <w:rFonts w:eastAsia="Times New Roman" w:cs="Times New Roman"/>
          <w:szCs w:val="24"/>
        </w:rPr>
        <w:t>17</w:t>
      </w:r>
      <w:r w:rsidRPr="00A40600">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Νοεμβρίου </w:t>
      </w:r>
      <w:r>
        <w:rPr>
          <w:rFonts w:eastAsia="Times New Roman" w:cs="Times New Roman"/>
          <w:szCs w:val="24"/>
        </w:rPr>
        <w:lastRenderedPageBreak/>
        <w:t xml:space="preserve">1836, απ’ όπου προκύπτει, πραγματικά, ότι δεν υπάρχει τεκμήριο κυριότητας του </w:t>
      </w:r>
      <w:r>
        <w:rPr>
          <w:rFonts w:eastAsia="Times New Roman" w:cs="Times New Roman"/>
          <w:szCs w:val="24"/>
        </w:rPr>
        <w:t>δ</w:t>
      </w:r>
      <w:r>
        <w:rPr>
          <w:rFonts w:eastAsia="Times New Roman" w:cs="Times New Roman"/>
          <w:szCs w:val="24"/>
        </w:rPr>
        <w:t xml:space="preserve">ημοσίου στα δάση. </w:t>
      </w:r>
    </w:p>
    <w:p w14:paraId="3576E43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Στα δημόσια δάση, λοιπόν, μπορεί να υπάρχει θέμα εξαγοράς. Στις ιδιωτικές ε</w:t>
      </w:r>
      <w:r>
        <w:rPr>
          <w:rFonts w:eastAsia="Times New Roman" w:cs="Times New Roman"/>
          <w:szCs w:val="24"/>
        </w:rPr>
        <w:t>κτάσεις, όμως, και όχι μόνο σε αυτές που πολύ ορθά κάνετε να τις αναγνωρίζετε ιδιωτικές αντιστρέφοντας το βάρος της απόδειξης -γιατί λέτε ότι εάν το δημόσιο δεν φέρει τίτλο, που να αποδεικνύει την κυριότητά του, τότε αυτή θεωρείται ιδιωτική- γιατί να υπάρχ</w:t>
      </w:r>
      <w:r>
        <w:rPr>
          <w:rFonts w:eastAsia="Times New Roman" w:cs="Times New Roman"/>
          <w:szCs w:val="24"/>
        </w:rPr>
        <w:t xml:space="preserve">ει η οποιαδήποτε επιβάρυνση του δικαιούχου; </w:t>
      </w:r>
    </w:p>
    <w:p w14:paraId="3576E43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Εδώ θα πρέπει να προσθέσουμε ακόμα κάτι.</w:t>
      </w:r>
    </w:p>
    <w:p w14:paraId="3576E43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Και με αυτό να τελειώνουμε, κύριε Τζαβάρα.</w:t>
      </w:r>
    </w:p>
    <w:p w14:paraId="3576E43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Έχω άλλα δύο.</w:t>
      </w:r>
    </w:p>
    <w:p w14:paraId="3576E43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όχι, σας παρακαλώ</w:t>
      </w:r>
      <w:r>
        <w:rPr>
          <w:rFonts w:eastAsia="Times New Roman" w:cs="Times New Roman"/>
          <w:szCs w:val="24"/>
        </w:rPr>
        <w:t>. Θα σας διακόψω.</w:t>
      </w:r>
    </w:p>
    <w:p w14:paraId="3576E44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Μέχρι να με διακόψετε, αφήστε με να μιλήσω.</w:t>
      </w:r>
    </w:p>
    <w:p w14:paraId="3576E44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Ειλικρινά θα σας διακόψω. Και εννοώ ότι θα κλείσει το μικρόφωνο και δεν θα καταγράφεται τίποτα, κύριε Τζαβάρα.</w:t>
      </w:r>
    </w:p>
    <w:p w14:paraId="3576E44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Αν </w:t>
      </w:r>
      <w:r>
        <w:rPr>
          <w:rFonts w:eastAsia="Times New Roman" w:cs="Times New Roman"/>
          <w:szCs w:val="24"/>
        </w:rPr>
        <w:t>το κάνετε και αυτό θα αποδείξετε ότι είστε πολύ μεγάλος δημοκράτης.</w:t>
      </w:r>
    </w:p>
    <w:p w14:paraId="3576E44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Τζαβάρα,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αλλά πόση υπομονή πρέπει να κάνει το Προεδρείο;</w:t>
      </w:r>
    </w:p>
    <w:p w14:paraId="3576E44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Θα με αφήσετε να ολοκληρώσω, κύριε Πρόεδρε;</w:t>
      </w:r>
    </w:p>
    <w:p w14:paraId="3576E44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Μιλήσατε περισσότερο και από τον Υπουργό, από κάθε Υπουργό.</w:t>
      </w:r>
    </w:p>
    <w:p w14:paraId="3576E44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 δικαιούμαι και θα σας πω γιατί.</w:t>
      </w:r>
    </w:p>
    <w:p w14:paraId="3576E44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βεβαίως. Θέλετε να μιλήσετε περισσότερο; Πόση ώρα;</w:t>
      </w:r>
    </w:p>
    <w:p w14:paraId="3576E44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ΤΖΑΒΑΡΑΣ:</w:t>
      </w:r>
      <w:r>
        <w:rPr>
          <w:rFonts w:eastAsia="Times New Roman" w:cs="Times New Roman"/>
          <w:szCs w:val="24"/>
        </w:rPr>
        <w:t xml:space="preserve"> Δύο λεπτά.</w:t>
      </w:r>
    </w:p>
    <w:p w14:paraId="3576E44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Δύο λεπτά αυστηρά από τώρα που μιλάμε. Σε δύο λεπτά σας διακόπτω και ολοκληρώνετε.</w:t>
      </w:r>
    </w:p>
    <w:p w14:paraId="3576E44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Μην είστε και πολύ λεπτομερής, είπα δύο λεπτά.</w:t>
      </w:r>
    </w:p>
    <w:p w14:paraId="3576E44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Προσέξετε τώρα, κύριε Υπουργέ, γιατί έχει σημασί</w:t>
      </w:r>
      <w:r>
        <w:rPr>
          <w:rFonts w:eastAsia="Times New Roman" w:cs="Times New Roman"/>
          <w:szCs w:val="24"/>
        </w:rPr>
        <w:t xml:space="preserve">α. Πράγματι η κατάργηση αυτού του τεκμηρίου δημιουργεί μια απαλλαγή, μια ανακούφιση. Όμως, με ποιο δικαίωμα θα πάμε σε δικαιούχους τίτλων που έχουν προκύψει από διανομές γαιών στα πλαίσια αποκατάστασης ακτημόνων, σε ανθρώπους οι </w:t>
      </w:r>
      <w:r>
        <w:rPr>
          <w:rFonts w:eastAsia="Times New Roman" w:cs="Times New Roman"/>
          <w:szCs w:val="24"/>
        </w:rPr>
        <w:lastRenderedPageBreak/>
        <w:t>οποίοι στα πλαίσια της δασι</w:t>
      </w:r>
      <w:r>
        <w:rPr>
          <w:rFonts w:eastAsia="Times New Roman" w:cs="Times New Roman"/>
          <w:szCs w:val="24"/>
        </w:rPr>
        <w:t>κής νομοθεσίας έχουν πάρει παραχωρητήρια, έχουν πάρει, μάλιστα, και προσωρινούς τίτλους, που ακόμα δεν τους έχουν ολοκληρώσει, και θα τους ζητήσουμε να πληρώσουν περαιτέρω χρήματα; Υπάρχει ένα ζήτημα εδώ.</w:t>
      </w:r>
    </w:p>
    <w:p w14:paraId="3576E44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Όμως, το μεγαλύτερο ζήτημα, κύριε Πρόεδρε, είναι το</w:t>
      </w:r>
      <w:r>
        <w:rPr>
          <w:rFonts w:eastAsia="Times New Roman" w:cs="Times New Roman"/>
          <w:szCs w:val="24"/>
        </w:rPr>
        <w:t xml:space="preserve"> εξής: Επιβάλλουμε για εκείνους οι οποίοι μετά τις 11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1975 είναι δικαιούχοι χρήσεως μία διπλή κύρωση. Η πρώτη κύρωση έχει να κάνει -όπως αναφέρεται- με την αποζημίωση για την απώλεια του φυσικού αγαθού και η δεύτερη έχει να κάνει με το αντισταθμιστικό τέ</w:t>
      </w:r>
      <w:r>
        <w:rPr>
          <w:rFonts w:eastAsia="Times New Roman" w:cs="Times New Roman"/>
          <w:szCs w:val="24"/>
        </w:rPr>
        <w:t>λος που θα απαιτηθεί για να χρηματοδοτηθεί η αναδάσωση. Μα, εδώ, μιλάμε για βασική παραβίαση της αρχής που λέει «</w:t>
      </w:r>
      <w:r>
        <w:rPr>
          <w:rFonts w:eastAsia="Times New Roman" w:cs="Times New Roman"/>
          <w:szCs w:val="24"/>
          <w:lang w:val="en-US"/>
        </w:rPr>
        <w:t>ne</w:t>
      </w:r>
      <w:r>
        <w:rPr>
          <w:rFonts w:eastAsia="Times New Roman" w:cs="Times New Roman"/>
          <w:szCs w:val="24"/>
        </w:rPr>
        <w:t xml:space="preserve"> </w:t>
      </w:r>
      <w:proofErr w:type="spellStart"/>
      <w:r>
        <w:rPr>
          <w:rFonts w:eastAsia="Times New Roman" w:cs="Times New Roman"/>
          <w:szCs w:val="24"/>
          <w:lang w:val="en-US"/>
        </w:rPr>
        <w:t>bis</w:t>
      </w:r>
      <w:proofErr w:type="spellEnd"/>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idem</w:t>
      </w:r>
      <w:r>
        <w:rPr>
          <w:rFonts w:eastAsia="Times New Roman" w:cs="Times New Roman"/>
          <w:szCs w:val="24"/>
        </w:rPr>
        <w:t>». Δεν μπορούμε για το ίδιο πράγμα να επιβάλλουμε διπλή κύρωση, γιατί, ταυτόχρονα, από τη στιγμή που θα έχουμε αναδάσωση, είναι β</w:t>
      </w:r>
      <w:r>
        <w:rPr>
          <w:rFonts w:eastAsia="Times New Roman" w:cs="Times New Roman"/>
          <w:szCs w:val="24"/>
        </w:rPr>
        <w:t xml:space="preserve">έβαιο ότι αναπληρώνεται η απώλεια του φυσικού αγαθού. </w:t>
      </w:r>
    </w:p>
    <w:p w14:paraId="3576E44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Άρα, υπό αυτήν την έννοια θεωρώ ότι κακώς υπάρχει και αυτή η διάταξη, αλλά και η προηγούμενη. Γιατί μην με πάτε στο ότι η Νέα Δημοκρατία το είχε κάνει έτσι. Εγώ αυτήν την ώρα που μιλάω, βλέπω ότι πραγμ</w:t>
      </w:r>
      <w:r>
        <w:rPr>
          <w:rFonts w:eastAsia="Times New Roman" w:cs="Times New Roman"/>
          <w:szCs w:val="24"/>
        </w:rPr>
        <w:t>ατικά θα πρέπει σε αυτό το σημείο να νομοθετήσετε.</w:t>
      </w:r>
    </w:p>
    <w:p w14:paraId="3576E44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Και ένα τρίτο θέμα. Το τρίτο θέμα έχει να κάνει με την παραχώρηση του αιγιαλού.</w:t>
      </w:r>
    </w:p>
    <w:p w14:paraId="3576E44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Τζαβάρα, και τα δυο λεπτά που ζητήσατε, τα ξεπεράσατε. Πόσο θέλετε ακόμα να μιλήσετε;</w:t>
      </w:r>
    </w:p>
    <w:p w14:paraId="3576E45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Ωραία, τελειώνω. Η παραχώρηση του αιγιαλού σας ενδιαφέρει;</w:t>
      </w:r>
    </w:p>
    <w:p w14:paraId="3576E45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να ακούσω την άποψή σας πάντως. Έχω τη δική μου γνώμη γι’ αυτό το θέμα, όπως και για κάθε θέμα.</w:t>
      </w:r>
    </w:p>
    <w:p w14:paraId="3576E45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Ακούστε με, λοιπ</w:t>
      </w:r>
      <w:r>
        <w:rPr>
          <w:rFonts w:eastAsia="Times New Roman" w:cs="Times New Roman"/>
          <w:szCs w:val="24"/>
        </w:rPr>
        <w:t>όν.</w:t>
      </w:r>
    </w:p>
    <w:p w14:paraId="3576E45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θέμα δεν είναι να σας ακούσω εγώ. Δεν ήρθα εδώ στη Βουλή για να ακούσω εσάς. Εγώ ήρθα να διευθύνω μια συζήτηση και σε αυτήν την κατεύθυνση με έχει εκλέξει το Σώμα. Εσείς γράφετε στα παλαιότερα των υποδημάτων τις νου</w:t>
      </w:r>
      <w:r>
        <w:rPr>
          <w:rFonts w:eastAsia="Times New Roman" w:cs="Times New Roman"/>
          <w:szCs w:val="24"/>
        </w:rPr>
        <w:t>θεσίες μου τόσην ώρα.</w:t>
      </w:r>
    </w:p>
    <w:p w14:paraId="3576E45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Τελειώνει, κύριε Πρόεδρε.</w:t>
      </w:r>
    </w:p>
    <w:p w14:paraId="3576E45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Αυτήν την προσβολή εγώ δεν τη δέχομαι!</w:t>
      </w:r>
    </w:p>
    <w:p w14:paraId="3576E45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Εσείς προσβάλλετε το Προεδρείο!</w:t>
      </w:r>
    </w:p>
    <w:p w14:paraId="3576E45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Καθόλου δεν το προσβάλλω.</w:t>
      </w:r>
    </w:p>
    <w:p w14:paraId="3576E45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w:t>
      </w:r>
      <w:r>
        <w:rPr>
          <w:rFonts w:eastAsia="Times New Roman" w:cs="Times New Roman"/>
          <w:b/>
          <w:szCs w:val="24"/>
        </w:rPr>
        <w:t xml:space="preserve">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Εσείς το προσβάλλετε! Σε επανειλημμένες διακοπές και παρακλήσεις να ολοκληρώσετε στον χρόνο που σας δόθηκε, χρησιμοποιήσατε ακόμα περισσότερο και φτάσαμε στα είκοσι λεπτά. </w:t>
      </w:r>
      <w:proofErr w:type="spellStart"/>
      <w:r>
        <w:rPr>
          <w:rFonts w:eastAsia="Times New Roman" w:cs="Times New Roman"/>
          <w:szCs w:val="24"/>
        </w:rPr>
        <w:t>Δικαιούσασταν</w:t>
      </w:r>
      <w:proofErr w:type="spellEnd"/>
      <w:r>
        <w:rPr>
          <w:rFonts w:eastAsia="Times New Roman" w:cs="Times New Roman"/>
          <w:szCs w:val="24"/>
        </w:rPr>
        <w:t xml:space="preserve"> εννέα λεπτά και με την </w:t>
      </w:r>
      <w:proofErr w:type="spellStart"/>
      <w:r>
        <w:rPr>
          <w:rFonts w:eastAsia="Times New Roman" w:cs="Times New Roman"/>
          <w:szCs w:val="24"/>
        </w:rPr>
        <w:t>τριτολογία</w:t>
      </w:r>
      <w:proofErr w:type="spellEnd"/>
      <w:r>
        <w:rPr>
          <w:rFonts w:eastAsia="Times New Roman" w:cs="Times New Roman"/>
          <w:szCs w:val="24"/>
        </w:rPr>
        <w:t xml:space="preserve">. Και ανοχή </w:t>
      </w:r>
      <w:r>
        <w:rPr>
          <w:rFonts w:eastAsia="Times New Roman" w:cs="Times New Roman"/>
          <w:szCs w:val="24"/>
        </w:rPr>
        <w:t>του Προεδρείου είχατε, λοιπόν, και ανοχή από το Σώμα και βγαίνετε και από πάνω.</w:t>
      </w:r>
    </w:p>
    <w:p w14:paraId="3576E45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Αυτές τις εκφράσεις κατ</w:t>
      </w:r>
      <w:r>
        <w:rPr>
          <w:rFonts w:eastAsia="Times New Roman" w:cs="Times New Roman"/>
          <w:szCs w:val="24"/>
        </w:rPr>
        <w:t xml:space="preserve">’ </w:t>
      </w:r>
      <w:r>
        <w:rPr>
          <w:rFonts w:eastAsia="Times New Roman" w:cs="Times New Roman"/>
          <w:szCs w:val="24"/>
        </w:rPr>
        <w:t>αρχάς δεν τις χρησιμοποιώ εγώ. Θα σας, όμως, πω τούτο: Εάν ο κ. Σταθάκης είχε περιοριστεί να μιλήσει μόνο επί του νομοσχεδίου, σ</w:t>
      </w:r>
      <w:r>
        <w:rPr>
          <w:rFonts w:eastAsia="Times New Roman" w:cs="Times New Roman"/>
          <w:szCs w:val="24"/>
        </w:rPr>
        <w:t>ας διαβεβαιώ ότι ο λόγος μου δεν θα ήταν παραπάνω από έξι λεπτά.</w:t>
      </w:r>
    </w:p>
    <w:p w14:paraId="3576E45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Μιλήσατε παραπάνω από εμένα.</w:t>
      </w:r>
    </w:p>
    <w:p w14:paraId="3576E45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Μιλήστε για το τρίτο ζήτημα, που θέλετε, για να ολοκληρώνουμε.</w:t>
      </w:r>
    </w:p>
    <w:p w14:paraId="3576E45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Το γεγονός λοιπόν ότι μίλησε για την αξιολόγηση σας το λέω και είναι άδικο που κάνετε αυτά εναντίον μου. Μου στερήσατε το δικαίωμα, πρώτον, να μιλήσω για το νομοσχέδιο για το οποίο είμαι Κοινοβουλευτικός Εκπρόσωπος και, δεύτερον, με </w:t>
      </w:r>
      <w:r>
        <w:rPr>
          <w:rFonts w:eastAsia="Times New Roman" w:cs="Times New Roman"/>
          <w:szCs w:val="24"/>
        </w:rPr>
        <w:t xml:space="preserve">εξωθήσατε και με παρακινήσατε να καταναλώσω τον χρόνο που είχα για να μιλήσω για αυτό το νομοσχέδιο, απαντώντας στον κύριο Υπουργό, προς τον οποίον εσείς ήσασταν άνισα πιο επιεικής από ό,τι προς εμένα. </w:t>
      </w:r>
    </w:p>
    <w:p w14:paraId="3576E45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 και συγχαρητήρια για την αμεροληψί</w:t>
      </w:r>
      <w:r>
        <w:rPr>
          <w:rFonts w:eastAsia="Times New Roman" w:cs="Times New Roman"/>
          <w:szCs w:val="24"/>
        </w:rPr>
        <w:t>α σας.</w:t>
      </w:r>
    </w:p>
    <w:p w14:paraId="3576E45E" w14:textId="77777777" w:rsidR="009D30F2" w:rsidRDefault="008D3D2C">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76E45F" w14:textId="77777777" w:rsidR="009D30F2" w:rsidRDefault="008D3D2C">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Τζαβάρα, σας ενημερώνω ότι αδικείτε παράφορα το Προεδρείο. Σας τα επιστρέφω όλα αυτά πίσω. Και για να ενημερωθεί το Σώμα, γιατί δεν μπορεί να κρατά και τον χρόνο, δωδεκάμισι λεπτά μιλήσατε στην </w:t>
      </w:r>
      <w:proofErr w:type="spellStart"/>
      <w:r>
        <w:rPr>
          <w:rFonts w:eastAsia="Times New Roman"/>
          <w:bCs/>
          <w:szCs w:val="24"/>
        </w:rPr>
        <w:t>πρωτολογία</w:t>
      </w:r>
      <w:proofErr w:type="spellEnd"/>
      <w:r>
        <w:rPr>
          <w:rFonts w:eastAsia="Times New Roman"/>
          <w:bCs/>
          <w:szCs w:val="24"/>
        </w:rPr>
        <w:t xml:space="preserve"> σας, είκοσι λεπτά έως είκοσι δύο –αλλά ας αφα</w:t>
      </w:r>
      <w:r>
        <w:rPr>
          <w:rFonts w:eastAsia="Times New Roman"/>
          <w:bCs/>
          <w:szCs w:val="24"/>
        </w:rPr>
        <w:t xml:space="preserve">ιρέσω τα δύο λεπτά για τις διακοπές- για τη δευτερολογία σας. Εάν αυτό εσείς το θεωρείτε κοινοβουλευτική διαδικασία και σεβασμό στον Κανονισμό, τα συμπεράσματα ας τα βγάλει ο καθένας στην Αίθουσα. </w:t>
      </w:r>
    </w:p>
    <w:p w14:paraId="3576E460" w14:textId="77777777" w:rsidR="009D30F2" w:rsidRDefault="008D3D2C">
      <w:pPr>
        <w:spacing w:after="0" w:line="600" w:lineRule="auto"/>
        <w:ind w:firstLine="720"/>
        <w:jc w:val="both"/>
        <w:rPr>
          <w:rFonts w:eastAsia="Times New Roman"/>
          <w:bCs/>
          <w:szCs w:val="24"/>
        </w:rPr>
      </w:pPr>
      <w:r>
        <w:rPr>
          <w:rFonts w:eastAsia="Times New Roman"/>
          <w:bCs/>
          <w:szCs w:val="24"/>
        </w:rPr>
        <w:t xml:space="preserve">Συνεχίζουμε με τον επόμενο Κοινοβουλευτικό Εκπρόσωπο, τον </w:t>
      </w:r>
      <w:r>
        <w:rPr>
          <w:rFonts w:eastAsia="Times New Roman"/>
          <w:bCs/>
          <w:szCs w:val="24"/>
        </w:rPr>
        <w:t xml:space="preserve">κ. </w:t>
      </w:r>
      <w:proofErr w:type="spellStart"/>
      <w:r>
        <w:rPr>
          <w:rFonts w:eastAsia="Times New Roman"/>
          <w:bCs/>
          <w:szCs w:val="24"/>
        </w:rPr>
        <w:t>Ξυδάκη</w:t>
      </w:r>
      <w:proofErr w:type="spellEnd"/>
      <w:r>
        <w:rPr>
          <w:rFonts w:eastAsia="Times New Roman"/>
          <w:bCs/>
          <w:szCs w:val="24"/>
        </w:rPr>
        <w:t xml:space="preserve">. </w:t>
      </w:r>
    </w:p>
    <w:p w14:paraId="3576E461" w14:textId="77777777" w:rsidR="009D30F2" w:rsidRDefault="008D3D2C">
      <w:pPr>
        <w:spacing w:after="0" w:line="600" w:lineRule="auto"/>
        <w:ind w:firstLine="720"/>
        <w:jc w:val="both"/>
        <w:rPr>
          <w:rFonts w:eastAsia="Times New Roman"/>
          <w:bCs/>
          <w:szCs w:val="24"/>
        </w:rPr>
      </w:pPr>
      <w:r>
        <w:rPr>
          <w:rFonts w:eastAsia="Times New Roman"/>
          <w:b/>
          <w:bCs/>
          <w:szCs w:val="24"/>
        </w:rPr>
        <w:t>ΝΙΚΟΛΑΟΣ ΞΥΔΑΚΗΣ:</w:t>
      </w:r>
      <w:r>
        <w:rPr>
          <w:rFonts w:eastAsia="Times New Roman"/>
          <w:bCs/>
          <w:szCs w:val="24"/>
        </w:rPr>
        <w:t xml:space="preserve"> Ευχαριστώ, κύριε Πρόεδρε. </w:t>
      </w:r>
    </w:p>
    <w:p w14:paraId="3576E462" w14:textId="77777777" w:rsidR="009D30F2" w:rsidRDefault="008D3D2C">
      <w:pPr>
        <w:spacing w:after="0" w:line="600" w:lineRule="auto"/>
        <w:ind w:firstLine="720"/>
        <w:jc w:val="both"/>
        <w:rPr>
          <w:rFonts w:eastAsia="Times New Roman"/>
          <w:bCs/>
          <w:szCs w:val="24"/>
        </w:rPr>
      </w:pPr>
      <w:r>
        <w:rPr>
          <w:rFonts w:eastAsia="Times New Roman"/>
          <w:bCs/>
          <w:szCs w:val="24"/>
        </w:rPr>
        <w:t xml:space="preserve">Επειδή ο συνάδελφος κ. Τζαβάρας είναι απολαυστικός </w:t>
      </w:r>
      <w:proofErr w:type="spellStart"/>
      <w:r>
        <w:rPr>
          <w:rFonts w:eastAsia="Times New Roman"/>
          <w:bCs/>
          <w:szCs w:val="24"/>
        </w:rPr>
        <w:t>ρήτωρ</w:t>
      </w:r>
      <w:proofErr w:type="spellEnd"/>
      <w:r>
        <w:rPr>
          <w:rFonts w:eastAsia="Times New Roman"/>
          <w:bCs/>
          <w:szCs w:val="24"/>
        </w:rPr>
        <w:t xml:space="preserve"> και συνομιλητής, ευχαρίστως θα του έδινα ένα μέρος από τη χθεσινή μου ομιλία, κατά την οποία </w:t>
      </w:r>
      <w:proofErr w:type="spellStart"/>
      <w:r>
        <w:rPr>
          <w:rFonts w:eastAsia="Times New Roman"/>
          <w:bCs/>
          <w:szCs w:val="24"/>
        </w:rPr>
        <w:t>εξήντλησα</w:t>
      </w:r>
      <w:proofErr w:type="spellEnd"/>
      <w:r>
        <w:rPr>
          <w:rFonts w:eastAsia="Times New Roman"/>
          <w:bCs/>
          <w:szCs w:val="24"/>
        </w:rPr>
        <w:t xml:space="preserve"> μόνο έξι λεπτά και πενήντα επτά δευτερό</w:t>
      </w:r>
      <w:r>
        <w:rPr>
          <w:rFonts w:eastAsia="Times New Roman"/>
          <w:bCs/>
          <w:szCs w:val="24"/>
        </w:rPr>
        <w:t xml:space="preserve">λεπτα. Ωστόσο, και πάλι καλά, μας δίνει αφορμές ο κ. Τζαβάρας και με τη συνηγορία του υπέρ των εργοστασιακών συμβουλίων του Τορίνο και τις διδασκαλίες του μεγάλου στοχαστή Αντόνιο </w:t>
      </w:r>
      <w:proofErr w:type="spellStart"/>
      <w:r>
        <w:rPr>
          <w:rFonts w:eastAsia="Times New Roman"/>
          <w:bCs/>
          <w:szCs w:val="24"/>
        </w:rPr>
        <w:t>Γκράμσι</w:t>
      </w:r>
      <w:proofErr w:type="spellEnd"/>
      <w:r>
        <w:rPr>
          <w:rFonts w:eastAsia="Times New Roman"/>
          <w:bCs/>
          <w:szCs w:val="24"/>
        </w:rPr>
        <w:t>, αλλά κυρίως επειδή ο κ. Τζαβάρας επανειλημμένως μέσα σε αυτήν την Α</w:t>
      </w:r>
      <w:r>
        <w:rPr>
          <w:rFonts w:eastAsia="Times New Roman"/>
          <w:bCs/>
          <w:szCs w:val="24"/>
        </w:rPr>
        <w:t xml:space="preserve">ίθουσα έχει καλέσει την Κυβέρνηση της Αριστεράς να τολμήσει μείζονες μεταρρυθμίσεις. Και νομίζω ότι είναι ειλικρινής </w:t>
      </w:r>
      <w:r>
        <w:rPr>
          <w:rFonts w:eastAsia="Times New Roman"/>
          <w:bCs/>
          <w:szCs w:val="24"/>
        </w:rPr>
        <w:lastRenderedPageBreak/>
        <w:t xml:space="preserve">και νομίζω ότι αναγνωρίζει ότι καταβάλλουμε αυτήν την προσπάθεια και έχουμε επιτυχίες. </w:t>
      </w:r>
    </w:p>
    <w:p w14:paraId="3576E463" w14:textId="77777777" w:rsidR="009D30F2" w:rsidRDefault="008D3D2C">
      <w:pPr>
        <w:spacing w:after="0" w:line="600" w:lineRule="auto"/>
        <w:ind w:firstLine="720"/>
        <w:jc w:val="both"/>
        <w:rPr>
          <w:rFonts w:eastAsia="Times New Roman"/>
          <w:bCs/>
          <w:szCs w:val="24"/>
        </w:rPr>
      </w:pPr>
      <w:r>
        <w:rPr>
          <w:rFonts w:eastAsia="Times New Roman"/>
          <w:bCs/>
          <w:szCs w:val="24"/>
        </w:rPr>
        <w:t>Αποδεχόμαστε λοιπόν αυτή την πρόκληση και την πρόσκ</w:t>
      </w:r>
      <w:r>
        <w:rPr>
          <w:rFonts w:eastAsia="Times New Roman"/>
          <w:bCs/>
          <w:szCs w:val="24"/>
        </w:rPr>
        <w:t xml:space="preserve">ληση και προχωρούμε προς μείζονες μεταρρυθμίσεις, τέτοιες που δεν έγιναν τις περασμένες πολλές δεκαετίες από ολιγωρία, από αδράνεια, από ανικανότητα ή και δόλο, και προχωρούμε και αναλαμβάνουμε αυτή την ιστορική ευθύνη. </w:t>
      </w:r>
    </w:p>
    <w:p w14:paraId="3576E464" w14:textId="77777777" w:rsidR="009D30F2" w:rsidRDefault="008D3D2C">
      <w:pPr>
        <w:spacing w:after="0" w:line="600" w:lineRule="auto"/>
        <w:ind w:firstLine="720"/>
        <w:jc w:val="both"/>
        <w:rPr>
          <w:rFonts w:eastAsia="Times New Roman"/>
          <w:bCs/>
          <w:szCs w:val="24"/>
        </w:rPr>
      </w:pPr>
      <w:r>
        <w:rPr>
          <w:rFonts w:eastAsia="Times New Roman"/>
          <w:bCs/>
          <w:szCs w:val="24"/>
        </w:rPr>
        <w:t>Ωστόσο, θα πρέπει να επισημάνουμε ό</w:t>
      </w:r>
      <w:r>
        <w:rPr>
          <w:rFonts w:eastAsia="Times New Roman"/>
          <w:bCs/>
          <w:szCs w:val="24"/>
        </w:rPr>
        <w:t>τι αυτές οι προσκλήσεις του κ. Τζαβάρα για μεγάλες μεταρρυθμίσεις έχουν πολύ μικρή σχέση με το συνήθως ανοίκειο ύφος άλλων συναδέλφων της μείζονος ή της ελάσσονος Αντιπολίτευσης, οι οποίοι, μπροστά στα οράματα πολιτικής επιβίωσης και μέσα από τις πολλαπλές</w:t>
      </w:r>
      <w:r>
        <w:rPr>
          <w:rFonts w:eastAsia="Times New Roman"/>
          <w:bCs/>
          <w:szCs w:val="24"/>
        </w:rPr>
        <w:t xml:space="preserve"> μεταμορφώσεις που υφίστανται οι ίδιοι, χρησιμοποιούν εκφράσεις και συλλογισμούς που δεν τιμούν ούτε τον πολιτικό βίο ούτε τον χώρο εδώ ούτε τη φιλελεύθερη δημοκρατία, που κατά τα άλλα υπερασπιζόμαστε όλοι και εσείς κυρίως. </w:t>
      </w:r>
    </w:p>
    <w:p w14:paraId="3576E465" w14:textId="77777777" w:rsidR="009D30F2" w:rsidRDefault="008D3D2C">
      <w:pPr>
        <w:spacing w:after="0" w:line="600" w:lineRule="auto"/>
        <w:ind w:firstLine="720"/>
        <w:jc w:val="both"/>
        <w:rPr>
          <w:rFonts w:eastAsia="Times New Roman"/>
          <w:bCs/>
          <w:szCs w:val="24"/>
        </w:rPr>
      </w:pPr>
      <w:r>
        <w:rPr>
          <w:rFonts w:eastAsia="Times New Roman"/>
          <w:bCs/>
          <w:szCs w:val="24"/>
        </w:rPr>
        <w:t>Το ΠΑΣΟΚ υποστήριξε πριν ότι εί</w:t>
      </w:r>
      <w:r>
        <w:rPr>
          <w:rFonts w:eastAsia="Times New Roman"/>
          <w:bCs/>
          <w:szCs w:val="24"/>
        </w:rPr>
        <w:t>χε ψηφίσει χάρτες. Ναι, είχαν ψηφιστεί χάρτες. Το ερώτημα είναι ποιοι αναρτήθηκαν. Ο Υπουργός εδώ μας διαβεβαίωσε, και όλα τα στοιχεία αυτό δείχνουν, ότι αναρτήθηκε το 1% των συνολικών δασικών χαρτών. Άρα δηλαδή έχουμε μια κατ’ εξακολούθηση νομοθέτηση, ατε</w:t>
      </w:r>
      <w:r>
        <w:rPr>
          <w:rFonts w:eastAsia="Times New Roman"/>
          <w:bCs/>
          <w:szCs w:val="24"/>
        </w:rPr>
        <w:t xml:space="preserve">λή ή ακόμη και ολοκληρωμένη, η οποία δεν εφαρμόζεται. </w:t>
      </w:r>
    </w:p>
    <w:p w14:paraId="3576E466" w14:textId="77777777" w:rsidR="009D30F2" w:rsidRDefault="008D3D2C">
      <w:pPr>
        <w:spacing w:after="0" w:line="600" w:lineRule="auto"/>
        <w:ind w:firstLine="720"/>
        <w:jc w:val="both"/>
        <w:rPr>
          <w:rFonts w:eastAsia="Times New Roman"/>
          <w:bCs/>
          <w:szCs w:val="24"/>
        </w:rPr>
      </w:pPr>
      <w:r>
        <w:rPr>
          <w:rFonts w:eastAsia="Times New Roman"/>
          <w:bCs/>
          <w:szCs w:val="24"/>
        </w:rPr>
        <w:lastRenderedPageBreak/>
        <w:t>Ανέφεραν οι συνάδελφοι της Νέας Δημοκρατίας, κατ’ αρχάς, ότι το άρθρο 24 νομοθετήθηκε από τη Νέα Δημοκρατία. Δεν είναι ακριβώς έτσι. Το Σύνταγμα του 1975 υποστηρίχθηκε από πολλές πτέρυγες στο Κοινοβούλ</w:t>
      </w:r>
      <w:r>
        <w:rPr>
          <w:rFonts w:eastAsia="Times New Roman"/>
          <w:bCs/>
          <w:szCs w:val="24"/>
        </w:rPr>
        <w:t xml:space="preserve">ιο, μίλησαν πάρα πολλοί. Πολλοί, πάρα πολλοί, συνταγματολόγοι υποστήριξαν την προπαρασκευή. </w:t>
      </w:r>
    </w:p>
    <w:p w14:paraId="3576E467" w14:textId="77777777" w:rsidR="009D30F2" w:rsidRDefault="008D3D2C">
      <w:pPr>
        <w:spacing w:after="0" w:line="600" w:lineRule="auto"/>
        <w:ind w:firstLine="720"/>
        <w:jc w:val="both"/>
        <w:rPr>
          <w:rFonts w:eastAsia="Times New Roman"/>
          <w:bCs/>
          <w:szCs w:val="24"/>
        </w:rPr>
      </w:pPr>
      <w:r>
        <w:rPr>
          <w:rFonts w:eastAsia="Times New Roman"/>
          <w:b/>
          <w:bCs/>
          <w:szCs w:val="24"/>
        </w:rPr>
        <w:t>ΚΩΝΣΤΑΝΤΙΝΟΣ ΤΖΑΒΑΡΑΣ:</w:t>
      </w:r>
      <w:r>
        <w:rPr>
          <w:rFonts w:eastAsia="Times New Roman"/>
          <w:bCs/>
          <w:szCs w:val="24"/>
        </w:rPr>
        <w:t xml:space="preserve"> Μνημειώδης η αντιπολιτευτική αγόρευση του κ. Δημητρίου Τσάτσου.</w:t>
      </w:r>
    </w:p>
    <w:p w14:paraId="3576E468" w14:textId="77777777" w:rsidR="009D30F2" w:rsidRDefault="008D3D2C">
      <w:pPr>
        <w:spacing w:after="0" w:line="600" w:lineRule="auto"/>
        <w:ind w:firstLine="720"/>
        <w:jc w:val="both"/>
        <w:rPr>
          <w:rFonts w:eastAsia="Times New Roman"/>
          <w:bCs/>
          <w:szCs w:val="24"/>
        </w:rPr>
      </w:pPr>
      <w:r>
        <w:rPr>
          <w:rFonts w:eastAsia="Times New Roman"/>
          <w:b/>
          <w:bCs/>
          <w:szCs w:val="24"/>
        </w:rPr>
        <w:t>ΝΙΚΟΛΑΟΣ ΞΥΔΑΚΗΣ:</w:t>
      </w:r>
      <w:r>
        <w:rPr>
          <w:rFonts w:eastAsia="Times New Roman"/>
          <w:bCs/>
          <w:szCs w:val="24"/>
        </w:rPr>
        <w:t xml:space="preserve"> Το άρθρο 24 για την ενιαία προστασία του φυσικού και του α</w:t>
      </w:r>
      <w:r>
        <w:rPr>
          <w:rFonts w:eastAsia="Times New Roman"/>
          <w:bCs/>
          <w:szCs w:val="24"/>
        </w:rPr>
        <w:t xml:space="preserve">νθρωπογενούς περιβάλλοντος δεν </w:t>
      </w:r>
      <w:proofErr w:type="spellStart"/>
      <w:r>
        <w:rPr>
          <w:rFonts w:eastAsia="Times New Roman"/>
          <w:bCs/>
          <w:szCs w:val="24"/>
        </w:rPr>
        <w:t>προσεβλήθη</w:t>
      </w:r>
      <w:proofErr w:type="spellEnd"/>
      <w:r>
        <w:rPr>
          <w:rFonts w:eastAsia="Times New Roman"/>
          <w:bCs/>
          <w:szCs w:val="24"/>
        </w:rPr>
        <w:t xml:space="preserve"> ούτε θεωρητικά ούτε πολιτικά σε όλη τη διάρκεια της μεταπολίτευσης. Και τα </w:t>
      </w:r>
      <w:r>
        <w:rPr>
          <w:rFonts w:eastAsia="Times New Roman"/>
          <w:bCs/>
          <w:szCs w:val="24"/>
        </w:rPr>
        <w:t>σ</w:t>
      </w:r>
      <w:r>
        <w:rPr>
          <w:rFonts w:eastAsia="Times New Roman"/>
          <w:bCs/>
          <w:szCs w:val="24"/>
        </w:rPr>
        <w:t xml:space="preserve">υντάγματα γενικώς δεν είναι έργα ενός κόμματος, είναι έργα ενός </w:t>
      </w:r>
      <w:r>
        <w:rPr>
          <w:rFonts w:eastAsia="Times New Roman"/>
          <w:bCs/>
          <w:szCs w:val="24"/>
        </w:rPr>
        <w:t>κ</w:t>
      </w:r>
      <w:r>
        <w:rPr>
          <w:rFonts w:eastAsia="Times New Roman"/>
          <w:bCs/>
          <w:szCs w:val="24"/>
        </w:rPr>
        <w:t>οινοβουλίου και ενός νομικού και πολιτικού πολιτισμού. Το άρθρο 24 το επι</w:t>
      </w:r>
      <w:r>
        <w:rPr>
          <w:rFonts w:eastAsia="Times New Roman"/>
          <w:bCs/>
          <w:szCs w:val="24"/>
        </w:rPr>
        <w:t xml:space="preserve">καλέστηκαν πάρα πολλοί σε περιβαλλοντικές οργανώσεις, σε οικολογικές οργανώσεις, </w:t>
      </w:r>
      <w:proofErr w:type="spellStart"/>
      <w:r>
        <w:rPr>
          <w:rFonts w:eastAsia="Times New Roman"/>
          <w:bCs/>
          <w:szCs w:val="24"/>
        </w:rPr>
        <w:t>αυτοδιοικητικά</w:t>
      </w:r>
      <w:proofErr w:type="spellEnd"/>
      <w:r>
        <w:rPr>
          <w:rFonts w:eastAsia="Times New Roman"/>
          <w:bCs/>
          <w:szCs w:val="24"/>
        </w:rPr>
        <w:t xml:space="preserve"> σχήματα, κινήσεις πολιτών. Δημιουργήθηκε ολόκληρο κίνημα και ολόκληρη νοοτροπία για την προστασία του περιβάλλοντος και του ανθρωπογενούς περιβάλλοντος, βασισμέ</w:t>
      </w:r>
      <w:r>
        <w:rPr>
          <w:rFonts w:eastAsia="Times New Roman"/>
          <w:bCs/>
          <w:szCs w:val="24"/>
        </w:rPr>
        <w:t xml:space="preserve">νη πάνω στη συνταγματική επιταγή. </w:t>
      </w:r>
    </w:p>
    <w:p w14:paraId="3576E46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που μπορούμε να πούμε συνολικά είναι ότι στα χρόνια που προηγήθηκαν της χρεοκοπίας και της δεινής ιστορικής περιπέτειας οι αλλεπάλληλες κυβερνήσεις τόσο της Νέας Δημοκρατίας, κυρίως, αλλά και του </w:t>
      </w:r>
      <w:r>
        <w:rPr>
          <w:rFonts w:eastAsia="Times New Roman" w:cs="Times New Roman"/>
          <w:szCs w:val="24"/>
        </w:rPr>
        <w:t xml:space="preserve">ΠΑΣΟΚ, που τόλμησε κάποτε μερικά πράγματα, οδήγησαν σε μια </w:t>
      </w:r>
      <w:r>
        <w:rPr>
          <w:rFonts w:eastAsia="Times New Roman" w:cs="Times New Roman"/>
          <w:szCs w:val="24"/>
        </w:rPr>
        <w:lastRenderedPageBreak/>
        <w:t xml:space="preserve">πολιτική, η οποία δεν ήταν πολιτική </w:t>
      </w:r>
      <w:proofErr w:type="spellStart"/>
      <w:r>
        <w:rPr>
          <w:rFonts w:eastAsia="Times New Roman" w:cs="Times New Roman"/>
          <w:szCs w:val="24"/>
        </w:rPr>
        <w:t>χωροθέτησης</w:t>
      </w:r>
      <w:proofErr w:type="spellEnd"/>
      <w:r>
        <w:rPr>
          <w:rFonts w:eastAsia="Times New Roman" w:cs="Times New Roman"/>
          <w:szCs w:val="24"/>
        </w:rPr>
        <w:t xml:space="preserve"> και σχεδιασμού για μια μακρόπνοη βιώσιμη ανάπτυξη. Ήταν ευκαιριακή πολιτική, πελατειακή πολιτική, η οποία οδηγεί σε μια κατάσταση το 2017 με την Ελλά</w:t>
      </w:r>
      <w:r>
        <w:rPr>
          <w:rFonts w:eastAsia="Times New Roman" w:cs="Times New Roman"/>
          <w:szCs w:val="24"/>
        </w:rPr>
        <w:t xml:space="preserve">δα σε επιτροπεία και </w:t>
      </w:r>
      <w:proofErr w:type="spellStart"/>
      <w:r>
        <w:rPr>
          <w:rFonts w:eastAsia="Times New Roman" w:cs="Times New Roman"/>
          <w:szCs w:val="24"/>
        </w:rPr>
        <w:t>ασφυκτιώσα</w:t>
      </w:r>
      <w:proofErr w:type="spellEnd"/>
      <w:r>
        <w:rPr>
          <w:rFonts w:eastAsia="Times New Roman" w:cs="Times New Roman"/>
          <w:szCs w:val="24"/>
        </w:rPr>
        <w:t xml:space="preserve">, να μην έχουμε Δασολόγιο, να προσπαθούμε τώρα να φτιάξουμε, να μην έχουμε Κτηματολόγιο, να μην έχουμε ολοκληρωμένο χωρικό σχεδιασμό για τον τουρισμό και τις παραγωγικές δράσεις. </w:t>
      </w:r>
    </w:p>
    <w:p w14:paraId="3576E46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Όμως, όλος ο σχεδιασμός στη Μεταπολίτευση είν</w:t>
      </w:r>
      <w:r>
        <w:rPr>
          <w:rFonts w:eastAsia="Times New Roman" w:cs="Times New Roman"/>
          <w:szCs w:val="24"/>
        </w:rPr>
        <w:t>αι τέτοιος. Αποβιομηχάνιση, απίσχναση του πρωτογενούς τομέα και καμ</w:t>
      </w:r>
      <w:r>
        <w:rPr>
          <w:rFonts w:eastAsia="Times New Roman" w:cs="Times New Roman"/>
          <w:szCs w:val="24"/>
        </w:rPr>
        <w:t>μ</w:t>
      </w:r>
      <w:r>
        <w:rPr>
          <w:rFonts w:eastAsia="Times New Roman" w:cs="Times New Roman"/>
          <w:szCs w:val="24"/>
        </w:rPr>
        <w:t>ία μακρόπνοη στρατηγική, ένα εθνικό όραμα για το πού εντάσσεται η Ελλάδα στον διαρκώς μεταβαλλόμενο καταμερισμό εργασίας και παραγωγής. Είμαστε μία χώρα με καχεκτικό ή ανύπαρκτο ανά τομείς</w:t>
      </w:r>
      <w:r>
        <w:rPr>
          <w:rFonts w:eastAsia="Times New Roman" w:cs="Times New Roman"/>
          <w:szCs w:val="24"/>
        </w:rPr>
        <w:t xml:space="preserve"> παραγωγικό ιστό και ένα κράτος το οποίο εξυπηρετούσε μόνο το πολιτικό προσωπικό και εν πολλοίς παρήγαγε πολιτικό χρήμα. </w:t>
      </w:r>
    </w:p>
    <w:p w14:paraId="3576E46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Εάν, λοιπόν, εγκαλείται η Αριστερά για λίγες μεταρρυθμίσεις, νομίζω ότι θα πρέπει να ανακαλέσουμε τις μεγάλες ανακατατάξεις από το τέλ</w:t>
      </w:r>
      <w:r>
        <w:rPr>
          <w:rFonts w:eastAsia="Times New Roman" w:cs="Times New Roman"/>
          <w:szCs w:val="24"/>
        </w:rPr>
        <w:t>ος του 19</w:t>
      </w:r>
      <w:r w:rsidRPr="00B90A67">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αιώνα και να δούμε ότι η παράδοση της Αριστεράς αυτή τη στιγμή είναι και η προσαρμογή στο σκληρό περιβάλλον όπως διαμορφώνεται στην Ευρωπαϊκή Ένωση και στις νεοφιλελεύθερες επιταγές, πώς θα σταθεί όρθια η χώρα, πώς θα βγει από την επιτροπεία, π</w:t>
      </w:r>
      <w:r>
        <w:rPr>
          <w:rFonts w:eastAsia="Times New Roman" w:cs="Times New Roman"/>
          <w:szCs w:val="24"/>
        </w:rPr>
        <w:t xml:space="preserve">ώς θα ανοίξουν διάδρομοι για μια πολιτική βιώσιμης ανάπτυξης και ανάπτυξης με δικαιοσύνη. Και ταυτόχρονα </w:t>
      </w:r>
      <w:r>
        <w:rPr>
          <w:rFonts w:eastAsia="Times New Roman" w:cs="Times New Roman"/>
          <w:szCs w:val="24"/>
        </w:rPr>
        <w:lastRenderedPageBreak/>
        <w:t>θα πρέπει να θυμηθούμε, όταν μας μιλάτε εσείς για τον σχεδιασμό, ότι οι πρόγονοι της συντηρητικής παρατάξεως είναι ακριβώς ο Δηλιγιάννης και ο Βούλγαρη</w:t>
      </w:r>
      <w:r>
        <w:rPr>
          <w:rFonts w:eastAsia="Times New Roman" w:cs="Times New Roman"/>
          <w:szCs w:val="24"/>
        </w:rPr>
        <w:t xml:space="preserve">ς και καθόλου ο Τρικούπης. </w:t>
      </w:r>
    </w:p>
    <w:p w14:paraId="3576E46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Προχωρούμε σε όλους τους τομείς, αλλά εάν θέλουμε να δούμε τη μεγαλύτερη εικόνα και σ’ αυτήν εδώ την Αίθουσα και ενώπιον του ελληνικού λαού, ας είμαστε πιο ταπεινοί και ας έχουμε </w:t>
      </w:r>
      <w:proofErr w:type="spellStart"/>
      <w:r>
        <w:rPr>
          <w:rFonts w:eastAsia="Times New Roman" w:cs="Times New Roman"/>
          <w:szCs w:val="24"/>
        </w:rPr>
        <w:t>ενσυναίσθηση</w:t>
      </w:r>
      <w:proofErr w:type="spellEnd"/>
      <w:r>
        <w:rPr>
          <w:rFonts w:eastAsia="Times New Roman" w:cs="Times New Roman"/>
          <w:szCs w:val="24"/>
        </w:rPr>
        <w:t xml:space="preserve"> για το τι ιστορικές στιγμές περνάμε </w:t>
      </w:r>
      <w:r>
        <w:rPr>
          <w:rFonts w:eastAsia="Times New Roman" w:cs="Times New Roman"/>
          <w:szCs w:val="24"/>
        </w:rPr>
        <w:t xml:space="preserve">και ας δείξουμε ιστορική ευθύνη. Οι κραυγές για το «φύγετε», «ξεκουμπιστείτε» και «να κάνουμε εκλογές» δεν δείχνουν ούτε πολιτική σκέψη ούτε πολιτική ωριμότητα, αλλά απελπισία και εξάρτηση από τα σύνδρομα εξουσίας. </w:t>
      </w:r>
    </w:p>
    <w:p w14:paraId="3576E46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576E46E" w14:textId="77777777" w:rsidR="009D30F2" w:rsidRDefault="008D3D2C">
      <w:pPr>
        <w:spacing w:after="0" w:line="600" w:lineRule="auto"/>
        <w:ind w:firstLine="720"/>
        <w:jc w:val="center"/>
        <w:rPr>
          <w:rFonts w:eastAsia="Times New Roman"/>
          <w:bCs/>
        </w:rPr>
      </w:pPr>
      <w:r>
        <w:rPr>
          <w:rFonts w:eastAsia="Times New Roman"/>
          <w:bCs/>
        </w:rPr>
        <w:t xml:space="preserve">(Χειροκροτήματα από </w:t>
      </w:r>
      <w:r>
        <w:rPr>
          <w:rFonts w:eastAsia="Times New Roman"/>
          <w:bCs/>
        </w:rPr>
        <w:t>την πτέρυγα του ΣΥΡΙΖΑ)</w:t>
      </w:r>
    </w:p>
    <w:p w14:paraId="3576E46F" w14:textId="77777777" w:rsidR="009D30F2" w:rsidRDefault="008D3D2C">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Ευχαριστώ, κύριε </w:t>
      </w:r>
      <w:proofErr w:type="spellStart"/>
      <w:r>
        <w:rPr>
          <w:rFonts w:eastAsia="Times New Roman"/>
          <w:bCs/>
        </w:rPr>
        <w:t>Ξυδάκη</w:t>
      </w:r>
      <w:proofErr w:type="spellEnd"/>
      <w:r>
        <w:rPr>
          <w:rFonts w:eastAsia="Times New Roman"/>
          <w:bCs/>
        </w:rPr>
        <w:t>.</w:t>
      </w:r>
    </w:p>
    <w:p w14:paraId="3576E470" w14:textId="77777777" w:rsidR="009D30F2" w:rsidRDefault="008D3D2C">
      <w:pPr>
        <w:spacing w:after="0" w:line="600" w:lineRule="auto"/>
        <w:ind w:firstLine="720"/>
        <w:jc w:val="both"/>
        <w:rPr>
          <w:rFonts w:eastAsia="Times New Roman"/>
          <w:bCs/>
        </w:rPr>
      </w:pPr>
      <w:r>
        <w:rPr>
          <w:rFonts w:eastAsia="Times New Roman"/>
          <w:bCs/>
        </w:rPr>
        <w:t>Τον λόγο έχει ο Κοινοβουλευτικός Εκπρόσωπος της Δημοκρατικής Συμπαράταξης κ. Θεοχαρόπουλος.</w:t>
      </w:r>
    </w:p>
    <w:p w14:paraId="3576E471" w14:textId="77777777" w:rsidR="009D30F2" w:rsidRDefault="008D3D2C">
      <w:pPr>
        <w:spacing w:after="0" w:line="600" w:lineRule="auto"/>
        <w:ind w:firstLine="720"/>
        <w:jc w:val="both"/>
        <w:rPr>
          <w:rFonts w:eastAsia="Times New Roman"/>
          <w:bCs/>
        </w:rPr>
      </w:pPr>
      <w:r>
        <w:rPr>
          <w:rFonts w:eastAsia="Times New Roman"/>
          <w:b/>
          <w:bCs/>
        </w:rPr>
        <w:t xml:space="preserve">ΑΘΑΝΑΣΙΟΣ ΘΕΟΧΑΡΟΠΟΥΛΟΣ: </w:t>
      </w:r>
      <w:r>
        <w:rPr>
          <w:rFonts w:eastAsia="Times New Roman"/>
          <w:bCs/>
        </w:rPr>
        <w:t xml:space="preserve">Κυρίες και κύριοι Βουλευτές, κύριοι Υπουργοί, είχα ετοιμάσει κάποια πράγματα να πω στο τέλος της δευτερολογίας μου και θα πω κάποια για το νομοσχέδιο, αλλά μετά την ομιλία του Υπουργού σε θέματα που πράγματι θέσαμε στη χθεσινή ημέρα και έπρεπε να </w:t>
      </w:r>
      <w:r>
        <w:rPr>
          <w:rFonts w:eastAsia="Times New Roman"/>
          <w:bCs/>
        </w:rPr>
        <w:lastRenderedPageBreak/>
        <w:t xml:space="preserve">υπάρχουν </w:t>
      </w:r>
      <w:r>
        <w:rPr>
          <w:rFonts w:eastAsia="Times New Roman"/>
          <w:bCs/>
        </w:rPr>
        <w:t xml:space="preserve">απαντήσεις, νομίζω ότι πρέπει να γίνει ένας διάλογος, γιατί αφορούν όχι μόνο το συγκεκριμένο νομοσχέδιο, αλλά όλα τα νομοσχέδια και τον τρόπο που κινείται η χώρα σήμερα. </w:t>
      </w:r>
    </w:p>
    <w:p w14:paraId="3576E472" w14:textId="77777777" w:rsidR="009D30F2" w:rsidRDefault="008D3D2C">
      <w:pPr>
        <w:spacing w:after="0" w:line="600" w:lineRule="auto"/>
        <w:ind w:firstLine="720"/>
        <w:jc w:val="both"/>
        <w:rPr>
          <w:rFonts w:eastAsia="Times New Roman"/>
          <w:bCs/>
        </w:rPr>
      </w:pPr>
      <w:r>
        <w:rPr>
          <w:rFonts w:eastAsia="Times New Roman"/>
          <w:bCs/>
        </w:rPr>
        <w:t>Πρώτα-πρώτα, είπατε για πολιτική συμφωνία. Δεν ξέρω εάν έχετε καταλήξει ότι έχει τελε</w:t>
      </w:r>
      <w:r>
        <w:rPr>
          <w:rFonts w:eastAsia="Times New Roman"/>
          <w:bCs/>
        </w:rPr>
        <w:t>ιώσει η πολιτική συμφωνία, κύριε Υπουργέ. Απ’ ό,τι ακούμε από τους περισσότερους στην Κυβέρνησή σας, θα έρθουν οι θεσμοί ή αλλιώς τρόικα. Απλώς τους μετονομάζετε, αλλά δεν αλλάζει τίποτα, πέρα από το γεγονός ότι διαπραγματεύεστε στο Χίλτον, αντί να έρχοντα</w:t>
      </w:r>
      <w:r>
        <w:rPr>
          <w:rFonts w:eastAsia="Times New Roman"/>
          <w:bCs/>
        </w:rPr>
        <w:t xml:space="preserve">ι στο Υπουργείο. Πρόσφατα, και στις Βρυξέλλες αλλάξατε τον τόπο διαπραγμάτευσης. Γιατί τα λέω αυτά; Γιατί δεν ξέρουμε πλέον τι να πιστέψουμε απ’ αυτά τα οποία λέτε στην Κυβέρνησή σας. </w:t>
      </w:r>
    </w:p>
    <w:p w14:paraId="3576E473" w14:textId="77777777" w:rsidR="009D30F2" w:rsidRDefault="008D3D2C">
      <w:pPr>
        <w:spacing w:after="0" w:line="600" w:lineRule="auto"/>
        <w:ind w:firstLine="720"/>
        <w:jc w:val="both"/>
        <w:rPr>
          <w:rFonts w:eastAsia="Times New Roman"/>
          <w:bCs/>
        </w:rPr>
      </w:pPr>
      <w:r>
        <w:rPr>
          <w:rFonts w:eastAsia="Times New Roman"/>
          <w:bCs/>
        </w:rPr>
        <w:t xml:space="preserve">Περιγράψατε τρεις ομάδες διαμαρτυρομένων, που δυσαρεστήθηκαν όλη αυτήν </w:t>
      </w:r>
      <w:r>
        <w:rPr>
          <w:rFonts w:eastAsia="Times New Roman"/>
          <w:bCs/>
        </w:rPr>
        <w:t xml:space="preserve">την περίοδο –σας άκουσα προσεκτικά- σε σχέση με τη συμφωνία. Η πρώτη ομάδα, είπατε, είναι αυτή που </w:t>
      </w:r>
      <w:proofErr w:type="spellStart"/>
      <w:r>
        <w:rPr>
          <w:rFonts w:eastAsia="Times New Roman"/>
          <w:bCs/>
        </w:rPr>
        <w:t>επανέφερε</w:t>
      </w:r>
      <w:proofErr w:type="spellEnd"/>
      <w:r>
        <w:rPr>
          <w:rFonts w:eastAsia="Times New Roman"/>
          <w:bCs/>
        </w:rPr>
        <w:t xml:space="preserve"> τα σενάρια εξόδου από το ευρώ. </w:t>
      </w:r>
    </w:p>
    <w:p w14:paraId="3576E474" w14:textId="77777777" w:rsidR="009D30F2" w:rsidRDefault="008D3D2C">
      <w:pPr>
        <w:spacing w:after="0" w:line="600" w:lineRule="auto"/>
        <w:ind w:firstLine="720"/>
        <w:jc w:val="both"/>
        <w:rPr>
          <w:rFonts w:eastAsia="Times New Roman"/>
          <w:bCs/>
        </w:rPr>
      </w:pPr>
      <w:r>
        <w:rPr>
          <w:rFonts w:eastAsia="Times New Roman"/>
          <w:bCs/>
        </w:rPr>
        <w:t xml:space="preserve">Να τονίσω </w:t>
      </w:r>
      <w:r>
        <w:rPr>
          <w:rFonts w:eastAsia="Times New Roman"/>
          <w:bCs/>
        </w:rPr>
        <w:t xml:space="preserve">αρχικά </w:t>
      </w:r>
      <w:r>
        <w:rPr>
          <w:rFonts w:eastAsia="Times New Roman"/>
          <w:bCs/>
        </w:rPr>
        <w:t>ότι τόσο η δική σας ομιλία όσο και του Κοινοβουλευτικού Εκπροσώπου του ΣΥΡΙΖΑ χθες δεν ήταν στο ίδ</w:t>
      </w:r>
      <w:r>
        <w:rPr>
          <w:rFonts w:eastAsia="Times New Roman"/>
          <w:bCs/>
        </w:rPr>
        <w:t xml:space="preserve">ιο ύφος με τον κ. </w:t>
      </w:r>
      <w:proofErr w:type="spellStart"/>
      <w:r>
        <w:rPr>
          <w:rFonts w:eastAsia="Times New Roman"/>
          <w:bCs/>
        </w:rPr>
        <w:t>Σπίρτζη</w:t>
      </w:r>
      <w:proofErr w:type="spellEnd"/>
      <w:r>
        <w:rPr>
          <w:rFonts w:eastAsia="Times New Roman"/>
          <w:bCs/>
        </w:rPr>
        <w:t xml:space="preserve">, ο οποίος ήταν χθες εδώ στη Βουλή. Ήταν σε εντελώς διαφορετικό ύφος, κατεύθυνση και τρόπο. Θρίαμβος, είπε ο κ. </w:t>
      </w:r>
      <w:proofErr w:type="spellStart"/>
      <w:r>
        <w:rPr>
          <w:rFonts w:eastAsia="Times New Roman"/>
          <w:bCs/>
        </w:rPr>
        <w:t>Σπίρτζης</w:t>
      </w:r>
      <w:proofErr w:type="spellEnd"/>
      <w:r>
        <w:rPr>
          <w:rFonts w:eastAsia="Times New Roman"/>
          <w:bCs/>
        </w:rPr>
        <w:t xml:space="preserve">, εφόσον πάρουμε και κάτι για το χρέος. Από τα κλάματα στον θρίαμβο! Εσείς μιλήσατε για συμβιβασμό, </w:t>
      </w:r>
      <w:r>
        <w:rPr>
          <w:rFonts w:eastAsia="Times New Roman"/>
          <w:bCs/>
        </w:rPr>
        <w:lastRenderedPageBreak/>
        <w:t>για δυσκολί</w:t>
      </w:r>
      <w:r>
        <w:rPr>
          <w:rFonts w:eastAsia="Times New Roman"/>
          <w:bCs/>
        </w:rPr>
        <w:t xml:space="preserve">ες, για προβλήματα, για αρνητικές διευθετήσεις που προσπαθούμε να τις μειώσουμε </w:t>
      </w:r>
      <w:proofErr w:type="spellStart"/>
      <w:r>
        <w:rPr>
          <w:rFonts w:eastAsia="Times New Roman"/>
          <w:bCs/>
        </w:rPr>
        <w:t>κ.ο.κ.</w:t>
      </w:r>
      <w:proofErr w:type="spellEnd"/>
      <w:r>
        <w:rPr>
          <w:rFonts w:eastAsia="Times New Roman"/>
          <w:bCs/>
        </w:rPr>
        <w:t xml:space="preserve">. </w:t>
      </w:r>
    </w:p>
    <w:p w14:paraId="3576E475" w14:textId="77777777" w:rsidR="009D30F2" w:rsidRDefault="008D3D2C">
      <w:pPr>
        <w:spacing w:after="0" w:line="600" w:lineRule="auto"/>
        <w:ind w:firstLine="720"/>
        <w:jc w:val="both"/>
        <w:rPr>
          <w:rFonts w:eastAsia="Times New Roman" w:cs="Times New Roman"/>
          <w:szCs w:val="24"/>
        </w:rPr>
      </w:pPr>
      <w:r>
        <w:rPr>
          <w:rFonts w:eastAsia="Times New Roman"/>
          <w:bCs/>
        </w:rPr>
        <w:t xml:space="preserve">Όμως, για την πρώτη ομάδα, για αυτή που </w:t>
      </w:r>
      <w:proofErr w:type="spellStart"/>
      <w:r>
        <w:rPr>
          <w:rFonts w:eastAsia="Times New Roman"/>
          <w:bCs/>
        </w:rPr>
        <w:t>επανέφερε</w:t>
      </w:r>
      <w:proofErr w:type="spellEnd"/>
      <w:r>
        <w:rPr>
          <w:rFonts w:eastAsia="Times New Roman"/>
          <w:bCs/>
        </w:rPr>
        <w:t xml:space="preserve"> σενάρια εξόδου από το ευρώ, εάν δεν κάνω λάθος, είχε γίνει μία μεγάλη συζήτηση εκείνη την περίοδο και ο Κοινοβουλευτι</w:t>
      </w:r>
      <w:r>
        <w:rPr>
          <w:rFonts w:eastAsia="Times New Roman"/>
          <w:bCs/>
        </w:rPr>
        <w:t xml:space="preserve">κός Εκπρόσωπος του ΣΥΡΙΖΑ είχε πει ότι είναι ένα από τα σενάρια που πρέπει να δει η χώρα μας το επόμενο χρονικό διάστημα. </w:t>
      </w:r>
    </w:p>
    <w:p w14:paraId="3576E476"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t xml:space="preserve">Θέλω να πω ότι δεν αδικώ τα λόγια σας, κύριε </w:t>
      </w:r>
      <w:proofErr w:type="spellStart"/>
      <w:r>
        <w:rPr>
          <w:rFonts w:eastAsia="Times New Roman" w:cs="Times New Roman"/>
          <w:szCs w:val="24"/>
        </w:rPr>
        <w:t>Ξυδάκη</w:t>
      </w:r>
      <w:proofErr w:type="spellEnd"/>
      <w:r>
        <w:rPr>
          <w:rFonts w:eastAsia="Times New Roman" w:cs="Times New Roman"/>
          <w:szCs w:val="24"/>
        </w:rPr>
        <w:t>, ξέρω ακριβώς τι έχετε πει, αλλά αναφερθήκατε μάλλον σε δικά σας στελέχη στην πρώ</w:t>
      </w:r>
      <w:r>
        <w:rPr>
          <w:rFonts w:eastAsia="Times New Roman" w:cs="Times New Roman"/>
          <w:szCs w:val="24"/>
        </w:rPr>
        <w:t>τη ομάδα. Για να δούμε στη δεύτερη ομάδα, αυτούς που επιδιώκουν εκλογές. Μα, τις τελευταίες ημέρες διαψεύδετε κάθε μέρα τα στελέχη του ΣΥΡΙΖΑ τα οποία αναφέρθηκαν για το ζήτημα των εκλογών, ότι μπορεί κι αυτό να είναι μια λύση. Και στη δεύτερη ομάδα, λοιπό</w:t>
      </w:r>
      <w:r>
        <w:rPr>
          <w:rFonts w:eastAsia="Times New Roman" w:cs="Times New Roman"/>
          <w:szCs w:val="24"/>
        </w:rPr>
        <w:t xml:space="preserve">ν, μάλλον στο εσωκομματικό σας ακροατήριο πρέπει να απευθυνθείτε, πέρα από τα άλλα ακροατήρια της Αντιπολίτευσης. </w:t>
      </w:r>
    </w:p>
    <w:p w14:paraId="3576E477"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t>Να πάμε στην τρίτη ομάδα; Αυτούς που κατηγορούν για ομάδες συμφερόντων</w:t>
      </w:r>
      <w:r>
        <w:rPr>
          <w:rFonts w:eastAsia="Times New Roman" w:cs="Times New Roman"/>
          <w:szCs w:val="24"/>
        </w:rPr>
        <w:t>, μάλλον αναφέρεστε στον κ. Σκουρλέτη ο οποίος δήλωσε</w:t>
      </w:r>
      <w:r>
        <w:rPr>
          <w:rFonts w:eastAsia="Times New Roman" w:cs="Times New Roman"/>
          <w:szCs w:val="24"/>
        </w:rPr>
        <w:t xml:space="preserve">: «Σε αναγκάζουν </w:t>
      </w:r>
      <w:r>
        <w:rPr>
          <w:rFonts w:eastAsia="Times New Roman" w:cs="Times New Roman"/>
          <w:szCs w:val="24"/>
        </w:rPr>
        <w:t>να πουλάς σώνει και καλά μέχρι το τέλος του Ιουλίου. Υπάρχουν βαποράκια συμφερόντων. Η επιχείρηση θα πωληθεί όσο-όσο. Είναι ιδεοληψία και δογματισμός. Είναι δυνατόν να πωλήσουμε το 40% για τόσα εκατομμύρια ευρώ;» Να συνεχίσω, από τις δηλώσεις του στο ΣΚΑΪ;</w:t>
      </w:r>
    </w:p>
    <w:p w14:paraId="3576E478" w14:textId="77777777" w:rsidR="009D30F2" w:rsidRDefault="008D3D2C">
      <w:pPr>
        <w:spacing w:after="0" w:line="600" w:lineRule="auto"/>
        <w:ind w:firstLine="567"/>
        <w:jc w:val="both"/>
        <w:rPr>
          <w:rFonts w:eastAsia="Times New Roman" w:cs="Times New Roman"/>
          <w:szCs w:val="24"/>
        </w:rPr>
      </w:pPr>
      <w:r>
        <w:rPr>
          <w:rFonts w:eastAsia="Times New Roman" w:cs="Times New Roman"/>
          <w:szCs w:val="24"/>
        </w:rPr>
        <w:lastRenderedPageBreak/>
        <w:t xml:space="preserve">Τα καταθέτω στα Πρακτικά. </w:t>
      </w:r>
    </w:p>
    <w:p w14:paraId="3576E479" w14:textId="77777777" w:rsidR="009D30F2" w:rsidRDefault="008D3D2C">
      <w:pPr>
        <w:spacing w:after="0" w:line="600" w:lineRule="auto"/>
        <w:ind w:firstLine="720"/>
        <w:jc w:val="both"/>
        <w:rPr>
          <w:rFonts w:eastAsia="Times New Roman" w:cs="Times New Roman"/>
        </w:rPr>
      </w:pPr>
      <w:r>
        <w:rPr>
          <w:rFonts w:eastAsia="Times New Roman" w:cs="Times New Roman"/>
        </w:rPr>
        <w:t>(Στο σημείο αυτό ο Βουλευτής κ. Αθανάσιος Θεοχαρόπουλος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576E47A" w14:textId="77777777" w:rsidR="009D30F2" w:rsidRDefault="008D3D2C">
      <w:pPr>
        <w:spacing w:after="0" w:line="600" w:lineRule="auto"/>
        <w:ind w:firstLine="720"/>
        <w:jc w:val="both"/>
        <w:rPr>
          <w:rFonts w:eastAsia="Times New Roman" w:cs="Times New Roman"/>
        </w:rPr>
      </w:pPr>
      <w:r>
        <w:rPr>
          <w:rFonts w:eastAsia="Times New Roman" w:cs="Times New Roman"/>
        </w:rPr>
        <w:t>Αυτά ακ</w:t>
      </w:r>
      <w:r>
        <w:rPr>
          <w:rFonts w:eastAsia="Times New Roman" w:cs="Times New Roman"/>
        </w:rPr>
        <w:t>ριβώς, λοιπόν, που σας ανέφερα προηγουμένως, για τις ομάδες συμφερόντων, δεν έχετε απαντήσει ως Κυβέρνηση για τη ΔΕΗ. Και σας είπα χθες να δώσετε συγκεκριμένες απαντήσεις. Νομίζετε ότι το λύσατε στην εσωκομματική διαδικασία του ΣΥΡΙΖΑ; Συνεννοηθήκατε μεταξ</w:t>
      </w:r>
      <w:r>
        <w:rPr>
          <w:rFonts w:eastAsia="Times New Roman" w:cs="Times New Roman"/>
        </w:rPr>
        <w:t xml:space="preserve">ύ σας για το τι πρόκειται ακριβώς και ο ελληνικός λαός δεν πρέπει να μάθει αν αυτές οι συγκεκριμένες κατηγορίες </w:t>
      </w:r>
      <w:proofErr w:type="spellStart"/>
      <w:r>
        <w:rPr>
          <w:rFonts w:eastAsia="Times New Roman" w:cs="Times New Roman"/>
        </w:rPr>
        <w:t>ευσταθούν</w:t>
      </w:r>
      <w:proofErr w:type="spellEnd"/>
      <w:r>
        <w:rPr>
          <w:rFonts w:eastAsia="Times New Roman" w:cs="Times New Roman"/>
        </w:rPr>
        <w:t xml:space="preserve"> ή όχι; Και σας είπα και χθες ότι δεν μιλάω για τη δικαστική οδό που κάνει τη δουλειά της, σας μιλάω πολιτικά αυτή τη στιγμή. </w:t>
      </w:r>
    </w:p>
    <w:p w14:paraId="3576E47B" w14:textId="77777777" w:rsidR="009D30F2" w:rsidRDefault="008D3D2C">
      <w:pPr>
        <w:spacing w:after="0" w:line="600" w:lineRule="auto"/>
        <w:ind w:firstLine="720"/>
        <w:jc w:val="both"/>
        <w:rPr>
          <w:rFonts w:eastAsia="Times New Roman" w:cs="Times New Roman"/>
        </w:rPr>
      </w:pPr>
      <w:r>
        <w:rPr>
          <w:rFonts w:eastAsia="Times New Roman" w:cs="Times New Roman"/>
        </w:rPr>
        <w:t>Είπατε ξ</w:t>
      </w:r>
      <w:r>
        <w:rPr>
          <w:rFonts w:eastAsia="Times New Roman" w:cs="Times New Roman"/>
        </w:rPr>
        <w:t>ανά για τη συμφωνία για το 2019 και για το 2020. Στοχεύετε, δηλαδή, ουσιαστικά να δεσμεύσετε την όποια επόμενη κυβέρνηση σε μια διαδικασία μείωσης συντάξεων -αναφερθήκατε συγκεκριμένα κύριων και επικουρικών- και μείωση αφορολόγητου.</w:t>
      </w:r>
    </w:p>
    <w:p w14:paraId="3576E47C" w14:textId="77777777" w:rsidR="009D30F2" w:rsidRDefault="008D3D2C">
      <w:pPr>
        <w:spacing w:after="0" w:line="600" w:lineRule="auto"/>
        <w:ind w:firstLine="720"/>
        <w:jc w:val="both"/>
        <w:rPr>
          <w:rFonts w:eastAsia="Times New Roman" w:cs="Times New Roman"/>
        </w:rPr>
      </w:pPr>
      <w:r>
        <w:rPr>
          <w:rFonts w:eastAsia="Times New Roman" w:cs="Times New Roman"/>
        </w:rPr>
        <w:t>Σήμερα βγήκε η έκθεση τ</w:t>
      </w:r>
      <w:r>
        <w:rPr>
          <w:rFonts w:eastAsia="Times New Roman" w:cs="Times New Roman"/>
        </w:rPr>
        <w:t xml:space="preserve">ου ΟΟΣΑ. Φαντάζομαι τη γνωρίζετε για το 2016. Αναφέρεται ότι είμαστε η πρώτη χώρα το 2016, μεταξύ τριάντα πέντε χωρών, που αύξησε τη φορολογία σε ποσοστό μεγαλύτερο από κάθε άλλη </w:t>
      </w:r>
      <w:r>
        <w:rPr>
          <w:rFonts w:eastAsia="Times New Roman" w:cs="Times New Roman"/>
        </w:rPr>
        <w:lastRenderedPageBreak/>
        <w:t xml:space="preserve">χώρα από τις </w:t>
      </w:r>
      <w:r>
        <w:rPr>
          <w:rFonts w:eastAsia="Times New Roman" w:cs="Times New Roman"/>
        </w:rPr>
        <w:t xml:space="preserve">άλλες </w:t>
      </w:r>
      <w:r>
        <w:rPr>
          <w:rFonts w:eastAsia="Times New Roman" w:cs="Times New Roman"/>
        </w:rPr>
        <w:t>τριάντα τέσσερις χώρες που μελετήθηκαν. Μάλιστα, ο μέσος ό</w:t>
      </w:r>
      <w:r>
        <w:rPr>
          <w:rFonts w:eastAsia="Times New Roman" w:cs="Times New Roman"/>
        </w:rPr>
        <w:t xml:space="preserve">ρος στην Ευρωπαϊκή Ένωση ήταν ότι μειώθηκε αυτή η φορολογική επιβάρυνση. </w:t>
      </w:r>
    </w:p>
    <w:p w14:paraId="3576E47D" w14:textId="77777777" w:rsidR="009D30F2" w:rsidRDefault="008D3D2C">
      <w:pPr>
        <w:spacing w:after="0" w:line="600" w:lineRule="auto"/>
        <w:ind w:firstLine="720"/>
        <w:jc w:val="both"/>
        <w:rPr>
          <w:rFonts w:eastAsia="Times New Roman" w:cs="Times New Roman"/>
        </w:rPr>
      </w:pPr>
      <w:r>
        <w:rPr>
          <w:rFonts w:eastAsia="Times New Roman" w:cs="Times New Roman"/>
        </w:rPr>
        <w:t>Το 2016, λοιπόν, τη χρονιά της διακυβέρνησή σας, είχαμε σύμφωνα με τον ΟΟΣΑ –εσείς αναφέρεστε, η Κυβέρνησή σας, επιλεκτικά πολλές φορές το τελευταίο χρονικό διάστημα, στον ΟΟΣΑ- αύξη</w:t>
      </w:r>
      <w:r>
        <w:rPr>
          <w:rFonts w:eastAsia="Times New Roman" w:cs="Times New Roman"/>
        </w:rPr>
        <w:t>ση φόρου εισοδήματος, μείωση αφορολόγητου και αύξηση ασφαλιστικών εισφορών που προκάλεσαν αυτή την αύξηση πάνω από τον ευρωπαϊκό μέσο όρο. Και ενώ έχουμε αυτά τα στοιχεία, συμφωνήσατε σε μείωση αφορολόγητου 5.900 και 5.600 ευρώ να φτάσει το τελικό αφορολόγ</w:t>
      </w:r>
      <w:r>
        <w:rPr>
          <w:rFonts w:eastAsia="Times New Roman" w:cs="Times New Roman"/>
        </w:rPr>
        <w:t xml:space="preserve">ητο, όταν ο κ. </w:t>
      </w:r>
      <w:proofErr w:type="spellStart"/>
      <w:r>
        <w:rPr>
          <w:rFonts w:eastAsia="Times New Roman" w:cs="Times New Roman"/>
        </w:rPr>
        <w:t>Τσακαλώτος</w:t>
      </w:r>
      <w:proofErr w:type="spellEnd"/>
      <w:r>
        <w:rPr>
          <w:rFonts w:eastAsia="Times New Roman" w:cs="Times New Roman"/>
        </w:rPr>
        <w:t xml:space="preserve"> έλεγε ότι θα παραιτηθεί αν πέσει κάτω από 9.000 ευρώ και βεβαίως θα καταψηφίσει. Αν αυτή είναι συνέπεια λόγων και πράξεων, τότε τι να πω, σας αξίζουν ίσως συγχαρητήρια. Και βέβαια, σύμφωνα με τη μελέτη, τα μεγαλύτερα υποζύγια είνα</w:t>
      </w:r>
      <w:r>
        <w:rPr>
          <w:rFonts w:eastAsia="Times New Roman" w:cs="Times New Roman"/>
        </w:rPr>
        <w:t xml:space="preserve">ι οι οικογένειες με δυο παιδιά. </w:t>
      </w:r>
    </w:p>
    <w:p w14:paraId="3576E47E" w14:textId="77777777" w:rsidR="009D30F2" w:rsidRDefault="008D3D2C">
      <w:pPr>
        <w:spacing w:after="0" w:line="600" w:lineRule="auto"/>
        <w:ind w:firstLine="720"/>
        <w:jc w:val="both"/>
        <w:rPr>
          <w:rFonts w:eastAsia="Times New Roman" w:cs="Times New Roman"/>
        </w:rPr>
      </w:pPr>
      <w:r>
        <w:rPr>
          <w:rFonts w:eastAsia="Times New Roman" w:cs="Times New Roman"/>
        </w:rPr>
        <w:t xml:space="preserve">Ταυτοχρόνως, σας άκουσα να λέτε και για τα αντίμετρα. Ο Κοινοβουλευτικός Εκπρόσωπος της Νέας Δημοκρατίας αναρωτήθηκε αν λέγονται αντιμέτρα ή αντίμετρα. Εγώ άκουσα τον κ. </w:t>
      </w:r>
      <w:proofErr w:type="spellStart"/>
      <w:r>
        <w:rPr>
          <w:rFonts w:eastAsia="Times New Roman" w:cs="Times New Roman"/>
        </w:rPr>
        <w:t>Τσακαλώτο</w:t>
      </w:r>
      <w:proofErr w:type="spellEnd"/>
      <w:r>
        <w:rPr>
          <w:rFonts w:eastAsia="Times New Roman" w:cs="Times New Roman"/>
        </w:rPr>
        <w:t xml:space="preserve"> να τα ονομάζει «θετικά μέτρα» προχθές. Μάλλ</w:t>
      </w:r>
      <w:r>
        <w:rPr>
          <w:rFonts w:eastAsia="Times New Roman" w:cs="Times New Roman"/>
        </w:rPr>
        <w:t xml:space="preserve">ον δεν έχετε αποφασίσει στην Κυβέρνησή σας την </w:t>
      </w:r>
      <w:proofErr w:type="spellStart"/>
      <w:r>
        <w:rPr>
          <w:rFonts w:eastAsia="Times New Roman" w:cs="Times New Roman"/>
        </w:rPr>
        <w:t>ονοματοδοσία</w:t>
      </w:r>
      <w:proofErr w:type="spellEnd"/>
      <w:r>
        <w:rPr>
          <w:rFonts w:eastAsia="Times New Roman" w:cs="Times New Roman"/>
        </w:rPr>
        <w:t xml:space="preserve">. Είναι απλό το ζήτημα. Δεν έχετε αποφασίσει πώς θα τα ονομάσετε, πώς θα πουλήσουν καλύτερα. </w:t>
      </w:r>
    </w:p>
    <w:p w14:paraId="3576E47F" w14:textId="77777777" w:rsidR="009D30F2" w:rsidRDefault="008D3D2C">
      <w:pPr>
        <w:spacing w:after="0" w:line="600" w:lineRule="auto"/>
        <w:ind w:firstLine="720"/>
        <w:jc w:val="both"/>
        <w:rPr>
          <w:rFonts w:eastAsia="Times New Roman" w:cs="Times New Roman"/>
        </w:rPr>
      </w:pPr>
      <w:r>
        <w:rPr>
          <w:rFonts w:eastAsia="Times New Roman" w:cs="Times New Roman"/>
        </w:rPr>
        <w:lastRenderedPageBreak/>
        <w:t>Εξάλλου το προεκλογικό πρόγραμμα της Θεσσαλονίκης δεν εφαρμόστηκε, ήταν μια κοροϊδία στο τέλος. Το ίδιο</w:t>
      </w:r>
      <w:r>
        <w:rPr>
          <w:rFonts w:eastAsia="Times New Roman" w:cs="Times New Roman"/>
        </w:rPr>
        <w:t xml:space="preserve"> και το παράλληλο πρόγραμμα. Ακριβώς το ίδιο είναι και αυτή η λογική την οποία έχετε. Βεβαίως, η ταραχή της Νέας Δημοκρατίας, που φάνηκε και από τη προηγούμενη συζήτηση, οφείλεται στο γεγονός ότι κλέβετε τις πολιτικές της Νέας Δημοκρατίας. Ουσιαστικά εφαρμ</w:t>
      </w:r>
      <w:r>
        <w:rPr>
          <w:rFonts w:eastAsia="Times New Roman" w:cs="Times New Roman"/>
        </w:rPr>
        <w:t>όζετε δεξιές πολιτικές πλέον σε όλα αυτά τα θέματα. Όσο και να ακούμε από τον Κοινοβουλευτικό Εκπρόσωπο του ΣΥΡΙΖΑ κορώνες εναντίον του νεοφιλελευθερισμού, αυτές είναι ακριβώς οι πολιτικές του νεοφιλελευθερισμού. Δεν νομίζω ότι υπάρχει καμ</w:t>
      </w:r>
      <w:r>
        <w:rPr>
          <w:rFonts w:eastAsia="Times New Roman" w:cs="Times New Roman"/>
        </w:rPr>
        <w:t>μ</w:t>
      </w:r>
      <w:r>
        <w:rPr>
          <w:rFonts w:eastAsia="Times New Roman" w:cs="Times New Roman"/>
        </w:rPr>
        <w:t>ία αμφιβολία γι’</w:t>
      </w:r>
      <w:r>
        <w:rPr>
          <w:rFonts w:eastAsia="Times New Roman" w:cs="Times New Roman"/>
        </w:rPr>
        <w:t xml:space="preserve"> αυτό, όταν μειώνουμε το αφορολόγητο σε τέτοια ποσά και όταν έχουμε αυτά τα στοιχεία για το 2016 ή όταν μειώνονται οι συντάξεις. </w:t>
      </w:r>
    </w:p>
    <w:p w14:paraId="3576E480" w14:textId="77777777" w:rsidR="009D30F2" w:rsidRDefault="008D3D2C">
      <w:pPr>
        <w:spacing w:after="0" w:line="600" w:lineRule="auto"/>
        <w:ind w:firstLine="720"/>
        <w:jc w:val="both"/>
        <w:rPr>
          <w:rFonts w:eastAsia="Times New Roman" w:cs="Times New Roman"/>
        </w:rPr>
      </w:pPr>
      <w:r>
        <w:rPr>
          <w:rFonts w:eastAsia="Times New Roman" w:cs="Times New Roman"/>
        </w:rPr>
        <w:t xml:space="preserve">Πρόκειται, λοιπόν, για μια πολιτική που είναι εντελώς αναποτελεσματική και επειδή ο κ. </w:t>
      </w:r>
      <w:proofErr w:type="spellStart"/>
      <w:r>
        <w:rPr>
          <w:rFonts w:eastAsia="Times New Roman" w:cs="Times New Roman"/>
        </w:rPr>
        <w:t>Σπίρτζης</w:t>
      </w:r>
      <w:proofErr w:type="spellEnd"/>
      <w:r>
        <w:rPr>
          <w:rFonts w:eastAsia="Times New Roman" w:cs="Times New Roman"/>
        </w:rPr>
        <w:t xml:space="preserve"> αναρωτήθηκε αν κοστίζει στην Α</w:t>
      </w:r>
      <w:r>
        <w:rPr>
          <w:rFonts w:eastAsia="Times New Roman" w:cs="Times New Roman"/>
        </w:rPr>
        <w:t>ντιπολίτευση αυτή η πολιτική, αυτή η πολιτική πρωτίστως κοστίζει στον ελληνικό λαό. Διότι τα ψέματα και η κοροϊδία έχουν κοντά ποδάρια. Δεν μπορούν να συνεχιστούν. Τα καταλαβαίνει ο ελληνικός λαός και βεβαίως κοινός τόπος όλων των πολιτικών σας συνεχίζει ν</w:t>
      </w:r>
      <w:r>
        <w:rPr>
          <w:rFonts w:eastAsia="Times New Roman" w:cs="Times New Roman"/>
        </w:rPr>
        <w:t>α είναι η ασυνέπεια λόγων και πράξεων.</w:t>
      </w:r>
    </w:p>
    <w:p w14:paraId="3576E481" w14:textId="77777777" w:rsidR="009D30F2" w:rsidRDefault="008D3D2C">
      <w:pPr>
        <w:spacing w:after="0" w:line="600" w:lineRule="auto"/>
        <w:ind w:firstLine="720"/>
        <w:jc w:val="both"/>
        <w:rPr>
          <w:rFonts w:eastAsia="Times New Roman" w:cs="Times New Roman"/>
          <w:szCs w:val="24"/>
        </w:rPr>
      </w:pPr>
      <w:r>
        <w:rPr>
          <w:rFonts w:eastAsia="Times New Roman" w:cs="Times New Roman"/>
        </w:rPr>
        <w:t>Τι να θυμηθούμε σ’ αυτό το θέμα; Προσπαθείτε να καπελώσετε τα πάντα. Πήγατε στο «Μουσείο Μπελογιάννη». Προσπάθησε να καπελώσει το Κομμουνιστικό Κόμμα Ελλάδ</w:t>
      </w:r>
      <w:r>
        <w:rPr>
          <w:rFonts w:eastAsia="Times New Roman" w:cs="Times New Roman"/>
        </w:rPr>
        <w:t>α</w:t>
      </w:r>
      <w:r>
        <w:rPr>
          <w:rFonts w:eastAsia="Times New Roman" w:cs="Times New Roman"/>
        </w:rPr>
        <w:t xml:space="preserve">ς εκείνη τη στιγμή ο κ. Τσίπρας. Την ίδια ώρα </w:t>
      </w:r>
      <w:r>
        <w:rPr>
          <w:rFonts w:eastAsia="Times New Roman" w:cs="Times New Roman"/>
        </w:rPr>
        <w:lastRenderedPageBreak/>
        <w:t>που πήγαινε στη</w:t>
      </w:r>
      <w:r>
        <w:rPr>
          <w:rFonts w:eastAsia="Times New Roman" w:cs="Times New Roman"/>
        </w:rPr>
        <w:t xml:space="preserve">ν κηδεία του </w:t>
      </w:r>
      <w:proofErr w:type="spellStart"/>
      <w:r>
        <w:rPr>
          <w:rFonts w:eastAsia="Times New Roman" w:cs="Times New Roman"/>
        </w:rPr>
        <w:t>Φιντέλ</w:t>
      </w:r>
      <w:proofErr w:type="spellEnd"/>
      <w:r>
        <w:rPr>
          <w:rFonts w:eastAsia="Times New Roman" w:cs="Times New Roman"/>
        </w:rPr>
        <w:t xml:space="preserve"> Κάστρο, την ίδια ώρα συγκυβερνά με τον κ. Καμμένο που υποστηρίζει τον </w:t>
      </w:r>
      <w:proofErr w:type="spellStart"/>
      <w:r>
        <w:rPr>
          <w:rFonts w:eastAsia="Times New Roman" w:cs="Times New Roman"/>
        </w:rPr>
        <w:t>Τραμπ</w:t>
      </w:r>
      <w:proofErr w:type="spellEnd"/>
      <w:r>
        <w:rPr>
          <w:rFonts w:eastAsia="Times New Roman" w:cs="Times New Roman"/>
        </w:rPr>
        <w:t xml:space="preserve"> στις Ηνωμένες Πολιτείες. Εδώ σηκώνει και η επιστήμη τα χέρια ψηλά. Πραγματικά, δηλαδή, φτάσατε σήμερα στο σημείο να εγκαινιάσετε μια σήραγγα της «ΟΛΥΜΠΙΑΣ ΟΔΟΥ»</w:t>
      </w:r>
      <w:r>
        <w:rPr>
          <w:rFonts w:eastAsia="Times New Roman" w:cs="Times New Roman"/>
        </w:rPr>
        <w:t xml:space="preserve"> και να δώσετε το όνομα «ΑΝΔΡΕΑΣ ΠΑΠΑΝΔΡΕΟΥ». Είστε απίστευτοι!</w:t>
      </w:r>
    </w:p>
    <w:p w14:paraId="3576E482"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είπε, μάλιστα, ο αρμόδιος Υπουργός, ότι «εμείς το κάνουμε γιατί σεβόμαστε και έχουμε εμπνευστεί από τον Ανδρέα Παπανδρέου». Πραγματικά, υπάρχει όριο σε αυτή την κατάσταση; Εσείς, που έχετε</w:t>
      </w:r>
      <w:r>
        <w:rPr>
          <w:rFonts w:eastAsia="Times New Roman" w:cs="Times New Roman"/>
          <w:bCs/>
          <w:shd w:val="clear" w:color="auto" w:fill="FFFFFF"/>
        </w:rPr>
        <w:t xml:space="preserve"> μια πορεία και μια διαδρομή σε αυτόν τον χώρο, δεν νομίζετε ότι πρέπει κάποια στιγμή να μπει ένα όριο σε αυτή τη </w:t>
      </w:r>
      <w:r>
        <w:rPr>
          <w:rFonts w:eastAsia="Times New Roman"/>
          <w:bCs/>
          <w:shd w:val="clear" w:color="auto" w:fill="FFFFFF"/>
        </w:rPr>
        <w:t>διαδικασία</w:t>
      </w:r>
      <w:r>
        <w:rPr>
          <w:rFonts w:eastAsia="Times New Roman" w:cs="Times New Roman"/>
          <w:bCs/>
          <w:shd w:val="clear" w:color="auto" w:fill="FFFFFF"/>
        </w:rPr>
        <w:t xml:space="preserve"> καπελώματος, καπηλείας όλων των χώρων; </w:t>
      </w:r>
    </w:p>
    <w:p w14:paraId="3576E483"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ελληνικός λαός πλέον τα </w:t>
      </w:r>
      <w:r>
        <w:rPr>
          <w:rFonts w:eastAsia="Times New Roman"/>
          <w:bCs/>
          <w:shd w:val="clear" w:color="auto" w:fill="FFFFFF"/>
        </w:rPr>
        <w:t>έχει</w:t>
      </w:r>
      <w:r>
        <w:rPr>
          <w:rFonts w:eastAsia="Times New Roman" w:cs="Times New Roman"/>
          <w:bCs/>
          <w:shd w:val="clear" w:color="auto" w:fill="FFFFFF"/>
        </w:rPr>
        <w:t xml:space="preserve"> αντιληφθεί αυτά τα θέματα, τα καταδικάζει, καταλαβαίνει την </w:t>
      </w:r>
      <w:r>
        <w:rPr>
          <w:rFonts w:eastAsia="Times New Roman" w:cs="Times New Roman"/>
          <w:bCs/>
          <w:shd w:val="clear" w:color="auto" w:fill="FFFFFF"/>
        </w:rPr>
        <w:t xml:space="preserve">κοροϊδία και, </w:t>
      </w:r>
      <w:r>
        <w:rPr>
          <w:rFonts w:eastAsia="Times New Roman"/>
          <w:bCs/>
          <w:shd w:val="clear" w:color="auto" w:fill="FFFFFF"/>
        </w:rPr>
        <w:t>βεβαίως,</w:t>
      </w:r>
      <w:r>
        <w:rPr>
          <w:rFonts w:eastAsia="Times New Roman" w:cs="Times New Roman"/>
          <w:bCs/>
          <w:shd w:val="clear" w:color="auto" w:fill="FFFFFF"/>
        </w:rPr>
        <w:t xml:space="preserve"> δεν μπορείτε να συνεχίσετε με αυτόν τον τρόπο. Σε όλες τις πολιτικές σας, λοιπόν, </w:t>
      </w:r>
      <w:r>
        <w:rPr>
          <w:rFonts w:eastAsia="Times New Roman"/>
          <w:bCs/>
          <w:shd w:val="clear" w:color="auto" w:fill="FFFFFF"/>
        </w:rPr>
        <w:t>–</w:t>
      </w:r>
      <w:r>
        <w:rPr>
          <w:rFonts w:eastAsia="Times New Roman" w:cs="Times New Roman"/>
          <w:bCs/>
          <w:shd w:val="clear" w:color="auto" w:fill="FFFFFF"/>
        </w:rPr>
        <w:t xml:space="preserve">σας ανέφερα στην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μου και για το ζήτημα των δασικών εκτάσεων και για το θέμα του </w:t>
      </w:r>
      <w:r>
        <w:rPr>
          <w:rFonts w:eastAsia="Times New Roman"/>
          <w:bCs/>
          <w:shd w:val="clear" w:color="auto" w:fill="FFFFFF"/>
        </w:rPr>
        <w:t>συγκεκριμένου</w:t>
      </w:r>
      <w:r>
        <w:rPr>
          <w:rFonts w:eastAsia="Times New Roman" w:cs="Times New Roman"/>
          <w:bCs/>
          <w:shd w:val="clear" w:color="auto" w:fill="FFFFFF"/>
        </w:rPr>
        <w:t xml:space="preserve"> νομοσχεδίου σήμερα</w:t>
      </w:r>
      <w:r>
        <w:rPr>
          <w:rFonts w:eastAsia="Times New Roman"/>
          <w:bCs/>
          <w:shd w:val="clear" w:color="auto" w:fill="FFFFFF"/>
        </w:rPr>
        <w:t>–</w:t>
      </w:r>
      <w:r>
        <w:rPr>
          <w:rFonts w:eastAsia="Times New Roman" w:cs="Times New Roman"/>
          <w:bCs/>
          <w:shd w:val="clear" w:color="auto" w:fill="FFFFFF"/>
        </w:rPr>
        <w:t xml:space="preserve"> σε όλα τα θέματα, δυστυχώς, αυτό το οποίο πράττετε </w:t>
      </w:r>
      <w:r>
        <w:rPr>
          <w:rFonts w:eastAsia="Times New Roman"/>
          <w:bCs/>
          <w:shd w:val="clear" w:color="auto" w:fill="FFFFFF"/>
        </w:rPr>
        <w:t>είναι</w:t>
      </w:r>
      <w:r>
        <w:rPr>
          <w:rFonts w:eastAsia="Times New Roman" w:cs="Times New Roman"/>
          <w:bCs/>
          <w:shd w:val="clear" w:color="auto" w:fill="FFFFFF"/>
        </w:rPr>
        <w:t xml:space="preserve"> να κάνετε ακριβώς τα αντίθετα από αυτά τα οποία είχατε υποσχεθεί προεκλογικά. </w:t>
      </w:r>
    </w:p>
    <w:p w14:paraId="3576E484" w14:textId="77777777" w:rsidR="009D30F2" w:rsidRDefault="008D3D2C">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Το ίδιο κάνετε και στις </w:t>
      </w:r>
      <w:r>
        <w:rPr>
          <w:rFonts w:eastAsia="Times New Roman"/>
          <w:bCs/>
          <w:shd w:val="clear" w:color="auto" w:fill="FFFFFF"/>
        </w:rPr>
        <w:t>τροπολογίες που φέρνετε σήμερα και στις δασικές εκτάσεις και στα ζητήματα που έχουν σχέση με τα</w:t>
      </w:r>
      <w:r>
        <w:rPr>
          <w:rFonts w:eastAsia="Times New Roman"/>
          <w:bCs/>
          <w:shd w:val="clear" w:color="auto" w:fill="FFFFFF"/>
        </w:rPr>
        <w:t xml:space="preserve"> εγκαίνια έργων. Γιατί </w:t>
      </w:r>
      <w:r>
        <w:rPr>
          <w:rFonts w:eastAsia="Times New Roman"/>
          <w:bCs/>
          <w:shd w:val="clear" w:color="auto" w:fill="FFFFFF"/>
        </w:rPr>
        <w:lastRenderedPageBreak/>
        <w:t>πρόκειται για πολιτική απρέπεια αυτό που έκανε σήμερα ο αρμόδιος Υπουργός σε σχέση με τα εγκαίνια. Ενώ ήσασταν υποστηρικτές του κινήματος «Δεν πληρώνω», φτάσατε στο σημείο, ουσιαστικά, να θέλετε να πάρετε όλα τα φώτα της δημοσιότητας</w:t>
      </w:r>
      <w:r>
        <w:rPr>
          <w:rFonts w:eastAsia="Times New Roman"/>
          <w:bCs/>
          <w:shd w:val="clear" w:color="auto" w:fill="FFFFFF"/>
        </w:rPr>
        <w:t xml:space="preserve"> πάνω σας, για ένα έργο, το μεγαλύτερο ποσοστό του οποίου έχει γίνει από τις προηγούμενες κυβερνήσεις, με τα προβλήματα που υπήρχαν. Δεν υπάρχει κα</w:t>
      </w:r>
      <w:r>
        <w:rPr>
          <w:rFonts w:eastAsia="Times New Roman"/>
          <w:bCs/>
          <w:shd w:val="clear" w:color="auto" w:fill="FFFFFF"/>
        </w:rPr>
        <w:t>μ</w:t>
      </w:r>
      <w:r>
        <w:rPr>
          <w:rFonts w:eastAsia="Times New Roman"/>
          <w:bCs/>
          <w:shd w:val="clear" w:color="auto" w:fill="FFFFFF"/>
        </w:rPr>
        <w:t xml:space="preserve">μία αμφιβολία. </w:t>
      </w:r>
    </w:p>
    <w:p w14:paraId="3576E485"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Όμως, σε κάθε περίπτωση, δεν μπορεί να γίνει ανεκτή από τον ελληνικό λαό η κοροϊδία. Δεν μπο</w:t>
      </w:r>
      <w:r>
        <w:rPr>
          <w:rFonts w:eastAsia="Times New Roman"/>
          <w:bCs/>
          <w:shd w:val="clear" w:color="auto" w:fill="FFFFFF"/>
        </w:rPr>
        <w:t xml:space="preserve">ρούν να γίνουν ανεκτοί από την ελληνική κοινωνία ούτε οι </w:t>
      </w:r>
      <w:proofErr w:type="spellStart"/>
      <w:r>
        <w:rPr>
          <w:rFonts w:eastAsia="Times New Roman"/>
          <w:bCs/>
          <w:shd w:val="clear" w:color="auto" w:fill="FFFFFF"/>
        </w:rPr>
        <w:t>τακτικισμοί</w:t>
      </w:r>
      <w:proofErr w:type="spellEnd"/>
      <w:r>
        <w:rPr>
          <w:rFonts w:eastAsia="Times New Roman"/>
          <w:bCs/>
          <w:shd w:val="clear" w:color="auto" w:fill="FFFFFF"/>
        </w:rPr>
        <w:t xml:space="preserve"> ούτε οι πειραματισμοί σε βάρος της ελληνικής κοινωνίας, πάνω στις πλάτες των Ελληνίδων και των Ελλήνων, που περνούν μια πολύ δύσκολη κατάσταση. Χρειάζεται σοβαρότητα –σας το είπα και χθες</w:t>
      </w:r>
      <w:r>
        <w:rPr>
          <w:rFonts w:eastAsia="Times New Roman"/>
          <w:bCs/>
          <w:shd w:val="clear" w:color="auto" w:fill="FFFFFF"/>
        </w:rPr>
        <w:t xml:space="preserve">– όχι θριαμβολογίες, αλλά σοβαρότητα, για να αντιμετωπίσουμε αυτή την κρίση. </w:t>
      </w:r>
    </w:p>
    <w:p w14:paraId="3576E486"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Φτάσατε στο σημείο –και ολοκληρώνω με αυτό, κύριε Πρόεδρε, δεν θα καταχραστώ εγώ τον χρόνο– να αναφερθείτε και στα εργασιακά. Αναφέρατε την επαναφορά των συλλογικών διαπραγματεύσ</w:t>
      </w:r>
      <w:r>
        <w:rPr>
          <w:rFonts w:eastAsia="Times New Roman"/>
          <w:bCs/>
          <w:shd w:val="clear" w:color="auto" w:fill="FFFFFF"/>
        </w:rPr>
        <w:t xml:space="preserve">εων και ουσιαστικά αναφερθήκατε σε αυτό που προέβλεπε ο νόμος του 2011, αν κατάλαβα καλά από την ομιλία </w:t>
      </w:r>
      <w:r>
        <w:rPr>
          <w:rFonts w:eastAsia="Times New Roman"/>
          <w:bCs/>
          <w:shd w:val="clear" w:color="auto" w:fill="FFFFFF"/>
        </w:rPr>
        <w:t>σας,</w:t>
      </w:r>
      <w:r>
        <w:rPr>
          <w:rFonts w:eastAsia="Times New Roman"/>
          <w:bCs/>
          <w:shd w:val="clear" w:color="auto" w:fill="FFFFFF"/>
        </w:rPr>
        <w:t xml:space="preserve">, δηλαδή ότι στο τέλος αυτής της διαδικασίας θα επανέλθουν. Άρα, δεν έχουμε κατανοήσει ουσιαστικά σε σχέση με τις πολιτικές σας πού το πάτε. </w:t>
      </w:r>
    </w:p>
    <w:p w14:paraId="3576E487"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Φτάσατ</w:t>
      </w:r>
      <w:r>
        <w:rPr>
          <w:rFonts w:eastAsia="Times New Roman"/>
          <w:bCs/>
          <w:shd w:val="clear" w:color="auto" w:fill="FFFFFF"/>
        </w:rPr>
        <w:t xml:space="preserve">ε στο σημείο να μιλάτε για τα αντίμετρα, που θα εφαρμοστούν εάν πετύχουμε </w:t>
      </w:r>
      <w:r>
        <w:rPr>
          <w:rFonts w:eastAsia="Times New Roman"/>
          <w:bCs/>
          <w:shd w:val="clear" w:color="auto" w:fill="FFFFFF"/>
        </w:rPr>
        <w:t xml:space="preserve">πρωτογενές πλεόνασμα </w:t>
      </w:r>
      <w:r>
        <w:rPr>
          <w:rFonts w:eastAsia="Times New Roman"/>
          <w:bCs/>
          <w:shd w:val="clear" w:color="auto" w:fill="FFFFFF"/>
        </w:rPr>
        <w:t xml:space="preserve">3,5% στο επιπρόσθετο ποσό. Δηλαδή </w:t>
      </w:r>
      <w:r>
        <w:rPr>
          <w:rFonts w:eastAsia="Times New Roman"/>
          <w:bCs/>
          <w:shd w:val="clear" w:color="auto" w:fill="FFFFFF"/>
        </w:rPr>
        <w:lastRenderedPageBreak/>
        <w:t>πρέπει να φτάσουμε στο 5,3% για να δώσετε αυτά, τα αντίμετρα, όταν ο ίδιος ο κ. Τσίπρας έχει πει ότι το 3,5% για την περίοδο πο</w:t>
      </w:r>
      <w:r>
        <w:rPr>
          <w:rFonts w:eastAsia="Times New Roman"/>
          <w:bCs/>
          <w:shd w:val="clear" w:color="auto" w:fill="FFFFFF"/>
        </w:rPr>
        <w:t xml:space="preserve">υ προβλέπεται αυτή τη στιγμή στη συμφωνία είναι ένα ανέφικτο ποσοστό. Δεν μπορεί να επιτευχθεί. Άρα, στο ανέφικτο ποσοστό εσείς πουλάτε αυτή τη στιγμή στον ελληνικό λαό τα αντίμετρα και πουλάτε αυτή τη διαδικασία. </w:t>
      </w:r>
    </w:p>
    <w:p w14:paraId="3576E488"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Και με ποια πολιτική; Την περιγράψατε πρι</w:t>
      </w:r>
      <w:r>
        <w:rPr>
          <w:rFonts w:eastAsia="Times New Roman"/>
          <w:bCs/>
          <w:shd w:val="clear" w:color="auto" w:fill="FFFFFF"/>
        </w:rPr>
        <w:t>ν από λίγο στην ομιλία σας. Με την απόλυτη ανακύκλωση της φτώχειας. Αντί να σχεδιάσετε σε ό,τι μπορούμε να κάνουμε αυτή τη στιγμή στη χώρα μας μια σύγχρονη πολιτική για σύγχρονες υπηρεσίες κοινωνικής πολιτικής στους τομείς της παιδείας, της υγείας και σε ά</w:t>
      </w:r>
      <w:r>
        <w:rPr>
          <w:rFonts w:eastAsia="Times New Roman"/>
          <w:bCs/>
          <w:shd w:val="clear" w:color="auto" w:fill="FFFFFF"/>
        </w:rPr>
        <w:t>λλους τομείς, όπως των συγκοινωνιών και της δημόσιας ασφάλειας και να δημιουργήσουμε έναν υγιή ανταγωνισμό στον ιδιωτικό τομέα, το μόνο το οποίο πράττετε, το μόνο που ξέρετε να κάνετε είναι να ψάχνετε να μοιράσετε με επιδόματα σε φτωχότερους αυτά που παίρν</w:t>
      </w:r>
      <w:r>
        <w:rPr>
          <w:rFonts w:eastAsia="Times New Roman"/>
          <w:bCs/>
          <w:shd w:val="clear" w:color="auto" w:fill="FFFFFF"/>
        </w:rPr>
        <w:t xml:space="preserve">ετε από τους φτωχούς –ένα μικρό μέρος βέβαια. Αυτό λέγεται ανακύκλωση της φτώχειας και δεν μπορεί να γίνει ανεκτό από την ελληνική κοινωνία. </w:t>
      </w:r>
    </w:p>
    <w:p w14:paraId="3576E489"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Σας ευχαριστώ. </w:t>
      </w:r>
    </w:p>
    <w:p w14:paraId="3576E48A"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(Χειροκροτήματα από την πτέρυγα της Δημοκρατικής Συμπαράταξης ΠΑΣΟΚ-ΔΗΜΑΡ)</w:t>
      </w:r>
    </w:p>
    <w:p w14:paraId="3576E48B" w14:textId="77777777" w:rsidR="009D30F2" w:rsidRDefault="008D3D2C">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w:t>
      </w:r>
      <w:r>
        <w:rPr>
          <w:rFonts w:eastAsia="Times New Roman"/>
          <w:b/>
          <w:bCs/>
          <w:shd w:val="clear" w:color="auto" w:fill="FFFFFF"/>
        </w:rPr>
        <w:t>μπρούλης</w:t>
      </w:r>
      <w:proofErr w:type="spellEnd"/>
      <w:r>
        <w:rPr>
          <w:rFonts w:eastAsia="Times New Roman"/>
          <w:b/>
          <w:bCs/>
          <w:shd w:val="clear" w:color="auto" w:fill="FFFFFF"/>
        </w:rPr>
        <w:t xml:space="preserve">): </w:t>
      </w:r>
      <w:r>
        <w:rPr>
          <w:rFonts w:eastAsia="Times New Roman"/>
          <w:bCs/>
          <w:shd w:val="clear" w:color="auto" w:fill="FFFFFF"/>
        </w:rPr>
        <w:t xml:space="preserve">Τον λόγο έχει ο κ. </w:t>
      </w:r>
      <w:proofErr w:type="spellStart"/>
      <w:r>
        <w:rPr>
          <w:rFonts w:eastAsia="Times New Roman"/>
          <w:bCs/>
          <w:shd w:val="clear" w:color="auto" w:fill="FFFFFF"/>
        </w:rPr>
        <w:t>Δανέλλης</w:t>
      </w:r>
      <w:proofErr w:type="spellEnd"/>
      <w:r>
        <w:rPr>
          <w:rFonts w:eastAsia="Times New Roman"/>
          <w:bCs/>
          <w:shd w:val="clear" w:color="auto" w:fill="FFFFFF"/>
        </w:rPr>
        <w:t>, ο Κοινοβουλευτικός Εκπρόσωπος από το Ποτάμι.</w:t>
      </w:r>
    </w:p>
    <w:p w14:paraId="3576E48C" w14:textId="77777777" w:rsidR="009D30F2" w:rsidRDefault="008D3D2C">
      <w:pPr>
        <w:spacing w:after="0" w:line="600" w:lineRule="auto"/>
        <w:ind w:firstLine="720"/>
        <w:jc w:val="both"/>
        <w:rPr>
          <w:rFonts w:eastAsia="Times New Roman"/>
          <w:bCs/>
          <w:shd w:val="clear" w:color="auto" w:fill="FFFFFF"/>
        </w:rPr>
      </w:pPr>
      <w:r>
        <w:rPr>
          <w:rFonts w:eastAsia="Times New Roman"/>
          <w:b/>
          <w:bCs/>
          <w:shd w:val="clear" w:color="auto" w:fill="FFFFFF"/>
        </w:rPr>
        <w:lastRenderedPageBreak/>
        <w:t>ΣΠΥΡΙΔΩΝ ΔΑΝΕΛΛΗΣ:</w:t>
      </w:r>
      <w:r>
        <w:rPr>
          <w:rFonts w:eastAsia="Times New Roman"/>
          <w:bCs/>
          <w:shd w:val="clear" w:color="auto" w:fill="FFFFFF"/>
        </w:rPr>
        <w:t xml:space="preserve"> Για δύο λεπτά, κύριε Πρόεδρε. Ευχαριστώ.</w:t>
      </w:r>
    </w:p>
    <w:p w14:paraId="3576E48D"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Δεν έχω σκοπό να επαναλάβω ό,τι ανέφερα από το Βήμα δύο ώρες πριν. Όμως, θέλω να κάνω ένα σχόλιο για την </w:t>
      </w:r>
      <w:r>
        <w:rPr>
          <w:rFonts w:eastAsia="Times New Roman"/>
          <w:bCs/>
          <w:shd w:val="clear" w:color="auto" w:fill="FFFFFF"/>
          <w:lang w:val="en-US"/>
        </w:rPr>
        <w:t>extra</w:t>
      </w:r>
      <w:r>
        <w:rPr>
          <w:rFonts w:eastAsia="Times New Roman"/>
          <w:bCs/>
          <w:shd w:val="clear" w:color="auto" w:fill="FFFFFF"/>
        </w:rPr>
        <w:t xml:space="preserve"> </w:t>
      </w:r>
      <w:r>
        <w:rPr>
          <w:rFonts w:eastAsia="Times New Roman"/>
          <w:bCs/>
          <w:shd w:val="clear" w:color="auto" w:fill="FFFFFF"/>
          <w:lang w:val="en-US"/>
        </w:rPr>
        <w:t>large</w:t>
      </w:r>
      <w:r>
        <w:rPr>
          <w:rFonts w:eastAsia="Times New Roman"/>
          <w:bCs/>
          <w:shd w:val="clear" w:color="auto" w:fill="FFFFFF"/>
        </w:rPr>
        <w:t xml:space="preserve"> διαχείριση του χρόνου εδώ μέσα, γιατί νομίζω ότι μπερδεύουμε την ποιότητα του διαλόγου και την προαγωγή της δημοκρατίας με μια ακατάσχετη φλυαρία. Να υπενθυμίσω ότι στο Ευρωκοινοβούλιο ο συνήθης χρόνος παρέμβασης των Βουλευτών είναι ένα λεπτό, των ει</w:t>
      </w:r>
      <w:r>
        <w:rPr>
          <w:rFonts w:eastAsia="Times New Roman"/>
          <w:bCs/>
          <w:shd w:val="clear" w:color="auto" w:fill="FFFFFF"/>
        </w:rPr>
        <w:t xml:space="preserve">σηγητών των εκθέσεων είναι μέχρι έξι λεπτά και των Αρχηγών των πολιτικών ομάδων είναι μέχρι δεκαπέντε λεπτά. </w:t>
      </w:r>
    </w:p>
    <w:p w14:paraId="3576E48E"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Τέλος, θέλω να ζητήσω από τον Υπουργό να ξαναδεί και να κάνει δεκτή μια διακομματική τροπολογία, που καταθέσαμε, σχετικά με την αναστολή αναγκαστι</w:t>
      </w:r>
      <w:r>
        <w:rPr>
          <w:rFonts w:eastAsia="Times New Roman"/>
          <w:bCs/>
          <w:shd w:val="clear" w:color="auto" w:fill="FFFFFF"/>
        </w:rPr>
        <w:t xml:space="preserve">κών μέτρων σε βάρος της Ιεράς Αρχιεπισκοπής Κρήτης από τον Δήμο Ηρακλείου. Πρόκειται για αναγκαστικά μέτρα είσπραξης και μέτρα δέσμευσης του ΑΦΜ της Ιεράς Αρχιεπισκοπής Κρήτης. </w:t>
      </w:r>
    </w:p>
    <w:p w14:paraId="3576E48F"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Είναι μια υπόθεση που έχει να κάνει με την υποχρέωση εισφοράς σε χρήμα της Ιερ</w:t>
      </w:r>
      <w:r>
        <w:rPr>
          <w:rFonts w:eastAsia="Times New Roman"/>
          <w:bCs/>
          <w:shd w:val="clear" w:color="auto" w:fill="FFFFFF"/>
        </w:rPr>
        <w:t xml:space="preserve">άς Αρχιεπισκοπής Κρήτης σε σχέση με κάποιες </w:t>
      </w:r>
      <w:proofErr w:type="spellStart"/>
      <w:r>
        <w:rPr>
          <w:rFonts w:eastAsia="Times New Roman"/>
          <w:bCs/>
          <w:shd w:val="clear" w:color="auto" w:fill="FFFFFF"/>
        </w:rPr>
        <w:t>οικοπεδικές</w:t>
      </w:r>
      <w:proofErr w:type="spellEnd"/>
      <w:r>
        <w:rPr>
          <w:rFonts w:eastAsia="Times New Roman"/>
          <w:bCs/>
          <w:shd w:val="clear" w:color="auto" w:fill="FFFFFF"/>
        </w:rPr>
        <w:t xml:space="preserve"> εκτάσεις που εντάσσονται στο σχέδιο πόλης…</w:t>
      </w:r>
    </w:p>
    <w:p w14:paraId="3576E490" w14:textId="77777777" w:rsidR="009D30F2" w:rsidRDefault="008D3D2C">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Κύριε Υπουργέ, σε εσάς αναφέρομαι. </w:t>
      </w:r>
    </w:p>
    <w:p w14:paraId="3576E491" w14:textId="77777777" w:rsidR="009D30F2" w:rsidRDefault="008D3D2C">
      <w:pPr>
        <w:spacing w:after="0" w:line="600" w:lineRule="auto"/>
        <w:ind w:firstLine="720"/>
        <w:jc w:val="both"/>
        <w:rPr>
          <w:rFonts w:eastAsia="Times New Roman"/>
          <w:bCs/>
          <w:shd w:val="clear" w:color="auto" w:fill="FFFFFF"/>
        </w:rPr>
      </w:pPr>
      <w:r>
        <w:rPr>
          <w:rFonts w:eastAsia="Times New Roman"/>
          <w:b/>
          <w:bCs/>
          <w:shd w:val="clear" w:color="auto" w:fill="FFFFFF"/>
        </w:rPr>
        <w:t>ΒΑΣΙΛΕΙΟΣ ΚΕΓΚΕΡΟΓΛΟΥ:</w:t>
      </w:r>
      <w:r>
        <w:rPr>
          <w:rFonts w:eastAsia="Times New Roman"/>
          <w:bCs/>
          <w:shd w:val="clear" w:color="auto" w:fill="FFFFFF"/>
        </w:rPr>
        <w:t xml:space="preserve"> Κύριε Τζαβάρα, μην απασχολείτε τους συναδέλφους. </w:t>
      </w:r>
    </w:p>
    <w:p w14:paraId="3576E492" w14:textId="77777777" w:rsidR="009D30F2" w:rsidRDefault="008D3D2C">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Παρακαλώ. </w:t>
      </w:r>
    </w:p>
    <w:p w14:paraId="3576E493" w14:textId="77777777" w:rsidR="009D30F2" w:rsidRDefault="008D3D2C">
      <w:pPr>
        <w:spacing w:after="0" w:line="600" w:lineRule="auto"/>
        <w:ind w:firstLine="720"/>
        <w:jc w:val="both"/>
        <w:rPr>
          <w:rFonts w:eastAsia="Times New Roman"/>
          <w:bCs/>
          <w:shd w:val="clear" w:color="auto" w:fill="FFFFFF"/>
        </w:rPr>
      </w:pPr>
      <w:r>
        <w:rPr>
          <w:rFonts w:eastAsia="Times New Roman"/>
          <w:b/>
          <w:bCs/>
          <w:shd w:val="clear" w:color="auto" w:fill="FFFFFF"/>
        </w:rPr>
        <w:lastRenderedPageBreak/>
        <w:t xml:space="preserve">ΣΠΥΡΙΔΩΝ ΔΑΝΕΛΛΗΣ: </w:t>
      </w:r>
      <w:r>
        <w:rPr>
          <w:rFonts w:eastAsia="Times New Roman"/>
          <w:bCs/>
          <w:shd w:val="clear" w:color="auto" w:fill="FFFFFF"/>
        </w:rPr>
        <w:t xml:space="preserve">Ο κ. Τζαβάρας μετά τα είκοσι δύο του λεπτά, απασχολεί και τον Υπουργό τώρα. Αυτή είναι η σχέση μας με τη λειτουργία. </w:t>
      </w:r>
    </w:p>
    <w:p w14:paraId="3576E494" w14:textId="77777777" w:rsidR="009D30F2" w:rsidRDefault="008D3D2C">
      <w:pPr>
        <w:spacing w:after="0" w:line="600" w:lineRule="auto"/>
        <w:ind w:firstLine="720"/>
        <w:jc w:val="both"/>
        <w:rPr>
          <w:rFonts w:eastAsia="Times New Roman"/>
          <w:bCs/>
          <w:shd w:val="clear" w:color="auto" w:fill="FFFFFF"/>
        </w:rPr>
      </w:pPr>
      <w:r>
        <w:rPr>
          <w:rFonts w:eastAsia="Times New Roman"/>
          <w:b/>
          <w:bCs/>
          <w:shd w:val="clear" w:color="auto" w:fill="FFFFFF"/>
        </w:rPr>
        <w:t>ΒΑΣΙΛΕΙΟΣ ΚΕΓΚΕΡΟΓΛΟΥ:</w:t>
      </w:r>
      <w:r>
        <w:rPr>
          <w:rFonts w:eastAsia="Times New Roman"/>
          <w:bCs/>
          <w:shd w:val="clear" w:color="auto" w:fill="FFFFFF"/>
        </w:rPr>
        <w:t xml:space="preserve"> Κύριε Τζαβάρα, ο κ. </w:t>
      </w:r>
      <w:proofErr w:type="spellStart"/>
      <w:r>
        <w:rPr>
          <w:rFonts w:eastAsia="Times New Roman"/>
          <w:bCs/>
          <w:shd w:val="clear" w:color="auto" w:fill="FFFFFF"/>
        </w:rPr>
        <w:t>Δανέλλης</w:t>
      </w:r>
      <w:proofErr w:type="spellEnd"/>
      <w:r>
        <w:rPr>
          <w:rFonts w:eastAsia="Times New Roman"/>
          <w:bCs/>
          <w:shd w:val="clear" w:color="auto" w:fill="FFFFFF"/>
        </w:rPr>
        <w:t xml:space="preserve"> μιλάει για μια διακομματική τροπολογία που υπογράφει και η Νέα Δημο</w:t>
      </w:r>
      <w:r>
        <w:rPr>
          <w:rFonts w:eastAsia="Times New Roman"/>
          <w:bCs/>
          <w:shd w:val="clear" w:color="auto" w:fill="FFFFFF"/>
        </w:rPr>
        <w:t>κρατία.</w:t>
      </w:r>
    </w:p>
    <w:p w14:paraId="3576E495" w14:textId="77777777" w:rsidR="009D30F2" w:rsidRDefault="008D3D2C">
      <w:pPr>
        <w:spacing w:after="0"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Ελάτε, κύριε </w:t>
      </w:r>
      <w:proofErr w:type="spellStart"/>
      <w:r>
        <w:rPr>
          <w:rFonts w:eastAsia="Times New Roman"/>
          <w:bCs/>
          <w:shd w:val="clear" w:color="auto" w:fill="FFFFFF"/>
        </w:rPr>
        <w:t>Δανέλλη</w:t>
      </w:r>
      <w:proofErr w:type="spellEnd"/>
      <w:r>
        <w:rPr>
          <w:rFonts w:eastAsia="Times New Roman"/>
          <w:bCs/>
          <w:shd w:val="clear" w:color="auto" w:fill="FFFFFF"/>
        </w:rPr>
        <w:t xml:space="preserve">. </w:t>
      </w:r>
    </w:p>
    <w:p w14:paraId="3576E496"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Κύριε Υπουργέ, έλεγα, λοιπόν, ότι με την τροπολογία που ζητούμε να κάνετε αποδεκτή δεν ζητάμε τίποτα παραπέρα </w:t>
      </w:r>
      <w:r>
        <w:rPr>
          <w:rFonts w:eastAsia="Times New Roman" w:cs="Times New Roman"/>
          <w:szCs w:val="24"/>
        </w:rPr>
        <w:t xml:space="preserve">από την αναστολή εφαρμογής των αναγκαστικών μέτρων, μέχρι να </w:t>
      </w:r>
      <w:proofErr w:type="spellStart"/>
      <w:r>
        <w:rPr>
          <w:rFonts w:eastAsia="Times New Roman" w:cs="Times New Roman"/>
          <w:szCs w:val="24"/>
        </w:rPr>
        <w:t>τελεσιδικήσει</w:t>
      </w:r>
      <w:proofErr w:type="spellEnd"/>
      <w:r>
        <w:rPr>
          <w:rFonts w:eastAsia="Times New Roman" w:cs="Times New Roman"/>
          <w:szCs w:val="24"/>
        </w:rPr>
        <w:t xml:space="preserve"> η εκδίκαση της ένστασης που έχει υποβάλει η Ιερά Αρχιεπισκοπή Κρήτης, γιατί αυτή την εβδομάδα ειδικά με τη μη δυνατότητα χρησιμοποίησης του ΑΦΜ της Ιεράς Αρχιεπισκοπής δεν μπορεί να</w:t>
      </w:r>
      <w:r>
        <w:rPr>
          <w:rFonts w:eastAsia="Times New Roman" w:cs="Times New Roman"/>
          <w:szCs w:val="24"/>
        </w:rPr>
        <w:t xml:space="preserve"> επιτελέσει το ανθρωπιστικό και κοινωνικό της έργο τη Μεγάλη Εβδομάδα, σήμερα, με αποτέλεσμα να πρέπει να σταματήσει συσσίτια, κοινωνικές δομές και τα λοιπά. Δεν ζητάμε ούτε παραγραφή ούτε γενικά μια αντιμετώπιση έξω από το νόμιμο πλαίσιο της Ιεράς Αρχιεπι</w:t>
      </w:r>
      <w:r>
        <w:rPr>
          <w:rFonts w:eastAsia="Times New Roman" w:cs="Times New Roman"/>
          <w:szCs w:val="24"/>
        </w:rPr>
        <w:t xml:space="preserve">σκοπής Κρήτης. </w:t>
      </w:r>
    </w:p>
    <w:p w14:paraId="3576E497"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διακομματική, παρακαλώ να τη δείτε ξανά, γιατί ο χρόνος είναι αυτός που μετράει σε αυτή την υπόθεση. </w:t>
      </w:r>
    </w:p>
    <w:p w14:paraId="3576E498" w14:textId="77777777" w:rsidR="009D30F2" w:rsidRDefault="008D3D2C">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76E499" w14:textId="77777777" w:rsidR="009D30F2" w:rsidRDefault="008D3D2C">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Καλώς. Και με την παρέμβαση του κ. </w:t>
      </w:r>
      <w:proofErr w:type="spellStart"/>
      <w:r>
        <w:rPr>
          <w:rFonts w:eastAsia="Times New Roman"/>
          <w:szCs w:val="24"/>
        </w:rPr>
        <w:t>Δανέλλη</w:t>
      </w:r>
      <w:proofErr w:type="spellEnd"/>
      <w:r>
        <w:rPr>
          <w:rFonts w:eastAsia="Times New Roman"/>
          <w:szCs w:val="24"/>
        </w:rPr>
        <w:t xml:space="preserve"> ολοκληρώθηκε ο κύκλος των παρεμβάσεων τ</w:t>
      </w:r>
      <w:r>
        <w:rPr>
          <w:rFonts w:eastAsia="Times New Roman"/>
          <w:szCs w:val="24"/>
        </w:rPr>
        <w:t xml:space="preserve">ων Κοινοβουλευτικών Εκπροσώπων. </w:t>
      </w:r>
    </w:p>
    <w:p w14:paraId="3576E49A" w14:textId="77777777" w:rsidR="009D30F2" w:rsidRDefault="008D3D2C">
      <w:pPr>
        <w:spacing w:after="0" w:line="600" w:lineRule="auto"/>
        <w:ind w:firstLine="720"/>
        <w:jc w:val="both"/>
        <w:rPr>
          <w:rFonts w:eastAsia="Times New Roman"/>
          <w:szCs w:val="24"/>
        </w:rPr>
      </w:pPr>
      <w:r>
        <w:rPr>
          <w:rFonts w:eastAsia="Times New Roman"/>
          <w:szCs w:val="24"/>
        </w:rPr>
        <w:t xml:space="preserve">Πριν δώσουμε τον λόγο για το κλείσιμο της συζήτησης στον κ. </w:t>
      </w:r>
      <w:proofErr w:type="spellStart"/>
      <w:r>
        <w:rPr>
          <w:rFonts w:eastAsia="Times New Roman"/>
          <w:szCs w:val="24"/>
        </w:rPr>
        <w:t>Φάμελλο</w:t>
      </w:r>
      <w:proofErr w:type="spellEnd"/>
      <w:r>
        <w:rPr>
          <w:rFonts w:eastAsia="Times New Roman"/>
          <w:szCs w:val="24"/>
        </w:rPr>
        <w:t xml:space="preserve">, ζήτησε ο κ. Σταθάκης τον λόγο. </w:t>
      </w:r>
    </w:p>
    <w:p w14:paraId="3576E49B" w14:textId="77777777" w:rsidR="009D30F2" w:rsidRDefault="008D3D2C">
      <w:pPr>
        <w:spacing w:after="0" w:line="600" w:lineRule="auto"/>
        <w:ind w:firstLine="720"/>
        <w:jc w:val="both"/>
        <w:rPr>
          <w:rFonts w:eastAsia="Times New Roman"/>
          <w:szCs w:val="24"/>
        </w:rPr>
      </w:pPr>
      <w:r>
        <w:rPr>
          <w:rFonts w:eastAsia="Times New Roman"/>
          <w:szCs w:val="24"/>
        </w:rPr>
        <w:t xml:space="preserve">Δύο λεπτά θα μιλήσετε, κύριε Υπουργέ; </w:t>
      </w:r>
    </w:p>
    <w:p w14:paraId="3576E49C" w14:textId="77777777" w:rsidR="009D30F2" w:rsidRDefault="008D3D2C">
      <w:pPr>
        <w:spacing w:after="0"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Ναι, κύριε Πρόεδρε. </w:t>
      </w:r>
    </w:p>
    <w:p w14:paraId="3576E49D" w14:textId="77777777" w:rsidR="009D30F2" w:rsidRDefault="008D3D2C">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αρχάς, νομίζω ότι ο κ. Τζαβάρας αδίκως με κατηγόρησε ότι μίλησα εκτός θέματος, διότι, όπως αναγνωρίστηκε, οι εισηγητές -και ο κ. Σκρέκας- ξεκίνησαν με τη </w:t>
      </w:r>
      <w:r>
        <w:rPr>
          <w:rFonts w:eastAsia="Times New Roman"/>
          <w:szCs w:val="24"/>
        </w:rPr>
        <w:t>σ</w:t>
      </w:r>
      <w:r>
        <w:rPr>
          <w:rFonts w:eastAsia="Times New Roman"/>
          <w:szCs w:val="24"/>
        </w:rPr>
        <w:t>υμφωνία. Σε αυτή τοποθετήθηκαν όλοι οι εισηγητές πρώτα και μετά μπήκαν στο συγκεκριμένο νομοσχέδιο –</w:t>
      </w:r>
      <w:r>
        <w:rPr>
          <w:rFonts w:eastAsia="Times New Roman"/>
          <w:szCs w:val="24"/>
        </w:rPr>
        <w:t xml:space="preserve">φαντάζομαι- εξαιτίας του σημαντικού χαρακτήρα που είχε αυτή η </w:t>
      </w:r>
      <w:r>
        <w:rPr>
          <w:rFonts w:eastAsia="Times New Roman"/>
          <w:szCs w:val="24"/>
        </w:rPr>
        <w:t>σ</w:t>
      </w:r>
      <w:r>
        <w:rPr>
          <w:rFonts w:eastAsia="Times New Roman"/>
          <w:szCs w:val="24"/>
        </w:rPr>
        <w:t xml:space="preserve">υμφωνία. </w:t>
      </w:r>
    </w:p>
    <w:p w14:paraId="3576E49E" w14:textId="77777777" w:rsidR="009D30F2" w:rsidRDefault="008D3D2C">
      <w:pPr>
        <w:spacing w:after="0" w:line="600" w:lineRule="auto"/>
        <w:ind w:firstLine="720"/>
        <w:jc w:val="both"/>
        <w:rPr>
          <w:rFonts w:eastAsia="Times New Roman"/>
          <w:szCs w:val="24"/>
        </w:rPr>
      </w:pPr>
      <w:r>
        <w:rPr>
          <w:rFonts w:eastAsia="Times New Roman"/>
          <w:szCs w:val="24"/>
        </w:rPr>
        <w:t xml:space="preserve">Άρα, εκ των πραγμάτων, έπρεπε κάποιος Υπουργός να απαντήσει και νομίζω για αυτό ανάλωσα τόσα λεπτά. </w:t>
      </w:r>
    </w:p>
    <w:p w14:paraId="3576E49F" w14:textId="77777777" w:rsidR="009D30F2" w:rsidRDefault="008D3D2C">
      <w:pPr>
        <w:spacing w:after="0" w:line="600" w:lineRule="auto"/>
        <w:ind w:firstLine="720"/>
        <w:jc w:val="both"/>
        <w:rPr>
          <w:rFonts w:eastAsia="Times New Roman"/>
          <w:szCs w:val="24"/>
        </w:rPr>
      </w:pPr>
      <w:r>
        <w:rPr>
          <w:rFonts w:eastAsia="Times New Roman"/>
          <w:szCs w:val="24"/>
        </w:rPr>
        <w:t>Δέχομαι πλήρως όλες τις φιλολογικές σας παρατηρήσεις και ξέρετε τι εκτίμηση σας έχ</w:t>
      </w:r>
      <w:r>
        <w:rPr>
          <w:rFonts w:eastAsia="Times New Roman"/>
          <w:szCs w:val="24"/>
        </w:rPr>
        <w:t xml:space="preserve">ω. Είμαι ανοιχτός για το σύνολο των προτάσεων που κάνετε. Είμαι ανοιχτός και στις νομικές ερμηνείες. </w:t>
      </w:r>
    </w:p>
    <w:p w14:paraId="3576E4A0" w14:textId="77777777" w:rsidR="009D30F2" w:rsidRDefault="008D3D2C">
      <w:pPr>
        <w:spacing w:after="0" w:line="600" w:lineRule="auto"/>
        <w:ind w:firstLine="720"/>
        <w:jc w:val="both"/>
        <w:rPr>
          <w:rFonts w:eastAsia="Times New Roman"/>
          <w:szCs w:val="24"/>
        </w:rPr>
      </w:pPr>
      <w:r>
        <w:rPr>
          <w:rFonts w:eastAsia="Times New Roman"/>
          <w:szCs w:val="24"/>
        </w:rPr>
        <w:t>Διαπίστωσα, όμως, ότι δεν είχα κα</w:t>
      </w:r>
      <w:r>
        <w:rPr>
          <w:rFonts w:eastAsia="Times New Roman"/>
          <w:szCs w:val="24"/>
        </w:rPr>
        <w:t>μ</w:t>
      </w:r>
      <w:r>
        <w:rPr>
          <w:rFonts w:eastAsia="Times New Roman"/>
          <w:szCs w:val="24"/>
        </w:rPr>
        <w:t xml:space="preserve">μία ουσιαστική παρατήρηση για τα οικονομικά και τα δεδομένα της </w:t>
      </w:r>
      <w:r>
        <w:rPr>
          <w:rFonts w:eastAsia="Times New Roman"/>
          <w:szCs w:val="24"/>
        </w:rPr>
        <w:t>σ</w:t>
      </w:r>
      <w:r>
        <w:rPr>
          <w:rFonts w:eastAsia="Times New Roman"/>
          <w:szCs w:val="24"/>
        </w:rPr>
        <w:t>υμφωνίας, όπως αναλυτικά και διεξοδικά –</w:t>
      </w:r>
      <w:r>
        <w:rPr>
          <w:rFonts w:eastAsia="Times New Roman"/>
          <w:szCs w:val="24"/>
        </w:rPr>
        <w:lastRenderedPageBreak/>
        <w:t xml:space="preserve">και αναφέρομαι </w:t>
      </w:r>
      <w:r>
        <w:rPr>
          <w:rFonts w:eastAsia="Times New Roman"/>
          <w:szCs w:val="24"/>
        </w:rPr>
        <w:t>και στον κ. Θεοχαρόπουλο- τα παρουσίασα. Εγώ παρουσίασα τα δεδομένα όπως έχουν, ούτε πανηγύρισα ούτε έκλαψα. Δεν έκανα τίποτα από όλα αυτά. Αυτές είναι αναλύσεις που κάνετε. Νομίζω ότι ήταν σαφής η τοποθέτησή μου και εκφράζω πολύ καλά το πνεύμα της Κυβέρνη</w:t>
      </w:r>
      <w:r>
        <w:rPr>
          <w:rFonts w:eastAsia="Times New Roman"/>
          <w:szCs w:val="24"/>
        </w:rPr>
        <w:t xml:space="preserve">σης. Έθεσα τα δεδομένα, τον τρόπο με τον οποίο φθάσαμε σε μια συγκεκριμένη </w:t>
      </w:r>
      <w:r>
        <w:rPr>
          <w:rFonts w:eastAsia="Times New Roman"/>
          <w:szCs w:val="24"/>
        </w:rPr>
        <w:t>σ</w:t>
      </w:r>
      <w:r>
        <w:rPr>
          <w:rFonts w:eastAsia="Times New Roman"/>
          <w:szCs w:val="24"/>
        </w:rPr>
        <w:t xml:space="preserve">υμφωνία που έχει και αρνητικά και θετικά. Αν σας αρέσει καλύτερα αυτή η ορολογία, εγώ δεν έχω κανένα πρόβλημα, είναι του Ευκλείδη και είναι απόλυτα ακριβής. </w:t>
      </w:r>
    </w:p>
    <w:p w14:paraId="3576E4A1" w14:textId="77777777" w:rsidR="009D30F2" w:rsidRDefault="008D3D2C">
      <w:pPr>
        <w:spacing w:after="0" w:line="600" w:lineRule="auto"/>
        <w:ind w:firstLine="720"/>
        <w:jc w:val="both"/>
        <w:rPr>
          <w:rFonts w:eastAsia="Times New Roman"/>
          <w:szCs w:val="24"/>
        </w:rPr>
      </w:pPr>
      <w:r>
        <w:rPr>
          <w:rFonts w:eastAsia="Times New Roman"/>
          <w:szCs w:val="24"/>
        </w:rPr>
        <w:t>Όμως, επί της ουσίας κ</w:t>
      </w:r>
      <w:r>
        <w:rPr>
          <w:rFonts w:eastAsia="Times New Roman"/>
          <w:szCs w:val="24"/>
        </w:rPr>
        <w:t>αι επί των πραγματολογικών δεδομένων νομίζω ότι θα μου επιτρέψετε να διατηρήσω την επιμονή μου ότι δεν είχα κα</w:t>
      </w:r>
      <w:r>
        <w:rPr>
          <w:rFonts w:eastAsia="Times New Roman"/>
          <w:szCs w:val="24"/>
        </w:rPr>
        <w:t>μ</w:t>
      </w:r>
      <w:r>
        <w:rPr>
          <w:rFonts w:eastAsia="Times New Roman"/>
          <w:szCs w:val="24"/>
        </w:rPr>
        <w:t xml:space="preserve">μιά ουσιαστική παρατήρηση από την πλευρά της Αντιπολίτευσης. </w:t>
      </w:r>
    </w:p>
    <w:p w14:paraId="3576E4A2" w14:textId="77777777" w:rsidR="009D30F2" w:rsidRDefault="008D3D2C">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Αναπληρωτής Υπουργός Περιβάλλοντο</w:t>
      </w:r>
      <w:r>
        <w:rPr>
          <w:rFonts w:eastAsia="Times New Roman"/>
          <w:szCs w:val="24"/>
        </w:rPr>
        <w:t xml:space="preserve">ς και Ενέργειας κ. Σωκράτης </w:t>
      </w:r>
      <w:proofErr w:type="spellStart"/>
      <w:r>
        <w:rPr>
          <w:rFonts w:eastAsia="Times New Roman"/>
          <w:szCs w:val="24"/>
        </w:rPr>
        <w:t>Φάμελλος</w:t>
      </w:r>
      <w:proofErr w:type="spellEnd"/>
      <w:r>
        <w:rPr>
          <w:rFonts w:eastAsia="Times New Roman"/>
          <w:szCs w:val="24"/>
        </w:rPr>
        <w:t xml:space="preserve">. </w:t>
      </w:r>
    </w:p>
    <w:p w14:paraId="3576E4A3" w14:textId="77777777" w:rsidR="009D30F2" w:rsidRDefault="008D3D2C">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xml:space="preserve">, έχετε τον λόγο για το κλείσιμο της συζήτησης του νομοσχεδίου, για να περάσουμε μετά στην ψηφοφορία. </w:t>
      </w:r>
    </w:p>
    <w:p w14:paraId="3576E4A4" w14:textId="77777777" w:rsidR="009D30F2" w:rsidRDefault="008D3D2C">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Ευχαριστώ πολύ, κύριε Πρόεδρε. </w:t>
      </w:r>
    </w:p>
    <w:p w14:paraId="3576E4A5" w14:textId="77777777" w:rsidR="009D30F2" w:rsidRDefault="008D3D2C">
      <w:pPr>
        <w:spacing w:after="0" w:line="600" w:lineRule="auto"/>
        <w:ind w:firstLine="720"/>
        <w:jc w:val="both"/>
        <w:rPr>
          <w:rFonts w:eastAsia="Times New Roman"/>
          <w:szCs w:val="24"/>
        </w:rPr>
      </w:pPr>
      <w:r>
        <w:rPr>
          <w:rFonts w:eastAsia="Times New Roman"/>
          <w:szCs w:val="24"/>
        </w:rPr>
        <w:t>Κύριε Πρόεδρε, κύριε Υπουργέ, κυρίες και κύριοι συνάδελφοι, θεωρώ ότι έχει γίνει μια εποικοδομητική συζήτηση. Άκουσα το σύνολο των τοποθετήσεων των συναδέλφων Βουλευτών. Υπήρχαν κάποιες εξάρσεις, οι οποίες θε</w:t>
      </w:r>
      <w:r>
        <w:rPr>
          <w:rFonts w:eastAsia="Times New Roman"/>
          <w:szCs w:val="24"/>
        </w:rPr>
        <w:lastRenderedPageBreak/>
        <w:t>ωρώ ότι δεν ανταποκρίνονται στο κλίμα της συζήτ</w:t>
      </w:r>
      <w:r>
        <w:rPr>
          <w:rFonts w:eastAsia="Times New Roman"/>
          <w:szCs w:val="24"/>
        </w:rPr>
        <w:t xml:space="preserve">ησης. Θεωρώ ότι οι εισηγητές και σε έναν βαθμό οι Κοινοβουλευτικοί Εκπρόσωποι δεν βοήθησαν τόσο πολύ σε αυτό. </w:t>
      </w:r>
    </w:p>
    <w:p w14:paraId="3576E4A6" w14:textId="77777777" w:rsidR="009D30F2" w:rsidRDefault="008D3D2C">
      <w:pPr>
        <w:spacing w:after="0" w:line="600" w:lineRule="auto"/>
        <w:ind w:firstLine="720"/>
        <w:jc w:val="both"/>
        <w:rPr>
          <w:rFonts w:eastAsia="Times New Roman"/>
          <w:szCs w:val="24"/>
        </w:rPr>
      </w:pPr>
      <w:r>
        <w:rPr>
          <w:rFonts w:eastAsia="Times New Roman"/>
          <w:szCs w:val="24"/>
        </w:rPr>
        <w:t xml:space="preserve">Όμως, αυτό που θέλω να περιλαμβάνεται στο κλείσιμο από τη δική μου μεριά είναι ότι η επόμενη μέρα είναι μπροστά στην ελληνική </w:t>
      </w:r>
      <w:r>
        <w:rPr>
          <w:rFonts w:eastAsia="Times New Roman"/>
          <w:szCs w:val="24"/>
        </w:rPr>
        <w:t>δ</w:t>
      </w:r>
      <w:r>
        <w:rPr>
          <w:rFonts w:eastAsia="Times New Roman"/>
          <w:szCs w:val="24"/>
        </w:rPr>
        <w:t>ιοίκηση, στην ελλη</w:t>
      </w:r>
      <w:r>
        <w:rPr>
          <w:rFonts w:eastAsia="Times New Roman"/>
          <w:szCs w:val="24"/>
        </w:rPr>
        <w:t xml:space="preserve">νική πολιτεία και στο </w:t>
      </w:r>
      <w:r>
        <w:rPr>
          <w:rFonts w:eastAsia="Times New Roman"/>
          <w:szCs w:val="24"/>
        </w:rPr>
        <w:t>ε</w:t>
      </w:r>
      <w:r>
        <w:rPr>
          <w:rFonts w:eastAsia="Times New Roman"/>
          <w:szCs w:val="24"/>
        </w:rPr>
        <w:t xml:space="preserve">λληνικό Κοινοβούλιο. </w:t>
      </w:r>
    </w:p>
    <w:p w14:paraId="3576E4A7" w14:textId="77777777" w:rsidR="009D30F2" w:rsidRDefault="008D3D2C">
      <w:pPr>
        <w:spacing w:after="0" w:line="600" w:lineRule="auto"/>
        <w:ind w:firstLine="720"/>
        <w:jc w:val="both"/>
        <w:rPr>
          <w:rFonts w:eastAsia="Times New Roman"/>
          <w:szCs w:val="24"/>
        </w:rPr>
      </w:pPr>
      <w:r>
        <w:rPr>
          <w:rFonts w:eastAsia="Times New Roman"/>
          <w:szCs w:val="24"/>
        </w:rPr>
        <w:t xml:space="preserve">Απαιτείται μια κοινή προσπάθεια για την υλοποίηση ενός τόσο σημαντικού έργου, που, από ό,τι φαίνεται, παρά τις αρχικές αντιστάσεις, αντιθέσεις και αντιδράσεις, τώρα πλέον έχει παραλάβει υποστήριξη από το σύνολο </w:t>
      </w:r>
      <w:r>
        <w:rPr>
          <w:rFonts w:eastAsia="Times New Roman"/>
          <w:szCs w:val="24"/>
        </w:rPr>
        <w:t xml:space="preserve">του πολιτικού κόσμου του δημοκρατικού τόξου και βέβαια από όλα τα επιστημονικά ιδρύματα –είτε ακαδημαϊκά είτε επιμελητηριακά- της χώρας. </w:t>
      </w:r>
    </w:p>
    <w:p w14:paraId="3576E4A8" w14:textId="77777777" w:rsidR="009D30F2" w:rsidRDefault="008D3D2C">
      <w:pPr>
        <w:spacing w:after="0" w:line="600" w:lineRule="auto"/>
        <w:ind w:firstLine="720"/>
        <w:jc w:val="both"/>
        <w:rPr>
          <w:rFonts w:eastAsia="Times New Roman"/>
          <w:szCs w:val="24"/>
        </w:rPr>
      </w:pPr>
      <w:r>
        <w:rPr>
          <w:rFonts w:eastAsia="Times New Roman"/>
          <w:szCs w:val="24"/>
        </w:rPr>
        <w:t>Υπάρχει, λοιπόν, ανάγκη να έχουμε μια κοινή προσπάθεια και θέλω να διευκρινίσω, γιατί αυτό μου ζητήθηκε και από την ει</w:t>
      </w:r>
      <w:r>
        <w:rPr>
          <w:rFonts w:eastAsia="Times New Roman"/>
          <w:szCs w:val="24"/>
        </w:rPr>
        <w:t>δική αγορήτρια του Κομμουνιστικού Κόμματος Ελλάδ</w:t>
      </w:r>
      <w:r>
        <w:rPr>
          <w:rFonts w:eastAsia="Times New Roman"/>
          <w:szCs w:val="24"/>
        </w:rPr>
        <w:t>α</w:t>
      </w:r>
      <w:r>
        <w:rPr>
          <w:rFonts w:eastAsia="Times New Roman"/>
          <w:szCs w:val="24"/>
        </w:rPr>
        <w:t>ς, το εξής: Το νομοσχέδιο είναι αποκλειστικά προσανατολισμένο στον γεωργικό κόσμο. Ζητήθηκε αυτή η δήλωση. Τη θεωρώ περιττή, διότι σε όλες τις διατάξεις φαίνεται ρητώς ότι μόνο για τη γεωργική χρήση επιτρέπονται οι παρεμβάσεις και προφανώς γιατί υπάρχει αν</w:t>
      </w:r>
      <w:r>
        <w:rPr>
          <w:rFonts w:eastAsia="Times New Roman"/>
          <w:szCs w:val="24"/>
        </w:rPr>
        <w:t xml:space="preserve">τίστοιχη συνταγματική πρόβλεψη, αλλά αφού μου ζητήθηκε, δεν έχω κανέναν λόγο να το αρνηθώ, διότι θέλω να σας πω ότι ο αγροτικός κόσμος περιμένει </w:t>
      </w:r>
      <w:r>
        <w:rPr>
          <w:rFonts w:eastAsia="Times New Roman"/>
          <w:szCs w:val="24"/>
        </w:rPr>
        <w:lastRenderedPageBreak/>
        <w:t>τις συγκεκριμένες ρυθμίσεις. Γι’ αυτό έχουμε καθυστερήσει αρκετά και ρωτάτε τι θα γίνει με τους δασικούς χάρτες</w:t>
      </w:r>
      <w:r>
        <w:rPr>
          <w:rFonts w:eastAsia="Times New Roman"/>
          <w:szCs w:val="24"/>
        </w:rPr>
        <w:t xml:space="preserve"> εδώ και πολλά χρόνια, βέβαια. </w:t>
      </w:r>
    </w:p>
    <w:p w14:paraId="3576E4A9" w14:textId="77777777" w:rsidR="009D30F2" w:rsidRDefault="008D3D2C">
      <w:pPr>
        <w:spacing w:after="0" w:line="600" w:lineRule="auto"/>
        <w:ind w:firstLine="720"/>
        <w:jc w:val="both"/>
        <w:rPr>
          <w:rFonts w:eastAsia="Times New Roman"/>
          <w:szCs w:val="24"/>
        </w:rPr>
      </w:pPr>
      <w:r>
        <w:rPr>
          <w:rFonts w:eastAsia="Times New Roman"/>
          <w:szCs w:val="24"/>
        </w:rPr>
        <w:t>Εμείς, όμως, είχαμε υποσχεθεί ότι πριν το Πάσχα θα ολοκληρώσουμε τη νομοθέτηση, για να ξέρουν όλοι σε ποιο περιβάλλον δημιουργούνται, κατατίθενται αντιρρήσεις και διαμορφώνονται οι δασικοί χάρτες. Και θα υπάρχει μετά τη δημο</w:t>
      </w:r>
      <w:r>
        <w:rPr>
          <w:rFonts w:eastAsia="Times New Roman"/>
          <w:szCs w:val="24"/>
        </w:rPr>
        <w:t xml:space="preserve">σίευση στο ΦΕΚ του συγκεκριμένου νόμου επαρκής χρόνος για την πληροφόρηση και την εφαρμογή όλων των ρυθμίσεων. </w:t>
      </w:r>
    </w:p>
    <w:p w14:paraId="3576E4AA" w14:textId="77777777" w:rsidR="009D30F2" w:rsidRDefault="008D3D2C">
      <w:pPr>
        <w:spacing w:after="0" w:line="600" w:lineRule="auto"/>
        <w:ind w:firstLine="720"/>
        <w:jc w:val="both"/>
        <w:rPr>
          <w:rFonts w:eastAsia="Times New Roman" w:cs="Times New Roman"/>
          <w:szCs w:val="24"/>
        </w:rPr>
      </w:pPr>
      <w:r>
        <w:rPr>
          <w:rFonts w:eastAsia="Times New Roman"/>
          <w:szCs w:val="24"/>
        </w:rPr>
        <w:t>Θεωρώ ότι από πολλούς Βουλευτές</w:t>
      </w:r>
      <w:r>
        <w:rPr>
          <w:rFonts w:eastAsia="Times New Roman"/>
          <w:szCs w:val="24"/>
        </w:rPr>
        <w:t>,</w:t>
      </w:r>
      <w:r>
        <w:rPr>
          <w:rFonts w:eastAsia="Times New Roman"/>
          <w:szCs w:val="24"/>
        </w:rPr>
        <w:t xml:space="preserve"> από όλα τα κόμματα</w:t>
      </w:r>
      <w:r>
        <w:rPr>
          <w:rFonts w:eastAsia="Times New Roman"/>
          <w:szCs w:val="24"/>
        </w:rPr>
        <w:t>,</w:t>
      </w:r>
      <w:r>
        <w:rPr>
          <w:rFonts w:eastAsia="Times New Roman"/>
          <w:szCs w:val="24"/>
        </w:rPr>
        <w:t xml:space="preserve"> ακούσαμε αρκετά προβλήματα που υπάρχουν στην εφαρμογή των δασικών χαρτών και αρκετές προτάσεις επίλυσης, οι οποίες έχουν ενσωματωθεί στην πρότασή μας. </w:t>
      </w:r>
      <w:r>
        <w:rPr>
          <w:rFonts w:eastAsia="Times New Roman"/>
          <w:szCs w:val="24"/>
        </w:rPr>
        <w:t>Θ</w:t>
      </w:r>
      <w:r>
        <w:rPr>
          <w:rFonts w:eastAsia="Times New Roman"/>
          <w:szCs w:val="24"/>
        </w:rPr>
        <w:t xml:space="preserve">εωρώ </w:t>
      </w:r>
      <w:r>
        <w:rPr>
          <w:rFonts w:eastAsia="Times New Roman"/>
          <w:szCs w:val="24"/>
        </w:rPr>
        <w:t>επίσης,</w:t>
      </w:r>
      <w:r>
        <w:rPr>
          <w:rFonts w:eastAsia="Times New Roman"/>
          <w:szCs w:val="24"/>
        </w:rPr>
        <w:t xml:space="preserve"> και πρέπει να το δηλώσουμε</w:t>
      </w:r>
      <w:r>
        <w:rPr>
          <w:rFonts w:eastAsia="Times New Roman"/>
          <w:szCs w:val="24"/>
        </w:rPr>
        <w:t>,</w:t>
      </w:r>
      <w:r>
        <w:rPr>
          <w:rFonts w:eastAsia="Times New Roman"/>
          <w:szCs w:val="24"/>
        </w:rPr>
        <w:t xml:space="preserve"> ότι αυτή η προσπάθεια θα συνεχιστεί με κοινή διυπουργική ομάδα</w:t>
      </w:r>
      <w:r>
        <w:rPr>
          <w:rFonts w:eastAsia="Times New Roman"/>
          <w:szCs w:val="24"/>
        </w:rPr>
        <w:t xml:space="preserve"> έργου</w:t>
      </w:r>
      <w:r>
        <w:rPr>
          <w:rFonts w:eastAsia="Times New Roman"/>
          <w:szCs w:val="24"/>
        </w:rPr>
        <w:t>,</w:t>
      </w:r>
      <w:r>
        <w:rPr>
          <w:rFonts w:eastAsia="Times New Roman"/>
          <w:szCs w:val="24"/>
        </w:rPr>
        <w:t xml:space="preserve"> που λειτουργεί στο Υπουργείο Περιβάλλοντος. </w:t>
      </w:r>
    </w:p>
    <w:p w14:paraId="3576E4A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Οφείλουμε όλοι να συμβάλουμε σε μια ισχυρή δράση πληροφόρησης, ήτοι να ενημερώνουμε τον κόσμο, σε κάθε δική μας δημόσια παρέμβαση, ότι οι δασικοί χάρτες αποτελούν βασικό στοιχείο δημοκρατικής λειτουργίας</w:t>
      </w:r>
      <w:r>
        <w:rPr>
          <w:rFonts w:eastAsia="Times New Roman" w:cs="Times New Roman"/>
          <w:szCs w:val="24"/>
        </w:rPr>
        <w:t xml:space="preserve"> και δίκαιης λειτουργίας της πολιτείας μας και πρέπει να προχωρήσουμε στην εφαρμογή τους. </w:t>
      </w:r>
    </w:p>
    <w:p w14:paraId="3576E4A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ήθελα να απαντήσω εν τάχει σε μ</w:t>
      </w:r>
      <w:r>
        <w:rPr>
          <w:rFonts w:eastAsia="Times New Roman" w:cs="Times New Roman"/>
          <w:szCs w:val="24"/>
        </w:rPr>
        <w:t>ερικά</w:t>
      </w:r>
      <w:r>
        <w:rPr>
          <w:rFonts w:eastAsia="Times New Roman" w:cs="Times New Roman"/>
          <w:szCs w:val="24"/>
        </w:rPr>
        <w:t xml:space="preserve"> ζητήματα που έχουν τεθεί.</w:t>
      </w:r>
    </w:p>
    <w:p w14:paraId="3576E4A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Πρώτο ζήτημα αυτό των ένορκων βεβαιώσεων. Είναι απαραίτητες για τη διευκρίνιση του κατόχου –όχι του</w:t>
      </w:r>
      <w:r>
        <w:rPr>
          <w:rFonts w:eastAsia="Times New Roman" w:cs="Times New Roman"/>
          <w:szCs w:val="24"/>
        </w:rPr>
        <w:t xml:space="preserve"> ιδιοκτήτη- εκτάσεων που εκχερσώθηκαν προ του 1975 –δεν αφορούν την περίοδο μετά το 1975- και είναι απαραίτητο να χρησιμοποιούνται για οριοθετημένη, συγκεκριμένη έκταση, διότι αυτή πρέπει να υπάρχει στην αίτηση, μαζί βέβαια με άλλα στοιχεία που αποδεικνύου</w:t>
      </w:r>
      <w:r>
        <w:rPr>
          <w:rFonts w:eastAsia="Times New Roman" w:cs="Times New Roman"/>
          <w:szCs w:val="24"/>
        </w:rPr>
        <w:t>ν την κατοχή του συγκεκριμένου τεμαχίου γης.</w:t>
      </w:r>
    </w:p>
    <w:p w14:paraId="3576E4A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Δεν θα αμφισβητηθούν, στην περίπτωση άρσης αναδάσωσης, αμετάκλητες αποφάσεις δικαστηρίων. Έχουμε την απαραίτητη προσοχή στο συγκεκριμένο θέμα, γιατί μας επισημάνθηκε από συνάδελφο. </w:t>
      </w:r>
      <w:r>
        <w:rPr>
          <w:rFonts w:eastAsia="Times New Roman" w:cs="Times New Roman"/>
          <w:szCs w:val="24"/>
        </w:rPr>
        <w:t>Β</w:t>
      </w:r>
      <w:r>
        <w:rPr>
          <w:rFonts w:eastAsia="Times New Roman" w:cs="Times New Roman"/>
          <w:szCs w:val="24"/>
        </w:rPr>
        <w:t xml:space="preserve">έβαια πρέπει </w:t>
      </w:r>
      <w:r>
        <w:rPr>
          <w:rFonts w:eastAsia="Times New Roman" w:cs="Times New Roman"/>
          <w:szCs w:val="24"/>
        </w:rPr>
        <w:t>να πούμε ότι υλοποιούμε με την πράξη αυτή τις αποφάσεις αναδάσωσης. Στο κείμενο περιλαμβανόταν η εξαίρεση με λεκτικούς όρους των μη δασικών εκτάσεων, αλλά ποτέ δεν είχαν προσδιοριστεί σε πολύγωνα. Με τις δικές μας αποφάσεις προσδιορίζονται.</w:t>
      </w:r>
    </w:p>
    <w:p w14:paraId="3576E4A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Τρίτον, παρ’ ότ</w:t>
      </w:r>
      <w:r>
        <w:rPr>
          <w:rFonts w:eastAsia="Times New Roman" w:cs="Times New Roman"/>
          <w:szCs w:val="24"/>
        </w:rPr>
        <w:t>ι άνοιξε μία περιττή συζήτηση για το ποιες εγκαταστάσεις προβλέπονται για την υποστήριξη της γεωργικής εκμετάλλευσης στις εκχερσωμένες εκτάσεις, παρακαλώ τους συναδέλφους να διαβάσουν αυτές που ρητώς, επακριβώς προβλέπονται μέσα στο σχέδιο νόμου και αφορού</w:t>
      </w:r>
      <w:r>
        <w:rPr>
          <w:rFonts w:eastAsia="Times New Roman" w:cs="Times New Roman"/>
          <w:szCs w:val="24"/>
        </w:rPr>
        <w:t>ν τη γεώτρηση –αν δεν κάνω λάθος-, τις δεξαμενές, την κολώνα και το ρολόι της ΔΕΗ, όπως και τα στέγαστρα.</w:t>
      </w:r>
    </w:p>
    <w:p w14:paraId="3576E4B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Επόμενο ζήτημα</w:t>
      </w:r>
      <w:r>
        <w:rPr>
          <w:rFonts w:eastAsia="Times New Roman" w:cs="Times New Roman"/>
          <w:szCs w:val="24"/>
        </w:rPr>
        <w:t>:</w:t>
      </w:r>
      <w:r>
        <w:rPr>
          <w:rFonts w:eastAsia="Times New Roman" w:cs="Times New Roman"/>
          <w:szCs w:val="24"/>
        </w:rPr>
        <w:t xml:space="preserve"> Έγινε επίσης μια κουβέντα, που εγώ την κατανοώ ως αφετηρία</w:t>
      </w:r>
      <w:r>
        <w:rPr>
          <w:rFonts w:eastAsia="Times New Roman" w:cs="Times New Roman"/>
          <w:szCs w:val="24"/>
        </w:rPr>
        <w:t>.</w:t>
      </w:r>
      <w:r>
        <w:rPr>
          <w:rFonts w:eastAsia="Times New Roman" w:cs="Times New Roman"/>
          <w:szCs w:val="24"/>
        </w:rPr>
        <w:t xml:space="preserve"> Ανοίγει το συγκεκριμένο νομοσχέδιο την όρεξη στους καταπατητές; Απολύτως ό</w:t>
      </w:r>
      <w:r>
        <w:rPr>
          <w:rFonts w:eastAsia="Times New Roman" w:cs="Times New Roman"/>
          <w:szCs w:val="24"/>
        </w:rPr>
        <w:t xml:space="preserve">χι, κύριοι συνάδελφοι. </w:t>
      </w:r>
      <w:r>
        <w:rPr>
          <w:rFonts w:eastAsia="Times New Roman" w:cs="Times New Roman"/>
          <w:szCs w:val="24"/>
        </w:rPr>
        <w:t>Β</w:t>
      </w:r>
      <w:r>
        <w:rPr>
          <w:rFonts w:eastAsia="Times New Roman" w:cs="Times New Roman"/>
          <w:szCs w:val="24"/>
        </w:rPr>
        <w:t>έβαια έχει και την πολιτική τόλμη να βρίσκει και λύσεις. Στους συναδέλφους που πιθανώς οχυρώνονται πίσω από τις συνταγματικές προβλέψεις ή από την οικολογική διάσταση του περιβάλλοντος και του δάσους, θα ήθελα να πω ότι ταυτόχρονα μ</w:t>
      </w:r>
      <w:r>
        <w:rPr>
          <w:rFonts w:eastAsia="Times New Roman" w:cs="Times New Roman"/>
          <w:szCs w:val="24"/>
        </w:rPr>
        <w:t>ε αυτές τις αξίες πρέπει να επιλύσουν και το πρόβλημα της αγροτικής παραγωγής. Η χώρα μας είναι αυτή που είναι, είναι εκεί που την πήγαν οι προηγούμενες κυβερνήσεις, στις οποίες κάποιοι συμμετείχαν και κάποιοι όχι. Πρέπει, όμως, να επιλυθεί για όλες τις γε</w:t>
      </w:r>
      <w:r>
        <w:rPr>
          <w:rFonts w:eastAsia="Times New Roman" w:cs="Times New Roman"/>
          <w:szCs w:val="24"/>
        </w:rPr>
        <w:t>ωγραφικές περιφέρειες, συμπεριλαμβανομένων και των νησιών, το θέμα των επιδοτήσεων και της αγροτικής παραγωγής. Αν κάποιος επιλέγει μία περιορισμένη, μονομερή ανάγνωση του Συντάγματος, χωρίς να αγνοεί την υφιστάμενη νομική πραγματικότητα της χώρας μας, και</w:t>
      </w:r>
      <w:r>
        <w:rPr>
          <w:rFonts w:eastAsia="Times New Roman" w:cs="Times New Roman"/>
          <w:szCs w:val="24"/>
        </w:rPr>
        <w:t xml:space="preserve"> δεν επιλύσει το θέμα της αγροτικής παραγωγής, τότε υποτιμά την πρόβλεψη του ιδίου άρθρου για την προστασία του περιβάλλοντος, που θέτει περιβαλλοντικά ισοδύναμα για την αγροτική λειτουργία, που προκύπτει και από τα περιβαλλοντικά δεδομένα του </w:t>
      </w:r>
      <w:proofErr w:type="spellStart"/>
      <w:r>
        <w:rPr>
          <w:rFonts w:eastAsia="Times New Roman" w:cs="Times New Roman"/>
          <w:szCs w:val="24"/>
        </w:rPr>
        <w:t>αγροδασικού</w:t>
      </w:r>
      <w:proofErr w:type="spellEnd"/>
      <w:r>
        <w:rPr>
          <w:rFonts w:eastAsia="Times New Roman" w:cs="Times New Roman"/>
          <w:szCs w:val="24"/>
        </w:rPr>
        <w:t xml:space="preserve"> </w:t>
      </w:r>
      <w:r>
        <w:rPr>
          <w:rFonts w:eastAsia="Times New Roman" w:cs="Times New Roman"/>
          <w:szCs w:val="24"/>
        </w:rPr>
        <w:t>οικοσυστήματος</w:t>
      </w:r>
      <w:r>
        <w:rPr>
          <w:rFonts w:eastAsia="Times New Roman" w:cs="Times New Roman"/>
          <w:szCs w:val="24"/>
        </w:rPr>
        <w:t>,</w:t>
      </w:r>
      <w:r>
        <w:rPr>
          <w:rFonts w:eastAsia="Times New Roman" w:cs="Times New Roman"/>
          <w:szCs w:val="24"/>
        </w:rPr>
        <w:t xml:space="preserve"> που είναι συγγενές και παρόμοιο, ακόμη και ως προς τις εκπομπές που αφορούν το φαινόμενο του θερμοκηπίου. </w:t>
      </w:r>
    </w:p>
    <w:p w14:paraId="3576E4B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Δεν μπορούμε να τα αγνοήσουμε αυτά. Είναι πραγματικότητες. Εγώ παραδέχομαι –και όλοι από την Κυβέρνηση και από τον ΣΥΡΙΖΑ- ότι έγιναν</w:t>
      </w:r>
      <w:r>
        <w:rPr>
          <w:rFonts w:eastAsia="Times New Roman" w:cs="Times New Roman"/>
          <w:szCs w:val="24"/>
        </w:rPr>
        <w:t xml:space="preserve"> </w:t>
      </w:r>
      <w:r>
        <w:rPr>
          <w:rFonts w:eastAsia="Times New Roman" w:cs="Times New Roman"/>
          <w:szCs w:val="24"/>
        </w:rPr>
        <w:lastRenderedPageBreak/>
        <w:t>παραβιάσεις της νομιμότητας και των περιβαλλοντικών κανόνων τα σαράντα, τα πενήντα, τα εβδομήντα προηγούμενα χρόνια. Δεν ευθυνόμαστε γι’ αυτές, αλλά πρέπει να επιλύσουμε σήμερα το θέμα των δασικών χαρτών. Αν κρυφτούμε πίσω από τις παραβιάσεις και αρχίσουμ</w:t>
      </w:r>
      <w:r>
        <w:rPr>
          <w:rFonts w:eastAsia="Times New Roman" w:cs="Times New Roman"/>
          <w:szCs w:val="24"/>
        </w:rPr>
        <w:t>ε τα «</w:t>
      </w:r>
      <w:r>
        <w:rPr>
          <w:rFonts w:eastAsia="Times New Roman" w:cs="Times New Roman"/>
          <w:szCs w:val="24"/>
        </w:rPr>
        <w:t>οϊ</w:t>
      </w:r>
      <w:r>
        <w:rPr>
          <w:rFonts w:eastAsia="Times New Roman" w:cs="Times New Roman"/>
          <w:szCs w:val="24"/>
        </w:rPr>
        <w:t>μέ!»</w:t>
      </w:r>
      <w:r>
        <w:rPr>
          <w:rFonts w:eastAsia="Times New Roman" w:cs="Times New Roman"/>
          <w:szCs w:val="24"/>
        </w:rPr>
        <w:t>,</w:t>
      </w:r>
      <w:r>
        <w:rPr>
          <w:rFonts w:eastAsia="Times New Roman" w:cs="Times New Roman"/>
          <w:szCs w:val="24"/>
        </w:rPr>
        <w:t xml:space="preserve"> δεν θα έχουμε δασικούς χάρτες στην Ελλάδα ή θα έχουμε προσβολή της αγροτικής παραγωγής. </w:t>
      </w:r>
    </w:p>
    <w:p w14:paraId="3576E4B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Πρέπει να επιλύσουμε ένα ταυτόχρονο μεγάλο πρόβλημα, που δημιουργήθηκε και εντάθηκε στη Μεταπολίτευση, αλλά απαιτεί σήμερα λύση από τον πολιτικό κόσμο. Ε</w:t>
      </w:r>
      <w:r>
        <w:rPr>
          <w:rFonts w:eastAsia="Times New Roman" w:cs="Times New Roman"/>
          <w:szCs w:val="24"/>
        </w:rPr>
        <w:t>μείς, λοιπόν, έχουμε την τόλμη να το επιλύσουμε</w:t>
      </w:r>
      <w:r>
        <w:rPr>
          <w:rFonts w:eastAsia="Times New Roman" w:cs="Times New Roman"/>
          <w:szCs w:val="24"/>
        </w:rPr>
        <w:t>,</w:t>
      </w:r>
      <w:r>
        <w:rPr>
          <w:rFonts w:eastAsia="Times New Roman" w:cs="Times New Roman"/>
          <w:szCs w:val="24"/>
        </w:rPr>
        <w:t xml:space="preserve"> με βάση τις συνταγματικές προβλέψεις. Περιμένω από όσους προβάλλουν ενστάσεις να προτείνουν τουλάχιστον τις λύσεις, διότι επ’ </w:t>
      </w:r>
      <w:proofErr w:type="spellStart"/>
      <w:r>
        <w:rPr>
          <w:rFonts w:eastAsia="Times New Roman" w:cs="Times New Roman"/>
          <w:szCs w:val="24"/>
        </w:rPr>
        <w:t>ουδενί</w:t>
      </w:r>
      <w:proofErr w:type="spellEnd"/>
      <w:r>
        <w:rPr>
          <w:rFonts w:eastAsia="Times New Roman" w:cs="Times New Roman"/>
          <w:szCs w:val="24"/>
        </w:rPr>
        <w:t xml:space="preserve"> δεν προβλέπεται καταπατητής, κάποιος που αξιοποίησε εμπορικά το δάσος, κάπ</w:t>
      </w:r>
      <w:r>
        <w:rPr>
          <w:rFonts w:eastAsia="Times New Roman" w:cs="Times New Roman"/>
          <w:szCs w:val="24"/>
        </w:rPr>
        <w:t xml:space="preserve">οιος που θέλει να κάνει σύγχρονα ή μεικτά τουριστικά καταλύματα, όπως ήθελε ο ν.4280 και ο ν.4315, να νομιμοποιηθεί και να επιτραπεί η εκχέρσωση δασικής έκτασης. </w:t>
      </w:r>
    </w:p>
    <w:p w14:paraId="3576E4B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Αν υπάρχει άλλη πρόταση από τους συναδέλφους των κομμάτων του δημοκρατικού τόξου που δηλώνουν</w:t>
      </w:r>
      <w:r>
        <w:rPr>
          <w:rFonts w:eastAsia="Times New Roman" w:cs="Times New Roman"/>
          <w:szCs w:val="24"/>
        </w:rPr>
        <w:t xml:space="preserve"> ότι δεν θα ψηφίσουν το νομοσχέδιο, την περιμένουμε και την περιμένει και η αγροτική τάξη, διότι συνομιλούμε με όλες τις κοινωνικές τάξεις και τα κοινωνικά στρώματα. </w:t>
      </w:r>
    </w:p>
    <w:p w14:paraId="3576E4B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Όμως, νομίζω ότι δεν έχουμε κανένα πρόβλημα να πούμε και προς τους συναδέλφους της Νέας Δ</w:t>
      </w:r>
      <w:r>
        <w:rPr>
          <w:rFonts w:eastAsia="Times New Roman" w:cs="Times New Roman"/>
          <w:szCs w:val="24"/>
        </w:rPr>
        <w:t xml:space="preserve">ημοκρατίας –γιατί μας ζήτησαν να το δηλώσουμε- ότι δεν </w:t>
      </w:r>
      <w:proofErr w:type="spellStart"/>
      <w:r>
        <w:rPr>
          <w:rFonts w:eastAsia="Times New Roman" w:cs="Times New Roman"/>
          <w:szCs w:val="24"/>
        </w:rPr>
        <w:t>βαρύνεται</w:t>
      </w:r>
      <w:proofErr w:type="spellEnd"/>
      <w:r>
        <w:rPr>
          <w:rFonts w:eastAsia="Times New Roman" w:cs="Times New Roman"/>
          <w:szCs w:val="24"/>
        </w:rPr>
        <w:t xml:space="preserve"> με τέλος εξαγοράς ή παραχώρησης ο πολίτης που κατέχει τίτλους, γιατί έγινε μία κινδυνολογική –θα την έλεγα εγώ- συζήτηση</w:t>
      </w:r>
      <w:r>
        <w:rPr>
          <w:rFonts w:eastAsia="Times New Roman" w:cs="Times New Roman"/>
          <w:szCs w:val="24"/>
        </w:rPr>
        <w:t>,</w:t>
      </w:r>
      <w:r>
        <w:rPr>
          <w:rFonts w:eastAsia="Times New Roman" w:cs="Times New Roman"/>
          <w:szCs w:val="24"/>
        </w:rPr>
        <w:t xml:space="preserve"> ότι θα πρέπει αυτοί που έχουν τίτλους</w:t>
      </w:r>
      <w:r>
        <w:rPr>
          <w:rFonts w:eastAsia="Times New Roman" w:cs="Times New Roman"/>
          <w:szCs w:val="24"/>
        </w:rPr>
        <w:t xml:space="preserve"> να πληρώσουν τέλος παραχώρησης. Σας το λέω, λοιπόν, ρητώς και προβλέπεται απολύτως στο νομοσχέδιο.</w:t>
      </w:r>
    </w:p>
    <w:p w14:paraId="3576E4B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Επίσης, δεν τροποποιείται η ιδιοκτησία ούτε δικαιώματα των πολιτών στο συγκεκριμένο νομοσχέδιο, που θα είναι σε λίγο νόμος, αλλά αποτυπώνεται η υφιστάμενη κ</w:t>
      </w:r>
      <w:r>
        <w:rPr>
          <w:rFonts w:eastAsia="Times New Roman" w:cs="Times New Roman"/>
          <w:szCs w:val="24"/>
        </w:rPr>
        <w:t xml:space="preserve">ατάσταση και </w:t>
      </w:r>
      <w:proofErr w:type="spellStart"/>
      <w:r>
        <w:rPr>
          <w:rFonts w:eastAsia="Times New Roman" w:cs="Times New Roman"/>
          <w:szCs w:val="24"/>
        </w:rPr>
        <w:t>κανονικοποιείται</w:t>
      </w:r>
      <w:proofErr w:type="spellEnd"/>
      <w:r>
        <w:rPr>
          <w:rFonts w:eastAsia="Times New Roman" w:cs="Times New Roman"/>
          <w:szCs w:val="24"/>
        </w:rPr>
        <w:t xml:space="preserve"> στη χώρα μας και έτσι συστηματοποιούνται και όλες οι λειτουργίες. </w:t>
      </w:r>
    </w:p>
    <w:p w14:paraId="3576E4B6"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Είναι προφανές ότι δεν επιλύονται όλα τα προβλήματα της χώρας με αυτόν τον νόμο. Το θέμα των δασωμένων αγρών και της συνταγματικής επίλυσης της δάσωσης δεν μπο</w:t>
      </w:r>
      <w:r>
        <w:rPr>
          <w:rFonts w:eastAsia="Times New Roman" w:cs="Times New Roman"/>
          <w:szCs w:val="24"/>
        </w:rPr>
        <w:t>ρεί να επιλυθεί με τον συγκεκριμένο νόμο ούτε είπαμε ότι θα λυθεί. Δεν τροποποιείται όμως το δικαίωμα του πολίτη από τους δασικούς χάρτες στους δασωμένους αγρούς. Ο περιορισμός που υπάρχει είναι άλλου πλαισίου, αν θέλετε.</w:t>
      </w:r>
    </w:p>
    <w:p w14:paraId="3576E4B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θέλω </w:t>
      </w:r>
      <w:r>
        <w:rPr>
          <w:rFonts w:eastAsia="Times New Roman" w:cs="Times New Roman"/>
          <w:szCs w:val="24"/>
        </w:rPr>
        <w:t xml:space="preserve">να σας ανακοινώσω ότι πριν </w:t>
      </w:r>
      <w:r>
        <w:rPr>
          <w:rFonts w:eastAsia="Times New Roman" w:cs="Times New Roman"/>
          <w:szCs w:val="24"/>
        </w:rPr>
        <w:t>από</w:t>
      </w:r>
      <w:r>
        <w:rPr>
          <w:rFonts w:eastAsia="Times New Roman" w:cs="Times New Roman"/>
          <w:szCs w:val="24"/>
        </w:rPr>
        <w:t xml:space="preserve"> λίγο ήμουν στη συνεδρίαση του Διοικητικού Συμβουλίου της ΚΕΔΕ. Σήμερα καταλήξαμε να κάνουμε την κοινή συνεδρίαση, ενώ το είχαμε ζητήσει από τις 20 Φεβρουαρίου. Ανακοινώσαμε και στους δήμους αρκετά από τα ζητήματα </w:t>
      </w:r>
      <w:r>
        <w:rPr>
          <w:rFonts w:eastAsia="Times New Roman" w:cs="Times New Roman"/>
          <w:szCs w:val="24"/>
        </w:rPr>
        <w:lastRenderedPageBreak/>
        <w:t>που τους ενδ</w:t>
      </w:r>
      <w:r>
        <w:rPr>
          <w:rFonts w:eastAsia="Times New Roman" w:cs="Times New Roman"/>
          <w:szCs w:val="24"/>
        </w:rPr>
        <w:t xml:space="preserve">ιέφεραν, όπως είναι η παράταση των πέντε μηνών, γιατί αυτό ουσιαστικά συμβαίνει. Από την πρώτη υποβολή αντιρρήσεων, αν δεν κάνω λάθος, </w:t>
      </w:r>
      <w:r>
        <w:rPr>
          <w:rFonts w:eastAsia="Times New Roman" w:cs="Times New Roman"/>
          <w:szCs w:val="24"/>
        </w:rPr>
        <w:t>στις</w:t>
      </w:r>
      <w:r>
        <w:rPr>
          <w:rFonts w:eastAsia="Times New Roman" w:cs="Times New Roman"/>
          <w:szCs w:val="24"/>
        </w:rPr>
        <w:t xml:space="preserve"> 23 Ιανουαρίου, στην Ηλεία και τη Μεσσηνία</w:t>
      </w:r>
      <w:r>
        <w:rPr>
          <w:rFonts w:eastAsia="Times New Roman" w:cs="Times New Roman"/>
          <w:szCs w:val="24"/>
        </w:rPr>
        <w:t>,</w:t>
      </w:r>
      <w:r>
        <w:rPr>
          <w:rFonts w:eastAsia="Times New Roman" w:cs="Times New Roman"/>
          <w:szCs w:val="24"/>
        </w:rPr>
        <w:t xml:space="preserve"> θα καταλήξουμε γύρω στις 20 Ιουνίου να κλείσουν τα χρονοδιαγράμματα. Άρα </w:t>
      </w:r>
      <w:r>
        <w:rPr>
          <w:rFonts w:eastAsia="Times New Roman" w:cs="Times New Roman"/>
          <w:szCs w:val="24"/>
        </w:rPr>
        <w:t>οι πολίτες και όσοι ενδιαφέρεστε, παρακαλώ συμβουλευθείτε τα σημεία υποστήριξης για τα νέα χρονοδιαγράμματα.</w:t>
      </w:r>
    </w:p>
    <w:p w14:paraId="3576E4B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Συμφωνήσαμε με τους δήμους να δημιουργήσουμε μία δράση πληροφόρησης και στήριξης των πολιτών στις απομακρυσμένες κοινότητες, εκεί που χρειάζεται μί</w:t>
      </w:r>
      <w:r>
        <w:rPr>
          <w:rFonts w:eastAsia="Times New Roman" w:cs="Times New Roman"/>
          <w:szCs w:val="24"/>
        </w:rPr>
        <w:t xml:space="preserve">α πληροφόρηση σε τοπικό επίπεδο και ιδιαίτερα σε ανθρώπους που δεν έχουν πρόσβαση σε υπολογιστές ή τις απαραίτητες γραμματικές γνώσεις. </w:t>
      </w:r>
    </w:p>
    <w:p w14:paraId="3576E4B9"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Εμείς από την πλευρά μας στελεχώνουμε τις υπηρεσίες</w:t>
      </w:r>
      <w:r>
        <w:rPr>
          <w:rFonts w:eastAsia="Times New Roman" w:cs="Times New Roman"/>
          <w:szCs w:val="24"/>
        </w:rPr>
        <w:t>,</w:t>
      </w:r>
      <w:r>
        <w:rPr>
          <w:rFonts w:eastAsia="Times New Roman" w:cs="Times New Roman"/>
          <w:szCs w:val="24"/>
        </w:rPr>
        <w:t xml:space="preserve"> είτε με τις ΣΑΕ των περιφερειών είτε με αυτό που αναφέρεται σε παρ</w:t>
      </w:r>
      <w:r>
        <w:rPr>
          <w:rFonts w:eastAsia="Times New Roman" w:cs="Times New Roman"/>
          <w:szCs w:val="24"/>
        </w:rPr>
        <w:t xml:space="preserve">άγραφο του σημερινού νόμου για τη στελέχωσή τους με συμβασιούχους. </w:t>
      </w:r>
    </w:p>
    <w:p w14:paraId="3576E4BA"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Θα υπάρχει με αυριανή υπουργική απόφαση η ατέλεια για τους ΟΤΑ στην υποβολή αντιρρήσεων, παρ</w:t>
      </w:r>
      <w:r>
        <w:rPr>
          <w:rFonts w:eastAsia="Times New Roman" w:cs="Times New Roman"/>
          <w:szCs w:val="24"/>
        </w:rPr>
        <w:t xml:space="preserve">’ </w:t>
      </w:r>
      <w:r>
        <w:rPr>
          <w:rFonts w:eastAsia="Times New Roman" w:cs="Times New Roman"/>
          <w:szCs w:val="24"/>
        </w:rPr>
        <w:t>ότι δεν είναι οι αντιρρήσεις το μείζον εργαλείο επίλυσης προβλημάτων, αλλά είναι και τα θέματα</w:t>
      </w:r>
      <w:r>
        <w:rPr>
          <w:rFonts w:eastAsia="Times New Roman" w:cs="Times New Roman"/>
          <w:szCs w:val="24"/>
        </w:rPr>
        <w:t xml:space="preserve"> αναδασωτέων και εκχερσώσεων και τα θέματα των πρότερων λαθών. Τα έχω αναφέρει όλα επί μακρόν. Αύριο θα είναι έτοιμα και σε επίπεδο υπουργικών αποφάσεων.</w:t>
      </w:r>
    </w:p>
    <w:p w14:paraId="3576E4BB"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υπάρχει παράταση για την υποβολή των οικιστικών πυκνώσεων μέχρι την τελευταία ημέρα των ερωτήσεων. </w:t>
      </w:r>
      <w:r>
        <w:rPr>
          <w:rFonts w:eastAsia="Times New Roman" w:cs="Times New Roman"/>
          <w:szCs w:val="24"/>
        </w:rPr>
        <w:t xml:space="preserve">Συνηγόρησαν σε αυτό και οι ΟΤΑ, για να καλυφθούν τα δικαιώματα των πολιτών και η προστασία των οικιστικών πυκνώσεων, που πρέπει να επιλυθεί με πολεοδομικό και περιβαλλοντικό εργαλείο από αυτή την Κυβέρνηση και αυτή τη Βουλή πολύ σύντομα, γιατί πράγματι το </w:t>
      </w:r>
      <w:r>
        <w:rPr>
          <w:rFonts w:eastAsia="Times New Roman" w:cs="Times New Roman"/>
          <w:szCs w:val="24"/>
        </w:rPr>
        <w:t>θέμα βρίσκεται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Επίσης, θα γίνει και αποστολή των ορίων των οικισμών.</w:t>
      </w:r>
    </w:p>
    <w:p w14:paraId="3576E4BC"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Γίνεται μία εκτενής συζήτηση για το τέλος αλλαγής χρήσης. Θα πρότεινα στους συναδέλφους να κατέβουν λίγο οι χαρακτηρισμοί και οι τόνοι και ιδίως τα ψεύδη που ακούστηκαν, κυρίω</w:t>
      </w:r>
      <w:r>
        <w:rPr>
          <w:rFonts w:eastAsia="Times New Roman" w:cs="Times New Roman"/>
          <w:szCs w:val="24"/>
        </w:rPr>
        <w:t>ς από τη Νέα Δημοκρατία, η οποία</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είχε την ευκαιρία νομοθέτησης για πολλά χρόνια, δεν το έκανε. Δεν μηδένισε το τέλος αλλαγής χρήσης για τους αγρότες. </w:t>
      </w:r>
    </w:p>
    <w:p w14:paraId="3576E4BD"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Δεν παραγνωρίζουμε την ανάγκη των αγροτών. Άλλοι το έκαναν εδώ και πολλά χρόνια, μια και οι νόμ</w:t>
      </w:r>
      <w:r>
        <w:rPr>
          <w:rFonts w:eastAsia="Times New Roman" w:cs="Times New Roman"/>
          <w:szCs w:val="24"/>
        </w:rPr>
        <w:t>οι, όπως ο ν.4280 και ο ν.4315, δεν εφαρμόστηκαν ούτε σε μία περίπτωση. Ούτε ένας πολίτης δεν ωφελήθηκε από τη δυνατότητα που δίνατε, τάχα, για την αλλαγή χρήσης με υψηλό κόστος, το οποίο σας αναγνωρίζουμε, γιατί εμείς το πηγαίνουμε στο 1/3.</w:t>
      </w:r>
    </w:p>
    <w:p w14:paraId="3576E4BE"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Εμείς, λοιπόν,</w:t>
      </w:r>
      <w:r>
        <w:rPr>
          <w:rFonts w:eastAsia="Times New Roman" w:cs="Times New Roman"/>
          <w:szCs w:val="24"/>
        </w:rPr>
        <w:t xml:space="preserve"> δεν διαπιστώσαμε κα</w:t>
      </w:r>
      <w:r>
        <w:rPr>
          <w:rFonts w:eastAsia="Times New Roman" w:cs="Times New Roman"/>
          <w:szCs w:val="24"/>
        </w:rPr>
        <w:t>μ</w:t>
      </w:r>
      <w:r>
        <w:rPr>
          <w:rFonts w:eastAsia="Times New Roman" w:cs="Times New Roman"/>
          <w:szCs w:val="24"/>
        </w:rPr>
        <w:t>μία βούληση εκ μέρους σας. Δεν έχετε κανένα αποδεικτικό στοιχείο. Έχετε προφανώς τη δυνατότητα να λαϊκίσετε τώρα</w:t>
      </w:r>
      <w:r>
        <w:rPr>
          <w:rFonts w:eastAsia="Times New Roman" w:cs="Times New Roman"/>
          <w:szCs w:val="24"/>
        </w:rPr>
        <w:t>,</w:t>
      </w:r>
      <w:r>
        <w:rPr>
          <w:rFonts w:eastAsia="Times New Roman" w:cs="Times New Roman"/>
          <w:szCs w:val="24"/>
        </w:rPr>
        <w:t xml:space="preserve"> σε μία δημοπρασία ψεύδους βέβαια, λέγοντας ότι τα δίνουμε όλα </w:t>
      </w:r>
      <w:r>
        <w:rPr>
          <w:rFonts w:eastAsia="Times New Roman" w:cs="Times New Roman"/>
          <w:szCs w:val="24"/>
        </w:rPr>
        <w:lastRenderedPageBreak/>
        <w:t xml:space="preserve">τσάμπα. Όμως εμείς δεν έχουμε την ίδια λογική με εσάς. Δεν </w:t>
      </w:r>
      <w:r>
        <w:rPr>
          <w:rFonts w:eastAsia="Times New Roman" w:cs="Times New Roman"/>
          <w:szCs w:val="24"/>
        </w:rPr>
        <w:t>θα σας ακολουθήσουμε σε μία τέτοια δημοπρασία λαϊκισμού, γιατί έχουμε τη δυνατότητα να πούμε ότι δημιουργούνται τώρα θεσμικά εργαλεία για την επίλυση πολλών μεγάλων προβλημάτων στον γεωργικό χώρο, παρ</w:t>
      </w:r>
      <w:r>
        <w:rPr>
          <w:rFonts w:eastAsia="Times New Roman" w:cs="Times New Roman"/>
          <w:szCs w:val="24"/>
        </w:rPr>
        <w:t xml:space="preserve">’ </w:t>
      </w:r>
      <w:r>
        <w:rPr>
          <w:rFonts w:eastAsia="Times New Roman" w:cs="Times New Roman"/>
          <w:szCs w:val="24"/>
        </w:rPr>
        <w:t>ότι ήταν δύσχρηστο, βαρύ και γραφειοκρατικό και υψηλού</w:t>
      </w:r>
      <w:r>
        <w:rPr>
          <w:rFonts w:eastAsia="Times New Roman" w:cs="Times New Roman"/>
          <w:szCs w:val="24"/>
        </w:rPr>
        <w:t xml:space="preserve"> κόστους το εργαλείο που είχατε. </w:t>
      </w:r>
    </w:p>
    <w:p w14:paraId="3576E4BF"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Δεν είχαμε και κα</w:t>
      </w:r>
      <w:r>
        <w:rPr>
          <w:rFonts w:eastAsia="Times New Roman" w:cs="Times New Roman"/>
          <w:szCs w:val="24"/>
        </w:rPr>
        <w:t>μ</w:t>
      </w:r>
      <w:r>
        <w:rPr>
          <w:rFonts w:eastAsia="Times New Roman" w:cs="Times New Roman"/>
          <w:szCs w:val="24"/>
        </w:rPr>
        <w:t>μία λύση για τις επιδοτήσεις, οι οποίες κινδύνευαν με το δικό σας θεσμικό πλαίσιο, όπως και με την απουσία δασικών χαρτών. Ήταν επαπειλούμενες και τώρα αρχίζει να μπαίνει μία τάξη σε αυτό το πεδίο. Νομίζο</w:t>
      </w:r>
      <w:r>
        <w:rPr>
          <w:rFonts w:eastAsia="Times New Roman" w:cs="Times New Roman"/>
          <w:szCs w:val="24"/>
        </w:rPr>
        <w:t>υμε ότι πρέπει να σας ευχαριστήσουμε που μας επιτρέψατε να λύσουμε ένα τόσο σημαντικό ζήτημα και να το ξεκαθαρίσουμε προς την κοινωνία.</w:t>
      </w:r>
    </w:p>
    <w:p w14:paraId="3576E4C0"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Στη δημόσια δασική γη δεν υπήρχε δυνατότητα να έχει κάποιος μόνο την παραχώρηση χρήσης, αλλά έπρεπε να πληρώσει και την </w:t>
      </w:r>
      <w:r>
        <w:rPr>
          <w:rFonts w:eastAsia="Times New Roman" w:cs="Times New Roman"/>
          <w:szCs w:val="24"/>
        </w:rPr>
        <w:t xml:space="preserve">αντικειμενική αξία. Με αυτόν τον νόμο επιτρέπεται να έχει εναλλακτικά τη δυνατότητα και της κυριότητας παραχώρησης και της χρήσης, όχι τη δική του. </w:t>
      </w:r>
    </w:p>
    <w:p w14:paraId="3576E4C1"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Η δική του παραμένει δική του. Η ιδιωτική γη παραμένει ιδιωτική και δεν αμφισβητείται, γιατί κάποιος από το</w:t>
      </w:r>
      <w:r>
        <w:rPr>
          <w:rFonts w:eastAsia="Times New Roman" w:cs="Times New Roman"/>
          <w:szCs w:val="24"/>
        </w:rPr>
        <w:t xml:space="preserve">υς Βουλευτές της Αντιπολίτευσης είπε –και δεν θέλω να το ακούσει αυτό ο κόσμος και να υπάρξει παραπληροφόρηση- ότι για την ιδιωτική γη πρέπει να πληρώσει κάποιος και τέλος παραχώρησης. </w:t>
      </w:r>
    </w:p>
    <w:p w14:paraId="3576E4C2"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lastRenderedPageBreak/>
        <w:t>Αν είναι δυνατόν! Αυτά ίσχυαν στα δικά σας παλιότερα νομοθετήματα. Τώρ</w:t>
      </w:r>
      <w:r>
        <w:rPr>
          <w:rFonts w:eastAsia="Times New Roman" w:cs="Times New Roman"/>
          <w:szCs w:val="24"/>
        </w:rPr>
        <w:t>α δεν ισχύουν. Στην ιδιωτική γη, προ του 1975</w:t>
      </w:r>
      <w:r>
        <w:rPr>
          <w:rFonts w:eastAsia="Times New Roman" w:cs="Times New Roman"/>
          <w:szCs w:val="24"/>
        </w:rPr>
        <w:t>,</w:t>
      </w:r>
      <w:r>
        <w:rPr>
          <w:rFonts w:eastAsia="Times New Roman" w:cs="Times New Roman"/>
          <w:szCs w:val="24"/>
        </w:rPr>
        <w:t xml:space="preserve"> εκχερσωμένη δασική, το τέλος ήταν 180 ευρώ το στρέμμα εφάπαξ και τώρα το τέλος θα είναι 75 ευρώ σε εκατό δόσεις, ήτοι μείωση 58%.</w:t>
      </w:r>
    </w:p>
    <w:p w14:paraId="3576E4C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 xml:space="preserve">Στην ιδιωτική γη η οποία εκχερσώθηκε από το 1975 ως το 2007, το τέλος ήταν 800 </w:t>
      </w:r>
      <w:r>
        <w:rPr>
          <w:rFonts w:eastAsia="Times New Roman" w:cs="Times New Roman"/>
          <w:szCs w:val="24"/>
        </w:rPr>
        <w:t>ευρώ εφάπαξ το στρέμμα. Τώρα θα είναι 135 ευρώ σε εκατό δόσεις, ήτοι 83% μείωση του κόστους για τον αγρότη.</w:t>
      </w:r>
    </w:p>
    <w:p w14:paraId="3576E4C4"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Στη δημόσια γη ήταν υποχρεωμένος να παραλάβει και την κυριότητα και τη χρήση με 500 ευρώ με τέσσερις εξαμηνιαίες δόσεις, ενώ τώρα θα είναι με 270 ευ</w:t>
      </w:r>
      <w:r>
        <w:rPr>
          <w:rFonts w:eastAsia="Times New Roman" w:cs="Times New Roman"/>
          <w:szCs w:val="24"/>
        </w:rPr>
        <w:t xml:space="preserve">ρώ σε εκατό δόσεις, ήτοι 46% μείωση του κόστους. </w:t>
      </w:r>
      <w:r>
        <w:rPr>
          <w:rFonts w:eastAsia="Times New Roman" w:cs="Times New Roman"/>
          <w:szCs w:val="24"/>
        </w:rPr>
        <w:t>Β</w:t>
      </w:r>
      <w:r>
        <w:rPr>
          <w:rFonts w:eastAsia="Times New Roman" w:cs="Times New Roman"/>
          <w:szCs w:val="24"/>
        </w:rPr>
        <w:t>έβαια, για τη δημόσια γη μετά το 1975, η χρήση ήταν 300 ευρώ, ενώ τώρα θα είναι 120 ευρώ, ήτοι μείωση του κόστους 60%. Αυτές είναι οι δικές μας επιλογές.</w:t>
      </w:r>
    </w:p>
    <w:p w14:paraId="3576E4C5"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Είχατε πολλά χρόνια τη δυνατότητα να επιλέξ</w:t>
      </w:r>
      <w:r>
        <w:rPr>
          <w:rFonts w:eastAsia="Times New Roman" w:cs="Times New Roman"/>
          <w:szCs w:val="24"/>
        </w:rPr>
        <w:t>ε</w:t>
      </w:r>
      <w:r>
        <w:rPr>
          <w:rFonts w:eastAsia="Times New Roman" w:cs="Times New Roman"/>
          <w:szCs w:val="24"/>
        </w:rPr>
        <w:t xml:space="preserve">τε και να νομοθετήσετε τις δικές σας. Νομοθετήσατε υψηλό κόστος και ανεφάρμοστα εργαλεία. Τώρα μας έδωσε εμάς τη δυνατότητα ο ελληνικός λαός να επιλέξουμε πώς θα λυθούν τα προβλήματα που εσείς δημιουργήσατε. </w:t>
      </w:r>
      <w:r>
        <w:rPr>
          <w:rFonts w:eastAsia="Times New Roman" w:cs="Times New Roman"/>
          <w:szCs w:val="24"/>
        </w:rPr>
        <w:t>Δ</w:t>
      </w:r>
      <w:r>
        <w:rPr>
          <w:rFonts w:eastAsia="Times New Roman" w:cs="Times New Roman"/>
          <w:szCs w:val="24"/>
        </w:rPr>
        <w:t>ίνουμε προτεραιότητα στη γεωργική εκμετάλλευση.</w:t>
      </w:r>
      <w:r>
        <w:rPr>
          <w:rFonts w:eastAsia="Times New Roman" w:cs="Times New Roman"/>
          <w:szCs w:val="24"/>
        </w:rPr>
        <w:t xml:space="preserve"> Γι</w:t>
      </w:r>
      <w:r>
        <w:rPr>
          <w:rFonts w:eastAsia="Times New Roman" w:cs="Times New Roman"/>
          <w:szCs w:val="24"/>
        </w:rPr>
        <w:t>α</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λόγο από αύριο θα ετοιμάσουμε τις υπουργικές αποφάσεις, για να γνωρίζουν οι αγρότες από τώρα πώς θα επιλύσουν τα προβλήματα.</w:t>
      </w:r>
    </w:p>
    <w:p w14:paraId="3576E4C6" w14:textId="77777777" w:rsidR="009D30F2" w:rsidRDefault="008D3D2C">
      <w:pPr>
        <w:spacing w:after="0" w:line="600" w:lineRule="auto"/>
        <w:ind w:firstLine="720"/>
        <w:jc w:val="both"/>
        <w:rPr>
          <w:rFonts w:eastAsia="Times New Roman"/>
          <w:bCs/>
        </w:rPr>
      </w:pPr>
      <w:r>
        <w:rPr>
          <w:rFonts w:eastAsia="Times New Roman" w:cs="Times New Roman"/>
          <w:szCs w:val="24"/>
        </w:rPr>
        <w:lastRenderedPageBreak/>
        <w:t>Κλείνοντας, ν</w:t>
      </w:r>
      <w:r>
        <w:rPr>
          <w:rFonts w:eastAsia="Times New Roman" w:cs="Times New Roman"/>
          <w:szCs w:val="24"/>
        </w:rPr>
        <w:t xml:space="preserve">ομίζω ότι πρέπει να ξεκαθαρίσουμε, με </w:t>
      </w:r>
      <w:proofErr w:type="spellStart"/>
      <w:r>
        <w:rPr>
          <w:rFonts w:eastAsia="Times New Roman" w:cs="Times New Roman"/>
          <w:szCs w:val="24"/>
        </w:rPr>
        <w:t>συγχωρείτε</w:t>
      </w:r>
      <w:proofErr w:type="spellEnd"/>
      <w:r>
        <w:rPr>
          <w:rFonts w:eastAsia="Times New Roman" w:cs="Times New Roman"/>
          <w:szCs w:val="24"/>
        </w:rPr>
        <w:t xml:space="preserve">, </w:t>
      </w:r>
      <w:r>
        <w:rPr>
          <w:rFonts w:eastAsia="Times New Roman"/>
          <w:bCs/>
        </w:rPr>
        <w:t>κύριε Πρόεδρε</w:t>
      </w:r>
      <w:r>
        <w:rPr>
          <w:rFonts w:eastAsia="Times New Roman"/>
          <w:bCs/>
        </w:rPr>
        <w:t>,</w:t>
      </w:r>
      <w:r>
        <w:rPr>
          <w:rFonts w:eastAsia="Times New Roman"/>
          <w:bCs/>
        </w:rPr>
        <w:t xml:space="preserve"> ότι ο ΣΥΡΙΖΑ δεν είχε κα</w:t>
      </w:r>
      <w:r>
        <w:rPr>
          <w:rFonts w:eastAsia="Times New Roman"/>
          <w:bCs/>
        </w:rPr>
        <w:t>μ</w:t>
      </w:r>
      <w:r>
        <w:rPr>
          <w:rFonts w:eastAsia="Times New Roman"/>
          <w:bCs/>
        </w:rPr>
        <w:t xml:space="preserve">μιά διαφωνία στην ενίσχυση της αγροτικής χρήσης, σε συνδυασμό με την αξιοποίηση δασικών εκτάσεων, στα νομοθετήματα 4280 και 4315, όπως και πάλι ψευδώς προσπαθήσατε να τα παρουσιάσετε. </w:t>
      </w:r>
    </w:p>
    <w:p w14:paraId="3576E4C7" w14:textId="77777777" w:rsidR="009D30F2" w:rsidRDefault="008D3D2C">
      <w:pPr>
        <w:spacing w:after="0" w:line="600" w:lineRule="auto"/>
        <w:ind w:firstLine="720"/>
        <w:jc w:val="both"/>
        <w:rPr>
          <w:rFonts w:eastAsia="Times New Roman"/>
          <w:bCs/>
        </w:rPr>
      </w:pPr>
      <w:r>
        <w:rPr>
          <w:rFonts w:eastAsia="Times New Roman"/>
          <w:bCs/>
        </w:rPr>
        <w:t>Η αντίθεσή μας ήταν στα σύνθετα τουριστικά καταλύματα που θέλατε να «φυ</w:t>
      </w:r>
      <w:r>
        <w:rPr>
          <w:rFonts w:eastAsia="Times New Roman"/>
          <w:bCs/>
        </w:rPr>
        <w:t xml:space="preserve">τέψετε» μέσα στα δάση, στην εμπορική εκμετάλλευση την οποία θέλατε να βάλετε μέσα στα δάση, στις πισίνες και τις βίλες των </w:t>
      </w:r>
      <w:r>
        <w:rPr>
          <w:rFonts w:eastAsia="Times New Roman"/>
          <w:bCs/>
        </w:rPr>
        <w:t>«</w:t>
      </w:r>
      <w:r>
        <w:rPr>
          <w:rFonts w:eastAsia="Times New Roman"/>
          <w:bCs/>
        </w:rPr>
        <w:t>ημετέρων</w:t>
      </w:r>
      <w:r>
        <w:rPr>
          <w:rFonts w:eastAsia="Times New Roman"/>
          <w:bCs/>
        </w:rPr>
        <w:t>»,</w:t>
      </w:r>
      <w:r>
        <w:rPr>
          <w:rFonts w:eastAsia="Times New Roman"/>
          <w:bCs/>
        </w:rPr>
        <w:t xml:space="preserve"> που συνηθίζατε να αφήνετε να γίνονται μέσα στα δάση. Όλοι οι Έλληνες γνωρίζουν</w:t>
      </w:r>
      <w:r>
        <w:rPr>
          <w:rFonts w:eastAsia="Times New Roman"/>
          <w:bCs/>
        </w:rPr>
        <w:t>,</w:t>
      </w:r>
      <w:r>
        <w:rPr>
          <w:rFonts w:eastAsia="Times New Roman"/>
          <w:bCs/>
        </w:rPr>
        <w:t xml:space="preserve"> όπου κυκλοφορήσουμε</w:t>
      </w:r>
      <w:r>
        <w:rPr>
          <w:rFonts w:eastAsia="Times New Roman"/>
          <w:bCs/>
        </w:rPr>
        <w:t>,</w:t>
      </w:r>
      <w:r>
        <w:rPr>
          <w:rFonts w:eastAsia="Times New Roman"/>
          <w:bCs/>
        </w:rPr>
        <w:t xml:space="preserve"> ότι η Ελλάδα μάς πλή</w:t>
      </w:r>
      <w:r>
        <w:rPr>
          <w:rFonts w:eastAsia="Times New Roman"/>
          <w:bCs/>
        </w:rPr>
        <w:t xml:space="preserve">γωνε με τις πολιτικές που εφαρμόστηκαν. Πρέπει όλα αυτά να αλλάξουν. </w:t>
      </w:r>
    </w:p>
    <w:p w14:paraId="3576E4C8" w14:textId="77777777" w:rsidR="009D30F2" w:rsidRDefault="008D3D2C">
      <w:pPr>
        <w:spacing w:after="0" w:line="600" w:lineRule="auto"/>
        <w:ind w:firstLine="720"/>
        <w:jc w:val="both"/>
        <w:rPr>
          <w:rFonts w:eastAsia="Times New Roman"/>
          <w:bCs/>
        </w:rPr>
      </w:pPr>
      <w:r>
        <w:rPr>
          <w:rFonts w:eastAsia="Times New Roman"/>
          <w:bCs/>
        </w:rPr>
        <w:t>Ε</w:t>
      </w:r>
      <w:r>
        <w:rPr>
          <w:rFonts w:eastAsia="Times New Roman"/>
          <w:bCs/>
        </w:rPr>
        <w:t xml:space="preserve">πιτρέψτε μου να αναφερθώ στις </w:t>
      </w:r>
      <w:proofErr w:type="spellStart"/>
      <w:r>
        <w:rPr>
          <w:rFonts w:eastAsia="Times New Roman"/>
          <w:bCs/>
        </w:rPr>
        <w:t>απιθανολογίες</w:t>
      </w:r>
      <w:proofErr w:type="spellEnd"/>
      <w:r>
        <w:rPr>
          <w:rFonts w:eastAsia="Times New Roman"/>
          <w:bCs/>
        </w:rPr>
        <w:t xml:space="preserve"> του αγορητή  της Δημοκρατικής Συμπαράταξης, τις οποίες δεν έχω τη δυνατότητα να τις απαντήσω, γιατί με ξεπερνάει η αδυναμία συναδέλφων που όχ</w:t>
      </w:r>
      <w:r>
        <w:rPr>
          <w:rFonts w:eastAsia="Times New Roman"/>
          <w:bCs/>
        </w:rPr>
        <w:t>ι απλά δεν διαβάζουν το σημερινό νομοσχέδιο, αλλά δεν διαβάζουν και τους νόμους που οι ίδιοι ψήφισαν στο παρελθόν, την προηγούμενη περίοδο.</w:t>
      </w:r>
    </w:p>
    <w:p w14:paraId="3576E4C9" w14:textId="77777777" w:rsidR="009D30F2" w:rsidRDefault="008D3D2C">
      <w:pPr>
        <w:spacing w:after="0" w:line="600" w:lineRule="auto"/>
        <w:ind w:firstLine="720"/>
        <w:jc w:val="both"/>
        <w:rPr>
          <w:rFonts w:eastAsia="Times New Roman"/>
          <w:bCs/>
        </w:rPr>
      </w:pPr>
      <w:r>
        <w:rPr>
          <w:rFonts w:eastAsia="Times New Roman"/>
          <w:bCs/>
        </w:rPr>
        <w:t xml:space="preserve">Το 1% των χαρτών αναρτήθηκε εδώ και σαράντα χρόνια. Το πόρισμα των ελεγκτών δημόσιας διοίκησης, για τη συγκεκριμένη </w:t>
      </w:r>
      <w:r>
        <w:rPr>
          <w:rFonts w:eastAsia="Times New Roman"/>
          <w:bCs/>
        </w:rPr>
        <w:t>ανάρτηση</w:t>
      </w:r>
      <w:r>
        <w:rPr>
          <w:rFonts w:eastAsia="Times New Roman"/>
          <w:bCs/>
        </w:rPr>
        <w:t>,</w:t>
      </w:r>
      <w:r>
        <w:rPr>
          <w:rFonts w:eastAsia="Times New Roman"/>
          <w:bCs/>
        </w:rPr>
        <w:t xml:space="preserve"> που κάποιοι περηφανεύονται, λέει ότι χρειαζόταν η χώρα </w:t>
      </w:r>
      <w:proofErr w:type="spellStart"/>
      <w:r>
        <w:rPr>
          <w:rFonts w:eastAsia="Times New Roman"/>
          <w:bCs/>
        </w:rPr>
        <w:t>εκατόν</w:t>
      </w:r>
      <w:proofErr w:type="spellEnd"/>
      <w:r>
        <w:rPr>
          <w:rFonts w:eastAsia="Times New Roman"/>
          <w:bCs/>
        </w:rPr>
        <w:t xml:space="preserve"> εβδομήντα τέσσερα χρόνια με τους ρυθμούς που νομοθετούσατε και υλοποιούσατε. </w:t>
      </w:r>
    </w:p>
    <w:p w14:paraId="3576E4CA" w14:textId="77777777" w:rsidR="009D30F2" w:rsidRDefault="008D3D2C">
      <w:pPr>
        <w:spacing w:after="0" w:line="600" w:lineRule="auto"/>
        <w:ind w:firstLine="720"/>
        <w:jc w:val="both"/>
        <w:rPr>
          <w:rFonts w:eastAsia="Times New Roman"/>
          <w:bCs/>
        </w:rPr>
      </w:pPr>
      <w:r>
        <w:rPr>
          <w:rFonts w:eastAsia="Times New Roman"/>
          <w:bCs/>
        </w:rPr>
        <w:lastRenderedPageBreak/>
        <w:t>Μ</w:t>
      </w:r>
      <w:r>
        <w:rPr>
          <w:rFonts w:eastAsia="Times New Roman"/>
          <w:bCs/>
        </w:rPr>
        <w:t>άλιστα, έγινε δήλωση περηφάνιας</w:t>
      </w:r>
      <w:r>
        <w:rPr>
          <w:rFonts w:eastAsia="Times New Roman"/>
          <w:bCs/>
        </w:rPr>
        <w:t>,</w:t>
      </w:r>
      <w:r>
        <w:rPr>
          <w:rFonts w:eastAsia="Times New Roman"/>
          <w:bCs/>
        </w:rPr>
        <w:t xml:space="preserve"> γιατί αναρτήθηκαν χάρτες, λέει, στην Πεντέλη, την Καλαμάτα και τη Λακωνί</w:t>
      </w:r>
      <w:r>
        <w:rPr>
          <w:rFonts w:eastAsia="Times New Roman"/>
          <w:bCs/>
        </w:rPr>
        <w:t xml:space="preserve">α, όταν εγώ χθες κατέθεσα εδώ πίνακα ότι ουδέποτε συστήθηκαν επιτροπές αντιρρήσεων σε αυτή τη </w:t>
      </w:r>
      <w:proofErr w:type="spellStart"/>
      <w:r>
        <w:rPr>
          <w:rFonts w:eastAsia="Times New Roman"/>
          <w:bCs/>
        </w:rPr>
        <w:t>ρημάδα</w:t>
      </w:r>
      <w:proofErr w:type="spellEnd"/>
      <w:r>
        <w:rPr>
          <w:rFonts w:eastAsia="Times New Roman"/>
          <w:bCs/>
        </w:rPr>
        <w:t xml:space="preserve"> την ανάρτηση που τάχατες κάνατε και ήσασταν και υπερήφανοι.</w:t>
      </w:r>
    </w:p>
    <w:p w14:paraId="3576E4CB" w14:textId="77777777" w:rsidR="009D30F2" w:rsidRDefault="008D3D2C">
      <w:pPr>
        <w:spacing w:after="0" w:line="600" w:lineRule="auto"/>
        <w:ind w:firstLine="720"/>
        <w:jc w:val="both"/>
        <w:rPr>
          <w:rFonts w:eastAsia="Times New Roman"/>
          <w:bCs/>
        </w:rPr>
      </w:pPr>
      <w:r>
        <w:rPr>
          <w:rFonts w:eastAsia="Times New Roman"/>
          <w:bCs/>
        </w:rPr>
        <w:t>Παρακαλώ πολύ, μπορούμε να έρθουμε να λύσουμε ένα σοβαρό θέμα, το οποίο πράγματι δυναμιτίσατε τ</w:t>
      </w:r>
      <w:r>
        <w:rPr>
          <w:rFonts w:eastAsia="Times New Roman"/>
          <w:bCs/>
        </w:rPr>
        <w:t xml:space="preserve">α προηγούμενα χρόνια; Είναι δυνατόν να επαίρεστε και να αυτοϊκανοποιείστε για ανάρτηση χαρτών που δεν είχαν επιτροπές αντιρρήσεων; Για όνομα του Θεού! Πρέπει να αποκατασταθεί η σοβαρότητα και στο </w:t>
      </w:r>
      <w:r>
        <w:rPr>
          <w:rFonts w:eastAsia="Times New Roman"/>
          <w:bCs/>
        </w:rPr>
        <w:t>ε</w:t>
      </w:r>
      <w:r>
        <w:rPr>
          <w:rFonts w:eastAsia="Times New Roman"/>
          <w:bCs/>
        </w:rPr>
        <w:t>λληνικό Κοινοβούλιο. Για χάρτες που εσείς ζητήσατε στη χθεσ</w:t>
      </w:r>
      <w:r>
        <w:rPr>
          <w:rFonts w:eastAsia="Times New Roman"/>
          <w:bCs/>
        </w:rPr>
        <w:t>ινή τοποθέτησή σας να γίνει νέα ανάρτηση, ο κ. Γεωργαντάς επιβεβαίωσε σήμερα ότι δεν πληροφορήθηκε ο πολίτης; Γι</w:t>
      </w:r>
      <w:r>
        <w:rPr>
          <w:rFonts w:eastAsia="Times New Roman"/>
          <w:bCs/>
        </w:rPr>
        <w:t>α</w:t>
      </w:r>
      <w:r>
        <w:rPr>
          <w:rFonts w:eastAsia="Times New Roman"/>
          <w:bCs/>
        </w:rPr>
        <w:t xml:space="preserve"> αυτό χαίρεστε; Τι να πω; Εν πάση </w:t>
      </w:r>
      <w:proofErr w:type="spellStart"/>
      <w:r>
        <w:rPr>
          <w:rFonts w:eastAsia="Times New Roman"/>
          <w:bCs/>
        </w:rPr>
        <w:t>περιπτώσει</w:t>
      </w:r>
      <w:proofErr w:type="spellEnd"/>
      <w:r>
        <w:rPr>
          <w:rFonts w:eastAsia="Times New Roman"/>
          <w:bCs/>
        </w:rPr>
        <w:t>.</w:t>
      </w:r>
    </w:p>
    <w:p w14:paraId="3576E4CC" w14:textId="77777777" w:rsidR="009D30F2" w:rsidRDefault="008D3D2C">
      <w:pPr>
        <w:spacing w:after="0" w:line="600" w:lineRule="auto"/>
        <w:ind w:firstLine="720"/>
        <w:jc w:val="both"/>
        <w:rPr>
          <w:rFonts w:eastAsia="Times New Roman"/>
          <w:bCs/>
        </w:rPr>
      </w:pPr>
      <w:r>
        <w:rPr>
          <w:rFonts w:eastAsia="Times New Roman"/>
          <w:bCs/>
        </w:rPr>
        <w:t>Τέλος, όσον αφορά το ζήτημα που έβαλε ο κ. Τζαβάρας, θέλω για τη δήλωση</w:t>
      </w:r>
      <w:r>
        <w:rPr>
          <w:rFonts w:eastAsia="Times New Roman"/>
          <w:bCs/>
        </w:rPr>
        <w:t>,</w:t>
      </w:r>
      <w:r>
        <w:rPr>
          <w:rFonts w:eastAsia="Times New Roman"/>
          <w:bCs/>
        </w:rPr>
        <w:t xml:space="preserve"> που έχει σημασία στις το</w:t>
      </w:r>
      <w:r>
        <w:rPr>
          <w:rFonts w:eastAsia="Times New Roman"/>
          <w:bCs/>
        </w:rPr>
        <w:t>ποθετήσεις, να πω ότι πράγματι έχουμε λάβει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μας την πρόβλεψη του συνταγματικού νομοθέτη</w:t>
      </w:r>
      <w:r>
        <w:rPr>
          <w:rFonts w:eastAsia="Times New Roman"/>
          <w:bCs/>
        </w:rPr>
        <w:t>,</w:t>
      </w:r>
      <w:r>
        <w:rPr>
          <w:rFonts w:eastAsia="Times New Roman"/>
          <w:bCs/>
        </w:rPr>
        <w:t xml:space="preserve"> ότι υπάρχουν λόγοι εθνικής οικονομίας και ενίσχυσης της γεωργικής παραγωγής και γι’ αυτό</w:t>
      </w:r>
      <w:r>
        <w:rPr>
          <w:rFonts w:eastAsia="Times New Roman"/>
          <w:bCs/>
        </w:rPr>
        <w:t>ν</w:t>
      </w:r>
      <w:r>
        <w:rPr>
          <w:rFonts w:eastAsia="Times New Roman"/>
          <w:bCs/>
        </w:rPr>
        <w:t xml:space="preserve"> τον λόγο ενισχύεται το συγκεκριμένο εργαλείο για τη χρήση δημόσιων ε</w:t>
      </w:r>
      <w:r>
        <w:rPr>
          <w:rFonts w:eastAsia="Times New Roman"/>
          <w:bCs/>
        </w:rPr>
        <w:t xml:space="preserve">κτάσεων στη γεωργική παραγωγή. </w:t>
      </w:r>
      <w:r>
        <w:rPr>
          <w:rFonts w:eastAsia="Times New Roman"/>
          <w:bCs/>
        </w:rPr>
        <w:t>Π</w:t>
      </w:r>
      <w:r>
        <w:rPr>
          <w:rFonts w:eastAsia="Times New Roman"/>
          <w:bCs/>
        </w:rPr>
        <w:t>άρα πολλά ρυθμίζονται από αυτό το πλαίσιο.</w:t>
      </w:r>
    </w:p>
    <w:p w14:paraId="3576E4CD" w14:textId="77777777" w:rsidR="009D30F2" w:rsidRDefault="008D3D2C">
      <w:pPr>
        <w:spacing w:after="0" w:line="600" w:lineRule="auto"/>
        <w:ind w:firstLine="720"/>
        <w:jc w:val="both"/>
        <w:rPr>
          <w:rFonts w:eastAsia="Times New Roman"/>
          <w:bCs/>
        </w:rPr>
      </w:pPr>
      <w:r>
        <w:rPr>
          <w:rFonts w:eastAsia="Times New Roman"/>
          <w:bCs/>
        </w:rPr>
        <w:lastRenderedPageBreak/>
        <w:t>Ξεκαθαρίζω ότι υπάρχουν ακόμη ζητήματα εκτός των δασικών χαρτών</w:t>
      </w:r>
      <w:r>
        <w:rPr>
          <w:rFonts w:eastAsia="Times New Roman"/>
          <w:bCs/>
        </w:rPr>
        <w:t>,</w:t>
      </w:r>
      <w:r>
        <w:rPr>
          <w:rFonts w:eastAsia="Times New Roman"/>
          <w:bCs/>
        </w:rPr>
        <w:t xml:space="preserve"> που πρέπει να τα επιλύσουμε με τη δασική νομοθεσία, όπως</w:t>
      </w:r>
      <w:r>
        <w:rPr>
          <w:rFonts w:eastAsia="Times New Roman"/>
          <w:bCs/>
        </w:rPr>
        <w:t>,</w:t>
      </w:r>
      <w:r>
        <w:rPr>
          <w:rFonts w:eastAsia="Times New Roman"/>
          <w:bCs/>
        </w:rPr>
        <w:t xml:space="preserve"> παραδείγματος χάριν, προσωρινοί τίτλοι, εκκρεμή ιδιοκτησία δικαιούχων </w:t>
      </w:r>
      <w:proofErr w:type="spellStart"/>
      <w:r>
        <w:rPr>
          <w:rFonts w:eastAsia="Times New Roman"/>
          <w:bCs/>
        </w:rPr>
        <w:t>κληροτεμαχίων</w:t>
      </w:r>
      <w:proofErr w:type="spellEnd"/>
      <w:r>
        <w:rPr>
          <w:rFonts w:eastAsia="Times New Roman"/>
          <w:bCs/>
        </w:rPr>
        <w:t xml:space="preserve"> που πρέπει να ρυθμιστούν και θέματα όπως για τους δασωμένους αγρούς και άλλα εργαλεία που πρέπει να δημιουργήσουμε. </w:t>
      </w:r>
    </w:p>
    <w:p w14:paraId="3576E4CE" w14:textId="77777777" w:rsidR="009D30F2" w:rsidRDefault="008D3D2C">
      <w:pPr>
        <w:spacing w:after="0" w:line="600" w:lineRule="auto"/>
        <w:ind w:firstLine="720"/>
        <w:jc w:val="both"/>
        <w:rPr>
          <w:rFonts w:eastAsia="Times New Roman"/>
          <w:bCs/>
        </w:rPr>
      </w:pPr>
      <w:r>
        <w:rPr>
          <w:rFonts w:eastAsia="Times New Roman"/>
          <w:bCs/>
        </w:rPr>
        <w:t>Εμείς πάντως δεν δημιουργούμε διπλή ρύθμιση για το ίδι</w:t>
      </w:r>
      <w:r>
        <w:rPr>
          <w:rFonts w:eastAsia="Times New Roman"/>
          <w:bCs/>
        </w:rPr>
        <w:t xml:space="preserve">ο θέμα. Ήταν λάθος αυτό που είπε ο κ. Τζαβάρας, ο οποίος δεν είναι εδώ τώρα. Είναι άλλο το τίμημα για την απώλεια τμήματος φυσικού κεφαλαίου και άλλο για την αποκατάσταση με αναδάσωση της τροποποίησης χρήσης. </w:t>
      </w:r>
    </w:p>
    <w:p w14:paraId="3576E4CF" w14:textId="77777777" w:rsidR="009D30F2" w:rsidRDefault="008D3D2C">
      <w:pPr>
        <w:spacing w:after="0" w:line="600" w:lineRule="auto"/>
        <w:ind w:firstLine="720"/>
        <w:jc w:val="both"/>
        <w:rPr>
          <w:rFonts w:eastAsia="Times New Roman"/>
          <w:bCs/>
        </w:rPr>
      </w:pPr>
      <w:r>
        <w:rPr>
          <w:rFonts w:eastAsia="Times New Roman"/>
          <w:bCs/>
        </w:rPr>
        <w:t>Β</w:t>
      </w:r>
      <w:r>
        <w:rPr>
          <w:rFonts w:eastAsia="Times New Roman"/>
          <w:bCs/>
        </w:rPr>
        <w:t>έβαια, παρ</w:t>
      </w:r>
      <w:r>
        <w:rPr>
          <w:rFonts w:eastAsia="Times New Roman"/>
          <w:bCs/>
        </w:rPr>
        <w:t xml:space="preserve">’ </w:t>
      </w:r>
      <w:r>
        <w:rPr>
          <w:rFonts w:eastAsia="Times New Roman"/>
          <w:bCs/>
        </w:rPr>
        <w:t xml:space="preserve">ότι δεν είναι το ίδιο, θα πρέπει </w:t>
      </w:r>
      <w:r>
        <w:rPr>
          <w:rFonts w:eastAsia="Times New Roman"/>
          <w:bCs/>
        </w:rPr>
        <w:t xml:space="preserve">να παραπέμψω τους συναδέλφους στον ν.4280 και τον ν.4315 που δημιούργησαν, ψήφισαν και στήριξαν, αν θέλετε, σε επίπεδο νομικής τεκμηρίωσης. </w:t>
      </w:r>
    </w:p>
    <w:p w14:paraId="3576E4D0" w14:textId="77777777" w:rsidR="009D30F2" w:rsidRDefault="008D3D2C">
      <w:pPr>
        <w:spacing w:after="0" w:line="600" w:lineRule="auto"/>
        <w:ind w:firstLine="720"/>
        <w:jc w:val="both"/>
        <w:rPr>
          <w:rFonts w:eastAsia="Times New Roman"/>
          <w:bCs/>
        </w:rPr>
      </w:pPr>
      <w:r>
        <w:rPr>
          <w:rFonts w:eastAsia="Times New Roman"/>
          <w:bCs/>
        </w:rPr>
        <w:t>Εμείς γνωρίζουμε ότι από σήμερα υπάρχει ένα σημαντικό εργαλείο</w:t>
      </w:r>
      <w:r>
        <w:rPr>
          <w:rFonts w:eastAsia="Times New Roman"/>
          <w:bCs/>
        </w:rPr>
        <w:t>,</w:t>
      </w:r>
      <w:r>
        <w:rPr>
          <w:rFonts w:eastAsia="Times New Roman"/>
          <w:bCs/>
        </w:rPr>
        <w:t xml:space="preserve"> με τη δική σας ψήφο</w:t>
      </w:r>
      <w:r>
        <w:rPr>
          <w:rFonts w:eastAsia="Times New Roman"/>
          <w:bCs/>
        </w:rPr>
        <w:t>,</w:t>
      </w:r>
      <w:r>
        <w:rPr>
          <w:rFonts w:eastAsia="Times New Roman"/>
          <w:bCs/>
        </w:rPr>
        <w:t xml:space="preserve"> βέβαια, το οποίο θα υποστηρίξε</w:t>
      </w:r>
      <w:r>
        <w:rPr>
          <w:rFonts w:eastAsia="Times New Roman"/>
          <w:bCs/>
        </w:rPr>
        <w:t xml:space="preserve">ι τη γεωργική παραγωγή, παρά τα προβλήματα που δημιουργήθηκαν διαχρονικά με μια στρεβλή, αν θέλετε, πολιτική που εφαρμοζόταν στην ύπαιθρο. </w:t>
      </w:r>
    </w:p>
    <w:p w14:paraId="3576E4D1" w14:textId="77777777" w:rsidR="009D30F2" w:rsidRDefault="008D3D2C">
      <w:pPr>
        <w:spacing w:after="0" w:line="600" w:lineRule="auto"/>
        <w:ind w:firstLine="720"/>
        <w:jc w:val="both"/>
        <w:rPr>
          <w:rFonts w:eastAsia="Times New Roman"/>
          <w:bCs/>
        </w:rPr>
      </w:pPr>
      <w:r>
        <w:rPr>
          <w:rFonts w:eastAsia="Times New Roman"/>
          <w:bCs/>
        </w:rPr>
        <w:t xml:space="preserve">Θα </w:t>
      </w:r>
      <w:proofErr w:type="spellStart"/>
      <w:r>
        <w:rPr>
          <w:rFonts w:eastAsia="Times New Roman"/>
          <w:bCs/>
        </w:rPr>
        <w:t>κανονικοποιήσει</w:t>
      </w:r>
      <w:proofErr w:type="spellEnd"/>
      <w:r>
        <w:rPr>
          <w:rFonts w:eastAsia="Times New Roman"/>
          <w:bCs/>
        </w:rPr>
        <w:t xml:space="preserve"> και θα δημιουργήσει και περιβάλλον δικαίου και ισονομία από εδώ και εμπρός –είναι γεγονός-</w:t>
      </w:r>
      <w:r>
        <w:rPr>
          <w:rFonts w:eastAsia="Times New Roman"/>
          <w:bCs/>
        </w:rPr>
        <w:t>,</w:t>
      </w:r>
      <w:r>
        <w:rPr>
          <w:rFonts w:eastAsia="Times New Roman"/>
          <w:bCs/>
        </w:rPr>
        <w:t xml:space="preserve"> χωρίς</w:t>
      </w:r>
      <w:r>
        <w:rPr>
          <w:rFonts w:eastAsia="Times New Roman"/>
          <w:bCs/>
        </w:rPr>
        <w:t xml:space="preserve"> προσβολή του φυσικού κεφαλαίου και του περιβαλλοντικού αποθέματος της χώρας μας, αλλά με τη </w:t>
      </w:r>
      <w:r>
        <w:rPr>
          <w:rFonts w:eastAsia="Times New Roman"/>
          <w:bCs/>
        </w:rPr>
        <w:lastRenderedPageBreak/>
        <w:t>δυνατότητα να ξεκινήσουμε, επιτέλους, να εφαρμόζουμε ορθολογικές περιβαλλοντικές και βιώσιμες πολιτικές.</w:t>
      </w:r>
    </w:p>
    <w:p w14:paraId="3576E4D2" w14:textId="77777777" w:rsidR="009D30F2" w:rsidRDefault="008D3D2C">
      <w:pPr>
        <w:spacing w:after="0" w:line="600" w:lineRule="auto"/>
        <w:ind w:firstLine="720"/>
        <w:jc w:val="both"/>
        <w:rPr>
          <w:rFonts w:eastAsia="Times New Roman"/>
          <w:bCs/>
        </w:rPr>
      </w:pPr>
      <w:r>
        <w:rPr>
          <w:rFonts w:eastAsia="Times New Roman"/>
          <w:bCs/>
        </w:rPr>
        <w:t>Σας ευχαριστώ πάρα πολύ.</w:t>
      </w:r>
    </w:p>
    <w:p w14:paraId="3576E4D3" w14:textId="77777777" w:rsidR="009D30F2" w:rsidRDefault="008D3D2C">
      <w:pPr>
        <w:tabs>
          <w:tab w:val="left" w:pos="180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του ΣΥΡΙΖΑ και των ΑΝΕΛ)</w:t>
      </w:r>
    </w:p>
    <w:p w14:paraId="3576E4D4" w14:textId="77777777" w:rsidR="009D30F2" w:rsidRDefault="008D3D2C">
      <w:pPr>
        <w:spacing w:after="0" w:line="600" w:lineRule="auto"/>
        <w:ind w:firstLine="720"/>
        <w:jc w:val="both"/>
        <w:rPr>
          <w:rFonts w:eastAsia="Times New Roman"/>
          <w:bCs/>
        </w:rPr>
      </w:pPr>
      <w:r>
        <w:rPr>
          <w:rFonts w:eastAsia="Times New Roman"/>
          <w:bCs/>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Ευχαριστούμε τον κύριο Υπουργό.</w:t>
      </w:r>
    </w:p>
    <w:p w14:paraId="3576E4D5" w14:textId="77777777" w:rsidR="009D30F2" w:rsidRDefault="008D3D2C">
      <w:pPr>
        <w:spacing w:after="0" w:line="600" w:lineRule="auto"/>
        <w:ind w:firstLine="720"/>
        <w:jc w:val="both"/>
        <w:rPr>
          <w:rFonts w:eastAsia="Times New Roman"/>
          <w:bCs/>
        </w:rPr>
      </w:pPr>
      <w:r>
        <w:rPr>
          <w:rFonts w:eastAsia="Times New Roman"/>
          <w:b/>
          <w:bCs/>
        </w:rPr>
        <w:t xml:space="preserve">ΚΩΝΣΤΑΝΤΙΝΟΣ ΣΚΡΕΚΑΣ: </w:t>
      </w:r>
      <w:r>
        <w:rPr>
          <w:rFonts w:eastAsia="Times New Roman"/>
          <w:bCs/>
        </w:rPr>
        <w:t>Κύριε Πρόεδρε, ζητώ τον λόγο.</w:t>
      </w:r>
    </w:p>
    <w:p w14:paraId="3576E4D6" w14:textId="77777777" w:rsidR="009D30F2" w:rsidRDefault="008D3D2C">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Όχι, κύριε Σκρέκα, δεν προβλέπεται. Με </w:t>
      </w:r>
      <w:proofErr w:type="spellStart"/>
      <w:r>
        <w:rPr>
          <w:rFonts w:eastAsia="Times New Roman"/>
          <w:bCs/>
        </w:rPr>
        <w:t>συγχωρείτε</w:t>
      </w:r>
      <w:proofErr w:type="spellEnd"/>
      <w:r>
        <w:rPr>
          <w:rFonts w:eastAsia="Times New Roman"/>
          <w:bCs/>
        </w:rPr>
        <w:t xml:space="preserve"> πάρα πολύ. </w:t>
      </w:r>
    </w:p>
    <w:p w14:paraId="3576E4D7" w14:textId="77777777" w:rsidR="009D30F2" w:rsidRDefault="008D3D2C">
      <w:pPr>
        <w:spacing w:after="0" w:line="600" w:lineRule="auto"/>
        <w:ind w:firstLine="720"/>
        <w:jc w:val="both"/>
        <w:rPr>
          <w:rFonts w:eastAsia="Times New Roman"/>
          <w:bCs/>
        </w:rPr>
      </w:pPr>
      <w:r>
        <w:rPr>
          <w:rFonts w:eastAsia="Times New Roman"/>
          <w:b/>
          <w:bCs/>
        </w:rPr>
        <w:t>ΚΩΝΣΤΑΝΤΙΝΟΣ ΣΚΡ</w:t>
      </w:r>
      <w:r>
        <w:rPr>
          <w:rFonts w:eastAsia="Times New Roman"/>
          <w:b/>
          <w:bCs/>
        </w:rPr>
        <w:t xml:space="preserve">ΕΚΑΣ: </w:t>
      </w:r>
      <w:r>
        <w:rPr>
          <w:rFonts w:eastAsia="Times New Roman"/>
          <w:bCs/>
        </w:rPr>
        <w:t>Επί προσωπικού.</w:t>
      </w:r>
    </w:p>
    <w:p w14:paraId="3576E4D8" w14:textId="77777777" w:rsidR="009D30F2" w:rsidRDefault="008D3D2C">
      <w:pPr>
        <w:spacing w:after="0"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Ποιο είναι το προσωπικό; Δεν έγινε αναφορά στο όνομά σας. Σας παρακαλώ!</w:t>
      </w:r>
    </w:p>
    <w:p w14:paraId="3576E4D9" w14:textId="77777777" w:rsidR="009D30F2" w:rsidRDefault="008D3D2C">
      <w:pPr>
        <w:spacing w:after="0" w:line="600" w:lineRule="auto"/>
        <w:ind w:firstLine="720"/>
        <w:jc w:val="both"/>
        <w:rPr>
          <w:rFonts w:eastAsia="Times New Roman"/>
          <w:bCs/>
        </w:rPr>
      </w:pPr>
      <w:r>
        <w:rPr>
          <w:rFonts w:eastAsia="Times New Roman"/>
          <w:b/>
          <w:bCs/>
        </w:rPr>
        <w:t>ΣΩΚΡΑΤΗΣ ΦΑΜΕΛΛΟΣ (Αναπληρωτής Υπουργός Περιβάλλοντος και Ενέργειας):</w:t>
      </w:r>
      <w:r>
        <w:rPr>
          <w:rFonts w:eastAsia="Times New Roman"/>
          <w:bCs/>
        </w:rPr>
        <w:t xml:space="preserve"> Δεν αναφέρθηκα στο όνομά σας.</w:t>
      </w:r>
    </w:p>
    <w:p w14:paraId="3576E4DA" w14:textId="77777777" w:rsidR="009D30F2" w:rsidRDefault="008D3D2C">
      <w:pPr>
        <w:spacing w:after="0" w:line="600" w:lineRule="auto"/>
        <w:ind w:firstLine="720"/>
        <w:jc w:val="both"/>
        <w:rPr>
          <w:rFonts w:eastAsia="Times New Roman"/>
          <w:bCs/>
        </w:rPr>
      </w:pPr>
      <w:r>
        <w:rPr>
          <w:rFonts w:eastAsia="Times New Roman"/>
          <w:b/>
          <w:bCs/>
        </w:rPr>
        <w:t xml:space="preserve">ΚΩΝΣΤΑΝΤΙΝΟΣ ΣΚΡΕΚΑΣ: </w:t>
      </w:r>
      <w:r>
        <w:rPr>
          <w:rFonts w:eastAsia="Times New Roman"/>
          <w:bCs/>
        </w:rPr>
        <w:t>Αναφέρ</w:t>
      </w:r>
      <w:r>
        <w:rPr>
          <w:rFonts w:eastAsia="Times New Roman"/>
          <w:bCs/>
        </w:rPr>
        <w:t>θηκε στα λεγόμενά μου με τρόπο που τα διαστρεβλώνει.</w:t>
      </w:r>
    </w:p>
    <w:p w14:paraId="3576E4DB" w14:textId="77777777" w:rsidR="009D30F2" w:rsidRDefault="008D3D2C">
      <w:pPr>
        <w:spacing w:after="0"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Κυρίες και κύριοι συνάδελφοι, κηρύσσεται περαιωμένη η συζήτηση επί της αρχής, των άρθρων, των </w:t>
      </w:r>
      <w:r>
        <w:rPr>
          <w:rFonts w:eastAsia="Times New Roman"/>
          <w:bCs/>
        </w:rPr>
        <w:lastRenderedPageBreak/>
        <w:t xml:space="preserve">τροπολογιών και του συνόλου του σχεδίου νόμου του Υπουργείου Περιβάλλοντος </w:t>
      </w:r>
      <w:r>
        <w:rPr>
          <w:rFonts w:eastAsia="Times New Roman"/>
          <w:bCs/>
        </w:rPr>
        <w:t>και Ενέργειας</w:t>
      </w:r>
      <w:r>
        <w:rPr>
          <w:rFonts w:eastAsia="Times New Roman"/>
          <w:bCs/>
        </w:rPr>
        <w:t>:</w:t>
      </w:r>
      <w:r>
        <w:rPr>
          <w:rFonts w:eastAsia="Times New Roman"/>
          <w:bCs/>
        </w:rPr>
        <w:t xml:space="preserve"> «Τροποποιήσεις διατάξεων της δασικής νομοθεσίας και άλλες διατάξεις».</w:t>
      </w:r>
    </w:p>
    <w:p w14:paraId="3576E4DC" w14:textId="77777777" w:rsidR="009D30F2" w:rsidRDefault="008D3D2C">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νομοσχέδιο επί της αρχής;</w:t>
      </w:r>
    </w:p>
    <w:p w14:paraId="3576E4D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4D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576E4D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3576E4E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4E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Όχι.</w:t>
      </w:r>
    </w:p>
    <w:p w14:paraId="3576E4E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4E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w:t>
      </w:r>
    </w:p>
    <w:p w14:paraId="3576E4E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4E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νομοσχέδιο </w:t>
      </w:r>
      <w:r>
        <w:rPr>
          <w:rFonts w:eastAsia="Times New Roman"/>
          <w:bCs/>
        </w:rPr>
        <w:t>του Υπουργείου Περιβάλλοντος και Ενέργειας</w:t>
      </w:r>
      <w:r>
        <w:rPr>
          <w:rFonts w:eastAsia="Times New Roman"/>
          <w:bCs/>
        </w:rPr>
        <w:t>:</w:t>
      </w:r>
      <w:r>
        <w:rPr>
          <w:rFonts w:eastAsia="Times New Roman"/>
          <w:bCs/>
        </w:rPr>
        <w:t xml:space="preserve"> «Τροποποιήσεις διατάξεων της δασικής νομοθεσίας και άλλες διατάξεις»</w:t>
      </w:r>
      <w:r>
        <w:rPr>
          <w:rFonts w:eastAsia="Times New Roman"/>
          <w:szCs w:val="24"/>
        </w:rPr>
        <w:t xml:space="preserve"> έγινε δεκτό επί της αρχής κατά πλειοψηφία.</w:t>
      </w:r>
    </w:p>
    <w:p w14:paraId="3576E4E6" w14:textId="77777777" w:rsidR="009D30F2" w:rsidRDefault="008D3D2C">
      <w:pPr>
        <w:spacing w:after="0" w:line="600" w:lineRule="auto"/>
        <w:ind w:firstLine="720"/>
        <w:jc w:val="both"/>
        <w:rPr>
          <w:rFonts w:eastAsia="Times New Roman"/>
          <w:szCs w:val="24"/>
        </w:rPr>
      </w:pPr>
      <w:r>
        <w:rPr>
          <w:rFonts w:eastAsia="Times New Roman"/>
          <w:szCs w:val="24"/>
        </w:rPr>
        <w:t>Προχωρούμε</w:t>
      </w:r>
      <w:r>
        <w:rPr>
          <w:rFonts w:eastAsia="Times New Roman"/>
          <w:szCs w:val="24"/>
        </w:rPr>
        <w:t xml:space="preserve"> στην ψήφιση των άρθρων και των τροπολογιών και η ψήφισή τους θα γίνει χωριστά.</w:t>
      </w:r>
    </w:p>
    <w:p w14:paraId="3576E4E7" w14:textId="77777777" w:rsidR="009D30F2" w:rsidRDefault="008D3D2C">
      <w:pPr>
        <w:spacing w:after="0" w:line="600" w:lineRule="auto"/>
        <w:ind w:firstLine="720"/>
        <w:jc w:val="both"/>
        <w:rPr>
          <w:rFonts w:eastAsia="Times New Roman" w:cs="Times New Roman"/>
          <w:szCs w:val="24"/>
        </w:rPr>
      </w:pPr>
      <w:r>
        <w:rPr>
          <w:rFonts w:eastAsia="Times New Roman"/>
          <w:szCs w:val="24"/>
        </w:rPr>
        <w:t>Ερωτάται το Σώμα: Γίνεται δεκτό το άρθρο 1 ως έχει;</w:t>
      </w:r>
    </w:p>
    <w:p w14:paraId="3576E4E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ΙΚΑΤΕΡΙΝΗ ΙΓΓΛΕΖΗ:</w:t>
      </w:r>
      <w:r>
        <w:rPr>
          <w:rFonts w:eastAsia="Times New Roman" w:cs="Times New Roman"/>
          <w:szCs w:val="24"/>
        </w:rPr>
        <w:t xml:space="preserve"> Ναι.</w:t>
      </w:r>
    </w:p>
    <w:p w14:paraId="3576E4E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Παρών.</w:t>
      </w:r>
    </w:p>
    <w:p w14:paraId="3576E4E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3576E4E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4E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4E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4E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Παρών.</w:t>
      </w:r>
    </w:p>
    <w:p w14:paraId="3576E4E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4F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w:t>
      </w:r>
      <w:r>
        <w:rPr>
          <w:rFonts w:eastAsia="Times New Roman"/>
          <w:szCs w:val="24"/>
        </w:rPr>
        <w:t xml:space="preserve"> έγιν</w:t>
      </w:r>
      <w:r>
        <w:rPr>
          <w:rFonts w:eastAsia="Times New Roman"/>
          <w:szCs w:val="24"/>
        </w:rPr>
        <w:t>ε δεκτό ως έχει κατά πλειοψηφία.</w:t>
      </w:r>
    </w:p>
    <w:p w14:paraId="3576E4F1"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3576E4F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4F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576E4F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3576E4F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4F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4F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4F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w:t>
      </w:r>
    </w:p>
    <w:p w14:paraId="3576E4F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4F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 έγινε δεκτό ως έχει κατά πλειοψηφία.</w:t>
      </w:r>
    </w:p>
    <w:p w14:paraId="3576E4FB"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δεκτό το άρθρο 3, όπως τροποποιήθηκε από τον κύριο Υπουργό;</w:t>
      </w:r>
    </w:p>
    <w:p w14:paraId="3576E4F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4FD" w14:textId="77777777" w:rsidR="009D30F2" w:rsidRDefault="008D3D2C">
      <w:pPr>
        <w:spacing w:after="0" w:line="600" w:lineRule="auto"/>
        <w:ind w:firstLine="720"/>
        <w:jc w:val="both"/>
        <w:rPr>
          <w:rFonts w:eastAsia="Times New Roman" w:cs="Times New Roman"/>
          <w:b/>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4F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3576E4F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0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0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0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0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50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 έγινε δεκτό, όπως τροποποιήθηκε από τον κύριο Υπουργό, κα</w:t>
      </w:r>
      <w:r>
        <w:rPr>
          <w:rFonts w:eastAsia="Times New Roman" w:cs="Times New Roman"/>
          <w:szCs w:val="24"/>
        </w:rPr>
        <w:t>τά πλειοψηφία.</w:t>
      </w:r>
    </w:p>
    <w:p w14:paraId="3576E505" w14:textId="77777777" w:rsidR="009D30F2" w:rsidRDefault="008D3D2C">
      <w:pPr>
        <w:spacing w:after="0"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4, </w:t>
      </w:r>
      <w:r>
        <w:rPr>
          <w:rFonts w:eastAsia="Times New Roman" w:cs="Times New Roman"/>
          <w:szCs w:val="24"/>
        </w:rPr>
        <w:t>όπως τροποποιήθηκε από τον κύριο Υπουργό;</w:t>
      </w:r>
    </w:p>
    <w:p w14:paraId="3576E50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0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576E50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3576E50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3576E50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0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0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w:t>
      </w:r>
      <w:r>
        <w:rPr>
          <w:rFonts w:eastAsia="Times New Roman" w:cs="Times New Roman"/>
          <w:b/>
          <w:szCs w:val="24"/>
        </w:rPr>
        <w:t>Σ ΓΕΩΡΓΙΑΔΗΣ:</w:t>
      </w:r>
      <w:r>
        <w:rPr>
          <w:rFonts w:eastAsia="Times New Roman" w:cs="Times New Roman"/>
          <w:szCs w:val="24"/>
        </w:rPr>
        <w:t xml:space="preserve"> Όχι.</w:t>
      </w:r>
    </w:p>
    <w:p w14:paraId="3576E50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50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4</w:t>
      </w:r>
      <w:r>
        <w:rPr>
          <w:rFonts w:eastAsia="Times New Roman"/>
          <w:szCs w:val="24"/>
        </w:rPr>
        <w:t xml:space="preserve"> έγινε δεκτό, </w:t>
      </w:r>
      <w:r>
        <w:rPr>
          <w:rFonts w:eastAsia="Times New Roman" w:cs="Times New Roman"/>
          <w:szCs w:val="24"/>
        </w:rPr>
        <w:t>όπως τροποποιήθηκε από τον κύριο Υπουργό, κατά πλειοψηφία.</w:t>
      </w:r>
    </w:p>
    <w:p w14:paraId="3576E50F"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3576E51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1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ΣΚΡΕΚΑΣ:</w:t>
      </w:r>
      <w:r>
        <w:rPr>
          <w:rFonts w:eastAsia="Times New Roman" w:cs="Times New Roman"/>
          <w:szCs w:val="24"/>
        </w:rPr>
        <w:t xml:space="preserve"> Όχι.</w:t>
      </w:r>
    </w:p>
    <w:p w14:paraId="3576E51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3576E51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1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1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1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w:t>
      </w:r>
    </w:p>
    <w:p w14:paraId="3576E51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51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5 έγινε δεκτό ως έχει κατά πλειοψηφία.</w:t>
      </w:r>
    </w:p>
    <w:p w14:paraId="3576E519" w14:textId="77777777" w:rsidR="009D30F2" w:rsidRDefault="008D3D2C">
      <w:pPr>
        <w:spacing w:after="0" w:line="600" w:lineRule="auto"/>
        <w:ind w:firstLine="720"/>
        <w:jc w:val="both"/>
        <w:rPr>
          <w:rFonts w:eastAsia="Times New Roman" w:cs="Times New Roman"/>
          <w:szCs w:val="24"/>
        </w:rPr>
      </w:pPr>
      <w:r>
        <w:rPr>
          <w:rFonts w:eastAsia="Times New Roman"/>
          <w:szCs w:val="24"/>
        </w:rPr>
        <w:lastRenderedPageBreak/>
        <w:t xml:space="preserve">Ερωτάται το Σώμα: Γίνεται δεκτό το άρθρο 6, </w:t>
      </w:r>
      <w:r>
        <w:rPr>
          <w:rFonts w:eastAsia="Times New Roman" w:cs="Times New Roman"/>
          <w:szCs w:val="24"/>
        </w:rPr>
        <w:t>όπως τροποποιήθηκε από τον κύριο Υπουργό;</w:t>
      </w:r>
    </w:p>
    <w:p w14:paraId="3576E51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1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1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3576E51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1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1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2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r>
        <w:rPr>
          <w:rFonts w:eastAsia="Times New Roman" w:cs="Times New Roman"/>
          <w:szCs w:val="24"/>
        </w:rPr>
        <w:t>.</w:t>
      </w:r>
    </w:p>
    <w:p w14:paraId="3576E52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3576E52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6</w:t>
      </w:r>
      <w:r>
        <w:rPr>
          <w:rFonts w:eastAsia="Times New Roman"/>
          <w:szCs w:val="24"/>
        </w:rPr>
        <w:t xml:space="preserve"> έγινε δεκτό, </w:t>
      </w:r>
      <w:r>
        <w:rPr>
          <w:rFonts w:eastAsia="Times New Roman" w:cs="Times New Roman"/>
          <w:szCs w:val="24"/>
        </w:rPr>
        <w:t>όπως τροποποιήθηκε από τον κύριο Υπουργό, κατά πλειοψηφία.</w:t>
      </w:r>
    </w:p>
    <w:p w14:paraId="3576E523" w14:textId="77777777" w:rsidR="009D30F2" w:rsidRDefault="008D3D2C">
      <w:pPr>
        <w:spacing w:after="0"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7 </w:t>
      </w:r>
      <w:r>
        <w:rPr>
          <w:rFonts w:eastAsia="Times New Roman" w:cs="Times New Roman"/>
          <w:szCs w:val="24"/>
        </w:rPr>
        <w:t>ως έχει;</w:t>
      </w:r>
    </w:p>
    <w:p w14:paraId="3576E52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2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w:t>
      </w:r>
    </w:p>
    <w:p w14:paraId="3576E52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3576E52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w:t>
      </w:r>
    </w:p>
    <w:p w14:paraId="3576E52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3576E52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2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Ναι.</w:t>
      </w:r>
    </w:p>
    <w:p w14:paraId="3576E52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3576E52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7</w:t>
      </w:r>
      <w:r>
        <w:rPr>
          <w:rFonts w:eastAsia="Times New Roman"/>
          <w:szCs w:val="24"/>
        </w:rPr>
        <w:t xml:space="preserve"> έγινε δεκτό ως έχει</w:t>
      </w:r>
      <w:r>
        <w:rPr>
          <w:rFonts w:eastAsia="Times New Roman" w:cs="Times New Roman"/>
          <w:szCs w:val="24"/>
        </w:rPr>
        <w:t xml:space="preserve"> κατά πλειοψηφία. </w:t>
      </w:r>
    </w:p>
    <w:p w14:paraId="3576E52D"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w:t>
      </w:r>
      <w:r>
        <w:rPr>
          <w:rFonts w:eastAsia="Times New Roman"/>
          <w:szCs w:val="24"/>
        </w:rPr>
        <w:t>: Γίνεται δεκτό το άρθρο 8, όπως τροποποιήθηκε από τον κύριο Υπουργό;</w:t>
      </w:r>
    </w:p>
    <w:p w14:paraId="3576E52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2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3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3576E53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3576E53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3576E53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3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3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ΔΑΝΕΛΛΗΣ:</w:t>
      </w:r>
      <w:r>
        <w:rPr>
          <w:rFonts w:eastAsia="Times New Roman" w:cs="Times New Roman"/>
          <w:szCs w:val="24"/>
        </w:rPr>
        <w:t xml:space="preserve"> Ναι.</w:t>
      </w:r>
    </w:p>
    <w:p w14:paraId="3576E53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 έγινε δεκτό, όπως τροποποιήθηκε από τον κύριο Υπουργό, ομόφωνα.</w:t>
      </w:r>
    </w:p>
    <w:p w14:paraId="3576E537"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3576E53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3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3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Ναι</w:t>
      </w:r>
      <w:r>
        <w:rPr>
          <w:rFonts w:eastAsia="Times New Roman" w:cs="Times New Roman"/>
          <w:szCs w:val="24"/>
        </w:rPr>
        <w:t>.</w:t>
      </w:r>
    </w:p>
    <w:p w14:paraId="3576E53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3576E53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3576E53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3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3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3576E54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 έγινε δεκτό ως έχει ομόφωνα.</w:t>
      </w:r>
    </w:p>
    <w:p w14:paraId="3576E541" w14:textId="77777777" w:rsidR="009D30F2" w:rsidRDefault="008D3D2C">
      <w:pPr>
        <w:spacing w:after="0" w:line="600" w:lineRule="auto"/>
        <w:ind w:firstLine="720"/>
        <w:jc w:val="both"/>
        <w:rPr>
          <w:rFonts w:eastAsia="Times New Roman" w:cs="Times New Roman"/>
          <w:szCs w:val="24"/>
        </w:rPr>
      </w:pPr>
      <w:r>
        <w:rPr>
          <w:rFonts w:eastAsia="Times New Roman"/>
          <w:szCs w:val="24"/>
        </w:rPr>
        <w:t xml:space="preserve">Ερωτάται το Σώμα: Γίνεται δεκτό το άρθρο 10, </w:t>
      </w:r>
      <w:r>
        <w:rPr>
          <w:rFonts w:eastAsia="Times New Roman" w:cs="Times New Roman"/>
          <w:szCs w:val="24"/>
        </w:rPr>
        <w:t xml:space="preserve">όπως </w:t>
      </w:r>
      <w:r>
        <w:rPr>
          <w:rFonts w:eastAsia="Times New Roman" w:cs="Times New Roman"/>
          <w:szCs w:val="24"/>
        </w:rPr>
        <w:t>τροποποιήθηκε από τον κύριο Υπουργό;</w:t>
      </w:r>
    </w:p>
    <w:p w14:paraId="3576E54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4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4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3576E54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4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4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4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4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3576E54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10</w:t>
      </w:r>
      <w:r>
        <w:rPr>
          <w:rFonts w:eastAsia="Times New Roman"/>
          <w:szCs w:val="24"/>
        </w:rPr>
        <w:t xml:space="preserve"> έγινε δεκτό, </w:t>
      </w:r>
      <w:r>
        <w:rPr>
          <w:rFonts w:eastAsia="Times New Roman" w:cs="Times New Roman"/>
          <w:szCs w:val="24"/>
        </w:rPr>
        <w:t>όπως τροποποιήθηκε από τον κύριο Υπουργό, κατά πλειοψηφία.</w:t>
      </w:r>
    </w:p>
    <w:p w14:paraId="3576E54B"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3576E54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4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4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3576E54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w:t>
      </w:r>
      <w:r>
        <w:rPr>
          <w:rFonts w:eastAsia="Times New Roman" w:cs="Times New Roman"/>
          <w:szCs w:val="24"/>
        </w:rPr>
        <w:t>ών.</w:t>
      </w:r>
    </w:p>
    <w:p w14:paraId="3576E55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3576E55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5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5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3576E55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11 έγινε δεκτό ως έχει κατά πλειοψηφία.</w:t>
      </w:r>
    </w:p>
    <w:p w14:paraId="3576E555"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1006 και ειδικό 122 ως έχει;</w:t>
      </w:r>
    </w:p>
    <w:p w14:paraId="3576E55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5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5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3576E55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5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Παρών.</w:t>
      </w:r>
    </w:p>
    <w:p w14:paraId="3576E55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5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w:t>
      </w:r>
      <w:r>
        <w:rPr>
          <w:rFonts w:eastAsia="Times New Roman" w:cs="Times New Roman"/>
          <w:b/>
          <w:szCs w:val="24"/>
        </w:rPr>
        <w:t>ΗΣ:</w:t>
      </w:r>
      <w:r>
        <w:rPr>
          <w:rFonts w:eastAsia="Times New Roman" w:cs="Times New Roman"/>
          <w:szCs w:val="24"/>
        </w:rPr>
        <w:t xml:space="preserve"> Ναι.</w:t>
      </w:r>
    </w:p>
    <w:p w14:paraId="3576E55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3576E55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1006 και ειδικό 122 έγινε δεκτή ως έχει κατά πλειοψηφία και εντάσσεται στο νομοσχέδιο ως ίδιο άρθρο.</w:t>
      </w:r>
    </w:p>
    <w:p w14:paraId="3576E55F"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w:t>
      </w:r>
      <w:r>
        <w:rPr>
          <w:rFonts w:eastAsia="Times New Roman"/>
          <w:szCs w:val="24"/>
        </w:rPr>
        <w:t>νικό αριθμό 1007 και ειδικό 123 ως έχει;</w:t>
      </w:r>
    </w:p>
    <w:p w14:paraId="3576E56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6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6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 Κύριε Πρόεδρε, ήθελα να τονίσω ότι δεν είχαμε τοποθετηθεί κιόλας, αλλά συμφωνούμε</w:t>
      </w:r>
      <w:r>
        <w:rPr>
          <w:rFonts w:eastAsia="Times New Roman" w:cs="Times New Roman"/>
          <w:szCs w:val="24"/>
        </w:rPr>
        <w:t>,</w:t>
      </w:r>
      <w:r>
        <w:rPr>
          <w:rFonts w:eastAsia="Times New Roman" w:cs="Times New Roman"/>
          <w:szCs w:val="24"/>
        </w:rPr>
        <w:t xml:space="preserve"> για να προχωρήσει απρόσκοπτα η υλοποίηση του σχεδίου του Κ</w:t>
      </w:r>
      <w:r>
        <w:rPr>
          <w:rFonts w:eastAsia="Times New Roman" w:cs="Times New Roman"/>
          <w:szCs w:val="24"/>
        </w:rPr>
        <w:t>έντρου Αθλητισμού, Μνήμης και Πολιτισμού για το γήπεδο της ΑΕΚ, όπως ζητήσαμε με την ερώτησή μας από τον Μάρτιο, με την 4403.</w:t>
      </w:r>
    </w:p>
    <w:p w14:paraId="3576E56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3576E56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6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6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6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3576E56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1007 και ειδικό 123 έγινε δεκτή ως έχει κατά πλειοψηφία και εντάσσεται στο νομοσχέδιο ως ίδιο άρθρο.</w:t>
      </w:r>
    </w:p>
    <w:p w14:paraId="3576E569"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1015 και ειδικό 131 ως έχει;</w:t>
      </w:r>
    </w:p>
    <w:p w14:paraId="3576E56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6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576E56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w:t>
      </w:r>
    </w:p>
    <w:p w14:paraId="3576E56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6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6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7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w:t>
      </w:r>
    </w:p>
    <w:p w14:paraId="3576E57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3576E57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1015 και ειδικό 131 έγινε δεκτή ως έχει κατά πλειοψηφία και εντάσσεται στο νομοσχέδιο ως ίδιο άρθρο.</w:t>
      </w:r>
    </w:p>
    <w:p w14:paraId="3576E573"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1016 και ειδικό 132 ως έχει;</w:t>
      </w:r>
    </w:p>
    <w:p w14:paraId="3576E57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7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w:t>
      </w:r>
      <w:r>
        <w:rPr>
          <w:rFonts w:eastAsia="Times New Roman" w:cs="Times New Roman"/>
          <w:b/>
          <w:szCs w:val="24"/>
        </w:rPr>
        <w:t>ΙΝΟΣ ΣΚΡΕΚΑΣ:</w:t>
      </w:r>
      <w:r>
        <w:rPr>
          <w:rFonts w:eastAsia="Times New Roman" w:cs="Times New Roman"/>
          <w:szCs w:val="24"/>
        </w:rPr>
        <w:t xml:space="preserve"> Όχι.</w:t>
      </w:r>
    </w:p>
    <w:p w14:paraId="3576E57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3576E57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576E57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3576E57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7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Όχι.</w:t>
      </w:r>
    </w:p>
    <w:p w14:paraId="3576E57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3576E57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1016 και ειδικό 132 έ</w:t>
      </w:r>
      <w:r>
        <w:rPr>
          <w:rFonts w:eastAsia="Times New Roman" w:cs="Times New Roman"/>
          <w:szCs w:val="24"/>
        </w:rPr>
        <w:t>γινε δεκτή ως έχει κατά πλειοψηφία και εντάσσεται στο νομοσχέδιο ως ίδιο άρθρο.</w:t>
      </w:r>
    </w:p>
    <w:p w14:paraId="3576E57D" w14:textId="77777777" w:rsidR="009D30F2" w:rsidRDefault="008D3D2C">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1017 και ειδικό 133 ως έχει;</w:t>
      </w:r>
    </w:p>
    <w:p w14:paraId="3576E57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Ναι.</w:t>
      </w:r>
    </w:p>
    <w:p w14:paraId="3576E57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576E58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3576E58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ΙΩΑΝΝΗΣ ΣΑΧ</w:t>
      </w:r>
      <w:r>
        <w:rPr>
          <w:rFonts w:eastAsia="Times New Roman" w:cs="Times New Roman"/>
          <w:b/>
          <w:szCs w:val="24"/>
        </w:rPr>
        <w:t>ΙΝΙΔΗΣ:</w:t>
      </w:r>
      <w:r>
        <w:rPr>
          <w:rFonts w:eastAsia="Times New Roman" w:cs="Times New Roman"/>
          <w:szCs w:val="24"/>
        </w:rPr>
        <w:t xml:space="preserve"> Παρών.</w:t>
      </w:r>
    </w:p>
    <w:p w14:paraId="3576E58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Ναι.</w:t>
      </w:r>
    </w:p>
    <w:p w14:paraId="3576E583"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576E58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Ναι.</w:t>
      </w:r>
    </w:p>
    <w:p w14:paraId="3576E58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3576E58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1017 και ειδικό 133 έγινε δεκτή ως έχει κατά πλειοψηφία και εντάσσεται </w:t>
      </w:r>
      <w:r>
        <w:rPr>
          <w:rFonts w:eastAsia="Times New Roman" w:cs="Times New Roman"/>
          <w:szCs w:val="24"/>
        </w:rPr>
        <w:t>στο νομοσχέδιο ως ίδιο άρθρο.</w:t>
      </w:r>
    </w:p>
    <w:p w14:paraId="3576E587"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Προχωρούμε</w:t>
      </w:r>
      <w:r>
        <w:rPr>
          <w:rFonts w:eastAsia="Times New Roman" w:cs="Times New Roman"/>
          <w:szCs w:val="24"/>
        </w:rPr>
        <w:t xml:space="preserve"> στην ψήφιση του ακροτελεύτιου άρθρου.</w:t>
      </w:r>
    </w:p>
    <w:p w14:paraId="3576E588"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576E58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3576E58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Ναι.</w:t>
      </w:r>
    </w:p>
    <w:p w14:paraId="3576E58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576E58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576E58D"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3576E58E"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576E58F"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Ναι.</w:t>
      </w:r>
    </w:p>
    <w:p w14:paraId="3576E59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576E59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ακροτελεύτιο άρθρο έγινε δεκτό κατά πλειοψηφία.</w:t>
      </w:r>
    </w:p>
    <w:p w14:paraId="3576E592" w14:textId="77777777" w:rsidR="009D30F2" w:rsidRDefault="008D3D2C">
      <w:pPr>
        <w:spacing w:after="0" w:line="600" w:lineRule="auto"/>
        <w:ind w:firstLine="720"/>
        <w:jc w:val="both"/>
        <w:rPr>
          <w:rFonts w:eastAsia="Times New Roman"/>
          <w:color w:val="000000"/>
          <w:szCs w:val="24"/>
          <w:shd w:val="clear" w:color="auto" w:fill="FFFFFF"/>
        </w:rPr>
      </w:pPr>
      <w:r>
        <w:rPr>
          <w:rFonts w:eastAsia="Times New Roman" w:cs="Times New Roman"/>
          <w:szCs w:val="24"/>
        </w:rPr>
        <w:t>Συνεπώς το σχέδιο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 xml:space="preserve">«Τροποποιήσεις διατάξεων της </w:t>
      </w:r>
      <w:r>
        <w:rPr>
          <w:rFonts w:eastAsia="Times New Roman"/>
          <w:color w:val="000000"/>
          <w:szCs w:val="24"/>
          <w:shd w:val="clear" w:color="auto" w:fill="FFFFFF"/>
        </w:rPr>
        <w:t>δασικής νομοθεσίας και άλλες διατάξεις» έγινε δεκτό επί της αρχής και επί των άρθρων.</w:t>
      </w:r>
    </w:p>
    <w:p w14:paraId="3576E593" w14:textId="77777777" w:rsidR="009D30F2" w:rsidRDefault="008D3D2C">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 και στο σύνολο;</w:t>
      </w:r>
    </w:p>
    <w:p w14:paraId="3576E594"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ΙΓΓΛΕΖΗ: </w:t>
      </w:r>
      <w:r>
        <w:rPr>
          <w:rFonts w:eastAsia="Times New Roman" w:cs="Times New Roman"/>
          <w:szCs w:val="24"/>
        </w:rPr>
        <w:t>Ναι.</w:t>
      </w:r>
    </w:p>
    <w:p w14:paraId="3576E59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Όχι.</w:t>
      </w:r>
    </w:p>
    <w:p w14:paraId="3576E596"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Όχι.</w:t>
      </w:r>
    </w:p>
    <w:p w14:paraId="3576E597"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576E598"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ΔΙΑΜΑΝΤΩ Μ</w:t>
      </w:r>
      <w:r>
        <w:rPr>
          <w:rFonts w:eastAsia="Times New Roman" w:cs="Times New Roman"/>
          <w:b/>
          <w:szCs w:val="24"/>
        </w:rPr>
        <w:t xml:space="preserve">ΑΝΩΛΑΚΟΥ: </w:t>
      </w:r>
      <w:r>
        <w:rPr>
          <w:rFonts w:eastAsia="Times New Roman" w:cs="Times New Roman"/>
          <w:szCs w:val="24"/>
        </w:rPr>
        <w:t>Όχι.</w:t>
      </w:r>
    </w:p>
    <w:p w14:paraId="3576E599"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576E59A"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Όχι.</w:t>
      </w:r>
    </w:p>
    <w:p w14:paraId="3576E59B"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Όχι.</w:t>
      </w:r>
    </w:p>
    <w:p w14:paraId="3576E59C"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νομοσχέδιο έγινε δεκτό και στο σύνολο κατά πλειοψηφία.</w:t>
      </w:r>
    </w:p>
    <w:p w14:paraId="3576E59D" w14:textId="77777777" w:rsidR="009D30F2" w:rsidRDefault="008D3D2C">
      <w:pPr>
        <w:spacing w:after="0" w:line="600" w:lineRule="auto"/>
        <w:ind w:firstLine="720"/>
        <w:jc w:val="both"/>
        <w:rPr>
          <w:rFonts w:eastAsia="Times New Roman"/>
          <w:color w:val="000000"/>
          <w:szCs w:val="24"/>
          <w:shd w:val="clear" w:color="auto" w:fill="FFFFFF"/>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«Τροποποιή</w:t>
      </w:r>
      <w:r>
        <w:rPr>
          <w:rFonts w:eastAsia="Times New Roman"/>
          <w:color w:val="000000"/>
          <w:szCs w:val="24"/>
          <w:shd w:val="clear" w:color="auto" w:fill="FFFFFF"/>
        </w:rPr>
        <w:t>σεις διατάξεων της δασικής νομοθεσίας και άλλες διατάξεις»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συνόλου και έχει ως εξής: </w:t>
      </w:r>
    </w:p>
    <w:p w14:paraId="3576E59E" w14:textId="77777777" w:rsidR="009D30F2" w:rsidRDefault="008D3D2C">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w:t>
      </w:r>
      <w:r>
        <w:rPr>
          <w:rFonts w:eastAsia="Times New Roman"/>
          <w:color w:val="000000"/>
          <w:szCs w:val="24"/>
          <w:shd w:val="clear" w:color="auto" w:fill="FFFFFF"/>
        </w:rPr>
        <w:t>Να μπει η σελίδα 264α</w:t>
      </w:r>
      <w:r>
        <w:rPr>
          <w:rFonts w:eastAsia="Times New Roman"/>
          <w:color w:val="000000"/>
          <w:szCs w:val="24"/>
          <w:shd w:val="clear" w:color="auto" w:fill="FFFFFF"/>
        </w:rPr>
        <w:t>)</w:t>
      </w:r>
    </w:p>
    <w:p w14:paraId="3576E59F" w14:textId="77777777" w:rsidR="009D30F2" w:rsidRDefault="009D30F2">
      <w:pPr>
        <w:spacing w:after="0"/>
        <w:rPr>
          <w:rFonts w:eastAsia="Times New Roman"/>
          <w:color w:val="000000"/>
          <w:szCs w:val="24"/>
          <w:shd w:val="clear" w:color="auto" w:fill="FFFFFF"/>
        </w:rPr>
      </w:pPr>
    </w:p>
    <w:p w14:paraId="3576E5A0"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το Σώμα να </w:t>
      </w:r>
      <w:r>
        <w:rPr>
          <w:rFonts w:eastAsia="Times New Roman" w:cs="Times New Roman"/>
          <w:szCs w:val="24"/>
        </w:rPr>
        <w:t>εξουσιοδοτήσει το Προεδρείο για την υπ’ ευθύνη του επικύρωση των Πρακτικών ως προς την ψήφιση στο σύνολο του παραπάνω νομοσχεδίου.</w:t>
      </w:r>
    </w:p>
    <w:p w14:paraId="3576E5A1"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3576E5A2"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3576E5A3" w14:textId="77777777" w:rsidR="009D30F2" w:rsidRDefault="008D3D2C">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576E5A4" w14:textId="77777777" w:rsidR="009D30F2" w:rsidRDefault="008D3D2C">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576E5A5" w14:textId="77777777" w:rsidR="009D30F2" w:rsidRDefault="008D3D2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18.55΄ </w:t>
      </w:r>
      <w:proofErr w:type="spellStart"/>
      <w:r>
        <w:rPr>
          <w:rFonts w:eastAsia="Times New Roman"/>
          <w:szCs w:val="24"/>
        </w:rPr>
        <w:t>λύεται</w:t>
      </w:r>
      <w:proofErr w:type="spellEnd"/>
      <w:r>
        <w:rPr>
          <w:rFonts w:eastAsia="Times New Roman"/>
          <w:szCs w:val="24"/>
        </w:rPr>
        <w:t xml:space="preserve"> η συνεδρίαση για αύριο, </w:t>
      </w:r>
      <w:r>
        <w:rPr>
          <w:rFonts w:eastAsia="Times New Roman"/>
          <w:szCs w:val="24"/>
        </w:rPr>
        <w:t xml:space="preserve">Μεγάλη </w:t>
      </w:r>
      <w:r>
        <w:rPr>
          <w:rFonts w:eastAsia="Times New Roman"/>
          <w:szCs w:val="24"/>
        </w:rPr>
        <w:t xml:space="preserve">Τετάρτη 12 Απριλίου 2017 </w:t>
      </w:r>
      <w:r>
        <w:rPr>
          <w:rFonts w:eastAsia="Times New Roman"/>
          <w:szCs w:val="24"/>
        </w:rPr>
        <w:t>και ώρα 10.00΄, με αντικείμενο εργασιών του Σώματος</w:t>
      </w:r>
      <w:r>
        <w:rPr>
          <w:rFonts w:eastAsia="Times New Roman"/>
          <w:szCs w:val="24"/>
        </w:rPr>
        <w:t>:</w:t>
      </w:r>
      <w:r>
        <w:rPr>
          <w:rFonts w:eastAsia="Times New Roman"/>
          <w:szCs w:val="24"/>
        </w:rPr>
        <w:t xml:space="preserve"> συζήτηση και λήψη απόφασης</w:t>
      </w:r>
      <w:r>
        <w:rPr>
          <w:rFonts w:eastAsia="Times New Roman"/>
          <w:color w:val="000000"/>
          <w:szCs w:val="24"/>
        </w:rPr>
        <w:t>, σύμφωνα με τα άρθρα 68 παρ</w:t>
      </w:r>
      <w:r>
        <w:rPr>
          <w:rFonts w:eastAsia="Times New Roman"/>
          <w:color w:val="000000"/>
          <w:szCs w:val="24"/>
        </w:rPr>
        <w:t>άγραφος</w:t>
      </w:r>
      <w:r>
        <w:rPr>
          <w:rFonts w:eastAsia="Times New Roman"/>
          <w:color w:val="000000"/>
          <w:szCs w:val="24"/>
        </w:rPr>
        <w:t xml:space="preserve"> 2 του Συντάγματος και 144 </w:t>
      </w:r>
      <w:proofErr w:type="spellStart"/>
      <w:r>
        <w:rPr>
          <w:rFonts w:eastAsia="Times New Roman"/>
          <w:color w:val="000000"/>
          <w:szCs w:val="24"/>
        </w:rPr>
        <w:t>επ</w:t>
      </w:r>
      <w:proofErr w:type="spellEnd"/>
      <w:r>
        <w:rPr>
          <w:rFonts w:eastAsia="Times New Roman"/>
          <w:color w:val="000000"/>
          <w:szCs w:val="24"/>
        </w:rPr>
        <w:t xml:space="preserve">. του Κανονισμού της Βουλής: </w:t>
      </w:r>
      <w:r>
        <w:rPr>
          <w:rFonts w:eastAsia="Times New Roman"/>
          <w:bCs/>
          <w:color w:val="000000"/>
          <w:szCs w:val="24"/>
        </w:rPr>
        <w:t>α</w:t>
      </w:r>
      <w:r>
        <w:rPr>
          <w:rFonts w:eastAsia="Times New Roman"/>
          <w:bCs/>
          <w:color w:val="000000"/>
          <w:szCs w:val="24"/>
        </w:rPr>
        <w:t>)</w:t>
      </w:r>
      <w:r>
        <w:rPr>
          <w:rFonts w:eastAsia="Times New Roman"/>
          <w:b/>
          <w:bCs/>
          <w:color w:val="000000"/>
          <w:szCs w:val="24"/>
        </w:rPr>
        <w:t> </w:t>
      </w:r>
      <w:r>
        <w:rPr>
          <w:rFonts w:eastAsia="Times New Roman"/>
          <w:color w:val="000000"/>
          <w:szCs w:val="24"/>
        </w:rPr>
        <w:t>ε</w:t>
      </w:r>
      <w:r>
        <w:rPr>
          <w:rFonts w:eastAsia="Times New Roman"/>
          <w:color w:val="000000"/>
          <w:szCs w:val="24"/>
        </w:rPr>
        <w:t>πί της προτάσεως που κατέθεσαν ο Πρόεδρος της Κοινοβουλευτικής Ομάδας του Συνασπισμού Ριζοσπαστικής Αριστεράς κ. Αλέξης Τσίπρας και οι Βουλευτές του κόμματός του και ο Πρόεδρος της Κοινοβουλευτικής Ομάδας των Ανεξαρτήτων Ελλήνων κ. Παναγιώτης (Πάνος) Καμμέ</w:t>
      </w:r>
      <w:r>
        <w:rPr>
          <w:rFonts w:eastAsia="Times New Roman"/>
          <w:color w:val="000000"/>
          <w:szCs w:val="24"/>
        </w:rPr>
        <w:t xml:space="preserve">νος και οι Βουλευτές του κόμματός του,  </w:t>
      </w:r>
      <w:r>
        <w:rPr>
          <w:rFonts w:eastAsia="Times New Roman"/>
          <w:bCs/>
          <w:color w:val="000000"/>
          <w:szCs w:val="24"/>
        </w:rPr>
        <w:t>για σύσταση Εξεταστικής Επιτροπής</w:t>
      </w:r>
      <w:r>
        <w:rPr>
          <w:rFonts w:eastAsia="Times New Roman"/>
          <w:color w:val="000000"/>
          <w:szCs w:val="24"/>
        </w:rPr>
        <w:t> </w:t>
      </w:r>
      <w:r>
        <w:rPr>
          <w:rFonts w:eastAsia="Times New Roman"/>
          <w:iCs/>
          <w:color w:val="000000"/>
          <w:szCs w:val="24"/>
        </w:rPr>
        <w:t>για τη διερεύνηση σκανδάλων στον χώρο της Υγείας κατά τα έτη 1997-2014,</w:t>
      </w:r>
      <w:r>
        <w:rPr>
          <w:rFonts w:eastAsia="Times New Roman"/>
          <w:iCs/>
          <w:color w:val="000000"/>
          <w:szCs w:val="24"/>
        </w:rPr>
        <w:t xml:space="preserve"> </w:t>
      </w:r>
      <w:r>
        <w:rPr>
          <w:rFonts w:eastAsia="Times New Roman"/>
          <w:iCs/>
          <w:color w:val="000000"/>
          <w:szCs w:val="24"/>
        </w:rPr>
        <w:t>και</w:t>
      </w:r>
      <w:r>
        <w:rPr>
          <w:rFonts w:eastAsia="Times New Roman"/>
          <w:iCs/>
          <w:color w:val="000000"/>
          <w:szCs w:val="24"/>
        </w:rPr>
        <w:t xml:space="preserve"> </w:t>
      </w:r>
      <w:r>
        <w:rPr>
          <w:rFonts w:eastAsia="Times New Roman"/>
          <w:bCs/>
          <w:color w:val="000000"/>
          <w:szCs w:val="24"/>
        </w:rPr>
        <w:t>β</w:t>
      </w:r>
      <w:r>
        <w:rPr>
          <w:rFonts w:eastAsia="Times New Roman"/>
          <w:bCs/>
          <w:color w:val="000000"/>
          <w:szCs w:val="24"/>
        </w:rPr>
        <w:t>)</w:t>
      </w:r>
      <w:r>
        <w:rPr>
          <w:rFonts w:eastAsia="Times New Roman"/>
          <w:color w:val="000000"/>
          <w:szCs w:val="24"/>
        </w:rPr>
        <w:t xml:space="preserve"> </w:t>
      </w:r>
      <w:r>
        <w:rPr>
          <w:rFonts w:eastAsia="Times New Roman"/>
          <w:color w:val="000000"/>
          <w:szCs w:val="24"/>
        </w:rPr>
        <w:t>ε</w:t>
      </w:r>
      <w:r>
        <w:rPr>
          <w:rFonts w:eastAsia="Times New Roman"/>
          <w:color w:val="000000"/>
          <w:szCs w:val="24"/>
        </w:rPr>
        <w:t>πί της προτάσεως που κατέθεσε ο Αρχηγός της Αξιωματικής Αντιπολίτευσης και Πρόεδρος της Κοινοβουλευτικ</w:t>
      </w:r>
      <w:r>
        <w:rPr>
          <w:rFonts w:eastAsia="Times New Roman"/>
          <w:color w:val="000000"/>
          <w:szCs w:val="24"/>
        </w:rPr>
        <w:t xml:space="preserve">ής Ομάδας της Νέας Δημοκρατίας κ. Κυριάκος Μητσοτάκης και οι Βουλευτές του </w:t>
      </w:r>
      <w:r>
        <w:rPr>
          <w:rFonts w:eastAsia="Times New Roman"/>
          <w:color w:val="000000"/>
          <w:szCs w:val="24"/>
        </w:rPr>
        <w:lastRenderedPageBreak/>
        <w:t>κόμματός του,</w:t>
      </w:r>
      <w:r>
        <w:rPr>
          <w:rFonts w:eastAsia="Times New Roman"/>
          <w:color w:val="000000"/>
          <w:szCs w:val="24"/>
        </w:rPr>
        <w:t xml:space="preserve"> </w:t>
      </w:r>
      <w:r>
        <w:rPr>
          <w:rFonts w:eastAsia="Times New Roman"/>
          <w:bCs/>
          <w:color w:val="000000"/>
          <w:szCs w:val="24"/>
        </w:rPr>
        <w:t>για σύσταση Εξεταστικής Επιτροπής</w:t>
      </w:r>
      <w:r>
        <w:rPr>
          <w:rFonts w:eastAsia="Times New Roman"/>
          <w:bCs/>
          <w:color w:val="000000"/>
          <w:szCs w:val="24"/>
        </w:rPr>
        <w:t xml:space="preserve"> </w:t>
      </w:r>
      <w:r>
        <w:rPr>
          <w:rFonts w:eastAsia="Times New Roman"/>
          <w:iCs/>
          <w:color w:val="000000"/>
          <w:szCs w:val="24"/>
        </w:rPr>
        <w:t>για τη διερεύνηση της διαχείρισης και των δαπανών της δημόσιας υγείας από το 1996 μέχρι σήμερα</w:t>
      </w:r>
      <w:r>
        <w:rPr>
          <w:rFonts w:eastAsia="Times New Roman"/>
          <w:iCs/>
          <w:color w:val="000000"/>
          <w:szCs w:val="24"/>
        </w:rPr>
        <w:t>, σύμφωνα με την ειδική ημερήσια διάταξ</w:t>
      </w:r>
      <w:r>
        <w:rPr>
          <w:rFonts w:eastAsia="Times New Roman"/>
          <w:iCs/>
          <w:color w:val="000000"/>
          <w:szCs w:val="24"/>
        </w:rPr>
        <w:t xml:space="preserve">η. </w:t>
      </w:r>
    </w:p>
    <w:p w14:paraId="3576E5A6" w14:textId="77777777" w:rsidR="009D30F2" w:rsidRDefault="008D3D2C">
      <w:pPr>
        <w:spacing w:after="0"/>
        <w:rPr>
          <w:rFonts w:eastAsia="Times New Roman"/>
          <w:color w:val="000000"/>
          <w:szCs w:val="24"/>
          <w:shd w:val="clear" w:color="auto" w:fill="FFFFFF"/>
        </w:rPr>
      </w:pPr>
      <w:r>
        <w:rPr>
          <w:rFonts w:eastAsia="Times New Roman" w:cs="Times New Roman"/>
          <w:b/>
          <w:bCs/>
          <w:szCs w:val="24"/>
        </w:rPr>
        <w:t>Ο ΠΡΟΕΔΡΟΣ                                                                        ΟΙ</w:t>
      </w:r>
      <w:r>
        <w:rPr>
          <w:rFonts w:eastAsia="Times New Roman" w:cs="Times New Roman"/>
          <w:b/>
          <w:bCs/>
          <w:szCs w:val="24"/>
        </w:rPr>
        <w:t xml:space="preserve"> </w:t>
      </w:r>
      <w:r>
        <w:rPr>
          <w:rFonts w:eastAsia="Times New Roman" w:cs="Times New Roman"/>
          <w:b/>
          <w:bCs/>
          <w:szCs w:val="24"/>
        </w:rPr>
        <w:t>ΓΡΑΜΜΑΤΕΙΣ</w:t>
      </w:r>
      <w:r>
        <w:rPr>
          <w:rFonts w:eastAsia="Times New Roman" w:cs="Times New Roman"/>
          <w:szCs w:val="24"/>
        </w:rPr>
        <w:t xml:space="preserve">  </w:t>
      </w:r>
    </w:p>
    <w:p w14:paraId="3576E5A7" w14:textId="77777777" w:rsidR="009D30F2" w:rsidRDefault="009D30F2">
      <w:pPr>
        <w:spacing w:after="0" w:line="600" w:lineRule="auto"/>
        <w:ind w:firstLine="720"/>
        <w:jc w:val="both"/>
        <w:rPr>
          <w:rFonts w:eastAsia="Times New Roman" w:cs="Times New Roman"/>
          <w:szCs w:val="24"/>
        </w:rPr>
      </w:pPr>
    </w:p>
    <w:p w14:paraId="3576E5A8" w14:textId="77777777" w:rsidR="009D30F2" w:rsidRDefault="009D30F2">
      <w:pPr>
        <w:spacing w:after="0" w:line="600" w:lineRule="auto"/>
        <w:ind w:firstLine="720"/>
        <w:jc w:val="both"/>
        <w:rPr>
          <w:rFonts w:eastAsia="Times New Roman"/>
          <w:color w:val="000000"/>
          <w:szCs w:val="24"/>
          <w:shd w:val="clear" w:color="auto" w:fill="FFFFFF"/>
        </w:rPr>
      </w:pPr>
    </w:p>
    <w:p w14:paraId="3576E5A9" w14:textId="77777777" w:rsidR="009D30F2" w:rsidRDefault="009D30F2">
      <w:pPr>
        <w:spacing w:before="100" w:beforeAutospacing="1" w:after="0"/>
        <w:ind w:left="2160"/>
        <w:rPr>
          <w:rFonts w:eastAsia="Times New Roman" w:cs="Times New Roman"/>
          <w:szCs w:val="24"/>
        </w:rPr>
      </w:pPr>
    </w:p>
    <w:sectPr w:rsidR="009D30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SGOh9bqHd/CVWBeAa1T5ct6RlI=" w:salt="eB7Qe2AuBzTlb/ccdiQdM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F2"/>
    <w:rsid w:val="008D3D2C"/>
    <w:rsid w:val="009D30F2"/>
    <w:rsid w:val="00B67B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0DE"/>
  <w15:docId w15:val="{81A0D3AE-7558-4B8A-8D13-D7FFA323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078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078C"/>
    <w:rPr>
      <w:rFonts w:ascii="Segoe UI" w:hAnsi="Segoe UI" w:cs="Segoe UI"/>
      <w:sz w:val="18"/>
      <w:szCs w:val="18"/>
    </w:rPr>
  </w:style>
  <w:style w:type="paragraph" w:styleId="a4">
    <w:name w:val="Revision"/>
    <w:hidden/>
    <w:uiPriority w:val="99"/>
    <w:semiHidden/>
    <w:rsid w:val="00D557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433</MetadataID>
    <Session xmlns="641f345b-441b-4b81-9152-adc2e73ba5e1">Β´</Session>
    <Date xmlns="641f345b-441b-4b81-9152-adc2e73ba5e1">2017-04-10T21:00:00+00:00</Date>
    <Status xmlns="641f345b-441b-4b81-9152-adc2e73ba5e1">
      <Url>http://srv-sp1/praktika/Lists/Incoming_Metadata/EditForm.aspx?ID=433&amp;Source=/praktika/Recordings_Library/Forms/AllItems.aspx</Url>
      <Description>Δημοσιεύτηκε</Description>
    </Status>
    <Meeting xmlns="641f345b-441b-4b81-9152-adc2e73ba5e1">ΡΣΤ´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26ED8E-2F35-4BC7-AFDC-22E706154E64}">
  <ds:schemaRefs>
    <ds:schemaRef ds:uri="http://schemas.openxmlformats.org/package/2006/metadata/core-properties"/>
    <ds:schemaRef ds:uri="http://purl.org/dc/terms/"/>
    <ds:schemaRef ds:uri="http://www.w3.org/XML/1998/namespace"/>
    <ds:schemaRef ds:uri="http://purl.org/dc/elements/1.1/"/>
    <ds:schemaRef ds:uri="641f345b-441b-4b81-9152-adc2e73ba5e1"/>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3B8EF5C-60A4-4E00-BBCE-11F3A4124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DD264D-4D7E-40A9-A559-749D55CDED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251</Pages>
  <Words>46727</Words>
  <Characters>252332</Characters>
  <Application>Microsoft Office Word</Application>
  <DocSecurity>0</DocSecurity>
  <Lines>2102</Lines>
  <Paragraphs>596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2017-04-25T09:29:00Z</dcterms:created>
  <dcterms:modified xsi:type="dcterms:W3CDTF">2017-04-25T09:29:00Z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