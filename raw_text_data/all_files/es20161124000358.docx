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E8C99" w14:textId="77777777" w:rsidR="00451EDC" w:rsidRPr="00451EDC" w:rsidRDefault="00451EDC" w:rsidP="00451EDC">
      <w:pPr>
        <w:spacing w:after="0" w:line="360" w:lineRule="auto"/>
        <w:rPr>
          <w:ins w:id="0" w:author="Φλούδα Χριστίνα" w:date="2016-11-30T10:53:00Z"/>
          <w:rFonts w:eastAsia="Times New Roman"/>
          <w:szCs w:val="24"/>
          <w:lang w:eastAsia="en-US"/>
        </w:rPr>
      </w:pPr>
      <w:bookmarkStart w:id="1" w:name="_GoBack"/>
      <w:bookmarkEnd w:id="1"/>
      <w:ins w:id="2" w:author="Φλούδα Χριστίνα" w:date="2016-11-30T10:53:00Z">
        <w:r w:rsidRPr="00451ED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7D4BED8" w14:textId="77777777" w:rsidR="00451EDC" w:rsidRPr="00451EDC" w:rsidRDefault="00451EDC" w:rsidP="00451EDC">
      <w:pPr>
        <w:spacing w:after="0" w:line="360" w:lineRule="auto"/>
        <w:rPr>
          <w:ins w:id="3" w:author="Φλούδα Χριστίνα" w:date="2016-11-30T10:53:00Z"/>
          <w:rFonts w:eastAsia="Times New Roman"/>
          <w:szCs w:val="24"/>
          <w:lang w:eastAsia="en-US"/>
        </w:rPr>
      </w:pPr>
    </w:p>
    <w:p w14:paraId="67AA48A5" w14:textId="77777777" w:rsidR="00451EDC" w:rsidRPr="00451EDC" w:rsidRDefault="00451EDC" w:rsidP="00451EDC">
      <w:pPr>
        <w:spacing w:after="0" w:line="360" w:lineRule="auto"/>
        <w:rPr>
          <w:ins w:id="4" w:author="Φλούδα Χριστίνα" w:date="2016-11-30T10:53:00Z"/>
          <w:rFonts w:eastAsia="Times New Roman"/>
          <w:szCs w:val="24"/>
          <w:lang w:eastAsia="en-US"/>
        </w:rPr>
      </w:pPr>
      <w:ins w:id="5" w:author="Φλούδα Χριστίνα" w:date="2016-11-30T10:53:00Z">
        <w:r w:rsidRPr="00451EDC">
          <w:rPr>
            <w:rFonts w:eastAsia="Times New Roman"/>
            <w:szCs w:val="24"/>
            <w:lang w:eastAsia="en-US"/>
          </w:rPr>
          <w:t>ΠΙΝΑΚΑΣ ΠΕΡΙΕΧΟΜΕΝΩΝ</w:t>
        </w:r>
      </w:ins>
    </w:p>
    <w:p w14:paraId="0AB1DC87" w14:textId="77777777" w:rsidR="00451EDC" w:rsidRPr="00451EDC" w:rsidRDefault="00451EDC" w:rsidP="00451EDC">
      <w:pPr>
        <w:spacing w:after="0" w:line="360" w:lineRule="auto"/>
        <w:rPr>
          <w:ins w:id="6" w:author="Φλούδα Χριστίνα" w:date="2016-11-30T10:53:00Z"/>
          <w:rFonts w:eastAsia="Times New Roman"/>
          <w:szCs w:val="24"/>
          <w:lang w:eastAsia="en-US"/>
        </w:rPr>
      </w:pPr>
      <w:ins w:id="7" w:author="Φλούδα Χριστίνα" w:date="2016-11-30T10:53:00Z">
        <w:r w:rsidRPr="00451EDC">
          <w:rPr>
            <w:rFonts w:eastAsia="Times New Roman"/>
            <w:szCs w:val="24"/>
            <w:lang w:eastAsia="en-US"/>
          </w:rPr>
          <w:t xml:space="preserve">ΙΖ’ ΠΕΡΙΟΔΟΣ </w:t>
        </w:r>
      </w:ins>
    </w:p>
    <w:p w14:paraId="6465E0D0" w14:textId="77777777" w:rsidR="00451EDC" w:rsidRPr="00451EDC" w:rsidRDefault="00451EDC" w:rsidP="00451EDC">
      <w:pPr>
        <w:spacing w:after="0" w:line="360" w:lineRule="auto"/>
        <w:rPr>
          <w:ins w:id="8" w:author="Φλούδα Χριστίνα" w:date="2016-11-30T10:53:00Z"/>
          <w:rFonts w:eastAsia="Times New Roman"/>
          <w:szCs w:val="24"/>
          <w:lang w:eastAsia="en-US"/>
        </w:rPr>
      </w:pPr>
      <w:ins w:id="9" w:author="Φλούδα Χριστίνα" w:date="2016-11-30T10:53:00Z">
        <w:r w:rsidRPr="00451EDC">
          <w:rPr>
            <w:rFonts w:eastAsia="Times New Roman"/>
            <w:szCs w:val="24"/>
            <w:lang w:eastAsia="en-US"/>
          </w:rPr>
          <w:t>ΠΡΟΕΔΡΕΥΟΜΕΝΗΣ ΚΟΙΝΟΒΟΥΛΕΥΤΙΚΗΣ ΔΗΜΟΚΡΑΤΙΑΣ</w:t>
        </w:r>
      </w:ins>
    </w:p>
    <w:p w14:paraId="336E6720" w14:textId="77777777" w:rsidR="00451EDC" w:rsidRPr="00451EDC" w:rsidRDefault="00451EDC" w:rsidP="00451EDC">
      <w:pPr>
        <w:spacing w:after="0" w:line="360" w:lineRule="auto"/>
        <w:rPr>
          <w:ins w:id="10" w:author="Φλούδα Χριστίνα" w:date="2016-11-30T10:53:00Z"/>
          <w:rFonts w:eastAsia="Times New Roman"/>
          <w:szCs w:val="24"/>
          <w:lang w:eastAsia="en-US"/>
        </w:rPr>
      </w:pPr>
      <w:ins w:id="11" w:author="Φλούδα Χριστίνα" w:date="2016-11-30T10:53:00Z">
        <w:r w:rsidRPr="00451EDC">
          <w:rPr>
            <w:rFonts w:eastAsia="Times New Roman"/>
            <w:szCs w:val="24"/>
            <w:lang w:eastAsia="en-US"/>
          </w:rPr>
          <w:t>ΣΥΝΟΔΟΣ Β΄</w:t>
        </w:r>
      </w:ins>
    </w:p>
    <w:p w14:paraId="2D770F1E" w14:textId="77777777" w:rsidR="00451EDC" w:rsidRPr="00451EDC" w:rsidRDefault="00451EDC" w:rsidP="00451EDC">
      <w:pPr>
        <w:spacing w:after="0" w:line="360" w:lineRule="auto"/>
        <w:rPr>
          <w:ins w:id="12" w:author="Φλούδα Χριστίνα" w:date="2016-11-30T10:53:00Z"/>
          <w:rFonts w:eastAsia="Times New Roman"/>
          <w:szCs w:val="24"/>
          <w:lang w:eastAsia="en-US"/>
        </w:rPr>
      </w:pPr>
    </w:p>
    <w:p w14:paraId="4B8BB93B" w14:textId="77777777" w:rsidR="00451EDC" w:rsidRPr="00451EDC" w:rsidRDefault="00451EDC" w:rsidP="00451EDC">
      <w:pPr>
        <w:spacing w:after="0" w:line="360" w:lineRule="auto"/>
        <w:rPr>
          <w:ins w:id="13" w:author="Φλούδα Χριστίνα" w:date="2016-11-30T10:53:00Z"/>
          <w:rFonts w:eastAsia="Times New Roman"/>
          <w:szCs w:val="24"/>
          <w:lang w:eastAsia="en-US"/>
        </w:rPr>
      </w:pPr>
      <w:ins w:id="14" w:author="Φλούδα Χριστίνα" w:date="2016-11-30T10:53:00Z">
        <w:r w:rsidRPr="00451EDC">
          <w:rPr>
            <w:rFonts w:eastAsia="Times New Roman"/>
            <w:szCs w:val="24"/>
            <w:lang w:eastAsia="en-US"/>
          </w:rPr>
          <w:t>ΣΥΝΕΔΡΙΑΣΗ ΛΒ΄</w:t>
        </w:r>
      </w:ins>
    </w:p>
    <w:p w14:paraId="4A4DE346" w14:textId="77777777" w:rsidR="00451EDC" w:rsidRPr="00451EDC" w:rsidRDefault="00451EDC" w:rsidP="00451EDC">
      <w:pPr>
        <w:spacing w:after="0" w:line="360" w:lineRule="auto"/>
        <w:rPr>
          <w:ins w:id="15" w:author="Φλούδα Χριστίνα" w:date="2016-11-30T10:53:00Z"/>
          <w:rFonts w:eastAsia="Times New Roman"/>
          <w:szCs w:val="24"/>
          <w:lang w:eastAsia="en-US"/>
        </w:rPr>
      </w:pPr>
      <w:ins w:id="16" w:author="Φλούδα Χριστίνα" w:date="2016-11-30T10:53:00Z">
        <w:r w:rsidRPr="00451EDC">
          <w:rPr>
            <w:rFonts w:eastAsia="Times New Roman"/>
            <w:szCs w:val="24"/>
            <w:lang w:eastAsia="en-US"/>
          </w:rPr>
          <w:t>Πέμπτη  24 Νοεμβρίου 2016</w:t>
        </w:r>
      </w:ins>
    </w:p>
    <w:p w14:paraId="2914E247" w14:textId="77777777" w:rsidR="00451EDC" w:rsidRPr="00451EDC" w:rsidRDefault="00451EDC" w:rsidP="00451EDC">
      <w:pPr>
        <w:spacing w:after="0" w:line="360" w:lineRule="auto"/>
        <w:rPr>
          <w:ins w:id="17" w:author="Φλούδα Χριστίνα" w:date="2016-11-30T10:53:00Z"/>
          <w:rFonts w:eastAsia="Times New Roman"/>
          <w:szCs w:val="24"/>
          <w:lang w:eastAsia="en-US"/>
        </w:rPr>
      </w:pPr>
    </w:p>
    <w:p w14:paraId="21397C36" w14:textId="77777777" w:rsidR="00451EDC" w:rsidRPr="00451EDC" w:rsidRDefault="00451EDC" w:rsidP="00451EDC">
      <w:pPr>
        <w:spacing w:after="0" w:line="360" w:lineRule="auto"/>
        <w:rPr>
          <w:ins w:id="18" w:author="Φλούδα Χριστίνα" w:date="2016-11-30T10:53:00Z"/>
          <w:rFonts w:eastAsia="Times New Roman"/>
          <w:szCs w:val="24"/>
          <w:lang w:eastAsia="en-US"/>
        </w:rPr>
      </w:pPr>
      <w:ins w:id="19" w:author="Φλούδα Χριστίνα" w:date="2016-11-30T10:53:00Z">
        <w:r w:rsidRPr="00451EDC">
          <w:rPr>
            <w:rFonts w:eastAsia="Times New Roman"/>
            <w:szCs w:val="24"/>
            <w:lang w:eastAsia="en-US"/>
          </w:rPr>
          <w:t>ΘΕΜΑΤΑ</w:t>
        </w:r>
      </w:ins>
    </w:p>
    <w:p w14:paraId="355EE2DC" w14:textId="77777777" w:rsidR="00451EDC" w:rsidRPr="00451EDC" w:rsidRDefault="00451EDC" w:rsidP="00451EDC">
      <w:pPr>
        <w:spacing w:after="0" w:line="360" w:lineRule="auto"/>
        <w:rPr>
          <w:ins w:id="20" w:author="Φλούδα Χριστίνα" w:date="2016-11-30T10:53:00Z"/>
          <w:rFonts w:eastAsia="Times New Roman"/>
          <w:szCs w:val="24"/>
          <w:lang w:eastAsia="en-US"/>
        </w:rPr>
      </w:pPr>
      <w:ins w:id="21" w:author="Φλούδα Χριστίνα" w:date="2016-11-30T10:53:00Z">
        <w:r w:rsidRPr="00451EDC">
          <w:rPr>
            <w:rFonts w:eastAsia="Times New Roman"/>
            <w:szCs w:val="24"/>
            <w:lang w:eastAsia="en-US"/>
          </w:rPr>
          <w:t xml:space="preserve"> </w:t>
        </w:r>
        <w:r w:rsidRPr="00451EDC">
          <w:rPr>
            <w:rFonts w:eastAsia="Times New Roman"/>
            <w:szCs w:val="24"/>
            <w:lang w:eastAsia="en-US"/>
          </w:rPr>
          <w:br/>
          <w:t xml:space="preserve">Α. ΕΙΔΙΚΑ ΘΕΜΑΤΑ </w:t>
        </w:r>
        <w:r w:rsidRPr="00451EDC">
          <w:rPr>
            <w:rFonts w:eastAsia="Times New Roman"/>
            <w:szCs w:val="24"/>
            <w:lang w:eastAsia="en-US"/>
          </w:rPr>
          <w:br/>
          <w:t xml:space="preserve">1. Επικύρωση Πρακτικών, σελ. </w:t>
        </w:r>
        <w:r w:rsidRPr="00451EDC">
          <w:rPr>
            <w:rFonts w:eastAsia="Times New Roman"/>
            <w:szCs w:val="24"/>
            <w:lang w:eastAsia="en-US"/>
          </w:rPr>
          <w:br/>
          <w:t xml:space="preserve">2.  Άδεια απουσίας των Βουλευτών κ.κ. Α. Ασημακοπούλου, Δ. Γάκη και Γ. Βαρεμένου, σελ. </w:t>
        </w:r>
        <w:r w:rsidRPr="00451EDC">
          <w:rPr>
            <w:rFonts w:eastAsia="Times New Roman"/>
            <w:szCs w:val="24"/>
            <w:lang w:eastAsia="en-US"/>
          </w:rPr>
          <w:br/>
          <w:t xml:space="preserve">3. Ανακοινώνεται ότι τη συνεδρίαση παρακολουθούν μαθητές από το Ιδιωτικό Γυμνάσιο "Διαμαντοπούλου" και το Γυμνάσιο  Άμφισσας, σελ. </w:t>
        </w:r>
        <w:r w:rsidRPr="00451EDC">
          <w:rPr>
            <w:rFonts w:eastAsia="Times New Roman"/>
            <w:szCs w:val="24"/>
            <w:lang w:eastAsia="en-US"/>
          </w:rPr>
          <w:br/>
          <w:t xml:space="preserve">4. Επί διαδικαστικού θέματος, σελ. </w:t>
        </w:r>
        <w:r w:rsidRPr="00451EDC">
          <w:rPr>
            <w:rFonts w:eastAsia="Times New Roman"/>
            <w:szCs w:val="24"/>
            <w:lang w:eastAsia="en-US"/>
          </w:rPr>
          <w:br/>
          <w:t xml:space="preserve">5. Επί προσωπικού θέματος, σελ. </w:t>
        </w:r>
        <w:r w:rsidRPr="00451EDC">
          <w:rPr>
            <w:rFonts w:eastAsia="Times New Roman"/>
            <w:szCs w:val="24"/>
            <w:lang w:eastAsia="en-US"/>
          </w:rPr>
          <w:br/>
          <w:t xml:space="preserve"> </w:t>
        </w:r>
        <w:r w:rsidRPr="00451EDC">
          <w:rPr>
            <w:rFonts w:eastAsia="Times New Roman"/>
            <w:szCs w:val="24"/>
            <w:lang w:eastAsia="en-US"/>
          </w:rPr>
          <w:br/>
          <w:t xml:space="preserve">Β. ΚΟΙΝΟΒΟΥΛΕΥΤΙΚΟΣ ΕΛΕΓΧΟΣ </w:t>
        </w:r>
        <w:r w:rsidRPr="00451EDC">
          <w:rPr>
            <w:rFonts w:eastAsia="Times New Roman"/>
            <w:szCs w:val="24"/>
            <w:lang w:eastAsia="en-US"/>
          </w:rPr>
          <w:br/>
          <w:t xml:space="preserve">1. Ανακοίνωση του δελτίου επικαίρων ερωτήσεων της Παρασκευής 25 Νοεμβρίου 2016, σελ. </w:t>
        </w:r>
        <w:r w:rsidRPr="00451EDC">
          <w:rPr>
            <w:rFonts w:eastAsia="Times New Roman"/>
            <w:szCs w:val="24"/>
            <w:lang w:eastAsia="en-US"/>
          </w:rPr>
          <w:br/>
          <w:t>2. Συζήτηση επικαίρων ερωτήσεων:</w:t>
        </w:r>
        <w:r w:rsidRPr="00451EDC">
          <w:rPr>
            <w:rFonts w:eastAsia="Times New Roman"/>
            <w:szCs w:val="24"/>
            <w:lang w:eastAsia="en-US"/>
          </w:rPr>
          <w:br/>
          <w:t xml:space="preserve">    Προς τον Υπουργό Οικονομικών:</w:t>
        </w:r>
        <w:r w:rsidRPr="00451EDC">
          <w:rPr>
            <w:rFonts w:eastAsia="Times New Roman"/>
            <w:szCs w:val="24"/>
            <w:lang w:eastAsia="en-US"/>
          </w:rPr>
          <w:br/>
          <w:t xml:space="preserve">       i. σχετικά με την αναθεώρηση στοιχείων ελλείμματος της χώρας της περιόδου 1995 - 2013 από τη Eurostat, σελ. </w:t>
        </w:r>
        <w:r w:rsidRPr="00451EDC">
          <w:rPr>
            <w:rFonts w:eastAsia="Times New Roman"/>
            <w:szCs w:val="24"/>
            <w:lang w:eastAsia="en-US"/>
          </w:rPr>
          <w:br/>
          <w:t xml:space="preserve">       ii. σχετικά με τη μεταφορά των υπηρεσιών του Υπουργείου Οικονομικών στο κτήριο Κεράνη, σελ. </w:t>
        </w:r>
        <w:r w:rsidRPr="00451EDC">
          <w:rPr>
            <w:rFonts w:eastAsia="Times New Roman"/>
            <w:szCs w:val="24"/>
            <w:lang w:eastAsia="en-US"/>
          </w:rPr>
          <w:br/>
          <w:t xml:space="preserve">       iii. σχετικά με την άρση των εμποδίων για την αξιοποίηση του πρώην αεροδρομίου του Ελληνικού, σελ. </w:t>
        </w:r>
        <w:r w:rsidRPr="00451EDC">
          <w:rPr>
            <w:rFonts w:eastAsia="Times New Roman"/>
            <w:szCs w:val="24"/>
            <w:lang w:eastAsia="en-US"/>
          </w:rPr>
          <w:br/>
          <w:t xml:space="preserve">       iv. σχετικά με τη διαχείριση των «κόκκινων» δανείων της πρώην ΑΤΕbank, κατά άδικο τρόπο για τους οφειλέτες της, σελ. </w:t>
        </w:r>
        <w:r w:rsidRPr="00451EDC">
          <w:rPr>
            <w:rFonts w:eastAsia="Times New Roman"/>
            <w:szCs w:val="24"/>
            <w:lang w:eastAsia="en-US"/>
          </w:rPr>
          <w:br/>
          <w:t xml:space="preserve">       v. σχετικά με την αποζημίωση μεριδιούχων των Συνεταιριστικών Τραπεζών, σελ. </w:t>
        </w:r>
        <w:r w:rsidRPr="00451EDC">
          <w:rPr>
            <w:rFonts w:eastAsia="Times New Roman"/>
            <w:szCs w:val="24"/>
            <w:lang w:eastAsia="en-US"/>
          </w:rPr>
          <w:br/>
          <w:t xml:space="preserve"> </w:t>
        </w:r>
        <w:r w:rsidRPr="00451EDC">
          <w:rPr>
            <w:rFonts w:eastAsia="Times New Roman"/>
            <w:szCs w:val="24"/>
            <w:lang w:eastAsia="en-US"/>
          </w:rPr>
          <w:br/>
          <w:t xml:space="preserve">Γ. ΝΟΜΟΘΕΤΙΚΗ ΕΡΓΑΣΙΑ </w:t>
        </w:r>
        <w:r w:rsidRPr="00451EDC">
          <w:rPr>
            <w:rFonts w:eastAsia="Times New Roman"/>
            <w:szCs w:val="24"/>
            <w:lang w:eastAsia="en-US"/>
          </w:rPr>
          <w:br/>
          <w:t xml:space="preserve">Συζήτηση και ψήφιση επί των άρθρων και ψήφιση στο σύνολο του σχεδίου νόμου του Υπουργείου Υποδομών και Μεταφορών: «Ενσωμάτωση στην Ελληνική Νομοθεσία της Οδηγίας 2014/94/ΕΕ του Ευρωπαϊκού Κοινοβουλίου και του Συμβουλίου της 22ας Οκτωβρίου 2014 για την ανάπτυξη Υποδομών Εναλλακτικών καυσίμων, απλοποίηση διαδικασίας, αδειοδότησης και άλλες διατάξεις πρατηρίων παροχής καυσίμων και ενέργειας, και λοιπές διατάξεις», σελ. </w:t>
        </w:r>
        <w:r w:rsidRPr="00451EDC">
          <w:rPr>
            <w:rFonts w:eastAsia="Times New Roman"/>
            <w:szCs w:val="24"/>
            <w:lang w:eastAsia="en-US"/>
          </w:rPr>
          <w:br/>
          <w:t xml:space="preserve"> </w:t>
        </w:r>
        <w:r w:rsidRPr="00451EDC">
          <w:rPr>
            <w:rFonts w:eastAsia="Times New Roman"/>
            <w:szCs w:val="24"/>
            <w:lang w:eastAsia="en-US"/>
          </w:rPr>
          <w:br/>
          <w:t>ΠΡΟΕΔΡΕΥΟΝΤΕΣ</w:t>
        </w:r>
      </w:ins>
    </w:p>
    <w:p w14:paraId="1431D117" w14:textId="77777777" w:rsidR="00451EDC" w:rsidRPr="00451EDC" w:rsidRDefault="00451EDC" w:rsidP="00451EDC">
      <w:pPr>
        <w:spacing w:after="0" w:line="360" w:lineRule="auto"/>
        <w:rPr>
          <w:ins w:id="22" w:author="Φλούδα Χριστίνα" w:date="2016-11-30T10:53:00Z"/>
          <w:rFonts w:eastAsia="Times New Roman"/>
          <w:szCs w:val="24"/>
          <w:lang w:eastAsia="en-US"/>
        </w:rPr>
      </w:pPr>
    </w:p>
    <w:p w14:paraId="562F178D" w14:textId="77777777" w:rsidR="00451EDC" w:rsidRPr="00451EDC" w:rsidRDefault="00451EDC" w:rsidP="00451EDC">
      <w:pPr>
        <w:spacing w:after="0" w:line="360" w:lineRule="auto"/>
        <w:rPr>
          <w:ins w:id="23" w:author="Φλούδα Χριστίνα" w:date="2016-11-30T10:53:00Z"/>
          <w:rFonts w:eastAsia="Times New Roman"/>
          <w:szCs w:val="24"/>
          <w:lang w:eastAsia="en-US"/>
        </w:rPr>
      </w:pPr>
      <w:ins w:id="24" w:author="Φλούδα Χριστίνα" w:date="2016-11-30T10:53:00Z">
        <w:r w:rsidRPr="00451EDC">
          <w:rPr>
            <w:rFonts w:eastAsia="Times New Roman"/>
            <w:szCs w:val="24"/>
            <w:lang w:eastAsia="en-US"/>
          </w:rPr>
          <w:t>ΒΑΡΕΜΕΝΟΣ Γ. , σελ.</w:t>
        </w:r>
        <w:r w:rsidRPr="00451EDC">
          <w:rPr>
            <w:rFonts w:eastAsia="Times New Roman"/>
            <w:szCs w:val="24"/>
            <w:lang w:eastAsia="en-US"/>
          </w:rPr>
          <w:br/>
          <w:t>ΚΟΥΡΑΚΗΣ Α. , σελ.</w:t>
        </w:r>
        <w:r w:rsidRPr="00451EDC">
          <w:rPr>
            <w:rFonts w:eastAsia="Times New Roman"/>
            <w:szCs w:val="24"/>
            <w:lang w:eastAsia="en-US"/>
          </w:rPr>
          <w:br/>
          <w:t>ΛΥΚΟΥΔΗΣ Σ. , σελ.</w:t>
        </w:r>
        <w:r w:rsidRPr="00451EDC">
          <w:rPr>
            <w:rFonts w:eastAsia="Times New Roman"/>
            <w:szCs w:val="24"/>
            <w:lang w:eastAsia="en-US"/>
          </w:rPr>
          <w:br/>
        </w:r>
      </w:ins>
    </w:p>
    <w:p w14:paraId="67A75EE7" w14:textId="77777777" w:rsidR="00451EDC" w:rsidRPr="00451EDC" w:rsidRDefault="00451EDC" w:rsidP="00451EDC">
      <w:pPr>
        <w:spacing w:after="0" w:line="360" w:lineRule="auto"/>
        <w:rPr>
          <w:ins w:id="25" w:author="Φλούδα Χριστίνα" w:date="2016-11-30T10:53:00Z"/>
          <w:rFonts w:eastAsia="Times New Roman"/>
          <w:szCs w:val="24"/>
          <w:lang w:eastAsia="en-US"/>
        </w:rPr>
      </w:pPr>
      <w:ins w:id="26" w:author="Φλούδα Χριστίνα" w:date="2016-11-30T10:53:00Z">
        <w:r w:rsidRPr="00451EDC">
          <w:rPr>
            <w:rFonts w:eastAsia="Times New Roman"/>
            <w:szCs w:val="24"/>
            <w:lang w:eastAsia="en-US"/>
          </w:rPr>
          <w:t xml:space="preserve"> </w:t>
        </w:r>
      </w:ins>
    </w:p>
    <w:p w14:paraId="1AF0A63A" w14:textId="77777777" w:rsidR="00451EDC" w:rsidRPr="00451EDC" w:rsidRDefault="00451EDC" w:rsidP="00451EDC">
      <w:pPr>
        <w:spacing w:after="0" w:line="360" w:lineRule="auto"/>
        <w:rPr>
          <w:ins w:id="27" w:author="Φλούδα Χριστίνα" w:date="2016-11-30T10:53:00Z"/>
          <w:rFonts w:eastAsia="Times New Roman"/>
          <w:szCs w:val="24"/>
          <w:lang w:eastAsia="en-US"/>
        </w:rPr>
      </w:pPr>
      <w:ins w:id="28" w:author="Φλούδα Χριστίνα" w:date="2016-11-30T10:53:00Z">
        <w:r w:rsidRPr="00451EDC">
          <w:rPr>
            <w:rFonts w:eastAsia="Times New Roman"/>
            <w:szCs w:val="24"/>
            <w:lang w:eastAsia="en-US"/>
          </w:rPr>
          <w:t>ΟΜΙΛΗΤΕΣ</w:t>
        </w:r>
      </w:ins>
    </w:p>
    <w:p w14:paraId="09311969" w14:textId="1D25BE89" w:rsidR="00451EDC" w:rsidRDefault="00451EDC" w:rsidP="00451EDC">
      <w:pPr>
        <w:spacing w:line="600" w:lineRule="auto"/>
        <w:ind w:firstLine="720"/>
        <w:jc w:val="both"/>
        <w:rPr>
          <w:ins w:id="29" w:author="Φλούδα Χριστίνα" w:date="2016-11-30T10:53:00Z"/>
          <w:rFonts w:eastAsia="Times New Roman" w:cs="Times New Roman"/>
          <w:szCs w:val="24"/>
        </w:rPr>
        <w:pPrChange w:id="30" w:author="Φλούδα Χριστίνα" w:date="2016-11-30T10:53:00Z">
          <w:pPr>
            <w:spacing w:line="600" w:lineRule="auto"/>
            <w:ind w:firstLine="720"/>
            <w:jc w:val="center"/>
          </w:pPr>
        </w:pPrChange>
      </w:pPr>
      <w:ins w:id="31" w:author="Φλούδα Χριστίνα" w:date="2016-11-30T10:53:00Z">
        <w:r w:rsidRPr="00451EDC">
          <w:rPr>
            <w:rFonts w:eastAsia="Times New Roman"/>
            <w:szCs w:val="24"/>
            <w:lang w:eastAsia="en-US"/>
          </w:rPr>
          <w:br/>
          <w:t>Α. Επί διαδικαστικού θέματος:</w:t>
        </w:r>
        <w:r w:rsidRPr="00451EDC">
          <w:rPr>
            <w:rFonts w:eastAsia="Times New Roman"/>
            <w:szCs w:val="24"/>
            <w:lang w:eastAsia="en-US"/>
          </w:rPr>
          <w:br/>
          <w:t>ΒΑΡΕΜΕΝΟΣ Γ. , σελ.</w:t>
        </w:r>
        <w:r w:rsidRPr="00451EDC">
          <w:rPr>
            <w:rFonts w:eastAsia="Times New Roman"/>
            <w:szCs w:val="24"/>
            <w:lang w:eastAsia="en-US"/>
          </w:rPr>
          <w:br/>
          <w:t>ΖΑΡΟΥΛΙΑ Ε. , σελ.</w:t>
        </w:r>
        <w:r w:rsidRPr="00451EDC">
          <w:rPr>
            <w:rFonts w:eastAsia="Times New Roman"/>
            <w:szCs w:val="24"/>
            <w:lang w:eastAsia="en-US"/>
          </w:rPr>
          <w:br/>
          <w:t>ΚΑΡΑΝΑΣΤΑΣΗΣ Α. , σελ.</w:t>
        </w:r>
        <w:r w:rsidRPr="00451EDC">
          <w:rPr>
            <w:rFonts w:eastAsia="Times New Roman"/>
            <w:szCs w:val="24"/>
            <w:lang w:eastAsia="en-US"/>
          </w:rPr>
          <w:br/>
          <w:t>ΚΑΡΡΑΣ Γ. , σελ.</w:t>
        </w:r>
        <w:r w:rsidRPr="00451EDC">
          <w:rPr>
            <w:rFonts w:eastAsia="Times New Roman"/>
            <w:szCs w:val="24"/>
            <w:lang w:eastAsia="en-US"/>
          </w:rPr>
          <w:br/>
          <w:t>ΚΟΥΡΑΚΗΣ Α. , σελ.</w:t>
        </w:r>
        <w:r w:rsidRPr="00451EDC">
          <w:rPr>
            <w:rFonts w:eastAsia="Times New Roman"/>
            <w:szCs w:val="24"/>
            <w:lang w:eastAsia="en-US"/>
          </w:rPr>
          <w:br/>
          <w:t>ΛΥΚΟΥΔΗΣ Σ. , σελ.</w:t>
        </w:r>
        <w:r w:rsidRPr="00451EDC">
          <w:rPr>
            <w:rFonts w:eastAsia="Times New Roman"/>
            <w:szCs w:val="24"/>
            <w:lang w:eastAsia="en-US"/>
          </w:rPr>
          <w:br/>
          <w:t>ΜΑΝΙΑΤΗΣ Ι. , σελ.</w:t>
        </w:r>
        <w:r w:rsidRPr="00451EDC">
          <w:rPr>
            <w:rFonts w:eastAsia="Times New Roman"/>
            <w:szCs w:val="24"/>
            <w:lang w:eastAsia="en-US"/>
          </w:rPr>
          <w:br/>
          <w:t>ΣΑΧΙΝΙΔΗΣ Ι. , σελ.</w:t>
        </w:r>
        <w:r w:rsidRPr="00451EDC">
          <w:rPr>
            <w:rFonts w:eastAsia="Times New Roman"/>
            <w:szCs w:val="24"/>
            <w:lang w:eastAsia="en-US"/>
          </w:rPr>
          <w:br/>
        </w:r>
        <w:r w:rsidRPr="00451EDC">
          <w:rPr>
            <w:rFonts w:eastAsia="Times New Roman"/>
            <w:szCs w:val="24"/>
            <w:lang w:eastAsia="en-US"/>
          </w:rPr>
          <w:br/>
          <w:t>Β. Επί προσωπικού θέματος:</w:t>
        </w:r>
        <w:r w:rsidRPr="00451EDC">
          <w:rPr>
            <w:rFonts w:eastAsia="Times New Roman"/>
            <w:szCs w:val="24"/>
            <w:lang w:eastAsia="en-US"/>
          </w:rPr>
          <w:br/>
          <w:t>ΒΑΡΕΜΕΝΟΣ Γ. , σελ.</w:t>
        </w:r>
        <w:r w:rsidRPr="00451EDC">
          <w:rPr>
            <w:rFonts w:eastAsia="Times New Roman"/>
            <w:szCs w:val="24"/>
            <w:lang w:eastAsia="en-US"/>
          </w:rPr>
          <w:br/>
          <w:t>ΚΑΡΑΝΑΣΤΑΣΗΣ Α. , σελ.</w:t>
        </w:r>
        <w:r w:rsidRPr="00451EDC">
          <w:rPr>
            <w:rFonts w:eastAsia="Times New Roman"/>
            <w:szCs w:val="24"/>
            <w:lang w:eastAsia="en-US"/>
          </w:rPr>
          <w:br/>
          <w:t>ΛΥΚΟΥΔΗΣ Σ. , σελ.</w:t>
        </w:r>
        <w:r w:rsidRPr="00451EDC">
          <w:rPr>
            <w:rFonts w:eastAsia="Times New Roman"/>
            <w:szCs w:val="24"/>
            <w:lang w:eastAsia="en-US"/>
          </w:rPr>
          <w:br/>
          <w:t>ΜΑΝΙΑΤΗΣ Ι. , σελ.</w:t>
        </w:r>
        <w:r w:rsidRPr="00451EDC">
          <w:rPr>
            <w:rFonts w:eastAsia="Times New Roman"/>
            <w:szCs w:val="24"/>
            <w:lang w:eastAsia="en-US"/>
          </w:rPr>
          <w:br/>
          <w:t>ΣΠΑΡΤΙΝΟΣ Κ. , σελ.</w:t>
        </w:r>
        <w:r w:rsidRPr="00451EDC">
          <w:rPr>
            <w:rFonts w:eastAsia="Times New Roman"/>
            <w:szCs w:val="24"/>
            <w:lang w:eastAsia="en-US"/>
          </w:rPr>
          <w:br/>
        </w:r>
        <w:r w:rsidRPr="00451EDC">
          <w:rPr>
            <w:rFonts w:eastAsia="Times New Roman"/>
            <w:szCs w:val="24"/>
            <w:lang w:eastAsia="en-US"/>
          </w:rPr>
          <w:br/>
          <w:t>Γ. Επί των επικαίρων ερωτήσεων:</w:t>
        </w:r>
        <w:r w:rsidRPr="00451EDC">
          <w:rPr>
            <w:rFonts w:eastAsia="Times New Roman"/>
            <w:szCs w:val="24"/>
            <w:lang w:eastAsia="en-US"/>
          </w:rPr>
          <w:br/>
          <w:t>ΓΡΗΓΟΡΑΚΟΣ Λ. , σελ.</w:t>
        </w:r>
        <w:r w:rsidRPr="00451EDC">
          <w:rPr>
            <w:rFonts w:eastAsia="Times New Roman"/>
            <w:szCs w:val="24"/>
            <w:lang w:eastAsia="en-US"/>
          </w:rPr>
          <w:br/>
          <w:t>ΚΑΚΛΑΜΑΝΗΣ Ν. , σελ.</w:t>
        </w:r>
        <w:r w:rsidRPr="00451EDC">
          <w:rPr>
            <w:rFonts w:eastAsia="Times New Roman"/>
            <w:szCs w:val="24"/>
            <w:lang w:eastAsia="en-US"/>
          </w:rPr>
          <w:br/>
          <w:t>ΚΑΜΜΕΝΟΣ Δ. , σελ.</w:t>
        </w:r>
        <w:r w:rsidRPr="00451EDC">
          <w:rPr>
            <w:rFonts w:eastAsia="Times New Roman"/>
            <w:szCs w:val="24"/>
            <w:lang w:eastAsia="en-US"/>
          </w:rPr>
          <w:br/>
          <w:t>ΚΩΝΣΤΑΝΤΙΝΟΠΟΥΛΟΣ Ο. , σελ.</w:t>
        </w:r>
        <w:r w:rsidRPr="00451EDC">
          <w:rPr>
            <w:rFonts w:eastAsia="Times New Roman"/>
            <w:szCs w:val="24"/>
            <w:lang w:eastAsia="en-US"/>
          </w:rPr>
          <w:br/>
          <w:t>ΣΑΡΙΔΗΣ Ι. , σελ.</w:t>
        </w:r>
        <w:r w:rsidRPr="00451EDC">
          <w:rPr>
            <w:rFonts w:eastAsia="Times New Roman"/>
            <w:szCs w:val="24"/>
            <w:lang w:eastAsia="en-US"/>
          </w:rPr>
          <w:br/>
          <w:t>ΤΣΑΚΑΛΩΤΟΣ Ε. , σελ.</w:t>
        </w:r>
        <w:r w:rsidRPr="00451EDC">
          <w:rPr>
            <w:rFonts w:eastAsia="Times New Roman"/>
            <w:szCs w:val="24"/>
            <w:lang w:eastAsia="en-US"/>
          </w:rPr>
          <w:br/>
        </w:r>
        <w:r w:rsidRPr="00451EDC">
          <w:rPr>
            <w:rFonts w:eastAsia="Times New Roman"/>
            <w:szCs w:val="24"/>
            <w:lang w:eastAsia="en-US"/>
          </w:rPr>
          <w:br/>
          <w:t>Δ. Επί του σχεδίου νόμου του Υπουργείου Υποδομών και Μεταφορών:</w:t>
        </w:r>
        <w:r w:rsidRPr="00451EDC">
          <w:rPr>
            <w:rFonts w:eastAsia="Times New Roman"/>
            <w:szCs w:val="24"/>
            <w:lang w:eastAsia="en-US"/>
          </w:rPr>
          <w:br/>
          <w:t>ΑΜΥΡΑΣ Γ. , σελ.</w:t>
        </w:r>
        <w:r w:rsidRPr="00451EDC">
          <w:rPr>
            <w:rFonts w:eastAsia="Times New Roman"/>
            <w:szCs w:val="24"/>
            <w:lang w:eastAsia="en-US"/>
          </w:rPr>
          <w:br/>
          <w:t>ΔΑΝΕΛΛΗΣ Σ. , σελ.</w:t>
        </w:r>
        <w:r w:rsidRPr="00451EDC">
          <w:rPr>
            <w:rFonts w:eastAsia="Times New Roman"/>
            <w:szCs w:val="24"/>
            <w:lang w:eastAsia="en-US"/>
          </w:rPr>
          <w:br/>
          <w:t>ΖΑΡΟΥΛΙΑ Ε. , σελ.</w:t>
        </w:r>
        <w:r w:rsidRPr="00451EDC">
          <w:rPr>
            <w:rFonts w:eastAsia="Times New Roman"/>
            <w:szCs w:val="24"/>
            <w:lang w:eastAsia="en-US"/>
          </w:rPr>
          <w:br/>
          <w:t>ΚΑΡΑΜΑΝΛΗΣ Κ. του Αχ. , σελ.</w:t>
        </w:r>
        <w:r w:rsidRPr="00451EDC">
          <w:rPr>
            <w:rFonts w:eastAsia="Times New Roman"/>
            <w:szCs w:val="24"/>
            <w:lang w:eastAsia="en-US"/>
          </w:rPr>
          <w:br/>
          <w:t>ΚΑΡΑΝΑΣΤΑΣΗΣ Α. , σελ.</w:t>
        </w:r>
        <w:r w:rsidRPr="00451EDC">
          <w:rPr>
            <w:rFonts w:eastAsia="Times New Roman"/>
            <w:szCs w:val="24"/>
            <w:lang w:eastAsia="en-US"/>
          </w:rPr>
          <w:br/>
          <w:t>ΚΑΡΡΑΣ Γ. , σελ.</w:t>
        </w:r>
        <w:r w:rsidRPr="00451EDC">
          <w:rPr>
            <w:rFonts w:eastAsia="Times New Roman"/>
            <w:szCs w:val="24"/>
            <w:lang w:eastAsia="en-US"/>
          </w:rPr>
          <w:br/>
          <w:t>ΚΕΓΚΕΡΟΓΛΟΥ Β. , σελ.</w:t>
        </w:r>
        <w:r w:rsidRPr="00451EDC">
          <w:rPr>
            <w:rFonts w:eastAsia="Times New Roman"/>
            <w:szCs w:val="24"/>
            <w:lang w:eastAsia="en-US"/>
          </w:rPr>
          <w:br/>
          <w:t>ΚΕΦΑΛΟΓΙΑΝΝΗΣ Ι. , σελ.</w:t>
        </w:r>
        <w:r w:rsidRPr="00451EDC">
          <w:rPr>
            <w:rFonts w:eastAsia="Times New Roman"/>
            <w:szCs w:val="24"/>
            <w:lang w:eastAsia="en-US"/>
          </w:rPr>
          <w:br/>
          <w:t>ΚΟΥΖΗΛΟΣ Ν. , σελ.</w:t>
        </w:r>
        <w:r w:rsidRPr="00451EDC">
          <w:rPr>
            <w:rFonts w:eastAsia="Times New Roman"/>
            <w:szCs w:val="24"/>
            <w:lang w:eastAsia="en-US"/>
          </w:rPr>
          <w:br/>
          <w:t>ΛΑΖΑΡΙΔΗΣ Γ. , σελ.</w:t>
        </w:r>
        <w:r w:rsidRPr="00451EDC">
          <w:rPr>
            <w:rFonts w:eastAsia="Times New Roman"/>
            <w:szCs w:val="24"/>
            <w:lang w:eastAsia="en-US"/>
          </w:rPr>
          <w:br/>
          <w:t>ΜΑΝΙΑΤΗΣ Ι. , σελ.</w:t>
        </w:r>
        <w:r w:rsidRPr="00451EDC">
          <w:rPr>
            <w:rFonts w:eastAsia="Times New Roman"/>
            <w:szCs w:val="24"/>
            <w:lang w:eastAsia="en-US"/>
          </w:rPr>
          <w:br/>
          <w:t>ΠΑΠΑΧΡΙΣΤΟΠΟΥΛΟΣ Α. , σελ.</w:t>
        </w:r>
        <w:r w:rsidRPr="00451EDC">
          <w:rPr>
            <w:rFonts w:eastAsia="Times New Roman"/>
            <w:szCs w:val="24"/>
            <w:lang w:eastAsia="en-US"/>
          </w:rPr>
          <w:br/>
          <w:t>ΣΑΡΙΔΗΣ Ι. , σελ.</w:t>
        </w:r>
        <w:r w:rsidRPr="00451EDC">
          <w:rPr>
            <w:rFonts w:eastAsia="Times New Roman"/>
            <w:szCs w:val="24"/>
            <w:lang w:eastAsia="en-US"/>
          </w:rPr>
          <w:br/>
          <w:t>ΣΑΧΙΝΙΔΗΣ Ι. , σελ.</w:t>
        </w:r>
        <w:r w:rsidRPr="00451EDC">
          <w:rPr>
            <w:rFonts w:eastAsia="Times New Roman"/>
            <w:szCs w:val="24"/>
            <w:lang w:eastAsia="en-US"/>
          </w:rPr>
          <w:br/>
          <w:t>ΣΠΑΡΤΙΝΟΣ Κ. , σελ.</w:t>
        </w:r>
        <w:r w:rsidRPr="00451EDC">
          <w:rPr>
            <w:rFonts w:eastAsia="Times New Roman"/>
            <w:szCs w:val="24"/>
            <w:lang w:eastAsia="en-US"/>
          </w:rPr>
          <w:br/>
          <w:t>ΣΠΙΡΤΖΗΣ Χ. , σελ.</w:t>
        </w:r>
        <w:r w:rsidRPr="00451EDC">
          <w:rPr>
            <w:rFonts w:eastAsia="Times New Roman"/>
            <w:szCs w:val="24"/>
            <w:lang w:eastAsia="en-US"/>
          </w:rPr>
          <w:br/>
          <w:t>ΣΥΝΤΥΧΑΚΗΣ Ε. , σελ.</w:t>
        </w:r>
        <w:r w:rsidRPr="00451EDC">
          <w:rPr>
            <w:rFonts w:eastAsia="Times New Roman"/>
            <w:szCs w:val="24"/>
            <w:lang w:eastAsia="en-US"/>
          </w:rPr>
          <w:br/>
        </w:r>
        <w:r w:rsidRPr="00451EDC">
          <w:rPr>
            <w:rFonts w:eastAsia="Times New Roman"/>
            <w:szCs w:val="24"/>
            <w:lang w:eastAsia="en-US"/>
          </w:rPr>
          <w:br/>
          <w:t>ΠΑΡΕΜΒΑΣΕΙΣ:</w:t>
        </w:r>
        <w:r w:rsidRPr="00451EDC">
          <w:rPr>
            <w:rFonts w:eastAsia="Times New Roman"/>
            <w:szCs w:val="24"/>
            <w:lang w:eastAsia="en-US"/>
          </w:rPr>
          <w:br/>
          <w:t>ΒΑΡΕΜΕΝΟΣ Γ. , σελ.</w:t>
        </w:r>
        <w:r w:rsidRPr="00451EDC">
          <w:rPr>
            <w:rFonts w:eastAsia="Times New Roman"/>
            <w:szCs w:val="24"/>
            <w:lang w:eastAsia="en-US"/>
          </w:rPr>
          <w:br/>
        </w:r>
      </w:ins>
    </w:p>
    <w:p w14:paraId="6E7E6ACB" w14:textId="77777777" w:rsidR="00D31811" w:rsidRDefault="00451EDC">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6E7E6ACC" w14:textId="77777777" w:rsidR="00D31811" w:rsidRDefault="00451EDC">
      <w:pPr>
        <w:spacing w:line="600" w:lineRule="auto"/>
        <w:ind w:firstLine="720"/>
        <w:jc w:val="center"/>
        <w:rPr>
          <w:rFonts w:eastAsia="Times New Roman" w:cs="Times New Roman"/>
          <w:szCs w:val="24"/>
        </w:rPr>
      </w:pPr>
      <w:r>
        <w:rPr>
          <w:rFonts w:eastAsia="Times New Roman" w:cs="Times New Roman"/>
          <w:szCs w:val="24"/>
        </w:rPr>
        <w:t>ΙΖ΄ ΠΕΡΙΟΔΟΣ</w:t>
      </w:r>
    </w:p>
    <w:p w14:paraId="6E7E6ACD" w14:textId="77777777" w:rsidR="00D31811" w:rsidRDefault="00451EDC">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6E7E6ACE" w14:textId="77777777" w:rsidR="00D31811" w:rsidRDefault="00451EDC">
      <w:pPr>
        <w:spacing w:line="600" w:lineRule="auto"/>
        <w:ind w:firstLine="720"/>
        <w:jc w:val="center"/>
        <w:rPr>
          <w:rFonts w:eastAsia="Times New Roman" w:cs="Times New Roman"/>
          <w:szCs w:val="24"/>
        </w:rPr>
      </w:pPr>
      <w:r>
        <w:rPr>
          <w:rFonts w:eastAsia="Times New Roman" w:cs="Times New Roman"/>
          <w:szCs w:val="24"/>
        </w:rPr>
        <w:t>ΣΥΝΟΔΟΣ Β΄</w:t>
      </w:r>
    </w:p>
    <w:p w14:paraId="6E7E6ACF" w14:textId="77777777" w:rsidR="00D31811" w:rsidRDefault="00451EDC">
      <w:pPr>
        <w:spacing w:line="600" w:lineRule="auto"/>
        <w:ind w:firstLine="720"/>
        <w:jc w:val="center"/>
        <w:rPr>
          <w:rFonts w:eastAsia="Times New Roman" w:cs="Times New Roman"/>
          <w:szCs w:val="24"/>
        </w:rPr>
      </w:pPr>
      <w:r>
        <w:rPr>
          <w:rFonts w:eastAsia="Times New Roman" w:cs="Times New Roman"/>
          <w:szCs w:val="24"/>
        </w:rPr>
        <w:t>ΣΥΝΕΔΡΙΑΣΗ ΛΒ΄</w:t>
      </w:r>
    </w:p>
    <w:p w14:paraId="6E7E6AD0" w14:textId="77777777" w:rsidR="00D31811" w:rsidRDefault="00451EDC">
      <w:pPr>
        <w:spacing w:line="600" w:lineRule="auto"/>
        <w:ind w:firstLine="720"/>
        <w:jc w:val="center"/>
        <w:rPr>
          <w:rFonts w:eastAsia="Times New Roman" w:cs="Times New Roman"/>
          <w:szCs w:val="24"/>
        </w:rPr>
      </w:pPr>
      <w:r>
        <w:rPr>
          <w:rFonts w:eastAsia="Times New Roman" w:cs="Times New Roman"/>
          <w:szCs w:val="24"/>
        </w:rPr>
        <w:t>Πέμπτη 24 Νοεμβρίου 2016</w:t>
      </w:r>
      <w:r>
        <w:rPr>
          <w:rFonts w:eastAsia="Times New Roman" w:cs="Times New Roman"/>
          <w:szCs w:val="24"/>
        </w:rPr>
        <w:t xml:space="preserve"> (πρωί)</w:t>
      </w:r>
    </w:p>
    <w:p w14:paraId="6E7E6AD1"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Αθήνα, σήμερα στις 24 Νοεμβρίου 2016, ημέρα Πέμπτη και ώρα 9</w:t>
      </w:r>
      <w:r>
        <w:rPr>
          <w:rFonts w:eastAsia="Times New Roman" w:cs="Times New Roman"/>
          <w:szCs w:val="24"/>
        </w:rPr>
        <w:t>.</w:t>
      </w:r>
      <w:r>
        <w:rPr>
          <w:rFonts w:eastAsia="Times New Roman" w:cs="Times New Roman"/>
          <w:szCs w:val="24"/>
        </w:rPr>
        <w:t>33΄</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Ζ΄ Αντιπροέδρου αυτής κ. </w:t>
      </w:r>
      <w:r w:rsidRPr="00BD5DFC">
        <w:rPr>
          <w:rFonts w:eastAsia="Times New Roman" w:cs="Times New Roman"/>
          <w:b/>
          <w:szCs w:val="24"/>
        </w:rPr>
        <w:t>ΣΠΥΡΙΔΩΝΟΣ ΛΥΚΟΥΔΗ</w:t>
      </w:r>
      <w:r>
        <w:rPr>
          <w:rFonts w:eastAsia="Times New Roman" w:cs="Times New Roman"/>
          <w:szCs w:val="24"/>
        </w:rPr>
        <w:t>.</w:t>
      </w:r>
    </w:p>
    <w:p w14:paraId="6E7E6AD2" w14:textId="77777777" w:rsidR="00D31811" w:rsidRDefault="00451EDC">
      <w:pPr>
        <w:spacing w:line="600" w:lineRule="auto"/>
        <w:ind w:firstLine="720"/>
        <w:jc w:val="both"/>
        <w:rPr>
          <w:rFonts w:eastAsia="Times New Roman" w:cs="Times New Roman"/>
          <w:b/>
          <w:szCs w:val="24"/>
        </w:rPr>
      </w:pPr>
      <w:r>
        <w:rPr>
          <w:rFonts w:eastAsia="Times New Roman" w:cs="Times New Roman"/>
          <w:b/>
          <w:szCs w:val="24"/>
        </w:rPr>
        <w:t xml:space="preserve">ΠΡΟΕΔΡΕΥΩΝ (Σπυρίδων Λυκούδης): </w:t>
      </w:r>
      <w:r>
        <w:rPr>
          <w:rFonts w:eastAsia="Times New Roman" w:cs="Times New Roman"/>
          <w:szCs w:val="24"/>
        </w:rPr>
        <w:t>Κυρίες και κύριοι συνάδελφοι, αρχίζει η συνεδρίαση.</w:t>
      </w:r>
    </w:p>
    <w:p w14:paraId="6E7E6AD3"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Έχω την τι</w:t>
      </w:r>
      <w:r>
        <w:rPr>
          <w:rFonts w:eastAsia="Times New Roman" w:cs="Times New Roman"/>
          <w:szCs w:val="24"/>
        </w:rPr>
        <w:t>μή να ανακοινώσω στο Σώμα το Δελτίο Επικαίρων Ερωτήσεων της Παρασκευής 25 Νοεμβρίου 2016.</w:t>
      </w:r>
    </w:p>
    <w:p w14:paraId="6E7E6AD4"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Α. </w:t>
      </w:r>
      <w:r>
        <w:rPr>
          <w:rFonts w:eastAsia="Times New Roman" w:cs="Times New Roman"/>
          <w:szCs w:val="24"/>
        </w:rPr>
        <w:t xml:space="preserve">ΕΠΙΚΑΙΡΕΣ ΕΡΩΤΗΣΕΙΣ </w:t>
      </w:r>
      <w:r>
        <w:rPr>
          <w:rFonts w:eastAsia="Times New Roman" w:cs="Times New Roman"/>
          <w:szCs w:val="24"/>
        </w:rPr>
        <w:t>Πρώτου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6E7E6AD5"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1. Η με αριθμό 229/21-11-2016 επίκαιρη ερώτηση του Βουλευτή Φλώρινας του</w:t>
      </w:r>
      <w:r>
        <w:rPr>
          <w:rFonts w:eastAsia="Times New Roman" w:cs="Times New Roman"/>
          <w:szCs w:val="24"/>
        </w:rPr>
        <w:t xml:space="preserve"> Συνασπισμού Ριζοσπαστικής Αριστεράς κ. Κωνσταντίνου Σέλτσα προς τον Υπουργό Αγροτικής Ανάπτυξης και Τροφίμων, σχετικά με την παραχώρηση χρήσης αγροκτήματος του Υπουργείου Αγροτικής Ανάπτυξης στην Εταιρεία Προστασίας Πρεσπών με σκοπό την ανάδειξη, διατήρησ</w:t>
      </w:r>
      <w:r>
        <w:rPr>
          <w:rFonts w:eastAsia="Times New Roman" w:cs="Times New Roman"/>
          <w:szCs w:val="24"/>
        </w:rPr>
        <w:t xml:space="preserve">η και επιδεικτική λειτουργία του παραδοσιακού νερόμυλου στον Άγιο Γερμανό Πρεσπών. </w:t>
      </w:r>
    </w:p>
    <w:p w14:paraId="6E7E6AD6"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 xml:space="preserve">2. Η με αριθμό 234/21-11-2016 επίκαιρη ερώτηση του Βουλευτή Κιλκίς της Νέας Δημοκρατίας κ. Γεωργίου Γεωργαντά προς τον Υπουργό Αγροτικής Ανάπτυξης και Τροφίμων, σχετικά με </w:t>
      </w:r>
      <w:r>
        <w:rPr>
          <w:rFonts w:eastAsia="Times New Roman" w:cs="Times New Roman"/>
          <w:szCs w:val="24"/>
        </w:rPr>
        <w:t xml:space="preserve">τη μη καταβολή της βασικής ενίσχυσης σε χιλιάδες αγρότες. </w:t>
      </w:r>
    </w:p>
    <w:p w14:paraId="6E7E6AD7"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3. Η με αριθμό 223/16-11-2016 επίκαιρη ερώτηση του Βουλευτή Εύβοιας του Λαϊκού Συνδέσμου-Χρυσή Αυγή κ. Νικολάου Μίχου προς τον Υπουργό Αγροτικής Ανάπτυξης και Τροφίμων, σχετικά με την άμεση καταβολ</w:t>
      </w:r>
      <w:r>
        <w:rPr>
          <w:rFonts w:eastAsia="Times New Roman" w:cs="Times New Roman"/>
          <w:szCs w:val="24"/>
        </w:rPr>
        <w:t xml:space="preserve">ή της εξισωτικής αποζημιώσεως του 2016 από τον ΟΠΕΚΕΠΕ στους δικαιούχους. </w:t>
      </w:r>
    </w:p>
    <w:p w14:paraId="6E7E6AD8"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4. Η με αριθμό 224/18-11-2016 επίκαιρη ερώτηση του Βουλευτή Σερρών της Δημοκρατικής Συμπαράταξης ΠΑΣΟΚ - ΔΗΜΑΡ κ. Μιχαήλ Τζελέπη προς τον Υπουργό Αγροτικής Ανάπτυξης και Τροφίμων, σ</w:t>
      </w:r>
      <w:r>
        <w:rPr>
          <w:rFonts w:eastAsia="Times New Roman" w:cs="Times New Roman"/>
          <w:szCs w:val="24"/>
        </w:rPr>
        <w:t xml:space="preserve">χετικά με την απόφαση 924/21-5-2016 για τους όρους επιλεξιμότητας των δικαιούχων συνδεδεμένης ενίσχυσης ρυζιού. </w:t>
      </w:r>
    </w:p>
    <w:p w14:paraId="6E7E6AD9"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 xml:space="preserve">5. Η με αριθμό 242/22-11-2016 επίκαιρη ερώτηση του Βουλευτή Β' Αθηνών του Κομμουνιστικού Κόμματος </w:t>
      </w:r>
      <w:r>
        <w:rPr>
          <w:rFonts w:eastAsia="Times New Roman" w:cs="Times New Roman"/>
          <w:szCs w:val="24"/>
        </w:rPr>
        <w:t xml:space="preserve">Ελλάδας </w:t>
      </w:r>
      <w:r>
        <w:rPr>
          <w:rFonts w:eastAsia="Times New Roman" w:cs="Times New Roman"/>
          <w:szCs w:val="24"/>
        </w:rPr>
        <w:t>κ. Χρήστου Κατσώτη προς τον Υπουργό Μ</w:t>
      </w:r>
      <w:r>
        <w:rPr>
          <w:rFonts w:eastAsia="Times New Roman" w:cs="Times New Roman"/>
          <w:szCs w:val="24"/>
        </w:rPr>
        <w:t xml:space="preserve">εταναστευτικής Πολιτικής, σχετικά με τη λήψη μέτρων για τον άμεσο απεγκλωβισμό των προσφύγων - μεταναστών από τα νησιά του Αιγαίου. </w:t>
      </w:r>
    </w:p>
    <w:p w14:paraId="6E7E6ADA"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Β. </w:t>
      </w:r>
      <w:r>
        <w:rPr>
          <w:rFonts w:eastAsia="Times New Roman" w:cs="Times New Roman"/>
          <w:szCs w:val="24"/>
        </w:rPr>
        <w:t xml:space="preserve">ΕΠΙΚΑΙΡΕΣ ΕΡΩΤΗΣΕΙΣ </w:t>
      </w:r>
      <w:r>
        <w:rPr>
          <w:rFonts w:eastAsia="Times New Roman" w:cs="Times New Roman"/>
          <w:szCs w:val="24"/>
        </w:rPr>
        <w:t>Δεύτερου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r>
        <w:rPr>
          <w:rFonts w:eastAsia="Times New Roman" w:cs="Times New Roman"/>
          <w:szCs w:val="24"/>
        </w:rPr>
        <w:t>)</w:t>
      </w:r>
    </w:p>
    <w:p w14:paraId="6E7E6ADB"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 1. Η με αριθμό 230/21-11-2</w:t>
      </w:r>
      <w:r>
        <w:rPr>
          <w:rFonts w:eastAsia="Times New Roman" w:cs="Times New Roman"/>
          <w:szCs w:val="24"/>
        </w:rPr>
        <w:t>016 επίκαιρη ερώτηση του Βουλευτή Σάμου του Συνασπισμού Ριζοσπαστικής Αριστεράς κ. Δημητρίου Σεβαστάκη προς τον Υπουργό Μεταναστευτικής Πολιτικής, σχετικά με την εφαρμογή μέτρων αντιμετώπισης της παρατεταμένης προσφυγικής - μεταναστευτικής κρίσης στη Σάμο.</w:t>
      </w:r>
      <w:r>
        <w:rPr>
          <w:rFonts w:eastAsia="Times New Roman" w:cs="Times New Roman"/>
          <w:szCs w:val="24"/>
        </w:rPr>
        <w:t xml:space="preserve"> </w:t>
      </w:r>
    </w:p>
    <w:p w14:paraId="6E7E6ADC"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ΑΝΑΦΟΡΕΣ-ΕΡΩΤΗΣΕΙΣ</w:t>
      </w:r>
      <w:r>
        <w:rPr>
          <w:rFonts w:eastAsia="Times New Roman" w:cs="Times New Roman"/>
          <w:szCs w:val="24"/>
        </w:rPr>
        <w:t xml:space="preserve"> (Άρθρο 130 παρ</w:t>
      </w:r>
      <w:r>
        <w:rPr>
          <w:rFonts w:eastAsia="Times New Roman" w:cs="Times New Roman"/>
          <w:szCs w:val="24"/>
        </w:rPr>
        <w:t>άγραφος</w:t>
      </w:r>
      <w:r>
        <w:rPr>
          <w:rFonts w:eastAsia="Times New Roman" w:cs="Times New Roman"/>
          <w:szCs w:val="24"/>
        </w:rPr>
        <w:t xml:space="preserve"> 5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6E7E6ADD"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1. Η με αριθμό 104/13-10-2016 αναφορά του Βουλευτή Ηλείας της Δημοκρατικής Συμπαράταξης ΠΑΣΟΚ - ΔΗΜΑΡ κ. Ιωάννη Κουτσούκου προς τον Υπουργό Αγροτικής Ανάπτυξης και Τροφίμων, σχετικά με</w:t>
      </w:r>
      <w:r>
        <w:rPr>
          <w:rFonts w:eastAsia="Times New Roman" w:cs="Times New Roman"/>
          <w:szCs w:val="24"/>
        </w:rPr>
        <w:t xml:space="preserve"> την παράταση μίσθωσης των αγροτεμαχίων των όμορων Τοπικών Κοινοτήτων της πρώην Λίμνης Αγουλινίτσας της Περιφερειακής Ενότητας Ηλείας. </w:t>
      </w:r>
    </w:p>
    <w:p w14:paraId="6E7E6ADE" w14:textId="77777777" w:rsidR="00D31811" w:rsidRDefault="00451EDC">
      <w:pPr>
        <w:spacing w:line="600" w:lineRule="auto"/>
        <w:ind w:firstLine="720"/>
        <w:jc w:val="both"/>
        <w:rPr>
          <w:rFonts w:eastAsia="Times New Roman" w:cs="Times New Roman"/>
          <w:szCs w:val="24"/>
        </w:rPr>
      </w:pPr>
      <w:r>
        <w:rPr>
          <w:rFonts w:eastAsia="Times New Roman"/>
          <w:szCs w:val="24"/>
        </w:rPr>
        <w:t xml:space="preserve">Κυρίες και κύριοι συνάδελφοι, εισερχόμαστε στη συζήτηση των </w:t>
      </w:r>
    </w:p>
    <w:p w14:paraId="6E7E6ADF" w14:textId="77777777" w:rsidR="00D31811" w:rsidRDefault="00451EDC">
      <w:pPr>
        <w:spacing w:line="600" w:lineRule="auto"/>
        <w:ind w:firstLine="720"/>
        <w:jc w:val="center"/>
        <w:rPr>
          <w:rFonts w:eastAsia="Times New Roman"/>
          <w:b/>
          <w:szCs w:val="24"/>
        </w:rPr>
      </w:pPr>
      <w:r>
        <w:rPr>
          <w:rFonts w:eastAsia="Times New Roman"/>
          <w:b/>
          <w:szCs w:val="24"/>
        </w:rPr>
        <w:t>ΕΠΙΚΑΙΡΩΝ ΕΡΩΤΗΣΕΩΝ</w:t>
      </w:r>
    </w:p>
    <w:p w14:paraId="6E7E6AE0"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Ξεκινάμε με τη συζήτηση της πρώτης με α</w:t>
      </w:r>
      <w:r>
        <w:rPr>
          <w:rFonts w:eastAsia="Times New Roman" w:cs="Times New Roman"/>
          <w:szCs w:val="24"/>
        </w:rPr>
        <w:t>ριθμό 3/3-10-2016 ερώτησης του Δ΄ Αντιπροέδρου της Βουλής και Βουλευτή Α΄ Αθηνών της Νέας Δημοκρατίας κ. Νικήτα Κακλαμάνη προς τον Υπουργό Οικονομικών, σχετικά με την αναθεώρηση στοιχείων ελλείμματος της χώρας της περιόδου 1995 - 2013 από τη Eurostat.</w:t>
      </w:r>
    </w:p>
    <w:p w14:paraId="6E7E6AE1"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Κύρι</w:t>
      </w:r>
      <w:r>
        <w:rPr>
          <w:rFonts w:eastAsia="Times New Roman" w:cs="Times New Roman"/>
          <w:szCs w:val="24"/>
        </w:rPr>
        <w:t xml:space="preserve">ε συνάδελφε, έχετε τον λόγο για την πρωτολογία σας. </w:t>
      </w:r>
    </w:p>
    <w:p w14:paraId="6E7E6AE2"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lastRenderedPageBreak/>
        <w:t>ΝΙΚΗΤΑΣ ΚΑΚΛΑΜΑΝΗΣ (Δ΄ Αντιπρόεδρος της Βουλής):</w:t>
      </w:r>
      <w:r>
        <w:rPr>
          <w:rFonts w:eastAsia="Times New Roman" w:cs="Times New Roman"/>
          <w:szCs w:val="24"/>
        </w:rPr>
        <w:t xml:space="preserve"> Ευχαριστώ πολύ.</w:t>
      </w:r>
    </w:p>
    <w:p w14:paraId="6E7E6AE3"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Κύριε Υπουργέ, πριν από ενάμιση περίπου μήνα είχα κάνει γραπτή ερώτηση. Δεν απαντήθηκε, αλλά ίσως είναι καλύτερα, γιατί θα τα πούμε προφορ</w:t>
      </w:r>
      <w:r>
        <w:rPr>
          <w:rFonts w:eastAsia="Times New Roman" w:cs="Times New Roman"/>
          <w:szCs w:val="24"/>
        </w:rPr>
        <w:t xml:space="preserve">ικά σήμερα. </w:t>
      </w:r>
    </w:p>
    <w:p w14:paraId="6E7E6AE4"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Η τελευταία, λοιπόν, και χωρίς αστερίσκους επικαιροποίηση στοιχείων της </w:t>
      </w:r>
      <w:r>
        <w:rPr>
          <w:rFonts w:eastAsia="Times New Roman" w:cs="Times New Roman"/>
          <w:szCs w:val="24"/>
          <w:lang w:val="en-US"/>
        </w:rPr>
        <w:t>Eurostat</w:t>
      </w:r>
      <w:r>
        <w:rPr>
          <w:rFonts w:eastAsia="Times New Roman" w:cs="Times New Roman"/>
          <w:szCs w:val="24"/>
        </w:rPr>
        <w:t>,</w:t>
      </w:r>
      <w:r>
        <w:rPr>
          <w:rFonts w:eastAsia="Times New Roman" w:cs="Times New Roman"/>
          <w:szCs w:val="24"/>
        </w:rPr>
        <w:t xml:space="preserve"> που αφορά το δημοσιονομικό έλλειμμα της περιόδου 1995-2013, η οποία δημοσιεύτηκε τον περασμένο Ιούλιο, προκάλεσε μεγάλη έκπληξη</w:t>
      </w:r>
      <w:r>
        <w:rPr>
          <w:rFonts w:eastAsia="Times New Roman" w:cs="Times New Roman"/>
          <w:szCs w:val="24"/>
        </w:rPr>
        <w:t>,</w:t>
      </w:r>
      <w:r>
        <w:rPr>
          <w:rFonts w:eastAsia="Times New Roman" w:cs="Times New Roman"/>
          <w:szCs w:val="24"/>
        </w:rPr>
        <w:t xml:space="preserve"> αν όχι σε όλους, πάντως σε πολλο</w:t>
      </w:r>
      <w:r>
        <w:rPr>
          <w:rFonts w:eastAsia="Times New Roman" w:cs="Times New Roman"/>
          <w:szCs w:val="24"/>
        </w:rPr>
        <w:t xml:space="preserve">ύς Έλληνες. Τα παραπάνω στοιχεία η Τράπεζα της Ελλάδος τα απέστειλε στην αρμόδια </w:t>
      </w:r>
      <w:r>
        <w:rPr>
          <w:rFonts w:eastAsia="Times New Roman" w:cs="Times New Roman"/>
          <w:szCs w:val="24"/>
        </w:rPr>
        <w:t>ε</w:t>
      </w:r>
      <w:r>
        <w:rPr>
          <w:rFonts w:eastAsia="Times New Roman" w:cs="Times New Roman"/>
          <w:szCs w:val="24"/>
        </w:rPr>
        <w:t>πιτροπή της Βουλής για το χρέος και την απομείωσή του</w:t>
      </w:r>
      <w:r>
        <w:rPr>
          <w:rFonts w:eastAsia="Times New Roman" w:cs="Times New Roman"/>
          <w:szCs w:val="24"/>
        </w:rPr>
        <w:t>.</w:t>
      </w:r>
      <w:r>
        <w:rPr>
          <w:rFonts w:eastAsia="Times New Roman" w:cs="Times New Roman"/>
          <w:szCs w:val="24"/>
        </w:rPr>
        <w:t xml:space="preserve"> Έχω εδώ τα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Είμαι σίγουρος ότι τα γνωρίζετε άρα</w:t>
      </w:r>
      <w:r>
        <w:rPr>
          <w:rFonts w:eastAsia="Times New Roman" w:cs="Times New Roman"/>
          <w:szCs w:val="24"/>
        </w:rPr>
        <w:t>,</w:t>
      </w:r>
      <w:r>
        <w:rPr>
          <w:rFonts w:eastAsia="Times New Roman" w:cs="Times New Roman"/>
          <w:szCs w:val="24"/>
        </w:rPr>
        <w:t xml:space="preserve"> δεν χρειάζεται να τα καταθέσω στα Πρακτικά της Βουλής. </w:t>
      </w:r>
    </w:p>
    <w:p w14:paraId="6E7E6AE5"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Τι </w:t>
      </w:r>
      <w:r>
        <w:rPr>
          <w:rFonts w:eastAsia="Times New Roman" w:cs="Times New Roman"/>
          <w:szCs w:val="24"/>
        </w:rPr>
        <w:t>προκύπτει, λοιπόν, απ’ αυτό συμπερασματικά; Ότι το 1999</w:t>
      </w:r>
      <w:r>
        <w:rPr>
          <w:rFonts w:eastAsia="Times New Roman" w:cs="Times New Roman"/>
          <w:szCs w:val="24"/>
        </w:rPr>
        <w:t>,</w:t>
      </w:r>
      <w:r>
        <w:rPr>
          <w:rFonts w:eastAsia="Times New Roman" w:cs="Times New Roman"/>
          <w:szCs w:val="24"/>
        </w:rPr>
        <w:t xml:space="preserve"> όταν η χώρα προετοιμάστηκε για να μπει στην ΟΝΕ και ενώ η τότε </w:t>
      </w:r>
      <w:r>
        <w:rPr>
          <w:rFonts w:eastAsia="Times New Roman" w:cs="Times New Roman"/>
          <w:szCs w:val="24"/>
        </w:rPr>
        <w:t>κ</w:t>
      </w:r>
      <w:r>
        <w:rPr>
          <w:rFonts w:eastAsia="Times New Roman" w:cs="Times New Roman"/>
          <w:szCs w:val="24"/>
        </w:rPr>
        <w:t xml:space="preserve">υβέρνηση του κ. Σημίτη μάς έλεγε ότι το έλλειμμα ήταν κάτω από 3%, </w:t>
      </w:r>
      <w:r>
        <w:rPr>
          <w:rFonts w:eastAsia="Times New Roman" w:cs="Times New Roman"/>
          <w:szCs w:val="24"/>
        </w:rPr>
        <w:lastRenderedPageBreak/>
        <w:t>που ήταν η προϋπόθεση για να μπει μια χώρα στην ΟΝΕ, τελικά είπαν ότ</w:t>
      </w:r>
      <w:r>
        <w:rPr>
          <w:rFonts w:eastAsia="Times New Roman" w:cs="Times New Roman"/>
          <w:szCs w:val="24"/>
        </w:rPr>
        <w:t>ι ήταν 3,5%. Έρχονται όμως τα στοιχεία και δείχνουν ότι το έλλειμμα το 1999 ήταν 5,8%. Ούτε καν 3,5%. Αν δει κανείς, δε, την πορεία του</w:t>
      </w:r>
      <w:r>
        <w:rPr>
          <w:rFonts w:eastAsia="Times New Roman" w:cs="Times New Roman"/>
          <w:szCs w:val="24"/>
        </w:rPr>
        <w:t>,</w:t>
      </w:r>
      <w:r>
        <w:rPr>
          <w:rFonts w:eastAsia="Times New Roman" w:cs="Times New Roman"/>
          <w:szCs w:val="24"/>
        </w:rPr>
        <w:t xml:space="preserve"> είναι το 1998 στο 6,3%. Ακόμα περισσότερο</w:t>
      </w:r>
      <w:r>
        <w:rPr>
          <w:rFonts w:eastAsia="Times New Roman" w:cs="Times New Roman"/>
          <w:szCs w:val="24"/>
        </w:rPr>
        <w:t>,</w:t>
      </w:r>
      <w:r>
        <w:rPr>
          <w:rFonts w:eastAsia="Times New Roman" w:cs="Times New Roman"/>
          <w:szCs w:val="24"/>
        </w:rPr>
        <w:t xml:space="preserve"> εκείνο που εκπλήσσει σχετικά με τις εκθέσεις και τα φτιαγμένα στοιχεία του κ</w:t>
      </w:r>
      <w:r>
        <w:rPr>
          <w:rFonts w:eastAsia="Times New Roman" w:cs="Times New Roman"/>
          <w:szCs w:val="24"/>
        </w:rPr>
        <w:t>. Γεωργίου, σχετικά με το τελικό έλλειμμα, είναι ότι το 2003 το έλλειμμα είχε φτάσει 7,8%. Και ταυτόχρονα τι άλλο δείχνει; Ότι από το 2004 μέχρι το 2007, δηλαδή, πριν ξεσπάσει η κρίση μεσοσταθμικά</w:t>
      </w:r>
      <w:r>
        <w:rPr>
          <w:rFonts w:eastAsia="Times New Roman" w:cs="Times New Roman"/>
          <w:szCs w:val="24"/>
        </w:rPr>
        <w:t>,</w:t>
      </w:r>
      <w:r>
        <w:rPr>
          <w:rFonts w:eastAsia="Times New Roman" w:cs="Times New Roman"/>
          <w:szCs w:val="24"/>
        </w:rPr>
        <w:t xml:space="preserve"> το έλλειμμα είχε μειωθεί σε σχέση με το μεσοσταθμικό έλλει</w:t>
      </w:r>
      <w:r>
        <w:rPr>
          <w:rFonts w:eastAsia="Times New Roman" w:cs="Times New Roman"/>
          <w:szCs w:val="24"/>
        </w:rPr>
        <w:t xml:space="preserve">μμα της περιόδου 1995-2003. </w:t>
      </w:r>
    </w:p>
    <w:p w14:paraId="6E7E6AE6"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Αν αυτά τα στοιχεία τα αποδέχεστε ως Κυβέρνηση και είναι αλήθεια -αρνούμαι να πιστέψω ότι η Τράπεζα της Ελλάδος μπορεί να έστειλε στη Βουλή των Ελλήνων στοιχεία που δεν ανταποκρίνονται στην πραγματικότητα- αντιλαμβάνεστε ότι εδ</w:t>
      </w:r>
      <w:r>
        <w:rPr>
          <w:rFonts w:eastAsia="Times New Roman" w:cs="Times New Roman"/>
          <w:szCs w:val="24"/>
        </w:rPr>
        <w:t>ώ προκύπτει ένα τεράστιο θέμα και ξαναέρχεται στην επικαιρότητα το αίτημα</w:t>
      </w:r>
      <w:r>
        <w:rPr>
          <w:rFonts w:eastAsia="Times New Roman" w:cs="Times New Roman"/>
          <w:szCs w:val="24"/>
        </w:rPr>
        <w:t>,</w:t>
      </w:r>
      <w:r>
        <w:rPr>
          <w:rFonts w:eastAsia="Times New Roman" w:cs="Times New Roman"/>
          <w:szCs w:val="24"/>
        </w:rPr>
        <w:t xml:space="preserve"> για να φτιαχτεί εξεταστική επιτροπή</w:t>
      </w:r>
      <w:r>
        <w:rPr>
          <w:rFonts w:eastAsia="Times New Roman" w:cs="Times New Roman"/>
          <w:szCs w:val="24"/>
        </w:rPr>
        <w:t>,</w:t>
      </w:r>
      <w:r>
        <w:rPr>
          <w:rFonts w:eastAsia="Times New Roman" w:cs="Times New Roman"/>
          <w:szCs w:val="24"/>
        </w:rPr>
        <w:t xml:space="preserve"> που θα διερευνήσει πώς η Ελλάδα μπήκε στο </w:t>
      </w:r>
      <w:r>
        <w:rPr>
          <w:rFonts w:eastAsia="Times New Roman" w:cs="Times New Roman"/>
          <w:szCs w:val="24"/>
        </w:rPr>
        <w:t>μ</w:t>
      </w:r>
      <w:r>
        <w:rPr>
          <w:rFonts w:eastAsia="Times New Roman" w:cs="Times New Roman"/>
          <w:szCs w:val="24"/>
        </w:rPr>
        <w:t xml:space="preserve">νημόνιο εκείνη την καταπληκτική ημέρα με το ωραίο φόντο του ωραίου Καστελόριζου, το 2010. </w:t>
      </w:r>
    </w:p>
    <w:p w14:paraId="6E7E6AE7"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Θέλω, λοιπ</w:t>
      </w:r>
      <w:r>
        <w:rPr>
          <w:rFonts w:eastAsia="Times New Roman" w:cs="Times New Roman"/>
          <w:szCs w:val="24"/>
        </w:rPr>
        <w:t>όν, στην πρωτολογία μου να κάνω μια και μόνη ερώτηση. Αποδέχεστε ως Κυβέρνηση ότι είναι πραγματικά τα στοιχεία που έστειλε η Τράπεζα της Ελλάδος στη Βουλή; Αν τα αποδέχεστε</w:t>
      </w:r>
      <w:r>
        <w:rPr>
          <w:rFonts w:eastAsia="Times New Roman" w:cs="Times New Roman"/>
          <w:szCs w:val="24"/>
        </w:rPr>
        <w:t>,</w:t>
      </w:r>
      <w:r>
        <w:rPr>
          <w:rFonts w:eastAsia="Times New Roman" w:cs="Times New Roman"/>
          <w:szCs w:val="24"/>
        </w:rPr>
        <w:t xml:space="preserve"> θέλω να μου πείτε αν συμφωνείτε με όλο εκείνο το σκεπτικό και τους κανονιοβολισμούς που έπεσαν από τον Λυκαβηττό –μόνο αυτό έλειπε δηλαδή- για να πανηγυρίσουμε την είσοδό μας τότε στην ΟΝΕ, όπως αποδεικνύεται, με πλαστά στοιχεία.  Αν καλώς μπήκαμε ή δεν μ</w:t>
      </w:r>
      <w:r>
        <w:rPr>
          <w:rFonts w:eastAsia="Times New Roman" w:cs="Times New Roman"/>
          <w:szCs w:val="24"/>
        </w:rPr>
        <w:t>πήκαμε και αν αυτό συνέφερε ή δεν συμφέρει τη χώρα</w:t>
      </w:r>
      <w:r>
        <w:rPr>
          <w:rFonts w:eastAsia="Times New Roman" w:cs="Times New Roman"/>
          <w:szCs w:val="24"/>
        </w:rPr>
        <w:t>,</w:t>
      </w:r>
      <w:r>
        <w:rPr>
          <w:rFonts w:eastAsia="Times New Roman" w:cs="Times New Roman"/>
          <w:szCs w:val="24"/>
        </w:rPr>
        <w:t xml:space="preserve"> είναι μια άλλη ιστορία. Κι αν θα πρέπει να είμαστε στο ευρώ ή όχι</w:t>
      </w:r>
      <w:r>
        <w:rPr>
          <w:rFonts w:eastAsia="Times New Roman" w:cs="Times New Roman"/>
          <w:szCs w:val="24"/>
        </w:rPr>
        <w:t>,</w:t>
      </w:r>
      <w:r>
        <w:rPr>
          <w:rFonts w:eastAsia="Times New Roman" w:cs="Times New Roman"/>
          <w:szCs w:val="24"/>
        </w:rPr>
        <w:t xml:space="preserve"> είναι επίσης μια άλλη ιστορία. Εγώ προσωπικά</w:t>
      </w:r>
      <w:r>
        <w:rPr>
          <w:rFonts w:eastAsia="Times New Roman" w:cs="Times New Roman"/>
          <w:szCs w:val="24"/>
        </w:rPr>
        <w:t>,</w:t>
      </w:r>
      <w:r>
        <w:rPr>
          <w:rFonts w:eastAsia="Times New Roman" w:cs="Times New Roman"/>
          <w:szCs w:val="24"/>
        </w:rPr>
        <w:t xml:space="preserve"> σπεύδω να σας πω ότι τώρα πια είναι μονόδρομος. Πρέπει να είμαστε στο ευρώ</w:t>
      </w:r>
      <w:r>
        <w:rPr>
          <w:rFonts w:eastAsia="Times New Roman" w:cs="Times New Roman"/>
          <w:szCs w:val="24"/>
        </w:rPr>
        <w:t>.</w:t>
      </w:r>
    </w:p>
    <w:p w14:paraId="6E7E6AE8"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 Όμως θέλω να μ</w:t>
      </w:r>
      <w:r>
        <w:rPr>
          <w:rFonts w:eastAsia="Times New Roman" w:cs="Times New Roman"/>
          <w:szCs w:val="24"/>
        </w:rPr>
        <w:t>ου απαντήσετε στο ερώτημα αυτό σχετικά με τα στοιχεία και τα υπόλοιπα θα τα πούμε στη δευτερολογία μου.</w:t>
      </w:r>
    </w:p>
    <w:p w14:paraId="6E7E6AE9" w14:textId="77777777" w:rsidR="00D31811" w:rsidRDefault="00451EDC">
      <w:pPr>
        <w:spacing w:line="600" w:lineRule="auto"/>
        <w:ind w:firstLine="720"/>
        <w:jc w:val="both"/>
        <w:rPr>
          <w:rFonts w:eastAsia="Times New Roman"/>
          <w:color w:val="000000"/>
          <w:szCs w:val="24"/>
        </w:rPr>
      </w:pPr>
      <w:r>
        <w:rPr>
          <w:rFonts w:eastAsia="Times New Roman"/>
          <w:b/>
          <w:color w:val="000000"/>
          <w:szCs w:val="24"/>
        </w:rPr>
        <w:t>ΠΡΟΕΔΡΕΥΩΝ (Σπυρίδων Λυκούδης):</w:t>
      </w:r>
      <w:r>
        <w:rPr>
          <w:rFonts w:eastAsia="Times New Roman"/>
          <w:color w:val="000000"/>
          <w:szCs w:val="24"/>
        </w:rPr>
        <w:t xml:space="preserve"> Ευχαριστώ, κύριε συνάδελφε.</w:t>
      </w:r>
    </w:p>
    <w:p w14:paraId="6E7E6AEA" w14:textId="77777777" w:rsidR="00D31811" w:rsidRDefault="00451EDC">
      <w:pPr>
        <w:spacing w:line="600" w:lineRule="auto"/>
        <w:ind w:firstLine="720"/>
        <w:jc w:val="both"/>
        <w:rPr>
          <w:rFonts w:eastAsia="Times New Roman"/>
          <w:color w:val="000000"/>
          <w:szCs w:val="24"/>
        </w:rPr>
      </w:pPr>
      <w:r>
        <w:rPr>
          <w:rFonts w:eastAsia="Times New Roman"/>
          <w:color w:val="000000"/>
          <w:szCs w:val="24"/>
        </w:rPr>
        <w:t>Ο Υπουργός Οικονομικών, κ. Ευκλείδης Τσακαλώτος, έχει τον λόγο.</w:t>
      </w:r>
    </w:p>
    <w:p w14:paraId="6E7E6AEB" w14:textId="77777777" w:rsidR="00D31811" w:rsidRDefault="00451EDC">
      <w:pPr>
        <w:spacing w:line="600" w:lineRule="auto"/>
        <w:ind w:firstLine="720"/>
        <w:jc w:val="both"/>
        <w:rPr>
          <w:rFonts w:eastAsia="Times New Roman"/>
          <w:color w:val="000000"/>
          <w:szCs w:val="24"/>
        </w:rPr>
      </w:pPr>
      <w:r>
        <w:rPr>
          <w:rFonts w:eastAsia="Times New Roman"/>
          <w:b/>
          <w:color w:val="000000"/>
          <w:szCs w:val="24"/>
        </w:rPr>
        <w:lastRenderedPageBreak/>
        <w:t>ΕΥΚΛΕΙΔΗΣ ΤΣΑΚΑΛΩΤΟΣ (Υπουργ</w:t>
      </w:r>
      <w:r>
        <w:rPr>
          <w:rFonts w:eastAsia="Times New Roman"/>
          <w:b/>
          <w:color w:val="000000"/>
          <w:szCs w:val="24"/>
        </w:rPr>
        <w:t>ός Οικονομικών):</w:t>
      </w:r>
      <w:r>
        <w:rPr>
          <w:rFonts w:eastAsia="Times New Roman"/>
          <w:color w:val="000000"/>
          <w:szCs w:val="24"/>
        </w:rPr>
        <w:t xml:space="preserve"> Ευχαριστώ, κύριε Πρόεδρε. </w:t>
      </w:r>
    </w:p>
    <w:p w14:paraId="6E7E6AEC" w14:textId="77777777" w:rsidR="00D31811" w:rsidRDefault="00451EDC">
      <w:pPr>
        <w:spacing w:line="600" w:lineRule="auto"/>
        <w:ind w:firstLine="720"/>
        <w:jc w:val="both"/>
        <w:rPr>
          <w:rFonts w:eastAsia="Times New Roman"/>
          <w:color w:val="000000"/>
          <w:szCs w:val="24"/>
        </w:rPr>
      </w:pPr>
      <w:r>
        <w:rPr>
          <w:rFonts w:eastAsia="Times New Roman"/>
          <w:color w:val="000000"/>
          <w:szCs w:val="24"/>
        </w:rPr>
        <w:t xml:space="preserve">Ευχαριστώ, κύριε συνάδελφε, για την ερώτηση. </w:t>
      </w:r>
    </w:p>
    <w:p w14:paraId="6E7E6AED" w14:textId="77777777" w:rsidR="00D31811" w:rsidRDefault="00451EDC">
      <w:pPr>
        <w:spacing w:line="600" w:lineRule="auto"/>
        <w:ind w:firstLine="720"/>
        <w:jc w:val="both"/>
        <w:rPr>
          <w:rFonts w:eastAsia="Times New Roman"/>
          <w:color w:val="000000"/>
          <w:szCs w:val="24"/>
        </w:rPr>
      </w:pPr>
      <w:r>
        <w:rPr>
          <w:rFonts w:eastAsia="Times New Roman"/>
          <w:color w:val="000000"/>
          <w:szCs w:val="24"/>
        </w:rPr>
        <w:t xml:space="preserve">Είναι προφανές ότι δεχόμαστε τα στοιχεία, που δεν είναι της Τράπεζας της Ελλάδας, είναι της ΕΛΣΤΑΤ, που τα κατέθεσε η Τράπεζα της Ελλάδας στην </w:t>
      </w:r>
      <w:r>
        <w:rPr>
          <w:rFonts w:eastAsia="Times New Roman"/>
          <w:color w:val="000000"/>
          <w:szCs w:val="24"/>
        </w:rPr>
        <w:t>ε</w:t>
      </w:r>
      <w:r>
        <w:rPr>
          <w:rFonts w:eastAsia="Times New Roman"/>
          <w:color w:val="000000"/>
          <w:szCs w:val="24"/>
        </w:rPr>
        <w:t>πιτροπή που αναφέρατε.</w:t>
      </w:r>
      <w:r>
        <w:rPr>
          <w:rFonts w:eastAsia="Times New Roman"/>
          <w:color w:val="000000"/>
          <w:szCs w:val="24"/>
        </w:rPr>
        <w:t xml:space="preserve"> Το θέμα είναι πώς αξιολογούνται τα στοιχεία και πώς αξιολογούνται οι αλλαγές. </w:t>
      </w:r>
    </w:p>
    <w:p w14:paraId="6E7E6AEE" w14:textId="77777777" w:rsidR="00D31811" w:rsidRDefault="00451EDC">
      <w:pPr>
        <w:spacing w:line="600" w:lineRule="auto"/>
        <w:ind w:firstLine="720"/>
        <w:jc w:val="both"/>
        <w:rPr>
          <w:rFonts w:eastAsia="Times New Roman"/>
          <w:color w:val="000000"/>
          <w:szCs w:val="24"/>
        </w:rPr>
      </w:pPr>
      <w:r>
        <w:rPr>
          <w:rFonts w:eastAsia="Times New Roman"/>
          <w:color w:val="000000"/>
          <w:szCs w:val="24"/>
        </w:rPr>
        <w:t xml:space="preserve">Η βασική αλλαγή στα ελλείμματα οφείλεται στην αλλαγή του ευρωπαϊκού συστήματος λογαριασμών, που τώρα το λέμε </w:t>
      </w:r>
      <w:r>
        <w:rPr>
          <w:rFonts w:eastAsia="Times New Roman"/>
          <w:color w:val="000000"/>
          <w:szCs w:val="24"/>
          <w:lang w:val="en-US"/>
        </w:rPr>
        <w:t>ESA</w:t>
      </w:r>
      <w:r>
        <w:rPr>
          <w:rFonts w:eastAsia="Times New Roman"/>
          <w:color w:val="000000"/>
          <w:szCs w:val="24"/>
        </w:rPr>
        <w:t xml:space="preserve"> 2010. Δηλαδή, θα μπορούσε να πει κανείς ότι τα αποτελέσματα δεν</w:t>
      </w:r>
      <w:r>
        <w:rPr>
          <w:rFonts w:eastAsia="Times New Roman"/>
          <w:color w:val="000000"/>
          <w:szCs w:val="24"/>
        </w:rPr>
        <w:t xml:space="preserve"> είναι συγκρίσιμα, καθώς προκύπτουν από δύο διαφορετικές μεθόδους υπολογισμού. Η αλλαγή αυτή αλλάζει τον τρόπο</w:t>
      </w:r>
      <w:r>
        <w:rPr>
          <w:rFonts w:eastAsia="Times New Roman"/>
          <w:color w:val="000000"/>
          <w:szCs w:val="24"/>
        </w:rPr>
        <w:t>,</w:t>
      </w:r>
      <w:r>
        <w:rPr>
          <w:rFonts w:eastAsia="Times New Roman"/>
          <w:color w:val="000000"/>
          <w:szCs w:val="24"/>
        </w:rPr>
        <w:t xml:space="preserve"> που λαμβάνονται υπ’ όψιν τα διάφορα εθνικολογιστικά μεγέθη και τον υπολογισμό του χρέους και του ελλείμματος. </w:t>
      </w:r>
    </w:p>
    <w:p w14:paraId="6E7E6AEF" w14:textId="77777777" w:rsidR="00D31811" w:rsidRDefault="00451EDC">
      <w:pPr>
        <w:spacing w:line="600" w:lineRule="auto"/>
        <w:ind w:firstLine="720"/>
        <w:jc w:val="both"/>
        <w:rPr>
          <w:rFonts w:eastAsia="Times New Roman"/>
          <w:color w:val="000000"/>
          <w:szCs w:val="24"/>
        </w:rPr>
      </w:pPr>
      <w:r>
        <w:rPr>
          <w:rFonts w:eastAsia="Times New Roman"/>
          <w:color w:val="000000"/>
          <w:szCs w:val="24"/>
        </w:rPr>
        <w:lastRenderedPageBreak/>
        <w:t>Δηλαδή, να σας εξηγήσω μερικά πρά</w:t>
      </w:r>
      <w:r>
        <w:rPr>
          <w:rFonts w:eastAsia="Times New Roman"/>
          <w:color w:val="000000"/>
          <w:szCs w:val="24"/>
        </w:rPr>
        <w:t>γματα, για το γιατί έχει γίνει αυτή η αλλαγή, πώς μετριέται: Γίνεται αλλαγή στην ταξινόμηση των φορέων. Παράγοντες που επηρεάζουν: Είναι ένας φορέας, ο οποίος ελέγχεται από το κράτος και αν κάνουν συναλλαγές εκτός αγοράς. Έτσι, για παράδειγμα, άλλαξε η ταξ</w:t>
      </w:r>
      <w:r>
        <w:rPr>
          <w:rFonts w:eastAsia="Times New Roman"/>
          <w:color w:val="000000"/>
          <w:szCs w:val="24"/>
        </w:rPr>
        <w:t>ινόμηση της ΕΑΔ</w:t>
      </w:r>
      <w:r>
        <w:rPr>
          <w:rFonts w:eastAsia="Times New Roman"/>
          <w:color w:val="000000"/>
          <w:szCs w:val="24"/>
        </w:rPr>
        <w:t>,</w:t>
      </w:r>
      <w:r>
        <w:rPr>
          <w:rFonts w:eastAsia="Times New Roman"/>
          <w:color w:val="000000"/>
          <w:szCs w:val="24"/>
        </w:rPr>
        <w:t xml:space="preserve"> επειδή κάνει συναλλαγές εκτός αγοράς και άρα</w:t>
      </w:r>
      <w:r>
        <w:rPr>
          <w:rFonts w:eastAsia="Times New Roman"/>
          <w:color w:val="000000"/>
          <w:szCs w:val="24"/>
        </w:rPr>
        <w:t>,</w:t>
      </w:r>
      <w:r>
        <w:rPr>
          <w:rFonts w:eastAsia="Times New Roman"/>
          <w:color w:val="000000"/>
          <w:szCs w:val="24"/>
        </w:rPr>
        <w:t xml:space="preserve"> τώρα είναι εντός της </w:t>
      </w:r>
      <w:r>
        <w:rPr>
          <w:rFonts w:eastAsia="Times New Roman"/>
          <w:color w:val="000000"/>
          <w:szCs w:val="24"/>
        </w:rPr>
        <w:t>γ</w:t>
      </w:r>
      <w:r>
        <w:rPr>
          <w:rFonts w:eastAsia="Times New Roman"/>
          <w:color w:val="000000"/>
          <w:szCs w:val="24"/>
        </w:rPr>
        <w:t xml:space="preserve">ενικής </w:t>
      </w:r>
      <w:r>
        <w:rPr>
          <w:rFonts w:eastAsia="Times New Roman"/>
          <w:color w:val="000000"/>
          <w:szCs w:val="24"/>
        </w:rPr>
        <w:t>κ</w:t>
      </w:r>
      <w:r>
        <w:rPr>
          <w:rFonts w:eastAsia="Times New Roman"/>
          <w:color w:val="000000"/>
          <w:szCs w:val="24"/>
        </w:rPr>
        <w:t xml:space="preserve">υβέρνησης. Άλλαξε η ταξινόμηση μοναδικών μεταβιβάσεων, δηλαδή αυτό που λέμε </w:t>
      </w:r>
      <w:r>
        <w:rPr>
          <w:rFonts w:eastAsia="Times New Roman"/>
          <w:color w:val="000000"/>
          <w:szCs w:val="24"/>
          <w:lang w:val="en-US"/>
        </w:rPr>
        <w:t>lump</w:t>
      </w:r>
      <w:r>
        <w:rPr>
          <w:rFonts w:eastAsia="Times New Roman"/>
          <w:color w:val="000000"/>
          <w:szCs w:val="24"/>
        </w:rPr>
        <w:t xml:space="preserve"> </w:t>
      </w:r>
      <w:r>
        <w:rPr>
          <w:rFonts w:eastAsia="Times New Roman"/>
          <w:color w:val="000000"/>
          <w:szCs w:val="24"/>
          <w:lang w:val="en-US"/>
        </w:rPr>
        <w:t>sum</w:t>
      </w:r>
      <w:r>
        <w:rPr>
          <w:rFonts w:eastAsia="Times New Roman"/>
          <w:color w:val="000000"/>
          <w:szCs w:val="24"/>
        </w:rPr>
        <w:t xml:space="preserve"> </w:t>
      </w:r>
      <w:r>
        <w:rPr>
          <w:rFonts w:eastAsia="Times New Roman"/>
          <w:color w:val="000000"/>
          <w:szCs w:val="24"/>
          <w:lang w:val="en-US"/>
        </w:rPr>
        <w:t>payments</w:t>
      </w:r>
      <w:r>
        <w:rPr>
          <w:rFonts w:eastAsia="Times New Roman"/>
          <w:color w:val="000000"/>
          <w:szCs w:val="24"/>
        </w:rPr>
        <w:t xml:space="preserve">, των συνταξιοδοτικών συστημάτων και υπάρχουν και άλλα για τα </w:t>
      </w:r>
      <w:r>
        <w:rPr>
          <w:rFonts w:eastAsia="Times New Roman"/>
          <w:color w:val="000000"/>
          <w:szCs w:val="24"/>
          <w:lang w:val="en-US"/>
        </w:rPr>
        <w:t>interest</w:t>
      </w:r>
      <w:r>
        <w:rPr>
          <w:rFonts w:eastAsia="Times New Roman"/>
          <w:color w:val="000000"/>
          <w:szCs w:val="24"/>
        </w:rPr>
        <w:t xml:space="preserve"> </w:t>
      </w:r>
      <w:r>
        <w:rPr>
          <w:rFonts w:eastAsia="Times New Roman"/>
          <w:color w:val="000000"/>
          <w:szCs w:val="24"/>
          <w:lang w:val="en-US"/>
        </w:rPr>
        <w:t>rate</w:t>
      </w:r>
      <w:r>
        <w:rPr>
          <w:rFonts w:eastAsia="Times New Roman"/>
          <w:color w:val="000000"/>
          <w:szCs w:val="24"/>
        </w:rPr>
        <w:t xml:space="preserve"> </w:t>
      </w:r>
      <w:r>
        <w:rPr>
          <w:rFonts w:eastAsia="Times New Roman"/>
          <w:color w:val="000000"/>
          <w:szCs w:val="24"/>
          <w:lang w:val="en-US"/>
        </w:rPr>
        <w:t>swaps</w:t>
      </w:r>
      <w:r>
        <w:rPr>
          <w:rFonts w:eastAsia="Times New Roman"/>
          <w:color w:val="000000"/>
          <w:szCs w:val="24"/>
        </w:rPr>
        <w:t xml:space="preserve">, τα </w:t>
      </w:r>
      <w:r>
        <w:rPr>
          <w:rFonts w:eastAsia="Times New Roman"/>
          <w:color w:val="000000"/>
          <w:szCs w:val="24"/>
          <w:lang w:val="en-US"/>
        </w:rPr>
        <w:t>swaps</w:t>
      </w:r>
      <w:r>
        <w:rPr>
          <w:rFonts w:eastAsia="Times New Roman"/>
          <w:color w:val="000000"/>
          <w:szCs w:val="24"/>
        </w:rPr>
        <w:t xml:space="preserve"> τα επιτόκια κ.λπ.</w:t>
      </w:r>
      <w:r>
        <w:rPr>
          <w:rFonts w:eastAsia="Times New Roman"/>
          <w:color w:val="000000"/>
          <w:szCs w:val="24"/>
        </w:rPr>
        <w:t>.</w:t>
      </w:r>
      <w:r>
        <w:rPr>
          <w:rFonts w:eastAsia="Times New Roman"/>
          <w:color w:val="000000"/>
          <w:szCs w:val="24"/>
        </w:rPr>
        <w:t xml:space="preserve"> </w:t>
      </w:r>
    </w:p>
    <w:p w14:paraId="6E7E6AF0" w14:textId="77777777" w:rsidR="00D31811" w:rsidRDefault="00451EDC">
      <w:pPr>
        <w:spacing w:line="600" w:lineRule="auto"/>
        <w:ind w:firstLine="720"/>
        <w:jc w:val="both"/>
        <w:rPr>
          <w:rFonts w:eastAsia="Times New Roman"/>
          <w:color w:val="000000"/>
          <w:szCs w:val="24"/>
        </w:rPr>
      </w:pPr>
      <w:r>
        <w:rPr>
          <w:rFonts w:eastAsia="Times New Roman"/>
          <w:color w:val="000000"/>
          <w:szCs w:val="24"/>
        </w:rPr>
        <w:t xml:space="preserve">Οπότε, η πρώτη μου απάντηση είναι «ναι», ότι τα δεχόμαστε, δεύτερον, ότι είναι δύσκολο να βγάλει κανείς συμπέρασμα, γιατί είναι με άλλη μέθοδο η καινούργια καταγραφή των στοιχείων και τα πολιτικά συμπεράσματα μπορούμε να τα συζητήσουμε μετά από τη δεύτερη </w:t>
      </w:r>
      <w:r>
        <w:rPr>
          <w:rFonts w:eastAsia="Times New Roman"/>
          <w:color w:val="000000"/>
          <w:szCs w:val="24"/>
        </w:rPr>
        <w:t xml:space="preserve">παρέμβασή σας, αφού θέλατε να είμαι λίγο περιορισμένος στην πρώτη μου απάντηση. </w:t>
      </w:r>
    </w:p>
    <w:p w14:paraId="6E7E6AF1" w14:textId="77777777" w:rsidR="00D31811" w:rsidRDefault="00451EDC">
      <w:pPr>
        <w:spacing w:line="600" w:lineRule="auto"/>
        <w:ind w:firstLine="720"/>
        <w:jc w:val="both"/>
        <w:rPr>
          <w:rFonts w:eastAsia="Times New Roman"/>
          <w:color w:val="000000"/>
          <w:szCs w:val="24"/>
        </w:rPr>
      </w:pPr>
      <w:r>
        <w:rPr>
          <w:rFonts w:eastAsia="Times New Roman"/>
          <w:b/>
          <w:color w:val="000000"/>
          <w:szCs w:val="24"/>
        </w:rPr>
        <w:lastRenderedPageBreak/>
        <w:t>ΠΡΟΕΔΡΕΥΩΝ (Σπυρίδων Λυκούδης):</w:t>
      </w:r>
      <w:r>
        <w:rPr>
          <w:rFonts w:eastAsia="Times New Roman"/>
          <w:color w:val="000000"/>
          <w:szCs w:val="24"/>
        </w:rPr>
        <w:t xml:space="preserve"> Ευχαριστώ, κύριε Υπουργέ. </w:t>
      </w:r>
    </w:p>
    <w:p w14:paraId="6E7E6AF2" w14:textId="77777777" w:rsidR="00D31811" w:rsidRDefault="00451EDC">
      <w:pPr>
        <w:spacing w:line="600" w:lineRule="auto"/>
        <w:ind w:firstLine="720"/>
        <w:jc w:val="both"/>
        <w:rPr>
          <w:rFonts w:eastAsia="Times New Roman"/>
          <w:color w:val="000000"/>
          <w:szCs w:val="24"/>
        </w:rPr>
      </w:pPr>
      <w:r>
        <w:rPr>
          <w:rFonts w:eastAsia="Times New Roman"/>
          <w:color w:val="000000"/>
          <w:szCs w:val="24"/>
        </w:rPr>
        <w:t xml:space="preserve">Κύριε συνάδελφε, έχετε τον λόγο για τη δευτερολογία σας. </w:t>
      </w:r>
    </w:p>
    <w:p w14:paraId="6E7E6AF3" w14:textId="77777777" w:rsidR="00D31811" w:rsidRDefault="00451EDC">
      <w:pPr>
        <w:spacing w:line="600" w:lineRule="auto"/>
        <w:ind w:firstLine="720"/>
        <w:jc w:val="both"/>
        <w:rPr>
          <w:rFonts w:eastAsia="Times New Roman"/>
          <w:color w:val="000000"/>
          <w:szCs w:val="24"/>
        </w:rPr>
      </w:pPr>
      <w:r>
        <w:rPr>
          <w:rFonts w:eastAsia="Times New Roman"/>
          <w:b/>
          <w:color w:val="000000"/>
          <w:szCs w:val="24"/>
        </w:rPr>
        <w:t>ΝΙΚΗΤΑΣ ΚΑΚΛΑΜΑΝΗΣ (Δ΄ Αντιπρόεδρος της Βουλής):</w:t>
      </w:r>
      <w:r>
        <w:rPr>
          <w:rFonts w:eastAsia="Times New Roman"/>
          <w:color w:val="000000"/>
          <w:szCs w:val="24"/>
        </w:rPr>
        <w:t xml:space="preserve"> Κύριε Υπο</w:t>
      </w:r>
      <w:r>
        <w:rPr>
          <w:rFonts w:eastAsia="Times New Roman"/>
          <w:color w:val="000000"/>
          <w:szCs w:val="24"/>
        </w:rPr>
        <w:t>υργέ, κατ’ αρχάς ευχαριστώ για την απόλυτα σαφή απάντηση</w:t>
      </w:r>
      <w:r>
        <w:rPr>
          <w:rFonts w:eastAsia="Times New Roman"/>
          <w:color w:val="000000"/>
          <w:szCs w:val="24"/>
        </w:rPr>
        <w:t>,</w:t>
      </w:r>
      <w:r>
        <w:rPr>
          <w:rFonts w:eastAsia="Times New Roman"/>
          <w:color w:val="000000"/>
          <w:szCs w:val="24"/>
        </w:rPr>
        <w:t xml:space="preserve"> την οποία δώσατε, γιατί τώρα αρχίζει και καταρρίπτεται ένας μύθος, διότι ένα κομμάτι του πολιτικού συστήματος και ένα κομμάτι του οικονομικού κατεστημένου της χώρας ούτε λίγο ούτε πολύ λέει ότι φταί</w:t>
      </w:r>
      <w:r>
        <w:rPr>
          <w:rFonts w:eastAsia="Times New Roman"/>
          <w:color w:val="000000"/>
          <w:szCs w:val="24"/>
        </w:rPr>
        <w:t xml:space="preserve">ει για το ότι μπήκαμε στο </w:t>
      </w:r>
      <w:r>
        <w:rPr>
          <w:rFonts w:eastAsia="Times New Roman"/>
          <w:color w:val="000000"/>
          <w:szCs w:val="24"/>
        </w:rPr>
        <w:t>μ</w:t>
      </w:r>
      <w:r>
        <w:rPr>
          <w:rFonts w:eastAsia="Times New Roman"/>
          <w:color w:val="000000"/>
          <w:szCs w:val="24"/>
        </w:rPr>
        <w:t xml:space="preserve">νημόνιο η πενταετία Καραμανλή. </w:t>
      </w:r>
    </w:p>
    <w:p w14:paraId="6E7E6AF4" w14:textId="77777777" w:rsidR="00D31811" w:rsidRDefault="00451EDC">
      <w:pPr>
        <w:spacing w:line="600" w:lineRule="auto"/>
        <w:ind w:firstLine="720"/>
        <w:jc w:val="both"/>
        <w:rPr>
          <w:rFonts w:eastAsia="Times New Roman"/>
          <w:color w:val="000000"/>
          <w:szCs w:val="24"/>
        </w:rPr>
      </w:pPr>
      <w:r>
        <w:rPr>
          <w:rFonts w:eastAsia="Times New Roman"/>
          <w:color w:val="000000"/>
          <w:szCs w:val="24"/>
        </w:rPr>
        <w:t>Εδώ, πλέον, αποδεικνύεται περιτράνως ότι αυτός ο μύθος καταπίπτει πλέον σήμερα, με στοιχεία από την Τράπεζα της Ελλάδος, που η αποστολή του εγγράφου φέρει υπογραφή του κ. Στουρνάρα, του αρχιτέκτονα</w:t>
      </w:r>
      <w:r>
        <w:rPr>
          <w:rFonts w:eastAsia="Times New Roman"/>
          <w:color w:val="000000"/>
          <w:szCs w:val="24"/>
        </w:rPr>
        <w:t xml:space="preserve"> εκείνης της εποχής, του 1999, σχετικά με το έλλειμμα του 3,5%</w:t>
      </w:r>
      <w:r>
        <w:rPr>
          <w:rFonts w:eastAsia="Times New Roman"/>
          <w:color w:val="000000"/>
          <w:szCs w:val="24"/>
        </w:rPr>
        <w:t>,</w:t>
      </w:r>
      <w:r>
        <w:rPr>
          <w:rFonts w:eastAsia="Times New Roman"/>
          <w:color w:val="000000"/>
          <w:szCs w:val="24"/>
        </w:rPr>
        <w:t xml:space="preserve"> με το οποίο μπήκαμε στην Ευρώπη. Διότι ήταν ο αρχιτέκτονας, και σήμερα έρχεται και λέει αυτά. </w:t>
      </w:r>
    </w:p>
    <w:p w14:paraId="6E7E6AF5" w14:textId="77777777" w:rsidR="00D31811" w:rsidRDefault="00451EDC">
      <w:pPr>
        <w:spacing w:line="600" w:lineRule="auto"/>
        <w:ind w:firstLine="720"/>
        <w:jc w:val="both"/>
        <w:rPr>
          <w:rFonts w:eastAsia="Times New Roman"/>
          <w:color w:val="000000"/>
          <w:szCs w:val="24"/>
        </w:rPr>
      </w:pPr>
      <w:r>
        <w:rPr>
          <w:rFonts w:eastAsia="Times New Roman"/>
          <w:color w:val="000000"/>
          <w:szCs w:val="24"/>
        </w:rPr>
        <w:lastRenderedPageBreak/>
        <w:t>Ταυτόχρονα, τι αποδεικνύουν; Ότι από τα πέντε χρόνια, στα τρία το έλλειμμα της Κυβέρνησης Καραμαν</w:t>
      </w:r>
      <w:r>
        <w:rPr>
          <w:rFonts w:eastAsia="Times New Roman"/>
          <w:color w:val="000000"/>
          <w:szCs w:val="24"/>
        </w:rPr>
        <w:t>λή εμειώνετο σε σχέση με το έλλειμμα της περιόδου 1995-2003</w:t>
      </w:r>
      <w:r>
        <w:rPr>
          <w:rFonts w:eastAsia="Times New Roman"/>
          <w:color w:val="000000"/>
          <w:szCs w:val="24"/>
        </w:rPr>
        <w:t>,</w:t>
      </w:r>
      <w:r>
        <w:rPr>
          <w:rFonts w:eastAsia="Times New Roman"/>
          <w:color w:val="000000"/>
          <w:szCs w:val="24"/>
        </w:rPr>
        <w:t xml:space="preserve"> που κυβερνούσε ο κ. Σημίτης. </w:t>
      </w:r>
    </w:p>
    <w:p w14:paraId="6E7E6AF6" w14:textId="77777777" w:rsidR="00D31811" w:rsidRDefault="00451EDC">
      <w:pPr>
        <w:spacing w:line="600" w:lineRule="auto"/>
        <w:ind w:firstLine="720"/>
        <w:jc w:val="both"/>
        <w:rPr>
          <w:rFonts w:eastAsia="Times New Roman"/>
          <w:color w:val="000000"/>
          <w:szCs w:val="24"/>
        </w:rPr>
      </w:pPr>
      <w:r>
        <w:rPr>
          <w:rFonts w:eastAsia="Times New Roman"/>
          <w:color w:val="000000"/>
          <w:szCs w:val="24"/>
        </w:rPr>
        <w:t>Άρα, είναι η δεύτερη μεγάλη αλήθεια και ο δεύτερος μύθος</w:t>
      </w:r>
      <w:r>
        <w:rPr>
          <w:rFonts w:eastAsia="Times New Roman"/>
          <w:color w:val="000000"/>
          <w:szCs w:val="24"/>
        </w:rPr>
        <w:t>,</w:t>
      </w:r>
      <w:r>
        <w:rPr>
          <w:rFonts w:eastAsia="Times New Roman"/>
          <w:color w:val="000000"/>
          <w:szCs w:val="24"/>
        </w:rPr>
        <w:t xml:space="preserve"> ο οποίος διαλύεται και καταπίπτει. Εγώ δεν θα πάω τώρα στο πώς βγήκε αυτό το περίφημο 15,7 που ακόμη και με</w:t>
      </w:r>
      <w:r>
        <w:rPr>
          <w:rFonts w:eastAsia="Times New Roman"/>
          <w:color w:val="000000"/>
          <w:szCs w:val="24"/>
        </w:rPr>
        <w:t xml:space="preserve"> τα στοιχεία της Τράπεζας</w:t>
      </w:r>
      <w:r>
        <w:rPr>
          <w:rFonts w:eastAsia="Times New Roman"/>
          <w:color w:val="000000"/>
          <w:szCs w:val="24"/>
        </w:rPr>
        <w:t>,</w:t>
      </w:r>
      <w:r>
        <w:rPr>
          <w:rFonts w:eastAsia="Times New Roman"/>
          <w:color w:val="000000"/>
          <w:szCs w:val="24"/>
        </w:rPr>
        <w:t xml:space="preserve"> που έχουν σταλεί με τα </w:t>
      </w:r>
      <w:r>
        <w:rPr>
          <w:rFonts w:eastAsia="Times New Roman"/>
          <w:color w:val="000000"/>
          <w:szCs w:val="24"/>
          <w:lang w:val="en-US"/>
        </w:rPr>
        <w:t>e</w:t>
      </w:r>
      <w:r>
        <w:rPr>
          <w:rFonts w:eastAsia="Times New Roman"/>
          <w:color w:val="000000"/>
          <w:szCs w:val="24"/>
        </w:rPr>
        <w:t>-</w:t>
      </w:r>
      <w:r>
        <w:rPr>
          <w:rFonts w:eastAsia="Times New Roman"/>
          <w:color w:val="000000"/>
          <w:szCs w:val="24"/>
          <w:lang w:val="en-US"/>
        </w:rPr>
        <w:t>mail</w:t>
      </w:r>
      <w:r>
        <w:rPr>
          <w:rFonts w:eastAsia="Times New Roman"/>
          <w:color w:val="000000"/>
          <w:szCs w:val="24"/>
        </w:rPr>
        <w:t xml:space="preserve">, όπως έχετε δει, είναι 15,2 μετά που έβαλε το χέρι του ο κ. Γεωργίου. Και εκεί υπάρχει διαφορά 0,6%. Ακόμη και σε αυτά υπάρχει διαφορά. </w:t>
      </w:r>
    </w:p>
    <w:p w14:paraId="6E7E6AF7" w14:textId="77777777" w:rsidR="00D31811" w:rsidRDefault="00451EDC">
      <w:pPr>
        <w:spacing w:line="600" w:lineRule="auto"/>
        <w:ind w:firstLine="720"/>
        <w:jc w:val="both"/>
        <w:rPr>
          <w:rFonts w:eastAsia="Times New Roman"/>
          <w:color w:val="000000"/>
          <w:szCs w:val="24"/>
        </w:rPr>
      </w:pPr>
      <w:r>
        <w:rPr>
          <w:rFonts w:eastAsia="Times New Roman"/>
          <w:color w:val="000000"/>
          <w:szCs w:val="24"/>
        </w:rPr>
        <w:t>Άρα, θέλω τώρα στη δευτερολογία σας να μου πείτε πώς η Κυβέρνη</w:t>
      </w:r>
      <w:r>
        <w:rPr>
          <w:rFonts w:eastAsia="Times New Roman"/>
          <w:color w:val="000000"/>
          <w:szCs w:val="24"/>
        </w:rPr>
        <w:t xml:space="preserve">ση αντιμετωπίζει το θέμα τού να φτιαχτεί </w:t>
      </w:r>
      <w:r>
        <w:rPr>
          <w:rFonts w:eastAsia="Times New Roman"/>
          <w:color w:val="000000"/>
          <w:szCs w:val="24"/>
        </w:rPr>
        <w:t>ε</w:t>
      </w:r>
      <w:r>
        <w:rPr>
          <w:rFonts w:eastAsia="Times New Roman"/>
          <w:color w:val="000000"/>
          <w:szCs w:val="24"/>
        </w:rPr>
        <w:t xml:space="preserve">ξεταστική </w:t>
      </w:r>
      <w:r>
        <w:rPr>
          <w:rFonts w:eastAsia="Times New Roman"/>
          <w:color w:val="000000"/>
          <w:szCs w:val="24"/>
        </w:rPr>
        <w:t>ε</w:t>
      </w:r>
      <w:r>
        <w:rPr>
          <w:rFonts w:eastAsia="Times New Roman"/>
          <w:color w:val="000000"/>
          <w:szCs w:val="24"/>
        </w:rPr>
        <w:t>πιτροπή</w:t>
      </w:r>
      <w:r>
        <w:rPr>
          <w:rFonts w:eastAsia="Times New Roman"/>
          <w:color w:val="000000"/>
          <w:szCs w:val="24"/>
        </w:rPr>
        <w:t>,</w:t>
      </w:r>
      <w:r>
        <w:rPr>
          <w:rFonts w:eastAsia="Times New Roman"/>
          <w:color w:val="000000"/>
          <w:szCs w:val="24"/>
        </w:rPr>
        <w:t xml:space="preserve"> για να μάθουμε επιτέλους πώς μπήκαμε στο </w:t>
      </w:r>
      <w:r>
        <w:rPr>
          <w:rFonts w:eastAsia="Times New Roman"/>
          <w:color w:val="000000"/>
          <w:szCs w:val="24"/>
        </w:rPr>
        <w:t>μ</w:t>
      </w:r>
      <w:r>
        <w:rPr>
          <w:rFonts w:eastAsia="Times New Roman"/>
          <w:color w:val="000000"/>
          <w:szCs w:val="24"/>
        </w:rPr>
        <w:t>νημόνιο. Διότι ταυτόχρονα</w:t>
      </w:r>
      <w:r>
        <w:rPr>
          <w:rFonts w:eastAsia="Times New Roman"/>
          <w:color w:val="000000"/>
          <w:szCs w:val="24"/>
        </w:rPr>
        <w:t xml:space="preserve"> -</w:t>
      </w:r>
      <w:r>
        <w:rPr>
          <w:rFonts w:eastAsia="Times New Roman"/>
          <w:color w:val="000000"/>
          <w:szCs w:val="24"/>
        </w:rPr>
        <w:t>αυτό δεν το αμφισβητούν ούτε οι φανατικότεροι πολέμιοι της πενταετίας Καραμανλή</w:t>
      </w:r>
      <w:r>
        <w:rPr>
          <w:rFonts w:eastAsia="Times New Roman"/>
          <w:color w:val="000000"/>
          <w:szCs w:val="24"/>
        </w:rPr>
        <w:t>-</w:t>
      </w:r>
      <w:r>
        <w:rPr>
          <w:rFonts w:eastAsia="Times New Roman"/>
          <w:color w:val="000000"/>
          <w:szCs w:val="24"/>
        </w:rPr>
        <w:t xml:space="preserve"> είχαμε ανεργία 7,5% -αυτό δεν το λέει η Νέα </w:t>
      </w:r>
      <w:r>
        <w:rPr>
          <w:rFonts w:eastAsia="Times New Roman"/>
          <w:color w:val="000000"/>
          <w:szCs w:val="24"/>
        </w:rPr>
        <w:t xml:space="preserve">Δημοκρατία, το έχει πει από του Βήματος της Βουλής ο Πρωθυπουργός, ο </w:t>
      </w:r>
      <w:r>
        <w:rPr>
          <w:rFonts w:eastAsia="Times New Roman"/>
          <w:color w:val="000000"/>
          <w:szCs w:val="24"/>
        </w:rPr>
        <w:lastRenderedPageBreak/>
        <w:t xml:space="preserve">κ. Τσίπρας- που σημαίνει πάρα πολλά λεφτά στο ασφαλιστικό σύστημα. Θυμηθείτε ποιες ήταν οι τιμές των </w:t>
      </w:r>
      <w:r>
        <w:rPr>
          <w:rFonts w:eastAsia="Times New Roman"/>
          <w:color w:val="000000"/>
          <w:szCs w:val="24"/>
          <w:lang w:val="en-US"/>
        </w:rPr>
        <w:t>spread</w:t>
      </w:r>
      <w:r>
        <w:rPr>
          <w:rFonts w:eastAsia="Times New Roman"/>
          <w:color w:val="000000"/>
          <w:szCs w:val="24"/>
        </w:rPr>
        <w:t xml:space="preserve"> εκείνη την εποχή. </w:t>
      </w:r>
    </w:p>
    <w:p w14:paraId="6E7E6AF8" w14:textId="77777777" w:rsidR="00D31811" w:rsidRDefault="00451EDC">
      <w:pPr>
        <w:spacing w:line="600" w:lineRule="auto"/>
        <w:ind w:firstLine="720"/>
        <w:jc w:val="both"/>
        <w:rPr>
          <w:rFonts w:eastAsia="Times New Roman"/>
          <w:color w:val="000000"/>
          <w:szCs w:val="24"/>
        </w:rPr>
      </w:pPr>
      <w:r>
        <w:rPr>
          <w:rFonts w:eastAsia="Times New Roman"/>
          <w:color w:val="000000"/>
          <w:szCs w:val="24"/>
        </w:rPr>
        <w:t>Άρα εγώ αναρωτιέμαι, με τιμές εκατό και εκατόν πενήντα μονάδ</w:t>
      </w:r>
      <w:r>
        <w:rPr>
          <w:rFonts w:eastAsia="Times New Roman"/>
          <w:color w:val="000000"/>
          <w:szCs w:val="24"/>
        </w:rPr>
        <w:t>ων</w:t>
      </w:r>
      <w:r>
        <w:rPr>
          <w:rFonts w:eastAsia="Times New Roman"/>
          <w:color w:val="000000"/>
          <w:szCs w:val="24"/>
        </w:rPr>
        <w:t>,</w:t>
      </w:r>
      <w:r>
        <w:rPr>
          <w:rFonts w:eastAsia="Times New Roman"/>
          <w:color w:val="000000"/>
          <w:szCs w:val="24"/>
        </w:rPr>
        <w:t xml:space="preserve"> πώς ήταν η ανάγκη να μπούμε στο </w:t>
      </w:r>
      <w:r>
        <w:rPr>
          <w:rFonts w:eastAsia="Times New Roman"/>
          <w:color w:val="000000"/>
          <w:szCs w:val="24"/>
        </w:rPr>
        <w:t>μ</w:t>
      </w:r>
      <w:r>
        <w:rPr>
          <w:rFonts w:eastAsia="Times New Roman"/>
          <w:color w:val="000000"/>
          <w:szCs w:val="24"/>
        </w:rPr>
        <w:t xml:space="preserve">νημόνιο; Εγώ δεν μπορώ να το καταλάβω. Με βάση πια αυτά τα στοιχεία και με τα δύο δεδομένα που σας λέω, δεν μπορώ να καταλάβω πώς μπήκαμε και γιατί μπήκαμε στο </w:t>
      </w:r>
      <w:r>
        <w:rPr>
          <w:rFonts w:eastAsia="Times New Roman"/>
          <w:color w:val="000000"/>
          <w:szCs w:val="24"/>
        </w:rPr>
        <w:t>μ</w:t>
      </w:r>
      <w:r>
        <w:rPr>
          <w:rFonts w:eastAsia="Times New Roman"/>
          <w:color w:val="000000"/>
          <w:szCs w:val="24"/>
        </w:rPr>
        <w:t xml:space="preserve">νημόνιο και καλέσαμε το ΔΝΤ. Μάλλον στο ΔΝΤ μπήκαμε και αυτό είχε σαν αποτέλεσμα το </w:t>
      </w:r>
      <w:r>
        <w:rPr>
          <w:rFonts w:eastAsia="Times New Roman"/>
          <w:color w:val="000000"/>
          <w:szCs w:val="24"/>
        </w:rPr>
        <w:t>μ</w:t>
      </w:r>
      <w:r>
        <w:rPr>
          <w:rFonts w:eastAsia="Times New Roman"/>
          <w:color w:val="000000"/>
          <w:szCs w:val="24"/>
        </w:rPr>
        <w:t xml:space="preserve">νημόνιο. </w:t>
      </w:r>
    </w:p>
    <w:p w14:paraId="6E7E6AF9" w14:textId="77777777" w:rsidR="00D31811" w:rsidRDefault="00451EDC">
      <w:pPr>
        <w:spacing w:line="600" w:lineRule="auto"/>
        <w:ind w:firstLine="720"/>
        <w:jc w:val="both"/>
        <w:rPr>
          <w:rFonts w:eastAsia="Times New Roman"/>
          <w:szCs w:val="24"/>
        </w:rPr>
      </w:pPr>
      <w:r>
        <w:rPr>
          <w:rFonts w:eastAsia="Times New Roman"/>
          <w:color w:val="000000"/>
          <w:szCs w:val="24"/>
        </w:rPr>
        <w:t>Και ούτε θέλω τώρα να επικαλεστώ τα στοιχεία του «Ινστιτούτου για την Ειρήνη» της Σουηδίας, σχετικά με το εξοπλιστικό πρόγραμμα εκείνης της εποχής</w:t>
      </w:r>
      <w:r>
        <w:rPr>
          <w:rFonts w:eastAsia="Times New Roman"/>
          <w:color w:val="000000"/>
          <w:szCs w:val="24"/>
        </w:rPr>
        <w:t>,</w:t>
      </w:r>
      <w:r>
        <w:rPr>
          <w:rFonts w:eastAsia="Times New Roman"/>
          <w:color w:val="000000"/>
          <w:szCs w:val="24"/>
        </w:rPr>
        <w:t xml:space="preserve"> όπου 86 δισ. </w:t>
      </w:r>
      <w:r>
        <w:rPr>
          <w:rFonts w:eastAsia="Times New Roman"/>
          <w:color w:val="000000"/>
          <w:szCs w:val="24"/>
        </w:rPr>
        <w:t>ήταν οι εξοπλισμοί μας.</w:t>
      </w:r>
      <w:r>
        <w:rPr>
          <w:rFonts w:eastAsia="Times New Roman"/>
          <w:szCs w:val="24"/>
        </w:rPr>
        <w:t xml:space="preserve">Και αναλογικά με το ΑΕΠ, </w:t>
      </w:r>
      <w:r>
        <w:rPr>
          <w:rFonts w:eastAsia="Times New Roman"/>
          <w:szCs w:val="24"/>
        </w:rPr>
        <w:t>-</w:t>
      </w:r>
      <w:r>
        <w:rPr>
          <w:rFonts w:eastAsia="Times New Roman"/>
          <w:szCs w:val="24"/>
        </w:rPr>
        <w:t>άκουσον άκουσον!- είμαστε η πέμπτη χώρα στον κόσμο σε εξοπλισμούς. Μετά τις ΗΠΑ, τη Ρωσία, την Κίνα, την Ινδία, ήταν η Ελλάδα, επαναλαμβάνω, όχι αριθμητικά, αναλογικά με το ΑΕΠ μας.</w:t>
      </w:r>
    </w:p>
    <w:p w14:paraId="6E7E6AFA" w14:textId="77777777" w:rsidR="00D31811" w:rsidRDefault="00451EDC">
      <w:pPr>
        <w:spacing w:line="600" w:lineRule="auto"/>
        <w:ind w:firstLine="720"/>
        <w:jc w:val="both"/>
        <w:rPr>
          <w:rFonts w:eastAsia="Times New Roman"/>
          <w:szCs w:val="24"/>
        </w:rPr>
      </w:pPr>
      <w:r>
        <w:rPr>
          <w:rFonts w:eastAsia="Times New Roman"/>
          <w:szCs w:val="24"/>
        </w:rPr>
        <w:lastRenderedPageBreak/>
        <w:t>Αυτά, λοιπόν, τα πράγματα</w:t>
      </w:r>
      <w:r>
        <w:rPr>
          <w:rFonts w:eastAsia="Times New Roman"/>
          <w:szCs w:val="24"/>
        </w:rPr>
        <w:t xml:space="preserve"> δεν μπορούν να μείνουν στο σκοτάδι. Και σε τελική ανάλυση, θέλετε να σας πω κάτι; Είναι και όπλο στα χέρια της σημερινής Κυβέρνησης σε σχέση με τη διαπραγμάτευση και κυρίως</w:t>
      </w:r>
      <w:r>
        <w:rPr>
          <w:rFonts w:eastAsia="Times New Roman"/>
          <w:szCs w:val="24"/>
        </w:rPr>
        <w:t>,</w:t>
      </w:r>
      <w:r>
        <w:rPr>
          <w:rFonts w:eastAsia="Times New Roman"/>
          <w:szCs w:val="24"/>
        </w:rPr>
        <w:t xml:space="preserve"> σε σχέση με την απομείωση του χρέους, την όποια απομείωση, με όποιον τρόπο γίνει,</w:t>
      </w:r>
      <w:r>
        <w:rPr>
          <w:rFonts w:eastAsia="Times New Roman"/>
          <w:szCs w:val="24"/>
        </w:rPr>
        <w:t xml:space="preserve"> την οποία εμείς υποστηρίζουμε.</w:t>
      </w:r>
    </w:p>
    <w:p w14:paraId="6E7E6AFB" w14:textId="77777777" w:rsidR="00D31811" w:rsidRDefault="00451EDC">
      <w:pPr>
        <w:spacing w:line="600" w:lineRule="auto"/>
        <w:ind w:firstLine="720"/>
        <w:jc w:val="both"/>
        <w:rPr>
          <w:rFonts w:eastAsia="Times New Roman"/>
          <w:szCs w:val="24"/>
        </w:rPr>
      </w:pPr>
      <w:r>
        <w:rPr>
          <w:rFonts w:eastAsia="Times New Roman"/>
          <w:szCs w:val="24"/>
        </w:rPr>
        <w:t>Διότι, το 25% του χρέους, όπως αποδεικνύει το Ινστιτούτο της Σουηδίας, ήταν για εξοπλισμούς, τους οποίους παίρναμε είτε από τη Γερμανία είτε από την Αμερική. Τι έρχονται τώρα και μας κουνούν το δάχτυλο σχετικά με το χρέος κα</w:t>
      </w:r>
      <w:r>
        <w:rPr>
          <w:rFonts w:eastAsia="Times New Roman"/>
          <w:szCs w:val="24"/>
        </w:rPr>
        <w:t xml:space="preserve">ι κάνουν και τους δύσκολους για το αν θα πρέπει να γίνει κάποια ρύθμιση ή όχι; Ούτε θέλω τώρα να αναφερθώ, γιατί δεν είναι πρέπον, στο ότι για εκείνους τους εξοπλισμούς ένας κορυφαίος Υπουργός εκείνης της κυβέρνησης είναι στη φυλακή. </w:t>
      </w:r>
    </w:p>
    <w:p w14:paraId="6E7E6AFC" w14:textId="77777777" w:rsidR="00D31811" w:rsidRDefault="00451EDC">
      <w:pPr>
        <w:spacing w:line="600" w:lineRule="auto"/>
        <w:ind w:firstLine="720"/>
        <w:jc w:val="both"/>
        <w:rPr>
          <w:rFonts w:eastAsia="Times New Roman"/>
          <w:szCs w:val="24"/>
        </w:rPr>
      </w:pPr>
      <w:r>
        <w:rPr>
          <w:rFonts w:eastAsia="Times New Roman"/>
          <w:szCs w:val="24"/>
        </w:rPr>
        <w:t>Αυτά, λοιπόν, είναι ε</w:t>
      </w:r>
      <w:r>
        <w:rPr>
          <w:rFonts w:eastAsia="Times New Roman"/>
          <w:szCs w:val="24"/>
        </w:rPr>
        <w:t>ρωτήματα που πρέπει να απαντηθούν</w:t>
      </w:r>
      <w:r>
        <w:rPr>
          <w:rFonts w:eastAsia="Times New Roman"/>
          <w:szCs w:val="24"/>
        </w:rPr>
        <w:t xml:space="preserve">, </w:t>
      </w:r>
      <w:r>
        <w:rPr>
          <w:rFonts w:eastAsia="Times New Roman"/>
          <w:szCs w:val="24"/>
        </w:rPr>
        <w:t xml:space="preserve">για να μάθει ο ελληνικός λαός τι ακριβώς είχε γίνει εκείνη την εποχή. Και το κυρίαρχο ερώτημα της δευτερολογίας μου είναι πώς θα βλέπατε -εμείς </w:t>
      </w:r>
      <w:r>
        <w:rPr>
          <w:rFonts w:eastAsia="Times New Roman"/>
          <w:szCs w:val="24"/>
        </w:rPr>
        <w:lastRenderedPageBreak/>
        <w:t xml:space="preserve">θα την ψηφίσουμε την </w:t>
      </w:r>
      <w:r>
        <w:rPr>
          <w:rFonts w:eastAsia="Times New Roman"/>
          <w:szCs w:val="24"/>
        </w:rPr>
        <w:t>ε</w:t>
      </w:r>
      <w:r>
        <w:rPr>
          <w:rFonts w:eastAsia="Times New Roman"/>
          <w:szCs w:val="24"/>
        </w:rPr>
        <w:t xml:space="preserve">πιτροπή αυτή- και εάν θα πάρετε πρωτοβουλία να γίνει </w:t>
      </w:r>
      <w:r>
        <w:rPr>
          <w:rFonts w:eastAsia="Times New Roman"/>
          <w:szCs w:val="24"/>
        </w:rPr>
        <w:t>ε</w:t>
      </w:r>
      <w:r>
        <w:rPr>
          <w:rFonts w:eastAsia="Times New Roman"/>
          <w:szCs w:val="24"/>
        </w:rPr>
        <w:t>ξ</w:t>
      </w:r>
      <w:r>
        <w:rPr>
          <w:rFonts w:eastAsia="Times New Roman"/>
          <w:szCs w:val="24"/>
        </w:rPr>
        <w:t xml:space="preserve">εταστική </w:t>
      </w:r>
      <w:r>
        <w:rPr>
          <w:rFonts w:eastAsia="Times New Roman"/>
          <w:szCs w:val="24"/>
        </w:rPr>
        <w:t>ε</w:t>
      </w:r>
      <w:r>
        <w:rPr>
          <w:rFonts w:eastAsia="Times New Roman"/>
          <w:szCs w:val="24"/>
        </w:rPr>
        <w:t xml:space="preserve">πιτροπή, ώστε να μάθουμε επιτέλους πώς οδηγηθήκαμε στο </w:t>
      </w:r>
      <w:r>
        <w:rPr>
          <w:rFonts w:eastAsia="Times New Roman"/>
          <w:szCs w:val="24"/>
        </w:rPr>
        <w:t>μ</w:t>
      </w:r>
      <w:r>
        <w:rPr>
          <w:rFonts w:eastAsia="Times New Roman"/>
          <w:szCs w:val="24"/>
        </w:rPr>
        <w:t xml:space="preserve">νημόνιο με όλα τα συνεπακόλουθα. </w:t>
      </w:r>
    </w:p>
    <w:p w14:paraId="6E7E6AFD" w14:textId="77777777" w:rsidR="00D31811" w:rsidRDefault="00451ED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Ευχαριστώ, κύριε συνάδελφε. </w:t>
      </w:r>
    </w:p>
    <w:p w14:paraId="6E7E6AFE" w14:textId="77777777" w:rsidR="00D31811" w:rsidRDefault="00451EDC">
      <w:pPr>
        <w:spacing w:line="600" w:lineRule="auto"/>
        <w:ind w:firstLine="720"/>
        <w:jc w:val="both"/>
        <w:rPr>
          <w:rFonts w:eastAsia="Times New Roman"/>
          <w:szCs w:val="24"/>
        </w:rPr>
      </w:pPr>
      <w:r>
        <w:rPr>
          <w:rFonts w:eastAsia="Times New Roman"/>
          <w:szCs w:val="24"/>
        </w:rPr>
        <w:t xml:space="preserve">Κύριε Υπουργέ, έχετε τον λόγο. </w:t>
      </w:r>
    </w:p>
    <w:p w14:paraId="6E7E6AFF" w14:textId="77777777" w:rsidR="00D31811" w:rsidRDefault="00451EDC">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Πρώτα να συμφωνήσω</w:t>
      </w:r>
      <w:r>
        <w:rPr>
          <w:rFonts w:eastAsia="Times New Roman"/>
          <w:szCs w:val="24"/>
        </w:rPr>
        <w:t xml:space="preserve"> ότι οι δαπάνες για τα εξοπλιστικά είναι ένα σημαντικό κομμάτι από το πρόβλημα του χρέους που έχουμε. Ήταν κάτι που επιβλήθηκε, γιατί το ΝΑΤΟ και η Ευρώπη ποτέ δεν παρείχαν τόση ασφάλεια για την Ελλάδα</w:t>
      </w:r>
      <w:r>
        <w:rPr>
          <w:rFonts w:eastAsia="Times New Roman"/>
          <w:szCs w:val="24"/>
        </w:rPr>
        <w:t>,</w:t>
      </w:r>
      <w:r>
        <w:rPr>
          <w:rFonts w:eastAsia="Times New Roman"/>
          <w:szCs w:val="24"/>
        </w:rPr>
        <w:t xml:space="preserve"> ώστε να αισθάνεται ότι μπορεί να τις μειώσει. Ίσως θα</w:t>
      </w:r>
      <w:r>
        <w:rPr>
          <w:rFonts w:eastAsia="Times New Roman"/>
          <w:szCs w:val="24"/>
        </w:rPr>
        <w:t xml:space="preserve"> μπορούσε να τις είχε μειώσει ή να είχε κάνει έναν εξορθολογισμό. </w:t>
      </w:r>
    </w:p>
    <w:p w14:paraId="6E7E6B00" w14:textId="77777777" w:rsidR="00D31811" w:rsidRDefault="00451EDC">
      <w:pPr>
        <w:spacing w:line="600" w:lineRule="auto"/>
        <w:ind w:firstLine="720"/>
        <w:jc w:val="both"/>
        <w:rPr>
          <w:rFonts w:eastAsia="Times New Roman"/>
          <w:szCs w:val="24"/>
        </w:rPr>
      </w:pPr>
      <w:r>
        <w:rPr>
          <w:rFonts w:eastAsia="Times New Roman"/>
          <w:szCs w:val="24"/>
        </w:rPr>
        <w:lastRenderedPageBreak/>
        <w:t>Να συμφωνήσω ότι είναι κι άλλα πράγματα</w:t>
      </w:r>
      <w:r>
        <w:rPr>
          <w:rFonts w:eastAsia="Times New Roman"/>
          <w:szCs w:val="24"/>
        </w:rPr>
        <w:t>,</w:t>
      </w:r>
      <w:r>
        <w:rPr>
          <w:rFonts w:eastAsia="Times New Roman"/>
          <w:szCs w:val="24"/>
        </w:rPr>
        <w:t xml:space="preserve"> που δεν είπατε, που θα έπρεπε να ειπωθούν, για το πώς δημιουργήθηκε το πρόβλημα με τις τράπεζες και ποιες τράπεζες σώθηκαν όταν έγινε το πρώτο </w:t>
      </w:r>
      <w:r>
        <w:rPr>
          <w:rFonts w:eastAsia="Times New Roman"/>
          <w:szCs w:val="24"/>
        </w:rPr>
        <w:t>μ</w:t>
      </w:r>
      <w:r>
        <w:rPr>
          <w:rFonts w:eastAsia="Times New Roman"/>
          <w:szCs w:val="24"/>
        </w:rPr>
        <w:t>νημό</w:t>
      </w:r>
      <w:r>
        <w:rPr>
          <w:rFonts w:eastAsia="Times New Roman"/>
          <w:szCs w:val="24"/>
        </w:rPr>
        <w:t xml:space="preserve">νιο. Είναι πάρα πολλά ζητήματα. </w:t>
      </w:r>
    </w:p>
    <w:p w14:paraId="6E7E6B01" w14:textId="77777777" w:rsidR="00D31811" w:rsidRDefault="00451EDC">
      <w:pPr>
        <w:spacing w:line="600" w:lineRule="auto"/>
        <w:ind w:firstLine="720"/>
        <w:jc w:val="both"/>
        <w:rPr>
          <w:rFonts w:eastAsia="Times New Roman"/>
          <w:szCs w:val="24"/>
        </w:rPr>
      </w:pPr>
      <w:r>
        <w:rPr>
          <w:rFonts w:eastAsia="Times New Roman"/>
          <w:b/>
          <w:szCs w:val="24"/>
        </w:rPr>
        <w:t xml:space="preserve">ΝΙΚΗΤΑΣ ΚΑΚΛΑΜΑΝΗΣ (Δ΄ Αντιπρόεδρος της Βουλής): </w:t>
      </w:r>
      <w:r>
        <w:rPr>
          <w:rFonts w:eastAsia="Times New Roman"/>
          <w:szCs w:val="24"/>
        </w:rPr>
        <w:t xml:space="preserve">Τις ξένες τράπεζες εννοείτε. </w:t>
      </w:r>
    </w:p>
    <w:p w14:paraId="6E7E6B02" w14:textId="77777777" w:rsidR="00D31811" w:rsidRDefault="00451EDC">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Ναι, ακριβώς.</w:t>
      </w:r>
    </w:p>
    <w:p w14:paraId="6E7E6B03" w14:textId="77777777" w:rsidR="00D31811" w:rsidRDefault="00451EDC">
      <w:pPr>
        <w:spacing w:line="600" w:lineRule="auto"/>
        <w:ind w:firstLine="720"/>
        <w:jc w:val="both"/>
        <w:rPr>
          <w:rFonts w:eastAsia="Times New Roman"/>
          <w:szCs w:val="24"/>
        </w:rPr>
      </w:pPr>
      <w:r>
        <w:rPr>
          <w:rFonts w:eastAsia="Times New Roman"/>
          <w:szCs w:val="24"/>
        </w:rPr>
        <w:t xml:space="preserve">Δεν θα μπω τώρα στη διαιτησία για το αν φταίνε περισσότερο οι κυβερνήσεις της Νέας Δημοκρατίας ή του ΠΑΣΟΚ και δεν νομίζω ότι αυτός είναι ο ρόλος μου σε αυτό το θέμα. </w:t>
      </w:r>
    </w:p>
    <w:p w14:paraId="6E7E6B04" w14:textId="77777777" w:rsidR="00D31811" w:rsidRDefault="00451EDC">
      <w:pPr>
        <w:spacing w:line="600" w:lineRule="auto"/>
        <w:ind w:firstLine="720"/>
        <w:jc w:val="both"/>
        <w:rPr>
          <w:rFonts w:eastAsia="Times New Roman"/>
          <w:szCs w:val="24"/>
        </w:rPr>
      </w:pPr>
      <w:r>
        <w:rPr>
          <w:rFonts w:eastAsia="Times New Roman"/>
          <w:szCs w:val="24"/>
        </w:rPr>
        <w:t>Να πω, βέβαια, ότι δεν είπατε για το στοιχείο του 2009, όπου υπήρξε μια πολύ μεγάλη αύξη</w:t>
      </w:r>
      <w:r>
        <w:rPr>
          <w:rFonts w:eastAsia="Times New Roman"/>
          <w:szCs w:val="24"/>
        </w:rPr>
        <w:t xml:space="preserve">ση του ελλείμματος, από το 2007 προς το 2008 και από το 2008 προς το 2009. Άρα, κι εκεί υπάρχει μία ευθύνη στην </w:t>
      </w:r>
      <w:r>
        <w:rPr>
          <w:rFonts w:eastAsia="Times New Roman"/>
          <w:szCs w:val="24"/>
        </w:rPr>
        <w:t>κ</w:t>
      </w:r>
      <w:r>
        <w:rPr>
          <w:rFonts w:eastAsia="Times New Roman"/>
          <w:szCs w:val="24"/>
        </w:rPr>
        <w:t xml:space="preserve">υβέρνηση Καραμανλή. </w:t>
      </w:r>
    </w:p>
    <w:p w14:paraId="6E7E6B05" w14:textId="77777777" w:rsidR="00D31811" w:rsidRDefault="00451EDC">
      <w:pPr>
        <w:spacing w:line="600" w:lineRule="auto"/>
        <w:ind w:firstLine="720"/>
        <w:jc w:val="both"/>
        <w:rPr>
          <w:rFonts w:eastAsia="Times New Roman"/>
          <w:szCs w:val="24"/>
        </w:rPr>
      </w:pPr>
      <w:r>
        <w:rPr>
          <w:rFonts w:eastAsia="Times New Roman"/>
          <w:szCs w:val="24"/>
        </w:rPr>
        <w:lastRenderedPageBreak/>
        <w:t xml:space="preserve">Αν, όμως, θέλετε τη δική μου ανάλυση, αν θέλουμε να κοιτάξουμε σε βάθος γιατί μπήκαμε στο </w:t>
      </w:r>
      <w:r>
        <w:rPr>
          <w:rFonts w:eastAsia="Times New Roman"/>
          <w:szCs w:val="24"/>
        </w:rPr>
        <w:t>μ</w:t>
      </w:r>
      <w:r>
        <w:rPr>
          <w:rFonts w:eastAsia="Times New Roman"/>
          <w:szCs w:val="24"/>
        </w:rPr>
        <w:t xml:space="preserve">νημόνιο, πρέπει να ξεχωρίσουμε </w:t>
      </w:r>
      <w:r>
        <w:rPr>
          <w:rFonts w:eastAsia="Times New Roman"/>
          <w:szCs w:val="24"/>
        </w:rPr>
        <w:t xml:space="preserve">αυτά τα ελλείμματα από τη μεριά των δαπανών και από τη μεριά των εσόδων. Νομίζω ότι και τα δύο κόμματα έχουν μεγάλη ευθύνη. </w:t>
      </w:r>
    </w:p>
    <w:p w14:paraId="6E7E6B06" w14:textId="77777777" w:rsidR="00D31811" w:rsidRDefault="00451EDC">
      <w:pPr>
        <w:spacing w:line="600" w:lineRule="auto"/>
        <w:ind w:firstLine="720"/>
        <w:jc w:val="both"/>
        <w:rPr>
          <w:rFonts w:eastAsia="Times New Roman"/>
          <w:szCs w:val="24"/>
        </w:rPr>
      </w:pPr>
      <w:r>
        <w:rPr>
          <w:rFonts w:eastAsia="Times New Roman"/>
          <w:szCs w:val="24"/>
        </w:rPr>
        <w:t xml:space="preserve">Αν κοιτάξετε τις χρονοσειρές για τις δαπάνες και για τα έσοδα, οι δαπάνες της ελληνικής Κυβέρνησης από όταν μπήκαμε στην ΟΝΕ μέχρι </w:t>
      </w:r>
      <w:r>
        <w:rPr>
          <w:rFonts w:eastAsia="Times New Roman"/>
          <w:szCs w:val="24"/>
        </w:rPr>
        <w:t>την κρίση είναι σχεδόν στο επίπεδο που είναι στην Ευρωπαϊκή Ένωση. Μπορούμε να κάνουμε μια πολύ σοβαρή συζήτηση για το αν ήταν αποτελεσματικές οι δαπάνες και για το αν θα μπορούσαμε να τα ξοδέψουμε καλύτερα. Ήταν, όμως, σε μέγεθος, σε ποσότητα, το ίδιο ποσ</w:t>
      </w:r>
      <w:r>
        <w:rPr>
          <w:rFonts w:eastAsia="Times New Roman"/>
          <w:szCs w:val="24"/>
        </w:rPr>
        <w:t xml:space="preserve">οστό.  </w:t>
      </w:r>
    </w:p>
    <w:p w14:paraId="6E7E6B07" w14:textId="77777777" w:rsidR="00D31811" w:rsidRDefault="00451EDC">
      <w:pPr>
        <w:spacing w:line="600" w:lineRule="auto"/>
        <w:ind w:firstLine="720"/>
        <w:jc w:val="both"/>
        <w:rPr>
          <w:rFonts w:eastAsia="Times New Roman"/>
          <w:szCs w:val="24"/>
        </w:rPr>
      </w:pPr>
      <w:r>
        <w:rPr>
          <w:rFonts w:eastAsia="Times New Roman"/>
          <w:szCs w:val="24"/>
        </w:rPr>
        <w:t>Αυτό, όμως, που τα δύο κόμματα είχαν πολύ χαμηλότερο από τον μέσο όρο στην Ευρώπη, ήταν τα έσοδα και εκεί χρειάζεται μία ανάλυση γι</w:t>
      </w:r>
      <w:r>
        <w:rPr>
          <w:rFonts w:eastAsia="Times New Roman"/>
          <w:szCs w:val="24"/>
        </w:rPr>
        <w:t>’</w:t>
      </w:r>
      <w:r>
        <w:rPr>
          <w:rFonts w:eastAsia="Times New Roman"/>
          <w:szCs w:val="24"/>
        </w:rPr>
        <w:t xml:space="preserve"> αυτό. Η δική μου ανάλυση είναι ότι η φοροδιαφυγή και η μείωση </w:t>
      </w:r>
      <w:r>
        <w:rPr>
          <w:rFonts w:eastAsia="Times New Roman"/>
          <w:szCs w:val="24"/>
        </w:rPr>
        <w:lastRenderedPageBreak/>
        <w:t>των φόρων ήταν κομμάτι του συστήματος της Νέας Δημοκρ</w:t>
      </w:r>
      <w:r>
        <w:rPr>
          <w:rFonts w:eastAsia="Times New Roman"/>
          <w:szCs w:val="24"/>
        </w:rPr>
        <w:t xml:space="preserve">ατίας και του ΠΑΣΟΚ για να φτιάχνουν τις κοινωνικές συμμαχίες. Και γι’ αυτό έχετε ευθύνη και εσείς και το ΠΑΣΟΚ, κατά τη δική μου άποψη. </w:t>
      </w:r>
    </w:p>
    <w:p w14:paraId="6E7E6B08" w14:textId="77777777" w:rsidR="00D31811" w:rsidRDefault="00451EDC">
      <w:pPr>
        <w:spacing w:line="600" w:lineRule="auto"/>
        <w:ind w:firstLine="720"/>
        <w:jc w:val="both"/>
        <w:rPr>
          <w:rFonts w:eastAsia="Times New Roman"/>
          <w:szCs w:val="24"/>
        </w:rPr>
      </w:pPr>
      <w:r>
        <w:rPr>
          <w:rFonts w:eastAsia="Times New Roman"/>
          <w:szCs w:val="24"/>
        </w:rPr>
        <w:t xml:space="preserve">Τώρα, για να μην αποφύγω την πιο συγκεκριμένη ερώτηση για την </w:t>
      </w:r>
      <w:r>
        <w:rPr>
          <w:rFonts w:eastAsia="Times New Roman"/>
          <w:szCs w:val="24"/>
        </w:rPr>
        <w:t>ε</w:t>
      </w:r>
      <w:r>
        <w:rPr>
          <w:rFonts w:eastAsia="Times New Roman"/>
          <w:szCs w:val="24"/>
        </w:rPr>
        <w:t>ξεταστική, θα πω ότι όλα αυτά τα ζητήματα, κατά τη δική</w:t>
      </w:r>
      <w:r>
        <w:rPr>
          <w:rFonts w:eastAsia="Times New Roman"/>
          <w:szCs w:val="24"/>
        </w:rPr>
        <w:t xml:space="preserve"> μου άποψη, έχουν και ακαδημαϊκή πλευρά</w:t>
      </w:r>
      <w:r>
        <w:rPr>
          <w:rFonts w:eastAsia="Times New Roman"/>
          <w:szCs w:val="24"/>
        </w:rPr>
        <w:t>. Δ</w:t>
      </w:r>
      <w:r>
        <w:rPr>
          <w:rFonts w:eastAsia="Times New Roman"/>
          <w:szCs w:val="24"/>
        </w:rPr>
        <w:t>ηλαδή να δούμε τα στοιχεία, τι έγινε -και δεν είναι μόνο αυτά τα στοιχεία, αλλά είναι κι άλλα στοιχεία που θα πρέπει να αναλύσει-, αλλά έχει και πολιτική πλευρά.</w:t>
      </w:r>
    </w:p>
    <w:p w14:paraId="6E7E6B09" w14:textId="77777777" w:rsidR="00D31811" w:rsidRDefault="00451EDC">
      <w:pPr>
        <w:tabs>
          <w:tab w:val="center" w:pos="4753"/>
          <w:tab w:val="left" w:pos="6104"/>
        </w:tabs>
        <w:spacing w:line="600" w:lineRule="auto"/>
        <w:ind w:firstLine="720"/>
        <w:jc w:val="both"/>
        <w:rPr>
          <w:rFonts w:eastAsia="Times New Roman"/>
          <w:szCs w:val="24"/>
        </w:rPr>
      </w:pPr>
      <w:r>
        <w:rPr>
          <w:rFonts w:eastAsia="Times New Roman"/>
          <w:szCs w:val="24"/>
        </w:rPr>
        <w:t xml:space="preserve">Δεν νομίζω ότι η </w:t>
      </w:r>
      <w:r>
        <w:rPr>
          <w:rFonts w:eastAsia="Times New Roman"/>
          <w:szCs w:val="24"/>
        </w:rPr>
        <w:t>ε</w:t>
      </w:r>
      <w:r>
        <w:rPr>
          <w:rFonts w:eastAsia="Times New Roman"/>
          <w:szCs w:val="24"/>
        </w:rPr>
        <w:t>ξεταστική είναι το καλύτερο πλαίσι</w:t>
      </w:r>
      <w:r>
        <w:rPr>
          <w:rFonts w:eastAsia="Times New Roman"/>
          <w:szCs w:val="24"/>
        </w:rPr>
        <w:t>ο -δεν έχει πάρει θέση η Κυβέρνηση, οπότε δεν απαντάω σαν Κυβέρνηση, απαντάω προσωπικά- για να γίνει αυτή η αντιπαράθεση. Νομίζω ότι πρέπει να γίνει με επιστημονικό τρόπο και μετά με πολιτικά συμπεράσματα, αλλά χωρίς αυτό το κλίμα που δημιουργούν οι εξετασ</w:t>
      </w:r>
      <w:r>
        <w:rPr>
          <w:rFonts w:eastAsia="Times New Roman"/>
          <w:szCs w:val="24"/>
        </w:rPr>
        <w:t>τικές επιτροπές, που έχουν τον ρόλο τους για άλλα ζητήματα.</w:t>
      </w:r>
    </w:p>
    <w:p w14:paraId="6E7E6B0A" w14:textId="77777777" w:rsidR="00D31811" w:rsidRDefault="00451EDC">
      <w:pPr>
        <w:tabs>
          <w:tab w:val="center" w:pos="4753"/>
          <w:tab w:val="left" w:pos="6104"/>
        </w:tabs>
        <w:spacing w:line="600" w:lineRule="auto"/>
        <w:ind w:firstLine="720"/>
        <w:jc w:val="both"/>
        <w:rPr>
          <w:rFonts w:eastAsia="Times New Roman"/>
          <w:szCs w:val="24"/>
        </w:rPr>
      </w:pPr>
      <w:r>
        <w:rPr>
          <w:rFonts w:eastAsia="Times New Roman"/>
          <w:szCs w:val="24"/>
        </w:rPr>
        <w:t>Ευχαριστώ, κύριε Πρόεδρε.</w:t>
      </w:r>
    </w:p>
    <w:p w14:paraId="6E7E6B0B" w14:textId="77777777" w:rsidR="00D31811" w:rsidRDefault="00451EDC">
      <w:pPr>
        <w:tabs>
          <w:tab w:val="center" w:pos="4753"/>
          <w:tab w:val="left" w:pos="6104"/>
        </w:tabs>
        <w:spacing w:line="600" w:lineRule="auto"/>
        <w:ind w:firstLine="720"/>
        <w:jc w:val="both"/>
        <w:rPr>
          <w:rFonts w:eastAsia="Times New Roman" w:cs="Times New Roman"/>
          <w:b/>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Ευχαριστώ, κύριε Υπουργέ.</w:t>
      </w:r>
    </w:p>
    <w:p w14:paraId="6E7E6B0C" w14:textId="77777777" w:rsidR="00D31811" w:rsidRDefault="00451EDC">
      <w:pPr>
        <w:tabs>
          <w:tab w:val="center" w:pos="4753"/>
          <w:tab w:val="left" w:pos="6104"/>
        </w:tabs>
        <w:spacing w:line="600" w:lineRule="auto"/>
        <w:ind w:firstLine="720"/>
        <w:jc w:val="both"/>
        <w:rPr>
          <w:rFonts w:eastAsia="Times New Roman" w:cs="Times New Roman"/>
          <w:szCs w:val="24"/>
        </w:rPr>
      </w:pPr>
      <w:r>
        <w:rPr>
          <w:rFonts w:eastAsia="Times New Roman" w:cs="Times New Roman"/>
          <w:szCs w:val="24"/>
        </w:rPr>
        <w:t>Ακολουθεί η δεύτερη με αριθμό 204/14-11-2016 επίκαιρη ερώτηση πρώτου κύκλου του Βουλευτή Β΄ Πειραιά των Ανεξαρτή</w:t>
      </w:r>
      <w:r>
        <w:rPr>
          <w:rFonts w:eastAsia="Times New Roman" w:cs="Times New Roman"/>
          <w:szCs w:val="24"/>
        </w:rPr>
        <w:t xml:space="preserve">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 μεταφορά των υπηρεσιών του Υπουργείου Οικονομικών στο κτήριο Κεράνη.</w:t>
      </w:r>
    </w:p>
    <w:p w14:paraId="6E7E6B0D" w14:textId="77777777" w:rsidR="00D31811" w:rsidRDefault="00451EDC">
      <w:pPr>
        <w:tabs>
          <w:tab w:val="center" w:pos="4753"/>
          <w:tab w:val="left" w:pos="6104"/>
        </w:tabs>
        <w:spacing w:line="600" w:lineRule="auto"/>
        <w:ind w:firstLine="720"/>
        <w:jc w:val="both"/>
        <w:rPr>
          <w:rFonts w:eastAsia="Times New Roman" w:cs="Times New Roman"/>
          <w:b/>
          <w:szCs w:val="24"/>
        </w:rPr>
      </w:pPr>
      <w:r>
        <w:rPr>
          <w:rFonts w:eastAsia="Times New Roman" w:cs="Times New Roman"/>
          <w:szCs w:val="24"/>
        </w:rPr>
        <w:t>Κύριε συνάδελφε, έχετε τον λόγο για δύο λεπτά.</w:t>
      </w:r>
    </w:p>
    <w:p w14:paraId="6E7E6B0E" w14:textId="77777777" w:rsidR="00D31811" w:rsidRDefault="00451EDC">
      <w:pPr>
        <w:tabs>
          <w:tab w:val="center" w:pos="4753"/>
          <w:tab w:val="left" w:pos="6104"/>
        </w:tabs>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Ευχαριστώ πολύ, κύριε Πρόεδρε.</w:t>
      </w:r>
    </w:p>
    <w:p w14:paraId="6E7E6B0F" w14:textId="77777777" w:rsidR="00D31811" w:rsidRDefault="00451EDC">
      <w:pPr>
        <w:tabs>
          <w:tab w:val="center" w:pos="4753"/>
          <w:tab w:val="left" w:pos="6104"/>
        </w:tabs>
        <w:spacing w:line="600" w:lineRule="auto"/>
        <w:ind w:firstLine="720"/>
        <w:jc w:val="both"/>
        <w:rPr>
          <w:rFonts w:eastAsia="Times New Roman" w:cs="Times New Roman"/>
          <w:szCs w:val="24"/>
        </w:rPr>
      </w:pPr>
      <w:r>
        <w:rPr>
          <w:rFonts w:eastAsia="Times New Roman" w:cs="Times New Roman"/>
          <w:szCs w:val="24"/>
        </w:rPr>
        <w:t>Κύριε Υπουρ</w:t>
      </w:r>
      <w:r>
        <w:rPr>
          <w:rFonts w:eastAsia="Times New Roman" w:cs="Times New Roman"/>
          <w:szCs w:val="24"/>
        </w:rPr>
        <w:t xml:space="preserve">γέ, επανέρχομαι μετά από σχεδόν επτά μήνες από την προηγούμενη επίκαιρη ερώτησή μου στον κ. Αλεξιάδη, όπου εγείραμε το θέμα αρχές του χρόνου, τον Μάρτιο, για την κατασπατάληση του δημοσίου χρήματος. </w:t>
      </w:r>
    </w:p>
    <w:p w14:paraId="6E7E6B10" w14:textId="77777777" w:rsidR="00D31811" w:rsidRDefault="00451EDC">
      <w:pPr>
        <w:tabs>
          <w:tab w:val="center" w:pos="4753"/>
          <w:tab w:val="left" w:pos="6104"/>
        </w:tabs>
        <w:spacing w:line="600" w:lineRule="auto"/>
        <w:ind w:firstLine="720"/>
        <w:jc w:val="both"/>
        <w:rPr>
          <w:rFonts w:eastAsia="Times New Roman" w:cs="Times New Roman"/>
          <w:szCs w:val="24"/>
        </w:rPr>
      </w:pPr>
      <w:r>
        <w:rPr>
          <w:rFonts w:eastAsia="Times New Roman" w:cs="Times New Roman"/>
          <w:szCs w:val="24"/>
        </w:rPr>
        <w:t>Θα ήθελα να θυμίσω τα 70.000.000 ευρώ κόστος της κατασκε</w:t>
      </w:r>
      <w:r>
        <w:rPr>
          <w:rFonts w:eastAsia="Times New Roman" w:cs="Times New Roman"/>
          <w:szCs w:val="24"/>
        </w:rPr>
        <w:t xml:space="preserve">υής του κτηρίου Κεράνη. Τα ενοίκια, τα οποία πληρώνει το Υπουργείο Οικονομικών, το οποίο εποπτεύει και όλα τα ακίνητα του </w:t>
      </w:r>
      <w:r>
        <w:rPr>
          <w:rFonts w:eastAsia="Times New Roman" w:cs="Times New Roman"/>
          <w:szCs w:val="24"/>
        </w:rPr>
        <w:t>δ</w:t>
      </w:r>
      <w:r>
        <w:rPr>
          <w:rFonts w:eastAsia="Times New Roman" w:cs="Times New Roman"/>
          <w:szCs w:val="24"/>
        </w:rPr>
        <w:t xml:space="preserve">ημοσίου, κενά </w:t>
      </w:r>
      <w:r>
        <w:rPr>
          <w:rFonts w:eastAsia="Times New Roman" w:cs="Times New Roman"/>
          <w:szCs w:val="24"/>
        </w:rPr>
        <w:lastRenderedPageBreak/>
        <w:t>ή μη κενά, ανέρχονταν σε πάνω από 230.000 ευρώ τον μήνα για να ενοικιάζει κτήρια για τις υπηρεσίες του και συγχρόνως πλ</w:t>
      </w:r>
      <w:r>
        <w:rPr>
          <w:rFonts w:eastAsia="Times New Roman" w:cs="Times New Roman"/>
          <w:szCs w:val="24"/>
        </w:rPr>
        <w:t>ηρώναμε 221.000 ευρώ τον μήνα</w:t>
      </w:r>
      <w:r>
        <w:rPr>
          <w:rFonts w:eastAsia="Times New Roman" w:cs="Times New Roman"/>
          <w:szCs w:val="24"/>
        </w:rPr>
        <w:t>,</w:t>
      </w:r>
      <w:r>
        <w:rPr>
          <w:rFonts w:eastAsia="Times New Roman" w:cs="Times New Roman"/>
          <w:szCs w:val="24"/>
        </w:rPr>
        <w:t xml:space="preserve"> για να είναι κενό το κτήριο του Κεράνη. Θα </w:t>
      </w:r>
      <w:r>
        <w:rPr>
          <w:rFonts w:eastAsia="Times New Roman" w:cs="Times New Roman"/>
          <w:szCs w:val="24"/>
        </w:rPr>
        <w:t>αναφερθώ</w:t>
      </w:r>
      <w:r>
        <w:rPr>
          <w:rFonts w:eastAsia="Times New Roman" w:cs="Times New Roman"/>
          <w:szCs w:val="24"/>
        </w:rPr>
        <w:t xml:space="preserve"> στη δευτερολογία μου και με κάποια άλλα στοιχεία και λεπτομέρειες.</w:t>
      </w:r>
    </w:p>
    <w:p w14:paraId="6E7E6B11" w14:textId="77777777" w:rsidR="00D31811" w:rsidRDefault="00451EDC">
      <w:pPr>
        <w:tabs>
          <w:tab w:val="center" w:pos="4753"/>
          <w:tab w:val="left" w:pos="6104"/>
        </w:tabs>
        <w:spacing w:line="600" w:lineRule="auto"/>
        <w:ind w:firstLine="720"/>
        <w:jc w:val="both"/>
        <w:rPr>
          <w:rFonts w:eastAsia="Times New Roman" w:cs="Times New Roman"/>
          <w:szCs w:val="24"/>
        </w:rPr>
      </w:pPr>
      <w:r>
        <w:rPr>
          <w:rFonts w:eastAsia="Times New Roman" w:cs="Times New Roman"/>
          <w:szCs w:val="24"/>
        </w:rPr>
        <w:t>Ο κύριος Υπουργός είχε τότε δεσμευτεί ότι μια συμβολική κίνηση θα ήταν η μετεγκατάσταση υπηρεσιών του Υπου</w:t>
      </w:r>
      <w:r>
        <w:rPr>
          <w:rFonts w:eastAsia="Times New Roman" w:cs="Times New Roman"/>
          <w:szCs w:val="24"/>
        </w:rPr>
        <w:t>ργείου Οικονομικών, όπως είπα, αντί των 232.000 ευρώ</w:t>
      </w:r>
      <w:r>
        <w:rPr>
          <w:rFonts w:eastAsia="Times New Roman" w:cs="Times New Roman"/>
          <w:szCs w:val="24"/>
        </w:rPr>
        <w:t>,</w:t>
      </w:r>
      <w:r>
        <w:rPr>
          <w:rFonts w:eastAsia="Times New Roman" w:cs="Times New Roman"/>
          <w:szCs w:val="24"/>
        </w:rPr>
        <w:t xml:space="preserve"> που δίνουμε τον μήνα</w:t>
      </w:r>
      <w:r>
        <w:rPr>
          <w:rFonts w:eastAsia="Times New Roman" w:cs="Times New Roman"/>
          <w:szCs w:val="24"/>
        </w:rPr>
        <w:t>,</w:t>
      </w:r>
      <w:r>
        <w:rPr>
          <w:rFonts w:eastAsia="Times New Roman" w:cs="Times New Roman"/>
          <w:szCs w:val="24"/>
        </w:rPr>
        <w:t xml:space="preserve"> να πάμε σε ένα κτήριο που είναι δικό μας και το πληρώνουμε για να είναι άδειο. </w:t>
      </w:r>
    </w:p>
    <w:p w14:paraId="6E7E6B12" w14:textId="77777777" w:rsidR="00D31811" w:rsidRDefault="00451EDC">
      <w:pPr>
        <w:tabs>
          <w:tab w:val="center" w:pos="4753"/>
          <w:tab w:val="left" w:pos="610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E7E6B13" w14:textId="77777777" w:rsidR="00D31811" w:rsidRDefault="00451EDC">
      <w:pPr>
        <w:tabs>
          <w:tab w:val="center" w:pos="4753"/>
          <w:tab w:val="left" w:pos="6104"/>
        </w:tabs>
        <w:spacing w:line="600" w:lineRule="auto"/>
        <w:ind w:firstLine="720"/>
        <w:jc w:val="both"/>
        <w:rPr>
          <w:rFonts w:eastAsia="Times New Roman" w:cs="Times New Roman"/>
          <w:szCs w:val="24"/>
        </w:rPr>
      </w:pPr>
      <w:r>
        <w:rPr>
          <w:rFonts w:eastAsia="Times New Roman" w:cs="Times New Roman"/>
          <w:szCs w:val="24"/>
        </w:rPr>
        <w:t>Δεν θα μακρηγορή</w:t>
      </w:r>
      <w:r>
        <w:rPr>
          <w:rFonts w:eastAsia="Times New Roman" w:cs="Times New Roman"/>
          <w:szCs w:val="24"/>
        </w:rPr>
        <w:t xml:space="preserve">σω. </w:t>
      </w:r>
    </w:p>
    <w:p w14:paraId="6E7E6B14" w14:textId="77777777" w:rsidR="00D31811" w:rsidRDefault="00451EDC">
      <w:pPr>
        <w:tabs>
          <w:tab w:val="center" w:pos="4753"/>
          <w:tab w:val="left" w:pos="6104"/>
        </w:tabs>
        <w:spacing w:line="600" w:lineRule="auto"/>
        <w:ind w:firstLine="720"/>
        <w:jc w:val="both"/>
        <w:rPr>
          <w:rFonts w:eastAsia="Times New Roman" w:cs="Times New Roman"/>
          <w:szCs w:val="24"/>
        </w:rPr>
      </w:pPr>
      <w:r>
        <w:rPr>
          <w:rFonts w:eastAsia="Times New Roman" w:cs="Times New Roman"/>
          <w:szCs w:val="24"/>
        </w:rPr>
        <w:lastRenderedPageBreak/>
        <w:t>Ερωτάσθε, κύριε Υπουργέ: Ποιες υπηρεσίες του Υπουργείου Οικονομικών έχουν ήδη μεταφερθεί στο κτήριο Κεράνη; Ποιο είναι το ύψος της εξοικονόμησης από την μέχρι τώρα πρώτη φάση της μεταστέγασης; Πότε θα ολοκληρωθεί η μετεγκατάσταση του συνόλου των υπηρε</w:t>
      </w:r>
      <w:r>
        <w:rPr>
          <w:rFonts w:eastAsia="Times New Roman" w:cs="Times New Roman"/>
          <w:szCs w:val="24"/>
        </w:rPr>
        <w:t>σιών του Υπουργείου Οικονομικών; Ποιο είναι το ύψος της εξοικονόμησης που θα προκύψει από τη συνολική μεταστέγαση;</w:t>
      </w:r>
    </w:p>
    <w:p w14:paraId="6E7E6B15" w14:textId="77777777" w:rsidR="00D31811" w:rsidRDefault="00451EDC">
      <w:pPr>
        <w:tabs>
          <w:tab w:val="center" w:pos="4753"/>
          <w:tab w:val="left" w:pos="6104"/>
        </w:tabs>
        <w:spacing w:line="600" w:lineRule="auto"/>
        <w:ind w:firstLine="720"/>
        <w:jc w:val="both"/>
        <w:rPr>
          <w:rFonts w:eastAsia="Times New Roman" w:cs="Times New Roman"/>
          <w:szCs w:val="24"/>
        </w:rPr>
      </w:pPr>
      <w:r>
        <w:rPr>
          <w:rFonts w:eastAsia="Times New Roman" w:cs="Times New Roman"/>
          <w:szCs w:val="24"/>
        </w:rPr>
        <w:t>Έχω και μια άλλη ερώτηση. Έχουμε κάποιο πρόβλημα συνδικαλιστικό των υπαλλήλων, ασκούν κάποιο βέτο στη μετεγκατάστασή τους;</w:t>
      </w:r>
    </w:p>
    <w:p w14:paraId="6E7E6B16" w14:textId="77777777" w:rsidR="00D31811" w:rsidRDefault="00451EDC">
      <w:pPr>
        <w:tabs>
          <w:tab w:val="center" w:pos="4753"/>
          <w:tab w:val="left" w:pos="6104"/>
        </w:tabs>
        <w:spacing w:line="600" w:lineRule="auto"/>
        <w:ind w:firstLine="720"/>
        <w:jc w:val="both"/>
        <w:rPr>
          <w:rFonts w:eastAsia="Times New Roman" w:cs="Times New Roman"/>
          <w:b/>
          <w:i/>
          <w:szCs w:val="24"/>
        </w:rPr>
      </w:pPr>
      <w:r>
        <w:rPr>
          <w:rFonts w:eastAsia="Times New Roman" w:cs="Times New Roman"/>
          <w:szCs w:val="24"/>
        </w:rPr>
        <w:t>Ευχαριστώ πολύ.</w:t>
      </w:r>
    </w:p>
    <w:p w14:paraId="6E7E6B17" w14:textId="77777777" w:rsidR="00D31811" w:rsidRDefault="00451EDC">
      <w:pPr>
        <w:tabs>
          <w:tab w:val="center" w:pos="4753"/>
          <w:tab w:val="left" w:pos="6104"/>
        </w:tabs>
        <w:spacing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 xml:space="preserve">ΟΕΔΡΕΥΩΝ (Σπυρίδων Λυκούδης): </w:t>
      </w:r>
      <w:r>
        <w:rPr>
          <w:rFonts w:eastAsia="Times New Roman" w:cs="Times New Roman"/>
          <w:szCs w:val="24"/>
        </w:rPr>
        <w:t>Ευχαριστώ, κύριε συνάδελφε.</w:t>
      </w:r>
    </w:p>
    <w:p w14:paraId="6E7E6B18" w14:textId="77777777" w:rsidR="00D31811" w:rsidRDefault="00451EDC">
      <w:pPr>
        <w:tabs>
          <w:tab w:val="center" w:pos="4753"/>
          <w:tab w:val="left" w:pos="6104"/>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E7E6B19" w14:textId="77777777" w:rsidR="00D31811" w:rsidRDefault="00451EDC">
      <w:pPr>
        <w:tabs>
          <w:tab w:val="center" w:pos="4753"/>
          <w:tab w:val="left" w:pos="6104"/>
        </w:tabs>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Ευχαριστώ, κύριε συνάδελφε, για την ερώτησή σας.</w:t>
      </w:r>
    </w:p>
    <w:p w14:paraId="6E7E6B1A" w14:textId="77777777" w:rsidR="00D31811" w:rsidRDefault="00451EDC">
      <w:pPr>
        <w:tabs>
          <w:tab w:val="center" w:pos="4753"/>
          <w:tab w:val="left" w:pos="6104"/>
        </w:tabs>
        <w:spacing w:line="600" w:lineRule="auto"/>
        <w:ind w:firstLine="720"/>
        <w:jc w:val="both"/>
        <w:rPr>
          <w:rFonts w:eastAsia="Times New Roman" w:cs="Times New Roman"/>
          <w:szCs w:val="24"/>
        </w:rPr>
      </w:pPr>
      <w:r>
        <w:rPr>
          <w:rFonts w:eastAsia="Times New Roman" w:cs="Times New Roman"/>
          <w:szCs w:val="24"/>
        </w:rPr>
        <w:lastRenderedPageBreak/>
        <w:t xml:space="preserve">Η αλήθεια είναι ότι μέχρι στιγμής δεν έχει μεταστεγαστεί κάποια υπηρεσία </w:t>
      </w:r>
      <w:r>
        <w:rPr>
          <w:rFonts w:eastAsia="Times New Roman" w:cs="Times New Roman"/>
          <w:szCs w:val="24"/>
        </w:rPr>
        <w:t>του Υπουργείου Οικονομικών. Έως σήμερα</w:t>
      </w:r>
      <w:r>
        <w:rPr>
          <w:rFonts w:eastAsia="Times New Roman" w:cs="Times New Roman"/>
          <w:szCs w:val="24"/>
        </w:rPr>
        <w:t>,</w:t>
      </w:r>
      <w:r>
        <w:rPr>
          <w:rFonts w:eastAsia="Times New Roman" w:cs="Times New Roman"/>
          <w:szCs w:val="24"/>
        </w:rPr>
        <w:t xml:space="preserve"> στο κτήριο έχει εγκατασταθεί η νεοσύστατη υπηρεσία της Ειδικής Γραμματείας Διαχείρισης Ιδιωτικού Χρέους του Υπουργείου Οικονομίας, με απόφαση που υπεγράφη στις 26 Οκτωβρίου. Θα απαριθμεί ενενήντα πέντε υπαλλήλους. </w:t>
      </w:r>
    </w:p>
    <w:p w14:paraId="6E7E6B1B" w14:textId="77777777" w:rsidR="00D31811" w:rsidRDefault="00451EDC">
      <w:pPr>
        <w:tabs>
          <w:tab w:val="center" w:pos="4753"/>
          <w:tab w:val="left" w:pos="6104"/>
        </w:tabs>
        <w:spacing w:line="600" w:lineRule="auto"/>
        <w:ind w:firstLine="720"/>
        <w:jc w:val="both"/>
        <w:rPr>
          <w:rFonts w:eastAsia="Times New Roman" w:cs="Times New Roman"/>
          <w:szCs w:val="24"/>
        </w:rPr>
      </w:pPr>
      <w:r>
        <w:rPr>
          <w:rFonts w:eastAsia="Times New Roman" w:cs="Times New Roman"/>
          <w:szCs w:val="24"/>
        </w:rPr>
        <w:t>Εάν η ως άνω Υπηρεσία στεγαζόταν σε άλλο ακίνητο</w:t>
      </w:r>
      <w:r>
        <w:rPr>
          <w:rFonts w:eastAsia="Times New Roman" w:cs="Times New Roman"/>
          <w:szCs w:val="24"/>
        </w:rPr>
        <w:t>,</w:t>
      </w:r>
      <w:r>
        <w:rPr>
          <w:rFonts w:eastAsia="Times New Roman" w:cs="Times New Roman"/>
          <w:szCs w:val="24"/>
        </w:rPr>
        <w:t xml:space="preserve"> με διαδικασία του ελληνικού </w:t>
      </w:r>
      <w:r>
        <w:rPr>
          <w:rFonts w:eastAsia="Times New Roman" w:cs="Times New Roman"/>
          <w:szCs w:val="24"/>
        </w:rPr>
        <w:t>δημοσίου</w:t>
      </w:r>
      <w:r>
        <w:rPr>
          <w:rFonts w:eastAsia="Times New Roman" w:cs="Times New Roman"/>
          <w:szCs w:val="24"/>
        </w:rPr>
        <w:t xml:space="preserve">, το </w:t>
      </w:r>
      <w:r>
        <w:rPr>
          <w:rFonts w:eastAsia="Times New Roman" w:cs="Times New Roman"/>
          <w:szCs w:val="24"/>
        </w:rPr>
        <w:t xml:space="preserve">δημόσιο </w:t>
      </w:r>
      <w:r>
        <w:rPr>
          <w:rFonts w:eastAsia="Times New Roman" w:cs="Times New Roman"/>
          <w:szCs w:val="24"/>
        </w:rPr>
        <w:t>θα κατέβαλλε μηνιαίο μίσθωμα</w:t>
      </w:r>
      <w:r>
        <w:rPr>
          <w:rFonts w:eastAsia="Times New Roman" w:cs="Times New Roman"/>
          <w:szCs w:val="24"/>
        </w:rPr>
        <w:t>,</w:t>
      </w:r>
      <w:r>
        <w:rPr>
          <w:rFonts w:eastAsia="Times New Roman" w:cs="Times New Roman"/>
          <w:szCs w:val="24"/>
        </w:rPr>
        <w:t xml:space="preserve"> που θα κυμαινόταν από 6 έως 10 ευρώ το τετραγωνικό μέτρο. Το μίσθωμα που αντιστοιχεί στον χώρο που καταλαμβάνει η συγκεκριμένη </w:t>
      </w:r>
      <w:r>
        <w:rPr>
          <w:rFonts w:eastAsia="Times New Roman" w:cs="Times New Roman"/>
          <w:szCs w:val="24"/>
        </w:rPr>
        <w:t>Υπηρεσία είναι σχεδόν 15.000 ευρώ μηνιαίως. Άρα, αυτή είναι εξοικονόμηση λόγω της αποφυγής μίσθωσης νέου κτηρίου.</w:t>
      </w:r>
    </w:p>
    <w:p w14:paraId="6E7E6B1C" w14:textId="77777777" w:rsidR="00D31811" w:rsidRDefault="00451EDC">
      <w:pPr>
        <w:tabs>
          <w:tab w:val="center" w:pos="4753"/>
          <w:tab w:val="left" w:pos="6104"/>
        </w:tabs>
        <w:spacing w:line="600" w:lineRule="auto"/>
        <w:ind w:firstLine="720"/>
        <w:jc w:val="both"/>
        <w:rPr>
          <w:rFonts w:eastAsia="Times New Roman" w:cs="Times New Roman"/>
          <w:szCs w:val="24"/>
        </w:rPr>
      </w:pPr>
      <w:r>
        <w:rPr>
          <w:rFonts w:eastAsia="Times New Roman" w:cs="Times New Roman"/>
          <w:szCs w:val="24"/>
        </w:rPr>
        <w:t>Νομίζω ότι χρειάζεται να έχουμε έναν σχεδιασμό. Έχουμε τώρα και τα στοιχεία από τα διάσπαρτα κομμάτια</w:t>
      </w:r>
      <w:r>
        <w:rPr>
          <w:rFonts w:eastAsia="Times New Roman" w:cs="Times New Roman"/>
          <w:szCs w:val="24"/>
        </w:rPr>
        <w:t>,</w:t>
      </w:r>
      <w:r>
        <w:rPr>
          <w:rFonts w:eastAsia="Times New Roman" w:cs="Times New Roman"/>
          <w:szCs w:val="24"/>
        </w:rPr>
        <w:t xml:space="preserve"> όχι μόνο του Υπουργείου Οικονομικών, αλ</w:t>
      </w:r>
      <w:r>
        <w:rPr>
          <w:rFonts w:eastAsia="Times New Roman" w:cs="Times New Roman"/>
          <w:szCs w:val="24"/>
        </w:rPr>
        <w:t>λά και άλλων Υπουργείων, σχετικά με το τι ενοίκια πληρώνουμε. Χρειαζόμαστε ένα σχέδιο</w:t>
      </w:r>
      <w:r>
        <w:rPr>
          <w:rFonts w:eastAsia="Times New Roman" w:cs="Times New Roman"/>
          <w:szCs w:val="24"/>
        </w:rPr>
        <w:t>,</w:t>
      </w:r>
      <w:r>
        <w:rPr>
          <w:rFonts w:eastAsia="Times New Roman" w:cs="Times New Roman"/>
          <w:szCs w:val="24"/>
        </w:rPr>
        <w:t xml:space="preserve"> που δεν είναι μόνο για το Υπουργείο Οικονομικών, αλλά μπορεί </w:t>
      </w:r>
      <w:r>
        <w:rPr>
          <w:rFonts w:eastAsia="Times New Roman" w:cs="Times New Roman"/>
          <w:szCs w:val="24"/>
        </w:rPr>
        <w:lastRenderedPageBreak/>
        <w:t>να είναι και για άλλα Υπουργεία, γιατί πολλά Υπουργεία έχουν μια υπηρεσία εδώ και μια υπηρεσία εκεί. Χρειάζε</w:t>
      </w:r>
      <w:r>
        <w:rPr>
          <w:rFonts w:eastAsia="Times New Roman" w:cs="Times New Roman"/>
          <w:szCs w:val="24"/>
        </w:rPr>
        <w:t xml:space="preserve">ται μελέτη και νομίζω ότι θα μπορέσουμε να το εκμεταλλευτούμε αυτό το κτήριο στο μέλλον. </w:t>
      </w:r>
    </w:p>
    <w:p w14:paraId="6E7E6B1D" w14:textId="77777777" w:rsidR="00D31811" w:rsidRDefault="00451EDC">
      <w:pPr>
        <w:tabs>
          <w:tab w:val="center" w:pos="4753"/>
          <w:tab w:val="left" w:pos="6104"/>
        </w:tabs>
        <w:spacing w:line="600" w:lineRule="auto"/>
        <w:ind w:firstLine="720"/>
        <w:jc w:val="both"/>
        <w:rPr>
          <w:rFonts w:eastAsia="Times New Roman" w:cs="Times New Roman"/>
          <w:szCs w:val="24"/>
        </w:rPr>
      </w:pPr>
      <w:r>
        <w:rPr>
          <w:rFonts w:eastAsia="Times New Roman" w:cs="Times New Roman"/>
          <w:szCs w:val="24"/>
        </w:rPr>
        <w:t>Μην ξεχνάτε ότι μέρος της στρατηγικής της Κυβέρνησης είναι η επιθεώρηση δαπανών όλων των Υπουργείων. Άρχισε ο κ. Χουλιαράκης, που το τρέχει αυτό, με τρία Υπουργεία στ</w:t>
      </w:r>
      <w:r>
        <w:rPr>
          <w:rFonts w:eastAsia="Times New Roman" w:cs="Times New Roman"/>
          <w:szCs w:val="24"/>
        </w:rPr>
        <w:t>ην πρώτη φάση, το Υπουργείο Οικονομίας, το Υπουργείο Οικονομικών και το Υπουργείο Πολιτισμού. Το 2017 αυτό θα επεκταθεί σε όλα τα Υπουργεία, για να υπάρχουν εξοικονομήσεις. Η στρατηγική μας είναι</w:t>
      </w:r>
      <w:r>
        <w:rPr>
          <w:rFonts w:eastAsia="Times New Roman" w:cs="Times New Roman"/>
          <w:szCs w:val="24"/>
        </w:rPr>
        <w:t>,</w:t>
      </w:r>
      <w:r>
        <w:rPr>
          <w:rFonts w:eastAsia="Times New Roman" w:cs="Times New Roman"/>
          <w:szCs w:val="24"/>
        </w:rPr>
        <w:t xml:space="preserve"> όλες αυτές οι εξοικονομήσεις να πάνε σε συγκεκριμένες κοινω</w:t>
      </w:r>
      <w:r>
        <w:rPr>
          <w:rFonts w:eastAsia="Times New Roman" w:cs="Times New Roman"/>
          <w:szCs w:val="24"/>
        </w:rPr>
        <w:t>νικές ανάγκες, δηλαδή να κάνουμε μια εξοικονόμηση</w:t>
      </w:r>
      <w:r>
        <w:rPr>
          <w:rFonts w:eastAsia="Times New Roman" w:cs="Times New Roman"/>
          <w:szCs w:val="24"/>
        </w:rPr>
        <w:t>,</w:t>
      </w:r>
      <w:r>
        <w:rPr>
          <w:rFonts w:eastAsia="Times New Roman" w:cs="Times New Roman"/>
          <w:szCs w:val="24"/>
        </w:rPr>
        <w:t xml:space="preserve"> που θα μπορεί να ευνοήσει το Υπουργείο Υγείας, το Υπουργείο Εργασίας και το Υπουργείο Παιδείας για τις κοινωνικές ανάγκες, οπότε μέσα στο </w:t>
      </w:r>
      <w:r>
        <w:rPr>
          <w:rFonts w:eastAsia="Times New Roman" w:cs="Times New Roman"/>
          <w:szCs w:val="24"/>
          <w:lang w:val="en-US"/>
        </w:rPr>
        <w:t>spending</w:t>
      </w:r>
      <w:r>
        <w:rPr>
          <w:rFonts w:eastAsia="Times New Roman" w:cs="Times New Roman"/>
          <w:szCs w:val="24"/>
        </w:rPr>
        <w:t xml:space="preserve"> </w:t>
      </w:r>
      <w:r>
        <w:rPr>
          <w:rFonts w:eastAsia="Times New Roman" w:cs="Times New Roman"/>
          <w:szCs w:val="24"/>
          <w:lang w:val="en-US"/>
        </w:rPr>
        <w:t>review</w:t>
      </w:r>
      <w:r>
        <w:rPr>
          <w:rFonts w:eastAsia="Times New Roman" w:cs="Times New Roman"/>
          <w:szCs w:val="24"/>
        </w:rPr>
        <w:t>, μέσα σε αυτήν την επιθεώρηση δαπανών, θα είναι και</w:t>
      </w:r>
      <w:r>
        <w:rPr>
          <w:rFonts w:eastAsia="Times New Roman" w:cs="Times New Roman"/>
          <w:szCs w:val="24"/>
        </w:rPr>
        <w:t xml:space="preserve"> το συγκεκριμένο ζήτημα</w:t>
      </w:r>
      <w:r>
        <w:rPr>
          <w:rFonts w:eastAsia="Times New Roman" w:cs="Times New Roman"/>
          <w:szCs w:val="24"/>
        </w:rPr>
        <w:t>,</w:t>
      </w:r>
      <w:r>
        <w:rPr>
          <w:rFonts w:eastAsia="Times New Roman" w:cs="Times New Roman"/>
          <w:szCs w:val="24"/>
        </w:rPr>
        <w:t xml:space="preserve"> που βάζετε εσείς σήμερα.</w:t>
      </w:r>
    </w:p>
    <w:p w14:paraId="6E7E6B1E" w14:textId="77777777" w:rsidR="00D31811" w:rsidRDefault="00451EDC">
      <w:pPr>
        <w:tabs>
          <w:tab w:val="center" w:pos="4753"/>
          <w:tab w:val="left" w:pos="6104"/>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6E7E6B1F" w14:textId="77777777" w:rsidR="00D31811" w:rsidRDefault="00451EDC">
      <w:pPr>
        <w:tabs>
          <w:tab w:val="center" w:pos="4753"/>
          <w:tab w:val="left" w:pos="6104"/>
        </w:tabs>
        <w:spacing w:line="600" w:lineRule="auto"/>
        <w:ind w:firstLine="720"/>
        <w:jc w:val="both"/>
        <w:rPr>
          <w:rFonts w:eastAsia="Times New Roman" w:cs="Times New Roman"/>
          <w:szCs w:val="24"/>
        </w:rPr>
      </w:pPr>
      <w:r>
        <w:rPr>
          <w:rFonts w:eastAsia="Times New Roman" w:cs="Times New Roman"/>
          <w:szCs w:val="24"/>
        </w:rPr>
        <w:lastRenderedPageBreak/>
        <w:t>Κύριε συνάδελφε, έχετε τον λόγο.</w:t>
      </w:r>
    </w:p>
    <w:p w14:paraId="6E7E6B20"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κύριε Πρόεδρε. </w:t>
      </w:r>
    </w:p>
    <w:p w14:paraId="6E7E6B21"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Ευχαριστώ, κύριε Υπουργέ, για την απάντησή σας.</w:t>
      </w:r>
    </w:p>
    <w:p w14:paraId="6E7E6B22"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Θα πιαστώ από το δεδ</w:t>
      </w:r>
      <w:r>
        <w:rPr>
          <w:rFonts w:eastAsia="Times New Roman" w:cs="Times New Roman"/>
          <w:szCs w:val="24"/>
        </w:rPr>
        <w:t>ομένο που μας δώσατε -και είναι ένα ευχάριστο νέο- για τη μετεγκατάσταση μιας νέας υπηρεσίας. Απλά</w:t>
      </w:r>
      <w:r>
        <w:rPr>
          <w:rFonts w:eastAsia="Times New Roman" w:cs="Times New Roman"/>
          <w:szCs w:val="24"/>
        </w:rPr>
        <w:t>,</w:t>
      </w:r>
      <w:r>
        <w:rPr>
          <w:rFonts w:eastAsia="Times New Roman" w:cs="Times New Roman"/>
          <w:szCs w:val="24"/>
        </w:rPr>
        <w:t xml:space="preserve"> είχα την εντύπωση -γιατί έχει κυκλοφορήσει ένας πίνακας, και θα ήθελα να μου την επαληθεύσετε- ότι δέκα υπηρεσίες μικρές του Υπουργείου ήταν στη διαδικασία </w:t>
      </w:r>
      <w:r>
        <w:rPr>
          <w:rFonts w:eastAsia="Times New Roman" w:cs="Times New Roman"/>
          <w:szCs w:val="24"/>
        </w:rPr>
        <w:t>μετεγκατάστασης. Τις διαβάζω: Γραφείο Αναπληρωτή Υπουργού Οικονομικών, Γενική Γραμματεία Δημόσιας Περιουσίας, κεντρικές υπηρεσίες, Περιφερειακή Διεύθυνση Δημόσιας Περιουσίας Αιγαίου, Περιφερειακή Διεύθυνση Δημόσιας Περιουσίας Αττικής, κάτω από τη Γενική Γρ</w:t>
      </w:r>
      <w:r>
        <w:rPr>
          <w:rFonts w:eastAsia="Times New Roman" w:cs="Times New Roman"/>
          <w:szCs w:val="24"/>
        </w:rPr>
        <w:t xml:space="preserve">αμματεία Δημόσιας Περιουσίας. Μετά, Ειδική Γραμματεία Σώματος Δίωξης Οικονομικού Εγκλήματος ΣΔΟΕ, κεντρικές υπηρεσίες, Περιφερειακή Διεύθυνση </w:t>
      </w:r>
      <w:r>
        <w:rPr>
          <w:rFonts w:eastAsia="Times New Roman" w:cs="Times New Roman"/>
          <w:szCs w:val="24"/>
        </w:rPr>
        <w:lastRenderedPageBreak/>
        <w:t>Αττικής και Αιγαίου, Ειδική Γραμματεία Διαχείρισης Ιδιωτικού Χρέους, που πήγε, και η ΔΟΥ Νίκαιας-Κορυδαλλού. Έχω κ</w:t>
      </w:r>
      <w:r>
        <w:rPr>
          <w:rFonts w:eastAsia="Times New Roman" w:cs="Times New Roman"/>
          <w:szCs w:val="24"/>
        </w:rPr>
        <w:t xml:space="preserve">αι τις διευθύνσεις. </w:t>
      </w:r>
    </w:p>
    <w:p w14:paraId="6E7E6B23"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Αυτές οι Γενικές Γραμματείες και Διευθύνσεις είχαμε την εντύπωση -και είχαμε ένα κείμενο- ότι ήταν ήδη σ</w:t>
      </w:r>
      <w:r>
        <w:rPr>
          <w:rFonts w:eastAsia="Times New Roman" w:cs="Times New Roman"/>
          <w:szCs w:val="24"/>
        </w:rPr>
        <w:t>ε</w:t>
      </w:r>
      <w:r>
        <w:rPr>
          <w:rFonts w:eastAsia="Times New Roman" w:cs="Times New Roman"/>
          <w:szCs w:val="24"/>
        </w:rPr>
        <w:t xml:space="preserve"> διαδικασία μετεγκατάστασης. Παρακαλώ</w:t>
      </w:r>
      <w:r>
        <w:rPr>
          <w:rFonts w:eastAsia="Times New Roman" w:cs="Times New Roman"/>
          <w:szCs w:val="24"/>
        </w:rPr>
        <w:t>,</w:t>
      </w:r>
      <w:r>
        <w:rPr>
          <w:rFonts w:eastAsia="Times New Roman" w:cs="Times New Roman"/>
          <w:szCs w:val="24"/>
        </w:rPr>
        <w:t xml:space="preserve"> αν θέλετε να μου το επιβεβαιώσετε ή να σας το δώσω -αν δεν το είχατε υπόψη σας- για να το δ</w:t>
      </w:r>
      <w:r>
        <w:rPr>
          <w:rFonts w:eastAsia="Times New Roman" w:cs="Times New Roman"/>
          <w:szCs w:val="24"/>
        </w:rPr>
        <w:t xml:space="preserve">είτε, διότι είναι σημαντικό τουλάχιστον να κάνουμε ένα </w:t>
      </w:r>
      <w:r>
        <w:rPr>
          <w:rFonts w:eastAsia="Times New Roman" w:cs="Times New Roman"/>
          <w:szCs w:val="24"/>
          <w:lang w:val="en-US"/>
        </w:rPr>
        <w:t>follow</w:t>
      </w:r>
      <w:r>
        <w:rPr>
          <w:rFonts w:eastAsia="Times New Roman" w:cs="Times New Roman"/>
          <w:szCs w:val="24"/>
        </w:rPr>
        <w:t xml:space="preserve"> </w:t>
      </w:r>
      <w:r>
        <w:rPr>
          <w:rFonts w:eastAsia="Times New Roman" w:cs="Times New Roman"/>
          <w:szCs w:val="24"/>
          <w:lang w:val="en-US"/>
        </w:rPr>
        <w:t>up</w:t>
      </w:r>
      <w:r>
        <w:rPr>
          <w:rFonts w:eastAsia="Times New Roman" w:cs="Times New Roman"/>
          <w:szCs w:val="24"/>
        </w:rPr>
        <w:t xml:space="preserve"> σε αυτά.</w:t>
      </w:r>
    </w:p>
    <w:p w14:paraId="6E7E6B24"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Δεύτερον, να πούμε ότι το κτήριο του Κεράνη είναι ένα κτήριο με εμβαδό σαράντα χιλιάδες τετραγωνικά. Οι θέσεις εργασίας που μπορεί να καλύψει, είναι από </w:t>
      </w:r>
      <w:r>
        <w:rPr>
          <w:rFonts w:eastAsia="Times New Roman" w:cs="Times New Roman"/>
          <w:szCs w:val="24"/>
        </w:rPr>
        <w:t>δύο χιλιάδων εκατό</w:t>
      </w:r>
      <w:r>
        <w:rPr>
          <w:rFonts w:eastAsia="Times New Roman" w:cs="Times New Roman"/>
          <w:szCs w:val="24"/>
        </w:rPr>
        <w:t xml:space="preserve"> έως </w:t>
      </w:r>
      <w:r>
        <w:rPr>
          <w:rFonts w:eastAsia="Times New Roman" w:cs="Times New Roman"/>
          <w:szCs w:val="24"/>
        </w:rPr>
        <w:t>δύο χι</w:t>
      </w:r>
      <w:r>
        <w:rPr>
          <w:rFonts w:eastAsia="Times New Roman" w:cs="Times New Roman"/>
          <w:szCs w:val="24"/>
        </w:rPr>
        <w:t>λιάδων τετρακοσίων</w:t>
      </w:r>
      <w:r>
        <w:rPr>
          <w:rFonts w:eastAsia="Times New Roman" w:cs="Times New Roman"/>
          <w:szCs w:val="24"/>
        </w:rPr>
        <w:t xml:space="preserve"> και το παρκινγκ του έχει χωρητικότητα της τάξης των εξακοσίων πενήντα θέσεων στάθμευσης. </w:t>
      </w:r>
    </w:p>
    <w:p w14:paraId="6E7E6B25"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 xml:space="preserve">Έχω πλήρη στοιχεία του </w:t>
      </w:r>
      <w:r>
        <w:rPr>
          <w:rFonts w:eastAsia="Times New Roman" w:cs="Times New Roman"/>
          <w:szCs w:val="24"/>
          <w:lang w:val="en-US"/>
        </w:rPr>
        <w:t>spending</w:t>
      </w:r>
      <w:r>
        <w:rPr>
          <w:rFonts w:eastAsia="Times New Roman" w:cs="Times New Roman"/>
          <w:szCs w:val="24"/>
        </w:rPr>
        <w:t xml:space="preserve"> και θα σας τα δώσω -και στον κ. Χουλιαράκη, δεν ήξερα ότι έχει γίνει αυτό το </w:t>
      </w:r>
      <w:r>
        <w:rPr>
          <w:rFonts w:eastAsia="Times New Roman" w:cs="Times New Roman"/>
          <w:szCs w:val="24"/>
          <w:lang w:val="en-US"/>
        </w:rPr>
        <w:t>review</w:t>
      </w:r>
      <w:r>
        <w:rPr>
          <w:rFonts w:eastAsia="Times New Roman" w:cs="Times New Roman"/>
          <w:szCs w:val="24"/>
        </w:rPr>
        <w:t>- για όλα τα Υπουργεία. Είναι 10</w:t>
      </w:r>
      <w:r>
        <w:rPr>
          <w:rFonts w:eastAsia="Times New Roman" w:cs="Times New Roman"/>
          <w:szCs w:val="24"/>
        </w:rPr>
        <w:t xml:space="preserve">8,5 εκατομμύρια τα ενοίκια που δίνουμε σε όλα. Το μεγάλο ήταν το Δημοσίας Τάξεως με 22 εκατομμύρια, γιατί έχουμε και τα </w:t>
      </w:r>
      <w:r>
        <w:rPr>
          <w:rFonts w:eastAsia="Times New Roman" w:cs="Times New Roman"/>
          <w:szCs w:val="24"/>
        </w:rPr>
        <w:t>α</w:t>
      </w:r>
      <w:r>
        <w:rPr>
          <w:rFonts w:eastAsia="Times New Roman" w:cs="Times New Roman"/>
          <w:szCs w:val="24"/>
        </w:rPr>
        <w:t xml:space="preserve">στυνομικά </w:t>
      </w:r>
      <w:r>
        <w:rPr>
          <w:rFonts w:eastAsia="Times New Roman" w:cs="Times New Roman"/>
          <w:szCs w:val="24"/>
        </w:rPr>
        <w:t xml:space="preserve">τμήματα ασφαλείας </w:t>
      </w:r>
      <w:r>
        <w:rPr>
          <w:rFonts w:eastAsia="Times New Roman" w:cs="Times New Roman"/>
          <w:szCs w:val="24"/>
        </w:rPr>
        <w:t xml:space="preserve">στην Ελλάδα που νοικιάζουν. Παρ’ όλα αυτά, μέσα από το </w:t>
      </w:r>
      <w:r>
        <w:rPr>
          <w:rFonts w:eastAsia="Times New Roman" w:cs="Times New Roman"/>
          <w:szCs w:val="24"/>
          <w:lang w:val="en-US"/>
        </w:rPr>
        <w:t>spending</w:t>
      </w:r>
      <w:r>
        <w:rPr>
          <w:rFonts w:eastAsia="Times New Roman" w:cs="Times New Roman"/>
          <w:szCs w:val="24"/>
        </w:rPr>
        <w:t xml:space="preserve"> </w:t>
      </w:r>
      <w:r>
        <w:rPr>
          <w:rFonts w:eastAsia="Times New Roman" w:cs="Times New Roman"/>
          <w:szCs w:val="24"/>
          <w:lang w:val="en-US"/>
        </w:rPr>
        <w:t>review</w:t>
      </w:r>
      <w:r>
        <w:rPr>
          <w:rFonts w:eastAsia="Times New Roman" w:cs="Times New Roman"/>
          <w:szCs w:val="24"/>
        </w:rPr>
        <w:t xml:space="preserve"> -και πολύ σωστά λέτε, δηλαδή </w:t>
      </w:r>
      <w:r>
        <w:rPr>
          <w:rFonts w:eastAsia="Times New Roman" w:cs="Times New Roman"/>
          <w:szCs w:val="24"/>
        </w:rPr>
        <w:t>διαχείριση των δαπανών του δημοσίου- θα πρέπει να δούμε -δεν θέλω να παρεξηγηθώ, αλλά έχω τα στοιχεία των υπηρεσιών του Υπουργείου Οικονομικών- και το πόσα ενοίκια δίνουν. Για παράδειγμα, το ΚΕΦΟΜΕΠ δίνει τον μήνα 32.870, το ΚΕΜΕΕΠ δίνει 18.440 τον μήνα, η</w:t>
      </w:r>
      <w:r>
        <w:rPr>
          <w:rFonts w:eastAsia="Times New Roman" w:cs="Times New Roman"/>
          <w:szCs w:val="24"/>
        </w:rPr>
        <w:t xml:space="preserve"> ΕΕΔΕ δίνει 15.360 τον μήνα, η ΕΜΕΙΣ 11.235, η ΔΕΔ 8.000 και –προσέξτε κύριοι- το ΣΔΟΕ δίνει 135.000 ευρώ τον μήνα για ενοίκια. Όλα αυτά, εάν τα μαζέψουμε, μας κάνουν γύρω στα 300.000 ευρώ ως ενοίκια τον μήνα για επτά υπηρεσίες. Επί δώδεκα μήνες μας κάνουν</w:t>
      </w:r>
      <w:r>
        <w:rPr>
          <w:rFonts w:eastAsia="Times New Roman" w:cs="Times New Roman"/>
          <w:szCs w:val="24"/>
        </w:rPr>
        <w:t xml:space="preserve"> 3.600.000. Είναι μέρος των 24 εκατομμυρίων</w:t>
      </w:r>
      <w:r>
        <w:rPr>
          <w:rFonts w:eastAsia="Times New Roman" w:cs="Times New Roman"/>
          <w:szCs w:val="24"/>
        </w:rPr>
        <w:t>,</w:t>
      </w:r>
      <w:r>
        <w:rPr>
          <w:rFonts w:eastAsia="Times New Roman" w:cs="Times New Roman"/>
          <w:szCs w:val="24"/>
        </w:rPr>
        <w:t xml:space="preserve"> που δίνει το Υπουργείο Οικονομικών. </w:t>
      </w:r>
    </w:p>
    <w:p w14:paraId="6E7E6B26"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Θα επανέλθω, διότι πρέπει να ελέγξουμε -και ειλικρινά θα το ελέγξω, χωρίς να λαϊκίζω- σε ποιον δίνουμε αυτά τα ενοίκια. Πού δίνει το ΣΔΟΕ 135 χιλιάρικα ενοίκια; Ποιος είναι ο</w:t>
      </w:r>
      <w:r>
        <w:rPr>
          <w:rFonts w:eastAsia="Times New Roman" w:cs="Times New Roman"/>
          <w:szCs w:val="24"/>
        </w:rPr>
        <w:t xml:space="preserve"> ιδιοκτήτης του ακινήτου; Γιατί δεν γίνεται μετεγκατάσταση; Να αρχίσουμε από το Υπουργείο Οικονομικών να νοικοκυρεύουμε το σπίτι μας, διότι είναι και η εικόνα της οικονομίας. Δεν μπορεί να λέμε στον πολίτη να κόβει έξοδα ή να ψάχνουμε 24 εκατομμύρια για το</w:t>
      </w:r>
      <w:r>
        <w:rPr>
          <w:rFonts w:eastAsia="Times New Roman" w:cs="Times New Roman"/>
          <w:szCs w:val="24"/>
        </w:rPr>
        <w:t xml:space="preserve"> ΕΚΑΣ, και να δίνουμε τρία και τέσσερα και πέντε εκατομμύρια σε ενοίκια σε ιδιώτες</w:t>
      </w:r>
      <w:r>
        <w:rPr>
          <w:rFonts w:eastAsia="Times New Roman" w:cs="Times New Roman"/>
          <w:szCs w:val="24"/>
        </w:rPr>
        <w:t>,</w:t>
      </w:r>
      <w:r>
        <w:rPr>
          <w:rFonts w:eastAsia="Times New Roman" w:cs="Times New Roman"/>
          <w:szCs w:val="24"/>
        </w:rPr>
        <w:t xml:space="preserve"> ενώ έχουμε κενά κτήρια του δημοσίου.</w:t>
      </w:r>
    </w:p>
    <w:p w14:paraId="6E7E6B27"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Κύριε Υπουργέ, σας ευχαριστώ πάρα πολύ. Εάν έχετε στοιχεία και μπορούμε, θα ήθελα να επαληθεύσουμε τη μετεγκατάσταση. Παρακαλώ</w:t>
      </w:r>
      <w:r>
        <w:rPr>
          <w:rFonts w:eastAsia="Times New Roman" w:cs="Times New Roman"/>
          <w:szCs w:val="24"/>
        </w:rPr>
        <w:t>,</w:t>
      </w:r>
      <w:r>
        <w:rPr>
          <w:rFonts w:eastAsia="Times New Roman" w:cs="Times New Roman"/>
          <w:szCs w:val="24"/>
        </w:rPr>
        <w:t xml:space="preserve"> να μην </w:t>
      </w:r>
      <w:r>
        <w:rPr>
          <w:rFonts w:eastAsia="Times New Roman" w:cs="Times New Roman"/>
          <w:szCs w:val="24"/>
        </w:rPr>
        <w:t xml:space="preserve">χρονίσει να είναι κενό το κτήριο. Δεν θέλω να λαϊκίζω, αλλά 220.000 τον μήνα για να είναι άδειος ο Κεράνης δεν μπορεί να το κάνει </w:t>
      </w:r>
      <w:r>
        <w:rPr>
          <w:rFonts w:eastAsia="Times New Roman" w:cs="Times New Roman"/>
          <w:szCs w:val="24"/>
          <w:lang w:val="en-US"/>
        </w:rPr>
        <w:t>afford</w:t>
      </w:r>
      <w:r>
        <w:rPr>
          <w:rFonts w:eastAsia="Times New Roman" w:cs="Times New Roman"/>
          <w:szCs w:val="24"/>
        </w:rPr>
        <w:t xml:space="preserve"> ο Έλληνας πολίτης και παρακαλώ να το λύσουμε</w:t>
      </w:r>
      <w:r>
        <w:rPr>
          <w:rFonts w:eastAsia="Times New Roman" w:cs="Times New Roman"/>
          <w:szCs w:val="24"/>
        </w:rPr>
        <w:t>,</w:t>
      </w:r>
      <w:r>
        <w:rPr>
          <w:rFonts w:eastAsia="Times New Roman" w:cs="Times New Roman"/>
          <w:szCs w:val="24"/>
        </w:rPr>
        <w:t xml:space="preserve"> τουλάχιστον εμείς</w:t>
      </w:r>
      <w:r>
        <w:rPr>
          <w:rFonts w:eastAsia="Times New Roman" w:cs="Times New Roman"/>
          <w:szCs w:val="24"/>
        </w:rPr>
        <w:t>,</w:t>
      </w:r>
      <w:r>
        <w:rPr>
          <w:rFonts w:eastAsia="Times New Roman" w:cs="Times New Roman"/>
          <w:szCs w:val="24"/>
        </w:rPr>
        <w:t xml:space="preserve"> σε αυτήν την Κυβέρνηση και να δώσουμε το καλό παράδειγ</w:t>
      </w:r>
      <w:r>
        <w:rPr>
          <w:rFonts w:eastAsia="Times New Roman" w:cs="Times New Roman"/>
          <w:szCs w:val="24"/>
        </w:rPr>
        <w:t>μα.</w:t>
      </w:r>
    </w:p>
    <w:p w14:paraId="6E7E6B28"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6E7E6B29"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6E7E6B2A"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E7E6B2B"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Κύριε συνάδελφε, δεν υπάρχει καμ</w:t>
      </w:r>
      <w:r>
        <w:rPr>
          <w:rFonts w:eastAsia="Times New Roman" w:cs="Times New Roman"/>
          <w:szCs w:val="24"/>
        </w:rPr>
        <w:t>μ</w:t>
      </w:r>
      <w:r>
        <w:rPr>
          <w:rFonts w:eastAsia="Times New Roman" w:cs="Times New Roman"/>
          <w:szCs w:val="24"/>
        </w:rPr>
        <w:t>ία αμφιβολία ότι συμφωνούμε για τον στόχο. Οι περιπτώσεις που είπατ</w:t>
      </w:r>
      <w:r>
        <w:rPr>
          <w:rFonts w:eastAsia="Times New Roman" w:cs="Times New Roman"/>
          <w:szCs w:val="24"/>
        </w:rPr>
        <w:t>ε, είναι υπό μελέτη. Δεν είχαν αποφασιστεί, οπότε συνεχίζεται αυτή η μελέτη. Πρέπει να βρεθούν οι σωστές συνέργειες. Υπάρχουν θέματα και πολιτικά</w:t>
      </w:r>
      <w:r>
        <w:rPr>
          <w:rFonts w:eastAsia="Times New Roman" w:cs="Times New Roman"/>
          <w:szCs w:val="24"/>
        </w:rPr>
        <w:t>,</w:t>
      </w:r>
      <w:r>
        <w:rPr>
          <w:rFonts w:eastAsia="Times New Roman" w:cs="Times New Roman"/>
          <w:szCs w:val="24"/>
        </w:rPr>
        <w:t xml:space="preserve"> που πρέπει να λυθούν. </w:t>
      </w:r>
    </w:p>
    <w:p w14:paraId="6E7E6B2C"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Για παράδειγμα, είναι ένα ερώτημα</w:t>
      </w:r>
      <w:r>
        <w:rPr>
          <w:rFonts w:eastAsia="Times New Roman" w:cs="Times New Roman"/>
          <w:szCs w:val="24"/>
        </w:rPr>
        <w:t>,</w:t>
      </w:r>
      <w:r>
        <w:rPr>
          <w:rFonts w:eastAsia="Times New Roman" w:cs="Times New Roman"/>
          <w:szCs w:val="24"/>
        </w:rPr>
        <w:t xml:space="preserve"> όταν έχεις μια </w:t>
      </w:r>
      <w:r>
        <w:rPr>
          <w:rFonts w:eastAsia="Times New Roman" w:cs="Times New Roman"/>
          <w:szCs w:val="24"/>
        </w:rPr>
        <w:t>ανεξάρτητη αρχή</w:t>
      </w:r>
      <w:r>
        <w:rPr>
          <w:rFonts w:eastAsia="Times New Roman" w:cs="Times New Roman"/>
          <w:szCs w:val="24"/>
        </w:rPr>
        <w:t>, την ΓΓΔΕ, που θα γί</w:t>
      </w:r>
      <w:r>
        <w:rPr>
          <w:rFonts w:eastAsia="Times New Roman" w:cs="Times New Roman"/>
          <w:szCs w:val="24"/>
        </w:rPr>
        <w:t>νει ΑΑΔΕ, αν πρέπει να είναι στο ίδιο κτήριο με του Αναπληρωτή Υπουργού ή την Υφυπουργό τώρα. Υπάρχουν κάποια λεπτά ζητήματα</w:t>
      </w:r>
      <w:r>
        <w:rPr>
          <w:rFonts w:eastAsia="Times New Roman" w:cs="Times New Roman"/>
          <w:szCs w:val="24"/>
        </w:rPr>
        <w:t>,</w:t>
      </w:r>
      <w:r>
        <w:rPr>
          <w:rFonts w:eastAsia="Times New Roman" w:cs="Times New Roman"/>
          <w:szCs w:val="24"/>
        </w:rPr>
        <w:t xml:space="preserve"> που πρέπει να τα μελετήσουμε. Δεν είναι το κυρίαρχο. Το κυρίαρχο είναι αυτό που είπατε εσείς, δηλαδή, η εξοικονόμηση χρημάτων, να </w:t>
      </w:r>
      <w:r>
        <w:rPr>
          <w:rFonts w:eastAsia="Times New Roman" w:cs="Times New Roman"/>
          <w:szCs w:val="24"/>
        </w:rPr>
        <w:t xml:space="preserve">βρούμε τις συνέργειες, να είναι αποτελεσματικά, </w:t>
      </w:r>
      <w:r>
        <w:rPr>
          <w:rFonts w:eastAsia="Times New Roman" w:cs="Times New Roman"/>
          <w:szCs w:val="24"/>
        </w:rPr>
        <w:lastRenderedPageBreak/>
        <w:t>να μην χρειάζεται να ταξιδεύουν από τη μια μεριά της Αθήνας στην άλλη για να συνεννοηθούν οι υπηρεσίες</w:t>
      </w:r>
      <w:r>
        <w:rPr>
          <w:rFonts w:eastAsia="Times New Roman" w:cs="Times New Roman"/>
          <w:szCs w:val="24"/>
        </w:rPr>
        <w:t>,</w:t>
      </w:r>
      <w:r>
        <w:rPr>
          <w:rFonts w:eastAsia="Times New Roman" w:cs="Times New Roman"/>
          <w:szCs w:val="24"/>
        </w:rPr>
        <w:t xml:space="preserve"> που πρέπει να συνεννοηθούν. Άρα, θα πρέπει να προχωρήσουμε -καταλαβαίνω από την ερώτησή σας- πιο γρήγορα</w:t>
      </w:r>
      <w:r>
        <w:rPr>
          <w:rFonts w:eastAsia="Times New Roman" w:cs="Times New Roman"/>
          <w:szCs w:val="24"/>
        </w:rPr>
        <w:t>.</w:t>
      </w:r>
    </w:p>
    <w:p w14:paraId="6E7E6B2D"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Σας ευχαριστώ.</w:t>
      </w:r>
    </w:p>
    <w:p w14:paraId="6E7E6B2E"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6E7E6B2F"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Ακολουθεί η πρώτη με αριθμό 195/11-11-2016 </w:t>
      </w:r>
      <w:r>
        <w:rPr>
          <w:rFonts w:eastAsia="Times New Roman" w:cs="Times New Roman"/>
          <w:szCs w:val="24"/>
        </w:rPr>
        <w:t xml:space="preserve">επίκαιρη ερώτηση </w:t>
      </w:r>
      <w:r>
        <w:rPr>
          <w:rFonts w:eastAsia="Times New Roman" w:cs="Times New Roman"/>
          <w:szCs w:val="24"/>
        </w:rPr>
        <w:t xml:space="preserve">πρώτου κύκλου του Βουλευτή Αρκαδίας της Δημοκρατικής Συμπαράταξης ΠΑΣΟΚ–ΔΗΜΑΡ κ. </w:t>
      </w:r>
      <w:r>
        <w:rPr>
          <w:rFonts w:eastAsia="Times New Roman" w:cs="Times New Roman"/>
          <w:bCs/>
          <w:szCs w:val="24"/>
        </w:rPr>
        <w:t>Οδυσσέα Κωνσταντινόπουλου</w:t>
      </w:r>
      <w:r>
        <w:rPr>
          <w:rFonts w:eastAsia="Times New Roman" w:cs="Times New Roman"/>
          <w:szCs w:val="24"/>
        </w:rPr>
        <w:t xml:space="preserve"> προς τον Υπουρ</w:t>
      </w:r>
      <w:r>
        <w:rPr>
          <w:rFonts w:eastAsia="Times New Roman" w:cs="Times New Roman"/>
          <w:szCs w:val="24"/>
        </w:rPr>
        <w:t xml:space="preserve">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την άρση των εμποδίων για την αξιοποίηση του πρώην αεροδρομίου του Ελληνικού.</w:t>
      </w:r>
    </w:p>
    <w:p w14:paraId="6E7E6B30"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Τον λόγο έχει ο κ. Κωνσταντινόπουλος για δύο λεπτά.</w:t>
      </w:r>
    </w:p>
    <w:p w14:paraId="6E7E6B31"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Ευχαριστώ, κύριε Πρόεδρε.</w:t>
      </w:r>
    </w:p>
    <w:p w14:paraId="6E7E6B32"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 xml:space="preserve">Θα μου επιτρέψετε, κύριε Υπουργέ, για ένα δευτερόλεπτο, επειδή είχατε μια ερώτηση με τον κ. Κακλαμάνη. Ξέρετε ότι εμείς έχουμε καταθέσει αίτημα για </w:t>
      </w:r>
      <w:r>
        <w:rPr>
          <w:rFonts w:eastAsia="Times New Roman" w:cs="Times New Roman"/>
          <w:szCs w:val="24"/>
        </w:rPr>
        <w:t xml:space="preserve">εξεταστική επιτροπή </w:t>
      </w:r>
      <w:r>
        <w:rPr>
          <w:rFonts w:eastAsia="Times New Roman" w:cs="Times New Roman"/>
          <w:szCs w:val="24"/>
        </w:rPr>
        <w:t>από τη μέρα που μπήκαμε στο μνημόνιο. Ούτε εσείς ούτε η Νέα Δημοκρατία θέλετε να ακουμπή</w:t>
      </w:r>
      <w:r>
        <w:rPr>
          <w:rFonts w:eastAsia="Times New Roman" w:cs="Times New Roman"/>
          <w:szCs w:val="24"/>
        </w:rPr>
        <w:t xml:space="preserve">σετε την εποχή Καραμανλή και έτσι και εμείς ψηφίσαμε και τη δική σας </w:t>
      </w:r>
      <w:r>
        <w:rPr>
          <w:rFonts w:eastAsia="Times New Roman" w:cs="Times New Roman"/>
          <w:szCs w:val="24"/>
        </w:rPr>
        <w:t xml:space="preserve">εξεταστική </w:t>
      </w:r>
      <w:r>
        <w:rPr>
          <w:rFonts w:eastAsia="Times New Roman" w:cs="Times New Roman"/>
          <w:szCs w:val="24"/>
        </w:rPr>
        <w:t xml:space="preserve">ως Δημοκρατική Συμπαράταξη και της Νέας Δημοκρατίας. Όταν αποφασίσετε να δούμε και την περίοδο Καραμανλή, είμαστε εδώ. </w:t>
      </w:r>
    </w:p>
    <w:p w14:paraId="6E7E6B33"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Όμως, πάμε στο θέμα μας. Είχαμε πει, αν θυμάστε -και το </w:t>
      </w:r>
      <w:r>
        <w:rPr>
          <w:rFonts w:eastAsia="Times New Roman" w:cs="Times New Roman"/>
          <w:szCs w:val="24"/>
        </w:rPr>
        <w:t>θυμάστε πολύ καλά- αν θα μπορούσαμε ανά δύο μήνες να ενημερωνόμαστε για το Ελληνικό. Και το είχαμε πει κατά την ημέρα που ψηφίστηκε και μάλιστα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πολύ μεγάλη πλειοψηφία. Εμείς</w:t>
      </w:r>
      <w:r>
        <w:rPr>
          <w:rFonts w:eastAsia="Times New Roman" w:cs="Times New Roman"/>
          <w:szCs w:val="24"/>
        </w:rPr>
        <w:t>,</w:t>
      </w:r>
      <w:r>
        <w:rPr>
          <w:rFonts w:eastAsia="Times New Roman" w:cs="Times New Roman"/>
          <w:szCs w:val="24"/>
        </w:rPr>
        <w:t xml:space="preserve"> από τότε δεν μείναμε μόνο στα δημοσιεύματα. Συναντηθήκαμε με την κ. Σπυροπούλ</w:t>
      </w:r>
      <w:r>
        <w:rPr>
          <w:rFonts w:eastAsia="Times New Roman" w:cs="Times New Roman"/>
          <w:szCs w:val="24"/>
        </w:rPr>
        <w:t>ου, η οποία είναι στο Ελληνικό, και κάναμε όλες αυτές τις διαδικασίες</w:t>
      </w:r>
      <w:r>
        <w:rPr>
          <w:rFonts w:eastAsia="Times New Roman" w:cs="Times New Roman"/>
          <w:szCs w:val="24"/>
        </w:rPr>
        <w:t>,</w:t>
      </w:r>
      <w:r>
        <w:rPr>
          <w:rFonts w:eastAsia="Times New Roman" w:cs="Times New Roman"/>
          <w:szCs w:val="24"/>
        </w:rPr>
        <w:t xml:space="preserve"> για να δούμε πού βρίσκεται αυτή η μεγάλη επένδυση, που και εσείς τώρα πια εσχάτως λέτε ότι πρέπει να υλοποιηθεί -δεν εννοώ προσωπικά, εννοώ ο ΣΥΡΙΖΑ- και πότε θα αποδοθεί στον επενδυτή </w:t>
      </w:r>
      <w:r>
        <w:rPr>
          <w:rFonts w:eastAsia="Times New Roman" w:cs="Times New Roman"/>
          <w:szCs w:val="24"/>
        </w:rPr>
        <w:t>για να μπορέσει να προχωρήσει στην επένδυση.</w:t>
      </w:r>
    </w:p>
    <w:p w14:paraId="6E7E6B34"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Θα σας θέσω άμεσα συγκεκριμένα ερωτήματα, για να έχουμε τις απαντήσεις που πρέπει. Διαβάσαμε ότι έχει</w:t>
      </w:r>
      <w:r>
        <w:rPr>
          <w:rFonts w:eastAsia="Times New Roman" w:cs="Times New Roman"/>
          <w:b/>
          <w:szCs w:val="24"/>
        </w:rPr>
        <w:t xml:space="preserve"> </w:t>
      </w:r>
      <w:r>
        <w:rPr>
          <w:rFonts w:eastAsia="Times New Roman" w:cs="Times New Roman"/>
          <w:szCs w:val="24"/>
        </w:rPr>
        <w:t>λυθεί</w:t>
      </w:r>
      <w:r>
        <w:rPr>
          <w:rFonts w:eastAsia="Times New Roman" w:cs="Times New Roman"/>
          <w:b/>
          <w:szCs w:val="24"/>
        </w:rPr>
        <w:t xml:space="preserve"> </w:t>
      </w:r>
      <w:r>
        <w:rPr>
          <w:rFonts w:eastAsia="Times New Roman" w:cs="Times New Roman"/>
          <w:szCs w:val="24"/>
        </w:rPr>
        <w:t xml:space="preserve">το θέμα για τα διατηρητέα από το Υπουργείο Πολιτισμού. Θα θέλαμε τη δική σας άποψη, όπως και για το τι </w:t>
      </w:r>
      <w:r>
        <w:rPr>
          <w:rFonts w:eastAsia="Times New Roman" w:cs="Times New Roman"/>
          <w:szCs w:val="24"/>
        </w:rPr>
        <w:t>γίνεται με τα θέματα των αρχαιολογικών χώρων.</w:t>
      </w:r>
    </w:p>
    <w:p w14:paraId="6E7E6B35"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Δεύτερον, υπάρχει το Γραφείο Ελληνικού, που έχουμε στη σύμβαση. Έχει στελεχωθεί; Πού βρίσκεται αυτή η διαδικασία; Πότε θα ολοκληρωθεί η στελέχωσή του; </w:t>
      </w:r>
    </w:p>
    <w:p w14:paraId="6E7E6B36"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Τρίτον, υπάρχει -το γράφει, είναι γνωστό πια- ότι πρέπει να βγει σε διαβούλευση η στρατηγική μελέτη περιβαλλοντικών επιπτώσεών του έργου. Υπουργείο Περιβάλλοντος. Εσείς είστε ο συντονιστής. Πού βρίσκεται αυτή η διαδικασία; </w:t>
      </w:r>
    </w:p>
    <w:p w14:paraId="6E7E6B37"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Τέταρτον, ο επενδυτής -εσείς ως </w:t>
      </w:r>
      <w:r>
        <w:rPr>
          <w:rFonts w:eastAsia="Times New Roman" w:cs="Times New Roman"/>
          <w:szCs w:val="24"/>
        </w:rPr>
        <w:t xml:space="preserve">ΤΑΙΠΕΔ, δεν ξέρω πώς, ως Υπουργείο- πρέπει να ετοιμάσει ένα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το οποίο πρέπει να καταθέσει</w:t>
      </w:r>
      <w:r>
        <w:rPr>
          <w:rFonts w:eastAsia="Times New Roman" w:cs="Times New Roman"/>
          <w:szCs w:val="24"/>
        </w:rPr>
        <w:t>,</w:t>
      </w:r>
      <w:r>
        <w:rPr>
          <w:rFonts w:eastAsia="Times New Roman" w:cs="Times New Roman"/>
          <w:szCs w:val="24"/>
        </w:rPr>
        <w:t xml:space="preserve"> για να φτάσουμε και να ολοκληρωθούν αυτά και να πάμε στη διαδικασία της έκδοσης του </w:t>
      </w:r>
      <w:r>
        <w:rPr>
          <w:rFonts w:eastAsia="Times New Roman" w:cs="Times New Roman"/>
          <w:szCs w:val="24"/>
        </w:rPr>
        <w:t>προεδρικού διατάγματος</w:t>
      </w:r>
      <w:r>
        <w:rPr>
          <w:rFonts w:eastAsia="Times New Roman" w:cs="Times New Roman"/>
          <w:szCs w:val="24"/>
        </w:rPr>
        <w:t xml:space="preserve">. </w:t>
      </w:r>
    </w:p>
    <w:p w14:paraId="6E7E6B38"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Αφήνω για το δεύτερο μέρος το θέμα</w:t>
      </w:r>
      <w:r>
        <w:rPr>
          <w:rFonts w:eastAsia="Times New Roman" w:cs="Times New Roman"/>
          <w:szCs w:val="24"/>
        </w:rPr>
        <w:t>,</w:t>
      </w:r>
      <w:r>
        <w:rPr>
          <w:rFonts w:eastAsia="Times New Roman" w:cs="Times New Roman"/>
          <w:szCs w:val="24"/>
        </w:rPr>
        <w:t xml:space="preserve"> που γνωρ</w:t>
      </w:r>
      <w:r>
        <w:rPr>
          <w:rFonts w:eastAsia="Times New Roman" w:cs="Times New Roman"/>
          <w:szCs w:val="24"/>
        </w:rPr>
        <w:t>ίζετε πάρα πολύ καλά και το έχουμε συζητήσει και εδώ πέρα, το θέμα, δηλαδή, του καζίνου, που εσείς θέσατε σε μια ερώτησή μου. Τι γίνεται; Υπάρχουν διάφορα θέματα. Είπατε ότι θα τα λύσετε στην πορεία, μετά την ψήφιση.</w:t>
      </w:r>
    </w:p>
    <w:p w14:paraId="6E7E6B39"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E7E6B3A"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ΠΡΟΕΔΡΕΥΩΝ (Σπυρίδω</w:t>
      </w:r>
      <w:r>
        <w:rPr>
          <w:rFonts w:eastAsia="Times New Roman" w:cs="Times New Roman"/>
          <w:b/>
          <w:szCs w:val="24"/>
        </w:rPr>
        <w:t>ν Λυκούδης):</w:t>
      </w:r>
      <w:r>
        <w:rPr>
          <w:rFonts w:eastAsia="Times New Roman" w:cs="Times New Roman"/>
          <w:szCs w:val="24"/>
        </w:rPr>
        <w:t xml:space="preserve"> Ευχαριστώ πολύ, κύριε συνάδελφε.</w:t>
      </w:r>
    </w:p>
    <w:p w14:paraId="6E7E6B3B"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E7E6B3C"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Κύριε συνάδελφε, υπήρχαν καθυστερήσεις, γιατί θέλαμε να γίνει μια αναδιαπραγμάτευση. Θέλαμε να πάρουμε περισσότερα χρήματα μπροστά. Θέ</w:t>
      </w:r>
      <w:r>
        <w:rPr>
          <w:rFonts w:eastAsia="Times New Roman" w:cs="Times New Roman"/>
          <w:szCs w:val="24"/>
        </w:rPr>
        <w:t>λαμε να υπάρχει μεγαλύτερη επένδυση σε έργα κοινής ωφέλειας, πάρκα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Νομίζω ότι αυτό το καταφέραμε. Άξιζε, δηλαδή, αυτό, γιατί και οι επενδύσεις δεν έχουν μόνο ποσοτική χροιά, έχουν και ποιοτική χροιά. </w:t>
      </w:r>
    </w:p>
    <w:p w14:paraId="6E7E6B3D"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Ξέρετε ότι τον Σεπτέμβρη του 2016 υπεγράφη η συμ</w:t>
      </w:r>
      <w:r>
        <w:rPr>
          <w:rFonts w:eastAsia="Times New Roman" w:cs="Times New Roman"/>
          <w:szCs w:val="24"/>
        </w:rPr>
        <w:t xml:space="preserve">φωνία μεταξύ των αρμόδιων φορέων για την μετεγκατάσταση από το ακίνητο του αμαξοστασίου της ΟΣΥ και των υπηρεσιών της ΥΠΑ, πλην του </w:t>
      </w:r>
      <w:r>
        <w:rPr>
          <w:rFonts w:eastAsia="Times New Roman" w:cs="Times New Roman"/>
          <w:szCs w:val="24"/>
          <w:lang w:val="en-US"/>
        </w:rPr>
        <w:t>FIR</w:t>
      </w:r>
      <w:r>
        <w:rPr>
          <w:rFonts w:eastAsia="Times New Roman" w:cs="Times New Roman"/>
          <w:szCs w:val="24"/>
        </w:rPr>
        <w:t xml:space="preserve"> Αθηνών, και παράλληλα, προχωρεί η διαδικασία μετεγκατάστασης για τους εναπομείναντες δημόσιους φορείς. </w:t>
      </w:r>
    </w:p>
    <w:p w14:paraId="6E7E6B3E"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Προχωράει η απαρ</w:t>
      </w:r>
      <w:r>
        <w:rPr>
          <w:rFonts w:eastAsia="Times New Roman" w:cs="Times New Roman"/>
          <w:szCs w:val="24"/>
        </w:rPr>
        <w:t>αίτητη ωρίμανση του ακινήτου</w:t>
      </w:r>
      <w:r>
        <w:rPr>
          <w:rFonts w:eastAsia="Times New Roman" w:cs="Times New Roman"/>
          <w:szCs w:val="24"/>
        </w:rPr>
        <w:t>,</w:t>
      </w:r>
      <w:r>
        <w:rPr>
          <w:rFonts w:eastAsia="Times New Roman" w:cs="Times New Roman"/>
          <w:szCs w:val="24"/>
        </w:rPr>
        <w:t xml:space="preserve"> σε συνεργασία με όλες τις αρμόδιες υπηρεσίες -του Υπουργείου Πολιτισμού, του Υπουργείου Περιβάλλοντος, το Δασαρχείο κ</w:t>
      </w:r>
      <w:r>
        <w:rPr>
          <w:rFonts w:eastAsia="Times New Roman" w:cs="Times New Roman"/>
          <w:szCs w:val="24"/>
        </w:rPr>
        <w:t>.</w:t>
      </w:r>
      <w:r>
        <w:rPr>
          <w:rFonts w:eastAsia="Times New Roman" w:cs="Times New Roman"/>
          <w:szCs w:val="24"/>
        </w:rPr>
        <w:t xml:space="preserve">λπ.- η οποία αναμένεται να ολοκληρωθεί το αμέσως προσεχές διάστημα. </w:t>
      </w:r>
    </w:p>
    <w:p w14:paraId="6E7E6B3F"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Επίσης, </w:t>
      </w:r>
      <w:r>
        <w:rPr>
          <w:rFonts w:eastAsia="Times New Roman" w:cs="Times New Roman"/>
          <w:szCs w:val="24"/>
        </w:rPr>
        <w:t>σ</w:t>
      </w:r>
      <w:r>
        <w:rPr>
          <w:rFonts w:eastAsia="Times New Roman" w:cs="Times New Roman"/>
          <w:szCs w:val="24"/>
        </w:rPr>
        <w:t xml:space="preserve">το αμέσως προσεχές διάστημα αναμένεται και η κατάθεση των σχετικών σχεδίων και μελετών, όπως η στρατηγική μελέτη περιβαλλοντικών επιπτώσεων, που αναφερθήκατε, το σχέδιο ολοκληρωμένης ανάπτυξης. Ακολούθως, θα δρομολογηθεί η διαδικασία της έκδοσης του </w:t>
      </w:r>
      <w:r>
        <w:rPr>
          <w:rFonts w:eastAsia="Times New Roman" w:cs="Times New Roman"/>
          <w:szCs w:val="24"/>
        </w:rPr>
        <w:t>προεδρ</w:t>
      </w:r>
      <w:r>
        <w:rPr>
          <w:rFonts w:eastAsia="Times New Roman" w:cs="Times New Roman"/>
          <w:szCs w:val="24"/>
        </w:rPr>
        <w:t xml:space="preserve">ικού διατάγματος, </w:t>
      </w:r>
      <w:r>
        <w:rPr>
          <w:rFonts w:eastAsia="Times New Roman" w:cs="Times New Roman"/>
          <w:szCs w:val="24"/>
        </w:rPr>
        <w:t>που θα καθορίζει τους όρους ανάπτυξης της έκτασης.</w:t>
      </w:r>
    </w:p>
    <w:p w14:paraId="6E7E6B40"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Το καζίνο καθυστερεί λίγο περισσότερο, γιατί θέλουμε να καταθέσουμε μια στρατηγική για τα καζίνο</w:t>
      </w:r>
      <w:r>
        <w:rPr>
          <w:rFonts w:eastAsia="Times New Roman" w:cs="Times New Roman"/>
          <w:szCs w:val="24"/>
        </w:rPr>
        <w:t>,</w:t>
      </w:r>
      <w:r>
        <w:rPr>
          <w:rFonts w:eastAsia="Times New Roman" w:cs="Times New Roman"/>
          <w:szCs w:val="24"/>
        </w:rPr>
        <w:t xml:space="preserve"> γενικότερα. Υπάρχει και ένα θέμα για άλλα καζίνο και π</w:t>
      </w:r>
      <w:r>
        <w:rPr>
          <w:rFonts w:eastAsia="Times New Roman" w:cs="Times New Roman"/>
          <w:szCs w:val="24"/>
        </w:rPr>
        <w:t>ώ</w:t>
      </w:r>
      <w:r>
        <w:rPr>
          <w:rFonts w:eastAsia="Times New Roman" w:cs="Times New Roman"/>
          <w:szCs w:val="24"/>
        </w:rPr>
        <w:t>ς θα είναι η αλληλοεπίδραση για τη</w:t>
      </w:r>
      <w:r>
        <w:rPr>
          <w:rFonts w:eastAsia="Times New Roman" w:cs="Times New Roman"/>
          <w:szCs w:val="24"/>
        </w:rPr>
        <w:t xml:space="preserve">ν αγορά. Όμως, δεν νομίζω ότι είναι κάτι που θα καθυστερήσει το έργο στο σύνολό του. </w:t>
      </w:r>
    </w:p>
    <w:p w14:paraId="6E7E6B41"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6E7E6B42"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6E7E6B43"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Κύριε Υπουργέ, προσωπικά δεν καταλαβαίνω τι σημαίνε</w:t>
      </w:r>
      <w:r>
        <w:rPr>
          <w:rFonts w:eastAsia="Times New Roman" w:cs="Times New Roman"/>
          <w:szCs w:val="24"/>
        </w:rPr>
        <w:t>ι η έκφραση «στο προσεχές διάστημα». Δηλαδή, είναι δέκα μήνες, είναι ένας χρόνος, είναι τρεις μήνες; Πολύ σωστά είπατε ότι η έκταση που ήταν για τον ελεύθερο χώρο, υπήρχε από τη σύμβαση. Όμως, είναι πολύ σημαντικό -και το είπαμε εμείς, γιατί τα θετικά τα λ</w:t>
      </w:r>
      <w:r>
        <w:rPr>
          <w:rFonts w:eastAsia="Times New Roman" w:cs="Times New Roman"/>
          <w:szCs w:val="24"/>
        </w:rPr>
        <w:t xml:space="preserve">έμε, δεν έχουμε πρόβλημα- το ότι ο επενδυτής θα πληρώνει για τη διατήρηση αυτού του χώρου και για την ασφάλεια. Είναι πολύ σημαντικό και πολύ θετικό και το βλέπουμε. </w:t>
      </w:r>
    </w:p>
    <w:p w14:paraId="6E7E6B44" w14:textId="77777777" w:rsidR="00D31811" w:rsidRDefault="00451EDC">
      <w:pPr>
        <w:spacing w:line="600" w:lineRule="auto"/>
        <w:ind w:firstLine="720"/>
        <w:jc w:val="both"/>
        <w:rPr>
          <w:rFonts w:eastAsia="Times New Roman"/>
        </w:rPr>
      </w:pPr>
      <w:r>
        <w:rPr>
          <w:rFonts w:eastAsia="Times New Roman" w:cs="Times New Roman"/>
          <w:szCs w:val="24"/>
        </w:rPr>
        <w:lastRenderedPageBreak/>
        <w:t xml:space="preserve"> </w:t>
      </w:r>
      <w:r>
        <w:rPr>
          <w:rFonts w:eastAsia="Times New Roman" w:cs="Times New Roman"/>
          <w:bCs/>
          <w:shd w:val="clear" w:color="auto" w:fill="FFFFFF"/>
        </w:rPr>
        <w:t>Ε</w:t>
      </w:r>
      <w:r>
        <w:rPr>
          <w:rFonts w:eastAsia="Times New Roman" w:cs="Times New Roman"/>
        </w:rPr>
        <w:t>σείς σήμερα λέτε ότι θέλετε να έρθουν τα λεφτά. Για να έρθουν, όμως, τα πρώτα 300 εκατο</w:t>
      </w:r>
      <w:r>
        <w:rPr>
          <w:rFonts w:eastAsia="Times New Roman" w:cs="Times New Roman"/>
        </w:rPr>
        <w:t xml:space="preserve">μμύρια ευρώ στο ελληνικό κράτος, πρέπει να το παραδώσουμε στον επενδυτή. Για να αρχίσουν οι </w:t>
      </w:r>
      <w:r>
        <w:rPr>
          <w:rFonts w:eastAsia="Times New Roman"/>
        </w:rPr>
        <w:t xml:space="preserve">διαδικασίες και να μειωθεί η ανεργία, θα πρέπει να αρχίσει το έργο. </w:t>
      </w:r>
    </w:p>
    <w:p w14:paraId="6E7E6B45" w14:textId="77777777" w:rsidR="00D31811" w:rsidRDefault="00451EDC">
      <w:pPr>
        <w:spacing w:line="600" w:lineRule="auto"/>
        <w:ind w:firstLine="709"/>
        <w:jc w:val="both"/>
        <w:rPr>
          <w:rFonts w:eastAsia="Times New Roman"/>
          <w:bCs/>
        </w:rPr>
      </w:pPr>
      <w:r>
        <w:rPr>
          <w:rFonts w:eastAsia="Times New Roman"/>
        </w:rPr>
        <w:t xml:space="preserve">Εγώ σήμερα από εσάς -ελπίζω οι άλλοι να κατάλαβαν- θα ήθελα να είσαστε πιο </w:t>
      </w:r>
      <w:r>
        <w:rPr>
          <w:rFonts w:eastAsia="Times New Roman"/>
          <w:bCs/>
        </w:rPr>
        <w:t>συγκεκριμένος. Αν θέ</w:t>
      </w:r>
      <w:r>
        <w:rPr>
          <w:rFonts w:eastAsia="Times New Roman"/>
          <w:bCs/>
        </w:rPr>
        <w:t>λετε και αν μπορείτε. Σας έθεσα πέντε ερωτήματα, τα οποία απαντήσατε με μια ασάφεια. Ποιο είναι το πλάνο της Κυβέρνησης</w:t>
      </w:r>
      <w:r>
        <w:rPr>
          <w:rFonts w:eastAsia="Times New Roman"/>
          <w:bCs/>
        </w:rPr>
        <w:t>,</w:t>
      </w:r>
      <w:r>
        <w:rPr>
          <w:rFonts w:eastAsia="Times New Roman"/>
          <w:bCs/>
        </w:rPr>
        <w:t xml:space="preserve"> για να προχωρήσουν αυτά τα θέματα και να παραδοθεί το έργο στον επενδυτή, για να αρχίσει αυτή η μεγάλη επένδυση; Διαφορετικά, δεν έρχετ</w:t>
      </w:r>
      <w:r>
        <w:rPr>
          <w:rFonts w:eastAsia="Times New Roman"/>
          <w:bCs/>
        </w:rPr>
        <w:t>αι αυτή η μεγάλη επένδυση. Δηλαδή, το Υπουργείο Περιβάλλοντος θα τη βγάλει στη διαβούλευση σε ένα μήνα, σε δέκα μέρες; Με το Υπουργείο Πολιτισμού έχουμε τελειώσει; Με το Δασαρχείο, που είπατε, έχουμε τελειώσει; Όσον αφορά το καζίνο, το καταλαβαίνω. Είναι σ</w:t>
      </w:r>
      <w:r>
        <w:rPr>
          <w:rFonts w:eastAsia="Times New Roman"/>
          <w:bCs/>
        </w:rPr>
        <w:t xml:space="preserve">ωστό αυτό που λέτε, γι’ αυτό το έβαλα ως δεύτερο θέμα. </w:t>
      </w:r>
    </w:p>
    <w:p w14:paraId="6E7E6B46" w14:textId="77777777" w:rsidR="00D31811" w:rsidRDefault="00451EDC">
      <w:pPr>
        <w:spacing w:line="600" w:lineRule="auto"/>
        <w:ind w:firstLine="709"/>
        <w:jc w:val="both"/>
        <w:rPr>
          <w:rFonts w:eastAsia="Times New Roman"/>
          <w:bCs/>
        </w:rPr>
      </w:pPr>
      <w:r>
        <w:rPr>
          <w:rFonts w:eastAsia="Times New Roman"/>
          <w:bCs/>
        </w:rPr>
        <w:lastRenderedPageBreak/>
        <w:t>Για όλα αυτά</w:t>
      </w:r>
      <w:r>
        <w:rPr>
          <w:rFonts w:eastAsia="Times New Roman"/>
          <w:bCs/>
        </w:rPr>
        <w:t>,</w:t>
      </w:r>
      <w:r>
        <w:rPr>
          <w:rFonts w:eastAsia="Times New Roman"/>
          <w:bCs/>
        </w:rPr>
        <w:t xml:space="preserve"> υπάρχει εκ μέρους της Κυβέρνησης μια σαφήνεια για το χρονοδιάγραμμα; Την προηγούμενη φορά</w:t>
      </w:r>
      <w:r>
        <w:rPr>
          <w:rFonts w:eastAsia="Times New Roman"/>
          <w:bCs/>
        </w:rPr>
        <w:t>,</w:t>
      </w:r>
      <w:r>
        <w:rPr>
          <w:rFonts w:eastAsia="Times New Roman"/>
          <w:bCs/>
        </w:rPr>
        <w:t xml:space="preserve"> που είχατε έρθει εδώ τον Σεπτέμβριο του 2016</w:t>
      </w:r>
      <w:r>
        <w:rPr>
          <w:rFonts w:eastAsia="Times New Roman"/>
          <w:bCs/>
        </w:rPr>
        <w:t>,</w:t>
      </w:r>
      <w:r>
        <w:rPr>
          <w:rFonts w:eastAsia="Times New Roman"/>
          <w:bCs/>
        </w:rPr>
        <w:t xml:space="preserve"> είχατε πει -μπορεί και να μην άρεσε- «θα το υπογρ</w:t>
      </w:r>
      <w:r>
        <w:rPr>
          <w:rFonts w:eastAsia="Times New Roman"/>
          <w:bCs/>
        </w:rPr>
        <w:t xml:space="preserve">άψω». </w:t>
      </w:r>
    </w:p>
    <w:p w14:paraId="6E7E6B47" w14:textId="77777777" w:rsidR="00D31811" w:rsidRDefault="00451EDC">
      <w:pPr>
        <w:spacing w:line="600" w:lineRule="auto"/>
        <w:ind w:firstLine="709"/>
        <w:jc w:val="both"/>
        <w:rPr>
          <w:rFonts w:eastAsia="Times New Roman"/>
          <w:bCs/>
        </w:rPr>
      </w:pPr>
      <w:r>
        <w:rPr>
          <w:rFonts w:eastAsia="Times New Roman"/>
          <w:bCs/>
        </w:rPr>
        <w:t>Άρα, κύριε Υπουργέ, εγώ περιμένω από εσάς -και νομίζω ότι το περιμένουν όλοι- να ακούσω αυτό το μεγάλο έργο -που και εσείς το πιστεύετε πια- πότε θα φέρει έσοδα στο κράτος και πότε θα αρχίσει το έργο, για να φέρει νέες θέσεις εργασίας. Νομίζω ότι αυ</w:t>
      </w:r>
      <w:r>
        <w:rPr>
          <w:rFonts w:eastAsia="Times New Roman"/>
          <w:bCs/>
        </w:rPr>
        <w:t xml:space="preserve">τό ενδιαφέρει τον κόσμο. </w:t>
      </w:r>
    </w:p>
    <w:p w14:paraId="6E7E6B48" w14:textId="77777777" w:rsidR="00D31811" w:rsidRDefault="00451EDC">
      <w:pPr>
        <w:spacing w:line="600" w:lineRule="auto"/>
        <w:ind w:firstLine="709"/>
        <w:jc w:val="both"/>
        <w:rPr>
          <w:rFonts w:eastAsia="Times New Roman"/>
          <w:bCs/>
        </w:rPr>
      </w:pPr>
      <w:r>
        <w:rPr>
          <w:rFonts w:eastAsia="Times New Roman"/>
          <w:bCs/>
        </w:rPr>
        <w:t xml:space="preserve">Ελπίζω να είστε πιο σαφής στη δευτερολογία σας. </w:t>
      </w:r>
    </w:p>
    <w:p w14:paraId="6E7E6B49" w14:textId="77777777" w:rsidR="00D31811" w:rsidRDefault="00451EDC">
      <w:pPr>
        <w:spacing w:line="600" w:lineRule="auto"/>
        <w:ind w:firstLine="709"/>
        <w:jc w:val="both"/>
        <w:rPr>
          <w:rFonts w:eastAsia="Times New Roman"/>
          <w:bCs/>
        </w:rPr>
      </w:pPr>
      <w:r>
        <w:rPr>
          <w:rFonts w:eastAsia="Times New Roman"/>
          <w:bCs/>
        </w:rPr>
        <w:t xml:space="preserve">Ευχαριστώ πολύ. </w:t>
      </w:r>
    </w:p>
    <w:p w14:paraId="6E7E6B4A" w14:textId="77777777" w:rsidR="00D31811" w:rsidRDefault="00451EDC">
      <w:pPr>
        <w:spacing w:line="600" w:lineRule="auto"/>
        <w:ind w:firstLine="709"/>
        <w:jc w:val="both"/>
        <w:rPr>
          <w:rFonts w:eastAsia="Times New Roman"/>
          <w:bCs/>
        </w:rPr>
      </w:pPr>
      <w:r>
        <w:rPr>
          <w:rFonts w:eastAsia="Times New Roman"/>
          <w:b/>
          <w:bCs/>
          <w:shd w:val="clear" w:color="auto" w:fill="FFFFFF"/>
        </w:rPr>
        <w:t xml:space="preserve">ΠΡΟΕΔΡΕΥΩΝ (Σπυρίδων Λυκούδης): </w:t>
      </w:r>
      <w:r>
        <w:rPr>
          <w:rFonts w:eastAsia="Times New Roman"/>
          <w:bCs/>
        </w:rPr>
        <w:t xml:space="preserve">Ευχαριστώ, κύριε συνάδελφε. </w:t>
      </w:r>
    </w:p>
    <w:p w14:paraId="6E7E6B4B" w14:textId="77777777" w:rsidR="00D31811" w:rsidRDefault="00451EDC">
      <w:pPr>
        <w:spacing w:line="600" w:lineRule="auto"/>
        <w:ind w:firstLine="709"/>
        <w:jc w:val="both"/>
        <w:rPr>
          <w:rFonts w:eastAsia="Times New Roman"/>
          <w:bCs/>
        </w:rPr>
      </w:pPr>
      <w:r>
        <w:rPr>
          <w:rFonts w:eastAsia="Times New Roman"/>
          <w:bCs/>
        </w:rPr>
        <w:t>Κύριε Υπουργέ, έχετε τον λόγο.</w:t>
      </w:r>
    </w:p>
    <w:p w14:paraId="6E7E6B4C" w14:textId="77777777" w:rsidR="00D31811" w:rsidRDefault="00451EDC">
      <w:pPr>
        <w:spacing w:line="600" w:lineRule="auto"/>
        <w:ind w:firstLine="709"/>
        <w:jc w:val="both"/>
        <w:rPr>
          <w:rFonts w:eastAsia="Times New Roman"/>
          <w:bCs/>
        </w:rPr>
      </w:pPr>
      <w:r>
        <w:rPr>
          <w:rFonts w:eastAsia="Times New Roman"/>
          <w:b/>
          <w:bCs/>
        </w:rPr>
        <w:lastRenderedPageBreak/>
        <w:t xml:space="preserve">ΕΥΚΛΕΙΔΗΣ ΤΣΑΚΑΛΩΤΟΣ (Υπουργός Οικονομικών): </w:t>
      </w:r>
      <w:r>
        <w:rPr>
          <w:rFonts w:eastAsia="Times New Roman"/>
          <w:bCs/>
        </w:rPr>
        <w:t>Δεν είναι εύκολο να είσαι σ</w:t>
      </w:r>
      <w:r>
        <w:rPr>
          <w:rFonts w:eastAsia="Times New Roman"/>
          <w:bCs/>
        </w:rPr>
        <w:t>αφής, όταν εμπλέκονται τόσο πολλοί φορείς. Αυτό νομίζω το καταλαβαίνετε και από τη δική σας την εμπειρία. Είναι πολλοί οι φορείς, είναι πολλές οι μετεγκαταστάσεις. Είναι, δηλαδή, πολλά πράγματα</w:t>
      </w:r>
      <w:r>
        <w:rPr>
          <w:rFonts w:eastAsia="Times New Roman"/>
          <w:bCs/>
        </w:rPr>
        <w:t>,</w:t>
      </w:r>
      <w:r>
        <w:rPr>
          <w:rFonts w:eastAsia="Times New Roman"/>
          <w:bCs/>
        </w:rPr>
        <w:t xml:space="preserve"> που πρέπει να γίνονται. Αυτό που μπορώ να σας πω -και δεν ξέρ</w:t>
      </w:r>
      <w:r>
        <w:rPr>
          <w:rFonts w:eastAsia="Times New Roman"/>
          <w:bCs/>
        </w:rPr>
        <w:t xml:space="preserve">ω αν θα σας ικανοποιήσει ως προς τη σαφήνεια ή όχι- είναι ότι όταν έχουμε το σχέδιο του επενδυτή, νομίζω ότι έχουμε ένα εξάμηνο για να πάει πολύ πιο γρήγορα και να φτάσουμε σε αυτό που επιδιώκεται. Οπότε, δεν θέλω να είμαι εντελώς σαφής, γιατί μετά θα μου </w:t>
      </w:r>
      <w:r>
        <w:rPr>
          <w:rFonts w:eastAsia="Times New Roman"/>
          <w:bCs/>
        </w:rPr>
        <w:t>κάνετε…</w:t>
      </w:r>
    </w:p>
    <w:p w14:paraId="6E7E6B4D" w14:textId="77777777" w:rsidR="00D31811" w:rsidRDefault="00451EDC">
      <w:pPr>
        <w:spacing w:line="600" w:lineRule="auto"/>
        <w:ind w:firstLine="709"/>
        <w:jc w:val="both"/>
        <w:rPr>
          <w:rFonts w:eastAsia="Times New Roman"/>
          <w:bCs/>
        </w:rPr>
      </w:pPr>
      <w:r>
        <w:rPr>
          <w:rFonts w:eastAsia="Times New Roman"/>
          <w:b/>
          <w:bCs/>
        </w:rPr>
        <w:t>ΟΔΥΣΣΕΑΣ ΚΩΝΣΤΑΝΤΙΝΟΠΟΥΛΟΣ:</w:t>
      </w:r>
      <w:r>
        <w:rPr>
          <w:rFonts w:eastAsia="Times New Roman"/>
          <w:bCs/>
        </w:rPr>
        <w:t xml:space="preserve"> Η στελέχωση του </w:t>
      </w:r>
      <w:r>
        <w:rPr>
          <w:rFonts w:eastAsia="Times New Roman"/>
          <w:bCs/>
        </w:rPr>
        <w:t>γ</w:t>
      </w:r>
      <w:r>
        <w:rPr>
          <w:rFonts w:eastAsia="Times New Roman"/>
          <w:bCs/>
        </w:rPr>
        <w:t xml:space="preserve">ραφείου του Ελληνικού είναι στην αρμοδιότητά σας. </w:t>
      </w:r>
    </w:p>
    <w:p w14:paraId="6E7E6B4E" w14:textId="77777777" w:rsidR="00D31811" w:rsidRDefault="00451EDC">
      <w:pPr>
        <w:spacing w:line="600" w:lineRule="auto"/>
        <w:ind w:firstLine="709"/>
        <w:jc w:val="both"/>
        <w:rPr>
          <w:rFonts w:eastAsia="Times New Roman"/>
          <w:bCs/>
        </w:rPr>
      </w:pPr>
      <w:r>
        <w:rPr>
          <w:rFonts w:eastAsia="Times New Roman"/>
          <w:b/>
          <w:bCs/>
        </w:rPr>
        <w:lastRenderedPageBreak/>
        <w:t xml:space="preserve">ΕΥΚΛΕΙΔΗΣ ΤΣΑΚΑΛΩΤΟΣ (Υπουργός Οικονομικών): </w:t>
      </w:r>
      <w:r>
        <w:rPr>
          <w:rFonts w:eastAsia="Times New Roman"/>
          <w:bCs/>
        </w:rPr>
        <w:t xml:space="preserve">Όλα αυτά προχωρούν. Θεωρώ ότι δεν υπάρχει κάτι στο οποίο να διαφωνούμε, γιατί, αφού έχουμε τη συμφωνία και </w:t>
      </w:r>
      <w:r>
        <w:rPr>
          <w:rFonts w:eastAsia="Times New Roman"/>
          <w:bCs/>
        </w:rPr>
        <w:t>έγινε η επαναδιαπραγμάτευση, δεν έχει κανένας λόγο να καθυστερήσει σε αυτόν τον τομέα. Οπότε</w:t>
      </w:r>
      <w:r>
        <w:rPr>
          <w:rFonts w:eastAsia="Times New Roman"/>
          <w:bCs/>
        </w:rPr>
        <w:t>,</w:t>
      </w:r>
      <w:r>
        <w:rPr>
          <w:rFonts w:eastAsia="Times New Roman"/>
          <w:bCs/>
        </w:rPr>
        <w:t xml:space="preserve"> είμαι απόλυτα σίγουρος ότι όλοι στο Υπουργείο μου –όπως και στα άλλα Υπουργεία που λέτε- δουλεύουν σκληρά, για να τελειώσει αυτό σε εύλογο χρόνο. </w:t>
      </w:r>
    </w:p>
    <w:p w14:paraId="6E7E6B4F" w14:textId="77777777" w:rsidR="00D31811" w:rsidRDefault="00451EDC">
      <w:pPr>
        <w:spacing w:line="600" w:lineRule="auto"/>
        <w:ind w:firstLine="709"/>
        <w:jc w:val="both"/>
        <w:rPr>
          <w:rFonts w:eastAsia="Times New Roman"/>
          <w:bCs/>
        </w:rPr>
      </w:pPr>
      <w:r>
        <w:rPr>
          <w:rFonts w:eastAsia="Times New Roman"/>
          <w:b/>
          <w:bCs/>
          <w:shd w:val="clear" w:color="auto" w:fill="FFFFFF"/>
        </w:rPr>
        <w:t xml:space="preserve">ΠΡΟΕΔΡΕΥΩΝ (Σπυρίδων Λυκούδης): </w:t>
      </w:r>
      <w:r>
        <w:rPr>
          <w:rFonts w:eastAsia="Times New Roman"/>
          <w:bCs/>
        </w:rPr>
        <w:t xml:space="preserve">Ευχαριστώ, κύριε Υπουργέ. </w:t>
      </w:r>
    </w:p>
    <w:p w14:paraId="6E7E6B50" w14:textId="77777777" w:rsidR="00D31811" w:rsidRDefault="00451EDC">
      <w:pPr>
        <w:spacing w:line="600" w:lineRule="auto"/>
        <w:ind w:firstLine="720"/>
        <w:jc w:val="both"/>
        <w:rPr>
          <w:rFonts w:eastAsia="Times New Roman"/>
          <w:szCs w:val="24"/>
        </w:rPr>
      </w:pPr>
      <w:r>
        <w:rPr>
          <w:rFonts w:eastAsia="Times New Roman"/>
          <w:szCs w:val="24"/>
        </w:rPr>
        <w:t xml:space="preserve">Κυρίες και κύριοι συνάδελφοι, η Βουλευτής Β´ Αθηνών της Νέας Δημοκρατίας κ. Άννα Ασημακοπούλου ζητεί άδεια ολιγοήμερης απουσίας </w:t>
      </w:r>
      <w:r>
        <w:rPr>
          <w:rFonts w:eastAsia="Times New Roman"/>
          <w:szCs w:val="24"/>
        </w:rPr>
        <w:t xml:space="preserve">στο εξωτερικό </w:t>
      </w:r>
      <w:r>
        <w:rPr>
          <w:rFonts w:eastAsia="Times New Roman"/>
          <w:szCs w:val="24"/>
        </w:rPr>
        <w:t>για επαγγελματικούς λόγους</w:t>
      </w:r>
      <w:r>
        <w:rPr>
          <w:rFonts w:eastAsia="Times New Roman"/>
          <w:szCs w:val="24"/>
        </w:rPr>
        <w:t>,</w:t>
      </w:r>
      <w:r>
        <w:rPr>
          <w:rFonts w:eastAsia="Times New Roman"/>
          <w:szCs w:val="24"/>
        </w:rPr>
        <w:t xml:space="preserve"> κατά το χρονικό διάστημα απ</w:t>
      </w:r>
      <w:r>
        <w:rPr>
          <w:rFonts w:eastAsia="Times New Roman"/>
          <w:szCs w:val="24"/>
        </w:rPr>
        <w:t xml:space="preserve">ό 24 </w:t>
      </w:r>
      <w:r>
        <w:rPr>
          <w:rFonts w:eastAsia="Times New Roman"/>
          <w:szCs w:val="24"/>
        </w:rPr>
        <w:t xml:space="preserve">Νοεμβρίου </w:t>
      </w:r>
      <w:r>
        <w:rPr>
          <w:rFonts w:eastAsia="Times New Roman"/>
          <w:szCs w:val="24"/>
        </w:rPr>
        <w:t xml:space="preserve">έως 29 Νοεμβρίου </w:t>
      </w:r>
      <w:r>
        <w:rPr>
          <w:rFonts w:eastAsia="Times New Roman"/>
          <w:szCs w:val="24"/>
        </w:rPr>
        <w:t xml:space="preserve">2016 </w:t>
      </w:r>
      <w:r>
        <w:rPr>
          <w:rFonts w:eastAsia="Times New Roman"/>
          <w:szCs w:val="24"/>
        </w:rPr>
        <w:t xml:space="preserve">και από 3 </w:t>
      </w:r>
      <w:r>
        <w:rPr>
          <w:rFonts w:eastAsia="Times New Roman"/>
          <w:szCs w:val="24"/>
        </w:rPr>
        <w:t xml:space="preserve">Δεκεμβρίου </w:t>
      </w:r>
      <w:r>
        <w:rPr>
          <w:rFonts w:eastAsia="Times New Roman"/>
          <w:szCs w:val="24"/>
        </w:rPr>
        <w:t>έως 11 Δεκεμβρίου</w:t>
      </w:r>
      <w:r>
        <w:rPr>
          <w:rFonts w:eastAsia="Times New Roman"/>
          <w:szCs w:val="24"/>
        </w:rPr>
        <w:t xml:space="preserve"> 2016</w:t>
      </w:r>
      <w:r>
        <w:rPr>
          <w:rFonts w:eastAsia="Times New Roman"/>
          <w:szCs w:val="24"/>
        </w:rPr>
        <w:t>. Η Βουλή εγκρίνει;</w:t>
      </w:r>
    </w:p>
    <w:p w14:paraId="6E7E6B51" w14:textId="77777777" w:rsidR="00D31811" w:rsidRDefault="00451EDC">
      <w:pPr>
        <w:spacing w:line="600" w:lineRule="auto"/>
        <w:ind w:firstLine="720"/>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ΒΟΥΛΕΥΤΕΣ:</w:t>
      </w:r>
      <w:r>
        <w:rPr>
          <w:rFonts w:eastAsia="Times New Roman"/>
          <w:szCs w:val="24"/>
        </w:rPr>
        <w:t xml:space="preserve"> Μάλιστα, μάλιστα.</w:t>
      </w:r>
    </w:p>
    <w:p w14:paraId="6E7E6B52" w14:textId="77777777" w:rsidR="00D31811" w:rsidRDefault="00451EDC">
      <w:pPr>
        <w:spacing w:line="600" w:lineRule="auto"/>
        <w:ind w:firstLine="720"/>
        <w:jc w:val="both"/>
        <w:rPr>
          <w:rFonts w:eastAsia="Times New Roman"/>
          <w:szCs w:val="24"/>
        </w:rPr>
      </w:pPr>
      <w:r>
        <w:rPr>
          <w:rFonts w:eastAsia="Times New Roman"/>
          <w:b/>
          <w:bCs/>
          <w:shd w:val="clear" w:color="auto" w:fill="FFFFFF"/>
        </w:rPr>
        <w:lastRenderedPageBreak/>
        <w:t xml:space="preserve">ΠΡΟΕΔΡΕΥΩΝ (Σπυρίδων Λυκούδης): </w:t>
      </w:r>
      <w:r>
        <w:rPr>
          <w:rFonts w:eastAsia="Times New Roman"/>
          <w:bCs/>
          <w:shd w:val="clear" w:color="auto" w:fill="FFFFFF"/>
        </w:rPr>
        <w:t xml:space="preserve">Συνεπώς η </w:t>
      </w:r>
      <w:r>
        <w:rPr>
          <w:rFonts w:eastAsia="Times New Roman"/>
          <w:szCs w:val="24"/>
        </w:rPr>
        <w:t xml:space="preserve">Βουλή ενέκρινε τη ζητηθείσα άδεια. </w:t>
      </w:r>
    </w:p>
    <w:p w14:paraId="6E7E6B53" w14:textId="77777777" w:rsidR="00D31811" w:rsidRDefault="00451EDC">
      <w:pPr>
        <w:spacing w:line="600" w:lineRule="auto"/>
        <w:ind w:firstLine="720"/>
        <w:jc w:val="both"/>
        <w:rPr>
          <w:rFonts w:eastAsia="Times New Roman"/>
          <w:szCs w:val="24"/>
        </w:rPr>
      </w:pPr>
      <w:r>
        <w:rPr>
          <w:rFonts w:eastAsia="Times New Roman"/>
          <w:szCs w:val="24"/>
        </w:rPr>
        <w:t>Συνεχίζουμε με την τρίτη με αριθμό 182/7-</w:t>
      </w:r>
      <w:r>
        <w:rPr>
          <w:rFonts w:eastAsia="Times New Roman"/>
          <w:szCs w:val="24"/>
        </w:rPr>
        <w:t>11-2016 επίκαιρη ερώτηση πρώτου κύκλου του Βουλευτή Α΄ Θεσσαλονίκης της Ένωσης Κεντρώων κ.</w:t>
      </w:r>
      <w:r>
        <w:rPr>
          <w:rFonts w:eastAsia="Times New Roman"/>
          <w:szCs w:val="24"/>
        </w:rPr>
        <w:t xml:space="preserve"> </w:t>
      </w:r>
      <w:r>
        <w:rPr>
          <w:rFonts w:eastAsia="Times New Roman"/>
          <w:bCs/>
          <w:szCs w:val="24"/>
        </w:rPr>
        <w:t>Ιωάννη Σαρίδη</w:t>
      </w:r>
      <w:r>
        <w:rPr>
          <w:rFonts w:eastAsia="Times New Roman"/>
          <w:szCs w:val="24"/>
        </w:rPr>
        <w:t xml:space="preserve"> </w:t>
      </w:r>
      <w:r>
        <w:rPr>
          <w:rFonts w:eastAsia="Times New Roman"/>
          <w:szCs w:val="24"/>
        </w:rPr>
        <w:t>προς τον Υπουργό</w:t>
      </w:r>
      <w:r>
        <w:rPr>
          <w:rFonts w:eastAsia="Times New Roman"/>
          <w:szCs w:val="24"/>
        </w:rPr>
        <w:t xml:space="preserve"> </w:t>
      </w:r>
      <w:r>
        <w:rPr>
          <w:rFonts w:eastAsia="Times New Roman"/>
          <w:bCs/>
          <w:szCs w:val="24"/>
        </w:rPr>
        <w:t>Οικονομικών,</w:t>
      </w:r>
      <w:r>
        <w:rPr>
          <w:rFonts w:eastAsia="Times New Roman"/>
          <w:szCs w:val="24"/>
        </w:rPr>
        <w:t xml:space="preserve"> </w:t>
      </w:r>
      <w:r>
        <w:rPr>
          <w:rFonts w:eastAsia="Times New Roman"/>
          <w:szCs w:val="24"/>
        </w:rPr>
        <w:t xml:space="preserve">σχετικά με τη διαχείριση των κόκκινων δανείων της πρώην ΑΤΕbank, κατά άδικο τρόπο για τους οφειλέτες της. </w:t>
      </w:r>
    </w:p>
    <w:p w14:paraId="6E7E6B54" w14:textId="77777777" w:rsidR="00D31811" w:rsidRDefault="00451EDC">
      <w:pPr>
        <w:spacing w:line="600" w:lineRule="auto"/>
        <w:ind w:firstLine="720"/>
        <w:jc w:val="both"/>
        <w:rPr>
          <w:rFonts w:eastAsia="Times New Roman"/>
          <w:szCs w:val="24"/>
        </w:rPr>
      </w:pPr>
      <w:r>
        <w:rPr>
          <w:rFonts w:eastAsia="Times New Roman"/>
          <w:szCs w:val="24"/>
        </w:rPr>
        <w:t xml:space="preserve">Κύριε Σαρίδη, </w:t>
      </w:r>
      <w:r>
        <w:rPr>
          <w:rFonts w:eastAsia="Times New Roman"/>
          <w:szCs w:val="24"/>
        </w:rPr>
        <w:t xml:space="preserve">έχετε τον λόγο. </w:t>
      </w:r>
    </w:p>
    <w:p w14:paraId="6E7E6B55" w14:textId="77777777" w:rsidR="00D31811" w:rsidRDefault="00451EDC">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w:t>
      </w:r>
      <w:r>
        <w:rPr>
          <w:rFonts w:eastAsia="Times New Roman"/>
        </w:rPr>
        <w:t xml:space="preserve">Ευχαριστώ, κύριε Πρόεδρε. </w:t>
      </w:r>
      <w:r>
        <w:rPr>
          <w:rFonts w:eastAsia="Times New Roman"/>
          <w:szCs w:val="24"/>
        </w:rPr>
        <w:t xml:space="preserve"> </w:t>
      </w:r>
    </w:p>
    <w:p w14:paraId="6E7E6B56" w14:textId="77777777" w:rsidR="00D31811" w:rsidRDefault="00451EDC">
      <w:pPr>
        <w:spacing w:line="600" w:lineRule="auto"/>
        <w:ind w:firstLine="720"/>
        <w:jc w:val="both"/>
        <w:rPr>
          <w:rFonts w:eastAsia="Times New Roman"/>
          <w:szCs w:val="24"/>
        </w:rPr>
      </w:pPr>
      <w:r>
        <w:rPr>
          <w:rFonts w:eastAsia="Times New Roman"/>
          <w:szCs w:val="24"/>
        </w:rPr>
        <w:t xml:space="preserve">Κύριε Υπουργέ, όπως γνωρίζετε, μετά τον διαχωρισμό της Αγροτικής Τράπεζας σε «καλή» και «κακή», οκτώ χιλιάδες αγροτικά δάνεια αγροτών και δώδεκα χιλιάδες στεγαστικά δάνεια περιήλθαν στην «κακή» </w:t>
      </w:r>
      <w:r>
        <w:rPr>
          <w:rFonts w:eastAsia="Times New Roman"/>
          <w:szCs w:val="24"/>
        </w:rPr>
        <w:t>τράπεζα. Αυτό είχε σαν αποτέλεσμα είκοσι χιλιάδες -και όχι μόνο- άνθρωποι</w:t>
      </w:r>
      <w:r>
        <w:rPr>
          <w:rFonts w:eastAsia="Times New Roman"/>
          <w:szCs w:val="24"/>
        </w:rPr>
        <w:t>,</w:t>
      </w:r>
      <w:r>
        <w:rPr>
          <w:rFonts w:eastAsia="Times New Roman"/>
          <w:szCs w:val="24"/>
        </w:rPr>
        <w:t xml:space="preserve"> να </w:t>
      </w:r>
      <w:r>
        <w:rPr>
          <w:rFonts w:eastAsia="Times New Roman"/>
          <w:bCs/>
        </w:rPr>
        <w:t>είναι</w:t>
      </w:r>
      <w:r>
        <w:rPr>
          <w:rFonts w:eastAsia="Times New Roman"/>
          <w:szCs w:val="24"/>
        </w:rPr>
        <w:t xml:space="preserve"> όμηροι αυτή τη στιγμή μιας κατάστασης, καθόσον μέσα σε αυτούς τους είκοσι χιλιάδες  συμπεριλαμβάνονται και τα </w:t>
      </w:r>
      <w:r>
        <w:rPr>
          <w:rFonts w:eastAsia="Times New Roman"/>
          <w:szCs w:val="24"/>
        </w:rPr>
        <w:lastRenderedPageBreak/>
        <w:t>μέλη των οικογενειών τους αλλά και οι εγγυητές, οι οποίοι προέ</w:t>
      </w:r>
      <w:r>
        <w:rPr>
          <w:rFonts w:eastAsia="Times New Roman"/>
          <w:szCs w:val="24"/>
        </w:rPr>
        <w:t xml:space="preserve">ρχονται είτε από το φιλικό είτε από το στενό συγγενικό περιβάλλον είτε και από τον επαγγελματικό χώρο. </w:t>
      </w:r>
    </w:p>
    <w:p w14:paraId="6E7E6B57" w14:textId="77777777" w:rsidR="00D31811" w:rsidRDefault="00451EDC">
      <w:pPr>
        <w:spacing w:line="600" w:lineRule="auto"/>
        <w:ind w:firstLine="720"/>
        <w:jc w:val="both"/>
        <w:rPr>
          <w:rFonts w:eastAsia="Times New Roman"/>
          <w:szCs w:val="24"/>
        </w:rPr>
      </w:pPr>
      <w:r>
        <w:rPr>
          <w:rFonts w:eastAsia="Times New Roman"/>
          <w:szCs w:val="24"/>
        </w:rPr>
        <w:t xml:space="preserve">Επειδή, όπως γνωρίζετε, κύριε Υπουργέ, τα δάνεια αυτά αυτή τη στιγμή με τους υψηλούς τόκους και τους ανατοκισμούς δεν μπορούν να εξυπηρετηθούν, καθώς οι λήπτες των δανείων αυτών δεν έχουν τη δυνατότητα επαναδιαπραγμάτευσης όπως έχουν λήπτες άλλων </w:t>
      </w:r>
      <w:r>
        <w:rPr>
          <w:rFonts w:eastAsia="Times New Roman"/>
          <w:szCs w:val="24"/>
        </w:rPr>
        <w:t>κ</w:t>
      </w:r>
      <w:r>
        <w:rPr>
          <w:rFonts w:eastAsia="Times New Roman"/>
          <w:szCs w:val="24"/>
        </w:rPr>
        <w:t xml:space="preserve">όκκινων </w:t>
      </w:r>
      <w:r>
        <w:rPr>
          <w:rFonts w:eastAsia="Times New Roman"/>
          <w:szCs w:val="24"/>
        </w:rPr>
        <w:t xml:space="preserve">δανείων άλλων τραπεζών, οι οποίοι μπορούν να έχουν ειδικούς όρους και να τα ρυθμίσουν. </w:t>
      </w:r>
    </w:p>
    <w:p w14:paraId="6E7E6B58"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Τα δικηγορικά γραφεία, κύριε Υπουργέ, που έχουν αναλάβει τη συγκεκριμένη διαχείριση αυτών των δανείων, αυτή τη στιγμή ζητούν 10% προκαταβολή και εξόφληση σε πολύ σύντομ</w:t>
      </w:r>
      <w:r>
        <w:rPr>
          <w:rFonts w:eastAsia="Times New Roman" w:cs="Times New Roman"/>
          <w:szCs w:val="24"/>
        </w:rPr>
        <w:t xml:space="preserve">ο χρονικό διάστημα, απειλώντας τους ανθρώπους αυτούς με κατασχέσεις, πλειστηριασμούς της περιουσίας τους, ακόμη και γεωργικών μηχανημάτων. </w:t>
      </w:r>
    </w:p>
    <w:p w14:paraId="6E7E6B59"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η περιγραφή της κατάστασης αυτής, η εικόνα αυτή δημιουργεί, κατά την άποψή μου, μεγαλύτερη ζημιά στην</w:t>
      </w:r>
      <w:r>
        <w:rPr>
          <w:rFonts w:eastAsia="Times New Roman" w:cs="Times New Roman"/>
          <w:szCs w:val="24"/>
        </w:rPr>
        <w:t xml:space="preserve"> ελληνική οικονομία, στις ελληνικές τράπεζες, αλλά και στην κοινωνική συνοχή απ’ ό,τι μία ενδεχόμενη τροποποίηση προς το καλύτερο της κατάστασης αυτής. </w:t>
      </w:r>
    </w:p>
    <w:p w14:paraId="6E7E6B5A"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Κατόπιν αυτών, κύριε Υπουργέ, ερωτάσθε, εάν αναγνωρίζετε πως η διαχείριση των κόκκινων δανείων της πρώη</w:t>
      </w:r>
      <w:r>
        <w:rPr>
          <w:rFonts w:eastAsia="Times New Roman" w:cs="Times New Roman"/>
          <w:szCs w:val="24"/>
        </w:rPr>
        <w:t xml:space="preserve">ν </w:t>
      </w:r>
      <w:r>
        <w:rPr>
          <w:rFonts w:eastAsia="Times New Roman" w:cs="Times New Roman"/>
          <w:szCs w:val="24"/>
          <w:lang w:val="en-US"/>
        </w:rPr>
        <w:t>ATEbank</w:t>
      </w:r>
      <w:r>
        <w:rPr>
          <w:rFonts w:eastAsia="Times New Roman" w:cs="Times New Roman"/>
          <w:szCs w:val="24"/>
        </w:rPr>
        <w:t xml:space="preserve"> είναι άδικη για τους οφειλέτες της και προβληματική. Αν ναι, σε ποιες κινήσεις προτίθεστε να προβείτε ώστε να διορθωθεί;</w:t>
      </w:r>
    </w:p>
    <w:p w14:paraId="6E7E6B5B"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E7E6B5C"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πολύ, κύριε συνάδελφε. </w:t>
      </w:r>
    </w:p>
    <w:p w14:paraId="6E7E6B5D"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6E7E6B5E"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ΕΥΚΛΕΙΔΗΣ </w:t>
      </w:r>
      <w:r>
        <w:rPr>
          <w:rFonts w:eastAsia="Times New Roman" w:cs="Times New Roman"/>
          <w:b/>
          <w:szCs w:val="24"/>
        </w:rPr>
        <w:t xml:space="preserve">ΤΣΑΚΑΛΩΤΟΣ (Υπουργός Οικονομικών): </w:t>
      </w:r>
      <w:r>
        <w:rPr>
          <w:rFonts w:eastAsia="Times New Roman" w:cs="Times New Roman"/>
          <w:szCs w:val="24"/>
        </w:rPr>
        <w:t xml:space="preserve">Ευχαριστώ, κύριε Πρόεδρε. </w:t>
      </w:r>
    </w:p>
    <w:p w14:paraId="6E7E6B5F"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Όπως ξέρετε η ανάκληση άδειας στην Α</w:t>
      </w:r>
      <w:r>
        <w:rPr>
          <w:rFonts w:eastAsia="Times New Roman" w:cs="Times New Roman"/>
          <w:szCs w:val="24"/>
        </w:rPr>
        <w:t>γροτική Τράπεζα</w:t>
      </w:r>
      <w:r>
        <w:rPr>
          <w:rFonts w:eastAsia="Times New Roman" w:cs="Times New Roman"/>
          <w:szCs w:val="24"/>
        </w:rPr>
        <w:t xml:space="preserve"> έγινε το 2012. Εμείς ήμασταν ενάντια στη λύση αυτή που επιλέχθηκε. Θυμάμαι ότι είχα και σφοδρή αντιπαράθεση με τον κ. Στουρνάρα γι</w:t>
      </w:r>
      <w:r>
        <w:rPr>
          <w:rFonts w:eastAsia="Times New Roman" w:cs="Times New Roman"/>
          <w:szCs w:val="24"/>
        </w:rPr>
        <w:t>’</w:t>
      </w:r>
      <w:r>
        <w:rPr>
          <w:rFonts w:eastAsia="Times New Roman" w:cs="Times New Roman"/>
          <w:szCs w:val="24"/>
        </w:rPr>
        <w:t xml:space="preserve"> αυτό το θέ</w:t>
      </w:r>
      <w:r>
        <w:rPr>
          <w:rFonts w:eastAsia="Times New Roman" w:cs="Times New Roman"/>
          <w:szCs w:val="24"/>
        </w:rPr>
        <w:t>μα. Υπήρχε πρόβλημα εταιρικής διακυβέρνησης εκείνη την εποχή. Δεν λέω ότι όλα ήταν καλά με την Α</w:t>
      </w:r>
      <w:r>
        <w:rPr>
          <w:rFonts w:eastAsia="Times New Roman" w:cs="Times New Roman"/>
          <w:szCs w:val="24"/>
        </w:rPr>
        <w:t>γροτική</w:t>
      </w:r>
      <w:r>
        <w:rPr>
          <w:rFonts w:eastAsia="Times New Roman" w:cs="Times New Roman"/>
          <w:szCs w:val="24"/>
        </w:rPr>
        <w:t xml:space="preserve"> Τ</w:t>
      </w:r>
      <w:r>
        <w:rPr>
          <w:rFonts w:eastAsia="Times New Roman" w:cs="Times New Roman"/>
          <w:szCs w:val="24"/>
        </w:rPr>
        <w:t>ράπεζα</w:t>
      </w:r>
      <w:r>
        <w:rPr>
          <w:rFonts w:eastAsia="Times New Roman" w:cs="Times New Roman"/>
          <w:szCs w:val="24"/>
        </w:rPr>
        <w:t xml:space="preserve">. Νομίζω, όμως, ότι θα μπορούσαν να υπάρχουν και άλλες λύσεις εκείνη την εποχή. </w:t>
      </w:r>
    </w:p>
    <w:p w14:paraId="6E7E6B60"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Είμαστε εκεί που είμαστε. Νομίζω ότι υπάρχει δυνατότητα επαναδια</w:t>
      </w:r>
      <w:r>
        <w:rPr>
          <w:rFonts w:eastAsia="Times New Roman" w:cs="Times New Roman"/>
          <w:szCs w:val="24"/>
        </w:rPr>
        <w:t xml:space="preserve">πραγμάτευσης των οφειλετών με τους όρους των άλλων τραπεζών. Γι’ αυτό υπάρχει και ο ειδικός εκκαθαριστής, ο οποίος οφείλει να διασφαλίζει, με τη ρύθμιση που θα κάνει για τις οφειλές, τη δυνατότητα πληρωμής της οφειλής εκ μέρους του οφειλέτη. </w:t>
      </w:r>
    </w:p>
    <w:p w14:paraId="6E7E6B61"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Όπως αναφέρει</w:t>
      </w:r>
      <w:r>
        <w:rPr>
          <w:rFonts w:eastAsia="Times New Roman" w:cs="Times New Roman"/>
          <w:szCs w:val="24"/>
        </w:rPr>
        <w:t xml:space="preserve"> η Τράπεζα της Ελλάδος στο σχετικό έγγραφό της</w:t>
      </w:r>
      <w:r>
        <w:rPr>
          <w:rFonts w:eastAsia="Times New Roman" w:cs="Times New Roman"/>
          <w:szCs w:val="24"/>
        </w:rPr>
        <w:t>:</w:t>
      </w:r>
      <w:r>
        <w:rPr>
          <w:rFonts w:eastAsia="Times New Roman" w:cs="Times New Roman"/>
          <w:szCs w:val="24"/>
        </w:rPr>
        <w:t xml:space="preserve"> «Κύριο κριτήριο για τη διαμόρφωση της ρύθμισης που προτείνεται, είναι η βιωσιμότητα αυτής, η οποία, κατά το δυνατόν, εξασφαλίζεται μέσω επιμήκυνσης του χρόνου αποπληρωμής, την παροχή περιόδου χάριτος, αλλά κα</w:t>
      </w:r>
      <w:r>
        <w:rPr>
          <w:rFonts w:eastAsia="Times New Roman" w:cs="Times New Roman"/>
          <w:szCs w:val="24"/>
        </w:rPr>
        <w:t xml:space="preserve">ι την απομείωση </w:t>
      </w:r>
      <w:r>
        <w:rPr>
          <w:rFonts w:eastAsia="Times New Roman" w:cs="Times New Roman"/>
          <w:szCs w:val="24"/>
        </w:rPr>
        <w:lastRenderedPageBreak/>
        <w:t>μέρους της απαίτησης, κυρίως των εξωλογιστικών τόκων. Κατά συνέπεια, το πλαίσιο ρυθμίσεων οφειλών των υπό ειδική εκκαθάριση πιστωτικών ιδρυμάτων δεν αποκλίνει από αυτό που εφαρμόζουν και οι εν λειτουργία εμπορικές τράπεζες, ενώ αναφορικά με</w:t>
      </w:r>
      <w:r>
        <w:rPr>
          <w:rFonts w:eastAsia="Times New Roman" w:cs="Times New Roman"/>
          <w:szCs w:val="24"/>
        </w:rPr>
        <w:t xml:space="preserve"> τους πλειστηριασμούς ακινήτων, τυχαίνουν εφαρμογής οι διατάξεις του υφιστάμενου νομοθετικού πλαισίου». </w:t>
      </w:r>
    </w:p>
    <w:p w14:paraId="6E7E6B62"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Άρα νομίζω ότι το πλαίσιο αυτή τη στιγμή μπορεί να δώσει περισσότερη δυνατότητα στους ανθρώπους που αναφέρατε, από αυτό που υπονοήσατε. Αυτό, όμως, είν</w:t>
      </w:r>
      <w:r>
        <w:rPr>
          <w:rFonts w:eastAsia="Times New Roman" w:cs="Times New Roman"/>
          <w:szCs w:val="24"/>
        </w:rPr>
        <w:t xml:space="preserve">αι ένα θέμα που μπορούμε να το παρακολουθήσουμε περισσότερο για να κοιτάξουμε εάν όντως είναι σε δυσμενέστερη θέση από άλλες περιπτώσεις. </w:t>
      </w:r>
    </w:p>
    <w:p w14:paraId="6E7E6B63"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Υπουργέ. </w:t>
      </w:r>
    </w:p>
    <w:p w14:paraId="6E7E6B64"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Κύριε Σαρίδη, έχετε τον λόγο για τη δευτερολογία σας για τ</w:t>
      </w:r>
      <w:r>
        <w:rPr>
          <w:rFonts w:eastAsia="Times New Roman" w:cs="Times New Roman"/>
          <w:szCs w:val="24"/>
        </w:rPr>
        <w:t xml:space="preserve">ρία λεπτά. </w:t>
      </w:r>
    </w:p>
    <w:p w14:paraId="6E7E6B65"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Ευχαριστώ, κύριε Πρόεδρε. </w:t>
      </w:r>
    </w:p>
    <w:p w14:paraId="6E7E6B66"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θα μου επιτρέψετε να σας πω ότι δεν έχω μείνει απόλυτα ικανοποιημένος από την απάντησή σας. Δεν μας φτάνει το γεγονός ότι μπορείτε να παρακολουθήσετε ενόψει και της δεύτερης αξιολόγησης</w:t>
      </w:r>
      <w:r>
        <w:rPr>
          <w:rFonts w:eastAsia="Times New Roman" w:cs="Times New Roman"/>
          <w:szCs w:val="24"/>
        </w:rPr>
        <w:t>, όπου λέτε «θα το παρακολουθήσουμε». Εν</w:t>
      </w:r>
      <w:r>
        <w:rPr>
          <w:rFonts w:eastAsia="Times New Roman" w:cs="Times New Roman"/>
          <w:szCs w:val="24"/>
        </w:rPr>
        <w:t xml:space="preserve"> </w:t>
      </w:r>
      <w:r>
        <w:rPr>
          <w:rFonts w:eastAsia="Times New Roman" w:cs="Times New Roman"/>
          <w:szCs w:val="24"/>
        </w:rPr>
        <w:t xml:space="preserve">όψει και της δεύτερης αξιολόγησης πηγαίνετε να διαπραγματευθείτε με τους θεσμούς και για τα κόκκινα δάνεια. Μέσα στα κόκκινα δάνεια ήταν και τα δάνεια αυτών των ανθρώπων. </w:t>
      </w:r>
    </w:p>
    <w:p w14:paraId="6E7E6B67"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Εγώ, λοιπόν, σήμερα περίμενα από εσάς να μο</w:t>
      </w:r>
      <w:r>
        <w:rPr>
          <w:rFonts w:eastAsia="Times New Roman" w:cs="Times New Roman"/>
          <w:szCs w:val="24"/>
        </w:rPr>
        <w:t>υ πείτε τι σχεδιασμό έχει το Υπουργείο ακόμα και γι’ αυτούς τους είκοσι χιλιάδες. Δεν είναι μόνο οι λήπτες των δανείων της Ε</w:t>
      </w:r>
      <w:r>
        <w:rPr>
          <w:rFonts w:eastAsia="Times New Roman" w:cs="Times New Roman"/>
          <w:szCs w:val="24"/>
        </w:rPr>
        <w:t>θνικής</w:t>
      </w:r>
      <w:r>
        <w:rPr>
          <w:rFonts w:eastAsia="Times New Roman" w:cs="Times New Roman"/>
          <w:szCs w:val="24"/>
        </w:rPr>
        <w:t xml:space="preserve"> ή της </w:t>
      </w:r>
      <w:r>
        <w:rPr>
          <w:rFonts w:eastAsia="Times New Roman" w:cs="Times New Roman"/>
          <w:szCs w:val="24"/>
          <w:lang w:val="en-US"/>
        </w:rPr>
        <w:t>Alpha</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Και δεν πρέπει να τιμωρούμε από τη δική μας την πλευρά ανθρώπους που επέλεξαν να πάρουν δάνεια από την Α</w:t>
      </w:r>
      <w:r>
        <w:rPr>
          <w:rFonts w:eastAsia="Times New Roman" w:cs="Times New Roman"/>
          <w:szCs w:val="24"/>
        </w:rPr>
        <w:t>γρο</w:t>
      </w:r>
      <w:r>
        <w:rPr>
          <w:rFonts w:eastAsia="Times New Roman" w:cs="Times New Roman"/>
          <w:szCs w:val="24"/>
        </w:rPr>
        <w:t>τική</w:t>
      </w:r>
      <w:r>
        <w:rPr>
          <w:rFonts w:eastAsia="Times New Roman" w:cs="Times New Roman"/>
          <w:szCs w:val="24"/>
        </w:rPr>
        <w:t>. Δεν φταίνε οι άνθρωποι αυτοί για το χάλι της Α</w:t>
      </w:r>
      <w:r>
        <w:rPr>
          <w:rFonts w:eastAsia="Times New Roman" w:cs="Times New Roman"/>
          <w:szCs w:val="24"/>
        </w:rPr>
        <w:t>γροτικής</w:t>
      </w:r>
      <w:r>
        <w:rPr>
          <w:rFonts w:eastAsia="Times New Roman" w:cs="Times New Roman"/>
          <w:szCs w:val="24"/>
        </w:rPr>
        <w:t>. Επειδή, δηλαδή, δεν μπορούσαμε να τιμωρήσουμε στο παρελθόν, αλλά ούτε και τώρα, την ηγεσία της Α</w:t>
      </w:r>
      <w:r>
        <w:rPr>
          <w:rFonts w:eastAsia="Times New Roman" w:cs="Times New Roman"/>
          <w:szCs w:val="24"/>
        </w:rPr>
        <w:t>γροτικής</w:t>
      </w:r>
      <w:r>
        <w:rPr>
          <w:rFonts w:eastAsia="Times New Roman" w:cs="Times New Roman"/>
          <w:szCs w:val="24"/>
        </w:rPr>
        <w:t xml:space="preserve"> Τ</w:t>
      </w:r>
      <w:r>
        <w:rPr>
          <w:rFonts w:eastAsia="Times New Roman" w:cs="Times New Roman"/>
          <w:szCs w:val="24"/>
        </w:rPr>
        <w:t>ράπεζας</w:t>
      </w:r>
      <w:r>
        <w:rPr>
          <w:rFonts w:eastAsia="Times New Roman" w:cs="Times New Roman"/>
          <w:szCs w:val="24"/>
        </w:rPr>
        <w:t xml:space="preserve"> για την κατασπατάληση του δημοσίου χρήματος, ερχόμαστε αυτή τη στιγμή και φέρνου</w:t>
      </w:r>
      <w:r>
        <w:rPr>
          <w:rFonts w:eastAsia="Times New Roman" w:cs="Times New Roman"/>
          <w:szCs w:val="24"/>
        </w:rPr>
        <w:t xml:space="preserve">με σε δύσκολη θέση αυτούς τους ανθρώπους; </w:t>
      </w:r>
    </w:p>
    <w:p w14:paraId="6E7E6B68"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Θα ήθελα</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τη δέσμευσή σας για το θέμα αυτό. Και θα ήθελα την επίλυση μέσα σε έναν χρονικό ορίζοντα, για να μπορούν αυτοί οι άνθρωποι να αισθάνονται μια σιγουριά για το μέλλον τους. </w:t>
      </w:r>
    </w:p>
    <w:p w14:paraId="6E7E6B69" w14:textId="77777777" w:rsidR="00D31811" w:rsidRDefault="00451EDC">
      <w:pPr>
        <w:spacing w:line="600" w:lineRule="auto"/>
        <w:ind w:firstLine="720"/>
        <w:jc w:val="both"/>
        <w:rPr>
          <w:rFonts w:eastAsia="Times New Roman"/>
          <w:szCs w:val="24"/>
        </w:rPr>
      </w:pPr>
      <w:r>
        <w:rPr>
          <w:rFonts w:eastAsia="Times New Roman"/>
          <w:szCs w:val="24"/>
        </w:rPr>
        <w:t>Πραγματικά, η κατάστασή τους -όλων η κατάσταση- είναι άσχημη. Είναι άνθρωποι φτωχοί, είναι άνθρωποι απλοί. Τα περισσότερα δάνεια είναι αγροτικά. Προέρχονται από τον αγροτικό χώρο. Δεν είναι από τους αγρότες εκείνους, οι οποίοι πήραν τα δάνεια και τα έκαναν</w:t>
      </w:r>
      <w:r>
        <w:rPr>
          <w:rFonts w:eastAsia="Times New Roman"/>
          <w:szCs w:val="24"/>
        </w:rPr>
        <w:t xml:space="preserve">  και . Είναι άνθρωποι, οι οποίοι τα έριξαν είτε μέσα στη δουλειά τους είτε για να πάρουν ένα σπίτι στην περιοχή τους.</w:t>
      </w:r>
    </w:p>
    <w:p w14:paraId="6E7E6B6A" w14:textId="77777777" w:rsidR="00D31811" w:rsidRDefault="00451EDC">
      <w:pPr>
        <w:spacing w:line="600" w:lineRule="auto"/>
        <w:ind w:firstLine="720"/>
        <w:jc w:val="both"/>
        <w:rPr>
          <w:rFonts w:eastAsia="Times New Roman"/>
          <w:szCs w:val="24"/>
        </w:rPr>
      </w:pPr>
      <w:r>
        <w:rPr>
          <w:rFonts w:eastAsia="Times New Roman"/>
          <w:szCs w:val="24"/>
        </w:rPr>
        <w:t>Σας ευχαριστώ πολύ.</w:t>
      </w:r>
    </w:p>
    <w:p w14:paraId="6E7E6B6B" w14:textId="77777777" w:rsidR="00D31811" w:rsidRDefault="00451EDC">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Ευχαριστώ, κύριε συνάδελφε.</w:t>
      </w:r>
    </w:p>
    <w:p w14:paraId="6E7E6B6C" w14:textId="77777777" w:rsidR="00D31811" w:rsidRDefault="00451EDC">
      <w:pPr>
        <w:spacing w:line="600" w:lineRule="auto"/>
        <w:ind w:firstLine="720"/>
        <w:jc w:val="both"/>
        <w:rPr>
          <w:rFonts w:eastAsia="Times New Roman"/>
          <w:szCs w:val="24"/>
        </w:rPr>
      </w:pPr>
      <w:r>
        <w:rPr>
          <w:rFonts w:eastAsia="Times New Roman"/>
          <w:szCs w:val="24"/>
        </w:rPr>
        <w:t>Κύριε Υπουργέ, έχετε τον λόγο.</w:t>
      </w:r>
    </w:p>
    <w:p w14:paraId="6E7E6B6D" w14:textId="77777777" w:rsidR="00D31811" w:rsidRDefault="00451EDC">
      <w:pPr>
        <w:spacing w:line="600" w:lineRule="auto"/>
        <w:ind w:firstLine="720"/>
        <w:jc w:val="both"/>
        <w:rPr>
          <w:rFonts w:eastAsia="Times New Roman"/>
          <w:szCs w:val="24"/>
        </w:rPr>
      </w:pPr>
      <w:r>
        <w:rPr>
          <w:rFonts w:eastAsia="Times New Roman"/>
          <w:b/>
          <w:szCs w:val="24"/>
        </w:rPr>
        <w:t>ΕΥΚΛΕΙΔΗΣ ΤΣΑΚΑΛΩΤΟΣ (Υπο</w:t>
      </w:r>
      <w:r>
        <w:rPr>
          <w:rFonts w:eastAsia="Times New Roman"/>
          <w:b/>
          <w:szCs w:val="24"/>
        </w:rPr>
        <w:t>υργός Οικονομικών):</w:t>
      </w:r>
      <w:r>
        <w:rPr>
          <w:rFonts w:eastAsia="Times New Roman"/>
          <w:szCs w:val="24"/>
        </w:rPr>
        <w:t xml:space="preserve"> Η ενημέρωσή μου, κύριε συνάδελφε, όσον αφορά τα αγροτικά δάνεια, σύμφωνα με το έγγραφο του ειδικού εκκαθαριστή της υπό εκκαθάριση ΑΤΕ, </w:t>
      </w:r>
      <w:r>
        <w:rPr>
          <w:rFonts w:eastAsia="Times New Roman"/>
          <w:szCs w:val="24"/>
        </w:rPr>
        <w:lastRenderedPageBreak/>
        <w:t>είναι ότι κατά το έτος 2015 σχεδιάστηκε πλαίσιο ρυθμίσεων με ευνοϊκούς, κατά το δυνατόν, όρους, όπως,</w:t>
      </w:r>
      <w:r>
        <w:rPr>
          <w:rFonts w:eastAsia="Times New Roman"/>
          <w:szCs w:val="24"/>
        </w:rPr>
        <w:t xml:space="preserve"> για παράδειγμα, μείωση συνολικής οφειλής, ικανοποιητικό χρόνο αποπληρωμής. Στις ρυθμίσεις αυτές έχει ήδη ανταποκριθεί ικανός αριθμός αγροτών-οφειλετών.</w:t>
      </w:r>
    </w:p>
    <w:p w14:paraId="6E7E6B6E" w14:textId="77777777" w:rsidR="00D31811" w:rsidRDefault="00451EDC">
      <w:pPr>
        <w:spacing w:line="600" w:lineRule="auto"/>
        <w:ind w:firstLine="720"/>
        <w:jc w:val="both"/>
        <w:rPr>
          <w:rFonts w:eastAsia="Times New Roman"/>
          <w:szCs w:val="24"/>
        </w:rPr>
      </w:pPr>
      <w:r>
        <w:rPr>
          <w:rFonts w:eastAsia="Times New Roman"/>
          <w:szCs w:val="24"/>
        </w:rPr>
        <w:t>Τώρα εσείς βάζετε ένα γενικότερο πλαίσιο για τον αγροτικό τομέα. Εμείς, βεβαίως, διαπραγματευτήκαμε στη</w:t>
      </w:r>
      <w:r>
        <w:rPr>
          <w:rFonts w:eastAsia="Times New Roman"/>
          <w:szCs w:val="24"/>
        </w:rPr>
        <w:t xml:space="preserve">ν τελευταία διαπραγμάτευση για τα κόκκινα δάνεια και, βεβαίως, βάλαμε και το θέμα που αναφέρετε. Μάλιστα, θεωρούμε ότι με το καινούριο πλαίσιο -θα το δείτε σε λίγες μέρες- για τον εξωδικαστό συμβιβασμό -γιατί θα υπάρχουν και αγρότες, που δεν χρωστάνε μόνο </w:t>
      </w:r>
      <w:r>
        <w:rPr>
          <w:rFonts w:eastAsia="Times New Roman"/>
          <w:szCs w:val="24"/>
        </w:rPr>
        <w:t>στην τράπεζα, αλλά μπορούν  να έχουν και οφειλές στην εφορεία ή στις κοινωνικές εισφορές- οι αγρότες θα μπορούν να εκμεταλλευθούν αυτό το νέο πλαίσιο μαζί με το πλαίσιο που νομίζω ότι σας περιέγραψα.</w:t>
      </w:r>
    </w:p>
    <w:p w14:paraId="6E7E6B6F" w14:textId="77777777" w:rsidR="00D31811" w:rsidRDefault="00451EDC">
      <w:pPr>
        <w:spacing w:line="600" w:lineRule="auto"/>
        <w:ind w:firstLine="720"/>
        <w:jc w:val="both"/>
        <w:rPr>
          <w:rFonts w:eastAsia="Times New Roman"/>
          <w:szCs w:val="24"/>
        </w:rPr>
      </w:pPr>
      <w:r>
        <w:rPr>
          <w:rFonts w:eastAsia="Times New Roman"/>
          <w:szCs w:val="24"/>
        </w:rPr>
        <w:t xml:space="preserve">Δέχομαι αυτό που είπατε, ότι, δηλαδή, οι πιο πολλοί που </w:t>
      </w:r>
      <w:r>
        <w:rPr>
          <w:rFonts w:eastAsia="Times New Roman"/>
          <w:szCs w:val="24"/>
        </w:rPr>
        <w:t xml:space="preserve">υποφέρουν απ’ αυτό δεν είναι μεγαλοαγρότες, αλλά άνθρωποι που χρειάζονται ειδική μέριμνα. Να είστε σίγουροι ότι αυτό το εξετάζουμε. Είναι </w:t>
      </w:r>
      <w:r>
        <w:rPr>
          <w:rFonts w:eastAsia="Times New Roman"/>
          <w:szCs w:val="24"/>
        </w:rPr>
        <w:lastRenderedPageBreak/>
        <w:t>σημαντικό πρόβλημα και κοινωνικό και οικονομικό. Είναι κοινωνικό για τους λόγους που εσείς είπατε πιο καλά από μένα, α</w:t>
      </w:r>
      <w:r>
        <w:rPr>
          <w:rFonts w:eastAsia="Times New Roman"/>
          <w:szCs w:val="24"/>
        </w:rPr>
        <w:t>λλά και οικονομικό, γιατί αν δεν λυθούν αυτά, δεν μπορούν να πάρουν ανάσα, άρα δεν μπορούν να κάνουν καινούριες διεργασίες και δουλειές και, άρα χάνουν όλοι.</w:t>
      </w:r>
    </w:p>
    <w:p w14:paraId="6E7E6B70" w14:textId="77777777" w:rsidR="00D31811" w:rsidRDefault="00451EDC">
      <w:pPr>
        <w:spacing w:line="600" w:lineRule="auto"/>
        <w:ind w:firstLine="720"/>
        <w:jc w:val="both"/>
        <w:rPr>
          <w:rFonts w:eastAsia="Times New Roman"/>
          <w:szCs w:val="24"/>
        </w:rPr>
      </w:pPr>
      <w:r>
        <w:rPr>
          <w:rFonts w:eastAsia="Times New Roman"/>
          <w:szCs w:val="24"/>
        </w:rPr>
        <w:t>Ευχαριστώ πολύ.</w:t>
      </w:r>
    </w:p>
    <w:p w14:paraId="6E7E6B71" w14:textId="77777777" w:rsidR="00D31811" w:rsidRDefault="00451EDC">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Ευχαριστώ, κύριε Υπουργέ.</w:t>
      </w:r>
    </w:p>
    <w:p w14:paraId="6E7E6B72" w14:textId="77777777" w:rsidR="00D31811" w:rsidRDefault="00451EDC">
      <w:pPr>
        <w:spacing w:line="600" w:lineRule="auto"/>
        <w:ind w:firstLine="720"/>
        <w:jc w:val="both"/>
        <w:rPr>
          <w:rFonts w:ascii="Times New Roman" w:eastAsia="Times New Roman" w:hAnsi="Times New Roman" w:cs="Times New Roman"/>
          <w:szCs w:val="24"/>
        </w:rPr>
      </w:pPr>
      <w:r>
        <w:rPr>
          <w:rFonts w:eastAsia="Times New Roman" w:cs="Times New Roman"/>
          <w:szCs w:val="24"/>
        </w:rPr>
        <w:t>Κυρίες και κύριοι συνάδ</w:t>
      </w:r>
      <w:r>
        <w:rPr>
          <w:rFonts w:eastAsia="Times New Roman" w:cs="Times New Roman"/>
          <w:szCs w:val="24"/>
        </w:rPr>
        <w:t xml:space="preserve">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w:t>
      </w:r>
      <w:r>
        <w:rPr>
          <w:rFonts w:eastAsia="Times New Roman" w:cs="Times New Roman"/>
          <w:szCs w:val="24"/>
        </w:rPr>
        <w:t>α</w:t>
      </w:r>
      <w:r>
        <w:rPr>
          <w:rFonts w:eastAsia="Times New Roman" w:cs="Times New Roman"/>
          <w:szCs w:val="24"/>
        </w:rPr>
        <w:t>ίθουσας «ΕΛΕΥΘΕΡΙΟΣ ΒΕΝΙΖΕΛΟΣ» και ενημερώθηκαν για την ιστορία του κτηρίου και τον τρόπο οργάνωσης και</w:t>
      </w:r>
      <w:r>
        <w:rPr>
          <w:rFonts w:eastAsia="Times New Roman" w:cs="Times New Roman"/>
          <w:szCs w:val="24"/>
        </w:rPr>
        <w:t xml:space="preserve"> λειτουργίας της Βουλής, δώδεκα μαθητές και μαθήτριες και δύο εκπαιδευτικοί συνοδοί τους από το ιδιωτικό Γυμνάσιο «Διαμαντοπούλου». </w:t>
      </w:r>
    </w:p>
    <w:p w14:paraId="6E7E6B73"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6E7E6B74" w14:textId="77777777" w:rsidR="00D31811" w:rsidRDefault="00451EDC">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E7E6B75"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Καλώς ήλθατε, παιδιά. Θέλω απλώς να σας ενημερώ</w:t>
      </w:r>
      <w:r>
        <w:rPr>
          <w:rFonts w:eastAsia="Times New Roman" w:cs="Times New Roman"/>
          <w:szCs w:val="24"/>
        </w:rPr>
        <w:t>σω, για να έχετε ακριβή εικόνα του τι παρακολουθείτε, ότι σήμερα το πρωί στη Βουλή διενεργείται κοινοβουλευτικός έλεγχος. Δηλαδή, υπάρχουν Βουλευτές, που καταθέτουν ερωτήσεις και ο Υπουργός, που απαντάει στις ερωτήσεις που καταθέτουν οι Βουλευτές. Παρίσταν</w:t>
      </w:r>
      <w:r>
        <w:rPr>
          <w:rFonts w:eastAsia="Times New Roman" w:cs="Times New Roman"/>
          <w:szCs w:val="24"/>
        </w:rPr>
        <w:t>ται στη συνεδρίαση οι Βουλευτές που κάνουν τις ερωτήσεις και ο Υπουργός. Γι’ αυτό και η εικόνα της Βουλής δεν είναι μια εικόνα με πολλούς Βουλευτές. Το λέω αυτό</w:t>
      </w:r>
      <w:r>
        <w:rPr>
          <w:rFonts w:eastAsia="Times New Roman" w:cs="Times New Roman"/>
          <w:szCs w:val="24"/>
        </w:rPr>
        <w:t>,</w:t>
      </w:r>
      <w:r>
        <w:rPr>
          <w:rFonts w:eastAsia="Times New Roman" w:cs="Times New Roman"/>
          <w:szCs w:val="24"/>
        </w:rPr>
        <w:t xml:space="preserve"> για να μη δημιουργήσετε ψευδή εικόνα των λειτουργιών. Σας το λέω</w:t>
      </w:r>
      <w:r>
        <w:rPr>
          <w:rFonts w:eastAsia="Times New Roman" w:cs="Times New Roman"/>
          <w:szCs w:val="24"/>
        </w:rPr>
        <w:t>,</w:t>
      </w:r>
      <w:r>
        <w:rPr>
          <w:rFonts w:eastAsia="Times New Roman" w:cs="Times New Roman"/>
          <w:szCs w:val="24"/>
        </w:rPr>
        <w:t xml:space="preserve"> για να έχετε ακριβή εικόνα τ</w:t>
      </w:r>
      <w:r>
        <w:rPr>
          <w:rFonts w:eastAsia="Times New Roman" w:cs="Times New Roman"/>
          <w:szCs w:val="24"/>
        </w:rPr>
        <w:t xml:space="preserve">ου τι </w:t>
      </w:r>
      <w:r>
        <w:rPr>
          <w:rFonts w:eastAsia="Times New Roman" w:cs="Times New Roman"/>
          <w:szCs w:val="24"/>
        </w:rPr>
        <w:t xml:space="preserve">κάνουμε </w:t>
      </w:r>
      <w:r>
        <w:rPr>
          <w:rFonts w:eastAsia="Times New Roman" w:cs="Times New Roman"/>
          <w:szCs w:val="24"/>
        </w:rPr>
        <w:t>σήμερα το πρωί εδώ.</w:t>
      </w:r>
    </w:p>
    <w:p w14:paraId="6E7E6B76"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Ακολουθεί η δεύτερη με αριθμό 31/3-10-2016 ερώτηση δεύτερου κύκλου του Ανεξάρτητου Βουλευτή Λακωνίας κ. </w:t>
      </w:r>
      <w:r>
        <w:rPr>
          <w:rFonts w:eastAsia="Times New Roman" w:cs="Times New Roman"/>
          <w:bCs/>
          <w:szCs w:val="24"/>
        </w:rPr>
        <w:t>Λεωνίδα Γρηγοράκου</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Οικονομικών,</w:t>
      </w:r>
      <w:r>
        <w:rPr>
          <w:rFonts w:eastAsia="Times New Roman" w:cs="Times New Roman"/>
          <w:szCs w:val="24"/>
        </w:rPr>
        <w:t xml:space="preserve"> σχετικά με την αποζημίωση μεριδιούχων των Συνεταιριστικών Τραπεζών.</w:t>
      </w:r>
    </w:p>
    <w:p w14:paraId="6E7E6B77"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ύριε συνάδελφε, έχετε τον λόγο για δύο λεπτά.</w:t>
      </w:r>
    </w:p>
    <w:p w14:paraId="6E7E6B78"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Ευχαριστώ πολύ, κύριε Πρόεδρε.</w:t>
      </w:r>
    </w:p>
    <w:p w14:paraId="6E7E6B79"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Κύριε Υπουργέ, κύριε Πρόεδρε, θα ήθελα αυτά που θα πω να τα δεχθείτε ως καλόπιστη κριτική στην αργοπορία τη δική σας, βέβαια, και της Κυβέρνησης, να απαντήσει</w:t>
      </w:r>
      <w:r>
        <w:rPr>
          <w:rFonts w:eastAsia="Times New Roman" w:cs="Times New Roman"/>
          <w:szCs w:val="24"/>
        </w:rPr>
        <w:t xml:space="preserve"> εδώ και ο</w:t>
      </w:r>
      <w:r>
        <w:rPr>
          <w:rFonts w:eastAsia="Times New Roman" w:cs="Times New Roman"/>
          <w:szCs w:val="24"/>
        </w:rPr>
        <w:t>κ</w:t>
      </w:r>
      <w:r>
        <w:rPr>
          <w:rFonts w:eastAsia="Times New Roman" w:cs="Times New Roman"/>
          <w:szCs w:val="24"/>
        </w:rPr>
        <w:t xml:space="preserve">τώ μήνες στην ερώτησή μου. Καταλαβαίνω, όμως, ότι είναι μια ερώτηση που δεν θα μπορούσατε εύκολα να την απαντήσετε. </w:t>
      </w:r>
    </w:p>
    <w:p w14:paraId="6E7E6B7A"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Όμως θέλοντας να συνεχίσω και για τα παιδιά αυτά, που είπε ο κύριος Πρόεδρος, θέλω να αναφέρω το εξής: Οι επίκαιρες ερωτήσεις, κ</w:t>
      </w:r>
      <w:r>
        <w:rPr>
          <w:rFonts w:eastAsia="Times New Roman" w:cs="Times New Roman"/>
          <w:szCs w:val="24"/>
        </w:rPr>
        <w:t xml:space="preserve">ύριε Υπουργέ, έχουν θεσμοθετηθεί, όπως καταλαβαίνετε, για να γίνεται ένας έλεγχος στην Κυβέρνηση και έχουν κάποιο συγκεκριμένο σκοπό στα πλαίσια της </w:t>
      </w:r>
      <w:r>
        <w:rPr>
          <w:rFonts w:eastAsia="Times New Roman" w:cs="Times New Roman"/>
          <w:szCs w:val="24"/>
        </w:rPr>
        <w:t>δ</w:t>
      </w:r>
      <w:r>
        <w:rPr>
          <w:rFonts w:eastAsia="Times New Roman" w:cs="Times New Roman"/>
          <w:szCs w:val="24"/>
        </w:rPr>
        <w:t>ημοκρατίας και του θεσμού του Κοινοβουλίου. Δηλαδή, έχουν την αναζήτηση, έχουν τη συζήτηση, τη διαβούλευση</w:t>
      </w:r>
      <w:r>
        <w:rPr>
          <w:rFonts w:eastAsia="Times New Roman" w:cs="Times New Roman"/>
          <w:szCs w:val="24"/>
        </w:rPr>
        <w:t>, έχουν την κριτική, τον αντίλογο, τον διάλογο, έχουν τον έλεγχο. Γι’ αυτό και σας κάνουμε την ερώτηση αυτή.</w:t>
      </w:r>
    </w:p>
    <w:p w14:paraId="6E7E6B7B"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Η ερώτηση μου είχε κατατεθεί τον Φεβρουάριο του 2016, δηλαδή εδώ και ο</w:t>
      </w:r>
      <w:r>
        <w:rPr>
          <w:rFonts w:eastAsia="Times New Roman" w:cs="Times New Roman"/>
          <w:szCs w:val="24"/>
        </w:rPr>
        <w:t>κ</w:t>
      </w:r>
      <w:r>
        <w:rPr>
          <w:rFonts w:eastAsia="Times New Roman" w:cs="Times New Roman"/>
          <w:szCs w:val="24"/>
        </w:rPr>
        <w:t xml:space="preserve">τώ μήνες. Καταλαβαίνω ότι είναι δύσκολη ερώτηση. Γι’ αυτό δεν θα επεκταθώ </w:t>
      </w:r>
      <w:r>
        <w:rPr>
          <w:rFonts w:eastAsia="Times New Roman" w:cs="Times New Roman"/>
          <w:szCs w:val="24"/>
        </w:rPr>
        <w:t>πολύ. Θέλω, όμως, πραγματικά να μου απαντήσετε ουσιαστικά.</w:t>
      </w:r>
    </w:p>
    <w:p w14:paraId="6E7E6B7C"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Μας παρακολουθούν πάρα πολλοί Έλληνες, κύριε Πρόεδρε, τώρα. Είναι ένα πάρα πολύ σημαντικό θέμα. Καταλαβαίνω ότι η Κυβέρνηση δεν μπορούσε να απαντήσει και γι’ αυτό αργοπόρησε να έλθει ο κύριος Υπουρ</w:t>
      </w:r>
      <w:r>
        <w:rPr>
          <w:rFonts w:eastAsia="Times New Roman" w:cs="Times New Roman"/>
          <w:szCs w:val="24"/>
        </w:rPr>
        <w:t>γός εδώ. Και όλα αυτά τα λέω καλόπιστα.</w:t>
      </w:r>
    </w:p>
    <w:p w14:paraId="6E7E6B7D"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Κύριε Υπουργέ, εγώ κατέθεσα την ερώτηση στις 10 Φεβρουαρίου 2016 και αφορούσε το μείζον θέμα του προβλήματος της αποζημίωσης των καταθετών των συνεταιριστικών τραπεζών. Μέγα θέμα, κύριε Πρόεδρε! Αυτοί οι καταθέτες γι</w:t>
      </w:r>
      <w:r>
        <w:rPr>
          <w:rFonts w:eastAsia="Times New Roman" w:cs="Times New Roman"/>
          <w:szCs w:val="24"/>
        </w:rPr>
        <w:t xml:space="preserve">α να απολαύσουν υψηλότερα επιτόκια καταθέσεων, είχαν στραφεί σε τραπεζικά προϊόντα των συνεταιριστικών τραπεζών. </w:t>
      </w:r>
    </w:p>
    <w:p w14:paraId="6E7E6B7E"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τα τραπεζικά στελέχη πρέπει να κάνουμε την κριτική μας, κύριε Υπουργέ, όλοι μας. Εγώ την κάνω την αυτοκριτική μου και κάνω και την </w:t>
      </w:r>
      <w:r>
        <w:rPr>
          <w:rFonts w:eastAsia="Times New Roman" w:cs="Times New Roman"/>
          <w:szCs w:val="24"/>
        </w:rPr>
        <w:t>κριτική μου για τα προηγούμενα χρόνια σχετικά με τον ρόλο που έπαιξαν τα τραπεζικά στελέχη και οι τράπεζες στην όλη κατάσταση που σήμερα η χώρα αντιμετωπίζει. Είναι για μια άλλη φορά, είναι πολύ σοβαρό το θέμα. Εσείς έχετε άποψη γι’ αυτά, αλλά όπως έχει άπ</w:t>
      </w:r>
      <w:r>
        <w:rPr>
          <w:rFonts w:eastAsia="Times New Roman" w:cs="Times New Roman"/>
          <w:szCs w:val="24"/>
        </w:rPr>
        <w:t xml:space="preserve">οψη και όλο το πολιτικό σύστημα της χώρας. </w:t>
      </w:r>
    </w:p>
    <w:p w14:paraId="6E7E6B7F"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Ήταν ένα παιχνίδι, το οποίο ποτέ δεν μπορέσαμε να το ξεκαθαρίσουμε, κύριε Πρόεδρε και ποτέ δεν αποδόθηκαν ευθύνες στα στελέχη των τραπεζών και στους απλούς υπαλλήλους των τραπεζών, οι οποίοι βέβαια έπαιρναν εντολ</w:t>
      </w:r>
      <w:r>
        <w:rPr>
          <w:rFonts w:eastAsia="Times New Roman" w:cs="Times New Roman"/>
          <w:szCs w:val="24"/>
        </w:rPr>
        <w:t xml:space="preserve">ές από κάποια στελέχη πάνω από αυτούς. </w:t>
      </w:r>
    </w:p>
    <w:p w14:paraId="6E7E6B80"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Έτσι, λοιπόν, δεσμεύονταν τα μικρά στελέχη με εντολές των επάνω, των μεγάλων στελεχών, ότι δεν υπάρχει κανένας κίνδυνος να βάλει κανείς τα χρήματά του </w:t>
      </w:r>
      <w:r>
        <w:rPr>
          <w:rFonts w:eastAsia="Times New Roman" w:cs="Times New Roman"/>
          <w:szCs w:val="24"/>
        </w:rPr>
        <w:t>–</w:t>
      </w:r>
      <w:r>
        <w:rPr>
          <w:rFonts w:eastAsia="Times New Roman" w:cs="Times New Roman"/>
          <w:szCs w:val="24"/>
        </w:rPr>
        <w:t>εν</w:t>
      </w:r>
      <w:r>
        <w:rPr>
          <w:rFonts w:eastAsia="Times New Roman" w:cs="Times New Roman"/>
          <w:szCs w:val="24"/>
        </w:rPr>
        <w:t xml:space="preserve"> </w:t>
      </w:r>
      <w:r>
        <w:rPr>
          <w:rFonts w:eastAsia="Times New Roman" w:cs="Times New Roman"/>
          <w:szCs w:val="24"/>
        </w:rPr>
        <w:t>όψει βέβαια των υψηλότερων επιτοκίων- κι ότι αυτά τα λεφτά το</w:t>
      </w:r>
      <w:r>
        <w:rPr>
          <w:rFonts w:eastAsia="Times New Roman" w:cs="Times New Roman"/>
          <w:szCs w:val="24"/>
        </w:rPr>
        <w:t xml:space="preserve">υς θα ήταν σίγουρα. </w:t>
      </w:r>
    </w:p>
    <w:p w14:paraId="6E7E6B81"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Μια από αυτές τις τράπεζες, η οποία έχει πληγεί πάρα πολύ και είναι πάρα πολλοί οι καταθέτες, είναι η Τράπεζα Πελοποννήσου. Όσοι είχαν καταθέσει τα χρήματά τους σε μεικτά τραπεζικά προϊόντα δεν μπορούν να πάρουν τις καταθέσεις τους, κύ</w:t>
      </w:r>
      <w:r>
        <w:rPr>
          <w:rFonts w:eastAsia="Times New Roman" w:cs="Times New Roman"/>
          <w:szCs w:val="24"/>
        </w:rPr>
        <w:t xml:space="preserve">ριε Υπουργέ, και το ξέρετε. Καταλαβαίνω ότι είναι δύσκολα τα πράγματα. </w:t>
      </w:r>
    </w:p>
    <w:p w14:paraId="6E7E6B82"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Εγώ, λοιπόν, κάνω την εξής ερώτησή και θέλω να μου απαντήσετε συγκεκριμένα</w:t>
      </w:r>
      <w:r>
        <w:rPr>
          <w:rFonts w:eastAsia="Times New Roman" w:cs="Times New Roman"/>
          <w:szCs w:val="24"/>
        </w:rPr>
        <w:t>.</w:t>
      </w:r>
      <w:r>
        <w:rPr>
          <w:rFonts w:eastAsia="Times New Roman" w:cs="Times New Roman"/>
          <w:szCs w:val="24"/>
        </w:rPr>
        <w:t xml:space="preserve"> Μπορείτε να αλλάξετε με αναδρομική ισχύ</w:t>
      </w:r>
      <w:r>
        <w:rPr>
          <w:rFonts w:eastAsia="Times New Roman" w:cs="Times New Roman"/>
          <w:szCs w:val="24"/>
        </w:rPr>
        <w:t>,</w:t>
      </w:r>
      <w:r>
        <w:rPr>
          <w:rFonts w:eastAsia="Times New Roman" w:cs="Times New Roman"/>
          <w:szCs w:val="24"/>
        </w:rPr>
        <w:t xml:space="preserve"> το καθεστώς των συνεταιριστικών μεριδίων της τράπεζας, ώστε να θεωρ</w:t>
      </w:r>
      <w:r>
        <w:rPr>
          <w:rFonts w:eastAsia="Times New Roman" w:cs="Times New Roman"/>
          <w:szCs w:val="24"/>
        </w:rPr>
        <w:t>ούνται υπό προϋποθέσεις ως επένδυση και κατάθεση, και ώστε να είναι δυνατή η αποζημίωση, κύριε Υπουργέ, των ανθρώπων αυτών, οι οποίοι επένδυσαν χρήματα στις συνεταιριστικές τράπεζες;</w:t>
      </w:r>
    </w:p>
    <w:p w14:paraId="6E7E6B83"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Εγώ έχω ετοιμάσει, για να βοηθήσω, μια νομοθετική πρωτοβουλία, μια τροπολογία -την οποία έχω έτοιμη και θα την καταθέσω σε εσάς-, ούτως ώστε να εξαιρεθούν μικρομεριδιούχοι μέχρι τα 100.000 ευρώ. Πρέπει κάτι να γίνει γι’ αυτούς τους ανθρώπους. Σας είπα ότι </w:t>
      </w:r>
      <w:r>
        <w:rPr>
          <w:rFonts w:eastAsia="Times New Roman" w:cs="Times New Roman"/>
          <w:szCs w:val="24"/>
        </w:rPr>
        <w:t xml:space="preserve">μας παρακολουθούν πάρα πολλοί τώρα. </w:t>
      </w:r>
    </w:p>
    <w:p w14:paraId="6E7E6B84"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Έχουν προσφύγει στη δικαιοσύνη, κύριε Υπουργέ, αλλά, όπως ξέρετε, τα ελληνικά δικαστήρια -με όλο τον σεβασμό στη δικαιοσύνη και τον θεσμό- αργούν να πάρουν αποφάσεις και όλοι αυτοί οι άνθρωποι είναι επί ξύλου κρεμάμενοι</w:t>
      </w:r>
      <w:r>
        <w:rPr>
          <w:rFonts w:eastAsia="Times New Roman" w:cs="Times New Roman"/>
          <w:szCs w:val="24"/>
        </w:rPr>
        <w:t xml:space="preserve">. </w:t>
      </w:r>
    </w:p>
    <w:p w14:paraId="6E7E6B85"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Έτσι, λοιπόν, πιστεύω ότι το καλύτερο από εσάς, αν έχετε βέβαια την πολιτική βούληση, γιατί ξέρω ότι είναι μια δύσκολη η απόφαση, είναι η πρωτοβουλία της νομοθετικής ρύθμισης. </w:t>
      </w:r>
    </w:p>
    <w:p w14:paraId="6E7E6B86"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E7E6B87"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6E7E6B88"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Οικονομικών κ. Ευκλείδης Τσακαλώτος για τρία λεπτά. </w:t>
      </w:r>
    </w:p>
    <w:p w14:paraId="6E7E6B89"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Κύριε συνάδελφε, ουσιαστικά βάζετε δύο θέματα, όπως καταλαβαίνω εγώ την ερώτηση. </w:t>
      </w:r>
    </w:p>
    <w:p w14:paraId="6E7E6B8A"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 xml:space="preserve">Το πρώτο θέμα έχει σχέση με τι πληροφορίες έδωσαν </w:t>
      </w:r>
      <w:r>
        <w:rPr>
          <w:rFonts w:eastAsia="Times New Roman" w:cs="Times New Roman"/>
          <w:szCs w:val="24"/>
        </w:rPr>
        <w:t>οι τράπεζες όταν ζητούσαν από εμένα, από εσάς</w:t>
      </w:r>
      <w:r>
        <w:rPr>
          <w:rFonts w:eastAsia="Times New Roman" w:cs="Times New Roman"/>
          <w:szCs w:val="24"/>
        </w:rPr>
        <w:t>,</w:t>
      </w:r>
      <w:r>
        <w:rPr>
          <w:rFonts w:eastAsia="Times New Roman" w:cs="Times New Roman"/>
          <w:szCs w:val="24"/>
        </w:rPr>
        <w:t xml:space="preserve"> να βάλουμε ένα μερίδιο. Αυτό είναι μεγάλο ζήτημα γενικώς στην Ευρώπη. Θα έχετε παρακολουθήσει ότι έχουν γίνει πάρα πολλές δίκες</w:t>
      </w:r>
      <w:r>
        <w:rPr>
          <w:rFonts w:eastAsia="Times New Roman" w:cs="Times New Roman"/>
          <w:szCs w:val="24"/>
        </w:rPr>
        <w:t>, τις οποίες</w:t>
      </w:r>
      <w:r>
        <w:rPr>
          <w:rFonts w:eastAsia="Times New Roman" w:cs="Times New Roman"/>
          <w:szCs w:val="24"/>
        </w:rPr>
        <w:t xml:space="preserve"> έχουν κερδίσει άνθρωποι που πήγαν είτε εναντίον ασφαλιστικών ταμείων </w:t>
      </w:r>
      <w:r>
        <w:rPr>
          <w:rFonts w:eastAsia="Times New Roman" w:cs="Times New Roman"/>
          <w:szCs w:val="24"/>
        </w:rPr>
        <w:t xml:space="preserve">είτε εναντίον τραπεζών, όπου είπαν στο δικαστήριο ότι μας είπαν συγκεκριμένα πράγματα για το τι είναι αυτό το επενδυτικό πακέτο που αγοράζω και έδωσαν και ασφαλιστικές εταιρείες και τράπεζες λάθος πληροφόρηση για το τι είναι. Αυτό είναι το ένα ζήτημα. </w:t>
      </w:r>
    </w:p>
    <w:p w14:paraId="6E7E6B8B"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κατά την δική μου άποψη, πρέπει να εξετάσουμε αν το δικό μας νομικό πλαίσιο -και ίσως πρέπει να το συζητήσω κι εγώ με το Υπουργείο Δικαιοσύνης- καλύπτει αυτούς τους ανθρώπους σε περίπτωση που μια τράπεζα, μια ασφαλιστική εταιρεία δώσει λάθος πληροφόρηση γ</w:t>
      </w:r>
      <w:r>
        <w:rPr>
          <w:rFonts w:eastAsia="Times New Roman" w:cs="Times New Roman"/>
          <w:szCs w:val="24"/>
        </w:rPr>
        <w:t xml:space="preserve">ια το τι είναι αυτό το πακέτο. Πρέπει να μπορεί να πηγαίνει στα δικαστήρια και να παίρνει αποζημίωση και γρήγορα όπως γίνεται σε ευρωπαϊκές χώρες. </w:t>
      </w:r>
    </w:p>
    <w:p w14:paraId="6E7E6B8C"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Συμφωνώ επίσης, με αυτό που είπατε, αυτό που λένε στην Βρετανία «</w:t>
      </w:r>
      <w:r>
        <w:rPr>
          <w:rFonts w:eastAsia="Times New Roman" w:cs="Times New Roman"/>
          <w:szCs w:val="24"/>
          <w:lang w:val="en-US"/>
        </w:rPr>
        <w:t>slow</w:t>
      </w:r>
      <w:r>
        <w:rPr>
          <w:rFonts w:eastAsia="Times New Roman" w:cs="Times New Roman"/>
          <w:szCs w:val="24"/>
        </w:rPr>
        <w:t xml:space="preserve"> </w:t>
      </w:r>
      <w:r>
        <w:rPr>
          <w:rFonts w:eastAsia="Times New Roman" w:cs="Times New Roman"/>
          <w:szCs w:val="24"/>
          <w:lang w:val="en-US"/>
        </w:rPr>
        <w:t>justice</w:t>
      </w:r>
      <w:r>
        <w:rPr>
          <w:rFonts w:eastAsia="Times New Roman" w:cs="Times New Roman"/>
          <w:szCs w:val="24"/>
        </w:rPr>
        <w:t xml:space="preserve"> </w:t>
      </w:r>
      <w:r>
        <w:rPr>
          <w:rFonts w:eastAsia="Times New Roman" w:cs="Times New Roman"/>
          <w:szCs w:val="24"/>
          <w:lang w:val="en-US"/>
        </w:rPr>
        <w:t>is</w:t>
      </w:r>
      <w:r>
        <w:rPr>
          <w:rFonts w:eastAsia="Times New Roman" w:cs="Times New Roman"/>
          <w:szCs w:val="24"/>
        </w:rPr>
        <w:t xml:space="preserve"> </w:t>
      </w:r>
      <w:r>
        <w:rPr>
          <w:rFonts w:eastAsia="Times New Roman" w:cs="Times New Roman"/>
          <w:szCs w:val="24"/>
          <w:lang w:val="en-US"/>
        </w:rPr>
        <w:t>no</w:t>
      </w:r>
      <w:r>
        <w:rPr>
          <w:rFonts w:eastAsia="Times New Roman" w:cs="Times New Roman"/>
          <w:szCs w:val="24"/>
        </w:rPr>
        <w:t xml:space="preserve"> </w:t>
      </w:r>
      <w:r>
        <w:rPr>
          <w:rFonts w:eastAsia="Times New Roman" w:cs="Times New Roman"/>
          <w:szCs w:val="24"/>
          <w:lang w:val="en-US"/>
        </w:rPr>
        <w:t>justice</w:t>
      </w:r>
      <w:r>
        <w:rPr>
          <w:rFonts w:eastAsia="Times New Roman" w:cs="Times New Roman"/>
          <w:szCs w:val="24"/>
        </w:rPr>
        <w:t>», δηλαδή ότι η δ</w:t>
      </w:r>
      <w:r>
        <w:rPr>
          <w:rFonts w:eastAsia="Times New Roman" w:cs="Times New Roman"/>
          <w:szCs w:val="24"/>
        </w:rPr>
        <w:t xml:space="preserve">ικαιοσύνη που αργεί δεν είναι δικαιοσύνη. </w:t>
      </w:r>
    </w:p>
    <w:p w14:paraId="6E7E6B8D"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Τώρα, το δεύτερο κομμάτι της ερώτησής σας -νομίζω ότι στο πρώτο συμφωνούμε- είναι αν μπορούμε εμείς τα μερίδια, κατά κάποιο τρόπο, να τα αντιμετωπίσουμε σαν να είναι καταθέσεις. Και όπως προστατεύονται οι καταθέσε</w:t>
      </w:r>
      <w:r>
        <w:rPr>
          <w:rFonts w:eastAsia="Times New Roman" w:cs="Times New Roman"/>
          <w:szCs w:val="24"/>
        </w:rPr>
        <w:t xml:space="preserve">ις από το σύστημα εγγυήσεων των καταθέσεων, 100.000 ευρώ ανά τράπεζα, να μπορεί να γίνει και γι’ αυτό. </w:t>
      </w:r>
    </w:p>
    <w:p w14:paraId="6E7E6B8E"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Δυστυχώς, η </w:t>
      </w:r>
      <w:r>
        <w:rPr>
          <w:rFonts w:eastAsia="Times New Roman" w:cs="Times New Roman"/>
          <w:szCs w:val="24"/>
        </w:rPr>
        <w:t>ο</w:t>
      </w:r>
      <w:r>
        <w:rPr>
          <w:rFonts w:eastAsia="Times New Roman" w:cs="Times New Roman"/>
          <w:szCs w:val="24"/>
        </w:rPr>
        <w:t xml:space="preserve">δηγία της Ευρωπαϊκής Ένωσης, που την ενσωματώσαμε εμείς στη Βουλή, η 4370/2016, δεν μας το επιτρέπει. Δηλαδή λέει ότι τα μερίδια δεν είναι </w:t>
      </w:r>
      <w:r>
        <w:rPr>
          <w:rFonts w:eastAsia="Times New Roman" w:cs="Times New Roman"/>
          <w:szCs w:val="24"/>
        </w:rPr>
        <w:t xml:space="preserve">σαν τις καταθέσεις, είναι σαν τις μετοχές. </w:t>
      </w:r>
    </w:p>
    <w:p w14:paraId="6E7E6B8F"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όπως ξέρετε, στη σειρά κουρέματος πάντα όταν γίνεται μια εκκαθάριση, όταν υπάρχει ένα πρόβλημα –και αυτό υπάρχει και με το καινούριο σύστημα του </w:t>
      </w:r>
      <w:r>
        <w:rPr>
          <w:rFonts w:eastAsia="Times New Roman" w:cs="Times New Roman"/>
          <w:szCs w:val="24"/>
          <w:lang w:val="en-US"/>
        </w:rPr>
        <w:t>bail</w:t>
      </w:r>
      <w:r>
        <w:rPr>
          <w:rFonts w:eastAsia="Times New Roman" w:cs="Times New Roman"/>
          <w:szCs w:val="24"/>
        </w:rPr>
        <w:t>-</w:t>
      </w:r>
      <w:r>
        <w:rPr>
          <w:rFonts w:eastAsia="Times New Roman" w:cs="Times New Roman"/>
          <w:szCs w:val="24"/>
          <w:lang w:val="en-US"/>
        </w:rPr>
        <w:t>in</w:t>
      </w:r>
      <w:r>
        <w:rPr>
          <w:rFonts w:eastAsia="Times New Roman" w:cs="Times New Roman"/>
          <w:szCs w:val="24"/>
        </w:rPr>
        <w:t>-, οι μετοχές είναι από τις πρώτες που κουρεύονται, έχου</w:t>
      </w:r>
      <w:r>
        <w:rPr>
          <w:rFonts w:eastAsia="Times New Roman" w:cs="Times New Roman"/>
          <w:szCs w:val="24"/>
        </w:rPr>
        <w:t>ν δηλαδή την πρώτη σειρά.</w:t>
      </w:r>
    </w:p>
    <w:p w14:paraId="6E7E6B90"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szCs w:val="24"/>
        </w:rPr>
        <w:t>Δηλαδή το ευρωπαϊκό πλαίσιο λέει ότι αυτό που μου ζητάτε δεν γίνεται. Λέει ότι το μερίδιο δεν είναι κατάθεση, το μερίδιο είναι σαν μετοχή. Είναι σαν μια μικροεπένδυση και αυτό είναι αρκετά δεσμευτικό, όπως καταλαβαίνετε, για να μπ</w:t>
      </w:r>
      <w:r>
        <w:rPr>
          <w:rFonts w:eastAsia="Times New Roman" w:cs="Times New Roman"/>
          <w:szCs w:val="24"/>
        </w:rPr>
        <w:t xml:space="preserve">ορούμε να κάνουμε κάτι σχετικά με το δεύτερο σκέλος της ερώτησης. Νομίζω, όμως, ότι παραμένει σημαντικό να συζητήσουμε το πρώτο σκέλος της ερώτησης. </w:t>
      </w:r>
    </w:p>
    <w:p w14:paraId="6E7E6B91"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Υπουργέ. </w:t>
      </w:r>
    </w:p>
    <w:p w14:paraId="6E7E6B92"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szCs w:val="24"/>
        </w:rPr>
        <w:t xml:space="preserve">Ο συνάδελφος κ. Γρηγοράκος </w:t>
      </w:r>
      <w:r>
        <w:rPr>
          <w:rFonts w:eastAsia="Times New Roman" w:cs="Times New Roman"/>
          <w:szCs w:val="24"/>
        </w:rPr>
        <w:t xml:space="preserve">έχει </w:t>
      </w:r>
      <w:r>
        <w:rPr>
          <w:rFonts w:eastAsia="Times New Roman" w:cs="Times New Roman"/>
          <w:szCs w:val="24"/>
        </w:rPr>
        <w:t xml:space="preserve">τον λόγο για τρία λεπτά. </w:t>
      </w:r>
    </w:p>
    <w:p w14:paraId="6E7E6B93"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Κύριε Υπουργέ, καταλαβαίνω ότι είναι κάτι δύσκολο και δεν μπορείτε να απαντήστε τώρα στον κοινοβουλευτικό έλεγχο. Εγώ, όμως, έχω να κάνω συγκεκριμένες προτάσεις: </w:t>
      </w:r>
      <w:r>
        <w:rPr>
          <w:rFonts w:eastAsia="Times New Roman" w:cs="Times New Roman"/>
          <w:szCs w:val="24"/>
        </w:rPr>
        <w:lastRenderedPageBreak/>
        <w:t>Να αντιμετωπιστούν αυτοί οι καταθέτες, όπως αντ</w:t>
      </w:r>
      <w:r>
        <w:rPr>
          <w:rFonts w:eastAsia="Times New Roman" w:cs="Times New Roman"/>
          <w:szCs w:val="24"/>
        </w:rPr>
        <w:t xml:space="preserve">ιμετωπίστηκε η </w:t>
      </w:r>
      <w:r>
        <w:rPr>
          <w:rFonts w:eastAsia="Times New Roman" w:cs="Times New Roman"/>
          <w:szCs w:val="24"/>
          <w:lang w:val="en-US"/>
        </w:rPr>
        <w:t>A</w:t>
      </w:r>
      <w:r>
        <w:rPr>
          <w:rFonts w:eastAsia="Times New Roman" w:cs="Times New Roman"/>
          <w:szCs w:val="24"/>
        </w:rPr>
        <w:t>ΣΠΙΣ. Όπως κάναμε τότε τη ρύθμιση για τις μετοχές της ΑΣΠΙΣ, να δούμε αν μπορεί να γίνει και τώρα με αυτόν τον τρόπο.</w:t>
      </w:r>
    </w:p>
    <w:p w14:paraId="6E7E6B94"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szCs w:val="24"/>
        </w:rPr>
        <w:t>Άρα η πρότασή μου είναι καλόπιστη, καλοπροαίρετη και πολιτική. Νομίζω, κύριε Υπουργέ, ότι αν έχετε τον χρόνο, πρέπει συντό</w:t>
      </w:r>
      <w:r>
        <w:rPr>
          <w:rFonts w:eastAsia="Times New Roman" w:cs="Times New Roman"/>
          <w:szCs w:val="24"/>
        </w:rPr>
        <w:t>μως να καλέσετε αυτούς τους καταθέτες, για να δείτε μέχρι πού φτάνει αυτό το πρόβλημα –γιατί το πρόβλημα είναι πολύ μεγάλο- και να πάρετε μια απόφαση.</w:t>
      </w:r>
    </w:p>
    <w:p w14:paraId="6E7E6B95"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szCs w:val="24"/>
        </w:rPr>
        <w:t xml:space="preserve">Εγώ σας είπα ότι έχω έτοιμη την τροπολογία, την οποία θα σας καταθέσω, για να σας βοηθήσει. Είναι έτοιμη </w:t>
      </w:r>
      <w:r>
        <w:rPr>
          <w:rFonts w:eastAsia="Times New Roman" w:cs="Times New Roman"/>
          <w:szCs w:val="24"/>
        </w:rPr>
        <w:t>η τροπολογία. Την έχω συζητήσει με συναδέλφους που γνωρίζουν από αυτά τα θέματα και την έχω ετοιμάσει για να σας τη δώσω.</w:t>
      </w:r>
    </w:p>
    <w:p w14:paraId="6E7E6B96"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πιστεύω ότι είναι ένα μείζον πολιτικό θέμα, όπως είπατε</w:t>
      </w:r>
      <w:r>
        <w:rPr>
          <w:rFonts w:eastAsia="Times New Roman" w:cs="Times New Roman"/>
          <w:szCs w:val="24"/>
        </w:rPr>
        <w:t>,</w:t>
      </w:r>
      <w:r>
        <w:rPr>
          <w:rFonts w:eastAsia="Times New Roman" w:cs="Times New Roman"/>
          <w:szCs w:val="24"/>
        </w:rPr>
        <w:t xml:space="preserve"> όχι μόνο της Ελλάδας, αλλά και του ευρωπαϊκού κεκτημένου, </w:t>
      </w:r>
      <w:r>
        <w:rPr>
          <w:rFonts w:eastAsia="Times New Roman" w:cs="Times New Roman"/>
          <w:szCs w:val="24"/>
        </w:rPr>
        <w:t>το κατά πόσο οι τράπεζες ενημερώνουν σωστά</w:t>
      </w:r>
      <w:r>
        <w:rPr>
          <w:rFonts w:eastAsia="Times New Roman" w:cs="Times New Roman"/>
          <w:szCs w:val="24"/>
        </w:rPr>
        <w:t>,</w:t>
      </w:r>
      <w:r>
        <w:rPr>
          <w:rFonts w:eastAsia="Times New Roman" w:cs="Times New Roman"/>
          <w:szCs w:val="24"/>
        </w:rPr>
        <w:t xml:space="preserve"> κατά πόσο αντιμετωπίζουν τους πολίτες με ισονομία, με την ίδια πληροφόρηση και ποιοι είναι αυτοί οι οποίοι, κύριε Υπουργέ –κάποια στιγμή και στην Ελλάδα πρέπει να μάθουμε-, έδιναν λάθος πληροφόρηση, έβαζαν τους </w:t>
      </w:r>
      <w:r>
        <w:rPr>
          <w:rFonts w:eastAsia="Times New Roman" w:cs="Times New Roman"/>
          <w:szCs w:val="24"/>
        </w:rPr>
        <w:lastRenderedPageBreak/>
        <w:t>σ</w:t>
      </w:r>
      <w:r>
        <w:rPr>
          <w:rFonts w:eastAsia="Times New Roman" w:cs="Times New Roman"/>
          <w:szCs w:val="24"/>
        </w:rPr>
        <w:t>υμπολίτες μας και έπαιρναν κάποιες μετοχές διαφόρων τραπεζών και διαφόρων άλλων ιδρυμάτων και ασφαλιστικών ταμείων, αλλά τελικά αυτές οι πληροφορίες ήταν ψευδείς πληροφορίες, με αποτέλεσμα να εξαπατήσουν πολλούς Έλληνες καταθέτες.</w:t>
      </w:r>
    </w:p>
    <w:p w14:paraId="6E7E6B97"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szCs w:val="24"/>
        </w:rPr>
        <w:t>Νομίζω ότι έχουν χάσει αρ</w:t>
      </w:r>
      <w:r>
        <w:rPr>
          <w:rFonts w:eastAsia="Times New Roman" w:cs="Times New Roman"/>
          <w:szCs w:val="24"/>
        </w:rPr>
        <w:t>κετοί τα λεφτά τους. Μερικοί είναι  αξιόλογοι άνθρωποι, είναι επιχειρηματίες της αγοράς, οι οποίοι έχουν έρθει σε δεινή θέση από τη στιγμή που εσείς δεν έχετε πάρει την πρωτοβουλία να δείτε τι θα γίνει με αυτούς τους ανθρώπους. Πιστεύω ότι θα το δείτε καλό</w:t>
      </w:r>
      <w:r>
        <w:rPr>
          <w:rFonts w:eastAsia="Times New Roman" w:cs="Times New Roman"/>
          <w:szCs w:val="24"/>
        </w:rPr>
        <w:t xml:space="preserve">πιστα και θα τους καλέσετε να συζητήσετε μαζί τους. </w:t>
      </w:r>
    </w:p>
    <w:p w14:paraId="6E7E6B98"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szCs w:val="24"/>
        </w:rPr>
        <w:t>Σας καταθέτω την τροπολογία.</w:t>
      </w:r>
    </w:p>
    <w:p w14:paraId="6E7E6B99"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E7E6B9A"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Λεωνίδας Γρηγοράκος καταθέτει για τα Πρακτικά την προαναφερθείσα τροπολογία, η οποία βρίσκεται στο </w:t>
      </w:r>
      <w:r>
        <w:rPr>
          <w:rFonts w:eastAsia="Times New Roman" w:cs="Times New Roman"/>
          <w:szCs w:val="24"/>
        </w:rPr>
        <w:t>α</w:t>
      </w:r>
      <w:r>
        <w:rPr>
          <w:rFonts w:eastAsia="Times New Roman" w:cs="Times New Roman"/>
          <w:szCs w:val="24"/>
        </w:rPr>
        <w:t xml:space="preserve">ρχείο του Τμήματος Γραμματείας </w:t>
      </w:r>
      <w:r>
        <w:rPr>
          <w:rFonts w:eastAsia="Times New Roman" w:cs="Times New Roman"/>
          <w:szCs w:val="24"/>
        </w:rPr>
        <w:t>της Διεύθυνσης Στενογραφίας και Πρακτικών της Βουλής)</w:t>
      </w:r>
    </w:p>
    <w:p w14:paraId="6E7E6B9B"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Ευχαριστούμε, κύριε συνάδελφε.</w:t>
      </w:r>
    </w:p>
    <w:p w14:paraId="6E7E6B9C"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szCs w:val="24"/>
        </w:rPr>
        <w:t>Ο κύριος Υπουργός έχει τον λόγο.</w:t>
      </w:r>
    </w:p>
    <w:p w14:paraId="6E7E6B9D"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b/>
          <w:szCs w:val="24"/>
        </w:rPr>
        <w:t xml:space="preserve"> </w:t>
      </w:r>
      <w:r>
        <w:rPr>
          <w:rFonts w:eastAsia="Times New Roman" w:cs="Times New Roman"/>
          <w:b/>
          <w:szCs w:val="24"/>
        </w:rPr>
        <w:t xml:space="preserve">(Υπουργός Οικονομικών): </w:t>
      </w:r>
      <w:r>
        <w:rPr>
          <w:rFonts w:eastAsia="Times New Roman" w:cs="Times New Roman"/>
          <w:szCs w:val="24"/>
        </w:rPr>
        <w:t>Τρία σύντομα σχόλια.</w:t>
      </w:r>
    </w:p>
    <w:p w14:paraId="6E7E6B9E"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είναι ότι δεν θα πω τίποτα </w:t>
      </w:r>
      <w:r>
        <w:rPr>
          <w:rFonts w:eastAsia="Times New Roman" w:cs="Times New Roman"/>
          <w:szCs w:val="24"/>
        </w:rPr>
        <w:t>παραπάνω γι’ αυτό που είπατε για τις τράπεζες και την πληροφόρηση, γιατί κατανοώ ότι έχουμε πλήρη συμφωνία γι’ αυτό το θέμα. Άρα δεν υπάρχει λόγος να κάνω σχόλιο.</w:t>
      </w:r>
    </w:p>
    <w:p w14:paraId="6E7E6B9F"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σημείο είναι ότι εξυπακούεται ότι θα κοιτάξω την τροπολογία και λύσεις </w:t>
      </w:r>
      <w:r>
        <w:rPr>
          <w:rFonts w:eastAsia="Times New Roman" w:cs="Times New Roman"/>
          <w:szCs w:val="24"/>
        </w:rPr>
        <w:t xml:space="preserve">που μπορεί </w:t>
      </w:r>
      <w:r>
        <w:rPr>
          <w:rFonts w:eastAsia="Times New Roman" w:cs="Times New Roman"/>
          <w:szCs w:val="24"/>
        </w:rPr>
        <w:t xml:space="preserve">να υπάρχουν </w:t>
      </w:r>
      <w:r>
        <w:rPr>
          <w:rFonts w:eastAsia="Times New Roman" w:cs="Times New Roman"/>
          <w:szCs w:val="24"/>
        </w:rPr>
        <w:t>και να δούμε τι περιθώρια έχουμε. Δεν υπάρχει καμ</w:t>
      </w:r>
      <w:r>
        <w:rPr>
          <w:rFonts w:eastAsia="Times New Roman" w:cs="Times New Roman"/>
          <w:szCs w:val="24"/>
        </w:rPr>
        <w:t>μ</w:t>
      </w:r>
      <w:r>
        <w:rPr>
          <w:rFonts w:eastAsia="Times New Roman" w:cs="Times New Roman"/>
          <w:szCs w:val="24"/>
        </w:rPr>
        <w:t>ία αμφιβολία γι’ αυτό.</w:t>
      </w:r>
    </w:p>
    <w:p w14:paraId="6E7E6BA0"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szCs w:val="24"/>
        </w:rPr>
        <w:t>Το τρίτο σύντομο σχόλιο είναι ότι στην Κυβέρνησή μας είμαστε πεισμένοι ότι ένα καινούριο κύμα συνεταιριστικών τραπεζών είναι συστατικό στοιχείο της αναπτυξιακής μας πολιτι</w:t>
      </w:r>
      <w:r>
        <w:rPr>
          <w:rFonts w:eastAsia="Times New Roman" w:cs="Times New Roman"/>
          <w:szCs w:val="24"/>
        </w:rPr>
        <w:t xml:space="preserve">κής. Οι συνεταιριστικές τράπεζες έχουν πολλά πλεονεκτήματα. Βεβαίως, πρέπει να το σχεδιάσουμε από την αρχή, να έχουν </w:t>
      </w:r>
      <w:r>
        <w:rPr>
          <w:rFonts w:eastAsia="Times New Roman" w:cs="Times New Roman"/>
          <w:szCs w:val="24"/>
        </w:rPr>
        <w:lastRenderedPageBreak/>
        <w:t>καλύτερη εταιρική διακυβέρνηση. Δεν μιλάω για κάποια συγκεκριμένη, αλλά λέω ότι υπήρχαν συνεταιριστικές τράπεζες που δεν είχαν καλή εταιρικ</w:t>
      </w:r>
      <w:r>
        <w:rPr>
          <w:rFonts w:eastAsia="Times New Roman" w:cs="Times New Roman"/>
          <w:szCs w:val="24"/>
        </w:rPr>
        <w:t>ή διακυβέρνηση.</w:t>
      </w:r>
    </w:p>
    <w:p w14:paraId="6E7E6BA1"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szCs w:val="24"/>
        </w:rPr>
        <w:t>Έχουν, όμως, πολλά πλεονεκτήματα. Για παράδειγμα</w:t>
      </w:r>
      <w:r>
        <w:rPr>
          <w:rFonts w:eastAsia="Times New Roman" w:cs="Times New Roman"/>
          <w:szCs w:val="24"/>
        </w:rPr>
        <w:t>,</w:t>
      </w:r>
      <w:r>
        <w:rPr>
          <w:rFonts w:eastAsia="Times New Roman" w:cs="Times New Roman"/>
          <w:szCs w:val="24"/>
        </w:rPr>
        <w:t xml:space="preserve"> οι εμπορικές τράπεζες έχουν πάρα πολύ την τάση να δανείζουν προκυκλικά. Τι σημαίνει προκυκλικά; Ότι δανείζουν άφθονα όταν η οικονομία πάει καλά και κλείνουν την τάπα τελείως όταν τα πράγματα</w:t>
      </w:r>
      <w:r>
        <w:rPr>
          <w:rFonts w:eastAsia="Times New Roman" w:cs="Times New Roman"/>
          <w:szCs w:val="24"/>
        </w:rPr>
        <w:t xml:space="preserve"> δεν πάνε καλά.</w:t>
      </w:r>
    </w:p>
    <w:p w14:paraId="6E7E6BA2"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szCs w:val="24"/>
        </w:rPr>
        <w:t xml:space="preserve">Γι’ αυτόν τον λόγο θέλω να σας ενημερώσω ότι είμαστε σε μια επικοινωνία με τα </w:t>
      </w:r>
      <w:r>
        <w:rPr>
          <w:rFonts w:eastAsia="Times New Roman" w:cs="Times New Roman"/>
          <w:szCs w:val="24"/>
          <w:lang w:val="en-US"/>
        </w:rPr>
        <w:t>sp</w:t>
      </w:r>
      <w:r>
        <w:rPr>
          <w:rFonts w:eastAsia="Times New Roman"/>
          <w:szCs w:val="24"/>
        </w:rPr>
        <w:t>ä</w:t>
      </w:r>
      <w:r>
        <w:rPr>
          <w:rFonts w:eastAsia="Times New Roman" w:cs="Times New Roman"/>
          <w:szCs w:val="24"/>
          <w:lang w:val="en-US"/>
        </w:rPr>
        <w:t>rkassen</w:t>
      </w:r>
      <w:r>
        <w:rPr>
          <w:rFonts w:eastAsia="Times New Roman" w:cs="Times New Roman"/>
          <w:szCs w:val="24"/>
        </w:rPr>
        <w:t xml:space="preserve"> της Γερμανίας, που είναι ένα αρκετά πετυχημένο μοντέλο, για να δούμε πώς μπορούμε να υπάρξει ένα καινούριο κύμα συνεταιριστικών τραπεζών, για να βοηθήσ</w:t>
      </w:r>
      <w:r>
        <w:rPr>
          <w:rFonts w:eastAsia="Times New Roman" w:cs="Times New Roman"/>
          <w:szCs w:val="24"/>
        </w:rPr>
        <w:t>ουν το αναπτυξιακό σχέδιο στο μέλλον.</w:t>
      </w:r>
    </w:p>
    <w:p w14:paraId="6E7E6BA3"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E7E6BA4"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6E7E6BA5"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επικαίρων ερωτήσεων και διακόπτουμε για πέντε </w:t>
      </w:r>
      <w:r>
        <w:rPr>
          <w:rFonts w:eastAsia="Times New Roman" w:cs="Times New Roman"/>
          <w:szCs w:val="24"/>
        </w:rPr>
        <w:t xml:space="preserve">(5΄) </w:t>
      </w:r>
      <w:r>
        <w:rPr>
          <w:rFonts w:eastAsia="Times New Roman" w:cs="Times New Roman"/>
          <w:szCs w:val="24"/>
        </w:rPr>
        <w:t xml:space="preserve">λεπτά, για να μπούμε στην ημερήσια </w:t>
      </w:r>
      <w:r>
        <w:rPr>
          <w:rFonts w:eastAsia="Times New Roman" w:cs="Times New Roman"/>
          <w:szCs w:val="24"/>
        </w:rPr>
        <w:t>διάταξη της νομοθετικής εργασίας.</w:t>
      </w:r>
    </w:p>
    <w:p w14:paraId="6E7E6BA6" w14:textId="77777777" w:rsidR="00D31811" w:rsidRDefault="00451EDC">
      <w:pPr>
        <w:spacing w:line="600" w:lineRule="auto"/>
        <w:ind w:firstLine="720"/>
        <w:contextualSpacing/>
        <w:jc w:val="center"/>
        <w:rPr>
          <w:rFonts w:eastAsia="Times New Roman" w:cs="Times New Roman"/>
          <w:szCs w:val="24"/>
        </w:rPr>
      </w:pPr>
      <w:r>
        <w:rPr>
          <w:rFonts w:eastAsia="Times New Roman" w:cs="Times New Roman"/>
          <w:szCs w:val="24"/>
        </w:rPr>
        <w:lastRenderedPageBreak/>
        <w:t>(ΔΙΑΚΟΠΗ)</w:t>
      </w:r>
    </w:p>
    <w:p w14:paraId="6E7E6BA7" w14:textId="77777777" w:rsidR="00D31811" w:rsidRDefault="00451EDC">
      <w:pPr>
        <w:tabs>
          <w:tab w:val="left" w:pos="2608"/>
        </w:tabs>
        <w:spacing w:line="600" w:lineRule="auto"/>
        <w:ind w:firstLine="720"/>
        <w:jc w:val="center"/>
        <w:rPr>
          <w:rFonts w:eastAsia="Times New Roman"/>
          <w:szCs w:val="24"/>
        </w:rPr>
      </w:pPr>
      <w:r>
        <w:rPr>
          <w:rFonts w:eastAsia="Times New Roman"/>
          <w:szCs w:val="24"/>
        </w:rPr>
        <w:t>(αλλαγή σελίδας)</w:t>
      </w:r>
    </w:p>
    <w:p w14:paraId="6E7E6BA8" w14:textId="77777777" w:rsidR="00D31811" w:rsidRDefault="00451EDC">
      <w:pPr>
        <w:tabs>
          <w:tab w:val="left" w:pos="2608"/>
        </w:tabs>
        <w:spacing w:line="600" w:lineRule="auto"/>
        <w:ind w:firstLine="720"/>
        <w:jc w:val="center"/>
        <w:rPr>
          <w:rFonts w:eastAsia="Times New Roman"/>
          <w:szCs w:val="24"/>
        </w:rPr>
      </w:pPr>
      <w:r>
        <w:rPr>
          <w:rFonts w:eastAsia="Times New Roman"/>
          <w:szCs w:val="24"/>
        </w:rPr>
        <w:t>(ΜΕΤΑ ΤΗ ΔΙΑΚΟΠΗ)</w:t>
      </w:r>
    </w:p>
    <w:p w14:paraId="6E7E6BA9" w14:textId="77777777" w:rsidR="00D31811" w:rsidRDefault="00451EDC">
      <w:pPr>
        <w:tabs>
          <w:tab w:val="left" w:pos="2608"/>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Κυρίες και κύριοι συνάδελφοι, </w:t>
      </w:r>
      <w:r>
        <w:rPr>
          <w:rFonts w:eastAsia="Times New Roman"/>
          <w:szCs w:val="24"/>
        </w:rPr>
        <w:t xml:space="preserve">συνεχίζεται </w:t>
      </w:r>
      <w:r>
        <w:rPr>
          <w:rFonts w:eastAsia="Times New Roman"/>
          <w:szCs w:val="24"/>
        </w:rPr>
        <w:t>η συνεδρίαση.</w:t>
      </w:r>
    </w:p>
    <w:p w14:paraId="6E7E6BAA" w14:textId="77777777" w:rsidR="00D31811" w:rsidRDefault="00451EDC">
      <w:pPr>
        <w:tabs>
          <w:tab w:val="left" w:pos="2608"/>
        </w:tabs>
        <w:spacing w:line="600" w:lineRule="auto"/>
        <w:ind w:firstLine="720"/>
        <w:jc w:val="both"/>
        <w:rPr>
          <w:rFonts w:eastAsia="Times New Roman"/>
          <w:szCs w:val="24"/>
        </w:rPr>
      </w:pPr>
      <w:r>
        <w:rPr>
          <w:rFonts w:eastAsia="Times New Roman"/>
          <w:szCs w:val="24"/>
        </w:rPr>
        <w:t>Εισερχόμαστε στη συμπληρωματική ημερήσια διάταξη της</w:t>
      </w:r>
    </w:p>
    <w:p w14:paraId="6E7E6BAB" w14:textId="77777777" w:rsidR="00D31811" w:rsidRDefault="00451EDC">
      <w:pPr>
        <w:tabs>
          <w:tab w:val="left" w:pos="2608"/>
        </w:tabs>
        <w:spacing w:line="600" w:lineRule="auto"/>
        <w:ind w:firstLine="720"/>
        <w:jc w:val="center"/>
        <w:rPr>
          <w:rFonts w:eastAsia="Times New Roman"/>
          <w:b/>
          <w:szCs w:val="24"/>
        </w:rPr>
      </w:pPr>
      <w:r>
        <w:rPr>
          <w:rFonts w:eastAsia="Times New Roman"/>
          <w:b/>
          <w:szCs w:val="24"/>
        </w:rPr>
        <w:t>ΝΟΜΟΘΕΤΙΚΗΣ ΕΡΓΑΣΙΑΣ</w:t>
      </w:r>
    </w:p>
    <w:p w14:paraId="6E7E6BAC" w14:textId="77777777" w:rsidR="00D31811" w:rsidRDefault="00451EDC">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Συνέχιση της συζήτησης και ψήφιση επί των άρθρων και του συνόλου του σχεδίου νόμου του Υπουργείου Υποδομών και Μεταφορών: «Ενσωμάτωση στην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ν</w:t>
      </w:r>
      <w:r>
        <w:rPr>
          <w:rFonts w:eastAsia="Times New Roman" w:cs="Times New Roman"/>
          <w:szCs w:val="24"/>
        </w:rPr>
        <w:t xml:space="preserve">ομοθεσία της Οδηγίας 2014/94/ΕΕ του Ευρωπαϊκού Κοινοβουλίου και του Συμβουλίου της 22ας Οκτωβρίου 2014 για </w:t>
      </w:r>
      <w:r>
        <w:rPr>
          <w:rFonts w:eastAsia="Times New Roman" w:cs="Times New Roman"/>
          <w:szCs w:val="24"/>
        </w:rPr>
        <w:t xml:space="preserve">την ανάπτυξη </w:t>
      </w:r>
      <w:r>
        <w:rPr>
          <w:rFonts w:eastAsia="Times New Roman" w:cs="Times New Roman"/>
          <w:szCs w:val="24"/>
        </w:rPr>
        <w:t>υ</w:t>
      </w:r>
      <w:r>
        <w:rPr>
          <w:rFonts w:eastAsia="Times New Roman" w:cs="Times New Roman"/>
          <w:szCs w:val="24"/>
        </w:rPr>
        <w:t xml:space="preserve">ποδομών </w:t>
      </w:r>
      <w:r>
        <w:rPr>
          <w:rFonts w:eastAsia="Times New Roman" w:cs="Times New Roman"/>
          <w:szCs w:val="24"/>
        </w:rPr>
        <w:t>ε</w:t>
      </w:r>
      <w:r>
        <w:rPr>
          <w:rFonts w:eastAsia="Times New Roman" w:cs="Times New Roman"/>
          <w:szCs w:val="24"/>
        </w:rPr>
        <w:t>ναλλακτικών καυσίμων, απλοποίηση διαδικασίας αδειοδότησης και άλλες διατάξεις πρατηρίων παροχής καυσίμων και ενέργειας και λοιπές διατάξεις».</w:t>
      </w:r>
    </w:p>
    <w:p w14:paraId="6E7E6BAD" w14:textId="77777777" w:rsidR="00D31811" w:rsidRDefault="00451EDC">
      <w:pPr>
        <w:tabs>
          <w:tab w:val="left" w:pos="2608"/>
        </w:tabs>
        <w:spacing w:line="600" w:lineRule="auto"/>
        <w:ind w:firstLine="720"/>
        <w:jc w:val="both"/>
        <w:rPr>
          <w:rFonts w:eastAsia="Times New Roman" w:cs="Times New Roman"/>
          <w:szCs w:val="24"/>
        </w:rPr>
      </w:pPr>
      <w:r>
        <w:rPr>
          <w:rFonts w:eastAsia="Times New Roman" w:cs="Times New Roman"/>
          <w:szCs w:val="24"/>
        </w:rPr>
        <w:lastRenderedPageBreak/>
        <w:t>Στη χθεσινή συνεδρίαση συζητήθηκε και ψηφίστηκε το νομοσχέδιο επί της αρχής. Στη σημερινή σ</w:t>
      </w:r>
      <w:r>
        <w:rPr>
          <w:rFonts w:eastAsia="Times New Roman" w:cs="Times New Roman"/>
          <w:szCs w:val="24"/>
        </w:rPr>
        <w:t>υνεδρίαση θα συζητηθούν τα άρθρα του νομοσχεδίου ως μία ενότητα. Η διαδικασία είναι ως εξής: Θα μιλήσουν πρώτα οι εισηγητές και οι ειδικοί αγορητές επί των άρθρων, κατόπιν οι εναπομείναντες δύο ομιλητές, οι οποίοι θα μιλήσουν επί της αρχής και επί των άρθρ</w:t>
      </w:r>
      <w:r>
        <w:rPr>
          <w:rFonts w:eastAsia="Times New Roman" w:cs="Times New Roman"/>
          <w:szCs w:val="24"/>
        </w:rPr>
        <w:t>ων, και στη συνέχεια θα πάρουν τον λόγο όσοι τυχόν εγγραφούν επί των άρθρων.</w:t>
      </w:r>
    </w:p>
    <w:p w14:paraId="6E7E6BAE" w14:textId="77777777" w:rsidR="00D31811" w:rsidRDefault="00451EDC">
      <w:pPr>
        <w:tabs>
          <w:tab w:val="left" w:pos="2608"/>
        </w:tabs>
        <w:spacing w:line="600" w:lineRule="auto"/>
        <w:ind w:firstLine="720"/>
        <w:jc w:val="both"/>
        <w:rPr>
          <w:rFonts w:eastAsia="Times New Roman" w:cs="Times New Roman"/>
          <w:szCs w:val="24"/>
        </w:rPr>
      </w:pPr>
      <w:r>
        <w:rPr>
          <w:rFonts w:eastAsia="Times New Roman" w:cs="Times New Roman"/>
          <w:szCs w:val="24"/>
        </w:rPr>
        <w:t>Τον λόγο έχει ο εισηγητής της Πλειοψηφίας κ. Κωνσταντίνος Σπαρτινός.</w:t>
      </w:r>
    </w:p>
    <w:p w14:paraId="6E7E6BAF" w14:textId="77777777" w:rsidR="00D31811" w:rsidRDefault="00451EDC">
      <w:pPr>
        <w:tabs>
          <w:tab w:val="left" w:pos="2608"/>
        </w:tabs>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οκτώ λεπτά.</w:t>
      </w:r>
    </w:p>
    <w:p w14:paraId="6E7E6BB0" w14:textId="77777777" w:rsidR="00D31811" w:rsidRDefault="00451EDC">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ΚΩΝΣΤΑΝΤΙΝΟΣ ΣΠΑΡΤΙΝΟΣ: </w:t>
      </w:r>
      <w:r>
        <w:rPr>
          <w:rFonts w:eastAsia="Times New Roman" w:cs="Times New Roman"/>
          <w:szCs w:val="24"/>
        </w:rPr>
        <w:t>Ευχαριστώ, κύριε Πρόεδρε.</w:t>
      </w:r>
    </w:p>
    <w:p w14:paraId="6E7E6BB1" w14:textId="77777777" w:rsidR="00D31811" w:rsidRDefault="00451EDC">
      <w:pPr>
        <w:tabs>
          <w:tab w:val="left" w:pos="2608"/>
        </w:tabs>
        <w:spacing w:line="600" w:lineRule="auto"/>
        <w:ind w:firstLine="720"/>
        <w:jc w:val="both"/>
        <w:rPr>
          <w:rFonts w:eastAsia="Times New Roman" w:cs="Times New Roman"/>
          <w:szCs w:val="24"/>
        </w:rPr>
      </w:pPr>
      <w:r>
        <w:rPr>
          <w:rFonts w:eastAsia="Times New Roman" w:cs="Times New Roman"/>
          <w:szCs w:val="24"/>
        </w:rPr>
        <w:t>Κυρίες και κ</w:t>
      </w:r>
      <w:r>
        <w:rPr>
          <w:rFonts w:eastAsia="Times New Roman" w:cs="Times New Roman"/>
          <w:szCs w:val="24"/>
        </w:rPr>
        <w:t>ύριοι συνάδελφοι, κύριε Υπουργέ, χθ</w:t>
      </w:r>
      <w:r>
        <w:rPr>
          <w:rFonts w:eastAsia="Times New Roman" w:cs="Times New Roman"/>
          <w:szCs w:val="24"/>
        </w:rPr>
        <w:t>ε</w:t>
      </w:r>
      <w:r>
        <w:rPr>
          <w:rFonts w:eastAsia="Times New Roman" w:cs="Times New Roman"/>
          <w:szCs w:val="24"/>
        </w:rPr>
        <w:t xml:space="preserve">ς νομίζω ότι, όπως και στις </w:t>
      </w:r>
      <w:r>
        <w:rPr>
          <w:rFonts w:eastAsia="Times New Roman" w:cs="Times New Roman"/>
          <w:szCs w:val="24"/>
        </w:rPr>
        <w:t>ε</w:t>
      </w:r>
      <w:r>
        <w:rPr>
          <w:rFonts w:eastAsia="Times New Roman" w:cs="Times New Roman"/>
          <w:szCs w:val="24"/>
        </w:rPr>
        <w:t xml:space="preserve">πιτροπές, έγινε μια αναλυτική παρουσίαση και από τον Υπουργό και από όλους τους εισηγητές, τους αγορητές και τους συναδέλφους που τοποθετήθηκαν πάνω στο σχέδιο νόμου. </w:t>
      </w:r>
    </w:p>
    <w:p w14:paraId="6E7E6BB2" w14:textId="77777777" w:rsidR="00D31811" w:rsidRDefault="00451EDC">
      <w:pPr>
        <w:tabs>
          <w:tab w:val="left" w:pos="2608"/>
        </w:tabs>
        <w:spacing w:line="600" w:lineRule="auto"/>
        <w:ind w:firstLine="720"/>
        <w:jc w:val="both"/>
        <w:rPr>
          <w:rFonts w:eastAsia="Times New Roman"/>
          <w:szCs w:val="24"/>
        </w:rPr>
      </w:pPr>
      <w:r>
        <w:rPr>
          <w:rFonts w:eastAsia="Times New Roman" w:cs="Times New Roman"/>
          <w:szCs w:val="24"/>
        </w:rPr>
        <w:lastRenderedPageBreak/>
        <w:t>Εγώ δεν θα επαναλάβω αυ</w:t>
      </w:r>
      <w:r>
        <w:rPr>
          <w:rFonts w:eastAsia="Times New Roman" w:cs="Times New Roman"/>
          <w:szCs w:val="24"/>
        </w:rPr>
        <w:t>τά που νομίζω αρκετά αναλυτικά παρουσίασα κ</w:t>
      </w:r>
      <w:r>
        <w:rPr>
          <w:rFonts w:eastAsia="Times New Roman" w:cs="Times New Roman"/>
          <w:szCs w:val="24"/>
        </w:rPr>
        <w:t>α</w:t>
      </w:r>
      <w:r>
        <w:rPr>
          <w:rFonts w:eastAsia="Times New Roman" w:cs="Times New Roman"/>
          <w:szCs w:val="24"/>
        </w:rPr>
        <w:t>ι χθ</w:t>
      </w:r>
      <w:r>
        <w:rPr>
          <w:rFonts w:eastAsia="Times New Roman" w:cs="Times New Roman"/>
          <w:szCs w:val="24"/>
        </w:rPr>
        <w:t>ε</w:t>
      </w:r>
      <w:r>
        <w:rPr>
          <w:rFonts w:eastAsia="Times New Roman" w:cs="Times New Roman"/>
          <w:szCs w:val="24"/>
        </w:rPr>
        <w:t xml:space="preserve">ς από τη μεριά μας που αφορούν όλα τα κεφάλαια και τα άρθρα του νομοσχεδίου. Θα ήθελα μόνο από τη συζήτηση μέχρι τώρα και από την ακρόαση των φορέων που είχαμε στην </w:t>
      </w:r>
      <w:r>
        <w:rPr>
          <w:rFonts w:eastAsia="Times New Roman" w:cs="Times New Roman"/>
          <w:szCs w:val="24"/>
        </w:rPr>
        <w:t>ε</w:t>
      </w:r>
      <w:r>
        <w:rPr>
          <w:rFonts w:eastAsia="Times New Roman" w:cs="Times New Roman"/>
          <w:szCs w:val="24"/>
        </w:rPr>
        <w:t>πιτροπή να επισημάνω δυο-τρία</w:t>
      </w:r>
      <w:r>
        <w:rPr>
          <w:rFonts w:eastAsia="Times New Roman"/>
          <w:b/>
          <w:szCs w:val="24"/>
        </w:rPr>
        <w:t xml:space="preserve"> </w:t>
      </w:r>
      <w:r>
        <w:rPr>
          <w:rFonts w:eastAsia="Times New Roman"/>
          <w:szCs w:val="24"/>
        </w:rPr>
        <w:t>συγκεκριμέν</w:t>
      </w:r>
      <w:r>
        <w:rPr>
          <w:rFonts w:eastAsia="Times New Roman"/>
          <w:szCs w:val="24"/>
        </w:rPr>
        <w:t xml:space="preserve">α σημεία, τα οποία απασχόλησαν, πιστεύω ιδιαίτερα, τις συνεδριάσεις μας. </w:t>
      </w:r>
    </w:p>
    <w:p w14:paraId="6E7E6BB3" w14:textId="77777777" w:rsidR="00D31811" w:rsidRDefault="00451EDC">
      <w:pPr>
        <w:tabs>
          <w:tab w:val="left" w:pos="2608"/>
        </w:tabs>
        <w:spacing w:line="600" w:lineRule="auto"/>
        <w:ind w:firstLine="720"/>
        <w:jc w:val="both"/>
        <w:rPr>
          <w:rFonts w:eastAsia="Times New Roman"/>
          <w:szCs w:val="24"/>
        </w:rPr>
      </w:pPr>
      <w:r>
        <w:rPr>
          <w:rFonts w:eastAsia="Times New Roman"/>
          <w:szCs w:val="24"/>
        </w:rPr>
        <w:t>Η πρώτη διαπίστωση είναι ότι είχαμε μ</w:t>
      </w:r>
      <w:r>
        <w:rPr>
          <w:rFonts w:eastAsia="Times New Roman"/>
          <w:szCs w:val="24"/>
        </w:rPr>
        <w:t>ι</w:t>
      </w:r>
      <w:r>
        <w:rPr>
          <w:rFonts w:eastAsia="Times New Roman"/>
          <w:szCs w:val="24"/>
        </w:rPr>
        <w:t xml:space="preserve">α ευρύτατη συναίνεση επί της αρχής στο νομοσχέδιο αυτό και νομίζω ότι αυτό οφείλεται όχι μόνο στο ότι το μεγαλύτερο μέρος του πρώτου κεφαλαίου </w:t>
      </w:r>
      <w:r>
        <w:rPr>
          <w:rFonts w:eastAsia="Times New Roman"/>
          <w:szCs w:val="24"/>
        </w:rPr>
        <w:t>ήταν η μεταφορά, η ενσωμάτωση μ</w:t>
      </w:r>
      <w:r>
        <w:rPr>
          <w:rFonts w:eastAsia="Times New Roman"/>
          <w:szCs w:val="24"/>
        </w:rPr>
        <w:t>ι</w:t>
      </w:r>
      <w:r>
        <w:rPr>
          <w:rFonts w:eastAsia="Times New Roman"/>
          <w:szCs w:val="24"/>
        </w:rPr>
        <w:t xml:space="preserve">ας </w:t>
      </w:r>
      <w:r>
        <w:rPr>
          <w:rFonts w:eastAsia="Times New Roman"/>
          <w:szCs w:val="24"/>
        </w:rPr>
        <w:t>ο</w:t>
      </w:r>
      <w:r>
        <w:rPr>
          <w:rFonts w:eastAsia="Times New Roman"/>
          <w:szCs w:val="24"/>
        </w:rPr>
        <w:t>δηγίας στο εθνικό δίκαιο, γιατί υπήρχαν και πολλά άλλα άρθρα και άλλα κεφάλαια</w:t>
      </w:r>
      <w:r>
        <w:rPr>
          <w:rFonts w:eastAsia="Times New Roman"/>
          <w:szCs w:val="24"/>
        </w:rPr>
        <w:t>,</w:t>
      </w:r>
      <w:r>
        <w:rPr>
          <w:rFonts w:eastAsia="Times New Roman"/>
          <w:szCs w:val="24"/>
        </w:rPr>
        <w:t xml:space="preserve"> τα οποία έθιγαν και θέματα πέραν της </w:t>
      </w:r>
      <w:r>
        <w:rPr>
          <w:rFonts w:eastAsia="Times New Roman"/>
          <w:szCs w:val="24"/>
        </w:rPr>
        <w:t>ο</w:t>
      </w:r>
      <w:r>
        <w:rPr>
          <w:rFonts w:eastAsia="Times New Roman"/>
          <w:szCs w:val="24"/>
        </w:rPr>
        <w:t xml:space="preserve">δηγίας, που δεν είχαν υποχρεωτικότητα εφαρμογής, όπως έχει η </w:t>
      </w:r>
      <w:r>
        <w:rPr>
          <w:rFonts w:eastAsia="Times New Roman"/>
          <w:szCs w:val="24"/>
        </w:rPr>
        <w:t>ο</w:t>
      </w:r>
      <w:r>
        <w:rPr>
          <w:rFonts w:eastAsia="Times New Roman"/>
          <w:szCs w:val="24"/>
        </w:rPr>
        <w:t xml:space="preserve">δηγία, και νομίζω ότι κι αυτά ήταν </w:t>
      </w:r>
      <w:r>
        <w:rPr>
          <w:rFonts w:eastAsia="Times New Roman"/>
          <w:szCs w:val="24"/>
        </w:rPr>
        <w:t>τέτοια που ανταποκρίνονται σε πραγματικές ανάγκες της οικονομίας, της κοινωνίας, της προστασίας του περιβάλλοντος, της ενίσχυσης της απασχόλησης. Και γι’ αυτό νομίζω ότι δεν μπορούσε εύκολα κανείς να τοποθετηθεί αντίθετα στο σχέδιο νόμου αυτό</w:t>
      </w:r>
      <w:r>
        <w:rPr>
          <w:rFonts w:eastAsia="Times New Roman"/>
          <w:szCs w:val="24"/>
        </w:rPr>
        <w:t>,</w:t>
      </w:r>
      <w:r>
        <w:rPr>
          <w:rFonts w:eastAsia="Times New Roman"/>
          <w:szCs w:val="24"/>
        </w:rPr>
        <w:t xml:space="preserve"> συνολικά επί</w:t>
      </w:r>
      <w:r>
        <w:rPr>
          <w:rFonts w:eastAsia="Times New Roman"/>
          <w:szCs w:val="24"/>
        </w:rPr>
        <w:t xml:space="preserve"> της αρχής. </w:t>
      </w:r>
    </w:p>
    <w:p w14:paraId="6E7E6BB4" w14:textId="77777777" w:rsidR="00D31811" w:rsidRDefault="00451EDC">
      <w:pPr>
        <w:tabs>
          <w:tab w:val="left" w:pos="2608"/>
        </w:tabs>
        <w:spacing w:line="600" w:lineRule="auto"/>
        <w:ind w:firstLine="720"/>
        <w:jc w:val="both"/>
        <w:rPr>
          <w:rFonts w:eastAsia="Times New Roman"/>
          <w:szCs w:val="24"/>
        </w:rPr>
      </w:pPr>
      <w:r>
        <w:rPr>
          <w:rFonts w:eastAsia="Times New Roman"/>
          <w:szCs w:val="24"/>
        </w:rPr>
        <w:lastRenderedPageBreak/>
        <w:t>Βέβαια, θα ήθελα να παρατηρήσω ότι ορισμένα από τα κόμματα της Αντιπολίτευσης, όταν για τους λόγους αυτούς που εξήγησα -εναρμόνιση με τις πραγματικές ανάγκες της κοινωνίας και της οικονομίας- υπερψηφίζουν ένα σχέδιο νόμου, θεωρούν υποχρέωσή το</w:t>
      </w:r>
      <w:r>
        <w:rPr>
          <w:rFonts w:eastAsia="Times New Roman"/>
          <w:szCs w:val="24"/>
        </w:rPr>
        <w:t xml:space="preserve">υς, λόγω της τακτικής μάλλον που έχουν χαράξει τα κόμματά τους, να αντεπιτίθενται στην Κυβέρνηση επί παντός άλλου επιστητού. </w:t>
      </w:r>
    </w:p>
    <w:p w14:paraId="6E7E6BB5" w14:textId="77777777" w:rsidR="00D31811" w:rsidRDefault="00451EDC">
      <w:pPr>
        <w:tabs>
          <w:tab w:val="left" w:pos="2608"/>
        </w:tabs>
        <w:spacing w:line="600" w:lineRule="auto"/>
        <w:ind w:firstLine="720"/>
        <w:jc w:val="both"/>
        <w:rPr>
          <w:rFonts w:eastAsia="Times New Roman"/>
          <w:szCs w:val="24"/>
        </w:rPr>
      </w:pPr>
      <w:r>
        <w:rPr>
          <w:rFonts w:eastAsia="Times New Roman"/>
          <w:szCs w:val="24"/>
        </w:rPr>
        <w:t>Το παρακολουθήσαμε κι αυτό χθες από ορισμένες τοποθετήσεις, ιδιαίτερα από τον ειδικό αγορητή της Δημοκρατικής Συμπαράταξης και τον</w:t>
      </w:r>
      <w:r>
        <w:rPr>
          <w:rFonts w:eastAsia="Times New Roman"/>
          <w:szCs w:val="24"/>
        </w:rPr>
        <w:t xml:space="preserve"> Κοινοβουλευτικό Εκπρόσωπο της Νέας Δημοκρατίας. Μας είπαν για πάρα πολλά άλλα πράγματα, τελείως άσχετα. Μας είπαν για το αδιέξοδο της Κυβέρνησης με την </w:t>
      </w:r>
      <w:r>
        <w:rPr>
          <w:rFonts w:eastAsia="Times New Roman"/>
          <w:szCs w:val="24"/>
        </w:rPr>
        <w:t>τ</w:t>
      </w:r>
      <w:r>
        <w:rPr>
          <w:rFonts w:eastAsia="Times New Roman"/>
          <w:szCs w:val="24"/>
        </w:rPr>
        <w:t>ρόικα που έφυγε, λέει, κι έτσι σταμάτησε η δεύτερη διαπραγμάτευση. Παρ’ ολίγο να συγκινηθούμε και να β</w:t>
      </w:r>
      <w:r>
        <w:rPr>
          <w:rFonts w:eastAsia="Times New Roman"/>
          <w:szCs w:val="24"/>
        </w:rPr>
        <w:t xml:space="preserve">άλουμε τα κλάματα γιατί έφυγε η </w:t>
      </w:r>
      <w:r>
        <w:rPr>
          <w:rFonts w:eastAsia="Times New Roman"/>
          <w:szCs w:val="24"/>
        </w:rPr>
        <w:t>τ</w:t>
      </w:r>
      <w:r>
        <w:rPr>
          <w:rFonts w:eastAsia="Times New Roman"/>
          <w:szCs w:val="24"/>
        </w:rPr>
        <w:t xml:space="preserve">ρόικα. Γιατί προφανώς ξέχασαν να πουν ότι αυτό ήταν προσυμφωνημένο, ότι η </w:t>
      </w:r>
      <w:r>
        <w:rPr>
          <w:rFonts w:eastAsia="Times New Roman"/>
          <w:szCs w:val="24"/>
        </w:rPr>
        <w:t>τ</w:t>
      </w:r>
      <w:r>
        <w:rPr>
          <w:rFonts w:eastAsia="Times New Roman"/>
          <w:szCs w:val="24"/>
        </w:rPr>
        <w:t>ρόικα θα έμενε μέχρι χθ</w:t>
      </w:r>
      <w:r>
        <w:rPr>
          <w:rFonts w:eastAsia="Times New Roman"/>
          <w:szCs w:val="24"/>
        </w:rPr>
        <w:t>ε</w:t>
      </w:r>
      <w:r>
        <w:rPr>
          <w:rFonts w:eastAsia="Times New Roman"/>
          <w:szCs w:val="24"/>
        </w:rPr>
        <w:t xml:space="preserve">ς και μετά θα έφευγε και ότι η συζήτηση θα συνεχιζόταν με άλλους τρόπους και συνεχίζεται. </w:t>
      </w:r>
    </w:p>
    <w:p w14:paraId="6E7E6BB6" w14:textId="77777777" w:rsidR="00D31811" w:rsidRDefault="00451EDC">
      <w:pPr>
        <w:tabs>
          <w:tab w:val="left" w:pos="2608"/>
        </w:tabs>
        <w:spacing w:line="600" w:lineRule="auto"/>
        <w:ind w:firstLine="720"/>
        <w:jc w:val="both"/>
        <w:rPr>
          <w:rFonts w:eastAsia="Times New Roman"/>
          <w:szCs w:val="24"/>
        </w:rPr>
      </w:pPr>
      <w:r>
        <w:rPr>
          <w:rFonts w:eastAsia="Times New Roman"/>
          <w:szCs w:val="24"/>
        </w:rPr>
        <w:lastRenderedPageBreak/>
        <w:t>Θα έλεγα ότι το πιο ενδιαφέρον</w:t>
      </w:r>
      <w:r>
        <w:rPr>
          <w:rFonts w:eastAsia="Times New Roman"/>
          <w:szCs w:val="24"/>
        </w:rPr>
        <w:t>,</w:t>
      </w:r>
      <w:r>
        <w:rPr>
          <w:rFonts w:eastAsia="Times New Roman"/>
          <w:szCs w:val="24"/>
        </w:rPr>
        <w:t xml:space="preserve"> α</w:t>
      </w:r>
      <w:r>
        <w:rPr>
          <w:rFonts w:eastAsia="Times New Roman"/>
          <w:szCs w:val="24"/>
        </w:rPr>
        <w:t>πό την μεριά ιδιαίτερα της Νέας Δημοκρατίας</w:t>
      </w:r>
      <w:r>
        <w:rPr>
          <w:rFonts w:eastAsia="Times New Roman"/>
          <w:szCs w:val="24"/>
        </w:rPr>
        <w:t>,</w:t>
      </w:r>
      <w:r>
        <w:rPr>
          <w:rFonts w:eastAsia="Times New Roman"/>
          <w:szCs w:val="24"/>
        </w:rPr>
        <w:t xml:space="preserve"> ήταν να τοποθετηθεί επί της ουσίας κάποια στιγμή στα ιδιαίτερα σοβαρά διακυβεύματα αυτής της δεύτερης διαπραγμάτευσης, των εργασιακών δικαιωμάτων. Να μας πει η Νέα Δημοκρατία, δηλαδή, αν στο θέμα των εργασιακών </w:t>
      </w:r>
      <w:r>
        <w:rPr>
          <w:rFonts w:eastAsia="Times New Roman"/>
          <w:szCs w:val="24"/>
        </w:rPr>
        <w:t>δικαιωμάτων συντάσσεται με τις απόψεις του ΣΕΒ και του Διεθνούς Νομισματικού Ταμείου για την απελευθέρωση των απολύσεων, για να παραμείνει άναρχο το τοπίο των εργασιακών δικαιωμάτων ή δεν συντάσσεται μαζί τους και συμπαρατάσσεται με όλους τους άλλους κοινω</w:t>
      </w:r>
      <w:r>
        <w:rPr>
          <w:rFonts w:eastAsia="Times New Roman"/>
          <w:szCs w:val="24"/>
        </w:rPr>
        <w:t>νικούς φορείς εργοδοτών και εργαζομένων, οι οποίοι σήμερα έχουν την ίδια θέση με την Κυβέρνηση και διαπραγματεύονται και αυτοί, θα έλεγα, επί της ουσίας μαζί με την Κυβέρνηση πάνω στο θέμα αυτό.</w:t>
      </w:r>
    </w:p>
    <w:p w14:paraId="6E7E6BB7"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Μας μίλησαν για το προσφυγικό, το αδιέξοδο του προσφυγικού, τ</w:t>
      </w:r>
      <w:r>
        <w:rPr>
          <w:rFonts w:eastAsia="Times New Roman" w:cs="Times New Roman"/>
          <w:szCs w:val="24"/>
        </w:rPr>
        <w:t>ο αδιέξοδο του Κυπριακού, τις δηλώσεις του κ. Ερντογάν για τη Λ</w:t>
      </w:r>
      <w:r>
        <w:rPr>
          <w:rFonts w:eastAsia="Times New Roman" w:cs="Times New Roman"/>
          <w:szCs w:val="24"/>
        </w:rPr>
        <w:t>ο</w:t>
      </w:r>
      <w:r>
        <w:rPr>
          <w:rFonts w:eastAsia="Times New Roman" w:cs="Times New Roman"/>
          <w:szCs w:val="24"/>
        </w:rPr>
        <w:t>ζάνη, το «</w:t>
      </w:r>
      <w:r>
        <w:rPr>
          <w:rFonts w:eastAsia="Times New Roman" w:cs="Times New Roman"/>
          <w:szCs w:val="24"/>
        </w:rPr>
        <w:t>Τ</w:t>
      </w:r>
      <w:r>
        <w:rPr>
          <w:rFonts w:eastAsia="Times New Roman" w:cs="Times New Roman"/>
          <w:szCs w:val="24"/>
        </w:rPr>
        <w:t>σάμικο». Όλα αυτά θυμήθηκαν και μας τα είπαν χθες, υποθέτω ως αντίβαρο της θετικής ψήφου που έδωσαν σε αυτό το σχέδιο νόμου επί της αρχής. Αυτό είναι ένα σχόλιο, το οποίο δεν θα μπο</w:t>
      </w:r>
      <w:r>
        <w:rPr>
          <w:rFonts w:eastAsia="Times New Roman" w:cs="Times New Roman"/>
          <w:szCs w:val="24"/>
        </w:rPr>
        <w:t xml:space="preserve">ρούσα να μην το κάνω. </w:t>
      </w:r>
    </w:p>
    <w:p w14:paraId="6E7E6BB8"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 xml:space="preserve">Θα συνεχίσω με τα θέματα του σχεδίου νόμου πιο συγκεκριμένα, σχετικά με τα σημεία για τα οποία σας είπα. Σήμερα, με αυτό το πλαίσιο που μπαίνει από την </w:t>
      </w:r>
      <w:r>
        <w:rPr>
          <w:rFonts w:eastAsia="Times New Roman" w:cs="Times New Roman"/>
          <w:szCs w:val="24"/>
        </w:rPr>
        <w:t>ο</w:t>
      </w:r>
      <w:r>
        <w:rPr>
          <w:rFonts w:eastAsia="Times New Roman" w:cs="Times New Roman"/>
          <w:szCs w:val="24"/>
        </w:rPr>
        <w:t>δηγία και από τις υπόλοιπες διατάξεις, μπορεί να ξεκινήσει ένα εθνικό πλαίσιο πο</w:t>
      </w:r>
      <w:r>
        <w:rPr>
          <w:rFonts w:eastAsia="Times New Roman" w:cs="Times New Roman"/>
          <w:szCs w:val="24"/>
        </w:rPr>
        <w:t xml:space="preserve">υ να αφορά στα εναλλακτικά καύσιμα. </w:t>
      </w:r>
    </w:p>
    <w:p w14:paraId="6E7E6BB9"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Ακούσαμε χθες </w:t>
      </w:r>
      <w:r>
        <w:rPr>
          <w:rFonts w:eastAsia="Times New Roman" w:cs="Times New Roman"/>
          <w:szCs w:val="24"/>
        </w:rPr>
        <w:t>-</w:t>
      </w:r>
      <w:r>
        <w:rPr>
          <w:rFonts w:eastAsia="Times New Roman" w:cs="Times New Roman"/>
          <w:szCs w:val="24"/>
        </w:rPr>
        <w:t>και από συναδέλφους που έχουν εμπειρία στον χώρο αυτό</w:t>
      </w:r>
      <w:r>
        <w:rPr>
          <w:rFonts w:eastAsia="Times New Roman" w:cs="Times New Roman"/>
          <w:szCs w:val="24"/>
        </w:rPr>
        <w:t>-</w:t>
      </w:r>
      <w:r>
        <w:rPr>
          <w:rFonts w:eastAsia="Times New Roman" w:cs="Times New Roman"/>
          <w:szCs w:val="24"/>
        </w:rPr>
        <w:t xml:space="preserve"> διάφορες ιδέες, απόψεις, προτάσεις, τις οποίες βέβαια δεν μπόρεσαν όσον καιρό κυβερνούσαν να τις εντάξουν σε ένα ενιαίο στρατηγικό σχέδιο. Νομίζω ότι</w:t>
      </w:r>
      <w:r>
        <w:rPr>
          <w:rFonts w:eastAsia="Times New Roman" w:cs="Times New Roman"/>
          <w:szCs w:val="24"/>
        </w:rPr>
        <w:t xml:space="preserve"> σήμερα είναι ευκαιρία με όλα αυτά που μας είπαν να συμβάλουν και αυτοί, ώστε να δημιουργηθεί αυτό το εθνικό πλαίσιο πολιτικής και στρατηγικής πάνω σε αυτόν τον τομέα, που είναι ένας τομέας που μπαίνει πολύ δυναμικά</w:t>
      </w:r>
      <w:r>
        <w:rPr>
          <w:rFonts w:eastAsia="Times New Roman" w:cs="Times New Roman"/>
          <w:szCs w:val="24"/>
        </w:rPr>
        <w:t>,</w:t>
      </w:r>
      <w:r>
        <w:rPr>
          <w:rFonts w:eastAsia="Times New Roman" w:cs="Times New Roman"/>
          <w:szCs w:val="24"/>
        </w:rPr>
        <w:t xml:space="preserve"> όχι μόνο στις αγορές</w:t>
      </w:r>
      <w:r>
        <w:rPr>
          <w:rFonts w:eastAsia="Times New Roman" w:cs="Times New Roman"/>
          <w:szCs w:val="24"/>
        </w:rPr>
        <w:t>,</w:t>
      </w:r>
      <w:r>
        <w:rPr>
          <w:rFonts w:eastAsia="Times New Roman" w:cs="Times New Roman"/>
          <w:szCs w:val="24"/>
        </w:rPr>
        <w:t xml:space="preserve"> αλλά και στην κοι</w:t>
      </w:r>
      <w:r>
        <w:rPr>
          <w:rFonts w:eastAsia="Times New Roman" w:cs="Times New Roman"/>
          <w:szCs w:val="24"/>
        </w:rPr>
        <w:t xml:space="preserve">νωνία και στην οικονομία, επηρεάζει και την απασχόληση και οπωσδήποτε η χώρα θα πρέπει και αυτή να προσαρμοστεί και να αναπτύξει ένα τέτοιο πλαίσιο, που θα είναι προς το κοινωνικό συμφέρον. </w:t>
      </w:r>
    </w:p>
    <w:p w14:paraId="6E7E6BBA"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Θα ήθελα εδώ να κάνω και ένα σχόλιο για την τοποθέτηση του αγαπητ</w:t>
      </w:r>
      <w:r>
        <w:rPr>
          <w:rFonts w:eastAsia="Times New Roman" w:cs="Times New Roman"/>
          <w:szCs w:val="24"/>
        </w:rPr>
        <w:t xml:space="preserve">ού συναδέλφου από το Κομμουνιστικό Κόμμα Ελλάδας. Καταλαβαίνω την αρνητική του ψήφο. Δεν είναι τόσο το θέμα της ψήφου, επειδή πρόκειται για μια </w:t>
      </w:r>
      <w:r>
        <w:rPr>
          <w:rFonts w:eastAsia="Times New Roman" w:cs="Times New Roman"/>
          <w:szCs w:val="24"/>
        </w:rPr>
        <w:t>ο</w:t>
      </w:r>
      <w:r>
        <w:rPr>
          <w:rFonts w:eastAsia="Times New Roman" w:cs="Times New Roman"/>
          <w:szCs w:val="24"/>
        </w:rPr>
        <w:t xml:space="preserve">δηγία της Ευρωπαϊκής Ένωσης και είναι ταγμένοι συνολικά εναντίον της. Αυτή είναι μία άποψη. </w:t>
      </w:r>
    </w:p>
    <w:p w14:paraId="6E7E6BBB"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Όμως θα ήθελα να σ</w:t>
      </w:r>
      <w:r>
        <w:rPr>
          <w:rFonts w:eastAsia="Times New Roman" w:cs="Times New Roman"/>
          <w:szCs w:val="24"/>
        </w:rPr>
        <w:t>χολιάσω ότι η πρόοδος του ανθρώπου από την εποχή που έφτιαξε το πρώτο εργαλείο από πέτρα μέχρι σήμερα</w:t>
      </w:r>
      <w:r>
        <w:rPr>
          <w:rFonts w:eastAsia="Times New Roman" w:cs="Times New Roman"/>
          <w:szCs w:val="24"/>
        </w:rPr>
        <w:t>,</w:t>
      </w:r>
      <w:r>
        <w:rPr>
          <w:rFonts w:eastAsia="Times New Roman" w:cs="Times New Roman"/>
          <w:szCs w:val="24"/>
        </w:rPr>
        <w:t xml:space="preserve"> έχει γίνει σε ένα καθεστώς που για πολύ μικρό διάστημα, εάν το δούμε μέσα στο σύνολο της ιστορίας της ανθρωπότητας, υπήρξε σοσιαλισμός και σε ένα μέρος τ</w:t>
      </w:r>
      <w:r>
        <w:rPr>
          <w:rFonts w:eastAsia="Times New Roman" w:cs="Times New Roman"/>
          <w:szCs w:val="24"/>
        </w:rPr>
        <w:t>ης ανθρωπότητας μόνο.</w:t>
      </w:r>
    </w:p>
    <w:p w14:paraId="6E7E6BBC"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Αυτό δεν σημαίνει ότι επειδή ό,τι πέτυχε ο άνθρωπος εκτός περιόδου σοσιαλισμού είναι για πέταμα και δεν τον βοήθησε να βελτιώσει την ποιότητα της ζωής του. Αλίμονο, εάν περιμένουμε κάθε φορά να λύσουμε συνολικά το κοινωνικό ζήτημα και</w:t>
      </w:r>
      <w:r>
        <w:rPr>
          <w:rFonts w:eastAsia="Times New Roman" w:cs="Times New Roman"/>
          <w:szCs w:val="24"/>
        </w:rPr>
        <w:t xml:space="preserve"> μετά να προσπαθούμε καθημερινά να βελτιώνουμε τη ζωή </w:t>
      </w:r>
      <w:r>
        <w:rPr>
          <w:rFonts w:eastAsia="Times New Roman" w:cs="Times New Roman"/>
          <w:szCs w:val="24"/>
        </w:rPr>
        <w:lastRenderedPageBreak/>
        <w:t>των συνανθρώπων μας, τη ζωή όλων μας με την πρόοδο που κάνει η κοινωνία, πίσω από την οποία</w:t>
      </w:r>
      <w:r>
        <w:rPr>
          <w:rFonts w:eastAsia="Times New Roman" w:cs="Times New Roman"/>
          <w:szCs w:val="24"/>
        </w:rPr>
        <w:t>,</w:t>
      </w:r>
      <w:r>
        <w:rPr>
          <w:rFonts w:eastAsia="Times New Roman" w:cs="Times New Roman"/>
          <w:szCs w:val="24"/>
        </w:rPr>
        <w:t xml:space="preserve"> προφανώς, μέσα σε ένα καπιταλιστικό καθεστώς, υπάρχει το θέμα του κέρδους και το θέμα της εκμετάλλευσης από τ</w:t>
      </w:r>
      <w:r>
        <w:rPr>
          <w:rFonts w:eastAsia="Times New Roman" w:cs="Times New Roman"/>
          <w:szCs w:val="24"/>
        </w:rPr>
        <w:t>ο καπιταλιστικό κεφάλαιο όλων αυτών των νέων δυνατοτήτων που ανοίγονται.</w:t>
      </w:r>
    </w:p>
    <w:p w14:paraId="6E7E6BBD"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Αυτό δεν το αμφισβητεί κανείς, ούτε κανείς θα ισχυρισθεί από την Αριστερά ότι με τέτοια νομοσχέδια ή και με άλλα συναφή</w:t>
      </w:r>
      <w:r>
        <w:rPr>
          <w:rFonts w:eastAsia="Times New Roman" w:cs="Times New Roman"/>
          <w:szCs w:val="24"/>
        </w:rPr>
        <w:t>,</w:t>
      </w:r>
      <w:r>
        <w:rPr>
          <w:rFonts w:eastAsia="Times New Roman" w:cs="Times New Roman"/>
          <w:szCs w:val="24"/>
        </w:rPr>
        <w:t xml:space="preserve"> λύνεται το κοινωνικό ζήτημα. Απλώς, εμείς θεωρούμε ότι δεν μπο</w:t>
      </w:r>
      <w:r>
        <w:rPr>
          <w:rFonts w:eastAsia="Times New Roman" w:cs="Times New Roman"/>
          <w:szCs w:val="24"/>
        </w:rPr>
        <w:t xml:space="preserve">ρούμε να είμαστε απέναντι σε οποιαδήποτε εξέλιξη εν όψει μιας γενικής ιδεολογικής πλατφόρμας, η οποία επαναλαμβάνεται συνεχώς και –επιτρέψτε μου να πω- με έναν πολύ μονότονο τρόπο, που δεν είναι και δημιουργικός. </w:t>
      </w:r>
    </w:p>
    <w:p w14:paraId="6E7E6BBE"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Θα ήθελα να κάνω δύο τελικές παρατηρήσεις:</w:t>
      </w:r>
      <w:r>
        <w:rPr>
          <w:rFonts w:eastAsia="Times New Roman" w:cs="Times New Roman"/>
          <w:szCs w:val="24"/>
        </w:rPr>
        <w:t xml:space="preserve"> Η μία είναι για το άρθρο 28. Εκεί είναι σαφές νομίζω από τη μεγάλη πλειοψηφία</w:t>
      </w:r>
      <w:r>
        <w:rPr>
          <w:rFonts w:eastAsia="Times New Roman" w:cs="Times New Roman"/>
          <w:szCs w:val="24"/>
        </w:rPr>
        <w:t>,</w:t>
      </w:r>
      <w:r>
        <w:rPr>
          <w:rFonts w:eastAsia="Times New Roman" w:cs="Times New Roman"/>
          <w:szCs w:val="24"/>
        </w:rPr>
        <w:t xml:space="preserve"> ότι το θέμα της ασφάλειας δεν μπορεί να το παζαρέψει κανείς με τα θέματα του κόστους. Το κόστος, όμως, δεν πρέπει να το μετράμε μόνο ως το κόστος των μεταφορέων, των εταιρειών,</w:t>
      </w:r>
      <w:r>
        <w:rPr>
          <w:rFonts w:eastAsia="Times New Roman" w:cs="Times New Roman"/>
          <w:szCs w:val="24"/>
        </w:rPr>
        <w:t xml:space="preserve"> οι οποίες πράγματι επιβαρύνονται και για τις οποίες πράγματι το Υπουργείο θα πρέπει να </w:t>
      </w:r>
      <w:r>
        <w:rPr>
          <w:rFonts w:eastAsia="Times New Roman" w:cs="Times New Roman"/>
          <w:szCs w:val="24"/>
        </w:rPr>
        <w:lastRenderedPageBreak/>
        <w:t>κάνει αυτά που είπε και δεσμεύτηκε ο Υπουργός, δηλαδή να διαπραγματευτεί ένα εκπτωτικό πακέτο με τους παραχωρησιούχους για τα διόδιά τους και το δεύτερο και πιο σημαντι</w:t>
      </w:r>
      <w:r>
        <w:rPr>
          <w:rFonts w:eastAsia="Times New Roman" w:cs="Times New Roman"/>
          <w:szCs w:val="24"/>
        </w:rPr>
        <w:t xml:space="preserve">κό, που αφορά όλον τον πληθυσμό, να προχωρήσουμε σύντομα στα αναλογικά διόδια. </w:t>
      </w:r>
    </w:p>
    <w:p w14:paraId="6E7E6BBF"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E7E6BC0"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Τελειώνω σε ένα λεπτό, κύριε Πρόεδρε. </w:t>
      </w:r>
    </w:p>
    <w:p w14:paraId="6E7E6BC1"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Το κόστος πρέπει να το δούμε και συνολικά ως ένα κοιν</w:t>
      </w:r>
      <w:r>
        <w:rPr>
          <w:rFonts w:eastAsia="Times New Roman" w:cs="Times New Roman"/>
          <w:szCs w:val="24"/>
        </w:rPr>
        <w:t>ωνικό κόστος, τι κοστίζει στον τελικό καταναλωτή. Από τη μία μεριά λένε ότι επιβαρύνεται λόγω των αυξημένων διοδίων, από την άλλη όμως υπάρχει η καταστροφή του παράπλευρου οδικού δικτύου, η συντήρησή του, τα τροχαία ατυχήματα, τα θανατηφόρα ατυχήματα. Το κ</w:t>
      </w:r>
      <w:r>
        <w:rPr>
          <w:rFonts w:eastAsia="Times New Roman" w:cs="Times New Roman"/>
          <w:szCs w:val="24"/>
        </w:rPr>
        <w:t>οινωνικό κόστος αυτό</w:t>
      </w:r>
      <w:r>
        <w:rPr>
          <w:rFonts w:eastAsia="Times New Roman" w:cs="Times New Roman"/>
          <w:szCs w:val="24"/>
        </w:rPr>
        <w:t>,</w:t>
      </w:r>
      <w:r>
        <w:rPr>
          <w:rFonts w:eastAsia="Times New Roman" w:cs="Times New Roman"/>
          <w:szCs w:val="24"/>
        </w:rPr>
        <w:t xml:space="preserve"> δεν πρέπει να το μετρήσουμε;</w:t>
      </w:r>
    </w:p>
    <w:p w14:paraId="6E7E6BC2" w14:textId="77777777" w:rsidR="00D31811" w:rsidRDefault="00451ED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Και το τελευταίο που θέλω να πω αφορά ένα σχόλιο που έγινε για το άρθρο 29</w:t>
      </w:r>
      <w:r>
        <w:rPr>
          <w:rFonts w:eastAsia="Times New Roman" w:cs="Times New Roman"/>
          <w:szCs w:val="24"/>
        </w:rPr>
        <w:t>,</w:t>
      </w:r>
      <w:r>
        <w:rPr>
          <w:rFonts w:eastAsia="Times New Roman" w:cs="Times New Roman"/>
          <w:szCs w:val="24"/>
        </w:rPr>
        <w:t xml:space="preserve"> για τα ΤΕΙ και τα ανώτατα ΤΕΙ, ότι μένουν απέξω και δεν ενδιαφέρεται η Κυβέρνηση για τα δικαιώματα αυτής της κατηγορίας των συμπο</w:t>
      </w:r>
      <w:r>
        <w:rPr>
          <w:rFonts w:eastAsia="Times New Roman" w:cs="Times New Roman"/>
          <w:szCs w:val="24"/>
        </w:rPr>
        <w:t xml:space="preserve">λιτών μας. Αυτό είναι λάθος. </w:t>
      </w:r>
    </w:p>
    <w:p w14:paraId="6E7E6BC3" w14:textId="77777777" w:rsidR="00D31811" w:rsidRDefault="00451ED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Πρώτα από όλα, να θυμίσω σε συναδέλφους που είχαν παλαιότερα την κυβέρνηση</w:t>
      </w:r>
      <w:r>
        <w:rPr>
          <w:rFonts w:eastAsia="Times New Roman" w:cs="Times New Roman"/>
          <w:szCs w:val="24"/>
        </w:rPr>
        <w:t>,</w:t>
      </w:r>
      <w:r>
        <w:rPr>
          <w:rFonts w:eastAsia="Times New Roman" w:cs="Times New Roman"/>
          <w:szCs w:val="24"/>
        </w:rPr>
        <w:t xml:space="preserve"> ότι το 2014 πέρασε ένα σχέδιο για τους διπλωματούχους μηχανικούς. Δεν είχαν προβλέψει αυτοί τότε για τους πτυχιούχους τεχνολόγους μηχανικούς. </w:t>
      </w:r>
    </w:p>
    <w:p w14:paraId="6E7E6BC4" w14:textId="77777777" w:rsidR="00D31811" w:rsidRDefault="00451ED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Σήμερα </w:t>
      </w:r>
      <w:r>
        <w:rPr>
          <w:rFonts w:eastAsia="Times New Roman" w:cs="Times New Roman"/>
          <w:szCs w:val="24"/>
        </w:rPr>
        <w:t>εμείς, αυτή η Κυβέρνηση, έχει δεσμευτεί ότι το Υπουργείο που φέρνει το νομοσχέδιο</w:t>
      </w:r>
      <w:r>
        <w:rPr>
          <w:rFonts w:eastAsia="Times New Roman" w:cs="Times New Roman"/>
          <w:szCs w:val="24"/>
        </w:rPr>
        <w:t>,</w:t>
      </w:r>
      <w:r>
        <w:rPr>
          <w:rFonts w:eastAsia="Times New Roman" w:cs="Times New Roman"/>
          <w:szCs w:val="24"/>
        </w:rPr>
        <w:t xml:space="preserve"> σε συνεργασία με το Υπουργείο Παιδείας</w:t>
      </w:r>
      <w:r>
        <w:rPr>
          <w:rFonts w:eastAsia="Times New Roman" w:cs="Times New Roman"/>
          <w:szCs w:val="24"/>
        </w:rPr>
        <w:t>,</w:t>
      </w:r>
      <w:r>
        <w:rPr>
          <w:rFonts w:eastAsia="Times New Roman" w:cs="Times New Roman"/>
          <w:szCs w:val="24"/>
        </w:rPr>
        <w:t xml:space="preserve"> θα έχουν μια ολιστική προσέγγιση στο θέμα των ΤΕΙ και όχι μόνο των πτυχιούχων τεχνολόγων μηχανικών. Το θέμα των ΤΕΙ και τα δικαιώματα</w:t>
      </w:r>
      <w:r>
        <w:rPr>
          <w:rFonts w:eastAsia="Times New Roman" w:cs="Times New Roman"/>
          <w:szCs w:val="24"/>
        </w:rPr>
        <w:t xml:space="preserve"> των αποφοίτων αυτών των σχολών</w:t>
      </w:r>
      <w:r>
        <w:rPr>
          <w:rFonts w:eastAsia="Times New Roman" w:cs="Times New Roman"/>
          <w:szCs w:val="24"/>
        </w:rPr>
        <w:t>,</w:t>
      </w:r>
      <w:r>
        <w:rPr>
          <w:rFonts w:eastAsia="Times New Roman" w:cs="Times New Roman"/>
          <w:szCs w:val="24"/>
        </w:rPr>
        <w:t xml:space="preserve"> είναι γενικότερο ζήτημα. Και μετά, βέβαια, αφού λυθεί αυτό το ζήτημα, θα υπάρξει –πιστεύω και το υποστηρίζω και εγώ- και η ανάλογη ρύθμιση και για τον κλάδο των πτυχιούχων τεχνολόγων μηχανικών. </w:t>
      </w:r>
    </w:p>
    <w:p w14:paraId="6E7E6BC5" w14:textId="77777777" w:rsidR="00D31811" w:rsidRDefault="00451ED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Ευχαριστώ πολύ, κύριε Πρόεδρ</w:t>
      </w:r>
      <w:r>
        <w:rPr>
          <w:rFonts w:eastAsia="Times New Roman" w:cs="Times New Roman"/>
          <w:szCs w:val="24"/>
        </w:rPr>
        <w:t xml:space="preserve">ε. </w:t>
      </w:r>
    </w:p>
    <w:p w14:paraId="6E7E6BC6" w14:textId="77777777" w:rsidR="00D31811" w:rsidRDefault="00451ED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6E7E6BC7" w14:textId="77777777" w:rsidR="00D31811" w:rsidRDefault="00451ED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συνάδελφος κ. Κωνσταντίνος Καραμανλής από τη Νέα Δημοκρατία έχει τον λόγο.</w:t>
      </w:r>
    </w:p>
    <w:p w14:paraId="6E7E6BC8" w14:textId="77777777" w:rsidR="00D31811" w:rsidRDefault="00451ED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w:t>
      </w:r>
      <w:r>
        <w:rPr>
          <w:rFonts w:eastAsia="Times New Roman" w:cs="Times New Roman"/>
          <w:szCs w:val="24"/>
        </w:rPr>
        <w:t xml:space="preserve">Σας ευχαριστώ, κύριε Πρόεδρε. </w:t>
      </w:r>
    </w:p>
    <w:p w14:paraId="6E7E6BC9" w14:textId="77777777" w:rsidR="00D31811" w:rsidRDefault="00451ED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θα ήθελα, </w:t>
      </w:r>
      <w:r>
        <w:rPr>
          <w:rFonts w:eastAsia="Times New Roman" w:cs="Times New Roman"/>
          <w:szCs w:val="24"/>
        </w:rPr>
        <w:t>πριν ξεκινήσω, να κάνω μια μικρή παρατήρηση, διότι άκουσα τον εισηγητή της Συμπολίτευσης να παραπονιέται επειδή μερικά μέλη του Κοινοβουλίου, ο εισηγητής της Δημοκρατικής Συμπαράταξης, ο Κοινοβουλευτικός Εκπρόσωπος αναφέρθηκαν σε μερικά θέματα της επικαιρό</w:t>
      </w:r>
      <w:r>
        <w:rPr>
          <w:rFonts w:eastAsia="Times New Roman" w:cs="Times New Roman"/>
          <w:szCs w:val="24"/>
        </w:rPr>
        <w:t xml:space="preserve">τητας. </w:t>
      </w:r>
    </w:p>
    <w:p w14:paraId="6E7E6BCA" w14:textId="77777777" w:rsidR="00D31811" w:rsidRDefault="00451ED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Αναφορικά με τον κ. Κεφαλογιάννη, νομίζω ότι το έκανε με πολύ ήπιο τόνο. Όλοι γνωρίζετε ότι μέσα σε αυτό το Κοινοβούλιο δεν μπορούμε να φιμώνουμε τους ανθρώπους. Έτσι δεν είναι; Δηλαδή, αν μη τι </w:t>
      </w:r>
      <w:r>
        <w:rPr>
          <w:rFonts w:eastAsia="Times New Roman" w:cs="Times New Roman"/>
          <w:szCs w:val="24"/>
        </w:rPr>
        <w:lastRenderedPageBreak/>
        <w:t>άλλο, οι Κοινοβουλευτικοί Εκπρόσωποι έχουν τη δυνατότ</w:t>
      </w:r>
      <w:r>
        <w:rPr>
          <w:rFonts w:eastAsia="Times New Roman" w:cs="Times New Roman"/>
          <w:szCs w:val="24"/>
        </w:rPr>
        <w:t xml:space="preserve">ητα –γι’ αυτό είναι εδώ και προβλέπεται και από τον Κανονισμό- να αναφέρονται και σε γενικότερα θέματα της επικαιρότητας. </w:t>
      </w:r>
    </w:p>
    <w:p w14:paraId="6E7E6BCB" w14:textId="77777777" w:rsidR="00D31811" w:rsidRDefault="00451ED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είμαι σύντομος, κύριε Πρόεδρε.</w:t>
      </w:r>
    </w:p>
    <w:p w14:paraId="6E7E6BCC" w14:textId="77777777" w:rsidR="00D31811" w:rsidRDefault="00451ED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παρόν νομοσχέδιο κινείται προς τη σωστή κατεύθυνση</w:t>
      </w:r>
      <w:r>
        <w:rPr>
          <w:rFonts w:eastAsia="Times New Roman" w:cs="Times New Roman"/>
          <w:szCs w:val="24"/>
        </w:rPr>
        <w:t>,</w:t>
      </w:r>
      <w:r>
        <w:rPr>
          <w:rFonts w:eastAsia="Times New Roman" w:cs="Times New Roman"/>
          <w:szCs w:val="24"/>
        </w:rPr>
        <w:t xml:space="preserve"> γιατί απλά θεσπίζει το αυτονόητο. Εναρμονίζει την εσωτερική μας έννομη τάξη με μια ευρωπαϊκή </w:t>
      </w:r>
      <w:r>
        <w:rPr>
          <w:rFonts w:eastAsia="Times New Roman" w:cs="Times New Roman"/>
          <w:szCs w:val="24"/>
        </w:rPr>
        <w:t>ο</w:t>
      </w:r>
      <w:r>
        <w:rPr>
          <w:rFonts w:eastAsia="Times New Roman" w:cs="Times New Roman"/>
          <w:szCs w:val="24"/>
        </w:rPr>
        <w:t>δηγία και θεσπίζει διατάξεις που αποτελούν μέρος συστάσεων του ΟΟΣΑ, ενός οργανισμού του οποίου –ας μην ξεχνιόμαστε- όταν ήταν αντιπολίτευση ο ΣΥΡΙΖΑ</w:t>
      </w:r>
      <w:r>
        <w:rPr>
          <w:rFonts w:eastAsia="Times New Roman" w:cs="Times New Roman"/>
          <w:szCs w:val="24"/>
        </w:rPr>
        <w:t>,</w:t>
      </w:r>
      <w:r>
        <w:rPr>
          <w:rFonts w:eastAsia="Times New Roman" w:cs="Times New Roman"/>
          <w:szCs w:val="24"/>
        </w:rPr>
        <w:t xml:space="preserve"> είχε στηλι</w:t>
      </w:r>
      <w:r>
        <w:rPr>
          <w:rFonts w:eastAsia="Times New Roman" w:cs="Times New Roman"/>
          <w:szCs w:val="24"/>
        </w:rPr>
        <w:t xml:space="preserve">τεύσει σχεδόν όλες τις προτάσεις. </w:t>
      </w:r>
    </w:p>
    <w:p w14:paraId="6E7E6BCD" w14:textId="77777777" w:rsidR="00D31811" w:rsidRDefault="00451ED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ήθελα να αναφερθώ βασικά στα δύο άρθρα</w:t>
      </w:r>
      <w:r>
        <w:rPr>
          <w:rFonts w:eastAsia="Times New Roman" w:cs="Times New Roman"/>
          <w:szCs w:val="24"/>
        </w:rPr>
        <w:t>,</w:t>
      </w:r>
      <w:r>
        <w:rPr>
          <w:rFonts w:eastAsia="Times New Roman" w:cs="Times New Roman"/>
          <w:szCs w:val="24"/>
        </w:rPr>
        <w:t xml:space="preserve"> τα οποία νομίζω ότι είναι και τα πιο επίμαχα. </w:t>
      </w:r>
    </w:p>
    <w:p w14:paraId="6E7E6BCE" w14:textId="77777777" w:rsidR="00D31811" w:rsidRDefault="00451ED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Κατ’ αρχάς, μιλάμε για το άρθρο 28, που απαγορεύει την κυκλοφορία των οχημάτων άνω των τρεισήμισι τόνων στο παράπλευρο οδικό δίκτυο</w:t>
      </w:r>
      <w:r>
        <w:rPr>
          <w:rFonts w:eastAsia="Times New Roman" w:cs="Times New Roman"/>
          <w:szCs w:val="24"/>
        </w:rPr>
        <w:t xml:space="preserve">. Όπως σημείωσαν και πολλοί άλλοι συνάδελφοι, γι’ αυτό το </w:t>
      </w:r>
      <w:r>
        <w:rPr>
          <w:rFonts w:eastAsia="Times New Roman" w:cs="Times New Roman"/>
          <w:szCs w:val="24"/>
        </w:rPr>
        <w:lastRenderedPageBreak/>
        <w:t xml:space="preserve">άρθρο διατυπώθηκαν αρκετές αντιδράσεις από τους αρμόδιους φορείς, αντιδράσεις που βασικά άπτονται στον κίνδυνο να αυξηθεί το κόστος των μεταφορών. </w:t>
      </w:r>
    </w:p>
    <w:p w14:paraId="6E7E6BCF" w14:textId="77777777" w:rsidR="00D31811" w:rsidRDefault="00451ED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 xml:space="preserve">πιτροπή, έπειτα και από πρόταση που έκανε η </w:t>
      </w:r>
      <w:r>
        <w:rPr>
          <w:rFonts w:eastAsia="Times New Roman" w:cs="Times New Roman"/>
          <w:szCs w:val="24"/>
        </w:rPr>
        <w:t>Αξιωματική Αντιπολίτευση, αλλά έκαναν και άλλοι συνάδελφοι Βουλευτές από όλα τα κόμματα, ο Υπουργός δεσμεύθηκε ότι την ερχόμενη βδομάδα θα συναντηθεί τόσο με τα σωματεία των επαγγελματιών όσο και με τους παραχωρησιούχους και θα προτείνει τη δημιουργία κάπο</w:t>
      </w:r>
      <w:r>
        <w:rPr>
          <w:rFonts w:eastAsia="Times New Roman" w:cs="Times New Roman"/>
          <w:szCs w:val="24"/>
        </w:rPr>
        <w:t xml:space="preserve">ιων εκπτωτικών πακέτων για τους οδηγούς αυτών, έτσι ώστε να μην έχουμε αύξηση του κόστους κυκλοφορίας. </w:t>
      </w:r>
    </w:p>
    <w:p w14:paraId="6E7E6BD0" w14:textId="77777777" w:rsidR="00D31811" w:rsidRDefault="00451ED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Στην τοποθέτησή του</w:t>
      </w:r>
      <w:r>
        <w:rPr>
          <w:rFonts w:eastAsia="Times New Roman" w:cs="Times New Roman"/>
          <w:szCs w:val="24"/>
        </w:rPr>
        <w:t>,</w:t>
      </w:r>
      <w:r>
        <w:rPr>
          <w:rFonts w:eastAsia="Times New Roman" w:cs="Times New Roman"/>
          <w:szCs w:val="24"/>
        </w:rPr>
        <w:t xml:space="preserve"> κιόλας</w:t>
      </w:r>
      <w:r>
        <w:rPr>
          <w:rFonts w:eastAsia="Times New Roman" w:cs="Times New Roman"/>
          <w:szCs w:val="24"/>
        </w:rPr>
        <w:t>,</w:t>
      </w:r>
      <w:r>
        <w:rPr>
          <w:rFonts w:eastAsia="Times New Roman" w:cs="Times New Roman"/>
          <w:szCs w:val="24"/>
        </w:rPr>
        <w:t xml:space="preserve"> ο Υπουργός ανέφερε ότι μόλις το 9% των τροχαίων ατυχημάτων συμβαίνουν στα εθνικά δίκτυα, ενώ το 91% των ατυχημάτων συμβαίνο</w:t>
      </w:r>
      <w:r>
        <w:rPr>
          <w:rFonts w:eastAsia="Times New Roman" w:cs="Times New Roman"/>
          <w:szCs w:val="24"/>
        </w:rPr>
        <w:t>υν στα επαρχιακά δίκτυα.</w:t>
      </w:r>
    </w:p>
    <w:p w14:paraId="6E7E6BD1" w14:textId="77777777" w:rsidR="00D31811" w:rsidRDefault="00451ED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Συμφωνούμε, λοιπόν, ότι όλα τα οχήματα, συμπεριλαμβανομένων και των φορτηγών άνω των τρεισήμισι τόνων, κινούνται ασφαλέστερα στο εθνικό οδικό δίκτυο. Και νομίζω ότι όσοι Βουλευτές είμαστε από την περιφέρεια</w:t>
      </w:r>
      <w:r>
        <w:rPr>
          <w:rFonts w:eastAsia="Times New Roman" w:cs="Times New Roman"/>
          <w:szCs w:val="24"/>
        </w:rPr>
        <w:t>,</w:t>
      </w:r>
      <w:r>
        <w:rPr>
          <w:rFonts w:eastAsia="Times New Roman" w:cs="Times New Roman"/>
          <w:szCs w:val="24"/>
        </w:rPr>
        <w:t xml:space="preserve"> αυτό το γνωρίζουμε πολύ</w:t>
      </w:r>
      <w:r>
        <w:rPr>
          <w:rFonts w:eastAsia="Times New Roman" w:cs="Times New Roman"/>
          <w:szCs w:val="24"/>
        </w:rPr>
        <w:t xml:space="preserve"> καλά.</w:t>
      </w:r>
    </w:p>
    <w:p w14:paraId="6E7E6BD2" w14:textId="77777777" w:rsidR="00D31811" w:rsidRDefault="00451EDC">
      <w:pPr>
        <w:tabs>
          <w:tab w:val="left" w:pos="2738"/>
          <w:tab w:val="center" w:pos="4753"/>
          <w:tab w:val="left" w:pos="5723"/>
        </w:tabs>
        <w:spacing w:line="600" w:lineRule="auto"/>
        <w:ind w:firstLine="720"/>
        <w:jc w:val="both"/>
        <w:rPr>
          <w:rFonts w:eastAsia="Times New Roman"/>
          <w:szCs w:val="24"/>
        </w:rPr>
      </w:pPr>
      <w:r>
        <w:rPr>
          <w:rFonts w:eastAsia="Times New Roman" w:cs="Times New Roman"/>
          <w:szCs w:val="24"/>
        </w:rPr>
        <w:t>Όμως νομίζω ότι θα πρέπει να καθοριστούν κάποιες παράμετροι για να μην έχουμε άλλου είδους προβλήματα. Παραδείγματος χάριν, πρέπει να συζητήσουμε αν θα αρθεί η απαγόρευση τις εορτές και τα Σαββατοκύριακα της κίνησης των φορτηγών, αφού διαφορετικά θα</w:t>
      </w:r>
      <w:r>
        <w:rPr>
          <w:rFonts w:eastAsia="Times New Roman" w:cs="Times New Roman"/>
          <w:szCs w:val="24"/>
        </w:rPr>
        <w:t xml:space="preserve"> υπάρχει θέμα με τις μεταφορές σε εβδομαδιαία βάση. Πρέπει να αντιμετωπιστεί η διέλευση από το παράπλευρο οδικό δίκτυο των φορτηγών άνω των τρεισήμισι τόνων</w:t>
      </w:r>
      <w:r>
        <w:rPr>
          <w:rFonts w:eastAsia="Times New Roman" w:cs="Times New Roman"/>
          <w:szCs w:val="24"/>
        </w:rPr>
        <w:t>,</w:t>
      </w:r>
      <w:r>
        <w:rPr>
          <w:rFonts w:eastAsia="Times New Roman" w:cs="Times New Roman"/>
          <w:szCs w:val="24"/>
        </w:rPr>
        <w:t xml:space="preserve"> με σκοπό τη φόρτωση προϊόντων, υλικών και μηχανημάτων. Ο Υπουργός δεσμεύθηκε ότι θα τα φροντίσει ό</w:t>
      </w:r>
      <w:r>
        <w:rPr>
          <w:rFonts w:eastAsia="Times New Roman" w:cs="Times New Roman"/>
          <w:szCs w:val="24"/>
        </w:rPr>
        <w:t>λα αυτά. Πρέπει να εξασφαλιστεί ότι τα φορτηγά άνω των τρεισήμισι τόνων</w:t>
      </w:r>
      <w:r>
        <w:rPr>
          <w:rFonts w:eastAsia="Times New Roman" w:cs="Times New Roman"/>
          <w:szCs w:val="24"/>
        </w:rPr>
        <w:t>,</w:t>
      </w:r>
      <w:r>
        <w:rPr>
          <w:rFonts w:eastAsia="Times New Roman" w:cs="Times New Roman"/>
          <w:szCs w:val="24"/>
        </w:rPr>
        <w:t xml:space="preserve"> λόγω μεγέθους</w:t>
      </w:r>
      <w:r>
        <w:rPr>
          <w:rFonts w:eastAsia="Times New Roman" w:cs="Times New Roman"/>
          <w:szCs w:val="24"/>
        </w:rPr>
        <w:t>,</w:t>
      </w:r>
      <w:r>
        <w:rPr>
          <w:rFonts w:eastAsia="Times New Roman" w:cs="Times New Roman"/>
          <w:szCs w:val="24"/>
        </w:rPr>
        <w:t xml:space="preserve"> θα περνούν και αυτά από τις σήραγγες του εθνικού οδικού δικτύου. Και πρέπει να δούμε κατά πόσο –αυτό που είπαμε και στην αρχή- υπάρχει δυνατότητα να μειωθούν τα διόδια.</w:t>
      </w:r>
      <w:r>
        <w:rPr>
          <w:rFonts w:eastAsia="Times New Roman" w:cs="Times New Roman"/>
          <w:szCs w:val="24"/>
        </w:rPr>
        <w:t xml:space="preserve"> </w:t>
      </w:r>
      <w:r>
        <w:rPr>
          <w:rFonts w:eastAsia="Times New Roman"/>
          <w:szCs w:val="24"/>
        </w:rPr>
        <w:t xml:space="preserve">Σε κάθε περίπτωση συμφωνούμε όσον αφορά την ασφάλεια. </w:t>
      </w:r>
    </w:p>
    <w:p w14:paraId="6E7E6BD3" w14:textId="77777777" w:rsidR="00D31811" w:rsidRDefault="00451EDC">
      <w:pPr>
        <w:spacing w:line="600" w:lineRule="auto"/>
        <w:ind w:firstLine="720"/>
        <w:jc w:val="both"/>
        <w:rPr>
          <w:rFonts w:eastAsia="Times New Roman"/>
          <w:szCs w:val="24"/>
        </w:rPr>
      </w:pPr>
      <w:r>
        <w:rPr>
          <w:rFonts w:eastAsia="Times New Roman"/>
          <w:szCs w:val="24"/>
        </w:rPr>
        <w:lastRenderedPageBreak/>
        <w:t>Εδώ, όμως, θα ήθελα απλώς να παραθέσω το τι συμβαίνει στην Ευρωπαϊκή Ένωση. Στη Γαλλία υπάρχει γενική απαγόρευση για φορτηγά άνω των επτάμισι τόνων, με την εξαίρεση ειδικών οχημάτων, αγροτικών οχημάτω</w:t>
      </w:r>
      <w:r>
        <w:rPr>
          <w:rFonts w:eastAsia="Times New Roman"/>
          <w:szCs w:val="24"/>
        </w:rPr>
        <w:t xml:space="preserve">ν και υλικού στο επαρχιακό δίκτυο. Στη Γερμανία επίσης η γενική απαγόρευση αφορά άνω των επτάμισι τόνων φορτηγά και φορτηγά με τρέιλερ στο επαρχιακό δίκτυο. Το ίδιο συμβαίνει και στην Ιταλία. </w:t>
      </w:r>
    </w:p>
    <w:p w14:paraId="6E7E6BD4" w14:textId="77777777" w:rsidR="00D31811" w:rsidRDefault="00451EDC">
      <w:pPr>
        <w:spacing w:line="600" w:lineRule="auto"/>
        <w:ind w:firstLine="720"/>
        <w:jc w:val="both"/>
        <w:rPr>
          <w:rFonts w:eastAsia="Times New Roman"/>
          <w:szCs w:val="24"/>
        </w:rPr>
      </w:pPr>
      <w:r>
        <w:rPr>
          <w:rFonts w:eastAsia="Times New Roman"/>
          <w:szCs w:val="24"/>
        </w:rPr>
        <w:t>Η πρότασή μας, λοιπόν, είναι να σκεφτούμε κατά πόσο θα μπορέσου</w:t>
      </w:r>
      <w:r>
        <w:rPr>
          <w:rFonts w:eastAsia="Times New Roman"/>
          <w:szCs w:val="24"/>
        </w:rPr>
        <w:t xml:space="preserve">με να εναρμονιστούμε με τις ευρωπαϊκές οδηγίες, με πρακτικές που στην ουσία θα λύνουν πρακτικά ζητήματα, σε ποιο οδικό δίκτυο, πού, πότε επιτρέπεται η κυκλοφορία αυτών των φορτηγών. </w:t>
      </w:r>
    </w:p>
    <w:p w14:paraId="6E7E6BD5" w14:textId="77777777" w:rsidR="00D31811" w:rsidRDefault="00451EDC">
      <w:pPr>
        <w:spacing w:line="600" w:lineRule="auto"/>
        <w:ind w:firstLine="720"/>
        <w:jc w:val="both"/>
        <w:rPr>
          <w:rFonts w:eastAsia="Times New Roman"/>
          <w:szCs w:val="24"/>
        </w:rPr>
      </w:pPr>
      <w:r>
        <w:rPr>
          <w:rFonts w:eastAsia="Times New Roman"/>
          <w:szCs w:val="24"/>
        </w:rPr>
        <w:t>Τώρα πάμε στο άρθρο 29.</w:t>
      </w:r>
    </w:p>
    <w:p w14:paraId="6E7E6BD6" w14:textId="77777777" w:rsidR="00D31811" w:rsidRDefault="00451EDC">
      <w:pPr>
        <w:spacing w:line="600" w:lineRule="auto"/>
        <w:ind w:firstLine="720"/>
        <w:jc w:val="both"/>
        <w:rPr>
          <w:rFonts w:eastAsia="Times New Roman"/>
          <w:szCs w:val="24"/>
        </w:rPr>
      </w:pPr>
      <w:r>
        <w:rPr>
          <w:rFonts w:eastAsia="Times New Roman"/>
          <w:szCs w:val="24"/>
        </w:rPr>
        <w:lastRenderedPageBreak/>
        <w:t>Αυτό που καταλαβαίνουμε διαβάζοντας το άρθρο 29 ε</w:t>
      </w:r>
      <w:r>
        <w:rPr>
          <w:rFonts w:eastAsia="Times New Roman"/>
          <w:szCs w:val="24"/>
        </w:rPr>
        <w:t>ίναι ότι θα συγκροτηθεί εννεαμελής επιτροπή εκπόνησης σχεδίου πρότασης για την έκδοση προεδρικού διατάγματος που θα ρυθμίζει τα του επαγγέλματος του μηχανικού, με καθορισμό των επαγγελματικών δικαιωμάτων για κάθε ειδικότητα, αναλυτική απαρίθμηση και αντιστ</w:t>
      </w:r>
      <w:r>
        <w:rPr>
          <w:rFonts w:eastAsia="Times New Roman"/>
          <w:szCs w:val="24"/>
        </w:rPr>
        <w:t xml:space="preserve">οίχιση με την κατά περίπτωση εξειδίκευση των δραστηριοτήτων μηχανικής ανά ειδικότητα, βάσει αποδιδομένων επαγγελματικών δικαιωμάτων, και η διαδικασία άσκησής τους. </w:t>
      </w:r>
    </w:p>
    <w:p w14:paraId="6E7E6BD7" w14:textId="77777777" w:rsidR="00D31811" w:rsidRDefault="00451EDC">
      <w:pPr>
        <w:spacing w:line="600" w:lineRule="auto"/>
        <w:ind w:firstLine="720"/>
        <w:jc w:val="both"/>
        <w:rPr>
          <w:rFonts w:eastAsia="Times New Roman"/>
          <w:szCs w:val="24"/>
        </w:rPr>
      </w:pPr>
      <w:r>
        <w:rPr>
          <w:rFonts w:eastAsia="Times New Roman"/>
          <w:szCs w:val="24"/>
        </w:rPr>
        <w:t>Υπάρχει, όμως, όπως όλοι γνωρίζουμε, ένα μεγάλο θέμα εδώ. Παραδείγματος χάριν, όλοι γνωρίζο</w:t>
      </w:r>
      <w:r>
        <w:rPr>
          <w:rFonts w:eastAsia="Times New Roman"/>
          <w:szCs w:val="24"/>
        </w:rPr>
        <w:t>υμε εδώ ότι οι αρχιτέκτονες γκρινιάζουν γιατί δεν υπογράφουν τοπογραφικά, ενώ οι πολιτικοί μηχανικοί μπορούν και υπογράφουν. Οι πολιτικοί μηχανικοί από την άλλη κάνουν και τοπογραφικά και αρχιτεκτονική. Αυτοί, όμως, με τη σειρά τους έχουν παράπονα γιατί δε</w:t>
      </w:r>
      <w:r>
        <w:rPr>
          <w:rFonts w:eastAsia="Times New Roman"/>
          <w:szCs w:val="24"/>
        </w:rPr>
        <w:t xml:space="preserve">ν μπορούν να υπογράψουν αρχιτεκτονικές μελέτες σε παραδοσιακούς οικισμούς. Οι τοπογράφοι και αυτοί έχουν παράπονα διότι δεν θέλουν κανένας άλλος να υπογράφει τοπογραφικά εκτός από αυτούς. Υπάρχουν, λοιπόν, ζητήματα και υπάρχουν και πολλά συμφέροντα. </w:t>
      </w:r>
    </w:p>
    <w:p w14:paraId="6E7E6BD8" w14:textId="77777777" w:rsidR="00D31811" w:rsidRDefault="00451EDC">
      <w:pPr>
        <w:spacing w:line="600" w:lineRule="auto"/>
        <w:ind w:firstLine="720"/>
        <w:jc w:val="both"/>
        <w:rPr>
          <w:rFonts w:eastAsia="Times New Roman"/>
          <w:szCs w:val="24"/>
        </w:rPr>
      </w:pPr>
      <w:r>
        <w:rPr>
          <w:rFonts w:eastAsia="Times New Roman"/>
          <w:szCs w:val="24"/>
        </w:rPr>
        <w:lastRenderedPageBreak/>
        <w:t>Επειδ</w:t>
      </w:r>
      <w:r>
        <w:rPr>
          <w:rFonts w:eastAsia="Times New Roman"/>
          <w:szCs w:val="24"/>
        </w:rPr>
        <w:t>ή αυτό που ισχύει σήμερα είναι ένας νόμος από το 1930 επί της ουσίας, ο ν</w:t>
      </w:r>
      <w:r>
        <w:rPr>
          <w:rFonts w:eastAsia="Times New Roman"/>
          <w:szCs w:val="24"/>
        </w:rPr>
        <w:t>.</w:t>
      </w:r>
      <w:r>
        <w:rPr>
          <w:rFonts w:eastAsia="Times New Roman"/>
          <w:szCs w:val="24"/>
        </w:rPr>
        <w:t xml:space="preserve">4663, νομίζω ότι όλοι συμφωνούμε ότι πρέπει να επικαιροποιηθεί. Προς ποια κατεύθυνση όμως; Και εδώ θέλουμε μια ξεκάθαρη απάντηση από την Κυβέρνηση ποιος θα κάνει τι, ποιος θα κρατήσει τα δικαιώματά του, ποιος θα χάσει τα δικαιώματά του. </w:t>
      </w:r>
    </w:p>
    <w:p w14:paraId="6E7E6BD9" w14:textId="77777777" w:rsidR="00D31811" w:rsidRDefault="00451EDC">
      <w:pPr>
        <w:spacing w:line="600" w:lineRule="auto"/>
        <w:ind w:firstLine="720"/>
        <w:jc w:val="both"/>
        <w:rPr>
          <w:rFonts w:eastAsia="Times New Roman"/>
          <w:szCs w:val="24"/>
        </w:rPr>
      </w:pPr>
      <w:r>
        <w:rPr>
          <w:rFonts w:eastAsia="Times New Roman"/>
          <w:szCs w:val="24"/>
        </w:rPr>
        <w:t>Είναι, λοιπόν, θετ</w:t>
      </w:r>
      <w:r>
        <w:rPr>
          <w:rFonts w:eastAsia="Times New Roman"/>
          <w:szCs w:val="24"/>
        </w:rPr>
        <w:t>ικό να επανεξεταστεί όλο αυτό το πλαίσιο. Άλλωστε όλοι γνωρίζουμε ότι μετά από χρόνια η επιστήμη δεν μένει στάσιμη και οι ανάγκες είναι διαφορετικές. Αυτό όμως θα πρέπει να γίνει με πολύ μεγάλη προσοχή και με επιστημονικά, κοινωνικά και επαγγελματικά κριτή</w:t>
      </w:r>
      <w:r>
        <w:rPr>
          <w:rFonts w:eastAsia="Times New Roman"/>
          <w:szCs w:val="24"/>
        </w:rPr>
        <w:t xml:space="preserve">ρια, ιδιαίτερα τώρα που το επάγγελμα του μηχανικού περνάει ίσως τη μεγαλύτερη κρίση και κατά εκατοντάδες, όπως όλοι ξέρουμε, διαγράφονται οι μηχανικοί από το ΤΕΕ και μεταναστεύουν, όπως και άλλοι νέοι άνθρωποι, στο εξωτερικό. </w:t>
      </w:r>
    </w:p>
    <w:p w14:paraId="6E7E6BDA" w14:textId="77777777" w:rsidR="00D31811" w:rsidRDefault="00451EDC">
      <w:pPr>
        <w:spacing w:line="600" w:lineRule="auto"/>
        <w:ind w:firstLine="720"/>
        <w:jc w:val="both"/>
        <w:rPr>
          <w:rFonts w:eastAsia="Times New Roman"/>
          <w:szCs w:val="24"/>
        </w:rPr>
      </w:pPr>
      <w:r>
        <w:rPr>
          <w:rFonts w:eastAsia="Times New Roman"/>
          <w:szCs w:val="24"/>
        </w:rPr>
        <w:t>Σας ευχαριστώ πολύ.</w:t>
      </w:r>
    </w:p>
    <w:p w14:paraId="6E7E6BDB" w14:textId="77777777" w:rsidR="00D31811" w:rsidRDefault="00451EDC">
      <w:pPr>
        <w:spacing w:line="600" w:lineRule="auto"/>
        <w:ind w:firstLine="720"/>
        <w:jc w:val="center"/>
        <w:rPr>
          <w:rFonts w:eastAsia="Times New Roman"/>
          <w:szCs w:val="24"/>
        </w:rPr>
      </w:pPr>
      <w:r>
        <w:rPr>
          <w:rFonts w:eastAsia="Times New Roman"/>
          <w:szCs w:val="24"/>
        </w:rPr>
        <w:lastRenderedPageBreak/>
        <w:t>(Χειροκρο</w:t>
      </w:r>
      <w:r>
        <w:rPr>
          <w:rFonts w:eastAsia="Times New Roman"/>
          <w:szCs w:val="24"/>
        </w:rPr>
        <w:t>τήματα από την πτέρυγα της Νέας Δημοκρατίας)</w:t>
      </w:r>
    </w:p>
    <w:p w14:paraId="6E7E6BDC" w14:textId="77777777" w:rsidR="00D31811" w:rsidRDefault="00451ED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Ευχαριστούμε, κύριε Καραμανλή.</w:t>
      </w:r>
    </w:p>
    <w:p w14:paraId="6E7E6BDD" w14:textId="77777777" w:rsidR="00D31811" w:rsidRDefault="00451EDC">
      <w:pPr>
        <w:spacing w:line="600" w:lineRule="auto"/>
        <w:ind w:firstLine="720"/>
        <w:jc w:val="both"/>
        <w:rPr>
          <w:rFonts w:eastAsia="Times New Roman"/>
          <w:szCs w:val="24"/>
        </w:rPr>
      </w:pPr>
      <w:r>
        <w:rPr>
          <w:rFonts w:eastAsia="Times New Roman"/>
          <w:b/>
          <w:szCs w:val="24"/>
        </w:rPr>
        <w:t>ΚΩΝΣΤΑΝΤΙΝΟΣ ΣΠΑΡΤΙΝΟΣ:</w:t>
      </w:r>
      <w:r>
        <w:rPr>
          <w:rFonts w:eastAsia="Times New Roman"/>
          <w:szCs w:val="24"/>
        </w:rPr>
        <w:t xml:space="preserve"> Κύριε Πρόεδρε, για μισό λεπτό θα ήθελα τον λόγο επί προσωπικού, για να κάνω μία διευκρίνιση. </w:t>
      </w:r>
    </w:p>
    <w:p w14:paraId="6E7E6BDE" w14:textId="77777777" w:rsidR="00D31811" w:rsidRDefault="00451EDC">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b/>
          <w:szCs w:val="24"/>
        </w:rPr>
        <w:t xml:space="preserve">: </w:t>
      </w:r>
      <w:r>
        <w:rPr>
          <w:rFonts w:eastAsia="Times New Roman"/>
          <w:szCs w:val="24"/>
        </w:rPr>
        <w:t>Υπάρχει προσωπικό, κύριε Σπαρτινέ;</w:t>
      </w:r>
    </w:p>
    <w:p w14:paraId="6E7E6BDF" w14:textId="77777777" w:rsidR="00D31811" w:rsidRDefault="00451EDC">
      <w:pPr>
        <w:spacing w:line="600" w:lineRule="auto"/>
        <w:ind w:firstLine="720"/>
        <w:jc w:val="both"/>
        <w:rPr>
          <w:rFonts w:eastAsia="Times New Roman"/>
          <w:szCs w:val="24"/>
        </w:rPr>
      </w:pPr>
      <w:r>
        <w:rPr>
          <w:rFonts w:eastAsia="Times New Roman"/>
          <w:b/>
          <w:szCs w:val="24"/>
        </w:rPr>
        <w:t>ΚΩΝΣΤΑΝΤΙΝΟΣ ΣΠΑΡΤΙΝΟΣ:</w:t>
      </w:r>
      <w:r>
        <w:rPr>
          <w:rFonts w:eastAsia="Times New Roman"/>
          <w:szCs w:val="24"/>
        </w:rPr>
        <w:t xml:space="preserve"> Είπε κάτι ο κ. Καραμανλής με το οποίο μου απέδωσε...</w:t>
      </w:r>
    </w:p>
    <w:p w14:paraId="6E7E6BE0" w14:textId="77777777" w:rsidR="00D31811" w:rsidRDefault="00451ED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Ορίστε, έχετε τον λόγο για μισό λεπτό.</w:t>
      </w:r>
    </w:p>
    <w:p w14:paraId="6E7E6BE1" w14:textId="77777777" w:rsidR="00D31811" w:rsidRDefault="00451EDC">
      <w:pPr>
        <w:spacing w:line="600" w:lineRule="auto"/>
        <w:ind w:firstLine="720"/>
        <w:jc w:val="both"/>
        <w:rPr>
          <w:rFonts w:eastAsia="Times New Roman"/>
          <w:szCs w:val="24"/>
        </w:rPr>
      </w:pPr>
      <w:r>
        <w:rPr>
          <w:rFonts w:eastAsia="Times New Roman"/>
          <w:b/>
          <w:szCs w:val="24"/>
        </w:rPr>
        <w:t>ΚΩΝΣΤΑΝΤΙΝΟΣ ΣΠΑΡΤΙΝΟΣ:</w:t>
      </w:r>
      <w:r>
        <w:rPr>
          <w:rFonts w:eastAsia="Times New Roman"/>
          <w:szCs w:val="24"/>
        </w:rPr>
        <w:t xml:space="preserve"> Ευχαριστώ πολύ.</w:t>
      </w:r>
    </w:p>
    <w:p w14:paraId="6E7E6BE2" w14:textId="77777777" w:rsidR="00D31811" w:rsidRDefault="00451EDC">
      <w:pPr>
        <w:spacing w:line="600" w:lineRule="auto"/>
        <w:ind w:firstLine="720"/>
        <w:jc w:val="both"/>
        <w:rPr>
          <w:rFonts w:eastAsia="Times New Roman"/>
          <w:szCs w:val="24"/>
        </w:rPr>
      </w:pPr>
      <w:r>
        <w:rPr>
          <w:rFonts w:eastAsia="Times New Roman"/>
          <w:szCs w:val="24"/>
        </w:rPr>
        <w:t>Ο κ. Καραμανλής μού απέδωσε προ</w:t>
      </w:r>
      <w:r>
        <w:rPr>
          <w:rFonts w:eastAsia="Times New Roman"/>
          <w:szCs w:val="24"/>
        </w:rPr>
        <w:t xml:space="preserve">θέσεις που δεν είχα. Ελπίζω ότι δεν το έκανε συνειδητά. Είπε ότι εγώ υπονοούσα πως δεν θα πρέπει να έχει ο κάθε συνάδελφος και ιδιαίτερα οι Κοινοβουλευτικοί </w:t>
      </w:r>
      <w:r>
        <w:rPr>
          <w:rFonts w:eastAsia="Times New Roman"/>
          <w:szCs w:val="24"/>
        </w:rPr>
        <w:lastRenderedPageBreak/>
        <w:t>Εκπρόσωποι το δικαίωμα να σχολιάζουν και ότι θέλουμε να τους φιμώσουμε ή κάτι τέτοιο. Κανένα τέτοιο</w:t>
      </w:r>
      <w:r>
        <w:rPr>
          <w:rFonts w:eastAsia="Times New Roman"/>
          <w:szCs w:val="24"/>
        </w:rPr>
        <w:t xml:space="preserve"> πρόβλημα από τη μεριά μας και πρόθεση δεν υπάρχει. Απλώς, όταν μπαίνουν τέτοια ζητήματα τόσο πολύ διαφορετικά από το αντικείμενο του νομοσχεδίου θεωρούμε ότι έχουμε και εμείς δικαίωμα και υποχρέωση να τα σχολιάσουμε, για να προχωρήσει ο διάλογος τον οποίο</w:t>
      </w:r>
      <w:r>
        <w:rPr>
          <w:rFonts w:eastAsia="Times New Roman"/>
          <w:szCs w:val="24"/>
        </w:rPr>
        <w:t xml:space="preserve"> άνοιξαν οι συνάδελφοι αυτοί.</w:t>
      </w:r>
    </w:p>
    <w:p w14:paraId="6E7E6BE3" w14:textId="77777777" w:rsidR="00D31811" w:rsidRDefault="00451EDC">
      <w:pPr>
        <w:spacing w:line="600" w:lineRule="auto"/>
        <w:ind w:firstLine="720"/>
        <w:jc w:val="both"/>
        <w:rPr>
          <w:rFonts w:eastAsia="Times New Roman"/>
          <w:szCs w:val="24"/>
        </w:rPr>
      </w:pPr>
      <w:r>
        <w:rPr>
          <w:rFonts w:eastAsia="Times New Roman"/>
          <w:szCs w:val="24"/>
        </w:rPr>
        <w:t>Ευχαριστώ πολύ.</w:t>
      </w:r>
    </w:p>
    <w:p w14:paraId="6E7E6BE4" w14:textId="77777777" w:rsidR="00D31811" w:rsidRDefault="00451ED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κύριε συνάδελφε.</w:t>
      </w:r>
    </w:p>
    <w:p w14:paraId="6E7E6BE5" w14:textId="77777777" w:rsidR="00D31811" w:rsidRDefault="00451EDC">
      <w:pPr>
        <w:spacing w:line="600" w:lineRule="auto"/>
        <w:ind w:firstLine="720"/>
        <w:jc w:val="both"/>
        <w:rPr>
          <w:rFonts w:eastAsia="Times New Roman"/>
          <w:szCs w:val="24"/>
        </w:rPr>
      </w:pPr>
      <w:r>
        <w:rPr>
          <w:rFonts w:eastAsia="Times New Roman"/>
          <w:szCs w:val="24"/>
        </w:rPr>
        <w:t>Και εσείς, όμως, ξέρετε ότι συνήθως η επικαιρότητα δίνει τη δυνατότητα στους συναδέλφους να φεύγουν και λίγο από το θέμα, να γίνεται λίγο πιο χαλαρή η</w:t>
      </w:r>
      <w:r>
        <w:rPr>
          <w:rFonts w:eastAsia="Times New Roman"/>
          <w:szCs w:val="24"/>
        </w:rPr>
        <w:t xml:space="preserve"> συζήτηση. Λύθηκε η παρεξήγηση.</w:t>
      </w:r>
    </w:p>
    <w:p w14:paraId="6E7E6BE6" w14:textId="77777777" w:rsidR="00D31811" w:rsidRDefault="00451EDC">
      <w:pPr>
        <w:spacing w:line="600" w:lineRule="auto"/>
        <w:ind w:firstLine="720"/>
        <w:jc w:val="both"/>
        <w:rPr>
          <w:rFonts w:eastAsia="Times New Roman"/>
          <w:szCs w:val="24"/>
        </w:rPr>
      </w:pPr>
      <w:r>
        <w:rPr>
          <w:rFonts w:eastAsia="Times New Roman"/>
          <w:szCs w:val="24"/>
        </w:rPr>
        <w:t>Ο συνάδελφος κ. Σαχινίδης από τη Χρυσή Αυγή έχει τον λόγο για οκτώ λεπτά.</w:t>
      </w:r>
    </w:p>
    <w:p w14:paraId="6E7E6BE7" w14:textId="77777777" w:rsidR="00D31811" w:rsidRDefault="00451EDC">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Ευχαριστώ, κύριε Πρόεδρε.</w:t>
      </w:r>
    </w:p>
    <w:p w14:paraId="6E7E6BE8" w14:textId="77777777" w:rsidR="00D31811" w:rsidRDefault="00451EDC">
      <w:pPr>
        <w:spacing w:line="600" w:lineRule="auto"/>
        <w:ind w:firstLine="720"/>
        <w:jc w:val="both"/>
        <w:rPr>
          <w:rFonts w:eastAsia="Times New Roman"/>
          <w:szCs w:val="24"/>
        </w:rPr>
      </w:pPr>
      <w:r>
        <w:rPr>
          <w:rFonts w:eastAsia="Times New Roman"/>
          <w:szCs w:val="24"/>
        </w:rPr>
        <w:lastRenderedPageBreak/>
        <w:t xml:space="preserve">Πιστεύω ότι λίγο πολύ επειδή τα άρθρα δεν ήταν και πάρα πολλά έχουμε αναφερθεί στα περισσότερα εξ αυτών. </w:t>
      </w:r>
      <w:r>
        <w:rPr>
          <w:rFonts w:eastAsia="Times New Roman"/>
          <w:szCs w:val="24"/>
        </w:rPr>
        <w:t>Απλώς θα ήθελα να συμπληρώσω κάτι σχετικά με τις διατάξεις που αφορούν τον εφοδιασμό των πλωτών μέσων με εναλλακτικά καύσιμα. Θα ήθελα να αναφέρω ότι τα έργα υποδομής φυσικού αερίου που έχουν υλοποιηθεί τα τελευταία χρόνια έχουν θέσει τις βάσεις μετατροπής</w:t>
      </w:r>
      <w:r>
        <w:rPr>
          <w:rFonts w:eastAsia="Times New Roman"/>
          <w:szCs w:val="24"/>
        </w:rPr>
        <w:t xml:space="preserve"> της χώρας μας σε ενεργειακό κόμβο της Ανατολικής Μεσογείου. </w:t>
      </w:r>
    </w:p>
    <w:p w14:paraId="6E7E6BE9"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Αναφορικά με τον ενεργειακό εφοδιασμό και τη δημιουργία μιας περιφερειακής αγοράς αερίου στην Ελλάδα και τη </w:t>
      </w:r>
      <w:r>
        <w:rPr>
          <w:rFonts w:eastAsia="Times New Roman" w:cs="Times New Roman"/>
          <w:szCs w:val="24"/>
        </w:rPr>
        <w:t>ν</w:t>
      </w:r>
      <w:r>
        <w:rPr>
          <w:rFonts w:eastAsia="Times New Roman" w:cs="Times New Roman"/>
          <w:szCs w:val="24"/>
        </w:rPr>
        <w:t>οτιοανατολική Ευρώπη, τα λιμάνια της Θεσσαλονίκης, της Καβάλας και της Αλεξανδρούπολη</w:t>
      </w:r>
      <w:r>
        <w:rPr>
          <w:rFonts w:eastAsia="Times New Roman" w:cs="Times New Roman"/>
          <w:szCs w:val="24"/>
        </w:rPr>
        <w:t xml:space="preserve">ς μπορούν να διαδραματίσουν πρωτεύοντα ρόλο, ιδιαίτερα αν εκμεταλλευτούν την εκπεφρασμένη πρόθεση των Ρώσων να εγκαταστήσουν πλωτή δεξαμενή αποθήκευσης φυσικού αερίου </w:t>
      </w:r>
      <w:r>
        <w:rPr>
          <w:rFonts w:eastAsia="Times New Roman" w:cs="Times New Roman"/>
          <w:szCs w:val="24"/>
          <w:lang w:val="en-GB"/>
        </w:rPr>
        <w:t>LPG</w:t>
      </w:r>
      <w:r>
        <w:rPr>
          <w:rFonts w:eastAsia="Times New Roman" w:cs="Times New Roman"/>
          <w:szCs w:val="24"/>
        </w:rPr>
        <w:t xml:space="preserve"> και </w:t>
      </w:r>
      <w:r>
        <w:rPr>
          <w:rFonts w:eastAsia="Times New Roman" w:cs="Times New Roman"/>
          <w:szCs w:val="24"/>
          <w:lang w:val="en-GB"/>
        </w:rPr>
        <w:t>LNG</w:t>
      </w:r>
      <w:r>
        <w:rPr>
          <w:rFonts w:eastAsia="Times New Roman" w:cs="Times New Roman"/>
          <w:szCs w:val="24"/>
        </w:rPr>
        <w:t>.</w:t>
      </w:r>
    </w:p>
    <w:p w14:paraId="6E7E6BEA"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Επίσης, τοποθετηθήκαμε χθες στο άρθρο 29, το οποίο αφορά τις ρυθμίσεις του ε</w:t>
      </w:r>
      <w:r>
        <w:rPr>
          <w:rFonts w:eastAsia="Times New Roman" w:cs="Times New Roman"/>
          <w:szCs w:val="24"/>
        </w:rPr>
        <w:t xml:space="preserve">παγγέλματος του μηχανικού και σας είπαμε ότι κατ’ ουσίαν αντί να ξεκλειδώνει, κλειδώνει πάρα πολλά επαγγέλματα. Όπως </w:t>
      </w:r>
      <w:r>
        <w:rPr>
          <w:rFonts w:eastAsia="Times New Roman" w:cs="Times New Roman"/>
          <w:szCs w:val="24"/>
        </w:rPr>
        <w:lastRenderedPageBreak/>
        <w:t xml:space="preserve">αναφέρθηκε πολλές φορές και στην Ολομέλεια και στις </w:t>
      </w:r>
      <w:r>
        <w:rPr>
          <w:rFonts w:eastAsia="Times New Roman" w:cs="Times New Roman"/>
          <w:szCs w:val="24"/>
        </w:rPr>
        <w:t>ε</w:t>
      </w:r>
      <w:r>
        <w:rPr>
          <w:rFonts w:eastAsia="Times New Roman" w:cs="Times New Roman"/>
          <w:szCs w:val="24"/>
        </w:rPr>
        <w:t>πιτροπές, δεν θα έχουν δικαίωμα οι πολιτικοί μηχανικοί των ΤΕΕ. Ξεχάσαμε, βέβαια, να α</w:t>
      </w:r>
      <w:r>
        <w:rPr>
          <w:rFonts w:eastAsia="Times New Roman" w:cs="Times New Roman"/>
          <w:szCs w:val="24"/>
        </w:rPr>
        <w:t>ναφέρουμε χθες και τους τοπογράφους, απόφοιτους των ΤΕΕ.</w:t>
      </w:r>
    </w:p>
    <w:p w14:paraId="6E7E6BEB"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Τέλος, δεν μπορούμε να δεχθούμε την προχειρότητα των νομοθετημάτων σας, στην οποία έχουμε αναφερθεί, πέρα από κάποιες αποσπασματικές διατάξεις. Αν ανατρέξουμε στην Έκθεση του Γενικού Λογιστηρίου του </w:t>
      </w:r>
      <w:r>
        <w:rPr>
          <w:rFonts w:eastAsia="Times New Roman" w:cs="Times New Roman"/>
          <w:szCs w:val="24"/>
        </w:rPr>
        <w:t xml:space="preserve">Κράτους –το αναφέραμε και στις </w:t>
      </w:r>
      <w:r>
        <w:rPr>
          <w:rFonts w:eastAsia="Times New Roman" w:cs="Times New Roman"/>
          <w:szCs w:val="24"/>
        </w:rPr>
        <w:t>ε</w:t>
      </w:r>
      <w:r>
        <w:rPr>
          <w:rFonts w:eastAsia="Times New Roman" w:cs="Times New Roman"/>
          <w:szCs w:val="24"/>
        </w:rPr>
        <w:t xml:space="preserve">πιτροπές- θα δούμε ότι δεν προσδιορίζονται πουθενά δαπάνες επί του κρατικού προϋπολογισμού, λόγω έλλειψης στοιχείων. </w:t>
      </w:r>
    </w:p>
    <w:p w14:paraId="6E7E6BEC"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Εντύπωση μου έκανε –και δεν το ανέφερε κανένας- αυτό που λάβαμε στο βουλευτικό </w:t>
      </w:r>
      <w:r>
        <w:rPr>
          <w:rFonts w:eastAsia="Times New Roman" w:cs="Times New Roman"/>
          <w:szCs w:val="24"/>
          <w:lang w:val="en-GB"/>
        </w:rPr>
        <w:t>e</w:t>
      </w:r>
      <w:r>
        <w:rPr>
          <w:rFonts w:eastAsia="Times New Roman" w:cs="Times New Roman"/>
          <w:szCs w:val="24"/>
        </w:rPr>
        <w:t>-</w:t>
      </w:r>
      <w:r>
        <w:rPr>
          <w:rFonts w:eastAsia="Times New Roman" w:cs="Times New Roman"/>
          <w:szCs w:val="24"/>
          <w:lang w:val="en-GB"/>
        </w:rPr>
        <w:t>mail</w:t>
      </w:r>
      <w:r>
        <w:rPr>
          <w:rFonts w:eastAsia="Times New Roman" w:cs="Times New Roman"/>
          <w:szCs w:val="24"/>
        </w:rPr>
        <w:t xml:space="preserve">. Πιστεύω ότι λάβατε </w:t>
      </w:r>
      <w:r>
        <w:rPr>
          <w:rFonts w:eastAsia="Times New Roman" w:cs="Times New Roman"/>
          <w:szCs w:val="24"/>
        </w:rPr>
        <w:t xml:space="preserve">όλοι σας μία καταγγελία. Δεν είναι εδώ ο κύριος Υπουργός για να τον ρωτήσω. Η καταγγελία </w:t>
      </w:r>
      <w:r>
        <w:rPr>
          <w:rFonts w:eastAsia="Times New Roman" w:cs="Times New Roman"/>
          <w:szCs w:val="24"/>
        </w:rPr>
        <w:lastRenderedPageBreak/>
        <w:t>είναι του κ. Θεόδωρου Δελαγραμμάτικα. Δηλώνει ότι είναι πολιτικός μηχανικός και έχει γνώση του αντικειμένου. Χθες κάποια στιγμή στην τοποθέτηση του Υπουργού ακούσαμε ό</w:t>
      </w:r>
      <w:r>
        <w:rPr>
          <w:rFonts w:eastAsia="Times New Roman" w:cs="Times New Roman"/>
          <w:szCs w:val="24"/>
        </w:rPr>
        <w:t xml:space="preserve">τι δεν θεώρησε σκόπιμο να κάνει κάποια αναφορά στα εξαρτήματα αποσυμπίεσης και τα συστήματα ασφαλείας των δεξαμενών. </w:t>
      </w:r>
    </w:p>
    <w:p w14:paraId="6E7E6BED"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Καταθέτω στα Πρακτικά τη συγκεκριμένη καταγγελία.</w:t>
      </w:r>
    </w:p>
    <w:p w14:paraId="6E7E6BEE" w14:textId="77777777" w:rsidR="00D31811" w:rsidRDefault="00451EDC">
      <w:pPr>
        <w:spacing w:line="600" w:lineRule="auto"/>
        <w:ind w:firstLine="720"/>
        <w:jc w:val="both"/>
        <w:rPr>
          <w:rFonts w:eastAsia="Times New Roman" w:cs="Times New Roman"/>
        </w:rPr>
      </w:pPr>
      <w:r>
        <w:rPr>
          <w:rFonts w:eastAsia="Times New Roman" w:cs="Times New Roman"/>
        </w:rPr>
        <w:t>(Στο σημείο αυτό ο Βουλευτής κ. Ιωάννης Σαχινίδης καταθέτει για τα Πρακτικά την προαναφε</w:t>
      </w:r>
      <w:r>
        <w:rPr>
          <w:rFonts w:eastAsia="Times New Roman" w:cs="Times New Roman"/>
        </w:rPr>
        <w:t>ρθείσα καταγγελία, η οποία βρίσκεται στο αρχείο του Τμήματος Γραμματείας της Διεύθυνσης Στενογραφίας και Πρακτικών της Βουλής)</w:t>
      </w:r>
    </w:p>
    <w:p w14:paraId="6E7E6BEF"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Η καταγγελία είναι επώνυμη. Αναφέρει μέχρι και τον αριθμό δελτίου ταυτότητας και τα τηλέφωνά του. Θα σας διαβάσω κάποια σημεία, π</w:t>
      </w:r>
      <w:r>
        <w:rPr>
          <w:rFonts w:eastAsia="Times New Roman" w:cs="Times New Roman"/>
          <w:szCs w:val="24"/>
        </w:rPr>
        <w:t>ου θεωρώ ότι είναι πάρα πολύ σοβαρά και θα ζητήσω από όλους σας, κύριοι και κυρίες Βουλευτές, να τα δείτε από τα Πρακτικά.</w:t>
      </w:r>
    </w:p>
    <w:p w14:paraId="6E7E6BF0"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Λέει, λοιπόν: «Αποτελεί δόλια επιχείρηση νομοθέτησης με σκοπό την καταστρατήγηση της υπάρχουσας ενωσιακής και εθνικής νομοθεσίας περί</w:t>
      </w:r>
      <w:r>
        <w:rPr>
          <w:rFonts w:eastAsia="Times New Roman" w:cs="Times New Roman"/>
          <w:szCs w:val="24"/>
        </w:rPr>
        <w:t xml:space="preserve"> προστασίας του περιβάλλοντος και αποτροπής κινδύνου εκρήξεων και πυρκαγιάς στα πρατήρια υγρών καυσίμων και αερίων, για λόγους που θα αναπτύξω κατωτέρω». </w:t>
      </w:r>
    </w:p>
    <w:p w14:paraId="6E7E6BF1"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Δηλώνει, μάλιστα, την ιδιότητά του, ότι είναι μηχανολόγος μηχανικός του ΤΕΕ και ότι είχε στείλει εξώδικο τον Σεπτέμβρη του 2013 στον κ. Χατζηδάκη. Ήταν και σε μία </w:t>
      </w:r>
      <w:r>
        <w:rPr>
          <w:rFonts w:eastAsia="Times New Roman" w:cs="Times New Roman"/>
          <w:szCs w:val="24"/>
        </w:rPr>
        <w:t>ε</w:t>
      </w:r>
      <w:r>
        <w:rPr>
          <w:rFonts w:eastAsia="Times New Roman" w:cs="Times New Roman"/>
          <w:szCs w:val="24"/>
        </w:rPr>
        <w:t xml:space="preserve">πιτροπή το 2014, για μια γνωμάτευση- απάντηση μαζί με άλλους τέσσερις. Δηλώνει επίσης ότι η </w:t>
      </w:r>
      <w:r>
        <w:rPr>
          <w:rFonts w:eastAsia="Times New Roman" w:cs="Times New Roman"/>
          <w:szCs w:val="24"/>
        </w:rPr>
        <w:t xml:space="preserve">δυναμική της ανάπτυξης πίεσης λόγω των ατμών εξαέρωσης της βενζίνης, σύμφωνα με το </w:t>
      </w:r>
      <w:r>
        <w:rPr>
          <w:rFonts w:eastAsia="Times New Roman" w:cs="Times New Roman"/>
          <w:szCs w:val="24"/>
          <w:lang w:val="en-US"/>
        </w:rPr>
        <w:t>rate</w:t>
      </w:r>
      <w:r>
        <w:rPr>
          <w:rFonts w:eastAsia="Times New Roman" w:cs="Times New Roman"/>
          <w:szCs w:val="24"/>
        </w:rPr>
        <w:t xml:space="preserve"> και την επιστήμη, δεν χαλιναγωγείται. </w:t>
      </w:r>
    </w:p>
    <w:p w14:paraId="6E7E6BF2"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Μπήκα στον κόπο να ψάξω στο διαδίκτυο ποιος είναι ο συγκεκριμένος κύριος και από ό,τι διάβασα, είναι φυσικός, που έχει εξειδικευτ</w:t>
      </w:r>
      <w:r>
        <w:rPr>
          <w:rFonts w:eastAsia="Times New Roman" w:cs="Times New Roman"/>
          <w:szCs w:val="24"/>
        </w:rPr>
        <w:t xml:space="preserve">εί στην αποσυμπίεση αερίων και μάλιστα θεωρείται ένας από τους καλύτερους στο είδος του, γιατί πάνω στις θεωρίες του βασίστηκαν μέχρι και οι σεισμολόγοι για τα αέρια που μαζεύονται από τη λάβα. Άρα μιλάει τεκμηριωμένα. </w:t>
      </w:r>
    </w:p>
    <w:p w14:paraId="6E7E6BF3"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Σας τα διαβάζω όπως ακριβώς τα έχει </w:t>
      </w:r>
      <w:r>
        <w:rPr>
          <w:rFonts w:eastAsia="Times New Roman" w:cs="Times New Roman"/>
          <w:szCs w:val="24"/>
        </w:rPr>
        <w:t>γράψει: «Κύριε Υπουργέ, ο κ. Χατζηδάκης και η σχετική οικονομική εγκληματική ομάδα, την οποία έχω ήδη καταγγείλει αρμοδίως, νομοθέτησε το σύστημα δήθεν μετρήσεων των εισερχομένων και εξερχομένων ποσοτήτων υγρών καυσίμων στις δεξαμενές των πρατηρίων, για τη</w:t>
      </w:r>
      <w:r>
        <w:rPr>
          <w:rFonts w:eastAsia="Times New Roman" w:cs="Times New Roman"/>
          <w:szCs w:val="24"/>
        </w:rPr>
        <w:t>ν καταστολή δήθεν των δράσεων λαθρεμπορίας, νοθείας και κλοπής των καταναλωτών. Η «ομάδα» του τμήματος εγκαταστάσεων του Υπουργείου Μεταφορών συμμετείχε συναρμοδίως με την Μετρολογία στη σχεδίαση, καταγραφή και επιβολή των απαιτήσεων των τεχνικών προδιαγρα</w:t>
      </w:r>
      <w:r>
        <w:rPr>
          <w:rFonts w:eastAsia="Times New Roman" w:cs="Times New Roman"/>
          <w:szCs w:val="24"/>
        </w:rPr>
        <w:t xml:space="preserve">φών του συστήματος εισροής – εκροής». Γράφει από κάτω κάποια τεχνικά χαρακτηριστικά, που θα έπρεπε να έχουν. </w:t>
      </w:r>
    </w:p>
    <w:p w14:paraId="6E7E6BF4"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Παρακάτω έχει σημειώσει το εξής: «Επέβαλαν δέσμια υποχρέωση του τρόπου αποθήκευσης των υγρών καυσίμων, πετρέλαια-βενζίνες, σε δεξαμενές υπό συνθήκ</w:t>
      </w:r>
      <w:r>
        <w:rPr>
          <w:rFonts w:eastAsia="Times New Roman" w:cs="Times New Roman"/>
          <w:szCs w:val="24"/>
        </w:rPr>
        <w:t xml:space="preserve">η ατμοσφαιρικής πίεσης. Το έκαναν συνειδητά, για να νομιμοποιήσουν με το έτσι θέλω την εφαρμογή του έργου </w:t>
      </w:r>
      <w:r>
        <w:rPr>
          <w:rFonts w:eastAsia="Times New Roman" w:cs="Times New Roman"/>
          <w:szCs w:val="24"/>
          <w:lang w:val="en-GB"/>
        </w:rPr>
        <w:t>colp</w:t>
      </w:r>
      <w:r>
        <w:rPr>
          <w:rFonts w:eastAsia="Times New Roman" w:cs="Times New Roman"/>
          <w:szCs w:val="24"/>
        </w:rPr>
        <w:t xml:space="preserve">ο </w:t>
      </w:r>
      <w:r>
        <w:rPr>
          <w:rFonts w:eastAsia="Times New Roman" w:cs="Times New Roman"/>
          <w:szCs w:val="24"/>
          <w:lang w:val="en-GB"/>
        </w:rPr>
        <w:t>grosso</w:t>
      </w:r>
      <w:r>
        <w:rPr>
          <w:rFonts w:eastAsia="Times New Roman" w:cs="Times New Roman"/>
          <w:szCs w:val="24"/>
        </w:rPr>
        <w:t xml:space="preserve"> των 150- 200 εκατομμυρίων». </w:t>
      </w:r>
    </w:p>
    <w:p w14:paraId="6E7E6BF5"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Εδώ καλείται ο κύριος Υπουργός, αν ο συγκεκριμένος κύριος ψεύδεται, να προβεί σε μία δήλωση ή να τον μηνύσει</w:t>
      </w:r>
      <w:r>
        <w:rPr>
          <w:rFonts w:eastAsia="Times New Roman" w:cs="Times New Roman"/>
          <w:szCs w:val="24"/>
        </w:rPr>
        <w:t>. Είναι ενυπόγραφο το κείμενό του και μάλιστα στο τέλος αναφέρει «επειδή πιέζονται από την ανάγκη νομοθέτησης λήψης μέτρων για να μην κλείσουν τα πρατήρια κάτωθεν υπερκειμένων ορόφων, επανανομοθετούν την υποχρέωση τοποθέτησης βαλβίδας ατμοστεγάνωσης των δε</w:t>
      </w:r>
      <w:r>
        <w:rPr>
          <w:rFonts w:eastAsia="Times New Roman" w:cs="Times New Roman"/>
          <w:szCs w:val="24"/>
        </w:rPr>
        <w:t xml:space="preserve">ξαμενών βενζίνης, η οποία είχε καταργηθεί προκειμένου να λειτουργούν αυτές υπό συνθήκες ατμοσφαιρικής πίεσης. Στην περίπτωση, όμως, νομοθέτησης της πράξης αυτής των 35 </w:t>
      </w:r>
      <w:r>
        <w:rPr>
          <w:rFonts w:eastAsia="Times New Roman" w:cs="Times New Roman"/>
          <w:szCs w:val="24"/>
          <w:lang w:val="en-GB"/>
        </w:rPr>
        <w:t>mbar</w:t>
      </w:r>
      <w:r>
        <w:rPr>
          <w:rFonts w:eastAsia="Times New Roman" w:cs="Times New Roman"/>
          <w:szCs w:val="24"/>
        </w:rPr>
        <w:t>, δηλαδή</w:t>
      </w:r>
      <w:r>
        <w:rPr>
          <w:rFonts w:eastAsia="Times New Roman" w:cs="Times New Roman"/>
          <w:szCs w:val="24"/>
        </w:rPr>
        <w:t>,</w:t>
      </w:r>
      <w:r>
        <w:rPr>
          <w:rFonts w:eastAsia="Times New Roman" w:cs="Times New Roman"/>
          <w:szCs w:val="24"/>
        </w:rPr>
        <w:t xml:space="preserve"> στην ουσία πίεσης σχεδόν μηδενικής, λόγω ελεύθερης εξαέρωσης των ατμών και</w:t>
      </w:r>
      <w:r>
        <w:rPr>
          <w:rFonts w:eastAsia="Times New Roman" w:cs="Times New Roman"/>
          <w:szCs w:val="24"/>
        </w:rPr>
        <w:t xml:space="preserve"> διάχυσης αυτών στο περιβάλλον, θα συμβούν τα εξής.</w:t>
      </w:r>
    </w:p>
    <w:p w14:paraId="6E7E6BF6"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θα συνεχίσει να ρυπαίνεται καταστροφικά η ατμόσφαιρα, όπως συμβαίνει τώρα. Δεύτερον, θα συνεχίσει να υπάρχει, όπως και τώρα, ο κίνδυνος καταστροφών από έκρηξη και πυρκαγιά σε βάρος κυρίως των ήδη </w:t>
      </w:r>
      <w:r>
        <w:rPr>
          <w:rFonts w:eastAsia="Times New Roman" w:cs="Times New Roman"/>
          <w:szCs w:val="24"/>
        </w:rPr>
        <w:t>υπαρχόντων τριακοσίων χιλιάδων πολιτών-χρηστών των υπερκειμένων των χιλίων εξακοσίων πρατηρίων ορόφων, των οποίων προτείνεται η συνέχιση λειτουργίας τους επ’ αόριστο χρόνο. Και τρίτον, θα προστεθούν στον ήδη υπάρχοντα κίνδυνο και πολλές χιλιάδες νέοι χρήστ</w:t>
      </w:r>
      <w:r>
        <w:rPr>
          <w:rFonts w:eastAsia="Times New Roman" w:cs="Times New Roman"/>
          <w:szCs w:val="24"/>
        </w:rPr>
        <w:t>ες υπερκειμένων ορόφων και μάλιστα σε απεριόριστο αριθμό νέων πρατηρίων, όπως προτείνεται.»</w:t>
      </w:r>
    </w:p>
    <w:p w14:paraId="6E7E6BF7"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Και κλείνει: «Η χρησιμοποίηση του ως άνω οργάνου σε δεξαμενή με συνθήκη οποιασδήποτε πίεσης ούτως ή άλλως αποτελεί έγκλημα κι επειδή έγκλημα χαρακτηρίζω την όλη κατ</w:t>
      </w:r>
      <w:r>
        <w:rPr>
          <w:rFonts w:eastAsia="Times New Roman" w:cs="Times New Roman"/>
          <w:szCs w:val="24"/>
        </w:rPr>
        <w:t xml:space="preserve">άσταση, όπως την περιέγραψα, παρακαλώ να ενεργήσετε τα νόμιμα για την αποκατάσταση της νομιμότητας και να με ενημερώσετε σχετικά». </w:t>
      </w:r>
    </w:p>
    <w:p w14:paraId="6E7E6BF8"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Θα θέλαμε μια τοποθέτηση του Υπουργού. </w:t>
      </w:r>
    </w:p>
    <w:p w14:paraId="6E7E6BF9"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την τοποθέτηση του εισηγητή του ΣΥΡΙΖΑ, παραδέχτηκε πράγματι ότι μόνο </w:t>
      </w:r>
      <w:r>
        <w:rPr>
          <w:rFonts w:eastAsia="Times New Roman" w:cs="Times New Roman"/>
          <w:szCs w:val="24"/>
        </w:rPr>
        <w:t xml:space="preserve">ο Κοινοβουλευτικός Εκπρόσωπος της Νέας Δημοκρατίας και της Δημοκρατικής Συμπαράταξης έθιξαν εχθές θέματα τα οποία ήταν άσχετα με το παρόν σχέδιο νόμου. Εν αντιθέσει με εμάς, που η Κοινοβουλευτική μας Εκπρόσωπος τοποθετήθηκε μόνο επί της διαδικασίας κι εγώ </w:t>
      </w:r>
      <w:r>
        <w:rPr>
          <w:rFonts w:eastAsia="Times New Roman" w:cs="Times New Roman"/>
          <w:szCs w:val="24"/>
        </w:rPr>
        <w:t>στην αγόρευσή μου, στα δεκαπέντε λεπτά που είχα -και καταχράστηκα τον χρόνο και πήγα στα δεκαεπτάμισι λεπτά ομιλίας- ασχολήθηκα μόνο με το σχέδιο νόμου, όπως και ο ομιλητής μας και συναγωνιστής Ηλίας Παναγιώταρος, που ασχολήθηκε και αυτός επί του σχεδίου ν</w:t>
      </w:r>
      <w:r>
        <w:rPr>
          <w:rFonts w:eastAsia="Times New Roman" w:cs="Times New Roman"/>
          <w:szCs w:val="24"/>
        </w:rPr>
        <w:t xml:space="preserve">όμου. </w:t>
      </w:r>
    </w:p>
    <w:p w14:paraId="6E7E6BFA"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Θα ήθελα να ήταν ο Υπουργός εδώ για να τον ρωτήσω μήπως έχει κάποια αλλεργία, γιατί μάλλον ξύνεται στην γκλίτσα του τσοπάνη. Τι έκανε στην ομιλία του; Αναφέρθηκε ξανά στα περί εθνικισμού. Για εμάς είναι τιμή να μας αποκαλούν εθνικιστές. Είναι μεγάλη</w:t>
      </w:r>
      <w:r>
        <w:rPr>
          <w:rFonts w:eastAsia="Times New Roman" w:cs="Times New Roman"/>
          <w:szCs w:val="24"/>
        </w:rPr>
        <w:t xml:space="preserve"> τιμή. Απλώς θεωρώ ότι αυτό το έκανε ο κύριος Υπουργός, γιατί πλέον από συγκυβέρνηση έχει κάθε δικαίωμα ως τρίτο κόμμα να αναφέρεται στο δεύτερο κόμμα. </w:t>
      </w:r>
    </w:p>
    <w:p w14:paraId="6E7E6BFB"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Και μάλιστα, είπε: το λέω αυτό γιατί κάποιοι το παίζουν ιδιαίτερα εθνικιστές και μέσα από την κριτική π</w:t>
      </w:r>
      <w:r>
        <w:rPr>
          <w:rFonts w:eastAsia="Times New Roman" w:cs="Times New Roman"/>
          <w:szCs w:val="24"/>
        </w:rPr>
        <w:t>ου μας κάνουν, θα ήθελα να δουν για ποιον εθνικισμό μιλούν στο ακροατήριο που εκείνοι απευθύνονται.</w:t>
      </w:r>
    </w:p>
    <w:p w14:paraId="6E7E6BFC" w14:textId="77777777" w:rsidR="00D31811" w:rsidRDefault="00451ED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E7E6BFD"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Κλείνω, κύριε Πρόεδρε.</w:t>
      </w:r>
    </w:p>
    <w:p w14:paraId="6E7E6BFE"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Και αυτό το ανέφερε σε ό,τι έχει σχέση με τους πα</w:t>
      </w:r>
      <w:r>
        <w:rPr>
          <w:rFonts w:eastAsia="Times New Roman" w:cs="Times New Roman"/>
          <w:szCs w:val="24"/>
        </w:rPr>
        <w:t>ράπλευρους δρόμους. Εμείς ρωτάμε το εξής. Αν πράγματι γίνει αυτό –φυσικά κι εμείς δεν θέλουμε σε παράπλευρους δρόμους να κυκλοφορούν βαρέα οχήματα άνω των τρεισήμισι τόνων- είναι κάτι που όμως θα έπρεπε να το έχει προβλέψει η πολιτεία. Σίγουρα είναι τεράστ</w:t>
      </w:r>
      <w:r>
        <w:rPr>
          <w:rFonts w:eastAsia="Times New Roman" w:cs="Times New Roman"/>
          <w:szCs w:val="24"/>
        </w:rPr>
        <w:t xml:space="preserve">ια τα τέλη που καλούνται να πληρώσουν οι οδηγοί σε ό,τι αφορά τα διόδια. </w:t>
      </w:r>
    </w:p>
    <w:p w14:paraId="6E7E6BFF"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Εμείς ως Χρυσή Αυγή είχαμε κάνει πρόταση για την επαναλειτουργία της ΜΟΜΑ, να βγουν οι μεγαλοεργολάβοι από τη μέση, ούτως ώστε ο Έλληνας πολίτης να μπορεί να κυκλοφορεί ελεύθερα, όπως προβλέπει το Σύνταγμα των Ελλήνων. </w:t>
      </w:r>
    </w:p>
    <w:p w14:paraId="6E7E6C00"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Και για να ολοκληρώσω, αν θέλουμε να</w:t>
      </w:r>
      <w:r>
        <w:rPr>
          <w:rFonts w:eastAsia="Times New Roman" w:cs="Times New Roman"/>
          <w:szCs w:val="24"/>
        </w:rPr>
        <w:t xml:space="preserve"> μειωθεί η εξάρτηση της Ελλάδας από τα συμβατικά καύσιμα, τότε θα πρέπει να γίνει άμεση αξιοποίηση των εγχώριων πηγών, όπως έχουμε επανειλημμένα αναφέρει, των υδρογονανθράκων και χρήση των κατάλληλων μέσων και του επιστημονικού δυναμικού που κατέχουμε ως χ</w:t>
      </w:r>
      <w:r>
        <w:rPr>
          <w:rFonts w:eastAsia="Times New Roman" w:cs="Times New Roman"/>
          <w:szCs w:val="24"/>
        </w:rPr>
        <w:t>ώρα, για την επίτευξη των καλύτερων αποτελεσμάτων, προς όφελος του περιβάλλοντος, των βέλτιστων αποτελεσμάτων και της χώρας μας. Μπορούμε να αντιταχθούμε στην ενεργειακή ένδεια που πλήττει την ενεργειακά αδύναμη Ευρώπη και παράλληλα να αναδειχθούμε ως βασι</w:t>
      </w:r>
      <w:r>
        <w:rPr>
          <w:rFonts w:eastAsia="Times New Roman" w:cs="Times New Roman"/>
          <w:szCs w:val="24"/>
        </w:rPr>
        <w:t xml:space="preserve">κός πυλώνας ενεργειακού ανεφοδιασμού. </w:t>
      </w:r>
    </w:p>
    <w:p w14:paraId="6E7E6C01"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Είμαστε θετικοί ως Χρυσή Αυγή απέναντι σε κάθε ενέργεια, η οποία όμως αποσκοπεί στην προστασία του περιβάλλοντος, αλλά υπό όρους και μόνο στην περίπτωση που δεν είναι οιωνός κακών ειδήσεων και νέων μέτρων.</w:t>
      </w:r>
    </w:p>
    <w:p w14:paraId="6E7E6C02"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Έτσι, ακόμη</w:t>
      </w:r>
      <w:r>
        <w:rPr>
          <w:rFonts w:eastAsia="Times New Roman" w:cs="Times New Roman"/>
          <w:szCs w:val="24"/>
        </w:rPr>
        <w:t xml:space="preserve"> και όταν ένα σχέδιο νόμου έχει κάποιες θετικές διατάξεις, δυστυχώς</w:t>
      </w:r>
      <w:r>
        <w:rPr>
          <w:rFonts w:eastAsia="Times New Roman" w:cs="Times New Roman"/>
          <w:szCs w:val="24"/>
        </w:rPr>
        <w:t>,</w:t>
      </w:r>
      <w:r>
        <w:rPr>
          <w:rFonts w:eastAsia="Times New Roman" w:cs="Times New Roman"/>
          <w:szCs w:val="24"/>
        </w:rPr>
        <w:t xml:space="preserve"> ερχόμαστε πολλές φορές σε δύσκολη θέση, διότι φέρνετε και τροπολογίες της τελευταίας στιγμής και τα νομοθετήματα δεν είναι αυτά που αξίζουν πραγματικά στον ελληνικό λαό.</w:t>
      </w:r>
    </w:p>
    <w:p w14:paraId="6E7E6C03"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Ευχαριστώ.</w:t>
      </w:r>
    </w:p>
    <w:p w14:paraId="6E7E6C04" w14:textId="77777777" w:rsidR="00D31811" w:rsidRDefault="00451EDC">
      <w:pPr>
        <w:spacing w:line="600" w:lineRule="auto"/>
        <w:ind w:firstLine="720"/>
        <w:jc w:val="center"/>
        <w:rPr>
          <w:rFonts w:eastAsia="Times New Roman"/>
          <w:bCs/>
        </w:rPr>
      </w:pPr>
      <w:r>
        <w:rPr>
          <w:rFonts w:eastAsia="Times New Roman"/>
          <w:bCs/>
        </w:rPr>
        <w:t>(Χειρο</w:t>
      </w:r>
      <w:r>
        <w:rPr>
          <w:rFonts w:eastAsia="Times New Roman"/>
          <w:bCs/>
        </w:rPr>
        <w:t>κροτήματα από την πτέρυγα της Χρυσής Αυγής)</w:t>
      </w:r>
    </w:p>
    <w:p w14:paraId="6E7E6C05"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ΠΡΟΕΔΡΕΥΩΝ (Σπυρίδων Λυκούδης):</w:t>
      </w:r>
      <w:r>
        <w:rPr>
          <w:rFonts w:eastAsia="Times New Roman" w:cs="Times New Roman"/>
          <w:szCs w:val="24"/>
        </w:rPr>
        <w:t xml:space="preserve"> Ευχαριστώ, κύριε συνάδελφε.</w:t>
      </w:r>
    </w:p>
    <w:p w14:paraId="6E7E6C06" w14:textId="77777777" w:rsidR="00D31811" w:rsidRDefault="00451EDC">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w:t>
      </w:r>
      <w:r>
        <w:rPr>
          <w:rFonts w:eastAsia="Times New Roman" w:cs="Times New Roman"/>
        </w:rPr>
        <w:t xml:space="preserve">γήθηκαν στην έκθεση της αίθουσας </w:t>
      </w:r>
      <w:r>
        <w:rPr>
          <w:rFonts w:eastAsia="Times New Roman" w:cs="Times New Roman"/>
        </w:rPr>
        <w:t>«</w:t>
      </w:r>
      <w:r>
        <w:rPr>
          <w:rFonts w:eastAsia="Times New Roman" w:cs="Times New Roman"/>
        </w:rPr>
        <w:t>ΕΛΕΥΘΕΡΙΟΣ ΒΕΝΙΖΕΛΟΣ</w:t>
      </w:r>
      <w:r>
        <w:rPr>
          <w:rFonts w:eastAsia="Times New Roman" w:cs="Times New Roman"/>
        </w:rPr>
        <w:t>»</w:t>
      </w:r>
      <w:r>
        <w:rPr>
          <w:rFonts w:eastAsia="Times New Roman" w:cs="Times New Roman"/>
        </w:rPr>
        <w:t xml:space="preserve"> και ενημερώθηκαν για την ιστορία του κτηρίου και τον τρόπο οργάνωσης και λειτουργίας της Βουλής, σαράντα πέντε μαθήτριες και μαθητές και δύο εκπαιδευτικοί συνοδοί τους από το Γενικό Λύκειο Βασιλικού Ευβοίας. </w:t>
      </w:r>
    </w:p>
    <w:p w14:paraId="6E7E6C07" w14:textId="77777777" w:rsidR="00D31811" w:rsidRDefault="00451EDC">
      <w:pPr>
        <w:spacing w:line="600" w:lineRule="auto"/>
        <w:ind w:firstLine="720"/>
        <w:jc w:val="both"/>
        <w:rPr>
          <w:rFonts w:eastAsia="Times New Roman" w:cs="Times New Roman"/>
        </w:rPr>
      </w:pPr>
      <w:r>
        <w:rPr>
          <w:rFonts w:eastAsia="Times New Roman" w:cs="Times New Roman"/>
        </w:rPr>
        <w:lastRenderedPageBreak/>
        <w:t>Καλώς ήρθατε, παιδιά.</w:t>
      </w:r>
    </w:p>
    <w:p w14:paraId="6E7E6C08" w14:textId="77777777" w:rsidR="00D31811" w:rsidRDefault="00451EDC">
      <w:pPr>
        <w:spacing w:line="600" w:lineRule="auto"/>
        <w:ind w:firstLine="720"/>
        <w:jc w:val="center"/>
        <w:rPr>
          <w:rFonts w:eastAsia="Times New Roman" w:cs="Times New Roman"/>
        </w:rPr>
      </w:pPr>
      <w:r>
        <w:rPr>
          <w:rFonts w:eastAsia="Times New Roman" w:cs="Times New Roman"/>
        </w:rPr>
        <w:t>(Χειροκροτήματα απ’ όλες</w:t>
      </w:r>
      <w:r>
        <w:rPr>
          <w:rFonts w:eastAsia="Times New Roman" w:cs="Times New Roman"/>
        </w:rPr>
        <w:t xml:space="preserve"> τις πτέρυγες της Βουλής)</w:t>
      </w:r>
    </w:p>
    <w:p w14:paraId="6E7E6C09" w14:textId="77777777" w:rsidR="00D31811" w:rsidRDefault="00451EDC">
      <w:pPr>
        <w:spacing w:line="600" w:lineRule="auto"/>
        <w:ind w:firstLine="720"/>
        <w:jc w:val="both"/>
        <w:rPr>
          <w:rFonts w:eastAsia="Times New Roman" w:cs="Times New Roman"/>
        </w:rPr>
      </w:pPr>
      <w:r>
        <w:rPr>
          <w:rFonts w:eastAsia="Times New Roman" w:cs="Times New Roman"/>
          <w:szCs w:val="24"/>
        </w:rPr>
        <w:t xml:space="preserve"> </w:t>
      </w:r>
      <w:r>
        <w:rPr>
          <w:rFonts w:eastAsia="Times New Roman" w:cs="Times New Roman"/>
        </w:rPr>
        <w:t>Επίσης, 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w:t>
      </w:r>
      <w:r>
        <w:rPr>
          <w:rFonts w:eastAsia="Times New Roman" w:cs="Times New Roman"/>
        </w:rPr>
        <w:t>ει το Ίδρυμα της Βουλής, είκοσι δύο μαθήτριες και μαθητές και δύο εκπαιδευτικοί συνοδοί τους από το 57</w:t>
      </w:r>
      <w:r>
        <w:rPr>
          <w:rFonts w:eastAsia="Times New Roman" w:cs="Times New Roman"/>
          <w:vertAlign w:val="superscript"/>
        </w:rPr>
        <w:t>ο</w:t>
      </w:r>
      <w:r>
        <w:rPr>
          <w:rFonts w:eastAsia="Times New Roman" w:cs="Times New Roman"/>
        </w:rPr>
        <w:t xml:space="preserve"> Δημοτικό Σχολείο Αθήνας. </w:t>
      </w:r>
    </w:p>
    <w:p w14:paraId="6E7E6C0A" w14:textId="77777777" w:rsidR="00D31811" w:rsidRDefault="00451EDC">
      <w:pPr>
        <w:spacing w:line="600" w:lineRule="auto"/>
        <w:ind w:firstLine="720"/>
        <w:jc w:val="both"/>
        <w:rPr>
          <w:rFonts w:eastAsia="Times New Roman" w:cs="Times New Roman"/>
        </w:rPr>
      </w:pPr>
      <w:r>
        <w:rPr>
          <w:rFonts w:eastAsia="Times New Roman" w:cs="Times New Roman"/>
        </w:rPr>
        <w:t>Επίσης καλώς ήρθατε, παιδιά.</w:t>
      </w:r>
    </w:p>
    <w:p w14:paraId="6E7E6C0B" w14:textId="77777777" w:rsidR="00D31811" w:rsidRDefault="00451EDC">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E7E6C0C"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τον λόγο έχει ο σ</w:t>
      </w:r>
      <w:r>
        <w:rPr>
          <w:rFonts w:eastAsia="Times New Roman" w:cs="Times New Roman"/>
          <w:szCs w:val="24"/>
        </w:rPr>
        <w:t>υνάδελφος κ. Ιωάννης Μανιάτης από τη Δημοκρατική Συμπαράταξη.</w:t>
      </w:r>
    </w:p>
    <w:p w14:paraId="6E7E6C0D"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lastRenderedPageBreak/>
        <w:t>ΙΩΑΝΝΗΣ ΜΑΝΙΑΤΗΣ:</w:t>
      </w:r>
      <w:r>
        <w:rPr>
          <w:rFonts w:eastAsia="Times New Roman" w:cs="Times New Roman"/>
          <w:szCs w:val="24"/>
        </w:rPr>
        <w:t xml:space="preserve"> Αγαπητοί συνάδελφοι, μόνο ως κακόγουστο αστείο θα μπορούσα να θεωρήσω το σχόλιο του συναδέλφου του ΣΥΡΙΖΑ, ότι δεν είναι χρήσιμο, σκόπιμο, δεοντολογικά σωστό να μιλάμε για την </w:t>
      </w:r>
      <w:r>
        <w:rPr>
          <w:rFonts w:eastAsia="Times New Roman" w:cs="Times New Roman"/>
          <w:szCs w:val="24"/>
        </w:rPr>
        <w:t>επικαιρότητα, όταν παίρνουμε τον λόγο από το Βήμα της Βουλής.</w:t>
      </w:r>
    </w:p>
    <w:p w14:paraId="6E7E6C0E"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Θέλω να θυμίσω απλώς ότι κατά συρροήν, εκ συστήματος και πάντα οι εκπρόσωποι του ΣΥΡΙΖΑ στην </w:t>
      </w:r>
      <w:r>
        <w:rPr>
          <w:rFonts w:eastAsia="Times New Roman" w:cs="Times New Roman"/>
          <w:szCs w:val="24"/>
        </w:rPr>
        <w:t>α</w:t>
      </w:r>
      <w:r>
        <w:rPr>
          <w:rFonts w:eastAsia="Times New Roman" w:cs="Times New Roman"/>
          <w:szCs w:val="24"/>
        </w:rPr>
        <w:t>ντιπολίτευση έκαναν μόνο αυτό το πράγμα: Μιλούσαν για οτιδήποτε άλλο εκτός από το νομοσχέδιο το οποί</w:t>
      </w:r>
      <w:r>
        <w:rPr>
          <w:rFonts w:eastAsia="Times New Roman" w:cs="Times New Roman"/>
          <w:szCs w:val="24"/>
        </w:rPr>
        <w:t>ο συζητούσαμε. Κατά συνέπεια, οποιαδήποτε προσπάθεια πιθανής φίμωσης μέσα στο Κοινοβούλιο πέφτει στο κενό.</w:t>
      </w:r>
    </w:p>
    <w:p w14:paraId="6E7E6C0F"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Επειδή, λοιπόν, είμαι λάτρης της δυνατότητας των Βουλευτών να σχολιάζουν την επικαιρότητα, θα ξεκινήσω ακριβώς από αυτό. Χθες δημοσιεύτηκε ένα έγγραφ</w:t>
      </w:r>
      <w:r>
        <w:rPr>
          <w:rFonts w:eastAsia="Times New Roman" w:cs="Times New Roman"/>
          <w:szCs w:val="24"/>
        </w:rPr>
        <w:t xml:space="preserve">ο, μια έκθεση-καταπέλτης της Ευρωπαϊκής Ένωσης σε σχέση με την ποιότητα της ελληνικής εκπαίδευσης, ένα ακόμα τραγικό αποτέλεσμα της πολιτικής του ΣΥΡΙΖΑ στον πιο σπουδαίο τομέα της δημόσιας ζωής, που είναι η εκπαίδευση, είναι η </w:t>
      </w:r>
      <w:r>
        <w:rPr>
          <w:rFonts w:eastAsia="Times New Roman" w:cs="Times New Roman"/>
          <w:szCs w:val="24"/>
        </w:rPr>
        <w:t>π</w:t>
      </w:r>
      <w:r>
        <w:rPr>
          <w:rFonts w:eastAsia="Times New Roman" w:cs="Times New Roman"/>
          <w:szCs w:val="24"/>
        </w:rPr>
        <w:t xml:space="preserve">αιδεία, </w:t>
      </w:r>
      <w:r>
        <w:rPr>
          <w:rFonts w:eastAsia="Times New Roman" w:cs="Times New Roman"/>
          <w:szCs w:val="24"/>
        </w:rPr>
        <w:lastRenderedPageBreak/>
        <w:t>ένα αντικείμενο, έν</w:t>
      </w:r>
      <w:r>
        <w:rPr>
          <w:rFonts w:eastAsia="Times New Roman" w:cs="Times New Roman"/>
          <w:szCs w:val="24"/>
        </w:rPr>
        <w:t>α θέμα που επηρεάζει βαθύτατα όχι μόνο τις δράσεις που συζητούμε σήμερα εδώ, αλλά επηρεάζει και το μέλλον της πατρίδας μας.</w:t>
      </w:r>
    </w:p>
    <w:p w14:paraId="6E7E6C10"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Τι είπε η έκθεση αυτή; Ότι τα τελευταία δύο χρόνια, με την αναστολή της αξιολόγησης, με την υποβάθμιση του ρόλου των συμβουλίων των </w:t>
      </w:r>
      <w:r>
        <w:rPr>
          <w:rFonts w:eastAsia="Times New Roman" w:cs="Times New Roman"/>
          <w:szCs w:val="24"/>
        </w:rPr>
        <w:t>α</w:t>
      </w:r>
      <w:r>
        <w:rPr>
          <w:rFonts w:eastAsia="Times New Roman" w:cs="Times New Roman"/>
          <w:szCs w:val="24"/>
        </w:rPr>
        <w:t xml:space="preserve">νωτάτων </w:t>
      </w:r>
      <w:r>
        <w:rPr>
          <w:rFonts w:eastAsia="Times New Roman" w:cs="Times New Roman"/>
          <w:szCs w:val="24"/>
        </w:rPr>
        <w:t>ε</w:t>
      </w:r>
      <w:r>
        <w:rPr>
          <w:rFonts w:eastAsia="Times New Roman" w:cs="Times New Roman"/>
          <w:szCs w:val="24"/>
        </w:rPr>
        <w:t xml:space="preserve">κπαιδευτικών </w:t>
      </w:r>
      <w:r>
        <w:rPr>
          <w:rFonts w:eastAsia="Times New Roman" w:cs="Times New Roman"/>
          <w:szCs w:val="24"/>
        </w:rPr>
        <w:t>ι</w:t>
      </w:r>
      <w:r>
        <w:rPr>
          <w:rFonts w:eastAsia="Times New Roman" w:cs="Times New Roman"/>
          <w:szCs w:val="24"/>
        </w:rPr>
        <w:t xml:space="preserve">δρυμάτων, με τον κακό τρόπο που έγινε ο χειρισμός των πανεπιστημίων, έχουμε μια ακόμη οπισθοχώρηση του επιπέδου της </w:t>
      </w:r>
      <w:r>
        <w:rPr>
          <w:rFonts w:eastAsia="Times New Roman" w:cs="Times New Roman"/>
          <w:szCs w:val="24"/>
        </w:rPr>
        <w:t>π</w:t>
      </w:r>
      <w:r>
        <w:rPr>
          <w:rFonts w:eastAsia="Times New Roman" w:cs="Times New Roman"/>
          <w:szCs w:val="24"/>
        </w:rPr>
        <w:t>αιδείας. Έχουμε μια ακόμη οπισθοχώρηση, γιατί προφανώς, προφανέστατα δεν είναι απλώς ότι η αριστεία είναι ρετσινιά,</w:t>
      </w:r>
      <w:r>
        <w:rPr>
          <w:rFonts w:eastAsia="Times New Roman" w:cs="Times New Roman"/>
          <w:szCs w:val="24"/>
        </w:rPr>
        <w:t xml:space="preserve"> αλλά το χειρότερο απ’ όλα είναι ότι βολεύει πάντα να πηγαίνουμε την κοινωνία και τη νέα γενιά στη λογική του μέσου όρου και αν επιτρέπεται, ακόμη και κάτω από τον μέσο όρο, πολύ πιο κάτω από εκεί που είναι οι φιλοδοξίες των νέων ανθρώπων.</w:t>
      </w:r>
    </w:p>
    <w:p w14:paraId="6E7E6C11"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Θα συνεχίσω εσκε</w:t>
      </w:r>
      <w:r>
        <w:rPr>
          <w:rFonts w:eastAsia="Times New Roman" w:cs="Times New Roman"/>
          <w:szCs w:val="24"/>
        </w:rPr>
        <w:t>μμένα με την επικαιρότητα.</w:t>
      </w:r>
    </w:p>
    <w:p w14:paraId="6E7E6C12"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Υφυπουργέ, θέλω να ενημερώσετε τον Υπουργό, γιατί θέλω απάντηση σε αυτό που θα σχολιάσω. Χθες ζήτησα από τον Υπουργό ενημέρωση τι γίνεται με πρωτοσέλιδο δημοσίευμα της </w:t>
      </w:r>
      <w:r>
        <w:rPr>
          <w:rFonts w:eastAsia="Times New Roman" w:cs="Times New Roman"/>
          <w:szCs w:val="24"/>
        </w:rPr>
        <w:t>«</w:t>
      </w:r>
      <w:r>
        <w:rPr>
          <w:rFonts w:eastAsia="Times New Roman" w:cs="Times New Roman"/>
          <w:szCs w:val="24"/>
        </w:rPr>
        <w:t>ΚΑΘΗΜΕΡΙΝΗΣ</w:t>
      </w:r>
      <w:r>
        <w:rPr>
          <w:rFonts w:eastAsia="Times New Roman" w:cs="Times New Roman"/>
          <w:szCs w:val="24"/>
        </w:rPr>
        <w:t>»</w:t>
      </w:r>
      <w:r>
        <w:rPr>
          <w:rFonts w:eastAsia="Times New Roman" w:cs="Times New Roman"/>
          <w:szCs w:val="24"/>
        </w:rPr>
        <w:t>, που κατήγγειλε τον Υπουργό ότι έχει σοβα</w:t>
      </w:r>
      <w:r>
        <w:rPr>
          <w:rFonts w:eastAsia="Times New Roman" w:cs="Times New Roman"/>
          <w:szCs w:val="24"/>
        </w:rPr>
        <w:t xml:space="preserve">ρές πολιτικές ευθύνες για το ότι το αμαξοστάσιο των </w:t>
      </w:r>
      <w:r>
        <w:rPr>
          <w:rFonts w:eastAsia="Times New Roman" w:cs="Times New Roman"/>
          <w:szCs w:val="24"/>
        </w:rPr>
        <w:t>Ο</w:t>
      </w:r>
      <w:r>
        <w:rPr>
          <w:rFonts w:eastAsia="Times New Roman" w:cs="Times New Roman"/>
          <w:szCs w:val="24"/>
        </w:rPr>
        <w:t xml:space="preserve">δικών </w:t>
      </w:r>
      <w:r>
        <w:rPr>
          <w:rFonts w:eastAsia="Times New Roman" w:cs="Times New Roman"/>
          <w:szCs w:val="24"/>
        </w:rPr>
        <w:t>Σ</w:t>
      </w:r>
      <w:r>
        <w:rPr>
          <w:rFonts w:eastAsia="Times New Roman" w:cs="Times New Roman"/>
          <w:szCs w:val="24"/>
        </w:rPr>
        <w:t>υγκοινωνιών, το παλιό αμαξοστάσιο της ΕΘΕΛ δεν έχει μεταφερθεί από το αεροδρόμιο του Ελληνικού, ενώ θα έπρεπε ήδη αυτό να έχει γίνει. Ο κύριος Υπουργός απάντησε εκτεταμένα ότι όλα αυτά τα ζητήματα</w:t>
      </w:r>
      <w:r>
        <w:rPr>
          <w:rFonts w:eastAsia="Times New Roman" w:cs="Times New Roman"/>
          <w:szCs w:val="24"/>
        </w:rPr>
        <w:t xml:space="preserve"> σχετίζονται με ευθύνες του ιδιώτη επενδυτή.</w:t>
      </w:r>
    </w:p>
    <w:p w14:paraId="6E7E6C13"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Εγώ, λοιπόν, με αφορμή τη συζήτηση αυτή, θα ήθελα από τον Υπουργό ή από το Υπουργείο απάντηση στο συγκεκριμένο θέμα που θέτω ξανά με πολύ συγκεκριμένα ερωτήματα: Πρώτον, το καλοκαίρι του 2014 με το νέο Ρυθμιστικ</w:t>
      </w:r>
      <w:r>
        <w:rPr>
          <w:rFonts w:eastAsia="Times New Roman" w:cs="Times New Roman"/>
          <w:szCs w:val="24"/>
        </w:rPr>
        <w:t xml:space="preserve">ό Σχέδιο Αθήνας-Αττικής, τριάντα χρόνια μετά τον </w:t>
      </w:r>
      <w:r>
        <w:rPr>
          <w:rFonts w:eastAsia="Times New Roman" w:cs="Times New Roman"/>
          <w:szCs w:val="24"/>
        </w:rPr>
        <w:t>ν</w:t>
      </w:r>
      <w:r>
        <w:rPr>
          <w:rFonts w:eastAsia="Times New Roman" w:cs="Times New Roman"/>
          <w:szCs w:val="24"/>
        </w:rPr>
        <w:t xml:space="preserve">όμο Τρίτση, θέσαμε ένα πλαίσιο ολοκληρωμένης ολιστικής, αειφορικής, κυκλικής ανάπτυξης του </w:t>
      </w:r>
      <w:r>
        <w:rPr>
          <w:rFonts w:eastAsia="Times New Roman" w:cs="Times New Roman"/>
          <w:szCs w:val="24"/>
        </w:rPr>
        <w:t>λ</w:t>
      </w:r>
      <w:r>
        <w:rPr>
          <w:rFonts w:eastAsia="Times New Roman" w:cs="Times New Roman"/>
          <w:szCs w:val="24"/>
        </w:rPr>
        <w:t>εκανοπεδίου Αττικής. Το νομοσχέδιο αυτό το καταψήφισε ο ΣΥΡΙΖΑ.</w:t>
      </w:r>
    </w:p>
    <w:p w14:paraId="6E7E6C14"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Εκεί μέσα, όμως, προβλέπαμε τη ρύθμιση αυτή που θα</w:t>
      </w:r>
      <w:r>
        <w:rPr>
          <w:rFonts w:eastAsia="Times New Roman" w:cs="Times New Roman"/>
          <w:szCs w:val="24"/>
        </w:rPr>
        <w:t xml:space="preserve"> επέτρεπε την υλοποίηση της μεγάλης επένδυσης του αεροδρομίου του Ελληνικού, χωρίς κανένας να μπορεί να προσβάλει την απόφαση αυτή στο Συμβούλιο Επικρατείας. Εντάξαμε, δηλαδή, αυτό το σπουδαίο, διεθνούς εμβέλειας και μητροπολιτικής σημασίας για την Αττική </w:t>
      </w:r>
      <w:r>
        <w:rPr>
          <w:rFonts w:eastAsia="Times New Roman" w:cs="Times New Roman"/>
          <w:szCs w:val="24"/>
        </w:rPr>
        <w:t>τοπόσημο του Λεκανοπεδίου σε μια συνολική, ολοκληρωμένη ρύθμιση του χώρου του Λεκανοπεδίου, έτσι ώστε να είναι απολύτως ενταγμένα σε αυτή την κατεύθυνση όλα τα έργα και οι δράσεις για το Ελληνικό.</w:t>
      </w:r>
    </w:p>
    <w:p w14:paraId="6E7E6C15"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Κατά συνέπεια, ξεπεράσαμε το μεγάλο θέμα που πιθανόν κάποιο</w:t>
      </w:r>
      <w:r>
        <w:rPr>
          <w:rFonts w:eastAsia="Times New Roman" w:cs="Times New Roman"/>
          <w:szCs w:val="24"/>
        </w:rPr>
        <w:t xml:space="preserve">ι θα έβαζαν, το ζήτημα της αντισυνταγματικότητας σε σχέση με αυτή τη μεγάλη ρύθμιση. </w:t>
      </w:r>
    </w:p>
    <w:p w14:paraId="6E7E6C16"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Τον Νοέμβρη του 2014 υπεγράφη η σύμβαση ανάμεσα στο ΤΑΙΠΕΔ και την </w:t>
      </w:r>
      <w:r>
        <w:rPr>
          <w:rFonts w:eastAsia="Times New Roman" w:cs="Times New Roman"/>
          <w:szCs w:val="24"/>
        </w:rPr>
        <w:t>«</w:t>
      </w:r>
      <w:r>
        <w:rPr>
          <w:rFonts w:eastAsia="Times New Roman" w:cs="Times New Roman"/>
          <w:szCs w:val="24"/>
        </w:rPr>
        <w:t>ΕΛΛΗΝΙΚΟ Α.Ε.</w:t>
      </w:r>
      <w:r>
        <w:rPr>
          <w:rFonts w:eastAsia="Times New Roman" w:cs="Times New Roman"/>
          <w:szCs w:val="24"/>
        </w:rPr>
        <w:t>»</w:t>
      </w:r>
      <w:r>
        <w:rPr>
          <w:rFonts w:eastAsia="Times New Roman" w:cs="Times New Roman"/>
          <w:szCs w:val="24"/>
        </w:rPr>
        <w:t xml:space="preserve"> και η Κυβέρνηση θέλησε -δικαίωμά της και είχαμε και μερικά θετικά αποτελέσματα- να τροποποιήσει τη σύμβαση με την </w:t>
      </w:r>
      <w:r>
        <w:rPr>
          <w:rFonts w:eastAsia="Times New Roman" w:cs="Times New Roman"/>
          <w:szCs w:val="24"/>
        </w:rPr>
        <w:t>«</w:t>
      </w:r>
      <w:r>
        <w:rPr>
          <w:rFonts w:eastAsia="Times New Roman" w:cs="Times New Roman"/>
          <w:szCs w:val="24"/>
        </w:rPr>
        <w:t>ΕΛΛΗΝΙΚΟ Α.Ε.</w:t>
      </w:r>
      <w:r>
        <w:rPr>
          <w:rFonts w:eastAsia="Times New Roman" w:cs="Times New Roman"/>
          <w:szCs w:val="24"/>
        </w:rPr>
        <w:t>»</w:t>
      </w:r>
      <w:r>
        <w:rPr>
          <w:rFonts w:eastAsia="Times New Roman" w:cs="Times New Roman"/>
          <w:szCs w:val="24"/>
        </w:rPr>
        <w:t xml:space="preserve"> και τον Σεπτέμβρη αυτής της χρονιάς, μετά από δύο περίπου χρόνια, </w:t>
      </w:r>
      <w:r>
        <w:rPr>
          <w:rFonts w:eastAsia="Times New Roman" w:cs="Times New Roman"/>
          <w:szCs w:val="24"/>
        </w:rPr>
        <w:lastRenderedPageBreak/>
        <w:t>υπέγραψε και κυρώσαμε στη Βουλή τη νέα τροποποιημένη σύμβασ</w:t>
      </w:r>
      <w:r>
        <w:rPr>
          <w:rFonts w:eastAsia="Times New Roman" w:cs="Times New Roman"/>
          <w:szCs w:val="24"/>
        </w:rPr>
        <w:t xml:space="preserve">η για το αεροδρόμιο του Ελληνικού. Είναι ο ν.4422/2016. </w:t>
      </w:r>
      <w:r>
        <w:rPr>
          <w:rFonts w:eastAsia="Times New Roman" w:cs="Times New Roman"/>
          <w:szCs w:val="24"/>
        </w:rPr>
        <w:t xml:space="preserve">Τι προβλέπει εκεί μέσα, κύριε Υπουργέ; Εκεί προβλέπει ότι στις 14 Νοεμβρίου 2016 -δέκα μέρες πριν, από σήμερα- η έκταση του Ελληνικού θα έχει παραδοθεί στην </w:t>
      </w:r>
      <w:r>
        <w:rPr>
          <w:rFonts w:eastAsia="Times New Roman" w:cs="Times New Roman"/>
          <w:szCs w:val="24"/>
        </w:rPr>
        <w:t>«</w:t>
      </w:r>
      <w:r>
        <w:rPr>
          <w:rFonts w:eastAsia="Times New Roman" w:cs="Times New Roman"/>
          <w:szCs w:val="24"/>
        </w:rPr>
        <w:t>ΕΛΛΗΝΙΚΟ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καθαρή, </w:t>
      </w:r>
      <w:r>
        <w:rPr>
          <w:rFonts w:eastAsia="Times New Roman"/>
          <w:bCs/>
        </w:rPr>
        <w:t>προκειμένου να</w:t>
      </w:r>
      <w:r>
        <w:rPr>
          <w:rFonts w:eastAsia="Times New Roman" w:cs="Times New Roman"/>
          <w:szCs w:val="24"/>
        </w:rPr>
        <w:t xml:space="preserve"> ξεκι</w:t>
      </w:r>
      <w:r>
        <w:rPr>
          <w:rFonts w:eastAsia="Times New Roman" w:cs="Times New Roman"/>
          <w:szCs w:val="24"/>
        </w:rPr>
        <w:t xml:space="preserve">νήσουν τα έργα ανάπτυξης του αεροδρομίου του Ελληνικού. </w:t>
      </w:r>
    </w:p>
    <w:p w14:paraId="6E7E6C17"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Μιλάμε για μια επένδυση δισεκατομμυρίων</w:t>
      </w:r>
      <w:r>
        <w:rPr>
          <w:rFonts w:eastAsia="Times New Roman" w:cs="Times New Roman"/>
          <w:szCs w:val="24"/>
        </w:rPr>
        <w:t>,</w:t>
      </w:r>
      <w:r>
        <w:rPr>
          <w:rFonts w:eastAsia="Times New Roman" w:cs="Times New Roman"/>
          <w:szCs w:val="24"/>
        </w:rPr>
        <w:t xml:space="preserve"> που θα φέρει δεκάδες χιλιάδες θέσεις εργασίας στο Λεκανοπέδιο -εκτιμούν τις θέσεις αυτές αθροιστικά έως και εβδομήντα χιλιάδες- και εκατοντάδες εκατομμύρια ως</w:t>
      </w:r>
      <w:r>
        <w:rPr>
          <w:rFonts w:eastAsia="Times New Roman" w:cs="Times New Roman"/>
          <w:szCs w:val="24"/>
        </w:rPr>
        <w:t xml:space="preserve"> έσοδα στα δημόσια ταμεία.</w:t>
      </w:r>
    </w:p>
    <w:p w14:paraId="6E7E6C18"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Ερώτημα: Ο Υπουργός κ. Σπίρτζης, ο οποίος συνυπέγραψε τον ν.4422/2016, έχει υπογράψει </w:t>
      </w:r>
      <w:r>
        <w:rPr>
          <w:rFonts w:eastAsia="Times New Roman" w:cs="Times New Roman"/>
          <w:szCs w:val="24"/>
        </w:rPr>
        <w:t>μ</w:t>
      </w:r>
      <w:r>
        <w:rPr>
          <w:rFonts w:eastAsia="Times New Roman" w:cs="Times New Roman"/>
          <w:szCs w:val="24"/>
        </w:rPr>
        <w:t xml:space="preserve">νημόνιο </w:t>
      </w:r>
      <w:r>
        <w:rPr>
          <w:rFonts w:eastAsia="Times New Roman" w:cs="Times New Roman"/>
          <w:szCs w:val="24"/>
        </w:rPr>
        <w:t>κ</w:t>
      </w:r>
      <w:r>
        <w:rPr>
          <w:rFonts w:eastAsia="Times New Roman" w:cs="Times New Roman"/>
          <w:szCs w:val="24"/>
        </w:rPr>
        <w:t xml:space="preserve">ατανόησης με την </w:t>
      </w:r>
      <w:r>
        <w:rPr>
          <w:rFonts w:eastAsia="Times New Roman" w:cs="Times New Roman"/>
          <w:szCs w:val="24"/>
        </w:rPr>
        <w:t>«</w:t>
      </w:r>
      <w:r>
        <w:rPr>
          <w:rFonts w:eastAsia="Times New Roman" w:cs="Times New Roman"/>
          <w:szCs w:val="24"/>
        </w:rPr>
        <w:t>ΕΛΛΗΝΙΚΟ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και το ΤΑΙΠΕΔ, </w:t>
      </w:r>
      <w:r>
        <w:rPr>
          <w:rFonts w:eastAsia="Times New Roman"/>
          <w:bCs/>
        </w:rPr>
        <w:t>προκειμένου να</w:t>
      </w:r>
      <w:r>
        <w:rPr>
          <w:rFonts w:eastAsia="Times New Roman" w:cs="Times New Roman"/>
          <w:szCs w:val="24"/>
        </w:rPr>
        <w:t xml:space="preserve"> γίνει αυτή η μεταφορά, δηλαδή</w:t>
      </w:r>
      <w:r>
        <w:rPr>
          <w:rFonts w:eastAsia="Times New Roman" w:cs="Times New Roman"/>
          <w:szCs w:val="24"/>
        </w:rPr>
        <w:t>,</w:t>
      </w:r>
      <w:r>
        <w:rPr>
          <w:rFonts w:eastAsia="Times New Roman" w:cs="Times New Roman"/>
          <w:szCs w:val="24"/>
        </w:rPr>
        <w:t xml:space="preserve"> το αμαξοστάσιο των ΟΣΥ να έχει μεταφερθ</w:t>
      </w:r>
      <w:r>
        <w:rPr>
          <w:rFonts w:eastAsia="Times New Roman" w:cs="Times New Roman"/>
          <w:szCs w:val="24"/>
        </w:rPr>
        <w:t xml:space="preserve">εί τρεις μέρες πριν την παράδοση της έκτασης στον ιδιώτη ανάδοχο; Πότε έπρεπε να είχε γίνει η παράδοση της έκτασης; Στις 14 Νοεμβρίου του 2016. Κατά </w:t>
      </w:r>
      <w:r>
        <w:rPr>
          <w:rFonts w:eastAsia="Times New Roman" w:cs="Times New Roman"/>
          <w:szCs w:val="24"/>
        </w:rPr>
        <w:lastRenderedPageBreak/>
        <w:t xml:space="preserve">συνέπεια, πότε έπρεπε να έχει απομακρυνθεί το αμαξοστάσιο των </w:t>
      </w:r>
      <w:r>
        <w:rPr>
          <w:rFonts w:eastAsia="Times New Roman" w:cs="Times New Roman"/>
          <w:szCs w:val="24"/>
        </w:rPr>
        <w:t>Ο</w:t>
      </w:r>
      <w:r>
        <w:rPr>
          <w:rFonts w:eastAsia="Times New Roman" w:cs="Times New Roman"/>
          <w:szCs w:val="24"/>
        </w:rPr>
        <w:t xml:space="preserve">δικών </w:t>
      </w:r>
      <w:r>
        <w:rPr>
          <w:rFonts w:eastAsia="Times New Roman" w:cs="Times New Roman"/>
          <w:szCs w:val="24"/>
        </w:rPr>
        <w:t>Σ</w:t>
      </w:r>
      <w:r>
        <w:rPr>
          <w:rFonts w:eastAsia="Times New Roman" w:cs="Times New Roman"/>
          <w:szCs w:val="24"/>
        </w:rPr>
        <w:t>υγκοινωνιών; Στις 11 Νοεμβρίου του 20</w:t>
      </w:r>
      <w:r>
        <w:rPr>
          <w:rFonts w:eastAsia="Times New Roman" w:cs="Times New Roman"/>
          <w:szCs w:val="24"/>
        </w:rPr>
        <w:t xml:space="preserve">16. Έχει απομακρυνθεί; Όχι. </w:t>
      </w:r>
    </w:p>
    <w:p w14:paraId="6E7E6C19"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Και ας πούμε ότι το ξεπερνάμε και ότι μπορεί να υπάρξει μια εύλογη καθυστέρηση ενός, δύο, τριών, τεσσάρων μηνών. Για να γίνει αυτή η μετεγκατάσταση είναι βέβαιο ότι απαιτείται προετοιμασία πάρα πολλών μηνών. Το ερώτημα είναι </w:t>
      </w:r>
      <w:r>
        <w:rPr>
          <w:rFonts w:eastAsia="Times New Roman" w:cs="Times New Roman"/>
          <w:szCs w:val="24"/>
        </w:rPr>
        <w:t>κορυφαίο: Υπάρχει η έκταση; Υπάρχει μηχανισμός που ψάχνει την έκταση; Υπάρχουν κονδύλια για να αγοραστεί η έκταση; Έχει υπάρξει σχέδιο εγκαταστάσεων της νέας έκτασης; Υπάρχουν χρήματα για να δημιουργηθούν οι καινούργιες εγκαταστάσεις εκεί που θα μεταφερθεί</w:t>
      </w:r>
      <w:r>
        <w:rPr>
          <w:rFonts w:eastAsia="Times New Roman" w:cs="Times New Roman"/>
          <w:szCs w:val="24"/>
        </w:rPr>
        <w:t xml:space="preserve"> το καινούργιο αμαξοστάσιο;</w:t>
      </w:r>
    </w:p>
    <w:p w14:paraId="6E7E6C1A"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Τα λέω αυτά, συνάδελφοι και συναδέλφισσες, γιατί σήμερα στο Ελληνικό τα τετρακόσια λεωφορεία της ΕΘΕΛ, των Οδικών Συγκοινωνιών, και οι οκτακόσιοι εργαζόμενοι καταλαμβάνουν μια έκταση ογδόντα </w:t>
      </w:r>
      <w:r>
        <w:rPr>
          <w:rFonts w:eastAsia="Times New Roman" w:cs="Times New Roman"/>
          <w:szCs w:val="24"/>
        </w:rPr>
        <w:lastRenderedPageBreak/>
        <w:t>στρεμμάτων και κάθε μέρα κάνουν δύο χ</w:t>
      </w:r>
      <w:r>
        <w:rPr>
          <w:rFonts w:eastAsia="Times New Roman" w:cs="Times New Roman"/>
          <w:szCs w:val="24"/>
        </w:rPr>
        <w:t>ιλιάδες δρομολόγια για να εξυπηρετήσουν τους κατοίκους των νότιων περιοχών του Λεκανοπεδίου.</w:t>
      </w:r>
    </w:p>
    <w:p w14:paraId="6E7E6C1B"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Πότε θα γίνουν όλα αυτά, </w:t>
      </w:r>
      <w:r>
        <w:rPr>
          <w:rFonts w:eastAsia="Times New Roman"/>
          <w:bCs/>
        </w:rPr>
        <w:t>προκειμένου να</w:t>
      </w:r>
      <w:r>
        <w:rPr>
          <w:rFonts w:eastAsia="Times New Roman" w:cs="Times New Roman"/>
          <w:szCs w:val="24"/>
        </w:rPr>
        <w:t xml:space="preserve"> μην υπάρξει ούτε με την επένδυση πρόβλημα, αλλά -εξίσου σοβαρό- ούτε με την ομαλή μετακίνηση των εκατοντάδων χιλιάδων πολιτ</w:t>
      </w:r>
      <w:r>
        <w:rPr>
          <w:rFonts w:eastAsia="Times New Roman" w:cs="Times New Roman"/>
          <w:szCs w:val="24"/>
        </w:rPr>
        <w:t>ών του Λεκανοπεδίου που μεταφέρονται με λεωφορεία από το αμαξοστάσιο του Ελληνικού; Είναι, λοιπόν, πολύ σημαντικό η Κυβέρνηση και ο αρμόδιος Υπουργός, γιατί είναι θέματα αρμοδιότητας του κ. Σπίρτζη και μόνο, να μας απαντήσει επί αυτού.</w:t>
      </w:r>
    </w:p>
    <w:p w14:paraId="6E7E6C1C"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Περιττεύει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να πω -είχαμε έναν δημόσιο διάλογο με τον τέως Υπουργό Πολιτισμού, τον κ. Μπαλτά, το καλοκαίρι που μας πέρασε, πριν τον ανασχηματισμό- για το ζήτημα της κήρυξης του χώρου του Ελληνικού ως αρχαιολογικού. Και ναι μεν υποτίθεται ότι ξεπεράστηκαν κάποια θέματα</w:t>
      </w:r>
      <w:r>
        <w:rPr>
          <w:rFonts w:eastAsia="Times New Roman" w:cs="Times New Roman"/>
          <w:szCs w:val="24"/>
        </w:rPr>
        <w:t xml:space="preserve"> -συνεδρίασε </w:t>
      </w:r>
      <w:r>
        <w:rPr>
          <w:rFonts w:eastAsia="Times New Roman" w:cs="Times New Roman"/>
          <w:szCs w:val="24"/>
        </w:rPr>
        <w:lastRenderedPageBreak/>
        <w:t>το Κεντρικό Συμβούλιο Νεωτέρων Μνημείων-, αλλά η υπουργική απόφαση ακόμα δεν έχει βγει και έχουμε και άλλες καθυστερήσεις.</w:t>
      </w:r>
    </w:p>
    <w:p w14:paraId="6E7E6C1D"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E7E6C1E"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Θα ολοκληρώσω, κύριε Πρόεδρε, με ορι</w:t>
      </w:r>
      <w:r>
        <w:rPr>
          <w:rFonts w:eastAsia="Times New Roman" w:cs="Times New Roman"/>
          <w:szCs w:val="24"/>
        </w:rPr>
        <w:t xml:space="preserve">σμένες παρατηρήσεις σε μερικά θέματα που θίγει το συγκεκριμένο νομοσχέδιο. Επαναλαμβάνουμε για άλλη μια φορά ότι εμείς ως Δημοκρατική Συμπαράταξη, επειδή το δουλέψαμε με τα στελέχη μας στα συμβούλια Υπουργών, στηρίζουμε την ενσωμάτωση της συγκεκριμένης </w:t>
      </w:r>
      <w:r>
        <w:rPr>
          <w:rFonts w:eastAsia="Times New Roman" w:cs="Times New Roman"/>
          <w:szCs w:val="24"/>
        </w:rPr>
        <w:t>ο</w:t>
      </w:r>
      <w:r>
        <w:rPr>
          <w:rFonts w:eastAsia="Times New Roman" w:cs="Times New Roman"/>
          <w:szCs w:val="24"/>
        </w:rPr>
        <w:t>δη</w:t>
      </w:r>
      <w:r>
        <w:rPr>
          <w:rFonts w:eastAsia="Times New Roman" w:cs="Times New Roman"/>
          <w:szCs w:val="24"/>
        </w:rPr>
        <w:t>γίας. Όμως, υπάρχουν ορισμένες παρατηρήσεις που μας ήρθαν και από τους φορείς:</w:t>
      </w:r>
    </w:p>
    <w:p w14:paraId="6E7E6C1F"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Πρώτον, θα πρέπει η ορολογία που υπάρχει σε αρκετά σημεία του νομοσχεδίου να διευρυνθεί και να περιλαμβάνει τον όρο «εγκαταστάσεις αποθήκευσης και διανομής υγρών καυσίμων» και ό</w:t>
      </w:r>
      <w:r>
        <w:rPr>
          <w:rFonts w:eastAsia="Times New Roman" w:cs="Times New Roman"/>
          <w:szCs w:val="24"/>
        </w:rPr>
        <w:t>χι όπως αναφέρεται τώρα σε συγκεκριμένα ζητήματα.</w:t>
      </w:r>
    </w:p>
    <w:p w14:paraId="6E7E6C20"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 θέμα είναι το ζήτημα των επαγγελματικών δικαιωμάτων των μηχανικών, το οποίο θα αντιμετωπίσει η συγκεκριμένη </w:t>
      </w:r>
      <w:r>
        <w:rPr>
          <w:rFonts w:eastAsia="Times New Roman" w:cs="Times New Roman"/>
          <w:szCs w:val="24"/>
        </w:rPr>
        <w:t>ε</w:t>
      </w:r>
      <w:r>
        <w:rPr>
          <w:rFonts w:eastAsia="Times New Roman" w:cs="Times New Roman"/>
          <w:szCs w:val="24"/>
        </w:rPr>
        <w:t xml:space="preserve">πιτροπή ή οι </w:t>
      </w:r>
      <w:r>
        <w:rPr>
          <w:rFonts w:eastAsia="Times New Roman" w:cs="Times New Roman"/>
          <w:szCs w:val="24"/>
        </w:rPr>
        <w:t>ε</w:t>
      </w:r>
      <w:r>
        <w:rPr>
          <w:rFonts w:eastAsia="Times New Roman" w:cs="Times New Roman"/>
          <w:szCs w:val="24"/>
        </w:rPr>
        <w:t xml:space="preserve">πιτροπές που συγκροτούνται. Θα έπρεπε, θα ήθελα, θα απαιτούσαμε από πλευράς Κυβέρνησης να υπάρχουν κάποιες κατευθύνσεις για τα συγκεκριμένα </w:t>
      </w:r>
      <w:r>
        <w:rPr>
          <w:rFonts w:eastAsia="Times New Roman" w:cs="Times New Roman"/>
          <w:szCs w:val="24"/>
        </w:rPr>
        <w:t>π</w:t>
      </w:r>
      <w:r>
        <w:rPr>
          <w:rFonts w:eastAsia="Times New Roman" w:cs="Times New Roman"/>
          <w:szCs w:val="24"/>
        </w:rPr>
        <w:t xml:space="preserve">ροεδρικά </w:t>
      </w:r>
      <w:r>
        <w:rPr>
          <w:rFonts w:eastAsia="Times New Roman" w:cs="Times New Roman"/>
          <w:szCs w:val="24"/>
        </w:rPr>
        <w:t>δ</w:t>
      </w:r>
      <w:r>
        <w:rPr>
          <w:rFonts w:eastAsia="Times New Roman" w:cs="Times New Roman"/>
          <w:szCs w:val="24"/>
        </w:rPr>
        <w:t xml:space="preserve">ιατάγματα, διότι δεν είναι δυνατόν οι </w:t>
      </w:r>
      <w:r>
        <w:rPr>
          <w:rFonts w:eastAsia="Times New Roman" w:cs="Times New Roman"/>
          <w:szCs w:val="24"/>
        </w:rPr>
        <w:t>ε</w:t>
      </w:r>
      <w:r>
        <w:rPr>
          <w:rFonts w:eastAsia="Times New Roman" w:cs="Times New Roman"/>
          <w:szCs w:val="24"/>
        </w:rPr>
        <w:t>πιτροπές να βαδίζουν στον «αέρα», χωρίς κατεύθυνση, με βάση τη νομ</w:t>
      </w:r>
      <w:r>
        <w:rPr>
          <w:rFonts w:eastAsia="Times New Roman" w:cs="Times New Roman"/>
          <w:szCs w:val="24"/>
        </w:rPr>
        <w:t>οθετική διαδικασία.</w:t>
      </w:r>
    </w:p>
    <w:p w14:paraId="6E7E6C21"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Βεβαίως, είναι μια καλή ευκαιρία επιτέλους να λυθεί το τεράστιο θέμα που υπάρχει εδώ και πάρα πολλά χρόνια με τους αποφοίτους των ΤΕΙ και επιτέλους, με έναν τρόπο ολιστικό, ολοκληρωμένο, συνεργατικό, με έναν τρόπο που θα στηρίζει την αν</w:t>
      </w:r>
      <w:r>
        <w:rPr>
          <w:rFonts w:eastAsia="Times New Roman" w:cs="Times New Roman"/>
          <w:szCs w:val="24"/>
        </w:rPr>
        <w:t>άπτυξη της χώρας να δούμε πώς θα λυθεί και αυτό το θέμα που ταλαιπωρεί όλη την ελληνική κοινωνία.</w:t>
      </w:r>
    </w:p>
    <w:p w14:paraId="6E7E6C22"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w:t>
      </w:r>
      <w:r>
        <w:rPr>
          <w:rFonts w:eastAsia="Times New Roman" w:cs="Times New Roman"/>
          <w:szCs w:val="24"/>
        </w:rPr>
        <w:t>σ</w:t>
      </w:r>
      <w:r>
        <w:rPr>
          <w:rFonts w:eastAsia="Times New Roman" w:cs="Times New Roman"/>
          <w:szCs w:val="24"/>
        </w:rPr>
        <w:t>το παράπλευρο δίκτυο, θεωρώ πως είναι θετικό ότι ο Υπουργός δεσμεύτηκε πως την επόμενη εβδομάδα θα ακολουθήσει μια πολιτική συνάντησης με τους αρμ</w:t>
      </w:r>
      <w:r>
        <w:rPr>
          <w:rFonts w:eastAsia="Times New Roman" w:cs="Times New Roman"/>
          <w:szCs w:val="24"/>
        </w:rPr>
        <w:t xml:space="preserve">όδιους φορείς που εμπλέκονται, προκειμένου να υπάρξουν εκπτωτικές πολιτικές στα διόδια, γιατί αυτό πραγματικά θα συμβάλει. </w:t>
      </w:r>
    </w:p>
    <w:p w14:paraId="6E7E6C23"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Κλείνοντας, κύριε Πρόεδρε, θα ήθελα να πω ότι εμείς από την πλευρά μας, για άλλη μια φορά, θα στηρίξουμε όλες τις πρωτοβουλίες της Κ</w:t>
      </w:r>
      <w:r>
        <w:rPr>
          <w:rFonts w:eastAsia="Times New Roman" w:cs="Times New Roman"/>
          <w:szCs w:val="24"/>
        </w:rPr>
        <w:t xml:space="preserve">υβέρνησης που βαδίζουν στην κατεύθυνση των προοδευτικών μεταρρυθμίσεων και την ανάπτυξη της χώρας. Θα καταψηφίσουμε, όμως, με όλες μας τις δυνάμεις όλες τις αναχρονιστικές, σκοταδιστικές προσεγγίσεις που, δυστυχώς, όσο περνάει ο καιρός πληθαίνουν σε αυτήν </w:t>
      </w:r>
      <w:r>
        <w:rPr>
          <w:rFonts w:eastAsia="Times New Roman" w:cs="Times New Roman"/>
          <w:szCs w:val="24"/>
        </w:rPr>
        <w:t>την Κυβέρνηση.</w:t>
      </w:r>
    </w:p>
    <w:p w14:paraId="6E7E6C24"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E7E6C25" w14:textId="77777777" w:rsidR="00D31811" w:rsidRDefault="00451EDC">
      <w:pPr>
        <w:spacing w:line="600" w:lineRule="auto"/>
        <w:ind w:firstLine="720"/>
        <w:jc w:val="both"/>
        <w:rPr>
          <w:rFonts w:eastAsia="Times New Roman"/>
          <w:bCs/>
        </w:rPr>
      </w:pPr>
      <w:r>
        <w:rPr>
          <w:rFonts w:eastAsia="Times New Roman"/>
          <w:b/>
          <w:bCs/>
        </w:rPr>
        <w:t xml:space="preserve">ΠΡΟΕΔΡΕΥΩΝ (Σπυρίδων Λυκούδης): </w:t>
      </w:r>
      <w:r>
        <w:rPr>
          <w:rFonts w:eastAsia="Times New Roman"/>
          <w:bCs/>
        </w:rPr>
        <w:t xml:space="preserve">Σας ευχαριστούμε, κύριε Μανιάτη. </w:t>
      </w:r>
    </w:p>
    <w:p w14:paraId="6E7E6C26" w14:textId="77777777" w:rsidR="00D31811" w:rsidRDefault="00451EDC">
      <w:pPr>
        <w:spacing w:line="600" w:lineRule="auto"/>
        <w:ind w:firstLine="720"/>
        <w:jc w:val="both"/>
        <w:rPr>
          <w:rFonts w:eastAsia="Times New Roman"/>
          <w:bCs/>
        </w:rPr>
      </w:pPr>
      <w:r>
        <w:rPr>
          <w:rFonts w:eastAsia="Times New Roman"/>
          <w:bCs/>
        </w:rPr>
        <w:t>Τον λόγο έχει ο συνάδελφος κ. Εμμανουήλ Συντυχάκης από το Κομμουνιστικό Κόμμα Ελλάδας.</w:t>
      </w:r>
    </w:p>
    <w:p w14:paraId="6E7E6C27" w14:textId="77777777" w:rsidR="00D31811" w:rsidRDefault="00451EDC">
      <w:pPr>
        <w:spacing w:line="600" w:lineRule="auto"/>
        <w:ind w:firstLine="720"/>
        <w:jc w:val="both"/>
        <w:rPr>
          <w:rFonts w:eastAsia="Times New Roman"/>
          <w:bCs/>
        </w:rPr>
      </w:pPr>
      <w:r>
        <w:rPr>
          <w:rFonts w:eastAsia="Times New Roman"/>
          <w:b/>
          <w:bCs/>
        </w:rPr>
        <w:lastRenderedPageBreak/>
        <w:t>ΕΜΜΑΝΟΥΗΛ ΣΥΝΤΥΧΑΚΗΣ:</w:t>
      </w:r>
      <w:r>
        <w:rPr>
          <w:rFonts w:eastAsia="Times New Roman"/>
          <w:bCs/>
        </w:rPr>
        <w:t xml:space="preserve"> Ευχαριστώ, κύριε Πρόεδρε.</w:t>
      </w:r>
    </w:p>
    <w:p w14:paraId="6E7E6C28" w14:textId="77777777" w:rsidR="00D31811" w:rsidRDefault="00451EDC">
      <w:pPr>
        <w:spacing w:line="600" w:lineRule="auto"/>
        <w:ind w:firstLine="720"/>
        <w:jc w:val="both"/>
        <w:rPr>
          <w:rFonts w:eastAsia="Times New Roman"/>
          <w:bCs/>
        </w:rPr>
      </w:pPr>
      <w:r>
        <w:rPr>
          <w:rFonts w:eastAsia="Times New Roman"/>
          <w:bCs/>
        </w:rPr>
        <w:t xml:space="preserve">Κυρίες και κύριοι, </w:t>
      </w:r>
      <w:r>
        <w:rPr>
          <w:rFonts w:eastAsia="Times New Roman"/>
          <w:bCs/>
        </w:rPr>
        <w:t xml:space="preserve">χθες καταθέσαμε εκτενώς την άποψη του ΚΚΕ για την ευρωπαϊκή </w:t>
      </w:r>
      <w:r>
        <w:rPr>
          <w:rFonts w:eastAsia="Times New Roman"/>
          <w:bCs/>
        </w:rPr>
        <w:t>ο</w:t>
      </w:r>
      <w:r>
        <w:rPr>
          <w:rFonts w:eastAsia="Times New Roman"/>
          <w:bCs/>
        </w:rPr>
        <w:t>δηγία που αφορά τα εναλλακτικά καύσιμα, η ενσωμάτωση της οποίας προετοιμάζει το νομοθετικό πλαίσιο για τις επενδυτικές επιχειρηματικές δράσεις, τη διαμόρφωση και εξειδίκευση ενός εθνικού πλαισίου</w:t>
      </w:r>
      <w:r>
        <w:rPr>
          <w:rFonts w:eastAsia="Times New Roman"/>
          <w:bCs/>
        </w:rPr>
        <w:t xml:space="preserve"> πολιτικής για τα εναλλακτικά καύσιμα και θα έχει ως κύρια επιδίωξη -όπως, άλλωστε, μας είπε χθες ο κύριος Υπουργός- την εξασφάλιση κινήτρων των επιχειρηματικών ομίλων στα καύσιμα και στις μεταφορές, ενώ προετοιμάζεται και το νομοθετικό έδαφος για πιο δυνα</w:t>
      </w:r>
      <w:r>
        <w:rPr>
          <w:rFonts w:eastAsia="Times New Roman"/>
          <w:bCs/>
        </w:rPr>
        <w:t xml:space="preserve">μικές επιχειρηματικές δράσεις στα βιοκαύσιμα. </w:t>
      </w:r>
    </w:p>
    <w:p w14:paraId="6E7E6C29" w14:textId="77777777" w:rsidR="00D31811" w:rsidRDefault="00451EDC">
      <w:pPr>
        <w:spacing w:line="600" w:lineRule="auto"/>
        <w:ind w:firstLine="720"/>
        <w:jc w:val="both"/>
        <w:rPr>
          <w:rFonts w:eastAsia="Times New Roman"/>
          <w:bCs/>
        </w:rPr>
      </w:pPr>
      <w:r>
        <w:rPr>
          <w:rFonts w:eastAsia="Times New Roman"/>
          <w:bCs/>
        </w:rPr>
        <w:t xml:space="preserve">Σε αυτήν, λοιπόν, τη γραμμή συνηγορούν και όλα τα υπόλοιπα κόμματα του ευρωμονόδρομου και γι’ αυτό υπερψηφίζουν τη συγκεκριμένη ευρωπαϊκή </w:t>
      </w:r>
      <w:r>
        <w:rPr>
          <w:rFonts w:eastAsia="Times New Roman"/>
          <w:bCs/>
        </w:rPr>
        <w:t>ο</w:t>
      </w:r>
      <w:r>
        <w:rPr>
          <w:rFonts w:eastAsia="Times New Roman"/>
          <w:bCs/>
        </w:rPr>
        <w:t xml:space="preserve">δηγία και το νομοσχέδιο συνολικά. </w:t>
      </w:r>
    </w:p>
    <w:p w14:paraId="6E7E6C2A" w14:textId="77777777" w:rsidR="00D31811" w:rsidRDefault="00451EDC">
      <w:pPr>
        <w:spacing w:line="600" w:lineRule="auto"/>
        <w:ind w:firstLine="720"/>
        <w:jc w:val="both"/>
        <w:rPr>
          <w:rFonts w:eastAsia="Times New Roman"/>
          <w:bCs/>
        </w:rPr>
      </w:pPr>
      <w:r>
        <w:rPr>
          <w:rFonts w:eastAsia="Times New Roman"/>
          <w:bCs/>
        </w:rPr>
        <w:t>Όπως αντιλαμβάνεστε, το ΚΚΕ όχι μόν</w:t>
      </w:r>
      <w:r>
        <w:rPr>
          <w:rFonts w:eastAsia="Times New Roman"/>
          <w:bCs/>
        </w:rPr>
        <w:t xml:space="preserve">ο δεν συμφωνεί, αλλά θα καταψηφίσει τα άρθρα 1 έως 13, που αφορούν την ευρωπαϊκή </w:t>
      </w:r>
      <w:r>
        <w:rPr>
          <w:rFonts w:eastAsia="Times New Roman"/>
          <w:bCs/>
        </w:rPr>
        <w:t>ο</w:t>
      </w:r>
      <w:r>
        <w:rPr>
          <w:rFonts w:eastAsia="Times New Roman"/>
          <w:bCs/>
        </w:rPr>
        <w:t xml:space="preserve">δηγία. </w:t>
      </w:r>
    </w:p>
    <w:p w14:paraId="6E7E6C2B" w14:textId="77777777" w:rsidR="00D31811" w:rsidRDefault="00451EDC">
      <w:pPr>
        <w:spacing w:line="600" w:lineRule="auto"/>
        <w:ind w:firstLine="720"/>
        <w:jc w:val="both"/>
        <w:rPr>
          <w:rFonts w:eastAsia="Times New Roman"/>
          <w:bCs/>
        </w:rPr>
      </w:pPr>
      <w:r>
        <w:rPr>
          <w:rFonts w:eastAsia="Times New Roman"/>
          <w:bCs/>
        </w:rPr>
        <w:lastRenderedPageBreak/>
        <w:t xml:space="preserve">Το άρθρο 12, το οποίο και καταψηφίζουμε, αφορά τις άδειες άσκησης επαγγέλματος των επισκευαστών αυτοκινήτων -τους υποχρεώνετε να βγάζουν ξεχωριστή επιπλέον άδεια για </w:t>
      </w:r>
      <w:r>
        <w:rPr>
          <w:rFonts w:eastAsia="Times New Roman"/>
          <w:bCs/>
        </w:rPr>
        <w:t xml:space="preserve">την άσκηση δραστηριοτήτων μηχανικού συντήρησης και επισκευής κινητήρων οχημάτων, που αφορά μια σειρά καύσιμα- καθώς και τους όρους κατάρτισης για την απόκτησή της. </w:t>
      </w:r>
    </w:p>
    <w:p w14:paraId="6E7E6C2C" w14:textId="77777777" w:rsidR="00D31811" w:rsidRDefault="00451EDC">
      <w:pPr>
        <w:spacing w:line="600" w:lineRule="auto"/>
        <w:ind w:firstLine="720"/>
        <w:jc w:val="both"/>
        <w:rPr>
          <w:rFonts w:eastAsia="Times New Roman"/>
          <w:bCs/>
        </w:rPr>
      </w:pPr>
      <w:r>
        <w:rPr>
          <w:rFonts w:eastAsia="Times New Roman"/>
          <w:bCs/>
        </w:rPr>
        <w:t xml:space="preserve">Επίσης, αυστηροποιούνται οι αντίστοιχες προδιαγραφές για τα ίδια τα συνεργεία αυτοκινήτων. </w:t>
      </w:r>
      <w:r>
        <w:rPr>
          <w:rFonts w:eastAsia="Times New Roman"/>
          <w:bCs/>
        </w:rPr>
        <w:t xml:space="preserve">Ποιες είναι οι συνέπειες; Γενικεύετε τις πιστοποιήσεις, κατακερματίζετε τα επαγγελματικά δικαιώματα, επιβάλλετε την ειδίκευση, κατάρτιση και τα αντίστοιχα Κέντρα Επαγγελματικής Κατάρτισης. </w:t>
      </w:r>
    </w:p>
    <w:p w14:paraId="6E7E6C2D" w14:textId="77777777" w:rsidR="00D31811" w:rsidRDefault="00451EDC">
      <w:pPr>
        <w:spacing w:line="600" w:lineRule="auto"/>
        <w:ind w:firstLine="720"/>
        <w:jc w:val="both"/>
        <w:rPr>
          <w:rFonts w:eastAsia="Times New Roman"/>
          <w:bCs/>
        </w:rPr>
      </w:pPr>
      <w:r>
        <w:rPr>
          <w:rFonts w:eastAsia="Times New Roman"/>
          <w:bCs/>
        </w:rPr>
        <w:t>Με τον τρόπο αυτό διευκολύνετε τη συγκέντρωση στον κλάδο με τα επι</w:t>
      </w:r>
      <w:r>
        <w:rPr>
          <w:rFonts w:eastAsia="Times New Roman"/>
          <w:bCs/>
        </w:rPr>
        <w:t xml:space="preserve">πλέον έξοδα υποδομών και κατάρτισης που επιβάλλετε στα μικρά συνεργεία. Η δυσκολία να ανταποκριθούν στις απαιτήσεις, σπρώχνει πρακτικά τους πιο αδύνατους να χάσουν την πρόσβαση στο συγκεκριμένο τμήμα της αγοράς. </w:t>
      </w:r>
    </w:p>
    <w:p w14:paraId="6E7E6C2E" w14:textId="77777777" w:rsidR="00D31811" w:rsidRDefault="00451EDC">
      <w:pPr>
        <w:spacing w:line="600" w:lineRule="auto"/>
        <w:ind w:firstLine="720"/>
        <w:jc w:val="both"/>
        <w:rPr>
          <w:rFonts w:eastAsia="Times New Roman"/>
          <w:bCs/>
        </w:rPr>
      </w:pPr>
      <w:r>
        <w:rPr>
          <w:rFonts w:eastAsia="Times New Roman"/>
          <w:bCs/>
        </w:rPr>
        <w:lastRenderedPageBreak/>
        <w:t>Η θέση μας είναι ότι τα πτυχία των υπαρχόντ</w:t>
      </w:r>
      <w:r>
        <w:rPr>
          <w:rFonts w:eastAsia="Times New Roman"/>
          <w:bCs/>
        </w:rPr>
        <w:t>ων τεχνικών σχολών μπορούν να παρέχουν την απαιτούμενη επάρκεια άσκησης επαγγέλματος, ανεξαρτήτως του τύπου αυτοκινήτων. Και βέβαια, η αναγκαία επιμόρφωση θα πρέπει να παρέχεται υποχρεωτικά από το κράτος δωρεάν ή έναντι συμβολικού ποσού και να καταργηθεί κ</w:t>
      </w:r>
      <w:r>
        <w:rPr>
          <w:rFonts w:eastAsia="Times New Roman"/>
          <w:bCs/>
        </w:rPr>
        <w:t xml:space="preserve">άθε επιχειρηματική δραστηριότητα στον τομέα της επιμόρφωσης. </w:t>
      </w:r>
    </w:p>
    <w:p w14:paraId="6E7E6C2F" w14:textId="77777777" w:rsidR="00D31811" w:rsidRDefault="00451EDC">
      <w:pPr>
        <w:spacing w:line="600" w:lineRule="auto"/>
        <w:ind w:firstLine="720"/>
        <w:jc w:val="both"/>
        <w:rPr>
          <w:rFonts w:eastAsia="Times New Roman"/>
          <w:bCs/>
        </w:rPr>
      </w:pPr>
      <w:r>
        <w:rPr>
          <w:rFonts w:eastAsia="Times New Roman"/>
          <w:bCs/>
        </w:rPr>
        <w:t>Σε σχέση με τις διατάξεις του Β΄ και Γ΄ κεφαλαίου, θα έλεγα ότι και εδώ ικανοποιούνται οι απαιτήσεις του ΟΟΣΑ -κάτι που, άλλωστε, ομολογείται και από την αιτιολογική έκθεση- με πρόσχημα το περιβ</w:t>
      </w:r>
      <w:r>
        <w:rPr>
          <w:rFonts w:eastAsia="Times New Roman"/>
          <w:bCs/>
        </w:rPr>
        <w:t xml:space="preserve">άλλον. </w:t>
      </w:r>
    </w:p>
    <w:p w14:paraId="6E7E6C30" w14:textId="77777777" w:rsidR="00D31811" w:rsidRDefault="00451EDC">
      <w:pPr>
        <w:spacing w:line="600" w:lineRule="auto"/>
        <w:ind w:firstLine="720"/>
        <w:jc w:val="both"/>
        <w:rPr>
          <w:rFonts w:eastAsia="Times New Roman"/>
          <w:bCs/>
        </w:rPr>
      </w:pPr>
      <w:r>
        <w:rPr>
          <w:rFonts w:eastAsia="Times New Roman"/>
          <w:bCs/>
        </w:rPr>
        <w:t>Όσον αφορά στα άρθρα 14 έως 27, που αφορούν την απλοποίηση των διαδικασιών χορήγησης και αλλαγής των αδειών πρατηρίων καυσίμων, έχουμε διαφωνίες. Ξεκαθαρίζουμε, όμως, ότι η διαφωνία μας δεν έγκειται στην απλοποίηση της διαδικασίας αδειοδότησης. Εκε</w:t>
      </w:r>
      <w:r>
        <w:rPr>
          <w:rFonts w:eastAsia="Times New Roman"/>
          <w:bCs/>
        </w:rPr>
        <w:t xml:space="preserve">ί, συμφωνούμε. Όμως, διαφωνούμε στο εξής: Με πρόσχημα την απλοποίηση, μεταφέρετε τις αρμοδιότητες ελέγχου σε ιδιώτες. Δεν ευσταθούν τα </w:t>
      </w:r>
      <w:r>
        <w:rPr>
          <w:rFonts w:eastAsia="Times New Roman"/>
          <w:bCs/>
        </w:rPr>
        <w:lastRenderedPageBreak/>
        <w:t>επιχειρήματα ότι με το κράτος έχουμε γραφειοκρατία και καθυστερήσεις. Ε, τότε, καταργείστε τη γραφειοκρατία και τις καθυσ</w:t>
      </w:r>
      <w:r>
        <w:rPr>
          <w:rFonts w:eastAsia="Times New Roman"/>
          <w:bCs/>
        </w:rPr>
        <w:t xml:space="preserve">τερήσεις. Ένας δημόσιος φορέας, που λειτουργεί προς όφελος των λαϊκών συμφερόντων, μπορεί να λύσει τέτοιου είδους προβλήματα. </w:t>
      </w:r>
    </w:p>
    <w:p w14:paraId="6E7E6C31" w14:textId="77777777" w:rsidR="00D31811" w:rsidRDefault="00451EDC">
      <w:pPr>
        <w:spacing w:line="600" w:lineRule="auto"/>
        <w:ind w:firstLine="720"/>
        <w:jc w:val="both"/>
        <w:rPr>
          <w:rFonts w:eastAsia="Times New Roman"/>
          <w:bCs/>
        </w:rPr>
      </w:pPr>
      <w:r>
        <w:rPr>
          <w:rFonts w:eastAsia="Times New Roman"/>
          <w:bCs/>
        </w:rPr>
        <w:t>Βέβαια, το θέμα είναι ποιο κράτος, ποια εξουσία μπορεί να υπηρετήσει αυτές τις ανάγκες. Πάντως, οι αστικές κυβερνήσεις, το αστικό</w:t>
      </w:r>
      <w:r>
        <w:rPr>
          <w:rFonts w:eastAsia="Times New Roman"/>
          <w:bCs/>
        </w:rPr>
        <w:t xml:space="preserve"> κράτος, ενδιαφέρεται για τις επενδύσεις του μεγάλου κεφαλαίου στον κλάδο -και όχι μόνο- και όχι για τους μικροπρατηριούχους. Άλλωστε, αυτόν τον χαρακτήρα έχουν και οι κατευθύνσεις του ΟΟΣΑ, δηλαδή</w:t>
      </w:r>
      <w:r>
        <w:rPr>
          <w:rFonts w:eastAsia="Times New Roman"/>
          <w:bCs/>
        </w:rPr>
        <w:t>,</w:t>
      </w:r>
      <w:r>
        <w:rPr>
          <w:rFonts w:eastAsia="Times New Roman"/>
          <w:bCs/>
        </w:rPr>
        <w:t xml:space="preserve"> την επιτάχυνση και μείωση του κόστους των επενδύσεων με ο</w:t>
      </w:r>
      <w:r>
        <w:rPr>
          <w:rFonts w:eastAsia="Times New Roman"/>
          <w:bCs/>
        </w:rPr>
        <w:t xml:space="preserve">ρίζοντα τη μονοπώληση της αγοράς. </w:t>
      </w:r>
    </w:p>
    <w:p w14:paraId="6E7E6C32" w14:textId="77777777" w:rsidR="00D31811" w:rsidRDefault="00451EDC">
      <w:pPr>
        <w:spacing w:line="600" w:lineRule="auto"/>
        <w:ind w:firstLine="720"/>
        <w:jc w:val="both"/>
        <w:rPr>
          <w:rFonts w:eastAsia="Times New Roman" w:cs="Times New Roman"/>
          <w:szCs w:val="24"/>
        </w:rPr>
      </w:pPr>
      <w:r>
        <w:rPr>
          <w:rFonts w:eastAsia="Times New Roman"/>
          <w:bCs/>
        </w:rPr>
        <w:t xml:space="preserve">Αντιλαμβάνεστε ότι δεν συμφωνούμε με αυτά τα δύο κεφάλαια και καταψηφίζουμε τα άρθρα 14, 15, 16, 17, 18 και 20, που καταργούν σημαντικά έγγραφα. Επίσης, με τις νομοτεχνικές βελτιώσεις αλλάζει και ο χαρακτήρας του σχεδίου </w:t>
      </w:r>
      <w:r>
        <w:rPr>
          <w:rFonts w:eastAsia="Times New Roman"/>
          <w:bCs/>
        </w:rPr>
        <w:t xml:space="preserve">νόμου, αλλάζει δηλαδή η ουσία αυτών των συγκεκριμένων άρθρων. Όπως </w:t>
      </w:r>
      <w:r>
        <w:rPr>
          <w:rFonts w:eastAsia="Times New Roman"/>
          <w:bCs/>
        </w:rPr>
        <w:lastRenderedPageBreak/>
        <w:t>λέτε, στην περίπτωση που το διάστημα των τριάντα εργάσιμων ημερών παρέλθει χωρίς η αδειοδοτούσα υπηρεσία να εγκρίνει ή να απορρίψει το αίτημα, ο ενδιαφερόμενος θεωρείται ότι έχει νομίμως ιδ</w:t>
      </w:r>
      <w:r>
        <w:rPr>
          <w:rFonts w:eastAsia="Times New Roman"/>
          <w:bCs/>
        </w:rPr>
        <w:t xml:space="preserve">ρύσει την επιχείρηση του πρατηρίου. </w:t>
      </w:r>
    </w:p>
    <w:p w14:paraId="6E7E6C33"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Ε, δεν συμφωνούμε με αυτήν την διαδικασία. </w:t>
      </w:r>
    </w:p>
    <w:p w14:paraId="6E7E6C34"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Δεν έχουμε αντίρρηση και ψηφίζουμε τις διατάξεις ορισμένων άρθρων όπως είναι το 19, το 21, το 22, το 23 και το 24, ενώ ψηφίζουμε «</w:t>
      </w:r>
      <w:r>
        <w:rPr>
          <w:rFonts w:eastAsia="Times New Roman" w:cs="Times New Roman"/>
          <w:szCs w:val="24"/>
        </w:rPr>
        <w:t>π</w:t>
      </w:r>
      <w:r>
        <w:rPr>
          <w:rFonts w:eastAsia="Times New Roman" w:cs="Times New Roman"/>
          <w:szCs w:val="24"/>
        </w:rPr>
        <w:t xml:space="preserve">αρών» στα άρθρα 25, 26 και 27. </w:t>
      </w:r>
    </w:p>
    <w:p w14:paraId="6E7E6C35"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Με το άρθρο 28 </w:t>
      </w:r>
      <w:r>
        <w:rPr>
          <w:rFonts w:eastAsia="Times New Roman" w:cs="Times New Roman"/>
          <w:szCs w:val="24"/>
        </w:rPr>
        <w:t>–</w:t>
      </w:r>
      <w:r>
        <w:rPr>
          <w:rFonts w:eastAsia="Times New Roman" w:cs="Times New Roman"/>
          <w:szCs w:val="24"/>
        </w:rPr>
        <w:t>Δ</w:t>
      </w:r>
      <w:r>
        <w:rPr>
          <w:rFonts w:eastAsia="Times New Roman" w:cs="Times New Roman"/>
          <w:szCs w:val="24"/>
        </w:rPr>
        <w:t>΄</w:t>
      </w:r>
      <w:r>
        <w:rPr>
          <w:rFonts w:eastAsia="Times New Roman" w:cs="Times New Roman"/>
          <w:szCs w:val="24"/>
        </w:rPr>
        <w:t xml:space="preserve"> Κεφάλαιο- που αφορά την απαγόρευση χρήσης του παράπλευρου των εθνικών δρόμων οδικού δικτύου από τα φορτηγά -επιβάλλεται η απαγόρευση χρήσης αυτού του οδικού δικτύου από τα φορτηγά άνω των 3,5 τόνων-  που συμπεριλαμβάνει επαγγελματικά αυτ</w:t>
      </w:r>
      <w:r>
        <w:rPr>
          <w:rFonts w:eastAsia="Times New Roman" w:cs="Times New Roman"/>
          <w:szCs w:val="24"/>
        </w:rPr>
        <w:t xml:space="preserve">οκίνητα αυτοαπασχολουμένων, καθώς και μικρά φορτηγά δημόσιας χρήσης, επίσης δεν συμφωνούμε. Έγινε χθες πάρα πολλή </w:t>
      </w:r>
      <w:r>
        <w:rPr>
          <w:rFonts w:eastAsia="Times New Roman" w:cs="Times New Roman"/>
          <w:szCs w:val="24"/>
        </w:rPr>
        <w:lastRenderedPageBreak/>
        <w:t>κουβέντα. Μάλιστα, ο κύριος Υπουργός αναφέρθηκε ιδιαίτερα στους κινδύνους που υπάρχουν. Και υπάρχουν και άλλοι. Όμως, το ερώτημα είναι το εξής</w:t>
      </w:r>
      <w:r>
        <w:rPr>
          <w:rFonts w:eastAsia="Times New Roman" w:cs="Times New Roman"/>
          <w:szCs w:val="24"/>
        </w:rPr>
        <w:t xml:space="preserve">: Ποιους πλήττει αυτό το μέτρο; Τις μεγάλες εταιρίες, ελληνικές ή ξένες, ή τους αυτοαπασχολούμενους, τους μικρούς των φορτηγών δημόσιας χρήσης; Να, λοιπόν, πώς εκτοπίζονται οι μικροί για να συγκεντρώνεται ο κλάδος σε λίγα χέρια. </w:t>
      </w:r>
    </w:p>
    <w:p w14:paraId="6E7E6C36"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Το ερώτημα είναι γιατί κατ</w:t>
      </w:r>
      <w:r>
        <w:rPr>
          <w:rFonts w:eastAsia="Times New Roman" w:cs="Times New Roman"/>
          <w:szCs w:val="24"/>
        </w:rPr>
        <w:t>αφεύγουν οι αυτοαπασχολούμενοι και οι οδηγοί φορτηγών δημόσιας χρήσης να χρησιμοποιούν τους παράπλευρους δρόμους. Γιατί ακριβώς υπάρχουν τα εξοντωτικά και αλλεπάλληλα διόδια που έχετε επιβάλλει και εσείς και οι προηγούμενες κυβερνήσεις στις εθνικές αρτηρίε</w:t>
      </w:r>
      <w:r>
        <w:rPr>
          <w:rFonts w:eastAsia="Times New Roman" w:cs="Times New Roman"/>
          <w:szCs w:val="24"/>
        </w:rPr>
        <w:t xml:space="preserve">ς, σαν αποτέλεσμα της ιδιωτικοποίησής τους. Διότι οι κυβερνήσεις σας είναι αυτές που αύξησαν κατακόρυφα το κόστος των μεταφορών, ειδικά των πιο μικρών επαγγελματιών του κλάδου. Και τι προτείνετε ως λύση; Απαγορεύσεις και πρόστιμα. </w:t>
      </w:r>
    </w:p>
    <w:p w14:paraId="6E7E6C37"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Εάν πραγματικά θέλατε να</w:t>
      </w:r>
      <w:r>
        <w:rPr>
          <w:rFonts w:eastAsia="Times New Roman" w:cs="Times New Roman"/>
          <w:szCs w:val="24"/>
        </w:rPr>
        <w:t xml:space="preserve"> λύσετε το πρόβλημα και να μην κινδυνεύει κανείς, ούτε οι φορτηγατζήδες, ούτε οι πολίτες, θα καταργούσατε τα διόδια και θα είχαμε και ένα ασφαλές δημόσιο οδικό δίκτυο. Δεν το κάνετε όμως. Γι’ αυτό, άλλωστε, το καταψηφίζουμε.</w:t>
      </w:r>
    </w:p>
    <w:p w14:paraId="6E7E6C38"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w:t>
      </w:r>
      <w:r>
        <w:rPr>
          <w:rFonts w:eastAsia="Times New Roman" w:cs="Times New Roman"/>
          <w:szCs w:val="24"/>
        </w:rPr>
        <w:t>Έδρα  καταλαμβάνει ο Β΄ Αντιπρόεδρος της Βουλής κ</w:t>
      </w:r>
      <w:r w:rsidRPr="00DA26A3">
        <w:rPr>
          <w:rFonts w:eastAsia="Times New Roman" w:cs="Times New Roman"/>
          <w:szCs w:val="24"/>
        </w:rPr>
        <w:t xml:space="preserve">. </w:t>
      </w:r>
      <w:r w:rsidRPr="006E309E">
        <w:rPr>
          <w:rFonts w:eastAsia="Times New Roman" w:cs="Times New Roman"/>
          <w:b/>
          <w:szCs w:val="24"/>
        </w:rPr>
        <w:t>ΓΕΩΡΓΙΟΣ ΒΑΡΕΜΕΝΟΣ</w:t>
      </w:r>
      <w:r>
        <w:rPr>
          <w:rFonts w:eastAsia="Times New Roman" w:cs="Times New Roman"/>
          <w:szCs w:val="24"/>
        </w:rPr>
        <w:t>)</w:t>
      </w:r>
    </w:p>
    <w:p w14:paraId="6E7E6C39"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Με το άρθρο 29 η Κυβέρνηση φέρνει διατάξεις άσχετες με το περιεχόμενο και τη φιλοσοφία του σχεδίου νόμου που αφορούν τα επαγγελματικά δικαιώματα πολιτικών μηχανικών, αρχιτεκτόνων και το</w:t>
      </w:r>
      <w:r>
        <w:rPr>
          <w:rFonts w:eastAsia="Times New Roman" w:cs="Times New Roman"/>
          <w:szCs w:val="24"/>
        </w:rPr>
        <w:t xml:space="preserve">πογράφων, χωρίς να δώσει την δυνατότητα ουσιαστικού διαλόγου και συζήτησης με τους ενδιαφερόμενους. Δηλαδή, ακολουθεί την τακτική του αιφνιδιασμού, ακριβώς γιατί κλιμακώνει την επίθεση στα δικαιώματα αυτών των εργαζομένων. </w:t>
      </w:r>
    </w:p>
    <w:p w14:paraId="6E7E6C3A"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Με την παρούσα διάταξη διαιωνίζε</w:t>
      </w:r>
      <w:r>
        <w:rPr>
          <w:rFonts w:eastAsia="Times New Roman" w:cs="Times New Roman"/>
          <w:szCs w:val="24"/>
        </w:rPr>
        <w:t xml:space="preserve">ται το καθεστώς μηχανικών δύο ταχυτήτων πάνω στο ίδιο αντικείμενο, ώστε οι απόφοιτοι των ΑΤΕΙ, όπως και των κολλεγίων, των ξένων </w:t>
      </w:r>
      <w:r>
        <w:rPr>
          <w:rFonts w:eastAsia="Times New Roman" w:cs="Times New Roman"/>
          <w:szCs w:val="24"/>
          <w:lang w:val="en-US"/>
        </w:rPr>
        <w:t>bachelor</w:t>
      </w:r>
      <w:r>
        <w:rPr>
          <w:rFonts w:eastAsia="Times New Roman" w:cs="Times New Roman"/>
          <w:szCs w:val="24"/>
        </w:rPr>
        <w:t>, κ</w:t>
      </w:r>
      <w:r>
        <w:rPr>
          <w:rFonts w:eastAsia="Times New Roman" w:cs="Times New Roman"/>
          <w:szCs w:val="24"/>
        </w:rPr>
        <w:t>.</w:t>
      </w:r>
      <w:r>
        <w:rPr>
          <w:rFonts w:eastAsia="Times New Roman" w:cs="Times New Roman"/>
          <w:szCs w:val="24"/>
        </w:rPr>
        <w:t>λπ., θα αξιοποιούνται ως θρυαλλίδα κατακερματισμού και ισοπέδωσης προς τα κάτω των όρων άσκησης του επαγγέλματος τό</w:t>
      </w:r>
      <w:r>
        <w:rPr>
          <w:rFonts w:eastAsia="Times New Roman" w:cs="Times New Roman"/>
          <w:szCs w:val="24"/>
        </w:rPr>
        <w:t xml:space="preserve">σο των διπλωματούχων μηχανικών όσο και των ίδιων. </w:t>
      </w:r>
    </w:p>
    <w:p w14:paraId="6E7E6C3B"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Προωθείται η αναγνώριση των κολλεγίων τριετούς φοίτησης του εξωτερικού ως ισότιμων με τις σχολές του εσωτερικού,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εφαρμογής της </w:t>
      </w:r>
      <w:r>
        <w:rPr>
          <w:rFonts w:eastAsia="Times New Roman" w:cs="Times New Roman"/>
          <w:szCs w:val="24"/>
        </w:rPr>
        <w:t>ο</w:t>
      </w:r>
      <w:r>
        <w:rPr>
          <w:rFonts w:eastAsia="Times New Roman" w:cs="Times New Roman"/>
          <w:szCs w:val="24"/>
        </w:rPr>
        <w:t xml:space="preserve">δηγίας 36/2006 της Ευρωπαϊκής Ένωσης. </w:t>
      </w:r>
    </w:p>
    <w:p w14:paraId="6E7E6C3C"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Κατακερματίζετε τα επι</w:t>
      </w:r>
      <w:r>
        <w:rPr>
          <w:rFonts w:eastAsia="Times New Roman" w:cs="Times New Roman"/>
          <w:szCs w:val="24"/>
        </w:rPr>
        <w:t>στημονικά γνωστικά αντικείμενα εισάγοντας πεδία γνώσης, ανοίγοντας έτσι το δρόμο για πολλαπλά γνωστικά αντικείμενα των διαφόρων σχολών, που θα αντιστοιχίζονται σε πολλαπλές υποειδικότητες. Η αναγνώρισή τους ως βασικές ειδικότητες, δεν συνοδεύεται από την κ</w:t>
      </w:r>
      <w:r>
        <w:rPr>
          <w:rFonts w:eastAsia="Times New Roman" w:cs="Times New Roman"/>
          <w:szCs w:val="24"/>
        </w:rPr>
        <w:t xml:space="preserve">ατοχύρωση επαγγελματικών δικαιωμάτων στο πτυχίο για όλους. Αντίθετα, όλα αυτά θα μπουν στο γενικό καζάνι των </w:t>
      </w:r>
      <w:r>
        <w:rPr>
          <w:rFonts w:eastAsia="Times New Roman" w:cs="Times New Roman"/>
          <w:szCs w:val="24"/>
        </w:rPr>
        <w:lastRenderedPageBreak/>
        <w:t>προεδρικών διαταγμάτων, που θα μοιράσουν κατακερματισμένα δικαιώματα μέσω πιστοποιήσεων, εξετάσεων, κ</w:t>
      </w:r>
      <w:r>
        <w:rPr>
          <w:rFonts w:eastAsia="Times New Roman" w:cs="Times New Roman"/>
          <w:szCs w:val="24"/>
        </w:rPr>
        <w:t>.</w:t>
      </w:r>
      <w:r>
        <w:rPr>
          <w:rFonts w:eastAsia="Times New Roman" w:cs="Times New Roman"/>
          <w:szCs w:val="24"/>
        </w:rPr>
        <w:t>λπ..</w:t>
      </w:r>
    </w:p>
    <w:p w14:paraId="6E7E6C3D"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Η αντιμετώπιση αυτού του υπαρκτού προβλή</w:t>
      </w:r>
      <w:r>
        <w:rPr>
          <w:rFonts w:eastAsia="Times New Roman" w:cs="Times New Roman"/>
          <w:szCs w:val="24"/>
        </w:rPr>
        <w:t xml:space="preserve">ματος των νέων ειδικοτήτων, αποτελεί ένα ακόμη πρόσχημα για την Κυβέρνηση προκειμένου να επιταχύνει το νόμο της απελευθέρωσης του επαγγέλματος. </w:t>
      </w:r>
    </w:p>
    <w:p w14:paraId="6E7E6C3E"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E7E6C3F"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Δώστε μου λίγο  χρόνο, κύρι</w:t>
      </w:r>
      <w:r>
        <w:rPr>
          <w:rFonts w:eastAsia="Times New Roman" w:cs="Times New Roman"/>
          <w:szCs w:val="24"/>
        </w:rPr>
        <w:t>ε Πρόεδρε και σας ευχαριστώ.</w:t>
      </w:r>
    </w:p>
    <w:p w14:paraId="6E7E6C40"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Με τη νέα νομοτεχνική βελτίωση στο άρθρο 29 εισάγεται -και είναι αποκαλυπτικό- το ότι οι διατάξεις βασίζονται στην τήρηση της αρχής της επαγγελματικής ελευθερίας βάσει του ν.3919/2011. Είναι αποκαλυπτική, λοιπόν, η πρόθεση της </w:t>
      </w:r>
      <w:r>
        <w:rPr>
          <w:rFonts w:eastAsia="Times New Roman" w:cs="Times New Roman"/>
          <w:szCs w:val="24"/>
        </w:rPr>
        <w:t xml:space="preserve">Κυβέρνησης, το γιατί φέρνει αυτή τη συγκεκριμένη διάταξη. </w:t>
      </w:r>
    </w:p>
    <w:p w14:paraId="6E7E6C41"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Τέλος, κυρίες και κύριοι συνάδελφοι, το ΚΚΕ θεωρεί ότι η διέξοδος για την εργατική τάξη και τους αυτοαπασχολούμενους, τους επιστήμονες, τα φτωχά λαϊκά στρώματα πρέπει να αναζητηθεί στον αντίποδα τη</w:t>
      </w:r>
      <w:r>
        <w:rPr>
          <w:rFonts w:eastAsia="Times New Roman" w:cs="Times New Roman"/>
          <w:szCs w:val="24"/>
        </w:rPr>
        <w:t>ς απατηλής πρότασης για την πράσινη οικονομία, την ενεργειακή ασφάλεια, την απελευθέρωση των επαγγελμάτων, για την δήθεν δίκαιη ανάπτυξη, που μας λέει η Κυβέρνηση, με την Ελλάδα πρωταγωνιστή των εξελίξεων, και γενικότερα της άναρχης καπιταλιστικής ανάπτυξη</w:t>
      </w:r>
      <w:r>
        <w:rPr>
          <w:rFonts w:eastAsia="Times New Roman" w:cs="Times New Roman"/>
          <w:szCs w:val="24"/>
        </w:rPr>
        <w:t xml:space="preserve">ς που γεννά την οικονομική κρίση και καταστρέφει το περιβάλλον. </w:t>
      </w:r>
    </w:p>
    <w:p w14:paraId="6E7E6C42" w14:textId="77777777" w:rsidR="00D31811" w:rsidRDefault="00451EDC">
      <w:pPr>
        <w:spacing w:line="600" w:lineRule="auto"/>
        <w:ind w:firstLine="567"/>
        <w:jc w:val="both"/>
        <w:rPr>
          <w:rFonts w:eastAsia="Times New Roman" w:cs="Times New Roman"/>
          <w:szCs w:val="24"/>
        </w:rPr>
      </w:pPr>
      <w:r>
        <w:rPr>
          <w:rFonts w:eastAsia="Times New Roman" w:cs="Times New Roman"/>
          <w:szCs w:val="24"/>
        </w:rPr>
        <w:t>Κατά τη γνώμη μας, η λύση βρίσκεται στον κεντρικό σχεδιασμό της οικονομικής ζωής με γνώμονα την ικανοποίηση του συνόλου των λαϊκών αναγκών, που περιλαμβάνει την προστασία του περιβάλλοντος κα</w:t>
      </w:r>
      <w:r>
        <w:rPr>
          <w:rFonts w:eastAsia="Times New Roman" w:cs="Times New Roman"/>
          <w:szCs w:val="24"/>
        </w:rPr>
        <w:t xml:space="preserve">ι της δημόσιας υγείας, την αξιοποίηση των ενεργειακών αποθεμάτων του φυσικού αερίου για ουσιαστική αντισεισμική θωράκιση και αντιπλημμυρική προστασία, για την κάλυψη του συνόλου των αναγκών της εργατικής τάξης και των φτωχών λαϊκών στρωμάτων. </w:t>
      </w:r>
    </w:p>
    <w:p w14:paraId="6E7E6C43" w14:textId="77777777" w:rsidR="00D31811" w:rsidRDefault="00451EDC">
      <w:pPr>
        <w:spacing w:line="600" w:lineRule="auto"/>
        <w:ind w:firstLine="567"/>
        <w:jc w:val="both"/>
        <w:rPr>
          <w:rFonts w:eastAsia="Times New Roman" w:cs="Times New Roman"/>
          <w:szCs w:val="24"/>
        </w:rPr>
      </w:pPr>
      <w:r>
        <w:rPr>
          <w:rFonts w:eastAsia="Times New Roman" w:cs="Times New Roman"/>
          <w:szCs w:val="24"/>
        </w:rPr>
        <w:lastRenderedPageBreak/>
        <w:t>Δεν υπάρχουν</w:t>
      </w:r>
      <w:r>
        <w:rPr>
          <w:rFonts w:eastAsia="Times New Roman" w:cs="Times New Roman"/>
          <w:szCs w:val="24"/>
        </w:rPr>
        <w:t xml:space="preserve"> άλλες αυταπάτες. Σε τελική ανάλυση, η απάντηση στα λαϊκά προβλήματα δεν είναι ο πράσινος καπιταλισμός, αλλά ο σοσιαλισμός, παλεύοντας όμως ταυτόχρονα, κύριε εκπρόσωπε του ΣΥΡΙΖΑ, και για το σήμερα. </w:t>
      </w:r>
    </w:p>
    <w:p w14:paraId="6E7E6C44" w14:textId="77777777" w:rsidR="00D31811" w:rsidRDefault="00451EDC">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Συντυχάκη, είστε </w:t>
      </w:r>
      <w:r>
        <w:rPr>
          <w:rFonts w:eastAsia="Times New Roman" w:cs="Times New Roman"/>
          <w:szCs w:val="24"/>
        </w:rPr>
        <w:t xml:space="preserve">σαφής. Βάλτε μια τελεία. </w:t>
      </w:r>
    </w:p>
    <w:p w14:paraId="6E7E6C45" w14:textId="77777777" w:rsidR="00D31811" w:rsidRDefault="00451EDC">
      <w:pPr>
        <w:spacing w:line="600" w:lineRule="auto"/>
        <w:ind w:firstLine="567"/>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Σας έχουμε καταθέσει αρκετές προτάσεις νόμου για την ανακούφιση των λαϊκών οικογενειών, για την ανεργία, για την επαναφορά του βασικού μισθού. Δεν τα έχετε κάνει δεκτά. Δεν τα έχετε φέρει στην Ολομέλεια. Παρα</w:t>
      </w:r>
      <w:r>
        <w:rPr>
          <w:rFonts w:eastAsia="Times New Roman" w:cs="Times New Roman"/>
          <w:szCs w:val="24"/>
        </w:rPr>
        <w:t xml:space="preserve">πέμπετε τη λύση τους στη «Δευτέρα Παρουσία», ενώ εμείς δίνουμε τη μάχη και σήμερα για να ανακτήσουν τις απώλειες οι εργαζόμενοι, αλλά να κατανοήσουν ότι η προοπτική τους είναι ο σοσιαλισμός. </w:t>
      </w:r>
    </w:p>
    <w:p w14:paraId="6E7E6C46" w14:textId="77777777" w:rsidR="00D31811" w:rsidRDefault="00451EDC">
      <w:pPr>
        <w:spacing w:line="600" w:lineRule="auto"/>
        <w:ind w:firstLine="567"/>
        <w:jc w:val="both"/>
        <w:rPr>
          <w:rFonts w:eastAsia="Times New Roman" w:cs="Times New Roman"/>
          <w:szCs w:val="24"/>
        </w:rPr>
      </w:pPr>
      <w:r>
        <w:rPr>
          <w:rFonts w:eastAsia="Times New Roman" w:cs="Times New Roman"/>
          <w:szCs w:val="24"/>
        </w:rPr>
        <w:t>Τέλος, η τροπολογία που έχουμε καταθέσει, κύριε Πρόεδρε, θέλουμε</w:t>
      </w:r>
      <w:r>
        <w:rPr>
          <w:rFonts w:eastAsia="Times New Roman" w:cs="Times New Roman"/>
          <w:szCs w:val="24"/>
        </w:rPr>
        <w:t xml:space="preserve"> να γίνει αποδεκτή. Αφορά τους εργαζόμενους στις «Κτηριακές Υποδομές Α.Ε.». Δεν υπάρχει κάποιος λόγος να μην υπερψηφισθεί αυτή </w:t>
      </w:r>
      <w:r>
        <w:rPr>
          <w:rFonts w:eastAsia="Times New Roman" w:cs="Times New Roman"/>
          <w:szCs w:val="24"/>
        </w:rPr>
        <w:lastRenderedPageBreak/>
        <w:t xml:space="preserve">η τροπολογία. Θα θέλαμε να πουν συγκεκριμένα οι συνάδελφοι αν την αποδέχονται. Και θα θέλαμε να μας πει και ο κύριος Υπουργός αν </w:t>
      </w:r>
      <w:r>
        <w:rPr>
          <w:rFonts w:eastAsia="Times New Roman" w:cs="Times New Roman"/>
          <w:szCs w:val="24"/>
        </w:rPr>
        <w:t>την αποδέχεται. Εξ όσων γνωρίζω, μπροστά στους ίδιους τους εργαζόμενους είπε ότι είναι θετική αυτή η τροπολογία και ότι θα τη στηρίξει.</w:t>
      </w:r>
    </w:p>
    <w:p w14:paraId="6E7E6C47" w14:textId="77777777" w:rsidR="00D31811" w:rsidRDefault="00451EDC">
      <w:pPr>
        <w:spacing w:line="600" w:lineRule="auto"/>
        <w:ind w:firstLine="567"/>
        <w:jc w:val="both"/>
        <w:rPr>
          <w:rFonts w:eastAsia="Times New Roman" w:cs="Times New Roman"/>
          <w:szCs w:val="24"/>
        </w:rPr>
      </w:pPr>
      <w:r>
        <w:rPr>
          <w:rFonts w:eastAsia="Times New Roman" w:cs="Times New Roman"/>
          <w:szCs w:val="24"/>
        </w:rPr>
        <w:t>Ευχαριστώ πολύ.</w:t>
      </w:r>
    </w:p>
    <w:p w14:paraId="6E7E6C48" w14:textId="77777777" w:rsidR="00D31811" w:rsidRDefault="00451EDC">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Ωραία. Θα τοποθετηθεί σε κατάλληλο χρόνο ο κύριος Υπουργός. </w:t>
      </w:r>
    </w:p>
    <w:p w14:paraId="6E7E6C49" w14:textId="77777777" w:rsidR="00D31811" w:rsidRDefault="00451EDC">
      <w:pPr>
        <w:spacing w:line="600" w:lineRule="auto"/>
        <w:ind w:firstLine="567"/>
        <w:jc w:val="both"/>
        <w:rPr>
          <w:rFonts w:eastAsia="Times New Roman" w:cs="Times New Roman"/>
          <w:szCs w:val="24"/>
        </w:rPr>
      </w:pPr>
      <w:r>
        <w:rPr>
          <w:rFonts w:eastAsia="Times New Roman" w:cs="Times New Roman"/>
          <w:szCs w:val="24"/>
        </w:rPr>
        <w:t>Τον λόγο έ</w:t>
      </w:r>
      <w:r>
        <w:rPr>
          <w:rFonts w:eastAsia="Times New Roman" w:cs="Times New Roman"/>
          <w:szCs w:val="24"/>
        </w:rPr>
        <w:t xml:space="preserve">χει ο κ. Αμυράς. </w:t>
      </w:r>
    </w:p>
    <w:p w14:paraId="6E7E6C4A" w14:textId="77777777" w:rsidR="00D31811" w:rsidRDefault="00451EDC">
      <w:pPr>
        <w:spacing w:line="600" w:lineRule="auto"/>
        <w:ind w:firstLine="567"/>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κύριε Πρόεδρε. </w:t>
      </w:r>
    </w:p>
    <w:p w14:paraId="6E7E6C4B" w14:textId="77777777" w:rsidR="00D31811" w:rsidRDefault="00451EDC">
      <w:pPr>
        <w:spacing w:line="600" w:lineRule="auto"/>
        <w:ind w:firstLine="567"/>
        <w:jc w:val="both"/>
        <w:rPr>
          <w:rFonts w:eastAsia="Times New Roman" w:cs="Times New Roman"/>
          <w:szCs w:val="24"/>
        </w:rPr>
      </w:pPr>
      <w:r>
        <w:rPr>
          <w:rFonts w:eastAsia="Times New Roman" w:cs="Times New Roman"/>
          <w:szCs w:val="24"/>
        </w:rPr>
        <w:t xml:space="preserve">Κυρίες και κύριοι συνάδελφοι, έχουμε εξαντλήσει το ζήτημα του σχεδίου νόμου -της ενσωμάτωσης της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ο</w:t>
      </w:r>
      <w:r>
        <w:rPr>
          <w:rFonts w:eastAsia="Times New Roman" w:cs="Times New Roman"/>
          <w:szCs w:val="24"/>
        </w:rPr>
        <w:t xml:space="preserve">δηγίας για τα εναλλακτικά καύσιμα- στις προηγούμενες συνεδριάσεις. Εγώ θα σταθώ σε τρία άρθρα, για τα οποία έχει γίνει πολλή κουβέντα. </w:t>
      </w:r>
    </w:p>
    <w:p w14:paraId="6E7E6C4C" w14:textId="77777777" w:rsidR="00D31811" w:rsidRDefault="00451EDC">
      <w:pPr>
        <w:spacing w:line="600" w:lineRule="auto"/>
        <w:ind w:firstLine="567"/>
        <w:jc w:val="both"/>
        <w:rPr>
          <w:rFonts w:eastAsia="Times New Roman" w:cs="Times New Roman"/>
          <w:szCs w:val="24"/>
        </w:rPr>
      </w:pPr>
      <w:r>
        <w:rPr>
          <w:rFonts w:eastAsia="Times New Roman" w:cs="Times New Roman"/>
          <w:szCs w:val="24"/>
        </w:rPr>
        <w:lastRenderedPageBreak/>
        <w:t>Το άρθρο 25 αφορά τα ισόγεια πρατήρια καυσίμων. Εδώ οι προδιαγραφές είναι αυστηρές. Πιστεύουμε ότι οι ελεγκτικοί μηχανισ</w:t>
      </w:r>
      <w:r>
        <w:rPr>
          <w:rFonts w:eastAsia="Times New Roman" w:cs="Times New Roman"/>
          <w:szCs w:val="24"/>
        </w:rPr>
        <w:t>μοί πρέπει να δώσουν την απάντηση για το αν πρέπει ή όχι να συνεχιστεί το καθεστώς αυτό, μετά από δεκαεπτά χρόνια που ισχύει ήδη. Δεν μπορούμε να πούμε «</w:t>
      </w:r>
      <w:r>
        <w:rPr>
          <w:rFonts w:eastAsia="Times New Roman" w:cs="Times New Roman"/>
          <w:szCs w:val="24"/>
        </w:rPr>
        <w:t>ό</w:t>
      </w:r>
      <w:r>
        <w:rPr>
          <w:rFonts w:eastAsia="Times New Roman" w:cs="Times New Roman"/>
          <w:szCs w:val="24"/>
        </w:rPr>
        <w:t>χι» σ’ αυτό το άρθρο, γιατί θα κλείσουν χίλια επτακόσια πρατήρια. Ένα το κρατούμενο. Και δεύτερον, εμε</w:t>
      </w:r>
      <w:r>
        <w:rPr>
          <w:rFonts w:eastAsia="Times New Roman" w:cs="Times New Roman"/>
          <w:szCs w:val="24"/>
        </w:rPr>
        <w:t xml:space="preserve">ίς προτρέπουμε την Κυβέρνηση και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να αναπτύξει έντονη δραστηριότητα όσον αφορά τον έλεγχο των προδιαγραφών ασφαλείας αυτών των υφισταμένων πρατηρίων υγρών καυσίμων. </w:t>
      </w:r>
    </w:p>
    <w:p w14:paraId="6E7E6C4D" w14:textId="77777777" w:rsidR="00D31811" w:rsidRDefault="00451EDC">
      <w:pPr>
        <w:spacing w:line="600" w:lineRule="auto"/>
        <w:ind w:firstLine="567"/>
        <w:jc w:val="both"/>
        <w:rPr>
          <w:rFonts w:eastAsia="Times New Roman" w:cs="Times New Roman"/>
          <w:szCs w:val="24"/>
        </w:rPr>
      </w:pPr>
      <w:r>
        <w:rPr>
          <w:rFonts w:eastAsia="Times New Roman" w:cs="Times New Roman"/>
          <w:szCs w:val="24"/>
        </w:rPr>
        <w:t>Το άρθρο 28 αφορά την απαγόρευση της χρήσης του παράπλευρου οδικού δικτ</w:t>
      </w:r>
      <w:r>
        <w:rPr>
          <w:rFonts w:eastAsia="Times New Roman" w:cs="Times New Roman"/>
          <w:szCs w:val="24"/>
        </w:rPr>
        <w:t>ύου από τα μεγάλα οχήματα και τα μηχανήματα. Είμαστε θετικοί. Λόγοι ασφαλείας βεβαίως επιτάσσουν να διατηρηθεί έξω από το παράπλευρο, το κακοσυντηρημένο, των παλαιών προδιαγραφών ασφαλείας δίκτυο όλος αυτός ο όγκος των μεγάλων και βαρέων οχημάτων και να κι</w:t>
      </w:r>
      <w:r>
        <w:rPr>
          <w:rFonts w:eastAsia="Times New Roman" w:cs="Times New Roman"/>
          <w:szCs w:val="24"/>
        </w:rPr>
        <w:t xml:space="preserve">νηθούν, όπως όλα τα επαγγελματικά, στις μεγάλες οδούς -εθνικές ή μη- ανεξαρτήτως του αν υπάρχουν ή όχι διόδια. Τι να κάνουμε, δηλαδή; Από το να </w:t>
      </w:r>
      <w:r>
        <w:rPr>
          <w:rFonts w:eastAsia="Times New Roman" w:cs="Times New Roman"/>
          <w:szCs w:val="24"/>
        </w:rPr>
        <w:lastRenderedPageBreak/>
        <w:t>καταστρέφονται τα παράπλευρα οδικά δίκτυα και να παραπονούνται οι κάτοικοι πέριξ των μεγάλων οδικών αξόνων είναι</w:t>
      </w:r>
      <w:r>
        <w:rPr>
          <w:rFonts w:eastAsia="Times New Roman" w:cs="Times New Roman"/>
          <w:szCs w:val="24"/>
        </w:rPr>
        <w:t xml:space="preserve"> μια λύση, που εμείς την προκρίνουμε. </w:t>
      </w:r>
    </w:p>
    <w:p w14:paraId="6E7E6C4E" w14:textId="77777777" w:rsidR="00D31811" w:rsidRDefault="00451EDC">
      <w:pPr>
        <w:spacing w:line="600" w:lineRule="auto"/>
        <w:ind w:firstLine="567"/>
        <w:jc w:val="both"/>
        <w:rPr>
          <w:rFonts w:eastAsia="Times New Roman" w:cs="Times New Roman"/>
          <w:szCs w:val="24"/>
        </w:rPr>
      </w:pPr>
      <w:r>
        <w:rPr>
          <w:rFonts w:eastAsia="Times New Roman" w:cs="Times New Roman"/>
          <w:szCs w:val="24"/>
        </w:rPr>
        <w:t>Το άρθρο 29 αφορά τους μηχανικούς. Εδώ γίνεται ένα βήμα. Κάποιες ειδικότητες ήταν πίσω. Είχαν αποκλειστεί από τον τομέα και τον χώρο εργασίας.</w:t>
      </w:r>
    </w:p>
    <w:p w14:paraId="6E7E6C4F" w14:textId="77777777" w:rsidR="00D31811" w:rsidRDefault="00451EDC">
      <w:pPr>
        <w:spacing w:line="600" w:lineRule="auto"/>
        <w:ind w:firstLine="567"/>
        <w:jc w:val="both"/>
        <w:rPr>
          <w:rFonts w:eastAsia="Times New Roman" w:cs="Times New Roman"/>
          <w:szCs w:val="24"/>
        </w:rPr>
      </w:pPr>
      <w:r>
        <w:rPr>
          <w:rFonts w:eastAsia="Times New Roman" w:cs="Times New Roman"/>
          <w:szCs w:val="24"/>
        </w:rPr>
        <w:t>Πρέπει, όμως, να επισημάνουμε και τα εξής: Σε αυτό το άρθρο περιλαμβάνονται μια σειρά ρυθμίσεων διαδικαστικού, περισσότερο, χαρακτήρα παρά αρχές και κατευθύνσεις. Επίσης, εμείς θα σας λέγαμε να κοιτάξουμε τα επαγγελματικά περιγράμματα, έτσι όπως περιγράφον</w:t>
      </w:r>
      <w:r>
        <w:rPr>
          <w:rFonts w:eastAsia="Times New Roman" w:cs="Times New Roman"/>
          <w:szCs w:val="24"/>
        </w:rPr>
        <w:t xml:space="preserve">ται στον διεθνή κώδικα των επαγγελμάτων του </w:t>
      </w:r>
      <w:r>
        <w:rPr>
          <w:rFonts w:eastAsia="Times New Roman" w:cs="Times New Roman"/>
          <w:szCs w:val="24"/>
          <w:lang w:val="en-US"/>
        </w:rPr>
        <w:t>ILO</w:t>
      </w:r>
      <w:r>
        <w:rPr>
          <w:rFonts w:eastAsia="Times New Roman" w:cs="Times New Roman"/>
          <w:szCs w:val="24"/>
        </w:rPr>
        <w:t>, που είναι διεθνώς αναγνωρισμένος και στην Ελλάδα, επίσης, πλήρως αποδεκτός. Επιπροσθέτως, πιστεύουμε ότι απαιτείται ο προσδιορισμός νομοθετικά ρυθμιζομένων δραστηριοτήτων, όπως προβλέπεται από τις σχετικές ε</w:t>
      </w:r>
      <w:r>
        <w:rPr>
          <w:rFonts w:eastAsia="Times New Roman" w:cs="Times New Roman"/>
          <w:szCs w:val="24"/>
        </w:rPr>
        <w:t xml:space="preserve">υρωπαϊκές </w:t>
      </w:r>
      <w:r>
        <w:rPr>
          <w:rFonts w:eastAsia="Times New Roman" w:cs="Times New Roman"/>
          <w:szCs w:val="24"/>
        </w:rPr>
        <w:t>ο</w:t>
      </w:r>
      <w:r>
        <w:rPr>
          <w:rFonts w:eastAsia="Times New Roman" w:cs="Times New Roman"/>
          <w:szCs w:val="24"/>
        </w:rPr>
        <w:t xml:space="preserve">δηγίες. </w:t>
      </w:r>
    </w:p>
    <w:p w14:paraId="6E7E6C50" w14:textId="77777777" w:rsidR="00D31811" w:rsidRDefault="00451EDC">
      <w:pPr>
        <w:spacing w:line="600" w:lineRule="auto"/>
        <w:ind w:firstLine="567"/>
        <w:jc w:val="both"/>
        <w:rPr>
          <w:rFonts w:eastAsia="Times New Roman" w:cs="Times New Roman"/>
          <w:szCs w:val="24"/>
        </w:rPr>
      </w:pPr>
      <w:r>
        <w:rPr>
          <w:rFonts w:eastAsia="Times New Roman" w:cs="Times New Roman"/>
          <w:szCs w:val="24"/>
        </w:rPr>
        <w:lastRenderedPageBreak/>
        <w:t xml:space="preserve">Τέλος, -ως ιδέα το δίνουμε- θα μπορούσε να  υπάρχει μια μόνιμη επιτροπή που με την κατάλληλη σύνθεση θα διαχειριζόταν θέματα σχετικά με την άσκηση του επαγγέλματος του μηχανικού της </w:t>
      </w:r>
      <w:r>
        <w:rPr>
          <w:rFonts w:eastAsia="Times New Roman" w:cs="Times New Roman"/>
          <w:szCs w:val="24"/>
        </w:rPr>
        <w:t>τ</w:t>
      </w:r>
      <w:r>
        <w:rPr>
          <w:rFonts w:eastAsia="Times New Roman" w:cs="Times New Roman"/>
          <w:szCs w:val="24"/>
        </w:rPr>
        <w:t xml:space="preserve">ριτοβάθμιας </w:t>
      </w:r>
      <w:r>
        <w:rPr>
          <w:rFonts w:eastAsia="Times New Roman" w:cs="Times New Roman"/>
          <w:szCs w:val="24"/>
        </w:rPr>
        <w:t>ε</w:t>
      </w:r>
      <w:r>
        <w:rPr>
          <w:rFonts w:eastAsia="Times New Roman" w:cs="Times New Roman"/>
          <w:szCs w:val="24"/>
        </w:rPr>
        <w:t xml:space="preserve">κπαίδευσης, είτε από ΤΕΙ είτε από </w:t>
      </w:r>
      <w:r>
        <w:rPr>
          <w:rFonts w:eastAsia="Times New Roman" w:cs="Times New Roman"/>
          <w:szCs w:val="24"/>
        </w:rPr>
        <w:t>π</w:t>
      </w:r>
      <w:r>
        <w:rPr>
          <w:rFonts w:eastAsia="Times New Roman" w:cs="Times New Roman"/>
          <w:szCs w:val="24"/>
        </w:rPr>
        <w:t>ανεπι</w:t>
      </w:r>
      <w:r>
        <w:rPr>
          <w:rFonts w:eastAsia="Times New Roman" w:cs="Times New Roman"/>
          <w:szCs w:val="24"/>
        </w:rPr>
        <w:t>στήμια, ανάλογα με την τεχνική ιεραρχία.</w:t>
      </w:r>
    </w:p>
    <w:p w14:paraId="6E7E6C51" w14:textId="77777777" w:rsidR="00D31811" w:rsidRDefault="00451EDC">
      <w:pPr>
        <w:spacing w:line="600" w:lineRule="auto"/>
        <w:ind w:firstLine="567"/>
        <w:jc w:val="both"/>
        <w:rPr>
          <w:rFonts w:eastAsia="Times New Roman" w:cs="Times New Roman"/>
          <w:szCs w:val="24"/>
        </w:rPr>
      </w:pPr>
      <w:r>
        <w:rPr>
          <w:rFonts w:eastAsia="Times New Roman" w:cs="Times New Roman"/>
          <w:szCs w:val="24"/>
        </w:rPr>
        <w:t xml:space="preserve">Καταλήγοντας: Άκουσα τον κ. Μανιάτη και από αυτόν παίρνω την πάσα για το Ελληνικό και για την επένδυση και μεταφορά του αμαξοστασίου. </w:t>
      </w:r>
    </w:p>
    <w:p w14:paraId="6E7E6C52" w14:textId="77777777" w:rsidR="00D31811" w:rsidRDefault="00451EDC">
      <w:pPr>
        <w:spacing w:line="600" w:lineRule="auto"/>
        <w:ind w:firstLine="567"/>
        <w:jc w:val="both"/>
        <w:rPr>
          <w:rFonts w:eastAsia="Times New Roman" w:cs="Times New Roman"/>
          <w:szCs w:val="24"/>
        </w:rPr>
      </w:pPr>
      <w:r>
        <w:rPr>
          <w:rFonts w:eastAsia="Times New Roman" w:cs="Times New Roman"/>
          <w:szCs w:val="24"/>
        </w:rPr>
        <w:t>Εγώ θα ήθελα να σας αναφέρω, κύριε Μανιάτη, μια νέα εξέλιξη. Η εξέλιξη είναι ότι</w:t>
      </w:r>
      <w:r>
        <w:rPr>
          <w:rFonts w:eastAsia="Times New Roman" w:cs="Times New Roman"/>
          <w:szCs w:val="24"/>
        </w:rPr>
        <w:t xml:space="preserve"> εδώ αναπτύσσεται πλέον μια διελκυστίνδα μεταξύ της </w:t>
      </w:r>
      <w:r>
        <w:rPr>
          <w:rFonts w:eastAsia="Times New Roman" w:cs="Times New Roman"/>
          <w:szCs w:val="24"/>
        </w:rPr>
        <w:t>«</w:t>
      </w:r>
      <w:r>
        <w:rPr>
          <w:rFonts w:eastAsia="Times New Roman" w:cs="Times New Roman"/>
          <w:szCs w:val="24"/>
        </w:rPr>
        <w:t>ΕΛΛΗΝΙΚΟ Α.Ε.</w:t>
      </w:r>
      <w:r>
        <w:rPr>
          <w:rFonts w:eastAsia="Times New Roman" w:cs="Times New Roman"/>
          <w:szCs w:val="24"/>
        </w:rPr>
        <w:t>»</w:t>
      </w:r>
      <w:r>
        <w:rPr>
          <w:rFonts w:eastAsia="Times New Roman" w:cs="Times New Roman"/>
          <w:szCs w:val="24"/>
        </w:rPr>
        <w:t xml:space="preserve">, που εκπροσωπεί, θα έλεγα, την ελληνική πολιτεία στην επένδυση, και του επενδυτή με αφορμή, κύριε Υπουργέ, την κήρυξη νέων εκτάσεων ως δασικών. </w:t>
      </w:r>
    </w:p>
    <w:p w14:paraId="6E7E6C53"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Μάλιστα, η δική μου πληροφόρηση λέει ότι επ</w:t>
      </w:r>
      <w:r>
        <w:rPr>
          <w:rFonts w:eastAsia="Times New Roman" w:cs="Times New Roman"/>
          <w:szCs w:val="24"/>
        </w:rPr>
        <w:t>ιχειρείται να ανακηρυχθεί ως δασική μία συστάδα δέντρων που φυτεύτηκε μετά το 1950 -είναι φύτευση δηλαδή, δεν είναι δάσος αυτοφυές- μεταξύ του διαδρόμου από-προσγειώσεων και της παραλιακής.</w:t>
      </w:r>
    </w:p>
    <w:p w14:paraId="6E7E6C54"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Αντιλαμβανόμαστε, λοιπόν, ότι υπάρχουν πολλά εμπόδια. Και θα έλεγα</w:t>
      </w:r>
      <w:r>
        <w:rPr>
          <w:rFonts w:eastAsia="Times New Roman" w:cs="Times New Roman"/>
          <w:szCs w:val="24"/>
        </w:rPr>
        <w:t xml:space="preserve"> ότι πρέπει να το ψάξουμε το ζήτημα για να δούμε αν θα προχωρήσει αυτή η επένδυση ή όχι και με ποιον τρόπο. </w:t>
      </w:r>
    </w:p>
    <w:p w14:paraId="6E7E6C55"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Φοβάμαι ότι δικαιώνομαι στην τοποθέτησή μου για το Ελληνικό. Όταν είχε έρθει εδώ η κύρωση της </w:t>
      </w:r>
      <w:r>
        <w:rPr>
          <w:rFonts w:eastAsia="Times New Roman" w:cs="Times New Roman"/>
          <w:szCs w:val="24"/>
        </w:rPr>
        <w:t>σ</w:t>
      </w:r>
      <w:r>
        <w:rPr>
          <w:rFonts w:eastAsia="Times New Roman" w:cs="Times New Roman"/>
          <w:szCs w:val="24"/>
        </w:rPr>
        <w:t xml:space="preserve">ύμβασης, είχα πει ότι φοβάμαι πως το </w:t>
      </w:r>
      <w:r>
        <w:rPr>
          <w:rFonts w:eastAsia="Times New Roman" w:cs="Times New Roman"/>
          <w:szCs w:val="24"/>
        </w:rPr>
        <w:t>γ</w:t>
      </w:r>
      <w:r>
        <w:rPr>
          <w:rFonts w:eastAsia="Times New Roman" w:cs="Times New Roman"/>
          <w:szCs w:val="24"/>
        </w:rPr>
        <w:t>ραφείο του Ελλ</w:t>
      </w:r>
      <w:r>
        <w:rPr>
          <w:rFonts w:eastAsia="Times New Roman" w:cs="Times New Roman"/>
          <w:szCs w:val="24"/>
        </w:rPr>
        <w:t>ηνικού δεν μπορεί να αντέξει και να διαχειριστεί τον όγκο των πολεοδομικών και άλλων παρεμβάσεων που πρέπει να γίνουν. Εδώ ακούω, μάλιστα, ότι πρέπει να κατεδαφιστούν κάποια αυθαίρετα κτίσματα εκεί. Ακόμα και αυτά έχουν κολλήσει, ενώ είναι αυθαίρετα αναγνω</w:t>
      </w:r>
      <w:r>
        <w:rPr>
          <w:rFonts w:eastAsia="Times New Roman" w:cs="Times New Roman"/>
          <w:szCs w:val="24"/>
        </w:rPr>
        <w:t>ρισμένα με τη βούλα του νόμου.</w:t>
      </w:r>
    </w:p>
    <w:p w14:paraId="6E7E6C56"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Άρα προτρέπουμε τον κ. Σπίρτζη να ασχοληθεί και με αυτό, πέραν του αμαξοστασίου των συγκοινωνιών και με τα δασικά, που είναι ή δεν είναι. Εν πάση περιπτώσει, θέλουμε κάποιες απαντήσεις, έτσι ώστε να ξέρουμε αν η επένδυση θα π</w:t>
      </w:r>
      <w:r>
        <w:rPr>
          <w:rFonts w:eastAsia="Times New Roman" w:cs="Times New Roman"/>
          <w:szCs w:val="24"/>
        </w:rPr>
        <w:t xml:space="preserve">ροχωρήσει ή όχι. </w:t>
      </w:r>
    </w:p>
    <w:p w14:paraId="6E7E6C57"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 xml:space="preserve">Δεν μπαίνω σε πιο βαθιά συζήτηση γιατί υπάρχει ήδη και μια αλληλογραφία μεταξύ της </w:t>
      </w:r>
      <w:r>
        <w:rPr>
          <w:rFonts w:eastAsia="Times New Roman" w:cs="Times New Roman"/>
          <w:szCs w:val="24"/>
        </w:rPr>
        <w:t>«</w:t>
      </w:r>
      <w:r>
        <w:rPr>
          <w:rFonts w:eastAsia="Times New Roman" w:cs="Times New Roman"/>
          <w:szCs w:val="24"/>
          <w:lang w:val="en-US"/>
        </w:rPr>
        <w:t>Lamda</w:t>
      </w:r>
      <w:r>
        <w:rPr>
          <w:rFonts w:eastAsia="Times New Roman" w:cs="Times New Roman"/>
          <w:szCs w:val="24"/>
        </w:rPr>
        <w:t>»</w:t>
      </w:r>
      <w:r>
        <w:rPr>
          <w:rFonts w:eastAsia="Times New Roman" w:cs="Times New Roman"/>
          <w:szCs w:val="24"/>
        </w:rPr>
        <w:t xml:space="preserve"> και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ημοσίου, αλλά προς το παρόν δεν την αγγίζω. Περιμένω να δω πώς θα αντιδράσει η Κυβέρνηση.</w:t>
      </w:r>
    </w:p>
    <w:p w14:paraId="6E7E6C58"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Ευχαριστώ πολύ.</w:t>
      </w:r>
    </w:p>
    <w:p w14:paraId="6E7E6C59"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ΠΡΟΕΔΡΕΥΩΝ (Γεώργιος Β</w:t>
      </w:r>
      <w:r>
        <w:rPr>
          <w:rFonts w:eastAsia="Times New Roman" w:cs="Times New Roman"/>
          <w:b/>
          <w:szCs w:val="24"/>
        </w:rPr>
        <w:t>αρεμένος):</w:t>
      </w:r>
      <w:r>
        <w:rPr>
          <w:rFonts w:eastAsia="Times New Roman" w:cs="Times New Roman"/>
          <w:szCs w:val="24"/>
        </w:rPr>
        <w:t xml:space="preserve"> Εμείς ευχαριστούμε για τη διαχείριση του χρόνου.</w:t>
      </w:r>
    </w:p>
    <w:p w14:paraId="6E7E6C5A"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Μπορώ να έχω τον λόγο, κύριε Πρόεδρε;</w:t>
      </w:r>
    </w:p>
    <w:p w14:paraId="6E7E6C5B"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κύριε Υπουργέ.</w:t>
      </w:r>
    </w:p>
    <w:p w14:paraId="6E7E6C5C"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w:t>
      </w:r>
      <w:r>
        <w:rPr>
          <w:rFonts w:eastAsia="Times New Roman" w:cs="Times New Roman"/>
          <w:b/>
          <w:szCs w:val="24"/>
        </w:rPr>
        <w:t>ν):</w:t>
      </w:r>
      <w:r>
        <w:rPr>
          <w:rFonts w:eastAsia="Times New Roman" w:cs="Times New Roman"/>
          <w:szCs w:val="24"/>
        </w:rPr>
        <w:t xml:space="preserve"> Αν και δεν είναι στις αρμοδιότητές μου, να πω μερικά πράγματα, γιατί μάλλον μερικοί συνάδελφοι -και συνάδελφοι Βουλευτές και συνάδελφοι μηχανικοί- δεν θυμούνται μερικά πράγματα όσον αφορά τη διαδικασία.</w:t>
      </w:r>
    </w:p>
    <w:p w14:paraId="6E7E6C5D"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 xml:space="preserve">Το πρώτο είναι ότι ο επενδυτής σήμερα οφείλει να </w:t>
      </w:r>
      <w:r>
        <w:rPr>
          <w:rFonts w:eastAsia="Times New Roman" w:cs="Times New Roman"/>
          <w:szCs w:val="24"/>
        </w:rPr>
        <w:t xml:space="preserve">καταθέσει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και την περιβαλλοντολογική μελέτη, προκειμένου να εγκριθεί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w:t>
      </w:r>
    </w:p>
    <w:p w14:paraId="6E7E6C5E"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Την περιβαλλοντολογική μελέτη δεν την καταθέτει ο επενδυτής.</w:t>
      </w:r>
    </w:p>
    <w:p w14:paraId="6E7E6C5F"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Ο επενδυτής.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στο Ελληνικό και την περιβαλλοντολογική την καταθέτει ο επενδυτής, εγκρίνεται...</w:t>
      </w:r>
    </w:p>
    <w:p w14:paraId="6E7E6C60"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Αφού του χορηγηθεί.</w:t>
      </w:r>
    </w:p>
    <w:p w14:paraId="6E7E6C61"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Και μετά εκδίδεται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w:t>
      </w:r>
    </w:p>
    <w:p w14:paraId="6E7E6C62"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Είπα και χθες ότι όποιες καθυστερήσεις υπάρχουν, δεν οφείλονται σε εμάς. Δεν οφείλονται σε εμάς! Και δεν είναι η μόνη επένδυση που έχει προχωρήσει με τις διαδικασίες της προηγούμενης κυβέρνησης, </w:t>
      </w:r>
      <w:r>
        <w:rPr>
          <w:rFonts w:eastAsia="Times New Roman" w:cs="Times New Roman"/>
          <w:szCs w:val="24"/>
        </w:rPr>
        <w:lastRenderedPageBreak/>
        <w:t>που στη συνέχεια οι ίδιοι οι επενδυτές έρχονται και καθυστερ</w:t>
      </w:r>
      <w:r>
        <w:rPr>
          <w:rFonts w:eastAsia="Times New Roman" w:cs="Times New Roman"/>
          <w:szCs w:val="24"/>
        </w:rPr>
        <w:t>ούν την εφαρμογή αυτών των ιδιωτικοποιήσεων.</w:t>
      </w:r>
    </w:p>
    <w:p w14:paraId="6E7E6C63"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Θα έλεγα, λοιπόν, για να λύσω και τις απορίες σε σχέση με το αμαξοστάσιο το εξής: Ζήτησα να φέρουν -και θα την καταθέσω σε λίγο- τη </w:t>
      </w:r>
      <w:r>
        <w:rPr>
          <w:rFonts w:eastAsia="Times New Roman" w:cs="Times New Roman"/>
          <w:szCs w:val="24"/>
        </w:rPr>
        <w:t>σ</w:t>
      </w:r>
      <w:r>
        <w:rPr>
          <w:rFonts w:eastAsia="Times New Roman" w:cs="Times New Roman"/>
          <w:szCs w:val="24"/>
        </w:rPr>
        <w:t>υμφωνία που έχει γίνει για το πότε πρέπει να φύγει το αμαξοστάσιο. Το αμαξοστά</w:t>
      </w:r>
      <w:r>
        <w:rPr>
          <w:rFonts w:eastAsia="Times New Roman" w:cs="Times New Roman"/>
          <w:szCs w:val="24"/>
        </w:rPr>
        <w:t>σιο δεν πρέπει να φύγει τώρα. Βλέπετε, λοιπόν, ότι δεν υπάρχει από μας καμ</w:t>
      </w:r>
      <w:r>
        <w:rPr>
          <w:rFonts w:eastAsia="Times New Roman" w:cs="Times New Roman"/>
          <w:szCs w:val="24"/>
        </w:rPr>
        <w:t>μ</w:t>
      </w:r>
      <w:r>
        <w:rPr>
          <w:rFonts w:eastAsia="Times New Roman" w:cs="Times New Roman"/>
          <w:szCs w:val="24"/>
        </w:rPr>
        <w:t>ία κωλυσιεργία.</w:t>
      </w:r>
    </w:p>
    <w:p w14:paraId="6E7E6C64"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Καλό θα είναι, για να διασφαλιστεί το δημόσιο συμφέρον, να ψάξετε να βρείτε εκεί που υπάρχουν πραγματικά ευθύνες. Και εκεί που υπάρχουν πραγματικά ευθύνες δεν είναι </w:t>
      </w:r>
      <w:r>
        <w:rPr>
          <w:rFonts w:eastAsia="Times New Roman" w:cs="Times New Roman"/>
          <w:szCs w:val="24"/>
        </w:rPr>
        <w:t>από την από εδώ πλευρά του λόφου. Είναι από όσους έβαλαν αυτούς τους όρους για αυτόν τον διαγωνισμό και τον έκαναν τότε και είναι και στον επενδυτή.</w:t>
      </w:r>
    </w:p>
    <w:p w14:paraId="6E7E6C65"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Δεύτερον, υπάρχουν διάφορες -από ό,τι ξέρω όχι μόνο στο Ελληνικό, αλλά σε όλη την Ελλάδα- τέτοιες γκρίζες ζ</w:t>
      </w:r>
      <w:r>
        <w:rPr>
          <w:rFonts w:eastAsia="Times New Roman" w:cs="Times New Roman"/>
          <w:szCs w:val="24"/>
        </w:rPr>
        <w:t>ώνες για το τι είναι δασικό, τι δεν είναι κ</w:t>
      </w:r>
      <w:r>
        <w:rPr>
          <w:rFonts w:eastAsia="Times New Roman" w:cs="Times New Roman"/>
          <w:szCs w:val="24"/>
        </w:rPr>
        <w:t>.</w:t>
      </w:r>
      <w:r>
        <w:rPr>
          <w:rFonts w:eastAsia="Times New Roman" w:cs="Times New Roman"/>
          <w:szCs w:val="24"/>
        </w:rPr>
        <w:t>λπ.. Ελπίζω να μην το φορτωνόμαστε εμείς και αυτό, όταν από το 1821 μέχρι σήμερα δεν έχει ολοκληρωθεί ούτε ο χωροταξικός σχεδιασμός ούτε το Δασολόγιο ούτε το Κτηματολόγιο.</w:t>
      </w:r>
    </w:p>
    <w:p w14:paraId="6E7E6C66"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w:t>
      </w:r>
      <w:r>
        <w:rPr>
          <w:rFonts w:eastAsia="Times New Roman" w:cs="Times New Roman"/>
          <w:szCs w:val="24"/>
        </w:rPr>
        <w:t>τούμε.</w:t>
      </w:r>
    </w:p>
    <w:p w14:paraId="6E7E6C67"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Τον λόγο έχει ο κ. Λαζαρίδης.</w:t>
      </w:r>
    </w:p>
    <w:p w14:paraId="6E7E6C68"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Πρόεδρε, μπορώ να έχω τον λόγο για ένα λεπτό;</w:t>
      </w:r>
    </w:p>
    <w:p w14:paraId="6E7E6C69"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Μανιάτη, να προχωρήσει η διαδικασία. Ο κ. Αμυράς ήταν συγκεκριμένος απολύτως και διαχειρίστηκε τον χρόνο. Οφείλω να το επισημάνω.</w:t>
      </w:r>
    </w:p>
    <w:p w14:paraId="6E7E6C6A"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Θα δευτερολογήσουμε τότε. Αφού δεν θέλετε να μιλήσουμε μόνο για ένα λεπτό, θα πάρουμε περισσότερο χρό</w:t>
      </w:r>
      <w:r>
        <w:rPr>
          <w:rFonts w:eastAsia="Times New Roman" w:cs="Times New Roman"/>
          <w:szCs w:val="24"/>
        </w:rPr>
        <w:t>νο.</w:t>
      </w:r>
    </w:p>
    <w:p w14:paraId="6E7E6C6B"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Δεν κάνουμε τώρα πλειοδοσία χρόνου</w:t>
      </w:r>
    </w:p>
    <w:p w14:paraId="6E7E6C6C"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Ορίστε, κύριε Λαζαρίδη, έχετε τον λόγο.</w:t>
      </w:r>
    </w:p>
    <w:p w14:paraId="6E7E6C6D"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Σας ευχαριστώ, κύριε Πρόεδρε.</w:t>
      </w:r>
    </w:p>
    <w:p w14:paraId="6E7E6C6E"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Εγώ, κύριε Πρόεδρε, δεν μπορώ να αφήσω ασχολίαστη τη σημερινή ερώτηση του καλού συναδέλφου από</w:t>
      </w:r>
      <w:r>
        <w:rPr>
          <w:rFonts w:eastAsia="Times New Roman" w:cs="Times New Roman"/>
          <w:szCs w:val="24"/>
        </w:rPr>
        <w:t xml:space="preserve"> τη Νέα Δημοκρατία, του κ. Νικήτα Κακλαμάνη, ο οποίος σήμερα έκανε μία ερώτηση και κατέθεσε αποκαλυπτικά στοιχεία όσον αφορά στην παραποίηση των στοιχείων που έγιναν προκειμένου να μπούμε στα μνημόνια με τα οδυνηρά αποτελέσματα.</w:t>
      </w:r>
    </w:p>
    <w:p w14:paraId="6E7E6C6F" w14:textId="77777777" w:rsidR="00D31811" w:rsidRDefault="00451EDC">
      <w:pPr>
        <w:spacing w:line="600" w:lineRule="auto"/>
        <w:ind w:firstLine="720"/>
        <w:jc w:val="both"/>
        <w:rPr>
          <w:rFonts w:eastAsia="Times New Roman"/>
          <w:szCs w:val="24"/>
        </w:rPr>
      </w:pPr>
      <w:r>
        <w:rPr>
          <w:rFonts w:eastAsia="Times New Roman"/>
          <w:szCs w:val="24"/>
        </w:rPr>
        <w:t>Θέλω να μνημονεύσω τα στοιχ</w:t>
      </w:r>
      <w:r>
        <w:rPr>
          <w:rFonts w:eastAsia="Times New Roman"/>
          <w:szCs w:val="24"/>
        </w:rPr>
        <w:t>εία τα οποία κατέθεσε το πρωί εδώ, στην Αίθουσα αυτή, ο κ. Κακλαμάνης. Είπε ότι για την περίοδο Σημίτη, όπου φρόντισαν κάποιοι να εμφανίζεται το έλλειμα κάτω από το 3,5%, προκειμένου να μπούμε στην Ευρωζώνη, το έλλειμα -με στοιχεία της Τράπεζας της Ελλάδος</w:t>
      </w:r>
      <w:r>
        <w:rPr>
          <w:rFonts w:eastAsia="Times New Roman"/>
          <w:szCs w:val="24"/>
        </w:rPr>
        <w:t xml:space="preserve"> όπως κατέθεσε ο κ. Κακλαμάνης- όχι μόνο δεν ήταν κάτω από 3,5%, αλλά ήταν 5,8%. Το 2004, όταν ο Σημίτης </w:t>
      </w:r>
      <w:r>
        <w:rPr>
          <w:rFonts w:eastAsia="Times New Roman"/>
          <w:szCs w:val="24"/>
        </w:rPr>
        <w:lastRenderedPageBreak/>
        <w:t>έχασε τις εκλογές και ανέλαβε ο Κώστας Καραμανλής, το έλλειμα είχε φτάσει στο 6,5% με 7%, ενώ αντίστοιχα -πάντα με στοιχεία της Τράπεζας της Ελλάδος- τ</w:t>
      </w:r>
      <w:r>
        <w:rPr>
          <w:rFonts w:eastAsia="Times New Roman"/>
          <w:szCs w:val="24"/>
        </w:rPr>
        <w:t>ην περίοδο 2004-2009 το έλλειμα έβαινε μειούμενο, παρά το γεγονός ότι είχε δεσμεύσει ο Σημίτης την επόμενη κυβέρνηση -δηλαδή την κυβέρνηση της περιόδου 2004-2009 του Κώστα Καραμανλή- με υπερβολικές αμυντικές δαπάνες που υπερέβαιναν τα 84 δισεκατομμύρια και</w:t>
      </w:r>
      <w:r>
        <w:rPr>
          <w:rFonts w:eastAsia="Times New Roman"/>
          <w:szCs w:val="24"/>
        </w:rPr>
        <w:t xml:space="preserve"> ήμασταν πέμπτοι στις εξοπλιστικές δαπάνες.</w:t>
      </w:r>
    </w:p>
    <w:p w14:paraId="6E7E6C70" w14:textId="77777777" w:rsidR="00D31811" w:rsidRDefault="00451EDC">
      <w:pPr>
        <w:spacing w:line="600" w:lineRule="auto"/>
        <w:ind w:firstLine="720"/>
        <w:jc w:val="both"/>
        <w:rPr>
          <w:rFonts w:eastAsia="Times New Roman"/>
          <w:szCs w:val="24"/>
        </w:rPr>
      </w:pPr>
      <w:r>
        <w:rPr>
          <w:rFonts w:eastAsia="Times New Roman"/>
          <w:szCs w:val="24"/>
        </w:rPr>
        <w:t>Επομένως, εγώ τώρα περιμένω ακόμη -όπως είχα ζητήσει και τις προηγούμενες τρεις φορές που αναφέρθηκα σε αυτό το θέμα, ότι δηλαδή πρέπει να φωτιστεί αυτή η περίοδος- από συναδέλφους από τη Νέα Δημοκρατία να τοποθε</w:t>
      </w:r>
      <w:r>
        <w:rPr>
          <w:rFonts w:eastAsia="Times New Roman"/>
          <w:szCs w:val="24"/>
        </w:rPr>
        <w:t>τηθούν πάνω σε αυτό.</w:t>
      </w:r>
    </w:p>
    <w:p w14:paraId="6E7E6C71" w14:textId="77777777" w:rsidR="00D31811" w:rsidRDefault="00451EDC">
      <w:pPr>
        <w:spacing w:line="600" w:lineRule="auto"/>
        <w:ind w:firstLine="720"/>
        <w:jc w:val="both"/>
        <w:rPr>
          <w:rFonts w:eastAsia="Times New Roman"/>
          <w:szCs w:val="24"/>
        </w:rPr>
      </w:pPr>
      <w:r>
        <w:rPr>
          <w:rFonts w:eastAsia="Times New Roman"/>
          <w:szCs w:val="24"/>
        </w:rPr>
        <w:t xml:space="preserve">Κυρίες και κύριοι συνάδελφοι, με το νομοσχέδιο ενσωματώνεται στο ελληνικό </w:t>
      </w:r>
      <w:r>
        <w:rPr>
          <w:rFonts w:eastAsia="Times New Roman"/>
          <w:szCs w:val="24"/>
        </w:rPr>
        <w:t>δ</w:t>
      </w:r>
      <w:r>
        <w:rPr>
          <w:rFonts w:eastAsia="Times New Roman"/>
          <w:szCs w:val="24"/>
        </w:rPr>
        <w:t xml:space="preserve">ίκαιο η </w:t>
      </w:r>
      <w:r>
        <w:rPr>
          <w:rFonts w:eastAsia="Times New Roman"/>
          <w:szCs w:val="24"/>
        </w:rPr>
        <w:t>ο</w:t>
      </w:r>
      <w:r>
        <w:rPr>
          <w:rFonts w:eastAsia="Times New Roman"/>
          <w:szCs w:val="24"/>
        </w:rPr>
        <w:t xml:space="preserve">δηγία 2014/94 για την ανάπτυξη υποδομών εναλλακτικών καυσίμων και τροποποιούνται συναφείς διατάξεις της εθνικής </w:t>
      </w:r>
      <w:r>
        <w:rPr>
          <w:rFonts w:eastAsia="Times New Roman"/>
          <w:szCs w:val="24"/>
        </w:rPr>
        <w:lastRenderedPageBreak/>
        <w:t>νομοθεσίας. Όλες τις προηγούμενες μέρες</w:t>
      </w:r>
      <w:r>
        <w:rPr>
          <w:rFonts w:eastAsia="Times New Roman"/>
          <w:szCs w:val="24"/>
        </w:rPr>
        <w:t xml:space="preserve"> συζητήσαμε τα μέτρα για την ανάπτυξη υποδομών εναλλακτικών καυσίμων, κατ’ εφαρμογή της ευρωπαϊκής νομοθεσίας, για τον επανακαθορισμό της διαδικασίας αδειοδότησης πρατηρίων παροχής καυσίμων και ενέργειας, καθώς και άλλα ζητήματα.</w:t>
      </w:r>
    </w:p>
    <w:p w14:paraId="6E7E6C72" w14:textId="77777777" w:rsidR="00D31811" w:rsidRDefault="00451EDC">
      <w:pPr>
        <w:spacing w:line="600" w:lineRule="auto"/>
        <w:ind w:firstLine="720"/>
        <w:jc w:val="both"/>
        <w:rPr>
          <w:rFonts w:eastAsia="Times New Roman"/>
          <w:szCs w:val="24"/>
        </w:rPr>
      </w:pPr>
      <w:r>
        <w:rPr>
          <w:rFonts w:eastAsia="Times New Roman"/>
          <w:szCs w:val="24"/>
        </w:rPr>
        <w:t>Με ιδιαίτερη εκτίμηση χαιρ</w:t>
      </w:r>
      <w:r>
        <w:rPr>
          <w:rFonts w:eastAsia="Times New Roman"/>
          <w:szCs w:val="24"/>
        </w:rPr>
        <w:t xml:space="preserve">ετίζουμε τις προσπάθειες του αρμόδιου Υπουργείου να υιοθετήσει προτάσεις και θέσεις Βουλευτών, προχωρώντας σε βελτιωτικές αλλαγές σε άρθρα. </w:t>
      </w:r>
    </w:p>
    <w:p w14:paraId="6E7E6C73" w14:textId="77777777" w:rsidR="00D31811" w:rsidRDefault="00451EDC">
      <w:pPr>
        <w:spacing w:line="600" w:lineRule="auto"/>
        <w:ind w:firstLine="720"/>
        <w:jc w:val="both"/>
        <w:rPr>
          <w:rFonts w:eastAsia="Times New Roman"/>
          <w:szCs w:val="24"/>
        </w:rPr>
      </w:pPr>
      <w:r>
        <w:rPr>
          <w:rFonts w:eastAsia="Times New Roman"/>
          <w:szCs w:val="24"/>
        </w:rPr>
        <w:t>Έχουμε, λοιπόν, ένα νομοσχέδιο που στηρίχθηκε από όλους τους φορείς, όπως προκύπτει από τις τοποθετήσεις τους τις π</w:t>
      </w:r>
      <w:r>
        <w:rPr>
          <w:rFonts w:eastAsia="Times New Roman"/>
          <w:szCs w:val="24"/>
        </w:rPr>
        <w:t>ροηγούμενες ημέρες στην ακρόαση φορέων. Άλλωστε, η ολοκλήρωση του θεσμικού πλαισίου αναμένεται να δώσει νέα ώθηση στην αγορά εναλλακτικών καυσίμων, καθώς θα διευκολύνει τη διαδικασία αδειοδότησης και λειτουργίας πρατηρίων και θα ενθαρρύνει εν γένει τις επε</w:t>
      </w:r>
      <w:r>
        <w:rPr>
          <w:rFonts w:eastAsia="Times New Roman"/>
          <w:szCs w:val="24"/>
        </w:rPr>
        <w:t>νδύσεις στον τομέα αυτόν.</w:t>
      </w:r>
    </w:p>
    <w:p w14:paraId="6E7E6C74" w14:textId="77777777" w:rsidR="00D31811" w:rsidRDefault="00451EDC">
      <w:pPr>
        <w:spacing w:line="600" w:lineRule="auto"/>
        <w:ind w:firstLine="720"/>
        <w:jc w:val="both"/>
        <w:rPr>
          <w:rFonts w:eastAsia="Times New Roman"/>
          <w:szCs w:val="24"/>
        </w:rPr>
      </w:pPr>
      <w:r>
        <w:rPr>
          <w:rFonts w:eastAsia="Times New Roman"/>
          <w:szCs w:val="24"/>
        </w:rPr>
        <w:lastRenderedPageBreak/>
        <w:t xml:space="preserve">Είναι υποχρέωση της ελληνικής Κυβέρνησης να θεσπίσει εθνικό πλαίσιο πολιτικής για τη διαμόρφωση ολόκληρου του πλέγματος που απαιτείται για την προώθηση των εναλλακτικών μορφών καυσίμων και συγκεκριμένα το υγραέριο </w:t>
      </w:r>
      <w:r>
        <w:rPr>
          <w:rFonts w:eastAsia="Times New Roman"/>
          <w:szCs w:val="24"/>
          <w:lang w:val="en-US"/>
        </w:rPr>
        <w:t>LPG</w:t>
      </w:r>
      <w:r>
        <w:rPr>
          <w:rFonts w:eastAsia="Times New Roman"/>
          <w:szCs w:val="24"/>
        </w:rPr>
        <w:t>, το πεπιεσμέ</w:t>
      </w:r>
      <w:r>
        <w:rPr>
          <w:rFonts w:eastAsia="Times New Roman"/>
          <w:szCs w:val="24"/>
        </w:rPr>
        <w:t xml:space="preserve">νο φυσικό αέριο </w:t>
      </w:r>
      <w:r>
        <w:rPr>
          <w:rFonts w:eastAsia="Times New Roman"/>
          <w:szCs w:val="24"/>
          <w:lang w:val="en-US"/>
        </w:rPr>
        <w:t>CNG</w:t>
      </w:r>
      <w:r>
        <w:rPr>
          <w:rFonts w:eastAsia="Times New Roman"/>
          <w:szCs w:val="24"/>
        </w:rPr>
        <w:t xml:space="preserve">, το υγροποιημένο φυσικό αέριο </w:t>
      </w:r>
      <w:r>
        <w:rPr>
          <w:rFonts w:eastAsia="Times New Roman"/>
          <w:szCs w:val="24"/>
          <w:lang w:val="en-US"/>
        </w:rPr>
        <w:t>LNG</w:t>
      </w:r>
      <w:r>
        <w:rPr>
          <w:rFonts w:eastAsia="Times New Roman"/>
          <w:szCs w:val="24"/>
        </w:rPr>
        <w:t xml:space="preserve"> και την ηλεκτρική ενέργεια, που αφορά από υποδομές μέχρι μετασκευές σε μηχανές, κινητήρες καθώς και υποδομές που πρέπει να γίνουν μέσα σε συγκεκριμένο χρονοδιάγραμμα.</w:t>
      </w:r>
    </w:p>
    <w:p w14:paraId="6E7E6C75" w14:textId="77777777" w:rsidR="00D31811" w:rsidRDefault="00451EDC">
      <w:pPr>
        <w:spacing w:line="600" w:lineRule="auto"/>
        <w:ind w:firstLine="720"/>
        <w:jc w:val="both"/>
        <w:rPr>
          <w:rFonts w:eastAsia="Times New Roman"/>
          <w:szCs w:val="24"/>
        </w:rPr>
      </w:pPr>
      <w:r>
        <w:rPr>
          <w:rFonts w:eastAsia="Times New Roman"/>
          <w:szCs w:val="24"/>
        </w:rPr>
        <w:t>Σημειώσαμε και χθες το εξής: Η σημα</w:t>
      </w:r>
      <w:r>
        <w:rPr>
          <w:rFonts w:eastAsia="Times New Roman"/>
          <w:szCs w:val="24"/>
        </w:rPr>
        <w:t xml:space="preserve">σία του υγροποιημένου φυσικού αερίου </w:t>
      </w:r>
      <w:r>
        <w:rPr>
          <w:rFonts w:eastAsia="Times New Roman"/>
          <w:szCs w:val="24"/>
          <w:lang w:val="en-US"/>
        </w:rPr>
        <w:t>LNG</w:t>
      </w:r>
      <w:r>
        <w:rPr>
          <w:rFonts w:eastAsia="Times New Roman"/>
          <w:szCs w:val="24"/>
        </w:rPr>
        <w:t xml:space="preserve"> ως καύσιμο στη ναυτιλία στο άμεσο μέλλον, υπό συγκεκριμένες προϋποθέσεις είναι δυνατό να αποτελέσει μια από τις πλέον πρόσφορες λύσεις για τη ναυτιλία. Ενδεικτικά όσον αφορά το </w:t>
      </w:r>
      <w:r>
        <w:rPr>
          <w:rFonts w:eastAsia="Times New Roman"/>
          <w:szCs w:val="24"/>
          <w:lang w:val="en-US"/>
        </w:rPr>
        <w:t>LNG</w:t>
      </w:r>
      <w:r>
        <w:rPr>
          <w:rFonts w:eastAsia="Times New Roman"/>
          <w:szCs w:val="24"/>
        </w:rPr>
        <w:t>, ορίζεται ότι θα πρέπει να υπάρχει</w:t>
      </w:r>
      <w:r>
        <w:rPr>
          <w:rFonts w:eastAsia="Times New Roman"/>
          <w:szCs w:val="24"/>
        </w:rPr>
        <w:t xml:space="preserve"> ικανός αριθμός μονάδων ανεφοδιασμού σε λιμάνια για την κίνηση πλοίων έως τις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2025. Συνολικά έως το 2030 θα πρέπει να έχει ολοκληρωθεί όλο το σχετικό πρόγραμμα. Από τη χρήση του </w:t>
      </w:r>
      <w:r>
        <w:rPr>
          <w:rFonts w:eastAsia="Times New Roman"/>
          <w:szCs w:val="24"/>
          <w:lang w:val="en-US"/>
        </w:rPr>
        <w:t>LNG</w:t>
      </w:r>
      <w:r>
        <w:rPr>
          <w:rFonts w:eastAsia="Times New Roman"/>
          <w:szCs w:val="24"/>
        </w:rPr>
        <w:t xml:space="preserve"> μπορούν να προκύψουν οφέλη για τις ναυτιλιακές επιχειρήσεις, λόγω το</w:t>
      </w:r>
      <w:r>
        <w:rPr>
          <w:rFonts w:eastAsia="Times New Roman"/>
          <w:szCs w:val="24"/>
        </w:rPr>
        <w:t>υ φθηνότερου καυσίμου.</w:t>
      </w:r>
    </w:p>
    <w:p w14:paraId="6E7E6C76" w14:textId="77777777" w:rsidR="00D31811" w:rsidRDefault="00451EDC">
      <w:pPr>
        <w:spacing w:line="600" w:lineRule="auto"/>
        <w:ind w:firstLine="720"/>
        <w:jc w:val="both"/>
        <w:rPr>
          <w:rFonts w:eastAsia="Times New Roman"/>
          <w:szCs w:val="24"/>
        </w:rPr>
      </w:pPr>
      <w:r>
        <w:rPr>
          <w:rFonts w:eastAsia="Times New Roman"/>
          <w:szCs w:val="24"/>
        </w:rPr>
        <w:lastRenderedPageBreak/>
        <w:t>Η μετάβαση θα πρέπει να εξασφαλιστεί ότι θα γίνει κατά τρόπο, ώστε να μην επηρεαστεί η ανταγωνιστικότητα του μέσου της θαλάσσιας μεταφοράς ή των ναυτιλιακών επιχειρήσεων κατά τη ναυπήγηση νέων πλοίων ή τη μετατροπή υφιστάμενων και τω</w:t>
      </w:r>
      <w:r>
        <w:rPr>
          <w:rFonts w:eastAsia="Times New Roman"/>
          <w:szCs w:val="24"/>
        </w:rPr>
        <w:t>ν λιμένων.</w:t>
      </w:r>
    </w:p>
    <w:p w14:paraId="6E7E6C77" w14:textId="77777777" w:rsidR="00D31811" w:rsidRDefault="00451EDC">
      <w:pPr>
        <w:spacing w:line="600" w:lineRule="auto"/>
        <w:ind w:firstLine="720"/>
        <w:jc w:val="both"/>
        <w:rPr>
          <w:rFonts w:eastAsia="Times New Roman"/>
          <w:szCs w:val="24"/>
        </w:rPr>
      </w:pPr>
      <w:r>
        <w:rPr>
          <w:rFonts w:eastAsia="Times New Roman"/>
          <w:szCs w:val="24"/>
        </w:rPr>
        <w:t>Οι νέες ρυθμίσεις προβλέπουν μεταξύ άλλων: αυτόματη αδειοδότηση των πρατηρίων μετά την παρέλευση των προθεσμιών, παρακολούθηση από το μητρώο πρατηριούχων της ισχύος των πιστοποιητικών λειτουργίας τους, μείωση από έξι στους πέντε μήνες στην έκδοσ</w:t>
      </w:r>
      <w:r>
        <w:rPr>
          <w:rFonts w:eastAsia="Times New Roman"/>
          <w:szCs w:val="24"/>
        </w:rPr>
        <w:t xml:space="preserve">η </w:t>
      </w:r>
      <w:r>
        <w:rPr>
          <w:rFonts w:eastAsia="Times New Roman"/>
          <w:szCs w:val="24"/>
        </w:rPr>
        <w:t>π</w:t>
      </w:r>
      <w:r>
        <w:rPr>
          <w:rFonts w:eastAsia="Times New Roman"/>
          <w:szCs w:val="24"/>
        </w:rPr>
        <w:t xml:space="preserve">ροεδρικού </w:t>
      </w:r>
      <w:r>
        <w:rPr>
          <w:rFonts w:eastAsia="Times New Roman"/>
          <w:szCs w:val="24"/>
        </w:rPr>
        <w:t>δ</w:t>
      </w:r>
      <w:r>
        <w:rPr>
          <w:rFonts w:eastAsia="Times New Roman"/>
          <w:szCs w:val="24"/>
        </w:rPr>
        <w:t>ιατάγματος για τα επαγγελματικά δικαιώματα των μηχανικών. Ακόμη, σύμφωνα με τις διατάξεις του νομοσχεδίου, απλοποιείται η δανειοδότηση των πρατηρίων καυσίμων ως προς τον  χρόνο και τη διαδικασία, ενώ καθορίζονται αυστηρές πειθαρχικές ποινές γ</w:t>
      </w:r>
      <w:r>
        <w:rPr>
          <w:rFonts w:eastAsia="Times New Roman"/>
          <w:szCs w:val="24"/>
        </w:rPr>
        <w:t>ια όσους δεν ανταποκρίνονται στο έργο τους.</w:t>
      </w:r>
    </w:p>
    <w:p w14:paraId="6E7E6C78" w14:textId="77777777" w:rsidR="00D31811" w:rsidRDefault="00451EDC">
      <w:pPr>
        <w:spacing w:line="600" w:lineRule="auto"/>
        <w:ind w:firstLine="720"/>
        <w:jc w:val="both"/>
        <w:rPr>
          <w:rFonts w:eastAsia="Times New Roman"/>
          <w:szCs w:val="24"/>
        </w:rPr>
      </w:pPr>
      <w:r>
        <w:rPr>
          <w:rFonts w:eastAsia="Times New Roman"/>
          <w:szCs w:val="24"/>
        </w:rPr>
        <w:t xml:space="preserve">Με το </w:t>
      </w:r>
      <w:r>
        <w:rPr>
          <w:rFonts w:eastAsia="Times New Roman"/>
          <w:szCs w:val="24"/>
        </w:rPr>
        <w:t>Κ</w:t>
      </w:r>
      <w:r>
        <w:rPr>
          <w:rFonts w:eastAsia="Times New Roman"/>
          <w:szCs w:val="24"/>
        </w:rPr>
        <w:t xml:space="preserve">εφάλαιο Α΄ ορίζονται οι ελάχιστες προδιαγραφές για τη δημιουργία υποδομών, περιλαμβανομένων των σημείων επαναφόρτισης ηλεκτρικών οχημάτων και των σημείων ανεφοδιασμού φυσικού </w:t>
      </w:r>
      <w:r>
        <w:rPr>
          <w:rFonts w:eastAsia="Times New Roman"/>
          <w:szCs w:val="24"/>
        </w:rPr>
        <w:lastRenderedPageBreak/>
        <w:t xml:space="preserve">αερίου </w:t>
      </w:r>
      <w:r>
        <w:rPr>
          <w:rFonts w:eastAsia="Times New Roman"/>
          <w:szCs w:val="24"/>
          <w:lang w:val="en-US"/>
        </w:rPr>
        <w:t>LNG</w:t>
      </w:r>
      <w:r>
        <w:rPr>
          <w:rFonts w:eastAsia="Times New Roman"/>
          <w:szCs w:val="24"/>
        </w:rPr>
        <w:t xml:space="preserve"> και </w:t>
      </w:r>
      <w:r>
        <w:rPr>
          <w:rFonts w:eastAsia="Times New Roman"/>
          <w:szCs w:val="24"/>
          <w:lang w:val="en-US"/>
        </w:rPr>
        <w:t>CNG</w:t>
      </w:r>
      <w:r>
        <w:rPr>
          <w:rFonts w:eastAsia="Times New Roman"/>
          <w:szCs w:val="24"/>
        </w:rPr>
        <w:t xml:space="preserve"> και υδρογόν</w:t>
      </w:r>
      <w:r>
        <w:rPr>
          <w:rFonts w:eastAsia="Times New Roman"/>
          <w:szCs w:val="24"/>
        </w:rPr>
        <w:t xml:space="preserve">ου. Επιπλέον, ορίζονται οι τεχνικές προδιαγραφές για τα σημεία επαναφόρτισης και ανεφοδιασμού, καθώς και οι προδιαγραφές για τον τρόπο με τον οποίο θα γίνεται η πληροφόρηση των χρηστών (άρθρο 1). </w:t>
      </w:r>
    </w:p>
    <w:p w14:paraId="6E7E6C79" w14:textId="77777777" w:rsidR="00D31811" w:rsidRDefault="00451EDC">
      <w:pPr>
        <w:spacing w:line="600" w:lineRule="auto"/>
        <w:ind w:firstLine="720"/>
        <w:jc w:val="both"/>
        <w:rPr>
          <w:rFonts w:eastAsia="Times New Roman"/>
          <w:szCs w:val="24"/>
        </w:rPr>
      </w:pPr>
      <w:r>
        <w:rPr>
          <w:rFonts w:eastAsia="Times New Roman"/>
          <w:szCs w:val="24"/>
        </w:rPr>
        <w:t>Προβλέπεται η δυνατότητα διαβούλευσης με άλλα κράτη-μέλη, μ</w:t>
      </w:r>
      <w:r>
        <w:rPr>
          <w:rFonts w:eastAsia="Times New Roman"/>
          <w:szCs w:val="24"/>
        </w:rPr>
        <w:t>ε σκοπό τον συντονισμό και τη συνοχή των προαναφερομένων μέτρων. Σε κάθε περίπτωση, πρέπει να τηρούνται οι διατάξεις της ευρωπαϊκής νομοθεσίας, σχετικά με τους κανόνες περί κρατικών ενισχύσεων και αναφορικά με το περιβάλλον και την προστασία του (άρθρο 3).</w:t>
      </w:r>
      <w:r>
        <w:rPr>
          <w:rFonts w:eastAsia="Times New Roman"/>
          <w:szCs w:val="24"/>
        </w:rPr>
        <w:t xml:space="preserve"> </w:t>
      </w:r>
    </w:p>
    <w:p w14:paraId="6E7E6C7A" w14:textId="77777777" w:rsidR="00D31811" w:rsidRDefault="00451EDC">
      <w:pPr>
        <w:spacing w:line="600" w:lineRule="auto"/>
        <w:ind w:firstLine="720"/>
        <w:jc w:val="both"/>
        <w:rPr>
          <w:rFonts w:eastAsia="Times New Roman"/>
          <w:szCs w:val="24"/>
        </w:rPr>
      </w:pPr>
      <w:r>
        <w:rPr>
          <w:rFonts w:eastAsia="Times New Roman"/>
          <w:szCs w:val="24"/>
        </w:rPr>
        <w:t xml:space="preserve">Εξειδικεύονται τα μέτρα για τον εφοδιασμό με την ηλεκτρική ενέργεια, υδρογόνο και φυσικό αέριο στις μεταφορές και τίθενται τα αντίστοιχα χρονοδιαγράμματα ύπαρξης ικανού αριθμού σημείων επαναφόρτισης, ανεφοδιασμού και υλοποίησης των επιμέρους δεσμεύσεων, </w:t>
      </w:r>
      <w:r>
        <w:rPr>
          <w:rFonts w:eastAsia="Times New Roman"/>
          <w:szCs w:val="24"/>
        </w:rPr>
        <w:t>στο τέλος του έτους 2020 ή του 2025 ή του 2030 κατά περίπτωση (άρθρο 4).</w:t>
      </w:r>
    </w:p>
    <w:p w14:paraId="6E7E6C7B" w14:textId="77777777" w:rsidR="00D31811" w:rsidRDefault="00451EDC">
      <w:pPr>
        <w:spacing w:line="600" w:lineRule="auto"/>
        <w:ind w:firstLine="720"/>
        <w:jc w:val="both"/>
        <w:rPr>
          <w:rFonts w:eastAsia="Times New Roman"/>
          <w:szCs w:val="24"/>
        </w:rPr>
      </w:pPr>
      <w:r>
        <w:rPr>
          <w:rFonts w:eastAsia="Times New Roman"/>
          <w:szCs w:val="24"/>
        </w:rPr>
        <w:lastRenderedPageBreak/>
        <w:t>Επίσης, στις κείμενες διατάξεις του ιδίου άρθρου, προσδιορίζεται το πλαίσιο βάσει του οποίου οι διαχειριστές δημοσίως προσβάσιμων σημείων επαναφόρτισης αγοράζουν ηλεκτρική ενέργεια. Ο</w:t>
      </w:r>
      <w:r>
        <w:rPr>
          <w:rFonts w:eastAsia="Times New Roman"/>
          <w:szCs w:val="24"/>
        </w:rPr>
        <w:t xml:space="preserve">ι διαχειριστές παρέχουν τις υπηρεσίες επαναφόρτισης ηλεκτρικών οχημάτων, βάσει συμβολαίου με τους πελάτες ή με επί τούτου </w:t>
      </w:r>
      <w:r>
        <w:rPr>
          <w:rFonts w:eastAsia="Times New Roman"/>
          <w:szCs w:val="24"/>
          <w:lang w:val="en-US"/>
        </w:rPr>
        <w:t>ad</w:t>
      </w:r>
      <w:r>
        <w:rPr>
          <w:rFonts w:eastAsia="Times New Roman"/>
          <w:szCs w:val="24"/>
        </w:rPr>
        <w:t xml:space="preserve"> </w:t>
      </w:r>
      <w:r>
        <w:rPr>
          <w:rFonts w:eastAsia="Times New Roman"/>
          <w:szCs w:val="24"/>
          <w:lang w:val="en-US"/>
        </w:rPr>
        <w:t>hoc</w:t>
      </w:r>
      <w:r>
        <w:rPr>
          <w:rFonts w:eastAsia="Times New Roman"/>
          <w:szCs w:val="24"/>
        </w:rPr>
        <w:t xml:space="preserve"> χρεώσεις, κατά τα ειδικότερα οριζόμενα, και θεσπίζεται η υποχρέωση της πολιτείας να ενημερώνει τους χρήστες για τις υποδομές εν</w:t>
      </w:r>
      <w:r>
        <w:rPr>
          <w:rFonts w:eastAsia="Times New Roman"/>
          <w:szCs w:val="24"/>
        </w:rPr>
        <w:t>αλλακτικών καυσίμων, βάσει των ευρωπαϊκών και εθνικών προτύπων (άρθρο7).</w:t>
      </w:r>
    </w:p>
    <w:p w14:paraId="6E7E6C7C" w14:textId="77777777" w:rsidR="00D31811" w:rsidRDefault="00451EDC">
      <w:pPr>
        <w:spacing w:line="600" w:lineRule="auto"/>
        <w:ind w:firstLine="720"/>
        <w:jc w:val="both"/>
        <w:rPr>
          <w:rFonts w:eastAsia="Times New Roman"/>
          <w:szCs w:val="24"/>
        </w:rPr>
      </w:pPr>
      <w:r>
        <w:rPr>
          <w:rFonts w:eastAsia="Times New Roman"/>
          <w:szCs w:val="24"/>
        </w:rPr>
        <w:t>Εν συνεχεία, παρατηρούμε μια τροποποίηση στο άρθρο 10, καθώς με νέα ρύθμιση του παρόντος νομοσχεδίου στα πρατήρια παροχής καυσίμων και ενέργειας, θα εντάσσονται και αυτά που διαθέτουν</w:t>
      </w:r>
      <w:r>
        <w:rPr>
          <w:rFonts w:eastAsia="Times New Roman"/>
          <w:szCs w:val="24"/>
        </w:rPr>
        <w:t xml:space="preserve">, μεταξύ άλλων καυσίμων και υγροποιημένο φυσικό αέριο </w:t>
      </w:r>
      <w:r>
        <w:rPr>
          <w:rFonts w:eastAsia="Times New Roman"/>
          <w:szCs w:val="24"/>
          <w:lang w:val="en-US"/>
        </w:rPr>
        <w:t>LNG</w:t>
      </w:r>
      <w:r>
        <w:rPr>
          <w:rFonts w:eastAsia="Times New Roman"/>
          <w:szCs w:val="24"/>
        </w:rPr>
        <w:t>, καθώς και άλλης μορφής, μέτρο που στοχεύει φυσικά στη μελλοντική ανάπτυξη της συγκεκριμένης αγοράς.</w:t>
      </w:r>
    </w:p>
    <w:p w14:paraId="6E7E6C7D" w14:textId="77777777" w:rsidR="00D31811" w:rsidRDefault="00451EDC">
      <w:pPr>
        <w:spacing w:line="600" w:lineRule="auto"/>
        <w:ind w:firstLine="720"/>
        <w:jc w:val="both"/>
        <w:rPr>
          <w:rFonts w:eastAsia="Times New Roman"/>
          <w:szCs w:val="24"/>
        </w:rPr>
      </w:pPr>
      <w:r>
        <w:rPr>
          <w:rFonts w:eastAsia="Times New Roman"/>
          <w:szCs w:val="24"/>
        </w:rPr>
        <w:lastRenderedPageBreak/>
        <w:t xml:space="preserve">Το </w:t>
      </w:r>
      <w:r>
        <w:rPr>
          <w:rFonts w:eastAsia="Times New Roman"/>
          <w:szCs w:val="24"/>
        </w:rPr>
        <w:t>Κ</w:t>
      </w:r>
      <w:r>
        <w:rPr>
          <w:rFonts w:eastAsia="Times New Roman"/>
          <w:szCs w:val="24"/>
        </w:rPr>
        <w:t xml:space="preserve">εφάλαιο Β΄ είναι αυτό που μέσω των ρυθμίσεών του προωθεί την απλοποίηση της αδειοδότησης των </w:t>
      </w:r>
      <w:r>
        <w:rPr>
          <w:rFonts w:eastAsia="Times New Roman"/>
          <w:szCs w:val="24"/>
        </w:rPr>
        <w:t xml:space="preserve">πρατηρίων υγρών καυσίμων και την επιτάχυνση όλων των σχετικών διαδικασιών, εφαρμόζοντας παράλληλα και τις εκκρεμείς συστάσεις του ΟΟΣΑ σχετικά με το περιβάλλον και τις άδειες εμπορίας καυσίμων. Επανακαθορίζεται δηλαδή η διαδικασία χορήγησης άδειας ίδρυσης </w:t>
      </w:r>
      <w:r>
        <w:rPr>
          <w:rFonts w:eastAsia="Times New Roman"/>
          <w:szCs w:val="24"/>
        </w:rPr>
        <w:t>λειτουργίας και αλλαγής δικαιούχου άδειας λειτουργίας για το πρατήριο υγρών καυσίμων, πρατήριο υγραερίου ή μεικτού πρατηρίου, ενώ επικαιροποιούνται και τα σχετικά παράβολα.</w:t>
      </w:r>
    </w:p>
    <w:p w14:paraId="6E7E6C7E" w14:textId="77777777" w:rsidR="00D31811" w:rsidRDefault="00451EDC">
      <w:pPr>
        <w:spacing w:line="600" w:lineRule="auto"/>
        <w:ind w:firstLine="720"/>
        <w:jc w:val="both"/>
        <w:rPr>
          <w:rFonts w:eastAsia="Times New Roman"/>
          <w:szCs w:val="24"/>
        </w:rPr>
      </w:pPr>
      <w:r>
        <w:rPr>
          <w:rFonts w:eastAsia="Times New Roman"/>
          <w:szCs w:val="24"/>
        </w:rPr>
        <w:t xml:space="preserve">Συγκεκριμένα, στο άρθρο 14 προβλέπεται ότι για την καταλληλότητα θέσης οικοπέδου ή </w:t>
      </w:r>
      <w:r>
        <w:rPr>
          <w:rFonts w:eastAsia="Times New Roman"/>
          <w:szCs w:val="24"/>
        </w:rPr>
        <w:t>γηπέδου σχετικά με την ίδρυση των εν λόγω πρατηρίων θα υποβάλλεται εφεξής υπεύθυνη δήλωση ιδιώτη μελετητή μηχανικού αντί αυτοψίας, που έπρεπε να πραγματοποιηθεί με το υφιστάμενο καθεστώς, και της απόφασης έγκρισης κυκλοφοριακής σύνδεσης κόμβου των εκτός ρυ</w:t>
      </w:r>
      <w:r>
        <w:rPr>
          <w:rFonts w:eastAsia="Times New Roman"/>
          <w:szCs w:val="24"/>
        </w:rPr>
        <w:t xml:space="preserve">μοτομικού σχεδίου πρατηρίων ή της έγκρισης απότμησης υποβιβασμού της στάθμης του πεζοδρομίου. </w:t>
      </w:r>
    </w:p>
    <w:p w14:paraId="6E7E6C7F" w14:textId="77777777" w:rsidR="00D31811" w:rsidRDefault="00451EDC">
      <w:pPr>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Ολοκληρώστε, κύριε Λαζαρίδη</w:t>
      </w:r>
    </w:p>
    <w:p w14:paraId="6E7E6C80" w14:textId="77777777" w:rsidR="00D31811" w:rsidRDefault="00451EDC">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Κλείνοντας την τοποθέτησή μου, δεν μπορώ να μην αναφερθώ στις διατάξεις του άρθρ</w:t>
      </w:r>
      <w:r>
        <w:rPr>
          <w:rFonts w:eastAsia="Times New Roman"/>
          <w:szCs w:val="24"/>
        </w:rPr>
        <w:t>ου 29, όπου επανακαθορίζονται οι όροι για την άσκηση του επαγγέλματος του διπλωματούχου μηχανικού και διευρύνονται οι ειδικότητες στις οποίες εντάσσονται τα μέλη του Τεχνικού Επιμελητηρίου Ελλάδος (ΤΕΕ).</w:t>
      </w:r>
    </w:p>
    <w:p w14:paraId="6E7E6C81" w14:textId="77777777" w:rsidR="00D31811" w:rsidRDefault="00451EDC">
      <w:pPr>
        <w:spacing w:line="600" w:lineRule="auto"/>
        <w:ind w:firstLine="720"/>
        <w:jc w:val="both"/>
        <w:rPr>
          <w:rFonts w:eastAsia="Times New Roman"/>
          <w:szCs w:val="24"/>
        </w:rPr>
      </w:pPr>
      <w:r>
        <w:rPr>
          <w:rFonts w:eastAsia="Times New Roman"/>
          <w:szCs w:val="24"/>
        </w:rPr>
        <w:t>Η συνολική ρύθμιση του επαγγέλματος του μηχανικού θα</w:t>
      </w:r>
      <w:r>
        <w:rPr>
          <w:rFonts w:eastAsia="Times New Roman"/>
          <w:szCs w:val="24"/>
        </w:rPr>
        <w:t xml:space="preserve"> αφορά πλέον το σύνολο και των δεκατριών ειδικοτήτων προκειμένου να γίνει μια ενιαία ρύθμιση του επαγγέλματος του μηχανικού, εν αντιθέσει με την αρχική ρύθμιση, η οποία αφορά μόνο στις τρεις βασικές ειδικότητες, δηλαδή του πολιτικού μηχανικού, του αρχιτέκτ</w:t>
      </w:r>
      <w:r>
        <w:rPr>
          <w:rFonts w:eastAsia="Times New Roman"/>
          <w:szCs w:val="24"/>
        </w:rPr>
        <w:t>ονα και του τοπογράφου μηχανικού. Τα επαγγελματικά δικαιώματα των βασικών ειδικοτήτων δεν είναι σαφή και δημιουργούνται τριβές μεταξύ των μηχανικών.</w:t>
      </w:r>
    </w:p>
    <w:p w14:paraId="6E7E6C82" w14:textId="77777777" w:rsidR="00D31811" w:rsidRDefault="00451EDC">
      <w:pPr>
        <w:spacing w:line="600" w:lineRule="auto"/>
        <w:ind w:firstLine="720"/>
        <w:jc w:val="both"/>
        <w:rPr>
          <w:rFonts w:eastAsia="Times New Roman"/>
          <w:szCs w:val="24"/>
        </w:rPr>
      </w:pPr>
      <w:r>
        <w:rPr>
          <w:rFonts w:eastAsia="Times New Roman"/>
          <w:szCs w:val="24"/>
        </w:rPr>
        <w:lastRenderedPageBreak/>
        <w:t>Επειδή υπάρχει πρόβλημα εναρμόνισης, θεωρούμε πως ορθώς το ΤΕΕ ορίζεται ως ο φορέας όλου του τεχνικού κόσμο</w:t>
      </w:r>
      <w:r>
        <w:rPr>
          <w:rFonts w:eastAsia="Times New Roman"/>
          <w:szCs w:val="24"/>
        </w:rPr>
        <w:t>υ, για να πιστοποιεί τα επαγγελματικά δικαιώματα ανάλογα με τις σπουδές και την εμπειρία, διασφαλίζοντας με αυτόν τον τρόπο την αξιοκρατία.</w:t>
      </w:r>
    </w:p>
    <w:p w14:paraId="6E7E6C83" w14:textId="77777777" w:rsidR="00D31811" w:rsidRDefault="00451EDC">
      <w:pPr>
        <w:spacing w:line="600" w:lineRule="auto"/>
        <w:ind w:firstLine="720"/>
        <w:jc w:val="both"/>
        <w:rPr>
          <w:rFonts w:eastAsia="Times New Roman"/>
          <w:szCs w:val="24"/>
        </w:rPr>
      </w:pPr>
      <w:r>
        <w:rPr>
          <w:rFonts w:eastAsia="Times New Roman"/>
          <w:szCs w:val="24"/>
        </w:rPr>
        <w:t>Κύριε Υπουργέ, κυρίες και κύριοι συνάδελφοι, με δεδομένη τη στροφή που σημειώνεται παγκοσμίως στα εναλλακτικά καύσιμ</w:t>
      </w:r>
      <w:r>
        <w:rPr>
          <w:rFonts w:eastAsia="Times New Roman"/>
          <w:szCs w:val="24"/>
        </w:rPr>
        <w:t xml:space="preserve">α, η χώρα μας πρέπει να κινηθεί γρήγορα, προκειμένου να ενεργοποιήσει άμεσα και έμμεσα εμπλεκόμενους κλάδους, τονώνοντας την απόκλιση στον κλάδο της ενέργειας, της βιομηχανίας και της κατασκευής αυτοκινήτων. Στηρίζουμε το συγκεκριμένο νομοσχέδιο, που μόνο </w:t>
      </w:r>
      <w:r>
        <w:rPr>
          <w:rFonts w:eastAsia="Times New Roman"/>
          <w:szCs w:val="24"/>
        </w:rPr>
        <w:t>οφέλη και θετικά στοιχεία μπορεί να προσδώσει στην οικονομία μας.</w:t>
      </w:r>
    </w:p>
    <w:p w14:paraId="6E7E6C84" w14:textId="77777777" w:rsidR="00D31811" w:rsidRDefault="00451EDC">
      <w:pPr>
        <w:spacing w:line="600" w:lineRule="auto"/>
        <w:ind w:firstLine="720"/>
        <w:jc w:val="both"/>
        <w:rPr>
          <w:rFonts w:eastAsia="Times New Roman"/>
          <w:szCs w:val="24"/>
        </w:rPr>
      </w:pPr>
      <w:r>
        <w:rPr>
          <w:rFonts w:eastAsia="Times New Roman"/>
          <w:szCs w:val="24"/>
        </w:rPr>
        <w:t>Σας ευχαριστώ.</w:t>
      </w:r>
    </w:p>
    <w:p w14:paraId="6E7E6C85" w14:textId="77777777" w:rsidR="00D31811" w:rsidRDefault="00451EDC">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Σαρίδης έχει τον λόγο.</w:t>
      </w:r>
    </w:p>
    <w:p w14:paraId="6E7E6C86" w14:textId="77777777" w:rsidR="00D31811" w:rsidRDefault="00451EDC">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Ευχαριστώ πολύ, κύριε Πρόεδρε.</w:t>
      </w:r>
    </w:p>
    <w:p w14:paraId="6E7E6C87" w14:textId="77777777" w:rsidR="00D31811" w:rsidRDefault="00451EDC">
      <w:pPr>
        <w:spacing w:line="600" w:lineRule="auto"/>
        <w:ind w:firstLine="720"/>
        <w:jc w:val="both"/>
        <w:rPr>
          <w:rFonts w:eastAsia="Times New Roman"/>
          <w:szCs w:val="24"/>
        </w:rPr>
      </w:pPr>
      <w:r>
        <w:rPr>
          <w:rFonts w:eastAsia="Times New Roman"/>
          <w:szCs w:val="24"/>
        </w:rPr>
        <w:lastRenderedPageBreak/>
        <w:t xml:space="preserve">Κύριε Υπουργέ, κυρίες και κύριοι συνάδελφοι, η ευρωπαϊκή </w:t>
      </w:r>
      <w:r>
        <w:rPr>
          <w:rFonts w:eastAsia="Times New Roman"/>
          <w:szCs w:val="24"/>
        </w:rPr>
        <w:t>ο</w:t>
      </w:r>
      <w:r>
        <w:rPr>
          <w:rFonts w:eastAsia="Times New Roman"/>
          <w:szCs w:val="24"/>
        </w:rPr>
        <w:t xml:space="preserve">δηγία 94/2014 είναι μια ρεαλιστική </w:t>
      </w:r>
      <w:r>
        <w:rPr>
          <w:rFonts w:eastAsia="Times New Roman"/>
          <w:szCs w:val="24"/>
        </w:rPr>
        <w:t>ο</w:t>
      </w:r>
      <w:r>
        <w:rPr>
          <w:rFonts w:eastAsia="Times New Roman"/>
          <w:szCs w:val="24"/>
        </w:rPr>
        <w:t xml:space="preserve">δηγία. Υπηρετώντας την ισχυρή πολιτική βούληση που επικρατεί στους λαούς της Ευρώπης για μια ενεργειακή στροφή προς τον ηλεκτρισμό, το υδρογόνο και το φυσικό αέριο, θέτει με ρεαλισμό τις προϋποθέσεις για να επιτευχθεί η </w:t>
      </w:r>
      <w:r>
        <w:rPr>
          <w:rFonts w:eastAsia="Times New Roman"/>
          <w:szCs w:val="24"/>
        </w:rPr>
        <w:t>μείωση της εξάρτησης της οικονομίας μας από το πετρέλαιο και τα ορυκτά καύσιμα.</w:t>
      </w:r>
    </w:p>
    <w:p w14:paraId="6E7E6C88" w14:textId="77777777" w:rsidR="00D31811" w:rsidRDefault="00451EDC">
      <w:pPr>
        <w:spacing w:line="600" w:lineRule="auto"/>
        <w:ind w:firstLine="720"/>
        <w:jc w:val="both"/>
        <w:rPr>
          <w:rFonts w:eastAsia="Times New Roman"/>
          <w:szCs w:val="24"/>
        </w:rPr>
      </w:pPr>
      <w:r>
        <w:rPr>
          <w:rFonts w:eastAsia="Times New Roman"/>
          <w:szCs w:val="24"/>
        </w:rPr>
        <w:t>Επιδιώκοντας να συγχρονίσουμε κι εμείς τον βηματισμό μας με τους υπόλοιπους ευρωπαϊκούς λαούς στην κοινή προσπάθεια για την αντιμετώπιση της κλιματικής αλλαγής, οφείλουμε να αν</w:t>
      </w:r>
      <w:r>
        <w:rPr>
          <w:rFonts w:eastAsia="Times New Roman"/>
          <w:szCs w:val="24"/>
        </w:rPr>
        <w:t xml:space="preserve">απτύξουμε ένα αποτελεσματικό δίκτυο υποδομών και εγκαταστάσεων ικανών να καλύπτουν τις ενεργειακές ανάγκες των πολιτών με εναλλακτικά καύσιμα και να υποστηρίζουν τεχνικά και πρακτικά την επιλογή των συμπολιτών μας να στραφούν προς αυτά. </w:t>
      </w:r>
    </w:p>
    <w:p w14:paraId="6E7E6C89" w14:textId="77777777" w:rsidR="00D31811" w:rsidRDefault="00451EDC">
      <w:pPr>
        <w:spacing w:line="600" w:lineRule="auto"/>
        <w:ind w:firstLine="720"/>
        <w:jc w:val="both"/>
        <w:rPr>
          <w:rFonts w:eastAsia="Times New Roman"/>
          <w:szCs w:val="24"/>
        </w:rPr>
      </w:pPr>
      <w:r>
        <w:rPr>
          <w:rFonts w:eastAsia="Times New Roman"/>
          <w:szCs w:val="24"/>
        </w:rPr>
        <w:lastRenderedPageBreak/>
        <w:t>Για τη χώρα μας αυ</w:t>
      </w:r>
      <w:r>
        <w:rPr>
          <w:rFonts w:eastAsia="Times New Roman"/>
          <w:szCs w:val="24"/>
        </w:rPr>
        <w:t xml:space="preserve">τή η προσπάθεια προχωρά σήμερα ένα βήμα παρακάτω. Με αφορμή την απαραίτητη εναρμόνιση της ελληνικής νομοθεσίας ανοίγουμε τον δρόμο της προσέλκυσης ενεργειακών επενδύσεων, που είναι βέβαιο ότι θα ενισχυθούν παγκοσμίως, ακολουθώντας την εκφρασμένη προτίμηση </w:t>
      </w:r>
      <w:r>
        <w:rPr>
          <w:rFonts w:eastAsia="Times New Roman"/>
          <w:szCs w:val="24"/>
        </w:rPr>
        <w:t xml:space="preserve">της αγοράς στους κινητήρες εναλλακτικών καυσίμων. </w:t>
      </w:r>
    </w:p>
    <w:p w14:paraId="6E7E6C8A" w14:textId="77777777" w:rsidR="00D31811" w:rsidRDefault="00451EDC">
      <w:pPr>
        <w:spacing w:line="600" w:lineRule="auto"/>
        <w:ind w:firstLine="720"/>
        <w:jc w:val="both"/>
        <w:rPr>
          <w:rFonts w:eastAsia="Times New Roman"/>
          <w:szCs w:val="24"/>
        </w:rPr>
      </w:pPr>
      <w:r>
        <w:rPr>
          <w:rFonts w:eastAsia="Times New Roman"/>
          <w:szCs w:val="24"/>
        </w:rPr>
        <w:t>Για παράδειγμα, μπορούμε ήδη να μιλάμε για ενεργειακή στροφή της παγκόσμιας ναυτιλίας, βασιζόμενοι και στις αυξημένες παραγγελίες ναυπήγησης νέων πλοίων που θα χρησιμοποιούν πλέον αποκλειστικά και μόνο ενα</w:t>
      </w:r>
      <w:r>
        <w:rPr>
          <w:rFonts w:eastAsia="Times New Roman"/>
          <w:szCs w:val="24"/>
        </w:rPr>
        <w:t xml:space="preserve">λλακτικά καύσιμα. Η Ελλάδα έχει να κερδίσει πολλά ακολουθώντας αυτόν τον δρόμο, τον δρόμο προς τα εναλλακτικά καύσιμα. </w:t>
      </w:r>
    </w:p>
    <w:p w14:paraId="6E7E6C8B" w14:textId="77777777" w:rsidR="00D31811" w:rsidRDefault="00451EDC">
      <w:pPr>
        <w:spacing w:line="600" w:lineRule="auto"/>
        <w:ind w:firstLine="720"/>
        <w:jc w:val="both"/>
        <w:rPr>
          <w:rFonts w:eastAsia="Times New Roman"/>
          <w:szCs w:val="24"/>
        </w:rPr>
      </w:pPr>
      <w:r>
        <w:rPr>
          <w:rFonts w:eastAsia="Times New Roman"/>
          <w:szCs w:val="24"/>
        </w:rPr>
        <w:t xml:space="preserve">Στο άρθρο 9 του πρώτου κεφαλαίου του νομοσχεδίου ενσωματώνουμε το παράρτημα 1 της </w:t>
      </w:r>
      <w:r>
        <w:rPr>
          <w:rFonts w:eastAsia="Times New Roman"/>
          <w:szCs w:val="24"/>
        </w:rPr>
        <w:t>ο</w:t>
      </w:r>
      <w:r>
        <w:rPr>
          <w:rFonts w:eastAsia="Times New Roman"/>
          <w:szCs w:val="24"/>
        </w:rPr>
        <w:t>δηγίας 94 στην ελληνική νομοθεσία και μέσα σε αυτό πρ</w:t>
      </w:r>
      <w:r>
        <w:rPr>
          <w:rFonts w:eastAsia="Times New Roman"/>
          <w:szCs w:val="24"/>
        </w:rPr>
        <w:t xml:space="preserve">οβλέπεται η δυνατότητα της Κυβέρνησης να δώσει </w:t>
      </w:r>
      <w:r>
        <w:rPr>
          <w:rFonts w:eastAsia="Times New Roman"/>
          <w:szCs w:val="24"/>
        </w:rPr>
        <w:lastRenderedPageBreak/>
        <w:t>κάποια κίνητρα με σκοπό την ενίσχυση της επιλογής των πολιτών, αλλά και των επιχειρήσεων να στραφούν στα εναλλακτικά καύσιμα. Η Κυβέρνηση πρέπει άμεσα να βρει τρόπο να εκμεταλλευτεί αυτήν τη διάταξη.</w:t>
      </w:r>
    </w:p>
    <w:p w14:paraId="6E7E6C8C" w14:textId="77777777" w:rsidR="00D31811" w:rsidRDefault="00451EDC">
      <w:pPr>
        <w:spacing w:line="600" w:lineRule="auto"/>
        <w:ind w:firstLine="720"/>
        <w:jc w:val="both"/>
        <w:rPr>
          <w:rFonts w:eastAsia="Times New Roman"/>
          <w:szCs w:val="24"/>
        </w:rPr>
      </w:pPr>
      <w:r>
        <w:rPr>
          <w:rFonts w:eastAsia="Times New Roman"/>
          <w:szCs w:val="24"/>
        </w:rPr>
        <w:t>Ίσως μετά</w:t>
      </w:r>
      <w:r>
        <w:rPr>
          <w:rFonts w:eastAsia="Times New Roman"/>
          <w:szCs w:val="24"/>
        </w:rPr>
        <w:t xml:space="preserve"> την ολοκλήρωση της δεύτερης αξιολόγησης, κύριε Υπουργέ, να μπορέσετε να βρείτε έναν τρόπο και να καταφέρετε να συγκεκριμενοποιήσετε τα αναφερόμενα στο παράρτημα 1 του άρθρου 9.</w:t>
      </w:r>
    </w:p>
    <w:p w14:paraId="6E7E6C8D" w14:textId="77777777" w:rsidR="00D31811" w:rsidRDefault="00451EDC">
      <w:pPr>
        <w:spacing w:line="600" w:lineRule="auto"/>
        <w:ind w:firstLine="720"/>
        <w:jc w:val="both"/>
        <w:rPr>
          <w:rFonts w:eastAsia="Times New Roman"/>
          <w:szCs w:val="24"/>
        </w:rPr>
      </w:pPr>
      <w:r>
        <w:rPr>
          <w:rFonts w:eastAsia="Times New Roman"/>
          <w:szCs w:val="24"/>
        </w:rPr>
        <w:t xml:space="preserve">Σχετικά με το </w:t>
      </w:r>
      <w:r>
        <w:rPr>
          <w:rFonts w:eastAsia="Times New Roman"/>
          <w:szCs w:val="24"/>
        </w:rPr>
        <w:t>Κ</w:t>
      </w:r>
      <w:r>
        <w:rPr>
          <w:rFonts w:eastAsia="Times New Roman"/>
          <w:szCs w:val="24"/>
        </w:rPr>
        <w:t xml:space="preserve">εφάλαιο </w:t>
      </w:r>
      <w:r>
        <w:rPr>
          <w:rFonts w:eastAsia="Times New Roman"/>
          <w:szCs w:val="24"/>
        </w:rPr>
        <w:t>Β΄</w:t>
      </w:r>
      <w:r>
        <w:rPr>
          <w:rFonts w:eastAsia="Times New Roman"/>
          <w:szCs w:val="24"/>
        </w:rPr>
        <w:t xml:space="preserve"> του υπό συζήτηση νομοσχεδίου και την επιχειρούμενη α</w:t>
      </w:r>
      <w:r>
        <w:rPr>
          <w:rFonts w:eastAsia="Times New Roman"/>
          <w:szCs w:val="24"/>
        </w:rPr>
        <w:t>πλοποίηση των διαδικασιών αδειοδότησης των πρατηρίων καυσίμων, έχω να σχολιάσω πως η επιτυχία της θα κριθεί σε μεγάλο βαθμό από την αποτελεσματική λειτουργία του ψηφιακού μητρώου πρατηρίων που προβλέπεται στο άρθρο 21.</w:t>
      </w:r>
    </w:p>
    <w:p w14:paraId="6E7E6C8E"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Πολλές από τις επισημάνσεις των Βουλε</w:t>
      </w:r>
      <w:r>
        <w:rPr>
          <w:rFonts w:eastAsia="Times New Roman" w:cs="Times New Roman"/>
          <w:szCs w:val="24"/>
        </w:rPr>
        <w:t xml:space="preserve">υτών της Αντιπολίτευσης αλλά και των εμπλεκόμενων φορέων κατά τη συζήτηση στις επιτροπές έγιναν σεβαστές. Η γραφειοκρατία ίσως δέχεται σήμερα ένα </w:t>
      </w:r>
      <w:r>
        <w:rPr>
          <w:rFonts w:eastAsia="Times New Roman" w:cs="Times New Roman"/>
          <w:szCs w:val="24"/>
        </w:rPr>
        <w:lastRenderedPageBreak/>
        <w:t>πλήγμα. Πολλά, όμως, θα κριθούν από την ορθή εφαρμογή των διατάξεων αυτών. Είναι δύσκολο, αλλά οφείλουμε ως χώ</w:t>
      </w:r>
      <w:r>
        <w:rPr>
          <w:rFonts w:eastAsia="Times New Roman" w:cs="Times New Roman"/>
          <w:szCs w:val="24"/>
        </w:rPr>
        <w:t>ρα να προσπαθήσουμε.</w:t>
      </w:r>
    </w:p>
    <w:p w14:paraId="6E7E6C8F"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Το κεφάλαιο Γ</w:t>
      </w:r>
      <w:r>
        <w:rPr>
          <w:rFonts w:eastAsia="Times New Roman" w:cs="Times New Roman"/>
          <w:szCs w:val="24"/>
        </w:rPr>
        <w:t>΄</w:t>
      </w:r>
      <w:r>
        <w:rPr>
          <w:rFonts w:eastAsia="Times New Roman" w:cs="Times New Roman"/>
          <w:szCs w:val="24"/>
        </w:rPr>
        <w:t xml:space="preserve"> και τα άρθρα 22 έως και 27 καταπιάνονται με πολύ σοβαρά τεχνικά θέματα –το είπαμε και χθες αυτό-, που αφορούν κυρίως στην ασφαλή λειτουργία των πρατηρίων για τους εργαζόμενους και τους πολίτες. Η επικαιροποίηση της διαδι</w:t>
      </w:r>
      <w:r>
        <w:rPr>
          <w:rFonts w:eastAsia="Times New Roman" w:cs="Times New Roman"/>
          <w:szCs w:val="24"/>
        </w:rPr>
        <w:t>κασίας για την εξαέρωση των δεξαμενών καυσίμων που προβλέπεται στο άρθρο 22, η αδειοδότηση των πρατηρίων σε ισόγεια πολυκατοικιών, του άρθρου 25, αλλά και η μείωση των αποστάσεων ασφαλείας του άρθρου 27 είναι αλήθεια πως μας προβλημάτισαν πάρα πολύ. Οι κάτ</w:t>
      </w:r>
      <w:r>
        <w:rPr>
          <w:rFonts w:eastAsia="Times New Roman" w:cs="Times New Roman"/>
          <w:szCs w:val="24"/>
        </w:rPr>
        <w:t xml:space="preserve">οικοι των πολυκατοικιών που στο ισόγειό τους έχουν ένα πρατήριο καυσίμων δεν νιώθουν και πολύ ήσυχοι και δεν νομίζω, δυστυχώς, πως το κύρος του πολιτικού μας συστήματος αρκεί για να τους πείσει πως όσα νομοθετούμε είναι για το καλό τους. </w:t>
      </w:r>
    </w:p>
    <w:p w14:paraId="6E7E6C90"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lastRenderedPageBreak/>
        <w:t>Στην πόλη μου, τη</w:t>
      </w:r>
      <w:r>
        <w:rPr>
          <w:rFonts w:eastAsia="Times New Roman" w:cs="Times New Roman"/>
          <w:szCs w:val="24"/>
        </w:rPr>
        <w:t xml:space="preserve"> Θεσσαλονίκη υπάρχουν πολλοί συμπολίτες μου που καταβάλουν φιλότιμη προσπάθεια να στηρίζονται σε λογικά επιχειρήματα, σε επιστημονικά δεδομένα και να δείχνουν εμπιστοσύνη πως ο πρώτος που δεν θέλει να συμβεί το κακό είναι ο ίδιος ο ιδιοκτήτης του πρατηρίου</w:t>
      </w:r>
      <w:r>
        <w:rPr>
          <w:rFonts w:eastAsia="Times New Roman" w:cs="Times New Roman"/>
          <w:szCs w:val="24"/>
        </w:rPr>
        <w:t xml:space="preserve"> και οι ίδιοι οι εργαζόμενοι που δουλεύουν σε αυτό. Δεν γίνεται, όμως, να τους βγάλεις από το μυαλό τους το ότι να κοιμάσαι πάνω από μια δεξαμενή καυσίμων εμπεριέχει και κάποιον βαθμό κινδύνου. </w:t>
      </w:r>
    </w:p>
    <w:p w14:paraId="6E7E6C91"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Θα είμαστε παρόντες παρακολουθώντας την εφαρμογή των σχετικών</w:t>
      </w:r>
      <w:r>
        <w:rPr>
          <w:rFonts w:eastAsia="Times New Roman" w:cs="Times New Roman"/>
          <w:szCs w:val="24"/>
        </w:rPr>
        <w:t xml:space="preserve"> διατάξεων και φυσικά θα ασκήσουμε το δικαίωμα και την υποχρέωσή μας να προχωρούμε σε κοινοβουλευτικό έλεγχο όποτε το κρίνουμε εμείς ότι πρέπει να γίνει αυτό.</w:t>
      </w:r>
    </w:p>
    <w:p w14:paraId="6E7E6C92"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Με την υποσημείωση πως το υπό ψήφιση νομοσχέδιο ακολουθεί του καλώς νομοθετείν και με τη συνεργασ</w:t>
      </w:r>
      <w:r>
        <w:rPr>
          <w:rFonts w:eastAsia="Times New Roman" w:cs="Times New Roman"/>
          <w:szCs w:val="24"/>
        </w:rPr>
        <w:t xml:space="preserve">ία της συντριπτικής πλειοψηφίας των φορέων προέκυψαν οι διατάξεις των άρθρων των τριών πρώτων κεφαλαίων. </w:t>
      </w:r>
    </w:p>
    <w:p w14:paraId="6E7E6C93"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Προχωρώ, όμως, στο τέταρτο και τελευταίο κεφάλαιο, το οποίο έχει δύο πολύ σημαντικά άρθρα. Το ένα είναι για τη ρύθμιση του επαγγέλματος των μηχανικών </w:t>
      </w:r>
      <w:r>
        <w:rPr>
          <w:rFonts w:eastAsia="Times New Roman" w:cs="Times New Roman"/>
          <w:szCs w:val="24"/>
        </w:rPr>
        <w:t xml:space="preserve">και την απαγόρευση της διέλευσης των βαρέων επαγγελματικών οχημάτων από το παράπλευρο οδικό δίκτυο. Ισχύει και επαναλαμβάνω πως είμαστε θετικοί και θα στηρίξουμε την προσπάθεια του Υπουργού να προχωρήσει στην πολυαναμενόμενη ρύθμιση. </w:t>
      </w:r>
    </w:p>
    <w:p w14:paraId="6E7E6C94"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Όσον αφορά για το επά</w:t>
      </w:r>
      <w:r>
        <w:rPr>
          <w:rFonts w:eastAsia="Times New Roman" w:cs="Times New Roman"/>
          <w:szCs w:val="24"/>
        </w:rPr>
        <w:t xml:space="preserve">γγελμα των μηχανικών, θα παρακολουθούμε στενά και με μεγάλη προσοχή τις εργασίες που θα κάνει η επιτροπή που θα συντάξει το σχέδιο του προεδρικού διατάγματος του άρθρου 29 και θα παρέμβουμε με προτάσεις και λύσεις, όπου μπορούμε και κρίνουμε και εμείς ότι </w:t>
      </w:r>
      <w:r>
        <w:rPr>
          <w:rFonts w:eastAsia="Times New Roman" w:cs="Times New Roman"/>
          <w:szCs w:val="24"/>
        </w:rPr>
        <w:t xml:space="preserve">πρέπει. </w:t>
      </w:r>
    </w:p>
    <w:p w14:paraId="6E7E6C95"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Επιχειρηματολογώντας τη στάση μας σχετικά με το άρθρο 28, δεν κρύβω ότι ήμασταν αρνητικοί. Αλλά μετά την τοποθέτηση του Υπουργού που είπε ότι στις αμέσως επόμενες εβδομάδες θα έρθει σε μια επαφή με τους αρμόδιους φορείς για να συζητήσει μαζί τους </w:t>
      </w:r>
      <w:r>
        <w:rPr>
          <w:rFonts w:eastAsia="Times New Roman" w:cs="Times New Roman"/>
          <w:szCs w:val="24"/>
        </w:rPr>
        <w:t xml:space="preserve">τις προοπτικές για μια έκπτωση στα διόδια, θα αλλάξουμε τη στάση μας απέναντι στο συγκεκριμένο άρθρο. Θα βρούμε από κοινού λύσεις για αυτό το πράγμα και θα ενισχύσουμε και εμείς τη θέση του Υπουργού με δικές μας απόψεις. </w:t>
      </w:r>
    </w:p>
    <w:p w14:paraId="6E7E6C96" w14:textId="77777777" w:rsidR="00D31811" w:rsidRDefault="00451EDC">
      <w:pPr>
        <w:spacing w:line="600" w:lineRule="auto"/>
        <w:ind w:firstLine="720"/>
        <w:jc w:val="both"/>
        <w:rPr>
          <w:rFonts w:eastAsia="Times New Roman"/>
          <w:szCs w:val="24"/>
        </w:rPr>
      </w:pPr>
      <w:r>
        <w:rPr>
          <w:rFonts w:eastAsia="Times New Roman"/>
          <w:szCs w:val="24"/>
        </w:rPr>
        <w:t>(Στο σημείο αυτό κτυπάει προειδοπο</w:t>
      </w:r>
      <w:r>
        <w:rPr>
          <w:rFonts w:eastAsia="Times New Roman"/>
          <w:szCs w:val="24"/>
        </w:rPr>
        <w:t>ιητικά το κουδούνι λήξεως του χρόνου ομιλίας του κυρίου Βουλευτή)</w:t>
      </w:r>
    </w:p>
    <w:p w14:paraId="6E7E6C97" w14:textId="77777777" w:rsidR="00D31811" w:rsidRDefault="00451EDC">
      <w:pPr>
        <w:spacing w:line="600" w:lineRule="auto"/>
        <w:ind w:firstLine="720"/>
        <w:jc w:val="both"/>
        <w:rPr>
          <w:rFonts w:eastAsia="Times New Roman"/>
          <w:szCs w:val="24"/>
        </w:rPr>
      </w:pPr>
      <w:r>
        <w:rPr>
          <w:rFonts w:eastAsia="Times New Roman"/>
          <w:szCs w:val="24"/>
        </w:rPr>
        <w:t xml:space="preserve">Κύριε Πρόεδρε, μου έχετε στερήσει ένα λεπτό σαν εισηγητής που είμαι. </w:t>
      </w:r>
    </w:p>
    <w:p w14:paraId="6E7E6C98"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Παρακαλώ, παρακαλώ. </w:t>
      </w:r>
    </w:p>
    <w:p w14:paraId="6E7E6C99"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Όλοι, λοιπόν, συμφωνούν -πρώτα και κυρίως οι ίδιο</w:t>
      </w:r>
      <w:r>
        <w:rPr>
          <w:rFonts w:eastAsia="Times New Roman" w:cs="Times New Roman"/>
          <w:szCs w:val="24"/>
        </w:rPr>
        <w:t>ι οι επαγγελματίες του κλάδου των μεταφορών- πως αυτή η κατάσταση σαφώς και είναι επικίνδυνη και πως πρέπει να αλλάξει. Το πρόβλημα, όμως, είναι και οικονομικής φύσεως. Δεν είναι μόνο από πλευράς περιβαλλοντικής, δεν είναι μόνο από πλευράς ασφάλειας. Είναι</w:t>
      </w:r>
      <w:r>
        <w:rPr>
          <w:rFonts w:eastAsia="Times New Roman" w:cs="Times New Roman"/>
          <w:szCs w:val="24"/>
        </w:rPr>
        <w:t xml:space="preserve"> και οικονομικής.</w:t>
      </w:r>
    </w:p>
    <w:p w14:paraId="6E7E6C9A"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Οι Έλληνες οδηγοί επιλέγουν από ανάγκη τους παράπλευρους δρόμους -αυτό θα πρέπει να αναγνωριστεί. Οι ξένοι συνάδελφοί τους κάνουν το ίδιο, επειδή ξέρουν ότι δεν υπάρχει ο αντίστοιχος έλεγχος. Σαφώς και γίνονται πάρα πολλά ατυχήματα, κύριε</w:t>
      </w:r>
      <w:r>
        <w:rPr>
          <w:rFonts w:eastAsia="Times New Roman" w:cs="Times New Roman"/>
          <w:szCs w:val="24"/>
        </w:rPr>
        <w:t xml:space="preserve"> Υπουργέ. Χθες μας το περιγράψατε. Αλλά από όλα αυτά τα ατυχήματα τα οποία γίνονται, δεν οφείλονται όλα στους μεταφορείς. Υπάρχουν και ατυχήματα που οφείλονται και σε άλλους ανθρώπους. </w:t>
      </w:r>
    </w:p>
    <w:p w14:paraId="6E7E6C9B" w14:textId="77777777" w:rsidR="00D31811" w:rsidRDefault="00451EDC">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w:t>
      </w:r>
      <w:r>
        <w:rPr>
          <w:rFonts w:eastAsia="Times New Roman"/>
          <w:szCs w:val="24"/>
        </w:rPr>
        <w:t>ίου Βουλευτή)</w:t>
      </w:r>
    </w:p>
    <w:p w14:paraId="6E7E6C9C" w14:textId="77777777" w:rsidR="00D31811" w:rsidRDefault="00451EDC">
      <w:pPr>
        <w:spacing w:line="600" w:lineRule="auto"/>
        <w:ind w:firstLine="720"/>
        <w:jc w:val="both"/>
        <w:rPr>
          <w:rFonts w:eastAsia="Times New Roman"/>
          <w:szCs w:val="24"/>
        </w:rPr>
      </w:pPr>
      <w:r>
        <w:rPr>
          <w:rFonts w:eastAsia="Times New Roman"/>
          <w:szCs w:val="24"/>
        </w:rPr>
        <w:t xml:space="preserve">Είναι σύνθετο, λοιπόν, το φαινόμενο. Αποτελεί καίριο ζήτημα ασφαλείας. Εμείς παροτρύνουμε την Κυβέρνηση να βρει λύση στα διόδια και να μειώσει το κόστος των μεταφορών για τους επαγγελματίες. </w:t>
      </w:r>
    </w:p>
    <w:p w14:paraId="6E7E6C9D" w14:textId="77777777" w:rsidR="00D31811" w:rsidRDefault="00451EDC">
      <w:pPr>
        <w:spacing w:line="600" w:lineRule="auto"/>
        <w:ind w:firstLine="720"/>
        <w:jc w:val="both"/>
        <w:rPr>
          <w:rFonts w:eastAsia="Times New Roman" w:cs="Times New Roman"/>
          <w:b/>
          <w:szCs w:val="24"/>
        </w:rPr>
      </w:pPr>
      <w:r>
        <w:rPr>
          <w:rFonts w:eastAsia="Times New Roman"/>
          <w:szCs w:val="24"/>
        </w:rPr>
        <w:t>Τέλος θέλω να κάνω και ένα πολύ σημαντικό σχόλιο γ</w:t>
      </w:r>
      <w:r>
        <w:rPr>
          <w:rFonts w:eastAsia="Times New Roman"/>
          <w:szCs w:val="24"/>
        </w:rPr>
        <w:t xml:space="preserve">ια το ζήτημα των τεχνολόγων μηχανικών. Θα αντιμετωπιστεί συνολικά για όλους τους απόφοιτους των ΤΕΙ. </w:t>
      </w:r>
    </w:p>
    <w:p w14:paraId="6E7E6C9E"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Αυτή είναι η δέσμευση της Κυβέρνησης. Έτσι είπατε, κύριε Υπουργέ. Και αυτήν τη δέσμευση της Κυβέρνησης εμείς στην Ένωση Κεντρώων την κρατάμε. Περιμένουμε </w:t>
      </w:r>
      <w:r>
        <w:rPr>
          <w:rFonts w:eastAsia="Times New Roman" w:cs="Times New Roman"/>
          <w:szCs w:val="24"/>
        </w:rPr>
        <w:t>με αγωνία και εμείς και όλοι οι απόφοιτοι των τεχνολογικών ιδρυμάτων.</w:t>
      </w:r>
    </w:p>
    <w:p w14:paraId="6E7E6C9F"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Ευχαριστώ πολύ.</w:t>
      </w:r>
    </w:p>
    <w:p w14:paraId="6E7E6CA0"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εμείς ευχαριστούμε.</w:t>
      </w:r>
    </w:p>
    <w:p w14:paraId="6E7E6CA1"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Κύριε Κεγκέρογλου, έχετε τον λόγο.</w:t>
      </w:r>
    </w:p>
    <w:p w14:paraId="6E7E6CA2"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6E7E6CA3"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Κύριε Υπουργέ, πριν </w:t>
      </w:r>
      <w:r>
        <w:rPr>
          <w:rFonts w:eastAsia="Times New Roman" w:cs="Times New Roman"/>
          <w:szCs w:val="24"/>
        </w:rPr>
        <w:t>τοποθετηθώ στο νομοσχέδιο, θα ήθελα να σας θέσω ένα θέμα που έχουμε θέσει και εγώ και ο κ. Συντυχάκης με επίκαιρες ερωτήσεις, το οποίο απασχολεί αυτήν την ώρα το Ηράκλειο.</w:t>
      </w:r>
    </w:p>
    <w:p w14:paraId="6E7E6CA4"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Με τον ν.4412/2016 έχει προβλεφθεί μεν ένα μεταβατικό διάστημα μέχρι τις 30 Ιουλίου,</w:t>
      </w:r>
      <w:r>
        <w:rPr>
          <w:rFonts w:eastAsia="Times New Roman" w:cs="Times New Roman"/>
          <w:szCs w:val="24"/>
        </w:rPr>
        <w:t xml:space="preserve"> αλλά έχει προκύψει μια διχογνωμία ανάμεσα στον Δήμο Ηρακλείου και τη διαχειριστική αρχή για το αν μπορεί να κάνει τη δημοπράτηση της β΄ φάσης του Καπετανάκειου. Είναι ένα θέμα που πρέπει να το δείτε, αν μπορείτε και σήμερα, για να προχωρήσει αυτή η δημοπρ</w:t>
      </w:r>
      <w:r>
        <w:rPr>
          <w:rFonts w:eastAsia="Times New Roman" w:cs="Times New Roman"/>
          <w:szCs w:val="24"/>
        </w:rPr>
        <w:t xml:space="preserve">άτηση. </w:t>
      </w:r>
    </w:p>
    <w:p w14:paraId="6E7E6CA5"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Θα το δω.</w:t>
      </w:r>
    </w:p>
    <w:p w14:paraId="6E7E6CA6"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Σας είπα ότι το έχουμε θέσει με επίκαιρες ερωτήσεις. </w:t>
      </w:r>
    </w:p>
    <w:p w14:paraId="6E7E6CA7"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Είναι έτοιμα τα τεύχη δημοπράτησης χωρίς να έχετε εκδώσει εσείς τα πρότυπα και έχουν αποσταλεί στη διαχειριστική αρχή. Εκτός αν δεν μπορεί να γίνει, οπότε να επισπεύσετε την έκδοση των εφαρμοστικών και κανονιστικών πράξεων για να λειτουργήσει ο νόμος. </w:t>
      </w:r>
    </w:p>
    <w:p w14:paraId="6E7E6CA8"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ΧΡΗ</w:t>
      </w:r>
      <w:r>
        <w:rPr>
          <w:rFonts w:eastAsia="Times New Roman" w:cs="Times New Roman"/>
          <w:b/>
          <w:szCs w:val="24"/>
        </w:rPr>
        <w:t>ΣΤΟΣ</w:t>
      </w:r>
      <w:r>
        <w:rPr>
          <w:rFonts w:eastAsia="Times New Roman" w:cs="Times New Roman"/>
          <w:b/>
          <w:szCs w:val="24"/>
        </w:rPr>
        <w:t xml:space="preserve"> </w:t>
      </w:r>
      <w:r>
        <w:rPr>
          <w:rFonts w:eastAsia="Times New Roman" w:cs="Times New Roman"/>
          <w:b/>
          <w:szCs w:val="24"/>
        </w:rPr>
        <w:t xml:space="preserve">ΣΠΙΡΤΖΗΣ (Υπουργός Υποδομών και Μεταφορών): </w:t>
      </w:r>
      <w:r>
        <w:rPr>
          <w:rFonts w:eastAsia="Times New Roman" w:cs="Times New Roman"/>
          <w:szCs w:val="24"/>
        </w:rPr>
        <w:t>Κύριε Κεγκέρογλου, μπορεί.</w:t>
      </w:r>
    </w:p>
    <w:p w14:paraId="6E7E6CA9"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Από τη στιγμή που μπορεί, χρειάζεται μια κατεύθυνση προς τη διαχειριστική αρχή, προκειμένου να δοθεί αυτή η άδεια της δημοπράτησης για ένα πάρα πολύ σημαντικ</w:t>
      </w:r>
      <w:r>
        <w:rPr>
          <w:rFonts w:eastAsia="Times New Roman" w:cs="Times New Roman"/>
          <w:szCs w:val="24"/>
        </w:rPr>
        <w:t xml:space="preserve">ό έργο το οποίο είναι ήδη ενταγμένο στο ΕΣΠΑ. </w:t>
      </w:r>
    </w:p>
    <w:p w14:paraId="6E7E6CAA"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Θα στηρίξει το Υπουργείο…</w:t>
      </w:r>
    </w:p>
    <w:p w14:paraId="6E7E6CAB"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Το νομοσχέδιο που συζητάμε αφορά βεβαίως την αδειοδότηση πρατηρίων καυσίμων και παροχής ενέργειας εισάγοντας</w:t>
      </w:r>
      <w:r>
        <w:rPr>
          <w:rFonts w:eastAsia="Times New Roman" w:cs="Times New Roman"/>
          <w:szCs w:val="24"/>
        </w:rPr>
        <w:t xml:space="preserve"> τα εναλλακτικά καύσιμα πέραν των παραδοσιακών. </w:t>
      </w:r>
    </w:p>
    <w:p w14:paraId="6E7E6CAC"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Το θέμα όμως αφορά ευρύτερα και τον στρατηγικό ενεργειακό σχεδιασμό για τη χώρα, για τον οποίο η Κυβέρνηση δεν κάνει κουβέντα. Περιορίζεται σε επιμέρους ενσωματώσεις οδηγιών ως πλίνθους και κεράμους ατάκτως </w:t>
      </w:r>
      <w:r>
        <w:rPr>
          <w:rFonts w:eastAsia="Times New Roman" w:cs="Times New Roman"/>
          <w:szCs w:val="24"/>
        </w:rPr>
        <w:t>ερριμμένους, αλλά δεν έχει στρατηγική. Αυτό άλλωστε είναι και το μεγάλο έλλειμμα πολιτικής συνολικά της Κυβέρνησης, που δυο χρόνια τώρα έχει παγώσει όλα τα θέματα που θα μπορούσαν να δημιουργήσουν προϋποθέσεις για την έξοδο από την κρίση για την οικονομική</w:t>
      </w:r>
      <w:r>
        <w:rPr>
          <w:rFonts w:eastAsia="Times New Roman" w:cs="Times New Roman"/>
          <w:szCs w:val="24"/>
        </w:rPr>
        <w:t xml:space="preserve"> ανάκαμψη και την παραγωγική ανασυγκρότηση.</w:t>
      </w:r>
    </w:p>
    <w:p w14:paraId="6E7E6CAD"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Η Κυβέρνηση ΣΥΡΙΖΑ-ΑΝΕΛ και ο κ. Τσίπρας προσωπικά έχει μπει στο τριπάκι των αξιολογήσεων με την εκ των προτέρων εντολή και διαβεβαίωση ότι στις 5 Δεκεμβρίου θα έχουμε τελειώσει. Αυτό σημαίνει ότι οι Υπουργοί –κα</w:t>
      </w:r>
      <w:r>
        <w:rPr>
          <w:rFonts w:eastAsia="Times New Roman" w:cs="Times New Roman"/>
          <w:szCs w:val="24"/>
        </w:rPr>
        <w:t xml:space="preserve">ι έτσι το εκλαμβάνω- δεν θα διαπραγματευθούν επί της ουσίας. Θα υπογράψουν και μάλιστα χωρίς κλάματα αυτή τη φορά, αφού πλέον έχουν στερέψει τα δάκρυα, ακόμα και τα κροκοδείλια. </w:t>
      </w:r>
    </w:p>
    <w:p w14:paraId="6E7E6CAE"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οποιαδήποτε διευθέτηση του χρέους, ακόμα και </w:t>
      </w:r>
      <w:r>
        <w:rPr>
          <w:rFonts w:eastAsia="Times New Roman" w:cs="Times New Roman"/>
          <w:szCs w:val="24"/>
        </w:rPr>
        <w:t>η καλύτερη την οποία επιδιώκουμε δεν μπορεί να είναι λύση στο πρόβλημα της ύφεσης, αν η Ελλάδα δεν αποκτήσει εθνική στρατηγική με αναπτυξιακό και παραγωγικό σχέδιο. Να είναι σαφές αυτό. Η Κυβέρνηση πελαγοδρομεί με τακτικισμούς στην εξωτερική πολιτική και σ</w:t>
      </w:r>
      <w:r>
        <w:rPr>
          <w:rFonts w:eastAsia="Times New Roman" w:cs="Times New Roman"/>
          <w:szCs w:val="24"/>
        </w:rPr>
        <w:t>ε όλα όσα συμβαίνουν γύρω μας, στην περιοχή μας ευρύτερα χωρίς κανένα σχέδιο για το πώς θα κινηθεί. Είναι άκρως επικίνδυνο αυτό που συμβαίνει.</w:t>
      </w:r>
    </w:p>
    <w:p w14:paraId="6E7E6CAF"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Ενώ η χώρα έχει ξεφύγει εδώ και καιρό με τις θυσίες του ελληνικού λαού από τις συμπληγάδες των δημοσιονομικών ελλ</w:t>
      </w:r>
      <w:r>
        <w:rPr>
          <w:rFonts w:eastAsia="Times New Roman" w:cs="Times New Roman"/>
          <w:szCs w:val="24"/>
        </w:rPr>
        <w:t xml:space="preserve">ειμμάτων, είναι προφανές ότι έχει μπει στις συμπληγάδες του ελλείμματος πολιτικής της Κυβέρνησης, το οποίο πληρώνει η κοινωνία με όλο και περισσότερα μέτρα. </w:t>
      </w:r>
    </w:p>
    <w:p w14:paraId="6E7E6CB0"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Ο εθνικός ενεργειακός σχεδιασμός πρέπει να καταστεί προτεραιότητα. Η ένταξη του φυσικού αερίου ως </w:t>
      </w:r>
      <w:r>
        <w:rPr>
          <w:rFonts w:eastAsia="Times New Roman" w:cs="Times New Roman"/>
          <w:szCs w:val="24"/>
        </w:rPr>
        <w:t>καύσιμου κίνησης, η αεριοκίνηση, μόνο οφέλη έχει. Οικονομικά για τους κατόχους των οχημάτων αλλά και για την εθνική οικονομία, αφού είναι το οικονομικότερο καύσιμο. Έχει όμως οφέλη για το περιβάλλον και για τη δημόσια υγεία, αφού η σύνθεση των καυσαερίων π</w:t>
      </w:r>
      <w:r>
        <w:rPr>
          <w:rFonts w:eastAsia="Times New Roman" w:cs="Times New Roman"/>
          <w:szCs w:val="24"/>
        </w:rPr>
        <w:t>ου εκπέμπονται έχει χαμηλή συγκέντρωση σε επικίνδυνα αέρια, όπως το μονοξείδιο του άνθρακα. Το ίδιο και η ηλεκτροκίνηση η οποία υιοθετείται όλο και περισσότερο από τις αυτοκινητοβιομηχανίες.</w:t>
      </w:r>
    </w:p>
    <w:p w14:paraId="6E7E6CB1" w14:textId="77777777" w:rsidR="00D31811" w:rsidRDefault="00451EDC">
      <w:pPr>
        <w:spacing w:line="600" w:lineRule="auto"/>
        <w:ind w:firstLine="720"/>
        <w:jc w:val="both"/>
        <w:rPr>
          <w:rFonts w:eastAsia="Times New Roman"/>
          <w:color w:val="000000"/>
          <w:szCs w:val="24"/>
        </w:rPr>
      </w:pPr>
      <w:r>
        <w:rPr>
          <w:rFonts w:eastAsia="Times New Roman"/>
          <w:color w:val="000000"/>
          <w:szCs w:val="24"/>
        </w:rPr>
        <w:t>Η Ελλάδα πριν από τους Ολυμπιακούς Αγώνες του 2004 ανανέωσε τον τ</w:t>
      </w:r>
      <w:r>
        <w:rPr>
          <w:rFonts w:eastAsia="Times New Roman"/>
          <w:color w:val="000000"/>
          <w:szCs w:val="24"/>
        </w:rPr>
        <w:t>ύπο των λεωφορείων των δημόσιων συγκοινωνιών με αεριοκινούμενα. Δεκατέσσερα χρόνια μετά πρέπει να συνεννοηθούμε για τον στρατηγικό ενεργειακό σχεδιασμό, για το ενεργειακό μείγμα και για τα συγκεκριμένα που συζητάμε τώρα, για τα οχήματα, να αποφασίσουμε. Επ</w:t>
      </w:r>
      <w:r>
        <w:rPr>
          <w:rFonts w:eastAsia="Times New Roman"/>
          <w:color w:val="000000"/>
          <w:szCs w:val="24"/>
        </w:rPr>
        <w:t>ιτέλους, πρέπει από μια ημερομηνία και μετά η προμήθεια όλων των κρατικών οχημάτων να γίνεται μόνο με αεριοκινούμενα ή ηλεκτροκινούμενα. Η χρηματοδότηση από το ΕΣΠΑ ή από τον αναπτυξιακό νόμο ή από οποιοδήποτε πρόγραμμα θα πρέπει να αφορά την προμήθεια ή τ</w:t>
      </w:r>
      <w:r>
        <w:rPr>
          <w:rFonts w:eastAsia="Times New Roman"/>
          <w:color w:val="000000"/>
          <w:szCs w:val="24"/>
        </w:rPr>
        <w:t xml:space="preserve">ην αντικατάσταση με οχήματα μόνο αεριοκινούμενα ή ηλεκτροκινούμενα. </w:t>
      </w:r>
    </w:p>
    <w:p w14:paraId="6E7E6CB2" w14:textId="77777777" w:rsidR="00D31811" w:rsidRDefault="00451EDC">
      <w:pPr>
        <w:spacing w:line="600" w:lineRule="auto"/>
        <w:ind w:firstLine="720"/>
        <w:jc w:val="both"/>
        <w:rPr>
          <w:rFonts w:eastAsia="Times New Roman"/>
          <w:color w:val="000000"/>
          <w:szCs w:val="24"/>
        </w:rPr>
      </w:pPr>
      <w:r>
        <w:rPr>
          <w:rFonts w:eastAsia="Times New Roman"/>
          <w:color w:val="000000"/>
          <w:szCs w:val="24"/>
        </w:rPr>
        <w:t xml:space="preserve">Προφανώς η ενσωμάτωση της </w:t>
      </w:r>
      <w:r>
        <w:rPr>
          <w:rFonts w:eastAsia="Times New Roman"/>
          <w:color w:val="000000"/>
          <w:szCs w:val="24"/>
        </w:rPr>
        <w:t>ο</w:t>
      </w:r>
      <w:r>
        <w:rPr>
          <w:rFonts w:eastAsia="Times New Roman"/>
          <w:color w:val="000000"/>
          <w:szCs w:val="24"/>
        </w:rPr>
        <w:t>δηγίας για την οποία έχουμε εργαστεί από το 2014 με τη συμμετοχή του Γιάννη Μανιάτη ως Υπουργού Περιβάλλοντος, είναι θετική και την ψηφίζουμε. Όμως δεν αρκεί. Α</w:t>
      </w:r>
      <w:r>
        <w:rPr>
          <w:rFonts w:eastAsia="Times New Roman"/>
          <w:color w:val="000000"/>
          <w:szCs w:val="24"/>
        </w:rPr>
        <w:t>ν δεν ξεφύγουμε από τις απλές ενσωματώσεις και να συνεννοηθούμε για το αύριο, η χώρα θα συνεχίσει να σέρνεται με την κοινωνία να ματώνει όλο και περισσότερο.</w:t>
      </w:r>
    </w:p>
    <w:p w14:paraId="6E7E6CB3" w14:textId="77777777" w:rsidR="00D31811" w:rsidRDefault="00451EDC">
      <w:pPr>
        <w:spacing w:line="600" w:lineRule="auto"/>
        <w:ind w:firstLine="720"/>
        <w:jc w:val="both"/>
        <w:rPr>
          <w:rFonts w:eastAsia="Times New Roman"/>
          <w:color w:val="000000"/>
          <w:szCs w:val="24"/>
        </w:rPr>
      </w:pPr>
      <w:r>
        <w:rPr>
          <w:rFonts w:eastAsia="Times New Roman"/>
          <w:color w:val="000000"/>
          <w:szCs w:val="24"/>
        </w:rPr>
        <w:t>Έρχομαι τώρα σε ένα θέμα που εντάχθηκε στο νομοσχέδιο, αν και άσχετο, από τον κ. Σπίρτζη με την ελ</w:t>
      </w:r>
      <w:r>
        <w:rPr>
          <w:rFonts w:eastAsia="Times New Roman"/>
          <w:color w:val="000000"/>
          <w:szCs w:val="24"/>
        </w:rPr>
        <w:t>πίδα ότι αυτό θα έπειθε τους μηχανικούς να ψηφίσουν την παράταξη των ΣΥΡΙΖΑ-ΑΝΕΛ στις εκλογές του ΤΕΕ. Αφορά τα επαγγελματικά δικαιώματα των διπλωματούχων μηχανικών. Βέβαια, ο κ. Σπίρτζης, ο οποίος αντιδρά γελώντας, δεν τα κατάφερε. Γνωρίζετε ότι η παράταξ</w:t>
      </w:r>
      <w:r>
        <w:rPr>
          <w:rFonts w:eastAsia="Times New Roman"/>
          <w:color w:val="000000"/>
          <w:szCs w:val="24"/>
        </w:rPr>
        <w:t>η των ΣΥΡΙΖΑ-ΑΝΕΛ καταποντίστηκε.</w:t>
      </w:r>
    </w:p>
    <w:p w14:paraId="6E7E6CB4" w14:textId="77777777" w:rsidR="00D31811" w:rsidRDefault="00451EDC">
      <w:pPr>
        <w:spacing w:line="600" w:lineRule="auto"/>
        <w:ind w:firstLine="720"/>
        <w:jc w:val="both"/>
        <w:rPr>
          <w:rFonts w:eastAsia="Times New Roman"/>
          <w:color w:val="000000"/>
          <w:szCs w:val="24"/>
        </w:rPr>
      </w:pPr>
      <w:r>
        <w:rPr>
          <w:rFonts w:eastAsia="Times New Roman"/>
          <w:color w:val="000000"/>
          <w:szCs w:val="24"/>
        </w:rPr>
        <w:t>Τα ερωτήματα, όμως, παραμένουν. Κάθε Υπουργείο με ενέργειες κορπορατισμού, θα καθορίζει τα επαγγελματικά δικαιώματα κλάδων που έχουν σχέση με το αντικείμενό του ή και που δεν έχουν σχέση; Δηλαδή μετά το Υποδομών για τα επα</w:t>
      </w:r>
      <w:r>
        <w:rPr>
          <w:rFonts w:eastAsia="Times New Roman"/>
          <w:color w:val="000000"/>
          <w:szCs w:val="24"/>
        </w:rPr>
        <w:t>γγελματικά δικαιώματα ορισμένων κατηγοριών μηχανικών, να περιμένουμε ότι το Υπουργείο Γεωργίας θα έρθει να καθορίσει τα δικαιώματα των γεωπόνων και των κτηνιάτρων; Το Υπουργείο Οικονομικών, των οικονομολόγων; Το Υπουργείο Περιβάλλοντος, των μηχανικών περιβ</w:t>
      </w:r>
      <w:r>
        <w:rPr>
          <w:rFonts w:eastAsia="Times New Roman"/>
          <w:color w:val="000000"/>
          <w:szCs w:val="24"/>
        </w:rPr>
        <w:t xml:space="preserve">άλλοντος –γιατί αυτό είναι αρμόδιο- και το νέο Υπουργείο Ψηφιακής Τεχνολογίας για τους μηχανικούς ηλεκτρονικών υπολογιστών ή το Υπουργείο Υγείας θα καθορίσει τα υπόλοιπα; Είναι δυνατόν να συμβαίνουν αυτά εν έτει 2016; Όχι ότι δεν υπήρχαν και στο παρελθόν. </w:t>
      </w:r>
      <w:r>
        <w:rPr>
          <w:rFonts w:eastAsia="Times New Roman"/>
          <w:color w:val="000000"/>
          <w:szCs w:val="24"/>
        </w:rPr>
        <w:t>Υπήρξαν, αλλά ήταν διαφορετική η δομή και της διακυβέρνησης και του συστήματος συνολικά.</w:t>
      </w:r>
    </w:p>
    <w:p w14:paraId="6E7E6CB5" w14:textId="77777777" w:rsidR="00D31811" w:rsidRDefault="00451EDC">
      <w:pPr>
        <w:spacing w:line="600" w:lineRule="auto"/>
        <w:ind w:firstLine="720"/>
        <w:jc w:val="both"/>
        <w:rPr>
          <w:rFonts w:eastAsia="Times New Roman"/>
          <w:color w:val="000000"/>
          <w:szCs w:val="24"/>
        </w:rPr>
      </w:pPr>
      <w:r>
        <w:rPr>
          <w:rFonts w:eastAsia="Times New Roman"/>
          <w:color w:val="000000"/>
          <w:szCs w:val="24"/>
        </w:rPr>
        <w:t>Εσείς, βέβαια, κύριε Σπίρτζη, τη δουλειά σας κάνετε. Αυτή που κάνετε άλλωστε πάντα. Δεν μέμφομαι εσάς, διότι είναι γνωστό ότι ενδιαφέρεστε για το θέμα. Ο Υπουργός Παιδ</w:t>
      </w:r>
      <w:r>
        <w:rPr>
          <w:rFonts w:eastAsia="Times New Roman"/>
          <w:color w:val="000000"/>
          <w:szCs w:val="24"/>
        </w:rPr>
        <w:t xml:space="preserve">είας, όμως, που βάζει την υπογραφή του στο νομοσχέδιο και την ίδια ώρα υπόσχεται διαφορετικά πράγματα στους </w:t>
      </w:r>
      <w:r>
        <w:rPr>
          <w:rFonts w:eastAsia="Times New Roman"/>
          <w:color w:val="000000"/>
          <w:szCs w:val="24"/>
        </w:rPr>
        <w:t>π</w:t>
      </w:r>
      <w:r>
        <w:rPr>
          <w:rFonts w:eastAsia="Times New Roman"/>
          <w:color w:val="000000"/>
          <w:szCs w:val="24"/>
        </w:rPr>
        <w:t xml:space="preserve">ροέδρους των ΤΕΙ και των </w:t>
      </w:r>
      <w:r>
        <w:rPr>
          <w:rFonts w:eastAsia="Times New Roman"/>
          <w:color w:val="000000"/>
          <w:szCs w:val="24"/>
        </w:rPr>
        <w:t>π</w:t>
      </w:r>
      <w:r>
        <w:rPr>
          <w:rFonts w:eastAsia="Times New Roman"/>
          <w:color w:val="000000"/>
          <w:szCs w:val="24"/>
        </w:rPr>
        <w:t xml:space="preserve">ρυτάνεων, ότι θα συστήσουν επιτροπές για να δώσουν επαγγελματικά δικαιώματα στα 192 τμήματα ΤΕΙ και πανεπιστημίων, είναι </w:t>
      </w:r>
      <w:r>
        <w:rPr>
          <w:rFonts w:eastAsia="Times New Roman"/>
          <w:color w:val="000000"/>
          <w:szCs w:val="24"/>
        </w:rPr>
        <w:t xml:space="preserve">δυνατόν να βάζει την υπογραφή του και σε αυτό το νομοσχέδιο και την ίδια ώρα να λέει ψέματα στους προέδρους και στους πρυτάνεις; </w:t>
      </w:r>
    </w:p>
    <w:p w14:paraId="6E7E6CB6" w14:textId="77777777" w:rsidR="00D31811" w:rsidRDefault="00451EDC">
      <w:pPr>
        <w:spacing w:line="600" w:lineRule="auto"/>
        <w:ind w:firstLine="720"/>
        <w:jc w:val="both"/>
        <w:rPr>
          <w:rFonts w:eastAsia="Times New Roman"/>
          <w:color w:val="000000"/>
          <w:szCs w:val="24"/>
        </w:rPr>
      </w:pPr>
      <w:r>
        <w:rPr>
          <w:rFonts w:eastAsia="Times New Roman"/>
          <w:color w:val="000000"/>
          <w:szCs w:val="24"/>
        </w:rPr>
        <w:t>Το άρθρο, όμως, είναι και πρόχειρα γραμμένο, κύριε Υπουργέ. Δεν αναφέρει τους μηχανικούς ηλεκτρονικών υπολογιστών. Δεν υπάρχου</w:t>
      </w:r>
      <w:r>
        <w:rPr>
          <w:rFonts w:eastAsia="Times New Roman"/>
          <w:color w:val="000000"/>
          <w:szCs w:val="24"/>
        </w:rPr>
        <w:t>ν αυτοί και</w:t>
      </w:r>
      <w:r>
        <w:rPr>
          <w:rFonts w:eastAsia="Times New Roman"/>
          <w:color w:val="000000"/>
          <w:szCs w:val="24"/>
        </w:rPr>
        <w:t>,</w:t>
      </w:r>
      <w:r>
        <w:rPr>
          <w:rFonts w:eastAsia="Times New Roman"/>
          <w:color w:val="000000"/>
          <w:szCs w:val="24"/>
        </w:rPr>
        <w:t xml:space="preserve"> από τους ναυπηγούς μηχανολόγους-μηχανικούς, αναφέρει μόνο τους ναυπηγούς, όπως ήταν παλιά η ονομασία. Είναι καλύτερο να αποσυρθεί. </w:t>
      </w:r>
    </w:p>
    <w:p w14:paraId="6E7E6CB7" w14:textId="77777777" w:rsidR="00D31811" w:rsidRDefault="00451EDC">
      <w:pPr>
        <w:spacing w:line="600" w:lineRule="auto"/>
        <w:ind w:firstLine="720"/>
        <w:jc w:val="both"/>
        <w:rPr>
          <w:rFonts w:eastAsia="Times New Roman"/>
          <w:color w:val="000000"/>
          <w:szCs w:val="24"/>
        </w:rPr>
      </w:pPr>
      <w:r>
        <w:rPr>
          <w:rFonts w:eastAsia="Times New Roman"/>
          <w:color w:val="000000"/>
          <w:szCs w:val="24"/>
        </w:rPr>
        <w:t>Αλλά μια και αναφέρθηκα στους ναυπηγούς μηχανολόγους, να σας πω ότι η τακτική του να νομοθετεί το κάθε Υπουργεί</w:t>
      </w:r>
      <w:r>
        <w:rPr>
          <w:rFonts w:eastAsia="Times New Roman"/>
          <w:color w:val="000000"/>
          <w:szCs w:val="24"/>
        </w:rPr>
        <w:t>ο δεν είναι νέα. Ακούστε τι έχει κάνει τώρα για τους ναυπηγούς μηχανολόγους-μηχανικούς το Υπουργείο Ναυτιλίας. Αυτός είναι ο κορπορατισμός. Έρχεται και λέει «εγώ βάζω στους ναυπηγούς μηχανολόγους-μηχανικούς, πρόσθετα εμπόδια</w:t>
      </w:r>
      <w:r>
        <w:rPr>
          <w:rFonts w:eastAsia="Times New Roman"/>
          <w:color w:val="000000"/>
          <w:szCs w:val="24"/>
        </w:rPr>
        <w:t>,</w:t>
      </w:r>
      <w:r>
        <w:rPr>
          <w:rFonts w:eastAsia="Times New Roman"/>
          <w:color w:val="000000"/>
          <w:szCs w:val="24"/>
        </w:rPr>
        <w:t xml:space="preserve"> για να αρχίσουν το επάγγελμα τ</w:t>
      </w:r>
      <w:r>
        <w:rPr>
          <w:rFonts w:eastAsia="Times New Roman"/>
          <w:color w:val="000000"/>
          <w:szCs w:val="24"/>
        </w:rPr>
        <w:t xml:space="preserve">ου μηχανικού πλοίων». Γιατί; Επειδή θέλει να εξυπηρετήσει την άλλη πλευρά, των μηχανικών πλοίων. Αυτά τα εμπόδια, λοιπόν, δεν μπορούν να μπαίνουν από κάθε Υπουργείο κάθε φορά και να τα καθορίζουν όλα. Αυτά πρέπει να τελειώνουν. </w:t>
      </w:r>
    </w:p>
    <w:p w14:paraId="6E7E6CB8" w14:textId="77777777" w:rsidR="00D31811" w:rsidRDefault="00451EDC">
      <w:pPr>
        <w:spacing w:line="600" w:lineRule="auto"/>
        <w:ind w:firstLine="720"/>
        <w:jc w:val="both"/>
        <w:rPr>
          <w:rFonts w:eastAsia="Times New Roman"/>
          <w:color w:val="000000"/>
          <w:szCs w:val="24"/>
        </w:rPr>
      </w:pPr>
      <w:r>
        <w:rPr>
          <w:rFonts w:eastAsia="Times New Roman"/>
          <w:color w:val="000000"/>
          <w:szCs w:val="24"/>
        </w:rPr>
        <w:t>Προτείνω να αποσυρθεί, χωρί</w:t>
      </w:r>
      <w:r>
        <w:rPr>
          <w:rFonts w:eastAsia="Times New Roman"/>
          <w:color w:val="000000"/>
          <w:szCs w:val="24"/>
        </w:rPr>
        <w:t>ς να είμαι αντίθετος με τον τρόπο που λέει μέσα, με τις επιτροπές διαλόγου κ</w:t>
      </w:r>
      <w:r>
        <w:rPr>
          <w:rFonts w:eastAsia="Times New Roman"/>
          <w:color w:val="000000"/>
          <w:szCs w:val="24"/>
        </w:rPr>
        <w:t xml:space="preserve">αι </w:t>
      </w:r>
      <w:r>
        <w:rPr>
          <w:rFonts w:eastAsia="Times New Roman"/>
          <w:color w:val="000000"/>
          <w:szCs w:val="24"/>
        </w:rPr>
        <w:t>λ</w:t>
      </w:r>
      <w:r>
        <w:rPr>
          <w:rFonts w:eastAsia="Times New Roman"/>
          <w:color w:val="000000"/>
          <w:szCs w:val="24"/>
        </w:rPr>
        <w:t>οι</w:t>
      </w:r>
      <w:r>
        <w:rPr>
          <w:rFonts w:eastAsia="Times New Roman"/>
          <w:color w:val="000000"/>
          <w:szCs w:val="24"/>
        </w:rPr>
        <w:t>π</w:t>
      </w:r>
      <w:r>
        <w:rPr>
          <w:rFonts w:eastAsia="Times New Roman"/>
          <w:color w:val="000000"/>
          <w:szCs w:val="24"/>
        </w:rPr>
        <w:t>ά</w:t>
      </w:r>
      <w:r>
        <w:rPr>
          <w:rFonts w:eastAsia="Times New Roman"/>
          <w:color w:val="000000"/>
          <w:szCs w:val="24"/>
        </w:rPr>
        <w:t>. Να φτιαχτεί, αλλά να το υιοθετήσει το Υπουργείο Παιδείας, να είναι επισπεύδον και να αφορά το σύνολο των ειδικοτήτων, μια και</w:t>
      </w:r>
      <w:r>
        <w:rPr>
          <w:rFonts w:eastAsia="Times New Roman"/>
          <w:color w:val="000000"/>
          <w:szCs w:val="24"/>
        </w:rPr>
        <w:t>,</w:t>
      </w:r>
      <w:r>
        <w:rPr>
          <w:rFonts w:eastAsia="Times New Roman"/>
          <w:color w:val="000000"/>
          <w:szCs w:val="24"/>
        </w:rPr>
        <w:t xml:space="preserve"> όπως ξέρετε, ακόμα και για των τεχνητών –του μαρμαρά, ας πούμε, το περίγραμμα το επαγγελματικό- είναι αρμόδιο το Υπουργείο Παιδείας, ο ΕΟΠΠΕΠ. Το Υπουργείο Παιδείας είναι αυτό που έχει την αρμοδιότητα με το συναρμόδιο Υπουργείο κάθε φορά. Προφανώς, για πο</w:t>
      </w:r>
      <w:r>
        <w:rPr>
          <w:rFonts w:eastAsia="Times New Roman"/>
          <w:color w:val="000000"/>
          <w:szCs w:val="24"/>
        </w:rPr>
        <w:t xml:space="preserve">λλές ειδικότητες είναι το δικό σας Υπουργείο συναρμόδιο, για άλλες το Υπουργείο Γεωργίας, για άλλες το Υπουργείο Υγείας, για άλλες το Υπουργείο Οικονομίας, για άλλες το Υπουργείο Ανάπτυξης. </w:t>
      </w:r>
    </w:p>
    <w:p w14:paraId="6E7E6CB9" w14:textId="77777777" w:rsidR="00D31811" w:rsidRDefault="00451EDC">
      <w:pPr>
        <w:spacing w:line="600" w:lineRule="auto"/>
        <w:ind w:firstLine="720"/>
        <w:jc w:val="both"/>
        <w:rPr>
          <w:rFonts w:eastAsia="Times New Roman"/>
          <w:color w:val="000000"/>
          <w:szCs w:val="24"/>
        </w:rPr>
      </w:pPr>
      <w:r>
        <w:rPr>
          <w:rFonts w:eastAsia="Times New Roman"/>
          <w:color w:val="000000"/>
          <w:szCs w:val="24"/>
        </w:rPr>
        <w:t>Αυτή είναι, νομίζω, η ορθολογική και η καλή νομοθέτηση και αυτή π</w:t>
      </w:r>
      <w:r>
        <w:rPr>
          <w:rFonts w:eastAsia="Times New Roman"/>
          <w:color w:val="000000"/>
          <w:szCs w:val="24"/>
        </w:rPr>
        <w:t xml:space="preserve">ρέπει να ακολουθήσουμε. </w:t>
      </w:r>
    </w:p>
    <w:p w14:paraId="6E7E6CBA" w14:textId="77777777" w:rsidR="00D31811" w:rsidRDefault="00451EDC">
      <w:pPr>
        <w:spacing w:line="600" w:lineRule="auto"/>
        <w:ind w:firstLine="720"/>
        <w:jc w:val="both"/>
        <w:rPr>
          <w:rFonts w:eastAsia="Times New Roman"/>
          <w:color w:val="000000"/>
          <w:szCs w:val="24"/>
        </w:rPr>
      </w:pPr>
      <w:r>
        <w:rPr>
          <w:rFonts w:eastAsia="Times New Roman"/>
          <w:color w:val="000000"/>
          <w:szCs w:val="24"/>
        </w:rPr>
        <w:t>Ευχαριστώ.</w:t>
      </w:r>
    </w:p>
    <w:p w14:paraId="6E7E6CBB" w14:textId="77777777" w:rsidR="00D31811" w:rsidRDefault="00451EDC">
      <w:pPr>
        <w:spacing w:line="600" w:lineRule="auto"/>
        <w:ind w:firstLine="720"/>
        <w:jc w:val="both"/>
        <w:rPr>
          <w:rFonts w:eastAsia="Times New Roman"/>
          <w:color w:val="000000"/>
          <w:szCs w:val="24"/>
        </w:rPr>
      </w:pPr>
      <w:r>
        <w:rPr>
          <w:rFonts w:eastAsia="Times New Roman"/>
          <w:b/>
          <w:color w:val="000000"/>
          <w:szCs w:val="24"/>
        </w:rPr>
        <w:t xml:space="preserve">ΠΡΟΕΔΡΕΥΩΝ (Γεώργιος Βαρεμένος): </w:t>
      </w:r>
      <w:r>
        <w:rPr>
          <w:rFonts w:eastAsia="Times New Roman"/>
          <w:color w:val="000000"/>
          <w:szCs w:val="24"/>
        </w:rPr>
        <w:t xml:space="preserve">Κι εμείς ευχαριστούμε. </w:t>
      </w:r>
    </w:p>
    <w:p w14:paraId="6E7E6CBC" w14:textId="77777777" w:rsidR="00D31811" w:rsidRDefault="00451EDC">
      <w:pPr>
        <w:spacing w:line="600" w:lineRule="auto"/>
        <w:ind w:firstLine="720"/>
        <w:jc w:val="both"/>
        <w:rPr>
          <w:rFonts w:eastAsia="Times New Roman"/>
          <w:color w:val="000000"/>
          <w:szCs w:val="24"/>
        </w:rPr>
      </w:pPr>
      <w:r>
        <w:rPr>
          <w:rFonts w:eastAsia="Times New Roman"/>
          <w:color w:val="000000"/>
          <w:szCs w:val="24"/>
        </w:rPr>
        <w:t xml:space="preserve">Τον λόγο έχει ο κ. Καρράς </w:t>
      </w:r>
      <w:r>
        <w:rPr>
          <w:rFonts w:eastAsia="Times New Roman"/>
          <w:color w:val="000000"/>
          <w:szCs w:val="24"/>
        </w:rPr>
        <w:t xml:space="preserve">για </w:t>
      </w:r>
      <w:r>
        <w:rPr>
          <w:rFonts w:eastAsia="Times New Roman"/>
          <w:color w:val="000000"/>
          <w:szCs w:val="24"/>
        </w:rPr>
        <w:t>λίγο.</w:t>
      </w:r>
    </w:p>
    <w:p w14:paraId="6E7E6CBD" w14:textId="77777777" w:rsidR="00D31811" w:rsidRDefault="00451EDC">
      <w:pPr>
        <w:spacing w:line="600" w:lineRule="auto"/>
        <w:ind w:firstLine="720"/>
        <w:jc w:val="both"/>
        <w:rPr>
          <w:rFonts w:eastAsia="Times New Roman"/>
          <w:color w:val="000000"/>
          <w:szCs w:val="24"/>
        </w:rPr>
      </w:pPr>
      <w:r>
        <w:rPr>
          <w:rFonts w:eastAsia="Times New Roman"/>
          <w:b/>
          <w:color w:val="000000"/>
          <w:szCs w:val="24"/>
        </w:rPr>
        <w:t>ΓΕΩΡΓΙΟΣ – ΔΗΜΗΤΡΙΟΣ ΚΑΡΡΑΣ:</w:t>
      </w:r>
      <w:r>
        <w:rPr>
          <w:rFonts w:eastAsia="Times New Roman"/>
          <w:color w:val="000000"/>
          <w:szCs w:val="24"/>
        </w:rPr>
        <w:t xml:space="preserve"> </w:t>
      </w:r>
      <w:r>
        <w:rPr>
          <w:rFonts w:eastAsia="Times New Roman"/>
          <w:color w:val="000000"/>
          <w:szCs w:val="24"/>
        </w:rPr>
        <w:t>Για λίγο</w:t>
      </w:r>
      <w:r>
        <w:rPr>
          <w:rFonts w:eastAsia="Times New Roman"/>
          <w:color w:val="000000"/>
          <w:szCs w:val="24"/>
        </w:rPr>
        <w:t>, κύριε Πρόεδρε;</w:t>
      </w:r>
    </w:p>
    <w:p w14:paraId="6E7E6CBE" w14:textId="77777777" w:rsidR="00D31811" w:rsidRDefault="00451EDC">
      <w:pPr>
        <w:spacing w:line="600" w:lineRule="auto"/>
        <w:ind w:firstLine="720"/>
        <w:jc w:val="both"/>
        <w:rPr>
          <w:rFonts w:eastAsia="Times New Roman"/>
          <w:color w:val="000000"/>
          <w:szCs w:val="24"/>
        </w:rPr>
      </w:pPr>
      <w:r>
        <w:rPr>
          <w:rFonts w:eastAsia="Times New Roman"/>
          <w:b/>
          <w:color w:val="000000"/>
          <w:szCs w:val="24"/>
        </w:rPr>
        <w:t xml:space="preserve">ΠΡΟΕΔΡΕΥΩΝ (Γεώργιος Βαρεμένος): </w:t>
      </w:r>
      <w:r>
        <w:rPr>
          <w:rFonts w:eastAsia="Times New Roman"/>
          <w:color w:val="000000"/>
          <w:szCs w:val="24"/>
        </w:rPr>
        <w:t>Έτσι είπατε, δεν το είπα εγώ.</w:t>
      </w:r>
    </w:p>
    <w:p w14:paraId="6E7E6CBF" w14:textId="77777777" w:rsidR="00D31811" w:rsidRDefault="00451EDC">
      <w:pPr>
        <w:spacing w:line="600" w:lineRule="auto"/>
        <w:ind w:firstLine="720"/>
        <w:jc w:val="both"/>
        <w:rPr>
          <w:rFonts w:eastAsia="Times New Roman"/>
          <w:color w:val="000000"/>
          <w:szCs w:val="24"/>
        </w:rPr>
      </w:pPr>
      <w:r>
        <w:rPr>
          <w:rFonts w:eastAsia="Times New Roman"/>
          <w:b/>
          <w:color w:val="000000"/>
          <w:szCs w:val="24"/>
        </w:rPr>
        <w:t xml:space="preserve">ΓΕΩΡΓΙΟΣ – ΔΗΜΗΤΡΙΟΣ ΚΑΡΡΑΣ: </w:t>
      </w:r>
      <w:r>
        <w:rPr>
          <w:rFonts w:eastAsia="Times New Roman"/>
          <w:color w:val="000000"/>
          <w:szCs w:val="24"/>
        </w:rPr>
        <w:t>Τότε θα μιλήσω</w:t>
      </w:r>
      <w:r>
        <w:rPr>
          <w:rFonts w:eastAsia="Times New Roman"/>
          <w:color w:val="000000"/>
          <w:szCs w:val="24"/>
        </w:rPr>
        <w:t xml:space="preserve">, για λίγο, </w:t>
      </w:r>
      <w:r>
        <w:rPr>
          <w:rFonts w:eastAsia="Times New Roman"/>
          <w:color w:val="000000"/>
          <w:szCs w:val="24"/>
        </w:rPr>
        <w:t xml:space="preserve"> από τη θέση μου.</w:t>
      </w:r>
    </w:p>
    <w:p w14:paraId="6E7E6CC0" w14:textId="77777777" w:rsidR="00D31811" w:rsidRDefault="00451EDC">
      <w:pPr>
        <w:spacing w:line="600" w:lineRule="auto"/>
        <w:ind w:firstLine="720"/>
        <w:jc w:val="both"/>
        <w:rPr>
          <w:rFonts w:eastAsia="Times New Roman"/>
          <w:color w:val="000000"/>
          <w:szCs w:val="24"/>
        </w:rPr>
      </w:pPr>
      <w:r>
        <w:rPr>
          <w:rFonts w:eastAsia="Times New Roman"/>
          <w:color w:val="000000"/>
          <w:szCs w:val="24"/>
        </w:rPr>
        <w:t xml:space="preserve">Ευχαριστώ, κύριε Πρόεδρε. </w:t>
      </w:r>
    </w:p>
    <w:p w14:paraId="6E7E6CC1" w14:textId="77777777" w:rsidR="00D31811" w:rsidRDefault="00451EDC">
      <w:pPr>
        <w:spacing w:line="600" w:lineRule="auto"/>
        <w:ind w:firstLine="720"/>
        <w:jc w:val="both"/>
        <w:rPr>
          <w:rFonts w:eastAsia="Times New Roman"/>
          <w:color w:val="000000"/>
          <w:szCs w:val="24"/>
        </w:rPr>
      </w:pPr>
      <w:r>
        <w:rPr>
          <w:rFonts w:eastAsia="Times New Roman"/>
          <w:b/>
          <w:color w:val="000000"/>
          <w:szCs w:val="24"/>
        </w:rPr>
        <w:t>ΠΡΟΕΔΡΕΥΩΝ (Γεώργιος Βαρεμένος):</w:t>
      </w:r>
      <w:r>
        <w:rPr>
          <w:rFonts w:eastAsia="Times New Roman"/>
          <w:color w:val="000000"/>
          <w:szCs w:val="24"/>
        </w:rPr>
        <w:t xml:space="preserve"> Συ είπας!</w:t>
      </w:r>
    </w:p>
    <w:p w14:paraId="6E7E6CC2" w14:textId="77777777" w:rsidR="00D31811" w:rsidRDefault="00451EDC">
      <w:pPr>
        <w:spacing w:line="600" w:lineRule="auto"/>
        <w:ind w:firstLine="720"/>
        <w:jc w:val="both"/>
        <w:rPr>
          <w:rFonts w:eastAsia="Times New Roman" w:cs="Times New Roman"/>
          <w:bCs/>
          <w:szCs w:val="24"/>
        </w:rPr>
      </w:pPr>
      <w:r>
        <w:rPr>
          <w:rFonts w:eastAsia="Times New Roman" w:cs="Times New Roman"/>
          <w:b/>
          <w:szCs w:val="24"/>
        </w:rPr>
        <w:t>ΓΕΩΡΓΙΟΣ - ΔΗΜΗΤΡΙΟΣ</w:t>
      </w:r>
      <w:r>
        <w:rPr>
          <w:rFonts w:eastAsia="Times New Roman" w:cs="Times New Roman"/>
          <w:szCs w:val="24"/>
        </w:rPr>
        <w:t xml:space="preserve"> </w:t>
      </w:r>
      <w:r>
        <w:rPr>
          <w:rFonts w:eastAsia="Times New Roman" w:cs="Times New Roman"/>
          <w:b/>
          <w:bCs/>
          <w:szCs w:val="24"/>
        </w:rPr>
        <w:t xml:space="preserve">ΚΑΡΡΑΣ: </w:t>
      </w:r>
      <w:r>
        <w:rPr>
          <w:rFonts w:eastAsia="Times New Roman" w:cs="Times New Roman"/>
          <w:bCs/>
          <w:szCs w:val="24"/>
        </w:rPr>
        <w:t xml:space="preserve">Επομένως αναμορφώνω εκείνα που είχα σκεφτεί να πω. Θα ξεκινήσω από το τελευταίο, το </w:t>
      </w:r>
      <w:r>
        <w:rPr>
          <w:rFonts w:eastAsia="Times New Roman" w:cs="Times New Roman"/>
          <w:bCs/>
          <w:szCs w:val="24"/>
        </w:rPr>
        <w:t>οποίο έθεσε ο κ. Κεγκέρογλου σε σχέση με τα επαγγελματικά δικαιώματα των μηχανικών.</w:t>
      </w:r>
    </w:p>
    <w:p w14:paraId="6E7E6CC3" w14:textId="77777777" w:rsidR="00D31811" w:rsidRDefault="00451EDC">
      <w:pPr>
        <w:spacing w:line="600" w:lineRule="auto"/>
        <w:ind w:firstLine="720"/>
        <w:jc w:val="both"/>
        <w:rPr>
          <w:rFonts w:eastAsia="Times New Roman" w:cs="Times New Roman"/>
          <w:bCs/>
          <w:szCs w:val="24"/>
        </w:rPr>
      </w:pPr>
      <w:r>
        <w:rPr>
          <w:rFonts w:eastAsia="Times New Roman" w:cs="Times New Roman"/>
          <w:bCs/>
          <w:szCs w:val="24"/>
        </w:rPr>
        <w:t>Θέλω να υπενθυμίσω στην Αίθουσα, κύριε Πρόεδρε, ότι με επίκαιρη ερώτησή μου είχα απευθυνθεί προς το Υπουργείο Παιδείας για τα επαγγελματικά δικαιώματα των μηχανικών ΤΕΙ, τα</w:t>
      </w:r>
      <w:r>
        <w:rPr>
          <w:rFonts w:eastAsia="Times New Roman" w:cs="Times New Roman"/>
          <w:bCs/>
          <w:szCs w:val="24"/>
        </w:rPr>
        <w:t xml:space="preserve"> οποία ουδέποτε έχουν καθοριστεί, παρ</w:t>
      </w:r>
      <w:r>
        <w:rPr>
          <w:rFonts w:eastAsia="Times New Roman" w:cs="Times New Roman"/>
          <w:bCs/>
          <w:szCs w:val="24"/>
        </w:rPr>
        <w:t xml:space="preserve">’ </w:t>
      </w:r>
      <w:r>
        <w:rPr>
          <w:rFonts w:eastAsia="Times New Roman" w:cs="Times New Roman"/>
          <w:bCs/>
          <w:szCs w:val="24"/>
        </w:rPr>
        <w:t>όλο που λειτουργούν από εικοσιπενταετίας περίπου τα τμήματα των ΤΕΙ. Είχα διευκρινίσει στην τοποθέτησή μου, κύριε Υπουργέ, ότι δεν επιδιώκω να εξισώσω τους μηχανικούς του Πολυτεχνείου με τους μηχανικούς των ΤΕΙ. Αντιλ</w:t>
      </w:r>
      <w:r>
        <w:rPr>
          <w:rFonts w:eastAsia="Times New Roman" w:cs="Times New Roman"/>
          <w:bCs/>
          <w:szCs w:val="24"/>
        </w:rPr>
        <w:t>αμβάνομαι τη διαφορά που υπάρχει, αλλά θεωρώ ότι υπάρχει αναγκαιότητα να ρυθμιστούν τα θέματα και αυτών των ανθρώπων, διότι υπάρχει σήμερα όχι μόνο σύγχυση, αλλά και αδυναμία μέσα σε περιόδους κρίσεως και ανεργίας να απορροφηθούν από την αγορά βάσει των σπ</w:t>
      </w:r>
      <w:r>
        <w:rPr>
          <w:rFonts w:eastAsia="Times New Roman" w:cs="Times New Roman"/>
          <w:bCs/>
          <w:szCs w:val="24"/>
        </w:rPr>
        <w:t>ουδών τους.</w:t>
      </w:r>
    </w:p>
    <w:p w14:paraId="6E7E6CC4" w14:textId="77777777" w:rsidR="00D31811" w:rsidRDefault="00451EDC">
      <w:pPr>
        <w:spacing w:line="600" w:lineRule="auto"/>
        <w:ind w:firstLine="720"/>
        <w:jc w:val="both"/>
        <w:rPr>
          <w:rFonts w:eastAsia="Times New Roman" w:cs="Times New Roman"/>
          <w:bCs/>
          <w:szCs w:val="24"/>
        </w:rPr>
      </w:pPr>
      <w:r>
        <w:rPr>
          <w:rFonts w:eastAsia="Times New Roman" w:cs="Times New Roman"/>
          <w:bCs/>
          <w:szCs w:val="24"/>
        </w:rPr>
        <w:t xml:space="preserve">Το θυμίζω, λοιπόν, αυτό στην Αίθουσα. Είναι ένα ζήτημα για το οποίο </w:t>
      </w:r>
      <w:r>
        <w:rPr>
          <w:rFonts w:eastAsia="Times New Roman" w:cs="Times New Roman"/>
          <w:bCs/>
          <w:szCs w:val="24"/>
        </w:rPr>
        <w:t xml:space="preserve">έλαβα απάντηση από </w:t>
      </w:r>
      <w:r>
        <w:rPr>
          <w:rFonts w:eastAsia="Times New Roman" w:cs="Times New Roman"/>
          <w:bCs/>
          <w:szCs w:val="24"/>
        </w:rPr>
        <w:t>το Υπουργείο Παιδείας ότι το μελετά και να αναμένω προεδρικά διατάγματα, τα οποία θα εκδοθούν από το Υπουργείο Παιδείας. Δεν είναι αρμοδιότητα του Υπουργείου</w:t>
      </w:r>
      <w:r>
        <w:rPr>
          <w:rFonts w:eastAsia="Times New Roman" w:cs="Times New Roman"/>
          <w:bCs/>
          <w:szCs w:val="24"/>
        </w:rPr>
        <w:t xml:space="preserve"> Υποδομών το θέμα </w:t>
      </w:r>
      <w:r>
        <w:rPr>
          <w:rFonts w:eastAsia="Times New Roman" w:cs="Times New Roman"/>
          <w:bCs/>
          <w:szCs w:val="24"/>
        </w:rPr>
        <w:t xml:space="preserve">στο </w:t>
      </w:r>
      <w:r>
        <w:rPr>
          <w:rFonts w:eastAsia="Times New Roman" w:cs="Times New Roman"/>
          <w:bCs/>
          <w:szCs w:val="24"/>
        </w:rPr>
        <w:t xml:space="preserve">οποίο </w:t>
      </w:r>
      <w:r>
        <w:rPr>
          <w:rFonts w:eastAsia="Times New Roman" w:cs="Times New Roman"/>
          <w:bCs/>
          <w:szCs w:val="24"/>
        </w:rPr>
        <w:t xml:space="preserve">αναφέρομαι, είναι κλασικά αρμοδιότητα του Υπουργείου Παιδείας, διότι αφορούν το επόμενο στάδιο μετά την ολοκλήρωση σπουδών. Εκεί μπορεί να αξιολογηθεί τι σπούδασε κάποιος, τι μπορεί να ασκήσει ως επάγγελμα. </w:t>
      </w:r>
    </w:p>
    <w:p w14:paraId="6E7E6CC5" w14:textId="77777777" w:rsidR="00D31811" w:rsidRDefault="00451EDC">
      <w:pPr>
        <w:spacing w:line="600" w:lineRule="auto"/>
        <w:ind w:firstLine="720"/>
        <w:jc w:val="both"/>
        <w:rPr>
          <w:rFonts w:eastAsia="Times New Roman" w:cs="Times New Roman"/>
          <w:bCs/>
          <w:szCs w:val="24"/>
        </w:rPr>
      </w:pPr>
      <w:r>
        <w:rPr>
          <w:rFonts w:eastAsia="Times New Roman" w:cs="Times New Roman"/>
          <w:bCs/>
          <w:szCs w:val="24"/>
        </w:rPr>
        <w:t xml:space="preserve">Ένα επόμενο ζήτημα </w:t>
      </w:r>
      <w:r>
        <w:rPr>
          <w:rFonts w:eastAsia="Times New Roman" w:cs="Times New Roman"/>
          <w:bCs/>
          <w:szCs w:val="24"/>
        </w:rPr>
        <w:t>για το οποίο θέλω να κάνω μια παρατήρηση αυτή τη στιγμή σε σχέση με το νομοσχέδιο είναι το εξής. Σαν γενική γραμμή είναι δεδομένο ότι η αγορά ενέργειας στην Ελλάδα είναι ελλειμματική. Αυτό, λοιπόν, τι σημαίνει; Σημαίνει ότι αναζητούμε και εναλλακτικές πηγέ</w:t>
      </w:r>
      <w:r>
        <w:rPr>
          <w:rFonts w:eastAsia="Times New Roman" w:cs="Times New Roman"/>
          <w:bCs/>
          <w:szCs w:val="24"/>
        </w:rPr>
        <w:t>ς καυσίμων</w:t>
      </w:r>
      <w:r>
        <w:rPr>
          <w:rFonts w:eastAsia="Times New Roman" w:cs="Times New Roman"/>
          <w:bCs/>
          <w:szCs w:val="24"/>
        </w:rPr>
        <w:t>,</w:t>
      </w:r>
      <w:r>
        <w:rPr>
          <w:rFonts w:eastAsia="Times New Roman" w:cs="Times New Roman"/>
          <w:bCs/>
          <w:szCs w:val="24"/>
        </w:rPr>
        <w:t xml:space="preserve"> για να καλύψουμε το έλλειμμα και</w:t>
      </w:r>
      <w:r>
        <w:rPr>
          <w:rFonts w:eastAsia="Times New Roman" w:cs="Times New Roman"/>
          <w:bCs/>
          <w:szCs w:val="24"/>
        </w:rPr>
        <w:t>,</w:t>
      </w:r>
      <w:r>
        <w:rPr>
          <w:rFonts w:eastAsia="Times New Roman" w:cs="Times New Roman"/>
          <w:bCs/>
          <w:szCs w:val="24"/>
        </w:rPr>
        <w:t xml:space="preserve"> εκτός αυτού</w:t>
      </w:r>
      <w:r>
        <w:rPr>
          <w:rFonts w:eastAsia="Times New Roman" w:cs="Times New Roman"/>
          <w:bCs/>
          <w:szCs w:val="24"/>
        </w:rPr>
        <w:t>,</w:t>
      </w:r>
      <w:r>
        <w:rPr>
          <w:rFonts w:eastAsia="Times New Roman" w:cs="Times New Roman"/>
          <w:bCs/>
          <w:szCs w:val="24"/>
        </w:rPr>
        <w:t xml:space="preserve"> έχουμε και ζήτημα ρύπων. Έχω αναφερθεί και άλλη φορά σε θέματα καύσης λιγνίτη για την παραγωγή ηλεκτρικής ενέργειας</w:t>
      </w:r>
      <w:r>
        <w:rPr>
          <w:rFonts w:eastAsia="Times New Roman" w:cs="Times New Roman"/>
          <w:bCs/>
          <w:szCs w:val="24"/>
        </w:rPr>
        <w:t>,</w:t>
      </w:r>
      <w:r>
        <w:rPr>
          <w:rFonts w:eastAsia="Times New Roman" w:cs="Times New Roman"/>
          <w:bCs/>
          <w:szCs w:val="24"/>
        </w:rPr>
        <w:t xml:space="preserve"> για την οποία η χώρα εξαναγκάζεται να αγοράζει δικαιώματα ρύπων από τις διεθνείς</w:t>
      </w:r>
      <w:r>
        <w:rPr>
          <w:rFonts w:eastAsia="Times New Roman" w:cs="Times New Roman"/>
          <w:bCs/>
          <w:szCs w:val="24"/>
        </w:rPr>
        <w:t xml:space="preserve"> πλατφόρμες. Είχαμε συζητήσει προ ημερών για τα θέματα των καυσίμων και μάλιστα υπάρχει ένα νομοσχέδιο σε εκκρεμότητα για τα θέματα της Επιτροπής Κεφαλαιαγοράς, το οποίο ρυθμίζει και θέματα ενεργειακών αγορών, αλλά στην Ελλάδα δεν υπάρχει εντέλει ενεργειακ</w:t>
      </w:r>
      <w:r>
        <w:rPr>
          <w:rFonts w:eastAsia="Times New Roman" w:cs="Times New Roman"/>
          <w:bCs/>
          <w:szCs w:val="24"/>
        </w:rPr>
        <w:t>ή αγορά.</w:t>
      </w:r>
    </w:p>
    <w:p w14:paraId="6E7E6CC6" w14:textId="77777777" w:rsidR="00D31811" w:rsidRDefault="00451EDC">
      <w:pPr>
        <w:spacing w:line="600" w:lineRule="auto"/>
        <w:ind w:firstLine="720"/>
        <w:jc w:val="both"/>
        <w:rPr>
          <w:rFonts w:eastAsia="Times New Roman" w:cs="Times New Roman"/>
          <w:bCs/>
          <w:szCs w:val="24"/>
        </w:rPr>
      </w:pPr>
      <w:r>
        <w:rPr>
          <w:rFonts w:eastAsia="Times New Roman" w:cs="Times New Roman"/>
          <w:bCs/>
          <w:szCs w:val="24"/>
        </w:rPr>
        <w:t>Επανέρχομαι, λοιπόν, και λέω ότι είναι χρήσιμο να δούμε και τα θέματα των εναλλακτικών πηγών ενέργειας. Η δική μου άποψη είναι γνωστή. Δεν έχουν επιτευχθεί οι στόχοι για τις ΑΠΕ και για τις εναλλακτικές πηγές. Ονομάζουμε έτη αποδοτικότητας, βάζουμ</w:t>
      </w:r>
      <w:r>
        <w:rPr>
          <w:rFonts w:eastAsia="Times New Roman" w:cs="Times New Roman"/>
          <w:bCs/>
          <w:szCs w:val="24"/>
        </w:rPr>
        <w:t>ε πενταετή προγράμματα, τα παρατείνουμε συνεχώς, δεν έχουμε καταλήξει ποτέ πού βρισκόμαστε.</w:t>
      </w:r>
    </w:p>
    <w:p w14:paraId="6E7E6CC7" w14:textId="77777777" w:rsidR="00D31811" w:rsidRDefault="00451EDC">
      <w:pPr>
        <w:spacing w:line="600" w:lineRule="auto"/>
        <w:ind w:firstLine="720"/>
        <w:jc w:val="both"/>
        <w:rPr>
          <w:rFonts w:eastAsia="Times New Roman" w:cs="Times New Roman"/>
          <w:bCs/>
          <w:szCs w:val="24"/>
        </w:rPr>
      </w:pPr>
      <w:r>
        <w:rPr>
          <w:rFonts w:eastAsia="Times New Roman" w:cs="Times New Roman"/>
          <w:bCs/>
          <w:szCs w:val="24"/>
        </w:rPr>
        <w:t>Εν πάση περιπτώσει, όμως, η παραγωγή ηλεκτρικού ρεύματος είναι ενεργοβόρα σήμερα, με την έννοια ότι καταναλώνεται μεγάλο ποσοστό λιγνίτη, αλλά επιπλέον, έστω και αν</w:t>
      </w:r>
      <w:r>
        <w:rPr>
          <w:rFonts w:eastAsia="Times New Roman" w:cs="Times New Roman"/>
          <w:bCs/>
          <w:szCs w:val="24"/>
        </w:rPr>
        <w:t xml:space="preserve"> είναι ανανεώσιμη πηγή, ο υδατικός πλούτος και αυτός χρήζει εξορθολογισμού, διότι πολλές φορές γίνεται υπερεκμετάλλευση του υδατικού πλούτου και δεν επιτυγχάνουμε το επιδιωκόμενο αποτέλεσμα αντίστοιχης παραγωγής. Εν</w:t>
      </w:r>
      <w:r>
        <w:rPr>
          <w:rFonts w:eastAsia="Times New Roman" w:cs="Times New Roman"/>
          <w:bCs/>
          <w:szCs w:val="24"/>
        </w:rPr>
        <w:t xml:space="preserve"> </w:t>
      </w:r>
      <w:r>
        <w:rPr>
          <w:rFonts w:eastAsia="Times New Roman" w:cs="Times New Roman"/>
          <w:bCs/>
          <w:szCs w:val="24"/>
        </w:rPr>
        <w:t>τέλει και οι καταναλωτές επιβαρύνονται μ</w:t>
      </w:r>
      <w:r>
        <w:rPr>
          <w:rFonts w:eastAsia="Times New Roman" w:cs="Times New Roman"/>
          <w:bCs/>
          <w:szCs w:val="24"/>
        </w:rPr>
        <w:t>ε τα γνωστά τέλη</w:t>
      </w:r>
      <w:r>
        <w:rPr>
          <w:rFonts w:eastAsia="Times New Roman" w:cs="Times New Roman"/>
          <w:bCs/>
          <w:szCs w:val="24"/>
        </w:rPr>
        <w:t>,</w:t>
      </w:r>
      <w:r>
        <w:rPr>
          <w:rFonts w:eastAsia="Times New Roman" w:cs="Times New Roman"/>
          <w:bCs/>
          <w:szCs w:val="24"/>
        </w:rPr>
        <w:t xml:space="preserve"> ΕΤΜΕΑΡ, τέλη ρύπων, τα οποία χρεώνονται στους λογαριασμούς ηλεκτρικής ενέργειας. Είναι οι άγνωστες χρεώσεις διότι, για παράδειγμα, σε έναν λογαριασμό όπου είναι κάτω του ημίσεος -δεν αναφέρομαι στα ανταποδοτικά δημοτικά τέλη και στους δημ</w:t>
      </w:r>
      <w:r>
        <w:rPr>
          <w:rFonts w:eastAsia="Times New Roman" w:cs="Times New Roman"/>
          <w:bCs/>
          <w:szCs w:val="24"/>
        </w:rPr>
        <w:t>οτικούς φόρους- η κατανάλωση της ηλεκτρικής ενέργειας, προσθέτουμε χρεώσεις, για να διατηρήσουμε τη δυνατότητα λειτουργίας της κρατικής εταιρείας ηλεκτροφωτισμού.</w:t>
      </w:r>
    </w:p>
    <w:p w14:paraId="6E7E6CC8" w14:textId="77777777" w:rsidR="00D31811" w:rsidRDefault="00451EDC">
      <w:pPr>
        <w:spacing w:line="600" w:lineRule="auto"/>
        <w:ind w:firstLine="720"/>
        <w:jc w:val="both"/>
        <w:rPr>
          <w:rFonts w:eastAsia="Times New Roman" w:cs="Times New Roman"/>
          <w:bCs/>
          <w:szCs w:val="24"/>
        </w:rPr>
      </w:pPr>
      <w:r>
        <w:rPr>
          <w:rFonts w:eastAsia="Times New Roman" w:cs="Times New Roman"/>
          <w:bCs/>
          <w:szCs w:val="24"/>
        </w:rPr>
        <w:t>Πάω, λοιπόν, σε ένα άλλο θέμα</w:t>
      </w:r>
      <w:r>
        <w:rPr>
          <w:rFonts w:eastAsia="Times New Roman" w:cs="Times New Roman"/>
          <w:bCs/>
          <w:szCs w:val="24"/>
        </w:rPr>
        <w:t>,</w:t>
      </w:r>
      <w:r>
        <w:rPr>
          <w:rFonts w:eastAsia="Times New Roman" w:cs="Times New Roman"/>
          <w:bCs/>
          <w:szCs w:val="24"/>
        </w:rPr>
        <w:t xml:space="preserve"> το οποίο με ενδιαφέρει. Είδα προηγουμένως μια τροπολογία του Κ</w:t>
      </w:r>
      <w:r>
        <w:rPr>
          <w:rFonts w:eastAsia="Times New Roman" w:cs="Times New Roman"/>
          <w:bCs/>
          <w:szCs w:val="24"/>
        </w:rPr>
        <w:t>ομμουνιστικού Κόμματος</w:t>
      </w:r>
      <w:r>
        <w:rPr>
          <w:rFonts w:eastAsia="Times New Roman" w:cs="Times New Roman"/>
          <w:bCs/>
          <w:szCs w:val="24"/>
        </w:rPr>
        <w:t>,</w:t>
      </w:r>
      <w:r>
        <w:rPr>
          <w:rFonts w:eastAsia="Times New Roman" w:cs="Times New Roman"/>
          <w:bCs/>
          <w:szCs w:val="24"/>
        </w:rPr>
        <w:t xml:space="preserve"> που αφορά θέματα για τον ΟΣΚ και για τη ΔΕΠΑΝΟΜ. Θα παρακαλέσω τον κύριο Υπουργό να μου απαντήσει αν θα την κάνει δεκτή.</w:t>
      </w:r>
    </w:p>
    <w:p w14:paraId="6E7E6CC9" w14:textId="77777777" w:rsidR="00D31811" w:rsidRDefault="00451EDC">
      <w:pPr>
        <w:spacing w:line="600" w:lineRule="auto"/>
        <w:ind w:firstLine="720"/>
        <w:jc w:val="both"/>
        <w:rPr>
          <w:rFonts w:eastAsia="Times New Roman" w:cs="Times New Roman"/>
          <w:b/>
          <w:bCs/>
          <w:szCs w:val="24"/>
        </w:rPr>
      </w:pPr>
      <w:r>
        <w:rPr>
          <w:rFonts w:eastAsia="Times New Roman" w:cs="Times New Roman"/>
          <w:b/>
          <w:bCs/>
          <w:szCs w:val="24"/>
        </w:rPr>
        <w:t xml:space="preserve">ΧΡΗΣΤΟΣ ΣΠΙΡΤΖΗΣ (Υπουργός Υποδομών και Μεταφορών): </w:t>
      </w:r>
      <w:r>
        <w:rPr>
          <w:rFonts w:eastAsia="Times New Roman" w:cs="Times New Roman"/>
          <w:bCs/>
          <w:szCs w:val="24"/>
        </w:rPr>
        <w:t>Θα μιλήσω στη συνέχεια και θα σας απαντήσω.</w:t>
      </w:r>
    </w:p>
    <w:p w14:paraId="6E7E6CCA" w14:textId="77777777" w:rsidR="00D31811" w:rsidRDefault="00451EDC">
      <w:pPr>
        <w:spacing w:line="600" w:lineRule="auto"/>
        <w:ind w:firstLine="720"/>
        <w:jc w:val="both"/>
        <w:rPr>
          <w:rFonts w:eastAsia="Times New Roman" w:cs="Times New Roman"/>
          <w:bCs/>
          <w:szCs w:val="24"/>
        </w:rPr>
      </w:pPr>
      <w:r>
        <w:rPr>
          <w:rFonts w:eastAsia="Times New Roman" w:cs="Times New Roman"/>
          <w:b/>
          <w:szCs w:val="24"/>
        </w:rPr>
        <w:t>ΓΕΩΡΓΙΟΣ - ΔΗΜΗ</w:t>
      </w:r>
      <w:r>
        <w:rPr>
          <w:rFonts w:eastAsia="Times New Roman" w:cs="Times New Roman"/>
          <w:b/>
          <w:szCs w:val="24"/>
        </w:rPr>
        <w:t>ΤΡΙΟΣ</w:t>
      </w:r>
      <w:r>
        <w:rPr>
          <w:rFonts w:eastAsia="Times New Roman" w:cs="Times New Roman"/>
          <w:szCs w:val="24"/>
        </w:rPr>
        <w:t xml:space="preserve"> </w:t>
      </w:r>
      <w:r>
        <w:rPr>
          <w:rFonts w:eastAsia="Times New Roman" w:cs="Times New Roman"/>
          <w:b/>
          <w:bCs/>
          <w:szCs w:val="24"/>
        </w:rPr>
        <w:t xml:space="preserve">ΚΑΡΡΑΣ: </w:t>
      </w:r>
      <w:r>
        <w:rPr>
          <w:rFonts w:eastAsia="Times New Roman" w:cs="Times New Roman"/>
          <w:bCs/>
          <w:szCs w:val="24"/>
        </w:rPr>
        <w:t>Θα την κάνετε δεκτή, να μιλήσω δηλαδή για αυτή;</w:t>
      </w:r>
    </w:p>
    <w:p w14:paraId="6E7E6CCB" w14:textId="77777777" w:rsidR="00D31811" w:rsidRDefault="00451EDC">
      <w:pPr>
        <w:spacing w:line="600" w:lineRule="auto"/>
        <w:ind w:firstLine="720"/>
        <w:jc w:val="both"/>
        <w:rPr>
          <w:rFonts w:eastAsia="Times New Roman" w:cs="Times New Roman"/>
          <w:b/>
          <w:bCs/>
          <w:szCs w:val="24"/>
        </w:rPr>
      </w:pPr>
      <w:r>
        <w:rPr>
          <w:rFonts w:eastAsia="Times New Roman" w:cs="Times New Roman"/>
          <w:b/>
          <w:bCs/>
          <w:szCs w:val="24"/>
        </w:rPr>
        <w:t xml:space="preserve">ΧΡΗΣΤΟΣ ΣΠΙΡΤΖΗΣ (Υπουργός Υποδομών και Μεταφορών): </w:t>
      </w:r>
      <w:r>
        <w:rPr>
          <w:rFonts w:eastAsia="Times New Roman" w:cs="Times New Roman"/>
          <w:bCs/>
          <w:szCs w:val="24"/>
        </w:rPr>
        <w:t>Να μιλήσετε.</w:t>
      </w:r>
    </w:p>
    <w:p w14:paraId="6E7E6CCC" w14:textId="77777777" w:rsidR="00D31811" w:rsidRDefault="00451EDC">
      <w:pPr>
        <w:spacing w:line="600" w:lineRule="auto"/>
        <w:ind w:firstLine="720"/>
        <w:jc w:val="both"/>
        <w:rPr>
          <w:rFonts w:eastAsia="Times New Roman" w:cs="Times New Roman"/>
          <w:bCs/>
          <w:szCs w:val="24"/>
        </w:rPr>
      </w:pPr>
      <w:r>
        <w:rPr>
          <w:rFonts w:eastAsia="Times New Roman" w:cs="Times New Roman"/>
          <w:b/>
          <w:szCs w:val="24"/>
        </w:rPr>
        <w:t>ΓΕΩΡΓΙΟΣ - ΔΗΜΗΤΡΙΟΣ</w:t>
      </w:r>
      <w:r>
        <w:rPr>
          <w:rFonts w:eastAsia="Times New Roman" w:cs="Times New Roman"/>
          <w:szCs w:val="24"/>
        </w:rPr>
        <w:t xml:space="preserve"> </w:t>
      </w:r>
      <w:r>
        <w:rPr>
          <w:rFonts w:eastAsia="Times New Roman" w:cs="Times New Roman"/>
          <w:b/>
          <w:bCs/>
          <w:szCs w:val="24"/>
        </w:rPr>
        <w:t xml:space="preserve">ΚΑΡΡΑΣ: </w:t>
      </w:r>
      <w:r>
        <w:rPr>
          <w:rFonts w:eastAsia="Times New Roman" w:cs="Times New Roman"/>
          <w:bCs/>
          <w:szCs w:val="24"/>
        </w:rPr>
        <w:t>Ωραία, ευχαριστώ.</w:t>
      </w:r>
    </w:p>
    <w:p w14:paraId="6E7E6CCD" w14:textId="77777777" w:rsidR="00D31811" w:rsidRDefault="00451EDC">
      <w:pPr>
        <w:spacing w:line="600" w:lineRule="auto"/>
        <w:ind w:firstLine="709"/>
        <w:jc w:val="both"/>
        <w:rPr>
          <w:rFonts w:eastAsia="Times New Roman" w:cs="Times New Roman"/>
          <w:szCs w:val="24"/>
        </w:rPr>
      </w:pPr>
      <w:r>
        <w:rPr>
          <w:rFonts w:eastAsia="Times New Roman" w:cs="Times New Roman"/>
          <w:bCs/>
          <w:szCs w:val="24"/>
        </w:rPr>
        <w:t>Θα ήθελα να παρατηρήσω το εξής, εφόσον έχω τη δήλωση του κυρίου Υπουργού. Η τροπολ</w:t>
      </w:r>
      <w:r>
        <w:rPr>
          <w:rFonts w:eastAsia="Times New Roman" w:cs="Times New Roman"/>
          <w:bCs/>
          <w:szCs w:val="24"/>
        </w:rPr>
        <w:t xml:space="preserve">ογία κατ’ ανάγκην είναι μονόδρομος όπως έρχεται. </w:t>
      </w:r>
      <w:r>
        <w:rPr>
          <w:rFonts w:eastAsia="Times New Roman" w:cs="Times New Roman"/>
          <w:bCs/>
          <w:szCs w:val="24"/>
        </w:rPr>
        <w:t>Γ</w:t>
      </w:r>
      <w:r>
        <w:rPr>
          <w:rFonts w:eastAsia="Times New Roman" w:cs="Times New Roman"/>
          <w:bCs/>
          <w:szCs w:val="24"/>
        </w:rPr>
        <w:t>ιατί έρχεται ως μονόδρομος; Για τον λόγο ότι εγώ είμαι εκείνος που είχα πει τις αντιρρήσεις μου και για τ</w:t>
      </w:r>
      <w:r>
        <w:rPr>
          <w:rFonts w:eastAsia="Times New Roman" w:cs="Times New Roman"/>
          <w:bCs/>
          <w:szCs w:val="24"/>
        </w:rPr>
        <w:t>ην εταιρεία</w:t>
      </w:r>
      <w:r>
        <w:rPr>
          <w:rFonts w:eastAsia="Times New Roman" w:cs="Times New Roman"/>
          <w:bCs/>
          <w:szCs w:val="24"/>
        </w:rPr>
        <w:t xml:space="preserve"> «</w:t>
      </w:r>
      <w:r>
        <w:rPr>
          <w:rFonts w:eastAsia="Times New Roman" w:cs="Times New Roman"/>
          <w:bCs/>
          <w:szCs w:val="24"/>
        </w:rPr>
        <w:t>ΚΤΙΡΙΑΚΕΣ ΥΠΟΔΟΜΕΣ</w:t>
      </w:r>
      <w:r>
        <w:rPr>
          <w:rFonts w:eastAsia="Times New Roman" w:cs="Times New Roman"/>
          <w:bCs/>
          <w:szCs w:val="24"/>
        </w:rPr>
        <w:t>», αλλά υπάρχει ένας αριθμός προσωπικού, ο οποίος απασχολείται εκεί με</w:t>
      </w:r>
      <w:r>
        <w:rPr>
          <w:rFonts w:eastAsia="Times New Roman" w:cs="Times New Roman"/>
          <w:bCs/>
          <w:szCs w:val="24"/>
        </w:rPr>
        <w:t xml:space="preserve"> τους διαγωνισμούς, από ό,τι αναφέρεται εδώ, του 2000 και του 2003 και σήμερα τον βγάζουμε στην ανεργία, τον βγάζουμε στην εξόντωση.</w:t>
      </w:r>
      <w:r>
        <w:rPr>
          <w:rFonts w:eastAsia="Times New Roman" w:cs="Times New Roman"/>
          <w:szCs w:val="24"/>
        </w:rPr>
        <w:t xml:space="preserve"> </w:t>
      </w:r>
      <w:r>
        <w:rPr>
          <w:rFonts w:eastAsia="Times New Roman" w:cs="Times New Roman"/>
          <w:szCs w:val="24"/>
        </w:rPr>
        <w:t xml:space="preserve">Εγώ θα προτείνω και στον συνάδελφό μου τον κ. Σαρίδη να υπερψηφίσουμε την τροπολογία. </w:t>
      </w:r>
    </w:p>
    <w:p w14:paraId="6E7E6CCE"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Όμως, θέλω να επισημάνω το εξής. Υπά</w:t>
      </w:r>
      <w:r>
        <w:rPr>
          <w:rFonts w:eastAsia="Times New Roman" w:cs="Times New Roman"/>
          <w:szCs w:val="24"/>
        </w:rPr>
        <w:t>ρχει μεγάλη ανεργία στην Ελλάδα και πράγματι στη νεολαία η ανεργία ενδεχομένως να αγγίζει το 50% και επειδή οι άνθρωποι αυτοί είναι και νέοι και αξιόλογοι και μεταναστεύουν, ζούμε μια άλλη μορφή μετανάστευσης. Εξάγουμε πλέον μετανάστες και υψηλού μορφωτικο</w:t>
      </w:r>
      <w:r>
        <w:rPr>
          <w:rFonts w:eastAsia="Times New Roman" w:cs="Times New Roman"/>
          <w:szCs w:val="24"/>
        </w:rPr>
        <w:t>ύ επιπέδου, για το οποίο θα κάνω εν παρόδω και την εξής παρατήρηση: Ευχόμεθα όλοι να έρθουμε στην ανάπτυξη. Αν έρθει η ώρα της ανάπτυξης, κύριε Πρόεδρε, θα έχουμε το αναγκαίο επιστημονικό, στελεχιακό δυναμικό, ώστε να στηρίξει αυτή την ανάπτυξη ή θα έχει μ</w:t>
      </w:r>
      <w:r>
        <w:rPr>
          <w:rFonts w:eastAsia="Times New Roman" w:cs="Times New Roman"/>
          <w:szCs w:val="24"/>
        </w:rPr>
        <w:t>εταναστεύσει και θα έχει δημιουργήσει επαγγελματικές</w:t>
      </w:r>
      <w:r>
        <w:rPr>
          <w:rFonts w:eastAsia="Times New Roman" w:cs="Times New Roman"/>
          <w:szCs w:val="24"/>
        </w:rPr>
        <w:t>,</w:t>
      </w:r>
      <w:r>
        <w:rPr>
          <w:rFonts w:eastAsia="Times New Roman" w:cs="Times New Roman"/>
          <w:szCs w:val="24"/>
        </w:rPr>
        <w:t xml:space="preserve"> οικογενειακές συνθήκες μη αναστρέψιμες και τότε θα αναγκαστούμε, ενώ έχει δαπανήσει η χώρα κι έχει επενδύσει στη μόρφωση αυτών των νέων, να φέρουμε από αλλού, επιπλέον μετανάστες, επιστήμονες; Είναι πολ</w:t>
      </w:r>
      <w:r>
        <w:rPr>
          <w:rFonts w:eastAsia="Times New Roman" w:cs="Times New Roman"/>
          <w:szCs w:val="24"/>
        </w:rPr>
        <w:t xml:space="preserve">ύ σοβαρά αυτά τα θέματα. </w:t>
      </w:r>
    </w:p>
    <w:p w14:paraId="6E7E6CCF"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Επανέρχομαι στην τροπολογία και παρατηρώ. Ναι, όπου υπάρχουν κενές οργανικές θέσεις να μεταταγούν οι άνθρωποι. Να είναι, όμως, η τελευταία φορά, κύριε Πρόεδρε. Να βρεθούν άλλες λύσεις. Εμείς δεν θέλουμε να οδηγήσουμε κανέναν στην </w:t>
      </w:r>
      <w:r>
        <w:rPr>
          <w:rFonts w:eastAsia="Times New Roman" w:cs="Times New Roman"/>
          <w:szCs w:val="24"/>
        </w:rPr>
        <w:t xml:space="preserve">ανεργία, αλλά να βρεθούν άλλες λύσεις για τη δημιουργία προσωποπαγών θέσεων. </w:t>
      </w:r>
    </w:p>
    <w:p w14:paraId="6E7E6CD0"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Λέει, λοιπόν, το εξής: «Εντάσσονται κατά παρέκκλιση</w:t>
      </w:r>
      <w:r>
        <w:rPr>
          <w:rFonts w:eastAsia="Times New Roman" w:cs="Times New Roman"/>
          <w:szCs w:val="24"/>
        </w:rPr>
        <w:t xml:space="preserve">», </w:t>
      </w:r>
      <w:r>
        <w:rPr>
          <w:rFonts w:eastAsia="Times New Roman" w:cs="Times New Roman"/>
          <w:szCs w:val="24"/>
        </w:rPr>
        <w:t>το δέχομαι, δεν θα κάνουμε αξιολόγηση, δεν θα κάνουμε τίποτα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σε κενές οργανικές θέσεις της εταιρείας </w:t>
      </w:r>
      <w:r>
        <w:rPr>
          <w:rFonts w:eastAsia="Times New Roman" w:cs="Times New Roman"/>
          <w:szCs w:val="24"/>
        </w:rPr>
        <w:t>«</w:t>
      </w:r>
      <w:r>
        <w:rPr>
          <w:rFonts w:eastAsia="Times New Roman" w:cs="Times New Roman"/>
          <w:szCs w:val="24"/>
        </w:rPr>
        <w:t>ΚΤΙΡΙΑΚΕΣ ΥΠΟΔΟΜΕΣ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-σωστό είναι να καλύψουμε τις ανάγκες τ</w:t>
      </w:r>
      <w:r>
        <w:rPr>
          <w:rFonts w:eastAsia="Times New Roman" w:cs="Times New Roman"/>
          <w:szCs w:val="24"/>
        </w:rPr>
        <w:t>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ΚΤ</w:t>
      </w:r>
      <w:r>
        <w:rPr>
          <w:rFonts w:eastAsia="Times New Roman" w:cs="Times New Roman"/>
          <w:szCs w:val="24"/>
        </w:rPr>
        <w:t>Ι</w:t>
      </w:r>
      <w:r>
        <w:rPr>
          <w:rFonts w:eastAsia="Times New Roman" w:cs="Times New Roman"/>
          <w:szCs w:val="24"/>
        </w:rPr>
        <w:t>ΡΙΑΚ</w:t>
      </w:r>
      <w:r>
        <w:rPr>
          <w:rFonts w:eastAsia="Times New Roman" w:cs="Times New Roman"/>
          <w:szCs w:val="24"/>
        </w:rPr>
        <w:t>ΕΣ</w:t>
      </w:r>
      <w:r>
        <w:rPr>
          <w:rFonts w:eastAsia="Times New Roman" w:cs="Times New Roman"/>
          <w:szCs w:val="24"/>
        </w:rPr>
        <w:t xml:space="preserve"> ΥΠΟΔΟΜ</w:t>
      </w:r>
      <w:r>
        <w:rPr>
          <w:rFonts w:eastAsia="Times New Roman" w:cs="Times New Roman"/>
          <w:szCs w:val="24"/>
        </w:rPr>
        <w:t>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ή σε προσωποπαγείς θέσεις που θα συσταθούν στην ως άνω εταιρεία για τον σκοπό αυτό</w:t>
      </w:r>
      <w:r>
        <w:rPr>
          <w:rFonts w:eastAsia="Times New Roman" w:cs="Times New Roman"/>
          <w:szCs w:val="24"/>
        </w:rPr>
        <w:t>.</w:t>
      </w:r>
      <w:r>
        <w:rPr>
          <w:rFonts w:eastAsia="Times New Roman" w:cs="Times New Roman"/>
          <w:szCs w:val="24"/>
        </w:rPr>
        <w:t>». Σχετικά με αυτό θα παρακαλέσω -και θα είμαι επίμονος- να μην επαναλαμβάνεται. Να τακτοποιούμε μεν,</w:t>
      </w:r>
      <w:r>
        <w:rPr>
          <w:rFonts w:eastAsia="Times New Roman" w:cs="Times New Roman"/>
          <w:szCs w:val="24"/>
        </w:rPr>
        <w:t xml:space="preserve"> αλλά ας πάνε σε έναν άλλο φορέα, κύριε Πρόεδρε. Ας αναζητηθούν κενές οργανικές θέσεις ενός άλλου φορέα. Διότι έτσι, τι κάνουμε τώρα; Καθιστούμε τ</w:t>
      </w:r>
      <w:r>
        <w:rPr>
          <w:rFonts w:eastAsia="Times New Roman" w:cs="Times New Roman"/>
          <w:szCs w:val="24"/>
        </w:rPr>
        <w:t>ην</w:t>
      </w:r>
      <w:r>
        <w:rPr>
          <w:rFonts w:eastAsia="Times New Roman" w:cs="Times New Roman"/>
          <w:szCs w:val="24"/>
        </w:rPr>
        <w:t xml:space="preserve"> </w:t>
      </w:r>
      <w:r>
        <w:rPr>
          <w:rFonts w:eastAsia="Times New Roman" w:cs="Times New Roman"/>
          <w:szCs w:val="24"/>
        </w:rPr>
        <w:t>«</w:t>
      </w:r>
      <w:r>
        <w:rPr>
          <w:rFonts w:eastAsia="Times New Roman" w:cs="Times New Roman"/>
          <w:szCs w:val="24"/>
        </w:rPr>
        <w:t>ΚΤΙΡΙΑΚΕΣ ΥΠΟΔΟΜΕΣ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–δεν ξέρω αν είναι μεγάλος ο αριθμός, δεν έχω ακούσει ποιος αριθμός θα μεταφερθεί</w:t>
      </w:r>
      <w:r>
        <w:rPr>
          <w:rFonts w:eastAsia="Times New Roman" w:cs="Times New Roman"/>
          <w:szCs w:val="24"/>
        </w:rPr>
        <w:t>- μία φορά ακόμα προβληματικ</w:t>
      </w:r>
      <w:r>
        <w:rPr>
          <w:rFonts w:eastAsia="Times New Roman" w:cs="Times New Roman"/>
          <w:szCs w:val="24"/>
        </w:rPr>
        <w:t>ή</w:t>
      </w:r>
      <w:r>
        <w:rPr>
          <w:rFonts w:eastAsia="Times New Roman" w:cs="Times New Roman"/>
          <w:szCs w:val="24"/>
        </w:rPr>
        <w:t xml:space="preserve"> και σε λίγο καιρό θα έρθουμε να αναζητούμε τρόπους να τακτοποιήσουμε αυτές τις θέσεις και δεν θα μπορούμε τότε. Δεν είναι μόνο το ότι θέλουμε σήμερα να τακτοποιήσουμε τους ανθρώπους αυτούς. Τότε, κύριε Υπουργέ, δεν θα μπορούμε</w:t>
      </w:r>
      <w:r>
        <w:rPr>
          <w:rFonts w:eastAsia="Times New Roman" w:cs="Times New Roman"/>
          <w:szCs w:val="24"/>
        </w:rPr>
        <w:t xml:space="preserve"> να το κάνουμε -και είμαι βέβαιος για αυτό- αν πάει υπερπληθώρα προσωπικού σε προσωποπαγείς θέσεις. </w:t>
      </w:r>
    </w:p>
    <w:p w14:paraId="6E7E6CD1"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Θέλω να παρακαλέσω να αναζητείτε να καλύπτονται θέσεις οργανικές, ώστε να εξυπηρετούνται οι ανάγκες. Οι προσωποπαγείς θέσεις –και τελειώνω με αυτό, κύριε Π</w:t>
      </w:r>
      <w:r>
        <w:rPr>
          <w:rFonts w:eastAsia="Times New Roman" w:cs="Times New Roman"/>
          <w:szCs w:val="24"/>
        </w:rPr>
        <w:t>ρόεδρε- δεν έχουν και αντικείμενο εργασίας. Δεν θέλω να αναφερθώ σε ανθρώπους που θα τις καταλάβουν, αλλά</w:t>
      </w:r>
      <w:r>
        <w:rPr>
          <w:rFonts w:eastAsia="Times New Roman" w:cs="Times New Roman"/>
          <w:szCs w:val="24"/>
        </w:rPr>
        <w:t>,</w:t>
      </w:r>
      <w:r>
        <w:rPr>
          <w:rFonts w:eastAsia="Times New Roman" w:cs="Times New Roman"/>
          <w:szCs w:val="24"/>
        </w:rPr>
        <w:t xml:space="preserve"> άμα μιλάμε για προσωποπαγείς θέσεις</w:t>
      </w:r>
      <w:r>
        <w:rPr>
          <w:rFonts w:eastAsia="Times New Roman" w:cs="Times New Roman"/>
          <w:szCs w:val="24"/>
        </w:rPr>
        <w:t>,</w:t>
      </w:r>
      <w:r>
        <w:rPr>
          <w:rFonts w:eastAsia="Times New Roman" w:cs="Times New Roman"/>
          <w:szCs w:val="24"/>
        </w:rPr>
        <w:t xml:space="preserve"> και υπεράριθμοι είναι και δεν έχουν αντικείμενο εργασίας. </w:t>
      </w:r>
    </w:p>
    <w:p w14:paraId="6E7E6CD2"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Με τις σκέψεις αυτές, ολοκληρώνω, κύριε Πρόεδρε. </w:t>
      </w:r>
    </w:p>
    <w:p w14:paraId="6E7E6CD3"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Ευχ</w:t>
      </w:r>
      <w:r>
        <w:rPr>
          <w:rFonts w:eastAsia="Times New Roman" w:cs="Times New Roman"/>
          <w:szCs w:val="24"/>
        </w:rPr>
        <w:t xml:space="preserve">αριστώ. </w:t>
      </w:r>
    </w:p>
    <w:p w14:paraId="6E7E6CD4"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Κι εμείς ευχαριστούμε. </w:t>
      </w:r>
    </w:p>
    <w:p w14:paraId="6E7E6CD5" w14:textId="77777777" w:rsidR="00D31811" w:rsidRDefault="00451EDC">
      <w:pPr>
        <w:spacing w:line="600" w:lineRule="auto"/>
        <w:ind w:firstLine="720"/>
        <w:jc w:val="both"/>
        <w:rPr>
          <w:rFonts w:eastAsia="Times New Roman" w:cs="Times New Roman"/>
          <w:vertAlign w:val="superscript"/>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cs="Times New Roman"/>
        </w:rPr>
        <w:t>«</w:t>
      </w:r>
      <w:r>
        <w:rPr>
          <w:rFonts w:eastAsia="Times New Roman" w:cs="Times New Roman"/>
        </w:rPr>
        <w:t>ΕΛΕΥΘΕΡΙΟΣ ΒΕΝΙΖΕΛΟΣ</w:t>
      </w:r>
      <w:r>
        <w:rPr>
          <w:rFonts w:eastAsia="Times New Roman" w:cs="Times New Roman"/>
        </w:rPr>
        <w:t>»</w:t>
      </w:r>
      <w:r>
        <w:rPr>
          <w:rFonts w:eastAsia="Times New Roman" w:cs="Times New Roman"/>
        </w:rPr>
        <w:t xml:space="preserve"> και ενημερώθηκαν για την ιστορία του κτηρίου και τον τρόπο οργάνωσης και λειτουργίας της Βουλής, είκοσι ο</w:t>
      </w:r>
      <w:r>
        <w:rPr>
          <w:rFonts w:eastAsia="Times New Roman" w:cs="Times New Roman"/>
        </w:rPr>
        <w:t>κ</w:t>
      </w:r>
      <w:r>
        <w:rPr>
          <w:rFonts w:eastAsia="Times New Roman" w:cs="Times New Roman"/>
        </w:rPr>
        <w:t>τώ μαθητές και μαθήτριες και δύο εκπαιδευτικοί συνοδοί τους από το Γυμνάσιο Άμφισσας (</w:t>
      </w:r>
      <w:r>
        <w:rPr>
          <w:rFonts w:eastAsia="Times New Roman" w:cs="Times New Roman"/>
        </w:rPr>
        <w:t>πρώτο τμ</w:t>
      </w:r>
      <w:r>
        <w:rPr>
          <w:rFonts w:eastAsia="Times New Roman" w:cs="Times New Roman"/>
        </w:rPr>
        <w:t xml:space="preserve">ήμα). </w:t>
      </w:r>
    </w:p>
    <w:p w14:paraId="6E7E6CD6" w14:textId="77777777" w:rsidR="00D31811" w:rsidRDefault="00451EDC">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6E7E6CD7" w14:textId="77777777" w:rsidR="00D31811" w:rsidRDefault="00451EDC">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E7E6CD8" w14:textId="77777777" w:rsidR="00D31811" w:rsidRDefault="00451EDC">
      <w:pPr>
        <w:spacing w:line="600" w:lineRule="auto"/>
        <w:ind w:firstLine="720"/>
        <w:jc w:val="both"/>
        <w:rPr>
          <w:rFonts w:eastAsia="Times New Roman" w:cs="Times New Roman"/>
        </w:rPr>
      </w:pPr>
      <w:r>
        <w:rPr>
          <w:rFonts w:eastAsia="Times New Roman" w:cs="Times New Roman"/>
        </w:rPr>
        <w:t xml:space="preserve">Τον λόγο έχει ο Κοινοβουλευτικός Εκπρόσωπος του Ποταμιού κ. Σπυρίδων Δανέλλης. </w:t>
      </w:r>
    </w:p>
    <w:p w14:paraId="6E7E6CD9" w14:textId="77777777" w:rsidR="00D31811" w:rsidRDefault="00451EDC">
      <w:pPr>
        <w:spacing w:line="600" w:lineRule="auto"/>
        <w:ind w:firstLine="720"/>
        <w:jc w:val="both"/>
        <w:rPr>
          <w:rFonts w:eastAsia="Times New Roman" w:cs="Times New Roman"/>
        </w:rPr>
      </w:pPr>
      <w:r>
        <w:rPr>
          <w:rFonts w:eastAsia="Times New Roman" w:cs="Times New Roman"/>
          <w:b/>
        </w:rPr>
        <w:t>ΣΠΥΡΙΔΩΝ ΔΑΝΕΛΛΗΣ:</w:t>
      </w:r>
      <w:r>
        <w:rPr>
          <w:rFonts w:eastAsia="Times New Roman" w:cs="Times New Roman"/>
        </w:rPr>
        <w:t xml:space="preserve"> Ευχαριστώ, κύριε Πρόεδρε. </w:t>
      </w:r>
    </w:p>
    <w:p w14:paraId="6E7E6CDA" w14:textId="77777777" w:rsidR="00D31811" w:rsidRDefault="00451EDC">
      <w:pPr>
        <w:spacing w:line="600" w:lineRule="auto"/>
        <w:ind w:firstLine="720"/>
        <w:jc w:val="both"/>
        <w:rPr>
          <w:rFonts w:eastAsia="Times New Roman" w:cs="Times New Roman"/>
        </w:rPr>
      </w:pPr>
      <w:r>
        <w:rPr>
          <w:rFonts w:eastAsia="Times New Roman" w:cs="Times New Roman"/>
        </w:rPr>
        <w:t>Κυρίες και κύριοι συνάδελφοι, ως Κοινοβουλευτικός Εκπρόσωπος θέλω να αναφερθώ σε</w:t>
      </w:r>
      <w:r>
        <w:rPr>
          <w:rFonts w:eastAsia="Times New Roman" w:cs="Times New Roman"/>
        </w:rPr>
        <w:t xml:space="preserve"> κάποια θέματα πολύ σύντομα, που είναι αλλότρια με το συζητούμενο νομοσχέδιο. Πριν, όμως, από αυτό, κύριε Υπουργέ, θα προσθέσω τη δική μου φωνή σε εκείνες των συναδέλφων Συντυχάκη και Κεγκέρογλου, για την απόλυτη αναγκαιότητα της απεμπλοκής του θέματος της</w:t>
      </w:r>
      <w:r>
        <w:rPr>
          <w:rFonts w:eastAsia="Times New Roman" w:cs="Times New Roman"/>
        </w:rPr>
        <w:t xml:space="preserve"> ολοκλήρωσης των εργασιών στο Καπετανάκειο στο Ηράκλειο</w:t>
      </w:r>
      <w:r>
        <w:rPr>
          <w:rFonts w:eastAsia="Times New Roman" w:cs="Times New Roman"/>
        </w:rPr>
        <w:t>,</w:t>
      </w:r>
      <w:r>
        <w:rPr>
          <w:rFonts w:eastAsia="Times New Roman" w:cs="Times New Roman"/>
        </w:rPr>
        <w:t xml:space="preserve"> που εκκρεμούν μια ο</w:t>
      </w:r>
      <w:r>
        <w:rPr>
          <w:rFonts w:eastAsia="Times New Roman" w:cs="Times New Roman"/>
        </w:rPr>
        <w:t>κ</w:t>
      </w:r>
      <w:r>
        <w:rPr>
          <w:rFonts w:eastAsia="Times New Roman" w:cs="Times New Roman"/>
        </w:rPr>
        <w:t>ταετία. Είναι κρίμα να χαθεί αυτή η ευκαιρία</w:t>
      </w:r>
      <w:r>
        <w:rPr>
          <w:rFonts w:eastAsia="Times New Roman" w:cs="Times New Roman"/>
        </w:rPr>
        <w:t>,</w:t>
      </w:r>
      <w:r>
        <w:rPr>
          <w:rFonts w:eastAsia="Times New Roman" w:cs="Times New Roman"/>
        </w:rPr>
        <w:t xml:space="preserve"> αφού έχει ενταχθεί το έργο στο ΕΣΠΑ. Ας ξεμπλοκαριστεί αυτή η υπόθεση. </w:t>
      </w:r>
    </w:p>
    <w:p w14:paraId="6E7E6CDB" w14:textId="77777777" w:rsidR="00D31811" w:rsidRDefault="00451EDC">
      <w:pPr>
        <w:spacing w:line="600" w:lineRule="auto"/>
        <w:ind w:firstLine="720"/>
        <w:jc w:val="both"/>
        <w:rPr>
          <w:rFonts w:eastAsia="Times New Roman" w:cs="Times New Roman"/>
        </w:rPr>
      </w:pPr>
      <w:r>
        <w:rPr>
          <w:rFonts w:eastAsia="Times New Roman" w:cs="Times New Roman"/>
        </w:rPr>
        <w:t>Κυρίες και κύριοι συνάδελφοι, προειδοποιούσαμε σε ανύποπτο χρ</w:t>
      </w:r>
      <w:r>
        <w:rPr>
          <w:rFonts w:eastAsia="Times New Roman" w:cs="Times New Roman"/>
        </w:rPr>
        <w:t>όνο, από πολύ νωρίς, γιατί το βλέπαμε να έρχεται: Οι αντιφάσεις, οι δυσθυμίες, η άρνηση των καθ’ ύλην αρμόδιων Υπουργών να υλοποιήσουν τις συμβατικές δεσμεύσεις, αλλά και τον κυβερνητικό προγραμματισμό, όταν ξιφουλκούσαν δημοσίως με τον τότε Πρόεδρο του ΤΑ</w:t>
      </w:r>
      <w:r>
        <w:rPr>
          <w:rFonts w:eastAsia="Times New Roman" w:cs="Times New Roman"/>
        </w:rPr>
        <w:t>ΙΠΕΔ</w:t>
      </w:r>
      <w:r>
        <w:rPr>
          <w:rFonts w:eastAsia="Times New Roman" w:cs="Times New Roman"/>
        </w:rPr>
        <w:t>,</w:t>
      </w:r>
      <w:r>
        <w:rPr>
          <w:rFonts w:eastAsia="Times New Roman" w:cs="Times New Roman"/>
        </w:rPr>
        <w:t xml:space="preserve"> που προσπαθούσε να υλοποιήσει αυτόν τον προγραμματισμό. Αποτέλεσμα; Δύο δισεκατομμύρια ευρώ είναι η απόκλιση από τον φετινό στόχο των ιδιωτικοποιήσεων. Ενώ είχαν προϋπολογιστεί 2,5 δισεκατομμύρια, μετά πολλών κόπων και βασάνων συγκεντρώσαμε μονάχα 50</w:t>
      </w:r>
      <w:r>
        <w:rPr>
          <w:rFonts w:eastAsia="Times New Roman" w:cs="Times New Roman"/>
        </w:rPr>
        <w:t xml:space="preserve">0 εκατομμύρια περίπου. </w:t>
      </w:r>
    </w:p>
    <w:p w14:paraId="6E7E6CDC" w14:textId="77777777" w:rsidR="00D31811" w:rsidRDefault="00451EDC">
      <w:pPr>
        <w:spacing w:line="600" w:lineRule="auto"/>
        <w:ind w:firstLine="720"/>
        <w:jc w:val="both"/>
        <w:rPr>
          <w:rFonts w:eastAsia="Times New Roman"/>
          <w:szCs w:val="24"/>
        </w:rPr>
      </w:pPr>
      <w:r>
        <w:rPr>
          <w:rFonts w:eastAsia="Times New Roman"/>
          <w:szCs w:val="24"/>
        </w:rPr>
        <w:t>Πώς θα καλυφθεί αυτή η απόκλιση; Ποιος θα την πληρώσει; Θα την πληρώσουν οι τρεις στους τέσσερις Έλληνες</w:t>
      </w:r>
      <w:r>
        <w:rPr>
          <w:rFonts w:eastAsia="Times New Roman"/>
          <w:szCs w:val="24"/>
        </w:rPr>
        <w:t>,</w:t>
      </w:r>
      <w:r>
        <w:rPr>
          <w:rFonts w:eastAsia="Times New Roman"/>
          <w:szCs w:val="24"/>
        </w:rPr>
        <w:t xml:space="preserve"> που αδυνατούν να είναι συνεπείς στην πληρωμή των λογαριασμών τους</w:t>
      </w:r>
      <w:r>
        <w:rPr>
          <w:rFonts w:eastAsia="Times New Roman"/>
          <w:szCs w:val="24"/>
        </w:rPr>
        <w:t>,</w:t>
      </w:r>
      <w:r>
        <w:rPr>
          <w:rFonts w:eastAsia="Times New Roman"/>
          <w:szCs w:val="24"/>
        </w:rPr>
        <w:t xml:space="preserve"> ή το 30%</w:t>
      </w:r>
      <w:r>
        <w:rPr>
          <w:rFonts w:eastAsia="Times New Roman"/>
          <w:szCs w:val="24"/>
        </w:rPr>
        <w:t>,</w:t>
      </w:r>
      <w:r>
        <w:rPr>
          <w:rFonts w:eastAsia="Times New Roman"/>
          <w:szCs w:val="24"/>
        </w:rPr>
        <w:t xml:space="preserve"> που δηλώνει πως θέλει να φύγει από την Ελλάδα και</w:t>
      </w:r>
      <w:r>
        <w:rPr>
          <w:rFonts w:eastAsia="Times New Roman"/>
          <w:szCs w:val="24"/>
        </w:rPr>
        <w:t xml:space="preserve"> να αναζητήσει καλύτερη τύχη σε μια άλλη χώρα, κυρίως στη Γερμανία και στο Ηνωμένο </w:t>
      </w:r>
      <w:r>
        <w:rPr>
          <w:rFonts w:eastAsia="Times New Roman"/>
          <w:szCs w:val="24"/>
        </w:rPr>
        <w:t>Β</w:t>
      </w:r>
      <w:r>
        <w:rPr>
          <w:rFonts w:eastAsia="Times New Roman"/>
          <w:szCs w:val="24"/>
        </w:rPr>
        <w:t>ασίλειο</w:t>
      </w:r>
      <w:r>
        <w:rPr>
          <w:rFonts w:eastAsia="Times New Roman"/>
          <w:szCs w:val="24"/>
        </w:rPr>
        <w:t>,</w:t>
      </w:r>
      <w:r>
        <w:rPr>
          <w:rFonts w:eastAsia="Times New Roman"/>
          <w:szCs w:val="24"/>
        </w:rPr>
        <w:t xml:space="preserve"> ή μήπως οι αγρότες</w:t>
      </w:r>
      <w:r>
        <w:rPr>
          <w:rFonts w:eastAsia="Times New Roman"/>
          <w:szCs w:val="24"/>
        </w:rPr>
        <w:t>,</w:t>
      </w:r>
      <w:r>
        <w:rPr>
          <w:rFonts w:eastAsia="Times New Roman"/>
          <w:szCs w:val="24"/>
        </w:rPr>
        <w:t xml:space="preserve"> που με τη φορολόγηση επί των άμεσων ενισχύσεων και την επιπρόσθετη επιβάρυνση με προκαταβολή το 100% για την επόμενη χρονιά, ουσιαστικά εξοντών</w:t>
      </w:r>
      <w:r>
        <w:rPr>
          <w:rFonts w:eastAsia="Times New Roman"/>
          <w:szCs w:val="24"/>
        </w:rPr>
        <w:t>ονται;</w:t>
      </w:r>
    </w:p>
    <w:p w14:paraId="6E7E6CDD" w14:textId="77777777" w:rsidR="00D31811" w:rsidRDefault="00451EDC">
      <w:pPr>
        <w:spacing w:line="600" w:lineRule="auto"/>
        <w:ind w:firstLine="720"/>
        <w:jc w:val="both"/>
        <w:rPr>
          <w:rFonts w:eastAsia="Times New Roman"/>
          <w:szCs w:val="24"/>
        </w:rPr>
      </w:pPr>
      <w:r>
        <w:rPr>
          <w:rFonts w:eastAsia="Times New Roman"/>
          <w:szCs w:val="24"/>
        </w:rPr>
        <w:t>Τ</w:t>
      </w:r>
      <w:r>
        <w:rPr>
          <w:rFonts w:eastAsia="Times New Roman"/>
          <w:szCs w:val="24"/>
        </w:rPr>
        <w:t>ι μας λέει; Μας λέει ότι οι μεγάλες εκκρεμότητες, γραφειοκρατικές και λοιπές, αντικειμενικές και προσχηματικές, θα ξεπεραστούν μέσα στο 2017, που</w:t>
      </w:r>
      <w:r>
        <w:rPr>
          <w:rFonts w:eastAsia="Times New Roman"/>
          <w:szCs w:val="24"/>
        </w:rPr>
        <w:t>,</w:t>
      </w:r>
      <w:r>
        <w:rPr>
          <w:rFonts w:eastAsia="Times New Roman"/>
          <w:szCs w:val="24"/>
        </w:rPr>
        <w:t xml:space="preserve"> για δεύτερη συνεχόμενη χρονιά</w:t>
      </w:r>
      <w:r>
        <w:rPr>
          <w:rFonts w:eastAsia="Times New Roman"/>
          <w:szCs w:val="24"/>
        </w:rPr>
        <w:t>,</w:t>
      </w:r>
      <w:r>
        <w:rPr>
          <w:rFonts w:eastAsia="Times New Roman"/>
          <w:szCs w:val="24"/>
        </w:rPr>
        <w:t xml:space="preserve"> προϋπολογίζουμε ένα δυσθεώρητο ποσό της τάξης των 2,6 δισεκατομμυρίων </w:t>
      </w:r>
      <w:r>
        <w:rPr>
          <w:rFonts w:eastAsia="Times New Roman"/>
          <w:szCs w:val="24"/>
        </w:rPr>
        <w:t xml:space="preserve">ευρώ. Τα περιφερειακά αεροδρόμια της </w:t>
      </w:r>
      <w:r>
        <w:rPr>
          <w:rFonts w:eastAsia="Times New Roman"/>
          <w:szCs w:val="24"/>
        </w:rPr>
        <w:t>«</w:t>
      </w:r>
      <w:r>
        <w:rPr>
          <w:rFonts w:eastAsia="Times New Roman"/>
          <w:szCs w:val="24"/>
          <w:lang w:val="en-US"/>
        </w:rPr>
        <w:t>FRAPORT</w:t>
      </w:r>
      <w:r>
        <w:rPr>
          <w:rFonts w:eastAsia="Times New Roman"/>
          <w:szCs w:val="24"/>
        </w:rPr>
        <w:t>»</w:t>
      </w:r>
      <w:r>
        <w:rPr>
          <w:rFonts w:eastAsia="Times New Roman"/>
          <w:szCs w:val="24"/>
        </w:rPr>
        <w:t>, το θρίλερ του ΔΕΣΦΑ, το ακίνητο στην Αφάντου της Ρόδου</w:t>
      </w:r>
      <w:r>
        <w:rPr>
          <w:rFonts w:eastAsia="Times New Roman"/>
          <w:szCs w:val="24"/>
        </w:rPr>
        <w:t>,</w:t>
      </w:r>
      <w:r>
        <w:rPr>
          <w:rFonts w:eastAsia="Times New Roman"/>
          <w:szCs w:val="24"/>
        </w:rPr>
        <w:t xml:space="preserve"> που μπλοκάρεται από το Υπουργείο Πολιτισμού, η υπόθεση της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που παραμένει κολλημένη στο Ελεγκτικό Συνέδριο; Για το Ελληνικό ακούσαμε προ ολίγου, αλλά η εικόνα είναι εξαιρετικά προβληματική.</w:t>
      </w:r>
    </w:p>
    <w:p w14:paraId="6E7E6CDE" w14:textId="77777777" w:rsidR="00D31811" w:rsidRDefault="00451EDC">
      <w:pPr>
        <w:spacing w:line="600" w:lineRule="auto"/>
        <w:ind w:firstLine="720"/>
        <w:jc w:val="both"/>
        <w:rPr>
          <w:rFonts w:eastAsia="Times New Roman"/>
          <w:szCs w:val="24"/>
        </w:rPr>
      </w:pPr>
      <w:r>
        <w:rPr>
          <w:rFonts w:eastAsia="Times New Roman"/>
          <w:szCs w:val="24"/>
        </w:rPr>
        <w:t>Παρ’ όλα αυτά, υπάρχουν χαραμάδες αισιοδοξίας, σε σχέση με κάποιους από τους οικονομικούς δείκτες. Έστω και ανεπαίσθητα, μειώ</w:t>
      </w:r>
      <w:r>
        <w:rPr>
          <w:rFonts w:eastAsia="Times New Roman"/>
          <w:szCs w:val="24"/>
        </w:rPr>
        <w:t xml:space="preserve">νεται η ανεργία. Για πρώτη φορά, μετά από πολλά χρόνια, έχουμε μια </w:t>
      </w:r>
      <w:r>
        <w:rPr>
          <w:rFonts w:eastAsia="Times New Roman"/>
          <w:szCs w:val="24"/>
        </w:rPr>
        <w:t>–</w:t>
      </w:r>
      <w:r>
        <w:rPr>
          <w:rFonts w:eastAsia="Times New Roman"/>
          <w:szCs w:val="24"/>
        </w:rPr>
        <w:t>έστω και οριακή</w:t>
      </w:r>
      <w:r>
        <w:rPr>
          <w:rFonts w:eastAsia="Times New Roman"/>
          <w:szCs w:val="24"/>
        </w:rPr>
        <w:t xml:space="preserve">– </w:t>
      </w:r>
      <w:r>
        <w:rPr>
          <w:rFonts w:eastAsia="Times New Roman"/>
          <w:szCs w:val="24"/>
        </w:rPr>
        <w:t>αύξηση των αμοιβών των μισθωτών. Ανοδικά φαίνεται να κινείται και η μεταποίηση, καθώς και οι θέσεις εργασίας σε αυτόν τον τομέα. Στον τομέα των εξαγωγών, που είχε καταρρεύ</w:t>
      </w:r>
      <w:r>
        <w:rPr>
          <w:rFonts w:eastAsia="Times New Roman"/>
          <w:szCs w:val="24"/>
        </w:rPr>
        <w:t xml:space="preserve">σει το προηγούμενο διάστημα, φαίνεται πως κάτι κινείται. </w:t>
      </w:r>
    </w:p>
    <w:p w14:paraId="6E7E6CDF" w14:textId="77777777" w:rsidR="00D31811" w:rsidRDefault="00451EDC">
      <w:pPr>
        <w:spacing w:line="600" w:lineRule="auto"/>
        <w:ind w:firstLine="720"/>
        <w:jc w:val="both"/>
        <w:rPr>
          <w:rFonts w:eastAsia="Times New Roman"/>
          <w:szCs w:val="24"/>
        </w:rPr>
      </w:pPr>
      <w:r>
        <w:rPr>
          <w:rFonts w:eastAsia="Times New Roman"/>
          <w:szCs w:val="24"/>
        </w:rPr>
        <w:t>Γενικά, θετική μοιάζει να είναι μια σειρά οικονομικών δεικτών. Τι σημαίνει, όμως, αυτό;  Σημαίνει, άραγε, ότι βγαίνουμε από την κρίση; Αυτό θα ήταν στα αλήθεια το θετικό σενάριο</w:t>
      </w:r>
      <w:r>
        <w:rPr>
          <w:rFonts w:eastAsia="Times New Roman"/>
          <w:szCs w:val="24"/>
        </w:rPr>
        <w:t>,</w:t>
      </w:r>
      <w:r>
        <w:rPr>
          <w:rFonts w:eastAsia="Times New Roman"/>
          <w:szCs w:val="24"/>
        </w:rPr>
        <w:t xml:space="preserve"> από το οποίο δυστυχ</w:t>
      </w:r>
      <w:r>
        <w:rPr>
          <w:rFonts w:eastAsia="Times New Roman"/>
          <w:szCs w:val="24"/>
        </w:rPr>
        <w:t>ώς όμως απέχουμε πολύ, παρ</w:t>
      </w:r>
      <w:r>
        <w:rPr>
          <w:rFonts w:eastAsia="Times New Roman"/>
          <w:szCs w:val="24"/>
        </w:rPr>
        <w:t xml:space="preserve">’ </w:t>
      </w:r>
      <w:r>
        <w:rPr>
          <w:rFonts w:eastAsia="Times New Roman"/>
          <w:szCs w:val="24"/>
        </w:rPr>
        <w:t xml:space="preserve">ότι όλοι θα ευχόμασταν όντως να είμαστε κοντά στην έξοδο. </w:t>
      </w:r>
    </w:p>
    <w:p w14:paraId="6E7E6CE0" w14:textId="77777777" w:rsidR="00D31811" w:rsidRDefault="00451EDC">
      <w:pPr>
        <w:spacing w:line="600" w:lineRule="auto"/>
        <w:ind w:firstLine="720"/>
        <w:jc w:val="both"/>
        <w:rPr>
          <w:rFonts w:eastAsia="Times New Roman"/>
          <w:szCs w:val="24"/>
        </w:rPr>
      </w:pPr>
      <w:r>
        <w:rPr>
          <w:rFonts w:eastAsia="Times New Roman"/>
          <w:szCs w:val="24"/>
        </w:rPr>
        <w:t>Οι νέες καθυστερήσεις στο κλείσιμο της αξιολόγησης λόγω εμπλοκών στα εργασιακά και στα δημοσιονομικά, οι φωνές που πυκνώνουν για ένα τέταρτο μνημόνιο, αλλά κυρίως η ελλη</w:t>
      </w:r>
      <w:r>
        <w:rPr>
          <w:rFonts w:eastAsia="Times New Roman"/>
          <w:szCs w:val="24"/>
        </w:rPr>
        <w:t>νική αδυναμία της προσέλκυσης νέων επενδύσεων που θα παρ</w:t>
      </w:r>
      <w:r>
        <w:rPr>
          <w:rFonts w:eastAsia="Times New Roman"/>
          <w:szCs w:val="24"/>
        </w:rPr>
        <w:t>αγάγ</w:t>
      </w:r>
      <w:r>
        <w:rPr>
          <w:rFonts w:eastAsia="Times New Roman"/>
          <w:szCs w:val="24"/>
        </w:rPr>
        <w:t xml:space="preserve">ουν εθνικό πλούτο και βεβαίως θα φέρουν στέρεες θέσεις εργασίας, βγάζοντάς μας από τον αέναο κύκλο των δανεικών, απειλούν και πάλι να ακυρώσουν τα όποια αισιόδοξα σενάρια. </w:t>
      </w:r>
    </w:p>
    <w:p w14:paraId="6E7E6CE1" w14:textId="77777777" w:rsidR="00D31811" w:rsidRDefault="00451EDC">
      <w:pPr>
        <w:spacing w:line="600" w:lineRule="auto"/>
        <w:ind w:firstLine="720"/>
        <w:jc w:val="both"/>
        <w:rPr>
          <w:rFonts w:eastAsia="Times New Roman"/>
          <w:szCs w:val="24"/>
        </w:rPr>
      </w:pPr>
      <w:r>
        <w:rPr>
          <w:rFonts w:eastAsia="Times New Roman"/>
          <w:szCs w:val="24"/>
        </w:rPr>
        <w:t>Κυρίες και κύριοι, ο Μά</w:t>
      </w:r>
      <w:r>
        <w:rPr>
          <w:rFonts w:eastAsia="Times New Roman"/>
          <w:szCs w:val="24"/>
        </w:rPr>
        <w:t>ριο Ντράγκι δηλώνει αποφασισμένος να συνεχίσει την επεκτατική νομισματική πολιτική. Αυτό για εμάς σημαίνει πως πρέπει να τρέξουμε</w:t>
      </w:r>
      <w:r>
        <w:rPr>
          <w:rFonts w:eastAsia="Times New Roman"/>
          <w:szCs w:val="24"/>
        </w:rPr>
        <w:t>,</w:t>
      </w:r>
      <w:r>
        <w:rPr>
          <w:rFonts w:eastAsia="Times New Roman"/>
          <w:szCs w:val="24"/>
        </w:rPr>
        <w:t xml:space="preserve"> για να ολοκληρώσουμε τη δεύτερη αξιολόγηση και να εντατικοποιήσουμε τις διαρθρωτικές μεταρρυθμίσεις, αφήνοντας κατά μέρους ολ</w:t>
      </w:r>
      <w:r>
        <w:rPr>
          <w:rFonts w:eastAsia="Times New Roman"/>
          <w:szCs w:val="24"/>
        </w:rPr>
        <w:t>ιγωρίες και αμφιθυμίες. Είναι μονόδρομος, προκειμένου να συμμετάσχουμε στην ποσοτική χαλάρωση, ευκαιρία την οποία δεν θα έχουμε επί μακρόν.</w:t>
      </w:r>
    </w:p>
    <w:p w14:paraId="6E7E6CE2" w14:textId="77777777" w:rsidR="00D31811" w:rsidRDefault="00451EDC">
      <w:pPr>
        <w:spacing w:line="600" w:lineRule="auto"/>
        <w:ind w:firstLine="720"/>
        <w:jc w:val="both"/>
        <w:rPr>
          <w:rFonts w:eastAsia="Times New Roman"/>
          <w:szCs w:val="24"/>
        </w:rPr>
      </w:pPr>
      <w:r>
        <w:rPr>
          <w:rFonts w:eastAsia="Times New Roman"/>
          <w:szCs w:val="24"/>
        </w:rPr>
        <w:t>Μ</w:t>
      </w:r>
      <w:r>
        <w:rPr>
          <w:rFonts w:eastAsia="Times New Roman"/>
          <w:szCs w:val="24"/>
        </w:rPr>
        <w:t>έσα σε όλα αυτά, δεν πρέπει να μας διαφεύγει πως η διαρκώς αυξανόμενη επιθετικότητα του Ερντογάν κλιμακώνει την αβε</w:t>
      </w:r>
      <w:r>
        <w:rPr>
          <w:rFonts w:eastAsia="Times New Roman"/>
          <w:szCs w:val="24"/>
        </w:rPr>
        <w:t>βαιότητα και την επισφάλεια στη γειτονιά μας. Φαίνεται να ξεχνάει πως το pacta sunt servanda, δηλαδή πως οι συμφωνίες πρέπει να τηρούνται, εκτός κι αν έχουν αλλάξει οι συνθήκες</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 xml:space="preserve">ίναι ένας κανόνας που φέρνει τη διεθνή ισορροπία. </w:t>
      </w:r>
    </w:p>
    <w:p w14:paraId="6E7E6CE3" w14:textId="77777777" w:rsidR="00D31811" w:rsidRDefault="00451EDC">
      <w:pPr>
        <w:spacing w:line="600" w:lineRule="auto"/>
        <w:ind w:firstLine="720"/>
        <w:jc w:val="both"/>
        <w:rPr>
          <w:rFonts w:eastAsia="Times New Roman"/>
          <w:szCs w:val="24"/>
        </w:rPr>
      </w:pPr>
      <w:r>
        <w:rPr>
          <w:rFonts w:eastAsia="Times New Roman"/>
          <w:szCs w:val="24"/>
        </w:rPr>
        <w:t>Επαναφέρει με κάθε ευκαιρί</w:t>
      </w:r>
      <w:r>
        <w:rPr>
          <w:rFonts w:eastAsia="Times New Roman"/>
          <w:szCs w:val="24"/>
        </w:rPr>
        <w:t>α την αμφισβήτηση της Συνθήκης της Λωζάνης, την ίδια στιγμή που διαβεβαιώνει πως δεν αμφισβητεί την κυριαρχία των γειτονικών χωρών, όπως έκανε τη Δευτέρα στην ομιλία του στην Κοινοβουλευτική Σύνοδο του ΝΑΤΟ στην Κωνσταντινούπολη, στην οποία συμμετείχα κι ε</w:t>
      </w:r>
      <w:r>
        <w:rPr>
          <w:rFonts w:eastAsia="Times New Roman"/>
          <w:szCs w:val="24"/>
        </w:rPr>
        <w:t xml:space="preserve">γώ, ως μέλος της ελληνικής αντιπροσωπείας. </w:t>
      </w:r>
    </w:p>
    <w:p w14:paraId="6E7E6CE4" w14:textId="77777777" w:rsidR="00D31811" w:rsidRDefault="00451EDC">
      <w:pPr>
        <w:spacing w:line="600" w:lineRule="auto"/>
        <w:ind w:firstLine="720"/>
        <w:jc w:val="both"/>
        <w:rPr>
          <w:rFonts w:eastAsia="Times New Roman"/>
          <w:szCs w:val="24"/>
        </w:rPr>
      </w:pPr>
      <w:r>
        <w:rPr>
          <w:rFonts w:eastAsia="Times New Roman"/>
          <w:szCs w:val="24"/>
        </w:rPr>
        <w:t>Στη Σύνοδο, επίσης, κατηγόρησε για υποκρισία τη Δύση, λέγοντας πως στη Συρία και στο Ιράκ χρησιμοποιούνται όπλα που προέρχονται από τους συμμάχους μας και ότι οι χώρες που έχουν δύο μέτρα και δύο σταθμά στο ζήτημ</w:t>
      </w:r>
      <w:r>
        <w:rPr>
          <w:rFonts w:eastAsia="Times New Roman"/>
          <w:szCs w:val="24"/>
        </w:rPr>
        <w:t xml:space="preserve">α της τρομοκρατίας θα το πληρώσουν ακριβά. </w:t>
      </w:r>
    </w:p>
    <w:p w14:paraId="6E7E6CE5" w14:textId="77777777" w:rsidR="00D31811" w:rsidRDefault="00451EDC">
      <w:pPr>
        <w:spacing w:line="600" w:lineRule="auto"/>
        <w:ind w:firstLine="720"/>
        <w:jc w:val="both"/>
        <w:rPr>
          <w:rFonts w:eastAsia="Times New Roman"/>
          <w:szCs w:val="24"/>
        </w:rPr>
      </w:pPr>
      <w:r>
        <w:rPr>
          <w:rFonts w:eastAsia="Times New Roman"/>
          <w:szCs w:val="24"/>
        </w:rPr>
        <w:t>Υπενθύμισε πως η Τουρκία έχει υποδεχθεί πάνω από τρία εκατομμύρια πρόσφυγες από τη Συρία, έχοντας ελάχιστη βοήθεια από άλλες χώρες και ζήτησε την έμπρακτη αλληλεγγύη της Δύσης</w:t>
      </w:r>
      <w:r>
        <w:rPr>
          <w:rFonts w:eastAsia="Times New Roman"/>
          <w:szCs w:val="24"/>
        </w:rPr>
        <w:t>,</w:t>
      </w:r>
      <w:r>
        <w:rPr>
          <w:rFonts w:eastAsia="Times New Roman"/>
          <w:szCs w:val="24"/>
        </w:rPr>
        <w:t xml:space="preserve"> προκειμένου αυτοί οι άνθρωποι να πα</w:t>
      </w:r>
      <w:r>
        <w:rPr>
          <w:rFonts w:eastAsia="Times New Roman"/>
          <w:szCs w:val="24"/>
        </w:rPr>
        <w:t xml:space="preserve">ραμείνουν εκεί.  </w:t>
      </w:r>
    </w:p>
    <w:p w14:paraId="6E7E6CE6" w14:textId="77777777" w:rsidR="00D31811" w:rsidRDefault="00451EDC">
      <w:pPr>
        <w:spacing w:line="600" w:lineRule="auto"/>
        <w:ind w:firstLine="720"/>
        <w:jc w:val="both"/>
        <w:rPr>
          <w:rFonts w:eastAsia="Times New Roman"/>
          <w:szCs w:val="24"/>
        </w:rPr>
      </w:pPr>
      <w:r>
        <w:rPr>
          <w:rFonts w:eastAsia="Times New Roman"/>
          <w:szCs w:val="24"/>
        </w:rPr>
        <w:t>Μια μέρα νωρίτερα, επιβεβαιώνοντας το πόσο απρόβλεπτος είναι, επιστρέφοντας από το Ουζμπεκιστάν, δήλωσε στους δημοσιογράφους πως η Τουρκία δεν πρέπει να είναι καρφωμένη στην Ευρωπαϊκή Ένωση και μάλιστα αναρωτήθηκε γιατί δεν θα μπορούσε να</w:t>
      </w:r>
      <w:r>
        <w:rPr>
          <w:rFonts w:eastAsia="Times New Roman"/>
          <w:szCs w:val="24"/>
        </w:rPr>
        <w:t xml:space="preserve"> γίνει μέλος του Συμφώνου της Σαγκάης, από τη στιγμή που έχει ήδη συζητήσει με τον Ρώσο Πρόεδρο και με τον ηγέτη του Καζακστάν. Μάλιστα, την επαύριο, το κινεζικό Υπουργείο Εξωτερικών δήλωνε πως το Πεκίνο είναι πρόθυμο να δει θετικά πιθανό αίτημα της Τουρκί</w:t>
      </w:r>
      <w:r>
        <w:rPr>
          <w:rFonts w:eastAsia="Times New Roman"/>
          <w:szCs w:val="24"/>
        </w:rPr>
        <w:t xml:space="preserve">ας για ένταξη στο εν λόγω </w:t>
      </w:r>
      <w:r>
        <w:rPr>
          <w:rFonts w:eastAsia="Times New Roman"/>
          <w:szCs w:val="24"/>
        </w:rPr>
        <w:t>σ</w:t>
      </w:r>
      <w:r>
        <w:rPr>
          <w:rFonts w:eastAsia="Times New Roman"/>
          <w:szCs w:val="24"/>
        </w:rPr>
        <w:t xml:space="preserve">ύμφωνο.  </w:t>
      </w:r>
    </w:p>
    <w:p w14:paraId="6E7E6CE7" w14:textId="77777777" w:rsidR="00D31811" w:rsidRDefault="00451EDC">
      <w:pPr>
        <w:spacing w:line="600" w:lineRule="auto"/>
        <w:ind w:firstLine="720"/>
        <w:jc w:val="both"/>
        <w:rPr>
          <w:rFonts w:eastAsia="Times New Roman"/>
          <w:szCs w:val="24"/>
        </w:rPr>
      </w:pPr>
      <w:r>
        <w:rPr>
          <w:rFonts w:eastAsia="Times New Roman"/>
          <w:szCs w:val="24"/>
        </w:rPr>
        <w:t>Ο Ερντογάν κάλεσε την Ευρωπαϊκή Ένωση να ξεκαθαρίσει μέχρι το τέλος του έτους αν επιθυμεί την Τουρκία στους κόλπους της, αλλιώς αναφέρθηκε στο ενδεχόμενο δημοψηφίσματος για το τέλος των ενταξιακών διαπραγματεύσεων ως επ</w:t>
      </w:r>
      <w:r>
        <w:rPr>
          <w:rFonts w:eastAsia="Times New Roman"/>
          <w:szCs w:val="24"/>
        </w:rPr>
        <w:t xml:space="preserve">ιλογή του τουρκικού λαού.    </w:t>
      </w:r>
    </w:p>
    <w:p w14:paraId="6E7E6CE8"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Απείλησε δε πως</w:t>
      </w:r>
      <w:r>
        <w:rPr>
          <w:rFonts w:eastAsia="Times New Roman" w:cs="Times New Roman"/>
          <w:szCs w:val="24"/>
        </w:rPr>
        <w:t>,</w:t>
      </w:r>
      <w:r>
        <w:rPr>
          <w:rFonts w:eastAsia="Times New Roman" w:cs="Times New Roman"/>
          <w:szCs w:val="24"/>
        </w:rPr>
        <w:t xml:space="preserve"> αν η Ευρωπαϊκή Ένωση δεν καταργήσει τη βίζα για τους Τούρκους υπηκόους μέχρι τέλος του έτους, θα αποδεσμευτεί από τη συμφωνία για το προσφυγικό. Χθες χλεύασε το Ευρωκοινοβούλιο για το ψήφισμα που εξέδωσε περί </w:t>
      </w:r>
      <w:r>
        <w:rPr>
          <w:rFonts w:eastAsia="Times New Roman" w:cs="Times New Roman"/>
          <w:szCs w:val="24"/>
        </w:rPr>
        <w:t xml:space="preserve">διακοπής των ενταξιακών διαπραγματεύσεων. </w:t>
      </w:r>
    </w:p>
    <w:p w14:paraId="6E7E6CE9"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Η χθεσινή άδοξη κατάληξη των διαπραγματεύσεων για το Κυπριακό στο Μον Πελεράν, μετά την τηλεφωνική παρέμβαση Ερντογάν προς Ακιντζί, προσθέτει νέα βαριά σύννεφα στον ορίζοντα. </w:t>
      </w:r>
    </w:p>
    <w:p w14:paraId="6E7E6CEA"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Σε αυτή τη δεινή πραγματικότητα, κυρί</w:t>
      </w:r>
      <w:r>
        <w:rPr>
          <w:rFonts w:eastAsia="Times New Roman" w:cs="Times New Roman"/>
          <w:szCs w:val="24"/>
        </w:rPr>
        <w:t>ες και κύριοι συνάδελφοι, όποιος νομίζει ότι έχουμε ακόμη την πολυτέλεια να αναλωνόμαστε σε μικροκομματικά παιχνίδια και σε μεταξύ μας μάχες χαρακωμάτων προσφέρει κακές υπηρεσίες στον λαό και στη χώρα. Με ψυχραιμία και με υπευθυνότητα, μακριά από τους κατα</w:t>
      </w:r>
      <w:r>
        <w:rPr>
          <w:rFonts w:eastAsia="Times New Roman" w:cs="Times New Roman"/>
          <w:szCs w:val="24"/>
        </w:rPr>
        <w:t xml:space="preserve">στροφικούς διχασμούς και τους ψευδεπίγραφους διαχωρισμούς μεταξύ πατριωτών και ενδοτικών, που τόσο μας κόστισαν στο παρελθόν, να συνεννοηθούμε και ομόθυμα, με ρεαλισμό και αυτοπεποίθηση να στηρίξουμε την </w:t>
      </w:r>
      <w:r>
        <w:rPr>
          <w:rFonts w:eastAsia="Times New Roman" w:cs="Times New Roman"/>
          <w:szCs w:val="24"/>
        </w:rPr>
        <w:t>κ</w:t>
      </w:r>
      <w:r>
        <w:rPr>
          <w:rFonts w:eastAsia="Times New Roman" w:cs="Times New Roman"/>
          <w:szCs w:val="24"/>
        </w:rPr>
        <w:t>υπριακή Κυβέρνηση.</w:t>
      </w:r>
    </w:p>
    <w:p w14:paraId="6E7E6CEB"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Σας ευχαριστώ.</w:t>
      </w:r>
    </w:p>
    <w:p w14:paraId="6E7E6CEC"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(Γεώργιος Βαρεμένος):</w:t>
      </w:r>
      <w:r>
        <w:rPr>
          <w:rFonts w:eastAsia="Times New Roman" w:cs="Times New Roman"/>
          <w:szCs w:val="24"/>
        </w:rPr>
        <w:t xml:space="preserve"> Και εμείς ευχαριστούμε.</w:t>
      </w:r>
    </w:p>
    <w:p w14:paraId="6E7E6CED"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Τον λόγο έχει ο κ. Κούζηλος.</w:t>
      </w:r>
    </w:p>
    <w:p w14:paraId="6E7E6CEE"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Ευχαριστώ πολύ, κύριε Πρόεδρε.</w:t>
      </w:r>
    </w:p>
    <w:p w14:paraId="6E7E6CEF"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Στα άρθρα 4 με 6 ο εφοδιασμός με ηλεκτρική ενέργεια ορίζεται στο εθνικό πλαίσιο πολιτικής. Δεν υπάρχει εθνικό πλαίσιο πολιτικής. Η </w:t>
      </w:r>
      <w:r>
        <w:rPr>
          <w:rFonts w:eastAsia="Times New Roman" w:cs="Times New Roman"/>
          <w:szCs w:val="24"/>
        </w:rPr>
        <w:t>Ευρωπαϊκή Ένωση αυτή</w:t>
      </w:r>
      <w:r>
        <w:rPr>
          <w:rFonts w:eastAsia="Times New Roman" w:cs="Times New Roman"/>
          <w:szCs w:val="24"/>
        </w:rPr>
        <w:t xml:space="preserve"> </w:t>
      </w:r>
      <w:r>
        <w:rPr>
          <w:rFonts w:eastAsia="Times New Roman" w:cs="Times New Roman"/>
          <w:szCs w:val="24"/>
        </w:rPr>
        <w:t>τη στιγμή νομοθετεί, η Ευρωπαϊκή Ένωση μ</w:t>
      </w:r>
      <w:r>
        <w:rPr>
          <w:rFonts w:eastAsia="Times New Roman" w:cs="Times New Roman"/>
          <w:szCs w:val="24"/>
        </w:rPr>
        <w:t>α</w:t>
      </w:r>
      <w:r>
        <w:rPr>
          <w:rFonts w:eastAsia="Times New Roman" w:cs="Times New Roman"/>
          <w:szCs w:val="24"/>
        </w:rPr>
        <w:t xml:space="preserve">ς δίνει τις </w:t>
      </w:r>
      <w:r>
        <w:rPr>
          <w:rFonts w:eastAsia="Times New Roman" w:cs="Times New Roman"/>
          <w:szCs w:val="24"/>
        </w:rPr>
        <w:t>ο</w:t>
      </w:r>
      <w:r>
        <w:rPr>
          <w:rFonts w:eastAsia="Times New Roman" w:cs="Times New Roman"/>
          <w:szCs w:val="24"/>
        </w:rPr>
        <w:t xml:space="preserve">δηγίες και εμείς τις εφαρμόζουμε και τα κάνουμε νόμους του κράτους. </w:t>
      </w:r>
      <w:r>
        <w:rPr>
          <w:rFonts w:eastAsia="Times New Roman" w:cs="Times New Roman"/>
          <w:szCs w:val="24"/>
        </w:rPr>
        <w:t>Ψ</w:t>
      </w:r>
      <w:r>
        <w:rPr>
          <w:rFonts w:eastAsia="Times New Roman" w:cs="Times New Roman"/>
          <w:szCs w:val="24"/>
        </w:rPr>
        <w:t>άχνουμε να βρούμε εδώ και τόσες ημέρες ποιο είναι αυτό το εθνικό πλαίσιο πολιτικής που εφαρμόζεται και δεν υπάρχ</w:t>
      </w:r>
      <w:r>
        <w:rPr>
          <w:rFonts w:eastAsia="Times New Roman" w:cs="Times New Roman"/>
          <w:szCs w:val="24"/>
        </w:rPr>
        <w:t>ει, δεν το βλέπουμε πουθενά.</w:t>
      </w:r>
    </w:p>
    <w:p w14:paraId="6E7E6CF0"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Προχωρούμε λίγο παρακάτω, για να σας κάνουμε μία απλή ερώτηση, δηλαδή, εάν έχετε χαρτογραφήσει ανά την επικράτεια πόσα οχήματα υπάρχουν που κινούνται με ηλεκτρική ενέργεια και φυσικό αέριο, ώστε να μπορέσουμε να έχουμε μια εικό</w:t>
      </w:r>
      <w:r>
        <w:rPr>
          <w:rFonts w:eastAsia="Times New Roman" w:cs="Times New Roman"/>
          <w:szCs w:val="24"/>
        </w:rPr>
        <w:t>να για το τι γίνεται ανά την επικράτεια και πώς θα μπορέσει να υπάρξει η περίφημη ανάπτυξη, που λέτε, με αυτό το νομοσχέδιο που φέρνετε.</w:t>
      </w:r>
    </w:p>
    <w:p w14:paraId="6E7E6CF1"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Στην παράγραφο 5 του άρθρου 4 αξιολογείται εντός του εθνικού πλαισίου πολιτικής η από ξηράς παροχή ηλεκτρικής ενέργειας. Εφαρμόζεται κατά προτεραιότητα σε λιμένες του Διευρωπαϊκού Δικτύου Μεταφορών. Υπάρχουν δύο κατηγορίες λιμανιών αυτή τη στιγμή, τα κεντρ</w:t>
      </w:r>
      <w:r>
        <w:rPr>
          <w:rFonts w:eastAsia="Times New Roman" w:cs="Times New Roman"/>
          <w:szCs w:val="24"/>
        </w:rPr>
        <w:t xml:space="preserve">ικά και τα εκτεταμένα δίκτυα λιμανιών. Τα κεντρικά είναι όπως η Θεσσαλονίκη, </w:t>
      </w:r>
      <w:r>
        <w:rPr>
          <w:rFonts w:eastAsia="Times New Roman" w:cs="Times New Roman"/>
          <w:szCs w:val="24"/>
        </w:rPr>
        <w:t xml:space="preserve">η </w:t>
      </w:r>
      <w:r>
        <w:rPr>
          <w:rFonts w:eastAsia="Times New Roman" w:cs="Times New Roman"/>
          <w:szCs w:val="24"/>
        </w:rPr>
        <w:t xml:space="preserve">Ηγουμενίτσα, </w:t>
      </w:r>
      <w:r>
        <w:rPr>
          <w:rFonts w:eastAsia="Times New Roman" w:cs="Times New Roman"/>
          <w:szCs w:val="24"/>
        </w:rPr>
        <w:t xml:space="preserve">ο </w:t>
      </w:r>
      <w:r>
        <w:rPr>
          <w:rFonts w:eastAsia="Times New Roman" w:cs="Times New Roman"/>
          <w:szCs w:val="24"/>
        </w:rPr>
        <w:t xml:space="preserve">Πειραιάς, </w:t>
      </w:r>
      <w:r>
        <w:rPr>
          <w:rFonts w:eastAsia="Times New Roman" w:cs="Times New Roman"/>
          <w:szCs w:val="24"/>
        </w:rPr>
        <w:t xml:space="preserve">η </w:t>
      </w:r>
      <w:r>
        <w:rPr>
          <w:rFonts w:eastAsia="Times New Roman" w:cs="Times New Roman"/>
          <w:szCs w:val="24"/>
        </w:rPr>
        <w:t xml:space="preserve">Πάτρα, </w:t>
      </w:r>
      <w:r>
        <w:rPr>
          <w:rFonts w:eastAsia="Times New Roman" w:cs="Times New Roman"/>
          <w:szCs w:val="24"/>
        </w:rPr>
        <w:t xml:space="preserve">το </w:t>
      </w:r>
      <w:r>
        <w:rPr>
          <w:rFonts w:eastAsia="Times New Roman" w:cs="Times New Roman"/>
          <w:szCs w:val="24"/>
        </w:rPr>
        <w:t>Ηράκλειο</w:t>
      </w:r>
      <w:r>
        <w:rPr>
          <w:rFonts w:eastAsia="Times New Roman" w:cs="Times New Roman"/>
          <w:szCs w:val="24"/>
        </w:rPr>
        <w:t>,</w:t>
      </w:r>
      <w:r>
        <w:rPr>
          <w:rFonts w:eastAsia="Times New Roman" w:cs="Times New Roman"/>
          <w:szCs w:val="24"/>
        </w:rPr>
        <w:t xml:space="preserve"> και το εκτεταμένο δίκτυο είναι λιμάνια όπως η Κέρκυρα, </w:t>
      </w:r>
      <w:r>
        <w:rPr>
          <w:rFonts w:eastAsia="Times New Roman" w:cs="Times New Roman"/>
          <w:szCs w:val="24"/>
        </w:rPr>
        <w:t xml:space="preserve">η </w:t>
      </w:r>
      <w:r>
        <w:rPr>
          <w:rFonts w:eastAsia="Times New Roman" w:cs="Times New Roman"/>
          <w:szCs w:val="24"/>
        </w:rPr>
        <w:t xml:space="preserve">Μύκονος, </w:t>
      </w:r>
      <w:r>
        <w:rPr>
          <w:rFonts w:eastAsia="Times New Roman" w:cs="Times New Roman"/>
          <w:szCs w:val="24"/>
        </w:rPr>
        <w:t>η</w:t>
      </w:r>
      <w:r>
        <w:rPr>
          <w:rFonts w:eastAsia="Times New Roman" w:cs="Times New Roman"/>
          <w:szCs w:val="24"/>
        </w:rPr>
        <w:t xml:space="preserve"> Μυτιλήνη, </w:t>
      </w:r>
      <w:r>
        <w:rPr>
          <w:rFonts w:eastAsia="Times New Roman" w:cs="Times New Roman"/>
          <w:szCs w:val="24"/>
        </w:rPr>
        <w:t xml:space="preserve">η </w:t>
      </w:r>
      <w:r>
        <w:rPr>
          <w:rFonts w:eastAsia="Times New Roman" w:cs="Times New Roman"/>
          <w:szCs w:val="24"/>
        </w:rPr>
        <w:t xml:space="preserve">Νάξος, </w:t>
      </w:r>
      <w:r>
        <w:rPr>
          <w:rFonts w:eastAsia="Times New Roman" w:cs="Times New Roman"/>
          <w:szCs w:val="24"/>
        </w:rPr>
        <w:t>η</w:t>
      </w:r>
      <w:r>
        <w:rPr>
          <w:rFonts w:eastAsia="Times New Roman" w:cs="Times New Roman"/>
          <w:szCs w:val="24"/>
        </w:rPr>
        <w:t xml:space="preserve"> Πάρος, </w:t>
      </w:r>
      <w:r>
        <w:rPr>
          <w:rFonts w:eastAsia="Times New Roman" w:cs="Times New Roman"/>
          <w:szCs w:val="24"/>
        </w:rPr>
        <w:t xml:space="preserve">η </w:t>
      </w:r>
      <w:r>
        <w:rPr>
          <w:rFonts w:eastAsia="Times New Roman" w:cs="Times New Roman"/>
          <w:szCs w:val="24"/>
        </w:rPr>
        <w:t xml:space="preserve">Ρόδος, </w:t>
      </w:r>
      <w:r>
        <w:rPr>
          <w:rFonts w:eastAsia="Times New Roman" w:cs="Times New Roman"/>
          <w:szCs w:val="24"/>
        </w:rPr>
        <w:t xml:space="preserve">η </w:t>
      </w:r>
      <w:r>
        <w:rPr>
          <w:rFonts w:eastAsia="Times New Roman" w:cs="Times New Roman"/>
          <w:szCs w:val="24"/>
        </w:rPr>
        <w:t xml:space="preserve">Σαντορίνη, </w:t>
      </w:r>
      <w:r>
        <w:rPr>
          <w:rFonts w:eastAsia="Times New Roman" w:cs="Times New Roman"/>
          <w:szCs w:val="24"/>
        </w:rPr>
        <w:t>η</w:t>
      </w:r>
      <w:r>
        <w:rPr>
          <w:rFonts w:eastAsia="Times New Roman" w:cs="Times New Roman"/>
          <w:szCs w:val="24"/>
        </w:rPr>
        <w:t xml:space="preserve"> Σκιάθος, </w:t>
      </w:r>
      <w:r>
        <w:rPr>
          <w:rFonts w:eastAsia="Times New Roman" w:cs="Times New Roman"/>
          <w:szCs w:val="24"/>
        </w:rPr>
        <w:t>η</w:t>
      </w:r>
      <w:r>
        <w:rPr>
          <w:rFonts w:eastAsia="Times New Roman" w:cs="Times New Roman"/>
          <w:szCs w:val="24"/>
        </w:rPr>
        <w:t xml:space="preserve"> Σύρος, </w:t>
      </w:r>
      <w:r>
        <w:rPr>
          <w:rFonts w:eastAsia="Times New Roman" w:cs="Times New Roman"/>
          <w:szCs w:val="24"/>
        </w:rPr>
        <w:t xml:space="preserve">η </w:t>
      </w:r>
      <w:r>
        <w:rPr>
          <w:rFonts w:eastAsia="Times New Roman" w:cs="Times New Roman"/>
          <w:szCs w:val="24"/>
        </w:rPr>
        <w:t xml:space="preserve">Χαλκίδα, </w:t>
      </w:r>
      <w:r>
        <w:rPr>
          <w:rFonts w:eastAsia="Times New Roman" w:cs="Times New Roman"/>
          <w:szCs w:val="24"/>
        </w:rPr>
        <w:t xml:space="preserve">η </w:t>
      </w:r>
      <w:r>
        <w:rPr>
          <w:rFonts w:eastAsia="Times New Roman" w:cs="Times New Roman"/>
          <w:szCs w:val="24"/>
        </w:rPr>
        <w:t xml:space="preserve">Χίος, </w:t>
      </w:r>
      <w:r>
        <w:rPr>
          <w:rFonts w:eastAsia="Times New Roman" w:cs="Times New Roman"/>
          <w:szCs w:val="24"/>
        </w:rPr>
        <w:t>τα</w:t>
      </w:r>
      <w:r>
        <w:rPr>
          <w:rFonts w:eastAsia="Times New Roman" w:cs="Times New Roman"/>
          <w:szCs w:val="24"/>
        </w:rPr>
        <w:t xml:space="preserve"> Χανιά. Δηλαδή, μιλάμε για τα μεγάλα λιμάνια που πουλάτε, όπως είναι ο ΟΛΠ, που πουλήθηκε. Χθες υπήρχε δημοσίευμα σε διάφορα </w:t>
      </w:r>
      <w:r>
        <w:rPr>
          <w:rFonts w:eastAsia="Times New Roman" w:cs="Times New Roman"/>
          <w:szCs w:val="24"/>
          <w:lang w:val="en-US"/>
        </w:rPr>
        <w:t>sites</w:t>
      </w:r>
      <w:r>
        <w:rPr>
          <w:rFonts w:eastAsia="Times New Roman" w:cs="Times New Roman"/>
          <w:szCs w:val="24"/>
        </w:rPr>
        <w:t xml:space="preserve"> στο διαδίκτυο ότι θα πουληθεί πολύ σύντομα -γιατί είχε μια συνάντηση ο κ. Φλαμπουράρης, ο κ. Κου</w:t>
      </w:r>
      <w:r>
        <w:rPr>
          <w:rFonts w:eastAsia="Times New Roman" w:cs="Times New Roman"/>
          <w:szCs w:val="24"/>
        </w:rPr>
        <w:t>ρουμπλής-</w:t>
      </w:r>
      <w:r>
        <w:rPr>
          <w:rFonts w:eastAsia="Times New Roman" w:cs="Times New Roman"/>
          <w:szCs w:val="24"/>
        </w:rPr>
        <w:t>,</w:t>
      </w:r>
      <w:r>
        <w:rPr>
          <w:rFonts w:eastAsia="Times New Roman" w:cs="Times New Roman"/>
          <w:szCs w:val="24"/>
        </w:rPr>
        <w:t xml:space="preserve"> ο ΟΛΘ, προετοιμάζεται. Απ’ ό,τι γνωρίζουμε, αρχές Ιανουαρίου υπάρχει ο διαγωνισμός για τον ΟΛΘ. </w:t>
      </w:r>
    </w:p>
    <w:p w14:paraId="6E7E6CF2"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Οπότε</w:t>
      </w:r>
      <w:r>
        <w:rPr>
          <w:rFonts w:eastAsia="Times New Roman" w:cs="Times New Roman"/>
          <w:szCs w:val="24"/>
        </w:rPr>
        <w:t>,</w:t>
      </w:r>
      <w:r>
        <w:rPr>
          <w:rFonts w:eastAsia="Times New Roman" w:cs="Times New Roman"/>
          <w:szCs w:val="24"/>
        </w:rPr>
        <w:t xml:space="preserve"> για ποια δίκτυα μιλάμε ότι θα ελέγχουμε εμείς, αφού θα είναι ξένα λιμάνια; </w:t>
      </w:r>
      <w:r>
        <w:rPr>
          <w:rFonts w:eastAsia="Times New Roman" w:cs="Times New Roman"/>
          <w:szCs w:val="24"/>
        </w:rPr>
        <w:t>Ό</w:t>
      </w:r>
      <w:r>
        <w:rPr>
          <w:rFonts w:eastAsia="Times New Roman" w:cs="Times New Roman"/>
          <w:szCs w:val="24"/>
        </w:rPr>
        <w:t>σο για τα υπόλοιπα λιμάνια στο εκτεταμένο δίκτυο, μιλάμε για τα δ</w:t>
      </w:r>
      <w:r>
        <w:rPr>
          <w:rFonts w:eastAsia="Times New Roman" w:cs="Times New Roman"/>
          <w:szCs w:val="24"/>
        </w:rPr>
        <w:t>εκατέσσερα περιφερειακά λιμάνια, που θα ακολουθήσουν μετά τον ΟΛΘ, μετά τη Θεσσαλονίκη. Άρα δεν ελέγχουμε εμείς αυτό το δίκτυο, αλλά θα το ελέγχουν ιδιώτες, θα το ελέγχουν οι ξένοι, θα το ελέγχουν αυτοί που θα έχουν το πάνω χέρι.</w:t>
      </w:r>
    </w:p>
    <w:p w14:paraId="6E7E6CF3"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Να έρθουμε και σε κάτι άλλο. Αν αυτή τη στιγμή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δηλαδή, ο ΟΛΠ πει «δεν θέλω να συμμετέχω», τι κάνουμε; </w:t>
      </w:r>
      <w:r>
        <w:rPr>
          <w:rFonts w:eastAsia="Times New Roman" w:cs="Times New Roman"/>
          <w:szCs w:val="24"/>
        </w:rPr>
        <w:t>Υ</w:t>
      </w:r>
      <w:r>
        <w:rPr>
          <w:rFonts w:eastAsia="Times New Roman" w:cs="Times New Roman"/>
          <w:szCs w:val="24"/>
        </w:rPr>
        <w:t xml:space="preserve">πάρχει το σχέδιο </w:t>
      </w:r>
      <w:r>
        <w:rPr>
          <w:rFonts w:eastAsia="Times New Roman" w:cs="Times New Roman"/>
          <w:szCs w:val="24"/>
        </w:rPr>
        <w:t>«ΠΟΣΕΙΔΩΝ»</w:t>
      </w:r>
      <w:r>
        <w:rPr>
          <w:rFonts w:eastAsia="Times New Roman" w:cs="Times New Roman"/>
          <w:szCs w:val="24"/>
        </w:rPr>
        <w:t>, που πιστεύω το γνωρίζετε, με το οποίο θα συνδεθούν τα λιμάνια σε ένα εκτεταμένο δίκτυο, θα συνδεθούν με τα δίκτυα</w:t>
      </w:r>
      <w:r>
        <w:rPr>
          <w:rFonts w:eastAsia="Times New Roman" w:cs="Times New Roman"/>
          <w:szCs w:val="24"/>
        </w:rPr>
        <w:t xml:space="preserve"> μεταφοράς του φυσικού αερίου. Ο ΟΛΠ τότε, με δημόσιο χαρακτήρα, είχε απαντήσει ότι συμμετέχει στο συγκεκριμένο πρόγραμμα. Τώρα τι θα γίνει; </w:t>
      </w:r>
    </w:p>
    <w:p w14:paraId="6E7E6CF4"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Επίσης, δεν ξέρουμε ακόμα την τύχη της ΔΕΣΦΑ. Από εκεί και πέρα, μετά πρέπει να δούμε τι θα γίνει με τη Ρεβυθούσα,</w:t>
      </w:r>
      <w:r>
        <w:rPr>
          <w:rFonts w:eastAsia="Times New Roman" w:cs="Times New Roman"/>
          <w:szCs w:val="24"/>
        </w:rPr>
        <w:t xml:space="preserve"> που είναι η ΔΕΣΦΑ, το πώς θα συνδεθεί η Ρεβυθούσα με την Πάχη Μεγάρων, το οδικό δίκτυο της Πάχης, για να συνδεθεί και να τροφοδοτεί όλο το δίκτυο του φυσικού αερίου. </w:t>
      </w:r>
    </w:p>
    <w:p w14:paraId="6E7E6CF5"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Μιλάμε και για ηλεκτρικά αυτοκίνητα αυτή τη στιγμή. Ηλεκτρικά αυτοκίνητα έχουν φτιάξει κ</w:t>
      </w:r>
      <w:r>
        <w:rPr>
          <w:rFonts w:eastAsia="Times New Roman" w:cs="Times New Roman"/>
          <w:szCs w:val="24"/>
        </w:rPr>
        <w:t xml:space="preserve">αι τα ελληνικά πανεπιστήμια. Μήπως από εκεί θα πρέπει να ξεκινήσουμε την ανάπτυξη; Μήπως από εκεί πρέπει να δούμε και τις ελληνικές επιχειρήσεις, όπως σας είπαν και χθες οι συναγωνιστές μου, ο Ηλίας Παναγιώταρος και ο Γιάννης Σαχινίδης; Μήπως θα πρέπει να </w:t>
      </w:r>
      <w:r>
        <w:rPr>
          <w:rFonts w:eastAsia="Times New Roman" w:cs="Times New Roman"/>
          <w:szCs w:val="24"/>
        </w:rPr>
        <w:t>δούμε και την εδώ παραγωγή μας;</w:t>
      </w:r>
    </w:p>
    <w:p w14:paraId="6E7E6CF6"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Συνεχίζω. Σύμφωνα με την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δηγία 94/2014, μέχρι το 2025 τα σημαντικότερα λιμάνια της Ευρωπαϊκής Ένωσης, όπως είναι ο Πειραιάς και η Θεσσαλονίκη, θα πρέπει να έχουν υποδομές για εφοδιασμό πλοίων με καύσιμο υγροποιημέ</w:t>
      </w:r>
      <w:r>
        <w:rPr>
          <w:rFonts w:eastAsia="Times New Roman" w:cs="Times New Roman"/>
          <w:szCs w:val="24"/>
        </w:rPr>
        <w:t xml:space="preserve">νο φυσικό αέριο, το γνωστό </w:t>
      </w:r>
      <w:r>
        <w:rPr>
          <w:rFonts w:eastAsia="Times New Roman" w:cs="Times New Roman"/>
          <w:szCs w:val="24"/>
          <w:lang w:val="en-US"/>
        </w:rPr>
        <w:t>LNG</w:t>
      </w:r>
      <w:r>
        <w:rPr>
          <w:rFonts w:eastAsia="Times New Roman" w:cs="Times New Roman"/>
          <w:szCs w:val="24"/>
        </w:rPr>
        <w:t>. Επίσης, θα πρέπει να ορίσουν τους θαλάσσιους και εσωτερικούς λιμένες, δηλαδή όλους αυτούς που θα μας προμηθεύουν το καύσιμο που θα τους πουλήσετε. Στην ουσία, τα δεκατέσσερα περιφερειακά λιμάνια που θα παρέχουν τα συγκεκριμέ</w:t>
      </w:r>
      <w:r>
        <w:rPr>
          <w:rFonts w:eastAsia="Times New Roman" w:cs="Times New Roman"/>
          <w:szCs w:val="24"/>
        </w:rPr>
        <w:t xml:space="preserve">να σημεία εφοδιασμού με </w:t>
      </w:r>
      <w:r>
        <w:rPr>
          <w:rFonts w:eastAsia="Times New Roman" w:cs="Times New Roman"/>
          <w:szCs w:val="24"/>
          <w:lang w:val="en-US"/>
        </w:rPr>
        <w:t>LNG</w:t>
      </w:r>
      <w:r>
        <w:rPr>
          <w:rFonts w:eastAsia="Times New Roman" w:cs="Times New Roman"/>
          <w:szCs w:val="24"/>
        </w:rPr>
        <w:t xml:space="preserve">, με τερματικούς σταθμούς, με δεξαμενόπλοια εφοδιασμού και φορτηγίδες. </w:t>
      </w:r>
    </w:p>
    <w:p w14:paraId="6E7E6CF7"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Εδώ προκύπτει και ένα άλλο θέμα, πόσο σημαντική είναι η ΔΕΣΦΑ, που εσείς θέλετε να την πουλήσετε. Η ΔΕΣΦΑ, μαζί με ένα εκτεταμένο, καλά οργανωμένο δίκτυο συγ</w:t>
      </w:r>
      <w:r>
        <w:rPr>
          <w:rFonts w:eastAsia="Times New Roman" w:cs="Times New Roman"/>
          <w:szCs w:val="24"/>
        </w:rPr>
        <w:t>κοινωνιών, το οποίο μπορεί να παρέχει σε όλη την Ελλάδα. Όμως</w:t>
      </w:r>
      <w:r>
        <w:rPr>
          <w:rFonts w:eastAsia="Times New Roman" w:cs="Times New Roman"/>
          <w:szCs w:val="24"/>
        </w:rPr>
        <w:t>,</w:t>
      </w:r>
      <w:r>
        <w:rPr>
          <w:rFonts w:eastAsia="Times New Roman" w:cs="Times New Roman"/>
          <w:szCs w:val="24"/>
        </w:rPr>
        <w:t xml:space="preserve"> για τι μιλάμε; Για μία δημόσιου χαρακτήρα επιχείρηση. Εσείς τι θα κάνετε; Θα τα πουλήσετε όλα και στην ουσία δεν θα υπάρχει κάποιος για να μπορέσει να τα κάνει όλα αυτά.</w:t>
      </w:r>
    </w:p>
    <w:p w14:paraId="6E7E6CF8"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Κλείνοντας, θα ήθελα να</w:t>
      </w:r>
      <w:r>
        <w:rPr>
          <w:rFonts w:eastAsia="Times New Roman" w:cs="Times New Roman"/>
          <w:szCs w:val="24"/>
        </w:rPr>
        <w:t xml:space="preserve"> πω γενικά ότι</w:t>
      </w:r>
      <w:r>
        <w:rPr>
          <w:rFonts w:eastAsia="Times New Roman" w:cs="Times New Roman"/>
          <w:szCs w:val="24"/>
        </w:rPr>
        <w:t>,</w:t>
      </w:r>
      <w:r>
        <w:rPr>
          <w:rFonts w:eastAsia="Times New Roman" w:cs="Times New Roman"/>
          <w:szCs w:val="24"/>
        </w:rPr>
        <w:t xml:space="preserve"> από τη στιγμή που θα πουλήσετε φυσικό αέριο, τη ΔΕΣΦΑ</w:t>
      </w:r>
      <w:r>
        <w:rPr>
          <w:rFonts w:eastAsia="Times New Roman" w:cs="Times New Roman"/>
          <w:szCs w:val="24"/>
        </w:rPr>
        <w:t>,</w:t>
      </w:r>
      <w:r>
        <w:rPr>
          <w:rFonts w:eastAsia="Times New Roman" w:cs="Times New Roman"/>
          <w:szCs w:val="24"/>
        </w:rPr>
        <w:t xml:space="preserve"> δηλαδή, την ενέργεια, πουλάτε λιμάνια, άρα το νούμερο ένα με το οποίο θα μπορούσαν να προσεγγίζουν πλοία</w:t>
      </w:r>
      <w:r>
        <w:rPr>
          <w:rFonts w:eastAsia="Times New Roman" w:cs="Times New Roman"/>
          <w:szCs w:val="24"/>
        </w:rPr>
        <w:t>,</w:t>
      </w:r>
      <w:r>
        <w:rPr>
          <w:rFonts w:eastAsia="Times New Roman" w:cs="Times New Roman"/>
          <w:szCs w:val="24"/>
        </w:rPr>
        <w:t xml:space="preserve"> για να μας προμηθεύουν το φυσικό αέριο, από τη στιγμή που τους οδικούς άξονες τ</w:t>
      </w:r>
      <w:r>
        <w:rPr>
          <w:rFonts w:eastAsia="Times New Roman" w:cs="Times New Roman"/>
          <w:szCs w:val="24"/>
        </w:rPr>
        <w:t xml:space="preserve">ους ελέγχουν μεγαλοεργολάβοι, από τη στιγμή που δεν θα μειώσετε και δεν θα καταργήσετε τον ειδικό φόρο κατανάλωσης στο φυσικό αέριο, για ποια ανάπτυξη μιλάμε; Για ποια κοινοτική </w:t>
      </w:r>
      <w:r>
        <w:rPr>
          <w:rFonts w:eastAsia="Times New Roman" w:cs="Times New Roman"/>
          <w:szCs w:val="24"/>
        </w:rPr>
        <w:t>ο</w:t>
      </w:r>
      <w:r>
        <w:rPr>
          <w:rFonts w:eastAsia="Times New Roman" w:cs="Times New Roman"/>
          <w:szCs w:val="24"/>
        </w:rPr>
        <w:t>δηγία</w:t>
      </w:r>
      <w:r>
        <w:rPr>
          <w:rFonts w:eastAsia="Times New Roman" w:cs="Times New Roman"/>
          <w:szCs w:val="24"/>
        </w:rPr>
        <w:t>,</w:t>
      </w:r>
      <w:r>
        <w:rPr>
          <w:rFonts w:eastAsia="Times New Roman" w:cs="Times New Roman"/>
          <w:szCs w:val="24"/>
        </w:rPr>
        <w:t xml:space="preserve"> η οποία θα εφαρμοσθεί και θα μας φέρει θέσεις εργασίας, ανάπτυξη, κ</w:t>
      </w:r>
      <w:r>
        <w:rPr>
          <w:rFonts w:eastAsia="Times New Roman" w:cs="Times New Roman"/>
          <w:szCs w:val="24"/>
        </w:rPr>
        <w:t>.</w:t>
      </w:r>
      <w:r>
        <w:rPr>
          <w:rFonts w:eastAsia="Times New Roman" w:cs="Times New Roman"/>
          <w:szCs w:val="24"/>
        </w:rPr>
        <w:t>λπ</w:t>
      </w:r>
      <w:r>
        <w:rPr>
          <w:rFonts w:eastAsia="Times New Roman" w:cs="Times New Roman"/>
          <w:szCs w:val="24"/>
        </w:rPr>
        <w:t xml:space="preserve">. και όλα αυτά τα μεγάλα λόγια που λέτε; Στην ουσία δεν θα γίνει τίποτε. </w:t>
      </w:r>
    </w:p>
    <w:p w14:paraId="6E7E6CF9"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Δεν είμαστε αισιόδοξοι για το μέλλον της χώρας μας και δεν είμαστε αισιόδοξοι ούτε γι’ αυτό που έρχεται, γιατί απ’ ό,τι λένε όλοι, η επόμενη </w:t>
      </w:r>
      <w:r>
        <w:rPr>
          <w:rFonts w:eastAsia="Times New Roman" w:cs="Times New Roman"/>
          <w:szCs w:val="24"/>
        </w:rPr>
        <w:t>κ</w:t>
      </w:r>
      <w:r>
        <w:rPr>
          <w:rFonts w:eastAsia="Times New Roman" w:cs="Times New Roman"/>
          <w:szCs w:val="24"/>
        </w:rPr>
        <w:t xml:space="preserve">υβέρνηση θα είναι μία </w:t>
      </w:r>
      <w:r>
        <w:rPr>
          <w:rFonts w:eastAsia="Times New Roman" w:cs="Times New Roman"/>
          <w:szCs w:val="24"/>
        </w:rPr>
        <w:t>κ</w:t>
      </w:r>
      <w:r>
        <w:rPr>
          <w:rFonts w:eastAsia="Times New Roman" w:cs="Times New Roman"/>
          <w:szCs w:val="24"/>
        </w:rPr>
        <w:t>υβέρνηση της Νέας</w:t>
      </w:r>
      <w:r>
        <w:rPr>
          <w:rFonts w:eastAsia="Times New Roman" w:cs="Times New Roman"/>
          <w:szCs w:val="24"/>
        </w:rPr>
        <w:t xml:space="preserve"> Δημοκρατίας και ούτε γι’ αυτό είμαστε αισιόδοξοι, γιατί ξέρουμε ότι θα συνεχίσουν την ίδια πολιτική.</w:t>
      </w:r>
    </w:p>
    <w:p w14:paraId="6E7E6CFA"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Ευχαριστώ πολύ.</w:t>
      </w:r>
    </w:p>
    <w:p w14:paraId="6E7E6CFB"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                   (Χειροκροτήματα από την πτέρυγα της Χρυσής Αυγής)</w:t>
      </w:r>
    </w:p>
    <w:p w14:paraId="6E7E6CFC"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w:t>
      </w:r>
    </w:p>
    <w:p w14:paraId="6E7E6CFD"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Ο κ. Κεφαλογιάννης έχει το</w:t>
      </w:r>
      <w:r>
        <w:rPr>
          <w:rFonts w:eastAsia="Times New Roman" w:cs="Times New Roman"/>
          <w:szCs w:val="24"/>
        </w:rPr>
        <w:t>ν λόγο.</w:t>
      </w:r>
    </w:p>
    <w:p w14:paraId="6E7E6CFE"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Ευχαριστώ, κύριε Πρόεδρε.</w:t>
      </w:r>
    </w:p>
    <w:p w14:paraId="6E7E6CFF"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Κατ’ αρχάς, να τοποθετηθούμε επί της τροπολογίας</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απ’ ό,τι καταλαβαίνω</w:t>
      </w:r>
      <w:r>
        <w:rPr>
          <w:rFonts w:eastAsia="Times New Roman" w:cs="Times New Roman"/>
          <w:szCs w:val="24"/>
        </w:rPr>
        <w:t>,</w:t>
      </w:r>
      <w:r>
        <w:rPr>
          <w:rFonts w:eastAsia="Times New Roman" w:cs="Times New Roman"/>
          <w:szCs w:val="24"/>
        </w:rPr>
        <w:t xml:space="preserve"> ο κύριος Υπουργός έκανε δεκτή, αλλά εμείς σαν Νέα Δημοκρατία δεν θα την κάνουμε δεκτή, γιατί θεωρούμε ότι υποκρύπτονται και άλλα πράγματα. Θα επανέλθω, όμως, σε κάποια ζητήματα που έθεσα στον κύριο Υπουργό και θα ήθελα</w:t>
      </w:r>
      <w:r>
        <w:rPr>
          <w:rFonts w:eastAsia="Times New Roman" w:cs="Times New Roman"/>
          <w:szCs w:val="24"/>
        </w:rPr>
        <w:t>,</w:t>
      </w:r>
      <w:r>
        <w:rPr>
          <w:rFonts w:eastAsia="Times New Roman" w:cs="Times New Roman"/>
          <w:szCs w:val="24"/>
        </w:rPr>
        <w:t xml:space="preserve"> παρακαλώ</w:t>
      </w:r>
      <w:r>
        <w:rPr>
          <w:rFonts w:eastAsia="Times New Roman" w:cs="Times New Roman"/>
          <w:szCs w:val="24"/>
        </w:rPr>
        <w:t>,</w:t>
      </w:r>
      <w:r>
        <w:rPr>
          <w:rFonts w:eastAsia="Times New Roman" w:cs="Times New Roman"/>
          <w:szCs w:val="24"/>
        </w:rPr>
        <w:t xml:space="preserve"> να μου απαντήσει όσον αφο</w:t>
      </w:r>
      <w:r>
        <w:rPr>
          <w:rFonts w:eastAsia="Times New Roman" w:cs="Times New Roman"/>
          <w:szCs w:val="24"/>
        </w:rPr>
        <w:t xml:space="preserve">ρά τις στάσεις εργασίας. Καλό είναι, λοιπόν, να καταγραφεί και στα Πρακτικά. Τον είχα ρωτήσει εάν υπάρχει κάποιο πόρισμα ή κάποια έκθεση της </w:t>
      </w:r>
      <w:r>
        <w:rPr>
          <w:rFonts w:eastAsia="Times New Roman" w:cs="Times New Roman"/>
          <w:szCs w:val="24"/>
        </w:rPr>
        <w:t>ε</w:t>
      </w:r>
      <w:r>
        <w:rPr>
          <w:rFonts w:eastAsia="Times New Roman" w:cs="Times New Roman"/>
          <w:szCs w:val="24"/>
        </w:rPr>
        <w:t>πιτροπής του ν.4337</w:t>
      </w:r>
      <w:r>
        <w:rPr>
          <w:rFonts w:eastAsia="Times New Roman" w:cs="Times New Roman"/>
          <w:szCs w:val="24"/>
        </w:rPr>
        <w:t>/2015</w:t>
      </w:r>
      <w:r>
        <w:rPr>
          <w:rFonts w:eastAsia="Times New Roman" w:cs="Times New Roman"/>
          <w:szCs w:val="24"/>
        </w:rPr>
        <w:t xml:space="preserve"> για την παρακολούθηση και τον συντονισμό της αναδιοργάνωσης και αναδιάρθρωσης των αστικών</w:t>
      </w:r>
      <w:r>
        <w:rPr>
          <w:rFonts w:eastAsia="Times New Roman" w:cs="Times New Roman"/>
          <w:szCs w:val="24"/>
        </w:rPr>
        <w:t xml:space="preserve"> συγκοινωνιών Αθήνας. Γενικότερα, θα περίμενα περισσότερες διευκρινίσεις για το ποιες είναι οι πραγματικές προθέσεις του Υπουργείου</w:t>
      </w:r>
      <w:r>
        <w:rPr>
          <w:rFonts w:eastAsia="Times New Roman" w:cs="Times New Roman"/>
          <w:szCs w:val="24"/>
        </w:rPr>
        <w:t>,</w:t>
      </w:r>
      <w:r>
        <w:rPr>
          <w:rFonts w:eastAsia="Times New Roman" w:cs="Times New Roman"/>
          <w:szCs w:val="24"/>
        </w:rPr>
        <w:t xml:space="preserve"> όσον αφορά τις αστικές συγκοινωνίες –μια και έχουμε την ευκαιρία να έχουμε τον κύριο Υπουργό εδώ πέρα-</w:t>
      </w:r>
      <w:r>
        <w:rPr>
          <w:rFonts w:eastAsia="Times New Roman" w:cs="Times New Roman"/>
          <w:szCs w:val="24"/>
        </w:rPr>
        <w:t>,</w:t>
      </w:r>
      <w:r>
        <w:rPr>
          <w:rFonts w:eastAsia="Times New Roman" w:cs="Times New Roman"/>
          <w:szCs w:val="24"/>
        </w:rPr>
        <w:t xml:space="preserve"> τόσο όσον αφορά τη </w:t>
      </w:r>
      <w:r>
        <w:rPr>
          <w:rFonts w:eastAsia="Times New Roman" w:cs="Times New Roman"/>
          <w:szCs w:val="24"/>
        </w:rPr>
        <w:t>δομή όσο και το μέλλον των εργαζομένων.</w:t>
      </w:r>
    </w:p>
    <w:p w14:paraId="6E7E6D00"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πειδή ακούστηκαν και από την πλευρά του </w:t>
      </w:r>
      <w:r>
        <w:rPr>
          <w:rFonts w:eastAsia="Times New Roman" w:cs="Times New Roman"/>
          <w:szCs w:val="24"/>
        </w:rPr>
        <w:t>ε</w:t>
      </w:r>
      <w:r>
        <w:rPr>
          <w:rFonts w:eastAsia="Times New Roman" w:cs="Times New Roman"/>
          <w:szCs w:val="24"/>
        </w:rPr>
        <w:t xml:space="preserve">ισηγητή του ΣΥΡΙΖΑ διάφορα πράγματα, να πω το εξής. Εδώ γίνονται οι συζητήσεις όχι σε κάποιο πολιτικό ή κοινωνικό κενό και βεβαίως δεν </w:t>
      </w:r>
      <w:r>
        <w:rPr>
          <w:rFonts w:eastAsia="Times New Roman" w:cs="Times New Roman"/>
          <w:szCs w:val="24"/>
        </w:rPr>
        <w:t>βρισκό</w:t>
      </w:r>
      <w:r>
        <w:rPr>
          <w:rFonts w:eastAsia="Times New Roman" w:cs="Times New Roman"/>
          <w:szCs w:val="24"/>
        </w:rPr>
        <w:t>μαστε αποστειρωμένο</w:t>
      </w:r>
      <w:r>
        <w:rPr>
          <w:rFonts w:eastAsia="Times New Roman" w:cs="Times New Roman"/>
          <w:szCs w:val="24"/>
        </w:rPr>
        <w:t xml:space="preserve"> περιβάλλον</w:t>
      </w:r>
      <w:r>
        <w:rPr>
          <w:rFonts w:eastAsia="Times New Roman" w:cs="Times New Roman"/>
          <w:szCs w:val="24"/>
        </w:rPr>
        <w:t>. Ε</w:t>
      </w:r>
      <w:r>
        <w:rPr>
          <w:rFonts w:eastAsia="Times New Roman" w:cs="Times New Roman"/>
          <w:szCs w:val="24"/>
        </w:rPr>
        <w:t>ίναι λογικό, λοιπόν, όταν υπάρχουν θέματα επικαιρότητας, να μπορούμε να τα σχολιάζουμε, γιατί νομίζω ότι αφορούν και τους συναδέλφους αλλά και την ελληνική κοινωνία γενικότερα.</w:t>
      </w:r>
    </w:p>
    <w:p w14:paraId="6E7E6D01"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Αυτό το οποίο ανέφερα εγώ εχθές και συγκεκριμένα για την επίθεση την οποία δέχ</w:t>
      </w:r>
      <w:r>
        <w:rPr>
          <w:rFonts w:eastAsia="Times New Roman" w:cs="Times New Roman"/>
          <w:szCs w:val="24"/>
        </w:rPr>
        <w:t>θ</w:t>
      </w:r>
      <w:r>
        <w:rPr>
          <w:rFonts w:eastAsia="Times New Roman" w:cs="Times New Roman"/>
          <w:szCs w:val="24"/>
        </w:rPr>
        <w:t>ηκε ο Υπουργός Εξωτερικών -εννοώ μέσω του διαδικτύου- από μία φίλα προσκείμενη ιστοσελίδα προς τον ΣΥΡΙΖΑ και μάλιστα ιδιοκτησίας του Ευρωβουλευτή του ΣΥΡΙΖΑ κ. Κούλογλου, είναι κάτι το οποίο μας απασχολεί. Εγώ το έθεσα και μάλιστα με την ευχή να διαψευσθε</w:t>
      </w:r>
      <w:r>
        <w:rPr>
          <w:rFonts w:eastAsia="Times New Roman" w:cs="Times New Roman"/>
          <w:szCs w:val="24"/>
        </w:rPr>
        <w:t>ί από πλευράς της Κυβέρνησης, από πλευράς του κ. Κοτζιά, κάτι το οποίο δεν έχει συμβεί μέχρι σήμερα.</w:t>
      </w:r>
    </w:p>
    <w:p w14:paraId="6E7E6D02"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Ο αγαπητός συνάδελφος κ. Σπαρτινός,  </w:t>
      </w:r>
      <w:r>
        <w:rPr>
          <w:rFonts w:eastAsia="Times New Roman" w:cs="Times New Roman"/>
          <w:szCs w:val="24"/>
        </w:rPr>
        <w:t>ε</w:t>
      </w:r>
      <w:r>
        <w:rPr>
          <w:rFonts w:eastAsia="Times New Roman" w:cs="Times New Roman"/>
          <w:szCs w:val="24"/>
        </w:rPr>
        <w:t>ισηγητής του ΣΥΡΙΖΑ, κατά την τοποθέτησή του αφιέρωσε τα επτά από τα οκτώ λεπτά του χρόνου του όχι για το νομοσχέδιο,</w:t>
      </w:r>
      <w:r>
        <w:rPr>
          <w:rFonts w:eastAsia="Times New Roman" w:cs="Times New Roman"/>
          <w:szCs w:val="24"/>
        </w:rPr>
        <w:t xml:space="preserve"> αλλά για να σχολιάσει τις συζητήσεις, τις αναλύσεις και τις τοποθετήσεις που έκαναν οι συνάδελφοι, το οποίο είναι και θεμιτό. Απλώς να τον καλωσορίσω, γιατί αυτός είναι πραγματικά ο δημοκρατικός διάλογος μέσα στην Αίθουσα, να μπορούμε να σχολιάζουμε και τ</w:t>
      </w:r>
      <w:r>
        <w:rPr>
          <w:rFonts w:eastAsia="Times New Roman" w:cs="Times New Roman"/>
          <w:szCs w:val="24"/>
        </w:rPr>
        <w:t>ις τοποθετήσεις των συναδέλφων.</w:t>
      </w:r>
    </w:p>
    <w:p w14:paraId="6E7E6D03"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Να θυμίσω, επίσης, ότι η Νέα Δημοκρατία έχει τηρήσει μια υπεύθυνη στάση στο Κοινοβούλιο. Ό,τι είναι θετικό, εμείς το υπερψηφίζουμε -όπως και το παρόν νομοσχέδιο και στο σύνολο σχεδόν των άρθρων του- και ό,τι είναι αρνητικό, </w:t>
      </w:r>
      <w:r>
        <w:rPr>
          <w:rFonts w:eastAsia="Times New Roman" w:cs="Times New Roman"/>
          <w:szCs w:val="24"/>
        </w:rPr>
        <w:t>βεβαίως, το καταψηφίζουμε, σε αντίθεση με τον ΣΥΡΙΖΑ, ο οποίος</w:t>
      </w:r>
      <w:r>
        <w:rPr>
          <w:rFonts w:eastAsia="Times New Roman" w:cs="Times New Roman"/>
          <w:szCs w:val="24"/>
        </w:rPr>
        <w:t>,</w:t>
      </w:r>
      <w:r>
        <w:rPr>
          <w:rFonts w:eastAsia="Times New Roman" w:cs="Times New Roman"/>
          <w:szCs w:val="24"/>
        </w:rPr>
        <w:t xml:space="preserve"> όταν ήταν στην αντιπολίτευση, ό,τι νομοσχέδιο υπήρχε και εισαγόταν στην Αίθουσα, υπήρχε καταψήφιση από πλευράς του. Μάλιστα, νομοσχέδια όπως, για παράδειγμα, για την προστασία της πρώτης κατοι</w:t>
      </w:r>
      <w:r>
        <w:rPr>
          <w:rFonts w:eastAsia="Times New Roman" w:cs="Times New Roman"/>
          <w:szCs w:val="24"/>
        </w:rPr>
        <w:t>κίας, τα είχε καταψηφίσει για λόγους τακτικής, για λόγους αντιπολίτευσης, για λόγους, τέλος πάντων, που σε κάθε περίπτωση νομίζω ότι του γύρισ</w:t>
      </w:r>
      <w:r>
        <w:rPr>
          <w:rFonts w:eastAsia="Times New Roman" w:cs="Times New Roman"/>
          <w:szCs w:val="24"/>
        </w:rPr>
        <w:t>αν</w:t>
      </w:r>
      <w:r>
        <w:rPr>
          <w:rFonts w:eastAsia="Times New Roman" w:cs="Times New Roman"/>
          <w:szCs w:val="24"/>
        </w:rPr>
        <w:t xml:space="preserve"> μπούμερανγκ τώρα που βρίσκεται στην Κυβέρνηση.</w:t>
      </w:r>
    </w:p>
    <w:p w14:paraId="6E7E6D04"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Επειδή έκανε και μια αναφορά στα εργασιακά ο κ. Σπαρτινός και πο</w:t>
      </w:r>
      <w:r>
        <w:rPr>
          <w:rFonts w:eastAsia="Times New Roman" w:cs="Times New Roman"/>
          <w:szCs w:val="24"/>
        </w:rPr>
        <w:t xml:space="preserve">ια είναι η θέση της Νέας Δημοκρατίας, νομίζω ότι εδώ πέρα πραγματικά η Κυβέρνηση ΣΥΡΙΖΑ και οι κυβερνητικοί Βουλευτές δεν θα έπρεπε να μιλάνε για τα εργασιακά. Πρόκειται για μια Κυβέρνηση, η οποία προεκλογικά έταζε ότι θα αυξήσει τον κατώτατο μισθό από τα </w:t>
      </w:r>
      <w:r>
        <w:rPr>
          <w:rFonts w:eastAsia="Times New Roman" w:cs="Times New Roman"/>
          <w:szCs w:val="24"/>
        </w:rPr>
        <w:t>586 ευρώ στα 751 ευρώ και βλέπουμε ότι η ίδια, στη δεύτερη αξιολόγηση, προτείνει έναν υποκατώτατο μισθό 527 ευρώ. Επίσης, ενώ είχε υποσχεθεί την κατάργηση ευέλικτων μορφών απασχόλησης, βλέπουμε ότι τον Οκτώβριο του 2016 δύο στις τρεις νέες θέσεις εργασίας,</w:t>
      </w:r>
      <w:r>
        <w:rPr>
          <w:rFonts w:eastAsia="Times New Roman" w:cs="Times New Roman"/>
          <w:szCs w:val="24"/>
        </w:rPr>
        <w:t xml:space="preserve"> οι οποίες προκύπτουν, είναι μέσα από αυτές τις μορφές ευέλικτης εργασία</w:t>
      </w:r>
      <w:r>
        <w:rPr>
          <w:rFonts w:eastAsia="Times New Roman" w:cs="Times New Roman"/>
          <w:szCs w:val="24"/>
        </w:rPr>
        <w:t>ς</w:t>
      </w:r>
      <w:r>
        <w:rPr>
          <w:rFonts w:eastAsia="Times New Roman" w:cs="Times New Roman"/>
          <w:szCs w:val="24"/>
        </w:rPr>
        <w:t xml:space="preserve">. Μάλιστα, υποσχέθηκε τον υπερδιπλασιασμό του επιδόματος ανεργίας. </w:t>
      </w:r>
      <w:r>
        <w:rPr>
          <w:rFonts w:eastAsia="Times New Roman" w:cs="Times New Roman"/>
          <w:szCs w:val="24"/>
        </w:rPr>
        <w:t>Β</w:t>
      </w:r>
      <w:r>
        <w:rPr>
          <w:rFonts w:eastAsia="Times New Roman" w:cs="Times New Roman"/>
          <w:szCs w:val="24"/>
        </w:rPr>
        <w:t>λέπουμε ότι τον Οκτώβριο του 2016 ο αριθμός των εγγεγραμμένων ανέργων στον ΟΑΕΔ έφτασε στις ο</w:t>
      </w:r>
      <w:r>
        <w:rPr>
          <w:rFonts w:eastAsia="Times New Roman" w:cs="Times New Roman"/>
          <w:szCs w:val="24"/>
        </w:rPr>
        <w:t>κ</w:t>
      </w:r>
      <w:r>
        <w:rPr>
          <w:rFonts w:eastAsia="Times New Roman" w:cs="Times New Roman"/>
          <w:szCs w:val="24"/>
        </w:rPr>
        <w:t>τακόσιες ογδόντα τέσσ</w:t>
      </w:r>
      <w:r>
        <w:rPr>
          <w:rFonts w:eastAsia="Times New Roman" w:cs="Times New Roman"/>
          <w:szCs w:val="24"/>
        </w:rPr>
        <w:t xml:space="preserve">ερις χιλιάδες. </w:t>
      </w:r>
    </w:p>
    <w:p w14:paraId="6E7E6D05"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Εμείς, αγαπητοί συνάδελφοι και κύριε Πρόεδρε, να σας πούμε ότι ως Νέα Δημοκρατία έχουμε πει ότι η Ελλάδα πρέπει να ακολουθήσει το κοινοτικό κεκτημένο και πρέπει να ακολουθηθούν οι βέλτιστες ευρωπαϊκές πρακτικές. Για παράδειγμα, θεωρούμε ότι</w:t>
      </w:r>
      <w:r>
        <w:rPr>
          <w:rFonts w:eastAsia="Times New Roman" w:cs="Times New Roman"/>
          <w:szCs w:val="24"/>
        </w:rPr>
        <w:t xml:space="preserve"> δεν χρειάζεται να θεσπιστεί το </w:t>
      </w:r>
      <w:r>
        <w:rPr>
          <w:rFonts w:eastAsia="Times New Roman" w:cs="Times New Roman"/>
          <w:szCs w:val="24"/>
          <w:lang w:val="en-US"/>
        </w:rPr>
        <w:t>lock</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δηλαδή η ανταπεργία, δεν χρειάζεται αλλαγή στον κατώτατο μισθό και δεν χρειάζεται αλλαγή στο όριο των ομαδικών απολύσεων. Θεωρούμε, όμως, ότι απαιτούνται τομές στον συνδικαλιστικό νόμο και περιορισμ</w:t>
      </w:r>
      <w:r>
        <w:rPr>
          <w:rFonts w:eastAsia="Times New Roman" w:cs="Times New Roman"/>
          <w:szCs w:val="24"/>
        </w:rPr>
        <w:t xml:space="preserve">ός </w:t>
      </w:r>
      <w:r>
        <w:rPr>
          <w:rFonts w:eastAsia="Times New Roman" w:cs="Times New Roman"/>
          <w:szCs w:val="24"/>
        </w:rPr>
        <w:t>των υπέρμετρω</w:t>
      </w:r>
      <w:r>
        <w:rPr>
          <w:rFonts w:eastAsia="Times New Roman" w:cs="Times New Roman"/>
          <w:szCs w:val="24"/>
        </w:rPr>
        <w:t xml:space="preserve">ν προνομίων των συνδικαλιστών. Είναι κάτι το οποίο πρέπει να συζητήσουμε. Έχουμε ξεκάθαρες θέσεις. Όμως </w:t>
      </w:r>
      <w:r>
        <w:rPr>
          <w:rFonts w:eastAsia="Times New Roman" w:cs="Times New Roman"/>
          <w:szCs w:val="24"/>
        </w:rPr>
        <w:t>ο ΣΥΡΙΖΑ</w:t>
      </w:r>
      <w:r>
        <w:rPr>
          <w:rFonts w:eastAsia="Times New Roman" w:cs="Times New Roman"/>
          <w:szCs w:val="24"/>
        </w:rPr>
        <w:t xml:space="preserve"> για τα θέματα τα εργασιακά, όταν αυτούς τους δεκαο</w:t>
      </w:r>
      <w:r>
        <w:rPr>
          <w:rFonts w:eastAsia="Times New Roman" w:cs="Times New Roman"/>
          <w:szCs w:val="24"/>
        </w:rPr>
        <w:t>κ</w:t>
      </w:r>
      <w:r>
        <w:rPr>
          <w:rFonts w:eastAsia="Times New Roman" w:cs="Times New Roman"/>
          <w:szCs w:val="24"/>
        </w:rPr>
        <w:t xml:space="preserve">τώ μήνες, τα δύο χρόνια, τα οποία είναι στην Κυβέρνηση, έχει γυρίσει τη χώρα πολλά χρόνια </w:t>
      </w:r>
      <w:r>
        <w:rPr>
          <w:rFonts w:eastAsia="Times New Roman" w:cs="Times New Roman"/>
          <w:szCs w:val="24"/>
        </w:rPr>
        <w:t>πίσω, νομίζω ότι δεν δικαιούται να ομιλεί.</w:t>
      </w:r>
    </w:p>
    <w:p w14:paraId="6E7E6D06"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E7E6D07"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r>
        <w:rPr>
          <w:rFonts w:eastAsia="Times New Roman" w:cs="Times New Roman"/>
          <w:szCs w:val="24"/>
        </w:rPr>
        <w:t>,</w:t>
      </w:r>
      <w:r>
        <w:rPr>
          <w:rFonts w:eastAsia="Times New Roman" w:cs="Times New Roman"/>
          <w:szCs w:val="24"/>
        </w:rPr>
        <w:t xml:space="preserve"> κύριε Κεφαλογιάννη</w:t>
      </w:r>
      <w:r>
        <w:rPr>
          <w:rFonts w:eastAsia="Times New Roman" w:cs="Times New Roman"/>
          <w:szCs w:val="24"/>
        </w:rPr>
        <w:t>,</w:t>
      </w:r>
      <w:r>
        <w:rPr>
          <w:rFonts w:eastAsia="Times New Roman" w:cs="Times New Roman"/>
          <w:szCs w:val="24"/>
        </w:rPr>
        <w:t xml:space="preserve"> και για τη διαχείριση του χρόνου.</w:t>
      </w:r>
    </w:p>
    <w:p w14:paraId="6E7E6D08"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Κύριε Παπαχριστόπουλε, έχετε τον λόγο. </w:t>
      </w:r>
    </w:p>
    <w:p w14:paraId="6E7E6D09"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Δεν θα εξαντλήσω </w:t>
      </w:r>
      <w:r>
        <w:rPr>
          <w:rFonts w:eastAsia="Times New Roman" w:cs="Times New Roman"/>
          <w:szCs w:val="24"/>
        </w:rPr>
        <w:t>όλο</w:t>
      </w:r>
      <w:r>
        <w:rPr>
          <w:rFonts w:eastAsia="Times New Roman" w:cs="Times New Roman"/>
          <w:szCs w:val="24"/>
        </w:rPr>
        <w:t>ν</w:t>
      </w:r>
      <w:r>
        <w:rPr>
          <w:rFonts w:eastAsia="Times New Roman" w:cs="Times New Roman"/>
          <w:szCs w:val="24"/>
        </w:rPr>
        <w:t xml:space="preserve"> τον χρόνο.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εγώ θέλω να επισημάνω σαν θετικό σημείο το γεγονός ότι ακόμη και τα κόμματα της </w:t>
      </w:r>
      <w:r>
        <w:rPr>
          <w:rFonts w:eastAsia="Times New Roman" w:cs="Times New Roman"/>
          <w:szCs w:val="24"/>
        </w:rPr>
        <w:t>Α</w:t>
      </w:r>
      <w:r>
        <w:rPr>
          <w:rFonts w:eastAsia="Times New Roman" w:cs="Times New Roman"/>
          <w:szCs w:val="24"/>
        </w:rPr>
        <w:t>ντιπολίτευσης συνηγορούν για αυτή την προσαρμογή. Δεν έχω να πω περισσότερα. Νομίζω ότι δεν υπάρχει κάτι που θα μπορούσα να το θεωρήσω αρνητικό</w:t>
      </w:r>
      <w:r>
        <w:rPr>
          <w:rFonts w:eastAsia="Times New Roman" w:cs="Times New Roman"/>
          <w:szCs w:val="24"/>
        </w:rPr>
        <w:t>,</w:t>
      </w:r>
      <w:r>
        <w:rPr>
          <w:rFonts w:eastAsia="Times New Roman" w:cs="Times New Roman"/>
          <w:szCs w:val="24"/>
        </w:rPr>
        <w:t xml:space="preserve"> γι</w:t>
      </w:r>
      <w:r>
        <w:rPr>
          <w:rFonts w:eastAsia="Times New Roman" w:cs="Times New Roman"/>
          <w:szCs w:val="24"/>
        </w:rPr>
        <w:t>α να το σχολιάσω. Όμως, θέλω να θυμίσω ότι αυτή η προσαρμογή είναι προαπαιτούμενο. Βρισκόμαστε σε μια πολύ, θα έλεγα, ιστορική καμπή για το θέμα της δεύτερης αξιολόγησης και πραγματικά θέλω να χαρακτηρίσω ως θετικό το γεγονός ότι υπάρχει μια υπευθυνότητα τ</w:t>
      </w:r>
      <w:r>
        <w:rPr>
          <w:rFonts w:eastAsia="Times New Roman" w:cs="Times New Roman"/>
          <w:szCs w:val="24"/>
        </w:rPr>
        <w:t>ουλάχιστον σε ό,τι αφορά το συγκεκριμένο νομοσχέδιο.</w:t>
      </w:r>
    </w:p>
    <w:p w14:paraId="6E7E6D0A"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Θέλω ακόμα να πω κάτι και δεν θα μακρηγορήσω</w:t>
      </w:r>
      <w:r>
        <w:rPr>
          <w:rFonts w:eastAsia="Times New Roman" w:cs="Times New Roman"/>
          <w:szCs w:val="24"/>
        </w:rPr>
        <w:t>.</w:t>
      </w:r>
      <w:r>
        <w:rPr>
          <w:rFonts w:eastAsia="Times New Roman" w:cs="Times New Roman"/>
          <w:szCs w:val="24"/>
        </w:rPr>
        <w:t xml:space="preserve"> Πριν από λίγο -γιατί εμείς είμαστε πια τέσσερις Βουλευτές για όλο το κοινοβουλευτικό έργο ενός κόμματος και πέφτουν στις πλάτες μας </w:t>
      </w:r>
      <w:r>
        <w:rPr>
          <w:rFonts w:eastAsia="Times New Roman" w:cs="Times New Roman"/>
          <w:szCs w:val="24"/>
        </w:rPr>
        <w:t>ε</w:t>
      </w:r>
      <w:r>
        <w:rPr>
          <w:rFonts w:eastAsia="Times New Roman" w:cs="Times New Roman"/>
          <w:szCs w:val="24"/>
        </w:rPr>
        <w:t>πιτροπές από εδώ από εκε</w:t>
      </w:r>
      <w:r>
        <w:rPr>
          <w:rFonts w:eastAsia="Times New Roman" w:cs="Times New Roman"/>
          <w:szCs w:val="24"/>
        </w:rPr>
        <w:t>ί κ</w:t>
      </w:r>
      <w:r>
        <w:rPr>
          <w:rFonts w:eastAsia="Times New Roman" w:cs="Times New Roman"/>
          <w:szCs w:val="24"/>
        </w:rPr>
        <w:t>.</w:t>
      </w:r>
      <w:r>
        <w:rPr>
          <w:rFonts w:eastAsia="Times New Roman" w:cs="Times New Roman"/>
          <w:szCs w:val="24"/>
        </w:rPr>
        <w:t>λπ.- ήμουν στην Επιτροπή Μορφωτικών Υποθέσεων, όπου άκουγα για τα πολλά καλά της Ευρωπαϊκής Ένωσης και πόσο καλό μ</w:t>
      </w:r>
      <w:r>
        <w:rPr>
          <w:rFonts w:eastAsia="Times New Roman" w:cs="Times New Roman"/>
          <w:szCs w:val="24"/>
        </w:rPr>
        <w:t>ά</w:t>
      </w:r>
      <w:r>
        <w:rPr>
          <w:rFonts w:eastAsia="Times New Roman" w:cs="Times New Roman"/>
          <w:szCs w:val="24"/>
        </w:rPr>
        <w:t xml:space="preserve">ς κάνει, για την έδρα Μονέ, για έναν άνθρωπο που οραματίστηκε άλλα πράγματα από αυτά που έχουμε σήμερα. </w:t>
      </w:r>
    </w:p>
    <w:p w14:paraId="6E7E6D0B"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Επειδή εγώ είμαι λίγο προσγειωμέ</w:t>
      </w:r>
      <w:r>
        <w:rPr>
          <w:rFonts w:eastAsia="Times New Roman" w:cs="Times New Roman"/>
          <w:szCs w:val="24"/>
        </w:rPr>
        <w:t>νος και το μυαλό μου είναι τετράγωνο, πιστεύω,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ότι ανήκω στην κατηγορία αυτών που πιστεύουν ότι η συγκυρία είναι μοναδική για να αλλάξουν πολλά πράγματα στην Ευρωπαϊκή Ένωση. Δεν είναι η Ευρωπαϊκή Ένωση που οραματίστηκαν αυτοί που την έφτιαξαν,</w:t>
      </w:r>
      <w:r>
        <w:rPr>
          <w:rFonts w:eastAsia="Times New Roman" w:cs="Times New Roman"/>
          <w:szCs w:val="24"/>
        </w:rPr>
        <w:t xml:space="preserve"> ένας από αυτούς είναι ο Μονέ, αλλά και άλλοι, όπως ο Κωνσταντίνος Καραμανλής, ο Ντε Γκώλ, ο Αντενάουερ. Είναι μια άλλη Ευρωπαϊκή Ένωση σήμερα και λυπάμαι που το λέω. Δηλαδή, δεν μπορεί αυτή τη στιγμή, που έχουμε ένα εκρηκτικό πρόβλημα με τους πρόσφυγες, ν</w:t>
      </w:r>
      <w:r>
        <w:rPr>
          <w:rFonts w:eastAsia="Times New Roman" w:cs="Times New Roman"/>
          <w:szCs w:val="24"/>
        </w:rPr>
        <w:t xml:space="preserve">α μας έχουν αφήσει σχεδόν μόνους, να ακούω ότι οι Βέλγοι αποσύρουν δικούς τους ανθρώπους, επανεγκατάσταση να μη γίνεται, να μη μας στέλνουν καν το προσωπικό που έχουν δεσμευτεί. </w:t>
      </w:r>
    </w:p>
    <w:p w14:paraId="6E7E6D0C"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Καλή και άγια η Ευρωπαϊκή Ένωση, αλλά πιστεύω ότι έχει πάρει μια ρότα λίγο στ</w:t>
      </w:r>
      <w:r>
        <w:rPr>
          <w:rFonts w:eastAsia="Times New Roman" w:cs="Times New Roman"/>
          <w:szCs w:val="24"/>
        </w:rPr>
        <w:t xml:space="preserve">ραβή, που η επιλογή της απόλυτης λιτότητας εξοντώνει χώρες πια, όχι μόνο την Ελλάδα. </w:t>
      </w:r>
    </w:p>
    <w:p w14:paraId="6E7E6D0D" w14:textId="77777777" w:rsidR="00D31811" w:rsidRDefault="00451EDC">
      <w:pPr>
        <w:spacing w:line="600" w:lineRule="auto"/>
        <w:ind w:firstLine="720"/>
        <w:jc w:val="both"/>
        <w:rPr>
          <w:rFonts w:eastAsia="Times New Roman"/>
          <w:szCs w:val="24"/>
        </w:rPr>
      </w:pPr>
      <w:r>
        <w:rPr>
          <w:rFonts w:eastAsia="Times New Roman" w:cs="Times New Roman"/>
          <w:szCs w:val="24"/>
        </w:rPr>
        <w:t>Νομίζω, λοιπόν, ότι χώρες, όπως η Γαλλία, η Πορτογαλία, η Ιταλία, η Ισπανία, η Ελλάδα πρέπει να παλέψουμε με νύχια και με δόντια -και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πιστεύω, είναι και αυτό το προαπαιτούμενο- να αλλάξει αυτή η συγκυρία, αυτή η πραγματικότητα, για να πλουτίζει μια συγκεκριμένη χώρα. </w:t>
      </w:r>
      <w:r>
        <w:rPr>
          <w:rFonts w:eastAsia="Times New Roman"/>
          <w:szCs w:val="24"/>
        </w:rPr>
        <w:t xml:space="preserve">Δεν έχω τίποτα με τους ανθρώπους της. Θέλω να πιστεύω πάντως ότι η συγκυρία </w:t>
      </w:r>
      <w:r>
        <w:rPr>
          <w:rFonts w:eastAsia="Times New Roman"/>
          <w:bCs/>
        </w:rPr>
        <w:t>είναι</w:t>
      </w:r>
      <w:r>
        <w:rPr>
          <w:rFonts w:eastAsia="Times New Roman"/>
          <w:szCs w:val="24"/>
        </w:rPr>
        <w:t xml:space="preserve"> θετική για εμάς. </w:t>
      </w:r>
    </w:p>
    <w:p w14:paraId="6E7E6D0E" w14:textId="77777777" w:rsidR="00D31811" w:rsidRDefault="00451EDC">
      <w:pPr>
        <w:spacing w:line="600" w:lineRule="auto"/>
        <w:ind w:firstLine="720"/>
        <w:jc w:val="both"/>
        <w:rPr>
          <w:rFonts w:eastAsia="Times New Roman"/>
          <w:szCs w:val="24"/>
        </w:rPr>
      </w:pPr>
      <w:r>
        <w:rPr>
          <w:rFonts w:eastAsia="Times New Roman"/>
          <w:szCs w:val="24"/>
        </w:rPr>
        <w:t xml:space="preserve">Να πω, </w:t>
      </w:r>
      <w:r>
        <w:rPr>
          <w:rFonts w:eastAsia="Times New Roman"/>
          <w:bCs/>
          <w:shd w:val="clear" w:color="auto" w:fill="FFFFFF"/>
        </w:rPr>
        <w:t xml:space="preserve">επίσης, </w:t>
      </w:r>
      <w:r>
        <w:rPr>
          <w:rFonts w:eastAsia="Times New Roman"/>
          <w:szCs w:val="24"/>
        </w:rPr>
        <w:t xml:space="preserve">ότι σε αυτή τη δύσκολη καμπή πρέπει να χαμηλώσουν οι τόνοι, αυτό που είδα, </w:t>
      </w:r>
      <w:r>
        <w:rPr>
          <w:rFonts w:eastAsia="Times New Roman"/>
        </w:rPr>
        <w:t>δηλαδή,</w:t>
      </w:r>
      <w:r>
        <w:rPr>
          <w:rFonts w:eastAsia="Times New Roman"/>
          <w:szCs w:val="24"/>
        </w:rPr>
        <w:t xml:space="preserve"> σήμερα στο </w:t>
      </w:r>
      <w:r>
        <w:rPr>
          <w:rFonts w:eastAsia="Times New Roman"/>
          <w:bCs/>
        </w:rPr>
        <w:t xml:space="preserve">συγκεκριμένο νομοσχέδιο, να το δω γενικότερα. </w:t>
      </w:r>
      <w:r>
        <w:rPr>
          <w:rFonts w:eastAsia="Times New Roman"/>
          <w:szCs w:val="24"/>
        </w:rPr>
        <w:t xml:space="preserve"> Κάνουμε αγώνα αυτή τη στιγμή τα πλεονάσματα μετά το 2018 να </w:t>
      </w:r>
      <w:r>
        <w:rPr>
          <w:rFonts w:eastAsia="Times New Roman"/>
          <w:bCs/>
        </w:rPr>
        <w:t>είναι</w:t>
      </w:r>
      <w:r>
        <w:rPr>
          <w:rFonts w:eastAsia="Times New Roman"/>
          <w:szCs w:val="24"/>
        </w:rPr>
        <w:t xml:space="preserve"> χαμηλά. Κάνουμε αγώνα για κάποια μικρή παράταση, </w:t>
      </w:r>
      <w:r>
        <w:rPr>
          <w:rFonts w:eastAsia="Times New Roman"/>
          <w:szCs w:val="24"/>
        </w:rPr>
        <w:t xml:space="preserve">που δεν περνάει από κανένα </w:t>
      </w:r>
      <w:r>
        <w:rPr>
          <w:rFonts w:eastAsia="Times New Roman"/>
          <w:bCs/>
        </w:rPr>
        <w:t>Κοινοβούλιο,</w:t>
      </w:r>
      <w:r>
        <w:rPr>
          <w:rFonts w:eastAsia="Times New Roman"/>
          <w:szCs w:val="24"/>
        </w:rPr>
        <w:t xml:space="preserve"> για κάποια σταθερά επιτόκια και μια περίοδο χάριτος λίγο μεγαλύτερη, πράγματα που δεν επιβαρύνουν σε τίποτα. </w:t>
      </w:r>
    </w:p>
    <w:p w14:paraId="6E7E6D0F" w14:textId="77777777" w:rsidR="00D31811" w:rsidRDefault="00451EDC">
      <w:pPr>
        <w:spacing w:line="600" w:lineRule="auto"/>
        <w:ind w:firstLine="720"/>
        <w:jc w:val="both"/>
        <w:rPr>
          <w:rFonts w:eastAsia="Times New Roman"/>
          <w:szCs w:val="24"/>
        </w:rPr>
      </w:pPr>
      <w:r>
        <w:rPr>
          <w:rFonts w:eastAsia="Times New Roman"/>
          <w:szCs w:val="24"/>
        </w:rPr>
        <w:t>Αυτή η κυνική δήλωση κάποιων, ότι εμείς έχουμε εκλογές και δεν μας ενδιαφέρει τι κάνετε στην Ελλάδα ή σε ά</w:t>
      </w:r>
      <w:r>
        <w:rPr>
          <w:rFonts w:eastAsia="Times New Roman"/>
          <w:szCs w:val="24"/>
        </w:rPr>
        <w:t>λλες χώρες, νομίζω ότι λειτουργεί απωθητικά για την Ευρωπαϊκή Ένωση, για να μη χρησιμοποιήσω άλλες βάρβαρες εκφράσεις. Είμαι ευρωπαϊστής και πιστεύω ότι οι περισσότεροι εδώ μέσα είμαστε και θα συνεχίσουμε να είμαστε και να παλεύουμε να αλλάξει αυτό το ιδεώ</w:t>
      </w:r>
      <w:r>
        <w:rPr>
          <w:rFonts w:eastAsia="Times New Roman"/>
          <w:szCs w:val="24"/>
        </w:rPr>
        <w:t xml:space="preserve">δες, </w:t>
      </w:r>
      <w:r>
        <w:rPr>
          <w:rFonts w:eastAsia="Times New Roman"/>
        </w:rPr>
        <w:t>δηλαδή</w:t>
      </w:r>
      <w:r>
        <w:rPr>
          <w:rFonts w:eastAsia="Times New Roman"/>
          <w:szCs w:val="24"/>
        </w:rPr>
        <w:t xml:space="preserve">, να έρθει στην εποχή Μονέ, που πραγματικά ήταν ένας πρωτεργάτης με καθαρές και ωραίες προθέσεις. </w:t>
      </w:r>
    </w:p>
    <w:p w14:paraId="6E7E6D10" w14:textId="77777777" w:rsidR="00D31811" w:rsidRDefault="00451EDC">
      <w:pPr>
        <w:spacing w:line="600" w:lineRule="auto"/>
        <w:ind w:firstLine="720"/>
        <w:jc w:val="both"/>
        <w:rPr>
          <w:rFonts w:eastAsia="Times New Roman"/>
          <w:szCs w:val="24"/>
        </w:rPr>
      </w:pPr>
      <w:r>
        <w:rPr>
          <w:rFonts w:eastAsia="Times New Roman"/>
          <w:szCs w:val="24"/>
        </w:rPr>
        <w:t>Δεν έχω να πω τίποτα περισσότερο. Εμείς υπερψηφίζουμε την προσαρμογή αυτή. Ευχαριστώ.</w:t>
      </w:r>
    </w:p>
    <w:p w14:paraId="6E7E6D11" w14:textId="77777777" w:rsidR="00D31811" w:rsidRDefault="00451EDC">
      <w:pPr>
        <w:spacing w:line="600" w:lineRule="auto"/>
        <w:ind w:firstLine="709"/>
        <w:jc w:val="both"/>
        <w:rPr>
          <w:rFonts w:eastAsia="Times New Roman"/>
          <w:bCs/>
        </w:rPr>
      </w:pPr>
      <w:r>
        <w:rPr>
          <w:rFonts w:eastAsia="Times New Roman"/>
          <w:b/>
          <w:bCs/>
          <w:shd w:val="clear" w:color="auto" w:fill="FFFFFF"/>
        </w:rPr>
        <w:t xml:space="preserve">ΠΡΟΕΔΡΕΥΩΝ (Γεώργιος Βαρεμένος): </w:t>
      </w:r>
      <w:r>
        <w:rPr>
          <w:rFonts w:eastAsia="Times New Roman"/>
          <w:bCs/>
        </w:rPr>
        <w:t xml:space="preserve">Ευχαριστούμε. </w:t>
      </w:r>
    </w:p>
    <w:p w14:paraId="6E7E6D12" w14:textId="77777777" w:rsidR="00D31811" w:rsidRDefault="00451EDC">
      <w:pPr>
        <w:spacing w:line="600" w:lineRule="auto"/>
        <w:ind w:firstLine="720"/>
        <w:jc w:val="both"/>
        <w:rPr>
          <w:rFonts w:eastAsia="Times New Roman"/>
          <w:bCs/>
        </w:rPr>
      </w:pPr>
      <w:r>
        <w:rPr>
          <w:rFonts w:eastAsia="Times New Roman"/>
          <w:bCs/>
        </w:rPr>
        <w:t>Η κ. Ζαρούλι</w:t>
      </w:r>
      <w:r>
        <w:rPr>
          <w:rFonts w:eastAsia="Times New Roman"/>
          <w:bCs/>
        </w:rPr>
        <w:t xml:space="preserve">α έχει τον λόγο. </w:t>
      </w:r>
    </w:p>
    <w:p w14:paraId="6E7E6D13" w14:textId="77777777" w:rsidR="00D31811" w:rsidRDefault="00451EDC">
      <w:pPr>
        <w:spacing w:line="600" w:lineRule="auto"/>
        <w:ind w:firstLine="720"/>
        <w:jc w:val="both"/>
        <w:rPr>
          <w:rFonts w:eastAsia="Times New Roman"/>
          <w:bCs/>
        </w:rPr>
      </w:pPr>
      <w:r>
        <w:rPr>
          <w:rFonts w:eastAsia="Times New Roman"/>
          <w:b/>
          <w:bCs/>
        </w:rPr>
        <w:t xml:space="preserve">ΕΛΕΝΗ ΖΑΡΟΥΛΙΑ: </w:t>
      </w:r>
      <w:r>
        <w:rPr>
          <w:rFonts w:eastAsia="Times New Roman"/>
          <w:bCs/>
        </w:rPr>
        <w:t xml:space="preserve">Ευχαριστώ, κύριε Πρόεδρε.  </w:t>
      </w:r>
    </w:p>
    <w:p w14:paraId="6E7E6D14" w14:textId="77777777" w:rsidR="00D31811" w:rsidRDefault="00451EDC">
      <w:pPr>
        <w:spacing w:line="600" w:lineRule="auto"/>
        <w:ind w:firstLine="720"/>
        <w:jc w:val="both"/>
        <w:rPr>
          <w:rFonts w:eastAsia="Times New Roman"/>
          <w:bCs/>
          <w:shd w:val="clear" w:color="auto" w:fill="FFFFFF"/>
        </w:rPr>
      </w:pPr>
      <w:r>
        <w:rPr>
          <w:rFonts w:eastAsia="Times New Roman"/>
          <w:bCs/>
        </w:rPr>
        <w:t xml:space="preserve">Στη χθεσινή τοποθέτησή του ο Βουλευτής μας Β΄ Αθηνών κ. Παναγιώταρος αναφέρθηκε στην εγχώρια αυτοκινητοβιομηχανία </w:t>
      </w:r>
      <w:r>
        <w:rPr>
          <w:rFonts w:eastAsia="Times New Roman"/>
          <w:bCs/>
        </w:rPr>
        <w:t>«</w:t>
      </w:r>
      <w:r>
        <w:rPr>
          <w:rFonts w:eastAsia="Times New Roman"/>
          <w:bCs/>
        </w:rPr>
        <w:t>ΝΑΜ</w:t>
      </w:r>
      <w:r>
        <w:rPr>
          <w:rFonts w:eastAsia="Times New Roman"/>
          <w:bCs/>
          <w:lang w:val="en-US"/>
        </w:rPr>
        <w:t>C</w:t>
      </w:r>
      <w:r>
        <w:rPr>
          <w:rFonts w:eastAsia="Times New Roman"/>
          <w:bCs/>
        </w:rPr>
        <w:t>Ο</w:t>
      </w:r>
      <w:r>
        <w:rPr>
          <w:rFonts w:eastAsia="Times New Roman"/>
          <w:bCs/>
        </w:rPr>
        <w:t>»</w:t>
      </w:r>
      <w:r>
        <w:rPr>
          <w:rFonts w:eastAsia="Times New Roman"/>
          <w:bCs/>
        </w:rPr>
        <w:t xml:space="preserve">, την οποία και η </w:t>
      </w:r>
      <w:r>
        <w:rPr>
          <w:rFonts w:eastAsia="Times New Roman"/>
          <w:bCs/>
        </w:rPr>
        <w:t>σ</w:t>
      </w:r>
      <w:r>
        <w:rPr>
          <w:rFonts w:eastAsia="Times New Roman"/>
          <w:bCs/>
        </w:rPr>
        <w:t>υγκυβέρνηση ΣΥΡΙΖΑ</w:t>
      </w:r>
      <w:r>
        <w:rPr>
          <w:rFonts w:eastAsia="Times New Roman"/>
          <w:bCs/>
        </w:rPr>
        <w:t xml:space="preserve"> </w:t>
      </w:r>
      <w:r>
        <w:rPr>
          <w:rFonts w:eastAsia="Times New Roman"/>
          <w:bCs/>
        </w:rPr>
        <w:t>-</w:t>
      </w:r>
      <w:r>
        <w:rPr>
          <w:rFonts w:eastAsia="Times New Roman"/>
          <w:bCs/>
        </w:rPr>
        <w:t xml:space="preserve"> </w:t>
      </w:r>
      <w:r>
        <w:rPr>
          <w:rFonts w:eastAsia="Times New Roman"/>
          <w:bCs/>
        </w:rPr>
        <w:t>ΑΝΕΛ δεν βοηθάει. Αντίθετα, την ω</w:t>
      </w:r>
      <w:r>
        <w:rPr>
          <w:rFonts w:eastAsia="Times New Roman"/>
          <w:bCs/>
        </w:rPr>
        <w:t>θεί σε ξένες αγκάλες, όπως αυτές του Ηνωμένου Βασιλείου. Να τονίσουμε ότι</w:t>
      </w:r>
      <w:r>
        <w:rPr>
          <w:rFonts w:eastAsia="Times New Roman"/>
          <w:bCs/>
        </w:rPr>
        <w:t>,</w:t>
      </w:r>
      <w:r>
        <w:rPr>
          <w:rFonts w:eastAsia="Times New Roman"/>
          <w:bCs/>
        </w:rPr>
        <w:t xml:space="preserve"> εκτός από το επιβατηγό </w:t>
      </w:r>
      <w:r>
        <w:rPr>
          <w:rFonts w:eastAsia="Times New Roman"/>
          <w:bCs/>
          <w:lang w:val="en-US"/>
        </w:rPr>
        <w:t>Pony</w:t>
      </w:r>
      <w:r>
        <w:rPr>
          <w:rFonts w:eastAsia="Times New Roman"/>
          <w:bCs/>
        </w:rPr>
        <w:t>,</w:t>
      </w:r>
      <w:r>
        <w:rPr>
          <w:rFonts w:eastAsia="Times New Roman"/>
          <w:bCs/>
        </w:rPr>
        <w:t xml:space="preserve"> κατασκευάζει και επαγγελματικά οχήματα, όπως</w:t>
      </w:r>
      <w:r>
        <w:rPr>
          <w:rFonts w:eastAsia="Times New Roman"/>
          <w:bCs/>
        </w:rPr>
        <w:t>,</w:t>
      </w:r>
      <w:r>
        <w:rPr>
          <w:rFonts w:eastAsia="Times New Roman"/>
          <w:bCs/>
        </w:rPr>
        <w:t xml:space="preserve"> επί παραδείγματι</w:t>
      </w:r>
      <w:r>
        <w:rPr>
          <w:rFonts w:eastAsia="Times New Roman"/>
          <w:bCs/>
        </w:rPr>
        <w:t>,</w:t>
      </w:r>
      <w:r>
        <w:rPr>
          <w:rFonts w:eastAsia="Times New Roman"/>
          <w:bCs/>
        </w:rPr>
        <w:t xml:space="preserve"> αγροτικά φορτηγά, στρατιωτικά, ασθενοφόρα, που έχουμε </w:t>
      </w:r>
      <w:r>
        <w:rPr>
          <w:rFonts w:eastAsia="Times New Roman"/>
          <w:bCs/>
          <w:shd w:val="clear" w:color="auto" w:fill="FFFFFF"/>
        </w:rPr>
        <w:t>ανάγκη</w:t>
      </w:r>
      <w:r>
        <w:rPr>
          <w:rFonts w:eastAsia="Times New Roman"/>
          <w:bCs/>
        </w:rPr>
        <w:t xml:space="preserve"> -διότι γνωρίζουμε ότι τα ασ</w:t>
      </w:r>
      <w:r>
        <w:rPr>
          <w:rFonts w:eastAsia="Times New Roman"/>
          <w:bCs/>
        </w:rPr>
        <w:t>θενοφόρα αυτή τη στιγμή δεν έχουν ανταλλακτικά και είναι ακινητοποιημένα και παρ</w:t>
      </w:r>
      <w:r>
        <w:rPr>
          <w:rFonts w:eastAsia="Times New Roman"/>
          <w:bCs/>
        </w:rPr>
        <w:t xml:space="preserve">’ </w:t>
      </w:r>
      <w:r>
        <w:rPr>
          <w:rFonts w:eastAsia="Times New Roman"/>
          <w:bCs/>
        </w:rPr>
        <w:t>όλο που έχω κάνει πολλές ερωτήσεις, απαξι</w:t>
      </w:r>
      <w:r>
        <w:rPr>
          <w:rFonts w:eastAsia="Times New Roman"/>
          <w:bCs/>
        </w:rPr>
        <w:t>ο</w:t>
      </w:r>
      <w:r>
        <w:rPr>
          <w:rFonts w:eastAsia="Times New Roman"/>
          <w:bCs/>
        </w:rPr>
        <w:t xml:space="preserve">ί  η Κυβέρνηση να μου απαντήσει τι θα κάνει προς αυτή την κατεύθυνση- και πυροσβεστικά οχήματα και μάλιστα με </w:t>
      </w:r>
      <w:r>
        <w:rPr>
          <w:rFonts w:eastAsia="Times New Roman"/>
          <w:bCs/>
          <w:shd w:val="clear" w:color="auto" w:fill="FFFFFF"/>
        </w:rPr>
        <w:t>ιδιαίτερη τεχνογνωσία.</w:t>
      </w:r>
      <w:r>
        <w:rPr>
          <w:rFonts w:eastAsia="Times New Roman"/>
          <w:bCs/>
          <w:shd w:val="clear" w:color="auto" w:fill="FFFFFF"/>
        </w:rPr>
        <w:t xml:space="preserve"> </w:t>
      </w:r>
    </w:p>
    <w:p w14:paraId="6E7E6D15" w14:textId="77777777" w:rsidR="00D31811" w:rsidRDefault="00451EDC">
      <w:pPr>
        <w:spacing w:line="600" w:lineRule="auto"/>
        <w:ind w:firstLine="720"/>
        <w:jc w:val="both"/>
        <w:rPr>
          <w:rFonts w:eastAsia="Times New Roman"/>
          <w:bCs/>
          <w:shd w:val="clear" w:color="auto" w:fill="FFFFFF"/>
        </w:rPr>
      </w:pPr>
      <w:r>
        <w:rPr>
          <w:rFonts w:eastAsia="Times New Roman"/>
          <w:bCs/>
          <w:shd w:val="clear" w:color="auto" w:fill="FFFFFF"/>
        </w:rPr>
        <w:t>Έχει κάνει μια ειδική πατέντα αυτή η ελληνική αυτοκινητοβιομηχανία, ώστε να μπορεί το πυροσβεστικό να προμηθευτεί νερό από τη θάλασσα, τη στιγμή που άλλα, πιο ακριβά</w:t>
      </w:r>
      <w:r>
        <w:rPr>
          <w:rFonts w:eastAsia="Times New Roman"/>
          <w:bCs/>
          <w:shd w:val="clear" w:color="auto" w:fill="FFFFFF"/>
        </w:rPr>
        <w:t>,</w:t>
      </w:r>
      <w:r>
        <w:rPr>
          <w:rFonts w:eastAsia="Times New Roman"/>
          <w:bCs/>
          <w:shd w:val="clear" w:color="auto" w:fill="FFFFFF"/>
        </w:rPr>
        <w:t xml:space="preserve"> εισαγόμενα δεν έχουν αυτή τη δυνατότητα. </w:t>
      </w:r>
    </w:p>
    <w:p w14:paraId="6E7E6D16" w14:textId="77777777" w:rsidR="00D31811" w:rsidRDefault="00451EDC">
      <w:pPr>
        <w:spacing w:line="600" w:lineRule="auto"/>
        <w:ind w:firstLine="720"/>
        <w:jc w:val="both"/>
        <w:rPr>
          <w:rFonts w:eastAsia="Times New Roman"/>
          <w:bCs/>
          <w:shd w:val="clear" w:color="auto" w:fill="FFFFFF"/>
        </w:rPr>
      </w:pPr>
      <w:r>
        <w:rPr>
          <w:rFonts w:eastAsia="Times New Roman"/>
          <w:bCs/>
          <w:shd w:val="clear" w:color="auto" w:fill="FFFFFF"/>
        </w:rPr>
        <w:t xml:space="preserve">Κατασκευάζει, όμως, και άλλα οχήματα, </w:t>
      </w:r>
      <w:r>
        <w:rPr>
          <w:rFonts w:eastAsia="Times New Roman"/>
          <w:bCs/>
          <w:shd w:val="clear" w:color="auto" w:fill="FFFFFF"/>
        </w:rPr>
        <w:t xml:space="preserve">που με την κατάλληλη κρατική υποστήριξη, εφόσον υπήρχε εθνική πολιτική, θα μπορούσε να τα διοχετεύσει σε χαμηλό κόστος στην ελληνική αγορά και θα έδινε δουλειά και στους Έλληνες. </w:t>
      </w:r>
    </w:p>
    <w:p w14:paraId="6E7E6D17" w14:textId="77777777" w:rsidR="00D31811" w:rsidRDefault="00451EDC">
      <w:pPr>
        <w:spacing w:line="600" w:lineRule="auto"/>
        <w:ind w:firstLine="720"/>
        <w:jc w:val="both"/>
        <w:rPr>
          <w:rFonts w:eastAsia="Times New Roman"/>
          <w:bCs/>
          <w:shd w:val="clear" w:color="auto" w:fill="FFFFFF"/>
        </w:rPr>
      </w:pPr>
      <w:r>
        <w:rPr>
          <w:rFonts w:eastAsia="Times New Roman"/>
          <w:bCs/>
          <w:shd w:val="clear" w:color="auto" w:fill="FFFFFF"/>
        </w:rPr>
        <w:t>Ε</w:t>
      </w:r>
      <w:r>
        <w:rPr>
          <w:rFonts w:eastAsia="Times New Roman"/>
          <w:bCs/>
          <w:shd w:val="clear" w:color="auto" w:fill="FFFFFF"/>
        </w:rPr>
        <w:t>νώ οι Έλληνες εναπόθεσαν τις ελπίδες τους στην «πρώτη φορά Αριστερά» για κά</w:t>
      </w:r>
      <w:r>
        <w:rPr>
          <w:rFonts w:eastAsia="Times New Roman"/>
          <w:bCs/>
          <w:shd w:val="clear" w:color="auto" w:fill="FFFFFF"/>
        </w:rPr>
        <w:t>θαρση και ηθική διακυβέρνηση της χώρας, έγινε γνωστό πριν από λίγες ημέρες ότι ο Εισαγγελέας Εφετών Ιωάννης Κούτρας πρότεινε στο Συμβούλιο Εφετών της Αθήνας την απαλλαγή του πρώην επικεφαλής της ΕΛΣΤΑΤ Ανδρέα Γεωργίου για το κακούργημα της ψευδούς βεβαίωση</w:t>
      </w:r>
      <w:r>
        <w:rPr>
          <w:rFonts w:eastAsia="Times New Roman"/>
          <w:bCs/>
          <w:shd w:val="clear" w:color="auto" w:fill="FFFFFF"/>
        </w:rPr>
        <w:t xml:space="preserve">ς. Συγκεκριμένα, το </w:t>
      </w:r>
      <w:r>
        <w:rPr>
          <w:rFonts w:eastAsia="Times New Roman"/>
          <w:bCs/>
          <w:shd w:val="clear" w:color="auto" w:fill="FFFFFF"/>
        </w:rPr>
        <w:t>π</w:t>
      </w:r>
      <w:r>
        <w:rPr>
          <w:rFonts w:eastAsia="Times New Roman"/>
          <w:bCs/>
          <w:shd w:val="clear" w:color="auto" w:fill="FFFFFF"/>
        </w:rPr>
        <w:t xml:space="preserve">οινικό </w:t>
      </w:r>
      <w:r>
        <w:rPr>
          <w:rFonts w:eastAsia="Times New Roman"/>
          <w:bCs/>
          <w:shd w:val="clear" w:color="auto" w:fill="FFFFFF"/>
        </w:rPr>
        <w:t>τ</w:t>
      </w:r>
      <w:r>
        <w:rPr>
          <w:rFonts w:eastAsia="Times New Roman"/>
          <w:bCs/>
          <w:shd w:val="clear" w:color="auto" w:fill="FFFFFF"/>
        </w:rPr>
        <w:t>μήμα του Αρείου Πάγου, με την υπ’ αριθμόν 1331/2016 απόφασή του</w:t>
      </w:r>
      <w:r>
        <w:rPr>
          <w:rFonts w:eastAsia="Times New Roman"/>
          <w:bCs/>
          <w:shd w:val="clear" w:color="auto" w:fill="FFFFFF"/>
        </w:rPr>
        <w:t>,</w:t>
      </w:r>
      <w:r>
        <w:rPr>
          <w:rFonts w:eastAsia="Times New Roman"/>
          <w:bCs/>
          <w:shd w:val="clear" w:color="auto" w:fill="FFFFFF"/>
        </w:rPr>
        <w:t xml:space="preserve"> αναίρεσε το υπ’ αριθμόν 11149/2015 βούλευμα του Συμβουλίου Εφετών της Αθήνας</w:t>
      </w:r>
      <w:r>
        <w:rPr>
          <w:rFonts w:eastAsia="Times New Roman"/>
          <w:bCs/>
          <w:shd w:val="clear" w:color="auto" w:fill="FFFFFF"/>
        </w:rPr>
        <w:t>,</w:t>
      </w:r>
      <w:r>
        <w:rPr>
          <w:rFonts w:eastAsia="Times New Roman"/>
          <w:bCs/>
          <w:shd w:val="clear" w:color="auto" w:fill="FFFFFF"/>
        </w:rPr>
        <w:t xml:space="preserve"> ως προς το σκέλος που έκρινε ότι δεν πρέπει να απαγγελθεί κατηγορία κατά του κ. Γεωρ</w:t>
      </w:r>
      <w:r>
        <w:rPr>
          <w:rFonts w:eastAsia="Times New Roman"/>
          <w:bCs/>
          <w:shd w:val="clear" w:color="auto" w:fill="FFFFFF"/>
        </w:rPr>
        <w:t>γίου και των δύο προϊσταμένων της ΕΛΣΤΑΤ για το αδίκημα της ψευδούς βεβαίωσης σε βάρος του δημοσίου</w:t>
      </w:r>
      <w:r>
        <w:rPr>
          <w:rFonts w:eastAsia="Times New Roman"/>
          <w:bCs/>
          <w:shd w:val="clear" w:color="auto" w:fill="FFFFFF"/>
        </w:rPr>
        <w:t>,</w:t>
      </w:r>
      <w:r>
        <w:rPr>
          <w:rFonts w:eastAsia="Times New Roman"/>
          <w:bCs/>
          <w:shd w:val="clear" w:color="auto" w:fill="FFFFFF"/>
        </w:rPr>
        <w:t xml:space="preserve"> σε συνδυασμό με τις επιβαρυντικές περιστάσεις της ιδιαίτερα μεγάλης αξίας. </w:t>
      </w:r>
    </w:p>
    <w:p w14:paraId="6E7E6D18" w14:textId="77777777" w:rsidR="00D31811" w:rsidRDefault="00451EDC">
      <w:pPr>
        <w:spacing w:line="600" w:lineRule="auto"/>
        <w:ind w:firstLine="720"/>
        <w:jc w:val="both"/>
        <w:rPr>
          <w:rFonts w:eastAsia="Times New Roman"/>
          <w:bCs/>
          <w:shd w:val="clear" w:color="auto" w:fill="FFFFFF"/>
        </w:rPr>
      </w:pPr>
      <w:r>
        <w:rPr>
          <w:rFonts w:eastAsia="Times New Roman"/>
          <w:bCs/>
          <w:shd w:val="clear" w:color="auto" w:fill="FFFFFF"/>
        </w:rPr>
        <w:t>Ωστόσο, ο κ. Κούτρας, που ανέλαβε να υποβάλει εκ νέου πρόταση στο Συμβούλιο Εφε</w:t>
      </w:r>
      <w:r>
        <w:rPr>
          <w:rFonts w:eastAsia="Times New Roman"/>
          <w:bCs/>
          <w:shd w:val="clear" w:color="auto" w:fill="FFFFFF"/>
        </w:rPr>
        <w:t>τών, αποτιμώντας τα στοιχεία του φακέλου της υπόθεσης –αφορά τις καταγγελίες για τεχνική διόγκωση του ελλείμματος του 2009, προκειμένου η Ελλάδα να εισαχθεί στο καθεστώς των επαχθών μνημονίων-</w:t>
      </w:r>
      <w:r>
        <w:rPr>
          <w:rFonts w:eastAsia="Times New Roman"/>
          <w:bCs/>
          <w:shd w:val="clear" w:color="auto" w:fill="FFFFFF"/>
        </w:rPr>
        <w:t>,</w:t>
      </w:r>
      <w:r>
        <w:rPr>
          <w:rFonts w:eastAsia="Times New Roman"/>
          <w:bCs/>
          <w:shd w:val="clear" w:color="auto" w:fill="FFFFFF"/>
        </w:rPr>
        <w:t xml:space="preserve"> κατέληξε στο συμπέρασμα ότι δεν προκύπτουν ποινικές ευθύνες γι</w:t>
      </w:r>
      <w:r>
        <w:rPr>
          <w:rFonts w:eastAsia="Times New Roman"/>
          <w:bCs/>
          <w:shd w:val="clear" w:color="auto" w:fill="FFFFFF"/>
        </w:rPr>
        <w:t>α την υπόθεση και</w:t>
      </w:r>
      <w:r>
        <w:rPr>
          <w:rFonts w:eastAsia="Times New Roman"/>
          <w:bCs/>
          <w:shd w:val="clear" w:color="auto" w:fill="FFFFFF"/>
        </w:rPr>
        <w:t>,</w:t>
      </w:r>
      <w:r>
        <w:rPr>
          <w:rFonts w:eastAsia="Times New Roman"/>
          <w:bCs/>
          <w:shd w:val="clear" w:color="auto" w:fill="FFFFFF"/>
        </w:rPr>
        <w:t xml:space="preserve"> ως εκ τούτου, εισηγείται να μην υπάρξει κατηγορία. Μία από τα ίδια</w:t>
      </w:r>
      <w:r>
        <w:rPr>
          <w:rFonts w:eastAsia="Times New Roman"/>
          <w:bCs/>
          <w:shd w:val="clear" w:color="auto" w:fill="FFFFFF"/>
        </w:rPr>
        <w:t>,</w:t>
      </w:r>
      <w:r>
        <w:rPr>
          <w:rFonts w:eastAsia="Times New Roman"/>
          <w:bCs/>
          <w:shd w:val="clear" w:color="auto" w:fill="FFFFFF"/>
        </w:rPr>
        <w:t xml:space="preserve"> δηλαδή. </w:t>
      </w:r>
    </w:p>
    <w:p w14:paraId="6E7E6D19" w14:textId="77777777" w:rsidR="00D31811" w:rsidRDefault="00451EDC">
      <w:pPr>
        <w:spacing w:line="600" w:lineRule="auto"/>
        <w:ind w:firstLine="720"/>
        <w:jc w:val="both"/>
        <w:rPr>
          <w:rFonts w:eastAsia="Times New Roman"/>
          <w:bCs/>
          <w:shd w:val="clear" w:color="auto" w:fill="FFFFFF"/>
        </w:rPr>
      </w:pPr>
      <w:r>
        <w:rPr>
          <w:rFonts w:eastAsia="Times New Roman"/>
          <w:bCs/>
          <w:shd w:val="clear" w:color="auto" w:fill="FFFFFF"/>
        </w:rPr>
        <w:t>Ο Ντογιάκος έκανε πάλι το θαύμα του. Το τελευταίο θαύμα του Ισίδωρου Ντογιάκου</w:t>
      </w:r>
      <w:r>
        <w:rPr>
          <w:rFonts w:eastAsia="Times New Roman"/>
          <w:bCs/>
          <w:shd w:val="clear" w:color="auto" w:fill="FFFFFF"/>
        </w:rPr>
        <w:t>,</w:t>
      </w:r>
      <w:r>
        <w:rPr>
          <w:rFonts w:eastAsia="Times New Roman"/>
          <w:bCs/>
          <w:shd w:val="clear" w:color="auto" w:fill="FFFFFF"/>
        </w:rPr>
        <w:t xml:space="preserve"> λίγο πριν αποχωρήσει από τη θέση του προϊσταμένου της </w:t>
      </w:r>
      <w:r>
        <w:rPr>
          <w:rFonts w:eastAsia="Times New Roman"/>
          <w:bCs/>
          <w:shd w:val="clear" w:color="auto" w:fill="FFFFFF"/>
        </w:rPr>
        <w:t>ε</w:t>
      </w:r>
      <w:r>
        <w:rPr>
          <w:rFonts w:eastAsia="Times New Roman"/>
          <w:bCs/>
          <w:shd w:val="clear" w:color="auto" w:fill="FFFFFF"/>
        </w:rPr>
        <w:t xml:space="preserve">ισαγγελίας </w:t>
      </w:r>
      <w:r>
        <w:rPr>
          <w:rFonts w:eastAsia="Times New Roman"/>
          <w:bCs/>
          <w:shd w:val="clear" w:color="auto" w:fill="FFFFFF"/>
        </w:rPr>
        <w:t>ε</w:t>
      </w:r>
      <w:r>
        <w:rPr>
          <w:rFonts w:eastAsia="Times New Roman"/>
          <w:bCs/>
          <w:shd w:val="clear" w:color="auto" w:fill="FFFFFF"/>
        </w:rPr>
        <w:t>φετών, ήταν η</w:t>
      </w:r>
      <w:r>
        <w:rPr>
          <w:rFonts w:eastAsia="Times New Roman"/>
          <w:bCs/>
          <w:shd w:val="clear" w:color="auto" w:fill="FFFFFF"/>
        </w:rPr>
        <w:t xml:space="preserve"> εκ νέου επιχείρηση κάλυψης του πρώην </w:t>
      </w:r>
      <w:r>
        <w:rPr>
          <w:rFonts w:eastAsia="Times New Roman"/>
          <w:bCs/>
          <w:shd w:val="clear" w:color="auto" w:fill="FFFFFF"/>
        </w:rPr>
        <w:t>δ</w:t>
      </w:r>
      <w:r>
        <w:rPr>
          <w:rFonts w:eastAsia="Times New Roman"/>
          <w:bCs/>
          <w:shd w:val="clear" w:color="auto" w:fill="FFFFFF"/>
        </w:rPr>
        <w:t xml:space="preserve">ιευθυντή της ΕΛΣΤΑΤ Ανδρέα Γεωργίου για τα πειραγμένα στοιχεία, διαβάζουμε από την εφημερίδα </w:t>
      </w:r>
      <w:r>
        <w:rPr>
          <w:rFonts w:eastAsia="Times New Roman"/>
          <w:bCs/>
          <w:shd w:val="clear" w:color="auto" w:fill="FFFFFF"/>
        </w:rPr>
        <w:t>«</w:t>
      </w:r>
      <w:r>
        <w:rPr>
          <w:rFonts w:eastAsia="Times New Roman"/>
          <w:bCs/>
          <w:shd w:val="clear" w:color="auto" w:fill="FFFFFF"/>
          <w:lang w:val="en-US"/>
        </w:rPr>
        <w:t>DOCUMENTO</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Φ</w:t>
      </w:r>
      <w:r>
        <w:rPr>
          <w:rFonts w:eastAsia="Times New Roman"/>
          <w:bCs/>
          <w:shd w:val="clear" w:color="auto" w:fill="FFFFFF"/>
        </w:rPr>
        <w:t xml:space="preserve">υσικά, η τωρινή Κυβέρνηση, όχι μόνο δεν έχει αντίρρηση, αλλά επικροτεί αυτή την </w:t>
      </w:r>
      <w:r w:rsidRPr="00092FC1">
        <w:rPr>
          <w:rFonts w:eastAsia="Times New Roman"/>
          <w:shd w:val="clear" w:color="auto" w:fill="FFFFFF"/>
        </w:rPr>
        <w:t>προκλητική απόφαση</w:t>
      </w:r>
      <w:r>
        <w:rPr>
          <w:rFonts w:eastAsia="Times New Roman"/>
          <w:bCs/>
          <w:shd w:val="clear" w:color="auto" w:fill="FFFFFF"/>
        </w:rPr>
        <w:t xml:space="preserve">. </w:t>
      </w:r>
    </w:p>
    <w:p w14:paraId="6E7E6D1A" w14:textId="77777777" w:rsidR="00D31811" w:rsidRDefault="00451EDC">
      <w:pPr>
        <w:spacing w:line="600" w:lineRule="auto"/>
        <w:ind w:firstLine="720"/>
        <w:jc w:val="both"/>
        <w:rPr>
          <w:rFonts w:eastAsia="Times New Roman"/>
          <w:bCs/>
        </w:rPr>
      </w:pPr>
      <w:r w:rsidRPr="00F62218">
        <w:rPr>
          <w:rFonts w:eastAsia="Times New Roman"/>
          <w:color w:val="000000" w:themeColor="text1"/>
          <w:shd w:val="clear" w:color="auto" w:fill="FFFFFF"/>
        </w:rPr>
        <w:t>Όλα τα κρ</w:t>
      </w:r>
      <w:r w:rsidRPr="00F62218">
        <w:rPr>
          <w:rFonts w:eastAsia="Times New Roman"/>
          <w:color w:val="000000" w:themeColor="text1"/>
          <w:shd w:val="clear" w:color="auto" w:fill="FFFFFF"/>
        </w:rPr>
        <w:t xml:space="preserve">άτη, όλα τα έθνη έχουν ένα όραμα. Μόνο στην Ελλάδα δεν υπάρχει όραμα. Τα έχετε ισοπεδώσει όλα. </w:t>
      </w:r>
    </w:p>
    <w:p w14:paraId="6E7E6D1B"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Συνεχίζετε την καταστροφική πολιτική των μνημονίων, απομονώνοντας τη χώρα από γεωστρατηγικές συμμαχίες προς το συμφέρον της Ελλάδας μας. Είστε αρνητικοί έως και εχθρικοί εις ό,τι αφορά τη νέα </w:t>
      </w:r>
      <w:r>
        <w:rPr>
          <w:rFonts w:eastAsia="Times New Roman" w:cs="Times New Roman"/>
          <w:szCs w:val="24"/>
        </w:rPr>
        <w:t>κ</w:t>
      </w:r>
      <w:r>
        <w:rPr>
          <w:rFonts w:eastAsia="Times New Roman" w:cs="Times New Roman"/>
          <w:szCs w:val="24"/>
        </w:rPr>
        <w:t>υβέρνηση των ΗΠΑ, την ίδια στιγμή που ο Ερντογάν τη διαχειρίζετ</w:t>
      </w:r>
      <w:r>
        <w:rPr>
          <w:rFonts w:eastAsia="Times New Roman" w:cs="Times New Roman"/>
          <w:szCs w:val="24"/>
        </w:rPr>
        <w:t xml:space="preserve">αι έξυπνα και προς όφελος της Τουρκίας. Εσείς, πιστοί στο δόγμα της παγκοσμιοποίησης, συνεχίζετε το καταστροφικό σας έργο. </w:t>
      </w:r>
    </w:p>
    <w:p w14:paraId="6E7E6D1C"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Αξίζει να σημειωθεί ότι η Αμερική θα στείλει πολεμικό εξοπλισμό -συγκεκριμένα διακόσια πενήντα </w:t>
      </w:r>
      <w:r>
        <w:rPr>
          <w:rFonts w:eastAsia="Times New Roman" w:cs="Times New Roman"/>
          <w:szCs w:val="24"/>
          <w:lang w:val="en-US"/>
        </w:rPr>
        <w:t>H</w:t>
      </w:r>
      <w:r>
        <w:rPr>
          <w:rFonts w:eastAsia="Times New Roman" w:cs="Times New Roman"/>
          <w:szCs w:val="24"/>
          <w:lang w:val="en-US"/>
        </w:rPr>
        <w:t>umvee</w:t>
      </w:r>
      <w:r>
        <w:rPr>
          <w:rFonts w:eastAsia="Times New Roman" w:cs="Times New Roman"/>
          <w:szCs w:val="24"/>
        </w:rPr>
        <w:t>- τον Ιανουάριο στην Αλβανία δω</w:t>
      </w:r>
      <w:r>
        <w:rPr>
          <w:rFonts w:eastAsia="Times New Roman" w:cs="Times New Roman"/>
          <w:szCs w:val="24"/>
        </w:rPr>
        <w:t xml:space="preserve">ρεάν, με ό,τι αυτό συνεπάγεται. </w:t>
      </w:r>
    </w:p>
    <w:p w14:paraId="6E7E6D1D"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Βλέπουμε, λοιπόν, ότι οι γύρω χώρες μας εξοπλίζονται. Και</w:t>
      </w:r>
      <w:r>
        <w:rPr>
          <w:rFonts w:eastAsia="Times New Roman" w:cs="Times New Roman"/>
          <w:szCs w:val="24"/>
        </w:rPr>
        <w:t>,</w:t>
      </w:r>
      <w:r>
        <w:rPr>
          <w:rFonts w:eastAsia="Times New Roman" w:cs="Times New Roman"/>
          <w:szCs w:val="24"/>
        </w:rPr>
        <w:t xml:space="preserve"> φυσικά, δεν έχουν τις αγαθότερες προθέσεις για την πατρίδα μας. Όλοι γνωρίζουμε τις επεκτατικές βλέψεις των Αλβανών, τις οποίες όχι μόνο δεν κρύβουν αλλά τις επιδει</w:t>
      </w:r>
      <w:r>
        <w:rPr>
          <w:rFonts w:eastAsia="Times New Roman" w:cs="Times New Roman"/>
          <w:szCs w:val="24"/>
        </w:rPr>
        <w:t xml:space="preserve">κνύουν με κάθε ευκαιρία. </w:t>
      </w:r>
    </w:p>
    <w:p w14:paraId="6E7E6D1E"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Το ελληνικό, όμως, Υπουργείο Εξωτερικών κοιμάται τον ύπνο του δικαίου, για να μην πω τίποτε βαρύτερο. Είστε επικίνδυνοι και με την πολιτική που εφαρμόζετε θα μας βρουν πολλά δεινά δυστυχώς. </w:t>
      </w:r>
    </w:p>
    <w:p w14:paraId="6E7E6D1F"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Εσείς τι κάνετε; Αδιαφορείτε για το συμ</w:t>
      </w:r>
      <w:r>
        <w:rPr>
          <w:rFonts w:eastAsia="Times New Roman" w:cs="Times New Roman"/>
          <w:szCs w:val="24"/>
        </w:rPr>
        <w:t>φέρον των Ελλήνων. Υπογράφετε μνημόνια. Φτωχοποιείτε ακόμη περισσότερο τον ελληνικό λαό. Τον οδηγείτε στην ανέχεια, στην αυτοκτονία και στη μετανάστευση, για να φέρετε εδώ τους καινούρ</w:t>
      </w:r>
      <w:r>
        <w:rPr>
          <w:rFonts w:eastAsia="Times New Roman" w:cs="Times New Roman"/>
          <w:szCs w:val="24"/>
        </w:rPr>
        <w:t>γ</w:t>
      </w:r>
      <w:r>
        <w:rPr>
          <w:rFonts w:eastAsia="Times New Roman" w:cs="Times New Roman"/>
          <w:szCs w:val="24"/>
        </w:rPr>
        <w:t>ιους σας ψηφοφόρους, που πέρασαν παράνομα τα σύνορα της πατρίδας μας, ν</w:t>
      </w:r>
      <w:r>
        <w:rPr>
          <w:rFonts w:eastAsia="Times New Roman" w:cs="Times New Roman"/>
          <w:szCs w:val="24"/>
        </w:rPr>
        <w:t>α πάρουν τα σπίτια των Ελλήνων που έχετε φροντίσει να τα πάρετε με την εξοντωτική φορολογία που επιβάλλετε στους συμπατριώτες μας. Με αυτόν τον τρόπο θα νομιμοποιήσετε τους αλλόφυλους</w:t>
      </w:r>
      <w:r>
        <w:rPr>
          <w:rFonts w:eastAsia="Times New Roman" w:cs="Times New Roman"/>
          <w:szCs w:val="24"/>
        </w:rPr>
        <w:t>,</w:t>
      </w:r>
      <w:r>
        <w:rPr>
          <w:rFonts w:eastAsia="Times New Roman" w:cs="Times New Roman"/>
          <w:szCs w:val="24"/>
        </w:rPr>
        <w:t xml:space="preserve"> που εισβάλλουν καθημερινά φέρνοντας μαζί τους εγκληματικότητα, αρρώστιε</w:t>
      </w:r>
      <w:r>
        <w:rPr>
          <w:rFonts w:eastAsia="Times New Roman" w:cs="Times New Roman"/>
          <w:szCs w:val="24"/>
        </w:rPr>
        <w:t>ς, όπως μας ενημερώνουν τα σχετικά στατιστικά στοιχεία του ΚΕΕΛΠΝΟ και άλλοι σχετικοί φορείς. Όσο κι αν δεν θέλετε να το παραδεχθείτε, αυτή είναι η αλήθεια, την οποία εσείς βαφτίζετε «ρατσιστική ρητορική». Λες και η ηπατίτιδα Α, που κολλάει ο άλφα ή ο βήτα</w:t>
      </w:r>
      <w:r>
        <w:rPr>
          <w:rFonts w:eastAsia="Times New Roman" w:cs="Times New Roman"/>
          <w:szCs w:val="24"/>
        </w:rPr>
        <w:t xml:space="preserve"> συμπατριώτης μας είναι ρατσιστική ρητορική και όχι μία πραγματικότητα! Είστε εχθροί του έθνους! Είστε εχθροί του ελληνισμού! Όσο πιο γρήγορα το καταλάβει αυτό ο ελληνικός λαός, τόσο το καλύτερο γι’ αυτόν. </w:t>
      </w:r>
    </w:p>
    <w:p w14:paraId="6E7E6D20"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Εις ό,τι αφορά τη δημοκρατικότητά σας, την οποία </w:t>
      </w:r>
      <w:r>
        <w:rPr>
          <w:rFonts w:eastAsia="Times New Roman" w:cs="Times New Roman"/>
          <w:szCs w:val="24"/>
        </w:rPr>
        <w:t xml:space="preserve">κάθε λίγο και λιγάκι επικαλείστε, θα σας πω τούτο: Σταματήστε την υποκρισία. Δεν σας πιστεύει κανένας. Διαχειρίζεστε τη χώρα με μοναρχικό, φασιστικό τρόπο, όταν τα δημοψηφίσματα που κάνετε τα αλλοιώνετε και νοθεύετε τη βούληση του ελληνικού λαού, ο οποίος </w:t>
      </w:r>
      <w:r>
        <w:rPr>
          <w:rFonts w:eastAsia="Times New Roman" w:cs="Times New Roman"/>
          <w:szCs w:val="24"/>
        </w:rPr>
        <w:t xml:space="preserve">σας έχει ψηφίσει για να τον υπηρετείτε και όχι για να εξυπηρετείτε ξένα συμφέροντα. </w:t>
      </w:r>
    </w:p>
    <w:p w14:paraId="6E7E6D21"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Επανειλημμένως έχουμε καταγγείλει τον αποκλεισμό της Χρυσής Αυγής από την τηλεόραση. Αυτό το επιβεβαιώνουν τα στοιχεία του Εθνικού Συμβουλίου Ραδιοτηλεόρασης, σύμφωνα με τ</w:t>
      </w:r>
      <w:r>
        <w:rPr>
          <w:rFonts w:eastAsia="Times New Roman" w:cs="Times New Roman"/>
          <w:szCs w:val="24"/>
        </w:rPr>
        <w:t xml:space="preserve">α οποία αποδεικνύεται η μη τήρηση της πολιτικής πολυφωνίας καθώς η αντιπροσώπευση της Χρυσής Αυγής είναι μικρότερη και από την εντελώς ανύπαρκτη ΔΗΜΑΡ του 0,49%. Μήπως δεν έχουμε </w:t>
      </w:r>
      <w:r>
        <w:rPr>
          <w:rFonts w:eastAsia="Times New Roman" w:cs="Times New Roman"/>
          <w:szCs w:val="24"/>
        </w:rPr>
        <w:t>δ</w:t>
      </w:r>
      <w:r>
        <w:rPr>
          <w:rFonts w:eastAsia="Times New Roman" w:cs="Times New Roman"/>
          <w:szCs w:val="24"/>
        </w:rPr>
        <w:t xml:space="preserve">ημοκρατία; </w:t>
      </w:r>
    </w:p>
    <w:p w14:paraId="6E7E6D22"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Επιπροσθέτως, φέρεστε αυταρχικά και απαξιωτικά στην τρίτη πολιτι</w:t>
      </w:r>
      <w:r>
        <w:rPr>
          <w:rFonts w:eastAsia="Times New Roman" w:cs="Times New Roman"/>
          <w:szCs w:val="24"/>
        </w:rPr>
        <w:t>κή δύναμη της χώρας, τον Λαϊκό Σύνδεσμο - Χρυσή Αυγή. Χαρακτηριστικό είναι ότι δεν είναι λίγες οι φορές που ανεβαίνει σε αυτό το Βήμα ομιλητής από τη Χρυσή Αυγή και απουσιάζει ακόμη και ο αρμόδιος Υπουργός, που από τον Κανονισμό της Βουλής είναι υποχρεωμέν</w:t>
      </w:r>
      <w:r>
        <w:rPr>
          <w:rFonts w:eastAsia="Times New Roman" w:cs="Times New Roman"/>
          <w:szCs w:val="24"/>
        </w:rPr>
        <w:t xml:space="preserve">ος να παρίσταται. Δεν απαντούν πολλοί Υπουργοί, όπως επίσης, επιβάλλεται από τον Κανονισμό της Βουλής, εντελώς παρατύπως, στον κοινοβουλευτικό έλεγχο της Χρυσής Αυγής, του τρίτου πολιτικού κόμματος της χώρας μέχρι στιγμής. </w:t>
      </w:r>
    </w:p>
    <w:p w14:paraId="6E7E6D23"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Ακόμα, και το επίσημο ενημερωτικ</w:t>
      </w:r>
      <w:r>
        <w:rPr>
          <w:rFonts w:eastAsia="Times New Roman" w:cs="Times New Roman"/>
          <w:szCs w:val="24"/>
        </w:rPr>
        <w:t>ό έντυπο της Βουλής, όταν δεν μας εξαφανίζει εντελώς και δεν μας αναφέρει, αναφέρεται στο κόμμα μας σ</w:t>
      </w:r>
      <w:r>
        <w:rPr>
          <w:rFonts w:eastAsia="Times New Roman" w:cs="Times New Roman"/>
          <w:szCs w:val="24"/>
        </w:rPr>
        <w:t>α</w:t>
      </w:r>
      <w:r>
        <w:rPr>
          <w:rFonts w:eastAsia="Times New Roman" w:cs="Times New Roman"/>
          <w:szCs w:val="24"/>
        </w:rPr>
        <w:t xml:space="preserve">ν να ήταν το τελευταίο που έχει εκλεγεί. </w:t>
      </w:r>
    </w:p>
    <w:p w14:paraId="6E7E6D24"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Για</w:t>
      </w:r>
      <w:r>
        <w:rPr>
          <w:rFonts w:eastAsia="Times New Roman" w:cs="Times New Roman"/>
          <w:szCs w:val="24"/>
        </w:rPr>
        <w:t xml:space="preserve"> του λόγου το αληθές, θα καταθέσω στα Πρακτικά την Επιθεώρηση για τη Βουλή και την Ευρωβουλή του μηνός Οκτωβρ</w:t>
      </w:r>
      <w:r>
        <w:rPr>
          <w:rFonts w:eastAsia="Times New Roman" w:cs="Times New Roman"/>
          <w:szCs w:val="24"/>
        </w:rPr>
        <w:t xml:space="preserve">ίου με αριθμό 169, όπου στη σελίδα 4 συγκεκριμένα αναφέρει τον Γενικό Γραμματέα της Χρυσής Αυγής Νικόλαο Μιχαλολιάκο τελευταίο στη σχετική συζήτηση που είχε γίνει σε επίπεδο Αρχηγών για τη διαπλοκή. Και στη σελίδα 41, σε μια συνεδρίαση που έκανε η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για τις διατλαντικές εμπορικές συμφωνίες, εκεί που περιμένω να αναφέρεται το κόμμα μου μετά τη Νέα Δημοκρατία, παρεμβάλλεται το ΚΚΕ, το Ποτάμι, που έγινε βάλτος, η Ένωση Κεντρώων και μετά αναφέρεται και η Χρυσή Αυγή, που είναι πολύ υψηλότερα στην προτίμησ</w:t>
      </w:r>
      <w:r>
        <w:rPr>
          <w:rFonts w:eastAsia="Times New Roman" w:cs="Times New Roman"/>
          <w:szCs w:val="24"/>
        </w:rPr>
        <w:t xml:space="preserve">η του ελληνικού λαού, απ’ ό,τι στη δική σας εδώ μέσα. </w:t>
      </w:r>
    </w:p>
    <w:p w14:paraId="6E7E6D25"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Έχετε καταστρατηγήσει τον Κανονισμό της Βουλής και τον έχετε ερμηνεύσει, έτσι ώστε να ταιριάζει στα δικά σας γούστα. Δεν έχετε κανένα δικαίωμα να μας στερείτε τα προνόμια της τρίτης νόμιμα εκλεγμένης π</w:t>
      </w:r>
      <w:r>
        <w:rPr>
          <w:rFonts w:eastAsia="Times New Roman" w:cs="Times New Roman"/>
          <w:szCs w:val="24"/>
        </w:rPr>
        <w:t>ολιτικής δύναμης της χώρας. Με φασιστικό τρόπο δεν μας έχετε δώσει τη θέση του Αντιπροέδρου που μας ανήκει δικαιωματικά, σύμφωνα με τη θέληση του ελληνικού λαού, αλλά τη δώσατε σε κάποιο άλλο κόμμα που πάτωσε κυριολεκτικά στις εκλογές. Βέβαια, έτσι εννοείτ</w:t>
      </w:r>
      <w:r>
        <w:rPr>
          <w:rFonts w:eastAsia="Times New Roman" w:cs="Times New Roman"/>
          <w:szCs w:val="24"/>
        </w:rPr>
        <w:t xml:space="preserve">ε εσείς τη </w:t>
      </w:r>
      <w:r>
        <w:rPr>
          <w:rFonts w:eastAsia="Times New Roman" w:cs="Times New Roman"/>
          <w:szCs w:val="24"/>
        </w:rPr>
        <w:t>δ</w:t>
      </w:r>
      <w:r>
        <w:rPr>
          <w:rFonts w:eastAsia="Times New Roman" w:cs="Times New Roman"/>
          <w:szCs w:val="24"/>
        </w:rPr>
        <w:t xml:space="preserve">ημοκρατία. Όντως, ξεχειλίζετε από </w:t>
      </w:r>
      <w:r>
        <w:rPr>
          <w:rFonts w:eastAsia="Times New Roman" w:cs="Times New Roman"/>
          <w:szCs w:val="24"/>
        </w:rPr>
        <w:t>δ</w:t>
      </w:r>
      <w:r>
        <w:rPr>
          <w:rFonts w:eastAsia="Times New Roman" w:cs="Times New Roman"/>
          <w:szCs w:val="24"/>
        </w:rPr>
        <w:t xml:space="preserve">ημοκρατία! Τι να πει κανείς! </w:t>
      </w:r>
    </w:p>
    <w:p w14:paraId="6E7E6D26"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Εμάς αποκαλείτε φασίστες, ναζί, νεοναζί και ό,τι άλλο σας κάνει να αισθάνεστε, να ζείτε τον μύθο σας, ενώ εσείς είστε οι πραγματικοί κόκκινοι φασίστες, αυτοί που κλέβουν τον ελλην</w:t>
      </w:r>
      <w:r>
        <w:rPr>
          <w:rFonts w:eastAsia="Times New Roman" w:cs="Times New Roman"/>
          <w:szCs w:val="24"/>
        </w:rPr>
        <w:t>ικό λαό. Κλέβετε τα σπίτια του, τους μισθούς του, τον ιδρώτα του, τον κόπο του, τις συντάξεις του, τα όνειρά του. Χρειάστηκε να μπει στη Βουλή ο Νίκος Μιχαλολιάκος, ο Αρχηγός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ώστε να σας αναγκάσει να δείξετε το πραγματικό</w:t>
      </w:r>
      <w:r>
        <w:rPr>
          <w:rFonts w:eastAsia="Times New Roman" w:cs="Times New Roman"/>
          <w:szCs w:val="24"/>
        </w:rPr>
        <w:t xml:space="preserve"> σας πρόσωπο, να βγάλετε τις μάσκες της υποκρισίας, του ψεύδους και ότι τάχα εσείς είστε που υπερασπίζεστε το δίκαιο και τη δημοκρατία. Ποιοι; Εσείς που έχετε υπογράψει όλα τα μνημόνια και ετοιμάζεστε για το τέταρτο και την περεταίρω φτωχοποίηση του λαού μ</w:t>
      </w:r>
      <w:r>
        <w:rPr>
          <w:rFonts w:eastAsia="Times New Roman" w:cs="Times New Roman"/>
          <w:szCs w:val="24"/>
        </w:rPr>
        <w:t xml:space="preserve">ας. </w:t>
      </w:r>
    </w:p>
    <w:p w14:paraId="6E7E6D27"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Αιδώς Αργείοι! Ή καλύτερα, αιδώς αχρείοι! </w:t>
      </w:r>
    </w:p>
    <w:p w14:paraId="6E7E6D28" w14:textId="77777777" w:rsidR="00D31811" w:rsidRDefault="00451EDC">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E7E6D29"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w:t>
      </w:r>
      <w:r>
        <w:rPr>
          <w:rFonts w:eastAsia="Times New Roman" w:cs="Times New Roman"/>
          <w:szCs w:val="24"/>
        </w:rPr>
        <w:t>.</w:t>
      </w:r>
      <w:r>
        <w:rPr>
          <w:rFonts w:eastAsia="Times New Roman" w:cs="Times New Roman"/>
          <w:szCs w:val="24"/>
        </w:rPr>
        <w:t xml:space="preserve"> Ελένη Ζαρούλια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 xml:space="preserve">ρχείο του Τμήματος Γραμματείας της </w:t>
      </w:r>
      <w:r>
        <w:rPr>
          <w:rFonts w:eastAsia="Times New Roman" w:cs="Times New Roman"/>
          <w:szCs w:val="24"/>
        </w:rPr>
        <w:t>Διεύθυνσης Στενογραφίας και Πρακτικών της Βουλής)</w:t>
      </w:r>
    </w:p>
    <w:p w14:paraId="6E7E6D2A"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 Μανιάτης για τρία λεπτά. </w:t>
      </w:r>
    </w:p>
    <w:p w14:paraId="6E7E6D2B"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Κύριε Πρόεδρε, επειδή νωρίτερα στη συνεδρίαση έγινε μια εκτεταμένη συζήτηση ανάμεσα στην Κυβέρνηση και την Αξι</w:t>
      </w:r>
      <w:r>
        <w:rPr>
          <w:rFonts w:eastAsia="Times New Roman" w:cs="Times New Roman"/>
          <w:szCs w:val="24"/>
        </w:rPr>
        <w:t xml:space="preserve">ωματική Αντιπολίτευση για το πώς η χώρα μπήκε σε μνημόνια, θέλω να ξεκαθαρίσω κάτι και προς τις δύο πλευρές. </w:t>
      </w:r>
    </w:p>
    <w:p w14:paraId="6E7E6D2C"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Το κακόγουστο πολιτικό παιχνίδι</w:t>
      </w:r>
      <w:r>
        <w:rPr>
          <w:rFonts w:eastAsia="Times New Roman" w:cs="Times New Roman"/>
          <w:szCs w:val="24"/>
        </w:rPr>
        <w:t>,</w:t>
      </w:r>
      <w:r>
        <w:rPr>
          <w:rFonts w:eastAsia="Times New Roman" w:cs="Times New Roman"/>
          <w:szCs w:val="24"/>
        </w:rPr>
        <w:t xml:space="preserve"> ο ΣΥΡΙΖΑ και η Νέα Δημοκρατία να προσπαθούν να αποκρύψουν τις ιστορικές τους ευθύνες για τον τρόπο με τον οποίο η</w:t>
      </w:r>
      <w:r>
        <w:rPr>
          <w:rFonts w:eastAsia="Times New Roman" w:cs="Times New Roman"/>
          <w:szCs w:val="24"/>
        </w:rPr>
        <w:t xml:space="preserve"> χώρα μπήκε στα μνημόνια το 2010 ο ένας και για τον τρόπο, με τον οποίο η χώρα υπέστη το τρίτο μνημόνιο Τσίπρα για τον άλλον, πρέπει επιτέλους να σταματήσει. Εάν θέλουν πραγματικά με ειλικρίνεια, εντιμότητα ιστορική και αίσθηση ευθύνης να συζητήσουμε για τ</w:t>
      </w:r>
      <w:r>
        <w:rPr>
          <w:rFonts w:eastAsia="Times New Roman" w:cs="Times New Roman"/>
          <w:szCs w:val="24"/>
        </w:rPr>
        <w:t>ο θέμα που ταλαιπωρεί τον ελληνικό λαό πάνω από επτά χρόνια, ας αποδεχθούν τη μοναδική σοβαρή πρόταση, την πρόταση της Δημοκρατικής Συμπαράταξης, να γίνει μία εξεταστική επιτροπή από το 2001, δηλαδή πώς μπήκαμε στην ΟΝΕ, έως και το 2016, δηλαδή πώς φτάσαμε</w:t>
      </w:r>
      <w:r>
        <w:rPr>
          <w:rFonts w:eastAsia="Times New Roman" w:cs="Times New Roman"/>
          <w:szCs w:val="24"/>
        </w:rPr>
        <w:t xml:space="preserve"> και στο τρίτο και χειρότερο μνημόνιο Τσίπρα. Άλλως, τέτοιου είδους συζητήσεις οδηγούν σε αδιέξοδα και αποκρύπτουν τα πραγματικά προβλήματα που αντιμετωπίζει ο ελληνικός λαός.</w:t>
      </w:r>
    </w:p>
    <w:p w14:paraId="6E7E6D2D"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Έρχομαι τώρα στο θέμα, για το οποίο θέλω κυρίως να μιλήσω και το οποίο αφορά το </w:t>
      </w:r>
      <w:r>
        <w:rPr>
          <w:rFonts w:eastAsia="Times New Roman" w:cs="Times New Roman"/>
          <w:szCs w:val="24"/>
        </w:rPr>
        <w:t>θέμα του Ελληνικού και τον παρόντα Υπουργό, ο οποίος εύχομαι ότι στην ομιλία του θα δώσει απάντηση στο κορυφαίο ερώτημα που αφορά τη μεγαλύτερη επένδυση της χώρας. Και αυτή είναι το αεροδρόμιο του Ελληνικού.</w:t>
      </w:r>
    </w:p>
    <w:p w14:paraId="6E7E6D2E"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Το αμαξοστάσιο των οδικών συγκοινωνιών πρέπει να</w:t>
      </w:r>
      <w:r>
        <w:rPr>
          <w:rFonts w:eastAsia="Times New Roman" w:cs="Times New Roman"/>
          <w:szCs w:val="24"/>
        </w:rPr>
        <w:t xml:space="preserve"> απομακρυνθεί. Έπρεπε να είχε απομακρυνθεί από τις 11 Νοεμβρίου 2016. Το έχει υπογράψει η Κυβέρνηση, το έχει υπογράψει ο παρευρισκόμενος Υπουργός. Όχι μόνο δεν έχει υπάρξει αυτή η μετεγκατάσταση, η μετακίνηση, αλλά δεν έχει υπάρξει κανενός είδους προετοιμα</w:t>
      </w:r>
      <w:r>
        <w:rPr>
          <w:rFonts w:eastAsia="Times New Roman" w:cs="Times New Roman"/>
          <w:szCs w:val="24"/>
        </w:rPr>
        <w:t>σία. Τι μας λέει ο Υπουργός; «Δεν φταίω εγώ. Φταίνε οι ιδιώτες».</w:t>
      </w:r>
    </w:p>
    <w:p w14:paraId="6E7E6D2F"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Κύριε Υπουργέ, εάν φταίνε οι ιδιώτες-επενδυτές, να τους εγκαλέσετε και να επιβάλετε ό,τι προβλέπεται από τη σύμβαση που έχετε υπογράψει. Όμως, δεν γίνεται να μας λέτε ότι ο ιδιώτης πρέπει να </w:t>
      </w:r>
      <w:r>
        <w:rPr>
          <w:rFonts w:eastAsia="Times New Roman" w:cs="Times New Roman"/>
          <w:szCs w:val="24"/>
        </w:rPr>
        <w:t xml:space="preserve">έχει υποβάλει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και τη στρατηγική μελέτη περιβαλλοντικών επιπτώσεων όταν, για παράδειγμα, δεν του έχετε πει ως Κυβέρνηση πού είναι και ποια είναι τα διατηρητέα, με βάση τις αποφάσεις του Υπουργείου Πολιτισμού, όταν δεν του έχετε πει αν έχει ή </w:t>
      </w:r>
      <w:r>
        <w:rPr>
          <w:rFonts w:eastAsia="Times New Roman" w:cs="Times New Roman"/>
          <w:szCs w:val="24"/>
        </w:rPr>
        <w:t xml:space="preserve">δεν έχει δασικές εκτάσεις στην έκταση που θα του παραχωρήσετε. </w:t>
      </w:r>
    </w:p>
    <w:p w14:paraId="6E7E6D30"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Επειδή, λοιπόν, ούτε εσείς ούτε ο ιδιώτης-επενδυτής έχετε δικαίωμα για μια περιουσία του ελληνικού δημοσίου, των Ελλήνων πολιτών, να λέτε ό,τι θέλει ο καθένας σας, εμείς απαιτούμε πλήρη ενημέρ</w:t>
      </w:r>
      <w:r>
        <w:rPr>
          <w:rFonts w:eastAsia="Times New Roman" w:cs="Times New Roman"/>
          <w:szCs w:val="24"/>
        </w:rPr>
        <w:t>ωση των Ελλήνων πολιτών και κυρίως ποιος είναι υπεύθυνος -και αφορά δικό σας θέμα, δική σας αρμοδιότητα- για τη μη υλοποίηση του μεγαλύτερου προγράμματος μετεγκατάστασης από το αεροδρόμιο του Ελληνικού, που είναι το αμαξοστάσιο της ΕΘΕΛ, των οδικών συγκοιν</w:t>
      </w:r>
      <w:r>
        <w:rPr>
          <w:rFonts w:eastAsia="Times New Roman" w:cs="Times New Roman"/>
          <w:szCs w:val="24"/>
        </w:rPr>
        <w:t>ωνιών, από το οποίο, επαναλαμβάνω, εξυπηρετούνται κάθε μέρα δύο χιλιάδες δρομολόγια, δηλαδή, εκατοντάδες χιλιάδες Αθηναίων πολιτών.</w:t>
      </w:r>
    </w:p>
    <w:p w14:paraId="6E7E6D31"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Ευχαριστώ πολύ.</w:t>
      </w:r>
    </w:p>
    <w:p w14:paraId="6E7E6D32"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 κύριε Μανιάτη.</w:t>
      </w:r>
    </w:p>
    <w:p w14:paraId="6E7E6D33"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Ο κ. Καραναστάσης έχει τον λόγο.</w:t>
      </w:r>
    </w:p>
    <w:p w14:paraId="6E7E6D34"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ΑΠΟΣΤΟΛΟΣ ΚΑΡ</w:t>
      </w:r>
      <w:r>
        <w:rPr>
          <w:rFonts w:eastAsia="Times New Roman" w:cs="Times New Roman"/>
          <w:b/>
          <w:szCs w:val="24"/>
        </w:rPr>
        <w:t xml:space="preserve">ΑΝΑΣΤΑΣΗΣ: </w:t>
      </w:r>
      <w:r>
        <w:rPr>
          <w:rFonts w:eastAsia="Times New Roman" w:cs="Times New Roman"/>
          <w:szCs w:val="24"/>
        </w:rPr>
        <w:t xml:space="preserve">Κύριε Πρόεδρε, κύριε Υπουργέ, κυρίες και κύριοι συνάδελφοι, θα ξεκινήσω με μία παρατήρηση από την παρέμβαση του κ. Μανιάτη. </w:t>
      </w:r>
    </w:p>
    <w:p w14:paraId="6E7E6D35" w14:textId="77777777" w:rsidR="00D31811" w:rsidRDefault="00451EDC">
      <w:pPr>
        <w:tabs>
          <w:tab w:val="left" w:pos="2608"/>
        </w:tabs>
        <w:spacing w:line="600" w:lineRule="auto"/>
        <w:ind w:firstLine="720"/>
        <w:jc w:val="both"/>
        <w:rPr>
          <w:rFonts w:eastAsia="Times New Roman"/>
          <w:szCs w:val="24"/>
        </w:rPr>
      </w:pPr>
      <w:r>
        <w:rPr>
          <w:rFonts w:eastAsia="Times New Roman"/>
          <w:szCs w:val="24"/>
        </w:rPr>
        <w:t>Εγώ θέλω να θυμίσω ότι στις 25 Γενάρη του 2015 αυτός ο τόπος είχε 27% ανεργία, είχε ένα εκατομμύριο διακόσιες χιλιάδες α</w:t>
      </w:r>
      <w:r>
        <w:rPr>
          <w:rFonts w:eastAsia="Times New Roman"/>
          <w:szCs w:val="24"/>
        </w:rPr>
        <w:t>νέργους, είχε περίπου διακόσιες χιλιάδες νέους επιστήμονες στο εξωτερικό, είχε τα ταμεία ΟΑΕΕ και ΙΚΑ με χρέη το ένα 750.000.000 -κάποιοι θα το ξέρουν καλύτερα- το άλλο 800.000.000. Από κει και πέρα, το να κάνουμε τώρα συζήτηση για το ποιος φταίει και ποιο</w:t>
      </w:r>
      <w:r>
        <w:rPr>
          <w:rFonts w:eastAsia="Times New Roman"/>
          <w:szCs w:val="24"/>
        </w:rPr>
        <w:t xml:space="preserve">ς δεν φταίει αυτή τη στιγμή για τα μνημόνια, νομίζω ότι ο ελληνικός λαός το γνωρίζει πάρα πολύ καλά. </w:t>
      </w:r>
    </w:p>
    <w:p w14:paraId="6E7E6D36" w14:textId="77777777" w:rsidR="00D31811" w:rsidRDefault="00451EDC">
      <w:pPr>
        <w:tabs>
          <w:tab w:val="left" w:pos="2608"/>
        </w:tabs>
        <w:spacing w:line="600" w:lineRule="auto"/>
        <w:ind w:firstLine="720"/>
        <w:jc w:val="both"/>
        <w:rPr>
          <w:rFonts w:eastAsia="Times New Roman"/>
          <w:szCs w:val="24"/>
        </w:rPr>
      </w:pPr>
      <w:r>
        <w:rPr>
          <w:rFonts w:eastAsia="Times New Roman"/>
          <w:szCs w:val="24"/>
        </w:rPr>
        <w:t xml:space="preserve">Να πάμε τώρα στο θέμα το δικό μας. Η παρούσα ρύθμιση, που έρχεται σήμερα με την </w:t>
      </w:r>
      <w:r>
        <w:rPr>
          <w:rFonts w:eastAsia="Times New Roman"/>
          <w:szCs w:val="24"/>
        </w:rPr>
        <w:t>ο</w:t>
      </w:r>
      <w:r>
        <w:rPr>
          <w:rFonts w:eastAsia="Times New Roman"/>
          <w:szCs w:val="24"/>
        </w:rPr>
        <w:t xml:space="preserve">δηγία να την καλύψει, νομίζω ότι δημιουργεί ένα κοινό θεσμικό πλαίσιο </w:t>
      </w:r>
      <w:r>
        <w:rPr>
          <w:rFonts w:eastAsia="Times New Roman"/>
          <w:szCs w:val="24"/>
        </w:rPr>
        <w:t xml:space="preserve">με </w:t>
      </w:r>
      <w:r>
        <w:rPr>
          <w:rFonts w:eastAsia="Times New Roman"/>
          <w:szCs w:val="24"/>
        </w:rPr>
        <w:t xml:space="preserve">το οποίο </w:t>
      </w:r>
      <w:r>
        <w:rPr>
          <w:rFonts w:eastAsia="Times New Roman"/>
          <w:szCs w:val="24"/>
        </w:rPr>
        <w:t xml:space="preserve">προωθείται για πρώτη φορά η χρήση των εναλλακτικών καυσίμων σε όλες της χώρες της Ευρώπης. </w:t>
      </w:r>
    </w:p>
    <w:p w14:paraId="6E7E6D37" w14:textId="77777777" w:rsidR="00D31811" w:rsidRDefault="00451EDC">
      <w:pPr>
        <w:tabs>
          <w:tab w:val="left" w:pos="2608"/>
        </w:tabs>
        <w:spacing w:line="600" w:lineRule="auto"/>
        <w:ind w:firstLine="720"/>
        <w:jc w:val="both"/>
        <w:rPr>
          <w:rFonts w:eastAsia="Times New Roman"/>
          <w:szCs w:val="24"/>
        </w:rPr>
      </w:pPr>
      <w:r>
        <w:rPr>
          <w:rFonts w:eastAsia="Times New Roman"/>
          <w:szCs w:val="24"/>
        </w:rPr>
        <w:t xml:space="preserve">Επειδή καλύφθηκε επαρκέστατα και από τον </w:t>
      </w:r>
      <w:r>
        <w:rPr>
          <w:rFonts w:eastAsia="Times New Roman"/>
          <w:szCs w:val="24"/>
        </w:rPr>
        <w:t>ε</w:t>
      </w:r>
      <w:r>
        <w:rPr>
          <w:rFonts w:eastAsia="Times New Roman"/>
          <w:szCs w:val="24"/>
        </w:rPr>
        <w:t xml:space="preserve">ισηγητή μας και από τον Υπουργό, θέλω να κάνω μια παρατήρηση στο πρώτο αυτό κομμάτι, που αφορά τη λειτουργία για </w:t>
      </w:r>
      <w:r>
        <w:rPr>
          <w:rFonts w:eastAsia="Times New Roman"/>
          <w:szCs w:val="24"/>
        </w:rPr>
        <w:t xml:space="preserve">τα πρατήρια και τον τρόπο με τον οποίο χρησιμοποιούνται τα εναλλακτικά καύσιμα. </w:t>
      </w:r>
    </w:p>
    <w:p w14:paraId="6E7E6D38" w14:textId="77777777" w:rsidR="00D31811" w:rsidRDefault="00451EDC">
      <w:pPr>
        <w:tabs>
          <w:tab w:val="left" w:pos="2608"/>
        </w:tabs>
        <w:spacing w:line="600" w:lineRule="auto"/>
        <w:ind w:firstLine="720"/>
        <w:jc w:val="both"/>
        <w:rPr>
          <w:rFonts w:eastAsia="Times New Roman"/>
          <w:szCs w:val="24"/>
        </w:rPr>
      </w:pPr>
      <w:r>
        <w:rPr>
          <w:rFonts w:eastAsia="Times New Roman"/>
          <w:szCs w:val="24"/>
        </w:rPr>
        <w:t>Νομίζω ότι με το συζητούμενο νομοσχέδιο -και νομίζω ότι είναι μια απάντηση σε όσους μας κάνουν κριτική- προσβλέπουμε σε θετικά αποτελέσματα για την εθνική οικονομία και τη βιώ</w:t>
      </w:r>
      <w:r>
        <w:rPr>
          <w:rFonts w:eastAsia="Times New Roman"/>
          <w:szCs w:val="24"/>
        </w:rPr>
        <w:t>σιμη ανάπτυξη της χώρας, καθώς και στη μείωση της ανεργίας με τη θέσπιση νέων επαγγελμάτων στον τομέα της επισκευής και συντήρησης οχημάτων που κινούνται με εναλλακτικά καύσιμα, καθώς και στις νέες τεχνολογίες που εμφανίζονται για τον τρόπο με τον οποίο θα</w:t>
      </w:r>
      <w:r>
        <w:rPr>
          <w:rFonts w:eastAsia="Times New Roman"/>
          <w:szCs w:val="24"/>
        </w:rPr>
        <w:t xml:space="preserve"> λειτουργήσουν τα οχήματα αυτά.</w:t>
      </w:r>
    </w:p>
    <w:p w14:paraId="6E7E6D39" w14:textId="77777777" w:rsidR="00D31811" w:rsidRDefault="00451EDC">
      <w:pPr>
        <w:tabs>
          <w:tab w:val="left" w:pos="2608"/>
        </w:tabs>
        <w:spacing w:line="600" w:lineRule="auto"/>
        <w:ind w:firstLine="720"/>
        <w:jc w:val="both"/>
        <w:rPr>
          <w:rFonts w:eastAsia="Times New Roman"/>
          <w:szCs w:val="24"/>
        </w:rPr>
      </w:pPr>
      <w:r>
        <w:rPr>
          <w:rFonts w:eastAsia="Times New Roman"/>
          <w:szCs w:val="24"/>
        </w:rPr>
        <w:t xml:space="preserve">Θέλω να κάνω μια παρέμβαση, γιατί </w:t>
      </w:r>
      <w:r>
        <w:rPr>
          <w:rFonts w:eastAsia="Times New Roman"/>
          <w:szCs w:val="24"/>
        </w:rPr>
        <w:t>ειπώθηκε</w:t>
      </w:r>
      <w:r>
        <w:rPr>
          <w:rFonts w:eastAsia="Times New Roman"/>
          <w:szCs w:val="24"/>
        </w:rPr>
        <w:t xml:space="preserve"> ότι εμείς συζητάμε μια </w:t>
      </w:r>
      <w:r>
        <w:rPr>
          <w:rFonts w:eastAsia="Times New Roman"/>
          <w:szCs w:val="24"/>
        </w:rPr>
        <w:t>ο</w:t>
      </w:r>
      <w:r>
        <w:rPr>
          <w:rFonts w:eastAsia="Times New Roman"/>
          <w:szCs w:val="24"/>
        </w:rPr>
        <w:t xml:space="preserve">δηγία. Δεν συζητάμε μια </w:t>
      </w:r>
      <w:r>
        <w:rPr>
          <w:rFonts w:eastAsia="Times New Roman"/>
          <w:szCs w:val="24"/>
        </w:rPr>
        <w:t>ο</w:t>
      </w:r>
      <w:r>
        <w:rPr>
          <w:rFonts w:eastAsia="Times New Roman"/>
          <w:szCs w:val="24"/>
        </w:rPr>
        <w:t>δηγία μόνο σήμερα. Έχουμε κι ένα θέμα πάρα πολύ σημαντικό. Στο άρθρο 28 -και είναι ένα πάρα πολύ σημαντικό θέμα που έχει να κάνει με</w:t>
      </w:r>
      <w:r>
        <w:rPr>
          <w:rFonts w:eastAsia="Times New Roman"/>
          <w:szCs w:val="24"/>
        </w:rPr>
        <w:t xml:space="preserve"> την οδική ασφάλεια- αποσαφηνίζεται εννοιολογικά και ο προσδιορισμός του οδικού δικτύου, για το οποίο ισχύει η απαγόρευση της κυκλοφορίας των οχημάτων πάνω από τρεισήμισι τόνους, ως δίκτυο που χρησιμοποιείται παραπλεύρως κι εναλλακτικά των αυτοκινητοδρόμων</w:t>
      </w:r>
      <w:r>
        <w:rPr>
          <w:rFonts w:eastAsia="Times New Roman"/>
          <w:szCs w:val="24"/>
        </w:rPr>
        <w:t xml:space="preserve"> και των οδών ταχείας κυκλοφορίας. Και θα πρέπει να υπάρχει σαφής επισήμανση του κειμένου του νόμου για τις επιπτώσεις που έχει η χρήση αυτή από βαρέα οχήματα και συγκεκριμένα η παραβίαση του πλαισίου της οδικής ασφάλειας -αυτό είναι το σημαντικότερο που ο</w:t>
      </w:r>
      <w:r>
        <w:rPr>
          <w:rFonts w:eastAsia="Times New Roman"/>
          <w:szCs w:val="24"/>
        </w:rPr>
        <w:t>φείλει η πολιτεία να εξασφαλίζει στους χρήστες οδικών δικτύων- η επιβάρυνση του οικιστικού και φυσικού περιβάλλοντος παραπλεύρως του δικτύου και η φθορά του δικτύου που έχει κατασκευαστεί με προδιαγραφές μικρότερου κυκλοφοριακού φόρτου και βάρος οχημάτων.</w:t>
      </w:r>
    </w:p>
    <w:p w14:paraId="6E7E6D3A" w14:textId="77777777" w:rsidR="00D31811" w:rsidRDefault="00451EDC">
      <w:pPr>
        <w:tabs>
          <w:tab w:val="left" w:pos="2608"/>
        </w:tabs>
        <w:spacing w:line="600" w:lineRule="auto"/>
        <w:ind w:firstLine="720"/>
        <w:jc w:val="both"/>
        <w:rPr>
          <w:rFonts w:eastAsia="Times New Roman"/>
          <w:szCs w:val="24"/>
        </w:rPr>
      </w:pPr>
      <w:r>
        <w:rPr>
          <w:rFonts w:eastAsia="Times New Roman"/>
          <w:szCs w:val="24"/>
        </w:rPr>
        <w:t>Νομίζω ότι πέρα από την ανεκτίμητη αξία της ζωής των ανθρώπων που χάνονται στα ατυχήματα και φυσικά και όλους αυτούς που επιβιώνουν με τεράστια προβλήματα και μένουν ανάπηροι σε όλη τη ζωή τους, είναι ενδεικτικό να αναφέρουμε ότι το κόστος συντήρησης των ο</w:t>
      </w:r>
      <w:r>
        <w:rPr>
          <w:rFonts w:eastAsia="Times New Roman"/>
          <w:szCs w:val="24"/>
        </w:rPr>
        <w:t>δών, που είναι αρμοδιότητα του Υπουργείου Υποδομών και Μεταφορών, με σύμβαση παραχώρησης, ανέρχεται για τα τρία τελευταία χρόνια σε 16.700.000 ευρώ περίπου. Είναι ένα ποσό το οποίο μπορείτε να κατανοήσετε πώς θα μπορούσε να κατανεμηθεί.</w:t>
      </w:r>
    </w:p>
    <w:p w14:paraId="6E7E6D3B" w14:textId="77777777" w:rsidR="00D31811" w:rsidRDefault="00451EDC">
      <w:pPr>
        <w:tabs>
          <w:tab w:val="left" w:pos="2608"/>
        </w:tabs>
        <w:spacing w:line="600" w:lineRule="auto"/>
        <w:ind w:firstLine="720"/>
        <w:jc w:val="both"/>
        <w:rPr>
          <w:rFonts w:eastAsia="Times New Roman"/>
          <w:szCs w:val="24"/>
        </w:rPr>
      </w:pPr>
      <w:r>
        <w:rPr>
          <w:rFonts w:eastAsia="Times New Roman"/>
          <w:szCs w:val="24"/>
        </w:rPr>
        <w:t>Νομίζω ότι η ρύθμισ</w:t>
      </w:r>
      <w:r>
        <w:rPr>
          <w:rFonts w:eastAsia="Times New Roman"/>
          <w:szCs w:val="24"/>
        </w:rPr>
        <w:t>η αυτή επιδιώκει την αποσυμφόρηση του οδικού δικτύου που λειτουργεί παραπλεύρως των αυτοκινητοδρόμων και οδών ταχείας κυκλοφορίας ως το παλαιό εθνικό δίκτυο. Αυτό που πρέπει να μείνει από αυτό το άρθρο είναι η δέσμευση του Υπουργού να μπορέσει να συναντηθε</w:t>
      </w:r>
      <w:r>
        <w:rPr>
          <w:rFonts w:eastAsia="Times New Roman"/>
          <w:szCs w:val="24"/>
        </w:rPr>
        <w:t>ί με τους παραχωρησιούχους και τους αρμόδιους που κινούνται σε αυτούς τους δρόμους μέσα στην επόμενη εβδομάδα, να υπάρχει μία λύση όσον αφορά τη δυνατότητα να μπορούν να χρησιμοποιήσουν το πρωτεύον εθνικό δίκτυο με χαμηλότερες τιμές στα διόδια, έτσι ώστε ν</w:t>
      </w:r>
      <w:r>
        <w:rPr>
          <w:rFonts w:eastAsia="Times New Roman"/>
          <w:szCs w:val="24"/>
        </w:rPr>
        <w:t>α διασφαλίζεται πρώτα η ασφάλεια ανθρώπων.</w:t>
      </w:r>
    </w:p>
    <w:p w14:paraId="6E7E6D3C" w14:textId="77777777" w:rsidR="00D31811" w:rsidRDefault="00451EDC">
      <w:pPr>
        <w:tabs>
          <w:tab w:val="left" w:pos="2608"/>
        </w:tabs>
        <w:spacing w:line="600" w:lineRule="auto"/>
        <w:ind w:firstLine="720"/>
        <w:jc w:val="both"/>
        <w:rPr>
          <w:rFonts w:eastAsia="Times New Roman"/>
          <w:szCs w:val="24"/>
        </w:rPr>
      </w:pPr>
      <w:r>
        <w:rPr>
          <w:rFonts w:eastAsia="Times New Roman"/>
          <w:szCs w:val="24"/>
        </w:rPr>
        <w:t>Πιστεύω ότι ο κύριος Υπουργός θα κάνει μια πολύ μεγάλη προσπάθεια να μπορέσει με τις δυνατότητες αυτές να ανακουφίσει όλους αυτούς τους παράπλευρους οδικούς άξονες που είναι για την τοπική κυκλοφορία -είναι γνωστό</w:t>
      </w:r>
      <w:r>
        <w:rPr>
          <w:rFonts w:eastAsia="Times New Roman"/>
          <w:szCs w:val="24"/>
        </w:rPr>
        <w:t xml:space="preserve"> αυτό- αλλά και το δευτερεύον εθνικό δίκτυο, που όλοι γνωρίζουμε ότι είναι ένα πάγιο αίτημα όλων των τοπικών κοινωνιών. Πρέπει να εγκαταλειφθούν για να υπάρξει προστασία της ανθρώπινης ζωής, προστασία του φυσικού και οικιστικού περιβάλλοντος στο παράπλευρό</w:t>
      </w:r>
      <w:r>
        <w:rPr>
          <w:rFonts w:eastAsia="Times New Roman"/>
          <w:szCs w:val="24"/>
        </w:rPr>
        <w:t xml:space="preserve"> οδικό δίκτυο</w:t>
      </w:r>
      <w:r>
        <w:rPr>
          <w:rFonts w:eastAsia="Times New Roman"/>
          <w:szCs w:val="24"/>
        </w:rPr>
        <w:t>,</w:t>
      </w:r>
      <w:r>
        <w:rPr>
          <w:rFonts w:eastAsia="Times New Roman"/>
          <w:szCs w:val="24"/>
        </w:rPr>
        <w:t xml:space="preserve"> καθώς και προστασία του οδικού δικτύου.</w:t>
      </w:r>
    </w:p>
    <w:p w14:paraId="6E7E6D3D" w14:textId="77777777" w:rsidR="00D31811" w:rsidRDefault="00451EDC">
      <w:pPr>
        <w:spacing w:line="600" w:lineRule="auto"/>
        <w:ind w:firstLine="720"/>
        <w:jc w:val="both"/>
        <w:rPr>
          <w:rFonts w:eastAsia="Times New Roman"/>
          <w:szCs w:val="24"/>
        </w:rPr>
      </w:pPr>
      <w:r>
        <w:rPr>
          <w:rFonts w:eastAsia="Times New Roman"/>
          <w:szCs w:val="24"/>
        </w:rPr>
        <w:t>Νομίζω ότι θα πρέπει να λάβουμε υπ’ όψιν και τις ισχυρές συμβάσεις, οι οποίες υπάρχουν από το 2007 και το 2013, όσον αφορά στον καθορισμό των τιμών. Θα θυμόμαστε πώς έχουν παραχθεί αυτοί οι νόμοι και τ</w:t>
      </w:r>
      <w:r>
        <w:rPr>
          <w:rFonts w:eastAsia="Times New Roman"/>
          <w:szCs w:val="24"/>
        </w:rPr>
        <w:t>ο 2007 και το 2013. Αυτές οι συμβάσεις παραχώρησης, όλα αυτά, νομίζω ότι δημιουργούν πάρα πολλά προβλήματα στον κόσμο.</w:t>
      </w:r>
    </w:p>
    <w:p w14:paraId="6E7E6D3E" w14:textId="77777777" w:rsidR="00D31811" w:rsidRDefault="00451EDC">
      <w:pPr>
        <w:spacing w:line="600" w:lineRule="auto"/>
        <w:ind w:firstLine="720"/>
        <w:jc w:val="both"/>
        <w:rPr>
          <w:rFonts w:eastAsia="Times New Roman"/>
          <w:szCs w:val="24"/>
        </w:rPr>
      </w:pPr>
      <w:r>
        <w:rPr>
          <w:rFonts w:eastAsia="Times New Roman"/>
          <w:szCs w:val="24"/>
        </w:rPr>
        <w:t>Όσον αφορά το άρθρο 29 για τους μηχανικούς, εγώ νομίζω ότι επιχειρείται μια συνολική ρύθμιση όλων των ειδικοτήτων των μηχανικών, δηλαδή τ</w:t>
      </w:r>
      <w:r>
        <w:rPr>
          <w:rFonts w:eastAsia="Times New Roman"/>
          <w:szCs w:val="24"/>
        </w:rPr>
        <w:t>ων εννιά ήδη θεσμοθετημένων και των τεσσάρων νέων –και θα τους αναφέρω ποιοι είναι αυτοί: μηχανικοί χωροταξίας, πολεοδομίας και ανάπτυξης, μηχανικοί περιβάλλοντος, μηχανικοί ορυκτών πόρων και μηχανικοί παραγωγής και διοίκησης- προκειμένου να μη γίνεται απο</w:t>
      </w:r>
      <w:r>
        <w:rPr>
          <w:rFonts w:eastAsia="Times New Roman"/>
          <w:szCs w:val="24"/>
        </w:rPr>
        <w:t>σπασματική αντιμετώπιση μόνο τριών εξ αυτών των ειδικοτήτων και συγκεκριμένα του αρχιτέκτονα, του τοπογράφου και του πολιτικού μηχανικού, όπως προβλεπόταν με την παλιά νομοθεσία του 2014.</w:t>
      </w:r>
    </w:p>
    <w:p w14:paraId="6E7E6D3F" w14:textId="77777777" w:rsidR="00D31811" w:rsidRDefault="00451EDC">
      <w:pPr>
        <w:spacing w:line="600" w:lineRule="auto"/>
        <w:ind w:firstLine="720"/>
        <w:jc w:val="both"/>
        <w:rPr>
          <w:rFonts w:eastAsia="Times New Roman"/>
          <w:szCs w:val="24"/>
        </w:rPr>
      </w:pPr>
      <w:r>
        <w:rPr>
          <w:rFonts w:eastAsia="Times New Roman"/>
          <w:szCs w:val="24"/>
        </w:rPr>
        <w:t>Η απονομή συγκεκριμένων επαγγελματικών δικαιωμάτων για καθεμιά απ’ α</w:t>
      </w:r>
      <w:r>
        <w:rPr>
          <w:rFonts w:eastAsia="Times New Roman"/>
          <w:szCs w:val="24"/>
        </w:rPr>
        <w:t>υτές τις δεκατρείς ειδικότητες των διπλωματούχων μηχανικών αποτελεί όφελος για την κοινωνία, καθώς αποσαφηνίζεται το πλαίσιο των επαγγελματικών δραστηριοτήτων του διπλωματούχου μηχανικού κατά τέτοιο</w:t>
      </w:r>
      <w:r>
        <w:rPr>
          <w:rFonts w:eastAsia="Times New Roman"/>
          <w:szCs w:val="24"/>
        </w:rPr>
        <w:t>ν</w:t>
      </w:r>
      <w:r>
        <w:rPr>
          <w:rFonts w:eastAsia="Times New Roman"/>
          <w:szCs w:val="24"/>
        </w:rPr>
        <w:t xml:space="preserve"> τρόπο, ώστε να υπηρετείται το δημόσιο συμφέρον και η ασφ</w:t>
      </w:r>
      <w:r>
        <w:rPr>
          <w:rFonts w:eastAsia="Times New Roman"/>
          <w:szCs w:val="24"/>
        </w:rPr>
        <w:t>άλεια των κατασκευών και υποδομών της χώρας, ιδιωτικών και δημοσίων.</w:t>
      </w:r>
    </w:p>
    <w:p w14:paraId="6E7E6D40" w14:textId="77777777" w:rsidR="00D31811" w:rsidRDefault="00451EDC">
      <w:pPr>
        <w:spacing w:line="600" w:lineRule="auto"/>
        <w:ind w:firstLine="720"/>
        <w:jc w:val="both"/>
        <w:rPr>
          <w:rFonts w:eastAsia="Times New Roman"/>
          <w:szCs w:val="24"/>
        </w:rPr>
      </w:pPr>
      <w:r>
        <w:rPr>
          <w:rFonts w:eastAsia="Times New Roman"/>
          <w:szCs w:val="24"/>
        </w:rPr>
        <w:t xml:space="preserve">Νομίζω εδώ ότι είναι πάρα πολύ σημαντικό να αναφέρω </w:t>
      </w:r>
      <w:r>
        <w:rPr>
          <w:rFonts w:eastAsia="Times New Roman"/>
          <w:szCs w:val="24"/>
        </w:rPr>
        <w:t>-</w:t>
      </w:r>
      <w:r>
        <w:rPr>
          <w:rFonts w:eastAsia="Times New Roman"/>
          <w:szCs w:val="24"/>
        </w:rPr>
        <w:t>αν και το ανέφερε ο Υπουργός</w:t>
      </w:r>
      <w:r>
        <w:rPr>
          <w:rFonts w:eastAsia="Times New Roman"/>
          <w:szCs w:val="24"/>
        </w:rPr>
        <w:t>-</w:t>
      </w:r>
      <w:r>
        <w:rPr>
          <w:rFonts w:eastAsia="Times New Roman"/>
          <w:szCs w:val="24"/>
        </w:rPr>
        <w:t xml:space="preserve"> ότι τα επαγγελματικά δικαιώματα των πτυχιούχων ΤΕΙ και ΑΕΙ -είναι άνθρωποι, οι οποίοι σπουδάζουν- θα καθοριστούν, καθώς πρέπει να έχουν συγκεκριμένα δικαιώματα, με τη δρομολόγηση σχετικών διαδικασιών από κοινού με το Υπουργείο Παιδείας.</w:t>
      </w:r>
    </w:p>
    <w:p w14:paraId="6E7E6D41" w14:textId="77777777" w:rsidR="00D31811" w:rsidRDefault="00451EDC">
      <w:pPr>
        <w:spacing w:line="600" w:lineRule="auto"/>
        <w:ind w:firstLine="720"/>
        <w:jc w:val="both"/>
        <w:rPr>
          <w:rFonts w:eastAsia="Times New Roman"/>
          <w:szCs w:val="24"/>
        </w:rPr>
      </w:pPr>
      <w:r>
        <w:rPr>
          <w:rFonts w:eastAsia="Times New Roman"/>
          <w:szCs w:val="24"/>
        </w:rPr>
        <w:t xml:space="preserve">Νομίζω ότι πρέπει </w:t>
      </w:r>
      <w:r>
        <w:rPr>
          <w:rFonts w:eastAsia="Times New Roman"/>
          <w:szCs w:val="24"/>
        </w:rPr>
        <w:t>να κάνω και μια αναφορά στον κ. Μανιάτη.</w:t>
      </w:r>
    </w:p>
    <w:p w14:paraId="6E7E6D42" w14:textId="77777777" w:rsidR="00D31811" w:rsidRDefault="00451EDC">
      <w:pPr>
        <w:spacing w:line="600" w:lineRule="auto"/>
        <w:ind w:firstLine="720"/>
        <w:jc w:val="both"/>
        <w:rPr>
          <w:rFonts w:eastAsia="Times New Roman"/>
          <w:szCs w:val="24"/>
        </w:rPr>
      </w:pPr>
      <w:r>
        <w:rPr>
          <w:rFonts w:eastAsia="Times New Roman"/>
          <w:szCs w:val="24"/>
        </w:rPr>
        <w:t xml:space="preserve">Κύριε Μανιάτη, η χώρα μας αρχίζει και αποκτά και έχει μια εθνική στρατηγική για την ενέργεια. </w:t>
      </w:r>
    </w:p>
    <w:p w14:paraId="6E7E6D43" w14:textId="77777777" w:rsidR="00D31811" w:rsidRDefault="00451EDC">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Τώρα αποκτά…</w:t>
      </w:r>
    </w:p>
    <w:p w14:paraId="6E7E6D44" w14:textId="77777777" w:rsidR="00D31811" w:rsidRDefault="00451EDC">
      <w:pPr>
        <w:spacing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Θα σας εξηγήσω τώρα. Μισό λεπτό.</w:t>
      </w:r>
    </w:p>
    <w:p w14:paraId="6E7E6D45" w14:textId="77777777" w:rsidR="00D31811" w:rsidRDefault="00451EDC">
      <w:pPr>
        <w:spacing w:line="600" w:lineRule="auto"/>
        <w:ind w:firstLine="720"/>
        <w:jc w:val="both"/>
        <w:rPr>
          <w:rFonts w:eastAsia="Times New Roman"/>
          <w:szCs w:val="24"/>
        </w:rPr>
      </w:pPr>
      <w:r>
        <w:rPr>
          <w:rFonts w:eastAsia="Times New Roman"/>
          <w:szCs w:val="24"/>
        </w:rPr>
        <w:t xml:space="preserve">Μετατρέπεται σ’ έναν ενεργειακό </w:t>
      </w:r>
      <w:r>
        <w:rPr>
          <w:rFonts w:eastAsia="Times New Roman"/>
          <w:szCs w:val="24"/>
        </w:rPr>
        <w:t>κόμβο στα Βαλκάνια. Εμείς δεν σβήνουμε και δεν ακυρώνουμε οποιεσδήποτε προσπάθειες έχουν γίνει προς τη σωστή κατεύθυνση.</w:t>
      </w:r>
    </w:p>
    <w:p w14:paraId="6E7E6D46" w14:textId="77777777" w:rsidR="00D31811" w:rsidRDefault="00451EDC">
      <w:pPr>
        <w:spacing w:line="600" w:lineRule="auto"/>
        <w:ind w:firstLine="720"/>
        <w:jc w:val="both"/>
        <w:rPr>
          <w:rFonts w:eastAsia="Times New Roman"/>
          <w:szCs w:val="24"/>
        </w:rPr>
      </w:pPr>
      <w:r>
        <w:rPr>
          <w:rFonts w:eastAsia="Times New Roman"/>
          <w:szCs w:val="24"/>
        </w:rPr>
        <w:t>Όμως, δεν μπορώ να μην κάνω μια αναφορά. Θα θυμάστε ότι το 2004 με τον Γενικό Οικοδομικό Κανονισμό είχατε αναγκάσει τότε όλον τον ελλην</w:t>
      </w:r>
      <w:r>
        <w:rPr>
          <w:rFonts w:eastAsia="Times New Roman"/>
          <w:szCs w:val="24"/>
        </w:rPr>
        <w:t xml:space="preserve">ικό λαό, απ’ όπου θα επρόκειτο να περάσει το φυσικό αέριο, να κάνουν τις εγκαταστάσεις για το φυσικό αέριο. Αυτό τι σήμαινε; </w:t>
      </w:r>
    </w:p>
    <w:p w14:paraId="6E7E6D47" w14:textId="77777777" w:rsidR="00D31811" w:rsidRDefault="00451EDC">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E7E6D48" w14:textId="77777777" w:rsidR="00D31811" w:rsidRDefault="00451EDC">
      <w:pPr>
        <w:spacing w:line="600" w:lineRule="auto"/>
        <w:ind w:firstLine="720"/>
        <w:jc w:val="both"/>
        <w:rPr>
          <w:rFonts w:eastAsia="Times New Roman"/>
          <w:szCs w:val="24"/>
        </w:rPr>
      </w:pPr>
      <w:r>
        <w:rPr>
          <w:rFonts w:eastAsia="Times New Roman"/>
          <w:szCs w:val="24"/>
        </w:rPr>
        <w:t>Δύο λεπτά θα χρειαστώ, κύριε Πρόεδρε.</w:t>
      </w:r>
    </w:p>
    <w:p w14:paraId="6E7E6D49" w14:textId="77777777" w:rsidR="00D31811" w:rsidRDefault="00451EDC">
      <w:pPr>
        <w:spacing w:line="600" w:lineRule="auto"/>
        <w:ind w:firstLine="720"/>
        <w:jc w:val="both"/>
        <w:rPr>
          <w:rFonts w:eastAsia="Times New Roman"/>
          <w:szCs w:val="24"/>
        </w:rPr>
      </w:pPr>
      <w:r>
        <w:rPr>
          <w:rFonts w:eastAsia="Times New Roman"/>
          <w:szCs w:val="24"/>
        </w:rPr>
        <w:t xml:space="preserve">Ότι για </w:t>
      </w:r>
      <w:r>
        <w:rPr>
          <w:rFonts w:eastAsia="Times New Roman"/>
          <w:szCs w:val="24"/>
        </w:rPr>
        <w:t xml:space="preserve">να υπάρχουν εγκαταστάσεις, τότε κοστολογούνταν 4.000 ευρώ περίπου. Εκεί δεν έφτασε ποτέ το φυσικό αέριο, απαξιώθηκαν οι εγκαταστάσεις αυτές και νομίζω ότι ήταν μια τεράστια έλλειψη, γιατί σε τρεις τουλάχιστον περιφέρειες τότε δεν έγινε η ΕΠΑ. </w:t>
      </w:r>
    </w:p>
    <w:p w14:paraId="6E7E6D4A" w14:textId="77777777" w:rsidR="00D31811" w:rsidRDefault="00451EDC">
      <w:pPr>
        <w:spacing w:line="600" w:lineRule="auto"/>
        <w:ind w:firstLine="720"/>
        <w:jc w:val="both"/>
        <w:rPr>
          <w:rFonts w:eastAsia="Times New Roman"/>
          <w:szCs w:val="24"/>
        </w:rPr>
      </w:pPr>
      <w:r>
        <w:rPr>
          <w:rFonts w:eastAsia="Times New Roman"/>
          <w:szCs w:val="24"/>
        </w:rPr>
        <w:t>Αυτή τη στιγ</w:t>
      </w:r>
      <w:r>
        <w:rPr>
          <w:rFonts w:eastAsia="Times New Roman"/>
          <w:szCs w:val="24"/>
        </w:rPr>
        <w:t>μή η Κυβέρνηση κάνει μια τεράστια προσπάθεια. Εντάσσονται και η Στερεά Ελλάδα και η κεντρική Μακεδονία και η ανατολική Μακεδονία, για να μπορέσουν να έχουν τη σύνδεσή τους…</w:t>
      </w:r>
    </w:p>
    <w:p w14:paraId="6E7E6D4B" w14:textId="77777777" w:rsidR="00D31811" w:rsidRDefault="00451EDC">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Παρακαλώ, παρακαλώ</w:t>
      </w:r>
      <w:r>
        <w:rPr>
          <w:rFonts w:eastAsia="Times New Roman"/>
          <w:szCs w:val="24"/>
        </w:rPr>
        <w:t>…</w:t>
      </w:r>
    </w:p>
    <w:p w14:paraId="6E7E6D4C" w14:textId="77777777" w:rsidR="00D31811" w:rsidRDefault="00451EDC">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Μανιάτ</w:t>
      </w:r>
      <w:r>
        <w:rPr>
          <w:rFonts w:eastAsia="Times New Roman"/>
          <w:szCs w:val="24"/>
        </w:rPr>
        <w:t>η, σας παρακαλώ.</w:t>
      </w:r>
    </w:p>
    <w:p w14:paraId="6E7E6D4D" w14:textId="77777777" w:rsidR="00D31811" w:rsidRDefault="00451EDC">
      <w:pPr>
        <w:spacing w:line="600" w:lineRule="auto"/>
        <w:ind w:firstLine="720"/>
        <w:jc w:val="both"/>
        <w:rPr>
          <w:rFonts w:eastAsia="Times New Roman"/>
          <w:szCs w:val="24"/>
        </w:rPr>
      </w:pPr>
      <w:r>
        <w:rPr>
          <w:rFonts w:eastAsia="Times New Roman"/>
          <w:szCs w:val="24"/>
        </w:rPr>
        <w:t>Κύριε Καραναστάση, μη δίνετε προσοχή.</w:t>
      </w:r>
    </w:p>
    <w:p w14:paraId="6E7E6D4E" w14:textId="77777777" w:rsidR="00D31811" w:rsidRDefault="00451EDC">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Θα ήθελα τον λόγο επί προσωπικού.</w:t>
      </w:r>
    </w:p>
    <w:p w14:paraId="6E7E6D4F" w14:textId="77777777" w:rsidR="00D31811" w:rsidRDefault="00451EDC">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Όχι, όχι.</w:t>
      </w:r>
    </w:p>
    <w:p w14:paraId="6E7E6D50" w14:textId="77777777" w:rsidR="00D31811" w:rsidRDefault="00451EDC">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Επί προσωπικού θέλω τον λόγο, κύριε Πρόεδρε.</w:t>
      </w:r>
    </w:p>
    <w:p w14:paraId="6E7E6D51" w14:textId="77777777" w:rsidR="00D31811" w:rsidRDefault="00451EDC">
      <w:pPr>
        <w:spacing w:line="600" w:lineRule="auto"/>
        <w:ind w:firstLine="720"/>
        <w:jc w:val="both"/>
        <w:rPr>
          <w:rFonts w:eastAsia="Times New Roman"/>
          <w:szCs w:val="24"/>
        </w:rPr>
      </w:pPr>
      <w:r>
        <w:rPr>
          <w:rFonts w:eastAsia="Times New Roman"/>
          <w:szCs w:val="24"/>
        </w:rPr>
        <w:t>Κύριε Πρόεδρε, προφανώς και θα απαντήσω. Ασ</w:t>
      </w:r>
      <w:r>
        <w:rPr>
          <w:rFonts w:eastAsia="Times New Roman"/>
          <w:szCs w:val="24"/>
        </w:rPr>
        <w:t>τειεύεστε;</w:t>
      </w:r>
    </w:p>
    <w:p w14:paraId="6E7E6D52" w14:textId="77777777" w:rsidR="00D31811" w:rsidRDefault="00451EDC">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Σας παρακαλώ.</w:t>
      </w:r>
    </w:p>
    <w:p w14:paraId="6E7E6D53" w14:textId="77777777" w:rsidR="00D31811" w:rsidRDefault="00451EDC">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Δεν καταλαβαίνω, κύριε Πρόεδρε. Εγώ σας παρακαλώ.</w:t>
      </w:r>
    </w:p>
    <w:p w14:paraId="6E7E6D54" w14:textId="77777777" w:rsidR="00D31811" w:rsidRDefault="00451EDC">
      <w:pPr>
        <w:spacing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Θέλω να πω, λοιπόν, ότι η Κυβέρνηση κάνει μια τεράστια προσπάθεια για όλους τους ανθρώπους, οι οποίοι έχου</w:t>
      </w:r>
      <w:r>
        <w:rPr>
          <w:rFonts w:eastAsia="Times New Roman"/>
          <w:szCs w:val="24"/>
        </w:rPr>
        <w:t>ν πληρώσει εγκαταστάσεις για να έχουν αυτή τη στιγμή φυσικό αέριο και οι οποίες απαξιωθήκαν γιατί δεν πήγε το φυσικό αέριο και το γνωρίζετε αυτό.</w:t>
      </w:r>
    </w:p>
    <w:p w14:paraId="6E7E6D55" w14:textId="77777777" w:rsidR="00D31811" w:rsidRDefault="00451EDC">
      <w:pPr>
        <w:spacing w:line="600" w:lineRule="auto"/>
        <w:ind w:firstLine="720"/>
        <w:jc w:val="both"/>
        <w:rPr>
          <w:rFonts w:eastAsia="Times New Roman"/>
          <w:szCs w:val="24"/>
        </w:rPr>
      </w:pPr>
      <w:r>
        <w:rPr>
          <w:rFonts w:eastAsia="Times New Roman"/>
          <w:szCs w:val="24"/>
        </w:rPr>
        <w:t>Πριν κλείσω, θα ήθελα να απαντήσω και στον Κοινοβουλευτικό Εκπρόσωπο της Νέας Δημοκρατίας, που, κατά τη χθεσιν</w:t>
      </w:r>
      <w:r>
        <w:rPr>
          <w:rFonts w:eastAsia="Times New Roman"/>
          <w:szCs w:val="24"/>
        </w:rPr>
        <w:t>ή ομιλία του, θεώρησε καλό, αντί να τοποθετηθεί στο νομοσχέδιο, να επιτεθεί στην Κυβέρνηση εφ’ όλης της ύλης.</w:t>
      </w:r>
    </w:p>
    <w:p w14:paraId="6E7E6D56" w14:textId="77777777" w:rsidR="00D31811" w:rsidRDefault="00451EDC">
      <w:pPr>
        <w:spacing w:line="600" w:lineRule="auto"/>
        <w:ind w:firstLine="720"/>
        <w:jc w:val="both"/>
        <w:rPr>
          <w:rFonts w:eastAsia="Times New Roman"/>
          <w:szCs w:val="24"/>
        </w:rPr>
      </w:pPr>
      <w:r>
        <w:rPr>
          <w:rFonts w:eastAsia="Times New Roman"/>
          <w:szCs w:val="24"/>
        </w:rPr>
        <w:t>Δεν επιθυμούμε σε καμμιά περίπτωση ούτε να θυμώσουμε ούτε να υποδείξουμε το τι θα αναφερθεί μέσα εδώ.</w:t>
      </w:r>
    </w:p>
    <w:p w14:paraId="6E7E6D57" w14:textId="77777777" w:rsidR="00D31811" w:rsidRDefault="00451EDC">
      <w:pPr>
        <w:spacing w:line="600" w:lineRule="auto"/>
        <w:ind w:firstLine="720"/>
        <w:jc w:val="both"/>
        <w:rPr>
          <w:rFonts w:eastAsia="Times New Roman"/>
          <w:szCs w:val="24"/>
        </w:rPr>
      </w:pPr>
      <w:r>
        <w:rPr>
          <w:rFonts w:eastAsia="Times New Roman"/>
          <w:szCs w:val="24"/>
        </w:rPr>
        <w:t>Εγώ θέλω να πω ότι κάνει μια απελπισμένη προ</w:t>
      </w:r>
      <w:r>
        <w:rPr>
          <w:rFonts w:eastAsia="Times New Roman"/>
          <w:szCs w:val="24"/>
        </w:rPr>
        <w:t xml:space="preserve">σπάθεια η Νέα Δημοκρατία να επανέλθει στην </w:t>
      </w:r>
      <w:r>
        <w:rPr>
          <w:rFonts w:eastAsia="Times New Roman"/>
          <w:szCs w:val="24"/>
        </w:rPr>
        <w:t>κ</w:t>
      </w:r>
      <w:r>
        <w:rPr>
          <w:rFonts w:eastAsia="Times New Roman"/>
          <w:szCs w:val="24"/>
        </w:rPr>
        <w:t>υβέρνηση. Πιστεύω ότι σπρώχνοντας τη χώρα στη σκιά της διεθνούς σκηνής και στην άβυσσο της κρίσης, όπου άλλωστε την παρέσυραν και την κρατούσαν επί σειρά ετών, θα χρειαστεί να περιμένει η Νέα Δημοκρατία -και το λ</w:t>
      </w:r>
      <w:r>
        <w:rPr>
          <w:rFonts w:eastAsia="Times New Roman"/>
          <w:szCs w:val="24"/>
        </w:rPr>
        <w:t xml:space="preserve">έω αυτό και το πιστεύω- πάρα πολλά χρόνια και το ξέρουν και καλά. </w:t>
      </w:r>
    </w:p>
    <w:p w14:paraId="6E7E6D58" w14:textId="77777777" w:rsidR="00D31811" w:rsidRDefault="00451EDC">
      <w:pPr>
        <w:spacing w:line="600" w:lineRule="auto"/>
        <w:ind w:firstLine="720"/>
        <w:jc w:val="both"/>
        <w:rPr>
          <w:rFonts w:eastAsia="Times New Roman"/>
          <w:szCs w:val="24"/>
        </w:rPr>
      </w:pPr>
      <w:r>
        <w:rPr>
          <w:rFonts w:eastAsia="Times New Roman"/>
          <w:szCs w:val="24"/>
        </w:rPr>
        <w:t>Σε λίγες μέρες η διαπραγμάτευση της Κυβέρνησης θα ευοδωθεί και θα κλείσει η δεύτερη αξιολόγηση. Έτσι, θα ανοίξει ο δρόμος</w:t>
      </w:r>
      <w:r>
        <w:rPr>
          <w:rFonts w:eastAsia="Times New Roman"/>
          <w:szCs w:val="24"/>
        </w:rPr>
        <w:t>,</w:t>
      </w:r>
      <w:r>
        <w:rPr>
          <w:rFonts w:eastAsia="Times New Roman"/>
          <w:szCs w:val="24"/>
        </w:rPr>
        <w:t xml:space="preserve"> τόσο για τη ρύθμιση του χρέους</w:t>
      </w:r>
      <w:r>
        <w:rPr>
          <w:rFonts w:eastAsia="Times New Roman"/>
          <w:szCs w:val="24"/>
        </w:rPr>
        <w:t xml:space="preserve"> όσο και για την ανακούφιση των ανθρώπων με τα κόκκινα δάνεια όσο και για την ποσοτική χαλάρωση και πιστεύω ότι θα επανέλθει η χώρα σε μια σταθερότητα, δημιουργώντας προϋποθέσεις για την ανάπτυξη.</w:t>
      </w:r>
    </w:p>
    <w:p w14:paraId="6E7E6D59"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Οι συμμαχίες</w:t>
      </w:r>
      <w:r>
        <w:rPr>
          <w:rFonts w:eastAsia="Times New Roman" w:cs="Times New Roman"/>
          <w:szCs w:val="24"/>
        </w:rPr>
        <w:t>,</w:t>
      </w:r>
      <w:r>
        <w:rPr>
          <w:rFonts w:eastAsia="Times New Roman" w:cs="Times New Roman"/>
          <w:szCs w:val="24"/>
        </w:rPr>
        <w:t xml:space="preserve"> που η Κυβέρνηση εξασφάλισε</w:t>
      </w:r>
      <w:r>
        <w:rPr>
          <w:rFonts w:eastAsia="Times New Roman" w:cs="Times New Roman"/>
          <w:szCs w:val="24"/>
        </w:rPr>
        <w:t>,</w:t>
      </w:r>
      <w:r>
        <w:rPr>
          <w:rFonts w:eastAsia="Times New Roman" w:cs="Times New Roman"/>
          <w:szCs w:val="24"/>
        </w:rPr>
        <w:t xml:space="preserve"> είναι εγγύηση γι’</w:t>
      </w:r>
      <w:r>
        <w:rPr>
          <w:rFonts w:eastAsia="Times New Roman" w:cs="Times New Roman"/>
          <w:szCs w:val="24"/>
        </w:rPr>
        <w:t xml:space="preserve"> αυτό. Η Ελλάδα βγαίνει οριστικά από την απομόνωση που την είχαν βάλει όλα τα κόμματα που κυβέρνησαν όλα τα προηγούμενα χρόνια. </w:t>
      </w:r>
    </w:p>
    <w:p w14:paraId="6E7E6D5A"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Ολοκληρώστε, κύριε Καραναστάση.</w:t>
      </w:r>
    </w:p>
    <w:p w14:paraId="6E7E6D5B"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Ολοκληρώνω, κύριε Πρόεδρε. </w:t>
      </w:r>
    </w:p>
    <w:p w14:paraId="6E7E6D5C"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Ηγέτες </w:t>
      </w:r>
      <w:r>
        <w:rPr>
          <w:rFonts w:eastAsia="Times New Roman" w:cs="Times New Roman"/>
          <w:szCs w:val="24"/>
        </w:rPr>
        <w:t>μεγάλων κρατών –και το αναφέραμε και χθες αυτό- όπως οι Ομπάμα, Πούτιν και Ολάντ, κοινωνικές ομάδες και ο Πάπας ήρθαν στη χώρα μας τον τελευταίο χρόνο, όχι για τουρισμό</w:t>
      </w:r>
      <w:r>
        <w:rPr>
          <w:rFonts w:eastAsia="Times New Roman" w:cs="Times New Roman"/>
          <w:szCs w:val="24"/>
        </w:rPr>
        <w:t>,</w:t>
      </w:r>
      <w:r>
        <w:rPr>
          <w:rFonts w:eastAsia="Times New Roman" w:cs="Times New Roman"/>
          <w:szCs w:val="24"/>
        </w:rPr>
        <w:t xml:space="preserve"> ούτε για να μας τραβήξουν το αυτί, όπως έκαναν παλιά με τις δικές σας κυβερνήσεις. Ήρθ</w:t>
      </w:r>
      <w:r>
        <w:rPr>
          <w:rFonts w:eastAsia="Times New Roman" w:cs="Times New Roman"/>
          <w:szCs w:val="24"/>
        </w:rPr>
        <w:t xml:space="preserve">αν για να επιβεβαιώσουν τη στήριξή τους στην προσπάθεια της χώρας μας και να μας επαινέσουν για όσα πετύχαμε. </w:t>
      </w:r>
    </w:p>
    <w:p w14:paraId="6E7E6D5D"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Σας αφήνουμε, λοιπόν, στην αγκαλιά των δημοσκοπήσεων, οι οποίες σας δίνουν μεγάλες νίκες και τελικά θα σας αφήσουν εκτός νυμφώνος. Δίνουμε ραντεβ</w:t>
      </w:r>
      <w:r>
        <w:rPr>
          <w:rFonts w:eastAsia="Times New Roman" w:cs="Times New Roman"/>
          <w:szCs w:val="24"/>
        </w:rPr>
        <w:t>ού, λοιπόν, στις εκλογές του 2019.</w:t>
      </w:r>
    </w:p>
    <w:p w14:paraId="6E7E6D5E"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E7E6D5F" w14:textId="77777777" w:rsidR="00D31811" w:rsidRDefault="00451ED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7E6D60"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 </w:t>
      </w:r>
    </w:p>
    <w:p w14:paraId="6E7E6D61"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Πρόεδρε, θα ήθελα τον λόγο επί προσωπικού. </w:t>
      </w:r>
    </w:p>
    <w:p w14:paraId="6E7E6D62"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ΠΡΟΕΔΡΕΥΩΝ (Γεώργιος Βα</w:t>
      </w:r>
      <w:r>
        <w:rPr>
          <w:rFonts w:eastAsia="Times New Roman" w:cs="Times New Roman"/>
          <w:b/>
          <w:szCs w:val="24"/>
        </w:rPr>
        <w:t>ρεμένος):</w:t>
      </w:r>
      <w:r>
        <w:rPr>
          <w:rFonts w:eastAsia="Times New Roman" w:cs="Times New Roman"/>
          <w:szCs w:val="24"/>
        </w:rPr>
        <w:t xml:space="preserve"> Για ποιον λόγο, κύριε Μανιάτη;</w:t>
      </w:r>
    </w:p>
    <w:p w14:paraId="6E7E6D63"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Επί προσωπικού, κύριε Πρόεδρε. Ο συνάδελφος έκανε εξατομικευμένη αναφορά και έχετε υποχρέωση να μου δώσετε τον λόγο.</w:t>
      </w:r>
    </w:p>
    <w:p w14:paraId="6E7E6D64"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μπορεί να παίρνει τον λόγο ο καθένας που ακ</w:t>
      </w:r>
      <w:r>
        <w:rPr>
          <w:rFonts w:eastAsia="Times New Roman" w:cs="Times New Roman"/>
          <w:szCs w:val="24"/>
        </w:rPr>
        <w:t>ούγεται το όνομά του εδώ μέσα!</w:t>
      </w:r>
    </w:p>
    <w:p w14:paraId="6E7E6D65"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Αναφέρθηκε επί προσωπικού και πρέπει να πάρει τη δέουσα απάντηση. </w:t>
      </w:r>
    </w:p>
    <w:p w14:paraId="6E7E6D66"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ήταν προσωπικό, ήταν πολιτική κριτική. </w:t>
      </w:r>
    </w:p>
    <w:p w14:paraId="6E7E6D67"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Σε δύο λεπτά θα σας εξηγήσω τι εννοώ. </w:t>
      </w:r>
    </w:p>
    <w:p w14:paraId="6E7E6D68"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 (Γεώργιος Βαρεμένος):</w:t>
      </w:r>
      <w:r>
        <w:rPr>
          <w:rFonts w:eastAsia="Times New Roman" w:cs="Times New Roman"/>
          <w:szCs w:val="24"/>
        </w:rPr>
        <w:t xml:space="preserve"> Δεν θα πάτε στο Κανάλι της Βουλής τελικά;</w:t>
      </w:r>
    </w:p>
    <w:p w14:paraId="6E7E6D69"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Θα πάω. Αλλά, όταν ο συνάδελφος προκαλεί εδώ, θα πάρει τη δέουσα απάντηση. </w:t>
      </w:r>
    </w:p>
    <w:p w14:paraId="6E7E6D6A"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Μανιάτη, η πολιτική κριτική δεν συνιστά προσωπικό θέμα</w:t>
      </w:r>
      <w:r>
        <w:rPr>
          <w:rFonts w:eastAsia="Times New Roman" w:cs="Times New Roman"/>
          <w:szCs w:val="24"/>
        </w:rPr>
        <w:t xml:space="preserve">. </w:t>
      </w:r>
    </w:p>
    <w:p w14:paraId="6E7E6D6B"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Θα είχα τελειώσει τόση ώρα!</w:t>
      </w:r>
    </w:p>
    <w:p w14:paraId="6E7E6D6C"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έχετε τον λόγο για ένα λεπτό. </w:t>
      </w:r>
    </w:p>
    <w:p w14:paraId="6E7E6D6D"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Ο κύριος συνάδελφος, προφανώς αγνοώντας στοιχειώδεις εξελίξεις στον χώρο της ενέργειας, με εγκάλεσε διότι από το 2004</w:t>
      </w:r>
      <w:r>
        <w:rPr>
          <w:rFonts w:eastAsia="Times New Roman" w:cs="Times New Roman"/>
          <w:szCs w:val="24"/>
        </w:rPr>
        <w:t xml:space="preserve"> μέχρι τώρα δεν έχει επεκταθεί το φυσικό αέριο σε ορισμένες περιοχές. </w:t>
      </w:r>
    </w:p>
    <w:p w14:paraId="6E7E6D6E"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Του απαντώ λοιπόν ότι από το 2004 μέχρι το 2009 κυβερνούσαν άλλοι, προς τους οποίους μπορεί να απευθυνθεί. Από το 2009, όμως, μέχρι το 2014, που είχαμε εμείς την ευθύνη, είτε εν μέρει ε</w:t>
      </w:r>
      <w:r>
        <w:rPr>
          <w:rFonts w:eastAsia="Times New Roman" w:cs="Times New Roman"/>
          <w:szCs w:val="24"/>
        </w:rPr>
        <w:t>ίτε εν συνόλω, για τη διακυβέρνηση της χώρας, τον ενημερώνω ότι έγιναν τα ακόλουθα:</w:t>
      </w:r>
    </w:p>
    <w:p w14:paraId="6E7E6D6F"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Πρώτον, για την Περιφέρεια Ηπείρου υπήρξε πρόβλεψη ο αγωγός ΙΤ</w:t>
      </w:r>
      <w:r>
        <w:rPr>
          <w:rFonts w:eastAsia="Times New Roman" w:cs="Times New Roman"/>
          <w:szCs w:val="24"/>
          <w:lang w:val="en-US"/>
        </w:rPr>
        <w:t>GI</w:t>
      </w:r>
      <w:r>
        <w:rPr>
          <w:rFonts w:eastAsia="Times New Roman" w:cs="Times New Roman"/>
          <w:szCs w:val="24"/>
        </w:rPr>
        <w:t xml:space="preserve"> να τροφοδοτήσει την Ήπειρο με δίκτυο φυσικού αερίου. Δεύτερον, για την Περιφέρεια Πελοποννήσου, όσον αφορά τον μεγάλο αγωγό που έχει ολοκληρωθεί και που τον χρηματοδοτήσαμε εμείς, προκειμένου να τροφοδοτήσει το εργοστάσιο φυσικού αερίου της Μεγαλόπολης στ</w:t>
      </w:r>
      <w:r>
        <w:rPr>
          <w:rFonts w:eastAsia="Times New Roman" w:cs="Times New Roman"/>
          <w:szCs w:val="24"/>
        </w:rPr>
        <w:t xml:space="preserve">ην Αρκαδία, επίσης υπάρχει ρητή νομική δέσμευση να συγκροτηθεί δίκτυο φυσικού αερίου στην Περιφέρεια Πελοποννήσου. </w:t>
      </w:r>
    </w:p>
    <w:p w14:paraId="6E7E6D70"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 xml:space="preserve">Κύριε Πρόεδρε, θα ήθελα τον λόγο. </w:t>
      </w:r>
    </w:p>
    <w:p w14:paraId="6E7E6D71"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Όχι, κύριε Καραναστάση!</w:t>
      </w:r>
    </w:p>
    <w:p w14:paraId="6E7E6D72"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Επιπλέ</w:t>
      </w:r>
      <w:r>
        <w:rPr>
          <w:rFonts w:eastAsia="Times New Roman" w:cs="Times New Roman"/>
          <w:szCs w:val="24"/>
        </w:rPr>
        <w:t>ον, κύριε Πρόεδρε, για την Περιφέρεια Ανατολικής Μακεδονίας και Θράκης, για την Περιφέρεια Κεντρικής Μακεδονίας και για την Περιφέρεια Στερεάς Ελλάδας</w:t>
      </w:r>
      <w:r>
        <w:rPr>
          <w:rFonts w:eastAsia="Times New Roman" w:cs="Times New Roman"/>
          <w:szCs w:val="24"/>
        </w:rPr>
        <w:t>,</w:t>
      </w:r>
      <w:r>
        <w:rPr>
          <w:rFonts w:eastAsia="Times New Roman" w:cs="Times New Roman"/>
          <w:szCs w:val="24"/>
        </w:rPr>
        <w:t xml:space="preserve"> πριν τρία χρόνια προκηρύξαμε τρεις διεθνείς διαγωνισμούς, για να γίνει πράξη το δίκτυο και στις περιοχές</w:t>
      </w:r>
      <w:r>
        <w:rPr>
          <w:rFonts w:eastAsia="Times New Roman" w:cs="Times New Roman"/>
          <w:szCs w:val="24"/>
        </w:rPr>
        <w:t xml:space="preserve"> αυτές και οι διαγωνισμοί βγήκαν άγονοι. </w:t>
      </w:r>
    </w:p>
    <w:p w14:paraId="6E7E6D73"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Το ερώτημα είναι άλλο: Τι θα κάνει η σημερινή Κυβέρνηση, με δεδομένο ότι τα δίκτυα αυτά εμείς τα είχαμε προεντάξει στο </w:t>
      </w:r>
      <w:r>
        <w:rPr>
          <w:rFonts w:eastAsia="Times New Roman" w:cs="Times New Roman"/>
          <w:szCs w:val="24"/>
        </w:rPr>
        <w:t>π</w:t>
      </w:r>
      <w:r>
        <w:rPr>
          <w:rFonts w:eastAsia="Times New Roman" w:cs="Times New Roman"/>
          <w:szCs w:val="24"/>
        </w:rPr>
        <w:t xml:space="preserve">ακέτο Γιούνκερ, για να χρηματοδοτηθούν και από ευρωπαϊκά κονδύλια; Η Κυβέρνηση έχει υποχρέωση </w:t>
      </w:r>
      <w:r>
        <w:rPr>
          <w:rFonts w:eastAsia="Times New Roman" w:cs="Times New Roman"/>
          <w:szCs w:val="24"/>
        </w:rPr>
        <w:t xml:space="preserve">να απολογηθεί, όχι εμείς. </w:t>
      </w:r>
    </w:p>
    <w:p w14:paraId="6E7E6D74"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Όλα πάνε καλά στη χώρα. Με αλλεπάλληλους θριάμβους η χώρα έφτασε εδώ που έφτασε! </w:t>
      </w:r>
    </w:p>
    <w:p w14:paraId="6E7E6D75"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6E7E6D76"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Κύριε Πρόεδρε, θα ήθελα τον λόγο.</w:t>
      </w:r>
    </w:p>
    <w:p w14:paraId="6E7E6D77"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Κύριε Καραναστάση, δεν θα δώσουμε συνέχεια. Θα κάνουμε πινγκ-πονγκ με τον κ. Μανιάτη;</w:t>
      </w:r>
    </w:p>
    <w:p w14:paraId="6E7E6D78"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Κύριε Πρόεδρε, εσείς προεδρεύετε. Δεν χρειάζεται να σχολιάζετε τους συναδέλφους.  </w:t>
      </w:r>
    </w:p>
    <w:p w14:paraId="6E7E6D79"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Είναι γενική η παρατήρησ</w:t>
      </w:r>
      <w:r>
        <w:rPr>
          <w:rFonts w:eastAsia="Times New Roman" w:cs="Times New Roman"/>
          <w:szCs w:val="24"/>
        </w:rPr>
        <w:t xml:space="preserve">ή μου. Δεν σχολίασα εσάς. </w:t>
      </w:r>
    </w:p>
    <w:p w14:paraId="6E7E6D7A"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 xml:space="preserve">Κύριε Πρόεδρε, ο κ. Μανιάτης θα πρέπει να απαντήσει σε αυτούς που κατασκεύασαν εγκαταστάσεις από το 2004 και μετά εγκαταστάσεις στις κατοικίες </w:t>
      </w:r>
      <w:r>
        <w:rPr>
          <w:rFonts w:eastAsia="Times New Roman" w:cs="Times New Roman"/>
          <w:szCs w:val="24"/>
        </w:rPr>
        <w:t>τους,</w:t>
      </w:r>
      <w:r>
        <w:rPr>
          <w:rFonts w:eastAsia="Times New Roman" w:cs="Times New Roman"/>
          <w:szCs w:val="24"/>
        </w:rPr>
        <w:t xml:space="preserve"> γιατί διαφορετικά δεν μπορούσαν να πάρουν οικοδομική άδε</w:t>
      </w:r>
      <w:r>
        <w:rPr>
          <w:rFonts w:eastAsia="Times New Roman" w:cs="Times New Roman"/>
          <w:szCs w:val="24"/>
        </w:rPr>
        <w:t xml:space="preserve">ια, άρα ρεύμα, πώς θα δικαιολογηθούν όταν πλήρωσαν 4.000 και 5.000 ευρώ για το κάθε διαμέρισμα και αυτή τη στιγμή είναι απαξιωμένα πλήρως. </w:t>
      </w:r>
    </w:p>
    <w:p w14:paraId="6E7E6D7B"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E7E6D7C"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κύριος Υπουργός έχει τον λόγο. </w:t>
      </w:r>
    </w:p>
    <w:p w14:paraId="6E7E6D7D"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w:t>
      </w:r>
      <w:r>
        <w:rPr>
          <w:rFonts w:eastAsia="Times New Roman" w:cs="Times New Roman"/>
          <w:b/>
          <w:szCs w:val="24"/>
        </w:rPr>
        <w:t xml:space="preserve">αι Μεταφορών): </w:t>
      </w:r>
      <w:r>
        <w:rPr>
          <w:rFonts w:eastAsia="Times New Roman" w:cs="Times New Roman"/>
          <w:szCs w:val="24"/>
        </w:rPr>
        <w:t>Κύριε Πρόεδρε, θα ήθελα να αναφερθώ σε δύο τυπικά θέματα, θα τα αναπτύξω και μετά θα προχωρήσω. Το πρώτο είναι ότι γίνεται αποδεκτή η τροπολογία, εάν και το είπαμε, και το δεύτερο είναι ότι στο άρθρο 18 παρ</w:t>
      </w:r>
      <w:r>
        <w:rPr>
          <w:rFonts w:eastAsia="Times New Roman" w:cs="Times New Roman"/>
          <w:szCs w:val="24"/>
        </w:rPr>
        <w:t>άγραφος</w:t>
      </w:r>
      <w:r>
        <w:rPr>
          <w:rFonts w:eastAsia="Times New Roman" w:cs="Times New Roman"/>
          <w:szCs w:val="24"/>
        </w:rPr>
        <w:t xml:space="preserve"> 1 στοιχ</w:t>
      </w:r>
      <w:r>
        <w:rPr>
          <w:rFonts w:eastAsia="Times New Roman" w:cs="Times New Roman"/>
          <w:szCs w:val="24"/>
        </w:rPr>
        <w:t>είο</w:t>
      </w:r>
      <w:r>
        <w:rPr>
          <w:rFonts w:eastAsia="Times New Roman" w:cs="Times New Roman"/>
          <w:szCs w:val="24"/>
        </w:rPr>
        <w:t xml:space="preserve"> ε επαναλαμβάνω ο</w:t>
      </w:r>
      <w:r>
        <w:rPr>
          <w:rFonts w:eastAsia="Times New Roman" w:cs="Times New Roman"/>
          <w:szCs w:val="24"/>
        </w:rPr>
        <w:t xml:space="preserve">ρθώς τον αριθμό της ΚΥΑ, που είναι Φ2/1617/2010/Β1980, γιατί είχε γίνει ένα λάθος. Είναι τυπικό αυτό το θέμα. </w:t>
      </w:r>
    </w:p>
    <w:p w14:paraId="6E7E6D7E" w14:textId="77777777" w:rsidR="00D31811" w:rsidRDefault="00451ED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Αξιότιμοι συνάδελφοι, είναι πραγματικά σπάνιο να υπάρχει τέτοια συνεργασία και προσπάθεια βελτίωσης ενός σχεδίου νόμου σε κοινοβουλευτικές διαδικ</w:t>
      </w:r>
      <w:r>
        <w:rPr>
          <w:rFonts w:eastAsia="Times New Roman" w:cs="Times New Roman"/>
          <w:szCs w:val="24"/>
        </w:rPr>
        <w:t>ασίες. Γι’ αυτό οφείλω να ευχαριστήσω και να συγχαρώ όλους τους Κοινοβουλευτικούς Εκπροσώπους, την Αξιωματική Αντιπολίτευση, τους εισηγητές και τους αγορητές και των υπόλοιπων κομμάτων. Προφανώς εκτός από το σχέδιο νόμου και τα πρόσωπα και οι προσωπικότητε</w:t>
      </w:r>
      <w:r>
        <w:rPr>
          <w:rFonts w:eastAsia="Times New Roman" w:cs="Times New Roman"/>
          <w:szCs w:val="24"/>
        </w:rPr>
        <w:t xml:space="preserve">ς παίζουν τον δικό τους ρόλο, όταν έχουμε τέτοιες διαδικασίες. </w:t>
      </w:r>
    </w:p>
    <w:p w14:paraId="6E7E6D7F" w14:textId="77777777" w:rsidR="00D31811" w:rsidRDefault="00451ED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Δόθηκε η ευκαιρία να συζητηθούν και άλλα θέματα. Κάποια απαντήθηκαν και κάποια θα απαντηθούν τώρα. </w:t>
      </w:r>
    </w:p>
    <w:p w14:paraId="6E7E6D80" w14:textId="77777777" w:rsidR="00D31811" w:rsidRDefault="00451ED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Κύριε Κεφαλογιάννη, έχουν γίνει έξι συνεδριάσεις της Επιτροπής Αναδιάρθρωσης των Αστικών Συγ</w:t>
      </w:r>
      <w:r>
        <w:rPr>
          <w:rFonts w:eastAsia="Times New Roman" w:cs="Times New Roman"/>
          <w:szCs w:val="24"/>
        </w:rPr>
        <w:t xml:space="preserve">κοινωνιών. Έχουν βγει τρία πορίσματα. Και η αναδιάρθρωση προχωράει, αλλά προχωράει σε άλλη λογική, σε άλλη κατεύθυνση από αυτή που είχατε σχεδιάσει εσείς και ο τότε </w:t>
      </w:r>
      <w:r>
        <w:rPr>
          <w:rFonts w:eastAsia="Times New Roman" w:cs="Times New Roman"/>
          <w:szCs w:val="24"/>
        </w:rPr>
        <w:t>π</w:t>
      </w:r>
      <w:r>
        <w:rPr>
          <w:rFonts w:eastAsia="Times New Roman" w:cs="Times New Roman"/>
          <w:szCs w:val="24"/>
        </w:rPr>
        <w:t xml:space="preserve">ρόεδρος και </w:t>
      </w:r>
      <w:r>
        <w:rPr>
          <w:rFonts w:eastAsia="Times New Roman" w:cs="Times New Roman"/>
          <w:szCs w:val="24"/>
        </w:rPr>
        <w:t xml:space="preserve">διευθύνων σύμβουλος </w:t>
      </w:r>
      <w:r>
        <w:rPr>
          <w:rFonts w:eastAsia="Times New Roman" w:cs="Times New Roman"/>
          <w:szCs w:val="24"/>
        </w:rPr>
        <w:t xml:space="preserve">του ΟΑΣΑ. Βρήκαμε το σχέδιο που πρότεινε στους </w:t>
      </w:r>
      <w:r>
        <w:rPr>
          <w:rFonts w:eastAsia="Times New Roman" w:cs="Times New Roman"/>
          <w:szCs w:val="24"/>
        </w:rPr>
        <w:t>θ</w:t>
      </w:r>
      <w:r>
        <w:rPr>
          <w:rFonts w:eastAsia="Times New Roman" w:cs="Times New Roman"/>
          <w:szCs w:val="24"/>
        </w:rPr>
        <w:t>εσμούς για</w:t>
      </w:r>
      <w:r>
        <w:rPr>
          <w:rFonts w:eastAsia="Times New Roman" w:cs="Times New Roman"/>
          <w:szCs w:val="24"/>
        </w:rPr>
        <w:t xml:space="preserve"> την αναδιάρθρωση των αστικών συγκοινωνιών.</w:t>
      </w:r>
    </w:p>
    <w:p w14:paraId="6E7E6D81" w14:textId="77777777" w:rsidR="00D31811" w:rsidRDefault="00451ED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Δηλαδή, δεν θα υπάρχουν κεφαλαιοκυνηγοί, δεν θα υπάρχει και θα συνεχιστεί η λογική αποδιοργάνωσης των τριών εταιρειών αστικών συγκοινωνιών. Δεν θα υπάρχουν δανεικοί εξωτερικοί εργαζόμενοι, όπως είναι οι οδηγοί, ο</w:t>
      </w:r>
      <w:r>
        <w:rPr>
          <w:rFonts w:eastAsia="Times New Roman" w:cs="Times New Roman"/>
          <w:szCs w:val="24"/>
        </w:rPr>
        <w:t>ι ελεγκτές και οι υπόλοιπες κρίσιμες ειδικότητες. Δεν θα υπάρχουν υποχρεωτικές αποσπάσεις από τις εταιρείες, γιατί έχουμε μεγάλα κενά στις κρίσιμες ειδικότητες. Και</w:t>
      </w:r>
      <w:r>
        <w:rPr>
          <w:rFonts w:eastAsia="Times New Roman" w:cs="Times New Roman"/>
          <w:szCs w:val="24"/>
        </w:rPr>
        <w:t>,</w:t>
      </w:r>
      <w:r>
        <w:rPr>
          <w:rFonts w:eastAsia="Times New Roman" w:cs="Times New Roman"/>
          <w:szCs w:val="24"/>
        </w:rPr>
        <w:t xml:space="preserve"> τελικά, δεν θα υπάρχουν –για να το πούμε με δυο λόγια- ιδιωτικοποιήσεις των αστικών συγκοι</w:t>
      </w:r>
      <w:r>
        <w:rPr>
          <w:rFonts w:eastAsia="Times New Roman" w:cs="Times New Roman"/>
          <w:szCs w:val="24"/>
        </w:rPr>
        <w:t xml:space="preserve">νωνιών της Αθήνας, αυτό δηλαδή που με συνέπεια πηγαίνατε να εφαρμόσατε εσείς και οι κυβερνήσεις στις οποίες μετείχατε. </w:t>
      </w:r>
    </w:p>
    <w:p w14:paraId="6E7E6D82" w14:textId="77777777" w:rsidR="00D31811" w:rsidRDefault="00451ED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Όσον αφορά το «Καπετανάκειο» -πάμε σε άλλο θέμα- και το αίτημα που κατατέθηκε από τον κ. Κεγκέρογλου, τον κ. Δανέλλη, τον κ. Συντυχάκη -</w:t>
      </w:r>
      <w:r>
        <w:rPr>
          <w:rFonts w:eastAsia="Times New Roman" w:cs="Times New Roman"/>
          <w:szCs w:val="24"/>
        </w:rPr>
        <w:t>γι’ αυτό έχουν ενδιαφερθεί και ο Σωκράτης Βαρδάκης και οι υπόλοιποι Βουλευτές του ΣΥΡΙΖΑ του Νομού Ηρακλείου- απάντησε ο κ. Σταθάκης. Όποτε έχουμε μια αλλαγή στο θεσμικό πλαίσιο των δημόσιων έργων, των δημόσιων συμβάσεων, δυστυχώς, όλες οι υπηρεσίες δεν μπ</w:t>
      </w:r>
      <w:r>
        <w:rPr>
          <w:rFonts w:eastAsia="Times New Roman" w:cs="Times New Roman"/>
          <w:szCs w:val="24"/>
        </w:rPr>
        <w:t xml:space="preserve">ορούν να ανταποκριθούν. </w:t>
      </w:r>
    </w:p>
    <w:p w14:paraId="6E7E6D83" w14:textId="77777777" w:rsidR="00D31811" w:rsidRDefault="00451ED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αυτό που θα κάνουμε είναι να βοηθήσουμε να συνδράμουν οι υπηρεσίες του Υπουργείου τις υπηρεσίες εκεί. Άμεσα θα επικοινωνήσω εγώ για να μπορέσει να ολοκληρωθεί η διαγωνιστική διαδικασία του έργου και θα βοηθήσω σε ό,τι άλλο χρειάζεται. Πάντως, θεσμική εμπλ</w:t>
      </w:r>
      <w:r>
        <w:rPr>
          <w:rFonts w:eastAsia="Times New Roman" w:cs="Times New Roman"/>
          <w:szCs w:val="24"/>
        </w:rPr>
        <w:t xml:space="preserve">οκή ή κώλυμα δεν υπάρχει. </w:t>
      </w:r>
    </w:p>
    <w:p w14:paraId="6E7E6D84" w14:textId="77777777" w:rsidR="00D31811" w:rsidRDefault="00451ED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Ισχύει το μεταβατικό διάστημα, έτσι; </w:t>
      </w:r>
    </w:p>
    <w:p w14:paraId="6E7E6D85" w14:textId="77777777" w:rsidR="00D31811" w:rsidRDefault="00451EDC">
      <w:pPr>
        <w:spacing w:line="600" w:lineRule="auto"/>
        <w:ind w:firstLine="720"/>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 xml:space="preserve">Ισχύει, βεβαίως. Ισχύει μέχρι να εκδοθούν επίσημα από την ΕΑΑΔΗΣΥ τα πρότυπα τεύχη δημοπράτησης. </w:t>
      </w:r>
    </w:p>
    <w:p w14:paraId="6E7E6D86" w14:textId="77777777" w:rsidR="00D31811" w:rsidRDefault="00451EDC">
      <w:pPr>
        <w:spacing w:line="600" w:lineRule="auto"/>
        <w:ind w:firstLine="720"/>
        <w:jc w:val="both"/>
        <w:rPr>
          <w:rFonts w:eastAsia="Times New Roman"/>
          <w:szCs w:val="24"/>
        </w:rPr>
      </w:pPr>
      <w:r>
        <w:rPr>
          <w:rFonts w:eastAsia="Times New Roman"/>
          <w:szCs w:val="24"/>
        </w:rPr>
        <w:t>Τώρα θα ήθελα να π</w:t>
      </w:r>
      <w:r>
        <w:rPr>
          <w:rFonts w:eastAsia="Times New Roman"/>
          <w:szCs w:val="24"/>
        </w:rPr>
        <w:t>ω δυο πράγματα, επειδή έγινε κριτική για το Ελληνικό. Η προηγούμενη κυβέρνηση έκανε έναν διαγωνισμό. Μέσα στον διαγωνισμό προβλεπόταν η μετακίνηση πολλών εγκαταστάσεων, του αμαξοστασίου, της Υπηρεσίας Πολιτικής Αεροπορίας, κοινωνικών υποδομών, του Εργαστηρ</w:t>
      </w:r>
      <w:r>
        <w:rPr>
          <w:rFonts w:eastAsia="Times New Roman"/>
          <w:szCs w:val="24"/>
        </w:rPr>
        <w:t xml:space="preserve">ίου Μεταφορών και πολλών άλλων. </w:t>
      </w:r>
    </w:p>
    <w:p w14:paraId="6E7E6D87" w14:textId="77777777" w:rsidR="00D31811" w:rsidRDefault="00451EDC">
      <w:pPr>
        <w:spacing w:line="600" w:lineRule="auto"/>
        <w:ind w:firstLine="720"/>
        <w:jc w:val="both"/>
        <w:rPr>
          <w:rFonts w:eastAsia="Times New Roman"/>
          <w:szCs w:val="24"/>
        </w:rPr>
      </w:pPr>
      <w:r>
        <w:rPr>
          <w:rFonts w:eastAsia="Times New Roman"/>
          <w:szCs w:val="24"/>
        </w:rPr>
        <w:t>Τι είχε προβλέψει εκείνη η Κυβέρνηση που έκανε αυτόν τον διαγωνισμό για τη μεταφορά αυτών των εγκαταστάσεων; Απλώς να φύγουν; Είχε προβλέψει πού θα πάνε; Είχε προβλέψει το κόστος αυτών των μετεγκαταστάσεων; Είχε προβλέψει τ</w:t>
      </w:r>
      <w:r>
        <w:rPr>
          <w:rFonts w:eastAsia="Times New Roman"/>
          <w:szCs w:val="24"/>
        </w:rPr>
        <w:t xml:space="preserve">ο κόστος που θα επιφέρει στο </w:t>
      </w:r>
      <w:r>
        <w:rPr>
          <w:rFonts w:eastAsia="Times New Roman"/>
          <w:szCs w:val="24"/>
        </w:rPr>
        <w:t>δ</w:t>
      </w:r>
      <w:r>
        <w:rPr>
          <w:rFonts w:eastAsia="Times New Roman"/>
          <w:szCs w:val="24"/>
        </w:rPr>
        <w:t xml:space="preserve">ημόσιο το να φύγουν αυτές οι εγκαταστάσεις και να πάνε κάπου αλλού; Όχι! </w:t>
      </w:r>
    </w:p>
    <w:p w14:paraId="6E7E6D88" w14:textId="77777777" w:rsidR="00D31811" w:rsidRDefault="00451EDC">
      <w:pPr>
        <w:spacing w:line="600" w:lineRule="auto"/>
        <w:ind w:firstLine="720"/>
        <w:jc w:val="both"/>
        <w:rPr>
          <w:rFonts w:eastAsia="Times New Roman"/>
          <w:szCs w:val="24"/>
        </w:rPr>
      </w:pPr>
      <w:r>
        <w:rPr>
          <w:rFonts w:eastAsia="Times New Roman"/>
          <w:szCs w:val="24"/>
        </w:rPr>
        <w:t>Το έχουμε ξανασυναντήσει αυτό ως πρακτική; Βεβαίως, το έχουμε ξανασυναντήσει. Το έχουμε ξανασυναντήσει και είχε εθιστεί το παλιό πολιτικό σύστημα στο να</w:t>
      </w:r>
      <w:r>
        <w:rPr>
          <w:rFonts w:eastAsia="Times New Roman"/>
          <w:szCs w:val="24"/>
        </w:rPr>
        <w:t xml:space="preserve"> γίνεται ένας διαγωνισμός, να προβλέπονται μετεγκαταστάσεις, μετακινήσεις, απαλλοτριώσεις και αυτά να μετατίθενται στη φάση εκτέλεσης της σύμβασης, όχι πριν. </w:t>
      </w:r>
    </w:p>
    <w:p w14:paraId="6E7E6D89" w14:textId="77777777" w:rsidR="00D31811" w:rsidRDefault="00451EDC">
      <w:pPr>
        <w:spacing w:line="600" w:lineRule="auto"/>
        <w:ind w:firstLine="720"/>
        <w:jc w:val="both"/>
        <w:rPr>
          <w:rFonts w:eastAsia="Times New Roman"/>
          <w:szCs w:val="24"/>
        </w:rPr>
      </w:pPr>
      <w:r>
        <w:rPr>
          <w:rFonts w:eastAsia="Times New Roman"/>
          <w:szCs w:val="24"/>
        </w:rPr>
        <w:t xml:space="preserve">Είναι αυτό που ανατρέψαμε με τον νόμο, πλέον, των δημόσιων συμβάσεων, για να μην έρχεται πάλι το </w:t>
      </w:r>
      <w:r>
        <w:rPr>
          <w:rFonts w:eastAsia="Times New Roman"/>
          <w:szCs w:val="24"/>
        </w:rPr>
        <w:t>δ</w:t>
      </w:r>
      <w:r>
        <w:rPr>
          <w:rFonts w:eastAsia="Times New Roman"/>
          <w:szCs w:val="24"/>
        </w:rPr>
        <w:t xml:space="preserve">ημόσιο και να πληρώνει αποζημιώσεις χωρίς λόγο και να ζητούν οι ανάδοχοι και εγώ δεν ξέρω τι και το </w:t>
      </w:r>
      <w:r>
        <w:rPr>
          <w:rFonts w:eastAsia="Times New Roman"/>
          <w:szCs w:val="24"/>
        </w:rPr>
        <w:t>δ</w:t>
      </w:r>
      <w:r>
        <w:rPr>
          <w:rFonts w:eastAsia="Times New Roman"/>
          <w:szCs w:val="24"/>
        </w:rPr>
        <w:t xml:space="preserve">ημόσιο να είναι στη γωνία για το ότι δεν είναι φερέγγυο στην εκτέλεση μιας σύμβασης. Μη μας ζητάτε και τα ρέστα σήμερα! Για όνομα του </w:t>
      </w:r>
      <w:r>
        <w:rPr>
          <w:rFonts w:eastAsia="Times New Roman"/>
          <w:szCs w:val="24"/>
        </w:rPr>
        <w:t>θ</w:t>
      </w:r>
      <w:r>
        <w:rPr>
          <w:rFonts w:eastAsia="Times New Roman"/>
          <w:szCs w:val="24"/>
        </w:rPr>
        <w:t xml:space="preserve">εού! </w:t>
      </w:r>
    </w:p>
    <w:p w14:paraId="6E7E6D8A" w14:textId="77777777" w:rsidR="00D31811" w:rsidRDefault="00451EDC">
      <w:pPr>
        <w:spacing w:line="600" w:lineRule="auto"/>
        <w:ind w:firstLine="720"/>
        <w:jc w:val="both"/>
        <w:rPr>
          <w:rFonts w:eastAsia="Times New Roman"/>
          <w:szCs w:val="24"/>
        </w:rPr>
      </w:pPr>
      <w:r>
        <w:rPr>
          <w:rFonts w:eastAsia="Times New Roman"/>
          <w:szCs w:val="24"/>
        </w:rPr>
        <w:t>Για να τεκμηρ</w:t>
      </w:r>
      <w:r>
        <w:rPr>
          <w:rFonts w:eastAsia="Times New Roman"/>
          <w:szCs w:val="24"/>
        </w:rPr>
        <w:t xml:space="preserve">ιώσω, όμως, και την απάντηση που έδωσα, καταθέτω και το μνημόνιο συνεργασίας που προβλέπει ότι η μετεγκατάσταση του αμαξοστασίου θα γίνει τρεις ημέρες πριν τη μεταφορά των μετοχών της </w:t>
      </w:r>
      <w:r>
        <w:rPr>
          <w:rFonts w:eastAsia="Times New Roman"/>
          <w:szCs w:val="24"/>
        </w:rPr>
        <w:t>«</w:t>
      </w:r>
      <w:r>
        <w:rPr>
          <w:rFonts w:eastAsia="Times New Roman"/>
          <w:szCs w:val="24"/>
        </w:rPr>
        <w:t>ΕΛΛΗΝΙΚΟ Α.Ε.</w:t>
      </w:r>
      <w:r>
        <w:rPr>
          <w:rFonts w:eastAsia="Times New Roman"/>
          <w:szCs w:val="24"/>
        </w:rPr>
        <w:t>»</w:t>
      </w:r>
      <w:r>
        <w:rPr>
          <w:rFonts w:eastAsia="Times New Roman"/>
          <w:szCs w:val="24"/>
        </w:rPr>
        <w:t xml:space="preserve"> στον μειοδότη, που σημαίνει πολύ μεγάλη διαδικασία. Εύχο</w:t>
      </w:r>
      <w:r>
        <w:rPr>
          <w:rFonts w:eastAsia="Times New Roman"/>
          <w:szCs w:val="24"/>
        </w:rPr>
        <w:t>μαι ο επενδυτής να ξεπεράσει τα προβλήματα που έχει και να τρέξει τις διαδικασίες.</w:t>
      </w:r>
    </w:p>
    <w:p w14:paraId="6E7E6D8B" w14:textId="77777777" w:rsidR="00D31811" w:rsidRDefault="00451EDC">
      <w:pPr>
        <w:spacing w:line="600" w:lineRule="auto"/>
        <w:ind w:firstLine="720"/>
        <w:jc w:val="both"/>
        <w:rPr>
          <w:rFonts w:eastAsia="Times New Roman"/>
          <w:szCs w:val="24"/>
        </w:rPr>
      </w:pPr>
      <w:r>
        <w:rPr>
          <w:rFonts w:eastAsia="Times New Roman"/>
          <w:szCs w:val="24"/>
        </w:rPr>
        <w:t>Καταθέτω το μνημόνιο</w:t>
      </w:r>
      <w:r>
        <w:rPr>
          <w:rFonts w:eastAsia="Times New Roman"/>
          <w:szCs w:val="24"/>
        </w:rPr>
        <w:t xml:space="preserve"> </w:t>
      </w:r>
      <w:r>
        <w:rPr>
          <w:rFonts w:eastAsia="Times New Roman"/>
          <w:szCs w:val="24"/>
        </w:rPr>
        <w:t xml:space="preserve">συνεργασίας </w:t>
      </w:r>
      <w:r>
        <w:rPr>
          <w:rFonts w:eastAsia="Times New Roman"/>
          <w:szCs w:val="24"/>
        </w:rPr>
        <w:t>για να το δει ο κ. Μανιάτης και όποιος άλλος θέλει, για να δει ότι όταν λέμε εμείς κάτι είναι έτσι όπως το λέμε.</w:t>
      </w:r>
    </w:p>
    <w:p w14:paraId="6E7E6D8C" w14:textId="77777777" w:rsidR="00D31811" w:rsidRDefault="00451EDC">
      <w:pPr>
        <w:spacing w:line="600" w:lineRule="auto"/>
        <w:ind w:firstLine="720"/>
        <w:jc w:val="both"/>
        <w:rPr>
          <w:rFonts w:eastAsia="Times New Roman"/>
          <w:szCs w:val="24"/>
        </w:rPr>
      </w:pPr>
      <w:r>
        <w:rPr>
          <w:rFonts w:eastAsia="Times New Roman" w:cs="Times New Roman"/>
          <w:szCs w:val="24"/>
        </w:rPr>
        <w:t>(Στο σημείο αυτό ο Υπουργός</w:t>
      </w:r>
      <w:r>
        <w:rPr>
          <w:rFonts w:eastAsia="Times New Roman" w:cs="Times New Roman"/>
          <w:szCs w:val="24"/>
        </w:rPr>
        <w:t xml:space="preserve"> Μεταφορών και Υποδομών κ. Χρήστος Σπίρτζης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E7E6D8D" w14:textId="77777777" w:rsidR="00D31811" w:rsidRDefault="00451EDC">
      <w:pPr>
        <w:spacing w:line="600" w:lineRule="auto"/>
        <w:ind w:firstLine="720"/>
        <w:jc w:val="both"/>
        <w:rPr>
          <w:rFonts w:eastAsia="Times New Roman"/>
          <w:szCs w:val="24"/>
        </w:rPr>
      </w:pPr>
      <w:r>
        <w:rPr>
          <w:rFonts w:eastAsia="Times New Roman"/>
          <w:szCs w:val="24"/>
        </w:rPr>
        <w:t>Υπάρχει μια πρακτική –την έχω ακολουθήσει και εγώ αρ</w:t>
      </w:r>
      <w:r>
        <w:rPr>
          <w:rFonts w:eastAsia="Times New Roman"/>
          <w:szCs w:val="24"/>
        </w:rPr>
        <w:t xml:space="preserve">κετές φορές- να μην απαντούμε σε ακραίες φωνές και μέσα στο Κοινοβούλιο και έξω. Αυτό το κάνουμε γιατί πραγματικά είναι τόσο στρεβλή η κριτική που γίνεται και λαϊκίστικη, που δεν αξίζει τον κόπο. Είναι όμως κατά τη γνώμη μου λάθος, γιατί, όταν δεν απαντάς </w:t>
      </w:r>
      <w:r>
        <w:rPr>
          <w:rFonts w:eastAsia="Times New Roman"/>
          <w:szCs w:val="24"/>
        </w:rPr>
        <w:t>δεν αναδεικνύεις μια ακραία και λαϊκίστικη κριτική σε τέτοια θέματα, αφήνεις ακραίες φωνές και δυνάμεις να αναπτύσσονται.</w:t>
      </w:r>
    </w:p>
    <w:p w14:paraId="6E7E6D8E" w14:textId="77777777" w:rsidR="00D31811" w:rsidRDefault="00451EDC">
      <w:pPr>
        <w:spacing w:line="600" w:lineRule="auto"/>
        <w:ind w:firstLine="720"/>
        <w:jc w:val="both"/>
        <w:rPr>
          <w:rFonts w:eastAsia="Times New Roman"/>
          <w:szCs w:val="24"/>
        </w:rPr>
      </w:pPr>
      <w:r>
        <w:rPr>
          <w:rFonts w:eastAsia="Times New Roman"/>
          <w:szCs w:val="24"/>
        </w:rPr>
        <w:t>Ακούστηκε, λοιπόν, κριτική για κάποιον κ. Δελαγραμμάτικα. Το θέμα που θέτει είναι για τις βαλβίδες εξαερισμού, πιέσεως και υποπιέσεως.</w:t>
      </w:r>
      <w:r>
        <w:rPr>
          <w:rFonts w:eastAsia="Times New Roman"/>
          <w:szCs w:val="24"/>
        </w:rPr>
        <w:t xml:space="preserve"> Είναι και η ειδικότητά μου, αλλά δεν είναι ο ρόλος μου να τοποθετηθώ επιστημονικά για το θέμα. Σας αναφέρω όμως το εξής: Έγινε μια καταγγελία από τον κ. Δελαγραμμάτικα. Έχει ξανακάνει καταγγελία σε υπαλλήλους, που είχαν εισηγηθεί αυτή την προδιαγραφή που </w:t>
      </w:r>
      <w:r>
        <w:rPr>
          <w:rFonts w:eastAsia="Times New Roman"/>
          <w:szCs w:val="24"/>
        </w:rPr>
        <w:t xml:space="preserve">είναι και μέσα στο σχέδιο νόμου για τις συγκεκριμένες βαλβίδες. Απαλλάχθηκαν οι υπάλληλοι. </w:t>
      </w:r>
    </w:p>
    <w:p w14:paraId="6E7E6D8F" w14:textId="77777777" w:rsidR="00D31811" w:rsidRDefault="00451EDC">
      <w:pPr>
        <w:spacing w:line="600" w:lineRule="auto"/>
        <w:ind w:firstLine="720"/>
        <w:jc w:val="both"/>
        <w:rPr>
          <w:rFonts w:eastAsia="Times New Roman"/>
          <w:szCs w:val="24"/>
        </w:rPr>
      </w:pPr>
      <w:r>
        <w:rPr>
          <w:rFonts w:eastAsia="Times New Roman"/>
          <w:szCs w:val="24"/>
        </w:rPr>
        <w:t xml:space="preserve">Η προηγούμενη </w:t>
      </w:r>
      <w:r>
        <w:rPr>
          <w:rFonts w:eastAsia="Times New Roman"/>
          <w:szCs w:val="24"/>
        </w:rPr>
        <w:t>κ</w:t>
      </w:r>
      <w:r>
        <w:rPr>
          <w:rFonts w:eastAsia="Times New Roman"/>
          <w:szCs w:val="24"/>
        </w:rPr>
        <w:t>υβέρνηση την έστειλε για γνωμάτευση στο Τεχνικό Επιμελητήριο και γνωμοδότησαν η Ειδική Επιστημονική Επιτροπή Μηχανολόγων Μηχανικών και η Ειδική Επιστ</w:t>
      </w:r>
      <w:r>
        <w:rPr>
          <w:rFonts w:eastAsia="Times New Roman"/>
          <w:szCs w:val="24"/>
        </w:rPr>
        <w:t xml:space="preserve">ημονική Επιτροπή Χημικών Μηχανικών και το Εθνικό Μετσόβιο Πολυτεχνείο. </w:t>
      </w:r>
    </w:p>
    <w:p w14:paraId="6E7E6D90" w14:textId="77777777" w:rsidR="00D31811" w:rsidRDefault="00451EDC">
      <w:pPr>
        <w:spacing w:line="600" w:lineRule="auto"/>
        <w:ind w:firstLine="720"/>
        <w:jc w:val="both"/>
        <w:rPr>
          <w:rFonts w:eastAsia="Times New Roman"/>
          <w:szCs w:val="24"/>
        </w:rPr>
      </w:pPr>
      <w:r>
        <w:rPr>
          <w:rFonts w:eastAsia="Times New Roman"/>
          <w:szCs w:val="24"/>
        </w:rPr>
        <w:t xml:space="preserve">Τα όρια που έχουν τεθεί από την υπηρεσία και τα εισηγούμαστε, τα έχουμε μέσα στο σχέδιο νόμου, τέθηκαν από διεθνή πρότυπα και διεθνείς προδιαγραφές και συντείνουν σε μεγαλύτερη </w:t>
      </w:r>
      <w:r>
        <w:rPr>
          <w:rFonts w:eastAsia="Times New Roman"/>
          <w:szCs w:val="24"/>
        </w:rPr>
        <w:t>ασφάλεια των εγκαταστάσεων από αυτή που προτείνει ο κ. Δελαγραμμάτικας. Θα τη διαβιβάσουμε ξανά και εμείς στο Τεχνικό Επιμελητήριο και στο Μετσόβιο για να την ξαναδούν. Θα καταθέσω όλη την αλληλογραφία και την καταγγελία του κ. Δελαγραμμάτικα με το ΤΕΕ και</w:t>
      </w:r>
      <w:r>
        <w:rPr>
          <w:rFonts w:eastAsia="Times New Roman"/>
          <w:szCs w:val="24"/>
        </w:rPr>
        <w:t xml:space="preserve"> τους υπόλοιπους φορείς. Είναι πλούσια, πραγματικά είναι πλούσια.</w:t>
      </w:r>
    </w:p>
    <w:p w14:paraId="6E7E6D91" w14:textId="77777777" w:rsidR="00D31811" w:rsidRDefault="00451EDC">
      <w:pPr>
        <w:spacing w:line="600" w:lineRule="auto"/>
        <w:ind w:firstLine="720"/>
        <w:jc w:val="both"/>
        <w:rPr>
          <w:rFonts w:eastAsia="Times New Roman"/>
          <w:szCs w:val="24"/>
        </w:rPr>
      </w:pPr>
      <w:r>
        <w:rPr>
          <w:rFonts w:eastAsia="Times New Roman" w:cs="Times New Roman"/>
          <w:szCs w:val="24"/>
        </w:rPr>
        <w:t xml:space="preserve">(Στο σημείο αυτό ο Υπουργός Μεταφορών και Υποδομών κ. Χρήστος Σπίρτζης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w:t>
      </w:r>
      <w:r>
        <w:rPr>
          <w:rFonts w:eastAsia="Times New Roman" w:cs="Times New Roman"/>
          <w:szCs w:val="24"/>
        </w:rPr>
        <w:t>νσης Στενογραφίας και Πρακτικών της Βουλής)</w:t>
      </w:r>
    </w:p>
    <w:p w14:paraId="6E7E6D92" w14:textId="77777777" w:rsidR="00D31811" w:rsidRDefault="00451EDC">
      <w:pPr>
        <w:spacing w:line="600" w:lineRule="auto"/>
        <w:ind w:firstLine="720"/>
        <w:jc w:val="both"/>
        <w:rPr>
          <w:rFonts w:eastAsia="Times New Roman"/>
          <w:szCs w:val="24"/>
        </w:rPr>
      </w:pPr>
      <w:r>
        <w:rPr>
          <w:rFonts w:eastAsia="Times New Roman"/>
          <w:szCs w:val="24"/>
        </w:rPr>
        <w:t>Ρωτήθηκαν και οι ομοσπονδίες των πρατηρίων υγρών καυσίμων. Ο κ. Ασμάτογλου μας είπε ότι διαφωνεί ένας πρατηριούχος συγκεκριμένος στους πεντέμισι χιλιάδες. Επομένως ελπίζω κάποια στιγμή να γίνεται ακόμη και από τι</w:t>
      </w:r>
      <w:r>
        <w:rPr>
          <w:rFonts w:eastAsia="Times New Roman"/>
          <w:szCs w:val="24"/>
        </w:rPr>
        <w:t>ς ακραίες φωνές του Κοινοβουλίου προσεκτικότερη κριτική, γιατί εκτίθενται ανεπανόρθωτα. Καλό όμως είναι να τα λέμε και εδώ, για να εκτίθενται ακόμη περισσότερο.</w:t>
      </w:r>
    </w:p>
    <w:p w14:paraId="6E7E6D93" w14:textId="77777777" w:rsidR="00D31811" w:rsidRDefault="00451EDC">
      <w:pPr>
        <w:spacing w:line="600" w:lineRule="auto"/>
        <w:ind w:firstLine="720"/>
        <w:jc w:val="both"/>
        <w:rPr>
          <w:rFonts w:eastAsia="Times New Roman"/>
          <w:szCs w:val="24"/>
        </w:rPr>
      </w:pPr>
      <w:r>
        <w:rPr>
          <w:rFonts w:eastAsia="Times New Roman"/>
          <w:szCs w:val="24"/>
        </w:rPr>
        <w:t>Σύντροφοι του ΚΚΕ, δεχτήκαμε κριτική για το άρθρο για τα επαγγελματικά δικαιώματα των μηχανικών</w:t>
      </w:r>
      <w:r>
        <w:rPr>
          <w:rFonts w:eastAsia="Times New Roman"/>
          <w:szCs w:val="24"/>
        </w:rPr>
        <w:t>. Η μέχρι σήμερα εμπειρία μάς δείχνει ότι όπου δεν υπάρχει και δεν θεσμοθετείται ένα αξιόπιστο σύστημα και διαδικασίες απονομής πρόσβασης σε συγκεκριμένα επαγγελματικά πεδία, αυτό δηλαδή που γινόταν τόσα χρόνια στη χώρα μας, τότε όσοι το υπηρετούν αυτό υπη</w:t>
      </w:r>
      <w:r>
        <w:rPr>
          <w:rFonts w:eastAsia="Times New Roman"/>
          <w:szCs w:val="24"/>
        </w:rPr>
        <w:t>ρετούν την αποσάθρωση, την αποδόμηση του συγκεκριμένου επαγγέλματος και γενικά των επιστημονικών επαγγελμάτων. Αυτό γίνεται όλα αυτά τα χρόνια. Όταν δηλαδή δεν πάμε να κάνουμε εξορθολογισμό της νομοθεσίας μας, αυτό που υπηρετούμε είναι ο νεοφιλελευθερισμός</w:t>
      </w:r>
      <w:r>
        <w:rPr>
          <w:rFonts w:eastAsia="Times New Roman"/>
          <w:szCs w:val="24"/>
        </w:rPr>
        <w:t xml:space="preserve"> στα επιστημονικά επαγγέλματα. </w:t>
      </w:r>
    </w:p>
    <w:p w14:paraId="6E7E6D94" w14:textId="77777777" w:rsidR="00D31811" w:rsidRDefault="00451EDC">
      <w:pPr>
        <w:spacing w:line="600" w:lineRule="auto"/>
        <w:ind w:firstLine="720"/>
        <w:jc w:val="both"/>
        <w:rPr>
          <w:rFonts w:eastAsia="Times New Roman"/>
          <w:szCs w:val="24"/>
        </w:rPr>
      </w:pPr>
      <w:r>
        <w:rPr>
          <w:rFonts w:eastAsia="Times New Roman"/>
          <w:szCs w:val="24"/>
        </w:rPr>
        <w:t>Έχουμε δύο μεγάλες σχολές στην Ευρώπη. Έχουμε το ευρωπαϊκό, το ηπειρωτικό –ας το χαρακτηρίσουμε έτσι- σύστημα, που έχει ακολουθήσει η Γαλλία, η Γερμανία, η Ιταλία, η Ισπανία, εμείς. Υπάρχει και το αγγλοσαξονικό σύστημα.</w:t>
      </w:r>
    </w:p>
    <w:p w14:paraId="6E7E6D95" w14:textId="77777777" w:rsidR="00D31811" w:rsidRDefault="00451EDC">
      <w:pPr>
        <w:spacing w:line="600" w:lineRule="auto"/>
        <w:ind w:firstLine="720"/>
        <w:jc w:val="both"/>
        <w:rPr>
          <w:rFonts w:eastAsia="Times New Roman"/>
          <w:szCs w:val="24"/>
        </w:rPr>
      </w:pPr>
      <w:r>
        <w:rPr>
          <w:rFonts w:eastAsia="Times New Roman"/>
          <w:szCs w:val="24"/>
        </w:rPr>
        <w:t xml:space="preserve">Δεν </w:t>
      </w:r>
      <w:r>
        <w:rPr>
          <w:rFonts w:eastAsia="Times New Roman"/>
          <w:szCs w:val="24"/>
        </w:rPr>
        <w:t>έχουμε κάποιο</w:t>
      </w:r>
      <w:r>
        <w:rPr>
          <w:rFonts w:eastAsia="Times New Roman"/>
          <w:szCs w:val="24"/>
        </w:rPr>
        <w:t>ν</w:t>
      </w:r>
      <w:r>
        <w:rPr>
          <w:rFonts w:eastAsia="Times New Roman"/>
          <w:szCs w:val="24"/>
        </w:rPr>
        <w:t xml:space="preserve"> δογματισμό. Η χώρα μας, από τότε που ιδρύθηκε, ακολούθησε το πρώτο. Αν πάμε να εφαρμόσουμε το αγγλοσαξονικό σύστημα, αυτό σημαίνει ότι έχουμε άλλη ασφαλιστική δομή, άλλη δομή στις πιστοποιήσεις, άλλη δομή στον τρόπο που λειτουργεί και η κοιν</w:t>
      </w:r>
      <w:r>
        <w:rPr>
          <w:rFonts w:eastAsia="Times New Roman"/>
          <w:szCs w:val="24"/>
        </w:rPr>
        <w:t xml:space="preserve">ωνία μας και η </w:t>
      </w:r>
      <w:r w:rsidRPr="0062514C">
        <w:rPr>
          <w:rFonts w:eastAsia="Times New Roman"/>
          <w:color w:val="000000" w:themeColor="text1"/>
          <w:szCs w:val="24"/>
        </w:rPr>
        <w:t xml:space="preserve">αγορά μας. Αν πάμε, λοιπόν, να εφαρμόσουμε ένα από τα δύο συστήματα </w:t>
      </w:r>
      <w:r w:rsidRPr="0062514C">
        <w:rPr>
          <w:rFonts w:eastAsia="Times New Roman"/>
          <w:color w:val="000000" w:themeColor="text1"/>
          <w:szCs w:val="24"/>
        </w:rPr>
        <w:t xml:space="preserve">          </w:t>
      </w:r>
      <w:r w:rsidRPr="0062514C">
        <w:rPr>
          <w:rFonts w:eastAsia="Times New Roman"/>
          <w:color w:val="000000" w:themeColor="text1"/>
          <w:szCs w:val="24"/>
        </w:rPr>
        <w:t xml:space="preserve">-εμείς πιστεύουμε στο ευρωπαϊκό σύστημα- αυτό σημαίνει ότι πρέπει να αλλάξουν πάρα πολλοί χώροι. </w:t>
      </w:r>
    </w:p>
    <w:p w14:paraId="6E7E6D96"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Αυτό που γινόταν μέχρι σήμερα ήταν να δανείζονται οι προηγούμενες</w:t>
      </w:r>
      <w:r>
        <w:rPr>
          <w:rFonts w:eastAsia="Times New Roman" w:cs="Times New Roman"/>
          <w:szCs w:val="24"/>
        </w:rPr>
        <w:t xml:space="preserve"> κυβερνήσεις και να θεσμοθετούν σκόρπια νομοθετήματα που έπαιρναν ένα στοιχείο από το αγγλοσαξωνικό σύστημα και ένα από το ευρωπαϊκό και να διαλύουν τα επιστημονικά επαγγέλματα.</w:t>
      </w:r>
    </w:p>
    <w:p w14:paraId="6E7E6D97" w14:textId="77777777" w:rsidR="00D31811" w:rsidRDefault="00451EDC">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w:t>
      </w:r>
      <w:r>
        <w:rPr>
          <w:rFonts w:eastAsia="Times New Roman" w:cs="Times New Roman"/>
          <w:szCs w:val="24"/>
        </w:rPr>
        <w:t>ργού)</w:t>
      </w:r>
    </w:p>
    <w:p w14:paraId="6E7E6D98"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szCs w:val="24"/>
        </w:rPr>
        <w:t>Θεωρώ, λοιπόν, ότι με το άρθρο αυτό επιτέλους συνδέονται τα προγράμματα σπουδών, αλλά και το περίγραμμα σπουδών ενός τμήματος με την πρόσβαση που έχουν οι απόφοιτοί του στα επαγγελματικά πεδία. Είναι πολύ σημαντικό. Μάλιστα δεν γίνεται αυτό που εφαρμ</w:t>
      </w:r>
      <w:r>
        <w:rPr>
          <w:rFonts w:eastAsia="Times New Roman" w:cs="Times New Roman"/>
          <w:szCs w:val="24"/>
        </w:rPr>
        <w:t xml:space="preserve">όζεται για τους αποφοίτους των ξένων πολυτεχνείων, για τους διπλωματούχους μηχανικούς, να μην εφαρμόζεται για τους δικούς μας αποφοίτους. </w:t>
      </w:r>
    </w:p>
    <w:p w14:paraId="6E7E6D99"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szCs w:val="24"/>
        </w:rPr>
        <w:t>Άκουσα και άλλες τοποθετήσεις συναδέλφων. Αυτά δεν έχουν να κάνουν με το Υπουργείο Παιδείας, πρέπει να είναι ξεκάθαρο</w:t>
      </w:r>
      <w:r>
        <w:rPr>
          <w:rFonts w:eastAsia="Times New Roman" w:cs="Times New Roman"/>
          <w:szCs w:val="24"/>
        </w:rPr>
        <w:t>. Το Υπουργείο Παιδείας ιδρύει τα τμήματα είτε στα ΑΕΙ είτε στα ΤΕΙ, θέτει όχι τα επαγγελματικά δικαιώματα, όπως στρεβλά λένε, αλλά το επαγγελματικό περίγραμμα των αποφοίτων τους. Έρχονται στη συνέχεια τα παραγωγικά Υπουργεία που είναι υπεύθυνα και ορίζουν</w:t>
      </w:r>
      <w:r>
        <w:rPr>
          <w:rFonts w:eastAsia="Times New Roman" w:cs="Times New Roman"/>
          <w:szCs w:val="24"/>
        </w:rPr>
        <w:t xml:space="preserve"> με προεδρικό διάταγμα τα επαγγελματικά δικαιώματά τους.</w:t>
      </w:r>
    </w:p>
    <w:p w14:paraId="6E7E6D9A"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szCs w:val="24"/>
        </w:rPr>
        <w:t>Για τα ΤΕΙ είναι δέσμευση ότι θα υπάρχει λύση, όχι στη λογική των παλαιοκομματικών Βουλευτών δεκαετιών, που συντηρούσαν μια δήθεν κόντρα μεταξύ διπλωματούχων και πτυχιούχων μηχανικών για να αναπαράγο</w:t>
      </w:r>
      <w:r>
        <w:rPr>
          <w:rFonts w:eastAsia="Times New Roman" w:cs="Times New Roman"/>
          <w:szCs w:val="24"/>
        </w:rPr>
        <w:t xml:space="preserve">νται μηχανισμοί και να έχουν στήριξη στις εκλογές κάθε φορά από το πολιτικό σύστημα. </w:t>
      </w:r>
    </w:p>
    <w:p w14:paraId="6E7E6D9B"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szCs w:val="24"/>
        </w:rPr>
        <w:t>Δεν μπορούν να πληρώνουν οι απόφοιτοι των ΤΕΙ τα λάθη αυτά. Να μην κάνω αναφορά ονομάτων -κάποτε είχα κάνει- αυτών που αναπαρήγαγαν τη δήθεν κόντρα. Εκεί θα έχουμε συνεργ</w:t>
      </w:r>
      <w:r>
        <w:rPr>
          <w:rFonts w:eastAsia="Times New Roman" w:cs="Times New Roman"/>
          <w:szCs w:val="24"/>
        </w:rPr>
        <w:t xml:space="preserve">ασία και με όλες τις πτέρυγες της Βουλής. Με το Υπουργείο Παιδείας έχουμε συνεννοηθεί γι’ αυτά τα πράγματα, ώστε να αναλάβουμε μια τέτοια πρωτοβουλία και να λυθεί αυτό το πρόβλημα μια και καλή. </w:t>
      </w:r>
    </w:p>
    <w:p w14:paraId="6E7E6D9C"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Σας ευχαριστούμε, κύριε Υπου</w:t>
      </w:r>
      <w:r>
        <w:rPr>
          <w:rFonts w:eastAsia="Times New Roman" w:cs="Times New Roman"/>
          <w:szCs w:val="24"/>
        </w:rPr>
        <w:t>ργέ.</w:t>
      </w:r>
    </w:p>
    <w:p w14:paraId="6E7E6D9D"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Όχι, κύριε Πρόεδρε, δεν τελείωσα. Έχω να δώσω και άλλες απαντήσεις. </w:t>
      </w:r>
    </w:p>
    <w:p w14:paraId="6E7E6D9E"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Λάβετε υπ</w:t>
      </w:r>
      <w:r>
        <w:rPr>
          <w:rFonts w:eastAsia="Times New Roman" w:cs="Times New Roman"/>
          <w:szCs w:val="24"/>
        </w:rPr>
        <w:t xml:space="preserve">’ όψιν </w:t>
      </w:r>
      <w:r>
        <w:rPr>
          <w:rFonts w:eastAsia="Times New Roman" w:cs="Times New Roman"/>
          <w:szCs w:val="24"/>
        </w:rPr>
        <w:t xml:space="preserve">σας το αίτημα του Τμήματος Περιβάλλοντος στη </w:t>
      </w:r>
      <w:r>
        <w:rPr>
          <w:rFonts w:eastAsia="Times New Roman" w:cs="Times New Roman"/>
          <w:szCs w:val="24"/>
        </w:rPr>
        <w:t xml:space="preserve">δυτική </w:t>
      </w:r>
      <w:r>
        <w:rPr>
          <w:rFonts w:eastAsia="Times New Roman" w:cs="Times New Roman"/>
          <w:szCs w:val="24"/>
        </w:rPr>
        <w:t>Ελλάδα. Περιμένουν και εκείνο</w:t>
      </w:r>
      <w:r>
        <w:rPr>
          <w:rFonts w:eastAsia="Times New Roman" w:cs="Times New Roman"/>
          <w:szCs w:val="24"/>
        </w:rPr>
        <w:t xml:space="preserve">ι. </w:t>
      </w:r>
    </w:p>
    <w:p w14:paraId="6E7E6D9F"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Και αυτό πρέπει να το δούμε. </w:t>
      </w:r>
    </w:p>
    <w:p w14:paraId="6E7E6DA0"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szCs w:val="24"/>
        </w:rPr>
        <w:t>Όσον αφορά τους ναυπηγούς μηχανολόγους -μηχανικούς υπάρχει ειδικότητα και μάλιστα ξεχωριστή, βασική ειδικότητα. Οι ναυπηγοί μηχανικοί είναι ειδικότητα και το δικό μας Πολ</w:t>
      </w:r>
      <w:r>
        <w:rPr>
          <w:rFonts w:eastAsia="Times New Roman" w:cs="Times New Roman"/>
          <w:szCs w:val="24"/>
        </w:rPr>
        <w:t xml:space="preserve">υτεχνείο βγάζει ναυπηγούς μηχανολόγους. Άρα, είναι και ναυπηγοί και μηχανολόγοι, έχουν δύο ειδικότητες. Επίσης οι μηχανικοί ηλεκτρονικών υπολογιστών έχουν και αυτοί τη δική τους ειδικότητα, των ηλεκτρονικών μηχανικών. Άρα, δεν υπάρχει θέμα. </w:t>
      </w:r>
    </w:p>
    <w:p w14:paraId="6E7E6DA1"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szCs w:val="24"/>
        </w:rPr>
        <w:t>Όσον αφορά την</w:t>
      </w:r>
      <w:r>
        <w:rPr>
          <w:rFonts w:eastAsia="Times New Roman" w:cs="Times New Roman"/>
          <w:szCs w:val="24"/>
        </w:rPr>
        <w:t xml:space="preserve"> τροπολογία που κατατέθηκε, κύριε Συντυχάκη, εμείς και εφαρμόζουμε και υπηρετούμε με συνέπεια οτιδήποτε για το οποίο δεσμευόμαστε. Επομένως, γίνεται αποδεκτή. </w:t>
      </w:r>
    </w:p>
    <w:p w14:paraId="6E7E6DA2"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szCs w:val="24"/>
        </w:rPr>
        <w:t>Όσον αφορά το παράπλευρο δίκτυο, με δική μου πρωτοβουλία έχει κλειστεί συνάντηση την Τρίτη μεταξ</w:t>
      </w:r>
      <w:r>
        <w:rPr>
          <w:rFonts w:eastAsia="Times New Roman" w:cs="Times New Roman"/>
          <w:szCs w:val="24"/>
        </w:rPr>
        <w:t xml:space="preserve">ύ της Ομοσπονδίας και των παραχωρησιούχων για να συζητηθεί το θέμα των διοδίων των βαρέων οχημάτων άνω των τρεισήμισι τόνων. Ο κλάδος των χερσαίων μεταφορών έχει πληγεί, έχει ταλαιπωρηθεί πολύ από τις πολιτικές που έχουν εφαρμοστεί στο παρελθόν και πρέπει </w:t>
      </w:r>
      <w:r>
        <w:rPr>
          <w:rFonts w:eastAsia="Times New Roman" w:cs="Times New Roman"/>
          <w:szCs w:val="24"/>
        </w:rPr>
        <w:t>να στηριχθεί, όχι, όμως, με εκπτώσεις σε θέματα απομείωσης της οδικής ασφάλειας, σε άλλα θέματα. Αυτό θα το κάνουμε.</w:t>
      </w:r>
    </w:p>
    <w:p w14:paraId="6E7E6DA3"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szCs w:val="24"/>
        </w:rPr>
        <w:t>Ολοκληρώνοντας, θα ήθελα να ευχαριστήσω ξανά για τη συνεργασία όλες τις πτέρυγες της Βουλής και να συνεχίσουμε για τη σύνταξη του εθνικού π</w:t>
      </w:r>
      <w:r>
        <w:rPr>
          <w:rFonts w:eastAsia="Times New Roman" w:cs="Times New Roman"/>
          <w:szCs w:val="24"/>
        </w:rPr>
        <w:t xml:space="preserve">λαισίου πολιτικής για τα εναλλακτικά καύσιμα. </w:t>
      </w:r>
    </w:p>
    <w:p w14:paraId="6E7E6DA4"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E7E6DA5" w14:textId="77777777" w:rsidR="00D31811" w:rsidRDefault="00451ED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E7E6DA6"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Κύριε Πρόεδρε, θα ήθελα για μισό λεπτό τον λόγο.</w:t>
      </w:r>
    </w:p>
    <w:p w14:paraId="6E7E6DA7" w14:textId="77777777" w:rsidR="00D31811" w:rsidRDefault="00451ED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Τι θέλετε, κύριε Σαχινίδη;</w:t>
      </w:r>
    </w:p>
    <w:p w14:paraId="6E7E6DA8"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ΣΑΧΙΝΙΔΗΣ:</w:t>
      </w:r>
      <w:r>
        <w:rPr>
          <w:rFonts w:eastAsia="Times New Roman" w:cs="Times New Roman"/>
          <w:szCs w:val="24"/>
        </w:rPr>
        <w:t xml:space="preserve"> Να δώσω μια απάντηση στον κύριο Υπουργό επειδή αναφέρθηκε σε ακραίες φωνές. </w:t>
      </w:r>
    </w:p>
    <w:p w14:paraId="6E7E6DA9"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Αναγνωρίσατε δηλαδή…</w:t>
      </w:r>
    </w:p>
    <w:p w14:paraId="6E7E6DAA"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Εσείς είστε ακραία φωνή; Εγώ για κεντρώο σας έχω…</w:t>
      </w:r>
    </w:p>
    <w:p w14:paraId="6E7E6DAB"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ΣΑΧΙ</w:t>
      </w:r>
      <w:r>
        <w:rPr>
          <w:rFonts w:eastAsia="Times New Roman" w:cs="Times New Roman"/>
          <w:b/>
          <w:szCs w:val="24"/>
        </w:rPr>
        <w:t xml:space="preserve">ΝΙΔΗΣ: </w:t>
      </w:r>
      <w:r>
        <w:rPr>
          <w:rFonts w:eastAsia="Times New Roman" w:cs="Times New Roman"/>
          <w:szCs w:val="24"/>
        </w:rPr>
        <w:t>Εγώ κατέθεσα την καταγγελία, οπότε έχω το δικαίωμα να μιλήσω.</w:t>
      </w:r>
    </w:p>
    <w:p w14:paraId="6E7E6DAC"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Κύριε Υπουργέ, προφανώς οι συνεργάτες σας σάς ενημερώνουν λάθος επειδή τυχαίνει πάντα όταν μιλάει κάποιος από την Χρυσή Αυγή –είτε εγώ είτε κάποιος άλλος- να απουσιάζετε από την Αίθουσα. Φροντίστε να ενημερώνεστε. </w:t>
      </w:r>
    </w:p>
    <w:p w14:paraId="6E7E6DAD"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Αυτό που κατέθεσα στα Πρακτικά ως καταγγε</w:t>
      </w:r>
      <w:r>
        <w:rPr>
          <w:rFonts w:eastAsia="Times New Roman" w:cs="Times New Roman"/>
          <w:szCs w:val="24"/>
        </w:rPr>
        <w:t xml:space="preserve">λία δεν είναι φωνή ούτε κάποιο πόρισμα της Χρυσής Αυγής. Ήταν μια καταγγελία και μάλιστα όταν ξεκίνησα να την αναφέρω, ρώτησα το Σώμα αν έχει έρθει και στα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των υπολοίπων Βουλευτών. Δεν γνωρίζω τον κύριο ούτε είναι στη Χρυσή Αυγή. Απλά έκρινα σκόπιμο</w:t>
      </w:r>
      <w:r>
        <w:rPr>
          <w:rFonts w:eastAsia="Times New Roman" w:cs="Times New Roman"/>
          <w:szCs w:val="24"/>
        </w:rPr>
        <w:t xml:space="preserve"> να την καταθέσω από την στιγμή που έγινε μια καταγγελία που έχει άμεση σχέση με θέματα ασφάλειας. </w:t>
      </w:r>
    </w:p>
    <w:p w14:paraId="6E7E6DAE"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Οπότε, από πού κρίνετε εσείς ότι είναι ακραία φωνή;</w:t>
      </w:r>
    </w:p>
    <w:p w14:paraId="6E7E6DAF"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Και μια μικρή επισήμανση να κάνω στον κ. Καραναστάση, επειδή ανέφερε ότι το παράπλευρο οδικό δίκτυο…</w:t>
      </w:r>
    </w:p>
    <w:p w14:paraId="6E7E6DB0" w14:textId="77777777" w:rsidR="00D31811" w:rsidRDefault="00451EDC">
      <w:pPr>
        <w:spacing w:line="600" w:lineRule="auto"/>
        <w:ind w:firstLine="720"/>
        <w:jc w:val="both"/>
        <w:rPr>
          <w:rFonts w:eastAsia="Times New Roman" w:cs="Times New Roman"/>
          <w:szCs w:val="24"/>
        </w:rPr>
      </w:pPr>
      <w:r>
        <w:rPr>
          <w:rFonts w:eastAsia="Times New Roman"/>
          <w:b/>
          <w:bCs/>
        </w:rPr>
        <w:t>ΠΡΟ</w:t>
      </w:r>
      <w:r>
        <w:rPr>
          <w:rFonts w:eastAsia="Times New Roman"/>
          <w:b/>
          <w:bCs/>
        </w:rPr>
        <w:t>ΕΔΡΕΥΩΝ (Γεώργιος Βαρεμένος):</w:t>
      </w:r>
      <w:r>
        <w:rPr>
          <w:rFonts w:eastAsia="Times New Roman" w:cs="Times New Roman"/>
          <w:szCs w:val="24"/>
        </w:rPr>
        <w:t xml:space="preserve"> Δεν γίνεται έτσι τώρα.</w:t>
      </w:r>
    </w:p>
    <w:p w14:paraId="6E7E6DB1"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Αυτό θα πω απλά. Δεν είναι αντιπαράθεση.</w:t>
      </w:r>
    </w:p>
    <w:p w14:paraId="6E7E6DB2"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Το παράπλευρο οδικό δίκτυο, κύριε Καραναστάση, έχει δημιουργηθεί για να αντέχει φορτηγά τρεισήμισι τόνων. Κάποτε ήταν εθνική οδός.</w:t>
      </w:r>
    </w:p>
    <w:p w14:paraId="6E7E6DB3"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w:t>
      </w:r>
      <w:r>
        <w:rPr>
          <w:rFonts w:eastAsia="Times New Roman"/>
          <w:b/>
          <w:bCs/>
        </w:rPr>
        <w:t>Γεώργιος Βαρεμένος):</w:t>
      </w:r>
      <w:r>
        <w:rPr>
          <w:rFonts w:eastAsia="Times New Roman" w:cs="Times New Roman"/>
          <w:szCs w:val="24"/>
        </w:rPr>
        <w:t xml:space="preserve"> Ευχαριστούμε.</w:t>
      </w:r>
    </w:p>
    <w:p w14:paraId="6E7E6DB4"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Ο συνάδελφος κ. Δημήτριος Γάκης και ο υποφαινόμενος Γεώργιος Βαρεμένος ζητούν άδεια ολιγοήμερη</w:t>
      </w:r>
      <w:r>
        <w:rPr>
          <w:rFonts w:eastAsia="Times New Roman" w:cs="Times New Roman"/>
          <w:szCs w:val="24"/>
        </w:rPr>
        <w:t>ς</w:t>
      </w:r>
      <w:r>
        <w:rPr>
          <w:rFonts w:eastAsia="Times New Roman" w:cs="Times New Roman"/>
          <w:szCs w:val="24"/>
        </w:rPr>
        <w:t xml:space="preserve"> απουσία</w:t>
      </w:r>
      <w:r>
        <w:rPr>
          <w:rFonts w:eastAsia="Times New Roman" w:cs="Times New Roman"/>
          <w:szCs w:val="24"/>
        </w:rPr>
        <w:t>ς</w:t>
      </w:r>
      <w:r>
        <w:rPr>
          <w:rFonts w:eastAsia="Times New Roman" w:cs="Times New Roman"/>
          <w:szCs w:val="24"/>
        </w:rPr>
        <w:t xml:space="preserve"> στο εξωτερικό. Η Βουλή εγκρίνει;</w:t>
      </w:r>
    </w:p>
    <w:p w14:paraId="6E7E6DB5"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ΒΟΥΛΕΥΤΕΣ:</w:t>
      </w:r>
      <w:r>
        <w:rPr>
          <w:rFonts w:eastAsia="Times New Roman" w:cs="Times New Roman"/>
          <w:szCs w:val="24"/>
        </w:rPr>
        <w:t xml:space="preserve"> Μάλιστα, μάλιστα.</w:t>
      </w:r>
    </w:p>
    <w:p w14:paraId="6E7E6DB6"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w:t>
      </w:r>
      <w:r>
        <w:rPr>
          <w:rFonts w:eastAsia="Times New Roman" w:cs="Times New Roman"/>
          <w:szCs w:val="24"/>
        </w:rPr>
        <w:t xml:space="preserve">Συνεπώς η </w:t>
      </w:r>
      <w:r>
        <w:rPr>
          <w:rFonts w:eastAsia="Times New Roman" w:cs="Times New Roman"/>
          <w:szCs w:val="24"/>
        </w:rPr>
        <w:t>Βου</w:t>
      </w:r>
      <w:r>
        <w:rPr>
          <w:rFonts w:eastAsia="Times New Roman" w:cs="Times New Roman"/>
          <w:szCs w:val="24"/>
        </w:rPr>
        <w:t>λή ενέκρινε τις ζητηθείσες άδειες.</w:t>
      </w:r>
    </w:p>
    <w:p w14:paraId="6E7E6DB7"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6F5757">
        <w:rPr>
          <w:rFonts w:eastAsia="Times New Roman" w:cs="Times New Roman"/>
          <w:b/>
          <w:szCs w:val="24"/>
        </w:rPr>
        <w:t>ΑΝΑΣΤΑΣΙΟΣ ΚΟΥΡΑΚΗΣ</w:t>
      </w:r>
      <w:r w:rsidRPr="005B3273">
        <w:rPr>
          <w:rFonts w:eastAsia="Times New Roman" w:cs="Times New Roman"/>
          <w:szCs w:val="24"/>
        </w:rPr>
        <w:t>)</w:t>
      </w:r>
    </w:p>
    <w:p w14:paraId="6E7E6DB8"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Κυρίες και κύριοι συνάδελφοι, κηρύσσεται περαιωμένη η συζήτηση επί των άρθρων του σχε</w:t>
      </w:r>
      <w:r>
        <w:rPr>
          <w:rFonts w:eastAsia="Times New Roman" w:cs="Times New Roman"/>
          <w:szCs w:val="24"/>
        </w:rPr>
        <w:t>δίου νόμου του Υπουργείου Υποδομών και Μεταφορών</w:t>
      </w:r>
      <w:r>
        <w:rPr>
          <w:rFonts w:eastAsia="Times New Roman" w:cs="Times New Roman"/>
          <w:szCs w:val="24"/>
        </w:rPr>
        <w:t>:</w:t>
      </w:r>
      <w:r>
        <w:rPr>
          <w:rFonts w:eastAsia="Times New Roman" w:cs="Times New Roman"/>
          <w:szCs w:val="24"/>
        </w:rPr>
        <w:t xml:space="preserve"> «Ενσωμάτωση στην </w:t>
      </w:r>
      <w:r>
        <w:rPr>
          <w:rFonts w:eastAsia="Times New Roman" w:cs="Times New Roman"/>
          <w:szCs w:val="24"/>
        </w:rPr>
        <w:t xml:space="preserve">Ελληνική Νομοθεσία </w:t>
      </w:r>
      <w:r>
        <w:rPr>
          <w:rFonts w:eastAsia="Times New Roman" w:cs="Times New Roman"/>
          <w:szCs w:val="24"/>
        </w:rPr>
        <w:t>της Οδηγίας 2014/94/ΕΕ του Ευρωπαϊκού Κοινοβουλίου και του Συμβουλίου</w:t>
      </w:r>
      <w:r>
        <w:rPr>
          <w:rFonts w:eastAsia="Times New Roman" w:cs="Times New Roman"/>
          <w:szCs w:val="24"/>
        </w:rPr>
        <w:t>..</w:t>
      </w:r>
      <w:r>
        <w:rPr>
          <w:rFonts w:eastAsia="Times New Roman" w:cs="Times New Roman"/>
          <w:szCs w:val="24"/>
        </w:rPr>
        <w:t>.</w:t>
      </w:r>
    </w:p>
    <w:p w14:paraId="6E7E6DB9"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Κύριε Πρόεδρε, θέλω να λάβω τον λόγο επί προσωπικού για κάτι που είπε ο κύριος Υπ</w:t>
      </w:r>
      <w:r>
        <w:rPr>
          <w:rFonts w:eastAsia="Times New Roman" w:cs="Times New Roman"/>
          <w:szCs w:val="24"/>
        </w:rPr>
        <w:t>ουργός. Μπορώ;</w:t>
      </w:r>
    </w:p>
    <w:p w14:paraId="6E7E6DBA"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Τώρα έχουμε μπει σε διαδικασία ψηφοφορίας, αν δεν σας πειράζει.</w:t>
      </w:r>
    </w:p>
    <w:p w14:paraId="6E7E6DBB"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Δεν πρόλαβα, ε; Δεν πειράζει.</w:t>
      </w:r>
    </w:p>
    <w:p w14:paraId="6E7E6DBC"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Κηρύσσεται, λοιπόν, περαιωμένη η συζήτηση επί των άρθρων του </w:t>
      </w:r>
      <w:r>
        <w:rPr>
          <w:rFonts w:eastAsia="Times New Roman" w:cs="Times New Roman"/>
          <w:szCs w:val="24"/>
        </w:rPr>
        <w:t>σχεδίου νόμου του Υπουργείου Υποδομών και Μεταφορών</w:t>
      </w:r>
      <w:r>
        <w:rPr>
          <w:rFonts w:eastAsia="Times New Roman" w:cs="Times New Roman"/>
          <w:szCs w:val="24"/>
        </w:rPr>
        <w:t>:</w:t>
      </w:r>
      <w:r>
        <w:rPr>
          <w:rFonts w:eastAsia="Times New Roman" w:cs="Times New Roman"/>
          <w:szCs w:val="24"/>
        </w:rPr>
        <w:t xml:space="preserve"> «Ενσωμάτωση στην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 xml:space="preserve">Νομοθεσία </w:t>
      </w:r>
      <w:r>
        <w:rPr>
          <w:rFonts w:eastAsia="Times New Roman" w:cs="Times New Roman"/>
          <w:szCs w:val="24"/>
        </w:rPr>
        <w:t xml:space="preserve">της Οδηγίας 2014/94/ΕΕ του Ευρωπαϊκού Κοινοβουλίου και του Συμβουλίου της 22ας Οκτωβρίου 2014 για την ανάπτυξη των </w:t>
      </w:r>
      <w:r>
        <w:rPr>
          <w:rFonts w:eastAsia="Times New Roman" w:cs="Times New Roman"/>
          <w:szCs w:val="24"/>
        </w:rPr>
        <w:t xml:space="preserve">Υποδομών Εναλλακτικών </w:t>
      </w:r>
      <w:r>
        <w:rPr>
          <w:rFonts w:eastAsia="Times New Roman" w:cs="Times New Roman"/>
          <w:szCs w:val="24"/>
        </w:rPr>
        <w:t>καυσίμων, απλοποίηση διαδικασί</w:t>
      </w:r>
      <w:r>
        <w:rPr>
          <w:rFonts w:eastAsia="Times New Roman" w:cs="Times New Roman"/>
          <w:szCs w:val="24"/>
        </w:rPr>
        <w:t>ας</w:t>
      </w:r>
      <w:r>
        <w:rPr>
          <w:rFonts w:eastAsia="Times New Roman" w:cs="Times New Roman"/>
          <w:szCs w:val="24"/>
        </w:rPr>
        <w:t>,</w:t>
      </w:r>
      <w:r>
        <w:rPr>
          <w:rFonts w:eastAsia="Times New Roman" w:cs="Times New Roman"/>
          <w:szCs w:val="24"/>
        </w:rPr>
        <w:t xml:space="preserve"> αδειοδότησης και άλλες διατάξεις πρατηρίων παροχής καυσίμων και ενέργειας</w:t>
      </w:r>
      <w:r>
        <w:rPr>
          <w:rFonts w:eastAsia="Times New Roman" w:cs="Times New Roman"/>
          <w:szCs w:val="24"/>
        </w:rPr>
        <w:t>,</w:t>
      </w:r>
      <w:r>
        <w:rPr>
          <w:rFonts w:eastAsia="Times New Roman" w:cs="Times New Roman"/>
          <w:szCs w:val="24"/>
        </w:rPr>
        <w:t xml:space="preserve"> και λοιπές διατάξεις».</w:t>
      </w:r>
    </w:p>
    <w:p w14:paraId="6E7E6DBD"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 xml:space="preserve">Εισερχόμαστε </w:t>
      </w:r>
      <w:r>
        <w:rPr>
          <w:rFonts w:eastAsia="Times New Roman" w:cs="Times New Roman"/>
          <w:szCs w:val="24"/>
        </w:rPr>
        <w:t>στην ψήφιση των άρθρων</w:t>
      </w:r>
      <w:r>
        <w:rPr>
          <w:rFonts w:eastAsia="Times New Roman" w:cs="Times New Roman"/>
          <w:szCs w:val="24"/>
        </w:rPr>
        <w:t>. Η</w:t>
      </w:r>
      <w:r>
        <w:rPr>
          <w:rFonts w:eastAsia="Times New Roman" w:cs="Times New Roman"/>
          <w:szCs w:val="24"/>
        </w:rPr>
        <w:t xml:space="preserve"> ψήφισή τους θα γίνει χωριστά.</w:t>
      </w:r>
    </w:p>
    <w:p w14:paraId="6E7E6DBE"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ως έχει;</w:t>
      </w:r>
    </w:p>
    <w:p w14:paraId="6E7E6DBF"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ΣΠΑΡΤΙΝΟΣ:</w:t>
      </w:r>
      <w:r>
        <w:rPr>
          <w:rFonts w:eastAsia="Times New Roman" w:cs="Times New Roman"/>
          <w:szCs w:val="24"/>
        </w:rPr>
        <w:t xml:space="preserve"> Ναι.</w:t>
      </w:r>
    </w:p>
    <w:p w14:paraId="6E7E6DC0"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ΚΩΝΣ</w:t>
      </w:r>
      <w:r>
        <w:rPr>
          <w:rFonts w:eastAsia="Times New Roman" w:cs="Times New Roman"/>
          <w:b/>
          <w:szCs w:val="24"/>
        </w:rPr>
        <w:t>ΤΑΝΤΙΝΟΣ ΑΧ. ΚΑΡΑΜΑΝΛΗΣ:</w:t>
      </w:r>
      <w:r>
        <w:rPr>
          <w:rFonts w:eastAsia="Times New Roman" w:cs="Times New Roman"/>
          <w:szCs w:val="24"/>
        </w:rPr>
        <w:t xml:space="preserve"> Ναι.</w:t>
      </w:r>
    </w:p>
    <w:p w14:paraId="6E7E6DC1"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6E7E6DC2"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6E7E6DC3"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E7E6DC4"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E7E6DC5"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E7E6DC6"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6E7E6DC7"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1 έγινε δεκτό ως έχει κατά πλειοψηφία.</w:t>
      </w:r>
    </w:p>
    <w:p w14:paraId="6E7E6DC8"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6E7E6DC9"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ΣΠΑΡΤΙΝΟΣ:</w:t>
      </w:r>
      <w:r>
        <w:rPr>
          <w:rFonts w:eastAsia="Times New Roman" w:cs="Times New Roman"/>
          <w:szCs w:val="24"/>
        </w:rPr>
        <w:t xml:space="preserve"> Ναι.</w:t>
      </w:r>
    </w:p>
    <w:p w14:paraId="6E7E6DCA"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Ναι.</w:t>
      </w:r>
    </w:p>
    <w:p w14:paraId="6E7E6DCB"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6E7E6DCC"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6E7E6DCD"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E7E6DCE"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E7E6DCF"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E7E6DD0"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6E7E6DD1"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2 έγινε δεκτό ως έχει κατά πλειοψηφία.</w:t>
      </w:r>
    </w:p>
    <w:p w14:paraId="6E7E6DD2"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ως έχει;</w:t>
      </w:r>
    </w:p>
    <w:p w14:paraId="6E7E6DD3"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ΣΠΑΡΤΙΝΟΣ:</w:t>
      </w:r>
      <w:r>
        <w:rPr>
          <w:rFonts w:eastAsia="Times New Roman" w:cs="Times New Roman"/>
          <w:szCs w:val="24"/>
        </w:rPr>
        <w:t xml:space="preserve"> Ναι.</w:t>
      </w:r>
    </w:p>
    <w:p w14:paraId="6E7E6DD4"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w:t>
      </w:r>
      <w:r>
        <w:rPr>
          <w:rFonts w:eastAsia="Times New Roman" w:cs="Times New Roman"/>
          <w:b/>
          <w:szCs w:val="24"/>
        </w:rPr>
        <w:t>ΙΝΟΣ ΑΧ. ΚΑΡΑΜΑΝΛΗΣ:</w:t>
      </w:r>
      <w:r>
        <w:rPr>
          <w:rFonts w:eastAsia="Times New Roman" w:cs="Times New Roman"/>
          <w:szCs w:val="24"/>
        </w:rPr>
        <w:t xml:space="preserve"> Ναι.</w:t>
      </w:r>
    </w:p>
    <w:p w14:paraId="6E7E6DD5"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6E7E6DD6"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6E7E6DD7"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E7E6DD8"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E7E6DD9"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E7E6DDA"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6E7E6DDB"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3 έγινε δεκτό ως έχει κ</w:t>
      </w:r>
      <w:r>
        <w:rPr>
          <w:rFonts w:eastAsia="Times New Roman" w:cs="Times New Roman"/>
          <w:szCs w:val="24"/>
        </w:rPr>
        <w:t>ατά πλειοψηφία.</w:t>
      </w:r>
    </w:p>
    <w:p w14:paraId="6E7E6DDC"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όπως τροποποιήθηκε από τον κύριο Υπουργό;</w:t>
      </w:r>
    </w:p>
    <w:p w14:paraId="6E7E6DDD"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ΣΠΑΡΤΙΝΟΣ:</w:t>
      </w:r>
      <w:r>
        <w:rPr>
          <w:rFonts w:eastAsia="Times New Roman" w:cs="Times New Roman"/>
          <w:szCs w:val="24"/>
        </w:rPr>
        <w:t xml:space="preserve"> Ναι.</w:t>
      </w:r>
    </w:p>
    <w:p w14:paraId="6E7E6DDE"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Ναι.</w:t>
      </w:r>
    </w:p>
    <w:p w14:paraId="6E7E6DDF"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6E7E6DE0"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6E7E6DE1"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E7E6DE2"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ΑΜΥΡΑΣ:</w:t>
      </w:r>
      <w:r>
        <w:rPr>
          <w:rFonts w:eastAsia="Times New Roman" w:cs="Times New Roman"/>
          <w:szCs w:val="24"/>
        </w:rPr>
        <w:t xml:space="preserve"> Ναι.</w:t>
      </w:r>
    </w:p>
    <w:p w14:paraId="6E7E6DE3"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E7E6DE4"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6E7E6DE5"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4 έγινε δεκτό, όπως τροποποιήθηκε από τον κύριο Υπουργό, κατά πλειοψηφία.</w:t>
      </w:r>
    </w:p>
    <w:p w14:paraId="6E7E6DE6"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 ως έχει;</w:t>
      </w:r>
    </w:p>
    <w:p w14:paraId="6E7E6DE7"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w:t>
      </w:r>
      <w:r>
        <w:rPr>
          <w:rFonts w:eastAsia="Times New Roman" w:cs="Times New Roman"/>
          <w:b/>
          <w:szCs w:val="24"/>
        </w:rPr>
        <w:t>Σ ΣΠΑΡΤΙΝΟΣ:</w:t>
      </w:r>
      <w:r>
        <w:rPr>
          <w:rFonts w:eastAsia="Times New Roman" w:cs="Times New Roman"/>
          <w:szCs w:val="24"/>
        </w:rPr>
        <w:t xml:space="preserve"> Ναι.</w:t>
      </w:r>
    </w:p>
    <w:p w14:paraId="6E7E6DE8"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Ναι.</w:t>
      </w:r>
    </w:p>
    <w:p w14:paraId="6E7E6DE9"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6E7E6DEA"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6E7E6DEB"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E7E6DEC"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E7E6DED"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E7E6DEE"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6E7E6DEF"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5 έγινε δεκτό ως έχει κατά πλειοψηφία.</w:t>
      </w:r>
    </w:p>
    <w:p w14:paraId="6E7E6DF0"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 ως έχει;</w:t>
      </w:r>
    </w:p>
    <w:p w14:paraId="6E7E6DF1"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ΣΠΑΡΤΙΝΟΣ:</w:t>
      </w:r>
      <w:r>
        <w:rPr>
          <w:rFonts w:eastAsia="Times New Roman" w:cs="Times New Roman"/>
          <w:szCs w:val="24"/>
        </w:rPr>
        <w:t xml:space="preserve"> Ναι.</w:t>
      </w:r>
    </w:p>
    <w:p w14:paraId="6E7E6DF2"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Ναι.</w:t>
      </w:r>
    </w:p>
    <w:p w14:paraId="6E7E6DF3"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6E7E6DF4"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6E7E6DF5"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E7E6DF6"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w:t>
      </w:r>
      <w:r>
        <w:rPr>
          <w:rFonts w:eastAsia="Times New Roman" w:cs="Times New Roman"/>
          <w:b/>
          <w:szCs w:val="24"/>
        </w:rPr>
        <w:t>ΙΟΣ ΑΜΥΡΑΣ:</w:t>
      </w:r>
      <w:r>
        <w:rPr>
          <w:rFonts w:eastAsia="Times New Roman" w:cs="Times New Roman"/>
          <w:szCs w:val="24"/>
        </w:rPr>
        <w:t xml:space="preserve"> Ναι.</w:t>
      </w:r>
    </w:p>
    <w:p w14:paraId="6E7E6DF7"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E7E6DF8"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6E7E6DF9"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6 έγινε δεκτό ως έχει κατά πλειοψηφία.</w:t>
      </w:r>
    </w:p>
    <w:p w14:paraId="6E7E6DFA"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 ως έχει;</w:t>
      </w:r>
    </w:p>
    <w:p w14:paraId="6E7E6DFB"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ΣΠΑΡΤΙΝΟΣ:</w:t>
      </w:r>
      <w:r>
        <w:rPr>
          <w:rFonts w:eastAsia="Times New Roman" w:cs="Times New Roman"/>
          <w:szCs w:val="24"/>
        </w:rPr>
        <w:t xml:space="preserve"> Ναι.</w:t>
      </w:r>
    </w:p>
    <w:p w14:paraId="6E7E6DFC"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ΑΧ. ΚΑΡΑΜΑΝΛΗΣ:</w:t>
      </w:r>
      <w:r>
        <w:rPr>
          <w:rFonts w:eastAsia="Times New Roman" w:cs="Times New Roman"/>
          <w:szCs w:val="24"/>
        </w:rPr>
        <w:t xml:space="preserve"> Ναι.</w:t>
      </w:r>
    </w:p>
    <w:p w14:paraId="6E7E6DFD"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6E7E6DFE"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6E7E6DFF"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E7E6E00"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E7E6E01"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E7E6E02"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6E7E6E03"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7 έγινε δεκτό ως έχει κατά</w:t>
      </w:r>
      <w:r>
        <w:rPr>
          <w:rFonts w:eastAsia="Times New Roman" w:cs="Times New Roman"/>
          <w:szCs w:val="24"/>
        </w:rPr>
        <w:t xml:space="preserve"> πλειοψηφία.</w:t>
      </w:r>
    </w:p>
    <w:p w14:paraId="6E7E6E04"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 ως έχει;</w:t>
      </w:r>
    </w:p>
    <w:p w14:paraId="6E7E6E05"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ΣΠΑΡΤΙΝΟΣ:</w:t>
      </w:r>
      <w:r>
        <w:rPr>
          <w:rFonts w:eastAsia="Times New Roman" w:cs="Times New Roman"/>
          <w:szCs w:val="24"/>
        </w:rPr>
        <w:t xml:space="preserve"> Ναι.</w:t>
      </w:r>
    </w:p>
    <w:p w14:paraId="6E7E6E06"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Ναι.</w:t>
      </w:r>
    </w:p>
    <w:p w14:paraId="6E7E6E07"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6E7E6E08"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6E7E6E09"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E7E6E0A"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E7E6E0B"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E7E6E0C"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6E7E6E0D"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8 έγινε δεκτό ως έχει κατά πλειοψηφία.</w:t>
      </w:r>
    </w:p>
    <w:p w14:paraId="6E7E6E0E"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 ως έχει;</w:t>
      </w:r>
    </w:p>
    <w:p w14:paraId="6E7E6E0F"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ΣΠΑΡΤΙΝΟΣ:</w:t>
      </w:r>
      <w:r>
        <w:rPr>
          <w:rFonts w:eastAsia="Times New Roman" w:cs="Times New Roman"/>
          <w:szCs w:val="24"/>
        </w:rPr>
        <w:t xml:space="preserve"> Ναι.</w:t>
      </w:r>
    </w:p>
    <w:p w14:paraId="6E7E6E10"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Ναι.</w:t>
      </w:r>
    </w:p>
    <w:p w14:paraId="6E7E6E11"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w:t>
      </w:r>
      <w:r>
        <w:rPr>
          <w:rFonts w:eastAsia="Times New Roman" w:cs="Times New Roman"/>
          <w:szCs w:val="24"/>
        </w:rPr>
        <w:t>ι.</w:t>
      </w:r>
    </w:p>
    <w:p w14:paraId="6E7E6E12"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6E7E6E13"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E7E6E14"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E7E6E15"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E7E6E16"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6E7E6E17"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9 έγινε δεκτό ως έχει κατά πλειοψηφία.</w:t>
      </w:r>
    </w:p>
    <w:p w14:paraId="6E7E6E18"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w:t>
      </w:r>
      <w:r>
        <w:rPr>
          <w:rFonts w:eastAsia="Times New Roman" w:cs="Times New Roman"/>
          <w:szCs w:val="24"/>
        </w:rPr>
        <w:t xml:space="preserve"> το άρθρο 10 ως έχει;</w:t>
      </w:r>
    </w:p>
    <w:p w14:paraId="6E7E6E19"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ΣΠΑΡΤΙΝΟΣ:</w:t>
      </w:r>
      <w:r>
        <w:rPr>
          <w:rFonts w:eastAsia="Times New Roman" w:cs="Times New Roman"/>
          <w:szCs w:val="24"/>
        </w:rPr>
        <w:t xml:space="preserve"> Ναι.</w:t>
      </w:r>
    </w:p>
    <w:p w14:paraId="6E7E6E1A"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Ναι.</w:t>
      </w:r>
    </w:p>
    <w:p w14:paraId="6E7E6E1B"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6E7E6E1C"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6E7E6E1D"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E7E6E1E"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E7E6E1F"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E7E6E20"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6E7E6E21"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(Α</w:t>
      </w:r>
      <w:r>
        <w:rPr>
          <w:rFonts w:eastAsia="Times New Roman"/>
          <w:b/>
          <w:bCs/>
        </w:rPr>
        <w:t>ναστάσιος Κουράκης):</w:t>
      </w:r>
      <w:r>
        <w:rPr>
          <w:rFonts w:eastAsia="Times New Roman" w:cs="Times New Roman"/>
          <w:szCs w:val="24"/>
        </w:rPr>
        <w:t xml:space="preserve"> Συνεπώς το άρθρο 10 έγινε δεκτό ως έχει κατά πλειοψηφία.</w:t>
      </w:r>
    </w:p>
    <w:p w14:paraId="6E7E6E22"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11 ως έχει;</w:t>
      </w:r>
    </w:p>
    <w:p w14:paraId="6E7E6E23"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ΣΠΑΡΤΙΝΟΣ:</w:t>
      </w:r>
      <w:r>
        <w:rPr>
          <w:rFonts w:eastAsia="Times New Roman" w:cs="Times New Roman"/>
          <w:szCs w:val="24"/>
        </w:rPr>
        <w:t xml:space="preserve"> Ναι.</w:t>
      </w:r>
    </w:p>
    <w:p w14:paraId="6E7E6E24"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Ναι.</w:t>
      </w:r>
    </w:p>
    <w:p w14:paraId="6E7E6E25"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6E7E6E26"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6E7E6E27"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ΕΜΜΑΝΟΥΗ</w:t>
      </w:r>
      <w:r>
        <w:rPr>
          <w:rFonts w:eastAsia="Times New Roman" w:cs="Times New Roman"/>
          <w:b/>
          <w:szCs w:val="24"/>
        </w:rPr>
        <w:t>Λ ΣΥΝΤΥΧΑΚΗΣ:</w:t>
      </w:r>
      <w:r>
        <w:rPr>
          <w:rFonts w:eastAsia="Times New Roman" w:cs="Times New Roman"/>
          <w:szCs w:val="24"/>
        </w:rPr>
        <w:t xml:space="preserve"> Όχι.</w:t>
      </w:r>
    </w:p>
    <w:p w14:paraId="6E7E6E28"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E7E6E29"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E7E6E2A"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6E7E6E2B"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11 έγινε δεκτό ως έχει κατά πλειοψηφία.</w:t>
      </w:r>
    </w:p>
    <w:p w14:paraId="6E7E6E2C"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 ως έχει;</w:t>
      </w:r>
    </w:p>
    <w:p w14:paraId="6E7E6E2D"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ΣΠΑΡΤΙΝΟΣ:</w:t>
      </w:r>
      <w:r>
        <w:rPr>
          <w:rFonts w:eastAsia="Times New Roman" w:cs="Times New Roman"/>
          <w:szCs w:val="24"/>
        </w:rPr>
        <w:t xml:space="preserve"> Ναι.</w:t>
      </w:r>
    </w:p>
    <w:p w14:paraId="6E7E6E2E"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Ναι.</w:t>
      </w:r>
    </w:p>
    <w:p w14:paraId="6E7E6E2F"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6E7E6E30"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6E7E6E31"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E7E6E32"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E7E6E33"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E7E6E34"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6E7E6E35"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12 έγινε δεκτό ως έχει κατά πλειοψηφία.</w:t>
      </w:r>
    </w:p>
    <w:p w14:paraId="6E7E6E36"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13, όπως τροποποιήθηκε από τον κύριο Υπουργό;</w:t>
      </w:r>
    </w:p>
    <w:p w14:paraId="6E7E6E37"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ΣΠΑΡΤΙΝΟΣ:</w:t>
      </w:r>
      <w:r>
        <w:rPr>
          <w:rFonts w:eastAsia="Times New Roman" w:cs="Times New Roman"/>
          <w:szCs w:val="24"/>
        </w:rPr>
        <w:t xml:space="preserve"> Ναι.</w:t>
      </w:r>
    </w:p>
    <w:p w14:paraId="6E7E6E38"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Ναι.</w:t>
      </w:r>
    </w:p>
    <w:p w14:paraId="6E7E6E39"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6E7E6E3A"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b/>
          <w:szCs w:val="24"/>
        </w:rPr>
        <w:t xml:space="preserve"> </w:t>
      </w:r>
      <w:r>
        <w:rPr>
          <w:rFonts w:eastAsia="Times New Roman" w:cs="Times New Roman"/>
          <w:szCs w:val="24"/>
        </w:rPr>
        <w:t>Ναι.</w:t>
      </w:r>
    </w:p>
    <w:p w14:paraId="6E7E6E3B"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E7E6E3C"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E7E6E3D"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E7E6E3E"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6E7E6E3F"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13 έγινε δεκτό, όπως τροποποιήθηκε από τον κύριο Υπουργό, κατά πλειοψηφία.</w:t>
      </w:r>
    </w:p>
    <w:p w14:paraId="6E7E6E40"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Ερωτάται το Σώμα: Γί</w:t>
      </w:r>
      <w:r>
        <w:rPr>
          <w:rFonts w:eastAsia="Times New Roman" w:cs="Times New Roman"/>
          <w:szCs w:val="24"/>
        </w:rPr>
        <w:t>νεται δεκτό το άρθρο 14, όπως τροποποιήθηκε από τον κύριο Υπουργό;</w:t>
      </w:r>
    </w:p>
    <w:p w14:paraId="6E7E6E41"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ΣΠΑΡΤΙΝΟΣ:</w:t>
      </w:r>
      <w:r>
        <w:rPr>
          <w:rFonts w:eastAsia="Times New Roman" w:cs="Times New Roman"/>
          <w:szCs w:val="24"/>
        </w:rPr>
        <w:t xml:space="preserve"> Ναι.</w:t>
      </w:r>
    </w:p>
    <w:p w14:paraId="6E7E6E42"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Ναι.</w:t>
      </w:r>
    </w:p>
    <w:p w14:paraId="6E7E6E43"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6E7E6E44"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6E7E6E45"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E7E6E46"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E7E6E47"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E7E6E48"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6E7E6E49"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14 έγινε δεκτό, όπως τροποποιήθηκε από τον κύριο Υπουργό, κατά πλειοψηφία.</w:t>
      </w:r>
    </w:p>
    <w:p w14:paraId="6E7E6E4A"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15, όπως τροποποιήθηκε από τον κύριο Υπουργό;</w:t>
      </w:r>
    </w:p>
    <w:p w14:paraId="6E7E6E4B"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ΣΠΑΡΤΙΝΟΣ:</w:t>
      </w:r>
      <w:r>
        <w:rPr>
          <w:rFonts w:eastAsia="Times New Roman" w:cs="Times New Roman"/>
          <w:szCs w:val="24"/>
        </w:rPr>
        <w:t xml:space="preserve"> Ναι.</w:t>
      </w:r>
    </w:p>
    <w:p w14:paraId="6E7E6E4C"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Ναι.</w:t>
      </w:r>
    </w:p>
    <w:p w14:paraId="6E7E6E4D"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6E7E6E4E"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6E7E6E4F"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E7E6E50"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E7E6E51"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E7E6E52"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6E7E6E53"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15 έγινε δεκτό, όπως τροποποιήθηκε από τον κύριο Υπουργό, κατά πλειοψηφία.</w:t>
      </w:r>
    </w:p>
    <w:p w14:paraId="6E7E6E54"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16, όπως τροποποιήθηκε από τον κύριο Υπουργό;</w:t>
      </w:r>
    </w:p>
    <w:p w14:paraId="6E7E6E55"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ΣΠΑΡΤΙΝΟΣ:</w:t>
      </w:r>
      <w:r>
        <w:rPr>
          <w:rFonts w:eastAsia="Times New Roman" w:cs="Times New Roman"/>
          <w:szCs w:val="24"/>
        </w:rPr>
        <w:t xml:space="preserve"> Ναι.</w:t>
      </w:r>
    </w:p>
    <w:p w14:paraId="6E7E6E56"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Ναι.</w:t>
      </w:r>
    </w:p>
    <w:p w14:paraId="6E7E6E57"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ΣΑΧΙΝ</w:t>
      </w:r>
      <w:r>
        <w:rPr>
          <w:rFonts w:eastAsia="Times New Roman" w:cs="Times New Roman"/>
          <w:b/>
          <w:szCs w:val="24"/>
        </w:rPr>
        <w:t>ΙΔΗΣ:</w:t>
      </w:r>
      <w:r>
        <w:rPr>
          <w:rFonts w:eastAsia="Times New Roman" w:cs="Times New Roman"/>
          <w:szCs w:val="24"/>
        </w:rPr>
        <w:t xml:space="preserve"> Όχι.</w:t>
      </w:r>
    </w:p>
    <w:p w14:paraId="6E7E6E58"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Ναι.</w:t>
      </w:r>
    </w:p>
    <w:p w14:paraId="6E7E6E59"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E7E6E5A"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E7E6E5B"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E7E6E5C"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6E7E6E5D"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16 έγινε δεκτό, όπως τροποποιήθηκε από τον κύριο Υπουργό, κατά</w:t>
      </w:r>
      <w:r>
        <w:rPr>
          <w:rFonts w:eastAsia="Times New Roman" w:cs="Times New Roman"/>
          <w:szCs w:val="24"/>
        </w:rPr>
        <w:t xml:space="preserve"> πλειοψηφία.</w:t>
      </w:r>
    </w:p>
    <w:p w14:paraId="6E7E6E5E"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17, όπως τροποποιήθηκε από τον κύριο Υπουργό;</w:t>
      </w:r>
    </w:p>
    <w:p w14:paraId="6E7E6E5F"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ΣΠΑΡΤΙΝΟΣ:</w:t>
      </w:r>
      <w:r>
        <w:rPr>
          <w:rFonts w:eastAsia="Times New Roman" w:cs="Times New Roman"/>
          <w:szCs w:val="24"/>
        </w:rPr>
        <w:t xml:space="preserve"> Ναι.</w:t>
      </w:r>
    </w:p>
    <w:p w14:paraId="6E7E6E60"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Ναι.</w:t>
      </w:r>
    </w:p>
    <w:p w14:paraId="6E7E6E61"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6E7E6E62"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Ναι.</w:t>
      </w:r>
    </w:p>
    <w:p w14:paraId="6E7E6E63"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E7E6E64"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ΑΜΥΡΑ</w:t>
      </w:r>
      <w:r>
        <w:rPr>
          <w:rFonts w:eastAsia="Times New Roman" w:cs="Times New Roman"/>
          <w:b/>
          <w:szCs w:val="24"/>
        </w:rPr>
        <w:t>Σ:</w:t>
      </w:r>
      <w:r>
        <w:rPr>
          <w:rFonts w:eastAsia="Times New Roman" w:cs="Times New Roman"/>
          <w:szCs w:val="24"/>
        </w:rPr>
        <w:t xml:space="preserve"> Ναι.</w:t>
      </w:r>
    </w:p>
    <w:p w14:paraId="6E7E6E65"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E7E6E66"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6E7E6E67"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17 έγινε δεκτό, όπως τροποποιήθηκε από τον κύριο Υπουργό, κατά πλειοψηφία.</w:t>
      </w:r>
    </w:p>
    <w:p w14:paraId="6E7E6E68"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18, όπως τροποποιήθηκε από</w:t>
      </w:r>
      <w:r>
        <w:rPr>
          <w:rFonts w:eastAsia="Times New Roman" w:cs="Times New Roman"/>
          <w:szCs w:val="24"/>
        </w:rPr>
        <w:t xml:space="preserve"> τον κύριο Υπουργό;</w:t>
      </w:r>
    </w:p>
    <w:p w14:paraId="6E7E6E69"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ΣΠΑΡΤΙΝΟΣ:</w:t>
      </w:r>
      <w:r>
        <w:rPr>
          <w:rFonts w:eastAsia="Times New Roman" w:cs="Times New Roman"/>
          <w:szCs w:val="24"/>
        </w:rPr>
        <w:t xml:space="preserve"> Ναι.</w:t>
      </w:r>
    </w:p>
    <w:p w14:paraId="6E7E6E6A"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Ναι.</w:t>
      </w:r>
    </w:p>
    <w:p w14:paraId="6E7E6E6B"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6E7E6E6C"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Ναι.</w:t>
      </w:r>
    </w:p>
    <w:p w14:paraId="6E7E6E6D"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E7E6E6E"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E7E6E6F"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E7E6E70"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6E7E6E71" w14:textId="77777777" w:rsidR="00D31811" w:rsidRDefault="00451EDC">
      <w:pPr>
        <w:spacing w:line="600" w:lineRule="auto"/>
        <w:ind w:firstLine="720"/>
        <w:jc w:val="both"/>
        <w:rPr>
          <w:rFonts w:eastAsia="Times New Roman" w:cs="Times New Roman"/>
          <w:szCs w:val="24"/>
        </w:rPr>
      </w:pPr>
      <w:r>
        <w:rPr>
          <w:rFonts w:eastAsia="Times New Roman"/>
          <w:b/>
          <w:bCs/>
        </w:rPr>
        <w:t xml:space="preserve">ΠΡΟΕΔΡΕΥΩΝ </w:t>
      </w:r>
      <w:r>
        <w:rPr>
          <w:rFonts w:eastAsia="Times New Roman"/>
          <w:b/>
          <w:bCs/>
        </w:rPr>
        <w:t>(Αναστάσιος Κουράκης):</w:t>
      </w:r>
      <w:r>
        <w:rPr>
          <w:rFonts w:eastAsia="Times New Roman" w:cs="Times New Roman"/>
          <w:szCs w:val="24"/>
        </w:rPr>
        <w:t xml:space="preserve"> Συνεπώς το άρθρο 18 έγινε δεκτό, όπως τροποποιήθηκε από τον κύριο Υπουργό, κατά πλειοψηφία.</w:t>
      </w:r>
    </w:p>
    <w:p w14:paraId="6E7E6E72"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19 ως έχει;</w:t>
      </w:r>
    </w:p>
    <w:p w14:paraId="6E7E6E73"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ΣΠΑΡΤΙΝΟΣ:</w:t>
      </w:r>
      <w:r>
        <w:rPr>
          <w:rFonts w:eastAsia="Times New Roman" w:cs="Times New Roman"/>
          <w:szCs w:val="24"/>
        </w:rPr>
        <w:t xml:space="preserve"> Ναι.</w:t>
      </w:r>
    </w:p>
    <w:p w14:paraId="6E7E6E74"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Ναι.</w:t>
      </w:r>
    </w:p>
    <w:p w14:paraId="6E7E6E75"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6E7E6E76"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Β</w:t>
      </w:r>
      <w:r>
        <w:rPr>
          <w:rFonts w:eastAsia="Times New Roman" w:cs="Times New Roman"/>
          <w:b/>
          <w:szCs w:val="24"/>
        </w:rPr>
        <w:t>ΑΣΙΛΕΙΟΣ ΚΕΓΚΕΡΟΓΛΟΥ:</w:t>
      </w:r>
      <w:r>
        <w:rPr>
          <w:rFonts w:eastAsia="Times New Roman" w:cs="Times New Roman"/>
          <w:szCs w:val="24"/>
        </w:rPr>
        <w:t xml:space="preserve"> Ναι.</w:t>
      </w:r>
    </w:p>
    <w:p w14:paraId="6E7E6E77"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Ναι.</w:t>
      </w:r>
    </w:p>
    <w:p w14:paraId="6E7E6E78"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E7E6E79"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E7E6E7A"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6E7E6E7B"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19 έγινε δεκτό ως έχει κατά πλειοψηφία.</w:t>
      </w:r>
    </w:p>
    <w:p w14:paraId="6E7E6E7C"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w:t>
      </w:r>
      <w:r>
        <w:rPr>
          <w:rFonts w:eastAsia="Times New Roman" w:cs="Times New Roman"/>
          <w:szCs w:val="24"/>
        </w:rPr>
        <w:t xml:space="preserve"> άρθρο 20, όπως τροποποιήθηκε από τον κύριο Υπουργό;</w:t>
      </w:r>
    </w:p>
    <w:p w14:paraId="6E7E6E7D"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ΣΠΑΡΤΙΝΟΣ:</w:t>
      </w:r>
      <w:r>
        <w:rPr>
          <w:rFonts w:eastAsia="Times New Roman" w:cs="Times New Roman"/>
          <w:szCs w:val="24"/>
        </w:rPr>
        <w:t xml:space="preserve"> Ναι.</w:t>
      </w:r>
    </w:p>
    <w:p w14:paraId="6E7E6E7E"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Ναι.</w:t>
      </w:r>
    </w:p>
    <w:p w14:paraId="6E7E6E7F"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6E7E6E80"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Ναι.</w:t>
      </w:r>
    </w:p>
    <w:p w14:paraId="6E7E6E81"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E7E6E82"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E7E6E83"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E7E6E84"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ΘΕΟΔΩΡΑ ΜΕΓΑΛΟ</w:t>
      </w:r>
      <w:r>
        <w:rPr>
          <w:rFonts w:eastAsia="Times New Roman" w:cs="Times New Roman"/>
          <w:b/>
          <w:szCs w:val="24"/>
        </w:rPr>
        <w:t>ΟΙΚΟΝΟΜΟΥ:</w:t>
      </w:r>
      <w:r>
        <w:rPr>
          <w:rFonts w:eastAsia="Times New Roman" w:cs="Times New Roman"/>
          <w:szCs w:val="24"/>
        </w:rPr>
        <w:t xml:space="preserve"> Ναι.</w:t>
      </w:r>
    </w:p>
    <w:p w14:paraId="6E7E6E85"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20 έγινε δεκτό, όπως τροποποιήθηκε από τον κύριο Υπουργό, κατά πλειοψηφία.</w:t>
      </w:r>
    </w:p>
    <w:p w14:paraId="6E7E6E86"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21, όπως τροποποιήθηκε από τον κύριο Υπουργό;</w:t>
      </w:r>
    </w:p>
    <w:p w14:paraId="6E7E6E87"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ΣΠΑΡΤΙΝΟΣ:</w:t>
      </w:r>
      <w:r>
        <w:rPr>
          <w:rFonts w:eastAsia="Times New Roman" w:cs="Times New Roman"/>
          <w:szCs w:val="24"/>
        </w:rPr>
        <w:t xml:space="preserve"> Ναι.</w:t>
      </w:r>
    </w:p>
    <w:p w14:paraId="6E7E6E88"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Ναι.</w:t>
      </w:r>
    </w:p>
    <w:p w14:paraId="6E7E6E89"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6E7E6E8A"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Ναι.</w:t>
      </w:r>
    </w:p>
    <w:p w14:paraId="6E7E6E8B"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Ναι.</w:t>
      </w:r>
    </w:p>
    <w:p w14:paraId="6E7E6E8C"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E7E6E8D"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E7E6E8E"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6E7E6E8F"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21 έγινε </w:t>
      </w:r>
      <w:r>
        <w:rPr>
          <w:rFonts w:eastAsia="Times New Roman" w:cs="Times New Roman"/>
          <w:szCs w:val="24"/>
        </w:rPr>
        <w:t>δεκτό, όπως τροποποιήθηκε από τον κύριο Υπουργό, κατά πλειοψηφία.</w:t>
      </w:r>
    </w:p>
    <w:p w14:paraId="6E7E6E90"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22 ως έχει;</w:t>
      </w:r>
    </w:p>
    <w:p w14:paraId="6E7E6E91"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ΣΠΑΡΤΙΝΟΣ:</w:t>
      </w:r>
      <w:r>
        <w:rPr>
          <w:rFonts w:eastAsia="Times New Roman" w:cs="Times New Roman"/>
          <w:szCs w:val="24"/>
        </w:rPr>
        <w:t xml:space="preserve"> Ναι.</w:t>
      </w:r>
    </w:p>
    <w:p w14:paraId="6E7E6E92"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Ναι.</w:t>
      </w:r>
    </w:p>
    <w:p w14:paraId="6E7E6E93"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6E7E6E94"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Παρών.</w:t>
      </w:r>
    </w:p>
    <w:p w14:paraId="6E7E6E95"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b/>
          <w:szCs w:val="24"/>
        </w:rPr>
        <w:t>:</w:t>
      </w:r>
      <w:r>
        <w:rPr>
          <w:rFonts w:eastAsia="Times New Roman" w:cs="Times New Roman"/>
          <w:szCs w:val="24"/>
        </w:rPr>
        <w:t xml:space="preserve"> Ναι.</w:t>
      </w:r>
    </w:p>
    <w:p w14:paraId="6E7E6E96"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E7E6E97"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E7E6E98"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6E7E6E99"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22 έγινε δεκτό ως έχει κατά πλειοψηφία.</w:t>
      </w:r>
    </w:p>
    <w:p w14:paraId="6E7E6E9A"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23 ως έχει;</w:t>
      </w:r>
    </w:p>
    <w:p w14:paraId="6E7E6E9B"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ΣΠΑΡΤΙΝΟΣ:</w:t>
      </w:r>
      <w:r>
        <w:rPr>
          <w:rFonts w:eastAsia="Times New Roman" w:cs="Times New Roman"/>
          <w:szCs w:val="24"/>
        </w:rPr>
        <w:t xml:space="preserve"> Ναι.</w:t>
      </w:r>
    </w:p>
    <w:p w14:paraId="6E7E6E9C"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Ναι.</w:t>
      </w:r>
    </w:p>
    <w:p w14:paraId="6E7E6E9D"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6E7E6E9E"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Ναι.</w:t>
      </w:r>
    </w:p>
    <w:p w14:paraId="6E7E6E9F"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Ναι.</w:t>
      </w:r>
    </w:p>
    <w:p w14:paraId="6E7E6EA0"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E7E6EA1"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E7E6EA2"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6E7E6EA3"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23 έγινε δεκτό ως έχει κατά πλειοψηφία.</w:t>
      </w:r>
    </w:p>
    <w:p w14:paraId="6E7E6EA4"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24 ως έχει;</w:t>
      </w:r>
    </w:p>
    <w:p w14:paraId="6E7E6EA5"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ΣΠΑΡΤΙΝΟΣ:</w:t>
      </w:r>
      <w:r>
        <w:rPr>
          <w:rFonts w:eastAsia="Times New Roman" w:cs="Times New Roman"/>
          <w:szCs w:val="24"/>
        </w:rPr>
        <w:t xml:space="preserve"> Ναι.</w:t>
      </w:r>
    </w:p>
    <w:p w14:paraId="6E7E6EA6"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Ναι.</w:t>
      </w:r>
    </w:p>
    <w:p w14:paraId="6E7E6EA7"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6E7E6EA8"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Ναι.</w:t>
      </w:r>
    </w:p>
    <w:p w14:paraId="6E7E6EA9"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Ναι.</w:t>
      </w:r>
    </w:p>
    <w:p w14:paraId="6E7E6EAA"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w:t>
      </w:r>
      <w:r>
        <w:rPr>
          <w:rFonts w:eastAsia="Times New Roman" w:cs="Times New Roman"/>
          <w:b/>
          <w:szCs w:val="24"/>
        </w:rPr>
        <w:t>ΕΩΡΓΙΟΣ ΑΜΥΡΑΣ:</w:t>
      </w:r>
      <w:r>
        <w:rPr>
          <w:rFonts w:eastAsia="Times New Roman" w:cs="Times New Roman"/>
          <w:szCs w:val="24"/>
        </w:rPr>
        <w:t xml:space="preserve"> Ναι.</w:t>
      </w:r>
    </w:p>
    <w:p w14:paraId="6E7E6EAB"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E7E6EAC"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6E7E6EAD"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24 έγινε δεκτό ως έχει κατά πλειοψηφία.</w:t>
      </w:r>
    </w:p>
    <w:p w14:paraId="6E7E6EAE"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25, όπως τροποποιήθηκε από τον κύριο Υπουργό;</w:t>
      </w:r>
    </w:p>
    <w:p w14:paraId="6E7E6EAF"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w:t>
      </w:r>
      <w:r>
        <w:rPr>
          <w:rFonts w:eastAsia="Times New Roman" w:cs="Times New Roman"/>
          <w:b/>
          <w:szCs w:val="24"/>
        </w:rPr>
        <w:t>ΝΣΤΑΝΤΙΝΟΣ ΣΠΑΡΤΙΝΟΣ:</w:t>
      </w:r>
      <w:r>
        <w:rPr>
          <w:rFonts w:eastAsia="Times New Roman" w:cs="Times New Roman"/>
          <w:szCs w:val="24"/>
        </w:rPr>
        <w:t xml:space="preserve"> Ναι.</w:t>
      </w:r>
    </w:p>
    <w:p w14:paraId="6E7E6EB0"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Ναι.</w:t>
      </w:r>
    </w:p>
    <w:p w14:paraId="6E7E6EB1"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6E7E6EB2"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Ναι.</w:t>
      </w:r>
    </w:p>
    <w:p w14:paraId="6E7E6EB3"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6E7E6EB4"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Παρών.</w:t>
      </w:r>
    </w:p>
    <w:p w14:paraId="6E7E6EB5"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E7E6EB6"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6E7E6EB7"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w:t>
      </w:r>
      <w:r>
        <w:rPr>
          <w:rFonts w:eastAsia="Times New Roman" w:cs="Times New Roman"/>
          <w:szCs w:val="24"/>
        </w:rPr>
        <w:t>υνεπώς το άρθρο 25 έγινε δεκτό, όπως τροποποιήθηκε από τον κύριο Υπουργό, κατά πλειοψηφία.</w:t>
      </w:r>
    </w:p>
    <w:p w14:paraId="6E7E6EB8"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26 ως έχει;</w:t>
      </w:r>
    </w:p>
    <w:p w14:paraId="6E7E6EB9"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ΣΠΑΡΤΙΝΟΣ:</w:t>
      </w:r>
      <w:r>
        <w:rPr>
          <w:rFonts w:eastAsia="Times New Roman" w:cs="Times New Roman"/>
          <w:szCs w:val="24"/>
        </w:rPr>
        <w:t xml:space="preserve"> Ναι.</w:t>
      </w:r>
    </w:p>
    <w:p w14:paraId="6E7E6EBA"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Ναι.</w:t>
      </w:r>
    </w:p>
    <w:p w14:paraId="6E7E6EBB"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6E7E6EBC"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w:t>
      </w:r>
      <w:r>
        <w:rPr>
          <w:rFonts w:eastAsia="Times New Roman" w:cs="Times New Roman"/>
          <w:szCs w:val="24"/>
        </w:rPr>
        <w:t>Ναι.</w:t>
      </w:r>
    </w:p>
    <w:p w14:paraId="6E7E6EBD"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6E7E6EBE"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E7E6EBF"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E7E6EC0"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6E7E6EC1"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26 έγινε δεκτό ως έχει κατά πλειοψηφία.</w:t>
      </w:r>
    </w:p>
    <w:p w14:paraId="6E7E6EC2"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27 ως έχει;</w:t>
      </w:r>
    </w:p>
    <w:p w14:paraId="6E7E6EC3"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ΣΠΑΡΤΙΝΟΣ:</w:t>
      </w:r>
      <w:r>
        <w:rPr>
          <w:rFonts w:eastAsia="Times New Roman" w:cs="Times New Roman"/>
          <w:szCs w:val="24"/>
        </w:rPr>
        <w:t xml:space="preserve"> Ναι.</w:t>
      </w:r>
    </w:p>
    <w:p w14:paraId="6E7E6EC4"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Ναι.</w:t>
      </w:r>
    </w:p>
    <w:p w14:paraId="6E7E6EC5"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6E7E6EC6"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Ναι.</w:t>
      </w:r>
    </w:p>
    <w:p w14:paraId="6E7E6EC7"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6E7E6EC8"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E7E6EC9"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E7E6ECA"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6E7E6ECB"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w:t>
      </w:r>
      <w:r>
        <w:rPr>
          <w:rFonts w:eastAsia="Times New Roman" w:cs="Times New Roman"/>
          <w:szCs w:val="24"/>
        </w:rPr>
        <w:t>υνεπώς το άρθρο 27 έγινε δεκτό ως έχει κατά πλειοψηφία.</w:t>
      </w:r>
    </w:p>
    <w:p w14:paraId="6E7E6ECC"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28 ως έχει;</w:t>
      </w:r>
    </w:p>
    <w:p w14:paraId="6E7E6ECD"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ΣΠΑΡΤΙΝΟΣ:</w:t>
      </w:r>
      <w:r>
        <w:rPr>
          <w:rFonts w:eastAsia="Times New Roman" w:cs="Times New Roman"/>
          <w:szCs w:val="24"/>
        </w:rPr>
        <w:t xml:space="preserve"> Ναι.</w:t>
      </w:r>
    </w:p>
    <w:p w14:paraId="6E7E6ECE"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Ναι.</w:t>
      </w:r>
    </w:p>
    <w:p w14:paraId="6E7E6ECF"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6E7E6ED0"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Ναι.</w:t>
      </w:r>
    </w:p>
    <w:p w14:paraId="6E7E6ED1"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E7E6ED2"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w:t>
      </w:r>
      <w:r>
        <w:rPr>
          <w:rFonts w:eastAsia="Times New Roman" w:cs="Times New Roman"/>
          <w:b/>
          <w:szCs w:val="24"/>
        </w:rPr>
        <w:t>ΙΟΣ ΑΜΥΡΑΣ:</w:t>
      </w:r>
      <w:r>
        <w:rPr>
          <w:rFonts w:eastAsia="Times New Roman" w:cs="Times New Roman"/>
          <w:szCs w:val="24"/>
        </w:rPr>
        <w:t xml:space="preserve"> Ναι.</w:t>
      </w:r>
    </w:p>
    <w:p w14:paraId="6E7E6ED3"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E7E6ED4"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6E7E6ED5"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28 έγινε δεκτό ως έχει κατά πλειοψηφία.</w:t>
      </w:r>
    </w:p>
    <w:p w14:paraId="6E7E6ED6"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29, όπως τροποποιήθηκε από τον κύριο Υπουργό;</w:t>
      </w:r>
    </w:p>
    <w:p w14:paraId="6E7E6ED7"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w:t>
      </w:r>
      <w:r>
        <w:rPr>
          <w:rFonts w:eastAsia="Times New Roman" w:cs="Times New Roman"/>
          <w:b/>
          <w:szCs w:val="24"/>
        </w:rPr>
        <w:t>ΝΤΙΝΟΣ ΣΠΑΡΤΙΝΟΣ:</w:t>
      </w:r>
      <w:r>
        <w:rPr>
          <w:rFonts w:eastAsia="Times New Roman" w:cs="Times New Roman"/>
          <w:szCs w:val="24"/>
        </w:rPr>
        <w:t xml:space="preserve"> Ναι.</w:t>
      </w:r>
    </w:p>
    <w:p w14:paraId="6E7E6ED8"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Ναι.</w:t>
      </w:r>
    </w:p>
    <w:p w14:paraId="6E7E6ED9"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6E7E6EDA"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Ναι.</w:t>
      </w:r>
    </w:p>
    <w:p w14:paraId="6E7E6EDB"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E7E6EDC"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E7E6EDD"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E7E6EDE"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6E7E6EDF"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το άρθρο 29 έγινε δεκτό, όπως τροποποιήθηκε από τον κύριο Υπουργό, κατά πλειοψηφία.</w:t>
      </w:r>
    </w:p>
    <w:p w14:paraId="6E7E6EE0"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757 και ειδικό 1 ως έχει;</w:t>
      </w:r>
    </w:p>
    <w:p w14:paraId="6E7E6EE1"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ΣΠΑΡΤΙΝΟΣ:</w:t>
      </w:r>
      <w:r>
        <w:rPr>
          <w:rFonts w:eastAsia="Times New Roman" w:cs="Times New Roman"/>
          <w:szCs w:val="24"/>
        </w:rPr>
        <w:t xml:space="preserve"> Ναι.</w:t>
      </w:r>
    </w:p>
    <w:p w14:paraId="6E7E6EE2"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Όχι.</w:t>
      </w:r>
    </w:p>
    <w:p w14:paraId="6E7E6EE3"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ΣΑΧΙΝΙΔΗΣ:</w:t>
      </w:r>
      <w:r>
        <w:rPr>
          <w:rFonts w:eastAsia="Times New Roman" w:cs="Times New Roman"/>
          <w:szCs w:val="24"/>
        </w:rPr>
        <w:t xml:space="preserve"> Παρών.</w:t>
      </w:r>
    </w:p>
    <w:p w14:paraId="6E7E6EE4"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Ναι.</w:t>
      </w:r>
    </w:p>
    <w:p w14:paraId="6E7E6EE5"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Ναι.</w:t>
      </w:r>
    </w:p>
    <w:p w14:paraId="6E7E6EE6"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6E7E6EE7"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E7E6EE8"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6E7E6EE9" w14:textId="77777777" w:rsidR="00D31811" w:rsidRDefault="00451EDC">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η τροπολογία με γενικό αριθμό 757 και ειδικό 1 έγινε δεκτή ως έχ</w:t>
      </w:r>
      <w:r>
        <w:rPr>
          <w:rFonts w:eastAsia="Times New Roman" w:cs="Times New Roman"/>
          <w:szCs w:val="24"/>
        </w:rPr>
        <w:t>ει κατά πλειοψηφία και εντάσσεται στο νομοσχέδιο ως ίδιο άρθρο.</w:t>
      </w:r>
    </w:p>
    <w:p w14:paraId="6E7E6EEA"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6E7E6EEB"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6E7E6EEC"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ΚΩΝΣΤΑΝΤΙΝΟΣ ΣΠΑΡΤΙΝΟΣ: </w:t>
      </w:r>
      <w:r>
        <w:rPr>
          <w:rFonts w:eastAsia="Times New Roman" w:cs="Times New Roman"/>
          <w:szCs w:val="24"/>
        </w:rPr>
        <w:t>Ναι.</w:t>
      </w:r>
    </w:p>
    <w:p w14:paraId="6E7E6EED"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w:t>
      </w:r>
      <w:r>
        <w:rPr>
          <w:rFonts w:eastAsia="Times New Roman" w:cs="Times New Roman"/>
          <w:szCs w:val="24"/>
        </w:rPr>
        <w:t>Ναι.</w:t>
      </w:r>
    </w:p>
    <w:p w14:paraId="6E7E6EEE"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6E7E6EEF"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Ναι.</w:t>
      </w:r>
    </w:p>
    <w:p w14:paraId="6E7E6EF0"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E7E6EF1"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E7E6EF2"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E7E6EF3"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ΘΕΟΔΩΡΑ ΜΕΓΑΛΟΟΙΚΟΝΟΜΟΜΟΥ:</w:t>
      </w:r>
      <w:r>
        <w:rPr>
          <w:rFonts w:eastAsia="Times New Roman" w:cs="Times New Roman"/>
          <w:szCs w:val="24"/>
        </w:rPr>
        <w:t xml:space="preserve"> Ναι.</w:t>
      </w:r>
    </w:p>
    <w:p w14:paraId="6E7E6EF4" w14:textId="77777777" w:rsidR="00D31811" w:rsidRDefault="00451EDC">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Το ακροτελεύτιο άρθρο έγινε δεκτό κατά πλειοψηφία.</w:t>
      </w:r>
    </w:p>
    <w:p w14:paraId="6E7E6EF5"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w:t>
      </w:r>
      <w:r>
        <w:rPr>
          <w:rFonts w:eastAsia="Times New Roman" w:cs="Times New Roman"/>
          <w:szCs w:val="24"/>
        </w:rPr>
        <w:t xml:space="preserve"> Υποδομών και Μεταφορών</w:t>
      </w:r>
      <w:r>
        <w:rPr>
          <w:rFonts w:eastAsia="Times New Roman" w:cs="Times New Roman"/>
          <w:szCs w:val="24"/>
        </w:rPr>
        <w:t>:</w:t>
      </w:r>
      <w:r>
        <w:rPr>
          <w:rFonts w:eastAsia="Times New Roman" w:cs="Times New Roman"/>
          <w:szCs w:val="24"/>
        </w:rPr>
        <w:t xml:space="preserve"> «Ενσωμάτωση στην </w:t>
      </w:r>
      <w:r>
        <w:rPr>
          <w:rFonts w:eastAsia="Times New Roman" w:cs="Times New Roman"/>
          <w:szCs w:val="24"/>
        </w:rPr>
        <w:t xml:space="preserve">ελληνική νομοθεσία </w:t>
      </w:r>
      <w:r>
        <w:rPr>
          <w:rFonts w:eastAsia="Times New Roman" w:cs="Times New Roman"/>
          <w:szCs w:val="24"/>
        </w:rPr>
        <w:t xml:space="preserve">της Οδηγίας 2014/94/ΕΕ του Ευρωπαϊκού Κοινοβουλίου και του Συμβουλίου της 22ας Οκτωβρίου 2014 για την ανάπτυξη </w:t>
      </w:r>
      <w:r>
        <w:rPr>
          <w:rFonts w:eastAsia="Times New Roman" w:cs="Times New Roman"/>
          <w:szCs w:val="24"/>
        </w:rPr>
        <w:t xml:space="preserve">υποδομών εναλλακτικών </w:t>
      </w:r>
      <w:r>
        <w:rPr>
          <w:rFonts w:eastAsia="Times New Roman" w:cs="Times New Roman"/>
          <w:szCs w:val="24"/>
        </w:rPr>
        <w:t>καυσίμων, απλοποίηση διαδικασίας αδειοδότησης και άλλες διατάξ</w:t>
      </w:r>
      <w:r>
        <w:rPr>
          <w:rFonts w:eastAsia="Times New Roman" w:cs="Times New Roman"/>
          <w:szCs w:val="24"/>
        </w:rPr>
        <w:t>εις πρατηρίων παροχής καυσίμων και ενέργειας και λοιπές διατάξεις» έγινε δεκτό επί της αρχής και επί των άρθρων.</w:t>
      </w:r>
    </w:p>
    <w:p w14:paraId="6E7E6EF6"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Προχ</w:t>
      </w:r>
      <w:r>
        <w:rPr>
          <w:rFonts w:eastAsia="Times New Roman" w:cs="Times New Roman"/>
          <w:szCs w:val="24"/>
        </w:rPr>
        <w:t xml:space="preserve">ωρούμε στη ψήφιση του νομοσχεδίου </w:t>
      </w:r>
      <w:r>
        <w:rPr>
          <w:rFonts w:eastAsia="Times New Roman" w:cs="Times New Roman"/>
          <w:szCs w:val="24"/>
        </w:rPr>
        <w:t>και στο σύνολο</w:t>
      </w:r>
    </w:p>
    <w:p w14:paraId="6E7E6EF7"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6E7E6EF8"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ΚΩΝΣΤΑΝΤΙΝΟΣ ΣΠΑΡΤΙΝΟΣ: </w:t>
      </w:r>
      <w:r>
        <w:rPr>
          <w:rFonts w:eastAsia="Times New Roman" w:cs="Times New Roman"/>
          <w:szCs w:val="24"/>
        </w:rPr>
        <w:t>Ναι.</w:t>
      </w:r>
    </w:p>
    <w:p w14:paraId="6E7E6EF9"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w:t>
      </w:r>
      <w:r>
        <w:rPr>
          <w:rFonts w:eastAsia="Times New Roman" w:cs="Times New Roman"/>
          <w:szCs w:val="24"/>
        </w:rPr>
        <w:t>Ναι.</w:t>
      </w:r>
    </w:p>
    <w:p w14:paraId="6E7E6EFA"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6E7E6EFB"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Ναι.</w:t>
      </w:r>
    </w:p>
    <w:p w14:paraId="6E7E6EFC"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E7E6EFD"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E7E6EFE"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E7E6EFF"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ΘΕΟΔΩΡΑ ΜΕΓΑΛΟΟΙΚΟΝΟΜΟΜΟΥ:</w:t>
      </w:r>
      <w:r>
        <w:rPr>
          <w:rFonts w:eastAsia="Times New Roman" w:cs="Times New Roman"/>
          <w:szCs w:val="24"/>
        </w:rPr>
        <w:t xml:space="preserve"> Ναι.</w:t>
      </w:r>
    </w:p>
    <w:p w14:paraId="6E7E6F00"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 νομοσχέδιο έγινε δεκτό και</w:t>
      </w:r>
      <w:r>
        <w:rPr>
          <w:rFonts w:eastAsia="Times New Roman" w:cs="Times New Roman"/>
          <w:szCs w:val="24"/>
        </w:rPr>
        <w:t xml:space="preserve"> στο σύνολο κατά πλειοψηφία.</w:t>
      </w:r>
    </w:p>
    <w:p w14:paraId="6E7E6F01"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Συνεπώς το σχέδιο νόμου του Υπουργείου Υποδομών και Μεταφορών</w:t>
      </w:r>
      <w:r>
        <w:rPr>
          <w:rFonts w:eastAsia="Times New Roman" w:cs="Times New Roman"/>
          <w:szCs w:val="24"/>
        </w:rPr>
        <w:t>:</w:t>
      </w:r>
      <w:r>
        <w:rPr>
          <w:rFonts w:eastAsia="Times New Roman" w:cs="Times New Roman"/>
          <w:szCs w:val="24"/>
        </w:rPr>
        <w:t xml:space="preserve"> «Ενσωμάτωση στην </w:t>
      </w:r>
      <w:r>
        <w:rPr>
          <w:rFonts w:eastAsia="Times New Roman" w:cs="Times New Roman"/>
          <w:szCs w:val="24"/>
        </w:rPr>
        <w:t xml:space="preserve">ελληνική νομοθεσία </w:t>
      </w:r>
      <w:r>
        <w:rPr>
          <w:rFonts w:eastAsia="Times New Roman" w:cs="Times New Roman"/>
          <w:szCs w:val="24"/>
        </w:rPr>
        <w:t xml:space="preserve">της Οδηγίας 2014/94/ΕΕ του Ευρωπαϊκού Κοινοβουλίου και του Συμβουλίου της 22ας Οκτωβρίου 2014 για την ανάπτυξη </w:t>
      </w:r>
      <w:r>
        <w:rPr>
          <w:rFonts w:eastAsia="Times New Roman" w:cs="Times New Roman"/>
          <w:szCs w:val="24"/>
        </w:rPr>
        <w:t>υποδομών εναλλακτ</w:t>
      </w:r>
      <w:r>
        <w:rPr>
          <w:rFonts w:eastAsia="Times New Roman" w:cs="Times New Roman"/>
          <w:szCs w:val="24"/>
        </w:rPr>
        <w:t xml:space="preserve">ικών </w:t>
      </w:r>
      <w:r>
        <w:rPr>
          <w:rFonts w:eastAsia="Times New Roman" w:cs="Times New Roman"/>
          <w:szCs w:val="24"/>
        </w:rPr>
        <w:t>καυσίμων, απλοποίηση διαδικασίας αδειοδότησης και άλλες διατάξεις πρατηρίων παροχής καυσίμων και ενέργειας, και λοιπές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6E7E6F02" w14:textId="77777777" w:rsidR="00D31811" w:rsidRDefault="00451EDC">
      <w:pPr>
        <w:spacing w:line="600" w:lineRule="auto"/>
        <w:ind w:firstLine="720"/>
        <w:jc w:val="both"/>
        <w:rPr>
          <w:rFonts w:eastAsia="Times New Roman" w:cs="Times New Roman"/>
          <w:szCs w:val="24"/>
        </w:rPr>
      </w:pPr>
      <w:r w:rsidRPr="005B3273">
        <w:rPr>
          <w:rFonts w:eastAsia="Times New Roman" w:cs="Times New Roman"/>
          <w:szCs w:val="24"/>
        </w:rPr>
        <w:t>(</w:t>
      </w:r>
      <w:r w:rsidRPr="005B3273">
        <w:rPr>
          <w:rFonts w:eastAsia="Times New Roman" w:cs="Times New Roman"/>
          <w:szCs w:val="24"/>
        </w:rPr>
        <w:t>Να μπει η σελ</w:t>
      </w:r>
      <w:r w:rsidRPr="005B3273">
        <w:rPr>
          <w:rFonts w:eastAsia="Times New Roman" w:cs="Times New Roman"/>
          <w:szCs w:val="24"/>
        </w:rPr>
        <w:t xml:space="preserve">ίδα </w:t>
      </w:r>
      <w:r w:rsidRPr="005B3273">
        <w:rPr>
          <w:rFonts w:eastAsia="Times New Roman" w:cs="Times New Roman"/>
          <w:szCs w:val="24"/>
        </w:rPr>
        <w:t>201)</w:t>
      </w:r>
    </w:p>
    <w:p w14:paraId="6E7E6F03"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6E7E6F04"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w:t>
      </w:r>
      <w:r>
        <w:rPr>
          <w:rFonts w:eastAsia="Times New Roman" w:cs="Times New Roman"/>
          <w:szCs w:val="24"/>
        </w:rPr>
        <w:t>στα.</w:t>
      </w:r>
    </w:p>
    <w:p w14:paraId="6E7E6F05"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6E7E6F06" w14:textId="77777777" w:rsidR="00D31811" w:rsidRDefault="00451EDC">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6E7E6F07"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6E7E6F08"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Με τη συναίνεση του Σώματος και ώρα 13</w:t>
      </w:r>
      <w:r>
        <w:rPr>
          <w:rFonts w:eastAsia="Times New Roman" w:cs="Times New Roman"/>
          <w:szCs w:val="24"/>
        </w:rPr>
        <w:t>.</w:t>
      </w:r>
      <w:r>
        <w:rPr>
          <w:rFonts w:eastAsia="Times New Roman" w:cs="Times New Roman"/>
          <w:szCs w:val="24"/>
        </w:rPr>
        <w:t>45΄ λύεται η συνεδρίαση για σήμερα Πέμπτη 24 Νοεμβρίου 2016 και ώρα 18</w:t>
      </w:r>
      <w:r>
        <w:rPr>
          <w:rFonts w:eastAsia="Times New Roman" w:cs="Times New Roman"/>
          <w:szCs w:val="24"/>
        </w:rPr>
        <w:t>.</w:t>
      </w:r>
      <w:r>
        <w:rPr>
          <w:rFonts w:eastAsia="Times New Roman" w:cs="Times New Roman"/>
          <w:szCs w:val="24"/>
        </w:rPr>
        <w:t>00΄, με αντικείμενο εργασιών του Σώματος νομοθετική εργασία: Μόνη συζήτηση και ψήφιση επί της αρχής, των άρθρων και του συνόλου του σχεδίου νόμου</w:t>
      </w:r>
      <w:r>
        <w:rPr>
          <w:rFonts w:eastAsia="Times New Roman" w:cs="Times New Roman"/>
          <w:szCs w:val="24"/>
        </w:rPr>
        <w:t xml:space="preserve"> του Υπουργείου Διοικητικής Ανασυγκρότησης</w:t>
      </w:r>
      <w:r>
        <w:rPr>
          <w:rFonts w:eastAsia="Times New Roman" w:cs="Times New Roman"/>
          <w:szCs w:val="24"/>
        </w:rPr>
        <w:t>:</w:t>
      </w:r>
      <w:r>
        <w:rPr>
          <w:rFonts w:eastAsia="Times New Roman" w:cs="Times New Roman"/>
          <w:szCs w:val="24"/>
        </w:rPr>
        <w:t xml:space="preserve"> «Ενιαίο Σύστημα Κινητικότητας στη Δημόσια Διοίκηση και την Τοπική Αυτοδιοίκηση, υποχρεώσεις των προσώπων που διορίζονται στις θέσεις των άρθρων 6 και 8 του ν.4369/2016, ασυμβίβαστα και πρόληψη των περιπτώσεων σύγ</w:t>
      </w:r>
      <w:r>
        <w:rPr>
          <w:rFonts w:eastAsia="Times New Roman" w:cs="Times New Roman"/>
          <w:szCs w:val="24"/>
        </w:rPr>
        <w:t>κρουσης συμφερόντων και λοιπές διατάξεις».</w:t>
      </w:r>
    </w:p>
    <w:p w14:paraId="6E7E6F09" w14:textId="77777777" w:rsidR="00D31811" w:rsidRDefault="00451EDC">
      <w:pPr>
        <w:spacing w:line="600" w:lineRule="auto"/>
        <w:ind w:firstLine="720"/>
        <w:jc w:val="both"/>
        <w:rPr>
          <w:rFonts w:eastAsia="Times New Roman" w:cs="Times New Roman"/>
          <w:szCs w:val="24"/>
        </w:rPr>
      </w:pPr>
      <w:r>
        <w:rPr>
          <w:rFonts w:eastAsia="Times New Roman" w:cs="Times New Roman"/>
          <w:b/>
          <w:szCs w:val="24"/>
        </w:rPr>
        <w:t>Ο ΠΡΟΕΔΡΟΣ                                                        ΟΙ ΓΡΑΜΜΑΤΕΙΣ</w:t>
      </w:r>
    </w:p>
    <w:sectPr w:rsidR="00D3181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AUOKn4c2WYYFUHmw3KcXXq4U2VQ=" w:salt="XneT0wXC9LG4DaQF83mmM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811"/>
    <w:rsid w:val="00451EDC"/>
    <w:rsid w:val="00D31811"/>
    <w:rsid w:val="00D45F9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E6ACB"/>
  <w15:docId w15:val="{1D067778-AF6C-4054-ABC4-93C1EA96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152A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152A6"/>
    <w:rPr>
      <w:rFonts w:ascii="Segoe UI" w:hAnsi="Segoe UI" w:cs="Segoe UI"/>
      <w:sz w:val="18"/>
      <w:szCs w:val="18"/>
    </w:rPr>
  </w:style>
  <w:style w:type="paragraph" w:styleId="a4">
    <w:name w:val="Revision"/>
    <w:hidden/>
    <w:uiPriority w:val="99"/>
    <w:semiHidden/>
    <w:rsid w:val="00EA19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657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358</MetadataID>
    <Session xmlns="641f345b-441b-4b81-9152-adc2e73ba5e1">Β´</Session>
    <Date xmlns="641f345b-441b-4b81-9152-adc2e73ba5e1">2016-11-23T22:00:00+00:00</Date>
    <Status xmlns="641f345b-441b-4b81-9152-adc2e73ba5e1">
      <Url>http://srv-sp1/praktika/Lists/Incoming_Metadata/EditForm.aspx?ID=358&amp;Source=/praktika/Recordings_Library/Forms/AllItems.aspx</Url>
      <Description>Δημοσιεύτηκε</Description>
    </Status>
    <Meeting xmlns="641f345b-441b-4b81-9152-adc2e73ba5e1">ΛΒ´</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6120B3-E917-4930-A026-099B28D7B56B}">
  <ds:schemaRefs>
    <ds:schemaRef ds:uri="http://schemas.microsoft.com/office/2006/metadata/properties"/>
    <ds:schemaRef ds:uri="http://schemas.openxmlformats.org/package/2006/metadata/core-properties"/>
    <ds:schemaRef ds:uri="http://schemas.microsoft.com/office/2006/documentManagement/types"/>
    <ds:schemaRef ds:uri="http://schemas.microsoft.com/office/infopath/2007/PartnerControls"/>
    <ds:schemaRef ds:uri="http://purl.org/dc/terms/"/>
    <ds:schemaRef ds:uri="http://purl.org/dc/dcmitype/"/>
    <ds:schemaRef ds:uri="641f345b-441b-4b81-9152-adc2e73ba5e1"/>
    <ds:schemaRef ds:uri="http://purl.org/dc/elements/1.1/"/>
    <ds:schemaRef ds:uri="http://www.w3.org/XML/1998/namespace"/>
  </ds:schemaRefs>
</ds:datastoreItem>
</file>

<file path=customXml/itemProps2.xml><?xml version="1.0" encoding="utf-8"?>
<ds:datastoreItem xmlns:ds="http://schemas.openxmlformats.org/officeDocument/2006/customXml" ds:itemID="{ED621220-AC3B-482B-BE1C-5D8E403633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E250A3-329C-49FB-BBF1-9CB535DF4A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100</Pages>
  <Words>33117</Words>
  <Characters>178837</Characters>
  <Application>Microsoft Office Word</Application>
  <DocSecurity>0</DocSecurity>
  <Lines>1490</Lines>
  <Paragraphs>423</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211531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2016-11-30T08:53:00Z</dcterms:created>
  <dcterms:modified xsi:type="dcterms:W3CDTF">2016-11-30T08:53:00Z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