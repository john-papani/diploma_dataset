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83AB0" w14:textId="77777777" w:rsidR="00A1012C" w:rsidRPr="00A1012C" w:rsidRDefault="00A1012C" w:rsidP="00A1012C">
      <w:pPr>
        <w:spacing w:after="0" w:line="360" w:lineRule="auto"/>
        <w:rPr>
          <w:ins w:id="0" w:author="Φλούδα Χριστίνα" w:date="2018-05-14T13:00:00Z"/>
          <w:rFonts w:eastAsia="Times New Roman"/>
          <w:szCs w:val="24"/>
          <w:lang w:eastAsia="en-US"/>
        </w:rPr>
      </w:pPr>
      <w:bookmarkStart w:id="1" w:name="_GoBack"/>
      <w:bookmarkEnd w:id="1"/>
      <w:ins w:id="2" w:author="Φλούδα Χριστίνα" w:date="2018-05-14T13:00:00Z">
        <w:r w:rsidRPr="00A1012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9102C4F" w14:textId="77777777" w:rsidR="00A1012C" w:rsidRPr="00A1012C" w:rsidRDefault="00A1012C" w:rsidP="00A1012C">
      <w:pPr>
        <w:spacing w:after="0" w:line="360" w:lineRule="auto"/>
        <w:rPr>
          <w:ins w:id="3" w:author="Φλούδα Χριστίνα" w:date="2018-05-14T13:00:00Z"/>
          <w:rFonts w:eastAsia="Times New Roman"/>
          <w:szCs w:val="24"/>
          <w:lang w:eastAsia="en-US"/>
        </w:rPr>
      </w:pPr>
    </w:p>
    <w:p w14:paraId="3C809948" w14:textId="77777777" w:rsidR="00A1012C" w:rsidRPr="00A1012C" w:rsidRDefault="00A1012C" w:rsidP="00A1012C">
      <w:pPr>
        <w:spacing w:after="0" w:line="360" w:lineRule="auto"/>
        <w:rPr>
          <w:ins w:id="4" w:author="Φλούδα Χριστίνα" w:date="2018-05-14T13:00:00Z"/>
          <w:rFonts w:eastAsia="Times New Roman"/>
          <w:szCs w:val="24"/>
          <w:lang w:eastAsia="en-US"/>
        </w:rPr>
      </w:pPr>
      <w:ins w:id="5" w:author="Φλούδα Χριστίνα" w:date="2018-05-14T13:00:00Z">
        <w:r w:rsidRPr="00A1012C">
          <w:rPr>
            <w:rFonts w:eastAsia="Times New Roman"/>
            <w:szCs w:val="24"/>
            <w:lang w:eastAsia="en-US"/>
          </w:rPr>
          <w:t>ΠΙΝΑΚΑΣ ΠΕΡΙΕΧΟΜΕΝΩΝ</w:t>
        </w:r>
      </w:ins>
    </w:p>
    <w:p w14:paraId="2C853D0B" w14:textId="77777777" w:rsidR="00A1012C" w:rsidRPr="00A1012C" w:rsidRDefault="00A1012C" w:rsidP="00A1012C">
      <w:pPr>
        <w:spacing w:after="0" w:line="360" w:lineRule="auto"/>
        <w:rPr>
          <w:ins w:id="6" w:author="Φλούδα Χριστίνα" w:date="2018-05-14T13:00:00Z"/>
          <w:rFonts w:eastAsia="Times New Roman"/>
          <w:szCs w:val="24"/>
          <w:lang w:eastAsia="en-US"/>
        </w:rPr>
      </w:pPr>
      <w:ins w:id="7" w:author="Φλούδα Χριστίνα" w:date="2018-05-14T13:00:00Z">
        <w:r w:rsidRPr="00A1012C">
          <w:rPr>
            <w:rFonts w:eastAsia="Times New Roman"/>
            <w:szCs w:val="24"/>
            <w:lang w:eastAsia="en-US"/>
          </w:rPr>
          <w:t xml:space="preserve">ΙΖ΄ ΠΕΡΙΟΔΟΣ </w:t>
        </w:r>
      </w:ins>
    </w:p>
    <w:p w14:paraId="0E839954" w14:textId="77777777" w:rsidR="00A1012C" w:rsidRPr="00A1012C" w:rsidRDefault="00A1012C" w:rsidP="00A1012C">
      <w:pPr>
        <w:spacing w:after="0" w:line="360" w:lineRule="auto"/>
        <w:rPr>
          <w:ins w:id="8" w:author="Φλούδα Χριστίνα" w:date="2018-05-14T13:00:00Z"/>
          <w:rFonts w:eastAsia="Times New Roman"/>
          <w:szCs w:val="24"/>
          <w:lang w:eastAsia="en-US"/>
        </w:rPr>
      </w:pPr>
      <w:ins w:id="9" w:author="Φλούδα Χριστίνα" w:date="2018-05-14T13:00:00Z">
        <w:r w:rsidRPr="00A1012C">
          <w:rPr>
            <w:rFonts w:eastAsia="Times New Roman"/>
            <w:szCs w:val="24"/>
            <w:lang w:eastAsia="en-US"/>
          </w:rPr>
          <w:t>ΠΡΟΕΔΡΕΥΟΜΕΝΗΣ ΚΟΙΝΟΒΟΥΛΕΥΤΙΚΗΣ ΔΗΜΟΚΡΑΤΙΑΣ</w:t>
        </w:r>
      </w:ins>
    </w:p>
    <w:p w14:paraId="699DE62F" w14:textId="77777777" w:rsidR="00A1012C" w:rsidRPr="00A1012C" w:rsidRDefault="00A1012C" w:rsidP="00A1012C">
      <w:pPr>
        <w:spacing w:after="0" w:line="360" w:lineRule="auto"/>
        <w:rPr>
          <w:ins w:id="10" w:author="Φλούδα Χριστίνα" w:date="2018-05-14T13:00:00Z"/>
          <w:rFonts w:eastAsia="Times New Roman"/>
          <w:szCs w:val="24"/>
          <w:lang w:eastAsia="en-US"/>
        </w:rPr>
      </w:pPr>
      <w:ins w:id="11" w:author="Φλούδα Χριστίνα" w:date="2018-05-14T13:00:00Z">
        <w:r w:rsidRPr="00A1012C">
          <w:rPr>
            <w:rFonts w:eastAsia="Times New Roman"/>
            <w:szCs w:val="24"/>
            <w:lang w:eastAsia="en-US"/>
          </w:rPr>
          <w:t>ΣΥΝΟΔΟΣ Γ΄</w:t>
        </w:r>
      </w:ins>
    </w:p>
    <w:p w14:paraId="69947B87" w14:textId="77777777" w:rsidR="00A1012C" w:rsidRPr="00A1012C" w:rsidRDefault="00A1012C" w:rsidP="00A1012C">
      <w:pPr>
        <w:spacing w:after="0" w:line="360" w:lineRule="auto"/>
        <w:rPr>
          <w:ins w:id="12" w:author="Φλούδα Χριστίνα" w:date="2018-05-14T13:00:00Z"/>
          <w:rFonts w:eastAsia="Times New Roman"/>
          <w:szCs w:val="24"/>
          <w:lang w:eastAsia="en-US"/>
        </w:rPr>
      </w:pPr>
    </w:p>
    <w:p w14:paraId="0053DDD0" w14:textId="77777777" w:rsidR="00A1012C" w:rsidRPr="00A1012C" w:rsidRDefault="00A1012C" w:rsidP="00A1012C">
      <w:pPr>
        <w:spacing w:after="0" w:line="360" w:lineRule="auto"/>
        <w:rPr>
          <w:ins w:id="13" w:author="Φλούδα Χριστίνα" w:date="2018-05-14T13:00:00Z"/>
          <w:rFonts w:eastAsia="Times New Roman"/>
          <w:szCs w:val="24"/>
          <w:lang w:eastAsia="en-US"/>
        </w:rPr>
      </w:pPr>
      <w:ins w:id="14" w:author="Φλούδα Χριστίνα" w:date="2018-05-14T13:00:00Z">
        <w:r w:rsidRPr="00A1012C">
          <w:rPr>
            <w:rFonts w:eastAsia="Times New Roman"/>
            <w:szCs w:val="24"/>
            <w:lang w:eastAsia="en-US"/>
          </w:rPr>
          <w:t>ΣΥΝΕΔΡΙΑΣΗ ΡΙΑ΄</w:t>
        </w:r>
      </w:ins>
    </w:p>
    <w:p w14:paraId="2C711A07" w14:textId="77777777" w:rsidR="00A1012C" w:rsidRPr="00A1012C" w:rsidRDefault="00A1012C" w:rsidP="00A1012C">
      <w:pPr>
        <w:spacing w:after="0" w:line="360" w:lineRule="auto"/>
        <w:rPr>
          <w:ins w:id="15" w:author="Φλούδα Χριστίνα" w:date="2018-05-14T13:00:00Z"/>
          <w:rFonts w:eastAsia="Times New Roman"/>
          <w:szCs w:val="24"/>
          <w:lang w:eastAsia="en-US"/>
        </w:rPr>
      </w:pPr>
      <w:ins w:id="16" w:author="Φλούδα Χριστίνα" w:date="2018-05-14T13:00:00Z">
        <w:r w:rsidRPr="00A1012C">
          <w:rPr>
            <w:rFonts w:eastAsia="Times New Roman"/>
            <w:szCs w:val="24"/>
            <w:lang w:eastAsia="en-US"/>
          </w:rPr>
          <w:t>Δευτέρα  7 Μαΐου 2018</w:t>
        </w:r>
      </w:ins>
    </w:p>
    <w:p w14:paraId="0A00517E" w14:textId="77777777" w:rsidR="00A1012C" w:rsidRPr="00A1012C" w:rsidRDefault="00A1012C" w:rsidP="00A1012C">
      <w:pPr>
        <w:spacing w:after="0" w:line="360" w:lineRule="auto"/>
        <w:rPr>
          <w:ins w:id="17" w:author="Φλούδα Χριστίνα" w:date="2018-05-14T13:00:00Z"/>
          <w:rFonts w:eastAsia="Times New Roman"/>
          <w:szCs w:val="24"/>
          <w:lang w:eastAsia="en-US"/>
        </w:rPr>
      </w:pPr>
    </w:p>
    <w:p w14:paraId="4943138F" w14:textId="77777777" w:rsidR="00A1012C" w:rsidRPr="00A1012C" w:rsidRDefault="00A1012C" w:rsidP="00A1012C">
      <w:pPr>
        <w:spacing w:after="0" w:line="360" w:lineRule="auto"/>
        <w:rPr>
          <w:ins w:id="18" w:author="Φλούδα Χριστίνα" w:date="2018-05-14T13:00:00Z"/>
          <w:rFonts w:eastAsia="Times New Roman"/>
          <w:szCs w:val="24"/>
          <w:lang w:eastAsia="en-US"/>
        </w:rPr>
      </w:pPr>
      <w:ins w:id="19" w:author="Φλούδα Χριστίνα" w:date="2018-05-14T13:00:00Z">
        <w:r w:rsidRPr="00A1012C">
          <w:rPr>
            <w:rFonts w:eastAsia="Times New Roman"/>
            <w:szCs w:val="24"/>
            <w:lang w:eastAsia="en-US"/>
          </w:rPr>
          <w:t>ΘΕΜΑΤΑ</w:t>
        </w:r>
      </w:ins>
    </w:p>
    <w:p w14:paraId="2D52250D" w14:textId="77777777" w:rsidR="00A1012C" w:rsidRPr="00A1012C" w:rsidRDefault="00A1012C" w:rsidP="00A1012C">
      <w:pPr>
        <w:spacing w:after="0" w:line="360" w:lineRule="auto"/>
        <w:rPr>
          <w:ins w:id="20" w:author="Φλούδα Χριστίνα" w:date="2018-05-14T13:00:00Z"/>
          <w:rFonts w:eastAsia="Times New Roman"/>
          <w:szCs w:val="24"/>
          <w:lang w:eastAsia="en-US"/>
        </w:rPr>
      </w:pPr>
      <w:ins w:id="21" w:author="Φλούδα Χριστίνα" w:date="2018-05-14T13:00:00Z">
        <w:r w:rsidRPr="00A1012C">
          <w:rPr>
            <w:rFonts w:eastAsia="Times New Roman"/>
            <w:szCs w:val="24"/>
            <w:lang w:eastAsia="en-US"/>
          </w:rPr>
          <w:t xml:space="preserve"> </w:t>
        </w:r>
        <w:r w:rsidRPr="00A1012C">
          <w:rPr>
            <w:rFonts w:eastAsia="Times New Roman"/>
            <w:szCs w:val="24"/>
            <w:lang w:eastAsia="en-US"/>
          </w:rPr>
          <w:br/>
          <w:t xml:space="preserve">Α. ΕΙΔΙΚΑ ΘΕΜΑΤΑ </w:t>
        </w:r>
        <w:r w:rsidRPr="00A1012C">
          <w:rPr>
            <w:rFonts w:eastAsia="Times New Roman"/>
            <w:szCs w:val="24"/>
            <w:lang w:eastAsia="en-US"/>
          </w:rPr>
          <w:br/>
          <w:t xml:space="preserve">1. Ανακοινώνεται ότι τη συνεδρίαση παρακολουθούν μαθητές από το Γυμνάσιο </w:t>
        </w:r>
        <w:proofErr w:type="spellStart"/>
        <w:r w:rsidRPr="00A1012C">
          <w:rPr>
            <w:rFonts w:eastAsia="Times New Roman"/>
            <w:szCs w:val="24"/>
            <w:lang w:eastAsia="en-US"/>
          </w:rPr>
          <w:t>Θιναλίων</w:t>
        </w:r>
        <w:proofErr w:type="spellEnd"/>
        <w:r w:rsidRPr="00A1012C">
          <w:rPr>
            <w:rFonts w:eastAsia="Times New Roman"/>
            <w:szCs w:val="24"/>
            <w:lang w:eastAsia="en-US"/>
          </w:rPr>
          <w:t xml:space="preserve"> Κέρκυρας και το 3ο Δημοτικό Σχολείο Κατερίνης, σελ. </w:t>
        </w:r>
        <w:r w:rsidRPr="00A1012C">
          <w:rPr>
            <w:rFonts w:eastAsia="Times New Roman"/>
            <w:szCs w:val="24"/>
            <w:lang w:eastAsia="en-US"/>
          </w:rPr>
          <w:br/>
          <w:t xml:space="preserve">2. Επί διαδικαστικού θέματος, σελ. </w:t>
        </w:r>
        <w:r w:rsidRPr="00A1012C">
          <w:rPr>
            <w:rFonts w:eastAsia="Times New Roman"/>
            <w:szCs w:val="24"/>
            <w:lang w:eastAsia="en-US"/>
          </w:rPr>
          <w:br/>
          <w:t xml:space="preserve"> </w:t>
        </w:r>
        <w:r w:rsidRPr="00A1012C">
          <w:rPr>
            <w:rFonts w:eastAsia="Times New Roman"/>
            <w:szCs w:val="24"/>
            <w:lang w:eastAsia="en-US"/>
          </w:rPr>
          <w:br/>
          <w:t xml:space="preserve">Β. ΚΟΙΝΟΒΟΥΛΕΥΤΙΚΟΣ ΕΛΕΓΧΟΣ </w:t>
        </w:r>
        <w:r w:rsidRPr="00A1012C">
          <w:rPr>
            <w:rFonts w:eastAsia="Times New Roman"/>
            <w:szCs w:val="24"/>
            <w:lang w:eastAsia="en-US"/>
          </w:rPr>
          <w:br/>
          <w:t xml:space="preserve">1. Ανακοίνωση αναφορών, σελ. </w:t>
        </w:r>
        <w:r w:rsidRPr="00A1012C">
          <w:rPr>
            <w:rFonts w:eastAsia="Times New Roman"/>
            <w:szCs w:val="24"/>
            <w:lang w:eastAsia="en-US"/>
          </w:rPr>
          <w:br/>
          <w:t>2. Συζήτηση επικαίρων ερωτήσεων:</w:t>
        </w:r>
        <w:r w:rsidRPr="00A1012C">
          <w:rPr>
            <w:rFonts w:eastAsia="Times New Roman"/>
            <w:szCs w:val="24"/>
            <w:lang w:eastAsia="en-US"/>
          </w:rPr>
          <w:br/>
          <w:t xml:space="preserve">    α) Προς τον Υπουργό Υγείας:</w:t>
        </w:r>
        <w:r w:rsidRPr="00A1012C">
          <w:rPr>
            <w:rFonts w:eastAsia="Times New Roman"/>
            <w:szCs w:val="24"/>
            <w:lang w:eastAsia="en-US"/>
          </w:rPr>
          <w:br/>
          <w:t xml:space="preserve">        i. με θέμα: «Αποκατάσταση προβλημάτων στις αίθουσες χειρουργείων της νέας πτέρυγας του Νοσοκομείου Χίου», σελ. </w:t>
        </w:r>
        <w:r w:rsidRPr="00A1012C">
          <w:rPr>
            <w:rFonts w:eastAsia="Times New Roman"/>
            <w:szCs w:val="24"/>
            <w:lang w:eastAsia="en-US"/>
          </w:rPr>
          <w:br/>
          <w:t xml:space="preserve">        </w:t>
        </w:r>
        <w:proofErr w:type="spellStart"/>
        <w:r w:rsidRPr="00A1012C">
          <w:rPr>
            <w:rFonts w:eastAsia="Times New Roman"/>
            <w:szCs w:val="24"/>
            <w:lang w:eastAsia="en-US"/>
          </w:rPr>
          <w:t>ii</w:t>
        </w:r>
        <w:proofErr w:type="spellEnd"/>
        <w:r w:rsidRPr="00A1012C">
          <w:rPr>
            <w:rFonts w:eastAsia="Times New Roman"/>
            <w:szCs w:val="24"/>
            <w:lang w:eastAsia="en-US"/>
          </w:rPr>
          <w:t xml:space="preserve">. με θέμα: «Διακομιδή ασθενών από το ΕΚΑΒ σε Μονάδες Εντατικής Θεραπείας ιδιωτικών κλινικών», σελ. </w:t>
        </w:r>
        <w:r w:rsidRPr="00A1012C">
          <w:rPr>
            <w:rFonts w:eastAsia="Times New Roman"/>
            <w:szCs w:val="24"/>
            <w:lang w:eastAsia="en-US"/>
          </w:rPr>
          <w:br/>
          <w:t xml:space="preserve">    β) Προς τον Υπουργό Δικαιοσύνης, Διαφάνειας και Ανθρωπίνων Δικαιωμάτων:</w:t>
        </w:r>
        <w:r w:rsidRPr="00A1012C">
          <w:rPr>
            <w:rFonts w:eastAsia="Times New Roman"/>
            <w:szCs w:val="24"/>
            <w:lang w:eastAsia="en-US"/>
          </w:rPr>
          <w:br/>
          <w:t xml:space="preserve">        i. με θέμα: «Δύο μέτρα και δύο σταθμά;»</w:t>
        </w:r>
        <w:r w:rsidRPr="00A1012C">
          <w:rPr>
            <w:rFonts w:eastAsia="Times New Roman"/>
            <w:szCs w:val="24"/>
            <w:lang w:eastAsia="en-US"/>
          </w:rPr>
          <w:br/>
          <w:t xml:space="preserve">        </w:t>
        </w:r>
        <w:proofErr w:type="spellStart"/>
        <w:r w:rsidRPr="00A1012C">
          <w:rPr>
            <w:rFonts w:eastAsia="Times New Roman"/>
            <w:szCs w:val="24"/>
            <w:lang w:eastAsia="en-US"/>
          </w:rPr>
          <w:t>ii</w:t>
        </w:r>
        <w:proofErr w:type="spellEnd"/>
        <w:r w:rsidRPr="00A1012C">
          <w:rPr>
            <w:rFonts w:eastAsia="Times New Roman"/>
            <w:szCs w:val="24"/>
            <w:lang w:eastAsia="en-US"/>
          </w:rPr>
          <w:t xml:space="preserve">. με θέμα: «Αρχή </w:t>
        </w:r>
        <w:proofErr w:type="spellStart"/>
        <w:r w:rsidRPr="00A1012C">
          <w:rPr>
            <w:rFonts w:eastAsia="Times New Roman"/>
            <w:szCs w:val="24"/>
            <w:lang w:eastAsia="en-US"/>
          </w:rPr>
          <w:t>Συνεπιμέλειας</w:t>
        </w:r>
        <w:proofErr w:type="spellEnd"/>
        <w:r w:rsidRPr="00A1012C">
          <w:rPr>
            <w:rFonts w:eastAsia="Times New Roman"/>
            <w:szCs w:val="24"/>
            <w:lang w:eastAsia="en-US"/>
          </w:rPr>
          <w:t xml:space="preserve"> Τέκνων - Ειδική Νομοπαρασκευαστική Επιτροπή για την αναμόρφωση του Οικογενειακού Δικαίου», σελ. </w:t>
        </w:r>
        <w:r w:rsidRPr="00A1012C">
          <w:rPr>
            <w:rFonts w:eastAsia="Times New Roman"/>
            <w:szCs w:val="24"/>
            <w:lang w:eastAsia="en-US"/>
          </w:rPr>
          <w:br/>
          <w:t xml:space="preserve">        </w:t>
        </w:r>
        <w:proofErr w:type="spellStart"/>
        <w:r w:rsidRPr="00A1012C">
          <w:rPr>
            <w:rFonts w:eastAsia="Times New Roman"/>
            <w:szCs w:val="24"/>
            <w:lang w:eastAsia="en-US"/>
          </w:rPr>
          <w:t>iii</w:t>
        </w:r>
        <w:proofErr w:type="spellEnd"/>
        <w:r w:rsidRPr="00A1012C">
          <w:rPr>
            <w:rFonts w:eastAsia="Times New Roman"/>
            <w:szCs w:val="24"/>
            <w:lang w:eastAsia="en-US"/>
          </w:rPr>
          <w:t xml:space="preserve">. με θέμα: «Ανάγκη ανάληψης πρωτοβουλίας για την ενίσχυση της </w:t>
        </w:r>
        <w:proofErr w:type="spellStart"/>
        <w:r w:rsidRPr="00A1012C">
          <w:rPr>
            <w:rFonts w:eastAsia="Times New Roman"/>
            <w:szCs w:val="24"/>
            <w:lang w:eastAsia="en-US"/>
          </w:rPr>
          <w:t>αντεγκληματικής</w:t>
        </w:r>
        <w:proofErr w:type="spellEnd"/>
        <w:r w:rsidRPr="00A1012C">
          <w:rPr>
            <w:rFonts w:eastAsia="Times New Roman"/>
            <w:szCs w:val="24"/>
            <w:lang w:eastAsia="en-US"/>
          </w:rPr>
          <w:t xml:space="preserve"> πολιτικής ύστερα από τα πρόσφατα πολλαπλά φαινόμενα </w:t>
        </w:r>
        <w:proofErr w:type="spellStart"/>
        <w:r w:rsidRPr="00A1012C">
          <w:rPr>
            <w:rFonts w:eastAsia="Times New Roman"/>
            <w:szCs w:val="24"/>
            <w:lang w:eastAsia="en-US"/>
          </w:rPr>
          <w:t>βιαίων</w:t>
        </w:r>
        <w:proofErr w:type="spellEnd"/>
        <w:r w:rsidRPr="00A1012C">
          <w:rPr>
            <w:rFonts w:eastAsia="Times New Roman"/>
            <w:szCs w:val="24"/>
            <w:lang w:eastAsia="en-US"/>
          </w:rPr>
          <w:t xml:space="preserve"> εγκλημάτων σε κατοικίες και την άρση του άδικου χαρακτήρα των πράξεων αντίδρασης των θυμάτων», σελ. </w:t>
        </w:r>
        <w:r w:rsidRPr="00A1012C">
          <w:rPr>
            <w:rFonts w:eastAsia="Times New Roman"/>
            <w:szCs w:val="24"/>
            <w:lang w:eastAsia="en-US"/>
          </w:rPr>
          <w:br/>
          <w:t xml:space="preserve">    γ) Προς τον Υπουργό Οικονομικών,  με θέμα: «Αύξηση στις μισθωτικές αξίες απλής χρήσης Αιγιαλού», σελ. </w:t>
        </w:r>
        <w:r w:rsidRPr="00A1012C">
          <w:rPr>
            <w:rFonts w:eastAsia="Times New Roman"/>
            <w:szCs w:val="24"/>
            <w:lang w:eastAsia="en-US"/>
          </w:rPr>
          <w:br/>
          <w:t xml:space="preserve"> </w:t>
        </w:r>
        <w:r w:rsidRPr="00A1012C">
          <w:rPr>
            <w:rFonts w:eastAsia="Times New Roman"/>
            <w:szCs w:val="24"/>
            <w:lang w:eastAsia="en-US"/>
          </w:rPr>
          <w:br/>
          <w:t xml:space="preserve">Γ. ΝΟΜΟΘΕΤΙΚΗ ΕΡΓΑΣΙΑ </w:t>
        </w:r>
        <w:r w:rsidRPr="00A1012C">
          <w:rPr>
            <w:rFonts w:eastAsia="Times New Roman"/>
            <w:szCs w:val="24"/>
            <w:lang w:eastAsia="en-US"/>
          </w:rPr>
          <w:br/>
          <w:t>Κατάθεση πρότασης νόμου:</w:t>
        </w:r>
      </w:ins>
    </w:p>
    <w:p w14:paraId="43641DDE" w14:textId="77777777" w:rsidR="00A1012C" w:rsidRPr="00A1012C" w:rsidRDefault="00A1012C" w:rsidP="00A1012C">
      <w:pPr>
        <w:spacing w:after="0" w:line="360" w:lineRule="auto"/>
        <w:rPr>
          <w:ins w:id="22" w:author="Φλούδα Χριστίνα" w:date="2018-05-14T13:00:00Z"/>
          <w:rFonts w:eastAsia="Times New Roman"/>
          <w:szCs w:val="24"/>
          <w:lang w:eastAsia="en-US"/>
        </w:rPr>
      </w:pPr>
      <w:ins w:id="23" w:author="Φλούδα Χριστίνα" w:date="2018-05-14T13:00:00Z">
        <w:r w:rsidRPr="00A1012C">
          <w:rPr>
            <w:rFonts w:eastAsia="Times New Roman"/>
            <w:szCs w:val="24"/>
            <w:lang w:eastAsia="en-US"/>
          </w:rPr>
          <w:t xml:space="preserve">Ο Πρόεδρος της Κοινοβουλευτικής Ομάδας του Λαϊκού Συνδέσμου-Χρυσή Αυγή και οι Βουλευτές του Κόμματός του κατέθεσαν στις 4-5-2018 πρόταση νόμου: «Ιδιωτική ανάρτηση της Ελληνικής Σημαίας», σελ. </w:t>
        </w:r>
        <w:r w:rsidRPr="00A1012C">
          <w:rPr>
            <w:rFonts w:eastAsia="Times New Roman"/>
            <w:szCs w:val="24"/>
            <w:lang w:eastAsia="en-US"/>
          </w:rPr>
          <w:br/>
        </w:r>
      </w:ins>
    </w:p>
    <w:p w14:paraId="72DAA5B0" w14:textId="77777777" w:rsidR="00A1012C" w:rsidRPr="00A1012C" w:rsidRDefault="00A1012C" w:rsidP="00A1012C">
      <w:pPr>
        <w:spacing w:after="0" w:line="360" w:lineRule="auto"/>
        <w:rPr>
          <w:ins w:id="24" w:author="Φλούδα Χριστίνα" w:date="2018-05-14T13:00:00Z"/>
          <w:rFonts w:eastAsia="Times New Roman"/>
          <w:szCs w:val="24"/>
          <w:lang w:eastAsia="en-US"/>
        </w:rPr>
      </w:pPr>
      <w:ins w:id="25" w:author="Φλούδα Χριστίνα" w:date="2018-05-14T13:00:00Z">
        <w:r w:rsidRPr="00A1012C">
          <w:rPr>
            <w:rFonts w:eastAsia="Times New Roman"/>
            <w:szCs w:val="24"/>
            <w:lang w:eastAsia="en-US"/>
          </w:rPr>
          <w:t>ΠΡΟΕΔΡΕΥΟΝΤΕΣ</w:t>
        </w:r>
      </w:ins>
    </w:p>
    <w:p w14:paraId="49133B30" w14:textId="77777777" w:rsidR="00A1012C" w:rsidRPr="00A1012C" w:rsidRDefault="00A1012C" w:rsidP="00A1012C">
      <w:pPr>
        <w:spacing w:after="0" w:line="360" w:lineRule="auto"/>
        <w:rPr>
          <w:ins w:id="26" w:author="Φλούδα Χριστίνα" w:date="2018-05-14T13:00:00Z"/>
          <w:rFonts w:eastAsia="Times New Roman"/>
          <w:szCs w:val="24"/>
          <w:lang w:eastAsia="en-US"/>
        </w:rPr>
      </w:pPr>
    </w:p>
    <w:p w14:paraId="01D269CC" w14:textId="77777777" w:rsidR="00A1012C" w:rsidRPr="00A1012C" w:rsidRDefault="00A1012C" w:rsidP="00A1012C">
      <w:pPr>
        <w:spacing w:after="0" w:line="360" w:lineRule="auto"/>
        <w:rPr>
          <w:ins w:id="27" w:author="Φλούδα Χριστίνα" w:date="2018-05-14T13:00:00Z"/>
          <w:rFonts w:eastAsia="Times New Roman"/>
          <w:szCs w:val="24"/>
          <w:lang w:eastAsia="en-US"/>
        </w:rPr>
      </w:pPr>
      <w:ins w:id="28" w:author="Φλούδα Χριστίνα" w:date="2018-05-14T13:00:00Z">
        <w:r w:rsidRPr="00A1012C">
          <w:rPr>
            <w:rFonts w:eastAsia="Times New Roman"/>
            <w:szCs w:val="24"/>
            <w:lang w:eastAsia="en-US"/>
          </w:rPr>
          <w:t>ΛΥΚΟΥΔΗΣ Σ. , σελ.</w:t>
        </w:r>
        <w:r w:rsidRPr="00A1012C">
          <w:rPr>
            <w:rFonts w:eastAsia="Times New Roman"/>
            <w:szCs w:val="24"/>
            <w:lang w:eastAsia="en-US"/>
          </w:rPr>
          <w:br/>
        </w:r>
      </w:ins>
    </w:p>
    <w:p w14:paraId="003163EC" w14:textId="77777777" w:rsidR="00A1012C" w:rsidRPr="00A1012C" w:rsidRDefault="00A1012C" w:rsidP="00A1012C">
      <w:pPr>
        <w:spacing w:after="0" w:line="360" w:lineRule="auto"/>
        <w:rPr>
          <w:ins w:id="29" w:author="Φλούδα Χριστίνα" w:date="2018-05-14T13:00:00Z"/>
          <w:rFonts w:eastAsia="Times New Roman"/>
          <w:szCs w:val="24"/>
          <w:lang w:eastAsia="en-US"/>
        </w:rPr>
      </w:pPr>
    </w:p>
    <w:p w14:paraId="01D2F9AE" w14:textId="77777777" w:rsidR="00A1012C" w:rsidRPr="00A1012C" w:rsidRDefault="00A1012C" w:rsidP="00A1012C">
      <w:pPr>
        <w:spacing w:after="0" w:line="360" w:lineRule="auto"/>
        <w:rPr>
          <w:ins w:id="30" w:author="Φλούδα Χριστίνα" w:date="2018-05-14T13:00:00Z"/>
          <w:rFonts w:eastAsia="Times New Roman"/>
          <w:szCs w:val="24"/>
          <w:lang w:eastAsia="en-US"/>
        </w:rPr>
      </w:pPr>
      <w:ins w:id="31" w:author="Φλούδα Χριστίνα" w:date="2018-05-14T13:00:00Z">
        <w:r w:rsidRPr="00A1012C">
          <w:rPr>
            <w:rFonts w:eastAsia="Times New Roman"/>
            <w:szCs w:val="24"/>
            <w:lang w:eastAsia="en-US"/>
          </w:rPr>
          <w:t>ΟΜΙΛΗΤΕΣ</w:t>
        </w:r>
      </w:ins>
    </w:p>
    <w:p w14:paraId="6C0568F4" w14:textId="15C14161" w:rsidR="00A1012C" w:rsidRDefault="00A1012C" w:rsidP="00A1012C">
      <w:pPr>
        <w:spacing w:line="600" w:lineRule="auto"/>
        <w:ind w:firstLine="709"/>
        <w:jc w:val="center"/>
        <w:rPr>
          <w:ins w:id="32" w:author="Φλούδα Χριστίνα" w:date="2018-05-14T13:00:00Z"/>
          <w:rFonts w:eastAsia="Times New Roman" w:cs="Times New Roman"/>
          <w:szCs w:val="24"/>
        </w:rPr>
      </w:pPr>
      <w:ins w:id="33" w:author="Φλούδα Χριστίνα" w:date="2018-05-14T13:00:00Z">
        <w:r w:rsidRPr="00A1012C">
          <w:rPr>
            <w:rFonts w:eastAsia="Times New Roman"/>
            <w:szCs w:val="24"/>
            <w:lang w:eastAsia="en-US"/>
          </w:rPr>
          <w:br/>
          <w:t>Α. Επί διαδικαστικού θέματος:</w:t>
        </w:r>
        <w:r w:rsidRPr="00A1012C">
          <w:rPr>
            <w:rFonts w:eastAsia="Times New Roman"/>
            <w:szCs w:val="24"/>
            <w:lang w:eastAsia="en-US"/>
          </w:rPr>
          <w:br/>
          <w:t>ΓΡΗΓΟΡΑΚΟΣ Λ. , σελ.</w:t>
        </w:r>
        <w:r w:rsidRPr="00A1012C">
          <w:rPr>
            <w:rFonts w:eastAsia="Times New Roman"/>
            <w:szCs w:val="24"/>
            <w:lang w:eastAsia="en-US"/>
          </w:rPr>
          <w:br/>
          <w:t>ΛΥΚΟΥΔΗΣ Σ. , σελ.</w:t>
        </w:r>
        <w:r w:rsidRPr="00A1012C">
          <w:rPr>
            <w:rFonts w:eastAsia="Times New Roman"/>
            <w:szCs w:val="24"/>
            <w:lang w:eastAsia="en-US"/>
          </w:rPr>
          <w:br/>
          <w:t>ΜΠΟΥΡΑΣ Α. , σελ.</w:t>
        </w:r>
        <w:r w:rsidRPr="00A1012C">
          <w:rPr>
            <w:rFonts w:eastAsia="Times New Roman"/>
            <w:szCs w:val="24"/>
            <w:lang w:eastAsia="en-US"/>
          </w:rPr>
          <w:br/>
        </w:r>
        <w:r w:rsidRPr="00A1012C">
          <w:rPr>
            <w:rFonts w:eastAsia="Times New Roman"/>
            <w:szCs w:val="24"/>
            <w:lang w:eastAsia="en-US"/>
          </w:rPr>
          <w:br/>
          <w:t>Β. Επί των επικαίρων ερωτήσεων:</w:t>
        </w:r>
        <w:r w:rsidRPr="00A1012C">
          <w:rPr>
            <w:rFonts w:eastAsia="Times New Roman"/>
            <w:szCs w:val="24"/>
            <w:lang w:eastAsia="en-US"/>
          </w:rPr>
          <w:br/>
          <w:t>ΓΡΗΓΟΡΑΚΟΣ Λ. , σελ.</w:t>
        </w:r>
        <w:r w:rsidRPr="00A1012C">
          <w:rPr>
            <w:rFonts w:eastAsia="Times New Roman"/>
            <w:szCs w:val="24"/>
            <w:lang w:eastAsia="en-US"/>
          </w:rPr>
          <w:br/>
          <w:t>ΚΑΡΡΑΣ Γ. , σελ.</w:t>
        </w:r>
        <w:r w:rsidRPr="00A1012C">
          <w:rPr>
            <w:rFonts w:eastAsia="Times New Roman"/>
            <w:szCs w:val="24"/>
            <w:lang w:eastAsia="en-US"/>
          </w:rPr>
          <w:br/>
          <w:t>ΚΟΝΤΟΝΗΣ Χ. , σελ.</w:t>
        </w:r>
        <w:r w:rsidRPr="00A1012C">
          <w:rPr>
            <w:rFonts w:eastAsia="Times New Roman"/>
            <w:szCs w:val="24"/>
            <w:lang w:eastAsia="en-US"/>
          </w:rPr>
          <w:br/>
          <w:t>ΜΙΧΑΗΛΙΔΗΣ Α. , σελ.</w:t>
        </w:r>
        <w:r w:rsidRPr="00A1012C">
          <w:rPr>
            <w:rFonts w:eastAsia="Times New Roman"/>
            <w:szCs w:val="24"/>
            <w:lang w:eastAsia="en-US"/>
          </w:rPr>
          <w:br/>
          <w:t>ΜΠΟΥΡΑΣ Α. , σελ.</w:t>
        </w:r>
        <w:r w:rsidRPr="00A1012C">
          <w:rPr>
            <w:rFonts w:eastAsia="Times New Roman"/>
            <w:szCs w:val="24"/>
            <w:lang w:eastAsia="en-US"/>
          </w:rPr>
          <w:br/>
          <w:t>ΠΑΝΑΓΙΩΤΟΠΟΥΛΟΣ Ν. , σελ.</w:t>
        </w:r>
        <w:r w:rsidRPr="00A1012C">
          <w:rPr>
            <w:rFonts w:eastAsia="Times New Roman"/>
            <w:szCs w:val="24"/>
            <w:lang w:eastAsia="en-US"/>
          </w:rPr>
          <w:br/>
          <w:t>ΠΑΠΑΝΑΤΣΙΟΥ Α. , σελ.</w:t>
        </w:r>
        <w:r w:rsidRPr="00A1012C">
          <w:rPr>
            <w:rFonts w:eastAsia="Times New Roman"/>
            <w:szCs w:val="24"/>
            <w:lang w:eastAsia="en-US"/>
          </w:rPr>
          <w:br/>
          <w:t>ΠΟΛΑΚΗΣ Π. , σελ.</w:t>
        </w:r>
        <w:r w:rsidRPr="00A1012C">
          <w:rPr>
            <w:rFonts w:eastAsia="Times New Roman"/>
            <w:szCs w:val="24"/>
            <w:lang w:eastAsia="en-US"/>
          </w:rPr>
          <w:br/>
          <w:t>ΧΑΤΖΗΣΑΒΒΑΣ Χ. , σελ.</w:t>
        </w:r>
      </w:ins>
    </w:p>
    <w:p w14:paraId="2D9C74CF" w14:textId="2E902C6F" w:rsidR="003959C6" w:rsidRDefault="00A1012C">
      <w:pPr>
        <w:spacing w:line="600" w:lineRule="auto"/>
        <w:ind w:firstLine="709"/>
        <w:jc w:val="center"/>
        <w:rPr>
          <w:rFonts w:eastAsia="Times New Roman" w:cs="Times New Roman"/>
          <w:szCs w:val="24"/>
        </w:rPr>
      </w:pPr>
      <w:r>
        <w:rPr>
          <w:rFonts w:eastAsia="Times New Roman" w:cs="Times New Roman"/>
          <w:szCs w:val="24"/>
        </w:rPr>
        <w:t>Π</w:t>
      </w:r>
      <w:r>
        <w:rPr>
          <w:rFonts w:eastAsia="Times New Roman" w:cs="Times New Roman"/>
          <w:szCs w:val="24"/>
        </w:rPr>
        <w:t>ΡΑΚΤΙΚΑ ΒΟΥΛΗΣ</w:t>
      </w:r>
    </w:p>
    <w:p w14:paraId="2D9C74D0" w14:textId="77777777" w:rsidR="003959C6" w:rsidRDefault="00A1012C">
      <w:pPr>
        <w:spacing w:line="600" w:lineRule="auto"/>
        <w:ind w:firstLine="709"/>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2D9C74D1" w14:textId="77777777" w:rsidR="003959C6" w:rsidRDefault="00A1012C">
      <w:pPr>
        <w:spacing w:line="600" w:lineRule="auto"/>
        <w:ind w:firstLine="709"/>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D9C74D2" w14:textId="77777777" w:rsidR="003959C6" w:rsidRDefault="00A1012C">
      <w:pPr>
        <w:spacing w:line="600" w:lineRule="auto"/>
        <w:ind w:firstLine="709"/>
        <w:jc w:val="center"/>
        <w:rPr>
          <w:rFonts w:eastAsia="Times New Roman" w:cs="Times New Roman"/>
          <w:szCs w:val="24"/>
        </w:rPr>
      </w:pPr>
      <w:r>
        <w:rPr>
          <w:rFonts w:eastAsia="Times New Roman" w:cs="Times New Roman"/>
          <w:szCs w:val="24"/>
        </w:rPr>
        <w:t>ΣΥΝΟΔΟΣ Γ΄</w:t>
      </w:r>
    </w:p>
    <w:p w14:paraId="2D9C74D3" w14:textId="77777777" w:rsidR="003959C6" w:rsidRDefault="00A1012C">
      <w:pPr>
        <w:spacing w:line="600" w:lineRule="auto"/>
        <w:ind w:firstLine="709"/>
        <w:jc w:val="center"/>
        <w:rPr>
          <w:rFonts w:eastAsia="Times New Roman" w:cs="Times New Roman"/>
          <w:szCs w:val="24"/>
        </w:rPr>
      </w:pPr>
      <w:r>
        <w:rPr>
          <w:rFonts w:eastAsia="Times New Roman" w:cs="Times New Roman"/>
          <w:szCs w:val="24"/>
        </w:rPr>
        <w:t>ΣΥΝΕΔΡΙΑΣΗ ΡΙΑ΄</w:t>
      </w:r>
    </w:p>
    <w:p w14:paraId="2D9C74D4" w14:textId="77777777" w:rsidR="003959C6" w:rsidRDefault="00A1012C">
      <w:pPr>
        <w:spacing w:line="600" w:lineRule="auto"/>
        <w:ind w:firstLine="709"/>
        <w:jc w:val="center"/>
        <w:rPr>
          <w:rFonts w:eastAsia="Times New Roman" w:cs="Times New Roman"/>
          <w:szCs w:val="24"/>
        </w:rPr>
      </w:pPr>
      <w:r>
        <w:rPr>
          <w:rFonts w:eastAsia="Times New Roman" w:cs="Times New Roman"/>
          <w:szCs w:val="24"/>
        </w:rPr>
        <w:t>Δευτέρα 7 Μαΐου 2018</w:t>
      </w:r>
    </w:p>
    <w:p w14:paraId="2D9C74D5"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Αθήνα, σήμερα στις 7 Μαΐου 2018, ημέρα Δευτέρα και ώρα 18.01΄</w:t>
      </w:r>
      <w:r w:rsidRPr="00C16809">
        <w:rPr>
          <w:rFonts w:eastAsia="Times New Roman" w:cs="Times New Roman"/>
          <w:szCs w:val="24"/>
        </w:rPr>
        <w:t>,</w:t>
      </w:r>
      <w:r>
        <w:rPr>
          <w:rFonts w:eastAsia="Times New Roman" w:cs="Times New Roman"/>
          <w:szCs w:val="24"/>
        </w:rPr>
        <w:t xml:space="preserve"> συνήλθε </w:t>
      </w:r>
      <w:r w:rsidRPr="00752790">
        <w:rPr>
          <w:rFonts w:eastAsia="Times New Roman"/>
          <w:szCs w:val="24"/>
        </w:rPr>
        <w:t xml:space="preserve">στην Αίθουσα </w:t>
      </w:r>
      <w:r>
        <w:rPr>
          <w:rFonts w:eastAsia="Times New Roman"/>
          <w:szCs w:val="24"/>
        </w:rPr>
        <w:t>της Γερουσίας</w:t>
      </w:r>
      <w:r w:rsidRPr="00752790">
        <w:rPr>
          <w:rFonts w:eastAsia="Times New Roman"/>
          <w:szCs w:val="24"/>
        </w:rPr>
        <w:t xml:space="preserve"> του Βουλευτηρίου η Βουλή σε </w:t>
      </w:r>
      <w:r>
        <w:rPr>
          <w:rFonts w:eastAsia="Times New Roman"/>
          <w:szCs w:val="24"/>
        </w:rPr>
        <w:t xml:space="preserve">ολομέλεια </w:t>
      </w:r>
      <w:r w:rsidRPr="00752790">
        <w:rPr>
          <w:rFonts w:eastAsia="Times New Roman"/>
          <w:szCs w:val="24"/>
        </w:rPr>
        <w:t>για να συνεδριάσει</w:t>
      </w:r>
      <w:r>
        <w:rPr>
          <w:rFonts w:eastAsia="Times New Roman" w:cs="Times New Roman"/>
          <w:szCs w:val="24"/>
        </w:rPr>
        <w:t xml:space="preserve"> υπό την προεδρία του Ζ΄ Αντιπροέδρου αυτής κ. </w:t>
      </w:r>
      <w:r w:rsidRPr="00033970">
        <w:rPr>
          <w:rFonts w:eastAsia="Times New Roman" w:cs="Times New Roman"/>
          <w:b/>
          <w:szCs w:val="24"/>
        </w:rPr>
        <w:t>ΣΠΥΡΙΔΩΝΟΣ ΛΥΚΟΥΔΗ</w:t>
      </w:r>
      <w:r>
        <w:rPr>
          <w:rFonts w:eastAsia="Times New Roman" w:cs="Times New Roman"/>
          <w:szCs w:val="24"/>
        </w:rPr>
        <w:t>.</w:t>
      </w:r>
    </w:p>
    <w:p w14:paraId="2D9C74D6" w14:textId="77777777" w:rsidR="003959C6" w:rsidRDefault="00A1012C">
      <w:pPr>
        <w:spacing w:line="600" w:lineRule="auto"/>
        <w:ind w:firstLine="720"/>
        <w:jc w:val="both"/>
        <w:rPr>
          <w:rFonts w:eastAsia="Times New Roman"/>
          <w:szCs w:val="24"/>
        </w:rPr>
      </w:pPr>
      <w:r>
        <w:rPr>
          <w:rFonts w:eastAsia="Times New Roman"/>
          <w:b/>
          <w:szCs w:val="24"/>
        </w:rPr>
        <w:t xml:space="preserve">ΠΡΟΕΔΡΕΥΩΝ (Σπυρίδων Λυκούδης): </w:t>
      </w:r>
      <w:r w:rsidRPr="00752790">
        <w:rPr>
          <w:rFonts w:eastAsia="Times New Roman"/>
          <w:szCs w:val="24"/>
        </w:rPr>
        <w:t>Κυρίες και κύριοι συνάδελφοι, αρχίζει η συνεδρίαση.</w:t>
      </w:r>
    </w:p>
    <w:p w14:paraId="2D9C74D7" w14:textId="77777777" w:rsidR="003959C6" w:rsidRDefault="00A1012C">
      <w:pPr>
        <w:spacing w:line="600" w:lineRule="auto"/>
        <w:ind w:firstLine="720"/>
        <w:jc w:val="both"/>
        <w:rPr>
          <w:rFonts w:eastAsia="Times New Roman"/>
          <w:szCs w:val="24"/>
        </w:rPr>
      </w:pPr>
      <w:r w:rsidRPr="00752790">
        <w:rPr>
          <w:rFonts w:eastAsia="Times New Roman"/>
          <w:szCs w:val="24"/>
        </w:rPr>
        <w:t xml:space="preserve">Παρακαλείται </w:t>
      </w:r>
      <w:r>
        <w:rPr>
          <w:rFonts w:eastAsia="Times New Roman"/>
          <w:szCs w:val="24"/>
        </w:rPr>
        <w:t>ο κύριος</w:t>
      </w:r>
      <w:r w:rsidRPr="006A4AB6">
        <w:rPr>
          <w:rFonts w:eastAsia="Times New Roman"/>
          <w:szCs w:val="24"/>
        </w:rPr>
        <w:t xml:space="preserve"> </w:t>
      </w:r>
      <w:r>
        <w:rPr>
          <w:rFonts w:eastAsia="Times New Roman"/>
          <w:szCs w:val="24"/>
        </w:rPr>
        <w:t>Γ</w:t>
      </w:r>
      <w:r w:rsidRPr="006A4AB6">
        <w:rPr>
          <w:rFonts w:eastAsia="Times New Roman"/>
          <w:szCs w:val="24"/>
        </w:rPr>
        <w:t>ραμματέας</w:t>
      </w:r>
      <w:r w:rsidRPr="00752790">
        <w:rPr>
          <w:rFonts w:eastAsia="Times New Roman"/>
          <w:szCs w:val="24"/>
        </w:rPr>
        <w:t xml:space="preserve"> να ανακοινώσει τις αναφορές προς το Σώμα. </w:t>
      </w:r>
    </w:p>
    <w:p w14:paraId="2D9C74D8" w14:textId="77777777" w:rsidR="003959C6" w:rsidRDefault="00A1012C">
      <w:pPr>
        <w:spacing w:line="600" w:lineRule="auto"/>
        <w:ind w:firstLine="720"/>
        <w:jc w:val="both"/>
        <w:rPr>
          <w:rFonts w:eastAsia="Times New Roman" w:cs="Times New Roman"/>
          <w:szCs w:val="24"/>
        </w:rPr>
      </w:pPr>
      <w:r w:rsidRPr="00752790">
        <w:rPr>
          <w:rFonts w:eastAsia="Times New Roman"/>
          <w:szCs w:val="24"/>
        </w:rPr>
        <w:lastRenderedPageBreak/>
        <w:t>(</w:t>
      </w:r>
      <w:r w:rsidRPr="00752790">
        <w:rPr>
          <w:rFonts w:eastAsia="Times New Roman"/>
          <w:szCs w:val="24"/>
        </w:rPr>
        <w:t xml:space="preserve">Ανακοινώνονται προς το Σώμα από το Γραμματέα της Βουλής κ. </w:t>
      </w:r>
      <w:r>
        <w:rPr>
          <w:rFonts w:eastAsia="Times New Roman"/>
          <w:szCs w:val="24"/>
        </w:rPr>
        <w:t xml:space="preserve">Μάριο </w:t>
      </w:r>
      <w:proofErr w:type="spellStart"/>
      <w:r>
        <w:rPr>
          <w:rFonts w:eastAsia="Times New Roman"/>
          <w:szCs w:val="24"/>
        </w:rPr>
        <w:t>Κάτση</w:t>
      </w:r>
      <w:proofErr w:type="spellEnd"/>
      <w:r w:rsidRPr="00752790">
        <w:rPr>
          <w:rFonts w:eastAsia="Times New Roman"/>
          <w:szCs w:val="24"/>
        </w:rPr>
        <w:t xml:space="preserve">, Βουλευτή </w:t>
      </w:r>
      <w:r>
        <w:rPr>
          <w:rFonts w:eastAsia="Times New Roman"/>
          <w:szCs w:val="24"/>
        </w:rPr>
        <w:t>Θεσπρωτίας,</w:t>
      </w:r>
      <w:r w:rsidRPr="00752790">
        <w:rPr>
          <w:rFonts w:eastAsia="Times New Roman"/>
          <w:szCs w:val="24"/>
        </w:rPr>
        <w:t xml:space="preserve"> τα </w:t>
      </w:r>
      <w:r w:rsidRPr="00D45427">
        <w:rPr>
          <w:rFonts w:eastAsia="Times New Roman"/>
          <w:szCs w:val="24"/>
        </w:rPr>
        <w:t>ακόλουθα:</w:t>
      </w:r>
      <w:r>
        <w:rPr>
          <w:rFonts w:eastAsia="Times New Roman" w:cs="Times New Roman"/>
          <w:szCs w:val="24"/>
        </w:rPr>
        <w:t xml:space="preserve"> </w:t>
      </w:r>
    </w:p>
    <w:p w14:paraId="2D9C74D9" w14:textId="77777777" w:rsidR="003959C6" w:rsidRDefault="00A1012C">
      <w:pPr>
        <w:spacing w:line="600" w:lineRule="auto"/>
        <w:ind w:firstLine="720"/>
        <w:rPr>
          <w:rFonts w:eastAsia="Times New Roman" w:cs="Times New Roman"/>
          <w:szCs w:val="24"/>
        </w:rPr>
      </w:pPr>
      <w:r>
        <w:rPr>
          <w:rFonts w:eastAsia="Times New Roman" w:cs="Times New Roman"/>
          <w:szCs w:val="24"/>
        </w:rPr>
        <w:t>Α. ΚΑΤΑΘΕΣΗ ΑΝΑΦΟΡΩΝ</w:t>
      </w:r>
    </w:p>
    <w:p w14:paraId="2D9C74DA" w14:textId="77777777" w:rsidR="003959C6" w:rsidRDefault="00A1012C">
      <w:pPr>
        <w:spacing w:line="600" w:lineRule="auto"/>
        <w:ind w:firstLine="720"/>
        <w:jc w:val="center"/>
        <w:rPr>
          <w:rFonts w:eastAsia="Times New Roman" w:cs="Times New Roman"/>
          <w:color w:val="FF0000"/>
          <w:szCs w:val="24"/>
        </w:rPr>
      </w:pPr>
      <w:r w:rsidRPr="00C16809">
        <w:rPr>
          <w:rFonts w:eastAsia="Times New Roman" w:cs="Times New Roman"/>
          <w:color w:val="FF0000"/>
          <w:szCs w:val="24"/>
        </w:rPr>
        <w:t>(Να μπει η σελ.1</w:t>
      </w:r>
      <w:r w:rsidRPr="00C16809">
        <w:rPr>
          <w:rFonts w:eastAsia="Times New Roman" w:cs="Times New Roman"/>
          <w:color w:val="FF0000"/>
          <w:szCs w:val="24"/>
          <w:vertAlign w:val="superscript"/>
        </w:rPr>
        <w:t xml:space="preserve"> </w:t>
      </w:r>
      <w:r w:rsidRPr="00C16809">
        <w:rPr>
          <w:rFonts w:eastAsia="Times New Roman" w:cs="Times New Roman"/>
          <w:color w:val="FF0000"/>
          <w:szCs w:val="24"/>
        </w:rPr>
        <w:t>α)</w:t>
      </w:r>
    </w:p>
    <w:p w14:paraId="2D9C74DB" w14:textId="77777777" w:rsidR="003959C6" w:rsidRDefault="00A1012C">
      <w:pPr>
        <w:spacing w:line="600" w:lineRule="auto"/>
        <w:ind w:firstLine="720"/>
        <w:rPr>
          <w:rFonts w:eastAsia="Times New Roman" w:cs="Times New Roman"/>
          <w:szCs w:val="24"/>
        </w:rPr>
      </w:pPr>
      <w:r>
        <w:rPr>
          <w:rFonts w:eastAsia="Times New Roman" w:cs="Times New Roman"/>
          <w:szCs w:val="24"/>
        </w:rPr>
        <w:t>Β. ΑΠΑΝΤΗΣΕΙΣ ΥΠΟΥΡΓΩΝ ΣΕ ΕΡΩΤΗΣΕΙΣ ΒΟΥΛΕΥΤΩΝ</w:t>
      </w:r>
    </w:p>
    <w:p w14:paraId="2D9C74DC" w14:textId="77777777" w:rsidR="003959C6" w:rsidRDefault="00A1012C">
      <w:pPr>
        <w:spacing w:line="600" w:lineRule="auto"/>
        <w:ind w:firstLine="720"/>
        <w:jc w:val="center"/>
        <w:rPr>
          <w:rFonts w:eastAsia="Times New Roman" w:cs="Times New Roman"/>
          <w:color w:val="FF0000"/>
          <w:szCs w:val="24"/>
        </w:rPr>
      </w:pPr>
      <w:r w:rsidRPr="00C16809">
        <w:rPr>
          <w:rFonts w:eastAsia="Times New Roman" w:cs="Times New Roman"/>
          <w:color w:val="FF0000"/>
          <w:szCs w:val="24"/>
        </w:rPr>
        <w:t>(Να μπει η σελ. 1β)</w:t>
      </w:r>
    </w:p>
    <w:p w14:paraId="2D9C74DD" w14:textId="77777777" w:rsidR="003959C6" w:rsidRDefault="00A1012C">
      <w:pPr>
        <w:spacing w:line="600" w:lineRule="auto"/>
        <w:ind w:firstLine="720"/>
        <w:jc w:val="center"/>
        <w:rPr>
          <w:rFonts w:eastAsia="Times New Roman" w:cs="Times New Roman"/>
          <w:color w:val="FF0000"/>
          <w:szCs w:val="24"/>
        </w:rPr>
      </w:pPr>
      <w:r w:rsidRPr="00C16809">
        <w:rPr>
          <w:rFonts w:eastAsia="Times New Roman" w:cs="Times New Roman"/>
          <w:color w:val="FF0000"/>
          <w:szCs w:val="24"/>
        </w:rPr>
        <w:t>ΑΛΛΑΓΗ ΣΕΛΙΔΑΣ</w:t>
      </w:r>
    </w:p>
    <w:p w14:paraId="2D9C74DE"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Κυρίες και κύριοι συνάδελφοι, εισερχόμ</w:t>
      </w:r>
      <w:r>
        <w:rPr>
          <w:rFonts w:eastAsia="Times New Roman" w:cs="Times New Roman"/>
          <w:szCs w:val="24"/>
        </w:rPr>
        <w:t>αστε</w:t>
      </w:r>
      <w:r>
        <w:rPr>
          <w:rFonts w:eastAsia="Times New Roman" w:cs="Times New Roman"/>
          <w:szCs w:val="24"/>
        </w:rPr>
        <w:t xml:space="preserve"> στη συζήτηση των </w:t>
      </w:r>
    </w:p>
    <w:p w14:paraId="2D9C74DF" w14:textId="77777777" w:rsidR="003959C6" w:rsidRDefault="00A1012C">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2D9C74E0"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 xml:space="preserve">Θα </w:t>
      </w:r>
      <w:r>
        <w:rPr>
          <w:rFonts w:eastAsia="Times New Roman" w:cs="Times New Roman"/>
          <w:szCs w:val="24"/>
        </w:rPr>
        <w:t>αρχίσουμε τη</w:t>
      </w:r>
      <w:r>
        <w:rPr>
          <w:rFonts w:eastAsia="Times New Roman" w:cs="Times New Roman"/>
          <w:szCs w:val="24"/>
        </w:rPr>
        <w:t xml:space="preserve"> συζ</w:t>
      </w:r>
      <w:r>
        <w:rPr>
          <w:rFonts w:eastAsia="Times New Roman" w:cs="Times New Roman"/>
          <w:szCs w:val="24"/>
        </w:rPr>
        <w:t>ήτηση με την</w:t>
      </w:r>
      <w:r>
        <w:rPr>
          <w:rFonts w:eastAsia="Times New Roman" w:cs="Times New Roman"/>
          <w:szCs w:val="24"/>
        </w:rPr>
        <w:t xml:space="preserve"> έβδομη με αριθμό 1517/17-4-2018 επίκαιρη ερώτηση δεύτερου κύκλου του Βουλευτή Χίου του Συνασπισμού Ριζοσπαστική</w:t>
      </w:r>
      <w:r>
        <w:rPr>
          <w:rFonts w:eastAsia="Times New Roman" w:cs="Times New Roman"/>
          <w:szCs w:val="24"/>
        </w:rPr>
        <w:t xml:space="preserve">ς Αριστεράς κ. Ανδρέα Μιχαηλίδη προς τον Υπουργό Υγείας με θέμα: «Αποκατάσταση προβλημάτων στις αίθουσες χειρουργείων της νέας πτέρυγας του Νοσοκομείου Χίου». </w:t>
      </w:r>
    </w:p>
    <w:p w14:paraId="2D9C74E1"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Στην επίκαιρη ερώτηση του κυρίου συναδέλφου θα απαντήσει ο Αναπληρωτής Υπουργός Υγείας κ. Παύλος</w:t>
      </w:r>
      <w:r>
        <w:rPr>
          <w:rFonts w:eastAsia="Times New Roman" w:cs="Times New Roman"/>
          <w:szCs w:val="24"/>
        </w:rPr>
        <w:t xml:space="preserve"> </w:t>
      </w:r>
      <w:proofErr w:type="spellStart"/>
      <w:r>
        <w:rPr>
          <w:rFonts w:eastAsia="Times New Roman" w:cs="Times New Roman"/>
          <w:szCs w:val="24"/>
        </w:rPr>
        <w:t>Πολάκης</w:t>
      </w:r>
      <w:proofErr w:type="spellEnd"/>
      <w:r>
        <w:rPr>
          <w:rFonts w:eastAsia="Times New Roman" w:cs="Times New Roman"/>
          <w:szCs w:val="24"/>
        </w:rPr>
        <w:t xml:space="preserve">. </w:t>
      </w:r>
    </w:p>
    <w:p w14:paraId="2D9C74E2"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2D9C74E3"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 xml:space="preserve">Ευχαριστώ κύριε Πρόεδρε. </w:t>
      </w:r>
    </w:p>
    <w:p w14:paraId="2D9C74E4"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Κύριε Υπουργέ, η επίκαιρη ερώτηση, την οποία κατέθεσα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κοινοβουλευτικού ελέγχου, αφορά τη νέα πτέρυγα της Χειρουργικής Κλινικής, όπου στεγάζεται η Χει</w:t>
      </w:r>
      <w:r>
        <w:rPr>
          <w:rFonts w:eastAsia="Times New Roman" w:cs="Times New Roman"/>
          <w:szCs w:val="24"/>
        </w:rPr>
        <w:t xml:space="preserve">ρουργική Κλινική, αλλά και άλλα τμήματα, του </w:t>
      </w:r>
      <w:r>
        <w:rPr>
          <w:rFonts w:eastAsia="Times New Roman" w:cs="Times New Roman"/>
          <w:szCs w:val="24"/>
        </w:rPr>
        <w:t>«</w:t>
      </w:r>
      <w:proofErr w:type="spellStart"/>
      <w:r>
        <w:rPr>
          <w:rFonts w:eastAsia="Times New Roman" w:cs="Times New Roman"/>
          <w:szCs w:val="24"/>
        </w:rPr>
        <w:t>Σκυλίτσειου</w:t>
      </w:r>
      <w:proofErr w:type="spellEnd"/>
      <w:r>
        <w:rPr>
          <w:rFonts w:eastAsia="Times New Roman" w:cs="Times New Roman"/>
          <w:szCs w:val="24"/>
        </w:rPr>
        <w:t>»</w:t>
      </w:r>
      <w:r>
        <w:rPr>
          <w:rFonts w:eastAsia="Times New Roman" w:cs="Times New Roman"/>
          <w:szCs w:val="24"/>
        </w:rPr>
        <w:t xml:space="preserve"> Νοσοκομείου Χίου, η οποία παραδόθηκε προς χρήση το 2013. </w:t>
      </w:r>
    </w:p>
    <w:p w14:paraId="2D9C74E5"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Έκτοτε, σε αυτά τα λίγα χρόνια της λειτουργίας της, εμφανίζει σοβαρά ζητήματα, τα οποία σχετίζονται -κατά διαπιστώσεις των τεχνικών συμβούλ</w:t>
      </w:r>
      <w:r>
        <w:rPr>
          <w:rFonts w:eastAsia="Times New Roman" w:cs="Times New Roman"/>
          <w:szCs w:val="24"/>
        </w:rPr>
        <w:t xml:space="preserve">ων που προσλαμβάνονται κατά καιρούς- με κακοτεχνίες, με κυρίαρχο ζήτημα του τελευταίου διαστήματος της εισροή </w:t>
      </w:r>
      <w:proofErr w:type="spellStart"/>
      <w:r>
        <w:rPr>
          <w:rFonts w:eastAsia="Times New Roman" w:cs="Times New Roman"/>
          <w:szCs w:val="24"/>
        </w:rPr>
        <w:t>ομ</w:t>
      </w:r>
      <w:r w:rsidRPr="000C4271">
        <w:rPr>
          <w:rFonts w:eastAsia="Times New Roman" w:cs="Times New Roman"/>
          <w:szCs w:val="24"/>
        </w:rPr>
        <w:t>βρίω</w:t>
      </w:r>
      <w:r>
        <w:rPr>
          <w:rFonts w:eastAsia="Times New Roman" w:cs="Times New Roman"/>
          <w:szCs w:val="24"/>
        </w:rPr>
        <w:t>ν</w:t>
      </w:r>
      <w:proofErr w:type="spellEnd"/>
      <w:r>
        <w:rPr>
          <w:rFonts w:eastAsia="Times New Roman" w:cs="Times New Roman"/>
          <w:szCs w:val="24"/>
        </w:rPr>
        <w:t xml:space="preserve"> υδάτων από το δώμα της Χειρουργικής Κλινικής. Η εισροή υδάτων έφτασε μέχρι τις αίθουσες των χειρουργείων. </w:t>
      </w:r>
    </w:p>
    <w:p w14:paraId="2D9C74E6"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Το παράδοξο, κύριε Υπουργέ, είν</w:t>
      </w:r>
      <w:r>
        <w:rPr>
          <w:rFonts w:eastAsia="Times New Roman" w:cs="Times New Roman"/>
          <w:szCs w:val="24"/>
        </w:rPr>
        <w:t xml:space="preserve">αι ότι λανθάνουν οι τεχνικές μελέτες βάσει των οποίων έχει κατασκευαστεί το έργο, όσον αφορά τις υπηρεσίες του </w:t>
      </w:r>
      <w:r>
        <w:rPr>
          <w:rFonts w:eastAsia="Times New Roman" w:cs="Times New Roman"/>
          <w:szCs w:val="24"/>
        </w:rPr>
        <w:t>ν</w:t>
      </w:r>
      <w:r>
        <w:rPr>
          <w:rFonts w:eastAsia="Times New Roman" w:cs="Times New Roman"/>
          <w:szCs w:val="24"/>
        </w:rPr>
        <w:t>οσοκομείου -εξ όσων γνωρίζω και από τις υπηρεσίες της Β΄ Υγειονομικής Περιφέρειας- γεγονός που καθιστά αδύνατο τον έλεγχο τού τι ακριβώς έχει συ</w:t>
      </w:r>
      <w:r>
        <w:rPr>
          <w:rFonts w:eastAsia="Times New Roman" w:cs="Times New Roman"/>
          <w:szCs w:val="24"/>
        </w:rPr>
        <w:t xml:space="preserve">μβεί με αυτό το  έργο. </w:t>
      </w:r>
    </w:p>
    <w:p w14:paraId="2D9C74E7"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Πρέπει να σας επισημάνω ότι το έργο αυτό ουδέποτε έχει παραληφθεί είτε προσωρινά είτε μόνιμα</w:t>
      </w:r>
      <w:r w:rsidRPr="008D31E7">
        <w:rPr>
          <w:rFonts w:eastAsia="Times New Roman" w:cs="Times New Roman"/>
          <w:szCs w:val="24"/>
        </w:rPr>
        <w:t xml:space="preserve"> -</w:t>
      </w:r>
      <w:r>
        <w:rPr>
          <w:rFonts w:eastAsia="Times New Roman" w:cs="Times New Roman"/>
          <w:szCs w:val="24"/>
        </w:rPr>
        <w:t xml:space="preserve">δεν έχει γίνει, δηλαδή, διοικητική παραλαβή του έργου- ει μη μόνον η διοικητική παραλαβή του ξενοδοχειακού εξοπλισμού. Είναι ένα ζήτημα, το οποίο νομίζω ότι γεννά γενικότερα θέματα και θα ήθελα να ξέρω τι ακριβώς προγραμματίζετε </w:t>
      </w:r>
      <w:r>
        <w:rPr>
          <w:rFonts w:eastAsia="Times New Roman" w:cs="Times New Roman"/>
          <w:szCs w:val="24"/>
        </w:rPr>
        <w:lastRenderedPageBreak/>
        <w:t>πρώτα</w:t>
      </w:r>
      <w:r>
        <w:rPr>
          <w:rFonts w:eastAsia="Times New Roman" w:cs="Times New Roman"/>
          <w:szCs w:val="24"/>
        </w:rPr>
        <w:t xml:space="preserve"> </w:t>
      </w:r>
      <w:proofErr w:type="spellStart"/>
      <w:r>
        <w:rPr>
          <w:rFonts w:eastAsia="Times New Roman" w:cs="Times New Roman"/>
          <w:szCs w:val="24"/>
        </w:rPr>
        <w:t>πρώτα</w:t>
      </w:r>
      <w:proofErr w:type="spellEnd"/>
      <w:r>
        <w:rPr>
          <w:rFonts w:eastAsia="Times New Roman" w:cs="Times New Roman"/>
          <w:szCs w:val="24"/>
        </w:rPr>
        <w:t xml:space="preserve"> στο επίπεδο της</w:t>
      </w:r>
      <w:r>
        <w:rPr>
          <w:rFonts w:eastAsia="Times New Roman" w:cs="Times New Roman"/>
          <w:szCs w:val="24"/>
        </w:rPr>
        <w:t xml:space="preserve"> αντιμετώπισης των προβλημάτων, τα οποία ανακύπτουν και τα οποία η διοίκηση του νοσοκομείου σάς έχει κάνει γνωστά και –δεύτερον- το πώς αντιμετωπίζουμε σε ένα γενικότερο πλαίσιο αυτό το ζήτημα των ερωτηματικών που εγείρονται σχετικά με την κατασκευή αυτού </w:t>
      </w:r>
      <w:r>
        <w:rPr>
          <w:rFonts w:eastAsia="Times New Roman" w:cs="Times New Roman"/>
          <w:szCs w:val="24"/>
        </w:rPr>
        <w:t xml:space="preserve">του έργου, το οποίο θα πρέπει να πω ότι έχει κοστίσει 25 εκατομμύρια ευρώ. </w:t>
      </w:r>
    </w:p>
    <w:p w14:paraId="2D9C74E8" w14:textId="77777777" w:rsidR="003959C6" w:rsidRDefault="00A1012C">
      <w:pPr>
        <w:spacing w:line="600" w:lineRule="auto"/>
        <w:ind w:firstLine="720"/>
        <w:jc w:val="both"/>
        <w:rPr>
          <w:rFonts w:eastAsia="Times New Roman" w:cs="Times New Roman"/>
          <w:szCs w:val="24"/>
        </w:rPr>
      </w:pPr>
      <w:r w:rsidRPr="003A4875">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2D9C74E9"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2D9C74EA" w14:textId="77777777" w:rsidR="003959C6" w:rsidRDefault="00A1012C">
      <w:pPr>
        <w:spacing w:line="600" w:lineRule="auto"/>
        <w:ind w:firstLine="720"/>
        <w:jc w:val="both"/>
        <w:rPr>
          <w:rFonts w:eastAsia="Times New Roman" w:cs="Times New Roman"/>
          <w:szCs w:val="24"/>
        </w:rPr>
      </w:pPr>
      <w:r w:rsidRPr="00120B0B">
        <w:rPr>
          <w:rFonts w:eastAsia="Times New Roman" w:cs="Times New Roman"/>
          <w:b/>
          <w:szCs w:val="24"/>
        </w:rPr>
        <w:t xml:space="preserve">ΠΑΥΛΟΣ ΠΟΛΑΚΗΣ (Αναπληρωτής Υπουργός Υγείας): </w:t>
      </w:r>
      <w:r>
        <w:rPr>
          <w:rFonts w:eastAsia="Times New Roman" w:cs="Times New Roman"/>
          <w:szCs w:val="24"/>
        </w:rPr>
        <w:t>Ευχαριστώ, κύριε συνάδελφε, για την επ</w:t>
      </w:r>
      <w:r>
        <w:rPr>
          <w:rFonts w:eastAsia="Times New Roman" w:cs="Times New Roman"/>
          <w:szCs w:val="24"/>
        </w:rPr>
        <w:t>ίκαιρη ερώτηση.</w:t>
      </w:r>
    </w:p>
    <w:p w14:paraId="2D9C74EB"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Τα ξέρουμε τα προβλήματα στο Νοσοκομείο της Χίου. Δυστυχώς, αυτό είναι άλλο ένα επεισόδιο αντίστοιχων έργων, τα οποία είχε αναλάβει η ΔΕΠΑΝΟΜ να μελετήσει και να κατασκευάσει σε όλη τη χώρα τις «χρυσές» δεκαετίες που δένανε τα σκυλιά με τα </w:t>
      </w:r>
      <w:r>
        <w:rPr>
          <w:rFonts w:eastAsia="Times New Roman" w:cs="Times New Roman"/>
          <w:szCs w:val="24"/>
        </w:rPr>
        <w:t>λουκάνικα.</w:t>
      </w:r>
    </w:p>
    <w:p w14:paraId="2D9C74EC"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Πραγματικά -δεν είναι το μοναδικό παράδειγμα η Χίος- υπάρχουν πολλά παραδείγματα είτε κακοτεχνιών είτε έργων που έμειναν ανολοκλήρωτα, ενώ είχαν εκταμιευτεί πάρα πολλά χρήματα, με διαρκείς παρατάσεις συμβάσεων, έργα στα οποία έγιναν εγκαίνια σήμ</w:t>
      </w:r>
      <w:r>
        <w:rPr>
          <w:rFonts w:eastAsia="Times New Roman" w:cs="Times New Roman"/>
          <w:szCs w:val="24"/>
        </w:rPr>
        <w:t xml:space="preserve">ερα και την άλλη μέρα πήραν τον εξοπλισμό που είχαν φέρει και συνεχίζουν να τα φτιάχνουν. Για παράδειγμα, αναφέρω το Νοσοκομείο στην Αμαλιάδα. </w:t>
      </w:r>
    </w:p>
    <w:p w14:paraId="2D9C74ED"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Τώρα, στο </w:t>
      </w:r>
      <w:r>
        <w:rPr>
          <w:rFonts w:eastAsia="Times New Roman" w:cs="Times New Roman"/>
          <w:szCs w:val="24"/>
        </w:rPr>
        <w:t>ν</w:t>
      </w:r>
      <w:r>
        <w:rPr>
          <w:rFonts w:eastAsia="Times New Roman" w:cs="Times New Roman"/>
          <w:szCs w:val="24"/>
        </w:rPr>
        <w:t>οσοκομείο το δικό σας οι καινούργιες πτέρυγες ξεκίνησαν το 2002 και τέλειωσαν το 2013, έχοντας πληρώσ</w:t>
      </w:r>
      <w:r>
        <w:rPr>
          <w:rFonts w:eastAsia="Times New Roman" w:cs="Times New Roman"/>
          <w:szCs w:val="24"/>
        </w:rPr>
        <w:t>ει 23 εκατομμύρια ευρώ και χωρίς να φτιαχτεί, όπως έπρεπε και ολοκληρωτικά, η παθολογική πτέρυγα. Έχει μεταφερθεί η παθολογική πτέρυγα με χρηματοδότηση 100.000 ευρώ που δώσαμε εμείς πέρυσι από το αποθεματικό του Υπουργείου Υγείας, σε έναν χώρο στο νέο κτήρ</w:t>
      </w:r>
      <w:r>
        <w:rPr>
          <w:rFonts w:eastAsia="Times New Roman" w:cs="Times New Roman"/>
          <w:szCs w:val="24"/>
        </w:rPr>
        <w:t xml:space="preserve">ιο, αλλά που δεν είναι αυτή που θα έπρεπε να έχει φτιαχτεί και την οποία εντάξαμε εμείς. Βγάλαμε έγκριση σκοπιμότητας και έχουν εγκριθεί και οι μελέτες. Έχει ενταχθεί στο ΠΕΠ του </w:t>
      </w:r>
      <w:r>
        <w:rPr>
          <w:rFonts w:eastAsia="Times New Roman" w:cs="Times New Roman"/>
          <w:szCs w:val="24"/>
        </w:rPr>
        <w:t>β</w:t>
      </w:r>
      <w:r>
        <w:rPr>
          <w:rFonts w:eastAsia="Times New Roman" w:cs="Times New Roman"/>
          <w:szCs w:val="24"/>
        </w:rPr>
        <w:t>ορείου Αιγαίου και από ό,τι μας έχει ενημερώσει η διοίκηση, μέχρι τους επόμε</w:t>
      </w:r>
      <w:r>
        <w:rPr>
          <w:rFonts w:eastAsia="Times New Roman" w:cs="Times New Roman"/>
          <w:szCs w:val="24"/>
        </w:rPr>
        <w:t>νους δύο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τρεις </w:t>
      </w:r>
      <w:r>
        <w:rPr>
          <w:rFonts w:eastAsia="Times New Roman" w:cs="Times New Roman"/>
          <w:szCs w:val="24"/>
        </w:rPr>
        <w:lastRenderedPageBreak/>
        <w:t>μήνες θα έχει βγει η προκήρυξη, γιατί έχει ενταχθεί και εκεί, που είναι προϋπολογισμού 2.200.000 ευρώ.</w:t>
      </w:r>
    </w:p>
    <w:p w14:paraId="2D9C74EE"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Τρίτον, όντως αυτό που λέτε είναι παράλογο, αλλά είναι πραγματικότητα. Δεν υπάρχουν μελέτες για να δουν τι βλάβη έχει γίνει και αν έχουν</w:t>
      </w:r>
      <w:r>
        <w:rPr>
          <w:rFonts w:eastAsia="Times New Roman" w:cs="Times New Roman"/>
          <w:szCs w:val="24"/>
        </w:rPr>
        <w:t xml:space="preserve"> τηρηθεί. Και πάλι αυτό δεν είναι το πρώτο παράδειγμα. Το ίδιο πάθαμε και με το Εθνικό Κέντρο Αιμοδοσίας στους Θρακομακεδόνες. </w:t>
      </w:r>
      <w:r>
        <w:rPr>
          <w:rFonts w:eastAsia="Times New Roman" w:cs="Times New Roman"/>
          <w:szCs w:val="24"/>
        </w:rPr>
        <w:t>Ε</w:t>
      </w:r>
      <w:r>
        <w:rPr>
          <w:rFonts w:eastAsia="Times New Roman" w:cs="Times New Roman"/>
          <w:szCs w:val="24"/>
        </w:rPr>
        <w:t xml:space="preserve">κεί δεν μπορούμε να βρούμε τις μελέτες με τις οποίες κατασκευάστηκε, ξανακατασκευάστηκε, ολοκληρώθηκε και </w:t>
      </w:r>
      <w:proofErr w:type="spellStart"/>
      <w:r>
        <w:rPr>
          <w:rFonts w:eastAsia="Times New Roman" w:cs="Times New Roman"/>
          <w:szCs w:val="24"/>
        </w:rPr>
        <w:t>ξαναολοκληρώθηκε</w:t>
      </w:r>
      <w:proofErr w:type="spellEnd"/>
      <w:r>
        <w:rPr>
          <w:rFonts w:eastAsia="Times New Roman" w:cs="Times New Roman"/>
          <w:szCs w:val="24"/>
        </w:rPr>
        <w:t>, διότ</w:t>
      </w:r>
      <w:r>
        <w:rPr>
          <w:rFonts w:eastAsia="Times New Roman" w:cs="Times New Roman"/>
          <w:szCs w:val="24"/>
        </w:rPr>
        <w:t>ι η ΔΕΠΑΝΟΜ που σήμερα αποτελεί έναν από τους τρεις συντελεστές που έφτιαξαν την ΚΤ</w:t>
      </w:r>
      <w:r>
        <w:rPr>
          <w:rFonts w:eastAsia="Times New Roman" w:cs="Times New Roman"/>
          <w:szCs w:val="24"/>
          <w:lang w:val="en-US"/>
        </w:rPr>
        <w:t>Y</w:t>
      </w:r>
      <w:r>
        <w:rPr>
          <w:rFonts w:eastAsia="Times New Roman" w:cs="Times New Roman"/>
          <w:szCs w:val="24"/>
        </w:rPr>
        <w:t xml:space="preserve">Π, πραγματικά είναι πολύ αμαρτωλή ιστορία. Είναι πάρα πολύ αμαρτωλή ιστορία υπερτιμολογήσεων, παρατάσεων συμβάσεων και κακοτεχνιών. </w:t>
      </w:r>
    </w:p>
    <w:p w14:paraId="2D9C74EF"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Αυτό το οποίο έγινε -και το ξέρετε, υπο</w:t>
      </w:r>
      <w:r>
        <w:rPr>
          <w:rFonts w:eastAsia="Times New Roman" w:cs="Times New Roman"/>
          <w:szCs w:val="24"/>
        </w:rPr>
        <w:t>θέτω, αλλά είχε κατατεθεί και η ερώτηση πιο πριν- ήταν ότι κατέβηκε τεχνικός -γιατί δεν υπάρχει αντίστοιχος τεχνικός στο νοσοκομείο της Χίου- από τη δεύτερη υγειονομική περιφέρεια, έκαναν μ</w:t>
      </w:r>
      <w:r>
        <w:rPr>
          <w:rFonts w:eastAsia="Times New Roman" w:cs="Times New Roman"/>
          <w:szCs w:val="24"/>
        </w:rPr>
        <w:t>ί</w:t>
      </w:r>
      <w:r>
        <w:rPr>
          <w:rFonts w:eastAsia="Times New Roman" w:cs="Times New Roman"/>
          <w:szCs w:val="24"/>
        </w:rPr>
        <w:t>α εκτίμηση της κατάστασης του δώματος των χειρουργείων και επιχορη</w:t>
      </w:r>
      <w:r>
        <w:rPr>
          <w:rFonts w:eastAsia="Times New Roman" w:cs="Times New Roman"/>
          <w:szCs w:val="24"/>
        </w:rPr>
        <w:t xml:space="preserve">γήθηκε –έχουν πάει τα χρήματα </w:t>
      </w:r>
      <w:r>
        <w:rPr>
          <w:rFonts w:eastAsia="Times New Roman" w:cs="Times New Roman"/>
          <w:szCs w:val="24"/>
        </w:rPr>
        <w:lastRenderedPageBreak/>
        <w:t>στο νοσοκομείο- με ποσό 50.000 ευρώ, προκειμένου να γίνουν οι επισκευές αυτής της πτέρυγας.</w:t>
      </w:r>
    </w:p>
    <w:p w14:paraId="2D9C74F0"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Επειδή έχει αλλάξει και η διοίκηση στην ΚΤ</w:t>
      </w:r>
      <w:r>
        <w:rPr>
          <w:rFonts w:eastAsia="Times New Roman" w:cs="Times New Roman"/>
          <w:szCs w:val="24"/>
          <w:lang w:val="en-US"/>
        </w:rPr>
        <w:t>Y</w:t>
      </w:r>
      <w:r>
        <w:rPr>
          <w:rFonts w:eastAsia="Times New Roman" w:cs="Times New Roman"/>
          <w:szCs w:val="24"/>
        </w:rPr>
        <w:t>Π και φαίνεται να παίρνει μπροστά ένα πράγμα που μπλοκαριζόταν από έναν υπηρεσιακό μηχανισμ</w:t>
      </w:r>
      <w:r>
        <w:rPr>
          <w:rFonts w:eastAsia="Times New Roman" w:cs="Times New Roman"/>
          <w:szCs w:val="24"/>
        </w:rPr>
        <w:t xml:space="preserve">ό, για αυτήν την ιστορία, όπως και για άλλες ιστορίες, έχουμε δώσει σαφείς εντολές και μαζί και με τον κ. </w:t>
      </w:r>
      <w:proofErr w:type="spellStart"/>
      <w:r>
        <w:rPr>
          <w:rFonts w:eastAsia="Times New Roman" w:cs="Times New Roman"/>
          <w:szCs w:val="24"/>
        </w:rPr>
        <w:t>Σπίρτζη</w:t>
      </w:r>
      <w:proofErr w:type="spellEnd"/>
      <w:r>
        <w:rPr>
          <w:rFonts w:eastAsia="Times New Roman" w:cs="Times New Roman"/>
          <w:szCs w:val="24"/>
        </w:rPr>
        <w:t xml:space="preserve"> στη νέα διοίκηση να ανασύρει τους φακέλους και όλα αυτά που έχει βρει. </w:t>
      </w:r>
    </w:p>
    <w:p w14:paraId="2D9C74F1"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Για παράδειγμα –θα σας πω κάτι μικρό σε σχέση με αυτό το έργο- η ΚΤ</w:t>
      </w:r>
      <w:r>
        <w:rPr>
          <w:rFonts w:eastAsia="Times New Roman" w:cs="Times New Roman"/>
          <w:szCs w:val="24"/>
          <w:lang w:val="en-US"/>
        </w:rPr>
        <w:t>Y</w:t>
      </w:r>
      <w:r>
        <w:rPr>
          <w:rFonts w:eastAsia="Times New Roman" w:cs="Times New Roman"/>
          <w:szCs w:val="24"/>
        </w:rPr>
        <w:t xml:space="preserve">Π </w:t>
      </w:r>
      <w:r>
        <w:rPr>
          <w:rFonts w:eastAsia="Times New Roman" w:cs="Times New Roman"/>
          <w:szCs w:val="24"/>
        </w:rPr>
        <w:t>κατασκεύασε και το νοσοκομείο στα Χανιά. Εκεί αγόρασε μ</w:t>
      </w:r>
      <w:r>
        <w:rPr>
          <w:rFonts w:eastAsia="Times New Roman" w:cs="Times New Roman"/>
          <w:szCs w:val="24"/>
        </w:rPr>
        <w:t>ί</w:t>
      </w:r>
      <w:r>
        <w:rPr>
          <w:rFonts w:eastAsia="Times New Roman" w:cs="Times New Roman"/>
          <w:szCs w:val="24"/>
        </w:rPr>
        <w:t xml:space="preserve">α γ-κάμερα, η οποία ποτέ δεν </w:t>
      </w:r>
      <w:proofErr w:type="spellStart"/>
      <w:r>
        <w:rPr>
          <w:rFonts w:eastAsia="Times New Roman" w:cs="Times New Roman"/>
          <w:szCs w:val="24"/>
        </w:rPr>
        <w:t>αποσυσκευάστηκε</w:t>
      </w:r>
      <w:proofErr w:type="spellEnd"/>
      <w:r>
        <w:rPr>
          <w:rFonts w:eastAsia="Times New Roman" w:cs="Times New Roman"/>
          <w:szCs w:val="24"/>
        </w:rPr>
        <w:t>. Ποτέ! Είδαμε και πάθαμε να βρούμε τα χαρτιά τού τι παρέλαβαν τότε αυτοί. Μετά από έναν χρόνο τα βρήκαμε και έχει κινηθεί δικαστική διαδικασία για να αποδο</w:t>
      </w:r>
      <w:r>
        <w:rPr>
          <w:rFonts w:eastAsia="Times New Roman" w:cs="Times New Roman"/>
          <w:szCs w:val="24"/>
        </w:rPr>
        <w:t xml:space="preserve">θούν ευθύνες. Το ίδιο θα γίνει και με το νοσοκομείο το δικό σας. Το ίδιο θα γίνει και για άλλα, διότι τελικά κάποιος πρέπει να πληρώσει για όλη αυτήν τη διασπάθιση του χρήματος του ελληνικού λαού. </w:t>
      </w:r>
    </w:p>
    <w:p w14:paraId="2D9C74F2"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Το άμεσο πρόβλημα με τα χειρουργεία θα λυθεί με βάση τις ο</w:t>
      </w:r>
      <w:r>
        <w:rPr>
          <w:rFonts w:eastAsia="Times New Roman" w:cs="Times New Roman"/>
          <w:szCs w:val="24"/>
        </w:rPr>
        <w:t xml:space="preserve">δηγίες του τεχνικού της δεύτερης υγειονομικής περιφέρειας που κατέβηκε κι έκανε εκτίμηση εκεί και την επιχορήγηση που έχει γίνει στο νοσοκομείο. </w:t>
      </w:r>
    </w:p>
    <w:p w14:paraId="2D9C74F3"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Πιστεύω ότι τώρα με την ολοκλήρωση του έργου, με το υπόλοιπο που μπαίνει με τα 2.200.000 ευρώ, θα μπορέσουν πι</w:t>
      </w:r>
      <w:r>
        <w:rPr>
          <w:rFonts w:eastAsia="Times New Roman" w:cs="Times New Roman"/>
          <w:szCs w:val="24"/>
        </w:rPr>
        <w:t>θανόν να γίνουν μέσα από εκεί και ό,τι άλλα συμπληρωματικά χρειάζονται για να παραδώσουμε στη χιώτικη κοινωνία ένα κτήριο, το οποίο θα είναι λειτουργικό και να μη μπαίνουν νερά μέσα στο χειρουργείο.</w:t>
      </w:r>
    </w:p>
    <w:p w14:paraId="2D9C74F4" w14:textId="77777777" w:rsidR="003959C6" w:rsidRDefault="00A1012C">
      <w:pPr>
        <w:spacing w:line="600" w:lineRule="auto"/>
        <w:ind w:firstLine="720"/>
        <w:jc w:val="both"/>
        <w:rPr>
          <w:rFonts w:eastAsia="Times New Roman" w:cs="Times New Roman"/>
          <w:szCs w:val="24"/>
        </w:rPr>
      </w:pPr>
      <w:r w:rsidRPr="00A243C6">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w:t>
      </w:r>
      <w:r>
        <w:rPr>
          <w:rFonts w:eastAsia="Times New Roman" w:cs="Times New Roman"/>
          <w:szCs w:val="24"/>
        </w:rPr>
        <w:t>γέ.</w:t>
      </w:r>
    </w:p>
    <w:p w14:paraId="2D9C74F5"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Κύριε Μιχαηλίδη, έχετε τον λόγο.</w:t>
      </w:r>
    </w:p>
    <w:p w14:paraId="2D9C74F6"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ΑΝΔΡΕΑΣ ΜΙΧΑΗΛΙΔΗΣ:</w:t>
      </w:r>
      <w:r>
        <w:rPr>
          <w:rFonts w:eastAsia="Times New Roman" w:cs="Times New Roman"/>
          <w:szCs w:val="24"/>
        </w:rPr>
        <w:t xml:space="preserve"> Δεν εκπλήσσομαι απ’ αυτά που ακούω, κύριε Υπουργέ. Σωστά επισημαίνετε ότι είναι μέσα σε ένα γενικότερο κλίμα</w:t>
      </w:r>
      <w:r w:rsidRPr="007C63F3">
        <w:rPr>
          <w:rFonts w:eastAsia="Times New Roman" w:cs="Times New Roman"/>
          <w:szCs w:val="24"/>
        </w:rPr>
        <w:t>,</w:t>
      </w:r>
      <w:r>
        <w:rPr>
          <w:rFonts w:eastAsia="Times New Roman" w:cs="Times New Roman"/>
          <w:szCs w:val="24"/>
        </w:rPr>
        <w:t xml:space="preserve"> το οποίο επικρατούσε και δυστυχώς τα </w:t>
      </w:r>
      <w:proofErr w:type="spellStart"/>
      <w:r>
        <w:rPr>
          <w:rFonts w:eastAsia="Times New Roman" w:cs="Times New Roman"/>
          <w:szCs w:val="24"/>
        </w:rPr>
        <w:t>απόνερά</w:t>
      </w:r>
      <w:proofErr w:type="spellEnd"/>
      <w:r>
        <w:rPr>
          <w:rFonts w:eastAsia="Times New Roman" w:cs="Times New Roman"/>
          <w:szCs w:val="24"/>
        </w:rPr>
        <w:t xml:space="preserve"> του φθάνουν μέχρι και σήμερα. </w:t>
      </w:r>
    </w:p>
    <w:p w14:paraId="2D9C74F7"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επίσης, να επισημάνω –προφανώς σάς είναι γνωστό- ότι με ομόφωνη απόφαση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η νέα </w:t>
      </w:r>
      <w:r>
        <w:rPr>
          <w:rFonts w:eastAsia="Times New Roman" w:cs="Times New Roman"/>
          <w:szCs w:val="24"/>
        </w:rPr>
        <w:t>δ</w:t>
      </w:r>
      <w:r>
        <w:rPr>
          <w:rFonts w:eastAsia="Times New Roman" w:cs="Times New Roman"/>
          <w:szCs w:val="24"/>
        </w:rPr>
        <w:t xml:space="preserve">ιοίκηση του νοσοκομείου προσφεύγει και θα μετέλθει όλα τα νομικά και αστικά μέσα, τα οποία επιβάλλονται, για να αναζητηθούν οι πιθανές ευθύνες. </w:t>
      </w:r>
    </w:p>
    <w:p w14:paraId="2D9C74F8"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Εκείνο που θα πρέπει προφανώς να έχουμε στο μυαλό μας είναι ότι ομολογουμένως προξενεί εξαιρετική εντύπωση το γεγονός –και το ακούω και από εσάς, δηλαδή- ότι λανθάνουν οι μελέτες, βάσει των οποίων κατασκευάστηκε το έργο. Αυτό προκαλεί, νομίζω, όχι το κοιν</w:t>
      </w:r>
      <w:r>
        <w:rPr>
          <w:rFonts w:eastAsia="Times New Roman" w:cs="Times New Roman"/>
          <w:szCs w:val="24"/>
        </w:rPr>
        <w:t xml:space="preserve">ό αίσθημα, αλλά την κοινή λογική, ότι δηλαδή αυτήν τη στιγμή, πέντε χρόνια μετά την λειτουργία του έργου, δεν μπορούμε να εντοπίσουμε τις μελέτες βάσει των οποίων κατασκευάστηκε το έργο. </w:t>
      </w:r>
    </w:p>
    <w:p w14:paraId="2D9C74F9"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Θα μου επιτρέψετε να κάνω σχόλιο, λέγοντας ότι αυτό δεν το θεωρώ καθ</w:t>
      </w:r>
      <w:r>
        <w:rPr>
          <w:rFonts w:eastAsia="Times New Roman" w:cs="Times New Roman"/>
          <w:szCs w:val="24"/>
        </w:rPr>
        <w:t xml:space="preserve">όλου τυχαίο. Πιστεύω ότι δεν εξαφανίζονται έτσι εύκολα μελέτες και μάλιστα μελέτες κατασκευής έργων αυτής της κλίμακας των 24 εκατομμυρίων ευρώ. Νομίζω ότι κάποιοι, για κάποιους λόγους, φρόντισαν να μην υπάρχουν αυτές οι μελέτες. </w:t>
      </w:r>
    </w:p>
    <w:p w14:paraId="2D9C74FA"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Παρακολουθούμε το θέμα, κ</w:t>
      </w:r>
      <w:r>
        <w:rPr>
          <w:rFonts w:eastAsia="Times New Roman" w:cs="Times New Roman"/>
          <w:szCs w:val="24"/>
        </w:rPr>
        <w:t xml:space="preserve">ύριε Υπουργέ, και θεωρώ ότι είναι ένα ζήτημα, το οποίο θα πρέπει να διερευνηθεί και για λόγους τάξης, αλλά κυρίως για λόγους ευθύνης απέναντι στον ελληνικό λαό, από το υστέρημα του οποίου και αυτά τα λεφτά δαπανήθηκαν και δεν ξέρουμε πώς δαπανήθηκαν. </w:t>
      </w:r>
    </w:p>
    <w:p w14:paraId="2D9C74FB"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w:t>
      </w:r>
    </w:p>
    <w:p w14:paraId="2D9C74FC" w14:textId="77777777" w:rsidR="003959C6" w:rsidRDefault="00A1012C">
      <w:pPr>
        <w:spacing w:line="600" w:lineRule="auto"/>
        <w:ind w:firstLine="720"/>
        <w:jc w:val="both"/>
        <w:rPr>
          <w:rFonts w:eastAsia="Times New Roman" w:cs="Times New Roman"/>
          <w:szCs w:val="24"/>
        </w:rPr>
      </w:pPr>
      <w:r w:rsidRPr="00A243C6">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 </w:t>
      </w:r>
    </w:p>
    <w:p w14:paraId="2D9C74FD"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D9C74FE" w14:textId="77777777" w:rsidR="003959C6" w:rsidRDefault="00A1012C">
      <w:pPr>
        <w:spacing w:line="600" w:lineRule="auto"/>
        <w:ind w:firstLine="720"/>
        <w:jc w:val="both"/>
        <w:rPr>
          <w:rFonts w:eastAsia="Times New Roman" w:cs="Times New Roman"/>
          <w:szCs w:val="24"/>
        </w:rPr>
      </w:pPr>
      <w:r w:rsidRPr="00B13DC3">
        <w:rPr>
          <w:rFonts w:eastAsia="Times New Roman" w:cs="Times New Roman"/>
          <w:b/>
          <w:szCs w:val="24"/>
        </w:rPr>
        <w:t>ΠΑΥΛΟΣ ΠΟΛΑΚΗΣ (Αναπληρωτής Υπουργός Υγείας):</w:t>
      </w:r>
      <w:r>
        <w:rPr>
          <w:rFonts w:eastAsia="Times New Roman" w:cs="Times New Roman"/>
          <w:szCs w:val="24"/>
        </w:rPr>
        <w:t xml:space="preserve"> Δ</w:t>
      </w:r>
      <w:r>
        <w:rPr>
          <w:rFonts w:eastAsia="Times New Roman" w:cs="Times New Roman"/>
          <w:szCs w:val="24"/>
        </w:rPr>
        <w:t>ύ</w:t>
      </w:r>
      <w:r>
        <w:rPr>
          <w:rFonts w:eastAsia="Times New Roman" w:cs="Times New Roman"/>
          <w:szCs w:val="24"/>
        </w:rPr>
        <w:t xml:space="preserve">ο κουβέντες θέλω να πω. </w:t>
      </w:r>
    </w:p>
    <w:p w14:paraId="2D9C74FF"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Συμφωνώ απόλυτα με αυτό που λέτε, κύριε Μιχαηλίδη. Πιστεύω ότι η νέα </w:t>
      </w:r>
      <w:r>
        <w:rPr>
          <w:rFonts w:eastAsia="Times New Roman" w:cs="Times New Roman"/>
          <w:szCs w:val="24"/>
        </w:rPr>
        <w:t>δ</w:t>
      </w:r>
      <w:r>
        <w:rPr>
          <w:rFonts w:eastAsia="Times New Roman" w:cs="Times New Roman"/>
          <w:szCs w:val="24"/>
        </w:rPr>
        <w:t>ιοίκηση κα</w:t>
      </w:r>
      <w:r>
        <w:rPr>
          <w:rFonts w:eastAsia="Times New Roman" w:cs="Times New Roman"/>
          <w:szCs w:val="24"/>
        </w:rPr>
        <w:t xml:space="preserve">ι ο νέος </w:t>
      </w:r>
      <w:r>
        <w:rPr>
          <w:rFonts w:eastAsia="Times New Roman" w:cs="Times New Roman"/>
          <w:szCs w:val="24"/>
        </w:rPr>
        <w:t>δ</w:t>
      </w:r>
      <w:r>
        <w:rPr>
          <w:rFonts w:eastAsia="Times New Roman" w:cs="Times New Roman"/>
          <w:szCs w:val="24"/>
        </w:rPr>
        <w:t xml:space="preserve">ιευθύνων </w:t>
      </w:r>
      <w:r>
        <w:rPr>
          <w:rFonts w:eastAsia="Times New Roman" w:cs="Times New Roman"/>
          <w:szCs w:val="24"/>
        </w:rPr>
        <w:t>σ</w:t>
      </w:r>
      <w:r>
        <w:rPr>
          <w:rFonts w:eastAsia="Times New Roman" w:cs="Times New Roman"/>
          <w:szCs w:val="24"/>
        </w:rPr>
        <w:t xml:space="preserve">ύμβουλος, όπως βρήκε και κάποια άλλα πράγματα, θα μπορέσει να βρει και αυτόν τον φάκελο. Πέρυσι είχε αναζητηθεί αυτός ο φάκελος από πάρα </w:t>
      </w:r>
      <w:r>
        <w:rPr>
          <w:rFonts w:eastAsia="Times New Roman" w:cs="Times New Roman"/>
          <w:szCs w:val="24"/>
        </w:rPr>
        <w:lastRenderedPageBreak/>
        <w:t xml:space="preserve">πολλούς υπηρεσιακούς, αλλά δεν ξέρουν πού τον έχουν, όπως δεν ήξεραν και πού είχαμε το κομμάτι της </w:t>
      </w:r>
      <w:r>
        <w:rPr>
          <w:rFonts w:eastAsia="Times New Roman" w:cs="Times New Roman"/>
          <w:szCs w:val="24"/>
        </w:rPr>
        <w:t>γ</w:t>
      </w:r>
      <w:r>
        <w:rPr>
          <w:rFonts w:eastAsia="Times New Roman" w:cs="Times New Roman"/>
          <w:szCs w:val="24"/>
        </w:rPr>
        <w:t xml:space="preserve">-κάμερας, το οποίο βρέθηκε. </w:t>
      </w:r>
    </w:p>
    <w:p w14:paraId="2D9C7500"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Θεωρώ ότι θα μπορέσει να βρεθεί και σε συνεργασία με το νοσοκομείο και με την ΚΤΥΠ θα πρέπει να κινηθεί αυτή η δικαστική διαδικασία. Είναι και αυτό ένα «πετραδάκι» του συνόλου του σκανδάλου στον χώρο της υγείας. </w:t>
      </w:r>
    </w:p>
    <w:p w14:paraId="2D9C7501"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Μιας που μου </w:t>
      </w:r>
      <w:r>
        <w:rPr>
          <w:rFonts w:eastAsia="Times New Roman" w:cs="Times New Roman"/>
          <w:szCs w:val="24"/>
        </w:rPr>
        <w:t>δίνετε την ευκαιρία, να πω και δυο κουβέντες για το νοσοκομείο της Χίου, που έχει ενισχυθεί αυτά τα δ</w:t>
      </w:r>
      <w:r>
        <w:rPr>
          <w:rFonts w:eastAsia="Times New Roman" w:cs="Times New Roman"/>
          <w:szCs w:val="24"/>
        </w:rPr>
        <w:t>ύ</w:t>
      </w:r>
      <w:r>
        <w:rPr>
          <w:rFonts w:eastAsia="Times New Roman" w:cs="Times New Roman"/>
          <w:szCs w:val="24"/>
        </w:rPr>
        <w:t>ο χρόνια. Πραγματικά είναι να τραβάς τα μαλλιά σου σ’ ένα έργο που παραδόθηκε το 2013, το 2017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2018 να μπάζει νερό η σκεπή. Κάποια στιγμή και κάποια επο</w:t>
      </w:r>
      <w:r>
        <w:rPr>
          <w:rFonts w:eastAsia="Times New Roman" w:cs="Times New Roman"/>
          <w:szCs w:val="24"/>
        </w:rPr>
        <w:t xml:space="preserve">χή το παν ήταν να φτιάξουμε τα έργα, να φτιάξουμε τα κτήρια, να πάρουμε τη μίζα και τελειώσαμε. Εδώ φτιάξαμε είκοσι τρία </w:t>
      </w:r>
      <w:r w:rsidRPr="00031137">
        <w:rPr>
          <w:rFonts w:eastAsia="Times New Roman" w:cs="Times New Roman"/>
          <w:szCs w:val="24"/>
        </w:rPr>
        <w:t>ΚΕΘΙΑΠ</w:t>
      </w:r>
      <w:r>
        <w:rPr>
          <w:rFonts w:eastAsia="Times New Roman" w:cs="Times New Roman"/>
          <w:szCs w:val="24"/>
        </w:rPr>
        <w:t>, εξαιρετικά κτήρια, με εξαιρετικό εξοπλισμό, τα οποία δεν λειτούργησαν ποτέ. «</w:t>
      </w:r>
      <w:proofErr w:type="spellStart"/>
      <w:r>
        <w:rPr>
          <w:rFonts w:eastAsia="Times New Roman" w:cs="Times New Roman"/>
          <w:szCs w:val="24"/>
        </w:rPr>
        <w:t>Ψιλολειτούργησαν</w:t>
      </w:r>
      <w:proofErr w:type="spellEnd"/>
      <w:r>
        <w:rPr>
          <w:rFonts w:eastAsia="Times New Roman" w:cs="Times New Roman"/>
          <w:szCs w:val="24"/>
        </w:rPr>
        <w:t xml:space="preserve">» τα πέντε. </w:t>
      </w:r>
    </w:p>
    <w:p w14:paraId="2D9C7502"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Έχει ενισχυθεί ο προϋ</w:t>
      </w:r>
      <w:r>
        <w:rPr>
          <w:rFonts w:eastAsia="Times New Roman" w:cs="Times New Roman"/>
          <w:szCs w:val="24"/>
        </w:rPr>
        <w:t>πολογισμός του νοσοκομείου της Χίου. Από τα 3.700.000 που είχε προγραμματίσει η προηγούμενη κυβέρνηση να πάρει το 2015, έχει φτάσει να πάρει αθροιστικά προϋπολογισμό και ΕΟΠΥΥ 7.500.000 το 2018. Είναι πρακτικά διπλασιασμός της επιχορήγησής του.</w:t>
      </w:r>
    </w:p>
    <w:p w14:paraId="2D9C7503"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Έχουν προκηρυχθεί συνολικά δεκαεννέα θέσεις γιατρών. Έχουν αναλάβει υπηρεσία δέκα μόνιμοι γιατροί, αναμένονται άλλοι εννέα και έχουν αναλάβει υπηρεσία από όλες τις λοιπές κατηγορίες προσωπικού άλλα εξήντα δυο άτομα και αναμένονται να αναλάβουν άλλα δύο από</w:t>
      </w:r>
      <w:r>
        <w:rPr>
          <w:rFonts w:eastAsia="Times New Roman" w:cs="Times New Roman"/>
          <w:szCs w:val="24"/>
        </w:rPr>
        <w:t xml:space="preserve"> την τελευταία προκήρυξη, την 7Κ, φέτος. </w:t>
      </w:r>
    </w:p>
    <w:p w14:paraId="2D9C7504"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Επίσης, είναι και τα νοσοκομεία έχουν προχωρήσει στη σύμβαση με τις καθαρίστριες. Έχουν προσληφθεί δεκαεπτά καθαρίστριες εκεί με παράλληλη εξοικονόμηση και νομίζω ότι είναι διαφορετικής ποιότητας αυτό που προσφέρει</w:t>
      </w:r>
      <w:r>
        <w:rPr>
          <w:rFonts w:eastAsia="Times New Roman" w:cs="Times New Roman"/>
          <w:szCs w:val="24"/>
        </w:rPr>
        <w:t xml:space="preserve"> στους πολίτες του, το οποίο πραγματικά δεν πρέπει να χαλάει από κάποιες τέτοιες εικόνες. Πιστεύω ότι σύντομα θα υπάρξει επιδιόρθωση, αλλά κυρίως πιστεύω ότι θα πρέπει να ανακαλυφθούν οι φάκελοι και να αποδοθούν αυτά που πρέπει να αποδοθούν. </w:t>
      </w:r>
    </w:p>
    <w:p w14:paraId="2D9C7505"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lastRenderedPageBreak/>
        <w:t>ΠΡΟΕΔΡΕΥΩΝ (Σ</w:t>
      </w:r>
      <w:r>
        <w:rPr>
          <w:rFonts w:eastAsia="Times New Roman" w:cs="Times New Roman"/>
          <w:b/>
          <w:szCs w:val="24"/>
        </w:rPr>
        <w:t xml:space="preserve">πυρίδων Λυκούδης): </w:t>
      </w:r>
      <w:r>
        <w:rPr>
          <w:rFonts w:eastAsia="Times New Roman" w:cs="Times New Roman"/>
          <w:szCs w:val="24"/>
        </w:rPr>
        <w:t>Στη συνέχεια θα συζητηθεί η ένατη με αριθμό 1511/16-4-2018</w:t>
      </w:r>
      <w:r w:rsidRPr="00CB3BC5">
        <w:rPr>
          <w:rFonts w:eastAsia="Times New Roman" w:cs="Times New Roman"/>
          <w:szCs w:val="24"/>
        </w:rPr>
        <w:t xml:space="preserve"> </w:t>
      </w:r>
      <w:r>
        <w:rPr>
          <w:rFonts w:eastAsia="Times New Roman" w:cs="Times New Roman"/>
          <w:szCs w:val="24"/>
        </w:rPr>
        <w:t>επίκαιρη ερώτηση δεύτερου κύκλου του Βουλευτή Λακωνίας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Λεωνίδα Γρηγοράκου προς τον Υπουργό Υγείας, με θέμα: «Διακομιδή ασθενών από το ΕΚΑΒ σε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 xml:space="preserve">εραπείας ιδιωτικών κλινικών». </w:t>
      </w:r>
    </w:p>
    <w:p w14:paraId="2D9C7506"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2D9C7507"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Ευχαριστώ, κύριε Πρόεδρε. </w:t>
      </w:r>
    </w:p>
    <w:p w14:paraId="2D9C7508"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Κύριε Υπουργέ, ήρθα σήμερα ε</w:t>
      </w:r>
      <w:r>
        <w:rPr>
          <w:rFonts w:eastAsia="Times New Roman" w:cs="Times New Roman"/>
          <w:szCs w:val="24"/>
        </w:rPr>
        <w:t xml:space="preserve">δώ για να συζητήσουμε ένα θέμα άκρως ανθρώπινο που έχει σχέση με ασθενείς δύο ταχυτήτων. </w:t>
      </w:r>
    </w:p>
    <w:p w14:paraId="2D9C7509"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Κύριε Πρόεδρε, το Σύνταγμά μας επιβάλλει ισονομία και ισοπολιτεία στους Έλληνες πολίτες. Εμείς τα προηγούμενα χρόνια προσπαθήσαμε, αλλά δεν το καταφέραμε. </w:t>
      </w:r>
      <w:r>
        <w:rPr>
          <w:rFonts w:eastAsia="Times New Roman" w:cs="Times New Roman"/>
          <w:szCs w:val="24"/>
        </w:rPr>
        <w:lastRenderedPageBreak/>
        <w:t>Κάναμε λάθη</w:t>
      </w:r>
      <w:r>
        <w:rPr>
          <w:rFonts w:eastAsia="Times New Roman" w:cs="Times New Roman"/>
          <w:szCs w:val="24"/>
        </w:rPr>
        <w:t xml:space="preserve">. Εγώ ήρθα σήμερα εδώ, χωρίς ίχνος ιδιοτέλειας και πολιτικής αντιπαράθεσης να θέσω ένα υπαρκτό θέμα στη Βουλή των Ελλήνων και να το ακούσει η πολιτική ηγεσία του Υπουργείου. </w:t>
      </w:r>
    </w:p>
    <w:p w14:paraId="2D9C750A"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Όλοι οι Έλληνες πολίτες, στην πλειοψηφία τους, είναι φορολογούμενοι και είναι και</w:t>
      </w:r>
      <w:r>
        <w:rPr>
          <w:rFonts w:eastAsia="Times New Roman" w:cs="Times New Roman"/>
          <w:szCs w:val="24"/>
        </w:rPr>
        <w:t xml:space="preserve"> ασφαλισμένοι. Τα τελευταία χρόνια, όμως, με στρεβλό τρόπο υπάρχει μ</w:t>
      </w:r>
      <w:r>
        <w:rPr>
          <w:rFonts w:eastAsia="Times New Roman" w:cs="Times New Roman"/>
          <w:szCs w:val="24"/>
        </w:rPr>
        <w:t>ί</w:t>
      </w:r>
      <w:r>
        <w:rPr>
          <w:rFonts w:eastAsia="Times New Roman" w:cs="Times New Roman"/>
          <w:szCs w:val="24"/>
        </w:rPr>
        <w:t xml:space="preserve">α επεξήγηση ενός νόμου και μιας υπουργικής απόφασης που λέει ότι, όταν δεν υπάρχει κρεβάτι στον δημόσιο τομέα, όταν το δημόσιο νοσοκομείο αναζητά </w:t>
      </w:r>
      <w:r>
        <w:rPr>
          <w:rFonts w:eastAsia="Times New Roman" w:cs="Times New Roman"/>
          <w:szCs w:val="24"/>
        </w:rPr>
        <w:t>μ</w:t>
      </w:r>
      <w:r>
        <w:rPr>
          <w:rFonts w:eastAsia="Times New Roman" w:cs="Times New Roman"/>
          <w:szCs w:val="24"/>
        </w:rPr>
        <w:t xml:space="preserve">ονάδα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 δεν βρίσκει π</w:t>
      </w:r>
      <w:r>
        <w:rPr>
          <w:rFonts w:eastAsia="Times New Roman" w:cs="Times New Roman"/>
          <w:szCs w:val="24"/>
        </w:rPr>
        <w:t>ουθενά, αλλά βρίσκει στον ιδιωτικό τομέα, το ΕΚΑΒ δεν δέχεται να μετακινήσει τον άρρωστο στην ιδιωτική κλινική, με αποτέλεσμα να έχουμε απώλεια χρόνου, απώλεια χρημάτων από τον ίδιο τον ιδιώτη -ο οποίος καλείται από την τσέπη του και τον οβολό του, στις δύ</w:t>
      </w:r>
      <w:r>
        <w:rPr>
          <w:rFonts w:eastAsia="Times New Roman" w:cs="Times New Roman"/>
          <w:szCs w:val="24"/>
        </w:rPr>
        <w:t>σκολες οικονομικά στιγμές σήμερα, να καταβάλει το κόστος σε μ</w:t>
      </w:r>
      <w:r>
        <w:rPr>
          <w:rFonts w:eastAsia="Times New Roman" w:cs="Times New Roman"/>
          <w:szCs w:val="24"/>
        </w:rPr>
        <w:t>ί</w:t>
      </w:r>
      <w:r>
        <w:rPr>
          <w:rFonts w:eastAsia="Times New Roman" w:cs="Times New Roman"/>
          <w:szCs w:val="24"/>
        </w:rPr>
        <w:t>α ιδιωτική κλινική- αλλά πάνω απ’ όλα βέβαια υπάρχει κόστος στην υγεία του ίδιου του αρρώστου. Θα καλέσει, παραδείγματος χάρ</w:t>
      </w:r>
      <w:r>
        <w:rPr>
          <w:rFonts w:eastAsia="Times New Roman" w:cs="Times New Roman"/>
          <w:szCs w:val="24"/>
        </w:rPr>
        <w:t>ιν</w:t>
      </w:r>
      <w:r>
        <w:rPr>
          <w:rFonts w:eastAsia="Times New Roman" w:cs="Times New Roman"/>
          <w:szCs w:val="24"/>
        </w:rPr>
        <w:t>, κάποιος από το Καρπενήσι ιδιωτικό ασθενοφόρο από την Αθήνα ή τη Θε</w:t>
      </w:r>
      <w:r>
        <w:rPr>
          <w:rFonts w:eastAsia="Times New Roman" w:cs="Times New Roman"/>
          <w:szCs w:val="24"/>
        </w:rPr>
        <w:t xml:space="preserve">σσαλονίκη, για να τον φέρει στην </w:t>
      </w:r>
      <w:r>
        <w:rPr>
          <w:rFonts w:eastAsia="Times New Roman" w:cs="Times New Roman"/>
          <w:szCs w:val="24"/>
        </w:rPr>
        <w:lastRenderedPageBreak/>
        <w:t xml:space="preserve">Αθήνα, χάνοντας πολύτιμο χρόνο νοσηλείας και αντιμετώπισης του </w:t>
      </w:r>
      <w:proofErr w:type="spellStart"/>
      <w:r>
        <w:rPr>
          <w:rFonts w:eastAsia="Times New Roman" w:cs="Times New Roman"/>
          <w:szCs w:val="24"/>
        </w:rPr>
        <w:t>βαρέος</w:t>
      </w:r>
      <w:proofErr w:type="spellEnd"/>
      <w:r>
        <w:rPr>
          <w:rFonts w:eastAsia="Times New Roman" w:cs="Times New Roman"/>
          <w:szCs w:val="24"/>
        </w:rPr>
        <w:t xml:space="preserve"> προβλήματος.</w:t>
      </w:r>
    </w:p>
    <w:p w14:paraId="2D9C750B"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Ζητάω από τον Υπουργό, από την Κυβέρνηση και από τον παρακείμενο Υπουργό Δικαιοσύνης ισονομία και ισοπολιτεία στα ανθρώπινα δικαιώματα. Κανε</w:t>
      </w:r>
      <w:r>
        <w:rPr>
          <w:rFonts w:eastAsia="Times New Roman" w:cs="Times New Roman"/>
          <w:szCs w:val="24"/>
        </w:rPr>
        <w:t xml:space="preserve">ίς σε αυτή τη χώρα, ό,τι και να πιστεύει, όσο ιδεοληπτικός κι αν είναι, δεν μπορεί να αφαιρεί το δικαίωμα της υγείας, της ελευθερίας και της προσβασιμότητας στις υπηρεσίες υγείας. </w:t>
      </w:r>
    </w:p>
    <w:p w14:paraId="2D9C750C"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Απαιτώ από τον Υπουργό Δικαιοσύνης να με διαβεβαιώσει, αφού ο Υπουργός Υγεί</w:t>
      </w:r>
      <w:r>
        <w:rPr>
          <w:rFonts w:eastAsia="Times New Roman" w:cs="Times New Roman"/>
          <w:szCs w:val="24"/>
        </w:rPr>
        <w:t xml:space="preserve">ας πριν φρόντισε να μου το αποκλείσει, ότι οι Έλληνες πολίτες έχουν την προσβασιμότητα στις υπηρεσίες υγείας, όπου και αν βρίσκονται, και ότι δικαιούνται να μεταφερθούν με δημόσια μέσα στον ταχύτερο, καλύτερο και αποτελεσματικότερο υγειονομικό σχηματισμό, </w:t>
      </w:r>
      <w:r>
        <w:rPr>
          <w:rFonts w:eastAsia="Times New Roman" w:cs="Times New Roman"/>
          <w:szCs w:val="24"/>
        </w:rPr>
        <w:t xml:space="preserve">όταν ο δημόσιος τομέας υγείας δεν έχει τη δυνατότητα να το πράξει. Αυτή είναι η ερώτησή μου. </w:t>
      </w:r>
    </w:p>
    <w:p w14:paraId="2D9C750D"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2D9C750E"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έχετε τον λόγο. </w:t>
      </w:r>
    </w:p>
    <w:p w14:paraId="2D9C750F"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Ευχαριστώ, κύριε Πρόεδρε.</w:t>
      </w:r>
      <w:r>
        <w:rPr>
          <w:rFonts w:eastAsia="Times New Roman" w:cs="Times New Roman"/>
          <w:szCs w:val="24"/>
        </w:rPr>
        <w:t xml:space="preserve"> </w:t>
      </w:r>
    </w:p>
    <w:p w14:paraId="2D9C7510"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Για να βλέπουμε όλη την εικόνα, κύριε συνάδελφε, και στη Βουλή και στην ιατρική και στην εξειδίκευση…</w:t>
      </w:r>
    </w:p>
    <w:p w14:paraId="2D9C7511"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Άστο αυτό. </w:t>
      </w:r>
    </w:p>
    <w:p w14:paraId="2D9C7512"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Πρέπει να μιλάμε με όρους…</w:t>
      </w:r>
    </w:p>
    <w:p w14:paraId="2D9C7513"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Απάντησέ μου πολιτικά. Άσ</w:t>
      </w:r>
      <w:r>
        <w:rPr>
          <w:rFonts w:eastAsia="Times New Roman" w:cs="Times New Roman"/>
          <w:szCs w:val="24"/>
        </w:rPr>
        <w:t xml:space="preserve">τα αυτά. </w:t>
      </w:r>
    </w:p>
    <w:p w14:paraId="2D9C7514"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Πολιτικά θα απαντήσω, αλλά με τον τρόπο που θέλω εγώ, όχι με τον τρόπο της όψιμης ευαισθησίας της υγείας και των ανθρωπίνων δικαιωμάτων. </w:t>
      </w:r>
    </w:p>
    <w:p w14:paraId="2D9C7515"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Τώρα θα μου στερήσεις και τον λόγο; </w:t>
      </w:r>
    </w:p>
    <w:p w14:paraId="2D9C7516"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lastRenderedPageBreak/>
        <w:t>ΠΑΥΛ</w:t>
      </w:r>
      <w:r>
        <w:rPr>
          <w:rFonts w:eastAsia="Times New Roman" w:cs="Times New Roman"/>
          <w:b/>
          <w:szCs w:val="24"/>
        </w:rPr>
        <w:t xml:space="preserve">ΟΣ ΠΟΛΑΚΗΣ (Αναπληρωτής Υπουργός Υγείας): </w:t>
      </w:r>
      <w:r>
        <w:rPr>
          <w:rFonts w:eastAsia="Times New Roman" w:cs="Times New Roman"/>
          <w:szCs w:val="24"/>
        </w:rPr>
        <w:t xml:space="preserve">Αν ήρθατε να τσακωθούμε, ξέρετε ότι εγώ τσακώνομαι. </w:t>
      </w:r>
    </w:p>
    <w:p w14:paraId="2D9C7517"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Δεν ήρθα για να τσακωθώ μαζί σου. </w:t>
      </w:r>
    </w:p>
    <w:p w14:paraId="2D9C7518"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Θα απαντήσω με τον τρόπο που θέλω, έτσι όπως θέλω. </w:t>
      </w:r>
    </w:p>
    <w:p w14:paraId="2D9C7519"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ΛΕΩΝΙΔΑ</w:t>
      </w:r>
      <w:r>
        <w:rPr>
          <w:rFonts w:eastAsia="Times New Roman" w:cs="Times New Roman"/>
          <w:b/>
          <w:szCs w:val="24"/>
        </w:rPr>
        <w:t xml:space="preserve">Σ ΓΡΗΓΟΡΑΚΟΣ: </w:t>
      </w:r>
      <w:r>
        <w:rPr>
          <w:rFonts w:eastAsia="Times New Roman" w:cs="Times New Roman"/>
          <w:szCs w:val="24"/>
        </w:rPr>
        <w:t xml:space="preserve">Ωραία, απάντησέ μου. </w:t>
      </w:r>
    </w:p>
    <w:p w14:paraId="2D9C751A"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Τον Γενάρη, λοιπόν, του 2015 παραλάβαμε από τη </w:t>
      </w:r>
      <w:r>
        <w:rPr>
          <w:rFonts w:eastAsia="Times New Roman" w:cs="Times New Roman"/>
          <w:szCs w:val="24"/>
        </w:rPr>
        <w:t>σ</w:t>
      </w:r>
      <w:r>
        <w:rPr>
          <w:rFonts w:eastAsia="Times New Roman" w:cs="Times New Roman"/>
          <w:szCs w:val="24"/>
        </w:rPr>
        <w:t>υγκυβέρνησή σας στην οποία ήσασταν Αναπληρωτής Υπουργός –εκεί που κάθομαι εγώ καθόσασταν εσείς- τετρακόσια τριάντα οχτώ κρεβάτ</w:t>
      </w:r>
      <w:r>
        <w:rPr>
          <w:rFonts w:eastAsia="Times New Roman" w:cs="Times New Roman"/>
          <w:szCs w:val="24"/>
        </w:rPr>
        <w:t xml:space="preserve">ια </w:t>
      </w:r>
      <w:r>
        <w:rPr>
          <w:rFonts w:eastAsia="Times New Roman" w:cs="Times New Roman"/>
          <w:szCs w:val="24"/>
        </w:rPr>
        <w:t>μ</w:t>
      </w:r>
      <w:r>
        <w:rPr>
          <w:rFonts w:eastAsia="Times New Roman" w:cs="Times New Roman"/>
          <w:szCs w:val="24"/>
        </w:rPr>
        <w:t xml:space="preserve">ονάδας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 xml:space="preserve">εραπείας σε λειτουργία στον δημόσιο τομέα. </w:t>
      </w:r>
    </w:p>
    <w:p w14:paraId="2D9C751B"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Πεντακόσια εξήντα, για εμένα. </w:t>
      </w:r>
    </w:p>
    <w:p w14:paraId="2D9C751C"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Αφήστε τα αυτά. </w:t>
      </w:r>
    </w:p>
    <w:p w14:paraId="2D9C751D"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Οι καταγραφές είναι συγκεκριμένες και δεν σηκώνουν αμφισβήτηση. </w:t>
      </w:r>
    </w:p>
    <w:p w14:paraId="2D9C751E"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lastRenderedPageBreak/>
        <w:t xml:space="preserve">ΛΕΩΝΙΔΑΣ ΓΡΗΓΟΡΑΚΟΣ: </w:t>
      </w:r>
      <w:r>
        <w:rPr>
          <w:rFonts w:eastAsia="Times New Roman" w:cs="Times New Roman"/>
          <w:szCs w:val="24"/>
        </w:rPr>
        <w:t xml:space="preserve">Εσάς αμφισβητώ. </w:t>
      </w:r>
    </w:p>
    <w:p w14:paraId="2D9C751F"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Μη με διακόπτετε, κύριε Γρηγοράκο. Ξέρετε ότι έχω δίκιο. </w:t>
      </w:r>
    </w:p>
    <w:p w14:paraId="2D9C7520"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Δεν μπορώ να ακούω ψέματα. </w:t>
      </w:r>
    </w:p>
    <w:p w14:paraId="2D9C7521"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Λοιπόν, παραλάβαμε </w:t>
      </w:r>
      <w:r>
        <w:rPr>
          <w:rFonts w:eastAsia="Times New Roman" w:cs="Times New Roman"/>
          <w:szCs w:val="24"/>
        </w:rPr>
        <w:t>τετρακόσια τριάντα ο</w:t>
      </w:r>
      <w:r>
        <w:rPr>
          <w:rFonts w:eastAsia="Times New Roman" w:cs="Times New Roman"/>
          <w:szCs w:val="24"/>
        </w:rPr>
        <w:t>κ</w:t>
      </w:r>
      <w:r>
        <w:rPr>
          <w:rFonts w:eastAsia="Times New Roman" w:cs="Times New Roman"/>
          <w:szCs w:val="24"/>
        </w:rPr>
        <w:t xml:space="preserve">τώ κρεβάτια σε λειτουργία. Αυτή τη στιγμή που μιλάμε πλησιάζουν τα σε λειτουργία κρεβάτια τα πεντακόσια εβδομήντα. </w:t>
      </w:r>
    </w:p>
    <w:p w14:paraId="2D9C7522"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Υπενθυμίζω ότι το ρεκόρ το οποίο έχει φτάσει η χώρα μας στον δημόσιο τομέα ήταν τα παρά κάτι πεντακόσια κρεβάτια της πε</w:t>
      </w:r>
      <w:r>
        <w:rPr>
          <w:rFonts w:eastAsia="Times New Roman" w:cs="Times New Roman"/>
          <w:szCs w:val="24"/>
        </w:rPr>
        <w:t xml:space="preserve">ριόδου λίγο πριν από τους Ολυμπιακούς Αγώνες. Ποτέ πριν η χώρα δεν είχε τον αριθμό των κρεβατιών στο δημόσιο τομέα που σήμερα διαθέτει. </w:t>
      </w:r>
    </w:p>
    <w:p w14:paraId="2D9C7523"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Εάν μιλάτε για τα κρεβάτια που γενικά υπάρχουν -κι αυτά υπολογίζονται-</w:t>
      </w:r>
      <w:r>
        <w:rPr>
          <w:rFonts w:eastAsia="Times New Roman" w:cs="Times New Roman"/>
          <w:szCs w:val="24"/>
        </w:rPr>
        <w:t xml:space="preserve"> </w:t>
      </w:r>
      <w:r>
        <w:rPr>
          <w:rFonts w:eastAsia="Times New Roman" w:cs="Times New Roman"/>
          <w:szCs w:val="24"/>
        </w:rPr>
        <w:t>αυτά είναι εξακόσια εβδομήντα πέντε. Αυτά τα κρε</w:t>
      </w:r>
      <w:r>
        <w:rPr>
          <w:rFonts w:eastAsia="Times New Roman" w:cs="Times New Roman"/>
          <w:szCs w:val="24"/>
        </w:rPr>
        <w:t xml:space="preserve">βάτια υπάρχουν σαν υποδομή. Δεν ξέρω </w:t>
      </w:r>
      <w:r>
        <w:rPr>
          <w:rFonts w:eastAsia="Times New Roman" w:cs="Times New Roman"/>
          <w:szCs w:val="24"/>
        </w:rPr>
        <w:lastRenderedPageBreak/>
        <w:t>αν μετράτε αυτά. Εμείς αυτά τα δύο χρόνια πρέπει να έχουμε προσθέσει γύρω στα εξήντα με εβδομήντα κρεβάτια σε επίπεδο υποδομής με τα διάφορα έργα που έχουν ολοκληρωθεί. Όμως, δεν μετράμε αυτά που γενικώς υπάρχουν, μετρά</w:t>
      </w:r>
      <w:r>
        <w:rPr>
          <w:rFonts w:eastAsia="Times New Roman" w:cs="Times New Roman"/>
          <w:szCs w:val="24"/>
        </w:rPr>
        <w:t xml:space="preserve">με αυτά που ειδικώς λειτουργούν. Τον Γενάρη του 2015 λειτουργούσαν τετρακόσια τριάντα οκτώ, τον Μάρτη του 2018 λειτουργούν πεντακόσια εβδομήντα. </w:t>
      </w:r>
    </w:p>
    <w:p w14:paraId="2D9C7524"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Ακούστε τώρα. Αυτό έχει αυξήσει τη δυναμικότητα του δημόσιου συστήματος υγείας κι αυτό φαίνεται από το ότι φέτ</w:t>
      </w:r>
      <w:r>
        <w:rPr>
          <w:rFonts w:eastAsia="Times New Roman" w:cs="Times New Roman"/>
          <w:szCs w:val="24"/>
        </w:rPr>
        <w:t>ος δεν έχει κάνει κανείς φασαρία, σαν αυτή που πήγε να κάνει το 2016, όταν είχαμε εκείνη την ανισορροπία και με τις κλίνες του ΚΕΕΛΠΝΟ κ</w:t>
      </w:r>
      <w:r>
        <w:rPr>
          <w:rFonts w:eastAsia="Times New Roman" w:cs="Times New Roman"/>
          <w:szCs w:val="24"/>
        </w:rPr>
        <w:t>.</w:t>
      </w:r>
      <w:r>
        <w:rPr>
          <w:rFonts w:eastAsia="Times New Roman" w:cs="Times New Roman"/>
          <w:szCs w:val="24"/>
        </w:rPr>
        <w:t xml:space="preserve">λπ.. </w:t>
      </w:r>
    </w:p>
    <w:p w14:paraId="2D9C7525"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Δεν υπάρχει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μεγάλη αναμονή για κρεβάτι ΜΕΘ. Το πρώτο τρίμηνο του 2018 </w:t>
      </w:r>
      <w:proofErr w:type="spellStart"/>
      <w:r>
        <w:rPr>
          <w:rFonts w:eastAsia="Times New Roman" w:cs="Times New Roman"/>
          <w:szCs w:val="24"/>
        </w:rPr>
        <w:t>μεσοσταθμικά</w:t>
      </w:r>
      <w:proofErr w:type="spellEnd"/>
      <w:r>
        <w:rPr>
          <w:rFonts w:eastAsia="Times New Roman" w:cs="Times New Roman"/>
          <w:szCs w:val="24"/>
        </w:rPr>
        <w:t xml:space="preserve"> στο ΕΚΑΒ που αναζητούν </w:t>
      </w:r>
      <w:r>
        <w:rPr>
          <w:rFonts w:eastAsia="Times New Roman" w:cs="Times New Roman"/>
          <w:szCs w:val="24"/>
        </w:rPr>
        <w:t>κρεβάτι είναι δώδεκα με δεκατέσσερα άτομα την ημέρα, τα οποία βρίσκουν κρεβάτι. Δεν υπάρχουν πια τα νούμερα πενήντα, εβδομήντα, ογδόντα. Βοήθησε και το ότι δεν είχαμε μεγάλη επιδημία γρίπης, που σε αυτό βοήθησε το ότι εμβολιάσαμε περισσότερο πληθυσμό το φθ</w:t>
      </w:r>
      <w:r>
        <w:rPr>
          <w:rFonts w:eastAsia="Times New Roman" w:cs="Times New Roman"/>
          <w:szCs w:val="24"/>
        </w:rPr>
        <w:t xml:space="preserve">ινόπωρο. </w:t>
      </w:r>
    </w:p>
    <w:p w14:paraId="2D9C7526"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Δεύτερον, έχουμε υπογράψει συμβάσεις με πολλές ιδιωτικές κλινικές και ο συνολικός αριθμός των κλινών που μπορούν να νοσηλευθούν οι Έλληνες πολίτες δωρεάν, όταν δεν βρίσκουν κρεβάτι από τον δημόσιο τομέα, είναι γύρω στα εβδομήντα στο Λεκανοπέδιο π</w:t>
      </w:r>
      <w:r>
        <w:rPr>
          <w:rFonts w:eastAsia="Times New Roman" w:cs="Times New Roman"/>
          <w:szCs w:val="24"/>
        </w:rPr>
        <w:t>ου διακινούνται μέσω ΕΚΑΒ και που το ΕΚΑΒ τους παίρνει και τους πηγαίνει εκεί, όταν δεν υπάρχει κρεβάτι σε δημόσιο νοσοκομείο ή αν νοσηλεύεται κάποιος και βαρύνει και πάλι δεν υπάρχει στο νοσοκομείο ή σε άλλο, τον πηγαίνει το ΕΚΑΒ δωρεάν</w:t>
      </w:r>
      <w:r w:rsidRPr="0000403A">
        <w:rPr>
          <w:rFonts w:eastAsia="Times New Roman" w:cs="Times New Roman"/>
          <w:szCs w:val="24"/>
        </w:rPr>
        <w:t xml:space="preserve"> </w:t>
      </w:r>
      <w:r>
        <w:rPr>
          <w:rFonts w:eastAsia="Times New Roman" w:cs="Times New Roman"/>
          <w:szCs w:val="24"/>
        </w:rPr>
        <w:t>εκεί, για να νοσηλ</w:t>
      </w:r>
      <w:r>
        <w:rPr>
          <w:rFonts w:eastAsia="Times New Roman" w:cs="Times New Roman"/>
          <w:szCs w:val="24"/>
        </w:rPr>
        <w:t>ευτεί δωρεάν εκεί. Αυτό υπάρχει.</w:t>
      </w:r>
    </w:p>
    <w:p w14:paraId="2D9C7527"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Και μάλιστα τώρα θα ανακοινώσω και κάτι, μιας και κάνετε την ερώτηση. Αυτή η διαδικασία θα περάσει στο ΕΚΕΠΥ και όχι στο ΕΚΑΒ που ήταν μέχρι τώρα. Έχει φτιάξει ήδη ο ΕΟΠΥΥ μια ηλεκτρονική πλατφόρμα για να μπορούμε να παρακο</w:t>
      </w:r>
      <w:r>
        <w:rPr>
          <w:rFonts w:eastAsia="Times New Roman" w:cs="Times New Roman"/>
          <w:szCs w:val="24"/>
        </w:rPr>
        <w:t xml:space="preserve">λουθούμε ακριβώς τι συμβαίνει. Μάλιστα φέτος είναι η πρώτη φορά που οι ιδιωτικές κλινικές οι οποίες νοσήλευσαν ασθενείς που δεν μπορούσαν να βρουν κρεβάτι στον δημόσιο τομέα και νοσηλεύτηκαν εκεί, γι’ αυτό το τμήμα της δαπάνης δεν θα χρεωθούν με </w:t>
      </w:r>
      <w:proofErr w:type="spellStart"/>
      <w:r>
        <w:rPr>
          <w:rFonts w:eastAsia="Times New Roman" w:cs="Times New Roman"/>
          <w:szCs w:val="24"/>
          <w:lang w:val="en-US"/>
        </w:rPr>
        <w:t>clawback</w:t>
      </w:r>
      <w:proofErr w:type="spellEnd"/>
      <w:r>
        <w:rPr>
          <w:rFonts w:eastAsia="Times New Roman" w:cs="Times New Roman"/>
          <w:szCs w:val="24"/>
        </w:rPr>
        <w:t xml:space="preserve">, </w:t>
      </w:r>
      <w:r>
        <w:rPr>
          <w:rFonts w:eastAsia="Times New Roman" w:cs="Times New Roman"/>
          <w:szCs w:val="24"/>
        </w:rPr>
        <w:t>με αυτόματη περικοπή</w:t>
      </w:r>
      <w:r w:rsidRPr="00CB3B13">
        <w:rPr>
          <w:rFonts w:eastAsia="Times New Roman" w:cs="Times New Roman"/>
          <w:szCs w:val="24"/>
        </w:rPr>
        <w:t xml:space="preserve">. </w:t>
      </w:r>
    </w:p>
    <w:p w14:paraId="2D9C7528"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Είχαμε βάλει 21.000.000 ευρώ για να δαπανήσουμε σε κλειστό προϋπολογισμό γι’ αυτό το κομμάτι και τελικά η δαπάνη ήταν 14.560.000 ευρώ για όλο το 2017. Περίπου τρεις χιλιάδες ασθενείς νοσηλεύθηκαν σε αυτά τα κρεβάτια όλο το 2017 και δ</w:t>
      </w:r>
      <w:r>
        <w:rPr>
          <w:rFonts w:eastAsia="Times New Roman" w:cs="Times New Roman"/>
          <w:szCs w:val="24"/>
        </w:rPr>
        <w:t xml:space="preserve">εν πλήρωσαν. Αυτό κάναμε ως πολιτεία. </w:t>
      </w:r>
    </w:p>
    <w:p w14:paraId="2D9C7529"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Κι επειδή, πρώτον, θα ανοίξουμε και άλλα κρεβάτια και θα αντιμετωπίσουμε και το πρόβλημα που θα δημιουργηθεί στον επόμενο ενάμιση μήνα, ήδη έχουμε ετοιμαστεί με το θέμα ότι τελειώνουν οι συμβάσεις του ΚΕΕΛΠΝΟ. Ήδη έχο</w:t>
      </w:r>
      <w:r>
        <w:rPr>
          <w:rFonts w:eastAsia="Times New Roman" w:cs="Times New Roman"/>
          <w:szCs w:val="24"/>
        </w:rPr>
        <w:t>υμε πάρει τρία μέτρα για να αντιμετωπίσουμε αυτό το πρόβλημα. Θα ανοίξουμε και άλλα κρεβάτια στον δημόσιο τομέα για να λειτουργήσουμε όλα όσα υπάρχουν.</w:t>
      </w:r>
    </w:p>
    <w:p w14:paraId="2D9C752A"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Δεύτερον, θα επεκτείνουμε στον βαθμό που υπάρχει ανάγκη τη σύμβαση. Όμως, ξέρετε, επειδή τραβήξαμε πολλά</w:t>
      </w:r>
      <w:r>
        <w:rPr>
          <w:rFonts w:eastAsia="Times New Roman" w:cs="Times New Roman"/>
          <w:szCs w:val="24"/>
        </w:rPr>
        <w:t xml:space="preserve"> τα προηγούμενα χρόνια και ως χώρα, δεν μπορώ να αφήσω τρύπες στο σύστημα. Δηλαδή, δεν μπορώ να αφήσω ιδιωτική κλινική να παίρνει 1.000 ή 2.000 ευρώ την ημέρα από τον άρρωστο και παράλληλα να καταθέτει για να εισπράξει και το ΚΕΝ ή το ημερήσιο νοσήλιο. Αυτ</w:t>
      </w:r>
      <w:r>
        <w:rPr>
          <w:rFonts w:eastAsia="Times New Roman" w:cs="Times New Roman"/>
          <w:szCs w:val="24"/>
        </w:rPr>
        <w:t xml:space="preserve">ό τέλος! </w:t>
      </w:r>
    </w:p>
    <w:p w14:paraId="2D9C752B"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όμως, για να ελεγχθεί, πρέπει να υπάρξει -ετοίμασε ο ΕΟΠΥΥ και το Τμήμα Πληροφορικής που έχει και που είναι εξαιρετικό- μία ηλεκτρονική πλατφόρμα η οποία θα είναι </w:t>
      </w:r>
      <w:r>
        <w:rPr>
          <w:rFonts w:eastAsia="Times New Roman" w:cs="Times New Roman"/>
          <w:szCs w:val="24"/>
          <w:lang w:val="en-US"/>
        </w:rPr>
        <w:t>real</w:t>
      </w:r>
      <w:r w:rsidRPr="00B64803">
        <w:rPr>
          <w:rFonts w:eastAsia="Times New Roman" w:cs="Times New Roman"/>
          <w:szCs w:val="24"/>
        </w:rPr>
        <w:t xml:space="preserve"> </w:t>
      </w:r>
      <w:r>
        <w:rPr>
          <w:rFonts w:eastAsia="Times New Roman" w:cs="Times New Roman"/>
          <w:szCs w:val="24"/>
          <w:lang w:val="en-US"/>
        </w:rPr>
        <w:t>time</w:t>
      </w:r>
      <w:r w:rsidRPr="00B64803">
        <w:rPr>
          <w:rFonts w:eastAsia="Times New Roman" w:cs="Times New Roman"/>
          <w:szCs w:val="24"/>
        </w:rPr>
        <w:t xml:space="preserve"> </w:t>
      </w:r>
      <w:r>
        <w:rPr>
          <w:rFonts w:eastAsia="Times New Roman" w:cs="Times New Roman"/>
          <w:szCs w:val="24"/>
        </w:rPr>
        <w:t>-γι’ αυτό θα πάει στο ΕΚΕΠΥ- και θα ξέρουμε πόσα κρεβάτια έχουν στο</w:t>
      </w:r>
      <w:r>
        <w:rPr>
          <w:rFonts w:eastAsia="Times New Roman" w:cs="Times New Roman"/>
          <w:szCs w:val="24"/>
        </w:rPr>
        <w:t xml:space="preserve"> Λεκανοπέδιο από τον ιδιωτικό τομέα. Εξήντα, εβδομήντα, ογδόντα. Τώρα που είδαν ότι δεν έχουμε περικοπή, να δείτε ότι αυτή τη χρονιά θα μας δώσουν παραπάνω κρεβάτια σαν διαθεσιμότητα στον ιδιωτικό τομέα.</w:t>
      </w:r>
    </w:p>
    <w:p w14:paraId="2D9C752C" w14:textId="77777777" w:rsidR="003959C6" w:rsidRDefault="00A1012C">
      <w:pPr>
        <w:tabs>
          <w:tab w:val="left" w:pos="2940"/>
        </w:tabs>
        <w:spacing w:line="600" w:lineRule="auto"/>
        <w:ind w:firstLine="720"/>
        <w:jc w:val="both"/>
        <w:rPr>
          <w:rFonts w:eastAsia="Times New Roman"/>
          <w:szCs w:val="24"/>
        </w:rPr>
      </w:pPr>
      <w:r w:rsidRPr="00370D41">
        <w:rPr>
          <w:rFonts w:eastAsia="Times New Roman"/>
          <w:b/>
          <w:szCs w:val="24"/>
        </w:rPr>
        <w:t>ΠΡΟΕΔΡΕΥΩΝ (Σπυρίδων Λυκούδης):</w:t>
      </w:r>
      <w:r>
        <w:rPr>
          <w:rFonts w:eastAsia="Times New Roman"/>
          <w:szCs w:val="24"/>
        </w:rPr>
        <w:t xml:space="preserve"> Κύριε Υπουργέ, παρακ</w:t>
      </w:r>
      <w:r>
        <w:rPr>
          <w:rFonts w:eastAsia="Times New Roman"/>
          <w:szCs w:val="24"/>
        </w:rPr>
        <w:t>αλώ ολοκληρώστε.</w:t>
      </w:r>
    </w:p>
    <w:p w14:paraId="2D9C752D" w14:textId="77777777" w:rsidR="003959C6" w:rsidRDefault="00A1012C">
      <w:pPr>
        <w:tabs>
          <w:tab w:val="left" w:pos="2940"/>
        </w:tabs>
        <w:spacing w:line="600" w:lineRule="auto"/>
        <w:ind w:firstLine="720"/>
        <w:jc w:val="both"/>
        <w:rPr>
          <w:rFonts w:eastAsia="Times New Roman"/>
          <w:szCs w:val="24"/>
        </w:rPr>
      </w:pPr>
      <w:r w:rsidRPr="00370D41">
        <w:rPr>
          <w:rFonts w:eastAsia="Times New Roman"/>
          <w:b/>
          <w:szCs w:val="24"/>
        </w:rPr>
        <w:t>ΠΑΥΛΟΣ ΠΟΛΑΚΗΣ (Αναπληρωτής Υπουργός Υγείας):</w:t>
      </w:r>
      <w:r>
        <w:rPr>
          <w:rFonts w:eastAsia="Times New Roman"/>
          <w:szCs w:val="24"/>
        </w:rPr>
        <w:t xml:space="preserve"> Εγώ δεν θέλω -θέλω να το πω ολοκληρωμένα-…</w:t>
      </w:r>
    </w:p>
    <w:p w14:paraId="2D9C752E" w14:textId="77777777" w:rsidR="003959C6" w:rsidRDefault="00A1012C">
      <w:pPr>
        <w:tabs>
          <w:tab w:val="left" w:pos="2940"/>
        </w:tabs>
        <w:spacing w:line="600" w:lineRule="auto"/>
        <w:ind w:firstLine="720"/>
        <w:jc w:val="both"/>
        <w:rPr>
          <w:rFonts w:eastAsia="Times New Roman"/>
          <w:szCs w:val="24"/>
        </w:rPr>
      </w:pPr>
      <w:r w:rsidRPr="00370D41">
        <w:rPr>
          <w:rFonts w:eastAsia="Times New Roman"/>
          <w:b/>
          <w:szCs w:val="24"/>
        </w:rPr>
        <w:t>ΠΡΟΕΔΡΕΥΩΝ (Σπυρίδων Λυκούδης):</w:t>
      </w:r>
      <w:r>
        <w:rPr>
          <w:rFonts w:eastAsia="Times New Roman"/>
          <w:szCs w:val="24"/>
        </w:rPr>
        <w:t xml:space="preserve"> Επεκτείνεστε, όμως, σε άλλα θέματα και θα καθυστερήσουμε. Μιλάτε επτά λεπτά.</w:t>
      </w:r>
    </w:p>
    <w:p w14:paraId="2D9C752F" w14:textId="77777777" w:rsidR="003959C6" w:rsidRDefault="00A1012C">
      <w:pPr>
        <w:tabs>
          <w:tab w:val="left" w:pos="2940"/>
        </w:tabs>
        <w:spacing w:line="600" w:lineRule="auto"/>
        <w:ind w:firstLine="720"/>
        <w:jc w:val="both"/>
        <w:rPr>
          <w:rFonts w:eastAsia="Times New Roman"/>
          <w:szCs w:val="24"/>
        </w:rPr>
      </w:pPr>
      <w:r w:rsidRPr="00370D41">
        <w:rPr>
          <w:rFonts w:eastAsia="Times New Roman"/>
          <w:b/>
          <w:szCs w:val="24"/>
        </w:rPr>
        <w:t xml:space="preserve">ΠΑΥΛΟΣ ΠΟΛΑΚΗΣ (Αναπληρωτής Υπουργός </w:t>
      </w:r>
      <w:r w:rsidRPr="00370D41">
        <w:rPr>
          <w:rFonts w:eastAsia="Times New Roman"/>
          <w:b/>
          <w:szCs w:val="24"/>
        </w:rPr>
        <w:t>Υγείας):</w:t>
      </w:r>
      <w:r>
        <w:rPr>
          <w:rFonts w:eastAsia="Times New Roman"/>
          <w:szCs w:val="24"/>
        </w:rPr>
        <w:t xml:space="preserve"> Αυτός είναι ο λόγος…</w:t>
      </w:r>
    </w:p>
    <w:p w14:paraId="2D9C7530" w14:textId="77777777" w:rsidR="003959C6" w:rsidRDefault="00A1012C">
      <w:pPr>
        <w:tabs>
          <w:tab w:val="left" w:pos="2940"/>
        </w:tabs>
        <w:spacing w:line="600" w:lineRule="auto"/>
        <w:ind w:firstLine="720"/>
        <w:jc w:val="both"/>
        <w:rPr>
          <w:rFonts w:eastAsia="Times New Roman"/>
          <w:szCs w:val="24"/>
        </w:rPr>
      </w:pPr>
      <w:r w:rsidRPr="00370D41">
        <w:rPr>
          <w:rFonts w:eastAsia="Times New Roman"/>
          <w:b/>
          <w:szCs w:val="24"/>
        </w:rPr>
        <w:lastRenderedPageBreak/>
        <w:t>ΠΡΟΕΔΡΕΥΩΝ (Σπυρίδων Λυκούδης):</w:t>
      </w:r>
      <w:r>
        <w:rPr>
          <w:rFonts w:eastAsia="Times New Roman"/>
          <w:szCs w:val="24"/>
        </w:rPr>
        <w:t xml:space="preserve"> Επειδή η ερώτηση αφορά το ΕΚΑΒ και τη μεταφορά.</w:t>
      </w:r>
    </w:p>
    <w:p w14:paraId="2D9C7531" w14:textId="77777777" w:rsidR="003959C6" w:rsidRDefault="00A1012C">
      <w:pPr>
        <w:tabs>
          <w:tab w:val="left" w:pos="2940"/>
        </w:tabs>
        <w:spacing w:line="600" w:lineRule="auto"/>
        <w:ind w:firstLine="720"/>
        <w:jc w:val="both"/>
        <w:rPr>
          <w:rFonts w:eastAsia="Times New Roman"/>
          <w:szCs w:val="24"/>
        </w:rPr>
      </w:pPr>
      <w:r w:rsidRPr="00370D41">
        <w:rPr>
          <w:rFonts w:eastAsia="Times New Roman"/>
          <w:b/>
          <w:szCs w:val="24"/>
        </w:rPr>
        <w:t>ΠΑΥΛΟΣ ΠΟΛΑΚΗΣ (Αναπληρωτής Υπουργός Υγείας):</w:t>
      </w:r>
      <w:r>
        <w:rPr>
          <w:rFonts w:eastAsia="Times New Roman"/>
          <w:szCs w:val="24"/>
        </w:rPr>
        <w:t xml:space="preserve"> …επειδή έχουμε αυτό το σχέδιο, δεν θέλω -και πολιτικά δεν θέλω- να μεταφέρει το ΕΚΑΒ ασθενή σε ιδιωτ</w:t>
      </w:r>
      <w:r>
        <w:rPr>
          <w:rFonts w:eastAsia="Times New Roman"/>
          <w:szCs w:val="24"/>
        </w:rPr>
        <w:t>ική κλινική για να πληρώνει τη νοσηλεία του μετά. Προσπαθώ να τον καλύψω</w:t>
      </w:r>
      <w:r w:rsidRPr="005A1F87">
        <w:rPr>
          <w:rFonts w:eastAsia="Times New Roman"/>
          <w:szCs w:val="24"/>
        </w:rPr>
        <w:t>,</w:t>
      </w:r>
      <w:r>
        <w:rPr>
          <w:rFonts w:eastAsia="Times New Roman"/>
          <w:szCs w:val="24"/>
        </w:rPr>
        <w:t xml:space="preserve"> είτε ενισχύοντας τα κρεβάτια του δημόσιου τομέα είτε με σύμβαση με τα κρεβάτια του ιδιωτικού τομέα, όπου, όμως, ο ασθενής εκεί δεν θα πληρώνει. Όταν πηγαίνει σε κρεβάτι που δεν πληρώ</w:t>
      </w:r>
      <w:r>
        <w:rPr>
          <w:rFonts w:eastAsia="Times New Roman"/>
          <w:szCs w:val="24"/>
        </w:rPr>
        <w:t>νει -και σήμερα- και τον μεταφέρει δωρεάν το ΕΚΑΒ, όταν τελειώσει η νοσηλεία του εκεί και δεν επιλέξει -η συντριπτική πλειοψηφία των περιπτώσεων δεν το επιλέγει- να παραμείνει στην κλινική, τότε τον γυρίζει ξανά πίσω το ΕΚΑΒ δωρεάν στο νοσοκομείο, από το ο</w:t>
      </w:r>
      <w:r>
        <w:rPr>
          <w:rFonts w:eastAsia="Times New Roman"/>
          <w:szCs w:val="24"/>
        </w:rPr>
        <w:t>ποίο έρχεται.</w:t>
      </w:r>
    </w:p>
    <w:p w14:paraId="2D9C7532" w14:textId="77777777" w:rsidR="003959C6" w:rsidRDefault="00A1012C">
      <w:pPr>
        <w:tabs>
          <w:tab w:val="left" w:pos="2940"/>
        </w:tabs>
        <w:spacing w:line="600" w:lineRule="auto"/>
        <w:ind w:firstLine="720"/>
        <w:jc w:val="both"/>
        <w:rPr>
          <w:rFonts w:eastAsia="Times New Roman"/>
          <w:szCs w:val="24"/>
        </w:rPr>
      </w:pPr>
      <w:r w:rsidRPr="00370D41">
        <w:rPr>
          <w:rFonts w:eastAsia="Times New Roman"/>
          <w:b/>
          <w:szCs w:val="24"/>
        </w:rPr>
        <w:t xml:space="preserve">ΠΡΟΕΔΡΕΥΩΝ (Σπυρίδων Λυκούδης): </w:t>
      </w:r>
      <w:r>
        <w:rPr>
          <w:rFonts w:eastAsia="Times New Roman"/>
          <w:szCs w:val="24"/>
        </w:rPr>
        <w:t>Μάλιστα, κύριε Υπουργέ.</w:t>
      </w:r>
    </w:p>
    <w:p w14:paraId="2D9C7533" w14:textId="77777777" w:rsidR="003959C6" w:rsidRDefault="00A1012C">
      <w:pPr>
        <w:tabs>
          <w:tab w:val="left" w:pos="2940"/>
        </w:tabs>
        <w:spacing w:line="600" w:lineRule="auto"/>
        <w:ind w:firstLine="720"/>
        <w:jc w:val="both"/>
        <w:rPr>
          <w:rFonts w:eastAsia="Times New Roman"/>
          <w:szCs w:val="24"/>
        </w:rPr>
      </w:pPr>
      <w:r w:rsidRPr="00370D41">
        <w:rPr>
          <w:rFonts w:eastAsia="Times New Roman"/>
          <w:b/>
          <w:szCs w:val="24"/>
        </w:rPr>
        <w:lastRenderedPageBreak/>
        <w:t>ΠΑΥΛΟΣ ΠΟΛΑΚΗΣ (Αναπληρωτής Υπουργός Υγείας):</w:t>
      </w:r>
      <w:r>
        <w:rPr>
          <w:rFonts w:eastAsia="Times New Roman"/>
          <w:szCs w:val="24"/>
        </w:rPr>
        <w:t xml:space="preserve"> Αυτή είναι η μεγάλη εικόνα, κύριε Γρηγοράκο.</w:t>
      </w:r>
    </w:p>
    <w:p w14:paraId="2D9C7534" w14:textId="77777777" w:rsidR="003959C6" w:rsidRDefault="00A1012C">
      <w:pPr>
        <w:tabs>
          <w:tab w:val="left" w:pos="2940"/>
        </w:tabs>
        <w:spacing w:line="600" w:lineRule="auto"/>
        <w:ind w:firstLine="720"/>
        <w:jc w:val="both"/>
        <w:rPr>
          <w:rFonts w:eastAsia="Times New Roman"/>
          <w:szCs w:val="24"/>
        </w:rPr>
      </w:pPr>
      <w:r w:rsidRPr="00370D41">
        <w:rPr>
          <w:rFonts w:eastAsia="Times New Roman"/>
          <w:b/>
          <w:szCs w:val="24"/>
        </w:rPr>
        <w:t>ΠΡΟΕΔΡΕΥΩΝ (Σπυρίδων Λυκούδης):</w:t>
      </w:r>
      <w:r>
        <w:rPr>
          <w:rFonts w:eastAsia="Times New Roman"/>
          <w:szCs w:val="24"/>
        </w:rPr>
        <w:t xml:space="preserve"> Κύριε Γρηγοράκο, έχετε τον λόγο.</w:t>
      </w:r>
    </w:p>
    <w:p w14:paraId="2D9C7535" w14:textId="77777777" w:rsidR="003959C6" w:rsidRDefault="00A1012C">
      <w:pPr>
        <w:tabs>
          <w:tab w:val="left" w:pos="2940"/>
        </w:tabs>
        <w:spacing w:line="600" w:lineRule="auto"/>
        <w:ind w:firstLine="720"/>
        <w:jc w:val="both"/>
        <w:rPr>
          <w:rFonts w:eastAsia="Times New Roman"/>
          <w:szCs w:val="24"/>
        </w:rPr>
      </w:pPr>
      <w:r w:rsidRPr="00D71A76">
        <w:rPr>
          <w:rFonts w:eastAsia="Times New Roman"/>
          <w:b/>
          <w:szCs w:val="24"/>
        </w:rPr>
        <w:t>ΛΕΩΝΙΔΑΣ ΓΡΗΓΟΡΑΚΟΣ:</w:t>
      </w:r>
      <w:r>
        <w:rPr>
          <w:rFonts w:eastAsia="Times New Roman"/>
          <w:szCs w:val="24"/>
        </w:rPr>
        <w:t xml:space="preserve"> Κύριε Πρό</w:t>
      </w:r>
      <w:r>
        <w:rPr>
          <w:rFonts w:eastAsia="Times New Roman"/>
          <w:szCs w:val="24"/>
        </w:rPr>
        <w:t>εδρε, εδώ ήλθαμε να συζητήσουμε κάτι πολύ σημαντικό χωρίς βιασύνη. Δώσατε οχτώ λεπτά στον Υπουργό και μένα στο δεύτερο λεπτό…</w:t>
      </w:r>
    </w:p>
    <w:p w14:paraId="2D9C7536" w14:textId="77777777" w:rsidR="003959C6" w:rsidRDefault="00A1012C">
      <w:pPr>
        <w:tabs>
          <w:tab w:val="left" w:pos="2940"/>
        </w:tabs>
        <w:spacing w:line="600" w:lineRule="auto"/>
        <w:ind w:firstLine="720"/>
        <w:jc w:val="both"/>
        <w:rPr>
          <w:rFonts w:eastAsia="Times New Roman"/>
          <w:szCs w:val="24"/>
        </w:rPr>
      </w:pPr>
      <w:r w:rsidRPr="00123676">
        <w:rPr>
          <w:rFonts w:eastAsia="Times New Roman"/>
          <w:b/>
          <w:szCs w:val="24"/>
        </w:rPr>
        <w:t>ΠΡΟΕΔΡΕΥΩΝ (Σπυρίδων Λυκούδης):</w:t>
      </w:r>
      <w:r>
        <w:rPr>
          <w:rFonts w:eastAsia="Times New Roman"/>
          <w:szCs w:val="24"/>
        </w:rPr>
        <w:t xml:space="preserve"> Κύριε Γρηγοράκο, προσπάθησα να συντομεύσω, αλλά εν πάση </w:t>
      </w:r>
      <w:proofErr w:type="spellStart"/>
      <w:r>
        <w:rPr>
          <w:rFonts w:eastAsia="Times New Roman"/>
          <w:szCs w:val="24"/>
        </w:rPr>
        <w:t>περιπτώσει</w:t>
      </w:r>
      <w:proofErr w:type="spellEnd"/>
      <w:r>
        <w:rPr>
          <w:rFonts w:eastAsia="Times New Roman"/>
          <w:szCs w:val="24"/>
        </w:rPr>
        <w:t>, εντάξει.</w:t>
      </w:r>
    </w:p>
    <w:p w14:paraId="2D9C7537" w14:textId="77777777" w:rsidR="003959C6" w:rsidRDefault="00A1012C">
      <w:pPr>
        <w:tabs>
          <w:tab w:val="left" w:pos="2940"/>
        </w:tabs>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w:t>
      </w:r>
      <w:r>
        <w:rPr>
          <w:rFonts w:eastAsia="Times New Roman"/>
          <w:szCs w:val="24"/>
        </w:rPr>
        <w:t>Γι’ αυτό σας παρακαλώ πολύ να ακούσετε και μένα.</w:t>
      </w:r>
    </w:p>
    <w:p w14:paraId="2D9C7538" w14:textId="77777777" w:rsidR="003959C6" w:rsidRDefault="00A1012C">
      <w:pPr>
        <w:tabs>
          <w:tab w:val="left" w:pos="2940"/>
        </w:tabs>
        <w:spacing w:line="600" w:lineRule="auto"/>
        <w:ind w:firstLine="720"/>
        <w:jc w:val="both"/>
        <w:rPr>
          <w:rFonts w:eastAsia="Times New Roman"/>
          <w:szCs w:val="24"/>
        </w:rPr>
      </w:pPr>
      <w:r>
        <w:rPr>
          <w:rFonts w:eastAsia="Times New Roman"/>
          <w:szCs w:val="24"/>
        </w:rPr>
        <w:t xml:space="preserve">Από το μισό της συζήτησής σας και πέρα συμφωνώ. Δηλαδή, συμφωνώ με το </w:t>
      </w:r>
      <w:proofErr w:type="spellStart"/>
      <w:r>
        <w:rPr>
          <w:rFonts w:eastAsia="Times New Roman"/>
          <w:szCs w:val="24"/>
          <w:lang w:val="en-US"/>
        </w:rPr>
        <w:t>clawback</w:t>
      </w:r>
      <w:proofErr w:type="spellEnd"/>
      <w:r w:rsidRPr="00123676">
        <w:rPr>
          <w:rFonts w:eastAsia="Times New Roman"/>
          <w:szCs w:val="24"/>
        </w:rPr>
        <w:t xml:space="preserve">, </w:t>
      </w:r>
      <w:r>
        <w:rPr>
          <w:rFonts w:eastAsia="Times New Roman"/>
          <w:szCs w:val="24"/>
        </w:rPr>
        <w:t>συμφωνώ με τον έλεγχο, συμφωνώ με το ΕΚΕΠ</w:t>
      </w:r>
      <w:r>
        <w:rPr>
          <w:rFonts w:eastAsia="Times New Roman"/>
          <w:szCs w:val="24"/>
          <w:lang w:val="en-US"/>
        </w:rPr>
        <w:t>Y</w:t>
      </w:r>
      <w:r>
        <w:rPr>
          <w:rFonts w:eastAsia="Times New Roman"/>
          <w:szCs w:val="24"/>
        </w:rPr>
        <w:t>, συμφωνώ με το ότι πρέπει να υπάρχουν περισσότερα κρεβάτια, συμφωνώ με όσα είπατε, α</w:t>
      </w:r>
      <w:r>
        <w:rPr>
          <w:rFonts w:eastAsia="Times New Roman"/>
          <w:szCs w:val="24"/>
        </w:rPr>
        <w:t>ν τα κάνετε</w:t>
      </w:r>
      <w:r w:rsidRPr="00123676">
        <w:rPr>
          <w:rFonts w:eastAsia="Times New Roman"/>
          <w:szCs w:val="24"/>
        </w:rPr>
        <w:t xml:space="preserve">, </w:t>
      </w:r>
      <w:r>
        <w:rPr>
          <w:rFonts w:eastAsia="Times New Roman"/>
          <w:szCs w:val="24"/>
        </w:rPr>
        <w:t xml:space="preserve">για το </w:t>
      </w:r>
      <w:r>
        <w:rPr>
          <w:rFonts w:eastAsia="Times New Roman"/>
          <w:szCs w:val="24"/>
        </w:rPr>
        <w:lastRenderedPageBreak/>
        <w:t>ΚΕΕΛΠΝΟ, δηλαδή αν δώσετε παράταση και αν δώσετε γρήγορα και κερδίσετε όλα αυτά, συμφωνώ απόλυτα μαζί σας.</w:t>
      </w:r>
    </w:p>
    <w:p w14:paraId="2D9C7539" w14:textId="77777777" w:rsidR="003959C6" w:rsidRDefault="00A1012C">
      <w:pPr>
        <w:tabs>
          <w:tab w:val="left" w:pos="2940"/>
        </w:tabs>
        <w:spacing w:line="600" w:lineRule="auto"/>
        <w:ind w:firstLine="720"/>
        <w:jc w:val="both"/>
        <w:rPr>
          <w:rFonts w:eastAsia="Times New Roman"/>
          <w:szCs w:val="24"/>
        </w:rPr>
      </w:pPr>
      <w:r>
        <w:rPr>
          <w:rFonts w:eastAsia="Times New Roman"/>
          <w:szCs w:val="24"/>
        </w:rPr>
        <w:t xml:space="preserve">Εγώ εδώ δεν ήλθα να διαφωνήσω σήμερα μαζί σας. Ήλθα για ένα θέμα το οποίο δεν ακουμπήσατε καθόλου, αλλά το περάσατε έτσι. Και </w:t>
      </w:r>
      <w:r>
        <w:rPr>
          <w:rFonts w:eastAsia="Times New Roman"/>
          <w:szCs w:val="24"/>
        </w:rPr>
        <w:t>έχετε δίπλα τον Υπουργό Δικαιοσύνης και όλους εμάς. Έχει πληρώσει ο Έλληνας πολίτης ασφαλιστικά τα πάντα στη ζωή του και έχει δουλέψει για να έχει την ασφάλειά του και να έχει ισονομία και ισοπολιτεία απέναντι σ’ αυτό που λέγεται κράτος και σ’ αυτό που λέγ</w:t>
      </w:r>
      <w:r>
        <w:rPr>
          <w:rFonts w:eastAsia="Times New Roman"/>
          <w:szCs w:val="24"/>
        </w:rPr>
        <w:t>εται υγεία και το κράτος το εκπροσωπεί το Υπουργείο Υγείας.</w:t>
      </w:r>
    </w:p>
    <w:p w14:paraId="2D9C753A" w14:textId="77777777" w:rsidR="003959C6" w:rsidRDefault="00A1012C">
      <w:pPr>
        <w:tabs>
          <w:tab w:val="left" w:pos="2940"/>
        </w:tabs>
        <w:spacing w:line="600" w:lineRule="auto"/>
        <w:ind w:firstLine="720"/>
        <w:jc w:val="both"/>
        <w:rPr>
          <w:rFonts w:eastAsia="Times New Roman"/>
          <w:szCs w:val="24"/>
        </w:rPr>
      </w:pPr>
      <w:r>
        <w:rPr>
          <w:rFonts w:eastAsia="Times New Roman"/>
          <w:szCs w:val="24"/>
        </w:rPr>
        <w:t>Δεν νοείται να βγαίνει Υπουργός στη Βουλή και να λέει «εγώ δεν πάω», από τη στιγμή που δεν υπάρχει στον δημόσιο τομέα κρεβάτι πουθενά, γιατί έχω αυτά τα καλά παιδιά που δεν θέλουν να δουλέψουν, να</w:t>
      </w:r>
      <w:r>
        <w:rPr>
          <w:rFonts w:eastAsia="Times New Roman"/>
          <w:szCs w:val="24"/>
        </w:rPr>
        <w:t xml:space="preserve"> πάνε, λοιπόν, το περιστατικό από το Καρπενήσι, από το Αγρίνιο, από τον Πύργο σε ένα κενό κρεβάτι του ιδιωτικού τομέα.</w:t>
      </w:r>
    </w:p>
    <w:p w14:paraId="2D9C753B" w14:textId="77777777" w:rsidR="003959C6" w:rsidRDefault="00A1012C">
      <w:pPr>
        <w:tabs>
          <w:tab w:val="left" w:pos="2940"/>
        </w:tabs>
        <w:spacing w:line="600" w:lineRule="auto"/>
        <w:ind w:firstLine="720"/>
        <w:jc w:val="both"/>
        <w:rPr>
          <w:rFonts w:eastAsia="Times New Roman"/>
          <w:szCs w:val="24"/>
        </w:rPr>
      </w:pPr>
      <w:r>
        <w:rPr>
          <w:rFonts w:eastAsia="Times New Roman"/>
          <w:szCs w:val="24"/>
        </w:rPr>
        <w:lastRenderedPageBreak/>
        <w:t>Αυτό το θεωρώ κάτι απαράδεκτο και ρατσιστικό. Το θεωρώ ρατσιστικό σας είπα για τρεις λόγους: Πρώτον, για τον χρόνο που θα χαθεί για να στ</w:t>
      </w:r>
      <w:r>
        <w:rPr>
          <w:rFonts w:eastAsia="Times New Roman"/>
          <w:szCs w:val="24"/>
        </w:rPr>
        <w:t xml:space="preserve">είλει ο ιδιώτης το ασθενοφόρο εκεί που είναι το συμβάν. </w:t>
      </w:r>
    </w:p>
    <w:p w14:paraId="2D9C753C" w14:textId="77777777" w:rsidR="003959C6" w:rsidRDefault="00A1012C">
      <w:pPr>
        <w:tabs>
          <w:tab w:val="left" w:pos="2940"/>
        </w:tabs>
        <w:spacing w:line="600" w:lineRule="auto"/>
        <w:ind w:firstLine="720"/>
        <w:jc w:val="both"/>
        <w:rPr>
          <w:rFonts w:eastAsia="Times New Roman"/>
          <w:szCs w:val="24"/>
        </w:rPr>
      </w:pPr>
      <w:r>
        <w:rPr>
          <w:rFonts w:eastAsia="Times New Roman"/>
          <w:szCs w:val="24"/>
        </w:rPr>
        <w:t>Δεύτερον, για τα δικαιώματα. Για ποια δικαιώματα και ποιος είναι αυτός ο οποίος καθορίζει τα ανθρώπινα δικαιώματα στη ζωή; Εσείς από το Υπουργείο; Οι άνθρωποί σας, οι οποίοι σας λένε από το νοσοκομεί</w:t>
      </w:r>
      <w:r>
        <w:rPr>
          <w:rFonts w:eastAsia="Times New Roman"/>
          <w:szCs w:val="24"/>
        </w:rPr>
        <w:t>ο ότι «εγώ θέλω να πάω εκεί, βρήκα κρεβάτι στη Μονάδα Εντατικής Θεραπείας του τάδε νοσοκομείου, του τάδε ιδιωτικού νοσοκομείου, είναι διαθέσιμο για μένα» και εσείς δεν δίνετε το ασθενοφόρο, διότι πρέπει να έλθει ένα ιδιωτικό ασθενοφόρο, που δεν πρέπει να ε</w:t>
      </w:r>
      <w:r>
        <w:rPr>
          <w:rFonts w:eastAsia="Times New Roman"/>
          <w:szCs w:val="24"/>
        </w:rPr>
        <w:t xml:space="preserve">πιβαρύνει την ήδη επιβαρυμένη οικονομική κατάσταση του Έλληνα πολίτη; </w:t>
      </w:r>
    </w:p>
    <w:p w14:paraId="2D9C753D" w14:textId="77777777" w:rsidR="003959C6" w:rsidRDefault="00A1012C">
      <w:pPr>
        <w:tabs>
          <w:tab w:val="left" w:pos="2940"/>
        </w:tabs>
        <w:spacing w:line="600" w:lineRule="auto"/>
        <w:ind w:firstLine="720"/>
        <w:jc w:val="both"/>
        <w:rPr>
          <w:rFonts w:eastAsia="Times New Roman"/>
          <w:szCs w:val="24"/>
        </w:rPr>
      </w:pPr>
      <w:r>
        <w:rPr>
          <w:rFonts w:eastAsia="Times New Roman"/>
          <w:szCs w:val="24"/>
        </w:rPr>
        <w:t xml:space="preserve">Γιατί όλα αυτά; Γιατί τόσο προστασία στη συντεχνία αυτή; Τι σας κάνει, δηλαδή, να είστε τόσο </w:t>
      </w:r>
      <w:proofErr w:type="spellStart"/>
      <w:r>
        <w:rPr>
          <w:rFonts w:eastAsia="Times New Roman"/>
          <w:szCs w:val="24"/>
        </w:rPr>
        <w:t>συντεχνιασμένοι</w:t>
      </w:r>
      <w:proofErr w:type="spellEnd"/>
      <w:r>
        <w:rPr>
          <w:rFonts w:eastAsia="Times New Roman"/>
          <w:szCs w:val="24"/>
        </w:rPr>
        <w:t>; Εσείς είστε ένας Υπουργός που σας έβαλε εκεί ο Πρωθυπουργός, η ελληνική πολ</w:t>
      </w:r>
      <w:r>
        <w:rPr>
          <w:rFonts w:eastAsia="Times New Roman"/>
          <w:szCs w:val="24"/>
        </w:rPr>
        <w:t>ιτεία να προασπίζεστε τα συμφέροντα των Ελλήνων πολιτών και, πάνω απ’ όλα, να υπερασπίζεστε το ιερό αγαθό που λέγεται υγεία.</w:t>
      </w:r>
    </w:p>
    <w:p w14:paraId="2D9C753E" w14:textId="77777777" w:rsidR="003959C6" w:rsidRDefault="00A1012C">
      <w:pPr>
        <w:tabs>
          <w:tab w:val="left" w:pos="2940"/>
        </w:tabs>
        <w:spacing w:line="600" w:lineRule="auto"/>
        <w:ind w:firstLine="720"/>
        <w:jc w:val="both"/>
        <w:rPr>
          <w:rFonts w:eastAsia="Times New Roman"/>
          <w:szCs w:val="24"/>
        </w:rPr>
      </w:pPr>
      <w:r>
        <w:rPr>
          <w:rFonts w:eastAsia="Times New Roman"/>
          <w:szCs w:val="24"/>
        </w:rPr>
        <w:lastRenderedPageBreak/>
        <w:t>Δεν καταλαβαίνω, λοιπόν, την εμμονή σας, όταν δεν υπάρχει πουθενά ούτε στην τελευταία «</w:t>
      </w:r>
      <w:proofErr w:type="spellStart"/>
      <w:r>
        <w:rPr>
          <w:rFonts w:eastAsia="Times New Roman"/>
          <w:szCs w:val="24"/>
        </w:rPr>
        <w:t>Κολοπετινίτσα</w:t>
      </w:r>
      <w:proofErr w:type="spellEnd"/>
      <w:r>
        <w:rPr>
          <w:rFonts w:eastAsia="Times New Roman"/>
          <w:szCs w:val="24"/>
        </w:rPr>
        <w:t>» κρεβάτι του ΕΚΑΒ ούτε του δημ</w:t>
      </w:r>
      <w:r>
        <w:rPr>
          <w:rFonts w:eastAsia="Times New Roman"/>
          <w:szCs w:val="24"/>
        </w:rPr>
        <w:t>όσιου τομέα και υπάρχει στον ιδιωτικό τομέα. Ο δημόσιος τομέας με όλα τα μέσα που έχει πρέπει να βάζει τα δυνατά του για να σώσει μια ζωή.</w:t>
      </w:r>
    </w:p>
    <w:p w14:paraId="2D9C753F" w14:textId="77777777" w:rsidR="003959C6" w:rsidRDefault="00A1012C">
      <w:pPr>
        <w:tabs>
          <w:tab w:val="left" w:pos="2940"/>
        </w:tabs>
        <w:spacing w:line="600" w:lineRule="auto"/>
        <w:ind w:firstLine="720"/>
        <w:jc w:val="both"/>
        <w:rPr>
          <w:rFonts w:eastAsia="Times New Roman"/>
          <w:szCs w:val="24"/>
        </w:rPr>
      </w:pPr>
      <w:r>
        <w:rPr>
          <w:rFonts w:eastAsia="Times New Roman"/>
          <w:szCs w:val="24"/>
        </w:rPr>
        <w:t xml:space="preserve">Εκεί σας κατηγορώ, κύριε </w:t>
      </w:r>
      <w:proofErr w:type="spellStart"/>
      <w:r>
        <w:rPr>
          <w:rFonts w:eastAsia="Times New Roman"/>
          <w:szCs w:val="24"/>
        </w:rPr>
        <w:t>Πολάκη</w:t>
      </w:r>
      <w:proofErr w:type="spellEnd"/>
      <w:r>
        <w:rPr>
          <w:rFonts w:eastAsia="Times New Roman"/>
          <w:szCs w:val="24"/>
        </w:rPr>
        <w:t>, και δεν απαντήσατε.</w:t>
      </w:r>
    </w:p>
    <w:p w14:paraId="2D9C7540" w14:textId="77777777" w:rsidR="003959C6" w:rsidRDefault="00A1012C">
      <w:pPr>
        <w:tabs>
          <w:tab w:val="left" w:pos="2940"/>
        </w:tabs>
        <w:spacing w:line="600" w:lineRule="auto"/>
        <w:ind w:firstLine="720"/>
        <w:jc w:val="both"/>
        <w:rPr>
          <w:rFonts w:eastAsia="Times New Roman"/>
          <w:szCs w:val="24"/>
        </w:rPr>
      </w:pPr>
      <w:r w:rsidRPr="00785EF2">
        <w:rPr>
          <w:rFonts w:eastAsia="Times New Roman"/>
          <w:b/>
          <w:szCs w:val="24"/>
        </w:rPr>
        <w:t>ΠΡΟΕΔΡΕΥΩΝ (Σπυρίδων Λυκούδης):</w:t>
      </w:r>
      <w:r>
        <w:rPr>
          <w:rFonts w:eastAsia="Times New Roman"/>
          <w:szCs w:val="24"/>
        </w:rPr>
        <w:t xml:space="preserve"> Κύριε Υπουργέ, έχετε τον λόγο.</w:t>
      </w:r>
    </w:p>
    <w:p w14:paraId="2D9C7541" w14:textId="77777777" w:rsidR="003959C6" w:rsidRDefault="00A1012C">
      <w:pPr>
        <w:tabs>
          <w:tab w:val="left" w:pos="2940"/>
        </w:tabs>
        <w:spacing w:line="600" w:lineRule="auto"/>
        <w:ind w:firstLine="720"/>
        <w:jc w:val="both"/>
        <w:rPr>
          <w:rFonts w:eastAsia="Times New Roman"/>
          <w:szCs w:val="24"/>
        </w:rPr>
      </w:pPr>
      <w:r w:rsidRPr="00785EF2">
        <w:rPr>
          <w:rFonts w:eastAsia="Times New Roman"/>
          <w:b/>
          <w:szCs w:val="24"/>
        </w:rPr>
        <w:t>Π</w:t>
      </w:r>
      <w:r w:rsidRPr="00785EF2">
        <w:rPr>
          <w:rFonts w:eastAsia="Times New Roman"/>
          <w:b/>
          <w:szCs w:val="24"/>
        </w:rPr>
        <w:t>ΑΥΛΟΣ ΠΟΛΑΚΗΣ (Αναπληρωτής Υπουργός Υγείας):</w:t>
      </w:r>
      <w:r>
        <w:rPr>
          <w:rFonts w:eastAsia="Times New Roman"/>
          <w:szCs w:val="24"/>
        </w:rPr>
        <w:t xml:space="preserve"> Καλά κάνετε και με κατηγορείτε, κύριε Γρηγοράκο. Έχουμε άλλο πολιτικό σχέδιο.</w:t>
      </w:r>
    </w:p>
    <w:p w14:paraId="2D9C7542" w14:textId="77777777" w:rsidR="003959C6" w:rsidRDefault="00A1012C">
      <w:pPr>
        <w:tabs>
          <w:tab w:val="left" w:pos="2940"/>
        </w:tabs>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Αυτό είναι σίγουρο.</w:t>
      </w:r>
    </w:p>
    <w:p w14:paraId="2D9C7543" w14:textId="77777777" w:rsidR="003959C6" w:rsidRDefault="00A1012C">
      <w:pPr>
        <w:tabs>
          <w:tab w:val="left" w:pos="2940"/>
        </w:tabs>
        <w:spacing w:line="600" w:lineRule="auto"/>
        <w:ind w:firstLine="720"/>
        <w:jc w:val="both"/>
        <w:rPr>
          <w:rFonts w:eastAsia="Times New Roman"/>
          <w:szCs w:val="24"/>
        </w:rPr>
      </w:pPr>
      <w:r w:rsidRPr="00785EF2">
        <w:rPr>
          <w:rFonts w:eastAsia="Times New Roman"/>
          <w:b/>
          <w:szCs w:val="24"/>
        </w:rPr>
        <w:t>ΠΑΥΛΟΣ ΠΟΛΑΚΗΣ (Αναπληρωτής Υπουργός Υγείας):</w:t>
      </w:r>
      <w:r>
        <w:rPr>
          <w:rFonts w:eastAsia="Times New Roman"/>
          <w:szCs w:val="24"/>
        </w:rPr>
        <w:t xml:space="preserve"> Είναι προφανές, διότι αυτή η όψιμη ευαισθησία </w:t>
      </w:r>
      <w:r>
        <w:rPr>
          <w:rFonts w:eastAsia="Times New Roman"/>
          <w:szCs w:val="24"/>
        </w:rPr>
        <w:t>για τα ανθρώπινα δικαιώματα…</w:t>
      </w:r>
    </w:p>
    <w:p w14:paraId="2D9C7544" w14:textId="77777777" w:rsidR="003959C6" w:rsidRDefault="00A1012C">
      <w:pPr>
        <w:tabs>
          <w:tab w:val="left" w:pos="2940"/>
        </w:tabs>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Τρία χρόνια είστε στην καρέκλα.</w:t>
      </w:r>
    </w:p>
    <w:p w14:paraId="2D9C7545" w14:textId="77777777" w:rsidR="003959C6" w:rsidRDefault="00A1012C">
      <w:pPr>
        <w:tabs>
          <w:tab w:val="left" w:pos="2940"/>
        </w:tabs>
        <w:spacing w:line="600" w:lineRule="auto"/>
        <w:ind w:firstLine="720"/>
        <w:jc w:val="both"/>
        <w:rPr>
          <w:rFonts w:eastAsia="Times New Roman"/>
          <w:b/>
          <w:szCs w:val="24"/>
        </w:rPr>
      </w:pPr>
      <w:r w:rsidRPr="00785EF2">
        <w:rPr>
          <w:rFonts w:eastAsia="Times New Roman"/>
          <w:b/>
          <w:szCs w:val="24"/>
        </w:rPr>
        <w:lastRenderedPageBreak/>
        <w:t>ΠΑΥΛΟΣ ΠΟΛΑΚΗΣ (Αναπληρωτής Υπουργός Υγείας):</w:t>
      </w:r>
      <w:r>
        <w:rPr>
          <w:rFonts w:eastAsia="Times New Roman"/>
          <w:szCs w:val="24"/>
        </w:rPr>
        <w:t xml:space="preserve"> Να ρωτήσω κάτι; Πριν από τρία χρόνια ήσασταν σ’ αυτή την καρέκλα.</w:t>
      </w:r>
      <w:r w:rsidRPr="000F1FC0">
        <w:rPr>
          <w:rFonts w:eastAsia="Times New Roman"/>
          <w:b/>
          <w:szCs w:val="24"/>
        </w:rPr>
        <w:t xml:space="preserve"> </w:t>
      </w:r>
    </w:p>
    <w:p w14:paraId="2D9C7546" w14:textId="77777777" w:rsidR="003959C6" w:rsidRDefault="00A1012C">
      <w:pPr>
        <w:tabs>
          <w:tab w:val="left" w:pos="2940"/>
        </w:tabs>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Για τα καινούργια μιλάμε.</w:t>
      </w:r>
    </w:p>
    <w:p w14:paraId="2D9C7547" w14:textId="77777777" w:rsidR="003959C6" w:rsidRDefault="00A1012C">
      <w:pPr>
        <w:tabs>
          <w:tab w:val="left" w:pos="2940"/>
        </w:tabs>
        <w:spacing w:line="600" w:lineRule="auto"/>
        <w:ind w:firstLine="720"/>
        <w:jc w:val="both"/>
        <w:rPr>
          <w:rFonts w:eastAsia="Times New Roman"/>
          <w:szCs w:val="24"/>
        </w:rPr>
      </w:pPr>
      <w:r w:rsidRPr="00785EF2">
        <w:rPr>
          <w:rFonts w:eastAsia="Times New Roman"/>
          <w:b/>
          <w:szCs w:val="24"/>
        </w:rPr>
        <w:t xml:space="preserve">ΠΡΟΕΔΡΕΥΩΝ </w:t>
      </w:r>
      <w:r w:rsidRPr="00785EF2">
        <w:rPr>
          <w:rFonts w:eastAsia="Times New Roman"/>
          <w:b/>
          <w:szCs w:val="24"/>
        </w:rPr>
        <w:t>(Σπυρίδων Λυκούδης):</w:t>
      </w:r>
      <w:r>
        <w:rPr>
          <w:rFonts w:eastAsia="Times New Roman"/>
          <w:szCs w:val="24"/>
        </w:rPr>
        <w:t xml:space="preserve"> Κύριε Γρηγοράκο, αφήστε τον Υπουργό να απαντήσει, για να τελειώσουμε. Έχουμε ένα σωρό ερωτήσεις.</w:t>
      </w:r>
    </w:p>
    <w:p w14:paraId="2D9C7548" w14:textId="77777777" w:rsidR="003959C6" w:rsidRDefault="00A1012C">
      <w:pPr>
        <w:tabs>
          <w:tab w:val="left" w:pos="2940"/>
        </w:tabs>
        <w:spacing w:line="600" w:lineRule="auto"/>
        <w:ind w:firstLine="720"/>
        <w:jc w:val="both"/>
        <w:rPr>
          <w:rFonts w:eastAsia="Times New Roman"/>
          <w:szCs w:val="24"/>
        </w:rPr>
      </w:pPr>
      <w:r w:rsidRPr="00785EF2">
        <w:rPr>
          <w:rFonts w:eastAsia="Times New Roman"/>
          <w:b/>
          <w:szCs w:val="24"/>
        </w:rPr>
        <w:t>ΠΑΥΛΟΣ ΠΟΛΑΚΗΣ (Αναπληρωτής Υπουργός Υγείας):</w:t>
      </w:r>
      <w:r>
        <w:rPr>
          <w:rFonts w:eastAsia="Times New Roman"/>
          <w:szCs w:val="24"/>
        </w:rPr>
        <w:t xml:space="preserve"> Τα ερωτήματά σας τότε δεν ίσχυαν;</w:t>
      </w:r>
    </w:p>
    <w:p w14:paraId="2D9C7549" w14:textId="77777777" w:rsidR="003959C6" w:rsidRDefault="00A1012C">
      <w:pPr>
        <w:tabs>
          <w:tab w:val="left" w:pos="2940"/>
        </w:tabs>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Βεβαίως.</w:t>
      </w:r>
    </w:p>
    <w:p w14:paraId="2D9C754A" w14:textId="77777777" w:rsidR="003959C6" w:rsidRDefault="00A1012C">
      <w:pPr>
        <w:tabs>
          <w:tab w:val="left" w:pos="2940"/>
        </w:tabs>
        <w:spacing w:line="600" w:lineRule="auto"/>
        <w:ind w:firstLine="720"/>
        <w:jc w:val="both"/>
        <w:rPr>
          <w:rFonts w:eastAsia="Times New Roman"/>
          <w:b/>
          <w:szCs w:val="24"/>
        </w:rPr>
      </w:pPr>
      <w:r w:rsidRPr="002137AE">
        <w:rPr>
          <w:rFonts w:eastAsia="Times New Roman"/>
          <w:b/>
          <w:szCs w:val="24"/>
        </w:rPr>
        <w:t xml:space="preserve">ΠΑΥΛΟΣ ΠΟΛΑΚΗΣ (Αναπληρωτής </w:t>
      </w:r>
      <w:r w:rsidRPr="002137AE">
        <w:rPr>
          <w:rFonts w:eastAsia="Times New Roman"/>
          <w:b/>
          <w:szCs w:val="24"/>
        </w:rPr>
        <w:t>Υπουργός Υγείας):</w:t>
      </w:r>
      <w:r>
        <w:rPr>
          <w:rFonts w:eastAsia="Times New Roman"/>
          <w:szCs w:val="24"/>
        </w:rPr>
        <w:t xml:space="preserve"> Δεν υπήρχαν πολύ περισσότεροι απ’ ό,τι σήμερα ασθενείς οι οποίοι δεν έβρισκαν κρεβάτι; Φέτος είναι πολύ λιγότεροι.</w:t>
      </w:r>
      <w:r w:rsidRPr="00FD778C">
        <w:rPr>
          <w:rFonts w:eastAsia="Times New Roman"/>
          <w:b/>
          <w:szCs w:val="24"/>
        </w:rPr>
        <w:t xml:space="preserve"> </w:t>
      </w:r>
    </w:p>
    <w:p w14:paraId="2D9C754B" w14:textId="77777777" w:rsidR="003959C6" w:rsidRDefault="00A1012C">
      <w:pPr>
        <w:tabs>
          <w:tab w:val="left" w:pos="2940"/>
        </w:tabs>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Συμψηφισμό θα κάνουμε;</w:t>
      </w:r>
    </w:p>
    <w:p w14:paraId="2D9C754C" w14:textId="77777777" w:rsidR="003959C6" w:rsidRDefault="00A1012C">
      <w:pPr>
        <w:tabs>
          <w:tab w:val="left" w:pos="2940"/>
        </w:tabs>
        <w:spacing w:line="600" w:lineRule="auto"/>
        <w:ind w:firstLine="720"/>
        <w:jc w:val="both"/>
        <w:rPr>
          <w:rFonts w:eastAsia="Times New Roman"/>
          <w:szCs w:val="24"/>
        </w:rPr>
      </w:pPr>
      <w:r w:rsidRPr="00785EF2">
        <w:rPr>
          <w:rFonts w:eastAsia="Times New Roman"/>
          <w:b/>
          <w:szCs w:val="24"/>
        </w:rPr>
        <w:lastRenderedPageBreak/>
        <w:t>ΠΑΥΛΟΣ ΠΟΛΑΚΗΣ (Αναπληρωτής Υπουργός Υγείας):</w:t>
      </w:r>
      <w:r>
        <w:rPr>
          <w:rFonts w:eastAsia="Times New Roman"/>
          <w:szCs w:val="24"/>
        </w:rPr>
        <w:t xml:space="preserve"> Ακούστε. Για έναν ο οποίος επιλέ</w:t>
      </w:r>
      <w:r>
        <w:rPr>
          <w:rFonts w:eastAsia="Times New Roman"/>
          <w:szCs w:val="24"/>
        </w:rPr>
        <w:t>γει να νοσηλευθεί σε ιδιωτική ΜΕΘ, το μικρότερο του κόστους του είναι η μεταφορά.</w:t>
      </w:r>
    </w:p>
    <w:p w14:paraId="2D9C754D" w14:textId="77777777" w:rsidR="003959C6" w:rsidRDefault="00A1012C">
      <w:pPr>
        <w:tabs>
          <w:tab w:val="left" w:pos="2940"/>
        </w:tabs>
        <w:spacing w:line="600" w:lineRule="auto"/>
        <w:ind w:firstLine="720"/>
        <w:jc w:val="both"/>
        <w:rPr>
          <w:rFonts w:eastAsia="Times New Roman"/>
          <w:szCs w:val="24"/>
        </w:rPr>
      </w:pPr>
      <w:r>
        <w:rPr>
          <w:rFonts w:eastAsia="Times New Roman"/>
          <w:szCs w:val="24"/>
        </w:rPr>
        <w:t>Δεύτερον, εγώ δεν θέλω να αφήσω πόρτα ανοιχτή στο ότι…</w:t>
      </w:r>
    </w:p>
    <w:p w14:paraId="2D9C754E" w14:textId="77777777" w:rsidR="003959C6" w:rsidRDefault="00A1012C">
      <w:pPr>
        <w:tabs>
          <w:tab w:val="left" w:pos="2940"/>
        </w:tabs>
        <w:spacing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Αν υπάρχει ανάγκη;</w:t>
      </w:r>
    </w:p>
    <w:p w14:paraId="2D9C754F" w14:textId="77777777" w:rsidR="003959C6" w:rsidRDefault="00A1012C">
      <w:pPr>
        <w:spacing w:after="0" w:line="600" w:lineRule="auto"/>
        <w:ind w:firstLine="720"/>
        <w:jc w:val="both"/>
        <w:rPr>
          <w:rFonts w:eastAsia="Times New Roman"/>
          <w:szCs w:val="24"/>
        </w:rPr>
      </w:pPr>
      <w:r w:rsidRPr="00A119BE">
        <w:rPr>
          <w:rFonts w:eastAsia="Times New Roman"/>
          <w:b/>
          <w:szCs w:val="24"/>
        </w:rPr>
        <w:t>ΠΑΥΛΟΣ ΠΟΛΑΚΗΣ (Αναπληρωτής Υπουργός Υγείας):</w:t>
      </w:r>
      <w:r>
        <w:rPr>
          <w:rFonts w:eastAsia="Times New Roman"/>
          <w:szCs w:val="24"/>
        </w:rPr>
        <w:t xml:space="preserve"> Είναι πολύ μικρό και λίγο όσο περ</w:t>
      </w:r>
      <w:r>
        <w:rPr>
          <w:rFonts w:eastAsia="Times New Roman"/>
          <w:szCs w:val="24"/>
        </w:rPr>
        <w:t>νάει ο καιρός προοπτικά αυτό που λέτε. Αλλά, μπορεί να γίνει πολύ μεγάλο, εάν η εύκολη λύση είναι «έχω δίπλα κενό, μην ψάξω μέσω του ΕΚΑΒ». Διότι ο γιατρός</w:t>
      </w:r>
      <w:r w:rsidRPr="00063492">
        <w:rPr>
          <w:rFonts w:eastAsia="Times New Roman"/>
          <w:szCs w:val="24"/>
        </w:rPr>
        <w:t>,</w:t>
      </w:r>
      <w:r>
        <w:rPr>
          <w:rFonts w:eastAsia="Times New Roman"/>
          <w:szCs w:val="24"/>
        </w:rPr>
        <w:t xml:space="preserve"> που λέτε</w:t>
      </w:r>
      <w:r w:rsidRPr="00063492">
        <w:rPr>
          <w:rFonts w:eastAsia="Times New Roman"/>
          <w:szCs w:val="24"/>
        </w:rPr>
        <w:t>,</w:t>
      </w:r>
      <w:r>
        <w:rPr>
          <w:rFonts w:eastAsia="Times New Roman"/>
          <w:szCs w:val="24"/>
        </w:rPr>
        <w:t xml:space="preserve"> του δημόσιου νοσοκομείου δεν βρίσκει γενικώς κρεβάτι στον ιδιωτικό τομέα. Αυτοί που το βρ</w:t>
      </w:r>
      <w:r>
        <w:rPr>
          <w:rFonts w:eastAsia="Times New Roman"/>
          <w:szCs w:val="24"/>
        </w:rPr>
        <w:t xml:space="preserve">ίσκουν ειδικώς το κρεβάτι στον ιδιωτικό τομέα, όταν δεν υπάρχει, είναι οι συγγενείς. </w:t>
      </w:r>
    </w:p>
    <w:p w14:paraId="2D9C7550" w14:textId="77777777" w:rsidR="003959C6" w:rsidRDefault="00A1012C">
      <w:pPr>
        <w:spacing w:after="0" w:line="600" w:lineRule="auto"/>
        <w:ind w:firstLine="720"/>
        <w:jc w:val="both"/>
        <w:rPr>
          <w:rFonts w:eastAsia="Times New Roman"/>
          <w:szCs w:val="24"/>
        </w:rPr>
      </w:pPr>
      <w:r>
        <w:rPr>
          <w:rFonts w:eastAsia="Times New Roman"/>
          <w:szCs w:val="24"/>
        </w:rPr>
        <w:t xml:space="preserve">Ο γιατρός του δημόσιου νοσοκομείου ψάχνει στο ΕΚΑΒ, ψάχνει σε δημόσια νοσοκομεία και ψάχνει μέσω του ΕΚΑΒ σε ιδιωτικές κλινικές που έχουν σύμβαση με τον </w:t>
      </w:r>
      <w:r>
        <w:rPr>
          <w:rFonts w:eastAsia="Times New Roman"/>
          <w:szCs w:val="24"/>
        </w:rPr>
        <w:lastRenderedPageBreak/>
        <w:t>ΕΟΠΥΥ και ο ασθεν</w:t>
      </w:r>
      <w:r>
        <w:rPr>
          <w:rFonts w:eastAsia="Times New Roman"/>
          <w:szCs w:val="24"/>
        </w:rPr>
        <w:t xml:space="preserve">ής δεν πληρώνει. Τα υπόλοιπα δεν τα ψάχνει. Δεν του έρχεται επιφοίτηση! Δεν μπορεί ένας γιατρός από το Καρπενήσι να σηκωθεί και να πει «βρήκα κρεβάτι στο «Υγεία». </w:t>
      </w:r>
    </w:p>
    <w:p w14:paraId="2D9C7551" w14:textId="77777777" w:rsidR="003959C6" w:rsidRDefault="00A1012C">
      <w:pPr>
        <w:spacing w:after="0" w:line="600" w:lineRule="auto"/>
        <w:ind w:firstLine="720"/>
        <w:jc w:val="both"/>
        <w:rPr>
          <w:rFonts w:eastAsia="Times New Roman"/>
          <w:szCs w:val="24"/>
        </w:rPr>
      </w:pPr>
      <w:r>
        <w:rPr>
          <w:rFonts w:eastAsia="Times New Roman"/>
          <w:b/>
          <w:szCs w:val="24"/>
        </w:rPr>
        <w:t xml:space="preserve">ΛΕΩΝΙΔΑΣ ΓΡΗΓΟΡΑΚΟΣ: </w:t>
      </w:r>
      <w:r>
        <w:rPr>
          <w:rFonts w:eastAsia="Times New Roman"/>
          <w:szCs w:val="24"/>
        </w:rPr>
        <w:t xml:space="preserve">Ήταν συγγενής του. </w:t>
      </w:r>
    </w:p>
    <w:p w14:paraId="2D9C7552" w14:textId="77777777" w:rsidR="003959C6" w:rsidRDefault="00A1012C">
      <w:pPr>
        <w:spacing w:after="0" w:line="600" w:lineRule="auto"/>
        <w:ind w:firstLine="720"/>
        <w:jc w:val="both"/>
        <w:rPr>
          <w:rFonts w:eastAsia="Times New Roman"/>
          <w:szCs w:val="24"/>
        </w:rPr>
      </w:pPr>
      <w:r w:rsidRPr="00A119BE">
        <w:rPr>
          <w:rFonts w:eastAsia="Times New Roman"/>
          <w:b/>
          <w:szCs w:val="24"/>
        </w:rPr>
        <w:t>ΠΑΥΛΟΣ ΠΟΛΑΚΗΣ (Αναπληρωτής Υπουργός Υγείας):</w:t>
      </w:r>
      <w:r w:rsidRPr="00063492">
        <w:rPr>
          <w:rFonts w:eastAsia="Times New Roman"/>
          <w:b/>
          <w:szCs w:val="24"/>
        </w:rPr>
        <w:t xml:space="preserve"> </w:t>
      </w:r>
      <w:r>
        <w:rPr>
          <w:rFonts w:eastAsia="Times New Roman"/>
          <w:szCs w:val="24"/>
        </w:rPr>
        <w:t>Είναι</w:t>
      </w:r>
      <w:r>
        <w:rPr>
          <w:rFonts w:eastAsia="Times New Roman"/>
          <w:szCs w:val="24"/>
        </w:rPr>
        <w:t xml:space="preserve"> πολύ συγκεκριμένα τα περιστατικά που μπορούν να κατευθυνθούν στο «Υγεία» και σε ορισμένες άλλες κλινικές. Και εκεί δεν είναι για τη ΜΕΘ ακριβώς. Είναι για να λάβουν μία θεραπεία, την οποία πιθανόν να μην μπορούμε να την κάνουμε στον χρόνο που απαιτείται, </w:t>
      </w:r>
      <w:r>
        <w:rPr>
          <w:rFonts w:eastAsia="Times New Roman"/>
          <w:szCs w:val="24"/>
        </w:rPr>
        <w:t xml:space="preserve">δηλαδή κάποιον εμβολισμό σε δημόσιο νοσοκομείο, που τότε μεταφέρεται με ασθενοφόρο του ΕΚΑΒ. </w:t>
      </w:r>
    </w:p>
    <w:p w14:paraId="2D9C7553" w14:textId="77777777" w:rsidR="003959C6" w:rsidRDefault="00A1012C">
      <w:pPr>
        <w:spacing w:after="0" w:line="600" w:lineRule="auto"/>
        <w:ind w:firstLine="720"/>
        <w:jc w:val="both"/>
        <w:rPr>
          <w:rFonts w:eastAsia="Times New Roman"/>
          <w:szCs w:val="24"/>
        </w:rPr>
      </w:pPr>
      <w:r>
        <w:rPr>
          <w:rFonts w:eastAsia="Times New Roman"/>
          <w:szCs w:val="24"/>
        </w:rPr>
        <w:t xml:space="preserve">Όμως, δεν θέλω να αφήσω ένα παιχνίδι να εξελιχθεί. </w:t>
      </w:r>
    </w:p>
    <w:p w14:paraId="2D9C7554" w14:textId="77777777" w:rsidR="003959C6" w:rsidRDefault="00A1012C">
      <w:pPr>
        <w:spacing w:after="0" w:line="600" w:lineRule="auto"/>
        <w:ind w:firstLine="720"/>
        <w:jc w:val="both"/>
        <w:rPr>
          <w:rFonts w:eastAsia="Times New Roman"/>
          <w:szCs w:val="24"/>
        </w:rPr>
      </w:pPr>
      <w:r w:rsidRPr="0043223F">
        <w:rPr>
          <w:rFonts w:eastAsia="Times New Roman"/>
          <w:b/>
          <w:szCs w:val="24"/>
        </w:rPr>
        <w:t>ΛΕΩΝΙΔΑΣ ΓΡΗΓΟΡΑΚΟΣ:</w:t>
      </w:r>
      <w:r>
        <w:rPr>
          <w:rFonts w:eastAsia="Times New Roman"/>
          <w:szCs w:val="24"/>
        </w:rPr>
        <w:t xml:space="preserve"> Καλόπιστα το λέω. Βάλτε ασφαλιστικές δικλίδες. Υπουργός είστε!</w:t>
      </w:r>
    </w:p>
    <w:p w14:paraId="2D9C7555" w14:textId="77777777" w:rsidR="003959C6" w:rsidRDefault="00A1012C">
      <w:pPr>
        <w:spacing w:after="0" w:line="600" w:lineRule="auto"/>
        <w:ind w:firstLine="720"/>
        <w:jc w:val="both"/>
        <w:rPr>
          <w:rFonts w:eastAsia="Times New Roman"/>
          <w:szCs w:val="24"/>
        </w:rPr>
      </w:pPr>
      <w:r w:rsidRPr="00A119BE">
        <w:rPr>
          <w:rFonts w:eastAsia="Times New Roman"/>
          <w:b/>
          <w:szCs w:val="24"/>
        </w:rPr>
        <w:lastRenderedPageBreak/>
        <w:t xml:space="preserve">ΠΑΥΛΟΣ ΠΟΛΑΚΗΣ </w:t>
      </w:r>
      <w:r w:rsidRPr="00A119BE">
        <w:rPr>
          <w:rFonts w:eastAsia="Times New Roman"/>
          <w:b/>
          <w:szCs w:val="24"/>
        </w:rPr>
        <w:t>(Αναπληρωτής Υπουργός Υγείας):</w:t>
      </w:r>
      <w:r>
        <w:rPr>
          <w:rFonts w:eastAsia="Times New Roman"/>
          <w:szCs w:val="24"/>
        </w:rPr>
        <w:t xml:space="preserve"> Η κύρια προσπάθειά μας είναι, πρώτον, να αυξήσουμε τα κρεβάτια των δημόσιων νοσοκομείων, δεύτερον, τα κρεβάτια που μας δίνει ο ιδιωτικός τομέας με σύμβαση χωρίς ο ασθενής να πληρώνει και σε αυτά τα κρεβάτια ο ασθενής πρέπει ν</w:t>
      </w:r>
      <w:r>
        <w:rPr>
          <w:rFonts w:eastAsia="Times New Roman"/>
          <w:szCs w:val="24"/>
        </w:rPr>
        <w:t xml:space="preserve">α μεταφέρεται δωρεάν. </w:t>
      </w:r>
    </w:p>
    <w:p w14:paraId="2D9C7556" w14:textId="77777777" w:rsidR="003959C6" w:rsidRDefault="00A1012C">
      <w:pPr>
        <w:spacing w:after="0" w:line="600" w:lineRule="auto"/>
        <w:ind w:firstLine="720"/>
        <w:jc w:val="both"/>
        <w:rPr>
          <w:rFonts w:eastAsia="Times New Roman"/>
          <w:szCs w:val="24"/>
        </w:rPr>
      </w:pPr>
      <w:r w:rsidRPr="008238A9">
        <w:rPr>
          <w:rFonts w:eastAsia="Times New Roman"/>
          <w:b/>
          <w:szCs w:val="24"/>
        </w:rPr>
        <w:t xml:space="preserve">ΠΡΟΕΔΡΕΥΩΝ (Σπυρίδων Λυκούδης): </w:t>
      </w:r>
      <w:r w:rsidRPr="008238A9">
        <w:rPr>
          <w:rFonts w:eastAsia="Times New Roman"/>
          <w:szCs w:val="24"/>
        </w:rPr>
        <w:t xml:space="preserve">Ευχαριστούμε, κύριε Υπουργέ. </w:t>
      </w:r>
    </w:p>
    <w:p w14:paraId="2D9C7557" w14:textId="77777777" w:rsidR="003959C6" w:rsidRDefault="00A1012C">
      <w:pPr>
        <w:spacing w:after="0" w:line="600" w:lineRule="auto"/>
        <w:ind w:firstLine="720"/>
        <w:jc w:val="both"/>
        <w:rPr>
          <w:rFonts w:eastAsia="Times New Roman"/>
          <w:color w:val="000000"/>
          <w:szCs w:val="24"/>
        </w:rPr>
      </w:pPr>
      <w:r w:rsidRPr="008238A9">
        <w:rPr>
          <w:rFonts w:eastAsia="Times New Roman"/>
          <w:szCs w:val="24"/>
        </w:rPr>
        <w:t>Κυρίες και κύριοι συνάδελφ</w:t>
      </w:r>
      <w:r>
        <w:rPr>
          <w:rFonts w:eastAsia="Times New Roman"/>
          <w:szCs w:val="24"/>
        </w:rPr>
        <w:t>οι</w:t>
      </w:r>
      <w:r w:rsidRPr="008238A9">
        <w:rPr>
          <w:rFonts w:eastAsia="Times New Roman"/>
          <w:szCs w:val="24"/>
        </w:rPr>
        <w:t>, εισερχόμαστε στη συζήτηση της τρίτης με αριθμό</w:t>
      </w:r>
      <w:r w:rsidRPr="008238A9">
        <w:rPr>
          <w:rFonts w:eastAsia="Times New Roman"/>
          <w:b/>
          <w:szCs w:val="24"/>
        </w:rPr>
        <w:t xml:space="preserve"> </w:t>
      </w:r>
      <w:r w:rsidRPr="008238A9">
        <w:rPr>
          <w:rFonts w:eastAsia="Times New Roman"/>
          <w:color w:val="000000"/>
          <w:szCs w:val="24"/>
        </w:rPr>
        <w:t xml:space="preserve">1582/30-4-2018 επίκαιρης ερώτησης </w:t>
      </w:r>
      <w:r>
        <w:rPr>
          <w:rFonts w:eastAsia="Times New Roman"/>
          <w:color w:val="000000"/>
          <w:szCs w:val="24"/>
        </w:rPr>
        <w:t xml:space="preserve">πρώτου κύκλου </w:t>
      </w:r>
      <w:r w:rsidRPr="008238A9">
        <w:rPr>
          <w:rFonts w:eastAsia="Times New Roman"/>
          <w:color w:val="000000"/>
          <w:szCs w:val="24"/>
        </w:rPr>
        <w:t>του Βουλευτή Κιλκίς του Λαϊκού Συν</w:t>
      </w:r>
      <w:r>
        <w:rPr>
          <w:rFonts w:eastAsia="Times New Roman"/>
          <w:color w:val="000000"/>
          <w:szCs w:val="24"/>
        </w:rPr>
        <w:t xml:space="preserve">δέσμου - Χρυσή Αυγή κ. </w:t>
      </w:r>
      <w:r w:rsidRPr="008238A9">
        <w:rPr>
          <w:rFonts w:eastAsia="Times New Roman"/>
          <w:bCs/>
          <w:color w:val="000000"/>
          <w:szCs w:val="24"/>
        </w:rPr>
        <w:t>Χρήστου Χατζησάββα</w:t>
      </w:r>
      <w:r>
        <w:rPr>
          <w:rFonts w:eastAsia="Times New Roman"/>
          <w:b/>
          <w:bCs/>
          <w:color w:val="000000"/>
          <w:szCs w:val="24"/>
        </w:rPr>
        <w:t xml:space="preserve"> </w:t>
      </w:r>
      <w:r w:rsidRPr="008238A9">
        <w:rPr>
          <w:rFonts w:eastAsia="Times New Roman"/>
          <w:color w:val="000000"/>
          <w:szCs w:val="24"/>
        </w:rPr>
        <w:t>προς τον Υπουργό</w:t>
      </w:r>
      <w:r>
        <w:rPr>
          <w:rFonts w:eastAsia="Times New Roman"/>
          <w:color w:val="000000"/>
          <w:szCs w:val="24"/>
        </w:rPr>
        <w:t xml:space="preserve"> </w:t>
      </w:r>
      <w:r w:rsidRPr="008238A9">
        <w:rPr>
          <w:rFonts w:eastAsia="Times New Roman"/>
          <w:bCs/>
          <w:color w:val="000000"/>
          <w:szCs w:val="24"/>
        </w:rPr>
        <w:t>Δικαιοσύνης, Διαφάνειας και Ανθρωπίνων Δικαιωμάτων,</w:t>
      </w:r>
      <w:r>
        <w:rPr>
          <w:rFonts w:eastAsia="Times New Roman"/>
          <w:b/>
          <w:bCs/>
          <w:color w:val="000000"/>
          <w:szCs w:val="24"/>
        </w:rPr>
        <w:t xml:space="preserve"> </w:t>
      </w:r>
      <w:r w:rsidRPr="008238A9">
        <w:rPr>
          <w:rFonts w:eastAsia="Times New Roman"/>
          <w:color w:val="000000"/>
          <w:szCs w:val="24"/>
        </w:rPr>
        <w:t>με θέμα: «Δύο μέτρα και δύο σταθμά;».</w:t>
      </w:r>
    </w:p>
    <w:p w14:paraId="2D9C7558" w14:textId="77777777" w:rsidR="003959C6" w:rsidRDefault="00A1012C">
      <w:pPr>
        <w:spacing w:after="0" w:line="600" w:lineRule="auto"/>
        <w:ind w:firstLine="720"/>
        <w:jc w:val="both"/>
        <w:rPr>
          <w:rFonts w:eastAsia="Times New Roman"/>
          <w:color w:val="000000"/>
          <w:szCs w:val="24"/>
        </w:rPr>
      </w:pPr>
      <w:r>
        <w:rPr>
          <w:rFonts w:eastAsia="Times New Roman"/>
          <w:color w:val="000000"/>
          <w:szCs w:val="24"/>
        </w:rPr>
        <w:t xml:space="preserve">Θα απαντήσει ο Υπουργός Δικαιοσύνης κ. Σάββας Κοντονής. </w:t>
      </w:r>
    </w:p>
    <w:p w14:paraId="2D9C7559" w14:textId="77777777" w:rsidR="003959C6" w:rsidRDefault="00A1012C">
      <w:pPr>
        <w:spacing w:after="0" w:line="600" w:lineRule="auto"/>
        <w:ind w:firstLine="720"/>
        <w:jc w:val="both"/>
        <w:rPr>
          <w:rFonts w:eastAsia="Times New Roman"/>
          <w:color w:val="000000"/>
          <w:szCs w:val="24"/>
        </w:rPr>
      </w:pPr>
      <w:r>
        <w:rPr>
          <w:rFonts w:eastAsia="Times New Roman"/>
          <w:color w:val="000000"/>
          <w:szCs w:val="24"/>
        </w:rPr>
        <w:t xml:space="preserve">Κύριε συνάδελφε, έχετε τον λόγο. </w:t>
      </w:r>
    </w:p>
    <w:p w14:paraId="2D9C755A" w14:textId="77777777" w:rsidR="003959C6" w:rsidRDefault="00A1012C">
      <w:pPr>
        <w:spacing w:after="0" w:line="600" w:lineRule="auto"/>
        <w:ind w:firstLine="720"/>
        <w:jc w:val="both"/>
        <w:rPr>
          <w:rFonts w:eastAsia="Times New Roman"/>
          <w:color w:val="000000"/>
          <w:szCs w:val="24"/>
        </w:rPr>
      </w:pPr>
      <w:r w:rsidRPr="008238A9">
        <w:rPr>
          <w:rFonts w:eastAsia="Times New Roman"/>
          <w:b/>
          <w:color w:val="000000"/>
          <w:szCs w:val="24"/>
        </w:rPr>
        <w:t>ΧΡΗΣΤΟΣ ΧΑΤΖΗΣΑΒ</w:t>
      </w:r>
      <w:r w:rsidRPr="008238A9">
        <w:rPr>
          <w:rFonts w:eastAsia="Times New Roman"/>
          <w:b/>
          <w:color w:val="000000"/>
          <w:szCs w:val="24"/>
        </w:rPr>
        <w:t>ΒΑΣ:</w:t>
      </w:r>
      <w:r>
        <w:rPr>
          <w:rFonts w:eastAsia="Times New Roman"/>
          <w:color w:val="000000"/>
          <w:szCs w:val="24"/>
        </w:rPr>
        <w:t xml:space="preserve"> Ευχαριστώ, κύριε Πρόεδρε. </w:t>
      </w:r>
    </w:p>
    <w:p w14:paraId="2D9C755B" w14:textId="77777777" w:rsidR="003959C6" w:rsidRDefault="00A1012C">
      <w:pPr>
        <w:spacing w:after="0" w:line="600" w:lineRule="auto"/>
        <w:ind w:firstLine="720"/>
        <w:jc w:val="both"/>
        <w:rPr>
          <w:rFonts w:eastAsia="Times New Roman"/>
          <w:color w:val="000000"/>
          <w:szCs w:val="24"/>
        </w:rPr>
      </w:pPr>
      <w:r>
        <w:rPr>
          <w:rFonts w:eastAsia="Times New Roman"/>
          <w:color w:val="000000"/>
          <w:szCs w:val="24"/>
        </w:rPr>
        <w:lastRenderedPageBreak/>
        <w:t xml:space="preserve">Κύριε Υπουργέ, την Κυριακή 18 Μαρτίου 2018 δηλώσατε απορημένος και είπατε πως θα ζητήσετε τα πρακτικά της δίκης στην οποία αθωώθηκε ο Μητροπολίτης Αιγιαλείας και Καλαβρύτων Αμβρόσιος από κατηγορίες βάσει του αντιρατσιστικού </w:t>
      </w:r>
      <w:r>
        <w:rPr>
          <w:rFonts w:eastAsia="Times New Roman"/>
          <w:color w:val="000000"/>
          <w:szCs w:val="24"/>
        </w:rPr>
        <w:t xml:space="preserve">νόμου. </w:t>
      </w:r>
    </w:p>
    <w:p w14:paraId="2D9C755C" w14:textId="77777777" w:rsidR="003959C6" w:rsidRDefault="00A1012C">
      <w:pPr>
        <w:spacing w:after="0" w:line="600" w:lineRule="auto"/>
        <w:ind w:firstLine="720"/>
        <w:jc w:val="both"/>
        <w:rPr>
          <w:rFonts w:eastAsia="Times New Roman"/>
          <w:color w:val="000000"/>
          <w:szCs w:val="24"/>
        </w:rPr>
      </w:pPr>
      <w:r>
        <w:rPr>
          <w:rFonts w:eastAsia="Times New Roman"/>
          <w:color w:val="000000"/>
          <w:szCs w:val="24"/>
        </w:rPr>
        <w:t xml:space="preserve">Μετά από μία εβδομάδα, </w:t>
      </w:r>
      <w:proofErr w:type="spellStart"/>
      <w:r>
        <w:rPr>
          <w:rFonts w:eastAsia="Times New Roman"/>
          <w:color w:val="000000"/>
          <w:szCs w:val="24"/>
        </w:rPr>
        <w:t>όλως</w:t>
      </w:r>
      <w:proofErr w:type="spellEnd"/>
      <w:r>
        <w:rPr>
          <w:rFonts w:eastAsia="Times New Roman"/>
          <w:color w:val="000000"/>
          <w:szCs w:val="24"/>
        </w:rPr>
        <w:t xml:space="preserve"> </w:t>
      </w:r>
      <w:proofErr w:type="spellStart"/>
      <w:r>
        <w:rPr>
          <w:rFonts w:eastAsia="Times New Roman"/>
          <w:color w:val="000000"/>
          <w:szCs w:val="24"/>
        </w:rPr>
        <w:t>τυχαίως</w:t>
      </w:r>
      <w:proofErr w:type="spellEnd"/>
      <w:r>
        <w:rPr>
          <w:rFonts w:eastAsia="Times New Roman"/>
          <w:color w:val="000000"/>
          <w:szCs w:val="24"/>
        </w:rPr>
        <w:t xml:space="preserve"> –και το εννοώ αυτό, καθώς έχει δέκα ημέρες ο </w:t>
      </w:r>
      <w:r>
        <w:rPr>
          <w:rFonts w:eastAsia="Times New Roman"/>
          <w:color w:val="000000"/>
          <w:szCs w:val="24"/>
        </w:rPr>
        <w:t>ε</w:t>
      </w:r>
      <w:r>
        <w:rPr>
          <w:rFonts w:eastAsia="Times New Roman"/>
          <w:color w:val="000000"/>
          <w:szCs w:val="24"/>
        </w:rPr>
        <w:t xml:space="preserve">ισαγγελέας να ασκήσει έφεση- ασκήθηκε αρμοδίως η έφεση κατά της εν λόγω αθωωτικής απόφασης. </w:t>
      </w:r>
    </w:p>
    <w:p w14:paraId="2D9C755D" w14:textId="77777777" w:rsidR="003959C6" w:rsidRDefault="00A1012C">
      <w:pPr>
        <w:spacing w:after="0" w:line="600" w:lineRule="auto"/>
        <w:ind w:firstLine="720"/>
        <w:jc w:val="both"/>
        <w:rPr>
          <w:rFonts w:eastAsia="Times New Roman"/>
          <w:color w:val="000000"/>
          <w:szCs w:val="24"/>
        </w:rPr>
      </w:pPr>
      <w:r>
        <w:rPr>
          <w:rFonts w:eastAsia="Times New Roman"/>
          <w:color w:val="000000"/>
          <w:szCs w:val="24"/>
        </w:rPr>
        <w:t>Τη Δευτέρα 19 Μαρτίου 2018, δηλαδή μία ημέρα μετά, ο Υπουργός Εθνικής Άμυ</w:t>
      </w:r>
      <w:r>
        <w:rPr>
          <w:rFonts w:eastAsia="Times New Roman"/>
          <w:color w:val="000000"/>
          <w:szCs w:val="24"/>
        </w:rPr>
        <w:t>νας κρίθηκε αθώος στο Μονομελές Πλημμελειοδικείο Θεσσαλονίκης για την κατηγορία της προτροπής σε τέλεση αδικήματος, της ευρέως γνωστής, δηλαδή, προτροπής του σε λιντσάρισμα σε βάρος ενός πολίτη και τη Δευτέρα 26 Μαρτίου 2018 ο Δήμαρχος Ωραιοκάστρου καταδικ</w:t>
      </w:r>
      <w:r>
        <w:rPr>
          <w:rFonts w:eastAsia="Times New Roman"/>
          <w:color w:val="000000"/>
          <w:szCs w:val="24"/>
        </w:rPr>
        <w:t xml:space="preserve">άσθηκε βάσει του αντιρατσιστικού νόμου σε οκτώ μήνες φυλάκιση και χρηματική ποινή για δημόσια υποκίνηση βίας. </w:t>
      </w:r>
    </w:p>
    <w:p w14:paraId="2D9C755E" w14:textId="77777777" w:rsidR="003959C6" w:rsidRDefault="00A1012C">
      <w:pPr>
        <w:spacing w:after="0" w:line="600" w:lineRule="auto"/>
        <w:ind w:firstLine="720"/>
        <w:jc w:val="both"/>
        <w:rPr>
          <w:rFonts w:eastAsia="Times New Roman"/>
          <w:color w:val="000000"/>
          <w:szCs w:val="24"/>
        </w:rPr>
      </w:pPr>
      <w:r>
        <w:rPr>
          <w:rFonts w:eastAsia="Times New Roman"/>
          <w:color w:val="000000"/>
          <w:szCs w:val="24"/>
        </w:rPr>
        <w:lastRenderedPageBreak/>
        <w:t>Για ποιον λόγο, κύριε Υπουργέ, μέχρι και σήμερα δεν έχετε αναζητήσει προς εξέταση, τόσο τα πρακτικά της καταδικαστικής απόφασης σε βάρος του Δημά</w:t>
      </w:r>
      <w:r>
        <w:rPr>
          <w:rFonts w:eastAsia="Times New Roman"/>
          <w:color w:val="000000"/>
          <w:szCs w:val="24"/>
        </w:rPr>
        <w:t xml:space="preserve">ρχου Ωραιοκάστρου, κυρίως όμως της αθωωτικής απόφασης για τον Υπουργό της </w:t>
      </w:r>
      <w:r>
        <w:rPr>
          <w:rFonts w:eastAsia="Times New Roman"/>
          <w:color w:val="000000"/>
          <w:szCs w:val="24"/>
        </w:rPr>
        <w:t>σ</w:t>
      </w:r>
      <w:r>
        <w:rPr>
          <w:rFonts w:eastAsia="Times New Roman"/>
          <w:color w:val="000000"/>
          <w:szCs w:val="24"/>
        </w:rPr>
        <w:t>υγκυβέρνησής σας, ο οποίος είχε προτρέψει τους πολίτες της Χαλκιδικής σε λιντσάρισμα ανθρώπου;</w:t>
      </w:r>
    </w:p>
    <w:p w14:paraId="2D9C755F" w14:textId="77777777" w:rsidR="003959C6" w:rsidRDefault="00A1012C">
      <w:pPr>
        <w:spacing w:after="0" w:line="600" w:lineRule="auto"/>
        <w:ind w:firstLine="720"/>
        <w:jc w:val="both"/>
        <w:rPr>
          <w:rFonts w:eastAsia="Times New Roman"/>
          <w:color w:val="000000"/>
          <w:szCs w:val="24"/>
        </w:rPr>
      </w:pPr>
      <w:r>
        <w:rPr>
          <w:rFonts w:eastAsia="Times New Roman"/>
          <w:color w:val="000000"/>
          <w:szCs w:val="24"/>
        </w:rPr>
        <w:t xml:space="preserve">Πέρασαν βέβαια οι δέκα ημέρες που προβλέπει ο νόμος, αλλά αφού γενικότερα, όπως έχετε </w:t>
      </w:r>
      <w:r>
        <w:rPr>
          <w:rFonts w:eastAsia="Times New Roman"/>
          <w:color w:val="000000"/>
          <w:szCs w:val="24"/>
        </w:rPr>
        <w:t>δηλώσει δημόσια, δεν ήταν για να παρέμβετε στο έργο της δικαιοσύνης, αλλά από ενδιαφέρον και απορία γιατί αθωώθηκε, γιατί δεν το κάνετε και στους άλλους και επιμένετε και σταματά το ενδιαφέρον σας μόνο στον Μητροπολίτη Αμβρόσιο;</w:t>
      </w:r>
    </w:p>
    <w:p w14:paraId="2D9C7560" w14:textId="77777777" w:rsidR="003959C6" w:rsidRDefault="00A1012C">
      <w:pPr>
        <w:spacing w:after="0" w:line="600" w:lineRule="auto"/>
        <w:ind w:firstLine="720"/>
        <w:jc w:val="both"/>
        <w:rPr>
          <w:rFonts w:eastAsia="Times New Roman"/>
          <w:szCs w:val="24"/>
        </w:rPr>
      </w:pPr>
      <w:r w:rsidRPr="008238A9">
        <w:rPr>
          <w:rFonts w:eastAsia="Times New Roman"/>
          <w:b/>
          <w:szCs w:val="24"/>
        </w:rPr>
        <w:t>ΠΡΟΕΔΡΕΥΩΝ (Σπυρίδων Λυκούδ</w:t>
      </w:r>
      <w:r w:rsidRPr="008238A9">
        <w:rPr>
          <w:rFonts w:eastAsia="Times New Roman"/>
          <w:b/>
          <w:szCs w:val="24"/>
        </w:rPr>
        <w:t xml:space="preserve">ης): </w:t>
      </w:r>
      <w:r w:rsidRPr="008238A9">
        <w:rPr>
          <w:rFonts w:eastAsia="Times New Roman"/>
          <w:szCs w:val="24"/>
        </w:rPr>
        <w:t>Ευχαριστ</w:t>
      </w:r>
      <w:r>
        <w:rPr>
          <w:rFonts w:eastAsia="Times New Roman"/>
          <w:szCs w:val="24"/>
        </w:rPr>
        <w:t>ώ</w:t>
      </w:r>
      <w:r w:rsidRPr="008238A9">
        <w:rPr>
          <w:rFonts w:eastAsia="Times New Roman"/>
          <w:szCs w:val="24"/>
        </w:rPr>
        <w:t xml:space="preserve">, κύριε </w:t>
      </w:r>
      <w:r>
        <w:rPr>
          <w:rFonts w:eastAsia="Times New Roman"/>
          <w:szCs w:val="24"/>
        </w:rPr>
        <w:t>συνάδελφε</w:t>
      </w:r>
      <w:r w:rsidRPr="008238A9">
        <w:rPr>
          <w:rFonts w:eastAsia="Times New Roman"/>
          <w:szCs w:val="24"/>
        </w:rPr>
        <w:t xml:space="preserve">. </w:t>
      </w:r>
    </w:p>
    <w:p w14:paraId="2D9C7561" w14:textId="77777777" w:rsidR="003959C6" w:rsidRDefault="00A1012C">
      <w:pPr>
        <w:spacing w:after="0" w:line="600" w:lineRule="auto"/>
        <w:ind w:firstLine="720"/>
        <w:jc w:val="both"/>
        <w:rPr>
          <w:rFonts w:eastAsia="Times New Roman"/>
          <w:color w:val="000000"/>
          <w:szCs w:val="24"/>
        </w:rPr>
      </w:pPr>
      <w:r>
        <w:rPr>
          <w:rFonts w:eastAsia="Times New Roman"/>
          <w:color w:val="000000"/>
          <w:szCs w:val="24"/>
        </w:rPr>
        <w:t xml:space="preserve">Κύριε Υπουργέ, έχετε τον λόγο. </w:t>
      </w:r>
    </w:p>
    <w:p w14:paraId="2D9C7562" w14:textId="77777777" w:rsidR="003959C6" w:rsidRDefault="00A1012C">
      <w:pPr>
        <w:spacing w:after="0" w:line="600" w:lineRule="auto"/>
        <w:ind w:firstLine="720"/>
        <w:jc w:val="both"/>
        <w:rPr>
          <w:rFonts w:eastAsia="Times New Roman"/>
          <w:color w:val="000000"/>
          <w:szCs w:val="24"/>
        </w:rPr>
      </w:pPr>
      <w:r w:rsidRPr="002371F2">
        <w:rPr>
          <w:rFonts w:eastAsia="Times New Roman"/>
          <w:b/>
          <w:color w:val="000000"/>
          <w:szCs w:val="24"/>
        </w:rPr>
        <w:t>ΣΤΑΥΡΟΣ ΚΟΝΤΟΝΗΣ (Υπουργός Δικαιοσύνης, Διαφάνειας και Ανθρωπίνων Δικαιωμάτων):</w:t>
      </w:r>
      <w:r>
        <w:rPr>
          <w:rFonts w:eastAsia="Times New Roman"/>
          <w:color w:val="000000"/>
          <w:szCs w:val="24"/>
        </w:rPr>
        <w:t xml:space="preserve"> Ευχαριστώ, κύριε Πρόεδρε. </w:t>
      </w:r>
    </w:p>
    <w:p w14:paraId="2D9C7563" w14:textId="77777777" w:rsidR="003959C6" w:rsidRDefault="00A1012C">
      <w:pPr>
        <w:spacing w:after="0" w:line="600" w:lineRule="auto"/>
        <w:ind w:firstLine="720"/>
        <w:jc w:val="both"/>
        <w:rPr>
          <w:rFonts w:eastAsia="Times New Roman"/>
          <w:color w:val="000000"/>
          <w:szCs w:val="24"/>
        </w:rPr>
      </w:pPr>
      <w:r>
        <w:rPr>
          <w:rFonts w:eastAsia="Times New Roman"/>
          <w:color w:val="000000"/>
          <w:szCs w:val="24"/>
        </w:rPr>
        <w:lastRenderedPageBreak/>
        <w:t xml:space="preserve">Θέλω να τονίσω εν </w:t>
      </w:r>
      <w:proofErr w:type="spellStart"/>
      <w:r>
        <w:rPr>
          <w:rFonts w:eastAsia="Times New Roman"/>
          <w:color w:val="000000"/>
          <w:szCs w:val="24"/>
        </w:rPr>
        <w:t>πρώτοις</w:t>
      </w:r>
      <w:proofErr w:type="spellEnd"/>
      <w:r>
        <w:rPr>
          <w:rFonts w:eastAsia="Times New Roman"/>
          <w:color w:val="000000"/>
          <w:szCs w:val="24"/>
        </w:rPr>
        <w:t xml:space="preserve"> ότι το δικαίωμα </w:t>
      </w:r>
      <w:r>
        <w:rPr>
          <w:rFonts w:eastAsia="Times New Roman"/>
          <w:color w:val="000000"/>
          <w:szCs w:val="24"/>
        </w:rPr>
        <w:t>που έχει ο</w:t>
      </w:r>
      <w:r>
        <w:rPr>
          <w:rFonts w:eastAsia="Times New Roman"/>
          <w:color w:val="000000"/>
          <w:szCs w:val="24"/>
        </w:rPr>
        <w:t xml:space="preserve"> Υπουργ</w:t>
      </w:r>
      <w:r>
        <w:rPr>
          <w:rFonts w:eastAsia="Times New Roman"/>
          <w:color w:val="000000"/>
          <w:szCs w:val="24"/>
        </w:rPr>
        <w:t>ός</w:t>
      </w:r>
      <w:r>
        <w:rPr>
          <w:rFonts w:eastAsia="Times New Roman"/>
          <w:color w:val="000000"/>
          <w:szCs w:val="24"/>
        </w:rPr>
        <w:t xml:space="preserve"> Δικαιοσύνης δεν είναι να ζητάει τις αποφάσεις που εκδόθηκαν από τα δικαστήρια. Το δικαίωμ</w:t>
      </w:r>
      <w:r>
        <w:rPr>
          <w:rFonts w:eastAsia="Times New Roman"/>
          <w:color w:val="000000"/>
          <w:szCs w:val="24"/>
        </w:rPr>
        <w:t>ά του</w:t>
      </w:r>
      <w:r>
        <w:rPr>
          <w:rFonts w:eastAsia="Times New Roman"/>
          <w:color w:val="000000"/>
          <w:szCs w:val="24"/>
        </w:rPr>
        <w:t xml:space="preserve"> στηρίζεται στη δυνατότητα που του παρέχει ο νόμος να ασκεί πειθαρχικό έλεγχο κατά λειτουργών της </w:t>
      </w:r>
      <w:r>
        <w:rPr>
          <w:rFonts w:eastAsia="Times New Roman"/>
          <w:color w:val="000000"/>
          <w:szCs w:val="24"/>
        </w:rPr>
        <w:t>δ</w:t>
      </w:r>
      <w:r>
        <w:rPr>
          <w:rFonts w:eastAsia="Times New Roman"/>
          <w:color w:val="000000"/>
          <w:szCs w:val="24"/>
        </w:rPr>
        <w:t>ικαιοσύνης, εάν διαπιστώσει ότι υπήρξε μία κακή εφαρμογή του ν</w:t>
      </w:r>
      <w:r>
        <w:rPr>
          <w:rFonts w:eastAsia="Times New Roman"/>
          <w:color w:val="000000"/>
          <w:szCs w:val="24"/>
        </w:rPr>
        <w:t xml:space="preserve">όμου ή </w:t>
      </w:r>
      <w:r>
        <w:rPr>
          <w:rFonts w:eastAsia="Times New Roman"/>
          <w:color w:val="000000"/>
          <w:szCs w:val="24"/>
        </w:rPr>
        <w:t xml:space="preserve">άλλα </w:t>
      </w:r>
      <w:r>
        <w:rPr>
          <w:rFonts w:eastAsia="Times New Roman"/>
          <w:color w:val="000000"/>
          <w:szCs w:val="24"/>
        </w:rPr>
        <w:t>ζητήματα</w:t>
      </w:r>
      <w:r>
        <w:rPr>
          <w:rFonts w:eastAsia="Times New Roman"/>
          <w:color w:val="000000"/>
          <w:szCs w:val="24"/>
        </w:rPr>
        <w:t xml:space="preserve"> που μπορεί να</w:t>
      </w:r>
      <w:r>
        <w:rPr>
          <w:rFonts w:eastAsia="Times New Roman"/>
          <w:color w:val="000000"/>
          <w:szCs w:val="24"/>
        </w:rPr>
        <w:t xml:space="preserve"> άπτονται πειθαρχικού ελέγχου. </w:t>
      </w:r>
    </w:p>
    <w:p w14:paraId="2D9C7564" w14:textId="77777777" w:rsidR="003959C6" w:rsidRDefault="00A1012C">
      <w:pPr>
        <w:spacing w:after="0" w:line="600" w:lineRule="auto"/>
        <w:ind w:firstLine="720"/>
        <w:jc w:val="both"/>
        <w:rPr>
          <w:rFonts w:eastAsia="Times New Roman"/>
          <w:color w:val="000000"/>
          <w:szCs w:val="24"/>
        </w:rPr>
      </w:pPr>
      <w:r>
        <w:rPr>
          <w:rFonts w:eastAsia="Times New Roman"/>
          <w:color w:val="000000"/>
          <w:szCs w:val="24"/>
        </w:rPr>
        <w:t>Επομένως το πρώτο που θέλω να σας πω είναι ότι δεν συνηθίζεται και δεν το κάνω συχνά να ζητάω αποφάσεις δικαστηρίων, εκτός και εάν κάτι έχει υποπέσει στην αντίληψή μου από δημοσιεύματα ή από</w:t>
      </w:r>
      <w:r>
        <w:rPr>
          <w:rFonts w:eastAsia="Times New Roman"/>
          <w:color w:val="000000"/>
          <w:szCs w:val="24"/>
        </w:rPr>
        <w:t xml:space="preserve"> οτιδήποτε άλλο, που μπορεί να </w:t>
      </w:r>
      <w:r>
        <w:rPr>
          <w:rFonts w:eastAsia="Times New Roman"/>
          <w:color w:val="000000"/>
          <w:szCs w:val="24"/>
        </w:rPr>
        <w:t xml:space="preserve">προκαλέσει έναν πιθανό </w:t>
      </w:r>
      <w:r>
        <w:rPr>
          <w:rFonts w:eastAsia="Times New Roman"/>
          <w:color w:val="000000"/>
          <w:szCs w:val="24"/>
        </w:rPr>
        <w:t xml:space="preserve"> πειθαρχικό έλεγχο δικαστικών λειτουργών. </w:t>
      </w:r>
    </w:p>
    <w:p w14:paraId="2D9C7565"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Σας θυμίζω ότι είχα ζητήσει την απόφαση αθώωσης του </w:t>
      </w:r>
      <w:proofErr w:type="spellStart"/>
      <w:r>
        <w:rPr>
          <w:rFonts w:eastAsia="Times New Roman" w:cs="Times New Roman"/>
          <w:szCs w:val="24"/>
        </w:rPr>
        <w:t>Σώρρα</w:t>
      </w:r>
      <w:proofErr w:type="spellEnd"/>
      <w:r w:rsidRPr="005B4670">
        <w:rPr>
          <w:rFonts w:eastAsia="Times New Roman" w:cs="Times New Roman"/>
          <w:szCs w:val="24"/>
        </w:rPr>
        <w:t>,</w:t>
      </w:r>
      <w:r>
        <w:rPr>
          <w:rFonts w:eastAsia="Times New Roman" w:cs="Times New Roman"/>
          <w:szCs w:val="24"/>
        </w:rPr>
        <w:t xml:space="preserve"> για την οποία μάλιστα ασκήθηκε αναίρεση από την </w:t>
      </w:r>
      <w:r>
        <w:rPr>
          <w:rFonts w:eastAsia="Times New Roman" w:cs="Times New Roman"/>
          <w:szCs w:val="24"/>
        </w:rPr>
        <w:t>ε</w:t>
      </w:r>
      <w:r>
        <w:rPr>
          <w:rFonts w:eastAsia="Times New Roman" w:cs="Times New Roman"/>
          <w:szCs w:val="24"/>
        </w:rPr>
        <w:t xml:space="preserve">ισαγγελέα του Αρείου Πάγου </w:t>
      </w:r>
      <w:r>
        <w:rPr>
          <w:rFonts w:eastAsia="Times New Roman" w:cs="Times New Roman"/>
          <w:szCs w:val="24"/>
        </w:rPr>
        <w:t xml:space="preserve"> αμέσως </w:t>
      </w:r>
      <w:r>
        <w:rPr>
          <w:rFonts w:eastAsia="Times New Roman" w:cs="Times New Roman"/>
          <w:szCs w:val="24"/>
        </w:rPr>
        <w:t xml:space="preserve">μετά τον έλεγχο </w:t>
      </w:r>
      <w:r>
        <w:rPr>
          <w:rFonts w:eastAsia="Times New Roman" w:cs="Times New Roman"/>
          <w:szCs w:val="24"/>
        </w:rPr>
        <w:t xml:space="preserve">που είχα κάνει και βεβαίως δρομολογήθηκε και η πειθαρχική διαδικασία αρμοδίως. </w:t>
      </w:r>
    </w:p>
    <w:p w14:paraId="2D9C7566"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Στη συγκεκριμένη περίπτωση δεν μπορώ να καταλάβω και να ερμηνεύσω αυτό που λέτε ή να πιθανολογήσω. Θυμάστε ότι στη δίκη του Μητροπολίτη</w:t>
      </w:r>
      <w:r w:rsidRPr="005B4670">
        <w:rPr>
          <w:rFonts w:eastAsia="Times New Roman" w:cs="Times New Roman"/>
          <w:szCs w:val="24"/>
        </w:rPr>
        <w:t>,</w:t>
      </w:r>
      <w:r>
        <w:rPr>
          <w:rFonts w:eastAsia="Times New Roman" w:cs="Times New Roman"/>
          <w:szCs w:val="24"/>
        </w:rPr>
        <w:t xml:space="preserve"> στον οποίο αναφέρεστε</w:t>
      </w:r>
      <w:r w:rsidRPr="005B4670">
        <w:rPr>
          <w:rFonts w:eastAsia="Times New Roman" w:cs="Times New Roman"/>
          <w:szCs w:val="24"/>
        </w:rPr>
        <w:t>,</w:t>
      </w:r>
      <w:r>
        <w:rPr>
          <w:rFonts w:eastAsia="Times New Roman" w:cs="Times New Roman"/>
          <w:szCs w:val="24"/>
        </w:rPr>
        <w:t xml:space="preserve"> είχαν ειπωθεί κα</w:t>
      </w:r>
      <w:r>
        <w:rPr>
          <w:rFonts w:eastAsia="Times New Roman" w:cs="Times New Roman"/>
          <w:szCs w:val="24"/>
        </w:rPr>
        <w:t>τά την ακροαματική διαδικασία ιδιαίτερα σοβαρά πράγματα</w:t>
      </w:r>
      <w:r w:rsidRPr="005B4670">
        <w:rPr>
          <w:rFonts w:eastAsia="Times New Roman" w:cs="Times New Roman"/>
          <w:szCs w:val="24"/>
        </w:rPr>
        <w:t>,</w:t>
      </w:r>
      <w:r>
        <w:rPr>
          <w:rFonts w:eastAsia="Times New Roman" w:cs="Times New Roman"/>
          <w:szCs w:val="24"/>
        </w:rPr>
        <w:t xml:space="preserve"> τα οποία ήθελα να δω αν έχουν περιληφθεί στα </w:t>
      </w:r>
      <w:r>
        <w:rPr>
          <w:rFonts w:eastAsia="Times New Roman" w:cs="Times New Roman"/>
          <w:szCs w:val="24"/>
        </w:rPr>
        <w:t>π</w:t>
      </w:r>
      <w:r>
        <w:rPr>
          <w:rFonts w:eastAsia="Times New Roman" w:cs="Times New Roman"/>
          <w:szCs w:val="24"/>
        </w:rPr>
        <w:t>ρακτικά. Γι’ αυτό τον λόγο ζήτησα τη συγκεκριμένη απόφαση αφού</w:t>
      </w:r>
      <w:r w:rsidRPr="005B4670">
        <w:rPr>
          <w:rFonts w:eastAsia="Times New Roman" w:cs="Times New Roman"/>
          <w:szCs w:val="24"/>
        </w:rPr>
        <w:t>,</w:t>
      </w:r>
      <w:r>
        <w:rPr>
          <w:rFonts w:eastAsia="Times New Roman" w:cs="Times New Roman"/>
          <w:szCs w:val="24"/>
        </w:rPr>
        <w:t xml:space="preserve"> όπως ξέρετε</w:t>
      </w:r>
      <w:r w:rsidRPr="005B4670">
        <w:rPr>
          <w:rFonts w:eastAsia="Times New Roman" w:cs="Times New Roman"/>
          <w:szCs w:val="24"/>
        </w:rPr>
        <w:t>,</w:t>
      </w:r>
      <w:r>
        <w:rPr>
          <w:rFonts w:eastAsia="Times New Roman" w:cs="Times New Roman"/>
          <w:szCs w:val="24"/>
        </w:rPr>
        <w:t xml:space="preserve"> στην απόφαση ενσωματώνονται και τα </w:t>
      </w:r>
      <w:r>
        <w:rPr>
          <w:rFonts w:eastAsia="Times New Roman" w:cs="Times New Roman"/>
          <w:szCs w:val="24"/>
        </w:rPr>
        <w:t>π</w:t>
      </w:r>
      <w:r>
        <w:rPr>
          <w:rFonts w:eastAsia="Times New Roman" w:cs="Times New Roman"/>
          <w:szCs w:val="24"/>
        </w:rPr>
        <w:t xml:space="preserve">ρακτικά της δίκης. </w:t>
      </w:r>
    </w:p>
    <w:p w14:paraId="2D9C7567"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Πλην όμως –όχι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μετά από αίτηση του πολιτικώς ενάγοντα- ο </w:t>
      </w:r>
      <w:r>
        <w:rPr>
          <w:rFonts w:eastAsia="Times New Roman" w:cs="Times New Roman"/>
          <w:szCs w:val="24"/>
        </w:rPr>
        <w:t>ε</w:t>
      </w:r>
      <w:r>
        <w:rPr>
          <w:rFonts w:eastAsia="Times New Roman" w:cs="Times New Roman"/>
          <w:szCs w:val="24"/>
        </w:rPr>
        <w:t xml:space="preserve">ισαγγελέας </w:t>
      </w:r>
      <w:r>
        <w:rPr>
          <w:rFonts w:eastAsia="Times New Roman" w:cs="Times New Roman"/>
          <w:szCs w:val="24"/>
        </w:rPr>
        <w:t>ε</w:t>
      </w:r>
      <w:r>
        <w:rPr>
          <w:rFonts w:eastAsia="Times New Roman" w:cs="Times New Roman"/>
          <w:szCs w:val="24"/>
        </w:rPr>
        <w:t>φετών άσκησε</w:t>
      </w:r>
      <w:r w:rsidRPr="005B4670">
        <w:rPr>
          <w:rFonts w:eastAsia="Times New Roman" w:cs="Times New Roman"/>
          <w:szCs w:val="24"/>
        </w:rPr>
        <w:t>,</w:t>
      </w:r>
      <w:r>
        <w:rPr>
          <w:rFonts w:eastAsia="Times New Roman" w:cs="Times New Roman"/>
          <w:szCs w:val="24"/>
        </w:rPr>
        <w:t xml:space="preserve"> όπως έχει το δικαίωμα</w:t>
      </w:r>
      <w:r w:rsidRPr="005B4670">
        <w:rPr>
          <w:rFonts w:eastAsia="Times New Roman" w:cs="Times New Roman"/>
          <w:szCs w:val="24"/>
        </w:rPr>
        <w:t>,</w:t>
      </w:r>
      <w:r>
        <w:rPr>
          <w:rFonts w:eastAsia="Times New Roman" w:cs="Times New Roman"/>
          <w:szCs w:val="24"/>
        </w:rPr>
        <w:t xml:space="preserve"> έφεση κατά της αθωωτικής απόφασης. Επειδή δε η υπόθεση αυτή είναι εκκρεμής στη δικαιοσύνη, εγώ δεν έχω προβεί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άλλη ενέργεια ακριβώς γιατί δεν </w:t>
      </w:r>
      <w:r>
        <w:rPr>
          <w:rFonts w:eastAsia="Times New Roman" w:cs="Times New Roman"/>
          <w:szCs w:val="24"/>
        </w:rPr>
        <w:t xml:space="preserve">θέλω σε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περίπτωση να θεωρηθεί οποιαδήποτε ενέργειά μου ως παρέμβαση στο έργο της δικαιοσύνης. </w:t>
      </w:r>
    </w:p>
    <w:p w14:paraId="2D9C7568"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Η δικαιοσύνη έκρινε σε πρώτο βαθμό, θα κρίνει και σε δεύτερο βαθμό και τα αρμόδια όργανα της δικαιοσύνης που ασκούν τον πειθαρχικό έλεγχο μπορεί να ελέγξο</w:t>
      </w:r>
      <w:r>
        <w:rPr>
          <w:rFonts w:eastAsia="Times New Roman" w:cs="Times New Roman"/>
          <w:szCs w:val="24"/>
        </w:rPr>
        <w:t xml:space="preserve">υν </w:t>
      </w:r>
      <w:r>
        <w:rPr>
          <w:rFonts w:eastAsia="Times New Roman" w:cs="Times New Roman"/>
          <w:szCs w:val="24"/>
        </w:rPr>
        <w:lastRenderedPageBreak/>
        <w:t>αν η διαδικασία τηρήθηκε, με βάση τον Κώδικα Ποινικής Δικονομίας και αν όλα ήταν σύννομα,.</w:t>
      </w:r>
    </w:p>
    <w:p w14:paraId="2D9C7569"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Όσον αφορά τις άλλες αποφάσεις, δεν ξέρω αν έχει υποπέσει στην αντίληψή σας κάτι </w:t>
      </w:r>
      <w:r>
        <w:rPr>
          <w:rFonts w:eastAsia="Times New Roman" w:cs="Times New Roman"/>
          <w:szCs w:val="24"/>
        </w:rPr>
        <w:t>που</w:t>
      </w:r>
      <w:r>
        <w:rPr>
          <w:rFonts w:eastAsia="Times New Roman" w:cs="Times New Roman"/>
          <w:szCs w:val="24"/>
        </w:rPr>
        <w:t xml:space="preserve"> να συνιστά πειθαρχικό αδίκημα, τουλάχιστον από αυτά που είδαν το φως της δημο</w:t>
      </w:r>
      <w:r>
        <w:rPr>
          <w:rFonts w:eastAsia="Times New Roman" w:cs="Times New Roman"/>
          <w:szCs w:val="24"/>
        </w:rPr>
        <w:t xml:space="preserve">σιότητας στον ημερήσιο, ηλεκτρονικό και έντυπο Τύπο. Δεν διαπίστωσα κάτι, επομένως δεν είχα και κανένα λόγο να ζητήσω </w:t>
      </w:r>
      <w:r>
        <w:rPr>
          <w:rFonts w:eastAsia="Times New Roman" w:cs="Times New Roman"/>
          <w:szCs w:val="24"/>
        </w:rPr>
        <w:t>π</w:t>
      </w:r>
      <w:r>
        <w:rPr>
          <w:rFonts w:eastAsia="Times New Roman" w:cs="Times New Roman"/>
          <w:szCs w:val="24"/>
        </w:rPr>
        <w:t xml:space="preserve">ρακτικά. Αν έχει υποπέσει κάτι στην αντίληψή σας για αυτές τις δίκες, ευχαρίστως να το ακούσω. </w:t>
      </w:r>
    </w:p>
    <w:p w14:paraId="2D9C756A"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Όμως, τουλάχιστον στο δημοσιογραφικό επίπ</w:t>
      </w:r>
      <w:r>
        <w:rPr>
          <w:rFonts w:eastAsia="Times New Roman" w:cs="Times New Roman"/>
          <w:szCs w:val="24"/>
        </w:rPr>
        <w:t xml:space="preserve">εδο –όπως και στη μια περίπτωση, έτσι και στις άλλες δυο- δεν υπήρξε ουδεμία αρνητική αναφορά που να στοιχειοθετεί ένα </w:t>
      </w:r>
      <w:r>
        <w:rPr>
          <w:rFonts w:eastAsia="Times New Roman" w:cs="Times New Roman"/>
          <w:szCs w:val="24"/>
        </w:rPr>
        <w:t xml:space="preserve">πιθανό </w:t>
      </w:r>
      <w:r>
        <w:rPr>
          <w:rFonts w:eastAsia="Times New Roman" w:cs="Times New Roman"/>
          <w:szCs w:val="24"/>
        </w:rPr>
        <w:t xml:space="preserve">πειθαρχικό αδίκημα εις βάρος κάποιου εισαγγελικού ή δικαστικού λειτουργού. </w:t>
      </w:r>
    </w:p>
    <w:p w14:paraId="2D9C756B"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Επομένως δεν θεωρώ ότι υπάρχει κανένα αντικείμενο πέρα</w:t>
      </w:r>
      <w:r>
        <w:rPr>
          <w:rFonts w:eastAsia="Times New Roman" w:cs="Times New Roman"/>
          <w:szCs w:val="24"/>
        </w:rPr>
        <w:t>ν όσων σας είπα…</w:t>
      </w:r>
    </w:p>
    <w:p w14:paraId="2D9C756C"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Μόνο πειθαρχικές παραβάσεις…</w:t>
      </w:r>
    </w:p>
    <w:p w14:paraId="2D9C756D"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Μόνο</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θέλω να γίνει κατανοητό αυτό.</w:t>
      </w:r>
    </w:p>
    <w:p w14:paraId="2D9C756E" w14:textId="77777777" w:rsidR="003959C6" w:rsidRDefault="00A1012C">
      <w:pPr>
        <w:spacing w:line="600" w:lineRule="auto"/>
        <w:ind w:firstLine="720"/>
        <w:jc w:val="both"/>
        <w:rPr>
          <w:rFonts w:eastAsia="Times New Roman" w:cs="Times New Roman"/>
          <w:szCs w:val="24"/>
        </w:rPr>
      </w:pPr>
      <w:r w:rsidRPr="0043442B">
        <w:rPr>
          <w:rFonts w:eastAsia="Times New Roman" w:cs="Times New Roman"/>
          <w:b/>
          <w:szCs w:val="24"/>
        </w:rPr>
        <w:t>ΠΡΟΕΔΡΕΥΩΝ (</w:t>
      </w:r>
      <w:r>
        <w:rPr>
          <w:rFonts w:eastAsia="Times New Roman" w:cs="Times New Roman"/>
          <w:b/>
          <w:szCs w:val="24"/>
        </w:rPr>
        <w:t xml:space="preserve">Σπυρίδων </w:t>
      </w:r>
      <w:r w:rsidRPr="0043442B">
        <w:rPr>
          <w:rFonts w:eastAsia="Times New Roman" w:cs="Times New Roman"/>
          <w:b/>
          <w:szCs w:val="24"/>
        </w:rPr>
        <w:t>Λ</w:t>
      </w:r>
      <w:r>
        <w:rPr>
          <w:rFonts w:eastAsia="Times New Roman" w:cs="Times New Roman"/>
          <w:b/>
          <w:szCs w:val="24"/>
        </w:rPr>
        <w:t>υκούδ</w:t>
      </w:r>
      <w:r w:rsidRPr="0043442B">
        <w:rPr>
          <w:rFonts w:eastAsia="Times New Roman" w:cs="Times New Roman"/>
          <w:b/>
          <w:szCs w:val="24"/>
        </w:rPr>
        <w:t>ης):</w:t>
      </w:r>
      <w:r>
        <w:rPr>
          <w:rFonts w:eastAsia="Times New Roman" w:cs="Times New Roman"/>
          <w:b/>
          <w:szCs w:val="24"/>
        </w:rPr>
        <w:t xml:space="preserve"> </w:t>
      </w:r>
      <w:r>
        <w:rPr>
          <w:rFonts w:eastAsia="Times New Roman" w:cs="Times New Roman"/>
          <w:szCs w:val="24"/>
        </w:rPr>
        <w:t>Ευχαριστούμε, κύριε Υπουργέ.</w:t>
      </w:r>
    </w:p>
    <w:p w14:paraId="2D9C756F"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Χατζησάββα, έχετε τον λόγο για τη δευτερολογία σας.</w:t>
      </w:r>
    </w:p>
    <w:p w14:paraId="2D9C7570"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ΧΡΗΣΤΟΣ ΧΑΤΖΗΣΑΒΒΑΣ: </w:t>
      </w:r>
      <w:r>
        <w:rPr>
          <w:rFonts w:eastAsia="Times New Roman" w:cs="Times New Roman"/>
          <w:szCs w:val="24"/>
        </w:rPr>
        <w:t>Κύριε Πρόεδρε, πραγματικά δεν περίμενα να πει ο Υπουργός ότι τα κίνητρά του ήταν απλά ο έλεγχος πειθαρχικών πιθανότατα παραβάσεων σε μια δίκη, μιας και ξέρουμε πάρα πολύ καλά ότι οι δ</w:t>
      </w:r>
      <w:r>
        <w:rPr>
          <w:rFonts w:eastAsia="Times New Roman" w:cs="Times New Roman"/>
          <w:szCs w:val="24"/>
        </w:rPr>
        <w:t>ηλώσεις που μπορεί να έγιναν από τον Μητροπολίτη -είτε πριν είτε μέσα στο δικαστήριο- δεν ήταν κάτι που ξεκίνησε εκεί. Είχαν γίνει πριν διάφορες ενέργειες, όπως το να κατέβει η ελληνική σημαία από τη Μητρόπολη και να ανέβει η σημαία των γκέι κ.λπ</w:t>
      </w:r>
      <w:r>
        <w:rPr>
          <w:rFonts w:eastAsia="Times New Roman" w:cs="Times New Roman"/>
          <w:szCs w:val="24"/>
        </w:rPr>
        <w:t>.</w:t>
      </w:r>
      <w:r>
        <w:rPr>
          <w:rFonts w:eastAsia="Times New Roman" w:cs="Times New Roman"/>
          <w:szCs w:val="24"/>
        </w:rPr>
        <w:t xml:space="preserve">. </w:t>
      </w:r>
    </w:p>
    <w:p w14:paraId="2D9C7571"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Εκεί π</w:t>
      </w:r>
      <w:r>
        <w:rPr>
          <w:rFonts w:eastAsia="Times New Roman" w:cs="Times New Roman"/>
          <w:szCs w:val="24"/>
        </w:rPr>
        <w:t>ατάει, κύριε Υπουργέ, όλο το θέμα. Εκεί ήταν όλο το ενδιαφέρον σας. Μην προσπαθείτε να μας πείσετε ότι ήταν απλά ένα θέμα πειθαρχικών παραβάσεων. Ξέρουμε πάρα πολύ καλά ότι όλα αυτά είναι θέμα πολιτικής ιδεοληψίας</w:t>
      </w:r>
      <w:r>
        <w:rPr>
          <w:rFonts w:eastAsia="Times New Roman" w:cs="Times New Roman"/>
          <w:szCs w:val="24"/>
        </w:rPr>
        <w:t>,</w:t>
      </w:r>
      <w:r>
        <w:rPr>
          <w:rFonts w:eastAsia="Times New Roman" w:cs="Times New Roman"/>
          <w:szCs w:val="24"/>
        </w:rPr>
        <w:t xml:space="preserve"> που έχετε στον χώρο σας. </w:t>
      </w:r>
    </w:p>
    <w:p w14:paraId="2D9C7572"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Προσπαθείτε</w:t>
      </w:r>
      <w:r>
        <w:rPr>
          <w:rFonts w:eastAsia="Times New Roman" w:cs="Times New Roman"/>
          <w:szCs w:val="24"/>
        </w:rPr>
        <w:t>,</w:t>
      </w:r>
      <w:r>
        <w:rPr>
          <w:rFonts w:eastAsia="Times New Roman" w:cs="Times New Roman"/>
          <w:szCs w:val="24"/>
        </w:rPr>
        <w:t xml:space="preserve"> με</w:t>
      </w:r>
      <w:r>
        <w:rPr>
          <w:rFonts w:eastAsia="Times New Roman" w:cs="Times New Roman"/>
          <w:szCs w:val="24"/>
        </w:rPr>
        <w:t xml:space="preserve"> κάθε τρόπο</w:t>
      </w:r>
      <w:r>
        <w:rPr>
          <w:rFonts w:eastAsia="Times New Roman" w:cs="Times New Roman"/>
          <w:szCs w:val="24"/>
        </w:rPr>
        <w:t>,</w:t>
      </w:r>
      <w:r>
        <w:rPr>
          <w:rFonts w:eastAsia="Times New Roman" w:cs="Times New Roman"/>
          <w:szCs w:val="24"/>
        </w:rPr>
        <w:t xml:space="preserve"> να πουλήσετε, σε κάθε συνιστώσα που υπάρχει μέσα στο ΣΥΡΙΖΑ, κάτι διαφορετικό, μιας και το αφήγημά σας -που ήταν </w:t>
      </w:r>
      <w:proofErr w:type="spellStart"/>
      <w:r>
        <w:rPr>
          <w:rFonts w:eastAsia="Times New Roman" w:cs="Times New Roman"/>
          <w:szCs w:val="24"/>
        </w:rPr>
        <w:t>αντιμνημονιακό</w:t>
      </w:r>
      <w:proofErr w:type="spellEnd"/>
      <w:r>
        <w:rPr>
          <w:rFonts w:eastAsia="Times New Roman" w:cs="Times New Roman"/>
          <w:szCs w:val="24"/>
        </w:rPr>
        <w:t>- έχει τελειώσει. Έχετε πείσει όλους τους Βουλευτές να ψηφίζουν μνημόνια, οπότε έχετε ανάγκη από τέτοιες παρεμβάσεις</w:t>
      </w:r>
      <w:r>
        <w:rPr>
          <w:rFonts w:eastAsia="Times New Roman" w:cs="Times New Roman"/>
          <w:szCs w:val="24"/>
        </w:rPr>
        <w:t>,</w:t>
      </w:r>
      <w:r>
        <w:rPr>
          <w:rFonts w:eastAsia="Times New Roman" w:cs="Times New Roman"/>
          <w:szCs w:val="24"/>
        </w:rPr>
        <w:t xml:space="preserve"> για να μπορέσετε να πείσετε τον κόσμο ότι συνεχίζετε και είστε επαναστατικοί.</w:t>
      </w:r>
    </w:p>
    <w:p w14:paraId="2D9C7573"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Στην περίπτωση του Δημάρχου Ωραιοκάστρου, παραδείγματος χάρη, που δεν ξέρετε, ο </w:t>
      </w:r>
      <w:r>
        <w:rPr>
          <w:rFonts w:eastAsia="Times New Roman" w:cs="Times New Roman"/>
          <w:szCs w:val="24"/>
        </w:rPr>
        <w:t>δ</w:t>
      </w:r>
      <w:r>
        <w:rPr>
          <w:rFonts w:eastAsia="Times New Roman" w:cs="Times New Roman"/>
          <w:szCs w:val="24"/>
        </w:rPr>
        <w:t xml:space="preserve">ήμαρχος δεν είπε τίποτα που ήταν ουσιαστικά επιλήψιμο, απλά συμφώνησε με την κατάσταση που θα σας αναφέρω. </w:t>
      </w:r>
    </w:p>
    <w:p w14:paraId="2D9C7574"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Έχουμε γεμίσει προβλήματα με τις ΜΚΟ και με χιλιάδες παράνομους ή λαθραίους –όπως θέλετε πείτε τους- μετανάστες. Τι θα κάνουμε</w:t>
      </w:r>
      <w:r>
        <w:rPr>
          <w:rFonts w:eastAsia="Times New Roman" w:cs="Times New Roman"/>
          <w:szCs w:val="24"/>
        </w:rPr>
        <w:t>,</w:t>
      </w:r>
      <w:r>
        <w:rPr>
          <w:rFonts w:eastAsia="Times New Roman" w:cs="Times New Roman"/>
          <w:szCs w:val="24"/>
        </w:rPr>
        <w:t xml:space="preserve"> αφού δεν μας προστατ</w:t>
      </w:r>
      <w:r>
        <w:rPr>
          <w:rFonts w:eastAsia="Times New Roman" w:cs="Times New Roman"/>
          <w:szCs w:val="24"/>
        </w:rPr>
        <w:t xml:space="preserve">εύει το κράτος; Θα πάρουμε τον νόμο στα χέρια μας; Ο </w:t>
      </w:r>
      <w:r>
        <w:rPr>
          <w:rFonts w:eastAsia="Times New Roman" w:cs="Times New Roman"/>
          <w:szCs w:val="24"/>
        </w:rPr>
        <w:t>δ</w:t>
      </w:r>
      <w:r>
        <w:rPr>
          <w:rFonts w:eastAsia="Times New Roman" w:cs="Times New Roman"/>
          <w:szCs w:val="24"/>
        </w:rPr>
        <w:t>ήμαρχος</w:t>
      </w:r>
      <w:r>
        <w:rPr>
          <w:rFonts w:eastAsia="Times New Roman" w:cs="Times New Roman"/>
          <w:szCs w:val="24"/>
        </w:rPr>
        <w:t>,</w:t>
      </w:r>
      <w:r>
        <w:rPr>
          <w:rFonts w:eastAsia="Times New Roman" w:cs="Times New Roman"/>
          <w:szCs w:val="24"/>
        </w:rPr>
        <w:t xml:space="preserve"> εν </w:t>
      </w:r>
      <w:proofErr w:type="spellStart"/>
      <w:r>
        <w:rPr>
          <w:rFonts w:eastAsia="Times New Roman" w:cs="Times New Roman"/>
          <w:szCs w:val="24"/>
        </w:rPr>
        <w:t>πρώτοις</w:t>
      </w:r>
      <w:proofErr w:type="spellEnd"/>
      <w:r>
        <w:rPr>
          <w:rFonts w:eastAsia="Times New Roman" w:cs="Times New Roman"/>
          <w:szCs w:val="24"/>
        </w:rPr>
        <w:t>,</w:t>
      </w:r>
      <w:r>
        <w:rPr>
          <w:rFonts w:eastAsia="Times New Roman" w:cs="Times New Roman"/>
          <w:szCs w:val="24"/>
        </w:rPr>
        <w:t xml:space="preserve"> είπε: «Μπράβο!» Δηλαδή αυτό που λέγεται είναι το πρόβλημα. Ο πολίτης αισθάνεται ότι έχει πρόβλημα και δεν τον προστατεύει το κράτος και η Αστυνομία. Ζητάμε μια παραπάνω προστασία. Τ</w:t>
      </w:r>
      <w:r>
        <w:rPr>
          <w:rFonts w:eastAsia="Times New Roman" w:cs="Times New Roman"/>
          <w:szCs w:val="24"/>
        </w:rPr>
        <w:t xml:space="preserve">ι θα κάνουμε; Θα πάρουμε το νόμο στα χέρια μας; Γι’ αυτό δικάστηκε. </w:t>
      </w:r>
    </w:p>
    <w:p w14:paraId="2D9C7575"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Ο Υπουργός Καμμένος δημόσια είπε –υπάρχει το βίντεο και παίζει στο διαδίκτυο- «λιντσάρετέ τον</w:t>
      </w:r>
      <w:r>
        <w:rPr>
          <w:rFonts w:eastAsia="Times New Roman" w:cs="Times New Roman"/>
          <w:szCs w:val="24"/>
        </w:rPr>
        <w:t>,</w:t>
      </w:r>
      <w:r>
        <w:rPr>
          <w:rFonts w:eastAsia="Times New Roman" w:cs="Times New Roman"/>
          <w:szCs w:val="24"/>
        </w:rPr>
        <w:t xml:space="preserve"> όπου τον βρείτε». Πήγε μετά στο δικαστήριο, δεν ξέρω τι είπε και πώς τα είπε και αθωώθηκε. Τ</w:t>
      </w:r>
      <w:r>
        <w:rPr>
          <w:rFonts w:eastAsia="Times New Roman" w:cs="Times New Roman"/>
          <w:szCs w:val="24"/>
        </w:rPr>
        <w:t xml:space="preserve">ο αφήγημά σας αρχίζει και τελειώνει εκεί. Τι να σας πω; </w:t>
      </w:r>
    </w:p>
    <w:p w14:paraId="2D9C7576"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C73562">
        <w:rPr>
          <w:rFonts w:eastAsia="Times New Roman" w:cs="Times New Roman"/>
          <w:b/>
          <w:szCs w:val="24"/>
        </w:rPr>
        <w:t>:</w:t>
      </w:r>
      <w:r>
        <w:rPr>
          <w:rFonts w:eastAsia="Times New Roman" w:cs="Times New Roman"/>
          <w:szCs w:val="24"/>
        </w:rPr>
        <w:t xml:space="preserve"> Ορίστε, κύριε Υπουργέ, έχετε τον λόγο.</w:t>
      </w:r>
    </w:p>
    <w:p w14:paraId="2D9C7577"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w:t>
      </w:r>
      <w:r>
        <w:rPr>
          <w:rFonts w:eastAsia="Times New Roman" w:cs="Times New Roman"/>
          <w:b/>
          <w:szCs w:val="24"/>
        </w:rPr>
        <w:t>,</w:t>
      </w:r>
      <w:r>
        <w:rPr>
          <w:rFonts w:eastAsia="Times New Roman" w:cs="Times New Roman"/>
          <w:b/>
          <w:szCs w:val="24"/>
        </w:rPr>
        <w:t xml:space="preserve"> Διαφάνειας και Ανθρωπίνων Δικαιωμάτω</w:t>
      </w:r>
      <w:r>
        <w:rPr>
          <w:rFonts w:eastAsia="Times New Roman" w:cs="Times New Roman"/>
          <w:b/>
          <w:szCs w:val="24"/>
        </w:rPr>
        <w:t>ν</w:t>
      </w:r>
      <w:r>
        <w:rPr>
          <w:rFonts w:eastAsia="Times New Roman" w:cs="Times New Roman"/>
          <w:b/>
          <w:szCs w:val="24"/>
        </w:rPr>
        <w:t>)</w:t>
      </w:r>
      <w:r w:rsidRPr="00C73562">
        <w:rPr>
          <w:rFonts w:eastAsia="Times New Roman" w:cs="Times New Roman"/>
          <w:b/>
          <w:szCs w:val="24"/>
        </w:rPr>
        <w:t>:</w:t>
      </w:r>
      <w:r>
        <w:rPr>
          <w:rFonts w:eastAsia="Times New Roman" w:cs="Times New Roman"/>
          <w:szCs w:val="24"/>
        </w:rPr>
        <w:t xml:space="preserve"> Κύριε Πρόεδρε, ο συνάδελφος δεν πρόσθεσε κάτι πε</w:t>
      </w:r>
      <w:r>
        <w:rPr>
          <w:rFonts w:eastAsia="Times New Roman" w:cs="Times New Roman"/>
          <w:szCs w:val="24"/>
        </w:rPr>
        <w:t xml:space="preserve">ρισσότερο </w:t>
      </w:r>
      <w:r>
        <w:rPr>
          <w:rFonts w:eastAsia="Times New Roman" w:cs="Times New Roman"/>
          <w:szCs w:val="24"/>
        </w:rPr>
        <w:lastRenderedPageBreak/>
        <w:t xml:space="preserve">στη δεύτερη τοποθέτησή του. </w:t>
      </w:r>
      <w:r>
        <w:rPr>
          <w:rFonts w:eastAsia="Times New Roman" w:cs="Times New Roman"/>
          <w:szCs w:val="24"/>
        </w:rPr>
        <w:t>Τ</w:t>
      </w:r>
      <w:r>
        <w:rPr>
          <w:rFonts w:eastAsia="Times New Roman" w:cs="Times New Roman"/>
          <w:szCs w:val="24"/>
        </w:rPr>
        <w:t>ου εξήγησα ότι η αρμοδιότητα του Υπουργού Δικαιοσύνης άπτεται συγκεκριμένης διάταξης του νόμου</w:t>
      </w:r>
      <w:r>
        <w:rPr>
          <w:rFonts w:eastAsia="Times New Roman" w:cs="Times New Roman"/>
          <w:szCs w:val="24"/>
        </w:rPr>
        <w:t xml:space="preserve"> και</w:t>
      </w:r>
      <w:r>
        <w:rPr>
          <w:rFonts w:eastAsia="Times New Roman" w:cs="Times New Roman"/>
          <w:szCs w:val="24"/>
        </w:rPr>
        <w:t xml:space="preserve"> του δίνει τη δυνατότητα να ελέγξει πειθαρχικά εισαγγελικούς και δικαστικούς λειτουργούς, αν κάτι δεν έχει τηρηθεί με β</w:t>
      </w:r>
      <w:r>
        <w:rPr>
          <w:rFonts w:eastAsia="Times New Roman" w:cs="Times New Roman"/>
          <w:szCs w:val="24"/>
        </w:rPr>
        <w:t>άση τον Κώδικα Περί Οργανισμού Δικαστικών Λειτουργών και βεβαίως</w:t>
      </w:r>
      <w:r>
        <w:rPr>
          <w:rFonts w:eastAsia="Times New Roman" w:cs="Times New Roman"/>
          <w:szCs w:val="24"/>
        </w:rPr>
        <w:t>,</w:t>
      </w:r>
      <w:r>
        <w:rPr>
          <w:rFonts w:eastAsia="Times New Roman" w:cs="Times New Roman"/>
          <w:szCs w:val="24"/>
        </w:rPr>
        <w:t xml:space="preserve"> τον νόμο. </w:t>
      </w:r>
    </w:p>
    <w:p w14:paraId="2D9C7578"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Όλα τα άλλα είναι μία προσπάθεια να ξεπλυθούν εδώ ρατσιστικές και ακροδεξιές συμπεριφορές. Εγώ δεν μπήκα στην ουσία τι είπε ο ένας και τι είπε ο άλλος. Αυτά είναι δουλειά της δικα</w:t>
      </w:r>
      <w:r>
        <w:rPr>
          <w:rFonts w:eastAsia="Times New Roman" w:cs="Times New Roman"/>
          <w:szCs w:val="24"/>
        </w:rPr>
        <w:t xml:space="preserve">ιοσύνης. Θα πρέπει να μάθετε να σέβεστε τη δικαιοσύνη. Αυτά που αποφασίζουν τα δικαστήρια πρέπει να τα σέβεστε. </w:t>
      </w:r>
    </w:p>
    <w:p w14:paraId="2D9C7579"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Έτσι, λοιπόν, το ένα δικαστήρι</w:t>
      </w:r>
      <w:r>
        <w:rPr>
          <w:rFonts w:eastAsia="Times New Roman" w:cs="Times New Roman"/>
          <w:szCs w:val="24"/>
        </w:rPr>
        <w:t>ο</w:t>
      </w:r>
      <w:r>
        <w:rPr>
          <w:rFonts w:eastAsia="Times New Roman" w:cs="Times New Roman"/>
          <w:szCs w:val="24"/>
        </w:rPr>
        <w:t xml:space="preserve"> απήλλαξε τον Μητροπολίτη, έχει ασκηθεί έφεση και θα γίνει σε δεύτερο βαθμό η δίκη και το άλλο δικαστήριο καταδί</w:t>
      </w:r>
      <w:r>
        <w:rPr>
          <w:rFonts w:eastAsia="Times New Roman" w:cs="Times New Roman"/>
          <w:szCs w:val="24"/>
        </w:rPr>
        <w:t xml:space="preserve">κασε τον </w:t>
      </w:r>
      <w:r>
        <w:rPr>
          <w:rFonts w:eastAsia="Times New Roman" w:cs="Times New Roman"/>
          <w:szCs w:val="24"/>
        </w:rPr>
        <w:t>δ</w:t>
      </w:r>
      <w:r>
        <w:rPr>
          <w:rFonts w:eastAsia="Times New Roman" w:cs="Times New Roman"/>
          <w:szCs w:val="24"/>
        </w:rPr>
        <w:t>ήμαρχο, γιατί ασκήθηκε ποινική δίωξη εις βάρος του</w:t>
      </w:r>
      <w:r>
        <w:rPr>
          <w:rFonts w:eastAsia="Times New Roman" w:cs="Times New Roman"/>
          <w:szCs w:val="24"/>
        </w:rPr>
        <w:t>,</w:t>
      </w:r>
      <w:r>
        <w:rPr>
          <w:rFonts w:eastAsia="Times New Roman" w:cs="Times New Roman"/>
          <w:szCs w:val="24"/>
        </w:rPr>
        <w:t xml:space="preserve"> με βάση τον αντιρατσιστικό νόμο και το δικαστήριο έκρινε ότι ήταν ένοχος. Τι θέλετε να μας πείτε; Ο Υπουργός Δικαιοσύνης δεν είναι Εφετείο ούτε Άρειος Πάγος. Επομένως, το έργο μου εξαντλείται, ό</w:t>
      </w:r>
      <w:r>
        <w:rPr>
          <w:rFonts w:eastAsia="Times New Roman" w:cs="Times New Roman"/>
          <w:szCs w:val="24"/>
        </w:rPr>
        <w:t xml:space="preserve">πως σας είπα, </w:t>
      </w:r>
      <w:r>
        <w:rPr>
          <w:rFonts w:eastAsia="Times New Roman" w:cs="Times New Roman"/>
          <w:szCs w:val="24"/>
        </w:rPr>
        <w:t xml:space="preserve">στην περίπτωση που </w:t>
      </w:r>
      <w:r>
        <w:rPr>
          <w:rFonts w:eastAsia="Times New Roman" w:cs="Times New Roman"/>
          <w:szCs w:val="24"/>
        </w:rPr>
        <w:t xml:space="preserve">πέσει στην αντίληψή μου κάποια παράνομη ή παράτυπη </w:t>
      </w:r>
      <w:r>
        <w:rPr>
          <w:rFonts w:eastAsia="Times New Roman" w:cs="Times New Roman"/>
          <w:szCs w:val="24"/>
        </w:rPr>
        <w:lastRenderedPageBreak/>
        <w:t>συμπεριφορά κατά τη διάρκεια της ακροαματικής διαδικασίας. Επομένως, οι καταδικαστικές ή οι αθωωτικές αποφάσεις είναι δουλειά της δικαιοσύνης. Εμείς άλλα πράγματα ελέγχουμε</w:t>
      </w:r>
      <w:r>
        <w:rPr>
          <w:rFonts w:eastAsia="Times New Roman" w:cs="Times New Roman"/>
          <w:szCs w:val="24"/>
        </w:rPr>
        <w:t xml:space="preserve"> και ελπίζω να το καταλαβαίνετε. </w:t>
      </w:r>
    </w:p>
    <w:p w14:paraId="2D9C757A"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Όμως, ήθελα να σας πω ότι αυτά δεν είναι θέματα ιδεοληψιών, αλλά είναι θέματα ανθρωπίνων δικαιωμάτων και τήρησης του κράτους δικαίου. Ιδεοληψίες είναι, κύριε συνάδελφε, να υπερασπίζεστε νεοναζί, φασίστες και ρατσιστές. Αυτ</w:t>
      </w:r>
      <w:r>
        <w:rPr>
          <w:rFonts w:eastAsia="Times New Roman" w:cs="Times New Roman"/>
          <w:szCs w:val="24"/>
        </w:rPr>
        <w:t xml:space="preserve">ό είναι ιδεοληψία. </w:t>
      </w:r>
    </w:p>
    <w:p w14:paraId="2D9C757B"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ιας και κάνουμε εδώ πολιτική συζήτηση, σας λέω ότι απείχα περαιτέρω ενεργειών στο θέμα του Μητροπολίτη, ακριβώς γιατί ασκήθηκε έφεση από τον Εισαγγελέα Εφετών και θα εκδικαστεί σε δεύτερο βαθμό. Η δικαιοσύνη θα αποφασίσει σε δεύτερο βα</w:t>
      </w:r>
      <w:r>
        <w:rPr>
          <w:rFonts w:eastAsia="Times New Roman" w:cs="Times New Roman"/>
          <w:szCs w:val="24"/>
        </w:rPr>
        <w:t>θμό τελεσίδικα και τα αρμόδια πειθαρχικά όργανα της δικαιοσύνης επίσης θα ελέγξο</w:t>
      </w:r>
      <w:r>
        <w:rPr>
          <w:rFonts w:eastAsia="Times New Roman" w:cs="Times New Roman"/>
          <w:szCs w:val="24"/>
        </w:rPr>
        <w:t>υ</w:t>
      </w:r>
      <w:r>
        <w:rPr>
          <w:rFonts w:eastAsia="Times New Roman" w:cs="Times New Roman"/>
          <w:szCs w:val="24"/>
        </w:rPr>
        <w:t>ν την πιθανότητα να</w:t>
      </w:r>
      <w:r>
        <w:rPr>
          <w:rFonts w:eastAsia="Times New Roman" w:cs="Times New Roman"/>
          <w:szCs w:val="24"/>
        </w:rPr>
        <w:t xml:space="preserve"> υπάρχουν περαιτέρω παραβάσεις.</w:t>
      </w:r>
    </w:p>
    <w:p w14:paraId="2D9C757C"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ΧΡΗΣΤΟΣ ΧΑΤΖΗΣΑΒΒΑΣ</w:t>
      </w:r>
      <w:r w:rsidRPr="00D52639">
        <w:rPr>
          <w:rFonts w:eastAsia="Times New Roman" w:cs="Times New Roman"/>
          <w:b/>
          <w:szCs w:val="24"/>
        </w:rPr>
        <w:t>:</w:t>
      </w:r>
      <w:r>
        <w:rPr>
          <w:rFonts w:eastAsia="Times New Roman" w:cs="Times New Roman"/>
          <w:szCs w:val="24"/>
        </w:rPr>
        <w:t xml:space="preserve"> Αν αθωωθεί, θα ζητήσετε ξανά τα Πρακτικά;</w:t>
      </w:r>
    </w:p>
    <w:p w14:paraId="2D9C757D"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lastRenderedPageBreak/>
        <w:t>ΣΤΑΥΡΟΣ ΚΟΝΤΟΝΗΣ (Υπουργός Δικαιοσύνης</w:t>
      </w:r>
      <w:r>
        <w:rPr>
          <w:rFonts w:eastAsia="Times New Roman" w:cs="Times New Roman"/>
          <w:b/>
          <w:szCs w:val="24"/>
        </w:rPr>
        <w:t xml:space="preserve">, Διαφάνειας και </w:t>
      </w:r>
      <w:r>
        <w:rPr>
          <w:rFonts w:eastAsia="Times New Roman" w:cs="Times New Roman"/>
          <w:b/>
          <w:szCs w:val="24"/>
        </w:rPr>
        <w:t>Ανθρωπίνων Δικαιωμάτων</w:t>
      </w:r>
      <w:r>
        <w:rPr>
          <w:rFonts w:eastAsia="Times New Roman" w:cs="Times New Roman"/>
          <w:b/>
          <w:szCs w:val="24"/>
        </w:rPr>
        <w:t>)</w:t>
      </w:r>
      <w:r w:rsidRPr="00C73562">
        <w:rPr>
          <w:rFonts w:eastAsia="Times New Roman" w:cs="Times New Roman"/>
          <w:b/>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έτε κάτι</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δείχνει ότι δεν έχετε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συναίσθηση της πραγματικότητας. Για να ζητήσω τα Πρακτικά, θα πρέπει κάτι να υποπέσει στην αντίληψή μου. Με ρωτάτε για κάτι</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w:t>
      </w:r>
      <w:r>
        <w:rPr>
          <w:rFonts w:eastAsia="Times New Roman" w:cs="Times New Roman"/>
          <w:szCs w:val="24"/>
        </w:rPr>
        <w:t xml:space="preserve"> δεν έχει συμβεί. Πώς είναι δυνατόν να με ρωτάτε για κάτι</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δεν έχει συμβεί; Μπορεί η διαδικασία να εξελιχθεί καθ’ όλα ομαλά και να μην υπάρχει κανένας λόγος να ελεγχθεί κάτι από αυτά</w:t>
      </w:r>
      <w:r>
        <w:rPr>
          <w:rFonts w:eastAsia="Times New Roman" w:cs="Times New Roman"/>
          <w:szCs w:val="24"/>
        </w:rPr>
        <w:t>,</w:t>
      </w:r>
      <w:r>
        <w:rPr>
          <w:rFonts w:eastAsia="Times New Roman" w:cs="Times New Roman"/>
          <w:szCs w:val="24"/>
        </w:rPr>
        <w:t xml:space="preserve"> που θα δουν το φως της δημοσιότητας</w:t>
      </w:r>
      <w:r>
        <w:rPr>
          <w:rFonts w:eastAsia="Times New Roman" w:cs="Times New Roman"/>
          <w:szCs w:val="24"/>
        </w:rPr>
        <w:t xml:space="preserve"> ή κάτι που θα προκαλέσει παράπονα και θα φτάσουν μέχρι εμένα.</w:t>
      </w:r>
    </w:p>
    <w:p w14:paraId="2D9C757E"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Αν, λοιπόν, δεν υπάρξει απολύ</w:t>
      </w:r>
      <w:r>
        <w:rPr>
          <w:rFonts w:eastAsia="Times New Roman" w:cs="Times New Roman"/>
          <w:szCs w:val="24"/>
        </w:rPr>
        <w:t xml:space="preserve">τως τίποτα, το αποτέλεσμα της δίκης είναι αυτό που θα αποφασίσουν οι δικαστές και εκεί τελειώνουν όλα. Να μάθετε επιτέλους να σέβεστε τις αποφάσεις της δικαιοσύνης και τον νόμο. </w:t>
      </w:r>
    </w:p>
    <w:p w14:paraId="2D9C757F"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C73562">
        <w:rPr>
          <w:rFonts w:eastAsia="Times New Roman" w:cs="Times New Roman"/>
          <w:b/>
          <w:szCs w:val="24"/>
        </w:rPr>
        <w:t>:</w:t>
      </w:r>
      <w:r>
        <w:rPr>
          <w:rFonts w:eastAsia="Times New Roman" w:cs="Times New Roman"/>
          <w:szCs w:val="24"/>
        </w:rPr>
        <w:t xml:space="preserve"> Ακολουθεί η με αριθμό </w:t>
      </w:r>
      <w:r w:rsidRPr="00D52639">
        <w:rPr>
          <w:rFonts w:eastAsia="Times New Roman" w:cs="Times New Roman"/>
          <w:szCs w:val="24"/>
        </w:rPr>
        <w:t xml:space="preserve">1572/27-4-2018 </w:t>
      </w:r>
      <w:r>
        <w:rPr>
          <w:rFonts w:eastAsia="Times New Roman" w:cs="Times New Roman"/>
          <w:szCs w:val="24"/>
        </w:rPr>
        <w:t>ε</w:t>
      </w:r>
      <w:r w:rsidRPr="00D52639">
        <w:rPr>
          <w:rFonts w:eastAsia="Times New Roman" w:cs="Times New Roman"/>
          <w:szCs w:val="24"/>
        </w:rPr>
        <w:t>πίκαιρη</w:t>
      </w:r>
      <w:r w:rsidRPr="00D52639">
        <w:rPr>
          <w:rFonts w:eastAsia="Times New Roman" w:cs="Times New Roman"/>
          <w:szCs w:val="24"/>
        </w:rPr>
        <w:t xml:space="preserve"> </w:t>
      </w:r>
      <w:r>
        <w:rPr>
          <w:rFonts w:eastAsia="Times New Roman" w:cs="Times New Roman"/>
          <w:szCs w:val="24"/>
        </w:rPr>
        <w:t>ε</w:t>
      </w:r>
      <w:r w:rsidRPr="00D52639">
        <w:rPr>
          <w:rFonts w:eastAsia="Times New Roman" w:cs="Times New Roman"/>
          <w:szCs w:val="24"/>
        </w:rPr>
        <w:t xml:space="preserve">ρώτηση </w:t>
      </w:r>
      <w:r>
        <w:rPr>
          <w:rFonts w:eastAsia="Times New Roman" w:cs="Times New Roman"/>
          <w:szCs w:val="24"/>
        </w:rPr>
        <w:t xml:space="preserve">δεύτερου κύκλου </w:t>
      </w:r>
      <w:r w:rsidRPr="00D52639">
        <w:rPr>
          <w:rFonts w:eastAsia="Times New Roman" w:cs="Times New Roman"/>
          <w:szCs w:val="24"/>
        </w:rPr>
        <w:t xml:space="preserve">του Βουλευτή Καβάλας της Νέας Δημοκρατίας κ. </w:t>
      </w:r>
      <w:r w:rsidRPr="00D52639">
        <w:rPr>
          <w:rFonts w:eastAsia="Times New Roman" w:cs="Times New Roman"/>
          <w:szCs w:val="24"/>
        </w:rPr>
        <w:lastRenderedPageBreak/>
        <w:t xml:space="preserve">Νικολάου Παναγιωτόπουλου </w:t>
      </w:r>
      <w:r>
        <w:rPr>
          <w:rFonts w:eastAsia="Times New Roman" w:cs="Times New Roman"/>
          <w:szCs w:val="24"/>
        </w:rPr>
        <w:t>προς τον</w:t>
      </w:r>
      <w:r w:rsidRPr="00D52639">
        <w:rPr>
          <w:rFonts w:eastAsia="Times New Roman" w:cs="Times New Roman"/>
          <w:szCs w:val="24"/>
        </w:rPr>
        <w:t xml:space="preserve"> Υπουργό Δικαιοσύνης, Διαφάνειας και Ανθρωπίνων Δικαιωμάτων, με θέμα: «Αρχή </w:t>
      </w:r>
      <w:proofErr w:type="spellStart"/>
      <w:r w:rsidRPr="00D52639">
        <w:rPr>
          <w:rFonts w:eastAsia="Times New Roman" w:cs="Times New Roman"/>
          <w:szCs w:val="24"/>
        </w:rPr>
        <w:t>Συνεπιμέλειας</w:t>
      </w:r>
      <w:proofErr w:type="spellEnd"/>
      <w:r w:rsidRPr="00D52639">
        <w:rPr>
          <w:rFonts w:eastAsia="Times New Roman" w:cs="Times New Roman"/>
          <w:szCs w:val="24"/>
        </w:rPr>
        <w:t xml:space="preserve"> Τέκνων – Ειδική Νομοπαρασκευαστική Επιτροπή για την αναμόρφωση του Οικογενειακού Δικαίου».</w:t>
      </w:r>
    </w:p>
    <w:p w14:paraId="2D9C7580"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Κύριε συνάδελφε, ορίστε, έχετε τον λόγο.</w:t>
      </w:r>
    </w:p>
    <w:p w14:paraId="2D9C7581"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sidRPr="00F30773">
        <w:rPr>
          <w:rFonts w:eastAsia="Times New Roman" w:cs="Times New Roman"/>
          <w:b/>
          <w:szCs w:val="24"/>
        </w:rPr>
        <w:t>:</w:t>
      </w:r>
      <w:r w:rsidRPr="00F30773">
        <w:rPr>
          <w:rFonts w:eastAsia="Times New Roman" w:cs="Times New Roman"/>
          <w:szCs w:val="24"/>
        </w:rPr>
        <w:t xml:space="preserve"> </w:t>
      </w:r>
      <w:r>
        <w:rPr>
          <w:rFonts w:eastAsia="Times New Roman" w:cs="Times New Roman"/>
          <w:szCs w:val="24"/>
        </w:rPr>
        <w:t>Ευχαριστ</w:t>
      </w:r>
      <w:r>
        <w:rPr>
          <w:rFonts w:eastAsia="Times New Roman" w:cs="Times New Roman"/>
          <w:szCs w:val="24"/>
        </w:rPr>
        <w:t>ώ, κύριε Πρόεδρε.</w:t>
      </w:r>
    </w:p>
    <w:p w14:paraId="2D9C7582"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Κύριε Υπουργέ, ουσιαστικό αντικείμενο της ερώτησής μου είναι η ανάγκη εκσυγχρονισμού κάποιων διατάξεων του Οικογενειακού Δικαίου μας, δεδομένου ότι στην ελληνική δικαστική πρακτική έχει παραχθεί ένα ιδιότυπο, θα έλεγα, </w:t>
      </w:r>
      <w:proofErr w:type="spellStart"/>
      <w:r>
        <w:rPr>
          <w:rFonts w:eastAsia="Times New Roman" w:cs="Times New Roman"/>
          <w:szCs w:val="24"/>
        </w:rPr>
        <w:t>νομολογιακό</w:t>
      </w:r>
      <w:proofErr w:type="spellEnd"/>
      <w:r>
        <w:rPr>
          <w:rFonts w:eastAsia="Times New Roman" w:cs="Times New Roman"/>
          <w:szCs w:val="24"/>
        </w:rPr>
        <w:t xml:space="preserve"> έθιμο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δημιουργεί αδικίες και επιτείνει και αντιδικίες και συνοψίζεται στον τίτλο λίγο πολύ «Η επιμέλεια στη μητέρα άνευ ετέρου όρου». </w:t>
      </w:r>
    </w:p>
    <w:p w14:paraId="2D9C7583"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Σε πάνω από το 90% των περιπτώσεων, όταν η αντιδικία μεταξύ γονέων φτάνει στα δικαστήρια, η αποκλειστική επιμέλεια του τέκν</w:t>
      </w:r>
      <w:r>
        <w:rPr>
          <w:rFonts w:eastAsia="Times New Roman" w:cs="Times New Roman"/>
          <w:szCs w:val="24"/>
        </w:rPr>
        <w:t>ου ανατίθεται στη μητέρα. Σε κάθε περίπτωση</w:t>
      </w:r>
      <w:r>
        <w:rPr>
          <w:rFonts w:eastAsia="Times New Roman" w:cs="Times New Roman"/>
          <w:szCs w:val="24"/>
        </w:rPr>
        <w:t>,</w:t>
      </w:r>
      <w:r>
        <w:rPr>
          <w:rFonts w:eastAsia="Times New Roman" w:cs="Times New Roman"/>
          <w:szCs w:val="24"/>
        </w:rPr>
        <w:t xml:space="preserve"> αποκόπτεται βιαίως διά της δικαστικής αποφάσεως ο ένας γονέας από </w:t>
      </w:r>
      <w:r>
        <w:rPr>
          <w:rFonts w:eastAsia="Times New Roman" w:cs="Times New Roman"/>
          <w:szCs w:val="24"/>
        </w:rPr>
        <w:lastRenderedPageBreak/>
        <w:t>την ουσιαστική επαφή με το παιδί του και αφαιρείται η επιμέλεια από τον έναν από τους δύο γονείς</w:t>
      </w:r>
      <w:r>
        <w:rPr>
          <w:rFonts w:eastAsia="Times New Roman" w:cs="Times New Roman"/>
          <w:szCs w:val="24"/>
        </w:rPr>
        <w:t xml:space="preserve">, όταν </w:t>
      </w:r>
      <w:r>
        <w:rPr>
          <w:rFonts w:eastAsia="Times New Roman" w:cs="Times New Roman"/>
          <w:szCs w:val="24"/>
        </w:rPr>
        <w:t>χωρίζει. Δεν εξετάζω εδώ την περίπτωση του</w:t>
      </w:r>
      <w:r>
        <w:rPr>
          <w:rFonts w:eastAsia="Times New Roman" w:cs="Times New Roman"/>
          <w:szCs w:val="24"/>
        </w:rPr>
        <w:t xml:space="preserve"> φύλου. Ο ένας γονιός καταργείται στην ουσία. Προτάσσεται ως αιτιολογία η θεωρία της σύγκρουσης, ότι δηλαδή αν οι γονείς διαφωνούν, η επιμέλεια πρέπει να αφαιρεθεί από τον έναν. Όμως, εδώ δυστυχώς</w:t>
      </w:r>
      <w:r>
        <w:rPr>
          <w:rFonts w:eastAsia="Times New Roman" w:cs="Times New Roman"/>
          <w:szCs w:val="24"/>
        </w:rPr>
        <w:t>,</w:t>
      </w:r>
      <w:r>
        <w:rPr>
          <w:rFonts w:eastAsia="Times New Roman" w:cs="Times New Roman"/>
          <w:szCs w:val="24"/>
        </w:rPr>
        <w:t xml:space="preserve"> η πρακτική των δικαστηρίων δεν κατευνάζει, αλλά, αν δεν επ</w:t>
      </w:r>
      <w:r>
        <w:rPr>
          <w:rFonts w:eastAsia="Times New Roman" w:cs="Times New Roman"/>
          <w:szCs w:val="24"/>
        </w:rPr>
        <w:t xml:space="preserve">ιτείνει, θα έλεγα ότι τουλάχιστον προκαλεί τη σύγκρουση. </w:t>
      </w:r>
    </w:p>
    <w:p w14:paraId="2D9C7584"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Εδώ αγνοείται το Διεθνές και </w:t>
      </w:r>
      <w:proofErr w:type="spellStart"/>
      <w:r>
        <w:rPr>
          <w:rFonts w:eastAsia="Times New Roman" w:cs="Times New Roman"/>
          <w:szCs w:val="24"/>
        </w:rPr>
        <w:t>Ενωσιακό</w:t>
      </w:r>
      <w:proofErr w:type="spellEnd"/>
      <w:r>
        <w:rPr>
          <w:rFonts w:eastAsia="Times New Roman" w:cs="Times New Roman"/>
          <w:szCs w:val="24"/>
        </w:rPr>
        <w:t xml:space="preserve"> Δίκαιο. Θυμίζω ότι το Συμβούλιο της Ευρώπης</w:t>
      </w:r>
      <w:r>
        <w:rPr>
          <w:rFonts w:eastAsia="Times New Roman" w:cs="Times New Roman"/>
          <w:szCs w:val="24"/>
        </w:rPr>
        <w:t>,</w:t>
      </w:r>
      <w:r>
        <w:rPr>
          <w:rFonts w:eastAsia="Times New Roman" w:cs="Times New Roman"/>
          <w:szCs w:val="24"/>
        </w:rPr>
        <w:t xml:space="preserve"> με ψήφισμά του το 2015 είχε διατυπώσει ρητά τις αρχές που διέπουν την προστασία του παιδιού, κάνοντας λόγο για κοιν</w:t>
      </w:r>
      <w:r>
        <w:rPr>
          <w:rFonts w:eastAsia="Times New Roman" w:cs="Times New Roman"/>
          <w:szCs w:val="24"/>
        </w:rPr>
        <w:t xml:space="preserve">ές γονικές </w:t>
      </w:r>
      <w:r w:rsidRPr="00D66BCA">
        <w:rPr>
          <w:rFonts w:eastAsia="Times New Roman"/>
          <w:bCs/>
        </w:rPr>
        <w:t>ε</w:t>
      </w:r>
      <w:r>
        <w:rPr>
          <w:rFonts w:eastAsia="Times New Roman" w:cs="Times New Roman"/>
          <w:szCs w:val="24"/>
        </w:rPr>
        <w:t xml:space="preserve">υθύνες. Πολλές ευρωπαϊκές χώρες εφαρμόζουν την κοινή επιμέλεια των τέκνων. </w:t>
      </w:r>
    </w:p>
    <w:p w14:paraId="2D9C7585"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Σε όλα τα διεθνή κείμενα, πλέον, χρησιμοποιείται ο όρος «γονικής ευθύνης» και συνεπώς</w:t>
      </w:r>
      <w:r>
        <w:rPr>
          <w:rFonts w:eastAsia="Times New Roman" w:cs="Times New Roman"/>
          <w:szCs w:val="24"/>
        </w:rPr>
        <w:t>,</w:t>
      </w:r>
      <w:r>
        <w:rPr>
          <w:rFonts w:eastAsia="Times New Roman" w:cs="Times New Roman"/>
          <w:szCs w:val="24"/>
        </w:rPr>
        <w:t xml:space="preserve"> οι όροι «γονική μέριμνα» και «επιμέλεια» είναι περίπου παρωχημένοι. Προκύπτει, επ</w:t>
      </w:r>
      <w:r>
        <w:rPr>
          <w:rFonts w:eastAsia="Times New Roman" w:cs="Times New Roman"/>
          <w:szCs w:val="24"/>
        </w:rPr>
        <w:t xml:space="preserve">ομένως, η ανάγκη αναμόρφωσης των σχετικών διατάξεων του Οικογενειακού Αστικού μας Δικαίου. </w:t>
      </w:r>
    </w:p>
    <w:p w14:paraId="2D9C7586"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Το Υπουργείο Δικαιοσύνης, εδ</w:t>
      </w:r>
      <w:r>
        <w:rPr>
          <w:rFonts w:eastAsia="Times New Roman" w:cs="Times New Roman"/>
          <w:szCs w:val="24"/>
        </w:rPr>
        <w:t>ώ -</w:t>
      </w:r>
      <w:r>
        <w:rPr>
          <w:rFonts w:eastAsia="Times New Roman" w:cs="Times New Roman"/>
          <w:szCs w:val="24"/>
        </w:rPr>
        <w:t>επιτρέψτε μου να κάνω την εκτίμηση ότι</w:t>
      </w:r>
      <w:r>
        <w:rPr>
          <w:rFonts w:eastAsia="Times New Roman" w:cs="Times New Roman"/>
          <w:szCs w:val="24"/>
        </w:rPr>
        <w:t>-</w:t>
      </w:r>
      <w:r>
        <w:rPr>
          <w:rFonts w:eastAsia="Times New Roman" w:cs="Times New Roman"/>
          <w:szCs w:val="24"/>
        </w:rPr>
        <w:t xml:space="preserve"> έχει λειτουργήσει κατά τρόπο αντιφατικό. Στις 15-3-2017 υποβλήθηκε τροπολογία από τρεις Βουλε</w:t>
      </w:r>
      <w:r>
        <w:rPr>
          <w:rFonts w:eastAsia="Times New Roman" w:cs="Times New Roman"/>
          <w:szCs w:val="24"/>
        </w:rPr>
        <w:t>υτές της Αντιπολίτευσης με τίτλο</w:t>
      </w:r>
      <w:r>
        <w:rPr>
          <w:rFonts w:eastAsia="Times New Roman" w:cs="Times New Roman"/>
          <w:szCs w:val="24"/>
        </w:rPr>
        <w:t>:</w:t>
      </w:r>
      <w:r>
        <w:rPr>
          <w:rFonts w:eastAsia="Times New Roman" w:cs="Times New Roman"/>
          <w:szCs w:val="24"/>
        </w:rPr>
        <w:t xml:space="preserve"> «Ίση μεταχείριση στη γονική μέριμνα». Αυτή απορρίφθηκε. </w:t>
      </w:r>
    </w:p>
    <w:p w14:paraId="2D9C7587"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Στις 21-2-2018 συστήθηκε</w:t>
      </w:r>
      <w:r>
        <w:rPr>
          <w:rFonts w:eastAsia="Times New Roman" w:cs="Times New Roman"/>
          <w:szCs w:val="24"/>
        </w:rPr>
        <w:t>,</w:t>
      </w:r>
      <w:r>
        <w:rPr>
          <w:rFonts w:eastAsia="Times New Roman" w:cs="Times New Roman"/>
          <w:szCs w:val="24"/>
        </w:rPr>
        <w:t xml:space="preserve"> με υπουργική σας απόφαση</w:t>
      </w:r>
      <w:r>
        <w:rPr>
          <w:rFonts w:eastAsia="Times New Roman" w:cs="Times New Roman"/>
          <w:szCs w:val="24"/>
        </w:rPr>
        <w:t>,</w:t>
      </w:r>
      <w:r>
        <w:rPr>
          <w:rFonts w:eastAsia="Times New Roman" w:cs="Times New Roman"/>
          <w:szCs w:val="24"/>
        </w:rPr>
        <w:t xml:space="preserve"> ειδική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 xml:space="preserve">επιτροπή, </w:t>
      </w:r>
      <w:r>
        <w:rPr>
          <w:rFonts w:eastAsia="Times New Roman" w:cs="Times New Roman"/>
          <w:szCs w:val="24"/>
        </w:rPr>
        <w:t>με αντικείμενο την αναμόρφωση διατάξεων περί του Οικογενειακού Δικαίου</w:t>
      </w:r>
      <w:r>
        <w:rPr>
          <w:rFonts w:eastAsia="Times New Roman" w:cs="Times New Roman"/>
          <w:szCs w:val="24"/>
        </w:rPr>
        <w:t>,</w:t>
      </w:r>
      <w:r>
        <w:rPr>
          <w:rFonts w:eastAsia="Times New Roman" w:cs="Times New Roman"/>
          <w:szCs w:val="24"/>
        </w:rPr>
        <w:t xml:space="preserve"> με έμ</w:t>
      </w:r>
      <w:r>
        <w:rPr>
          <w:rFonts w:eastAsia="Times New Roman" w:cs="Times New Roman"/>
          <w:szCs w:val="24"/>
        </w:rPr>
        <w:t>φαση στα θέματα επιμέλειας, επικοινωνίας και σχέσεων γονέων και τέκνων. Χρονοδιάγραμμα δε</w:t>
      </w:r>
      <w:r>
        <w:rPr>
          <w:rFonts w:eastAsia="Times New Roman" w:cs="Times New Roman"/>
          <w:szCs w:val="24"/>
        </w:rPr>
        <w:t>,</w:t>
      </w:r>
      <w:r>
        <w:rPr>
          <w:rFonts w:eastAsia="Times New Roman" w:cs="Times New Roman"/>
          <w:szCs w:val="24"/>
        </w:rPr>
        <w:t xml:space="preserve"> για την περάτωση του έργου της </w:t>
      </w:r>
      <w:r>
        <w:rPr>
          <w:rFonts w:eastAsia="Times New Roman" w:cs="Times New Roman"/>
          <w:szCs w:val="24"/>
        </w:rPr>
        <w:t xml:space="preserve">επιτροπής </w:t>
      </w:r>
      <w:r>
        <w:rPr>
          <w:rFonts w:eastAsia="Times New Roman" w:cs="Times New Roman"/>
          <w:szCs w:val="24"/>
        </w:rPr>
        <w:t xml:space="preserve">ορίστηκε ο Σεπτέμβριος του τρέχοντος έτους. </w:t>
      </w:r>
    </w:p>
    <w:p w14:paraId="2D9C7588"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Εδώ, λοιπόν, από τη μία το Υπουργείο αναγνωρίζει την ανάγκη αναμόρφωσης των δια</w:t>
      </w:r>
      <w:r>
        <w:rPr>
          <w:rFonts w:eastAsia="Times New Roman" w:cs="Times New Roman"/>
          <w:szCs w:val="24"/>
        </w:rPr>
        <w:t xml:space="preserve">τάξεων του Οικογενειακού μας Δικαίου, από την άλλη όμως η στελέχωση της </w:t>
      </w:r>
      <w:r>
        <w:rPr>
          <w:rFonts w:eastAsia="Times New Roman" w:cs="Times New Roman"/>
          <w:szCs w:val="24"/>
        </w:rPr>
        <w:t xml:space="preserve">επιτροπής </w:t>
      </w:r>
      <w:r>
        <w:rPr>
          <w:rFonts w:eastAsia="Times New Roman" w:cs="Times New Roman"/>
          <w:szCs w:val="24"/>
        </w:rPr>
        <w:t>αυτής δημιουργεί θέμα και μας κάνει να πιστεύουμε ότι έχει γίνει με τρόπο προσχηματικό, αφενός διότι ο ορισθείς πρόεδρος έχει εκφραστεί δημοσίως και εγγρά</w:t>
      </w:r>
      <w:r>
        <w:rPr>
          <w:rFonts w:eastAsia="Times New Roman" w:cs="Times New Roman"/>
          <w:szCs w:val="24"/>
        </w:rPr>
        <w:lastRenderedPageBreak/>
        <w:t>φως κατά της γονικής</w:t>
      </w:r>
      <w:r>
        <w:rPr>
          <w:rFonts w:eastAsia="Times New Roman" w:cs="Times New Roman"/>
          <w:szCs w:val="24"/>
        </w:rPr>
        <w:t xml:space="preserve"> επιμέλειας και του χρονικού επιμερισμού της φροντίδας των τέκνων, αφετέρου και επιπροσθέτως -και αυτό είναι σημαντικό νομίζω- έχουν αποκλεισθεί από τη σύνθεσή της εκπρόσωποι επιστημονικών ειδικοτήτων, που θα μπορούσαν να εισφέρουν</w:t>
      </w:r>
      <w:r>
        <w:rPr>
          <w:rFonts w:eastAsia="Times New Roman" w:cs="Times New Roman"/>
          <w:szCs w:val="24"/>
        </w:rPr>
        <w:t>,</w:t>
      </w:r>
      <w:r>
        <w:rPr>
          <w:rFonts w:eastAsia="Times New Roman" w:cs="Times New Roman"/>
          <w:szCs w:val="24"/>
        </w:rPr>
        <w:t xml:space="preserve"> κατά τρόπο ουσιαστικό και χρήσιμο την εμπεριστατωμένη επιστημονική τους άποψη γι’ αυτό το ζήτημα - δηλαδή παιδοψυχίατροι, παιδοψυχολόγοι, εκπρόσωπος του Συνηγόρου του Παιδιού. </w:t>
      </w:r>
    </w:p>
    <w:p w14:paraId="2D9C7589"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είναι εάν προτίθεσθε να διορθώσετε τη σύνθεση της </w:t>
      </w:r>
      <w:r>
        <w:rPr>
          <w:rFonts w:eastAsia="Times New Roman" w:cs="Times New Roman"/>
          <w:szCs w:val="24"/>
        </w:rPr>
        <w:t>ν</w:t>
      </w:r>
      <w:r>
        <w:rPr>
          <w:rFonts w:eastAsia="Times New Roman" w:cs="Times New Roman"/>
          <w:szCs w:val="24"/>
        </w:rPr>
        <w:t xml:space="preserve">ομοπαρασκευαστικής </w:t>
      </w:r>
      <w:r>
        <w:rPr>
          <w:rFonts w:eastAsia="Times New Roman" w:cs="Times New Roman"/>
          <w:szCs w:val="24"/>
        </w:rPr>
        <w:t>επιτροπής</w:t>
      </w:r>
      <w:r>
        <w:rPr>
          <w:rFonts w:eastAsia="Times New Roman" w:cs="Times New Roman"/>
          <w:szCs w:val="24"/>
        </w:rPr>
        <w:t>, έτσι ώστε</w:t>
      </w:r>
      <w:r>
        <w:rPr>
          <w:rFonts w:eastAsia="Times New Roman" w:cs="Times New Roman"/>
          <w:szCs w:val="24"/>
        </w:rPr>
        <w:t>,</w:t>
      </w:r>
      <w:r>
        <w:rPr>
          <w:rFonts w:eastAsia="Times New Roman" w:cs="Times New Roman"/>
          <w:szCs w:val="24"/>
        </w:rPr>
        <w:t xml:space="preserve"> μεταξύ άλλων</w:t>
      </w:r>
      <w:r>
        <w:rPr>
          <w:rFonts w:eastAsia="Times New Roman" w:cs="Times New Roman"/>
          <w:szCs w:val="24"/>
        </w:rPr>
        <w:t>,</w:t>
      </w:r>
      <w:r>
        <w:rPr>
          <w:rFonts w:eastAsia="Times New Roman" w:cs="Times New Roman"/>
          <w:szCs w:val="24"/>
        </w:rPr>
        <w:t xml:space="preserve"> να συμπεριληφθούν και ειδικοί επιστήμονες, προκειμένου να προκύψει κατά τρόπο αντικειμενικό -όσο </w:t>
      </w:r>
      <w:r w:rsidRPr="00D66BCA">
        <w:rPr>
          <w:rFonts w:eastAsia="Times New Roman"/>
          <w:bCs/>
        </w:rPr>
        <w:t>είναι</w:t>
      </w:r>
      <w:r>
        <w:rPr>
          <w:rFonts w:eastAsia="Times New Roman" w:cs="Times New Roman"/>
          <w:szCs w:val="24"/>
        </w:rPr>
        <w:t xml:space="preserve"> δυνατόν- και επιστημονικά τεκμηριωμένο η πλήρης και ενδελεχής διερεύνηση και εξέταση του ζητήματος</w:t>
      </w:r>
      <w:r>
        <w:rPr>
          <w:rFonts w:eastAsia="Times New Roman" w:cs="Times New Roman"/>
          <w:szCs w:val="24"/>
        </w:rPr>
        <w:t xml:space="preserve"> αυτού.</w:t>
      </w:r>
    </w:p>
    <w:p w14:paraId="2D9C758A" w14:textId="77777777" w:rsidR="003959C6" w:rsidRDefault="00A1012C">
      <w:pPr>
        <w:tabs>
          <w:tab w:val="left" w:pos="3642"/>
          <w:tab w:val="center" w:pos="4753"/>
          <w:tab w:val="left" w:pos="6214"/>
        </w:tabs>
        <w:spacing w:line="600" w:lineRule="auto"/>
        <w:ind w:firstLine="720"/>
        <w:jc w:val="both"/>
        <w:rPr>
          <w:rFonts w:eastAsia="Times New Roman" w:cs="Times New Roman"/>
          <w:szCs w:val="24"/>
        </w:rPr>
      </w:pPr>
      <w:r w:rsidRPr="007D0552">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2D9C758B" w14:textId="77777777" w:rsidR="003959C6" w:rsidRDefault="00A1012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D9C758C" w14:textId="77777777" w:rsidR="003959C6" w:rsidRDefault="00A1012C">
      <w:pPr>
        <w:tabs>
          <w:tab w:val="left" w:pos="3642"/>
          <w:tab w:val="center" w:pos="4753"/>
          <w:tab w:val="left" w:pos="6214"/>
        </w:tabs>
        <w:spacing w:line="600" w:lineRule="auto"/>
        <w:ind w:firstLine="720"/>
        <w:jc w:val="both"/>
        <w:rPr>
          <w:rFonts w:eastAsia="Times New Roman" w:cs="Times New Roman"/>
          <w:szCs w:val="24"/>
        </w:rPr>
      </w:pPr>
      <w:r w:rsidRPr="00D67CD7">
        <w:rPr>
          <w:rFonts w:eastAsia="Times New Roman" w:cs="Times New Roman"/>
          <w:b/>
          <w:szCs w:val="24"/>
        </w:rPr>
        <w:lastRenderedPageBreak/>
        <w:t>ΣΤΑΥΡΟΣ ΚΟΝΤΟΝΗΣ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2D9C758D" w14:textId="77777777" w:rsidR="003959C6" w:rsidRDefault="00A1012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Για το ζήτημα αυτό έχω κατ’ επανάληψη τοποθετηθεί </w:t>
      </w:r>
      <w:r>
        <w:rPr>
          <w:rFonts w:eastAsia="Times New Roman" w:cs="Times New Roman"/>
          <w:szCs w:val="24"/>
        </w:rPr>
        <w:t xml:space="preserve">στην Εθνική Αντιπροσωπεία, </w:t>
      </w:r>
      <w:r>
        <w:rPr>
          <w:rFonts w:eastAsia="Times New Roman" w:cs="Times New Roman"/>
          <w:szCs w:val="24"/>
        </w:rPr>
        <w:t xml:space="preserve">δεν είναι </w:t>
      </w:r>
      <w:r>
        <w:rPr>
          <w:rFonts w:eastAsia="Times New Roman" w:cs="Times New Roman"/>
          <w:szCs w:val="24"/>
        </w:rPr>
        <w:t>ούτε μία ούτε δύο φορές. Μου κάνει εντύπωση που επανέρχεται και μάλιστα</w:t>
      </w:r>
      <w:r>
        <w:rPr>
          <w:rFonts w:eastAsia="Times New Roman" w:cs="Times New Roman"/>
          <w:szCs w:val="24"/>
        </w:rPr>
        <w:t>,</w:t>
      </w:r>
      <w:r>
        <w:rPr>
          <w:rFonts w:eastAsia="Times New Roman" w:cs="Times New Roman"/>
          <w:szCs w:val="24"/>
        </w:rPr>
        <w:t xml:space="preserve"> με έναν πλάγιο τρόπο, με την ερώτηση του κυρίου συναδέλφου. </w:t>
      </w:r>
    </w:p>
    <w:p w14:paraId="2D9C758E" w14:textId="77777777" w:rsidR="003959C6" w:rsidRDefault="00A1012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Εν </w:t>
      </w:r>
      <w:proofErr w:type="spellStart"/>
      <w:r>
        <w:rPr>
          <w:rFonts w:eastAsia="Times New Roman" w:cs="Times New Roman"/>
          <w:szCs w:val="24"/>
        </w:rPr>
        <w:t>πρώτοις</w:t>
      </w:r>
      <w:proofErr w:type="spellEnd"/>
      <w:r>
        <w:rPr>
          <w:rFonts w:eastAsia="Times New Roman" w:cs="Times New Roman"/>
          <w:szCs w:val="24"/>
        </w:rPr>
        <w:t>, θέλω λοιπόν</w:t>
      </w:r>
      <w:r>
        <w:rPr>
          <w:rFonts w:eastAsia="Times New Roman" w:cs="Times New Roman"/>
          <w:szCs w:val="24"/>
        </w:rPr>
        <w:t>,</w:t>
      </w:r>
      <w:r>
        <w:rPr>
          <w:rFonts w:eastAsia="Times New Roman" w:cs="Times New Roman"/>
          <w:szCs w:val="24"/>
        </w:rPr>
        <w:t xml:space="preserve"> να πω ότι η νομολογία των ελληνικών δικαστηρίων σε συντριπτι</w:t>
      </w:r>
      <w:r>
        <w:rPr>
          <w:rFonts w:eastAsia="Times New Roman" w:cs="Times New Roman"/>
          <w:szCs w:val="24"/>
        </w:rPr>
        <w:t xml:space="preserve">κό ποσοστό, πάνω από 90%, παρέχει και στους δύο γονείς </w:t>
      </w:r>
      <w:r>
        <w:rPr>
          <w:rFonts w:eastAsia="Times New Roman" w:cs="Times New Roman"/>
          <w:szCs w:val="24"/>
        </w:rPr>
        <w:t xml:space="preserve">το δικαίωμα </w:t>
      </w:r>
      <w:r>
        <w:rPr>
          <w:rFonts w:eastAsia="Times New Roman" w:cs="Times New Roman"/>
          <w:szCs w:val="24"/>
        </w:rPr>
        <w:t>να ασκούν από κοινού</w:t>
      </w:r>
      <w:r>
        <w:rPr>
          <w:rFonts w:eastAsia="Times New Roman" w:cs="Times New Roman"/>
          <w:szCs w:val="24"/>
        </w:rPr>
        <w:t>,</w:t>
      </w:r>
      <w:r>
        <w:rPr>
          <w:rFonts w:eastAsia="Times New Roman" w:cs="Times New Roman"/>
          <w:szCs w:val="24"/>
        </w:rPr>
        <w:t xml:space="preserve"> όταν έχουν διαζευχθεί -γιατί όταν είναι μαζί δεν τίθεται θέμα- τη γονική μέριμνα. Είναι σπάνιες οι περιπτώσεις στις αποφάσεις των ελληνικών δικαστηρίων</w:t>
      </w:r>
      <w:r>
        <w:rPr>
          <w:rFonts w:eastAsia="Times New Roman" w:cs="Times New Roman"/>
          <w:szCs w:val="24"/>
        </w:rPr>
        <w:t>,</w:t>
      </w:r>
      <w:r>
        <w:rPr>
          <w:rFonts w:eastAsia="Times New Roman" w:cs="Times New Roman"/>
          <w:szCs w:val="24"/>
        </w:rPr>
        <w:t xml:space="preserve"> που ορίζεται ο</w:t>
      </w:r>
      <w:r>
        <w:rPr>
          <w:rFonts w:eastAsia="Times New Roman" w:cs="Times New Roman"/>
          <w:szCs w:val="24"/>
        </w:rPr>
        <w:t xml:space="preserve"> ένας από τους δύο γονείς ως ασκ</w:t>
      </w:r>
      <w:r>
        <w:rPr>
          <w:rFonts w:eastAsia="Times New Roman" w:cs="Times New Roman"/>
          <w:szCs w:val="24"/>
        </w:rPr>
        <w:t>ών</w:t>
      </w:r>
      <w:r>
        <w:rPr>
          <w:rFonts w:eastAsia="Times New Roman" w:cs="Times New Roman"/>
          <w:szCs w:val="24"/>
        </w:rPr>
        <w:t xml:space="preserve"> τη γονική μέριμνα. </w:t>
      </w:r>
    </w:p>
    <w:p w14:paraId="2D9C758F" w14:textId="77777777" w:rsidR="003959C6" w:rsidRDefault="00A1012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δώ θα πρέπει να ξεκαθαρίσουμε ορισμένα ζητήματα. Η γονική μέριμνα είναι κάτι το ευρύτερο από την επιμέλεια. Στη γονική μέριμνα περιλαμβάνεται η επιμέλεια, η διοί</w:t>
      </w:r>
      <w:r>
        <w:rPr>
          <w:rFonts w:eastAsia="Times New Roman" w:cs="Times New Roman"/>
          <w:szCs w:val="24"/>
        </w:rPr>
        <w:lastRenderedPageBreak/>
        <w:t>κηση της περιουσίας του τέκνου και η εκ</w:t>
      </w:r>
      <w:r>
        <w:rPr>
          <w:rFonts w:eastAsia="Times New Roman" w:cs="Times New Roman"/>
          <w:szCs w:val="24"/>
        </w:rPr>
        <w:t>προσώπησή του. Όταν λοιπόν</w:t>
      </w:r>
      <w:r>
        <w:rPr>
          <w:rFonts w:eastAsia="Times New Roman" w:cs="Times New Roman"/>
          <w:szCs w:val="24"/>
        </w:rPr>
        <w:t>,</w:t>
      </w:r>
      <w:r>
        <w:rPr>
          <w:rFonts w:eastAsia="Times New Roman" w:cs="Times New Roman"/>
          <w:szCs w:val="24"/>
        </w:rPr>
        <w:t xml:space="preserve"> επέρχεται διάσπαση του έγγαμου βίου</w:t>
      </w:r>
      <w:r w:rsidRPr="003A25F9">
        <w:rPr>
          <w:rFonts w:eastAsia="Times New Roman" w:cs="Times New Roman"/>
          <w:szCs w:val="24"/>
        </w:rPr>
        <w:t xml:space="preserve"> </w:t>
      </w:r>
      <w:r>
        <w:rPr>
          <w:rFonts w:eastAsia="Times New Roman" w:cs="Times New Roman"/>
          <w:szCs w:val="24"/>
        </w:rPr>
        <w:t xml:space="preserve">στο δικαστήριο, επειδή δεν υπάρχει συμφωνία των γονέων, </w:t>
      </w:r>
      <w:r>
        <w:rPr>
          <w:rFonts w:eastAsia="Times New Roman" w:cs="Times New Roman"/>
          <w:szCs w:val="24"/>
        </w:rPr>
        <w:t xml:space="preserve">ο δικαστής </w:t>
      </w:r>
      <w:r>
        <w:rPr>
          <w:rFonts w:eastAsia="Times New Roman" w:cs="Times New Roman"/>
          <w:szCs w:val="24"/>
        </w:rPr>
        <w:t>επιλέγει</w:t>
      </w:r>
      <w:r>
        <w:rPr>
          <w:rFonts w:eastAsia="Times New Roman" w:cs="Times New Roman"/>
          <w:szCs w:val="24"/>
        </w:rPr>
        <w:t>,</w:t>
      </w:r>
      <w:r>
        <w:rPr>
          <w:rFonts w:eastAsia="Times New Roman" w:cs="Times New Roman"/>
          <w:szCs w:val="24"/>
        </w:rPr>
        <w:t xml:space="preserve"> προτάσσοντας το συμφέρον του τέκνου, τον έναν από τους δύο γονείς να ασκεί την επιμέλεια. Δηλαδή</w:t>
      </w:r>
      <w:r w:rsidRPr="006D4663">
        <w:rPr>
          <w:rFonts w:eastAsia="Times New Roman" w:cs="Times New Roman"/>
          <w:szCs w:val="24"/>
        </w:rPr>
        <w:t>,</w:t>
      </w:r>
      <w:r>
        <w:rPr>
          <w:rFonts w:eastAsia="Times New Roman" w:cs="Times New Roman"/>
          <w:szCs w:val="24"/>
        </w:rPr>
        <w:t xml:space="preserve"> όλα εκείνα τα απαραίτητα της καθημερινότητας ενός παιδιού θα τα αποφασίζει ο ένας από τους δύο γονείς, από τον τόπο της κατοικίας</w:t>
      </w:r>
      <w:r>
        <w:rPr>
          <w:rFonts w:eastAsia="Times New Roman" w:cs="Times New Roman"/>
          <w:szCs w:val="24"/>
        </w:rPr>
        <w:t>,</w:t>
      </w:r>
      <w:r>
        <w:rPr>
          <w:rFonts w:eastAsia="Times New Roman" w:cs="Times New Roman"/>
          <w:szCs w:val="24"/>
        </w:rPr>
        <w:t xml:space="preserve"> μέχρι το σχολείο</w:t>
      </w:r>
      <w:r>
        <w:rPr>
          <w:rFonts w:eastAsia="Times New Roman" w:cs="Times New Roman"/>
          <w:szCs w:val="24"/>
        </w:rPr>
        <w:t>,</w:t>
      </w:r>
      <w:r>
        <w:rPr>
          <w:rFonts w:eastAsia="Times New Roman" w:cs="Times New Roman"/>
          <w:szCs w:val="24"/>
        </w:rPr>
        <w:t xml:space="preserve"> που θα πηγαίνει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2D9C7590" w14:textId="77777777" w:rsidR="003959C6" w:rsidRDefault="00A1012C">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Εδώ, λοιπόν, γίνεται μια σύγχυση και το αντιλαμβάνομαι, διότι ορισμένοι συγχέουν τ</w:t>
      </w:r>
      <w:r>
        <w:rPr>
          <w:rFonts w:eastAsia="Times New Roman" w:cs="Times New Roman"/>
          <w:szCs w:val="24"/>
        </w:rPr>
        <w:t xml:space="preserve">ις νομικές έννοιες της «γονικής μέριμνας» και της «επιμέλειας». Επαναλαμβάνω ότι η επιμέλεια είναι υποκατηγορία. </w:t>
      </w:r>
      <w:r>
        <w:rPr>
          <w:rFonts w:eastAsia="Times New Roman" w:cs="Times New Roman"/>
          <w:szCs w:val="24"/>
        </w:rPr>
        <w:t>Κάποιοι α</w:t>
      </w:r>
      <w:r>
        <w:rPr>
          <w:rFonts w:eastAsia="Times New Roman" w:cs="Times New Roman"/>
          <w:szCs w:val="24"/>
        </w:rPr>
        <w:t>ντιγράφουν επιπόλαι</w:t>
      </w:r>
      <w:r>
        <w:rPr>
          <w:rFonts w:eastAsia="Times New Roman" w:cs="Times New Roman"/>
          <w:szCs w:val="24"/>
        </w:rPr>
        <w:t>α και λανθασμένα</w:t>
      </w:r>
      <w:r>
        <w:rPr>
          <w:rFonts w:eastAsia="Times New Roman" w:cs="Times New Roman"/>
          <w:szCs w:val="24"/>
        </w:rPr>
        <w:t xml:space="preserve"> ορισμένες νομικές καταστάσεις, </w:t>
      </w:r>
      <w:r>
        <w:rPr>
          <w:rFonts w:eastAsia="Times New Roman" w:cs="Times New Roman"/>
          <w:szCs w:val="24"/>
        </w:rPr>
        <w:t>που</w:t>
      </w:r>
      <w:r>
        <w:rPr>
          <w:rFonts w:eastAsia="Times New Roman" w:cs="Times New Roman"/>
          <w:szCs w:val="24"/>
        </w:rPr>
        <w:t xml:space="preserve"> επικρατούν στο εξωτερικό.</w:t>
      </w:r>
    </w:p>
    <w:p w14:paraId="2D9C7591" w14:textId="77777777" w:rsidR="003959C6" w:rsidRDefault="00A1012C">
      <w:pPr>
        <w:tabs>
          <w:tab w:val="left" w:pos="3873"/>
        </w:tabs>
        <w:spacing w:line="600" w:lineRule="auto"/>
        <w:ind w:firstLine="720"/>
        <w:jc w:val="both"/>
        <w:rPr>
          <w:rFonts w:eastAsia="Times New Roman" w:cs="Times New Roman"/>
          <w:szCs w:val="24"/>
        </w:rPr>
      </w:pPr>
      <w:r>
        <w:rPr>
          <w:rFonts w:eastAsia="Times New Roman" w:cs="Times New Roman"/>
          <w:szCs w:val="24"/>
        </w:rPr>
        <w:t>Στο εξωτερικό</w:t>
      </w:r>
      <w:r>
        <w:rPr>
          <w:rFonts w:eastAsia="Times New Roman" w:cs="Times New Roman"/>
          <w:szCs w:val="24"/>
        </w:rPr>
        <w:t>,</w:t>
      </w:r>
      <w:r>
        <w:rPr>
          <w:rFonts w:eastAsia="Times New Roman" w:cs="Times New Roman"/>
          <w:szCs w:val="24"/>
        </w:rPr>
        <w:t xml:space="preserve"> κατά κύριο λόγο έχουν </w:t>
      </w:r>
      <w:r>
        <w:rPr>
          <w:rFonts w:eastAsia="Times New Roman" w:cs="Times New Roman"/>
          <w:szCs w:val="24"/>
        </w:rPr>
        <w:t>ως υποκατάστατο της επιμέλειας τη γονική μέριμνα. Γι’ αυτό βλέπετε και ορισμένες αποφάσεις</w:t>
      </w:r>
      <w:r>
        <w:rPr>
          <w:rFonts w:eastAsia="Times New Roman" w:cs="Times New Roman"/>
          <w:szCs w:val="24"/>
        </w:rPr>
        <w:t>,</w:t>
      </w:r>
      <w:r>
        <w:rPr>
          <w:rFonts w:eastAsia="Times New Roman" w:cs="Times New Roman"/>
          <w:szCs w:val="24"/>
        </w:rPr>
        <w:t xml:space="preserve"> που στη μετάφρασή τους δεν διευκρινίζονται ακριβώς τα πραγματικά περιστατικά.</w:t>
      </w:r>
    </w:p>
    <w:p w14:paraId="2D9C7592" w14:textId="77777777" w:rsidR="003959C6" w:rsidRDefault="00A1012C">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Θέλω, λοιπόν, να σας πω ότι</w:t>
      </w:r>
      <w:r>
        <w:rPr>
          <w:rFonts w:eastAsia="Times New Roman" w:cs="Times New Roman"/>
          <w:szCs w:val="24"/>
        </w:rPr>
        <w:t>,</w:t>
      </w:r>
      <w:r>
        <w:rPr>
          <w:rFonts w:eastAsia="Times New Roman" w:cs="Times New Roman"/>
          <w:szCs w:val="24"/>
        </w:rPr>
        <w:t xml:space="preserve"> όχι μόνο η νομολογία αποδίδει τη γονική μέριμνα και στους</w:t>
      </w:r>
      <w:r>
        <w:rPr>
          <w:rFonts w:eastAsia="Times New Roman" w:cs="Times New Roman"/>
          <w:szCs w:val="24"/>
        </w:rPr>
        <w:t xml:space="preserve"> δύο γονείς, αλλά τα τελευταία χρόνια υπάρχουν </w:t>
      </w:r>
      <w:proofErr w:type="spellStart"/>
      <w:r>
        <w:rPr>
          <w:rFonts w:eastAsia="Times New Roman" w:cs="Times New Roman"/>
          <w:szCs w:val="24"/>
        </w:rPr>
        <w:t>πάμπολλες</w:t>
      </w:r>
      <w:proofErr w:type="spellEnd"/>
      <w:r>
        <w:rPr>
          <w:rFonts w:eastAsia="Times New Roman" w:cs="Times New Roman"/>
          <w:szCs w:val="24"/>
        </w:rPr>
        <w:t xml:space="preserve"> αποφάσεις των ελληνικών δικαστηρίων</w:t>
      </w:r>
      <w:r>
        <w:rPr>
          <w:rFonts w:eastAsia="Times New Roman" w:cs="Times New Roman"/>
          <w:szCs w:val="24"/>
        </w:rPr>
        <w:t>,</w:t>
      </w:r>
      <w:r>
        <w:rPr>
          <w:rFonts w:eastAsia="Times New Roman" w:cs="Times New Roman"/>
          <w:szCs w:val="24"/>
        </w:rPr>
        <w:t xml:space="preserve"> που αποδίδουν την επιμέλεια στον πατέρα, στον αιτούντα, αν έχουμε διαδικασία ασφαλιστικών μέτρων ή στον ενάγοντα. Αυτό δεν είναι κάτι </w:t>
      </w:r>
      <w:r>
        <w:rPr>
          <w:rFonts w:eastAsia="Times New Roman" w:cs="Times New Roman"/>
          <w:szCs w:val="24"/>
        </w:rPr>
        <w:t>που</w:t>
      </w:r>
      <w:r>
        <w:rPr>
          <w:rFonts w:eastAsia="Times New Roman" w:cs="Times New Roman"/>
          <w:szCs w:val="24"/>
        </w:rPr>
        <w:t xml:space="preserve"> είναι άγνωστο. Το γνωρίζ</w:t>
      </w:r>
      <w:r>
        <w:rPr>
          <w:rFonts w:eastAsia="Times New Roman" w:cs="Times New Roman"/>
          <w:szCs w:val="24"/>
        </w:rPr>
        <w:t xml:space="preserve">ουν οι πάντες στην Ελλάδα ότι υπάρχει μια στροφή της νομολογίας. </w:t>
      </w:r>
    </w:p>
    <w:p w14:paraId="2D9C7593" w14:textId="77777777" w:rsidR="003959C6" w:rsidRDefault="00A1012C">
      <w:pPr>
        <w:tabs>
          <w:tab w:val="left" w:pos="3873"/>
        </w:tabs>
        <w:spacing w:line="600" w:lineRule="auto"/>
        <w:ind w:firstLine="720"/>
        <w:jc w:val="both"/>
        <w:rPr>
          <w:rFonts w:eastAsia="Times New Roman" w:cs="Times New Roman"/>
          <w:szCs w:val="24"/>
        </w:rPr>
      </w:pPr>
      <w:r>
        <w:rPr>
          <w:rFonts w:eastAsia="Times New Roman" w:cs="Times New Roman"/>
          <w:szCs w:val="24"/>
        </w:rPr>
        <w:t>Προσέξτε τώρα να δείτε πόσο άδικοι είσαστε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γεγονός </w:t>
      </w:r>
      <w:r>
        <w:rPr>
          <w:rFonts w:eastAsia="Times New Roman" w:cs="Times New Roman"/>
          <w:szCs w:val="24"/>
        </w:rPr>
        <w:t xml:space="preserve">που φτάνει μέχρι του σημείου του ατοπήματος. Να ζητάτε και εμμέσως να φέρνετε μια άποψη στη </w:t>
      </w:r>
      <w:r w:rsidRPr="00840C4C">
        <w:rPr>
          <w:rFonts w:eastAsia="Times New Roman" w:cs="Times New Roman"/>
          <w:szCs w:val="24"/>
        </w:rPr>
        <w:t>Βουλή</w:t>
      </w:r>
      <w:r>
        <w:rPr>
          <w:rFonts w:eastAsia="Times New Roman" w:cs="Times New Roman"/>
          <w:szCs w:val="24"/>
        </w:rPr>
        <w:t>,</w:t>
      </w:r>
      <w:r>
        <w:rPr>
          <w:rFonts w:eastAsia="Times New Roman" w:cs="Times New Roman"/>
          <w:szCs w:val="24"/>
        </w:rPr>
        <w:t xml:space="preserve"> ότι τα μέλη των νομοπαρασκευαστικών επι</w:t>
      </w:r>
      <w:r>
        <w:rPr>
          <w:rFonts w:eastAsia="Times New Roman" w:cs="Times New Roman"/>
          <w:szCs w:val="24"/>
        </w:rPr>
        <w:t xml:space="preserve">τροπών </w:t>
      </w:r>
      <w:r w:rsidRPr="00E57B5A">
        <w:rPr>
          <w:rFonts w:eastAsia="Times New Roman" w:cs="Times New Roman"/>
          <w:szCs w:val="24"/>
        </w:rPr>
        <w:t>πρέπει να</w:t>
      </w:r>
      <w:r>
        <w:rPr>
          <w:rFonts w:eastAsia="Times New Roman" w:cs="Times New Roman"/>
          <w:szCs w:val="24"/>
        </w:rPr>
        <w:t xml:space="preserve"> είναι φακελωμένα όσον αφορά τις επιστημονικές τους απόψεις</w:t>
      </w:r>
      <w:r w:rsidRPr="0098359A">
        <w:rPr>
          <w:rFonts w:eastAsia="Times New Roman" w:cs="Times New Roman"/>
          <w:szCs w:val="24"/>
        </w:rPr>
        <w:t xml:space="preserve">, </w:t>
      </w:r>
      <w:r>
        <w:rPr>
          <w:rFonts w:eastAsia="Times New Roman" w:cs="Times New Roman"/>
          <w:szCs w:val="24"/>
        </w:rPr>
        <w:t>αν τις έχουν εκφράσει</w:t>
      </w:r>
      <w:r w:rsidRPr="0098359A">
        <w:rPr>
          <w:rFonts w:eastAsia="Times New Roman" w:cs="Times New Roman"/>
          <w:szCs w:val="24"/>
        </w:rPr>
        <w:t xml:space="preserve">, </w:t>
      </w:r>
      <w:r>
        <w:rPr>
          <w:rFonts w:eastAsia="Times New Roman" w:cs="Times New Roman"/>
          <w:szCs w:val="24"/>
        </w:rPr>
        <w:t>για να τοποθετηθούν ή όχι</w:t>
      </w:r>
      <w:r w:rsidRPr="00AA1442">
        <w:rPr>
          <w:rFonts w:eastAsia="Times New Roman" w:cs="Times New Roman"/>
          <w:szCs w:val="24"/>
        </w:rPr>
        <w:t xml:space="preserve"> </w:t>
      </w:r>
      <w:r>
        <w:rPr>
          <w:rFonts w:eastAsia="Times New Roman" w:cs="Times New Roman"/>
          <w:szCs w:val="24"/>
        </w:rPr>
        <w:t>σε μια νομοπαρασκευαστική επιτροπή</w:t>
      </w:r>
      <w:r>
        <w:rPr>
          <w:rFonts w:eastAsia="Times New Roman" w:cs="Times New Roman"/>
          <w:szCs w:val="24"/>
        </w:rPr>
        <w:t>.</w:t>
      </w:r>
      <w:r>
        <w:rPr>
          <w:rFonts w:eastAsia="Times New Roman" w:cs="Times New Roman"/>
          <w:szCs w:val="24"/>
        </w:rPr>
        <w:t xml:space="preserve"> </w:t>
      </w:r>
    </w:p>
    <w:p w14:paraId="2D9C7594" w14:textId="77777777" w:rsidR="003959C6" w:rsidRDefault="00A1012C">
      <w:pPr>
        <w:tabs>
          <w:tab w:val="left" w:pos="3873"/>
        </w:tabs>
        <w:spacing w:line="600" w:lineRule="auto"/>
        <w:ind w:firstLine="720"/>
        <w:jc w:val="both"/>
        <w:rPr>
          <w:rFonts w:eastAsia="Times New Roman" w:cs="Times New Roman"/>
          <w:szCs w:val="24"/>
        </w:rPr>
      </w:pPr>
      <w:r>
        <w:rPr>
          <w:rFonts w:eastAsia="Times New Roman" w:cs="Times New Roman"/>
          <w:szCs w:val="24"/>
        </w:rPr>
        <w:t>Για να γνωρίζετε δε</w:t>
      </w:r>
      <w:r w:rsidRPr="0098359A">
        <w:rPr>
          <w:rFonts w:eastAsia="Times New Roman" w:cs="Times New Roman"/>
          <w:szCs w:val="24"/>
        </w:rPr>
        <w:t>,</w:t>
      </w:r>
      <w:r>
        <w:rPr>
          <w:rFonts w:eastAsia="Times New Roman" w:cs="Times New Roman"/>
          <w:szCs w:val="24"/>
        </w:rPr>
        <w:t xml:space="preserve"> να πω ότι ο κ. Παπαγεωργίου, ο εφέτης</w:t>
      </w:r>
      <w:r>
        <w:rPr>
          <w:rFonts w:eastAsia="Times New Roman" w:cs="Times New Roman"/>
          <w:szCs w:val="24"/>
        </w:rPr>
        <w:t>,</w:t>
      </w:r>
      <w:r>
        <w:rPr>
          <w:rFonts w:eastAsia="Times New Roman" w:cs="Times New Roman"/>
          <w:szCs w:val="24"/>
        </w:rPr>
        <w:t xml:space="preserve"> </w:t>
      </w:r>
      <w:r w:rsidRPr="00FE6FE7">
        <w:rPr>
          <w:rFonts w:eastAsia="Times New Roman" w:cs="Times New Roman"/>
          <w:szCs w:val="24"/>
        </w:rPr>
        <w:t>ο οποίος</w:t>
      </w:r>
      <w:r>
        <w:rPr>
          <w:rFonts w:eastAsia="Times New Roman" w:cs="Times New Roman"/>
          <w:szCs w:val="24"/>
        </w:rPr>
        <w:t xml:space="preserve"> προΐσταται αυτής της επιτροπής, είναι από τους δικαστές εκείνους</w:t>
      </w:r>
      <w:r>
        <w:rPr>
          <w:rFonts w:eastAsia="Times New Roman" w:cs="Times New Roman"/>
          <w:szCs w:val="24"/>
        </w:rPr>
        <w:t>,</w:t>
      </w:r>
      <w:r>
        <w:rPr>
          <w:rFonts w:eastAsia="Times New Roman" w:cs="Times New Roman"/>
          <w:szCs w:val="24"/>
        </w:rPr>
        <w:t xml:space="preserve"> που ως πρωτοδίκης έχει εκδώσει κατ’ επανάληψη αποφάσεις</w:t>
      </w:r>
      <w:r>
        <w:rPr>
          <w:rFonts w:eastAsia="Times New Roman" w:cs="Times New Roman"/>
          <w:szCs w:val="24"/>
        </w:rPr>
        <w:t>,</w:t>
      </w:r>
      <w:r>
        <w:rPr>
          <w:rFonts w:eastAsia="Times New Roman" w:cs="Times New Roman"/>
          <w:szCs w:val="24"/>
        </w:rPr>
        <w:t xml:space="preserve"> που την επιμέλεια την παραχωρεί στον πατέρα. </w:t>
      </w:r>
      <w:r>
        <w:rPr>
          <w:rFonts w:eastAsia="Times New Roman" w:cs="Times New Roman"/>
          <w:szCs w:val="24"/>
        </w:rPr>
        <w:lastRenderedPageBreak/>
        <w:t>Λέω</w:t>
      </w:r>
      <w:r w:rsidRPr="0098359A">
        <w:rPr>
          <w:rFonts w:eastAsia="Times New Roman" w:cs="Times New Roman"/>
          <w:szCs w:val="24"/>
        </w:rPr>
        <w:t xml:space="preserve"> </w:t>
      </w:r>
      <w:r>
        <w:rPr>
          <w:rFonts w:eastAsia="Times New Roman" w:cs="Times New Roman"/>
          <w:szCs w:val="24"/>
        </w:rPr>
        <w:t xml:space="preserve">αυτά τα πράγματα, για να τα γνωρίζετε και για να μη νομίζουν ορισμένοι, </w:t>
      </w:r>
      <w:r w:rsidRPr="002940B6">
        <w:rPr>
          <w:rFonts w:eastAsia="Times New Roman"/>
          <w:szCs w:val="24"/>
        </w:rPr>
        <w:t>οι οποίοι</w:t>
      </w:r>
      <w:r>
        <w:rPr>
          <w:rFonts w:eastAsia="Times New Roman" w:cs="Times New Roman"/>
          <w:szCs w:val="24"/>
        </w:rPr>
        <w:t xml:space="preserve"> </w:t>
      </w:r>
      <w:r w:rsidRPr="00224BE3">
        <w:rPr>
          <w:rFonts w:eastAsia="Times New Roman" w:cs="Times New Roman"/>
          <w:szCs w:val="24"/>
        </w:rPr>
        <w:t>μ</w:t>
      </w:r>
      <w:r w:rsidRPr="00224BE3">
        <w:rPr>
          <w:rFonts w:eastAsia="Times New Roman" w:cs="Times New Roman"/>
          <w:szCs w:val="24"/>
        </w:rPr>
        <w:t>πορεί να</w:t>
      </w:r>
      <w:r>
        <w:rPr>
          <w:rFonts w:eastAsia="Times New Roman" w:cs="Times New Roman"/>
          <w:szCs w:val="24"/>
        </w:rPr>
        <w:t xml:space="preserve"> έχουν εύλογα παράπονα όχι από τα δικαστήρια</w:t>
      </w:r>
      <w:r>
        <w:rPr>
          <w:rFonts w:eastAsia="Times New Roman" w:cs="Times New Roman"/>
          <w:szCs w:val="24"/>
        </w:rPr>
        <w:t>,</w:t>
      </w:r>
      <w:r>
        <w:rPr>
          <w:rFonts w:eastAsia="Times New Roman" w:cs="Times New Roman"/>
          <w:szCs w:val="24"/>
        </w:rPr>
        <w:t xml:space="preserve"> αλλά από τη συμπεριφορά της τέως συζύγου τους για παράδειγμα, ότι με αυτόν τον τρόπο θα λυθεί </w:t>
      </w:r>
      <w:r>
        <w:rPr>
          <w:rFonts w:eastAsia="Times New Roman" w:cs="Times New Roman"/>
          <w:szCs w:val="24"/>
        </w:rPr>
        <w:t>το</w:t>
      </w:r>
      <w:r>
        <w:rPr>
          <w:rFonts w:eastAsia="Times New Roman" w:cs="Times New Roman"/>
          <w:szCs w:val="24"/>
        </w:rPr>
        <w:t xml:space="preserve"> πρόβλημα. </w:t>
      </w:r>
    </w:p>
    <w:p w14:paraId="2D9C7595" w14:textId="77777777" w:rsidR="003959C6" w:rsidRDefault="00A1012C">
      <w:pPr>
        <w:tabs>
          <w:tab w:val="left" w:pos="3873"/>
        </w:tabs>
        <w:spacing w:line="600" w:lineRule="auto"/>
        <w:ind w:firstLine="720"/>
        <w:jc w:val="both"/>
        <w:rPr>
          <w:rFonts w:eastAsia="Times New Roman" w:cs="Times New Roman"/>
          <w:szCs w:val="24"/>
        </w:rPr>
      </w:pPr>
      <w:r>
        <w:rPr>
          <w:rFonts w:eastAsia="Times New Roman" w:cs="Times New Roman"/>
          <w:szCs w:val="24"/>
        </w:rPr>
        <w:t>Το πρόβλημα θα λυθεί με τον τρόπο</w:t>
      </w:r>
      <w:r>
        <w:rPr>
          <w:rFonts w:eastAsia="Times New Roman" w:cs="Times New Roman"/>
          <w:szCs w:val="24"/>
        </w:rPr>
        <w:t>,</w:t>
      </w:r>
      <w:r>
        <w:rPr>
          <w:rFonts w:eastAsia="Times New Roman" w:cs="Times New Roman"/>
          <w:szCs w:val="24"/>
        </w:rPr>
        <w:t xml:space="preserve"> που έχει δρομολογήσει η </w:t>
      </w:r>
      <w:r w:rsidRPr="001850F1">
        <w:rPr>
          <w:rFonts w:eastAsia="Times New Roman" w:cs="Times New Roman"/>
          <w:szCs w:val="24"/>
        </w:rPr>
        <w:t>Κυβέρνηση</w:t>
      </w:r>
      <w:r>
        <w:rPr>
          <w:rFonts w:eastAsia="Times New Roman" w:cs="Times New Roman"/>
          <w:szCs w:val="24"/>
        </w:rPr>
        <w:t>: σύσταση νομοπαρασκευαστι</w:t>
      </w:r>
      <w:r>
        <w:rPr>
          <w:rFonts w:eastAsia="Times New Roman" w:cs="Times New Roman"/>
          <w:szCs w:val="24"/>
        </w:rPr>
        <w:t>κής επιτροπής</w:t>
      </w:r>
      <w:r>
        <w:rPr>
          <w:rFonts w:eastAsia="Times New Roman" w:cs="Times New Roman"/>
          <w:szCs w:val="24"/>
        </w:rPr>
        <w:t>,</w:t>
      </w:r>
      <w:r>
        <w:rPr>
          <w:rFonts w:eastAsia="Times New Roman" w:cs="Times New Roman"/>
          <w:szCs w:val="24"/>
        </w:rPr>
        <w:t xml:space="preserve"> στην οποία θα εξεταστούν τα ζητήματα αυτά και κυρίως, </w:t>
      </w:r>
      <w:r w:rsidRPr="002170BF">
        <w:rPr>
          <w:rFonts w:eastAsia="Times New Roman" w:cs="Times New Roman"/>
          <w:szCs w:val="24"/>
        </w:rPr>
        <w:t>κυρίες και κύριοι συνάδελφοι,</w:t>
      </w:r>
      <w:r>
        <w:rPr>
          <w:rFonts w:eastAsia="Times New Roman" w:cs="Times New Roman"/>
          <w:szCs w:val="24"/>
        </w:rPr>
        <w:t xml:space="preserve"> το ζήτημα της επικοινωνίας. Διότι το πρόβλημα, όπως ακριβώς το αναφέρουν και ορισμένοι γονείς</w:t>
      </w:r>
      <w:r>
        <w:rPr>
          <w:rFonts w:eastAsia="Times New Roman" w:cs="Times New Roman"/>
          <w:szCs w:val="24"/>
        </w:rPr>
        <w:t xml:space="preserve"> -</w:t>
      </w:r>
      <w:r>
        <w:rPr>
          <w:rFonts w:eastAsia="Times New Roman" w:cs="Times New Roman"/>
          <w:szCs w:val="24"/>
        </w:rPr>
        <w:t>πατεράδες</w:t>
      </w:r>
      <w:r>
        <w:rPr>
          <w:rFonts w:eastAsia="Times New Roman" w:cs="Times New Roman"/>
          <w:szCs w:val="24"/>
        </w:rPr>
        <w:t>-</w:t>
      </w:r>
      <w:r>
        <w:rPr>
          <w:rFonts w:eastAsia="Times New Roman" w:cs="Times New Roman"/>
          <w:szCs w:val="24"/>
        </w:rPr>
        <w:t xml:space="preserve"> </w:t>
      </w:r>
      <w:r w:rsidRPr="002940B6">
        <w:rPr>
          <w:rFonts w:eastAsia="Times New Roman"/>
          <w:szCs w:val="24"/>
        </w:rPr>
        <w:t>οι οποίοι</w:t>
      </w:r>
      <w:r>
        <w:rPr>
          <w:rFonts w:eastAsia="Times New Roman" w:cs="Times New Roman"/>
          <w:szCs w:val="24"/>
        </w:rPr>
        <w:t xml:space="preserve"> έχουν πρόβλημα με την επαφή τους με το πα</w:t>
      </w:r>
      <w:r>
        <w:rPr>
          <w:rFonts w:eastAsia="Times New Roman" w:cs="Times New Roman"/>
          <w:szCs w:val="24"/>
        </w:rPr>
        <w:t xml:space="preserve">ιδί τους, δεν είναι η επιμέλεια, είναι ότι στερούνται ουσιαστικής επικοινωνίας. Αυτά, λοιπόν, θα </w:t>
      </w:r>
      <w:r w:rsidRPr="00E57B5A">
        <w:rPr>
          <w:rFonts w:eastAsia="Times New Roman" w:cs="Times New Roman"/>
          <w:szCs w:val="24"/>
        </w:rPr>
        <w:t>πρέπει να</w:t>
      </w:r>
      <w:r>
        <w:rPr>
          <w:rFonts w:eastAsia="Times New Roman" w:cs="Times New Roman"/>
          <w:szCs w:val="24"/>
        </w:rPr>
        <w:t xml:space="preserve"> εξετάσει η νομοπαρασκευαστική επιτροπή.</w:t>
      </w:r>
    </w:p>
    <w:p w14:paraId="2D9C7596" w14:textId="77777777" w:rsidR="003959C6" w:rsidRDefault="00A1012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Όπως έχω πει κατ’ επανάληψη στη </w:t>
      </w:r>
      <w:r w:rsidRPr="00840C4C">
        <w:rPr>
          <w:rFonts w:eastAsia="Times New Roman" w:cs="Times New Roman"/>
          <w:szCs w:val="24"/>
        </w:rPr>
        <w:t>Βουλή</w:t>
      </w:r>
      <w:r>
        <w:rPr>
          <w:rFonts w:eastAsia="Times New Roman" w:cs="Times New Roman"/>
          <w:szCs w:val="24"/>
        </w:rPr>
        <w:t xml:space="preserve">, θα </w:t>
      </w:r>
      <w:r w:rsidRPr="00E57B5A">
        <w:rPr>
          <w:rFonts w:eastAsia="Times New Roman" w:cs="Times New Roman"/>
          <w:szCs w:val="24"/>
        </w:rPr>
        <w:t xml:space="preserve">πρέπει </w:t>
      </w:r>
      <w:r>
        <w:rPr>
          <w:rFonts w:eastAsia="Times New Roman" w:cs="Times New Roman"/>
          <w:szCs w:val="24"/>
        </w:rPr>
        <w:t>το δικαίωμα της επικοινωνίας να είναι ένα δικαίωμα</w:t>
      </w:r>
      <w:r>
        <w:rPr>
          <w:rFonts w:eastAsia="Times New Roman" w:cs="Times New Roman"/>
          <w:szCs w:val="24"/>
        </w:rPr>
        <w:t>,</w:t>
      </w:r>
      <w:r>
        <w:rPr>
          <w:rFonts w:eastAsia="Times New Roman" w:cs="Times New Roman"/>
          <w:szCs w:val="24"/>
        </w:rPr>
        <w:t xml:space="preserve"> που θα το ασκεί ο άλλος </w:t>
      </w:r>
      <w:r>
        <w:rPr>
          <w:rFonts w:eastAsia="Times New Roman" w:cs="Times New Roman"/>
          <w:szCs w:val="24"/>
        </w:rPr>
        <w:t xml:space="preserve">γονέας </w:t>
      </w:r>
      <w:r>
        <w:rPr>
          <w:rFonts w:eastAsia="Times New Roman" w:cs="Times New Roman"/>
          <w:szCs w:val="24"/>
        </w:rPr>
        <w:t xml:space="preserve">απολύτως. Δεν θα μπαίνει σε ένα πλαίσιο αντιδικίας των συζύγων, διότι τελικά το παιδί πληρώνει τα σπασμένα </w:t>
      </w:r>
      <w:r>
        <w:rPr>
          <w:rFonts w:eastAsia="Times New Roman" w:cs="Times New Roman"/>
          <w:szCs w:val="24"/>
        </w:rPr>
        <w:lastRenderedPageBreak/>
        <w:t>σε αυτή την υπόθεση. Και σε κάθε περίπτωση</w:t>
      </w:r>
      <w:r>
        <w:rPr>
          <w:rFonts w:eastAsia="Times New Roman" w:cs="Times New Roman"/>
          <w:szCs w:val="24"/>
        </w:rPr>
        <w:t>,</w:t>
      </w:r>
      <w:r>
        <w:rPr>
          <w:rFonts w:eastAsia="Times New Roman" w:cs="Times New Roman"/>
          <w:szCs w:val="24"/>
        </w:rPr>
        <w:t xml:space="preserve"> εάν αποδειχθεί ότι η σύζυγος είναι υπεύθυνη για τη μη ορθή επικοινωνία το</w:t>
      </w:r>
      <w:r>
        <w:rPr>
          <w:rFonts w:eastAsia="Times New Roman" w:cs="Times New Roman"/>
          <w:szCs w:val="24"/>
        </w:rPr>
        <w:t xml:space="preserve">υ παιδιού με τον άλλο γονέα, αυτό θα </w:t>
      </w:r>
      <w:r w:rsidRPr="00E57B5A">
        <w:rPr>
          <w:rFonts w:eastAsia="Times New Roman" w:cs="Times New Roman"/>
          <w:szCs w:val="24"/>
        </w:rPr>
        <w:t>πρέπει να</w:t>
      </w:r>
      <w:r>
        <w:rPr>
          <w:rFonts w:eastAsia="Times New Roman" w:cs="Times New Roman"/>
          <w:szCs w:val="24"/>
        </w:rPr>
        <w:t xml:space="preserve"> συνιστά κακή άσκηση της επιμέλειας και να της αφαιρείται ή να του αφαιρείται. </w:t>
      </w:r>
    </w:p>
    <w:p w14:paraId="2D9C7597" w14:textId="77777777" w:rsidR="003959C6" w:rsidRDefault="00A1012C">
      <w:pPr>
        <w:tabs>
          <w:tab w:val="left" w:pos="3873"/>
        </w:tabs>
        <w:spacing w:line="600" w:lineRule="auto"/>
        <w:ind w:firstLine="720"/>
        <w:jc w:val="both"/>
        <w:rPr>
          <w:rFonts w:eastAsia="Times New Roman" w:cs="Times New Roman"/>
          <w:szCs w:val="24"/>
        </w:rPr>
      </w:pPr>
      <w:r>
        <w:rPr>
          <w:rFonts w:eastAsia="Times New Roman" w:cs="Times New Roman"/>
          <w:szCs w:val="24"/>
        </w:rPr>
        <w:t>Αυτά, λοιπόν, είναι τα πολύ σοβαρά ζητήματα</w:t>
      </w:r>
      <w:r>
        <w:rPr>
          <w:rFonts w:eastAsia="Times New Roman" w:cs="Times New Roman"/>
          <w:szCs w:val="24"/>
        </w:rPr>
        <w:t>,</w:t>
      </w:r>
      <w:r>
        <w:rPr>
          <w:rFonts w:eastAsia="Times New Roman" w:cs="Times New Roman"/>
          <w:szCs w:val="24"/>
        </w:rPr>
        <w:t xml:space="preserve"> για τα οποία σε πολύ σύντομο χρονικό διάστημα -πολύ σωστά είπατε ότι η 23 Σεπτεμβρίου</w:t>
      </w:r>
      <w:r>
        <w:rPr>
          <w:rFonts w:eastAsia="Times New Roman" w:cs="Times New Roman"/>
          <w:szCs w:val="24"/>
        </w:rPr>
        <w:t xml:space="preserve"> είναι καταληκτική ημερομηνία- η νομοπαρασκευαστική επιτροπή θα έχει παραδώσει το πόρισμά της. Και με βάση τις επεξεργασίες της νομοπαρασκευαστικής επιτροπής</w:t>
      </w:r>
      <w:r>
        <w:rPr>
          <w:rFonts w:eastAsia="Times New Roman" w:cs="Times New Roman"/>
          <w:szCs w:val="24"/>
        </w:rPr>
        <w:t>,</w:t>
      </w:r>
      <w:r>
        <w:rPr>
          <w:rFonts w:eastAsia="Times New Roman" w:cs="Times New Roman"/>
          <w:szCs w:val="24"/>
        </w:rPr>
        <w:t xml:space="preserve"> θα προχωρήσει το Υπουργείο Δικαιοσύνης σε περαιτέρω συζήτηση για την αναμόρφωση των συγκεκριμένων</w:t>
      </w:r>
      <w:r>
        <w:rPr>
          <w:rFonts w:eastAsia="Times New Roman" w:cs="Times New Roman"/>
          <w:szCs w:val="24"/>
        </w:rPr>
        <w:t xml:space="preserve"> διατάξεων του </w:t>
      </w:r>
      <w:r>
        <w:rPr>
          <w:rFonts w:eastAsia="Times New Roman" w:cs="Times New Roman"/>
          <w:szCs w:val="24"/>
        </w:rPr>
        <w:t>ο</w:t>
      </w:r>
      <w:r>
        <w:rPr>
          <w:rFonts w:eastAsia="Times New Roman" w:cs="Times New Roman"/>
          <w:szCs w:val="24"/>
        </w:rPr>
        <w:t>ικογενειακού δικαίου.</w:t>
      </w:r>
    </w:p>
    <w:p w14:paraId="2D9C7598" w14:textId="77777777" w:rsidR="003959C6" w:rsidRDefault="00A1012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Θέλω ένα τελευταίο να πω, </w:t>
      </w:r>
      <w:r w:rsidRPr="00A341B8">
        <w:rPr>
          <w:rFonts w:eastAsia="Times New Roman" w:cs="Times New Roman"/>
          <w:szCs w:val="24"/>
        </w:rPr>
        <w:t>κύριε Πρόεδρε</w:t>
      </w:r>
      <w:r>
        <w:rPr>
          <w:rFonts w:eastAsia="Times New Roman" w:cs="Times New Roman"/>
          <w:szCs w:val="24"/>
        </w:rPr>
        <w:t xml:space="preserve">. Θέλω, επίσης, να σας ενημερώσω ότι η </w:t>
      </w:r>
      <w:r>
        <w:rPr>
          <w:rFonts w:eastAsia="Times New Roman" w:cs="Times New Roman"/>
          <w:szCs w:val="24"/>
        </w:rPr>
        <w:t>ε</w:t>
      </w:r>
      <w:r>
        <w:rPr>
          <w:rFonts w:eastAsia="Times New Roman" w:cs="Times New Roman"/>
          <w:szCs w:val="24"/>
        </w:rPr>
        <w:t xml:space="preserve">πιτροπή δεν θα συζητήσει μόνο </w:t>
      </w:r>
      <w:r>
        <w:rPr>
          <w:rFonts w:eastAsia="Times New Roman" w:cs="Times New Roman"/>
          <w:szCs w:val="24"/>
        </w:rPr>
        <w:t xml:space="preserve">στο εσωτερικό </w:t>
      </w:r>
      <w:r>
        <w:rPr>
          <w:rFonts w:eastAsia="Times New Roman" w:cs="Times New Roman"/>
          <w:szCs w:val="24"/>
        </w:rPr>
        <w:t>της αυτά τα ζητήματα, θα καλέσει και τους εμπλεκομένους σε αυτή την υπόθεση είτε είναι συλλογικ</w:t>
      </w:r>
      <w:r>
        <w:rPr>
          <w:rFonts w:eastAsia="Times New Roman" w:cs="Times New Roman"/>
          <w:szCs w:val="24"/>
        </w:rPr>
        <w:t xml:space="preserve">ότητες είτε είναι ειδικοί επιστήμονες, </w:t>
      </w:r>
      <w:r w:rsidRPr="002940B6">
        <w:rPr>
          <w:rFonts w:eastAsia="Times New Roman"/>
          <w:szCs w:val="24"/>
        </w:rPr>
        <w:t>οι οποίοι</w:t>
      </w:r>
      <w:r>
        <w:rPr>
          <w:rFonts w:eastAsia="Times New Roman" w:cs="Times New Roman"/>
          <w:szCs w:val="24"/>
        </w:rPr>
        <w:t xml:space="preserve"> θα εκφράσουν τις απόψεις τους και ουσιαστικές και νομικές και εν γένει επιστημονικές. Να μην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αμφιβολία ότι η νομοπαρασκευαστική </w:t>
      </w:r>
      <w:r>
        <w:rPr>
          <w:rFonts w:eastAsia="Times New Roman" w:cs="Times New Roman"/>
          <w:szCs w:val="24"/>
        </w:rPr>
        <w:lastRenderedPageBreak/>
        <w:t>επιτροπή θα επιτελέσει το έργο της με αίσθημα ευθύνης έναντι των</w:t>
      </w:r>
      <w:r>
        <w:rPr>
          <w:rFonts w:eastAsia="Times New Roman" w:cs="Times New Roman"/>
          <w:szCs w:val="24"/>
        </w:rPr>
        <w:t xml:space="preserve"> πολιτών και έναντι του νόμου.</w:t>
      </w:r>
    </w:p>
    <w:p w14:paraId="2D9C7599" w14:textId="77777777" w:rsidR="003959C6" w:rsidRDefault="00A1012C">
      <w:pPr>
        <w:tabs>
          <w:tab w:val="left" w:pos="3873"/>
        </w:tabs>
        <w:spacing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Ευχαριστώ, </w:t>
      </w:r>
      <w:r w:rsidRPr="00390D90">
        <w:rPr>
          <w:rFonts w:eastAsia="Times New Roman" w:cs="Times New Roman"/>
          <w:szCs w:val="24"/>
        </w:rPr>
        <w:t>κύριε Υπουργέ</w:t>
      </w:r>
      <w:r>
        <w:rPr>
          <w:rFonts w:eastAsia="Times New Roman" w:cs="Times New Roman"/>
          <w:szCs w:val="24"/>
        </w:rPr>
        <w:t>.</w:t>
      </w:r>
    </w:p>
    <w:p w14:paraId="2D9C759A" w14:textId="77777777" w:rsidR="003959C6" w:rsidRDefault="00A1012C">
      <w:pPr>
        <w:tabs>
          <w:tab w:val="left" w:pos="3873"/>
        </w:tabs>
        <w:spacing w:line="600" w:lineRule="auto"/>
        <w:ind w:firstLine="720"/>
        <w:jc w:val="both"/>
        <w:rPr>
          <w:rFonts w:eastAsia="Times New Roman" w:cs="Times New Roman"/>
          <w:szCs w:val="24"/>
        </w:rPr>
      </w:pPr>
      <w:r>
        <w:rPr>
          <w:rFonts w:eastAsia="Times New Roman" w:cs="Times New Roman"/>
          <w:szCs w:val="24"/>
        </w:rPr>
        <w:t>Κύριε Παναγιωτόπουλε, έχετε τον λόγο.</w:t>
      </w:r>
    </w:p>
    <w:p w14:paraId="2D9C759B" w14:textId="77777777" w:rsidR="003959C6" w:rsidRDefault="00A1012C">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 xml:space="preserve">Προφανώς, </w:t>
      </w:r>
      <w:r w:rsidRPr="00390D90">
        <w:rPr>
          <w:rFonts w:eastAsia="Times New Roman" w:cs="Times New Roman"/>
          <w:szCs w:val="24"/>
        </w:rPr>
        <w:t>κύριε Υπουργέ,</w:t>
      </w:r>
      <w:r>
        <w:rPr>
          <w:rFonts w:eastAsia="Times New Roman" w:cs="Times New Roman"/>
          <w:szCs w:val="24"/>
        </w:rPr>
        <w:t xml:space="preserve"> το θέμα δεν προσφέρεται για αντιδικία </w:t>
      </w:r>
      <w:r w:rsidRPr="00911877">
        <w:rPr>
          <w:rFonts w:eastAsia="Times New Roman" w:cs="Times New Roman"/>
          <w:szCs w:val="24"/>
        </w:rPr>
        <w:t>πολιτική</w:t>
      </w:r>
      <w:r>
        <w:rPr>
          <w:rFonts w:eastAsia="Times New Roman" w:cs="Times New Roman"/>
          <w:szCs w:val="24"/>
        </w:rPr>
        <w:t xml:space="preserve"> εδώ. Ούτε βέβαια</w:t>
      </w:r>
      <w:r>
        <w:rPr>
          <w:rFonts w:eastAsia="Times New Roman" w:cs="Times New Roman"/>
          <w:szCs w:val="24"/>
        </w:rPr>
        <w:t>,</w:t>
      </w:r>
      <w:r>
        <w:rPr>
          <w:rFonts w:eastAsia="Times New Roman" w:cs="Times New Roman"/>
          <w:szCs w:val="24"/>
        </w:rPr>
        <w:t xml:space="preserve"> εγώ έχω να δι</w:t>
      </w:r>
      <w:r>
        <w:rPr>
          <w:rFonts w:eastAsia="Times New Roman" w:cs="Times New Roman"/>
          <w:szCs w:val="24"/>
        </w:rPr>
        <w:t xml:space="preserve">ατυπώσω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συγκεκριμένη άποψη προς το συγκεκριμένο δικαστικό πρόεδρο της νομοπαρασκευαστικής. Μακριά από εμένα αυτά. </w:t>
      </w:r>
    </w:p>
    <w:p w14:paraId="2D9C759C" w14:textId="77777777" w:rsidR="003959C6" w:rsidRDefault="00A1012C">
      <w:pPr>
        <w:tabs>
          <w:tab w:val="left" w:pos="3873"/>
        </w:tabs>
        <w:spacing w:line="600" w:lineRule="auto"/>
        <w:ind w:firstLine="720"/>
        <w:jc w:val="both"/>
        <w:rPr>
          <w:rFonts w:eastAsia="Times New Roman" w:cs="Times New Roman"/>
          <w:szCs w:val="24"/>
        </w:rPr>
      </w:pPr>
      <w:r>
        <w:rPr>
          <w:rFonts w:eastAsia="Times New Roman" w:cs="Times New Roman"/>
          <w:szCs w:val="24"/>
        </w:rPr>
        <w:t>Απλά διατύπωσα την άποψη ότι ένας δημόσιος λειτουργός</w:t>
      </w:r>
      <w:r>
        <w:rPr>
          <w:rFonts w:eastAsia="Times New Roman" w:cs="Times New Roman"/>
          <w:szCs w:val="24"/>
        </w:rPr>
        <w:t>,</w:t>
      </w:r>
      <w:r>
        <w:rPr>
          <w:rFonts w:eastAsia="Times New Roman" w:cs="Times New Roman"/>
          <w:szCs w:val="24"/>
        </w:rPr>
        <w:t xml:space="preserve"> </w:t>
      </w:r>
      <w:r w:rsidRPr="00FE6FE7">
        <w:rPr>
          <w:rFonts w:eastAsia="Times New Roman" w:cs="Times New Roman"/>
          <w:szCs w:val="24"/>
        </w:rPr>
        <w:t>ο οποίος</w:t>
      </w:r>
      <w:r>
        <w:rPr>
          <w:rFonts w:eastAsia="Times New Roman" w:cs="Times New Roman"/>
          <w:szCs w:val="24"/>
        </w:rPr>
        <w:t xml:space="preserve"> έχει δημόσια εκπεφρασμένη γνώμη υπέρ της μία και όχι της άλλης άποψης</w:t>
      </w:r>
      <w:r>
        <w:rPr>
          <w:rFonts w:eastAsia="Times New Roman" w:cs="Times New Roman"/>
          <w:szCs w:val="24"/>
        </w:rPr>
        <w:t>,</w:t>
      </w:r>
      <w:r>
        <w:rPr>
          <w:rFonts w:eastAsia="Times New Roman" w:cs="Times New Roman"/>
          <w:szCs w:val="24"/>
        </w:rPr>
        <w:t xml:space="preserve"> θα μπορούσε να οδηγήσει προς μια συγκεκριμένη κατεύθυνση τις εργασίες της νομοπαρασκευαστικής επιτροπής. Αυτό θα έλεγα ότι θα ήταν εναντίον των εχεγγύων</w:t>
      </w:r>
      <w:r>
        <w:rPr>
          <w:rFonts w:eastAsia="Times New Roman" w:cs="Times New Roman"/>
          <w:szCs w:val="24"/>
        </w:rPr>
        <w:t>,</w:t>
      </w:r>
      <w:r>
        <w:rPr>
          <w:rFonts w:eastAsia="Times New Roman" w:cs="Times New Roman"/>
          <w:szCs w:val="24"/>
        </w:rPr>
        <w:t xml:space="preserve"> που θα έπρεπε να έχει ένα τέτοιο όργανο ως προς την αντικειμενική επιστημονική κρίση.</w:t>
      </w:r>
    </w:p>
    <w:p w14:paraId="2D9C759D"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w:t>
      </w:r>
      <w:r>
        <w:rPr>
          <w:rFonts w:eastAsia="Times New Roman" w:cs="Times New Roman"/>
          <w:szCs w:val="24"/>
        </w:rPr>
        <w:t>ρα, είναι γεγονός ότι η έννοια της γονικής μέριμνας είναι το ευρύτερο σύνολο, αν θέλετε. Υποσύνολο της μέριμνας είναι τόσο η επιμέλεια</w:t>
      </w:r>
      <w:r>
        <w:rPr>
          <w:rFonts w:eastAsia="Times New Roman" w:cs="Times New Roman"/>
          <w:szCs w:val="24"/>
        </w:rPr>
        <w:t>,</w:t>
      </w:r>
      <w:r>
        <w:rPr>
          <w:rFonts w:eastAsia="Times New Roman" w:cs="Times New Roman"/>
          <w:szCs w:val="24"/>
        </w:rPr>
        <w:t xml:space="preserve"> όσο βέβαια και η επικοινωνία. Όταν υπάρχει μια στρέβλωση στην άσκηση ή ανάθεση της επιμέλειας, αλλά και τη διενέργεια τη</w:t>
      </w:r>
      <w:r>
        <w:rPr>
          <w:rFonts w:eastAsia="Times New Roman" w:cs="Times New Roman"/>
          <w:szCs w:val="24"/>
        </w:rPr>
        <w:t>ς επικοινωνίας του ενός γονέα σε σχέση με τον άλλο, τότε προφανώς προβληματικό είναι και το σύνολο που αποκαλούμε «γονική μέριμνα»</w:t>
      </w:r>
      <w:r>
        <w:rPr>
          <w:rFonts w:eastAsia="Times New Roman" w:cs="Times New Roman"/>
          <w:szCs w:val="24"/>
        </w:rPr>
        <w:t>,</w:t>
      </w:r>
      <w:r>
        <w:rPr>
          <w:rFonts w:eastAsia="Times New Roman" w:cs="Times New Roman"/>
          <w:szCs w:val="24"/>
        </w:rPr>
        <w:t xml:space="preserve"> ως προς τον τρόπο άσκησής του</w:t>
      </w:r>
      <w:r>
        <w:rPr>
          <w:rFonts w:eastAsia="Times New Roman" w:cs="Times New Roman"/>
          <w:szCs w:val="24"/>
        </w:rPr>
        <w:t>,</w:t>
      </w:r>
      <w:r>
        <w:rPr>
          <w:rFonts w:eastAsia="Times New Roman" w:cs="Times New Roman"/>
          <w:szCs w:val="24"/>
        </w:rPr>
        <w:t xml:space="preserve"> στην ουσία.</w:t>
      </w:r>
    </w:p>
    <w:p w14:paraId="2D9C759E"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Γι’ αυτό, λοιπόν, εκτιμώ και εκφράζω αυτή μου την εκτίμηση ότι θα πρέπει να υπάρξ</w:t>
      </w:r>
      <w:r>
        <w:rPr>
          <w:rFonts w:eastAsia="Times New Roman" w:cs="Times New Roman"/>
          <w:szCs w:val="24"/>
        </w:rPr>
        <w:t>ει εκσυγχρονισμός, αναδιάρθρωση -όπως αναγράφεται και στην υπουργική σας απόφαση περί σύστασης αυτής της Νομοπαρασκευαστικής Επιτροπής- συγκεκριμένων διατάξεων του οικογενειακού μας δικαίου, στα σχετικά άρθρα δηλαδή του Αστικού Κώδικα, έτσι ώστε να διασφαλ</w:t>
      </w:r>
      <w:r>
        <w:rPr>
          <w:rFonts w:eastAsia="Times New Roman" w:cs="Times New Roman"/>
          <w:szCs w:val="24"/>
        </w:rPr>
        <w:t>ίζεται, αν θέλετε, αυτή η άσκηση των δικαιωμάτων των δύο γονέων προς τα τέκνα κατά τρόπο ισότιμο.</w:t>
      </w:r>
    </w:p>
    <w:p w14:paraId="2D9C759F"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 xml:space="preserve">Εξάλλου, ο ίδιος ο Αστικός Κώδικας στο άρθρο 1511 -και αυτό νομίζω ότι δεν θα πρέπει να αλλάξει- λέει ρητά ότι η απόφαση του δικαστηρίου πρέπει, αφ’ ενός, να </w:t>
      </w:r>
      <w:r>
        <w:rPr>
          <w:rFonts w:eastAsia="Times New Roman" w:cs="Times New Roman"/>
          <w:szCs w:val="24"/>
        </w:rPr>
        <w:t>σέβεται την ισότητα μεταξύ των γονέων και αφ’ ετέρου -και αυτό είναι το σημαντικότερο- να αποβλέπει στο συμφέρον του τέκνου. Όταν ο ένας γονέας, ασχέτως φύλου -θα μπορούσε να ήταν όχι ο πατέρας, αλλά η μητέρα, αφού, όπως είπατε, έχουν προκύψει τέτοιες αποφ</w:t>
      </w:r>
      <w:r>
        <w:rPr>
          <w:rFonts w:eastAsia="Times New Roman" w:cs="Times New Roman"/>
          <w:szCs w:val="24"/>
        </w:rPr>
        <w:t>άσεις- αποκόπτεται βιαίως από την επικοινωνία με το τέκνο, από την άσκηση της επιμέλειας, που είναι στην ουσία όλες οι μεγάλες αποφάσεις για την ανατροφή των παιδιών, τότε στην ουσία</w:t>
      </w:r>
      <w:r>
        <w:rPr>
          <w:rFonts w:eastAsia="Times New Roman" w:cs="Times New Roman"/>
          <w:szCs w:val="24"/>
        </w:rPr>
        <w:t>,</w:t>
      </w:r>
      <w:r>
        <w:rPr>
          <w:rFonts w:eastAsia="Times New Roman" w:cs="Times New Roman"/>
          <w:szCs w:val="24"/>
        </w:rPr>
        <w:t xml:space="preserve"> δεν διασφαλίζεται το πραγματικό συμφέρον του παιδιού, δηλαδή στοιχεία, ό</w:t>
      </w:r>
      <w:r>
        <w:rPr>
          <w:rFonts w:eastAsia="Times New Roman" w:cs="Times New Roman"/>
          <w:szCs w:val="24"/>
        </w:rPr>
        <w:t>πως η διαμονή, η επικοινωνία, η επαφή και με τους δύο γονείς, έτσι ώστε αυτό να διαμορφώσει μια ολοκληρωμένη προσωπικότητα και να μην υπάρξει επιπλέον τραυματισμός από τον χωρισμό των γονέων.</w:t>
      </w:r>
    </w:p>
    <w:p w14:paraId="2D9C75A0"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Με αυτό το πρίσμα πρέπει να λειτουργήσει η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π</w:t>
      </w:r>
      <w:r>
        <w:rPr>
          <w:rFonts w:eastAsia="Times New Roman" w:cs="Times New Roman"/>
          <w:szCs w:val="24"/>
        </w:rPr>
        <w:t xml:space="preserve">ιτροπή και δεδομένου ότι πλέον διεθνώς έχουν επικρατήσει νέοι όροι, οι «γονικές ευθύνες» σε χώρες οι οποίες έχουν προοδευτικό πρόσημο όσον αφορά στη διαμόρφωση του δικού </w:t>
      </w:r>
      <w:r>
        <w:rPr>
          <w:rFonts w:eastAsia="Times New Roman" w:cs="Times New Roman"/>
          <w:szCs w:val="24"/>
        </w:rPr>
        <w:lastRenderedPageBreak/>
        <w:t>τους, ημεδαπού οικογενειακού δικαίου, νομίζω ότι αυτή θα ήταν μια κατεύθυνση που θα πρ</w:t>
      </w:r>
      <w:r>
        <w:rPr>
          <w:rFonts w:eastAsia="Times New Roman" w:cs="Times New Roman"/>
          <w:szCs w:val="24"/>
        </w:rPr>
        <w:t>έπει να δούμε, προκειμένου να διασφαλίσουμε τα συμφέροντα και των γονέων, αλλά κυρίως των τέκνων.</w:t>
      </w:r>
    </w:p>
    <w:p w14:paraId="2D9C75A1" w14:textId="77777777" w:rsidR="003959C6" w:rsidRDefault="00A1012C">
      <w:pPr>
        <w:spacing w:line="600" w:lineRule="auto"/>
        <w:ind w:firstLine="720"/>
        <w:jc w:val="both"/>
        <w:rPr>
          <w:rFonts w:eastAsia="Times New Roman" w:cs="Times New Roman"/>
          <w:szCs w:val="24"/>
        </w:rPr>
      </w:pPr>
      <w:r w:rsidRPr="0060339A">
        <w:rPr>
          <w:rFonts w:eastAsia="Times New Roman" w:cs="Times New Roman"/>
          <w:b/>
          <w:szCs w:val="24"/>
        </w:rPr>
        <w:t>ΠΡΟΕΔΡΕΥΩΝ (Σπυρίδων Λυκούδης):</w:t>
      </w:r>
      <w:r w:rsidRPr="0060339A">
        <w:rPr>
          <w:rFonts w:eastAsia="Times New Roman" w:cs="Times New Roman"/>
          <w:szCs w:val="24"/>
        </w:rPr>
        <w:t xml:space="preserve"> </w:t>
      </w:r>
      <w:r>
        <w:rPr>
          <w:rFonts w:eastAsia="Times New Roman" w:cs="Times New Roman"/>
          <w:szCs w:val="24"/>
        </w:rPr>
        <w:t>Ευχαριστώ, κύριε συνάδελφε.</w:t>
      </w:r>
    </w:p>
    <w:p w14:paraId="2D9C75A2"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D9C75A3" w14:textId="77777777" w:rsidR="003959C6" w:rsidRDefault="00A1012C">
      <w:pPr>
        <w:spacing w:line="600" w:lineRule="auto"/>
        <w:ind w:firstLine="720"/>
        <w:jc w:val="both"/>
        <w:rPr>
          <w:rFonts w:eastAsia="Times New Roman" w:cs="Times New Roman"/>
          <w:szCs w:val="24"/>
        </w:rPr>
      </w:pPr>
      <w:r w:rsidRPr="00F93BB5">
        <w:rPr>
          <w:rFonts w:eastAsia="Times New Roman" w:cs="Times New Roman"/>
          <w:b/>
          <w:szCs w:val="24"/>
        </w:rPr>
        <w:t xml:space="preserve">ΣΤΑΥΡΟΣ ΚΟΝΤΟΝΗΣ (Υπουργός Δικαιοσύνης, Διαφάνειας και Ανθρωπίνων </w:t>
      </w:r>
      <w:r w:rsidRPr="00F93BB5">
        <w:rPr>
          <w:rFonts w:eastAsia="Times New Roman" w:cs="Times New Roman"/>
          <w:b/>
          <w:szCs w:val="24"/>
        </w:rPr>
        <w:t>Δικαιωμάτων):</w:t>
      </w:r>
      <w:r w:rsidRPr="00F93BB5">
        <w:rPr>
          <w:rFonts w:eastAsia="Times New Roman" w:cs="Times New Roman"/>
          <w:szCs w:val="24"/>
        </w:rPr>
        <w:t xml:space="preserve"> </w:t>
      </w:r>
      <w:r>
        <w:rPr>
          <w:rFonts w:eastAsia="Times New Roman" w:cs="Times New Roman"/>
          <w:szCs w:val="24"/>
        </w:rPr>
        <w:t>Κύριε Πρόεδρε, κατά πρώτον, θέλω να ξεκινήσω με μια διαφωνία σε αυτά που είπε ο κύριος συνάδελφος. Είναι αδιανόητο να ισχυρίζεται κάποιος ότι ένας έγκριτος νομικός, διαπρεπής δικαστικ</w:t>
      </w:r>
      <w:r>
        <w:rPr>
          <w:rFonts w:eastAsia="Times New Roman" w:cs="Times New Roman"/>
          <w:szCs w:val="24"/>
        </w:rPr>
        <w:t>ό</w:t>
      </w:r>
      <w:r>
        <w:rPr>
          <w:rFonts w:eastAsia="Times New Roman" w:cs="Times New Roman"/>
          <w:szCs w:val="24"/>
        </w:rPr>
        <w:t>ς λειτουργός, ο οποίος είχε και συνεχίζει να έχει μια εξαι</w:t>
      </w:r>
      <w:r>
        <w:rPr>
          <w:rFonts w:eastAsia="Times New Roman" w:cs="Times New Roman"/>
          <w:szCs w:val="24"/>
        </w:rPr>
        <w:t xml:space="preserve">ρετική πορεία στο </w:t>
      </w:r>
      <w:r>
        <w:rPr>
          <w:rFonts w:eastAsia="Times New Roman" w:cs="Times New Roman"/>
          <w:szCs w:val="24"/>
        </w:rPr>
        <w:t>δ</w:t>
      </w:r>
      <w:r>
        <w:rPr>
          <w:rFonts w:eastAsia="Times New Roman" w:cs="Times New Roman"/>
          <w:szCs w:val="24"/>
        </w:rPr>
        <w:t xml:space="preserve">ικαστικό </w:t>
      </w:r>
      <w:r>
        <w:rPr>
          <w:rFonts w:eastAsia="Times New Roman" w:cs="Times New Roman"/>
          <w:szCs w:val="24"/>
        </w:rPr>
        <w:t>σ</w:t>
      </w:r>
      <w:r>
        <w:rPr>
          <w:rFonts w:eastAsia="Times New Roman" w:cs="Times New Roman"/>
          <w:szCs w:val="24"/>
        </w:rPr>
        <w:t xml:space="preserve">ώμα, θα επιτελέσει έναν ρόλο ελέγχου -με την αρνητική έννοια του όρου- μιας </w:t>
      </w:r>
      <w:r>
        <w:rPr>
          <w:rFonts w:eastAsia="Times New Roman" w:cs="Times New Roman"/>
          <w:szCs w:val="24"/>
        </w:rPr>
        <w:t>ν</w:t>
      </w:r>
      <w:r>
        <w:rPr>
          <w:rFonts w:eastAsia="Times New Roman" w:cs="Times New Roman"/>
          <w:szCs w:val="24"/>
        </w:rPr>
        <w:t xml:space="preserve">ομοπαρασκευαστικής </w:t>
      </w:r>
      <w:r>
        <w:rPr>
          <w:rFonts w:eastAsia="Times New Roman" w:cs="Times New Roman"/>
          <w:szCs w:val="24"/>
        </w:rPr>
        <w:t>ε</w:t>
      </w:r>
      <w:r>
        <w:rPr>
          <w:rFonts w:eastAsia="Times New Roman" w:cs="Times New Roman"/>
          <w:szCs w:val="24"/>
        </w:rPr>
        <w:t>πιτροπής.</w:t>
      </w:r>
    </w:p>
    <w:p w14:paraId="2D9C75A4"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Αντίθετα, εγώ σας είπα για τον συγκεκριμένο δικαστικό λειτουργό ο οποίος προΐσταται της </w:t>
      </w:r>
      <w:r>
        <w:rPr>
          <w:rFonts w:eastAsia="Times New Roman" w:cs="Times New Roman"/>
          <w:szCs w:val="24"/>
        </w:rPr>
        <w:t>ν</w:t>
      </w:r>
      <w:r>
        <w:rPr>
          <w:rFonts w:eastAsia="Times New Roman" w:cs="Times New Roman"/>
          <w:szCs w:val="24"/>
        </w:rPr>
        <w:t xml:space="preserve">ομοπαρασκευαστικής </w:t>
      </w:r>
      <w:r>
        <w:rPr>
          <w:rFonts w:eastAsia="Times New Roman" w:cs="Times New Roman"/>
          <w:szCs w:val="24"/>
        </w:rPr>
        <w:t>ε</w:t>
      </w:r>
      <w:r>
        <w:rPr>
          <w:rFonts w:eastAsia="Times New Roman" w:cs="Times New Roman"/>
          <w:szCs w:val="24"/>
        </w:rPr>
        <w:t>πιτροπής κα</w:t>
      </w:r>
      <w:r>
        <w:rPr>
          <w:rFonts w:eastAsia="Times New Roman" w:cs="Times New Roman"/>
          <w:szCs w:val="24"/>
        </w:rPr>
        <w:t xml:space="preserve">ι για αποφάσεις που έχει εκδώσει προς </w:t>
      </w:r>
      <w:r>
        <w:rPr>
          <w:rFonts w:eastAsia="Times New Roman" w:cs="Times New Roman"/>
          <w:szCs w:val="24"/>
        </w:rPr>
        <w:lastRenderedPageBreak/>
        <w:t>την κατεύθυνση του να έχουν την επιμέλεια όχι η μητέρα, αλλά ο πατέρας του παιδιού. Σας είπα ότι δεν ήταν μία και δύο περιπτώσεις, αλλά ήταν αρκετές.</w:t>
      </w:r>
    </w:p>
    <w:p w14:paraId="2D9C75A5"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Επομένως, οι αιτιάσεις που ακούστηκαν για το πρόσωπο του κ. Παπαγεωρ</w:t>
      </w:r>
      <w:r>
        <w:rPr>
          <w:rFonts w:eastAsia="Times New Roman" w:cs="Times New Roman"/>
          <w:szCs w:val="24"/>
        </w:rPr>
        <w:t xml:space="preserve">γίου, νομίζω ότι ήταν λανθασμένες </w:t>
      </w:r>
      <w:r>
        <w:rPr>
          <w:rFonts w:eastAsia="Times New Roman" w:cs="Times New Roman"/>
          <w:szCs w:val="24"/>
        </w:rPr>
        <w:t xml:space="preserve">αλλά </w:t>
      </w:r>
      <w:r>
        <w:rPr>
          <w:rFonts w:eastAsia="Times New Roman" w:cs="Times New Roman"/>
          <w:szCs w:val="24"/>
        </w:rPr>
        <w:t>και εδράζονται σε ένα κλίμα καχυποψίας, το οποίο κάποιοι παράγουν εκτός της Αιθούσης αυτής. Στην Αίθουσα, όμως, της Βουλής τέτοιοι ισχυρισμοί</w:t>
      </w:r>
      <w:r>
        <w:rPr>
          <w:rFonts w:eastAsia="Times New Roman" w:cs="Times New Roman"/>
          <w:szCs w:val="24"/>
        </w:rPr>
        <w:t>,</w:t>
      </w:r>
      <w:r>
        <w:rPr>
          <w:rFonts w:eastAsia="Times New Roman" w:cs="Times New Roman"/>
          <w:szCs w:val="24"/>
        </w:rPr>
        <w:t xml:space="preserve"> καλύτερα να μην ακούγονται.</w:t>
      </w:r>
    </w:p>
    <w:p w14:paraId="2D9C75A6"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Δεύτερον, θα συμφωνήσω με τα υπόλοιπα που είπε ο κύριος συνάδελφος στη δευτερολογία του. Θέλω, όμως, να τονίσω ότι το βασικό που πρέπει σήμερα να δούμε -και οι δικηγόροι το έχουμε κατ’ επανάληψη βρει μπροστά μας- είναι να εντοπίσουμε το πρόβλημα. Και το πρ</w:t>
      </w:r>
      <w:r>
        <w:rPr>
          <w:rFonts w:eastAsia="Times New Roman" w:cs="Times New Roman"/>
          <w:szCs w:val="24"/>
        </w:rPr>
        <w:t>όβλημα δεν είναι στην επιμέλεια, είναι στην άσκηση και στη</w:t>
      </w:r>
      <w:r>
        <w:rPr>
          <w:rFonts w:eastAsia="Times New Roman" w:cs="Times New Roman"/>
          <w:szCs w:val="24"/>
        </w:rPr>
        <w:t>ν έλλειψη νομικής θωράκισης της επικοινωνίας</w:t>
      </w:r>
      <w:r>
        <w:rPr>
          <w:rFonts w:eastAsia="Times New Roman" w:cs="Times New Roman"/>
          <w:szCs w:val="24"/>
        </w:rPr>
        <w:t>. Εδώ είναι το πρόβλημα. Θα πρέπει η επικοινωνία να λειτουργήσει εξισορροπητικά προς το δικαίωμα της επιμέλειας.</w:t>
      </w:r>
    </w:p>
    <w:p w14:paraId="2D9C75A7"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Δηλαδή, θεωρώ ότι είναι αδιανόητο αυτό πο</w:t>
      </w:r>
      <w:r>
        <w:rPr>
          <w:rFonts w:eastAsia="Times New Roman" w:cs="Times New Roman"/>
          <w:szCs w:val="24"/>
        </w:rPr>
        <w:t>υ συμβαίνει κατά κύριο λόγο, να περιορίζεται η επικοινωνία σε ένα</w:t>
      </w:r>
      <w:r>
        <w:rPr>
          <w:rFonts w:eastAsia="Times New Roman" w:cs="Times New Roman"/>
          <w:szCs w:val="24"/>
        </w:rPr>
        <w:t>-</w:t>
      </w:r>
      <w:r>
        <w:rPr>
          <w:rFonts w:eastAsia="Times New Roman" w:cs="Times New Roman"/>
          <w:szCs w:val="24"/>
        </w:rPr>
        <w:t>δ</w:t>
      </w:r>
      <w:r>
        <w:rPr>
          <w:rFonts w:eastAsia="Times New Roman" w:cs="Times New Roman"/>
          <w:szCs w:val="24"/>
        </w:rPr>
        <w:t>ύ</w:t>
      </w:r>
      <w:r>
        <w:rPr>
          <w:rFonts w:eastAsia="Times New Roman" w:cs="Times New Roman"/>
          <w:szCs w:val="24"/>
        </w:rPr>
        <w:t xml:space="preserve">ο Σαββατοκύριακα τον μήνα, σε μια εβδομάδα κατά τις διακοπές των Χριστουγέννων και του Πάσχα και σε ένα μήνα το καλοκαίρι. Αυτό δεν είναι επικοινωνία, αυτό θα έλεγα είναι </w:t>
      </w:r>
      <w:proofErr w:type="spellStart"/>
      <w:r>
        <w:rPr>
          <w:rFonts w:eastAsia="Times New Roman" w:cs="Times New Roman"/>
          <w:szCs w:val="24"/>
        </w:rPr>
        <w:t>οιονεί</w:t>
      </w:r>
      <w:proofErr w:type="spellEnd"/>
      <w:r>
        <w:rPr>
          <w:rFonts w:eastAsia="Times New Roman" w:cs="Times New Roman"/>
          <w:szCs w:val="24"/>
        </w:rPr>
        <w:t xml:space="preserve"> επικοινωνί</w:t>
      </w:r>
      <w:r>
        <w:rPr>
          <w:rFonts w:eastAsia="Times New Roman" w:cs="Times New Roman"/>
          <w:szCs w:val="24"/>
        </w:rPr>
        <w:t xml:space="preserve">α, για να μην το χαρακτηρίσω διαφορετικά. </w:t>
      </w:r>
    </w:p>
    <w:p w14:paraId="2D9C75A8"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Επομένως εδώ θα πρέπει να δούμε εάν υπάρχουν εκείνες οι πραγματικές προϋποθέσεις της πραγματικής επικοινωνίας</w:t>
      </w:r>
      <w:r>
        <w:rPr>
          <w:rFonts w:eastAsia="Times New Roman" w:cs="Times New Roman"/>
          <w:szCs w:val="24"/>
        </w:rPr>
        <w:t>,</w:t>
      </w:r>
      <w:r>
        <w:rPr>
          <w:rFonts w:eastAsia="Times New Roman" w:cs="Times New Roman"/>
          <w:szCs w:val="24"/>
        </w:rPr>
        <w:t xml:space="preserve"> να μην μπλέκουμε καταστάσεις οι οποίες είναι πρώτα απ’ όλα εις βάρος των τέκνων και δηλητηριάζουν και </w:t>
      </w:r>
      <w:r>
        <w:rPr>
          <w:rFonts w:eastAsia="Times New Roman" w:cs="Times New Roman"/>
          <w:szCs w:val="24"/>
        </w:rPr>
        <w:t>τις σχέσεις αυτών των δυο ανθρώπων</w:t>
      </w:r>
      <w:r>
        <w:rPr>
          <w:rFonts w:eastAsia="Times New Roman" w:cs="Times New Roman"/>
          <w:szCs w:val="24"/>
        </w:rPr>
        <w:t xml:space="preserve">, που </w:t>
      </w:r>
      <w:r>
        <w:rPr>
          <w:rFonts w:eastAsia="Times New Roman" w:cs="Times New Roman"/>
          <w:szCs w:val="24"/>
        </w:rPr>
        <w:t xml:space="preserve">αποφάσισαν να δώσουν τέλος στην έγγαμη συμβίωση, </w:t>
      </w:r>
      <w:r>
        <w:rPr>
          <w:rFonts w:eastAsia="Times New Roman" w:cs="Times New Roman"/>
          <w:szCs w:val="24"/>
        </w:rPr>
        <w:t xml:space="preserve">ειδικά όταν </w:t>
      </w:r>
      <w:r>
        <w:rPr>
          <w:rFonts w:eastAsia="Times New Roman" w:cs="Times New Roman"/>
          <w:szCs w:val="24"/>
        </w:rPr>
        <w:t xml:space="preserve">όλα αυτά βαίνουν εις βάρος τους και εις βάρος βεβαίως των παιδιών. </w:t>
      </w:r>
    </w:p>
    <w:p w14:paraId="2D9C75A9"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Ας εντοπίσουμε, λοιπόν, το πρόβλημα και ας λύσουμε το πρόβλημα της επικοινωνίας, διότι </w:t>
      </w:r>
      <w:r>
        <w:rPr>
          <w:rFonts w:eastAsia="Times New Roman" w:cs="Times New Roman"/>
          <w:szCs w:val="24"/>
        </w:rPr>
        <w:t xml:space="preserve">σας ξαναλέω ότι στις διατάξεις του νόμου </w:t>
      </w:r>
      <w:r>
        <w:rPr>
          <w:rFonts w:eastAsia="Times New Roman" w:cs="Times New Roman"/>
          <w:szCs w:val="24"/>
        </w:rPr>
        <w:t>δεν υπάρχει θωράκιση της επι</w:t>
      </w:r>
      <w:r>
        <w:rPr>
          <w:rFonts w:eastAsia="Times New Roman" w:cs="Times New Roman"/>
          <w:szCs w:val="24"/>
        </w:rPr>
        <w:lastRenderedPageBreak/>
        <w:t xml:space="preserve">κοινωνίας. </w:t>
      </w:r>
      <w:r>
        <w:rPr>
          <w:rFonts w:eastAsia="Times New Roman" w:cs="Times New Roman"/>
          <w:szCs w:val="24"/>
        </w:rPr>
        <w:t xml:space="preserve">Πολλές δε φορές, γνωρίζετε και εσείς ότι αυτό το δικαίωμα τίθεται σε αμφισβήτηση -και </w:t>
      </w:r>
      <w:r>
        <w:rPr>
          <w:rFonts w:eastAsia="Times New Roman" w:cs="Times New Roman"/>
          <w:szCs w:val="24"/>
        </w:rPr>
        <w:t xml:space="preserve">μάλιστα </w:t>
      </w:r>
      <w:r>
        <w:rPr>
          <w:rFonts w:eastAsia="Times New Roman" w:cs="Times New Roman"/>
          <w:szCs w:val="24"/>
        </w:rPr>
        <w:t xml:space="preserve">εκβιαστικά- ούτως ώστε να λυθούν άλλα προβλήματα, </w:t>
      </w:r>
      <w:r>
        <w:rPr>
          <w:rFonts w:eastAsia="Times New Roman" w:cs="Times New Roman"/>
          <w:szCs w:val="24"/>
        </w:rPr>
        <w:t>για παράδειγμα</w:t>
      </w:r>
      <w:r>
        <w:rPr>
          <w:rFonts w:eastAsia="Times New Roman" w:cs="Times New Roman"/>
          <w:szCs w:val="24"/>
        </w:rPr>
        <w:t>, περιουσιακής κατ</w:t>
      </w:r>
      <w:r>
        <w:rPr>
          <w:rFonts w:eastAsia="Times New Roman" w:cs="Times New Roman"/>
          <w:szCs w:val="24"/>
        </w:rPr>
        <w:t>άστασης</w:t>
      </w:r>
      <w:r>
        <w:rPr>
          <w:rFonts w:eastAsia="Times New Roman" w:cs="Times New Roman"/>
          <w:szCs w:val="24"/>
        </w:rPr>
        <w:t>.</w:t>
      </w:r>
      <w:r>
        <w:rPr>
          <w:rFonts w:eastAsia="Times New Roman" w:cs="Times New Roman"/>
          <w:szCs w:val="24"/>
        </w:rPr>
        <w:t xml:space="preserve"> </w:t>
      </w:r>
    </w:p>
    <w:p w14:paraId="2D9C75AA"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Εάν εμείς με τη δέουσα σοβαρότητα επιλύσουμε το κενό, που όλοι διαπιστώνουμε ότι υπάρχει, τότε δεν χρειάζεται </w:t>
      </w:r>
      <w:r>
        <w:rPr>
          <w:rFonts w:eastAsia="Times New Roman" w:cs="Times New Roman"/>
          <w:szCs w:val="24"/>
        </w:rPr>
        <w:t xml:space="preserve">να κάνουμε κάτι </w:t>
      </w:r>
      <w:r>
        <w:rPr>
          <w:rFonts w:eastAsia="Times New Roman" w:cs="Times New Roman"/>
          <w:szCs w:val="24"/>
        </w:rPr>
        <w:t xml:space="preserve">περισσότερο. Αυτά εξήγησα και σε μια συλλογικότητα </w:t>
      </w:r>
      <w:r>
        <w:rPr>
          <w:rFonts w:eastAsia="Times New Roman" w:cs="Times New Roman"/>
          <w:szCs w:val="24"/>
        </w:rPr>
        <w:t xml:space="preserve">που </w:t>
      </w:r>
      <w:r>
        <w:rPr>
          <w:rFonts w:eastAsia="Times New Roman" w:cs="Times New Roman"/>
          <w:szCs w:val="24"/>
        </w:rPr>
        <w:t>έχει συγκροτηθεί και με επισκέφθηκε</w:t>
      </w:r>
      <w:r>
        <w:rPr>
          <w:rFonts w:eastAsia="Times New Roman" w:cs="Times New Roman"/>
          <w:szCs w:val="24"/>
        </w:rPr>
        <w:t>. Το</w:t>
      </w:r>
      <w:r>
        <w:rPr>
          <w:rFonts w:eastAsia="Times New Roman" w:cs="Times New Roman"/>
          <w:szCs w:val="24"/>
        </w:rPr>
        <w:t xml:space="preserve">υς υποσχέθηκα ότι η </w:t>
      </w:r>
      <w:r>
        <w:rPr>
          <w:rFonts w:eastAsia="Times New Roman" w:cs="Times New Roman"/>
          <w:szCs w:val="24"/>
        </w:rPr>
        <w:t>ν</w:t>
      </w:r>
      <w:r>
        <w:rPr>
          <w:rFonts w:eastAsia="Times New Roman" w:cs="Times New Roman"/>
          <w:szCs w:val="24"/>
        </w:rPr>
        <w:t>ομοπα</w:t>
      </w:r>
      <w:r>
        <w:rPr>
          <w:rFonts w:eastAsia="Times New Roman" w:cs="Times New Roman"/>
          <w:szCs w:val="24"/>
        </w:rPr>
        <w:t xml:space="preserve">ρασκευαστική </w:t>
      </w:r>
      <w:r>
        <w:rPr>
          <w:rFonts w:eastAsia="Times New Roman" w:cs="Times New Roman"/>
          <w:szCs w:val="24"/>
        </w:rPr>
        <w:t>ε</w:t>
      </w:r>
      <w:r>
        <w:rPr>
          <w:rFonts w:eastAsia="Times New Roman" w:cs="Times New Roman"/>
          <w:szCs w:val="24"/>
        </w:rPr>
        <w:t>πιτροπή θα ακούσει όλες τις απόψεις και θα λάβει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όλα αυτά τα ζητήματα. </w:t>
      </w:r>
    </w:p>
    <w:p w14:paraId="2D9C75AB"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Θέλω, όμως, να σας πω το εξής: Από την τοποθέτησή σας, εγώ δεν μπόρεσα να έχω μια σαφή εικόνα τι λέει το κόμμα σας, σχετικά με το δικαίωμα και με το ζήτημα τ</w:t>
      </w:r>
      <w:r>
        <w:rPr>
          <w:rFonts w:eastAsia="Times New Roman" w:cs="Times New Roman"/>
          <w:szCs w:val="24"/>
        </w:rPr>
        <w:t xml:space="preserve">ης </w:t>
      </w:r>
      <w:proofErr w:type="spellStart"/>
      <w:r>
        <w:rPr>
          <w:rFonts w:eastAsia="Times New Roman" w:cs="Times New Roman"/>
          <w:szCs w:val="24"/>
        </w:rPr>
        <w:t>συνεπιμέλειας</w:t>
      </w:r>
      <w:proofErr w:type="spellEnd"/>
      <w:r>
        <w:rPr>
          <w:rFonts w:eastAsia="Times New Roman" w:cs="Times New Roman"/>
          <w:szCs w:val="24"/>
        </w:rPr>
        <w:t xml:space="preserve">. Διότι εάν είχε μια άποψη υπέρ της </w:t>
      </w:r>
      <w:proofErr w:type="spellStart"/>
      <w:r>
        <w:rPr>
          <w:rFonts w:eastAsia="Times New Roman" w:cs="Times New Roman"/>
          <w:szCs w:val="24"/>
        </w:rPr>
        <w:t>συνεπιμέλειας</w:t>
      </w:r>
      <w:proofErr w:type="spellEnd"/>
      <w:r>
        <w:rPr>
          <w:rFonts w:eastAsia="Times New Roman" w:cs="Times New Roman"/>
          <w:szCs w:val="24"/>
        </w:rPr>
        <w:t xml:space="preserve"> θα έπρεπε καθ’ ον χρόνο κυβερνούσε να φέρει μια διάταξη προς αυτήν την κατεύθυνση. Όμως σωστά δεν έγινε. Πολύ σωστά δεν έγινε. </w:t>
      </w:r>
    </w:p>
    <w:p w14:paraId="2D9C75AC"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w:t>
      </w:r>
      <w:r>
        <w:rPr>
          <w:rFonts w:eastAsia="Times New Roman" w:cs="Times New Roman"/>
          <w:szCs w:val="24"/>
        </w:rPr>
        <w:t xml:space="preserve">θεωρούμε </w:t>
      </w:r>
      <w:r>
        <w:rPr>
          <w:rFonts w:eastAsia="Times New Roman" w:cs="Times New Roman"/>
          <w:szCs w:val="24"/>
        </w:rPr>
        <w:t>ότι το πρόβλημα υπάρχει. Το πρόβλημα ε</w:t>
      </w:r>
      <w:r>
        <w:rPr>
          <w:rFonts w:eastAsia="Times New Roman" w:cs="Times New Roman"/>
          <w:szCs w:val="24"/>
        </w:rPr>
        <w:t>ντοπίζεται στην επικοινωνία. Κ</w:t>
      </w:r>
      <w:r>
        <w:rPr>
          <w:rFonts w:eastAsia="Times New Roman" w:cs="Times New Roman"/>
          <w:szCs w:val="24"/>
        </w:rPr>
        <w:t>α</w:t>
      </w:r>
      <w:r>
        <w:rPr>
          <w:rFonts w:eastAsia="Times New Roman" w:cs="Times New Roman"/>
          <w:szCs w:val="24"/>
        </w:rPr>
        <w:t>ι αυτό το πρόβλημα θα το λύσουμε αμέσως μετά την 20</w:t>
      </w:r>
      <w:r w:rsidRPr="00CB5F0B">
        <w:rPr>
          <w:rFonts w:eastAsia="Times New Roman" w:cs="Times New Roman"/>
          <w:szCs w:val="24"/>
          <w:vertAlign w:val="superscript"/>
        </w:rPr>
        <w:t>η</w:t>
      </w:r>
      <w:r>
        <w:rPr>
          <w:rFonts w:eastAsia="Times New Roman" w:cs="Times New Roman"/>
          <w:szCs w:val="24"/>
        </w:rPr>
        <w:t xml:space="preserve"> Σεπτεμβρίου που θα έχει ολοκληρώσει τις εργασίες της η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 xml:space="preserve">πιτροπή. </w:t>
      </w:r>
    </w:p>
    <w:p w14:paraId="2D9C75AD" w14:textId="77777777" w:rsidR="003959C6" w:rsidRDefault="00A1012C">
      <w:pPr>
        <w:spacing w:line="600" w:lineRule="auto"/>
        <w:ind w:firstLine="720"/>
        <w:jc w:val="both"/>
        <w:rPr>
          <w:rFonts w:eastAsia="Times New Roman"/>
          <w:bCs/>
        </w:rPr>
      </w:pPr>
      <w:r w:rsidRPr="00CB5F0B">
        <w:rPr>
          <w:rFonts w:eastAsia="Times New Roman"/>
          <w:b/>
          <w:bCs/>
        </w:rPr>
        <w:t>ΠΡΟΕΔΡΕΥΩΝ (Σπυρίδων Λυκούδης):</w:t>
      </w:r>
      <w:r>
        <w:rPr>
          <w:rFonts w:eastAsia="Times New Roman"/>
          <w:b/>
          <w:bCs/>
        </w:rPr>
        <w:t xml:space="preserve"> </w:t>
      </w:r>
      <w:r>
        <w:rPr>
          <w:rFonts w:eastAsia="Times New Roman"/>
          <w:bCs/>
        </w:rPr>
        <w:t>Ευχαριστώ, κύριε Υπουργέ.</w:t>
      </w:r>
    </w:p>
    <w:p w14:paraId="2D9C75AE" w14:textId="77777777" w:rsidR="003959C6" w:rsidRDefault="00A1012C">
      <w:pPr>
        <w:spacing w:line="600" w:lineRule="auto"/>
        <w:ind w:firstLine="720"/>
        <w:jc w:val="both"/>
        <w:rPr>
          <w:rFonts w:eastAsia="Times New Roman"/>
          <w:bCs/>
        </w:rPr>
      </w:pPr>
      <w:r>
        <w:rPr>
          <w:rFonts w:eastAsia="Times New Roman"/>
          <w:bCs/>
        </w:rPr>
        <w:t xml:space="preserve">Κυρίες και κύριοι συνάδελφοι, </w:t>
      </w:r>
      <w:r>
        <w:rPr>
          <w:rFonts w:eastAsia="Times New Roman"/>
          <w:bCs/>
        </w:rPr>
        <w:t xml:space="preserve">θα ήθελα να σας ενημερώσω ότι </w:t>
      </w:r>
      <w:r>
        <w:rPr>
          <w:rFonts w:eastAsia="Times New Roman"/>
          <w:bCs/>
        </w:rPr>
        <w:t>ο Πρόεδρος της Κοινοβουλευτικής Ομάδας του Λαϊκού Συνδέσμου</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Χρυσή Αυγή και οι Βουλευτές του </w:t>
      </w:r>
      <w:r>
        <w:rPr>
          <w:rFonts w:eastAsia="Times New Roman"/>
          <w:bCs/>
        </w:rPr>
        <w:t>κ</w:t>
      </w:r>
      <w:r>
        <w:rPr>
          <w:rFonts w:eastAsia="Times New Roman"/>
          <w:bCs/>
        </w:rPr>
        <w:t>όμματός του κατέθεσαν στις 4-5-2018 πρόταση νόμου</w:t>
      </w:r>
      <w:r>
        <w:rPr>
          <w:rFonts w:eastAsia="Times New Roman"/>
          <w:bCs/>
        </w:rPr>
        <w:t xml:space="preserve"> με θέμα</w:t>
      </w:r>
      <w:r>
        <w:rPr>
          <w:rFonts w:eastAsia="Times New Roman"/>
          <w:bCs/>
        </w:rPr>
        <w:t xml:space="preserve">: «Ιδιωτική ανάρτηση της </w:t>
      </w:r>
      <w:r>
        <w:rPr>
          <w:rFonts w:eastAsia="Times New Roman"/>
          <w:bCs/>
        </w:rPr>
        <w:t>ε</w:t>
      </w:r>
      <w:r>
        <w:rPr>
          <w:rFonts w:eastAsia="Times New Roman"/>
          <w:bCs/>
        </w:rPr>
        <w:t xml:space="preserve">λληνικής </w:t>
      </w:r>
      <w:r>
        <w:rPr>
          <w:rFonts w:eastAsia="Times New Roman"/>
          <w:bCs/>
        </w:rPr>
        <w:t>σ</w:t>
      </w:r>
      <w:r>
        <w:rPr>
          <w:rFonts w:eastAsia="Times New Roman"/>
          <w:bCs/>
        </w:rPr>
        <w:t>ημαίας».</w:t>
      </w:r>
      <w:r>
        <w:rPr>
          <w:rFonts w:eastAsia="Times New Roman"/>
          <w:bCs/>
        </w:rPr>
        <w:t xml:space="preserve"> </w:t>
      </w:r>
    </w:p>
    <w:p w14:paraId="2D9C75AF" w14:textId="77777777" w:rsidR="003959C6" w:rsidRDefault="00A1012C">
      <w:pPr>
        <w:spacing w:line="600" w:lineRule="auto"/>
        <w:ind w:firstLine="720"/>
        <w:jc w:val="both"/>
        <w:rPr>
          <w:rFonts w:eastAsia="Times New Roman"/>
          <w:bCs/>
        </w:rPr>
      </w:pPr>
      <w:r>
        <w:rPr>
          <w:rFonts w:eastAsia="Times New Roman"/>
          <w:bCs/>
        </w:rPr>
        <w:t>Παραπέμπεται στην αρμόδια Διαρκή Επιτροπή.</w:t>
      </w:r>
    </w:p>
    <w:p w14:paraId="2D9C75B0"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Θα συζητηθεί η</w:t>
      </w:r>
      <w:r w:rsidRPr="00640062">
        <w:rPr>
          <w:rFonts w:eastAsia="Times New Roman" w:cs="Times New Roman"/>
          <w:szCs w:val="24"/>
        </w:rPr>
        <w:t xml:space="preserve"> </w:t>
      </w:r>
      <w:r>
        <w:rPr>
          <w:rFonts w:eastAsia="Times New Roman" w:cs="Times New Roman"/>
          <w:szCs w:val="24"/>
        </w:rPr>
        <w:t xml:space="preserve">δεύτερη </w:t>
      </w:r>
      <w:r w:rsidRPr="00640062">
        <w:rPr>
          <w:rFonts w:eastAsia="Times New Roman" w:cs="Times New Roman"/>
          <w:szCs w:val="24"/>
        </w:rPr>
        <w:t xml:space="preserve">με αριθμό 1581/30-4-2018 </w:t>
      </w:r>
      <w:r>
        <w:rPr>
          <w:rFonts w:eastAsia="Times New Roman" w:cs="Times New Roman"/>
          <w:szCs w:val="24"/>
        </w:rPr>
        <w:t>επίκαιρη ε</w:t>
      </w:r>
      <w:r w:rsidRPr="00640062">
        <w:rPr>
          <w:rFonts w:eastAsia="Times New Roman" w:cs="Times New Roman"/>
          <w:szCs w:val="24"/>
        </w:rPr>
        <w:t xml:space="preserve">ρώτηση </w:t>
      </w:r>
      <w:r>
        <w:rPr>
          <w:rFonts w:eastAsia="Times New Roman" w:cs="Times New Roman"/>
          <w:szCs w:val="24"/>
        </w:rPr>
        <w:t xml:space="preserve">δεύτερου κύκλου </w:t>
      </w:r>
      <w:r w:rsidRPr="00640062">
        <w:rPr>
          <w:rFonts w:eastAsia="Times New Roman" w:cs="Times New Roman"/>
          <w:szCs w:val="24"/>
        </w:rPr>
        <w:t>του Βουλευτή Β΄ Αθηνών της Δη</w:t>
      </w:r>
      <w:r>
        <w:rPr>
          <w:rFonts w:eastAsia="Times New Roman" w:cs="Times New Roman"/>
          <w:szCs w:val="24"/>
        </w:rPr>
        <w:t>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w:t>
      </w:r>
      <w:r w:rsidRPr="00640062">
        <w:rPr>
          <w:rFonts w:eastAsia="Times New Roman" w:cs="Times New Roman"/>
          <w:szCs w:val="24"/>
        </w:rPr>
        <w:t>ΑΡ κ.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640062">
        <w:rPr>
          <w:rFonts w:eastAsia="Times New Roman" w:cs="Times New Roman"/>
          <w:szCs w:val="24"/>
        </w:rPr>
        <w:t>Δημητρίου Καρρά προς τον Υπουργό Δικαιοσύνης, Δια</w:t>
      </w:r>
      <w:r w:rsidRPr="00640062">
        <w:rPr>
          <w:rFonts w:eastAsia="Times New Roman" w:cs="Times New Roman"/>
          <w:szCs w:val="24"/>
        </w:rPr>
        <w:t xml:space="preserve">φάνειας και Ανθρωπίνων Δικαιωμάτων, με θέμα: «Ανάγκη ανάληψης πρωτοβουλίας για την ενίσχυση </w:t>
      </w:r>
      <w:r w:rsidRPr="00640062">
        <w:rPr>
          <w:rFonts w:eastAsia="Times New Roman" w:cs="Times New Roman"/>
          <w:szCs w:val="24"/>
        </w:rPr>
        <w:lastRenderedPageBreak/>
        <w:t xml:space="preserve">της </w:t>
      </w:r>
      <w:proofErr w:type="spellStart"/>
      <w:r w:rsidRPr="00640062">
        <w:rPr>
          <w:rFonts w:eastAsia="Times New Roman" w:cs="Times New Roman"/>
          <w:szCs w:val="24"/>
        </w:rPr>
        <w:t>αντεγκληματικής</w:t>
      </w:r>
      <w:proofErr w:type="spellEnd"/>
      <w:r w:rsidRPr="00640062">
        <w:rPr>
          <w:rFonts w:eastAsia="Times New Roman" w:cs="Times New Roman"/>
          <w:szCs w:val="24"/>
        </w:rPr>
        <w:t xml:space="preserve"> πολιτικής ύστερα από τα πρόσφατα πολλαπλά φαινόμενα </w:t>
      </w:r>
      <w:proofErr w:type="spellStart"/>
      <w:r w:rsidRPr="00640062">
        <w:rPr>
          <w:rFonts w:eastAsia="Times New Roman" w:cs="Times New Roman"/>
          <w:szCs w:val="24"/>
        </w:rPr>
        <w:t>βιαίων</w:t>
      </w:r>
      <w:proofErr w:type="spellEnd"/>
      <w:r w:rsidRPr="00640062">
        <w:rPr>
          <w:rFonts w:eastAsia="Times New Roman" w:cs="Times New Roman"/>
          <w:szCs w:val="24"/>
        </w:rPr>
        <w:t xml:space="preserve"> εγκλημάτων σε κατοικίες και την άρση του άδικου χαρακτήρα των πράξεων αντίδρασης των </w:t>
      </w:r>
      <w:r w:rsidRPr="00640062">
        <w:rPr>
          <w:rFonts w:eastAsia="Times New Roman" w:cs="Times New Roman"/>
          <w:szCs w:val="24"/>
        </w:rPr>
        <w:t>θυμάτων».</w:t>
      </w:r>
    </w:p>
    <w:p w14:paraId="2D9C75B1"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Ορίστε, κύριε Καρρά, έχετε τον λόγο. </w:t>
      </w:r>
    </w:p>
    <w:p w14:paraId="2D9C75B2"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Σας ευχαριστώ, κύριε Πρόεδρε. </w:t>
      </w:r>
    </w:p>
    <w:p w14:paraId="2D9C75B3"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Απηύθυνα προς τον κύριο Υπουργό την ερώτηση αυτή μετά από δυο φαινόμενα</w:t>
      </w:r>
      <w:r>
        <w:rPr>
          <w:rFonts w:eastAsia="Times New Roman" w:cs="Times New Roman"/>
          <w:szCs w:val="24"/>
        </w:rPr>
        <w:t>,</w:t>
      </w:r>
      <w:r>
        <w:rPr>
          <w:rFonts w:eastAsia="Times New Roman" w:cs="Times New Roman"/>
          <w:szCs w:val="24"/>
        </w:rPr>
        <w:t xml:space="preserve"> τα οποία υπήρξαν το τελευταία διάστημα στην ελληνική κοινή γνώμη</w:t>
      </w:r>
      <w:r>
        <w:rPr>
          <w:rFonts w:eastAsia="Times New Roman" w:cs="Times New Roman"/>
          <w:szCs w:val="24"/>
        </w:rPr>
        <w:t>.</w:t>
      </w:r>
      <w:r>
        <w:rPr>
          <w:rFonts w:eastAsia="Times New Roman" w:cs="Times New Roman"/>
          <w:szCs w:val="24"/>
        </w:rPr>
        <w:t xml:space="preserve"> Το ένα ήτ</w:t>
      </w:r>
      <w:r>
        <w:rPr>
          <w:rFonts w:eastAsia="Times New Roman" w:cs="Times New Roman"/>
          <w:szCs w:val="24"/>
        </w:rPr>
        <w:t>αν το ζήτημα της εισόδου ένοπλων ληστών στην οικία Σταματιάδη</w:t>
      </w:r>
      <w:r>
        <w:rPr>
          <w:rFonts w:eastAsia="Times New Roman" w:cs="Times New Roman"/>
          <w:szCs w:val="24"/>
        </w:rPr>
        <w:t>,</w:t>
      </w:r>
      <w:r>
        <w:rPr>
          <w:rFonts w:eastAsia="Times New Roman" w:cs="Times New Roman"/>
          <w:szCs w:val="24"/>
        </w:rPr>
        <w:t xml:space="preserve"> η οποία δυστυχώς κατέληξε στο να απωλέσει τη ζωή του όταν </w:t>
      </w:r>
      <w:proofErr w:type="spellStart"/>
      <w:r>
        <w:rPr>
          <w:rFonts w:eastAsia="Times New Roman" w:cs="Times New Roman"/>
          <w:szCs w:val="24"/>
        </w:rPr>
        <w:t>προέβαλε</w:t>
      </w:r>
      <w:proofErr w:type="spellEnd"/>
      <w:r>
        <w:rPr>
          <w:rFonts w:eastAsia="Times New Roman" w:cs="Times New Roman"/>
          <w:szCs w:val="24"/>
        </w:rPr>
        <w:t xml:space="preserve"> μια μικρή αντίσταση. </w:t>
      </w:r>
      <w:r>
        <w:rPr>
          <w:rFonts w:eastAsia="Times New Roman" w:cs="Times New Roman"/>
          <w:szCs w:val="24"/>
        </w:rPr>
        <w:t>Τ</w:t>
      </w:r>
      <w:r>
        <w:rPr>
          <w:rFonts w:eastAsia="Times New Roman" w:cs="Times New Roman"/>
          <w:szCs w:val="24"/>
        </w:rPr>
        <w:t xml:space="preserve">ο δεύτερο ήταν η σύλληψη αντιδρώντος υπερήλικος και η κίνηση </w:t>
      </w:r>
      <w:r>
        <w:rPr>
          <w:rFonts w:eastAsia="Times New Roman" w:cs="Times New Roman"/>
          <w:szCs w:val="24"/>
        </w:rPr>
        <w:t xml:space="preserve">σε βάρος του </w:t>
      </w:r>
      <w:r>
        <w:rPr>
          <w:rFonts w:eastAsia="Times New Roman" w:cs="Times New Roman"/>
          <w:szCs w:val="24"/>
        </w:rPr>
        <w:t>της διαδικασίας ποινικής δίωξη</w:t>
      </w:r>
      <w:r>
        <w:rPr>
          <w:rFonts w:eastAsia="Times New Roman" w:cs="Times New Roman"/>
          <w:szCs w:val="24"/>
        </w:rPr>
        <w:t xml:space="preserve">ς. </w:t>
      </w:r>
    </w:p>
    <w:p w14:paraId="2D9C75B4"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Αυτό, λοιπόν, δημιούργησε τον εξής προβληματισμό, κύριε Πρόεδρε: Αφ</w:t>
      </w:r>
      <w:r>
        <w:rPr>
          <w:rFonts w:eastAsia="Times New Roman" w:cs="Times New Roman"/>
          <w:szCs w:val="24"/>
        </w:rPr>
        <w:t xml:space="preserve">’ </w:t>
      </w:r>
      <w:r>
        <w:rPr>
          <w:rFonts w:eastAsia="Times New Roman" w:cs="Times New Roman"/>
          <w:szCs w:val="24"/>
        </w:rPr>
        <w:t>ενός εάν οι διατάξεις της κείμενης νομοθεσίας –και αναφέρομαι στην ποινική και στον κορμό</w:t>
      </w:r>
      <w:r>
        <w:rPr>
          <w:rFonts w:eastAsia="Times New Roman" w:cs="Times New Roman"/>
          <w:szCs w:val="24"/>
        </w:rPr>
        <w:t xml:space="preserve"> </w:t>
      </w:r>
      <w:r>
        <w:rPr>
          <w:rFonts w:eastAsia="Times New Roman" w:cs="Times New Roman"/>
          <w:szCs w:val="24"/>
        </w:rPr>
        <w:lastRenderedPageBreak/>
        <w:t>της</w:t>
      </w:r>
      <w:r>
        <w:rPr>
          <w:rFonts w:eastAsia="Times New Roman" w:cs="Times New Roman"/>
          <w:szCs w:val="24"/>
        </w:rPr>
        <w:t xml:space="preserve">- είναι αρκετές για να αποτρέψουν πράξεις παράνομης εισόδου, παραβίασης των κατοικιών και </w:t>
      </w:r>
      <w:r>
        <w:rPr>
          <w:rFonts w:eastAsia="Times New Roman" w:cs="Times New Roman"/>
          <w:szCs w:val="24"/>
        </w:rPr>
        <w:t>των επαγγελματικών χώρων</w:t>
      </w:r>
      <w:r>
        <w:rPr>
          <w:rFonts w:eastAsia="Times New Roman" w:cs="Times New Roman"/>
          <w:szCs w:val="24"/>
        </w:rPr>
        <w:t xml:space="preserve"> και</w:t>
      </w:r>
      <w:r>
        <w:rPr>
          <w:rFonts w:eastAsia="Times New Roman" w:cs="Times New Roman"/>
          <w:szCs w:val="24"/>
        </w:rPr>
        <w:t xml:space="preserve"> αφ</w:t>
      </w:r>
      <w:r>
        <w:rPr>
          <w:rFonts w:eastAsia="Times New Roman" w:cs="Times New Roman"/>
          <w:szCs w:val="24"/>
        </w:rPr>
        <w:t xml:space="preserve">’ </w:t>
      </w:r>
      <w:r>
        <w:rPr>
          <w:rFonts w:eastAsia="Times New Roman" w:cs="Times New Roman"/>
          <w:szCs w:val="24"/>
        </w:rPr>
        <w:t>ετέρου εάν μπορούν να προστατευθούν τα θύματα, τα οποία αναγκ</w:t>
      </w:r>
      <w:r>
        <w:rPr>
          <w:rFonts w:eastAsia="Times New Roman" w:cs="Times New Roman"/>
          <w:szCs w:val="24"/>
        </w:rPr>
        <w:t>άζονται</w:t>
      </w:r>
      <w:r>
        <w:rPr>
          <w:rFonts w:eastAsia="Times New Roman" w:cs="Times New Roman"/>
          <w:szCs w:val="24"/>
        </w:rPr>
        <w:t xml:space="preserve"> να γίνουν θύτες με την άμυνα, συλλαμβάνονται και οδηγούνται στη βάσανο της δικαστικής δίωξης. </w:t>
      </w:r>
    </w:p>
    <w:p w14:paraId="2D9C75B5"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Παράλληλα, ευρεία δημοσιότητα το τελευταίο διάστημα έχουν </w:t>
      </w:r>
      <w:r>
        <w:rPr>
          <w:rFonts w:eastAsia="Times New Roman" w:cs="Times New Roman"/>
          <w:szCs w:val="24"/>
        </w:rPr>
        <w:t>επισύρει και οι τρεις διαδοχικοί νόμοι υπό την παρούσα Κυβέρνηση</w:t>
      </w:r>
      <w:r>
        <w:rPr>
          <w:rFonts w:eastAsia="Times New Roman" w:cs="Times New Roman"/>
          <w:szCs w:val="24"/>
        </w:rPr>
        <w:t>,</w:t>
      </w:r>
      <w:r>
        <w:rPr>
          <w:rFonts w:eastAsia="Times New Roman" w:cs="Times New Roman"/>
          <w:szCs w:val="24"/>
        </w:rPr>
        <w:t xml:space="preserve"> αποσυμφόρησης των φυλακών.</w:t>
      </w:r>
    </w:p>
    <w:p w14:paraId="2D9C75B6" w14:textId="77777777" w:rsidR="003959C6" w:rsidRDefault="00A1012C">
      <w:pPr>
        <w:spacing w:line="600" w:lineRule="auto"/>
        <w:ind w:firstLine="720"/>
        <w:jc w:val="both"/>
        <w:rPr>
          <w:rFonts w:eastAsia="Times New Roman"/>
          <w:szCs w:val="24"/>
        </w:rPr>
      </w:pPr>
      <w:r>
        <w:rPr>
          <w:rFonts w:eastAsia="Times New Roman"/>
          <w:szCs w:val="24"/>
        </w:rPr>
        <w:t>Στη δική μου αντίληψη και στη δική μου σκέψη και οι νόμοι αυτοί χρειάζονται μια επέμβαση, κύριε Πρόεδρε, προς την πλευρά της εξειδ</w:t>
      </w:r>
      <w:r>
        <w:rPr>
          <w:rFonts w:eastAsia="Times New Roman"/>
          <w:szCs w:val="24"/>
        </w:rPr>
        <w:t>ίκευσης</w:t>
      </w:r>
      <w:r>
        <w:rPr>
          <w:rFonts w:eastAsia="Times New Roman"/>
          <w:szCs w:val="24"/>
        </w:rPr>
        <w:t xml:space="preserve"> των εξαιρέσεων εκείνων οι</w:t>
      </w:r>
      <w:r>
        <w:rPr>
          <w:rFonts w:eastAsia="Times New Roman"/>
          <w:szCs w:val="24"/>
        </w:rPr>
        <w:t xml:space="preserve"> οποίοι απολύονται. Διότι ως προς την αποσυμφόρηση των φυλακών δεν μπορώ να έχω αντίρρηση</w:t>
      </w:r>
      <w:r w:rsidRPr="00876C88">
        <w:rPr>
          <w:rFonts w:eastAsia="Times New Roman"/>
          <w:szCs w:val="24"/>
        </w:rPr>
        <w:t xml:space="preserve"> </w:t>
      </w:r>
      <w:r>
        <w:rPr>
          <w:rFonts w:eastAsia="Times New Roman"/>
          <w:szCs w:val="24"/>
        </w:rPr>
        <w:t>επί της αρχής τουλάχιστον. Όμως ζητώ να περιληφθούν εξαιρέσεις, οι οποίες θα περιλαμβάνουν και τα εγκλήματα εκείνα τα οποία γίνονται με παράνομη είσοδο σε κατοικίες κ</w:t>
      </w:r>
      <w:r>
        <w:rPr>
          <w:rFonts w:eastAsia="Times New Roman"/>
          <w:szCs w:val="24"/>
        </w:rPr>
        <w:t>αι καταστήματα, ούτως ώστε να αισθανθούν και την ασφάλεια οι πολίτες, η οποία σήμερα αρχίζει να κλονίζεται, για τον λόγο ότι μεταβάλλονται και τα ποιοτικά χαρακτηριστικά της εγκληματικότητας.</w:t>
      </w:r>
    </w:p>
    <w:p w14:paraId="2D9C75B7" w14:textId="77777777" w:rsidR="003959C6" w:rsidRDefault="00A1012C">
      <w:pPr>
        <w:spacing w:line="600" w:lineRule="auto"/>
        <w:ind w:firstLine="720"/>
        <w:jc w:val="both"/>
        <w:rPr>
          <w:rFonts w:eastAsia="Times New Roman"/>
          <w:szCs w:val="24"/>
        </w:rPr>
      </w:pPr>
      <w:r>
        <w:rPr>
          <w:rFonts w:eastAsia="Times New Roman"/>
          <w:szCs w:val="24"/>
        </w:rPr>
        <w:lastRenderedPageBreak/>
        <w:t>Κατά συνέπεια του ιστορικού αυτού, κύριε Πρόεδρε, θέτω τα δύο ερ</w:t>
      </w:r>
      <w:r>
        <w:rPr>
          <w:rFonts w:eastAsia="Times New Roman"/>
          <w:szCs w:val="24"/>
        </w:rPr>
        <w:t xml:space="preserve">ωτήματα της ερώτησής μου: Υπάρχει δυνατότητα </w:t>
      </w:r>
      <w:proofErr w:type="spellStart"/>
      <w:r>
        <w:rPr>
          <w:rFonts w:eastAsia="Times New Roman"/>
          <w:szCs w:val="24"/>
        </w:rPr>
        <w:t>αυστηροποίησης</w:t>
      </w:r>
      <w:proofErr w:type="spellEnd"/>
      <w:r>
        <w:rPr>
          <w:rFonts w:eastAsia="Times New Roman"/>
          <w:szCs w:val="24"/>
        </w:rPr>
        <w:t xml:space="preserve"> των ποινών, όχι με την έννοια μιας γενικής </w:t>
      </w:r>
      <w:proofErr w:type="spellStart"/>
      <w:r>
        <w:rPr>
          <w:rFonts w:eastAsia="Times New Roman"/>
          <w:szCs w:val="24"/>
        </w:rPr>
        <w:t>αυστηροποίησης</w:t>
      </w:r>
      <w:proofErr w:type="spellEnd"/>
      <w:r>
        <w:rPr>
          <w:rFonts w:eastAsia="Times New Roman"/>
          <w:szCs w:val="24"/>
        </w:rPr>
        <w:t>, αλλά στις ειδικές εκείνες περιπτώσεις -να το πω νομικά- ενδεχόμενα μια επιβαρυντική περίπτωση</w:t>
      </w:r>
      <w:r>
        <w:rPr>
          <w:rFonts w:eastAsia="Times New Roman"/>
          <w:szCs w:val="24"/>
        </w:rPr>
        <w:t>,</w:t>
      </w:r>
      <w:r>
        <w:rPr>
          <w:rFonts w:eastAsia="Times New Roman"/>
          <w:szCs w:val="24"/>
        </w:rPr>
        <w:t xml:space="preserve"> όπως η είσοδος ενόπλων σε ένα σπίτι, σε έν</w:t>
      </w:r>
      <w:r>
        <w:rPr>
          <w:rFonts w:eastAsia="Times New Roman"/>
          <w:szCs w:val="24"/>
        </w:rPr>
        <w:t>α κατάστημα;</w:t>
      </w:r>
    </w:p>
    <w:p w14:paraId="2D9C75B8" w14:textId="77777777" w:rsidR="003959C6" w:rsidRDefault="00A1012C">
      <w:pPr>
        <w:spacing w:line="600" w:lineRule="auto"/>
        <w:ind w:firstLine="720"/>
        <w:jc w:val="both"/>
        <w:rPr>
          <w:rFonts w:eastAsia="Times New Roman"/>
          <w:szCs w:val="24"/>
        </w:rPr>
      </w:pPr>
      <w:r>
        <w:rPr>
          <w:rFonts w:eastAsia="Times New Roman"/>
          <w:szCs w:val="24"/>
        </w:rPr>
        <w:t>Παράλληλα, να αναζητήσουμε τον τρόπο εκείνον που το θύμα δεν θα γίνεται θύτης. Αναφέρομαι στον υπερήλικα. Εδώ τίθενται πλέον θέματα άμυνας, υπέρβασης ορίων αμύνης. Βεβαίως, γνωρίζω ότι την περασμένη εβδομάδα έγινε μια συζήτηση στη Βουλή επ’ αφ</w:t>
      </w:r>
      <w:r>
        <w:rPr>
          <w:rFonts w:eastAsia="Times New Roman"/>
          <w:szCs w:val="24"/>
        </w:rPr>
        <w:t xml:space="preserve">ορμής ερώτησης του κ. </w:t>
      </w:r>
      <w:proofErr w:type="spellStart"/>
      <w:r>
        <w:rPr>
          <w:rFonts w:eastAsia="Times New Roman"/>
          <w:szCs w:val="24"/>
        </w:rPr>
        <w:t>Κρεμαστινού</w:t>
      </w:r>
      <w:proofErr w:type="spellEnd"/>
      <w:r>
        <w:rPr>
          <w:rFonts w:eastAsia="Times New Roman"/>
          <w:szCs w:val="24"/>
        </w:rPr>
        <w:t xml:space="preserve">. Έχω ακούσει και την άποψη του Υπουργού. </w:t>
      </w:r>
      <w:r>
        <w:rPr>
          <w:rFonts w:eastAsia="Times New Roman"/>
          <w:szCs w:val="24"/>
        </w:rPr>
        <w:t>Κατ’ αρχάς δ</w:t>
      </w:r>
      <w:r>
        <w:rPr>
          <w:rFonts w:eastAsia="Times New Roman"/>
          <w:szCs w:val="24"/>
        </w:rPr>
        <w:t>εν θα διαφωνήσω, αλλά θα ήθελα συμπλήρωση.</w:t>
      </w:r>
    </w:p>
    <w:p w14:paraId="2D9C75B9" w14:textId="77777777" w:rsidR="003959C6" w:rsidRDefault="00A1012C">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2D9C75BA" w14:textId="77777777" w:rsidR="003959C6" w:rsidRDefault="00A1012C">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έχω την τιμή να ανακοινώσω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από τα άνω δυτικά θεωρεία</w:t>
      </w:r>
      <w:r>
        <w:rPr>
          <w:rFonts w:eastAsia="Times New Roman"/>
          <w:szCs w:val="24"/>
        </w:rPr>
        <w:t>,</w:t>
      </w:r>
      <w:r>
        <w:rPr>
          <w:rFonts w:eastAsia="Times New Roman"/>
          <w:szCs w:val="24"/>
        </w:rPr>
        <w:t xml:space="preserve"> αφού </w:t>
      </w:r>
      <w:r>
        <w:rPr>
          <w:rFonts w:eastAsia="Times New Roman"/>
          <w:szCs w:val="24"/>
        </w:rPr>
        <w:t xml:space="preserve">προηγουμένως ξεναγήθηκαν στην έκθεση της αίθουσας «ΕΛΕΥΘΕΡΙΟΣ ΒΕΝΙΖΕΛΟΣ» και </w:t>
      </w:r>
      <w:r>
        <w:rPr>
          <w:rFonts w:eastAsia="Times New Roman"/>
          <w:szCs w:val="24"/>
        </w:rPr>
        <w:t xml:space="preserve">ενημερώθηκαν για την ιστορία του κτηρίου και τον τρόπο οργάνωσης και λειτουργίας της Βουλής, τριάντα δύο </w:t>
      </w:r>
      <w:r>
        <w:rPr>
          <w:rFonts w:eastAsia="Times New Roman"/>
          <w:szCs w:val="24"/>
        </w:rPr>
        <w:t>μαθητέ</w:t>
      </w:r>
      <w:r>
        <w:rPr>
          <w:rFonts w:eastAsia="Times New Roman"/>
          <w:szCs w:val="24"/>
        </w:rPr>
        <w:t xml:space="preserve">ς και </w:t>
      </w:r>
      <w:r>
        <w:rPr>
          <w:rFonts w:eastAsia="Times New Roman"/>
          <w:szCs w:val="24"/>
        </w:rPr>
        <w:t xml:space="preserve">μαθήτριες και τρεις </w:t>
      </w:r>
      <w:r>
        <w:rPr>
          <w:rFonts w:eastAsia="Times New Roman"/>
          <w:szCs w:val="24"/>
        </w:rPr>
        <w:t>ε</w:t>
      </w:r>
      <w:r>
        <w:rPr>
          <w:rFonts w:eastAsia="Times New Roman"/>
          <w:szCs w:val="24"/>
        </w:rPr>
        <w:t xml:space="preserve">κπαιδευτικοί </w:t>
      </w:r>
      <w:r>
        <w:rPr>
          <w:rFonts w:eastAsia="Times New Roman"/>
          <w:szCs w:val="24"/>
        </w:rPr>
        <w:t xml:space="preserve">συνοδοί τους </w:t>
      </w:r>
      <w:r>
        <w:rPr>
          <w:rFonts w:eastAsia="Times New Roman"/>
          <w:szCs w:val="24"/>
        </w:rPr>
        <w:t xml:space="preserve">από το Γυμνάσιο </w:t>
      </w:r>
      <w:proofErr w:type="spellStart"/>
      <w:r>
        <w:rPr>
          <w:rFonts w:eastAsia="Times New Roman"/>
          <w:szCs w:val="24"/>
        </w:rPr>
        <w:t>Θιναλίων</w:t>
      </w:r>
      <w:proofErr w:type="spellEnd"/>
      <w:r>
        <w:rPr>
          <w:rFonts w:eastAsia="Times New Roman"/>
          <w:szCs w:val="24"/>
        </w:rPr>
        <w:t xml:space="preserve"> Κέρκυρας.</w:t>
      </w:r>
    </w:p>
    <w:p w14:paraId="2D9C75BB" w14:textId="77777777" w:rsidR="003959C6" w:rsidRDefault="00A1012C">
      <w:pPr>
        <w:spacing w:line="600" w:lineRule="auto"/>
        <w:ind w:firstLine="720"/>
        <w:jc w:val="both"/>
        <w:rPr>
          <w:rFonts w:eastAsia="Times New Roman"/>
          <w:szCs w:val="24"/>
        </w:rPr>
      </w:pPr>
      <w:proofErr w:type="spellStart"/>
      <w:r>
        <w:rPr>
          <w:rFonts w:eastAsia="Times New Roman"/>
          <w:szCs w:val="24"/>
        </w:rPr>
        <w:t>Καλωσήρθατε</w:t>
      </w:r>
      <w:proofErr w:type="spellEnd"/>
      <w:r>
        <w:rPr>
          <w:rFonts w:eastAsia="Times New Roman"/>
          <w:szCs w:val="24"/>
        </w:rPr>
        <w:t xml:space="preserve"> στην ελληνική Βουλή, παιδιά. </w:t>
      </w:r>
    </w:p>
    <w:p w14:paraId="2D9C75BC" w14:textId="77777777" w:rsidR="003959C6" w:rsidRDefault="00A1012C">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2D9C75BD" w14:textId="77777777" w:rsidR="003959C6" w:rsidRDefault="00A1012C">
      <w:pPr>
        <w:spacing w:line="600" w:lineRule="auto"/>
        <w:ind w:firstLine="720"/>
        <w:jc w:val="both"/>
        <w:rPr>
          <w:rFonts w:eastAsia="Times New Roman"/>
          <w:szCs w:val="24"/>
        </w:rPr>
      </w:pPr>
      <w:r>
        <w:rPr>
          <w:rFonts w:eastAsia="Times New Roman"/>
          <w:szCs w:val="24"/>
        </w:rPr>
        <w:t>Κύριε Υπουργέ, έχετε τον λόγο.</w:t>
      </w:r>
    </w:p>
    <w:p w14:paraId="2D9C75BE" w14:textId="77777777" w:rsidR="003959C6" w:rsidRDefault="00A1012C">
      <w:pPr>
        <w:spacing w:line="600" w:lineRule="auto"/>
        <w:ind w:firstLine="720"/>
        <w:jc w:val="both"/>
        <w:rPr>
          <w:rFonts w:eastAsia="Times New Roman"/>
          <w:szCs w:val="24"/>
        </w:rPr>
      </w:pPr>
      <w:r>
        <w:rPr>
          <w:rFonts w:eastAsia="Times New Roman"/>
          <w:b/>
          <w:szCs w:val="24"/>
        </w:rPr>
        <w:t xml:space="preserve">ΣΤΑΥΡΟΣ ΚΟΝΤΟΝΗΣ (Υπουργός Δικαιοσύνης, </w:t>
      </w:r>
      <w:r>
        <w:rPr>
          <w:rFonts w:eastAsia="Times New Roman"/>
          <w:b/>
          <w:szCs w:val="24"/>
        </w:rPr>
        <w:t>Διαφάνειας και Ανθρωπίνων Δικαιωμάτων):</w:t>
      </w:r>
      <w:r>
        <w:rPr>
          <w:rFonts w:eastAsia="Times New Roman"/>
          <w:szCs w:val="24"/>
        </w:rPr>
        <w:t xml:space="preserve"> Ευχαριστώ, κύριε Πρόεδρε.</w:t>
      </w:r>
    </w:p>
    <w:p w14:paraId="2D9C75BF" w14:textId="77777777" w:rsidR="003959C6" w:rsidRDefault="00A1012C">
      <w:pPr>
        <w:spacing w:line="600" w:lineRule="auto"/>
        <w:ind w:firstLine="720"/>
        <w:jc w:val="both"/>
        <w:rPr>
          <w:rFonts w:eastAsia="Times New Roman"/>
          <w:szCs w:val="24"/>
        </w:rPr>
      </w:pPr>
      <w:r>
        <w:rPr>
          <w:rFonts w:eastAsia="Times New Roman"/>
          <w:szCs w:val="24"/>
        </w:rPr>
        <w:lastRenderedPageBreak/>
        <w:t>Πράγματι, ο κύριος συνάδελφος σωστά ανέφερε ότι πριν μια εβδομάδα -την περασμένη Δευτέρα, αν δεν κάνω λάθος- απ</w:t>
      </w:r>
      <w:r>
        <w:rPr>
          <w:rFonts w:eastAsia="Times New Roman"/>
          <w:szCs w:val="24"/>
        </w:rPr>
        <w:t>ά</w:t>
      </w:r>
      <w:r>
        <w:rPr>
          <w:rFonts w:eastAsia="Times New Roman"/>
          <w:szCs w:val="24"/>
        </w:rPr>
        <w:t xml:space="preserve">ντησα στην Ολομέλεια σε επίκαιρη ερώτηση του κ. </w:t>
      </w:r>
      <w:proofErr w:type="spellStart"/>
      <w:r>
        <w:rPr>
          <w:rFonts w:eastAsia="Times New Roman"/>
          <w:szCs w:val="24"/>
        </w:rPr>
        <w:t>Κρεμαστινού</w:t>
      </w:r>
      <w:proofErr w:type="spellEnd"/>
      <w:r>
        <w:rPr>
          <w:rFonts w:eastAsia="Times New Roman"/>
          <w:szCs w:val="24"/>
        </w:rPr>
        <w:t xml:space="preserve"> ακριβώς για τα ίδι</w:t>
      </w:r>
      <w:r>
        <w:rPr>
          <w:rFonts w:eastAsia="Times New Roman"/>
          <w:szCs w:val="24"/>
        </w:rPr>
        <w:t xml:space="preserve">α, μάλιστα πραγματικά, περιστατικά </w:t>
      </w:r>
      <w:r>
        <w:rPr>
          <w:rFonts w:eastAsia="Times New Roman"/>
          <w:szCs w:val="24"/>
        </w:rPr>
        <w:t xml:space="preserve">που </w:t>
      </w:r>
      <w:r>
        <w:rPr>
          <w:rFonts w:eastAsia="Times New Roman"/>
          <w:szCs w:val="24"/>
        </w:rPr>
        <w:t>είχαν λάβει χώρα το τελευταίο χρονικό διάστημα.</w:t>
      </w:r>
    </w:p>
    <w:p w14:paraId="2D9C75C0" w14:textId="77777777" w:rsidR="003959C6" w:rsidRDefault="00A1012C">
      <w:pPr>
        <w:spacing w:line="600" w:lineRule="auto"/>
        <w:ind w:firstLine="720"/>
        <w:jc w:val="both"/>
        <w:rPr>
          <w:rFonts w:eastAsia="Times New Roman"/>
          <w:szCs w:val="24"/>
        </w:rPr>
      </w:pPr>
      <w:r>
        <w:rPr>
          <w:rFonts w:eastAsia="Times New Roman"/>
          <w:szCs w:val="24"/>
        </w:rPr>
        <w:t xml:space="preserve">Θέλω να σας πω εν </w:t>
      </w:r>
      <w:proofErr w:type="spellStart"/>
      <w:r>
        <w:rPr>
          <w:rFonts w:eastAsia="Times New Roman"/>
          <w:szCs w:val="24"/>
        </w:rPr>
        <w:t>πρώτοις</w:t>
      </w:r>
      <w:proofErr w:type="spellEnd"/>
      <w:r>
        <w:rPr>
          <w:rFonts w:eastAsia="Times New Roman"/>
          <w:szCs w:val="24"/>
        </w:rPr>
        <w:t xml:space="preserve"> ότι οι διατάξεις του Ποινικού Κώδικα στο άρθρο 22 και στο άρθρο 23 προσδιορίζουν με ακρίβεια και τα όρια της άμυνας, αλλά διαλαμβάνεται στο δεύ</w:t>
      </w:r>
      <w:r>
        <w:rPr>
          <w:rFonts w:eastAsia="Times New Roman"/>
          <w:szCs w:val="24"/>
        </w:rPr>
        <w:t>τερο εδάφιο του άρθρου 23 του Ποινικού Κώδικα η περίπτωση κατά την οποία, ακόμα κ</w:t>
      </w:r>
      <w:r>
        <w:rPr>
          <w:rFonts w:eastAsia="Times New Roman"/>
          <w:szCs w:val="24"/>
        </w:rPr>
        <w:t>α</w:t>
      </w:r>
      <w:r>
        <w:rPr>
          <w:rFonts w:eastAsia="Times New Roman"/>
          <w:szCs w:val="24"/>
        </w:rPr>
        <w:t>ι όταν υπάρχει υπέρβαση αμύνης, μπορεί ο δράστης, ο οποίος υπερέβη τα νόμιμα όρια, να κριθεί ατιμώρητος.</w:t>
      </w:r>
    </w:p>
    <w:p w14:paraId="2D9C75C1" w14:textId="77777777" w:rsidR="003959C6" w:rsidRDefault="00A1012C">
      <w:pPr>
        <w:spacing w:line="600" w:lineRule="auto"/>
        <w:ind w:firstLine="720"/>
        <w:jc w:val="both"/>
        <w:rPr>
          <w:rFonts w:eastAsia="Times New Roman"/>
          <w:szCs w:val="24"/>
        </w:rPr>
      </w:pPr>
      <w:r>
        <w:rPr>
          <w:rFonts w:eastAsia="Times New Roman"/>
          <w:szCs w:val="24"/>
        </w:rPr>
        <w:t>Μάλιστα, θα το γνωρίζετε κι εσείς, κύριε συνάδελφε, τα ελληνικά δικασ</w:t>
      </w:r>
      <w:r>
        <w:rPr>
          <w:rFonts w:eastAsia="Times New Roman"/>
          <w:szCs w:val="24"/>
        </w:rPr>
        <w:t>τήρια και η πλούσια νομολογία που υπάρχει σε αυτό το ζήτημα</w:t>
      </w:r>
      <w:r>
        <w:rPr>
          <w:rFonts w:eastAsia="Times New Roman"/>
          <w:szCs w:val="24"/>
        </w:rPr>
        <w:t>,</w:t>
      </w:r>
      <w:r>
        <w:rPr>
          <w:rFonts w:eastAsia="Times New Roman"/>
          <w:szCs w:val="24"/>
        </w:rPr>
        <w:t xml:space="preserve"> έχουν διατυπώσει την άποψη ότι εάν κατά την άσκηση του δικαιώματος της άμυνας κάποιος βρίσκεται σε έντονη ταραχή και ψυχική πίεση, τότε δεν μπορεί να σταθμίσει τα όρια που τον τοποθετούν σε ένα </w:t>
      </w:r>
      <w:r>
        <w:rPr>
          <w:rFonts w:eastAsia="Times New Roman"/>
          <w:szCs w:val="24"/>
        </w:rPr>
        <w:t>πεδίο υπέρβασης της αμύνης και κρίνεται ατιμώρητος.</w:t>
      </w:r>
    </w:p>
    <w:p w14:paraId="2D9C75C2" w14:textId="77777777" w:rsidR="003959C6" w:rsidRDefault="00A1012C">
      <w:pPr>
        <w:spacing w:line="600" w:lineRule="auto"/>
        <w:ind w:firstLine="720"/>
        <w:jc w:val="both"/>
        <w:rPr>
          <w:rFonts w:eastAsia="Times New Roman"/>
          <w:szCs w:val="24"/>
        </w:rPr>
      </w:pPr>
      <w:r>
        <w:rPr>
          <w:rFonts w:eastAsia="Times New Roman"/>
          <w:szCs w:val="24"/>
        </w:rPr>
        <w:lastRenderedPageBreak/>
        <w:t xml:space="preserve">Θεωρώ λοιπόν, ότι όσον αφορά αυτές τις δύο θεμελιώδεις διατάξεις του Ποινικού μας Κώδικα δεν χρειάζεται </w:t>
      </w:r>
      <w:proofErr w:type="spellStart"/>
      <w:r>
        <w:rPr>
          <w:rFonts w:eastAsia="Times New Roman"/>
          <w:szCs w:val="24"/>
        </w:rPr>
        <w:t>καμμία</w:t>
      </w:r>
      <w:proofErr w:type="spellEnd"/>
      <w:r>
        <w:rPr>
          <w:rFonts w:eastAsia="Times New Roman"/>
          <w:szCs w:val="24"/>
        </w:rPr>
        <w:t xml:space="preserve">, μα </w:t>
      </w:r>
      <w:proofErr w:type="spellStart"/>
      <w:r>
        <w:rPr>
          <w:rFonts w:eastAsia="Times New Roman"/>
          <w:szCs w:val="24"/>
        </w:rPr>
        <w:t>καμμία</w:t>
      </w:r>
      <w:proofErr w:type="spellEnd"/>
      <w:r>
        <w:rPr>
          <w:rFonts w:eastAsia="Times New Roman"/>
          <w:szCs w:val="24"/>
        </w:rPr>
        <w:t xml:space="preserve"> τροποποίηση. Ενημέρωσα και τη Βουλή την περασμένη Δευτέρα και τον κ. </w:t>
      </w:r>
      <w:proofErr w:type="spellStart"/>
      <w:r>
        <w:rPr>
          <w:rFonts w:eastAsia="Times New Roman"/>
          <w:szCs w:val="24"/>
        </w:rPr>
        <w:t>Κρεμαστινό</w:t>
      </w:r>
      <w:proofErr w:type="spellEnd"/>
      <w:r>
        <w:rPr>
          <w:rFonts w:eastAsia="Times New Roman"/>
          <w:szCs w:val="24"/>
        </w:rPr>
        <w:t xml:space="preserve"> πο</w:t>
      </w:r>
      <w:r>
        <w:rPr>
          <w:rFonts w:eastAsia="Times New Roman"/>
          <w:szCs w:val="24"/>
        </w:rPr>
        <w:t xml:space="preserve">υ είχε την καλοσύνη να θέσει αυτά τα ερωτήματα ότι και η νομοπαρασκευαστική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η οποία επεξεργάζεται το σχέδιο -και μου το έχει παραδώσει- για τον νέο Ποινικό Κώδικα</w:t>
      </w:r>
      <w:r>
        <w:rPr>
          <w:rFonts w:eastAsia="Times New Roman"/>
          <w:szCs w:val="24"/>
        </w:rPr>
        <w:t>,</w:t>
      </w:r>
      <w:r>
        <w:rPr>
          <w:rFonts w:eastAsia="Times New Roman"/>
          <w:szCs w:val="24"/>
        </w:rPr>
        <w:t xml:space="preserve"> δεν αλλάζει το παραμικρό στην υφιστάμενη νομοθεσία στα συγκεκριμένα άρθρα.</w:t>
      </w:r>
    </w:p>
    <w:p w14:paraId="2D9C75C3" w14:textId="77777777" w:rsidR="003959C6" w:rsidRDefault="00A1012C">
      <w:pPr>
        <w:spacing w:line="600" w:lineRule="auto"/>
        <w:ind w:firstLine="720"/>
        <w:jc w:val="both"/>
        <w:rPr>
          <w:rFonts w:eastAsia="Times New Roman"/>
          <w:szCs w:val="24"/>
        </w:rPr>
      </w:pPr>
      <w:r>
        <w:rPr>
          <w:rFonts w:eastAsia="Times New Roman"/>
          <w:szCs w:val="24"/>
        </w:rPr>
        <w:t>Το δεύτ</w:t>
      </w:r>
      <w:r>
        <w:rPr>
          <w:rFonts w:eastAsia="Times New Roman"/>
          <w:szCs w:val="24"/>
        </w:rPr>
        <w:t>ερο που ήθελα να σας πω είναι το εξής: Αναφερθήκατε στον νόμο Παρασκευόπουλου. Ο νόμος Παρασκευόπουλου, όπως και πολύ σωστά είπατε -και χαίρομαι που το ακούω, γιατί μέχρι τώρα ακούμε λαϊκισμούς και εύκολες κριτικές-, είχε να κάνει με την αποσυμφόρηση των φ</w:t>
      </w:r>
      <w:r>
        <w:rPr>
          <w:rFonts w:eastAsia="Times New Roman"/>
          <w:szCs w:val="24"/>
        </w:rPr>
        <w:t>υλακών και με μία κατάσταση εκτός ορίων</w:t>
      </w:r>
      <w:r>
        <w:rPr>
          <w:rFonts w:eastAsia="Times New Roman"/>
          <w:szCs w:val="24"/>
        </w:rPr>
        <w:t>,</w:t>
      </w:r>
      <w:r>
        <w:rPr>
          <w:rFonts w:eastAsia="Times New Roman"/>
          <w:szCs w:val="24"/>
        </w:rPr>
        <w:t xml:space="preserve"> </w:t>
      </w:r>
      <w:r>
        <w:rPr>
          <w:rFonts w:eastAsia="Times New Roman"/>
          <w:szCs w:val="24"/>
        </w:rPr>
        <w:t xml:space="preserve">που </w:t>
      </w:r>
      <w:r>
        <w:rPr>
          <w:rFonts w:eastAsia="Times New Roman"/>
          <w:szCs w:val="24"/>
        </w:rPr>
        <w:t xml:space="preserve">παραλάβαμε τον Ιανουάριο του 2015. Χαίρομαι που τοποθετηθήκατε θετικά κατ’ αρχήν.     </w:t>
      </w:r>
    </w:p>
    <w:p w14:paraId="2D9C75C4"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Πλην όμως, ο νόμος Παρασκευόπουλου, όπως ίσχυσε το 2015 και το 2016, έχει αλλάξει, μετά από δική μου εισήγηση στη Βουλή και </w:t>
      </w:r>
      <w:r>
        <w:rPr>
          <w:rFonts w:eastAsia="Times New Roman" w:cs="Times New Roman"/>
          <w:szCs w:val="24"/>
        </w:rPr>
        <w:t xml:space="preserve">από τον Σεπτέμβριο του 2017 </w:t>
      </w:r>
      <w:r>
        <w:rPr>
          <w:rFonts w:eastAsia="Times New Roman" w:cs="Times New Roman"/>
          <w:szCs w:val="24"/>
        </w:rPr>
        <w:lastRenderedPageBreak/>
        <w:t xml:space="preserve">έχουν μπει αρκετοί περιορισμοί, όσον αφορά την υφ’ </w:t>
      </w:r>
      <w:proofErr w:type="spellStart"/>
      <w:r>
        <w:rPr>
          <w:rFonts w:eastAsia="Times New Roman" w:cs="Times New Roman"/>
          <w:szCs w:val="24"/>
        </w:rPr>
        <w:t>όρον</w:t>
      </w:r>
      <w:proofErr w:type="spellEnd"/>
      <w:r>
        <w:rPr>
          <w:rFonts w:eastAsia="Times New Roman" w:cs="Times New Roman"/>
          <w:szCs w:val="24"/>
        </w:rPr>
        <w:t xml:space="preserve"> απόλυση. Υπάρχουν δηλαδή ουσιαστικές διαφοροποιήσεις και όσον αφορά τα αδικήματα τα οποία εξαιρούνται και όσον αφορά τη διαδικασία που θα ακολουθείται γι’ αυτόν, ο οποίος δ</w:t>
      </w:r>
      <w:r>
        <w:rPr>
          <w:rFonts w:eastAsia="Times New Roman" w:cs="Times New Roman"/>
          <w:szCs w:val="24"/>
        </w:rPr>
        <w:t xml:space="preserve">ικαιούται υπό προϋποθέσεις την υφ’ </w:t>
      </w:r>
      <w:proofErr w:type="spellStart"/>
      <w:r>
        <w:rPr>
          <w:rFonts w:eastAsia="Times New Roman" w:cs="Times New Roman"/>
          <w:szCs w:val="24"/>
        </w:rPr>
        <w:t>όρον</w:t>
      </w:r>
      <w:proofErr w:type="spellEnd"/>
      <w:r>
        <w:rPr>
          <w:rFonts w:eastAsia="Times New Roman" w:cs="Times New Roman"/>
          <w:szCs w:val="24"/>
        </w:rPr>
        <w:t xml:space="preserve"> απόλυση.</w:t>
      </w:r>
    </w:p>
    <w:p w14:paraId="2D9C75C5"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Εσείς θέτετε ένα ζήτημα εδώ. Θέτετε το ζήτημα της περαιτέρω εξαίρεσης των αδικημάτων, που συνδυάζονται με επέμβαση στον ιδιωτικό χώρο ενός πολίτη είτε αυτός ο χώρος είναι η κατοικία του είτε είναι ένα κατάστ</w:t>
      </w:r>
      <w:r>
        <w:rPr>
          <w:rFonts w:eastAsia="Times New Roman" w:cs="Times New Roman"/>
          <w:szCs w:val="24"/>
        </w:rPr>
        <w:t xml:space="preserve">ημα. Αυτό θα το εξετάσουμε μετά τον Σεπτέμβριο, που λήγει η ισχύς του συγκεκριμένου νόμου. Κατά πρώτον, θα εξετάσουμε αν παραταθεί, αν θα συνεχίσουμε να έχουμε υφ’ </w:t>
      </w:r>
      <w:proofErr w:type="spellStart"/>
      <w:r>
        <w:rPr>
          <w:rFonts w:eastAsia="Times New Roman" w:cs="Times New Roman"/>
          <w:szCs w:val="24"/>
        </w:rPr>
        <w:t>όρον</w:t>
      </w:r>
      <w:proofErr w:type="spellEnd"/>
      <w:r>
        <w:rPr>
          <w:rFonts w:eastAsia="Times New Roman" w:cs="Times New Roman"/>
          <w:szCs w:val="24"/>
        </w:rPr>
        <w:t xml:space="preserve"> απόλυση και σε περίπτωση που αποφασίσουμε θετικά, θα εξετάσουμε και αυτό το ζήτημα το ο</w:t>
      </w:r>
      <w:r>
        <w:rPr>
          <w:rFonts w:eastAsia="Times New Roman" w:cs="Times New Roman"/>
          <w:szCs w:val="24"/>
        </w:rPr>
        <w:t>ποίο θέσατε.</w:t>
      </w:r>
    </w:p>
    <w:p w14:paraId="2D9C75C6"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Κύριε Πρόεδρε, να μην πω κάτι άλλο. Θα μιλήσω και στη δευτερολογία μου.</w:t>
      </w:r>
    </w:p>
    <w:p w14:paraId="2D9C75C7" w14:textId="77777777" w:rsidR="003959C6" w:rsidRDefault="00A1012C">
      <w:pPr>
        <w:spacing w:line="600" w:lineRule="auto"/>
        <w:ind w:firstLine="720"/>
        <w:jc w:val="both"/>
        <w:rPr>
          <w:rFonts w:eastAsia="Times New Roman" w:cs="Times New Roman"/>
          <w:szCs w:val="24"/>
        </w:rPr>
      </w:pPr>
      <w:r w:rsidRPr="00B84D0E">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2D9C75C8"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αγαπητές φίλες και φίλοι, μαθήτριες και μαθητές από την Κέρκυρα, να σας πω ότι παρακολουθείτε διαδικα</w:t>
      </w:r>
      <w:r>
        <w:rPr>
          <w:rFonts w:eastAsia="Times New Roman" w:cs="Times New Roman"/>
          <w:szCs w:val="24"/>
        </w:rPr>
        <w:t xml:space="preserve">σία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λέγχου. Δηλαδή ο Βουλευτής κ. Καρράς</w:t>
      </w:r>
      <w:r>
        <w:rPr>
          <w:rFonts w:eastAsia="Times New Roman" w:cs="Times New Roman"/>
          <w:szCs w:val="24"/>
        </w:rPr>
        <w:t>,</w:t>
      </w:r>
      <w:r>
        <w:rPr>
          <w:rFonts w:eastAsia="Times New Roman" w:cs="Times New Roman"/>
          <w:szCs w:val="24"/>
        </w:rPr>
        <w:t xml:space="preserve"> ερωτά τον Υπουργό Δικαιοσύνης κ. Κοντονή πώς πρέπει να αντιμετωπίσει η Κυβέρνηση φαινόμενα εγκληματικής συμπεριφοράς που έχουν αναπτυχθεί πολύ περισσότερο τον τελευταίο καιρό και ο κύριος Υπουργός</w:t>
      </w:r>
      <w:r>
        <w:rPr>
          <w:rFonts w:eastAsia="Times New Roman" w:cs="Times New Roman"/>
          <w:szCs w:val="24"/>
        </w:rPr>
        <w:t xml:space="preserve"> απαντά. Μια εξήγηση, ώστε να έχετε αίσθηση και της διαδικασίας. Ο κ. Καρράς τώρα θα κάνει τη δευτερολογία του και θα απαντήσει πάλι ο κύριος Υπουργός.</w:t>
      </w:r>
    </w:p>
    <w:p w14:paraId="2D9C75C9"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Κύριε Καρρά, έχετε τον λόγο.</w:t>
      </w:r>
    </w:p>
    <w:p w14:paraId="2D9C75CA" w14:textId="77777777" w:rsidR="003959C6" w:rsidRDefault="00A1012C">
      <w:pPr>
        <w:spacing w:line="600" w:lineRule="auto"/>
        <w:ind w:firstLine="720"/>
        <w:jc w:val="both"/>
        <w:rPr>
          <w:rFonts w:eastAsia="Times New Roman" w:cs="Times New Roman"/>
          <w:szCs w:val="24"/>
        </w:rPr>
      </w:pPr>
      <w:r w:rsidRPr="00146B21">
        <w:rPr>
          <w:rFonts w:eastAsia="Times New Roman" w:cs="Times New Roman"/>
          <w:b/>
          <w:szCs w:val="24"/>
        </w:rPr>
        <w:t>ΓΕΩΡΓΙΟΣ</w:t>
      </w:r>
      <w:r>
        <w:rPr>
          <w:rFonts w:eastAsia="Times New Roman" w:cs="Times New Roman"/>
          <w:b/>
          <w:szCs w:val="24"/>
        </w:rPr>
        <w:t xml:space="preserve"> </w:t>
      </w:r>
      <w:r w:rsidRPr="00146B21">
        <w:rPr>
          <w:rFonts w:eastAsia="Times New Roman" w:cs="Times New Roman"/>
          <w:b/>
          <w:szCs w:val="24"/>
        </w:rPr>
        <w:t>-</w:t>
      </w:r>
      <w:r>
        <w:rPr>
          <w:rFonts w:eastAsia="Times New Roman" w:cs="Times New Roman"/>
          <w:b/>
          <w:szCs w:val="24"/>
        </w:rPr>
        <w:t xml:space="preserve"> </w:t>
      </w:r>
      <w:r w:rsidRPr="00146B21">
        <w:rPr>
          <w:rFonts w:eastAsia="Times New Roman" w:cs="Times New Roman"/>
          <w:b/>
          <w:szCs w:val="24"/>
        </w:rPr>
        <w:t>ΔΗΜΗΤΡΙΟΣ ΚΑΡΡΑΣ:</w:t>
      </w:r>
      <w:r>
        <w:rPr>
          <w:rFonts w:eastAsia="Times New Roman" w:cs="Times New Roman"/>
          <w:szCs w:val="24"/>
        </w:rPr>
        <w:t xml:space="preserve"> Βέβαια, ως προς το δεύτερο σκέλος της άμυνας, </w:t>
      </w:r>
      <w:r>
        <w:rPr>
          <w:rFonts w:eastAsia="Times New Roman" w:cs="Times New Roman"/>
          <w:szCs w:val="24"/>
        </w:rPr>
        <w:t xml:space="preserve">θα πρέπει να ανοίξει και μια επόμενη συζήτηση, κύριε Υπουργέ, σχετικά με τις ποινικές διώξεις. Δηλαδή αν θα ακολουθούμε την αρχή της </w:t>
      </w:r>
      <w:proofErr w:type="spellStart"/>
      <w:r>
        <w:rPr>
          <w:rFonts w:eastAsia="Times New Roman" w:cs="Times New Roman"/>
          <w:szCs w:val="24"/>
        </w:rPr>
        <w:t>νομιμότητος</w:t>
      </w:r>
      <w:proofErr w:type="spellEnd"/>
      <w:r>
        <w:rPr>
          <w:rFonts w:eastAsia="Times New Roman" w:cs="Times New Roman"/>
          <w:szCs w:val="24"/>
        </w:rPr>
        <w:t>, την ποινική δίωξη στις περιπτώσεις αυτές ή θα πρέπει να πάρουμε την πρωτοβουλία νομοθετικά και να προχωρήσουμε</w:t>
      </w:r>
      <w:r>
        <w:rPr>
          <w:rFonts w:eastAsia="Times New Roman" w:cs="Times New Roman"/>
          <w:szCs w:val="24"/>
        </w:rPr>
        <w:t xml:space="preserve"> και στην εισαγωγή μορφών, αρχών σκοπιμότητας στην άσκηση </w:t>
      </w:r>
      <w:r>
        <w:rPr>
          <w:rFonts w:eastAsia="Times New Roman" w:cs="Times New Roman"/>
          <w:szCs w:val="24"/>
        </w:rPr>
        <w:lastRenderedPageBreak/>
        <w:t>της ποινικής δίωξης, αλλά νομίζω ότι αυτό θα πρέπει να το δει μια νομοπαρασκευαστική επιτροπή</w:t>
      </w:r>
      <w:r>
        <w:rPr>
          <w:rFonts w:eastAsia="Times New Roman" w:cs="Times New Roman"/>
          <w:szCs w:val="24"/>
        </w:rPr>
        <w:t>,</w:t>
      </w:r>
      <w:r>
        <w:rPr>
          <w:rFonts w:eastAsia="Times New Roman" w:cs="Times New Roman"/>
          <w:szCs w:val="24"/>
        </w:rPr>
        <w:t xml:space="preserve"> σε ένα γενικότερο πλαίσιο, παρά στη σημερινή συζήτηση.</w:t>
      </w:r>
    </w:p>
    <w:p w14:paraId="2D9C75CB"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Μένω στο πρώτο σκέλος, λοιπόν, της ερώτησ</w:t>
      </w:r>
      <w:r>
        <w:rPr>
          <w:rFonts w:eastAsia="Times New Roman" w:cs="Times New Roman"/>
          <w:szCs w:val="24"/>
        </w:rPr>
        <w:t>ή</w:t>
      </w:r>
      <w:r>
        <w:rPr>
          <w:rFonts w:eastAsia="Times New Roman" w:cs="Times New Roman"/>
          <w:szCs w:val="24"/>
        </w:rPr>
        <w:t>ς μου,</w:t>
      </w:r>
      <w:r>
        <w:rPr>
          <w:rFonts w:eastAsia="Times New Roman" w:cs="Times New Roman"/>
          <w:szCs w:val="24"/>
        </w:rPr>
        <w:t xml:space="preserve"> όπου προηγουμένως αναφέρθηκα ότι θα πρέπει να δούμε σαν επιβαρυντική περίπτωση την παράνομη είσοδο. Επιπλέον, θέλω να αναφέρω το εξής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α κάνω μία διόρθωση: Στον νόμο του 2015 πράγματι δεν υπήρχαν εξαιρέσεις. Στην παράταση του νόμου του 2016 πράγματι δεν </w:t>
      </w:r>
      <w:r>
        <w:rPr>
          <w:rFonts w:eastAsia="Times New Roman" w:cs="Times New Roman"/>
          <w:szCs w:val="24"/>
        </w:rPr>
        <w:t>υπήρχαν εξαιρέσεις και δημιουργήθηκε όλο αυτό το ζήτημα</w:t>
      </w:r>
      <w:r>
        <w:rPr>
          <w:rFonts w:eastAsia="Times New Roman" w:cs="Times New Roman"/>
          <w:szCs w:val="24"/>
        </w:rPr>
        <w:t xml:space="preserve">, με φαινόμενα βαριάς εγκληματικότητας, εξαιτίας της κακότεχνης </w:t>
      </w:r>
      <w:r>
        <w:rPr>
          <w:rFonts w:eastAsia="Times New Roman" w:cs="Times New Roman"/>
          <w:szCs w:val="24"/>
        </w:rPr>
        <w:t>αποσυμφόρηση</w:t>
      </w:r>
      <w:r>
        <w:rPr>
          <w:rFonts w:eastAsia="Times New Roman" w:cs="Times New Roman"/>
          <w:szCs w:val="24"/>
        </w:rPr>
        <w:t>ς</w:t>
      </w:r>
      <w:r>
        <w:rPr>
          <w:rFonts w:eastAsia="Times New Roman" w:cs="Times New Roman"/>
          <w:szCs w:val="24"/>
        </w:rPr>
        <w:t xml:space="preserve"> των φυλακών. Βεβαίως, και στον νόμο του 2017 ουσιαστικά δεν υπάρχουν εξαιρέσεις -</w:t>
      </w:r>
      <w:proofErr w:type="spellStart"/>
      <w:r>
        <w:rPr>
          <w:rFonts w:eastAsia="Times New Roman" w:cs="Times New Roman"/>
          <w:szCs w:val="24"/>
        </w:rPr>
        <w:t>επιτρέψατέ</w:t>
      </w:r>
      <w:proofErr w:type="spellEnd"/>
      <w:r>
        <w:rPr>
          <w:rFonts w:eastAsia="Times New Roman" w:cs="Times New Roman"/>
          <w:szCs w:val="24"/>
        </w:rPr>
        <w:t xml:space="preserve"> μου-, με τη μεταβατική διάταξη </w:t>
      </w:r>
      <w:r>
        <w:rPr>
          <w:rFonts w:eastAsia="Times New Roman" w:cs="Times New Roman"/>
          <w:szCs w:val="24"/>
        </w:rPr>
        <w:t xml:space="preserve">της παραγράφου 5, όπου λέτε ότι μέχρι την ημέρα ψήφισης του νόμου -η οποία, αν δεν κάνω λάθος, ήταν 20-21 Σεπτεμβρίου του 2017- δεν ισχύουν οι εξαιρέσεις που αναφέρονται, εφόσον είχαν τις προϋποθέσεις της υφ’ </w:t>
      </w:r>
      <w:proofErr w:type="spellStart"/>
      <w:r>
        <w:rPr>
          <w:rFonts w:eastAsia="Times New Roman" w:cs="Times New Roman"/>
          <w:szCs w:val="24"/>
        </w:rPr>
        <w:t>όρον</w:t>
      </w:r>
      <w:proofErr w:type="spellEnd"/>
      <w:r>
        <w:rPr>
          <w:rFonts w:eastAsia="Times New Roman" w:cs="Times New Roman"/>
          <w:szCs w:val="24"/>
        </w:rPr>
        <w:t xml:space="preserve"> απόλυσης. Η περίπτωση αυτή βεβαίως επέτειν</w:t>
      </w:r>
      <w:r>
        <w:rPr>
          <w:rFonts w:eastAsia="Times New Roman" w:cs="Times New Roman"/>
          <w:szCs w:val="24"/>
        </w:rPr>
        <w:t>ε το πρόβλημα, με την έννοια ότι έχουμε και ένα άλλο έλλειμμα</w:t>
      </w:r>
      <w:r>
        <w:rPr>
          <w:rFonts w:eastAsia="Times New Roman" w:cs="Times New Roman"/>
          <w:szCs w:val="24"/>
        </w:rPr>
        <w:t xml:space="preserve">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w:t>
      </w:r>
      <w:r>
        <w:rPr>
          <w:rFonts w:eastAsia="Times New Roman" w:cs="Times New Roman"/>
          <w:szCs w:val="24"/>
        </w:rPr>
        <w:t xml:space="preserve">. </w:t>
      </w:r>
    </w:p>
    <w:p w14:paraId="2D9C75CC"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κι εσείς, κύριε Πρόεδρε, να κάνω μια παρένθεση σε αυτό το σημείο. Οι νόμοι της αποσυμφόρησης, ενώ εγώ κατ</w:t>
      </w:r>
      <w:r>
        <w:rPr>
          <w:rFonts w:eastAsia="Times New Roman" w:cs="Times New Roman"/>
          <w:szCs w:val="24"/>
        </w:rPr>
        <w:t>’ α</w:t>
      </w:r>
      <w:r>
        <w:rPr>
          <w:rFonts w:eastAsia="Times New Roman" w:cs="Times New Roman"/>
          <w:szCs w:val="24"/>
        </w:rPr>
        <w:t>ρχ</w:t>
      </w:r>
      <w:r>
        <w:rPr>
          <w:rFonts w:eastAsia="Times New Roman" w:cs="Times New Roman"/>
          <w:szCs w:val="24"/>
        </w:rPr>
        <w:t>άς</w:t>
      </w:r>
      <w:r>
        <w:rPr>
          <w:rFonts w:eastAsia="Times New Roman" w:cs="Times New Roman"/>
          <w:szCs w:val="24"/>
        </w:rPr>
        <w:t xml:space="preserve"> λέω ότι είναι καλοί, δυστυ</w:t>
      </w:r>
      <w:r>
        <w:rPr>
          <w:rFonts w:eastAsia="Times New Roman" w:cs="Times New Roman"/>
          <w:szCs w:val="24"/>
        </w:rPr>
        <w:t xml:space="preserve">χώς δεν μπορούν να καλύψουν ένα ζήτημα. Πρώτον, το ζήτημα της υποτροπής. Δηλαδή σε περίπτωση που ο απολυθείς </w:t>
      </w:r>
      <w:r>
        <w:rPr>
          <w:rFonts w:eastAsia="Times New Roman" w:cs="Times New Roman"/>
          <w:szCs w:val="24"/>
        </w:rPr>
        <w:t xml:space="preserve">από τις φυλακές εγκληματήσει </w:t>
      </w:r>
      <w:r>
        <w:rPr>
          <w:rFonts w:eastAsia="Times New Roman" w:cs="Times New Roman"/>
          <w:szCs w:val="24"/>
        </w:rPr>
        <w:t xml:space="preserve">εκ νέου είτε </w:t>
      </w:r>
      <w:r>
        <w:rPr>
          <w:rFonts w:eastAsia="Times New Roman" w:cs="Times New Roman"/>
          <w:szCs w:val="24"/>
        </w:rPr>
        <w:t>με</w:t>
      </w:r>
      <w:r>
        <w:rPr>
          <w:rFonts w:eastAsia="Times New Roman" w:cs="Times New Roman"/>
          <w:szCs w:val="24"/>
        </w:rPr>
        <w:t xml:space="preserve"> το ίδιο </w:t>
      </w:r>
      <w:r>
        <w:rPr>
          <w:rFonts w:eastAsia="Times New Roman" w:cs="Times New Roman"/>
          <w:szCs w:val="24"/>
        </w:rPr>
        <w:t xml:space="preserve">έγκλημα </w:t>
      </w:r>
      <w:r>
        <w:rPr>
          <w:rFonts w:eastAsia="Times New Roman" w:cs="Times New Roman"/>
          <w:szCs w:val="24"/>
        </w:rPr>
        <w:t xml:space="preserve">για το οποίο απολύθηκε είτε διαπράξει </w:t>
      </w:r>
      <w:r>
        <w:rPr>
          <w:rFonts w:eastAsia="Times New Roman" w:cs="Times New Roman"/>
          <w:szCs w:val="24"/>
        </w:rPr>
        <w:t xml:space="preserve">άλλο </w:t>
      </w:r>
      <w:r>
        <w:rPr>
          <w:rFonts w:eastAsia="Times New Roman" w:cs="Times New Roman"/>
          <w:szCs w:val="24"/>
        </w:rPr>
        <w:t>βίαιο έγκλημα, έστω και αν μέσα ο ίδιος ο ν</w:t>
      </w:r>
      <w:r>
        <w:rPr>
          <w:rFonts w:eastAsia="Times New Roman" w:cs="Times New Roman"/>
          <w:szCs w:val="24"/>
        </w:rPr>
        <w:t xml:space="preserve">όμος λέει ότι θα πρέπει εντός πενταετίας να ασκήσει αθροιστικά την ποινή του. Και αυτό για τον λόγο ότι μέσα σε πέντε χρόνια -κύριε Υπουργέ, ξέρετε καλύτερα από μένα-, δεν μπορεί να </w:t>
      </w:r>
      <w:proofErr w:type="spellStart"/>
      <w:r>
        <w:rPr>
          <w:rFonts w:eastAsia="Times New Roman" w:cs="Times New Roman"/>
          <w:szCs w:val="24"/>
        </w:rPr>
        <w:t>τελεσιδικήσει</w:t>
      </w:r>
      <w:proofErr w:type="spellEnd"/>
      <w:r>
        <w:rPr>
          <w:rFonts w:eastAsia="Times New Roman" w:cs="Times New Roman"/>
          <w:szCs w:val="24"/>
        </w:rPr>
        <w:t xml:space="preserve"> </w:t>
      </w:r>
      <w:proofErr w:type="spellStart"/>
      <w:r>
        <w:rPr>
          <w:rFonts w:eastAsia="Times New Roman" w:cs="Times New Roman"/>
          <w:szCs w:val="24"/>
        </w:rPr>
        <w:t>καμμία</w:t>
      </w:r>
      <w:proofErr w:type="spellEnd"/>
      <w:r>
        <w:rPr>
          <w:rFonts w:eastAsia="Times New Roman" w:cs="Times New Roman"/>
          <w:szCs w:val="24"/>
        </w:rPr>
        <w:t xml:space="preserve"> ποινική υπόθεση και δη κακουργηματική. Επομένως με τη</w:t>
      </w:r>
      <w:r>
        <w:rPr>
          <w:rFonts w:eastAsia="Times New Roman" w:cs="Times New Roman"/>
          <w:szCs w:val="24"/>
        </w:rPr>
        <w:t xml:space="preserve">ν έννοια της προϋπόθεσης ότι θα πρέπει να έχει γίνει αμετάκλητη η νεότερη ποινική καταδίκη για να αρθεί η απόλυση υφ’ </w:t>
      </w:r>
      <w:proofErr w:type="spellStart"/>
      <w:r>
        <w:rPr>
          <w:rFonts w:eastAsia="Times New Roman" w:cs="Times New Roman"/>
          <w:szCs w:val="24"/>
        </w:rPr>
        <w:t>όρον</w:t>
      </w:r>
      <w:proofErr w:type="spellEnd"/>
      <w:r>
        <w:rPr>
          <w:rFonts w:eastAsia="Times New Roman" w:cs="Times New Roman"/>
          <w:szCs w:val="24"/>
        </w:rPr>
        <w:t>, δημιουργεί μια μορφή ασυλίας.</w:t>
      </w:r>
    </w:p>
    <w:p w14:paraId="2D9C75CD" w14:textId="77777777" w:rsidR="003959C6" w:rsidRDefault="00A1012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cs="Times New Roman"/>
          <w:szCs w:val="24"/>
        </w:rPr>
        <w:t xml:space="preserve">Το δεύτερο ζήτημα </w:t>
      </w:r>
      <w:r>
        <w:rPr>
          <w:rFonts w:eastAsia="Times New Roman" w:cs="Times New Roman"/>
          <w:szCs w:val="24"/>
        </w:rPr>
        <w:t xml:space="preserve">που </w:t>
      </w:r>
      <w:r>
        <w:rPr>
          <w:rFonts w:eastAsia="Times New Roman" w:cs="Times New Roman"/>
          <w:szCs w:val="24"/>
        </w:rPr>
        <w:t>πρέπει να απασχολήσει -το οποίο βεβαίως δεν είναι άμεση η αρμοδιότητα του Υπουργ</w:t>
      </w:r>
      <w:r>
        <w:rPr>
          <w:rFonts w:eastAsia="Times New Roman" w:cs="Times New Roman"/>
          <w:szCs w:val="24"/>
        </w:rPr>
        <w:t xml:space="preserve">είου Δικαιοσύνης, νομίζω ότι είναι συναρμοδιότητα-, </w:t>
      </w:r>
      <w:r>
        <w:rPr>
          <w:rFonts w:eastAsia="Times New Roman" w:cs="Times New Roman"/>
          <w:szCs w:val="24"/>
        </w:rPr>
        <w:lastRenderedPageBreak/>
        <w:t xml:space="preserve">είναι το θέμα των απελάσεων. Διότι απολύονται υφ’ </w:t>
      </w:r>
      <w:proofErr w:type="spellStart"/>
      <w:r>
        <w:rPr>
          <w:rFonts w:eastAsia="Times New Roman" w:cs="Times New Roman"/>
          <w:szCs w:val="24"/>
        </w:rPr>
        <w:t>όρον</w:t>
      </w:r>
      <w:proofErr w:type="spellEnd"/>
      <w:r>
        <w:rPr>
          <w:rFonts w:eastAsia="Times New Roman" w:cs="Times New Roman"/>
          <w:szCs w:val="24"/>
        </w:rPr>
        <w:t xml:space="preserve">. Υπάρχουν δικαστικές αποφάσεις που διατάσσουν μετά την εκτέλεση της ποινής, όταν είναι αλλοδαπός, την άμεση απέλαση. </w:t>
      </w:r>
      <w:r>
        <w:rPr>
          <w:rFonts w:eastAsia="Times New Roman"/>
          <w:szCs w:val="24"/>
        </w:rPr>
        <w:t>Ο</w:t>
      </w:r>
      <w:r>
        <w:rPr>
          <w:rFonts w:eastAsia="Times New Roman"/>
          <w:szCs w:val="24"/>
        </w:rPr>
        <w:t>ρθά προχτές -κάνω και αυτήν την</w:t>
      </w:r>
      <w:r>
        <w:rPr>
          <w:rFonts w:eastAsia="Times New Roman"/>
          <w:szCs w:val="24"/>
        </w:rPr>
        <w:t xml:space="preserve"> παρένθεση- το δικαστήριο έκρινε για τον Τούρκο, ο οποίος εισήλθε στην Ελλάδα -και δώσαμε το παράδειγμα του κράτους δικαίου για μια φορά ακόμα-, ότι παραιτούμενος των ενδίκων μέσων απελαύνεται αμέσως. Κι έτσι, επέστρεψε στην πατρίδα του και την οικογένειά </w:t>
      </w:r>
      <w:r>
        <w:rPr>
          <w:rFonts w:eastAsia="Times New Roman"/>
          <w:szCs w:val="24"/>
        </w:rPr>
        <w:t xml:space="preserve">του. Το θέμα, όμως, των απελάσεων με τους </w:t>
      </w:r>
      <w:proofErr w:type="spellStart"/>
      <w:r>
        <w:rPr>
          <w:rFonts w:eastAsia="Times New Roman"/>
          <w:szCs w:val="24"/>
        </w:rPr>
        <w:t>αποσυμφορητικούς</w:t>
      </w:r>
      <w:proofErr w:type="spellEnd"/>
      <w:r>
        <w:rPr>
          <w:rFonts w:eastAsia="Times New Roman"/>
          <w:szCs w:val="24"/>
        </w:rPr>
        <w:t xml:space="preserve"> νόμους, δυστυχώς, αφέθηκε κατά κάποιον τρόπο στην τύχη του -και δεν το λέω αυτό ανεπίσημα, το λέω σύμφωνα με στοιχεία τα οποία έχω δει εδώ σε προηγούμενο κοινοβουλευτικό έλεγχο</w:t>
      </w:r>
      <w:r w:rsidRPr="00D51E4E">
        <w:rPr>
          <w:rFonts w:eastAsia="Times New Roman"/>
          <w:szCs w:val="24"/>
        </w:rPr>
        <w:t xml:space="preserve"> </w:t>
      </w:r>
      <w:r>
        <w:rPr>
          <w:rFonts w:eastAsia="Times New Roman"/>
          <w:szCs w:val="24"/>
        </w:rPr>
        <w:t xml:space="preserve">και συγκεκριμένα με </w:t>
      </w:r>
      <w:r>
        <w:rPr>
          <w:rFonts w:eastAsia="Times New Roman"/>
          <w:szCs w:val="24"/>
        </w:rPr>
        <w:t xml:space="preserve">ημερομηνία 28 Απριλίου του 2017- όπου ο κ. </w:t>
      </w:r>
      <w:proofErr w:type="spellStart"/>
      <w:r>
        <w:rPr>
          <w:rFonts w:eastAsia="Times New Roman"/>
          <w:szCs w:val="24"/>
        </w:rPr>
        <w:t>Τόσκας</w:t>
      </w:r>
      <w:proofErr w:type="spellEnd"/>
      <w:r>
        <w:rPr>
          <w:rFonts w:eastAsia="Times New Roman"/>
          <w:szCs w:val="24"/>
        </w:rPr>
        <w:t xml:space="preserve">, Αναπληρωτής Υπουργός Εσωτερικών, αναφέρει ότι από τέσσερις χιλιάδες τετρακόσιους είκοσι έναν </w:t>
      </w:r>
      <w:r>
        <w:rPr>
          <w:rFonts w:eastAsia="Times New Roman"/>
          <w:szCs w:val="24"/>
        </w:rPr>
        <w:t xml:space="preserve">κρατούμενους </w:t>
      </w:r>
      <w:r>
        <w:rPr>
          <w:rFonts w:eastAsia="Times New Roman"/>
          <w:szCs w:val="24"/>
        </w:rPr>
        <w:t xml:space="preserve">αλλοδαπούς, αφέθηκαν ελεύθεροι δύο χιλιάδες πεντακόσιες εβδομήντα έξι και </w:t>
      </w:r>
      <w:proofErr w:type="spellStart"/>
      <w:r>
        <w:rPr>
          <w:rFonts w:eastAsia="Times New Roman"/>
          <w:szCs w:val="24"/>
        </w:rPr>
        <w:lastRenderedPageBreak/>
        <w:t>απελάθησαν</w:t>
      </w:r>
      <w:proofErr w:type="spellEnd"/>
      <w:r>
        <w:rPr>
          <w:rFonts w:eastAsia="Times New Roman"/>
          <w:szCs w:val="24"/>
        </w:rPr>
        <w:t xml:space="preserve"> μόνο χίλιοι επ</w:t>
      </w:r>
      <w:r>
        <w:rPr>
          <w:rFonts w:eastAsia="Times New Roman"/>
          <w:szCs w:val="24"/>
        </w:rPr>
        <w:t xml:space="preserve">τακόσιοι δεκατέσσερις. Επομένως περισσότεροι ήταν εκείνοι που παρέμειναν </w:t>
      </w:r>
      <w:r>
        <w:rPr>
          <w:rFonts w:eastAsia="Times New Roman"/>
          <w:szCs w:val="24"/>
        </w:rPr>
        <w:t>είτε έγκλειστοι είτε ελεύθεροι -</w:t>
      </w:r>
      <w:r>
        <w:rPr>
          <w:rFonts w:eastAsia="Times New Roman"/>
          <w:szCs w:val="24"/>
        </w:rPr>
        <w:t xml:space="preserve">και εκεί αγνοείται πλέον τι συμπεριφορά θα έχουν- από εκείνους που </w:t>
      </w:r>
      <w:proofErr w:type="spellStart"/>
      <w:r>
        <w:rPr>
          <w:rFonts w:eastAsia="Times New Roman"/>
          <w:szCs w:val="24"/>
        </w:rPr>
        <w:t>απελάθησαν</w:t>
      </w:r>
      <w:proofErr w:type="spellEnd"/>
      <w:r>
        <w:rPr>
          <w:rFonts w:eastAsia="Times New Roman"/>
          <w:szCs w:val="24"/>
        </w:rPr>
        <w:t xml:space="preserve">. </w:t>
      </w:r>
    </w:p>
    <w:p w14:paraId="2D9C75CE" w14:textId="77777777" w:rsidR="003959C6" w:rsidRDefault="00A1012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Συνοψίζοντας, λοιπόν, νομίζω ότι αν υπάρξει μια νομοθετική πρωτοβουλία,</w:t>
      </w:r>
      <w:r>
        <w:rPr>
          <w:rFonts w:eastAsia="Times New Roman"/>
          <w:szCs w:val="24"/>
        </w:rPr>
        <w:t xml:space="preserve"> θα πρέπει να περιλάβει </w:t>
      </w:r>
      <w:r>
        <w:rPr>
          <w:rFonts w:eastAsia="Times New Roman"/>
          <w:szCs w:val="24"/>
        </w:rPr>
        <w:t>σ</w:t>
      </w:r>
      <w:r>
        <w:rPr>
          <w:rFonts w:eastAsia="Times New Roman"/>
          <w:szCs w:val="24"/>
        </w:rPr>
        <w:t xml:space="preserve">τις εξαιρέσεις </w:t>
      </w:r>
      <w:r>
        <w:rPr>
          <w:rFonts w:eastAsia="Times New Roman"/>
          <w:szCs w:val="24"/>
        </w:rPr>
        <w:t xml:space="preserve">και </w:t>
      </w:r>
      <w:r>
        <w:rPr>
          <w:rFonts w:eastAsia="Times New Roman"/>
          <w:szCs w:val="24"/>
        </w:rPr>
        <w:t xml:space="preserve">εκείνες της παράνομης εισόδου μέσα σε κατοικία ή κατάστημα, σε χώρους δηλαδή της ιδιωτικής σφαίρας. </w:t>
      </w:r>
    </w:p>
    <w:p w14:paraId="2D9C75CF" w14:textId="77777777" w:rsidR="003959C6" w:rsidRDefault="00A1012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Δεύτερον, θα πρέπει να δούμε το ζήτημα του πώς μπορεί να εκτελούνται οι αποφάσεις απέλασης όταν πρόκειται περί </w:t>
      </w:r>
      <w:r>
        <w:rPr>
          <w:rFonts w:eastAsia="Times New Roman"/>
          <w:szCs w:val="24"/>
        </w:rPr>
        <w:t>αλλοδαπών, διότι από την ώρα την οποία περνάει ο μήνας ή το τρίμηνο στο οποίο δεν έχει μπορέσει να απελαθεί, τότε καταλαβαίνουμε όλοι ότι δεν μπορεί να κρατείται, αφήνεται ελεύθερος και περιφέρεται δεξιά και αριστερά και επαναλαμβάνει τις ίδιες πράξεις διό</w:t>
      </w:r>
      <w:r>
        <w:rPr>
          <w:rFonts w:eastAsia="Times New Roman"/>
          <w:szCs w:val="24"/>
        </w:rPr>
        <w:t xml:space="preserve">τι δεν έχει –να το πούμε κι αλλιώς- πολλές επιλογές. Από τη φυλακή βγήκε. </w:t>
      </w:r>
    </w:p>
    <w:p w14:paraId="2D9C75D0" w14:textId="77777777" w:rsidR="003959C6" w:rsidRDefault="00A1012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Νομίζω, λοιπόν, ότι αυτή η συζήτηση πρέπει να ανοίξει ευρύτερα για τον εξής λόγο: Να μην ζήσουμε όμοια περιστατικά. Και ξέρετε γιατί; Γιατί οπωσδήποτε στους εγκληματικούς χώρους δημ</w:t>
      </w:r>
      <w:r>
        <w:rPr>
          <w:rFonts w:eastAsia="Times New Roman"/>
          <w:szCs w:val="24"/>
        </w:rPr>
        <w:t>ιουργείται μια εικόνα ασυδοσίας. Όταν δεν απελαύνεται, όταν δεν μπορεί να δικαστεί μ</w:t>
      </w:r>
      <w:r>
        <w:rPr>
          <w:rFonts w:eastAsia="Times New Roman"/>
          <w:szCs w:val="24"/>
        </w:rPr>
        <w:t>ια</w:t>
      </w:r>
      <w:r>
        <w:rPr>
          <w:rFonts w:eastAsia="Times New Roman"/>
          <w:szCs w:val="24"/>
        </w:rPr>
        <w:t xml:space="preserve"> υποτροπή και αρθεί και εκτελέσει αθροιστικά το υπόλοιπο της ποινής της πρώτης πράξης για την οποία </w:t>
      </w:r>
      <w:proofErr w:type="spellStart"/>
      <w:r>
        <w:rPr>
          <w:rFonts w:eastAsia="Times New Roman"/>
          <w:szCs w:val="24"/>
        </w:rPr>
        <w:t>απελύθη</w:t>
      </w:r>
      <w:proofErr w:type="spellEnd"/>
      <w:r>
        <w:rPr>
          <w:rFonts w:eastAsia="Times New Roman"/>
          <w:szCs w:val="24"/>
        </w:rPr>
        <w:t>, εκεί πλέον έχουμε ζητήματα.</w:t>
      </w:r>
    </w:p>
    <w:p w14:paraId="2D9C75D1" w14:textId="77777777" w:rsidR="003959C6" w:rsidRDefault="00A1012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Αυτά ήθελα να θέσω, κύριε Πρόεδρε</w:t>
      </w:r>
      <w:r>
        <w:rPr>
          <w:rFonts w:eastAsia="Times New Roman"/>
          <w:szCs w:val="24"/>
        </w:rPr>
        <w:t>.</w:t>
      </w:r>
    </w:p>
    <w:p w14:paraId="2D9C75D2" w14:textId="77777777" w:rsidR="003959C6" w:rsidRDefault="00A1012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w:t>
      </w:r>
    </w:p>
    <w:p w14:paraId="2D9C75D3" w14:textId="77777777" w:rsidR="003959C6" w:rsidRDefault="00A1012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2C31E3">
        <w:rPr>
          <w:rFonts w:eastAsia="Times New Roman"/>
          <w:b/>
          <w:szCs w:val="24"/>
        </w:rPr>
        <w:t>ΠΡΟΕΔΡΕΥΩΝ (Σπυρίδων Λυκούδης):</w:t>
      </w:r>
      <w:r>
        <w:rPr>
          <w:rFonts w:eastAsia="Times New Roman"/>
          <w:szCs w:val="24"/>
        </w:rPr>
        <w:t xml:space="preserve"> Ευχαριστώ, κύριε Καρρά.</w:t>
      </w:r>
    </w:p>
    <w:p w14:paraId="2D9C75D4" w14:textId="77777777" w:rsidR="003959C6" w:rsidRDefault="00A1012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Κύριε Υπουργέ, έχετε τον λόγο.</w:t>
      </w:r>
    </w:p>
    <w:p w14:paraId="2D9C75D5" w14:textId="77777777" w:rsidR="003959C6" w:rsidRDefault="00A1012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2C31E3">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Πρόεδρε, να ενημερώσω εν </w:t>
      </w:r>
      <w:proofErr w:type="spellStart"/>
      <w:r>
        <w:rPr>
          <w:rFonts w:eastAsia="Times New Roman"/>
          <w:szCs w:val="24"/>
        </w:rPr>
        <w:t>πρώτοις</w:t>
      </w:r>
      <w:proofErr w:type="spellEnd"/>
      <w:r>
        <w:rPr>
          <w:rFonts w:eastAsia="Times New Roman"/>
          <w:szCs w:val="24"/>
        </w:rPr>
        <w:t xml:space="preserve"> το Σώμα ότι δεν ήταν </w:t>
      </w:r>
      <w:r>
        <w:rPr>
          <w:rFonts w:eastAsia="Times New Roman"/>
          <w:szCs w:val="24"/>
        </w:rPr>
        <w:lastRenderedPageBreak/>
        <w:t xml:space="preserve">μόνο η </w:t>
      </w:r>
      <w:r>
        <w:rPr>
          <w:rFonts w:eastAsia="Times New Roman"/>
          <w:szCs w:val="24"/>
        </w:rPr>
        <w:t>περίπτωση, κύριε Καρρά, του Τούρκου ο οποίος μπήκε στην ελληνική επικράτεια, δικάστηκε και βεβαίως…</w:t>
      </w:r>
    </w:p>
    <w:p w14:paraId="2D9C75D6" w14:textId="77777777" w:rsidR="003959C6" w:rsidRDefault="00A1012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2C31E3">
        <w:rPr>
          <w:rFonts w:eastAsia="Times New Roman"/>
          <w:b/>
          <w:szCs w:val="24"/>
        </w:rPr>
        <w:t xml:space="preserve">ΓΕΩΡΓΙΟΣ - ΔΗΜΗΤΡΙΟΣ ΚΑΡΡΑΣ: </w:t>
      </w:r>
      <w:r>
        <w:rPr>
          <w:rFonts w:eastAsia="Times New Roman"/>
          <w:szCs w:val="24"/>
        </w:rPr>
        <w:t>Είναι το πρόσφατο, γι’ αυτό αναφέρθηκα.</w:t>
      </w:r>
    </w:p>
    <w:p w14:paraId="2D9C75D7" w14:textId="77777777" w:rsidR="003959C6" w:rsidRDefault="00A1012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Υπάρχει</w:t>
      </w:r>
      <w:r>
        <w:rPr>
          <w:rFonts w:eastAsia="Times New Roman"/>
          <w:szCs w:val="24"/>
        </w:rPr>
        <w:t xml:space="preserve"> πιο πρόσφατο. </w:t>
      </w:r>
    </w:p>
    <w:p w14:paraId="2D9C75D8" w14:textId="77777777" w:rsidR="003959C6" w:rsidRDefault="00A1012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Πριν δυο, τρεις μέρες το Διοικητικό Πρωτοδικείο Πύργου έκανε δεκτό το αίτημα να διακοπεί η διοικητική κράτηση κατά δύο Τούρκων πολιτών, οι οποίοι συνελήφθησαν στο λιμάνι της Κυλλήνης. Υπήρξε διαβεβαίωση του τουρκικού προξενείου ότι έχουν στ</w:t>
      </w:r>
      <w:r>
        <w:rPr>
          <w:rFonts w:eastAsia="Times New Roman"/>
          <w:szCs w:val="24"/>
        </w:rPr>
        <w:t>αθερή κατοικία και δηλώθηκε το τουρκικό προξενείο στην Αθήνα</w:t>
      </w:r>
      <w:r>
        <w:rPr>
          <w:rFonts w:eastAsia="Times New Roman"/>
          <w:szCs w:val="24"/>
        </w:rPr>
        <w:t>. Έτσι</w:t>
      </w:r>
      <w:r>
        <w:rPr>
          <w:rFonts w:eastAsia="Times New Roman"/>
          <w:szCs w:val="24"/>
        </w:rPr>
        <w:t xml:space="preserve"> το δικαστήριο αποφάσισε τη διακοπή της διοικητικής κράτησης. Το λέω αυτό προς ενημέρωση της Βουλής, αλλά και προς ενημέρωση της κοινής γνώμης, για να γίνει κατανοητό ότι η Ελλάδα είναι κράτ</w:t>
      </w:r>
      <w:r>
        <w:rPr>
          <w:rFonts w:eastAsia="Times New Roman"/>
          <w:szCs w:val="24"/>
        </w:rPr>
        <w:t xml:space="preserve">ος δικαίου, διότι όταν το ελληνικό προξενείο παρέστη στη δίκη των δύο Ελλήνων αξιωματικών και δήλωσε ως τόπο κατοικίας τους την έδρα του ελληνικού </w:t>
      </w:r>
      <w:r>
        <w:rPr>
          <w:rFonts w:eastAsia="Times New Roman"/>
          <w:szCs w:val="24"/>
        </w:rPr>
        <w:lastRenderedPageBreak/>
        <w:t xml:space="preserve">προξενείου της </w:t>
      </w:r>
      <w:proofErr w:type="spellStart"/>
      <w:r>
        <w:rPr>
          <w:rFonts w:eastAsia="Times New Roman"/>
          <w:szCs w:val="24"/>
        </w:rPr>
        <w:t>Αδριανούπολης</w:t>
      </w:r>
      <w:proofErr w:type="spellEnd"/>
      <w:r>
        <w:rPr>
          <w:rFonts w:eastAsia="Times New Roman"/>
          <w:szCs w:val="24"/>
        </w:rPr>
        <w:t xml:space="preserve">, αντίστοιχο αίτημα περί μη κράτησης δεν έγινε δεκτό από το τουρκικό δικαστήριο. </w:t>
      </w:r>
      <w:r>
        <w:rPr>
          <w:rFonts w:eastAsia="Times New Roman"/>
          <w:szCs w:val="24"/>
        </w:rPr>
        <w:t xml:space="preserve">Η Ελλάδα, όμως, είναι κράτος δικαίου και δεν </w:t>
      </w:r>
      <w:proofErr w:type="spellStart"/>
      <w:r>
        <w:rPr>
          <w:rFonts w:eastAsia="Times New Roman"/>
          <w:szCs w:val="24"/>
        </w:rPr>
        <w:t>ισοψηφίζει</w:t>
      </w:r>
      <w:proofErr w:type="spellEnd"/>
      <w:r>
        <w:rPr>
          <w:rFonts w:eastAsia="Times New Roman"/>
          <w:szCs w:val="24"/>
        </w:rPr>
        <w:t xml:space="preserve"> παράνομες ή παράτυπες συμπεριφορές. Αυτό το εκπέμπουμε ως μήνυμα, όχι μόνο στη γείτονα χώρα, αλλά και στην παγκόσμια κοινότητα από την οποία περιμένουμε μια πιο σταθερή στάση για το θέμα των δύο Ελλήν</w:t>
      </w:r>
      <w:r>
        <w:rPr>
          <w:rFonts w:eastAsia="Times New Roman"/>
          <w:szCs w:val="24"/>
        </w:rPr>
        <w:t xml:space="preserve">ων αξιωματικών, οι οποίοι μέχρι σήμερα δεν ξέρουν γιατί κατηγορούνται. Και αυτό είναι το μεγάλο πρόβλημα.  </w:t>
      </w:r>
    </w:p>
    <w:p w14:paraId="2D9C75D9" w14:textId="77777777" w:rsidR="003959C6" w:rsidRDefault="00A1012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Όσον αφορά τα ζητήματα που θέσατε με την ερώτησή σας, θέλω να πω κατά πρώτον ότι στο θέμα της ποινικής δίωξης μπορεί να υπάρξει και άποψη του </w:t>
      </w:r>
      <w:r>
        <w:rPr>
          <w:rFonts w:eastAsia="Times New Roman"/>
          <w:szCs w:val="24"/>
        </w:rPr>
        <w:t>εισαγγελέα που να θέσει μια υπόθεση στο αρχείο.</w:t>
      </w:r>
    </w:p>
    <w:p w14:paraId="2D9C75DA" w14:textId="77777777" w:rsidR="003959C6" w:rsidRDefault="00A1012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ΓΕΩΡΓΙΟΣ - ΔΗΜΗΤΡΙΟΣ ΚΑΡΡΑΣ: </w:t>
      </w:r>
      <w:r>
        <w:rPr>
          <w:rFonts w:eastAsia="Times New Roman"/>
          <w:szCs w:val="24"/>
        </w:rPr>
        <w:t>Σπανίως.</w:t>
      </w:r>
    </w:p>
    <w:p w14:paraId="2D9C75DB" w14:textId="77777777" w:rsidR="003959C6" w:rsidRDefault="00A1012C">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Ναι, αλλά πρέπει να γίνεται. Διότι είπα και στον κ. </w:t>
      </w:r>
      <w:proofErr w:type="spellStart"/>
      <w:r>
        <w:rPr>
          <w:rFonts w:eastAsia="Times New Roman"/>
          <w:szCs w:val="24"/>
        </w:rPr>
        <w:t>Κρεμαστινό</w:t>
      </w:r>
      <w:proofErr w:type="spellEnd"/>
      <w:r>
        <w:rPr>
          <w:rFonts w:eastAsia="Times New Roman"/>
          <w:szCs w:val="24"/>
        </w:rPr>
        <w:t xml:space="preserve"> ότι δεν μπορεί να συνεχίζετ</w:t>
      </w:r>
      <w:r>
        <w:rPr>
          <w:rFonts w:eastAsia="Times New Roman"/>
          <w:szCs w:val="24"/>
        </w:rPr>
        <w:t xml:space="preserve">αι αυτή η  ευθυνοφοβία, να ασκούμε μια ποινική δίωξη με τη </w:t>
      </w:r>
      <w:r>
        <w:rPr>
          <w:rFonts w:eastAsia="Times New Roman"/>
          <w:szCs w:val="24"/>
        </w:rPr>
        <w:lastRenderedPageBreak/>
        <w:t xml:space="preserve">δεύτερη σκέψη ότι θα κριθούν στο ακροατήριο αυτά τα ζητήματα και εκεί θα αθωωθεί ο κατηγορούμενος.  </w:t>
      </w:r>
    </w:p>
    <w:p w14:paraId="2D9C75DC"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Από την αρχή της ποινικής διαδικασίας θα μπορεί και θα πρέπει να τυγχάνει εφαρμογής η συγκεκριμέ</w:t>
      </w:r>
      <w:r>
        <w:rPr>
          <w:rFonts w:eastAsia="Times New Roman" w:cs="Times New Roman"/>
          <w:szCs w:val="24"/>
        </w:rPr>
        <w:t xml:space="preserve">νη διάταξη του εδαφίου 2 του άρθρου 23 του ποινικού κώδικα και όχι να βλέπουμε αυτά </w:t>
      </w:r>
      <w:r>
        <w:rPr>
          <w:rFonts w:eastAsia="Times New Roman" w:cs="Times New Roman"/>
          <w:szCs w:val="24"/>
        </w:rPr>
        <w:t>που</w:t>
      </w:r>
      <w:r>
        <w:rPr>
          <w:rFonts w:eastAsia="Times New Roman" w:cs="Times New Roman"/>
          <w:szCs w:val="24"/>
        </w:rPr>
        <w:t xml:space="preserve"> είδαμε την τελευταία περίοδο. </w:t>
      </w:r>
    </w:p>
    <w:p w14:paraId="2D9C75DD"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Όσον αφορά το ζήτημα των επιβαρυντικών περιπτώσεων, ξέρετε, τα δικαστήρια είναι ιδιαίτερα αυστηρά. Κατά πρώτον, όταν έχουμε ανθρωποκτονία</w:t>
      </w:r>
      <w:r>
        <w:rPr>
          <w:rFonts w:eastAsia="Times New Roman" w:cs="Times New Roman"/>
          <w:szCs w:val="24"/>
        </w:rPr>
        <w:t xml:space="preserve">, γνωρίζετε κι εσείς ότι επαπειλούμενη ποινή είναι των ισόβιων δεσμών, της ισόβιας κάθειρξης. Εδώ δεν υπάρχει τίποτα πιο επιβαρυντικό για αυτήν την περίπτωση. Σε περιπτώσεις δε σωματικής βλάβης ή ακόμα και ληστείας, οι ποινές </w:t>
      </w:r>
      <w:r>
        <w:rPr>
          <w:rFonts w:eastAsia="Times New Roman" w:cs="Times New Roman"/>
          <w:szCs w:val="24"/>
        </w:rPr>
        <w:t>που</w:t>
      </w:r>
      <w:r>
        <w:rPr>
          <w:rFonts w:eastAsia="Times New Roman" w:cs="Times New Roman"/>
          <w:szCs w:val="24"/>
        </w:rPr>
        <w:t xml:space="preserve"> επιβάλλονται υπό αυτό το π</w:t>
      </w:r>
      <w:r>
        <w:rPr>
          <w:rFonts w:eastAsia="Times New Roman" w:cs="Times New Roman"/>
          <w:szCs w:val="24"/>
        </w:rPr>
        <w:t>λαίσιο, ότι δηλαδή έγινε στον ιδιωτικό χώρο ενός ανθρώπου του οποίου κινδύνευσε η ζωή και η σωματική ακεραιότητα -σας λέω και πάλι ότι προσπάθησα να έχω μια εικόνα- είναι ιδιαίτερα αυστηρές.</w:t>
      </w:r>
    </w:p>
    <w:p w14:paraId="2D9C75DE"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η ποινή, όπως ξέρετε, κρίνεται και από τις πραγματικές </w:t>
      </w:r>
      <w:r>
        <w:rPr>
          <w:rFonts w:eastAsia="Times New Roman" w:cs="Times New Roman"/>
          <w:szCs w:val="24"/>
        </w:rPr>
        <w:t>συνθήκες τέλεσης του αδικήματος. Επομένως, θεωρώ ότι κι εκεί δεν χρειάζεται κάτι περισσότερο, ούτε θεωρώ ότι θα έχουμε κάποιο αποτέλεσμα.</w:t>
      </w:r>
    </w:p>
    <w:p w14:paraId="2D9C75DF"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Στα ζητήματα υποτροπής που αναφέρατε ο νόμος είναι σαφής: Εάν απολυθεί κάποιος υφ’ </w:t>
      </w:r>
      <w:proofErr w:type="spellStart"/>
      <w:r>
        <w:rPr>
          <w:rFonts w:eastAsia="Times New Roman" w:cs="Times New Roman"/>
          <w:szCs w:val="24"/>
        </w:rPr>
        <w:t>όρον</w:t>
      </w:r>
      <w:proofErr w:type="spellEnd"/>
      <w:r>
        <w:rPr>
          <w:rFonts w:eastAsia="Times New Roman" w:cs="Times New Roman"/>
          <w:szCs w:val="24"/>
        </w:rPr>
        <w:t xml:space="preserve"> και τελέσει νέο αδίκημα δεν θα</w:t>
      </w:r>
      <w:r>
        <w:rPr>
          <w:rFonts w:eastAsia="Times New Roman" w:cs="Times New Roman"/>
          <w:szCs w:val="24"/>
        </w:rPr>
        <w:t xml:space="preserve"> εκτίσει μόνον την ποινή για την οποία απολύθηκε υφ’ </w:t>
      </w:r>
      <w:proofErr w:type="spellStart"/>
      <w:r>
        <w:rPr>
          <w:rFonts w:eastAsia="Times New Roman" w:cs="Times New Roman"/>
          <w:szCs w:val="24"/>
        </w:rPr>
        <w:t>όρον</w:t>
      </w:r>
      <w:proofErr w:type="spellEnd"/>
      <w:r>
        <w:rPr>
          <w:rFonts w:eastAsia="Times New Roman" w:cs="Times New Roman"/>
          <w:szCs w:val="24"/>
        </w:rPr>
        <w:t>, θα εκτίσει και την ποινή για το νέο αδίκημα, στην οποία θα ληφθεί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και η προηγούμενη καταδίκη.</w:t>
      </w:r>
    </w:p>
    <w:p w14:paraId="2D9C75E0" w14:textId="77777777" w:rsidR="003959C6" w:rsidRDefault="00A1012C">
      <w:pPr>
        <w:spacing w:line="600" w:lineRule="auto"/>
        <w:ind w:firstLine="720"/>
        <w:jc w:val="both"/>
        <w:rPr>
          <w:rFonts w:eastAsia="Times New Roman" w:cs="Times New Roman"/>
          <w:szCs w:val="24"/>
        </w:rPr>
      </w:pPr>
      <w:r w:rsidRPr="006C1463">
        <w:rPr>
          <w:rFonts w:eastAsia="Times New Roman" w:cs="Times New Roman"/>
          <w:b/>
          <w:szCs w:val="24"/>
        </w:rPr>
        <w:t>ΓΕΩΡΓΙΟΣ</w:t>
      </w:r>
      <w:r>
        <w:rPr>
          <w:rFonts w:eastAsia="Times New Roman" w:cs="Times New Roman"/>
          <w:b/>
          <w:szCs w:val="24"/>
        </w:rPr>
        <w:t xml:space="preserve"> </w:t>
      </w:r>
      <w:r w:rsidRPr="006C1463">
        <w:rPr>
          <w:rFonts w:eastAsia="Times New Roman" w:cs="Times New Roman"/>
          <w:b/>
          <w:szCs w:val="24"/>
        </w:rPr>
        <w:t>-</w:t>
      </w:r>
      <w:r>
        <w:rPr>
          <w:rFonts w:eastAsia="Times New Roman" w:cs="Times New Roman"/>
          <w:b/>
          <w:szCs w:val="24"/>
        </w:rPr>
        <w:t xml:space="preserve"> </w:t>
      </w:r>
      <w:r w:rsidRPr="006C1463">
        <w:rPr>
          <w:rFonts w:eastAsia="Times New Roman" w:cs="Times New Roman"/>
          <w:b/>
          <w:szCs w:val="24"/>
        </w:rPr>
        <w:t>ΔΗΜΗΤΡΙΟΣ ΚΑΡΡΑΣ:</w:t>
      </w:r>
      <w:r>
        <w:rPr>
          <w:rFonts w:eastAsia="Times New Roman" w:cs="Times New Roman"/>
          <w:szCs w:val="24"/>
        </w:rPr>
        <w:t xml:space="preserve"> Εφόσον καταδικαστεί.</w:t>
      </w:r>
    </w:p>
    <w:p w14:paraId="2D9C75E1" w14:textId="77777777" w:rsidR="003959C6" w:rsidRDefault="00A1012C">
      <w:pPr>
        <w:spacing w:line="600" w:lineRule="auto"/>
        <w:ind w:firstLine="720"/>
        <w:jc w:val="both"/>
        <w:rPr>
          <w:rFonts w:eastAsia="Times New Roman" w:cs="Times New Roman"/>
          <w:szCs w:val="24"/>
        </w:rPr>
      </w:pPr>
      <w:r w:rsidRPr="009523B0">
        <w:rPr>
          <w:rFonts w:eastAsia="Times New Roman" w:cs="Times New Roman"/>
          <w:b/>
          <w:szCs w:val="24"/>
        </w:rPr>
        <w:t>ΣΤΑΥΡΟΣ ΚΟΝΤΟΝΗΣ (Υπουργός Δικαιοσύνης, Διαφ</w:t>
      </w:r>
      <w:r w:rsidRPr="009523B0">
        <w:rPr>
          <w:rFonts w:eastAsia="Times New Roman" w:cs="Times New Roman"/>
          <w:b/>
          <w:szCs w:val="24"/>
        </w:rPr>
        <w:t>άνειας και Ανθρωπίνων Δικαιωμάτων):</w:t>
      </w:r>
      <w:r>
        <w:rPr>
          <w:rFonts w:eastAsia="Times New Roman" w:cs="Times New Roman"/>
          <w:szCs w:val="24"/>
        </w:rPr>
        <w:t xml:space="preserve"> Βεβαίως. Και έτσι πρέπει να είναι.</w:t>
      </w:r>
    </w:p>
    <w:p w14:paraId="2D9C75E2"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Επομένως, δεν νομίζω ότι εδώ τίθεται κάποιο θέμα παρέμβασης της νομοθετικής εξουσίας.</w:t>
      </w:r>
    </w:p>
    <w:p w14:paraId="2D9C75E3"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τα θέματα που αναφέρατε των απελάσεων, για να απελαθεί κάποιος πρέπει είτε να βρίσκεται </w:t>
      </w:r>
      <w:r>
        <w:rPr>
          <w:rFonts w:eastAsia="Times New Roman" w:cs="Times New Roman"/>
          <w:szCs w:val="24"/>
        </w:rPr>
        <w:t>παράνομα εντός της ελληνικής επικράτειας είτε να κινηθεί η διαδικασία της εκδόσεως. Δεν σημαίνει ότι όλοι οι αλλοδαποί βρίσκονται παράνομα στη χώρα, οπότε δεν μπορεί να κινηθεί η διαδικασία της απέλασης και δεν σημαίνει ότι σε όλους τους αλλοδαπούς κρατούμ</w:t>
      </w:r>
      <w:r>
        <w:rPr>
          <w:rFonts w:eastAsia="Times New Roman" w:cs="Times New Roman"/>
          <w:szCs w:val="24"/>
        </w:rPr>
        <w:t>ενους ή σε ένα μέρος τους ενεργοποιείται η διαδικασία εκδόσεως.</w:t>
      </w:r>
    </w:p>
    <w:p w14:paraId="2D9C75E4"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Σας ενημερώνω ότι στις πλείστες όσες περιπτώσεις -εγώ δεν έχω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μου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sidRPr="0083248A">
        <w:rPr>
          <w:rFonts w:eastAsia="Times New Roman" w:cs="Times New Roman"/>
          <w:szCs w:val="24"/>
        </w:rPr>
        <w:t xml:space="preserve"> </w:t>
      </w:r>
      <w:r>
        <w:rPr>
          <w:rFonts w:eastAsia="Times New Roman" w:cs="Times New Roman"/>
          <w:szCs w:val="24"/>
        </w:rPr>
        <w:t>εξαίρεση, για να σας πω την αλήθεια- που έχουμε ποινικούς κρατούμενους</w:t>
      </w:r>
      <w:r>
        <w:rPr>
          <w:rFonts w:eastAsia="Times New Roman" w:cs="Times New Roman"/>
          <w:szCs w:val="24"/>
        </w:rPr>
        <w:t>,</w:t>
      </w:r>
      <w:r>
        <w:rPr>
          <w:rFonts w:eastAsia="Times New Roman" w:cs="Times New Roman"/>
          <w:szCs w:val="24"/>
        </w:rPr>
        <w:t xml:space="preserve"> που</w:t>
      </w:r>
      <w:r w:rsidRPr="00BB13BA">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τελέσει</w:t>
      </w:r>
      <w:r>
        <w:rPr>
          <w:rFonts w:eastAsia="Times New Roman" w:cs="Times New Roman"/>
          <w:szCs w:val="24"/>
        </w:rPr>
        <w:t xml:space="preserve"> σοβαρά αδικήματα στην Ελλάδα και κατηγορούνται για άλλα αδικήματα στο εξωτερικό, μετά την έκτιση της ποινής τα ελληνικά δικαστήρια αποφασίζουν την έκδοσή τους, απόφαση την οποίαν προσυπογράφει και ο Υπουργός Δικαιοσύνης, γιατί, όπως ξέρετε, με βάση τον </w:t>
      </w:r>
      <w:r>
        <w:rPr>
          <w:rFonts w:eastAsia="Times New Roman" w:cs="Times New Roman"/>
          <w:szCs w:val="24"/>
        </w:rPr>
        <w:t>Κ</w:t>
      </w:r>
      <w:r>
        <w:rPr>
          <w:rFonts w:eastAsia="Times New Roman" w:cs="Times New Roman"/>
          <w:szCs w:val="24"/>
        </w:rPr>
        <w:t>ώ</w:t>
      </w:r>
      <w:r>
        <w:rPr>
          <w:rFonts w:eastAsia="Times New Roman" w:cs="Times New Roman"/>
          <w:szCs w:val="24"/>
        </w:rPr>
        <w:t xml:space="preserve">δικα </w:t>
      </w:r>
      <w:r>
        <w:rPr>
          <w:rFonts w:eastAsia="Times New Roman" w:cs="Times New Roman"/>
          <w:szCs w:val="24"/>
        </w:rPr>
        <w:t>Π</w:t>
      </w:r>
      <w:r>
        <w:rPr>
          <w:rFonts w:eastAsia="Times New Roman" w:cs="Times New Roman"/>
          <w:szCs w:val="24"/>
        </w:rPr>
        <w:t xml:space="preserve">οινικής </w:t>
      </w:r>
      <w:r>
        <w:rPr>
          <w:rFonts w:eastAsia="Times New Roman" w:cs="Times New Roman"/>
          <w:szCs w:val="24"/>
        </w:rPr>
        <w:t>Δ</w:t>
      </w:r>
      <w:r>
        <w:rPr>
          <w:rFonts w:eastAsia="Times New Roman" w:cs="Times New Roman"/>
          <w:szCs w:val="24"/>
        </w:rPr>
        <w:t xml:space="preserve">ικονομίας είναι ο τελευταίος ο οποίος θεωρεί αυτήν την απόφαση. </w:t>
      </w:r>
    </w:p>
    <w:p w14:paraId="2D9C75E5"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Θεωρώ, κύριε συνάδελφε, ότι όσον αφορά το ζήτημα της κατάστασης στις φυλακές πλέον βρισκόμαστε σε  καλό δρόμο. Δεν είναι τυχαίο το γεγονός ότι έχουμε επαινεθεί από τη διεθνή κο</w:t>
      </w:r>
      <w:r>
        <w:rPr>
          <w:rFonts w:eastAsia="Times New Roman" w:cs="Times New Roman"/>
          <w:szCs w:val="24"/>
        </w:rPr>
        <w:t xml:space="preserve">ινότητα και από διεθνείς οργανισμούς γι’ αυτό </w:t>
      </w:r>
      <w:r>
        <w:rPr>
          <w:rFonts w:eastAsia="Times New Roman" w:cs="Times New Roman"/>
          <w:szCs w:val="24"/>
        </w:rPr>
        <w:t>που</w:t>
      </w:r>
      <w:r>
        <w:rPr>
          <w:rFonts w:eastAsia="Times New Roman" w:cs="Times New Roman"/>
          <w:szCs w:val="24"/>
        </w:rPr>
        <w:t xml:space="preserve"> έχουμε οικοδομήσει τα τελευταία τρία χρόνια.</w:t>
      </w:r>
    </w:p>
    <w:p w14:paraId="2D9C75E6"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Η πορεία </w:t>
      </w:r>
      <w:r>
        <w:rPr>
          <w:rFonts w:eastAsia="Times New Roman" w:cs="Times New Roman"/>
          <w:szCs w:val="24"/>
        </w:rPr>
        <w:t xml:space="preserve">μας </w:t>
      </w:r>
      <w:r>
        <w:rPr>
          <w:rFonts w:eastAsia="Times New Roman" w:cs="Times New Roman"/>
          <w:szCs w:val="24"/>
        </w:rPr>
        <w:t>προσεγγίζει τις ευρωπαϊκές σταθερές. Να σας αναφέρω ότι δράσεις στις ελληνικές φυλακές αυτήν την ώρα προβάλλονται ως παραδείγματα ορθής διοίκησης κα</w:t>
      </w:r>
      <w:r>
        <w:rPr>
          <w:rFonts w:eastAsia="Times New Roman" w:cs="Times New Roman"/>
          <w:szCs w:val="24"/>
        </w:rPr>
        <w:t xml:space="preserve">ι διαχείρισης των ζητημάτων στις φυλακές και σε κράτη του εξωτερικού. Η Ελλάδα </w:t>
      </w:r>
      <w:proofErr w:type="spellStart"/>
      <w:r>
        <w:rPr>
          <w:rFonts w:eastAsia="Times New Roman" w:cs="Times New Roman"/>
          <w:szCs w:val="24"/>
        </w:rPr>
        <w:t>επαινέθη</w:t>
      </w:r>
      <w:proofErr w:type="spellEnd"/>
      <w:r>
        <w:rPr>
          <w:rFonts w:eastAsia="Times New Roman" w:cs="Times New Roman"/>
          <w:szCs w:val="24"/>
        </w:rPr>
        <w:t xml:space="preserve"> ιδιαίτερα για δομές </w:t>
      </w:r>
      <w:r>
        <w:rPr>
          <w:rFonts w:eastAsia="Times New Roman" w:cs="Times New Roman"/>
          <w:szCs w:val="24"/>
        </w:rPr>
        <w:t>που</w:t>
      </w:r>
      <w:r>
        <w:rPr>
          <w:rFonts w:eastAsia="Times New Roman" w:cs="Times New Roman"/>
          <w:szCs w:val="24"/>
        </w:rPr>
        <w:t xml:space="preserve"> λειτουργούν σήμερα στις φυλακές, δομές εκπαίδευσης, δομές επαγγελματικής κατάρτισης, δομές απεξάρτησης και γινόμαστε –εκεί που ήμασταν ο αποδιοπ</w:t>
      </w:r>
      <w:r>
        <w:rPr>
          <w:rFonts w:eastAsia="Times New Roman" w:cs="Times New Roman"/>
          <w:szCs w:val="24"/>
        </w:rPr>
        <w:t>ομπαίος τράγος των κρατών-μελών του Συμβουλίου της Ευρώπης- το παράδειγμα προς μίμηση.</w:t>
      </w:r>
    </w:p>
    <w:p w14:paraId="2D9C75E7" w14:textId="77777777" w:rsidR="003959C6" w:rsidRDefault="00A1012C">
      <w:pPr>
        <w:spacing w:line="600" w:lineRule="auto"/>
        <w:ind w:firstLine="720"/>
        <w:jc w:val="both"/>
        <w:rPr>
          <w:rFonts w:eastAsia="Times New Roman" w:cs="Times New Roman"/>
          <w:szCs w:val="24"/>
        </w:rPr>
      </w:pPr>
      <w:r w:rsidRPr="009523B0">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2D9C75E8"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Μπούρα και κυρία </w:t>
      </w:r>
      <w:proofErr w:type="spellStart"/>
      <w:r>
        <w:rPr>
          <w:rFonts w:eastAsia="Times New Roman" w:cs="Times New Roman"/>
          <w:szCs w:val="24"/>
        </w:rPr>
        <w:t>Παπανάτσιου</w:t>
      </w:r>
      <w:proofErr w:type="spellEnd"/>
      <w:r>
        <w:rPr>
          <w:rFonts w:eastAsia="Times New Roman" w:cs="Times New Roman"/>
          <w:szCs w:val="24"/>
        </w:rPr>
        <w:t>, να διαβάσω για πέντε λεπτά τις ερωτήσεις</w:t>
      </w:r>
      <w:r>
        <w:rPr>
          <w:rFonts w:eastAsia="Times New Roman" w:cs="Times New Roman"/>
          <w:szCs w:val="24"/>
        </w:rPr>
        <w:t>,</w:t>
      </w:r>
      <w:r>
        <w:rPr>
          <w:rFonts w:eastAsia="Times New Roman" w:cs="Times New Roman"/>
          <w:szCs w:val="24"/>
        </w:rPr>
        <w:t xml:space="preserve"> που δεν θα συζητηθούν και θα π</w:t>
      </w:r>
      <w:r>
        <w:rPr>
          <w:rFonts w:eastAsia="Times New Roman" w:cs="Times New Roman"/>
          <w:szCs w:val="24"/>
        </w:rPr>
        <w:t>εράσουμε και στη δική σας ερώτηση που είναι και η τελευταία.</w:t>
      </w:r>
    </w:p>
    <w:p w14:paraId="2D9C75E9"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Δεν θα συζητηθούν λόγω απουσίας των αρμόδιων Υπουργών στο εξωτερικό:</w:t>
      </w:r>
    </w:p>
    <w:p w14:paraId="2D9C75EA"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1575/27-4-2018 επίκαιρη ερώτηση πρώτου κύκλου του Βουλευτή Αιτωλοακαρνανίας της Δημοκρατικής Συμπαράταξης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 xml:space="preserve">–ΔΗΜΑΡ κ. </w:t>
      </w:r>
      <w:r w:rsidRPr="00ED2343">
        <w:rPr>
          <w:rFonts w:eastAsia="Times New Roman" w:cs="Times New Roman"/>
          <w:bCs/>
          <w:szCs w:val="24"/>
        </w:rPr>
        <w:t>Δημητρίου Κωνσταντόπουλου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ED2343">
        <w:rPr>
          <w:rFonts w:eastAsia="Times New Roman" w:cs="Times New Roman"/>
          <w:bCs/>
          <w:szCs w:val="24"/>
        </w:rPr>
        <w:t>Εθνικής Άμυνας,</w:t>
      </w:r>
      <w:r>
        <w:rPr>
          <w:rFonts w:eastAsia="Times New Roman" w:cs="Times New Roman"/>
          <w:szCs w:val="24"/>
        </w:rPr>
        <w:t xml:space="preserve"> με θέμα: «Προοπτική Στρατοπέδου Μεσολογγίου», διότι ο κ. Καμμένος βρίσκεται στην Ιορδανία.</w:t>
      </w:r>
    </w:p>
    <w:p w14:paraId="2D9C75EB"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δέκατη</w:t>
      </w:r>
      <w:r>
        <w:rPr>
          <w:rFonts w:eastAsia="Times New Roman" w:cs="Times New Roman"/>
          <w:szCs w:val="24"/>
        </w:rPr>
        <w:t xml:space="preserve"> με αριθμό 1510/16-4-2018 επίκαιρη ερώτηση δεύτερου κύκλου του Βουλευτή Θεσπρωτίας</w:t>
      </w:r>
      <w:r>
        <w:rPr>
          <w:rFonts w:eastAsia="Times New Roman" w:cs="Times New Roman"/>
          <w:szCs w:val="24"/>
        </w:rPr>
        <w:t xml:space="preserve"> της Νέας Δημοκρατίας κ.</w:t>
      </w:r>
      <w:r w:rsidRPr="00ED2343">
        <w:rPr>
          <w:rFonts w:eastAsia="Times New Roman" w:cs="Times New Roman"/>
          <w:szCs w:val="24"/>
        </w:rPr>
        <w:t xml:space="preserve"> </w:t>
      </w:r>
      <w:r w:rsidRPr="00ED2343">
        <w:rPr>
          <w:rFonts w:eastAsia="Times New Roman" w:cs="Times New Roman"/>
          <w:bCs/>
          <w:szCs w:val="24"/>
        </w:rPr>
        <w:t xml:space="preserve">Βασιλείου </w:t>
      </w:r>
      <w:proofErr w:type="spellStart"/>
      <w:r w:rsidRPr="00ED2343">
        <w:rPr>
          <w:rFonts w:eastAsia="Times New Roman" w:cs="Times New Roman"/>
          <w:bCs/>
          <w:szCs w:val="24"/>
        </w:rPr>
        <w:t>Γιόγιακα</w:t>
      </w:r>
      <w:proofErr w:type="spellEnd"/>
      <w:r w:rsidRPr="00ED2343">
        <w:rPr>
          <w:rFonts w:eastAsia="Times New Roman" w:cs="Times New Roman"/>
          <w:szCs w:val="24"/>
        </w:rPr>
        <w:t xml:space="preserve"> </w:t>
      </w:r>
      <w:r>
        <w:rPr>
          <w:rFonts w:eastAsia="Times New Roman" w:cs="Times New Roman"/>
          <w:szCs w:val="24"/>
        </w:rPr>
        <w:t xml:space="preserve">προς τον Υπουργό </w:t>
      </w:r>
      <w:r w:rsidRPr="00ED2343">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 xml:space="preserve">με θέμα: «Σχέδιο κατάργησης του </w:t>
      </w:r>
      <w:r>
        <w:rPr>
          <w:rFonts w:eastAsia="Times New Roman" w:cs="Times New Roman"/>
          <w:szCs w:val="24"/>
        </w:rPr>
        <w:t>τ</w:t>
      </w:r>
      <w:r>
        <w:rPr>
          <w:rFonts w:eastAsia="Times New Roman" w:cs="Times New Roman"/>
          <w:szCs w:val="24"/>
        </w:rPr>
        <w:t xml:space="preserve">μήματος Διοίκησης Επιχειρήσεων του ΤΕΙ Ηπείρου και λειτουργία </w:t>
      </w:r>
      <w:r>
        <w:rPr>
          <w:rFonts w:eastAsia="Times New Roman" w:cs="Times New Roman"/>
          <w:szCs w:val="24"/>
        </w:rPr>
        <w:t>τ</w:t>
      </w:r>
      <w:r>
        <w:rPr>
          <w:rFonts w:eastAsia="Times New Roman" w:cs="Times New Roman"/>
          <w:szCs w:val="24"/>
        </w:rPr>
        <w:t>μήματος Διαπολιτισμικής Επικοινωνίας στην Ηγουμενίτσα», διότι ο</w:t>
      </w:r>
      <w:r>
        <w:rPr>
          <w:rFonts w:eastAsia="Times New Roman" w:cs="Times New Roman"/>
          <w:szCs w:val="24"/>
        </w:rPr>
        <w:t xml:space="preserve"> κ. </w:t>
      </w:r>
      <w:proofErr w:type="spellStart"/>
      <w:r>
        <w:rPr>
          <w:rFonts w:eastAsia="Times New Roman" w:cs="Times New Roman"/>
          <w:szCs w:val="24"/>
        </w:rPr>
        <w:t>Γαβρόγλου</w:t>
      </w:r>
      <w:proofErr w:type="spellEnd"/>
      <w:r>
        <w:rPr>
          <w:rFonts w:eastAsia="Times New Roman" w:cs="Times New Roman"/>
          <w:szCs w:val="24"/>
        </w:rPr>
        <w:t xml:space="preserve"> βρίσκεται στο εξωτερικό.</w:t>
      </w:r>
    </w:p>
    <w:p w14:paraId="2D9C75EC"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Επίσης η</w:t>
      </w:r>
      <w:r w:rsidRPr="00052889">
        <w:rPr>
          <w:rFonts w:eastAsia="Times New Roman" w:cs="Times New Roman"/>
          <w:szCs w:val="24"/>
        </w:rPr>
        <w:t xml:space="preserve"> </w:t>
      </w:r>
      <w:r>
        <w:rPr>
          <w:rFonts w:eastAsia="Times New Roman" w:cs="Times New Roman"/>
          <w:szCs w:val="24"/>
        </w:rPr>
        <w:t xml:space="preserve">πρώτη </w:t>
      </w:r>
      <w:r w:rsidRPr="00052889">
        <w:rPr>
          <w:rFonts w:eastAsia="Times New Roman" w:cs="Times New Roman"/>
          <w:szCs w:val="24"/>
        </w:rPr>
        <w:t xml:space="preserve">με αριθμό 1571/27-4-2018 </w:t>
      </w:r>
      <w:r>
        <w:rPr>
          <w:rFonts w:eastAsia="Times New Roman" w:cs="Times New Roman"/>
          <w:szCs w:val="24"/>
        </w:rPr>
        <w:t>ε</w:t>
      </w:r>
      <w:r w:rsidRPr="00052889">
        <w:rPr>
          <w:rFonts w:eastAsia="Times New Roman" w:cs="Times New Roman"/>
          <w:szCs w:val="24"/>
        </w:rPr>
        <w:t xml:space="preserve">πίκαιρη </w:t>
      </w:r>
      <w:r>
        <w:rPr>
          <w:rFonts w:eastAsia="Times New Roman" w:cs="Times New Roman"/>
          <w:szCs w:val="24"/>
        </w:rPr>
        <w:t>ε</w:t>
      </w:r>
      <w:r w:rsidRPr="00052889">
        <w:rPr>
          <w:rFonts w:eastAsia="Times New Roman" w:cs="Times New Roman"/>
          <w:szCs w:val="24"/>
        </w:rPr>
        <w:t>ρώτηση</w:t>
      </w:r>
      <w:r>
        <w:rPr>
          <w:rFonts w:eastAsia="Times New Roman" w:cs="Times New Roman"/>
          <w:szCs w:val="24"/>
        </w:rPr>
        <w:t xml:space="preserve"> πρώτου κύκλου </w:t>
      </w:r>
      <w:r w:rsidRPr="00052889">
        <w:rPr>
          <w:rFonts w:eastAsia="Times New Roman" w:cs="Times New Roman"/>
          <w:szCs w:val="24"/>
        </w:rPr>
        <w:t>του Βουλευτή Φθιώτιδας της Νέας Δημοκρατίας κ.</w:t>
      </w:r>
      <w:r>
        <w:rPr>
          <w:rFonts w:eastAsia="Times New Roman" w:cs="Times New Roman"/>
          <w:szCs w:val="24"/>
        </w:rPr>
        <w:t xml:space="preserve"> </w:t>
      </w:r>
      <w:r w:rsidRPr="00052889">
        <w:rPr>
          <w:rFonts w:eastAsia="Times New Roman" w:cs="Times New Roman"/>
          <w:bCs/>
          <w:szCs w:val="24"/>
        </w:rPr>
        <w:t xml:space="preserve">Χρήστου </w:t>
      </w:r>
      <w:proofErr w:type="spellStart"/>
      <w:r w:rsidRPr="00052889">
        <w:rPr>
          <w:rFonts w:eastAsia="Times New Roman" w:cs="Times New Roman"/>
          <w:bCs/>
          <w:szCs w:val="24"/>
        </w:rPr>
        <w:t>Σταϊκούρα</w:t>
      </w:r>
      <w:proofErr w:type="spellEnd"/>
      <w:r w:rsidRPr="00052889">
        <w:rPr>
          <w:rFonts w:eastAsia="Times New Roman" w:cs="Times New Roman"/>
          <w:bCs/>
          <w:szCs w:val="24"/>
        </w:rPr>
        <w:t xml:space="preserve"> </w:t>
      </w:r>
      <w:r>
        <w:rPr>
          <w:rFonts w:eastAsia="Times New Roman" w:cs="Times New Roman"/>
          <w:szCs w:val="24"/>
        </w:rPr>
        <w:t>προς τον</w:t>
      </w:r>
      <w:r w:rsidRPr="00052889">
        <w:rPr>
          <w:rFonts w:eastAsia="Times New Roman" w:cs="Times New Roman"/>
          <w:szCs w:val="24"/>
        </w:rPr>
        <w:t xml:space="preserve"> Υπουργό</w:t>
      </w:r>
      <w:r>
        <w:rPr>
          <w:rFonts w:eastAsia="Times New Roman" w:cs="Times New Roman"/>
          <w:szCs w:val="24"/>
        </w:rPr>
        <w:t xml:space="preserve"> </w:t>
      </w:r>
      <w:r w:rsidRPr="00052889">
        <w:rPr>
          <w:rFonts w:eastAsia="Times New Roman" w:cs="Times New Roman"/>
          <w:bCs/>
          <w:szCs w:val="24"/>
        </w:rPr>
        <w:t xml:space="preserve">Οικονομικών, </w:t>
      </w:r>
      <w:r w:rsidRPr="00052889">
        <w:rPr>
          <w:rFonts w:eastAsia="Times New Roman" w:cs="Times New Roman"/>
          <w:szCs w:val="24"/>
        </w:rPr>
        <w:t xml:space="preserve">με θέμα: «Χρηματοδότηση δράσεων από προϊόντα εγκληματικών ενεργειών κατά του </w:t>
      </w:r>
      <w:r>
        <w:rPr>
          <w:rFonts w:eastAsia="Times New Roman" w:cs="Times New Roman"/>
          <w:szCs w:val="24"/>
        </w:rPr>
        <w:t>ε</w:t>
      </w:r>
      <w:r w:rsidRPr="00052889">
        <w:rPr>
          <w:rFonts w:eastAsia="Times New Roman" w:cs="Times New Roman"/>
          <w:szCs w:val="24"/>
        </w:rPr>
        <w:t xml:space="preserve">λληνικού </w:t>
      </w:r>
      <w:r>
        <w:rPr>
          <w:rFonts w:eastAsia="Times New Roman" w:cs="Times New Roman"/>
          <w:szCs w:val="24"/>
        </w:rPr>
        <w:t>δ</w:t>
      </w:r>
      <w:r w:rsidRPr="00052889">
        <w:rPr>
          <w:rFonts w:eastAsia="Times New Roman" w:cs="Times New Roman"/>
          <w:szCs w:val="24"/>
        </w:rPr>
        <w:t>ημοσίου και διάθεση ποσού για κοινωνικούς σκοπούς»</w:t>
      </w:r>
      <w:r>
        <w:rPr>
          <w:rFonts w:eastAsia="Times New Roman" w:cs="Times New Roman"/>
          <w:szCs w:val="24"/>
        </w:rPr>
        <w:t xml:space="preserve">, </w:t>
      </w:r>
      <w:r>
        <w:rPr>
          <w:rFonts w:eastAsia="Times New Roman" w:cs="Times New Roman"/>
          <w:szCs w:val="24"/>
        </w:rPr>
        <w:t xml:space="preserve">δεν θα συζητηθεί </w:t>
      </w:r>
      <w:r>
        <w:rPr>
          <w:rFonts w:eastAsia="Times New Roman" w:cs="Times New Roman"/>
          <w:szCs w:val="24"/>
        </w:rPr>
        <w:t xml:space="preserve">λόγω κωλύματος του αρμοδίου </w:t>
      </w:r>
      <w:r w:rsidRPr="00992723">
        <w:rPr>
          <w:rFonts w:eastAsia="Times New Roman" w:cs="Times New Roman"/>
          <w:szCs w:val="24"/>
        </w:rPr>
        <w:t>Αναπληρωτή</w:t>
      </w:r>
      <w:r>
        <w:rPr>
          <w:rFonts w:eastAsia="Times New Roman" w:cs="Times New Roman"/>
          <w:szCs w:val="24"/>
        </w:rPr>
        <w:t xml:space="preserve"> Υπουργού Οικονομικών κ. Γεωργίου </w:t>
      </w:r>
      <w:proofErr w:type="spellStart"/>
      <w:r>
        <w:rPr>
          <w:rFonts w:eastAsia="Times New Roman" w:cs="Times New Roman"/>
          <w:szCs w:val="24"/>
        </w:rPr>
        <w:t>Χουλιαράκη</w:t>
      </w:r>
      <w:proofErr w:type="spellEnd"/>
      <w:r>
        <w:rPr>
          <w:rFonts w:eastAsia="Times New Roman" w:cs="Times New Roman"/>
          <w:szCs w:val="24"/>
        </w:rPr>
        <w:t>. Αιτία ο φόρτος</w:t>
      </w:r>
      <w:r>
        <w:rPr>
          <w:rFonts w:eastAsia="Times New Roman" w:cs="Times New Roman"/>
          <w:szCs w:val="24"/>
        </w:rPr>
        <w:t xml:space="preserve"> </w:t>
      </w:r>
      <w:r>
        <w:rPr>
          <w:rFonts w:eastAsia="Times New Roman" w:cs="Times New Roman"/>
          <w:szCs w:val="24"/>
        </w:rPr>
        <w:t>εργασίας.</w:t>
      </w:r>
    </w:p>
    <w:p w14:paraId="2D9C75ED" w14:textId="77777777" w:rsidR="003959C6" w:rsidRDefault="00A1012C">
      <w:pPr>
        <w:spacing w:line="600" w:lineRule="auto"/>
        <w:ind w:firstLine="720"/>
        <w:jc w:val="both"/>
        <w:rPr>
          <w:rFonts w:eastAsia="Times New Roman" w:cs="Times New Roman"/>
          <w:szCs w:val="24"/>
        </w:rPr>
      </w:pPr>
      <w:r w:rsidRPr="00052889">
        <w:rPr>
          <w:rFonts w:eastAsia="Times New Roman" w:cs="Times New Roman"/>
          <w:szCs w:val="24"/>
        </w:rPr>
        <w:t xml:space="preserve">Η </w:t>
      </w:r>
      <w:r>
        <w:rPr>
          <w:rFonts w:eastAsia="Times New Roman" w:cs="Times New Roman"/>
          <w:szCs w:val="24"/>
        </w:rPr>
        <w:t xml:space="preserve">τέταρτη </w:t>
      </w:r>
      <w:r w:rsidRPr="00052889">
        <w:rPr>
          <w:rFonts w:eastAsia="Times New Roman" w:cs="Times New Roman"/>
          <w:szCs w:val="24"/>
        </w:rPr>
        <w:t xml:space="preserve">με αριθμό 1557/26-4-2018 </w:t>
      </w:r>
      <w:r>
        <w:rPr>
          <w:rFonts w:eastAsia="Times New Roman" w:cs="Times New Roman"/>
          <w:szCs w:val="24"/>
        </w:rPr>
        <w:t>ε</w:t>
      </w:r>
      <w:r w:rsidRPr="00052889">
        <w:rPr>
          <w:rFonts w:eastAsia="Times New Roman" w:cs="Times New Roman"/>
          <w:szCs w:val="24"/>
        </w:rPr>
        <w:t xml:space="preserve">πίκαιρη </w:t>
      </w:r>
      <w:r>
        <w:rPr>
          <w:rFonts w:eastAsia="Times New Roman" w:cs="Times New Roman"/>
          <w:szCs w:val="24"/>
        </w:rPr>
        <w:t>ε</w:t>
      </w:r>
      <w:r w:rsidRPr="00052889">
        <w:rPr>
          <w:rFonts w:eastAsia="Times New Roman" w:cs="Times New Roman"/>
          <w:szCs w:val="24"/>
        </w:rPr>
        <w:t>ρώτηση</w:t>
      </w:r>
      <w:r>
        <w:rPr>
          <w:rFonts w:eastAsia="Times New Roman" w:cs="Times New Roman"/>
          <w:szCs w:val="24"/>
        </w:rPr>
        <w:t xml:space="preserve"> πρώτου κύκλου </w:t>
      </w:r>
      <w:r w:rsidRPr="00052889">
        <w:rPr>
          <w:rFonts w:eastAsia="Times New Roman" w:cs="Times New Roman"/>
          <w:szCs w:val="24"/>
        </w:rPr>
        <w:t>του Βουλευτή Α΄ Θεσσαλονίκης της Ένωσης Κεντρώων κ.</w:t>
      </w:r>
      <w:r>
        <w:rPr>
          <w:rFonts w:eastAsia="Times New Roman" w:cs="Times New Roman"/>
          <w:szCs w:val="24"/>
        </w:rPr>
        <w:t xml:space="preserve"> </w:t>
      </w:r>
      <w:r w:rsidRPr="00052889">
        <w:rPr>
          <w:rFonts w:eastAsia="Times New Roman" w:cs="Times New Roman"/>
          <w:bCs/>
          <w:szCs w:val="24"/>
        </w:rPr>
        <w:t xml:space="preserve">Ιωάννη </w:t>
      </w:r>
      <w:proofErr w:type="spellStart"/>
      <w:r w:rsidRPr="00052889">
        <w:rPr>
          <w:rFonts w:eastAsia="Times New Roman" w:cs="Times New Roman"/>
          <w:bCs/>
          <w:szCs w:val="24"/>
        </w:rPr>
        <w:t>Σαρίδη</w:t>
      </w:r>
      <w:proofErr w:type="spellEnd"/>
      <w:r>
        <w:rPr>
          <w:rFonts w:eastAsia="Times New Roman" w:cs="Times New Roman"/>
          <w:b/>
          <w:bCs/>
          <w:szCs w:val="24"/>
        </w:rPr>
        <w:t xml:space="preserve"> </w:t>
      </w:r>
      <w:r w:rsidRPr="00052889">
        <w:rPr>
          <w:rFonts w:eastAsia="Times New Roman" w:cs="Times New Roman"/>
          <w:szCs w:val="24"/>
        </w:rPr>
        <w:t>προς τον Υπουργό</w:t>
      </w:r>
      <w:r>
        <w:rPr>
          <w:rFonts w:eastAsia="Times New Roman" w:cs="Times New Roman"/>
          <w:szCs w:val="24"/>
        </w:rPr>
        <w:t xml:space="preserve"> </w:t>
      </w:r>
      <w:r w:rsidRPr="00052889">
        <w:rPr>
          <w:rFonts w:eastAsia="Times New Roman" w:cs="Times New Roman"/>
          <w:bCs/>
          <w:szCs w:val="24"/>
        </w:rPr>
        <w:t>Υγείας,</w:t>
      </w:r>
      <w:r>
        <w:rPr>
          <w:rFonts w:eastAsia="Times New Roman" w:cs="Times New Roman"/>
          <w:b/>
          <w:bCs/>
          <w:szCs w:val="24"/>
        </w:rPr>
        <w:t xml:space="preserve"> </w:t>
      </w:r>
      <w:r w:rsidRPr="00052889">
        <w:rPr>
          <w:rFonts w:eastAsia="Times New Roman" w:cs="Times New Roman"/>
          <w:szCs w:val="24"/>
        </w:rPr>
        <w:t xml:space="preserve">με θέμα: «Κατάχρηση των ευεργετικών διατάξεων του </w:t>
      </w:r>
      <w:r>
        <w:rPr>
          <w:rFonts w:eastAsia="Times New Roman" w:cs="Times New Roman"/>
          <w:szCs w:val="24"/>
        </w:rPr>
        <w:t>ν.</w:t>
      </w:r>
      <w:r w:rsidRPr="00052889">
        <w:rPr>
          <w:rFonts w:eastAsia="Times New Roman" w:cs="Times New Roman"/>
          <w:szCs w:val="24"/>
        </w:rPr>
        <w:t>4368/2016»</w:t>
      </w:r>
      <w:r>
        <w:rPr>
          <w:rFonts w:eastAsia="Times New Roman" w:cs="Times New Roman"/>
          <w:szCs w:val="24"/>
        </w:rPr>
        <w:t xml:space="preserve">, δεν θα συζητηθεί διότι ο κ. Ξανθός λόγω φόρτου εργασίας δεν μπορεί να παρευρεθεί. </w:t>
      </w:r>
    </w:p>
    <w:p w14:paraId="2D9C75EE" w14:textId="77777777" w:rsidR="003959C6" w:rsidRDefault="00A1012C">
      <w:pPr>
        <w:spacing w:line="600" w:lineRule="auto"/>
        <w:ind w:firstLine="720"/>
        <w:jc w:val="both"/>
        <w:rPr>
          <w:rFonts w:eastAsia="Times New Roman" w:cs="Times New Roman"/>
          <w:szCs w:val="24"/>
        </w:rPr>
      </w:pPr>
      <w:r w:rsidRPr="00052889">
        <w:rPr>
          <w:rFonts w:eastAsia="Times New Roman" w:cs="Times New Roman"/>
          <w:szCs w:val="24"/>
        </w:rPr>
        <w:t xml:space="preserve">Η </w:t>
      </w:r>
      <w:r>
        <w:rPr>
          <w:rFonts w:eastAsia="Times New Roman" w:cs="Times New Roman"/>
          <w:szCs w:val="24"/>
        </w:rPr>
        <w:t xml:space="preserve">τέταρτη </w:t>
      </w:r>
      <w:r w:rsidRPr="00052889">
        <w:rPr>
          <w:rFonts w:eastAsia="Times New Roman" w:cs="Times New Roman"/>
          <w:szCs w:val="24"/>
        </w:rPr>
        <w:t xml:space="preserve">με αριθμό 1546/24-4-2018 </w:t>
      </w:r>
      <w:r>
        <w:rPr>
          <w:rFonts w:eastAsia="Times New Roman" w:cs="Times New Roman"/>
          <w:szCs w:val="24"/>
        </w:rPr>
        <w:t>ε</w:t>
      </w:r>
      <w:r w:rsidRPr="00052889">
        <w:rPr>
          <w:rFonts w:eastAsia="Times New Roman" w:cs="Times New Roman"/>
          <w:szCs w:val="24"/>
        </w:rPr>
        <w:t xml:space="preserve">πίκαιρη </w:t>
      </w:r>
      <w:r>
        <w:rPr>
          <w:rFonts w:eastAsia="Times New Roman" w:cs="Times New Roman"/>
          <w:szCs w:val="24"/>
        </w:rPr>
        <w:t>ε</w:t>
      </w:r>
      <w:r w:rsidRPr="00052889">
        <w:rPr>
          <w:rFonts w:eastAsia="Times New Roman" w:cs="Times New Roman"/>
          <w:szCs w:val="24"/>
        </w:rPr>
        <w:t>ρώτηση</w:t>
      </w:r>
      <w:r>
        <w:rPr>
          <w:rFonts w:eastAsia="Times New Roman" w:cs="Times New Roman"/>
          <w:szCs w:val="24"/>
        </w:rPr>
        <w:t xml:space="preserve"> δεύτερου κύκλου </w:t>
      </w:r>
      <w:r w:rsidRPr="00052889">
        <w:rPr>
          <w:rFonts w:eastAsia="Times New Roman" w:cs="Times New Roman"/>
          <w:szCs w:val="24"/>
        </w:rPr>
        <w:t>του Βουλευτή Αχαΐας της Νέας Δημοκρατίας κ.</w:t>
      </w:r>
      <w:r>
        <w:rPr>
          <w:rFonts w:eastAsia="Times New Roman" w:cs="Times New Roman"/>
          <w:szCs w:val="24"/>
        </w:rPr>
        <w:t xml:space="preserve"> </w:t>
      </w:r>
      <w:proofErr w:type="spellStart"/>
      <w:r w:rsidRPr="00052889">
        <w:rPr>
          <w:rFonts w:eastAsia="Times New Roman" w:cs="Times New Roman"/>
          <w:bCs/>
          <w:szCs w:val="24"/>
        </w:rPr>
        <w:t>Ιάσονα</w:t>
      </w:r>
      <w:proofErr w:type="spellEnd"/>
      <w:r w:rsidRPr="00052889">
        <w:rPr>
          <w:rFonts w:eastAsia="Times New Roman" w:cs="Times New Roman"/>
          <w:bCs/>
          <w:szCs w:val="24"/>
        </w:rPr>
        <w:t xml:space="preserve"> Φωτήλα</w:t>
      </w:r>
      <w:r>
        <w:rPr>
          <w:rFonts w:eastAsia="Times New Roman" w:cs="Times New Roman"/>
          <w:b/>
          <w:bCs/>
          <w:szCs w:val="24"/>
        </w:rPr>
        <w:t xml:space="preserve"> </w:t>
      </w:r>
      <w:r>
        <w:rPr>
          <w:rFonts w:eastAsia="Times New Roman" w:cs="Times New Roman"/>
          <w:szCs w:val="24"/>
        </w:rPr>
        <w:t xml:space="preserve">προς τον </w:t>
      </w:r>
      <w:r w:rsidRPr="00052889">
        <w:rPr>
          <w:rFonts w:eastAsia="Times New Roman" w:cs="Times New Roman"/>
          <w:szCs w:val="24"/>
        </w:rPr>
        <w:t>Υπουργό</w:t>
      </w:r>
      <w:r>
        <w:rPr>
          <w:rFonts w:eastAsia="Times New Roman" w:cs="Times New Roman"/>
          <w:szCs w:val="24"/>
        </w:rPr>
        <w:t xml:space="preserve"> </w:t>
      </w:r>
      <w:r w:rsidRPr="00052889">
        <w:rPr>
          <w:rFonts w:eastAsia="Times New Roman" w:cs="Times New Roman"/>
          <w:bCs/>
          <w:szCs w:val="24"/>
        </w:rPr>
        <w:t>Υγείας,</w:t>
      </w:r>
      <w:r>
        <w:rPr>
          <w:rFonts w:eastAsia="Times New Roman" w:cs="Times New Roman"/>
          <w:b/>
          <w:bCs/>
          <w:szCs w:val="24"/>
        </w:rPr>
        <w:t xml:space="preserve"> </w:t>
      </w:r>
      <w:r w:rsidRPr="00052889">
        <w:rPr>
          <w:rFonts w:eastAsia="Times New Roman" w:cs="Times New Roman"/>
          <w:szCs w:val="24"/>
        </w:rPr>
        <w:t xml:space="preserve">με θέμα: </w:t>
      </w:r>
      <w:r w:rsidRPr="00052889">
        <w:rPr>
          <w:rFonts w:eastAsia="Times New Roman" w:cs="Times New Roman"/>
          <w:szCs w:val="24"/>
        </w:rPr>
        <w:t xml:space="preserve">«Αποκαλύψεις για το ΚΕΕΛΠΝΟ που εκθέτουν την ηγεσία του Υπουργείου </w:t>
      </w:r>
      <w:r w:rsidRPr="00052889">
        <w:rPr>
          <w:rFonts w:eastAsia="Times New Roman" w:cs="Times New Roman"/>
          <w:szCs w:val="24"/>
        </w:rPr>
        <w:lastRenderedPageBreak/>
        <w:t>Υγείας»</w:t>
      </w:r>
      <w:r>
        <w:rPr>
          <w:rFonts w:eastAsia="Times New Roman" w:cs="Times New Roman"/>
          <w:szCs w:val="24"/>
        </w:rPr>
        <w:t xml:space="preserve">, δεν θα συζητηθεί </w:t>
      </w:r>
      <w:r w:rsidRPr="00992723">
        <w:rPr>
          <w:rFonts w:eastAsia="Times New Roman" w:cs="Times New Roman"/>
          <w:szCs w:val="24"/>
        </w:rPr>
        <w:t>διότι ο κ. Ξανθός λόγω φόρτου εργασίας δεν μπορεί να παρευρεθεί.</w:t>
      </w:r>
      <w:r>
        <w:rPr>
          <w:rFonts w:eastAsia="Times New Roman" w:cs="Times New Roman"/>
          <w:szCs w:val="24"/>
        </w:rPr>
        <w:t xml:space="preserve"> </w:t>
      </w:r>
    </w:p>
    <w:p w14:paraId="2D9C75EF" w14:textId="77777777" w:rsidR="003959C6" w:rsidRDefault="00A1012C">
      <w:pPr>
        <w:spacing w:line="600" w:lineRule="auto"/>
        <w:ind w:firstLine="720"/>
        <w:jc w:val="both"/>
        <w:rPr>
          <w:rFonts w:eastAsia="Times New Roman" w:cs="Times New Roman"/>
          <w:szCs w:val="24"/>
        </w:rPr>
      </w:pPr>
      <w:r w:rsidRPr="00052889">
        <w:rPr>
          <w:rFonts w:eastAsia="Times New Roman" w:cs="Times New Roman"/>
          <w:szCs w:val="24"/>
        </w:rPr>
        <w:t xml:space="preserve">Η με αριθμό 3727/23-2-2018 </w:t>
      </w:r>
      <w:r>
        <w:rPr>
          <w:rFonts w:eastAsia="Times New Roman" w:cs="Times New Roman"/>
          <w:szCs w:val="24"/>
        </w:rPr>
        <w:t>ε</w:t>
      </w:r>
      <w:r w:rsidRPr="00052889">
        <w:rPr>
          <w:rFonts w:eastAsia="Times New Roman" w:cs="Times New Roman"/>
          <w:szCs w:val="24"/>
        </w:rPr>
        <w:t xml:space="preserve">ρώτηση του </w:t>
      </w:r>
      <w:r>
        <w:rPr>
          <w:rFonts w:eastAsia="Times New Roman" w:cs="Times New Roman"/>
          <w:szCs w:val="24"/>
        </w:rPr>
        <w:t xml:space="preserve">κύκλου των αναφορών και ερωτήσεων </w:t>
      </w:r>
      <w:r w:rsidRPr="00052889">
        <w:rPr>
          <w:rFonts w:eastAsia="Times New Roman" w:cs="Times New Roman"/>
          <w:szCs w:val="24"/>
        </w:rPr>
        <w:t>του Βουλευτή Λ</w:t>
      </w:r>
      <w:r>
        <w:rPr>
          <w:rFonts w:eastAsia="Times New Roman" w:cs="Times New Roman"/>
          <w:szCs w:val="24"/>
        </w:rPr>
        <w:t>α</w:t>
      </w:r>
      <w:r w:rsidRPr="00052889">
        <w:rPr>
          <w:rFonts w:eastAsia="Times New Roman" w:cs="Times New Roman"/>
          <w:szCs w:val="24"/>
        </w:rPr>
        <w:t>ρ</w:t>
      </w:r>
      <w:r>
        <w:rPr>
          <w:rFonts w:eastAsia="Times New Roman" w:cs="Times New Roman"/>
          <w:szCs w:val="24"/>
        </w:rPr>
        <w:t>ί</w:t>
      </w:r>
      <w:r w:rsidRPr="00052889">
        <w:rPr>
          <w:rFonts w:eastAsia="Times New Roman" w:cs="Times New Roman"/>
          <w:szCs w:val="24"/>
        </w:rPr>
        <w:t>σ</w:t>
      </w:r>
      <w:r>
        <w:rPr>
          <w:rFonts w:eastAsia="Times New Roman" w:cs="Times New Roman"/>
          <w:szCs w:val="24"/>
        </w:rPr>
        <w:t>η</w:t>
      </w:r>
      <w:r w:rsidRPr="00052889">
        <w:rPr>
          <w:rFonts w:eastAsia="Times New Roman" w:cs="Times New Roman"/>
          <w:szCs w:val="24"/>
        </w:rPr>
        <w:t>ς της</w:t>
      </w:r>
      <w:r w:rsidRPr="00052889">
        <w:rPr>
          <w:rFonts w:eastAsia="Times New Roman" w:cs="Times New Roman"/>
          <w:szCs w:val="24"/>
        </w:rPr>
        <w:t xml:space="preserve"> Δημοκρατικής Συμπαράταξης ΠΑΣΟΚ – ΔΗΜΑΡ κ.</w:t>
      </w:r>
      <w:r>
        <w:rPr>
          <w:rFonts w:eastAsia="Times New Roman" w:cs="Times New Roman"/>
          <w:szCs w:val="24"/>
        </w:rPr>
        <w:t xml:space="preserve"> </w:t>
      </w:r>
      <w:r w:rsidRPr="00052889">
        <w:rPr>
          <w:rFonts w:eastAsia="Times New Roman" w:cs="Times New Roman"/>
          <w:bCs/>
          <w:szCs w:val="24"/>
        </w:rPr>
        <w:t xml:space="preserve">Κωνσταντίνου </w:t>
      </w:r>
      <w:proofErr w:type="spellStart"/>
      <w:r w:rsidRPr="00052889">
        <w:rPr>
          <w:rFonts w:eastAsia="Times New Roman" w:cs="Times New Roman"/>
          <w:bCs/>
          <w:szCs w:val="24"/>
        </w:rPr>
        <w:t>Μπαργιώτα</w:t>
      </w:r>
      <w:proofErr w:type="spellEnd"/>
      <w:r>
        <w:rPr>
          <w:rFonts w:eastAsia="Times New Roman" w:cs="Times New Roman"/>
          <w:b/>
          <w:bCs/>
          <w:szCs w:val="24"/>
        </w:rPr>
        <w:t xml:space="preserve"> </w:t>
      </w:r>
      <w:r w:rsidRPr="00052889">
        <w:rPr>
          <w:rFonts w:eastAsia="Times New Roman" w:cs="Times New Roman"/>
          <w:szCs w:val="24"/>
        </w:rPr>
        <w:t>προς τον Υπουργό</w:t>
      </w:r>
      <w:r>
        <w:rPr>
          <w:rFonts w:eastAsia="Times New Roman" w:cs="Times New Roman"/>
          <w:szCs w:val="24"/>
        </w:rPr>
        <w:t xml:space="preserve"> </w:t>
      </w:r>
      <w:r w:rsidRPr="000406E9">
        <w:rPr>
          <w:rFonts w:eastAsia="Times New Roman" w:cs="Times New Roman"/>
          <w:bCs/>
          <w:szCs w:val="24"/>
        </w:rPr>
        <w:t>Υγείας,</w:t>
      </w:r>
      <w:r>
        <w:rPr>
          <w:rFonts w:eastAsia="Times New Roman" w:cs="Times New Roman"/>
          <w:b/>
          <w:bCs/>
          <w:szCs w:val="24"/>
        </w:rPr>
        <w:t xml:space="preserve"> </w:t>
      </w:r>
      <w:r w:rsidRPr="00052889">
        <w:rPr>
          <w:rFonts w:eastAsia="Times New Roman" w:cs="Times New Roman"/>
          <w:szCs w:val="24"/>
        </w:rPr>
        <w:t>με θέμα: «Ανησυχητική η αύξηση των κρουσμάτων ιλαράς»</w:t>
      </w:r>
      <w:r>
        <w:rPr>
          <w:rFonts w:eastAsia="Times New Roman" w:cs="Times New Roman"/>
          <w:szCs w:val="24"/>
        </w:rPr>
        <w:t xml:space="preserve">, δεν θα συζητηθεί </w:t>
      </w:r>
      <w:r w:rsidRPr="00992723">
        <w:rPr>
          <w:rFonts w:eastAsia="Times New Roman" w:cs="Times New Roman"/>
          <w:szCs w:val="24"/>
        </w:rPr>
        <w:t>διότι ο κ. Ξανθός λόγω φόρτου εργασίας δεν μπορεί να παρευρεθεί.</w:t>
      </w:r>
      <w:r>
        <w:rPr>
          <w:rFonts w:eastAsia="Times New Roman" w:cs="Times New Roman"/>
          <w:szCs w:val="24"/>
        </w:rPr>
        <w:t xml:space="preserve"> </w:t>
      </w:r>
    </w:p>
    <w:p w14:paraId="2D9C75F0" w14:textId="77777777" w:rsidR="003959C6" w:rsidRDefault="00A1012C">
      <w:pPr>
        <w:spacing w:line="600" w:lineRule="auto"/>
        <w:ind w:firstLine="720"/>
        <w:jc w:val="both"/>
        <w:rPr>
          <w:rFonts w:eastAsia="Times New Roman" w:cs="Times New Roman"/>
          <w:szCs w:val="24"/>
        </w:rPr>
      </w:pPr>
      <w:r w:rsidRPr="000406E9">
        <w:rPr>
          <w:rFonts w:eastAsia="Times New Roman" w:cs="Times New Roman"/>
          <w:bCs/>
          <w:szCs w:val="24"/>
        </w:rPr>
        <w:t xml:space="preserve">Η </w:t>
      </w:r>
      <w:r>
        <w:rPr>
          <w:rFonts w:eastAsia="Times New Roman" w:cs="Times New Roman"/>
          <w:bCs/>
          <w:szCs w:val="24"/>
        </w:rPr>
        <w:t xml:space="preserve">όγδοη </w:t>
      </w:r>
      <w:r w:rsidRPr="000406E9">
        <w:rPr>
          <w:rFonts w:eastAsia="Times New Roman" w:cs="Times New Roman"/>
          <w:bCs/>
          <w:szCs w:val="24"/>
        </w:rPr>
        <w:t>με αριθμό 1518/17-</w:t>
      </w:r>
      <w:r w:rsidRPr="000406E9">
        <w:rPr>
          <w:rFonts w:eastAsia="Times New Roman" w:cs="Times New Roman"/>
          <w:bCs/>
          <w:szCs w:val="24"/>
        </w:rPr>
        <w:t xml:space="preserve">4-2018 </w:t>
      </w:r>
      <w:r>
        <w:rPr>
          <w:rFonts w:eastAsia="Times New Roman" w:cs="Times New Roman"/>
          <w:bCs/>
          <w:szCs w:val="24"/>
        </w:rPr>
        <w:t>ε</w:t>
      </w:r>
      <w:r w:rsidRPr="000406E9">
        <w:rPr>
          <w:rFonts w:eastAsia="Times New Roman" w:cs="Times New Roman"/>
          <w:bCs/>
          <w:szCs w:val="24"/>
        </w:rPr>
        <w:t xml:space="preserve">πίκαιρη </w:t>
      </w:r>
      <w:r>
        <w:rPr>
          <w:rFonts w:eastAsia="Times New Roman" w:cs="Times New Roman"/>
          <w:bCs/>
          <w:szCs w:val="24"/>
        </w:rPr>
        <w:t>ε</w:t>
      </w:r>
      <w:r w:rsidRPr="000406E9">
        <w:rPr>
          <w:rFonts w:eastAsia="Times New Roman" w:cs="Times New Roman"/>
          <w:bCs/>
          <w:szCs w:val="24"/>
        </w:rPr>
        <w:t>ρώτηση</w:t>
      </w:r>
      <w:r>
        <w:rPr>
          <w:rFonts w:eastAsia="Times New Roman" w:cs="Times New Roman"/>
          <w:bCs/>
          <w:szCs w:val="24"/>
        </w:rPr>
        <w:t xml:space="preserve"> δεύτερου κύκλου </w:t>
      </w:r>
      <w:r w:rsidRPr="000406E9">
        <w:rPr>
          <w:rFonts w:eastAsia="Times New Roman" w:cs="Times New Roman"/>
          <w:bCs/>
          <w:szCs w:val="24"/>
        </w:rPr>
        <w:t>του Η΄ Αντιπροέδρου της Βουλής και Βουλευτή Β΄ Πειραι</w:t>
      </w:r>
      <w:r>
        <w:rPr>
          <w:rFonts w:eastAsia="Times New Roman" w:cs="Times New Roman"/>
          <w:bCs/>
          <w:szCs w:val="24"/>
        </w:rPr>
        <w:t>ώς</w:t>
      </w:r>
      <w:r w:rsidRPr="000406E9">
        <w:rPr>
          <w:rFonts w:eastAsia="Times New Roman" w:cs="Times New Roman"/>
          <w:bCs/>
          <w:szCs w:val="24"/>
        </w:rPr>
        <w:t xml:space="preserve"> των Ανεξαρτήτων Ελλήνων κ.</w:t>
      </w:r>
      <w:r>
        <w:rPr>
          <w:rFonts w:eastAsia="Times New Roman" w:cs="Times New Roman"/>
          <w:b/>
          <w:szCs w:val="24"/>
        </w:rPr>
        <w:t xml:space="preserve"> </w:t>
      </w:r>
      <w:r w:rsidRPr="000406E9">
        <w:rPr>
          <w:rFonts w:eastAsia="Times New Roman" w:cs="Times New Roman"/>
          <w:szCs w:val="24"/>
        </w:rPr>
        <w:t>Δημητρίου Καμμένου</w:t>
      </w:r>
      <w:r>
        <w:rPr>
          <w:rFonts w:eastAsia="Times New Roman" w:cs="Times New Roman"/>
          <w:b/>
          <w:szCs w:val="24"/>
        </w:rPr>
        <w:t xml:space="preserve"> </w:t>
      </w:r>
      <w:r w:rsidRPr="000406E9">
        <w:rPr>
          <w:rFonts w:eastAsia="Times New Roman" w:cs="Times New Roman"/>
          <w:bCs/>
          <w:szCs w:val="24"/>
        </w:rPr>
        <w:t>προς τον Υπουργό</w:t>
      </w:r>
      <w:r>
        <w:rPr>
          <w:rFonts w:eastAsia="Times New Roman" w:cs="Times New Roman"/>
          <w:bCs/>
          <w:szCs w:val="24"/>
        </w:rPr>
        <w:t xml:space="preserve"> </w:t>
      </w:r>
      <w:r w:rsidRPr="000406E9">
        <w:rPr>
          <w:rFonts w:eastAsia="Times New Roman" w:cs="Times New Roman"/>
          <w:szCs w:val="24"/>
        </w:rPr>
        <w:t>Οικονομικών,</w:t>
      </w:r>
      <w:r>
        <w:rPr>
          <w:rFonts w:eastAsia="Times New Roman" w:cs="Times New Roman"/>
          <w:b/>
          <w:szCs w:val="24"/>
        </w:rPr>
        <w:t xml:space="preserve"> </w:t>
      </w:r>
      <w:r>
        <w:rPr>
          <w:rFonts w:eastAsia="Times New Roman" w:cs="Times New Roman"/>
          <w:bCs/>
          <w:szCs w:val="24"/>
        </w:rPr>
        <w:t>σχετικά με τα προβλήματα τεσσάρων</w:t>
      </w:r>
      <w:r w:rsidRPr="000406E9">
        <w:rPr>
          <w:rFonts w:eastAsia="Times New Roman" w:cs="Times New Roman"/>
          <w:bCs/>
          <w:szCs w:val="24"/>
        </w:rPr>
        <w:t xml:space="preserve"> εκ</w:t>
      </w:r>
      <w:r>
        <w:rPr>
          <w:rFonts w:eastAsia="Times New Roman" w:cs="Times New Roman"/>
          <w:bCs/>
          <w:szCs w:val="24"/>
        </w:rPr>
        <w:t>ατομμυρίων</w:t>
      </w:r>
      <w:r w:rsidRPr="000406E9">
        <w:rPr>
          <w:rFonts w:eastAsia="Times New Roman" w:cs="Times New Roman"/>
          <w:bCs/>
          <w:szCs w:val="24"/>
        </w:rPr>
        <w:t xml:space="preserve"> δανειοληπτών</w:t>
      </w:r>
      <w:r>
        <w:rPr>
          <w:rFonts w:eastAsia="Times New Roman" w:cs="Times New Roman"/>
          <w:bCs/>
          <w:szCs w:val="24"/>
        </w:rPr>
        <w:t xml:space="preserve">, δεν θα συζητηθεί </w:t>
      </w:r>
      <w:r w:rsidRPr="00992723">
        <w:rPr>
          <w:rFonts w:eastAsia="Times New Roman" w:cs="Times New Roman"/>
          <w:szCs w:val="24"/>
        </w:rPr>
        <w:t xml:space="preserve">λόγω </w:t>
      </w:r>
      <w:r w:rsidRPr="00992723">
        <w:rPr>
          <w:rFonts w:eastAsia="Times New Roman" w:cs="Times New Roman"/>
          <w:szCs w:val="24"/>
        </w:rPr>
        <w:t xml:space="preserve">κωλύματος του Υπουργού Οικονομικών, κ. Ευκλείδη </w:t>
      </w:r>
      <w:proofErr w:type="spellStart"/>
      <w:r w:rsidRPr="00992723">
        <w:rPr>
          <w:rFonts w:eastAsia="Times New Roman" w:cs="Times New Roman"/>
          <w:szCs w:val="24"/>
        </w:rPr>
        <w:t>Τσακαλώτου</w:t>
      </w:r>
      <w:proofErr w:type="spellEnd"/>
      <w:r w:rsidRPr="00992723">
        <w:rPr>
          <w:rFonts w:eastAsia="Times New Roman" w:cs="Times New Roman"/>
          <w:szCs w:val="24"/>
        </w:rPr>
        <w:t xml:space="preserve"> λόγω φόρτου εργασίας.</w:t>
      </w:r>
    </w:p>
    <w:p w14:paraId="2D9C75F1" w14:textId="77777777" w:rsidR="003959C6" w:rsidRDefault="00A1012C">
      <w:pPr>
        <w:spacing w:line="600" w:lineRule="auto"/>
        <w:ind w:firstLine="720"/>
        <w:jc w:val="both"/>
        <w:rPr>
          <w:rFonts w:eastAsia="Times New Roman" w:cs="Times New Roman"/>
          <w:szCs w:val="24"/>
        </w:rPr>
      </w:pPr>
      <w:r w:rsidRPr="000406E9">
        <w:rPr>
          <w:rFonts w:eastAsia="Times New Roman" w:cs="Times New Roman"/>
          <w:szCs w:val="24"/>
        </w:rPr>
        <w:lastRenderedPageBreak/>
        <w:t xml:space="preserve">Η </w:t>
      </w:r>
      <w:r>
        <w:rPr>
          <w:rFonts w:eastAsia="Times New Roman" w:cs="Times New Roman"/>
          <w:szCs w:val="24"/>
        </w:rPr>
        <w:t xml:space="preserve">πέμπτη </w:t>
      </w:r>
      <w:r w:rsidRPr="000406E9">
        <w:rPr>
          <w:rFonts w:eastAsia="Times New Roman" w:cs="Times New Roman"/>
          <w:szCs w:val="24"/>
        </w:rPr>
        <w:t xml:space="preserve">με αριθμό 1538/23-4-2018 </w:t>
      </w:r>
      <w:r>
        <w:rPr>
          <w:rFonts w:eastAsia="Times New Roman" w:cs="Times New Roman"/>
          <w:szCs w:val="24"/>
        </w:rPr>
        <w:t>ε</w:t>
      </w:r>
      <w:r w:rsidRPr="000406E9">
        <w:rPr>
          <w:rFonts w:eastAsia="Times New Roman" w:cs="Times New Roman"/>
          <w:szCs w:val="24"/>
        </w:rPr>
        <w:t xml:space="preserve">πίκαιρη </w:t>
      </w:r>
      <w:r>
        <w:rPr>
          <w:rFonts w:eastAsia="Times New Roman" w:cs="Times New Roman"/>
          <w:szCs w:val="24"/>
        </w:rPr>
        <w:t>ε</w:t>
      </w:r>
      <w:r w:rsidRPr="000406E9">
        <w:rPr>
          <w:rFonts w:eastAsia="Times New Roman" w:cs="Times New Roman"/>
          <w:szCs w:val="24"/>
        </w:rPr>
        <w:t>ρώτηση</w:t>
      </w:r>
      <w:r>
        <w:rPr>
          <w:rFonts w:eastAsia="Times New Roman" w:cs="Times New Roman"/>
          <w:szCs w:val="24"/>
        </w:rPr>
        <w:t xml:space="preserve"> δεύτερου κύκλου</w:t>
      </w:r>
      <w:r w:rsidRPr="000406E9">
        <w:rPr>
          <w:rFonts w:eastAsia="Times New Roman" w:cs="Times New Roman"/>
          <w:szCs w:val="24"/>
        </w:rPr>
        <w:t xml:space="preserve"> του Βουλευτή Επικρατείας του Λαϊκού</w:t>
      </w:r>
      <w:r>
        <w:rPr>
          <w:rFonts w:eastAsia="Times New Roman" w:cs="Times New Roman"/>
          <w:szCs w:val="24"/>
        </w:rPr>
        <w:t xml:space="preserve"> </w:t>
      </w:r>
      <w:r w:rsidRPr="000406E9">
        <w:rPr>
          <w:rFonts w:eastAsia="Times New Roman" w:cs="Times New Roman"/>
          <w:szCs w:val="24"/>
        </w:rPr>
        <w:t>Συνδέσμου - Χρυσή Αυγή κ.</w:t>
      </w:r>
      <w:r>
        <w:rPr>
          <w:rFonts w:eastAsia="Times New Roman" w:cs="Times New Roman"/>
          <w:szCs w:val="24"/>
        </w:rPr>
        <w:t xml:space="preserve"> </w:t>
      </w:r>
      <w:r w:rsidRPr="000406E9">
        <w:rPr>
          <w:rFonts w:eastAsia="Times New Roman" w:cs="Times New Roman"/>
          <w:bCs/>
          <w:szCs w:val="24"/>
        </w:rPr>
        <w:t>Χρήστου Παππά</w:t>
      </w:r>
      <w:r>
        <w:rPr>
          <w:rFonts w:eastAsia="Times New Roman" w:cs="Times New Roman"/>
          <w:b/>
          <w:bCs/>
          <w:szCs w:val="24"/>
        </w:rPr>
        <w:t xml:space="preserve"> </w:t>
      </w:r>
      <w:r w:rsidRPr="000406E9">
        <w:rPr>
          <w:rFonts w:eastAsia="Times New Roman" w:cs="Times New Roman"/>
          <w:szCs w:val="24"/>
        </w:rPr>
        <w:t>προς τον Υπουργό</w:t>
      </w:r>
      <w:r>
        <w:rPr>
          <w:rFonts w:eastAsia="Times New Roman" w:cs="Times New Roman"/>
          <w:szCs w:val="24"/>
        </w:rPr>
        <w:t xml:space="preserve"> </w:t>
      </w:r>
      <w:r w:rsidRPr="000406E9">
        <w:rPr>
          <w:rFonts w:eastAsia="Times New Roman" w:cs="Times New Roman"/>
          <w:bCs/>
          <w:szCs w:val="24"/>
        </w:rPr>
        <w:t>Εθνικής Άμυνας,</w:t>
      </w:r>
      <w:r>
        <w:rPr>
          <w:rFonts w:eastAsia="Times New Roman" w:cs="Times New Roman"/>
          <w:b/>
          <w:bCs/>
          <w:szCs w:val="24"/>
        </w:rPr>
        <w:t xml:space="preserve"> </w:t>
      </w:r>
      <w:r w:rsidRPr="000406E9">
        <w:rPr>
          <w:rFonts w:eastAsia="Times New Roman" w:cs="Times New Roman"/>
          <w:szCs w:val="24"/>
        </w:rPr>
        <w:t>με θέμα: «Επιτακτική η ανάγκη αυξήσεως της στρατιωτικής θητείας»</w:t>
      </w:r>
      <w:r>
        <w:rPr>
          <w:rFonts w:eastAsia="Times New Roman" w:cs="Times New Roman"/>
          <w:szCs w:val="24"/>
        </w:rPr>
        <w:t xml:space="preserve">, δεν θα συζητηθεί λόγω κωλύματος του Αναπληρωτή Υπουργού Εθνικής Άμυνας κ. Φώτιου Κουβέλη. </w:t>
      </w:r>
    </w:p>
    <w:p w14:paraId="2D9C75F2" w14:textId="77777777" w:rsidR="003959C6" w:rsidRDefault="00A1012C">
      <w:pPr>
        <w:spacing w:line="600" w:lineRule="auto"/>
        <w:ind w:firstLine="720"/>
        <w:jc w:val="both"/>
        <w:rPr>
          <w:rFonts w:eastAsia="Times New Roman" w:cs="Times New Roman"/>
          <w:szCs w:val="24"/>
        </w:rPr>
      </w:pPr>
      <w:r w:rsidRPr="00052889">
        <w:rPr>
          <w:rFonts w:eastAsia="Times New Roman" w:cs="Times New Roman"/>
          <w:szCs w:val="24"/>
        </w:rPr>
        <w:t xml:space="preserve">Η </w:t>
      </w:r>
      <w:r>
        <w:rPr>
          <w:rFonts w:eastAsia="Times New Roman" w:cs="Times New Roman"/>
          <w:szCs w:val="24"/>
        </w:rPr>
        <w:t xml:space="preserve">έκτη </w:t>
      </w:r>
      <w:r w:rsidRPr="00052889">
        <w:rPr>
          <w:rFonts w:eastAsia="Times New Roman" w:cs="Times New Roman"/>
          <w:szCs w:val="24"/>
        </w:rPr>
        <w:t xml:space="preserve">με αριθμό 1539/23-4-2018 </w:t>
      </w:r>
      <w:r>
        <w:rPr>
          <w:rFonts w:eastAsia="Times New Roman" w:cs="Times New Roman"/>
          <w:szCs w:val="24"/>
        </w:rPr>
        <w:t>ε</w:t>
      </w:r>
      <w:r w:rsidRPr="00052889">
        <w:rPr>
          <w:rFonts w:eastAsia="Times New Roman" w:cs="Times New Roman"/>
          <w:szCs w:val="24"/>
        </w:rPr>
        <w:t xml:space="preserve">πίκαιρη </w:t>
      </w:r>
      <w:r>
        <w:rPr>
          <w:rFonts w:eastAsia="Times New Roman" w:cs="Times New Roman"/>
          <w:szCs w:val="24"/>
        </w:rPr>
        <w:t>ε</w:t>
      </w:r>
      <w:r w:rsidRPr="00052889">
        <w:rPr>
          <w:rFonts w:eastAsia="Times New Roman" w:cs="Times New Roman"/>
          <w:szCs w:val="24"/>
        </w:rPr>
        <w:t>ρώτηση</w:t>
      </w:r>
      <w:r>
        <w:rPr>
          <w:rFonts w:eastAsia="Times New Roman" w:cs="Times New Roman"/>
          <w:szCs w:val="24"/>
        </w:rPr>
        <w:t xml:space="preserve"> δεύτερου κύκλου </w:t>
      </w:r>
      <w:r w:rsidRPr="00052889">
        <w:rPr>
          <w:rFonts w:eastAsia="Times New Roman" w:cs="Times New Roman"/>
          <w:szCs w:val="24"/>
        </w:rPr>
        <w:t>του Βουλευτή Επικρατείας του Λαϊκ</w:t>
      </w:r>
      <w:r w:rsidRPr="00052889">
        <w:rPr>
          <w:rFonts w:eastAsia="Times New Roman" w:cs="Times New Roman"/>
          <w:szCs w:val="24"/>
        </w:rPr>
        <w:t>ού</w:t>
      </w:r>
      <w:r>
        <w:rPr>
          <w:rFonts w:eastAsia="Times New Roman" w:cs="Times New Roman"/>
          <w:szCs w:val="24"/>
        </w:rPr>
        <w:t xml:space="preserve"> </w:t>
      </w:r>
      <w:r w:rsidRPr="00052889">
        <w:rPr>
          <w:rFonts w:eastAsia="Times New Roman" w:cs="Times New Roman"/>
          <w:szCs w:val="24"/>
        </w:rPr>
        <w:t>Συνδέσμου - Χρυσή Αυγή κ.</w:t>
      </w:r>
      <w:r>
        <w:rPr>
          <w:rFonts w:eastAsia="Times New Roman" w:cs="Times New Roman"/>
          <w:szCs w:val="24"/>
        </w:rPr>
        <w:t xml:space="preserve"> </w:t>
      </w:r>
      <w:r w:rsidRPr="00052889">
        <w:rPr>
          <w:rFonts w:eastAsia="Times New Roman" w:cs="Times New Roman"/>
          <w:bCs/>
          <w:szCs w:val="24"/>
        </w:rPr>
        <w:t>Χρήστου Παππά</w:t>
      </w:r>
      <w:r>
        <w:rPr>
          <w:rFonts w:eastAsia="Times New Roman" w:cs="Times New Roman"/>
          <w:b/>
          <w:bCs/>
          <w:szCs w:val="24"/>
        </w:rPr>
        <w:t xml:space="preserve"> </w:t>
      </w:r>
      <w:r w:rsidRPr="00052889">
        <w:rPr>
          <w:rFonts w:eastAsia="Times New Roman" w:cs="Times New Roman"/>
          <w:szCs w:val="24"/>
        </w:rPr>
        <w:t>προς τον Υπουργό</w:t>
      </w:r>
      <w:r>
        <w:rPr>
          <w:rFonts w:eastAsia="Times New Roman" w:cs="Times New Roman"/>
          <w:szCs w:val="24"/>
        </w:rPr>
        <w:t xml:space="preserve"> </w:t>
      </w:r>
      <w:r w:rsidRPr="00052889">
        <w:rPr>
          <w:rFonts w:eastAsia="Times New Roman" w:cs="Times New Roman"/>
          <w:bCs/>
          <w:szCs w:val="24"/>
        </w:rPr>
        <w:t>Εθνικής Άμυνας,</w:t>
      </w:r>
      <w:r>
        <w:rPr>
          <w:rFonts w:eastAsia="Times New Roman" w:cs="Times New Roman"/>
          <w:b/>
          <w:bCs/>
          <w:szCs w:val="24"/>
        </w:rPr>
        <w:t xml:space="preserve"> </w:t>
      </w:r>
      <w:r w:rsidRPr="00052889">
        <w:rPr>
          <w:rFonts w:eastAsia="Times New Roman" w:cs="Times New Roman"/>
          <w:szCs w:val="24"/>
        </w:rPr>
        <w:t xml:space="preserve">με θέμα: «Περί της συμμετοχής </w:t>
      </w:r>
      <w:proofErr w:type="spellStart"/>
      <w:r w:rsidRPr="00052889">
        <w:rPr>
          <w:rFonts w:eastAsia="Times New Roman" w:cs="Times New Roman"/>
          <w:szCs w:val="24"/>
        </w:rPr>
        <w:t>ενστόλων</w:t>
      </w:r>
      <w:proofErr w:type="spellEnd"/>
      <w:r w:rsidRPr="00052889">
        <w:rPr>
          <w:rFonts w:eastAsia="Times New Roman" w:cs="Times New Roman"/>
          <w:szCs w:val="24"/>
        </w:rPr>
        <w:t xml:space="preserve"> στρατιωτικών σε κομματική πορεία του ΚΚΕ»</w:t>
      </w:r>
      <w:r>
        <w:rPr>
          <w:rFonts w:eastAsia="Times New Roman" w:cs="Times New Roman"/>
          <w:szCs w:val="24"/>
        </w:rPr>
        <w:t xml:space="preserve">, δεν θα συζητηθεί λόγω κωλύματος του Αναπληρωτή Υπουργού Εθνικής Άμυνας κ. Φώτιου Κουβέλη. </w:t>
      </w:r>
    </w:p>
    <w:p w14:paraId="2D9C75F3" w14:textId="77777777" w:rsidR="003959C6" w:rsidRDefault="00A1012C">
      <w:pPr>
        <w:spacing w:line="600" w:lineRule="auto"/>
        <w:ind w:firstLine="720"/>
        <w:jc w:val="both"/>
        <w:rPr>
          <w:rFonts w:eastAsia="Times New Roman" w:cs="Times New Roman"/>
          <w:szCs w:val="24"/>
        </w:rPr>
      </w:pPr>
      <w:r w:rsidRPr="002354A6">
        <w:rPr>
          <w:rFonts w:eastAsia="Times New Roman" w:cs="Times New Roman"/>
          <w:b/>
          <w:szCs w:val="24"/>
        </w:rPr>
        <w:t>ΑΘΑΝΑΣΙ</w:t>
      </w:r>
      <w:r w:rsidRPr="002354A6">
        <w:rPr>
          <w:rFonts w:eastAsia="Times New Roman" w:cs="Times New Roman"/>
          <w:b/>
          <w:szCs w:val="24"/>
        </w:rPr>
        <w:t>ΟΣ ΜΠΟΥΡΑΣ:</w:t>
      </w:r>
      <w:r>
        <w:rPr>
          <w:rFonts w:eastAsia="Times New Roman" w:cs="Times New Roman"/>
          <w:szCs w:val="24"/>
        </w:rPr>
        <w:t xml:space="preserve"> Πόσες δεν συζητούνται και πόσες συζητούνται, κύριε Πρόεδρε; </w:t>
      </w:r>
    </w:p>
    <w:p w14:paraId="2D9C75F4" w14:textId="77777777" w:rsidR="003959C6" w:rsidRDefault="00A1012C">
      <w:pPr>
        <w:spacing w:line="600" w:lineRule="auto"/>
        <w:ind w:firstLine="720"/>
        <w:jc w:val="both"/>
        <w:rPr>
          <w:rFonts w:eastAsia="Times New Roman" w:cs="Times New Roman"/>
          <w:szCs w:val="24"/>
        </w:rPr>
      </w:pPr>
      <w:r w:rsidRPr="00A70580">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Για τις αναβολές αυτές υπάρχει σχετικό έγγραφο από την Ειδική Γραμματεία του Προέδρου της Βουλής. </w:t>
      </w:r>
    </w:p>
    <w:p w14:paraId="2D9C75F5"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Θα συζητηθεί τώρα η</w:t>
      </w:r>
      <w:r w:rsidRPr="00197A3A">
        <w:rPr>
          <w:rFonts w:eastAsia="Times New Roman" w:cs="Times New Roman"/>
          <w:szCs w:val="24"/>
        </w:rPr>
        <w:t xml:space="preserve"> </w:t>
      </w:r>
      <w:r>
        <w:rPr>
          <w:rFonts w:eastAsia="Times New Roman" w:cs="Times New Roman"/>
          <w:szCs w:val="24"/>
        </w:rPr>
        <w:t xml:space="preserve">τρίτη </w:t>
      </w:r>
      <w:r w:rsidRPr="00197A3A">
        <w:rPr>
          <w:rFonts w:eastAsia="Times New Roman" w:cs="Times New Roman"/>
          <w:szCs w:val="24"/>
        </w:rPr>
        <w:t xml:space="preserve">με αριθμό 1545/24-4-2018 </w:t>
      </w:r>
      <w:r>
        <w:rPr>
          <w:rFonts w:eastAsia="Times New Roman" w:cs="Times New Roman"/>
          <w:szCs w:val="24"/>
        </w:rPr>
        <w:t>ε</w:t>
      </w:r>
      <w:r w:rsidRPr="00197A3A">
        <w:rPr>
          <w:rFonts w:eastAsia="Times New Roman" w:cs="Times New Roman"/>
          <w:szCs w:val="24"/>
        </w:rPr>
        <w:t xml:space="preserve">πίκαιρη </w:t>
      </w:r>
      <w:r>
        <w:rPr>
          <w:rFonts w:eastAsia="Times New Roman" w:cs="Times New Roman"/>
          <w:szCs w:val="24"/>
        </w:rPr>
        <w:t>ε</w:t>
      </w:r>
      <w:r w:rsidRPr="00197A3A">
        <w:rPr>
          <w:rFonts w:eastAsia="Times New Roman" w:cs="Times New Roman"/>
          <w:szCs w:val="24"/>
        </w:rPr>
        <w:t xml:space="preserve">ρώτηση </w:t>
      </w:r>
      <w:r>
        <w:rPr>
          <w:rFonts w:eastAsia="Times New Roman" w:cs="Times New Roman"/>
          <w:szCs w:val="24"/>
        </w:rPr>
        <w:t xml:space="preserve">δεύτερου κύκλου του </w:t>
      </w:r>
      <w:r w:rsidRPr="00197A3A">
        <w:rPr>
          <w:rFonts w:eastAsia="Times New Roman" w:cs="Times New Roman"/>
          <w:szCs w:val="24"/>
        </w:rPr>
        <w:t>Βουλευτή Αττικής της Νέας Δημοκρατίας κ.</w:t>
      </w:r>
      <w:r w:rsidRPr="00197A3A">
        <w:rPr>
          <w:rFonts w:eastAsia="Times New Roman" w:cs="Times New Roman"/>
          <w:bCs/>
          <w:szCs w:val="24"/>
        </w:rPr>
        <w:t xml:space="preserve"> Αθανασίου Μπούρα</w:t>
      </w:r>
      <w:r>
        <w:rPr>
          <w:rFonts w:eastAsia="Times New Roman" w:cs="Times New Roman"/>
          <w:szCs w:val="24"/>
        </w:rPr>
        <w:t xml:space="preserve"> </w:t>
      </w:r>
      <w:r w:rsidRPr="00197A3A">
        <w:rPr>
          <w:rFonts w:eastAsia="Times New Roman" w:cs="Times New Roman"/>
          <w:szCs w:val="24"/>
        </w:rPr>
        <w:t>προς τον Υπουργό</w:t>
      </w:r>
      <w:r>
        <w:rPr>
          <w:rFonts w:eastAsia="Times New Roman" w:cs="Times New Roman"/>
          <w:szCs w:val="24"/>
        </w:rPr>
        <w:t xml:space="preserve"> </w:t>
      </w:r>
      <w:r w:rsidRPr="00197A3A">
        <w:rPr>
          <w:rFonts w:eastAsia="Times New Roman" w:cs="Times New Roman"/>
          <w:bCs/>
          <w:szCs w:val="24"/>
        </w:rPr>
        <w:t>Οικονομικών,</w:t>
      </w:r>
      <w:r w:rsidRPr="00197A3A">
        <w:rPr>
          <w:rFonts w:eastAsia="Times New Roman" w:cs="Times New Roman"/>
          <w:szCs w:val="24"/>
        </w:rPr>
        <w:t xml:space="preserve"> με θέμα: «Αύξηση στις μισθωτικές αξίες απλής χρήσης </w:t>
      </w:r>
      <w:r>
        <w:rPr>
          <w:rFonts w:eastAsia="Times New Roman" w:cs="Times New Roman"/>
          <w:szCs w:val="24"/>
        </w:rPr>
        <w:t>α</w:t>
      </w:r>
      <w:r w:rsidRPr="00197A3A">
        <w:rPr>
          <w:rFonts w:eastAsia="Times New Roman" w:cs="Times New Roman"/>
          <w:szCs w:val="24"/>
        </w:rPr>
        <w:t>ιγιαλού».</w:t>
      </w:r>
    </w:p>
    <w:p w14:paraId="2D9C75F6"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Στην ερώτηση του κ. Μπούρα θα απαντήσει η Υφυπουργός Οικονομικών κ. Α</w:t>
      </w:r>
      <w:r>
        <w:rPr>
          <w:rFonts w:eastAsia="Times New Roman" w:cs="Times New Roman"/>
          <w:szCs w:val="24"/>
        </w:rPr>
        <w:t xml:space="preserve">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2D9C75F7"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Κύριε Μπούρα, έχετε τον λόγο. </w:t>
      </w:r>
    </w:p>
    <w:p w14:paraId="2D9C75F8" w14:textId="77777777" w:rsidR="003959C6" w:rsidRDefault="00A1012C">
      <w:pPr>
        <w:spacing w:line="600" w:lineRule="auto"/>
        <w:ind w:firstLine="720"/>
        <w:jc w:val="both"/>
        <w:rPr>
          <w:rFonts w:eastAsia="Times New Roman" w:cs="Times New Roman"/>
          <w:szCs w:val="24"/>
        </w:rPr>
      </w:pPr>
      <w:r w:rsidRPr="001C1885">
        <w:rPr>
          <w:rFonts w:eastAsia="Times New Roman" w:cs="Times New Roman"/>
          <w:b/>
          <w:szCs w:val="24"/>
        </w:rPr>
        <w:t>ΑΘΑΝΑΣΙΟΣ ΜΠΟΥΡΑΣ:</w:t>
      </w:r>
      <w:r>
        <w:rPr>
          <w:rFonts w:eastAsia="Times New Roman" w:cs="Times New Roman"/>
          <w:szCs w:val="24"/>
        </w:rPr>
        <w:t xml:space="preserve"> </w:t>
      </w:r>
      <w:r w:rsidRPr="0017397F">
        <w:rPr>
          <w:rFonts w:eastAsia="Times New Roman" w:cs="Times New Roman"/>
          <w:szCs w:val="24"/>
        </w:rPr>
        <w:t>Ευχαριστώ, κύριε Πρόεδρε</w:t>
      </w:r>
      <w:r>
        <w:rPr>
          <w:rFonts w:eastAsia="Times New Roman" w:cs="Times New Roman"/>
          <w:szCs w:val="24"/>
        </w:rPr>
        <w:t xml:space="preserve">. </w:t>
      </w:r>
    </w:p>
    <w:p w14:paraId="2D9C75F9"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Άκουσα μια πλειάδα ερωτήσεων που δεν συζητούνται, ενώ απ’ ό,τι είδα συζητήθηκαν πέντε – έξι και πρέπει να είναι πάρα πολλές αυτές που δεν συζητούνται. Αυτό</w:t>
      </w:r>
      <w:r>
        <w:rPr>
          <w:rFonts w:eastAsia="Times New Roman" w:cs="Times New Roman"/>
          <w:szCs w:val="24"/>
        </w:rPr>
        <w:t xml:space="preserve"> δεν είναι καλό. Είναι περιφρόνηση της Βουλής και αυτό θέλω να επισημάνω μόνο. </w:t>
      </w:r>
    </w:p>
    <w:p w14:paraId="2D9C75FA"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 xml:space="preserve">Στις 13 Μαρτίου 2018, κυρία Υπουργέ, η Κτηματική Υπηρεσία Πειραιά Νήσων και Δυτικής Αττικής κοινοποίησε στους δήμους της αρμοδιότητάς της, δηλαδή αυτών των περιοχών, τη νέα </w:t>
      </w:r>
      <w:proofErr w:type="spellStart"/>
      <w:r>
        <w:rPr>
          <w:rFonts w:eastAsia="Times New Roman" w:cs="Times New Roman"/>
          <w:szCs w:val="24"/>
        </w:rPr>
        <w:t>ανα</w:t>
      </w:r>
      <w:r>
        <w:rPr>
          <w:rFonts w:eastAsia="Times New Roman" w:cs="Times New Roman"/>
          <w:szCs w:val="24"/>
        </w:rPr>
        <w:t>προσδιορισμένη</w:t>
      </w:r>
      <w:proofErr w:type="spellEnd"/>
      <w:r>
        <w:rPr>
          <w:rFonts w:eastAsia="Times New Roman" w:cs="Times New Roman"/>
          <w:szCs w:val="24"/>
        </w:rPr>
        <w:t xml:space="preserve"> μισθωτική αξία για εκμετάλλευση </w:t>
      </w:r>
      <w:proofErr w:type="spellStart"/>
      <w:r>
        <w:rPr>
          <w:rFonts w:eastAsia="Times New Roman" w:cs="Times New Roman"/>
          <w:szCs w:val="24"/>
        </w:rPr>
        <w:t>ομπρελοξαπλωστρών</w:t>
      </w:r>
      <w:proofErr w:type="spellEnd"/>
      <w:r>
        <w:rPr>
          <w:rFonts w:eastAsia="Times New Roman" w:cs="Times New Roman"/>
          <w:szCs w:val="24"/>
        </w:rPr>
        <w:t xml:space="preserve"> και </w:t>
      </w:r>
      <w:proofErr w:type="spellStart"/>
      <w:r>
        <w:rPr>
          <w:rFonts w:eastAsia="Times New Roman" w:cs="Times New Roman"/>
          <w:szCs w:val="24"/>
        </w:rPr>
        <w:t>τραπεζοκαθισμάτων</w:t>
      </w:r>
      <w:proofErr w:type="spellEnd"/>
      <w:r w:rsidRPr="004601F3">
        <w:rPr>
          <w:rFonts w:eastAsia="Times New Roman" w:cs="Times New Roman"/>
          <w:szCs w:val="24"/>
        </w:rPr>
        <w:t>,</w:t>
      </w:r>
      <w:r>
        <w:rPr>
          <w:rFonts w:eastAsia="Times New Roman" w:cs="Times New Roman"/>
          <w:szCs w:val="24"/>
        </w:rPr>
        <w:t xml:space="preserve"> αυξημένη μάλιστα σε πολλές περιπτώσεις πάνω από 50% αλλά και πάνω από 100%, όπως προσδιορίζεται στην ερώτησή μου. </w:t>
      </w:r>
    </w:p>
    <w:p w14:paraId="2D9C75FB"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Ειδικότερα, στον μεν Δήμο Μεγαρέων οι επιχειρήσεις πο</w:t>
      </w:r>
      <w:r>
        <w:rPr>
          <w:rFonts w:eastAsia="Times New Roman" w:cs="Times New Roman"/>
          <w:szCs w:val="24"/>
        </w:rPr>
        <w:t xml:space="preserve">υ δραστηριοποιούνται στον </w:t>
      </w:r>
      <w:r>
        <w:rPr>
          <w:rFonts w:eastAsia="Times New Roman" w:cs="Times New Roman"/>
          <w:szCs w:val="24"/>
        </w:rPr>
        <w:t>α</w:t>
      </w:r>
      <w:r>
        <w:rPr>
          <w:rFonts w:eastAsia="Times New Roman" w:cs="Times New Roman"/>
          <w:szCs w:val="24"/>
        </w:rPr>
        <w:t xml:space="preserve">ιγιαλό του καλούνται να πληρώσουν 15 ευρώ ανά τετραγωνικό μέτρο, τη στιγμή που η περσινή τιμή ήταν 10,34 ευρώ, δηλαδή αυξημένη κατά 50%. </w:t>
      </w:r>
    </w:p>
    <w:p w14:paraId="2D9C75FC"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Για τις δε επιχειρήσεις που δραστηριοποιούνται στον </w:t>
      </w:r>
      <w:r>
        <w:rPr>
          <w:rFonts w:eastAsia="Times New Roman" w:cs="Times New Roman"/>
          <w:szCs w:val="24"/>
        </w:rPr>
        <w:t>α</w:t>
      </w:r>
      <w:r>
        <w:rPr>
          <w:rFonts w:eastAsia="Times New Roman" w:cs="Times New Roman"/>
          <w:szCs w:val="24"/>
        </w:rPr>
        <w:t xml:space="preserve">ιγιαλό του Δήμου Μάνδρας – </w:t>
      </w:r>
      <w:proofErr w:type="spellStart"/>
      <w:r>
        <w:rPr>
          <w:rFonts w:eastAsia="Times New Roman" w:cs="Times New Roman"/>
          <w:szCs w:val="24"/>
        </w:rPr>
        <w:t>Ειδυλλίας</w:t>
      </w:r>
      <w:proofErr w:type="spellEnd"/>
      <w:r>
        <w:rPr>
          <w:rFonts w:eastAsia="Times New Roman" w:cs="Times New Roman"/>
          <w:szCs w:val="24"/>
        </w:rPr>
        <w:t xml:space="preserve"> η</w:t>
      </w:r>
      <w:r>
        <w:rPr>
          <w:rFonts w:eastAsia="Times New Roman" w:cs="Times New Roman"/>
          <w:szCs w:val="24"/>
        </w:rPr>
        <w:t xml:space="preserve"> μισθωτική αξία για τις παραλίες της Ψάθας και του Πόρτο </w:t>
      </w:r>
      <w:proofErr w:type="spellStart"/>
      <w:r>
        <w:rPr>
          <w:rFonts w:eastAsia="Times New Roman" w:cs="Times New Roman"/>
          <w:szCs w:val="24"/>
        </w:rPr>
        <w:t>Γερμενό</w:t>
      </w:r>
      <w:proofErr w:type="spellEnd"/>
      <w:r>
        <w:rPr>
          <w:rFonts w:eastAsia="Times New Roman" w:cs="Times New Roman"/>
          <w:szCs w:val="24"/>
        </w:rPr>
        <w:t xml:space="preserve"> προσδιορίζεται στα 18 ευρώ ανά τετραγωνικό μέτρο, ενώ στις υπόλοιπες στα 15 ευρώ ανά τετραγωνικό μέτρο, τη στιγμή που 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 xml:space="preserve">υμβούλιο είχε προτείνει 7,50 ευρώ ανά τετραγωνικό μέτρο και </w:t>
      </w:r>
      <w:r>
        <w:rPr>
          <w:rFonts w:eastAsia="Times New Roman" w:cs="Times New Roman"/>
          <w:szCs w:val="24"/>
        </w:rPr>
        <w:t xml:space="preserve">μάλιστα την παραμονή της μεγάλης καταστροφής. Δηλαδή η </w:t>
      </w:r>
      <w:r>
        <w:rPr>
          <w:rFonts w:eastAsia="Times New Roman" w:cs="Times New Roman"/>
          <w:szCs w:val="24"/>
        </w:rPr>
        <w:lastRenderedPageBreak/>
        <w:t>απόφαση που έστειλε στην Κτηματική Υπηρεσία του Πειραιά και Δυτικής Αττικής ο Δήμος Μάνδρας ελήφθη 14 Νοεμβρίου. Την έχω εδώ. Και ξέρετε, στις 15 Νοεμβρίου έγινε αυτή η μεγάλη πρωτοφανής καταστροφή</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ισοπέδωσε και έχει καταστήσει την περιοχή ένα απέραντο σεληνιακό τοπίο. </w:t>
      </w:r>
    </w:p>
    <w:p w14:paraId="2D9C75FD" w14:textId="77777777" w:rsidR="003959C6" w:rsidRDefault="00A1012C">
      <w:pPr>
        <w:spacing w:line="600" w:lineRule="auto"/>
        <w:ind w:firstLine="720"/>
        <w:jc w:val="both"/>
        <w:rPr>
          <w:rFonts w:eastAsia="Times New Roman"/>
          <w:szCs w:val="24"/>
        </w:rPr>
      </w:pPr>
      <w:r>
        <w:rPr>
          <w:rFonts w:eastAsia="Times New Roman"/>
          <w:szCs w:val="24"/>
        </w:rPr>
        <w:t xml:space="preserve">Πέρα από τη δύσκολη οικονομική κατάσταση που επικρατεί, ας μην ξεχνάμε, κυρία Υπουργέ, ότι αρκετές </w:t>
      </w:r>
      <w:r>
        <w:rPr>
          <w:rFonts w:eastAsia="Times New Roman"/>
          <w:szCs w:val="24"/>
        </w:rPr>
        <w:t>δ</w:t>
      </w:r>
      <w:r>
        <w:rPr>
          <w:rFonts w:eastAsia="Times New Roman"/>
          <w:szCs w:val="24"/>
        </w:rPr>
        <w:t xml:space="preserve">ημοτικές </w:t>
      </w:r>
      <w:r>
        <w:rPr>
          <w:rFonts w:eastAsia="Times New Roman"/>
          <w:szCs w:val="24"/>
        </w:rPr>
        <w:t>ε</w:t>
      </w:r>
      <w:r>
        <w:rPr>
          <w:rFonts w:eastAsia="Times New Roman"/>
          <w:szCs w:val="24"/>
        </w:rPr>
        <w:t xml:space="preserve">νότητες της </w:t>
      </w:r>
      <w:r>
        <w:rPr>
          <w:rFonts w:eastAsia="Times New Roman"/>
          <w:szCs w:val="24"/>
        </w:rPr>
        <w:t>δ</w:t>
      </w:r>
      <w:r>
        <w:rPr>
          <w:rFonts w:eastAsia="Times New Roman"/>
          <w:szCs w:val="24"/>
        </w:rPr>
        <w:t xml:space="preserve">υτικής Αττικής έχουν κηρυχθεί σε κατάσταση έκτακτης </w:t>
      </w:r>
      <w:r>
        <w:rPr>
          <w:rFonts w:eastAsia="Times New Roman"/>
          <w:szCs w:val="24"/>
        </w:rPr>
        <w:t>ανάγκης, μετά από αυτή τη φονική πλημμύρα της 15</w:t>
      </w:r>
      <w:r w:rsidRPr="004C0A81">
        <w:rPr>
          <w:rFonts w:eastAsia="Times New Roman"/>
          <w:szCs w:val="24"/>
          <w:vertAlign w:val="superscript"/>
        </w:rPr>
        <w:t>ης</w:t>
      </w:r>
      <w:r>
        <w:rPr>
          <w:rFonts w:eastAsia="Times New Roman"/>
          <w:szCs w:val="24"/>
        </w:rPr>
        <w:t xml:space="preserve"> Νοεμβρίου 2017. Το γεγονός αυτό και μόνο καθιστά την οποιαδήποτε αύξηση απαγορευτική.</w:t>
      </w:r>
    </w:p>
    <w:p w14:paraId="2D9C75FE" w14:textId="77777777" w:rsidR="003959C6" w:rsidRDefault="00A1012C">
      <w:pPr>
        <w:spacing w:line="600" w:lineRule="auto"/>
        <w:ind w:firstLine="720"/>
        <w:jc w:val="both"/>
        <w:rPr>
          <w:rFonts w:eastAsia="Times New Roman"/>
          <w:szCs w:val="24"/>
        </w:rPr>
      </w:pPr>
      <w:r>
        <w:rPr>
          <w:rFonts w:eastAsia="Times New Roman"/>
          <w:szCs w:val="24"/>
        </w:rPr>
        <w:t xml:space="preserve">Απεναντίας, κυρία Υπουργέ, θα έπρεπε να δοθεί ένα κίνητρο, μια βοήθεια σε επιχειρηματίες που πλήττονται. Πηγαίνετε μια </w:t>
      </w:r>
      <w:r>
        <w:rPr>
          <w:rFonts w:eastAsia="Times New Roman"/>
          <w:szCs w:val="24"/>
        </w:rPr>
        <w:t xml:space="preserve">βόλτα  στις περιοχές που νέκρωσαν, για να δώσουμε ένα κίνητρο. Τίποτα! Θα έπρεπε να απαλλαγούν για φέτος από το να πληρώνουν. Αυτό θα ήταν πολιτική πράξη. </w:t>
      </w:r>
    </w:p>
    <w:p w14:paraId="2D9C75FF" w14:textId="77777777" w:rsidR="003959C6" w:rsidRDefault="00A1012C">
      <w:pPr>
        <w:spacing w:line="600" w:lineRule="auto"/>
        <w:ind w:firstLine="720"/>
        <w:jc w:val="both"/>
        <w:rPr>
          <w:rFonts w:eastAsia="Times New Roman"/>
          <w:szCs w:val="24"/>
        </w:rPr>
      </w:pPr>
      <w:r>
        <w:rPr>
          <w:rFonts w:eastAsia="Times New Roman"/>
          <w:szCs w:val="24"/>
        </w:rPr>
        <w:lastRenderedPageBreak/>
        <w:t>Επιπροσθέτως, στις παραλίες των ως άνω δήμων που βρέχονται από τον Κορινθιακό είναι δύσκολη η πρόσβα</w:t>
      </w:r>
      <w:r>
        <w:rPr>
          <w:rFonts w:eastAsia="Times New Roman"/>
          <w:szCs w:val="24"/>
        </w:rPr>
        <w:t xml:space="preserve">ση. Έχω κάνει -δεν έτυχε να προεδρεύετε εσείς, κύριε Πρόεδρε- επανειλημμένα επίκαιρες ερωτήσεις για την κατάσταση της αδιαφορίας, για την εγκατάλειψη. Βάλαμε δύο φαναράκια που κόβουν τα αυτοκίνητα, γιατί δεν περνάνε, από μια λωρίδα, άνοδος-κάθοδος, στην </w:t>
      </w:r>
      <w:r>
        <w:rPr>
          <w:rFonts w:eastAsia="Times New Roman"/>
          <w:szCs w:val="24"/>
        </w:rPr>
        <w:t>π</w:t>
      </w:r>
      <w:r>
        <w:rPr>
          <w:rFonts w:eastAsia="Times New Roman"/>
          <w:szCs w:val="24"/>
        </w:rPr>
        <w:t>α</w:t>
      </w:r>
      <w:r>
        <w:rPr>
          <w:rFonts w:eastAsia="Times New Roman"/>
          <w:szCs w:val="24"/>
        </w:rPr>
        <w:t xml:space="preserve">λιά </w:t>
      </w:r>
      <w:r>
        <w:rPr>
          <w:rFonts w:eastAsia="Times New Roman"/>
          <w:szCs w:val="24"/>
        </w:rPr>
        <w:t>ε</w:t>
      </w:r>
      <w:r>
        <w:rPr>
          <w:rFonts w:eastAsia="Times New Roman"/>
          <w:szCs w:val="24"/>
        </w:rPr>
        <w:t xml:space="preserve">θνική οδό Αθήνας-Θήβας. Την ξέρετε όλοι, είναι αυτή που περνάει από την Κάζα. </w:t>
      </w:r>
    </w:p>
    <w:p w14:paraId="2D9C7600" w14:textId="77777777" w:rsidR="003959C6" w:rsidRDefault="00A1012C">
      <w:pPr>
        <w:spacing w:line="600" w:lineRule="auto"/>
        <w:ind w:firstLine="720"/>
        <w:jc w:val="both"/>
        <w:rPr>
          <w:rFonts w:eastAsia="Times New Roman"/>
          <w:szCs w:val="24"/>
        </w:rPr>
      </w:pPr>
      <w:r>
        <w:rPr>
          <w:rFonts w:eastAsia="Times New Roman"/>
          <w:szCs w:val="24"/>
        </w:rPr>
        <w:t xml:space="preserve">Είναι η οδός που πάει ο κόσμος στις παραλίες της Ψάθας, του </w:t>
      </w:r>
      <w:proofErr w:type="spellStart"/>
      <w:r>
        <w:rPr>
          <w:rFonts w:eastAsia="Times New Roman"/>
          <w:szCs w:val="24"/>
        </w:rPr>
        <w:t>Αλεποχωρίου</w:t>
      </w:r>
      <w:proofErr w:type="spellEnd"/>
      <w:r>
        <w:rPr>
          <w:rFonts w:eastAsia="Times New Roman"/>
          <w:szCs w:val="24"/>
        </w:rPr>
        <w:t xml:space="preserve">, του Πόρτο </w:t>
      </w:r>
      <w:proofErr w:type="spellStart"/>
      <w:r>
        <w:rPr>
          <w:rFonts w:eastAsia="Times New Roman"/>
          <w:szCs w:val="24"/>
        </w:rPr>
        <w:t>Γερμενό</w:t>
      </w:r>
      <w:proofErr w:type="spellEnd"/>
      <w:r>
        <w:rPr>
          <w:rFonts w:eastAsia="Times New Roman"/>
          <w:szCs w:val="24"/>
        </w:rPr>
        <w:t>. Και όλοι αυτοί οι επιχειρηματίες και όλοι αυτοί οι άνθρωποι, οι κάτοικοι, αυτή τ</w:t>
      </w:r>
      <w:r>
        <w:rPr>
          <w:rFonts w:eastAsia="Times New Roman"/>
          <w:szCs w:val="24"/>
        </w:rPr>
        <w:t>ην εποχή</w:t>
      </w:r>
      <w:r>
        <w:rPr>
          <w:rFonts w:eastAsia="Times New Roman"/>
          <w:szCs w:val="24"/>
        </w:rPr>
        <w:t>,</w:t>
      </w:r>
      <w:r>
        <w:rPr>
          <w:rFonts w:eastAsia="Times New Roman"/>
          <w:szCs w:val="24"/>
        </w:rPr>
        <w:t xml:space="preserve"> που αρχίζει το καλοκαίρι, βρίσκονται απομονωμένοι. Και καλούνται να πληρώσουν στο 100%. Τόση είναι στον Δήμο Μάνδρας-</w:t>
      </w:r>
      <w:proofErr w:type="spellStart"/>
      <w:r>
        <w:rPr>
          <w:rFonts w:eastAsia="Times New Roman"/>
          <w:szCs w:val="24"/>
        </w:rPr>
        <w:t>Ειδυλλίας</w:t>
      </w:r>
      <w:proofErr w:type="spellEnd"/>
      <w:r>
        <w:rPr>
          <w:rFonts w:eastAsia="Times New Roman"/>
          <w:szCs w:val="24"/>
        </w:rPr>
        <w:t xml:space="preserve"> η επιπλέον επιβάρυνση. Ποιος θα πάει, όταν ξέρει ότι δεν έχει πρόσβαση και ότι θα πληρώσει ακριβότερα; Άρα, η περιοχή θ</w:t>
      </w:r>
      <w:r>
        <w:rPr>
          <w:rFonts w:eastAsia="Times New Roman"/>
          <w:szCs w:val="24"/>
        </w:rPr>
        <w:t>α είναι νεκρή.</w:t>
      </w:r>
    </w:p>
    <w:p w14:paraId="2D9C7601" w14:textId="77777777" w:rsidR="003959C6" w:rsidRDefault="00A1012C">
      <w:pPr>
        <w:spacing w:line="600" w:lineRule="auto"/>
        <w:ind w:firstLine="720"/>
        <w:jc w:val="both"/>
        <w:rPr>
          <w:rFonts w:eastAsia="Times New Roman"/>
          <w:szCs w:val="24"/>
        </w:rPr>
      </w:pPr>
      <w:r>
        <w:rPr>
          <w:rFonts w:eastAsia="Times New Roman"/>
          <w:szCs w:val="24"/>
        </w:rPr>
        <w:lastRenderedPageBreak/>
        <w:t xml:space="preserve">Μετά από αυτό, κυρία Υπουργέ, εγώ θα σας παρακαλέσω να κάνετε ό,τι είναι δυνατόν –βέβαια, ξέρω τι θα μου απαντήσετε και θα επανέλθω- ώστε να υπάρξει αναστολή για φέτος της πληρωμής των επιχειρηματιών, έτσι ώστε να μπορέσει να πάει κόσμος σε </w:t>
      </w:r>
      <w:r>
        <w:rPr>
          <w:rFonts w:eastAsia="Times New Roman"/>
          <w:szCs w:val="24"/>
        </w:rPr>
        <w:t xml:space="preserve">αυτές τις περιοχές, γνωρίζοντας ότι δεν θα επιβαρυνθεί με αυτό το επιπρόσθετο, τη στιγμή που ξέρουμε την πολύ μεγάλη οικονομική κρίση και ιδίως των κατοίκων της </w:t>
      </w:r>
      <w:r>
        <w:rPr>
          <w:rFonts w:eastAsia="Times New Roman"/>
          <w:szCs w:val="24"/>
        </w:rPr>
        <w:t>δ</w:t>
      </w:r>
      <w:r>
        <w:rPr>
          <w:rFonts w:eastAsia="Times New Roman"/>
          <w:szCs w:val="24"/>
        </w:rPr>
        <w:t>υτικής Αττικής που υποφέρουν ιδιαίτερα, που προσφέρουν ιδιαίτερα στο εθνικό εισόδημα, που φιλο</w:t>
      </w:r>
      <w:r>
        <w:rPr>
          <w:rFonts w:eastAsia="Times New Roman"/>
          <w:szCs w:val="24"/>
        </w:rPr>
        <w:t xml:space="preserve">ξενούν για χρόνια τώρα όλη τη βαριά βιομηχανία με τη ρύπανση και όλα τα συνεπακόλουθα προβλήματα που επιβαρύνουν το περιβάλλον τους. </w:t>
      </w:r>
    </w:p>
    <w:p w14:paraId="2D9C7602" w14:textId="77777777" w:rsidR="003959C6" w:rsidRDefault="00A1012C">
      <w:pPr>
        <w:spacing w:line="600" w:lineRule="auto"/>
        <w:ind w:firstLine="720"/>
        <w:jc w:val="both"/>
        <w:rPr>
          <w:rFonts w:eastAsia="Times New Roman"/>
          <w:szCs w:val="24"/>
        </w:rPr>
      </w:pPr>
      <w:r>
        <w:rPr>
          <w:rFonts w:eastAsia="Times New Roman"/>
          <w:szCs w:val="24"/>
        </w:rPr>
        <w:t xml:space="preserve">Μέσα από αυτή την καταστροφή, η πολιτεία, τουλάχιστον για φέτος που είναι και σε κατάσταση εκτάκτου ανάγκης, θα έπρεπε να </w:t>
      </w:r>
      <w:r>
        <w:rPr>
          <w:rFonts w:eastAsia="Times New Roman"/>
          <w:szCs w:val="24"/>
        </w:rPr>
        <w:t xml:space="preserve">φροντίσει ώστε να μην υπάρχει όχι αύξηση, αλλά απεναντίας αναστολή πληρωμών, για να μπορούν να πάνε οι συμπολίτες μας εκεί. </w:t>
      </w:r>
    </w:p>
    <w:p w14:paraId="2D9C7603" w14:textId="77777777" w:rsidR="003959C6" w:rsidRDefault="00A1012C">
      <w:pPr>
        <w:spacing w:line="600" w:lineRule="auto"/>
        <w:ind w:firstLine="720"/>
        <w:jc w:val="both"/>
        <w:rPr>
          <w:rFonts w:eastAsia="Times New Roman"/>
          <w:szCs w:val="24"/>
        </w:rPr>
      </w:pPr>
      <w:r>
        <w:rPr>
          <w:rFonts w:eastAsia="Times New Roman"/>
          <w:szCs w:val="24"/>
        </w:rPr>
        <w:t>Σας ευχαριστώ.</w:t>
      </w:r>
    </w:p>
    <w:p w14:paraId="2D9C7604" w14:textId="77777777" w:rsidR="003959C6" w:rsidRDefault="00A1012C">
      <w:pPr>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 xml:space="preserve">Ευχαριστώ κι εγώ. </w:t>
      </w:r>
    </w:p>
    <w:p w14:paraId="2D9C7605" w14:textId="77777777" w:rsidR="003959C6" w:rsidRDefault="00A1012C">
      <w:pPr>
        <w:spacing w:line="600" w:lineRule="auto"/>
        <w:ind w:firstLine="720"/>
        <w:jc w:val="both"/>
        <w:rPr>
          <w:rFonts w:eastAsia="Times New Roman"/>
          <w:szCs w:val="24"/>
        </w:rPr>
      </w:pPr>
      <w:r>
        <w:rPr>
          <w:rFonts w:eastAsia="Times New Roman"/>
          <w:szCs w:val="24"/>
        </w:rPr>
        <w:t xml:space="preserve">Κυρία Υπουργέ, έχετε τον λόγο. </w:t>
      </w:r>
    </w:p>
    <w:p w14:paraId="2D9C7606" w14:textId="77777777" w:rsidR="003959C6" w:rsidRDefault="00A1012C">
      <w:pPr>
        <w:spacing w:line="600" w:lineRule="auto"/>
        <w:ind w:firstLine="720"/>
        <w:jc w:val="both"/>
        <w:rPr>
          <w:rFonts w:eastAsia="Times New Roman"/>
          <w:szCs w:val="24"/>
        </w:rPr>
      </w:pPr>
      <w:r w:rsidRPr="00E3466B">
        <w:rPr>
          <w:rFonts w:eastAsia="Times New Roman"/>
          <w:b/>
          <w:szCs w:val="24"/>
        </w:rPr>
        <w:t>ΑΙΚΑΤΕΡΙΝΗ ΠΑΠΑΝΑΤΣΙΟΥ (Υφυπουργό</w:t>
      </w:r>
      <w:r w:rsidRPr="00E3466B">
        <w:rPr>
          <w:rFonts w:eastAsia="Times New Roman"/>
          <w:b/>
          <w:szCs w:val="24"/>
        </w:rPr>
        <w:t xml:space="preserve">ς Οικονομικών): </w:t>
      </w:r>
      <w:r>
        <w:rPr>
          <w:rFonts w:eastAsia="Times New Roman"/>
          <w:szCs w:val="24"/>
        </w:rPr>
        <w:t>Ευχαριστώ, κύριε Πρόεδρε.</w:t>
      </w:r>
    </w:p>
    <w:p w14:paraId="2D9C7607" w14:textId="77777777" w:rsidR="003959C6" w:rsidRDefault="00A1012C">
      <w:pPr>
        <w:spacing w:line="600" w:lineRule="auto"/>
        <w:ind w:firstLine="720"/>
        <w:jc w:val="both"/>
        <w:rPr>
          <w:rFonts w:eastAsia="Times New Roman"/>
          <w:szCs w:val="24"/>
        </w:rPr>
      </w:pPr>
      <w:r>
        <w:rPr>
          <w:rFonts w:eastAsia="Times New Roman"/>
          <w:szCs w:val="24"/>
        </w:rPr>
        <w:t>Βασική αρχή της Κυβέρνησής μας αποτελεί αποδεδειγμένα η άμεση στήριξη των πολιτών που πλήττονται από φυσικές καταστροφές, βροχοπτώσεις, πλημμύρες, σεισμούς, όπως άλλωστε συνέβη σε πάρα πολλές περιοχές της χώρας μας</w:t>
      </w:r>
      <w:r>
        <w:rPr>
          <w:rFonts w:eastAsia="Times New Roman"/>
          <w:szCs w:val="24"/>
        </w:rPr>
        <w:t xml:space="preserve">. Μεταξύ αυτών των περιοχών ήταν και οι </w:t>
      </w:r>
      <w:r>
        <w:rPr>
          <w:rFonts w:eastAsia="Times New Roman"/>
          <w:szCs w:val="24"/>
        </w:rPr>
        <w:t>δ</w:t>
      </w:r>
      <w:r>
        <w:rPr>
          <w:rFonts w:eastAsia="Times New Roman"/>
          <w:szCs w:val="24"/>
        </w:rPr>
        <w:t xml:space="preserve">ήμοι της Περιφερειακής Ενότητας Δυτικής Αττικής που επλήγησαν, δυστυχώς, από τη φονική πλημμύρα στις 15 Νοεμβρίου 2017. </w:t>
      </w:r>
    </w:p>
    <w:p w14:paraId="2D9C7608" w14:textId="77777777" w:rsidR="003959C6" w:rsidRDefault="00A1012C">
      <w:pPr>
        <w:spacing w:line="600" w:lineRule="auto"/>
        <w:ind w:firstLine="720"/>
        <w:jc w:val="both"/>
        <w:rPr>
          <w:rFonts w:eastAsia="Times New Roman"/>
          <w:szCs w:val="24"/>
        </w:rPr>
      </w:pPr>
      <w:r>
        <w:rPr>
          <w:rFonts w:eastAsia="Times New Roman"/>
          <w:szCs w:val="24"/>
        </w:rPr>
        <w:t>Να σας θυμίσω πως πέραν της κήρυξης της περιοχής σε κατάσταση εκτάκτου ανάγκης, όλο το κυβερνη</w:t>
      </w:r>
      <w:r>
        <w:rPr>
          <w:rFonts w:eastAsia="Times New Roman"/>
          <w:szCs w:val="24"/>
        </w:rPr>
        <w:t xml:space="preserve">τικό επιτελείο προσέτρεξε σε βοήθεια και στήριξη των πληγέντων. Το Υπουργείο Οικονομικών προχώρησε άμεσα σε έκδοση απόφασης για παράταση των προθεσμιών υποβολής των δηλώσεων καταβολής φόρων, καθώς και για </w:t>
      </w:r>
      <w:r>
        <w:rPr>
          <w:rFonts w:eastAsia="Times New Roman"/>
          <w:szCs w:val="24"/>
        </w:rPr>
        <w:lastRenderedPageBreak/>
        <w:t>παράταση και αναστολή καταβολής των βεβαιωμένων και</w:t>
      </w:r>
      <w:r>
        <w:rPr>
          <w:rFonts w:eastAsia="Times New Roman"/>
          <w:szCs w:val="24"/>
        </w:rPr>
        <w:t xml:space="preserve"> ληξιπρόθεσμων οφειλών, λόγω ακριβώς των έντονων καιρικών φαινομένων που εκδηλώθηκαν.  </w:t>
      </w:r>
    </w:p>
    <w:p w14:paraId="2D9C7609" w14:textId="77777777" w:rsidR="003959C6" w:rsidRDefault="00A1012C">
      <w:pPr>
        <w:spacing w:line="600" w:lineRule="auto"/>
        <w:ind w:firstLine="720"/>
        <w:jc w:val="both"/>
        <w:rPr>
          <w:rFonts w:eastAsia="Times New Roman"/>
          <w:szCs w:val="24"/>
        </w:rPr>
      </w:pPr>
      <w:r>
        <w:rPr>
          <w:rFonts w:eastAsia="Times New Roman"/>
          <w:szCs w:val="24"/>
        </w:rPr>
        <w:t>Επίσης, με νόμο προχωρήσαμε σε έκτακτη εφάπαξ ενίσχυση με τη μορφή επιδόματος σε φυσικά πρόσωπα και επιχειρήσεις που επλήγησαν τους τελευταίο</w:t>
      </w:r>
      <w:r>
        <w:rPr>
          <w:rFonts w:eastAsia="Times New Roman"/>
          <w:szCs w:val="24"/>
        </w:rPr>
        <w:t>υ</w:t>
      </w:r>
      <w:r>
        <w:rPr>
          <w:rFonts w:eastAsia="Times New Roman"/>
          <w:szCs w:val="24"/>
        </w:rPr>
        <w:t xml:space="preserve">ς τέσσερις μήνες του 2017 σε διάφορες περιοχές της χώρας, μεταξύ αυτών και στην Περιφερειακή Ενότητα της Δυτικής Αττικής. </w:t>
      </w:r>
    </w:p>
    <w:p w14:paraId="2D9C760A"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Όλοι αντιλαμβανόμαστε πόσο δύσκολη ήταν, και σε κάποιες περιπτώσεις παραμένει δύσκολη, η κατάσταση στη </w:t>
      </w:r>
      <w:r>
        <w:rPr>
          <w:rFonts w:eastAsia="Times New Roman" w:cs="Times New Roman"/>
          <w:szCs w:val="24"/>
        </w:rPr>
        <w:t>δ</w:t>
      </w:r>
      <w:r>
        <w:rPr>
          <w:rFonts w:eastAsia="Times New Roman" w:cs="Times New Roman"/>
          <w:szCs w:val="24"/>
        </w:rPr>
        <w:t>υτική Αττική. Το Υπουργείο μα</w:t>
      </w:r>
      <w:r>
        <w:rPr>
          <w:rFonts w:eastAsia="Times New Roman" w:cs="Times New Roman"/>
          <w:szCs w:val="24"/>
        </w:rPr>
        <w:t xml:space="preserve">ς βρίσκεται πάντοτε σε επικοινωνία με φορείς και τοπικούς παράγοντες για πάρα πολλά θέματα. </w:t>
      </w:r>
    </w:p>
    <w:p w14:paraId="2D9C760B"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Πραγματικά στις 13 Μαρτίου 2018 η Κτηματική Υπηρεσία Πειραιά και Νήσων και Δυτικής Αττικής κοινοποίησε στους αρμόδιους δήμους τις τιμές παραχώρησης απλής χρήσης αι</w:t>
      </w:r>
      <w:r>
        <w:rPr>
          <w:rFonts w:eastAsia="Times New Roman" w:cs="Times New Roman"/>
          <w:szCs w:val="24"/>
        </w:rPr>
        <w:t xml:space="preserve">γιαλού, όπως ακριβώς το θέτετε στην ερώτησή σας, βάσει των αναπροσαρμοσμένων μισθωτικών αξιών των αιγιαλών. </w:t>
      </w:r>
    </w:p>
    <w:p w14:paraId="2D9C760C"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κατόπιν σχετικού αιτήματος του Δήμου Μεγάρων, που υποβλήθηκε στο γραφείο μας στις 27 Μαρτίου 2018, με το οποίο θιγόταν το ζήτημα της αύξησης </w:t>
      </w:r>
      <w:r>
        <w:rPr>
          <w:rFonts w:eastAsia="Times New Roman" w:cs="Times New Roman"/>
          <w:szCs w:val="24"/>
        </w:rPr>
        <w:t xml:space="preserve">των μισθωμάτων απλής χρήσης αιγιαλού, αλλά και τα επακόλουθα της αύξησης αυτής, κινηθήκαμε άμεσα, συγκεντρώσαμε τα απαραίτητα στοιχεία και προχωρήσαμε σε εκτίμηση αυτών. </w:t>
      </w:r>
    </w:p>
    <w:p w14:paraId="2D9C760D"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Έτσι, κατόπιν αξιολόγησης των σχετικών στοιχείων και πληροφοριών μας, όπως κάνουμε γι</w:t>
      </w:r>
      <w:r>
        <w:rPr>
          <w:rFonts w:eastAsia="Times New Roman" w:cs="Times New Roman"/>
          <w:szCs w:val="24"/>
        </w:rPr>
        <w:t xml:space="preserve">α όλα τα θέματα που φτάνουν στο Υπουργείο μας χωρίς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εξαίρεση, θα ήθελα να σας ενημερώσω ότι το ζήτημα έχει ήδη επιλυθεί. </w:t>
      </w:r>
    </w:p>
    <w:p w14:paraId="2D9C760E"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Σε συνεργασία με τον </w:t>
      </w:r>
      <w:r>
        <w:rPr>
          <w:rFonts w:eastAsia="Times New Roman" w:cs="Times New Roman"/>
          <w:szCs w:val="24"/>
        </w:rPr>
        <w:t xml:space="preserve">γενικό γραμματέα δημόσιας περιουσίας </w:t>
      </w:r>
      <w:r>
        <w:rPr>
          <w:rFonts w:eastAsia="Times New Roman" w:cs="Times New Roman"/>
          <w:szCs w:val="24"/>
        </w:rPr>
        <w:t xml:space="preserve">προχωρήσαμε σε ανάκληση της απόφασης της Κτηματικής Υπηρεσίας Πειραιά και Νήσων και </w:t>
      </w:r>
      <w:r>
        <w:rPr>
          <w:rFonts w:eastAsia="Times New Roman" w:cs="Times New Roman"/>
          <w:szCs w:val="24"/>
        </w:rPr>
        <w:t xml:space="preserve">δυτικής </w:t>
      </w:r>
      <w:r>
        <w:rPr>
          <w:rFonts w:eastAsia="Times New Roman" w:cs="Times New Roman"/>
          <w:szCs w:val="24"/>
        </w:rPr>
        <w:t xml:space="preserve">Αττικής και γνωστοποιήθηκε η απόφαση ότι οι τιμές παραχώρησης απλής χρήσης αιγιαλού στον Δήμο </w:t>
      </w:r>
      <w:r>
        <w:rPr>
          <w:rFonts w:eastAsia="Times New Roman" w:cs="Times New Roman"/>
          <w:szCs w:val="24"/>
        </w:rPr>
        <w:t xml:space="preserve">Μεγαρέων </w:t>
      </w:r>
      <w:r>
        <w:rPr>
          <w:rFonts w:eastAsia="Times New Roman" w:cs="Times New Roman"/>
          <w:szCs w:val="24"/>
        </w:rPr>
        <w:t xml:space="preserve">θα παραμείνουν στα ίδια επίπεδα με την περσινή περίοδο, λόγω </w:t>
      </w:r>
      <w:r>
        <w:rPr>
          <w:rFonts w:eastAsia="Times New Roman" w:cs="Times New Roman"/>
          <w:szCs w:val="24"/>
        </w:rPr>
        <w:t xml:space="preserve">των ακραίων φυσικών φαινομένων και καταστροφών που έλαβαν χώρα στην ευρύτερη περιοχή του </w:t>
      </w:r>
      <w:r>
        <w:rPr>
          <w:rFonts w:eastAsia="Times New Roman" w:cs="Times New Roman"/>
          <w:szCs w:val="24"/>
        </w:rPr>
        <w:t xml:space="preserve">δήμου </w:t>
      </w:r>
      <w:r>
        <w:rPr>
          <w:rFonts w:eastAsia="Times New Roman" w:cs="Times New Roman"/>
          <w:szCs w:val="24"/>
        </w:rPr>
        <w:t>τον μήνα Νοέμβριο του 2017.</w:t>
      </w:r>
    </w:p>
    <w:p w14:paraId="2D9C760F"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Θα συνεχίσω για τα υπόλοιπα στη δευτερολογία μου.</w:t>
      </w:r>
    </w:p>
    <w:p w14:paraId="2D9C7610" w14:textId="77777777" w:rsidR="003959C6" w:rsidRDefault="00A1012C">
      <w:pPr>
        <w:spacing w:line="600" w:lineRule="auto"/>
        <w:ind w:firstLine="720"/>
        <w:jc w:val="both"/>
        <w:rPr>
          <w:rFonts w:eastAsia="Times New Roman" w:cs="Times New Roman"/>
          <w:szCs w:val="24"/>
        </w:rPr>
      </w:pPr>
      <w:r w:rsidRPr="00E1378E">
        <w:rPr>
          <w:rFonts w:eastAsia="Times New Roman" w:cs="Times New Roman"/>
          <w:b/>
          <w:szCs w:val="24"/>
        </w:rPr>
        <w:t>ΠΡΟΕΔΡΕΥΩΝ (Σπυρίδων Λυκούδης):</w:t>
      </w:r>
      <w:r>
        <w:rPr>
          <w:rFonts w:eastAsia="Times New Roman" w:cs="Times New Roman"/>
          <w:szCs w:val="24"/>
        </w:rPr>
        <w:t xml:space="preserve"> Ευχαριστώ, κυρία Υπουργέ.</w:t>
      </w:r>
    </w:p>
    <w:p w14:paraId="2D9C7611"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Τον λόγο έχει ο κ. Μπούρα</w:t>
      </w:r>
      <w:r>
        <w:rPr>
          <w:rFonts w:eastAsia="Times New Roman" w:cs="Times New Roman"/>
          <w:szCs w:val="24"/>
        </w:rPr>
        <w:t>ς.</w:t>
      </w:r>
    </w:p>
    <w:p w14:paraId="2D9C7612" w14:textId="77777777" w:rsidR="003959C6" w:rsidRDefault="00A1012C">
      <w:pPr>
        <w:spacing w:line="600" w:lineRule="auto"/>
        <w:ind w:firstLine="720"/>
        <w:jc w:val="both"/>
        <w:rPr>
          <w:rFonts w:eastAsia="Times New Roman" w:cs="Times New Roman"/>
          <w:szCs w:val="24"/>
        </w:rPr>
      </w:pPr>
      <w:r w:rsidRPr="009232D5">
        <w:rPr>
          <w:rFonts w:eastAsia="Times New Roman" w:cs="Times New Roman"/>
          <w:b/>
          <w:szCs w:val="24"/>
        </w:rPr>
        <w:t>ΑΘΑΝΑΣΙΟΣ ΜΠΟΥΡΑΣ:</w:t>
      </w:r>
      <w:r>
        <w:rPr>
          <w:rFonts w:eastAsia="Times New Roman" w:cs="Times New Roman"/>
          <w:szCs w:val="24"/>
        </w:rPr>
        <w:t xml:space="preserve"> Κυρία Υπουργέ, δεν θα πω για τα προηγούμενα που είπατε στην αρχή, σχετικά με το τι δώσατε και τι δεν δώσατε. Πηγαίνετε μια βόλτα, για να δείτε τι κάνατε ιδιαίτερα στην περιοχή της Μάνδρας που επλήγη πολύ περισσότερο και για την οποία </w:t>
      </w:r>
      <w:r>
        <w:rPr>
          <w:rFonts w:eastAsia="Times New Roman" w:cs="Times New Roman"/>
          <w:szCs w:val="24"/>
        </w:rPr>
        <w:t>δεν είπατε λέξη και δεν κάνατε και τίποτα. Όμως, τα πρώτα που είπατε μου θύμισαν εκείνο το «</w:t>
      </w:r>
      <w:proofErr w:type="spellStart"/>
      <w:r>
        <w:rPr>
          <w:rFonts w:eastAsia="Times New Roman" w:cs="Times New Roman"/>
          <w:szCs w:val="24"/>
        </w:rPr>
        <w:t>στρίβειν</w:t>
      </w:r>
      <w:proofErr w:type="spellEnd"/>
      <w:r>
        <w:rPr>
          <w:rFonts w:eastAsia="Times New Roman" w:cs="Times New Roman"/>
          <w:szCs w:val="24"/>
        </w:rPr>
        <w:t xml:space="preserve"> δια του αρραβώνος».</w:t>
      </w:r>
    </w:p>
    <w:p w14:paraId="2D9C7613"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Σήμερα είμαι συγκεκριμένος. Σας είπα ότι εγώ ο ίδιος έχω κάνει επίκαιρες ερωτήσεις στον Υπουργό Εσωτερικών, τον κ. Σκουρλέτη, στον Υπου</w:t>
      </w:r>
      <w:r>
        <w:rPr>
          <w:rFonts w:eastAsia="Times New Roman" w:cs="Times New Roman"/>
          <w:szCs w:val="24"/>
        </w:rPr>
        <w:t xml:space="preserve">ργό τον κ. </w:t>
      </w:r>
      <w:proofErr w:type="spellStart"/>
      <w:r>
        <w:rPr>
          <w:rFonts w:eastAsia="Times New Roman" w:cs="Times New Roman"/>
          <w:szCs w:val="24"/>
        </w:rPr>
        <w:t>Σπίρτζη</w:t>
      </w:r>
      <w:proofErr w:type="spellEnd"/>
      <w:r>
        <w:rPr>
          <w:rFonts w:eastAsia="Times New Roman" w:cs="Times New Roman"/>
          <w:szCs w:val="24"/>
        </w:rPr>
        <w:t xml:space="preserve"> για τα άλλα, όπως για τα ρέματα που δεν έγιναν, που δεν γίνονται, γιατί έρχεται μετά </w:t>
      </w:r>
      <w:r>
        <w:rPr>
          <w:rFonts w:eastAsia="Times New Roman" w:cs="Times New Roman"/>
          <w:szCs w:val="24"/>
        </w:rPr>
        <w:t xml:space="preserve">από </w:t>
      </w:r>
      <w:r>
        <w:rPr>
          <w:rFonts w:eastAsia="Times New Roman" w:cs="Times New Roman"/>
          <w:szCs w:val="24"/>
        </w:rPr>
        <w:t xml:space="preserve">το καλοκαίρι και νέος χειμώνας, για τον δρόμο που δεν </w:t>
      </w:r>
      <w:r>
        <w:rPr>
          <w:rFonts w:eastAsia="Times New Roman" w:cs="Times New Roman"/>
          <w:szCs w:val="24"/>
        </w:rPr>
        <w:t>«</w:t>
      </w:r>
      <w:r>
        <w:rPr>
          <w:rFonts w:eastAsia="Times New Roman" w:cs="Times New Roman"/>
          <w:szCs w:val="24"/>
        </w:rPr>
        <w:t>περπατάει</w:t>
      </w:r>
      <w:r>
        <w:rPr>
          <w:rFonts w:eastAsia="Times New Roman" w:cs="Times New Roman"/>
          <w:szCs w:val="24"/>
        </w:rPr>
        <w:t>»</w:t>
      </w:r>
      <w:r>
        <w:rPr>
          <w:rFonts w:eastAsia="Times New Roman" w:cs="Times New Roman"/>
          <w:szCs w:val="24"/>
        </w:rPr>
        <w:t xml:space="preserve"> και δεν μπορεί πλέον να πάει </w:t>
      </w:r>
      <w:r>
        <w:rPr>
          <w:rFonts w:eastAsia="Times New Roman" w:cs="Times New Roman"/>
          <w:szCs w:val="24"/>
        </w:rPr>
        <w:t xml:space="preserve">κάποιος </w:t>
      </w:r>
      <w:r>
        <w:rPr>
          <w:rFonts w:eastAsia="Times New Roman" w:cs="Times New Roman"/>
          <w:szCs w:val="24"/>
        </w:rPr>
        <w:t>σε αυτές τις περιοχές.</w:t>
      </w:r>
    </w:p>
    <w:p w14:paraId="2D9C7614"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Και τώρα ξέρετε τι; Μο</w:t>
      </w:r>
      <w:r>
        <w:rPr>
          <w:rFonts w:eastAsia="Times New Roman" w:cs="Times New Roman"/>
          <w:szCs w:val="24"/>
        </w:rPr>
        <w:t>υ είπατε για 27</w:t>
      </w:r>
      <w:r>
        <w:rPr>
          <w:rFonts w:eastAsia="Times New Roman" w:cs="Times New Roman"/>
          <w:szCs w:val="24"/>
        </w:rPr>
        <w:t xml:space="preserve"> Απριλίου</w:t>
      </w:r>
      <w:r>
        <w:rPr>
          <w:rFonts w:eastAsia="Times New Roman" w:cs="Times New Roman"/>
          <w:szCs w:val="24"/>
        </w:rPr>
        <w:t>. Πρέπει να σας πω ότι εγώ την ερώτηση την έκανα στις 19</w:t>
      </w:r>
      <w:r>
        <w:rPr>
          <w:rFonts w:eastAsia="Times New Roman" w:cs="Times New Roman"/>
          <w:szCs w:val="24"/>
        </w:rPr>
        <w:t xml:space="preserve"> Απριλίου</w:t>
      </w:r>
      <w:r>
        <w:rPr>
          <w:rFonts w:eastAsia="Times New Roman" w:cs="Times New Roman"/>
          <w:szCs w:val="24"/>
        </w:rPr>
        <w:t>.</w:t>
      </w:r>
    </w:p>
    <w:p w14:paraId="2D9C7615" w14:textId="77777777" w:rsidR="003959C6" w:rsidRDefault="00A1012C">
      <w:pPr>
        <w:spacing w:line="600" w:lineRule="auto"/>
        <w:ind w:firstLine="720"/>
        <w:jc w:val="both"/>
        <w:rPr>
          <w:rFonts w:eastAsia="Times New Roman" w:cs="Times New Roman"/>
          <w:szCs w:val="24"/>
        </w:rPr>
      </w:pPr>
      <w:r w:rsidRPr="000A6C6C">
        <w:rPr>
          <w:rFonts w:eastAsia="Times New Roman" w:cs="Times New Roman"/>
          <w:b/>
          <w:szCs w:val="24"/>
        </w:rPr>
        <w:t>ΑΙΚΑΤΕΡΙΝΗ ΠΑΠΑΝΑΤΣΙΟΥ (Υφυπουργός Οικονομικών):</w:t>
      </w:r>
      <w:r>
        <w:rPr>
          <w:rFonts w:eastAsia="Times New Roman" w:cs="Times New Roman"/>
          <w:szCs w:val="24"/>
        </w:rPr>
        <w:t xml:space="preserve"> Στις 27 </w:t>
      </w:r>
      <w:r>
        <w:rPr>
          <w:rFonts w:eastAsia="Times New Roman" w:cs="Times New Roman"/>
          <w:szCs w:val="24"/>
        </w:rPr>
        <w:t>Μαρτίου</w:t>
      </w:r>
      <w:r>
        <w:rPr>
          <w:rFonts w:eastAsia="Times New Roman" w:cs="Times New Roman"/>
          <w:szCs w:val="24"/>
        </w:rPr>
        <w:t xml:space="preserve"> σας είπα.</w:t>
      </w:r>
    </w:p>
    <w:p w14:paraId="2D9C7616" w14:textId="77777777" w:rsidR="003959C6" w:rsidRDefault="00A1012C">
      <w:pPr>
        <w:spacing w:line="600" w:lineRule="auto"/>
        <w:ind w:firstLine="720"/>
        <w:jc w:val="both"/>
        <w:rPr>
          <w:rFonts w:eastAsia="Times New Roman" w:cs="Times New Roman"/>
          <w:szCs w:val="24"/>
        </w:rPr>
      </w:pPr>
      <w:r w:rsidRPr="009232D5">
        <w:rPr>
          <w:rFonts w:eastAsia="Times New Roman" w:cs="Times New Roman"/>
          <w:b/>
          <w:szCs w:val="24"/>
        </w:rPr>
        <w:t>ΑΘΑΝΑΣΙΟΣ ΜΠΟΥΡΑΣ:</w:t>
      </w:r>
      <w:r>
        <w:rPr>
          <w:rFonts w:eastAsia="Times New Roman" w:cs="Times New Roman"/>
          <w:b/>
          <w:szCs w:val="24"/>
        </w:rPr>
        <w:t xml:space="preserve"> </w:t>
      </w:r>
      <w:r>
        <w:rPr>
          <w:rFonts w:eastAsia="Times New Roman" w:cs="Times New Roman"/>
          <w:szCs w:val="24"/>
        </w:rPr>
        <w:t>Έχω την απόφαση που λέτε ότι οι τιμές για τα Μέγαρα μένουν ίδιες. Είναι</w:t>
      </w:r>
      <w:r>
        <w:rPr>
          <w:rFonts w:eastAsia="Times New Roman" w:cs="Times New Roman"/>
          <w:szCs w:val="24"/>
        </w:rPr>
        <w:t xml:space="preserve"> στις 27</w:t>
      </w:r>
      <w:r>
        <w:rPr>
          <w:rFonts w:eastAsia="Times New Roman" w:cs="Times New Roman"/>
          <w:szCs w:val="24"/>
        </w:rPr>
        <w:t>-4-</w:t>
      </w:r>
      <w:r>
        <w:rPr>
          <w:rFonts w:eastAsia="Times New Roman" w:cs="Times New Roman"/>
          <w:szCs w:val="24"/>
        </w:rPr>
        <w:t xml:space="preserve">2018. Αν θέλετε, πάρτε την. Είναι του κ. </w:t>
      </w:r>
      <w:proofErr w:type="spellStart"/>
      <w:r>
        <w:rPr>
          <w:rFonts w:eastAsia="Times New Roman" w:cs="Times New Roman"/>
          <w:szCs w:val="24"/>
        </w:rPr>
        <w:t>Πατρώνη</w:t>
      </w:r>
      <w:proofErr w:type="spellEnd"/>
      <w:r>
        <w:rPr>
          <w:rFonts w:eastAsia="Times New Roman" w:cs="Times New Roman"/>
          <w:szCs w:val="24"/>
        </w:rPr>
        <w:t xml:space="preserve">, που είναι ο </w:t>
      </w:r>
      <w:r>
        <w:rPr>
          <w:rFonts w:eastAsia="Times New Roman" w:cs="Times New Roman"/>
          <w:szCs w:val="24"/>
        </w:rPr>
        <w:t xml:space="preserve">προϊστάμενος </w:t>
      </w:r>
      <w:r>
        <w:rPr>
          <w:rFonts w:eastAsia="Times New Roman" w:cs="Times New Roman"/>
          <w:szCs w:val="24"/>
        </w:rPr>
        <w:t xml:space="preserve">της </w:t>
      </w:r>
      <w:r>
        <w:rPr>
          <w:rFonts w:eastAsia="Times New Roman" w:cs="Times New Roman"/>
          <w:szCs w:val="24"/>
        </w:rPr>
        <w:t>κτηματικής υπηρεσίας</w:t>
      </w:r>
      <w:r>
        <w:rPr>
          <w:rFonts w:eastAsia="Times New Roman" w:cs="Times New Roman"/>
          <w:szCs w:val="24"/>
        </w:rPr>
        <w:t>.</w:t>
      </w:r>
    </w:p>
    <w:p w14:paraId="2D9C7617"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να σας πω ότι στις 10 Απριλίου καταμεσής του Πάσχα δηλαδή -8 Απριλίου είχαμε Πάσχα- ο </w:t>
      </w:r>
      <w:r>
        <w:rPr>
          <w:rFonts w:eastAsia="Times New Roman" w:cs="Times New Roman"/>
          <w:szCs w:val="24"/>
        </w:rPr>
        <w:t xml:space="preserve">δήμος </w:t>
      </w:r>
      <w:r>
        <w:rPr>
          <w:rFonts w:eastAsia="Times New Roman" w:cs="Times New Roman"/>
          <w:szCs w:val="24"/>
        </w:rPr>
        <w:t>ομόφωνα έκανε αυτήν τη διαμαρτυρ</w:t>
      </w:r>
      <w:r>
        <w:rPr>
          <w:rFonts w:eastAsia="Times New Roman" w:cs="Times New Roman"/>
          <w:szCs w:val="24"/>
        </w:rPr>
        <w:t>ία και την κοινοποίησε σε εσάς και στους Βουλευτές.</w:t>
      </w:r>
    </w:p>
    <w:p w14:paraId="2D9C7618" w14:textId="77777777" w:rsidR="003959C6" w:rsidRDefault="00A1012C">
      <w:pPr>
        <w:spacing w:line="600" w:lineRule="auto"/>
        <w:ind w:firstLine="720"/>
        <w:jc w:val="both"/>
        <w:rPr>
          <w:rFonts w:eastAsia="Times New Roman" w:cs="Times New Roman"/>
          <w:szCs w:val="24"/>
        </w:rPr>
      </w:pPr>
      <w:r w:rsidRPr="000A6C6C">
        <w:rPr>
          <w:rFonts w:eastAsia="Times New Roman" w:cs="Times New Roman"/>
          <w:b/>
          <w:szCs w:val="24"/>
        </w:rPr>
        <w:t>ΑΙΚΑΤΕΡΙΝΗ ΠΑΠΑΝΑΤΣΙΟΥ (Υφυπουργός Οικονομικών):</w:t>
      </w:r>
      <w:r>
        <w:rPr>
          <w:rFonts w:eastAsia="Times New Roman" w:cs="Times New Roman"/>
          <w:szCs w:val="24"/>
        </w:rPr>
        <w:t xml:space="preserve"> Στις 27</w:t>
      </w:r>
      <w:r>
        <w:rPr>
          <w:rFonts w:eastAsia="Times New Roman" w:cs="Times New Roman"/>
          <w:szCs w:val="24"/>
        </w:rPr>
        <w:t>-</w:t>
      </w:r>
      <w:r>
        <w:rPr>
          <w:rFonts w:eastAsia="Times New Roman" w:cs="Times New Roman"/>
          <w:szCs w:val="24"/>
        </w:rPr>
        <w:t>3</w:t>
      </w:r>
      <w:r>
        <w:rPr>
          <w:rFonts w:eastAsia="Times New Roman" w:cs="Times New Roman"/>
          <w:szCs w:val="24"/>
        </w:rPr>
        <w:t>-2018</w:t>
      </w:r>
      <w:r>
        <w:rPr>
          <w:rFonts w:eastAsia="Times New Roman" w:cs="Times New Roman"/>
          <w:szCs w:val="24"/>
        </w:rPr>
        <w:t>.</w:t>
      </w:r>
    </w:p>
    <w:p w14:paraId="2D9C7619"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Μπράβο!</w:t>
      </w:r>
    </w:p>
    <w:p w14:paraId="2D9C761A"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 xml:space="preserve">Εγώ, ως όφειλα και οφείλω από την υποχρέωση που έχω, κατέθεσα μία επίκαιρη ερώτηση. </w:t>
      </w:r>
      <w:r>
        <w:rPr>
          <w:rFonts w:eastAsia="Times New Roman" w:cs="Times New Roman"/>
          <w:szCs w:val="24"/>
        </w:rPr>
        <w:t>Δ</w:t>
      </w:r>
      <w:r>
        <w:rPr>
          <w:rFonts w:eastAsia="Times New Roman" w:cs="Times New Roman"/>
          <w:szCs w:val="24"/>
        </w:rPr>
        <w:t>εν θα σας επικρίνω γιατί τη</w:t>
      </w:r>
      <w:r>
        <w:rPr>
          <w:rFonts w:eastAsia="Times New Roman" w:cs="Times New Roman"/>
          <w:szCs w:val="24"/>
        </w:rPr>
        <w:t xml:space="preserve">ν αναβάλατε. Μιλάμε τώρα που έχουμε 7 Μαΐου ενώ η ερώτηση είχε προσδιοριστεί να συζητηθεί στις 24 Απριλίου. Λείπατε στο εξωτερικό. </w:t>
      </w:r>
      <w:r>
        <w:rPr>
          <w:rFonts w:eastAsia="Times New Roman" w:cs="Times New Roman"/>
          <w:szCs w:val="24"/>
        </w:rPr>
        <w:t>Δ</w:t>
      </w:r>
      <w:r>
        <w:rPr>
          <w:rFonts w:eastAsia="Times New Roman" w:cs="Times New Roman"/>
          <w:szCs w:val="24"/>
        </w:rPr>
        <w:t xml:space="preserve">εν σας εγκαλώ. Επίκαιρη ερώτηση σημαίνει επίκαιρο θέμα και επίκαιρη λύση. Εν πάση </w:t>
      </w:r>
      <w:proofErr w:type="spellStart"/>
      <w:r>
        <w:rPr>
          <w:rFonts w:eastAsia="Times New Roman" w:cs="Times New Roman"/>
          <w:szCs w:val="24"/>
        </w:rPr>
        <w:t>περιπτώσει</w:t>
      </w:r>
      <w:proofErr w:type="spellEnd"/>
      <w:r>
        <w:rPr>
          <w:rFonts w:eastAsia="Times New Roman" w:cs="Times New Roman"/>
          <w:szCs w:val="24"/>
        </w:rPr>
        <w:t xml:space="preserve">, έστω και αυτό το αναγνωρίζω ως ένα γεγονός. </w:t>
      </w:r>
    </w:p>
    <w:p w14:paraId="2D9C761B"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τα άλλα, δεν μου απαντήσατε καθόλου. Κατ</w:t>
      </w:r>
      <w:r>
        <w:rPr>
          <w:rFonts w:eastAsia="Times New Roman" w:cs="Times New Roman"/>
          <w:szCs w:val="24"/>
        </w:rPr>
        <w:t xml:space="preserve">’ </w:t>
      </w:r>
      <w:r>
        <w:rPr>
          <w:rFonts w:eastAsia="Times New Roman" w:cs="Times New Roman"/>
          <w:szCs w:val="24"/>
        </w:rPr>
        <w:t>αρχάς εγώ δεν το θεωρώ ικανό. Εγώ θεωρώ ότι για φέτος τουλάχιστ</w:t>
      </w:r>
      <w:r>
        <w:rPr>
          <w:rFonts w:eastAsia="Times New Roman" w:cs="Times New Roman"/>
          <w:szCs w:val="24"/>
        </w:rPr>
        <w:t>ον θα πρέπει να βοηθηθούν οι περιοχές, έτσι ώστε να προσελκύσουν κάποιους ανθρώπους, για να μπορεί να στηριχθεί αυτός ο φτωχός</w:t>
      </w:r>
      <w:r w:rsidRPr="00C6618A">
        <w:rPr>
          <w:rFonts w:eastAsia="Times New Roman" w:cs="Times New Roman"/>
          <w:szCs w:val="24"/>
        </w:rPr>
        <w:t xml:space="preserve"> </w:t>
      </w:r>
      <w:r>
        <w:rPr>
          <w:rFonts w:eastAsia="Times New Roman" w:cs="Times New Roman"/>
          <w:szCs w:val="24"/>
        </w:rPr>
        <w:t xml:space="preserve">επιχειρηματίας, που είδε το </w:t>
      </w:r>
      <w:r>
        <w:rPr>
          <w:rFonts w:eastAsia="Times New Roman" w:cs="Times New Roman"/>
          <w:szCs w:val="24"/>
        </w:rPr>
        <w:t xml:space="preserve">βιός </w:t>
      </w:r>
      <w:r>
        <w:rPr>
          <w:rFonts w:eastAsia="Times New Roman" w:cs="Times New Roman"/>
          <w:szCs w:val="24"/>
        </w:rPr>
        <w:t>του να χάνεται και την περιουσία του να εξαφανίζεται. Θα πρέπει να μπορεί να πει ότι τονώνεται γ</w:t>
      </w:r>
      <w:r>
        <w:rPr>
          <w:rFonts w:eastAsia="Times New Roman" w:cs="Times New Roman"/>
          <w:szCs w:val="24"/>
        </w:rPr>
        <w:t xml:space="preserve">ια φέτος, γλιτώνοντας,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αυτήν την επιβολή, την οποία βέβαια θα μετακυλήσει στον πολίτη. Ο πολίτης θα την πληρώσει την ομπρέλα.</w:t>
      </w:r>
    </w:p>
    <w:p w14:paraId="2D9C761C"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2D9C761D"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σας είπα</w:t>
      </w:r>
      <w:r>
        <w:rPr>
          <w:rFonts w:eastAsia="Times New Roman" w:cs="Times New Roman"/>
          <w:szCs w:val="24"/>
        </w:rPr>
        <w:t xml:space="preserve"> κάτι: Τη μεγαλύτερη καταστροφή στην περιοχή την έπαθε ο Δήμος Μάνδρας. Επίσης, πρέπει να σας πω το εξής: Δεν ξέρω αν είχατε πάει στο συνέδριο, αυτά που κάνετε, που γυρίζατε σαν θίασος</w:t>
      </w:r>
      <w:r w:rsidRPr="003C3E1D">
        <w:rPr>
          <w:rFonts w:eastAsia="Times New Roman" w:cs="Times New Roman"/>
          <w:szCs w:val="24"/>
        </w:rPr>
        <w:t>,</w:t>
      </w:r>
      <w:r>
        <w:rPr>
          <w:rFonts w:eastAsia="Times New Roman" w:cs="Times New Roman"/>
          <w:szCs w:val="24"/>
        </w:rPr>
        <w:t xml:space="preserve"> στη </w:t>
      </w:r>
      <w:r>
        <w:rPr>
          <w:rFonts w:eastAsia="Times New Roman" w:cs="Times New Roman"/>
          <w:szCs w:val="24"/>
        </w:rPr>
        <w:t xml:space="preserve">δυτική </w:t>
      </w:r>
      <w:r>
        <w:rPr>
          <w:rFonts w:eastAsia="Times New Roman" w:cs="Times New Roman"/>
          <w:szCs w:val="24"/>
        </w:rPr>
        <w:t>Αττική τον Δεκέμβριο. Ξέρετε τι είπε ο Πρωθυπουργός; Σε τρε</w:t>
      </w:r>
      <w:r>
        <w:rPr>
          <w:rFonts w:eastAsia="Times New Roman" w:cs="Times New Roman"/>
          <w:szCs w:val="24"/>
        </w:rPr>
        <w:t>ις μήνες -έχω τα πρακτικά- θα είναι τα πάντα έτοιμα. Ο δρόμος θα περνάει και τα πάντα θα είναι έτοιμα. Έχουν περάσει έξι μήνες και δεν έχει γίνει απολύτως τίποτε. Μην επαίρεστε, λοιπόν!</w:t>
      </w:r>
    </w:p>
    <w:p w14:paraId="2D9C761E"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Επανέρχομαι και λέω ότι και για τη Μάνδρα, αλλά και για τα Μέγαρα για </w:t>
      </w:r>
      <w:r>
        <w:rPr>
          <w:rFonts w:eastAsia="Times New Roman" w:cs="Times New Roman"/>
          <w:szCs w:val="24"/>
        </w:rPr>
        <w:t xml:space="preserve">φέτος να μην ισχύσουν αυτά, δηλαδή να τους δοθεί λόγω του ότι είναι σε κατάσταση εκτάκτου ανάγκης. Όμως, στην </w:t>
      </w:r>
      <w:proofErr w:type="spellStart"/>
      <w:r>
        <w:rPr>
          <w:rFonts w:eastAsia="Times New Roman" w:cs="Times New Roman"/>
          <w:szCs w:val="24"/>
        </w:rPr>
        <w:t>πρωτολογία</w:t>
      </w:r>
      <w:proofErr w:type="spellEnd"/>
      <w:r>
        <w:rPr>
          <w:rFonts w:eastAsia="Times New Roman" w:cs="Times New Roman"/>
          <w:szCs w:val="24"/>
        </w:rPr>
        <w:t xml:space="preserve"> σας δεν είπατε τίποτα για τη Μάνδρα που είναι αυτή που έπαθε την όλη καταστροφή. Ο Δήμος Μάνδρας-</w:t>
      </w:r>
      <w:proofErr w:type="spellStart"/>
      <w:r>
        <w:rPr>
          <w:rFonts w:eastAsia="Times New Roman" w:cs="Times New Roman"/>
          <w:szCs w:val="24"/>
        </w:rPr>
        <w:t>Ειδυλλίας</w:t>
      </w:r>
      <w:proofErr w:type="spellEnd"/>
      <w:r>
        <w:rPr>
          <w:rFonts w:eastAsia="Times New Roman" w:cs="Times New Roman"/>
          <w:szCs w:val="24"/>
        </w:rPr>
        <w:t>, που αναφέρονται σε αυτόν, ο</w:t>
      </w:r>
      <w:r>
        <w:rPr>
          <w:rFonts w:eastAsia="Times New Roman" w:cs="Times New Roman"/>
          <w:szCs w:val="24"/>
        </w:rPr>
        <w:t xml:space="preserve">ι παραλίες της Ψάθας, το Πόρτο </w:t>
      </w:r>
      <w:proofErr w:type="spellStart"/>
      <w:r>
        <w:rPr>
          <w:rFonts w:eastAsia="Times New Roman" w:cs="Times New Roman"/>
          <w:szCs w:val="24"/>
        </w:rPr>
        <w:t>Γερμενό</w:t>
      </w:r>
      <w:proofErr w:type="spellEnd"/>
      <w:r>
        <w:rPr>
          <w:rFonts w:eastAsia="Times New Roman" w:cs="Times New Roman"/>
          <w:szCs w:val="24"/>
        </w:rPr>
        <w:t xml:space="preserve"> και κάποιες άλλες, να μην τις αναφέρω. Πουθενά!</w:t>
      </w:r>
    </w:p>
    <w:p w14:paraId="2D9C761F"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Αυτό το χαρτί που είπατε και επικαλεστήκατε –το έχω εδώ- και το έστειλε ο </w:t>
      </w:r>
      <w:r>
        <w:rPr>
          <w:rFonts w:eastAsia="Times New Roman" w:cs="Times New Roman"/>
          <w:szCs w:val="24"/>
        </w:rPr>
        <w:t xml:space="preserve">προϊστάμενος </w:t>
      </w:r>
      <w:r>
        <w:rPr>
          <w:rFonts w:eastAsia="Times New Roman" w:cs="Times New Roman"/>
          <w:szCs w:val="24"/>
        </w:rPr>
        <w:t xml:space="preserve">της </w:t>
      </w:r>
      <w:r>
        <w:rPr>
          <w:rFonts w:eastAsia="Times New Roman" w:cs="Times New Roman"/>
          <w:szCs w:val="24"/>
        </w:rPr>
        <w:t xml:space="preserve">κτηματικής υπηρεσίας </w:t>
      </w:r>
      <w:r>
        <w:rPr>
          <w:rFonts w:eastAsia="Times New Roman" w:cs="Times New Roman"/>
          <w:szCs w:val="24"/>
        </w:rPr>
        <w:t xml:space="preserve">-θα το καταθέσω στα Πρακτικά για να το δείτε-, ο </w:t>
      </w:r>
      <w:r>
        <w:rPr>
          <w:rFonts w:eastAsia="Times New Roman" w:cs="Times New Roman"/>
          <w:szCs w:val="24"/>
        </w:rPr>
        <w:lastRenderedPageBreak/>
        <w:t>κ. Δημήτ</w:t>
      </w:r>
      <w:r>
        <w:rPr>
          <w:rFonts w:eastAsia="Times New Roman" w:cs="Times New Roman"/>
          <w:szCs w:val="24"/>
        </w:rPr>
        <w:t xml:space="preserve">ριος </w:t>
      </w:r>
      <w:proofErr w:type="spellStart"/>
      <w:r>
        <w:rPr>
          <w:rFonts w:eastAsia="Times New Roman" w:cs="Times New Roman"/>
          <w:szCs w:val="24"/>
        </w:rPr>
        <w:t>Πατρώνης</w:t>
      </w:r>
      <w:proofErr w:type="spellEnd"/>
      <w:r>
        <w:rPr>
          <w:rFonts w:eastAsia="Times New Roman" w:cs="Times New Roman"/>
          <w:szCs w:val="24"/>
        </w:rPr>
        <w:t xml:space="preserve">, λέει, κυρία Υπουργέ, τα εξής: «Με το ανωτέρω έγγραφο γνωστοποιήθηκε η απόφαση ότι οι τιμές της παραχώρησης απλής χρήσης στην περιοχή </w:t>
      </w:r>
      <w:r>
        <w:rPr>
          <w:rFonts w:eastAsia="Times New Roman" w:cs="Times New Roman"/>
          <w:szCs w:val="24"/>
        </w:rPr>
        <w:t xml:space="preserve">Δήμου </w:t>
      </w:r>
      <w:r>
        <w:rPr>
          <w:rFonts w:eastAsia="Times New Roman" w:cs="Times New Roman"/>
          <w:szCs w:val="24"/>
        </w:rPr>
        <w:t>Μεγαρέων θα επανέλθουν στα ίδια επίπεδα».</w:t>
      </w:r>
    </w:p>
    <w:p w14:paraId="2D9C7620"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Εγώ ζητώ να μην επανέλθουν στα ίδια επίπεδα, αλλά για φέτος </w:t>
      </w:r>
      <w:r>
        <w:rPr>
          <w:rFonts w:eastAsia="Times New Roman" w:cs="Times New Roman"/>
          <w:szCs w:val="24"/>
        </w:rPr>
        <w:t xml:space="preserve">να μην ισχύσουν. Για τη δε Μάνδρα δεν αναφέρετε τίποτε γενικά. </w:t>
      </w:r>
    </w:p>
    <w:p w14:paraId="2D9C7621"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επαναληπτικά το κουδούνι λήξεως του χρόνου ομιλίας του κυρίου Βουλευτή)</w:t>
      </w:r>
    </w:p>
    <w:p w14:paraId="2D9C7622"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Κύριε Πρόεδρε, γίνομαι λίγο κουραστικός και ζητώ την ανοχή σας, αλλά όπως είδα </w:t>
      </w:r>
      <w:r>
        <w:rPr>
          <w:rFonts w:eastAsia="Times New Roman" w:cs="Times New Roman"/>
          <w:szCs w:val="24"/>
        </w:rPr>
        <w:t>-</w:t>
      </w:r>
      <w:r>
        <w:rPr>
          <w:rFonts w:eastAsia="Times New Roman" w:cs="Times New Roman"/>
          <w:szCs w:val="24"/>
        </w:rPr>
        <w:t>τόση ώρα περ</w:t>
      </w:r>
      <w:r>
        <w:rPr>
          <w:rFonts w:eastAsia="Times New Roman" w:cs="Times New Roman"/>
          <w:szCs w:val="24"/>
        </w:rPr>
        <w:t>ιμένοντας</w:t>
      </w:r>
      <w:r>
        <w:rPr>
          <w:rFonts w:eastAsia="Times New Roman" w:cs="Times New Roman"/>
          <w:szCs w:val="24"/>
        </w:rPr>
        <w:t>-</w:t>
      </w:r>
      <w:r>
        <w:rPr>
          <w:rFonts w:eastAsia="Times New Roman" w:cs="Times New Roman"/>
          <w:szCs w:val="24"/>
        </w:rPr>
        <w:t xml:space="preserve"> δείξατε ανοχή και στους προηγούμενους συναδέλφους.</w:t>
      </w:r>
    </w:p>
    <w:p w14:paraId="2D9C7623" w14:textId="77777777" w:rsidR="003959C6" w:rsidRDefault="00A1012C">
      <w:pPr>
        <w:spacing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Η δική σας ερώτηση, κύριε συνάδελφε, είναι και η τελευταία, αλλά να μην το παρατραβήξουμε.</w:t>
      </w:r>
    </w:p>
    <w:p w14:paraId="2D9C7624" w14:textId="77777777" w:rsidR="003959C6" w:rsidRDefault="00A1012C">
      <w:pPr>
        <w:spacing w:line="600" w:lineRule="auto"/>
        <w:ind w:firstLine="720"/>
        <w:jc w:val="both"/>
        <w:rPr>
          <w:rFonts w:eastAsia="Times New Roman" w:cs="Times New Roman"/>
          <w:szCs w:val="24"/>
        </w:rPr>
      </w:pPr>
      <w:r w:rsidRPr="00952A61">
        <w:rPr>
          <w:rFonts w:eastAsia="Times New Roman" w:cs="Times New Roman"/>
          <w:b/>
          <w:szCs w:val="24"/>
        </w:rPr>
        <w:t xml:space="preserve">ΑΘΑΝΑΣΙΟΣ ΜΠΟΥΡΑΣ: </w:t>
      </w:r>
      <w:r>
        <w:rPr>
          <w:rFonts w:eastAsia="Times New Roman" w:cs="Times New Roman"/>
          <w:szCs w:val="24"/>
        </w:rPr>
        <w:t>Κυρία Υπουργέ, μπορώ να σας επαναλάβω ότι πριν γίνει</w:t>
      </w:r>
      <w:r>
        <w:rPr>
          <w:rFonts w:eastAsia="Times New Roman" w:cs="Times New Roman"/>
          <w:szCs w:val="24"/>
        </w:rPr>
        <w:t xml:space="preserve"> το κακό ο Δήμος Μάνδρας πρότεινε -όχι σε εσάς, στην </w:t>
      </w:r>
      <w:r>
        <w:rPr>
          <w:rFonts w:eastAsia="Times New Roman" w:cs="Times New Roman"/>
          <w:szCs w:val="24"/>
        </w:rPr>
        <w:t>κτηματική υπηρεσία</w:t>
      </w:r>
      <w:r>
        <w:rPr>
          <w:rFonts w:eastAsia="Times New Roman" w:cs="Times New Roman"/>
          <w:szCs w:val="24"/>
        </w:rPr>
        <w:t xml:space="preserve">- στις </w:t>
      </w:r>
      <w:r>
        <w:rPr>
          <w:rFonts w:eastAsia="Times New Roman" w:cs="Times New Roman"/>
          <w:szCs w:val="24"/>
        </w:rPr>
        <w:lastRenderedPageBreak/>
        <w:t>14 Νοεμβρίου 2017</w:t>
      </w:r>
      <w:r>
        <w:rPr>
          <w:rFonts w:eastAsia="Times New Roman" w:cs="Times New Roman"/>
          <w:szCs w:val="24"/>
        </w:rPr>
        <w:t xml:space="preserve">, </w:t>
      </w:r>
      <w:r>
        <w:rPr>
          <w:rFonts w:eastAsia="Times New Roman" w:cs="Times New Roman"/>
          <w:szCs w:val="24"/>
        </w:rPr>
        <w:t>έχω την απόφαση εδώ</w:t>
      </w:r>
      <w:r>
        <w:rPr>
          <w:rFonts w:eastAsia="Times New Roman" w:cs="Times New Roman"/>
          <w:szCs w:val="24"/>
        </w:rPr>
        <w:t xml:space="preserve">, </w:t>
      </w:r>
      <w:r>
        <w:rPr>
          <w:rFonts w:eastAsia="Times New Roman" w:cs="Times New Roman"/>
          <w:szCs w:val="24"/>
        </w:rPr>
        <w:t>και στις 15 Νοεμβρίου 2017 το πρωί έγινε η μεγάλη καταστροφή με τους τόσους πολλούς νεκρούς στη Μάνδρα.</w:t>
      </w:r>
    </w:p>
    <w:p w14:paraId="2D9C7625"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Ξέρετε τι ισχύει; Ανά τετραγωνικό μέτρο 18 ευρώ από 7,5 ευρώ που πρότεινε ο </w:t>
      </w:r>
      <w:r>
        <w:rPr>
          <w:rFonts w:eastAsia="Times New Roman" w:cs="Times New Roman"/>
          <w:szCs w:val="24"/>
        </w:rPr>
        <w:t xml:space="preserve">δήμος </w:t>
      </w:r>
      <w:r>
        <w:rPr>
          <w:rFonts w:eastAsia="Times New Roman" w:cs="Times New Roman"/>
          <w:szCs w:val="24"/>
        </w:rPr>
        <w:t xml:space="preserve">στις 14 Νοεμβρίου για τις δύο περιοχές, Πόρτο </w:t>
      </w:r>
      <w:proofErr w:type="spellStart"/>
      <w:r>
        <w:rPr>
          <w:rFonts w:eastAsia="Times New Roman" w:cs="Times New Roman"/>
          <w:szCs w:val="24"/>
        </w:rPr>
        <w:t>Γερμενό</w:t>
      </w:r>
      <w:proofErr w:type="spellEnd"/>
      <w:r>
        <w:rPr>
          <w:rFonts w:eastAsia="Times New Roman" w:cs="Times New Roman"/>
          <w:szCs w:val="24"/>
        </w:rPr>
        <w:t xml:space="preserve"> και Ψάθα και για τις υπόλοιπες, οι οποίες είναι μικρότερης, ας πούμε, τουριστικής αξίας, 15 ευρώ, δηλαδή 100%. Το προηγο</w:t>
      </w:r>
      <w:r>
        <w:rPr>
          <w:rFonts w:eastAsia="Times New Roman" w:cs="Times New Roman"/>
          <w:szCs w:val="24"/>
        </w:rPr>
        <w:t xml:space="preserve">ύμενο ξέρετε τι ήταν; Αύξηση 150%. Για τη Μάνδρα, λοιπόν, δεν έχετε κάνει </w:t>
      </w:r>
      <w:r>
        <w:rPr>
          <w:rFonts w:eastAsia="Times New Roman" w:cs="Times New Roman"/>
          <w:szCs w:val="24"/>
        </w:rPr>
        <w:t xml:space="preserve">κάτι </w:t>
      </w:r>
      <w:r>
        <w:rPr>
          <w:rFonts w:eastAsia="Times New Roman" w:cs="Times New Roman"/>
          <w:szCs w:val="24"/>
        </w:rPr>
        <w:t>και γι’ αυτό θα παρακαλέσω να έχω την απάντησή σας γι’ αυτό το θέμα.</w:t>
      </w:r>
    </w:p>
    <w:p w14:paraId="2D9C7626"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D9C7627" w14:textId="77777777" w:rsidR="003959C6" w:rsidRDefault="00A1012C">
      <w:pPr>
        <w:spacing w:line="600" w:lineRule="auto"/>
        <w:ind w:firstLine="720"/>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Αθανάσιος Μπούρας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2D9C7628"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ευχαριστώ, κύριε συνάδελφε.</w:t>
      </w:r>
    </w:p>
    <w:p w14:paraId="2D9C7629"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Κύρια Υφυπουργέ, έχετε τον λ</w:t>
      </w:r>
      <w:r>
        <w:rPr>
          <w:rFonts w:eastAsia="Times New Roman" w:cs="Times New Roman"/>
          <w:szCs w:val="24"/>
        </w:rPr>
        <w:t>όγο.</w:t>
      </w:r>
    </w:p>
    <w:p w14:paraId="2D9C762A" w14:textId="77777777" w:rsidR="003959C6" w:rsidRDefault="00A1012C">
      <w:pPr>
        <w:spacing w:line="600" w:lineRule="auto"/>
        <w:ind w:firstLine="720"/>
        <w:jc w:val="both"/>
        <w:rPr>
          <w:rFonts w:eastAsia="Times New Roman" w:cs="Times New Roman"/>
          <w:szCs w:val="24"/>
        </w:rPr>
      </w:pPr>
      <w:r w:rsidRPr="00952A61">
        <w:rPr>
          <w:rFonts w:eastAsia="Times New Roman" w:cs="Times New Roman"/>
          <w:b/>
          <w:szCs w:val="24"/>
        </w:rPr>
        <w:t>ΑΙΚΑΤΕΡΙΝΗ ΠΑΠΑΝΑΤΣ</w:t>
      </w:r>
      <w:r>
        <w:rPr>
          <w:rFonts w:eastAsia="Times New Roman" w:cs="Times New Roman"/>
          <w:b/>
          <w:szCs w:val="24"/>
        </w:rPr>
        <w:t>Ι</w:t>
      </w:r>
      <w:r w:rsidRPr="00952A61">
        <w:rPr>
          <w:rFonts w:eastAsia="Times New Roman" w:cs="Times New Roman"/>
          <w:b/>
          <w:szCs w:val="24"/>
        </w:rPr>
        <w:t xml:space="preserve">ΟΥ (Υφυπουργός Οικονομικών): </w:t>
      </w:r>
      <w:r>
        <w:rPr>
          <w:rFonts w:eastAsia="Times New Roman" w:cs="Times New Roman"/>
          <w:szCs w:val="24"/>
        </w:rPr>
        <w:t>Κατ’ αρχάς, θα ήθελα να σημειώσω ότι η επίκαιρη ερώτηση ήταν να συζητηθεί στις 30 Απριλίου και όχι πιο πριν, όπως είπατε. Ήταν για την προηγούμενη Δευτέρα και αναβλήθηκε, επειδή είχα κάποιες υποχρεώσεις</w:t>
      </w:r>
      <w:r>
        <w:rPr>
          <w:rFonts w:eastAsia="Times New Roman" w:cs="Times New Roman"/>
          <w:szCs w:val="24"/>
        </w:rPr>
        <w:t xml:space="preserve"> και δεν μπορούσα. Άρα, είχε ήδη εκδοθεί η απόφαση και δεν κατέφυγα στο να μην έρθω στην απάντηση της ερώτησης, επειδή δεν είχα κάτι να σας απαντήσω, όπως υπονοήσατε. </w:t>
      </w:r>
    </w:p>
    <w:p w14:paraId="2D9C762B"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Εγώ την έκανα στις 19 Απριλίου.</w:t>
      </w:r>
    </w:p>
    <w:p w14:paraId="2D9C762C"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w:t>
      </w:r>
      <w:r>
        <w:rPr>
          <w:rFonts w:eastAsia="Times New Roman" w:cs="Times New Roman"/>
          <w:b/>
          <w:szCs w:val="24"/>
        </w:rPr>
        <w:t xml:space="preserve">κονομικών): </w:t>
      </w:r>
      <w:r>
        <w:rPr>
          <w:rFonts w:eastAsia="Times New Roman" w:cs="Times New Roman"/>
          <w:szCs w:val="24"/>
        </w:rPr>
        <w:t xml:space="preserve">Στις 19 Απριλίου. Όμως, στις 27 Μαρτίου πήραμε εμείς την επιστολή από τον Δήμο Μεγαρέων και 27 Απριλίου είναι η απάντηση της </w:t>
      </w:r>
      <w:r>
        <w:rPr>
          <w:rFonts w:eastAsia="Times New Roman" w:cs="Times New Roman"/>
          <w:szCs w:val="24"/>
        </w:rPr>
        <w:t>κτηματικής υπηρεσίας</w:t>
      </w:r>
      <w:r>
        <w:rPr>
          <w:rFonts w:eastAsia="Times New Roman" w:cs="Times New Roman"/>
          <w:szCs w:val="24"/>
        </w:rPr>
        <w:t xml:space="preserve"> προς τον Δήμο Μεγαρέων. Στις 27</w:t>
      </w:r>
      <w:r w:rsidRPr="005927AD">
        <w:rPr>
          <w:rFonts w:eastAsia="Times New Roman" w:cs="Times New Roman"/>
          <w:b/>
          <w:szCs w:val="24"/>
        </w:rPr>
        <w:t xml:space="preserve"> </w:t>
      </w:r>
      <w:r w:rsidRPr="005C30EB">
        <w:rPr>
          <w:rFonts w:eastAsia="Times New Roman" w:cs="Times New Roman"/>
          <w:szCs w:val="24"/>
        </w:rPr>
        <w:t>Μαρτίου</w:t>
      </w:r>
      <w:r>
        <w:rPr>
          <w:rFonts w:eastAsia="Times New Roman" w:cs="Times New Roman"/>
          <w:szCs w:val="24"/>
        </w:rPr>
        <w:t xml:space="preserve"> έχει γίνει </w:t>
      </w:r>
      <w:r w:rsidRPr="005C30EB">
        <w:rPr>
          <w:rFonts w:eastAsia="Times New Roman" w:cs="Times New Roman"/>
          <w:szCs w:val="24"/>
        </w:rPr>
        <w:t>η</w:t>
      </w:r>
      <w:r w:rsidRPr="005927AD">
        <w:rPr>
          <w:rFonts w:eastAsia="Times New Roman" w:cs="Times New Roman"/>
          <w:b/>
          <w:szCs w:val="24"/>
        </w:rPr>
        <w:t xml:space="preserve"> ε</w:t>
      </w:r>
      <w:r>
        <w:rPr>
          <w:rFonts w:eastAsia="Times New Roman" w:cs="Times New Roman"/>
          <w:szCs w:val="24"/>
        </w:rPr>
        <w:t>ρώτηση από τον Δήμο Μεγαρέων στο Υπουργείο μ</w:t>
      </w:r>
      <w:r>
        <w:rPr>
          <w:rFonts w:eastAsia="Times New Roman" w:cs="Times New Roman"/>
          <w:szCs w:val="24"/>
        </w:rPr>
        <w:t>ας.</w:t>
      </w:r>
    </w:p>
    <w:p w14:paraId="2D9C762D"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μετά, θα ήθελα να τονίσω συμπληρωματικά σε ό,τι αφορά </w:t>
      </w:r>
      <w:r>
        <w:rPr>
          <w:rFonts w:eastAsia="Times New Roman" w:cs="Times New Roman"/>
          <w:szCs w:val="24"/>
        </w:rPr>
        <w:t>σ</w:t>
      </w:r>
      <w:r>
        <w:rPr>
          <w:rFonts w:eastAsia="Times New Roman" w:cs="Times New Roman"/>
          <w:szCs w:val="24"/>
        </w:rPr>
        <w:t xml:space="preserve">τις παραλίες το εξής: Πραγματικά, υπάρχει μια μεγάλη ανομοιομορφία στις τιμές για την παραχώρηση απλής χρήσης αιγιαλού. </w:t>
      </w:r>
    </w:p>
    <w:p w14:paraId="2D9C762E"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Στόχος του Υπουργείου μας είναι η εξομάλυνση των διαφοροποιήσεω</w:t>
      </w:r>
      <w:r>
        <w:rPr>
          <w:rFonts w:eastAsia="Times New Roman" w:cs="Times New Roman"/>
          <w:szCs w:val="24"/>
        </w:rPr>
        <w:t xml:space="preserve">ν και ο γενικότερος </w:t>
      </w:r>
      <w:proofErr w:type="spellStart"/>
      <w:r>
        <w:rPr>
          <w:rFonts w:eastAsia="Times New Roman" w:cs="Times New Roman"/>
          <w:szCs w:val="24"/>
        </w:rPr>
        <w:t>εξορθολογισμός</w:t>
      </w:r>
      <w:proofErr w:type="spellEnd"/>
      <w:r>
        <w:rPr>
          <w:rFonts w:eastAsia="Times New Roman" w:cs="Times New Roman"/>
          <w:szCs w:val="24"/>
        </w:rPr>
        <w:t xml:space="preserve"> των τιμών αυτών, σύμφωνα </w:t>
      </w:r>
      <w:r>
        <w:rPr>
          <w:rFonts w:eastAsia="Times New Roman" w:cs="Times New Roman"/>
          <w:szCs w:val="24"/>
        </w:rPr>
        <w:t xml:space="preserve">πάντα </w:t>
      </w:r>
      <w:r>
        <w:rPr>
          <w:rFonts w:eastAsia="Times New Roman" w:cs="Times New Roman"/>
          <w:szCs w:val="24"/>
        </w:rPr>
        <w:t>με την τουριστική δραστηριότητα της κάθε περιοχής, ούτως ώστε να μην παρατηρούνται φαινόμενα άδικης και ασύμφορης μεταχείρισης των αιγιαλών, όπως κάποιοι υπέρτεροι τουριστικά δήμοι καταλήγου</w:t>
      </w:r>
      <w:r>
        <w:rPr>
          <w:rFonts w:eastAsia="Times New Roman" w:cs="Times New Roman"/>
          <w:szCs w:val="24"/>
        </w:rPr>
        <w:t>ν να μισθώνουν με τιμή μικρότερη σε σχέση με κατώτερους τουριστικά δήμους.</w:t>
      </w:r>
    </w:p>
    <w:p w14:paraId="2D9C762F"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Μακριά από μας να πούμε ότι πραγματικά δεν συνεχίζουν να υπάρχουν τα προβλήματα στη Μάνδρα. Το είπα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Ακόμη και τώρα παραμένουν προβλήματα στη Μάνδρα.</w:t>
      </w:r>
    </w:p>
    <w:p w14:paraId="2D9C7630"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Ας δούμ</w:t>
      </w:r>
      <w:r>
        <w:rPr>
          <w:rFonts w:eastAsia="Times New Roman" w:cs="Times New Roman"/>
          <w:szCs w:val="24"/>
        </w:rPr>
        <w:t xml:space="preserve">ε τώρα το συγκεκριμένο θέμα. Στο πλαίσιο αυτό και ειδικά στις περιπτώσεις που υποβάλλονται αιτήματα σε εμάς, ερχόμαστε να διορθώσουμε ό,τι υπάρχει. Ήδη υπάρχει εντολή προς την αρμόδια </w:t>
      </w:r>
      <w:r>
        <w:rPr>
          <w:rFonts w:eastAsia="Times New Roman" w:cs="Times New Roman"/>
          <w:szCs w:val="24"/>
        </w:rPr>
        <w:t xml:space="preserve">κτηματική υπηρεσία </w:t>
      </w:r>
      <w:r>
        <w:rPr>
          <w:rFonts w:eastAsia="Times New Roman" w:cs="Times New Roman"/>
          <w:szCs w:val="24"/>
        </w:rPr>
        <w:t xml:space="preserve">από την οποία ζητάμε να </w:t>
      </w:r>
      <w:proofErr w:type="spellStart"/>
      <w:r>
        <w:rPr>
          <w:rFonts w:eastAsia="Times New Roman" w:cs="Times New Roman"/>
          <w:szCs w:val="24"/>
        </w:rPr>
        <w:t>εξορθολογίσει</w:t>
      </w:r>
      <w:proofErr w:type="spellEnd"/>
      <w:r>
        <w:rPr>
          <w:rFonts w:eastAsia="Times New Roman" w:cs="Times New Roman"/>
          <w:szCs w:val="24"/>
        </w:rPr>
        <w:t xml:space="preserve"> ό,τι αφορά και </w:t>
      </w:r>
      <w:r>
        <w:rPr>
          <w:rFonts w:eastAsia="Times New Roman" w:cs="Times New Roman"/>
          <w:szCs w:val="24"/>
        </w:rPr>
        <w:t xml:space="preserve">στον </w:t>
      </w:r>
      <w:r>
        <w:rPr>
          <w:rFonts w:eastAsia="Times New Roman" w:cs="Times New Roman"/>
          <w:szCs w:val="24"/>
        </w:rPr>
        <w:t xml:space="preserve">Δήμο </w:t>
      </w:r>
      <w:r>
        <w:rPr>
          <w:rFonts w:eastAsia="Times New Roman" w:cs="Times New Roman"/>
          <w:szCs w:val="24"/>
        </w:rPr>
        <w:t xml:space="preserve">Μάνδρας. Σας ανέφερα ότι η απόφαση έγινε για τον Δήμο Μεγάρων, επειδή ακριβώς υπήρχε το αίτημα από τον Δήμο Μεγάρων. Δεν έχουμε δεχθεί αίτημα από τον Δήμο Μάνδρας. </w:t>
      </w:r>
    </w:p>
    <w:p w14:paraId="2D9C7631"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Η παραχώρηση της απλής χρήσης του αιγιαλού, δεδομένου ότι στην περιοχή υπάρχει με</w:t>
      </w:r>
      <w:r>
        <w:rPr>
          <w:rFonts w:eastAsia="Times New Roman" w:cs="Times New Roman"/>
          <w:szCs w:val="24"/>
        </w:rPr>
        <w:t xml:space="preserve">γάλη </w:t>
      </w:r>
      <w:proofErr w:type="spellStart"/>
      <w:r>
        <w:rPr>
          <w:rFonts w:eastAsia="Times New Roman" w:cs="Times New Roman"/>
          <w:szCs w:val="24"/>
        </w:rPr>
        <w:t>επισκεψιμότητα</w:t>
      </w:r>
      <w:proofErr w:type="spellEnd"/>
      <w:r>
        <w:rPr>
          <w:rFonts w:eastAsia="Times New Roman" w:cs="Times New Roman"/>
          <w:szCs w:val="24"/>
        </w:rPr>
        <w:t xml:space="preserve"> και με την εύκολη και γρήγορη πρόσβαση που έχουμε και με την τιμή που έχουμε επιβάλει στις συγκεκριμένες περιοχές, θεωρούμε ότι θα μπορέσουμε να βοηθήσουμε τους επαγγελματίες.</w:t>
      </w:r>
    </w:p>
    <w:p w14:paraId="2D9C7632"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Από εκεί και πέρα, συμπερασματικά το Υπουργείο μας είναι εδώ</w:t>
      </w:r>
      <w:r>
        <w:rPr>
          <w:rFonts w:eastAsia="Times New Roman" w:cs="Times New Roman"/>
          <w:szCs w:val="24"/>
        </w:rPr>
        <w:t xml:space="preserve"> για να στηρίζει και να συνδράμει τους πολίτες και τους επιχειρηματίες που πλήττονται από ακραία καιρικά φαινόμενα και θα κάνουμε ό,τι πρέπει να κάνουμε. </w:t>
      </w:r>
    </w:p>
    <w:p w14:paraId="2D9C7633"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w:t>
      </w:r>
      <w:r>
        <w:rPr>
          <w:rFonts w:eastAsia="Times New Roman" w:cs="Times New Roman"/>
          <w:szCs w:val="24"/>
        </w:rPr>
        <w:t>σ</w:t>
      </w:r>
      <w:r>
        <w:rPr>
          <w:rFonts w:eastAsia="Times New Roman" w:cs="Times New Roman"/>
          <w:szCs w:val="24"/>
        </w:rPr>
        <w:t>τα έγγραφα τα οποία μου δίνετε…</w:t>
      </w:r>
    </w:p>
    <w:p w14:paraId="2D9C7634"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Εγώ τα έδωσα για να σας βοηθήσουν στη </w:t>
      </w:r>
      <w:r>
        <w:rPr>
          <w:rFonts w:eastAsia="Times New Roman" w:cs="Times New Roman"/>
          <w:szCs w:val="24"/>
        </w:rPr>
        <w:t xml:space="preserve">λύση. Μπορείτε να τα κρατήσετε. </w:t>
      </w:r>
    </w:p>
    <w:p w14:paraId="2D9C7635" w14:textId="77777777" w:rsidR="003959C6" w:rsidRDefault="00A1012C">
      <w:pPr>
        <w:spacing w:line="600" w:lineRule="auto"/>
        <w:ind w:firstLine="720"/>
        <w:jc w:val="both"/>
        <w:rPr>
          <w:rFonts w:eastAsia="Times New Roman" w:cs="Times New Roman"/>
          <w:szCs w:val="24"/>
        </w:rPr>
      </w:pPr>
      <w:r w:rsidRPr="00064DC1">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Ακριβώς για το ίδιο μιλάμε κι εμείς. </w:t>
      </w:r>
    </w:p>
    <w:p w14:paraId="2D9C7636"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Για τα Μέγαρα.</w:t>
      </w:r>
    </w:p>
    <w:p w14:paraId="2D9C7637" w14:textId="77777777" w:rsidR="003959C6" w:rsidRDefault="00A1012C">
      <w:pPr>
        <w:spacing w:line="600" w:lineRule="auto"/>
        <w:ind w:firstLine="720"/>
        <w:jc w:val="both"/>
        <w:rPr>
          <w:rFonts w:eastAsia="Times New Roman" w:cs="Times New Roman"/>
          <w:szCs w:val="24"/>
        </w:rPr>
      </w:pPr>
      <w:r w:rsidRPr="00064DC1">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Μιλάμε για 27 Απριλίου για τα Μέγαρα. </w:t>
      </w:r>
    </w:p>
    <w:p w14:paraId="2D9C7638"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Επίσης, όσον αφορά </w:t>
      </w:r>
      <w:r>
        <w:rPr>
          <w:rFonts w:eastAsia="Times New Roman" w:cs="Times New Roman"/>
          <w:szCs w:val="24"/>
        </w:rPr>
        <w:t>σ</w:t>
      </w:r>
      <w:r>
        <w:rPr>
          <w:rFonts w:eastAsia="Times New Roman" w:cs="Times New Roman"/>
          <w:szCs w:val="24"/>
        </w:rPr>
        <w:t xml:space="preserve">την ερώτησή σας στις 10 Απριλίου, σε εμάς το ερώτημα από τον </w:t>
      </w:r>
      <w:r>
        <w:rPr>
          <w:rFonts w:eastAsia="Times New Roman" w:cs="Times New Roman"/>
          <w:szCs w:val="24"/>
        </w:rPr>
        <w:t xml:space="preserve">δήμαρχο </w:t>
      </w:r>
      <w:r>
        <w:rPr>
          <w:rFonts w:eastAsia="Times New Roman" w:cs="Times New Roman"/>
          <w:szCs w:val="24"/>
        </w:rPr>
        <w:t xml:space="preserve">-που κοινοποιήθηκε και σε σας- ήρθε στις 27 Μαρτίου. Αυτό σας ανέφερα πριν. Απλά συμπίπτουν 27 Μαρτίου με 27 Απριλίου. </w:t>
      </w:r>
    </w:p>
    <w:p w14:paraId="2D9C7639"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Θεωρώ ότι με τις ενέργειες οι οποίες έχουν γίνε</w:t>
      </w:r>
      <w:r>
        <w:rPr>
          <w:rFonts w:eastAsia="Times New Roman" w:cs="Times New Roman"/>
          <w:szCs w:val="24"/>
        </w:rPr>
        <w:t xml:space="preserve">ι και από τη μεριά σας με την ερώτηση που κάνατε και για τον Δήμο Μάνδρας και με τις κινήσεις τις δικές μας και τις </w:t>
      </w:r>
      <w:r>
        <w:rPr>
          <w:rFonts w:eastAsia="Times New Roman" w:cs="Times New Roman"/>
          <w:szCs w:val="24"/>
        </w:rPr>
        <w:lastRenderedPageBreak/>
        <w:t xml:space="preserve">οδηγίες που έχουν δοθεί προς τον προϊστάμενο της συγκεκριμένης Κτηματικής Υπηρεσίας Πειραιά-Νήσων και </w:t>
      </w:r>
      <w:r>
        <w:rPr>
          <w:rFonts w:eastAsia="Times New Roman" w:cs="Times New Roman"/>
          <w:szCs w:val="24"/>
        </w:rPr>
        <w:t xml:space="preserve">δυτικής </w:t>
      </w:r>
      <w:r>
        <w:rPr>
          <w:rFonts w:eastAsia="Times New Roman" w:cs="Times New Roman"/>
          <w:szCs w:val="24"/>
        </w:rPr>
        <w:t>Αττικής θα έχουμε την εναρμόνι</w:t>
      </w:r>
      <w:r>
        <w:rPr>
          <w:rFonts w:eastAsia="Times New Roman" w:cs="Times New Roman"/>
          <w:szCs w:val="24"/>
        </w:rPr>
        <w:t xml:space="preserve">ση με τις περσινές τιμές και για τη Μάνδρα. </w:t>
      </w:r>
    </w:p>
    <w:p w14:paraId="2D9C763A"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Εγώ έδωσα αυτά τα έγγραφα, κύριε Πρόεδρε, μόνο για να βοηθήσω στη λύση. Νομίζω ότι θα σας είναι επιβοηθητικά, κυρία Υπουργέ, για να λύσετε το θέμα και για τη Μάνδρα. Και θα παρακαλέσω για άλλη</w:t>
      </w:r>
      <w:r>
        <w:rPr>
          <w:rFonts w:eastAsia="Times New Roman" w:cs="Times New Roman"/>
          <w:szCs w:val="24"/>
        </w:rPr>
        <w:t xml:space="preserve"> μια φορά αν μπορείτε να το λύσετε συνολικά και για τα Μέγαρα και για τη Μάνδρα, προκειμένου να δώσετε μια ανάσα στην περιοχή.</w:t>
      </w:r>
    </w:p>
    <w:p w14:paraId="2D9C763B" w14:textId="77777777" w:rsidR="003959C6" w:rsidRDefault="00A1012C">
      <w:pPr>
        <w:spacing w:line="600" w:lineRule="auto"/>
        <w:ind w:firstLine="720"/>
        <w:jc w:val="both"/>
        <w:rPr>
          <w:rFonts w:eastAsia="Times New Roman" w:cs="Times New Roman"/>
          <w:szCs w:val="24"/>
        </w:rPr>
      </w:pPr>
      <w:r w:rsidRPr="00064DC1">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Εκείνο που σας είπα από την αρχή είναι ότι 27 Απριλίου έγινε η κίνηση από την </w:t>
      </w:r>
      <w:r>
        <w:rPr>
          <w:rFonts w:eastAsia="Times New Roman" w:cs="Times New Roman"/>
          <w:szCs w:val="24"/>
        </w:rPr>
        <w:t>κτ</w:t>
      </w:r>
      <w:r>
        <w:rPr>
          <w:rFonts w:eastAsia="Times New Roman" w:cs="Times New Roman"/>
          <w:szCs w:val="24"/>
        </w:rPr>
        <w:t>ηματική υπηρεσία</w:t>
      </w:r>
      <w:r>
        <w:rPr>
          <w:rFonts w:eastAsia="Times New Roman" w:cs="Times New Roman"/>
          <w:szCs w:val="24"/>
        </w:rPr>
        <w:t xml:space="preserve"> και 30 Απριλίου θα ερχόμουν εγώ να απαντήσω στην ερώτησή σας.</w:t>
      </w:r>
    </w:p>
    <w:p w14:paraId="2D9C763C"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Εντάξει, μην στεκόμαστε </w:t>
      </w:r>
      <w:r>
        <w:rPr>
          <w:rFonts w:eastAsia="Times New Roman" w:cs="Times New Roman"/>
          <w:szCs w:val="24"/>
        </w:rPr>
        <w:t xml:space="preserve">σ’ </w:t>
      </w:r>
      <w:r>
        <w:rPr>
          <w:rFonts w:eastAsia="Times New Roman" w:cs="Times New Roman"/>
          <w:szCs w:val="24"/>
        </w:rPr>
        <w:t xml:space="preserve">αυτό. Δεν είχατε πρόθεση. </w:t>
      </w:r>
    </w:p>
    <w:p w14:paraId="2D9C763D" w14:textId="77777777" w:rsidR="003959C6" w:rsidRDefault="00A1012C">
      <w:pPr>
        <w:spacing w:line="600" w:lineRule="auto"/>
        <w:ind w:firstLine="720"/>
        <w:jc w:val="both"/>
        <w:rPr>
          <w:rFonts w:eastAsia="Times New Roman" w:cs="Times New Roman"/>
          <w:szCs w:val="24"/>
        </w:rPr>
      </w:pPr>
      <w:r w:rsidRPr="00064DC1">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 xml:space="preserve">Ήθελα, λοιπόν, να σας πω ότι δεν είχα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πρόθεση να</w:t>
      </w:r>
      <w:r>
        <w:rPr>
          <w:rFonts w:eastAsia="Times New Roman" w:cs="Times New Roman"/>
          <w:szCs w:val="24"/>
        </w:rPr>
        <w:t xml:space="preserve"> μην σας απαντήσω. Και η πρόθεσή μας ήταν να λύσουμε το πρόβλημα όταν έγινε το αίτημα από τον Δήμο Μεγαρέων. Πιστεύω ότι υπάρχει εντολή…</w:t>
      </w:r>
    </w:p>
    <w:p w14:paraId="2D9C763E"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Μπράβο! Και ο Βουλευτής </w:t>
      </w:r>
      <w:r>
        <w:rPr>
          <w:rFonts w:eastAsia="Times New Roman" w:cs="Times New Roman"/>
          <w:szCs w:val="24"/>
        </w:rPr>
        <w:t xml:space="preserve">διά </w:t>
      </w:r>
      <w:r>
        <w:rPr>
          <w:rFonts w:eastAsia="Times New Roman" w:cs="Times New Roman"/>
          <w:szCs w:val="24"/>
        </w:rPr>
        <w:t>των επικαίρων ερωτήσεων βοηθάει την Κυβέρνηση.</w:t>
      </w:r>
    </w:p>
    <w:p w14:paraId="2D9C763F" w14:textId="77777777" w:rsidR="003959C6" w:rsidRDefault="00A1012C">
      <w:pPr>
        <w:spacing w:line="600" w:lineRule="auto"/>
        <w:ind w:firstLine="720"/>
        <w:jc w:val="both"/>
        <w:rPr>
          <w:rFonts w:eastAsia="Times New Roman" w:cs="Times New Roman"/>
          <w:szCs w:val="24"/>
        </w:rPr>
      </w:pPr>
      <w:r w:rsidRPr="00064DC1">
        <w:rPr>
          <w:rFonts w:eastAsia="Times New Roman" w:cs="Times New Roman"/>
          <w:b/>
          <w:szCs w:val="24"/>
        </w:rPr>
        <w:t>ΑΙΚΑΤΕΡΙΝΗ ΠΑΠΑΝΑΤΣΙΟΥ (Υ</w:t>
      </w:r>
      <w:r w:rsidRPr="00064DC1">
        <w:rPr>
          <w:rFonts w:eastAsia="Times New Roman" w:cs="Times New Roman"/>
          <w:b/>
          <w:szCs w:val="24"/>
        </w:rPr>
        <w:t xml:space="preserve">φυπουργός Οικονομικών): </w:t>
      </w:r>
      <w:r>
        <w:rPr>
          <w:rFonts w:eastAsia="Times New Roman" w:cs="Times New Roman"/>
          <w:szCs w:val="24"/>
        </w:rPr>
        <w:t xml:space="preserve">Πάρα πολύ καλά κάνατε. </w:t>
      </w:r>
    </w:p>
    <w:p w14:paraId="2D9C7640"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Άρα, γνωρίζετε το θέμα και μπορείτε να προχωρήσετε και σε περαιτέρω λύσεις. </w:t>
      </w:r>
    </w:p>
    <w:p w14:paraId="2D9C7641" w14:textId="77777777" w:rsidR="003959C6" w:rsidRDefault="00A1012C">
      <w:pPr>
        <w:spacing w:line="600" w:lineRule="auto"/>
        <w:ind w:firstLine="720"/>
        <w:jc w:val="both"/>
        <w:rPr>
          <w:rFonts w:eastAsia="Times New Roman" w:cs="Times New Roman"/>
          <w:szCs w:val="24"/>
        </w:rPr>
      </w:pPr>
      <w:r w:rsidRPr="00064DC1">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Από κοινού θα βοηθήσουμε τον λαό της Μάνδρας. </w:t>
      </w:r>
    </w:p>
    <w:p w14:paraId="2D9C7642"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ΜΠΟΥΡΑΣ: </w:t>
      </w:r>
      <w:r>
        <w:rPr>
          <w:rFonts w:eastAsia="Times New Roman" w:cs="Times New Roman"/>
          <w:szCs w:val="24"/>
        </w:rPr>
        <w:t>Ευχαριστώ, κύριε Πρόεδρε. Ήμουν τελευταίος</w:t>
      </w:r>
      <w:r w:rsidRPr="00B719A0">
        <w:rPr>
          <w:rFonts w:eastAsia="Times New Roman" w:cs="Times New Roman"/>
          <w:szCs w:val="24"/>
        </w:rPr>
        <w:t>,</w:t>
      </w:r>
      <w:r>
        <w:rPr>
          <w:rFonts w:eastAsia="Times New Roman" w:cs="Times New Roman"/>
          <w:szCs w:val="24"/>
        </w:rPr>
        <w:t xml:space="preserve"> οπότε έτυχα ιδιαίτερης εύνοιας.</w:t>
      </w:r>
    </w:p>
    <w:p w14:paraId="2D9C7643"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Μας βοηθήσατε που καθυστερήσατε, για να παρακολουθήσουν λίγο και οι μαθητές, οι επισκέπτες που ήρθαν. Διότι, αγαπητοί φίλοι, έχετ</w:t>
      </w:r>
      <w:r>
        <w:rPr>
          <w:rFonts w:eastAsia="Times New Roman" w:cs="Times New Roman"/>
          <w:szCs w:val="24"/>
        </w:rPr>
        <w:t xml:space="preserve">ε αργοπορήσει λίγο και ήρθατε την ώρα που τελειώνει η συνεδρίαση. Απλώς, σας ανακοινώνω, για να γνωρίζουμε και ποιοι έχουν έρθει. </w:t>
      </w:r>
    </w:p>
    <w:p w14:paraId="2D9C7644"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w:t>
      </w:r>
      <w:r>
        <w:rPr>
          <w:rFonts w:eastAsia="Times New Roman" w:cs="Times New Roman"/>
          <w:szCs w:val="24"/>
        </w:rPr>
        <w:t xml:space="preserve">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έξι μαθήτριες και μαθητές και έξι συνοδοί εκπαιδευτικοί α</w:t>
      </w:r>
      <w:r>
        <w:rPr>
          <w:rFonts w:eastAsia="Times New Roman" w:cs="Times New Roman"/>
          <w:szCs w:val="24"/>
        </w:rPr>
        <w:t xml:space="preserve">πό το </w:t>
      </w:r>
      <w:r>
        <w:rPr>
          <w:rFonts w:eastAsia="Times New Roman" w:cs="Times New Roman"/>
          <w:szCs w:val="24"/>
        </w:rPr>
        <w:t>3</w:t>
      </w:r>
      <w:r w:rsidRPr="00B50C6F">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Δημοτικό Σχολείο Κατερίνης. </w:t>
      </w:r>
    </w:p>
    <w:p w14:paraId="2D9C7645" w14:textId="77777777" w:rsidR="003959C6" w:rsidRDefault="00A1012C">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2D9C7646" w14:textId="77777777" w:rsidR="003959C6" w:rsidRDefault="00A1012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2D9C7647"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Καλώς ήρθατε, έστω και αργά, στην </w:t>
      </w:r>
      <w:r>
        <w:rPr>
          <w:rFonts w:eastAsia="Times New Roman" w:cs="Times New Roman"/>
          <w:szCs w:val="24"/>
        </w:rPr>
        <w:t xml:space="preserve">ελληνική </w:t>
      </w:r>
      <w:r>
        <w:rPr>
          <w:rFonts w:eastAsia="Times New Roman" w:cs="Times New Roman"/>
          <w:szCs w:val="24"/>
        </w:rPr>
        <w:t xml:space="preserve">Βουλή. Δεν θα προφτάσετε να παρακολουθήσετε κάποια συνεδρίαση, γιατί μόλις τελειώσαμε τη σημερινή συνεδρίαση. Για εμάς, όμως, είναι πάρα πολύ μεγάλη χαρά το ότι ήρθατε από την Κατερίνη, για να δείτε </w:t>
      </w:r>
      <w:r>
        <w:rPr>
          <w:rFonts w:eastAsia="Times New Roman" w:cs="Times New Roman"/>
          <w:szCs w:val="24"/>
        </w:rPr>
        <w:t xml:space="preserve">πως </w:t>
      </w:r>
      <w:r>
        <w:rPr>
          <w:rFonts w:eastAsia="Times New Roman" w:cs="Times New Roman"/>
          <w:szCs w:val="24"/>
        </w:rPr>
        <w:t xml:space="preserve">λειτουργεί η </w:t>
      </w:r>
      <w:r>
        <w:rPr>
          <w:rFonts w:eastAsia="Times New Roman" w:cs="Times New Roman"/>
          <w:szCs w:val="24"/>
        </w:rPr>
        <w:t xml:space="preserve">ελληνική </w:t>
      </w:r>
      <w:r>
        <w:rPr>
          <w:rFonts w:eastAsia="Times New Roman" w:cs="Times New Roman"/>
          <w:szCs w:val="24"/>
        </w:rPr>
        <w:t xml:space="preserve">Βουλή. </w:t>
      </w:r>
    </w:p>
    <w:p w14:paraId="2D9C7648"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w:t>
      </w:r>
      <w:r>
        <w:rPr>
          <w:rFonts w:eastAsia="Times New Roman" w:cs="Times New Roman"/>
          <w:szCs w:val="24"/>
        </w:rPr>
        <w:t xml:space="preserve"> των επικαίρων ερωτήσεων. </w:t>
      </w:r>
    </w:p>
    <w:p w14:paraId="2D9C7649" w14:textId="77777777" w:rsidR="003959C6" w:rsidRDefault="00A1012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δέχεστε στο σημείο αυτό να λύσουμε τη συνεδρίαση;</w:t>
      </w:r>
    </w:p>
    <w:p w14:paraId="2D9C764A" w14:textId="77777777" w:rsidR="003959C6" w:rsidRDefault="00A1012C">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D9C764B" w14:textId="77777777" w:rsidR="003959C6" w:rsidRDefault="00A1012C">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Με τη συναίνεση του Σώματος και ώρα 19.55΄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sidRPr="009E7986">
        <w:rPr>
          <w:rFonts w:eastAsia="Times New Roman" w:cs="Times New Roman"/>
          <w:szCs w:val="24"/>
        </w:rPr>
        <w:t xml:space="preserve">αύριο, </w:t>
      </w:r>
      <w:r>
        <w:rPr>
          <w:rFonts w:eastAsia="Times New Roman" w:cs="Times New Roman"/>
          <w:szCs w:val="24"/>
        </w:rPr>
        <w:t xml:space="preserve">ημέρα </w:t>
      </w:r>
      <w:r>
        <w:rPr>
          <w:rFonts w:eastAsia="Times New Roman" w:cs="Times New Roman"/>
          <w:szCs w:val="24"/>
        </w:rPr>
        <w:t xml:space="preserve">Τρίτη 8 Μαΐου 2018 και ώρα 11.00΄, με αντικείμενο εργασιών του Σώματος: νομοθετική εργασία, μόνη συζήτηση και ψήφιση </w:t>
      </w:r>
      <w:r>
        <w:rPr>
          <w:rFonts w:eastAsia="Times New Roman" w:cs="Times New Roman"/>
          <w:szCs w:val="24"/>
        </w:rPr>
        <w:lastRenderedPageBreak/>
        <w:t>επί της αρχής, των άρθρων και του συνόλου του σχεδίου νόμου του Υπουργείου Εργασίας, Κοινωνικής Ασφάλισης και Κοινωνικής Αλληλεγγύης «Μέτρα</w:t>
      </w:r>
      <w:r>
        <w:rPr>
          <w:rFonts w:eastAsia="Times New Roman" w:cs="Times New Roman"/>
          <w:szCs w:val="24"/>
        </w:rPr>
        <w:t xml:space="preserve"> για την προώθηση των Θεσμών της Αναδοχής και Υιοθεσίας», σύμφωνα με την ημερήσια διάταξη που έχει διανεμηθεί. </w:t>
      </w:r>
    </w:p>
    <w:p w14:paraId="2D9C764C" w14:textId="77777777" w:rsidR="003959C6" w:rsidRDefault="00A1012C">
      <w:pPr>
        <w:spacing w:line="600" w:lineRule="auto"/>
        <w:ind w:left="720"/>
        <w:jc w:val="center"/>
        <w:rPr>
          <w:rFonts w:eastAsia="Times New Roman" w:cs="Times New Roman"/>
          <w:szCs w:val="24"/>
        </w:rPr>
      </w:pPr>
      <w:r>
        <w:rPr>
          <w:rFonts w:eastAsia="Times New Roman" w:cs="Times New Roman"/>
          <w:b/>
          <w:bCs/>
          <w:szCs w:val="24"/>
        </w:rPr>
        <w:t>Ο ΠΡΟΕΔΡΟΣ                                                          ΟΙ ΓΡΑΜΜΑΤΕΙΣ</w:t>
      </w:r>
    </w:p>
    <w:sectPr w:rsidR="003959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WA8aEJxjwBJPUB6DnBl+F4zEZ2I=" w:salt="mIX1jt7HBNdaWi2EFMFl6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9C6"/>
    <w:rsid w:val="003959C6"/>
    <w:rsid w:val="00A1012C"/>
    <w:rsid w:val="00C26C8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74CF"/>
  <w15:docId w15:val="{C824968F-4659-49CE-8559-FC4E44F4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221A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221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626</MetadataID>
    <Session xmlns="641f345b-441b-4b81-9152-adc2e73ba5e1">Γ´</Session>
    <Date xmlns="641f345b-441b-4b81-9152-adc2e73ba5e1">2018-05-06T21:00:00+00:00</Date>
    <Status xmlns="641f345b-441b-4b81-9152-adc2e73ba5e1">
      <Url>http://srv-sp1/praktika/Lists/Incoming_Metadata/EditForm.aspx?ID=626&amp;Source=/praktika/Recordings_Library/Forms/AllItems.aspx</Url>
      <Description>Δημοσιεύτηκε</Description>
    </Status>
    <Meeting xmlns="641f345b-441b-4b81-9152-adc2e73ba5e1">ΡΙΑ´</Meeting>
  </documentManagement>
</p:properties>
</file>

<file path=customXml/itemProps1.xml><?xml version="1.0" encoding="utf-8"?>
<ds:datastoreItem xmlns:ds="http://schemas.openxmlformats.org/officeDocument/2006/customXml" ds:itemID="{5F104757-9A29-42E3-834A-40D8F10E5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AF3563-3258-4728-B52A-565A659DC84E}">
  <ds:schemaRefs>
    <ds:schemaRef ds:uri="http://schemas.microsoft.com/sharepoint/v3/contenttype/forms"/>
  </ds:schemaRefs>
</ds:datastoreItem>
</file>

<file path=customXml/itemProps3.xml><?xml version="1.0" encoding="utf-8"?>
<ds:datastoreItem xmlns:ds="http://schemas.openxmlformats.org/officeDocument/2006/customXml" ds:itemID="{03FEE167-ABBD-4DEC-883A-C2B896A51B61}">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81</Pages>
  <Words>14578</Words>
  <Characters>78722</Characters>
  <Application>Microsoft Office Word</Application>
  <DocSecurity>0</DocSecurity>
  <Lines>656</Lines>
  <Paragraphs>186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2018-05-14T10:00:00Z</dcterms:created>
  <dcterms:modified xsi:type="dcterms:W3CDTF">2018-05-14T10:00:00Z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