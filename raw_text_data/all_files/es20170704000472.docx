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EB77D" w14:textId="77777777" w:rsidR="00F551DB" w:rsidRPr="00F551DB" w:rsidRDefault="00F551DB" w:rsidP="00F551DB">
      <w:pPr>
        <w:spacing w:after="0" w:line="360" w:lineRule="auto"/>
        <w:rPr>
          <w:ins w:id="0" w:author="Φλούδα Χριστίνα" w:date="2017-07-10T13:33:00Z"/>
          <w:rFonts w:eastAsia="Times New Roman"/>
          <w:szCs w:val="24"/>
          <w:lang w:eastAsia="en-US"/>
        </w:rPr>
      </w:pPr>
      <w:bookmarkStart w:id="1" w:name="_GoBack"/>
      <w:bookmarkEnd w:id="1"/>
      <w:ins w:id="2" w:author="Φλούδα Χριστίνα" w:date="2017-07-10T13:33:00Z">
        <w:r w:rsidRPr="00F551D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A6207B5" w14:textId="77777777" w:rsidR="00F551DB" w:rsidRPr="00F551DB" w:rsidRDefault="00F551DB" w:rsidP="00F551DB">
      <w:pPr>
        <w:spacing w:after="0" w:line="360" w:lineRule="auto"/>
        <w:rPr>
          <w:ins w:id="3" w:author="Φλούδα Χριστίνα" w:date="2017-07-10T13:33:00Z"/>
          <w:rFonts w:eastAsia="Times New Roman"/>
          <w:szCs w:val="24"/>
          <w:lang w:eastAsia="en-US"/>
        </w:rPr>
      </w:pPr>
    </w:p>
    <w:p w14:paraId="2DCE87AB" w14:textId="77777777" w:rsidR="00F551DB" w:rsidRPr="00F551DB" w:rsidRDefault="00F551DB" w:rsidP="00F551DB">
      <w:pPr>
        <w:spacing w:after="0" w:line="360" w:lineRule="auto"/>
        <w:rPr>
          <w:ins w:id="4" w:author="Φλούδα Χριστίνα" w:date="2017-07-10T13:33:00Z"/>
          <w:rFonts w:eastAsia="Times New Roman"/>
          <w:szCs w:val="24"/>
          <w:lang w:eastAsia="en-US"/>
        </w:rPr>
      </w:pPr>
      <w:ins w:id="5" w:author="Φλούδα Χριστίνα" w:date="2017-07-10T13:33:00Z">
        <w:r w:rsidRPr="00F551DB">
          <w:rPr>
            <w:rFonts w:eastAsia="Times New Roman"/>
            <w:szCs w:val="24"/>
            <w:lang w:eastAsia="en-US"/>
          </w:rPr>
          <w:t>ΠΙΝΑΚΑΣ ΠΕΡΙΕΧΟΜΕΝΩΝ</w:t>
        </w:r>
      </w:ins>
    </w:p>
    <w:p w14:paraId="67376796" w14:textId="77777777" w:rsidR="00F551DB" w:rsidRPr="00F551DB" w:rsidRDefault="00F551DB" w:rsidP="00F551DB">
      <w:pPr>
        <w:spacing w:after="0" w:line="360" w:lineRule="auto"/>
        <w:rPr>
          <w:ins w:id="6" w:author="Φλούδα Χριστίνα" w:date="2017-07-10T13:33:00Z"/>
          <w:rFonts w:eastAsia="Times New Roman"/>
          <w:szCs w:val="24"/>
          <w:lang w:eastAsia="en-US"/>
        </w:rPr>
      </w:pPr>
      <w:ins w:id="7" w:author="Φλούδα Χριστίνα" w:date="2017-07-10T13:33:00Z">
        <w:r w:rsidRPr="00F551DB">
          <w:rPr>
            <w:rFonts w:eastAsia="Times New Roman"/>
            <w:szCs w:val="24"/>
            <w:lang w:eastAsia="en-US"/>
          </w:rPr>
          <w:t xml:space="preserve">ΙΖ΄ ΠΕΡΙΟΔΟΣ </w:t>
        </w:r>
      </w:ins>
    </w:p>
    <w:p w14:paraId="538DD5BC" w14:textId="77777777" w:rsidR="00F551DB" w:rsidRPr="00F551DB" w:rsidRDefault="00F551DB" w:rsidP="00F551DB">
      <w:pPr>
        <w:spacing w:after="0" w:line="360" w:lineRule="auto"/>
        <w:rPr>
          <w:ins w:id="8" w:author="Φλούδα Χριστίνα" w:date="2017-07-10T13:33:00Z"/>
          <w:rFonts w:eastAsia="Times New Roman"/>
          <w:szCs w:val="24"/>
          <w:lang w:eastAsia="en-US"/>
        </w:rPr>
      </w:pPr>
      <w:ins w:id="9" w:author="Φλούδα Χριστίνα" w:date="2017-07-10T13:33:00Z">
        <w:r w:rsidRPr="00F551DB">
          <w:rPr>
            <w:rFonts w:eastAsia="Times New Roman"/>
            <w:szCs w:val="24"/>
            <w:lang w:eastAsia="en-US"/>
          </w:rPr>
          <w:t>ΠΡΟΕΔΡΕΥΟΜΕΝΗΣ ΚΟΙΝΟΒΟΥΛΕΥΤΙΚΗΣ ΔΗΜΟΚΡΑΤΙΑΣ</w:t>
        </w:r>
      </w:ins>
    </w:p>
    <w:p w14:paraId="034D6AE3" w14:textId="77777777" w:rsidR="00F551DB" w:rsidRPr="00F551DB" w:rsidRDefault="00F551DB" w:rsidP="00F551DB">
      <w:pPr>
        <w:spacing w:after="0" w:line="360" w:lineRule="auto"/>
        <w:rPr>
          <w:ins w:id="10" w:author="Φλούδα Χριστίνα" w:date="2017-07-10T13:33:00Z"/>
          <w:rFonts w:eastAsia="Times New Roman"/>
          <w:szCs w:val="24"/>
          <w:lang w:eastAsia="en-US"/>
        </w:rPr>
      </w:pPr>
      <w:ins w:id="11" w:author="Φλούδα Χριστίνα" w:date="2017-07-10T13:33:00Z">
        <w:r w:rsidRPr="00F551DB">
          <w:rPr>
            <w:rFonts w:eastAsia="Times New Roman"/>
            <w:szCs w:val="24"/>
            <w:lang w:eastAsia="en-US"/>
          </w:rPr>
          <w:t>ΣΥΝΟΔΟΣ Β΄</w:t>
        </w:r>
      </w:ins>
    </w:p>
    <w:p w14:paraId="4C0A34EC" w14:textId="77777777" w:rsidR="00F551DB" w:rsidRPr="00F551DB" w:rsidRDefault="00F551DB" w:rsidP="00F551DB">
      <w:pPr>
        <w:spacing w:after="0" w:line="360" w:lineRule="auto"/>
        <w:rPr>
          <w:ins w:id="12" w:author="Φλούδα Χριστίνα" w:date="2017-07-10T13:33:00Z"/>
          <w:rFonts w:eastAsia="Times New Roman"/>
          <w:szCs w:val="24"/>
          <w:lang w:eastAsia="en-US"/>
        </w:rPr>
      </w:pPr>
    </w:p>
    <w:p w14:paraId="3E9D0CE4" w14:textId="77777777" w:rsidR="00F551DB" w:rsidRPr="00F551DB" w:rsidRDefault="00F551DB" w:rsidP="00F551DB">
      <w:pPr>
        <w:spacing w:after="0" w:line="360" w:lineRule="auto"/>
        <w:rPr>
          <w:ins w:id="13" w:author="Φλούδα Χριστίνα" w:date="2017-07-10T13:33:00Z"/>
          <w:rFonts w:eastAsia="Times New Roman"/>
          <w:szCs w:val="24"/>
          <w:lang w:eastAsia="en-US"/>
        </w:rPr>
      </w:pPr>
      <w:ins w:id="14" w:author="Φλούδα Χριστίνα" w:date="2017-07-10T13:33:00Z">
        <w:r w:rsidRPr="00F551DB">
          <w:rPr>
            <w:rFonts w:eastAsia="Times New Roman"/>
            <w:szCs w:val="24"/>
            <w:lang w:eastAsia="en-US"/>
          </w:rPr>
          <w:t>ΣΥΝΕΔΡΙΑΣΗ ΡΜΕ΄</w:t>
        </w:r>
      </w:ins>
    </w:p>
    <w:p w14:paraId="2A04586D" w14:textId="77777777" w:rsidR="00F551DB" w:rsidRPr="00F551DB" w:rsidRDefault="00F551DB" w:rsidP="00F551DB">
      <w:pPr>
        <w:spacing w:after="0" w:line="360" w:lineRule="auto"/>
        <w:rPr>
          <w:ins w:id="15" w:author="Φλούδα Χριστίνα" w:date="2017-07-10T13:33:00Z"/>
          <w:rFonts w:eastAsia="Times New Roman"/>
          <w:szCs w:val="24"/>
          <w:lang w:eastAsia="en-US"/>
        </w:rPr>
      </w:pPr>
      <w:ins w:id="16" w:author="Φλούδα Χριστίνα" w:date="2017-07-10T13:33:00Z">
        <w:r w:rsidRPr="00F551DB">
          <w:rPr>
            <w:rFonts w:eastAsia="Times New Roman"/>
            <w:szCs w:val="24"/>
            <w:lang w:eastAsia="en-US"/>
          </w:rPr>
          <w:t>Τρίτη  4 Ιουλίου 2017</w:t>
        </w:r>
      </w:ins>
    </w:p>
    <w:p w14:paraId="03C12006" w14:textId="77777777" w:rsidR="00F551DB" w:rsidRPr="00F551DB" w:rsidRDefault="00F551DB" w:rsidP="00F551DB">
      <w:pPr>
        <w:spacing w:after="0" w:line="360" w:lineRule="auto"/>
        <w:rPr>
          <w:ins w:id="17" w:author="Φλούδα Χριστίνα" w:date="2017-07-10T13:33:00Z"/>
          <w:rFonts w:eastAsia="Times New Roman"/>
          <w:szCs w:val="24"/>
          <w:lang w:eastAsia="en-US"/>
        </w:rPr>
      </w:pPr>
    </w:p>
    <w:p w14:paraId="22F6322A" w14:textId="77777777" w:rsidR="00F551DB" w:rsidRPr="00F551DB" w:rsidRDefault="00F551DB" w:rsidP="00F551DB">
      <w:pPr>
        <w:spacing w:after="0" w:line="360" w:lineRule="auto"/>
        <w:rPr>
          <w:ins w:id="18" w:author="Φλούδα Χριστίνα" w:date="2017-07-10T13:33:00Z"/>
          <w:rFonts w:eastAsia="Times New Roman"/>
          <w:szCs w:val="24"/>
          <w:lang w:eastAsia="en-US"/>
        </w:rPr>
      </w:pPr>
      <w:ins w:id="19" w:author="Φλούδα Χριστίνα" w:date="2017-07-10T13:33:00Z">
        <w:r w:rsidRPr="00F551DB">
          <w:rPr>
            <w:rFonts w:eastAsia="Times New Roman"/>
            <w:szCs w:val="24"/>
            <w:lang w:eastAsia="en-US"/>
          </w:rPr>
          <w:t>ΘΕΜΑΤΑ</w:t>
        </w:r>
      </w:ins>
    </w:p>
    <w:p w14:paraId="59EF40A2" w14:textId="77777777" w:rsidR="00F551DB" w:rsidRPr="00F551DB" w:rsidRDefault="00F551DB" w:rsidP="00F551DB">
      <w:pPr>
        <w:spacing w:after="0" w:line="360" w:lineRule="auto"/>
        <w:rPr>
          <w:ins w:id="20" w:author="Φλούδα Χριστίνα" w:date="2017-07-10T13:33:00Z"/>
          <w:rFonts w:eastAsia="Times New Roman"/>
          <w:szCs w:val="24"/>
          <w:lang w:eastAsia="en-US"/>
        </w:rPr>
      </w:pPr>
      <w:ins w:id="21" w:author="Φλούδα Χριστίνα" w:date="2017-07-10T13:33:00Z">
        <w:r w:rsidRPr="00F551DB">
          <w:rPr>
            <w:rFonts w:eastAsia="Times New Roman"/>
            <w:szCs w:val="24"/>
            <w:lang w:eastAsia="en-US"/>
          </w:rPr>
          <w:t xml:space="preserve"> </w:t>
        </w:r>
        <w:r w:rsidRPr="00F551DB">
          <w:rPr>
            <w:rFonts w:eastAsia="Times New Roman"/>
            <w:szCs w:val="24"/>
            <w:lang w:eastAsia="en-US"/>
          </w:rPr>
          <w:br/>
          <w:t xml:space="preserve">Α. ΕΙΔΙΚΑ ΘΕΜΑΤΑ </w:t>
        </w:r>
        <w:r w:rsidRPr="00F551DB">
          <w:rPr>
            <w:rFonts w:eastAsia="Times New Roman"/>
            <w:szCs w:val="24"/>
            <w:lang w:eastAsia="en-US"/>
          </w:rPr>
          <w:br/>
          <w:t xml:space="preserve">Επί διαδικαστικού θέματος, σελ. </w:t>
        </w:r>
        <w:r w:rsidRPr="00F551DB">
          <w:rPr>
            <w:rFonts w:eastAsia="Times New Roman"/>
            <w:szCs w:val="24"/>
            <w:lang w:eastAsia="en-US"/>
          </w:rPr>
          <w:br/>
          <w:t xml:space="preserve"> </w:t>
        </w:r>
        <w:r w:rsidRPr="00F551DB">
          <w:rPr>
            <w:rFonts w:eastAsia="Times New Roman"/>
            <w:szCs w:val="24"/>
            <w:lang w:eastAsia="en-US"/>
          </w:rPr>
          <w:br/>
          <w:t xml:space="preserve">Β. ΝΟΜΟΘΕΤΙΚΗ ΕΡΓΑΣΙΑ </w:t>
        </w:r>
        <w:r w:rsidRPr="00F551DB">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Εξωτερικών: «Κύρωση της Συμφωνίας - Πλαίσιο Εταιρικής Σχέσης και Συνεργασίας μεταξύ της Ευρωπαϊκής  Ένωσης και των κρατών-μελών της, αφενός και της Δημοκρατίας των Φιλιππίνων, αφετέρου», σελ. </w:t>
        </w:r>
        <w:r w:rsidRPr="00F551DB">
          <w:rPr>
            <w:rFonts w:eastAsia="Times New Roman"/>
            <w:szCs w:val="24"/>
            <w:lang w:eastAsia="en-US"/>
          </w:rPr>
          <w:br/>
        </w:r>
      </w:ins>
    </w:p>
    <w:p w14:paraId="4A8F7CB7" w14:textId="77777777" w:rsidR="00F551DB" w:rsidRPr="00F551DB" w:rsidRDefault="00F551DB" w:rsidP="00F551DB">
      <w:pPr>
        <w:spacing w:after="0" w:line="360" w:lineRule="auto"/>
        <w:rPr>
          <w:ins w:id="22" w:author="Φλούδα Χριστίνα" w:date="2017-07-10T13:33:00Z"/>
          <w:rFonts w:eastAsia="Times New Roman"/>
          <w:szCs w:val="24"/>
          <w:lang w:eastAsia="en-US"/>
        </w:rPr>
      </w:pPr>
    </w:p>
    <w:p w14:paraId="7DB0479A" w14:textId="77777777" w:rsidR="00F551DB" w:rsidRPr="00F551DB" w:rsidRDefault="00F551DB" w:rsidP="00F551DB">
      <w:pPr>
        <w:spacing w:after="0" w:line="360" w:lineRule="auto"/>
        <w:rPr>
          <w:ins w:id="23" w:author="Φλούδα Χριστίνα" w:date="2017-07-10T13:33:00Z"/>
          <w:rFonts w:eastAsia="Times New Roman"/>
          <w:szCs w:val="24"/>
          <w:lang w:eastAsia="en-US"/>
        </w:rPr>
      </w:pPr>
      <w:ins w:id="24" w:author="Φλούδα Χριστίνα" w:date="2017-07-10T13:33:00Z">
        <w:r w:rsidRPr="00F551DB">
          <w:rPr>
            <w:rFonts w:eastAsia="Times New Roman"/>
            <w:szCs w:val="24"/>
            <w:lang w:eastAsia="en-US"/>
          </w:rPr>
          <w:t>ΠΡΟΕΔΡΕΥΟΝΤΕΣ</w:t>
        </w:r>
      </w:ins>
    </w:p>
    <w:p w14:paraId="6EB7D7F4" w14:textId="77777777" w:rsidR="00F551DB" w:rsidRPr="00F551DB" w:rsidRDefault="00F551DB" w:rsidP="00F551DB">
      <w:pPr>
        <w:spacing w:after="0" w:line="360" w:lineRule="auto"/>
        <w:rPr>
          <w:ins w:id="25" w:author="Φλούδα Χριστίνα" w:date="2017-07-10T13:33:00Z"/>
          <w:rFonts w:eastAsia="Times New Roman"/>
          <w:szCs w:val="24"/>
          <w:lang w:eastAsia="en-US"/>
        </w:rPr>
      </w:pPr>
      <w:ins w:id="26" w:author="Φλούδα Χριστίνα" w:date="2017-07-10T13:33:00Z">
        <w:r w:rsidRPr="00F551DB">
          <w:rPr>
            <w:rFonts w:eastAsia="Times New Roman"/>
            <w:szCs w:val="24"/>
            <w:lang w:eastAsia="en-US"/>
          </w:rPr>
          <w:t>ΚΡΕΜΑΣΤΙΝΟΣ Δ. , σελ.</w:t>
        </w:r>
      </w:ins>
    </w:p>
    <w:p w14:paraId="1DE492F8" w14:textId="77777777" w:rsidR="00F551DB" w:rsidRPr="00F551DB" w:rsidRDefault="00F551DB" w:rsidP="00F551DB">
      <w:pPr>
        <w:spacing w:after="0" w:line="360" w:lineRule="auto"/>
        <w:rPr>
          <w:ins w:id="27" w:author="Φλούδα Χριστίνα" w:date="2017-07-10T13:33:00Z"/>
          <w:rFonts w:eastAsia="Times New Roman"/>
          <w:szCs w:val="24"/>
          <w:lang w:eastAsia="en-US"/>
        </w:rPr>
      </w:pPr>
      <w:ins w:id="28" w:author="Φλούδα Χριστίνα" w:date="2017-07-10T13:33:00Z">
        <w:r w:rsidRPr="00F551DB">
          <w:rPr>
            <w:rFonts w:eastAsia="Times New Roman"/>
            <w:szCs w:val="24"/>
            <w:lang w:eastAsia="en-US"/>
          </w:rPr>
          <w:t>ΧΡΙΣΤΟΔΟΥΛΟΠΟΥΛΟΥ Α. , σελ.</w:t>
        </w:r>
        <w:r w:rsidRPr="00F551DB">
          <w:rPr>
            <w:rFonts w:eastAsia="Times New Roman"/>
            <w:szCs w:val="24"/>
            <w:lang w:eastAsia="en-US"/>
          </w:rPr>
          <w:br/>
        </w:r>
      </w:ins>
    </w:p>
    <w:p w14:paraId="64E6FA26" w14:textId="77777777" w:rsidR="00F551DB" w:rsidRPr="00F551DB" w:rsidRDefault="00F551DB" w:rsidP="00F551DB">
      <w:pPr>
        <w:spacing w:after="0" w:line="360" w:lineRule="auto"/>
        <w:rPr>
          <w:ins w:id="29" w:author="Φλούδα Χριστίνα" w:date="2017-07-10T13:33:00Z"/>
          <w:rFonts w:eastAsia="Times New Roman"/>
          <w:szCs w:val="24"/>
          <w:lang w:eastAsia="en-US"/>
        </w:rPr>
      </w:pPr>
    </w:p>
    <w:p w14:paraId="0C177DA4" w14:textId="77777777" w:rsidR="00F551DB" w:rsidRPr="00F551DB" w:rsidRDefault="00F551DB" w:rsidP="00F551DB">
      <w:pPr>
        <w:spacing w:after="0" w:line="360" w:lineRule="auto"/>
        <w:rPr>
          <w:ins w:id="30" w:author="Φλούδα Χριστίνα" w:date="2017-07-10T13:33:00Z"/>
          <w:rFonts w:eastAsia="Times New Roman"/>
          <w:szCs w:val="24"/>
          <w:lang w:eastAsia="en-US"/>
        </w:rPr>
      </w:pPr>
      <w:ins w:id="31" w:author="Φλούδα Χριστίνα" w:date="2017-07-10T13:33:00Z">
        <w:r w:rsidRPr="00F551DB">
          <w:rPr>
            <w:rFonts w:eastAsia="Times New Roman"/>
            <w:szCs w:val="24"/>
            <w:lang w:eastAsia="en-US"/>
          </w:rPr>
          <w:t>ΟΜΙΛΗΤΕΣ</w:t>
        </w:r>
      </w:ins>
    </w:p>
    <w:p w14:paraId="3CF5B933" w14:textId="7C3BBD63" w:rsidR="00F551DB" w:rsidRDefault="00F551DB" w:rsidP="00F551DB">
      <w:pPr>
        <w:spacing w:line="600" w:lineRule="auto"/>
        <w:ind w:firstLine="720"/>
        <w:contextualSpacing/>
        <w:jc w:val="both"/>
        <w:rPr>
          <w:ins w:id="32" w:author="Φλούδα Χριστίνα" w:date="2017-07-10T13:33:00Z"/>
          <w:rFonts w:eastAsia="Times New Roman" w:cs="Times New Roman"/>
          <w:szCs w:val="24"/>
        </w:rPr>
        <w:pPrChange w:id="33" w:author="Φλούδα Χριστίνα" w:date="2017-07-10T13:33:00Z">
          <w:pPr>
            <w:spacing w:line="600" w:lineRule="auto"/>
            <w:ind w:firstLine="720"/>
            <w:contextualSpacing/>
            <w:jc w:val="center"/>
          </w:pPr>
        </w:pPrChange>
      </w:pPr>
      <w:ins w:id="34" w:author="Φλούδα Χριστίνα" w:date="2017-07-10T13:33:00Z">
        <w:r w:rsidRPr="00F551DB">
          <w:rPr>
            <w:rFonts w:eastAsia="Times New Roman"/>
            <w:szCs w:val="24"/>
            <w:lang w:eastAsia="en-US"/>
          </w:rPr>
          <w:br/>
          <w:t>Α. Επί διαδικαστικού θέματος:</w:t>
        </w:r>
        <w:r w:rsidRPr="00F551DB">
          <w:rPr>
            <w:rFonts w:eastAsia="Times New Roman"/>
            <w:szCs w:val="24"/>
            <w:lang w:eastAsia="en-US"/>
          </w:rPr>
          <w:br/>
          <w:t>ΑΜΑΝΑΤΙΔΗΣ Ι. , σελ.</w:t>
        </w:r>
        <w:r w:rsidRPr="00F551DB">
          <w:rPr>
            <w:rFonts w:eastAsia="Times New Roman"/>
            <w:szCs w:val="24"/>
            <w:lang w:eastAsia="en-US"/>
          </w:rPr>
          <w:br/>
          <w:t>ΒΑΡΔΑΛΗΣ Α. , σελ.</w:t>
        </w:r>
        <w:r w:rsidRPr="00F551DB">
          <w:rPr>
            <w:rFonts w:eastAsia="Times New Roman"/>
            <w:szCs w:val="24"/>
            <w:lang w:eastAsia="en-US"/>
          </w:rPr>
          <w:br/>
          <w:t>ΘΕΟΧΑΡΟΠΟΥΛΟΣ Α. , σελ.</w:t>
        </w:r>
        <w:r w:rsidRPr="00F551DB">
          <w:rPr>
            <w:rFonts w:eastAsia="Times New Roman"/>
            <w:szCs w:val="24"/>
            <w:lang w:eastAsia="en-US"/>
          </w:rPr>
          <w:br/>
          <w:t>ΚΑΡΡΑΣ Γ. , σελ.</w:t>
        </w:r>
        <w:r w:rsidRPr="00F551DB">
          <w:rPr>
            <w:rFonts w:eastAsia="Times New Roman"/>
            <w:szCs w:val="24"/>
            <w:lang w:eastAsia="en-US"/>
          </w:rPr>
          <w:br/>
          <w:t>ΚΑΤΣΙΚΗΣ Κ. , σελ.</w:t>
        </w:r>
        <w:r w:rsidRPr="00F551DB">
          <w:rPr>
            <w:rFonts w:eastAsia="Times New Roman"/>
            <w:szCs w:val="24"/>
            <w:lang w:eastAsia="en-US"/>
          </w:rPr>
          <w:br/>
          <w:t>ΚΕΓΚΕΡΟΓΛΟΥ Β. , σελ.</w:t>
        </w:r>
        <w:r w:rsidRPr="00F551DB">
          <w:rPr>
            <w:rFonts w:eastAsia="Times New Roman"/>
            <w:szCs w:val="24"/>
            <w:lang w:eastAsia="en-US"/>
          </w:rPr>
          <w:br/>
          <w:t>ΚΕΦΑΛΟΓΙΑΝΝΗΣ Ι. , σελ.</w:t>
        </w:r>
        <w:r w:rsidRPr="00F551DB">
          <w:rPr>
            <w:rFonts w:eastAsia="Times New Roman"/>
            <w:szCs w:val="24"/>
            <w:lang w:eastAsia="en-US"/>
          </w:rPr>
          <w:br/>
          <w:t>ΚΩΝΣΤΑΝΤΙΝΟΠΟΥΛΟΣ Ο. , σελ.</w:t>
        </w:r>
        <w:r w:rsidRPr="00F551DB">
          <w:rPr>
            <w:rFonts w:eastAsia="Times New Roman"/>
            <w:szCs w:val="24"/>
            <w:lang w:eastAsia="en-US"/>
          </w:rPr>
          <w:br/>
          <w:t>ΣΑΝΤΟΡΙΝΙΟΣ Ν. , σελ.</w:t>
        </w:r>
        <w:r w:rsidRPr="00F551DB">
          <w:rPr>
            <w:rFonts w:eastAsia="Times New Roman"/>
            <w:szCs w:val="24"/>
            <w:lang w:eastAsia="en-US"/>
          </w:rPr>
          <w:br/>
          <w:t>ΣΑΡΙΔΗΣ Ι. , σελ.</w:t>
        </w:r>
        <w:r w:rsidRPr="00F551DB">
          <w:rPr>
            <w:rFonts w:eastAsia="Times New Roman"/>
            <w:szCs w:val="24"/>
            <w:lang w:eastAsia="en-US"/>
          </w:rPr>
          <w:br/>
          <w:t>ΣΤΑΘΑΚΗΣ Γ. , σελ.</w:t>
        </w:r>
        <w:r w:rsidRPr="00F551DB">
          <w:rPr>
            <w:rFonts w:eastAsia="Times New Roman"/>
            <w:szCs w:val="24"/>
            <w:lang w:eastAsia="en-US"/>
          </w:rPr>
          <w:br/>
          <w:t>ΧΡΙΣΤΟΔΟΥΛΟΠΟΥΛΟΥ Α. , σελ.</w:t>
        </w:r>
        <w:r w:rsidRPr="00F551DB">
          <w:rPr>
            <w:rFonts w:eastAsia="Times New Roman"/>
            <w:szCs w:val="24"/>
            <w:lang w:eastAsia="en-US"/>
          </w:rPr>
          <w:br/>
        </w:r>
        <w:r w:rsidRPr="00F551DB">
          <w:rPr>
            <w:rFonts w:eastAsia="Times New Roman"/>
            <w:szCs w:val="24"/>
            <w:lang w:eastAsia="en-US"/>
          </w:rPr>
          <w:br/>
          <w:t>Β. Επί του σχεδίου νόμου του Υπουργείου Εξωτερικών:</w:t>
        </w:r>
        <w:r w:rsidRPr="00F551DB">
          <w:rPr>
            <w:rFonts w:eastAsia="Times New Roman"/>
            <w:szCs w:val="24"/>
            <w:lang w:eastAsia="en-US"/>
          </w:rPr>
          <w:br/>
          <w:t>ΑΜΑΝΑΤΙΔΗΣ Ι. , σελ.</w:t>
        </w:r>
        <w:r w:rsidRPr="00F551DB">
          <w:rPr>
            <w:rFonts w:eastAsia="Times New Roman"/>
            <w:szCs w:val="24"/>
            <w:lang w:eastAsia="en-US"/>
          </w:rPr>
          <w:br/>
          <w:t>ΒΑΡΔΑΛΗΣ Α. , σελ.</w:t>
        </w:r>
        <w:r w:rsidRPr="00F551DB">
          <w:rPr>
            <w:rFonts w:eastAsia="Times New Roman"/>
            <w:szCs w:val="24"/>
            <w:lang w:eastAsia="en-US"/>
          </w:rPr>
          <w:br/>
          <w:t>ΔΑΝΕΛΛΗΣ Σ. , σελ.</w:t>
        </w:r>
        <w:r w:rsidRPr="00F551DB">
          <w:rPr>
            <w:rFonts w:eastAsia="Times New Roman"/>
            <w:szCs w:val="24"/>
            <w:lang w:eastAsia="en-US"/>
          </w:rPr>
          <w:br/>
          <w:t>ΘΕΟΧΑΡΟΠΟΥΛΟΣ Α. , σελ.</w:t>
        </w:r>
        <w:r w:rsidRPr="00F551DB">
          <w:rPr>
            <w:rFonts w:eastAsia="Times New Roman"/>
            <w:szCs w:val="24"/>
            <w:lang w:eastAsia="en-US"/>
          </w:rPr>
          <w:br/>
          <w:t>ΚΑΒΒΑΔΑΣ Α. , σελ.</w:t>
        </w:r>
        <w:r w:rsidRPr="00F551DB">
          <w:rPr>
            <w:rFonts w:eastAsia="Times New Roman"/>
            <w:szCs w:val="24"/>
            <w:lang w:eastAsia="en-US"/>
          </w:rPr>
          <w:br/>
          <w:t>ΚΑΡΡΑΣ Γ. , σελ.</w:t>
        </w:r>
        <w:r w:rsidRPr="00F551DB">
          <w:rPr>
            <w:rFonts w:eastAsia="Times New Roman"/>
            <w:szCs w:val="24"/>
            <w:lang w:eastAsia="en-US"/>
          </w:rPr>
          <w:br/>
          <w:t>ΚΑΤΣΙΚΗΣ Κ. , σελ.</w:t>
        </w:r>
        <w:r w:rsidRPr="00F551DB">
          <w:rPr>
            <w:rFonts w:eastAsia="Times New Roman"/>
            <w:szCs w:val="24"/>
            <w:lang w:eastAsia="en-US"/>
          </w:rPr>
          <w:br/>
          <w:t>ΚΑΦΑΝΤΑΡΗ Χ. , σελ.</w:t>
        </w:r>
        <w:r w:rsidRPr="00F551DB">
          <w:rPr>
            <w:rFonts w:eastAsia="Times New Roman"/>
            <w:szCs w:val="24"/>
            <w:lang w:eastAsia="en-US"/>
          </w:rPr>
          <w:br/>
          <w:t>ΚΕΓΚΕΡΟΓΛΟΥ Β. , σελ.</w:t>
        </w:r>
        <w:r w:rsidRPr="00F551DB">
          <w:rPr>
            <w:rFonts w:eastAsia="Times New Roman"/>
            <w:szCs w:val="24"/>
            <w:lang w:eastAsia="en-US"/>
          </w:rPr>
          <w:br/>
          <w:t>ΚΕΦΑΛΟΓΙΑΝΝΗΣ Ι. , σελ.</w:t>
        </w:r>
        <w:r w:rsidRPr="00F551DB">
          <w:rPr>
            <w:rFonts w:eastAsia="Times New Roman"/>
            <w:szCs w:val="24"/>
            <w:lang w:eastAsia="en-US"/>
          </w:rPr>
          <w:br/>
          <w:t>ΚΟΥΖΗΛΟΣ Ν. , σελ.</w:t>
        </w:r>
        <w:r w:rsidRPr="00F551DB">
          <w:rPr>
            <w:rFonts w:eastAsia="Times New Roman"/>
            <w:szCs w:val="24"/>
            <w:lang w:eastAsia="en-US"/>
          </w:rPr>
          <w:br/>
          <w:t>ΚΟΥΙΚ Τ. , σελ.</w:t>
        </w:r>
        <w:r w:rsidRPr="00F551DB">
          <w:rPr>
            <w:rFonts w:eastAsia="Times New Roman"/>
            <w:szCs w:val="24"/>
            <w:lang w:eastAsia="en-US"/>
          </w:rPr>
          <w:br/>
          <w:t>ΚΩΝΣΤΑΝΤΙΝΟΠΟΥΛΟΣ Ο. , σελ.</w:t>
        </w:r>
        <w:r w:rsidRPr="00F551DB">
          <w:rPr>
            <w:rFonts w:eastAsia="Times New Roman"/>
            <w:szCs w:val="24"/>
            <w:lang w:eastAsia="en-US"/>
          </w:rPr>
          <w:br/>
          <w:t>ΞΥΔΑΚΗΣ Ν. , σελ.</w:t>
        </w:r>
        <w:r w:rsidRPr="00F551DB">
          <w:rPr>
            <w:rFonts w:eastAsia="Times New Roman"/>
            <w:szCs w:val="24"/>
            <w:lang w:eastAsia="en-US"/>
          </w:rPr>
          <w:br/>
          <w:t>ΠΑΠΑΝΑΤΣΙΟΥ Α. , σελ.</w:t>
        </w:r>
        <w:r w:rsidRPr="00F551DB">
          <w:rPr>
            <w:rFonts w:eastAsia="Times New Roman"/>
            <w:szCs w:val="24"/>
            <w:lang w:eastAsia="en-US"/>
          </w:rPr>
          <w:br/>
          <w:t>ΠΑΠΠΑΣ Χ. , σελ.</w:t>
        </w:r>
        <w:r w:rsidRPr="00F551DB">
          <w:rPr>
            <w:rFonts w:eastAsia="Times New Roman"/>
            <w:szCs w:val="24"/>
            <w:lang w:eastAsia="en-US"/>
          </w:rPr>
          <w:br/>
          <w:t>ΣΑΝΤΟΡΙΝΙΟΣ Ν. , σελ.</w:t>
        </w:r>
        <w:r w:rsidRPr="00F551DB">
          <w:rPr>
            <w:rFonts w:eastAsia="Times New Roman"/>
            <w:szCs w:val="24"/>
            <w:lang w:eastAsia="en-US"/>
          </w:rPr>
          <w:br/>
          <w:t>ΣΑΡΙΔΗΣ Ι. , σελ.</w:t>
        </w:r>
        <w:r w:rsidRPr="00F551DB">
          <w:rPr>
            <w:rFonts w:eastAsia="Times New Roman"/>
            <w:szCs w:val="24"/>
            <w:lang w:eastAsia="en-US"/>
          </w:rPr>
          <w:br/>
          <w:t>ΣΤΑΘΑΚΗΣ Γ. , σελ.</w:t>
        </w:r>
        <w:r w:rsidRPr="00F551DB">
          <w:rPr>
            <w:rFonts w:eastAsia="Times New Roman"/>
            <w:szCs w:val="24"/>
            <w:lang w:eastAsia="en-US"/>
          </w:rPr>
          <w:br/>
          <w:t>ΤΡΙΑΝΤΑΦΥΛΛΟΥ Μ. , σελ.</w:t>
        </w:r>
        <w:r w:rsidRPr="00F551DB">
          <w:rPr>
            <w:rFonts w:eastAsia="Times New Roman"/>
            <w:szCs w:val="24"/>
            <w:lang w:eastAsia="en-US"/>
          </w:rPr>
          <w:br/>
        </w:r>
      </w:ins>
    </w:p>
    <w:p w14:paraId="4EC6A799" w14:textId="77777777" w:rsidR="001761EF" w:rsidRDefault="00F551DB">
      <w:pPr>
        <w:spacing w:line="600" w:lineRule="auto"/>
        <w:ind w:firstLine="720"/>
        <w:contextualSpacing/>
        <w:jc w:val="center"/>
        <w:rPr>
          <w:rFonts w:eastAsia="Times New Roman" w:cs="Times New Roman"/>
          <w:szCs w:val="24"/>
        </w:rPr>
      </w:pPr>
      <w:r>
        <w:rPr>
          <w:rFonts w:eastAsia="Times New Roman" w:cs="Times New Roman"/>
          <w:szCs w:val="24"/>
        </w:rPr>
        <w:t xml:space="preserve">ΠΡΑΚΤΙΚΑ ΒΟΥΛΗΣ </w:t>
      </w:r>
    </w:p>
    <w:p w14:paraId="4EC6A79A" w14:textId="77777777" w:rsidR="001761EF" w:rsidRDefault="00F551DB">
      <w:pPr>
        <w:spacing w:line="600" w:lineRule="auto"/>
        <w:ind w:firstLine="720"/>
        <w:contextualSpacing/>
        <w:jc w:val="center"/>
        <w:rPr>
          <w:rFonts w:eastAsia="Times New Roman" w:cs="Times New Roman"/>
          <w:szCs w:val="24"/>
        </w:rPr>
      </w:pPr>
      <w:r>
        <w:rPr>
          <w:rFonts w:eastAsia="Times New Roman" w:cs="Times New Roman"/>
          <w:szCs w:val="24"/>
        </w:rPr>
        <w:t xml:space="preserve">ΙΒ΄ ΠΕΡΙΟΔΟΣ </w:t>
      </w:r>
    </w:p>
    <w:p w14:paraId="4EC6A79B" w14:textId="77777777" w:rsidR="001761EF" w:rsidRDefault="00F551DB">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EC6A79C" w14:textId="77777777" w:rsidR="001761EF" w:rsidRDefault="00F551DB">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4EC6A79D" w14:textId="77777777" w:rsidR="001761EF" w:rsidRDefault="00F551DB">
      <w:pPr>
        <w:spacing w:line="600" w:lineRule="auto"/>
        <w:ind w:firstLine="720"/>
        <w:contextualSpacing/>
        <w:jc w:val="center"/>
        <w:rPr>
          <w:rFonts w:eastAsia="Times New Roman" w:cs="Times New Roman"/>
          <w:szCs w:val="24"/>
        </w:rPr>
      </w:pPr>
      <w:r>
        <w:rPr>
          <w:rFonts w:eastAsia="Times New Roman" w:cs="Times New Roman"/>
          <w:szCs w:val="24"/>
        </w:rPr>
        <w:t>ΣΥΝΕΔΡΙΑΣΗ ΡΜ</w:t>
      </w:r>
      <w:r>
        <w:rPr>
          <w:rFonts w:eastAsia="Times New Roman" w:cs="Times New Roman"/>
          <w:szCs w:val="24"/>
          <w:lang w:val="en-US"/>
        </w:rPr>
        <w:t>E</w:t>
      </w:r>
      <w:r>
        <w:rPr>
          <w:rFonts w:eastAsia="Times New Roman" w:cs="Times New Roman"/>
          <w:szCs w:val="24"/>
        </w:rPr>
        <w:t>΄</w:t>
      </w:r>
    </w:p>
    <w:p w14:paraId="4EC6A79E" w14:textId="77777777" w:rsidR="001761EF" w:rsidRDefault="00F551DB">
      <w:pPr>
        <w:spacing w:line="600" w:lineRule="auto"/>
        <w:ind w:firstLine="720"/>
        <w:contextualSpacing/>
        <w:jc w:val="center"/>
        <w:rPr>
          <w:rFonts w:eastAsia="Times New Roman" w:cs="Times New Roman"/>
          <w:szCs w:val="24"/>
        </w:rPr>
      </w:pPr>
      <w:r>
        <w:rPr>
          <w:rFonts w:eastAsia="Times New Roman" w:cs="Times New Roman"/>
          <w:szCs w:val="24"/>
        </w:rPr>
        <w:t>Τρίτη 4 Ιουλίου 2017</w:t>
      </w:r>
    </w:p>
    <w:p w14:paraId="4EC6A79F"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szCs w:val="24"/>
        </w:rPr>
        <w:t>Αθήνα, σήμερα στις 4 Ιουλίου 2017, ημέρα Τρίτη και ώρα 18.06΄</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w:t>
      </w:r>
      <w:r>
        <w:rPr>
          <w:rFonts w:eastAsia="Times New Roman" w:cs="Times New Roman"/>
          <w:szCs w:val="24"/>
        </w:rPr>
        <w:t>Αντιπ</w:t>
      </w:r>
      <w:r>
        <w:rPr>
          <w:rFonts w:eastAsia="Times New Roman" w:cs="Times New Roman"/>
          <w:szCs w:val="24"/>
        </w:rPr>
        <w:t xml:space="preserve">ροέδρου αυτής κ. </w:t>
      </w:r>
      <w:r w:rsidRPr="005D3ECF">
        <w:rPr>
          <w:rFonts w:eastAsia="Times New Roman" w:cs="Times New Roman"/>
          <w:b/>
          <w:szCs w:val="24"/>
        </w:rPr>
        <w:t>ΑΝΑΣΤΑΣΙΑΣ ΧΡΙΣΤΟΔΟΥΛΟΠΟΥΛΟΥ</w:t>
      </w:r>
      <w:r>
        <w:rPr>
          <w:rFonts w:eastAsia="Times New Roman" w:cs="Times New Roman"/>
          <w:szCs w:val="24"/>
        </w:rPr>
        <w:t>.</w:t>
      </w:r>
    </w:p>
    <w:p w14:paraId="4EC6A7A0"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αρχίζει η </w:t>
      </w:r>
      <w:r>
        <w:rPr>
          <w:rFonts w:eastAsia="Times New Roman" w:cs="Times New Roman"/>
          <w:szCs w:val="24"/>
        </w:rPr>
        <w:t>συνεδρίαση.</w:t>
      </w:r>
    </w:p>
    <w:p w14:paraId="4EC6A7A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4EC6A7A2" w14:textId="77777777" w:rsidR="001761EF" w:rsidRDefault="00F551DB">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EC6A7A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 Πλαίσιο Εταιρικής Σχέσης και Συνεργασίας μεταξύ</w:t>
      </w:r>
      <w:r>
        <w:rPr>
          <w:rFonts w:eastAsia="Times New Roman" w:cs="Times New Roman"/>
          <w:szCs w:val="24"/>
        </w:rPr>
        <w:t xml:space="preserve"> της Ευρωπαϊκής Ένωσης και των κρατών-</w:t>
      </w:r>
      <w:r>
        <w:rPr>
          <w:rFonts w:eastAsia="Times New Roman" w:cs="Times New Roman"/>
          <w:szCs w:val="24"/>
        </w:rPr>
        <w:lastRenderedPageBreak/>
        <w:t>μελών της, αφενός και της Δημοκρατίας των Φιλιππίνων, αφετέρου».</w:t>
      </w:r>
    </w:p>
    <w:p w14:paraId="4EC6A7A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w:t>
      </w:r>
      <w:r>
        <w:rPr>
          <w:rFonts w:eastAsia="Times New Roman" w:cs="Times New Roman"/>
          <w:szCs w:val="24"/>
        </w:rPr>
        <w:t xml:space="preserve">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υμφωνίας. </w:t>
      </w:r>
    </w:p>
    <w:p w14:paraId="4EC6A7A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Ωστόσο, επειδή έχουν κατατεθεί και τέσσερις υπουργικές τροπολογίες</w:t>
      </w:r>
      <w:r>
        <w:rPr>
          <w:rFonts w:eastAsia="Times New Roman" w:cs="Times New Roman"/>
          <w:szCs w:val="24"/>
        </w:rPr>
        <w:t>, οι</w:t>
      </w:r>
      <w:r>
        <w:rPr>
          <w:rFonts w:eastAsia="Times New Roman" w:cs="Times New Roman"/>
          <w:szCs w:val="24"/>
        </w:rPr>
        <w:t xml:space="preserve"> υπ’ αριθμόν 1083/13, 1089/14, 1090/15 και 1091/16, καθώς και μια βουλευτική τροπολογία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υπ’ αριθμόν 1092/17, προτείνω αρχικά να τοποθετηθούν επί της αρχής της </w:t>
      </w:r>
      <w:r>
        <w:rPr>
          <w:rFonts w:eastAsia="Times New Roman" w:cs="Times New Roman"/>
          <w:szCs w:val="24"/>
        </w:rPr>
        <w:t>σ</w:t>
      </w:r>
      <w:r>
        <w:rPr>
          <w:rFonts w:eastAsia="Times New Roman" w:cs="Times New Roman"/>
          <w:szCs w:val="24"/>
        </w:rPr>
        <w:t>υμφωνίας όσοι καταψήφισαν ή εξέφρασαν επιφυλάξεις καθώς και ο αρμόδιος Υπουργός για πέντε λεπτά και στη συνέχεια να συζητηθούν οι τροπολογίες με τους Κοινοβουλευτικούς Εκπροσώπους, του</w:t>
      </w:r>
      <w:r>
        <w:rPr>
          <w:rFonts w:eastAsia="Times New Roman" w:cs="Times New Roman"/>
          <w:szCs w:val="24"/>
        </w:rPr>
        <w:t xml:space="preserve">ς εισηγητές και τους ειδικούς αγορητές καθώς και τους αρμόδιους Υπουργούς και να μιλήσει ο καθένας για πέντε λεπτά. Συμφωνείτε; </w:t>
      </w:r>
    </w:p>
    <w:p w14:paraId="4EC6A7A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 ανοίξει κατάλογος, κυρία Πρόεδρε. </w:t>
      </w:r>
    </w:p>
    <w:p w14:paraId="4EC6A7A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Τι κατάλογο θέλετε; Θα ζητήσετε τον λόγο και επειδή είστε </w:t>
      </w:r>
      <w:r>
        <w:rPr>
          <w:rFonts w:eastAsia="Times New Roman" w:cs="Times New Roman"/>
          <w:szCs w:val="24"/>
        </w:rPr>
        <w:t>Α</w:t>
      </w:r>
      <w:r>
        <w:rPr>
          <w:rFonts w:eastAsia="Times New Roman" w:cs="Times New Roman"/>
          <w:szCs w:val="24"/>
        </w:rPr>
        <w:t xml:space="preserve">νεξάρτητος Βουλευτής, θα μιλήσετε. </w:t>
      </w:r>
    </w:p>
    <w:p w14:paraId="4EC6A7A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Κυρία Πρόεδρε, θα μπορούσα να έχω τον λόγο; </w:t>
      </w:r>
    </w:p>
    <w:p w14:paraId="4EC6A7A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Κυρία Πρόεδρε, θα ήθελα κι εγώ τον λόγο. </w:t>
      </w:r>
    </w:p>
    <w:p w14:paraId="4EC6A7A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 </w:t>
      </w:r>
      <w:r>
        <w:rPr>
          <w:rFonts w:eastAsia="Times New Roman" w:cs="Times New Roman"/>
          <w:szCs w:val="24"/>
        </w:rPr>
        <w:t xml:space="preserve">Εσείς οι δύο τι θέλετε; </w:t>
      </w:r>
    </w:p>
    <w:p w14:paraId="4EC6A7A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Τι σημαίνει «εσείς οι δύο», κυρία Πρόεδρε; </w:t>
      </w:r>
    </w:p>
    <w:p w14:paraId="4EC6A7A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Κύριοι, λέω έχετε οριστεί ή αγορητής ή Κοινοβουλευτικός Εκπρόσωπος; </w:t>
      </w:r>
    </w:p>
    <w:p w14:paraId="4EC6A7A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w:t>
      </w:r>
      <w:r>
        <w:rPr>
          <w:rFonts w:eastAsia="Times New Roman" w:cs="Times New Roman"/>
          <w:b/>
          <w:szCs w:val="24"/>
        </w:rPr>
        <w:t xml:space="preserve">Σ: </w:t>
      </w:r>
      <w:r>
        <w:rPr>
          <w:rFonts w:eastAsia="Times New Roman" w:cs="Times New Roman"/>
          <w:szCs w:val="24"/>
        </w:rPr>
        <w:t xml:space="preserve">Δεν έχετε μπροστά σας το χαρτί να δείτε ποιος έχει οριστεί; </w:t>
      </w:r>
    </w:p>
    <w:p w14:paraId="4EC6A7A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σας ερωτώ. </w:t>
      </w:r>
    </w:p>
    <w:p w14:paraId="4EC6A7A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Και εγώ σας ερωτώ. </w:t>
      </w:r>
    </w:p>
    <w:p w14:paraId="4EC6A7B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Λοιπόν, κατάλογος δεν θα ανοίξει. Όποιο</w:t>
      </w:r>
      <w:r>
        <w:rPr>
          <w:rFonts w:eastAsia="Times New Roman" w:cs="Times New Roman"/>
          <w:szCs w:val="24"/>
        </w:rPr>
        <w:t xml:space="preserve">ς θέλει να μιλήσει θα του δώσω τον λόγο. </w:t>
      </w:r>
    </w:p>
    <w:p w14:paraId="4EC6A7B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Κυρία Πρόεδρε, μου επιτρέπετε;</w:t>
      </w:r>
    </w:p>
    <w:p w14:paraId="4EC6A7B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θέλετε,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4EC6A7B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Θα ήθελα να ρωτήσω εάν μπορούμε να πάρουμε τον λόγο επί μιας τροπολογίας ή δύο. </w:t>
      </w:r>
    </w:p>
    <w:p w14:paraId="4EC6A7B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θα πάρετε τον λόγο. </w:t>
      </w:r>
    </w:p>
    <w:p w14:paraId="4EC6A7B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w:t>
      </w:r>
    </w:p>
    <w:p w14:paraId="4EC6A7B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Κυρία Πρόεδρε, μου επιτρέπετε;</w:t>
      </w:r>
    </w:p>
    <w:p w14:paraId="4EC6A7B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 xml:space="preserve">ασία Χριστοδουλοπούλου): </w:t>
      </w:r>
      <w:r>
        <w:rPr>
          <w:rFonts w:eastAsia="Times New Roman" w:cs="Times New Roman"/>
          <w:szCs w:val="24"/>
        </w:rPr>
        <w:t>Εσείς τι θέλετε;</w:t>
      </w:r>
    </w:p>
    <w:p w14:paraId="4EC6A7B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Κυρία Πρόεδρε, τα πέντε λεπτά που λέτε μπορεί να ικανοποιούν κάποια κόμματα που δεν έχουν να πουν τίποτα για τη </w:t>
      </w:r>
      <w:r>
        <w:rPr>
          <w:rFonts w:eastAsia="Times New Roman" w:cs="Times New Roman"/>
          <w:szCs w:val="24"/>
        </w:rPr>
        <w:t>σ</w:t>
      </w:r>
      <w:r>
        <w:rPr>
          <w:rFonts w:eastAsia="Times New Roman" w:cs="Times New Roman"/>
          <w:szCs w:val="24"/>
        </w:rPr>
        <w:t xml:space="preserve">υμφωνία και συμφωνούν μαζί της. </w:t>
      </w:r>
      <w:r>
        <w:rPr>
          <w:rFonts w:eastAsia="Times New Roman" w:cs="Times New Roman"/>
          <w:szCs w:val="24"/>
        </w:rPr>
        <w:lastRenderedPageBreak/>
        <w:t xml:space="preserve">Όμως, να μιλήσουμε και για τη </w:t>
      </w:r>
      <w:r>
        <w:rPr>
          <w:rFonts w:eastAsia="Times New Roman" w:cs="Times New Roman"/>
          <w:szCs w:val="24"/>
        </w:rPr>
        <w:t>σ</w:t>
      </w:r>
      <w:r>
        <w:rPr>
          <w:rFonts w:eastAsia="Times New Roman" w:cs="Times New Roman"/>
          <w:szCs w:val="24"/>
        </w:rPr>
        <w:t>υμφωνία και για τι</w:t>
      </w:r>
      <w:r>
        <w:rPr>
          <w:rFonts w:eastAsia="Times New Roman" w:cs="Times New Roman"/>
          <w:szCs w:val="24"/>
        </w:rPr>
        <w:t xml:space="preserve">ς τροπολογίες, σε καμμία περίπτωση δεν φτάνει ο χρόνος. </w:t>
      </w:r>
    </w:p>
    <w:p w14:paraId="4EC6A7B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είναι άλλα τα πέντε λεπτά για τη </w:t>
      </w:r>
      <w:r>
        <w:rPr>
          <w:rFonts w:eastAsia="Times New Roman" w:cs="Times New Roman"/>
          <w:szCs w:val="24"/>
        </w:rPr>
        <w:t>σ</w:t>
      </w:r>
      <w:r>
        <w:rPr>
          <w:rFonts w:eastAsia="Times New Roman" w:cs="Times New Roman"/>
          <w:szCs w:val="24"/>
        </w:rPr>
        <w:t xml:space="preserve">υμφωνία και άλλα τα πέντε λεπτά για τις τροπολογίες. </w:t>
      </w:r>
    </w:p>
    <w:p w14:paraId="4EC6A7B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Εντάξει, ευχαριστώ. </w:t>
      </w:r>
    </w:p>
    <w:p w14:paraId="4EC6A7B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 xml:space="preserve">ία Χριστοδουλοπούλου): </w:t>
      </w:r>
      <w:r>
        <w:rPr>
          <w:rFonts w:eastAsia="Times New Roman" w:cs="Times New Roman"/>
          <w:szCs w:val="24"/>
        </w:rPr>
        <w:t xml:space="preserve">Τον λόγο έχει ο κ. Κωνσταντινόπουλος. </w:t>
      </w:r>
    </w:p>
    <w:p w14:paraId="4EC6A7B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Κυρία Πρόεδρε, έχουμε πέντε τροπολογίες, απ’ ό,τι κατάλαβα, με τη βουλευτική. Για τη μια υπουργική</w:t>
      </w:r>
      <w:r>
        <w:rPr>
          <w:rFonts w:eastAsia="Times New Roman" w:cs="Times New Roman"/>
          <w:szCs w:val="24"/>
        </w:rPr>
        <w:t>,</w:t>
      </w:r>
      <w:r>
        <w:rPr>
          <w:rFonts w:eastAsia="Times New Roman" w:cs="Times New Roman"/>
          <w:szCs w:val="24"/>
        </w:rPr>
        <w:t xml:space="preserve"> που αφορά το Υπουργείο Περιβάλλοντος</w:t>
      </w:r>
      <w:r>
        <w:rPr>
          <w:rFonts w:eastAsia="Times New Roman" w:cs="Times New Roman"/>
          <w:szCs w:val="24"/>
        </w:rPr>
        <w:t>,</w:t>
      </w:r>
      <w:r>
        <w:rPr>
          <w:rFonts w:eastAsia="Times New Roman" w:cs="Times New Roman"/>
          <w:szCs w:val="24"/>
        </w:rPr>
        <w:t xml:space="preserve"> δεν βλέπω κάποιον Υπουργό.</w:t>
      </w:r>
    </w:p>
    <w:p w14:paraId="4EC6A7B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ΡΟΕΔΡΕΥΟΥΣΑ (Αναστασία Χριστοδουλοπούλου): </w:t>
      </w:r>
      <w:r>
        <w:rPr>
          <w:rFonts w:eastAsia="Times New Roman" w:cs="Times New Roman"/>
          <w:szCs w:val="24"/>
        </w:rPr>
        <w:t>Όταν έρθει η ώρα, θα είναι</w:t>
      </w:r>
      <w:r>
        <w:rPr>
          <w:rFonts w:eastAsia="Times New Roman" w:cs="Times New Roman"/>
          <w:szCs w:val="24"/>
        </w:rPr>
        <w:t xml:space="preserve"> εδώ</w:t>
      </w:r>
      <w:r>
        <w:rPr>
          <w:rFonts w:eastAsia="Times New Roman" w:cs="Times New Roman"/>
          <w:szCs w:val="24"/>
        </w:rPr>
        <w:t>. Λέτε να μην έρθει να την εισηγηθεί; Δεν υπάρχει τέτοια περίπτωση.</w:t>
      </w:r>
    </w:p>
    <w:p w14:paraId="4EC6A7B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Συμφωνείτε με τη προτεινόμενη διαδικασία;</w:t>
      </w:r>
    </w:p>
    <w:p w14:paraId="4EC6A7B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4EC6A7C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4EC6A7C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ΑΜΑΝΑΤΙΔΗΣ (Υφυπουργός Εξωτερικών): </w:t>
      </w:r>
      <w:r>
        <w:rPr>
          <w:rFonts w:eastAsia="Times New Roman" w:cs="Times New Roman"/>
          <w:szCs w:val="24"/>
        </w:rPr>
        <w:t xml:space="preserve">Κυρία Πρόεδρε, έχω κάποιες νομοτεχνικές βελτιώσεις. </w:t>
      </w:r>
    </w:p>
    <w:p w14:paraId="4EC6A7C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Υπουργός θέλει να καταθέσει κάποιες νο</w:t>
      </w:r>
      <w:r>
        <w:rPr>
          <w:rFonts w:eastAsia="Times New Roman" w:cs="Times New Roman"/>
          <w:szCs w:val="24"/>
        </w:rPr>
        <w:t xml:space="preserve">μοτεχνικές βελτιώσεις. </w:t>
      </w:r>
    </w:p>
    <w:p w14:paraId="4EC6A7C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Αμανατίδη.</w:t>
      </w:r>
    </w:p>
    <w:p w14:paraId="4EC6A7C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Στο τέλος του τίτλου του σχεδίου νόμου προστίθεται η φράση «και άλλες διατάξεις». </w:t>
      </w:r>
    </w:p>
    <w:p w14:paraId="4EC6A7C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 άρθρο δεύτερο του σχεδίου νόμου αναδιατυπώνεται ως εξής: «Η ισχύς του</w:t>
      </w:r>
      <w:r>
        <w:rPr>
          <w:rFonts w:eastAsia="Times New Roman" w:cs="Times New Roman"/>
          <w:szCs w:val="24"/>
        </w:rPr>
        <w:t xml:space="preserve"> παρόντος νόμου αρχίζει από τη δημοσίευσή του στην Εφημερίδα της Κυβερνήσεως, εκτός αν ορίζεται διαφορετικά στις επιμέρους διατάξεις του και της Συμφωνίας που κυρώνεται, από την πλήρωση των προϋποθέσεων της παραγράφου 1 του άρθρου 57 αυτής.»</w:t>
      </w:r>
      <w:r>
        <w:rPr>
          <w:rFonts w:eastAsia="Times New Roman" w:cs="Times New Roman"/>
          <w:szCs w:val="24"/>
        </w:rPr>
        <w:t>.</w:t>
      </w:r>
    </w:p>
    <w:p w14:paraId="4EC6A7C6" w14:textId="77777777" w:rsidR="001761EF" w:rsidRDefault="00F551DB">
      <w:pPr>
        <w:spacing w:line="600" w:lineRule="auto"/>
        <w:ind w:firstLine="540"/>
        <w:contextualSpacing/>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υτό ο Υφυπουργός κ. Ιωάννης Αμανατίδης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4EC6A7C7" w14:textId="77777777" w:rsidR="001761EF" w:rsidRDefault="00F551DB">
      <w:pPr>
        <w:spacing w:line="600" w:lineRule="auto"/>
        <w:ind w:firstLine="540"/>
        <w:contextualSpacing/>
        <w:jc w:val="center"/>
        <w:rPr>
          <w:rFonts w:eastAsia="Times New Roman" w:cs="Times New Roman"/>
          <w:szCs w:val="24"/>
        </w:rPr>
      </w:pPr>
      <w:r>
        <w:rPr>
          <w:rFonts w:eastAsia="Times New Roman" w:cs="Times New Roman"/>
          <w:szCs w:val="24"/>
        </w:rPr>
        <w:t>(ΑΛΛΑΓΗ ΣΕΛΙΔΑΣ)</w:t>
      </w:r>
    </w:p>
    <w:p w14:paraId="4EC6A7C8" w14:textId="77777777" w:rsidR="001761EF" w:rsidRDefault="00F551DB">
      <w:pPr>
        <w:spacing w:line="600" w:lineRule="auto"/>
        <w:ind w:firstLine="540"/>
        <w:contextualSpacing/>
        <w:jc w:val="center"/>
        <w:rPr>
          <w:rFonts w:eastAsia="Times New Roman" w:cs="Times New Roman"/>
          <w:szCs w:val="24"/>
        </w:rPr>
      </w:pPr>
      <w:r>
        <w:rPr>
          <w:rFonts w:eastAsia="Times New Roman" w:cs="Times New Roman"/>
          <w:szCs w:val="24"/>
        </w:rPr>
        <w:t>(ΝΑ ΜΠΕΙ Η ΣΕΛΙΔΑ 7)</w:t>
      </w:r>
    </w:p>
    <w:p w14:paraId="4EC6A7C9" w14:textId="77777777" w:rsidR="001761EF" w:rsidRDefault="00F551DB">
      <w:pPr>
        <w:spacing w:line="600" w:lineRule="auto"/>
        <w:ind w:firstLine="540"/>
        <w:contextualSpacing/>
        <w:jc w:val="center"/>
        <w:rPr>
          <w:rFonts w:eastAsia="Times New Roman" w:cs="Times New Roman"/>
          <w:szCs w:val="24"/>
        </w:rPr>
      </w:pPr>
      <w:r>
        <w:rPr>
          <w:rFonts w:eastAsia="Times New Roman" w:cs="Times New Roman"/>
          <w:szCs w:val="24"/>
        </w:rPr>
        <w:lastRenderedPageBreak/>
        <w:t>(ΑΛΛΑΓΗ ΣΕΛΙΔΑΣ)</w:t>
      </w:r>
    </w:p>
    <w:p w14:paraId="4EC6A7C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πρώτο κόμμα που έχε</w:t>
      </w:r>
      <w:r>
        <w:rPr>
          <w:rFonts w:eastAsia="Times New Roman" w:cs="Times New Roman"/>
          <w:szCs w:val="24"/>
        </w:rPr>
        <w:t xml:space="preserve">ι εκφράσει επιφύλαξη είναι η Δημοκρατική Συμπαράταξη. </w:t>
      </w:r>
    </w:p>
    <w:p w14:paraId="4EC6A7C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Κωνσταντινόπουλος για πέντε λεπτά. Για τη συμφωνία.</w:t>
      </w:r>
    </w:p>
    <w:p w14:paraId="4EC6A7C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Η επιφύλαξή μας, όπως ξέρετε, είναι γιατί έχουμε εκπλήξεις πάντα από την Κυβέρνηση με τροπολογίες.</w:t>
      </w:r>
    </w:p>
    <w:p w14:paraId="4EC6A7C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συμφωνία λέμε «ΝΑΙ». Να προχωρήσει η διαδικασία, έτσι ώστε να έχουμε τον χρόνο μετά για τις τροπολογίες. </w:t>
      </w:r>
    </w:p>
    <w:p w14:paraId="4EC6A7C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EC6A7C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κπρόσωπος της Χρυσής Αυγής. </w:t>
      </w:r>
    </w:p>
    <w:p w14:paraId="4EC6A7D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κυ</w:t>
      </w:r>
      <w:r>
        <w:rPr>
          <w:rFonts w:eastAsia="Times New Roman" w:cs="Times New Roman"/>
          <w:szCs w:val="24"/>
        </w:rPr>
        <w:t xml:space="preserve">ρία Πρόεδρε. </w:t>
      </w:r>
    </w:p>
    <w:p w14:paraId="4EC6A7D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κύρωση, αυτό που έχουμε να πούμε εμείς είναι ότι οι σχέσεις μας με τις Φιλιππίνες ήταν πάντα αρκετά καλές. Πλέον οι Φιλιππίνες αντιμετωπίζουν το σοβαρό πρόβλημα της ακραίας </w:t>
      </w:r>
      <w:proofErr w:type="spellStart"/>
      <w:r>
        <w:rPr>
          <w:rFonts w:eastAsia="Times New Roman" w:cs="Times New Roman"/>
          <w:szCs w:val="24"/>
        </w:rPr>
        <w:t>ισλαμιστικής</w:t>
      </w:r>
      <w:proofErr w:type="spellEnd"/>
      <w:r>
        <w:rPr>
          <w:rFonts w:eastAsia="Times New Roman" w:cs="Times New Roman"/>
          <w:szCs w:val="24"/>
        </w:rPr>
        <w:t xml:space="preserve"> τρομοκρατίας στο εσωτερικό </w:t>
      </w:r>
      <w:r>
        <w:rPr>
          <w:rFonts w:eastAsia="Times New Roman" w:cs="Times New Roman"/>
          <w:szCs w:val="24"/>
        </w:rPr>
        <w:lastRenderedPageBreak/>
        <w:t>τ</w:t>
      </w:r>
      <w:r>
        <w:rPr>
          <w:rFonts w:eastAsia="Times New Roman" w:cs="Times New Roman"/>
          <w:szCs w:val="24"/>
        </w:rPr>
        <w:t>ου</w:t>
      </w:r>
      <w:r>
        <w:rPr>
          <w:rFonts w:eastAsia="Times New Roman" w:cs="Times New Roman"/>
          <w:szCs w:val="24"/>
        </w:rPr>
        <w:t>ς με ένοπλ</w:t>
      </w:r>
      <w:r>
        <w:rPr>
          <w:rFonts w:eastAsia="Times New Roman" w:cs="Times New Roman"/>
          <w:szCs w:val="24"/>
        </w:rPr>
        <w:t xml:space="preserve">ες συγκρούσεις. Είναι μια από τις χώρες μέλη της Ένωσης των Χωρών της Νοτιοανατολικής Ασίας, ταχύτατα αναπτυσσόμενη. </w:t>
      </w:r>
    </w:p>
    <w:p w14:paraId="4EC6A7D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Εδώ το ερώτημα είναι το εξής: Το ενδιαφέρον για διείσδυση είναι κυρίως από τις χώρες του ευρωπαϊκού Βορρά. Οι χώρες του ευρωπαϊκού Βορρά, </w:t>
      </w:r>
      <w:r>
        <w:rPr>
          <w:rFonts w:eastAsia="Times New Roman" w:cs="Times New Roman"/>
          <w:szCs w:val="24"/>
        </w:rPr>
        <w:t>μέσω των πολυεθνικών, προσπαθούν να εκμεταλλευθούν και να προωθήσουν οικονομικά και επιχειρηματικά συμφέροντα. Ποιος είναι ο λόγος; Οι Φιλιππίνες έχουν πολύ χαμηλό κόστος στην παραγωγή τους. Στις Φιλιππίνες το 1/5 ζει σε παράγκες και το 30% ζει κάτω από τα</w:t>
      </w:r>
      <w:r>
        <w:rPr>
          <w:rFonts w:eastAsia="Times New Roman" w:cs="Times New Roman"/>
          <w:szCs w:val="24"/>
        </w:rPr>
        <w:t xml:space="preserve"> όρια της φτώχειας. </w:t>
      </w:r>
    </w:p>
    <w:p w14:paraId="4EC6A7D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Αυτή τη στιγμή το πρόβλημα είναι το εξής: Η Ευρωπαϊκή Ένωση προσπαθεί να διεισδύσει σε χώρες της Νοτιοανατολικής Ασίας, για να έχει χαμηλό κόστος, για να εξυπηρετεί αυτή τη στιγμή τα συμφέροντα κάποιων μεγάλων εταιρειών, κάποιων μεγάλω</w:t>
      </w:r>
      <w:r>
        <w:rPr>
          <w:rFonts w:eastAsia="Times New Roman" w:cs="Times New Roman"/>
          <w:szCs w:val="24"/>
        </w:rPr>
        <w:t xml:space="preserve">ν πολυεθνικών, κυρίως της Βόρειας Ευρώπης. </w:t>
      </w:r>
    </w:p>
    <w:p w14:paraId="4EC6A7D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Ο γενικός προβληματισμός μας στη συγκεκριμένη κύρωση είναι ο εξής: Για ποια Ευρώπη μιλάμε; Το έχουμε θέσει πάρα πολλές φορές αυτό το ερώτημα. Για την Ευρώπη του ηγεμονισμού της Γερμανίας; Για ποια Ευρώπη μιλάμε; </w:t>
      </w:r>
    </w:p>
    <w:p w14:paraId="4EC6A7D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έχουμε δηλώσει πάρα πολλές φορές εμείς, η Χρυσή Αυγή, είναι ότι θέλουμε μια Ευρώπη των εθνών. Βλέπουμε ότι υπάρχουν διαλυτικές τάσεις αυτή τη στιγμή στην Ευρωπαϊκή Ένωση. Βλέπουμε ότι πάρα πολλά κράτη αντιδρούν σ’ αυτό που θεωρείτ</w:t>
      </w:r>
      <w:r>
        <w:rPr>
          <w:rFonts w:eastAsia="Times New Roman" w:cs="Times New Roman"/>
          <w:szCs w:val="24"/>
        </w:rPr>
        <w:t>αι</w:t>
      </w:r>
      <w:r>
        <w:rPr>
          <w:rFonts w:eastAsia="Times New Roman" w:cs="Times New Roman"/>
          <w:szCs w:val="24"/>
        </w:rPr>
        <w:t xml:space="preserve"> Ευρωπαϊκή Ένωση αυτή τη στιγμή. Μιλάμε αυτή τη στιγμή για μια Ευρωπαϊκή Ένωση στην οποία επικρατεί η ακραία φτώχεια, η ανεργία, η </w:t>
      </w:r>
      <w:proofErr w:type="spellStart"/>
      <w:r>
        <w:rPr>
          <w:rFonts w:eastAsia="Times New Roman" w:cs="Times New Roman"/>
          <w:szCs w:val="24"/>
        </w:rPr>
        <w:t>ισλαμοποίηση</w:t>
      </w:r>
      <w:proofErr w:type="spellEnd"/>
      <w:r>
        <w:rPr>
          <w:rFonts w:eastAsia="Times New Roman" w:cs="Times New Roman"/>
          <w:szCs w:val="24"/>
        </w:rPr>
        <w:t xml:space="preserve">, το έλλειμμα δημοκρατίας, ο ηγεμονισμός της Γερμανίας στην ουσία. Δεν βλέπουμε αυτό που λέτε εσείς </w:t>
      </w:r>
      <w:r>
        <w:rPr>
          <w:rFonts w:eastAsia="Times New Roman" w:cs="Times New Roman"/>
          <w:szCs w:val="24"/>
        </w:rPr>
        <w:t xml:space="preserve">ότι η </w:t>
      </w:r>
      <w:r>
        <w:rPr>
          <w:rFonts w:eastAsia="Times New Roman" w:cs="Times New Roman"/>
          <w:szCs w:val="24"/>
        </w:rPr>
        <w:t>Ευρωπαϊ</w:t>
      </w:r>
      <w:r>
        <w:rPr>
          <w:rFonts w:eastAsia="Times New Roman" w:cs="Times New Roman"/>
          <w:szCs w:val="24"/>
        </w:rPr>
        <w:t xml:space="preserve">κή Ένωση ασχολείται με </w:t>
      </w:r>
      <w:r>
        <w:rPr>
          <w:rFonts w:eastAsia="Times New Roman" w:cs="Times New Roman"/>
          <w:szCs w:val="24"/>
        </w:rPr>
        <w:t xml:space="preserve">το </w:t>
      </w:r>
      <w:r>
        <w:rPr>
          <w:rFonts w:eastAsia="Times New Roman" w:cs="Times New Roman"/>
          <w:szCs w:val="24"/>
        </w:rPr>
        <w:t xml:space="preserve">δημογραφικό της Ευρωπαϊκής Ένωσης. Με το δημογραφικό πρόβλημα της Ευρώπης. </w:t>
      </w:r>
    </w:p>
    <w:p w14:paraId="4EC6A7D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είμαστε αρνητικοί στην πολιτική και την Ευρωπαϊκή Ένωση. Αυτό που εμείς προτείνουμε και αυτό που πρεσβεύουμε είναι οι εθνικ</w:t>
      </w:r>
      <w:r>
        <w:rPr>
          <w:rFonts w:eastAsia="Times New Roman" w:cs="Times New Roman"/>
          <w:szCs w:val="24"/>
        </w:rPr>
        <w:t>ές λύσεις και όχι οι ευρωπαϊκές λύσεις.</w:t>
      </w:r>
    </w:p>
    <w:p w14:paraId="4EC6A7D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EC6A7D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Από το ΚΚΕ έχει τον λόγο ο κ. </w:t>
      </w:r>
      <w:proofErr w:type="spellStart"/>
      <w:r>
        <w:rPr>
          <w:rFonts w:eastAsia="Times New Roman" w:cs="Times New Roman"/>
          <w:szCs w:val="24"/>
        </w:rPr>
        <w:t>Βαρδαλής</w:t>
      </w:r>
      <w:proofErr w:type="spellEnd"/>
      <w:r>
        <w:rPr>
          <w:rFonts w:eastAsia="Times New Roman" w:cs="Times New Roman"/>
          <w:szCs w:val="24"/>
        </w:rPr>
        <w:t xml:space="preserve">, που </w:t>
      </w:r>
      <w:r>
        <w:rPr>
          <w:rFonts w:eastAsia="Times New Roman" w:cs="Times New Roman"/>
          <w:szCs w:val="24"/>
        </w:rPr>
        <w:t>κατα</w:t>
      </w:r>
      <w:r>
        <w:rPr>
          <w:rFonts w:eastAsia="Times New Roman" w:cs="Times New Roman"/>
          <w:szCs w:val="24"/>
        </w:rPr>
        <w:t xml:space="preserve">ψηφίζει.  </w:t>
      </w:r>
    </w:p>
    <w:p w14:paraId="4EC6A7D9" w14:textId="77777777" w:rsidR="001761EF" w:rsidRDefault="00F551DB">
      <w:pPr>
        <w:spacing w:line="600" w:lineRule="auto"/>
        <w:ind w:firstLine="720"/>
        <w:contextualSpacing/>
        <w:jc w:val="both"/>
        <w:rPr>
          <w:rFonts w:eastAsia="Times New Roman"/>
          <w:szCs w:val="24"/>
        </w:rPr>
      </w:pPr>
      <w:r>
        <w:rPr>
          <w:rFonts w:eastAsia="Times New Roman"/>
          <w:b/>
          <w:szCs w:val="24"/>
        </w:rPr>
        <w:t>ΑΘΑΝΑΣΙΟΣ ΒΑΡΔΑΛΗΣ:</w:t>
      </w:r>
      <w:r>
        <w:rPr>
          <w:rFonts w:eastAsia="Times New Roman"/>
          <w:szCs w:val="24"/>
        </w:rPr>
        <w:t xml:space="preserve"> Ευχαριστώ, κυρία Πρόεδρε.</w:t>
      </w:r>
    </w:p>
    <w:p w14:paraId="4EC6A7DA"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Εμείς δεν έχουμε κανέναν προβληματισμό. Είμαστε κάθ</w:t>
      </w:r>
      <w:r>
        <w:rPr>
          <w:rFonts w:eastAsia="Times New Roman"/>
          <w:szCs w:val="24"/>
        </w:rPr>
        <w:t>ετα αντίθετοι με τέτοιου είδους συμφωνίες. Γιατί; Γιατί δεν έχουν καμμία, μα καμμία</w:t>
      </w:r>
      <w:r>
        <w:rPr>
          <w:rFonts w:eastAsia="Times New Roman"/>
          <w:szCs w:val="24"/>
        </w:rPr>
        <w:t>,</w:t>
      </w:r>
      <w:r>
        <w:rPr>
          <w:rFonts w:eastAsia="Times New Roman"/>
          <w:szCs w:val="24"/>
        </w:rPr>
        <w:t xml:space="preserve"> σχέση με τα συμφέροντα των λαών όλων των πλευρών. Αντίθετα, στο κέντρο, θα έλεγα στον πυρήνα</w:t>
      </w:r>
      <w:r>
        <w:rPr>
          <w:rFonts w:eastAsia="Times New Roman"/>
          <w:szCs w:val="24"/>
        </w:rPr>
        <w:t>,</w:t>
      </w:r>
      <w:r>
        <w:rPr>
          <w:rFonts w:eastAsia="Times New Roman"/>
          <w:szCs w:val="24"/>
        </w:rPr>
        <w:t xml:space="preserve"> αυτών των συμφωνιών είναι η διασφάλιση των συμφερόντων των επιχειρηματικών ομ</w:t>
      </w:r>
      <w:r>
        <w:rPr>
          <w:rFonts w:eastAsia="Times New Roman"/>
          <w:szCs w:val="24"/>
        </w:rPr>
        <w:t xml:space="preserve">ίλων των μονοπωλίων. </w:t>
      </w:r>
    </w:p>
    <w:p w14:paraId="4EC6A7DB"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Ποιος είναι ο καημός της Ευρωπαϊκής Ένωσης με τέτοιου είδους συμφωνίες; Μα το λέτε οι ίδιοι στην αιτιολογική έκθεση. Στόχος της Ευρωπαϊκής Ένωσης είναι η πρόσβαση στη </w:t>
      </w:r>
      <w:proofErr w:type="spellStart"/>
      <w:r>
        <w:rPr>
          <w:rFonts w:eastAsia="Times New Roman"/>
          <w:szCs w:val="24"/>
        </w:rPr>
        <w:t>φιλιππινέζικη</w:t>
      </w:r>
      <w:proofErr w:type="spellEnd"/>
      <w:r>
        <w:rPr>
          <w:rFonts w:eastAsia="Times New Roman"/>
          <w:szCs w:val="24"/>
        </w:rPr>
        <w:t xml:space="preserve"> αγορά. Περί αυτού πρόκειται. </w:t>
      </w:r>
      <w:r>
        <w:rPr>
          <w:rFonts w:eastAsia="Times New Roman"/>
          <w:szCs w:val="24"/>
        </w:rPr>
        <w:t>Μ</w:t>
      </w:r>
      <w:r>
        <w:rPr>
          <w:rFonts w:eastAsia="Times New Roman"/>
          <w:szCs w:val="24"/>
        </w:rPr>
        <w:t>ε βάση τον χαρακτήρα τη</w:t>
      </w:r>
      <w:r>
        <w:rPr>
          <w:rFonts w:eastAsia="Times New Roman"/>
          <w:szCs w:val="24"/>
        </w:rPr>
        <w:t xml:space="preserve">ς ίδιας της Ευρωπαϊκής Ένωσης, που </w:t>
      </w:r>
      <w:proofErr w:type="spellStart"/>
      <w:r>
        <w:rPr>
          <w:rFonts w:eastAsia="Times New Roman"/>
          <w:szCs w:val="24"/>
        </w:rPr>
        <w:t>οικοδομήθηκε</w:t>
      </w:r>
      <w:proofErr w:type="spellEnd"/>
      <w:r>
        <w:rPr>
          <w:rFonts w:eastAsia="Times New Roman"/>
          <w:szCs w:val="24"/>
        </w:rPr>
        <w:t xml:space="preserve"> ως μια ένωση καπιταλιστικών χωρών</w:t>
      </w:r>
      <w:r>
        <w:rPr>
          <w:rFonts w:eastAsia="Times New Roman"/>
          <w:szCs w:val="24"/>
        </w:rPr>
        <w:t>,</w:t>
      </w:r>
      <w:r>
        <w:rPr>
          <w:rFonts w:eastAsia="Times New Roman"/>
          <w:szCs w:val="24"/>
        </w:rPr>
        <w:t xml:space="preserve"> για να υπερασπιστεί ακριβώς αυτό, τα συμφέροντα των επιχειρηματικών ομίλων της, των δικών της μονοπωλίων, δηλαδή. Με βάση, λοιπόν, αυτόν τον χαρακτήρα</w:t>
      </w:r>
      <w:r>
        <w:rPr>
          <w:rFonts w:eastAsia="Times New Roman"/>
          <w:szCs w:val="24"/>
        </w:rPr>
        <w:t>,</w:t>
      </w:r>
      <w:r>
        <w:rPr>
          <w:rFonts w:eastAsia="Times New Roman"/>
          <w:szCs w:val="24"/>
        </w:rPr>
        <w:t xml:space="preserve"> τέτοιου είδους συμφων</w:t>
      </w:r>
      <w:r>
        <w:rPr>
          <w:rFonts w:eastAsia="Times New Roman"/>
          <w:szCs w:val="24"/>
        </w:rPr>
        <w:t xml:space="preserve">ίες είναι κομμένες και ραμμένες στα συμφέροντα των πολυεθνικών ομίλων της. Οι λαοί δεν έχουν να κερδίσουν, όπως </w:t>
      </w:r>
      <w:proofErr w:type="spellStart"/>
      <w:r>
        <w:rPr>
          <w:rFonts w:eastAsia="Times New Roman"/>
          <w:szCs w:val="24"/>
        </w:rPr>
        <w:t>προείπα</w:t>
      </w:r>
      <w:proofErr w:type="spellEnd"/>
      <w:r>
        <w:rPr>
          <w:rFonts w:eastAsia="Times New Roman"/>
          <w:szCs w:val="24"/>
        </w:rPr>
        <w:t>, τίποτα. Απεναντίας, θα ματώνουν όλο και περισσότερο, για να διασφαλιστεί η κερδοφορία αυτών των επιχειρηματικών ομίλων.</w:t>
      </w:r>
    </w:p>
    <w:p w14:paraId="4EC6A7DC"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 xml:space="preserve">Δεύτερο ζήτημα </w:t>
      </w:r>
      <w:r>
        <w:rPr>
          <w:rFonts w:eastAsia="Times New Roman"/>
          <w:szCs w:val="24"/>
        </w:rPr>
        <w:t>για το οποίο διαφωνούμε</w:t>
      </w:r>
      <w:r>
        <w:rPr>
          <w:rFonts w:eastAsia="Times New Roman"/>
          <w:szCs w:val="24"/>
        </w:rPr>
        <w:t>:</w:t>
      </w:r>
      <w:r>
        <w:rPr>
          <w:rFonts w:eastAsia="Times New Roman"/>
          <w:szCs w:val="24"/>
        </w:rPr>
        <w:t xml:space="preserve"> Στην περιοχή εξελίσσονται μεγάλοι ιμπεριαλιστικοί ανταγωνισμοί. Ποιος είναι ο στόχος της Ευρωπαϊκής Ένωσης με τέτοιου είδους συμφωνίες; Να μη βρεθούν τα ευρωπαϊκά μονοπώλια, οι ευρωπαϊκοί επιχειρηματικοί όμιλοι σε μειονεκτική θέση,</w:t>
      </w:r>
      <w:r>
        <w:rPr>
          <w:rFonts w:eastAsia="Times New Roman"/>
          <w:szCs w:val="24"/>
        </w:rPr>
        <w:t xml:space="preserve"> σε σχέση με αυτά των αμερικάνικων, των ρωσικών, των κινέζικων, των γιαπωνέζικων και πάει λέγοντας. Μιλάμε για τεράστια συμφέροντα στην περιοχή. Δεν έχω τον χρόνο να αναλύσω. Άλλωστε και η Ευρωπαϊκή Ένωση δραστηριοποιείται στη συγκεκριμένη περιοχή και έχει</w:t>
      </w:r>
      <w:r>
        <w:rPr>
          <w:rFonts w:eastAsia="Times New Roman"/>
          <w:szCs w:val="24"/>
        </w:rPr>
        <w:t xml:space="preserve"> σχέσεις και με τις Φιλιππίνες. </w:t>
      </w:r>
    </w:p>
    <w:p w14:paraId="4EC6A7DD"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Το ζήτημα για τους λαούς, κατά τη γνώμη μας, δεν είναι ποιανού συμφέροντα θα επικρατήσουν, τα ευρωπαϊκά, τα αμερικάνικα ή τα κινέζικα, αλλά πώς οι λαοί θα αξιοποιήσουν αυτές τις αντιθέσεις των ιμπεριαλιστικών χωρών, για να </w:t>
      </w:r>
      <w:r>
        <w:rPr>
          <w:rFonts w:eastAsia="Times New Roman"/>
          <w:szCs w:val="24"/>
        </w:rPr>
        <w:t>ηττηθεί συνολικά ο ιμπεριαλισμός.</w:t>
      </w:r>
    </w:p>
    <w:p w14:paraId="4EC6A7DE" w14:textId="77777777" w:rsidR="001761EF" w:rsidRDefault="00F551DB">
      <w:pPr>
        <w:spacing w:line="600" w:lineRule="auto"/>
        <w:ind w:firstLine="720"/>
        <w:contextualSpacing/>
        <w:jc w:val="both"/>
        <w:rPr>
          <w:rFonts w:eastAsia="Times New Roman"/>
          <w:szCs w:val="24"/>
        </w:rPr>
      </w:pPr>
      <w:r>
        <w:rPr>
          <w:rFonts w:eastAsia="Times New Roman"/>
          <w:szCs w:val="24"/>
        </w:rPr>
        <w:t>Τρίτο ζήτημα: Οι επισημάνσεις που υπάρχουν στην αιτιολογική έκθεση, όπως, για παράδειγμα, ότι μέσα από αυτή τη συμφωνία να κατοχυρωθεί η ενεργειακή ασφάλεια, η διασπορά όπλων, η τρομοκρατία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r>
        <w:rPr>
          <w:rFonts w:eastAsia="Times New Roman"/>
          <w:szCs w:val="24"/>
        </w:rPr>
        <w:t>Κ</w:t>
      </w:r>
      <w:r>
        <w:rPr>
          <w:rFonts w:eastAsia="Times New Roman"/>
          <w:szCs w:val="24"/>
        </w:rPr>
        <w:t>ατά τη γνώμη μας μόν</w:t>
      </w:r>
      <w:r>
        <w:rPr>
          <w:rFonts w:eastAsia="Times New Roman"/>
          <w:szCs w:val="24"/>
        </w:rPr>
        <w:t xml:space="preserve">ο ως πρόκληση για τους λαούς μπορεί να εκληφθούν τέτοιου είδους </w:t>
      </w:r>
      <w:r>
        <w:rPr>
          <w:rFonts w:eastAsia="Times New Roman"/>
          <w:szCs w:val="24"/>
        </w:rPr>
        <w:lastRenderedPageBreak/>
        <w:t xml:space="preserve">επισημάνσεις. Ο πόλεμος και η καπιταλιστική κερδοφορία πάνε χέρι </w:t>
      </w:r>
      <w:proofErr w:type="spellStart"/>
      <w:r>
        <w:rPr>
          <w:rFonts w:eastAsia="Times New Roman"/>
          <w:szCs w:val="24"/>
        </w:rPr>
        <w:t>χέρι</w:t>
      </w:r>
      <w:proofErr w:type="spellEnd"/>
      <w:r>
        <w:rPr>
          <w:rFonts w:eastAsia="Times New Roman"/>
          <w:szCs w:val="24"/>
        </w:rPr>
        <w:t>. Η Ευρωπαϊκή Ένωση δεν μπορεί να διασφαλίσει την ειρήνη και την ασφάλεια των λαών της. Αυτό που θέλει είναι η ασφάλεια των</w:t>
      </w:r>
      <w:r>
        <w:rPr>
          <w:rFonts w:eastAsia="Times New Roman"/>
          <w:szCs w:val="24"/>
        </w:rPr>
        <w:t xml:space="preserve"> κερδών, των συμφερόντων που εκπροσωπεί, δηλαδή των δικών της επιχειρηματικών ομίλων και τίποτε περισσότερο.</w:t>
      </w:r>
    </w:p>
    <w:p w14:paraId="4EC6A7DF" w14:textId="77777777" w:rsidR="001761EF" w:rsidRDefault="00F551DB">
      <w:pPr>
        <w:spacing w:line="600" w:lineRule="auto"/>
        <w:ind w:firstLine="720"/>
        <w:contextualSpacing/>
        <w:jc w:val="both"/>
        <w:rPr>
          <w:rFonts w:eastAsia="Times New Roman"/>
          <w:szCs w:val="24"/>
        </w:rPr>
      </w:pPr>
      <w:r>
        <w:rPr>
          <w:rFonts w:eastAsia="Times New Roman"/>
          <w:szCs w:val="24"/>
        </w:rPr>
        <w:t>Τέλος, επειδή ισχυρίζεστε ότι διασφαλίζονται τα ελληνικά συμφέροντα, θα ήθελα να σας πω το εξής: Προτάσσετε το εθνικό, για να καλύψετε την ταξική π</w:t>
      </w:r>
      <w:r>
        <w:rPr>
          <w:rFonts w:eastAsia="Times New Roman"/>
          <w:szCs w:val="24"/>
        </w:rPr>
        <w:t>ροσέγγιση των πραγμάτων. Δηλαδή, θα έχει όφελος η ναυτιλία και ο τουρισμός. Ποιος θα έχει όφελος στη ναυτιλία, για παράδειγμα; Οι ναυτεργάτες ή οι εφοπλιστές</w:t>
      </w:r>
      <w:r>
        <w:rPr>
          <w:rFonts w:eastAsia="Times New Roman"/>
          <w:szCs w:val="24"/>
        </w:rPr>
        <w:t>;</w:t>
      </w:r>
      <w:r>
        <w:rPr>
          <w:rFonts w:eastAsia="Times New Roman"/>
          <w:szCs w:val="24"/>
        </w:rPr>
        <w:t xml:space="preserve"> Ποιος θα έχει όφελος στον τουρισμό; Οι εργαζόμενοι ή τα κεφάλαια που δραστηριοποιούνται στον συγκ</w:t>
      </w:r>
      <w:r>
        <w:rPr>
          <w:rFonts w:eastAsia="Times New Roman"/>
          <w:szCs w:val="24"/>
        </w:rPr>
        <w:t xml:space="preserve">εκριμένο κλάδο; Νομίζω ότι, για εμάς τουλάχιστον, είναι καθαρό ποιος κερδίζει, το δείχνει και η ίδια η ζωή. Και οι δυο δεν γίνεται </w:t>
      </w:r>
      <w:r w:rsidRPr="001227D5">
        <w:rPr>
          <w:rFonts w:eastAsia="Times New Roman"/>
          <w:szCs w:val="24"/>
        </w:rPr>
        <w:t>κ</w:t>
      </w:r>
      <w:r w:rsidRPr="001227D5">
        <w:rPr>
          <w:rFonts w:eastAsia="Times New Roman"/>
          <w:szCs w:val="24"/>
        </w:rPr>
        <w:t>αι έχουμε παραδείγματα και στους δυο συγκεκριμένους κλάδους.</w:t>
      </w:r>
    </w:p>
    <w:p w14:paraId="4EC6A7E0" w14:textId="77777777" w:rsidR="001761EF" w:rsidRDefault="00F551DB">
      <w:pPr>
        <w:spacing w:line="600" w:lineRule="auto"/>
        <w:ind w:firstLine="720"/>
        <w:contextualSpacing/>
        <w:jc w:val="both"/>
        <w:rPr>
          <w:rFonts w:eastAsia="Times New Roman"/>
          <w:color w:val="000000" w:themeColor="text1"/>
          <w:szCs w:val="24"/>
        </w:rPr>
      </w:pPr>
      <w:r w:rsidRPr="00944437">
        <w:rPr>
          <w:rFonts w:eastAsia="Times New Roman"/>
          <w:color w:val="000000" w:themeColor="text1"/>
          <w:szCs w:val="24"/>
        </w:rPr>
        <w:t xml:space="preserve">Στόχος, κατά τη γνώμη μας, είναι η διασφάλιση των συμφερόντων του ελληνικού κεφαλαίου. Και για όλους τους παραπάνω λόγους, εμείς καταψηφίζουμε την παραπάνω </w:t>
      </w:r>
      <w:r w:rsidRPr="00944437">
        <w:rPr>
          <w:rFonts w:eastAsia="Times New Roman"/>
          <w:color w:val="000000" w:themeColor="text1"/>
          <w:szCs w:val="24"/>
        </w:rPr>
        <w:t>σ</w:t>
      </w:r>
      <w:r w:rsidRPr="00944437">
        <w:rPr>
          <w:rFonts w:eastAsia="Times New Roman"/>
          <w:color w:val="000000" w:themeColor="text1"/>
          <w:szCs w:val="24"/>
        </w:rPr>
        <w:t>υμφωνία.</w:t>
      </w:r>
    </w:p>
    <w:p w14:paraId="4EC6A7E1" w14:textId="77777777" w:rsidR="001761EF" w:rsidRDefault="00F551DB">
      <w:pPr>
        <w:spacing w:line="600" w:lineRule="auto"/>
        <w:ind w:firstLine="720"/>
        <w:contextualSpacing/>
        <w:jc w:val="both"/>
        <w:rPr>
          <w:rFonts w:eastAsia="Times New Roman"/>
          <w:szCs w:val="24"/>
        </w:rPr>
      </w:pPr>
      <w:r>
        <w:rPr>
          <w:rFonts w:eastAsia="Times New Roman"/>
          <w:szCs w:val="24"/>
        </w:rPr>
        <w:t>Ευχαριστώ, κύριε Πρόεδρε.</w:t>
      </w:r>
    </w:p>
    <w:p w14:paraId="4EC6A7E2" w14:textId="77777777" w:rsidR="001761EF" w:rsidRDefault="00F551DB">
      <w:pPr>
        <w:spacing w:line="600" w:lineRule="auto"/>
        <w:ind w:firstLine="720"/>
        <w:contextualSpacing/>
        <w:rPr>
          <w:rFonts w:eastAsia="Times New Roman"/>
          <w:color w:val="000000" w:themeColor="text1"/>
          <w:szCs w:val="24"/>
        </w:rPr>
      </w:pPr>
      <w:r>
        <w:rPr>
          <w:rFonts w:eastAsia="Times New Roman"/>
          <w:b/>
          <w:color w:val="000000" w:themeColor="text1"/>
          <w:szCs w:val="24"/>
        </w:rPr>
        <w:lastRenderedPageBreak/>
        <w:t>ΠΡΟΕΔΡΕΥΟΥΣΑ (Αναστασία Χριστοδουλοπούλου):</w:t>
      </w:r>
      <w:r>
        <w:rPr>
          <w:rFonts w:eastAsia="Times New Roman"/>
          <w:color w:val="000000" w:themeColor="text1"/>
          <w:szCs w:val="24"/>
        </w:rPr>
        <w:t xml:space="preserve"> Ο κ. </w:t>
      </w:r>
      <w:proofErr w:type="spellStart"/>
      <w:r>
        <w:rPr>
          <w:rFonts w:eastAsia="Times New Roman"/>
          <w:color w:val="000000" w:themeColor="text1"/>
          <w:szCs w:val="24"/>
        </w:rPr>
        <w:t>Σαρίδης</w:t>
      </w:r>
      <w:proofErr w:type="spellEnd"/>
      <w:r>
        <w:rPr>
          <w:rFonts w:eastAsia="Times New Roman"/>
          <w:color w:val="000000" w:themeColor="text1"/>
          <w:szCs w:val="24"/>
        </w:rPr>
        <w:t>, από τη</w:t>
      </w:r>
      <w:r>
        <w:rPr>
          <w:rFonts w:eastAsia="Times New Roman"/>
          <w:color w:val="000000" w:themeColor="text1"/>
          <w:szCs w:val="24"/>
        </w:rPr>
        <w:t>ν Ένωση Κεντρώων</w:t>
      </w:r>
      <w:r>
        <w:rPr>
          <w:rFonts w:eastAsia="Times New Roman"/>
          <w:color w:val="000000" w:themeColor="text1"/>
          <w:szCs w:val="24"/>
        </w:rPr>
        <w:t>,</w:t>
      </w:r>
      <w:r>
        <w:rPr>
          <w:rFonts w:eastAsia="Times New Roman"/>
          <w:color w:val="000000" w:themeColor="text1"/>
          <w:szCs w:val="24"/>
        </w:rPr>
        <w:t xml:space="preserve"> έχει τον λόγο.</w:t>
      </w:r>
    </w:p>
    <w:p w14:paraId="4EC6A7E3"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ΙΩΑΝΝΗΣ ΣΑΡΙΔΗΣ:</w:t>
      </w:r>
      <w:r>
        <w:rPr>
          <w:rFonts w:eastAsia="Times New Roman"/>
          <w:color w:val="000000" w:themeColor="text1"/>
          <w:szCs w:val="24"/>
        </w:rPr>
        <w:t xml:space="preserve"> Κυρία Πρόεδρε, είμαστε θετικοί όσον αφορά την κύρωση της συμφωνίας στην Ένωση Κεντρώων. Θα θέλαμε</w:t>
      </w:r>
      <w:r>
        <w:rPr>
          <w:rFonts w:eastAsia="Times New Roman"/>
          <w:color w:val="000000" w:themeColor="text1"/>
          <w:szCs w:val="24"/>
        </w:rPr>
        <w:t>,</w:t>
      </w:r>
      <w:r>
        <w:rPr>
          <w:rFonts w:eastAsia="Times New Roman"/>
          <w:color w:val="000000" w:themeColor="text1"/>
          <w:szCs w:val="24"/>
        </w:rPr>
        <w:t xml:space="preserve"> όμως, κατά τη διάρκεια της ομιλίας μας για τις τροπολογίες να μας δώσετε λίγο χρόνο παραπάνω, για να τοποθε</w:t>
      </w:r>
      <w:r>
        <w:rPr>
          <w:rFonts w:eastAsia="Times New Roman"/>
          <w:color w:val="000000" w:themeColor="text1"/>
          <w:szCs w:val="24"/>
        </w:rPr>
        <w:t xml:space="preserve">τηθούμε πέραν από τα πέντε λεπτά, τα οποία έχετε δώσει. </w:t>
      </w:r>
    </w:p>
    <w:p w14:paraId="4EC6A7E4"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 πολύ.</w:t>
      </w:r>
    </w:p>
    <w:p w14:paraId="4EC6A7E5"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Τώρα τον λόγο έχει ο κύριος Υπουργός για πέντε λεπτά.</w:t>
      </w:r>
    </w:p>
    <w:p w14:paraId="4EC6A7E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Ευχαριστώ, κυρία Πρόεδρε.</w:t>
      </w:r>
    </w:p>
    <w:p w14:paraId="4EC6A7E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Από ό,τι καταλαβαίνω, υπάρχει η ευρύτερη συναίνεση στη </w:t>
      </w:r>
      <w:r>
        <w:rPr>
          <w:rFonts w:eastAsia="Times New Roman" w:cs="Times New Roman"/>
          <w:szCs w:val="24"/>
        </w:rPr>
        <w:t>σ</w:t>
      </w:r>
      <w:r>
        <w:rPr>
          <w:rFonts w:eastAsia="Times New Roman" w:cs="Times New Roman"/>
          <w:szCs w:val="24"/>
        </w:rPr>
        <w:t xml:space="preserve">υμφωνία. Δυο λόγια μόνο, τα οποία, βεβαίως, ειπώθηκαν. Η συγκεκριμένη </w:t>
      </w:r>
      <w:r>
        <w:rPr>
          <w:rFonts w:eastAsia="Times New Roman" w:cs="Times New Roman"/>
          <w:szCs w:val="24"/>
        </w:rPr>
        <w:t>σ</w:t>
      </w:r>
      <w:r>
        <w:rPr>
          <w:rFonts w:eastAsia="Times New Roman" w:cs="Times New Roman"/>
          <w:szCs w:val="24"/>
        </w:rPr>
        <w:t xml:space="preserve">υμφωνία είναι μια ανοικτή συμφωνία, δηλαδή ανήκει στις συμφωνίες εκείνες που </w:t>
      </w:r>
      <w:proofErr w:type="spellStart"/>
      <w:r>
        <w:rPr>
          <w:rFonts w:eastAsia="Times New Roman" w:cs="Times New Roman"/>
          <w:szCs w:val="24"/>
        </w:rPr>
        <w:t>συνομολογούνται</w:t>
      </w:r>
      <w:proofErr w:type="spellEnd"/>
      <w:r>
        <w:rPr>
          <w:rFonts w:eastAsia="Times New Roman" w:cs="Times New Roman"/>
          <w:szCs w:val="24"/>
        </w:rPr>
        <w:t xml:space="preserve"> από κοινού από την Ευρωπαϊκή Ένωση κ</w:t>
      </w:r>
      <w:r>
        <w:rPr>
          <w:rFonts w:eastAsia="Times New Roman" w:cs="Times New Roman"/>
          <w:szCs w:val="24"/>
        </w:rPr>
        <w:t>αι τα κράτη-μέλη της με τρίτα κράτη ή διεθνείς οργανισμούς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χρήζει κύρωσης από τη Βουλή.</w:t>
      </w:r>
    </w:p>
    <w:p w14:paraId="4EC6A7E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συμφωνία αυτή </w:t>
      </w:r>
      <w:r>
        <w:rPr>
          <w:rFonts w:eastAsia="Times New Roman" w:cs="Times New Roman"/>
          <w:szCs w:val="24"/>
        </w:rPr>
        <w:t>θέτει</w:t>
      </w:r>
      <w:r>
        <w:rPr>
          <w:rFonts w:eastAsia="Times New Roman" w:cs="Times New Roman"/>
          <w:szCs w:val="24"/>
        </w:rPr>
        <w:t xml:space="preserve"> τις βάσεις για μια ενισχυμένη συνεργασία των δύο πλευρών, καθώς και για μια αποτελεσματική εταιρική σχέση. Ποια είναι τα θέματα; Πέρα</w:t>
      </w:r>
      <w:r>
        <w:rPr>
          <w:rFonts w:eastAsia="Times New Roman" w:cs="Times New Roman"/>
          <w:szCs w:val="24"/>
        </w:rPr>
        <w:t xml:space="preserve"> από τα εμπορικά ή των επενδύσεων, στον τομέα του πολιτικού διαλόγου υπάρχουν διατάξεις και ανθρώπινα δικαιώματα καταπολέμησης όπλων μαζικής καταστροφής της τρομοκρατίας, στους τομείς εμπορίου και επενδύσεων, οικονομίας, συνεργασίας για την επίτευξη βιώσιμ</w:t>
      </w:r>
      <w:r>
        <w:rPr>
          <w:rFonts w:eastAsia="Times New Roman" w:cs="Times New Roman"/>
          <w:szCs w:val="24"/>
        </w:rPr>
        <w:t xml:space="preserve">ης ανάπτυξης, στους τομείς της δικαιοσύνης και της ασφάλειας, στους τομείς της μετανάστευσης, της παράνομης μετανάστευσης και της </w:t>
      </w:r>
      <w:proofErr w:type="spellStart"/>
      <w:r>
        <w:rPr>
          <w:rFonts w:eastAsia="Times New Roman" w:cs="Times New Roman"/>
          <w:szCs w:val="24"/>
        </w:rPr>
        <w:t>επανεισδοχής</w:t>
      </w:r>
      <w:proofErr w:type="spellEnd"/>
      <w:r>
        <w:rPr>
          <w:rFonts w:eastAsia="Times New Roman" w:cs="Times New Roman"/>
          <w:szCs w:val="24"/>
        </w:rPr>
        <w:t xml:space="preserve">. </w:t>
      </w:r>
    </w:p>
    <w:p w14:paraId="4EC6A7E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Ωστόσο και για τα ελληνικά συμφέροντα υπάρχουν θέματα και άρθρα</w:t>
      </w:r>
      <w:r>
        <w:rPr>
          <w:rFonts w:eastAsia="Times New Roman" w:cs="Times New Roman"/>
          <w:szCs w:val="24"/>
        </w:rPr>
        <w:t>,</w:t>
      </w:r>
      <w:r>
        <w:rPr>
          <w:rFonts w:eastAsia="Times New Roman" w:cs="Times New Roman"/>
          <w:szCs w:val="24"/>
        </w:rPr>
        <w:t xml:space="preserve"> τα οποία μας ενδιαφέρουν. Είναι ο τουρισμός στο άρθρο 42, οι θαλάσσιες μεταφορές στο άρθρο 38, η ενέργεια στο άρθρο 33, η συνεργασία εκ της παράτυπης μετανάστευσης και </w:t>
      </w:r>
      <w:proofErr w:type="spellStart"/>
      <w:r>
        <w:rPr>
          <w:rFonts w:eastAsia="Times New Roman" w:cs="Times New Roman"/>
          <w:szCs w:val="24"/>
        </w:rPr>
        <w:t>επανεισδοχής</w:t>
      </w:r>
      <w:proofErr w:type="spellEnd"/>
      <w:r>
        <w:rPr>
          <w:rFonts w:eastAsia="Times New Roman" w:cs="Times New Roman"/>
          <w:szCs w:val="24"/>
        </w:rPr>
        <w:t xml:space="preserve"> στο άρθρο 26 και, βέβαια, η εμβάθυνση της τομεακής συνεργασίας και συμφωνί</w:t>
      </w:r>
      <w:r>
        <w:rPr>
          <w:rFonts w:eastAsia="Times New Roman" w:cs="Times New Roman"/>
          <w:szCs w:val="24"/>
        </w:rPr>
        <w:t xml:space="preserve">ας στους τομείς του εμπορίου και επενδύσεων των μικρομεσαίων επιχειρήσεων στο άρθρο 37, της απασχόλησης και των κοινωνικών υποθέσεων και υπάρχει ο διαπολιτισμικός και </w:t>
      </w:r>
      <w:proofErr w:type="spellStart"/>
      <w:r>
        <w:rPr>
          <w:rFonts w:eastAsia="Times New Roman" w:cs="Times New Roman"/>
          <w:szCs w:val="24"/>
        </w:rPr>
        <w:t>διαθεσιακός</w:t>
      </w:r>
      <w:proofErr w:type="spellEnd"/>
      <w:r>
        <w:rPr>
          <w:rFonts w:eastAsia="Times New Roman" w:cs="Times New Roman"/>
          <w:szCs w:val="24"/>
        </w:rPr>
        <w:t xml:space="preserve"> διάλογος. Νομίζω ότι η κύρωση αυτή θα έχει θετικά αποτελέσματα και για τη χώρ</w:t>
      </w:r>
      <w:r>
        <w:rPr>
          <w:rFonts w:eastAsia="Times New Roman" w:cs="Times New Roman"/>
          <w:szCs w:val="24"/>
        </w:rPr>
        <w:t>α μας.</w:t>
      </w:r>
    </w:p>
    <w:p w14:paraId="4EC6A7E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τα γενικότερα ιδεολογικά για το ποιος ωφελείται, τα κράτη είναι υποχρεωμένα. Οι σχέσεις των κρατών υπάρχουν βάσει των συνθηκών που υπογράφονται και κάτι τέτοιο κάνει η χώρα μας. Δεν υπάρχει άλλος τρόπος να γίνει αυτό το πράγμα. Τώρα αν αυ</w:t>
      </w:r>
      <w:r>
        <w:rPr>
          <w:rFonts w:eastAsia="Times New Roman" w:cs="Times New Roman"/>
          <w:szCs w:val="24"/>
        </w:rPr>
        <w:t xml:space="preserve">τά μοιράζονται ή πού πηγαίνουν, είναι ζήτημα εσωτερικό </w:t>
      </w:r>
      <w:r>
        <w:rPr>
          <w:rFonts w:eastAsia="Times New Roman" w:cs="Times New Roman"/>
          <w:szCs w:val="24"/>
        </w:rPr>
        <w:t>-</w:t>
      </w:r>
      <w:r>
        <w:rPr>
          <w:rFonts w:eastAsia="Times New Roman" w:cs="Times New Roman"/>
          <w:szCs w:val="24"/>
        </w:rPr>
        <w:t>πιστεύω</w:t>
      </w:r>
      <w:r>
        <w:rPr>
          <w:rFonts w:eastAsia="Times New Roman" w:cs="Times New Roman"/>
          <w:szCs w:val="24"/>
        </w:rPr>
        <w:t>-</w:t>
      </w:r>
      <w:r>
        <w:rPr>
          <w:rFonts w:eastAsia="Times New Roman" w:cs="Times New Roman"/>
          <w:szCs w:val="24"/>
        </w:rPr>
        <w:t xml:space="preserve"> του κάθε κράτους. </w:t>
      </w:r>
    </w:p>
    <w:p w14:paraId="4EC6A7E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κυρίες και κύριοι συνάδελφοι, καλείστε να κυρώσετε τη </w:t>
      </w:r>
      <w:r>
        <w:rPr>
          <w:rFonts w:eastAsia="Times New Roman" w:cs="Times New Roman"/>
          <w:szCs w:val="24"/>
        </w:rPr>
        <w:t>σ</w:t>
      </w:r>
      <w:r>
        <w:rPr>
          <w:rFonts w:eastAsia="Times New Roman" w:cs="Times New Roman"/>
          <w:szCs w:val="24"/>
        </w:rPr>
        <w:t>υμφωνία αυτή.</w:t>
      </w:r>
    </w:p>
    <w:p w14:paraId="4EC6A7E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EC6A7E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θα δώσω τον λόγο στους Υ</w:t>
      </w:r>
      <w:r>
        <w:rPr>
          <w:rFonts w:eastAsia="Times New Roman" w:cs="Times New Roman"/>
          <w:szCs w:val="24"/>
        </w:rPr>
        <w:t xml:space="preserve">πουργούς να εισηγηθούν τις τροπολογίες. </w:t>
      </w:r>
    </w:p>
    <w:p w14:paraId="4EC6A7E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με την </w:t>
      </w:r>
      <w:r>
        <w:rPr>
          <w:rFonts w:eastAsia="Times New Roman" w:cs="Times New Roman"/>
          <w:szCs w:val="24"/>
        </w:rPr>
        <w:t>πρώτη τροπολογία</w:t>
      </w:r>
      <w:r>
        <w:rPr>
          <w:rFonts w:eastAsia="Times New Roman" w:cs="Times New Roman"/>
          <w:szCs w:val="24"/>
        </w:rPr>
        <w:t>, η οποία είναι εμπρόθεσμη και έχει κατατεθεί στις 28 Ιουνίου του 2017. Έχει κατατεθεί από τους Υπουργούς κ</w:t>
      </w:r>
      <w:r>
        <w:rPr>
          <w:rFonts w:eastAsia="Times New Roman" w:cs="Times New Roman"/>
          <w:szCs w:val="24"/>
        </w:rPr>
        <w:t>υρίους</w:t>
      </w:r>
      <w:r>
        <w:rPr>
          <w:rFonts w:eastAsia="Times New Roman" w:cs="Times New Roman"/>
          <w:szCs w:val="24"/>
        </w:rPr>
        <w:t xml:space="preserve"> </w:t>
      </w:r>
      <w:proofErr w:type="spellStart"/>
      <w:r>
        <w:rPr>
          <w:rFonts w:eastAsia="Times New Roman" w:cs="Times New Roman"/>
          <w:szCs w:val="24"/>
        </w:rPr>
        <w:t>Γαβρόγλου</w:t>
      </w:r>
      <w:proofErr w:type="spellEnd"/>
      <w:r>
        <w:rPr>
          <w:rFonts w:eastAsia="Times New Roman" w:cs="Times New Roman"/>
          <w:szCs w:val="24"/>
        </w:rPr>
        <w:t xml:space="preserve">, Κοτζιά, </w:t>
      </w:r>
      <w:proofErr w:type="spellStart"/>
      <w:r>
        <w:rPr>
          <w:rFonts w:eastAsia="Times New Roman" w:cs="Times New Roman"/>
          <w:szCs w:val="24"/>
        </w:rPr>
        <w:t>Τσακαλώτο</w:t>
      </w:r>
      <w:proofErr w:type="spellEnd"/>
      <w:r>
        <w:rPr>
          <w:rFonts w:eastAsia="Times New Roman" w:cs="Times New Roman"/>
          <w:szCs w:val="24"/>
        </w:rPr>
        <w:t xml:space="preserve"> και Κουίκ και είναι διάταξη που αφορά τη </w:t>
      </w:r>
      <w:r>
        <w:rPr>
          <w:rFonts w:eastAsia="Times New Roman" w:cs="Times New Roman"/>
          <w:szCs w:val="24"/>
        </w:rPr>
        <w:t xml:space="preserve">διαδικασία, τα δικαιολογητικά και άλλα ζητήματα για έκδοση επιστολής συναίνεσης της ελληνικής Κυβέρνησης για την παραμονή νέων Ελλήνων υπηκόων στην Αυστραλία, κατ’ εφαρμογή διατάξεων </w:t>
      </w:r>
      <w:r>
        <w:rPr>
          <w:rFonts w:eastAsia="Times New Roman" w:cs="Times New Roman"/>
          <w:szCs w:val="24"/>
        </w:rPr>
        <w:t xml:space="preserve">μνημονίου </w:t>
      </w:r>
      <w:r>
        <w:rPr>
          <w:rFonts w:eastAsia="Times New Roman" w:cs="Times New Roman"/>
          <w:szCs w:val="24"/>
        </w:rPr>
        <w:lastRenderedPageBreak/>
        <w:t>κατανόησης</w:t>
      </w:r>
      <w:r>
        <w:rPr>
          <w:rFonts w:eastAsia="Times New Roman" w:cs="Times New Roman"/>
          <w:szCs w:val="24"/>
        </w:rPr>
        <w:t xml:space="preserve"> σχετικά με τις θεωρίες της εισόδου για την κινητικότ</w:t>
      </w:r>
      <w:r>
        <w:rPr>
          <w:rFonts w:eastAsia="Times New Roman" w:cs="Times New Roman"/>
          <w:szCs w:val="24"/>
        </w:rPr>
        <w:t>ητα των νέων.</w:t>
      </w:r>
    </w:p>
    <w:p w14:paraId="4EC6A7E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Κουίκ για πέντε λεπτά.</w:t>
      </w:r>
    </w:p>
    <w:p w14:paraId="4EC6A7F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ΤΕΡΕΝΣ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ΣΠΕΝΣΕΡ</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ΝΙΚΟΛΑΟΣ ΚΟΥΙΚ (Υφυπουργός Εξωτερικών):</w:t>
      </w:r>
      <w:r>
        <w:rPr>
          <w:rFonts w:eastAsia="Times New Roman" w:cs="Times New Roman"/>
          <w:szCs w:val="24"/>
        </w:rPr>
        <w:t xml:space="preserve"> Ευχαριστώ, κυρία Πρόεδρε.</w:t>
      </w:r>
    </w:p>
    <w:p w14:paraId="4EC6A7F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Στις 14 Μαΐου του 2014 υπεγράφη σχετική συμφωνία με την </w:t>
      </w:r>
      <w:r>
        <w:rPr>
          <w:rFonts w:eastAsia="Times New Roman" w:cs="Times New Roman"/>
          <w:szCs w:val="24"/>
        </w:rPr>
        <w:t>κ</w:t>
      </w:r>
      <w:r>
        <w:rPr>
          <w:rFonts w:eastAsia="Times New Roman" w:cs="Times New Roman"/>
          <w:szCs w:val="24"/>
        </w:rPr>
        <w:t>υβέρνηση Αυστραλίας από την τότε Υπουργό Τουρισμού κ. Όλγα</w:t>
      </w:r>
      <w:r>
        <w:rPr>
          <w:rFonts w:eastAsia="Times New Roman" w:cs="Times New Roman"/>
          <w:szCs w:val="24"/>
        </w:rPr>
        <w:t xml:space="preserve"> Κεφαλογιάννη. Δεν θα σας πω ότι είμαι από εκείνους τους ευχαριστημένους που περνάνε δύο - δυόμισι χρόνια μέχρι να κυρωθεί στη Βουλή των Ελλήνων η συγκεκριμένη συμφωνία, η οποία, όπως αντιλαμβάνεστε</w:t>
      </w:r>
      <w:r>
        <w:rPr>
          <w:rFonts w:eastAsia="Times New Roman" w:cs="Times New Roman"/>
          <w:szCs w:val="24"/>
        </w:rPr>
        <w:t>,</w:t>
      </w:r>
      <w:r>
        <w:rPr>
          <w:rFonts w:eastAsia="Times New Roman" w:cs="Times New Roman"/>
          <w:szCs w:val="24"/>
        </w:rPr>
        <w:t xml:space="preserve"> όμως, είναι εξαιρετικά σημαντική για πεντακόσια </w:t>
      </w:r>
      <w:r>
        <w:rPr>
          <w:rFonts w:eastAsia="Times New Roman" w:cs="Times New Roman"/>
          <w:szCs w:val="24"/>
        </w:rPr>
        <w:t>Ε</w:t>
      </w:r>
      <w:r>
        <w:rPr>
          <w:rFonts w:eastAsia="Times New Roman" w:cs="Times New Roman"/>
          <w:szCs w:val="24"/>
        </w:rPr>
        <w:t>λληνόπο</w:t>
      </w:r>
      <w:r>
        <w:rPr>
          <w:rFonts w:eastAsia="Times New Roman" w:cs="Times New Roman"/>
          <w:szCs w:val="24"/>
        </w:rPr>
        <w:t>υλα</w:t>
      </w:r>
      <w:r>
        <w:rPr>
          <w:rFonts w:eastAsia="Times New Roman" w:cs="Times New Roman"/>
          <w:szCs w:val="24"/>
        </w:rPr>
        <w:t>,</w:t>
      </w:r>
      <w:r>
        <w:rPr>
          <w:rFonts w:eastAsia="Times New Roman" w:cs="Times New Roman"/>
          <w:szCs w:val="24"/>
        </w:rPr>
        <w:t xml:space="preserve"> τα οποία θα μπορούν να πάνε στην Αυστραλία να εργαστούν, αλλά και να κάνουν τις διακοπές τους, να γνωρίσουν άλλους κόσμους, να γνωρίσουν άλλους πολιτισμούς. </w:t>
      </w:r>
    </w:p>
    <w:p w14:paraId="4EC6A7F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Στο τελευταίο μου ταξίδι</w:t>
      </w:r>
      <w:r>
        <w:rPr>
          <w:rFonts w:eastAsia="Times New Roman" w:cs="Times New Roman"/>
          <w:szCs w:val="24"/>
        </w:rPr>
        <w:t>,</w:t>
      </w:r>
      <w:r>
        <w:rPr>
          <w:rFonts w:eastAsia="Times New Roman" w:cs="Times New Roman"/>
          <w:szCs w:val="24"/>
        </w:rPr>
        <w:t xml:space="preserve"> σε αυτό που έκανα στην Αυστραλία και συνομιλώντας με την Υπουργό Εξ</w:t>
      </w:r>
      <w:r>
        <w:rPr>
          <w:rFonts w:eastAsia="Times New Roman" w:cs="Times New Roman"/>
          <w:szCs w:val="24"/>
        </w:rPr>
        <w:t xml:space="preserve">ωτερικών κ. </w:t>
      </w:r>
      <w:proofErr w:type="spellStart"/>
      <w:r>
        <w:rPr>
          <w:rFonts w:eastAsia="Times New Roman" w:cs="Times New Roman"/>
          <w:szCs w:val="24"/>
        </w:rPr>
        <w:t>Τζούλι</w:t>
      </w:r>
      <w:proofErr w:type="spellEnd"/>
      <w:r>
        <w:rPr>
          <w:rFonts w:eastAsia="Times New Roman" w:cs="Times New Roman"/>
          <w:szCs w:val="24"/>
        </w:rPr>
        <w:t xml:space="preserve"> Μπίσοπ ήταν το πρώτο θέμα που έβαλε πάνω στο τραπέζι της συζήτησής μας, δηλαδή πότε θα κυρώσει η Βουλή το θέμα τ</w:t>
      </w:r>
      <w:r>
        <w:rPr>
          <w:rFonts w:eastAsia="Times New Roman" w:cs="Times New Roman"/>
          <w:szCs w:val="24"/>
        </w:rPr>
        <w:t>ης</w:t>
      </w:r>
      <w:r>
        <w:rPr>
          <w:rFonts w:eastAsia="Times New Roman" w:cs="Times New Roman"/>
          <w:szCs w:val="24"/>
        </w:rPr>
        <w:t xml:space="preserve"> </w:t>
      </w:r>
      <w:r>
        <w:rPr>
          <w:rFonts w:eastAsia="Times New Roman" w:cs="Times New Roman"/>
          <w:szCs w:val="24"/>
          <w:lang w:val="en-US"/>
        </w:rPr>
        <w:t>Work</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Holiday</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p>
    <w:p w14:paraId="4EC6A7F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σήμερα το φέρνουμε για κύρωση ως τροπολογία και οφείλω να σας πω ότι ένας από τους λόγους καθυστέρησης είναι ότι το Υπουργείο Εξωτερικών δεν θέλει να φέρνει τροπολογίες μέσα σε άσχετα νομοσχέδια. Περιμέναμε την ευκαιρία να έλθει κάτι που να αφορά το Υπουρ</w:t>
      </w:r>
      <w:r>
        <w:rPr>
          <w:rFonts w:eastAsia="Times New Roman" w:cs="Times New Roman"/>
          <w:szCs w:val="24"/>
        </w:rPr>
        <w:t xml:space="preserve">γείο Εξωτερικών. Είναι η κύρωση της </w:t>
      </w:r>
      <w:r>
        <w:rPr>
          <w:rFonts w:eastAsia="Times New Roman" w:cs="Times New Roman"/>
          <w:szCs w:val="24"/>
        </w:rPr>
        <w:t>σ</w:t>
      </w:r>
      <w:r>
        <w:rPr>
          <w:rFonts w:eastAsia="Times New Roman" w:cs="Times New Roman"/>
          <w:szCs w:val="24"/>
        </w:rPr>
        <w:t>υμφωνίας με τις Φιλιππίνες. Το φέρνουμε σήμερα και θέλω να ελπίζω ότι θα είναι ομόφωνη από πλευράς των Ελλήνων Βουλευτών.</w:t>
      </w:r>
    </w:p>
    <w:p w14:paraId="4EC6A7F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EC6A7F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δεύτερη τροπολογία έχει κατατεθεί από το</w:t>
      </w:r>
      <w:r>
        <w:rPr>
          <w:rFonts w:eastAsia="Times New Roman" w:cs="Times New Roman"/>
          <w:szCs w:val="24"/>
        </w:rPr>
        <w:t xml:space="preserve">υς Υπουργούς Οικονομικών και αναφέρει ότι παρατείνεται από τη λήξη της και μέχρι τις 31 Ιουνίου του 2019 η ισχύς της εγγύησης του ελληνικού </w:t>
      </w:r>
      <w:r>
        <w:rPr>
          <w:rFonts w:eastAsia="Times New Roman" w:cs="Times New Roman"/>
          <w:szCs w:val="24"/>
        </w:rPr>
        <w:t>δ</w:t>
      </w:r>
      <w:r>
        <w:rPr>
          <w:rFonts w:eastAsia="Times New Roman" w:cs="Times New Roman"/>
          <w:szCs w:val="24"/>
        </w:rPr>
        <w:t xml:space="preserve">ημοσίου προς την Τράπεζα της Ελλάδας για την κάλυψη πιστώσεων μέσω του </w:t>
      </w:r>
      <w:r>
        <w:rPr>
          <w:rFonts w:eastAsia="Times New Roman" w:cs="Times New Roman"/>
          <w:szCs w:val="24"/>
        </w:rPr>
        <w:t>Έ</w:t>
      </w:r>
      <w:r>
        <w:rPr>
          <w:rFonts w:eastAsia="Times New Roman" w:cs="Times New Roman"/>
          <w:szCs w:val="24"/>
        </w:rPr>
        <w:t>κτ</w:t>
      </w:r>
      <w:r>
        <w:rPr>
          <w:rFonts w:eastAsia="Times New Roman" w:cs="Times New Roman"/>
          <w:szCs w:val="24"/>
        </w:rPr>
        <w:t>α</w:t>
      </w:r>
      <w:r>
        <w:rPr>
          <w:rFonts w:eastAsia="Times New Roman" w:cs="Times New Roman"/>
          <w:szCs w:val="24"/>
        </w:rPr>
        <w:t xml:space="preserve">κτου Μηχανισμού Ρευστότητας σε τράπεζες </w:t>
      </w:r>
      <w:r>
        <w:rPr>
          <w:rFonts w:eastAsia="Times New Roman" w:cs="Times New Roman"/>
          <w:szCs w:val="24"/>
        </w:rPr>
        <w:t>που εδρεύουν στην Ελλάδα.</w:t>
      </w:r>
    </w:p>
    <w:p w14:paraId="4EC6A7F6" w14:textId="77777777" w:rsidR="001761EF" w:rsidRDefault="00F551DB">
      <w:pPr>
        <w:spacing w:line="600" w:lineRule="auto"/>
        <w:ind w:firstLine="720"/>
        <w:contextualSpacing/>
        <w:jc w:val="both"/>
        <w:rPr>
          <w:rFonts w:eastAsia="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Παπανάτσιου</w:t>
      </w:r>
      <w:proofErr w:type="spellEnd"/>
      <w:r>
        <w:rPr>
          <w:rFonts w:eastAsia="Times New Roman" w:cs="Times New Roman"/>
          <w:szCs w:val="24"/>
        </w:rPr>
        <w:t>.</w:t>
      </w:r>
    </w:p>
    <w:p w14:paraId="4EC6A7F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Αφορά τη χρονική ισχύ των εγγυήσεων που προβλέπονται </w:t>
      </w:r>
      <w:r>
        <w:rPr>
          <w:rFonts w:eastAsia="Times New Roman" w:cs="Times New Roman"/>
          <w:szCs w:val="24"/>
        </w:rPr>
        <w:lastRenderedPageBreak/>
        <w:t>στην παράγραφο 1 του άρθρου 1 της από 14</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2011 πράξης νομοθετικού περιεχομένου «Ρύθμιση θεμάτων</w:t>
      </w:r>
      <w:r>
        <w:rPr>
          <w:rFonts w:eastAsia="Times New Roman" w:cs="Times New Roman"/>
          <w:szCs w:val="24"/>
        </w:rPr>
        <w:t xml:space="preserve"> χρηματοπιστωτικού χαρακτήρα», η οποία κυρώθηκε με το άρθρο 1 του ν.4031/2011, όπως τροποποιήθηκε και ισχύει, και παρατείνεται έως τις 30 Ιουνίου 2019. Έναρξη της ισχύος της παραγράφου 1 ορίζεται η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w:t>
      </w:r>
    </w:p>
    <w:p w14:paraId="4EC6A7F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Η εγγύηση του ελληνικού </w:t>
      </w:r>
      <w:r>
        <w:rPr>
          <w:rFonts w:eastAsia="Times New Roman" w:cs="Times New Roman"/>
          <w:szCs w:val="24"/>
        </w:rPr>
        <w:t>δ</w:t>
      </w:r>
      <w:r>
        <w:rPr>
          <w:rFonts w:eastAsia="Times New Roman" w:cs="Times New Roman"/>
          <w:szCs w:val="24"/>
        </w:rPr>
        <w:t>ημοσίου προς την Τράπεζ</w:t>
      </w:r>
      <w:r>
        <w:rPr>
          <w:rFonts w:eastAsia="Times New Roman" w:cs="Times New Roman"/>
          <w:szCs w:val="24"/>
        </w:rPr>
        <w:t xml:space="preserve">α της Ελλάδος για την κάλυψη πιστώσεων στο εγχώριο τραπεζικό σύστημα μέσω του </w:t>
      </w:r>
      <w:r>
        <w:rPr>
          <w:rFonts w:eastAsia="Times New Roman" w:cs="Times New Roman"/>
          <w:szCs w:val="24"/>
          <w:lang w:val="en-US"/>
        </w:rPr>
        <w:t>ELA</w:t>
      </w:r>
      <w:r>
        <w:rPr>
          <w:rFonts w:eastAsia="Times New Roman" w:cs="Times New Roman"/>
          <w:szCs w:val="24"/>
        </w:rPr>
        <w:t xml:space="preserve"> χορηγήθηκε αρχικά με υπουργική απόφαση. Από εκεί και μετά, οι επόμενες παρατάσεις είναι όλες με νομοθετικές ρυθμίσεις και γι’ αυτό τώρα εμείς επανερχόμαστε με νομοθετική ρύθμ</w:t>
      </w:r>
      <w:r>
        <w:rPr>
          <w:rFonts w:eastAsia="Times New Roman" w:cs="Times New Roman"/>
          <w:szCs w:val="24"/>
        </w:rPr>
        <w:t>ιση για την παράταση.</w:t>
      </w:r>
    </w:p>
    <w:p w14:paraId="4EC6A7F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EC6A7F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w:t>
      </w:r>
    </w:p>
    <w:p w14:paraId="4EC6A7F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Η επόμενη αφορά σε διατάξεις σχετικά με τις αποδοχές του ναυτικού προσωπικού της Πλοηγικής Υπηρεσίας και την υλοποίηση διενέργειας των διαδικασιών σύναψης και εκτέλεσης τ</w:t>
      </w:r>
      <w:r>
        <w:rPr>
          <w:rFonts w:eastAsia="Times New Roman" w:cs="Times New Roman"/>
          <w:szCs w:val="24"/>
        </w:rPr>
        <w:t>ων πάσης φύσεως συμβάσεων, προμηθειών και παροχής υπηρεσιών από τους πλοηγικούς σταθμούς.</w:t>
      </w:r>
    </w:p>
    <w:p w14:paraId="4EC6A7F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παρουσιάσει την τροπολογία ο Υπουργός κ. Νεκτάριος Σαντορινιός. Αυτή είναι εκπρόθεσμη.</w:t>
      </w:r>
    </w:p>
    <w:p w14:paraId="4EC6A7F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Κύριε Σαντορινιέ, έχετε τον λόγο για πέντε λεπτά.</w:t>
      </w:r>
    </w:p>
    <w:p w14:paraId="4EC6A7F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w:t>
      </w:r>
      <w:r>
        <w:rPr>
          <w:rFonts w:eastAsia="Times New Roman" w:cs="Times New Roman"/>
          <w:b/>
          <w:szCs w:val="24"/>
        </w:rPr>
        <w:t>πουργός Ναυτιλίας και Νησιωτικής Πολιτικής):</w:t>
      </w:r>
      <w:r>
        <w:rPr>
          <w:rFonts w:eastAsia="Times New Roman" w:cs="Times New Roman"/>
          <w:szCs w:val="24"/>
        </w:rPr>
        <w:t xml:space="preserve"> Ευχαριστώ, κυρία Πρόεδρε.</w:t>
      </w:r>
    </w:p>
    <w:p w14:paraId="4EC6A7F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τροπολογία που καταθέτουμε σήμερα είναι μια πολύ σημαντική τροπολογία για τη διασφάλιση της ομαλής λειτουργίας της Πλοηγικής Υπηρεσίας. Είναι μια υπηρεσί</w:t>
      </w:r>
      <w:r>
        <w:rPr>
          <w:rFonts w:eastAsia="Times New Roman" w:cs="Times New Roman"/>
          <w:szCs w:val="24"/>
        </w:rPr>
        <w:t>α η οποία διασφαλίζει τη σωστή λειτουργία των λιμανιών, την ασφάλεια στα λιμάνια, την ασφάλεια στην πλοήγηση αλλά και την ασφάλεια στη θάλασσα.</w:t>
      </w:r>
    </w:p>
    <w:p w14:paraId="4EC6A80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Με τις παραγράφους 1 και 2 της τροπολογίας αποσαφηνίζεται το καθεστώς του μισθολογίου του ναυτικού προσωπικού τη</w:t>
      </w:r>
      <w:r>
        <w:rPr>
          <w:rFonts w:eastAsia="Times New Roman" w:cs="Times New Roman"/>
          <w:szCs w:val="24"/>
        </w:rPr>
        <w:t>ς Πλοηγικής Υπηρεσίας, με τη ρητή εξαίρεση αυτού του καθεστώτος από το άρθρο 28 του ν.4354/2015. Με αυτόν τον τρόπο διασφαλίζεται η θετική εξαίρεση των μισθών του ναυτικού προσωπικού της Πλοηγικής Υπηρεσίας και, επομένως, θα μπορεί να συνεχίζει να καταβάλλ</w:t>
      </w:r>
      <w:r>
        <w:rPr>
          <w:rFonts w:eastAsia="Times New Roman" w:cs="Times New Roman"/>
          <w:szCs w:val="24"/>
        </w:rPr>
        <w:t>εται ως έχει μέχρι σήμερα.</w:t>
      </w:r>
    </w:p>
    <w:p w14:paraId="4EC6A80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σημαντικό να πούμε ότι τα έξοδα της Πλοηγικής Υπηρεσίας δεν βαρύνουν τον κρατικό προϋπολογισμό αλλά το κεφάλαιο Πλοηγικής Υπηρεσίας, το οποίο προέρχεται από τις υπηρεσίες που παρέχονται στα σκάφη </w:t>
      </w:r>
      <w:r>
        <w:rPr>
          <w:rFonts w:eastAsia="Times New Roman" w:cs="Times New Roman"/>
          <w:szCs w:val="24"/>
        </w:rPr>
        <w:t xml:space="preserve">τα οποία </w:t>
      </w:r>
      <w:r>
        <w:rPr>
          <w:rFonts w:eastAsia="Times New Roman" w:cs="Times New Roman"/>
          <w:szCs w:val="24"/>
        </w:rPr>
        <w:t>υποχρεούνται πλοήγ</w:t>
      </w:r>
      <w:r>
        <w:rPr>
          <w:rFonts w:eastAsia="Times New Roman" w:cs="Times New Roman"/>
          <w:szCs w:val="24"/>
        </w:rPr>
        <w:t xml:space="preserve">ησης. </w:t>
      </w:r>
    </w:p>
    <w:p w14:paraId="4EC6A80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Επίσης, η παράγραφος 3 της τροπολογίας αφορά στη δυνατότητα των κατά τόπους πλοηγικών σταθμών, προκειμένου να μπορούν να συνάψουν συμβάσεις προμήθειας αναλωσίμων μέχρι του ποσού των 60.000 ετησίως ανά ΚΑΕ,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w:t>
      </w:r>
      <w:r>
        <w:rPr>
          <w:rFonts w:eastAsia="Times New Roman" w:cs="Times New Roman"/>
          <w:szCs w:val="24"/>
        </w:rPr>
        <w:t xml:space="preserve"> και αντίστοιχα μέχρι του ποσού των 60.000 ευρώ μηνιαίως για τον πλοηγικό σταθμό του Πειραιά.</w:t>
      </w:r>
    </w:p>
    <w:p w14:paraId="4EC6A80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σε αυτό το σημείο αξίζει να σταθούμε στην ανάγκη της σύναψης συμβάσεως παροχής υπηρεσίας, που αφορά ουσιαστικά τη σύναψη συμβάσεων μίσθωση λαντζών </w:t>
      </w:r>
      <w:r>
        <w:rPr>
          <w:rFonts w:eastAsia="Times New Roman" w:cs="Times New Roman"/>
          <w:szCs w:val="24"/>
        </w:rPr>
        <w:t>στους περιφερειακούς κυρίως σταθμούς και αυτό</w:t>
      </w:r>
      <w:r>
        <w:rPr>
          <w:rFonts w:eastAsia="Times New Roman" w:cs="Times New Roman"/>
          <w:szCs w:val="24"/>
        </w:rPr>
        <w:t xml:space="preserve"> </w:t>
      </w:r>
      <w:r>
        <w:rPr>
          <w:rFonts w:eastAsia="Times New Roman" w:cs="Times New Roman"/>
          <w:szCs w:val="24"/>
        </w:rPr>
        <w:t>διότι η Πλοηγική Υπηρεσία δεν έχει επαρκή μέσα για να παρ</w:t>
      </w:r>
      <w:r>
        <w:rPr>
          <w:rFonts w:eastAsia="Times New Roman" w:cs="Times New Roman"/>
          <w:szCs w:val="24"/>
        </w:rPr>
        <w:t>άσχ</w:t>
      </w:r>
      <w:r>
        <w:rPr>
          <w:rFonts w:eastAsia="Times New Roman" w:cs="Times New Roman"/>
          <w:szCs w:val="24"/>
        </w:rPr>
        <w:t>ει το έργο αυτό. Αυτό έχει γίνει, γιατί η τελευταία προμήθεια πλοηγίδων έγινε το 2003, με αποτέλεσμα να έχει απαξιωθεί στο σύνολό του ο στόλος της Πλο</w:t>
      </w:r>
      <w:r>
        <w:rPr>
          <w:rFonts w:eastAsia="Times New Roman" w:cs="Times New Roman"/>
          <w:szCs w:val="24"/>
        </w:rPr>
        <w:t>ηγικής Υπηρεσίας.</w:t>
      </w:r>
    </w:p>
    <w:p w14:paraId="4EC6A80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ήδη προχωράμε τη διαδικασία προμήθειας επτά πλοηγίδων και ταυτόχρονα τη διαδικασία προμήθειας δέκα μηχανών, προκειμένου πέντε πλοηγίδες να μπορέσουν να </w:t>
      </w:r>
      <w:proofErr w:type="spellStart"/>
      <w:r>
        <w:rPr>
          <w:rFonts w:eastAsia="Times New Roman" w:cs="Times New Roman"/>
          <w:szCs w:val="24"/>
        </w:rPr>
        <w:t>επανεργοποιηθούν</w:t>
      </w:r>
      <w:proofErr w:type="spellEnd"/>
      <w:r>
        <w:rPr>
          <w:rFonts w:eastAsia="Times New Roman" w:cs="Times New Roman"/>
          <w:szCs w:val="24"/>
        </w:rPr>
        <w:t xml:space="preserve"> και να υπηρετήσουν την αναγκαιότητα της παροχής υπηρεσίας από τ</w:t>
      </w:r>
      <w:r>
        <w:rPr>
          <w:rFonts w:eastAsia="Times New Roman" w:cs="Times New Roman"/>
          <w:szCs w:val="24"/>
        </w:rPr>
        <w:t>ην Πλοηγική Υπηρεσία.</w:t>
      </w:r>
    </w:p>
    <w:p w14:paraId="4EC6A80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Σας καλώ, λοιπόν, να ψηφίσετε αυτή την τροπολογία, διότι θεωρώ ότι είναι μια πάρα πολύ σημαντική ρύθμιση, προκειμένου να διασφαλιστεί η εύρυθμη λειτουργία της Πλοηγικής Υπηρεσίας, ιδιαίτερα τώρα το καλοκαίρι που υπάρχει ιδιαίτερη αναγ</w:t>
      </w:r>
      <w:r>
        <w:rPr>
          <w:rFonts w:eastAsia="Times New Roman" w:cs="Times New Roman"/>
          <w:szCs w:val="24"/>
        </w:rPr>
        <w:t>καιότητα και λόγω των κρουαζιερόπλοιων.</w:t>
      </w:r>
    </w:p>
    <w:p w14:paraId="4EC6A80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EC6A807"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Τέλος, είναι η τροπολογία</w:t>
      </w:r>
      <w:r>
        <w:rPr>
          <w:rFonts w:eastAsia="Times New Roman"/>
          <w:szCs w:val="24"/>
        </w:rPr>
        <w:t xml:space="preserve"> που</w:t>
      </w:r>
      <w:r>
        <w:rPr>
          <w:rFonts w:eastAsia="Times New Roman"/>
          <w:szCs w:val="24"/>
        </w:rPr>
        <w:t xml:space="preserve"> θα υπερασπίσει ο κ. Σταθάκης, η οποία αναφέρεται σε αναστολή για δώδεκα μήνες των πάσης φύσεως πράξεων διοικητικής και αναγκαστικής</w:t>
      </w:r>
      <w:r>
        <w:rPr>
          <w:rFonts w:eastAsia="Times New Roman"/>
          <w:szCs w:val="24"/>
        </w:rPr>
        <w:t xml:space="preserve"> εκτέλεσης κατά του ΙΓΜΕ. Είναι και αυτή εκπρόθεσμη και έχει κατατεθεί από τους Υπουργούς Οικονομικών, Δικαιοσύνης, Περιβάλλοντος και Οικονομικών.</w:t>
      </w:r>
    </w:p>
    <w:p w14:paraId="4EC6A808" w14:textId="77777777" w:rsidR="001761EF" w:rsidRDefault="00F551DB">
      <w:pPr>
        <w:spacing w:line="600" w:lineRule="auto"/>
        <w:ind w:firstLine="720"/>
        <w:contextualSpacing/>
        <w:jc w:val="both"/>
        <w:rPr>
          <w:rFonts w:eastAsia="Times New Roman"/>
          <w:szCs w:val="24"/>
        </w:rPr>
      </w:pPr>
      <w:r>
        <w:rPr>
          <w:rFonts w:eastAsia="Times New Roman"/>
          <w:szCs w:val="24"/>
        </w:rPr>
        <w:t>Κύριε Σταθάκη, έχετε τον λόγο για πέντε λεπτά.</w:t>
      </w:r>
    </w:p>
    <w:p w14:paraId="4EC6A809" w14:textId="77777777" w:rsidR="001761EF" w:rsidRDefault="00F551DB">
      <w:pPr>
        <w:spacing w:line="600" w:lineRule="auto"/>
        <w:ind w:firstLine="720"/>
        <w:contextualSpacing/>
        <w:jc w:val="both"/>
        <w:rPr>
          <w:rFonts w:eastAsia="Times New Roman"/>
          <w:szCs w:val="24"/>
        </w:rPr>
      </w:pPr>
      <w:r>
        <w:rPr>
          <w:rFonts w:eastAsia="Times New Roman"/>
          <w:b/>
          <w:szCs w:val="24"/>
        </w:rPr>
        <w:lastRenderedPageBreak/>
        <w:t xml:space="preserve">ΓΕΩΡΓΙΟΣ ΣΤΑΘΑΚΗΣ (Υπουργός Περιβάλλοντος και Ενέργειας): </w:t>
      </w:r>
      <w:r>
        <w:rPr>
          <w:rFonts w:eastAsia="Times New Roman"/>
          <w:szCs w:val="24"/>
        </w:rPr>
        <w:t>Με τ</w:t>
      </w:r>
      <w:r>
        <w:rPr>
          <w:rFonts w:eastAsia="Times New Roman"/>
          <w:szCs w:val="24"/>
        </w:rPr>
        <w:t>ην τροπολογία αυτή προσπαθούμε να λύσουμε ένα πρόβλημα που έχει προκύψει. Το πρόβλημα έχει φυσικά πολύ βαθιές ρίζες στο παρελθόν. Υπενθυμίζω ότι το ΙΓΜΕ είχε καταργηθεί από την κυβέρνηση Σαμαρά και η σημερινή Κυβέρνηση αποφάσισε να το επαναλειτουργήσει από</w:t>
      </w:r>
      <w:r>
        <w:rPr>
          <w:rFonts w:eastAsia="Times New Roman"/>
          <w:szCs w:val="24"/>
        </w:rPr>
        <w:t xml:space="preserve"> τις αρχές του 2015.</w:t>
      </w:r>
    </w:p>
    <w:p w14:paraId="4EC6A80A" w14:textId="77777777" w:rsidR="001761EF" w:rsidRDefault="00F551DB">
      <w:pPr>
        <w:spacing w:line="600" w:lineRule="auto"/>
        <w:ind w:firstLine="720"/>
        <w:contextualSpacing/>
        <w:jc w:val="both"/>
        <w:rPr>
          <w:rFonts w:eastAsia="Times New Roman"/>
          <w:szCs w:val="24"/>
        </w:rPr>
      </w:pPr>
      <w:r>
        <w:rPr>
          <w:rFonts w:eastAsia="Times New Roman"/>
          <w:szCs w:val="24"/>
        </w:rPr>
        <w:t>Θεωρούσαμε και θεωρούμε ότι είναι αναγκαία η ύπαρξη του ΙΓΜΕ, ενός δημόσιου φορέα, δηλαδή, ο οποίος ασχολείται με όλα τα θέματα του γεωλογικού ενδιαφέροντος της χώρας.</w:t>
      </w:r>
    </w:p>
    <w:p w14:paraId="4EC6A80B" w14:textId="77777777" w:rsidR="001761EF" w:rsidRDefault="00F551DB">
      <w:pPr>
        <w:spacing w:line="600" w:lineRule="auto"/>
        <w:ind w:firstLine="720"/>
        <w:contextualSpacing/>
        <w:jc w:val="both"/>
        <w:rPr>
          <w:rFonts w:eastAsia="Times New Roman"/>
          <w:szCs w:val="24"/>
        </w:rPr>
      </w:pPr>
      <w:r>
        <w:rPr>
          <w:rFonts w:eastAsia="Times New Roman"/>
          <w:szCs w:val="24"/>
        </w:rPr>
        <w:t>Τώρα το ΙΓΜΕ βρίσκεται σε σημείο</w:t>
      </w:r>
      <w:r>
        <w:rPr>
          <w:rFonts w:eastAsia="Times New Roman"/>
          <w:szCs w:val="24"/>
        </w:rPr>
        <w:t>,</w:t>
      </w:r>
      <w:r>
        <w:rPr>
          <w:rFonts w:eastAsia="Times New Roman"/>
          <w:szCs w:val="24"/>
        </w:rPr>
        <w:t xml:space="preserve"> στο οποίο δεν μπορεί να λειτουργή</w:t>
      </w:r>
      <w:r>
        <w:rPr>
          <w:rFonts w:eastAsia="Times New Roman"/>
          <w:szCs w:val="24"/>
        </w:rPr>
        <w:t>σει αυτή τη στιγμή καθώς φέρει οικονομικά βάρη τα οποία έρχονται επίσης από το παρελθόν και τα οποία έχουν οδηγήσει σε δικαστικές αποφάσεις, οι οποίες έχουν δεσμεύσει το σύνολο των λογαριασμών του ΙΓΜΕ.</w:t>
      </w:r>
    </w:p>
    <w:p w14:paraId="4EC6A80C"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Το πρόβλημα είναι απλό. Οι συνταξιούχοι του ΙΓΜΕ στο </w:t>
      </w:r>
      <w:r>
        <w:rPr>
          <w:rFonts w:eastAsia="Times New Roman"/>
          <w:szCs w:val="24"/>
        </w:rPr>
        <w:t>παρελθόν είχαν επιπρόσθετα από τη δημόσια σύνταξη και τις δημόσιες παροχές που έχει κάθε εργαζόμενος στον ευρύτερο δημό</w:t>
      </w:r>
      <w:r>
        <w:rPr>
          <w:rFonts w:eastAsia="Times New Roman"/>
          <w:szCs w:val="24"/>
        </w:rPr>
        <w:lastRenderedPageBreak/>
        <w:t>σιο τομέα. Είχαν ένα ειδικό ασφαλιστικό πρόγραμμα, συνταξιοδοτικό</w:t>
      </w:r>
      <w:r>
        <w:rPr>
          <w:rFonts w:eastAsia="Times New Roman"/>
          <w:szCs w:val="24"/>
        </w:rPr>
        <w:t>,</w:t>
      </w:r>
      <w:r>
        <w:rPr>
          <w:rFonts w:eastAsia="Times New Roman"/>
          <w:szCs w:val="24"/>
        </w:rPr>
        <w:t xml:space="preserve"> με ιδιωτική ασφαλιστική εταιρεία, το οποίο κάποια στιγμή τελείωσε άδοξ</w:t>
      </w:r>
      <w:r>
        <w:rPr>
          <w:rFonts w:eastAsia="Times New Roman"/>
          <w:szCs w:val="24"/>
        </w:rPr>
        <w:t xml:space="preserve">α. </w:t>
      </w:r>
    </w:p>
    <w:p w14:paraId="4EC6A80D" w14:textId="77777777" w:rsidR="001761EF" w:rsidRDefault="00F551DB">
      <w:pPr>
        <w:spacing w:line="600" w:lineRule="auto"/>
        <w:ind w:firstLine="720"/>
        <w:contextualSpacing/>
        <w:jc w:val="both"/>
        <w:rPr>
          <w:rFonts w:eastAsia="Times New Roman"/>
          <w:szCs w:val="24"/>
        </w:rPr>
      </w:pPr>
      <w:r>
        <w:rPr>
          <w:rFonts w:eastAsia="Times New Roman"/>
          <w:szCs w:val="24"/>
        </w:rPr>
        <w:t>Στη συνέχεια, όμως, οι συνταξιούχοι διεκδίκησαν τη διευθέτηση του ιδιωτικού συνταξιοδοτικού τους προγράμματος πέρα από τα όρια του αποθεματικού που είχε η ιδιωτική εταιρεία και επιχείρησαν να συνεχίσει αυτό το πρόγραμμα με δημόσιο χρήμα, να εξυπηρετηθε</w:t>
      </w:r>
      <w:r>
        <w:rPr>
          <w:rFonts w:eastAsia="Times New Roman"/>
          <w:szCs w:val="24"/>
        </w:rPr>
        <w:t xml:space="preserve">ί δηλαδή από τον δημόσιο προϋπολογισμό. Η θέση του Υπουργείου μας ήταν αρνητική σε αυτή την εξέλιξη. </w:t>
      </w:r>
    </w:p>
    <w:p w14:paraId="4EC6A80E" w14:textId="77777777" w:rsidR="001761EF" w:rsidRDefault="00F551DB">
      <w:pPr>
        <w:spacing w:line="600" w:lineRule="auto"/>
        <w:ind w:firstLine="720"/>
        <w:contextualSpacing/>
        <w:jc w:val="both"/>
        <w:rPr>
          <w:rFonts w:eastAsia="Times New Roman"/>
          <w:szCs w:val="24"/>
        </w:rPr>
      </w:pPr>
      <w:r>
        <w:rPr>
          <w:rFonts w:eastAsia="Times New Roman"/>
          <w:szCs w:val="24"/>
        </w:rPr>
        <w:t>Οι συνταξιούχοι στη συνέχεια κατάφεραν με δικαστικές αποφάσεις να προχωρήσουν στην κατάσχεση των λογαριασμών του ΙΓΜΕ με βάση τις δικαστικές αυτές αποφάσε</w:t>
      </w:r>
      <w:r>
        <w:rPr>
          <w:rFonts w:eastAsia="Times New Roman"/>
          <w:szCs w:val="24"/>
        </w:rPr>
        <w:t xml:space="preserve">ις. Αυτό οδήγησε σε αναστολή, </w:t>
      </w:r>
      <w:r>
        <w:rPr>
          <w:rFonts w:eastAsia="Times New Roman"/>
          <w:szCs w:val="24"/>
        </w:rPr>
        <w:t xml:space="preserve">σε </w:t>
      </w:r>
      <w:r>
        <w:rPr>
          <w:rFonts w:eastAsia="Times New Roman"/>
          <w:szCs w:val="24"/>
        </w:rPr>
        <w:t xml:space="preserve">πλήρη παράλυση το ΙΓΜΕ, καθώς δεν μπορεί να πληρώσει μισθούς εργαζομένων, χρωστάνε </w:t>
      </w:r>
      <w:r>
        <w:rPr>
          <w:rFonts w:eastAsia="Times New Roman"/>
          <w:szCs w:val="24"/>
        </w:rPr>
        <w:t>-</w:t>
      </w:r>
      <w:r>
        <w:rPr>
          <w:rFonts w:eastAsia="Times New Roman"/>
          <w:szCs w:val="24"/>
        </w:rPr>
        <w:t>νομίζω</w:t>
      </w:r>
      <w:r>
        <w:rPr>
          <w:rFonts w:eastAsia="Times New Roman"/>
          <w:szCs w:val="24"/>
        </w:rPr>
        <w:t>-</w:t>
      </w:r>
      <w:r>
        <w:rPr>
          <w:rFonts w:eastAsia="Times New Roman"/>
          <w:szCs w:val="24"/>
        </w:rPr>
        <w:t xml:space="preserve"> τρεις μήνες. Υπάρχει υπαρκτός πλέον κίνδυνος απώλειας των προγραμμάτων ΕΣΠΑ του ΙΓΜΕ, που αποτελούν ένα σημαντικό μέρος του προϋπολ</w:t>
      </w:r>
      <w:r>
        <w:rPr>
          <w:rFonts w:eastAsia="Times New Roman"/>
          <w:szCs w:val="24"/>
        </w:rPr>
        <w:t xml:space="preserve">ογισμού του και έχει παραιτηθεί και η διοίκηση του </w:t>
      </w:r>
      <w:r>
        <w:rPr>
          <w:rFonts w:eastAsia="Times New Roman"/>
          <w:szCs w:val="24"/>
        </w:rPr>
        <w:t>ο</w:t>
      </w:r>
      <w:r>
        <w:rPr>
          <w:rFonts w:eastAsia="Times New Roman"/>
          <w:szCs w:val="24"/>
        </w:rPr>
        <w:t>ργανισμού την επαύριον που κατασχέθηκαν οι λογαριασμοί.</w:t>
      </w:r>
    </w:p>
    <w:p w14:paraId="4EC6A80F"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Με την τροπολογία αυτή θεσπίζουμε για δώδεκα μήνες το ακατάσχετο των λογαριασμών του ΙΓΜΕ, το οποίο θα επιτρέψει από αύριο</w:t>
      </w:r>
      <w:r>
        <w:rPr>
          <w:rFonts w:eastAsia="Times New Roman"/>
          <w:szCs w:val="24"/>
        </w:rPr>
        <w:t>,</w:t>
      </w:r>
      <w:r>
        <w:rPr>
          <w:rFonts w:eastAsia="Times New Roman"/>
          <w:szCs w:val="24"/>
        </w:rPr>
        <w:t xml:space="preserve"> πρώτον, να πληρωθούν οι </w:t>
      </w:r>
      <w:r>
        <w:rPr>
          <w:rFonts w:eastAsia="Times New Roman"/>
          <w:szCs w:val="24"/>
        </w:rPr>
        <w:t>εργαζόμενοι και</w:t>
      </w:r>
      <w:r>
        <w:rPr>
          <w:rFonts w:eastAsia="Times New Roman"/>
          <w:szCs w:val="24"/>
        </w:rPr>
        <w:t>,</w:t>
      </w:r>
      <w:r>
        <w:rPr>
          <w:rFonts w:eastAsia="Times New Roman"/>
          <w:szCs w:val="24"/>
        </w:rPr>
        <w:t xml:space="preserve"> δεύτερον, να τοποθετηθεί η νέα διοίκηση στο ΙΓΜΕ και να επαναλειτουργήσει κανονικά ο </w:t>
      </w:r>
      <w:r>
        <w:rPr>
          <w:rFonts w:eastAsia="Times New Roman"/>
          <w:szCs w:val="24"/>
        </w:rPr>
        <w:t>ο</w:t>
      </w:r>
      <w:r>
        <w:rPr>
          <w:rFonts w:eastAsia="Times New Roman"/>
          <w:szCs w:val="24"/>
        </w:rPr>
        <w:t>ργανισμός.</w:t>
      </w:r>
    </w:p>
    <w:p w14:paraId="4EC6A810"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Το διάστημα και η λύση αυτή είναι σαφώς προσωρινή, καθώς με την εγκατάσταση της νέας διοίκησης θα επιλυθούν και τα μακροχρόνια προβλήματα, τα </w:t>
      </w:r>
      <w:r>
        <w:rPr>
          <w:rFonts w:eastAsia="Times New Roman"/>
          <w:szCs w:val="24"/>
        </w:rPr>
        <w:t>οποία ανέφερα προηγουμένως, προσπαθώντας να δοθεί μια οριστική και αμετάκλητη λύση στο θέμα αυτό.</w:t>
      </w:r>
    </w:p>
    <w:p w14:paraId="4EC6A811"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Τώρα θα δώσω με τη σειρά τον λόγο στους ειδικούς αγορητές, επίσης, για πέντε λεπτά.</w:t>
      </w:r>
    </w:p>
    <w:p w14:paraId="4EC6A812" w14:textId="77777777" w:rsidR="001761EF" w:rsidRDefault="00F551DB">
      <w:pPr>
        <w:spacing w:line="600" w:lineRule="auto"/>
        <w:ind w:firstLine="720"/>
        <w:contextualSpacing/>
        <w:jc w:val="both"/>
        <w:rPr>
          <w:rFonts w:eastAsia="Times New Roman"/>
          <w:b/>
          <w:szCs w:val="24"/>
        </w:rPr>
      </w:pPr>
      <w:r>
        <w:rPr>
          <w:rFonts w:eastAsia="Times New Roman"/>
          <w:szCs w:val="24"/>
        </w:rPr>
        <w:t>Πρώτα θα δώσω τον λόγο στην εκ</w:t>
      </w:r>
      <w:r>
        <w:rPr>
          <w:rFonts w:eastAsia="Times New Roman"/>
          <w:szCs w:val="24"/>
        </w:rPr>
        <w:t>πρόσωπο του ΣΥΡΙΖΑ</w:t>
      </w:r>
      <w:r>
        <w:rPr>
          <w:rFonts w:eastAsia="Times New Roman"/>
          <w:szCs w:val="24"/>
        </w:rPr>
        <w:t xml:space="preserve"> </w:t>
      </w:r>
      <w:r>
        <w:rPr>
          <w:rFonts w:eastAsia="Times New Roman"/>
          <w:szCs w:val="24"/>
        </w:rPr>
        <w:t>κ. Μαρία Τριανταφύλλου.</w:t>
      </w:r>
    </w:p>
    <w:p w14:paraId="4EC6A813"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ΜΑΡΙΑ ΤΡΙΑΝΤΑΦΥΛΛΟΥ: </w:t>
      </w:r>
      <w:r>
        <w:rPr>
          <w:rFonts w:eastAsia="Times New Roman"/>
          <w:szCs w:val="24"/>
        </w:rPr>
        <w:t>Ευχαριστώ, κυρία Πρόεδρε.</w:t>
      </w:r>
    </w:p>
    <w:p w14:paraId="4EC6A814" w14:textId="77777777" w:rsidR="001761EF" w:rsidRDefault="00F551DB">
      <w:pPr>
        <w:spacing w:line="600" w:lineRule="auto"/>
        <w:ind w:firstLine="720"/>
        <w:contextualSpacing/>
        <w:jc w:val="both"/>
        <w:rPr>
          <w:rFonts w:eastAsia="Times New Roman"/>
          <w:szCs w:val="24"/>
        </w:rPr>
      </w:pPr>
      <w:r>
        <w:rPr>
          <w:rFonts w:eastAsia="Times New Roman"/>
          <w:szCs w:val="24"/>
        </w:rPr>
        <w:t>Περνάω πολύ γρήγορα τις τροπολογίες. Συμφωνούμε στις τροπολογίες και σε σχέση με την κινητικότητα των νέων. Είχαμε πει</w:t>
      </w:r>
      <w:r>
        <w:rPr>
          <w:rFonts w:eastAsia="Times New Roman"/>
          <w:szCs w:val="24"/>
        </w:rPr>
        <w:t>,</w:t>
      </w:r>
      <w:r>
        <w:rPr>
          <w:rFonts w:eastAsia="Times New Roman"/>
          <w:szCs w:val="24"/>
        </w:rPr>
        <w:t xml:space="preserve"> όταν είχε έρθει προς κύρωση</w:t>
      </w:r>
      <w:r>
        <w:rPr>
          <w:rFonts w:eastAsia="Times New Roman"/>
          <w:szCs w:val="24"/>
        </w:rPr>
        <w:t>,</w:t>
      </w:r>
      <w:r>
        <w:rPr>
          <w:rFonts w:eastAsia="Times New Roman"/>
          <w:szCs w:val="24"/>
        </w:rPr>
        <w:t xml:space="preserve"> ότι η κινητικότητα των νέων είναι μια ελκυστική έννοια που πρέπει όμως να υπάρχουν </w:t>
      </w:r>
      <w:r>
        <w:rPr>
          <w:rFonts w:eastAsia="Times New Roman"/>
          <w:szCs w:val="24"/>
        </w:rPr>
        <w:lastRenderedPageBreak/>
        <w:t>προϋποθέσεις. Είναι σημαντική η παρουσία της ομογένειας και το λαμβάνουμε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Επομένως λέμε «ναι» και σε αυτή την τροπολογία και στις επόμενες. </w:t>
      </w:r>
    </w:p>
    <w:p w14:paraId="4EC6A815"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Θέλω, όμως, να σταθώ </w:t>
      </w:r>
      <w:r>
        <w:rPr>
          <w:rFonts w:eastAsia="Times New Roman"/>
          <w:szCs w:val="24"/>
        </w:rPr>
        <w:t>στην τελευταία τροπολογία σε σχέση με το ΙΓΜΕ.</w:t>
      </w:r>
    </w:p>
    <w:p w14:paraId="4EC6A816" w14:textId="77777777" w:rsidR="001761EF" w:rsidRDefault="00F551DB">
      <w:pPr>
        <w:spacing w:line="600" w:lineRule="auto"/>
        <w:ind w:firstLine="720"/>
        <w:contextualSpacing/>
        <w:jc w:val="both"/>
        <w:rPr>
          <w:rFonts w:eastAsia="Times New Roman"/>
          <w:szCs w:val="24"/>
        </w:rPr>
      </w:pPr>
      <w:r>
        <w:rPr>
          <w:rFonts w:eastAsia="Times New Roman"/>
          <w:szCs w:val="24"/>
        </w:rPr>
        <w:t>Είναι, πράγματι, πολιτική απόφαση η επαναλειτουργία, η επανασύσταση του ΙΓΜΕ. Είναι πολύτιμο εργαλείο για την παραγωγική ανασυγκρότηση. Δεν ξεχνάμε τι έγινε όλα τα προηγούμενα χρόνια, πώς υποβιβάστηκε, δηλαδή,</w:t>
      </w:r>
      <w:r>
        <w:rPr>
          <w:rFonts w:eastAsia="Times New Roman"/>
          <w:szCs w:val="24"/>
        </w:rPr>
        <w:t xml:space="preserve"> το ΙΓΜΕ από υπηρεσία και σιγά-σιγά το 2015, με την Κυβέρνηση του ΣΥΡΙΖΑ </w:t>
      </w:r>
      <w:proofErr w:type="spellStart"/>
      <w:r>
        <w:rPr>
          <w:rFonts w:eastAsia="Times New Roman"/>
          <w:szCs w:val="24"/>
        </w:rPr>
        <w:t>επανασυστήθηκε</w:t>
      </w:r>
      <w:proofErr w:type="spellEnd"/>
      <w:r>
        <w:rPr>
          <w:rFonts w:eastAsia="Times New Roman"/>
          <w:szCs w:val="24"/>
        </w:rPr>
        <w:t>.</w:t>
      </w:r>
    </w:p>
    <w:p w14:paraId="4EC6A817"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Θέλω, όμως, να κάνω δύο παρατηρήσεις. </w:t>
      </w:r>
    </w:p>
    <w:p w14:paraId="4EC6A818" w14:textId="77777777" w:rsidR="001761EF" w:rsidRDefault="00F551DB">
      <w:pPr>
        <w:spacing w:line="600" w:lineRule="auto"/>
        <w:ind w:firstLine="720"/>
        <w:contextualSpacing/>
        <w:jc w:val="both"/>
        <w:rPr>
          <w:rFonts w:eastAsia="Times New Roman"/>
          <w:szCs w:val="24"/>
        </w:rPr>
      </w:pPr>
      <w:r>
        <w:rPr>
          <w:rFonts w:eastAsia="Times New Roman"/>
          <w:szCs w:val="24"/>
        </w:rPr>
        <w:t>Το ΙΓΜΕ, όπως είπε ο Υπουργός, έφτασε εδώ και χρεώνεται και τα προηγούμενα. Αφορμή αυτή τη φορά ήταν ένα συμβόλαιο ασφαλιστικό π</w:t>
      </w:r>
      <w:r>
        <w:rPr>
          <w:rFonts w:eastAsia="Times New Roman"/>
          <w:szCs w:val="24"/>
        </w:rPr>
        <w:t>ου δόθηκε. Υπήρξαν τελεσίδικες και αμετάκλητες δικαστικές αποφάσεις του Αρείου Πάγου που δικαιώνουν δικαιούχους του 2009. Όλα πλέον δεν λειτουργούν. Είναι στον αέρα έργα αξίας, νομίζω, 1,5 εκατομμυρίου ευρώ. Και έρχεται αυτή η τροπολογία.</w:t>
      </w:r>
    </w:p>
    <w:p w14:paraId="4EC6A819"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 xml:space="preserve">Θα ήθελα να πω </w:t>
      </w:r>
      <w:r>
        <w:rPr>
          <w:rFonts w:eastAsia="Times New Roman"/>
          <w:szCs w:val="24"/>
        </w:rPr>
        <w:t>με</w:t>
      </w:r>
      <w:r>
        <w:rPr>
          <w:rFonts w:eastAsia="Times New Roman"/>
          <w:szCs w:val="24"/>
        </w:rPr>
        <w:t>ρικά</w:t>
      </w:r>
      <w:r>
        <w:rPr>
          <w:rFonts w:eastAsia="Times New Roman"/>
          <w:szCs w:val="24"/>
        </w:rPr>
        <w:t xml:space="preserve"> πράγματα. Νομίζω ότι είναι απαραίτητο, αν υπάρχει ακόμα αυτός ο τρόπος συνταξιοδότησης, να υπάρχει μία νομοθετική ρύθμιση -αν δεν έχει υπάρξει, δεν το ξέρω, το προτείνω στην Υπουργό- που αυτό να το σταματά. Μέχρι τώρα, υπήρχαν όλα αυτά τα τρικ σε σχέσ</w:t>
      </w:r>
      <w:r>
        <w:rPr>
          <w:rFonts w:eastAsia="Times New Roman"/>
          <w:szCs w:val="24"/>
        </w:rPr>
        <w:t>η με τους μισθούς, τις συντάξεις κ</w:t>
      </w:r>
      <w:r>
        <w:rPr>
          <w:rFonts w:eastAsia="Times New Roman"/>
          <w:szCs w:val="24"/>
        </w:rPr>
        <w:t>.</w:t>
      </w:r>
      <w:r>
        <w:rPr>
          <w:rFonts w:eastAsia="Times New Roman"/>
          <w:szCs w:val="24"/>
        </w:rPr>
        <w:t xml:space="preserve">λπ., ότι βάζω επίδομα ή ότι για παράδειγμα αυτό είναι πράγματι τρικ. Πρώτον είναι αυτό. </w:t>
      </w:r>
    </w:p>
    <w:p w14:paraId="4EC6A81A" w14:textId="77777777" w:rsidR="001761EF" w:rsidRDefault="00F551DB">
      <w:pPr>
        <w:spacing w:line="600" w:lineRule="auto"/>
        <w:ind w:firstLine="720"/>
        <w:contextualSpacing/>
        <w:jc w:val="both"/>
        <w:rPr>
          <w:rFonts w:eastAsia="Times New Roman"/>
          <w:szCs w:val="24"/>
        </w:rPr>
      </w:pPr>
      <w:r>
        <w:rPr>
          <w:rFonts w:eastAsia="Times New Roman"/>
          <w:szCs w:val="24"/>
        </w:rPr>
        <w:t>Δεύτερον, υπάρχουν δικαστικές αποφάσεις που πρέπει να υπάρξουν ρυθμίσεις, γιατί είναι αμετάκλητες και θα πρέπει τα χρήματα να δοθούν</w:t>
      </w:r>
      <w:r>
        <w:rPr>
          <w:rFonts w:eastAsia="Times New Roman"/>
          <w:szCs w:val="24"/>
        </w:rPr>
        <w:t xml:space="preserve">. </w:t>
      </w:r>
    </w:p>
    <w:p w14:paraId="4EC6A81B"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Τρίτον, έχω την εντύπωση ότι χρειάζεται ένας έλεγχος των πεπραγμένων και μία αναδιοργάνωση των αρμοδιοτήτων κι ένας απολογισμός και μία νέα κατεύθυνση για το ΙΓΜΕ, ακριβώς γιατί μιλάμε για ένα πολύτιμο </w:t>
      </w:r>
      <w:r w:rsidRPr="00FC6D51">
        <w:rPr>
          <w:rFonts w:eastAsia="Times New Roman"/>
          <w:color w:val="000000" w:themeColor="text1"/>
          <w:szCs w:val="24"/>
        </w:rPr>
        <w:t xml:space="preserve">εργαλείο. Υπάρχει </w:t>
      </w:r>
      <w:proofErr w:type="spellStart"/>
      <w:r w:rsidRPr="00FC6D51">
        <w:rPr>
          <w:rFonts w:eastAsia="Times New Roman"/>
          <w:color w:val="000000" w:themeColor="text1"/>
          <w:szCs w:val="24"/>
        </w:rPr>
        <w:t>υποστελέχωση</w:t>
      </w:r>
      <w:proofErr w:type="spellEnd"/>
      <w:r w:rsidRPr="00FC6D51">
        <w:rPr>
          <w:rFonts w:eastAsia="Times New Roman"/>
          <w:color w:val="000000" w:themeColor="text1"/>
          <w:szCs w:val="24"/>
        </w:rPr>
        <w:t>, αλλά χωρίς τη νέα κ</w:t>
      </w:r>
      <w:r w:rsidRPr="00FC6D51">
        <w:rPr>
          <w:rFonts w:eastAsia="Times New Roman"/>
          <w:color w:val="000000" w:themeColor="text1"/>
          <w:szCs w:val="24"/>
        </w:rPr>
        <w:t xml:space="preserve">ατεύθυνση </w:t>
      </w:r>
      <w:r w:rsidRPr="00FC6D51">
        <w:rPr>
          <w:rFonts w:eastAsia="Times New Roman"/>
          <w:color w:val="000000" w:themeColor="text1"/>
          <w:szCs w:val="24"/>
        </w:rPr>
        <w:t>-</w:t>
      </w:r>
      <w:r w:rsidRPr="00FC6D51">
        <w:rPr>
          <w:rFonts w:eastAsia="Times New Roman"/>
          <w:color w:val="000000" w:themeColor="text1"/>
          <w:szCs w:val="24"/>
        </w:rPr>
        <w:t xml:space="preserve">ας μην πάμε όπως παλιά- η οποία θα πρέπει να </w:t>
      </w:r>
      <w:proofErr w:type="spellStart"/>
      <w:r w:rsidRPr="00FC6D51">
        <w:rPr>
          <w:rFonts w:eastAsia="Times New Roman"/>
          <w:color w:val="000000" w:themeColor="text1"/>
          <w:szCs w:val="24"/>
        </w:rPr>
        <w:t>οριοθετηθεί</w:t>
      </w:r>
      <w:proofErr w:type="spellEnd"/>
      <w:r w:rsidRPr="00FC6D51">
        <w:rPr>
          <w:rFonts w:eastAsia="Times New Roman"/>
          <w:color w:val="000000" w:themeColor="text1"/>
          <w:szCs w:val="24"/>
        </w:rPr>
        <w:t xml:space="preserve"> από την Κυβέρνηση και το Υπουργείο, δεν μπορούμε να μιλάμε για προσλήψεις γενικά και αόριστα. </w:t>
      </w:r>
    </w:p>
    <w:p w14:paraId="4EC6A81C" w14:textId="77777777" w:rsidR="001761EF" w:rsidRDefault="00F551DB">
      <w:pPr>
        <w:spacing w:line="600" w:lineRule="auto"/>
        <w:ind w:firstLine="720"/>
        <w:contextualSpacing/>
        <w:jc w:val="both"/>
        <w:rPr>
          <w:rFonts w:eastAsia="Times New Roman"/>
          <w:szCs w:val="24"/>
        </w:rPr>
      </w:pPr>
      <w:r w:rsidRPr="00092E5B">
        <w:rPr>
          <w:rFonts w:eastAsia="Times New Roman"/>
          <w:szCs w:val="24"/>
        </w:rPr>
        <w:t>Άρα θα έλεγα ότι χρειάζεται μία νομοθετική ρύθμιση, η οποία θα βάζει μαχαίρι στο προηγούμενο,</w:t>
      </w:r>
      <w:r w:rsidRPr="00092E5B">
        <w:rPr>
          <w:rFonts w:eastAsia="Times New Roman"/>
          <w:szCs w:val="24"/>
        </w:rPr>
        <w:t xml:space="preserve"> που πλέον, για όσους βγήκαν ή βγαίνουν στη σύνταξη</w:t>
      </w:r>
      <w:r w:rsidRPr="00092E5B">
        <w:rPr>
          <w:rFonts w:eastAsia="Times New Roman"/>
          <w:szCs w:val="24"/>
        </w:rPr>
        <w:t>,</w:t>
      </w:r>
      <w:r w:rsidRPr="00092E5B">
        <w:rPr>
          <w:rFonts w:eastAsia="Times New Roman"/>
          <w:szCs w:val="24"/>
        </w:rPr>
        <w:t xml:space="preserve"> είναι τετελεσμένο. </w:t>
      </w:r>
    </w:p>
    <w:p w14:paraId="4EC6A81D" w14:textId="77777777" w:rsidR="001761EF" w:rsidRDefault="00F551DB">
      <w:pPr>
        <w:spacing w:line="600" w:lineRule="auto"/>
        <w:ind w:firstLine="720"/>
        <w:contextualSpacing/>
        <w:jc w:val="both"/>
        <w:rPr>
          <w:rFonts w:eastAsia="Times New Roman"/>
          <w:szCs w:val="24"/>
        </w:rPr>
      </w:pPr>
      <w:r w:rsidRPr="00092E5B">
        <w:rPr>
          <w:rFonts w:eastAsia="Times New Roman"/>
          <w:szCs w:val="24"/>
        </w:rPr>
        <w:lastRenderedPageBreak/>
        <w:t>Τ</w:t>
      </w:r>
      <w:r w:rsidRPr="00092E5B">
        <w:rPr>
          <w:rFonts w:eastAsia="Times New Roman"/>
          <w:szCs w:val="24"/>
        </w:rPr>
        <w:t>έ</w:t>
      </w:r>
      <w:r w:rsidRPr="00092E5B">
        <w:rPr>
          <w:rFonts w:eastAsia="Times New Roman"/>
          <w:szCs w:val="24"/>
        </w:rPr>
        <w:t>ταρτον</w:t>
      </w:r>
      <w:r w:rsidRPr="00092E5B">
        <w:rPr>
          <w:rFonts w:eastAsia="Times New Roman"/>
          <w:szCs w:val="24"/>
        </w:rPr>
        <w:t>, νομίζω ότι θα πρέπει επειγόντως, όχι απλά να υπάρξει μία νέα διοίκηση</w:t>
      </w:r>
      <w:r w:rsidRPr="00092E5B">
        <w:rPr>
          <w:rFonts w:eastAsia="Times New Roman"/>
          <w:szCs w:val="24"/>
        </w:rPr>
        <w:t>,</w:t>
      </w:r>
      <w:r w:rsidRPr="00092E5B">
        <w:rPr>
          <w:rFonts w:eastAsia="Times New Roman"/>
          <w:szCs w:val="24"/>
        </w:rPr>
        <w:t xml:space="preserve"> ακριβώς γιατί μπορεί να εξοικονομηθεί λίγος χρόνος, κάποια χρήματα κ</w:t>
      </w:r>
      <w:r w:rsidRPr="00092E5B">
        <w:rPr>
          <w:rFonts w:eastAsia="Times New Roman"/>
          <w:szCs w:val="24"/>
        </w:rPr>
        <w:t>.</w:t>
      </w:r>
      <w:r w:rsidRPr="00092E5B">
        <w:rPr>
          <w:rFonts w:eastAsia="Times New Roman"/>
          <w:szCs w:val="24"/>
        </w:rPr>
        <w:t>λπ. και να στηθεί το ΙΓΜΕ στα πόδ</w:t>
      </w:r>
      <w:r w:rsidRPr="00092E5B">
        <w:rPr>
          <w:rFonts w:eastAsia="Times New Roman"/>
          <w:szCs w:val="24"/>
        </w:rPr>
        <w:t xml:space="preserve">ια του, αλλά νομίζω ότι θα πρέπει </w:t>
      </w:r>
      <w:r>
        <w:rPr>
          <w:rFonts w:eastAsia="Times New Roman"/>
          <w:szCs w:val="24"/>
        </w:rPr>
        <w:t xml:space="preserve">να υπάρχει, ξαναλέω, επαναπροσδιορισμός και επανεκκίνηση. Αυτό, κατά την άποψή μου, δεν μπορεί να γίνει χωρίς απολογισμό. Ξαναλέω ότι είναι σημαντικό, πολύτιμο εργαλείο για την παραγωγική ανασυγκρότηση. </w:t>
      </w:r>
    </w:p>
    <w:p w14:paraId="4EC6A81E"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Συμφωνούμε με την </w:t>
      </w:r>
      <w:r>
        <w:rPr>
          <w:rFonts w:eastAsia="Times New Roman"/>
          <w:szCs w:val="24"/>
        </w:rPr>
        <w:t>τροπολογία, αν και θα μου επιτρέψετε να πω ότι μάλλον είναι ένα τσιρότο στην πληγή, γιατί, κατά την άποψή μου, θα πρέπει να υπάρξει ένας σχεδιασμός</w:t>
      </w:r>
      <w:r>
        <w:rPr>
          <w:rFonts w:eastAsia="Times New Roman"/>
          <w:szCs w:val="24"/>
        </w:rPr>
        <w:t>,</w:t>
      </w:r>
      <w:r>
        <w:rPr>
          <w:rFonts w:eastAsia="Times New Roman"/>
          <w:szCs w:val="24"/>
        </w:rPr>
        <w:t xml:space="preserve"> ο οποίος θα πρέπει να είναι ολοκληρωμένος για την από εδώ και πέρα λειτουργία του ΙΓΜΕ. </w:t>
      </w:r>
    </w:p>
    <w:p w14:paraId="4EC6A81F" w14:textId="77777777" w:rsidR="001761EF" w:rsidRDefault="00F551DB">
      <w:pPr>
        <w:spacing w:line="600" w:lineRule="auto"/>
        <w:ind w:firstLine="720"/>
        <w:contextualSpacing/>
        <w:jc w:val="both"/>
        <w:rPr>
          <w:rFonts w:eastAsia="Times New Roman"/>
          <w:szCs w:val="24"/>
        </w:rPr>
      </w:pPr>
      <w:r>
        <w:rPr>
          <w:rFonts w:eastAsia="Times New Roman"/>
          <w:szCs w:val="24"/>
        </w:rPr>
        <w:t>Ευχαριστώ.</w:t>
      </w:r>
    </w:p>
    <w:p w14:paraId="4EC6A820"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w:t>
      </w:r>
      <w:proofErr w:type="spellStart"/>
      <w:r>
        <w:rPr>
          <w:rFonts w:eastAsia="Times New Roman"/>
          <w:szCs w:val="24"/>
        </w:rPr>
        <w:t>Καββαδάς</w:t>
      </w:r>
      <w:proofErr w:type="spellEnd"/>
      <w:r>
        <w:rPr>
          <w:rFonts w:eastAsia="Times New Roman"/>
          <w:szCs w:val="24"/>
        </w:rPr>
        <w:t xml:space="preserve"> από τη Νέα Δημοκρατία. </w:t>
      </w:r>
    </w:p>
    <w:p w14:paraId="4EC6A821"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ΑΘΑΝΑΣΙΟΣ ΚΑΒΒΑΔΑΣ: </w:t>
      </w:r>
      <w:r>
        <w:rPr>
          <w:rFonts w:eastAsia="Times New Roman"/>
          <w:szCs w:val="24"/>
        </w:rPr>
        <w:t xml:space="preserve">Ευχαριστώ, κυρία Πρόεδρε. </w:t>
      </w:r>
    </w:p>
    <w:p w14:paraId="4EC6A822" w14:textId="77777777" w:rsidR="001761EF" w:rsidRDefault="00F551DB">
      <w:pPr>
        <w:spacing w:line="600" w:lineRule="auto"/>
        <w:ind w:firstLine="720"/>
        <w:contextualSpacing/>
        <w:jc w:val="both"/>
        <w:rPr>
          <w:rFonts w:eastAsia="Times New Roman"/>
          <w:szCs w:val="24"/>
        </w:rPr>
      </w:pPr>
      <w:r>
        <w:rPr>
          <w:rFonts w:eastAsia="Times New Roman"/>
          <w:szCs w:val="24"/>
        </w:rPr>
        <w:t>Όσον αφορά την πρώτη τροπολογία των Υπουργείων Παιδείας, Εξωτερικών και Οικονομικών για τα θέματα που ρυθμίζονται</w:t>
      </w:r>
      <w:r>
        <w:rPr>
          <w:rFonts w:eastAsia="Times New Roman"/>
          <w:szCs w:val="24"/>
        </w:rPr>
        <w:t xml:space="preserve"> σχετικά με την παραμονή των νέων μας στην Αυστραλία, μας βρίσκει σύμφωνους και την υπερψηφίζουμε. </w:t>
      </w:r>
    </w:p>
    <w:p w14:paraId="4EC6A823"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 xml:space="preserve">Το </w:t>
      </w:r>
      <w:r>
        <w:rPr>
          <w:rFonts w:eastAsia="Times New Roman"/>
          <w:szCs w:val="24"/>
        </w:rPr>
        <w:t>μ</w:t>
      </w:r>
      <w:r>
        <w:rPr>
          <w:rFonts w:eastAsia="Times New Roman"/>
          <w:szCs w:val="24"/>
        </w:rPr>
        <w:t>νημόνιο κατανόησης που υπεγράφη, όπως είπε ο κύριος Υπουργός, στις 14 Μαΐου 2014 μεταξύ Ελλάδος και Αυστραλίας στην Καμπέρα της Αυστραλίας επί Νέας Δημο</w:t>
      </w:r>
      <w:r>
        <w:rPr>
          <w:rFonts w:eastAsia="Times New Roman"/>
          <w:szCs w:val="24"/>
        </w:rPr>
        <w:t>κρατίας και επί υπουργίας της κ. Κεφαλογιάννη, είναι επωφελές για τη χώρα μας, γιατί δίνει την ευκαιρία στους νέους για παραμονή και εργασία στην Αυστραλία και την εξοικείωση των νέων μας με τον πολιτισμό, τη γλώσσα και την κοινωνία της άλλης χώρας.</w:t>
      </w:r>
    </w:p>
    <w:p w14:paraId="4EC6A824" w14:textId="77777777" w:rsidR="001761EF" w:rsidRDefault="00F551DB">
      <w:pPr>
        <w:spacing w:line="600" w:lineRule="auto"/>
        <w:ind w:firstLine="720"/>
        <w:contextualSpacing/>
        <w:jc w:val="both"/>
        <w:rPr>
          <w:rFonts w:eastAsia="Times New Roman"/>
          <w:szCs w:val="24"/>
        </w:rPr>
      </w:pPr>
      <w:r>
        <w:rPr>
          <w:rFonts w:eastAsia="Times New Roman"/>
          <w:szCs w:val="24"/>
        </w:rPr>
        <w:t>Επίσης</w:t>
      </w:r>
      <w:r>
        <w:rPr>
          <w:rFonts w:eastAsia="Times New Roman"/>
          <w:szCs w:val="24"/>
        </w:rPr>
        <w:t xml:space="preserve"> με τη συμφωνία αυτή βελτιώνονται </w:t>
      </w:r>
      <w:r>
        <w:rPr>
          <w:rFonts w:eastAsia="Times New Roman"/>
          <w:szCs w:val="24"/>
        </w:rPr>
        <w:t>η</w:t>
      </w:r>
      <w:r>
        <w:rPr>
          <w:rFonts w:eastAsia="Times New Roman"/>
          <w:szCs w:val="24"/>
        </w:rPr>
        <w:t xml:space="preserve"> συνεργασία και οι σχέσεις μεταξύ των δύο χωρών, πράγμα που είναι πολύ σημαντικό, αν συνεκτιμήσει κανείς και το μέγεθος της ελληνικής κοινότητας που υπάρχει στην Αυστραλία. </w:t>
      </w:r>
    </w:p>
    <w:p w14:paraId="4EC6A825"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Όσον αφορά τη δεύτερη τροπολογία, την 1089/14, </w:t>
      </w:r>
      <w:r>
        <w:rPr>
          <w:rFonts w:eastAsia="Times New Roman"/>
          <w:szCs w:val="24"/>
        </w:rPr>
        <w:t xml:space="preserve">του Υπουργείου Οικονομικών, η οποία παρατείνει την ισχύ εγγύησης του ελληνικού δημοσίου προς την Τράπεζα της Ελλάδος και την κάλυψη πιστώσεως μέσω του </w:t>
      </w:r>
      <w:r>
        <w:rPr>
          <w:rFonts w:eastAsia="Times New Roman"/>
          <w:szCs w:val="24"/>
        </w:rPr>
        <w:t>Έ</w:t>
      </w:r>
      <w:r>
        <w:rPr>
          <w:rFonts w:eastAsia="Times New Roman"/>
          <w:szCs w:val="24"/>
        </w:rPr>
        <w:t xml:space="preserve">κτακτου </w:t>
      </w:r>
      <w:r>
        <w:rPr>
          <w:rFonts w:eastAsia="Times New Roman"/>
          <w:szCs w:val="24"/>
        </w:rPr>
        <w:t>Μ</w:t>
      </w:r>
      <w:r>
        <w:rPr>
          <w:rFonts w:eastAsia="Times New Roman"/>
          <w:szCs w:val="24"/>
        </w:rPr>
        <w:t xml:space="preserve">ηχανισμού </w:t>
      </w:r>
      <w:r>
        <w:rPr>
          <w:rFonts w:eastAsia="Times New Roman"/>
          <w:szCs w:val="24"/>
        </w:rPr>
        <w:t>Ρ</w:t>
      </w:r>
      <w:r>
        <w:rPr>
          <w:rFonts w:eastAsia="Times New Roman"/>
          <w:szCs w:val="24"/>
        </w:rPr>
        <w:t xml:space="preserve">ευστότητας, του λεγόμενου </w:t>
      </w:r>
      <w:r>
        <w:rPr>
          <w:rFonts w:eastAsia="Times New Roman"/>
          <w:szCs w:val="24"/>
          <w:lang w:val="en-US"/>
        </w:rPr>
        <w:t>ELA</w:t>
      </w:r>
      <w:r>
        <w:rPr>
          <w:rFonts w:eastAsia="Times New Roman"/>
          <w:szCs w:val="24"/>
        </w:rPr>
        <w:t>, είναι αντιληπτό ότι για την ασφαλή και ομαλή λειτουργ</w:t>
      </w:r>
      <w:r>
        <w:rPr>
          <w:rFonts w:eastAsia="Times New Roman"/>
          <w:szCs w:val="24"/>
        </w:rPr>
        <w:t>ία των ελληνικών τραπεζών</w:t>
      </w:r>
      <w:r>
        <w:rPr>
          <w:rFonts w:eastAsia="Times New Roman"/>
          <w:szCs w:val="24"/>
        </w:rPr>
        <w:t>,</w:t>
      </w:r>
      <w:r>
        <w:rPr>
          <w:rFonts w:eastAsia="Times New Roman"/>
          <w:szCs w:val="24"/>
        </w:rPr>
        <w:t xml:space="preserve"> είναι απαραίτητη η ψήφισή της. </w:t>
      </w:r>
    </w:p>
    <w:p w14:paraId="4EC6A826"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τυπική διαδικασία, που προβλέπεται από τους κανόνες λειτουργίας του </w:t>
      </w:r>
      <w:proofErr w:type="spellStart"/>
      <w:r>
        <w:rPr>
          <w:rFonts w:eastAsia="Times New Roman" w:cs="Times New Roman"/>
          <w:szCs w:val="24"/>
        </w:rPr>
        <w:t>ευρωσυστήματος</w:t>
      </w:r>
      <w:proofErr w:type="spellEnd"/>
      <w:r>
        <w:rPr>
          <w:rFonts w:eastAsia="Times New Roman" w:cs="Times New Roman"/>
          <w:szCs w:val="24"/>
        </w:rPr>
        <w:t xml:space="preserve"> και του ιδίου </w:t>
      </w:r>
      <w:r>
        <w:rPr>
          <w:rFonts w:eastAsia="Times New Roman" w:cs="Times New Roman"/>
          <w:szCs w:val="24"/>
        </w:rPr>
        <w:lastRenderedPageBreak/>
        <w:t xml:space="preserve">του </w:t>
      </w:r>
      <w:r>
        <w:rPr>
          <w:rFonts w:eastAsia="Times New Roman" w:cs="Times New Roman"/>
          <w:szCs w:val="24"/>
          <w:lang w:val="en-US"/>
        </w:rPr>
        <w:t>ELA</w:t>
      </w:r>
      <w:r>
        <w:rPr>
          <w:rFonts w:eastAsia="Times New Roman" w:cs="Times New Roman"/>
          <w:szCs w:val="24"/>
        </w:rPr>
        <w:t xml:space="preserve"> και, επομένως, η Νέα Δημοκρατία τάσσεται υπέρ της ψήφισης της συγκεκριμένη</w:t>
      </w:r>
      <w:r>
        <w:rPr>
          <w:rFonts w:eastAsia="Times New Roman" w:cs="Times New Roman"/>
          <w:szCs w:val="24"/>
        </w:rPr>
        <w:t xml:space="preserve">ς τροπολογίας. </w:t>
      </w:r>
    </w:p>
    <w:p w14:paraId="4EC6A827"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Για την τρίτη τροπολογία, την 1090/15, του Υπουργείου Ναυτιλίας και Νησιωτικής Πολιτικής που αναφέρει τη μισθοδοσία του ναυτικού προσωπικού, αλλά και τη σύναψη συμβάσεων της Πλοηγικής Υπηρεσίας εμείς κατανοούμε, κύριε Υπουργέ, την ανάγκη να</w:t>
      </w:r>
      <w:r>
        <w:rPr>
          <w:rFonts w:eastAsia="Times New Roman" w:cs="Times New Roman"/>
          <w:szCs w:val="24"/>
        </w:rPr>
        <w:t xml:space="preserve"> </w:t>
      </w:r>
      <w:proofErr w:type="spellStart"/>
      <w:r>
        <w:rPr>
          <w:rFonts w:eastAsia="Times New Roman" w:cs="Times New Roman"/>
          <w:szCs w:val="24"/>
        </w:rPr>
        <w:t>επικαιροποιηθεί</w:t>
      </w:r>
      <w:proofErr w:type="spellEnd"/>
      <w:r>
        <w:rPr>
          <w:rFonts w:eastAsia="Times New Roman" w:cs="Times New Roman"/>
          <w:szCs w:val="24"/>
        </w:rPr>
        <w:t xml:space="preserve"> το νομικό πλαίσιο για την πληρωμή των εργαζομένων της Πλοηγικής Υπηρεσίας και να μπορεί η υπηρεσία να κάνει συμβάσεις</w:t>
      </w:r>
      <w:r>
        <w:rPr>
          <w:rFonts w:eastAsia="Times New Roman" w:cs="Times New Roman"/>
          <w:szCs w:val="24"/>
        </w:rPr>
        <w:t>,</w:t>
      </w:r>
      <w:r>
        <w:rPr>
          <w:rFonts w:eastAsia="Times New Roman" w:cs="Times New Roman"/>
          <w:szCs w:val="24"/>
        </w:rPr>
        <w:t xml:space="preserve"> για προμήθειες καυσίμων και αναλώσιμων για να λειτουργήσει ομαλά. </w:t>
      </w:r>
    </w:p>
    <w:p w14:paraId="4EC6A828"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Επίσης δεν διαφωνούμε με τα χρηματικά όρια μέχρι το π</w:t>
      </w:r>
      <w:r>
        <w:rPr>
          <w:rFonts w:eastAsia="Times New Roman" w:cs="Times New Roman"/>
          <w:szCs w:val="24"/>
        </w:rPr>
        <w:t xml:space="preserve">οσό των 60.000 ευρώ, που τίθενται τόσο για τον πλοηγικό σταθμό του Πειραιά όσο και για τους υπόλοιπους δώδεκα σταθμούς της περιφέρειας. Επομένως η Νέα Δημοκρατία και σε αυτή την τροπολογία τάσσεται υπέρ. </w:t>
      </w:r>
    </w:p>
    <w:p w14:paraId="4EC6A829"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Για την τέταρτη τροπολογία, την 1091/16, την τροπολ</w:t>
      </w:r>
      <w:r>
        <w:rPr>
          <w:rFonts w:eastAsia="Times New Roman" w:cs="Times New Roman"/>
          <w:szCs w:val="24"/>
        </w:rPr>
        <w:t xml:space="preserve">ογία του Υπουργείου Περιβάλλοντος και Ενέργειας τονίζω ότι με την παρούσα τροπολογία αναστέλλονται για διάστημα δώδεκα μηνών τα μέτρα διοικητικής και αναγκαστικής εκτέλεσης σε βάρος </w:t>
      </w:r>
      <w:r>
        <w:rPr>
          <w:rFonts w:eastAsia="Times New Roman" w:cs="Times New Roman"/>
          <w:szCs w:val="24"/>
        </w:rPr>
        <w:lastRenderedPageBreak/>
        <w:t>της κινητής και ακίνητης περιουσίας του Ινστιτούτου Γεωλογικών και Μεταλλε</w:t>
      </w:r>
      <w:r>
        <w:rPr>
          <w:rFonts w:eastAsia="Times New Roman" w:cs="Times New Roman"/>
          <w:szCs w:val="24"/>
        </w:rPr>
        <w:t xml:space="preserve">υτικών Ερευνών, του ΙΓΜΕ. </w:t>
      </w:r>
    </w:p>
    <w:p w14:paraId="4EC6A82A"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Στόχος σας είναι, όπως λέτε, να εξασφαλιστεί η ομαλή λειτουργία του ΙΓΜΕ και αυτό να συνεχίσει να παρέχει υπηρεσίες. Ωστόσο στην πραγματικότητα αυτό που κάνετε σήμερα με την παρούσα τροπολογία</w:t>
      </w:r>
      <w:r>
        <w:rPr>
          <w:rFonts w:eastAsia="Times New Roman" w:cs="Times New Roman"/>
          <w:szCs w:val="24"/>
        </w:rPr>
        <w:t>,</w:t>
      </w:r>
      <w:r>
        <w:rPr>
          <w:rFonts w:eastAsia="Times New Roman" w:cs="Times New Roman"/>
          <w:szCs w:val="24"/>
        </w:rPr>
        <w:t xml:space="preserve"> είναι να δώσετε μια προσωρινή λύση,</w:t>
      </w:r>
      <w:r>
        <w:rPr>
          <w:rFonts w:eastAsia="Times New Roman" w:cs="Times New Roman"/>
          <w:szCs w:val="24"/>
        </w:rPr>
        <w:t xml:space="preserve"> κύριε Υπουργέ, για δώδεκα μήνες. </w:t>
      </w:r>
    </w:p>
    <w:p w14:paraId="4EC6A82B"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Μας είχατε πει στο τέλος Μάϊου 2017 ότι θα λυθεί το θέμα συνολικά με νομοθετική ρύθμιση που θα φέρνατε εσείς ως το τέλος Ιουνίου, καταργώντας το σημερινό ΙΓΜΕ και βάζοντας νέα διοίκηση στο νέο ΙΓΜΕ, ώστε τον Ιούλιο 2017 ν</w:t>
      </w:r>
      <w:r>
        <w:rPr>
          <w:rFonts w:eastAsia="Times New Roman" w:cs="Times New Roman"/>
          <w:szCs w:val="24"/>
        </w:rPr>
        <w:t xml:space="preserve">α καταβληθούν τα δεδουλευμένα. </w:t>
      </w:r>
    </w:p>
    <w:p w14:paraId="4EC6A82C"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Σήμερα, όμως, δεν λύνετε στην ουσία το πρόβλημα. Δίνετε απλά μια παράταση ζωής, μια ανάσα στην οικονομική μόνο ασφυξία του ΙΓΜΕ, ξεμπλοκάροντας τους τραπεζικούς λογαριασμούς</w:t>
      </w:r>
      <w:r>
        <w:rPr>
          <w:rFonts w:eastAsia="Times New Roman" w:cs="Times New Roman"/>
          <w:szCs w:val="24"/>
        </w:rPr>
        <w:t>,</w:t>
      </w:r>
      <w:r>
        <w:rPr>
          <w:rFonts w:eastAsia="Times New Roman" w:cs="Times New Roman"/>
          <w:szCs w:val="24"/>
        </w:rPr>
        <w:t xml:space="preserve"> για να πληρωθεί το προσωπικό και να λειτουργήσει </w:t>
      </w:r>
      <w:r>
        <w:rPr>
          <w:rFonts w:eastAsia="Times New Roman" w:cs="Times New Roman"/>
          <w:szCs w:val="24"/>
        </w:rPr>
        <w:t xml:space="preserve">πάλι το ΙΓΜΕ. </w:t>
      </w:r>
    </w:p>
    <w:p w14:paraId="4EC6A82D"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ακόμα μια φορά, λοιπόν, η Κυβέρνηση μεταφέρει τις αποφάσεις για τη λύση των προβλημάτων του ΙΓΜΕ ένα χρόνο </w:t>
      </w:r>
      <w:r>
        <w:rPr>
          <w:rFonts w:eastAsia="Times New Roman" w:cs="Times New Roman"/>
          <w:szCs w:val="24"/>
        </w:rPr>
        <w:lastRenderedPageBreak/>
        <w:t xml:space="preserve">μπροστά, παραδίδοντάς το πιθανότατα στην επόμενη κυβέρνηση. </w:t>
      </w:r>
    </w:p>
    <w:p w14:paraId="4EC6A82E"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Για όλα αυτά η Νέα Δημοκρατία σε αυτή την τροπολογία ψηφίζει «παρών»,</w:t>
      </w:r>
      <w:r>
        <w:rPr>
          <w:rFonts w:eastAsia="Times New Roman" w:cs="Times New Roman"/>
          <w:szCs w:val="24"/>
        </w:rPr>
        <w:t xml:space="preserve"> δεδομένου ότι δεν θέλουμε να σταθούμε εμπόδιο στην καταβολή των δεδουλευμένων των εργαζομένων. </w:t>
      </w:r>
    </w:p>
    <w:p w14:paraId="4EC6A82F"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EC6A830"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Κωνσταντινόπουλος έχει το</w:t>
      </w:r>
      <w:r>
        <w:rPr>
          <w:rFonts w:eastAsia="Times New Roman" w:cs="Times New Roman"/>
          <w:szCs w:val="24"/>
        </w:rPr>
        <w:t>ν</w:t>
      </w:r>
      <w:r>
        <w:rPr>
          <w:rFonts w:eastAsia="Times New Roman" w:cs="Times New Roman"/>
          <w:szCs w:val="24"/>
        </w:rPr>
        <w:t xml:space="preserve"> λόγο. </w:t>
      </w:r>
    </w:p>
    <w:p w14:paraId="4EC6A831"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κυρία Πρόεδρε. </w:t>
      </w:r>
    </w:p>
    <w:p w14:paraId="4EC6A832"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τέταρτη τροπολογία που αφορά το Υπουργείο Περιβάλλοντος και τα ερωτήματα αλλά και τη διαδικασία θα μιλήσει ο συνάδελφος,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4EC6A833"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1088/13, συμφωνούμε στην εισήγηση και λέμε «ναι». </w:t>
      </w:r>
    </w:p>
    <w:p w14:paraId="4EC6A834"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τη δεύτερη τροπολογί</w:t>
      </w:r>
      <w:r>
        <w:rPr>
          <w:rFonts w:eastAsia="Times New Roman" w:cs="Times New Roman"/>
          <w:szCs w:val="24"/>
        </w:rPr>
        <w:t xml:space="preserve">α, που εισηγήθηκε η κ. </w:t>
      </w:r>
      <w:proofErr w:type="spellStart"/>
      <w:r>
        <w:rPr>
          <w:rFonts w:eastAsia="Times New Roman" w:cs="Times New Roman"/>
          <w:szCs w:val="24"/>
        </w:rPr>
        <w:t>Παπανάτσιου</w:t>
      </w:r>
      <w:proofErr w:type="spellEnd"/>
      <w:r>
        <w:rPr>
          <w:rFonts w:eastAsia="Times New Roman" w:cs="Times New Roman"/>
          <w:szCs w:val="24"/>
        </w:rPr>
        <w:t>, θέλουμε απλώς να της θυμίσουμε ότι σήμερα πρέπει να προχωρήσουμε σε αυτή τη διαδικασία</w:t>
      </w:r>
      <w:r>
        <w:rPr>
          <w:rFonts w:eastAsia="Times New Roman" w:cs="Times New Roman"/>
          <w:szCs w:val="24"/>
        </w:rPr>
        <w:t>,</w:t>
      </w:r>
      <w:r>
        <w:rPr>
          <w:rFonts w:eastAsia="Times New Roman" w:cs="Times New Roman"/>
          <w:szCs w:val="24"/>
        </w:rPr>
        <w:t xml:space="preserve"> λόγω του ότι δεν ήρθε η ποσοτική χαλάρωση. Το κατανοείτε αυτό, αλλά δυστυχώς είναι μια πραγματικότητα, μια επιτυχία της Κυβέρνησής σ</w:t>
      </w:r>
      <w:r>
        <w:rPr>
          <w:rFonts w:eastAsia="Times New Roman" w:cs="Times New Roman"/>
          <w:szCs w:val="24"/>
        </w:rPr>
        <w:t xml:space="preserve">ας που </w:t>
      </w:r>
      <w:r>
        <w:rPr>
          <w:rFonts w:eastAsia="Times New Roman" w:cs="Times New Roman"/>
          <w:szCs w:val="24"/>
        </w:rPr>
        <w:lastRenderedPageBreak/>
        <w:t>εσείς σήμερα είστε εδώ πέρα</w:t>
      </w:r>
      <w:r>
        <w:rPr>
          <w:rFonts w:eastAsia="Times New Roman" w:cs="Times New Roman"/>
          <w:szCs w:val="24"/>
        </w:rPr>
        <w:t>,</w:t>
      </w:r>
      <w:r>
        <w:rPr>
          <w:rFonts w:eastAsia="Times New Roman" w:cs="Times New Roman"/>
          <w:szCs w:val="24"/>
        </w:rPr>
        <w:t xml:space="preserve"> για να ζητήσετε να συνεχιστεί η ισχύς της εγγύησης. </w:t>
      </w:r>
    </w:p>
    <w:p w14:paraId="4EC6A835"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Ως προς την τροπολογία 1090/15 που αφορά τις αποδοχές του ναυτικού προσωπικού της Πλοηγικής Υπηρεσίας, θέλουμε να σας πούμε, κύριε Υπουργέ, ότι κάνετε το ίδιο που έκαν</w:t>
      </w:r>
      <w:r>
        <w:rPr>
          <w:rFonts w:eastAsia="Times New Roman" w:cs="Times New Roman"/>
          <w:szCs w:val="24"/>
        </w:rPr>
        <w:t xml:space="preserve">ε και ο κ. Βαρβιτσιώτης πριν δύο χρόνια. Δεν κάνετε κάποια μεγάλη επιτυχία. Δεν διορθώσατε κάτι στα δύο χρόνια. Κάνετε αυτό που είχε κάνει -την πρώτη εξαίρεση- το 2014 ο κ. Βαρβιτσιώτης. Και σε αυτή την τροπολογία λέμε «ναι». </w:t>
      </w:r>
    </w:p>
    <w:p w14:paraId="4EC6A836"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EC6A837"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Κούζηλος</w:t>
      </w:r>
      <w:proofErr w:type="spellEnd"/>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 </w:t>
      </w:r>
    </w:p>
    <w:p w14:paraId="4EC6A838"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Ευχαριστώ πολύ, κυρία Πρόεδρε. </w:t>
      </w:r>
    </w:p>
    <w:p w14:paraId="4EC6A839"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Για την τροπολογία 1088/13</w:t>
      </w:r>
      <w:r>
        <w:rPr>
          <w:rFonts w:eastAsia="Times New Roman" w:cs="Times New Roman"/>
          <w:szCs w:val="24"/>
        </w:rPr>
        <w:t xml:space="preserve"> όσον αφορά το θέμα με την Αυστραλία, δηλώνουμε «παρών», για να μπορέσει επιτέλους να λυθεί αυτό το μεγάλο πρόβλημα. </w:t>
      </w:r>
    </w:p>
    <w:p w14:paraId="4EC6A83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με γενικό αριθμό 1089 για τον μηχανισμό στήριξης φυσικά και δεν μπορούμε να συναινέσουμε σε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και </w:t>
      </w:r>
      <w:r>
        <w:rPr>
          <w:rFonts w:eastAsia="Times New Roman" w:cs="Times New Roman"/>
          <w:szCs w:val="24"/>
        </w:rPr>
        <w:t>σε θέματα που αφορούν τις τράπεζες.</w:t>
      </w:r>
    </w:p>
    <w:p w14:paraId="4EC6A83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τροπολογία με γενικό αριθμό 1091 που αφορά το ΙΓΜΕ, αυτό υπήρχε, το κατήργησε η Νέα Δημοκρατία μαζί με το ΠΑΣΟΚ. Από εδώ και πέρα περιμένουμε να δούμε τι θα γίνει με αυτό το πολύ σοβαρό θέμα. Γιατί στο ΙΓΜΕ βασίζ</w:t>
      </w:r>
      <w:r>
        <w:rPr>
          <w:rFonts w:eastAsia="Times New Roman" w:cs="Times New Roman"/>
          <w:szCs w:val="24"/>
        </w:rPr>
        <w:t xml:space="preserve">ονταν όλες οι γεωλογικές μελέτες και όλος ο πλούτος της χώρας μας. </w:t>
      </w:r>
    </w:p>
    <w:p w14:paraId="4EC6A83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Συγγνώμη, κύριε Υπουργέ, αλλά είναι δύο χρόνια και λύνουμε τώρα το πρόβλημα και ακόμα δεν το έχουμε λύσει αυτό το συγκεκριμένο πρόβλημα. Είναι δύο χρόνια. Ήταν και μία δέσμευσή σας όταν ήσ</w:t>
      </w:r>
      <w:r>
        <w:rPr>
          <w:rFonts w:eastAsia="Times New Roman" w:cs="Times New Roman"/>
          <w:szCs w:val="24"/>
        </w:rPr>
        <w:t>ασταν αντιπολίτευση.</w:t>
      </w:r>
    </w:p>
    <w:p w14:paraId="4EC6A83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Τέλος, να κλείσω με την τροπολογία με γενικό αριθμό 1090 για την Πλοηγική Υπηρεσία. Δηλώνουμε και σε αυτή «παρών». Εδώ, όμως, υπάρχουν κάποια ερωτήματα</w:t>
      </w:r>
      <w:r>
        <w:rPr>
          <w:rFonts w:eastAsia="Times New Roman" w:cs="Times New Roman"/>
          <w:szCs w:val="24"/>
        </w:rPr>
        <w:t>.</w:t>
      </w:r>
      <w:r>
        <w:rPr>
          <w:rFonts w:eastAsia="Times New Roman" w:cs="Times New Roman"/>
          <w:szCs w:val="24"/>
        </w:rPr>
        <w:t xml:space="preserve"> Τι θα κάνετε με την πολυνομία που υπάρχει αυτή τη στιγμή στην Πλοηγική Υπηρεσία; Υ</w:t>
      </w:r>
      <w:r>
        <w:rPr>
          <w:rFonts w:eastAsia="Times New Roman" w:cs="Times New Roman"/>
          <w:szCs w:val="24"/>
        </w:rPr>
        <w:t xml:space="preserve">πάρχουν βασιλικά διατάγματα που διέπουν τον ιδρυτικό νόμο της Πλοηγικής Υπηρεσίας. Τι θα πράξετε για τα θέματα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Οι πιέσεις πιστεύω ότι είναι πάρα πολύ μεγάλες, η Ευρωπαϊκή Ένωση έχει πάρει θέση και το γνωρίζουμε. Όταν πουλήθηκε ο ΟΛΠ στην </w:t>
      </w:r>
      <w:r>
        <w:rPr>
          <w:rFonts w:eastAsia="Times New Roman" w:cs="Times New Roman"/>
          <w:szCs w:val="24"/>
        </w:rPr>
        <w:t>«</w:t>
      </w:r>
      <w:r>
        <w:rPr>
          <w:rFonts w:eastAsia="Times New Roman" w:cs="Times New Roman"/>
          <w:szCs w:val="24"/>
          <w:lang w:val="en-US"/>
        </w:rPr>
        <w:t>COSC</w:t>
      </w:r>
      <w:r>
        <w:rPr>
          <w:rFonts w:eastAsia="Times New Roman" w:cs="Times New Roman"/>
          <w:szCs w:val="24"/>
          <w:lang w:val="en-US"/>
        </w:rPr>
        <w:t>O</w:t>
      </w:r>
      <w:r>
        <w:rPr>
          <w:rFonts w:eastAsia="Times New Roman" w:cs="Times New Roman"/>
          <w:szCs w:val="24"/>
        </w:rPr>
        <w:t>»</w:t>
      </w:r>
      <w:r>
        <w:rPr>
          <w:rFonts w:eastAsia="Times New Roman" w:cs="Times New Roman"/>
          <w:szCs w:val="24"/>
        </w:rPr>
        <w:t>, τότε ήταν το πρώτο πράγμα που είχε ακουστεί στην πιάτσα και ακουγόταν ακόμα και πιο πριν, δηλαδή, ότι θέλει να φτιάξει δικό της κράτος.</w:t>
      </w:r>
    </w:p>
    <w:p w14:paraId="4EC6A83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τρίτον, επειδή είπατε ότι δεν υπήρχαν πλοηγίδες, όντως δεν υπήρχαν πλοηγίδες. Μήπως θα πρέπει να δείτε λιγάκι το</w:t>
      </w:r>
      <w:r>
        <w:rPr>
          <w:rFonts w:eastAsia="Times New Roman" w:cs="Times New Roman"/>
          <w:szCs w:val="24"/>
        </w:rPr>
        <w:t xml:space="preserve"> θέμα πριν το 2004</w:t>
      </w:r>
      <w:r>
        <w:rPr>
          <w:rFonts w:eastAsia="Times New Roman" w:cs="Times New Roman"/>
          <w:szCs w:val="24"/>
        </w:rPr>
        <w:t>,</w:t>
      </w:r>
      <w:r>
        <w:rPr>
          <w:rFonts w:eastAsia="Times New Roman" w:cs="Times New Roman"/>
          <w:szCs w:val="24"/>
        </w:rPr>
        <w:t xml:space="preserve"> οι πλοηγίδες που υπήρχαν πώς είχαν αποκτηθεί, τι υπήρχε, ποιες σάπισαν στο λιμάνι μέσα; Γιατί αυτό ήταν ένα μέγα σκάνδαλο, ήταν τεράστια τα ποσά που είχαν δοθεί τότε. </w:t>
      </w:r>
    </w:p>
    <w:p w14:paraId="4EC6A83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EC6A84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w:t>
      </w:r>
      <w:r>
        <w:rPr>
          <w:rFonts w:eastAsia="Times New Roman" w:cs="Times New Roman"/>
          <w:szCs w:val="24"/>
        </w:rPr>
        <w:t xml:space="preserve"> έχει ο κ. </w:t>
      </w:r>
      <w:proofErr w:type="spellStart"/>
      <w:r>
        <w:rPr>
          <w:rFonts w:eastAsia="Times New Roman" w:cs="Times New Roman"/>
          <w:szCs w:val="24"/>
        </w:rPr>
        <w:t>Βαρδαλής</w:t>
      </w:r>
      <w:proofErr w:type="spellEnd"/>
      <w:r>
        <w:rPr>
          <w:rFonts w:eastAsia="Times New Roman" w:cs="Times New Roman"/>
          <w:szCs w:val="24"/>
        </w:rPr>
        <w:t xml:space="preserve"> από το ΚΚΕ.</w:t>
      </w:r>
    </w:p>
    <w:p w14:paraId="4EC6A84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κυρία Πρόεδρε.</w:t>
      </w:r>
    </w:p>
    <w:p w14:paraId="4EC6A84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Για την πρώτη τροπολογία που αφορά την εξουσιοδότηση για ρύθμιση ειδικών ζητημάτων για την παραμονή των νέων στην Αυστραλία, θέλω να σας θυμίσω, κύριε Υπουργέ, ότι εμείς είχαμε κ</w:t>
      </w:r>
      <w:r>
        <w:rPr>
          <w:rFonts w:eastAsia="Times New Roman" w:cs="Times New Roman"/>
          <w:szCs w:val="24"/>
        </w:rPr>
        <w:t>αταψηφίσει και το μνημόνιο συνεργασίας τότε. Γιατί; Η κινητικότητα είναι μεγάλη κουβέντα. Γιατί άραγε καθιερώθηκε στη ζωή μας; Ποιος ήταν ο στόχος των επιχειρηματικών ομίλων; Έπρεπε να βρει φθηνό και εξειδικευμένο εργατικό δυναμικό</w:t>
      </w:r>
      <w:r>
        <w:rPr>
          <w:rFonts w:eastAsia="Times New Roman" w:cs="Times New Roman"/>
          <w:szCs w:val="24"/>
        </w:rPr>
        <w:t>,</w:t>
      </w:r>
      <w:r>
        <w:rPr>
          <w:rFonts w:eastAsia="Times New Roman" w:cs="Times New Roman"/>
          <w:szCs w:val="24"/>
        </w:rPr>
        <w:t xml:space="preserve"> οποιαδήποτε στιγμή οπου</w:t>
      </w:r>
      <w:r>
        <w:rPr>
          <w:rFonts w:eastAsia="Times New Roman" w:cs="Times New Roman"/>
          <w:szCs w:val="24"/>
        </w:rPr>
        <w:t>δήποτε στον κόσμο δραστηριοποιείται. Αυτή είναι η ουσία του ζητήματος. Για τους ίδιους λόγους εμείς θα καταψηφίσουμε και τη συγκεκριμένη τροπολογία.</w:t>
      </w:r>
    </w:p>
    <w:p w14:paraId="4EC6A84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που αφορά τον </w:t>
      </w:r>
      <w:r>
        <w:rPr>
          <w:rFonts w:eastAsia="Times New Roman" w:cs="Times New Roman"/>
          <w:szCs w:val="24"/>
          <w:lang w:val="en-US"/>
        </w:rPr>
        <w:t>ELA</w:t>
      </w:r>
      <w:r>
        <w:rPr>
          <w:rFonts w:eastAsia="Times New Roman" w:cs="Times New Roman"/>
          <w:szCs w:val="24"/>
        </w:rPr>
        <w:t>, σκοπό έχει τη διασφάλιση της επαρκούς ρευστότητας του πιστωτικού συστήματος μ</w:t>
      </w:r>
      <w:r>
        <w:rPr>
          <w:rFonts w:eastAsia="Times New Roman" w:cs="Times New Roman"/>
          <w:szCs w:val="24"/>
        </w:rPr>
        <w:t>ε την εγγύηση του κράτους. Κατανοούμε ότι προτεραιότητά σας είναι η στήριξη των τραπεζών</w:t>
      </w:r>
      <w:r>
        <w:rPr>
          <w:rFonts w:eastAsia="Times New Roman" w:cs="Times New Roman"/>
          <w:szCs w:val="24"/>
        </w:rPr>
        <w:t>,</w:t>
      </w:r>
      <w:r>
        <w:rPr>
          <w:rFonts w:eastAsia="Times New Roman" w:cs="Times New Roman"/>
          <w:szCs w:val="24"/>
        </w:rPr>
        <w:t xml:space="preserve"> γιατί στο σύστημα που στηρίζετε όλοι </w:t>
      </w:r>
      <w:r>
        <w:rPr>
          <w:rFonts w:eastAsia="Times New Roman" w:cs="Times New Roman"/>
          <w:szCs w:val="24"/>
        </w:rPr>
        <w:t>σας,</w:t>
      </w:r>
      <w:r>
        <w:rPr>
          <w:rFonts w:eastAsia="Times New Roman" w:cs="Times New Roman"/>
          <w:szCs w:val="24"/>
        </w:rPr>
        <w:t xml:space="preserve"> είναι αναγκαίος πυλώνας για τη λειτουργία του. </w:t>
      </w:r>
      <w:r>
        <w:rPr>
          <w:rFonts w:eastAsia="Times New Roman" w:cs="Times New Roman"/>
          <w:szCs w:val="24"/>
        </w:rPr>
        <w:t>Β</w:t>
      </w:r>
      <w:r>
        <w:rPr>
          <w:rFonts w:eastAsia="Times New Roman" w:cs="Times New Roman"/>
          <w:szCs w:val="24"/>
        </w:rPr>
        <w:t>εβαίως αποφασιστικό εργαλείο σε αυτή την κατεύθυνση αποτελεί και ο λεγόμενος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κτακτος </w:t>
      </w:r>
      <w:r>
        <w:rPr>
          <w:rFonts w:eastAsia="Times New Roman" w:cs="Times New Roman"/>
          <w:szCs w:val="24"/>
        </w:rPr>
        <w:t>Μ</w:t>
      </w:r>
      <w:r>
        <w:rPr>
          <w:rFonts w:eastAsia="Times New Roman" w:cs="Times New Roman"/>
          <w:szCs w:val="24"/>
        </w:rPr>
        <w:t xml:space="preserve">ηχανισμός Στήριξης ο </w:t>
      </w:r>
      <w:r>
        <w:rPr>
          <w:rFonts w:eastAsia="Times New Roman" w:cs="Times New Roman"/>
          <w:szCs w:val="24"/>
          <w:lang w:val="en-US"/>
        </w:rPr>
        <w:t>ELA</w:t>
      </w:r>
      <w:r>
        <w:rPr>
          <w:rFonts w:eastAsia="Times New Roman" w:cs="Times New Roman"/>
          <w:szCs w:val="24"/>
        </w:rPr>
        <w:t>. Είμαστε κάθετα αντίθετοι και θα την καταψηφίσουμε.</w:t>
      </w:r>
    </w:p>
    <w:p w14:paraId="4EC6A84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τρίτη</w:t>
      </w:r>
      <w:r>
        <w:rPr>
          <w:rFonts w:eastAsia="Times New Roman" w:cs="Times New Roman"/>
          <w:szCs w:val="24"/>
        </w:rPr>
        <w:t xml:space="preserve"> που αφορά την Πλοηγική Υπηρεσία, για εμάς ο τομέας αυτός είναι στρατηγικής σημασίας και θα πρέπει να είναι αποκλειστικά δημόσιος και να παραμείνει δημόσιος. Γιατί το λέμε, κύριε Υπουργέ, μια που είστε εδώ; Ζητάμε και τη δέσμευση της Κυβέρνησης γι’ αυτό το</w:t>
      </w:r>
      <w:r>
        <w:rPr>
          <w:rFonts w:eastAsia="Times New Roman" w:cs="Times New Roman"/>
          <w:szCs w:val="24"/>
        </w:rPr>
        <w:t xml:space="preserve"> ζήτημα. Γιατί και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άλλοι επιχειρηματικοί όμιλοι επιδιώκουν να ιδιωτικοποιηθεί. </w:t>
      </w:r>
      <w:r>
        <w:rPr>
          <w:rFonts w:eastAsia="Times New Roman" w:cs="Times New Roman"/>
          <w:szCs w:val="24"/>
        </w:rPr>
        <w:t>Όχι</w:t>
      </w:r>
      <w:r>
        <w:rPr>
          <w:rFonts w:eastAsia="Times New Roman" w:cs="Times New Roman"/>
          <w:szCs w:val="24"/>
        </w:rPr>
        <w:t xml:space="preserve"> μόνο θα πρέπει να παραμείνει δημόσια αλλά θα πρέπει να παρθούν και όλα εκείνα τα μέτρα</w:t>
      </w:r>
      <w:r>
        <w:rPr>
          <w:rFonts w:eastAsia="Times New Roman" w:cs="Times New Roman"/>
          <w:szCs w:val="24"/>
        </w:rPr>
        <w:t>,</w:t>
      </w:r>
      <w:r>
        <w:rPr>
          <w:rFonts w:eastAsia="Times New Roman" w:cs="Times New Roman"/>
          <w:szCs w:val="24"/>
        </w:rPr>
        <w:t xml:space="preserve"> ώστε να στελεχωθεί πλήρως και να εξασφαλιστούν οι οικονομικοί πόροι για</w:t>
      </w:r>
      <w:r>
        <w:rPr>
          <w:rFonts w:eastAsia="Times New Roman" w:cs="Times New Roman"/>
          <w:szCs w:val="24"/>
        </w:rPr>
        <w:t xml:space="preserve"> την βελτίωση γενικότερα των υποδομών αλλά και τη μισθοδοσία των εργαζόμενων. </w:t>
      </w:r>
    </w:p>
    <w:p w14:paraId="4EC6A84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τη συγκεκριμένη τροπολογία θα την ψηφίσουμε. Γιατί; Γιατί αντιμετωπίζει μια αδικαιολόγητη, κατά τη γνώμη μας, εκκρεμότητα με τις αμοιβές των εργαζόμενων. Πρέπει άμεσα να λ</w:t>
      </w:r>
      <w:r>
        <w:rPr>
          <w:rFonts w:eastAsia="Times New Roman" w:cs="Times New Roman"/>
          <w:szCs w:val="24"/>
        </w:rPr>
        <w:t>υθεί το ζήτημα.</w:t>
      </w:r>
    </w:p>
    <w:p w14:paraId="4EC6A84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την τέταρτη και τελευταία τροπολογία που αφορά το ΙΓΜΕ: Κύριε Υπουργέ, δεν είναι παρατήρηση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οι ίδιοι οι εργαζόμενοι ζήτησαν, πριν καταθέσετε την τροπολογία, να τη δουν. Τη στείλατε μετά που την καταθέσατε </w:t>
      </w:r>
      <w:r>
        <w:rPr>
          <w:rFonts w:eastAsia="Times New Roman" w:cs="Times New Roman"/>
          <w:szCs w:val="24"/>
        </w:rPr>
        <w:t>στη Βουλή. Γιατί το λέω αυτό; Ας πούμε, οι εργαζόμενοι διαφωνούν με την παράγραφο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ι εμείς διαφωνούμε. Έτσι όπως είναι διατυπωμένη</w:t>
      </w:r>
      <w:r>
        <w:rPr>
          <w:rFonts w:eastAsia="Times New Roman" w:cs="Times New Roman"/>
          <w:szCs w:val="24"/>
        </w:rPr>
        <w:t>,</w:t>
      </w:r>
      <w:r>
        <w:rPr>
          <w:rFonts w:eastAsia="Times New Roman" w:cs="Times New Roman"/>
          <w:szCs w:val="24"/>
        </w:rPr>
        <w:t xml:space="preserve"> αναστέλλεται η λήψη ασφαλιστικών μέτρων και κατά τη γνώμη μας θα πρέπει να την αποσύρετε, γιατί αναστέλλεται στην πράξη κ</w:t>
      </w:r>
      <w:r>
        <w:rPr>
          <w:rFonts w:eastAsia="Times New Roman" w:cs="Times New Roman"/>
          <w:szCs w:val="24"/>
        </w:rPr>
        <w:t>αι το δικαίωμα των εργαζομένων να προσφύγουν σε ασφαλιστικά μέτρα. Εσείς μας είπατε, όταν παρουσιάζατε την τροπολογία ότι αύριο θα πληρωθούν οι εργαζόμενοι. Κι αν δεν πληρωθούν; Να μην έχουν οι εργαζόμενοι το δικαίωμα να κάνουν ασφαλιστικά μέτρα; Λέτε εσεί</w:t>
      </w:r>
      <w:r>
        <w:rPr>
          <w:rFonts w:eastAsia="Times New Roman" w:cs="Times New Roman"/>
          <w:szCs w:val="24"/>
        </w:rPr>
        <w:t xml:space="preserve">ς ότι θα πληρωθούν. Πόσοι Υπουργοί είπαν ότι θα πληρωθούν μέχρι τώρα; Γιατί να αφαιρέσετε αυτό το δικαίωμα από τους εργαζομένους; </w:t>
      </w:r>
    </w:p>
    <w:p w14:paraId="4EC6A84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κουνάτε το κεφάλι; Θα πάρετε τον λόγο και θα εξηγήσετε. </w:t>
      </w:r>
    </w:p>
    <w:p w14:paraId="4EC6A84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μας, εν πάση </w:t>
      </w:r>
      <w:proofErr w:type="spellStart"/>
      <w:r>
        <w:rPr>
          <w:rFonts w:eastAsia="Times New Roman" w:cs="Times New Roman"/>
          <w:szCs w:val="24"/>
        </w:rPr>
        <w:t>περιπτώσει</w:t>
      </w:r>
      <w:proofErr w:type="spellEnd"/>
      <w:r>
        <w:rPr>
          <w:rFonts w:eastAsia="Times New Roman" w:cs="Times New Roman"/>
          <w:szCs w:val="24"/>
        </w:rPr>
        <w:t>, όλο αυτό το ιστορικό πο</w:t>
      </w:r>
      <w:r>
        <w:rPr>
          <w:rFonts w:eastAsia="Times New Roman" w:cs="Times New Roman"/>
          <w:szCs w:val="24"/>
        </w:rPr>
        <w:t>υ αναφέρετε με την εξέλιξη του ΙΓΜΕ, αυτή η υποβάθμιση είτε το θέλετε είτε όχι, αντικειμενικά διευκολύνει την παράδοση του ορυκτού πλούτου στους επιχειρηματικούς ομίλους με σκοπό την κερδοφορία τους. Και αν συνεχιστεί αυτή η υποβάθμιση, λέω ότι αναγκαστικά</w:t>
      </w:r>
      <w:r>
        <w:rPr>
          <w:rFonts w:eastAsia="Times New Roman" w:cs="Times New Roman"/>
          <w:szCs w:val="24"/>
        </w:rPr>
        <w:t xml:space="preserve"> θα πάμε προς αυτή την κατεύθυνση. Επόμενα αυτά που είπατε στην αρχή. Θα πρέπει όμως να πάρετε όλα τα αναγκαία μέτρα για να υλοποιηθούν, δηλαδή να συνεχιστεί το ερευνητικό έργο του ΙΓΜΕ και συνολικά όλων των δράσεων του </w:t>
      </w:r>
      <w:r>
        <w:rPr>
          <w:rFonts w:eastAsia="Times New Roman" w:cs="Times New Roman"/>
          <w:szCs w:val="24"/>
        </w:rPr>
        <w:t>ι</w:t>
      </w:r>
      <w:r>
        <w:rPr>
          <w:rFonts w:eastAsia="Times New Roman" w:cs="Times New Roman"/>
          <w:szCs w:val="24"/>
        </w:rPr>
        <w:t>νστιτούτου. Όταν λέμε άμεσα, λέμε ά</w:t>
      </w:r>
      <w:r>
        <w:rPr>
          <w:rFonts w:eastAsia="Times New Roman" w:cs="Times New Roman"/>
          <w:szCs w:val="24"/>
        </w:rPr>
        <w:t>μεσα, αύριο</w:t>
      </w:r>
      <w:r>
        <w:rPr>
          <w:rFonts w:eastAsia="Times New Roman" w:cs="Times New Roman"/>
          <w:szCs w:val="24"/>
        </w:rPr>
        <w:t>,</w:t>
      </w:r>
      <w:r>
        <w:rPr>
          <w:rFonts w:eastAsia="Times New Roman" w:cs="Times New Roman"/>
          <w:szCs w:val="24"/>
        </w:rPr>
        <w:t xml:space="preserve"> δηλαδή, να μπει η διοίκηση και να πληρωθούν οι εργαζόμενοι. </w:t>
      </w:r>
    </w:p>
    <w:p w14:paraId="4EC6A84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Τέλος, θέλω να πω και το εξής, σε κάθε περίπτωση η αγωνιστική ετοιμότητα των εργαζομένων, η πίεση προς την Κυβέρνηση, οι συνεχείς κινητοποιήσεις το τελευταίο τρίμηνο απέδειξαν για μι</w:t>
      </w:r>
      <w:r>
        <w:rPr>
          <w:rFonts w:eastAsia="Times New Roman" w:cs="Times New Roman"/>
          <w:szCs w:val="24"/>
        </w:rPr>
        <w:t xml:space="preserve">α ακόμα φορά ότι μπορούν να φέρουν αποτελέσματα. </w:t>
      </w:r>
    </w:p>
    <w:p w14:paraId="4EC6A84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4EC6A84B" w14:textId="77777777" w:rsidR="001761EF" w:rsidRDefault="00F551DB">
      <w:pPr>
        <w:spacing w:line="600" w:lineRule="auto"/>
        <w:ind w:firstLine="720"/>
        <w:contextualSpacing/>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Κι εμείς ευχαριστούμε. </w:t>
      </w:r>
    </w:p>
    <w:p w14:paraId="4EC6A84C" w14:textId="77777777" w:rsidR="001761EF" w:rsidRDefault="00F551DB">
      <w:pPr>
        <w:spacing w:line="600" w:lineRule="auto"/>
        <w:ind w:firstLine="720"/>
        <w:contextualSpacing/>
        <w:jc w:val="both"/>
        <w:rPr>
          <w:rFonts w:eastAsia="Times New Roman"/>
          <w:bCs/>
          <w:szCs w:val="24"/>
        </w:rPr>
      </w:pPr>
      <w:r>
        <w:rPr>
          <w:rFonts w:eastAsia="Times New Roman"/>
          <w:bCs/>
          <w:szCs w:val="24"/>
        </w:rPr>
        <w:lastRenderedPageBreak/>
        <w:t xml:space="preserve">Τον λόγο έχει τώρα ο κ. Κωνσταντίνος </w:t>
      </w:r>
      <w:proofErr w:type="spellStart"/>
      <w:r>
        <w:rPr>
          <w:rFonts w:eastAsia="Times New Roman"/>
          <w:bCs/>
          <w:szCs w:val="24"/>
        </w:rPr>
        <w:t>Κατσίκης</w:t>
      </w:r>
      <w:proofErr w:type="spellEnd"/>
      <w:r>
        <w:rPr>
          <w:rFonts w:eastAsia="Times New Roman"/>
          <w:bCs/>
          <w:szCs w:val="24"/>
        </w:rPr>
        <w:t xml:space="preserve">. </w:t>
      </w:r>
    </w:p>
    <w:p w14:paraId="4EC6A84D" w14:textId="77777777" w:rsidR="001761EF" w:rsidRDefault="00F551DB">
      <w:pPr>
        <w:spacing w:line="600" w:lineRule="auto"/>
        <w:ind w:firstLine="720"/>
        <w:contextualSpacing/>
        <w:jc w:val="both"/>
        <w:rPr>
          <w:rFonts w:eastAsia="Times New Roman"/>
          <w:bCs/>
          <w:szCs w:val="24"/>
        </w:rPr>
      </w:pPr>
      <w:r>
        <w:rPr>
          <w:rFonts w:eastAsia="Times New Roman"/>
          <w:b/>
          <w:bCs/>
          <w:szCs w:val="24"/>
        </w:rPr>
        <w:t>ΚΩΝΣΤΑΝΤΙΝΟΣ ΚΑΤΣΙΚΗΣ:</w:t>
      </w:r>
      <w:r>
        <w:rPr>
          <w:rFonts w:eastAsia="Times New Roman"/>
          <w:bCs/>
          <w:szCs w:val="24"/>
        </w:rPr>
        <w:t xml:space="preserve"> Ευχαριστώ, κυρία Πρόεδρε. </w:t>
      </w:r>
    </w:p>
    <w:p w14:paraId="4EC6A84E" w14:textId="77777777" w:rsidR="001761EF" w:rsidRDefault="00F551DB">
      <w:pPr>
        <w:spacing w:line="600" w:lineRule="auto"/>
        <w:ind w:firstLine="720"/>
        <w:contextualSpacing/>
        <w:jc w:val="both"/>
        <w:rPr>
          <w:rFonts w:eastAsia="Times New Roman"/>
          <w:bCs/>
          <w:szCs w:val="24"/>
        </w:rPr>
      </w:pPr>
      <w:r>
        <w:rPr>
          <w:rFonts w:eastAsia="Times New Roman"/>
          <w:bCs/>
          <w:szCs w:val="24"/>
        </w:rPr>
        <w:t>Ξεκινάω με την</w:t>
      </w:r>
      <w:r>
        <w:rPr>
          <w:rFonts w:eastAsia="Times New Roman"/>
          <w:bCs/>
          <w:szCs w:val="24"/>
        </w:rPr>
        <w:t xml:space="preserve"> τροπολογία με γενικό αριθμό 1088 και ειδικό 13, την οποία ανέπτυξε ο Υπουργός κ. Κουίκ και η οποία αφορά την έκδοση επιστολής συναίνεσης της ελληνικής Κυβέρνησης για την παραμονή των νέων Ελλήνων υπηκόων στην Αυστραλία, κατ’ εφαρμογή διατάξεων μνημονίου κ</w:t>
      </w:r>
      <w:r>
        <w:rPr>
          <w:rFonts w:eastAsia="Times New Roman"/>
          <w:bCs/>
          <w:szCs w:val="24"/>
        </w:rPr>
        <w:t>ατανόησης. Θα πω ότι είναι κοινή επιθυμία ενδυνάμωσης των δεσμών της Ελλάδας και της Αυστραλίας και αυτή η κοινή επιθυμία οδήγησε τις κυβερνήσεις των δύο χωρών σε υπογραφή μνημονίου κατανόησης στις 14-5-2014, το οποίο αποσκοπεί στην εξοικείωση των νέων των</w:t>
      </w:r>
      <w:r>
        <w:rPr>
          <w:rFonts w:eastAsia="Times New Roman"/>
          <w:bCs/>
          <w:szCs w:val="24"/>
        </w:rPr>
        <w:t xml:space="preserve"> χωρών αυτών από δεκαοκτώ έως τριάντα ενός ετών με τον πολιτισμό, τη γλώσσα και την κουλτούρα της άλλης χώρας. Στις διατάξεις του μνημονίου αυτού καθορίζονται οι προϋποθέσεις </w:t>
      </w:r>
      <w:proofErr w:type="spellStart"/>
      <w:r>
        <w:rPr>
          <w:rFonts w:eastAsia="Times New Roman"/>
          <w:bCs/>
          <w:szCs w:val="24"/>
        </w:rPr>
        <w:t>επιλεξιμότητας</w:t>
      </w:r>
      <w:proofErr w:type="spellEnd"/>
      <w:r>
        <w:rPr>
          <w:rFonts w:eastAsia="Times New Roman"/>
          <w:bCs/>
          <w:szCs w:val="24"/>
        </w:rPr>
        <w:t xml:space="preserve"> Ελλήνων και Αυστραλών αντίστοιχα, προκειμένου να τους χορηγηθεί άδ</w:t>
      </w:r>
      <w:r>
        <w:rPr>
          <w:rFonts w:eastAsia="Times New Roman"/>
          <w:bCs/>
          <w:szCs w:val="24"/>
        </w:rPr>
        <w:t>εια προσωρινής διαμονής από τις αρμόδιες αρχές του μέρους υποδοχής. Με τη συγκεκριμένη τροπολογία</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παρέχεται η εξουσιοδότηση για τον καθορισμό, </w:t>
      </w:r>
      <w:r>
        <w:rPr>
          <w:rFonts w:eastAsia="Times New Roman"/>
          <w:bCs/>
          <w:szCs w:val="24"/>
        </w:rPr>
        <w:lastRenderedPageBreak/>
        <w:t xml:space="preserve">με κοινή υπουργική απόφαση, της διαδικασίας, των δικαιολογητικών του καταβαλλόμενου </w:t>
      </w:r>
      <w:proofErr w:type="spellStart"/>
      <w:r>
        <w:rPr>
          <w:rFonts w:eastAsia="Times New Roman"/>
          <w:bCs/>
          <w:szCs w:val="24"/>
        </w:rPr>
        <w:t>παραβόλου</w:t>
      </w:r>
      <w:proofErr w:type="spellEnd"/>
      <w:r>
        <w:rPr>
          <w:rFonts w:eastAsia="Times New Roman"/>
          <w:bCs/>
          <w:szCs w:val="24"/>
        </w:rPr>
        <w:t xml:space="preserve"> και κάθε ά</w:t>
      </w:r>
      <w:r>
        <w:rPr>
          <w:rFonts w:eastAsia="Times New Roman"/>
          <w:bCs/>
          <w:szCs w:val="24"/>
        </w:rPr>
        <w:t xml:space="preserve">λλου ζητήματος που είναι απαραίτητο για την έκδοση της επιστολής, με τη δήλωση συναίνεσης της ελληνικής Κυβερνήσεως ως προς την παραμονή των νέων Ελλήνων υπηκόων στην Αυστραλία, όπως ορίζεται στις διατάξεις του μνημονίου κατανόησης που υπεγράφη μεταξύ των </w:t>
      </w:r>
      <w:r>
        <w:rPr>
          <w:rFonts w:eastAsia="Times New Roman"/>
          <w:bCs/>
          <w:szCs w:val="24"/>
        </w:rPr>
        <w:t>κυβερνήσεων της Ελλάδας και της Αυστραλίας. Η προτεινόμενη επίσης τροπολογία</w:t>
      </w:r>
      <w:r>
        <w:rPr>
          <w:rFonts w:eastAsia="Times New Roman"/>
          <w:bCs/>
          <w:szCs w:val="24"/>
        </w:rPr>
        <w:t>,</w:t>
      </w:r>
      <w:r>
        <w:rPr>
          <w:rFonts w:eastAsia="Times New Roman"/>
          <w:bCs/>
          <w:szCs w:val="24"/>
        </w:rPr>
        <w:t xml:space="preserve"> θέλω εδώ να σημειώσω ότι δεν προκαλεί δαπάνη σε βάρος του κρατικού προϋπολογισμού και βεβαίως την υπερψηφίζουμε. </w:t>
      </w:r>
    </w:p>
    <w:p w14:paraId="4EC6A84F" w14:textId="77777777" w:rsidR="001761EF" w:rsidRDefault="00F551DB">
      <w:pPr>
        <w:spacing w:line="600" w:lineRule="auto"/>
        <w:ind w:firstLine="720"/>
        <w:contextualSpacing/>
        <w:jc w:val="both"/>
        <w:rPr>
          <w:rFonts w:eastAsia="Times New Roman"/>
          <w:bCs/>
          <w:szCs w:val="24"/>
        </w:rPr>
      </w:pPr>
      <w:r>
        <w:rPr>
          <w:rFonts w:eastAsia="Times New Roman"/>
          <w:bCs/>
          <w:szCs w:val="24"/>
        </w:rPr>
        <w:t>Σε ό,τι αφορά τη δεύτερη τροπολογία, με γενικό αριθμό 1089 και ε</w:t>
      </w:r>
      <w:r>
        <w:rPr>
          <w:rFonts w:eastAsia="Times New Roman"/>
          <w:bCs/>
          <w:szCs w:val="24"/>
        </w:rPr>
        <w:t xml:space="preserve">ιδικό 14, την οποία ανέπτυξε η Υφυπουργός κ. </w:t>
      </w:r>
      <w:proofErr w:type="spellStart"/>
      <w:r>
        <w:rPr>
          <w:rFonts w:eastAsia="Times New Roman"/>
          <w:bCs/>
          <w:szCs w:val="24"/>
        </w:rPr>
        <w:t>Παπανάτσιου</w:t>
      </w:r>
      <w:proofErr w:type="spellEnd"/>
      <w:r>
        <w:rPr>
          <w:rFonts w:eastAsia="Times New Roman"/>
          <w:bCs/>
          <w:szCs w:val="24"/>
        </w:rPr>
        <w:t>, έχω να προσθέσω ότι με σκοπό τη διασφάλιση της επάρκειας ρευστότητας του πιστωτικού μας συστήματος</w:t>
      </w:r>
      <w:r>
        <w:rPr>
          <w:rFonts w:eastAsia="Times New Roman"/>
          <w:bCs/>
          <w:szCs w:val="24"/>
        </w:rPr>
        <w:t>,</w:t>
      </w:r>
      <w:r>
        <w:rPr>
          <w:rFonts w:eastAsia="Times New Roman"/>
          <w:bCs/>
          <w:szCs w:val="24"/>
        </w:rPr>
        <w:t xml:space="preserve"> προβλέφθηκε με την από 14-9-2011 πράξη νομοθετικού περιεχομένου, η οποία κυρώθηκε με τον ν.4031/20</w:t>
      </w:r>
      <w:r>
        <w:rPr>
          <w:rFonts w:eastAsia="Times New Roman"/>
          <w:bCs/>
          <w:szCs w:val="24"/>
        </w:rPr>
        <w:t>11, η εγγύηση του ελληνικού δημοσίου προς την Τράπεζα της Ελλάδος για την κάλυψη πιστώσεων σε τράπεζες του εσωτερικού, σε ενδεχόμενο προσωρινό πρόβλημα ρευστότητάς τους, με την προϋπόθεση πάντοτε ότι παραμένουν φερέγγυες.</w:t>
      </w:r>
    </w:p>
    <w:p w14:paraId="4EC6A850"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προτεινόμενη διάταξη δεν εισάγει, αλλά τροποποιεί τη χρονική ισχύ των εγγυήσεων, η οποία έληξε στις 30-6-2017. Προκύπτουν εδώ -και θεωρώ σημαντικό να το πω- έσοδα στον κρατικό προϋπολογισμό από την είσπραξη της προμήθειας υπέρ του ελληνικού </w:t>
      </w:r>
      <w:r>
        <w:rPr>
          <w:rFonts w:eastAsia="Times New Roman" w:cs="Times New Roman"/>
          <w:szCs w:val="24"/>
        </w:rPr>
        <w:t xml:space="preserve">δημοσίου </w:t>
      </w:r>
      <w:r>
        <w:rPr>
          <w:rFonts w:eastAsia="Times New Roman" w:cs="Times New Roman"/>
          <w:szCs w:val="24"/>
        </w:rPr>
        <w:t xml:space="preserve">για </w:t>
      </w:r>
      <w:r>
        <w:rPr>
          <w:rFonts w:eastAsia="Times New Roman" w:cs="Times New Roman"/>
          <w:szCs w:val="24"/>
        </w:rPr>
        <w:t xml:space="preserve">τις παρεχόμενες εγγυήσεις. Η ενδεχόμενη, δε, δαπάνη σε περίπτωση κατάπτωσης των παρεχόμενων εγγυήσεων για το χρονικό διάστημα που προβλέπει η διάταξη, δεν μπορεί να υπερβεί το ποσό των 90 δισεκατομμυρίων. </w:t>
      </w:r>
    </w:p>
    <w:p w14:paraId="4EC6A851"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σε αυτό το σημείο -πριν τελειώσω την τοποθέτησ</w:t>
      </w:r>
      <w:r>
        <w:rPr>
          <w:rFonts w:eastAsia="Times New Roman" w:cs="Times New Roman"/>
          <w:szCs w:val="24"/>
        </w:rPr>
        <w:t>ή μου γι’ αυτήν την τροπολογία- θα ήθελα να πω ότι μου προκάλεσε έκπληξη η τοποθέτηση του συναδέλφου της Δημοκρατικής Συμπαράταξης όταν είπε ότι η παράταση αυτή γίνεται διότι δεν είμαστε στην ποσοτική χαλάρωση. Μα, αν είναι έτσι, τότε η συγκυβέρνηση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η οποία επαίρεται ότι έβαλε τη χώρα στην ποσοτική χαλάρωση το 2013, γιατί δεν ήρε αυτήν τη διάταξη, ώστε να μην εγγυάται το ελληνικό </w:t>
      </w:r>
      <w:r>
        <w:rPr>
          <w:rFonts w:eastAsia="Times New Roman" w:cs="Times New Roman"/>
          <w:szCs w:val="24"/>
        </w:rPr>
        <w:t xml:space="preserve">δημόσιο </w:t>
      </w:r>
      <w:r>
        <w:rPr>
          <w:rFonts w:eastAsia="Times New Roman" w:cs="Times New Roman"/>
          <w:szCs w:val="24"/>
        </w:rPr>
        <w:t>τα 90 δισεκατομμύρια στην περίπτωση που κινδυνεύσει το τραπεζικό σύστημα;</w:t>
      </w:r>
    </w:p>
    <w:p w14:paraId="4EC6A852"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την τρο</w:t>
      </w:r>
      <w:r>
        <w:rPr>
          <w:rFonts w:eastAsia="Times New Roman" w:cs="Times New Roman"/>
          <w:szCs w:val="24"/>
        </w:rPr>
        <w:t>πολογία με γενικό αριθμό 1090 και ειδικό 15 του Υπουργού κ. Σαντορινιού, βεβαίως και την υπερψηφίζουμε, διότι με αυτήν την τροπολογία γίνεται αποσαφήνιση των διατάξεων που ισχύουν, έτσι ώστε να συνεχιστεί απρόσκοπτα η λειτουργία της Πλοηγικής Υπηρεσίας και</w:t>
      </w:r>
      <w:r>
        <w:rPr>
          <w:rFonts w:eastAsia="Times New Roman" w:cs="Times New Roman"/>
          <w:szCs w:val="24"/>
        </w:rPr>
        <w:t xml:space="preserve"> να διασφαλίζεται η ομαλή καταβολή της μισθοδοσίας του ναυτικού προσωπικού της </w:t>
      </w:r>
      <w:r>
        <w:rPr>
          <w:rFonts w:eastAsia="Times New Roman" w:cs="Times New Roman"/>
          <w:szCs w:val="24"/>
        </w:rPr>
        <w:t xml:space="preserve">υπηρεσίας </w:t>
      </w:r>
      <w:r>
        <w:rPr>
          <w:rFonts w:eastAsia="Times New Roman" w:cs="Times New Roman"/>
          <w:szCs w:val="24"/>
        </w:rPr>
        <w:t>αυτής, όπως επίσης και η εύρυθμη λειτουργία σχετικά με την προμήθεια των αναλώσιμων και παγίων υλικών.</w:t>
      </w:r>
    </w:p>
    <w:p w14:paraId="4EC6A853"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την παραπάνω τροπολογία η Πλοηγική Υπηρεσία διατηρεί </w:t>
      </w:r>
      <w:r>
        <w:rPr>
          <w:rFonts w:eastAsia="Times New Roman" w:cs="Times New Roman"/>
          <w:szCs w:val="24"/>
        </w:rPr>
        <w:t xml:space="preserve">την απαιτούμενη επιχειρησιακή επάρκεια των πλοηγικών σταθμών στην επικράτεια, έτσι ώστε να είναι αποτελεσματική η άσκηση των καθηκόντων από το ναυτικό προσωπικό, σύμφωνα με τους στόχους που έχει θέσει η ίδια η </w:t>
      </w:r>
      <w:r>
        <w:rPr>
          <w:rFonts w:eastAsia="Times New Roman" w:cs="Times New Roman"/>
          <w:szCs w:val="24"/>
        </w:rPr>
        <w:t>υπηρεσία</w:t>
      </w:r>
      <w:r>
        <w:rPr>
          <w:rFonts w:eastAsia="Times New Roman" w:cs="Times New Roman"/>
          <w:szCs w:val="24"/>
        </w:rPr>
        <w:t xml:space="preserve">. </w:t>
      </w:r>
    </w:p>
    <w:p w14:paraId="4EC6A854"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 από την ως άνω τροπολογία δ</w:t>
      </w:r>
      <w:r>
        <w:rPr>
          <w:rFonts w:eastAsia="Times New Roman" w:cs="Times New Roman"/>
          <w:szCs w:val="24"/>
        </w:rPr>
        <w:t xml:space="preserve">εν προκαλούνται δημοσιονομικές επιβαρύνσεις στον κρατικό προϋπολογισμό. </w:t>
      </w:r>
    </w:p>
    <w:p w14:paraId="4EC6A855" w14:textId="77777777" w:rsidR="001761EF" w:rsidRDefault="00F551DB">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EC6A856"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ένα </w:t>
      </w:r>
      <w:proofErr w:type="spellStart"/>
      <w:r>
        <w:rPr>
          <w:rFonts w:eastAsia="Times New Roman" w:cs="Times New Roman"/>
          <w:szCs w:val="24"/>
        </w:rPr>
        <w:t>λεπτάκι</w:t>
      </w:r>
      <w:proofErr w:type="spellEnd"/>
      <w:r>
        <w:rPr>
          <w:rFonts w:eastAsia="Times New Roman" w:cs="Times New Roman"/>
          <w:szCs w:val="24"/>
        </w:rPr>
        <w:t>, κυρία Πρόεδρε, για να ολοκληρώσω με την τροπολογία με γενικό αριθμό 1091</w:t>
      </w:r>
      <w:r>
        <w:rPr>
          <w:rFonts w:eastAsia="Times New Roman" w:cs="Times New Roman"/>
          <w:szCs w:val="24"/>
        </w:rPr>
        <w:t xml:space="preserve"> και ειδικό 16 του </w:t>
      </w:r>
      <w:r>
        <w:rPr>
          <w:rFonts w:eastAsia="Times New Roman" w:cs="Times New Roman"/>
          <w:szCs w:val="24"/>
        </w:rPr>
        <w:lastRenderedPageBreak/>
        <w:t xml:space="preserve">Υπουργού κ. Σταθάκη. Το Ινστιτούτο Γεωλογικών και Μεταλλευτικών Ερευνών, το ΙΓΜΕ, θεσμοθετημένο Όργανο της πολιτείας για την έρευνα και την αξιολόγηση των ορυκτών πρώτων υλών -χρηματοδοτείται από το </w:t>
      </w:r>
      <w:r>
        <w:rPr>
          <w:rFonts w:eastAsia="Times New Roman" w:cs="Times New Roman"/>
          <w:szCs w:val="24"/>
        </w:rPr>
        <w:t>δημόσιο</w:t>
      </w:r>
      <w:r>
        <w:rPr>
          <w:rFonts w:eastAsia="Times New Roman" w:cs="Times New Roman"/>
          <w:szCs w:val="24"/>
        </w:rPr>
        <w:t>, διαχειριζόμενο κρατικά και ευ</w:t>
      </w:r>
      <w:r>
        <w:rPr>
          <w:rFonts w:eastAsia="Times New Roman" w:cs="Times New Roman"/>
          <w:szCs w:val="24"/>
        </w:rPr>
        <w:t>ρωπαϊκά κονδύλια για την εκπλήρωση των σκοπών ίδρυσής του- εξαιτίας της απρόβλεπτης μεταβολής των οικονομικών συνθηκών έχει περιέλθει σε αδυναμία ικανοποίησης των οικονομικών απαιτήσεων εναντίον του, με αποτέλεσμα την αναστολή εκτέλεσης λειτουργιών του, τη</w:t>
      </w:r>
      <w:r>
        <w:rPr>
          <w:rFonts w:eastAsia="Times New Roman" w:cs="Times New Roman"/>
          <w:szCs w:val="24"/>
        </w:rPr>
        <w:t>ν αναστολή μισθοδοσίας του προσωπικού, όπως είπε και ο κύριος Υπουργός και υπάρχει εμφανής κίνδυνος απώλειας προγραμμάτων ΕΣΠΑ. Για λόγους, λοιπόν, υπέρτερου δημοσίου συμφέροντος κρίνεται απόλυτα αναγκαία η προσωρινή προστασία του, με τρόπο που προβλέπεται</w:t>
      </w:r>
      <w:r>
        <w:rPr>
          <w:rFonts w:eastAsia="Times New Roman" w:cs="Times New Roman"/>
          <w:szCs w:val="24"/>
        </w:rPr>
        <w:t xml:space="preserve"> στην προτεινόμενη διάταξη, δηλαδή με την αναστολή μέτρων διοικητικής και αναγκαστικής εκτέλεσης σε βάρος της κινητής και ακίνητης περιουσίας του για διάστημα δώδεκα μηνών, όπου θα έχει και το ακατάσχετο.</w:t>
      </w:r>
    </w:p>
    <w:p w14:paraId="4EC6A857"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λοιπόν, λέγοντας ότι με την προτεινόμενη </w:t>
      </w:r>
      <w:r>
        <w:rPr>
          <w:rFonts w:eastAsia="Times New Roman" w:cs="Times New Roman"/>
          <w:szCs w:val="24"/>
        </w:rPr>
        <w:t xml:space="preserve">διάταξη επέρχεται, βέβαια, υστέρηση είσπραξης εσόδων, ωστόσο η </w:t>
      </w:r>
      <w:r>
        <w:rPr>
          <w:rFonts w:eastAsia="Times New Roman" w:cs="Times New Roman"/>
          <w:szCs w:val="24"/>
        </w:rPr>
        <w:lastRenderedPageBreak/>
        <w:t>με τον τρόπο αυτό διασφάλιση της εύρυθμης λειτουργίας του Ινστιτούτου θα αποβεί προς όφελος της εθνικής οικονομίας με την αξιοποίηση του ορυκτού πλούτου της χώρας, την οποία επίσης, και υπερψηφ</w:t>
      </w:r>
      <w:r>
        <w:rPr>
          <w:rFonts w:eastAsia="Times New Roman" w:cs="Times New Roman"/>
          <w:szCs w:val="24"/>
        </w:rPr>
        <w:t>ίζουμε.</w:t>
      </w:r>
    </w:p>
    <w:p w14:paraId="4EC6A858"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EC6A859"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Σαρίδης</w:t>
      </w:r>
      <w:proofErr w:type="spellEnd"/>
      <w:r>
        <w:rPr>
          <w:rFonts w:eastAsia="Times New Roman" w:cs="Times New Roman"/>
          <w:szCs w:val="24"/>
        </w:rPr>
        <w:t>.</w:t>
      </w:r>
    </w:p>
    <w:p w14:paraId="4EC6A85A"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κυρία Πρόεδρε.</w:t>
      </w:r>
    </w:p>
    <w:p w14:paraId="4EC6A85B"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έχει γίνει κουραστικό αυτό που θα πω, αλλά νομίζω ότι έχουμε την ευθύν</w:t>
      </w:r>
      <w:r>
        <w:rPr>
          <w:rFonts w:eastAsia="Times New Roman" w:cs="Times New Roman"/>
          <w:szCs w:val="24"/>
        </w:rPr>
        <w:t xml:space="preserve">η να επαναλαμβανόμαστε, μήπως κάποια στιγμή γίνει και κατανοητό. </w:t>
      </w:r>
    </w:p>
    <w:p w14:paraId="4EC6A85C"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αδυναμία του πολιτικού συστήματος να σταθεί στο ύψος των περιστάσεων συνεχίζει να απογοητεύει τους συμπολίτες μας. Χθες για παράδειγμα, σε αυτήν εδώ την Αίθουσα περίμεναν να ακούσουν κάποι</w:t>
      </w:r>
      <w:r>
        <w:rPr>
          <w:rFonts w:eastAsia="Times New Roman" w:cs="Times New Roman"/>
          <w:szCs w:val="24"/>
        </w:rPr>
        <w:t xml:space="preserve">οι από τους συμπολίτες μας τους πολιτικούς Αρχηγούς να μιλάνε για την </w:t>
      </w:r>
      <w:r>
        <w:rPr>
          <w:rFonts w:eastAsia="Times New Roman" w:cs="Times New Roman"/>
          <w:szCs w:val="24"/>
        </w:rPr>
        <w:t>οικονομία</w:t>
      </w:r>
      <w:r>
        <w:rPr>
          <w:rFonts w:eastAsia="Times New Roman" w:cs="Times New Roman"/>
          <w:szCs w:val="24"/>
        </w:rPr>
        <w:t xml:space="preserve">. Αντ’ αυτού, είδαν άλλη μια φορά την επανάληψη ανταλλαγής κατηγοριών και χαρακτηρισμών. </w:t>
      </w:r>
    </w:p>
    <w:p w14:paraId="4EC6A85D"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Προκαλεί, λοιπόν, θλίψη στους Έλληνες η εικόνα του Κοινοβουλίου. Δεν δίνουν απαντήσεις </w:t>
      </w:r>
      <w:r>
        <w:rPr>
          <w:rFonts w:eastAsia="Times New Roman" w:cs="Times New Roman"/>
          <w:szCs w:val="24"/>
        </w:rPr>
        <w:t xml:space="preserve">πια στους πολίτες οι συζητήσεις στο </w:t>
      </w:r>
      <w:r>
        <w:rPr>
          <w:rFonts w:eastAsia="Times New Roman" w:cs="Times New Roman"/>
          <w:szCs w:val="24"/>
        </w:rPr>
        <w:t xml:space="preserve">ελληνικό </w:t>
      </w:r>
      <w:r>
        <w:rPr>
          <w:rFonts w:eastAsia="Times New Roman" w:cs="Times New Roman"/>
          <w:szCs w:val="24"/>
        </w:rPr>
        <w:t>Κοινοβούλιο. Τα λόγια, που ακούγονται μέσα σε αυτήν την Αίθουσα, έχουν χάσει τη βαρύτητά τους, τη σοβαρότητά τους, την αξία τους και γενικά ο λόγος εδώ μέσα δεν είναι αξιόπιστος.</w:t>
      </w:r>
    </w:p>
    <w:p w14:paraId="4EC6A85E"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πού, όμως, ξεκίνησαν όλα αυτ</w:t>
      </w:r>
      <w:r>
        <w:rPr>
          <w:rFonts w:eastAsia="Times New Roman" w:cs="Times New Roman"/>
          <w:szCs w:val="24"/>
        </w:rPr>
        <w:t>ά; Ποιοι έκαναν την αρχή για όλα αυτά; Πώς έγινε η αρχή, για να φτάσουμε έως εδώ;</w:t>
      </w:r>
    </w:p>
    <w:p w14:paraId="4EC6A85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Η αρχή, κυρίες και κύριοι συνάδελφοι, έγινε μέσα από εδώ, μέσα από το ναό της δημοκρατίας, μέσα από εμάς τους ίδιους τους Βουλευτές κάθε φορά που αποφασίζουμε να κάνουμε μια </w:t>
      </w:r>
      <w:r>
        <w:rPr>
          <w:rFonts w:eastAsia="Times New Roman" w:cs="Times New Roman"/>
          <w:szCs w:val="24"/>
        </w:rPr>
        <w:t>εξαίρεση στον κανόνα, κάθε φορά που επιτρέπουμε να απουσιάσουν τα επιχειρήματα από τον διάλογο, κάθε φορά που επιλέγουμε να «λυγίσουμε» το γράμμα του νόμου, για να αδιαφορήσουμε για το πνεύμα του νόμου. Κάθε φορά, λοιπόν, καταφέρνουμε να σπρώξουμε λίγο περ</w:t>
      </w:r>
      <w:r>
        <w:rPr>
          <w:rFonts w:eastAsia="Times New Roman" w:cs="Times New Roman"/>
          <w:szCs w:val="24"/>
        </w:rPr>
        <w:t xml:space="preserve">ισσότερο τους Έλληνες πολίτες προς την αποχή, την αποστασιοποίηση, την αδιαφορία και την παραίτηση. </w:t>
      </w:r>
    </w:p>
    <w:p w14:paraId="4EC6A86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Ο πολιτικός λόγος στη χώρα μας είναι άνευ περιεχομένου. Κανείς δεν δίνει πια σημασία στο τι ακριβώς ειπώθηκε στη </w:t>
      </w:r>
      <w:r>
        <w:rPr>
          <w:rFonts w:eastAsia="Times New Roman" w:cs="Times New Roman"/>
          <w:szCs w:val="24"/>
        </w:rPr>
        <w:lastRenderedPageBreak/>
        <w:t xml:space="preserve">Βουλή. Δεν νομίζω ότι είναι ξένο αυτό για </w:t>
      </w:r>
      <w:r>
        <w:rPr>
          <w:rFonts w:eastAsia="Times New Roman" w:cs="Times New Roman"/>
          <w:szCs w:val="24"/>
        </w:rPr>
        <w:t>εσάς. Νομίζω ότι το ξέρετε όλοι σας. Και γι’ αυτό δεν μπορεί να ευθύνεται κανένας άλλος, παρά μόνο εμείς οι ίδιοι οι εκπρόσωποι του πολιτικού συστήματος αυτής της χώρας.</w:t>
      </w:r>
    </w:p>
    <w:p w14:paraId="4EC6A86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σύμφωνα με τον Κανονισμό της Βουλής, δεν επιτρέπεται να γ</w:t>
      </w:r>
      <w:r>
        <w:rPr>
          <w:rFonts w:eastAsia="Times New Roman" w:cs="Times New Roman"/>
          <w:szCs w:val="24"/>
        </w:rPr>
        <w:t>ίνονται δεκτές τροπολογίες σε κυρώσεις διεθνών συμφωνιών, όπως η σημερινή. Και όμως, σήμερα για άλλη μια φορά είμαστε εδώ, για να συζητήσουμε για τις τροπολογίες. Γι’ αυτό καλούμαστε, όχι για το νομοσχέδιο, για το οποίο μιλήσαμε προηγουμένως και τοποθετηθή</w:t>
      </w:r>
      <w:r>
        <w:rPr>
          <w:rFonts w:eastAsia="Times New Roman" w:cs="Times New Roman"/>
          <w:szCs w:val="24"/>
        </w:rPr>
        <w:t>καμε, αλλά για τις τροπολογίες που ουδεμία σχέση έχουν με το συγκεκριμένο νομοσχέδιο.</w:t>
      </w:r>
    </w:p>
    <w:p w14:paraId="4EC6A86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Ενώ θα έπρεπε, λοιπόν, να συζητάμε για την αποτελεσματικότητα που μπορεί να πετύχει η Ευρωπαϊκή Ένωση, όταν επιδιώκει να κλείσει συμφωνίες με τρίτες χώρες, όπως αυτή με τ</w:t>
      </w:r>
      <w:r>
        <w:rPr>
          <w:rFonts w:eastAsia="Times New Roman" w:cs="Times New Roman"/>
          <w:szCs w:val="24"/>
        </w:rPr>
        <w:t xml:space="preserve">ις Φιλιππίνες, εμείς είμαστε αναγκασμένοι να μιλήσουμε για τα οικονομικά χάλια του ΙΓΜΕ. Αντί να εκφράζουμε τις αγωνίες μας για το εάν προστατεύονται τα ανθρώπινα δικαιώματα στη χώρα με την οποία συνάπτουμε μια συμφωνία, είμαστε υποχρεωμένοι να </w:t>
      </w:r>
      <w:r>
        <w:rPr>
          <w:rFonts w:eastAsia="Times New Roman" w:cs="Times New Roman"/>
          <w:szCs w:val="24"/>
        </w:rPr>
        <w:lastRenderedPageBreak/>
        <w:t>μιλήσουμε γ</w:t>
      </w:r>
      <w:r>
        <w:rPr>
          <w:rFonts w:eastAsia="Times New Roman" w:cs="Times New Roman"/>
          <w:szCs w:val="24"/>
        </w:rPr>
        <w:t xml:space="preserve">ια τη νομοθέτηση γύρω από τις απαραίτητες εγγυήσεις του </w:t>
      </w:r>
      <w:r>
        <w:rPr>
          <w:rFonts w:eastAsia="Times New Roman" w:cs="Times New Roman"/>
          <w:szCs w:val="24"/>
        </w:rPr>
        <w:t>ελληνικού δημοσίου</w:t>
      </w:r>
      <w:r>
        <w:rPr>
          <w:rFonts w:eastAsia="Times New Roman" w:cs="Times New Roman"/>
          <w:szCs w:val="24"/>
        </w:rPr>
        <w:t xml:space="preserve"> προς την Τράπεζα της Ελλάδος, ώστε να μην αντιμετωπιστεί πρόβλημα ρευστότητας στο εγχώριο τραπεζικό σύστημα. Τη στιγμή, λοιπόν, που θα έπρεπε να μας απασχολεί όλους τι μπορεί να σημ</w:t>
      </w:r>
      <w:r>
        <w:rPr>
          <w:rFonts w:eastAsia="Times New Roman" w:cs="Times New Roman"/>
          <w:szCs w:val="24"/>
        </w:rPr>
        <w:t xml:space="preserve">αίνει το </w:t>
      </w:r>
      <w:r>
        <w:rPr>
          <w:rFonts w:eastAsia="Times New Roman" w:cs="Times New Roman"/>
          <w:szCs w:val="24"/>
          <w:lang w:val="en-GB"/>
        </w:rPr>
        <w:t>Brexit</w:t>
      </w:r>
      <w:r>
        <w:rPr>
          <w:rFonts w:eastAsia="Times New Roman" w:cs="Times New Roman"/>
          <w:szCs w:val="24"/>
        </w:rPr>
        <w:t xml:space="preserve"> για το μέλλον όλων αυτών των ευρωπαϊκών συμφωνιών, που έχει συμμετάσχει η Μεγάλη Βρετανία μέσα σ’ αυτές, εμείς πρέπει να επιχειρηματολογήσουμε για την εξουσιοδότηση σε τρεις Υπουργούς, ώστε με άλλη μια κοινή υπουργική απόφαση να καθορίσουν </w:t>
      </w:r>
      <w:r>
        <w:rPr>
          <w:rFonts w:eastAsia="Times New Roman" w:cs="Times New Roman"/>
          <w:szCs w:val="24"/>
        </w:rPr>
        <w:t xml:space="preserve">σημαντικά ζητήματα που αφορούν τους Έλληνες που φεύγουν για την Αυστραλία. Και ενώ η θερινή περίοδος μπαίνει στην κορύφωσή της, εμείς τώρα θυμηθήκαμε να τακτοποιήσουμε –η αλήθεια να λέγεται- τους μισθούς του ναυτικού προσωπικού της Πλοηγικής Υπηρεσίας. </w:t>
      </w:r>
    </w:p>
    <w:p w14:paraId="4EC6A86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Πι</w:t>
      </w:r>
      <w:r>
        <w:rPr>
          <w:rFonts w:eastAsia="Times New Roman" w:cs="Times New Roman"/>
          <w:szCs w:val="24"/>
        </w:rPr>
        <w:t>ο συγκεκριμένα, η τροπολογία με γενικό αριθμό 1088 και ειδικό 13 του Υπουργείου Εξωτερικών έρχεται ετεροχρονισμένα μεν και με καθυστέρηση να εξουσιοδοτήσει τρεις Υπουργούς να αποσαφηνίσουν με κοινή υπουργική τους απόφαση το ποια ακριβώς θα είναι η διαδικασ</w:t>
      </w:r>
      <w:r>
        <w:rPr>
          <w:rFonts w:eastAsia="Times New Roman" w:cs="Times New Roman"/>
          <w:szCs w:val="24"/>
        </w:rPr>
        <w:t>ία για έκδοση επιστολής συναί</w:t>
      </w:r>
      <w:r>
        <w:rPr>
          <w:rFonts w:eastAsia="Times New Roman" w:cs="Times New Roman"/>
          <w:szCs w:val="24"/>
        </w:rPr>
        <w:lastRenderedPageBreak/>
        <w:t xml:space="preserve">νεσης της </w:t>
      </w:r>
      <w:r>
        <w:rPr>
          <w:rFonts w:eastAsia="Times New Roman" w:cs="Times New Roman"/>
          <w:szCs w:val="24"/>
        </w:rPr>
        <w:t xml:space="preserve">ελληνικής </w:t>
      </w:r>
      <w:r>
        <w:rPr>
          <w:rFonts w:eastAsia="Times New Roman" w:cs="Times New Roman"/>
          <w:szCs w:val="24"/>
        </w:rPr>
        <w:t xml:space="preserve">Κυβέρνησης για την παραμονή νέων Ελλήνων υπηκόων στην Αυστραλία, σύμφωνα με τα όσα έχουμε συμφωνήσει με τους φίλους μας τους Αυστραλούς σε προηγούμενο μνημόνιο κατανόησης, σχετικά με τις θεωρήσεις εισόδου για την κινητικότητα των νέων. </w:t>
      </w:r>
    </w:p>
    <w:p w14:paraId="4EC6A86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Δεν μπορούμε να κάν</w:t>
      </w:r>
      <w:r>
        <w:rPr>
          <w:rFonts w:eastAsia="Times New Roman" w:cs="Times New Roman"/>
          <w:szCs w:val="24"/>
        </w:rPr>
        <w:t>ουμε αλλιώς, παρά να υπερψηφίσουμε την εν λόγω εξουσιοδότηση, ώστε να είμαστε άμεσα συνεπείς απέναντι στις υπογραφές που έχουμε βάλει σ’ αυτά τα οποία έχουμε υποσχεθεί.</w:t>
      </w:r>
    </w:p>
    <w:p w14:paraId="4EC6A86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Προχωρώ στον σχολιασμό της τροπολογίας με γενικό αριθμό 1089 και ειδικό 14. Παρατείνετε</w:t>
      </w:r>
      <w:r>
        <w:rPr>
          <w:rFonts w:eastAsia="Times New Roman" w:cs="Times New Roman"/>
          <w:szCs w:val="24"/>
        </w:rPr>
        <w:t xml:space="preserve"> μέχρι τις 30-6-2019 την ισχύ της εγγύησης του </w:t>
      </w:r>
      <w:r>
        <w:rPr>
          <w:rFonts w:eastAsia="Times New Roman" w:cs="Times New Roman"/>
          <w:szCs w:val="24"/>
        </w:rPr>
        <w:t>ελληνικού δημοσίου</w:t>
      </w:r>
      <w:r>
        <w:rPr>
          <w:rFonts w:eastAsia="Times New Roman" w:cs="Times New Roman"/>
          <w:szCs w:val="24"/>
        </w:rPr>
        <w:t xml:space="preserve"> προς την Τράπεζα της Ελλάδος για την κάλυψη πιστώσεων μέσω του έκτακτου μηχανισμού ρευστότητας σε τράπεζες που εδρεύουν στην Ελλάδα. </w:t>
      </w:r>
    </w:p>
    <w:p w14:paraId="4EC6A86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Δεν υπάρχει άλλη επιλογή και εδώ. Εάν θέλουμε να έχουν ρ</w:t>
      </w:r>
      <w:r>
        <w:rPr>
          <w:rFonts w:eastAsia="Times New Roman" w:cs="Times New Roman"/>
          <w:szCs w:val="24"/>
        </w:rPr>
        <w:t xml:space="preserve">ευστότητα οι τράπεζες, πρέπει απλώς να υπερψηφίσουμε και αυτό θα κάνουμε </w:t>
      </w:r>
      <w:r>
        <w:rPr>
          <w:rFonts w:eastAsia="Times New Roman" w:cs="Times New Roman"/>
          <w:szCs w:val="24"/>
        </w:rPr>
        <w:t xml:space="preserve">ως </w:t>
      </w:r>
      <w:r>
        <w:rPr>
          <w:rFonts w:eastAsia="Times New Roman" w:cs="Times New Roman"/>
          <w:szCs w:val="24"/>
        </w:rPr>
        <w:t xml:space="preserve">Ένωση Κεντρώων, αναλαμβάνοντας με αυτόν τον τρόπο τις ευθύνες που μας αναλογούν σχετικά με την προάσπιση του δημοσίου συμφέροντος. </w:t>
      </w:r>
    </w:p>
    <w:p w14:paraId="4EC6A86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με γενικό αριθμό 1090 και ειδικό 15</w:t>
      </w:r>
      <w:r>
        <w:rPr>
          <w:rFonts w:eastAsia="Times New Roman" w:cs="Times New Roman"/>
          <w:szCs w:val="24"/>
        </w:rPr>
        <w:t xml:space="preserve"> του Υπουργείου Ναυτιλίας δεν σας κρύβω ότι μας προβλημάτισε. Είναι πολλά τα ερωτήματα τα οποία προκύπτουν μέσα απ’ αυτή την τροπολογία; Γιατί αυτές οι μισθολογικές εξαιρέσεις; Γιατί αυτές οι παρατάσεις; Γιατί αυτή η καθυστέρηση; Μα, πάνω από όλα, θα λυθεί</w:t>
      </w:r>
      <w:r>
        <w:rPr>
          <w:rFonts w:eastAsia="Times New Roman" w:cs="Times New Roman"/>
          <w:szCs w:val="24"/>
        </w:rPr>
        <w:t xml:space="preserve"> το πρόβλημα ή θα πάμε ξαφνικά σε μια νέα παράταση; Τι θα κάνουμε, δηλαδή, όταν τελειώσει ο χρόνος αυτής της νέας αναβολής; </w:t>
      </w:r>
    </w:p>
    <w:p w14:paraId="4EC6A86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Αναγνωρίζοντας, όμως, τη σημασία του έργου της Πλοηγικής Υπηρεσίας, θα υπερψηφίσουμε και την εν λόγω διάταξη, περιμένοντας και από </w:t>
      </w:r>
      <w:r>
        <w:rPr>
          <w:rFonts w:eastAsia="Times New Roman" w:cs="Times New Roman"/>
          <w:szCs w:val="24"/>
        </w:rPr>
        <w:t>την πλευρά του Υπουργού να μας απαντήσει σε κάποια από τα ερωτήματά μας.</w:t>
      </w:r>
    </w:p>
    <w:p w14:paraId="4EC6A86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προειδοποιητικό κουδούνι λήξεως του χρόνου ομιλίας του κυρίου Βουλευτή)</w:t>
      </w:r>
    </w:p>
    <w:p w14:paraId="4EC6A86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Ένα λεπτό ακόμα, κυρία Πρόεδρε.</w:t>
      </w:r>
    </w:p>
    <w:p w14:paraId="4EC6A86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Τέλος, με την τροπολογία με γενικό αριθμό 1091 δίνουμε άλλη μια παράταση σε ένα ακόμη σοβαρό πρόβλημα, για να βρούμε τη λύση κάποια στιγμή στο μέλλον. Το Ινστιτούτο Γεωλογικών και Μεταλλευτικών Ερευνών βρίσκεται σε άθλια οικονομική κατάσταση. Αυτό το ξέρου</w:t>
      </w:r>
      <w:r>
        <w:rPr>
          <w:rFonts w:eastAsia="Times New Roman" w:cs="Times New Roman"/>
          <w:szCs w:val="24"/>
        </w:rPr>
        <w:t xml:space="preserve">με όλοι. Η λειτουργία του, όμως, </w:t>
      </w:r>
      <w:r>
        <w:rPr>
          <w:rFonts w:eastAsia="Times New Roman" w:cs="Times New Roman"/>
          <w:szCs w:val="24"/>
        </w:rPr>
        <w:lastRenderedPageBreak/>
        <w:t xml:space="preserve">είναι άκρως απαραίτητη για τα συμφέροντα του </w:t>
      </w:r>
      <w:r>
        <w:rPr>
          <w:rFonts w:eastAsia="Times New Roman" w:cs="Times New Roman"/>
          <w:szCs w:val="24"/>
        </w:rPr>
        <w:t>ελληνικού δημοσίου</w:t>
      </w:r>
      <w:r>
        <w:rPr>
          <w:rFonts w:eastAsia="Times New Roman" w:cs="Times New Roman"/>
          <w:szCs w:val="24"/>
        </w:rPr>
        <w:t>, αλλά φυσικά και για την ομαλή λειτουργία χιλιάδων επιχειρήσεων.</w:t>
      </w:r>
    </w:p>
    <w:p w14:paraId="4EC6A86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Εμείς θα ψηφίσουμε «</w:t>
      </w:r>
      <w:r>
        <w:rPr>
          <w:rFonts w:eastAsia="Times New Roman" w:cs="Times New Roman"/>
          <w:szCs w:val="24"/>
        </w:rPr>
        <w:t>παρών</w:t>
      </w:r>
      <w:r>
        <w:rPr>
          <w:rFonts w:eastAsia="Times New Roman" w:cs="Times New Roman"/>
          <w:szCs w:val="24"/>
        </w:rPr>
        <w:t>» στη συγκεκριμένη τροπολογία. Και θα ψηφίσουμε «</w:t>
      </w:r>
      <w:r>
        <w:rPr>
          <w:rFonts w:eastAsia="Times New Roman" w:cs="Times New Roman"/>
          <w:szCs w:val="24"/>
        </w:rPr>
        <w:t>παρών</w:t>
      </w:r>
      <w:r>
        <w:rPr>
          <w:rFonts w:eastAsia="Times New Roman" w:cs="Times New Roman"/>
          <w:szCs w:val="24"/>
        </w:rPr>
        <w:t>», γιατί υπάρχο</w:t>
      </w:r>
      <w:r>
        <w:rPr>
          <w:rFonts w:eastAsia="Times New Roman" w:cs="Times New Roman"/>
          <w:szCs w:val="24"/>
        </w:rPr>
        <w:t>υν κάποιες δικαστικές αποφάσεις οι οποίες καλύπτουν μια μερίδα συμπολιτών μας. Εσείς αυτήν την τροπολογία την φέρνετε, για να καλύψετε μια άλλη μερίδα συμπολιτών μας, που δεν είναι κιόλας και σίγουρο ότι θα καλυφθεί με την ψήφιση της συγκεκριμένης τροπολογ</w:t>
      </w:r>
      <w:r>
        <w:rPr>
          <w:rFonts w:eastAsia="Times New Roman" w:cs="Times New Roman"/>
          <w:szCs w:val="24"/>
        </w:rPr>
        <w:t>ίας. Μας βάζετε ανάμεσα, να αποφασίσουμε εμείς και να αποτελούμε το σωσίβιο στην αναποτελεσματικότητά σας. Αυτά, λοιπόν, τα απογοητευτικά φαινόμενα δεν πρόκειται να σταματήσουν, παρά μόνο εάν το αποφασίσουμε εμείς οι ίδιοι.</w:t>
      </w:r>
    </w:p>
    <w:p w14:paraId="4EC6A86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όλ</w:t>
      </w:r>
      <w:r>
        <w:rPr>
          <w:rFonts w:eastAsia="Times New Roman" w:cs="Times New Roman"/>
          <w:szCs w:val="24"/>
        </w:rPr>
        <w:t>α τελικά ξεκινούν απ’ όσα πράττουμε εμείς μέσα σε αυτή την Αίθουσα. Δυστυχώς, είναι πλέον μετρημένοι στα δάχτυλα του ενός χεριού οι συμπολίτες μας που συνεχίζουν να πιστεύουν πως έχουν κάποιο νόημα οι συζητήσεις μας στο Κοινοβούλιο. Αυτή η απαξίωση της πολ</w:t>
      </w:r>
      <w:r>
        <w:rPr>
          <w:rFonts w:eastAsia="Times New Roman" w:cs="Times New Roman"/>
          <w:szCs w:val="24"/>
        </w:rPr>
        <w:t>ιτι</w:t>
      </w:r>
      <w:r>
        <w:rPr>
          <w:rFonts w:eastAsia="Times New Roman" w:cs="Times New Roman"/>
          <w:szCs w:val="24"/>
        </w:rPr>
        <w:lastRenderedPageBreak/>
        <w:t xml:space="preserve">κής οφείλεται, σε μεγάλο βαθμό, σε πολλές αποφάσεις που έχουμε πάρει εμείς μέσα σε αυτή την Αίθουσα του </w:t>
      </w:r>
      <w:r>
        <w:rPr>
          <w:rFonts w:eastAsia="Times New Roman" w:cs="Times New Roman"/>
          <w:szCs w:val="24"/>
        </w:rPr>
        <w:t xml:space="preserve">ελληνικού </w:t>
      </w:r>
      <w:r>
        <w:rPr>
          <w:rFonts w:eastAsia="Times New Roman" w:cs="Times New Roman"/>
          <w:szCs w:val="24"/>
        </w:rPr>
        <w:t>Κοινοβουλίου.</w:t>
      </w:r>
    </w:p>
    <w:p w14:paraId="4EC6A86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EC6A86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Ψαριανός έχει τον λόγο. Δεν είναι εδώ.</w:t>
      </w:r>
    </w:p>
    <w:p w14:paraId="4EC6A87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Θα</w:t>
      </w:r>
      <w:r>
        <w:rPr>
          <w:rFonts w:eastAsia="Times New Roman" w:cs="Times New Roman"/>
          <w:szCs w:val="24"/>
        </w:rPr>
        <w:t xml:space="preserve"> μιλήσω εγώ, κυρία Πρόεδρε.</w:t>
      </w:r>
    </w:p>
    <w:p w14:paraId="4EC6A87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έχει τον λόγο.</w:t>
      </w:r>
    </w:p>
    <w:p w14:paraId="4EC6A87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Ευχαριστούμε, κυρία Πρόεδρε. </w:t>
      </w:r>
    </w:p>
    <w:p w14:paraId="4EC6A87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Εμείς θα υπερψηφίσουμε και τις τέσσερις τροπολογίες. Απλά θέλω να κάνω ένα, δυο σύντομα σχόλ</w:t>
      </w:r>
      <w:r>
        <w:rPr>
          <w:rFonts w:eastAsia="Times New Roman" w:cs="Times New Roman"/>
          <w:szCs w:val="24"/>
        </w:rPr>
        <w:t>ια για κάποιες απ’ αυτές.</w:t>
      </w:r>
    </w:p>
    <w:p w14:paraId="4EC6A87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Με τη δεύτερη τροπολογία της κ. </w:t>
      </w:r>
      <w:proofErr w:type="spellStart"/>
      <w:r>
        <w:rPr>
          <w:rFonts w:eastAsia="Times New Roman" w:cs="Times New Roman"/>
          <w:szCs w:val="24"/>
        </w:rPr>
        <w:t>Παπανάτσιου</w:t>
      </w:r>
      <w:proofErr w:type="spellEnd"/>
      <w:r>
        <w:rPr>
          <w:rFonts w:eastAsia="Times New Roman" w:cs="Times New Roman"/>
          <w:szCs w:val="24"/>
        </w:rPr>
        <w:t xml:space="preserve">, αναγνωρίζουμε ότι ο χρονικός ορίζοντας εξομάλυνσης λειτουργίας του τραπεζικού συστήματος παρατείνεται για δυο χρόνια με ό,τι αυτό, βεβαίως, συνεπάγεται. </w:t>
      </w:r>
    </w:p>
    <w:p w14:paraId="4EC6A87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την τρίτη τροπολογία πο</w:t>
      </w:r>
      <w:r>
        <w:rPr>
          <w:rFonts w:eastAsia="Times New Roman" w:cs="Times New Roman"/>
          <w:szCs w:val="24"/>
        </w:rPr>
        <w:t xml:space="preserve">υ υποστήριξε ο κ. Σαντορινιός, θα ήθελα να πω τα εξής: Υπάρχει μια διαχρονική αδιαφορία για μια κρίσιμη </w:t>
      </w:r>
      <w:r>
        <w:rPr>
          <w:rFonts w:eastAsia="Times New Roman" w:cs="Times New Roman"/>
          <w:szCs w:val="24"/>
        </w:rPr>
        <w:t>υπηρεσία</w:t>
      </w:r>
      <w:r>
        <w:rPr>
          <w:rFonts w:eastAsia="Times New Roman" w:cs="Times New Roman"/>
          <w:szCs w:val="24"/>
        </w:rPr>
        <w:t>, όπως είναι η Πλοηγική Υπηρεσία, η οποία έχει καθοριστικό ρόλο στη διασφάλιση της εύρυθμης λειτουργίας κάθε μεγάλου λιμανιού. Ένα παραπάνω όταν</w:t>
      </w:r>
      <w:r>
        <w:rPr>
          <w:rFonts w:eastAsia="Times New Roman" w:cs="Times New Roman"/>
          <w:szCs w:val="24"/>
        </w:rPr>
        <w:t xml:space="preserve"> τόσα πολλά περιμένουμε από την ανάπτυξη της κρουαζιέρας. </w:t>
      </w:r>
    </w:p>
    <w:p w14:paraId="4EC6A87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Να αναφέρω εδώ -γιατί είναι χαρακτηριστικό αυτής της απαξίωσης του ρόλου της Πλοηγικής Υπηρεσίας- ότι πριν από ένα, ενάμιση περίπου μήνα αναγκάστηκε ένα πολύ μεγάλο κρουαζιερόπλοιο να περιμένει επί</w:t>
      </w:r>
      <w:r>
        <w:rPr>
          <w:rFonts w:eastAsia="Times New Roman" w:cs="Times New Roman"/>
          <w:szCs w:val="24"/>
        </w:rPr>
        <w:t xml:space="preserve"> δίωρο </w:t>
      </w:r>
      <w:proofErr w:type="spellStart"/>
      <w:r>
        <w:rPr>
          <w:rFonts w:eastAsia="Times New Roman" w:cs="Times New Roman"/>
          <w:szCs w:val="24"/>
        </w:rPr>
        <w:t>αρόδο</w:t>
      </w:r>
      <w:proofErr w:type="spellEnd"/>
      <w:r>
        <w:rPr>
          <w:rFonts w:eastAsia="Times New Roman" w:cs="Times New Roman"/>
          <w:szCs w:val="24"/>
        </w:rPr>
        <w:t xml:space="preserve"> έξω από το λιμάνι του Πειραιά, σε μια ολιγόωρη προγραμματισμένη επίσκεψη, ακριβώς επειδή ο φόρτος εργασίας δεν επέτρεπε να ανταποκριθεί συνεπώς η Πλοηγική Υπηρεσία. </w:t>
      </w:r>
    </w:p>
    <w:p w14:paraId="4EC6A87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Θα υπερψηφίσουμε, όπως είπα, την τροπολογία αυτή. Πιστεύουμε, όμως, κύριε Υπο</w:t>
      </w:r>
      <w:r>
        <w:rPr>
          <w:rFonts w:eastAsia="Times New Roman" w:cs="Times New Roman"/>
          <w:szCs w:val="24"/>
        </w:rPr>
        <w:t>υργέ, ότι η Πλοηγική Υπηρεσία πρέπει να έχει ένα σχεδιασμό ανάπτυξης και στήριξης σε βάθος για όλα τα μεγάλα λιμάνια που καλείται να παρέχει υπηρεσίες.</w:t>
      </w:r>
    </w:p>
    <w:p w14:paraId="4EC6A87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Τέλος, σε σχέση με το ΙΓΜΕ θέλω να πω ότι έχει ουσιαστικά ακυρωθεί σε έναν ρόλο που είναι χρήσιμος στο α</w:t>
      </w:r>
      <w:r>
        <w:rPr>
          <w:rFonts w:eastAsia="Times New Roman" w:cs="Times New Roman"/>
          <w:szCs w:val="24"/>
        </w:rPr>
        <w:t>ναπτυ</w:t>
      </w:r>
      <w:r>
        <w:rPr>
          <w:rFonts w:eastAsia="Times New Roman" w:cs="Times New Roman"/>
          <w:szCs w:val="24"/>
        </w:rPr>
        <w:lastRenderedPageBreak/>
        <w:t>ξιακό μοντέλο που θέλουμε να σχεδιάσουμε και να υποστηρίξουμε για να είναι και βιώσιμο. Το ΙΓΜΕ έχει μια σειρά διαχρονικών αμαρτιών που οδήγησαν στην πλήρη απαξίωση. Δεν ξέρω αν με την τροπολογία αυτή μπορούμε να λύσουμε κάποια από τα προβλήματα, ουσι</w:t>
      </w:r>
      <w:r>
        <w:rPr>
          <w:rFonts w:eastAsia="Times New Roman" w:cs="Times New Roman"/>
          <w:szCs w:val="24"/>
        </w:rPr>
        <w:t>αστικά να διασφαλίσουμε το προσωπικό να καλύπτεται στοιχειωδώς ως προς τη συνέχιση της παρουσίας του και ως προς την παροχή έργου. Φοβάμαι, όμως, ότι δεν διασφαλίζεται, κύριε Υπουργέ. Φοβάμαι, επίσης, ότι με αυτούς τους όρους δεν θα βρεθεί πρόθυμη διοίκηση</w:t>
      </w:r>
      <w:r>
        <w:rPr>
          <w:rFonts w:eastAsia="Times New Roman" w:cs="Times New Roman"/>
          <w:szCs w:val="24"/>
        </w:rPr>
        <w:t xml:space="preserve"> να αναλάβει ένα δύσκολο έργο. Νομίζω ότι αυτό είναι το κλειδί για να μιλήσει </w:t>
      </w:r>
      <w:r>
        <w:rPr>
          <w:rFonts w:eastAsia="Times New Roman" w:cs="Times New Roman"/>
          <w:szCs w:val="24"/>
        </w:rPr>
        <w:t>κάποιος</w:t>
      </w:r>
      <w:r>
        <w:rPr>
          <w:rFonts w:eastAsia="Times New Roman" w:cs="Times New Roman"/>
          <w:szCs w:val="24"/>
        </w:rPr>
        <w:t xml:space="preserve"> για την εξυγίανση και την αναδιοργάνωση του ΙΓΜΕ, αφού συμφωνούμε ότι έχει ρόλο να διαδραματίσει. </w:t>
      </w:r>
    </w:p>
    <w:p w14:paraId="4EC6A87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4EC6A87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θα δώσω τον λόγο εναλλάξ σε </w:t>
      </w:r>
      <w:r>
        <w:rPr>
          <w:rFonts w:eastAsia="Times New Roman" w:cs="Times New Roman"/>
          <w:szCs w:val="24"/>
        </w:rPr>
        <w:t xml:space="preserve">Κοινοβουλευτικούς Εκπροσώπους </w:t>
      </w:r>
      <w:r>
        <w:rPr>
          <w:rFonts w:eastAsia="Times New Roman" w:cs="Times New Roman"/>
          <w:szCs w:val="24"/>
        </w:rPr>
        <w:t xml:space="preserve">και ομιλητές. </w:t>
      </w:r>
    </w:p>
    <w:p w14:paraId="4EC6A87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με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 xml:space="preserve">είναι ομιλητής. </w:t>
      </w:r>
    </w:p>
    <w:p w14:paraId="4EC6A87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4EC6A87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14:paraId="4EC6A87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μιλήσω αποκλειστικά για τ</w:t>
      </w:r>
      <w:r>
        <w:rPr>
          <w:rFonts w:eastAsia="Times New Roman" w:cs="Times New Roman"/>
          <w:szCs w:val="24"/>
        </w:rPr>
        <w:t xml:space="preserve">ην τροπολογία του Υπουργείου Περιβάλλοντος και συγκεκριμένα για την ρύθμιση που έφερε ο Υπουργός και αφορά στο ΙΓΜΕ. </w:t>
      </w:r>
    </w:p>
    <w:p w14:paraId="4EC6A87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Πριν δεκαπέντε περίπου μέρες, επ’ ευκαιρία επίκαιρης ερώτησης, συζητήσαμε το θέμα στη Βουλή. Ζητήσαμε να δοθούν λύσεις στα προβλήματα και </w:t>
      </w:r>
      <w:r>
        <w:rPr>
          <w:rFonts w:eastAsia="Times New Roman" w:cs="Times New Roman"/>
          <w:szCs w:val="24"/>
        </w:rPr>
        <w:t>συγκεκριμένα να βρεθεί τρόπος ούτως ώστε να διοριστεί διοίκηση, να υπάρχει εύρυθμη οικονομική λειτουργία, πληρωμή των εργαζομένων που επί τετράμηνο είναι απλήρωτοι και, βεβαίως, των υποχρεώσεων του ΙΓΜΕ έναντι των προγραμμάτων του ΕΣΠΑ, αλλά και άλλων προγ</w:t>
      </w:r>
      <w:r>
        <w:rPr>
          <w:rFonts w:eastAsia="Times New Roman" w:cs="Times New Roman"/>
          <w:szCs w:val="24"/>
        </w:rPr>
        <w:t xml:space="preserve">ραμμάτων που έχει αναλάβει, προκειμένου να ενισχυθεί ο ρόλος του και να μπορέσει να ανταποκριθεί και σε αυτά αλλά και σε μελλοντικά σχέδια. </w:t>
      </w:r>
    </w:p>
    <w:p w14:paraId="4EC6A88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Ταυτόχρονα ζητήσαμε να λυθεί το θέμα που έχει να κάνει με το ασφαλιστικό συμβόλαιο και την ολοκλήρωση της καταβολής</w:t>
      </w:r>
      <w:r>
        <w:rPr>
          <w:rFonts w:eastAsia="Times New Roman" w:cs="Times New Roman"/>
          <w:szCs w:val="24"/>
        </w:rPr>
        <w:t xml:space="preserve"> των υποχρεώσεων. </w:t>
      </w:r>
    </w:p>
    <w:p w14:paraId="4EC6A881"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 Υπουργός δεσμεύτηκε ότι θα δοθεί λύση στο θέμα της διοίκησης και της λειτουργίας. Φέρνει μια τροπολογία σήμερα, η οποία προφανώς δεν είναι λύση. Όπως όλοι διαπίστωσαν -οι μέχρι τώρα </w:t>
      </w:r>
      <w:proofErr w:type="spellStart"/>
      <w:r>
        <w:rPr>
          <w:rFonts w:eastAsia="Times New Roman"/>
          <w:color w:val="000000" w:themeColor="text1"/>
          <w:szCs w:val="24"/>
        </w:rPr>
        <w:t>ομιλήσαντες</w:t>
      </w:r>
      <w:proofErr w:type="spellEnd"/>
      <w:r>
        <w:rPr>
          <w:rFonts w:eastAsia="Times New Roman"/>
          <w:color w:val="000000" w:themeColor="text1"/>
          <w:szCs w:val="24"/>
        </w:rPr>
        <w:t>- είναι μετάθεση του προβλήματος. Είναι τσ</w:t>
      </w:r>
      <w:r>
        <w:rPr>
          <w:rFonts w:eastAsia="Times New Roman"/>
          <w:color w:val="000000" w:themeColor="text1"/>
          <w:szCs w:val="24"/>
        </w:rPr>
        <w:t xml:space="preserve">ιρότο, πράγματι, και μάλιστα χωρίς </w:t>
      </w:r>
      <w:proofErr w:type="spellStart"/>
      <w:r>
        <w:rPr>
          <w:rFonts w:eastAsia="Times New Roman"/>
          <w:color w:val="000000" w:themeColor="text1"/>
          <w:szCs w:val="24"/>
        </w:rPr>
        <w:t>σουλφαμιδόσκονη</w:t>
      </w:r>
      <w:proofErr w:type="spellEnd"/>
      <w:r>
        <w:rPr>
          <w:rFonts w:eastAsia="Times New Roman"/>
          <w:color w:val="000000" w:themeColor="text1"/>
          <w:szCs w:val="24"/>
        </w:rPr>
        <w:t xml:space="preserve">, που θα </w:t>
      </w:r>
      <w:r>
        <w:rPr>
          <w:rFonts w:eastAsia="Times New Roman"/>
          <w:color w:val="000000" w:themeColor="text1"/>
          <w:szCs w:val="24"/>
        </w:rPr>
        <w:lastRenderedPageBreak/>
        <w:t xml:space="preserve">μπορούσε να κάνει κάποια δουλειά. Την ξέρετε τη </w:t>
      </w:r>
      <w:proofErr w:type="spellStart"/>
      <w:r>
        <w:rPr>
          <w:rFonts w:eastAsia="Times New Roman"/>
          <w:color w:val="000000" w:themeColor="text1"/>
          <w:szCs w:val="24"/>
        </w:rPr>
        <w:t>σουλφαμιδόσκονη</w:t>
      </w:r>
      <w:proofErr w:type="spellEnd"/>
      <w:r>
        <w:rPr>
          <w:rFonts w:eastAsia="Times New Roman"/>
          <w:color w:val="000000" w:themeColor="text1"/>
          <w:szCs w:val="24"/>
        </w:rPr>
        <w:t>;</w:t>
      </w:r>
    </w:p>
    <w:p w14:paraId="4EC6A882"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ΓΕΩΡΓΙΟΣ ΣΤΑΘΑΚΗΣ (Υπουργός Περιβάλλοντος και Ενέργειας):</w:t>
      </w:r>
      <w:r>
        <w:rPr>
          <w:rFonts w:eastAsia="Times New Roman"/>
          <w:color w:val="000000" w:themeColor="text1"/>
          <w:szCs w:val="24"/>
        </w:rPr>
        <w:t xml:space="preserve"> Έχετε ιατρικές γνώσεις;</w:t>
      </w:r>
    </w:p>
    <w:p w14:paraId="4EC6A883"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ΒΑΣΙΛΕΙΟΣ ΚΕΓΚΕΡΟΓΛΟΥ:</w:t>
      </w:r>
      <w:r>
        <w:rPr>
          <w:rFonts w:eastAsia="Times New Roman"/>
          <w:color w:val="000000" w:themeColor="text1"/>
          <w:szCs w:val="24"/>
        </w:rPr>
        <w:t xml:space="preserve"> Α, καλά, χρειάζονται ιατρικ</w:t>
      </w:r>
      <w:r>
        <w:rPr>
          <w:rFonts w:eastAsia="Times New Roman"/>
          <w:color w:val="000000" w:themeColor="text1"/>
          <w:szCs w:val="24"/>
        </w:rPr>
        <w:t>ές γνώσεις!</w:t>
      </w:r>
    </w:p>
    <w:p w14:paraId="4EC6A884"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Κύριε Υπουργέ, μεταθέτετε απλώς το πρόβλημα. Λέτε: «Ε, δώδεκα μήνες, δεν βαριέσαι. Αρκετός χρόνος. Θα περάσει αργά. Θα κυλήσει και εν τω μεταξύ δεν ξέρεις τι γίνεται. Μπορεί να το μετανιώσουν αυτοί οι οποίοι δικαιούνται αυτά που δικαιούνται…». </w:t>
      </w:r>
      <w:r>
        <w:rPr>
          <w:rFonts w:eastAsia="Times New Roman"/>
          <w:color w:val="000000" w:themeColor="text1"/>
          <w:szCs w:val="24"/>
        </w:rPr>
        <w:t>Όχι, δεν πάει έτσι. Έπρεπε να δοθεί συγκεκριμένη λύση που να αφορά όλες τις πλευρές. Συγκεκριμένα -εκτός του ότι απλά εσείς αρνείστε σε τελεσίδικες και αμετάκλητες αποφάσεις την υλοποίησή τους, εκτός απ’ αυτό- δεν διασφαλίζετε με την τροπολογία ότι θα αρθε</w:t>
      </w:r>
      <w:r>
        <w:rPr>
          <w:rFonts w:eastAsia="Times New Roman"/>
          <w:color w:val="000000" w:themeColor="text1"/>
          <w:szCs w:val="24"/>
        </w:rPr>
        <w:t>ί αύριο η κατάσχεση των λογαριασμών μισθοδοσίας και ότι θα υπάρχει διοίκηση.</w:t>
      </w:r>
    </w:p>
    <w:p w14:paraId="4EC6A885"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Θα σας πω συγκεκριμένα. Επειδή αναφερθήκατε κατά του συμβολαίου, γιατί πληρώσατε 600.000 ευρώ επί υπουργίας κ. Σκουρλέτη και 1.300.000 επί υπουργίας δικής σας αν το συμβόλαιο δεν </w:t>
      </w:r>
      <w:r>
        <w:rPr>
          <w:rFonts w:eastAsia="Times New Roman"/>
          <w:color w:val="000000" w:themeColor="text1"/>
          <w:szCs w:val="24"/>
        </w:rPr>
        <w:t xml:space="preserve">έπρεπε να υλοποιηθεί; Άρα στη μέση ανακαλύψατε ότι </w:t>
      </w:r>
      <w:r>
        <w:rPr>
          <w:rFonts w:eastAsia="Times New Roman"/>
          <w:color w:val="000000" w:themeColor="text1"/>
          <w:szCs w:val="24"/>
        </w:rPr>
        <w:lastRenderedPageBreak/>
        <w:t>δεν πρέπει να πληρωθεί το συμβόλαιο. Εντάξει, είναι ένα θέμα το οποίο, όπως καταλαβαίνετε, δίνει δικαιώματα και βέβαια νομικά πατήματα.</w:t>
      </w:r>
    </w:p>
    <w:p w14:paraId="4EC6A886"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ρύθμιση θα πρέπει να μιλήσει καθαρά για έναν ειδικό ακατάσχετο λογα</w:t>
      </w:r>
      <w:r>
        <w:rPr>
          <w:rFonts w:eastAsia="Times New Roman"/>
          <w:color w:val="000000" w:themeColor="text1"/>
          <w:szCs w:val="24"/>
        </w:rPr>
        <w:t>ριασμό -όπως την κάνετε ενδιάμεσα τη ρύθμιση-, που θα αφορά τη μισθοδοσία, την καταβολή εισφορών κοινωνικής ασφάλισης, την καταβολή όλων των λειτουργικών ούτως ώστε να μπορεί να λειτουργεί το ίδρυμα και ταυτόχρονα, βεβαίως, να υπάρχει η δυνατότητα της ρύθμ</w:t>
      </w:r>
      <w:r>
        <w:rPr>
          <w:rFonts w:eastAsia="Times New Roman"/>
          <w:color w:val="000000" w:themeColor="text1"/>
          <w:szCs w:val="24"/>
        </w:rPr>
        <w:t xml:space="preserve">ισης των </w:t>
      </w:r>
      <w:proofErr w:type="spellStart"/>
      <w:r>
        <w:rPr>
          <w:rFonts w:eastAsia="Times New Roman"/>
          <w:color w:val="000000" w:themeColor="text1"/>
          <w:szCs w:val="24"/>
        </w:rPr>
        <w:t>οφειλομένων</w:t>
      </w:r>
      <w:proofErr w:type="spellEnd"/>
      <w:r>
        <w:rPr>
          <w:rFonts w:eastAsia="Times New Roman"/>
          <w:color w:val="000000" w:themeColor="text1"/>
          <w:szCs w:val="24"/>
        </w:rPr>
        <w:t xml:space="preserve"> πληρωμών και στους συνταξιούχους. Θα μπορούσατε να έχετε φέρει μία ρύθμιση -μετά από διάλογο- στην οποία να προβλέπετε ότι σε δύο, τρία, τέσσερα, πέντε χρόνια -όσα χρόνια νομίζετε ότι θα μπορούσε αυτό να συμφωνηθεί και να τεθεί- θα υπά</w:t>
      </w:r>
      <w:r>
        <w:rPr>
          <w:rFonts w:eastAsia="Times New Roman"/>
          <w:color w:val="000000" w:themeColor="text1"/>
          <w:szCs w:val="24"/>
        </w:rPr>
        <w:t xml:space="preserve">ρξει υλοποίηση των αμετάκλητων αποφάσεων. Τώρα άρουμε με νομοθετικές ρυθμίσεις και αμετάκλητες αποφάσεις; Αυτό εντάσσεται μέσα στη γενικότερη λογική που υπάρχει για τον </w:t>
      </w:r>
      <w:proofErr w:type="spellStart"/>
      <w:r>
        <w:rPr>
          <w:rFonts w:eastAsia="Times New Roman"/>
          <w:color w:val="000000" w:themeColor="text1"/>
          <w:szCs w:val="24"/>
        </w:rPr>
        <w:t>αλά</w:t>
      </w:r>
      <w:proofErr w:type="spellEnd"/>
      <w:r>
        <w:rPr>
          <w:rFonts w:eastAsia="Times New Roman"/>
          <w:color w:val="000000" w:themeColor="text1"/>
          <w:szCs w:val="24"/>
        </w:rPr>
        <w:t xml:space="preserve"> καρτ σεβασμό των δικαστικών αποφάσεων; Είναι ένα συμβόλαιο που αφορά παροχές εφάπαξ</w:t>
      </w:r>
      <w:r>
        <w:rPr>
          <w:rFonts w:eastAsia="Times New Roman"/>
          <w:color w:val="000000" w:themeColor="text1"/>
          <w:szCs w:val="24"/>
        </w:rPr>
        <w:t>, επειδή το έκανε ιδιωτική εταιρεία, όπως κατηγορήσατε το ΚΚΕ ότι υπερασπίζεται, δήθεν, ιδιωτικές εταιρείες; Η Ε</w:t>
      </w:r>
      <w:r>
        <w:rPr>
          <w:rFonts w:eastAsia="Times New Roman"/>
          <w:color w:val="000000" w:themeColor="text1"/>
          <w:szCs w:val="24"/>
        </w:rPr>
        <w:lastRenderedPageBreak/>
        <w:t>θνική Ασφαλιστική, την οποία μάλιστα προ ημερών την πουλήσατε, ήταν ιδιωτικά συμφέροντα και κάνατε αυτήν την τοποθέτηση;</w:t>
      </w:r>
    </w:p>
    <w:p w14:paraId="4EC6A887"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Λοιπόν, για να κλείσω, </w:t>
      </w:r>
      <w:r>
        <w:rPr>
          <w:rFonts w:eastAsia="Times New Roman"/>
          <w:color w:val="000000" w:themeColor="text1"/>
          <w:szCs w:val="24"/>
        </w:rPr>
        <w:t>εμείς λέμε ότι αυτή η ρύθμιση είναι μετάθεση του προβλήματος. Δεν θα δώσουμε, όμως, τη δυνατότητα στην Κυβέρνηση να πει ότι δεν βοηθήσαμε στο να πληρωθούν οι εργαζόμενοι. Λέμε, ναι, σε αυτές τις ρυθμίσεις για τη μετάθεση του προβλήματος και ταυτόχρονα, απα</w:t>
      </w:r>
      <w:r>
        <w:rPr>
          <w:rFonts w:eastAsia="Times New Roman"/>
          <w:color w:val="000000" w:themeColor="text1"/>
          <w:szCs w:val="24"/>
        </w:rPr>
        <w:t>ιτούμε να έρθει ρύθμιση που να αφορά το σύνολο των υποθέσεων. Πραγματικά, είναι η πρώτη φορά που συμφωνώ με τοποθέτηση συναδέλφου από την κυβερνητική πλειοψηφία που είπε την αλήθεια επί μιας τροπολογίας. Γιατί μέχρι τώρα έλεγαν «</w:t>
      </w:r>
      <w:r>
        <w:rPr>
          <w:rFonts w:eastAsia="Times New Roman"/>
          <w:color w:val="000000" w:themeColor="text1"/>
          <w:szCs w:val="24"/>
        </w:rPr>
        <w:t>ν</w:t>
      </w:r>
      <w:r>
        <w:rPr>
          <w:rFonts w:eastAsia="Times New Roman"/>
          <w:color w:val="000000" w:themeColor="text1"/>
          <w:szCs w:val="24"/>
        </w:rPr>
        <w:t>αι» τυφλά όλοι οι Βουλευτέ</w:t>
      </w:r>
      <w:r>
        <w:rPr>
          <w:rFonts w:eastAsia="Times New Roman"/>
          <w:color w:val="000000" w:themeColor="text1"/>
          <w:szCs w:val="24"/>
        </w:rPr>
        <w:t>ς σε όλα. Είναι μια υπόθεση όπου δεν μπορούμε να κάνουμε ότι δεν υπάρχει. Θα πρέπει να δούμε μετά από διαβούλευση πώς λύνουμε πραγματικά το πρόβλημα.</w:t>
      </w:r>
    </w:p>
    <w:p w14:paraId="4EC6A888"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w:t>
      </w:r>
    </w:p>
    <w:p w14:paraId="4EC6A889"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Θα δώσω τον λόγο στον Υπουργό γιατί επείγεται.</w:t>
      </w:r>
    </w:p>
    <w:p w14:paraId="4EC6A88A"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ΙΩΑΝ</w:t>
      </w:r>
      <w:r>
        <w:rPr>
          <w:rFonts w:eastAsia="Times New Roman"/>
          <w:b/>
          <w:color w:val="000000" w:themeColor="text1"/>
          <w:szCs w:val="24"/>
        </w:rPr>
        <w:t>ΝΗΣ ΚΕΦΑΛΟΓΙΑΝΝΗΣ:</w:t>
      </w:r>
      <w:r>
        <w:rPr>
          <w:rFonts w:eastAsia="Times New Roman"/>
          <w:color w:val="000000" w:themeColor="text1"/>
          <w:szCs w:val="24"/>
        </w:rPr>
        <w:t xml:space="preserve"> Μη μας φύγετε μετά.</w:t>
      </w:r>
    </w:p>
    <w:p w14:paraId="4EC6A88B" w14:textId="77777777" w:rsidR="001761EF" w:rsidRDefault="00F551DB">
      <w:pPr>
        <w:spacing w:line="600" w:lineRule="auto"/>
        <w:ind w:firstLine="720"/>
        <w:contextualSpacing/>
        <w:jc w:val="both"/>
        <w:rPr>
          <w:rFonts w:eastAsia="Times New Roman"/>
          <w:szCs w:val="24"/>
        </w:rPr>
      </w:pPr>
      <w:r>
        <w:rPr>
          <w:rFonts w:eastAsia="Times New Roman"/>
          <w:b/>
          <w:color w:val="000000" w:themeColor="text1"/>
          <w:szCs w:val="24"/>
        </w:rPr>
        <w:lastRenderedPageBreak/>
        <w:t>ΑΘΑΝΑΣΙΟΣ ΘΕΟΧΑΡΟΠΟΥΛΟΣ:</w:t>
      </w:r>
      <w:r>
        <w:rPr>
          <w:rFonts w:eastAsia="Times New Roman"/>
          <w:szCs w:val="24"/>
        </w:rPr>
        <w:t xml:space="preserve"> Κύριε Υπουργέ, έχουμε κι άλλα ζητήματα να βάλουμε.</w:t>
      </w:r>
    </w:p>
    <w:p w14:paraId="4EC6A88C" w14:textId="77777777" w:rsidR="001761EF" w:rsidRDefault="00F551DB">
      <w:pPr>
        <w:spacing w:line="600" w:lineRule="auto"/>
        <w:ind w:firstLine="720"/>
        <w:contextualSpacing/>
        <w:jc w:val="both"/>
        <w:rPr>
          <w:rFonts w:eastAsia="Times New Roman"/>
          <w:szCs w:val="24"/>
        </w:rPr>
      </w:pPr>
      <w:r>
        <w:rPr>
          <w:rFonts w:eastAsia="Times New Roman"/>
          <w:b/>
          <w:color w:val="000000" w:themeColor="text1"/>
          <w:szCs w:val="24"/>
        </w:rPr>
        <w:t>ΓΕΩΡΓΙΟΣ ΣΤΑΘΑΚΗΣ (Υπουργός Περιβάλλοντος και Ενέργειας):</w:t>
      </w:r>
      <w:r>
        <w:rPr>
          <w:rFonts w:eastAsia="Times New Roman"/>
          <w:szCs w:val="24"/>
        </w:rPr>
        <w:t xml:space="preserve"> Πρέπει να φύγω.</w:t>
      </w:r>
    </w:p>
    <w:p w14:paraId="4EC6A88D"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Θα πρέπει, όμως, λέει, </w:t>
      </w:r>
      <w:r>
        <w:rPr>
          <w:rFonts w:eastAsia="Times New Roman"/>
          <w:color w:val="000000" w:themeColor="text1"/>
          <w:szCs w:val="24"/>
        </w:rPr>
        <w:t>να φύγει.</w:t>
      </w:r>
    </w:p>
    <w:p w14:paraId="4EC6A88E"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ΓΕΩΡΓΙΟΣ ΣΤΑΘΑΚΗΣ (Υπουργός Περιβάλλοντος και Ενέργειας):</w:t>
      </w:r>
      <w:r>
        <w:rPr>
          <w:rFonts w:eastAsia="Times New Roman"/>
          <w:color w:val="000000" w:themeColor="text1"/>
          <w:szCs w:val="24"/>
        </w:rPr>
        <w:t xml:space="preserve"> Θα καθίσω 10 λεπτά ακόμα, κυρία Πρόεδρε.</w:t>
      </w:r>
    </w:p>
    <w:p w14:paraId="4EC6A88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Κεφαλογιάννης από τη Νέα Δημοκρατία.</w:t>
      </w:r>
    </w:p>
    <w:p w14:paraId="4EC6A89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κυρία Πρόεδρε.</w:t>
      </w:r>
    </w:p>
    <w:p w14:paraId="4EC6A89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Θα ξεκινήσω αμέσως από τις τροπολογίες. Βεβαίως, νομίζω ότι έχουμε καταντήσει γραφικοί με το να κάνουμε πάλι αναφορά στον τρόπο νομοθέτησης. Αν εξαιρέσω την πρώτη τροπολογία που είναι σχετική με το Υπουργείο Εξωτερικών και άπτετα</w:t>
      </w:r>
      <w:r>
        <w:rPr>
          <w:rFonts w:eastAsia="Times New Roman" w:cs="Times New Roman"/>
          <w:szCs w:val="24"/>
        </w:rPr>
        <w:t>ι θεμάτων, πάλι βλέπουμε άσχετες τροπολογίες σε νομοσχέδια. Ελπίζω κάποια στιγμή αυτή η διαδικασία, αυτή η κακή νομοθέτηση να σταματήσει. Το λέω και για τώρα και για το μέλλον.</w:t>
      </w:r>
    </w:p>
    <w:p w14:paraId="4EC6A89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τροπολογία με γενικό αριθμό 1089 και ειδικό 14, νομίζω ότι πρέπε</w:t>
      </w:r>
      <w:r>
        <w:rPr>
          <w:rFonts w:eastAsia="Times New Roman" w:cs="Times New Roman"/>
          <w:szCs w:val="24"/>
        </w:rPr>
        <w:t xml:space="preserve">ι να πούμε, κυρίες και κύριοι συνάδελφοι, δύο λόγια για την παράταση της ισχύος της εγγύησης του ελληνικού δημοσίου προς την Τράπεζα της Ελλάδος, για τη διασφάλιση μέσω του έκτακτου μηχανισμού ρευστότητας, του </w:t>
      </w:r>
      <w:r>
        <w:rPr>
          <w:rFonts w:eastAsia="Times New Roman" w:cs="Times New Roman"/>
          <w:szCs w:val="24"/>
          <w:lang w:val="en-US"/>
        </w:rPr>
        <w:t>ELA</w:t>
      </w:r>
      <w:r>
        <w:rPr>
          <w:rFonts w:eastAsia="Times New Roman" w:cs="Times New Roman"/>
          <w:szCs w:val="24"/>
        </w:rPr>
        <w:t>, στις τράπεζες.</w:t>
      </w:r>
    </w:p>
    <w:p w14:paraId="4EC6A89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ακόμα αντ</w:t>
      </w:r>
      <w:r>
        <w:rPr>
          <w:rFonts w:eastAsia="Times New Roman" w:cs="Times New Roman"/>
          <w:szCs w:val="24"/>
        </w:rPr>
        <w:t xml:space="preserve">ηχούν στα αυτιά μας οι διαβεβαιώσεις του κ. </w:t>
      </w:r>
      <w:proofErr w:type="spellStart"/>
      <w:r>
        <w:rPr>
          <w:rFonts w:eastAsia="Times New Roman" w:cs="Times New Roman"/>
          <w:szCs w:val="24"/>
        </w:rPr>
        <w:t>Τζανακόπουλου</w:t>
      </w:r>
      <w:proofErr w:type="spellEnd"/>
      <w:r>
        <w:rPr>
          <w:rFonts w:eastAsia="Times New Roman" w:cs="Times New Roman"/>
          <w:szCs w:val="24"/>
        </w:rPr>
        <w:t xml:space="preserve"> για ταχύτατη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αμέσως επόμενο διάστημα. Νομίζω ότι δεν υπάρχει, δυστυχώς, μεγαλύτερη απόδειξη ότι οι συνθήκες ρευστότητας των τραπεζών δεν έχουν ακόμα αποκατασταθεί και ού</w:t>
      </w:r>
      <w:r>
        <w:rPr>
          <w:rFonts w:eastAsia="Times New Roman" w:cs="Times New Roman"/>
          <w:szCs w:val="24"/>
        </w:rPr>
        <w:t xml:space="preserve">τε προβλέπεται από το κοντινό μέλλον, τουλάχιστον με βάση και αυτήν την τροπολογία. Το γεγονός, δηλαδή, ότι χρειάζεται η ασπίδα του </w:t>
      </w:r>
      <w:r>
        <w:rPr>
          <w:rFonts w:eastAsia="Times New Roman" w:cs="Times New Roman"/>
          <w:szCs w:val="24"/>
          <w:lang w:val="en-US"/>
        </w:rPr>
        <w:t>ELA</w:t>
      </w:r>
      <w:r>
        <w:rPr>
          <w:rFonts w:eastAsia="Times New Roman" w:cs="Times New Roman"/>
          <w:szCs w:val="24"/>
        </w:rPr>
        <w:t xml:space="preserve"> για αρκετό ακόμη χρονικό διάστημα -μέχρι τον Ιούνιο του 2019- αν μπορεί κάποιος να το ερμηνεύσει, θα δει ότι, δυστυχώς, </w:t>
      </w:r>
      <w:r>
        <w:rPr>
          <w:rFonts w:eastAsia="Times New Roman" w:cs="Times New Roman"/>
          <w:szCs w:val="24"/>
        </w:rPr>
        <w:t xml:space="preserve">στην ουσία παρατείνει, ή τουλάχιστον ξεκαθαρίζει,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ήλθαν εδώ για να μείνουν και θα μείνουν και τα επόμενα χρόνια. Και δυστυχώς, δεν θα μπορούσε να γίνει και διαφορετικά, γιατί μόλις πριν από λίγο καιρό η Τράπεζα της Ελλάδος επιβεβαί</w:t>
      </w:r>
      <w:r>
        <w:rPr>
          <w:rFonts w:eastAsia="Times New Roman" w:cs="Times New Roman"/>
          <w:szCs w:val="24"/>
        </w:rPr>
        <w:lastRenderedPageBreak/>
        <w:t>ω</w:t>
      </w:r>
      <w:r>
        <w:rPr>
          <w:rFonts w:eastAsia="Times New Roman" w:cs="Times New Roman"/>
          <w:szCs w:val="24"/>
        </w:rPr>
        <w:t>νε την επιδείνωση των συνθηκών στην οικονομία και τις τράπεζες, με μεγάλη εκροή καταθέσεων εξαιτίας της πολύ μεγάλης καθυστέρησης η οποία είχε παρατηρηθεί όσον αφορά το μη κλείσιμο της δεύτερης αξιολόγησης και, βεβαίως, τη συνακόλουθη έξαρση της αβεβαιότητ</w:t>
      </w:r>
      <w:r>
        <w:rPr>
          <w:rFonts w:eastAsia="Times New Roman" w:cs="Times New Roman"/>
          <w:szCs w:val="24"/>
        </w:rPr>
        <w:t>ας.</w:t>
      </w:r>
    </w:p>
    <w:p w14:paraId="4EC6A89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βεβαίως, είναι για ποιο λόγο καθυστέρησε αυτή η αξιολόγηση. Σύμφωνα με τον κ. </w:t>
      </w:r>
      <w:proofErr w:type="spellStart"/>
      <w:r>
        <w:rPr>
          <w:rFonts w:eastAsia="Times New Roman" w:cs="Times New Roman"/>
          <w:szCs w:val="24"/>
        </w:rPr>
        <w:t>Χουλιαράκη</w:t>
      </w:r>
      <w:proofErr w:type="spellEnd"/>
      <w:r>
        <w:rPr>
          <w:rFonts w:eastAsia="Times New Roman" w:cs="Times New Roman"/>
          <w:szCs w:val="24"/>
        </w:rPr>
        <w:t xml:space="preserve"> ξέραμε ότι δεν μπορούσαμε να πάρουμε κάτι πολύ συγκεκριμένο για το χρέος. Βέβαια, έγινε χθες συζήτηση σε επίπεδο Αρχηγών κομμάτων και νομίζω ότι ο ελλη</w:t>
      </w:r>
      <w:r>
        <w:rPr>
          <w:rFonts w:eastAsia="Times New Roman" w:cs="Times New Roman"/>
          <w:szCs w:val="24"/>
        </w:rPr>
        <w:t xml:space="preserve">νικός λαός έβγαλε τα συμπεράσματά του. Θα αναφερθώ, βεβαίως, και στο τέλος της ομιλίας μου σε αυτό, αλλά νομίζω ότι κάποια στιγμή θα πρέπει να πούμε αλήθειες σε αυτήν την Αίθουσα. Και, δυστυχώς, ενώ προφανώς είμαστε θετικοί σε αυτή την τροπολογία -το είπε </w:t>
      </w:r>
      <w:r>
        <w:rPr>
          <w:rFonts w:eastAsia="Times New Roman" w:cs="Times New Roman"/>
          <w:szCs w:val="24"/>
        </w:rPr>
        <w:t xml:space="preserve">και ο </w:t>
      </w:r>
      <w:r>
        <w:rPr>
          <w:rFonts w:eastAsia="Times New Roman" w:cs="Times New Roman"/>
          <w:szCs w:val="24"/>
        </w:rPr>
        <w:t>ε</w:t>
      </w:r>
      <w:r>
        <w:rPr>
          <w:rFonts w:eastAsia="Times New Roman" w:cs="Times New Roman"/>
          <w:szCs w:val="24"/>
        </w:rPr>
        <w:t>ισηγητής μας-, τα μηνύματα τα οποία στην ουσία περνάει, είναι αυτά που σας περιέγραψα προηγουμένως.</w:t>
      </w:r>
    </w:p>
    <w:p w14:paraId="4EC6A89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με γενικό αριθμό 1091 και ειδικό 16, κατ</w:t>
      </w:r>
      <w:r>
        <w:rPr>
          <w:rFonts w:eastAsia="Times New Roman" w:cs="Times New Roman"/>
          <w:szCs w:val="24"/>
        </w:rPr>
        <w:t xml:space="preserve">’ </w:t>
      </w:r>
      <w:r>
        <w:rPr>
          <w:rFonts w:eastAsia="Times New Roman" w:cs="Times New Roman"/>
          <w:szCs w:val="24"/>
        </w:rPr>
        <w:t>αρχάς, κύριε Υπουργέ, θα μου επιτρέψετε να σας διορθώσω. Το ΙΓΜΕ δεν είχε καταργη</w:t>
      </w:r>
      <w:r>
        <w:rPr>
          <w:rFonts w:eastAsia="Times New Roman" w:cs="Times New Roman"/>
          <w:szCs w:val="24"/>
        </w:rPr>
        <w:t>θεί. Είχε συγχωνευθεί. Συ</w:t>
      </w:r>
      <w:r>
        <w:rPr>
          <w:rFonts w:eastAsia="Times New Roman" w:cs="Times New Roman"/>
          <w:szCs w:val="24"/>
        </w:rPr>
        <w:lastRenderedPageBreak/>
        <w:t>γκεκριμένα, είχε δημιουργηθεί το Εθνικό Κέντρο Βιώσιμης και Αειφόρου Ανάπτυξης. Και θα είχε πάρα πολύ μεγάλο ενδιαφέρον να μας πείτε, ως ηγεσία του Υπουργείου, τι ποσό έχει δαπανήσει μέχρι τώρα για δικαστικά έξοδα εδώ και έναν χρόν</w:t>
      </w:r>
      <w:r>
        <w:rPr>
          <w:rFonts w:eastAsia="Times New Roman" w:cs="Times New Roman"/>
          <w:szCs w:val="24"/>
        </w:rPr>
        <w:t>ο το ΙΓΜΕ και που αφορούν το περίφημο συμβόλαιο. Σας το λέω γιατί υπάρχουν δημοσιεύματα ότι έχει δαπανηθεί περίπου ενάμιση εκατομμύριο για δικαστικές δαπάνες, έξοδα κ.λπ.</w:t>
      </w:r>
      <w:r>
        <w:rPr>
          <w:rFonts w:eastAsia="Times New Roman" w:cs="Times New Roman"/>
          <w:szCs w:val="24"/>
        </w:rPr>
        <w:t>.</w:t>
      </w:r>
      <w:r>
        <w:rPr>
          <w:rFonts w:eastAsia="Times New Roman" w:cs="Times New Roman"/>
          <w:szCs w:val="24"/>
        </w:rPr>
        <w:t xml:space="preserve"> Αν είναι κάτι το οποίο είναι σε γνώση σας, παρακαλώ να το εισφέρετε. Και, βεβαίως, ε</w:t>
      </w:r>
      <w:r>
        <w:rPr>
          <w:rFonts w:eastAsia="Times New Roman" w:cs="Times New Roman"/>
          <w:szCs w:val="24"/>
        </w:rPr>
        <w:t xml:space="preserve">ίναι έξοδα τα οποία αποτέλεσαν μια από τις βασικές αιτίες που έχει βρεθεί αυτήν τη στιγμή το ΙΓΜΕ σε αυτήν την κατάσταση ώστε να έλθουμε με την τροπολογία </w:t>
      </w:r>
      <w:r>
        <w:rPr>
          <w:rFonts w:eastAsia="Times New Roman" w:cs="Times New Roman"/>
          <w:szCs w:val="24"/>
        </w:rPr>
        <w:t xml:space="preserve">για </w:t>
      </w:r>
      <w:r>
        <w:rPr>
          <w:rFonts w:eastAsia="Times New Roman" w:cs="Times New Roman"/>
          <w:szCs w:val="24"/>
        </w:rPr>
        <w:t>να διορθωθούν κάποια πράγματα.</w:t>
      </w:r>
    </w:p>
    <w:p w14:paraId="4EC6A89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Έρχεται σήμερα η Κυβέρνηση και αντί να επιχορηγήσει -θα σας κάνω κ</w:t>
      </w:r>
      <w:r>
        <w:rPr>
          <w:rFonts w:eastAsia="Times New Roman" w:cs="Times New Roman"/>
          <w:szCs w:val="24"/>
        </w:rPr>
        <w:t xml:space="preserve">αι μια πρόταση-, εκτάκτως το συγκεκριμένο </w:t>
      </w:r>
      <w:r>
        <w:rPr>
          <w:rFonts w:eastAsia="Times New Roman" w:cs="Times New Roman"/>
          <w:szCs w:val="24"/>
        </w:rPr>
        <w:t>ι</w:t>
      </w:r>
      <w:r>
        <w:rPr>
          <w:rFonts w:eastAsia="Times New Roman" w:cs="Times New Roman"/>
          <w:szCs w:val="24"/>
        </w:rPr>
        <w:t>νστιτούτο ή, όπως ειπώθηκε -υπήρχε και αυτή η πρόταση- να υπάρχει ένας ακατάσχετος λογαριασμός για τους εργαζόμενους, να έχουν τη μισθοδοσία τους -να μην υπάρχει ο κίνδυνος, δηλαδή, να χαθούν τα χρήματα- φέρνει μι</w:t>
      </w:r>
      <w:r>
        <w:rPr>
          <w:rFonts w:eastAsia="Times New Roman" w:cs="Times New Roman"/>
          <w:szCs w:val="24"/>
        </w:rPr>
        <w:t xml:space="preserve">α τροπολογία η οποία το μόνο που κάνει είναι να μεταθέτει χρονικά το πρόβλημα. Το πηγαίνετε δώδεκα μήνες μετά. Εύλογα θα πω ότι το πάτε δώδεκα μήνες μετά </w:t>
      </w:r>
      <w:r>
        <w:rPr>
          <w:rFonts w:eastAsia="Times New Roman" w:cs="Times New Roman"/>
          <w:szCs w:val="24"/>
        </w:rPr>
        <w:lastRenderedPageBreak/>
        <w:t xml:space="preserve">γιατί μέχρι τότε πολιτικά ποιος ζει ποιος πεθαίνει. Άρα πάμε και το πρόβλημα αργότερα, στο μέλλον, με </w:t>
      </w:r>
      <w:r>
        <w:rPr>
          <w:rFonts w:eastAsia="Times New Roman" w:cs="Times New Roman"/>
          <w:szCs w:val="24"/>
        </w:rPr>
        <w:t>την έννοια ότι...</w:t>
      </w:r>
    </w:p>
    <w:p w14:paraId="4EC6A89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Εμείς θα ζούμε.</w:t>
      </w:r>
    </w:p>
    <w:p w14:paraId="4EC6A89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Θα δούμε πού θα είμαστε σε ένα χρόνο. </w:t>
      </w:r>
    </w:p>
    <w:p w14:paraId="4EC6A89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Σίγουρα πάντως δεν είναι σωστή νομοθέτηση, σίγουρα δεν είναι τρόπος να λυθούν τα προβλήμα</w:t>
      </w:r>
      <w:r>
        <w:rPr>
          <w:rFonts w:eastAsia="Times New Roman" w:cs="Times New Roman"/>
          <w:szCs w:val="24"/>
        </w:rPr>
        <w:t>τα. Και εξ’ όσων γνωρίζω, απέναντι και στους εργαζομένους, αλλά και στους συνταξιούχους, τους οποίους αφορά η συγκεκριμένη τροπολογία, στην ουσία δεν έχετε κανένα τρόπο ώστε να μπορέσετε να δώσετε μια οριστική λύση για το ζήτημα.</w:t>
      </w:r>
    </w:p>
    <w:p w14:paraId="4EC6A89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Και το ερώτημα είναι, τι θ</w:t>
      </w:r>
      <w:r>
        <w:rPr>
          <w:rFonts w:eastAsia="Times New Roman" w:cs="Times New Roman"/>
          <w:szCs w:val="24"/>
        </w:rPr>
        <w:t>α συμβεί μετά από έναν χρόνο; Θα ερχόμαστε πάλι εδώ με νέες τροπολογίες, με νέες ρυθμίσεις, να πάμε ξανά το πρόβλημα πιο μετά, στο μέλλον; Άκουσα τον κύριο Υπουργό να λέει ότι ενδεχομένως αυτό το διάστημα να τοποθετηθεί η νέα διοίκηση του ΙΓΜΕ και να δοθεί</w:t>
      </w:r>
      <w:r>
        <w:rPr>
          <w:rFonts w:eastAsia="Times New Roman" w:cs="Times New Roman"/>
          <w:szCs w:val="24"/>
        </w:rPr>
        <w:t xml:space="preserve"> μια λύση. Μακάρι να είναι αυτός ο λόγος.</w:t>
      </w:r>
    </w:p>
    <w:p w14:paraId="4EC6A89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Σίγουρα πάντως με τον τρόπο με τον οποίο νομοθετείτε –γι</w:t>
      </w:r>
      <w:r>
        <w:rPr>
          <w:rFonts w:eastAsia="Times New Roman" w:cs="Times New Roman"/>
          <w:szCs w:val="24"/>
        </w:rPr>
        <w:t>’</w:t>
      </w:r>
      <w:r>
        <w:rPr>
          <w:rFonts w:eastAsia="Times New Roman" w:cs="Times New Roman"/>
          <w:szCs w:val="24"/>
        </w:rPr>
        <w:t xml:space="preserve"> αυτό λέμε «παρών»- δεν είναι ένας τρόπος ο οποίος δίνει μια βιώσιμη λύση για το ΙΓΜΕ. </w:t>
      </w:r>
    </w:p>
    <w:p w14:paraId="4EC6A89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Έρχομαι στην τροπολογία με γενικό αριθμό 1090 και ειδικό 15. Θα ήθελα</w:t>
      </w:r>
      <w:r>
        <w:rPr>
          <w:rFonts w:eastAsia="Times New Roman" w:cs="Times New Roman"/>
          <w:szCs w:val="24"/>
        </w:rPr>
        <w:t xml:space="preserve"> κύριε Υπουργέ, να μου δώσετε μια διευκρίνιση για την παράγραφο 3. Με τον τρόπο που είναι διατυπωμένη όσον αφορά αυτό για τις εξήντα χιλιάδες τουλάχιστον εμένα δεν μου είναι ξεκάθαρο. Εισάγεται εξαίρεση όσον αφορά τη διαδικασία για τις δημόσιες συμβάσεις; </w:t>
      </w:r>
      <w:r>
        <w:rPr>
          <w:rFonts w:eastAsia="Times New Roman" w:cs="Times New Roman"/>
          <w:szCs w:val="24"/>
        </w:rPr>
        <w:t xml:space="preserve">Με τον τρόπο που είναι διατυπωμένο δεν μου είναι ξεκάθαρο. </w:t>
      </w:r>
    </w:p>
    <w:p w14:paraId="4EC6A89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Προκειμένου να μην γίνεται ενιαία από την Κεντρική Πλοηγική Υπηρεσία αλλά από τις κατά τόπους κάθε φορά υπηρεσίες, για να είν</w:t>
      </w:r>
      <w:r>
        <w:rPr>
          <w:rFonts w:eastAsia="Times New Roman" w:cs="Times New Roman"/>
          <w:szCs w:val="24"/>
        </w:rPr>
        <w:t xml:space="preserve">αι πιο εύκολη η δυνατότητα σύναψης σύμβασης. </w:t>
      </w:r>
    </w:p>
    <w:p w14:paraId="4EC6A89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Ωραία. </w:t>
      </w:r>
    </w:p>
    <w:p w14:paraId="4EC6A89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Ολοκληρώνω, κυρία Πρόεδρε, με μια πολύ σύντομη γενικότερη τοποθέτηση για τις χθεσινές συζητήσεις σε επίπεδο αρχηγών κομμάτων. Δεν θα μπω σε λεπτομέρειες. Ακούσαμε έναν Πρωθυπουργό</w:t>
      </w:r>
      <w:r>
        <w:rPr>
          <w:rFonts w:eastAsia="Times New Roman" w:cs="Times New Roman"/>
          <w:szCs w:val="24"/>
        </w:rPr>
        <w:t xml:space="preserve"> χθες ο οποίος στην ουσία επανέλαβε την τακτική </w:t>
      </w:r>
      <w:r>
        <w:rPr>
          <w:rFonts w:eastAsia="Times New Roman" w:cs="Times New Roman"/>
          <w:szCs w:val="24"/>
        </w:rPr>
        <w:lastRenderedPageBreak/>
        <w:t>του να κάνει αντιπολίτευση στην Αντιπολίτευση. Έχει ξεχάσει ότι εδώ και περίπου δυόμισι με τρία χρόνια αυτός έχει την ηγεσία της Κυβέρνησης, επομένως αυτός θα πρέπει να δίνει τον τόνο και όχι να αντιπολιτεύετ</w:t>
      </w:r>
      <w:r>
        <w:rPr>
          <w:rFonts w:eastAsia="Times New Roman" w:cs="Times New Roman"/>
          <w:szCs w:val="24"/>
        </w:rPr>
        <w:t xml:space="preserve">αι την Αντιπολίτευση. </w:t>
      </w:r>
    </w:p>
    <w:p w14:paraId="4EC6A8A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Θα σταθώ σε ένα ζήτημα το οποίο μου προκάλεσε πολύ μεγάλη έκπληξη. Χθες ακούσαμε τον κ. Καμμένο να προκαλεί τον Αρχηγό της Αξιωματικής Αντιπολίτευσης να προχωρήσουμε σε προανακριτική επιτροπή για την υπόθεση του «</w:t>
      </w:r>
      <w:r>
        <w:rPr>
          <w:rFonts w:eastAsia="Times New Roman" w:cs="Times New Roman"/>
          <w:szCs w:val="24"/>
          <w:lang w:val="en-US"/>
        </w:rPr>
        <w:t>NOOR</w:t>
      </w:r>
      <w:r>
        <w:rPr>
          <w:rFonts w:eastAsia="Times New Roman" w:cs="Times New Roman"/>
          <w:szCs w:val="24"/>
        </w:rPr>
        <w:t xml:space="preserve"> 1». Σήκωσε το γάντι ο κ. Μητσοτάκης και είπε βεβαίως να πάμε σε μια εξεταστική συνολικά για την υπόθεση για να δούμε εάν υπάρχουν ή όχι πολιτικές ευθύνες, ώστε να μην υπάρχουν σκιές ότι κάποιος καλύπτει έναν επιχειρηματία ή ότι κάποιος άλλος ενδεχομένως ε</w:t>
      </w:r>
      <w:r>
        <w:rPr>
          <w:rFonts w:eastAsia="Times New Roman" w:cs="Times New Roman"/>
          <w:szCs w:val="24"/>
        </w:rPr>
        <w:t xml:space="preserve">ίναι απέναντι σε αυτόν τον επιχειρηματία. </w:t>
      </w:r>
    </w:p>
    <w:p w14:paraId="4EC6A8A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Η απάντηση του κυρίου Πρωθυπουργού, που εμένα τουλάχιστον μου προκάλεσε πολύ μεγάλη έκπληξη, ήταν η εξής: «Σε εκκρεμείς δικαστικές υποθέσεις δεν μπορούμε να προχωρήσουμε σε σύσταση εξεταστικής επιτροπής για τη διερεύνηση του σκανδάλου». Επειδή τυχαίνει και</w:t>
      </w:r>
      <w:r>
        <w:rPr>
          <w:rFonts w:eastAsia="Times New Roman" w:cs="Times New Roman"/>
          <w:szCs w:val="24"/>
        </w:rPr>
        <w:t xml:space="preserve"> είμαι μέλος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την </w:t>
      </w:r>
      <w:r>
        <w:rPr>
          <w:rFonts w:eastAsia="Times New Roman" w:cs="Times New Roman"/>
          <w:szCs w:val="24"/>
        </w:rPr>
        <w:t>υ</w:t>
      </w:r>
      <w:r>
        <w:rPr>
          <w:rFonts w:eastAsia="Times New Roman" w:cs="Times New Roman"/>
          <w:szCs w:val="24"/>
        </w:rPr>
        <w:t xml:space="preserve">γεία, εκεί δεν έχουμε εκκρεμείς δικαστικές υποθέσεις; Η «Novartis» δεν είναι εκκρεμής δικαστική υπόθεση; Το </w:t>
      </w:r>
      <w:r>
        <w:rPr>
          <w:rFonts w:eastAsia="Times New Roman" w:cs="Times New Roman"/>
          <w:szCs w:val="24"/>
        </w:rPr>
        <w:lastRenderedPageBreak/>
        <w:t>«Ντυνάν» δεν είναι εκκρεμής δικαστική υπόθεση; Το θέμα των φαρμάκων δεν είναι εκκρεμής δικαστική υπό</w:t>
      </w:r>
      <w:r>
        <w:rPr>
          <w:rFonts w:eastAsia="Times New Roman" w:cs="Times New Roman"/>
          <w:szCs w:val="24"/>
        </w:rPr>
        <w:t xml:space="preserve">θεση; Γιατί υπάρχει αυτή η διγλωσσία; </w:t>
      </w:r>
    </w:p>
    <w:p w14:paraId="4EC6A8A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στη μία περίπτωση να κρυβόμαστε πίσω από το δάκτυλό μας και να λέτε ότι «υπάρχει μια εκκρεμής δικαστική υπόθεση, άρα είμαι αρνητικός στη σύσταση εξεταστικής επιτροπής» και από την άλλη μερικούς μήνες πριν </w:t>
      </w:r>
      <w:r>
        <w:rPr>
          <w:rFonts w:eastAsia="Times New Roman" w:cs="Times New Roman"/>
          <w:szCs w:val="24"/>
        </w:rPr>
        <w:t xml:space="preserve">να έχουμε συστήσει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καλώς τη συστήσαμε- που αφορά εκκρεμείς δικαστικές υποθέσεις. </w:t>
      </w:r>
    </w:p>
    <w:p w14:paraId="4EC6A8A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κύριε Κεφαλογιάννη. </w:t>
      </w:r>
    </w:p>
    <w:p w14:paraId="4EC6A8A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Ολοκληρώνω, κυρία Πρόεδρε. </w:t>
      </w:r>
    </w:p>
    <w:p w14:paraId="4EC6A8A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Νομίζω ότι ο κύριος Πρωθυπ</w:t>
      </w:r>
      <w:r>
        <w:rPr>
          <w:rFonts w:eastAsia="Times New Roman" w:cs="Times New Roman"/>
          <w:szCs w:val="24"/>
        </w:rPr>
        <w:t>ουργός χθες υπέπεσε σε ένα ατόπημα όσον αφορά το συγκεκριμένο ζήτημα. Δεν υπάρχει κάποιο κώλυμα στο να υπάρχει σύσταση εξεταστικής επιτροπής. Και προσέξτε, θα διερευνήσουμε ενδεχόμενες πολιτικές ευθύνες. Δεν θα μπούμε στην ουσία της υπόθεσης, γιατί μπορούμ</w:t>
      </w:r>
      <w:r>
        <w:rPr>
          <w:rFonts w:eastAsia="Times New Roman" w:cs="Times New Roman"/>
          <w:szCs w:val="24"/>
        </w:rPr>
        <w:t xml:space="preserve">ε να μπούμε και στην ουσία της υπόθεσης. Αυτό είναι κάτι το οποίο αφορά τα δικαστήρια και τη δικαιοσύνη. </w:t>
      </w:r>
    </w:p>
    <w:p w14:paraId="4EC6A8A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Εάν υπάρχουν, όμως, πολιτικά πρόσωπα –γιατί έγιναν σοβαρές καταγγελίες σε αυτήν την Αίθουσα από πολλές πλευρές- για ενδεχόμενη πολιτική εμπλοκή προσώπ</w:t>
      </w:r>
      <w:r>
        <w:rPr>
          <w:rFonts w:eastAsia="Times New Roman" w:cs="Times New Roman"/>
          <w:szCs w:val="24"/>
        </w:rPr>
        <w:t xml:space="preserve">ων, θα πρέπει να προχωρήσουμε σε σύσταση. Δεν μπορείτε να κρύβεστε πίσω από μια στάση η οποία στην ουσία δεν εδράζεται σε πραγματικά δεδομένα. </w:t>
      </w:r>
    </w:p>
    <w:p w14:paraId="4EC6A8A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EC6A8A8" w14:textId="77777777" w:rsidR="001761EF" w:rsidRDefault="00F551DB">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EC6A8A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Τον λόγο έχει ο κ. Θεοχαρόπουλος. </w:t>
      </w:r>
    </w:p>
    <w:p w14:paraId="4EC6A8A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κύριοι Υπουργοί, για άλλη μια φορά σε κύρωση γίνεται η ίδια συζήτηση</w:t>
      </w:r>
      <w:r>
        <w:rPr>
          <w:rFonts w:eastAsia="Times New Roman" w:cs="Times New Roman"/>
          <w:szCs w:val="24"/>
        </w:rPr>
        <w:t xml:space="preserve"> για τις τροπολογίες</w:t>
      </w:r>
      <w:r>
        <w:rPr>
          <w:rFonts w:eastAsia="Times New Roman" w:cs="Times New Roman"/>
          <w:szCs w:val="24"/>
        </w:rPr>
        <w:t>. Δεν θα κουραστούμε να το επαναλαμβάνουμε ότι αυτή είναι μια συζήτηση η οπο</w:t>
      </w:r>
      <w:r>
        <w:rPr>
          <w:rFonts w:eastAsia="Times New Roman" w:cs="Times New Roman"/>
          <w:szCs w:val="24"/>
        </w:rPr>
        <w:t>ία δεν μπορεί να γίνει ολοκληρωμένα για τόσο σημαντικά θέματα όσο είναι αυτά που συζητάμε σήμερα</w:t>
      </w:r>
      <w:r>
        <w:rPr>
          <w:rFonts w:eastAsia="Times New Roman" w:cs="Times New Roman"/>
          <w:szCs w:val="24"/>
        </w:rPr>
        <w:t xml:space="preserve"> στις τροπολογίες</w:t>
      </w:r>
      <w:r>
        <w:rPr>
          <w:rFonts w:eastAsia="Times New Roman" w:cs="Times New Roman"/>
          <w:szCs w:val="24"/>
        </w:rPr>
        <w:t xml:space="preserve">, πολλά εκ των οποίων βεβαίως είναι και χρόνια. </w:t>
      </w:r>
    </w:p>
    <w:p w14:paraId="4EC6A8A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τις τέσσερις τροπολογίες, μίλησε και ο εισηγητής μας και ο κ. </w:t>
      </w:r>
      <w:proofErr w:type="spellStart"/>
      <w:r>
        <w:rPr>
          <w:rFonts w:eastAsia="Times New Roman" w:cs="Times New Roman"/>
          <w:szCs w:val="24"/>
        </w:rPr>
        <w:t>Κεγκέρογλου</w:t>
      </w:r>
      <w:proofErr w:type="spellEnd"/>
      <w:r>
        <w:rPr>
          <w:rFonts w:eastAsia="Times New Roman" w:cs="Times New Roman"/>
          <w:szCs w:val="24"/>
        </w:rPr>
        <w:t xml:space="preserve"> εκ μέρους</w:t>
      </w:r>
      <w:r>
        <w:rPr>
          <w:rFonts w:eastAsia="Times New Roman" w:cs="Times New Roman"/>
          <w:szCs w:val="24"/>
        </w:rPr>
        <w:t xml:space="preserve"> της Δημοκρατικής Συμπαράταξης. Σε σχέση με την πρώτη τροπολογία, κύριε Κουίκ, πραγματικά είπατε με θάρρος ότι υπάρχει μια καθυστέρηση. Δυόμισι χρόνια είναι φανερό ότι </w:t>
      </w:r>
      <w:r>
        <w:rPr>
          <w:rFonts w:eastAsia="Times New Roman" w:cs="Times New Roman"/>
          <w:szCs w:val="24"/>
        </w:rPr>
        <w:t xml:space="preserve">δεν </w:t>
      </w:r>
      <w:r>
        <w:rPr>
          <w:rFonts w:eastAsia="Times New Roman" w:cs="Times New Roman"/>
          <w:szCs w:val="24"/>
        </w:rPr>
        <w:t>θα μπορούσε να είχε γίνει. Δεν χρειάζεται να τη συνοδεύετε από το γεγονός ότι θα μπο</w:t>
      </w:r>
      <w:r>
        <w:rPr>
          <w:rFonts w:eastAsia="Times New Roman" w:cs="Times New Roman"/>
          <w:szCs w:val="24"/>
        </w:rPr>
        <w:t xml:space="preserve">ρούσατε να τη φέρετε σε ένα άλλο νομοσχέδιο. Ψάχνατε ένα νομοσχέδιο του Υπουργείου Εξωτερικών. Έχουν έρθει πολλά νομοσχέδια του Υπουργείου Εξωτερικών και εννοώ συμβάσεις που έχουμε κυρώσει. </w:t>
      </w:r>
    </w:p>
    <w:p w14:paraId="4EC6A8A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Συνεπώς θα μπορούσαμε αυτά τα δυόμισι χρόνια –και δεν μιλάω για ε</w:t>
      </w:r>
      <w:r>
        <w:rPr>
          <w:rFonts w:eastAsia="Times New Roman" w:cs="Times New Roman"/>
          <w:szCs w:val="24"/>
        </w:rPr>
        <w:t xml:space="preserve">σάς μόνο- πολύ πιο γρήγορα να είχαμε ολοκληρώσει κάτι τέτοιο, το οποίο πράγματι καθυστερεί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κάτι το οποίο πρέπει να επιλυθεί. </w:t>
      </w:r>
    </w:p>
    <w:p w14:paraId="4EC6A8A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για την παράταση της ισχύος εγγύησης του ελληνικού δημοσίου προς την Τράπεζ</w:t>
      </w:r>
      <w:r>
        <w:rPr>
          <w:rFonts w:eastAsia="Times New Roman" w:cs="Times New Roman"/>
          <w:szCs w:val="24"/>
        </w:rPr>
        <w:t>α της Ελλάδ</w:t>
      </w:r>
      <w:r>
        <w:rPr>
          <w:rFonts w:eastAsia="Times New Roman" w:cs="Times New Roman"/>
          <w:szCs w:val="24"/>
        </w:rPr>
        <w:t>ο</w:t>
      </w:r>
      <w:r>
        <w:rPr>
          <w:rFonts w:eastAsia="Times New Roman" w:cs="Times New Roman"/>
          <w:szCs w:val="24"/>
        </w:rPr>
        <w:t xml:space="preserve">ς, το οποίο έχει σχέση και με τη ρευστότητα, κοιτάξτε, πρώτα-πρώτα στο συγκεκριμένο θέμα δεν θα κουραστούμε να σας τονίζουμε ότι η διαπραγμάτευσή σας έχει οδηγήσει σε μια κατάσταση </w:t>
      </w:r>
      <w:r>
        <w:rPr>
          <w:rFonts w:eastAsia="Times New Roman" w:cs="Times New Roman"/>
          <w:szCs w:val="24"/>
        </w:rPr>
        <w:lastRenderedPageBreak/>
        <w:t xml:space="preserve">αδιέξοδη τη χώρα στο θέμα αυτό με τη ρευστότητα. Έχει οδηγήσει </w:t>
      </w:r>
      <w:r>
        <w:rPr>
          <w:rFonts w:eastAsia="Times New Roman" w:cs="Times New Roman"/>
          <w:szCs w:val="24"/>
        </w:rPr>
        <w:t xml:space="preserve">σε αδιέξοδο γιατί δεν έχουν επιστρέψει οι καταθέσεις που έχουν φύγει μαζικά το 2015,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έχουμε ακόμα και σήμερα, το χρέος δεν έχει επιλυθεί και στο ζήτημα της ρευστότητας δεν έχουμε μπει στην ποσοτική χαλάρωση.</w:t>
      </w:r>
    </w:p>
    <w:p w14:paraId="4EC6A8A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Επειδή ακούω κάποιους Βουλευτές</w:t>
      </w:r>
      <w:r>
        <w:rPr>
          <w:rFonts w:eastAsia="Times New Roman" w:cs="Times New Roman"/>
          <w:szCs w:val="24"/>
        </w:rPr>
        <w:t xml:space="preserve"> και τον εισηγητή των ΑΝΕΛ, νομίζω ότι έχετε μπερδευτεί. </w:t>
      </w:r>
      <w:r>
        <w:rPr>
          <w:rFonts w:eastAsia="Times New Roman" w:cs="Times New Roman"/>
          <w:szCs w:val="24"/>
        </w:rPr>
        <w:t>Δεν είχαμε τη δυνατότητα για έ</w:t>
      </w:r>
      <w:r>
        <w:rPr>
          <w:rFonts w:eastAsia="Times New Roman" w:cs="Times New Roman"/>
          <w:szCs w:val="24"/>
        </w:rPr>
        <w:t>νταξη στην ποσοτική χαλάρωση από τότε που μπήκαμε στα μνημόνια. Τη δυνατότητα για ένταξη στην ποσοτική χαλάρωση την είχαμε αυτά τα χρόνια και την έχουμε χάσει λόγω της δ</w:t>
      </w:r>
      <w:r>
        <w:rPr>
          <w:rFonts w:eastAsia="Times New Roman" w:cs="Times New Roman"/>
          <w:szCs w:val="24"/>
        </w:rPr>
        <w:t xml:space="preserve">ικής σας διαπραγμάτευσης. Μάλλον βρίσκεστε σε σύγχυση. Έχουμε χάσει τη δυνατότητα ένταξης, γι’ αυτό λοιπόν έχουμε και τέτοια θέματα και συζητούμε συνεχώς για το πώς θα λυθεί το ζήτημα, κύριε Σταθάκη, της ρευστότητας. </w:t>
      </w:r>
    </w:p>
    <w:p w14:paraId="4EC6A8A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χρειάζονται απαντήσεις, γιατί </w:t>
      </w:r>
      <w:r>
        <w:rPr>
          <w:rFonts w:eastAsia="Times New Roman" w:cs="Times New Roman"/>
          <w:szCs w:val="24"/>
        </w:rPr>
        <w:t>είναι από τα κυριότερα θέματα της ελληνικής οικονομίας η έλλειψη ρευστότητας και βεβαίως η αναποτελεσματική διαπραγμάτευση με τα αδιέξοδα και τον έναν χρόνο το οποίον τον χάσατε, έτσι ώστε στο τέλος να υπογράψετε 5 δισεκατομμύρια μέτρα επιπλέον φορτίο μέτρ</w:t>
      </w:r>
      <w:r>
        <w:rPr>
          <w:rFonts w:eastAsia="Times New Roman" w:cs="Times New Roman"/>
          <w:szCs w:val="24"/>
        </w:rPr>
        <w:t xml:space="preserve">ων σε </w:t>
      </w:r>
      <w:r>
        <w:rPr>
          <w:rFonts w:eastAsia="Times New Roman" w:cs="Times New Roman"/>
          <w:szCs w:val="24"/>
        </w:rPr>
        <w:lastRenderedPageBreak/>
        <w:t xml:space="preserve">σχέση με το μνημόνιο που είχε υπογραφεί το 2015, νομίζω ότι δείχνει αυτό το αδιέξοδο της πορείας την οποία έχουμε πάρει. </w:t>
      </w:r>
    </w:p>
    <w:p w14:paraId="4EC6A8B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Επειδή μιλάμε, όμως, για τη διαπραγμάτευση, κύριε Σταθάκη, και πραγματικά γιατί πρέπει να πάρουμε τη δόση τις επόμενες μέρες και</w:t>
      </w:r>
      <w:r>
        <w:rPr>
          <w:rFonts w:eastAsia="Times New Roman" w:cs="Times New Roman"/>
          <w:szCs w:val="24"/>
        </w:rPr>
        <w:t xml:space="preserve"> μένουν έξι </w:t>
      </w:r>
      <w:proofErr w:type="spellStart"/>
      <w:r>
        <w:rPr>
          <w:rFonts w:eastAsia="Times New Roman" w:cs="Times New Roman"/>
          <w:szCs w:val="24"/>
        </w:rPr>
        <w:t>προαπαιτούμενα</w:t>
      </w:r>
      <w:proofErr w:type="spellEnd"/>
      <w:r>
        <w:rPr>
          <w:rFonts w:eastAsia="Times New Roman" w:cs="Times New Roman"/>
          <w:szCs w:val="24"/>
        </w:rPr>
        <w:t xml:space="preserve">, μπορείτε να ενημερώσετε το ελληνικό Κοινοβούλιο και τη χώρα μας τι γίνεται με αυτά τα έξι </w:t>
      </w:r>
      <w:proofErr w:type="spellStart"/>
      <w:r>
        <w:rPr>
          <w:rFonts w:eastAsia="Times New Roman" w:cs="Times New Roman"/>
          <w:szCs w:val="24"/>
        </w:rPr>
        <w:t>προαπαιτούμενα</w:t>
      </w:r>
      <w:proofErr w:type="spellEnd"/>
      <w:r>
        <w:rPr>
          <w:rFonts w:eastAsia="Times New Roman" w:cs="Times New Roman"/>
          <w:szCs w:val="24"/>
        </w:rPr>
        <w:t>; Πού βρισκόμαστε δηλαδή; Πρόκειται για τη δόση, η οποία έχει εξάλλου καθυστερήσει τόσο πολύ. Γιατί διαβάζουμε ότι ένα από τ</w:t>
      </w:r>
      <w:r>
        <w:rPr>
          <w:rFonts w:eastAsia="Times New Roman" w:cs="Times New Roman"/>
          <w:szCs w:val="24"/>
        </w:rPr>
        <w:t xml:space="preserve">α </w:t>
      </w:r>
      <w:proofErr w:type="spellStart"/>
      <w:r>
        <w:rPr>
          <w:rFonts w:eastAsia="Times New Roman" w:cs="Times New Roman"/>
          <w:szCs w:val="24"/>
        </w:rPr>
        <w:t>προαπαιτούμενα</w:t>
      </w:r>
      <w:proofErr w:type="spellEnd"/>
      <w:r>
        <w:rPr>
          <w:rFonts w:eastAsia="Times New Roman" w:cs="Times New Roman"/>
          <w:szCs w:val="24"/>
        </w:rPr>
        <w:t xml:space="preserve"> αφορούν τα 800 εκατομμύρια που θα πάνε για την αποπληρωμή ληξιπρόθεσμων οφειλών του δημοσίου στους ιδιώτες και σας ρωτούν από τους εταίρους πόσα χρωστάει το δημόσιο για τις καθυστερούμενες συντάξεις, πόσες αιτήσεις επιστροφής φόρων λιμνάζο</w:t>
      </w:r>
      <w:r>
        <w:rPr>
          <w:rFonts w:eastAsia="Times New Roman" w:cs="Times New Roman"/>
          <w:szCs w:val="24"/>
        </w:rPr>
        <w:t>υν στις ΔΟΥ και διάφορα άλλα ερωτήματα, τα οποία νομίζω δεν αφορούν μόνον τους εταίρους δανειστές, αφορούν τη χώρα, αφορούν τους Έλληνες Βουλευτές, που πρέπει να ενημερωθούν για όλα αυτά τα θέματα.</w:t>
      </w:r>
    </w:p>
    <w:p w14:paraId="4EC6A8B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Μια άλλη εκκρεμότητα είναι η νομική γνώμη που να επιβεβαιώ</w:t>
      </w:r>
      <w:r>
        <w:rPr>
          <w:rFonts w:eastAsia="Times New Roman" w:cs="Times New Roman"/>
          <w:szCs w:val="24"/>
        </w:rPr>
        <w:t xml:space="preserve">νει ότι η περικοπή των συντάξεων που έχει ψηφιστεί για το </w:t>
      </w:r>
      <w:r>
        <w:rPr>
          <w:rFonts w:eastAsia="Times New Roman" w:cs="Times New Roman"/>
          <w:szCs w:val="24"/>
        </w:rPr>
        <w:lastRenderedPageBreak/>
        <w:t xml:space="preserve">2019 είναι σύμφωνη με το </w:t>
      </w:r>
      <w:r>
        <w:rPr>
          <w:rFonts w:eastAsia="Times New Roman" w:cs="Times New Roman"/>
          <w:szCs w:val="24"/>
        </w:rPr>
        <w:t>ε</w:t>
      </w:r>
      <w:r>
        <w:rPr>
          <w:rFonts w:eastAsia="Times New Roman" w:cs="Times New Roman"/>
          <w:szCs w:val="24"/>
        </w:rPr>
        <w:t xml:space="preserve">λληνικό Σύνταγμα. Αυτό το </w:t>
      </w:r>
      <w:proofErr w:type="spellStart"/>
      <w:r>
        <w:rPr>
          <w:rFonts w:eastAsia="Times New Roman" w:cs="Times New Roman"/>
          <w:szCs w:val="24"/>
        </w:rPr>
        <w:t>προαπαιτούμενο</w:t>
      </w:r>
      <w:proofErr w:type="spellEnd"/>
      <w:r>
        <w:rPr>
          <w:rFonts w:eastAsia="Times New Roman" w:cs="Times New Roman"/>
          <w:szCs w:val="24"/>
        </w:rPr>
        <w:t xml:space="preserve"> θα δώσετε, όταν και εσείς και ο Πρόεδρος της Δημοκρατίας και κυβερνητικά στελέχη λέγατε ότι είναι αντισυνταγματική η </w:t>
      </w:r>
      <w:proofErr w:type="spellStart"/>
      <w:r>
        <w:rPr>
          <w:rFonts w:eastAsia="Times New Roman" w:cs="Times New Roman"/>
          <w:szCs w:val="24"/>
        </w:rPr>
        <w:t>προνομοθέτηση</w:t>
      </w:r>
      <w:proofErr w:type="spellEnd"/>
      <w:r>
        <w:rPr>
          <w:rFonts w:eastAsia="Times New Roman" w:cs="Times New Roman"/>
          <w:szCs w:val="24"/>
        </w:rPr>
        <w:t xml:space="preserve"> </w:t>
      </w:r>
      <w:r>
        <w:rPr>
          <w:rFonts w:eastAsia="Times New Roman" w:cs="Times New Roman"/>
          <w:szCs w:val="24"/>
        </w:rPr>
        <w:t>για τις συντάξεις και σήμερα για να πάρουμε τη δόση πρέπει να δεσμευθείτε και να έχετε τη νομική αυτή γνώση.</w:t>
      </w:r>
    </w:p>
    <w:p w14:paraId="4EC6A8B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 άνοιγμα του επαγγέλματος του μηχανικού, να δω τι θα κάνει ο κ. Τσίπρας τώρα και το μισό Υπουργικό Συμβούλιο που είναι μηχανικοί σε αυτά που έχου</w:t>
      </w:r>
      <w:r>
        <w:rPr>
          <w:rFonts w:eastAsia="Times New Roman" w:cs="Times New Roman"/>
          <w:szCs w:val="24"/>
        </w:rPr>
        <w:t>ν δεσμευτεί.</w:t>
      </w:r>
    </w:p>
    <w:p w14:paraId="4EC6A8B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Η λειτουργία των </w:t>
      </w:r>
      <w:r>
        <w:rPr>
          <w:rFonts w:eastAsia="Times New Roman" w:cs="Times New Roman"/>
          <w:szCs w:val="24"/>
        </w:rPr>
        <w:t>ηλεκτρονικών πλειστηριασμών</w:t>
      </w:r>
      <w:r>
        <w:rPr>
          <w:rFonts w:eastAsia="Times New Roman" w:cs="Times New Roman"/>
          <w:szCs w:val="24"/>
        </w:rPr>
        <w:t>. Να μην θυμίσω τι λέγατε στο συγκεκριμένο θέμα.</w:t>
      </w:r>
    </w:p>
    <w:p w14:paraId="4EC6A8B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θέμα των συμβασιούχων, το οποίο σας ζητούν να πείτε για τον κανόνα των πέντε </w:t>
      </w:r>
      <w:r>
        <w:rPr>
          <w:rFonts w:eastAsia="Times New Roman" w:cs="Times New Roman"/>
          <w:szCs w:val="24"/>
        </w:rPr>
        <w:t xml:space="preserve">αποχωρήσεων ανά </w:t>
      </w:r>
      <w:r>
        <w:rPr>
          <w:rFonts w:eastAsia="Times New Roman" w:cs="Times New Roman"/>
          <w:szCs w:val="24"/>
        </w:rPr>
        <w:t xml:space="preserve">μία πρόσληψη, για το πώς θα μειώσετε τους </w:t>
      </w:r>
      <w:r>
        <w:rPr>
          <w:rFonts w:eastAsia="Times New Roman" w:cs="Times New Roman"/>
          <w:szCs w:val="24"/>
        </w:rPr>
        <w:t>συμβασιούχους και σε σχέση με ό,τι έγινε με την καθαριότητα.</w:t>
      </w:r>
    </w:p>
    <w:p w14:paraId="4EC6A8B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Άρα, εδώ πρέπει να απαντήσετε αν υπάρχει κάποιο πρόβλημα και τι συμβαίνει και να ενημερώσετε το Κοινοβούλιο αν θα πάρουμε κανονικά το ποσό που μένει αυτό ή αν πρέπει να προχωρήσετε άμεσα αυτές τι</w:t>
      </w:r>
      <w:r>
        <w:rPr>
          <w:rFonts w:eastAsia="Times New Roman" w:cs="Times New Roman"/>
          <w:szCs w:val="24"/>
        </w:rPr>
        <w:t>ς δύο μέρες στη ρύθμιση αυτών των ζητημάτων, τα οποία μερικά από αυτά είναι ακριβώς αντίθετα με ό,τι λέγατε.</w:t>
      </w:r>
    </w:p>
    <w:p w14:paraId="4EC6A8B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για να κλείσω, σχετικά με το ΙΓΜΕ, σας είπαμε εμείς πριν από λίγο και ο Βουλευτής μας την υπεύθυνη στάση την οποία θα κρατήσουμε. Όμως, κύρι</w:t>
      </w:r>
      <w:r>
        <w:rPr>
          <w:rFonts w:eastAsia="Times New Roman" w:cs="Times New Roman"/>
          <w:szCs w:val="24"/>
        </w:rPr>
        <w:t>ε Υπουργέ, πρέπει να υπάρξει μια οριστική ρύθμιση. Πράγματι είναι ένα τσιρότο, όπως είπε χαρακτηριστικά η Βουλευτής της κυβερνητικής πλειοψηφίας, όχι εμείς. Όμως, γιατί δεν περιλαμβάνεται και η άρση της δέσμευσης των λογαριασμών που συνδέονται με τη μισθοδ</w:t>
      </w:r>
      <w:r>
        <w:rPr>
          <w:rFonts w:eastAsia="Times New Roman" w:cs="Times New Roman"/>
          <w:szCs w:val="24"/>
        </w:rPr>
        <w:t>οσία του συνόλου των εργαζομένων; Απάντηση σε σχέση με την τροπολογία σας μπορείτε να μας δώσετε;</w:t>
      </w:r>
    </w:p>
    <w:p w14:paraId="4EC6A8B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Ταυτοχρόνως, να θέσω ορισμένα ερωτήματα πολύ γρήγορα σε σχέση με την τροπολογία την οποία συζητάμε. Έχετε αξιολογήσει νομικά την αντοχή αυτής της τροπολογίας </w:t>
      </w:r>
      <w:r>
        <w:rPr>
          <w:rFonts w:eastAsia="Times New Roman" w:cs="Times New Roman"/>
          <w:szCs w:val="24"/>
        </w:rPr>
        <w:t xml:space="preserve">αυτόν τον χρόνο ή όταν μετά από αυτόν τον χρόνο θα κριθεί νομικά ή στέλνετε πάλι τη μπάλα στην εξέδρα σπρώχνοντας απλώς το πρόβλημα παρακάτω; Έχετε τη διάθεση να δημιουργήσετε ένα λειτουργικό ΙΓΜΕ όπως διαθέτουν και άλλες </w:t>
      </w:r>
      <w:proofErr w:type="spellStart"/>
      <w:r>
        <w:rPr>
          <w:rFonts w:eastAsia="Times New Roman" w:cs="Times New Roman"/>
          <w:szCs w:val="24"/>
        </w:rPr>
        <w:t>εκατόν</w:t>
      </w:r>
      <w:proofErr w:type="spellEnd"/>
      <w:r>
        <w:rPr>
          <w:rFonts w:eastAsia="Times New Roman" w:cs="Times New Roman"/>
          <w:szCs w:val="24"/>
        </w:rPr>
        <w:t xml:space="preserve"> ενενήντα οκτώ χώρες, χρήσιμ</w:t>
      </w:r>
      <w:r>
        <w:rPr>
          <w:rFonts w:eastAsia="Times New Roman" w:cs="Times New Roman"/>
          <w:szCs w:val="24"/>
        </w:rPr>
        <w:t>ο και αποτελεσματικό;</w:t>
      </w:r>
    </w:p>
    <w:p w14:paraId="4EC6A8B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Τα δώδεκα και πλέον εκατομμύρια ευρωπαϊκά προγράμματα που κι εσείς είπατε ότι έχουν σχεδιαστεί για το νέο ΕΣΠΑ και είναι σε πορεία τελικών εγκρίσεων, πώς θα υλοποιηθούν με </w:t>
      </w:r>
      <w:r>
        <w:rPr>
          <w:rFonts w:eastAsia="Times New Roman" w:cs="Times New Roman"/>
          <w:szCs w:val="24"/>
        </w:rPr>
        <w:lastRenderedPageBreak/>
        <w:t>παράταση ενός μόνο έτους, η οποία δίνεται σήμερα, και πετώντας</w:t>
      </w:r>
      <w:r>
        <w:rPr>
          <w:rFonts w:eastAsia="Times New Roman" w:cs="Times New Roman"/>
          <w:szCs w:val="24"/>
        </w:rPr>
        <w:t xml:space="preserve"> ουσιαστικά, όπως σας είπα, τη μπάλα στην εξέδρα; Μπορεί το Υπουργείο να πάρει συγκεκριμένη πρωτοβουλία για μια συνεννόηση με τους δικηγόρους των συνταξιούχων, ώστε να εξευρεθεί μια συμβιβαστική λύση;</w:t>
      </w:r>
    </w:p>
    <w:p w14:paraId="4EC6A8B9" w14:textId="77777777" w:rsidR="001761EF" w:rsidRDefault="00F551DB">
      <w:pPr>
        <w:spacing w:line="600" w:lineRule="auto"/>
        <w:ind w:firstLine="720"/>
        <w:contextualSpacing/>
        <w:jc w:val="both"/>
        <w:rPr>
          <w:rFonts w:eastAsia="Times New Roman"/>
          <w:szCs w:val="24"/>
        </w:rPr>
      </w:pPr>
      <w:r>
        <w:rPr>
          <w:rFonts w:eastAsia="Times New Roman"/>
          <w:szCs w:val="24"/>
        </w:rPr>
        <w:t>Και αν το έχει επιχειρήσει, μπορείτε να μας ενημερώσετε</w:t>
      </w:r>
      <w:r>
        <w:rPr>
          <w:rFonts w:eastAsia="Times New Roman"/>
          <w:szCs w:val="24"/>
        </w:rPr>
        <w:t xml:space="preserve"> ή να το επαναλάβετε από μια καλύτερη βάση;</w:t>
      </w:r>
    </w:p>
    <w:p w14:paraId="4EC6A8BA" w14:textId="77777777" w:rsidR="001761EF" w:rsidRDefault="00F551DB">
      <w:pPr>
        <w:spacing w:line="600" w:lineRule="auto"/>
        <w:ind w:firstLine="720"/>
        <w:contextualSpacing/>
        <w:jc w:val="both"/>
        <w:rPr>
          <w:rFonts w:eastAsia="Times New Roman"/>
          <w:szCs w:val="24"/>
        </w:rPr>
      </w:pPr>
      <w:r>
        <w:rPr>
          <w:rFonts w:eastAsia="Times New Roman"/>
          <w:szCs w:val="24"/>
        </w:rPr>
        <w:t>Τέλος, πώς σκέφτεστε να αντιμετωπίσετε τελικά τις διεκδικήσεις που συσσωρεύονται διαρκώς και αυξάνουν την οικονομική απαίτηση από το δημόσιο, που όμως ουσιαστικά ακυρώνουν και τη λειτουργία του ΙΓΜΕ;</w:t>
      </w:r>
    </w:p>
    <w:p w14:paraId="4EC6A8BB" w14:textId="77777777" w:rsidR="001761EF" w:rsidRDefault="00F551DB">
      <w:pPr>
        <w:spacing w:line="600" w:lineRule="auto"/>
        <w:ind w:firstLine="720"/>
        <w:contextualSpacing/>
        <w:jc w:val="both"/>
        <w:rPr>
          <w:rFonts w:eastAsia="Times New Roman"/>
          <w:szCs w:val="24"/>
        </w:rPr>
      </w:pPr>
      <w:r>
        <w:rPr>
          <w:rFonts w:eastAsia="Times New Roman"/>
          <w:szCs w:val="24"/>
        </w:rPr>
        <w:t>Από μόνη της</w:t>
      </w:r>
      <w:r>
        <w:rPr>
          <w:rFonts w:eastAsia="Times New Roman"/>
          <w:szCs w:val="24"/>
        </w:rPr>
        <w:t xml:space="preserve"> η τροπολογία, την οποία εμείς θα την ψηφίσουμε, όπως σας είπαμε, δεν φαίνεται να δίνει οριστική λύση. Γι’ αυτό σας ζητούμε συγκεκριμένες δεσμεύσεις και απαντήσεις στα ερωτήματα, τα οποία θέτουμε.</w:t>
      </w:r>
    </w:p>
    <w:p w14:paraId="4EC6A8BC" w14:textId="77777777" w:rsidR="001761EF" w:rsidRDefault="00F551DB">
      <w:pPr>
        <w:spacing w:line="600" w:lineRule="auto"/>
        <w:ind w:firstLine="720"/>
        <w:contextualSpacing/>
        <w:jc w:val="both"/>
        <w:rPr>
          <w:rFonts w:eastAsia="Times New Roman"/>
          <w:szCs w:val="24"/>
        </w:rPr>
      </w:pPr>
      <w:r>
        <w:rPr>
          <w:rFonts w:eastAsia="Times New Roman"/>
          <w:szCs w:val="24"/>
        </w:rPr>
        <w:t>Παρακαλώ απαντήστε, γιατί αφορά το ελληνικό Κοινοβούλιο, αφ</w:t>
      </w:r>
      <w:r>
        <w:rPr>
          <w:rFonts w:eastAsia="Times New Roman"/>
          <w:szCs w:val="24"/>
        </w:rPr>
        <w:t xml:space="preserve">ορά τη χώρα, τι γίνεται στο θέμα της διαπραγμάτευσης. Η κατάσταση έχει φτάσει στο απροχώρητο και ακόμα και σήμερα μιλάμε για τέτοια </w:t>
      </w:r>
      <w:proofErr w:type="spellStart"/>
      <w:r>
        <w:rPr>
          <w:rFonts w:eastAsia="Times New Roman"/>
          <w:szCs w:val="24"/>
        </w:rPr>
        <w:t>προαπαιτούμενα</w:t>
      </w:r>
      <w:proofErr w:type="spellEnd"/>
      <w:r>
        <w:rPr>
          <w:rFonts w:eastAsia="Times New Roman"/>
          <w:szCs w:val="24"/>
        </w:rPr>
        <w:t xml:space="preserve">, τα οποία δεν μπορεί να </w:t>
      </w:r>
      <w:r>
        <w:rPr>
          <w:rFonts w:eastAsia="Times New Roman"/>
          <w:szCs w:val="24"/>
        </w:rPr>
        <w:t xml:space="preserve">τα </w:t>
      </w:r>
      <w:r>
        <w:rPr>
          <w:rFonts w:eastAsia="Times New Roman"/>
          <w:szCs w:val="24"/>
        </w:rPr>
        <w:t>αντέξει ο ελληνικός λαός.</w:t>
      </w:r>
    </w:p>
    <w:p w14:paraId="4EC6A8BD"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Σας ευχαριστώ.</w:t>
      </w:r>
    </w:p>
    <w:p w14:paraId="4EC6A8BE" w14:textId="77777777" w:rsidR="001761EF" w:rsidRDefault="00F551DB">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Κύριε Σταθάκη, έχετε τον λόγο.</w:t>
      </w:r>
    </w:p>
    <w:p w14:paraId="4EC6A8BF"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Απόψε έμαθα ότι οι μήνες που βάζουμε στην τροπολογία προαναγγέλλουν εκλογές και εντυπωσιάστηκα. Εγώ θεωρούσα ότι η Νέα Δημοκρατία έχει αποποιηθεί πλέον το αίτημα τω</w:t>
      </w:r>
      <w:r>
        <w:rPr>
          <w:rFonts w:eastAsia="Times New Roman"/>
          <w:szCs w:val="24"/>
        </w:rPr>
        <w:t>ν εκλογών και ότι έχει συμφιλιωθεί με την πραγματικότητα. Σήμερα διαπίστωσα ότι θα έπρεπε να βάλω είκοσι επτά μήνες στο νούμερο στην τροπολογία για να είναι σίγουροι ότι θα γίνουν οι εκλογές στην προβλεπόμενη ημερομηνία στο τέλος της θητείας. Προφανώς, όμω</w:t>
      </w:r>
      <w:r>
        <w:rPr>
          <w:rFonts w:eastAsia="Times New Roman"/>
          <w:szCs w:val="24"/>
        </w:rPr>
        <w:t xml:space="preserve">ς, δεν ήταν αυτή η μέριμνα της τροπολογίας, ούτε ήταν η μέριμνα της τροπολογίας γενικώς να δούμε και αν σε δώδεκα μήνες ποιος ξέρει </w:t>
      </w:r>
      <w:proofErr w:type="spellStart"/>
      <w:r>
        <w:rPr>
          <w:rFonts w:eastAsia="Times New Roman"/>
          <w:szCs w:val="24"/>
        </w:rPr>
        <w:t>κ.ο.κ.</w:t>
      </w:r>
      <w:proofErr w:type="spellEnd"/>
      <w:r>
        <w:rPr>
          <w:rFonts w:eastAsia="Times New Roman"/>
          <w:szCs w:val="24"/>
        </w:rPr>
        <w:t>.</w:t>
      </w:r>
    </w:p>
    <w:p w14:paraId="4EC6A8C0"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Δεύτερον, όσον αφορά την αξιολόγηση, νομίζω ότι τα ερωτήματά σας απευθύνονται ευθέως στον κ. </w:t>
      </w:r>
      <w:proofErr w:type="spellStart"/>
      <w:r>
        <w:rPr>
          <w:rFonts w:eastAsia="Times New Roman"/>
          <w:szCs w:val="24"/>
        </w:rPr>
        <w:t>Τσακαλώτο</w:t>
      </w:r>
      <w:proofErr w:type="spellEnd"/>
      <w:r>
        <w:rPr>
          <w:rFonts w:eastAsia="Times New Roman"/>
          <w:szCs w:val="24"/>
        </w:rPr>
        <w:t>. Σας διαβεβαι</w:t>
      </w:r>
      <w:r>
        <w:rPr>
          <w:rFonts w:eastAsia="Times New Roman"/>
          <w:szCs w:val="24"/>
        </w:rPr>
        <w:t>ώ, όμως, χωρίς να προτρέξω σε τίποτα, ότι οι εκκρεμότητες θα κλείσουν, όπως έχουν κλείσει και πολλές άλλες, οπότε δεν υπάρχει λόγος ανησυχίας.</w:t>
      </w:r>
    </w:p>
    <w:p w14:paraId="4EC6A8C1" w14:textId="77777777" w:rsidR="001761EF" w:rsidRDefault="00F551DB">
      <w:pPr>
        <w:spacing w:line="600" w:lineRule="auto"/>
        <w:ind w:firstLine="720"/>
        <w:contextualSpacing/>
        <w:jc w:val="both"/>
        <w:rPr>
          <w:rFonts w:eastAsia="Times New Roman"/>
          <w:szCs w:val="24"/>
        </w:rPr>
      </w:pPr>
      <w:r>
        <w:rPr>
          <w:rFonts w:eastAsia="Times New Roman"/>
          <w:szCs w:val="24"/>
        </w:rPr>
        <w:lastRenderedPageBreak/>
        <w:t>Τώρα για την τοποθέτησή μας σε κάθε μια από αυτές ή άλλες, νομίζω ότι η συμφωνία είναι ενιαία, την γνωρίζετε, δεν</w:t>
      </w:r>
      <w:r>
        <w:rPr>
          <w:rFonts w:eastAsia="Times New Roman"/>
          <w:szCs w:val="24"/>
        </w:rPr>
        <w:t xml:space="preserve"> έχει αποκρυφθεί από κανέναν τίποτα και θα βρεθούν και στα θέματα αυτά οι λύσεις οι οποίες θα είναι </w:t>
      </w:r>
      <w:proofErr w:type="spellStart"/>
      <w:r>
        <w:rPr>
          <w:rFonts w:eastAsia="Times New Roman"/>
          <w:szCs w:val="24"/>
        </w:rPr>
        <w:t>υπερασπίσιμες</w:t>
      </w:r>
      <w:proofErr w:type="spellEnd"/>
      <w:r>
        <w:rPr>
          <w:rFonts w:eastAsia="Times New Roman"/>
          <w:szCs w:val="24"/>
        </w:rPr>
        <w:t xml:space="preserve">. </w:t>
      </w:r>
    </w:p>
    <w:p w14:paraId="4EC6A8C2" w14:textId="77777777" w:rsidR="001761EF" w:rsidRDefault="00F551DB">
      <w:pPr>
        <w:spacing w:line="600" w:lineRule="auto"/>
        <w:ind w:firstLine="720"/>
        <w:contextualSpacing/>
        <w:jc w:val="both"/>
        <w:rPr>
          <w:rFonts w:eastAsia="Times New Roman"/>
          <w:szCs w:val="24"/>
        </w:rPr>
      </w:pPr>
      <w:r>
        <w:rPr>
          <w:rFonts w:eastAsia="Times New Roman"/>
          <w:szCs w:val="24"/>
        </w:rPr>
        <w:t>Έρχομαι τώρα στο θέμα του ΙΓΜΕ. Εμείς στην ερώτηση που είχε γίνει πριν από δέκα πέντε μέρες είχαμε οριοθετήσει επακριβώς τα τρία στάδια. Πρώ</w:t>
      </w:r>
      <w:r>
        <w:rPr>
          <w:rFonts w:eastAsia="Times New Roman"/>
          <w:szCs w:val="24"/>
        </w:rPr>
        <w:t xml:space="preserve">τον, το </w:t>
      </w:r>
      <w:proofErr w:type="spellStart"/>
      <w:r>
        <w:rPr>
          <w:rFonts w:eastAsia="Times New Roman"/>
          <w:szCs w:val="24"/>
        </w:rPr>
        <w:t>ξεπάγωμα</w:t>
      </w:r>
      <w:proofErr w:type="spellEnd"/>
      <w:r>
        <w:rPr>
          <w:rFonts w:eastAsia="Times New Roman"/>
          <w:szCs w:val="24"/>
        </w:rPr>
        <w:t xml:space="preserve"> όλων των λογαριασμών του ΙΓΜΕ. Αυτό γίνεται με την τροπολογία σήμερα. Προβλέπει γενική αναστολή χωρίς εξαιρέσεις. Καταλαμβάνει όλες τις κατηγορίες των πιστωτών, το δημόσιο, τους εργαζόμενους, τους τρίτους. Και για λόγους ίσης μεταχείρισης </w:t>
      </w:r>
      <w:r>
        <w:rPr>
          <w:rFonts w:eastAsia="Times New Roman"/>
          <w:szCs w:val="24"/>
        </w:rPr>
        <w:t xml:space="preserve">και ισονομίας είναι αδύνατον να προβλέψουμε εξαίρεση από κάποιον, εκτός αν έχετε τόσο ισχυρές ανησυχίες. Υπονοήσατε ότι οι Υπουργοί πληρώνουν το ΙΓΜΕ. Δεν το πληρώνουν οι Υπουργοί το ΙΓΜΕ, το δημόσιο πληρώνει το ΙΓΜΕ. </w:t>
      </w:r>
    </w:p>
    <w:p w14:paraId="4EC6A8C3" w14:textId="77777777" w:rsidR="001761EF" w:rsidRDefault="00F551DB">
      <w:pPr>
        <w:spacing w:line="600" w:lineRule="auto"/>
        <w:ind w:firstLine="720"/>
        <w:contextualSpacing/>
        <w:jc w:val="both"/>
        <w:rPr>
          <w:rFonts w:eastAsia="Times New Roman"/>
          <w:szCs w:val="24"/>
        </w:rPr>
      </w:pPr>
      <w:r>
        <w:rPr>
          <w:rFonts w:eastAsia="Times New Roman"/>
          <w:szCs w:val="24"/>
        </w:rPr>
        <w:t>Και δεν ξέρω κα</w:t>
      </w:r>
      <w:r>
        <w:rPr>
          <w:rFonts w:eastAsia="Times New Roman"/>
          <w:szCs w:val="24"/>
        </w:rPr>
        <w:t>μ</w:t>
      </w:r>
      <w:r>
        <w:rPr>
          <w:rFonts w:eastAsia="Times New Roman"/>
          <w:szCs w:val="24"/>
        </w:rPr>
        <w:t xml:space="preserve">μία περίπτωση που να </w:t>
      </w:r>
      <w:r>
        <w:rPr>
          <w:rFonts w:eastAsia="Times New Roman"/>
          <w:szCs w:val="24"/>
        </w:rPr>
        <w:t xml:space="preserve">σας ανησυχεί τόσο πολύ ότι υπάρχει περίπτωση να μην πληρώνονται οι μισθοί των εργαζομένων σε δημόσιο φορέα. Απορώ γιατί έχετε τόση αγωνία και να πρέπει να απαιτηθεί το δικαίωμα να λάβουν μέτρα οι εργαζόμενοι κατά του εργοδότη-δημοσίου. Έχω την εντύπωση </w:t>
      </w:r>
      <w:r>
        <w:rPr>
          <w:rFonts w:eastAsia="Times New Roman"/>
          <w:szCs w:val="24"/>
        </w:rPr>
        <w:lastRenderedPageBreak/>
        <w:t>ότι</w:t>
      </w:r>
      <w:r>
        <w:rPr>
          <w:rFonts w:eastAsia="Times New Roman"/>
          <w:szCs w:val="24"/>
        </w:rPr>
        <w:t xml:space="preserve"> παρουσιάζετε το ΙΓΜΕ σαν να είναι ένας ιδιωτικός οργανισμός με κάποιο</w:t>
      </w:r>
      <w:r>
        <w:rPr>
          <w:rFonts w:eastAsia="Times New Roman"/>
          <w:szCs w:val="24"/>
        </w:rPr>
        <w:t>ν</w:t>
      </w:r>
      <w:r>
        <w:rPr>
          <w:rFonts w:eastAsia="Times New Roman"/>
          <w:szCs w:val="24"/>
        </w:rPr>
        <w:t xml:space="preserve"> εργοδότη-φορέα, ο οποίος δεν ξέρω τι πράγματα εν δυνάμει μπορεί να κάνει. </w:t>
      </w:r>
    </w:p>
    <w:p w14:paraId="4EC6A8C4" w14:textId="77777777" w:rsidR="001761EF" w:rsidRDefault="00F551DB">
      <w:pPr>
        <w:spacing w:line="600" w:lineRule="auto"/>
        <w:ind w:firstLine="720"/>
        <w:contextualSpacing/>
        <w:jc w:val="both"/>
        <w:rPr>
          <w:rFonts w:eastAsia="Times New Roman"/>
          <w:szCs w:val="24"/>
        </w:rPr>
      </w:pPr>
      <w:r>
        <w:rPr>
          <w:rFonts w:eastAsia="Times New Roman"/>
          <w:szCs w:val="24"/>
        </w:rPr>
        <w:t>Άρα, η συζήτηση αυτή και η παρατήρηση αυτή είναι εκτός τόπου και χρόνου, δεν έχει κανένα περιεχόμενο. Δεν εγε</w:t>
      </w:r>
      <w:r>
        <w:rPr>
          <w:rFonts w:eastAsia="Times New Roman"/>
          <w:szCs w:val="24"/>
        </w:rPr>
        <w:t>ίρεται θέμα να μην πληρωθούν, άρα να χρειαστεί να κάνουν ασφαλιστικά μέτρα κατά του δημοσίου για να πληρωθούν. Είναι υπερβολές και άνευ περιεχομένου.</w:t>
      </w:r>
    </w:p>
    <w:p w14:paraId="4EC6A8C5" w14:textId="77777777" w:rsidR="001761EF" w:rsidRDefault="00F551DB">
      <w:pPr>
        <w:spacing w:line="600" w:lineRule="auto"/>
        <w:ind w:firstLine="720"/>
        <w:contextualSpacing/>
        <w:jc w:val="both"/>
        <w:rPr>
          <w:rFonts w:eastAsia="Times New Roman"/>
          <w:szCs w:val="24"/>
        </w:rPr>
      </w:pPr>
      <w:r>
        <w:rPr>
          <w:rFonts w:eastAsia="Times New Roman"/>
          <w:szCs w:val="24"/>
        </w:rPr>
        <w:t>Δεύτερον, το αίτημα να εξαιρεθούν για να υπάρξει άρση της ισότητας όλων των πιστωτών του δημοσίου, των εργ</w:t>
      </w:r>
      <w:r>
        <w:rPr>
          <w:rFonts w:eastAsia="Times New Roman"/>
          <w:szCs w:val="24"/>
        </w:rPr>
        <w:t>αζομένων και των τρίτων εγείρει νομικά θέματα τα οποία όλοι καταλαβαίνουν ότι δεν ισχύουν.</w:t>
      </w:r>
    </w:p>
    <w:p w14:paraId="4EC6A8C6" w14:textId="77777777" w:rsidR="001761EF" w:rsidRDefault="00F551DB">
      <w:pPr>
        <w:spacing w:line="600" w:lineRule="auto"/>
        <w:ind w:firstLine="720"/>
        <w:contextualSpacing/>
        <w:jc w:val="both"/>
        <w:rPr>
          <w:rFonts w:eastAsia="Times New Roman"/>
          <w:szCs w:val="24"/>
        </w:rPr>
      </w:pPr>
      <w:r>
        <w:rPr>
          <w:rFonts w:eastAsia="Times New Roman"/>
          <w:szCs w:val="24"/>
        </w:rPr>
        <w:t>Τρίτο θέμα, η τροπολογία είναι το σημείο ένα. Αυτό μας επιτρέπει από αύριο να ορίσουμε τη νέα διοίκηση. Αύριο θα διοριστεί η νέα διοίκηση, όχι σε κάποια άλλη χρονική</w:t>
      </w:r>
      <w:r>
        <w:rPr>
          <w:rFonts w:eastAsia="Times New Roman"/>
          <w:szCs w:val="24"/>
        </w:rPr>
        <w:t xml:space="preserve"> στιγμή. Αίρονται οι περιορισμοί, άρα μπορεί να πάει η νέα διοίκηση. Η νέα διοίκηση είναι έτοιμη. Οπότε θα ξεκινήσουμε αμέσως με το δεύτερο βήμα, όπως είχαμε πει στη συζήτηση στη Βουλή.</w:t>
      </w:r>
    </w:p>
    <w:p w14:paraId="4EC6A8C7" w14:textId="77777777" w:rsidR="001761EF" w:rsidRDefault="00F551DB">
      <w:pPr>
        <w:spacing w:line="600" w:lineRule="auto"/>
        <w:ind w:firstLine="720"/>
        <w:contextualSpacing/>
        <w:jc w:val="both"/>
        <w:rPr>
          <w:rFonts w:eastAsia="Times New Roman"/>
          <w:szCs w:val="24"/>
        </w:rPr>
      </w:pPr>
      <w:r>
        <w:rPr>
          <w:rFonts w:eastAsia="Times New Roman"/>
          <w:szCs w:val="24"/>
        </w:rPr>
        <w:t>Και το τρίτο θέμα -δεν ταυτίζονται χρονικά, ποτέ δεν υπονόησα ότι ταυτ</w:t>
      </w:r>
      <w:r>
        <w:rPr>
          <w:rFonts w:eastAsia="Times New Roman"/>
          <w:szCs w:val="24"/>
        </w:rPr>
        <w:t xml:space="preserve">ίζονται χρονικά- είναι ο νέος χαρακτήρας, ο νέος </w:t>
      </w:r>
      <w:r>
        <w:rPr>
          <w:rFonts w:eastAsia="Times New Roman"/>
          <w:szCs w:val="24"/>
        </w:rPr>
        <w:lastRenderedPageBreak/>
        <w:t>νόμος, ο νέος κανονισμός κάτω από τον οποίο θα λειτουργήσει το ΙΓΜΕ.</w:t>
      </w:r>
    </w:p>
    <w:p w14:paraId="4EC6A8C8"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Αυτό θα είναι μια νομοθετική πρωτοβουλία, οριστική και αμετάκλητη, που θα προσπαθεί να επιλύσει και το πρόβλημα που επίμονα επιζητά να λυθ</w:t>
      </w:r>
      <w:r>
        <w:rPr>
          <w:rFonts w:eastAsia="Times New Roman" w:cs="Times New Roman"/>
          <w:szCs w:val="24"/>
        </w:rPr>
        <w:t>εί, τουλάχιστον η πλευρά της Δημοκρατικής Συμπαράταξης, το πρόβλημα των 50 εκατομμυρίων ευρώ. Δεν μιλάμε για ένα, δύο. Επαναλαμβάνω: Το πρόβλημα των 50 εκατομμυρίων ευρώ, που θα επιβαρύνει το δημόσιο προϋπολογισμό. Επιζητάτε να λυθεί με ένα τρόπο που τον π</w:t>
      </w:r>
      <w:r>
        <w:rPr>
          <w:rFonts w:eastAsia="Times New Roman" w:cs="Times New Roman"/>
          <w:szCs w:val="24"/>
        </w:rPr>
        <w:t xml:space="preserve">αρουσιάζετε σαν να είναι αυτόματος. Δεν υπάρχουν τέτοιες λύσεις. </w:t>
      </w:r>
    </w:p>
    <w:p w14:paraId="4EC6A8C9"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Εμείς έχουμε κάνει σαφές ότι δεν πρόκειται να δώσουμε τόσα χρήματα σε μια κατάσταση η οποία έχει μεν ορισμένες δικαστικές αποφάσεις. Θα τις δούμε, θα τις σεβαστούμε σε κάθε βαθμό. Η θέση, όμ</w:t>
      </w:r>
      <w:r>
        <w:rPr>
          <w:rFonts w:eastAsia="Times New Roman" w:cs="Times New Roman"/>
          <w:szCs w:val="24"/>
        </w:rPr>
        <w:t>ως, της Κυβέρνησής μας έχει διατυπωθεί προς όλες τις πλευρές, και στους εργαζόμενους και εδώ δημόσια: Δεν προτιθέμεθα να πληρώσει το δημόσιο έξτρα χρήματα για ένα ιδιωτικό ασφαλιστικό συμβόλαιο, του οποίου έληξε το αποθεματικό και λείπουν 50 εκατομμυρίων ε</w:t>
      </w:r>
      <w:r>
        <w:rPr>
          <w:rFonts w:eastAsia="Times New Roman" w:cs="Times New Roman"/>
          <w:szCs w:val="24"/>
        </w:rPr>
        <w:t xml:space="preserve">υρώ. Αφορά τα τωρινά και τα μελλοντικά εφάπαξ. Και θα τα πληρώσει ο δημόσιος προϋπολογισμός! </w:t>
      </w:r>
    </w:p>
    <w:p w14:paraId="4EC6A8CA"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Εγείρεται ένα σοβαρό θέμα. Δεν πρόκειται να ακολουθήσουμε εμείς μια τέτοια πρακτική. Το είπαμε. Θα βρούμε λύση, η οποία, όμως, θα υπερασπιστεί το δημόσιο συμφέρον</w:t>
      </w:r>
      <w:r>
        <w:rPr>
          <w:rFonts w:eastAsia="Times New Roman" w:cs="Times New Roman"/>
          <w:szCs w:val="24"/>
        </w:rPr>
        <w:t xml:space="preserve">. Να είναι σαφές προς πάσα κατεύθυνση. </w:t>
      </w:r>
    </w:p>
    <w:p w14:paraId="4EC6A8CB"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τον φίλο, τον κ. </w:t>
      </w:r>
      <w:proofErr w:type="spellStart"/>
      <w:r>
        <w:rPr>
          <w:rFonts w:eastAsia="Times New Roman" w:cs="Times New Roman"/>
          <w:szCs w:val="24"/>
        </w:rPr>
        <w:t>Βαρδαλή</w:t>
      </w:r>
      <w:proofErr w:type="spellEnd"/>
      <w:r>
        <w:rPr>
          <w:rFonts w:eastAsia="Times New Roman" w:cs="Times New Roman"/>
          <w:szCs w:val="24"/>
        </w:rPr>
        <w:t xml:space="preserve">, επιμένω να μην καταλαβαίνω γιατί ταυτίζεστε με ιδιωτικά ασφαλιστικά συμβόλαια για εργαζόμενους του δημοσίου. Αυτή η απορία θα μου μείνει. </w:t>
      </w:r>
    </w:p>
    <w:p w14:paraId="4EC6A8CC"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w:t>
      </w:r>
      <w:r>
        <w:rPr>
          <w:rFonts w:eastAsia="Times New Roman" w:cs="Times New Roman"/>
          <w:szCs w:val="24"/>
        </w:rPr>
        <w:t>δώσω το</w:t>
      </w:r>
      <w:r>
        <w:rPr>
          <w:rFonts w:eastAsia="Times New Roman" w:cs="Times New Roman"/>
          <w:szCs w:val="24"/>
        </w:rPr>
        <w:t>ν</w:t>
      </w:r>
      <w:r>
        <w:rPr>
          <w:rFonts w:eastAsia="Times New Roman" w:cs="Times New Roman"/>
          <w:szCs w:val="24"/>
        </w:rPr>
        <w:t xml:space="preserve"> λόγο στην κ. Καφαντάρη</w:t>
      </w:r>
      <w:r>
        <w:rPr>
          <w:rFonts w:eastAsia="Times New Roman" w:cs="Times New Roman"/>
          <w:szCs w:val="24"/>
        </w:rPr>
        <w:t>,</w:t>
      </w:r>
      <w:r>
        <w:rPr>
          <w:rFonts w:eastAsia="Times New Roman" w:cs="Times New Roman"/>
          <w:szCs w:val="24"/>
        </w:rPr>
        <w:t xml:space="preserve"> από το</w:t>
      </w:r>
      <w:r>
        <w:rPr>
          <w:rFonts w:eastAsia="Times New Roman" w:cs="Times New Roman"/>
          <w:szCs w:val="24"/>
        </w:rPr>
        <w:t>ν</w:t>
      </w:r>
      <w:r>
        <w:rPr>
          <w:rFonts w:eastAsia="Times New Roman" w:cs="Times New Roman"/>
          <w:szCs w:val="24"/>
        </w:rPr>
        <w:t xml:space="preserve"> ΣΥΡΙΖΑ</w:t>
      </w:r>
      <w:r>
        <w:rPr>
          <w:rFonts w:eastAsia="Times New Roman" w:cs="Times New Roman"/>
          <w:szCs w:val="24"/>
        </w:rPr>
        <w:t>,</w:t>
      </w:r>
      <w:r>
        <w:rPr>
          <w:rFonts w:eastAsia="Times New Roman" w:cs="Times New Roman"/>
          <w:szCs w:val="24"/>
        </w:rPr>
        <w:t xml:space="preserve"> για δύο λεπτά και θα συνεχίσουμε εναλλάξ. </w:t>
      </w:r>
    </w:p>
    <w:p w14:paraId="4EC6A8CD"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Καλησπέρα και από εμένα. </w:t>
      </w:r>
    </w:p>
    <w:p w14:paraId="4EC6A8CE"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Πραγματικά θεωρώ θετικό ότι η Δημοκρατική Συμπαράταξη θα ψηφίσει υπέρ της τροπολογίας για το ΙΓΜΕ. Θα ήθελα, όμω</w:t>
      </w:r>
      <w:r>
        <w:rPr>
          <w:rFonts w:eastAsia="Times New Roman" w:cs="Times New Roman"/>
          <w:szCs w:val="24"/>
        </w:rPr>
        <w:t xml:space="preserve">ς, να πω δύο, τρία πραγματάκια. </w:t>
      </w:r>
    </w:p>
    <w:p w14:paraId="4EC6A8CF"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Κεγκέρογλου</w:t>
      </w:r>
      <w:proofErr w:type="spellEnd"/>
      <w:r>
        <w:rPr>
          <w:rFonts w:eastAsia="Times New Roman" w:cs="Times New Roman"/>
          <w:szCs w:val="24"/>
        </w:rPr>
        <w:t xml:space="preserve"> -και σωστά- ότι δεν μπορούμε να κάνουμε ότι δεν υπάρχει πρόβλημα. Επειδή εγώ βρίσκομαι σε αυτή την Αίθουσα από το 2012, το θέμα του ΙΓΜΕ είχε απασχολήσει πάρα πολλές φορές εδώ το Κοινοβούλιο. Ετοιμαζόντουσαν </w:t>
      </w:r>
      <w:r>
        <w:rPr>
          <w:rFonts w:eastAsia="Times New Roman" w:cs="Times New Roman"/>
          <w:szCs w:val="24"/>
        </w:rPr>
        <w:lastRenderedPageBreak/>
        <w:t xml:space="preserve">τροπολογίες οι οποίες δεν </w:t>
      </w:r>
      <w:r>
        <w:rPr>
          <w:rFonts w:eastAsia="Times New Roman" w:cs="Times New Roman"/>
          <w:szCs w:val="24"/>
        </w:rPr>
        <w:t xml:space="preserve">γινόντουσαν δεκτές και πάλι το θέμα παρέμενε. </w:t>
      </w:r>
    </w:p>
    <w:p w14:paraId="4EC6A8D0"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Εγώ εκτιμώ αυτή τη στιγμή ότι η Κυβέρνηση, όπως ανέφερε και ο αρμόδιος Υπουργός, ουσιαστικά έχει να λύσει ζητήματα του παρελθόντος, τα οποία δεν είναι καινούργια. Και η κατάθεση της εν λόγω τροπολογίας είναι μ</w:t>
      </w:r>
      <w:r>
        <w:rPr>
          <w:rFonts w:eastAsia="Times New Roman" w:cs="Times New Roman"/>
          <w:szCs w:val="24"/>
        </w:rPr>
        <w:t xml:space="preserve">ια αρχή πραγματικά για να λυθεί αυτό το ζήτημα, με δεδομένη τη βούληση της Κυβέρνησης, όπως εκφράστηκε και πριν από τον κύριο Υπουργό, ότι πρέπει να υπάρχει το ΙΓΜΕ. </w:t>
      </w:r>
    </w:p>
    <w:p w14:paraId="4EC6A8D1"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Όπως και όλα τα σύγχρονα ευρωπαϊκά κράτη, δεν μπορεί να μην έχουμε ένα ινστιτούτο γεωλογι</w:t>
      </w:r>
      <w:r>
        <w:rPr>
          <w:rFonts w:eastAsia="Times New Roman" w:cs="Times New Roman"/>
          <w:szCs w:val="24"/>
        </w:rPr>
        <w:t xml:space="preserve">κών ερευνών, το οποίο, </w:t>
      </w:r>
      <w:proofErr w:type="spellStart"/>
      <w:r>
        <w:rPr>
          <w:rFonts w:eastAsia="Times New Roman" w:cs="Times New Roman"/>
          <w:szCs w:val="24"/>
        </w:rPr>
        <w:t>σημειωτέον</w:t>
      </w:r>
      <w:proofErr w:type="spellEnd"/>
      <w:r>
        <w:rPr>
          <w:rFonts w:eastAsia="Times New Roman" w:cs="Times New Roman"/>
          <w:szCs w:val="24"/>
        </w:rPr>
        <w:t xml:space="preserve">, έχει εξήντα πέντε χρόνια ιστορίας. Ξεκίνησε από το ΙΕΥ, Ινστιτούτο Ερευνών Υπεδάφους, έγινε ΕΘΙΓΜΕ και κατέληξε μετά στο ΙΓΜΕ. </w:t>
      </w:r>
    </w:p>
    <w:p w14:paraId="4EC6A8D2"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Θα ήθελα, όμως, πάλι να θυμίσω κάποια πράγματα, γιατί πιστεύω ότι σε αυτή τη διετία έγιναν αρ</w:t>
      </w:r>
      <w:r>
        <w:rPr>
          <w:rFonts w:eastAsia="Times New Roman" w:cs="Times New Roman"/>
          <w:szCs w:val="24"/>
        </w:rPr>
        <w:t xml:space="preserve">κετά ζητήματα για το συγκεκριμένο θέμα. </w:t>
      </w:r>
    </w:p>
    <w:p w14:paraId="4EC6A8D3"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Πρώτα απ’ όλα, με τον ν.4024/2011 και με την υπουργική απόφαση 25200/2011 πάλι -αν θυμόμαστε ποιοι ήταν τότε κυβέρνηση- ουσιαστικά το ΙΓΜΕ συγχωνεύτηκε με το ΕΚΠΑ στο ΕΚΒΑ. </w:t>
      </w:r>
      <w:r>
        <w:rPr>
          <w:rFonts w:eastAsia="Times New Roman" w:cs="Times New Roman"/>
          <w:szCs w:val="24"/>
        </w:rPr>
        <w:lastRenderedPageBreak/>
        <w:t>Από τις πρώτες κινήσεις της Κυβέρνησης από</w:t>
      </w:r>
      <w:r>
        <w:rPr>
          <w:rFonts w:eastAsia="Times New Roman" w:cs="Times New Roman"/>
          <w:szCs w:val="24"/>
        </w:rPr>
        <w:t xml:space="preserve"> το 2015 είναι ουσιαστικά να </w:t>
      </w:r>
      <w:proofErr w:type="spellStart"/>
      <w:r>
        <w:rPr>
          <w:rFonts w:eastAsia="Times New Roman" w:cs="Times New Roman"/>
          <w:szCs w:val="24"/>
        </w:rPr>
        <w:t>απεξαρτηθεί</w:t>
      </w:r>
      <w:proofErr w:type="spellEnd"/>
      <w:r>
        <w:rPr>
          <w:rFonts w:eastAsia="Times New Roman" w:cs="Times New Roman"/>
          <w:szCs w:val="24"/>
        </w:rPr>
        <w:t xml:space="preserve"> το ΙΓΜΕ και πραγματικά να είναι αυτόνομο και να λειτουργεί. </w:t>
      </w:r>
    </w:p>
    <w:p w14:paraId="4EC6A8D4"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θυμίσω την ιδιότυπη εφεδρεία στην οποία είχαν μπει επί προηγούμενης συγκυβέρνησης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τριάντα εργαζόμενοι στο ΙΓΜΕ. Το θέμα, όμως, </w:t>
      </w:r>
      <w:r>
        <w:rPr>
          <w:rFonts w:eastAsia="Times New Roman" w:cs="Times New Roman"/>
          <w:szCs w:val="24"/>
        </w:rPr>
        <w:t xml:space="preserve">είναι από εδώ και πέρα να πάμε ένα βήμα μπροστά. </w:t>
      </w:r>
    </w:p>
    <w:p w14:paraId="4EC6A8D5"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Εκτιμώ, λοιπόν, ότι πραγματικά φαίνεται και με την κατάθεση της εν λόγω τροπολογίας, όπως είπα και αρχικά, ότι υπάρχει βούληση να λυθεί το ζήτημα, ότι ουσιαστικά το ΙΓΜΕ πρέπει να υπάρχει, να αναβαθμιστεί, να προχωρήσουν τα προγράμματα ΕΣΠΑ και στο προγραμ</w:t>
      </w:r>
      <w:r>
        <w:rPr>
          <w:rFonts w:eastAsia="Times New Roman" w:cs="Times New Roman"/>
          <w:szCs w:val="24"/>
        </w:rPr>
        <w:t xml:space="preserve">ματικό πλαίσιο, στον χρόνο 2014-220, που έχουν κατατεθεί συγκεκριμένα σχέδια και είναι πολύ σημαντικά. </w:t>
      </w:r>
    </w:p>
    <w:p w14:paraId="4EC6A8D6" w14:textId="77777777" w:rsidR="001761EF" w:rsidRDefault="00F551DB">
      <w:pPr>
        <w:spacing w:after="0" w:line="600" w:lineRule="auto"/>
        <w:ind w:firstLine="720"/>
        <w:contextualSpacing/>
        <w:jc w:val="both"/>
        <w:rPr>
          <w:rFonts w:eastAsia="Times New Roman" w:cs="Times New Roman"/>
          <w:szCs w:val="24"/>
        </w:rPr>
      </w:pPr>
      <w:r>
        <w:rPr>
          <w:rFonts w:eastAsia="Times New Roman" w:cs="Times New Roman"/>
          <w:szCs w:val="24"/>
        </w:rPr>
        <w:t>Θα ήθελα να πω ότι ο μέσος όρος ηλικίας του προσωπικού του ΙΓΜΕ είναι αρκετά υψηλός. Άρα, πρέπει να τροφοδοτηθεί και με νέα άτομα και με νέους επιστήμον</w:t>
      </w:r>
      <w:r>
        <w:rPr>
          <w:rFonts w:eastAsia="Times New Roman" w:cs="Times New Roman"/>
          <w:szCs w:val="24"/>
        </w:rPr>
        <w:t xml:space="preserve">ες. </w:t>
      </w:r>
    </w:p>
    <w:p w14:paraId="4EC6A8D7"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Να πω και κάτι άλλο, το οποίο ίσως </w:t>
      </w:r>
      <w:proofErr w:type="spellStart"/>
      <w:r>
        <w:rPr>
          <w:rFonts w:eastAsia="Times New Roman"/>
          <w:szCs w:val="24"/>
        </w:rPr>
        <w:t>εκφεύγει</w:t>
      </w:r>
      <w:proofErr w:type="spellEnd"/>
      <w:r>
        <w:rPr>
          <w:rFonts w:eastAsia="Times New Roman"/>
          <w:szCs w:val="24"/>
        </w:rPr>
        <w:t xml:space="preserve"> και κάποιοι ίσως δεν το γνωρίζουν. Δεν είναι μόνο το αξιόλογο επιστημονικό </w:t>
      </w:r>
      <w:r>
        <w:rPr>
          <w:rFonts w:eastAsia="Times New Roman"/>
          <w:szCs w:val="24"/>
        </w:rPr>
        <w:lastRenderedPageBreak/>
        <w:t xml:space="preserve">προσωπικό που έχει το </w:t>
      </w:r>
      <w:r>
        <w:rPr>
          <w:rFonts w:eastAsia="Times New Roman"/>
          <w:szCs w:val="24"/>
        </w:rPr>
        <w:t>ινστιτούτο</w:t>
      </w:r>
      <w:r>
        <w:rPr>
          <w:rFonts w:eastAsia="Times New Roman"/>
          <w:szCs w:val="24"/>
        </w:rPr>
        <w:t xml:space="preserve">, είναι και οι τεχνίτες, οι εργατοτεχνίτες, οι εξειδικευμένοι </w:t>
      </w:r>
      <w:proofErr w:type="spellStart"/>
      <w:r>
        <w:rPr>
          <w:rFonts w:eastAsia="Times New Roman"/>
          <w:szCs w:val="24"/>
        </w:rPr>
        <w:t>γεωτρυπανιστές</w:t>
      </w:r>
      <w:proofErr w:type="spellEnd"/>
      <w:r>
        <w:rPr>
          <w:rFonts w:eastAsia="Times New Roman"/>
          <w:szCs w:val="24"/>
        </w:rPr>
        <w:t>, οι οποίοι δεν κάνουν μ</w:t>
      </w:r>
      <w:r>
        <w:rPr>
          <w:rFonts w:eastAsia="Times New Roman"/>
          <w:szCs w:val="24"/>
        </w:rPr>
        <w:t xml:space="preserve">ια γεώτρηση, όπως παραδείγματος </w:t>
      </w:r>
      <w:r>
        <w:rPr>
          <w:rFonts w:eastAsia="Times New Roman"/>
          <w:szCs w:val="24"/>
        </w:rPr>
        <w:t xml:space="preserve">χάριν </w:t>
      </w:r>
      <w:r>
        <w:rPr>
          <w:rFonts w:eastAsia="Times New Roman"/>
          <w:szCs w:val="24"/>
        </w:rPr>
        <w:t>για νερό. Υπάρχει εξειδίκευση και σε αυτόν το τομέα ακόμα. Και βέβαια, υπάρχουν και τα σοβαρά και πολύ καλά εργαστήρια τα οποία έχει. Και βεβαίως, υπάρχει και η βιβλιοθήκη, η οποία πραγματικά, όσον αφορά τη γεωλογική ι</w:t>
      </w:r>
      <w:r>
        <w:rPr>
          <w:rFonts w:eastAsia="Times New Roman"/>
          <w:szCs w:val="24"/>
        </w:rPr>
        <w:t xml:space="preserve">στορία της χώρας μας, το υπέδαφός μας κλπ., είναι πλήρως εξοπλισμένη κι έχει πάρα πολλά στοιχεία να δώσει παραπέρα. </w:t>
      </w:r>
    </w:p>
    <w:p w14:paraId="4EC6A8D8"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Να κλείσω με το ότι στην παραγωγική ανασυγκρότηση της χώρας, σαφώς ένα </w:t>
      </w:r>
      <w:r>
        <w:rPr>
          <w:rFonts w:eastAsia="Times New Roman"/>
          <w:szCs w:val="24"/>
        </w:rPr>
        <w:t xml:space="preserve">ινστιτούτο γεωλογικών </w:t>
      </w:r>
      <w:r>
        <w:rPr>
          <w:rFonts w:eastAsia="Times New Roman"/>
          <w:szCs w:val="24"/>
        </w:rPr>
        <w:t xml:space="preserve">και </w:t>
      </w:r>
      <w:r>
        <w:rPr>
          <w:rFonts w:eastAsia="Times New Roman"/>
          <w:szCs w:val="24"/>
        </w:rPr>
        <w:t xml:space="preserve">μεταλλευτικών ερευνών </w:t>
      </w:r>
      <w:r>
        <w:rPr>
          <w:rFonts w:eastAsia="Times New Roman"/>
          <w:szCs w:val="24"/>
        </w:rPr>
        <w:t>μπορεί να παίξει πάρ</w:t>
      </w:r>
      <w:r>
        <w:rPr>
          <w:rFonts w:eastAsia="Times New Roman"/>
          <w:szCs w:val="24"/>
        </w:rPr>
        <w:t>α πολύ σημαντικό ρόλο. Η Κυβέρνηση έκανε το βήμα. Γιατί, το ξαναλέω, οι προηγούμενες κυβερνήσεις που λένε «δεν προχωράτε», «θέλετε να μεταφέρετε τη λύση στο μέλλον» κλπ., ενώ υπήρχαν και οι αγώνες των εργαζομένων, υπήρχαν και κινητοποιήσεις και παρεμβάσεις</w:t>
      </w:r>
      <w:r>
        <w:rPr>
          <w:rFonts w:eastAsia="Times New Roman"/>
          <w:szCs w:val="24"/>
        </w:rPr>
        <w:t xml:space="preserve"> από εμάς που ήμασταν αντιπολίτευση τότε, δεν έκαναν κάτι. </w:t>
      </w:r>
    </w:p>
    <w:p w14:paraId="4EC6A8D9"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Η Κυβέρνηση αυτή τόλμησε κι έφερε την πρώτη τροπολογία και πιστεύω ότι θα προχωρήσει σε εύλογο χρονικό διάστημα </w:t>
      </w:r>
      <w:r>
        <w:rPr>
          <w:rFonts w:eastAsia="Times New Roman"/>
          <w:szCs w:val="24"/>
        </w:rPr>
        <w:lastRenderedPageBreak/>
        <w:t>για την ανασύσταση του ΙΓΜΕ σε σύγχρονες συνθήκες, γιατί είναι, όπως είπαμε και νομί</w:t>
      </w:r>
      <w:r>
        <w:rPr>
          <w:rFonts w:eastAsia="Times New Roman"/>
          <w:szCs w:val="24"/>
        </w:rPr>
        <w:t xml:space="preserve">ζω όλοι το παραδεχθήκαμε σε αυτή την Αίθουσα, ένα πολύ σημαντικό εργαλείο. </w:t>
      </w:r>
    </w:p>
    <w:p w14:paraId="4EC6A8DA"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Ευχαριστώ, κυρία Πρόεδρε, και για τον χρόνο. </w:t>
      </w:r>
    </w:p>
    <w:p w14:paraId="4EC6A8DB"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w:t>
      </w:r>
      <w:proofErr w:type="spellStart"/>
      <w:r>
        <w:rPr>
          <w:rFonts w:eastAsia="Times New Roman"/>
          <w:szCs w:val="24"/>
        </w:rPr>
        <w:t>Ξυδάκης</w:t>
      </w:r>
      <w:proofErr w:type="spellEnd"/>
      <w:r>
        <w:rPr>
          <w:rFonts w:eastAsia="Times New Roman"/>
          <w:szCs w:val="24"/>
        </w:rPr>
        <w:t xml:space="preserve">. </w:t>
      </w:r>
    </w:p>
    <w:p w14:paraId="4EC6A8DC"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 xml:space="preserve">Ευχαριστώ, κυρία Πρόεδρε. </w:t>
      </w:r>
    </w:p>
    <w:p w14:paraId="4EC6A8DD" w14:textId="77777777" w:rsidR="001761EF" w:rsidRDefault="00F551DB">
      <w:pPr>
        <w:spacing w:line="600" w:lineRule="auto"/>
        <w:ind w:firstLine="720"/>
        <w:contextualSpacing/>
        <w:jc w:val="both"/>
        <w:rPr>
          <w:rFonts w:eastAsia="Times New Roman"/>
          <w:szCs w:val="24"/>
        </w:rPr>
      </w:pPr>
      <w:r>
        <w:rPr>
          <w:rFonts w:eastAsia="Times New Roman"/>
          <w:szCs w:val="24"/>
        </w:rPr>
        <w:t>Σε ό,τι αφορά τι</w:t>
      </w:r>
      <w:r>
        <w:rPr>
          <w:rFonts w:eastAsia="Times New Roman"/>
          <w:szCs w:val="24"/>
        </w:rPr>
        <w:t xml:space="preserve">ς τροπολογίες, νομίζω ότι για την </w:t>
      </w:r>
      <w:r>
        <w:rPr>
          <w:rFonts w:eastAsia="Times New Roman"/>
          <w:szCs w:val="24"/>
        </w:rPr>
        <w:t xml:space="preserve">Πλοηγική </w:t>
      </w:r>
      <w:r>
        <w:rPr>
          <w:rFonts w:eastAsia="Times New Roman"/>
          <w:szCs w:val="24"/>
        </w:rPr>
        <w:t xml:space="preserve">Υπηρεσία συμφώνησαν όλοι, εκτός από τον συνάδελφο του Κομμουνιστικού Κόμματος, ο οποίος είπε ότι δεν εξασφαλίζεται ο δημόσιος χαρακτήρας, αν κατάλαβα καλά.  </w:t>
      </w:r>
    </w:p>
    <w:p w14:paraId="4EC6A8DE"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Για ποιο ζήτημα; </w:t>
      </w:r>
    </w:p>
    <w:p w14:paraId="4EC6A8DF" w14:textId="77777777" w:rsidR="001761EF" w:rsidRDefault="00F551DB">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b/>
          <w:szCs w:val="24"/>
        </w:rPr>
        <w:t xml:space="preserve"> </w:t>
      </w:r>
      <w:r>
        <w:rPr>
          <w:rFonts w:eastAsia="Times New Roman"/>
          <w:szCs w:val="24"/>
        </w:rPr>
        <w:t xml:space="preserve">Για την Πλοηγική Υπηρεσία. </w:t>
      </w:r>
    </w:p>
    <w:p w14:paraId="4EC6A8E0"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Μάλλον δεν καταλάβατε. Ζητούμε τη δέσμευση της Κυβέρνησης. </w:t>
      </w:r>
    </w:p>
    <w:p w14:paraId="4EC6A8E1" w14:textId="77777777" w:rsidR="001761EF" w:rsidRDefault="00F551DB">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 xml:space="preserve">Μα, δεν υπάρχει περισσότερη δέσμευση. Θα σας απαντήσει ο Υπουργός. Δεν μπορούμε να </w:t>
      </w:r>
      <w:proofErr w:type="spellStart"/>
      <w:r>
        <w:rPr>
          <w:rFonts w:eastAsia="Times New Roman"/>
          <w:szCs w:val="24"/>
        </w:rPr>
        <w:t>δεσμευόμεθα</w:t>
      </w:r>
      <w:proofErr w:type="spellEnd"/>
      <w:r>
        <w:rPr>
          <w:rFonts w:eastAsia="Times New Roman"/>
          <w:szCs w:val="24"/>
        </w:rPr>
        <w:t xml:space="preserve"> ότι το </w:t>
      </w:r>
      <w:r>
        <w:rPr>
          <w:rFonts w:eastAsia="Times New Roman"/>
          <w:szCs w:val="24"/>
        </w:rPr>
        <w:t xml:space="preserve">δημόσιο </w:t>
      </w:r>
      <w:r>
        <w:rPr>
          <w:rFonts w:eastAsia="Times New Roman"/>
          <w:szCs w:val="24"/>
        </w:rPr>
        <w:t xml:space="preserve">θα είναι πιο πολύ </w:t>
      </w:r>
      <w:r>
        <w:rPr>
          <w:rFonts w:eastAsia="Times New Roman"/>
          <w:szCs w:val="24"/>
        </w:rPr>
        <w:t>δ</w:t>
      </w:r>
      <w:r>
        <w:rPr>
          <w:rFonts w:eastAsia="Times New Roman"/>
          <w:szCs w:val="24"/>
        </w:rPr>
        <w:t>ημόσιο</w:t>
      </w:r>
      <w:r>
        <w:rPr>
          <w:rFonts w:eastAsia="Times New Roman"/>
          <w:szCs w:val="24"/>
        </w:rPr>
        <w:t xml:space="preserve">. Αυτό θέλω να σας πω. Και για το ΙΓΜΕ διατυπώθηκε το ίδιο πράγμα. Είναι δημόσιοι υπάλληλοι, αν σταματήσουν πληρώνονται οι δημόσιοι </w:t>
      </w:r>
      <w:r>
        <w:rPr>
          <w:rFonts w:eastAsia="Times New Roman"/>
          <w:szCs w:val="24"/>
        </w:rPr>
        <w:lastRenderedPageBreak/>
        <w:t xml:space="preserve">υπάλληλοι, πάει να πει ότι τελείωσε το κράτος. Σας το απάντησε ο Υπουργός. Νομίζω ότι και ο κ. Σαντορινιός θα σας πει </w:t>
      </w:r>
      <w:r>
        <w:rPr>
          <w:rFonts w:eastAsia="Times New Roman"/>
          <w:szCs w:val="24"/>
        </w:rPr>
        <w:t xml:space="preserve">για την Πλοηγική Υπηρεσία ότι περισσότερη εξασφάλιση δημόσιου χαρακτήρα δεν μπορεί να υπάρξει. </w:t>
      </w:r>
    </w:p>
    <w:p w14:paraId="4EC6A8E2" w14:textId="77777777" w:rsidR="001761EF" w:rsidRDefault="00F551DB">
      <w:pPr>
        <w:spacing w:line="600" w:lineRule="auto"/>
        <w:ind w:firstLine="720"/>
        <w:contextualSpacing/>
        <w:jc w:val="both"/>
        <w:rPr>
          <w:rFonts w:eastAsia="Times New Roman"/>
          <w:szCs w:val="24"/>
        </w:rPr>
      </w:pPr>
      <w:r>
        <w:rPr>
          <w:rFonts w:eastAsia="Times New Roman"/>
          <w:szCs w:val="24"/>
        </w:rPr>
        <w:t xml:space="preserve">Σε ό,τι αφορά το ΙΓΜΕ, η κ. Τριανταφύλλου, η </w:t>
      </w:r>
      <w:r>
        <w:rPr>
          <w:rFonts w:eastAsia="Times New Roman"/>
          <w:szCs w:val="24"/>
        </w:rPr>
        <w:t xml:space="preserve">εισηγήτρια </w:t>
      </w:r>
      <w:r>
        <w:rPr>
          <w:rFonts w:eastAsia="Times New Roman"/>
          <w:szCs w:val="24"/>
        </w:rPr>
        <w:t xml:space="preserve">της </w:t>
      </w:r>
      <w:r>
        <w:rPr>
          <w:rFonts w:eastAsia="Times New Roman"/>
          <w:szCs w:val="24"/>
        </w:rPr>
        <w:t>κύρωσης</w:t>
      </w:r>
      <w:r>
        <w:rPr>
          <w:rFonts w:eastAsia="Times New Roman"/>
          <w:szCs w:val="24"/>
        </w:rPr>
        <w:t>, με μεγάλη ενάργεια και παρρησία, είπε ότι περιμένουμε μια δημιουργική συνέχεια για την πραγ</w:t>
      </w:r>
      <w:r>
        <w:rPr>
          <w:rFonts w:eastAsia="Times New Roman"/>
          <w:szCs w:val="24"/>
        </w:rPr>
        <w:t>ματική αναδιοργάνωση του Ινστιτούτου Γεωλογικών και Μεταλλευτικών Ερευνών, γιατί είναι ένα απαραίτητο εργαλείο για την εθνική οικονομία, γενικά. Περιμένουμε και γενναίες αποφάσεις και ταχύτητα από τον Υπουργό, τον κ. Σταθάκη, ο οποίος είπε ότι από αύριο ξε</w:t>
      </w:r>
      <w:r>
        <w:rPr>
          <w:rFonts w:eastAsia="Times New Roman"/>
          <w:szCs w:val="24"/>
        </w:rPr>
        <w:t xml:space="preserve">κινάει. Κρατάμε αυτή τη δέσμευση του. Εδώ θα είμαστε στο Κοινοβούλιο, και η </w:t>
      </w:r>
      <w:r>
        <w:rPr>
          <w:rFonts w:eastAsia="Times New Roman"/>
          <w:szCs w:val="24"/>
        </w:rPr>
        <w:t xml:space="preserve">συμπολίτευση </w:t>
      </w:r>
      <w:r>
        <w:rPr>
          <w:rFonts w:eastAsia="Times New Roman"/>
          <w:szCs w:val="24"/>
        </w:rPr>
        <w:t>και η Αντιπολίτευση, να το παρακολουθήσουμε.</w:t>
      </w:r>
    </w:p>
    <w:p w14:paraId="4EC6A8E3" w14:textId="77777777" w:rsidR="001761EF" w:rsidRDefault="00F551DB">
      <w:pPr>
        <w:spacing w:line="600" w:lineRule="auto"/>
        <w:ind w:firstLine="720"/>
        <w:contextualSpacing/>
        <w:jc w:val="both"/>
        <w:rPr>
          <w:rFonts w:eastAsia="Times New Roman"/>
          <w:szCs w:val="24"/>
        </w:rPr>
      </w:pPr>
      <w:r>
        <w:rPr>
          <w:rFonts w:eastAsia="Times New Roman"/>
          <w:szCs w:val="24"/>
        </w:rPr>
        <w:t>Από εκεί και πέρα, επειδή ακούστηκε από τον συνάδελφο κ. Κεφαλογιάννη η αγωνία ότι δεν καταργήθηκε το ΙΓΜΕ και συγχωνεύθηκ</w:t>
      </w:r>
      <w:r>
        <w:rPr>
          <w:rFonts w:eastAsia="Times New Roman"/>
          <w:szCs w:val="24"/>
        </w:rPr>
        <w:t xml:space="preserve">ε, έχω να πω ότι στην διάρκεια της </w:t>
      </w:r>
      <w:proofErr w:type="spellStart"/>
      <w:r>
        <w:rPr>
          <w:rFonts w:eastAsia="Times New Roman"/>
          <w:szCs w:val="24"/>
        </w:rPr>
        <w:t>μνημονιακής</w:t>
      </w:r>
      <w:proofErr w:type="spellEnd"/>
      <w:r>
        <w:rPr>
          <w:rFonts w:eastAsia="Times New Roman"/>
          <w:szCs w:val="24"/>
        </w:rPr>
        <w:t xml:space="preserve"> υπαγωγής και των τεραστίων πιέσεων, πράγματι, που </w:t>
      </w:r>
      <w:proofErr w:type="spellStart"/>
      <w:r>
        <w:rPr>
          <w:rFonts w:eastAsia="Times New Roman"/>
          <w:szCs w:val="24"/>
        </w:rPr>
        <w:t>εδέχθη</w:t>
      </w:r>
      <w:proofErr w:type="spellEnd"/>
      <w:r>
        <w:rPr>
          <w:rFonts w:eastAsia="Times New Roman"/>
          <w:szCs w:val="24"/>
        </w:rPr>
        <w:t xml:space="preserve"> η χώρα μας από τους δανειστές, επί των προηγουμένων κυβερνή</w:t>
      </w:r>
      <w:r>
        <w:rPr>
          <w:rFonts w:eastAsia="Times New Roman"/>
          <w:szCs w:val="24"/>
        </w:rPr>
        <w:lastRenderedPageBreak/>
        <w:t xml:space="preserve">σεων –είναι μια παρατήρηση, δεν ασκώ κριτική μόνο- έγιναν τόσες συγχωνεύσεις και καταργήσεις </w:t>
      </w:r>
      <w:r>
        <w:rPr>
          <w:rFonts w:eastAsia="Times New Roman"/>
          <w:szCs w:val="24"/>
        </w:rPr>
        <w:t xml:space="preserve">που αποδιοργανώθηκαν κρίσιμοι τομείς του δημόσιου βίου. </w:t>
      </w:r>
    </w:p>
    <w:p w14:paraId="4EC6A8E4" w14:textId="77777777" w:rsidR="001761EF" w:rsidRDefault="00F551DB">
      <w:pPr>
        <w:spacing w:line="600" w:lineRule="auto"/>
        <w:ind w:firstLine="720"/>
        <w:contextualSpacing/>
        <w:jc w:val="both"/>
        <w:rPr>
          <w:rFonts w:eastAsia="Times New Roman"/>
          <w:szCs w:val="24"/>
        </w:rPr>
      </w:pPr>
      <w:proofErr w:type="spellStart"/>
      <w:r>
        <w:rPr>
          <w:rFonts w:eastAsia="Times New Roman"/>
          <w:szCs w:val="24"/>
        </w:rPr>
        <w:t>Αποστελεχώθηκαν</w:t>
      </w:r>
      <w:proofErr w:type="spellEnd"/>
      <w:r>
        <w:rPr>
          <w:rFonts w:eastAsia="Times New Roman"/>
          <w:szCs w:val="24"/>
        </w:rPr>
        <w:t xml:space="preserve"> οι </w:t>
      </w:r>
      <w:r>
        <w:rPr>
          <w:rFonts w:eastAsia="Times New Roman"/>
          <w:szCs w:val="24"/>
        </w:rPr>
        <w:t>υπηρεσίες επιθεωρητών</w:t>
      </w:r>
      <w:r>
        <w:rPr>
          <w:rFonts w:eastAsia="Times New Roman"/>
          <w:szCs w:val="24"/>
        </w:rPr>
        <w:t xml:space="preserve">, όπως των </w:t>
      </w:r>
      <w:r>
        <w:rPr>
          <w:rFonts w:eastAsia="Times New Roman"/>
          <w:szCs w:val="24"/>
        </w:rPr>
        <w:t>επιθεωρητών περιβάλλοντος</w:t>
      </w:r>
      <w:r>
        <w:rPr>
          <w:rFonts w:eastAsia="Times New Roman"/>
          <w:szCs w:val="24"/>
        </w:rPr>
        <w:t xml:space="preserve">, που είναι το πιο κρίσιμο εργαλείο ενός μικρούς, ευέλικτου, δημοκρατικού, λειτουργικού κράτους. Υπάρχουν ελάχιστοι </w:t>
      </w:r>
      <w:r>
        <w:rPr>
          <w:rFonts w:eastAsia="Times New Roman"/>
          <w:szCs w:val="24"/>
        </w:rPr>
        <w:t xml:space="preserve">επιθεωρητές </w:t>
      </w:r>
      <w:r>
        <w:rPr>
          <w:rFonts w:eastAsia="Times New Roman"/>
          <w:szCs w:val="24"/>
        </w:rPr>
        <w:t xml:space="preserve">για να επιθεωρήσουν αν γίνονται ορθώς και σύμφωνα με την κείμενη νομοθεσία οι λειτουργίες των επιχειρήσεων, των καταστημάτων κι ένα σωρό τομείς. </w:t>
      </w:r>
    </w:p>
    <w:p w14:paraId="4EC6A8E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Καταργήθηκε εν μια </w:t>
      </w:r>
      <w:proofErr w:type="spellStart"/>
      <w:r>
        <w:rPr>
          <w:rFonts w:eastAsia="Times New Roman" w:cs="Times New Roman"/>
          <w:szCs w:val="24"/>
        </w:rPr>
        <w:t>νυκτί</w:t>
      </w:r>
      <w:proofErr w:type="spellEnd"/>
      <w:r>
        <w:rPr>
          <w:rFonts w:eastAsia="Times New Roman" w:cs="Times New Roman"/>
          <w:szCs w:val="24"/>
        </w:rPr>
        <w:t xml:space="preserve"> ο ΟΤΕΚ, ο Οργανισμός Τουριστικής Εκπαίδευσης, και αποδιοργανώθηκε η τουρι</w:t>
      </w:r>
      <w:r>
        <w:rPr>
          <w:rFonts w:eastAsia="Times New Roman" w:cs="Times New Roman"/>
          <w:szCs w:val="24"/>
        </w:rPr>
        <w:t xml:space="preserve">στική εκπαίδευση και προσπαθούμε να μαζέψουμε ένα πράγμα. Δηλαδή, σε έναν από τους πυλώνες της ελληνικής οικονομίας με μία πράξη διαλύθηκε η εκπαίδευση στελεχών. </w:t>
      </w:r>
    </w:p>
    <w:p w14:paraId="4EC6A8E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Έτσι καταργήθηκε και το ΙΓΜΕ, τη στιγμή που πρέπει να αναδιοργανώσουμε τη ματιά μας πάνω στον</w:t>
      </w:r>
      <w:r>
        <w:rPr>
          <w:rFonts w:eastAsia="Times New Roman" w:cs="Times New Roman"/>
          <w:szCs w:val="24"/>
        </w:rPr>
        <w:t xml:space="preserve"> ορυκτό πλούτο, στην προσφορότερη εκμετάλλευσή του, τη στιγμή που έχουμε μπροστά μας την επόμενη δεκαετία εκμετάλλευση και εξόρυξη υδρογονανθράκων στα πελάγη. Καταργείται το κρίσιμο επιστημονικό όργανο, το οποίο επί δεκαετίες φτιάχνει όλον τον γεωλογικό </w:t>
      </w:r>
      <w:r>
        <w:rPr>
          <w:rFonts w:eastAsia="Times New Roman" w:cs="Times New Roman"/>
          <w:szCs w:val="24"/>
        </w:rPr>
        <w:lastRenderedPageBreak/>
        <w:t>χά</w:t>
      </w:r>
      <w:r>
        <w:rPr>
          <w:rFonts w:eastAsia="Times New Roman" w:cs="Times New Roman"/>
          <w:szCs w:val="24"/>
        </w:rPr>
        <w:t xml:space="preserve">ρτη και τον χάρτη του ορυκτού πλούτου και συσσωρεύει τεχνογνωσία. </w:t>
      </w:r>
    </w:p>
    <w:p w14:paraId="4EC6A8E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Να μην θυμίσω πώς </w:t>
      </w:r>
      <w:proofErr w:type="spellStart"/>
      <w:r>
        <w:rPr>
          <w:rFonts w:eastAsia="Times New Roman" w:cs="Times New Roman"/>
          <w:szCs w:val="24"/>
        </w:rPr>
        <w:t>απονομοθέτησε</w:t>
      </w:r>
      <w:proofErr w:type="spellEnd"/>
      <w:r>
        <w:rPr>
          <w:rFonts w:eastAsia="Times New Roman" w:cs="Times New Roman"/>
          <w:szCs w:val="24"/>
        </w:rPr>
        <w:t xml:space="preserve"> η </w:t>
      </w:r>
      <w:r>
        <w:rPr>
          <w:rFonts w:eastAsia="Times New Roman" w:cs="Times New Roman"/>
          <w:szCs w:val="24"/>
        </w:rPr>
        <w:t xml:space="preserve">συγκυβέρνηση </w:t>
      </w:r>
      <w:r>
        <w:rPr>
          <w:rFonts w:eastAsia="Times New Roman" w:cs="Times New Roman"/>
          <w:szCs w:val="24"/>
        </w:rPr>
        <w:t xml:space="preserve">Σαμαρά-Βενιζέλου τη νομοθεσία για την αξιολόγηση των δημοσίων υπαλλήλων, που είχε θεσμοθετηθεί από τον </w:t>
      </w:r>
      <w:proofErr w:type="spellStart"/>
      <w:r>
        <w:rPr>
          <w:rFonts w:eastAsia="Times New Roman" w:cs="Times New Roman"/>
          <w:szCs w:val="24"/>
        </w:rPr>
        <w:t>Ραγκούση</w:t>
      </w:r>
      <w:proofErr w:type="spellEnd"/>
      <w:r>
        <w:rPr>
          <w:rFonts w:eastAsia="Times New Roman" w:cs="Times New Roman"/>
          <w:szCs w:val="24"/>
        </w:rPr>
        <w:t>, και την επαναφέραμε εμείς ξαν</w:t>
      </w:r>
      <w:r>
        <w:rPr>
          <w:rFonts w:eastAsia="Times New Roman" w:cs="Times New Roman"/>
          <w:szCs w:val="24"/>
        </w:rPr>
        <w:t xml:space="preserve">ά από την αρχή ορθολογική, λειτουργική στη σειρά της. </w:t>
      </w:r>
    </w:p>
    <w:p w14:paraId="4EC6A8E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Ακόμα με τους μη αξιολογημένους γενικούς διευθυντές στο </w:t>
      </w:r>
      <w:r>
        <w:rPr>
          <w:rFonts w:eastAsia="Times New Roman" w:cs="Times New Roman"/>
          <w:szCs w:val="24"/>
        </w:rPr>
        <w:t xml:space="preserve">δημόσιο </w:t>
      </w:r>
      <w:r>
        <w:rPr>
          <w:rFonts w:eastAsia="Times New Roman" w:cs="Times New Roman"/>
          <w:szCs w:val="24"/>
        </w:rPr>
        <w:t>δουλεύει η ελληνική διοίκηση και μιλάτε για κομματικό κράτος. Τον απόλυτο ευτελισμό της ελληνικής διοίκησης επιφέρατε και ήταν Υπουργός Δ</w:t>
      </w:r>
      <w:r>
        <w:rPr>
          <w:rFonts w:eastAsia="Times New Roman" w:cs="Times New Roman"/>
          <w:szCs w:val="24"/>
        </w:rPr>
        <w:t>ιοικητικής Μεταρρύθμισης ο σημερινός Αρχηγός της Αξιωματικής Αντιπολίτευσης. Να τα θυμόμαστε, λοιπόν, αυτά.</w:t>
      </w:r>
    </w:p>
    <w:p w14:paraId="4EC6A8E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Δεν αρνούμαι ότι υπήρχαν δυσκολίες σε όλη αυτήν την κρίσιμη επταετία και θα έχουμε δυσκολίες και τα επόμενα χρόνια, αλλά όταν συζητάμε, να συζητάμε </w:t>
      </w:r>
      <w:r>
        <w:rPr>
          <w:rFonts w:eastAsia="Times New Roman" w:cs="Times New Roman"/>
          <w:szCs w:val="24"/>
        </w:rPr>
        <w:t>πάνω στα δεδομένα, στα πεπραγμένα και στο τι έχει συμβεί.</w:t>
      </w:r>
    </w:p>
    <w:p w14:paraId="4EC6A8E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Θα περιμένω και τις εξηγήσεις του κ. Σαντορινιού, να διαβεβαιώσει τον συνάδελφο του ΚΚΕ ότι δεν διαλύεται ο δημόσιος χαρακτήρας του </w:t>
      </w:r>
      <w:r>
        <w:rPr>
          <w:rFonts w:eastAsia="Times New Roman" w:cs="Times New Roman"/>
          <w:szCs w:val="24"/>
        </w:rPr>
        <w:t>δ</w:t>
      </w:r>
      <w:r>
        <w:rPr>
          <w:rFonts w:eastAsia="Times New Roman" w:cs="Times New Roman"/>
          <w:szCs w:val="24"/>
        </w:rPr>
        <w:t xml:space="preserve">ημοσίου. </w:t>
      </w:r>
    </w:p>
    <w:p w14:paraId="4EC6A8E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νομίζω ότι και η συμμετοχή κάποιων σ</w:t>
      </w:r>
      <w:r>
        <w:rPr>
          <w:rFonts w:eastAsia="Times New Roman" w:cs="Times New Roman"/>
          <w:szCs w:val="24"/>
        </w:rPr>
        <w:t xml:space="preserve">υναδέλφων της Αντιπολίτευσης και στην τροπολογία του ΙΓΜΕ και στην Πλοηγική Υπηρεσία δείχνει μια ωριμότητα και μια συμφωνία στα απαραίτητα </w:t>
      </w:r>
      <w:r>
        <w:rPr>
          <w:rFonts w:eastAsia="Times New Roman" w:cs="Times New Roman"/>
          <w:szCs w:val="24"/>
          <w:lang w:val="en-US"/>
        </w:rPr>
        <w:t>minimum</w:t>
      </w:r>
      <w:r>
        <w:rPr>
          <w:rFonts w:eastAsia="Times New Roman" w:cs="Times New Roman"/>
          <w:szCs w:val="24"/>
        </w:rPr>
        <w:t>.</w:t>
      </w:r>
    </w:p>
    <w:p w14:paraId="4EC6A8E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κυρία Πρόεδρε.</w:t>
      </w:r>
    </w:p>
    <w:p w14:paraId="4EC6A8E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4EC6A8E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w:t>
      </w:r>
      <w:r>
        <w:rPr>
          <w:rFonts w:eastAsia="Times New Roman" w:cs="Times New Roman"/>
          <w:b/>
          <w:szCs w:val="24"/>
        </w:rPr>
        <w:t>ΙΟΣ (Υφυπουργός Ναυτιλίας και Νησιωτικής Πολιτικής):</w:t>
      </w:r>
      <w:r>
        <w:rPr>
          <w:rFonts w:eastAsia="Times New Roman" w:cs="Times New Roman"/>
          <w:szCs w:val="24"/>
        </w:rPr>
        <w:t xml:space="preserve"> Κυρία Πρόεδρε, ζητώ τον λόγο.</w:t>
      </w:r>
    </w:p>
    <w:p w14:paraId="4EC6A8E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Σαντορινιέ, έχετε τον λόγο για δύο λεπτά.</w:t>
      </w:r>
    </w:p>
    <w:p w14:paraId="4EC6A8F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Κυρία Πρόεδρε, λίγο χρόνο παραπάνω ζητώ. Δεν εξάντλησα τον χρόνο πριν.</w:t>
      </w:r>
    </w:p>
    <w:p w14:paraId="4EC6A8F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Κυρία Πρόεδρε, δευτερολογίες θα επιτρέψετε;</w:t>
      </w:r>
    </w:p>
    <w:p w14:paraId="4EC6A8F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δευτερολογίες.</w:t>
      </w:r>
    </w:p>
    <w:p w14:paraId="4EC6A8F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Θέλω να πω μια κουβέντα.</w:t>
      </w:r>
    </w:p>
    <w:p w14:paraId="4EC6A8F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ΕΥΟΥΣΑ (Αναστασία Χριστοδουλοπούλου):</w:t>
      </w:r>
      <w:r>
        <w:rPr>
          <w:rFonts w:eastAsia="Times New Roman" w:cs="Times New Roman"/>
          <w:szCs w:val="24"/>
        </w:rPr>
        <w:t xml:space="preserve"> Εσείς, κύριε </w:t>
      </w:r>
      <w:proofErr w:type="spellStart"/>
      <w:r>
        <w:rPr>
          <w:rFonts w:eastAsia="Times New Roman" w:cs="Times New Roman"/>
          <w:szCs w:val="24"/>
        </w:rPr>
        <w:t>Κατσίκη</w:t>
      </w:r>
      <w:proofErr w:type="spellEnd"/>
      <w:r>
        <w:rPr>
          <w:rFonts w:eastAsia="Times New Roman" w:cs="Times New Roman"/>
          <w:szCs w:val="24"/>
        </w:rPr>
        <w:t>, μιλήσατε, ήσασταν αγορητής, τελειώσατε.</w:t>
      </w:r>
    </w:p>
    <w:p w14:paraId="4EC6A8F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Κύριοι, δεν τελειώσαμε. Είναι πολλοί ακόμα. Περιμένετε, μην βιάζεστε. Θέλει ο Υπουργός να κάνει παρέμβαση.</w:t>
      </w:r>
    </w:p>
    <w:p w14:paraId="4EC6A8F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w:t>
      </w:r>
      <w:r>
        <w:rPr>
          <w:rFonts w:eastAsia="Times New Roman" w:cs="Times New Roman"/>
          <w:b/>
          <w:szCs w:val="24"/>
        </w:rPr>
        <w:t>ησιωτικής Πολιτικής):</w:t>
      </w:r>
      <w:r>
        <w:rPr>
          <w:rFonts w:eastAsia="Times New Roman" w:cs="Times New Roman"/>
          <w:szCs w:val="24"/>
        </w:rPr>
        <w:t xml:space="preserve"> Μπορώ να μιλήσω στο τέλος της διαδικασίας, κυρία Πρόεδρε.</w:t>
      </w:r>
    </w:p>
    <w:p w14:paraId="4EC6A8F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στο τέλος.</w:t>
      </w:r>
    </w:p>
    <w:p w14:paraId="4EC6A8F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Καρράς.</w:t>
      </w:r>
    </w:p>
    <w:p w14:paraId="4EC6A8F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Μόνο για την τροπολογία για την παράταση του Έκτακτου Μηχανισμού Ρευστότητας </w:t>
      </w:r>
      <w:r>
        <w:rPr>
          <w:rFonts w:eastAsia="Times New Roman" w:cs="Times New Roman"/>
          <w:szCs w:val="24"/>
        </w:rPr>
        <w:t xml:space="preserve">των τραπεζών </w:t>
      </w:r>
      <w:r>
        <w:rPr>
          <w:rFonts w:eastAsia="Times New Roman" w:cs="Times New Roman"/>
          <w:szCs w:val="24"/>
        </w:rPr>
        <w:t>θα ήθελα να μιλήσω, κυρία Πρόεδρε, και θα πω για ποιον λόγο.</w:t>
      </w:r>
    </w:p>
    <w:p w14:paraId="4EC6A8F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μ</w:t>
      </w:r>
      <w:r>
        <w:rPr>
          <w:rFonts w:eastAsia="Times New Roman" w:cs="Times New Roman"/>
          <w:szCs w:val="24"/>
        </w:rPr>
        <w:t>ηχανισμό αυτόν εντάχθηκε η Ελλάδα στις αρχές του 2011, ούτως ώστε να καλύψει άμεσες κεφαλαιακές αν</w:t>
      </w:r>
      <w:r>
        <w:rPr>
          <w:rFonts w:eastAsia="Times New Roman" w:cs="Times New Roman"/>
          <w:szCs w:val="24"/>
        </w:rPr>
        <w:t xml:space="preserve">άγκες των τραπεζών. Από </w:t>
      </w:r>
      <w:r>
        <w:rPr>
          <w:rFonts w:eastAsia="Times New Roman" w:cs="Times New Roman"/>
          <w:szCs w:val="24"/>
        </w:rPr>
        <w:t>έ</w:t>
      </w:r>
      <w:r>
        <w:rPr>
          <w:rFonts w:eastAsia="Times New Roman" w:cs="Times New Roman"/>
          <w:szCs w:val="24"/>
        </w:rPr>
        <w:t xml:space="preserve">κτακτος </w:t>
      </w:r>
      <w:r>
        <w:rPr>
          <w:rFonts w:eastAsia="Times New Roman" w:cs="Times New Roman"/>
          <w:szCs w:val="24"/>
        </w:rPr>
        <w:t>μ</w:t>
      </w:r>
      <w:r>
        <w:rPr>
          <w:rFonts w:eastAsia="Times New Roman" w:cs="Times New Roman"/>
          <w:szCs w:val="24"/>
        </w:rPr>
        <w:t xml:space="preserve">ηχανισμός </w:t>
      </w:r>
      <w:r>
        <w:rPr>
          <w:rFonts w:eastAsia="Times New Roman" w:cs="Times New Roman"/>
          <w:szCs w:val="24"/>
        </w:rPr>
        <w:t>π</w:t>
      </w:r>
      <w:r>
        <w:rPr>
          <w:rFonts w:eastAsia="Times New Roman" w:cs="Times New Roman"/>
          <w:szCs w:val="24"/>
        </w:rPr>
        <w:t xml:space="preserve">αροχής </w:t>
      </w:r>
      <w:r>
        <w:rPr>
          <w:rFonts w:eastAsia="Times New Roman" w:cs="Times New Roman"/>
          <w:szCs w:val="24"/>
        </w:rPr>
        <w:t>ρ</w:t>
      </w:r>
      <w:r>
        <w:rPr>
          <w:rFonts w:eastAsia="Times New Roman" w:cs="Times New Roman"/>
          <w:szCs w:val="24"/>
        </w:rPr>
        <w:t xml:space="preserve">ευστότητας έχει γίνει μόνιμο καθεστώς. Για ποιον λόγο το λέω αυτό; Ήδη βρισκόμαστε στον έβδομο χρόνο και βαδίζουμε με τις παρατάσεις και </w:t>
      </w:r>
      <w:r>
        <w:rPr>
          <w:rFonts w:eastAsia="Times New Roman" w:cs="Times New Roman"/>
          <w:szCs w:val="24"/>
        </w:rPr>
        <w:lastRenderedPageBreak/>
        <w:t>για τον όγδοο και ενδεχόμενα για τον ένατο,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w:t>
      </w:r>
      <w:r>
        <w:rPr>
          <w:rFonts w:eastAsia="Times New Roman" w:cs="Times New Roman"/>
          <w:szCs w:val="24"/>
        </w:rPr>
        <w:t xml:space="preserve">ι φτάνουμε το 2019. </w:t>
      </w:r>
    </w:p>
    <w:p w14:paraId="4EC6A8F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Έκτακτος </w:t>
      </w:r>
      <w:r>
        <w:rPr>
          <w:rFonts w:eastAsia="Times New Roman" w:cs="Times New Roman"/>
          <w:szCs w:val="24"/>
        </w:rPr>
        <w:t>μ</w:t>
      </w:r>
      <w:r>
        <w:rPr>
          <w:rFonts w:eastAsia="Times New Roman" w:cs="Times New Roman"/>
          <w:szCs w:val="24"/>
        </w:rPr>
        <w:t xml:space="preserve">ηχανισμός που ξεκίνησε από 15 δισεκατομμύρια ευρώ, που ήταν οι εγγυήσεις που έδωσε το ελληνικό </w:t>
      </w:r>
      <w:r>
        <w:rPr>
          <w:rFonts w:eastAsia="Times New Roman" w:cs="Times New Roman"/>
          <w:szCs w:val="24"/>
        </w:rPr>
        <w:t>δ</w:t>
      </w:r>
      <w:r>
        <w:rPr>
          <w:rFonts w:eastAsia="Times New Roman" w:cs="Times New Roman"/>
          <w:szCs w:val="24"/>
        </w:rPr>
        <w:t>ημόσιο, και σήμερα σταδιακά έχουμε φτάσει στα 90 δισεκατομμύρια ευρώ εγγυήσεων. Βεβαίως, αυτές οι εγγυήσεις δεν αντικρύζουν 90 δι</w:t>
      </w:r>
      <w:r>
        <w:rPr>
          <w:rFonts w:eastAsia="Times New Roman" w:cs="Times New Roman"/>
          <w:szCs w:val="24"/>
        </w:rPr>
        <w:t xml:space="preserve">σεκατομμύρια οφειλές των τραπεζών, αντικρύζουν περίπου 44 δισεκατομμύρια. </w:t>
      </w:r>
    </w:p>
    <w:p w14:paraId="4EC6A8F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όμως, που τίθενται είναι τα εξής: Τα μέτρα αυτά </w:t>
      </w:r>
      <w:r>
        <w:rPr>
          <w:rFonts w:eastAsia="Times New Roman" w:cs="Times New Roman"/>
          <w:szCs w:val="24"/>
        </w:rPr>
        <w:t xml:space="preserve">έστω και παροχής προσωρινής ρευστότητας στις τράπεζες </w:t>
      </w:r>
      <w:r>
        <w:rPr>
          <w:rFonts w:eastAsia="Times New Roman" w:cs="Times New Roman"/>
          <w:szCs w:val="24"/>
        </w:rPr>
        <w:t>είναι τελικά αναπτυξιακά ή αφήνουμε τις τράπεζες να σέρνονται, δε</w:t>
      </w:r>
      <w:r>
        <w:rPr>
          <w:rFonts w:eastAsia="Times New Roman" w:cs="Times New Roman"/>
          <w:szCs w:val="24"/>
        </w:rPr>
        <w:t xml:space="preserve">δομένου ότι έχουμε και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4EC6A8F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δύο παραδείγματα: Η διατήρηση του Έκτακτου Μηχανισμού Ρευστότητας ευνοεί την διατήρηση σε εκκρεμότητα του </w:t>
      </w:r>
      <w:r>
        <w:rPr>
          <w:rFonts w:eastAsia="Times New Roman" w:cs="Times New Roman"/>
          <w:szCs w:val="24"/>
        </w:rPr>
        <w:t>ζητήματος</w:t>
      </w:r>
      <w:r>
        <w:rPr>
          <w:rFonts w:eastAsia="Times New Roman" w:cs="Times New Roman"/>
          <w:szCs w:val="24"/>
        </w:rPr>
        <w:t xml:space="preserve"> της ρύθμισης </w:t>
      </w:r>
      <w:r>
        <w:rPr>
          <w:rFonts w:eastAsia="Times New Roman" w:cs="Times New Roman"/>
          <w:szCs w:val="24"/>
        </w:rPr>
        <w:t>των κόκκινων δανείων, είτε επιχειρηματικών είτε οικογενειακών. Και επιπλέον δ</w:t>
      </w:r>
      <w:r>
        <w:rPr>
          <w:rFonts w:eastAsia="Times New Roman" w:cs="Times New Roman"/>
          <w:szCs w:val="24"/>
        </w:rPr>
        <w:t>ημιουργεί και τις προϋποθέσεις στις τράπεζες να κερδίζουν χρόνο</w:t>
      </w:r>
      <w:r>
        <w:rPr>
          <w:rFonts w:eastAsia="Times New Roman" w:cs="Times New Roman"/>
          <w:szCs w:val="24"/>
        </w:rPr>
        <w:t>,</w:t>
      </w:r>
      <w:r>
        <w:rPr>
          <w:rFonts w:eastAsia="Times New Roman" w:cs="Times New Roman"/>
          <w:szCs w:val="24"/>
        </w:rPr>
        <w:t xml:space="preserve"> προσθέτοντας τόκους, προσθέτοντας προμήθειες και τόκους υπερημερίας στις οφειλές της ελληνικής οικονομίας, διότι έχουν το «μαξιλάρι» να </w:t>
      </w:r>
      <w:r>
        <w:rPr>
          <w:rFonts w:eastAsia="Times New Roman" w:cs="Times New Roman"/>
          <w:szCs w:val="24"/>
        </w:rPr>
        <w:lastRenderedPageBreak/>
        <w:t>λαμβάν</w:t>
      </w:r>
      <w:r>
        <w:rPr>
          <w:rFonts w:eastAsia="Times New Roman" w:cs="Times New Roman"/>
          <w:szCs w:val="24"/>
        </w:rPr>
        <w:t>ουν</w:t>
      </w:r>
      <w:r>
        <w:rPr>
          <w:rFonts w:eastAsia="Times New Roman" w:cs="Times New Roman"/>
          <w:szCs w:val="24"/>
        </w:rPr>
        <w:t xml:space="preserve"> σε έκτακτες ανάγκες βοήθεια από την Ευρωπαϊκή</w:t>
      </w:r>
      <w:r>
        <w:rPr>
          <w:rFonts w:eastAsia="Times New Roman" w:cs="Times New Roman"/>
          <w:szCs w:val="24"/>
        </w:rPr>
        <w:t xml:space="preserve"> Κεντρική Τράπεζα.</w:t>
      </w:r>
    </w:p>
    <w:p w14:paraId="4EC6A8F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w:t>
      </w:r>
      <w:r>
        <w:rPr>
          <w:rFonts w:eastAsia="Times New Roman" w:cs="Times New Roman"/>
          <w:szCs w:val="24"/>
        </w:rPr>
        <w:t>ζήτημα</w:t>
      </w:r>
      <w:r>
        <w:rPr>
          <w:rFonts w:eastAsia="Times New Roman" w:cs="Times New Roman"/>
          <w:szCs w:val="24"/>
        </w:rPr>
        <w:t xml:space="preserve"> που τίθεται είναι το εξής: Έχει σταθμίσει η Κυβέρνηση τους κινδύνους οι οποίοι υπάρχουν με τη διατήρηση σε εκκρεμότητα του έκτακτου μηχανισμού; Θέλω να θυμίσω τούτο, ότι παρέχουμε τις εγγυήσεις προς την Τράπεζα της Ελλ</w:t>
      </w:r>
      <w:r>
        <w:rPr>
          <w:rFonts w:eastAsia="Times New Roman" w:cs="Times New Roman"/>
          <w:szCs w:val="24"/>
        </w:rPr>
        <w:t xml:space="preserve">άδος, οι οποίες αυτή τη στιγμή δεν περιλαμβάνονται στο δημόσιο χρέος. Την ώρα όμως που ενδεχόμενα –και το απεύχομαι- θα κληθεί η Τράπεζα της Ελλάδος να καταβάλει αυτές τις εγγυήσεις που έχει παράσχει το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μεταφέρεται στο δημόσιο χρέος το ποσό το οπο</w:t>
      </w:r>
      <w:r>
        <w:rPr>
          <w:rFonts w:eastAsia="Times New Roman" w:cs="Times New Roman"/>
          <w:szCs w:val="24"/>
        </w:rPr>
        <w:t xml:space="preserve">ίο θα προκύψει, αυτή η οφειλή. </w:t>
      </w:r>
    </w:p>
    <w:p w14:paraId="4EC6A8F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αν θέλετε, οι τράπεζες έχουν </w:t>
      </w:r>
      <w:proofErr w:type="spellStart"/>
      <w:r>
        <w:rPr>
          <w:rFonts w:eastAsia="Times New Roman" w:cs="Times New Roman"/>
          <w:szCs w:val="24"/>
        </w:rPr>
        <w:t>ανακεφαλαιοποιηθεί</w:t>
      </w:r>
      <w:proofErr w:type="spellEnd"/>
      <w:r>
        <w:rPr>
          <w:rFonts w:eastAsia="Times New Roman" w:cs="Times New Roman"/>
          <w:szCs w:val="24"/>
        </w:rPr>
        <w:t xml:space="preserve"> τρεις φορές –επιτυχώς ή ατυχώς, δεν έχει σημασία- με χρήματα των φορολογουμένων. Δεν κεφαλαιοποιήθηκαν με χρήματα μετόχων ή ομολογιούχων, αλλά με χρήματα των φορολογουμ</w:t>
      </w:r>
      <w:r>
        <w:rPr>
          <w:rFonts w:eastAsia="Times New Roman" w:cs="Times New Roman"/>
          <w:szCs w:val="24"/>
        </w:rPr>
        <w:t xml:space="preserve">ένων. Τους </w:t>
      </w:r>
      <w:proofErr w:type="spellStart"/>
      <w:r>
        <w:rPr>
          <w:rFonts w:eastAsia="Times New Roman" w:cs="Times New Roman"/>
          <w:szCs w:val="24"/>
        </w:rPr>
        <w:t>παράσχαμε</w:t>
      </w:r>
      <w:proofErr w:type="spellEnd"/>
      <w:r>
        <w:rPr>
          <w:rFonts w:eastAsia="Times New Roman" w:cs="Times New Roman"/>
          <w:szCs w:val="24"/>
        </w:rPr>
        <w:t xml:space="preserve"> και το προνόμιο του αναβαλλόμενου φόρου, να </w:t>
      </w:r>
      <w:r>
        <w:rPr>
          <w:rFonts w:eastAsia="Times New Roman" w:cs="Times New Roman"/>
          <w:szCs w:val="24"/>
        </w:rPr>
        <w:t>συμψηφίζεται</w:t>
      </w:r>
      <w:r>
        <w:rPr>
          <w:rFonts w:eastAsia="Times New Roman" w:cs="Times New Roman"/>
          <w:szCs w:val="24"/>
        </w:rPr>
        <w:t xml:space="preserve"> ο φόρος εισοδήματος στις επόμενες χρήσεις επί μελλοντικών κερδών. Όλα αυτά τα μέτρα, λοιπόν, διατηρούν ένα τραπεζικό σύστημα το οποίο δεν μπορεί να αποδώσει, διατηρούν </w:t>
      </w:r>
      <w:r>
        <w:rPr>
          <w:rFonts w:eastAsia="Times New Roman" w:cs="Times New Roman"/>
          <w:szCs w:val="24"/>
        </w:rPr>
        <w:lastRenderedPageBreak/>
        <w:t>ένα τραπεζικό σύστημα σε ομηρία θα έλεγα, αντί να επιβάλει η Κυβέρνηση τη λύση των κόκκ</w:t>
      </w:r>
      <w:r>
        <w:rPr>
          <w:rFonts w:eastAsia="Times New Roman" w:cs="Times New Roman"/>
          <w:szCs w:val="24"/>
        </w:rPr>
        <w:t xml:space="preserve">ινων δανείων. </w:t>
      </w:r>
    </w:p>
    <w:p w14:paraId="4EC6A90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Και γιατί επιμένω σε αυτό, κυρία Πρόεδρε; Διότι αν λυθούν τα κόκκινα δάνεια, για τον εξωδικαστικό μηχανισμό περιμένω να ακούσω τι θα πετύχει. Θα το δούμε στη διαδρομή, γιατί έχει κι ένα ελάττωμα. Ποιο είναι το ελάττωμά του; Ότι ο μεγάλος πισ</w:t>
      </w:r>
      <w:r>
        <w:rPr>
          <w:rFonts w:eastAsia="Times New Roman" w:cs="Times New Roman"/>
          <w:szCs w:val="24"/>
        </w:rPr>
        <w:t>τωτής κάθε επιχείρησης που πρέπει να ψηφίσει είναι η τράπεζα. Εκεί θα εξαρτηθεί πια η επιτυχία του συμβιβασμού, του μηχανισμού ή όχι από τις ψήφους των τραπεζών και όχι από τη συναίνεση των υπόλοιπων πιστωτών. Αυτά μετά.</w:t>
      </w:r>
    </w:p>
    <w:p w14:paraId="4EC6A90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Τώρα, εάν δεν αντιμετωπίσουμε αυτό </w:t>
      </w:r>
      <w:r>
        <w:rPr>
          <w:rFonts w:eastAsia="Times New Roman" w:cs="Times New Roman"/>
          <w:szCs w:val="24"/>
        </w:rPr>
        <w:t>το ζήτημα, θα σέρνεται η οικονομία της χώρας για τα επόμενα χρόνια στον ίδιο παρονομαστή. Η λύση, λοιπόν, την οποία φρονώ ότι πρέπει να δώσουμε</w:t>
      </w:r>
      <w:r>
        <w:rPr>
          <w:rFonts w:eastAsia="Times New Roman" w:cs="Times New Roman"/>
          <w:szCs w:val="24"/>
        </w:rPr>
        <w:t>,</w:t>
      </w:r>
      <w:r>
        <w:rPr>
          <w:rFonts w:eastAsia="Times New Roman" w:cs="Times New Roman"/>
          <w:szCs w:val="24"/>
        </w:rPr>
        <w:t xml:space="preserve"> είναι να ξεκαθαρίσουν τα χαρτοφυλάκια των τραπεζών, να ελευθερωθούν κεφάλαια τα οποία κρατούνται για την αναγκα</w:t>
      </w:r>
      <w:r>
        <w:rPr>
          <w:rFonts w:eastAsia="Times New Roman" w:cs="Times New Roman"/>
          <w:szCs w:val="24"/>
        </w:rPr>
        <w:t xml:space="preserve">ία επάρκεια την οποία επιβάλλει η Ευρωπαϊκή Κεντρική Τράπεζα με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ούτως ώστε τα κεφάλαια αυτά να διοχετευθούν στην αγορά, να διοχετευθούν στην οικονομία, να π</w:t>
      </w:r>
      <w:r>
        <w:rPr>
          <w:rFonts w:eastAsia="Times New Roman" w:cs="Times New Roman"/>
          <w:szCs w:val="24"/>
        </w:rPr>
        <w:t>ροκύψ</w:t>
      </w:r>
      <w:r>
        <w:rPr>
          <w:rFonts w:eastAsia="Times New Roman" w:cs="Times New Roman"/>
          <w:szCs w:val="24"/>
        </w:rPr>
        <w:t>ουν κέρδη και να πληρωθούν οι εγγυήσεις. Και δεν θεωρώ σοβαρό το επιχείρημα τη</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ιτιολογικής </w:t>
      </w:r>
      <w:r>
        <w:rPr>
          <w:rFonts w:eastAsia="Times New Roman" w:cs="Times New Roman"/>
          <w:szCs w:val="24"/>
        </w:rPr>
        <w:t>έ</w:t>
      </w:r>
      <w:r>
        <w:rPr>
          <w:rFonts w:eastAsia="Times New Roman" w:cs="Times New Roman"/>
          <w:szCs w:val="24"/>
        </w:rPr>
        <w:t xml:space="preserve">κθεσης ότι παίρνει προμήθεια το </w:t>
      </w:r>
      <w:r>
        <w:rPr>
          <w:rFonts w:eastAsia="Times New Roman" w:cs="Times New Roman"/>
          <w:szCs w:val="24"/>
        </w:rPr>
        <w:lastRenderedPageBreak/>
        <w:t>δ</w:t>
      </w:r>
      <w:r>
        <w:rPr>
          <w:rFonts w:eastAsia="Times New Roman" w:cs="Times New Roman"/>
          <w:szCs w:val="24"/>
        </w:rPr>
        <w:t xml:space="preserve">ημόσιο, διότι η προμήθεια αυτή τελικά δεν καταβάλλεται, όπως δεν </w:t>
      </w:r>
      <w:proofErr w:type="spellStart"/>
      <w:r>
        <w:rPr>
          <w:rFonts w:eastAsia="Times New Roman" w:cs="Times New Roman"/>
          <w:szCs w:val="24"/>
        </w:rPr>
        <w:t>κατεβλήθη</w:t>
      </w:r>
      <w:proofErr w:type="spellEnd"/>
      <w:r>
        <w:rPr>
          <w:rFonts w:eastAsia="Times New Roman" w:cs="Times New Roman"/>
          <w:szCs w:val="24"/>
        </w:rPr>
        <w:t xml:space="preserve"> ποτέ κα</w:t>
      </w:r>
      <w:r>
        <w:rPr>
          <w:rFonts w:eastAsia="Times New Roman" w:cs="Times New Roman"/>
          <w:szCs w:val="24"/>
        </w:rPr>
        <w:t>μ</w:t>
      </w:r>
      <w:r>
        <w:rPr>
          <w:rFonts w:eastAsia="Times New Roman" w:cs="Times New Roman"/>
          <w:szCs w:val="24"/>
        </w:rPr>
        <w:t>μία προμήθεια από όλες αυτές τις οποίες εγγράφουμε. Επομένως, ζητώ από την Κυβέρνηση να επιταχύνει την επίλυση του ζητήματος</w:t>
      </w:r>
      <w:r>
        <w:rPr>
          <w:rFonts w:eastAsia="Times New Roman" w:cs="Times New Roman"/>
          <w:szCs w:val="24"/>
        </w:rPr>
        <w:t xml:space="preserve"> του προσωρινού μηχανισμού, του έκτακτου μηχανισμού, διότι έτσι δίνουμε επιχειρήματα στην καθυστέρηση της ανάπτυξης της χώρας. </w:t>
      </w:r>
    </w:p>
    <w:p w14:paraId="4EC6A90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EC6A903" w14:textId="77777777" w:rsidR="001761EF" w:rsidRDefault="00F551DB">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bCs/>
          <w:szCs w:val="24"/>
        </w:rPr>
        <w:t>Ε</w:t>
      </w:r>
      <w:r>
        <w:rPr>
          <w:rFonts w:eastAsia="Times New Roman" w:cs="Times New Roman"/>
          <w:szCs w:val="24"/>
        </w:rPr>
        <w:t xml:space="preserve">υχαριστούμε κι εμείς. </w:t>
      </w:r>
    </w:p>
    <w:p w14:paraId="4EC6A90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Παππάς από τη Χρυσή Αυγή για </w:t>
      </w:r>
      <w:r>
        <w:rPr>
          <w:rFonts w:eastAsia="Times New Roman" w:cs="Times New Roman"/>
          <w:szCs w:val="24"/>
        </w:rPr>
        <w:t>πέντε λεπτά.</w:t>
      </w:r>
    </w:p>
    <w:p w14:paraId="4EC6A90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μία διαπίστωση: Η συζήτηση σήμερα γίνεται σε μία Ολομέλεια δεκαέξι Βουλευτών. Και όχι μόνο αυτό, αλλά εισάγονται και πολύ σπουδαίες τροπολογίες, κατά παράβαση του Κανονισμού, σε μία κύρωση. Θα μιλήσω επ’ ολίγον γ</w:t>
      </w:r>
      <w:r>
        <w:rPr>
          <w:rFonts w:eastAsia="Times New Roman" w:cs="Times New Roman"/>
          <w:szCs w:val="24"/>
        </w:rPr>
        <w:t>ια τη «</w:t>
      </w:r>
      <w:proofErr w:type="spellStart"/>
      <w:r>
        <w:rPr>
          <w:rFonts w:eastAsia="Times New Roman" w:cs="Times New Roman"/>
          <w:szCs w:val="24"/>
        </w:rPr>
        <w:t>φιλιππινέζικη</w:t>
      </w:r>
      <w:proofErr w:type="spellEnd"/>
      <w:r>
        <w:rPr>
          <w:rFonts w:eastAsia="Times New Roman" w:cs="Times New Roman"/>
          <w:szCs w:val="24"/>
        </w:rPr>
        <w:t xml:space="preserve">» –ας την πούμε έτσι χαριτολογώντας- τροπολογία, γιατί εισάγεται σε μία κύρωση για τις Φιλιππίνες. Ίσως και να είναι συμβολικό αυτό, διότι καταδεικνύει πόσο πιστή υπηρέτης είναι η Κυβέρνηση απέναντι στους πιστωτές, στους δανειστές. </w:t>
      </w:r>
    </w:p>
    <w:p w14:paraId="4EC6A90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Ο σ</w:t>
      </w:r>
      <w:r>
        <w:rPr>
          <w:rFonts w:eastAsia="Times New Roman" w:cs="Times New Roman"/>
          <w:szCs w:val="24"/>
        </w:rPr>
        <w:t xml:space="preserve">οφός λαός έχει έναν νεολογισμό στη νέα ελληνική, δηλαδή μία λέξη η οποία χαρακτηρίζει τους υπηρέτες ή τις υπηρέτριες. Λέει «η </w:t>
      </w:r>
      <w:proofErr w:type="spellStart"/>
      <w:r>
        <w:rPr>
          <w:rFonts w:eastAsia="Times New Roman" w:cs="Times New Roman"/>
          <w:szCs w:val="24"/>
        </w:rPr>
        <w:t>φιλιππινέζα</w:t>
      </w:r>
      <w:proofErr w:type="spellEnd"/>
      <w:r>
        <w:rPr>
          <w:rFonts w:eastAsia="Times New Roman" w:cs="Times New Roman"/>
          <w:szCs w:val="24"/>
        </w:rPr>
        <w:t>». Ίσως, λοιπόν, να είναι και συμβολικό ότι εσείς εισάγετε μία τροπολογία για την παράταση δύο επιπλέον ετών στις εγγυή</w:t>
      </w:r>
      <w:r>
        <w:rPr>
          <w:rFonts w:eastAsia="Times New Roman" w:cs="Times New Roman"/>
          <w:szCs w:val="24"/>
        </w:rPr>
        <w:t xml:space="preserve">σεις του ελληνικού δημοσίου προς την Τράπεζα της Ελλάδος, προκειμένου αυτή να συνεχίσει να προσφέρει ρευστότητα μαζί με τον Μηχανισμό της Ρευστότητας σε τράπεζες που εδρεύουν στη χώρα μας. </w:t>
      </w:r>
    </w:p>
    <w:p w14:paraId="4EC6A90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Ακόμα, λοιπόν, μια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τη στιγμή που το ευρώ κινε</w:t>
      </w:r>
      <w:r>
        <w:rPr>
          <w:rFonts w:eastAsia="Times New Roman" w:cs="Times New Roman"/>
          <w:szCs w:val="24"/>
        </w:rPr>
        <w:t xml:space="preserve">ίται σε έντονη </w:t>
      </w:r>
      <w:proofErr w:type="spellStart"/>
      <w:r>
        <w:rPr>
          <w:rFonts w:eastAsia="Times New Roman" w:cs="Times New Roman"/>
          <w:szCs w:val="24"/>
        </w:rPr>
        <w:t>ανατιμική</w:t>
      </w:r>
      <w:proofErr w:type="spellEnd"/>
      <w:r>
        <w:rPr>
          <w:rFonts w:eastAsia="Times New Roman" w:cs="Times New Roman"/>
          <w:szCs w:val="24"/>
        </w:rPr>
        <w:t xml:space="preserve"> τροχιά; Η Κυβέρνηση προσφέρει τα πάντα για τις τράπεζες και όχι μόνο για τις τράπεζες, αλλά για τις τράπεζες και τα αφεντικά τους, τράπεζες, οι οποίες και τώρα, αλλά θα φανεί κυρίως τον Σεπτέμβριο, θα χιμήξουν ως γύπες στην </w:t>
      </w:r>
      <w:proofErr w:type="spellStart"/>
      <w:r>
        <w:rPr>
          <w:rFonts w:eastAsia="Times New Roman" w:cs="Times New Roman"/>
          <w:szCs w:val="24"/>
        </w:rPr>
        <w:t>μικροπε</w:t>
      </w:r>
      <w:r>
        <w:rPr>
          <w:rFonts w:eastAsia="Times New Roman" w:cs="Times New Roman"/>
          <w:szCs w:val="24"/>
        </w:rPr>
        <w:t>ριουσία</w:t>
      </w:r>
      <w:proofErr w:type="spellEnd"/>
      <w:r>
        <w:rPr>
          <w:rFonts w:eastAsia="Times New Roman" w:cs="Times New Roman"/>
          <w:szCs w:val="24"/>
        </w:rPr>
        <w:t xml:space="preserve"> των Ελλήνων, στην πρώτη κατοικία των Ελλήνων, τράπεζες οι οποίες έχουν στηριχθεί με τα χρήματα του ελληνικού λαού. από τις περίφημες τρεις </w:t>
      </w:r>
      <w:proofErr w:type="spellStart"/>
      <w:r>
        <w:rPr>
          <w:rFonts w:eastAsia="Times New Roman" w:cs="Times New Roman"/>
          <w:szCs w:val="24"/>
        </w:rPr>
        <w:t>ανακεφαλαιοποιήσεις</w:t>
      </w:r>
      <w:proofErr w:type="spellEnd"/>
      <w:r>
        <w:rPr>
          <w:rFonts w:eastAsia="Times New Roman" w:cs="Times New Roman"/>
          <w:szCs w:val="24"/>
        </w:rPr>
        <w:t>, και οι οποίες στρέφονται με συναίνεση ή και με παρότρυνση της Κυβέρνησης εναντίον του λα</w:t>
      </w:r>
      <w:r>
        <w:rPr>
          <w:rFonts w:eastAsia="Times New Roman" w:cs="Times New Roman"/>
          <w:szCs w:val="24"/>
        </w:rPr>
        <w:t xml:space="preserve">ού. </w:t>
      </w:r>
    </w:p>
    <w:p w14:paraId="4EC6A90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Στηρίζετε, λοιπόν, τις τράπεζες, αλλά δεν στηρίζετε τον ελληνικό λαό κι αυτό εμείς, οι Έλληνες εθνικιστές, το θεωρούμε ντροπή. Αυτό σε ό,τι αφορά τη «σπουδαία» τροπολογία. </w:t>
      </w:r>
    </w:p>
    <w:p w14:paraId="4EC6A90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Θα αναφερθώ για λίγο, όπως έκανε και ο εισηγητής της Αντιπολίτευσης, σε αυτά π</w:t>
      </w:r>
      <w:r>
        <w:rPr>
          <w:rFonts w:eastAsia="Times New Roman" w:cs="Times New Roman"/>
          <w:szCs w:val="24"/>
        </w:rPr>
        <w:t>ου έγιναν χθες στην Αίθουσα αυτή, δηλαδή στις χθεσινές κοκορομαχίες των δυο πολιτικών Αρχηγών, τις κοκορομαχίες μεταξύ ΣΥΡΙΖΑ και Νέας Δημοκρατίας. Η κοκορομαχία</w:t>
      </w:r>
      <w:r>
        <w:rPr>
          <w:rFonts w:eastAsia="Times New Roman" w:cs="Times New Roman"/>
          <w:szCs w:val="24"/>
        </w:rPr>
        <w:t>,</w:t>
      </w:r>
      <w:r>
        <w:rPr>
          <w:rFonts w:eastAsia="Times New Roman" w:cs="Times New Roman"/>
          <w:szCs w:val="24"/>
        </w:rPr>
        <w:t xml:space="preserve"> που έγινε χθες εδώ κατέδειξε σε ολόκληρο τον ελληνικό λαό πως η μοναδική διαφορά αυτών των δυ</w:t>
      </w:r>
      <w:r>
        <w:rPr>
          <w:rFonts w:eastAsia="Times New Roman" w:cs="Times New Roman"/>
          <w:szCs w:val="24"/>
        </w:rPr>
        <w:t>ο παρατάξεων, δηλαδή της Αριστεράς-Κεντροαριστεράς -πείτε την όπως θέλετε- και της «Δεξιάς» ή «Κεντροδεξιάς» έγινε όχι για την απαλλαγή της πατρίδας μας και του ελληνικού λαού από τον βρόχο των μνημονίων, αλλά για να αποδείξει ο κάθε πολιτικός Αρχηγός, δηλ</w:t>
      </w:r>
      <w:r>
        <w:rPr>
          <w:rFonts w:eastAsia="Times New Roman" w:cs="Times New Roman"/>
          <w:szCs w:val="24"/>
        </w:rPr>
        <w:t xml:space="preserve">αδή ο κ. Τσίπρας και ο κ. Μητσοτάκης, πόσο καλύτερος διαχειριστής είναι ή θα είναι στις απαιτήσεις και στις εντολές των πιστωτών τοκογλύφων. </w:t>
      </w:r>
    </w:p>
    <w:p w14:paraId="4EC6A90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επεκτάθηκε και σε άλλα ζητήματα. Κυρίως επεκτάθηκε κατά τις δευτερολογίες των πολιτικών Αρχηγών, έγινε </w:t>
      </w:r>
      <w:r>
        <w:rPr>
          <w:rFonts w:eastAsia="Times New Roman" w:cs="Times New Roman"/>
          <w:szCs w:val="24"/>
        </w:rPr>
        <w:t xml:space="preserve">ένας </w:t>
      </w:r>
      <w:proofErr w:type="spellStart"/>
      <w:r>
        <w:rPr>
          <w:rFonts w:eastAsia="Times New Roman" w:cs="Times New Roman"/>
          <w:szCs w:val="24"/>
        </w:rPr>
        <w:t>διαγκωνισμός</w:t>
      </w:r>
      <w:proofErr w:type="spellEnd"/>
      <w:r>
        <w:rPr>
          <w:rFonts w:eastAsia="Times New Roman" w:cs="Times New Roman"/>
          <w:szCs w:val="24"/>
        </w:rPr>
        <w:t xml:space="preserve"> μεταξύ των πολιτικών Αρχηγών, στο ποιος </w:t>
      </w:r>
      <w:r>
        <w:rPr>
          <w:rFonts w:eastAsia="Times New Roman" w:cs="Times New Roman"/>
          <w:szCs w:val="24"/>
        </w:rPr>
        <w:lastRenderedPageBreak/>
        <w:t xml:space="preserve">θα δείξει το μεγαλύτερο </w:t>
      </w:r>
      <w:proofErr w:type="spellStart"/>
      <w:r>
        <w:rPr>
          <w:rFonts w:eastAsia="Times New Roman" w:cs="Times New Roman"/>
          <w:szCs w:val="24"/>
        </w:rPr>
        <w:t>αντιεθνικιστικό</w:t>
      </w:r>
      <w:proofErr w:type="spellEnd"/>
      <w:r>
        <w:rPr>
          <w:rFonts w:eastAsia="Times New Roman" w:cs="Times New Roman"/>
          <w:szCs w:val="24"/>
        </w:rPr>
        <w:t xml:space="preserve"> και </w:t>
      </w:r>
      <w:proofErr w:type="spellStart"/>
      <w:r>
        <w:rPr>
          <w:rFonts w:eastAsia="Times New Roman" w:cs="Times New Roman"/>
          <w:szCs w:val="24"/>
        </w:rPr>
        <w:t>αντιχρυσαυγίτικο</w:t>
      </w:r>
      <w:proofErr w:type="spellEnd"/>
      <w:r>
        <w:rPr>
          <w:rFonts w:eastAsia="Times New Roman" w:cs="Times New Roman"/>
          <w:szCs w:val="24"/>
        </w:rPr>
        <w:t xml:space="preserve"> μένος. </w:t>
      </w:r>
    </w:p>
    <w:p w14:paraId="4EC6A90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Εγώ χαίρομαι πολύ γι’ αυτό, διότι όσο πιο πολύ ταυτίζεστε, οι δυο παρατάξεις εναντίον των εθνικιστών, τόσο πιο πολύ δυναμώνετε τη Χρυσή Αυγή και τη λαϊκή στήριξη που έχει η Χρυσή Αυγή. </w:t>
      </w:r>
    </w:p>
    <w:p w14:paraId="4EC6A90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χθες την Κεντροδεξιά των Μητσοτάκηδων να σέρνεται κυριολεκτικά </w:t>
      </w:r>
      <w:r>
        <w:rPr>
          <w:rFonts w:eastAsia="Times New Roman" w:cs="Times New Roman"/>
          <w:szCs w:val="24"/>
        </w:rPr>
        <w:t xml:space="preserve">σαν υπάκουο σκυλάκι στα κελεύσματα της </w:t>
      </w:r>
      <w:proofErr w:type="spellStart"/>
      <w:r>
        <w:rPr>
          <w:rFonts w:eastAsia="Times New Roman" w:cs="Times New Roman"/>
          <w:szCs w:val="24"/>
        </w:rPr>
        <w:t>εθνομηδενιστικής</w:t>
      </w:r>
      <w:proofErr w:type="spellEnd"/>
      <w:r>
        <w:rPr>
          <w:rFonts w:eastAsia="Times New Roman" w:cs="Times New Roman"/>
          <w:szCs w:val="24"/>
        </w:rPr>
        <w:t xml:space="preserve"> και </w:t>
      </w:r>
      <w:proofErr w:type="spellStart"/>
      <w:r>
        <w:rPr>
          <w:rFonts w:eastAsia="Times New Roman" w:cs="Times New Roman"/>
          <w:szCs w:val="24"/>
        </w:rPr>
        <w:t>αντιεθνικιστικής</w:t>
      </w:r>
      <w:proofErr w:type="spellEnd"/>
      <w:r>
        <w:rPr>
          <w:rFonts w:eastAsia="Times New Roman" w:cs="Times New Roman"/>
          <w:szCs w:val="24"/>
        </w:rPr>
        <w:t xml:space="preserve"> Αριστεράς. Χθες εδώ οι </w:t>
      </w:r>
      <w:proofErr w:type="spellStart"/>
      <w:r>
        <w:rPr>
          <w:rFonts w:eastAsia="Times New Roman" w:cs="Times New Roman"/>
          <w:szCs w:val="24"/>
        </w:rPr>
        <w:t>κατίνες</w:t>
      </w:r>
      <w:proofErr w:type="spellEnd"/>
      <w:r>
        <w:rPr>
          <w:rFonts w:eastAsia="Times New Roman" w:cs="Times New Roman"/>
          <w:szCs w:val="24"/>
        </w:rPr>
        <w:t xml:space="preserve"> του μνημονίου, Τσίπρας και Μητσοτάκης, έβγαλαν και απόφαση κατά της Χρυσής Αυγής, δείχνοντας έτσι και τον σεβασμό τους προς την ελληνική </w:t>
      </w:r>
      <w:r>
        <w:rPr>
          <w:rFonts w:eastAsia="Times New Roman" w:cs="Times New Roman"/>
          <w:szCs w:val="24"/>
        </w:rPr>
        <w:t>δ</w:t>
      </w:r>
      <w:r>
        <w:rPr>
          <w:rFonts w:eastAsia="Times New Roman" w:cs="Times New Roman"/>
          <w:szCs w:val="24"/>
        </w:rPr>
        <w:t>ικαιοσύνη,</w:t>
      </w:r>
      <w:r>
        <w:rPr>
          <w:rFonts w:eastAsia="Times New Roman" w:cs="Times New Roman"/>
          <w:szCs w:val="24"/>
        </w:rPr>
        <w:t xml:space="preserve"> όταν υπάρχει σε εξέλιξη μια δίκη. </w:t>
      </w:r>
    </w:p>
    <w:p w14:paraId="4EC6A90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Και καλά, την Νέα Δημοκρατία τη ξέρουμε, με τα παραδικαστικά της κυκλώματα, με τον Αθανασίου, με τον </w:t>
      </w:r>
      <w:proofErr w:type="spellStart"/>
      <w:r>
        <w:rPr>
          <w:rFonts w:eastAsia="Times New Roman" w:cs="Times New Roman"/>
          <w:szCs w:val="24"/>
        </w:rPr>
        <w:t>Δένδια</w:t>
      </w:r>
      <w:proofErr w:type="spellEnd"/>
      <w:r>
        <w:rPr>
          <w:rFonts w:eastAsia="Times New Roman" w:cs="Times New Roman"/>
          <w:szCs w:val="24"/>
        </w:rPr>
        <w:t xml:space="preserve">, με τον Σαμαρά, με όλους αυτούς, με τον </w:t>
      </w:r>
      <w:proofErr w:type="spellStart"/>
      <w:r>
        <w:rPr>
          <w:rFonts w:eastAsia="Times New Roman" w:cs="Times New Roman"/>
          <w:szCs w:val="24"/>
        </w:rPr>
        <w:t>Ντογιάκο</w:t>
      </w:r>
      <w:proofErr w:type="spellEnd"/>
      <w:r>
        <w:rPr>
          <w:rFonts w:eastAsia="Times New Roman" w:cs="Times New Roman"/>
          <w:szCs w:val="24"/>
        </w:rPr>
        <w:t>. Την Αριστερά, όλους αυτούς, που σήμερα είναι Υπουργοί και κάπο</w:t>
      </w:r>
      <w:r>
        <w:rPr>
          <w:rFonts w:eastAsia="Times New Roman" w:cs="Times New Roman"/>
          <w:szCs w:val="24"/>
        </w:rPr>
        <w:t xml:space="preserve">τε </w:t>
      </w:r>
      <w:proofErr w:type="spellStart"/>
      <w:r>
        <w:rPr>
          <w:rFonts w:eastAsia="Times New Roman" w:cs="Times New Roman"/>
          <w:szCs w:val="24"/>
        </w:rPr>
        <w:t>ήσαν</w:t>
      </w:r>
      <w:proofErr w:type="spellEnd"/>
      <w:r>
        <w:rPr>
          <w:rFonts w:eastAsia="Times New Roman" w:cs="Times New Roman"/>
          <w:szCs w:val="24"/>
        </w:rPr>
        <w:t xml:space="preserve"> φοιτητές γενειοφόροι με τα αμπέχονα, που τραγουδούσαν στα κουτούκια και στις ταβέρνες «της </w:t>
      </w:r>
      <w:r>
        <w:rPr>
          <w:rFonts w:eastAsia="Times New Roman" w:cs="Times New Roman"/>
          <w:szCs w:val="24"/>
        </w:rPr>
        <w:t>δ</w:t>
      </w:r>
      <w:r>
        <w:rPr>
          <w:rFonts w:eastAsia="Times New Roman" w:cs="Times New Roman"/>
          <w:szCs w:val="24"/>
        </w:rPr>
        <w:t xml:space="preserve">ικαιοσύνης ήλιε νοητέ», τι κάνουν τώρα; </w:t>
      </w:r>
      <w:r>
        <w:rPr>
          <w:rFonts w:eastAsia="Times New Roman" w:cs="Times New Roman"/>
          <w:szCs w:val="24"/>
        </w:rPr>
        <w:lastRenderedPageBreak/>
        <w:t xml:space="preserve">Τι τραγουδούν τώρα; Σαμπάνια, χαβιάρι και Βελουχιώτη Άρη; Γιατί αυτό γίνεται. </w:t>
      </w:r>
    </w:p>
    <w:p w14:paraId="4EC6A90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Θέλω, ευκαιρίας δοθείσης, κυρία Πρόεδ</w:t>
      </w:r>
      <w:r>
        <w:rPr>
          <w:rFonts w:eastAsia="Times New Roman" w:cs="Times New Roman"/>
          <w:szCs w:val="24"/>
        </w:rPr>
        <w:t xml:space="preserve">ρε, ακόμη ένα λεπτό για να στηλιτεύσω σήμερα κάποια ζητήματα, μια που έχουμε εδώ και εκπροσώπους κυβερνητικούς του Υπουργείου Εξωτερικών. Βεβαίως, οι κύριοι ασχολούνται με άλλα ζητήματα, την εξωτερική πολιτική και τις συνομιλίες τις έχει ο κ. Κοτζιάς. </w:t>
      </w:r>
    </w:p>
    <w:p w14:paraId="4EC6A90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Θέλ</w:t>
      </w:r>
      <w:r>
        <w:rPr>
          <w:rFonts w:eastAsia="Times New Roman" w:cs="Times New Roman"/>
          <w:szCs w:val="24"/>
        </w:rPr>
        <w:t>ω να στηλιτεύσω τη στάση του κ</w:t>
      </w:r>
      <w:r>
        <w:rPr>
          <w:rFonts w:eastAsia="Times New Roman" w:cs="Times New Roman"/>
          <w:szCs w:val="24"/>
        </w:rPr>
        <w:t>.</w:t>
      </w:r>
      <w:r>
        <w:rPr>
          <w:rFonts w:eastAsia="Times New Roman" w:cs="Times New Roman"/>
          <w:szCs w:val="24"/>
        </w:rPr>
        <w:t xml:space="preserve"> Κοτζιά σήμερα κατά τις συνομιλίες</w:t>
      </w:r>
      <w:r>
        <w:rPr>
          <w:rFonts w:eastAsia="Times New Roman" w:cs="Times New Roman"/>
          <w:szCs w:val="24"/>
        </w:rPr>
        <w:t>,</w:t>
      </w:r>
      <w:r>
        <w:rPr>
          <w:rFonts w:eastAsia="Times New Roman" w:cs="Times New Roman"/>
          <w:szCs w:val="24"/>
        </w:rPr>
        <w:t xml:space="preserve"> που είχε με τον Υπουργό Εξωτερικών της Τουρκίας, τον </w:t>
      </w:r>
      <w:proofErr w:type="spellStart"/>
      <w:r>
        <w:rPr>
          <w:rFonts w:eastAsia="Times New Roman" w:cs="Times New Roman"/>
          <w:szCs w:val="24"/>
        </w:rPr>
        <w:t>Μεβλούτ</w:t>
      </w:r>
      <w:proofErr w:type="spellEnd"/>
      <w:r>
        <w:rPr>
          <w:rFonts w:eastAsia="Times New Roman" w:cs="Times New Roman"/>
          <w:szCs w:val="24"/>
        </w:rPr>
        <w:t xml:space="preserve"> </w:t>
      </w:r>
      <w:proofErr w:type="spellStart"/>
      <w:r>
        <w:rPr>
          <w:rFonts w:eastAsia="Times New Roman" w:cs="Times New Roman"/>
          <w:szCs w:val="24"/>
        </w:rPr>
        <w:t>Τσαβούσογλου</w:t>
      </w:r>
      <w:proofErr w:type="spellEnd"/>
      <w:r>
        <w:rPr>
          <w:rFonts w:eastAsia="Times New Roman" w:cs="Times New Roman"/>
          <w:szCs w:val="24"/>
        </w:rPr>
        <w:t xml:space="preserve">. Ο κ. Κοτζιάς τον ρώτησε για ποιον λόγο επιμένει ο </w:t>
      </w:r>
      <w:proofErr w:type="spellStart"/>
      <w:r>
        <w:rPr>
          <w:rFonts w:eastAsia="Times New Roman" w:cs="Times New Roman"/>
          <w:szCs w:val="24"/>
        </w:rPr>
        <w:t>Τσαβούσογλου</w:t>
      </w:r>
      <w:proofErr w:type="spellEnd"/>
      <w:r>
        <w:rPr>
          <w:rFonts w:eastAsia="Times New Roman" w:cs="Times New Roman"/>
          <w:szCs w:val="24"/>
        </w:rPr>
        <w:t xml:space="preserve"> και η Τουρκία στα επεμβατικά σχέδια, στα δικαιώματα</w:t>
      </w:r>
      <w:r>
        <w:rPr>
          <w:rFonts w:eastAsia="Times New Roman" w:cs="Times New Roman"/>
          <w:szCs w:val="24"/>
        </w:rPr>
        <w:t xml:space="preserve">, που έχουν στην Κύπρο, και είπε ο </w:t>
      </w:r>
      <w:proofErr w:type="spellStart"/>
      <w:r>
        <w:rPr>
          <w:rFonts w:eastAsia="Times New Roman" w:cs="Times New Roman"/>
          <w:szCs w:val="24"/>
        </w:rPr>
        <w:t>Τσαβούσογλου</w:t>
      </w:r>
      <w:proofErr w:type="spellEnd"/>
      <w:r>
        <w:rPr>
          <w:rFonts w:eastAsia="Times New Roman" w:cs="Times New Roman"/>
          <w:szCs w:val="24"/>
        </w:rPr>
        <w:t xml:space="preserve"> «γιατί, αν χρειαστεί, θα τα χρησιμοποιήσουμε». Δηλαδή, προανήγγειλε ότι ο Αττίλας επικρέμαται πάνω από την Κύπρο μας. </w:t>
      </w:r>
    </w:p>
    <w:p w14:paraId="4EC6A910"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 Κοτζιάς, αντί εκείνη τη στιγμή να αποχωρήσει από τις συνομιλίες, αντί εκείνη τη στιγ</w:t>
      </w:r>
      <w:r>
        <w:rPr>
          <w:rFonts w:eastAsia="Times New Roman" w:cs="Times New Roman"/>
          <w:szCs w:val="24"/>
        </w:rPr>
        <w:t>μή να καταγγείλει την τουρκική στάση, ανέχθηκε αυτή την προκλητικότητα και την προσβολή, την ομολογία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προθέσεων των Τούρκων </w:t>
      </w:r>
      <w:proofErr w:type="spellStart"/>
      <w:r>
        <w:rPr>
          <w:rFonts w:eastAsia="Times New Roman" w:cs="Times New Roman"/>
          <w:szCs w:val="24"/>
        </w:rPr>
        <w:t>ενώπιόν</w:t>
      </w:r>
      <w:proofErr w:type="spellEnd"/>
      <w:r>
        <w:rPr>
          <w:rFonts w:eastAsia="Times New Roman" w:cs="Times New Roman"/>
          <w:szCs w:val="24"/>
        </w:rPr>
        <w:t xml:space="preserve"> του. </w:t>
      </w:r>
      <w:r>
        <w:rPr>
          <w:rFonts w:eastAsia="Times New Roman" w:cs="Times New Roman"/>
          <w:szCs w:val="24"/>
        </w:rPr>
        <w:lastRenderedPageBreak/>
        <w:t xml:space="preserve">Με απλά λόγια, ο κ. Κοτζιάς κάλυψε απόλυτα τις πολεμικές απειλές του </w:t>
      </w:r>
      <w:proofErr w:type="spellStart"/>
      <w:r>
        <w:rPr>
          <w:rFonts w:eastAsia="Times New Roman" w:cs="Times New Roman"/>
          <w:szCs w:val="24"/>
        </w:rPr>
        <w:t>Τσαβούσογλου</w:t>
      </w:r>
      <w:proofErr w:type="spellEnd"/>
      <w:r>
        <w:rPr>
          <w:rFonts w:eastAsia="Times New Roman" w:cs="Times New Roman"/>
          <w:szCs w:val="24"/>
        </w:rPr>
        <w:t xml:space="preserve"> και έσκυψε το κεφάλι μπροστά σ’ αυτή την πρόκληση.</w:t>
      </w:r>
    </w:p>
    <w:p w14:paraId="4EC6A911"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είστε βέβαιοι, κύριοι και κυρία, ότι υπάρχουν Έλληνες που δεν σκύβουν το κεφάλι,</w:t>
      </w:r>
      <w:r>
        <w:rPr>
          <w:rFonts w:eastAsia="Times New Roman" w:cs="Times New Roman"/>
          <w:szCs w:val="24"/>
        </w:rPr>
        <w:t xml:space="preserve"> υπάρχουν Έλληνες που αντιστέκονται, υπάρχουν Έλληνες που προσδοκούν τη χρυσή αυγή του ελληνισμού, που θα σημάνει αυτή η αυγή μέρες λευτεριάς και μέρες προόδου. </w:t>
      </w:r>
    </w:p>
    <w:p w14:paraId="4EC6A912"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Κλείνω, κυρία Πρόεδρε, με το χθεσινό περιστατικό, το οποίο θεωρώ πολύ χαρακτηριστικό της θέσεω</w:t>
      </w:r>
      <w:r>
        <w:rPr>
          <w:rFonts w:eastAsia="Times New Roman" w:cs="Times New Roman"/>
          <w:szCs w:val="24"/>
        </w:rPr>
        <w:t xml:space="preserve">ς της Κυβερνήσεως στην παρούσα περίσταση και όχι μόνο. Κλείνω με το θέαμα που είδαμε χθες του Υφυπουργού, του κ. </w:t>
      </w:r>
      <w:proofErr w:type="spellStart"/>
      <w:r>
        <w:rPr>
          <w:rFonts w:eastAsia="Times New Roman" w:cs="Times New Roman"/>
          <w:szCs w:val="24"/>
        </w:rPr>
        <w:t>Χουλιαράκη</w:t>
      </w:r>
      <w:proofErr w:type="spellEnd"/>
      <w:r>
        <w:rPr>
          <w:rFonts w:eastAsia="Times New Roman" w:cs="Times New Roman"/>
          <w:szCs w:val="24"/>
        </w:rPr>
        <w:t xml:space="preserve">, ο οποίος πάνω στο Βήμα της Βουλής σκότωσε μια μύγα, δείχνοντας ακριβώς τι κάνει μια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Μέσα στη ραστώνη του καλο</w:t>
      </w:r>
      <w:r>
        <w:rPr>
          <w:rFonts w:eastAsia="Times New Roman" w:cs="Times New Roman"/>
          <w:szCs w:val="24"/>
        </w:rPr>
        <w:t xml:space="preserve">καιριού σκοτώνει μύγες. Όλα είναι στον αυτόματο πιλότο, όλα αποφασίζονται από το εξωτερικό. Η Κυβέρνηση είναι μια κυβέρνηση </w:t>
      </w:r>
      <w:proofErr w:type="spellStart"/>
      <w:r>
        <w:rPr>
          <w:rFonts w:eastAsia="Times New Roman" w:cs="Times New Roman"/>
          <w:szCs w:val="24"/>
        </w:rPr>
        <w:t>μνημονιακών</w:t>
      </w:r>
      <w:proofErr w:type="spellEnd"/>
      <w:r>
        <w:rPr>
          <w:rFonts w:eastAsia="Times New Roman" w:cs="Times New Roman"/>
          <w:szCs w:val="24"/>
        </w:rPr>
        <w:t xml:space="preserve"> ανδρεικέλων, η οποία μόνο διαχειρίζεται την επικοινωνιακή και εσωτερική πολιτική. Τίποτα άλλο!</w:t>
      </w:r>
    </w:p>
    <w:p w14:paraId="4EC6A91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w:t>
      </w:r>
      <w:r>
        <w:rPr>
          <w:rFonts w:eastAsia="Times New Roman" w:cs="Times New Roman"/>
          <w:szCs w:val="24"/>
        </w:rPr>
        <w:t>δρική Έδρα καταλαμβάνει ο Ε΄ Αντιπρόεδρος της Βουλής κ</w:t>
      </w:r>
      <w:r w:rsidRPr="00475FAA">
        <w:rPr>
          <w:rFonts w:eastAsia="Times New Roman" w:cs="Times New Roman"/>
          <w:szCs w:val="24"/>
        </w:rPr>
        <w:t>.</w:t>
      </w:r>
      <w:r w:rsidRPr="004D05DD">
        <w:rPr>
          <w:rFonts w:eastAsia="Times New Roman" w:cs="Times New Roman"/>
          <w:b/>
          <w:szCs w:val="24"/>
        </w:rPr>
        <w:t xml:space="preserve"> ΔΗΜΗΤΡΙΟΣ ΚΡΕΜΑΣΤΙΝΟΣ</w:t>
      </w:r>
      <w:r>
        <w:rPr>
          <w:rFonts w:eastAsia="Times New Roman" w:cs="Times New Roman"/>
          <w:szCs w:val="24"/>
        </w:rPr>
        <w:t>)</w:t>
      </w:r>
    </w:p>
    <w:p w14:paraId="4EC6A914"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αφεντικά. Βρίσκονται </w:t>
      </w:r>
      <w:proofErr w:type="spellStart"/>
      <w:r>
        <w:rPr>
          <w:rFonts w:eastAsia="Times New Roman" w:cs="Times New Roman"/>
          <w:szCs w:val="24"/>
        </w:rPr>
        <w:t>εξωχώρια</w:t>
      </w:r>
      <w:proofErr w:type="spellEnd"/>
      <w:r>
        <w:rPr>
          <w:rFonts w:eastAsia="Times New Roman" w:cs="Times New Roman"/>
          <w:szCs w:val="24"/>
        </w:rPr>
        <w:t xml:space="preserve">. Εμείς που δεν έχουμε αφεντικά δεν έχουμε συμφέροντα ούτε </w:t>
      </w:r>
      <w:proofErr w:type="spellStart"/>
      <w:r>
        <w:rPr>
          <w:rFonts w:eastAsia="Times New Roman" w:cs="Times New Roman"/>
          <w:szCs w:val="24"/>
        </w:rPr>
        <w:t>εσωχώρια</w:t>
      </w:r>
      <w:proofErr w:type="spellEnd"/>
      <w:r>
        <w:rPr>
          <w:rFonts w:eastAsia="Times New Roman" w:cs="Times New Roman"/>
          <w:szCs w:val="24"/>
        </w:rPr>
        <w:t xml:space="preserve"> ούτε </w:t>
      </w:r>
      <w:proofErr w:type="spellStart"/>
      <w:r>
        <w:rPr>
          <w:rFonts w:eastAsia="Times New Roman" w:cs="Times New Roman"/>
          <w:szCs w:val="24"/>
        </w:rPr>
        <w:t>εξωχώρια</w:t>
      </w:r>
      <w:proofErr w:type="spellEnd"/>
      <w:r>
        <w:rPr>
          <w:rFonts w:eastAsia="Times New Roman" w:cs="Times New Roman"/>
          <w:szCs w:val="24"/>
        </w:rPr>
        <w:t xml:space="preserve"> και θα μιλάμε πάντοτε με τη φωνή της αλήθειας, διότι δεν έχο</w:t>
      </w:r>
      <w:r>
        <w:rPr>
          <w:rFonts w:eastAsia="Times New Roman" w:cs="Times New Roman"/>
          <w:szCs w:val="24"/>
        </w:rPr>
        <w:t xml:space="preserve">υμε να δώσουμε λόγο πουθενά, παρά μόνο στον ελληνικό λαό που μας έταξε να είμαστε εδώ και να αγωνιζόμαστε. </w:t>
      </w:r>
    </w:p>
    <w:p w14:paraId="4EC6A915"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EC6A916"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κύριε Παππά.</w:t>
      </w:r>
    </w:p>
    <w:p w14:paraId="4EC6A917"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κανένας Υπουργός τον λόγο; </w:t>
      </w:r>
    </w:p>
    <w:p w14:paraId="4EC6A918"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w:t>
      </w:r>
      <w:r>
        <w:rPr>
          <w:rFonts w:eastAsia="Times New Roman" w:cs="Times New Roman"/>
          <w:b/>
          <w:szCs w:val="24"/>
        </w:rPr>
        <w:t>ξωτερικών):</w:t>
      </w:r>
      <w:r>
        <w:rPr>
          <w:rFonts w:eastAsia="Times New Roman" w:cs="Times New Roman"/>
          <w:szCs w:val="24"/>
        </w:rPr>
        <w:t xml:space="preserve"> Έχω ζητήσει τον λόγο για να μιλήσω για τις τροπολογίες, όπως και η κ. </w:t>
      </w:r>
      <w:proofErr w:type="spellStart"/>
      <w:r>
        <w:rPr>
          <w:rFonts w:eastAsia="Times New Roman" w:cs="Times New Roman"/>
          <w:szCs w:val="24"/>
        </w:rPr>
        <w:t>Παπανάτσιου</w:t>
      </w:r>
      <w:proofErr w:type="spellEnd"/>
      <w:r>
        <w:rPr>
          <w:rFonts w:eastAsia="Times New Roman" w:cs="Times New Roman"/>
          <w:szCs w:val="24"/>
        </w:rPr>
        <w:t xml:space="preserve"> και ο κ. Σαντορινιός. </w:t>
      </w:r>
    </w:p>
    <w:p w14:paraId="4EC6A919"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κ. </w:t>
      </w:r>
      <w:proofErr w:type="spellStart"/>
      <w:r>
        <w:rPr>
          <w:rFonts w:eastAsia="Times New Roman" w:cs="Times New Roman"/>
          <w:szCs w:val="24"/>
        </w:rPr>
        <w:t>Παπανάτσιου</w:t>
      </w:r>
      <w:proofErr w:type="spellEnd"/>
      <w:r>
        <w:rPr>
          <w:rFonts w:eastAsia="Times New Roman" w:cs="Times New Roman"/>
          <w:szCs w:val="24"/>
        </w:rPr>
        <w:t>, ο κ. Σαντορινιός και ο κ. Αμανατίδης έχουν ζητήσει τον λόγο.</w:t>
      </w:r>
    </w:p>
    <w:p w14:paraId="4EC6A91A"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Θέλετε να μιλήσετε τώρα;</w:t>
      </w:r>
      <w:r>
        <w:rPr>
          <w:rFonts w:eastAsia="Times New Roman" w:cs="Times New Roman"/>
          <w:szCs w:val="24"/>
        </w:rPr>
        <w:t xml:space="preserve"> Να αρχίσουμε από την κ. </w:t>
      </w:r>
      <w:proofErr w:type="spellStart"/>
      <w:r>
        <w:rPr>
          <w:rFonts w:eastAsia="Times New Roman" w:cs="Times New Roman"/>
          <w:szCs w:val="24"/>
        </w:rPr>
        <w:t>Παπανάτσιου</w:t>
      </w:r>
      <w:proofErr w:type="spellEnd"/>
      <w:r>
        <w:rPr>
          <w:rFonts w:eastAsia="Times New Roman" w:cs="Times New Roman"/>
          <w:szCs w:val="24"/>
        </w:rPr>
        <w:t>;</w:t>
      </w:r>
    </w:p>
    <w:p w14:paraId="4EC6A91B"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Να ολοκληρώσουμε τη διαδικασία, να μιλήσουν οι εισηγητές.</w:t>
      </w:r>
    </w:p>
    <w:p w14:paraId="4EC6A91C"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ΝΕΚΤΑΡΙΟΣ ΣΑΝΤΟΡΙΝΙΟΣ (Υφυπουργός Ναυτιλίας και Νησιωτικής Πολιτικής):</w:t>
      </w:r>
      <w:r>
        <w:rPr>
          <w:rFonts w:eastAsia="Times New Roman" w:cs="Times New Roman"/>
          <w:szCs w:val="24"/>
        </w:rPr>
        <w:t xml:space="preserve"> Να μιλήσουν οι εισηγητές. Τρεις είναι ακόμα ν</w:t>
      </w:r>
      <w:r>
        <w:rPr>
          <w:rFonts w:eastAsia="Times New Roman" w:cs="Times New Roman"/>
          <w:szCs w:val="24"/>
        </w:rPr>
        <w:t>α μιλήσουν.</w:t>
      </w:r>
    </w:p>
    <w:p w14:paraId="4EC6A91D"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w:t>
      </w:r>
    </w:p>
    <w:p w14:paraId="4EC6A91E"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δεν θα έπαιρνα τον λόγο, εάν δεν ήμουν υποχρεωμένος να αποκαταστήσω την αλήθεια, την οποία βαναύσως, κατά την άποψή μου, διαστρέβλωσε και κακ</w:t>
      </w:r>
      <w:r>
        <w:rPr>
          <w:rFonts w:eastAsia="Times New Roman" w:cs="Times New Roman"/>
          <w:szCs w:val="24"/>
        </w:rPr>
        <w:t xml:space="preserve">οποίησε τόσο ο συνάδελφος της Νέας Δημοκρατίας όσο και ο συνάδελφος της Δημοκρατικής Συμπαράταξης. </w:t>
      </w:r>
    </w:p>
    <w:p w14:paraId="4EC6A91F"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μεν πρώτος ξεκίνησε να λέει ότι κινδυνεύουμε να καταστούμε γραφικοί, διότι σ’ αυτό το νομοσχέδιο εισάγουμε άσχετες με αυτό τροπολογίες και παραβαίνουμε το</w:t>
      </w:r>
      <w:r>
        <w:rPr>
          <w:rFonts w:eastAsia="Times New Roman" w:cs="Times New Roman"/>
          <w:szCs w:val="24"/>
        </w:rPr>
        <w:t>ν Κανονισμό της Βουλής. Εν τούτοις, ο ίδιος έπραξε και λειτούργησε ως ο δάσκαλος</w:t>
      </w:r>
      <w:r>
        <w:rPr>
          <w:rFonts w:eastAsia="Times New Roman" w:cs="Times New Roman"/>
          <w:szCs w:val="24"/>
        </w:rPr>
        <w:t>,</w:t>
      </w:r>
      <w:r>
        <w:rPr>
          <w:rFonts w:eastAsia="Times New Roman" w:cs="Times New Roman"/>
          <w:szCs w:val="24"/>
        </w:rPr>
        <w:t xml:space="preserve"> που δίδασκε και νόμο δεν τηρούσε, αφού, ξεφεύγοντας από το θέμα για το οποίο προοριζόταν η συνεδρίαση της Ολομέλειας, αναφέρθηκε στο πρόσωπο του Προέδρου των Ανεξαρτήτων Ελλή</w:t>
      </w:r>
      <w:r>
        <w:rPr>
          <w:rFonts w:eastAsia="Times New Roman" w:cs="Times New Roman"/>
          <w:szCs w:val="24"/>
        </w:rPr>
        <w:t xml:space="preserve">νων, του κ. Καμμένου, λέγοντας ότι ο ίδιος ζήτησε εξεταστική </w:t>
      </w:r>
      <w:r>
        <w:rPr>
          <w:rFonts w:eastAsia="Times New Roman" w:cs="Times New Roman"/>
          <w:szCs w:val="24"/>
        </w:rPr>
        <w:lastRenderedPageBreak/>
        <w:t xml:space="preserve">των πραγμάτων επιτροπή, την οποία ο κ. Πρωθυπουργός αρνήθηκε. </w:t>
      </w:r>
    </w:p>
    <w:p w14:paraId="4EC6A920"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αποκαταστήσω την αλήθεια, λοιπόν, θέλω να πω ότι ο κ. Καμμένος εκείνο που είπε είναι ότι «εάν έχετε άντερα» –και το επαναλαμβ</w:t>
      </w:r>
      <w:r>
        <w:rPr>
          <w:rFonts w:eastAsia="Times New Roman" w:cs="Times New Roman"/>
          <w:szCs w:val="24"/>
        </w:rPr>
        <w:t xml:space="preserve">άνω ακριβώς έτσι όπως το είπε- «κάντε πρόταση μομφής». </w:t>
      </w:r>
    </w:p>
    <w:p w14:paraId="4EC6A921" w14:textId="77777777" w:rsidR="001761EF" w:rsidRDefault="00F551D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τον έτερο συνάδελφο από τη Δημοκρατική Συμπαράταξη, έχω να πω ότι κα</w:t>
      </w:r>
      <w:r>
        <w:rPr>
          <w:rFonts w:eastAsia="Times New Roman" w:cs="Times New Roman"/>
          <w:szCs w:val="24"/>
        </w:rPr>
        <w:t>μ</w:t>
      </w:r>
      <w:r>
        <w:rPr>
          <w:rFonts w:eastAsia="Times New Roman" w:cs="Times New Roman"/>
          <w:szCs w:val="24"/>
        </w:rPr>
        <w:t xml:space="preserve">μία σύγχυση δεν επήλθε, όταν εγώ, τοποθετούμενος στην τροπολογία την οποία ανέπτυξε η κ. </w:t>
      </w:r>
      <w:proofErr w:type="spellStart"/>
      <w:r>
        <w:rPr>
          <w:rFonts w:eastAsia="Times New Roman" w:cs="Times New Roman"/>
          <w:szCs w:val="24"/>
        </w:rPr>
        <w:t>Παπανάτσιου</w:t>
      </w:r>
      <w:proofErr w:type="spellEnd"/>
      <w:r>
        <w:rPr>
          <w:rFonts w:eastAsia="Times New Roman" w:cs="Times New Roman"/>
          <w:szCs w:val="24"/>
        </w:rPr>
        <w:t>, σχολίασα την α</w:t>
      </w:r>
      <w:r>
        <w:rPr>
          <w:rFonts w:eastAsia="Times New Roman" w:cs="Times New Roman"/>
          <w:szCs w:val="24"/>
        </w:rPr>
        <w:t>ναφορά των συναδέλφων της Δημοκρατικής Συμπαράταξης για το ότι σήμερα η ποσοτική χαλάρωση δεν επέρχεται και εμποδίζεται, διότι παρατείναμε τον νόμο, ο οποίος θέτει σε ισχύ μέχρι το 2019 το νομοθέτημα του 2011 και το παρατείνει, προκειμένου η Τράπεζα της Ελ</w:t>
      </w:r>
      <w:r>
        <w:rPr>
          <w:rFonts w:eastAsia="Times New Roman" w:cs="Times New Roman"/>
          <w:szCs w:val="24"/>
        </w:rPr>
        <w:t xml:space="preserve">λάδος να έχει τις εγγυήσεις του </w:t>
      </w:r>
      <w:r>
        <w:rPr>
          <w:rFonts w:eastAsia="Times New Roman" w:cs="Times New Roman"/>
          <w:szCs w:val="24"/>
        </w:rPr>
        <w:t>δ</w:t>
      </w:r>
      <w:r>
        <w:rPr>
          <w:rFonts w:eastAsia="Times New Roman" w:cs="Times New Roman"/>
          <w:szCs w:val="24"/>
        </w:rPr>
        <w:t>ημοσίου, για να αντιμετωπίσει ενδεχόμενο πιστωτικό γεγονός που μπορεί να επέλθει από τις συστημικές τράπεζες.</w:t>
      </w:r>
    </w:p>
    <w:p w14:paraId="4EC6A922"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Είπα, λοιπόν, και επαναλαμβάνω ότι είτε το λέτε «ποσοτική χαλάρωση» είτε το λέτε «έξοδος στις αγορές» είτε το λέτ</w:t>
      </w:r>
      <w:r>
        <w:rPr>
          <w:rFonts w:eastAsia="Times New Roman"/>
          <w:color w:val="000000" w:themeColor="text1"/>
          <w:szCs w:val="24"/>
        </w:rPr>
        <w:t xml:space="preserve">ε </w:t>
      </w:r>
      <w:r>
        <w:rPr>
          <w:rFonts w:eastAsia="Times New Roman"/>
          <w:color w:val="000000" w:themeColor="text1"/>
          <w:szCs w:val="24"/>
        </w:rPr>
        <w:lastRenderedPageBreak/>
        <w:t>«</w:t>
      </w:r>
      <w:r>
        <w:rPr>
          <w:rFonts w:eastAsia="Times New Roman"/>
          <w:color w:val="000000" w:themeColor="text1"/>
          <w:szCs w:val="24"/>
          <w:lang w:val="en-US"/>
        </w:rPr>
        <w:t>QE</w:t>
      </w:r>
      <w:r>
        <w:rPr>
          <w:rFonts w:eastAsia="Times New Roman"/>
          <w:color w:val="000000" w:themeColor="text1"/>
          <w:szCs w:val="24"/>
        </w:rPr>
        <w:t xml:space="preserve">», για εσάς που δηλώνετε τόσες φορές αυτά τα τρία διαφορετικά πράγματα δημόσια, δεν αποτελεί επιχείρημα να λέτε σήμερα εδώ στο Κοινοβούλιο ότι «γι’ αυτό, λοιπόν, παρατείνουμε μια διάταξη την οποία ψηφίσατε εσείς και δεν άρατε, όταν δηλώνατε και </w:t>
      </w:r>
      <w:proofErr w:type="spellStart"/>
      <w:r>
        <w:rPr>
          <w:rFonts w:eastAsia="Times New Roman"/>
          <w:color w:val="000000" w:themeColor="text1"/>
          <w:szCs w:val="24"/>
        </w:rPr>
        <w:t>επιχαί</w:t>
      </w:r>
      <w:r>
        <w:rPr>
          <w:rFonts w:eastAsia="Times New Roman"/>
          <w:color w:val="000000" w:themeColor="text1"/>
          <w:szCs w:val="24"/>
        </w:rPr>
        <w:t>ρατε</w:t>
      </w:r>
      <w:proofErr w:type="spellEnd"/>
      <w:r>
        <w:rPr>
          <w:rFonts w:eastAsia="Times New Roman"/>
          <w:color w:val="000000" w:themeColor="text1"/>
          <w:szCs w:val="24"/>
        </w:rPr>
        <w:t xml:space="preserve"> πως βγήκατε στις αγορές το ’13 ή το ’14».</w:t>
      </w:r>
    </w:p>
    <w:p w14:paraId="4EC6A923"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Αυτά ήθελα να πω. Ευχαριστώ.</w:t>
      </w:r>
    </w:p>
    <w:p w14:paraId="4EC6A924"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Η κ. Τριανταφύλλου έχει τον λόγο για δύο λεπτά.</w:t>
      </w:r>
    </w:p>
    <w:p w14:paraId="4EC6A925"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ΜΑΡΙΑ ΤΡΙΑΝΤΑΦΥΛΛΟΥ:</w:t>
      </w:r>
      <w:r>
        <w:rPr>
          <w:rFonts w:eastAsia="Times New Roman"/>
          <w:color w:val="000000" w:themeColor="text1"/>
          <w:szCs w:val="24"/>
        </w:rPr>
        <w:t xml:space="preserve"> Ευχαριστώ, κύριε Πρόεδρε.</w:t>
      </w:r>
    </w:p>
    <w:p w14:paraId="4EC6A926"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Δύο παρατηρήσεις θα ήθελα να κάνω. Η πρώτη έχει </w:t>
      </w:r>
      <w:r>
        <w:rPr>
          <w:rFonts w:eastAsia="Times New Roman"/>
          <w:color w:val="000000" w:themeColor="text1"/>
          <w:szCs w:val="24"/>
        </w:rPr>
        <w:t>να κάνει με την εξωτερική πολιτική. Κατά την άποψή μου, η εξωτερική πολιτική σε καμμία περίπτωση δεν μπορεί να είναι μ</w:t>
      </w:r>
      <w:r>
        <w:rPr>
          <w:rFonts w:eastAsia="Times New Roman"/>
          <w:color w:val="000000" w:themeColor="text1"/>
          <w:szCs w:val="24"/>
        </w:rPr>
        <w:t>ί</w:t>
      </w:r>
      <w:r>
        <w:rPr>
          <w:rFonts w:eastAsia="Times New Roman"/>
          <w:color w:val="000000" w:themeColor="text1"/>
          <w:szCs w:val="24"/>
        </w:rPr>
        <w:t xml:space="preserve">α συλλογή ιδεολογικών τοποθετήσεων. Πρέπει να οργανώνεται πολύ προσεκτικά για την υποστήριξη μιας συγκεκριμένης κύριας προσπάθειας. </w:t>
      </w:r>
      <w:r>
        <w:rPr>
          <w:rFonts w:eastAsia="Times New Roman"/>
          <w:color w:val="000000" w:themeColor="text1"/>
          <w:szCs w:val="24"/>
        </w:rPr>
        <w:t>Α</w:t>
      </w:r>
      <w:r>
        <w:rPr>
          <w:rFonts w:eastAsia="Times New Roman"/>
          <w:color w:val="000000" w:themeColor="text1"/>
          <w:szCs w:val="24"/>
        </w:rPr>
        <w:t xml:space="preserve">υτή </w:t>
      </w:r>
      <w:r>
        <w:rPr>
          <w:rFonts w:eastAsia="Times New Roman"/>
          <w:color w:val="000000" w:themeColor="text1"/>
          <w:szCs w:val="24"/>
        </w:rPr>
        <w:t>η κύρια προσπάθεια δεν μπορεί να είναι άλλη παρά η ενίσχυση των κυριαρχικών δικαιωμάτων της χώρας.</w:t>
      </w:r>
    </w:p>
    <w:p w14:paraId="4EC6A927"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Σε σχέση με την αναφορά στην Κύπρο και όσα γράφονται στα διάφορα </w:t>
      </w:r>
      <w:r>
        <w:rPr>
          <w:rFonts w:eastAsia="Times New Roman"/>
          <w:color w:val="000000" w:themeColor="text1"/>
          <w:szCs w:val="24"/>
          <w:lang w:val="en-US"/>
        </w:rPr>
        <w:t>sites</w:t>
      </w:r>
      <w:r>
        <w:rPr>
          <w:rFonts w:eastAsia="Times New Roman"/>
          <w:color w:val="000000" w:themeColor="text1"/>
          <w:szCs w:val="24"/>
        </w:rPr>
        <w:t xml:space="preserve"> σε σχέση με τον Υ</w:t>
      </w:r>
      <w:r>
        <w:rPr>
          <w:rFonts w:eastAsia="Times New Roman"/>
          <w:color w:val="000000" w:themeColor="text1"/>
          <w:szCs w:val="24"/>
        </w:rPr>
        <w:t xml:space="preserve">πουργό </w:t>
      </w:r>
      <w:r>
        <w:rPr>
          <w:rFonts w:eastAsia="Times New Roman"/>
          <w:color w:val="000000" w:themeColor="text1"/>
          <w:szCs w:val="24"/>
        </w:rPr>
        <w:t>Ε</w:t>
      </w:r>
      <w:r>
        <w:rPr>
          <w:rFonts w:eastAsia="Times New Roman"/>
          <w:color w:val="000000" w:themeColor="text1"/>
          <w:szCs w:val="24"/>
        </w:rPr>
        <w:t>ξωτερικών</w:t>
      </w:r>
      <w:r>
        <w:rPr>
          <w:rFonts w:eastAsia="Times New Roman"/>
          <w:color w:val="000000" w:themeColor="text1"/>
          <w:szCs w:val="24"/>
        </w:rPr>
        <w:t>, πρέπει να πω ότι, κατά την άποψή μου, αν δεν θέλου</w:t>
      </w:r>
      <w:r>
        <w:rPr>
          <w:rFonts w:eastAsia="Times New Roman"/>
          <w:color w:val="000000" w:themeColor="text1"/>
          <w:szCs w:val="24"/>
        </w:rPr>
        <w:t>με να προσγειω</w:t>
      </w:r>
      <w:r>
        <w:rPr>
          <w:rFonts w:eastAsia="Times New Roman"/>
          <w:color w:val="000000" w:themeColor="text1"/>
          <w:szCs w:val="24"/>
        </w:rPr>
        <w:lastRenderedPageBreak/>
        <w:t>θούμε ανώμαλα στη βραχώδη επιφάνεια των ιστορικών και καινούργιων πολιτικών δεδομένων, πρέπει να γνωρίζουμε πολύ καλά τα ιστορικά δεδομένα, πρέπει να μην υποχωρούμε στα κυριαρχικά μας δικαιώματα. Σε σχέση με την Κύπρο, η Ελλάδα βρίσκεται δίπλ</w:t>
      </w:r>
      <w:r>
        <w:rPr>
          <w:rFonts w:eastAsia="Times New Roman"/>
          <w:color w:val="000000" w:themeColor="text1"/>
          <w:szCs w:val="24"/>
        </w:rPr>
        <w:t>α στην Κύπρο. Είναι αδελφή χώρα η Κύπρος.</w:t>
      </w:r>
    </w:p>
    <w:p w14:paraId="4EC6A928"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Από εκεί και πέρα, ξαναλέω ότι δεν έχει κανένα νόημα να απαντάμε με τέτοιον τρόπο σε αυτές τις προκλήσεις. Πρέπει, όμως, να είμαστε εκεί και να απαντάμε πάντοτε με πολύ συγκεκριμένο τρόπο, όταν προκληθούν ή όταν απ</w:t>
      </w:r>
      <w:r>
        <w:rPr>
          <w:rFonts w:eastAsia="Times New Roman"/>
          <w:color w:val="000000" w:themeColor="text1"/>
          <w:szCs w:val="24"/>
        </w:rPr>
        <w:t>ειληθούν τα κυριαρχικά δικαιώματα.</w:t>
      </w:r>
    </w:p>
    <w:p w14:paraId="4EC6A929"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δεύτερο σε σχέση με το ΙΓΜΕ –και τελειώνω-, επειδή είπα πράγματι τη λέξη «τσιρότο» και δεν το παίρνω πίσω, παρ</w:t>
      </w:r>
      <w:r>
        <w:rPr>
          <w:rFonts w:eastAsia="Times New Roman"/>
          <w:color w:val="000000" w:themeColor="text1"/>
          <w:szCs w:val="24"/>
        </w:rPr>
        <w:t xml:space="preserve">’ </w:t>
      </w:r>
      <w:r>
        <w:rPr>
          <w:rFonts w:eastAsia="Times New Roman"/>
          <w:color w:val="000000" w:themeColor="text1"/>
          <w:szCs w:val="24"/>
        </w:rPr>
        <w:t xml:space="preserve">όλο που στηρίζω και στηρίζουμε ως ΣΥΡΙΖΑ την τροπολογία, η οποία είναι όντως τσιρότο. Είπα, όμως, κι άλλα </w:t>
      </w:r>
      <w:r>
        <w:rPr>
          <w:rFonts w:eastAsia="Times New Roman"/>
          <w:color w:val="000000" w:themeColor="text1"/>
          <w:szCs w:val="24"/>
        </w:rPr>
        <w:t xml:space="preserve">πράγματα. Είπα, ας πούμε, ότι είναι αδιανόητο αυτή η πρακτική που υπήρξε για χρόνια, δηλαδή η πρακτική να υπάρχει ένα συμβόλαιο ιδιωτικής εταιρείας και να μπαίνει μέσα στη σύνταξη. </w:t>
      </w:r>
      <w:r>
        <w:rPr>
          <w:rFonts w:eastAsia="Times New Roman"/>
          <w:color w:val="000000" w:themeColor="text1"/>
          <w:szCs w:val="24"/>
        </w:rPr>
        <w:t>Ε</w:t>
      </w:r>
      <w:r>
        <w:rPr>
          <w:rFonts w:eastAsia="Times New Roman"/>
          <w:color w:val="000000" w:themeColor="text1"/>
          <w:szCs w:val="24"/>
        </w:rPr>
        <w:t>ίπα ότι όλα αυτά ήταν τρικ, τα οποία χρησιμοποιήθηκαν από παλιότερες πολιτ</w:t>
      </w:r>
      <w:r>
        <w:rPr>
          <w:rFonts w:eastAsia="Times New Roman"/>
          <w:color w:val="000000" w:themeColor="text1"/>
          <w:szCs w:val="24"/>
        </w:rPr>
        <w:t xml:space="preserve">ικές ηγεσίες, για συγκεκριμένους στόχους και ακόμα και σήμερα, αν ψάξετε στο ΙΓΜΕ, κι αν ψάξουν συνάδελφοι και το γνωρίζουν </w:t>
      </w:r>
      <w:r>
        <w:rPr>
          <w:rFonts w:eastAsia="Times New Roman"/>
          <w:color w:val="000000" w:themeColor="text1"/>
          <w:szCs w:val="24"/>
        </w:rPr>
        <w:lastRenderedPageBreak/>
        <w:t>καλά, υπάρχουν τέτοιες παράμετροι και σε σχέση με την υγεία. Δεν θα επεκταθώ.</w:t>
      </w:r>
    </w:p>
    <w:p w14:paraId="4EC6A92A"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Παρακαλώ, ολοκληρώ</w:t>
      </w:r>
      <w:r>
        <w:rPr>
          <w:rFonts w:eastAsia="Times New Roman"/>
          <w:color w:val="000000" w:themeColor="text1"/>
          <w:szCs w:val="24"/>
        </w:rPr>
        <w:t>στε.</w:t>
      </w:r>
    </w:p>
    <w:p w14:paraId="4EC6A92B"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ΜΑΡΙΑ ΤΡΙΑΝΤΑΦΥΛΛΟΥ:</w:t>
      </w:r>
      <w:r>
        <w:rPr>
          <w:rFonts w:eastAsia="Times New Roman"/>
          <w:color w:val="000000" w:themeColor="text1"/>
          <w:szCs w:val="24"/>
        </w:rPr>
        <w:t xml:space="preserve"> Άρα για να αποκατασταθεί η αλήθεια και να μην υπάρχουν παρερμηνείες, γιατί εύκολα υπάρχουν παρερμηνείες, θέλω να τονίσω ότι είναι η απαρχή μιας προσπάθειας. Εδώ πέρα πρέπει να τονίσουμε, επίσης, με σαφήνεια ότι είναι η απαρχή μιας</w:t>
      </w:r>
      <w:r>
        <w:rPr>
          <w:rFonts w:eastAsia="Times New Roman"/>
          <w:color w:val="000000" w:themeColor="text1"/>
          <w:szCs w:val="24"/>
        </w:rPr>
        <w:t xml:space="preserve"> προσπάθειας αυτής της Κυβέρνησης για την ολοκληρωμένη και σωστή λειτουργία του ΙΓΜΕ, κάτι που στα προηγούμενα χρόνια όχι απλά δεν υπήρχε, αλλά στα </w:t>
      </w:r>
      <w:proofErr w:type="spellStart"/>
      <w:r>
        <w:rPr>
          <w:rFonts w:eastAsia="Times New Roman"/>
          <w:color w:val="000000" w:themeColor="text1"/>
          <w:szCs w:val="24"/>
        </w:rPr>
        <w:t>μνημονιακά</w:t>
      </w:r>
      <w:proofErr w:type="spellEnd"/>
      <w:r>
        <w:rPr>
          <w:rFonts w:eastAsia="Times New Roman"/>
          <w:color w:val="000000" w:themeColor="text1"/>
          <w:szCs w:val="24"/>
        </w:rPr>
        <w:t xml:space="preserve"> χρόνια υποβιβάστηκε το ΙΓΜΕ από συγκεκριμένη κυβέρνηση.</w:t>
      </w:r>
    </w:p>
    <w:p w14:paraId="4EC6A92C"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 για την ανοχή.</w:t>
      </w:r>
    </w:p>
    <w:p w14:paraId="4EC6A92D"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w:t>
      </w:r>
      <w:r>
        <w:rPr>
          <w:rFonts w:eastAsia="Times New Roman"/>
          <w:b/>
          <w:color w:val="000000" w:themeColor="text1"/>
          <w:szCs w:val="24"/>
        </w:rPr>
        <w:t>Δημήτριος Κρεμαστινός):</w:t>
      </w:r>
      <w:r>
        <w:rPr>
          <w:rFonts w:eastAsia="Times New Roman"/>
          <w:color w:val="000000" w:themeColor="text1"/>
          <w:szCs w:val="24"/>
        </w:rPr>
        <w:t xml:space="preserve"> Ευχαριστώ.</w:t>
      </w:r>
    </w:p>
    <w:p w14:paraId="4EC6A92E"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Παρακαλώ, κύριε </w:t>
      </w:r>
      <w:proofErr w:type="spellStart"/>
      <w:r>
        <w:rPr>
          <w:rFonts w:eastAsia="Times New Roman"/>
          <w:color w:val="000000" w:themeColor="text1"/>
          <w:szCs w:val="24"/>
        </w:rPr>
        <w:t>Βαρδαλή</w:t>
      </w:r>
      <w:proofErr w:type="spellEnd"/>
      <w:r>
        <w:rPr>
          <w:rFonts w:eastAsia="Times New Roman"/>
          <w:color w:val="000000" w:themeColor="text1"/>
          <w:szCs w:val="24"/>
        </w:rPr>
        <w:t>, έχετε τον λόγο.</w:t>
      </w:r>
    </w:p>
    <w:p w14:paraId="4EC6A92F"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ΟΔΥΣΣΕΑΣ ΚΩΝΣΤΑΝΤΙΝΟΠΟΥΛΟΣ:</w:t>
      </w:r>
      <w:r>
        <w:rPr>
          <w:rFonts w:eastAsia="Times New Roman"/>
          <w:color w:val="000000" w:themeColor="text1"/>
          <w:szCs w:val="24"/>
        </w:rPr>
        <w:t xml:space="preserve"> Κύριε Πρόεδρε, όλοι οι εισηγητές θα πάρουν τον λόγο;</w:t>
      </w:r>
    </w:p>
    <w:p w14:paraId="4EC6A930"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Όχι, μόνο αυτοί που ζήτησαν τον λόγο. Η κ. Τριανταφύλλου ζήτησε</w:t>
      </w:r>
      <w:r>
        <w:rPr>
          <w:rFonts w:eastAsia="Times New Roman"/>
          <w:color w:val="000000" w:themeColor="text1"/>
          <w:szCs w:val="24"/>
        </w:rPr>
        <w:t xml:space="preserve"> τον λόγο.</w:t>
      </w:r>
    </w:p>
    <w:p w14:paraId="4EC6A931"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Ορίστε, κύριε </w:t>
      </w:r>
      <w:proofErr w:type="spellStart"/>
      <w:r>
        <w:rPr>
          <w:rFonts w:eastAsia="Times New Roman"/>
          <w:color w:val="000000" w:themeColor="text1"/>
          <w:szCs w:val="24"/>
        </w:rPr>
        <w:t>Βαρδαλή</w:t>
      </w:r>
      <w:proofErr w:type="spellEnd"/>
      <w:r>
        <w:rPr>
          <w:rFonts w:eastAsia="Times New Roman"/>
          <w:color w:val="000000" w:themeColor="text1"/>
          <w:szCs w:val="24"/>
        </w:rPr>
        <w:t>, έχετε τον λόγο.</w:t>
      </w:r>
    </w:p>
    <w:p w14:paraId="4EC6A932"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ΑΘΑΝΑΣΙΟΣ ΒΑΡΔΑΛΗΣ:</w:t>
      </w:r>
      <w:r>
        <w:rPr>
          <w:rFonts w:eastAsia="Times New Roman"/>
          <w:color w:val="000000" w:themeColor="text1"/>
          <w:szCs w:val="24"/>
        </w:rPr>
        <w:t xml:space="preserve"> Ευχαριστώ, κύριε Πρόεδρε.</w:t>
      </w:r>
    </w:p>
    <w:p w14:paraId="4EC6A933"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Αν και ο κ. Σταθάκης αποχώρησε, θα ήθελα να σχολιάσω ένα ζήτημα που έβαλε για τη θέση του Κομμουνιστικού Κόμματος της Ελλάδας, σχετικά μάλιστα με την ταύτιση ιδ</w:t>
      </w:r>
      <w:r>
        <w:rPr>
          <w:rFonts w:eastAsia="Times New Roman"/>
          <w:color w:val="000000" w:themeColor="text1"/>
          <w:szCs w:val="24"/>
        </w:rPr>
        <w:t>ιωτικών συμφερόντων. Θα ήθελα να πω το εξής: Είπε ότι δεν κατανοεί αυτήν την ταύτιση του Κομμουνιστικού Κόμματος Ελλάδας με ιδιωτικά συμφέροντα. Κατ’ αρχ</w:t>
      </w:r>
      <w:r>
        <w:rPr>
          <w:rFonts w:eastAsia="Times New Roman"/>
          <w:color w:val="000000" w:themeColor="text1"/>
          <w:szCs w:val="24"/>
        </w:rPr>
        <w:t>άς</w:t>
      </w:r>
      <w:r>
        <w:rPr>
          <w:rFonts w:eastAsia="Times New Roman"/>
          <w:color w:val="000000" w:themeColor="text1"/>
          <w:szCs w:val="24"/>
        </w:rPr>
        <w:t>, ούτε υπήρξε, ούτε υπάρχει ούτε πρόκειται να υπάρξει τέτοιου είδους ταύτιση, παρά μόνο στη λογική το</w:t>
      </w:r>
      <w:r>
        <w:rPr>
          <w:rFonts w:eastAsia="Times New Roman"/>
          <w:color w:val="000000" w:themeColor="text1"/>
          <w:szCs w:val="24"/>
        </w:rPr>
        <w:t>υ κυρίου Υπουργού. Εμείς ταυτιζόμαστε και θα ταυτιζόμαστε πάντα με τα συμφέροντα των εργαζόμενων και των πλατιών λαϊκών στρωμάτων.</w:t>
      </w:r>
    </w:p>
    <w:p w14:paraId="4EC6A934" w14:textId="77777777" w:rsidR="001761EF" w:rsidRDefault="00F551DB">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την ευκαιρία, όμως, που άνοιξε αυτό το ζήτημα ο κύριος Υπουργός, θα ήθελα επί της ουσίας του ζητήματος να πω δυο κουβέντες</w:t>
      </w:r>
      <w:r>
        <w:rPr>
          <w:rFonts w:eastAsia="Times New Roman"/>
          <w:color w:val="000000" w:themeColor="text1"/>
          <w:szCs w:val="24"/>
        </w:rPr>
        <w:t>. Τι γινόταν τότε; Το αστικό κράτος, αντί να δίνει αυξήσεις στους εργαζόμενους, τους προέτρεπε, όπως κάνει και τώρα, να πάνε στην ιδιωτική ασφάλιση, σε ιδιωτικές εταιρείες. Οι εργαζόμενοι πρέπει να βγάλουν συμπεράσματα και από αυτήν την εμπειρία. Οι ιδιωτι</w:t>
      </w:r>
      <w:r>
        <w:rPr>
          <w:rFonts w:eastAsia="Times New Roman"/>
          <w:color w:val="000000" w:themeColor="text1"/>
          <w:szCs w:val="24"/>
        </w:rPr>
        <w:t xml:space="preserve">κές ασφαλιστικές εταιρείες έβαλαν λουκέτο –βλέπεις, η ιδιωτική πρωτοβουλία- και οι εργαζόμενοι, παρά του </w:t>
      </w:r>
      <w:r>
        <w:rPr>
          <w:rFonts w:eastAsia="Times New Roman"/>
          <w:color w:val="000000" w:themeColor="text1"/>
          <w:szCs w:val="24"/>
        </w:rPr>
        <w:lastRenderedPageBreak/>
        <w:t>ότι πλήρωναν ασφαλιστικές εισφορές, μένουν ξεκρέμαστοι και τώρα οι κυβερνώντες νίπτουν τας χείρας τους.</w:t>
      </w:r>
    </w:p>
    <w:p w14:paraId="4EC6A93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Δηλαδή, γιατί για τις τράπεζες, για παράδειγμα,</w:t>
      </w:r>
      <w:r>
        <w:rPr>
          <w:rFonts w:eastAsia="Times New Roman" w:cs="Times New Roman"/>
          <w:szCs w:val="24"/>
        </w:rPr>
        <w:t xml:space="preserve"> δεν λέτε «δεν μπορούμε με βάση τις δημοσιονομικές συνθήκες της χώρας»; Για τους εργαζόμενους, όμως, δεν μπορείτε. Αυτή είναι η ουσία του ζητήματος.</w:t>
      </w:r>
    </w:p>
    <w:p w14:paraId="4EC6A93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έλος -μάλλον δεν έγινα κατανοητός από τον συνάδελφο του ΣΥΡΙΖΑ-, εμείς παρά τις όποιες επισημάνσεις κάναμε</w:t>
      </w:r>
      <w:r>
        <w:rPr>
          <w:rFonts w:eastAsia="Times New Roman" w:cs="Times New Roman"/>
          <w:szCs w:val="24"/>
        </w:rPr>
        <w:t>, την τροπολογία για την πλοηγική υπηρεσία, όπως και για το ΙΓΜΕ, δηλώσαμε ξεκάθαρα ότι θα τις ψηφίσουμε. Το μόνο που ζητήσαμε είναι επειδή υπάρχουν ζητήματα σε σχέση με την ιδιωτικοποίηση της πλοηγικής υπηρεσίας και συγκεκριμένα συμφέροντα που την προωθού</w:t>
      </w:r>
      <w:r>
        <w:rPr>
          <w:rFonts w:eastAsia="Times New Roman" w:cs="Times New Roman"/>
          <w:szCs w:val="24"/>
        </w:rPr>
        <w:t>ν, τη δέσμευση της Κυβέρνησης ότι αυτό δεν πρόκειται να συμβεί.</w:t>
      </w:r>
    </w:p>
    <w:p w14:paraId="4EC6A93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EC6A93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4EC6A93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Κωνσταντινόπουλος για δύο λεπτά.</w:t>
      </w:r>
    </w:p>
    <w:p w14:paraId="4EC6A93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Υπουργέ, πολλές φορές στη Βουλή </w:t>
      </w:r>
      <w:r>
        <w:rPr>
          <w:rFonts w:eastAsia="Times New Roman" w:cs="Times New Roman"/>
          <w:szCs w:val="24"/>
        </w:rPr>
        <w:t xml:space="preserve">γίνεται προσπάθεια διαστρέβλωσης της ιστορίας. Δεν θα απαντήσω για το θέμα του κ. Κοτζιά, γιατί </w:t>
      </w:r>
      <w:r>
        <w:rPr>
          <w:rFonts w:eastAsia="Times New Roman" w:cs="Times New Roman"/>
          <w:szCs w:val="24"/>
        </w:rPr>
        <w:lastRenderedPageBreak/>
        <w:t>υπάρχουν αρμόδιοι Υπουργοί να απαντήσουν. Όμως, δεν μπορούν σε καμία περίπτωση οι υμνητές της χούντας, οι οποίοι προκάλεσαν την τουρκική εισβολή στην Κύπρο να κ</w:t>
      </w:r>
      <w:r>
        <w:rPr>
          <w:rFonts w:eastAsia="Times New Roman" w:cs="Times New Roman"/>
          <w:szCs w:val="24"/>
        </w:rPr>
        <w:t xml:space="preserve">ουνούν το δάχτυλο. </w:t>
      </w:r>
      <w:r>
        <w:rPr>
          <w:rFonts w:eastAsia="Times New Roman" w:cs="Times New Roman"/>
          <w:szCs w:val="24"/>
        </w:rPr>
        <w:t>Ε</w:t>
      </w:r>
      <w:r>
        <w:rPr>
          <w:rFonts w:eastAsia="Times New Roman" w:cs="Times New Roman"/>
          <w:szCs w:val="24"/>
        </w:rPr>
        <w:t xml:space="preserve">πειδή σήμερα έχουμε την επιστροφή των ηρώων από την Κύπρο, που τους έστειλαν σε αποστολή αυτοκτονίας η Χούντα και αυτοί που τους υμνούν σήμερα, θέλω να ξέρουν όλοι ότι η ιστορία δεν μπορεί να παραγραφεί. </w:t>
      </w:r>
      <w:r>
        <w:rPr>
          <w:rFonts w:eastAsia="Times New Roman" w:cs="Times New Roman"/>
          <w:szCs w:val="24"/>
        </w:rPr>
        <w:t>Τ</w:t>
      </w:r>
      <w:r>
        <w:rPr>
          <w:rFonts w:eastAsia="Times New Roman" w:cs="Times New Roman"/>
          <w:szCs w:val="24"/>
        </w:rPr>
        <w:t>ο «δεν ξεχνώ» είναι επίκαιρο όσ</w:t>
      </w:r>
      <w:r>
        <w:rPr>
          <w:rFonts w:eastAsia="Times New Roman" w:cs="Times New Roman"/>
          <w:szCs w:val="24"/>
        </w:rPr>
        <w:t>ο ποτέ για όλους μας.</w:t>
      </w:r>
    </w:p>
    <w:p w14:paraId="4EC6A93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θέλω να πω κάτι στον συνάδελφο από τους ΑΝΕΛ. Καταλαβαίνω ότι τα έχετε μπερδέψει λίγο, τα βάζετε όλα σε ένα τσουβάλι, </w:t>
      </w:r>
      <w:r>
        <w:rPr>
          <w:rFonts w:eastAsia="Times New Roman" w:cs="Times New Roman"/>
          <w:szCs w:val="24"/>
          <w:lang w:val="en-US"/>
        </w:rPr>
        <w:t>QE</w:t>
      </w:r>
      <w:r>
        <w:rPr>
          <w:rFonts w:eastAsia="Times New Roman" w:cs="Times New Roman"/>
          <w:szCs w:val="24"/>
        </w:rPr>
        <w:t>, ποσοτική χαλάρωση, άνοιγμα στις αγορές, έξοδο στις αγορές κ.α.</w:t>
      </w:r>
      <w:r>
        <w:rPr>
          <w:rFonts w:eastAsia="Times New Roman" w:cs="Times New Roman"/>
          <w:szCs w:val="24"/>
        </w:rPr>
        <w:t>.</w:t>
      </w:r>
      <w:r>
        <w:rPr>
          <w:rFonts w:eastAsia="Times New Roman" w:cs="Times New Roman"/>
          <w:szCs w:val="24"/>
        </w:rPr>
        <w:t xml:space="preserve"> Το κατανοώ αυτό. Δεν είναι </w:t>
      </w:r>
      <w:r>
        <w:rPr>
          <w:rFonts w:eastAsia="Times New Roman" w:cs="Times New Roman"/>
          <w:szCs w:val="24"/>
        </w:rPr>
        <w:t>όμως, έτσι. Πώς να το κάνουμε; Η Κυβέρνηση έχει ως στόχο την ποσοτική χαλάρωση που είναι θετική για τη χώρα, για την ανάπτυξη ώστε να μπορέσουμε να βγούμε από την κρίση. Δεν το κατάφερε. Μην προσπαθείτε τουλάχιστον να μπερδέψετε τα πράγματα, γιατί νομίζω ό</w:t>
      </w:r>
      <w:r>
        <w:rPr>
          <w:rFonts w:eastAsia="Times New Roman" w:cs="Times New Roman"/>
          <w:szCs w:val="24"/>
        </w:rPr>
        <w:t>τι ο κόσμος καταλαβαίνει και τον υποτιμούμε με το να λέμε «έξοδο από τις αγορές», στην αρχή να λέτε ότι υπήρχε το 2014, μετά σας είπαν ότι δεν υπήρχε αυτό, να το αλλάζετε και να το αλλάζετε ξανά.</w:t>
      </w:r>
    </w:p>
    <w:p w14:paraId="4EC6A93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παρακαλώ, κυρία Υπουργέ, δεν γίνεται σε αυτήν την χώρα ν</w:t>
      </w:r>
      <w:r>
        <w:rPr>
          <w:rFonts w:eastAsia="Times New Roman" w:cs="Times New Roman"/>
          <w:szCs w:val="24"/>
        </w:rPr>
        <w:t>α τα μπερδεύουμε. Είναι σαν να μιλάμε με αυτούς που είναι εντός φυλακής και με αυτούς που είναι εκτός φυλακής. Δεν γίνεται. Οι εντός φυλακής είναι εντός φυλακής και οι εκτός φυλακής είναι εκτός.</w:t>
      </w:r>
    </w:p>
    <w:p w14:paraId="4EC6A93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EC6A93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w:t>
      </w:r>
      <w:r>
        <w:rPr>
          <w:rFonts w:eastAsia="Times New Roman" w:cs="Times New Roman"/>
          <w:szCs w:val="24"/>
        </w:rPr>
        <w:t>στώ.</w:t>
      </w:r>
    </w:p>
    <w:p w14:paraId="4EC6A93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Ο κ. Θεοχαρόπουλος έχει τον λόγο.</w:t>
      </w:r>
    </w:p>
    <w:p w14:paraId="4EC6A94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παίρνω τον λόγο για μια τροπολογία που έχει κατατεθεί. Απλώς να πω το εξής: έχει κατατεθεί από Βουλευτές τριών κομμάτων. Από την Δημοκρατική Συμπαράταξη, από το Ποτάμι και από την Ένωση Κεντρώων. Έχει κατατεθεί επανειλημμένως, με σκοπό να σ</w:t>
      </w:r>
      <w:r>
        <w:rPr>
          <w:rFonts w:eastAsia="Times New Roman" w:cs="Times New Roman"/>
          <w:szCs w:val="24"/>
        </w:rPr>
        <w:t>ταματήσει επιτέλους το οικονομικό αδιέξοδο του Ενιαίου Δημοσιογραφικού Οργανισμού Επικουρικής Ασφάλισης και Περιθάλψεως, του ΕΔΟΕΑΠ. Δεν είναι κάτι παρεμπίπτον, είναι κάτι πάρα πολύ σοβαρό, καθώς κινδυνεύει με κατάρρευση.</w:t>
      </w:r>
    </w:p>
    <w:p w14:paraId="4EC6A94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Υπάρχει μ</w:t>
      </w:r>
      <w:r>
        <w:rPr>
          <w:rFonts w:eastAsia="Times New Roman" w:cs="Times New Roman"/>
          <w:szCs w:val="24"/>
        </w:rPr>
        <w:t>ί</w:t>
      </w:r>
      <w:r>
        <w:rPr>
          <w:rFonts w:eastAsia="Times New Roman" w:cs="Times New Roman"/>
          <w:szCs w:val="24"/>
        </w:rPr>
        <w:t>α συγκεκριμένη πρόταση ε</w:t>
      </w:r>
      <w:r>
        <w:rPr>
          <w:rFonts w:eastAsia="Times New Roman" w:cs="Times New Roman"/>
          <w:szCs w:val="24"/>
        </w:rPr>
        <w:t xml:space="preserve">δώ, δεν θα την αναλύσω. Σε κάθε περίπτωση, αν οι Υπουργοί δεν την κάνουν δεκτή, </w:t>
      </w:r>
      <w:r>
        <w:rPr>
          <w:rFonts w:eastAsia="Times New Roman" w:cs="Times New Roman"/>
          <w:szCs w:val="24"/>
        </w:rPr>
        <w:lastRenderedPageBreak/>
        <w:t>από αύριο να βρεθεί μ</w:t>
      </w:r>
      <w:r>
        <w:rPr>
          <w:rFonts w:eastAsia="Times New Roman" w:cs="Times New Roman"/>
          <w:szCs w:val="24"/>
        </w:rPr>
        <w:t>ί</w:t>
      </w:r>
      <w:r>
        <w:rPr>
          <w:rFonts w:eastAsia="Times New Roman" w:cs="Times New Roman"/>
          <w:szCs w:val="24"/>
        </w:rPr>
        <w:t>α λύση. Η διακομματική κατάθεσή της αυτό ακριβώς θέλει να δείξει, ότι χρειάζεται συνεννόηση ένα πρόβλημα το οποίο πρέπει να επιλυθεί άμεσα.</w:t>
      </w:r>
    </w:p>
    <w:p w14:paraId="4EC6A94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Τώρα, όσον αφο</w:t>
      </w:r>
      <w:r>
        <w:rPr>
          <w:rFonts w:eastAsia="Times New Roman" w:cs="Times New Roman"/>
          <w:szCs w:val="24"/>
        </w:rPr>
        <w:t>ρά τα άλλα, τα είπαμε. Όσον αφορά το θέμα της ποσοτικής χαλάρωσης, του χρέους και του πρωτογενούς πλεονάσματος θα ήταν πολύ καλύτερο από την Κυβέρνηση και την κυβερνητική πλειοψηφία, αυτά τα τρία θέματα στα οποία έχουν αποτύχει να μην προσπαθούσαν να επιχε</w:t>
      </w:r>
      <w:r>
        <w:rPr>
          <w:rFonts w:eastAsia="Times New Roman" w:cs="Times New Roman"/>
          <w:szCs w:val="24"/>
        </w:rPr>
        <w:t>ιρηματολογήσουν.</w:t>
      </w:r>
    </w:p>
    <w:p w14:paraId="4EC6A94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 Κεφαλογιάννης για ένα λεπτό.</w:t>
      </w:r>
    </w:p>
    <w:p w14:paraId="4EC6A94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4EC6A945" w14:textId="77777777" w:rsidR="001761EF" w:rsidRDefault="00F551DB">
      <w:pPr>
        <w:spacing w:line="600" w:lineRule="auto"/>
        <w:ind w:firstLine="720"/>
        <w:contextualSpacing/>
        <w:jc w:val="both"/>
        <w:rPr>
          <w:rFonts w:eastAsia="Times New Roman"/>
          <w:szCs w:val="24"/>
        </w:rPr>
      </w:pPr>
      <w:r>
        <w:rPr>
          <w:rFonts w:eastAsia="Times New Roman" w:cs="Times New Roman"/>
          <w:szCs w:val="24"/>
        </w:rPr>
        <w:t xml:space="preserve">Παίρνω τον λόγο για να απαντήσω στον κύριο συνάδελφο, τον κ. </w:t>
      </w:r>
      <w:proofErr w:type="spellStart"/>
      <w:r>
        <w:rPr>
          <w:rFonts w:eastAsia="Times New Roman" w:cs="Times New Roman"/>
          <w:szCs w:val="24"/>
        </w:rPr>
        <w:t>Κατσίκη</w:t>
      </w:r>
      <w:proofErr w:type="spellEnd"/>
      <w:r>
        <w:rPr>
          <w:rFonts w:eastAsia="Times New Roman" w:cs="Times New Roman"/>
          <w:szCs w:val="24"/>
        </w:rPr>
        <w:t>. Δεν θα έπαιρνα τον λόγο, αλλά νομίζω ότι κάπου δεν</w:t>
      </w:r>
      <w:r>
        <w:rPr>
          <w:rFonts w:eastAsia="Times New Roman" w:cs="Times New Roman"/>
          <w:szCs w:val="24"/>
        </w:rPr>
        <w:t xml:space="preserve"> είπε σωστά τα πράγματα. Κατ</w:t>
      </w:r>
      <w:r>
        <w:rPr>
          <w:rFonts w:eastAsia="Times New Roman" w:cs="Times New Roman"/>
          <w:szCs w:val="24"/>
        </w:rPr>
        <w:t xml:space="preserve">’ </w:t>
      </w:r>
      <w:r>
        <w:rPr>
          <w:rFonts w:eastAsia="Times New Roman" w:cs="Times New Roman"/>
          <w:szCs w:val="24"/>
        </w:rPr>
        <w:t>αρχάς, μίλησα ως Κοινοβουλευτικός Εκπρόσωπος και όχι ως Εισηγητής, άρα με αυτήν την ιδιότητα έχω το δικαίωμα να σχολιάσω και κάποια θέματα, τα οποία έλαβαν χώρα σε αυτήν την Αίθουσα.</w:t>
      </w:r>
    </w:p>
    <w:p w14:paraId="4EC6A94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αναφέρθηκα στον όρο «γραφικοί», είπα ε</w:t>
      </w:r>
      <w:r>
        <w:rPr>
          <w:rFonts w:eastAsia="Times New Roman" w:cs="Times New Roman"/>
          <w:szCs w:val="24"/>
        </w:rPr>
        <w:t>πί λέξει ότι θα καταλήξουμε γραφικοί εμείς, επειδή συνεχώς επαναλαμβάνουμε το γεγονός ότι έρχονται συνεχώς άσχετες τροπολογίες. Δεν είπα ότι είναι γραφική η Κυβέρνηση η οποία έφερε τις τροπολογίες. Και</w:t>
      </w:r>
      <w:r>
        <w:rPr>
          <w:rFonts w:eastAsia="Times New Roman" w:cs="Times New Roman"/>
          <w:szCs w:val="24"/>
        </w:rPr>
        <w:t xml:space="preserve"> κ</w:t>
      </w:r>
      <w:r>
        <w:rPr>
          <w:rFonts w:eastAsia="Times New Roman" w:cs="Times New Roman"/>
          <w:szCs w:val="24"/>
        </w:rPr>
        <w:t>αλά όσον αφορά εμένα, δεν ήμουν προσεκτικός στο το τι</w:t>
      </w:r>
      <w:r>
        <w:rPr>
          <w:rFonts w:eastAsia="Times New Roman" w:cs="Times New Roman"/>
          <w:szCs w:val="24"/>
        </w:rPr>
        <w:t xml:space="preserve"> έλεγα, αλλά σε ό,τι αφορά τουλάχιστον τον αρχηγό του κόμματός του θα έπρεπε να είναι πιο προσεκτικός. </w:t>
      </w:r>
    </w:p>
    <w:p w14:paraId="4EC6A94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Διαβάζω από τα Πρακτικά της Βουλής χθες, γιατί είπε στην ουσία ότι δεν αναφέρθηκε ο κ. Καμμένος χθες για προανακριτική επιτροπή: «Πάνος Καμμένος (Υπουργ</w:t>
      </w:r>
      <w:r>
        <w:rPr>
          <w:rFonts w:eastAsia="Times New Roman" w:cs="Times New Roman"/>
          <w:szCs w:val="24"/>
        </w:rPr>
        <w:t xml:space="preserve">ός Εθνικής Άμυνας, Πρόεδρος των Ανεξαρτήτων Ελλήνων): Αφήστε τις απειλές! Καταθέστε πρόταση μομφής ή καταθέστε αίτημα για προανακριτική. Καταθέστε το. Απειλείτε από τις εφημερίδες;» </w:t>
      </w:r>
      <w:r>
        <w:rPr>
          <w:rFonts w:eastAsia="Times New Roman" w:cs="Times New Roman"/>
          <w:szCs w:val="24"/>
        </w:rPr>
        <w:t>Σ</w:t>
      </w:r>
      <w:r>
        <w:rPr>
          <w:rFonts w:eastAsia="Times New Roman" w:cs="Times New Roman"/>
          <w:szCs w:val="24"/>
        </w:rPr>
        <w:t xml:space="preserve">υνεχίζει βεβαίως, ο διάλογος. </w:t>
      </w:r>
    </w:p>
    <w:p w14:paraId="4EC6A94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ο Πρόεδρός σας χθες μίλησ</w:t>
      </w:r>
      <w:r>
        <w:rPr>
          <w:rFonts w:eastAsia="Times New Roman" w:cs="Times New Roman"/>
          <w:szCs w:val="24"/>
        </w:rPr>
        <w:t>ε για προανακριτική επιτροπή. Μπορείτε να πάρετε τα χθεσινά Πρακτικά της Βουλής. Στην ερώτηση βεβαίως για προανακριτική επιτροπή ο κ. Μητσοτάκης του είπε να πάμε σε εξεταστική επιτροπή. Περίμενα να είστε πιο προσεκτικός. Εγώ αναφέρθηκα συγκεκριμένα σε κάτι</w:t>
      </w:r>
      <w:r>
        <w:rPr>
          <w:rFonts w:eastAsia="Times New Roman" w:cs="Times New Roman"/>
          <w:szCs w:val="24"/>
        </w:rPr>
        <w:t xml:space="preserve"> </w:t>
      </w:r>
      <w:r>
        <w:rPr>
          <w:rFonts w:eastAsia="Times New Roman" w:cs="Times New Roman"/>
          <w:szCs w:val="24"/>
        </w:rPr>
        <w:lastRenderedPageBreak/>
        <w:t xml:space="preserve">που είπε ο Πρόεδρός σας και σε αυτήν την απάντηση την οποία έδωσε ο Πρόεδρος της Νέας Δημοκρατίας. </w:t>
      </w:r>
    </w:p>
    <w:p w14:paraId="4EC6A94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EC6A94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Κεφαλογιάννη. </w:t>
      </w:r>
    </w:p>
    <w:p w14:paraId="4EC6A94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για ένα λεπτό. </w:t>
      </w:r>
    </w:p>
    <w:p w14:paraId="4EC6A94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Θα ήθελ</w:t>
      </w:r>
      <w:r>
        <w:rPr>
          <w:rFonts w:eastAsia="Times New Roman" w:cs="Times New Roman"/>
          <w:szCs w:val="24"/>
        </w:rPr>
        <w:t>α να κάνω μ</w:t>
      </w:r>
      <w:r>
        <w:rPr>
          <w:rFonts w:eastAsia="Times New Roman" w:cs="Times New Roman"/>
          <w:szCs w:val="24"/>
        </w:rPr>
        <w:t>ί</w:t>
      </w:r>
      <w:r>
        <w:rPr>
          <w:rFonts w:eastAsia="Times New Roman" w:cs="Times New Roman"/>
          <w:szCs w:val="24"/>
        </w:rPr>
        <w:t>α διευκρίνιση στην παρέμβαση που έκανε ο συνάδελφος κ. Θεοχαρόπουλος σχετικά με τον ΕΔΟΕΑΠ, το Ταμείο Επικουρικής Ασφάλισης των Δημοσιογράφων. Δεν χρειάζεται τροπολογία. Ευελπιστούμε ότι θα δοθεί μια λύση να παρακαμφθούν κάποια τυπικά εμπόδια τ</w:t>
      </w:r>
      <w:r>
        <w:rPr>
          <w:rFonts w:eastAsia="Times New Roman" w:cs="Times New Roman"/>
          <w:szCs w:val="24"/>
        </w:rPr>
        <w:t>υπικής ισχύος μ</w:t>
      </w:r>
      <w:r>
        <w:rPr>
          <w:rFonts w:eastAsia="Times New Roman" w:cs="Times New Roman"/>
          <w:szCs w:val="24"/>
        </w:rPr>
        <w:t>ί</w:t>
      </w:r>
      <w:r>
        <w:rPr>
          <w:rFonts w:eastAsia="Times New Roman" w:cs="Times New Roman"/>
          <w:szCs w:val="24"/>
        </w:rPr>
        <w:t>α διάταξης που έτσι και αλλιώς έχει έναν έκτακτο χαρακτήρα.</w:t>
      </w:r>
    </w:p>
    <w:p w14:paraId="4EC6A94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Είναι διάταξη την οποία ο ΣΥΡΙΖΑ, η συμπολίτευση την πρότεινε. Την είχε υπερψηφίσει η Δημοκρατική Συμπαράταξη, ενώ την είχε καταψηφίσει η Νέα Δημοκρατία. Δεν πρόκειται για κάτι στο</w:t>
      </w:r>
      <w:r>
        <w:rPr>
          <w:rFonts w:eastAsia="Times New Roman" w:cs="Times New Roman"/>
          <w:szCs w:val="24"/>
        </w:rPr>
        <w:t xml:space="preserve"> οποίο έχει κάποιος άμεσο πολιτικό συμφέρον. Πρόκειται για ένα νομικό πρόσωπο δημοσίου δικαίου, ένα από τα ελάχιστα </w:t>
      </w:r>
      <w:proofErr w:type="spellStart"/>
      <w:r>
        <w:rPr>
          <w:rFonts w:eastAsia="Times New Roman" w:cs="Times New Roman"/>
          <w:szCs w:val="24"/>
        </w:rPr>
        <w:t>αυτοδιαχειριζόμενα</w:t>
      </w:r>
      <w:proofErr w:type="spellEnd"/>
      <w:r>
        <w:rPr>
          <w:rFonts w:eastAsia="Times New Roman" w:cs="Times New Roman"/>
          <w:szCs w:val="24"/>
        </w:rPr>
        <w:t xml:space="preserve"> ασφαλιστικά ταμεία το οποίο έχει βρεθεί σε </w:t>
      </w:r>
      <w:r>
        <w:rPr>
          <w:rFonts w:eastAsia="Times New Roman" w:cs="Times New Roman"/>
          <w:szCs w:val="24"/>
        </w:rPr>
        <w:lastRenderedPageBreak/>
        <w:t>μια δεινή θέση και είναι χρέος μας να κάνουμε κάτι μέσα στο πλαίσιο της συνταγ</w:t>
      </w:r>
      <w:r>
        <w:rPr>
          <w:rFonts w:eastAsia="Times New Roman" w:cs="Times New Roman"/>
          <w:szCs w:val="24"/>
        </w:rPr>
        <w:t xml:space="preserve">ματικής τάξης και της έννομης τάξης να το βοηθήσουμε. Αυτό όσον αφορά την πρωτοβουλία που πήραν οι συνάδελφοι. Δεν θα χρειαστεί προς το παρόν. </w:t>
      </w:r>
    </w:p>
    <w:p w14:paraId="4EC6A94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θα βαδίσουμε έτσι και πολύ σύντομα θα πρέπει να είμαστε σε θέση να συμφωνήσουμε και σε αυτήν την </w:t>
      </w:r>
      <w:r>
        <w:rPr>
          <w:rFonts w:eastAsia="Times New Roman" w:cs="Times New Roman"/>
          <w:szCs w:val="24"/>
        </w:rPr>
        <w:t>Αίθουσα να δοθεί μια λύση με μόνιμα, σταθερά χαρακτηριστικά για να προκύψει ένας βιώσιμος ασφαλιστικός οργανισμός. Εκεί προσβλέπω στη συνδρομή και την ειλικρινή συνεργασία όλων των πολιτικών παρατάξεων και της Νέας Δημοκρατίας η οποία καταψήφισε μια διάταξ</w:t>
      </w:r>
      <w:r>
        <w:rPr>
          <w:rFonts w:eastAsia="Times New Roman" w:cs="Times New Roman"/>
          <w:szCs w:val="24"/>
        </w:rPr>
        <w:t>η η οποία έδινε μ</w:t>
      </w:r>
      <w:r>
        <w:rPr>
          <w:rFonts w:eastAsia="Times New Roman" w:cs="Times New Roman"/>
          <w:szCs w:val="24"/>
        </w:rPr>
        <w:t>ί</w:t>
      </w:r>
      <w:r>
        <w:rPr>
          <w:rFonts w:eastAsia="Times New Roman" w:cs="Times New Roman"/>
          <w:szCs w:val="24"/>
        </w:rPr>
        <w:t>α πολύ ατελή προσωρινή λύση σε μια αγωνία, ουσιαστικά για μ</w:t>
      </w:r>
      <w:r>
        <w:rPr>
          <w:rFonts w:eastAsia="Times New Roman" w:cs="Times New Roman"/>
          <w:szCs w:val="24"/>
        </w:rPr>
        <w:t>ί</w:t>
      </w:r>
      <w:r>
        <w:rPr>
          <w:rFonts w:eastAsia="Times New Roman" w:cs="Times New Roman"/>
          <w:szCs w:val="24"/>
        </w:rPr>
        <w:t xml:space="preserve">α δανειακή διευκόλυνση. </w:t>
      </w:r>
    </w:p>
    <w:p w14:paraId="4EC6A94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Σε ό,τι ακούστηκε σχετικά με το πώς θα συζητήσουμε για την Κύπρο και τα εθνικά ζητήματα με μορφώματα τα οποία δικάζονται για εγκληματική δράση, νομίζω ότ</w:t>
      </w:r>
      <w:r>
        <w:rPr>
          <w:rFonts w:eastAsia="Times New Roman" w:cs="Times New Roman"/>
          <w:szCs w:val="24"/>
        </w:rPr>
        <w:t xml:space="preserve">ι πρέπει να το αντιπαρέλθουμε ως συνεπείς δημοκράτες πολιτικοί. </w:t>
      </w:r>
    </w:p>
    <w:p w14:paraId="4EC6A95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EC6A95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4EC6A95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η Υφυπουργός κ. </w:t>
      </w:r>
      <w:proofErr w:type="spellStart"/>
      <w:r>
        <w:rPr>
          <w:rFonts w:eastAsia="Times New Roman" w:cs="Times New Roman"/>
          <w:szCs w:val="24"/>
        </w:rPr>
        <w:t>Παπανάτσιου</w:t>
      </w:r>
      <w:proofErr w:type="spellEnd"/>
      <w:r>
        <w:rPr>
          <w:rFonts w:eastAsia="Times New Roman" w:cs="Times New Roman"/>
          <w:szCs w:val="24"/>
        </w:rPr>
        <w:t xml:space="preserve"> για δύο λεπτά. </w:t>
      </w:r>
    </w:p>
    <w:p w14:paraId="4EC6A95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όσον αφορά τα κόκκινα δάνεια, τις τράπεζες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αναφέρθηκαν από τους συναδέλφους σε αυτήν την Αίθουσα, υπάρχει ο νόμος Σταθάκη που αντικατέστησε τον νόμο Κατσέλη. Υπάρχει ο εξωδικαστικός συμβιβασμός. Εμείς ερχόμαστε να θεραπεύσουμε τα ζητήματα που έχ</w:t>
      </w:r>
      <w:r>
        <w:rPr>
          <w:rFonts w:eastAsia="Times New Roman" w:cs="Times New Roman"/>
          <w:szCs w:val="24"/>
        </w:rPr>
        <w:t>ουν γίνει στην ελληνική κοινωνία που δίδανε τα δάνεια ασύστολα και φτάσαμε στο σημείο που φτάσαμε ούτως ώστε οι τράπεζες να χρειάζονται τη βοήθεια που χρειάζονται. Ερχόμαστε να το θεραπεύσουμε με τους συγκεκριμένους νόμους. Πιστεύουμε ότι ο εξωδικαστικός σ</w:t>
      </w:r>
      <w:r>
        <w:rPr>
          <w:rFonts w:eastAsia="Times New Roman" w:cs="Times New Roman"/>
          <w:szCs w:val="24"/>
        </w:rPr>
        <w:t xml:space="preserve">υμβιβασμός θα πετύχει. Θα δούμε τα αποτελέσματα στο επόμενο διάστημα και θα προχωρήσουμε. </w:t>
      </w:r>
    </w:p>
    <w:p w14:paraId="4EC6A95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Όσον αφορά τη συγκεκριμένη τροπολογία, με απόφαση του Υπουργού Οικονομικών κατόπιν εισήγησης της Τράπεζας της Ελλάδος μπορεί από το 2013 να παρατείνεται από εκεί και</w:t>
      </w:r>
      <w:r>
        <w:rPr>
          <w:rFonts w:eastAsia="Times New Roman" w:cs="Times New Roman"/>
          <w:szCs w:val="24"/>
        </w:rPr>
        <w:t xml:space="preserve"> πέρα το ύψος της προμήθειας και η διάρκειά της. Ξεκίνησε το 2011. Ήρθε ξανά το 2012, το 2013, το 2014 και από εκεί μετά το 2016 από εμάς. Πραγματικά ξεκίνησε από 15 δισεκατομμύρια </w:t>
      </w:r>
      <w:r>
        <w:rPr>
          <w:rFonts w:eastAsia="Times New Roman" w:cs="Times New Roman"/>
          <w:szCs w:val="24"/>
        </w:rPr>
        <w:lastRenderedPageBreak/>
        <w:t>ευρώ και έφτασε στα 90 δισεκατομμύρια ευρώ. Η λήξη της κατά την άποψή μας π</w:t>
      </w:r>
      <w:r>
        <w:rPr>
          <w:rFonts w:eastAsia="Times New Roman" w:cs="Times New Roman"/>
          <w:szCs w:val="24"/>
        </w:rPr>
        <w:t xml:space="preserve">ρέπει να φτάσει στις 30-6-2019 που είναι και η πρόταση της Τράπεζας της Ελλάδος. </w:t>
      </w:r>
    </w:p>
    <w:p w14:paraId="4EC6A95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Η βασική ιδιαιτερότητα εδώ του </w:t>
      </w:r>
      <w:r>
        <w:rPr>
          <w:rFonts w:eastAsia="Times New Roman" w:cs="Times New Roman"/>
          <w:szCs w:val="24"/>
          <w:lang w:val="en-US"/>
        </w:rPr>
        <w:t>ELA</w:t>
      </w:r>
      <w:r>
        <w:rPr>
          <w:rFonts w:eastAsia="Times New Roman" w:cs="Times New Roman"/>
          <w:szCs w:val="24"/>
        </w:rPr>
        <w:t xml:space="preserve"> σε σχέση με τις συνήθεις εγγυήσεις του ελληνικού δημοσίου έγκειται στο ότι στην προκειμένη περίπτωση δεν υφίσταται συγκεκριμένο αίτημα χρημ</w:t>
      </w:r>
      <w:r>
        <w:rPr>
          <w:rFonts w:eastAsia="Times New Roman" w:cs="Times New Roman"/>
          <w:szCs w:val="24"/>
        </w:rPr>
        <w:t xml:space="preserve">ατοδότησης για συγκεκριμένο σκοπό και υπό δεδομένους όρους. </w:t>
      </w:r>
    </w:p>
    <w:p w14:paraId="4EC6A95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Η εγγύηση παρέχεται σε </w:t>
      </w:r>
      <w:proofErr w:type="spellStart"/>
      <w:r>
        <w:rPr>
          <w:rFonts w:eastAsia="Times New Roman" w:cs="Times New Roman"/>
          <w:szCs w:val="24"/>
        </w:rPr>
        <w:t>ανακυκλούμενες</w:t>
      </w:r>
      <w:proofErr w:type="spellEnd"/>
      <w:r>
        <w:rPr>
          <w:rFonts w:eastAsia="Times New Roman" w:cs="Times New Roman"/>
          <w:szCs w:val="24"/>
        </w:rPr>
        <w:t xml:space="preserve"> πιστώσεις διάρκειας ολίγων ημερών που παρέχει η Τράπεζα της Ελλάδας προς τα πιστωτικά ιδρύματα το ύψος και η συχνότητα των οποίων δεν μπορούν να προσδιοριστο</w:t>
      </w:r>
      <w:r>
        <w:rPr>
          <w:rFonts w:eastAsia="Times New Roman" w:cs="Times New Roman"/>
          <w:szCs w:val="24"/>
        </w:rPr>
        <w:t xml:space="preserve">ύν εκ των προτέρων καθώς εξαρτώνται από τις συνθήκες ρευστότητας που επικρατούν σε κάθε δεδομένη χρονική στιγμή στο τραπεζικό σύστημα. </w:t>
      </w:r>
    </w:p>
    <w:p w14:paraId="4EC6A95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Σαν αποτέλεσμα όλων αυτών και καθώς είναι απαραίτητη η ανάγκη διασφάλισης επαρκούς ρευστότητας στο εγχώριο πιστωτικό σύσ</w:t>
      </w:r>
      <w:r>
        <w:rPr>
          <w:rFonts w:eastAsia="Times New Roman" w:cs="Times New Roman"/>
          <w:szCs w:val="24"/>
        </w:rPr>
        <w:t xml:space="preserve">τημα, θεωρούμε απολύτως αναγκαία την έγκαιρη ικανοποίηση του αιτήματος της Τράπεζας της Ελλάδας για να δώσουν τη βεβαίωση σε όλους τους πολίτες που καταθέτουν τα χρήματά τους για να έχουν τη σιγουριά των πιστωτικών ιδρυμάτων </w:t>
      </w:r>
      <w:r>
        <w:rPr>
          <w:rFonts w:eastAsia="Times New Roman" w:cs="Times New Roman"/>
          <w:szCs w:val="24"/>
        </w:rPr>
        <w:lastRenderedPageBreak/>
        <w:t>που υπάρχουν στην Ελλάδα. Γι’ α</w:t>
      </w:r>
      <w:r>
        <w:rPr>
          <w:rFonts w:eastAsia="Times New Roman" w:cs="Times New Roman"/>
          <w:szCs w:val="24"/>
        </w:rPr>
        <w:t xml:space="preserve">υτόν τον λόγο προωθούμε τη σχετική νομοθετική ρύθμιση. </w:t>
      </w:r>
    </w:p>
    <w:p w14:paraId="4EC6A95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Όσον αφορά στην αγωνία της Αντιπολίτευσης για το αν θα βγούμε στις αγορές, θέλω να πω ότι δεν είναι πανάκεια η έξοδος στις αγορές. Η ανάπτυξη μπορεί να έρθει και με άλλους τρόπους. Δεν θα το βιάσουμε.</w:t>
      </w:r>
      <w:r>
        <w:rPr>
          <w:rFonts w:eastAsia="Times New Roman" w:cs="Times New Roman"/>
          <w:szCs w:val="24"/>
        </w:rPr>
        <w:t xml:space="preserve"> Αν είναι να έρθει στο συγκεκριμένο διάστημα, θα το δούμε όλοι μας.</w:t>
      </w:r>
    </w:p>
    <w:p w14:paraId="4EC6A95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4EC6A95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Σαντορινιός για δ</w:t>
      </w:r>
      <w:r>
        <w:rPr>
          <w:rFonts w:eastAsia="Times New Roman" w:cs="Times New Roman"/>
          <w:szCs w:val="24"/>
        </w:rPr>
        <w:t>ύ</w:t>
      </w:r>
      <w:r>
        <w:rPr>
          <w:rFonts w:eastAsia="Times New Roman" w:cs="Times New Roman"/>
          <w:szCs w:val="24"/>
        </w:rPr>
        <w:t xml:space="preserve">ο λεπτά κι αυτός. </w:t>
      </w:r>
    </w:p>
    <w:p w14:paraId="4EC6A95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Ήθελα να απαντ</w:t>
      </w:r>
      <w:r>
        <w:rPr>
          <w:rFonts w:eastAsia="Times New Roman" w:cs="Times New Roman"/>
          <w:szCs w:val="24"/>
        </w:rPr>
        <w:t xml:space="preserve">ήσω σε μερικές ερωτήσεις αλλά να κάνω και ένα σχόλιο σε όσα ακούστηκαν νωρίτερα για την </w:t>
      </w:r>
      <w:r>
        <w:rPr>
          <w:rFonts w:eastAsia="Times New Roman" w:cs="Times New Roman"/>
          <w:szCs w:val="24"/>
        </w:rPr>
        <w:t>Π</w:t>
      </w:r>
      <w:r>
        <w:rPr>
          <w:rFonts w:eastAsia="Times New Roman" w:cs="Times New Roman"/>
          <w:szCs w:val="24"/>
        </w:rPr>
        <w:t xml:space="preserve">λοηγική </w:t>
      </w:r>
      <w:r>
        <w:rPr>
          <w:rFonts w:eastAsia="Times New Roman" w:cs="Times New Roman"/>
          <w:szCs w:val="24"/>
        </w:rPr>
        <w:t>Υ</w:t>
      </w:r>
      <w:r>
        <w:rPr>
          <w:rFonts w:eastAsia="Times New Roman" w:cs="Times New Roman"/>
          <w:szCs w:val="24"/>
        </w:rPr>
        <w:t>πηρεσία.</w:t>
      </w:r>
    </w:p>
    <w:p w14:paraId="4EC6A95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Σε ό,τι έχει να κάνει με το νομοθετικό πλαίσιο για την </w:t>
      </w:r>
      <w:r>
        <w:rPr>
          <w:rFonts w:eastAsia="Times New Roman" w:cs="Times New Roman"/>
          <w:szCs w:val="24"/>
        </w:rPr>
        <w:t>Π</w:t>
      </w:r>
      <w:r>
        <w:rPr>
          <w:rFonts w:eastAsia="Times New Roman" w:cs="Times New Roman"/>
          <w:szCs w:val="24"/>
        </w:rPr>
        <w:t xml:space="preserve">λοηγική </w:t>
      </w:r>
      <w:r>
        <w:rPr>
          <w:rFonts w:eastAsia="Times New Roman" w:cs="Times New Roman"/>
          <w:szCs w:val="24"/>
        </w:rPr>
        <w:t>Υ</w:t>
      </w:r>
      <w:r>
        <w:rPr>
          <w:rFonts w:eastAsia="Times New Roman" w:cs="Times New Roman"/>
          <w:szCs w:val="24"/>
        </w:rPr>
        <w:t xml:space="preserve">πηρεσία, κύριε </w:t>
      </w:r>
      <w:proofErr w:type="spellStart"/>
      <w:r>
        <w:rPr>
          <w:rFonts w:eastAsia="Times New Roman" w:cs="Times New Roman"/>
          <w:szCs w:val="24"/>
        </w:rPr>
        <w:t>Κούζηλε</w:t>
      </w:r>
      <w:proofErr w:type="spellEnd"/>
      <w:r>
        <w:rPr>
          <w:rFonts w:eastAsia="Times New Roman" w:cs="Times New Roman"/>
          <w:szCs w:val="24"/>
        </w:rPr>
        <w:t>, ήδη έχουμε εξαγγείλει μια επιτροπή κωδικοποίησης της νομοθεσίας. Πραγματικά το γεγονός ότι λειτουργεί τόσα χρόνια με ένα βασιλικό διάταγμα είναι ένα θέμα αλλά θα γίνει η κωδικοποίηση της νομοθεσίας και νομίζω ότι θα λυθεί αυτό το ζή</w:t>
      </w:r>
      <w:r>
        <w:rPr>
          <w:rFonts w:eastAsia="Times New Roman" w:cs="Times New Roman"/>
          <w:szCs w:val="24"/>
        </w:rPr>
        <w:t xml:space="preserve">τημα. </w:t>
      </w:r>
    </w:p>
    <w:p w14:paraId="4EC6A95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όμως, πρέπει να πω κάτι που ακούστηκε από την πλευρά της Δημοκρατικής Συμπαράταξης. Είπαν ότι κάνουμε ό,τι έκανε και ο κ. Βαρβιτσιώτης και τέλος πάντων, αναρωτήθηκαν τι είναι αυτό που διαφοροποιεί. </w:t>
      </w:r>
    </w:p>
    <w:p w14:paraId="4EC6A95E"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Τυπικά υπήρχε ο ν.4354/2015 για </w:t>
      </w:r>
      <w:r>
        <w:rPr>
          <w:rFonts w:eastAsia="Times New Roman" w:cs="Times New Roman"/>
          <w:szCs w:val="24"/>
        </w:rPr>
        <w:t xml:space="preserve">τον οποίον πρέπει να αποσαφηνίσουμε ότι ισχύει αυτή η θετική εξαίρεση για τους πλοηγούς. Ουσιαστικά, όμως, κύριε Κωνσταντινόπουλε, διορθώνουμε αυτό ακριβώς που περιέγραψε ο κ. </w:t>
      </w:r>
      <w:proofErr w:type="spellStart"/>
      <w:r>
        <w:rPr>
          <w:rFonts w:eastAsia="Times New Roman" w:cs="Times New Roman"/>
          <w:szCs w:val="24"/>
        </w:rPr>
        <w:t>Δανέλλης</w:t>
      </w:r>
      <w:proofErr w:type="spellEnd"/>
      <w:r>
        <w:rPr>
          <w:rFonts w:eastAsia="Times New Roman" w:cs="Times New Roman"/>
          <w:szCs w:val="24"/>
        </w:rPr>
        <w:t xml:space="preserve">: τη διαχρονική αδιαφορία για την </w:t>
      </w:r>
      <w:r>
        <w:rPr>
          <w:rFonts w:eastAsia="Times New Roman" w:cs="Times New Roman"/>
          <w:szCs w:val="24"/>
        </w:rPr>
        <w:t>Π</w:t>
      </w:r>
      <w:r>
        <w:rPr>
          <w:rFonts w:eastAsia="Times New Roman" w:cs="Times New Roman"/>
          <w:szCs w:val="24"/>
        </w:rPr>
        <w:t xml:space="preserve">λοηγική </w:t>
      </w:r>
      <w:r>
        <w:rPr>
          <w:rFonts w:eastAsia="Times New Roman" w:cs="Times New Roman"/>
          <w:szCs w:val="24"/>
        </w:rPr>
        <w:t>Υ</w:t>
      </w:r>
      <w:r>
        <w:rPr>
          <w:rFonts w:eastAsia="Times New Roman" w:cs="Times New Roman"/>
          <w:szCs w:val="24"/>
        </w:rPr>
        <w:t>πηρεσία που ήθελε να την οδη</w:t>
      </w:r>
      <w:r>
        <w:rPr>
          <w:rFonts w:eastAsia="Times New Roman" w:cs="Times New Roman"/>
          <w:szCs w:val="24"/>
        </w:rPr>
        <w:t xml:space="preserve">γήσει σε ιδιωτικοποίηση. Γιατί από το 2008 δεν είχε προσληφθεί κανένας πλοηγός, κύριε </w:t>
      </w:r>
      <w:proofErr w:type="spellStart"/>
      <w:r>
        <w:rPr>
          <w:rFonts w:eastAsia="Times New Roman" w:cs="Times New Roman"/>
          <w:szCs w:val="24"/>
        </w:rPr>
        <w:t>Βαρδαλή</w:t>
      </w:r>
      <w:proofErr w:type="spellEnd"/>
      <w:r>
        <w:rPr>
          <w:rFonts w:eastAsia="Times New Roman" w:cs="Times New Roman"/>
          <w:szCs w:val="24"/>
        </w:rPr>
        <w:t xml:space="preserve">. Τώρα προσλάβαμε τρεις και έχουμε κάνει προκήρυξη για άλλους τέσσερις. Με αυτόν τον τρόπο θα διαφυλάξουμε τη δημόσια υπόσταση, τον δημόσιο χαρακτήρα της </w:t>
      </w:r>
      <w:r>
        <w:rPr>
          <w:rFonts w:eastAsia="Times New Roman" w:cs="Times New Roman"/>
          <w:szCs w:val="24"/>
        </w:rPr>
        <w:t>Π</w:t>
      </w:r>
      <w:r>
        <w:rPr>
          <w:rFonts w:eastAsia="Times New Roman" w:cs="Times New Roman"/>
          <w:szCs w:val="24"/>
        </w:rPr>
        <w:t>λοηγικής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πηρεσίας. Και με ακόμα έναν τρόπο. </w:t>
      </w:r>
    </w:p>
    <w:p w14:paraId="4EC6A95F"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Είπα από την αρχή ότι έχουμε κάνει προκήρυξη για επτά πλοηγίδες και στην αγορά δέκα μηχανών για την επαναφορά πέντε πλοηγίδων που αυτή τη στιγμή βρίσκονται σε αχρηστία προκειμένου να μπορέσει η </w:t>
      </w:r>
      <w:r>
        <w:rPr>
          <w:rFonts w:eastAsia="Times New Roman" w:cs="Times New Roman"/>
          <w:szCs w:val="24"/>
        </w:rPr>
        <w:t>Π</w:t>
      </w:r>
      <w:r>
        <w:rPr>
          <w:rFonts w:eastAsia="Times New Roman" w:cs="Times New Roman"/>
          <w:szCs w:val="24"/>
        </w:rPr>
        <w:t xml:space="preserve">λοηγική </w:t>
      </w:r>
      <w:r>
        <w:rPr>
          <w:rFonts w:eastAsia="Times New Roman" w:cs="Times New Roman"/>
          <w:szCs w:val="24"/>
        </w:rPr>
        <w:t>Υ</w:t>
      </w:r>
      <w:r>
        <w:rPr>
          <w:rFonts w:eastAsia="Times New Roman" w:cs="Times New Roman"/>
          <w:szCs w:val="24"/>
        </w:rPr>
        <w:t>πηρεσία να λει</w:t>
      </w:r>
      <w:r>
        <w:rPr>
          <w:rFonts w:eastAsia="Times New Roman" w:cs="Times New Roman"/>
          <w:szCs w:val="24"/>
        </w:rPr>
        <w:t xml:space="preserve">τουργήσει </w:t>
      </w:r>
      <w:r>
        <w:rPr>
          <w:rFonts w:eastAsia="Times New Roman" w:cs="Times New Roman"/>
          <w:szCs w:val="24"/>
        </w:rPr>
        <w:lastRenderedPageBreak/>
        <w:t>πραγματικά δημόσια και να μην υπάρχει κανένας λόγος από καμ</w:t>
      </w:r>
      <w:r>
        <w:rPr>
          <w:rFonts w:eastAsia="Times New Roman" w:cs="Times New Roman"/>
          <w:szCs w:val="24"/>
        </w:rPr>
        <w:t>μ</w:t>
      </w:r>
      <w:r>
        <w:rPr>
          <w:rFonts w:eastAsia="Times New Roman" w:cs="Times New Roman"/>
          <w:szCs w:val="24"/>
        </w:rPr>
        <w:t xml:space="preserve">ία εταιρεία να μας ζητά να ιδιωτικοποιήσουμε αυτή τη σημαντική υπηρεσία, όπως είναι η </w:t>
      </w:r>
      <w:r>
        <w:rPr>
          <w:rFonts w:eastAsia="Times New Roman" w:cs="Times New Roman"/>
          <w:szCs w:val="24"/>
        </w:rPr>
        <w:t>Π</w:t>
      </w:r>
      <w:r>
        <w:rPr>
          <w:rFonts w:eastAsia="Times New Roman" w:cs="Times New Roman"/>
          <w:szCs w:val="24"/>
        </w:rPr>
        <w:t xml:space="preserve">λοηγική </w:t>
      </w:r>
      <w:r>
        <w:rPr>
          <w:rFonts w:eastAsia="Times New Roman" w:cs="Times New Roman"/>
          <w:szCs w:val="24"/>
        </w:rPr>
        <w:t>Υ</w:t>
      </w:r>
      <w:r>
        <w:rPr>
          <w:rFonts w:eastAsia="Times New Roman" w:cs="Times New Roman"/>
          <w:szCs w:val="24"/>
        </w:rPr>
        <w:t xml:space="preserve">πηρεσία. </w:t>
      </w:r>
    </w:p>
    <w:p w14:paraId="4EC6A96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όχι μόνο διαβεβαιώνουμε αλλά κάνουμε και πράξη αυτό που ζητήσατε και εσείς και εσείς. Κάνουμε πράξη τη διασφάλιση του δημόσιου χαρακτήρα της </w:t>
      </w:r>
      <w:r>
        <w:rPr>
          <w:rFonts w:eastAsia="Times New Roman" w:cs="Times New Roman"/>
          <w:szCs w:val="24"/>
        </w:rPr>
        <w:t>Π</w:t>
      </w:r>
      <w:r>
        <w:rPr>
          <w:rFonts w:eastAsia="Times New Roman" w:cs="Times New Roman"/>
          <w:szCs w:val="24"/>
        </w:rPr>
        <w:t xml:space="preserve">λοηγικής </w:t>
      </w:r>
      <w:r>
        <w:rPr>
          <w:rFonts w:eastAsia="Times New Roman" w:cs="Times New Roman"/>
          <w:szCs w:val="24"/>
        </w:rPr>
        <w:t>Υ</w:t>
      </w:r>
      <w:r>
        <w:rPr>
          <w:rFonts w:eastAsia="Times New Roman" w:cs="Times New Roman"/>
          <w:szCs w:val="24"/>
        </w:rPr>
        <w:t xml:space="preserve">πηρεσίας. Δεσμευόμαστε και με τις πράξεις μας γι’ αυτό. </w:t>
      </w:r>
    </w:p>
    <w:p w14:paraId="4EC6A96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Ρώτησαν από την Ένωση Κεντρώων γιατί να υπάρχο</w:t>
      </w:r>
      <w:r>
        <w:rPr>
          <w:rFonts w:eastAsia="Times New Roman" w:cs="Times New Roman"/>
          <w:szCs w:val="24"/>
        </w:rPr>
        <w:t>υν αυτές οι μισθολογικές εξαιρέσεις. Πιστέψτε με. Αυτοί οι άνθρωποι έχουν πολύ σημαντικά προσόντα, έχουν μεγάλη επικινδυνότητα στο επάγγελμά τους, έχουν πολύ μεγάλη σημασία για την ασφάλεια του λιμανιού αλλά και την ασφάλεια της ζωής στη θάλασσα και επομέν</w:t>
      </w:r>
      <w:r>
        <w:rPr>
          <w:rFonts w:eastAsia="Times New Roman" w:cs="Times New Roman"/>
          <w:szCs w:val="24"/>
        </w:rPr>
        <w:t>ως αυτές οι μισθολογικές εξαιρέσεις όχι μόνο είναι δικαιολογημένες, αλλά είναι επιβεβλημένες.</w:t>
      </w:r>
    </w:p>
    <w:p w14:paraId="4EC6A96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EC6A96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 Ο Υφυπουργός, κ. Αμανατίδης έχει τον λόγο για δυο λεπτά.</w:t>
      </w:r>
    </w:p>
    <w:p w14:paraId="4EC6A96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ΑΜΑΝΑΤΙΔΗΣ (Υφυπουργός Εξωτερικ</w:t>
      </w:r>
      <w:r>
        <w:rPr>
          <w:rFonts w:eastAsia="Times New Roman" w:cs="Times New Roman"/>
          <w:b/>
          <w:szCs w:val="24"/>
        </w:rPr>
        <w:t xml:space="preserve">ών): </w:t>
      </w:r>
      <w:r>
        <w:rPr>
          <w:rFonts w:eastAsia="Times New Roman" w:cs="Times New Roman"/>
          <w:szCs w:val="24"/>
        </w:rPr>
        <w:t xml:space="preserve">Κύριε Πρόεδρε, θα ήθελα να γνωστοποιήσω στο Σώμα ότι γίνονται δεκτές οι τέσσερις υπουργικές τροπολογίες, η 1088 με ειδικό αριθμό 13, η 1089 με ειδικό αριθμό 14, η 1090 με ειδικό αριθμό 15 και η 1091 με ειδικό αριθμό 16. Δεν γίνεται αποδεκτή η </w:t>
      </w:r>
      <w:r>
        <w:rPr>
          <w:rFonts w:eastAsia="Times New Roman" w:cs="Times New Roman"/>
          <w:szCs w:val="24"/>
        </w:rPr>
        <w:t>β</w:t>
      </w:r>
      <w:r>
        <w:rPr>
          <w:rFonts w:eastAsia="Times New Roman" w:cs="Times New Roman"/>
          <w:szCs w:val="24"/>
        </w:rPr>
        <w:t>ουλευτι</w:t>
      </w:r>
      <w:r>
        <w:rPr>
          <w:rFonts w:eastAsia="Times New Roman" w:cs="Times New Roman"/>
          <w:szCs w:val="24"/>
        </w:rPr>
        <w:t xml:space="preserve">κή τροπολογία στο πλαίσιο και της τοποθέτησης που έγινε. Έχει κατατεθεί με αριθμό 1092 και ειδικό αριθμό 17. </w:t>
      </w:r>
    </w:p>
    <w:p w14:paraId="4EC6A96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έχουν τεθεί και ότι θα ειπωθούν αυτά και θα τεθούν υπ’ </w:t>
      </w:r>
      <w:proofErr w:type="spellStart"/>
      <w:r>
        <w:rPr>
          <w:rFonts w:eastAsia="Times New Roman" w:cs="Times New Roman"/>
          <w:szCs w:val="24"/>
        </w:rPr>
        <w:t>όψιν</w:t>
      </w:r>
      <w:proofErr w:type="spellEnd"/>
      <w:r>
        <w:rPr>
          <w:rFonts w:eastAsia="Times New Roman" w:cs="Times New Roman"/>
          <w:szCs w:val="24"/>
        </w:rPr>
        <w:t xml:space="preserve"> του και κυρίου Υπουργού.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μου κάνει μεγάλη εντύπωση ότι κατατέθη</w:t>
      </w:r>
      <w:r>
        <w:rPr>
          <w:rFonts w:eastAsia="Times New Roman" w:cs="Times New Roman"/>
          <w:szCs w:val="24"/>
        </w:rPr>
        <w:t>κε σήμερα στις 17.40΄. Καταλαβαίνετε ότι με την απουσία του Υπουργού δεν μπορεί να γίνει κάτι τέτοιο, ειδικά για την κοινωνική ασφάλιση.</w:t>
      </w:r>
    </w:p>
    <w:p w14:paraId="4EC6A96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επιτρέψετε μου να πω ότι πολλές φορές η </w:t>
      </w:r>
      <w:r>
        <w:rPr>
          <w:rFonts w:eastAsia="Times New Roman" w:cs="Times New Roman"/>
          <w:szCs w:val="24"/>
        </w:rPr>
        <w:t>Α</w:t>
      </w:r>
      <w:r>
        <w:rPr>
          <w:rFonts w:eastAsia="Times New Roman" w:cs="Times New Roman"/>
          <w:szCs w:val="24"/>
        </w:rPr>
        <w:t>ντιπολίτευση δεν θα πρέπει να τραβιέται από τα μαλλιά έτσι ώστε να γίν</w:t>
      </w:r>
      <w:r>
        <w:rPr>
          <w:rFonts w:eastAsia="Times New Roman" w:cs="Times New Roman"/>
          <w:szCs w:val="24"/>
        </w:rPr>
        <w:t>εται αντιπολίτευση. Για παράδειγμα, έγινε θέμα από τρεις εισηγητές και του ΠΑΣΟΚ και του Ποταμιού και της Ένωσης Κεντρώων ότι σε άσχετα νομοσχέδια έρχονται τροπολογίες.</w:t>
      </w:r>
    </w:p>
    <w:p w14:paraId="4EC6A96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Εσείς οι ίδιοι καταθέσατε τροπολογίες. Δηλαδή ή μην το αναφέρεται καθόλου και καταθέστε</w:t>
      </w:r>
      <w:r>
        <w:rPr>
          <w:rFonts w:eastAsia="Times New Roman" w:cs="Times New Roman"/>
          <w:szCs w:val="24"/>
        </w:rPr>
        <w:t xml:space="preserve"> την τροπολογία ή αν το ανα</w:t>
      </w:r>
      <w:r>
        <w:rPr>
          <w:rFonts w:eastAsia="Times New Roman" w:cs="Times New Roman"/>
          <w:szCs w:val="24"/>
        </w:rPr>
        <w:lastRenderedPageBreak/>
        <w:t>φέρετε και λέτε «γιατί φέρνετε τροπολογίες;» μην καταθέτετε τροπολογία. Δεν γίνονται και τα δύο μαζί. Δεν ξέρω αυτό το πράγμα υπερβαίνει τη δική μου τη λογική.</w:t>
      </w:r>
    </w:p>
    <w:p w14:paraId="4EC6A96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Το τελευταίο πολιτικό σχόλιο που θέλω να κάνω είναι ότι η Κυβέρνηση δ</w:t>
      </w:r>
      <w:r>
        <w:rPr>
          <w:rFonts w:eastAsia="Times New Roman" w:cs="Times New Roman"/>
          <w:szCs w:val="24"/>
        </w:rPr>
        <w:t>ιαπραγματεύτηκε. Δεν ήταν καθόλου χάσιμο χρόνου. Διαπραγματεύτηκε και έφερε το καλύτερο αποτέλεσμα. Είναι το καλύτερο αποτέλεσμα το οποίο προσπαθείτε ακόμα και τώρα, δεύτερη μέρα, στον απόηχο της χθεσινής συζήτησης, να ακολουθήσετε μια πολιτική η οποία δεν</w:t>
      </w:r>
      <w:r>
        <w:rPr>
          <w:rFonts w:eastAsia="Times New Roman" w:cs="Times New Roman"/>
          <w:szCs w:val="24"/>
        </w:rPr>
        <w:t xml:space="preserve"> αναπτύσσει επιχειρήματα και είναι κοντόφθαλμη. Είναι πολιτικές οι οποίες δεν έχουν καθόλου επιχειρήματα.</w:t>
      </w:r>
    </w:p>
    <w:p w14:paraId="4EC6A96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που θέλω να πω είναι ότι αυτοί οι οποίοι ουσιαστικά άνοιξαν όχι </w:t>
      </w:r>
      <w:proofErr w:type="spellStart"/>
      <w:r>
        <w:rPr>
          <w:rFonts w:eastAsia="Times New Roman" w:cs="Times New Roman"/>
          <w:szCs w:val="24"/>
        </w:rPr>
        <w:t>κερκόπορτα</w:t>
      </w:r>
      <w:proofErr w:type="spellEnd"/>
      <w:r>
        <w:rPr>
          <w:rFonts w:eastAsia="Times New Roman" w:cs="Times New Roman"/>
          <w:szCs w:val="24"/>
        </w:rPr>
        <w:t>, αλλά την πόρτα για την προδοσία της Κύπρου είναι οι τελευταίοι πο</w:t>
      </w:r>
      <w:r>
        <w:rPr>
          <w:rFonts w:eastAsia="Times New Roman" w:cs="Times New Roman"/>
          <w:szCs w:val="24"/>
        </w:rPr>
        <w:t>υ μπορούν να μιλούν για στάσεις, ειδικά του Υπουργού Εξωτερικών του κ. Κοτζιά. Και ακόμα και σε κύρωση σύμβασης δεν κατάφεραν να μην κάνουν ρατσιστικά σχόλια για το αν κάποιος είναι από τις Φιλιππίνες ή αν είναι από κάπου αλλού.</w:t>
      </w:r>
    </w:p>
    <w:p w14:paraId="4EC6A96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EC6A96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ΡΟΕΔΡΕΥΩΝ (Δημήτριος Κρεμαστινός):</w:t>
      </w:r>
      <w:r>
        <w:rPr>
          <w:rFonts w:eastAsia="Times New Roman" w:cs="Times New Roman"/>
          <w:szCs w:val="24"/>
        </w:rPr>
        <w:t xml:space="preserve"> Κι εγώ ευχαριστώ.</w:t>
      </w:r>
    </w:p>
    <w:p w14:paraId="4EC6A96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 Πλαίσιο Εται</w:t>
      </w:r>
      <w:r>
        <w:rPr>
          <w:rFonts w:eastAsia="Times New Roman" w:cs="Times New Roman"/>
          <w:szCs w:val="24"/>
        </w:rPr>
        <w:t>ρικής Σχέσης και Συνεργασίας μεταξύ της Ευρωπαϊκής Ένωσης και των κρατών-μελών της, αφενός και της Δημοκρατίας των Φιλιππίνων, αφετέρου και άλλες διατάξεις».</w:t>
      </w:r>
    </w:p>
    <w:p w14:paraId="4EC6A96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4EC6A96E"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6F"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ΑΘΑΝΑΣΙΟΣ Κ</w:t>
      </w:r>
      <w:r>
        <w:rPr>
          <w:rFonts w:eastAsia="Times New Roman" w:cs="Times New Roman"/>
          <w:b/>
          <w:szCs w:val="24"/>
        </w:rPr>
        <w:t xml:space="preserve">ΑΒΒΑΔΑΣ: </w:t>
      </w:r>
      <w:r>
        <w:rPr>
          <w:rFonts w:eastAsia="Times New Roman" w:cs="Times New Roman"/>
          <w:szCs w:val="24"/>
        </w:rPr>
        <w:t>Ναι.</w:t>
      </w:r>
    </w:p>
    <w:p w14:paraId="4EC6A970"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71"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4EC6A972"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Όχι.</w:t>
      </w:r>
    </w:p>
    <w:p w14:paraId="4EC6A973"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74"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75"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ΣΠΥΡΙΔΩΝ ΔΑΝΕΛΛΗΣ:</w:t>
      </w:r>
      <w:r>
        <w:rPr>
          <w:rFonts w:eastAsia="Times New Roman" w:cs="Times New Roman"/>
          <w:b/>
          <w:szCs w:val="24"/>
        </w:rPr>
        <w:t xml:space="preserve"> </w:t>
      </w:r>
      <w:r>
        <w:rPr>
          <w:rFonts w:eastAsia="Times New Roman" w:cs="Times New Roman"/>
          <w:szCs w:val="24"/>
        </w:rPr>
        <w:t>Ναι.</w:t>
      </w:r>
    </w:p>
    <w:p w14:paraId="4EC6A976"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cs="Times New Roman"/>
          <w:szCs w:val="24"/>
        </w:rPr>
        <w:t xml:space="preserve"> Συνεπώς 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 Πλαίσιο Εταιρικής Σχέσης και Συνεργασίας μεταξύ της Ευρωπαϊκής Ένωσης και των κρατών-μελών της, αφενός και της Δημοκρατίας των Φιλιππίνων, αφετέρου και άλλες διατάξεις» έγινε δεκτό επί της αρχής κατά πλειοψηφία.</w:t>
      </w:r>
    </w:p>
    <w:p w14:paraId="4EC6A97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ψ</w:t>
      </w:r>
      <w:r>
        <w:rPr>
          <w:rFonts w:eastAsia="Times New Roman" w:cs="Times New Roman"/>
          <w:szCs w:val="24"/>
        </w:rPr>
        <w:t>ήφιση των άρθρων και των τροπολογιών.</w:t>
      </w:r>
    </w:p>
    <w:p w14:paraId="4EC6A97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πρώτο άρθρο ως έχει;</w:t>
      </w:r>
    </w:p>
    <w:p w14:paraId="4EC6A979"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7A"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Ναι.</w:t>
      </w:r>
    </w:p>
    <w:p w14:paraId="4EC6A97B"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7C"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4EC6A97D"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Όχι.</w:t>
      </w:r>
    </w:p>
    <w:p w14:paraId="4EC6A97E"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7F"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80"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ΣΠΥΡΙΔΩΝ ΔΑΝΕΛΛΗΣ:</w:t>
      </w:r>
      <w:r>
        <w:rPr>
          <w:rFonts w:eastAsia="Times New Roman" w:cs="Times New Roman"/>
          <w:b/>
          <w:szCs w:val="24"/>
        </w:rPr>
        <w:t xml:space="preserve"> </w:t>
      </w:r>
      <w:r>
        <w:rPr>
          <w:rFonts w:eastAsia="Times New Roman" w:cs="Times New Roman"/>
          <w:szCs w:val="24"/>
        </w:rPr>
        <w:t>Ναι.</w:t>
      </w:r>
    </w:p>
    <w:p w14:paraId="4EC6A981"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Συνεπώς</w:t>
      </w:r>
      <w:r w:rsidDel="00ED2980">
        <w:rPr>
          <w:rFonts w:eastAsia="Times New Roman" w:cs="Times New Roman"/>
          <w:szCs w:val="24"/>
        </w:rPr>
        <w:t xml:space="preserve"> </w:t>
      </w:r>
      <w:r>
        <w:rPr>
          <w:rFonts w:eastAsia="Times New Roman" w:cs="Times New Roman"/>
          <w:szCs w:val="24"/>
        </w:rPr>
        <w:t>το πρώτο άρθρο έγινε δεκτό ως έχει κατά πλειοψηφία.</w:t>
      </w:r>
    </w:p>
    <w:p w14:paraId="4EC6A98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1088 και ειδικό 13 ως έχει; </w:t>
      </w:r>
    </w:p>
    <w:p w14:paraId="4EC6A983"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w:t>
      </w:r>
      <w:r>
        <w:rPr>
          <w:rFonts w:eastAsia="Times New Roman" w:cs="Times New Roman"/>
          <w:szCs w:val="24"/>
        </w:rPr>
        <w:t>ι.</w:t>
      </w:r>
    </w:p>
    <w:p w14:paraId="4EC6A984"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Ναι.</w:t>
      </w:r>
    </w:p>
    <w:p w14:paraId="4EC6A985"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86"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4EC6A987"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Όχι.</w:t>
      </w:r>
    </w:p>
    <w:p w14:paraId="4EC6A988"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89"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8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ΣΠΥΡΙΔΩΝ ΔΑΝΕΛΛΗΣ:</w:t>
      </w:r>
      <w:r>
        <w:rPr>
          <w:rFonts w:eastAsia="Times New Roman" w:cs="Times New Roman"/>
          <w:b/>
          <w:szCs w:val="24"/>
        </w:rPr>
        <w:t xml:space="preserve"> </w:t>
      </w:r>
      <w:r>
        <w:rPr>
          <w:rFonts w:eastAsia="Times New Roman" w:cs="Times New Roman"/>
          <w:szCs w:val="24"/>
        </w:rPr>
        <w:t>Ναι.</w:t>
      </w:r>
    </w:p>
    <w:p w14:paraId="4EC6A98B"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1088 και ειδικό 13 έγινε δεκτή ως έχει κατά πλειοψηφία και εντάσσεται στο νομοσχέδιο ως ίδιο άρθρο.</w:t>
      </w:r>
    </w:p>
    <w:p w14:paraId="4EC6A98C"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1089 και ειδικό 14 ως έχει; </w:t>
      </w:r>
    </w:p>
    <w:p w14:paraId="4EC6A98D"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8E"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ΑΘΑΝΑΣΙΟ</w:t>
      </w:r>
      <w:r>
        <w:rPr>
          <w:rFonts w:eastAsia="Times New Roman" w:cs="Times New Roman"/>
          <w:b/>
          <w:szCs w:val="24"/>
        </w:rPr>
        <w:t xml:space="preserve">Σ ΚΑΒΒΑΔΑΣ: </w:t>
      </w:r>
      <w:r>
        <w:rPr>
          <w:rFonts w:eastAsia="Times New Roman" w:cs="Times New Roman"/>
          <w:szCs w:val="24"/>
        </w:rPr>
        <w:t>Ναι.</w:t>
      </w:r>
    </w:p>
    <w:p w14:paraId="4EC6A98F"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90"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ΝΙΚΟΛΑΟΣ ΚΟΥΖΗΛΟΣ: </w:t>
      </w:r>
      <w:r>
        <w:rPr>
          <w:rFonts w:eastAsia="Times New Roman" w:cs="Times New Roman"/>
          <w:szCs w:val="24"/>
        </w:rPr>
        <w:t>Όχι.</w:t>
      </w:r>
    </w:p>
    <w:p w14:paraId="4EC6A991"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Όχι.</w:t>
      </w:r>
    </w:p>
    <w:p w14:paraId="4EC6A992"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93"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9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ΣΠΥΡΙΔΩΝ ΔΑΝΕΛΛΗΣ:</w:t>
      </w:r>
      <w:r>
        <w:rPr>
          <w:rFonts w:eastAsia="Times New Roman" w:cs="Times New Roman"/>
          <w:b/>
          <w:szCs w:val="24"/>
        </w:rPr>
        <w:t xml:space="preserve"> </w:t>
      </w:r>
      <w:r>
        <w:rPr>
          <w:rFonts w:eastAsia="Times New Roman" w:cs="Times New Roman"/>
          <w:szCs w:val="24"/>
        </w:rPr>
        <w:t>Ναι.</w:t>
      </w:r>
    </w:p>
    <w:p w14:paraId="4EC6A995"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1089 και ειδικό 14 έγινε δεκτή ως έχει κατά πλειοψηφία και εντάσσεται στο νομοσχέδιο ως ίδιο άρθρο.</w:t>
      </w:r>
    </w:p>
    <w:p w14:paraId="4EC6A99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της τροπολογίας με γενικό αριθμό 1090 και ειδικό 15 ως έχει.</w:t>
      </w:r>
    </w:p>
    <w:p w14:paraId="4EC6A997"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Κύριε Πρόεδρε, εμεί</w:t>
      </w:r>
      <w:r>
        <w:rPr>
          <w:rFonts w:eastAsia="Times New Roman" w:cs="Times New Roman"/>
          <w:szCs w:val="24"/>
        </w:rPr>
        <w:t>ς σε αυτή την τροπολογία θα ψηφίσουμε «παρών», επειδή σε ερώτηση του κ. Κεφαλογιάννη δεν καλυφθήκαμε από τον κ. Σαντορινιό όσον αφορά την παράγραφο 3 για τις συμβάσεις και τις προμήθειες.</w:t>
      </w:r>
    </w:p>
    <w:p w14:paraId="4EC6A998"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Καλώς.</w:t>
      </w:r>
    </w:p>
    <w:p w14:paraId="4EC6A99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δεκτή η τροπολογία με γενικό αριθμό 1090 και ειδικό 15 ως έχει; </w:t>
      </w:r>
    </w:p>
    <w:p w14:paraId="4EC6A99A"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9B"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Παρών.</w:t>
      </w:r>
    </w:p>
    <w:p w14:paraId="4EC6A99C"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Παρών.</w:t>
      </w:r>
    </w:p>
    <w:p w14:paraId="4EC6A99D"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4EC6A99E"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Ναι.</w:t>
      </w:r>
    </w:p>
    <w:p w14:paraId="4EC6A99F"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A0"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A1"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ΣΠΥΡΙΔΩΝ ΔΑΝΕΛΛΗΣ:</w:t>
      </w:r>
      <w:r>
        <w:rPr>
          <w:rFonts w:eastAsia="Times New Roman" w:cs="Times New Roman"/>
          <w:b/>
          <w:szCs w:val="24"/>
        </w:rPr>
        <w:t xml:space="preserve"> </w:t>
      </w:r>
      <w:r>
        <w:rPr>
          <w:rFonts w:eastAsia="Times New Roman" w:cs="Times New Roman"/>
          <w:szCs w:val="24"/>
        </w:rPr>
        <w:t>Ναι.</w:t>
      </w:r>
    </w:p>
    <w:p w14:paraId="4EC6A9A2"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Συνεπώς η τροπολογία με γενικό αριθμό 1090 και ειδικό 15 έγινε δεκτή ως έχει κατά πλειοψηφία και εντάσσεται στο νομοσχέδιο ως ίδιο άρθρο.</w:t>
      </w:r>
    </w:p>
    <w:p w14:paraId="4EC6A9A3"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w:t>
      </w:r>
      <w:r>
        <w:rPr>
          <w:rFonts w:eastAsia="Times New Roman" w:cs="Times New Roman"/>
          <w:szCs w:val="24"/>
        </w:rPr>
        <w:t xml:space="preserve">θμό 1091 και ειδικό 16 ως έχει; </w:t>
      </w:r>
    </w:p>
    <w:p w14:paraId="4EC6A9A4"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A5"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Παρών.</w:t>
      </w:r>
    </w:p>
    <w:p w14:paraId="4EC6A9A6"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A7"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4EC6A9A8"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Ναι.</w:t>
      </w:r>
    </w:p>
    <w:p w14:paraId="4EC6A9A9"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AA"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Παρών.</w:t>
      </w:r>
    </w:p>
    <w:p w14:paraId="4EC6A9A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lastRenderedPageBreak/>
        <w:t>ΣΠΥΡΙΔΩΝ ΔΑΝΕΛΛΗΣ:</w:t>
      </w:r>
      <w:r>
        <w:rPr>
          <w:rFonts w:eastAsia="Times New Roman" w:cs="Times New Roman"/>
          <w:b/>
          <w:szCs w:val="24"/>
        </w:rPr>
        <w:t xml:space="preserve"> </w:t>
      </w:r>
      <w:r>
        <w:rPr>
          <w:rFonts w:eastAsia="Times New Roman" w:cs="Times New Roman"/>
          <w:szCs w:val="24"/>
        </w:rPr>
        <w:t>Ναι.</w:t>
      </w:r>
    </w:p>
    <w:p w14:paraId="4EC6A9AC" w14:textId="77777777" w:rsidR="001761EF" w:rsidRDefault="00F551DB">
      <w:pPr>
        <w:spacing w:line="600" w:lineRule="auto"/>
        <w:ind w:firstLine="720"/>
        <w:contextualSpacing/>
        <w:jc w:val="both"/>
        <w:rPr>
          <w:rFonts w:eastAsia="Times New Roman"/>
          <w:b/>
          <w:szCs w:val="24"/>
        </w:rPr>
      </w:pPr>
      <w:r>
        <w:rPr>
          <w:rFonts w:eastAsia="Times New Roman"/>
          <w:b/>
          <w:szCs w:val="24"/>
        </w:rPr>
        <w:t>ΠΡΟΕΔΡΕΥΩΝ</w:t>
      </w:r>
      <w:r>
        <w:rPr>
          <w:rFonts w:eastAsia="Times New Roman"/>
          <w:b/>
          <w:szCs w:val="24"/>
        </w:rPr>
        <w:t xml:space="preserve"> (Δημήτριος Κρεμαστινός):</w:t>
      </w:r>
      <w:r>
        <w:rPr>
          <w:rFonts w:eastAsia="Times New Roman" w:cs="Times New Roman"/>
          <w:szCs w:val="24"/>
        </w:rPr>
        <w:t xml:space="preserve"> Συνεπώς η τροπολογία με γενικό αριθμό 1091 και ειδικό 16 έγινε δεκτή ως έχει κατά πλειοψηφία και εντάσσεται στο νομοσχέδιο ως ίδιο άρθρο.</w:t>
      </w:r>
    </w:p>
    <w:p w14:paraId="4EC6A9AD"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EC6A9AE" w14:textId="77777777" w:rsidR="001761EF" w:rsidRDefault="00F551DB">
      <w:pPr>
        <w:spacing w:line="600" w:lineRule="auto"/>
        <w:ind w:firstLine="720"/>
        <w:contextualSpacing/>
        <w:jc w:val="both"/>
        <w:rPr>
          <w:rFonts w:eastAsia="Times New Roman"/>
          <w:b/>
          <w:szCs w:val="24"/>
        </w:rPr>
      </w:pPr>
      <w:r>
        <w:rPr>
          <w:rFonts w:eastAsia="Times New Roman" w:cs="Times New Roman"/>
          <w:szCs w:val="24"/>
        </w:rPr>
        <w:t>Ερωτάται το Σώμα: Γίνεται δεκτό το ακροτε</w:t>
      </w:r>
      <w:r>
        <w:rPr>
          <w:rFonts w:eastAsia="Times New Roman" w:cs="Times New Roman"/>
          <w:szCs w:val="24"/>
        </w:rPr>
        <w:t>λεύτιο άρθρο</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EC6A9AF"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B0"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Ναι.</w:t>
      </w:r>
    </w:p>
    <w:p w14:paraId="4EC6A9B1"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B2"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4EC6A9B3"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Όχι.</w:t>
      </w:r>
    </w:p>
    <w:p w14:paraId="4EC6A9B4"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B5"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B6"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 xml:space="preserve">ΣΠΥΡΙΔΩΝ </w:t>
      </w:r>
      <w:r>
        <w:rPr>
          <w:rFonts w:eastAsia="Times New Roman" w:cs="Times New Roman"/>
          <w:b/>
          <w:color w:val="000000" w:themeColor="text1"/>
          <w:szCs w:val="24"/>
        </w:rPr>
        <w:t>ΔΑΝΕΛΛΗΣ:</w:t>
      </w:r>
      <w:r>
        <w:rPr>
          <w:rFonts w:eastAsia="Times New Roman" w:cs="Times New Roman"/>
          <w:b/>
          <w:szCs w:val="24"/>
        </w:rPr>
        <w:t xml:space="preserve"> </w:t>
      </w:r>
      <w:r>
        <w:rPr>
          <w:rFonts w:eastAsia="Times New Roman" w:cs="Times New Roman"/>
          <w:szCs w:val="24"/>
        </w:rPr>
        <w:t>Ναι.</w:t>
      </w:r>
    </w:p>
    <w:p w14:paraId="4EC6A9B7"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όπως τροποποιήθηκε από τον κύριο Υπουργό, κατά πλειοψηφία.</w:t>
      </w:r>
    </w:p>
    <w:p w14:paraId="4EC6A9B8"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της Συμφωνίας - Πλαίσιο Εταιρικής Σχέσης και Συνεργασί</w:t>
      </w:r>
      <w:r>
        <w:rPr>
          <w:rFonts w:eastAsia="Times New Roman" w:cs="Times New Roman"/>
          <w:szCs w:val="24"/>
        </w:rPr>
        <w:t>ας μεταξύ της Ευρωπαϊκής Ένωσης και των κρατών-μελών της, αφενός και της Δημοκρατίας των Φιλιππίνων, αφετέρου και άλλες διατάξεις» έγινε δεκτό επί της αρχής και επί των άρθρων.</w:t>
      </w:r>
    </w:p>
    <w:p w14:paraId="4EC6A9B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στο σύνολο του νομοσχεδίου.</w:t>
      </w:r>
    </w:p>
    <w:p w14:paraId="4EC6A9B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νομοσχέδιο και στο σύνολο;</w:t>
      </w:r>
    </w:p>
    <w:p w14:paraId="4EC6A9BB"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Ναι.</w:t>
      </w:r>
    </w:p>
    <w:p w14:paraId="4EC6A9BC"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Ναι.</w:t>
      </w:r>
    </w:p>
    <w:p w14:paraId="4EC6A9BD"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EC6A9BE"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4EC6A9BF"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Όχι.</w:t>
      </w:r>
    </w:p>
    <w:p w14:paraId="4EC6A9C0" w14:textId="77777777" w:rsidR="001761EF" w:rsidRDefault="00F551DB">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EC6A9C1" w14:textId="77777777" w:rsidR="001761EF" w:rsidRDefault="00F551DB">
      <w:pPr>
        <w:spacing w:line="600" w:lineRule="auto"/>
        <w:ind w:firstLine="720"/>
        <w:contextualSpacing/>
        <w:jc w:val="both"/>
        <w:rPr>
          <w:rFonts w:eastAsia="Times New Roman" w:cs="Times New Roman"/>
          <w:b/>
          <w:color w:val="000000" w:themeColor="text1"/>
          <w:szCs w:val="24"/>
        </w:rPr>
      </w:pPr>
      <w:r>
        <w:rPr>
          <w:rFonts w:eastAsia="Times New Roman" w:cs="Times New Roman"/>
          <w:b/>
          <w:color w:val="000000" w:themeColor="text1"/>
          <w:szCs w:val="24"/>
        </w:rPr>
        <w:t>ΙΩΑΝΝΗΣ ΣΑΡΙΔΗΣ:</w:t>
      </w:r>
      <w:r>
        <w:rPr>
          <w:rFonts w:eastAsia="Times New Roman" w:cs="Times New Roman"/>
          <w:b/>
          <w:szCs w:val="24"/>
        </w:rPr>
        <w:t xml:space="preserve"> </w:t>
      </w:r>
      <w:r>
        <w:rPr>
          <w:rFonts w:eastAsia="Times New Roman" w:cs="Times New Roman"/>
          <w:szCs w:val="24"/>
        </w:rPr>
        <w:t>Ναι.</w:t>
      </w:r>
    </w:p>
    <w:p w14:paraId="4EC6A9C2"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color w:val="000000" w:themeColor="text1"/>
          <w:szCs w:val="24"/>
        </w:rPr>
        <w:t>ΣΠΥΡΙΔΩΝ ΔΑΝΕΛΛΗΣ:</w:t>
      </w:r>
      <w:r>
        <w:rPr>
          <w:rFonts w:eastAsia="Times New Roman" w:cs="Times New Roman"/>
          <w:b/>
          <w:szCs w:val="24"/>
        </w:rPr>
        <w:t xml:space="preserve"> </w:t>
      </w:r>
      <w:r>
        <w:rPr>
          <w:rFonts w:eastAsia="Times New Roman" w:cs="Times New Roman"/>
          <w:szCs w:val="24"/>
        </w:rPr>
        <w:t>Ναι.</w:t>
      </w:r>
    </w:p>
    <w:p w14:paraId="4EC6A9C3" w14:textId="77777777" w:rsidR="001761EF" w:rsidRDefault="00F551DB">
      <w:pPr>
        <w:spacing w:line="600" w:lineRule="auto"/>
        <w:ind w:firstLine="720"/>
        <w:contextualSpacing/>
        <w:jc w:val="both"/>
        <w:rPr>
          <w:rFonts w:eastAsia="Times New Roman" w:cs="Times New Roman"/>
          <w:szCs w:val="24"/>
        </w:rPr>
      </w:pPr>
      <w:r>
        <w:rPr>
          <w:rFonts w:eastAsia="Times New Roman"/>
          <w:b/>
          <w:szCs w:val="24"/>
        </w:rPr>
        <w:t>ΠΡΟΕΔΡΕΥΩΝ (Δ</w:t>
      </w:r>
      <w:r>
        <w:rPr>
          <w:rFonts w:eastAsia="Times New Roman"/>
          <w:b/>
          <w:szCs w:val="24"/>
        </w:rPr>
        <w:t>ημήτριος Κρεμαστινός):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νομοσχέδιο έγινε δεκτό και στο σύνολο κατά πλειοψηφία.</w:t>
      </w:r>
    </w:p>
    <w:p w14:paraId="4EC6A9C4"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 Πλαίσιο Εταιρικής Σχέσης και Συνεργασίας μεταξύ της Ευρωπαϊκής Ένωσης και των κρατών-μελών της, αφεν</w:t>
      </w:r>
      <w:r>
        <w:rPr>
          <w:rFonts w:eastAsia="Times New Roman" w:cs="Times New Roman"/>
          <w:szCs w:val="24"/>
        </w:rPr>
        <w:t>ός και της Δημοκρατίας των Φιλιππίνων, αφετέρου και άλλες διατάξεις» έγινε δεκτό</w:t>
      </w:r>
      <w:r w:rsidRPr="00475FAA">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EC6A9C5" w14:textId="77777777" w:rsidR="001761EF" w:rsidRDefault="00F551DB">
      <w:pPr>
        <w:widowControl w:val="0"/>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ν</w:t>
      </w:r>
      <w:r>
        <w:rPr>
          <w:rFonts w:eastAsia="Times New Roman" w:cs="Times New Roman"/>
          <w:szCs w:val="24"/>
        </w:rPr>
        <w:t>α μπει η</w:t>
      </w:r>
      <w:r>
        <w:rPr>
          <w:rFonts w:eastAsia="Times New Roman" w:cs="Times New Roman"/>
          <w:szCs w:val="24"/>
        </w:rPr>
        <w:t xml:space="preserve"> </w:t>
      </w:r>
      <w:r>
        <w:rPr>
          <w:rFonts w:eastAsia="Times New Roman" w:cs="Times New Roman"/>
          <w:szCs w:val="24"/>
        </w:rPr>
        <w:t>σελ.</w:t>
      </w:r>
      <w:r>
        <w:rPr>
          <w:rFonts w:eastAsia="Times New Roman" w:cs="Times New Roman"/>
          <w:szCs w:val="24"/>
        </w:rPr>
        <w:t xml:space="preserve"> 113</w:t>
      </w:r>
      <w:r w:rsidRPr="00475FAA">
        <w:rPr>
          <w:rFonts w:eastAsia="Times New Roman" w:cs="Times New Roman"/>
          <w:szCs w:val="24"/>
          <w:vertAlign w:val="superscript"/>
        </w:rPr>
        <w:t>α</w:t>
      </w:r>
      <w:r>
        <w:rPr>
          <w:rFonts w:eastAsia="Times New Roman" w:cs="Times New Roman"/>
          <w:szCs w:val="24"/>
        </w:rPr>
        <w:t>)</w:t>
      </w:r>
    </w:p>
    <w:p w14:paraId="4EC6A9C6" w14:textId="77777777" w:rsidR="001761EF" w:rsidRDefault="00F551DB">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cs="Times New Roman"/>
          <w:szCs w:val="24"/>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EC6A9C7" w14:textId="77777777" w:rsidR="001761EF" w:rsidRDefault="00F551DB">
      <w:pPr>
        <w:spacing w:line="600" w:lineRule="auto"/>
        <w:ind w:firstLine="540"/>
        <w:contextualSpacing/>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4EC6A9C8" w14:textId="77777777" w:rsidR="001761EF" w:rsidRDefault="00F551DB">
      <w:pPr>
        <w:spacing w:line="600" w:lineRule="auto"/>
        <w:ind w:firstLine="540"/>
        <w:contextualSpacing/>
        <w:jc w:val="both"/>
        <w:rPr>
          <w:rFonts w:eastAsia="Times New Roman"/>
          <w:bCs/>
          <w:szCs w:val="24"/>
        </w:rPr>
      </w:pPr>
      <w:r>
        <w:rPr>
          <w:rFonts w:eastAsia="Times New Roman"/>
          <w:b/>
          <w:szCs w:val="24"/>
        </w:rPr>
        <w:t>ΠΡΟΕΔΡΕΥΩΝ (Δημήτριος Κρεμαστινός):</w:t>
      </w:r>
      <w:r>
        <w:rPr>
          <w:rFonts w:eastAsia="Times New Roman" w:cs="Times New Roman"/>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4EC6A9C9"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EC6A9CA"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EC6A9CB" w14:textId="77777777" w:rsidR="001761EF" w:rsidRDefault="00F551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20.34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w:t>
      </w:r>
      <w:r>
        <w:rPr>
          <w:rFonts w:eastAsia="Times New Roman" w:cs="Times New Roman"/>
          <w:szCs w:val="24"/>
        </w:rPr>
        <w:t xml:space="preserve"> συνεδρίαση για </w:t>
      </w:r>
      <w:r>
        <w:rPr>
          <w:rFonts w:eastAsia="Times New Roman" w:cs="Times New Roman"/>
          <w:szCs w:val="24"/>
        </w:rPr>
        <w:lastRenderedPageBreak/>
        <w:t>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Τετάρτη 5 Ιουλίου 2017 και ώρα 10.00΄, με αντικείμενο εργασιών του Σώματος: α) εκλογή Αντιπροέδρων της Βουλής των Ελλήνων και β) κοινοβουλευτικό έλεγχο, σύμφωνα με τ</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 xml:space="preserve">δύο </w:t>
      </w:r>
      <w:r>
        <w:rPr>
          <w:rFonts w:eastAsia="Times New Roman" w:cs="Times New Roman"/>
          <w:szCs w:val="24"/>
        </w:rPr>
        <w:t>ειδικ</w:t>
      </w:r>
      <w:r>
        <w:rPr>
          <w:rFonts w:eastAsia="Times New Roman" w:cs="Times New Roman"/>
          <w:szCs w:val="24"/>
        </w:rPr>
        <w:t>ές</w:t>
      </w:r>
      <w:r>
        <w:rPr>
          <w:rFonts w:eastAsia="Times New Roman" w:cs="Times New Roman"/>
          <w:szCs w:val="24"/>
        </w:rPr>
        <w:t xml:space="preserve"> ημερήσι</w:t>
      </w:r>
      <w:r>
        <w:rPr>
          <w:rFonts w:eastAsia="Times New Roman" w:cs="Times New Roman"/>
          <w:szCs w:val="24"/>
        </w:rPr>
        <w:t>ες</w:t>
      </w:r>
      <w:r>
        <w:rPr>
          <w:rFonts w:eastAsia="Times New Roman" w:cs="Times New Roman"/>
          <w:szCs w:val="24"/>
        </w:rPr>
        <w:t xml:space="preserve"> δ</w:t>
      </w:r>
      <w:r>
        <w:rPr>
          <w:rFonts w:eastAsia="Times New Roman" w:cs="Times New Roman"/>
          <w:szCs w:val="24"/>
        </w:rPr>
        <w:t>ιατάξεις</w:t>
      </w:r>
      <w:r>
        <w:rPr>
          <w:rFonts w:eastAsia="Times New Roman" w:cs="Times New Roman"/>
          <w:szCs w:val="24"/>
        </w:rPr>
        <w:t xml:space="preserve"> που έχ</w:t>
      </w:r>
      <w:r>
        <w:rPr>
          <w:rFonts w:eastAsia="Times New Roman" w:cs="Times New Roman"/>
          <w:szCs w:val="24"/>
        </w:rPr>
        <w:t>ουν</w:t>
      </w:r>
      <w:r>
        <w:rPr>
          <w:rFonts w:eastAsia="Times New Roman" w:cs="Times New Roman"/>
          <w:szCs w:val="24"/>
        </w:rPr>
        <w:t xml:space="preserve"> διανεμηθεί. </w:t>
      </w:r>
    </w:p>
    <w:p w14:paraId="4EC6A9CC" w14:textId="77777777" w:rsidR="001761EF" w:rsidRDefault="00F551DB">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1761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0ubNuUWynQ26OgtwSOolE6omrqw=" w:salt="gODSXz4T4C2YmmtB59Id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EF"/>
    <w:rsid w:val="001761EF"/>
    <w:rsid w:val="00200329"/>
    <w:rsid w:val="00F551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A799"/>
  <w15:docId w15:val="{D36B17E4-5269-4819-8157-7C98C27D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0F9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30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472</MetadataID>
    <Session xmlns="641f345b-441b-4b81-9152-adc2e73ba5e1">Β´</Session>
    <Date xmlns="641f345b-441b-4b81-9152-adc2e73ba5e1">2017-07-03T21:00:00+00:00</Date>
    <Status xmlns="641f345b-441b-4b81-9152-adc2e73ba5e1">
      <Url>http://srv-sp1/praktika/Lists/Incoming_Metadata/EditForm.aspx?ID=472&amp;Source=/praktika/Recordings_Library/Forms/AllItems.aspx</Url>
      <Description>Δημοσιεύτηκε</Description>
    </Status>
    <Meeting xmlns="641f345b-441b-4b81-9152-adc2e73ba5e1">ΡΜΕ´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14B045-CB83-4893-9211-C0D09EBBEE13}">
  <ds:schemaRefs>
    <ds:schemaRef ds:uri="http://schemas.microsoft.com/sharepoint/v3/contenttype/forms"/>
  </ds:schemaRefs>
</ds:datastoreItem>
</file>

<file path=customXml/itemProps2.xml><?xml version="1.0" encoding="utf-8"?>
<ds:datastoreItem xmlns:ds="http://schemas.openxmlformats.org/officeDocument/2006/customXml" ds:itemID="{9D5CCB8F-FE0E-4DE5-9206-0592D9BA14B2}">
  <ds:schemaRefs>
    <ds:schemaRef ds:uri="http://purl.org/dc/elements/1.1/"/>
    <ds:schemaRef ds:uri="http://schemas.microsoft.com/office/2006/metadata/properties"/>
    <ds:schemaRef ds:uri="http://purl.org/dc/dcmitype/"/>
    <ds:schemaRef ds:uri="http://purl.org/dc/terms/"/>
    <ds:schemaRef ds:uri="641f345b-441b-4b81-9152-adc2e73ba5e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B49FC719-E2CC-42F6-AFA5-C078E980D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19229</Words>
  <Characters>103839</Characters>
  <Application>Microsoft Office Word</Application>
  <DocSecurity>0</DocSecurity>
  <Lines>865</Lines>
  <Paragraphs>245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2017-07-10T10:34:00Z</dcterms:created>
  <dcterms:modified xsi:type="dcterms:W3CDTF">2017-07-10T10:34:00Z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