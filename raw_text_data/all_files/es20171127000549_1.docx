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D997E" w14:textId="77777777" w:rsidR="003627BB" w:rsidRPr="003627BB" w:rsidRDefault="003627BB" w:rsidP="003627BB">
      <w:pPr>
        <w:spacing w:after="0" w:line="360" w:lineRule="auto"/>
        <w:rPr>
          <w:ins w:id="0" w:author="Φλούδα Χριστίνα" w:date="2017-12-01T12:34:00Z"/>
          <w:rFonts w:eastAsia="Times New Roman"/>
          <w:szCs w:val="24"/>
          <w:lang w:eastAsia="en-US"/>
        </w:rPr>
      </w:pPr>
      <w:bookmarkStart w:id="1" w:name="_GoBack"/>
      <w:bookmarkEnd w:id="1"/>
      <w:ins w:id="2" w:author="Φλούδα Χριστίνα" w:date="2017-12-01T12:34:00Z">
        <w:r w:rsidRPr="003627B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2654E2" w14:textId="77777777" w:rsidR="003627BB" w:rsidRPr="003627BB" w:rsidRDefault="003627BB" w:rsidP="003627BB">
      <w:pPr>
        <w:spacing w:after="0" w:line="360" w:lineRule="auto"/>
        <w:rPr>
          <w:ins w:id="3" w:author="Φλούδα Χριστίνα" w:date="2017-12-01T12:34:00Z"/>
          <w:rFonts w:eastAsia="Times New Roman"/>
          <w:szCs w:val="24"/>
          <w:lang w:eastAsia="en-US"/>
        </w:rPr>
      </w:pPr>
    </w:p>
    <w:p w14:paraId="48934156" w14:textId="77777777" w:rsidR="003627BB" w:rsidRPr="003627BB" w:rsidRDefault="003627BB" w:rsidP="003627BB">
      <w:pPr>
        <w:spacing w:after="0" w:line="360" w:lineRule="auto"/>
        <w:rPr>
          <w:ins w:id="4" w:author="Φλούδα Χριστίνα" w:date="2017-12-01T12:34:00Z"/>
          <w:rFonts w:eastAsia="Times New Roman"/>
          <w:szCs w:val="24"/>
          <w:lang w:eastAsia="en-US"/>
        </w:rPr>
      </w:pPr>
      <w:ins w:id="5" w:author="Φλούδα Χριστίνα" w:date="2017-12-01T12:34:00Z">
        <w:r w:rsidRPr="003627BB">
          <w:rPr>
            <w:rFonts w:eastAsia="Times New Roman"/>
            <w:szCs w:val="24"/>
            <w:lang w:eastAsia="en-US"/>
          </w:rPr>
          <w:t>ΠΙΝΑΚΑΣ ΠΕΡΙΕΧΟΜΕΝΩΝ</w:t>
        </w:r>
      </w:ins>
    </w:p>
    <w:p w14:paraId="543E54E9" w14:textId="77777777" w:rsidR="003627BB" w:rsidRPr="003627BB" w:rsidRDefault="003627BB" w:rsidP="003627BB">
      <w:pPr>
        <w:spacing w:after="0" w:line="360" w:lineRule="auto"/>
        <w:rPr>
          <w:ins w:id="6" w:author="Φλούδα Χριστίνα" w:date="2017-12-01T12:34:00Z"/>
          <w:rFonts w:eastAsia="Times New Roman"/>
          <w:szCs w:val="24"/>
          <w:lang w:eastAsia="en-US"/>
        </w:rPr>
      </w:pPr>
      <w:ins w:id="7" w:author="Φλούδα Χριστίνα" w:date="2017-12-01T12:34:00Z">
        <w:r w:rsidRPr="003627BB">
          <w:rPr>
            <w:rFonts w:eastAsia="Times New Roman"/>
            <w:szCs w:val="24"/>
            <w:lang w:eastAsia="en-US"/>
          </w:rPr>
          <w:t xml:space="preserve">ΙΖ΄ ΠΕΡΙΟΔΟΣ </w:t>
        </w:r>
      </w:ins>
    </w:p>
    <w:p w14:paraId="764C5239" w14:textId="77777777" w:rsidR="003627BB" w:rsidRPr="003627BB" w:rsidRDefault="003627BB" w:rsidP="003627BB">
      <w:pPr>
        <w:spacing w:after="0" w:line="360" w:lineRule="auto"/>
        <w:rPr>
          <w:ins w:id="8" w:author="Φλούδα Χριστίνα" w:date="2017-12-01T12:34:00Z"/>
          <w:rFonts w:eastAsia="Times New Roman"/>
          <w:szCs w:val="24"/>
          <w:lang w:eastAsia="en-US"/>
        </w:rPr>
      </w:pPr>
      <w:ins w:id="9" w:author="Φλούδα Χριστίνα" w:date="2017-12-01T12:34:00Z">
        <w:r w:rsidRPr="003627BB">
          <w:rPr>
            <w:rFonts w:eastAsia="Times New Roman"/>
            <w:szCs w:val="24"/>
            <w:lang w:eastAsia="en-US"/>
          </w:rPr>
          <w:t>ΠΡΟΕΔΡΕΥΟΜΕΝΗΣ ΚΟΙΝΟΒΟΥΛΕΥΤΙΚΗΣ ΔΗΜΟΚΡΑΤΙΑΣ</w:t>
        </w:r>
      </w:ins>
    </w:p>
    <w:p w14:paraId="68FB3DE7" w14:textId="77777777" w:rsidR="003627BB" w:rsidRPr="003627BB" w:rsidRDefault="003627BB" w:rsidP="003627BB">
      <w:pPr>
        <w:spacing w:after="0" w:line="360" w:lineRule="auto"/>
        <w:rPr>
          <w:ins w:id="10" w:author="Φλούδα Χριστίνα" w:date="2017-12-01T12:34:00Z"/>
          <w:rFonts w:eastAsia="Times New Roman"/>
          <w:szCs w:val="24"/>
          <w:lang w:eastAsia="en-US"/>
        </w:rPr>
      </w:pPr>
      <w:ins w:id="11" w:author="Φλούδα Χριστίνα" w:date="2017-12-01T12:34:00Z">
        <w:r w:rsidRPr="003627BB">
          <w:rPr>
            <w:rFonts w:eastAsia="Times New Roman"/>
            <w:szCs w:val="24"/>
            <w:lang w:eastAsia="en-US"/>
          </w:rPr>
          <w:t>ΣΥΝΟΔΟΣ Γ΄</w:t>
        </w:r>
      </w:ins>
    </w:p>
    <w:p w14:paraId="0982C806" w14:textId="77777777" w:rsidR="003627BB" w:rsidRPr="003627BB" w:rsidRDefault="003627BB" w:rsidP="003627BB">
      <w:pPr>
        <w:spacing w:after="0" w:line="360" w:lineRule="auto"/>
        <w:rPr>
          <w:ins w:id="12" w:author="Φλούδα Χριστίνα" w:date="2017-12-01T12:34:00Z"/>
          <w:rFonts w:eastAsia="Times New Roman"/>
          <w:szCs w:val="24"/>
          <w:lang w:eastAsia="en-US"/>
        </w:rPr>
      </w:pPr>
    </w:p>
    <w:p w14:paraId="79404061" w14:textId="77777777" w:rsidR="003627BB" w:rsidRPr="003627BB" w:rsidRDefault="003627BB" w:rsidP="003627BB">
      <w:pPr>
        <w:spacing w:after="0" w:line="360" w:lineRule="auto"/>
        <w:rPr>
          <w:ins w:id="13" w:author="Φλούδα Χριστίνα" w:date="2017-12-01T12:34:00Z"/>
          <w:rFonts w:eastAsia="Times New Roman"/>
          <w:szCs w:val="24"/>
          <w:lang w:eastAsia="en-US"/>
        </w:rPr>
      </w:pPr>
      <w:ins w:id="14" w:author="Φλούδα Χριστίνα" w:date="2017-12-01T12:34:00Z">
        <w:r w:rsidRPr="003627BB">
          <w:rPr>
            <w:rFonts w:eastAsia="Times New Roman"/>
            <w:szCs w:val="24"/>
            <w:lang w:eastAsia="en-US"/>
          </w:rPr>
          <w:t>ΣΥΝΕΔΡΙΑΣΗ ΛΕ΄</w:t>
        </w:r>
      </w:ins>
    </w:p>
    <w:p w14:paraId="30F2BDE7" w14:textId="77777777" w:rsidR="003627BB" w:rsidRPr="003627BB" w:rsidRDefault="003627BB" w:rsidP="003627BB">
      <w:pPr>
        <w:spacing w:after="0" w:line="360" w:lineRule="auto"/>
        <w:rPr>
          <w:ins w:id="15" w:author="Φλούδα Χριστίνα" w:date="2017-12-01T12:34:00Z"/>
          <w:rFonts w:eastAsia="Times New Roman"/>
          <w:szCs w:val="24"/>
          <w:lang w:eastAsia="en-US"/>
        </w:rPr>
      </w:pPr>
      <w:ins w:id="16" w:author="Φλούδα Χριστίνα" w:date="2017-12-01T12:34:00Z">
        <w:r w:rsidRPr="003627BB">
          <w:rPr>
            <w:rFonts w:eastAsia="Times New Roman"/>
            <w:szCs w:val="24"/>
            <w:lang w:eastAsia="en-US"/>
          </w:rPr>
          <w:t>Δευτέρα  27 Νοεμβρίου 2017</w:t>
        </w:r>
      </w:ins>
    </w:p>
    <w:p w14:paraId="6B6C19B6" w14:textId="77777777" w:rsidR="003627BB" w:rsidRPr="003627BB" w:rsidRDefault="003627BB" w:rsidP="003627BB">
      <w:pPr>
        <w:spacing w:after="0" w:line="360" w:lineRule="auto"/>
        <w:rPr>
          <w:ins w:id="17" w:author="Φλούδα Χριστίνα" w:date="2017-12-01T12:34:00Z"/>
          <w:rFonts w:eastAsia="Times New Roman"/>
          <w:szCs w:val="24"/>
          <w:lang w:eastAsia="en-US"/>
        </w:rPr>
      </w:pPr>
    </w:p>
    <w:p w14:paraId="2D23504E" w14:textId="77777777" w:rsidR="003627BB" w:rsidRPr="003627BB" w:rsidRDefault="003627BB" w:rsidP="003627BB">
      <w:pPr>
        <w:spacing w:after="0" w:line="360" w:lineRule="auto"/>
        <w:rPr>
          <w:ins w:id="18" w:author="Φλούδα Χριστίνα" w:date="2017-12-01T12:34:00Z"/>
          <w:rFonts w:eastAsia="Times New Roman"/>
          <w:szCs w:val="24"/>
          <w:lang w:eastAsia="en-US"/>
        </w:rPr>
      </w:pPr>
      <w:ins w:id="19" w:author="Φλούδα Χριστίνα" w:date="2017-12-01T12:34:00Z">
        <w:r w:rsidRPr="003627BB">
          <w:rPr>
            <w:rFonts w:eastAsia="Times New Roman"/>
            <w:szCs w:val="24"/>
            <w:lang w:eastAsia="en-US"/>
          </w:rPr>
          <w:t>ΘΕΜΑΤΑ</w:t>
        </w:r>
      </w:ins>
    </w:p>
    <w:p w14:paraId="3ECC9D79" w14:textId="77777777" w:rsidR="003627BB" w:rsidRPr="003627BB" w:rsidRDefault="003627BB" w:rsidP="003627BB">
      <w:pPr>
        <w:spacing w:after="0" w:line="360" w:lineRule="auto"/>
        <w:rPr>
          <w:ins w:id="20" w:author="Φλούδα Χριστίνα" w:date="2017-12-01T12:34:00Z"/>
          <w:rFonts w:eastAsia="Times New Roman"/>
          <w:szCs w:val="24"/>
          <w:lang w:eastAsia="en-US"/>
        </w:rPr>
      </w:pPr>
      <w:ins w:id="21" w:author="Φλούδα Χριστίνα" w:date="2017-12-01T12:34:00Z">
        <w:r w:rsidRPr="003627BB">
          <w:rPr>
            <w:rFonts w:eastAsia="Times New Roman"/>
            <w:szCs w:val="24"/>
            <w:lang w:eastAsia="en-US"/>
          </w:rPr>
          <w:t xml:space="preserve"> </w:t>
        </w:r>
        <w:r w:rsidRPr="003627BB">
          <w:rPr>
            <w:rFonts w:eastAsia="Times New Roman"/>
            <w:szCs w:val="24"/>
            <w:lang w:eastAsia="en-US"/>
          </w:rPr>
          <w:br/>
          <w:t xml:space="preserve">Α. ΕΙΔΙΚΑ ΘΕΜΑΤΑ </w:t>
        </w:r>
        <w:r w:rsidRPr="003627BB">
          <w:rPr>
            <w:rFonts w:eastAsia="Times New Roman"/>
            <w:szCs w:val="24"/>
            <w:lang w:eastAsia="en-US"/>
          </w:rPr>
          <w:br/>
          <w:t xml:space="preserve">1.  Άδεια απουσίας των Βουλευτών κ.κ. Ι. Κεφαλογιάννη, Α. Ασημακοπούλου, Ν. </w:t>
        </w:r>
        <w:proofErr w:type="spellStart"/>
        <w:r w:rsidRPr="003627BB">
          <w:rPr>
            <w:rFonts w:eastAsia="Times New Roman"/>
            <w:szCs w:val="24"/>
            <w:lang w:eastAsia="en-US"/>
          </w:rPr>
          <w:t>Δένδια</w:t>
        </w:r>
        <w:proofErr w:type="spellEnd"/>
        <w:r w:rsidRPr="003627BB">
          <w:rPr>
            <w:rFonts w:eastAsia="Times New Roman"/>
            <w:szCs w:val="24"/>
            <w:lang w:eastAsia="en-US"/>
          </w:rPr>
          <w:t xml:space="preserve"> και Σ. </w:t>
        </w:r>
        <w:proofErr w:type="spellStart"/>
        <w:r w:rsidRPr="003627BB">
          <w:rPr>
            <w:rFonts w:eastAsia="Times New Roman"/>
            <w:szCs w:val="24"/>
            <w:lang w:eastAsia="en-US"/>
          </w:rPr>
          <w:t>Δανέλλη</w:t>
        </w:r>
        <w:proofErr w:type="spellEnd"/>
        <w:r w:rsidRPr="003627BB">
          <w:rPr>
            <w:rFonts w:eastAsia="Times New Roman"/>
            <w:szCs w:val="24"/>
            <w:lang w:eastAsia="en-US"/>
          </w:rPr>
          <w:t xml:space="preserve">, σελ. </w:t>
        </w:r>
        <w:r w:rsidRPr="003627BB">
          <w:rPr>
            <w:rFonts w:eastAsia="Times New Roman"/>
            <w:szCs w:val="24"/>
            <w:lang w:eastAsia="en-US"/>
          </w:rPr>
          <w:br/>
          <w:t xml:space="preserve">2. Ανακοινώνεται ότι τη συνεδρίαση παρακολουθούν μαθητές από το </w:t>
        </w:r>
        <w:proofErr w:type="spellStart"/>
        <w:r w:rsidRPr="003627BB">
          <w:rPr>
            <w:rFonts w:eastAsia="Times New Roman"/>
            <w:szCs w:val="24"/>
            <w:lang w:eastAsia="en-US"/>
          </w:rPr>
          <w:t>Ράλλειο</w:t>
        </w:r>
        <w:proofErr w:type="spellEnd"/>
        <w:r w:rsidRPr="003627BB">
          <w:rPr>
            <w:rFonts w:eastAsia="Times New Roman"/>
            <w:szCs w:val="24"/>
            <w:lang w:eastAsia="en-US"/>
          </w:rPr>
          <w:t xml:space="preserve"> Πειραματικό Γυμνάσιο Πειραιά, το 10ο Γενικό Λύκειο Θεσσαλονίκης, το Γενικό Λύκειο </w:t>
        </w:r>
        <w:proofErr w:type="spellStart"/>
        <w:r w:rsidRPr="003627BB">
          <w:rPr>
            <w:rFonts w:eastAsia="Times New Roman"/>
            <w:szCs w:val="24"/>
            <w:lang w:eastAsia="en-US"/>
          </w:rPr>
          <w:t>Μουζακίου</w:t>
        </w:r>
        <w:proofErr w:type="spellEnd"/>
        <w:r w:rsidRPr="003627BB">
          <w:rPr>
            <w:rFonts w:eastAsia="Times New Roman"/>
            <w:szCs w:val="24"/>
            <w:lang w:eastAsia="en-US"/>
          </w:rPr>
          <w:t xml:space="preserve"> Καρδίτσας, το Γενικό Λύκειο Γιάννουλης Λάρισας και το Ελληνικό Κολλέγιο Θεσσαλονίκης, σελ. </w:t>
        </w:r>
        <w:r w:rsidRPr="003627BB">
          <w:rPr>
            <w:rFonts w:eastAsia="Times New Roman"/>
            <w:szCs w:val="24"/>
            <w:lang w:eastAsia="en-US"/>
          </w:rPr>
          <w:br/>
          <w:t xml:space="preserve">3. Επί προσωπικού θέματος, σελ. </w:t>
        </w:r>
        <w:r w:rsidRPr="003627BB">
          <w:rPr>
            <w:rFonts w:eastAsia="Times New Roman"/>
            <w:szCs w:val="24"/>
            <w:lang w:eastAsia="en-US"/>
          </w:rPr>
          <w:br/>
          <w:t xml:space="preserve">4. Επί διαδικαστικού θέματος, σελ. </w:t>
        </w:r>
        <w:r w:rsidRPr="003627BB">
          <w:rPr>
            <w:rFonts w:eastAsia="Times New Roman"/>
            <w:szCs w:val="24"/>
            <w:lang w:eastAsia="en-US"/>
          </w:rPr>
          <w:br/>
          <w:t xml:space="preserve">5. Αναφορά στην κατάθεση διαβαθμισμένων εγγράφων, σελ. </w:t>
        </w:r>
        <w:r w:rsidRPr="003627BB">
          <w:rPr>
            <w:rFonts w:eastAsia="Times New Roman"/>
            <w:szCs w:val="24"/>
            <w:lang w:eastAsia="en-US"/>
          </w:rPr>
          <w:br/>
          <w:t xml:space="preserve"> </w:t>
        </w:r>
        <w:r w:rsidRPr="003627BB">
          <w:rPr>
            <w:rFonts w:eastAsia="Times New Roman"/>
            <w:szCs w:val="24"/>
            <w:lang w:eastAsia="en-US"/>
          </w:rPr>
          <w:br/>
          <w:t xml:space="preserve">Β. ΚΟΙΝΟΒΟΥΛΕΥΤΙΚΟΣ ΕΛΕΓΧΟΣ </w:t>
        </w:r>
        <w:r w:rsidRPr="003627BB">
          <w:rPr>
            <w:rFonts w:eastAsia="Times New Roman"/>
            <w:szCs w:val="24"/>
            <w:lang w:eastAsia="en-US"/>
          </w:rPr>
          <w:br/>
          <w:t>1. Συζήτηση επικαίρων ερωτήσεων:</w:t>
        </w:r>
        <w:r w:rsidRPr="003627BB">
          <w:rPr>
            <w:rFonts w:eastAsia="Times New Roman"/>
            <w:szCs w:val="24"/>
            <w:lang w:eastAsia="en-US"/>
          </w:rPr>
          <w:br/>
          <w:t xml:space="preserve">    α) Προς τον Υπουργό Παιδείας,  Έρευνας και Θρησκευμάτων:</w:t>
        </w:r>
        <w:r w:rsidRPr="003627BB">
          <w:rPr>
            <w:rFonts w:eastAsia="Times New Roman"/>
            <w:szCs w:val="24"/>
            <w:lang w:eastAsia="en-US"/>
          </w:rPr>
          <w:br/>
          <w:t xml:space="preserve">        i. σχετικά με την εγκύκλιο υλοποίησης του προγράμματος για τα σχολικά γεύματα, σελ. </w:t>
        </w:r>
        <w:r w:rsidRPr="003627BB">
          <w:rPr>
            <w:rFonts w:eastAsia="Times New Roman"/>
            <w:szCs w:val="24"/>
            <w:lang w:eastAsia="en-US"/>
          </w:rPr>
          <w:br/>
          <w:t xml:space="preserve">        </w:t>
        </w:r>
        <w:proofErr w:type="spellStart"/>
        <w:r w:rsidRPr="003627BB">
          <w:rPr>
            <w:rFonts w:eastAsia="Times New Roman"/>
            <w:szCs w:val="24"/>
            <w:lang w:eastAsia="en-US"/>
          </w:rPr>
          <w:t>ii</w:t>
        </w:r>
        <w:proofErr w:type="spellEnd"/>
        <w:r w:rsidRPr="003627BB">
          <w:rPr>
            <w:rFonts w:eastAsia="Times New Roman"/>
            <w:szCs w:val="24"/>
            <w:lang w:eastAsia="en-US"/>
          </w:rPr>
          <w:t xml:space="preserve">. με θέμα: «Ερημώνει το Δημοκρίτειο Πανεπιστήμιο Θράκης με ευθύνη του Υπουργού Παιδείας κ. </w:t>
        </w:r>
        <w:proofErr w:type="spellStart"/>
        <w:r w:rsidRPr="003627BB">
          <w:rPr>
            <w:rFonts w:eastAsia="Times New Roman"/>
            <w:szCs w:val="24"/>
            <w:lang w:eastAsia="en-US"/>
          </w:rPr>
          <w:t>Γαβρόγλου</w:t>
        </w:r>
        <w:proofErr w:type="spellEnd"/>
        <w:r w:rsidRPr="003627BB">
          <w:rPr>
            <w:rFonts w:eastAsia="Times New Roman"/>
            <w:szCs w:val="24"/>
            <w:lang w:eastAsia="en-US"/>
          </w:rPr>
          <w:t xml:space="preserve">», σελ. </w:t>
        </w:r>
        <w:r w:rsidRPr="003627BB">
          <w:rPr>
            <w:rFonts w:eastAsia="Times New Roman"/>
            <w:szCs w:val="24"/>
            <w:lang w:eastAsia="en-US"/>
          </w:rPr>
          <w:br/>
          <w:t xml:space="preserve">        </w:t>
        </w:r>
        <w:proofErr w:type="spellStart"/>
        <w:r w:rsidRPr="003627BB">
          <w:rPr>
            <w:rFonts w:eastAsia="Times New Roman"/>
            <w:szCs w:val="24"/>
            <w:lang w:eastAsia="en-US"/>
          </w:rPr>
          <w:t>iii</w:t>
        </w:r>
        <w:proofErr w:type="spellEnd"/>
        <w:r w:rsidRPr="003627BB">
          <w:rPr>
            <w:rFonts w:eastAsia="Times New Roman"/>
            <w:szCs w:val="24"/>
            <w:lang w:eastAsia="en-US"/>
          </w:rPr>
          <w:t xml:space="preserve">. με θέμα: «Αναζητούνται μουσικοί στο Μουσικό Σχολείο Σερρών», σελ. </w:t>
        </w:r>
        <w:r w:rsidRPr="003627BB">
          <w:rPr>
            <w:rFonts w:eastAsia="Times New Roman"/>
            <w:szCs w:val="24"/>
            <w:lang w:eastAsia="en-US"/>
          </w:rPr>
          <w:br/>
          <w:t xml:space="preserve">    β) Προς τον Υπουργό Υγείας, σχετικά με τα προβλήματα της Ψυχιατρικής Κλινικής του Πανεπιστημιακού Γενικού Νοσοκομείου Ηράκλειου (ΠΑΓΝΗ), σελ. </w:t>
        </w:r>
        <w:r w:rsidRPr="003627BB">
          <w:rPr>
            <w:rFonts w:eastAsia="Times New Roman"/>
            <w:szCs w:val="24"/>
            <w:lang w:eastAsia="en-US"/>
          </w:rPr>
          <w:br/>
          <w:t xml:space="preserve">2. Συζήτηση της η υπ’ αριθμόν 9/7/8-11-2017 επίκαιρης επερώτησης δεκατριών Βουλευτών της Κοινοβουλευτικής Ομάδας της Νέας Δημοκρατίας προς τον Υπουργό Εθνικής  Άμυνας, με θέμα: «Πώληση βλημάτων του Ελληνικού Στρατού Ξηράς και αεροπορικών βομβών της Ελληνικής Πολεμικής Αεροπορίας στη Σαουδική Αραβία με Διακρατική Συμφωνία», σελ. </w:t>
        </w:r>
        <w:r w:rsidRPr="003627BB">
          <w:rPr>
            <w:rFonts w:eastAsia="Times New Roman"/>
            <w:szCs w:val="24"/>
            <w:lang w:eastAsia="en-US"/>
          </w:rPr>
          <w:br/>
          <w:t xml:space="preserve"> </w:t>
        </w:r>
        <w:r w:rsidRPr="003627BB">
          <w:rPr>
            <w:rFonts w:eastAsia="Times New Roman"/>
            <w:szCs w:val="24"/>
            <w:lang w:eastAsia="en-US"/>
          </w:rPr>
          <w:br/>
          <w:t>ΠΡΟΕΔΡΟΣ</w:t>
        </w:r>
      </w:ins>
    </w:p>
    <w:p w14:paraId="4AC1FC54" w14:textId="77777777" w:rsidR="003627BB" w:rsidRPr="003627BB" w:rsidRDefault="003627BB" w:rsidP="003627BB">
      <w:pPr>
        <w:spacing w:after="0" w:line="360" w:lineRule="auto"/>
        <w:rPr>
          <w:ins w:id="22" w:author="Φλούδα Χριστίνα" w:date="2017-12-01T12:34:00Z"/>
          <w:rFonts w:eastAsia="Times New Roman"/>
          <w:szCs w:val="24"/>
          <w:lang w:eastAsia="en-US"/>
        </w:rPr>
      </w:pPr>
      <w:ins w:id="23" w:author="Φλούδα Χριστίνα" w:date="2017-12-01T12:34:00Z">
        <w:r w:rsidRPr="003627BB">
          <w:rPr>
            <w:rFonts w:eastAsia="Times New Roman"/>
            <w:szCs w:val="24"/>
            <w:lang w:eastAsia="en-US"/>
          </w:rPr>
          <w:t>ΒΟΥΤΣΗΣ Ν. , σελ.</w:t>
        </w:r>
        <w:r w:rsidRPr="003627BB">
          <w:rPr>
            <w:rFonts w:eastAsia="Times New Roman"/>
            <w:szCs w:val="24"/>
            <w:lang w:eastAsia="en-US"/>
          </w:rPr>
          <w:br/>
        </w:r>
      </w:ins>
    </w:p>
    <w:p w14:paraId="0EFA0666" w14:textId="77777777" w:rsidR="003627BB" w:rsidRPr="003627BB" w:rsidRDefault="003627BB" w:rsidP="003627BB">
      <w:pPr>
        <w:spacing w:after="0" w:line="360" w:lineRule="auto"/>
        <w:rPr>
          <w:ins w:id="24" w:author="Φλούδα Χριστίνα" w:date="2017-12-01T12:34:00Z"/>
          <w:rFonts w:eastAsia="Times New Roman"/>
          <w:szCs w:val="24"/>
          <w:lang w:eastAsia="en-US"/>
        </w:rPr>
      </w:pPr>
      <w:ins w:id="25" w:author="Φλούδα Χριστίνα" w:date="2017-12-01T12:34:00Z">
        <w:r w:rsidRPr="003627BB">
          <w:rPr>
            <w:rFonts w:eastAsia="Times New Roman"/>
            <w:szCs w:val="24"/>
            <w:lang w:eastAsia="en-US"/>
          </w:rPr>
          <w:t>ΠΡΟΕΔΡΕΥΟΝΤΕΣ</w:t>
        </w:r>
      </w:ins>
    </w:p>
    <w:p w14:paraId="28D42F67" w14:textId="77777777" w:rsidR="003627BB" w:rsidRPr="003627BB" w:rsidRDefault="003627BB" w:rsidP="003627BB">
      <w:pPr>
        <w:spacing w:after="0" w:line="360" w:lineRule="auto"/>
        <w:rPr>
          <w:ins w:id="26" w:author="Φλούδα Χριστίνα" w:date="2017-12-01T12:34:00Z"/>
          <w:rFonts w:eastAsia="Times New Roman"/>
          <w:szCs w:val="24"/>
          <w:lang w:eastAsia="en-US"/>
        </w:rPr>
      </w:pPr>
      <w:ins w:id="27" w:author="Φλούδα Χριστίνα" w:date="2017-12-01T12:34:00Z">
        <w:r w:rsidRPr="003627BB">
          <w:rPr>
            <w:rFonts w:eastAsia="Times New Roman"/>
            <w:szCs w:val="24"/>
            <w:lang w:eastAsia="en-US"/>
          </w:rPr>
          <w:t>ΒΑΡΕΜΕΝΟΣ Γ. , σελ.</w:t>
        </w:r>
        <w:r w:rsidRPr="003627BB">
          <w:rPr>
            <w:rFonts w:eastAsia="Times New Roman"/>
            <w:szCs w:val="24"/>
            <w:lang w:eastAsia="en-US"/>
          </w:rPr>
          <w:br/>
          <w:t>ΚΑΜΜΕΝΟΣ Δ. , σελ.</w:t>
        </w:r>
        <w:r w:rsidRPr="003627BB">
          <w:rPr>
            <w:rFonts w:eastAsia="Times New Roman"/>
            <w:szCs w:val="24"/>
            <w:lang w:eastAsia="en-US"/>
          </w:rPr>
          <w:br/>
          <w:t>ΚΡΕΜΑΣΤΙΝΟΣ Δ. , σελ.</w:t>
        </w:r>
        <w:r w:rsidRPr="003627BB">
          <w:rPr>
            <w:rFonts w:eastAsia="Times New Roman"/>
            <w:szCs w:val="24"/>
            <w:lang w:eastAsia="en-US"/>
          </w:rPr>
          <w:br/>
          <w:t>ΧΡΙΣΤΟΔΟΥΛΟΠΟΥΛΟΥ Α. , σελ.</w:t>
        </w:r>
        <w:r w:rsidRPr="003627BB">
          <w:rPr>
            <w:rFonts w:eastAsia="Times New Roman"/>
            <w:szCs w:val="24"/>
            <w:lang w:eastAsia="en-US"/>
          </w:rPr>
          <w:br/>
        </w:r>
        <w:r w:rsidRPr="003627BB">
          <w:rPr>
            <w:rFonts w:eastAsia="Times New Roman"/>
            <w:szCs w:val="24"/>
            <w:lang w:eastAsia="en-US"/>
          </w:rPr>
          <w:br/>
        </w:r>
      </w:ins>
    </w:p>
    <w:p w14:paraId="6F2B4CAB" w14:textId="77777777" w:rsidR="003627BB" w:rsidRPr="003627BB" w:rsidRDefault="003627BB" w:rsidP="003627BB">
      <w:pPr>
        <w:spacing w:after="0" w:line="360" w:lineRule="auto"/>
        <w:rPr>
          <w:ins w:id="28" w:author="Φλούδα Χριστίνα" w:date="2017-12-01T12:34:00Z"/>
          <w:rFonts w:eastAsia="Times New Roman"/>
          <w:szCs w:val="24"/>
          <w:lang w:eastAsia="en-US"/>
        </w:rPr>
      </w:pPr>
      <w:ins w:id="29" w:author="Φλούδα Χριστίνα" w:date="2017-12-01T12:34:00Z">
        <w:r w:rsidRPr="003627BB">
          <w:rPr>
            <w:rFonts w:eastAsia="Times New Roman"/>
            <w:szCs w:val="24"/>
            <w:lang w:eastAsia="en-US"/>
          </w:rPr>
          <w:t>ΟΜΙΛΗΤΕΣ</w:t>
        </w:r>
      </w:ins>
    </w:p>
    <w:p w14:paraId="4683D0C9" w14:textId="6B293C8C" w:rsidR="003627BB" w:rsidRDefault="003627BB" w:rsidP="003627BB">
      <w:pPr>
        <w:spacing w:after="0" w:line="600" w:lineRule="auto"/>
        <w:ind w:firstLine="720"/>
        <w:jc w:val="center"/>
        <w:rPr>
          <w:ins w:id="30" w:author="Φλούδα Χριστίνα" w:date="2017-12-01T12:34:00Z"/>
          <w:rFonts w:eastAsia="Times New Roman"/>
          <w:szCs w:val="24"/>
        </w:rPr>
      </w:pPr>
      <w:ins w:id="31" w:author="Φλούδα Χριστίνα" w:date="2017-12-01T12:34:00Z">
        <w:r w:rsidRPr="003627BB">
          <w:rPr>
            <w:rFonts w:eastAsia="Times New Roman"/>
            <w:szCs w:val="24"/>
            <w:lang w:eastAsia="en-US"/>
          </w:rPr>
          <w:br/>
          <w:t>Α. Επί προσωπικού θέματος:</w:t>
        </w:r>
        <w:r w:rsidRPr="003627BB">
          <w:rPr>
            <w:rFonts w:eastAsia="Times New Roman"/>
            <w:szCs w:val="24"/>
            <w:lang w:eastAsia="en-US"/>
          </w:rPr>
          <w:br/>
          <w:t>ΓΕΝΝΗΜΑΤΑ Φ. , σελ.</w:t>
        </w:r>
        <w:r w:rsidRPr="003627BB">
          <w:rPr>
            <w:rFonts w:eastAsia="Times New Roman"/>
            <w:szCs w:val="24"/>
            <w:lang w:eastAsia="en-US"/>
          </w:rPr>
          <w:br/>
          <w:t>ΓΕΩΡΓΙΑΔΗΣ Μ. , σελ.</w:t>
        </w:r>
        <w:r w:rsidRPr="003627BB">
          <w:rPr>
            <w:rFonts w:eastAsia="Times New Roman"/>
            <w:szCs w:val="24"/>
            <w:lang w:eastAsia="en-US"/>
          </w:rPr>
          <w:br/>
          <w:t>ΚΑΜΜΕΝΟΣ Π. , σελ.</w:t>
        </w:r>
        <w:r w:rsidRPr="003627BB">
          <w:rPr>
            <w:rFonts w:eastAsia="Times New Roman"/>
            <w:szCs w:val="24"/>
            <w:lang w:eastAsia="en-US"/>
          </w:rPr>
          <w:br/>
          <w:t>ΛΟΒΕΡΔΟΣ Α. , σελ.</w:t>
        </w:r>
        <w:r w:rsidRPr="003627BB">
          <w:rPr>
            <w:rFonts w:eastAsia="Times New Roman"/>
            <w:szCs w:val="24"/>
            <w:lang w:eastAsia="en-US"/>
          </w:rPr>
          <w:br/>
          <w:t>ΦΙΛΗΣ Ν. , σελ.</w:t>
        </w:r>
        <w:r w:rsidRPr="003627BB">
          <w:rPr>
            <w:rFonts w:eastAsia="Times New Roman"/>
            <w:szCs w:val="24"/>
            <w:lang w:eastAsia="en-US"/>
          </w:rPr>
          <w:br/>
        </w:r>
        <w:r w:rsidRPr="003627BB">
          <w:rPr>
            <w:rFonts w:eastAsia="Times New Roman"/>
            <w:szCs w:val="24"/>
            <w:lang w:eastAsia="en-US"/>
          </w:rPr>
          <w:br/>
          <w:t>Β. Επί διαδικαστικού θέματος:</w:t>
        </w:r>
        <w:r w:rsidRPr="003627BB">
          <w:rPr>
            <w:rFonts w:eastAsia="Times New Roman"/>
            <w:szCs w:val="24"/>
            <w:lang w:eastAsia="en-US"/>
          </w:rPr>
          <w:br/>
          <w:t>ΑΘΑΝΑΣΙΟΥ Χ. , σελ.</w:t>
        </w:r>
        <w:r w:rsidRPr="003627BB">
          <w:rPr>
            <w:rFonts w:eastAsia="Times New Roman"/>
            <w:szCs w:val="24"/>
            <w:lang w:eastAsia="en-US"/>
          </w:rPr>
          <w:br/>
          <w:t>ΒΑΡΒΙΤΣΙΩΤΗΣ Μ. , σελ.</w:t>
        </w:r>
        <w:r w:rsidRPr="003627BB">
          <w:rPr>
            <w:rFonts w:eastAsia="Times New Roman"/>
            <w:szCs w:val="24"/>
            <w:lang w:eastAsia="en-US"/>
          </w:rPr>
          <w:br/>
          <w:t>ΒΑΡΕΜΕΝΟΣ Γ. , σελ.</w:t>
        </w:r>
        <w:r w:rsidRPr="003627BB">
          <w:rPr>
            <w:rFonts w:eastAsia="Times New Roman"/>
            <w:szCs w:val="24"/>
            <w:lang w:eastAsia="en-US"/>
          </w:rPr>
          <w:br/>
          <w:t>ΒΙΤΣΑΣ Δ. , σελ.</w:t>
        </w:r>
        <w:r w:rsidRPr="003627BB">
          <w:rPr>
            <w:rFonts w:eastAsia="Times New Roman"/>
            <w:szCs w:val="24"/>
            <w:lang w:eastAsia="en-US"/>
          </w:rPr>
          <w:br/>
          <w:t>ΒΟΡΙΔΗΣ Μ. , σελ.</w:t>
        </w:r>
        <w:r w:rsidRPr="003627BB">
          <w:rPr>
            <w:rFonts w:eastAsia="Times New Roman"/>
            <w:szCs w:val="24"/>
            <w:lang w:eastAsia="en-US"/>
          </w:rPr>
          <w:br/>
          <w:t>ΒΟΥΤΣΗΣ Ν. , σελ.</w:t>
        </w:r>
        <w:r w:rsidRPr="003627BB">
          <w:rPr>
            <w:rFonts w:eastAsia="Times New Roman"/>
            <w:szCs w:val="24"/>
            <w:lang w:eastAsia="en-US"/>
          </w:rPr>
          <w:br/>
          <w:t>ΓΕΝΝΗΜΑΤΑ Φ. , σελ.</w:t>
        </w:r>
        <w:r w:rsidRPr="003627BB">
          <w:rPr>
            <w:rFonts w:eastAsia="Times New Roman"/>
            <w:szCs w:val="24"/>
            <w:lang w:eastAsia="en-US"/>
          </w:rPr>
          <w:br/>
          <w:t>ΓΕΩΡΓΙΑΔΗΣ Σ. , σελ.</w:t>
        </w:r>
        <w:r w:rsidRPr="003627BB">
          <w:rPr>
            <w:rFonts w:eastAsia="Times New Roman"/>
            <w:szCs w:val="24"/>
            <w:lang w:eastAsia="en-US"/>
          </w:rPr>
          <w:br/>
          <w:t>ΔΗΜΟΣΧΑΚΗΣ Α. , σελ.</w:t>
        </w:r>
        <w:r w:rsidRPr="003627BB">
          <w:rPr>
            <w:rFonts w:eastAsia="Times New Roman"/>
            <w:szCs w:val="24"/>
            <w:lang w:eastAsia="en-US"/>
          </w:rPr>
          <w:br/>
          <w:t>ΚΑΝΕΛΛΗ Γ. , σελ.</w:t>
        </w:r>
        <w:r w:rsidRPr="003627BB">
          <w:rPr>
            <w:rFonts w:eastAsia="Times New Roman"/>
            <w:szCs w:val="24"/>
            <w:lang w:eastAsia="en-US"/>
          </w:rPr>
          <w:br/>
          <w:t>ΚΕΔΙΚΟΓΛΟΥ Σ. , σελ.</w:t>
        </w:r>
        <w:r w:rsidRPr="003627BB">
          <w:rPr>
            <w:rFonts w:eastAsia="Times New Roman"/>
            <w:szCs w:val="24"/>
            <w:lang w:eastAsia="en-US"/>
          </w:rPr>
          <w:br/>
          <w:t>ΚΟΥΤΣΟΥΜΠΑΣ Δ. , σελ.</w:t>
        </w:r>
        <w:r w:rsidRPr="003627BB">
          <w:rPr>
            <w:rFonts w:eastAsia="Times New Roman"/>
            <w:szCs w:val="24"/>
            <w:lang w:eastAsia="en-US"/>
          </w:rPr>
          <w:br/>
          <w:t>ΚΡΕΜΑΣΤΙΝΟΣ Δ. , σελ.</w:t>
        </w:r>
        <w:r w:rsidRPr="003627BB">
          <w:rPr>
            <w:rFonts w:eastAsia="Times New Roman"/>
            <w:szCs w:val="24"/>
            <w:lang w:eastAsia="en-US"/>
          </w:rPr>
          <w:br/>
          <w:t>ΛΟΒΕΡΔΟΣ Α. , σελ.</w:t>
        </w:r>
        <w:r w:rsidRPr="003627BB">
          <w:rPr>
            <w:rFonts w:eastAsia="Times New Roman"/>
            <w:szCs w:val="24"/>
            <w:lang w:eastAsia="en-US"/>
          </w:rPr>
          <w:br/>
          <w:t>ΠΑΠΑΧΡΙΣΤΟΠΟΥΛΟΣ Α. , σελ.</w:t>
        </w:r>
        <w:r w:rsidRPr="003627BB">
          <w:rPr>
            <w:rFonts w:eastAsia="Times New Roman"/>
            <w:szCs w:val="24"/>
            <w:lang w:eastAsia="en-US"/>
          </w:rPr>
          <w:br/>
          <w:t>ΠΑΦΙΛΗΣ Α. , σελ.</w:t>
        </w:r>
        <w:r w:rsidRPr="003627BB">
          <w:rPr>
            <w:rFonts w:eastAsia="Times New Roman"/>
            <w:szCs w:val="24"/>
            <w:lang w:eastAsia="en-US"/>
          </w:rPr>
          <w:br/>
          <w:t>ΤΣΙΑΡΑΣ Κ. , σελ.</w:t>
        </w:r>
        <w:r w:rsidRPr="003627BB">
          <w:rPr>
            <w:rFonts w:eastAsia="Times New Roman"/>
            <w:szCs w:val="24"/>
            <w:lang w:eastAsia="en-US"/>
          </w:rPr>
          <w:br/>
          <w:t>ΦΙΛΗΣ Ν. , σελ.</w:t>
        </w:r>
        <w:r w:rsidRPr="003627BB">
          <w:rPr>
            <w:rFonts w:eastAsia="Times New Roman"/>
            <w:szCs w:val="24"/>
            <w:lang w:eastAsia="en-US"/>
          </w:rPr>
          <w:br/>
          <w:t>ΧΡΙΣΤΟΔΟΥΛΟΠΟΥΛΟΥ Α. , σελ.</w:t>
        </w:r>
        <w:r w:rsidRPr="003627BB">
          <w:rPr>
            <w:rFonts w:eastAsia="Times New Roman"/>
            <w:szCs w:val="24"/>
            <w:lang w:eastAsia="en-US"/>
          </w:rPr>
          <w:br/>
        </w:r>
        <w:r w:rsidRPr="003627BB">
          <w:rPr>
            <w:rFonts w:eastAsia="Times New Roman"/>
            <w:szCs w:val="24"/>
            <w:lang w:eastAsia="en-US"/>
          </w:rPr>
          <w:br/>
          <w:t>Γ. Επί της αναφοράς στην κατάθεση διαβαθμισμένων εγγράφων:</w:t>
        </w:r>
        <w:r w:rsidRPr="003627BB">
          <w:rPr>
            <w:rFonts w:eastAsia="Times New Roman"/>
            <w:szCs w:val="24"/>
            <w:lang w:eastAsia="en-US"/>
          </w:rPr>
          <w:br/>
          <w:t>ΒΟΡΙΔΗΣ Μ. , σελ.</w:t>
        </w:r>
        <w:r w:rsidRPr="003627BB">
          <w:rPr>
            <w:rFonts w:eastAsia="Times New Roman"/>
            <w:szCs w:val="24"/>
            <w:lang w:eastAsia="en-US"/>
          </w:rPr>
          <w:br/>
          <w:t>ΒΟΥΤΣΗΣ Ν. , σελ.</w:t>
        </w:r>
        <w:r w:rsidRPr="003627BB">
          <w:rPr>
            <w:rFonts w:eastAsia="Times New Roman"/>
            <w:szCs w:val="24"/>
            <w:lang w:eastAsia="en-US"/>
          </w:rPr>
          <w:br/>
          <w:t>ΛΟΒΕΡΔΟΣ Α. , σελ.</w:t>
        </w:r>
        <w:r w:rsidRPr="003627BB">
          <w:rPr>
            <w:rFonts w:eastAsia="Times New Roman"/>
            <w:szCs w:val="24"/>
            <w:lang w:eastAsia="en-US"/>
          </w:rPr>
          <w:br/>
        </w:r>
        <w:r w:rsidRPr="003627BB">
          <w:rPr>
            <w:rFonts w:eastAsia="Times New Roman"/>
            <w:szCs w:val="24"/>
            <w:lang w:eastAsia="en-US"/>
          </w:rPr>
          <w:br/>
          <w:t>Δ. Επί των επικαίρων ερωτήσεων:</w:t>
        </w:r>
        <w:r w:rsidRPr="003627BB">
          <w:rPr>
            <w:rFonts w:eastAsia="Times New Roman"/>
            <w:szCs w:val="24"/>
            <w:lang w:eastAsia="en-US"/>
          </w:rPr>
          <w:br/>
          <w:t>ΓΑΒΡΟΓΛΟΥ Κ. , σελ.</w:t>
        </w:r>
        <w:r w:rsidRPr="003627BB">
          <w:rPr>
            <w:rFonts w:eastAsia="Times New Roman"/>
            <w:szCs w:val="24"/>
            <w:lang w:eastAsia="en-US"/>
          </w:rPr>
          <w:br/>
          <w:t>ΔΕΛΗΣ Ι. , σελ.</w:t>
        </w:r>
        <w:r w:rsidRPr="003627BB">
          <w:rPr>
            <w:rFonts w:eastAsia="Times New Roman"/>
            <w:szCs w:val="24"/>
            <w:lang w:eastAsia="en-US"/>
          </w:rPr>
          <w:br/>
          <w:t>ΔΗΜΟΣΧΑΚΗΣ Α. , σελ.</w:t>
        </w:r>
        <w:r w:rsidRPr="003627BB">
          <w:rPr>
            <w:rFonts w:eastAsia="Times New Roman"/>
            <w:szCs w:val="24"/>
            <w:lang w:eastAsia="en-US"/>
          </w:rPr>
          <w:br/>
          <w:t>ΜΕΓΑΛΟΜΥΣΤΑΚΑΣ Α. , σελ.</w:t>
        </w:r>
        <w:r w:rsidRPr="003627BB">
          <w:rPr>
            <w:rFonts w:eastAsia="Times New Roman"/>
            <w:szCs w:val="24"/>
            <w:lang w:eastAsia="en-US"/>
          </w:rPr>
          <w:br/>
          <w:t>ΞΑΝΘΟΣ Α. , σελ.</w:t>
        </w:r>
        <w:r w:rsidRPr="003627BB">
          <w:rPr>
            <w:rFonts w:eastAsia="Times New Roman"/>
            <w:szCs w:val="24"/>
            <w:lang w:eastAsia="en-US"/>
          </w:rPr>
          <w:br/>
          <w:t>ΣΥΝΤΥΧΑΚΗΣ Ε. , σελ.</w:t>
        </w:r>
        <w:r w:rsidRPr="003627BB">
          <w:rPr>
            <w:rFonts w:eastAsia="Times New Roman"/>
            <w:szCs w:val="24"/>
            <w:lang w:eastAsia="en-US"/>
          </w:rPr>
          <w:br/>
        </w:r>
        <w:r w:rsidRPr="003627BB">
          <w:rPr>
            <w:rFonts w:eastAsia="Times New Roman"/>
            <w:szCs w:val="24"/>
            <w:lang w:eastAsia="en-US"/>
          </w:rPr>
          <w:br/>
          <w:t>Ε. Επί της επίκαιρης επερώτησης:</w:t>
        </w:r>
        <w:r w:rsidRPr="003627BB">
          <w:rPr>
            <w:rFonts w:eastAsia="Times New Roman"/>
            <w:szCs w:val="24"/>
            <w:lang w:eastAsia="en-US"/>
          </w:rPr>
          <w:br/>
          <w:t>ΒΙΤΣΑΣ Δ. , σελ.</w:t>
        </w:r>
        <w:r w:rsidRPr="003627BB">
          <w:rPr>
            <w:rFonts w:eastAsia="Times New Roman"/>
            <w:szCs w:val="24"/>
            <w:lang w:eastAsia="en-US"/>
          </w:rPr>
          <w:br/>
          <w:t>ΒΟΡΙΔΗΣ Μ. , σελ.</w:t>
        </w:r>
        <w:r w:rsidRPr="003627BB">
          <w:rPr>
            <w:rFonts w:eastAsia="Times New Roman"/>
            <w:szCs w:val="24"/>
            <w:lang w:eastAsia="en-US"/>
          </w:rPr>
          <w:br/>
          <w:t>ΓΕΝΝΗΜΑΤΑ Φ. , σελ.</w:t>
        </w:r>
        <w:r w:rsidRPr="003627BB">
          <w:rPr>
            <w:rFonts w:eastAsia="Times New Roman"/>
            <w:szCs w:val="24"/>
            <w:lang w:eastAsia="en-US"/>
          </w:rPr>
          <w:br/>
          <w:t>ΓΕΩΡΓΙΑΔΗΣ Σ. , σελ.</w:t>
        </w:r>
        <w:r w:rsidRPr="003627BB">
          <w:rPr>
            <w:rFonts w:eastAsia="Times New Roman"/>
            <w:szCs w:val="24"/>
            <w:lang w:eastAsia="en-US"/>
          </w:rPr>
          <w:br/>
          <w:t>ΔΑΒΑΚΗΣ Α. , σελ.</w:t>
        </w:r>
        <w:r w:rsidRPr="003627BB">
          <w:rPr>
            <w:rFonts w:eastAsia="Times New Roman"/>
            <w:szCs w:val="24"/>
            <w:lang w:eastAsia="en-US"/>
          </w:rPr>
          <w:br/>
          <w:t>ΔΗΜΟΣΧΑΚΗΣ Α. , σελ.</w:t>
        </w:r>
        <w:r w:rsidRPr="003627BB">
          <w:rPr>
            <w:rFonts w:eastAsia="Times New Roman"/>
            <w:szCs w:val="24"/>
            <w:lang w:eastAsia="en-US"/>
          </w:rPr>
          <w:br/>
          <w:t>ΘΕΟΔΩΡΑΚΗΣ Σ. , σελ.</w:t>
        </w:r>
        <w:r w:rsidRPr="003627BB">
          <w:rPr>
            <w:rFonts w:eastAsia="Times New Roman"/>
            <w:szCs w:val="24"/>
            <w:lang w:eastAsia="en-US"/>
          </w:rPr>
          <w:br/>
          <w:t>ΚΑΜΜΕΝΟΣ Π. , σελ.</w:t>
        </w:r>
        <w:r w:rsidRPr="003627BB">
          <w:rPr>
            <w:rFonts w:eastAsia="Times New Roman"/>
            <w:szCs w:val="24"/>
            <w:lang w:eastAsia="en-US"/>
          </w:rPr>
          <w:br/>
          <w:t>ΚΑΡΡΑΣ Γ. , σελ.</w:t>
        </w:r>
        <w:r w:rsidRPr="003627BB">
          <w:rPr>
            <w:rFonts w:eastAsia="Times New Roman"/>
            <w:szCs w:val="24"/>
            <w:lang w:eastAsia="en-US"/>
          </w:rPr>
          <w:br/>
          <w:t>ΚΕΔΙΚΟΓΛΟΥ Σ. , σελ.</w:t>
        </w:r>
        <w:r w:rsidRPr="003627BB">
          <w:rPr>
            <w:rFonts w:eastAsia="Times New Roman"/>
            <w:szCs w:val="24"/>
            <w:lang w:eastAsia="en-US"/>
          </w:rPr>
          <w:br/>
          <w:t>ΚΟΥΜΟΥΤΣΑΚΟΣ Γ. , σελ.</w:t>
        </w:r>
        <w:r w:rsidRPr="003627BB">
          <w:rPr>
            <w:rFonts w:eastAsia="Times New Roman"/>
            <w:szCs w:val="24"/>
            <w:lang w:eastAsia="en-US"/>
          </w:rPr>
          <w:br/>
          <w:t>ΚΟΥΤΣΟΥΜΠΑΣ Α. , σελ.</w:t>
        </w:r>
        <w:r w:rsidRPr="003627BB">
          <w:rPr>
            <w:rFonts w:eastAsia="Times New Roman"/>
            <w:szCs w:val="24"/>
            <w:lang w:eastAsia="en-US"/>
          </w:rPr>
          <w:br/>
          <w:t>ΛΕΒΕΝΤΗΣ Β. , σελ.</w:t>
        </w:r>
        <w:r w:rsidRPr="003627BB">
          <w:rPr>
            <w:rFonts w:eastAsia="Times New Roman"/>
            <w:szCs w:val="24"/>
            <w:lang w:eastAsia="en-US"/>
          </w:rPr>
          <w:br/>
          <w:t>ΛΟΒΕΡΔΟΣ Α. , σελ.</w:t>
        </w:r>
        <w:r w:rsidRPr="003627BB">
          <w:rPr>
            <w:rFonts w:eastAsia="Times New Roman"/>
            <w:szCs w:val="24"/>
            <w:lang w:eastAsia="en-US"/>
          </w:rPr>
          <w:br/>
          <w:t>ΜΗΤΣΟΤΑΚΗΣ Κ. , σελ.</w:t>
        </w:r>
        <w:r w:rsidRPr="003627BB">
          <w:rPr>
            <w:rFonts w:eastAsia="Times New Roman"/>
            <w:szCs w:val="24"/>
            <w:lang w:eastAsia="en-US"/>
          </w:rPr>
          <w:br/>
          <w:t>ΠΑΠΑΧΡΙΣΤΟΠΟΥΛΟΣ Α. , σελ.</w:t>
        </w:r>
        <w:r w:rsidRPr="003627BB">
          <w:rPr>
            <w:rFonts w:eastAsia="Times New Roman"/>
            <w:szCs w:val="24"/>
            <w:lang w:eastAsia="en-US"/>
          </w:rPr>
          <w:br/>
          <w:t>ΤΑΣΟΥΛΑΣ Κ. , σελ.</w:t>
        </w:r>
        <w:r w:rsidRPr="003627BB">
          <w:rPr>
            <w:rFonts w:eastAsia="Times New Roman"/>
            <w:szCs w:val="24"/>
            <w:lang w:eastAsia="en-US"/>
          </w:rPr>
          <w:br/>
          <w:t>ΤΣΙΑΡΑΣ Κ. , σελ.</w:t>
        </w:r>
        <w:r w:rsidRPr="003627BB">
          <w:rPr>
            <w:rFonts w:eastAsia="Times New Roman"/>
            <w:szCs w:val="24"/>
            <w:lang w:eastAsia="en-US"/>
          </w:rPr>
          <w:br/>
          <w:t>ΤΣΙΠΡΑΣ Α. , σελ.</w:t>
        </w:r>
        <w:r w:rsidRPr="003627BB">
          <w:rPr>
            <w:rFonts w:eastAsia="Times New Roman"/>
            <w:szCs w:val="24"/>
            <w:lang w:eastAsia="en-US"/>
          </w:rPr>
          <w:br/>
          <w:t>ΧΑΤΖΗΣΑΒΒΑΣ Χ. , σελ.</w:t>
        </w:r>
        <w:r w:rsidRPr="003627BB">
          <w:rPr>
            <w:rFonts w:eastAsia="Times New Roman"/>
            <w:szCs w:val="24"/>
            <w:lang w:eastAsia="en-US"/>
          </w:rPr>
          <w:br/>
        </w:r>
        <w:r w:rsidRPr="003627BB">
          <w:rPr>
            <w:rFonts w:eastAsia="Times New Roman"/>
            <w:szCs w:val="24"/>
            <w:lang w:eastAsia="en-US"/>
          </w:rPr>
          <w:br/>
          <w:t>ΠΑΡΕΜΒΑΣΕΙΣ:</w:t>
        </w:r>
        <w:r w:rsidRPr="003627BB">
          <w:rPr>
            <w:rFonts w:eastAsia="Times New Roman"/>
            <w:szCs w:val="24"/>
            <w:lang w:eastAsia="en-US"/>
          </w:rPr>
          <w:br/>
          <w:t>ΒΑΡΔΑΚΗΣ Σ. , σελ.</w:t>
        </w:r>
        <w:r w:rsidRPr="003627BB">
          <w:rPr>
            <w:rFonts w:eastAsia="Times New Roman"/>
            <w:szCs w:val="24"/>
            <w:lang w:eastAsia="en-US"/>
          </w:rPr>
          <w:br/>
          <w:t>ΔΕΛΗΣ Ι. , σελ.</w:t>
        </w:r>
        <w:r w:rsidRPr="003627BB">
          <w:rPr>
            <w:rFonts w:eastAsia="Times New Roman"/>
            <w:szCs w:val="24"/>
            <w:lang w:eastAsia="en-US"/>
          </w:rPr>
          <w:br/>
          <w:t>ΚΑΜΜΕΝΟΣ Δ. , σελ.</w:t>
        </w:r>
        <w:r w:rsidRPr="003627BB">
          <w:rPr>
            <w:rFonts w:eastAsia="Times New Roman"/>
            <w:szCs w:val="24"/>
            <w:lang w:eastAsia="en-US"/>
          </w:rPr>
          <w:br/>
          <w:t>ΜΠΑΚΟΓΙΑΝΝΗ Θ. , σελ.</w:t>
        </w:r>
        <w:r w:rsidRPr="003627BB">
          <w:rPr>
            <w:rFonts w:eastAsia="Times New Roman"/>
            <w:szCs w:val="24"/>
            <w:lang w:eastAsia="en-US"/>
          </w:rPr>
          <w:br/>
          <w:t>ΣΚΟΥΡΟΛΙΑΚΟΣ Π. , σελ.</w:t>
        </w:r>
        <w:r w:rsidRPr="003627BB">
          <w:rPr>
            <w:rFonts w:eastAsia="Times New Roman"/>
            <w:szCs w:val="24"/>
            <w:lang w:eastAsia="en-US"/>
          </w:rPr>
          <w:br/>
          <w:t>ΤΡΑΓΑΚΗΣ Ι. , σελ.</w:t>
        </w:r>
        <w:r w:rsidRPr="003627BB">
          <w:rPr>
            <w:rFonts w:eastAsia="Times New Roman"/>
            <w:szCs w:val="24"/>
            <w:lang w:eastAsia="en-US"/>
          </w:rPr>
          <w:br/>
        </w:r>
      </w:ins>
    </w:p>
    <w:p w14:paraId="04AA0C5D" w14:textId="77777777" w:rsidR="00A80E5B" w:rsidRDefault="003627BB">
      <w:pPr>
        <w:spacing w:after="0" w:line="600" w:lineRule="auto"/>
        <w:ind w:firstLine="720"/>
        <w:jc w:val="center"/>
        <w:rPr>
          <w:rFonts w:eastAsia="Times New Roman"/>
          <w:szCs w:val="24"/>
        </w:rPr>
      </w:pPr>
      <w:r>
        <w:rPr>
          <w:rFonts w:eastAsia="Times New Roman"/>
          <w:szCs w:val="24"/>
        </w:rPr>
        <w:t>ΠΡΑΚΤΙΚΑ ΒΟΥΛΗΣ</w:t>
      </w:r>
    </w:p>
    <w:p w14:paraId="04AA0C5E" w14:textId="77777777" w:rsidR="00A80E5B" w:rsidRDefault="003627BB">
      <w:pPr>
        <w:spacing w:after="0" w:line="600" w:lineRule="auto"/>
        <w:ind w:firstLine="720"/>
        <w:jc w:val="center"/>
        <w:rPr>
          <w:rFonts w:eastAsia="Times New Roman"/>
          <w:szCs w:val="24"/>
        </w:rPr>
      </w:pPr>
      <w:r>
        <w:rPr>
          <w:rFonts w:eastAsia="Times New Roman"/>
          <w:szCs w:val="24"/>
        </w:rPr>
        <w:t xml:space="preserve">ΙΖ΄ ΠΕΡΙΟΔΟΣ </w:t>
      </w:r>
    </w:p>
    <w:p w14:paraId="04AA0C5F" w14:textId="77777777" w:rsidR="00A80E5B" w:rsidRDefault="003627B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4AA0C60" w14:textId="77777777" w:rsidR="00A80E5B" w:rsidRDefault="003627BB">
      <w:pPr>
        <w:spacing w:after="0" w:line="600" w:lineRule="auto"/>
        <w:ind w:firstLine="720"/>
        <w:jc w:val="center"/>
        <w:rPr>
          <w:rFonts w:eastAsia="Times New Roman"/>
          <w:szCs w:val="24"/>
        </w:rPr>
      </w:pPr>
      <w:r>
        <w:rPr>
          <w:rFonts w:eastAsia="Times New Roman"/>
          <w:szCs w:val="24"/>
        </w:rPr>
        <w:t>ΣΥΝΟΔΟΣ Γ΄</w:t>
      </w:r>
    </w:p>
    <w:p w14:paraId="04AA0C61" w14:textId="77777777" w:rsidR="00A80E5B" w:rsidRDefault="003627BB">
      <w:pPr>
        <w:spacing w:after="0" w:line="600" w:lineRule="auto"/>
        <w:ind w:firstLine="720"/>
        <w:jc w:val="center"/>
        <w:rPr>
          <w:rFonts w:eastAsia="Times New Roman"/>
          <w:szCs w:val="24"/>
        </w:rPr>
      </w:pPr>
      <w:r>
        <w:rPr>
          <w:rFonts w:eastAsia="Times New Roman"/>
          <w:szCs w:val="24"/>
        </w:rPr>
        <w:t>ΣΥΝΕΔΡΙΑΣΗ ΛΕ΄</w:t>
      </w:r>
    </w:p>
    <w:p w14:paraId="04AA0C62" w14:textId="77777777" w:rsidR="00A80E5B" w:rsidRDefault="003627BB">
      <w:pPr>
        <w:spacing w:after="0" w:line="600" w:lineRule="auto"/>
        <w:ind w:firstLine="720"/>
        <w:jc w:val="center"/>
        <w:rPr>
          <w:rFonts w:eastAsia="Times New Roman"/>
          <w:szCs w:val="24"/>
        </w:rPr>
      </w:pPr>
      <w:r>
        <w:rPr>
          <w:rFonts w:eastAsia="Times New Roman"/>
          <w:szCs w:val="24"/>
        </w:rPr>
        <w:t>Δευτέρα 27 Νοεμβρίου 2017</w:t>
      </w:r>
    </w:p>
    <w:p w14:paraId="04AA0C63" w14:textId="77777777" w:rsidR="00A80E5B" w:rsidRDefault="003627BB">
      <w:pPr>
        <w:spacing w:after="0" w:line="600" w:lineRule="auto"/>
        <w:ind w:firstLine="720"/>
        <w:jc w:val="both"/>
        <w:rPr>
          <w:rFonts w:eastAsia="Times New Roman"/>
          <w:szCs w:val="24"/>
        </w:rPr>
      </w:pPr>
      <w:r>
        <w:rPr>
          <w:rFonts w:eastAsia="Times New Roman"/>
          <w:szCs w:val="24"/>
        </w:rPr>
        <w:t>Αθήνα, σήμερα στις 27 Νοεμβρίου 2017, ημέρα Δευτέρα και ώρα 11.03΄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1D23E2">
        <w:rPr>
          <w:rFonts w:eastAsia="Times New Roman"/>
          <w:b/>
          <w:szCs w:val="24"/>
        </w:rPr>
        <w:t>ΔΗΜΗΤΡΙΟΥ ΚΡΕΜΑΣΤΙΝΟΥ</w:t>
      </w:r>
      <w:r>
        <w:rPr>
          <w:rFonts w:eastAsia="Times New Roman"/>
          <w:szCs w:val="24"/>
        </w:rPr>
        <w:t>.</w:t>
      </w:r>
    </w:p>
    <w:p w14:paraId="04AA0C64" w14:textId="77777777" w:rsidR="00A80E5B" w:rsidRDefault="003627BB">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04AA0C6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Εισ</w:t>
      </w:r>
      <w:r>
        <w:rPr>
          <w:rFonts w:eastAsia="Times New Roman" w:cs="Times New Roman"/>
          <w:szCs w:val="24"/>
        </w:rPr>
        <w:t xml:space="preserve">ερχόμαστε στη συζήτηση των </w:t>
      </w:r>
    </w:p>
    <w:p w14:paraId="04AA0C66" w14:textId="77777777" w:rsidR="00A80E5B" w:rsidRDefault="003627BB">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4AA0C67" w14:textId="77777777" w:rsidR="00A80E5B" w:rsidRDefault="003627BB">
      <w:pPr>
        <w:spacing w:after="0" w:line="600" w:lineRule="auto"/>
        <w:ind w:firstLine="720"/>
        <w:jc w:val="both"/>
        <w:rPr>
          <w:rFonts w:eastAsia="Times New Roman"/>
          <w:szCs w:val="24"/>
        </w:rPr>
      </w:pPr>
      <w:r>
        <w:rPr>
          <w:rFonts w:eastAsia="Times New Roman"/>
          <w:szCs w:val="24"/>
        </w:rPr>
        <w:t>Αρχίζουμε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τέταρτη με αριθμό 353/21-11-2017</w:t>
      </w:r>
      <w:r>
        <w:rPr>
          <w:rFonts w:eastAsia="Times New Roman"/>
          <w:szCs w:val="24"/>
        </w:rPr>
        <w:t xml:space="preserve"> </w:t>
      </w:r>
      <w:r>
        <w:rPr>
          <w:rFonts w:eastAsia="Times New Roman"/>
          <w:szCs w:val="24"/>
        </w:rPr>
        <w:t xml:space="preserve">επίκαιρη ερώτηση πρώτου κύκλου </w:t>
      </w:r>
      <w:r>
        <w:rPr>
          <w:rFonts w:eastAsia="Times New Roman"/>
          <w:szCs w:val="24"/>
        </w:rPr>
        <w:t>(Α</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 xml:space="preserve">του Βουλευτή Α΄ Θεσσαλονίκης του Κομμουνιστικού Κόμματος </w:t>
      </w:r>
      <w:r>
        <w:rPr>
          <w:rFonts w:eastAsia="Times New Roman"/>
          <w:szCs w:val="24"/>
        </w:rPr>
        <w:t xml:space="preserve">Ελλάδας </w:t>
      </w:r>
      <w:r>
        <w:rPr>
          <w:rFonts w:eastAsia="Times New Roman"/>
          <w:szCs w:val="24"/>
        </w:rPr>
        <w:t>κ. Ιωάννη Δελή προς τον Υπουργό Παιδείας, Έρευνας και Θρη</w:t>
      </w:r>
      <w:r>
        <w:rPr>
          <w:rFonts w:eastAsia="Times New Roman"/>
          <w:szCs w:val="24"/>
        </w:rPr>
        <w:t xml:space="preserve">σκευμάτων, σχετικά με </w:t>
      </w:r>
      <w:r>
        <w:rPr>
          <w:rFonts w:eastAsia="Times New Roman"/>
          <w:szCs w:val="24"/>
        </w:rPr>
        <w:lastRenderedPageBreak/>
        <w:t xml:space="preserve">την εγκύκλιο υλοποίησης του προγράμματος για τα σχολικά γεύματα. </w:t>
      </w:r>
    </w:p>
    <w:p w14:paraId="04AA0C68" w14:textId="77777777" w:rsidR="00A80E5B" w:rsidRDefault="003627BB">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του κ. Δελή θα απαντήσει ο Υπουργός Παιδείας</w:t>
      </w:r>
      <w:r>
        <w:rPr>
          <w:rFonts w:eastAsia="Times New Roman"/>
          <w:szCs w:val="24"/>
        </w:rPr>
        <w:t>,</w:t>
      </w:r>
      <w:r>
        <w:rPr>
          <w:rFonts w:eastAsia="Times New Roman"/>
          <w:szCs w:val="24"/>
        </w:rPr>
        <w:t xml:space="preserve"> </w:t>
      </w:r>
      <w:r>
        <w:rPr>
          <w:rFonts w:eastAsia="Times New Roman"/>
          <w:szCs w:val="24"/>
        </w:rPr>
        <w:t>Έρευνας και Θρησκευμάτων</w:t>
      </w:r>
      <w:r>
        <w:rPr>
          <w:rFonts w:eastAsia="Times New Roman"/>
          <w:szCs w:val="24"/>
        </w:rPr>
        <w:t xml:space="preserve"> κ. </w:t>
      </w:r>
      <w:proofErr w:type="spellStart"/>
      <w:r>
        <w:rPr>
          <w:rFonts w:eastAsia="Times New Roman"/>
          <w:szCs w:val="24"/>
        </w:rPr>
        <w:t>Γαβρόγλου</w:t>
      </w:r>
      <w:proofErr w:type="spellEnd"/>
      <w:r>
        <w:rPr>
          <w:rFonts w:eastAsia="Times New Roman"/>
          <w:szCs w:val="24"/>
        </w:rPr>
        <w:t>.</w:t>
      </w:r>
    </w:p>
    <w:p w14:paraId="04AA0C69" w14:textId="77777777" w:rsidR="00A80E5B" w:rsidRDefault="003627BB">
      <w:pPr>
        <w:spacing w:after="0" w:line="600" w:lineRule="auto"/>
        <w:ind w:firstLine="720"/>
        <w:jc w:val="both"/>
        <w:rPr>
          <w:rFonts w:eastAsia="Times New Roman"/>
          <w:szCs w:val="24"/>
        </w:rPr>
      </w:pPr>
      <w:r>
        <w:rPr>
          <w:rFonts w:eastAsia="Times New Roman"/>
          <w:szCs w:val="24"/>
        </w:rPr>
        <w:t>Παρακαλώ, κύριε Δελή, έχετε τον λόγο</w:t>
      </w:r>
      <w:r>
        <w:rPr>
          <w:rFonts w:eastAsia="Times New Roman"/>
          <w:szCs w:val="24"/>
        </w:rPr>
        <w:t xml:space="preserve"> για να αναπτύξετε την επ</w:t>
      </w:r>
      <w:r>
        <w:rPr>
          <w:rFonts w:eastAsia="Times New Roman"/>
          <w:szCs w:val="24"/>
        </w:rPr>
        <w:t>ίκαιρη ερώτηση.</w:t>
      </w:r>
    </w:p>
    <w:p w14:paraId="04AA0C6A" w14:textId="77777777" w:rsidR="00A80E5B" w:rsidRDefault="003627BB">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14:paraId="04AA0C6B" w14:textId="77777777" w:rsidR="00A80E5B" w:rsidRDefault="003627BB">
      <w:pPr>
        <w:spacing w:after="0" w:line="600" w:lineRule="auto"/>
        <w:ind w:firstLine="720"/>
        <w:jc w:val="both"/>
        <w:rPr>
          <w:rFonts w:eastAsia="Times New Roman"/>
          <w:szCs w:val="24"/>
        </w:rPr>
      </w:pPr>
      <w:r>
        <w:rPr>
          <w:rFonts w:eastAsia="Times New Roman"/>
          <w:szCs w:val="24"/>
        </w:rPr>
        <w:t xml:space="preserve">Κύριε Υπουργέ, είναι γνωστό σε σας και σε όλον βέβαια τον ελληνικό λαό το φαινόμενο του υποσιτισμού στα σχολεία, ένα φαινόμενο που έχει πάρει ήδη δραματικές διαστάσεις, κυρίως για τις φτωχές λαϊκές οικογένειες ή τις οικογένειες των μεταναστών. Άλλωστε και </w:t>
      </w:r>
      <w:r>
        <w:rPr>
          <w:rFonts w:eastAsia="Times New Roman"/>
          <w:szCs w:val="24"/>
        </w:rPr>
        <w:t xml:space="preserve">μια πρόσφατη έκθεση της </w:t>
      </w:r>
      <w:r>
        <w:rPr>
          <w:rFonts w:eastAsia="Times New Roman"/>
          <w:szCs w:val="24"/>
          <w:lang w:val="en-US"/>
        </w:rPr>
        <w:t>UNICEF</w:t>
      </w:r>
      <w:r>
        <w:rPr>
          <w:rFonts w:eastAsia="Times New Roman"/>
          <w:szCs w:val="24"/>
        </w:rPr>
        <w:t xml:space="preserve"> λέει ότι περίπου τα μισά παιδιά βρίσκονται στο όριο -ή και κάτω από αυτό- της φτώχειας. </w:t>
      </w:r>
    </w:p>
    <w:p w14:paraId="04AA0C6C" w14:textId="77777777" w:rsidR="00A80E5B" w:rsidRDefault="003627BB">
      <w:pPr>
        <w:spacing w:after="0" w:line="600" w:lineRule="auto"/>
        <w:ind w:firstLine="720"/>
        <w:jc w:val="both"/>
        <w:rPr>
          <w:rFonts w:eastAsia="Times New Roman"/>
          <w:szCs w:val="24"/>
        </w:rPr>
      </w:pPr>
      <w:r>
        <w:rPr>
          <w:rFonts w:eastAsia="Times New Roman"/>
          <w:szCs w:val="24"/>
        </w:rPr>
        <w:t xml:space="preserve">Πώς αντιμετωπίστηκε μέχρι τώρα το ζήτημα αυτό του υποσιτισμού των μαθητών στα σχολεία; Μέσα από μεμονωμένα και αποσπασματικά, σε μεγάλο </w:t>
      </w:r>
      <w:r>
        <w:rPr>
          <w:rFonts w:eastAsia="Times New Roman"/>
          <w:szCs w:val="24"/>
        </w:rPr>
        <w:t>βαθμό, προγράμματα διαφόρων ιδιωτικών φορέων, αρκετών από αυτών να επιδίδονται στη λεγόμενη «επαγγελματική φιλανθρωπία», προγράμματα τα οποία σε κα</w:t>
      </w:r>
      <w:r>
        <w:rPr>
          <w:rFonts w:eastAsia="Times New Roman"/>
          <w:szCs w:val="24"/>
        </w:rPr>
        <w:t>μ</w:t>
      </w:r>
      <w:r>
        <w:rPr>
          <w:rFonts w:eastAsia="Times New Roman"/>
          <w:szCs w:val="24"/>
        </w:rPr>
        <w:t xml:space="preserve">μιά </w:t>
      </w:r>
      <w:r>
        <w:rPr>
          <w:rFonts w:eastAsia="Times New Roman"/>
          <w:szCs w:val="24"/>
        </w:rPr>
        <w:lastRenderedPageBreak/>
        <w:t>περίπτωση όμως δεν απάντησαν και δεν θα μπορούσαν να απαντήσουν στην ανάγκη για ένα δωρεάν γεύμα για όλα</w:t>
      </w:r>
      <w:r>
        <w:rPr>
          <w:rFonts w:eastAsia="Times New Roman"/>
          <w:szCs w:val="24"/>
        </w:rPr>
        <w:t xml:space="preserve"> τα παιδιά</w:t>
      </w:r>
      <w:r>
        <w:rPr>
          <w:rFonts w:eastAsia="Times New Roman"/>
          <w:szCs w:val="24"/>
        </w:rPr>
        <w:t>,</w:t>
      </w:r>
      <w:r>
        <w:rPr>
          <w:rFonts w:eastAsia="Times New Roman"/>
          <w:szCs w:val="24"/>
        </w:rPr>
        <w:t xml:space="preserve"> με την ευθύνη και τη χρηματοδότηση του κράτους σε κατάλληλους χώρους και με το αντίστοιχο, βέβαια, κατάλληλο προσωπικό γι’ αυτή τη διαδικασία.</w:t>
      </w:r>
    </w:p>
    <w:p w14:paraId="04AA0C6D" w14:textId="77777777" w:rsidR="00A80E5B" w:rsidRDefault="003627BB">
      <w:pPr>
        <w:spacing w:after="0" w:line="600" w:lineRule="auto"/>
        <w:ind w:firstLine="720"/>
        <w:jc w:val="both"/>
        <w:rPr>
          <w:rFonts w:eastAsia="Times New Roman"/>
          <w:szCs w:val="24"/>
        </w:rPr>
      </w:pPr>
      <w:r>
        <w:rPr>
          <w:rFonts w:eastAsia="Times New Roman"/>
          <w:szCs w:val="24"/>
        </w:rPr>
        <w:t>Φέτος η Κυβέρνηση ανακοίνωσε ότι διευρύνονται αυτά τα σχολικά γεύματα σε περισσότερα σχολεία και έβγα</w:t>
      </w:r>
      <w:r>
        <w:rPr>
          <w:rFonts w:eastAsia="Times New Roman"/>
          <w:szCs w:val="24"/>
        </w:rPr>
        <w:t>λε μάλιστα και ορισμένες υπουργικές αποφάσεις. Σε μία από αυτές -την τελευταία συγκεκριμένα- καλεί τους συλλόγους διδασκόντων να συστήσουν τριμελείς επιτροπές παραλαβής αυτών των γευμάτων από εκπαιδευτικούς του σχολείου, οι οποίες τριμελείς αυτές επιτροπές</w:t>
      </w:r>
      <w:r>
        <w:rPr>
          <w:rFonts w:eastAsia="Times New Roman"/>
          <w:szCs w:val="24"/>
        </w:rPr>
        <w:t xml:space="preserve"> θα έχουν όχι μόνο τον ποσοτικό έλεγχο των γευμάτων -το πόσα είναι δηλαδή αυτά τα γεύματα- αλλά και τον ποιοτικό τους έλεγχο, ακόμα και τη σύνθεση των ίδιων των γευμάτων.</w:t>
      </w:r>
    </w:p>
    <w:p w14:paraId="04AA0C6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διαδικασία μάλιστα αυτή προβλέπεται, με βάση την υπουργική εγκύκλιο, να γίνεται από</w:t>
      </w:r>
      <w:r>
        <w:rPr>
          <w:rFonts w:eastAsia="Times New Roman" w:cs="Times New Roman"/>
          <w:szCs w:val="24"/>
        </w:rPr>
        <w:t xml:space="preserve"> τις 11.00΄ μέχρι τις 12.45΄, την ώρα δηλαδή που λειτουργούν τα σχολεία και που, όπως είναι φυσικό, πολλοί από αυτούς τους εκπαιδευτικούς μπορεί εκείνη την ώρα να έχουν και την υποχρέωση του μαθήματος στην τάξη.</w:t>
      </w:r>
    </w:p>
    <w:p w14:paraId="04AA0C6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αυτή η υπουργική εγκύκλιος, κύριε</w:t>
      </w:r>
      <w:r>
        <w:rPr>
          <w:rFonts w:eastAsia="Times New Roman" w:cs="Times New Roman"/>
          <w:szCs w:val="24"/>
        </w:rPr>
        <w:t xml:space="preserve"> Υπουργέ, είναι σε μια εντελώς πρόχειρη βάση. Θα την αποκαλούσα και «μνημείο ανευθυνότητας» σε ό,τι αφορά το ζήτημα των σχολικών γευμάτων γιατί –και εσείς βεβαίως το ξέρετε- οι εκπαιδευτικοί δεν έχουν αυτές τις τεχνικές γνώσεις. Δεν είναι και στην αρμοδιότ</w:t>
      </w:r>
      <w:r>
        <w:rPr>
          <w:rFonts w:eastAsia="Times New Roman" w:cs="Times New Roman"/>
          <w:szCs w:val="24"/>
        </w:rPr>
        <w:t>ητά τους, άλλωστε, να ελέγχουν την ποιότητα και τη σύνθεση των γευμάτων. Θα το ξαναπούμε ότι η Κυβέρνηση δεν αντιμετωπίζει αυτό το ζήτημα με τη δέουσα σοβαρότητα, οργάνωση και υπευθυνότητα που απαιτούνται.</w:t>
      </w:r>
    </w:p>
    <w:p w14:paraId="04AA0C7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Αυτό που θα θέλαμε να σας ρωτήσουμε είναι τι μέτρα</w:t>
      </w:r>
      <w:r>
        <w:rPr>
          <w:rFonts w:eastAsia="Times New Roman" w:cs="Times New Roman"/>
          <w:szCs w:val="24"/>
        </w:rPr>
        <w:t xml:space="preserve"> θα πάρετε έτσι ώστε να εξασφαλιστούν όλες εκείνες οι αναγκαίες προϋποθέσεις υγιεινής και ασφάλειας των μαθητών προκειμένου να δεχτούν αυτό το γεύμα. Να ανακαλέσετε αυτήν την εγκύκλιο και βεβαίως να μην συσταθούν αυτές οι τριμελείς επιτροπές και η ευθύνη γ</w:t>
      </w:r>
      <w:r>
        <w:rPr>
          <w:rFonts w:eastAsia="Times New Roman" w:cs="Times New Roman"/>
          <w:szCs w:val="24"/>
        </w:rPr>
        <w:t>ια την παράδοση, τον έλεγχο της ποιότητας των γευμάτων να είναι αποκλειστικά κρατική ευθύνη των Υπουργείων Εργασίας, Κοινωνικής Ασφάλισης ή οποιουδήποτε άλλου.</w:t>
      </w:r>
    </w:p>
    <w:p w14:paraId="04AA0C7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Τέλος, να δώσετε τη δυνατότητα σε εκείνους τους γονείς να δηλώσουν, στη δήλωση την οποία ζητάτε,</w:t>
      </w:r>
      <w:r>
        <w:rPr>
          <w:rFonts w:eastAsia="Times New Roman" w:cs="Times New Roman"/>
          <w:szCs w:val="24"/>
        </w:rPr>
        <w:t xml:space="preserve"> τα παιδιά τους να παραλαμβάνουν αυτό το γεύμα για το σπίτι, δηλαδή να μείνει αυτό το </w:t>
      </w:r>
      <w:r>
        <w:rPr>
          <w:rFonts w:eastAsia="Times New Roman" w:cs="Times New Roman"/>
          <w:szCs w:val="24"/>
        </w:rPr>
        <w:lastRenderedPageBreak/>
        <w:t xml:space="preserve">γεύμα μονάχα για τα παιδιά που φοιτούν στο ολοήμερο σχολείο, ώστε να έχουν τη δυνατότητα να παίρνουν στο σπίτι το συγκεκριμένο γεύμα. </w:t>
      </w:r>
    </w:p>
    <w:p w14:paraId="04AA0C7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Ευχαριστώ.</w:t>
      </w:r>
    </w:p>
    <w:p w14:paraId="04AA0C7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εμαστινός):</w:t>
      </w:r>
      <w:r>
        <w:rPr>
          <w:rFonts w:eastAsia="Times New Roman" w:cs="Times New Roman"/>
          <w:szCs w:val="24"/>
        </w:rPr>
        <w:t xml:space="preserve"> Ευχαριστούμε.</w:t>
      </w:r>
    </w:p>
    <w:p w14:paraId="04AA0C7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4AA0C7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w:t>
      </w:r>
    </w:p>
    <w:p w14:paraId="04AA0C7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επισημάνουμε</w:t>
      </w:r>
      <w:r>
        <w:rPr>
          <w:rFonts w:eastAsia="Times New Roman" w:cs="Times New Roman"/>
          <w:szCs w:val="24"/>
        </w:rPr>
        <w:t xml:space="preserve"> κατ</w:t>
      </w:r>
      <w:r>
        <w:rPr>
          <w:rFonts w:eastAsia="Times New Roman" w:cs="Times New Roman"/>
          <w:szCs w:val="24"/>
        </w:rPr>
        <w:t>’ αρχάς</w:t>
      </w:r>
      <w:r>
        <w:rPr>
          <w:rFonts w:eastAsia="Times New Roman" w:cs="Times New Roman"/>
          <w:szCs w:val="24"/>
        </w:rPr>
        <w:t xml:space="preserve"> κάτι που αποφεύγετε να σημειώσετε, πως στη διάρκεια της διακυβέρνησης της Κυβέρνησης ΣΥΡΙ</w:t>
      </w:r>
      <w:r>
        <w:rPr>
          <w:rFonts w:eastAsia="Times New Roman" w:cs="Times New Roman"/>
          <w:szCs w:val="24"/>
        </w:rPr>
        <w:t>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ένα σύνολο μέτρων που έχουμε πάρει κάναμε μια τεράστια προσπάθεια –και φάνηκαν τα αποτελέσματά τους- στο να μπορέσουμε να βοηθήσουμε εκείνα τα τμήματα της κοινωνίας που </w:t>
      </w:r>
      <w:proofErr w:type="spellStart"/>
      <w:r>
        <w:rPr>
          <w:rFonts w:eastAsia="Times New Roman" w:cs="Times New Roman"/>
          <w:szCs w:val="24"/>
        </w:rPr>
        <w:t>φτωχοποιούνται</w:t>
      </w:r>
      <w:proofErr w:type="spellEnd"/>
      <w:r>
        <w:rPr>
          <w:rFonts w:eastAsia="Times New Roman" w:cs="Times New Roman"/>
          <w:szCs w:val="24"/>
        </w:rPr>
        <w:t>, εκείνα τα τμήματα της κοινωνίας που είναι υπό τον άμεσο κί</w:t>
      </w:r>
      <w:r>
        <w:rPr>
          <w:rFonts w:eastAsia="Times New Roman" w:cs="Times New Roman"/>
          <w:szCs w:val="24"/>
        </w:rPr>
        <w:t xml:space="preserve">νδυνο πλήρους φτωχοποίησης. Αυτό αναγνωρίζεται πια από όλους. Η κοινωνία μας έχει δει με ευγνωμοσύνη το σύνολο αυτών των μέτρων που έχουν </w:t>
      </w:r>
      <w:r>
        <w:rPr>
          <w:rFonts w:eastAsia="Times New Roman" w:cs="Times New Roman"/>
          <w:szCs w:val="24"/>
        </w:rPr>
        <w:t xml:space="preserve">ληφθεί </w:t>
      </w:r>
      <w:r>
        <w:rPr>
          <w:rFonts w:eastAsia="Times New Roman" w:cs="Times New Roman"/>
          <w:szCs w:val="24"/>
        </w:rPr>
        <w:t>και αυτό πρέπει να το τονίσουμε.</w:t>
      </w:r>
    </w:p>
    <w:p w14:paraId="04AA0C7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σχολικά γεύματα, λοιπόν, είναι μια από αυτές τις ρυθμίσεις που έχουμε </w:t>
      </w:r>
      <w:r>
        <w:rPr>
          <w:rFonts w:eastAsia="Times New Roman" w:cs="Times New Roman"/>
          <w:szCs w:val="24"/>
        </w:rPr>
        <w:t xml:space="preserve">κάνει. Ξέρετε ότι είναι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οι μαθητές που σιτίζονται δωρεάν μέσα από τα σχολικά γεύματα. Προφανώς πρέπει να υπάρχει η σύμφωνη γνώμη των γονιών.</w:t>
      </w:r>
    </w:p>
    <w:p w14:paraId="04AA0C7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Επίσης, έχει τεράστιο ενδιαφέρον ότι δεν έχει υπάρξει κανένα μα κανένα παράπονο ως</w:t>
      </w:r>
      <w:r>
        <w:rPr>
          <w:rFonts w:eastAsia="Times New Roman" w:cs="Times New Roman"/>
          <w:szCs w:val="24"/>
        </w:rPr>
        <w:t xml:space="preserve"> προς την ποιότητα των προσφερόμενων γευμάτων τα οποία είναι εξαιρετικής ποιότητας.</w:t>
      </w:r>
    </w:p>
    <w:p w14:paraId="04AA0C79" w14:textId="77777777" w:rsidR="00A80E5B" w:rsidRDefault="003627BB">
      <w:pPr>
        <w:spacing w:after="0" w:line="600" w:lineRule="auto"/>
        <w:ind w:firstLine="720"/>
        <w:jc w:val="both"/>
        <w:rPr>
          <w:rFonts w:eastAsia="Times New Roman"/>
          <w:szCs w:val="24"/>
        </w:rPr>
      </w:pPr>
      <w:r>
        <w:rPr>
          <w:rFonts w:eastAsia="Times New Roman" w:cs="Times New Roman"/>
          <w:szCs w:val="24"/>
        </w:rPr>
        <w:t>Είπατε για τον υποσιτισμό των νέων. Ο υποσιτισμός των νέων δεν είναι ένα θέμα ποσότητας, όσο είναι ένα θέμα ποιότητας.</w:t>
      </w:r>
      <w:r>
        <w:rPr>
          <w:rFonts w:eastAsia="Times New Roman"/>
          <w:szCs w:val="24"/>
        </w:rPr>
        <w:t xml:space="preserve"> </w:t>
      </w:r>
      <w:r>
        <w:rPr>
          <w:rFonts w:eastAsia="Times New Roman"/>
          <w:szCs w:val="24"/>
        </w:rPr>
        <w:t xml:space="preserve">Υπάρχει ένα θέμα παχυσαρκίας ανάμεσα στα νέα παιδιά. </w:t>
      </w:r>
      <w:r>
        <w:rPr>
          <w:rFonts w:eastAsia="Times New Roman"/>
          <w:szCs w:val="24"/>
        </w:rPr>
        <w:t>Πολλές φορές υπάρχει μια πλημμελής παρακολούθηση εκ μέρους και των γονιών ως προς τη σημασία της σωστής διατροφής και εκεί έχουμε πάρει πάρα πολλές πρωτοβουλίες για να συνειδητοποιήσουμε και οι γονείς και οι εκπαιδευτικοί, αλλά κυρίως και τα παιδιά αυτού τ</w:t>
      </w:r>
      <w:r>
        <w:rPr>
          <w:rFonts w:eastAsia="Times New Roman"/>
          <w:szCs w:val="24"/>
        </w:rPr>
        <w:t>ου τύπου τα ζητήματα.</w:t>
      </w:r>
    </w:p>
    <w:p w14:paraId="04AA0C7A" w14:textId="77777777" w:rsidR="00A80E5B" w:rsidRDefault="003627BB">
      <w:pPr>
        <w:spacing w:after="0" w:line="600" w:lineRule="auto"/>
        <w:ind w:firstLine="720"/>
        <w:jc w:val="both"/>
        <w:rPr>
          <w:rFonts w:eastAsia="Times New Roman"/>
          <w:szCs w:val="24"/>
        </w:rPr>
      </w:pPr>
      <w:r>
        <w:rPr>
          <w:rFonts w:eastAsia="Times New Roman"/>
          <w:szCs w:val="24"/>
        </w:rPr>
        <w:t xml:space="preserve">Τώρα θέλω να είναι σαφές ότι αυτό που ζητάμε από τους εκπαιδευτικούς -και είναι πολύ δύσκολο να μην το ζητήσει κανείς και οι εκπαιδευτικοί έχουν ανταποκριθεί με ένα τρόπο επαγγελματικό και μπορώ να σας πω συγκινητικό- είναι η συμβολή </w:t>
      </w:r>
      <w:r>
        <w:rPr>
          <w:rFonts w:eastAsia="Times New Roman"/>
          <w:szCs w:val="24"/>
        </w:rPr>
        <w:t xml:space="preserve">τους στο </w:t>
      </w:r>
      <w:r>
        <w:rPr>
          <w:rFonts w:eastAsia="Times New Roman"/>
          <w:szCs w:val="24"/>
        </w:rPr>
        <w:lastRenderedPageBreak/>
        <w:t>να μπορέσουν αυτά τα γεύματα να λειτουργήσουν όσο καλύτερα γίνεται.</w:t>
      </w:r>
    </w:p>
    <w:p w14:paraId="04AA0C7B" w14:textId="77777777" w:rsidR="00A80E5B" w:rsidRDefault="003627BB">
      <w:pPr>
        <w:spacing w:after="0" w:line="600" w:lineRule="auto"/>
        <w:ind w:firstLine="720"/>
        <w:jc w:val="both"/>
        <w:rPr>
          <w:rFonts w:eastAsia="Times New Roman"/>
          <w:szCs w:val="24"/>
        </w:rPr>
      </w:pPr>
      <w:r>
        <w:rPr>
          <w:rFonts w:eastAsia="Times New Roman"/>
          <w:szCs w:val="24"/>
        </w:rPr>
        <w:t>Τι γίνεται, λοιπόν; Έρχονται τα γεύματα στο σχολείο, τα παραλαμβάνουν οι εκπαιδευτικοί και τα μοιράζουν στη συνέχεια. Τα παιδιά που είναι στο ολοήμερο τα τρώνε στο σχολείο. Υπάρχε</w:t>
      </w:r>
      <w:r>
        <w:rPr>
          <w:rFonts w:eastAsia="Times New Roman"/>
          <w:szCs w:val="24"/>
        </w:rPr>
        <w:t>ι ένα μικρό ποσοστό παιδιών, που με τη συμφωνία των γονιών τους, τα παίρνουν μαζί στο σπίτι. Νομίζουμε ότι καλό είναι να αφήσουμε την ίδια τη ζωή να ρυθμίσει ορισμένα πράγματα που υπερβαίνουν υπουργικές αποφάσεις ή νόμους.</w:t>
      </w:r>
    </w:p>
    <w:p w14:paraId="04AA0C7C" w14:textId="77777777" w:rsidR="00A80E5B" w:rsidRDefault="003627BB">
      <w:pPr>
        <w:spacing w:after="0" w:line="600" w:lineRule="auto"/>
        <w:ind w:firstLine="720"/>
        <w:jc w:val="both"/>
        <w:rPr>
          <w:rFonts w:eastAsia="Times New Roman"/>
          <w:szCs w:val="24"/>
        </w:rPr>
      </w:pPr>
      <w:r>
        <w:rPr>
          <w:rFonts w:eastAsia="Times New Roman"/>
          <w:szCs w:val="24"/>
        </w:rPr>
        <w:t>Εδώ η μεγάλη πλειοψηφία των παιδι</w:t>
      </w:r>
      <w:r>
        <w:rPr>
          <w:rFonts w:eastAsia="Times New Roman"/>
          <w:szCs w:val="24"/>
        </w:rPr>
        <w:t>ών στο πλαίσιο του ολοήμερου τρώει τα γεύματα αυτά στα σχολεία. Ένα ποσοστό με δικές τους διαδικασίες και αποφάσεις τα παίρνει στο σπίτι. Το βασικό είναι ότι αυτά τα γεύματα ικανοποιούν τον στόχο που έχουμε εμείς από την αρχή που είναι η σίτιση των παιδιών</w:t>
      </w:r>
      <w:r>
        <w:rPr>
          <w:rFonts w:eastAsia="Times New Roman"/>
          <w:szCs w:val="24"/>
        </w:rPr>
        <w:t xml:space="preserve"> που προέρχονται από γειτονιές και από κοινωνικά στρώματα που αυτήν τη στιγμή είναι κάτω από πολύ σοβαρή οικονομική πίεση και νομίζουμε ότι και οι εκπαιδευτικοί επιτελούν αυτόν τον έξτρα ρόλο που τους αναλογεί πια ως κοινωνικοί λειτουργοί. Ασκούν ένα κοινω</w:t>
      </w:r>
      <w:r>
        <w:rPr>
          <w:rFonts w:eastAsia="Times New Roman"/>
          <w:szCs w:val="24"/>
        </w:rPr>
        <w:t xml:space="preserve">νικό λειτούργημα και είμαστε πραγματικά ευγνώμονες στον τρόπο με τον οποίο έχουν πάρει πάνω τους αυτήν τη </w:t>
      </w:r>
      <w:r>
        <w:rPr>
          <w:rFonts w:eastAsia="Times New Roman"/>
          <w:szCs w:val="24"/>
        </w:rPr>
        <w:t>διαδικασία</w:t>
      </w:r>
      <w:r>
        <w:rPr>
          <w:rFonts w:eastAsia="Times New Roman"/>
          <w:szCs w:val="24"/>
        </w:rPr>
        <w:t>.</w:t>
      </w:r>
    </w:p>
    <w:p w14:paraId="04AA0C7D" w14:textId="77777777" w:rsidR="00A80E5B" w:rsidRDefault="003627BB">
      <w:pPr>
        <w:spacing w:after="0" w:line="600" w:lineRule="auto"/>
        <w:ind w:firstLine="720"/>
        <w:jc w:val="both"/>
        <w:rPr>
          <w:rFonts w:eastAsia="Times New Roman"/>
          <w:szCs w:val="24"/>
        </w:rPr>
      </w:pPr>
      <w:r>
        <w:rPr>
          <w:rFonts w:eastAsia="Times New Roman"/>
          <w:szCs w:val="24"/>
        </w:rPr>
        <w:lastRenderedPageBreak/>
        <w:t xml:space="preserve">Τώρα για να σας είμαι απολύτως ειλικρινής κάτω από ιδανικές συνθήκες αυτή η διαδικασία θα έπρεπε να είναι από ένα προσωπικό τραπεζοκόμων </w:t>
      </w:r>
      <w:r>
        <w:rPr>
          <w:rFonts w:eastAsia="Times New Roman"/>
          <w:szCs w:val="24"/>
        </w:rPr>
        <w:t>σε σχολεία, τα οποία θα είχαν τις αντίστοιχες υλικοτεχνικές υποδομές,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Αυτήν τη στιγμή δεν έχουμε τη δυνατότητα δημοσιονομικά να διορίσουμε ένα</w:t>
      </w:r>
      <w:r>
        <w:rPr>
          <w:rFonts w:eastAsia="Times New Roman"/>
          <w:szCs w:val="24"/>
        </w:rPr>
        <w:t>ν</w:t>
      </w:r>
      <w:r>
        <w:rPr>
          <w:rFonts w:eastAsia="Times New Roman"/>
          <w:szCs w:val="24"/>
        </w:rPr>
        <w:t xml:space="preserve"> τέτοιο </w:t>
      </w:r>
      <w:r>
        <w:rPr>
          <w:rFonts w:eastAsia="Times New Roman"/>
          <w:szCs w:val="24"/>
        </w:rPr>
        <w:t xml:space="preserve">αριθμό </w:t>
      </w:r>
      <w:r>
        <w:rPr>
          <w:rFonts w:eastAsia="Times New Roman"/>
          <w:szCs w:val="24"/>
        </w:rPr>
        <w:t>ατόμων</w:t>
      </w:r>
      <w:r>
        <w:rPr>
          <w:rFonts w:eastAsia="Times New Roman"/>
          <w:szCs w:val="24"/>
        </w:rPr>
        <w:t>. Και προσπαθούμε και στα σχολεία να κάνουμε μέσω των δήμων –γιατί όπως ξέρετε την ευ</w:t>
      </w:r>
      <w:r>
        <w:rPr>
          <w:rFonts w:eastAsia="Times New Roman"/>
          <w:szCs w:val="24"/>
        </w:rPr>
        <w:t>θύνη των κτηρίων την έχει ο δήμος- και εκείνες τις παρεμβάσεις όπου να είναι όσο πιο υγιεινό γίνεται το περιβάλλον.</w:t>
      </w:r>
    </w:p>
    <w:p w14:paraId="04AA0C7E" w14:textId="77777777" w:rsidR="00A80E5B" w:rsidRDefault="003627BB">
      <w:pPr>
        <w:spacing w:after="0" w:line="600" w:lineRule="auto"/>
        <w:ind w:firstLine="720"/>
        <w:jc w:val="both"/>
        <w:rPr>
          <w:rFonts w:eastAsia="Times New Roman"/>
          <w:szCs w:val="24"/>
        </w:rPr>
      </w:pPr>
      <w:r>
        <w:rPr>
          <w:rFonts w:eastAsia="Times New Roman"/>
          <w:szCs w:val="24"/>
        </w:rPr>
        <w:t xml:space="preserve">Πάντως, συνολικά για κάτι το οποίο έχουμε εγκαινιάσει και είναι ένα πολύ σοβαρό χρηματικό ποσό που έχει δεσμευτεί για το θέμα των γευμάτων, </w:t>
      </w:r>
      <w:r>
        <w:rPr>
          <w:rFonts w:eastAsia="Times New Roman"/>
          <w:szCs w:val="24"/>
        </w:rPr>
        <w:t>θεωρούμε ότι είναι εξαιρετική πρωτοβουλία, πάει πάρα πολύ καλά, η ποιότητα είναι εξαιρετική και έχουμε και τη συναίνεση και την συνεργασία όλων των εμπλεκομένων. Είναι προφανές ότι αυτό δεν είναι κάτι που το κάνει το Υπουργείο Παιδείας μόνο του. Ουσιαστικά</w:t>
      </w:r>
      <w:r>
        <w:rPr>
          <w:rFonts w:eastAsia="Times New Roman"/>
          <w:szCs w:val="24"/>
        </w:rPr>
        <w:t xml:space="preserve"> είναι πρωτοβουλία του Υπουργείου Εργασίας και εμείς κάνουμε κάθε προσπάθεια να συμβάλουμε σε αυτήν την πρωτοβουλία του Υπουργείου Εργασίας.</w:t>
      </w:r>
    </w:p>
    <w:p w14:paraId="04AA0C7F" w14:textId="77777777" w:rsidR="00A80E5B" w:rsidRDefault="003627BB">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bCs/>
          <w:szCs w:val="24"/>
        </w:rPr>
        <w:t>Κύριε Δελή, έ</w:t>
      </w:r>
      <w:r>
        <w:rPr>
          <w:rFonts w:eastAsia="Times New Roman"/>
          <w:szCs w:val="24"/>
        </w:rPr>
        <w:t>χετε τον λόγο για τρία λεπτά.</w:t>
      </w:r>
    </w:p>
    <w:p w14:paraId="04AA0C80"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 xml:space="preserve">ΙΩΑΝΝΗΣ ΔΕΛΗΣ: </w:t>
      </w:r>
      <w:r>
        <w:rPr>
          <w:rFonts w:eastAsia="Times New Roman"/>
          <w:szCs w:val="24"/>
        </w:rPr>
        <w:t>Ευχαριστώ, κύριε Πρόε</w:t>
      </w:r>
      <w:r>
        <w:rPr>
          <w:rFonts w:eastAsia="Times New Roman"/>
          <w:szCs w:val="24"/>
        </w:rPr>
        <w:t>δρε.</w:t>
      </w:r>
    </w:p>
    <w:p w14:paraId="04AA0C81" w14:textId="77777777" w:rsidR="00A80E5B" w:rsidRDefault="003627BB">
      <w:pPr>
        <w:spacing w:after="0" w:line="600" w:lineRule="auto"/>
        <w:ind w:firstLine="720"/>
        <w:jc w:val="both"/>
        <w:rPr>
          <w:rFonts w:eastAsia="Times New Roman"/>
          <w:szCs w:val="24"/>
        </w:rPr>
      </w:pPr>
      <w:r>
        <w:rPr>
          <w:rFonts w:eastAsia="Times New Roman"/>
          <w:szCs w:val="24"/>
        </w:rPr>
        <w:t xml:space="preserve">Είπατε, κύριε Υπουργέ, στην απάντησή σας στα ζητήματα που σας θέσαμε, ουσιαστικά να αφήσουμε τη ζωή να λύσει αυτά τα προβλήματα. Δεν δείξατε καμμία διάθεση όχι να αποσύρετε την εγκύκλιο που εσείς υπογράψατε, αλλά έστω να την τροποποιήσετε. </w:t>
      </w:r>
    </w:p>
    <w:p w14:paraId="04AA0C82" w14:textId="77777777" w:rsidR="00A80E5B" w:rsidRDefault="003627BB">
      <w:pPr>
        <w:spacing w:after="0" w:line="600" w:lineRule="auto"/>
        <w:ind w:firstLine="720"/>
        <w:jc w:val="both"/>
        <w:rPr>
          <w:rFonts w:eastAsia="Times New Roman"/>
          <w:szCs w:val="24"/>
        </w:rPr>
      </w:pPr>
      <w:r>
        <w:rPr>
          <w:rFonts w:eastAsia="Times New Roman"/>
          <w:szCs w:val="24"/>
        </w:rPr>
        <w:t>Ξεκινήσατε</w:t>
      </w:r>
      <w:r>
        <w:rPr>
          <w:rFonts w:eastAsia="Times New Roman"/>
          <w:szCs w:val="24"/>
        </w:rPr>
        <w:t xml:space="preserve">, βεβαίως, την τοποθέτησή σας με τα γνωστά λόγια του ΣΥΡΙΖΑ, ότι προσπαθείτε να αντιμετωπίσετε τα προβλήματα της φτωχοποίησης της ελληνικής κοινωνίας. Νομίζω, όμως, ότι εδώ κάνατε ένα λάθος, γιατί και η </w:t>
      </w:r>
      <w:r>
        <w:rPr>
          <w:rFonts w:eastAsia="Times New Roman"/>
          <w:szCs w:val="24"/>
        </w:rPr>
        <w:t xml:space="preserve">συγκυβέρνηση </w:t>
      </w:r>
      <w:r>
        <w:rPr>
          <w:rFonts w:eastAsia="Times New Roman"/>
          <w:szCs w:val="24"/>
        </w:rPr>
        <w:t>του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είναι συνεργός της φτω</w:t>
      </w:r>
      <w:r>
        <w:rPr>
          <w:rFonts w:eastAsia="Times New Roman"/>
          <w:szCs w:val="24"/>
        </w:rPr>
        <w:t xml:space="preserve">χοποίησης του ελληνικού λαού από το 2015 και μετά, με το σύνολο βεβαίως της πολιτικής της. Τώρα το αν πετάει ένα-δύο ξεροκόμματα για τις λαϊκές ανάγκες, όπως τα τελευταία κοινωνικά μερίσματα, αυτό δεν αναιρεί την κατεύθυνση και την </w:t>
      </w:r>
      <w:proofErr w:type="spellStart"/>
      <w:r>
        <w:rPr>
          <w:rFonts w:eastAsia="Times New Roman"/>
          <w:szCs w:val="24"/>
        </w:rPr>
        <w:t>αντιλαϊκότητα</w:t>
      </w:r>
      <w:proofErr w:type="spellEnd"/>
      <w:r>
        <w:rPr>
          <w:rFonts w:eastAsia="Times New Roman"/>
          <w:szCs w:val="24"/>
        </w:rPr>
        <w:t xml:space="preserve"> της πολιτι</w:t>
      </w:r>
      <w:r>
        <w:rPr>
          <w:rFonts w:eastAsia="Times New Roman"/>
          <w:szCs w:val="24"/>
        </w:rPr>
        <w:t>κής σας.</w:t>
      </w:r>
    </w:p>
    <w:p w14:paraId="04AA0C83" w14:textId="77777777" w:rsidR="00A80E5B" w:rsidRDefault="003627BB">
      <w:pPr>
        <w:spacing w:after="0" w:line="600" w:lineRule="auto"/>
        <w:ind w:firstLine="720"/>
        <w:jc w:val="both"/>
        <w:rPr>
          <w:rFonts w:eastAsia="Times New Roman"/>
          <w:szCs w:val="24"/>
        </w:rPr>
      </w:pPr>
      <w:r>
        <w:rPr>
          <w:rFonts w:eastAsia="Times New Roman"/>
          <w:szCs w:val="24"/>
        </w:rPr>
        <w:t>Συσχετίσατε, επίσης, τον υποσιτισμό με την παχυσαρκία. Πρέπει, όμως, εδώ να σας πούμε ότι βεβαίως και υπάρχει μια σχέση για την ποιότητα της διατροφής της νεολαίας. Αυτό, όμως, έχει να κάνει, κύριε Υπουργέ και με το διαθέσιμο εισόδημα και με το πό</w:t>
      </w:r>
      <w:r>
        <w:rPr>
          <w:rFonts w:eastAsia="Times New Roman"/>
          <w:szCs w:val="24"/>
        </w:rPr>
        <w:t>σο ακριβά είναι τελικά τα ποιοτικά τρόφιμα.</w:t>
      </w:r>
    </w:p>
    <w:p w14:paraId="04AA0C8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Τι ζητάτε από τους εκπαιδευτικούς, αλήθεια; Δεν τους ζητάτε απλώς να μετράνε την ποσότητα των γευμάτων, τις μερίδες που έρχονται για τα παιδιά. Τους ζητάτε, κύριε Υπουργέ, με βάση την εγκύκλιό σας, να ελέγχουν κα</w:t>
      </w:r>
      <w:r>
        <w:rPr>
          <w:rFonts w:eastAsia="Times New Roman" w:cs="Times New Roman"/>
          <w:szCs w:val="24"/>
        </w:rPr>
        <w:t xml:space="preserve">ι την ποιότητα της τροφής, ακόμα και τη σύνθεση της τροφής, αν ανταποκρίνεται, και μάλιστα τις ώρες που αυτοί οι εκπαιδευτικοί έχουν μάθημα. Πώς μπορεί να γίνει αυτό; </w:t>
      </w:r>
    </w:p>
    <w:p w14:paraId="04AA0C8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Δικαιολογηθήκατε ότι «για να γίνει έτσι όπως το θέτουμε εμείς, θα χρειάζονταν οι ιδανικέ</w:t>
      </w:r>
      <w:r>
        <w:rPr>
          <w:rFonts w:eastAsia="Times New Roman" w:cs="Times New Roman"/>
          <w:szCs w:val="24"/>
        </w:rPr>
        <w:t>ς συνθήκες». Ιδανικές συνθήκες είναι οι συνθήκες οι αναγκαίες, οι κατάλληλες, που πρέπει να υπάρχουν σε ένα σχολείο, ούτως ώστε να υπάρχουν τραπεζοκόμοι, όπως υπήρξαν παλαιότερα; Και πέρυσι, απ’ ό,τι νομίζω, αρκετοί δήμοι προσέλαβαν τραπεζοκόμους για να ελ</w:t>
      </w:r>
      <w:r>
        <w:rPr>
          <w:rFonts w:eastAsia="Times New Roman" w:cs="Times New Roman"/>
          <w:szCs w:val="24"/>
        </w:rPr>
        <w:t xml:space="preserve">έγχουν αυτά τα τρόφιμα, να τα μοιράζουν στα παιδιά, να υπάρχουν οι κατάλληλοι χώροι για να σιτίζονται στα παιδιά. </w:t>
      </w:r>
    </w:p>
    <w:p w14:paraId="04AA0C8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μπορεί ένα παιδί στο ίδιο θρανίο που γράφει την ορθογραφία του, λύνει τις ασκήσεις του, κάνει τα τεχνικά του, να τρώει πάνω σε αυτό το ίδ</w:t>
      </w:r>
      <w:r>
        <w:rPr>
          <w:rFonts w:eastAsia="Times New Roman" w:cs="Times New Roman"/>
          <w:szCs w:val="24"/>
        </w:rPr>
        <w:t xml:space="preserve">ιο θρανίο. Προκύπτει και ένα ζήτημα υγιεινής και δεν ξέρουμε τι μπορεί να γίνει με κάποια αρρώστια που μπορεί </w:t>
      </w:r>
      <w:r>
        <w:rPr>
          <w:rFonts w:eastAsia="Times New Roman" w:cs="Times New Roman"/>
          <w:szCs w:val="24"/>
        </w:rPr>
        <w:lastRenderedPageBreak/>
        <w:t xml:space="preserve">να προκληθεί από μικρόβια που θα προκύψουν από αυτή τη διαδικασία. </w:t>
      </w:r>
    </w:p>
    <w:p w14:paraId="04AA0C8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θεωρούμε ότι αυτές οι συνθήκες είναι ιδανικές, κύριε Υπουργέ. Θεωρούμε ότι</w:t>
      </w:r>
      <w:r>
        <w:rPr>
          <w:rFonts w:eastAsia="Times New Roman" w:cs="Times New Roman"/>
          <w:szCs w:val="24"/>
        </w:rPr>
        <w:t xml:space="preserve"> είναι αναγκαίες. Είναι αναγκαίες, αν θέλουμε πραγματικά να λειτουργήσει αυτό το πρόγραμμα και βεβαίως, όπως λέμε εμείς, να λειτουργήσει για όλα τα σχολεία της χώρας. </w:t>
      </w:r>
    </w:p>
    <w:p w14:paraId="04AA0C8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απαντήσατε βεβαίως και αυτό. Είπατε ότι υπάρχει η δημοσιονομική δυσκολία. Έτσι είναι.</w:t>
      </w:r>
      <w:r>
        <w:rPr>
          <w:rFonts w:eastAsia="Times New Roman" w:cs="Times New Roman"/>
          <w:szCs w:val="24"/>
        </w:rPr>
        <w:t xml:space="preserve"> Δεν χωράει –το ομολογείτε και εσείς- αυτό το αναγκαίο, το στοιχειώδες μέτρο κοινωνικής πολιτικής, για να εξασφαλιστεί ένα υγιεινό γεύμα σε όλα τα παιδιά μέσα στην πολιτική σας και γι’ αυτό ομολογείτε ότι θα αφήσετε την ίδια τη ζωή να το λύσει. </w:t>
      </w:r>
    </w:p>
    <w:p w14:paraId="04AA0C8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Νομίζω ότι</w:t>
      </w:r>
      <w:r>
        <w:rPr>
          <w:rFonts w:eastAsia="Times New Roman" w:cs="Times New Roman"/>
          <w:szCs w:val="24"/>
        </w:rPr>
        <w:t xml:space="preserve"> ο λόγος είναι τώρα στους συλλόγους γονέων, στους συλλόγους των εκπαιδευτικών, οι οποίοι θα πρέπει να διεκδικήσουν ακόμα περισσότερο και ακόμα πιο έντονα τα δικαιώματα των παιδιών και των συναδέλφων. </w:t>
      </w:r>
    </w:p>
    <w:p w14:paraId="04AA0C8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AA0C8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w:t>
      </w:r>
      <w:r>
        <w:rPr>
          <w:rFonts w:eastAsia="Times New Roman" w:cs="Times New Roman"/>
          <w:szCs w:val="24"/>
        </w:rPr>
        <w:t xml:space="preserve"> εγώ ευχαριστώ.</w:t>
      </w:r>
    </w:p>
    <w:p w14:paraId="04AA0C8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έχετε και πάλι τον λόγο. </w:t>
      </w:r>
    </w:p>
    <w:p w14:paraId="04AA0C8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w:t>
      </w:r>
      <w:r>
        <w:rPr>
          <w:rFonts w:eastAsia="Times New Roman" w:cs="Times New Roman"/>
          <w:b/>
          <w:szCs w:val="24"/>
        </w:rPr>
        <w:t>Υπουργός</w:t>
      </w:r>
      <w:r>
        <w:rPr>
          <w:rFonts w:eastAsia="Times New Roman" w:cs="Times New Roman"/>
          <w:b/>
          <w:szCs w:val="24"/>
        </w:rPr>
        <w:t xml:space="preserve"> Παιδείας, Έρευνας και Θρησκευμάτων: </w:t>
      </w:r>
      <w:r>
        <w:rPr>
          <w:rFonts w:eastAsia="Times New Roman" w:cs="Times New Roman"/>
          <w:szCs w:val="24"/>
        </w:rPr>
        <w:t>Πρώτον, έχει ενδιαφέρον, κύριε Δελή, ότι αρνείστε να δεχτείτε ότι είναι ένα θετικό μέτρο. Μέσα στην καταστροφολογία που φέρνετε,</w:t>
      </w:r>
      <w:r>
        <w:rPr>
          <w:rFonts w:eastAsia="Times New Roman" w:cs="Times New Roman"/>
          <w:szCs w:val="24"/>
        </w:rPr>
        <w:t xml:space="preserve"> χάνετε και το δίκιο σας, που λέμε. Διότι ας δεχθούμε αμφότεροι ότι έχουμε να κάνουμε με ένα θετικό μέτρο. Με το να θεωρείτε ότι αυτό το μέτρο είναι ένα ξεροκόμματο </w:t>
      </w:r>
      <w:r>
        <w:rPr>
          <w:rFonts w:eastAsia="Times New Roman" w:cs="Times New Roman"/>
          <w:szCs w:val="24"/>
        </w:rPr>
        <w:t xml:space="preserve">το οποίο </w:t>
      </w:r>
      <w:r>
        <w:rPr>
          <w:rFonts w:eastAsia="Times New Roman" w:cs="Times New Roman"/>
          <w:szCs w:val="24"/>
        </w:rPr>
        <w:t>πετάει η Κυβέρνηση στα φτωχά στρώματα υποβαθμίζετε την πολιτική της Κυβέρνησης, πο</w:t>
      </w:r>
      <w:r>
        <w:rPr>
          <w:rFonts w:eastAsia="Times New Roman" w:cs="Times New Roman"/>
          <w:szCs w:val="24"/>
        </w:rPr>
        <w:t xml:space="preserve">υ έχετε κάθε δικαίωμα να το κάνετε, αλλά με κάποιον τρόπο δεν δείχνετε και τον αναγκαίο σεβασμό γι’ αυτόν τον κόσμο ο οποίος το έχει ανάγκη. </w:t>
      </w:r>
    </w:p>
    <w:p w14:paraId="04AA0C8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Ξεροκόμματο δεν είναι τα τόσες δεκάδες χιλιάδες γεύματα. Είναι μία συνειδητή προσπάθεια της Κυβέρνησης να μπορέσει</w:t>
      </w:r>
      <w:r>
        <w:rPr>
          <w:rFonts w:eastAsia="Times New Roman" w:cs="Times New Roman"/>
          <w:szCs w:val="24"/>
        </w:rPr>
        <w:t xml:space="preserve"> να βοηθήσει τα φτωχότερα στρώματα, ώστε όλοι μαζί να δούμε πώς θα βγούμε –που ήδη βγαίνουμε- από τις φοβερές επιπτώσεις που είχε η κρίση. </w:t>
      </w:r>
    </w:p>
    <w:p w14:paraId="04AA0C8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Δεύτερον, λέτε ότι ένας από τους λόγους που υποσιτίζονται </w:t>
      </w:r>
      <w:r>
        <w:rPr>
          <w:rFonts w:eastAsia="Times New Roman" w:cs="Times New Roman"/>
          <w:szCs w:val="24"/>
        </w:rPr>
        <w:t xml:space="preserve">τα παιδιά </w:t>
      </w:r>
      <w:r>
        <w:rPr>
          <w:rFonts w:eastAsia="Times New Roman" w:cs="Times New Roman"/>
          <w:szCs w:val="24"/>
        </w:rPr>
        <w:t xml:space="preserve">είναι </w:t>
      </w:r>
      <w:r>
        <w:rPr>
          <w:rFonts w:eastAsia="Times New Roman" w:cs="Times New Roman"/>
          <w:szCs w:val="24"/>
        </w:rPr>
        <w:t>εξαιτίας της ακρίβειας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 xml:space="preserve">ποιοτικών </w:t>
      </w:r>
      <w:r>
        <w:rPr>
          <w:rFonts w:eastAsia="Times New Roman" w:cs="Times New Roman"/>
          <w:szCs w:val="24"/>
        </w:rPr>
        <w:t>τροφίμων</w:t>
      </w:r>
      <w:r>
        <w:rPr>
          <w:rFonts w:eastAsia="Times New Roman" w:cs="Times New Roman"/>
          <w:szCs w:val="24"/>
        </w:rPr>
        <w:t xml:space="preserve">. Αυτό, προφανώς, εσείς μόνο το γνωρίζετε. Διότι η ποιότητα στα τρόφιμα δεν σημαίνει ότι πας και αγοράζεις ακριβά τρόφιμα. Είναι </w:t>
      </w:r>
      <w:r>
        <w:rPr>
          <w:rFonts w:eastAsia="Times New Roman" w:cs="Times New Roman"/>
          <w:szCs w:val="24"/>
        </w:rPr>
        <w:lastRenderedPageBreak/>
        <w:t xml:space="preserve">ένα θέμα νοοτροπίας, είναι ένα θέμα εκπαίδευσης, είναι πολλά πράγματα μαζί. Μην τα συνδέουμε όλα, λοιπόν, με ένα σχήμα </w:t>
      </w:r>
      <w:r>
        <w:rPr>
          <w:rFonts w:eastAsia="Times New Roman" w:cs="Times New Roman"/>
          <w:szCs w:val="24"/>
        </w:rPr>
        <w:t xml:space="preserve">που είναι αδιέξοδο στις ερμηνευτικές του δυνατότητες. </w:t>
      </w:r>
    </w:p>
    <w:p w14:paraId="04AA0C9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Είπατε ότι η υπουργική απόφαση επιβάλλει στους εκπαιδευτικούς να ελέγχουν την ποιότητα. Δεν νομίζω να είναι έτσι. Εκείνο που ζητάμε από τους εκπαιδευτικούς –κι έχει ενδιαφέρον ότι το κάνουν οι άνθρωποι</w:t>
      </w:r>
      <w:r>
        <w:rPr>
          <w:rFonts w:eastAsia="Times New Roman" w:cs="Times New Roman"/>
          <w:szCs w:val="24"/>
        </w:rPr>
        <w:t>, εσείς έχετε πρόβλημα με ότι το κάνουν- είναι να έχουν μία εποπτεία, προσπαθώντας να βρουν δειγματοληπτικά κάποια από αυτά τα κουτιά, τις σακούλες, που έρχονται, να δουν μήπως και υπάρχει κάποιο πρόβλημα. Αυτό ο οποιοσδήποτε έχει την ευθύνη να μοιράζονται</w:t>
      </w:r>
      <w:r>
        <w:rPr>
          <w:rFonts w:eastAsia="Times New Roman" w:cs="Times New Roman"/>
          <w:szCs w:val="24"/>
        </w:rPr>
        <w:t xml:space="preserve"> αυτού του τύπου τα φαγητά θα πρέπει να το επιδιώκει. Δεν είναι ουδέτεροι παρατηρητές οι άνθρωποι και το κάνουν, έχουν βρει τρόπους. </w:t>
      </w:r>
    </w:p>
    <w:p w14:paraId="04AA0C9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Όταν, λοιπόν, σας λέμε ότι «αφήστε τη ζωή να λύσει τέτοιου είδους προβλήματα», προφανώς αντίκειται σε μία ακραία </w:t>
      </w:r>
      <w:proofErr w:type="spellStart"/>
      <w:r>
        <w:rPr>
          <w:rFonts w:eastAsia="Times New Roman" w:cs="Times New Roman"/>
          <w:szCs w:val="24"/>
        </w:rPr>
        <w:t>κρατικιστ</w:t>
      </w:r>
      <w:r>
        <w:rPr>
          <w:rFonts w:eastAsia="Times New Roman" w:cs="Times New Roman"/>
          <w:szCs w:val="24"/>
        </w:rPr>
        <w:t>ική</w:t>
      </w:r>
      <w:proofErr w:type="spellEnd"/>
      <w:r>
        <w:rPr>
          <w:rFonts w:eastAsia="Times New Roman" w:cs="Times New Roman"/>
          <w:szCs w:val="24"/>
        </w:rPr>
        <w:t xml:space="preserve"> αντίληψη που έχετε, που θέλετε όλα να προσδιορίζονται με νόμους και κανόνες. </w:t>
      </w:r>
    </w:p>
    <w:p w14:paraId="04AA0C9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λέμε ότι οι άνθρωποι μεταξύ τους έχουν βρει έναν τρόπο να προχωράει αυτό το μέτρο. Άρα, ας αφήσουμε αυτόν </w:t>
      </w:r>
      <w:r>
        <w:rPr>
          <w:rFonts w:eastAsia="Times New Roman" w:cs="Times New Roman"/>
          <w:szCs w:val="24"/>
        </w:rPr>
        <w:lastRenderedPageBreak/>
        <w:t xml:space="preserve">τον τρόπο να προχωρήσει, </w:t>
      </w:r>
      <w:r>
        <w:rPr>
          <w:rFonts w:eastAsia="Times New Roman" w:cs="Times New Roman"/>
          <w:szCs w:val="24"/>
        </w:rPr>
        <w:t>καθώς</w:t>
      </w:r>
      <w:r>
        <w:rPr>
          <w:rFonts w:eastAsia="Times New Roman" w:cs="Times New Roman"/>
          <w:szCs w:val="24"/>
        </w:rPr>
        <w:t xml:space="preserve"> φαίνεται ότι λειτουργε</w:t>
      </w:r>
      <w:r>
        <w:rPr>
          <w:rFonts w:eastAsia="Times New Roman" w:cs="Times New Roman"/>
          <w:szCs w:val="24"/>
        </w:rPr>
        <w:t xml:space="preserve">ί αποτελεσματικά, ακόμη και με πολλές ατέλειες. Εγώ σας είπα ήδη τις ατέλειες με την έλλειψη ενός προσωπικού, όπως είναι οι τραπεζοκόμοι </w:t>
      </w:r>
      <w:r>
        <w:rPr>
          <w:rFonts w:eastAsia="Times New Roman" w:cs="Times New Roman"/>
          <w:szCs w:val="24"/>
        </w:rPr>
        <w:t>κ.λπ</w:t>
      </w:r>
      <w:r>
        <w:rPr>
          <w:rFonts w:eastAsia="Times New Roman" w:cs="Times New Roman"/>
          <w:szCs w:val="24"/>
        </w:rPr>
        <w:t>..</w:t>
      </w:r>
    </w:p>
    <w:p w14:paraId="04AA0C93" w14:textId="77777777" w:rsidR="00A80E5B" w:rsidRDefault="003627BB">
      <w:pPr>
        <w:tabs>
          <w:tab w:val="left" w:pos="3041"/>
        </w:tabs>
        <w:spacing w:after="0" w:line="600" w:lineRule="auto"/>
        <w:ind w:firstLine="720"/>
        <w:jc w:val="both"/>
        <w:rPr>
          <w:rFonts w:eastAsia="Times New Roman" w:cs="Times New Roman"/>
          <w:szCs w:val="24"/>
        </w:rPr>
      </w:pPr>
      <w:r>
        <w:rPr>
          <w:rFonts w:eastAsia="Times New Roman" w:cs="Times New Roman"/>
          <w:szCs w:val="24"/>
        </w:rPr>
        <w:t xml:space="preserve">Πάντως, να ξέρετε ότι είναι ένα μέτρο, το οποίο θα πρέπει όλοι να χαιρετίσουμε. Πρέπει να δούμε με ποιους τρόπους θα βελτιωθεί αυτή η καθημερινότητα και πώς θα επεκταθούν αυτά τα γεύματα. Νομίζω ότι και η κ. Φωτίου, η Υπουργός, έχει διατυπώσει από το Βήμα </w:t>
      </w:r>
      <w:r>
        <w:rPr>
          <w:rFonts w:eastAsia="Times New Roman" w:cs="Times New Roman"/>
          <w:szCs w:val="24"/>
        </w:rPr>
        <w:t xml:space="preserve">της Βουλής τις προοπτικές αυτού του μέτρου, που θα είναι για ακόμη περισσότερα παιδιά. </w:t>
      </w:r>
    </w:p>
    <w:p w14:paraId="04AA0C94" w14:textId="77777777" w:rsidR="00A80E5B" w:rsidRDefault="003627BB">
      <w:pPr>
        <w:tabs>
          <w:tab w:val="left" w:pos="3041"/>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AA0C9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04AA0C9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312/17-11-2017 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 Βουλ</w:t>
      </w:r>
      <w:r>
        <w:rPr>
          <w:rFonts w:eastAsia="Times New Roman" w:cs="Times New Roman"/>
          <w:szCs w:val="24"/>
        </w:rPr>
        <w:t xml:space="preserve">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Παιδείας, Έρευνας και Θρησκευμάτων, με θέμα: «Ερημώνει το Δημοκρίτειο Πανεπιστήμιο Θράκης με ευθύνη του Υπουργού Παιδείας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04AA0C9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r>
        <w:rPr>
          <w:rFonts w:eastAsia="Times New Roman" w:cs="Times New Roman"/>
          <w:szCs w:val="24"/>
        </w:rPr>
        <w:t xml:space="preserve"> για</w:t>
      </w:r>
      <w:r>
        <w:rPr>
          <w:rFonts w:eastAsia="Times New Roman" w:cs="Times New Roman"/>
          <w:szCs w:val="24"/>
        </w:rPr>
        <w:t xml:space="preserve"> να αναπτύξετε την επίκαιρη ερ</w:t>
      </w:r>
      <w:r>
        <w:rPr>
          <w:rFonts w:eastAsia="Times New Roman" w:cs="Times New Roman"/>
          <w:szCs w:val="24"/>
        </w:rPr>
        <w:t>ώ</w:t>
      </w:r>
      <w:r>
        <w:rPr>
          <w:rFonts w:eastAsia="Times New Roman" w:cs="Times New Roman"/>
          <w:szCs w:val="24"/>
        </w:rPr>
        <w:t>τηση.</w:t>
      </w:r>
    </w:p>
    <w:p w14:paraId="04AA0C9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04AA0C9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Δεν είναι πρώτη φορά που μια νομοθετική παρέμβαση του Υπουργού Παιδείας δημιουργεί αναστάτωση στον χώρο της </w:t>
      </w:r>
      <w:r>
        <w:rPr>
          <w:rFonts w:eastAsia="Times New Roman" w:cs="Times New Roman"/>
          <w:szCs w:val="24"/>
        </w:rPr>
        <w:t>παιδείας</w:t>
      </w:r>
      <w:r>
        <w:rPr>
          <w:rFonts w:eastAsia="Times New Roman" w:cs="Times New Roman"/>
          <w:szCs w:val="24"/>
        </w:rPr>
        <w:t>. Το αντίθετο, μάλιστα. Έχει γίνει συνήθεια ν</w:t>
      </w:r>
      <w:r>
        <w:rPr>
          <w:rFonts w:eastAsia="Times New Roman" w:cs="Times New Roman"/>
          <w:szCs w:val="24"/>
        </w:rPr>
        <w:t xml:space="preserve">α προκαλεί αντιδράσεις για τις απαράδεκτες αποφάσεις του, κυρίως σε ό,τι αφορά τη νομοθέτηση. </w:t>
      </w:r>
    </w:p>
    <w:p w14:paraId="04AA0C9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Αυτή τη φορά, κατά ανεξήγητο τρόπο, κύριε Πρόεδρε, έβαλε στο στόχαστρο τα περιφερειακά πανεπιστήμια, μεταξύ των οποίων και το Δημοκρίτειο Πανεπιστήμιο Θράκης. </w:t>
      </w:r>
    </w:p>
    <w:p w14:paraId="04AA0C9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ν</w:t>
      </w:r>
      <w:r>
        <w:rPr>
          <w:rFonts w:eastAsia="Times New Roman" w:cs="Times New Roman"/>
          <w:szCs w:val="24"/>
        </w:rPr>
        <w:t>.</w:t>
      </w:r>
      <w:r>
        <w:rPr>
          <w:rFonts w:eastAsia="Times New Roman" w:cs="Times New Roman"/>
          <w:szCs w:val="24"/>
        </w:rPr>
        <w:t>4485/2017 και συγκεκριμένα στο άρθρο 76 παρ</w:t>
      </w:r>
      <w:r>
        <w:rPr>
          <w:rFonts w:eastAsia="Times New Roman" w:cs="Times New Roman"/>
          <w:szCs w:val="24"/>
        </w:rPr>
        <w:t xml:space="preserve">άγραφος </w:t>
      </w:r>
      <w:r>
        <w:rPr>
          <w:rFonts w:eastAsia="Times New Roman" w:cs="Times New Roman"/>
          <w:szCs w:val="24"/>
        </w:rPr>
        <w:t>1 αναφέρεται χαρακτηριστικά: «Επιτρέπεται η μετακίνηση μελών ΔΕΠ πρώτης βαθμίδας προς τα ΑΕΙ των Νομών Αττικής και Θεσσαλονίκης από ΑΕΙ που εδρεύουν σε άλλους νομούς, εφόσον αυτά τα μέλη ΔΕΠ έχουν συμπλ</w:t>
      </w:r>
      <w:r>
        <w:rPr>
          <w:rFonts w:eastAsia="Times New Roman" w:cs="Times New Roman"/>
          <w:szCs w:val="24"/>
        </w:rPr>
        <w:t xml:space="preserve">ηρώσει τουλάχιστον δεκαπέντε έτη υπηρεσίας στο ίδιο τμήμα και σε οποιαδήποτε βαθμίδα». </w:t>
      </w:r>
    </w:p>
    <w:p w14:paraId="04AA0C9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κύριε Πρόεδρε, ότι αποψιλώνονται τα περιφερειακά πανεπιστήμια. Προσελήφθησαν να αναλάβουν ευθύνες </w:t>
      </w:r>
      <w:r>
        <w:rPr>
          <w:rFonts w:eastAsia="Times New Roman" w:cs="Times New Roman"/>
          <w:szCs w:val="24"/>
        </w:rPr>
        <w:lastRenderedPageBreak/>
        <w:t>έναντι των σπουδαστών, των τοπικών κοινωνιών και των πα</w:t>
      </w:r>
      <w:r>
        <w:rPr>
          <w:rFonts w:eastAsia="Times New Roman" w:cs="Times New Roman"/>
          <w:szCs w:val="24"/>
        </w:rPr>
        <w:t>νεπιστημίων. Δυστυχώς, όμως, αυτόν τον ανθό το</w:t>
      </w:r>
      <w:r>
        <w:rPr>
          <w:rFonts w:eastAsia="Times New Roman" w:cs="Times New Roman"/>
          <w:szCs w:val="24"/>
        </w:rPr>
        <w:t>ν</w:t>
      </w:r>
      <w:r>
        <w:rPr>
          <w:rFonts w:eastAsia="Times New Roman" w:cs="Times New Roman"/>
          <w:szCs w:val="24"/>
        </w:rPr>
        <w:t xml:space="preserve"> συσσωρευμένο δεν τον ανταπέδωσαν. </w:t>
      </w:r>
    </w:p>
    <w:p w14:paraId="04AA0C9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Έτσι, με τη ρύθμιση, στην οποία προβαίνει ο κύριος Υπουργός, η οποία εν πολλοίς, στο</w:t>
      </w:r>
      <w:r>
        <w:rPr>
          <w:rFonts w:eastAsia="Times New Roman" w:cs="Times New Roman"/>
          <w:szCs w:val="24"/>
        </w:rPr>
        <w:t>ν</w:t>
      </w:r>
      <w:r>
        <w:rPr>
          <w:rFonts w:eastAsia="Times New Roman" w:cs="Times New Roman"/>
          <w:szCs w:val="24"/>
        </w:rPr>
        <w:t xml:space="preserve"> χώρο των πανεπιστημίων χαρακτηρίζεται νόμος φωτογραφικός –και ιδιαίτερα η διάταξη αυτή- έχουμε ως αποτέλεσμα σοβαρότατα προβλήματα στελέχωσης. Και ήδη είχαμε τέτοιου είδους προβλήματα στα πανεπιστήμιά μας και στο Δημοκρίτειο συγκεκριμένα. </w:t>
      </w:r>
    </w:p>
    <w:p w14:paraId="04AA0C9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βασικό ερώτη</w:t>
      </w:r>
      <w:r>
        <w:rPr>
          <w:rFonts w:eastAsia="Times New Roman" w:cs="Times New Roman"/>
          <w:szCs w:val="24"/>
        </w:rPr>
        <w:t>μα είναι: Έχει προβλέψει ο Υπουργός να υπάρξουν αντικαταστάτες τους; Αν ναι, με ποιον τρόπο; Επίσης, γνωρίζει ότι δεκαπέντε καθηγητές πρώτης γραμμής του Δημοκρίτειο</w:t>
      </w:r>
      <w:r>
        <w:rPr>
          <w:rFonts w:eastAsia="Times New Roman" w:cs="Times New Roman"/>
          <w:szCs w:val="24"/>
        </w:rPr>
        <w:t>υ</w:t>
      </w:r>
      <w:r>
        <w:rPr>
          <w:rFonts w:eastAsia="Times New Roman" w:cs="Times New Roman"/>
          <w:szCs w:val="24"/>
        </w:rPr>
        <w:t xml:space="preserve"> Πανεπιστημίου έχουν ήδη καταθέσει αίτηση; Θα τους αντικαταστήσει πριν ακόμη φύγουν από τη </w:t>
      </w:r>
      <w:r>
        <w:rPr>
          <w:rFonts w:eastAsia="Times New Roman" w:cs="Times New Roman"/>
          <w:szCs w:val="24"/>
        </w:rPr>
        <w:t xml:space="preserve">Θράκη για τα κεντρικά πανεπιστήμια; </w:t>
      </w:r>
    </w:p>
    <w:p w14:paraId="04AA0C9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4AA0CA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04AA0CA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4AA0CA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04AA0CA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αντιπαρέλθω την εισαγωγή του κ. </w:t>
      </w:r>
      <w:proofErr w:type="spellStart"/>
      <w:r>
        <w:rPr>
          <w:rFonts w:eastAsia="Times New Roman" w:cs="Times New Roman"/>
          <w:szCs w:val="24"/>
        </w:rPr>
        <w:t>Δημοσχάκη</w:t>
      </w:r>
      <w:proofErr w:type="spellEnd"/>
      <w:r>
        <w:rPr>
          <w:rFonts w:eastAsia="Times New Roman" w:cs="Times New Roman"/>
          <w:szCs w:val="24"/>
        </w:rPr>
        <w:t xml:space="preserve"> ότι δημιουργούνται προβλήματα με κάθε νομοθετική ρύθμιση του Υπουργείου Παιδείας. Προφανώς ο κ. </w:t>
      </w:r>
      <w:proofErr w:type="spellStart"/>
      <w:r>
        <w:rPr>
          <w:rFonts w:eastAsia="Times New Roman" w:cs="Times New Roman"/>
          <w:szCs w:val="24"/>
        </w:rPr>
        <w:t>Δημοσχάκης</w:t>
      </w:r>
      <w:proofErr w:type="spellEnd"/>
      <w:r>
        <w:rPr>
          <w:rFonts w:eastAsia="Times New Roman" w:cs="Times New Roman"/>
          <w:szCs w:val="24"/>
        </w:rPr>
        <w:t xml:space="preserve"> δεν τα παρακολουθεί καλά. Κύριε συνάδελφε, κυρίως, δεν παρακολουθείτε σωστά και το τι γίνεται με το</w:t>
      </w:r>
      <w:r>
        <w:rPr>
          <w:rFonts w:eastAsia="Times New Roman" w:cs="Times New Roman"/>
          <w:szCs w:val="24"/>
        </w:rPr>
        <w:t>ν</w:t>
      </w:r>
      <w:r>
        <w:rPr>
          <w:rFonts w:eastAsia="Times New Roman" w:cs="Times New Roman"/>
          <w:szCs w:val="24"/>
        </w:rPr>
        <w:t xml:space="preserve"> νόμο π</w:t>
      </w:r>
      <w:r>
        <w:rPr>
          <w:rFonts w:eastAsia="Times New Roman" w:cs="Times New Roman"/>
          <w:szCs w:val="24"/>
        </w:rPr>
        <w:t xml:space="preserve">ου ψηφίστηκε τον Αύγουστο, ο οποίος εφαρμόζεται με εντυπωσιακά θετικά αποτελέσματα σε όλα τα ΑΕΙ της χώρας. </w:t>
      </w:r>
    </w:p>
    <w:p w14:paraId="04AA0CA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Ως προς αυτό που θίξατε, πάλι δεν φαίνεται να κατανοείται η διαδικασία. Ποια είναι η διαδικασία; Είστε εσείς σε ένα τμήμα και κάνετε αίτηση για να </w:t>
      </w:r>
      <w:r>
        <w:rPr>
          <w:rFonts w:eastAsia="Times New Roman" w:cs="Times New Roman"/>
          <w:szCs w:val="24"/>
        </w:rPr>
        <w:t>φύγετε και να πάτε στο άλφα πανεπιστήμιο. Αυτή η αίτηση, κατ</w:t>
      </w:r>
      <w:r>
        <w:rPr>
          <w:rFonts w:eastAsia="Times New Roman" w:cs="Times New Roman"/>
          <w:szCs w:val="24"/>
        </w:rPr>
        <w:t xml:space="preserve">’ </w:t>
      </w:r>
      <w:r>
        <w:rPr>
          <w:rFonts w:eastAsia="Times New Roman" w:cs="Times New Roman"/>
          <w:szCs w:val="24"/>
        </w:rPr>
        <w:t xml:space="preserve">αρχάς, πρέπει να εγκριθεί από τη </w:t>
      </w:r>
      <w:r>
        <w:rPr>
          <w:rFonts w:eastAsia="Times New Roman" w:cs="Times New Roman"/>
          <w:szCs w:val="24"/>
        </w:rPr>
        <w:t xml:space="preserve">γενική συνέλευση </w:t>
      </w:r>
      <w:r>
        <w:rPr>
          <w:rFonts w:eastAsia="Times New Roman" w:cs="Times New Roman"/>
          <w:szCs w:val="24"/>
        </w:rPr>
        <w:t xml:space="preserve">του ιδίου του τμήματος. Μετά πρέπει να εγκριθεί από τη Σύγκλητο του </w:t>
      </w:r>
      <w:r>
        <w:rPr>
          <w:rFonts w:eastAsia="Times New Roman" w:cs="Times New Roman"/>
          <w:szCs w:val="24"/>
        </w:rPr>
        <w:t>ιδρύματος</w:t>
      </w:r>
      <w:r>
        <w:rPr>
          <w:rFonts w:eastAsia="Times New Roman" w:cs="Times New Roman"/>
          <w:szCs w:val="24"/>
        </w:rPr>
        <w:t>, στην οποία συνήθως συμμετέχουν όλοι οι πρόεδροι των τμημάτων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Μετά πρέπει να εγκριθεί από το τμήμα, στο οποίο θέλετε να πάτε στο όποιο άλλο πανεπιστήμιο και πρέπει να εγκριθεί και από τη Σύγκλητο του άλλου πανεπιστημίου. </w:t>
      </w:r>
    </w:p>
    <w:p w14:paraId="04AA0CA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Ήδη βλέπετε πόσο ανυπόστατη είναι η κατηγορία περί φωτογραφικής διάταξης. Ελπίζω να το καταλα</w:t>
      </w:r>
      <w:r>
        <w:rPr>
          <w:rFonts w:eastAsia="Times New Roman" w:cs="Times New Roman"/>
          <w:szCs w:val="24"/>
        </w:rPr>
        <w:t xml:space="preserve">βαίνετε αυτό. Διότι εδώ </w:t>
      </w:r>
      <w:r>
        <w:rPr>
          <w:rFonts w:eastAsia="Times New Roman" w:cs="Times New Roman"/>
          <w:szCs w:val="24"/>
        </w:rPr>
        <w:lastRenderedPageBreak/>
        <w:t>έχουμε τέσσερα ακαδημαϊκά όργανα, στα οποία η πολιτεία τουλάχιστον -προφανώς εσείς δεν έχετε κα</w:t>
      </w:r>
      <w:r>
        <w:rPr>
          <w:rFonts w:eastAsia="Times New Roman" w:cs="Times New Roman"/>
          <w:szCs w:val="24"/>
        </w:rPr>
        <w:t>μ</w:t>
      </w:r>
      <w:r>
        <w:rPr>
          <w:rFonts w:eastAsia="Times New Roman" w:cs="Times New Roman"/>
          <w:szCs w:val="24"/>
        </w:rPr>
        <w:t>μία εμπιστοσύνη- τυχαίνει να έχει απόλυτη εμπιστοσύνη. Διότι είναι ακαδημαϊκοί και έχουν το θάρρος της γνώμης τους. Αν δεν θέλουν να φύγ</w:t>
      </w:r>
      <w:r>
        <w:rPr>
          <w:rFonts w:eastAsia="Times New Roman" w:cs="Times New Roman"/>
          <w:szCs w:val="24"/>
        </w:rPr>
        <w:t xml:space="preserve">ει κάποιος, του λένε να μη φύγει. </w:t>
      </w:r>
    </w:p>
    <w:p w14:paraId="04AA0CA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Προσέξτε, όμως: Η νομοθεσία μέχρι τώρα έδινε το δικαίωμα να πας από ένα λεγόμενο περιφερειακό πανεπιστήμιο σε ένα άλλο. Εμείς δεν καταλαβαίνουμε γιατί δίνεται η δυνατότητα να πας από μια περιφερειακή πόλη σε άλλη, ενώ δεν</w:t>
      </w:r>
      <w:r>
        <w:rPr>
          <w:rFonts w:eastAsia="Times New Roman" w:cs="Times New Roman"/>
          <w:szCs w:val="24"/>
        </w:rPr>
        <w:t xml:space="preserve"> μπορείς να πας στο κέντρο μετά από δεκαπέντε χρόνια. Νομίζουμε ότι είναι ένα δικαίωμα που έχουν. Δεν είναι αυτόματο δικαίωμα. Είναι ένα δικαίωμα που έχουν μέσα από αυτές τις διαδικασίες. Και γιατί δεν θα αδειάσουν θέσεις σε κάποια πανεπιστήμια να πάνε σε </w:t>
      </w:r>
      <w:r>
        <w:rPr>
          <w:rFonts w:eastAsia="Times New Roman" w:cs="Times New Roman"/>
          <w:szCs w:val="24"/>
        </w:rPr>
        <w:t xml:space="preserve">κάποια άλλα περιφερειακά πανεπιστήμια, όπως έχει γίνει. </w:t>
      </w:r>
    </w:p>
    <w:p w14:paraId="04AA0CA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04AA0CA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Εμείς από θέσεις που μας έχουν μείνει, οι οποίες είναι αποτέλεσμα και άγονων εκλογών, κάνουμε όντως μια προσπάθεια </w:t>
      </w:r>
      <w:r>
        <w:rPr>
          <w:rFonts w:eastAsia="Times New Roman" w:cs="Times New Roman"/>
          <w:szCs w:val="24"/>
        </w:rPr>
        <w:t xml:space="preserve">να τις δώσουμε σε εκείνα τα ιδρύματα, στα οποία δημιουργούνται τέτοιου είδους προβλήματα. Να σας πω, όμως, και κάτι άλλο: </w:t>
      </w:r>
      <w:r>
        <w:rPr>
          <w:rFonts w:eastAsia="Times New Roman" w:cs="Times New Roman"/>
          <w:szCs w:val="24"/>
        </w:rPr>
        <w:lastRenderedPageBreak/>
        <w:t>Λόγω του παθολογικού τρόπου, με τον οποίο αναπτύχθηκαν οι πόλεις στη χώρα μας, λόγω των δυσκολιών γύρω από πολιτισμικά και άλλου είδου</w:t>
      </w:r>
      <w:r>
        <w:rPr>
          <w:rFonts w:eastAsia="Times New Roman" w:cs="Times New Roman"/>
          <w:szCs w:val="24"/>
        </w:rPr>
        <w:t>ς φαινόμενα, όπου πολλά από αυτά είναι συγκεντρωμένα στις μεγάλες πόλεις κ.λπ., πρέπει να φροντίσουμε και τους ανθρώπους επί της ουσίας, ώστε να μπορούν να πηγαίνουν και σε αυτά τα πανεπιστήμια και να ξέρουν ότι έχουν αυτή τη δυνατότητα. Δεν είναι αυτόματη</w:t>
      </w:r>
      <w:r>
        <w:rPr>
          <w:rFonts w:eastAsia="Times New Roman" w:cs="Times New Roman"/>
          <w:szCs w:val="24"/>
        </w:rPr>
        <w:t>, όπως σας είπα. Αλλιώτικα, υπάρχει και ένας κίνδυνος νεαροί συνάδελφοι να μην μπορούν να πηγαίνουν σε αυτά τα πανεπιστήμια, εάν τυχόν εμείς τους λέμε: «Παιδιά, δεν έχετε κανέναν απολύτως τρόπο να φύγετε από εκεί». Εγώ δεν λέω ότι είναι μια «φυλακή» από όπ</w:t>
      </w:r>
      <w:r>
        <w:rPr>
          <w:rFonts w:eastAsia="Times New Roman" w:cs="Times New Roman"/>
          <w:szCs w:val="24"/>
        </w:rPr>
        <w:t xml:space="preserve">ου πρέπει να φύγουν. Όμως, να έχουν οι άνθρωποι αυτή τη δυνατότητα. </w:t>
      </w:r>
    </w:p>
    <w:p w14:paraId="04AA0CA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Επίσης, θέλουμε πάρα πολύ -και θα το ρυθμίσουμε και ελπίζουμε με τα νέα δημοσιονομικά να έχουμε και τη δυνατότητα να δίνουμε και κάποια οικονομική ενίσχυση- να ενισχύουμε πολλούς συναδέλφ</w:t>
      </w:r>
      <w:r>
        <w:rPr>
          <w:rFonts w:eastAsia="Times New Roman" w:cs="Times New Roman"/>
          <w:szCs w:val="24"/>
        </w:rPr>
        <w:t xml:space="preserve">ους από το κέντρο να πηγαίνουν για ένα εξάμηνο ή για έναν χρόνο σε αυτά τα πανεπιστήμια, όχι σε μονιμότερη βάση, ώστε να μπορούν να έχουν και μια οικονομική απολαβή. Άρα, είναι ένας τρόπος να σπάσει αυτή η αδυναμία επικοινωνίας ανάμεσα </w:t>
      </w:r>
      <w:r>
        <w:rPr>
          <w:rFonts w:eastAsia="Times New Roman" w:cs="Times New Roman"/>
          <w:szCs w:val="24"/>
        </w:rPr>
        <w:lastRenderedPageBreak/>
        <w:t>στα λεγόμενα περιφερ</w:t>
      </w:r>
      <w:r>
        <w:rPr>
          <w:rFonts w:eastAsia="Times New Roman" w:cs="Times New Roman"/>
          <w:szCs w:val="24"/>
        </w:rPr>
        <w:t xml:space="preserve">ειακά και τα λεγόμενα κεντρικά πανεπιστήμια. </w:t>
      </w:r>
    </w:p>
    <w:p w14:paraId="04AA0CA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AA0CA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κύριε Υπουργέ. </w:t>
      </w:r>
    </w:p>
    <w:p w14:paraId="04AA0CA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w:t>
      </w:r>
      <w:r>
        <w:rPr>
          <w:rFonts w:eastAsia="Times New Roman" w:cs="Times New Roman"/>
          <w:szCs w:val="24"/>
        </w:rPr>
        <w:t xml:space="preserve"> έχετε τον λόγο για τρία λεπτά. </w:t>
      </w:r>
    </w:p>
    <w:p w14:paraId="04AA0CA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04AA0CA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πώς εγγυάστε ότι θα διασφαλίζονται οι συνθήκες ποιοτικής εκπαίδευσης στα περιφερειακά πανεπιστήμια από τη στιγμή που όλοι οι καθηγητές είναι «αεροπλανικοί», όπως λέγονται στην κοινώς καθομιλουμένη γλώσσα; Θα μεταναστεύουν στα αστικά ΑΕΙ. </w:t>
      </w:r>
    </w:p>
    <w:p w14:paraId="04AA0CA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έχετε γνωρίσει τη δημόσια διοίκηση σε βάθος; Υπάρχει μετάθεση υπαλλήλου οποιουδήποτε βαθμού, αν δεν έχει αποφασίσει ένα συλλογικό όργανο; Δηλαδή, τι μας λέτε; Επειδή αποφάσισε η </w:t>
      </w:r>
      <w:r>
        <w:rPr>
          <w:rFonts w:eastAsia="Times New Roman" w:cs="Times New Roman"/>
          <w:szCs w:val="24"/>
        </w:rPr>
        <w:t>γενική συνέλευση</w:t>
      </w:r>
      <w:r>
        <w:rPr>
          <w:rFonts w:eastAsia="Times New Roman" w:cs="Times New Roman"/>
          <w:szCs w:val="24"/>
        </w:rPr>
        <w:t xml:space="preserve"> ή αποφάσισε η Σύγκλητος, αυτό είναι εγγύηση; </w:t>
      </w:r>
    </w:p>
    <w:p w14:paraId="04AA0CB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Ενώ, ποια είναι εγγύηση; Τι είναι εγγύηση; </w:t>
      </w:r>
    </w:p>
    <w:p w14:paraId="04AA0CB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Όλες οι μεταθέσεις των υπαλλήλων του ελληνικού κράτους γίνονται με αποφάσεις συλλογικών οργάνων. Το αυτοπρόσωπο</w:t>
      </w:r>
      <w:r>
        <w:rPr>
          <w:rFonts w:eastAsia="Times New Roman" w:cs="Times New Roman"/>
          <w:szCs w:val="24"/>
        </w:rPr>
        <w:t xml:space="preserve"> έχει καταργηθεί. Όταν έχει αυτή την εξουσία από τον νόμο, δεν το βλέπετε ότι θα έχουμε την εισροή προς την πρωτεύουσα και τη Θεσσαλονίκη και δεν θα έχουμε την εκροή που επιβάλλεται -και δεν το προβλέψατε από τον νόμο σας- σε ότι αφορά τα περιφερειακά πανε</w:t>
      </w:r>
      <w:r>
        <w:rPr>
          <w:rFonts w:eastAsia="Times New Roman" w:cs="Times New Roman"/>
          <w:szCs w:val="24"/>
        </w:rPr>
        <w:t xml:space="preserve">πιστήμια; </w:t>
      </w:r>
    </w:p>
    <w:p w14:paraId="04AA0CB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Αποτελεί κοινή πεποίθηση στις τάξεις της ακαδημαϊκής κοινότητας ότι επιδιώκετε να εξυπηρετήσετε κάποιους με υψηλά αξιώματα, αδιαφορώντας για την εύρυθμη λειτουργία των πανεπιστημίων.</w:t>
      </w:r>
    </w:p>
    <w:p w14:paraId="04AA0CB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Υπάρχει κατάσταση και φωνάζουν οι καταστάσεις και κυκλοφορούν </w:t>
      </w:r>
      <w:r>
        <w:rPr>
          <w:rFonts w:eastAsia="Times New Roman" w:cs="Times New Roman"/>
          <w:szCs w:val="24"/>
        </w:rPr>
        <w:t xml:space="preserve">από γραφείο σε γραφείο. Και θέλετε να πάρετε όλους αυτούς τους καθηγητές από τα περιφερειακά πανεπιστήμια. Γιατί δεν προβλέψατε την αντίθετη κατεύθυνση; Είχατε τη νομοθετική εξουσία να το πράξετε. </w:t>
      </w:r>
    </w:p>
    <w:p w14:paraId="04AA0CB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w:t>
      </w:r>
      <w:r>
        <w:rPr>
          <w:rFonts w:eastAsia="Times New Roman" w:cs="Times New Roman"/>
          <w:b/>
          <w:szCs w:val="24"/>
        </w:rPr>
        <w:t>σκευμάτων):</w:t>
      </w:r>
      <w:r>
        <w:rPr>
          <w:rFonts w:eastAsia="Times New Roman" w:cs="Times New Roman"/>
          <w:szCs w:val="24"/>
        </w:rPr>
        <w:t xml:space="preserve"> Μα, υπάρχει αυτό. </w:t>
      </w:r>
    </w:p>
    <w:p w14:paraId="04AA0CB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Γιατί δεν δώσατε προνόμια, κίνητρα σε αυτούς τους καθηγητές να γυρίσουν πίσω στα περιφερειακά πανεπιστήμια; </w:t>
      </w:r>
    </w:p>
    <w:p w14:paraId="04AA0CB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λέτε να έρθουν έναν χρόνο να διδάξουν στα κεντρικά πανεπιστήμια. Αυτό είναι υ</w:t>
      </w:r>
      <w:r>
        <w:rPr>
          <w:rFonts w:eastAsia="Times New Roman" w:cs="Times New Roman"/>
          <w:szCs w:val="24"/>
        </w:rPr>
        <w:t>ποχρέωση του ελληνικού κράτους για να διευρυνθεί ο κύκλος των σπουδών τους, των διδακτικών κυρίως σπουδών τους κι επιβάλλεται να το πράξετε. Εμείς θέλουμε στελέχη των Ενόπλων Δυνάμεων και των Σωμάτων Ασφαλείας στο εξωτερικό γι’ αυτήν την αποστολή, ώστε ότα</w:t>
      </w:r>
      <w:r>
        <w:rPr>
          <w:rFonts w:eastAsia="Times New Roman" w:cs="Times New Roman"/>
          <w:szCs w:val="24"/>
        </w:rPr>
        <w:t xml:space="preserve">ν θα επιστρέψουν να είναι πιο ενημερωμένοι και να μπορέσουν να κάνουν καλύτερα και αποτελεσματικότερα τη δουλειά τους. </w:t>
      </w:r>
    </w:p>
    <w:p w14:paraId="04AA0CB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4AA0CB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Θέλω να σας πω ότι όταν αναλάβατε το Υπουργείο Παιδε</w:t>
      </w:r>
      <w:r>
        <w:rPr>
          <w:rFonts w:eastAsia="Times New Roman" w:cs="Times New Roman"/>
          <w:szCs w:val="24"/>
        </w:rPr>
        <w:t xml:space="preserve">ίας, χάρηκα πάρα πολύ, διότι εκτιμώ και σέβομαι την καταγωγή σας. Διότι προέρχεστε από την πρωτεύουσα της Θράκης, από την Κωνσταντινούπολη. Και πίστευα ότι θα βάλετε τη δική σας πινελιά στη δημόσια εκπαίδευση. </w:t>
      </w:r>
    </w:p>
    <w:p w14:paraId="04AA0CB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Όμως, δυστυχώς, θα ήθελα να σας πω με πλήρη γ</w:t>
      </w:r>
      <w:r>
        <w:rPr>
          <w:rFonts w:eastAsia="Times New Roman" w:cs="Times New Roman"/>
          <w:szCs w:val="24"/>
        </w:rPr>
        <w:t>νώση ότι με απογοητεύσατε κι εμένα και τους Θρακιώτες με τις δυσμενείς αποφάσεις που έχετε πάρει και με την ασέβεια που κατ’ επανάληψη έχετε δείξει. Δεν ήρθατε στη Σύνοδο των Πρυτάνεων, δεν ήρθατε προχθές, το Σάββατο, στο συνέδριο που είχε η Πανελλήνια Ομο</w:t>
      </w:r>
      <w:r>
        <w:rPr>
          <w:rFonts w:eastAsia="Times New Roman" w:cs="Times New Roman"/>
          <w:szCs w:val="24"/>
        </w:rPr>
        <w:t xml:space="preserve">σπονδία Διδακτικού και Επιστημονικού Προσωπικού. Πήρατε αποφάσεις δυσμενείς για το </w:t>
      </w:r>
      <w:r>
        <w:rPr>
          <w:rFonts w:eastAsia="Times New Roman" w:cs="Times New Roman"/>
          <w:szCs w:val="24"/>
        </w:rPr>
        <w:t xml:space="preserve">Παιδαγωγικό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της Αλεξανδρούπολης. Πήρατε δυσμενείς αποφάσεις σε ό,τι αφορά τον Πρύτανη του Δημοκρίτειου Πανεπιστημίου. Σας καταθέσαμε δύο ερωτήσεις και μάλιστα, κύριε Π</w:t>
      </w:r>
      <w:r>
        <w:rPr>
          <w:rFonts w:eastAsia="Times New Roman" w:cs="Times New Roman"/>
          <w:szCs w:val="24"/>
        </w:rPr>
        <w:t xml:space="preserve">ρόεδρε, όλοι οι Βουλευτές της Νέας Δημοκρατίας της Ανατολικής Μακεδονίας και Θράκης. </w:t>
      </w:r>
    </w:p>
    <w:p w14:paraId="04AA0CB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Συγκεκριμένα, στις 7 Ιουνίου 2017 καταθέσαμε την ερώτηση με αριθμό πρωτοκόλλου 6162 την οποία συνυπογράφουμε ο κ. Παναγιωτόπουλος, ο κ. Κυριαζίδης και ο ομιλών. Επίσης, σ</w:t>
      </w:r>
      <w:r>
        <w:rPr>
          <w:rFonts w:eastAsia="Times New Roman" w:cs="Times New Roman"/>
          <w:szCs w:val="24"/>
        </w:rPr>
        <w:t>τις 20 Ιουλίου του 2017 με τον αριθμό 7473 πάνε οι τρεις Βουλευτές. Ο κύριος Υπουργός περιφρονεί την Ανατολική Μακεδονία και Θράκη και δεν απ</w:t>
      </w:r>
      <w:r>
        <w:rPr>
          <w:rFonts w:eastAsia="Times New Roman" w:cs="Times New Roman"/>
          <w:szCs w:val="24"/>
        </w:rPr>
        <w:t>ά</w:t>
      </w:r>
      <w:r>
        <w:rPr>
          <w:rFonts w:eastAsia="Times New Roman" w:cs="Times New Roman"/>
          <w:szCs w:val="24"/>
        </w:rPr>
        <w:t>ντησε στους εκπροσώπους του λαού, διότι ήθελε ο κόσμος να πληροφορηθεί για τις λαθεμένες αποφάσεις που έχετε πάρει</w:t>
      </w:r>
      <w:r>
        <w:rPr>
          <w:rFonts w:eastAsia="Times New Roman" w:cs="Times New Roman"/>
          <w:szCs w:val="24"/>
        </w:rPr>
        <w:t xml:space="preserve"> σε βάρος του </w:t>
      </w:r>
      <w:r>
        <w:rPr>
          <w:rFonts w:eastAsia="Times New Roman" w:cs="Times New Roman"/>
          <w:szCs w:val="24"/>
        </w:rPr>
        <w:t xml:space="preserve">πανεπιστημίου </w:t>
      </w:r>
      <w:r>
        <w:rPr>
          <w:rFonts w:eastAsia="Times New Roman" w:cs="Times New Roman"/>
          <w:szCs w:val="24"/>
        </w:rPr>
        <w:t xml:space="preserve">μας. Σας κατηγορούμε ευθέως. </w:t>
      </w:r>
    </w:p>
    <w:p w14:paraId="04AA0CB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Δημοσχάκη</w:t>
      </w:r>
      <w:proofErr w:type="spellEnd"/>
      <w:r>
        <w:rPr>
          <w:rFonts w:eastAsia="Times New Roman" w:cs="Times New Roman"/>
          <w:szCs w:val="24"/>
        </w:rPr>
        <w:t xml:space="preserve">, ολοκληρώνετε. </w:t>
      </w:r>
    </w:p>
    <w:p w14:paraId="04AA0CB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πολύ. </w:t>
      </w:r>
    </w:p>
    <w:p w14:paraId="04AA0CB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Υπουργός Παιδείας, Έ</w:t>
      </w:r>
      <w:r>
        <w:rPr>
          <w:rFonts w:eastAsia="Times New Roman" w:cs="Times New Roman"/>
          <w:szCs w:val="24"/>
        </w:rPr>
        <w:t xml:space="preserve">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04AA0CB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Κατ’ αρχάς δεν έχω καταλάβει σε τι ακριβώς καλούμαι να απαντήσω. Θα προσπαθήσω όμως να απαντήσω ψύχραιμα. </w:t>
      </w:r>
    </w:p>
    <w:p w14:paraId="04AA0CB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Ξέρετε, την ευθύνη για το α</w:t>
      </w:r>
      <w:r>
        <w:rPr>
          <w:rFonts w:eastAsia="Times New Roman" w:cs="Times New Roman"/>
          <w:szCs w:val="24"/>
        </w:rPr>
        <w:t>ν μένει κάποιος στον χώρο που διδάσκει ή όχι, την έχει η πρυτανεία. Άρα, αν αυτό δεν τηρείται, θα πρέπει να αναζητηθούν ευθύνες στις αντίστοιχες πρυτανείες. Και βεβαίως, πάλι επιμένω -είναι το ίδιο που είπα πριν και στο ΚΚΕ- ότι κι εσείς έχετε μια λογική ε</w:t>
      </w:r>
      <w:r>
        <w:rPr>
          <w:rFonts w:eastAsia="Times New Roman" w:cs="Times New Roman"/>
          <w:szCs w:val="24"/>
        </w:rPr>
        <w:t xml:space="preserve">νδεχομένως ότι όλα πρέπει να τα κάνει το Υπουργείο. Μέσα στη λογική του αυτοδιοίκητου σε ένα πανεπιστήμιο, θα πρέπει αυτά τα πράγματα να λύνονται μεταξύ τους. </w:t>
      </w:r>
    </w:p>
    <w:p w14:paraId="04AA0CC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Δεύτερον, είπατε ότι οι μεταθέσεις γίνονται με αποφάσεις συλλογικών οργάνων. Οι γενικές συνελεύσ</w:t>
      </w:r>
      <w:r>
        <w:rPr>
          <w:rFonts w:eastAsia="Times New Roman" w:cs="Times New Roman"/>
          <w:szCs w:val="24"/>
        </w:rPr>
        <w:t xml:space="preserve">εις και οι σύγκλητοι είναι συλλογικά όργανα. Δεν καταλαβαίνω. </w:t>
      </w:r>
    </w:p>
    <w:p w14:paraId="04AA0CC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Δεν είπα εγώ το αντίθετο. Εσείς το επικαλεστήκατε ως επιχείρημα. </w:t>
      </w:r>
    </w:p>
    <w:p w14:paraId="04AA0CC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Αυτό είπατε, όμως. Εσείς λ</w:t>
      </w:r>
      <w:r>
        <w:rPr>
          <w:rFonts w:eastAsia="Times New Roman" w:cs="Times New Roman"/>
          <w:szCs w:val="24"/>
        </w:rPr>
        <w:t>έτε ότι κάθε μετάθεση γίνεται σαν αποτέλεσμα αποφάσεων συλλογικών οργάνων. Σωστά; Κι εγώ σας λέω ότι ακριβώς αυτό γίνεται. Άρα, συμφωνούμε ότι έχουμε να κάνουμε με συλλογικά όργανα ακαδημαϊκού χαρακτήρα που αποφασίζουν με ακαδημαϊκά κριτήρια; Ναι ή όχι; Μη</w:t>
      </w:r>
      <w:r>
        <w:rPr>
          <w:rFonts w:eastAsia="Times New Roman" w:cs="Times New Roman"/>
          <w:szCs w:val="24"/>
        </w:rPr>
        <w:t xml:space="preserve"> λέτε, λοιπόν, κάτι που δεν υπάρχει. </w:t>
      </w:r>
    </w:p>
    <w:p w14:paraId="04AA0CC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Κίνητρα υπάρχουν για να πάνε στα περιφερειακά πανεπιστήμια. Εμείς με την πολιτική που ακολουθούμε τώρα κι έχουμε τα πρώτα εξαιρετικά θετικά βήματα με τη συνεργασία των πανεπιστημίων και των ΤΕΙ, αναβαθμίζουμε την ακαδη</w:t>
      </w:r>
      <w:r>
        <w:rPr>
          <w:rFonts w:eastAsia="Times New Roman" w:cs="Times New Roman"/>
          <w:szCs w:val="24"/>
        </w:rPr>
        <w:t xml:space="preserve">μαϊκή υπόσταση αυτών των ιδρυμάτων. </w:t>
      </w:r>
    </w:p>
    <w:p w14:paraId="04AA0CC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Έχει πάρα πολύ μεγάλη σημασία να δούμε ποια είναι εκείνα τα θέματα που συγκινούν τους επιστήμονες να πάνε, να μείνουν, να συμβάλουν κ.λπ. όπως έχουμε πάρα πολλούς τέτοιους σε </w:t>
      </w:r>
      <w:r>
        <w:rPr>
          <w:rFonts w:eastAsia="Times New Roman" w:cs="Times New Roman"/>
          <w:szCs w:val="24"/>
        </w:rPr>
        <w:lastRenderedPageBreak/>
        <w:t>πάρα πολλά περιφερειακά πανεπιστήμια. Τα κίν</w:t>
      </w:r>
      <w:r>
        <w:rPr>
          <w:rFonts w:eastAsia="Times New Roman" w:cs="Times New Roman"/>
          <w:szCs w:val="24"/>
        </w:rPr>
        <w:t>ητρα, κατά κύριο λόγο, είναι κίνητρα επιστημονικού, εκπαιδευτικού και ερευνητικού χαρακτήρα.</w:t>
      </w:r>
    </w:p>
    <w:p w14:paraId="04AA0CC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Τώρα, δεν κατάλαβα αυτά που είπατε ότι αγνοούμε τη Θράκη κ.λπ.</w:t>
      </w:r>
      <w:r>
        <w:rPr>
          <w:rFonts w:eastAsia="Times New Roman" w:cs="Times New Roman"/>
          <w:szCs w:val="24"/>
        </w:rPr>
        <w:t>.</w:t>
      </w:r>
      <w:r>
        <w:rPr>
          <w:rFonts w:eastAsia="Times New Roman" w:cs="Times New Roman"/>
          <w:szCs w:val="24"/>
        </w:rPr>
        <w:t xml:space="preserve"> Με τον Πρύτανη του Δημοκρίτειου Πανεπιστημίου Θράκης υπήρξε μία σαφέστατη έκθεση των επιθεωρητών δημόσιας διοίκησης. Ακολουθήσαμε κατά γράμμα και το στείλαμε στις αντίστοιχες αρχές, τις εισαγγελικές και δικαστικές για τα περαιτέρω. Για ποιον λόγο πρέπει ε</w:t>
      </w:r>
      <w:r>
        <w:rPr>
          <w:rFonts w:eastAsia="Times New Roman" w:cs="Times New Roman"/>
          <w:szCs w:val="24"/>
        </w:rPr>
        <w:t xml:space="preserve">σείς να θέλετε να παρέμβετε στη διαδικασία της δικαιοσύνης; Αφήστε να δούμε τι θα πει η δικαιοσύνη. </w:t>
      </w:r>
    </w:p>
    <w:p w14:paraId="04AA0CC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Εμείς λέμε ένας άνθρωπος είναι αθώος μέχρι αποδείξεως του αντιθέτου. Αυτό, όμως, δεν σημαίνει ότι ασκεί και τα καθήκοντά του υποχρεωτικά. Γι’ αυτό, παραδεί</w:t>
      </w:r>
      <w:r>
        <w:rPr>
          <w:rFonts w:eastAsia="Times New Roman" w:cs="Times New Roman"/>
          <w:szCs w:val="24"/>
        </w:rPr>
        <w:t>γματος χάριν, έχουμε και τον νομικό πολιτισμό που έχουμε. Ακολουθήσαμε όχι δογματικά, αλλά με εντυπωσιακή συνέπεια το γράμμα του νόμου γι’ αυτήν την υπόθεση και έκτοτε εγώ, παρ</w:t>
      </w:r>
      <w:r>
        <w:rPr>
          <w:rFonts w:eastAsia="Times New Roman" w:cs="Times New Roman"/>
          <w:szCs w:val="24"/>
        </w:rPr>
        <w:t xml:space="preserve">’ </w:t>
      </w:r>
      <w:r>
        <w:rPr>
          <w:rFonts w:eastAsia="Times New Roman" w:cs="Times New Roman"/>
          <w:szCs w:val="24"/>
        </w:rPr>
        <w:t>όλο ότι έχω προκληθεί, δεν έχω κάνει κα</w:t>
      </w:r>
      <w:r>
        <w:rPr>
          <w:rFonts w:eastAsia="Times New Roman" w:cs="Times New Roman"/>
          <w:szCs w:val="24"/>
        </w:rPr>
        <w:t>μ</w:t>
      </w:r>
      <w:r>
        <w:rPr>
          <w:rFonts w:eastAsia="Times New Roman" w:cs="Times New Roman"/>
          <w:szCs w:val="24"/>
        </w:rPr>
        <w:t>μία απολύτως δήλωση γιατί θέλω να αφήσ</w:t>
      </w:r>
      <w:r>
        <w:rPr>
          <w:rFonts w:eastAsia="Times New Roman" w:cs="Times New Roman"/>
          <w:szCs w:val="24"/>
        </w:rPr>
        <w:t>ω τη δικαιοσύνη να κάνει τη δουλειά της.</w:t>
      </w:r>
    </w:p>
    <w:p w14:paraId="04AA0CC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Προχθές ήμασταν στη Θράκη. Φαίνεται ότι δεν έχετε ενημερωθεί. Υπήρχε το Αναπτυξιακό Συνέδριο της Θράκης και εγώ είδα </w:t>
      </w:r>
      <w:r>
        <w:rPr>
          <w:rFonts w:eastAsia="Times New Roman" w:cs="Times New Roman"/>
          <w:szCs w:val="24"/>
        </w:rPr>
        <w:lastRenderedPageBreak/>
        <w:t>τη Σύγκλητο του ΤΕΙ Ανατολικής Θράκης στην Καβάλα. Μου έτυχε κάτι προσωπικό και έπρεπε την ίδια μέ</w:t>
      </w:r>
      <w:r>
        <w:rPr>
          <w:rFonts w:eastAsia="Times New Roman" w:cs="Times New Roman"/>
          <w:szCs w:val="24"/>
        </w:rPr>
        <w:t xml:space="preserve">ρα να επιστρέψω και ο Γενικός Γραμματέας του Υπουργείου Παιδείας έκανε συνάντηση με τη Σύγκλητο του Δημοκρίτειου Πανεπιστημίου. Με βάση τις δηλώσεις και του Πρύτανη του Δημοκρίτειου Πανεπιστημίου Θράκης και του Πρύτανη του ΤΕΙ Ανατολικής Θράκης και οι δύο </w:t>
      </w:r>
      <w:r>
        <w:rPr>
          <w:rFonts w:eastAsia="Times New Roman" w:cs="Times New Roman"/>
          <w:szCs w:val="24"/>
        </w:rPr>
        <w:t>συναντήσεις πήγαν εντυπωσιακά καλά.</w:t>
      </w:r>
    </w:p>
    <w:p w14:paraId="04AA0CC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Τώρα, όσον αφορά ότι σας απογοήτευσα ενώ περιμένατε άλλα από εμένα</w:t>
      </w:r>
      <w:r>
        <w:rPr>
          <w:rFonts w:eastAsia="Times New Roman" w:cs="Times New Roman"/>
          <w:szCs w:val="24"/>
        </w:rPr>
        <w:t>,</w:t>
      </w:r>
      <w:r>
        <w:rPr>
          <w:rFonts w:eastAsia="Times New Roman" w:cs="Times New Roman"/>
          <w:szCs w:val="24"/>
        </w:rPr>
        <w:t xml:space="preserve"> ως ενός ανθρώπου που γεννήθηκα και μεγάλωσα στην πόλη,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απογοήτευσα, αλλά δεν είναι προσωπικό το ζήτημα. Το ζήτημα είναι ότι έχουμε</w:t>
      </w:r>
      <w:r>
        <w:rPr>
          <w:rFonts w:eastAsia="Times New Roman" w:cs="Times New Roman"/>
          <w:szCs w:val="24"/>
        </w:rPr>
        <w:t xml:space="preserve"> μια πολιτική δραματικής αναβάθμισης των ΤΕΙ και των πανεπιστημίων. Αυτό, ενδεχομένως, να μην βολεύει ορισμένους και αυτό να μεταφράζεται ως απογοήτευση. Όμως, δεν είναι απογοήτευση λόγω καταγωγής μου όσο απογοήτευση από την κυβερνητική πολιτική που θέλουμ</w:t>
      </w:r>
      <w:r>
        <w:rPr>
          <w:rFonts w:eastAsia="Times New Roman" w:cs="Times New Roman"/>
          <w:szCs w:val="24"/>
        </w:rPr>
        <w:t>ε να ακολουθήσουμε.</w:t>
      </w:r>
    </w:p>
    <w:p w14:paraId="04AA0CC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AA0CC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υπάρχει δυνατότητα </w:t>
      </w:r>
      <w:proofErr w:type="spellStart"/>
      <w:r>
        <w:rPr>
          <w:rFonts w:eastAsia="Times New Roman" w:cs="Times New Roman"/>
          <w:szCs w:val="24"/>
        </w:rPr>
        <w:t>τριτολογίας</w:t>
      </w:r>
      <w:proofErr w:type="spellEnd"/>
      <w:r>
        <w:rPr>
          <w:rFonts w:eastAsia="Times New Roman" w:cs="Times New Roman"/>
          <w:szCs w:val="24"/>
        </w:rPr>
        <w:t>;</w:t>
      </w:r>
    </w:p>
    <w:p w14:paraId="04AA0CC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Όπως ξέρετε, δεν υπάρχει </w:t>
      </w:r>
      <w:proofErr w:type="spellStart"/>
      <w:r>
        <w:rPr>
          <w:rFonts w:eastAsia="Times New Roman" w:cs="Times New Roman"/>
          <w:szCs w:val="24"/>
        </w:rPr>
        <w:t>τριτολογία</w:t>
      </w:r>
      <w:proofErr w:type="spellEnd"/>
      <w:r>
        <w:rPr>
          <w:rFonts w:eastAsia="Times New Roman" w:cs="Times New Roman"/>
          <w:szCs w:val="24"/>
        </w:rPr>
        <w:t xml:space="preserve"> από τον Κανονισμό. Μπορείτε, όμως, να μιλήσετε με τον Υπουργό ιδιαιτέρως. Καταλαβαίνετε.</w:t>
      </w:r>
    </w:p>
    <w:p w14:paraId="04AA0CC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Δεν θέλω να παρέμβω στον Κανονισμό. Αυτό είναι κάτι που γνωρίζω. Όμως, αν υπάρχει δυνατότητα </w:t>
      </w:r>
      <w:proofErr w:type="spellStart"/>
      <w:r>
        <w:rPr>
          <w:rFonts w:eastAsia="Times New Roman" w:cs="Times New Roman"/>
          <w:szCs w:val="24"/>
        </w:rPr>
        <w:t>τριτολ</w:t>
      </w:r>
      <w:r>
        <w:rPr>
          <w:rFonts w:eastAsia="Times New Roman" w:cs="Times New Roman"/>
          <w:szCs w:val="24"/>
        </w:rPr>
        <w:t>ογίας</w:t>
      </w:r>
      <w:proofErr w:type="spellEnd"/>
      <w:r>
        <w:rPr>
          <w:rFonts w:eastAsia="Times New Roman" w:cs="Times New Roman"/>
          <w:szCs w:val="24"/>
        </w:rPr>
        <w:t xml:space="preserve">, θα πρέπει να απαντήσω. </w:t>
      </w:r>
    </w:p>
    <w:p w14:paraId="04AA0CC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αλλά θα είναι υποχρεωμένος να απαντήσει και ο Υπουργός ξανά, κύριε </w:t>
      </w:r>
      <w:proofErr w:type="spellStart"/>
      <w:r>
        <w:rPr>
          <w:rFonts w:eastAsia="Times New Roman" w:cs="Times New Roman"/>
          <w:szCs w:val="24"/>
        </w:rPr>
        <w:t>Δημοσχάκη</w:t>
      </w:r>
      <w:proofErr w:type="spellEnd"/>
      <w:r>
        <w:rPr>
          <w:rFonts w:eastAsia="Times New Roman" w:cs="Times New Roman"/>
          <w:szCs w:val="24"/>
        </w:rPr>
        <w:t xml:space="preserve">, οπότε δεν γίνεται να υπάρξει </w:t>
      </w:r>
      <w:proofErr w:type="spellStart"/>
      <w:r>
        <w:rPr>
          <w:rFonts w:eastAsia="Times New Roman" w:cs="Times New Roman"/>
          <w:szCs w:val="24"/>
        </w:rPr>
        <w:t>τριτολογία</w:t>
      </w:r>
      <w:proofErr w:type="spellEnd"/>
      <w:r>
        <w:rPr>
          <w:rFonts w:eastAsia="Times New Roman" w:cs="Times New Roman"/>
          <w:szCs w:val="24"/>
        </w:rPr>
        <w:t>.</w:t>
      </w:r>
    </w:p>
    <w:p w14:paraId="04AA0CC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Γενικός Γραμματέας της Κυβέρνησης κ. Καλογήρου ενημερώνει τη Βο</w:t>
      </w:r>
      <w:r>
        <w:rPr>
          <w:rFonts w:eastAsia="Times New Roman" w:cs="Times New Roman"/>
          <w:szCs w:val="24"/>
        </w:rPr>
        <w:t xml:space="preserve">υλή ότι η όγδοη επίκαιρη ερώτηση με αριθμό 101/17-10-2017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«Ραγδαία αύξηση των κρουσμάτων ιλαράς στη χώρα»</w:t>
      </w:r>
      <w:r>
        <w:rPr>
          <w:rFonts w:eastAsia="Times New Roman" w:cs="Times New Roman"/>
          <w:szCs w:val="24"/>
        </w:rPr>
        <w:t>,</w:t>
      </w:r>
      <w:r>
        <w:rPr>
          <w:rFonts w:eastAsia="Times New Roman" w:cs="Times New Roman"/>
          <w:szCs w:val="24"/>
        </w:rPr>
        <w:t xml:space="preserve"> δεν θα συζητηθεί</w:t>
      </w:r>
      <w:r>
        <w:rPr>
          <w:rFonts w:eastAsia="Times New Roman" w:cs="Times New Roman"/>
          <w:szCs w:val="24"/>
        </w:rPr>
        <w:t xml:space="preserve"> λόγω κωλύματος του αρμόδιου Υπουργού.</w:t>
      </w:r>
    </w:p>
    <w:p w14:paraId="04AA0CC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Επίσης, η δεύτερη με αριθμό 303/14-11-2017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Ε΄ Αντιπροέδρου της Βουλής και Βουλευτή Δωδεκανήσου της Δημοκρατικής Συμπαράταξης </w:t>
      </w:r>
      <w:r>
        <w:rPr>
          <w:rFonts w:eastAsia="Times New Roman"/>
          <w:szCs w:val="24"/>
        </w:rPr>
        <w:t>ΠΑ</w:t>
      </w:r>
      <w:r>
        <w:rPr>
          <w:rFonts w:eastAsia="Times New Roman"/>
          <w:szCs w:val="24"/>
        </w:rPr>
        <w:lastRenderedPageBreak/>
        <w:t>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«Οι καταστροφές στη Σύμη και η ανάγκη αναθεώρησης της πολιτικής για τον ΦΠΑ και το τέλος διανυκτέρευσης»</w:t>
      </w:r>
      <w:r>
        <w:rPr>
          <w:rFonts w:eastAsia="Times New Roman" w:cs="Times New Roman"/>
          <w:szCs w:val="24"/>
        </w:rPr>
        <w:t>,</w:t>
      </w:r>
      <w:r>
        <w:rPr>
          <w:rFonts w:eastAsia="Times New Roman" w:cs="Times New Roman"/>
          <w:szCs w:val="24"/>
        </w:rPr>
        <w:t xml:space="preserve"> δεν θα συζητηθεί λόγω κωλύματος του κυρίου Υπουργού.</w:t>
      </w:r>
    </w:p>
    <w:p w14:paraId="04AA0CD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δεύτερη με αριθμό 257/10-11-2017 επίκαιρη ερώτηση πρώτο</w:t>
      </w:r>
      <w:r>
        <w:rPr>
          <w:rFonts w:eastAsia="Times New Roman" w:cs="Times New Roman"/>
          <w:szCs w:val="24"/>
        </w:rPr>
        <w:t xml:space="preserve">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Ε΄ Αντιπροέδρου της Βουλής και Βουλευτή Δωδεκανήσου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«Οι οικονομικές απώλειες από το τέλος διανυκτέρευσης»</w:t>
      </w:r>
      <w:r>
        <w:rPr>
          <w:rFonts w:eastAsia="Times New Roman" w:cs="Times New Roman"/>
          <w:szCs w:val="24"/>
        </w:rPr>
        <w:t>,</w:t>
      </w:r>
      <w:r>
        <w:rPr>
          <w:rFonts w:eastAsia="Times New Roman" w:cs="Times New Roman"/>
          <w:szCs w:val="24"/>
        </w:rPr>
        <w:t xml:space="preserve"> δεν θα συζητηθεί λόγω κ</w:t>
      </w:r>
      <w:r>
        <w:rPr>
          <w:rFonts w:eastAsia="Times New Roman" w:cs="Times New Roman"/>
          <w:szCs w:val="24"/>
        </w:rPr>
        <w:t xml:space="preserve">ωλύματος της κυρίας Υφυπουργού Οικονομικών κ. </w:t>
      </w:r>
      <w:proofErr w:type="spellStart"/>
      <w:r>
        <w:rPr>
          <w:rFonts w:eastAsia="Times New Roman" w:cs="Times New Roman"/>
          <w:szCs w:val="24"/>
        </w:rPr>
        <w:t>Παπανάτσιου</w:t>
      </w:r>
      <w:proofErr w:type="spellEnd"/>
      <w:r>
        <w:rPr>
          <w:rFonts w:eastAsia="Times New Roman" w:cs="Times New Roman"/>
          <w:szCs w:val="24"/>
        </w:rPr>
        <w:t>. Αιτία η παράλληλη άσκηση κοινοβουλευτικών καθηκόντων.</w:t>
      </w:r>
    </w:p>
    <w:p w14:paraId="04AA0CD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311/17-11-2017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w:t>
      </w:r>
      <w:r>
        <w:rPr>
          <w:rFonts w:eastAsia="Times New Roman" w:cs="Times New Roman"/>
          <w:szCs w:val="24"/>
        </w:rPr>
        <w:t>Λαρίσ</w:t>
      </w:r>
      <w:r>
        <w:rPr>
          <w:rFonts w:eastAsia="Times New Roman" w:cs="Times New Roman"/>
          <w:szCs w:val="24"/>
        </w:rPr>
        <w:t>η</w:t>
      </w:r>
      <w:r>
        <w:rPr>
          <w:rFonts w:eastAsia="Times New Roman" w:cs="Times New Roman"/>
          <w:szCs w:val="24"/>
        </w:rPr>
        <w:t xml:space="preserve">ς </w:t>
      </w:r>
      <w:r>
        <w:rPr>
          <w:rFonts w:eastAsia="Times New Roman" w:cs="Times New Roman"/>
          <w:szCs w:val="24"/>
        </w:rPr>
        <w:t xml:space="preserve">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Κέλλα</w:t>
      </w:r>
      <w:proofErr w:type="spellEnd"/>
      <w:r>
        <w:rPr>
          <w:rFonts w:eastAsia="Times New Roman" w:cs="Times New Roman"/>
          <w:szCs w:val="24"/>
        </w:rPr>
        <w:t xml:space="preserve"> προς τον Υπουργ</w:t>
      </w:r>
      <w:r>
        <w:rPr>
          <w:rFonts w:eastAsia="Times New Roman" w:cs="Times New Roman"/>
          <w:szCs w:val="24"/>
        </w:rPr>
        <w:t>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«Σοβαρότατα προβλήματα στα σχολεία της διασποράς»</w:t>
      </w:r>
      <w:r>
        <w:rPr>
          <w:rFonts w:eastAsia="Times New Roman" w:cs="Times New Roman"/>
          <w:szCs w:val="24"/>
        </w:rPr>
        <w:t>,</w:t>
      </w:r>
      <w:r>
        <w:rPr>
          <w:rFonts w:eastAsia="Times New Roman" w:cs="Times New Roman"/>
          <w:szCs w:val="24"/>
        </w:rPr>
        <w:t xml:space="preserve"> δεν θα συζητηθεί λόγω κωλύματος του Υφυπουργού </w:t>
      </w:r>
      <w:r>
        <w:rPr>
          <w:rFonts w:eastAsia="Times New Roman" w:cs="Times New Roman"/>
          <w:szCs w:val="24"/>
        </w:rPr>
        <w:t xml:space="preserve">Παιδείας, </w:t>
      </w:r>
      <w:r>
        <w:rPr>
          <w:rFonts w:eastAsia="Times New Roman" w:cs="Times New Roman"/>
          <w:szCs w:val="24"/>
        </w:rPr>
        <w:t xml:space="preserve">Έρευνας και Θρησκευμάτων κ. </w:t>
      </w:r>
      <w:proofErr w:type="spellStart"/>
      <w:r>
        <w:rPr>
          <w:rFonts w:eastAsia="Times New Roman" w:cs="Times New Roman"/>
          <w:szCs w:val="24"/>
        </w:rPr>
        <w:t>Ζουράρι</w:t>
      </w:r>
      <w:proofErr w:type="spellEnd"/>
      <w:r>
        <w:rPr>
          <w:rFonts w:eastAsia="Times New Roman" w:cs="Times New Roman"/>
          <w:szCs w:val="24"/>
        </w:rPr>
        <w:t>. Αιτία είναι ότι θα βρίσκεται στην Κρήτη ως εκπρόσωπος της Κυβέρν</w:t>
      </w:r>
      <w:r>
        <w:rPr>
          <w:rFonts w:eastAsia="Times New Roman" w:cs="Times New Roman"/>
          <w:szCs w:val="24"/>
        </w:rPr>
        <w:t>ησης.</w:t>
      </w:r>
    </w:p>
    <w:p w14:paraId="04AA0CD2" w14:textId="77777777" w:rsidR="00A80E5B" w:rsidRDefault="003627BB">
      <w:pPr>
        <w:spacing w:after="0" w:line="600" w:lineRule="auto"/>
        <w:ind w:firstLine="720"/>
        <w:jc w:val="both"/>
        <w:rPr>
          <w:rFonts w:eastAsia="Times New Roman" w:cs="Times New Roman"/>
        </w:rPr>
      </w:pPr>
      <w:r>
        <w:rPr>
          <w:rFonts w:eastAsia="Times New Roman" w:cs="Times New Roman"/>
        </w:rPr>
        <w:lastRenderedPageBreak/>
        <w:t xml:space="preserve">Η έβδομη με αριθμό 191/30-10-2017 επίκαιρη ερώτηση δεύτερου κύκλου </w:t>
      </w:r>
      <w:r>
        <w:rPr>
          <w:rFonts w:eastAsia="Times New Roman" w:cs="Times New Roman"/>
        </w:rPr>
        <w:t>(Β</w:t>
      </w:r>
      <w:r>
        <w:rPr>
          <w:rFonts w:eastAsia="Times New Roman" w:cs="Times New Roman"/>
        </w:rPr>
        <w:t>΄</w:t>
      </w:r>
      <w:r>
        <w:rPr>
          <w:rFonts w:eastAsia="Times New Roman" w:cs="Times New Roman"/>
        </w:rPr>
        <w:t xml:space="preserve">) </w:t>
      </w:r>
      <w:r>
        <w:rPr>
          <w:rFonts w:eastAsia="Times New Roman" w:cs="Times New Roman"/>
        </w:rPr>
        <w:t xml:space="preserve">του Βουλευτή Ηρακλείου της Νέας Δημοκρατίας κ. </w:t>
      </w:r>
      <w:r>
        <w:rPr>
          <w:rFonts w:eastAsia="Times New Roman" w:cs="Times New Roman"/>
          <w:bCs/>
        </w:rPr>
        <w:t xml:space="preserve">Ελευθερίου </w:t>
      </w:r>
      <w:proofErr w:type="spellStart"/>
      <w:r>
        <w:rPr>
          <w:rFonts w:eastAsia="Times New Roman" w:cs="Times New Roman"/>
          <w:bCs/>
        </w:rPr>
        <w:t>Αυγενάκη</w:t>
      </w:r>
      <w:proofErr w:type="spellEnd"/>
      <w:r>
        <w:rPr>
          <w:rFonts w:eastAsia="Times New Roman" w:cs="Times New Roman"/>
        </w:rPr>
        <w:t xml:space="preserve"> προς τον Υπουργό</w:t>
      </w:r>
      <w:r>
        <w:rPr>
          <w:rFonts w:eastAsia="Times New Roman" w:cs="Times New Roman"/>
          <w:bCs/>
        </w:rPr>
        <w:t xml:space="preserve"> Υγείας, </w:t>
      </w:r>
      <w:r>
        <w:rPr>
          <w:rFonts w:eastAsia="Times New Roman" w:cs="Times New Roman"/>
        </w:rPr>
        <w:t>με θέμα: «”Εκβιαστικός” ο συμψηφισμός των ληξιπρόθεσμων οφειλών του ΕΟΠΥΥ»</w:t>
      </w:r>
      <w:r>
        <w:rPr>
          <w:rFonts w:eastAsia="Times New Roman" w:cs="Times New Roman"/>
        </w:rPr>
        <w:t>,</w:t>
      </w:r>
      <w:r>
        <w:rPr>
          <w:rFonts w:eastAsia="Times New Roman" w:cs="Times New Roman"/>
        </w:rPr>
        <w:t xml:space="preserve"> δεν συζητείται λόγω κωλύματος του Αναπληρωτή Υπουργού Υγείας κ. </w:t>
      </w:r>
      <w:proofErr w:type="spellStart"/>
      <w:r>
        <w:rPr>
          <w:rFonts w:eastAsia="Times New Roman" w:cs="Times New Roman"/>
        </w:rPr>
        <w:t>Πολάκη</w:t>
      </w:r>
      <w:proofErr w:type="spellEnd"/>
      <w:r>
        <w:rPr>
          <w:rFonts w:eastAsia="Times New Roman" w:cs="Times New Roman"/>
        </w:rPr>
        <w:t xml:space="preserve"> και </w:t>
      </w:r>
      <w:r>
        <w:rPr>
          <w:rFonts w:eastAsia="Times New Roman"/>
          <w:bCs/>
        </w:rPr>
        <w:t>συγκεκριμένα</w:t>
      </w:r>
      <w:r>
        <w:rPr>
          <w:rFonts w:eastAsia="Times New Roman" w:cs="Times New Roman"/>
        </w:rPr>
        <w:t xml:space="preserve"> λόγω φόρτου εργασίας. </w:t>
      </w:r>
    </w:p>
    <w:p w14:paraId="04AA0CD3" w14:textId="77777777" w:rsidR="00A80E5B" w:rsidRDefault="003627BB">
      <w:pPr>
        <w:spacing w:after="0" w:line="600" w:lineRule="auto"/>
        <w:ind w:firstLine="720"/>
        <w:jc w:val="both"/>
        <w:rPr>
          <w:rFonts w:eastAsia="Times New Roman" w:cs="Times New Roman"/>
        </w:rPr>
      </w:pPr>
      <w:r>
        <w:rPr>
          <w:rFonts w:eastAsia="Times New Roman" w:cs="Times New Roman"/>
        </w:rPr>
        <w:t xml:space="preserve">Η τρίτη με αριθμό 365/21-11-2017 επίκαιρη ερώτηση πρώτου κύκλου </w:t>
      </w:r>
      <w:r>
        <w:rPr>
          <w:rFonts w:eastAsia="Times New Roman" w:cs="Times New Roman"/>
        </w:rPr>
        <w:t>(Α</w:t>
      </w:r>
      <w:r>
        <w:rPr>
          <w:rFonts w:eastAsia="Times New Roman" w:cs="Times New Roman"/>
        </w:rPr>
        <w:t>΄</w:t>
      </w:r>
      <w:r>
        <w:rPr>
          <w:rFonts w:eastAsia="Times New Roman" w:cs="Times New Roman"/>
        </w:rPr>
        <w:t xml:space="preserve">) </w:t>
      </w:r>
      <w:r>
        <w:rPr>
          <w:rFonts w:eastAsia="Times New Roman" w:cs="Times New Roman"/>
        </w:rPr>
        <w:t xml:space="preserve">του Βουλευτή Αττικής του Λαϊκού Συνδέσμου - Χρυσή Αυγή κ. </w:t>
      </w:r>
      <w:r>
        <w:rPr>
          <w:rFonts w:eastAsia="Times New Roman" w:cs="Times New Roman"/>
          <w:bCs/>
        </w:rPr>
        <w:t>Ηλία Κασιδιάρη</w:t>
      </w:r>
      <w:r>
        <w:rPr>
          <w:rFonts w:eastAsia="Times New Roman" w:cs="Times New Roman"/>
          <w:b/>
          <w:bCs/>
        </w:rPr>
        <w:t xml:space="preserve"> </w:t>
      </w:r>
      <w:r>
        <w:rPr>
          <w:rFonts w:eastAsia="Times New Roman" w:cs="Times New Roman"/>
        </w:rPr>
        <w:t>πρ</w:t>
      </w:r>
      <w:r>
        <w:rPr>
          <w:rFonts w:eastAsia="Times New Roman" w:cs="Times New Roman"/>
        </w:rPr>
        <w:t xml:space="preserve">ος τον Υπουργό </w:t>
      </w:r>
      <w:r>
        <w:rPr>
          <w:rFonts w:eastAsia="Times New Roman" w:cs="Times New Roman"/>
          <w:bCs/>
        </w:rPr>
        <w:t>Οικονομικών,</w:t>
      </w:r>
      <w:r>
        <w:rPr>
          <w:rFonts w:eastAsia="Times New Roman" w:cs="Times New Roman"/>
          <w:b/>
          <w:bCs/>
        </w:rPr>
        <w:t xml:space="preserve"> </w:t>
      </w:r>
      <w:r>
        <w:rPr>
          <w:rFonts w:eastAsia="Times New Roman" w:cs="Times New Roman"/>
        </w:rPr>
        <w:t>με θέμα: «Πλημμύρες στην Αττική: Αποζημιώσεις και μέτρα αποκατάστασης των πληγέντων συμπολιτών μας»</w:t>
      </w:r>
      <w:r>
        <w:rPr>
          <w:rFonts w:eastAsia="Times New Roman" w:cs="Times New Roman"/>
        </w:rPr>
        <w:t>,</w:t>
      </w:r>
      <w:r>
        <w:rPr>
          <w:rFonts w:eastAsia="Times New Roman" w:cs="Times New Roman"/>
        </w:rPr>
        <w:t xml:space="preserve"> δεν συζητείται λόγω κωλύματος του Υπουργού Οικονομικών κ. </w:t>
      </w:r>
      <w:proofErr w:type="spellStart"/>
      <w:r>
        <w:rPr>
          <w:rFonts w:eastAsia="Times New Roman" w:cs="Times New Roman"/>
        </w:rPr>
        <w:t>Τσακαλώτου</w:t>
      </w:r>
      <w:proofErr w:type="spellEnd"/>
      <w:r>
        <w:rPr>
          <w:rFonts w:eastAsia="Times New Roman" w:cs="Times New Roman"/>
        </w:rPr>
        <w:t xml:space="preserve"> και συγκεκριμένα λόγω παράλληλης άσκησης κοινοβουλευτικών </w:t>
      </w:r>
      <w:r>
        <w:rPr>
          <w:rFonts w:eastAsia="Times New Roman" w:cs="Times New Roman"/>
        </w:rPr>
        <w:t xml:space="preserve">καθηκόντων. </w:t>
      </w:r>
    </w:p>
    <w:p w14:paraId="04AA0CD4" w14:textId="77777777" w:rsidR="00A80E5B" w:rsidRDefault="003627BB">
      <w:pPr>
        <w:spacing w:after="0" w:line="600" w:lineRule="auto"/>
        <w:ind w:firstLine="720"/>
        <w:jc w:val="both"/>
        <w:rPr>
          <w:rFonts w:eastAsia="Times New Roman" w:cs="Times New Roman"/>
        </w:rPr>
      </w:pPr>
      <w:r>
        <w:rPr>
          <w:rFonts w:eastAsia="Times New Roman" w:cs="Times New Roman"/>
        </w:rPr>
        <w:t xml:space="preserve">Η δεύτερη με αριθμό 330/20-11-2017 επίκαιρη ερώτηση δεύτερου κύκλου </w:t>
      </w:r>
      <w:r>
        <w:rPr>
          <w:rFonts w:eastAsia="Times New Roman" w:cs="Times New Roman"/>
        </w:rPr>
        <w:t>(Α</w:t>
      </w:r>
      <w:r>
        <w:rPr>
          <w:rFonts w:eastAsia="Times New Roman" w:cs="Times New Roman"/>
        </w:rPr>
        <w:t>΄</w:t>
      </w:r>
      <w:r>
        <w:rPr>
          <w:rFonts w:eastAsia="Times New Roman" w:cs="Times New Roman"/>
        </w:rPr>
        <w:t xml:space="preserve">) </w:t>
      </w:r>
      <w:r>
        <w:rPr>
          <w:rFonts w:eastAsia="Times New Roman" w:cs="Times New Roman"/>
        </w:rPr>
        <w:t xml:space="preserve">του Βουλευτού Αττικής της Δημοκρατικής Συμπαράταξης </w:t>
      </w:r>
      <w:r>
        <w:rPr>
          <w:rFonts w:eastAsia="Times New Roman"/>
        </w:rPr>
        <w:t>ΠΑΣΟΚ</w:t>
      </w:r>
      <w:r>
        <w:rPr>
          <w:rFonts w:eastAsia="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w:t>
      </w:r>
      <w:r>
        <w:rPr>
          <w:rFonts w:eastAsia="Times New Roman" w:cs="Times New Roman"/>
        </w:rPr>
        <w:t>κ.</w:t>
      </w:r>
      <w:r>
        <w:rPr>
          <w:rFonts w:eastAsia="Times New Roman" w:cs="Times New Roman"/>
        </w:rPr>
        <w:t xml:space="preserve"> </w:t>
      </w:r>
      <w:r>
        <w:rPr>
          <w:rFonts w:eastAsia="Times New Roman" w:cs="Times New Roman"/>
          <w:bCs/>
        </w:rPr>
        <w:t xml:space="preserve">Παρασκευής </w:t>
      </w:r>
      <w:proofErr w:type="spellStart"/>
      <w:r>
        <w:rPr>
          <w:rFonts w:eastAsia="Times New Roman" w:cs="Times New Roman"/>
          <w:bCs/>
        </w:rPr>
        <w:t>Χριστοφιλοπούλου</w:t>
      </w:r>
      <w:proofErr w:type="spellEnd"/>
      <w:r>
        <w:rPr>
          <w:rFonts w:eastAsia="Times New Roman" w:cs="Times New Roman"/>
        </w:rPr>
        <w:t xml:space="preserve"> προς τον Υπουργό </w:t>
      </w:r>
      <w:r>
        <w:rPr>
          <w:rFonts w:eastAsia="Times New Roman" w:cs="Times New Roman"/>
          <w:bCs/>
        </w:rPr>
        <w:t>Οικονομικών,</w:t>
      </w:r>
      <w:r>
        <w:rPr>
          <w:rFonts w:eastAsia="Times New Roman" w:cs="Times New Roman"/>
        </w:rPr>
        <w:t xml:space="preserve"> με θέμα: «Αποζημίωση πλη</w:t>
      </w:r>
      <w:r>
        <w:rPr>
          <w:rFonts w:eastAsia="Times New Roman" w:cs="Times New Roman"/>
        </w:rPr>
        <w:lastRenderedPageBreak/>
        <w:t>γέντων από την φονι</w:t>
      </w:r>
      <w:r>
        <w:rPr>
          <w:rFonts w:eastAsia="Times New Roman" w:cs="Times New Roman"/>
        </w:rPr>
        <w:t xml:space="preserve">κή πλημμύρα στην </w:t>
      </w:r>
      <w:r>
        <w:rPr>
          <w:rFonts w:eastAsia="Times New Roman" w:cs="Times New Roman"/>
        </w:rPr>
        <w:t xml:space="preserve">Δυτική </w:t>
      </w:r>
      <w:r>
        <w:rPr>
          <w:rFonts w:eastAsia="Times New Roman" w:cs="Times New Roman"/>
        </w:rPr>
        <w:t>Αττική»</w:t>
      </w:r>
      <w:r>
        <w:rPr>
          <w:rFonts w:eastAsia="Times New Roman" w:cs="Times New Roman"/>
        </w:rPr>
        <w:t>,</w:t>
      </w:r>
      <w:r>
        <w:rPr>
          <w:rFonts w:eastAsia="Times New Roman" w:cs="Times New Roman"/>
        </w:rPr>
        <w:t xml:space="preserve"> δεν συζητείται λόγω κωλύματος του Υπουργού Οικονομικών κ. </w:t>
      </w:r>
      <w:proofErr w:type="spellStart"/>
      <w:r>
        <w:rPr>
          <w:rFonts w:eastAsia="Times New Roman" w:cs="Times New Roman"/>
        </w:rPr>
        <w:t>Τσακαλώτου</w:t>
      </w:r>
      <w:proofErr w:type="spellEnd"/>
      <w:r>
        <w:rPr>
          <w:rFonts w:eastAsia="Times New Roman" w:cs="Times New Roman"/>
        </w:rPr>
        <w:t xml:space="preserve"> και συγκεκριμένα λόγω παράλληλης άσκησης κοινοβουλευτικών καθηκόντων. </w:t>
      </w:r>
    </w:p>
    <w:p w14:paraId="04AA0CD5" w14:textId="77777777" w:rsidR="00A80E5B" w:rsidRDefault="003627BB">
      <w:pPr>
        <w:spacing w:after="0" w:line="600" w:lineRule="auto"/>
        <w:ind w:firstLine="720"/>
        <w:jc w:val="both"/>
        <w:rPr>
          <w:rFonts w:eastAsia="Times New Roman" w:cs="Times New Roman"/>
        </w:rPr>
      </w:pPr>
      <w:r>
        <w:rPr>
          <w:rFonts w:eastAsia="Times New Roman" w:cs="Times New Roman"/>
        </w:rPr>
        <w:t xml:space="preserve">Η τρίτη με αριθμό 248/7-11-2017 επίκαιρη ερώτηση δεύτερου κύκλου </w:t>
      </w:r>
      <w:r>
        <w:rPr>
          <w:rFonts w:eastAsia="Times New Roman" w:cs="Times New Roman"/>
        </w:rPr>
        <w:t>(Β</w:t>
      </w:r>
      <w:r>
        <w:rPr>
          <w:rFonts w:eastAsia="Times New Roman" w:cs="Times New Roman"/>
        </w:rPr>
        <w:t>΄</w:t>
      </w:r>
      <w:r>
        <w:rPr>
          <w:rFonts w:eastAsia="Times New Roman" w:cs="Times New Roman"/>
        </w:rPr>
        <w:t xml:space="preserve">) </w:t>
      </w:r>
      <w:r>
        <w:rPr>
          <w:rFonts w:eastAsia="Times New Roman" w:cs="Times New Roman"/>
        </w:rPr>
        <w:t xml:space="preserve">του Βουλευτή </w:t>
      </w:r>
      <w:r>
        <w:rPr>
          <w:rFonts w:eastAsia="Times New Roman" w:cs="Times New Roman"/>
        </w:rPr>
        <w:t xml:space="preserve">Ξάνθης του Συνασπισμού Ριζοσπαστικής Αριστεράς κ. </w:t>
      </w:r>
      <w:r>
        <w:rPr>
          <w:rFonts w:eastAsia="Times New Roman" w:cs="Times New Roman"/>
          <w:bCs/>
        </w:rPr>
        <w:t xml:space="preserve">Γρηγορίου Στογιαννίδη </w:t>
      </w:r>
      <w:r>
        <w:rPr>
          <w:rFonts w:eastAsia="Times New Roman" w:cs="Times New Roman"/>
        </w:rPr>
        <w:t xml:space="preserve">προς τον Υπουργό </w:t>
      </w:r>
      <w:r>
        <w:rPr>
          <w:rFonts w:eastAsia="Times New Roman" w:cs="Times New Roman"/>
          <w:bCs/>
        </w:rPr>
        <w:t xml:space="preserve">Οικονομικών, </w:t>
      </w:r>
      <w:r>
        <w:rPr>
          <w:rFonts w:eastAsia="Times New Roman" w:cs="Times New Roman"/>
        </w:rPr>
        <w:t>με θέμα: «Τήρηση του προβλεπόμενου από τις άδειες λειτουργίας αριθμού θέσεων εργασίας στα καζίνο»</w:t>
      </w:r>
      <w:r>
        <w:rPr>
          <w:rFonts w:eastAsia="Times New Roman" w:cs="Times New Roman"/>
        </w:rPr>
        <w:t>,</w:t>
      </w:r>
      <w:r>
        <w:rPr>
          <w:rFonts w:eastAsia="Times New Roman" w:cs="Times New Roman"/>
        </w:rPr>
        <w:t xml:space="preserve"> δεν συζητείται λόγω κωλύματος του Υπουργού Οικονομικών </w:t>
      </w:r>
      <w:r>
        <w:rPr>
          <w:rFonts w:eastAsia="Times New Roman" w:cs="Times New Roman"/>
        </w:rPr>
        <w:t xml:space="preserve">κ. </w:t>
      </w:r>
      <w:proofErr w:type="spellStart"/>
      <w:r>
        <w:rPr>
          <w:rFonts w:eastAsia="Times New Roman" w:cs="Times New Roman"/>
        </w:rPr>
        <w:t>Τσακαλώτου</w:t>
      </w:r>
      <w:proofErr w:type="spellEnd"/>
      <w:r>
        <w:rPr>
          <w:rFonts w:eastAsia="Times New Roman" w:cs="Times New Roman"/>
        </w:rPr>
        <w:t xml:space="preserve"> και συγκεκριμένα λόγω παράλληλης άσκησης κοινοβουλευτικών καθηκόντων. </w:t>
      </w:r>
    </w:p>
    <w:p w14:paraId="04AA0CD6" w14:textId="77777777" w:rsidR="00A80E5B" w:rsidRDefault="003627BB">
      <w:pPr>
        <w:spacing w:after="0" w:line="600" w:lineRule="auto"/>
        <w:ind w:firstLine="720"/>
        <w:jc w:val="both"/>
        <w:rPr>
          <w:rFonts w:eastAsia="Times New Roman" w:cs="Times New Roman"/>
        </w:rPr>
      </w:pPr>
      <w:r>
        <w:rPr>
          <w:rFonts w:eastAsia="Times New Roman" w:cs="Times New Roman"/>
          <w:bCs/>
        </w:rPr>
        <w:t xml:space="preserve">Η τέταρτη με αριθμό 245/6-11-2017 επίκαιρη ερώτηση δεύτερου κύκλου </w:t>
      </w:r>
      <w:r>
        <w:rPr>
          <w:rFonts w:eastAsia="Times New Roman" w:cs="Times New Roman"/>
          <w:bCs/>
        </w:rPr>
        <w:t>(Β</w:t>
      </w:r>
      <w:r>
        <w:rPr>
          <w:rFonts w:eastAsia="Times New Roman" w:cs="Times New Roman"/>
          <w:bCs/>
        </w:rPr>
        <w:t>΄</w:t>
      </w:r>
      <w:r>
        <w:rPr>
          <w:rFonts w:eastAsia="Times New Roman" w:cs="Times New Roman"/>
          <w:bCs/>
        </w:rPr>
        <w:t xml:space="preserve">) </w:t>
      </w:r>
      <w:r>
        <w:rPr>
          <w:rFonts w:eastAsia="Times New Roman" w:cs="Times New Roman"/>
          <w:bCs/>
        </w:rPr>
        <w:t xml:space="preserve">της Βουλευτού Β΄ Αθηνών του Λαϊκού Συνδέσμου - Χρυσή Αυγή </w:t>
      </w:r>
      <w:r>
        <w:rPr>
          <w:rFonts w:eastAsia="Times New Roman" w:cs="Times New Roman"/>
          <w:bCs/>
        </w:rPr>
        <w:t xml:space="preserve">κ. </w:t>
      </w:r>
      <w:r>
        <w:rPr>
          <w:rFonts w:eastAsia="Times New Roman" w:cs="Times New Roman"/>
        </w:rPr>
        <w:t xml:space="preserve">Ελένης </w:t>
      </w:r>
      <w:proofErr w:type="spellStart"/>
      <w:r>
        <w:rPr>
          <w:rFonts w:eastAsia="Times New Roman" w:cs="Times New Roman"/>
        </w:rPr>
        <w:t>Ζαρούλια</w:t>
      </w:r>
      <w:proofErr w:type="spellEnd"/>
      <w:r>
        <w:rPr>
          <w:rFonts w:eastAsia="Times New Roman" w:cs="Times New Roman"/>
        </w:rPr>
        <w:t xml:space="preserve"> </w:t>
      </w:r>
      <w:r>
        <w:rPr>
          <w:rFonts w:eastAsia="Times New Roman" w:cs="Times New Roman"/>
          <w:bCs/>
        </w:rPr>
        <w:t xml:space="preserve">προς τον Υπουργό </w:t>
      </w:r>
      <w:r>
        <w:rPr>
          <w:rFonts w:eastAsia="Times New Roman" w:cs="Times New Roman"/>
        </w:rPr>
        <w:t xml:space="preserve">Οικονομικών, </w:t>
      </w:r>
      <w:r>
        <w:rPr>
          <w:rFonts w:eastAsia="Times New Roman" w:cs="Times New Roman"/>
          <w:bCs/>
        </w:rPr>
        <w:t>με θέμα: «Οικονομικό κόστος των επιθέσεων από παρακρατικά στοιχεία»</w:t>
      </w:r>
      <w:r>
        <w:rPr>
          <w:rFonts w:eastAsia="Times New Roman" w:cs="Times New Roman"/>
          <w:bCs/>
        </w:rPr>
        <w:t>,</w:t>
      </w:r>
      <w:r>
        <w:rPr>
          <w:rFonts w:eastAsia="Times New Roman" w:cs="Times New Roman"/>
          <w:bCs/>
        </w:rPr>
        <w:t xml:space="preserve"> δεν συζητείται </w:t>
      </w:r>
      <w:r>
        <w:rPr>
          <w:rFonts w:eastAsia="Times New Roman" w:cs="Times New Roman"/>
        </w:rPr>
        <w:t xml:space="preserve">λόγω κωλύματος του Υπουργού Οικονομικών κ. </w:t>
      </w:r>
      <w:proofErr w:type="spellStart"/>
      <w:r>
        <w:rPr>
          <w:rFonts w:eastAsia="Times New Roman" w:cs="Times New Roman"/>
        </w:rPr>
        <w:t>Τσακαλώτου</w:t>
      </w:r>
      <w:proofErr w:type="spellEnd"/>
      <w:r>
        <w:rPr>
          <w:rFonts w:eastAsia="Times New Roman" w:cs="Times New Roman"/>
        </w:rPr>
        <w:t xml:space="preserve"> και συγκεκριμένα λόγω παράλληλης άσκησης κοινοβουλευτικών καθηκόντων. </w:t>
      </w:r>
    </w:p>
    <w:p w14:paraId="04AA0CD7" w14:textId="77777777" w:rsidR="00A80E5B" w:rsidRDefault="003627BB">
      <w:pPr>
        <w:spacing w:after="0" w:line="600" w:lineRule="auto"/>
        <w:ind w:firstLine="720"/>
        <w:jc w:val="both"/>
        <w:rPr>
          <w:rFonts w:eastAsia="Times New Roman" w:cs="Times New Roman"/>
        </w:rPr>
      </w:pPr>
      <w:r>
        <w:rPr>
          <w:rFonts w:eastAsia="Times New Roman" w:cs="Times New Roman"/>
          <w:bCs/>
        </w:rPr>
        <w:lastRenderedPageBreak/>
        <w:t>Η έκτη με αριθμό 215/3-11-2017 επί</w:t>
      </w:r>
      <w:r>
        <w:rPr>
          <w:rFonts w:eastAsia="Times New Roman" w:cs="Times New Roman"/>
          <w:bCs/>
        </w:rPr>
        <w:t xml:space="preserve">καιρη ερώτηση δεύτερου κύκλου </w:t>
      </w:r>
      <w:r>
        <w:rPr>
          <w:rFonts w:eastAsia="Times New Roman" w:cs="Times New Roman"/>
          <w:bCs/>
        </w:rPr>
        <w:t>(Β</w:t>
      </w:r>
      <w:r>
        <w:rPr>
          <w:rFonts w:eastAsia="Times New Roman" w:cs="Times New Roman"/>
          <w:bCs/>
        </w:rPr>
        <w:t>΄</w:t>
      </w:r>
      <w:r>
        <w:rPr>
          <w:rFonts w:eastAsia="Times New Roman" w:cs="Times New Roman"/>
          <w:bCs/>
        </w:rPr>
        <w:t xml:space="preserve">) </w:t>
      </w:r>
      <w:r>
        <w:rPr>
          <w:rFonts w:eastAsia="Times New Roman" w:cs="Times New Roman"/>
          <w:bCs/>
        </w:rPr>
        <w:t xml:space="preserve">του Βουλευτή Αρκαδίας της Δημοκρατικής Συμπαράταξης </w:t>
      </w:r>
      <w:r>
        <w:rPr>
          <w:rFonts w:eastAsia="Times New Roman"/>
          <w:bCs/>
        </w:rPr>
        <w:t>ΠΑΣΟΚ</w:t>
      </w:r>
      <w:r>
        <w:rPr>
          <w:rFonts w:eastAsia="Times New Roman"/>
          <w:bCs/>
        </w:rPr>
        <w:t xml:space="preserve"> </w:t>
      </w:r>
      <w:r>
        <w:rPr>
          <w:rFonts w:eastAsia="Times New Roman" w:cs="Times New Roman"/>
          <w:bCs/>
        </w:rPr>
        <w:t>-</w:t>
      </w:r>
      <w:r>
        <w:rPr>
          <w:rFonts w:eastAsia="Times New Roman" w:cs="Times New Roman"/>
          <w:bCs/>
        </w:rPr>
        <w:t xml:space="preserve"> </w:t>
      </w:r>
      <w:r>
        <w:rPr>
          <w:rFonts w:eastAsia="Times New Roman" w:cs="Times New Roman"/>
          <w:bCs/>
        </w:rPr>
        <w:t xml:space="preserve">ΔΗΜΑΡ κ. </w:t>
      </w:r>
      <w:r>
        <w:rPr>
          <w:rFonts w:eastAsia="Times New Roman" w:cs="Times New Roman"/>
        </w:rPr>
        <w:t>Οδυσσέα Κωνσταντινόπουλου</w:t>
      </w:r>
      <w:r>
        <w:rPr>
          <w:rFonts w:eastAsia="Times New Roman" w:cs="Times New Roman"/>
          <w:bCs/>
        </w:rPr>
        <w:t xml:space="preserve"> προς τον Υπουργό </w:t>
      </w:r>
      <w:r>
        <w:rPr>
          <w:rFonts w:eastAsia="Times New Roman" w:cs="Times New Roman"/>
        </w:rPr>
        <w:t xml:space="preserve">Οικονομικών, </w:t>
      </w:r>
      <w:r>
        <w:rPr>
          <w:rFonts w:eastAsia="Times New Roman" w:cs="Times New Roman"/>
          <w:bCs/>
        </w:rPr>
        <w:t xml:space="preserve">με θέμα: </w:t>
      </w:r>
      <w:r>
        <w:rPr>
          <w:rFonts w:eastAsia="Times New Roman" w:cs="Times New Roman"/>
        </w:rPr>
        <w:t>«</w:t>
      </w:r>
      <w:r>
        <w:rPr>
          <w:rFonts w:eastAsia="Times New Roman" w:cs="Times New Roman"/>
          <w:bCs/>
        </w:rPr>
        <w:t>Ανησυχητικές εξελίξεις σχετικά με την πώληση της ΑΕΕΓΑ “Η Εθνική”»</w:t>
      </w:r>
      <w:r>
        <w:rPr>
          <w:rFonts w:eastAsia="Times New Roman" w:cs="Times New Roman"/>
          <w:bCs/>
        </w:rPr>
        <w:t>,</w:t>
      </w:r>
      <w:r>
        <w:rPr>
          <w:rFonts w:eastAsia="Times New Roman" w:cs="Times New Roman"/>
          <w:bCs/>
        </w:rPr>
        <w:t xml:space="preserve"> δεν συζητείται </w:t>
      </w:r>
      <w:r>
        <w:rPr>
          <w:rFonts w:eastAsia="Times New Roman" w:cs="Times New Roman"/>
        </w:rPr>
        <w:t>λόγ</w:t>
      </w:r>
      <w:r>
        <w:rPr>
          <w:rFonts w:eastAsia="Times New Roman" w:cs="Times New Roman"/>
        </w:rPr>
        <w:t xml:space="preserve">ω κωλύματος του Υπουργού Οικονομικών κ. </w:t>
      </w:r>
      <w:proofErr w:type="spellStart"/>
      <w:r>
        <w:rPr>
          <w:rFonts w:eastAsia="Times New Roman" w:cs="Times New Roman"/>
        </w:rPr>
        <w:t>Τσακαλώτου</w:t>
      </w:r>
      <w:proofErr w:type="spellEnd"/>
      <w:r>
        <w:rPr>
          <w:rFonts w:eastAsia="Times New Roman" w:cs="Times New Roman"/>
        </w:rPr>
        <w:t xml:space="preserve"> και συγκεκριμένα λόγω παράλληλης άσκησης κοινοβουλευτικών καθηκόντων. </w:t>
      </w:r>
    </w:p>
    <w:p w14:paraId="04AA0CD8" w14:textId="77777777" w:rsidR="00A80E5B" w:rsidRDefault="003627BB">
      <w:pPr>
        <w:spacing w:after="0" w:line="600" w:lineRule="auto"/>
        <w:ind w:firstLine="720"/>
        <w:jc w:val="both"/>
        <w:rPr>
          <w:rFonts w:eastAsia="Times New Roman" w:cs="Times New Roman"/>
          <w:bCs/>
        </w:rPr>
      </w:pPr>
      <w:r>
        <w:rPr>
          <w:rFonts w:eastAsia="Times New Roman" w:cs="Times New Roman"/>
          <w:bCs/>
        </w:rPr>
        <w:t xml:space="preserve">Η πρώτη με αριθμό 265/10-11-2017 επίκαιρη ερώτηση δεύτερου κύκλου </w:t>
      </w:r>
      <w:r>
        <w:rPr>
          <w:rFonts w:eastAsia="Times New Roman" w:cs="Times New Roman"/>
          <w:bCs/>
        </w:rPr>
        <w:t>(Β</w:t>
      </w:r>
      <w:r>
        <w:rPr>
          <w:rFonts w:eastAsia="Times New Roman" w:cs="Times New Roman"/>
          <w:bCs/>
        </w:rPr>
        <w:t>΄</w:t>
      </w:r>
      <w:r>
        <w:rPr>
          <w:rFonts w:eastAsia="Times New Roman" w:cs="Times New Roman"/>
          <w:bCs/>
        </w:rPr>
        <w:t xml:space="preserve">) </w:t>
      </w:r>
      <w:r>
        <w:rPr>
          <w:rFonts w:eastAsia="Times New Roman" w:cs="Times New Roman"/>
          <w:bCs/>
        </w:rPr>
        <w:t xml:space="preserve">του Βουλευτή Φθιώτιδας της Νέας Δημοκρατίας κ. </w:t>
      </w:r>
      <w:r>
        <w:rPr>
          <w:rFonts w:eastAsia="Times New Roman" w:cs="Times New Roman"/>
        </w:rPr>
        <w:t xml:space="preserve">Χρήστου </w:t>
      </w:r>
      <w:proofErr w:type="spellStart"/>
      <w:r>
        <w:rPr>
          <w:rFonts w:eastAsia="Times New Roman" w:cs="Times New Roman"/>
        </w:rPr>
        <w:t>Σταϊκούρ</w:t>
      </w:r>
      <w:r>
        <w:rPr>
          <w:rFonts w:eastAsia="Times New Roman" w:cs="Times New Roman"/>
        </w:rPr>
        <w:t>α</w:t>
      </w:r>
      <w:proofErr w:type="spellEnd"/>
      <w:r>
        <w:rPr>
          <w:rFonts w:eastAsia="Times New Roman" w:cs="Times New Roman"/>
        </w:rPr>
        <w:t xml:space="preserve"> </w:t>
      </w:r>
      <w:r>
        <w:rPr>
          <w:rFonts w:eastAsia="Times New Roman" w:cs="Times New Roman"/>
          <w:bCs/>
        </w:rPr>
        <w:t xml:space="preserve">προς τον Υπουργό </w:t>
      </w:r>
      <w:r>
        <w:rPr>
          <w:rFonts w:eastAsia="Times New Roman" w:cs="Times New Roman"/>
        </w:rPr>
        <w:t xml:space="preserve">Οικονομικών, </w:t>
      </w:r>
      <w:r>
        <w:rPr>
          <w:rFonts w:eastAsia="Times New Roman" w:cs="Times New Roman"/>
          <w:bCs/>
        </w:rPr>
        <w:t xml:space="preserve">με θέμα: «Χρηματοδότηση δράσεων από προϊόντα εγκληματικών ενεργειών κατά του </w:t>
      </w:r>
      <w:r>
        <w:rPr>
          <w:rFonts w:eastAsia="Times New Roman" w:cs="Times New Roman"/>
          <w:bCs/>
        </w:rPr>
        <w:t>ελληνικού δημοσίου</w:t>
      </w:r>
      <w:r>
        <w:rPr>
          <w:rFonts w:eastAsia="Times New Roman" w:cs="Times New Roman"/>
          <w:bCs/>
        </w:rPr>
        <w:t xml:space="preserve"> και διάθεση ποσού για κοινωνικούς σκοπούς»</w:t>
      </w:r>
      <w:r>
        <w:rPr>
          <w:rFonts w:eastAsia="Times New Roman" w:cs="Times New Roman"/>
          <w:bCs/>
        </w:rPr>
        <w:t>,</w:t>
      </w:r>
      <w:r>
        <w:rPr>
          <w:rFonts w:eastAsia="Times New Roman" w:cs="Times New Roman"/>
          <w:bCs/>
        </w:rPr>
        <w:t xml:space="preserve"> δεν συζητείται λόγω κωλύματος του Αναπληρωτή Υπουργού Οικονομικών κ. </w:t>
      </w:r>
      <w:proofErr w:type="spellStart"/>
      <w:r>
        <w:rPr>
          <w:rFonts w:eastAsia="Times New Roman" w:cs="Times New Roman"/>
          <w:bCs/>
        </w:rPr>
        <w:t>Χουλιαράκη</w:t>
      </w:r>
      <w:proofErr w:type="spellEnd"/>
      <w:r>
        <w:rPr>
          <w:rFonts w:eastAsia="Times New Roman" w:cs="Times New Roman"/>
          <w:bCs/>
        </w:rPr>
        <w:t xml:space="preserve"> και </w:t>
      </w:r>
      <w:r>
        <w:rPr>
          <w:rFonts w:eastAsia="Times New Roman" w:cs="Times New Roman"/>
          <w:bCs/>
        </w:rPr>
        <w:t xml:space="preserve">συγκεκριμένα λόγω παράλληλης άσκησης κοινοβουλευτικών καθηκόντων. </w:t>
      </w:r>
    </w:p>
    <w:p w14:paraId="04AA0CD9" w14:textId="77777777" w:rsidR="00A80E5B" w:rsidRDefault="003627BB">
      <w:pPr>
        <w:spacing w:after="0" w:line="600" w:lineRule="auto"/>
        <w:ind w:firstLine="720"/>
        <w:jc w:val="both"/>
        <w:rPr>
          <w:rFonts w:eastAsia="Times New Roman" w:cs="Times New Roman"/>
          <w:bCs/>
        </w:rPr>
      </w:pPr>
      <w:r>
        <w:rPr>
          <w:rFonts w:eastAsia="Times New Roman" w:cs="Times New Roman"/>
        </w:rPr>
        <w:t xml:space="preserve">Η πέμπτη με αριθμό 237/6-11-2017 επίκαιρη ερώτηση δεύτερου κύκλου </w:t>
      </w:r>
      <w:r>
        <w:rPr>
          <w:rFonts w:eastAsia="Times New Roman" w:cs="Times New Roman"/>
        </w:rPr>
        <w:t>(Β</w:t>
      </w:r>
      <w:r>
        <w:rPr>
          <w:rFonts w:eastAsia="Times New Roman" w:cs="Times New Roman"/>
        </w:rPr>
        <w:t>΄</w:t>
      </w:r>
      <w:r>
        <w:rPr>
          <w:rFonts w:eastAsia="Times New Roman" w:cs="Times New Roman"/>
        </w:rPr>
        <w:t xml:space="preserve">) </w:t>
      </w:r>
      <w:r>
        <w:rPr>
          <w:rFonts w:eastAsia="Times New Roman" w:cs="Times New Roman"/>
        </w:rPr>
        <w:t xml:space="preserve">του Βουλευτή Β΄ Αθηνών της Δημοκρατικής Συμπαράταξης </w:t>
      </w:r>
      <w:r>
        <w:rPr>
          <w:rFonts w:eastAsia="Times New Roman"/>
        </w:rPr>
        <w:t>ΠΑΣΟΚ</w:t>
      </w:r>
      <w:r>
        <w:rPr>
          <w:rFonts w:eastAsia="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κ. </w:t>
      </w:r>
      <w:r>
        <w:rPr>
          <w:rFonts w:eastAsia="Times New Roman" w:cs="Times New Roman"/>
          <w:bCs/>
        </w:rPr>
        <w:t>Ανδρέα Λοβέρδου</w:t>
      </w:r>
      <w:r>
        <w:rPr>
          <w:rFonts w:eastAsia="Times New Roman" w:cs="Times New Roman"/>
        </w:rPr>
        <w:t xml:space="preserve"> προς τον Υπουργό</w:t>
      </w:r>
      <w:r>
        <w:rPr>
          <w:rFonts w:eastAsia="Times New Roman" w:cs="Times New Roman"/>
          <w:bCs/>
        </w:rPr>
        <w:t xml:space="preserve"> Οικονομικών, </w:t>
      </w:r>
      <w:r>
        <w:rPr>
          <w:rFonts w:eastAsia="Times New Roman" w:cs="Times New Roman"/>
        </w:rPr>
        <w:t>με</w:t>
      </w:r>
      <w:r>
        <w:rPr>
          <w:rFonts w:eastAsia="Times New Roman" w:cs="Times New Roman"/>
        </w:rPr>
        <w:t xml:space="preserve"> θέμα: «Λήψη μέτρων υπέρ των μικρών </w:t>
      </w:r>
      <w:r>
        <w:rPr>
          <w:rFonts w:eastAsia="Times New Roman" w:cs="Times New Roman"/>
        </w:rPr>
        <w:lastRenderedPageBreak/>
        <w:t>αποταμιευτών, που έχασαν τα χρήματά τους με το “κούρεμα” του χρέους το 2012»</w:t>
      </w:r>
      <w:r>
        <w:rPr>
          <w:rFonts w:eastAsia="Times New Roman" w:cs="Times New Roman"/>
        </w:rPr>
        <w:t>,</w:t>
      </w:r>
      <w:r>
        <w:rPr>
          <w:rFonts w:eastAsia="Times New Roman" w:cs="Times New Roman"/>
        </w:rPr>
        <w:t xml:space="preserve"> </w:t>
      </w:r>
      <w:r>
        <w:rPr>
          <w:rFonts w:eastAsia="Times New Roman" w:cs="Times New Roman"/>
          <w:bCs/>
        </w:rPr>
        <w:t xml:space="preserve">δεν συζητείται λόγω κωλύματος του Αναπληρωτή Υπουργού Οικονομικών κ. </w:t>
      </w:r>
      <w:proofErr w:type="spellStart"/>
      <w:r>
        <w:rPr>
          <w:rFonts w:eastAsia="Times New Roman" w:cs="Times New Roman"/>
          <w:bCs/>
        </w:rPr>
        <w:t>Χουλιαράκη</w:t>
      </w:r>
      <w:proofErr w:type="spellEnd"/>
      <w:r>
        <w:rPr>
          <w:rFonts w:eastAsia="Times New Roman" w:cs="Times New Roman"/>
          <w:bCs/>
        </w:rPr>
        <w:t xml:space="preserve"> και συγκεκριμένα λόγω παράλληλης άσκησης κοινοβουλευτικών καθηκόντων. </w:t>
      </w:r>
    </w:p>
    <w:p w14:paraId="04AA0CDA" w14:textId="77777777" w:rsidR="00A80E5B" w:rsidRDefault="003627BB">
      <w:pPr>
        <w:spacing w:after="0" w:line="600" w:lineRule="auto"/>
        <w:ind w:firstLine="720"/>
        <w:jc w:val="both"/>
        <w:rPr>
          <w:rFonts w:eastAsia="Times New Roman" w:cs="Times New Roman"/>
          <w:bCs/>
        </w:rPr>
      </w:pPr>
      <w:r>
        <w:rPr>
          <w:rFonts w:eastAsia="Times New Roman" w:cs="Times New Roman"/>
          <w:bCs/>
        </w:rPr>
        <w:t xml:space="preserve">Η </w:t>
      </w:r>
      <w:r>
        <w:rPr>
          <w:rFonts w:eastAsia="Times New Roman" w:cs="Times New Roman"/>
          <w:bCs/>
        </w:rPr>
        <w:t>πρώτη</w:t>
      </w:r>
      <w:r>
        <w:rPr>
          <w:rFonts w:eastAsia="Times New Roman" w:cs="Times New Roman"/>
          <w:bCs/>
        </w:rPr>
        <w:t xml:space="preserve"> με αριθμό 164/21/5-10-2017 ερώτηση και αίτηση κατάθεσης εγγράφων </w:t>
      </w:r>
      <w:r>
        <w:rPr>
          <w:rFonts w:eastAsia="Times New Roman" w:cs="Times New Roman"/>
          <w:bCs/>
        </w:rPr>
        <w:t>(Β</w:t>
      </w:r>
      <w:r>
        <w:rPr>
          <w:rFonts w:eastAsia="Times New Roman" w:cs="Times New Roman"/>
          <w:bCs/>
        </w:rPr>
        <w:t>΄</w:t>
      </w:r>
      <w:r>
        <w:rPr>
          <w:rFonts w:eastAsia="Times New Roman" w:cs="Times New Roman"/>
          <w:bCs/>
        </w:rPr>
        <w:t xml:space="preserve">) </w:t>
      </w:r>
      <w:r>
        <w:rPr>
          <w:rFonts w:eastAsia="Times New Roman" w:cs="Times New Roman"/>
          <w:bCs/>
        </w:rPr>
        <w:t>του κύκλου αναφορών</w:t>
      </w:r>
      <w:r>
        <w:rPr>
          <w:rFonts w:eastAsia="Times New Roman" w:cs="Times New Roman"/>
          <w:bCs/>
        </w:rPr>
        <w:t xml:space="preserve"> </w:t>
      </w:r>
      <w:r>
        <w:rPr>
          <w:rFonts w:eastAsia="Times New Roman" w:cs="Times New Roman"/>
          <w:bCs/>
        </w:rPr>
        <w:t>-</w:t>
      </w:r>
      <w:r>
        <w:rPr>
          <w:rFonts w:eastAsia="Times New Roman" w:cs="Times New Roman"/>
          <w:bCs/>
        </w:rPr>
        <w:t xml:space="preserve"> </w:t>
      </w:r>
      <w:r>
        <w:rPr>
          <w:rFonts w:eastAsia="Times New Roman" w:cs="Times New Roman"/>
          <w:bCs/>
        </w:rPr>
        <w:t>ερωτή</w:t>
      </w:r>
      <w:r>
        <w:rPr>
          <w:rFonts w:eastAsia="Times New Roman" w:cs="Times New Roman"/>
          <w:bCs/>
        </w:rPr>
        <w:t xml:space="preserve">σεων του Βουλευτή Λακωνίας της Νέας Δημοκρατίας κ. </w:t>
      </w:r>
      <w:r>
        <w:rPr>
          <w:rFonts w:eastAsia="Times New Roman" w:cs="Times New Roman"/>
        </w:rPr>
        <w:t>Αθανασίου Δαβάκη</w:t>
      </w:r>
      <w:r>
        <w:rPr>
          <w:rFonts w:eastAsia="Times New Roman" w:cs="Times New Roman"/>
          <w:bCs/>
        </w:rPr>
        <w:t xml:space="preserve"> προς τον Υπουργό </w:t>
      </w:r>
      <w:r>
        <w:rPr>
          <w:rFonts w:eastAsia="Times New Roman" w:cs="Times New Roman"/>
        </w:rPr>
        <w:t xml:space="preserve">Εθνικής Άμυνας, </w:t>
      </w:r>
      <w:r>
        <w:rPr>
          <w:rFonts w:eastAsia="Times New Roman" w:cs="Times New Roman"/>
          <w:bCs/>
        </w:rPr>
        <w:t>με θέμα: «Λειτουργία Μονάδας Μελετών και Κατασκευών (ΜΟΜΚΑ) 2017»</w:t>
      </w:r>
      <w:r>
        <w:rPr>
          <w:rFonts w:eastAsia="Times New Roman" w:cs="Times New Roman"/>
          <w:bCs/>
        </w:rPr>
        <w:t>,</w:t>
      </w:r>
      <w:r>
        <w:rPr>
          <w:rFonts w:eastAsia="Times New Roman" w:cs="Times New Roman"/>
          <w:bCs/>
        </w:rPr>
        <w:t xml:space="preserve"> δεν συζητείται, διότι ο Υπουργός Εθνικής Άμυνας κ. Καμμένος έχει απαντήσει γραπτώς και δ</w:t>
      </w:r>
      <w:r>
        <w:rPr>
          <w:rFonts w:eastAsia="Times New Roman" w:cs="Times New Roman"/>
          <w:bCs/>
        </w:rPr>
        <w:t xml:space="preserve">εν έχει να συμπληρώσει κάτι άλλο. </w:t>
      </w:r>
    </w:p>
    <w:p w14:paraId="04AA0CDB" w14:textId="77777777" w:rsidR="00A80E5B" w:rsidRDefault="003627BB">
      <w:pPr>
        <w:spacing w:after="0" w:line="600" w:lineRule="auto"/>
        <w:ind w:firstLine="720"/>
        <w:jc w:val="both"/>
        <w:rPr>
          <w:rFonts w:eastAsia="Times New Roman" w:cs="Times New Roman"/>
          <w:bCs/>
        </w:rPr>
      </w:pPr>
      <w:r>
        <w:rPr>
          <w:rFonts w:eastAsia="Times New Roman" w:cs="Times New Roman"/>
          <w:bCs/>
        </w:rPr>
        <w:t xml:space="preserve">Η πέμπτη με αριθμό 300/14-11-2017 επίκαιρη ερώτηση πρώτου κύκλου </w:t>
      </w:r>
      <w:r>
        <w:rPr>
          <w:rFonts w:eastAsia="Times New Roman" w:cs="Times New Roman"/>
          <w:bCs/>
        </w:rPr>
        <w:t>(Α</w:t>
      </w:r>
      <w:r>
        <w:rPr>
          <w:rFonts w:eastAsia="Times New Roman" w:cs="Times New Roman"/>
          <w:bCs/>
        </w:rPr>
        <w:t>΄</w:t>
      </w:r>
      <w:r>
        <w:rPr>
          <w:rFonts w:eastAsia="Times New Roman" w:cs="Times New Roman"/>
          <w:bCs/>
        </w:rPr>
        <w:t xml:space="preserve">) </w:t>
      </w:r>
      <w:r>
        <w:rPr>
          <w:rFonts w:eastAsia="Times New Roman" w:cs="Times New Roman"/>
          <w:bCs/>
        </w:rPr>
        <w:t xml:space="preserve">του Βουλευτή Α΄ Θεσσαλονίκης της Ένωσης Κεντρώων κ. </w:t>
      </w:r>
      <w:r>
        <w:rPr>
          <w:rFonts w:eastAsia="Times New Roman" w:cs="Times New Roman"/>
        </w:rPr>
        <w:t xml:space="preserve">Ιωάννη </w:t>
      </w:r>
      <w:proofErr w:type="spellStart"/>
      <w:r>
        <w:rPr>
          <w:rFonts w:eastAsia="Times New Roman" w:cs="Times New Roman"/>
        </w:rPr>
        <w:t>Σαρίδη</w:t>
      </w:r>
      <w:proofErr w:type="spellEnd"/>
      <w:r>
        <w:rPr>
          <w:rFonts w:eastAsia="Times New Roman" w:cs="Times New Roman"/>
          <w:bCs/>
        </w:rPr>
        <w:t xml:space="preserve"> προς τον Υπουργό </w:t>
      </w:r>
      <w:r>
        <w:rPr>
          <w:rFonts w:eastAsia="Times New Roman" w:cs="Times New Roman"/>
        </w:rPr>
        <w:t xml:space="preserve">Δικαιοσύνης, Διαφάνειας και Ανθρωπίνων Δικαιωμάτων, </w:t>
      </w:r>
      <w:r>
        <w:rPr>
          <w:rFonts w:eastAsia="Times New Roman" w:cs="Times New Roman"/>
          <w:bCs/>
        </w:rPr>
        <w:t>με θέμα: «Προστα</w:t>
      </w:r>
      <w:r>
        <w:rPr>
          <w:rFonts w:eastAsia="Times New Roman" w:cs="Times New Roman"/>
          <w:bCs/>
        </w:rPr>
        <w:t>σία ακινήτων αξίας έως 300.000 ευρώ από πλειστηριασμούς»</w:t>
      </w:r>
      <w:r>
        <w:rPr>
          <w:rFonts w:eastAsia="Times New Roman" w:cs="Times New Roman"/>
          <w:bCs/>
        </w:rPr>
        <w:t>,</w:t>
      </w:r>
      <w:r>
        <w:rPr>
          <w:rFonts w:eastAsia="Times New Roman" w:cs="Times New Roman"/>
          <w:bCs/>
        </w:rPr>
        <w:t xml:space="preserve"> δεν συζητείται λόγω αναρμοδιότητας. Αρμόδιο είναι το Υπουργείο Οικονομίας και Ανάπτυξης. </w:t>
      </w:r>
    </w:p>
    <w:p w14:paraId="04AA0CDC" w14:textId="77777777" w:rsidR="00A80E5B" w:rsidRDefault="003627BB">
      <w:pPr>
        <w:spacing w:after="0" w:line="600" w:lineRule="auto"/>
        <w:ind w:firstLine="720"/>
        <w:jc w:val="both"/>
        <w:rPr>
          <w:rFonts w:eastAsia="Times New Roman" w:cs="Times New Roman"/>
        </w:rPr>
      </w:pPr>
      <w:r>
        <w:rPr>
          <w:rFonts w:eastAsia="Times New Roman" w:cs="Times New Roman"/>
        </w:rPr>
        <w:t xml:space="preserve">Η δεύτερη με αριθμό 259/10-11-2017 επίκαιρη ερώτηση δεύτερου κύκλου </w:t>
      </w:r>
      <w:r>
        <w:rPr>
          <w:rFonts w:eastAsia="Times New Roman" w:cs="Times New Roman"/>
        </w:rPr>
        <w:t>(Β</w:t>
      </w:r>
      <w:r>
        <w:rPr>
          <w:rFonts w:eastAsia="Times New Roman" w:cs="Times New Roman"/>
        </w:rPr>
        <w:t>΄</w:t>
      </w:r>
      <w:r>
        <w:rPr>
          <w:rFonts w:eastAsia="Times New Roman" w:cs="Times New Roman"/>
        </w:rPr>
        <w:t xml:space="preserve">) </w:t>
      </w:r>
      <w:r>
        <w:rPr>
          <w:rFonts w:eastAsia="Times New Roman" w:cs="Times New Roman"/>
        </w:rPr>
        <w:t>του Βουλευτή Α΄ Θεσσαλονίκης της Έν</w:t>
      </w:r>
      <w:r>
        <w:rPr>
          <w:rFonts w:eastAsia="Times New Roman" w:cs="Times New Roman"/>
        </w:rPr>
        <w:t xml:space="preserve">ωσης </w:t>
      </w:r>
      <w:r>
        <w:rPr>
          <w:rFonts w:eastAsia="Times New Roman" w:cs="Times New Roman"/>
        </w:rPr>
        <w:lastRenderedPageBreak/>
        <w:t xml:space="preserve">Κεντρώων κ. </w:t>
      </w:r>
      <w:r>
        <w:rPr>
          <w:rFonts w:eastAsia="Times New Roman" w:cs="Times New Roman"/>
          <w:bCs/>
        </w:rPr>
        <w:t xml:space="preserve">Ιωάννη </w:t>
      </w:r>
      <w:proofErr w:type="spellStart"/>
      <w:r>
        <w:rPr>
          <w:rFonts w:eastAsia="Times New Roman" w:cs="Times New Roman"/>
          <w:bCs/>
        </w:rPr>
        <w:t>Σαρίδη</w:t>
      </w:r>
      <w:proofErr w:type="spellEnd"/>
      <w:r>
        <w:rPr>
          <w:rFonts w:eastAsia="Times New Roman" w:cs="Times New Roman"/>
          <w:bCs/>
        </w:rPr>
        <w:t xml:space="preserve"> </w:t>
      </w:r>
      <w:r>
        <w:rPr>
          <w:rFonts w:eastAsia="Times New Roman" w:cs="Times New Roman"/>
        </w:rPr>
        <w:t xml:space="preserve">προς τον Υπουργό </w:t>
      </w:r>
      <w:r>
        <w:rPr>
          <w:rFonts w:eastAsia="Times New Roman" w:cs="Times New Roman"/>
          <w:bCs/>
        </w:rPr>
        <w:t xml:space="preserve">Παιδείας, Έρευνας και Θρησκευμάτων, </w:t>
      </w:r>
      <w:r>
        <w:rPr>
          <w:rFonts w:eastAsia="Times New Roman" w:cs="Times New Roman"/>
        </w:rPr>
        <w:t>με θέμα: «Δυσλειτουργία του Ελληνικού Ανοικτού Πανεπιστημίου (ΕΑΠ)»</w:t>
      </w:r>
      <w:r>
        <w:rPr>
          <w:rFonts w:eastAsia="Times New Roman" w:cs="Times New Roman"/>
        </w:rPr>
        <w:t>,</w:t>
      </w:r>
      <w:r>
        <w:rPr>
          <w:rFonts w:eastAsia="Times New Roman" w:cs="Times New Roman"/>
        </w:rPr>
        <w:t xml:space="preserve"> δεν συζητείται λόγω κωλύματος του ερωτώντος Βουλευτή. </w:t>
      </w:r>
    </w:p>
    <w:p w14:paraId="04AA0CDD" w14:textId="77777777" w:rsidR="00A80E5B" w:rsidRDefault="003627BB">
      <w:pPr>
        <w:spacing w:after="0" w:line="600" w:lineRule="auto"/>
        <w:ind w:firstLine="720"/>
        <w:jc w:val="both"/>
        <w:rPr>
          <w:rFonts w:eastAsia="Times New Roman" w:cs="Times New Roman"/>
        </w:rPr>
      </w:pPr>
      <w:r>
        <w:rPr>
          <w:rFonts w:eastAsia="Times New Roman" w:cs="Times New Roman"/>
        </w:rPr>
        <w:t>Η πρώτη με αριθμό 266/10-11-2017 επίκαιρη ερώτησ</w:t>
      </w:r>
      <w:r>
        <w:rPr>
          <w:rFonts w:eastAsia="Times New Roman" w:cs="Times New Roman"/>
        </w:rPr>
        <w:t xml:space="preserve">η πρώτου κύκλου </w:t>
      </w:r>
      <w:r>
        <w:rPr>
          <w:rFonts w:eastAsia="Times New Roman" w:cs="Times New Roman"/>
        </w:rPr>
        <w:t>(Β</w:t>
      </w:r>
      <w:r>
        <w:rPr>
          <w:rFonts w:eastAsia="Times New Roman" w:cs="Times New Roman"/>
        </w:rPr>
        <w:t>΄</w:t>
      </w:r>
      <w:r>
        <w:rPr>
          <w:rFonts w:eastAsia="Times New Roman" w:cs="Times New Roman"/>
        </w:rPr>
        <w:t>)</w:t>
      </w:r>
      <w:r>
        <w:rPr>
          <w:rFonts w:eastAsia="Times New Roman" w:cs="Times New Roman"/>
        </w:rPr>
        <w:t xml:space="preserve"> </w:t>
      </w:r>
      <w:r>
        <w:rPr>
          <w:rFonts w:eastAsia="Times New Roman" w:cs="Times New Roman"/>
        </w:rPr>
        <w:t xml:space="preserve">του Βουλευτή Χαλκιδικής της Νέας Δημοκρατίας κ. </w:t>
      </w:r>
      <w:r>
        <w:rPr>
          <w:rFonts w:eastAsia="Times New Roman" w:cs="Times New Roman"/>
          <w:bCs/>
        </w:rPr>
        <w:t xml:space="preserve">Γεωργίου </w:t>
      </w:r>
      <w:proofErr w:type="spellStart"/>
      <w:r>
        <w:rPr>
          <w:rFonts w:eastAsia="Times New Roman" w:cs="Times New Roman"/>
          <w:bCs/>
        </w:rPr>
        <w:t>Βαγιωνά</w:t>
      </w:r>
      <w:proofErr w:type="spellEnd"/>
      <w:r>
        <w:rPr>
          <w:rFonts w:eastAsia="Times New Roman" w:cs="Times New Roman"/>
          <w:bCs/>
        </w:rPr>
        <w:t xml:space="preserve"> </w:t>
      </w:r>
      <w:r>
        <w:rPr>
          <w:rFonts w:eastAsia="Times New Roman" w:cs="Times New Roman"/>
        </w:rPr>
        <w:t>προς τον Υπουργό</w:t>
      </w:r>
      <w:r>
        <w:rPr>
          <w:rFonts w:eastAsia="Times New Roman" w:cs="Times New Roman"/>
          <w:bCs/>
        </w:rPr>
        <w:t xml:space="preserve"> Παιδείας, Έρευνας και Θρησκευμάτων, </w:t>
      </w:r>
      <w:r>
        <w:rPr>
          <w:rFonts w:eastAsia="Times New Roman" w:cs="Times New Roman"/>
        </w:rPr>
        <w:t>με θέμα: «Καίριες ελλείψεις καθηγητών στα σχολεία της Χαλκιδικής»</w:t>
      </w:r>
      <w:r>
        <w:rPr>
          <w:rFonts w:eastAsia="Times New Roman" w:cs="Times New Roman"/>
        </w:rPr>
        <w:t>,</w:t>
      </w:r>
      <w:r>
        <w:rPr>
          <w:rFonts w:eastAsia="Times New Roman" w:cs="Times New Roman"/>
        </w:rPr>
        <w:t xml:space="preserve"> δεν συζητείται λόγω κωλύματος του ερωτώντος Βουλευ</w:t>
      </w:r>
      <w:r>
        <w:rPr>
          <w:rFonts w:eastAsia="Times New Roman" w:cs="Times New Roman"/>
        </w:rPr>
        <w:t xml:space="preserve">τή. </w:t>
      </w:r>
    </w:p>
    <w:p w14:paraId="04AA0CDE" w14:textId="77777777" w:rsidR="00A80E5B" w:rsidRDefault="003627BB">
      <w:pPr>
        <w:spacing w:after="0" w:line="600" w:lineRule="auto"/>
        <w:ind w:firstLine="720"/>
        <w:jc w:val="both"/>
        <w:rPr>
          <w:rFonts w:eastAsia="Times New Roman"/>
          <w:szCs w:val="24"/>
        </w:rPr>
      </w:pPr>
      <w:r>
        <w:rPr>
          <w:rFonts w:eastAsia="Times New Roman"/>
          <w:szCs w:val="24"/>
        </w:rPr>
        <w:t>Κυρίες και κύριοι συνάδελφοι, θα ήθελα να ενημερώσω το Σώμα ότι ο Βουλευτής Ν</w:t>
      </w:r>
      <w:r>
        <w:rPr>
          <w:rFonts w:eastAsia="Times New Roman"/>
          <w:szCs w:val="24"/>
        </w:rPr>
        <w:t>ομού</w:t>
      </w:r>
      <w:r>
        <w:rPr>
          <w:rFonts w:eastAsia="Times New Roman"/>
          <w:szCs w:val="24"/>
        </w:rPr>
        <w:t xml:space="preserve"> Ρεθύμνου της Νέας Δημοκρατίας κ. Ιωάννης Κεφαλογιάννης ζητεί άδεια ολιγοήμερης απουσίας στο εξωτερικό, προκειμένου να μεταβεί στη Γερμανία και το Βέλγιο από 27</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w:t>
      </w:r>
      <w:r>
        <w:rPr>
          <w:rFonts w:eastAsia="Times New Roman"/>
          <w:szCs w:val="24"/>
        </w:rPr>
        <w:t>έως 30</w:t>
      </w:r>
      <w:r>
        <w:rPr>
          <w:rFonts w:eastAsia="Times New Roman"/>
          <w:szCs w:val="24"/>
        </w:rPr>
        <w:t>-</w:t>
      </w:r>
      <w:r>
        <w:rPr>
          <w:rFonts w:eastAsia="Times New Roman"/>
          <w:szCs w:val="24"/>
        </w:rPr>
        <w:t>11</w:t>
      </w:r>
      <w:r>
        <w:rPr>
          <w:rFonts w:eastAsia="Times New Roman"/>
          <w:szCs w:val="24"/>
        </w:rPr>
        <w:t>-</w:t>
      </w:r>
      <w:r>
        <w:rPr>
          <w:rFonts w:eastAsia="Times New Roman"/>
          <w:szCs w:val="24"/>
        </w:rPr>
        <w:t>2017 για προσωπικούς λόγους. Η Βουλή εγκρίνει;</w:t>
      </w:r>
    </w:p>
    <w:p w14:paraId="04AA0CDF" w14:textId="77777777" w:rsidR="00A80E5B" w:rsidRDefault="003627BB">
      <w:pPr>
        <w:spacing w:after="0"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04AA0CE0" w14:textId="77777777" w:rsidR="00A80E5B" w:rsidRDefault="003627BB">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04AA0CE1" w14:textId="77777777" w:rsidR="00A80E5B" w:rsidRDefault="003627BB">
      <w:pPr>
        <w:spacing w:after="0" w:line="600" w:lineRule="auto"/>
        <w:ind w:firstLine="720"/>
        <w:jc w:val="both"/>
        <w:rPr>
          <w:rFonts w:eastAsia="Times New Roman"/>
          <w:szCs w:val="24"/>
        </w:rPr>
      </w:pPr>
      <w:r>
        <w:rPr>
          <w:rFonts w:eastAsia="Times New Roman"/>
          <w:bCs/>
          <w:shd w:val="clear" w:color="auto" w:fill="FFFFFF"/>
        </w:rPr>
        <w:lastRenderedPageBreak/>
        <w:t xml:space="preserve">Επίσης, </w:t>
      </w:r>
      <w:r>
        <w:rPr>
          <w:rFonts w:eastAsia="Times New Roman"/>
          <w:szCs w:val="24"/>
        </w:rPr>
        <w:t xml:space="preserve">η Βουλευτής Β΄ Αθηνών της Νέας Δημοκρατίας </w:t>
      </w:r>
      <w:r>
        <w:rPr>
          <w:rFonts w:eastAsia="Times New Roman"/>
          <w:szCs w:val="24"/>
        </w:rPr>
        <w:t>κ.</w:t>
      </w:r>
      <w:r>
        <w:rPr>
          <w:rFonts w:eastAsia="Times New Roman"/>
          <w:szCs w:val="24"/>
        </w:rPr>
        <w:t xml:space="preserve">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w:t>
      </w:r>
      <w:r>
        <w:rPr>
          <w:rFonts w:eastAsia="Times New Roman"/>
          <w:szCs w:val="24"/>
        </w:rPr>
        <w:t xml:space="preserve"> ζητεί άδεια ολιγοήμερης απουσίας στο εξωτερικό, προκειμένου να μεταβεί στη Γαλλία από 27</w:t>
      </w:r>
      <w:r>
        <w:rPr>
          <w:rFonts w:eastAsia="Times New Roman"/>
          <w:szCs w:val="24"/>
        </w:rPr>
        <w:t>-</w:t>
      </w:r>
      <w:r>
        <w:rPr>
          <w:rFonts w:eastAsia="Times New Roman"/>
          <w:szCs w:val="24"/>
        </w:rPr>
        <w:t>11</w:t>
      </w:r>
      <w:r>
        <w:rPr>
          <w:rFonts w:eastAsia="Times New Roman"/>
          <w:szCs w:val="24"/>
        </w:rPr>
        <w:t>-</w:t>
      </w:r>
      <w:r>
        <w:rPr>
          <w:rFonts w:eastAsia="Times New Roman"/>
          <w:szCs w:val="24"/>
        </w:rPr>
        <w:t>2017 έως 1</w:t>
      </w:r>
      <w:r>
        <w:rPr>
          <w:rFonts w:eastAsia="Times New Roman"/>
          <w:szCs w:val="24"/>
        </w:rPr>
        <w:t>-</w:t>
      </w:r>
      <w:r>
        <w:rPr>
          <w:rFonts w:eastAsia="Times New Roman"/>
          <w:szCs w:val="24"/>
        </w:rPr>
        <w:t>12</w:t>
      </w:r>
      <w:r>
        <w:rPr>
          <w:rFonts w:eastAsia="Times New Roman"/>
          <w:szCs w:val="24"/>
        </w:rPr>
        <w:t>-</w:t>
      </w:r>
      <w:r>
        <w:rPr>
          <w:rFonts w:eastAsia="Times New Roman"/>
          <w:szCs w:val="24"/>
        </w:rPr>
        <w:t>2017 για επαγγελματικούς λόγους. Η Βουλή εγκρίνει;</w:t>
      </w:r>
    </w:p>
    <w:p w14:paraId="04AA0CE2" w14:textId="77777777" w:rsidR="00A80E5B" w:rsidRDefault="003627BB">
      <w:pPr>
        <w:spacing w:after="0" w:line="600" w:lineRule="auto"/>
        <w:ind w:firstLine="720"/>
        <w:jc w:val="both"/>
        <w:rPr>
          <w:rFonts w:eastAsia="Times New Roman"/>
          <w:szCs w:val="24"/>
        </w:rPr>
      </w:pPr>
      <w:r>
        <w:rPr>
          <w:rFonts w:eastAsia="Times New Roman"/>
          <w:b/>
          <w:szCs w:val="24"/>
        </w:rPr>
        <w:t>ΟΛ</w:t>
      </w:r>
      <w:r>
        <w:rPr>
          <w:rFonts w:eastAsia="Times New Roman"/>
          <w:b/>
          <w:szCs w:val="24"/>
        </w:rPr>
        <w:t xml:space="preserve">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04AA0CE3" w14:textId="77777777" w:rsidR="00A80E5B" w:rsidRDefault="003627BB">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w:t>
      </w:r>
      <w:r>
        <w:rPr>
          <w:rFonts w:eastAsia="Times New Roman"/>
          <w:szCs w:val="24"/>
        </w:rPr>
        <w:t xml:space="preserve">τη ζητηθείσα άδεια. </w:t>
      </w:r>
    </w:p>
    <w:p w14:paraId="04AA0CE4" w14:textId="77777777" w:rsidR="00A80E5B" w:rsidRDefault="003627BB">
      <w:pPr>
        <w:spacing w:after="0" w:line="600" w:lineRule="auto"/>
        <w:ind w:firstLine="720"/>
        <w:jc w:val="both"/>
        <w:rPr>
          <w:rFonts w:eastAsia="Times New Roman" w:cs="Times New Roman"/>
          <w:bCs/>
        </w:rPr>
      </w:pPr>
      <w:r>
        <w:rPr>
          <w:rFonts w:eastAsia="Times New Roman" w:cs="Times New Roman"/>
          <w:bCs/>
        </w:rPr>
        <w:t>Π</w:t>
      </w:r>
      <w:r>
        <w:rPr>
          <w:rFonts w:eastAsia="Times New Roman" w:cs="Times New Roman"/>
          <w:bCs/>
        </w:rPr>
        <w:t xml:space="preserve">ροχωρούμε στην τέταρτη με αριθμό 258/10-11-2017 επίκαιρη ερώτηση πρώτου κύκλου </w:t>
      </w:r>
      <w:r>
        <w:rPr>
          <w:rFonts w:eastAsia="Times New Roman" w:cs="Times New Roman"/>
          <w:bCs/>
        </w:rPr>
        <w:t>(Β΄)</w:t>
      </w:r>
      <w:r>
        <w:rPr>
          <w:rFonts w:eastAsia="Times New Roman" w:cs="Times New Roman"/>
          <w:bCs/>
        </w:rPr>
        <w:t xml:space="preserve"> </w:t>
      </w:r>
      <w:r>
        <w:rPr>
          <w:rFonts w:eastAsia="Times New Roman" w:cs="Times New Roman"/>
          <w:bCs/>
        </w:rPr>
        <w:t>του Βουλευτή Σερρών της Ένωσης Κεντρώων κ. Αναστασίου Μεγαλομύστακα προς τον Υπουργό Παιδείας, Έρευνας και Θρησκευμάτων,</w:t>
      </w:r>
      <w:r>
        <w:rPr>
          <w:rFonts w:eastAsia="Times New Roman" w:cs="Times New Roman"/>
          <w:b/>
        </w:rPr>
        <w:t xml:space="preserve"> </w:t>
      </w:r>
      <w:r>
        <w:rPr>
          <w:rFonts w:eastAsia="Times New Roman" w:cs="Times New Roman"/>
          <w:bCs/>
        </w:rPr>
        <w:t xml:space="preserve">με θέμα: «Αναζητούνται </w:t>
      </w:r>
      <w:r>
        <w:rPr>
          <w:rFonts w:eastAsia="Times New Roman" w:cs="Times New Roman"/>
          <w:bCs/>
        </w:rPr>
        <w:t>μουσικοί στο Μουσικό Σχολείο Σερρών».</w:t>
      </w:r>
    </w:p>
    <w:p w14:paraId="04AA0CE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Μεγαλομύστακα, έχετε τον λόγο. </w:t>
      </w:r>
    </w:p>
    <w:p w14:paraId="04AA0CE6"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Κύριε Υπουργέ, ερχόμαστε σήμερα να συζητήσουμε μια ερώτηση, που είχα καταθέσει και στις 6 αυτού του μήνα. Ωστόσο, λόγω κωλύματος</w:t>
      </w:r>
      <w:r>
        <w:rPr>
          <w:rFonts w:eastAsia="Times New Roman"/>
          <w:szCs w:val="24"/>
        </w:rPr>
        <w:t>,</w:t>
      </w:r>
      <w:r>
        <w:rPr>
          <w:rFonts w:eastAsia="Times New Roman"/>
          <w:szCs w:val="24"/>
        </w:rPr>
        <w:t xml:space="preserve"> δεν μπόρεσα να παραβρεθώ εδώ. Την ίδια μέρα, ωστόσο, συζητήθηκε ερώτηση του κ</w:t>
      </w:r>
      <w:r>
        <w:rPr>
          <w:rFonts w:eastAsia="Times New Roman"/>
          <w:szCs w:val="24"/>
        </w:rPr>
        <w:t>.</w:t>
      </w:r>
      <w:r>
        <w:rPr>
          <w:rFonts w:eastAsia="Times New Roman"/>
          <w:szCs w:val="24"/>
        </w:rPr>
        <w:t xml:space="preserve"> Βαρεμένου για ανάλογο θέμα για το Μουσικό Σχολείο Αγρινίου.</w:t>
      </w:r>
    </w:p>
    <w:p w14:paraId="04AA0CE7"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lastRenderedPageBreak/>
        <w:t>Δυστυχώς, οι απαντήσεις που δώσατε</w:t>
      </w:r>
      <w:r>
        <w:rPr>
          <w:rFonts w:eastAsia="Times New Roman"/>
          <w:szCs w:val="24"/>
        </w:rPr>
        <w:t>,</w:t>
      </w:r>
      <w:r>
        <w:rPr>
          <w:rFonts w:eastAsia="Times New Roman"/>
          <w:szCs w:val="24"/>
        </w:rPr>
        <w:t xml:space="preserve"> δεν μας καλύπτουν πλήρως, όπως και τα μέτρα που πήρατε από εκεί και ύστερα. Καθώ</w:t>
      </w:r>
      <w:r>
        <w:rPr>
          <w:rFonts w:eastAsia="Times New Roman"/>
          <w:szCs w:val="24"/>
        </w:rPr>
        <w:t>ς οι ελλείψεις σε διδακτικό προσωπικό συνεχίζονται, η λειτουργία του Μουσικού Σχολείου Σερρών μπορεί να χαρακτηριστεί και ως υπολειτουργία, δυστυχώς, καθώς υπάρχουν πάρα πολλά κενά ακόμη και δεν πρέπει να στερούμε το δικαίωμα των παιδιών προς τη μάθηση.</w:t>
      </w:r>
    </w:p>
    <w:p w14:paraId="04AA0CE8"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Λε</w:t>
      </w:r>
      <w:r>
        <w:rPr>
          <w:rFonts w:eastAsia="Times New Roman"/>
          <w:szCs w:val="24"/>
        </w:rPr>
        <w:t>ίπουν πάρα πολλοί -επαναλαμβάνω- εκπαιδευτικοί από το Μουσικό Σχολείο Σερρών σε βασικά μαθήματα κι έτσι</w:t>
      </w:r>
      <w:r>
        <w:rPr>
          <w:rFonts w:eastAsia="Times New Roman"/>
          <w:szCs w:val="24"/>
        </w:rPr>
        <w:t>,</w:t>
      </w:r>
      <w:r>
        <w:rPr>
          <w:rFonts w:eastAsia="Times New Roman"/>
          <w:szCs w:val="24"/>
        </w:rPr>
        <w:t xml:space="preserve"> δημιουργούνται κενά σε όργανα, όπως ο ταμπουράς, το λαούτο, η βιόλα, το κανονάκι, που το καλύψατε με έναν αναπληρωτή εκπαιδευτικό, το κλαρίνο, το βιολί</w:t>
      </w:r>
      <w:r>
        <w:rPr>
          <w:rFonts w:eastAsia="Times New Roman"/>
          <w:szCs w:val="24"/>
        </w:rPr>
        <w:t xml:space="preserve"> και άλλα όργανα</w:t>
      </w:r>
      <w:r>
        <w:rPr>
          <w:rFonts w:eastAsia="Times New Roman"/>
          <w:szCs w:val="24"/>
        </w:rPr>
        <w:t>,</w:t>
      </w:r>
      <w:r>
        <w:rPr>
          <w:rFonts w:eastAsia="Times New Roman"/>
          <w:szCs w:val="24"/>
        </w:rPr>
        <w:t xml:space="preserve"> τόσο της παραδοσιακής</w:t>
      </w:r>
      <w:r>
        <w:rPr>
          <w:rFonts w:eastAsia="Times New Roman"/>
          <w:szCs w:val="24"/>
        </w:rPr>
        <w:t>,</w:t>
      </w:r>
      <w:r>
        <w:rPr>
          <w:rFonts w:eastAsia="Times New Roman"/>
          <w:szCs w:val="24"/>
        </w:rPr>
        <w:t xml:space="preserve"> όσο και της κλασικής τέχνης.</w:t>
      </w:r>
    </w:p>
    <w:p w14:paraId="04AA0CE9"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Οι συζητήσεις που έχουμε κάνει</w:t>
      </w:r>
      <w:r>
        <w:rPr>
          <w:rFonts w:eastAsia="Times New Roman"/>
          <w:szCs w:val="24"/>
        </w:rPr>
        <w:t>,</w:t>
      </w:r>
      <w:r>
        <w:rPr>
          <w:rFonts w:eastAsia="Times New Roman"/>
          <w:szCs w:val="24"/>
        </w:rPr>
        <w:t xml:space="preserve"> τόσο με τη Διεύθυνση του Σχολείου</w:t>
      </w:r>
      <w:r>
        <w:rPr>
          <w:rFonts w:eastAsia="Times New Roman"/>
          <w:szCs w:val="24"/>
        </w:rPr>
        <w:t>,</w:t>
      </w:r>
      <w:r>
        <w:rPr>
          <w:rFonts w:eastAsia="Times New Roman"/>
          <w:szCs w:val="24"/>
        </w:rPr>
        <w:t xml:space="preserve"> όσο και με μαθητές και γονείς από το Μουσικό Σχολείο</w:t>
      </w:r>
      <w:r>
        <w:rPr>
          <w:rFonts w:eastAsia="Times New Roman"/>
          <w:szCs w:val="24"/>
        </w:rPr>
        <w:t>,</w:t>
      </w:r>
      <w:r>
        <w:rPr>
          <w:rFonts w:eastAsia="Times New Roman"/>
          <w:szCs w:val="24"/>
        </w:rPr>
        <w:t xml:space="preserve"> αναδεικνύουν το πρόβλημα και μας κάνουν ξεκάθαρο ότι τα μέτρα που</w:t>
      </w:r>
      <w:r>
        <w:rPr>
          <w:rFonts w:eastAsia="Times New Roman"/>
          <w:szCs w:val="24"/>
        </w:rPr>
        <w:t xml:space="preserve"> πήρατε και οι τοποθετήσεις κάποιων εκπαιδευτικών με συμβάσεις δεν αρκούν. Οι πενήντα ώρες δεν είναι αρκετές. Οι ανάγκες είναι κοντά στις διακόσιες ώρες διδακτικών ωρών. </w:t>
      </w:r>
    </w:p>
    <w:p w14:paraId="04AA0CEA"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lastRenderedPageBreak/>
        <w:t xml:space="preserve">Μάλιστα, αυτήν τη στιγμή οι εκπαιδευτικοί δουλεύουν </w:t>
      </w:r>
      <w:r>
        <w:rPr>
          <w:rFonts w:eastAsia="Times New Roman"/>
          <w:szCs w:val="24"/>
        </w:rPr>
        <w:t>«</w:t>
      </w:r>
      <w:r>
        <w:rPr>
          <w:rFonts w:eastAsia="Times New Roman"/>
          <w:szCs w:val="24"/>
        </w:rPr>
        <w:t xml:space="preserve">στο κόκκινο» και κάνουν συνεχώς </w:t>
      </w:r>
      <w:r>
        <w:rPr>
          <w:rFonts w:eastAsia="Times New Roman"/>
          <w:szCs w:val="24"/>
        </w:rPr>
        <w:t>πεντάωρες υπερωρίες. Ξέρετε πολύ καλά ότι ένα σχολείο δεν αποτελεί φάμπρικα και ότι όταν ένας εκπαιδευτικός έχει τόσο φορτωμένο πρόγραμμα, το πιο πιθανό είναι να μην αποδώσει με τους ρυθμούς που πρέπει στο εκπαιδευτικό του έργο.</w:t>
      </w:r>
    </w:p>
    <w:p w14:paraId="04AA0CEB"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Επομένως, θα θέλαμε να ρωτή</w:t>
      </w:r>
      <w:r>
        <w:rPr>
          <w:rFonts w:eastAsia="Times New Roman"/>
          <w:szCs w:val="24"/>
        </w:rPr>
        <w:t>σουμε αν προτίθεστε να καλύψετε απόλυτα τις ανάγκες σε διδακτικό προσωπικό, που έχει το Μουσικό Σχολείο Σερρών, αλλά και τα υπόλοιπα Μουσικά Σχολεία της χώρας μας.</w:t>
      </w:r>
    </w:p>
    <w:p w14:paraId="04AA0CEC"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Σας ευχαριστώ πολύ.</w:t>
      </w:r>
    </w:p>
    <w:p w14:paraId="04AA0CED"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Υπουργέ, έχετε τον λόγ</w:t>
      </w:r>
      <w:r>
        <w:rPr>
          <w:rFonts w:eastAsia="Times New Roman"/>
          <w:szCs w:val="24"/>
        </w:rPr>
        <w:t>ο.</w:t>
      </w:r>
    </w:p>
    <w:p w14:paraId="04AA0CEE"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Δεν θα αντιδικήσω με τον συνάδελφο ως προς τη σημασία των Μουσικών Σχολείων. Ελπίζω να δέχεστε κι εσείς ότι έχουμε κάνει πραγματικά εντυπωσιακές κινήσεις ως προς τη στελέχωση και των </w:t>
      </w:r>
      <w:r>
        <w:rPr>
          <w:rFonts w:eastAsia="Times New Roman"/>
          <w:szCs w:val="24"/>
        </w:rPr>
        <w:t>Καλλιτεχνικών και των Μουσικών Σχολείων.</w:t>
      </w:r>
    </w:p>
    <w:p w14:paraId="04AA0CEF"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lastRenderedPageBreak/>
        <w:t xml:space="preserve">Να σας υπενθυμίσω ότι για τη φετινή χρονιά έχουμε προχωρήσει για τη δευτεροβάθμια εκπαίδευση στα </w:t>
      </w:r>
      <w:r>
        <w:rPr>
          <w:rFonts w:eastAsia="Times New Roman"/>
          <w:szCs w:val="24"/>
        </w:rPr>
        <w:t>κ</w:t>
      </w:r>
      <w:r>
        <w:rPr>
          <w:rFonts w:eastAsia="Times New Roman"/>
          <w:szCs w:val="24"/>
        </w:rPr>
        <w:t xml:space="preserve">αλλιτεχνικά </w:t>
      </w:r>
      <w:r>
        <w:rPr>
          <w:rFonts w:eastAsia="Times New Roman"/>
          <w:szCs w:val="24"/>
        </w:rPr>
        <w:t>σ</w:t>
      </w:r>
      <w:r>
        <w:rPr>
          <w:rFonts w:eastAsia="Times New Roman"/>
          <w:szCs w:val="24"/>
        </w:rPr>
        <w:t>χολεία σε δύο χιλιάδες εννιακόσιες έξι, δηλαδή σχεδόν τρεις χιλιάδες, προσλήψεις και σε τετρακόσιες τριά</w:t>
      </w:r>
      <w:r>
        <w:rPr>
          <w:rFonts w:eastAsia="Times New Roman"/>
          <w:szCs w:val="24"/>
        </w:rPr>
        <w:t xml:space="preserve">ντα πέντε προσλήψεις ειδικά για τα </w:t>
      </w:r>
      <w:r>
        <w:rPr>
          <w:rFonts w:eastAsia="Times New Roman"/>
          <w:szCs w:val="24"/>
        </w:rPr>
        <w:t>μ</w:t>
      </w:r>
      <w:r>
        <w:rPr>
          <w:rFonts w:eastAsia="Times New Roman"/>
          <w:szCs w:val="24"/>
        </w:rPr>
        <w:t xml:space="preserve">ουσικά </w:t>
      </w:r>
      <w:r>
        <w:rPr>
          <w:rFonts w:eastAsia="Times New Roman"/>
          <w:szCs w:val="24"/>
        </w:rPr>
        <w:t>σ</w:t>
      </w:r>
      <w:r>
        <w:rPr>
          <w:rFonts w:eastAsia="Times New Roman"/>
          <w:szCs w:val="24"/>
        </w:rPr>
        <w:t>χολεία.</w:t>
      </w:r>
    </w:p>
    <w:p w14:paraId="04AA0CF0"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Τώρα γνωρίζετε κι εσείς ότι οι προσλήψεις αυτών των ανθρώπων είναι πάντοτε δύσκολες, γιατί εξαρτάται από το πόσα παιδιά ζητάνε τη διδασκαλία του συγκεκριμένου οργάνου. Μέσα, λοιπόν, στο πολύ στενό </w:t>
      </w:r>
      <w:r>
        <w:rPr>
          <w:rFonts w:eastAsia="Times New Roman"/>
          <w:szCs w:val="24"/>
        </w:rPr>
        <w:t>δημοσιονομικό πλαίσιο που κινούμαστε</w:t>
      </w:r>
      <w:r>
        <w:rPr>
          <w:rFonts w:eastAsia="Times New Roman"/>
          <w:szCs w:val="24"/>
        </w:rPr>
        <w:t>,</w:t>
      </w:r>
      <w:r>
        <w:rPr>
          <w:rFonts w:eastAsia="Times New Roman"/>
          <w:szCs w:val="24"/>
        </w:rPr>
        <w:t xml:space="preserve"> θέλουμε να είναι ένας επαρκής αριθμός παιδιών, ώστε οι καθηγητές να παίζουν και τον παιδαγωγικό ρόλο</w:t>
      </w:r>
      <w:r>
        <w:rPr>
          <w:rFonts w:eastAsia="Times New Roman"/>
          <w:szCs w:val="24"/>
        </w:rPr>
        <w:t>,</w:t>
      </w:r>
      <w:r>
        <w:rPr>
          <w:rFonts w:eastAsia="Times New Roman"/>
          <w:szCs w:val="24"/>
        </w:rPr>
        <w:t xml:space="preserve"> που πρέπει να παίξουν.</w:t>
      </w:r>
    </w:p>
    <w:p w14:paraId="04AA0CF1"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Στο σημείο αυτό θα ήθελα να σας διαβάσω τις συγκεκριμένες προσλήψεις που κάναμε στο Μουσικό Σ</w:t>
      </w:r>
      <w:r>
        <w:rPr>
          <w:rFonts w:eastAsia="Times New Roman"/>
          <w:szCs w:val="24"/>
        </w:rPr>
        <w:t xml:space="preserve">χολείο Σερρών: έναν αναπληρωτή μειωμένου ωραρίου για μουσική εκπαίδευση ακορντεόν, ένα άτομο για παραδοσιακό βιολί, ένα για βιολοντσέλο, ένα για θεωρητικά μαθήματα ευρωπαϊκής μουσικής, όπως μου ζητάτε και ζητήσατε για το βιολί, ένα για το κοντραμπάσο, ένα </w:t>
      </w:r>
      <w:r>
        <w:rPr>
          <w:rFonts w:eastAsia="Times New Roman"/>
          <w:szCs w:val="24"/>
        </w:rPr>
        <w:t xml:space="preserve">άτομο για παραδοσιακά κρουστά, ένα άτομο για τρίχορδο μπουζούκι, ένα άτομο για </w:t>
      </w:r>
      <w:proofErr w:type="spellStart"/>
      <w:r>
        <w:rPr>
          <w:rFonts w:eastAsia="Times New Roman"/>
          <w:szCs w:val="24"/>
        </w:rPr>
        <w:t>όμποε</w:t>
      </w:r>
      <w:proofErr w:type="spellEnd"/>
      <w:r>
        <w:rPr>
          <w:rFonts w:eastAsia="Times New Roman"/>
          <w:szCs w:val="24"/>
        </w:rPr>
        <w:t>, ένα για ούτι, ένα για σαντούρι, ένα για σαξόφωνο, ένα για τρομπέτα κι ένα για κανονάκι.</w:t>
      </w:r>
    </w:p>
    <w:p w14:paraId="04AA0CF2"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r>
        <w:rPr>
          <w:rFonts w:eastAsia="Times New Roman"/>
          <w:szCs w:val="24"/>
        </w:rPr>
        <w:t>)</w:t>
      </w:r>
    </w:p>
    <w:p w14:paraId="04AA0CF3"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Όπως σας είπα, δεν έχω αμφιβολία ότι αυτά που λέτε μπορεί να ισχύουν. Να ξέρετε, όμως, ότι ένα τμήμα όσων ζητάτε έχει ήδη ικανοποιηθεί και έχουμε ένα πρόβλημα που έχει έμμεση σχέση με το δικό σας σχολείο. Πάρα πολλές φορές οι συνάδελφοι αυτοί, επειδή ακρ</w:t>
      </w:r>
      <w:r>
        <w:rPr>
          <w:rFonts w:eastAsia="Times New Roman"/>
          <w:szCs w:val="24"/>
        </w:rPr>
        <w:t>ιβώς είναι μειωμένου ωραρίου, αρνούνται να πάνε στην υπηρεσία. Εννοώ ότι δεν δέχονται την πρόσληψή τους και</w:t>
      </w:r>
      <w:r>
        <w:rPr>
          <w:rFonts w:eastAsia="Times New Roman"/>
          <w:szCs w:val="24"/>
        </w:rPr>
        <w:t>,</w:t>
      </w:r>
      <w:r>
        <w:rPr>
          <w:rFonts w:eastAsia="Times New Roman"/>
          <w:szCs w:val="24"/>
        </w:rPr>
        <w:t xml:space="preserve"> γραφειοκρατικά πάντοτε</w:t>
      </w:r>
      <w:r>
        <w:rPr>
          <w:rFonts w:eastAsia="Times New Roman"/>
          <w:szCs w:val="24"/>
        </w:rPr>
        <w:t>,</w:t>
      </w:r>
      <w:r>
        <w:rPr>
          <w:rFonts w:eastAsia="Times New Roman"/>
          <w:szCs w:val="24"/>
        </w:rPr>
        <w:t xml:space="preserve"> καθυστερεί η πρόσκληση για να έρθει κάποιο άλλο άτομο</w:t>
      </w:r>
      <w:r>
        <w:rPr>
          <w:rFonts w:eastAsia="Times New Roman"/>
          <w:szCs w:val="24"/>
        </w:rPr>
        <w:t>,</w:t>
      </w:r>
      <w:r>
        <w:rPr>
          <w:rFonts w:eastAsia="Times New Roman"/>
          <w:szCs w:val="24"/>
        </w:rPr>
        <w:t xml:space="preserve"> που ξέρει και τα λοιπά. Αυτό είναι ένα σύνηθες φαινόμενο, δυστυχώς, </w:t>
      </w:r>
      <w:r>
        <w:rPr>
          <w:rFonts w:eastAsia="Times New Roman"/>
          <w:szCs w:val="24"/>
        </w:rPr>
        <w:t>με άτομα του μειωμένου ωραρίου.</w:t>
      </w:r>
    </w:p>
    <w:p w14:paraId="04AA0CF4"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Προφανώς, όλα αυτά έχουν μια λύση προοπτικής, δηλαδή πρόσληψης ειδικού προσωπικού για τα βασικά όργανα και ωρομισθίων ή μειωμένου ωραρίου για τους υπόλοιπους. Αυτό είναι μέρος του συνολικού προβλήματος των διορισμών.</w:t>
      </w:r>
    </w:p>
    <w:p w14:paraId="04AA0CF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Ελπίζου</w:t>
      </w:r>
      <w:r>
        <w:rPr>
          <w:rFonts w:eastAsia="Times New Roman" w:cs="Times New Roman"/>
          <w:szCs w:val="24"/>
        </w:rPr>
        <w:t xml:space="preserve">με, όπως φέτος η κατάσταση είναι εξαιρετικά καλύτερη από πέρυσι, του χρόνου να είναι ακόμη πιο βελτιωμένη. </w:t>
      </w:r>
    </w:p>
    <w:p w14:paraId="04AA0CF6"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Μεγαλομύστακα, έχετε τον λόγο για τη δευτερολογία σας. </w:t>
      </w:r>
    </w:p>
    <w:p w14:paraId="04AA0CF7"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 xml:space="preserve">Κύριε Υπουργέ, </w:t>
      </w:r>
      <w:r>
        <w:rPr>
          <w:rFonts w:eastAsia="Times New Roman" w:cs="Times New Roman"/>
          <w:szCs w:val="24"/>
        </w:rPr>
        <w:t xml:space="preserve">δυστυχώς ούτε η σημερινή σας απάντηση μάς καλύπτει. Άκουσα πολύ προσεκτικά τα όσα είχατε δηλώσει στην απάντησή σας στον κ. Βαρεμένο. </w:t>
      </w:r>
    </w:p>
    <w:p w14:paraId="04AA0CF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Πραγματικά, ο χώρος της παιδείας αποτελεί έναν χώρο πάνω στον οποίο πρέπει να επενδύσουμε, χωρίς να λογαριάζουμε τα χρήματ</w:t>
      </w:r>
      <w:r>
        <w:rPr>
          <w:rFonts w:eastAsia="Times New Roman" w:cs="Times New Roman"/>
          <w:szCs w:val="24"/>
        </w:rPr>
        <w:t>α, για να έρθει αυτή η ανάπτυξη και η αλλαγή</w:t>
      </w:r>
      <w:r>
        <w:rPr>
          <w:rFonts w:eastAsia="Times New Roman" w:cs="Times New Roman"/>
          <w:szCs w:val="24"/>
        </w:rPr>
        <w:t>,</w:t>
      </w:r>
      <w:r>
        <w:rPr>
          <w:rFonts w:eastAsia="Times New Roman" w:cs="Times New Roman"/>
          <w:szCs w:val="24"/>
        </w:rPr>
        <w:t xml:space="preserve"> που ζητάμε στη χώρα μας. </w:t>
      </w:r>
    </w:p>
    <w:p w14:paraId="04AA0CF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προσωπικά</w:t>
      </w:r>
      <w:r>
        <w:rPr>
          <w:rFonts w:eastAsia="Times New Roman" w:cs="Times New Roman"/>
          <w:szCs w:val="24"/>
        </w:rPr>
        <w:t>,</w:t>
      </w:r>
      <w:r>
        <w:rPr>
          <w:rFonts w:eastAsia="Times New Roman" w:cs="Times New Roman"/>
          <w:szCs w:val="24"/>
        </w:rPr>
        <w:t xml:space="preserve"> δεν μπορώ να δεχθώ το γεγονός ότι δεν έχουμε χρήματα. Πρέπει να κάνουμε τα αδύνατα δυνατά</w:t>
      </w:r>
      <w:r>
        <w:rPr>
          <w:rFonts w:eastAsia="Times New Roman" w:cs="Times New Roman"/>
          <w:szCs w:val="24"/>
        </w:rPr>
        <w:t>,</w:t>
      </w:r>
      <w:r>
        <w:rPr>
          <w:rFonts w:eastAsia="Times New Roman" w:cs="Times New Roman"/>
          <w:szCs w:val="24"/>
        </w:rPr>
        <w:t xml:space="preserve"> για να καταφέρουμε να χρηματοδοτήσουμε αυτά τα σχολεία. Μόνος σας αναφέρατε ότ</w:t>
      </w:r>
      <w:r>
        <w:rPr>
          <w:rFonts w:eastAsia="Times New Roman" w:cs="Times New Roman"/>
          <w:szCs w:val="24"/>
        </w:rPr>
        <w:t>ι οι καθηγητές που προσλήφθηκαν είναι μειωμένου ωραρίου και είναι πολύ φυσιολογικό</w:t>
      </w:r>
      <w:r>
        <w:rPr>
          <w:rFonts w:eastAsia="Times New Roman" w:cs="Times New Roman"/>
          <w:szCs w:val="24"/>
        </w:rPr>
        <w:t>,</w:t>
      </w:r>
      <w:r>
        <w:rPr>
          <w:rFonts w:eastAsia="Times New Roman" w:cs="Times New Roman"/>
          <w:szCs w:val="24"/>
        </w:rPr>
        <w:t xml:space="preserve"> κάποιοι από αυτούς να αρνούνται να έρθουν, γιατί ενδεχομένως οικονομικά να τους είναι και ζημιογόνος η διαδικασία. Ξέρετε πολύ καλά ότι</w:t>
      </w:r>
      <w:r>
        <w:rPr>
          <w:rFonts w:eastAsia="Times New Roman" w:cs="Times New Roman"/>
          <w:szCs w:val="24"/>
        </w:rPr>
        <w:t>,</w:t>
      </w:r>
      <w:r>
        <w:rPr>
          <w:rFonts w:eastAsia="Times New Roman" w:cs="Times New Roman"/>
          <w:szCs w:val="24"/>
        </w:rPr>
        <w:t xml:space="preserve"> όταν ένας άνθρωπος θέλει να εργαστε</w:t>
      </w:r>
      <w:r>
        <w:rPr>
          <w:rFonts w:eastAsia="Times New Roman" w:cs="Times New Roman"/>
          <w:szCs w:val="24"/>
        </w:rPr>
        <w:t xml:space="preserve">ί, πρέπει να έχει και τις αντίστοιχες αποδοχές, αλλιώς θα ήταν ένας εθελοντής. </w:t>
      </w:r>
    </w:p>
    <w:p w14:paraId="04AA0CFA"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σας λέμε ότι πρέπει να υπάρχει ολοκληρωτική λύση στο πρόβλημα και αυτό γιατί όσο υπάρχουν πασαλείμματα, δη</w:t>
      </w:r>
      <w:r>
        <w:rPr>
          <w:rFonts w:eastAsia="Times New Roman" w:cs="Times New Roman"/>
          <w:szCs w:val="24"/>
        </w:rPr>
        <w:lastRenderedPageBreak/>
        <w:t xml:space="preserve">μιουργούνται ανισότητες στην εκπαίδευση που λαμβάνουν τα παιδιά </w:t>
      </w:r>
      <w:r>
        <w:rPr>
          <w:rFonts w:eastAsia="Times New Roman" w:cs="Times New Roman"/>
          <w:szCs w:val="24"/>
        </w:rPr>
        <w:t xml:space="preserve">μας και αυτό δεν το θέλετε ούτε εσείς ούτε κανείς –νομίζω- σε αυτή την Αίθουσα. </w:t>
      </w:r>
    </w:p>
    <w:p w14:paraId="04AA0CF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θα θέλαμε λίγο πιο συγκεκριμένες απαντήσεις για το αν θα εξαλειφθεί το φαινόμενο του μειωμένου ωραρίου και για το αν θα έρθουν εκπαιδευτικοί, οι οποίοι θα είναι εκεί. Σα</w:t>
      </w:r>
      <w:r>
        <w:rPr>
          <w:rFonts w:eastAsia="Times New Roman" w:cs="Times New Roman"/>
          <w:szCs w:val="24"/>
        </w:rPr>
        <w:t xml:space="preserve">ς ξαναλέω,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το να δουλεύουν </w:t>
      </w:r>
      <w:r>
        <w:rPr>
          <w:rFonts w:eastAsia="Times New Roman" w:cs="Times New Roman"/>
          <w:szCs w:val="24"/>
        </w:rPr>
        <w:t>«</w:t>
      </w:r>
      <w:r>
        <w:rPr>
          <w:rFonts w:eastAsia="Times New Roman" w:cs="Times New Roman"/>
          <w:szCs w:val="24"/>
        </w:rPr>
        <w:t>στα κόκκινα» οι εκπαιδευτικοί μόνο αρνητικά μπορεί να δημιουργήσει. Εφ’ όσον υπάρχουν οι ανάγκες, θα έπρεπε να τις καλύψουμε με μόνιμους εκπαιδευτικούς, με εκπαιδευτικούς</w:t>
      </w:r>
      <w:r>
        <w:rPr>
          <w:rFonts w:eastAsia="Times New Roman" w:cs="Times New Roman"/>
          <w:szCs w:val="24"/>
        </w:rPr>
        <w:t>,</w:t>
      </w:r>
      <w:r>
        <w:rPr>
          <w:rFonts w:eastAsia="Times New Roman" w:cs="Times New Roman"/>
          <w:szCs w:val="24"/>
        </w:rPr>
        <w:t xml:space="preserve"> που θα είναι εκεί</w:t>
      </w:r>
      <w:r>
        <w:rPr>
          <w:rFonts w:eastAsia="Times New Roman" w:cs="Times New Roman"/>
          <w:szCs w:val="24"/>
        </w:rPr>
        <w:t xml:space="preserve"> όλη τη χρονιά και θα προσφέρουν όλα τα απαραίτητα εφόδια στα παιδιά</w:t>
      </w:r>
      <w:r>
        <w:rPr>
          <w:rFonts w:eastAsia="Times New Roman" w:cs="Times New Roman"/>
          <w:szCs w:val="24"/>
        </w:rPr>
        <w:t>,</w:t>
      </w:r>
      <w:r>
        <w:rPr>
          <w:rFonts w:eastAsia="Times New Roman" w:cs="Times New Roman"/>
          <w:szCs w:val="24"/>
        </w:rPr>
        <w:t xml:space="preserve"> που τόσο το έχουν ανάγκη. </w:t>
      </w:r>
    </w:p>
    <w:p w14:paraId="04AA0CF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επιλογή τού να πάει ένα παιδί σε ένα μουσικό σχολείο δεν είναι απλή. Είναι κάτι το οποίο θα δώσει αργότερα μεγάλα οφέλη στην κοινωνία μας και πρέπει εμείς </w:t>
      </w:r>
      <w:r>
        <w:rPr>
          <w:rFonts w:eastAsia="Times New Roman" w:cs="Times New Roman"/>
          <w:szCs w:val="24"/>
        </w:rPr>
        <w:t>αυτό να τους το διασφαλίσουμε. Δεν μπορούμε να πορευόμαστε με μισές λύσεις</w:t>
      </w:r>
      <w:r>
        <w:rPr>
          <w:rFonts w:eastAsia="Times New Roman" w:cs="Times New Roman"/>
          <w:szCs w:val="24"/>
        </w:rPr>
        <w:t>,</w:t>
      </w:r>
      <w:r>
        <w:rPr>
          <w:rFonts w:eastAsia="Times New Roman" w:cs="Times New Roman"/>
          <w:szCs w:val="24"/>
        </w:rPr>
        <w:t xml:space="preserve"> σε κανένα από τα θέματα της παιδείας. Το γνωρίζετε πολύ καλά και το ξέρω, γιατί έχουμε κάνει συζητήσεις. </w:t>
      </w:r>
    </w:p>
    <w:p w14:paraId="04AA0CF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θα θέλαμε λίγο πιο συγκεκριμένες απαντήσεις στο ερώτημά </w:t>
      </w:r>
      <w:r>
        <w:rPr>
          <w:rFonts w:eastAsia="Times New Roman" w:cs="Times New Roman"/>
          <w:szCs w:val="24"/>
        </w:rPr>
        <w:t>μας,</w:t>
      </w:r>
      <w:r>
        <w:rPr>
          <w:rFonts w:eastAsia="Times New Roman" w:cs="Times New Roman"/>
          <w:szCs w:val="24"/>
        </w:rPr>
        <w:t xml:space="preserve"> αν θα</w:t>
      </w:r>
      <w:r>
        <w:rPr>
          <w:rFonts w:eastAsia="Times New Roman" w:cs="Times New Roman"/>
          <w:szCs w:val="24"/>
        </w:rPr>
        <w:t xml:space="preserve"> καλυφθούν οι διακόσιες ώρες κενού που έχουμε. Σας ξαναλέω, έχοντας κάνει συζητήσεις και με τη διευθύντρια του σχολείου, ότι το προσωπικό που έχετε δώσει</w:t>
      </w:r>
      <w:r>
        <w:rPr>
          <w:rFonts w:eastAsia="Times New Roman" w:cs="Times New Roman"/>
          <w:szCs w:val="24"/>
        </w:rPr>
        <w:t>,</w:t>
      </w:r>
      <w:r>
        <w:rPr>
          <w:rFonts w:eastAsia="Times New Roman" w:cs="Times New Roman"/>
          <w:szCs w:val="24"/>
        </w:rPr>
        <w:t xml:space="preserve"> καλύπτει μόνο τις πενήντα από τις διακόσιες ώρες</w:t>
      </w:r>
      <w:r>
        <w:rPr>
          <w:rFonts w:eastAsia="Times New Roman" w:cs="Times New Roman"/>
          <w:szCs w:val="24"/>
        </w:rPr>
        <w:t>,</w:t>
      </w:r>
      <w:r>
        <w:rPr>
          <w:rFonts w:eastAsia="Times New Roman" w:cs="Times New Roman"/>
          <w:szCs w:val="24"/>
        </w:rPr>
        <w:t xml:space="preserve"> που έχουν ανάγκη. Θα θέλαμε λίγο πιο συγκεκριμένες απαντήσεις, καθώς πιστεύουμε ότι ο χώρος της εκπαίδευσης δεν είναι χώρος για να πειραματιζόμαστε ούτε να αφήνουμε κάποια κενά. Ελπίζουμε να λυθεί άμεσα και όσο </w:t>
      </w:r>
      <w:r>
        <w:rPr>
          <w:rFonts w:eastAsia="Times New Roman" w:cs="Times New Roman"/>
          <w:szCs w:val="24"/>
        </w:rPr>
        <w:t xml:space="preserve">το δυνατόν </w:t>
      </w:r>
      <w:r>
        <w:rPr>
          <w:rFonts w:eastAsia="Times New Roman" w:cs="Times New Roman"/>
          <w:szCs w:val="24"/>
        </w:rPr>
        <w:t>πιο γρήγορα όλο το πρόβλημα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δημιουργείται</w:t>
      </w:r>
      <w:r>
        <w:rPr>
          <w:rFonts w:eastAsia="Times New Roman" w:cs="Times New Roman"/>
          <w:szCs w:val="24"/>
        </w:rPr>
        <w:t>,</w:t>
      </w:r>
      <w:r>
        <w:rPr>
          <w:rFonts w:eastAsia="Times New Roman" w:cs="Times New Roman"/>
          <w:szCs w:val="24"/>
        </w:rPr>
        <w:t xml:space="preserve"> εξαιτίας της έλλειψης διδακτικού προσωπικού. </w:t>
      </w:r>
    </w:p>
    <w:p w14:paraId="04AA0CFE"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τον λόγο. </w:t>
      </w:r>
    </w:p>
    <w:p w14:paraId="04AA0CFF"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Επειδή μπορεί να υπάρχει μια σύγχυση σε όσους μας</w:t>
      </w:r>
      <w:r>
        <w:rPr>
          <w:rFonts w:eastAsia="Times New Roman" w:cs="Times New Roman"/>
          <w:szCs w:val="24"/>
        </w:rPr>
        <w:t xml:space="preserve"> ακούν, να είναι σαφές ότι αυτές είναι προσλήψεις για τα εξειδικευμένα μαθήματα, γιατί στα μουσικά σχολεία, τα οποία έχουν ένα τεράστιο κόστος –και εσείς το αναγνωρίζετε αυτό- υπάρχει το πρόγραμμα σπουδών και υπάρχουν και τα ειδικότερα μαθήματα. Τα ειδικότ</w:t>
      </w:r>
      <w:r>
        <w:rPr>
          <w:rFonts w:eastAsia="Times New Roman" w:cs="Times New Roman"/>
          <w:szCs w:val="24"/>
        </w:rPr>
        <w:t xml:space="preserve">ερα μαθήματα δεν τα παρακολουθούν </w:t>
      </w:r>
      <w:r>
        <w:rPr>
          <w:rFonts w:eastAsia="Times New Roman" w:cs="Times New Roman"/>
          <w:szCs w:val="24"/>
        </w:rPr>
        <w:lastRenderedPageBreak/>
        <w:t>όλα τα παιδιά. Είναι ανάλογα με το τι κλίση έχει</w:t>
      </w:r>
      <w:r>
        <w:rPr>
          <w:rFonts w:eastAsia="Times New Roman" w:cs="Times New Roman"/>
          <w:szCs w:val="24"/>
        </w:rPr>
        <w:t xml:space="preserve"> ένα παιδί, </w:t>
      </w:r>
      <w:r>
        <w:rPr>
          <w:rFonts w:eastAsia="Times New Roman" w:cs="Times New Roman"/>
          <w:szCs w:val="24"/>
        </w:rPr>
        <w:t xml:space="preserve">τι επιλογές κάνει κ.λπ. </w:t>
      </w:r>
    </w:p>
    <w:p w14:paraId="04AA0D00"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δική μας, λοιπόν, μεθοδολογία -με δεδομένη τη γενικότερη κατάσταση- είναι να ικανοποιούμε τη διδασκαλία εκείνων των οργάνων</w:t>
      </w:r>
      <w:r>
        <w:rPr>
          <w:rFonts w:eastAsia="Times New Roman" w:cs="Times New Roman"/>
          <w:szCs w:val="24"/>
        </w:rPr>
        <w:t>,</w:t>
      </w:r>
      <w:r>
        <w:rPr>
          <w:rFonts w:eastAsia="Times New Roman" w:cs="Times New Roman"/>
          <w:szCs w:val="24"/>
        </w:rPr>
        <w:t xml:space="preserve"> που έχουν </w:t>
      </w:r>
      <w:r>
        <w:rPr>
          <w:rFonts w:eastAsia="Times New Roman" w:cs="Times New Roman"/>
          <w:szCs w:val="24"/>
        </w:rPr>
        <w:t xml:space="preserve">μεγαλύτερη ζήτηση και να προσπαθούμε να ανταποκριθούμε -όπου είναι δυνατόν- και στη ζήτηση για τα υπόλοιπα όργανα. </w:t>
      </w:r>
    </w:p>
    <w:p w14:paraId="04AA0D01" w14:textId="77777777" w:rsidR="00A80E5B" w:rsidRDefault="003627BB">
      <w:pPr>
        <w:tabs>
          <w:tab w:val="left" w:pos="1103"/>
        </w:tabs>
        <w:spacing w:after="0" w:line="600" w:lineRule="auto"/>
        <w:jc w:val="both"/>
        <w:rPr>
          <w:rFonts w:eastAsia="Times New Roman" w:cs="Times New Roman"/>
          <w:szCs w:val="24"/>
        </w:rPr>
      </w:pPr>
      <w:r>
        <w:rPr>
          <w:rFonts w:eastAsia="Times New Roman" w:cs="Times New Roman"/>
          <w:szCs w:val="24"/>
        </w:rPr>
        <w:t xml:space="preserve">Πάντως και προοπτικά δεν είναι ένα πρόβλημα που θα λυθεί στο σύνολό του από μόνιμους διορισμούς. Εδώ </w:t>
      </w:r>
      <w:r>
        <w:rPr>
          <w:rFonts w:eastAsia="Times New Roman" w:cs="Times New Roman"/>
          <w:szCs w:val="24"/>
        </w:rPr>
        <w:t>χρειάζονται</w:t>
      </w:r>
      <w:r>
        <w:rPr>
          <w:rFonts w:eastAsia="Times New Roman" w:cs="Times New Roman"/>
          <w:szCs w:val="24"/>
        </w:rPr>
        <w:t xml:space="preserve"> πολύ εξειδικευμένοι άνθρωπο</w:t>
      </w:r>
      <w:r>
        <w:rPr>
          <w:rFonts w:eastAsia="Times New Roman" w:cs="Times New Roman"/>
          <w:szCs w:val="24"/>
        </w:rPr>
        <w:t>ι. Ο λόγος που συνήθως δεν πάνε αυτοί οι άνθρωποι στα σχολεία είναι ότι οι απολαβές για τα άτομα μειωμένου ωραρίου είναι πράγματι πάρα πολύ χαμηλές. Σε αυτό έχετε δίκιο. Δεν είναι ότι αυτήν τη στιγμή δεν παρέχουμε αυτήν τη δυνατότητα. Κι εσείς, όμως, θα δε</w:t>
      </w:r>
      <w:r>
        <w:rPr>
          <w:rFonts w:eastAsia="Times New Roman" w:cs="Times New Roman"/>
          <w:szCs w:val="24"/>
        </w:rPr>
        <w:t>χθείτε ότι οι μόνιμοι διορισμοί πρέπει να είναι σε εκείνους τους τομείς</w:t>
      </w:r>
      <w:r>
        <w:rPr>
          <w:rFonts w:eastAsia="Times New Roman" w:cs="Times New Roman"/>
          <w:szCs w:val="24"/>
        </w:rPr>
        <w:t>,</w:t>
      </w:r>
      <w:r>
        <w:rPr>
          <w:rFonts w:eastAsia="Times New Roman" w:cs="Times New Roman"/>
          <w:szCs w:val="24"/>
        </w:rPr>
        <w:t xml:space="preserve"> στους οποίους υπάρχει αυτή η ζήτηση και εκεί οι εργαζόμενοι να έχουν το πλήρες ωράριο</w:t>
      </w:r>
      <w:r>
        <w:rPr>
          <w:rFonts w:eastAsia="Times New Roman" w:cs="Times New Roman"/>
          <w:szCs w:val="24"/>
        </w:rPr>
        <w:t>,</w:t>
      </w:r>
      <w:r>
        <w:rPr>
          <w:rFonts w:eastAsia="Times New Roman" w:cs="Times New Roman"/>
          <w:szCs w:val="24"/>
        </w:rPr>
        <w:t xml:space="preserve"> που πρέπει να έχει ένας μόνιμος εκπαιδευτικός. </w:t>
      </w:r>
    </w:p>
    <w:p w14:paraId="04AA0D02" w14:textId="77777777" w:rsidR="00A80E5B" w:rsidRDefault="003627BB">
      <w:pPr>
        <w:tabs>
          <w:tab w:val="left" w:pos="1103"/>
        </w:tabs>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Επιμένω ότι όσο μας έρχονται τα αιτήματα, τα οπ</w:t>
      </w:r>
      <w:r>
        <w:rPr>
          <w:rFonts w:eastAsia="Times New Roman" w:cs="Times New Roman"/>
          <w:szCs w:val="24"/>
        </w:rPr>
        <w:t>οία εξετάζουμε -και δεν είναι, όπως ξέρετε, το μόνο μουσικό σχολείο- έχουμε πολύ συγκεκριμένο κονδύλι</w:t>
      </w:r>
      <w:r>
        <w:rPr>
          <w:rFonts w:eastAsia="Times New Roman" w:cs="Times New Roman"/>
          <w:szCs w:val="24"/>
        </w:rPr>
        <w:t>,</w:t>
      </w:r>
      <w:r>
        <w:rPr>
          <w:rFonts w:eastAsia="Times New Roman" w:cs="Times New Roman"/>
          <w:szCs w:val="24"/>
        </w:rPr>
        <w:t xml:space="preserve"> από το οποίο μπορούμε να </w:t>
      </w:r>
      <w:r>
        <w:rPr>
          <w:rFonts w:eastAsia="Times New Roman" w:cs="Times New Roman"/>
          <w:szCs w:val="24"/>
        </w:rPr>
        <w:lastRenderedPageBreak/>
        <w:t>πληρώσουμε αυτόν τον κόσμο. Προσπαθούμε πραγματικά</w:t>
      </w:r>
      <w:r>
        <w:rPr>
          <w:rFonts w:eastAsia="Times New Roman" w:cs="Times New Roman"/>
          <w:szCs w:val="24"/>
        </w:rPr>
        <w:t>,</w:t>
      </w:r>
      <w:r>
        <w:rPr>
          <w:rFonts w:eastAsia="Times New Roman" w:cs="Times New Roman"/>
          <w:szCs w:val="24"/>
        </w:rPr>
        <w:t xml:space="preserve"> να ικανοποιήσουμε όλες αυτές τις ανάγκες.</w:t>
      </w:r>
    </w:p>
    <w:p w14:paraId="04AA0D03"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Ευχαριστώ πολύ.</w:t>
      </w:r>
    </w:p>
    <w:p w14:paraId="04AA0D04" w14:textId="77777777" w:rsidR="00A80E5B" w:rsidRDefault="003627BB">
      <w:pPr>
        <w:tabs>
          <w:tab w:val="left" w:pos="1103"/>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Προχωρούμε στην τρίτη με αριθμό 296/14-11-2017 επίκαιρη ερώτηση δεύτερου κύκλου </w:t>
      </w:r>
      <w:r>
        <w:rPr>
          <w:rFonts w:eastAsia="Times New Roman"/>
          <w:color w:val="000000"/>
          <w:szCs w:val="24"/>
          <w:shd w:val="clear" w:color="auto" w:fill="FFFFFF"/>
        </w:rPr>
        <w:t>(Β΄)</w:t>
      </w:r>
      <w:r>
        <w:rPr>
          <w:rFonts w:eastAsia="Times New Roman"/>
          <w:color w:val="000000"/>
          <w:szCs w:val="24"/>
          <w:shd w:val="clear" w:color="auto" w:fill="FFFFFF"/>
        </w:rPr>
        <w:t xml:space="preserve"> του Βουλευτή Ηρακλείου του Κομμουνιστικού Κόμματος Ελλάδας κ. </w:t>
      </w:r>
      <w:r>
        <w:rPr>
          <w:rFonts w:eastAsia="Times New Roman"/>
          <w:bCs/>
          <w:color w:val="000000"/>
          <w:szCs w:val="24"/>
          <w:shd w:val="clear" w:color="auto" w:fill="FFFFFF"/>
        </w:rPr>
        <w:t xml:space="preserve">Εμμανουήλ Συντυχάκη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Υγείας, </w:t>
      </w:r>
      <w:r>
        <w:rPr>
          <w:rFonts w:eastAsia="Times New Roman"/>
          <w:color w:val="000000"/>
          <w:szCs w:val="24"/>
          <w:shd w:val="clear" w:color="auto" w:fill="FFFFFF"/>
        </w:rPr>
        <w:t xml:space="preserve">σχετικά με τα προβλήματα της Ψυχιατρικής Κλινικής του Πανεπιστημιακού Γενικού Νοσοκομείου Ηράκλειου (ΠΑΓΝΗ). </w:t>
      </w:r>
    </w:p>
    <w:p w14:paraId="04AA0D05" w14:textId="77777777" w:rsidR="00A80E5B" w:rsidRDefault="003627BB">
      <w:pPr>
        <w:tabs>
          <w:tab w:val="left" w:pos="1103"/>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επίκαιρη ερώτηση του κυρίου συναδέλφου θα απαντήσει ο Υπουργός Υγείας ο κ. Ξανθός. </w:t>
      </w:r>
    </w:p>
    <w:p w14:paraId="04AA0D06" w14:textId="77777777" w:rsidR="00A80E5B" w:rsidRDefault="003627BB">
      <w:pPr>
        <w:tabs>
          <w:tab w:val="left" w:pos="1103"/>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Μία παράκληση: Επειδή υπάρχει </w:t>
      </w:r>
      <w:r>
        <w:rPr>
          <w:rFonts w:eastAsia="Times New Roman"/>
          <w:color w:val="000000"/>
          <w:szCs w:val="24"/>
          <w:shd w:val="clear" w:color="auto" w:fill="FFFFFF"/>
        </w:rPr>
        <w:t xml:space="preserve">η </w:t>
      </w:r>
      <w:r>
        <w:rPr>
          <w:rFonts w:eastAsia="Times New Roman"/>
          <w:color w:val="000000"/>
          <w:szCs w:val="24"/>
          <w:shd w:val="clear" w:color="auto" w:fill="FFFFFF"/>
        </w:rPr>
        <w:t>Διάσκεψη Προέδρων</w:t>
      </w:r>
      <w:r>
        <w:rPr>
          <w:rFonts w:eastAsia="Times New Roman"/>
          <w:color w:val="000000"/>
          <w:szCs w:val="24"/>
          <w:shd w:val="clear" w:color="auto" w:fill="FFFFFF"/>
        </w:rPr>
        <w:t>,</w:t>
      </w:r>
      <w:r>
        <w:rPr>
          <w:rFonts w:eastAsia="Times New Roman"/>
          <w:color w:val="000000"/>
          <w:szCs w:val="24"/>
          <w:shd w:val="clear" w:color="auto" w:fill="FFFFFF"/>
        </w:rPr>
        <w:t xml:space="preserve"> στην ο</w:t>
      </w:r>
      <w:r>
        <w:rPr>
          <w:rFonts w:eastAsia="Times New Roman"/>
          <w:color w:val="000000"/>
          <w:szCs w:val="24"/>
          <w:shd w:val="clear" w:color="auto" w:fill="FFFFFF"/>
        </w:rPr>
        <w:t>ποία πρέπει να παραστώ, να σεβαστούμε τον χρόνο εκατέρωθεν.</w:t>
      </w:r>
    </w:p>
    <w:p w14:paraId="04AA0D07" w14:textId="77777777" w:rsidR="00A80E5B" w:rsidRDefault="003627BB">
      <w:pPr>
        <w:tabs>
          <w:tab w:val="left" w:pos="1103"/>
        </w:tabs>
        <w:spacing w:after="0" w:line="600" w:lineRule="auto"/>
        <w:ind w:firstLine="720"/>
        <w:jc w:val="both"/>
        <w:rPr>
          <w:rFonts w:eastAsia="Times New Roman"/>
          <w:szCs w:val="24"/>
        </w:rPr>
      </w:pPr>
      <w:r>
        <w:rPr>
          <w:rFonts w:eastAsia="Times New Roman"/>
          <w:color w:val="000000"/>
          <w:szCs w:val="24"/>
          <w:shd w:val="clear" w:color="auto" w:fill="FFFFFF"/>
        </w:rPr>
        <w:t>Κύριε Συντυχάκη, έχετε τον λόγο.</w:t>
      </w:r>
    </w:p>
    <w:p w14:paraId="04AA0D08"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04AA0D09"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lastRenderedPageBreak/>
        <w:t>Θα προσπαθήσω να είμαι σύντομος</w:t>
      </w:r>
      <w:r>
        <w:rPr>
          <w:rFonts w:eastAsia="Times New Roman" w:cs="Times New Roman"/>
          <w:szCs w:val="24"/>
        </w:rPr>
        <w:t xml:space="preserve"> -</w:t>
      </w:r>
      <w:r>
        <w:rPr>
          <w:rFonts w:eastAsia="Times New Roman" w:cs="Times New Roman"/>
          <w:szCs w:val="24"/>
        </w:rPr>
        <w:t>όσο μπορέσω</w:t>
      </w:r>
      <w:r>
        <w:rPr>
          <w:rFonts w:eastAsia="Times New Roman" w:cs="Times New Roman"/>
          <w:szCs w:val="24"/>
        </w:rPr>
        <w:t>-</w:t>
      </w:r>
      <w:r>
        <w:rPr>
          <w:rFonts w:eastAsia="Times New Roman" w:cs="Times New Roman"/>
          <w:szCs w:val="24"/>
        </w:rPr>
        <w:t xml:space="preserve"> στο πλαίσιο βέβαια</w:t>
      </w:r>
      <w:r>
        <w:rPr>
          <w:rFonts w:eastAsia="Times New Roman" w:cs="Times New Roman"/>
          <w:szCs w:val="24"/>
        </w:rPr>
        <w:t>,</w:t>
      </w:r>
      <w:r>
        <w:rPr>
          <w:rFonts w:eastAsia="Times New Roman" w:cs="Times New Roman"/>
          <w:szCs w:val="24"/>
        </w:rPr>
        <w:t xml:space="preserve"> του χρόνου που δόθηκε και στους άλλους Βουλευτές.</w:t>
      </w:r>
    </w:p>
    <w:p w14:paraId="04AA0D0A"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γνωρίζετε ότι τα τελευταία χρόνια όλο και περισσότεροι συνάνθρωποι αναζητούν βοήθεια στα δημόσια νοσοκομεία για προβλήματα ψυχικής υγείας. </w:t>
      </w:r>
    </w:p>
    <w:p w14:paraId="04AA0D0B"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 xml:space="preserve">Η Ψυχιατρική Κλινική του ΠΑΓΝΗ δέχεται έναν πολύ μεγάλο όγκο </w:t>
      </w:r>
      <w:proofErr w:type="spellStart"/>
      <w:r>
        <w:rPr>
          <w:rFonts w:eastAsia="Times New Roman" w:cs="Times New Roman"/>
          <w:szCs w:val="24"/>
        </w:rPr>
        <w:t>νοσηλευομένων</w:t>
      </w:r>
      <w:proofErr w:type="spellEnd"/>
      <w:r>
        <w:rPr>
          <w:rFonts w:eastAsia="Times New Roman" w:cs="Times New Roman"/>
          <w:szCs w:val="24"/>
        </w:rPr>
        <w:t xml:space="preserve">. Αυτό έχει ως αποτέλεσμα </w:t>
      </w:r>
      <w:r>
        <w:rPr>
          <w:rFonts w:eastAsia="Times New Roman" w:cs="Times New Roman"/>
          <w:szCs w:val="24"/>
        </w:rPr>
        <w:t>να αυξάνονται τα ράντζα διαρκώς, κάτι που έχει εξελιχθεί σε μόνιμο φαινόμενο. Τα τριάντα πέντε κρεβάτια με δύο τμήματα βραχείας νοσηλείας και οξέων περιστατικών</w:t>
      </w:r>
      <w:r>
        <w:rPr>
          <w:rFonts w:eastAsia="Times New Roman" w:cs="Times New Roman"/>
          <w:szCs w:val="24"/>
        </w:rPr>
        <w:t>,</w:t>
      </w:r>
      <w:r>
        <w:rPr>
          <w:rFonts w:eastAsia="Times New Roman" w:cs="Times New Roman"/>
          <w:szCs w:val="24"/>
        </w:rPr>
        <w:t xml:space="preserve"> που διαθέτει δεν επαρκούν, ενώ στην πραγματικότητα</w:t>
      </w:r>
      <w:r>
        <w:rPr>
          <w:rFonts w:eastAsia="Times New Roman" w:cs="Times New Roman"/>
          <w:szCs w:val="24"/>
        </w:rPr>
        <w:t>,</w:t>
      </w:r>
      <w:r>
        <w:rPr>
          <w:rFonts w:eastAsia="Times New Roman" w:cs="Times New Roman"/>
          <w:szCs w:val="24"/>
        </w:rPr>
        <w:t xml:space="preserve"> έπρεπε να διαθέτει πενήντα με πενήντα πέντ</w:t>
      </w:r>
      <w:r>
        <w:rPr>
          <w:rFonts w:eastAsia="Times New Roman" w:cs="Times New Roman"/>
          <w:szCs w:val="24"/>
        </w:rPr>
        <w:t xml:space="preserve">ε κρεβάτια. </w:t>
      </w:r>
    </w:p>
    <w:p w14:paraId="04AA0D0C"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Η κατάσταση αυτή δημιουργεί σοβαρά προβλήματα στους ασθενείς και στο προσωπικό. Νοσηλεύονται άνθρωποι</w:t>
      </w:r>
      <w:r>
        <w:rPr>
          <w:rFonts w:eastAsia="Times New Roman" w:cs="Times New Roman"/>
          <w:szCs w:val="24"/>
        </w:rPr>
        <w:t>,</w:t>
      </w:r>
      <w:r>
        <w:rPr>
          <w:rFonts w:eastAsia="Times New Roman" w:cs="Times New Roman"/>
          <w:szCs w:val="24"/>
        </w:rPr>
        <w:t xml:space="preserve"> που θα έπρεπε έχουν μεταφερθεί σε ανάλογες δημόσιες δομές ή σε ξενώνες, όπως για παράδειγμα χρόνιοι υπολειμματικοί ασθενείς ή άνθρωποι εξαρτ</w:t>
      </w:r>
      <w:r>
        <w:rPr>
          <w:rFonts w:eastAsia="Times New Roman" w:cs="Times New Roman"/>
          <w:szCs w:val="24"/>
        </w:rPr>
        <w:t xml:space="preserve">ημένοι από </w:t>
      </w:r>
      <w:proofErr w:type="spellStart"/>
      <w:r>
        <w:rPr>
          <w:rFonts w:eastAsia="Times New Roman" w:cs="Times New Roman"/>
          <w:szCs w:val="24"/>
        </w:rPr>
        <w:t>ψυχ</w:t>
      </w:r>
      <w:r>
        <w:rPr>
          <w:rFonts w:eastAsia="Times New Roman" w:cs="Times New Roman"/>
          <w:szCs w:val="24"/>
        </w:rPr>
        <w:t>ό</w:t>
      </w:r>
      <w:r>
        <w:rPr>
          <w:rFonts w:eastAsia="Times New Roman" w:cs="Times New Roman"/>
          <w:szCs w:val="24"/>
        </w:rPr>
        <w:t>τρ</w:t>
      </w:r>
      <w:r>
        <w:rPr>
          <w:rFonts w:eastAsia="Times New Roman" w:cs="Times New Roman"/>
          <w:szCs w:val="24"/>
        </w:rPr>
        <w:t>ο</w:t>
      </w:r>
      <w:r>
        <w:rPr>
          <w:rFonts w:eastAsia="Times New Roman" w:cs="Times New Roman"/>
          <w:szCs w:val="24"/>
        </w:rPr>
        <w:t>πες</w:t>
      </w:r>
      <w:proofErr w:type="spellEnd"/>
      <w:r>
        <w:rPr>
          <w:rFonts w:eastAsia="Times New Roman" w:cs="Times New Roman"/>
          <w:szCs w:val="24"/>
        </w:rPr>
        <w:t xml:space="preserve"> ουσίες και αλκοόλ, που θα έπρεπε να νοσηλεύονται σε μονάδα νοσηλείας διπλής διάγνωσης. Το ίδιο συμβαίνει και με άλλους ασθενείς με σοβαρά κοινωνικά </w:t>
      </w:r>
      <w:r>
        <w:rPr>
          <w:rFonts w:eastAsia="Times New Roman" w:cs="Times New Roman"/>
          <w:szCs w:val="24"/>
        </w:rPr>
        <w:lastRenderedPageBreak/>
        <w:t>προβλήματα, ακόμα και με άστεγους</w:t>
      </w:r>
      <w:r>
        <w:rPr>
          <w:rFonts w:eastAsia="Times New Roman" w:cs="Times New Roman"/>
          <w:szCs w:val="24"/>
        </w:rPr>
        <w:t>,</w:t>
      </w:r>
      <w:r>
        <w:rPr>
          <w:rFonts w:eastAsia="Times New Roman" w:cs="Times New Roman"/>
          <w:szCs w:val="24"/>
        </w:rPr>
        <w:t xml:space="preserve"> οι οποίοι καταφεύγουν στην κλινική, επιβαρύνοντας περαιτέρω τη λειτουργία της.</w:t>
      </w:r>
    </w:p>
    <w:p w14:paraId="04AA0D0D"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Επίσης, η κλινική διαθέτει μόνον έναν κοινωνικό λειτουργό και έναν επισκέπτη υγείας, με αποτέλεσμα</w:t>
      </w:r>
      <w:r>
        <w:rPr>
          <w:rFonts w:eastAsia="Times New Roman" w:cs="Times New Roman"/>
          <w:szCs w:val="24"/>
        </w:rPr>
        <w:t>,</w:t>
      </w:r>
      <w:r>
        <w:rPr>
          <w:rFonts w:eastAsia="Times New Roman" w:cs="Times New Roman"/>
          <w:szCs w:val="24"/>
        </w:rPr>
        <w:t xml:space="preserve"> σε περίπτωση απουσίας ή κατά τις καλοκαιρινές άδειες</w:t>
      </w:r>
      <w:r>
        <w:rPr>
          <w:rFonts w:eastAsia="Times New Roman" w:cs="Times New Roman"/>
          <w:szCs w:val="24"/>
        </w:rPr>
        <w:t>,</w:t>
      </w:r>
      <w:r>
        <w:rPr>
          <w:rFonts w:eastAsia="Times New Roman" w:cs="Times New Roman"/>
          <w:szCs w:val="24"/>
        </w:rPr>
        <w:t xml:space="preserve"> να μην υπάρχει αντικατ</w:t>
      </w:r>
      <w:r>
        <w:rPr>
          <w:rFonts w:eastAsia="Times New Roman" w:cs="Times New Roman"/>
          <w:szCs w:val="24"/>
        </w:rPr>
        <w:t>αστάτης.</w:t>
      </w:r>
    </w:p>
    <w:p w14:paraId="04AA0D0E"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 xml:space="preserve">Τέλος, ενώ υπάρχουν χώροι </w:t>
      </w:r>
      <w:proofErr w:type="spellStart"/>
      <w:r>
        <w:rPr>
          <w:rFonts w:eastAsia="Times New Roman" w:cs="Times New Roman"/>
          <w:szCs w:val="24"/>
        </w:rPr>
        <w:t>προαυλισμού</w:t>
      </w:r>
      <w:proofErr w:type="spellEnd"/>
      <w:r>
        <w:rPr>
          <w:rFonts w:eastAsia="Times New Roman" w:cs="Times New Roman"/>
          <w:szCs w:val="24"/>
        </w:rPr>
        <w:t xml:space="preserve"> των ασθενών, αυτοί δεν χρησιμοποιούνται λόγω έλλειψης προσωπικού, ενώ η γενικότερη κατάσταση της κλινικής και από την άποψη των χώρων και από την άποψη των τεχνικών προδιαγραφών</w:t>
      </w:r>
      <w:r>
        <w:rPr>
          <w:rFonts w:eastAsia="Times New Roman" w:cs="Times New Roman"/>
          <w:szCs w:val="24"/>
        </w:rPr>
        <w:t>,</w:t>
      </w:r>
      <w:r>
        <w:rPr>
          <w:rFonts w:eastAsia="Times New Roman" w:cs="Times New Roman"/>
          <w:szCs w:val="24"/>
        </w:rPr>
        <w:t xml:space="preserve"> αντιμετωπίζει χρόνια και σοβαρ</w:t>
      </w:r>
      <w:r>
        <w:rPr>
          <w:rFonts w:eastAsia="Times New Roman" w:cs="Times New Roman"/>
          <w:szCs w:val="24"/>
        </w:rPr>
        <w:t>ά προβλήματα. Αντίστοιχα προβλήματα, ίσως και περισσότερα, αντιμετωπίζει και η Ψυχιατρική Κλινική Χανίων.</w:t>
      </w:r>
    </w:p>
    <w:p w14:paraId="04AA0D0F"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Σας ρωτάμε, κύριε Υπουργέ, τι μέτρα θα λάβετε</w:t>
      </w:r>
      <w:r>
        <w:rPr>
          <w:rFonts w:eastAsia="Times New Roman" w:cs="Times New Roman"/>
          <w:szCs w:val="24"/>
        </w:rPr>
        <w:t>,</w:t>
      </w:r>
      <w:r>
        <w:rPr>
          <w:rFonts w:eastAsia="Times New Roman" w:cs="Times New Roman"/>
          <w:szCs w:val="24"/>
        </w:rPr>
        <w:t xml:space="preserve"> ούτως ώστε να αυξηθούν οι διαθέσιμες κλίνες στην Ψυχιατρική Κλινική του ΠΑΓΝΗ με ταυτόχρονη πρόσληψη μό</w:t>
      </w:r>
      <w:r>
        <w:rPr>
          <w:rFonts w:eastAsia="Times New Roman" w:cs="Times New Roman"/>
          <w:szCs w:val="24"/>
        </w:rPr>
        <w:t>νιμου προσωπικού, για τη δημιουργία ψυχιατρικών κλινικών και δομών, καθώς και δικτύου ψυχικής υγείας</w:t>
      </w:r>
      <w:r>
        <w:rPr>
          <w:rFonts w:eastAsia="Times New Roman" w:cs="Times New Roman"/>
          <w:szCs w:val="24"/>
        </w:rPr>
        <w:t>,</w:t>
      </w:r>
      <w:r>
        <w:rPr>
          <w:rFonts w:eastAsia="Times New Roman" w:cs="Times New Roman"/>
          <w:szCs w:val="24"/>
        </w:rPr>
        <w:t xml:space="preserve"> με κατάλληλο προσωπικό πλήρους και μόνιμης απασχόλησης, καθώς επίσης και τη δημιουργία κρατικών και δωρεάν κατάλληλων δομών, ξενώνων για χρόνια ψυχικά ασθ</w:t>
      </w:r>
      <w:r>
        <w:rPr>
          <w:rFonts w:eastAsia="Times New Roman" w:cs="Times New Roman"/>
          <w:szCs w:val="24"/>
        </w:rPr>
        <w:t xml:space="preserve">ενείς και δομές για άτομα εξαρτημένα από ουσίες και αλκοόλ. </w:t>
      </w:r>
    </w:p>
    <w:p w14:paraId="04AA0D10"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lastRenderedPageBreak/>
        <w:t>Καταθέτω και στα Πρακτικά σχετική ανακοίνωση του Σωματείου του Πανεπιστημιακού Νοσοκομείου.</w:t>
      </w:r>
    </w:p>
    <w:p w14:paraId="04AA0D11"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το προαναφερθέν έγγραφο,</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0D12"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Τέλος, κύριε Υπουργέ, εκτός προγραμματισμού θα ήθελα να θέσω ένα ερώτημα, το οποίο είναι κατεπείγον και αξίζει τον κόπο</w:t>
      </w:r>
      <w:r>
        <w:rPr>
          <w:rFonts w:eastAsia="Times New Roman" w:cs="Times New Roman"/>
          <w:szCs w:val="24"/>
        </w:rPr>
        <w:t>,</w:t>
      </w:r>
      <w:r>
        <w:rPr>
          <w:rFonts w:eastAsia="Times New Roman" w:cs="Times New Roman"/>
          <w:szCs w:val="24"/>
        </w:rPr>
        <w:t xml:space="preserve"> ο κύριος Υπουργός να δώσε</w:t>
      </w:r>
      <w:r>
        <w:rPr>
          <w:rFonts w:eastAsia="Times New Roman" w:cs="Times New Roman"/>
          <w:szCs w:val="24"/>
        </w:rPr>
        <w:t>ι μία απάντηση. Αφορά τους τριάντα εννέα επικουρικούς εργαζόμενους στο Στρατιωτικό Νοσοκομείο Αττικής</w:t>
      </w:r>
      <w:r>
        <w:rPr>
          <w:rFonts w:eastAsia="Times New Roman" w:cs="Times New Roman"/>
          <w:szCs w:val="24"/>
        </w:rPr>
        <w:t>,</w:t>
      </w:r>
      <w:r>
        <w:rPr>
          <w:rFonts w:eastAsia="Times New Roman" w:cs="Times New Roman"/>
          <w:szCs w:val="24"/>
        </w:rPr>
        <w:t xml:space="preserve"> που προσλήφθηκαν από την</w:t>
      </w:r>
      <w:r>
        <w:rPr>
          <w:rFonts w:eastAsia="Times New Roman" w:cs="Times New Roman"/>
          <w:szCs w:val="24"/>
          <w:vertAlign w:val="superscript"/>
        </w:rPr>
        <w:t xml:space="preserve"> </w:t>
      </w:r>
      <w:r>
        <w:rPr>
          <w:rFonts w:eastAsia="Times New Roman" w:cs="Times New Roman"/>
          <w:szCs w:val="24"/>
        </w:rPr>
        <w:t>π</w:t>
      </w:r>
      <w:r>
        <w:rPr>
          <w:rFonts w:eastAsia="Times New Roman" w:cs="Times New Roman"/>
          <w:szCs w:val="24"/>
        </w:rPr>
        <w:t>ρώτη</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γειονομική </w:t>
      </w:r>
      <w:r>
        <w:rPr>
          <w:rFonts w:eastAsia="Times New Roman" w:cs="Times New Roman"/>
          <w:szCs w:val="24"/>
        </w:rPr>
        <w:t>π</w:t>
      </w:r>
      <w:r>
        <w:rPr>
          <w:rFonts w:eastAsia="Times New Roman" w:cs="Times New Roman"/>
          <w:szCs w:val="24"/>
        </w:rPr>
        <w:t>εριφέρεια με σύμβαση ενός έτους. Οι συμβάσεις για ορισμένους λήγουν στις 29 Νοεμβρίου και για τους υπόλοιπους</w:t>
      </w:r>
      <w:r>
        <w:rPr>
          <w:rFonts w:eastAsia="Times New Roman" w:cs="Times New Roman"/>
          <w:szCs w:val="24"/>
        </w:rPr>
        <w:t xml:space="preserve"> τις αμέσως επόμενες εβδομάδες, με αποτέλεσμα αυτοί οι εργαζόμενοι να κινδυνεύουν να χάσουν τη δουλειά τους. Ενώ παρατείνατε τη σύμβαση για έναν χρόνο ακόμα</w:t>
      </w:r>
      <w:r>
        <w:rPr>
          <w:rFonts w:eastAsia="Times New Roman" w:cs="Times New Roman"/>
          <w:szCs w:val="24"/>
        </w:rPr>
        <w:t>,</w:t>
      </w:r>
      <w:r>
        <w:rPr>
          <w:rFonts w:eastAsia="Times New Roman" w:cs="Times New Roman"/>
          <w:szCs w:val="24"/>
        </w:rPr>
        <w:t xml:space="preserve"> σε όλους τους άλλους επικουρικούς, αυτούς τους εξαιρέσατε.</w:t>
      </w:r>
    </w:p>
    <w:p w14:paraId="04AA0D13"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szCs w:val="24"/>
        </w:rPr>
        <w:t>Σας ρωτάμε, λοιπόν, τι μέτρα θα πάρετε</w:t>
      </w:r>
      <w:r>
        <w:rPr>
          <w:rFonts w:eastAsia="Times New Roman" w:cs="Times New Roman"/>
          <w:szCs w:val="24"/>
        </w:rPr>
        <w:t>,</w:t>
      </w:r>
      <w:r>
        <w:rPr>
          <w:rFonts w:eastAsia="Times New Roman" w:cs="Times New Roman"/>
          <w:szCs w:val="24"/>
        </w:rPr>
        <w:t xml:space="preserve"> για να μην απολυθεί κανένας εργαζόμενος επικουρικός στα στρατιωτικά νοσοκομεία, εφαρμόζοντας το μέτρο της παράτασης της σύμβασης για </w:t>
      </w:r>
      <w:r>
        <w:rPr>
          <w:rFonts w:eastAsia="Times New Roman" w:cs="Times New Roman"/>
          <w:szCs w:val="24"/>
        </w:rPr>
        <w:lastRenderedPageBreak/>
        <w:t>τουλάχιστον έναν χρόνο και φυσικά</w:t>
      </w:r>
      <w:r>
        <w:rPr>
          <w:rFonts w:eastAsia="Times New Roman" w:cs="Times New Roman"/>
          <w:szCs w:val="24"/>
        </w:rPr>
        <w:t>,</w:t>
      </w:r>
      <w:r>
        <w:rPr>
          <w:rFonts w:eastAsia="Times New Roman" w:cs="Times New Roman"/>
          <w:szCs w:val="24"/>
        </w:rPr>
        <w:t xml:space="preserve"> να νομιμοποιηθούν όλοι οι επικουρικοί εργαζόμενοι, να γίνουν μαζικές προσλήψεις μόνιμου</w:t>
      </w:r>
      <w:r>
        <w:rPr>
          <w:rFonts w:eastAsia="Times New Roman" w:cs="Times New Roman"/>
          <w:szCs w:val="24"/>
        </w:rPr>
        <w:t xml:space="preserve"> προσωπικού πλήρους και αποκλειστικής απασχόλησης με μόνιμη και σταθερή δουλειά.</w:t>
      </w:r>
    </w:p>
    <w:p w14:paraId="04AA0D14" w14:textId="77777777" w:rsidR="00A80E5B" w:rsidRDefault="003627BB">
      <w:pPr>
        <w:tabs>
          <w:tab w:val="left" w:pos="110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Συντυχάκη, ολοκληρώστε.</w:t>
      </w:r>
    </w:p>
    <w:p w14:paraId="04AA0D15" w14:textId="77777777" w:rsidR="00A80E5B" w:rsidRDefault="003627BB">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Τέλος</w:t>
      </w:r>
      <w:r>
        <w:rPr>
          <w:rFonts w:eastAsia="Times New Roman"/>
          <w:szCs w:val="24"/>
        </w:rPr>
        <w:t>, εκκρεμεί το θέμα της πληρωμής των επικουρικών. Πρέπει να δώσετε μία λύ</w:t>
      </w:r>
      <w:r>
        <w:rPr>
          <w:rFonts w:eastAsia="Times New Roman"/>
          <w:szCs w:val="24"/>
        </w:rPr>
        <w:t xml:space="preserve">ση και η λύση αυτή πρέπει να είναι πολιτική, ανεξάρτητα από τις προθέσεις του Ελεγκτικού Συνεδρίου, των επιτρόπων ή όπως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λέγονται αυτοί που εγκρίνουν τις πληρωμές.</w:t>
      </w:r>
    </w:p>
    <w:p w14:paraId="04AA0D16" w14:textId="77777777" w:rsidR="00A80E5B" w:rsidRDefault="003627BB">
      <w:pPr>
        <w:spacing w:after="0" w:line="600" w:lineRule="auto"/>
        <w:ind w:firstLine="720"/>
        <w:jc w:val="both"/>
        <w:rPr>
          <w:rFonts w:eastAsia="Times New Roman"/>
          <w:szCs w:val="24"/>
        </w:rPr>
      </w:pPr>
      <w:r>
        <w:rPr>
          <w:rFonts w:eastAsia="Times New Roman"/>
          <w:szCs w:val="24"/>
        </w:rPr>
        <w:t>Ευχαριστώ, κύριε Πρόεδρε, για την ανοχή.</w:t>
      </w:r>
    </w:p>
    <w:p w14:paraId="04AA0D17" w14:textId="77777777" w:rsidR="00A80E5B" w:rsidRDefault="003627BB">
      <w:pPr>
        <w:spacing w:after="0" w:line="600" w:lineRule="auto"/>
        <w:ind w:firstLine="720"/>
        <w:jc w:val="both"/>
        <w:rPr>
          <w:rFonts w:eastAsia="Times New Roman"/>
          <w:bCs/>
          <w:szCs w:val="24"/>
        </w:rPr>
      </w:pPr>
      <w:r>
        <w:rPr>
          <w:rFonts w:eastAsia="Times New Roman"/>
          <w:b/>
          <w:bCs/>
          <w:szCs w:val="24"/>
        </w:rPr>
        <w:t xml:space="preserve">ΠΡΟΕΔΡΕΥΩΝ (Δημήτριος </w:t>
      </w:r>
      <w:r>
        <w:rPr>
          <w:rFonts w:eastAsia="Times New Roman"/>
          <w:b/>
          <w:bCs/>
          <w:szCs w:val="24"/>
        </w:rPr>
        <w:t>Κρεμαστινός):</w:t>
      </w:r>
      <w:r>
        <w:rPr>
          <w:rFonts w:eastAsia="Times New Roman"/>
          <w:bCs/>
          <w:szCs w:val="24"/>
        </w:rPr>
        <w:t xml:space="preserve"> Τον λόγο έχει ο κύριος Υπουργός.</w:t>
      </w:r>
    </w:p>
    <w:p w14:paraId="04AA0D18" w14:textId="77777777" w:rsidR="00A80E5B" w:rsidRDefault="003627BB">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Αγαπητέ συνάδελφε, είναι όντως αλήθεια ότι στην περίοδο της κρίσης έχει αυξηθεί η ανάγκη και η ζήτηση δημόσιων υπηρεσιών ψυχικής υγείας. </w:t>
      </w:r>
    </w:p>
    <w:p w14:paraId="04AA0D19" w14:textId="77777777" w:rsidR="00A80E5B" w:rsidRDefault="003627BB">
      <w:pPr>
        <w:spacing w:after="0" w:line="600" w:lineRule="auto"/>
        <w:ind w:firstLine="720"/>
        <w:jc w:val="both"/>
        <w:rPr>
          <w:rFonts w:eastAsia="Times New Roman"/>
          <w:szCs w:val="24"/>
        </w:rPr>
      </w:pPr>
      <w:r>
        <w:rPr>
          <w:rFonts w:eastAsia="Times New Roman"/>
          <w:szCs w:val="24"/>
        </w:rPr>
        <w:t>Ξέρουμε πολύ καλά ότι η ανεργία και η</w:t>
      </w:r>
      <w:r>
        <w:rPr>
          <w:rFonts w:eastAsia="Times New Roman"/>
          <w:szCs w:val="24"/>
        </w:rPr>
        <w:t xml:space="preserve"> φτωχοποίηση αυξάνουν την ψυχική </w:t>
      </w:r>
      <w:proofErr w:type="spellStart"/>
      <w:r>
        <w:rPr>
          <w:rFonts w:eastAsia="Times New Roman"/>
          <w:szCs w:val="24"/>
        </w:rPr>
        <w:t>ευαλωτότητα</w:t>
      </w:r>
      <w:proofErr w:type="spellEnd"/>
      <w:r>
        <w:rPr>
          <w:rFonts w:eastAsia="Times New Roman"/>
          <w:szCs w:val="24"/>
        </w:rPr>
        <w:t xml:space="preserve"> των ανθρώπων. Επειδή ακριβώς </w:t>
      </w:r>
      <w:r>
        <w:rPr>
          <w:rFonts w:eastAsia="Times New Roman"/>
          <w:szCs w:val="24"/>
        </w:rPr>
        <w:lastRenderedPageBreak/>
        <w:t xml:space="preserve">υπήρξε μια πολύ αρνητική παρέμβαση στη λειτουργία του δημόσιου συστήματος υγείας τα προηγούμενα χρόνια, στην επαρκή στελέχωση και απόδοση των δημόσιων δομών, υπήρξαν όντως ακάλυπτες </w:t>
      </w:r>
      <w:r>
        <w:rPr>
          <w:rFonts w:eastAsia="Times New Roman"/>
          <w:szCs w:val="24"/>
        </w:rPr>
        <w:t>ανάγκες αυτήν την περίοδο.</w:t>
      </w:r>
    </w:p>
    <w:p w14:paraId="04AA0D1A" w14:textId="77777777" w:rsidR="00A80E5B" w:rsidRDefault="003627BB">
      <w:pPr>
        <w:spacing w:after="0" w:line="600" w:lineRule="auto"/>
        <w:ind w:firstLine="720"/>
        <w:jc w:val="both"/>
        <w:rPr>
          <w:rFonts w:eastAsia="Times New Roman"/>
          <w:szCs w:val="24"/>
        </w:rPr>
      </w:pPr>
      <w:r>
        <w:rPr>
          <w:rFonts w:eastAsia="Times New Roman"/>
          <w:szCs w:val="24"/>
        </w:rPr>
        <w:t>Επιτρέψτε μου να πω ότι η ψυχιατρική μεταρρύθμιση είναι ένα προοδευτικό όραμα, ένα όραμα μετασχηματισμού του ασύλου σε δομές που θα είναι κοντά στην κοινότητα, θα παρέχουν αξιοπρεπή και ανθρώπινη φροντίδα και θα επικεντρώνονται σ</w:t>
      </w:r>
      <w:r>
        <w:rPr>
          <w:rFonts w:eastAsia="Times New Roman"/>
          <w:szCs w:val="24"/>
        </w:rPr>
        <w:t>την ψυχοκοινωνική υποστήριξη των πολιτών</w:t>
      </w:r>
      <w:r>
        <w:rPr>
          <w:rFonts w:eastAsia="Times New Roman"/>
          <w:szCs w:val="24"/>
        </w:rPr>
        <w:t>,</w:t>
      </w:r>
      <w:r>
        <w:rPr>
          <w:rFonts w:eastAsia="Times New Roman"/>
          <w:szCs w:val="24"/>
        </w:rPr>
        <w:t xml:space="preserve"> που έχουν ψυχικά νοσήματα. </w:t>
      </w:r>
    </w:p>
    <w:p w14:paraId="04AA0D1B" w14:textId="77777777" w:rsidR="00A80E5B" w:rsidRDefault="003627BB">
      <w:pPr>
        <w:spacing w:after="0" w:line="600" w:lineRule="auto"/>
        <w:ind w:firstLine="720"/>
        <w:jc w:val="both"/>
        <w:rPr>
          <w:rFonts w:eastAsia="Times New Roman"/>
          <w:szCs w:val="24"/>
        </w:rPr>
      </w:pPr>
      <w:r>
        <w:rPr>
          <w:rFonts w:eastAsia="Times New Roman"/>
          <w:szCs w:val="24"/>
        </w:rPr>
        <w:t>Αυτή η ψυχιατρική μεταρρύθμιση, λοιπόν, ενώ είχε διανύσει έναν αρκετά σημαντικό και θετικό βίο την προηγούμενη εικοσαετία, βάλτωσε στην περίοδο της κρίσης. Υπήρξε ένα σύμφωνο, το οποίο έ</w:t>
      </w:r>
      <w:r>
        <w:rPr>
          <w:rFonts w:eastAsia="Times New Roman"/>
          <w:szCs w:val="24"/>
        </w:rPr>
        <w:t>βαζε ορισμένα χρονοδιαγράμματα, που δεν μπορούσαν να τηρηθούν, που ήταν το τέλος του 2015.</w:t>
      </w:r>
    </w:p>
    <w:p w14:paraId="04AA0D1C" w14:textId="77777777" w:rsidR="00A80E5B" w:rsidRDefault="003627BB">
      <w:pPr>
        <w:spacing w:after="0" w:line="600" w:lineRule="auto"/>
        <w:ind w:firstLine="720"/>
        <w:jc w:val="both"/>
        <w:rPr>
          <w:rFonts w:eastAsia="Times New Roman"/>
          <w:szCs w:val="24"/>
        </w:rPr>
      </w:pPr>
      <w:r>
        <w:rPr>
          <w:rFonts w:eastAsia="Times New Roman"/>
          <w:szCs w:val="24"/>
        </w:rPr>
        <w:t>Αυτό το οποίο κάναμε εμείς</w:t>
      </w:r>
      <w:r>
        <w:rPr>
          <w:rFonts w:eastAsia="Times New Roman"/>
          <w:szCs w:val="24"/>
        </w:rPr>
        <w:t>,</w:t>
      </w:r>
      <w:r>
        <w:rPr>
          <w:rFonts w:eastAsia="Times New Roman"/>
          <w:szCs w:val="24"/>
        </w:rPr>
        <w:t xml:space="preserve"> είναι να </w:t>
      </w:r>
      <w:proofErr w:type="spellStart"/>
      <w:r>
        <w:rPr>
          <w:rFonts w:eastAsia="Times New Roman"/>
          <w:szCs w:val="24"/>
        </w:rPr>
        <w:t>επαναδιαπραγματευτούμε</w:t>
      </w:r>
      <w:proofErr w:type="spellEnd"/>
      <w:r>
        <w:rPr>
          <w:rFonts w:eastAsia="Times New Roman"/>
          <w:szCs w:val="24"/>
        </w:rPr>
        <w:t xml:space="preserve"> αυτό το σύμφωνο και να διασφαλίσουμε μια σταδιακή και βιώσιμη επανεκκίνηση της μεταρρύθμισης αυτής, ενισχ</w:t>
      </w:r>
      <w:r>
        <w:rPr>
          <w:rFonts w:eastAsia="Times New Roman"/>
          <w:szCs w:val="24"/>
        </w:rPr>
        <w:t xml:space="preserve">ύοντας τις δημόσιες δομές και προκαλώντας και μία αποκέντρωση στη διοίκηση του συστήματος υγείας με το ν.4461/2017. Ενισχύουμε έτσι </w:t>
      </w:r>
      <w:r>
        <w:rPr>
          <w:rFonts w:eastAsia="Times New Roman"/>
          <w:szCs w:val="24"/>
        </w:rPr>
        <w:lastRenderedPageBreak/>
        <w:t>τη δημιουργία διευθύνσεων ανά περιφέρεια και ξεπερνάμε τον συγκεντρωτισμό τού να διευθύνεται όλο το σύστημα υπηρεσιών ψυχική</w:t>
      </w:r>
      <w:r>
        <w:rPr>
          <w:rFonts w:eastAsia="Times New Roman"/>
          <w:szCs w:val="24"/>
        </w:rPr>
        <w:t xml:space="preserve">ς υγείας μόνο από τη </w:t>
      </w:r>
      <w:r>
        <w:rPr>
          <w:rFonts w:eastAsia="Times New Roman"/>
          <w:szCs w:val="24"/>
        </w:rPr>
        <w:t>δ</w:t>
      </w:r>
      <w:r>
        <w:rPr>
          <w:rFonts w:eastAsia="Times New Roman"/>
          <w:szCs w:val="24"/>
        </w:rPr>
        <w:t>ιεύθυνση του Υπουργείου.</w:t>
      </w:r>
    </w:p>
    <w:p w14:paraId="04AA0D1D" w14:textId="77777777" w:rsidR="00A80E5B" w:rsidRDefault="003627BB">
      <w:pPr>
        <w:spacing w:after="0" w:line="600" w:lineRule="auto"/>
        <w:ind w:firstLine="720"/>
        <w:jc w:val="both"/>
        <w:rPr>
          <w:rFonts w:eastAsia="Times New Roman"/>
          <w:szCs w:val="24"/>
        </w:rPr>
      </w:pPr>
      <w:r>
        <w:rPr>
          <w:rFonts w:eastAsia="Times New Roman"/>
          <w:szCs w:val="24"/>
        </w:rPr>
        <w:t>Αυτά, λοιπόν, είναι θεσμικές αλλαγές</w:t>
      </w:r>
      <w:r>
        <w:rPr>
          <w:rFonts w:eastAsia="Times New Roman"/>
          <w:szCs w:val="24"/>
        </w:rPr>
        <w:t>,</w:t>
      </w:r>
      <w:r>
        <w:rPr>
          <w:rFonts w:eastAsia="Times New Roman"/>
          <w:szCs w:val="24"/>
        </w:rPr>
        <w:t xml:space="preserve"> που έχουμε προωθήσει αυτήν την περίοδο. Το μεγάλο ζητούμενο φυσικά</w:t>
      </w:r>
      <w:r>
        <w:rPr>
          <w:rFonts w:eastAsia="Times New Roman"/>
          <w:szCs w:val="24"/>
        </w:rPr>
        <w:t>,</w:t>
      </w:r>
      <w:r>
        <w:rPr>
          <w:rFonts w:eastAsia="Times New Roman"/>
          <w:szCs w:val="24"/>
        </w:rPr>
        <w:t xml:space="preserve"> είναι η πραγματική κατάσταση των δημόσιων δομών. Όντως, στην ψυχιατρική κλινική του </w:t>
      </w:r>
      <w:r>
        <w:rPr>
          <w:rFonts w:eastAsia="Times New Roman"/>
          <w:szCs w:val="24"/>
        </w:rPr>
        <w:t>Π</w:t>
      </w:r>
      <w:r>
        <w:rPr>
          <w:rFonts w:eastAsia="Times New Roman"/>
          <w:szCs w:val="24"/>
        </w:rPr>
        <w:t xml:space="preserve">ανεπιστημιακού </w:t>
      </w:r>
      <w:r>
        <w:rPr>
          <w:rFonts w:eastAsia="Times New Roman"/>
          <w:szCs w:val="24"/>
        </w:rPr>
        <w:t>Νοσ</w:t>
      </w:r>
      <w:r>
        <w:rPr>
          <w:rFonts w:eastAsia="Times New Roman"/>
          <w:szCs w:val="24"/>
        </w:rPr>
        <w:t xml:space="preserve">οκομείου </w:t>
      </w:r>
      <w:r>
        <w:rPr>
          <w:rFonts w:eastAsia="Times New Roman"/>
          <w:szCs w:val="24"/>
        </w:rPr>
        <w:t xml:space="preserve">του Ηρακλείου υπάρχει αντικειμενικό πρόβλημα. Έχουμε, δηλαδή και ανεπάρκεια κλινών και ανεπάρκεια κτηριακών υποδομών. </w:t>
      </w:r>
    </w:p>
    <w:p w14:paraId="04AA0D1E" w14:textId="77777777" w:rsidR="00A80E5B" w:rsidRDefault="003627BB">
      <w:pPr>
        <w:spacing w:after="0" w:line="600" w:lineRule="auto"/>
        <w:ind w:firstLine="720"/>
        <w:jc w:val="both"/>
        <w:rPr>
          <w:rFonts w:eastAsia="Times New Roman"/>
          <w:szCs w:val="24"/>
        </w:rPr>
      </w:pPr>
      <w:r>
        <w:rPr>
          <w:rFonts w:eastAsia="Times New Roman"/>
          <w:szCs w:val="24"/>
        </w:rPr>
        <w:t>Είναι τριάντα τρεις οι διαθέσιμες κλίνες, δηλαδή είκοσι τρεις κανονικές και δέκα στο τμήμα οξέων. Φυσικά</w:t>
      </w:r>
      <w:r>
        <w:rPr>
          <w:rFonts w:eastAsia="Times New Roman"/>
          <w:szCs w:val="24"/>
        </w:rPr>
        <w:t>,</w:t>
      </w:r>
      <w:r>
        <w:rPr>
          <w:rFonts w:eastAsia="Times New Roman"/>
          <w:szCs w:val="24"/>
        </w:rPr>
        <w:t xml:space="preserve"> υπάρχουν και δέκα κλίν</w:t>
      </w:r>
      <w:r>
        <w:rPr>
          <w:rFonts w:eastAsia="Times New Roman"/>
          <w:szCs w:val="24"/>
        </w:rPr>
        <w:t>ες από τον ξενώνα βραχείας παραμονής και υπάρχουν και από έξι κλίνες σε προστατευόμενα διαμερίσματα.</w:t>
      </w:r>
    </w:p>
    <w:p w14:paraId="04AA0D1F" w14:textId="77777777" w:rsidR="00A80E5B" w:rsidRDefault="003627BB">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του κουδούνι λήξεως του χρόνου ομιλίας του κυρίου Υπουργού)</w:t>
      </w:r>
    </w:p>
    <w:p w14:paraId="04AA0D20" w14:textId="77777777" w:rsidR="00A80E5B" w:rsidRDefault="003627BB">
      <w:pPr>
        <w:spacing w:after="0" w:line="600" w:lineRule="auto"/>
        <w:ind w:firstLine="720"/>
        <w:jc w:val="both"/>
        <w:rPr>
          <w:rFonts w:eastAsia="Times New Roman"/>
          <w:szCs w:val="24"/>
        </w:rPr>
      </w:pPr>
      <w:r>
        <w:rPr>
          <w:rFonts w:eastAsia="Times New Roman"/>
          <w:szCs w:val="24"/>
        </w:rPr>
        <w:t>Επιτρέψτε μου, κύριε Πρόεδρε.</w:t>
      </w:r>
    </w:p>
    <w:p w14:paraId="04AA0D21" w14:textId="77777777" w:rsidR="00A80E5B" w:rsidRDefault="003627BB">
      <w:pPr>
        <w:spacing w:after="0" w:line="600" w:lineRule="auto"/>
        <w:ind w:firstLine="720"/>
        <w:jc w:val="both"/>
        <w:rPr>
          <w:rFonts w:eastAsia="Times New Roman"/>
          <w:szCs w:val="24"/>
        </w:rPr>
      </w:pPr>
      <w:r>
        <w:rPr>
          <w:rFonts w:eastAsia="Times New Roman"/>
          <w:szCs w:val="24"/>
        </w:rPr>
        <w:t>Ο σχεδιασμός της ανάπτυξης αυτών των υπη</w:t>
      </w:r>
      <w:r>
        <w:rPr>
          <w:rFonts w:eastAsia="Times New Roman"/>
          <w:szCs w:val="24"/>
        </w:rPr>
        <w:t xml:space="preserve">ρεσιών έχει έναν τίτλο, που λέγεται </w:t>
      </w:r>
      <w:proofErr w:type="spellStart"/>
      <w:r>
        <w:rPr>
          <w:rFonts w:eastAsia="Times New Roman"/>
          <w:szCs w:val="24"/>
        </w:rPr>
        <w:t>τομεοποίηση</w:t>
      </w:r>
      <w:proofErr w:type="spellEnd"/>
      <w:r>
        <w:rPr>
          <w:rFonts w:eastAsia="Times New Roman"/>
          <w:szCs w:val="24"/>
        </w:rPr>
        <w:t xml:space="preserve">. </w:t>
      </w:r>
    </w:p>
    <w:p w14:paraId="04AA0D22" w14:textId="77777777" w:rsidR="00A80E5B" w:rsidRDefault="003627BB">
      <w:pPr>
        <w:spacing w:after="0" w:line="600" w:lineRule="auto"/>
        <w:ind w:firstLine="720"/>
        <w:jc w:val="both"/>
        <w:rPr>
          <w:rFonts w:eastAsia="Times New Roman"/>
          <w:szCs w:val="24"/>
        </w:rPr>
      </w:pPr>
      <w:r>
        <w:rPr>
          <w:rFonts w:eastAsia="Times New Roman"/>
          <w:szCs w:val="24"/>
        </w:rPr>
        <w:lastRenderedPageBreak/>
        <w:t xml:space="preserve">Αγαπητέ συνάδελφε, ράντσα υπάρχουν δυστυχώς και σε ψυχιατρικές κλινικές γενικών νοσοκομείων, ιδιαίτερα εδώ, στο </w:t>
      </w:r>
      <w:r>
        <w:rPr>
          <w:rFonts w:eastAsia="Times New Roman"/>
          <w:szCs w:val="24"/>
        </w:rPr>
        <w:t>λ</w:t>
      </w:r>
      <w:r>
        <w:rPr>
          <w:rFonts w:eastAsia="Times New Roman"/>
          <w:szCs w:val="24"/>
        </w:rPr>
        <w:t xml:space="preserve">εκανοπέδιο Αττικής. Για ποιον λόγο; Διότι δεν είναι ανεπτυγμένες οι ψυχιατρικές κλινικές στα </w:t>
      </w:r>
      <w:r>
        <w:rPr>
          <w:rFonts w:eastAsia="Times New Roman"/>
          <w:szCs w:val="24"/>
        </w:rPr>
        <w:t>γενικά νοσοκομεία της περιφέρειας, με αποτέλεσμα να συνωστίζονται όλα τα περιστατικά, ιδιαίτερα αυτά που έχουν ακούσια εισαγγελική εντολή.</w:t>
      </w:r>
    </w:p>
    <w:p w14:paraId="04AA0D23" w14:textId="77777777" w:rsidR="00A80E5B" w:rsidRDefault="003627BB">
      <w:pPr>
        <w:spacing w:after="0" w:line="600" w:lineRule="auto"/>
        <w:ind w:firstLine="720"/>
        <w:jc w:val="both"/>
        <w:rPr>
          <w:rFonts w:eastAsia="Times New Roman"/>
          <w:szCs w:val="24"/>
        </w:rPr>
      </w:pPr>
      <w:r>
        <w:rPr>
          <w:rFonts w:eastAsia="Times New Roman"/>
          <w:szCs w:val="24"/>
        </w:rPr>
        <w:t>Αυτό, λοιπόν, έχει δημιουργήσει ένα πρόβλημα. Έχουμε δρομολογήσει την έναρξη λειτουργίας -και κατά την άποψή μας η λύ</w:t>
      </w:r>
      <w:r>
        <w:rPr>
          <w:rFonts w:eastAsia="Times New Roman"/>
          <w:szCs w:val="24"/>
        </w:rPr>
        <w:t>ση είναι να τα θέσουμε γρήγορα σε λειτουργία- επτά τμημάτων σε νοσοκομεία της περιφέρειας, από την Καρδίτσα, την Κόρινθο, τον Πολύγυρο της Χαλκιδικής, το Ιπποκράτειο Θεσσαλονίκης κ.λπ.</w:t>
      </w:r>
      <w:r>
        <w:rPr>
          <w:rFonts w:eastAsia="Times New Roman"/>
          <w:szCs w:val="24"/>
        </w:rPr>
        <w:t>.</w:t>
      </w:r>
      <w:r>
        <w:rPr>
          <w:rFonts w:eastAsia="Times New Roman"/>
          <w:szCs w:val="24"/>
        </w:rPr>
        <w:t xml:space="preserve"> Έτσι μπορεί να λειτουργήσει πραγματικά η </w:t>
      </w:r>
      <w:proofErr w:type="spellStart"/>
      <w:r>
        <w:rPr>
          <w:rFonts w:eastAsia="Times New Roman"/>
          <w:szCs w:val="24"/>
        </w:rPr>
        <w:t>τομεοποίηση</w:t>
      </w:r>
      <w:proofErr w:type="spellEnd"/>
      <w:r>
        <w:rPr>
          <w:rFonts w:eastAsia="Times New Roman"/>
          <w:szCs w:val="24"/>
        </w:rPr>
        <w:t xml:space="preserve"> σε κάθε τομέα ψυχ</w:t>
      </w:r>
      <w:r>
        <w:rPr>
          <w:rFonts w:eastAsia="Times New Roman"/>
          <w:szCs w:val="24"/>
        </w:rPr>
        <w:t>ικής υγείας.</w:t>
      </w:r>
    </w:p>
    <w:p w14:paraId="04AA0D24" w14:textId="77777777" w:rsidR="00A80E5B" w:rsidRDefault="003627BB">
      <w:pPr>
        <w:spacing w:after="0" w:line="600" w:lineRule="auto"/>
        <w:ind w:firstLine="720"/>
        <w:jc w:val="both"/>
        <w:rPr>
          <w:rFonts w:eastAsia="Times New Roman"/>
          <w:szCs w:val="24"/>
        </w:rPr>
      </w:pPr>
      <w:r>
        <w:rPr>
          <w:rFonts w:eastAsia="Times New Roman"/>
          <w:szCs w:val="24"/>
        </w:rPr>
        <w:t xml:space="preserve">Η Κρήτη, για παράδειγμα, έχει δύο τομείς. Είναι ο τομέας της </w:t>
      </w:r>
      <w:r>
        <w:rPr>
          <w:rFonts w:eastAsia="Times New Roman"/>
          <w:szCs w:val="24"/>
        </w:rPr>
        <w:t>δ</w:t>
      </w:r>
      <w:r>
        <w:rPr>
          <w:rFonts w:eastAsia="Times New Roman"/>
          <w:szCs w:val="24"/>
        </w:rPr>
        <w:t xml:space="preserve">υτικής Κρήτης και ο τομέας της </w:t>
      </w:r>
      <w:r>
        <w:rPr>
          <w:rFonts w:eastAsia="Times New Roman"/>
          <w:szCs w:val="24"/>
        </w:rPr>
        <w:t>α</w:t>
      </w:r>
      <w:r>
        <w:rPr>
          <w:rFonts w:eastAsia="Times New Roman"/>
          <w:szCs w:val="24"/>
        </w:rPr>
        <w:t>νατολικής Κρήτης. Η πρόβλεψη, λοιπόν, για τον τομέα της Ανατολικής Κρήτης -που είναι Ηράκλειο και Λασίθι- είναι να προστεθούν άλλες είκοσι κλίνες, δη</w:t>
      </w:r>
      <w:r>
        <w:rPr>
          <w:rFonts w:eastAsia="Times New Roman"/>
          <w:szCs w:val="24"/>
        </w:rPr>
        <w:t>λαδή, δέκα στο «</w:t>
      </w:r>
      <w:proofErr w:type="spellStart"/>
      <w:r>
        <w:rPr>
          <w:rFonts w:eastAsia="Times New Roman"/>
          <w:szCs w:val="24"/>
        </w:rPr>
        <w:t>Βενιζέλειο</w:t>
      </w:r>
      <w:proofErr w:type="spellEnd"/>
      <w:r>
        <w:rPr>
          <w:rFonts w:eastAsia="Times New Roman"/>
          <w:szCs w:val="24"/>
        </w:rPr>
        <w:t>»</w:t>
      </w:r>
      <w:r>
        <w:rPr>
          <w:rFonts w:eastAsia="Times New Roman"/>
          <w:szCs w:val="24"/>
        </w:rPr>
        <w:t>,</w:t>
      </w:r>
      <w:r>
        <w:rPr>
          <w:rFonts w:eastAsia="Times New Roman"/>
          <w:szCs w:val="24"/>
        </w:rPr>
        <w:t xml:space="preserve"> που όμως αυτό συναρτάται με την ολοκλήρωση της επέκτασης</w:t>
      </w:r>
      <w:r>
        <w:rPr>
          <w:rFonts w:eastAsia="Times New Roman"/>
          <w:szCs w:val="24"/>
        </w:rPr>
        <w:t>,</w:t>
      </w:r>
      <w:r>
        <w:rPr>
          <w:rFonts w:eastAsia="Times New Roman"/>
          <w:szCs w:val="24"/>
        </w:rPr>
        <w:t xml:space="preserve"> που είναι σε εξέλιξη και χρηματοδοτείται από το ΕΣΠΑ, και δέκα στο </w:t>
      </w:r>
      <w:r>
        <w:rPr>
          <w:rFonts w:eastAsia="Times New Roman"/>
          <w:szCs w:val="24"/>
        </w:rPr>
        <w:t>Ν</w:t>
      </w:r>
      <w:r>
        <w:rPr>
          <w:rFonts w:eastAsia="Times New Roman"/>
          <w:szCs w:val="24"/>
        </w:rPr>
        <w:t xml:space="preserve">οσοκομείο Αγίου Νικολάου, </w:t>
      </w:r>
      <w:r>
        <w:rPr>
          <w:rFonts w:eastAsia="Times New Roman"/>
          <w:szCs w:val="24"/>
        </w:rPr>
        <w:lastRenderedPageBreak/>
        <w:t>γιατί όντως</w:t>
      </w:r>
      <w:r>
        <w:rPr>
          <w:rFonts w:eastAsia="Times New Roman"/>
          <w:szCs w:val="24"/>
        </w:rPr>
        <w:t>,</w:t>
      </w:r>
      <w:r>
        <w:rPr>
          <w:rFonts w:eastAsia="Times New Roman"/>
          <w:szCs w:val="24"/>
        </w:rPr>
        <w:t xml:space="preserve"> ο Νομός Λασιθίου δεν έχει καμμία ψυχιατρική κλινική. Έχει μόνο πρωτοβάθμιου χαρακτήρα δομές. </w:t>
      </w:r>
    </w:p>
    <w:p w14:paraId="04AA0D2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Η λύση, λοιπόν, είναι αυτή. Αναζητούμε δυνατότητα να έχουμε έναν ξενώνα βραχείας νοσηλείας, </w:t>
      </w:r>
      <w:proofErr w:type="spellStart"/>
      <w:r>
        <w:rPr>
          <w:rFonts w:eastAsia="Times New Roman" w:cs="Times New Roman"/>
          <w:szCs w:val="24"/>
        </w:rPr>
        <w:t>μετανοσοκομειακής</w:t>
      </w:r>
      <w:proofErr w:type="spellEnd"/>
      <w:r>
        <w:rPr>
          <w:rFonts w:eastAsia="Times New Roman" w:cs="Times New Roman"/>
          <w:szCs w:val="24"/>
        </w:rPr>
        <w:t xml:space="preserve"> φροντίδας μάλλον, με περισσότερες δυνατότητες, δηλα</w:t>
      </w:r>
      <w:r>
        <w:rPr>
          <w:rFonts w:eastAsia="Times New Roman" w:cs="Times New Roman"/>
          <w:szCs w:val="24"/>
        </w:rPr>
        <w:t xml:space="preserve">δή από δέκα να γίνουν δεκαπέντε και </w:t>
      </w:r>
      <w:r>
        <w:rPr>
          <w:rFonts w:eastAsia="Times New Roman" w:cs="Times New Roman"/>
          <w:szCs w:val="24"/>
        </w:rPr>
        <w:t>επίσης,</w:t>
      </w:r>
      <w:r>
        <w:rPr>
          <w:rFonts w:eastAsia="Times New Roman" w:cs="Times New Roman"/>
          <w:szCs w:val="24"/>
        </w:rPr>
        <w:t xml:space="preserve"> έχουμε κανονίσει αυτήν την περίοδο να αναπτυχθούν περισσότερες </w:t>
      </w:r>
      <w:proofErr w:type="spellStart"/>
      <w:r>
        <w:rPr>
          <w:rFonts w:eastAsia="Times New Roman" w:cs="Times New Roman"/>
          <w:szCs w:val="24"/>
        </w:rPr>
        <w:t>παιδοψυχιατρικές</w:t>
      </w:r>
      <w:proofErr w:type="spellEnd"/>
      <w:r>
        <w:rPr>
          <w:rFonts w:eastAsia="Times New Roman" w:cs="Times New Roman"/>
          <w:szCs w:val="24"/>
        </w:rPr>
        <w:t xml:space="preserve"> κλίνες και να φτάσουν τον αριθμό των δέκα. Αυτό</w:t>
      </w:r>
      <w:r>
        <w:rPr>
          <w:rFonts w:eastAsia="Times New Roman" w:cs="Times New Roman"/>
          <w:szCs w:val="24"/>
        </w:rPr>
        <w:t>,</w:t>
      </w:r>
      <w:r>
        <w:rPr>
          <w:rFonts w:eastAsia="Times New Roman" w:cs="Times New Roman"/>
          <w:szCs w:val="24"/>
        </w:rPr>
        <w:t xml:space="preserve"> όσον αφορά την καθ</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αυτό επάρκεια των κλινών και των κτηριακών υποδομών. </w:t>
      </w:r>
    </w:p>
    <w:p w14:paraId="04AA0D2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υπάρχ</w:t>
      </w:r>
      <w:r>
        <w:rPr>
          <w:rFonts w:eastAsia="Times New Roman" w:cs="Times New Roman"/>
          <w:szCs w:val="24"/>
        </w:rPr>
        <w:t>ει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στο πανεπιστημιακό νοσοκομείο δυνατότητα να αναπτύξουμε περισσότερες κλίνες. Η λύση, λοιπόν, είναι να το αποκεντρώσουμε αυτό σε άλλα δύο νοσοκομεία. Αυτό βεβαίως</w:t>
      </w:r>
      <w:r>
        <w:rPr>
          <w:rFonts w:eastAsia="Times New Roman" w:cs="Times New Roman"/>
          <w:szCs w:val="24"/>
        </w:rPr>
        <w:t>,</w:t>
      </w:r>
      <w:r>
        <w:rPr>
          <w:rFonts w:eastAsia="Times New Roman" w:cs="Times New Roman"/>
          <w:szCs w:val="24"/>
        </w:rPr>
        <w:t xml:space="preserve"> θέλει ένα μεταβατικό διάστημα. Νομίζω ότι το 2018 θα είναι η χρονιά</w:t>
      </w:r>
      <w:r>
        <w:rPr>
          <w:rFonts w:eastAsia="Times New Roman" w:cs="Times New Roman"/>
          <w:szCs w:val="24"/>
        </w:rPr>
        <w:t>,</w:t>
      </w:r>
      <w:r>
        <w:rPr>
          <w:rFonts w:eastAsia="Times New Roman" w:cs="Times New Roman"/>
          <w:szCs w:val="24"/>
        </w:rPr>
        <w:t xml:space="preserve"> που θα μπο</w:t>
      </w:r>
      <w:r>
        <w:rPr>
          <w:rFonts w:eastAsia="Times New Roman" w:cs="Times New Roman"/>
          <w:szCs w:val="24"/>
        </w:rPr>
        <w:t>ρέσουμε, αξιοποιώντας και προσλήψεις προσωπικού</w:t>
      </w:r>
      <w:r>
        <w:rPr>
          <w:rFonts w:eastAsia="Times New Roman" w:cs="Times New Roman"/>
          <w:szCs w:val="24"/>
        </w:rPr>
        <w:t>,</w:t>
      </w:r>
      <w:r>
        <w:rPr>
          <w:rFonts w:eastAsia="Times New Roman" w:cs="Times New Roman"/>
          <w:szCs w:val="24"/>
        </w:rPr>
        <w:t xml:space="preserve"> που έχουμε δρομολογήσει, να περάσουμε σε αυτήν τη νέα λειτουργία, η οποία θα </w:t>
      </w:r>
      <w:proofErr w:type="spellStart"/>
      <w:r>
        <w:rPr>
          <w:rFonts w:eastAsia="Times New Roman" w:cs="Times New Roman"/>
          <w:szCs w:val="24"/>
        </w:rPr>
        <w:t>αποσυμφορήσει</w:t>
      </w:r>
      <w:proofErr w:type="spellEnd"/>
      <w:r>
        <w:rPr>
          <w:rFonts w:eastAsia="Times New Roman" w:cs="Times New Roman"/>
          <w:szCs w:val="24"/>
        </w:rPr>
        <w:t xml:space="preserve"> την ψυχιατρική κλινική του πανεπιστημιακού νοσοκομείου.</w:t>
      </w:r>
    </w:p>
    <w:p w14:paraId="04AA0D2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Εδώ να πω ότι η κλινική αυτή έχει στηριχθεί με ανθρώπινο δυν</w:t>
      </w:r>
      <w:r>
        <w:rPr>
          <w:rFonts w:eastAsia="Times New Roman" w:cs="Times New Roman"/>
          <w:szCs w:val="24"/>
        </w:rPr>
        <w:t xml:space="preserve">αμικό. Προσλάβαμε επιπλέον δύο μόνιμους γιατρούς του ΕΣΥ. </w:t>
      </w:r>
    </w:p>
    <w:p w14:paraId="04AA0D2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Υπουργέ, έχετε και δευτερολογία.</w:t>
      </w:r>
    </w:p>
    <w:p w14:paraId="04AA0D2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Να πω μόνο για το προσωπικό, κύριε Πρόεδρε.</w:t>
      </w:r>
    </w:p>
    <w:p w14:paraId="04AA0D2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Προσλάβαμε δύο μόνιμους γιατρούς του ΕΣΥ. Πρ</w:t>
      </w:r>
      <w:r>
        <w:rPr>
          <w:rFonts w:eastAsia="Times New Roman" w:cs="Times New Roman"/>
          <w:szCs w:val="24"/>
        </w:rPr>
        <w:t>οσλάβαμε έναν επικουρικό γιατρό και με ενημέρωσαν ότι την προηγούμενη Τρίτη 21 του μηνός, ορκίστηκε. Προσελήφθη μια συνάδελφος σε προσωποπαγή θέση και αυξήσαμε τις θέσεις ειδικευομένων από πέντε σε οκτώ και έχουν σήμερα καταληφθεί και εργάζονται επτά ειδικ</w:t>
      </w:r>
      <w:r>
        <w:rPr>
          <w:rFonts w:eastAsia="Times New Roman" w:cs="Times New Roman"/>
          <w:szCs w:val="24"/>
        </w:rPr>
        <w:t xml:space="preserve">ευόμενοι γιατροί. </w:t>
      </w:r>
    </w:p>
    <w:p w14:paraId="04AA0D2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έχουμε μια ουσιαστική αύξηση έξι γιατρών, τέσσερις ειδικούς και δύο ειδικευόμενους στο τμήμα και ταυτόχρονα</w:t>
      </w:r>
      <w:r>
        <w:rPr>
          <w:rFonts w:eastAsia="Times New Roman" w:cs="Times New Roman"/>
          <w:szCs w:val="24"/>
        </w:rPr>
        <w:t>,</w:t>
      </w:r>
      <w:r>
        <w:rPr>
          <w:rFonts w:eastAsia="Times New Roman" w:cs="Times New Roman"/>
          <w:szCs w:val="24"/>
        </w:rPr>
        <w:t xml:space="preserve"> υπάρχουν έξι άτομα από την προκήρυξη 7Κ</w:t>
      </w:r>
      <w:r>
        <w:rPr>
          <w:rFonts w:eastAsia="Times New Roman" w:cs="Times New Roman"/>
          <w:szCs w:val="24"/>
        </w:rPr>
        <w:t>,</w:t>
      </w:r>
      <w:r>
        <w:rPr>
          <w:rFonts w:eastAsia="Times New Roman" w:cs="Times New Roman"/>
          <w:szCs w:val="24"/>
        </w:rPr>
        <w:t xml:space="preserve"> που είναι σε εξέλιξη για μόνιμο προσωπικό η τοποθέτησή </w:t>
      </w:r>
      <w:r>
        <w:rPr>
          <w:rFonts w:eastAsia="Times New Roman" w:cs="Times New Roman"/>
          <w:szCs w:val="24"/>
        </w:rPr>
        <w:t>τους:</w:t>
      </w:r>
      <w:r>
        <w:rPr>
          <w:rFonts w:eastAsia="Times New Roman" w:cs="Times New Roman"/>
          <w:szCs w:val="24"/>
        </w:rPr>
        <w:t xml:space="preserve"> μια ΠΕ </w:t>
      </w:r>
      <w:proofErr w:type="spellStart"/>
      <w:r>
        <w:rPr>
          <w:rFonts w:eastAsia="Times New Roman" w:cs="Times New Roman"/>
          <w:szCs w:val="24"/>
        </w:rPr>
        <w:t>λογοθεραπείας</w:t>
      </w:r>
      <w:proofErr w:type="spellEnd"/>
      <w:r>
        <w:rPr>
          <w:rFonts w:eastAsia="Times New Roman" w:cs="Times New Roman"/>
          <w:szCs w:val="24"/>
        </w:rPr>
        <w:t>,</w:t>
      </w:r>
      <w:r>
        <w:rPr>
          <w:rFonts w:eastAsia="Times New Roman" w:cs="Times New Roman"/>
          <w:szCs w:val="24"/>
        </w:rPr>
        <w:t xml:space="preserve"> δύο ΠΕ ψυχολόγων, ένας ΤΕ </w:t>
      </w:r>
      <w:proofErr w:type="spellStart"/>
      <w:r>
        <w:rPr>
          <w:rFonts w:eastAsia="Times New Roman" w:cs="Times New Roman"/>
          <w:szCs w:val="24"/>
        </w:rPr>
        <w:t>εργοθεραπείας</w:t>
      </w:r>
      <w:proofErr w:type="spellEnd"/>
      <w:r>
        <w:rPr>
          <w:rFonts w:eastAsia="Times New Roman" w:cs="Times New Roman"/>
          <w:szCs w:val="24"/>
        </w:rPr>
        <w:t>, ένας ΤΕ κοινωνικής εργασίας και ένας ΤΕ νοσηλευτών. Αυτοί έχουν βγάλει το ΑΣΕΠ με προσωρινά αποτελέσματα και εμείς πιέζουμε τα πράγματα</w:t>
      </w:r>
      <w:r>
        <w:rPr>
          <w:rFonts w:eastAsia="Times New Roman" w:cs="Times New Roman"/>
          <w:szCs w:val="24"/>
        </w:rPr>
        <w:t>,</w:t>
      </w:r>
      <w:r>
        <w:rPr>
          <w:rFonts w:eastAsia="Times New Roman" w:cs="Times New Roman"/>
          <w:szCs w:val="24"/>
        </w:rPr>
        <w:t xml:space="preserve"> ώστε να κινηθεί γρήγορα η διαδικασία, ώστε στις αρχές του χρόνου να έχουν πιά</w:t>
      </w:r>
      <w:r>
        <w:rPr>
          <w:rFonts w:eastAsia="Times New Roman" w:cs="Times New Roman"/>
          <w:szCs w:val="24"/>
        </w:rPr>
        <w:t xml:space="preserve">σει δουλειά και να ενισχυθεί πολύ ουσιαστικά η κλινική και με ανθρώπινο δυναμικό. </w:t>
      </w:r>
    </w:p>
    <w:p w14:paraId="04AA0D2C" w14:textId="77777777" w:rsidR="00A80E5B" w:rsidRDefault="003627BB">
      <w:pPr>
        <w:spacing w:after="0" w:line="600" w:lineRule="auto"/>
        <w:ind w:firstLine="720"/>
        <w:jc w:val="both"/>
        <w:rPr>
          <w:rFonts w:eastAsia="Times New Roman" w:cs="Times New Roman"/>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w:t>
      </w:r>
      <w:r>
        <w:rPr>
          <w:rFonts w:eastAsia="Times New Roman" w:cs="Times New Roman"/>
        </w:rPr>
        <w:t xml:space="preserve">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πέντε εκπαιδευτικοί συνοδοί τους από το </w:t>
      </w:r>
      <w:proofErr w:type="spellStart"/>
      <w:r>
        <w:rPr>
          <w:rFonts w:eastAsia="Times New Roman" w:cs="Times New Roman"/>
        </w:rPr>
        <w:t>Ράλλειο</w:t>
      </w:r>
      <w:proofErr w:type="spellEnd"/>
      <w:r>
        <w:rPr>
          <w:rFonts w:eastAsia="Times New Roman" w:cs="Times New Roman"/>
        </w:rPr>
        <w:t xml:space="preserve"> Πε</w:t>
      </w:r>
      <w:r>
        <w:rPr>
          <w:rFonts w:eastAsia="Times New Roman" w:cs="Times New Roman"/>
        </w:rPr>
        <w:t xml:space="preserve">ιραματικό Γυμνάσιο Πειραιά. </w:t>
      </w:r>
    </w:p>
    <w:p w14:paraId="04AA0D2D" w14:textId="77777777" w:rsidR="00A80E5B" w:rsidRDefault="003627BB">
      <w:pPr>
        <w:spacing w:after="0"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ενώ παράλληλα σας γνωρίζουμε ότι η επίκαιρη ερώτηση που παρακολουθείτε είναι η τελευταία σήμερα προς τους Υπουργούς, γι’ αυτό βλέπετε ότι δεν υπάρχουν Βουλευτές στην Αίθουσα.  </w:t>
      </w:r>
    </w:p>
    <w:p w14:paraId="04AA0D2E" w14:textId="77777777" w:rsidR="00A80E5B" w:rsidRDefault="003627BB">
      <w:pPr>
        <w:spacing w:after="0" w:line="600" w:lineRule="auto"/>
        <w:ind w:firstLine="720"/>
        <w:jc w:val="center"/>
        <w:rPr>
          <w:rFonts w:eastAsia="Times New Roman" w:cs="Times New Roman"/>
        </w:rPr>
      </w:pPr>
      <w:r>
        <w:rPr>
          <w:rFonts w:eastAsia="Times New Roman" w:cs="Times New Roman"/>
        </w:rPr>
        <w:t xml:space="preserve">(Χειροκροτήματα απ’ όλες </w:t>
      </w:r>
      <w:r>
        <w:rPr>
          <w:rFonts w:eastAsia="Times New Roman" w:cs="Times New Roman"/>
        </w:rPr>
        <w:t>τις πτέρυγες της Βουλής)</w:t>
      </w:r>
    </w:p>
    <w:p w14:paraId="04AA0D2F" w14:textId="77777777" w:rsidR="00A80E5B" w:rsidRDefault="003627BB">
      <w:pPr>
        <w:spacing w:after="0" w:line="600" w:lineRule="auto"/>
        <w:ind w:firstLine="720"/>
        <w:jc w:val="both"/>
        <w:rPr>
          <w:rFonts w:eastAsia="Times New Roman" w:cs="Times New Roman"/>
        </w:rPr>
      </w:pPr>
      <w:r>
        <w:rPr>
          <w:rFonts w:eastAsia="Times New Roman" w:cs="Times New Roman"/>
        </w:rPr>
        <w:t xml:space="preserve">Ο κ. Συντυχάκης έχει τον λόγο. </w:t>
      </w:r>
    </w:p>
    <w:p w14:paraId="04AA0D30" w14:textId="77777777" w:rsidR="00A80E5B" w:rsidRDefault="003627BB">
      <w:pPr>
        <w:spacing w:after="0" w:line="600" w:lineRule="auto"/>
        <w:ind w:firstLine="720"/>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Δεν απάντησε ο κύριος Υπουργός σε σχέση με τους επικουρικούς</w:t>
      </w:r>
      <w:r>
        <w:rPr>
          <w:rFonts w:eastAsia="Times New Roman" w:cs="Times New Roman"/>
        </w:rPr>
        <w:t>.</w:t>
      </w:r>
    </w:p>
    <w:p w14:paraId="04AA0D31"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ΑΝΔΡΕΑΣ ΞΑΝΘΟΣ (Υπουργός Υγείας): </w:t>
      </w:r>
      <w:r>
        <w:rPr>
          <w:rFonts w:eastAsia="Times New Roman" w:cs="Times New Roman"/>
        </w:rPr>
        <w:t xml:space="preserve">Στην δευτερολογία μου, κύριε συνάδελφε. </w:t>
      </w:r>
    </w:p>
    <w:p w14:paraId="04AA0D32" w14:textId="77777777" w:rsidR="00A80E5B" w:rsidRDefault="003627BB">
      <w:pPr>
        <w:spacing w:after="0" w:line="600" w:lineRule="auto"/>
        <w:ind w:firstLine="720"/>
        <w:jc w:val="both"/>
        <w:rPr>
          <w:rFonts w:eastAsia="Times New Roman" w:cs="Times New Roman"/>
        </w:rPr>
      </w:pPr>
      <w:r>
        <w:rPr>
          <w:rFonts w:eastAsia="Times New Roman" w:cs="Times New Roman"/>
          <w:b/>
        </w:rPr>
        <w:lastRenderedPageBreak/>
        <w:t>ΕΜΜΑΝΟΥΗΛ ΣΥΝΤΥΧΑΚΗΣ:</w:t>
      </w:r>
      <w:r>
        <w:rPr>
          <w:rFonts w:eastAsia="Times New Roman" w:cs="Times New Roman"/>
        </w:rPr>
        <w:t xml:space="preserve"> Ωραία στη δευτερολογία σας, γιατί περιμένουν και οι εργαζόμενοι να τους δώσετε μια συγκεκριμένη απάντηση. </w:t>
      </w:r>
    </w:p>
    <w:p w14:paraId="04AA0D33" w14:textId="77777777" w:rsidR="00A80E5B" w:rsidRDefault="003627BB">
      <w:pPr>
        <w:spacing w:after="0" w:line="600" w:lineRule="auto"/>
        <w:ind w:firstLine="720"/>
        <w:jc w:val="both"/>
        <w:rPr>
          <w:rFonts w:eastAsia="Times New Roman" w:cs="Times New Roman"/>
        </w:rPr>
      </w:pPr>
      <w:r>
        <w:rPr>
          <w:rFonts w:eastAsia="Times New Roman" w:cs="Times New Roman"/>
        </w:rPr>
        <w:t>Από εκεί και πέρα, είπατε ότι η κατάσταση στις ψυχιατρικές κλινικές είναι ένα αντικειμενικό πρόβλημα. Το αναγνωρίζετε. Την ίδια στιγμή, όμως, περιγρ</w:t>
      </w:r>
      <w:r>
        <w:rPr>
          <w:rFonts w:eastAsia="Times New Roman" w:cs="Times New Roman"/>
        </w:rPr>
        <w:t>άψατε έναν σχεδιασμό</w:t>
      </w:r>
      <w:r>
        <w:rPr>
          <w:rFonts w:eastAsia="Times New Roman" w:cs="Times New Roman"/>
        </w:rPr>
        <w:t xml:space="preserve">, </w:t>
      </w:r>
      <w:r>
        <w:rPr>
          <w:rFonts w:eastAsia="Times New Roman" w:cs="Times New Roman"/>
        </w:rPr>
        <w:t>τρόπον τινά</w:t>
      </w:r>
      <w:r>
        <w:rPr>
          <w:rFonts w:eastAsia="Times New Roman" w:cs="Times New Roman"/>
        </w:rPr>
        <w:t>,</w:t>
      </w:r>
      <w:r>
        <w:rPr>
          <w:rFonts w:eastAsia="Times New Roman" w:cs="Times New Roman"/>
        </w:rPr>
        <w:t xml:space="preserve"> της Κυβέρνησης, που όμως παραπέμπεται στο μέλλον</w:t>
      </w:r>
      <w:r>
        <w:rPr>
          <w:rFonts w:eastAsia="Times New Roman" w:cs="Times New Roman"/>
        </w:rPr>
        <w:t>. Ε</w:t>
      </w:r>
      <w:r>
        <w:rPr>
          <w:rFonts w:eastAsia="Times New Roman" w:cs="Times New Roman"/>
        </w:rPr>
        <w:t>πιτρέψτε μου να πω πως ό,τι παραπέμπεται στο μέλλον, παραπέμπεται ουσιαστικά στις καλένδες</w:t>
      </w:r>
      <w:r>
        <w:rPr>
          <w:rFonts w:eastAsia="Times New Roman" w:cs="Times New Roman"/>
        </w:rPr>
        <w:t>. Κ</w:t>
      </w:r>
      <w:r>
        <w:rPr>
          <w:rFonts w:eastAsia="Times New Roman" w:cs="Times New Roman"/>
        </w:rPr>
        <w:t>αι μάλιστα</w:t>
      </w:r>
      <w:r>
        <w:rPr>
          <w:rFonts w:eastAsia="Times New Roman" w:cs="Times New Roman"/>
        </w:rPr>
        <w:t>,</w:t>
      </w:r>
      <w:r>
        <w:rPr>
          <w:rFonts w:eastAsia="Times New Roman" w:cs="Times New Roman"/>
        </w:rPr>
        <w:t xml:space="preserve"> είπατε χαρακτηριστικά ότι δεν υπάρχει η δυνατότητα στην παρούσα φ</w:t>
      </w:r>
      <w:r>
        <w:rPr>
          <w:rFonts w:eastAsia="Times New Roman" w:cs="Times New Roman"/>
        </w:rPr>
        <w:t xml:space="preserve">άση. Γιατί δεν υπάρχει αυτή η δυνατότητα; Δεν έχετε τους μηχανισμούς; Δεν έχετε τα επιτελεία; Δεν έχετε τη γνώση ή οι παρούσες δημοσιονομικές συνθήκες δεν επιτρέπουν την υλοποίηση ενός τέτοιου σχεδιασμού, που αντιλαμβάνεστε ότι απαιτεί και σχετικό κόστος. </w:t>
      </w:r>
    </w:p>
    <w:p w14:paraId="04AA0D34" w14:textId="77777777" w:rsidR="00A80E5B" w:rsidRDefault="003627BB">
      <w:pPr>
        <w:spacing w:after="0" w:line="600" w:lineRule="auto"/>
        <w:ind w:firstLine="720"/>
        <w:jc w:val="both"/>
        <w:rPr>
          <w:rFonts w:eastAsia="Times New Roman" w:cs="Times New Roman"/>
        </w:rPr>
      </w:pPr>
      <w:r>
        <w:rPr>
          <w:rFonts w:eastAsia="Times New Roman" w:cs="Times New Roman"/>
        </w:rPr>
        <w:t xml:space="preserve">Η </w:t>
      </w:r>
      <w:r>
        <w:rPr>
          <w:rFonts w:eastAsia="Times New Roman" w:cs="Times New Roman"/>
        </w:rPr>
        <w:t>Κυβέρνηση</w:t>
      </w:r>
      <w:r>
        <w:rPr>
          <w:rFonts w:eastAsia="Times New Roman" w:cs="Times New Roman"/>
        </w:rPr>
        <w:t>, λοιπόν,</w:t>
      </w:r>
      <w:r>
        <w:rPr>
          <w:rFonts w:eastAsia="Times New Roman" w:cs="Times New Roman"/>
        </w:rPr>
        <w:t xml:space="preserve"> δεν μπορεί να λύσει ουσιαστικά αυτά τα οξυμένα προβλήματα της ψυχιατρικής υγείας, όπως και τα γενικότερα ζητήματα των νοσοκομείων της χώρας, ακριβώς γιατί είναι δεσμευμένη απέναντι στην πολιτική της Ευρωπαϊκής Ένωσης. </w:t>
      </w:r>
    </w:p>
    <w:p w14:paraId="04AA0D3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Για παράδειγμα,</w:t>
      </w:r>
      <w:r>
        <w:rPr>
          <w:rFonts w:eastAsia="Times New Roman" w:cs="Times New Roman"/>
          <w:szCs w:val="24"/>
        </w:rPr>
        <w:t xml:space="preserve"> στο Λασίθι ανοίξατε μία κλινική. Αυτό δεν σημαίνει ότι λύθηκε το πρόβλημα, σε καμμία περίπτωση. Αντιθέτως, λόγω των αυξημένων αναγκών και προσφοράς της κλινικής, οι απαιτήσεις μεγάλωσαν και μεγαλώνουν. Την ανοίξατε με έναν επικουρικό γιατρό του ΠΑΓΝΗ. Δηλ</w:t>
      </w:r>
      <w:r>
        <w:rPr>
          <w:rFonts w:eastAsia="Times New Roman" w:cs="Times New Roman"/>
          <w:szCs w:val="24"/>
        </w:rPr>
        <w:t xml:space="preserve">αδή, τον πήρατε από το ΠΑΓΝΗ και τον πήγατε εκεί. Αυτό, βέβαια, είναι καλό για τον εργαζόμενο, γιατί άνοιξε η θέση στον Άγιο Νικόλαο. Όμως, δεν τον αναπληρώσατε με άλλον εργαζόμενο. </w:t>
      </w:r>
    </w:p>
    <w:p w14:paraId="04AA0D3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Λέτε τώρα ότι «θα έρθουν»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Αυτά τα «θα» είναι παρόμοια με όλα τα υπ</w:t>
      </w:r>
      <w:r>
        <w:rPr>
          <w:rFonts w:eastAsia="Times New Roman" w:cs="Times New Roman"/>
          <w:szCs w:val="24"/>
        </w:rPr>
        <w:t xml:space="preserve">όλοιπα «θα» των διορισμών και των προσλήψεων χιλιάδων γιατρών και νοσηλευτών σε ολόκληρη τη χώρα και σε όλα τα νοσοκομεία. Άλλωστε, λείπει πάρα πολύ ιατρικό προσωπικό, </w:t>
      </w:r>
      <w:proofErr w:type="spellStart"/>
      <w:r>
        <w:rPr>
          <w:rFonts w:eastAsia="Times New Roman" w:cs="Times New Roman"/>
          <w:szCs w:val="24"/>
        </w:rPr>
        <w:t>εργοθεραπευτές</w:t>
      </w:r>
      <w:proofErr w:type="spellEnd"/>
      <w:r>
        <w:rPr>
          <w:rFonts w:eastAsia="Times New Roman" w:cs="Times New Roman"/>
          <w:szCs w:val="24"/>
        </w:rPr>
        <w:t xml:space="preserve">, κοινωνικοί λειτουργοί και άλλες ειδικότητες. </w:t>
      </w:r>
    </w:p>
    <w:p w14:paraId="04AA0D3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Η κατάσταση, λοιπόν, στην </w:t>
      </w:r>
      <w:r>
        <w:rPr>
          <w:rFonts w:eastAsia="Times New Roman" w:cs="Times New Roman"/>
          <w:szCs w:val="24"/>
        </w:rPr>
        <w:t xml:space="preserve">ψυχιατρική κλινική έχει ξεπεράσει το επίπεδο ασφαλείας και για τους ασθενείς και για τους εργαζόμενους. </w:t>
      </w:r>
    </w:p>
    <w:p w14:paraId="04AA0D3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Επίσης, δεν είπατε για τον </w:t>
      </w:r>
      <w:proofErr w:type="spellStart"/>
      <w:r>
        <w:rPr>
          <w:rFonts w:eastAsia="Times New Roman" w:cs="Times New Roman"/>
          <w:szCs w:val="24"/>
        </w:rPr>
        <w:t>προαυλισμό</w:t>
      </w:r>
      <w:proofErr w:type="spellEnd"/>
      <w:r>
        <w:rPr>
          <w:rFonts w:eastAsia="Times New Roman" w:cs="Times New Roman"/>
          <w:szCs w:val="24"/>
        </w:rPr>
        <w:t xml:space="preserve"> των ασθενών. Σας ενημερώνω ότι η </w:t>
      </w:r>
      <w:r>
        <w:rPr>
          <w:rFonts w:eastAsia="Times New Roman" w:cs="Times New Roman"/>
          <w:szCs w:val="24"/>
        </w:rPr>
        <w:t>δ</w:t>
      </w:r>
      <w:r>
        <w:rPr>
          <w:rFonts w:eastAsia="Times New Roman" w:cs="Times New Roman"/>
          <w:szCs w:val="24"/>
        </w:rPr>
        <w:t xml:space="preserve">ιεύθυνση της </w:t>
      </w:r>
      <w:r>
        <w:rPr>
          <w:rFonts w:eastAsia="Times New Roman" w:cs="Times New Roman"/>
          <w:szCs w:val="24"/>
        </w:rPr>
        <w:t>κ</w:t>
      </w:r>
      <w:r>
        <w:rPr>
          <w:rFonts w:eastAsia="Times New Roman" w:cs="Times New Roman"/>
          <w:szCs w:val="24"/>
        </w:rPr>
        <w:t xml:space="preserve">λινικής απευθύνθηκε στην </w:t>
      </w:r>
      <w:r>
        <w:rPr>
          <w:rFonts w:eastAsia="Times New Roman" w:cs="Times New Roman"/>
          <w:szCs w:val="24"/>
        </w:rPr>
        <w:t>π</w:t>
      </w:r>
      <w:r>
        <w:rPr>
          <w:rFonts w:eastAsia="Times New Roman" w:cs="Times New Roman"/>
          <w:szCs w:val="24"/>
        </w:rPr>
        <w:t>εριφέρεια και αυτή με τη σειρά της τους</w:t>
      </w:r>
      <w:r>
        <w:rPr>
          <w:rFonts w:eastAsia="Times New Roman" w:cs="Times New Roman"/>
          <w:szCs w:val="24"/>
        </w:rPr>
        <w:t xml:space="preserve"> παρέπεμψε στη ΔΥΠΕ. Εάν </w:t>
      </w:r>
      <w:r>
        <w:rPr>
          <w:rFonts w:eastAsia="Times New Roman" w:cs="Times New Roman"/>
          <w:szCs w:val="24"/>
        </w:rPr>
        <w:lastRenderedPageBreak/>
        <w:t>η ΔΥΠΕ, είπε, δώσει το «ο</w:t>
      </w:r>
      <w:r>
        <w:rPr>
          <w:rFonts w:eastAsia="Times New Roman" w:cs="Times New Roman"/>
          <w:szCs w:val="24"/>
          <w:lang w:val="en-US"/>
        </w:rPr>
        <w:t>k</w:t>
      </w:r>
      <w:r>
        <w:rPr>
          <w:rFonts w:eastAsia="Times New Roman" w:cs="Times New Roman"/>
          <w:szCs w:val="24"/>
        </w:rPr>
        <w:t xml:space="preserve">» στην </w:t>
      </w:r>
      <w:r>
        <w:rPr>
          <w:rFonts w:eastAsia="Times New Roman" w:cs="Times New Roman"/>
          <w:szCs w:val="24"/>
        </w:rPr>
        <w:t>π</w:t>
      </w:r>
      <w:r>
        <w:rPr>
          <w:rFonts w:eastAsia="Times New Roman" w:cs="Times New Roman"/>
          <w:szCs w:val="24"/>
        </w:rPr>
        <w:t>εριφέρεια, μπορεί να ενταχθεί σε ένα πρόγραμμα χρηματοδότησης. Είναι τόσο απλό! Το ερώτημα είναι γιατί δεν το κάνετε αυτό. Να δώσετε, δηλαδή, τη σχετική έγκριση, έτσι ώστε να προχωρήσει η χρηματοδό</w:t>
      </w:r>
      <w:r>
        <w:rPr>
          <w:rFonts w:eastAsia="Times New Roman" w:cs="Times New Roman"/>
          <w:szCs w:val="24"/>
        </w:rPr>
        <w:t xml:space="preserve">τηση και να μεγαλώσει ο </w:t>
      </w:r>
      <w:proofErr w:type="spellStart"/>
      <w:r>
        <w:rPr>
          <w:rFonts w:eastAsia="Times New Roman" w:cs="Times New Roman"/>
          <w:szCs w:val="24"/>
        </w:rPr>
        <w:t>προαύλιος</w:t>
      </w:r>
      <w:proofErr w:type="spellEnd"/>
      <w:r>
        <w:rPr>
          <w:rFonts w:eastAsia="Times New Roman" w:cs="Times New Roman"/>
          <w:szCs w:val="24"/>
        </w:rPr>
        <w:t xml:space="preserve"> χώρος για τους ασθενείς. Επαναλαμβάνω ότι το ίδιο προκύπτει και με τα Χανιά. </w:t>
      </w:r>
    </w:p>
    <w:p w14:paraId="04AA0D3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Είναι λογικό, λοιπόν, να μην υπάρχουν συνθήκες ηρεμίας, παρ’ όλη τη φιλότιμη και σκληρή προσπάθεια του προσωπικού, με αποτέλεσμα να υποβαθμίζοντ</w:t>
      </w:r>
      <w:r>
        <w:rPr>
          <w:rFonts w:eastAsia="Times New Roman" w:cs="Times New Roman"/>
          <w:szCs w:val="24"/>
        </w:rPr>
        <w:t xml:space="preserve">αι οι παρεχόμενες υπηρεσίες. </w:t>
      </w:r>
    </w:p>
    <w:p w14:paraId="04AA0D3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AA0D3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Κατά την άποψη του ΚΚΕ, και θα ολοκληρώσω με αυτό, κύριε Πρόεδρε, όλα αυτά τα προβλήματα δεν είναι μία απλή αμέλεια του Υπουργείου, της Κυβέρν</w:t>
      </w:r>
      <w:r>
        <w:rPr>
          <w:rFonts w:eastAsia="Times New Roman" w:cs="Times New Roman"/>
          <w:szCs w:val="24"/>
        </w:rPr>
        <w:t xml:space="preserve">ησης, της διοίκησης ενός νοσοκομείου. Είναι –επιτρέψτε μου- αποτέλεσμα του αντιδραστικού πυρήνα της περιβόητης ψυχιατρικής μεταρρύθμισης της Κυβέρνησής σας, δηλαδή της πολιτικής ενίσχυσης του εμπορευματικού χαρακτήρα των υπηρεσιών ψυχικής υγείας. </w:t>
      </w:r>
    </w:p>
    <w:p w14:paraId="04AA0D3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σας θ</w:t>
      </w:r>
      <w:r>
        <w:rPr>
          <w:rFonts w:eastAsia="Times New Roman" w:cs="Times New Roman"/>
          <w:szCs w:val="24"/>
        </w:rPr>
        <w:t>υμίσω μόνο ότι</w:t>
      </w:r>
      <w:r>
        <w:rPr>
          <w:rFonts w:eastAsia="Times New Roman" w:cs="Times New Roman"/>
          <w:szCs w:val="24"/>
        </w:rPr>
        <w:t>,</w:t>
      </w:r>
      <w:r>
        <w:rPr>
          <w:rFonts w:eastAsia="Times New Roman" w:cs="Times New Roman"/>
          <w:szCs w:val="24"/>
        </w:rPr>
        <w:t xml:space="preserve"> πριν γίνετε Κυβέρνηση</w:t>
      </w:r>
      <w:r>
        <w:rPr>
          <w:rFonts w:eastAsia="Times New Roman" w:cs="Times New Roman"/>
          <w:szCs w:val="24"/>
        </w:rPr>
        <w:t>,</w:t>
      </w:r>
      <w:r>
        <w:rPr>
          <w:rFonts w:eastAsia="Times New Roman" w:cs="Times New Roman"/>
          <w:szCs w:val="24"/>
        </w:rPr>
        <w:t xml:space="preserve"> στηρίζατε τα «</w:t>
      </w:r>
      <w:proofErr w:type="spellStart"/>
      <w:r>
        <w:rPr>
          <w:rFonts w:eastAsia="Times New Roman" w:cs="Times New Roman"/>
          <w:szCs w:val="24"/>
        </w:rPr>
        <w:t>Ψυχαργώ</w:t>
      </w:r>
      <w:proofErr w:type="spellEnd"/>
      <w:r>
        <w:rPr>
          <w:rFonts w:eastAsia="Times New Roman" w:cs="Times New Roman"/>
          <w:szCs w:val="24"/>
        </w:rPr>
        <w:t xml:space="preserve">», που ήταν και η επιτομή της Ευρωπαϊκής Ένωσης </w:t>
      </w:r>
      <w:r>
        <w:rPr>
          <w:rFonts w:eastAsia="Times New Roman" w:cs="Times New Roman"/>
          <w:szCs w:val="24"/>
        </w:rPr>
        <w:lastRenderedPageBreak/>
        <w:t>στην ψυχική υγεία, με ιδιωτικοποίηση κρατικών δομών, μπάσιμο για τα καλά των ιδιωτών στον χώρο, ΜΚΟ, οικοτροφεία ιδιωτών με πλήρη κρατική χρηματοδότ</w:t>
      </w:r>
      <w:r>
        <w:rPr>
          <w:rFonts w:eastAsia="Times New Roman" w:cs="Times New Roman"/>
          <w:szCs w:val="24"/>
        </w:rPr>
        <w:t>ηση κ.λπ</w:t>
      </w:r>
      <w:r>
        <w:rPr>
          <w:rFonts w:eastAsia="Times New Roman" w:cs="Times New Roman"/>
          <w:szCs w:val="24"/>
        </w:rPr>
        <w:t>.</w:t>
      </w:r>
      <w:r>
        <w:rPr>
          <w:rFonts w:eastAsia="Times New Roman" w:cs="Times New Roman"/>
          <w:szCs w:val="24"/>
        </w:rPr>
        <w:t>. Μάλιστα, κατηγορούσατε και το ΚΚΕ τότε</w:t>
      </w:r>
      <w:r>
        <w:rPr>
          <w:rFonts w:eastAsia="Times New Roman" w:cs="Times New Roman"/>
          <w:szCs w:val="24"/>
        </w:rPr>
        <w:t>,</w:t>
      </w:r>
      <w:r>
        <w:rPr>
          <w:rFonts w:eastAsia="Times New Roman" w:cs="Times New Roman"/>
          <w:szCs w:val="24"/>
        </w:rPr>
        <w:t xml:space="preserve"> ότι αντιστεκόταν στο κλείσιμο των δημόσιων ψυχιατρείων και μάλιστα</w:t>
      </w:r>
      <w:r>
        <w:rPr>
          <w:rFonts w:eastAsia="Times New Roman" w:cs="Times New Roman"/>
          <w:szCs w:val="24"/>
        </w:rPr>
        <w:t>,</w:t>
      </w:r>
      <w:r>
        <w:rPr>
          <w:rFonts w:eastAsia="Times New Roman" w:cs="Times New Roman"/>
          <w:szCs w:val="24"/>
        </w:rPr>
        <w:t xml:space="preserve"> μας χαρακτηρίζατε βάρβαρους</w:t>
      </w:r>
      <w:r>
        <w:rPr>
          <w:rFonts w:eastAsia="Times New Roman" w:cs="Times New Roman"/>
          <w:szCs w:val="24"/>
        </w:rPr>
        <w:t xml:space="preserve"> και </w:t>
      </w:r>
      <w:r>
        <w:rPr>
          <w:rFonts w:eastAsia="Times New Roman" w:cs="Times New Roman"/>
          <w:szCs w:val="24"/>
        </w:rPr>
        <w:t>πρωτόγονους.</w:t>
      </w:r>
    </w:p>
    <w:p w14:paraId="04AA0D3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Εκθειάσατε, βέβαια, το προηγούμενο πρόγραμμα μέχρι το 2015, το λεγόμενο «Σ</w:t>
      </w:r>
      <w:r>
        <w:rPr>
          <w:rFonts w:eastAsia="Times New Roman"/>
          <w:bCs/>
          <w:szCs w:val="24"/>
          <w:shd w:val="clear" w:color="auto" w:fill="FFFFFF"/>
        </w:rPr>
        <w:t>ύμφωνο</w:t>
      </w:r>
      <w:r>
        <w:rPr>
          <w:rFonts w:eastAsia="Times New Roman"/>
          <w:szCs w:val="24"/>
          <w:shd w:val="clear" w:color="auto" w:fill="FFFFFF"/>
        </w:rPr>
        <w:t xml:space="preserve"> </w:t>
      </w:r>
      <w:proofErr w:type="spellStart"/>
      <w:r>
        <w:rPr>
          <w:rFonts w:eastAsia="Times New Roman"/>
          <w:bCs/>
          <w:szCs w:val="24"/>
          <w:shd w:val="clear" w:color="auto" w:fill="FFFFFF"/>
        </w:rPr>
        <w:t>Αντόρ</w:t>
      </w:r>
      <w:proofErr w:type="spellEnd"/>
      <w:r>
        <w:rPr>
          <w:rFonts w:eastAsia="Times New Roman"/>
          <w:bCs/>
          <w:szCs w:val="24"/>
          <w:shd w:val="clear" w:color="auto" w:fill="FFFFFF"/>
        </w:rPr>
        <w:t>», που</w:t>
      </w:r>
      <w:r>
        <w:rPr>
          <w:rFonts w:eastAsia="Times New Roman"/>
          <w:bCs/>
          <w:szCs w:val="24"/>
          <w:shd w:val="clear" w:color="auto" w:fill="FFFFFF"/>
        </w:rPr>
        <w:t xml:space="preserve"> αφορούσε δήθεν την </w:t>
      </w:r>
      <w:proofErr w:type="spellStart"/>
      <w:r>
        <w:rPr>
          <w:rFonts w:eastAsia="Times New Roman"/>
          <w:bCs/>
          <w:szCs w:val="24"/>
          <w:shd w:val="clear" w:color="auto" w:fill="FFFFFF"/>
        </w:rPr>
        <w:t>αποασυλοποίηση</w:t>
      </w:r>
      <w:proofErr w:type="spellEnd"/>
      <w:r>
        <w:rPr>
          <w:rFonts w:eastAsia="Times New Roman"/>
          <w:bCs/>
          <w:szCs w:val="24"/>
          <w:shd w:val="clear" w:color="auto" w:fill="FFFFFF"/>
        </w:rPr>
        <w:t>, που όμως στην πραγματικότητα</w:t>
      </w:r>
      <w:r>
        <w:rPr>
          <w:rFonts w:eastAsia="Times New Roman"/>
          <w:bCs/>
          <w:szCs w:val="24"/>
          <w:shd w:val="clear" w:color="auto" w:fill="FFFFFF"/>
        </w:rPr>
        <w:t>,</w:t>
      </w:r>
      <w:r>
        <w:rPr>
          <w:rFonts w:eastAsia="Times New Roman"/>
          <w:bCs/>
          <w:szCs w:val="24"/>
          <w:shd w:val="clear" w:color="auto" w:fill="FFFFFF"/>
        </w:rPr>
        <w:t xml:space="preserve"> οδήγησε στη διάλυση των δομών. </w:t>
      </w:r>
      <w:r>
        <w:rPr>
          <w:rFonts w:eastAsia="Times New Roman" w:cs="Times New Roman"/>
          <w:szCs w:val="24"/>
        </w:rPr>
        <w:t xml:space="preserve"> </w:t>
      </w:r>
    </w:p>
    <w:p w14:paraId="04AA0D3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AA0D3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 κύριε Συντυχάκη</w:t>
      </w:r>
      <w:r>
        <w:rPr>
          <w:rFonts w:eastAsia="Times New Roman" w:cs="Times New Roman"/>
          <w:szCs w:val="24"/>
        </w:rPr>
        <w:t xml:space="preserve">. </w:t>
      </w:r>
    </w:p>
    <w:p w14:paraId="04AA0D4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Επανερχόμαστε, λοιπόν, και σας ρωτάμε: Θα δώσετε</w:t>
      </w:r>
      <w:r>
        <w:rPr>
          <w:rFonts w:eastAsia="Times New Roman" w:cs="Times New Roman"/>
          <w:szCs w:val="24"/>
        </w:rPr>
        <w:t>,</w:t>
      </w:r>
      <w:r>
        <w:rPr>
          <w:rFonts w:eastAsia="Times New Roman" w:cs="Times New Roman"/>
          <w:szCs w:val="24"/>
        </w:rPr>
        <w:t xml:space="preserve"> εδώ και </w:t>
      </w:r>
      <w:r>
        <w:rPr>
          <w:rFonts w:eastAsia="Times New Roman" w:cs="Times New Roman"/>
          <w:szCs w:val="24"/>
        </w:rPr>
        <w:t xml:space="preserve">τώρα, </w:t>
      </w:r>
      <w:r>
        <w:rPr>
          <w:rFonts w:eastAsia="Times New Roman" w:cs="Times New Roman"/>
          <w:szCs w:val="24"/>
        </w:rPr>
        <w:t>λύση στα προβλήματα της ψυχικής υγείας, με ό,τι αυτό πρακτικά συνεπάγεται, με γιατρούς, με νοσηλευτές, με άλλο προσωπικό, με μόνιμη και σταθερή εργασία, έτσι ώστε να λ</w:t>
      </w:r>
      <w:r>
        <w:rPr>
          <w:rFonts w:eastAsia="Times New Roman" w:cs="Times New Roman"/>
          <w:szCs w:val="24"/>
        </w:rPr>
        <w:t xml:space="preserve">υθούν και τα προβλήματα των επικουρικών και να τους πληρώσετε και να βρουν δουλειά οι άνθρωποι και να </w:t>
      </w:r>
      <w:r>
        <w:rPr>
          <w:rFonts w:eastAsia="Times New Roman" w:cs="Times New Roman"/>
          <w:szCs w:val="24"/>
        </w:rPr>
        <w:lastRenderedPageBreak/>
        <w:t>μην έχουμε το άγχος κάθε φορά τι θα γίνει με τα δημόσια νοσοκομεία;</w:t>
      </w:r>
    </w:p>
    <w:p w14:paraId="04AA0D4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κύριε Πρόεδρε. </w:t>
      </w:r>
    </w:p>
    <w:p w14:paraId="04AA0D4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w:t>
      </w:r>
      <w:r>
        <w:rPr>
          <w:rFonts w:eastAsia="Times New Roman" w:cs="Times New Roman"/>
          <w:szCs w:val="24"/>
        </w:rPr>
        <w:t xml:space="preserve">στώ. </w:t>
      </w:r>
    </w:p>
    <w:p w14:paraId="04AA0D4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04AA0D4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συνάδελφε, φοβάμαι ότι όντως</w:t>
      </w:r>
      <w:r>
        <w:rPr>
          <w:rFonts w:eastAsia="Times New Roman" w:cs="Times New Roman"/>
          <w:szCs w:val="24"/>
        </w:rPr>
        <w:t>,</w:t>
      </w:r>
      <w:r>
        <w:rPr>
          <w:rFonts w:eastAsia="Times New Roman" w:cs="Times New Roman"/>
          <w:szCs w:val="24"/>
        </w:rPr>
        <w:t xml:space="preserve"> υπάρχει πρόβλημα κατανόησης του προοδευτικού πυρήνα</w:t>
      </w:r>
      <w:r>
        <w:rPr>
          <w:rFonts w:eastAsia="Times New Roman" w:cs="Times New Roman"/>
          <w:szCs w:val="24"/>
        </w:rPr>
        <w:t>,</w:t>
      </w:r>
      <w:r>
        <w:rPr>
          <w:rFonts w:eastAsia="Times New Roman" w:cs="Times New Roman"/>
          <w:szCs w:val="24"/>
        </w:rPr>
        <w:t xml:space="preserve"> που έχει η ψυχιατρική μεταρρύθμιση. </w:t>
      </w:r>
    </w:p>
    <w:p w14:paraId="04AA0D4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ψυχιατρική μεταρρύθμιση, αγαπη</w:t>
      </w:r>
      <w:r>
        <w:rPr>
          <w:rFonts w:eastAsia="Times New Roman" w:cs="Times New Roman"/>
          <w:szCs w:val="24"/>
        </w:rPr>
        <w:t xml:space="preserve">τέ συνάδελφε του ΚΚΕ, είναι ένα προοδευτικό αίτημα όλων των προοδευτικών ψυχιάτρων και επαγγελματιών ψυχικής υγείας ανά τον κόσμο. Δεν μπορεί -είναι τραγικό, επιτρέψτε μου, με αγάπη το λέω- το ΚΚΕ να εμφανίζεται υπερασπιστής μιας </w:t>
      </w:r>
      <w:proofErr w:type="spellStart"/>
      <w:r>
        <w:rPr>
          <w:rFonts w:eastAsia="Times New Roman" w:cs="Times New Roman"/>
          <w:szCs w:val="24"/>
        </w:rPr>
        <w:t>ασυλικής</w:t>
      </w:r>
      <w:proofErr w:type="spellEnd"/>
      <w:r>
        <w:rPr>
          <w:rFonts w:eastAsia="Times New Roman" w:cs="Times New Roman"/>
          <w:szCs w:val="24"/>
        </w:rPr>
        <w:t xml:space="preserve"> λογικής και μιας </w:t>
      </w:r>
      <w:proofErr w:type="spellStart"/>
      <w:r>
        <w:rPr>
          <w:rFonts w:eastAsia="Times New Roman" w:cs="Times New Roman"/>
          <w:szCs w:val="24"/>
        </w:rPr>
        <w:t>ασυλικής</w:t>
      </w:r>
      <w:proofErr w:type="spellEnd"/>
      <w:r>
        <w:rPr>
          <w:rFonts w:eastAsia="Times New Roman" w:cs="Times New Roman"/>
          <w:szCs w:val="24"/>
        </w:rPr>
        <w:t xml:space="preserve"> κουλτούρας στην ψυχιατρική φροντίδα. </w:t>
      </w:r>
    </w:p>
    <w:p w14:paraId="04AA0D4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Είναι διαστρέβλωση αυτό που λέτε!</w:t>
      </w:r>
    </w:p>
    <w:p w14:paraId="04AA0D4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Ακούστε. Δεν είναι διαστρέβλωση. Θα σας διαβάσω το κομμάτι</w:t>
      </w:r>
      <w:r>
        <w:rPr>
          <w:rFonts w:eastAsia="Times New Roman" w:cs="Times New Roman"/>
          <w:szCs w:val="24"/>
        </w:rPr>
        <w:t>,</w:t>
      </w:r>
      <w:r>
        <w:rPr>
          <w:rFonts w:eastAsia="Times New Roman" w:cs="Times New Roman"/>
          <w:szCs w:val="24"/>
        </w:rPr>
        <w:t xml:space="preserve"> που κατέθεσε ο συνάδελφος. Λέει, λοιπόν: «Η κατάσταση επιδεινώνεται από το γεγονός πως τα τελευταία δεκαπέντε χρόνια, εξαιτίας της πολιτικής </w:t>
      </w:r>
      <w:r>
        <w:rPr>
          <w:rFonts w:eastAsia="Times New Roman" w:cs="Times New Roman"/>
          <w:szCs w:val="24"/>
        </w:rPr>
        <w:lastRenderedPageBreak/>
        <w:t xml:space="preserve">των κυβερνήσεων, διαχρονικά κλείνουν ψυχιατρικές δομές, όπως το Ψυχιατρείο Χανίων». </w:t>
      </w:r>
    </w:p>
    <w:p w14:paraId="04AA0D4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Καλώς έκλεισε το Ψυχιατρείο Χ</w:t>
      </w:r>
      <w:r>
        <w:rPr>
          <w:rFonts w:eastAsia="Times New Roman" w:cs="Times New Roman"/>
          <w:szCs w:val="24"/>
        </w:rPr>
        <w:t>ανίων, αγαπητοί συνάδελφοι. Καλώς έκλεισε το Ψυχιατρείο της Κέρκυρας. Καλώς θα κλείσουν και άλλα και πρέπει να κλείσουν, προφανώς με ένα σχέδιο, με διασφάλιση ότι οι άνθρωποι δεν θα μείνουν στον δρόμο, ότι θα υπάρχει πρόνοια για να υπάρξουν κοινοτικές δομέ</w:t>
      </w:r>
      <w:r>
        <w:rPr>
          <w:rFonts w:eastAsia="Times New Roman" w:cs="Times New Roman"/>
          <w:szCs w:val="24"/>
        </w:rPr>
        <w:t>ς, ξενώνες, οικοτροφεία, προστατευόμενα διαμερίσματα στην κοινότητα</w:t>
      </w:r>
      <w:r>
        <w:rPr>
          <w:rFonts w:eastAsia="Times New Roman" w:cs="Times New Roman"/>
          <w:szCs w:val="24"/>
        </w:rPr>
        <w:t>.</w:t>
      </w:r>
      <w:r>
        <w:rPr>
          <w:rFonts w:eastAsia="Times New Roman" w:cs="Times New Roman"/>
          <w:szCs w:val="24"/>
        </w:rPr>
        <w:t xml:space="preserve"> </w:t>
      </w:r>
    </w:p>
    <w:p w14:paraId="04AA0D4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Καλώς κλείνουν τα ψυχιατρεία. Δεν μπορείτε να εμφανίζεστε υπέρμαχοι ενός μοντέλου στο όνομα της δημόσιας ψυχιατρικής περίθαλψης, αγαπητέ συνάδελφε. Αυτό θέλω πραγματικά να το καταλάβετε </w:t>
      </w:r>
      <w:r>
        <w:rPr>
          <w:rFonts w:eastAsia="Times New Roman" w:cs="Times New Roman"/>
          <w:szCs w:val="24"/>
        </w:rPr>
        <w:t>και να δείτε με άλλους όρους τα πράγματα.</w:t>
      </w:r>
    </w:p>
    <w:p w14:paraId="04AA0D4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Εμείς, λοιπόν, λέμε ότι πρέπει να ολοκληρωθεί η ψυχιατρική μεταρρύθμιση. Αυτό δεν μπορεί να γίνει από τη μια μέρα στην άλλη. Χρειάζεται πολύ μεγάλη επένδυση σε πόρους, βεβαίως. Η λιτότητα</w:t>
      </w:r>
      <w:r>
        <w:rPr>
          <w:rFonts w:eastAsia="Times New Roman" w:cs="Times New Roman"/>
          <w:szCs w:val="24"/>
        </w:rPr>
        <w:t>,</w:t>
      </w:r>
      <w:r>
        <w:rPr>
          <w:rFonts w:eastAsia="Times New Roman" w:cs="Times New Roman"/>
          <w:szCs w:val="24"/>
        </w:rPr>
        <w:t xml:space="preserve"> η οποία έχει επιβληθεί στη χώρα</w:t>
      </w:r>
      <w:r>
        <w:rPr>
          <w:rFonts w:eastAsia="Times New Roman" w:cs="Times New Roman"/>
          <w:szCs w:val="24"/>
        </w:rPr>
        <w:t>,</w:t>
      </w:r>
      <w:r>
        <w:rPr>
          <w:rFonts w:eastAsia="Times New Roman" w:cs="Times New Roman"/>
          <w:szCs w:val="24"/>
        </w:rPr>
        <w:t xml:space="preserve"> αντικειμενικά βάζει περιορισμούς, αλλά σε αυτές τις δύσκολες συνθήκες εμείς έχουμε έναν σχεδιασμό σταδιακής ανάπτυξης των δημόσιων δομών.</w:t>
      </w:r>
    </w:p>
    <w:p w14:paraId="04AA0D4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Σας λέω τώρα για εφτά νέες ψυχιατρικές κλινικές σε γενικά νοσοκομεία</w:t>
      </w:r>
      <w:r>
        <w:rPr>
          <w:rFonts w:eastAsia="Times New Roman" w:cs="Times New Roman"/>
          <w:szCs w:val="24"/>
        </w:rPr>
        <w:t>,</w:t>
      </w:r>
      <w:r>
        <w:rPr>
          <w:rFonts w:eastAsia="Times New Roman" w:cs="Times New Roman"/>
          <w:szCs w:val="24"/>
        </w:rPr>
        <w:t xml:space="preserve"> που θα τεθούν </w:t>
      </w:r>
      <w:r>
        <w:rPr>
          <w:rFonts w:eastAsia="Times New Roman" w:cs="Times New Roman"/>
          <w:szCs w:val="24"/>
        </w:rPr>
        <w:t>σε λειτουργία. Έχουμε σχεδιάσει αυτά</w:t>
      </w:r>
      <w:r>
        <w:rPr>
          <w:rFonts w:eastAsia="Times New Roman" w:cs="Times New Roman"/>
          <w:szCs w:val="24"/>
        </w:rPr>
        <w:t>,</w:t>
      </w:r>
      <w:r>
        <w:rPr>
          <w:rFonts w:eastAsia="Times New Roman" w:cs="Times New Roman"/>
          <w:szCs w:val="24"/>
        </w:rPr>
        <w:t xml:space="preserve"> που παλιά τα λέγανε </w:t>
      </w:r>
      <w:proofErr w:type="spellStart"/>
      <w:r>
        <w:rPr>
          <w:rFonts w:eastAsia="Times New Roman" w:cs="Times New Roman"/>
          <w:szCs w:val="24"/>
        </w:rPr>
        <w:t>ιατροπαιδαγωγικά</w:t>
      </w:r>
      <w:proofErr w:type="spellEnd"/>
      <w:r>
        <w:rPr>
          <w:rFonts w:eastAsia="Times New Roman" w:cs="Times New Roman"/>
          <w:szCs w:val="24"/>
        </w:rPr>
        <w:t xml:space="preserve"> κέντρα. Τώρα λέγονται τοπικές, ας πούμε, κοινοτικές δομές ψυχικής υγείας </w:t>
      </w:r>
      <w:proofErr w:type="spellStart"/>
      <w:r>
        <w:rPr>
          <w:rFonts w:eastAsia="Times New Roman" w:cs="Times New Roman"/>
          <w:szCs w:val="24"/>
        </w:rPr>
        <w:t>παίδων</w:t>
      </w:r>
      <w:proofErr w:type="spellEnd"/>
      <w:r>
        <w:rPr>
          <w:rFonts w:eastAsia="Times New Roman" w:cs="Times New Roman"/>
          <w:szCs w:val="24"/>
        </w:rPr>
        <w:t xml:space="preserve"> και εφήβων. Αναπτύσσουμε το σύστημα σταδιακά, προφανώς με τους διαθέσιμους ανθρώπινους και υλικούς πό</w:t>
      </w:r>
      <w:r>
        <w:rPr>
          <w:rFonts w:eastAsia="Times New Roman" w:cs="Times New Roman"/>
          <w:szCs w:val="24"/>
        </w:rPr>
        <w:t>ρους.</w:t>
      </w:r>
    </w:p>
    <w:p w14:paraId="04AA0D4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Σας είπα έναν σχεδιασμό προσλήψεων μόνιμου προσωπικού στη συγκεκριμένη κλινική. Είναι λάθος να γίνεται μια </w:t>
      </w:r>
      <w:proofErr w:type="spellStart"/>
      <w:r>
        <w:rPr>
          <w:rFonts w:eastAsia="Times New Roman" w:cs="Times New Roman"/>
          <w:szCs w:val="24"/>
        </w:rPr>
        <w:t>υπερσυγκεντρωτική</w:t>
      </w:r>
      <w:proofErr w:type="spellEnd"/>
      <w:r>
        <w:rPr>
          <w:rFonts w:eastAsia="Times New Roman" w:cs="Times New Roman"/>
          <w:szCs w:val="24"/>
        </w:rPr>
        <w:t>, υπερτροφική ψυχιατρική κλινική κάπου. Η λύση είναι μικρές αποκεντρωμένες κλινικές</w:t>
      </w:r>
      <w:r>
        <w:rPr>
          <w:rFonts w:eastAsia="Times New Roman" w:cs="Times New Roman"/>
          <w:szCs w:val="24"/>
        </w:rPr>
        <w:t>,</w:t>
      </w:r>
      <w:r>
        <w:rPr>
          <w:rFonts w:eastAsia="Times New Roman" w:cs="Times New Roman"/>
          <w:szCs w:val="24"/>
        </w:rPr>
        <w:t xml:space="preserve"> σε όλους τους νομούς, οι οποίες θα εξασφα</w:t>
      </w:r>
      <w:r>
        <w:rPr>
          <w:rFonts w:eastAsia="Times New Roman" w:cs="Times New Roman"/>
          <w:szCs w:val="24"/>
        </w:rPr>
        <w:t xml:space="preserve">λίζουν </w:t>
      </w:r>
      <w:r>
        <w:rPr>
          <w:rFonts w:eastAsia="Times New Roman" w:cs="Times New Roman"/>
          <w:szCs w:val="24"/>
        </w:rPr>
        <w:t>-</w:t>
      </w:r>
      <w:r>
        <w:rPr>
          <w:rFonts w:eastAsia="Times New Roman" w:cs="Times New Roman"/>
          <w:szCs w:val="24"/>
        </w:rPr>
        <w:t>και αυτό που είναι σημαντικό</w:t>
      </w:r>
      <w:r>
        <w:rPr>
          <w:rFonts w:eastAsia="Times New Roman" w:cs="Times New Roman"/>
          <w:szCs w:val="24"/>
        </w:rPr>
        <w:t>-</w:t>
      </w:r>
      <w:r>
        <w:rPr>
          <w:rFonts w:eastAsia="Times New Roman" w:cs="Times New Roman"/>
          <w:szCs w:val="24"/>
        </w:rPr>
        <w:t xml:space="preserve"> για τον ψυχικά ασθενή, την εγγύτητα στο οικογενειακό και στο κοινωνικό του περιβάλλον.</w:t>
      </w:r>
    </w:p>
    <w:p w14:paraId="04AA0D4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Είναι πάρα πολύ ευαίσθητη αυτή η υπόθεση της ψυχιατρικής φροντίδας. Κατά την άποψή μου, είναι και το μεγάλο έλλειμμα, αν θέλετε, το</w:t>
      </w:r>
      <w:r>
        <w:rPr>
          <w:rFonts w:eastAsia="Times New Roman" w:cs="Times New Roman"/>
          <w:szCs w:val="24"/>
        </w:rPr>
        <w:t>υ κοινωνικού κράτους στη χώρα μας, το ότι δηλαδή και στον τομέα της ψυχικής υγείας και στον τομέα της αποθεραπείας, της αποκατάστασης, της ψυχοκοινωνικής υποστήριξης, της φροντίδας τελικού σταδίου, το έλλειμμά μας είναι δραματικό και υ</w:t>
      </w:r>
      <w:r>
        <w:rPr>
          <w:rFonts w:eastAsia="Times New Roman" w:cs="Times New Roman"/>
          <w:szCs w:val="24"/>
        </w:rPr>
        <w:lastRenderedPageBreak/>
        <w:t>πάρχει τεράστια ψαλίδ</w:t>
      </w:r>
      <w:r>
        <w:rPr>
          <w:rFonts w:eastAsia="Times New Roman" w:cs="Times New Roman"/>
          <w:szCs w:val="24"/>
        </w:rPr>
        <w:t xml:space="preserve">α ανάμεσα στη χώρα μας και στις άλλες αναπτυγμένες χώρες της Ευρώπης. Προς τα εκεί θα πρέπει να κινηθούμε και προς τα εκεί θα πρέπει να σχεδιάσουμε στην επόμενη φάση, τη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που πιστεύω ότι θα έχουμε περισσότερες δυνατότητες και από άπο</w:t>
      </w:r>
      <w:r>
        <w:rPr>
          <w:rFonts w:eastAsia="Times New Roman" w:cs="Times New Roman"/>
          <w:szCs w:val="24"/>
        </w:rPr>
        <w:t>ψη πόρων και από άποψη, αν θέλετε, πρωτογενούς σχεδιασμού.</w:t>
      </w:r>
    </w:p>
    <w:p w14:paraId="04AA0D4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Σας είπα ποια είναι η λύση. Προσπαθούμε να τρέξουμε γρήγορα και να έχουμε επιπλέον είκοσι διαθέσιμες ψυχιατρικές κλινικές στο Ηράκλειο και στο Λασίθι. Αυτό θα </w:t>
      </w:r>
      <w:proofErr w:type="spellStart"/>
      <w:r>
        <w:rPr>
          <w:rFonts w:eastAsia="Times New Roman" w:cs="Times New Roman"/>
          <w:szCs w:val="24"/>
        </w:rPr>
        <w:t>αποσυμφορήσει</w:t>
      </w:r>
      <w:proofErr w:type="spellEnd"/>
      <w:r>
        <w:rPr>
          <w:rFonts w:eastAsia="Times New Roman" w:cs="Times New Roman"/>
          <w:szCs w:val="24"/>
        </w:rPr>
        <w:t xml:space="preserve"> καταλυτικά και συμφωνώ α</w:t>
      </w:r>
      <w:r>
        <w:rPr>
          <w:rFonts w:eastAsia="Times New Roman" w:cs="Times New Roman"/>
          <w:szCs w:val="24"/>
        </w:rPr>
        <w:t>πολύτως ότι σήμερα το ανθρώπινο δυναμικό δυσκολεύεται, πιέζεται, δουλεύει κάτω από αντίξοες συνθήκες.</w:t>
      </w:r>
    </w:p>
    <w:p w14:paraId="04AA0D4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στον </w:t>
      </w:r>
      <w:proofErr w:type="spellStart"/>
      <w:r>
        <w:rPr>
          <w:rFonts w:eastAsia="Times New Roman" w:cs="Times New Roman"/>
          <w:szCs w:val="24"/>
        </w:rPr>
        <w:t>προαυλισμό</w:t>
      </w:r>
      <w:proofErr w:type="spellEnd"/>
      <w:r>
        <w:rPr>
          <w:rFonts w:eastAsia="Times New Roman" w:cs="Times New Roman"/>
          <w:szCs w:val="24"/>
        </w:rPr>
        <w:t>, η ενημέρωση που έχω είναι προφανώς ότι έχει εξασφαλιστεί με ορισμένες παρεμβάσεις</w:t>
      </w:r>
      <w:r>
        <w:rPr>
          <w:rFonts w:eastAsia="Times New Roman" w:cs="Times New Roman"/>
          <w:szCs w:val="24"/>
        </w:rPr>
        <w:t>,</w:t>
      </w:r>
      <w:r>
        <w:rPr>
          <w:rFonts w:eastAsia="Times New Roman" w:cs="Times New Roman"/>
          <w:szCs w:val="24"/>
        </w:rPr>
        <w:t xml:space="preserve"> που έγιναν</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προαυλισμός</w:t>
      </w:r>
      <w:proofErr w:type="spellEnd"/>
      <w:r>
        <w:rPr>
          <w:rFonts w:eastAsia="Times New Roman" w:cs="Times New Roman"/>
          <w:szCs w:val="24"/>
        </w:rPr>
        <w:t>, η αναμόρφωση του</w:t>
      </w:r>
      <w:r>
        <w:rPr>
          <w:rFonts w:eastAsia="Times New Roman" w:cs="Times New Roman"/>
          <w:szCs w:val="24"/>
        </w:rPr>
        <w:t xml:space="preserve"> </w:t>
      </w:r>
      <w:proofErr w:type="spellStart"/>
      <w:r>
        <w:rPr>
          <w:rFonts w:eastAsia="Times New Roman" w:cs="Times New Roman"/>
          <w:szCs w:val="24"/>
        </w:rPr>
        <w:t>αύλειου</w:t>
      </w:r>
      <w:proofErr w:type="spellEnd"/>
      <w:r>
        <w:rPr>
          <w:rFonts w:eastAsia="Times New Roman" w:cs="Times New Roman"/>
          <w:szCs w:val="24"/>
        </w:rPr>
        <w:t xml:space="preserve"> χώρου για την παιδοψυχιατρική κλινική και τώρα τα παιδάκια τα οποία νοσηλεύονται εκεί έχουν μια πιο ανθρώπινη και αξιοπρεπή διαβίωση και φροντίδα.</w:t>
      </w:r>
    </w:p>
    <w:p w14:paraId="04AA0D5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επίπεδο ασφαλείας, αγαπητέ συνάδελφε, το εγγυάται το ανθρώπινο δυναμικό. Έχουμε εξαιρετικό επιστη</w:t>
      </w:r>
      <w:r>
        <w:rPr>
          <w:rFonts w:eastAsia="Times New Roman" w:cs="Times New Roman"/>
          <w:szCs w:val="24"/>
        </w:rPr>
        <w:t xml:space="preserve">μονικό και λοιπό </w:t>
      </w:r>
      <w:r>
        <w:rPr>
          <w:rFonts w:eastAsia="Times New Roman" w:cs="Times New Roman"/>
          <w:szCs w:val="24"/>
        </w:rPr>
        <w:lastRenderedPageBreak/>
        <w:t>προσωπικό, επαγγελματίες ψυχικής υγείας, που πραγματικά υπερβαίνουν εαυτούς και παρέχουν αξιοπρεπέστατη φροντίδα. Η προσπάθεια γίνεται για να στηρίξουμε αυτό το ανθρώπινο δυναμικό επιπλέον είτε με μόνιμο προσωπικό είτε με επικουρικό προσωπ</w:t>
      </w:r>
      <w:r>
        <w:rPr>
          <w:rFonts w:eastAsia="Times New Roman" w:cs="Times New Roman"/>
          <w:szCs w:val="24"/>
        </w:rPr>
        <w:t xml:space="preserve">ικό είτε ακόμα και με ελαστικές -όπως εσείς λέτε και σωστά λέτε- σχέσεις εργασίας. </w:t>
      </w:r>
    </w:p>
    <w:p w14:paraId="04AA0D5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 παράδειγμα, έχουμε ενισχύσει την Παιδοψυχιατρική Κλινική του ΠΑΓΝΗ. Θυμάστε το πρόβλημα της χρηματοδότησης μέσω ΕΣΠΑ. Την έχουμε ενισχύσει με εννέα άτομα, ιατρούς και λ</w:t>
      </w:r>
      <w:r>
        <w:rPr>
          <w:rFonts w:eastAsia="Times New Roman" w:cs="Times New Roman"/>
          <w:szCs w:val="24"/>
        </w:rPr>
        <w:t>οιπό προσωπικό, αυτή την περίοδο και με μπλοκάκια ακόμα, ακριβώς για να καλύψουμε τις πιο επείγουσες ανάγκες.</w:t>
      </w:r>
    </w:p>
    <w:p w14:paraId="04AA0D5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 μας, λοιπόν, ο τομέας ψυχικής υγείας είναι ένας τομέας ειδικής ευαισθησίας και υπάρχει ζήτημα άρσης ανισοτήτων και στήριξης αδύναμων ανθρώπων.</w:t>
      </w:r>
      <w:r>
        <w:rPr>
          <w:rFonts w:eastAsia="Times New Roman" w:cs="Times New Roman"/>
          <w:szCs w:val="24"/>
        </w:rPr>
        <w:t xml:space="preserve"> Γι’ αυτό οφείλει να είναι πολύ ψηλά στην ατζέντα της πολιτικής υγείας. Αυτό κάνουμε και προσπαθούμε με ολιστικό τρόπο να προσεγγίσουμε τα θέματα.</w:t>
      </w:r>
    </w:p>
    <w:p w14:paraId="04AA0D5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Όσον αφορά -και κλείνω- το θέμα με το επικουρικό προσωπικό, που σωστά νομίζω ότι το έθεσε ο συνάδελφος, έχουμ</w:t>
      </w:r>
      <w:r>
        <w:rPr>
          <w:rFonts w:eastAsia="Times New Roman" w:cs="Times New Roman"/>
          <w:szCs w:val="24"/>
        </w:rPr>
        <w:t xml:space="preserve">ε, κατ’ αρχάς, πρόβλημα με τη μη πληρωμή αυτή την περίοδο ενός μέρους από αυτούς τους περίπου χίλιους πεντακόσιους γιατρούς </w:t>
      </w:r>
      <w:r>
        <w:rPr>
          <w:rFonts w:eastAsia="Times New Roman" w:cs="Times New Roman"/>
          <w:szCs w:val="24"/>
        </w:rPr>
        <w:lastRenderedPageBreak/>
        <w:t xml:space="preserve">και υπόλοιπους εργαζόμενους με σχέση εργασίας επικουρικού προσωπικού, που δώσαμε με νόμο παράταση των </w:t>
      </w:r>
      <w:proofErr w:type="spellStart"/>
      <w:r>
        <w:rPr>
          <w:rFonts w:eastAsia="Times New Roman" w:cs="Times New Roman"/>
          <w:szCs w:val="24"/>
        </w:rPr>
        <w:t>συμβάσεών</w:t>
      </w:r>
      <w:proofErr w:type="spellEnd"/>
      <w:r>
        <w:rPr>
          <w:rFonts w:eastAsia="Times New Roman" w:cs="Times New Roman"/>
          <w:szCs w:val="24"/>
        </w:rPr>
        <w:t xml:space="preserve"> τους μέχρι το τέλος </w:t>
      </w:r>
      <w:r>
        <w:rPr>
          <w:rFonts w:eastAsia="Times New Roman" w:cs="Times New Roman"/>
          <w:szCs w:val="24"/>
        </w:rPr>
        <w:t xml:space="preserve">του 2018. </w:t>
      </w:r>
    </w:p>
    <w:p w14:paraId="04AA0D5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Είχαμε αρνητικές πράξεις από ορισμένους </w:t>
      </w:r>
      <w:r>
        <w:rPr>
          <w:rFonts w:eastAsia="Times New Roman" w:cs="Times New Roman"/>
          <w:szCs w:val="24"/>
        </w:rPr>
        <w:t>ε</w:t>
      </w:r>
      <w:r>
        <w:rPr>
          <w:rFonts w:eastAsia="Times New Roman" w:cs="Times New Roman"/>
          <w:szCs w:val="24"/>
        </w:rPr>
        <w:t>πιτρόπους του Ελεγκτικού Συνεδρίου ανά τη χώρα, οι οποίοι, επικαλούμενοι θέματα συνταγματικής νομιμότητας, αρνούνταν να εγκρίνουν τα εντάλματα, παρ’ ότι φυσικά τα χρήματα υπήρχαν και ήταν πολύ σαφής η πολ</w:t>
      </w:r>
      <w:r>
        <w:rPr>
          <w:rFonts w:eastAsia="Times New Roman" w:cs="Times New Roman"/>
          <w:szCs w:val="24"/>
        </w:rPr>
        <w:t>ιτική μας βούληση οι άνθρωποι αυτοί να παραμείνουν στις θέσεις τους, διότι προσφέρουν πραγματική εργασία, καλύπτουν πραγματικές ανάγκες και δεν θέλαμε σε καμμία περίπτωση να θέσουμε σε διακινδύνευση την εύρυθμη στελέχωση και λειτουργία των τμημάτων.</w:t>
      </w:r>
    </w:p>
    <w:p w14:paraId="04AA0D5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Είμαστ</w:t>
      </w:r>
      <w:r>
        <w:rPr>
          <w:rFonts w:eastAsia="Times New Roman" w:cs="Times New Roman"/>
          <w:szCs w:val="24"/>
        </w:rPr>
        <w:t>ε σε συνεννόηση με το Ελεγκτικό Συνέδριο. Αυτό το έχουμε εξηγήσει στους εργαζόμενους την προηγούμενη εβδομάδα</w:t>
      </w:r>
      <w:r>
        <w:rPr>
          <w:rFonts w:eastAsia="Times New Roman" w:cs="Times New Roman"/>
          <w:szCs w:val="24"/>
        </w:rPr>
        <w:t>,</w:t>
      </w:r>
      <w:r>
        <w:rPr>
          <w:rFonts w:eastAsia="Times New Roman" w:cs="Times New Roman"/>
          <w:szCs w:val="24"/>
        </w:rPr>
        <w:t xml:space="preserve"> που είχαν κινητοποίηση. Κάνουμε μία προσπάθεια αυτές τις μέρες να το αντιμετωπίσουμε σε μόνιμη βάση και να εκτονώσουμε την κατάσταση. </w:t>
      </w:r>
    </w:p>
    <w:p w14:paraId="04AA0D5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Ειδικά για</w:t>
      </w:r>
      <w:r>
        <w:rPr>
          <w:rFonts w:eastAsia="Times New Roman" w:cs="Times New Roman"/>
          <w:szCs w:val="24"/>
        </w:rPr>
        <w:t xml:space="preserve"> τα στρατιωτικά νοσοκομεία, αυτό το θέμα μου ετέθη προχθές στη συζήτηση. Δεν είχα καλή εικόνα γι’ αυτά τα τριάντα εννέα άτομα που λέτε. Επειδή αυτοί είχαν προσληφθεί μέσω </w:t>
      </w:r>
      <w:r>
        <w:rPr>
          <w:rFonts w:eastAsia="Times New Roman" w:cs="Times New Roman"/>
          <w:szCs w:val="24"/>
        </w:rPr>
        <w:lastRenderedPageBreak/>
        <w:t>της Α΄ ΣΕΥΠ, θα δούμε τη δυνατότητα να υπαχθούν και αυτοί στο ίδιο καθεστώς</w:t>
      </w:r>
      <w:r>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t xml:space="preserve">άποψη της παράτασης και, φυσικά, θα εγγυηθούμε την έγκαιρη πληρωμή των δεδουλευμένων τους. </w:t>
      </w:r>
    </w:p>
    <w:p w14:paraId="04AA0D5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Αυτή τη στιγμή χρωστούμε τον Οκτώβρη και τον τρέχοντα μήνα. Πιστεύω ότι τις επόμενες μέρες θα έχουμε μία θετική εξέλιξη από το Ελεγκτικό Συνέδριο, για να κλείσει αυ</w:t>
      </w:r>
      <w:r>
        <w:rPr>
          <w:rFonts w:eastAsia="Times New Roman" w:cs="Times New Roman"/>
          <w:szCs w:val="24"/>
        </w:rPr>
        <w:t>τή η εκκρεμότητα</w:t>
      </w:r>
      <w:r>
        <w:rPr>
          <w:rFonts w:eastAsia="Times New Roman" w:cs="Times New Roman"/>
          <w:szCs w:val="24"/>
        </w:rPr>
        <w:t>,</w:t>
      </w:r>
      <w:r>
        <w:rPr>
          <w:rFonts w:eastAsia="Times New Roman" w:cs="Times New Roman"/>
          <w:szCs w:val="24"/>
        </w:rPr>
        <w:t xml:space="preserve"> η οποία ταλαιπωρεί τους εργαζόμενους και δημιουργεί ένα κλίμα έντασης στα νοσοκομεία</w:t>
      </w:r>
      <w:r>
        <w:rPr>
          <w:rFonts w:eastAsia="Times New Roman" w:cs="Times New Roman"/>
          <w:szCs w:val="24"/>
        </w:rPr>
        <w:t>,</w:t>
      </w:r>
      <w:r>
        <w:rPr>
          <w:rFonts w:eastAsia="Times New Roman" w:cs="Times New Roman"/>
          <w:szCs w:val="24"/>
        </w:rPr>
        <w:t xml:space="preserve"> το οποίο δεν θέλουμε να υπάρχει, γιατί πιστεύουμε ότι ο εργαζόμενος σ’ αυτή τη δύσκολη συγκυρία πρέπει να αισθάνεται ότι η πολιτεία τηρεί τις στοιχειώδε</w:t>
      </w:r>
      <w:r>
        <w:rPr>
          <w:rFonts w:eastAsia="Times New Roman" w:cs="Times New Roman"/>
          <w:szCs w:val="24"/>
        </w:rPr>
        <w:t>ις υποχρεώσεις απέναντί του και κυρίως την υποχρέωση της έγκαιρης αμοιβής.</w:t>
      </w:r>
    </w:p>
    <w:p w14:paraId="04AA0D5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04AA0D5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τώρα θα γίνει μία διακοπή και θα επανέρθουμε στις 13.00΄ με την επίκαιρη επερώτηση της Νέας Δημοκρατίας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«Πώληση </w:t>
      </w:r>
      <w:r>
        <w:rPr>
          <w:rFonts w:eastAsia="Times New Roman" w:cs="Times New Roman"/>
          <w:szCs w:val="24"/>
        </w:rPr>
        <w:t>β</w:t>
      </w:r>
      <w:r>
        <w:rPr>
          <w:rFonts w:eastAsia="Times New Roman" w:cs="Times New Roman"/>
          <w:szCs w:val="24"/>
        </w:rPr>
        <w:t xml:space="preserve">λημάτων του Ελληνικού Στρατού Ξηράς και </w:t>
      </w:r>
      <w:r>
        <w:rPr>
          <w:rFonts w:eastAsia="Times New Roman" w:cs="Times New Roman"/>
          <w:szCs w:val="24"/>
        </w:rPr>
        <w:t>α</w:t>
      </w:r>
      <w:r>
        <w:rPr>
          <w:rFonts w:eastAsia="Times New Roman" w:cs="Times New Roman"/>
          <w:szCs w:val="24"/>
        </w:rPr>
        <w:t xml:space="preserve">εροπορικών </w:t>
      </w:r>
      <w:r>
        <w:rPr>
          <w:rFonts w:eastAsia="Times New Roman" w:cs="Times New Roman"/>
          <w:szCs w:val="24"/>
        </w:rPr>
        <w:t>β</w:t>
      </w:r>
      <w:r>
        <w:rPr>
          <w:rFonts w:eastAsia="Times New Roman" w:cs="Times New Roman"/>
          <w:szCs w:val="24"/>
        </w:rPr>
        <w:t>ομβών της Ελληνικής Πολεμικής Αεροπορίας στη Σαουδική Αραβία με Διακρατική Συμφωνία».</w:t>
      </w:r>
    </w:p>
    <w:p w14:paraId="04AA0D5A" w14:textId="77777777" w:rsidR="00A80E5B" w:rsidRDefault="003627BB">
      <w:pPr>
        <w:spacing w:after="0" w:line="600" w:lineRule="auto"/>
        <w:jc w:val="center"/>
        <w:rPr>
          <w:rFonts w:ascii="Verdana" w:eastAsia="Times New Roman" w:hAnsi="Verdana" w:cs="Times New Roman"/>
          <w:color w:val="000000"/>
          <w:sz w:val="17"/>
          <w:szCs w:val="17"/>
        </w:rPr>
      </w:pPr>
      <w:r>
        <w:rPr>
          <w:rFonts w:eastAsia="Times New Roman" w:cs="Times New Roman"/>
          <w:szCs w:val="24"/>
        </w:rPr>
        <w:t>(ΔΙΑΚΟΠΗ)</w:t>
      </w:r>
    </w:p>
    <w:p w14:paraId="04AA0D5B" w14:textId="77777777" w:rsidR="00A80E5B" w:rsidRDefault="003627BB">
      <w:pPr>
        <w:spacing w:after="0" w:line="600" w:lineRule="auto"/>
        <w:ind w:firstLine="720"/>
        <w:jc w:val="both"/>
        <w:rPr>
          <w:rFonts w:eastAsia="Times New Roman" w:cs="Times New Roman"/>
          <w:color w:val="FF0000"/>
          <w:szCs w:val="24"/>
        </w:rPr>
      </w:pPr>
      <w:r w:rsidRPr="007B24EA">
        <w:rPr>
          <w:rFonts w:eastAsia="Times New Roman" w:cs="Times New Roman"/>
          <w:color w:val="FF0000"/>
          <w:szCs w:val="24"/>
        </w:rPr>
        <w:t xml:space="preserve">             </w:t>
      </w:r>
      <w:r w:rsidRPr="007B24EA">
        <w:rPr>
          <w:rFonts w:eastAsia="Times New Roman" w:cs="Times New Roman"/>
          <w:color w:val="FF0000"/>
          <w:szCs w:val="24"/>
        </w:rPr>
        <w:t>(ΑΛΛΑΓΗ ΣΕΛΙΔΑΣ ΛΟΓΩ ΑΛΛΑΓΗΣ ΘΕΜΑΤΟΣ)</w:t>
      </w:r>
    </w:p>
    <w:p w14:paraId="04AA0D5C" w14:textId="77777777" w:rsidR="00A80E5B" w:rsidRDefault="003627BB">
      <w:pPr>
        <w:tabs>
          <w:tab w:val="left" w:pos="3873"/>
        </w:tabs>
        <w:spacing w:after="0" w:line="600" w:lineRule="auto"/>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ΜΕΤΑ ΤΗ ΔΙΑΚΟΠΗ)</w:t>
      </w:r>
    </w:p>
    <w:p w14:paraId="04AA0D5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τοδουλοπούλου):</w:t>
      </w:r>
      <w:r>
        <w:rPr>
          <w:rFonts w:eastAsia="Times New Roman" w:cs="Times New Roman"/>
          <w:szCs w:val="24"/>
        </w:rPr>
        <w:t xml:space="preserve"> Κυρίες και κύριοι συνάδελφοι, συνεχίζεται η συνεδρίαση.</w:t>
      </w:r>
    </w:p>
    <w:p w14:paraId="04AA0D5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των </w:t>
      </w:r>
    </w:p>
    <w:p w14:paraId="04AA0D5F" w14:textId="77777777" w:rsidR="00A80E5B" w:rsidRDefault="003627BB">
      <w:pPr>
        <w:spacing w:after="0" w:line="600" w:lineRule="auto"/>
        <w:ind w:firstLine="720"/>
        <w:jc w:val="center"/>
        <w:rPr>
          <w:rFonts w:eastAsia="Times New Roman" w:cs="Times New Roman"/>
          <w:b/>
          <w:szCs w:val="24"/>
        </w:rPr>
      </w:pPr>
      <w:r>
        <w:rPr>
          <w:rFonts w:eastAsia="Times New Roman" w:cs="Times New Roman"/>
          <w:b/>
          <w:szCs w:val="24"/>
        </w:rPr>
        <w:t>ΕΠΕΡΩΤΗΣΕΩΝ</w:t>
      </w:r>
    </w:p>
    <w:p w14:paraId="04AA0D6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9/7/8-11-2017 επίκαιρη επερώτηση </w:t>
      </w:r>
      <w:r>
        <w:rPr>
          <w:rFonts w:eastAsia="Times New Roman" w:cs="Times New Roman"/>
          <w:szCs w:val="24"/>
        </w:rPr>
        <w:t xml:space="preserve">των </w:t>
      </w:r>
      <w:r>
        <w:rPr>
          <w:rFonts w:eastAsia="Times New Roman" w:cs="Times New Roman"/>
          <w:szCs w:val="24"/>
        </w:rPr>
        <w:t>Βουλευτών</w:t>
      </w:r>
      <w:r>
        <w:rPr>
          <w:rFonts w:eastAsia="Times New Roman" w:cs="Times New Roman"/>
          <w:szCs w:val="24"/>
        </w:rPr>
        <w:t xml:space="preserve"> </w:t>
      </w:r>
      <w:r>
        <w:rPr>
          <w:rFonts w:eastAsia="Times New Roman" w:cs="Times New Roman"/>
          <w:szCs w:val="24"/>
        </w:rPr>
        <w:t xml:space="preserve">της Νέας Δημοκρατίας </w:t>
      </w:r>
      <w:r>
        <w:rPr>
          <w:rFonts w:eastAsia="Times New Roman" w:cs="Times New Roman"/>
          <w:szCs w:val="24"/>
        </w:rPr>
        <w:t xml:space="preserve">κυρίων Βασίλειου </w:t>
      </w:r>
      <w:proofErr w:type="spellStart"/>
      <w:r>
        <w:rPr>
          <w:rFonts w:eastAsia="Times New Roman" w:cs="Times New Roman"/>
          <w:szCs w:val="24"/>
        </w:rPr>
        <w:t>Κικίλια</w:t>
      </w:r>
      <w:proofErr w:type="spellEnd"/>
      <w:r>
        <w:rPr>
          <w:rFonts w:eastAsia="Times New Roman" w:cs="Times New Roman"/>
          <w:szCs w:val="24"/>
        </w:rPr>
        <w:t xml:space="preserve">, Αναστάσιου </w:t>
      </w:r>
      <w:r>
        <w:rPr>
          <w:rFonts w:eastAsia="Times New Roman" w:cs="Times New Roman"/>
          <w:szCs w:val="24"/>
        </w:rPr>
        <w:t xml:space="preserve">(Τάσου) </w:t>
      </w:r>
      <w:proofErr w:type="spellStart"/>
      <w:r>
        <w:rPr>
          <w:rFonts w:eastAsia="Times New Roman" w:cs="Times New Roman"/>
          <w:szCs w:val="24"/>
        </w:rPr>
        <w:t>Δημοσχάκη</w:t>
      </w:r>
      <w:proofErr w:type="spellEnd"/>
      <w:r>
        <w:rPr>
          <w:rFonts w:eastAsia="Times New Roman" w:cs="Times New Roman"/>
          <w:szCs w:val="24"/>
        </w:rPr>
        <w:t>, Κωνσταντίνου Τσιάρα, Σάββα Αναστασιάδη, Σπυρίδωνος</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Αθανάσιου Δαβάκη, Αθανάσιου </w:t>
      </w:r>
      <w:proofErr w:type="spellStart"/>
      <w:r>
        <w:rPr>
          <w:rFonts w:eastAsia="Times New Roman" w:cs="Times New Roman"/>
          <w:szCs w:val="24"/>
        </w:rPr>
        <w:t>Καββαδά</w:t>
      </w:r>
      <w:proofErr w:type="spellEnd"/>
      <w:r>
        <w:rPr>
          <w:rFonts w:eastAsia="Times New Roman" w:cs="Times New Roman"/>
          <w:szCs w:val="24"/>
        </w:rPr>
        <w:t xml:space="preserve">, Σταύρου Καλαφάτη, Συμεών (Σίμου) </w:t>
      </w:r>
      <w:proofErr w:type="spellStart"/>
      <w:r>
        <w:rPr>
          <w:rFonts w:eastAsia="Times New Roman" w:cs="Times New Roman"/>
          <w:szCs w:val="24"/>
        </w:rPr>
        <w:t>Κεδίκογλου</w:t>
      </w:r>
      <w:proofErr w:type="spellEnd"/>
      <w:r>
        <w:rPr>
          <w:rFonts w:eastAsia="Times New Roman" w:cs="Times New Roman"/>
          <w:szCs w:val="24"/>
        </w:rPr>
        <w:t xml:space="preserve">, </w:t>
      </w:r>
      <w:r>
        <w:rPr>
          <w:rFonts w:eastAsia="Times New Roman" w:cs="Times New Roman"/>
          <w:szCs w:val="24"/>
        </w:rPr>
        <w:t>Ιωάννη Κεφαλογιάννη, Γεωργίου Κουμουτσάκου, Κωνσταντίνου Τασούλα, Ευάγγελου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Βασίλειου </w:t>
      </w:r>
      <w:proofErr w:type="spellStart"/>
      <w:r>
        <w:rPr>
          <w:rFonts w:eastAsia="Times New Roman" w:cs="Times New Roman"/>
          <w:szCs w:val="24"/>
        </w:rPr>
        <w:t>Μεϊμαράκη</w:t>
      </w:r>
      <w:proofErr w:type="spellEnd"/>
      <w:r>
        <w:rPr>
          <w:rFonts w:eastAsia="Times New Roman" w:cs="Times New Roman"/>
          <w:szCs w:val="24"/>
        </w:rPr>
        <w:t xml:space="preserve">, </w:t>
      </w:r>
      <w:r>
        <w:rPr>
          <w:rFonts w:eastAsia="Times New Roman" w:cs="Times New Roman"/>
          <w:szCs w:val="24"/>
        </w:rPr>
        <w:t xml:space="preserve">προς τον Υπουργό Εθνικής Άμυνας, με θέμα: «Πώληση βλημάτων του Ελληνικού Στρατού Ξηράς και αεροπορικών βομβών της Ελληνικής Πολεμικής Αεροπορίας στη Σαουδική Αραβία με </w:t>
      </w:r>
      <w:r>
        <w:rPr>
          <w:rFonts w:eastAsia="Times New Roman" w:cs="Times New Roman"/>
          <w:szCs w:val="24"/>
        </w:rPr>
        <w:t>δ</w:t>
      </w:r>
      <w:r>
        <w:rPr>
          <w:rFonts w:eastAsia="Times New Roman" w:cs="Times New Roman"/>
          <w:szCs w:val="24"/>
        </w:rPr>
        <w:t xml:space="preserve">ιακρατική </w:t>
      </w:r>
      <w:r>
        <w:rPr>
          <w:rFonts w:eastAsia="Times New Roman" w:cs="Times New Roman"/>
          <w:szCs w:val="24"/>
        </w:rPr>
        <w:t>σ</w:t>
      </w:r>
      <w:r>
        <w:rPr>
          <w:rFonts w:eastAsia="Times New Roman" w:cs="Times New Roman"/>
          <w:szCs w:val="24"/>
        </w:rPr>
        <w:t>υμφωνία».</w:t>
      </w:r>
    </w:p>
    <w:p w14:paraId="04AA0D6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συζήτησή μας θα διεξαχθεί σύμφωνα με το άρθ</w:t>
      </w:r>
      <w:r>
        <w:rPr>
          <w:rFonts w:eastAsia="Times New Roman" w:cs="Times New Roman"/>
          <w:szCs w:val="24"/>
        </w:rPr>
        <w:t xml:space="preserve">ρο 135 του Κανονισμού της Βουλής. Ειδικότερα, στη συζήτηση των επερωτήσεων μετέχουν μόνο ο Βουλευτής ή οι Βουλευτές που υπογράφουν την επερώτηση και ο αρμόδιος Υπουργός. Ο Πρόεδρος </w:t>
      </w:r>
      <w:r>
        <w:rPr>
          <w:rFonts w:eastAsia="Times New Roman" w:cs="Times New Roman"/>
          <w:szCs w:val="24"/>
        </w:rPr>
        <w:lastRenderedPageBreak/>
        <w:t>της Κοινοβουλευτικής Ομάδας, στην οποία ανήκουν οι επερωτώντες Βουλευτές, μ</w:t>
      </w:r>
      <w:r>
        <w:rPr>
          <w:rFonts w:eastAsia="Times New Roman" w:cs="Times New Roman"/>
          <w:szCs w:val="24"/>
        </w:rPr>
        <w:t>πορεί σε εξαιρετικές περιπτώσεις να αναπτύξει την επερώτηση για δέκα λεπτά της ώρας, μετά τον πρώτο επερωτώντα Βουλευτή, και ο ίδιος ή ο Αναπληρωτής του μπορούν να μετέχουν στη συζήτηση, σύμφωνα με τους όρους του άρθρου 97 παρ</w:t>
      </w:r>
      <w:r>
        <w:rPr>
          <w:rFonts w:eastAsia="Times New Roman" w:cs="Times New Roman"/>
          <w:szCs w:val="24"/>
        </w:rPr>
        <w:t>άγραφοι</w:t>
      </w:r>
      <w:r>
        <w:rPr>
          <w:rFonts w:eastAsia="Times New Roman" w:cs="Times New Roman"/>
          <w:szCs w:val="24"/>
        </w:rPr>
        <w:t xml:space="preserve"> 1 έως 3 και 5. </w:t>
      </w:r>
    </w:p>
    <w:p w14:paraId="04AA0D62"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Πρόε</w:t>
      </w:r>
      <w:r>
        <w:rPr>
          <w:rFonts w:eastAsia="Times New Roman" w:cs="Times New Roman"/>
          <w:szCs w:val="24"/>
        </w:rPr>
        <w:t xml:space="preserve">δρος κάθε άλλης Κοινοβουλευτικής Ομάδας ή ο αναπληρωτής του μπορούν να μετέχουν στη συζήτηση, μετά τις </w:t>
      </w:r>
      <w:proofErr w:type="spellStart"/>
      <w:r>
        <w:rPr>
          <w:rFonts w:eastAsia="Times New Roman" w:cs="Times New Roman"/>
          <w:szCs w:val="24"/>
        </w:rPr>
        <w:t>πρωτολογίες</w:t>
      </w:r>
      <w:proofErr w:type="spellEnd"/>
      <w:r>
        <w:rPr>
          <w:rFonts w:eastAsia="Times New Roman" w:cs="Times New Roman"/>
          <w:szCs w:val="24"/>
        </w:rPr>
        <w:t xml:space="preserve"> και την απάντηση του Υπουργού, για μία μόνο φορά στο </w:t>
      </w:r>
      <w:r>
        <w:rPr>
          <w:rFonts w:eastAsia="Times New Roman" w:cs="Times New Roman"/>
          <w:szCs w:val="24"/>
        </w:rPr>
        <w:t>μισό</w:t>
      </w:r>
      <w:r>
        <w:rPr>
          <w:rFonts w:eastAsia="Times New Roman" w:cs="Times New Roman"/>
          <w:szCs w:val="24"/>
        </w:rPr>
        <w:t xml:space="preserve"> του χρόνου του άρθρου 97, παρ</w:t>
      </w:r>
      <w:r>
        <w:rPr>
          <w:rFonts w:eastAsia="Times New Roman" w:cs="Times New Roman"/>
          <w:szCs w:val="24"/>
        </w:rPr>
        <w:t>άγραφοι</w:t>
      </w:r>
      <w:r>
        <w:rPr>
          <w:rFonts w:eastAsia="Times New Roman" w:cs="Times New Roman"/>
          <w:szCs w:val="24"/>
        </w:rPr>
        <w:t xml:space="preserve"> 1 έως 3, δηλαδή για οκτώ λεπτά.</w:t>
      </w:r>
    </w:p>
    <w:p w14:paraId="04AA0D63"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σήμερα </w:t>
      </w:r>
      <w:r>
        <w:rPr>
          <w:rFonts w:eastAsia="Times New Roman" w:cs="Times New Roman"/>
          <w:szCs w:val="24"/>
        </w:rPr>
        <w:t xml:space="preserve">έχει προαναγγελθεί ως πολύ φοβερή αυτή η συζήτηση που θα διεξάγουμε, </w:t>
      </w:r>
      <w:r>
        <w:rPr>
          <w:rFonts w:eastAsia="Times New Roman" w:cs="Times New Roman"/>
          <w:szCs w:val="24"/>
        </w:rPr>
        <w:t xml:space="preserve">θα ήθελα </w:t>
      </w:r>
      <w:r>
        <w:rPr>
          <w:rFonts w:eastAsia="Times New Roman" w:cs="Times New Roman"/>
          <w:szCs w:val="24"/>
        </w:rPr>
        <w:t>να σας θυμίσω ότι στο άρθρο 135, παράγραφος 5 αναφέρεται ρητά ότι η συζήτηση των επερωτήσεων περιορίζεται αποκλειστικά στο θέμα που αναφέρεται στο κείμενο της επερώτησης και ολοκ</w:t>
      </w:r>
      <w:r>
        <w:rPr>
          <w:rFonts w:eastAsia="Times New Roman" w:cs="Times New Roman"/>
          <w:szCs w:val="24"/>
        </w:rPr>
        <w:t>ληρώνεται μέσα σε μία συνεδρίαση. Η συζήτηση οποιουδήποτε άλλου θέματος, όμοιου ή συναφούς με το θέμα της επερώτησης δεν επιτρέπεται, με την επιφύλαξη των διατάξεων του άρθρου 137.</w:t>
      </w:r>
    </w:p>
    <w:p w14:paraId="04AA0D64"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Θύμισα</w:t>
      </w:r>
      <w:r>
        <w:rPr>
          <w:rFonts w:eastAsia="Times New Roman" w:cs="Times New Roman"/>
          <w:szCs w:val="24"/>
        </w:rPr>
        <w:t>,</w:t>
      </w:r>
      <w:r>
        <w:rPr>
          <w:rFonts w:eastAsia="Times New Roman" w:cs="Times New Roman"/>
          <w:szCs w:val="24"/>
        </w:rPr>
        <w:t xml:space="preserve"> λοιπόν, τις βασικές διατάξεις που διέπουν τη σημερινή μας συζήτηση.</w:t>
      </w:r>
      <w:r>
        <w:rPr>
          <w:rFonts w:eastAsia="Times New Roman" w:cs="Times New Roman"/>
          <w:szCs w:val="24"/>
        </w:rPr>
        <w:t xml:space="preserve"> Νομίζω ότι έχουν έλθει και οι Βουλευτές του ΚΚΕ. Ας ξεκινήσουμε, λοιπόν, με τους επερωτώντες. </w:t>
      </w:r>
    </w:p>
    <w:p w14:paraId="04AA0D65"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Ιωαννίνων της Νέας Δημοκρατίας κ. Κωνσταντίνος Τασούλας, που είναι ο πρώτος επερωτών, για δέκα λεπτά.</w:t>
      </w:r>
    </w:p>
    <w:p w14:paraId="04AA0D66"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Κυρία Πρό</w:t>
      </w:r>
      <w:r>
        <w:rPr>
          <w:rFonts w:eastAsia="Times New Roman" w:cs="Times New Roman"/>
          <w:szCs w:val="24"/>
        </w:rPr>
        <w:t>εδρε, θα ανεχθείτε το γεγονός ότι σκοπεύω να μιλήσω επί του θέματος αποκλειστικά. Ζητώ την επιείκειά σας.</w:t>
      </w:r>
    </w:p>
    <w:p w14:paraId="04AA0D67"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Γιατί βρισκόμαστε, κυρίες και κύριοι συνάδελφοι, σήμερα εδώ; Βρισκόμαστε σήμερα εδώ γιατί η Νέα Δημοκρατία θεωρεί ότι συμφωνίες εκποίησης στρατιωτικού</w:t>
      </w:r>
      <w:r>
        <w:rPr>
          <w:rFonts w:eastAsia="Times New Roman" w:cs="Times New Roman"/>
          <w:szCs w:val="24"/>
        </w:rPr>
        <w:t xml:space="preserve"> υλικού </w:t>
      </w:r>
      <w:proofErr w:type="spellStart"/>
      <w:r>
        <w:rPr>
          <w:rFonts w:eastAsia="Times New Roman" w:cs="Times New Roman"/>
          <w:szCs w:val="24"/>
        </w:rPr>
        <w:t>πυρομαχικών</w:t>
      </w:r>
      <w:proofErr w:type="spellEnd"/>
      <w:r>
        <w:rPr>
          <w:rFonts w:eastAsia="Times New Roman" w:cs="Times New Roman"/>
          <w:szCs w:val="24"/>
        </w:rPr>
        <w:t xml:space="preserve">, που ελήφθη έπειτα από σχεδόν ομόφωνη έγκριση της Επιτροπής Εξοπλισμών της Βουλής, δεν βασίζονται σε διακρατική συμφωνία, όπως ψευδώς διαβεβαίωσε την </w:t>
      </w:r>
      <w:r>
        <w:rPr>
          <w:rFonts w:eastAsia="Times New Roman" w:cs="Times New Roman"/>
          <w:szCs w:val="24"/>
        </w:rPr>
        <w:t>ε</w:t>
      </w:r>
      <w:r>
        <w:rPr>
          <w:rFonts w:eastAsia="Times New Roman" w:cs="Times New Roman"/>
          <w:szCs w:val="24"/>
        </w:rPr>
        <w:t xml:space="preserve">πιτροπή και έλαβε την ψήφο της ο Υπουργός Εθνικής Αμύνης κ. Καμμένος, αλλά πρόκειται </w:t>
      </w:r>
      <w:r>
        <w:rPr>
          <w:rFonts w:eastAsia="Times New Roman" w:cs="Times New Roman"/>
          <w:szCs w:val="24"/>
        </w:rPr>
        <w:t>για συμφωνία</w:t>
      </w:r>
      <w:r>
        <w:rPr>
          <w:rFonts w:eastAsia="Times New Roman" w:cs="Times New Roman"/>
          <w:szCs w:val="24"/>
        </w:rPr>
        <w:t>,</w:t>
      </w:r>
      <w:r>
        <w:rPr>
          <w:rFonts w:eastAsia="Times New Roman" w:cs="Times New Roman"/>
          <w:szCs w:val="24"/>
        </w:rPr>
        <w:t xml:space="preserve"> η οποία υπεγράφη με μεσάζοντα, πράγμα το οποίο απαγορεύεται από τον νόμο, αλλά απαγορεύεται και από την προγενέστερη συμπεριφορά του κ. Καμμένου, ασχέτως νόμου</w:t>
      </w:r>
      <w:r>
        <w:rPr>
          <w:rFonts w:eastAsia="Times New Roman" w:cs="Times New Roman"/>
          <w:szCs w:val="24"/>
        </w:rPr>
        <w:t>. Δ</w:t>
      </w:r>
      <w:r>
        <w:rPr>
          <w:rFonts w:eastAsia="Times New Roman" w:cs="Times New Roman"/>
          <w:szCs w:val="24"/>
        </w:rPr>
        <w:t xml:space="preserve">ιότι ο κ. Καμμένος –ως γνωστόν- έχει σταδιοδρομήσει ως εξολοθρευτής </w:t>
      </w:r>
      <w:r>
        <w:rPr>
          <w:rFonts w:eastAsia="Times New Roman" w:cs="Times New Roman"/>
          <w:szCs w:val="24"/>
        </w:rPr>
        <w:lastRenderedPageBreak/>
        <w:t>μεσαζόντων κ</w:t>
      </w:r>
      <w:r>
        <w:rPr>
          <w:rFonts w:eastAsia="Times New Roman" w:cs="Times New Roman"/>
          <w:szCs w:val="24"/>
        </w:rPr>
        <w:t xml:space="preserve">αι έχει συμβάλει εις το να θεωρηθεί συνώνυμη η λέξη </w:t>
      </w:r>
      <w:r>
        <w:rPr>
          <w:rFonts w:eastAsia="Times New Roman" w:cs="Times New Roman"/>
          <w:szCs w:val="24"/>
        </w:rPr>
        <w:t>«</w:t>
      </w:r>
      <w:r>
        <w:rPr>
          <w:rFonts w:eastAsia="Times New Roman" w:cs="Times New Roman"/>
          <w:szCs w:val="24"/>
        </w:rPr>
        <w:t>μεσάζων</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λ</w:t>
      </w:r>
      <w:r>
        <w:rPr>
          <w:rFonts w:eastAsia="Times New Roman" w:cs="Times New Roman"/>
          <w:szCs w:val="24"/>
        </w:rPr>
        <w:t xml:space="preserve">έξη </w:t>
      </w:r>
      <w:r>
        <w:rPr>
          <w:rFonts w:eastAsia="Times New Roman" w:cs="Times New Roman"/>
          <w:szCs w:val="24"/>
        </w:rPr>
        <w:t>«</w:t>
      </w:r>
      <w:proofErr w:type="spellStart"/>
      <w:r>
        <w:rPr>
          <w:rFonts w:eastAsia="Times New Roman" w:cs="Times New Roman"/>
          <w:szCs w:val="24"/>
        </w:rPr>
        <w:t>απατεών</w:t>
      </w:r>
      <w:proofErr w:type="spellEnd"/>
      <w:r>
        <w:rPr>
          <w:rFonts w:eastAsia="Times New Roman" w:cs="Times New Roman"/>
          <w:szCs w:val="24"/>
        </w:rPr>
        <w:t>»</w:t>
      </w:r>
      <w:r>
        <w:rPr>
          <w:rFonts w:eastAsia="Times New Roman" w:cs="Times New Roman"/>
          <w:szCs w:val="24"/>
        </w:rPr>
        <w:t>.</w:t>
      </w:r>
    </w:p>
    <w:p w14:paraId="04AA0D68"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Πώς μάθαμε ότι ο κ. Καμμένος εξαπάτησε τη Βουλή και δεν υπέγραψε διακρατική συμφωνία για εκποίηση στρατιωτικού υλικού; Το μάθαμε διότι ο Υπουργός Εθνικής Αμύνης κ. Καμμένος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προσέβαλε</w:t>
      </w:r>
      <w:proofErr w:type="spellEnd"/>
      <w:r>
        <w:rPr>
          <w:rFonts w:eastAsia="Times New Roman" w:cs="Times New Roman"/>
          <w:szCs w:val="24"/>
        </w:rPr>
        <w:t xml:space="preserve"> στις 30 Αυγούστου </w:t>
      </w:r>
      <w:r>
        <w:rPr>
          <w:rFonts w:eastAsia="Times New Roman" w:cs="Times New Roman"/>
          <w:szCs w:val="24"/>
        </w:rPr>
        <w:t>Α</w:t>
      </w:r>
      <w:r>
        <w:rPr>
          <w:rFonts w:eastAsia="Times New Roman" w:cs="Times New Roman"/>
          <w:szCs w:val="24"/>
        </w:rPr>
        <w:t xml:space="preserve">νώτατο </w:t>
      </w:r>
      <w:r>
        <w:rPr>
          <w:rFonts w:eastAsia="Times New Roman" w:cs="Times New Roman"/>
          <w:szCs w:val="24"/>
        </w:rPr>
        <w:t>Α</w:t>
      </w:r>
      <w:r>
        <w:rPr>
          <w:rFonts w:eastAsia="Times New Roman" w:cs="Times New Roman"/>
          <w:szCs w:val="24"/>
        </w:rPr>
        <w:t xml:space="preserve">ξιωματικό του Στρατού διατάζοντας την προσωρινή κράτησή του στον προθάλαμο του γραφείου του, επειδή προφανώς δεν </w:t>
      </w:r>
      <w:proofErr w:type="spellStart"/>
      <w:r>
        <w:rPr>
          <w:rFonts w:eastAsia="Times New Roman" w:cs="Times New Roman"/>
          <w:szCs w:val="24"/>
        </w:rPr>
        <w:t>υπήκουσε</w:t>
      </w:r>
      <w:proofErr w:type="spellEnd"/>
      <w:r>
        <w:rPr>
          <w:rFonts w:eastAsia="Times New Roman" w:cs="Times New Roman"/>
          <w:szCs w:val="24"/>
        </w:rPr>
        <w:t xml:space="preserve"> εις τις επιθυμίες του για να εφαρμόσει και να συγκαλύψει την ιδιωτική συμφωνία και όχι τη διακρ</w:t>
      </w:r>
      <w:r>
        <w:rPr>
          <w:rFonts w:eastAsia="Times New Roman" w:cs="Times New Roman"/>
          <w:szCs w:val="24"/>
        </w:rPr>
        <w:t>ατική συμφωνία. Ο εν λόγω ανώτατος αξιωματικός υπέβαλε ένα υπόμνημα, το οποίο μετά από μία εβδομάδα διέρρευσε στον Τύπο.</w:t>
      </w:r>
    </w:p>
    <w:p w14:paraId="04AA0D69"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θα σταθώ σε καμ</w:t>
      </w:r>
      <w:r>
        <w:rPr>
          <w:rFonts w:eastAsia="Times New Roman" w:cs="Times New Roman"/>
          <w:szCs w:val="24"/>
        </w:rPr>
        <w:t>μ</w:t>
      </w:r>
      <w:r>
        <w:rPr>
          <w:rFonts w:eastAsia="Times New Roman" w:cs="Times New Roman"/>
          <w:szCs w:val="24"/>
        </w:rPr>
        <w:t xml:space="preserve">ία λεπτομέρεια αυτού του υπομνήματος. Εμένα μου έκαναν εντύπωση μόνο ελάχιστες λέξεις στον επίλογο του υπομνήματος. Είπε ο </w:t>
      </w:r>
      <w:r>
        <w:rPr>
          <w:rFonts w:eastAsia="Times New Roman" w:cs="Times New Roman"/>
          <w:szCs w:val="24"/>
        </w:rPr>
        <w:t>τ</w:t>
      </w:r>
      <w:r>
        <w:rPr>
          <w:rFonts w:eastAsia="Times New Roman" w:cs="Times New Roman"/>
          <w:szCs w:val="24"/>
        </w:rPr>
        <w:t xml:space="preserve">αξίαρχος αυτός, ο οποίος </w:t>
      </w:r>
      <w:proofErr w:type="spellStart"/>
      <w:r>
        <w:rPr>
          <w:rFonts w:eastAsia="Times New Roman" w:cs="Times New Roman"/>
          <w:szCs w:val="24"/>
        </w:rPr>
        <w:t>προσεβλήθη</w:t>
      </w:r>
      <w:proofErr w:type="spellEnd"/>
      <w:r>
        <w:rPr>
          <w:rFonts w:eastAsia="Times New Roman" w:cs="Times New Roman"/>
          <w:szCs w:val="24"/>
        </w:rPr>
        <w:t xml:space="preserve"> από τον Υπουργό Εθνικής Αμύνης: «Επειδή έχω τριάντα πέντε χρόνια ευδόκιμης υπηρεσίας χωρίς παραπ</w:t>
      </w:r>
      <w:r>
        <w:rPr>
          <w:rFonts w:eastAsia="Times New Roman" w:cs="Times New Roman"/>
          <w:szCs w:val="24"/>
        </w:rPr>
        <w:t>τώματα στον φάκελό μου και επειδή τιμώ το όνομα που κληρονόμησα από τον πατέρα μου, κάνω αυτό το υπόμνημα για να διαμαρτυρηθώ για την προσβλητική συμπεριφορά σας».</w:t>
      </w:r>
    </w:p>
    <w:p w14:paraId="04AA0D6A"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έμβλημα του Γενικού Επιτελείου Εθνικής Αμύνης έχει ένα απόσπασμα από κάτι </w:t>
      </w:r>
      <w:r>
        <w:rPr>
          <w:rFonts w:eastAsia="Times New Roman" w:cs="Times New Roman"/>
          <w:szCs w:val="24"/>
        </w:rPr>
        <w:t xml:space="preserve">που είπε ο Γλαύκος στην </w:t>
      </w:r>
      <w:proofErr w:type="spellStart"/>
      <w:r>
        <w:rPr>
          <w:rFonts w:eastAsia="Times New Roman" w:cs="Times New Roman"/>
          <w:szCs w:val="24"/>
        </w:rPr>
        <w:t>Ιλιάδα</w:t>
      </w:r>
      <w:proofErr w:type="spellEnd"/>
      <w:r>
        <w:rPr>
          <w:rFonts w:eastAsia="Times New Roman" w:cs="Times New Roman"/>
          <w:szCs w:val="24"/>
        </w:rPr>
        <w:t>: Όλοι ξέρουμε το «</w:t>
      </w:r>
      <w:proofErr w:type="spellStart"/>
      <w:r>
        <w:rPr>
          <w:rFonts w:eastAsia="Times New Roman" w:cs="Times New Roman"/>
          <w:szCs w:val="24"/>
        </w:rPr>
        <w:t>αιέν</w:t>
      </w:r>
      <w:proofErr w:type="spellEnd"/>
      <w:r>
        <w:rPr>
          <w:rFonts w:eastAsia="Times New Roman" w:cs="Times New Roman"/>
          <w:szCs w:val="24"/>
        </w:rPr>
        <w:t xml:space="preserve"> </w:t>
      </w:r>
      <w:proofErr w:type="spellStart"/>
      <w:r>
        <w:rPr>
          <w:rFonts w:eastAsia="Times New Roman" w:cs="Times New Roman"/>
          <w:szCs w:val="24"/>
        </w:rPr>
        <w:t>αριστεύειν</w:t>
      </w:r>
      <w:proofErr w:type="spellEnd"/>
      <w:r>
        <w:rPr>
          <w:rFonts w:eastAsia="Times New Roman" w:cs="Times New Roman"/>
          <w:szCs w:val="24"/>
        </w:rPr>
        <w:t xml:space="preserve">». Υπάρχει κάτι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ου λέει «</w:t>
      </w:r>
      <w:r>
        <w:rPr>
          <w:rFonts w:eastAsia="Times New Roman" w:cs="Times New Roman"/>
          <w:szCs w:val="24"/>
        </w:rPr>
        <w:t xml:space="preserve">…μηδέ γένος πατέρων </w:t>
      </w:r>
      <w:proofErr w:type="spellStart"/>
      <w:r>
        <w:rPr>
          <w:rFonts w:eastAsia="Times New Roman" w:cs="Times New Roman"/>
          <w:szCs w:val="24"/>
        </w:rPr>
        <w:t>αισχυνέμεν</w:t>
      </w:r>
      <w:proofErr w:type="spellEnd"/>
      <w:r>
        <w:rPr>
          <w:rFonts w:eastAsia="Times New Roman" w:cs="Times New Roman"/>
          <w:szCs w:val="24"/>
        </w:rPr>
        <w:t>». Δεν θα αμαυρώσω το όνομα των γονέων μου.</w:t>
      </w:r>
    </w:p>
    <w:p w14:paraId="04AA0D6B" w14:textId="77777777" w:rsidR="00A80E5B" w:rsidRDefault="003627BB">
      <w:pPr>
        <w:spacing w:after="0" w:line="600" w:lineRule="auto"/>
        <w:ind w:firstLine="720"/>
        <w:jc w:val="both"/>
        <w:rPr>
          <w:rFonts w:eastAsia="Times New Roman"/>
          <w:szCs w:val="24"/>
        </w:rPr>
      </w:pPr>
      <w:r>
        <w:rPr>
          <w:rFonts w:eastAsia="Times New Roman"/>
          <w:szCs w:val="24"/>
        </w:rPr>
        <w:t>Α</w:t>
      </w:r>
      <w:r>
        <w:rPr>
          <w:rFonts w:eastAsia="Times New Roman"/>
          <w:szCs w:val="24"/>
        </w:rPr>
        <w:t>ξιωματικός κρατήθηκε στο ΓΕΕΘΑ από τον υπεύθυνο ασφαλείας του ΓΕΕΘΑ -κρατήθηκε αξιωματ</w:t>
      </w:r>
      <w:r>
        <w:rPr>
          <w:rFonts w:eastAsia="Times New Roman"/>
          <w:szCs w:val="24"/>
        </w:rPr>
        <w:t>ικός από τον υπεύθυνο ασφαλείας, τον ίδιο αξιωματικό υπεύθυνο ασφαλείας, που</w:t>
      </w:r>
      <w:r>
        <w:rPr>
          <w:rFonts w:eastAsia="Times New Roman"/>
          <w:szCs w:val="24"/>
        </w:rPr>
        <w:t>,</w:t>
      </w:r>
      <w:r>
        <w:rPr>
          <w:rFonts w:eastAsia="Times New Roman"/>
          <w:szCs w:val="24"/>
        </w:rPr>
        <w:t xml:space="preserve"> υποθέτω, κύριε Υπουργέ, δεν μπόρεσε να κρατήσει τον </w:t>
      </w:r>
      <w:proofErr w:type="spellStart"/>
      <w:r>
        <w:rPr>
          <w:rFonts w:eastAsia="Times New Roman"/>
          <w:szCs w:val="24"/>
        </w:rPr>
        <w:t>Ρουβίκωνα</w:t>
      </w:r>
      <w:proofErr w:type="spellEnd"/>
      <w:r>
        <w:rPr>
          <w:rFonts w:eastAsia="Times New Roman"/>
          <w:szCs w:val="24"/>
        </w:rPr>
        <w:t xml:space="preserve">, αλλά μπόρεσε να κρατήσει έναν ταξίαρχο του ελληνικού στρατού-, </w:t>
      </w:r>
      <w:r>
        <w:rPr>
          <w:rFonts w:eastAsia="Times New Roman"/>
          <w:szCs w:val="24"/>
        </w:rPr>
        <w:t xml:space="preserve">και εμείς </w:t>
      </w:r>
      <w:r>
        <w:rPr>
          <w:rFonts w:eastAsia="Times New Roman"/>
          <w:szCs w:val="24"/>
        </w:rPr>
        <w:t>πληροφορηθήκαμε όλα αυτά τα γεγονότα.</w:t>
      </w:r>
    </w:p>
    <w:p w14:paraId="04AA0D6C" w14:textId="77777777" w:rsidR="00A80E5B" w:rsidRDefault="003627BB">
      <w:pPr>
        <w:spacing w:after="0" w:line="600" w:lineRule="auto"/>
        <w:ind w:firstLine="720"/>
        <w:jc w:val="both"/>
        <w:rPr>
          <w:rFonts w:eastAsia="Times New Roman"/>
          <w:szCs w:val="24"/>
        </w:rPr>
      </w:pPr>
      <w:r>
        <w:rPr>
          <w:rFonts w:eastAsia="Times New Roman"/>
          <w:szCs w:val="24"/>
        </w:rPr>
        <w:t>Ποιο</w:t>
      </w:r>
      <w:r>
        <w:rPr>
          <w:rFonts w:eastAsia="Times New Roman"/>
          <w:szCs w:val="24"/>
        </w:rPr>
        <w:t>ι είμαστε εμείς που πληροφορηθήκαμε αυτά τα γεγονότα; Είμαστε εμείς, κύριε Υπουργέ, που τρία χρόνια τώρα σε δεκαοκτώ συνεδριάσεις της Επιτροπής Εξοπλισμών της Βουλής ψηφίζουμε όλες τις εισηγήσεις, τις οποίες φέρνει το Υπουργείο Εθνικής Αμύνης, για να συμβά</w:t>
      </w:r>
      <w:r>
        <w:rPr>
          <w:rFonts w:eastAsia="Times New Roman"/>
          <w:szCs w:val="24"/>
        </w:rPr>
        <w:t xml:space="preserve">λλουμε στη διαθεσιμότητα και των εξοπλισμών και των τεχνικών μέσων και που ουδέποτε έχουμε σχολιάσει αυτά τα θέματα. </w:t>
      </w:r>
    </w:p>
    <w:p w14:paraId="04AA0D6D" w14:textId="77777777" w:rsidR="00A80E5B" w:rsidRDefault="003627BB">
      <w:pPr>
        <w:spacing w:after="0" w:line="600" w:lineRule="auto"/>
        <w:ind w:firstLine="720"/>
        <w:jc w:val="both"/>
        <w:rPr>
          <w:rFonts w:eastAsia="Times New Roman"/>
          <w:szCs w:val="24"/>
        </w:rPr>
      </w:pPr>
      <w:r>
        <w:rPr>
          <w:rFonts w:eastAsia="Times New Roman"/>
          <w:szCs w:val="24"/>
        </w:rPr>
        <w:lastRenderedPageBreak/>
        <w:t xml:space="preserve">Η Νέα Δημοκρατία από την αρχή της θητείας σας στήριξε όλες τις εισηγήσεις από τα </w:t>
      </w:r>
      <w:r>
        <w:rPr>
          <w:rFonts w:eastAsia="Times New Roman"/>
          <w:szCs w:val="24"/>
        </w:rPr>
        <w:t>ε</w:t>
      </w:r>
      <w:r>
        <w:rPr>
          <w:rFonts w:eastAsia="Times New Roman"/>
          <w:szCs w:val="24"/>
        </w:rPr>
        <w:t>πιτελεία, προκειμένου αυτήν τη χαλεπή περίοδο για τον στ</w:t>
      </w:r>
      <w:r>
        <w:rPr>
          <w:rFonts w:eastAsia="Times New Roman"/>
          <w:szCs w:val="24"/>
        </w:rPr>
        <w:t>ρατό, για τις Ένοπλες Δυνάμεις, τουλάχιστον η Επιτροπή Εξοπλισμών της Βουλής να βοηθήσει εις την αντιμετώπιση των σοβαρών προβλημάτων διαθεσιμότητας που έχουν οι Ένοπλες Δυνάμεις.</w:t>
      </w:r>
    </w:p>
    <w:p w14:paraId="04AA0D6E" w14:textId="77777777" w:rsidR="00A80E5B" w:rsidRDefault="003627BB">
      <w:pPr>
        <w:spacing w:after="0" w:line="600" w:lineRule="auto"/>
        <w:ind w:firstLine="720"/>
        <w:jc w:val="both"/>
        <w:rPr>
          <w:rFonts w:eastAsia="Times New Roman"/>
          <w:szCs w:val="24"/>
        </w:rPr>
      </w:pPr>
      <w:r>
        <w:rPr>
          <w:rFonts w:eastAsia="Times New Roman"/>
          <w:szCs w:val="24"/>
        </w:rPr>
        <w:t>Τι συνέβη με αυτήν τη συμφωνία; Τι είναι αυτή η συμφωνία; Οι Ένοπλες Δυνάμει</w:t>
      </w:r>
      <w:r>
        <w:rPr>
          <w:rFonts w:eastAsia="Times New Roman"/>
          <w:szCs w:val="24"/>
        </w:rPr>
        <w:t xml:space="preserve">ς της χώρας </w:t>
      </w:r>
      <w:proofErr w:type="spellStart"/>
      <w:r>
        <w:rPr>
          <w:rFonts w:eastAsia="Times New Roman"/>
          <w:szCs w:val="24"/>
        </w:rPr>
        <w:t>απεφάσισαν</w:t>
      </w:r>
      <w:proofErr w:type="spellEnd"/>
      <w:r>
        <w:rPr>
          <w:rFonts w:eastAsia="Times New Roman"/>
          <w:szCs w:val="24"/>
        </w:rPr>
        <w:t xml:space="preserve"> σε δύο συνεδριάσεις της Επιτροπής Εξοπλισμών της Βουλής να εκποιήσουν εύχρηστο, μεν, αλλά περισσευούμενο πλεονάζον στρατιωτικό υλικό, τριακόσιες χιλιάδες φυσίγγια και χίλιες επτακόσιες αεροπορικές βόμβες χιλίων και πεντακοσίων λιβρών</w:t>
      </w:r>
      <w:r>
        <w:rPr>
          <w:rFonts w:eastAsia="Times New Roman"/>
          <w:szCs w:val="24"/>
        </w:rPr>
        <w:t xml:space="preserve">. </w:t>
      </w:r>
    </w:p>
    <w:p w14:paraId="04AA0D6F" w14:textId="77777777" w:rsidR="00A80E5B" w:rsidRDefault="003627BB">
      <w:pPr>
        <w:spacing w:after="0" w:line="600" w:lineRule="auto"/>
        <w:ind w:firstLine="720"/>
        <w:jc w:val="both"/>
        <w:rPr>
          <w:rFonts w:eastAsia="Times New Roman"/>
          <w:szCs w:val="24"/>
        </w:rPr>
      </w:pPr>
      <w:r>
        <w:rPr>
          <w:rFonts w:eastAsia="Times New Roman"/>
          <w:szCs w:val="24"/>
        </w:rPr>
        <w:t>Οι διαβεβαιώσεις οι οποίες ελήφθησαν για την εκποίηση αυτού του εύχρηστου, μεν, αλλά πλεονάζοντος υλικού ήταν ότι πρόκειται για διακρατική συμφωνία. Η διακρατική συμφωνία βάσει του νόμου είναι εκείνη, η οποία δεν επιτρέπει τη μεσολάβηση, όπως λέει ο ν.3</w:t>
      </w:r>
      <w:r>
        <w:rPr>
          <w:rFonts w:eastAsia="Times New Roman"/>
          <w:szCs w:val="24"/>
        </w:rPr>
        <w:t xml:space="preserve">978/11, μεσάζοντα, πράκτορα ή </w:t>
      </w:r>
      <w:proofErr w:type="spellStart"/>
      <w:r>
        <w:rPr>
          <w:rFonts w:eastAsia="Times New Roman"/>
          <w:szCs w:val="24"/>
        </w:rPr>
        <w:t>διαμεσολαβητού</w:t>
      </w:r>
      <w:proofErr w:type="spellEnd"/>
      <w:r>
        <w:rPr>
          <w:rFonts w:eastAsia="Times New Roman"/>
          <w:szCs w:val="24"/>
        </w:rPr>
        <w:t xml:space="preserve">. Οι διαβεβαιώσεις τόσο του Υπουργού στην </w:t>
      </w:r>
      <w:r>
        <w:rPr>
          <w:rFonts w:eastAsia="Times New Roman"/>
          <w:szCs w:val="24"/>
        </w:rPr>
        <w:t>ε</w:t>
      </w:r>
      <w:r>
        <w:rPr>
          <w:rFonts w:eastAsia="Times New Roman"/>
          <w:szCs w:val="24"/>
        </w:rPr>
        <w:t xml:space="preserve">πιτροπή, όσο των </w:t>
      </w:r>
      <w:r>
        <w:rPr>
          <w:rFonts w:eastAsia="Times New Roman"/>
          <w:szCs w:val="24"/>
        </w:rPr>
        <w:t>α</w:t>
      </w:r>
      <w:r>
        <w:rPr>
          <w:rFonts w:eastAsia="Times New Roman"/>
          <w:szCs w:val="24"/>
        </w:rPr>
        <w:t>ρχη</w:t>
      </w:r>
      <w:r>
        <w:rPr>
          <w:rFonts w:eastAsia="Times New Roman"/>
          <w:szCs w:val="24"/>
        </w:rPr>
        <w:lastRenderedPageBreak/>
        <w:t xml:space="preserve">γών των </w:t>
      </w:r>
      <w:r>
        <w:rPr>
          <w:rFonts w:eastAsia="Times New Roman"/>
          <w:szCs w:val="24"/>
        </w:rPr>
        <w:t>ε</w:t>
      </w:r>
      <w:r>
        <w:rPr>
          <w:rFonts w:eastAsia="Times New Roman"/>
          <w:szCs w:val="24"/>
        </w:rPr>
        <w:t xml:space="preserve">πιτελείων αλλά και του Αναπληρωτή Υπουργού δεν </w:t>
      </w:r>
      <w:proofErr w:type="spellStart"/>
      <w:r>
        <w:rPr>
          <w:rFonts w:eastAsia="Times New Roman"/>
          <w:szCs w:val="24"/>
        </w:rPr>
        <w:t>περιελάμβαναν</w:t>
      </w:r>
      <w:proofErr w:type="spellEnd"/>
      <w:r>
        <w:rPr>
          <w:rFonts w:eastAsia="Times New Roman"/>
          <w:szCs w:val="24"/>
        </w:rPr>
        <w:t xml:space="preserve"> μόνο την περιγραφή αυτής της μεταβίβασης, αλλά έδωσαν και τον ορισμό της διακρ</w:t>
      </w:r>
      <w:r>
        <w:rPr>
          <w:rFonts w:eastAsia="Times New Roman"/>
          <w:szCs w:val="24"/>
        </w:rPr>
        <w:t>ατικής συμφωνίας.</w:t>
      </w:r>
    </w:p>
    <w:p w14:paraId="04AA0D70" w14:textId="77777777" w:rsidR="00A80E5B" w:rsidRDefault="003627BB">
      <w:pPr>
        <w:spacing w:after="0" w:line="600" w:lineRule="auto"/>
        <w:ind w:firstLine="720"/>
        <w:jc w:val="both"/>
        <w:rPr>
          <w:rFonts w:eastAsia="Times New Roman"/>
          <w:szCs w:val="24"/>
        </w:rPr>
      </w:pPr>
      <w:r>
        <w:rPr>
          <w:rFonts w:eastAsia="Times New Roman"/>
          <w:szCs w:val="24"/>
        </w:rPr>
        <w:t>Στη συνεδρίαση της 29</w:t>
      </w:r>
      <w:r>
        <w:rPr>
          <w:rFonts w:eastAsia="Times New Roman"/>
          <w:szCs w:val="24"/>
          <w:vertAlign w:val="superscript"/>
        </w:rPr>
        <w:t>ης</w:t>
      </w:r>
      <w:r>
        <w:rPr>
          <w:rFonts w:eastAsia="Times New Roman"/>
          <w:szCs w:val="24"/>
        </w:rPr>
        <w:t xml:space="preserve"> Μαρτίου του 2017, όπου εκτάκτως </w:t>
      </w:r>
      <w:proofErr w:type="spellStart"/>
      <w:r>
        <w:rPr>
          <w:rFonts w:eastAsia="Times New Roman"/>
          <w:szCs w:val="24"/>
        </w:rPr>
        <w:t>απεφασίσθη</w:t>
      </w:r>
      <w:proofErr w:type="spellEnd"/>
      <w:r>
        <w:rPr>
          <w:rFonts w:eastAsia="Times New Roman"/>
          <w:szCs w:val="24"/>
        </w:rPr>
        <w:t xml:space="preserve"> η εκποίηση χιλίων επτακοσίων αεροπορικών βομβών και στην οποία έκτακτη εκποίηση, παρά το έκτακτο, η Νέα Δημοκρατία εποικοδομητικά και καλόπιστα έδωσε την ψήφο της, ο κ. Βί</w:t>
      </w:r>
      <w:r>
        <w:rPr>
          <w:rFonts w:eastAsia="Times New Roman"/>
          <w:szCs w:val="24"/>
        </w:rPr>
        <w:t>τσας, Αναπληρωτής Υπουργός Εθνικής Αμύνης, απαντώντας σε ερωτήματα Βουλευτών και του ΣΥΡΙΖΑ και της Νέας Δημοκρατίας περιγράφει την έννοια της διακρατικής συμφωνίας: «Άρα δεν μπορούμε να κάνουμε συναλλαγή με κάποιον επειδή δεν είναι κράτος, όχι επειδή λέει</w:t>
      </w:r>
      <w:r>
        <w:rPr>
          <w:rFonts w:eastAsia="Times New Roman"/>
          <w:szCs w:val="24"/>
        </w:rPr>
        <w:t xml:space="preserve"> ο άλλος ότι εγώ είμαι κράτος ή εκπροσωπώ κράτος. Δεν γίνονται έτσι αυτά τα πράγματα. Οι υπογραφές πρέπει να είναι υπογραφές κρατικών παραγόντων και χρειάζεται όλη αυτή η διαδικασία που </w:t>
      </w:r>
      <w:proofErr w:type="spellStart"/>
      <w:r>
        <w:rPr>
          <w:rFonts w:eastAsia="Times New Roman"/>
          <w:szCs w:val="24"/>
        </w:rPr>
        <w:t>προείπα</w:t>
      </w:r>
      <w:proofErr w:type="spellEnd"/>
      <w:r>
        <w:rPr>
          <w:rFonts w:eastAsia="Times New Roman"/>
          <w:szCs w:val="24"/>
        </w:rPr>
        <w:t xml:space="preserve">». Υπογραφές κρατικών παραγόντων. </w:t>
      </w:r>
    </w:p>
    <w:p w14:paraId="04AA0D71" w14:textId="77777777" w:rsidR="00A80E5B" w:rsidRDefault="003627BB">
      <w:pPr>
        <w:spacing w:after="0" w:line="600" w:lineRule="auto"/>
        <w:ind w:firstLine="720"/>
        <w:jc w:val="both"/>
        <w:rPr>
          <w:rFonts w:eastAsia="Times New Roman"/>
          <w:szCs w:val="24"/>
        </w:rPr>
      </w:pPr>
      <w:r>
        <w:rPr>
          <w:rFonts w:eastAsia="Times New Roman"/>
          <w:szCs w:val="24"/>
        </w:rPr>
        <w:t>Γιατί έχει σημασία στην ψήφο</w:t>
      </w:r>
      <w:r>
        <w:rPr>
          <w:rFonts w:eastAsia="Times New Roman"/>
          <w:szCs w:val="24"/>
        </w:rPr>
        <w:t xml:space="preserve"> μας το ότι είναι διακρατική η συμφωνία; Έχει σημασία για λόγους διαφάνειας, μετά από έναν ορυμαγδό υποψιών και διαφθοράς κι έχει σημασία για λόγους διπλωματικούς. Στηρίζουμε και στηρίξαμε αυτές τις αποφάσεις, γιατί </w:t>
      </w:r>
      <w:r>
        <w:rPr>
          <w:rFonts w:eastAsia="Times New Roman"/>
          <w:szCs w:val="24"/>
        </w:rPr>
        <w:lastRenderedPageBreak/>
        <w:t>η διακρατική συμφωνία εξασφαλίζει και δι</w:t>
      </w:r>
      <w:r>
        <w:rPr>
          <w:rFonts w:eastAsia="Times New Roman"/>
          <w:szCs w:val="24"/>
        </w:rPr>
        <w:t>αφάνεια και διπλωματικά οφέλη για τη χώρα.</w:t>
      </w:r>
    </w:p>
    <w:p w14:paraId="04AA0D72" w14:textId="77777777" w:rsidR="00A80E5B" w:rsidRDefault="003627BB">
      <w:pPr>
        <w:spacing w:after="0" w:line="600" w:lineRule="auto"/>
        <w:ind w:firstLine="720"/>
        <w:jc w:val="both"/>
        <w:rPr>
          <w:rFonts w:eastAsia="Times New Roman"/>
          <w:szCs w:val="24"/>
        </w:rPr>
      </w:pPr>
      <w:r>
        <w:rPr>
          <w:rFonts w:eastAsia="Times New Roman"/>
          <w:szCs w:val="24"/>
        </w:rPr>
        <w:t>Για να δούμε, λοιπόν, τι συμβαίνει στην πραγματικότητα. Στις 12 Ιανουαρίου του 2017 η Επιτροπή Εξοπλισμών της Βουλής, η οποία από το 2010 υφίσταται και ασχολείται με την προηγούμενη εξέταση και την παρακολούθηση ε</w:t>
      </w:r>
      <w:r>
        <w:rPr>
          <w:rFonts w:eastAsia="Times New Roman"/>
          <w:szCs w:val="24"/>
        </w:rPr>
        <w:t xml:space="preserve">ξοπλιστικών προγραμμάτων, ενέκρινε την εκποίηση τριακοσίων χιλιάδων εκρηκτικών φυσιγγίων με διακρατική συμφωνία. </w:t>
      </w:r>
    </w:p>
    <w:p w14:paraId="04AA0D73" w14:textId="77777777" w:rsidR="00A80E5B" w:rsidRDefault="003627BB">
      <w:pPr>
        <w:spacing w:after="0" w:line="600" w:lineRule="auto"/>
        <w:ind w:firstLine="720"/>
        <w:jc w:val="both"/>
        <w:rPr>
          <w:rFonts w:eastAsia="Times New Roman"/>
          <w:szCs w:val="24"/>
        </w:rPr>
      </w:pPr>
      <w:r>
        <w:rPr>
          <w:rFonts w:eastAsia="Times New Roman"/>
          <w:szCs w:val="24"/>
        </w:rPr>
        <w:t xml:space="preserve">Ο κύριος Υπουργός διαβεβαίωσε την </w:t>
      </w:r>
      <w:r>
        <w:rPr>
          <w:rFonts w:eastAsia="Times New Roman"/>
          <w:szCs w:val="24"/>
        </w:rPr>
        <w:t>ε</w:t>
      </w:r>
      <w:r>
        <w:rPr>
          <w:rFonts w:eastAsia="Times New Roman"/>
          <w:szCs w:val="24"/>
        </w:rPr>
        <w:t>πιτροπή ότι: «Αυτήν τη στιγμή είμαστε σε συνομιλία με τη Σαουδική Αραβία. Πιθανόν να αναπτυχθεί μια συμφωνί</w:t>
      </w:r>
      <w:r>
        <w:rPr>
          <w:rFonts w:eastAsia="Times New Roman"/>
          <w:szCs w:val="24"/>
        </w:rPr>
        <w:t>α που θα φτάσει τα 300.000 εκατομμύρια. Θα σας ενημερώσουμε για την τελική τιμή. Μπορεί να πάει και στα 80». Δεν μας ενημέρωσε. Πήγε τελικά στα 66, αλλά δεν υλοποιήθηκε μέχρι στιγμής.</w:t>
      </w:r>
    </w:p>
    <w:p w14:paraId="04AA0D74" w14:textId="77777777" w:rsidR="00A80E5B" w:rsidRDefault="003627BB">
      <w:pPr>
        <w:spacing w:after="0"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Θέλουμε την πλήρη γνώση από τη μεριά της Επιτροπής Εξοπλισμών σε όλα τα</w:t>
      </w:r>
      <w:r>
        <w:rPr>
          <w:rFonts w:eastAsia="Times New Roman" w:cs="Times New Roman"/>
          <w:szCs w:val="24"/>
        </w:rPr>
        <w:t xml:space="preserve"> προγράμματα, γιατί αυτές οι δημοκρατικές διαδικασίες εξασφαλίζουν την απόλυτη διαφάνεια</w:t>
      </w:r>
      <w:r>
        <w:rPr>
          <w:rFonts w:eastAsia="Times New Roman" w:cs="Times New Roman"/>
          <w:szCs w:val="24"/>
        </w:rPr>
        <w:t>»</w:t>
      </w:r>
      <w:r>
        <w:rPr>
          <w:rFonts w:eastAsia="Times New Roman" w:cs="Times New Roman"/>
          <w:szCs w:val="24"/>
        </w:rPr>
        <w:t xml:space="preserve">. Καμμία έκπτωση! Την απόλυτη διαφάνεια! </w:t>
      </w:r>
      <w:r>
        <w:rPr>
          <w:rFonts w:eastAsia="Times New Roman" w:cs="Times New Roman"/>
          <w:szCs w:val="24"/>
        </w:rPr>
        <w:t>«</w:t>
      </w:r>
      <w:r>
        <w:rPr>
          <w:rFonts w:eastAsia="Times New Roman" w:cs="Times New Roman"/>
          <w:szCs w:val="24"/>
        </w:rPr>
        <w:t>Υπάρχει προσφορά έγγραφη και υπάρχει επιτροπή που επισκέφτηκε τη χώρα</w:t>
      </w:r>
      <w:r>
        <w:rPr>
          <w:rFonts w:eastAsia="Times New Roman" w:cs="Times New Roman"/>
          <w:szCs w:val="24"/>
        </w:rPr>
        <w:t>»</w:t>
      </w:r>
      <w:r>
        <w:rPr>
          <w:rFonts w:eastAsia="Times New Roman" w:cs="Times New Roman"/>
          <w:szCs w:val="24"/>
        </w:rPr>
        <w:t xml:space="preserve">. </w:t>
      </w:r>
    </w:p>
    <w:p w14:paraId="04AA0D7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Στην ίδια συνεδρίαση, ο τότε Αρχηγός ΓΕΣ λέει: «Τα ε</w:t>
      </w:r>
      <w:r>
        <w:rPr>
          <w:rFonts w:eastAsia="Times New Roman" w:cs="Times New Roman"/>
          <w:szCs w:val="24"/>
        </w:rPr>
        <w:t xml:space="preserve">ίδε η </w:t>
      </w:r>
      <w:r>
        <w:rPr>
          <w:rFonts w:eastAsia="Times New Roman" w:cs="Times New Roman"/>
          <w:szCs w:val="24"/>
        </w:rPr>
        <w:t>ε</w:t>
      </w:r>
      <w:r>
        <w:rPr>
          <w:rFonts w:eastAsia="Times New Roman" w:cs="Times New Roman"/>
          <w:szCs w:val="24"/>
        </w:rPr>
        <w:t xml:space="preserve">πιτροπή αυτά τα </w:t>
      </w:r>
      <w:proofErr w:type="spellStart"/>
      <w:r>
        <w:rPr>
          <w:rFonts w:eastAsia="Times New Roman" w:cs="Times New Roman"/>
          <w:szCs w:val="24"/>
        </w:rPr>
        <w:t>πυρομαχικά</w:t>
      </w:r>
      <w:proofErr w:type="spellEnd"/>
      <w:r>
        <w:rPr>
          <w:rFonts w:eastAsia="Times New Roman" w:cs="Times New Roman"/>
          <w:szCs w:val="24"/>
        </w:rPr>
        <w:t>. Η διακρατική εξασφαλίζει καλύτερη ασφάλεια για το πού θα πάνε, παρά να τα δώσουμε σε κάποια εταιρεία, η οποία δεν ξέρεις πού να καταλήξουν».</w:t>
      </w:r>
    </w:p>
    <w:p w14:paraId="04AA0D7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Σημειώνουμε ότι η διαπίστωση του πλεονάζοντος υλικού των 300.000 φυσιγγίων του Γ</w:t>
      </w:r>
      <w:r>
        <w:rPr>
          <w:rFonts w:eastAsia="Times New Roman" w:cs="Times New Roman"/>
          <w:szCs w:val="24"/>
        </w:rPr>
        <w:t xml:space="preserve">ενικού Επιτελείου Στρατού έγινε έναν χρόνο πριν, δηλαδή έγινε με απόφαση του Ιουλίου του </w:t>
      </w:r>
      <w:r>
        <w:rPr>
          <w:rFonts w:eastAsia="Times New Roman" w:cs="Times New Roman"/>
          <w:szCs w:val="24"/>
        </w:rPr>
        <w:t>’</w:t>
      </w:r>
      <w:r>
        <w:rPr>
          <w:rFonts w:eastAsia="Times New Roman" w:cs="Times New Roman"/>
          <w:szCs w:val="24"/>
        </w:rPr>
        <w:t xml:space="preserve">16. Σημειώνουμε –για όσους είναι καχύποπτοι- ότι έναν μήνα πριν τον Ιούλιο του </w:t>
      </w:r>
      <w:r>
        <w:rPr>
          <w:rFonts w:eastAsia="Times New Roman" w:cs="Times New Roman"/>
          <w:szCs w:val="24"/>
        </w:rPr>
        <w:t>’</w:t>
      </w:r>
      <w:r>
        <w:rPr>
          <w:rFonts w:eastAsia="Times New Roman" w:cs="Times New Roman"/>
          <w:szCs w:val="24"/>
        </w:rPr>
        <w:t xml:space="preserve">16 που το ΓΕΣ αποφάσισε για το περίσσευμα αυτό, ο κ. Βασίλης Παπαδόπουλος –που εν </w:t>
      </w:r>
      <w:r>
        <w:rPr>
          <w:rFonts w:eastAsia="Times New Roman" w:cs="Times New Roman"/>
          <w:szCs w:val="24"/>
        </w:rPr>
        <w:t xml:space="preserve">συνεχεία </w:t>
      </w:r>
      <w:proofErr w:type="spellStart"/>
      <w:r>
        <w:rPr>
          <w:rFonts w:eastAsia="Times New Roman" w:cs="Times New Roman"/>
          <w:szCs w:val="24"/>
        </w:rPr>
        <w:t>ενεφανίσθη</w:t>
      </w:r>
      <w:proofErr w:type="spellEnd"/>
      <w:r>
        <w:rPr>
          <w:rFonts w:eastAsia="Times New Roman" w:cs="Times New Roman"/>
          <w:szCs w:val="24"/>
        </w:rPr>
        <w:t xml:space="preserve"> ως μεσάζων ή ως εκπρόσωπος της Σαουδικής Αραβίας, κατά τον κ</w:t>
      </w:r>
      <w:r>
        <w:rPr>
          <w:rFonts w:eastAsia="Times New Roman" w:cs="Times New Roman"/>
          <w:szCs w:val="24"/>
        </w:rPr>
        <w:t>.</w:t>
      </w:r>
      <w:r>
        <w:rPr>
          <w:rFonts w:eastAsia="Times New Roman" w:cs="Times New Roman"/>
          <w:szCs w:val="24"/>
        </w:rPr>
        <w:t xml:space="preserve"> Καμμένο τάχα- είχε υποβάλει, έναν μήνα πριν την κρίση ότι αυτά περισσεύουν, γραπτό αίτημα προς το Υπουργείο Εθνικής Αμύνης, με το οποίο ζητούσε, έναν μήνα πριν κριθεί ότι περ</w:t>
      </w:r>
      <w:r>
        <w:rPr>
          <w:rFonts w:eastAsia="Times New Roman" w:cs="Times New Roman"/>
          <w:szCs w:val="24"/>
        </w:rPr>
        <w:t>ισσεύουν 300.000 -ω τη</w:t>
      </w:r>
      <w:r>
        <w:rPr>
          <w:rFonts w:eastAsia="Times New Roman" w:cs="Times New Roman"/>
          <w:szCs w:val="24"/>
        </w:rPr>
        <w:t>ς</w:t>
      </w:r>
      <w:r>
        <w:rPr>
          <w:rFonts w:eastAsia="Times New Roman" w:cs="Times New Roman"/>
          <w:szCs w:val="24"/>
        </w:rPr>
        <w:t xml:space="preserve"> συμπτώσεως!-, 300.000 σφαίρες, αλλά για το κράτος της Ιορδανίας που τότε χαρακτήριζε πελάτη του. </w:t>
      </w:r>
    </w:p>
    <w:p w14:paraId="04AA0D77" w14:textId="77777777" w:rsidR="00A80E5B" w:rsidRDefault="003627BB">
      <w:pPr>
        <w:spacing w:after="0"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14:paraId="04AA0D7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Τι συνέβη εν συνεχεία και μετά αυτήν την απόφαση; Η αρμόδια </w:t>
      </w:r>
      <w:r>
        <w:rPr>
          <w:rFonts w:eastAsia="Times New Roman" w:cs="Times New Roman"/>
          <w:szCs w:val="24"/>
        </w:rPr>
        <w:t>ε</w:t>
      </w:r>
      <w:r>
        <w:rPr>
          <w:rFonts w:eastAsia="Times New Roman" w:cs="Times New Roman"/>
          <w:szCs w:val="24"/>
        </w:rPr>
        <w:t xml:space="preserve">πιτροπή, Γενική Διεύθυνση Εξοπλισμών του Υπουργείου </w:t>
      </w:r>
      <w:r>
        <w:rPr>
          <w:rFonts w:eastAsia="Times New Roman" w:cs="Times New Roman"/>
          <w:szCs w:val="24"/>
        </w:rPr>
        <w:lastRenderedPageBreak/>
        <w:t xml:space="preserve">Εθνικής Αμύνης, επιμελείται να υπογραφεί η συμφωνία. Οι αξιωματούχοι αυτής της Υπηρεσίας,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 μέχρι τον τελευταίο υπαξιωμα</w:t>
      </w:r>
      <w:r>
        <w:rPr>
          <w:rFonts w:eastAsia="Times New Roman" w:cs="Times New Roman"/>
          <w:szCs w:val="24"/>
        </w:rPr>
        <w:t>τικό, θεωρούν ότι αυτή η συμφωνία πρέπει να υπογραφεί με κρατικό αξιωματούχο, όπως ορίζει η διακρατική συμφωνία, όπως ορίζει ο κ. Βίτσας τις διακρατικές συμφωνίες, όπως τις ορίζει η λογική, όπως τις ορίζει το ηθικό μένος του κ. Καμμένου κατά των μεσαζόντων</w:t>
      </w:r>
      <w:r>
        <w:rPr>
          <w:rFonts w:eastAsia="Times New Roman" w:cs="Times New Roman"/>
          <w:szCs w:val="24"/>
        </w:rPr>
        <w:t xml:space="preserve">, ασχέτως νομοθεσίας, και όπως ορίζει και η πρακτική. </w:t>
      </w:r>
    </w:p>
    <w:p w14:paraId="04AA0D7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Ξέρουμε –το μάθαμε εν συνέχεια- ότι υπάρχει μια αόριστη, ανεπικύρωτη, ασαφής εξουσιοδότηση από αναρμόδιο συνταγματάρχη της Σαουδικής Αραβίας τον Μάιο του </w:t>
      </w:r>
      <w:r>
        <w:rPr>
          <w:rFonts w:eastAsia="Times New Roman" w:cs="Times New Roman"/>
          <w:szCs w:val="24"/>
        </w:rPr>
        <w:t>’</w:t>
      </w:r>
      <w:r>
        <w:rPr>
          <w:rFonts w:eastAsia="Times New Roman" w:cs="Times New Roman"/>
          <w:szCs w:val="24"/>
        </w:rPr>
        <w:t>16 προς τον φερόμενο μεσάζοντα Παπαδόπουλο, με</w:t>
      </w:r>
      <w:r>
        <w:rPr>
          <w:rFonts w:eastAsia="Times New Roman" w:cs="Times New Roman"/>
          <w:szCs w:val="24"/>
        </w:rPr>
        <w:t xml:space="preserve"> την οποίαν τον εξουσιοδοτούν γενικώς και αορίστως να διαπραγματεύεται για εκποίηση στρατιωτικού υλικού.</w:t>
      </w:r>
    </w:p>
    <w:p w14:paraId="04AA0D7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Αυτή η επιστολή δεν πείθει τα στελέχη της Γενικής Διεύθυνσης Αμυντικών Εξοπλισμών ή Αμυντικών Προμηθειών και αναζητούν μέσω της διπλωματικής οδού της </w:t>
      </w:r>
      <w:r>
        <w:rPr>
          <w:rFonts w:eastAsia="Times New Roman" w:cs="Times New Roman"/>
          <w:szCs w:val="24"/>
        </w:rPr>
        <w:t>π</w:t>
      </w:r>
      <w:r>
        <w:rPr>
          <w:rFonts w:eastAsia="Times New Roman" w:cs="Times New Roman"/>
          <w:szCs w:val="24"/>
        </w:rPr>
        <w:t xml:space="preserve">ρεσβείας στο </w:t>
      </w:r>
      <w:proofErr w:type="spellStart"/>
      <w:r>
        <w:rPr>
          <w:rFonts w:eastAsia="Times New Roman" w:cs="Times New Roman"/>
          <w:szCs w:val="24"/>
        </w:rPr>
        <w:t>Ριάντ</w:t>
      </w:r>
      <w:proofErr w:type="spellEnd"/>
      <w:r>
        <w:rPr>
          <w:rFonts w:eastAsia="Times New Roman" w:cs="Times New Roman"/>
          <w:szCs w:val="24"/>
        </w:rPr>
        <w:t xml:space="preserve"> βεβαίωση για αξιωματούχο, ο οποίος θα υπογράψει. Η </w:t>
      </w:r>
      <w:r>
        <w:rPr>
          <w:rFonts w:eastAsia="Times New Roman" w:cs="Times New Roman"/>
          <w:szCs w:val="24"/>
        </w:rPr>
        <w:t>π</w:t>
      </w:r>
      <w:r>
        <w:rPr>
          <w:rFonts w:eastAsia="Times New Roman" w:cs="Times New Roman"/>
          <w:szCs w:val="24"/>
        </w:rPr>
        <w:t xml:space="preserve">ρεσβεία μας στο </w:t>
      </w:r>
      <w:proofErr w:type="spellStart"/>
      <w:r>
        <w:rPr>
          <w:rFonts w:eastAsia="Times New Roman" w:cs="Times New Roman"/>
          <w:szCs w:val="24"/>
        </w:rPr>
        <w:t>Ριάντ</w:t>
      </w:r>
      <w:proofErr w:type="spellEnd"/>
      <w:r>
        <w:rPr>
          <w:rFonts w:eastAsia="Times New Roman" w:cs="Times New Roman"/>
          <w:szCs w:val="24"/>
        </w:rPr>
        <w:t xml:space="preserve"> τηλεγραφεί έχοντας λάβει αυτήν την εξουσιοδότηση του </w:t>
      </w:r>
      <w:r>
        <w:rPr>
          <w:rFonts w:eastAsia="Times New Roman" w:cs="Times New Roman"/>
          <w:szCs w:val="24"/>
        </w:rPr>
        <w:lastRenderedPageBreak/>
        <w:t>’</w:t>
      </w:r>
      <w:r>
        <w:rPr>
          <w:rFonts w:eastAsia="Times New Roman" w:cs="Times New Roman"/>
          <w:szCs w:val="24"/>
        </w:rPr>
        <w:t>16 ότι οι Άραβες δεν έχουν ιδέα για το ποιος είναι αυτός και επιθυμούν διακρατική συμφωνία με κρατικό αξιωματ</w:t>
      </w:r>
      <w:r>
        <w:rPr>
          <w:rFonts w:eastAsia="Times New Roman" w:cs="Times New Roman"/>
          <w:szCs w:val="24"/>
        </w:rPr>
        <w:t xml:space="preserve">ούχο, κυβέρνηση με κυβέρνηση. </w:t>
      </w:r>
    </w:p>
    <w:p w14:paraId="04AA0D7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Τασούλα, θα κάνετε χρήση της δευτερολογίας σας; </w:t>
      </w:r>
    </w:p>
    <w:p w14:paraId="04AA0D7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Όχι, όχι, τελειώνω.</w:t>
      </w:r>
    </w:p>
    <w:p w14:paraId="04AA0D7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Φτάνουμε στις 13 Ιουνίου.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δ</w:t>
      </w:r>
      <w:r>
        <w:rPr>
          <w:rFonts w:eastAsia="Times New Roman" w:cs="Times New Roman"/>
          <w:szCs w:val="24"/>
        </w:rPr>
        <w:t>ιεύθυνση δεν έχει πειστεί ότι αυτός είναι κρατι</w:t>
      </w:r>
      <w:r>
        <w:rPr>
          <w:rFonts w:eastAsia="Times New Roman" w:cs="Times New Roman"/>
          <w:szCs w:val="24"/>
        </w:rPr>
        <w:t xml:space="preserve">κός αξιωματούχος. Κάνουν συσκέψεις και ο κ. Καμμένος καλεί για δίωρο τον απόστρατο ναύαρχο που έχει ανακαλέσει στην ενέργεια και είναι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Μετά από δίωρη παρουσία στο γραφείο του, αναχωρεί με στρατιωτικό αεροσκάφος </w:t>
      </w:r>
      <w:r>
        <w:rPr>
          <w:rFonts w:eastAsia="Times New Roman" w:cs="Times New Roman"/>
          <w:szCs w:val="24"/>
          <w:lang w:val="en-US"/>
        </w:rPr>
        <w:t>C</w:t>
      </w:r>
      <w:r>
        <w:rPr>
          <w:rFonts w:eastAsia="Times New Roman" w:cs="Times New Roman"/>
          <w:szCs w:val="24"/>
        </w:rPr>
        <w:t xml:space="preserve">-27 για τη Θεσσαλονίκη, </w:t>
      </w:r>
      <w:r>
        <w:rPr>
          <w:rFonts w:eastAsia="Times New Roman" w:cs="Times New Roman"/>
          <w:szCs w:val="24"/>
        </w:rPr>
        <w:t xml:space="preserve">όπου υπογράφει συμφωνία στο αεροδρόμιο της </w:t>
      </w:r>
      <w:proofErr w:type="spellStart"/>
      <w:r>
        <w:rPr>
          <w:rFonts w:eastAsia="Times New Roman" w:cs="Times New Roman"/>
          <w:szCs w:val="24"/>
        </w:rPr>
        <w:t>Μίκρας</w:t>
      </w:r>
      <w:proofErr w:type="spellEnd"/>
      <w:r>
        <w:rPr>
          <w:rFonts w:eastAsia="Times New Roman" w:cs="Times New Roman"/>
          <w:szCs w:val="24"/>
        </w:rPr>
        <w:t xml:space="preserve"> με ιδιώτη, εκπρόσωπο ιδιωτικής εταιρείας, με σφραγίδα «Ολυμπιακή Βιομηχανία» και αντισυμβαλλόμενο απόστρατο ναύαρχο εκπρόσωπο της ΓΔΑΕ</w:t>
      </w:r>
      <w:r>
        <w:rPr>
          <w:rFonts w:eastAsia="Times New Roman" w:cs="Times New Roman"/>
          <w:szCs w:val="24"/>
        </w:rPr>
        <w:t>.</w:t>
      </w:r>
    </w:p>
    <w:p w14:paraId="04AA0D7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Την επόμενη μέρα της υπογραφής αυτής, για τη μεταβίβαση 300.000 φυσιγγ</w:t>
      </w:r>
      <w:r>
        <w:rPr>
          <w:rFonts w:eastAsia="Times New Roman" w:cs="Times New Roman"/>
          <w:szCs w:val="24"/>
        </w:rPr>
        <w:t xml:space="preserve">ίων, τα στελέχη της Διεύθυνσης Προμηθειών Αμυντικού Υλικού της Γενικής Διεύθυνσης Εξοπλισμών, με τη διαδικασία της αντίστροφης ενημέρωσης, περιγράφουν όλη αυτή την </w:t>
      </w:r>
      <w:r>
        <w:rPr>
          <w:rFonts w:eastAsia="Times New Roman" w:cs="Times New Roman"/>
          <w:szCs w:val="24"/>
        </w:rPr>
        <w:lastRenderedPageBreak/>
        <w:t>ιστορία, περιγράφουν το γεγονός ότι έψαχναν για αξιωματούχο και υπεγράφη με ιδιώτη σε έγγραφ</w:t>
      </w:r>
      <w:r>
        <w:rPr>
          <w:rFonts w:eastAsia="Times New Roman" w:cs="Times New Roman"/>
          <w:szCs w:val="24"/>
        </w:rPr>
        <w:t xml:space="preserve">ο, το οποίο υπογράφουν ιεραρχικά. </w:t>
      </w:r>
    </w:p>
    <w:p w14:paraId="04AA0D7F" w14:textId="77777777" w:rsidR="00A80E5B" w:rsidRDefault="003627BB">
      <w:pPr>
        <w:spacing w:after="0" w:line="600" w:lineRule="auto"/>
        <w:ind w:firstLine="720"/>
        <w:jc w:val="both"/>
        <w:rPr>
          <w:rFonts w:eastAsia="Times New Roman"/>
          <w:szCs w:val="24"/>
        </w:rPr>
      </w:pPr>
      <w:r>
        <w:rPr>
          <w:rFonts w:eastAsia="Times New Roman"/>
          <w:szCs w:val="24"/>
        </w:rPr>
        <w:t xml:space="preserve">Έκτοτε, σιγή. Το θέμα –επαναλαμβάνω και κλείνω- το μάθαμε αρχές Νοεμβρίου από διαρροή του επεισοδίου με τον ταξίαρχο. </w:t>
      </w:r>
    </w:p>
    <w:p w14:paraId="04AA0D80" w14:textId="77777777" w:rsidR="00A80E5B" w:rsidRDefault="003627BB">
      <w:pPr>
        <w:spacing w:after="0" w:line="600" w:lineRule="auto"/>
        <w:ind w:firstLine="720"/>
        <w:jc w:val="both"/>
        <w:rPr>
          <w:rFonts w:eastAsia="Times New Roman"/>
          <w:szCs w:val="24"/>
        </w:rPr>
      </w:pPr>
      <w:r>
        <w:rPr>
          <w:rFonts w:eastAsia="Times New Roman"/>
          <w:szCs w:val="24"/>
        </w:rPr>
        <w:t xml:space="preserve">Ο κ. Καμμένος στις 20 Σεπτεμβρίου, σε ερώτησή μας για το θέμα, απαντάει ότι δεν </w:t>
      </w:r>
      <w:proofErr w:type="spellStart"/>
      <w:r>
        <w:rPr>
          <w:rFonts w:eastAsia="Times New Roman"/>
          <w:szCs w:val="24"/>
        </w:rPr>
        <w:t>ετήρησαν</w:t>
      </w:r>
      <w:proofErr w:type="spellEnd"/>
      <w:r>
        <w:rPr>
          <w:rFonts w:eastAsia="Times New Roman"/>
          <w:szCs w:val="24"/>
        </w:rPr>
        <w:t xml:space="preserve"> οι Άραβες και</w:t>
      </w:r>
      <w:r>
        <w:rPr>
          <w:rFonts w:eastAsia="Times New Roman"/>
          <w:szCs w:val="24"/>
        </w:rPr>
        <w:t xml:space="preserve"> ο αντιπρόσωπός τους τη συμφωνία</w:t>
      </w:r>
      <w:r>
        <w:rPr>
          <w:rFonts w:eastAsia="Times New Roman"/>
          <w:szCs w:val="24"/>
        </w:rPr>
        <w:t>:</w:t>
      </w:r>
      <w:r>
        <w:rPr>
          <w:rFonts w:eastAsia="Times New Roman"/>
          <w:szCs w:val="24"/>
        </w:rPr>
        <w:t xml:space="preserve"> «Μέχρι την 1</w:t>
      </w:r>
      <w:r>
        <w:rPr>
          <w:rFonts w:eastAsia="Times New Roman"/>
          <w:szCs w:val="24"/>
          <w:vertAlign w:val="superscript"/>
        </w:rPr>
        <w:t>η</w:t>
      </w:r>
      <w:r>
        <w:rPr>
          <w:rFonts w:eastAsia="Times New Roman"/>
          <w:szCs w:val="24"/>
        </w:rPr>
        <w:t xml:space="preserve"> Οκτωβρίου θα τους έχω καλέσει και θα τους επιβάλω αυτά τα οποία τους αναλογούν γιατί ευθύνονται που δεν </w:t>
      </w:r>
      <w:proofErr w:type="spellStart"/>
      <w:r>
        <w:rPr>
          <w:rFonts w:eastAsia="Times New Roman"/>
          <w:szCs w:val="24"/>
        </w:rPr>
        <w:t>ετηρήθη</w:t>
      </w:r>
      <w:proofErr w:type="spellEnd"/>
      <w:r>
        <w:rPr>
          <w:rFonts w:eastAsia="Times New Roman"/>
          <w:szCs w:val="24"/>
        </w:rPr>
        <w:t xml:space="preserve"> η συμφωνία». Φτάσαμε στα τέλη Νοεμβρίου του 2017. Δεν έχει επιβάλει καμμία συνέπεια, δεν έχει εν</w:t>
      </w:r>
      <w:r>
        <w:rPr>
          <w:rFonts w:eastAsia="Times New Roman"/>
          <w:szCs w:val="24"/>
        </w:rPr>
        <w:t xml:space="preserve">ημερώσει σε τίποτε. Απάντησε ότι απλώς κάλεσε μετά από πέντε μήνες τον Πρέσβη της Σαουδικής Αραβίας, χωρίς να μας λέει τι έχει γίνει. </w:t>
      </w:r>
    </w:p>
    <w:p w14:paraId="04AA0D81" w14:textId="77777777" w:rsidR="00A80E5B" w:rsidRDefault="003627BB">
      <w:pPr>
        <w:spacing w:after="0" w:line="600" w:lineRule="auto"/>
        <w:ind w:firstLine="720"/>
        <w:jc w:val="both"/>
        <w:rPr>
          <w:rFonts w:eastAsia="Times New Roman"/>
          <w:szCs w:val="24"/>
        </w:rPr>
      </w:pPr>
      <w:r>
        <w:rPr>
          <w:rFonts w:eastAsia="Times New Roman"/>
          <w:szCs w:val="24"/>
        </w:rPr>
        <w:t xml:space="preserve">Τι συμβαίνει δηλαδή, κύριοι συνάδελφοι; Συμβαίνει ότι </w:t>
      </w:r>
      <w:proofErr w:type="spellStart"/>
      <w:r>
        <w:rPr>
          <w:rFonts w:eastAsia="Times New Roman"/>
          <w:szCs w:val="24"/>
        </w:rPr>
        <w:t>εξηπατήθη</w:t>
      </w:r>
      <w:proofErr w:type="spellEnd"/>
      <w:r>
        <w:rPr>
          <w:rFonts w:eastAsia="Times New Roman"/>
          <w:szCs w:val="24"/>
        </w:rPr>
        <w:t xml:space="preserve"> η Επιτροπή Εξοπλισμών της Βουλής, μία κρίσιμη επιτροπή γι</w:t>
      </w:r>
      <w:r>
        <w:rPr>
          <w:rFonts w:eastAsia="Times New Roman"/>
          <w:szCs w:val="24"/>
        </w:rPr>
        <w:t xml:space="preserve">α θέματα διαθεσιμότητας των Ενόπλων Δυνάμεων. Συμβαίνει ότι ο κ. Καμμένος </w:t>
      </w:r>
      <w:proofErr w:type="spellStart"/>
      <w:r>
        <w:rPr>
          <w:rFonts w:eastAsia="Times New Roman"/>
          <w:szCs w:val="24"/>
        </w:rPr>
        <w:t>υφήρπαξε</w:t>
      </w:r>
      <w:proofErr w:type="spellEnd"/>
      <w:r>
        <w:rPr>
          <w:rFonts w:eastAsia="Times New Roman"/>
          <w:szCs w:val="24"/>
        </w:rPr>
        <w:t xml:space="preserve"> την έγκρισή της, έκανε συμφωνία με ιδιώτη μεσάζοντα. Αυτή η συμφωνία δεν μπόρεσε να προχωρήσει, γιατί προφανώς ο ιδιώτης δεν εκπροσωπεί τη Σαουδική Αραβία. Το περίεργο είναι</w:t>
      </w:r>
      <w:r>
        <w:rPr>
          <w:rFonts w:eastAsia="Times New Roman"/>
          <w:szCs w:val="24"/>
        </w:rPr>
        <w:t xml:space="preserve"> ότι επιμένει σε αυτήν τη συμφωνία και </w:t>
      </w:r>
      <w:r>
        <w:rPr>
          <w:rFonts w:eastAsia="Times New Roman"/>
          <w:szCs w:val="24"/>
        </w:rPr>
        <w:lastRenderedPageBreak/>
        <w:t xml:space="preserve">επιμένει ότι τάχα είναι διακρατική. Είναι μια υπόθεση θλιβερή, σκοτεινή, δυσάρεστη, που αποδεικνύει ότι όλα όσα έχουν συμβεί στο παρελθόν δεν μας έχουν διδάξει τίποτε. </w:t>
      </w:r>
    </w:p>
    <w:p w14:paraId="04AA0D82" w14:textId="77777777" w:rsidR="00A80E5B" w:rsidRDefault="003627BB">
      <w:pPr>
        <w:spacing w:after="0" w:line="600" w:lineRule="auto"/>
        <w:ind w:firstLine="720"/>
        <w:jc w:val="both"/>
        <w:rPr>
          <w:rFonts w:eastAsia="Times New Roman"/>
          <w:szCs w:val="24"/>
        </w:rPr>
      </w:pPr>
      <w:r>
        <w:rPr>
          <w:rFonts w:eastAsia="Times New Roman"/>
          <w:szCs w:val="24"/>
        </w:rPr>
        <w:t xml:space="preserve">Και αντί να αξιοποιήσει τη συμπαράσταση και την </w:t>
      </w:r>
      <w:r>
        <w:rPr>
          <w:rFonts w:eastAsia="Times New Roman"/>
          <w:szCs w:val="24"/>
        </w:rPr>
        <w:t>καλή πίστη και την εποικοδομητική στάση της Αντιπολιτεύσεως, καταχράται αυτών των στοιχείων, με αποτέλεσμα όχι μόνο να προσβάλει τις Ένοπλες Δυνάμεις, αλλά να υπονομεύει και τη λειτουργία μιας επιτροπής η εύρυθμη και αξιόπιστη λειτουργίας της οποίας –η οπο</w:t>
      </w:r>
      <w:r>
        <w:rPr>
          <w:rFonts w:eastAsia="Times New Roman"/>
          <w:szCs w:val="24"/>
        </w:rPr>
        <w:t xml:space="preserve">ία υπονομεύεται- είναι βασική προϋπόθεση για θέματα που άπτονται σε ζωτικής σημασία ζητήματα των Ενόπλων Δυνάμεων. </w:t>
      </w:r>
    </w:p>
    <w:p w14:paraId="04AA0D83" w14:textId="77777777" w:rsidR="00A80E5B" w:rsidRDefault="003627BB">
      <w:pPr>
        <w:spacing w:after="0" w:line="600" w:lineRule="auto"/>
        <w:ind w:firstLine="720"/>
        <w:jc w:val="both"/>
        <w:rPr>
          <w:rFonts w:eastAsia="Times New Roman"/>
          <w:szCs w:val="24"/>
        </w:rPr>
      </w:pPr>
      <w:r>
        <w:rPr>
          <w:rFonts w:eastAsia="Times New Roman"/>
          <w:szCs w:val="24"/>
        </w:rPr>
        <w:t>Εμείς επισημαίνουμε αυτά τα γεγονότα. Εμείς επισημαίνουμε την καλοπιστία μας και την εποικοδομητική μας στάση και εμείς επιμένουμε στο ότι α</w:t>
      </w:r>
      <w:r>
        <w:rPr>
          <w:rFonts w:eastAsia="Times New Roman"/>
          <w:szCs w:val="24"/>
        </w:rPr>
        <w:t>υτή η συμφωνία έγινε με κατάχρηση εμπιστοσύνης της Βουλής. Είναι συμφωνία με μεσάζοντα, είναι συμφωνία αίσχους για την Ελλάδα, αίσχους για τον κ. Καμμένο και ζητάμε από τον Πρωθυπουργό να ενεργήσει αναλόγως όχι πείθοντας εμάς με λόγια, αλλά πείθοντας με πρ</w:t>
      </w:r>
      <w:r>
        <w:rPr>
          <w:rFonts w:eastAsia="Times New Roman"/>
          <w:szCs w:val="24"/>
        </w:rPr>
        <w:t xml:space="preserve">άξεις. Γιατί υπάρχουν, δυστυχώς, πολλοί κακόπιστοι σε αυτήν τη χώρα, οι οποίοι θα θεωρήσουν έπειτα από όλα αυτά ότι η ανάθεση του Υπουργείου Εθνικής Αμύνης στον κ. Καμμένο δεν αποτελούσε ένα αντάλλαγμα </w:t>
      </w:r>
      <w:r>
        <w:rPr>
          <w:rFonts w:eastAsia="Times New Roman"/>
          <w:szCs w:val="24"/>
        </w:rPr>
        <w:lastRenderedPageBreak/>
        <w:t>για τη στήριξη στην Κυβέρνηση, αλλά θα πουν αυτοί οι κ</w:t>
      </w:r>
      <w:r>
        <w:rPr>
          <w:rFonts w:eastAsia="Times New Roman"/>
          <w:szCs w:val="24"/>
        </w:rPr>
        <w:t>ακόπιστοι και δεν θα μπορούμε να τους απαντήσουμε ότι δεν ήταν αντάλλαγμα ή έπαθλο, αλλά ήταν ανταμοιβή!</w:t>
      </w:r>
    </w:p>
    <w:p w14:paraId="04AA0D84"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0D85"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Τασούλα, έχετε υπερβεί και τη δευτερολογία σας κατά δύο λεπτά. Δεν υπάρχει περίπτωση να σας επιτρέψω δευτερολογία. </w:t>
      </w:r>
    </w:p>
    <w:p w14:paraId="04AA0D86" w14:textId="77777777" w:rsidR="00A80E5B" w:rsidRDefault="003627BB">
      <w:pPr>
        <w:spacing w:after="0" w:line="600" w:lineRule="auto"/>
        <w:ind w:firstLine="720"/>
        <w:jc w:val="both"/>
        <w:rPr>
          <w:rFonts w:eastAsia="Times New Roman"/>
          <w:szCs w:val="24"/>
        </w:rPr>
      </w:pPr>
      <w:r>
        <w:rPr>
          <w:rFonts w:eastAsia="Times New Roman"/>
          <w:szCs w:val="24"/>
        </w:rPr>
        <w:t>Το λέω και για τους επόμενους. Είναι επτά Βουλευτές. Δεν είναι δυνατόν να υπερβούμε τον χρόνο. Ήδη αυτή η διαδικασία θα κρατήσει πολύ.</w:t>
      </w:r>
      <w:r>
        <w:rPr>
          <w:rFonts w:eastAsia="Times New Roman"/>
          <w:szCs w:val="24"/>
        </w:rPr>
        <w:t xml:space="preserve"> Το λέω για να το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και να έχετε συμπυκνώσει τις τοποθετήσεις σας.</w:t>
      </w:r>
    </w:p>
    <w:p w14:paraId="04AA0D87" w14:textId="77777777" w:rsidR="00A80E5B" w:rsidRDefault="003627BB">
      <w:pPr>
        <w:spacing w:after="0" w:line="600" w:lineRule="auto"/>
        <w:ind w:firstLine="720"/>
        <w:jc w:val="both"/>
        <w:rPr>
          <w:rFonts w:eastAsia="Times New Roman"/>
          <w:szCs w:val="24"/>
        </w:rPr>
      </w:pPr>
      <w:r>
        <w:rPr>
          <w:rFonts w:eastAsia="Times New Roman"/>
          <w:szCs w:val="24"/>
        </w:rPr>
        <w:t xml:space="preserve">Ο επόμενος ομιλητής είναι ο κ. Δαβάκης. </w:t>
      </w:r>
    </w:p>
    <w:p w14:paraId="04AA0D88" w14:textId="77777777" w:rsidR="00A80E5B" w:rsidRDefault="003627BB">
      <w:pPr>
        <w:spacing w:after="0" w:line="600" w:lineRule="auto"/>
        <w:ind w:firstLine="720"/>
        <w:jc w:val="both"/>
        <w:rPr>
          <w:rFonts w:eastAsia="Times New Roman"/>
          <w:szCs w:val="24"/>
        </w:rPr>
      </w:pPr>
      <w:r>
        <w:rPr>
          <w:rFonts w:eastAsia="Times New Roman"/>
          <w:szCs w:val="24"/>
        </w:rPr>
        <w:t xml:space="preserve">Ελάτε, κύριε Δαβάκη. Εσείς έχετε πέντε λεπτά. </w:t>
      </w:r>
    </w:p>
    <w:p w14:paraId="04AA0D89" w14:textId="77777777" w:rsidR="00A80E5B" w:rsidRDefault="003627BB">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Με μία μικρή ανοχή, κυρία Πρόεδρε.</w:t>
      </w:r>
    </w:p>
    <w:p w14:paraId="04AA0D8A" w14:textId="77777777" w:rsidR="00A80E5B" w:rsidRDefault="003627BB">
      <w:pPr>
        <w:spacing w:after="0" w:line="600" w:lineRule="auto"/>
        <w:ind w:firstLine="720"/>
        <w:jc w:val="both"/>
        <w:rPr>
          <w:rFonts w:eastAsia="Times New Roman"/>
          <w:szCs w:val="24"/>
        </w:rPr>
      </w:pPr>
      <w:r>
        <w:rPr>
          <w:rFonts w:eastAsia="Times New Roman"/>
          <w:b/>
          <w:szCs w:val="24"/>
        </w:rPr>
        <w:t>ΠΡΟΕΔΡΕΥΟΥΣΑ (Αναστασία Χριστο</w:t>
      </w:r>
      <w:r>
        <w:rPr>
          <w:rFonts w:eastAsia="Times New Roman"/>
          <w:b/>
          <w:szCs w:val="24"/>
        </w:rPr>
        <w:t xml:space="preserve">δουλοπούλου): </w:t>
      </w:r>
      <w:r>
        <w:rPr>
          <w:rFonts w:eastAsia="Times New Roman"/>
          <w:szCs w:val="24"/>
        </w:rPr>
        <w:t>Αυτό λέει ο Κανονισμός. Εσείς τον επικαλείστε, οπότε θα τον επικαλούμαι κι εγώ ως Πρόεδρος. Κι έχετε και τρία λεπτά δευτερολογία, αν θέλετε να τα πείτε όλα μία και καλή.</w:t>
      </w:r>
    </w:p>
    <w:p w14:paraId="04AA0D8B"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ΑΘΑΝΑΣΙΟΣ ΔΑΒΑΚΗΣ:</w:t>
      </w:r>
      <w:r>
        <w:rPr>
          <w:rFonts w:eastAsia="Times New Roman"/>
          <w:szCs w:val="24"/>
        </w:rPr>
        <w:t xml:space="preserve"> Κυρία Πρόεδρε, τον Κανονισμό τον επικαλούμαστε όχι γι</w:t>
      </w:r>
      <w:r>
        <w:rPr>
          <w:rFonts w:eastAsia="Times New Roman"/>
          <w:szCs w:val="24"/>
        </w:rPr>
        <w:t>α θέματα χρόνου, αλλά για άλλα θέματα. Για θέματα χρόνου, να τον παραβαίνετε συνέχεια.</w:t>
      </w:r>
    </w:p>
    <w:p w14:paraId="04AA0D8C" w14:textId="77777777" w:rsidR="00A80E5B" w:rsidRDefault="003627BB">
      <w:pPr>
        <w:spacing w:after="0" w:line="600" w:lineRule="auto"/>
        <w:ind w:firstLine="720"/>
        <w:jc w:val="both"/>
        <w:rPr>
          <w:rFonts w:eastAsia="Times New Roman"/>
          <w:szCs w:val="24"/>
        </w:rPr>
      </w:pPr>
      <w:r>
        <w:rPr>
          <w:rFonts w:eastAsia="Times New Roman"/>
          <w:szCs w:val="24"/>
        </w:rPr>
        <w:t>Κυρίες και κύριοι συνάδελφοι, η Νέα Δημοκρατία ελέγχει σήμερα τον Υπουργό Εθνικής Άμυνας για τον τρόπο, με τον οποίο χειρίστηκε τον φάκελο της διάθεσης στη Σαουδική Αραβ</w:t>
      </w:r>
      <w:r>
        <w:rPr>
          <w:rFonts w:eastAsia="Times New Roman"/>
          <w:szCs w:val="24"/>
        </w:rPr>
        <w:t xml:space="preserve">ία τριακοσίων χιλιάδων υπηρεσιακά μη αναγκαίων βλημάτων πυροβολικού </w:t>
      </w:r>
      <w:proofErr w:type="spellStart"/>
      <w:r>
        <w:rPr>
          <w:rFonts w:eastAsia="Times New Roman"/>
          <w:szCs w:val="24"/>
        </w:rPr>
        <w:t>εκατόν</w:t>
      </w:r>
      <w:proofErr w:type="spellEnd"/>
      <w:r>
        <w:rPr>
          <w:rFonts w:eastAsia="Times New Roman"/>
          <w:szCs w:val="24"/>
        </w:rPr>
        <w:t xml:space="preserve"> πέντε</w:t>
      </w:r>
      <w:r>
        <w:rPr>
          <w:rFonts w:eastAsia="Times New Roman"/>
          <w:szCs w:val="24"/>
        </w:rPr>
        <w:t xml:space="preserve"> χιλιοστών. </w:t>
      </w:r>
    </w:p>
    <w:p w14:paraId="04AA0D8D"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Συγκεκριμένα, τον ελέγχει για διάφορα ζητήματα που εγείρονται, για αποφάσεις, πράξεις, παραλείψεις σε έξι συγκεκριμένα χρονικά σημεία. Αν θέλετε, σημειώστε λίγο αυ</w:t>
      </w:r>
      <w:r>
        <w:rPr>
          <w:rFonts w:eastAsia="Times New Roman" w:cs="Times New Roman"/>
          <w:szCs w:val="24"/>
        </w:rPr>
        <w:t xml:space="preserve">τά που θα σας πω, γιατί προηγουμένως δεν σημειώνατε. </w:t>
      </w:r>
    </w:p>
    <w:p w14:paraId="04AA0D8E"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 xml:space="preserve">Τον Μάιο του 2016 κατατίθεται επιστολή του Σμηνάρχου της Σαουδικής Αραβίας </w:t>
      </w:r>
      <w:proofErr w:type="spellStart"/>
      <w:r>
        <w:rPr>
          <w:rFonts w:eastAsia="Times New Roman" w:cs="Times New Roman"/>
          <w:szCs w:val="24"/>
        </w:rPr>
        <w:t>Αντέλ</w:t>
      </w:r>
      <w:proofErr w:type="spellEnd"/>
      <w:r>
        <w:rPr>
          <w:rFonts w:eastAsia="Times New Roman" w:cs="Times New Roman"/>
          <w:szCs w:val="24"/>
        </w:rPr>
        <w:t xml:space="preserve"> Αλ </w:t>
      </w:r>
      <w:proofErr w:type="spellStart"/>
      <w:r>
        <w:rPr>
          <w:rFonts w:eastAsia="Times New Roman" w:cs="Times New Roman"/>
          <w:szCs w:val="24"/>
        </w:rPr>
        <w:t>Σαΐφ</w:t>
      </w:r>
      <w:proofErr w:type="spellEnd"/>
      <w:r>
        <w:rPr>
          <w:rFonts w:eastAsia="Times New Roman" w:cs="Times New Roman"/>
          <w:szCs w:val="24"/>
        </w:rPr>
        <w:t xml:space="preserve"> Αναπληρωτή Διευθυντή Εξοπλισμών και </w:t>
      </w:r>
      <w:proofErr w:type="spellStart"/>
      <w:r>
        <w:rPr>
          <w:rFonts w:eastAsia="Times New Roman" w:cs="Times New Roman"/>
          <w:szCs w:val="24"/>
        </w:rPr>
        <w:t>Πυρομαχικών</w:t>
      </w:r>
      <w:proofErr w:type="spellEnd"/>
      <w:r>
        <w:rPr>
          <w:rFonts w:eastAsia="Times New Roman" w:cs="Times New Roman"/>
          <w:szCs w:val="24"/>
        </w:rPr>
        <w:t xml:space="preserve"> της Πολεμικής Αραβίας της Σαουδικής Αραβίας. Η επιστολή αυτή, την</w:t>
      </w:r>
      <w:r>
        <w:rPr>
          <w:rFonts w:eastAsia="Times New Roman" w:cs="Times New Roman"/>
          <w:szCs w:val="24"/>
        </w:rPr>
        <w:t xml:space="preserve"> οποία έχουμε στα χέρια μας και εσείς μας την έχετε γυρίσει, δεν φαίνεται να έχει κανέναν αριθμό πρωτοκόλλου. Δεν ξέρουμε ποιος την παρέλαβε, πότε, από ποιον την παρέλαβε και σε ποιο κρατικό αρχείο φυλάσσεται.</w:t>
      </w:r>
    </w:p>
    <w:p w14:paraId="04AA0D8F"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μια προσωπική αλληλογραφία του Έλληνα Υπουργού Εθνικής Άμυνας με </w:t>
      </w:r>
      <w:r>
        <w:rPr>
          <w:rFonts w:eastAsia="Times New Roman" w:cs="Times New Roman"/>
          <w:szCs w:val="24"/>
        </w:rPr>
        <w:t>σ</w:t>
      </w:r>
      <w:r>
        <w:rPr>
          <w:rFonts w:eastAsia="Times New Roman" w:cs="Times New Roman"/>
          <w:szCs w:val="24"/>
        </w:rPr>
        <w:t xml:space="preserve">μήναρχο της Πολεμικής Αεροπορίας της Σαουδικής Αραβίας. Έχετε προσωπική αλληλογραφία; Αναφέρεται δηλαδή ο </w:t>
      </w:r>
      <w:r>
        <w:rPr>
          <w:rFonts w:eastAsia="Times New Roman" w:cs="Times New Roman"/>
          <w:szCs w:val="24"/>
        </w:rPr>
        <w:t>σ</w:t>
      </w:r>
      <w:r>
        <w:rPr>
          <w:rFonts w:eastAsia="Times New Roman" w:cs="Times New Roman"/>
          <w:szCs w:val="24"/>
        </w:rPr>
        <w:t>μήναρχος της Πολεμικής Αεροπορίας στον Υπουργό Εθνικής Άμυνας της χώρας. Με τ</w:t>
      </w:r>
      <w:r>
        <w:rPr>
          <w:rFonts w:eastAsia="Times New Roman" w:cs="Times New Roman"/>
          <w:szCs w:val="24"/>
        </w:rPr>
        <w:t>α λίγα που ξέρω -γιατί εγώ δεν είχα χρηματίσει Υπουργός, όπως εσείς- ως Υφυπουργός ξέρω ότι οι σμήναρχοι δεν αναφέρονται στους Υπουργούς απευθείας. Αυτό βλέπουμε από αυτό το έγγραφο.</w:t>
      </w:r>
    </w:p>
    <w:p w14:paraId="04AA0D90"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Η επιστολή αυτή όπως είπαμε αναφέρεται σε εσάς. Επίσης, αναφέρει ονομαστι</w:t>
      </w:r>
      <w:r>
        <w:rPr>
          <w:rFonts w:eastAsia="Times New Roman" w:cs="Times New Roman"/>
          <w:szCs w:val="24"/>
        </w:rPr>
        <w:t xml:space="preserve">κά τον κ. Βασίλη Παπαδόπουλο ως νόμιμο εκπρόσωπο της Σαουδικής Αραβίας. Για την ολοκλήρωση της συμφωνίας ελέγχθηκε αν η διεύθυνση εξοπλισμών και </w:t>
      </w:r>
      <w:proofErr w:type="spellStart"/>
      <w:r>
        <w:rPr>
          <w:rFonts w:eastAsia="Times New Roman" w:cs="Times New Roman"/>
          <w:szCs w:val="24"/>
        </w:rPr>
        <w:t>πυρομαχικών</w:t>
      </w:r>
      <w:proofErr w:type="spellEnd"/>
      <w:r>
        <w:rPr>
          <w:rFonts w:eastAsia="Times New Roman" w:cs="Times New Roman"/>
          <w:szCs w:val="24"/>
        </w:rPr>
        <w:t xml:space="preserve">, την οποία εκπροσωπεί ο </w:t>
      </w:r>
      <w:r>
        <w:rPr>
          <w:rFonts w:eastAsia="Times New Roman" w:cs="Times New Roman"/>
          <w:szCs w:val="24"/>
        </w:rPr>
        <w:t>σ</w:t>
      </w:r>
      <w:r>
        <w:rPr>
          <w:rFonts w:eastAsia="Times New Roman" w:cs="Times New Roman"/>
          <w:szCs w:val="24"/>
        </w:rPr>
        <w:t>μήναρχος, έχει τη νομική δυνατότητα να παρέχει τέτοιου είδους εξουσιοδοτήσ</w:t>
      </w:r>
      <w:r>
        <w:rPr>
          <w:rFonts w:eastAsia="Times New Roman" w:cs="Times New Roman"/>
          <w:szCs w:val="24"/>
        </w:rPr>
        <w:t>εις; Επίσης, είναι πολύ ενδιαφέρον το γεγονός αν η Πολεμική Αεροπορία της Σαουδικής Αραβίας  ενδιαφέρεται να αγοράσει βλήματα πυροβολικού.</w:t>
      </w:r>
    </w:p>
    <w:p w14:paraId="04AA0D91"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Μήπως το έγγραφο αυτό, κύριε Καμμένο, αφορούσε αεροπορικές βόμβες γενικής χρήσης και όχι βλήματα πυροβολικού; Υπάρχει</w:t>
      </w:r>
      <w:r>
        <w:rPr>
          <w:rFonts w:eastAsia="Times New Roman" w:cs="Times New Roman"/>
          <w:szCs w:val="24"/>
        </w:rPr>
        <w:t xml:space="preserve"> κάποιο έγγραφο αρμόδιας αρχής της Σαουδικής Αραβίας </w:t>
      </w:r>
      <w:r>
        <w:rPr>
          <w:rFonts w:eastAsia="Times New Roman" w:cs="Times New Roman"/>
          <w:szCs w:val="24"/>
        </w:rPr>
        <w:lastRenderedPageBreak/>
        <w:t>που να βεβαιώνει συγκεκριμένα το ενδιαφέρον της χώρας αυτής για τριακόσιες χιλιάδες βλήματα πυροβολικού;</w:t>
      </w:r>
    </w:p>
    <w:p w14:paraId="04AA0D92"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Σημειώστε αυτό το ερώτημα, γιατί θα σας ρωτήσω και κάτι άλλο μετά.</w:t>
      </w:r>
    </w:p>
    <w:p w14:paraId="04AA0D93"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Στις 4 Σεπτεμβρίου του 2016 ο Έ</w:t>
      </w:r>
      <w:r>
        <w:rPr>
          <w:rFonts w:eastAsia="Times New Roman" w:cs="Times New Roman"/>
          <w:szCs w:val="24"/>
        </w:rPr>
        <w:t>λληνας ΑΚΑ</w:t>
      </w:r>
      <w:r>
        <w:rPr>
          <w:rFonts w:eastAsia="Times New Roman" w:cs="Times New Roman"/>
          <w:szCs w:val="24"/>
        </w:rPr>
        <w:t xml:space="preserve">, δηλαδή ο </w:t>
      </w:r>
      <w:r>
        <w:rPr>
          <w:rFonts w:eastAsia="Times New Roman" w:cs="Times New Roman"/>
          <w:szCs w:val="24"/>
        </w:rPr>
        <w:t>Ακόλουθος Άμυνας</w:t>
      </w:r>
      <w:r>
        <w:rPr>
          <w:rFonts w:eastAsia="Times New Roman" w:cs="Times New Roman"/>
          <w:szCs w:val="24"/>
        </w:rPr>
        <w:t>,</w:t>
      </w:r>
      <w:r>
        <w:rPr>
          <w:rFonts w:eastAsia="Times New Roman" w:cs="Times New Roman"/>
          <w:szCs w:val="24"/>
        </w:rPr>
        <w:t xml:space="preserve"> αποστέλλει επιστολή προς το τμήμα ΑΚΑΜ του Υπουργείου Άμυνας της Σαουδικής Αραβίας με την οποία ζητά να μάθει αν το έγγραφο του </w:t>
      </w:r>
      <w:r>
        <w:rPr>
          <w:rFonts w:eastAsia="Times New Roman" w:cs="Times New Roman"/>
          <w:szCs w:val="24"/>
        </w:rPr>
        <w:t>σ</w:t>
      </w:r>
      <w:r>
        <w:rPr>
          <w:rFonts w:eastAsia="Times New Roman" w:cs="Times New Roman"/>
          <w:szCs w:val="24"/>
        </w:rPr>
        <w:t>μηνάρχου, που σας έλεγα προηγουμένως, είναι αυθεντικό. Μόνον αυτό. Δεν έχουμε κανένα άλλ</w:t>
      </w:r>
      <w:r>
        <w:rPr>
          <w:rFonts w:eastAsia="Times New Roman" w:cs="Times New Roman"/>
          <w:szCs w:val="24"/>
        </w:rPr>
        <w:t>ο ερώτημα.</w:t>
      </w:r>
    </w:p>
    <w:p w14:paraId="04AA0D94"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 xml:space="preserve">Εν ολίγοις, ακόμα και μετά την επιβεβαίωση της αυθεντικότητας της επιστολής μένει αναπάντητο το βασικό ερώτημα, εάν η Διεύθυνση Εξοπλισμών και </w:t>
      </w:r>
      <w:proofErr w:type="spellStart"/>
      <w:r>
        <w:rPr>
          <w:rFonts w:eastAsia="Times New Roman" w:cs="Times New Roman"/>
          <w:szCs w:val="24"/>
        </w:rPr>
        <w:t>Πυρομαχικών</w:t>
      </w:r>
      <w:proofErr w:type="spellEnd"/>
      <w:r>
        <w:rPr>
          <w:rFonts w:eastAsia="Times New Roman" w:cs="Times New Roman"/>
          <w:szCs w:val="24"/>
        </w:rPr>
        <w:t xml:space="preserve">, της οποίας Αναπληρωτής Διευθυντής είναι ο Αλ </w:t>
      </w:r>
      <w:proofErr w:type="spellStart"/>
      <w:r>
        <w:rPr>
          <w:rFonts w:eastAsia="Times New Roman" w:cs="Times New Roman"/>
          <w:szCs w:val="24"/>
        </w:rPr>
        <w:t>Σαΐφ</w:t>
      </w:r>
      <w:proofErr w:type="spellEnd"/>
      <w:r>
        <w:rPr>
          <w:rFonts w:eastAsia="Times New Roman" w:cs="Times New Roman"/>
          <w:szCs w:val="24"/>
        </w:rPr>
        <w:t>, ο κύριος που σας είπα προηγουμένως, έχ</w:t>
      </w:r>
      <w:r>
        <w:rPr>
          <w:rFonts w:eastAsia="Times New Roman" w:cs="Times New Roman"/>
          <w:szCs w:val="24"/>
        </w:rPr>
        <w:t>ει όντως το δικαίωμα να παρέχει εξουσιοδοτήσεις. Είναι σημαντικό αυτό το έγγραφο, γιατί νομιμοποιεί και ξεκινά την όλη διαδικασία.</w:t>
      </w:r>
    </w:p>
    <w:p w14:paraId="04AA0D95"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Στις 12 Ιανουαρίου του 2017 έρχεται το θέμα της συζήτησης στην Επιτροπή Εξοπλιστικών της Βουλής. Πολλοί εκ των συναδέλφων που</w:t>
      </w:r>
      <w:r>
        <w:rPr>
          <w:rFonts w:eastAsia="Times New Roman" w:cs="Times New Roman"/>
          <w:szCs w:val="24"/>
        </w:rPr>
        <w:t xml:space="preserve"> συμμετέχετε στην Επιτροπή Εξοπλιστικών ίσως να </w:t>
      </w:r>
      <w:r>
        <w:rPr>
          <w:rFonts w:eastAsia="Times New Roman" w:cs="Times New Roman"/>
          <w:szCs w:val="24"/>
        </w:rPr>
        <w:lastRenderedPageBreak/>
        <w:t xml:space="preserve">το θυμάστε. Μέχρι τότε έχουν γίνει πολλά. Η </w:t>
      </w:r>
      <w:r>
        <w:rPr>
          <w:rFonts w:eastAsia="Times New Roman" w:cs="Times New Roman"/>
          <w:szCs w:val="24"/>
        </w:rPr>
        <w:t>ε</w:t>
      </w:r>
      <w:r>
        <w:rPr>
          <w:rFonts w:eastAsia="Times New Roman" w:cs="Times New Roman"/>
          <w:szCs w:val="24"/>
        </w:rPr>
        <w:t>πιτροπή δεν ξέρει τίποτα. Το ενημερωτικά σημείωμα για τα βλήματα, το οποίο μας δώσατε, είναι τέσσερις σελίδες. Και εκεί ούτε Σαουδική Αραβία υπάρχει ούτε κ. Παπαδό</w:t>
      </w:r>
      <w:r>
        <w:rPr>
          <w:rFonts w:eastAsia="Times New Roman" w:cs="Times New Roman"/>
          <w:szCs w:val="24"/>
        </w:rPr>
        <w:t>πουλος υπάρχει.</w:t>
      </w:r>
    </w:p>
    <w:p w14:paraId="04AA0D96"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 xml:space="preserve">Εκεί, λοιπόν, σας ρωτάω εγώ και λέω συγκεκριμένα στα Πρακτικά Βουλής: «Σχετικά με τα βλήματα, κύριε Υπουργέ, των </w:t>
      </w:r>
      <w:proofErr w:type="spellStart"/>
      <w:r>
        <w:rPr>
          <w:rFonts w:eastAsia="Times New Roman" w:cs="Times New Roman"/>
          <w:szCs w:val="24"/>
        </w:rPr>
        <w:t>εκατόν</w:t>
      </w:r>
      <w:proofErr w:type="spellEnd"/>
      <w:r>
        <w:rPr>
          <w:rFonts w:eastAsia="Times New Roman" w:cs="Times New Roman"/>
          <w:szCs w:val="24"/>
        </w:rPr>
        <w:t xml:space="preserve"> πέντε χιλιοστών, </w:t>
      </w:r>
      <w:proofErr w:type="spellStart"/>
      <w:r>
        <w:rPr>
          <w:rFonts w:eastAsia="Times New Roman" w:cs="Times New Roman"/>
          <w:szCs w:val="24"/>
        </w:rPr>
        <w:t>ανεφέρθη</w:t>
      </w:r>
      <w:proofErr w:type="spellEnd"/>
      <w:r>
        <w:rPr>
          <w:rFonts w:eastAsia="Times New Roman" w:cs="Times New Roman"/>
          <w:szCs w:val="24"/>
        </w:rPr>
        <w:t xml:space="preserve"> από τον κύριο Υπουργό ότι έχει υπάρξει ενδιαφέρον από τη Σαουδική Αραβία. Έχουμε κάποιο στοιχε</w:t>
      </w:r>
      <w:r>
        <w:rPr>
          <w:rFonts w:eastAsia="Times New Roman" w:cs="Times New Roman"/>
          <w:szCs w:val="24"/>
        </w:rPr>
        <w:t>ίο το οποίο μπορούμε να εκτιμήσουμε την πραγματικότητα αυτού που μας λέτε; Γιατί συνήθως έχουμε ακούσει πολλά από εσάς, αλλά στοιχεία δεν έχουμε». Και συνεχίζω: «Θεωρώ ότι τα τριακόσιες χιλιάδες βλήματα αυτού του μεγέθους είναι πάρα πολλά για να τα πάρει έ</w:t>
      </w:r>
      <w:r>
        <w:rPr>
          <w:rFonts w:eastAsia="Times New Roman" w:cs="Times New Roman"/>
          <w:szCs w:val="24"/>
        </w:rPr>
        <w:t xml:space="preserve">να κράτος όπως είναι η Σαουδική Αραβία, η οποία, από ό,τι γνωρίζω, έχει κάποιες αψιμαχίες με μια ομάδα ανταρτών στην Υεμένη». </w:t>
      </w:r>
      <w:proofErr w:type="spellStart"/>
      <w:r>
        <w:rPr>
          <w:rFonts w:eastAsia="Times New Roman" w:cs="Times New Roman"/>
          <w:szCs w:val="24"/>
        </w:rPr>
        <w:t>Αναφέρθη</w:t>
      </w:r>
      <w:proofErr w:type="spellEnd"/>
      <w:r>
        <w:rPr>
          <w:rFonts w:eastAsia="Times New Roman" w:cs="Times New Roman"/>
          <w:szCs w:val="24"/>
        </w:rPr>
        <w:t xml:space="preserve"> ο κ. Φίλης γι’ αυτό.</w:t>
      </w:r>
    </w:p>
    <w:p w14:paraId="04AA0D97"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Η απάντηση που μου δώσατε, αν θυμάστε, ήταν η γνωστή –θα έλεγα- ειρωνική απάντηση: «Τι με νοιάζει εμ</w:t>
      </w:r>
      <w:r>
        <w:rPr>
          <w:rFonts w:eastAsia="Times New Roman" w:cs="Times New Roman"/>
          <w:szCs w:val="24"/>
        </w:rPr>
        <w:t>ένα; Εγώ θέλω να τα διώξω. Τι με νοιάζει τι θα τα κάνουν κ.λπ.». Καταλαβαίνετε ότι γεννάει κατά τούτο νέα ερωτήματα.</w:t>
      </w:r>
    </w:p>
    <w:p w14:paraId="04AA0D98"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Στις 13 Ιουνίου του 2017 υπογράφεται η σύμβαση.</w:t>
      </w:r>
    </w:p>
    <w:p w14:paraId="04AA0D99"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Άρα διαβάζετε </w:t>
      </w:r>
      <w:r>
        <w:rPr>
          <w:rFonts w:eastAsia="Times New Roman" w:cs="Times New Roman"/>
          <w:szCs w:val="24"/>
        </w:rPr>
        <w:t>την απάντησή μου;</w:t>
      </w:r>
    </w:p>
    <w:p w14:paraId="04AA0D9A"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Μη διακόπτετε, παρακαλώ.</w:t>
      </w:r>
    </w:p>
    <w:p w14:paraId="04AA0D9B"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Θα τη διαβάσω μετά γιατί δεν έχω χρόνο.</w:t>
      </w:r>
    </w:p>
    <w:p w14:paraId="04AA0D9C"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 xml:space="preserve">Η απάντηση είναι αυτή που σας είπα, κύριε Υπουργέ. </w:t>
      </w:r>
    </w:p>
    <w:p w14:paraId="04AA0D9D"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Λέτε: «Όσον αφορά στα ερωτήματα του κ. Δαβάκη υπάρχει προσφορά έγγραφη από τη μεριά της Σαουδικής Αραβίας. Υπάρχει η επιτροπή που επισκέφτηκε τη χώρα εν συνεχεία και έγιναν οι διαπραγματεύσεις, αλλιώς δεν θα το φέρναμε στη Βουλή. Τώρα αν θέλετε να το δείτε</w:t>
      </w:r>
      <w:r>
        <w:rPr>
          <w:rFonts w:eastAsia="Times New Roman" w:cs="Times New Roman"/>
          <w:szCs w:val="24"/>
        </w:rPr>
        <w:t xml:space="preserve">, γιατί δεν πιστεύετε, ελάτε να το δείτε. Πολύ ευχαρίστως. Όσον αφορά στο πού θα τα κάνει χρήση η χώρα αυτή, είμαι σε δύσκολη θέση. Δεν ξέρω να σας πω για ποιον λόγο τα θέλει τα </w:t>
      </w:r>
      <w:proofErr w:type="spellStart"/>
      <w:r>
        <w:rPr>
          <w:rFonts w:eastAsia="Times New Roman" w:cs="Times New Roman"/>
          <w:szCs w:val="24"/>
        </w:rPr>
        <w:t>πυρομαχικά</w:t>
      </w:r>
      <w:proofErr w:type="spellEnd"/>
      <w:r>
        <w:rPr>
          <w:rFonts w:eastAsia="Times New Roman" w:cs="Times New Roman"/>
          <w:szCs w:val="24"/>
        </w:rPr>
        <w:t xml:space="preserve"> κ.λπ.». </w:t>
      </w:r>
    </w:p>
    <w:p w14:paraId="04AA0D9E" w14:textId="77777777" w:rsidR="00A80E5B" w:rsidRDefault="003627BB">
      <w:pPr>
        <w:tabs>
          <w:tab w:val="left" w:pos="1827"/>
        </w:tabs>
        <w:spacing w:after="0" w:line="600" w:lineRule="auto"/>
        <w:ind w:firstLine="720"/>
        <w:jc w:val="both"/>
        <w:rPr>
          <w:rFonts w:eastAsia="Times New Roman" w:cs="Times New Roman"/>
          <w:szCs w:val="24"/>
        </w:rPr>
      </w:pPr>
      <w:r>
        <w:rPr>
          <w:rFonts w:eastAsia="Times New Roman" w:cs="Times New Roman"/>
          <w:szCs w:val="24"/>
        </w:rPr>
        <w:t>Στις 13 Ιουνίου υπογράφεται η σύμβαση. Φεύγει το αεροπλάνο</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rPr>
        <w:t xml:space="preserve">-27 </w:t>
      </w:r>
      <w:r>
        <w:rPr>
          <w:rFonts w:eastAsia="Times New Roman" w:cs="Times New Roman"/>
          <w:szCs w:val="24"/>
          <w:lang w:val="en-US"/>
        </w:rPr>
        <w:t>Spartan</w:t>
      </w:r>
      <w:r>
        <w:rPr>
          <w:rFonts w:eastAsia="Times New Roman" w:cs="Times New Roman"/>
          <w:szCs w:val="24"/>
        </w:rPr>
        <w:t xml:space="preserve"> με τον κ. Κυριακίδη, Διευθυντή της ΓΔΑΕ, εσπευσμένα στο αεροδρόμιο της Θεσσαλονίκης, έρχεται ο κ. Παπαδόπουλος από το Κιλκίς και υπογράφουμε.</w:t>
      </w:r>
    </w:p>
    <w:p w14:paraId="04AA0D9F" w14:textId="77777777" w:rsidR="00A80E5B" w:rsidRDefault="003627BB">
      <w:pPr>
        <w:spacing w:after="0" w:line="600" w:lineRule="auto"/>
        <w:ind w:firstLine="720"/>
        <w:jc w:val="both"/>
        <w:rPr>
          <w:rFonts w:eastAsia="Times New Roman"/>
          <w:szCs w:val="24"/>
        </w:rPr>
      </w:pPr>
      <w:r>
        <w:rPr>
          <w:rFonts w:eastAsia="Times New Roman"/>
          <w:szCs w:val="24"/>
        </w:rPr>
        <w:lastRenderedPageBreak/>
        <w:t>Επιπλέον, εάν διαβάσει κάποιος το κείμενο της συμβάσεως, επειδή όλοι έχουμε κάνει φαντάροι ή κάτι άλ</w:t>
      </w:r>
      <w:r>
        <w:rPr>
          <w:rFonts w:eastAsia="Times New Roman"/>
          <w:szCs w:val="24"/>
        </w:rPr>
        <w:t xml:space="preserve">λο, αυτό ούτε κείμενο συμβάσεως για τυρόπιτες σε ΚΨΜ δεν ήταν. Ούτε για ΚΨΜ </w:t>
      </w:r>
      <w:proofErr w:type="spellStart"/>
      <w:r>
        <w:rPr>
          <w:rFonts w:eastAsia="Times New Roman"/>
          <w:szCs w:val="24"/>
        </w:rPr>
        <w:t>μ</w:t>
      </w:r>
      <w:r>
        <w:rPr>
          <w:rFonts w:eastAsia="Times New Roman"/>
          <w:szCs w:val="24"/>
        </w:rPr>
        <w:t>ονάδος</w:t>
      </w:r>
      <w:proofErr w:type="spellEnd"/>
      <w:r>
        <w:rPr>
          <w:rFonts w:eastAsia="Times New Roman"/>
          <w:szCs w:val="24"/>
        </w:rPr>
        <w:t xml:space="preserve"> πορτοκαλάδες-τυρόπιτες δεν ήταν, αλλά αυτό θα το κρίνουν άλλοι.</w:t>
      </w:r>
    </w:p>
    <w:p w14:paraId="04AA0DA0" w14:textId="77777777" w:rsidR="00A80E5B" w:rsidRDefault="003627BB">
      <w:pPr>
        <w:spacing w:after="0" w:line="600" w:lineRule="auto"/>
        <w:ind w:firstLine="720"/>
        <w:jc w:val="both"/>
        <w:rPr>
          <w:rFonts w:eastAsia="Times New Roman"/>
          <w:szCs w:val="24"/>
        </w:rPr>
      </w:pPr>
      <w:r>
        <w:rPr>
          <w:rFonts w:eastAsia="Times New Roman"/>
          <w:szCs w:val="24"/>
        </w:rPr>
        <w:t>Στις 22 Ιουνίου απεστάλη η εισήγηση του ΥΠΕΞ -δεν βλέπω τον κ. Κοτζιά σήμερα εδώ- προς το Υπουργείο Οικονομί</w:t>
      </w:r>
      <w:r>
        <w:rPr>
          <w:rFonts w:eastAsia="Times New Roman"/>
          <w:szCs w:val="24"/>
        </w:rPr>
        <w:t xml:space="preserve">ας με κοινοποίηση προς το ΥΠΕΚΑ σχετικά με την παροχή άδειας εξαγωγής των βλημάτων στην εταιρεία </w:t>
      </w:r>
      <w:r>
        <w:rPr>
          <w:rFonts w:eastAsia="Times New Roman"/>
          <w:szCs w:val="24"/>
        </w:rPr>
        <w:t>«</w:t>
      </w:r>
      <w:r>
        <w:rPr>
          <w:rFonts w:eastAsia="Times New Roman"/>
          <w:szCs w:val="24"/>
        </w:rPr>
        <w:t>Ολυμπιακή Βιομηχανία</w:t>
      </w:r>
      <w:r>
        <w:rPr>
          <w:rFonts w:eastAsia="Times New Roman"/>
          <w:szCs w:val="24"/>
        </w:rPr>
        <w:t>»</w:t>
      </w:r>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4AA0DA1" w14:textId="77777777" w:rsidR="00A80E5B" w:rsidRDefault="003627BB">
      <w:pPr>
        <w:spacing w:after="0" w:line="600" w:lineRule="auto"/>
        <w:ind w:firstLine="720"/>
        <w:jc w:val="both"/>
        <w:rPr>
          <w:rFonts w:eastAsia="Times New Roman"/>
          <w:szCs w:val="24"/>
        </w:rPr>
      </w:pPr>
      <w:r>
        <w:rPr>
          <w:rFonts w:eastAsia="Times New Roman"/>
          <w:szCs w:val="24"/>
        </w:rPr>
        <w:t>Φαίνεται τελικά πως δεν ήμουν ο μόνος που ανησυχούσε. Εκεί ο Υπουργός Εξωτερικών σας λέει, κύριε Υπουργέ, διάφορα πράγματα: «Μετ</w:t>
      </w:r>
      <w:r>
        <w:rPr>
          <w:rFonts w:eastAsia="Times New Roman"/>
          <w:szCs w:val="24"/>
        </w:rPr>
        <w:t>αξύ των οποίων θεωρούμε σημαντικό για τη διασφάλιση της εν λόγω εξαγωγής να υποβληθεί από την αρμόδια αρχή της Σαουδικής Αραβίας πιστοποιητικό επαλήθευσης της παραλαβής των υλικών πέραν των σχετικών προβλέψεων της εν λόγω διακρατικής συμφωνίας».</w:t>
      </w:r>
    </w:p>
    <w:p w14:paraId="04AA0DA2" w14:textId="77777777" w:rsidR="00A80E5B" w:rsidRDefault="003627BB">
      <w:pPr>
        <w:spacing w:after="0" w:line="600" w:lineRule="auto"/>
        <w:ind w:firstLine="720"/>
        <w:jc w:val="both"/>
        <w:rPr>
          <w:rFonts w:eastAsia="Times New Roman"/>
          <w:szCs w:val="24"/>
        </w:rPr>
      </w:pPr>
      <w:r>
        <w:rPr>
          <w:rFonts w:eastAsia="Times New Roman"/>
          <w:szCs w:val="24"/>
        </w:rPr>
        <w:t>Επίσης, δε</w:t>
      </w:r>
      <w:r>
        <w:rPr>
          <w:rFonts w:eastAsia="Times New Roman"/>
          <w:szCs w:val="24"/>
        </w:rPr>
        <w:t xml:space="preserve"> το έγγραφο της κ. </w:t>
      </w:r>
      <w:proofErr w:type="spellStart"/>
      <w:r>
        <w:rPr>
          <w:rFonts w:eastAsia="Times New Roman"/>
          <w:szCs w:val="24"/>
        </w:rPr>
        <w:t>Λουμπάκου</w:t>
      </w:r>
      <w:proofErr w:type="spellEnd"/>
      <w:r>
        <w:rPr>
          <w:rFonts w:eastAsia="Times New Roman"/>
          <w:szCs w:val="24"/>
        </w:rPr>
        <w:t xml:space="preserve"> λέει: «Από πλευράς μας οφείλουμε…</w:t>
      </w:r>
    </w:p>
    <w:p w14:paraId="04AA0DA3"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Προς ποιον;</w:t>
      </w:r>
    </w:p>
    <w:p w14:paraId="04AA0DA4" w14:textId="77777777" w:rsidR="00A80E5B" w:rsidRDefault="003627BB">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Απευθύνεται στο Υπουργείο Οικονομίας με κοινοποίηση σε εσάς, ο οποίος είστε ο βασικός</w:t>
      </w:r>
      <w:r>
        <w:rPr>
          <w:rFonts w:eastAsia="Times New Roman"/>
          <w:szCs w:val="24"/>
        </w:rPr>
        <w:t xml:space="preserve"> συντελεστής της όλης υποθέσεως. «Από πλευράς μας οφείλουμε να επισημάνουμε πάντως ότι θα ήταν σκόπιμη και χρήσιμη η άποψη της ΕΥΠ για την ανωτέρω εταιρεία». Και γενικότερα, ζητάει και ενημέρωση από την ΕΥΠ για τις εταιρείες που δεν είναι εγγεγραμμένες στο</w:t>
      </w:r>
      <w:r>
        <w:rPr>
          <w:rFonts w:eastAsia="Times New Roman"/>
          <w:szCs w:val="24"/>
        </w:rPr>
        <w:t xml:space="preserve"> Μητρώο Κατασκευαστών Αμυντικού Υλικού.</w:t>
      </w:r>
    </w:p>
    <w:p w14:paraId="04AA0DA5" w14:textId="77777777" w:rsidR="00A80E5B" w:rsidRDefault="003627BB">
      <w:pPr>
        <w:spacing w:after="0" w:line="600" w:lineRule="auto"/>
        <w:ind w:firstLine="720"/>
        <w:jc w:val="both"/>
        <w:rPr>
          <w:rFonts w:eastAsia="Times New Roman"/>
          <w:szCs w:val="24"/>
        </w:rPr>
      </w:pPr>
      <w:r>
        <w:rPr>
          <w:rFonts w:eastAsia="Times New Roman"/>
          <w:szCs w:val="24"/>
        </w:rPr>
        <w:t>Και επειδή ρωτήσατε σε ποιον το αποστέλλει το έγγραφο, εγώ θα σας πω ότι αύριο έχουμε λάβει πρόσκληση από τον κ. Βίτσα ότι έχουμε συνεδρίαση της Διαρκούς Επιτροπής Εξοπλιστικών Προγραμμάτων μεταξύ των άλλων -δεν θα π</w:t>
      </w:r>
      <w:r>
        <w:rPr>
          <w:rFonts w:eastAsia="Times New Roman"/>
          <w:szCs w:val="24"/>
        </w:rPr>
        <w:t xml:space="preserve">ω το θέμα γιατί είναι απόρρητο- ενεργοποίηση προγράμματος προμήθειας ελαστικών αεροθαλάμων. </w:t>
      </w:r>
    </w:p>
    <w:p w14:paraId="04AA0DA6" w14:textId="77777777" w:rsidR="00A80E5B" w:rsidRDefault="003627BB">
      <w:pPr>
        <w:spacing w:after="0" w:line="600" w:lineRule="auto"/>
        <w:ind w:firstLine="720"/>
        <w:jc w:val="both"/>
        <w:rPr>
          <w:rFonts w:eastAsia="Times New Roman"/>
          <w:szCs w:val="24"/>
        </w:rPr>
      </w:pPr>
      <w:r>
        <w:rPr>
          <w:rFonts w:eastAsia="Times New Roman"/>
          <w:szCs w:val="24"/>
        </w:rPr>
        <w:t>Εκεί, λοιπόν, στο ενημερωτικό σας, αναφέρεται ότι όσον αφορά στη δυνατότητα συνεργασίας με τη Ρωσική Ομοσπονδία για τους αεροθαλάμους, -τα φουσκωτά είναι οι αεροθά</w:t>
      </w:r>
      <w:r>
        <w:rPr>
          <w:rFonts w:eastAsia="Times New Roman"/>
          <w:szCs w:val="24"/>
        </w:rPr>
        <w:t>λαμοι- η Διεύθυνση Α5 του Υπουργείου Εξωτερικών με το έγγραφο τάδε διαβί</w:t>
      </w:r>
      <w:r>
        <w:rPr>
          <w:rFonts w:eastAsia="Times New Roman"/>
          <w:szCs w:val="24"/>
        </w:rPr>
        <w:lastRenderedPageBreak/>
        <w:t xml:space="preserve">βασε γνωμοδότηση της Ειδικής Νομικής Υπηρεσίας του Υπουργείου Εξωτερικών και γνωστοποίησε ότι δεν υπάρχει αντίρρηση για συνεργασία με τη Ρωσία, έτσι όπως έχει </w:t>
      </w:r>
      <w:proofErr w:type="spellStart"/>
      <w:r>
        <w:rPr>
          <w:rFonts w:eastAsia="Times New Roman"/>
          <w:szCs w:val="24"/>
        </w:rPr>
        <w:t>περιγραφεί</w:t>
      </w:r>
      <w:proofErr w:type="spellEnd"/>
      <w:r>
        <w:rPr>
          <w:rFonts w:eastAsia="Times New Roman"/>
          <w:szCs w:val="24"/>
        </w:rPr>
        <w:t xml:space="preserve"> σε έγγραφο ερώ</w:t>
      </w:r>
      <w:r>
        <w:rPr>
          <w:rFonts w:eastAsia="Times New Roman"/>
          <w:szCs w:val="24"/>
        </w:rPr>
        <w:t xml:space="preserve">τημα με το τάδε σχετικό του Γενικού Επιτελείου Εθνικής Άμυνας όπου μεταξύ άλλων αναφέρεται και στην </w:t>
      </w:r>
      <w:proofErr w:type="spellStart"/>
      <w:r>
        <w:rPr>
          <w:rFonts w:eastAsia="Times New Roman"/>
          <w:szCs w:val="24"/>
        </w:rPr>
        <w:t>εθνικοεπισκευαστική</w:t>
      </w:r>
      <w:proofErr w:type="spellEnd"/>
      <w:r>
        <w:rPr>
          <w:rFonts w:eastAsia="Times New Roman"/>
          <w:szCs w:val="24"/>
        </w:rPr>
        <w:t xml:space="preserve"> κατάσταση.</w:t>
      </w:r>
    </w:p>
    <w:p w14:paraId="04AA0DA7" w14:textId="77777777" w:rsidR="00A80E5B" w:rsidRDefault="003627BB">
      <w:pPr>
        <w:spacing w:after="0" w:line="600" w:lineRule="auto"/>
        <w:ind w:firstLine="720"/>
        <w:jc w:val="both"/>
        <w:rPr>
          <w:rFonts w:eastAsia="Times New Roman"/>
          <w:szCs w:val="24"/>
        </w:rPr>
      </w:pPr>
      <w:r>
        <w:rPr>
          <w:rFonts w:eastAsia="Times New Roman"/>
          <w:szCs w:val="24"/>
        </w:rPr>
        <w:t>Σημαίνει, δηλαδή, ότι τα ερωτήματα τα οποία σας έθεσα -αλλά πιστεύω ότι έχετε μεγάλη αντίληψη, θα τα θυμάστε- είναι συγκεκριμ</w:t>
      </w:r>
      <w:r>
        <w:rPr>
          <w:rFonts w:eastAsia="Times New Roman"/>
          <w:szCs w:val="24"/>
        </w:rPr>
        <w:t>ένα. Και θα ήθελα συγκεκριμένες απαντήσεις, όπως είναι αυτό το οποίο ζητείται η ενημέρωση του ΥΠΕΞ, παρέχεται η ενημέρωση του ΥΠΕΞ και αναφέρεται και στο σχετικό ενημερωτικό που μας έχει αποστείλει ο κ. Βίτσας.</w:t>
      </w:r>
    </w:p>
    <w:p w14:paraId="04AA0DA8" w14:textId="77777777" w:rsidR="00A80E5B" w:rsidRDefault="003627BB">
      <w:pPr>
        <w:spacing w:after="0" w:line="600" w:lineRule="auto"/>
        <w:ind w:firstLine="720"/>
        <w:jc w:val="both"/>
        <w:rPr>
          <w:rFonts w:eastAsia="Times New Roman"/>
          <w:szCs w:val="24"/>
        </w:rPr>
      </w:pPr>
      <w:r>
        <w:rPr>
          <w:rFonts w:eastAsia="Times New Roman"/>
          <w:szCs w:val="24"/>
        </w:rPr>
        <w:t>Κύριε Υπουργέ, αισθάνομαι ότι πέφτει βαριά στ</w:t>
      </w:r>
      <w:r>
        <w:rPr>
          <w:rFonts w:eastAsia="Times New Roman"/>
          <w:szCs w:val="24"/>
        </w:rPr>
        <w:t xml:space="preserve">ους ώμους σας η ευθύνη του Υπουργείου Εθνικής Άμυνας όχι για τίποτα άλλο, αλλά ο ρόλος, οι λόγοι και όλα αυτά που συνθέτουν την ιδέα των στελεχών των Ενόπλων Δυνάμεων και όλα αυτά που σήμερα μας απασχολούν δεν συνάδουν με αυτά τα οποία διαχειρίζεστε εσείς </w:t>
      </w:r>
      <w:r>
        <w:rPr>
          <w:rFonts w:eastAsia="Times New Roman"/>
          <w:szCs w:val="24"/>
        </w:rPr>
        <w:t>στο Υπουργείο Εθνικής Άμυνας.</w:t>
      </w:r>
    </w:p>
    <w:p w14:paraId="04AA0DA9" w14:textId="77777777" w:rsidR="00A80E5B" w:rsidRDefault="003627BB">
      <w:pPr>
        <w:spacing w:after="0" w:line="600" w:lineRule="auto"/>
        <w:ind w:firstLine="720"/>
        <w:jc w:val="both"/>
        <w:rPr>
          <w:rFonts w:eastAsia="Times New Roman"/>
          <w:szCs w:val="24"/>
        </w:rPr>
      </w:pPr>
      <w:r>
        <w:rPr>
          <w:rFonts w:eastAsia="Times New Roman"/>
          <w:szCs w:val="24"/>
        </w:rPr>
        <w:t>Ευχαριστώ.</w:t>
      </w:r>
    </w:p>
    <w:p w14:paraId="04AA0DAA"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DAB"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Δαβάκη και εσείς καλύψατε τη δευτερολογία. Οκτώ λεπτά και σαράντα έξι ήταν. Τα σαράντα έξι ήταν οι διακοπές του Υπουργού.</w:t>
      </w:r>
    </w:p>
    <w:p w14:paraId="04AA0DAC" w14:textId="77777777" w:rsidR="00A80E5B" w:rsidRDefault="003627BB">
      <w:pPr>
        <w:spacing w:after="0" w:line="600" w:lineRule="auto"/>
        <w:ind w:firstLine="720"/>
        <w:jc w:val="both"/>
        <w:rPr>
          <w:rFonts w:eastAsia="Times New Roman"/>
          <w:szCs w:val="24"/>
        </w:rPr>
      </w:pPr>
      <w:r>
        <w:rPr>
          <w:rFonts w:eastAsia="Times New Roman"/>
          <w:szCs w:val="24"/>
        </w:rPr>
        <w:t xml:space="preserve">Σας παρακαλώ, δεν θα παίξουμε εδώ ή θα κάνουμε διαδικασία ή όχι. </w:t>
      </w:r>
    </w:p>
    <w:p w14:paraId="04AA0DAD" w14:textId="77777777" w:rsidR="00A80E5B" w:rsidRDefault="003627BB">
      <w:pPr>
        <w:spacing w:after="0"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Να το τηρήσετε σε όλους και πάντα.</w:t>
      </w:r>
    </w:p>
    <w:p w14:paraId="04AA0DAE" w14:textId="77777777" w:rsidR="00A80E5B" w:rsidRDefault="003627BB">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ΟΕΔΡΕΥΟΥΣΑ (Αναστασία Χριστοδουλοπούλου): </w:t>
      </w:r>
      <w:r>
        <w:rPr>
          <w:rFonts w:eastAsia="Times New Roman"/>
          <w:szCs w:val="24"/>
        </w:rPr>
        <w:t xml:space="preserve">Σε όλους! Μίλησε κανένας άλλος, κύριε Βαρβιτσιώτη; Μίλησε; </w:t>
      </w:r>
    </w:p>
    <w:p w14:paraId="04AA0DAF" w14:textId="77777777" w:rsidR="00A80E5B" w:rsidRDefault="003627BB">
      <w:pPr>
        <w:spacing w:after="0" w:line="600" w:lineRule="auto"/>
        <w:ind w:firstLine="720"/>
        <w:jc w:val="center"/>
        <w:rPr>
          <w:rFonts w:eastAsia="Times New Roman"/>
          <w:szCs w:val="24"/>
        </w:rPr>
      </w:pPr>
      <w:r>
        <w:rPr>
          <w:rFonts w:eastAsia="Times New Roman"/>
          <w:szCs w:val="24"/>
        </w:rPr>
        <w:t>(Θόρυβος στην Αίθουσα)</w:t>
      </w:r>
    </w:p>
    <w:p w14:paraId="04AA0DB0" w14:textId="77777777" w:rsidR="00A80E5B" w:rsidRDefault="003627BB">
      <w:pPr>
        <w:spacing w:after="0" w:line="600" w:lineRule="auto"/>
        <w:ind w:firstLine="720"/>
        <w:jc w:val="both"/>
        <w:rPr>
          <w:rFonts w:eastAsia="Times New Roman"/>
          <w:szCs w:val="24"/>
        </w:rPr>
      </w:pPr>
      <w:r>
        <w:rPr>
          <w:rFonts w:eastAsia="Times New Roman"/>
          <w:szCs w:val="24"/>
        </w:rPr>
        <w:t>Ηρεμήστε τώρα. Σήμερα, είναι μια συνεδρίαση. Ξέρετε πόσο επιεικής είμαι γενικά. Δεν θα γίνει, όμως, εδώ τόσο μακρόσυρτη.</w:t>
      </w:r>
    </w:p>
    <w:p w14:paraId="04AA0DB1" w14:textId="77777777" w:rsidR="00A80E5B" w:rsidRDefault="003627BB">
      <w:pPr>
        <w:spacing w:after="0" w:line="600" w:lineRule="auto"/>
        <w:ind w:firstLine="720"/>
        <w:jc w:val="both"/>
        <w:rPr>
          <w:rFonts w:eastAsia="Times New Roman"/>
          <w:szCs w:val="24"/>
        </w:rPr>
      </w:pPr>
      <w:r>
        <w:rPr>
          <w:rFonts w:eastAsia="Times New Roman"/>
          <w:b/>
          <w:szCs w:val="24"/>
        </w:rPr>
        <w:t xml:space="preserve">ΜΑΥΡΟΥΔΗΣ </w:t>
      </w:r>
      <w:r>
        <w:rPr>
          <w:rFonts w:eastAsia="Times New Roman"/>
          <w:b/>
          <w:szCs w:val="24"/>
        </w:rPr>
        <w:t xml:space="preserve">ΒΟΡΙΔΗΣ: </w:t>
      </w:r>
      <w:r>
        <w:rPr>
          <w:rFonts w:eastAsia="Times New Roman"/>
          <w:szCs w:val="24"/>
        </w:rPr>
        <w:t>Όχι, κυρία Πρόεδρε, δεν γίνεται αυτό.</w:t>
      </w:r>
    </w:p>
    <w:p w14:paraId="04AA0DB2" w14:textId="77777777" w:rsidR="00A80E5B" w:rsidRDefault="003627BB">
      <w:pPr>
        <w:spacing w:after="0" w:line="600" w:lineRule="auto"/>
        <w:ind w:firstLine="720"/>
        <w:jc w:val="both"/>
        <w:rPr>
          <w:rFonts w:eastAsia="Times New Roman"/>
          <w:szCs w:val="24"/>
        </w:rPr>
      </w:pPr>
      <w:r>
        <w:rPr>
          <w:rFonts w:eastAsia="Times New Roman"/>
          <w:szCs w:val="24"/>
        </w:rPr>
        <w:t>Οι ομιλητές δεν χρησιμοποίησαν δευτερολογία. Έπρεπε να διακόψετε τον ομιλητή.</w:t>
      </w:r>
    </w:p>
    <w:p w14:paraId="04AA0DB3"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 είπα στον κ. Δαβάκη. </w:t>
      </w:r>
    </w:p>
    <w:p w14:paraId="04AA0DB4" w14:textId="77777777" w:rsidR="00A80E5B" w:rsidRDefault="003627BB">
      <w:pPr>
        <w:spacing w:after="0" w:line="600" w:lineRule="auto"/>
        <w:ind w:firstLine="720"/>
        <w:jc w:val="both"/>
        <w:rPr>
          <w:rFonts w:eastAsia="Times New Roman"/>
          <w:b/>
          <w:szCs w:val="24"/>
        </w:rPr>
      </w:pPr>
      <w:r>
        <w:rPr>
          <w:rFonts w:eastAsia="Times New Roman"/>
          <w:b/>
          <w:szCs w:val="24"/>
        </w:rPr>
        <w:t xml:space="preserve">ΜΑΥΡΟΥΔΗΣ ΒΟΡΙΔΗΣ: </w:t>
      </w:r>
      <w:r>
        <w:rPr>
          <w:rFonts w:eastAsia="Times New Roman"/>
          <w:szCs w:val="24"/>
        </w:rPr>
        <w:t>Να τους διακόπτετε εσείς.</w:t>
      </w:r>
    </w:p>
    <w:p w14:paraId="04AA0DB5"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ΠΡΟΕΔΡΕΥΟΥΣΑ (Ανα</w:t>
      </w:r>
      <w:r>
        <w:rPr>
          <w:rFonts w:eastAsia="Times New Roman"/>
          <w:b/>
          <w:szCs w:val="24"/>
        </w:rPr>
        <w:t xml:space="preserve">στασία Χριστοδουλοπούλου): </w:t>
      </w:r>
      <w:r>
        <w:rPr>
          <w:rFonts w:eastAsia="Times New Roman"/>
          <w:szCs w:val="24"/>
        </w:rPr>
        <w:t>Τι να τον διακόψω; Το είπα από την πρώτη φορά ότι όποιος υπερβαίνει τον χρόνο, θα συμψηφιστεί με τη δευτερολογία.</w:t>
      </w:r>
    </w:p>
    <w:p w14:paraId="04AA0DB6" w14:textId="77777777" w:rsidR="00A80E5B" w:rsidRDefault="003627BB">
      <w:pPr>
        <w:spacing w:after="0" w:line="600" w:lineRule="auto"/>
        <w:ind w:firstLine="720"/>
        <w:jc w:val="both"/>
        <w:rPr>
          <w:rFonts w:eastAsia="Times New Roman"/>
          <w:b/>
          <w:szCs w:val="24"/>
        </w:rPr>
      </w:pPr>
      <w:r>
        <w:rPr>
          <w:rFonts w:eastAsia="Times New Roman"/>
          <w:b/>
          <w:szCs w:val="24"/>
        </w:rPr>
        <w:t xml:space="preserve">ΜΑΥΡΟΥΔΗΣ ΒΟΡΙΔΗΣ: </w:t>
      </w:r>
      <w:r>
        <w:rPr>
          <w:rFonts w:eastAsia="Times New Roman"/>
          <w:szCs w:val="24"/>
        </w:rPr>
        <w:t xml:space="preserve">Κυρία Πρόεδρε, δεν υπάρχει περίπτωση. Έχετε δικαίωμα να διακόψετε τον ομιλητή. Συμψηφισμό με τη </w:t>
      </w:r>
      <w:r>
        <w:rPr>
          <w:rFonts w:eastAsia="Times New Roman"/>
          <w:szCs w:val="24"/>
        </w:rPr>
        <w:t xml:space="preserve">δευτερολογία δεν θα κάνετε. Διακόψτε τον ομιλητή τη στιγμή που τελειώνει η </w:t>
      </w:r>
      <w:proofErr w:type="spellStart"/>
      <w:r>
        <w:rPr>
          <w:rFonts w:eastAsia="Times New Roman"/>
          <w:szCs w:val="24"/>
        </w:rPr>
        <w:t>πρωτολογία</w:t>
      </w:r>
      <w:proofErr w:type="spellEnd"/>
      <w:r>
        <w:rPr>
          <w:rFonts w:eastAsia="Times New Roman"/>
          <w:szCs w:val="24"/>
        </w:rPr>
        <w:t xml:space="preserve">  του. Δική σας ευθύνη είναι.</w:t>
      </w:r>
    </w:p>
    <w:p w14:paraId="04AA0DB7"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Εντάξει, κύριε Βορίδη, θα το κάνουμε να δούμε τι θα αλλάξει. Επτά νοματαίοι είστε και όλο το </w:t>
      </w:r>
      <w:r>
        <w:rPr>
          <w:rFonts w:eastAsia="Times New Roman"/>
          <w:szCs w:val="24"/>
        </w:rPr>
        <w:t>ιστορικό λέτε μέχρι στιγμής. Το έχουμε διαβάσει στις εφημερίδες.</w:t>
      </w:r>
    </w:p>
    <w:p w14:paraId="04AA0DB8" w14:textId="77777777" w:rsidR="00A80E5B" w:rsidRDefault="003627BB">
      <w:pPr>
        <w:spacing w:after="0" w:line="600" w:lineRule="auto"/>
        <w:ind w:firstLine="720"/>
        <w:jc w:val="both"/>
        <w:rPr>
          <w:rFonts w:eastAsia="Times New Roman"/>
          <w:szCs w:val="24"/>
        </w:rPr>
      </w:pPr>
      <w:r>
        <w:rPr>
          <w:rFonts w:eastAsia="Times New Roman"/>
          <w:szCs w:val="24"/>
        </w:rPr>
        <w:t>Κύριε Γεωργιάδη, έχετε το λόγο.</w:t>
      </w:r>
    </w:p>
    <w:p w14:paraId="04AA0DB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Ευχαριστώ πολύ, κυρία Πρόεδρε. </w:t>
      </w:r>
    </w:p>
    <w:p w14:paraId="04AA0DB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εδώ για ένα εξαιρετικά σοβαρό θέμα γι’ αυτό και δηλώνω εκ τ</w:t>
      </w:r>
      <w:r>
        <w:rPr>
          <w:rFonts w:eastAsia="Times New Roman" w:cs="Times New Roman"/>
          <w:szCs w:val="24"/>
        </w:rPr>
        <w:t>ων προτέρων πως, παρά τον χαρακτήρα μου, δεν θα απαντήσω σε καμ</w:t>
      </w:r>
      <w:r>
        <w:rPr>
          <w:rFonts w:eastAsia="Times New Roman" w:cs="Times New Roman"/>
          <w:szCs w:val="24"/>
        </w:rPr>
        <w:t>μ</w:t>
      </w:r>
      <w:r>
        <w:rPr>
          <w:rFonts w:eastAsia="Times New Roman" w:cs="Times New Roman"/>
          <w:szCs w:val="24"/>
        </w:rPr>
        <w:t xml:space="preserve">ία επί του προσωπικού αναφορά, αν και εφόσον κάνει ο κύριος Υπουργός Εθνικής Αμύνης, σε διάφορα θέματα άσχετα με την παρούσα συζήτηση, όχι για κανέναν άλλο λόγο, αλλά διότι σήμερα ο ελληνικός </w:t>
      </w:r>
      <w:r>
        <w:rPr>
          <w:rFonts w:eastAsia="Times New Roman" w:cs="Times New Roman"/>
          <w:szCs w:val="24"/>
        </w:rPr>
        <w:lastRenderedPageBreak/>
        <w:t xml:space="preserve">λαός πρέπει να καταλάβει τι ακριβώς έχει συμβεί. Διότι σήμερα ο ελληνικός λαός δέχεται βροχηδόν πληροφορίες απίστευτες. </w:t>
      </w:r>
    </w:p>
    <w:p w14:paraId="04AA0DB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Χθες, για παράδειγμα, ο κύριος Υπουργός Άμυνας απέδωσε τη διαρροή του εγγράφου -εις το οποίο αναφέρθηκε προηγουμένως ο κ. Δαβάκης, αυτό</w:t>
      </w:r>
      <w:r>
        <w:rPr>
          <w:rFonts w:eastAsia="Times New Roman" w:cs="Times New Roman"/>
          <w:szCs w:val="24"/>
        </w:rPr>
        <w:t xml:space="preserve"> εις το οποίο το Υπουργείο Εξωτερικών τον προειδοποιούσε και τον κ. Παπαδόπουλο και του ζητούσε προηγουμένως να ενημερωθεί από την Εθνική Υπηρεσία Πληροφοριών για το ποιόν του- σε έναν Έλληνα πράκτορα της ΜΙΤ, </w:t>
      </w:r>
      <w:proofErr w:type="spellStart"/>
      <w:r>
        <w:rPr>
          <w:rFonts w:eastAsia="Times New Roman" w:cs="Times New Roman"/>
          <w:szCs w:val="24"/>
        </w:rPr>
        <w:t>ονόματι</w:t>
      </w:r>
      <w:proofErr w:type="spellEnd"/>
      <w:r>
        <w:rPr>
          <w:rFonts w:eastAsia="Times New Roman" w:cs="Times New Roman"/>
          <w:szCs w:val="24"/>
        </w:rPr>
        <w:t xml:space="preserve"> κ. Χατζησάββα. Αυτό έκανε </w:t>
      </w:r>
      <w:r>
        <w:rPr>
          <w:rFonts w:eastAsia="Times New Roman" w:cs="Times New Roman"/>
          <w:szCs w:val="24"/>
          <w:lang w:val="en-US"/>
        </w:rPr>
        <w:t>retweet</w:t>
      </w:r>
      <w:r>
        <w:rPr>
          <w:rFonts w:eastAsia="Times New Roman" w:cs="Times New Roman"/>
          <w:szCs w:val="24"/>
        </w:rPr>
        <w:t>, αυτ</w:t>
      </w:r>
      <w:r>
        <w:rPr>
          <w:rFonts w:eastAsia="Times New Roman" w:cs="Times New Roman"/>
          <w:szCs w:val="24"/>
        </w:rPr>
        <w:t xml:space="preserve">ό ανακοίνωσε χθες ο Υπουργός Εθνικής Άμυνας στον ελληνικό λαό. </w:t>
      </w:r>
    </w:p>
    <w:p w14:paraId="04AA0DB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μετά από λίγες ώρες, αφού βεβαίως, βρέθηκε το συγκεκριμένο έγγραφο και είναι μέχρι τώρα που μιλάμε αναρτημένο στην ιστοσελίδα του Υπουργείου -απλώς το λέω για την ιστορία- η πρώην συνάδελφ</w:t>
      </w:r>
      <w:r>
        <w:rPr>
          <w:rFonts w:eastAsia="Times New Roman" w:cs="Times New Roman"/>
          <w:szCs w:val="24"/>
        </w:rPr>
        <w:t xml:space="preserve">ός σας, Βουλευτής Ραχήλ Μακρή -συνάδελφος και των ΑΝΕΛ, συνάδελφος και του ΣΥΡΙΖΑ και οι δύο την κρίνατε άξια για συνάδελφό σας- κατέθεσε εις τον ελληνικό λαό ένα </w:t>
      </w:r>
      <w:r>
        <w:rPr>
          <w:rFonts w:eastAsia="Times New Roman" w:cs="Times New Roman"/>
          <w:szCs w:val="24"/>
          <w:lang w:val="en-US"/>
        </w:rPr>
        <w:t>e</w:t>
      </w:r>
      <w:r w:rsidRPr="001D676E">
        <w:rPr>
          <w:rFonts w:eastAsia="Times New Roman" w:cs="Times New Roman"/>
          <w:szCs w:val="24"/>
        </w:rPr>
        <w:t>-</w:t>
      </w:r>
      <w:r>
        <w:rPr>
          <w:rFonts w:eastAsia="Times New Roman" w:cs="Times New Roman"/>
          <w:szCs w:val="24"/>
          <w:lang w:val="en-US"/>
        </w:rPr>
        <w:t>mail</w:t>
      </w:r>
      <w:r>
        <w:rPr>
          <w:rFonts w:eastAsia="Times New Roman" w:cs="Times New Roman"/>
          <w:szCs w:val="24"/>
        </w:rPr>
        <w:t>, όπου ο κ. Καμμένος στέλνει στον κ. Χατζησάββα «Τηλεφώνησέ μου στις 24.40</w:t>
      </w:r>
      <w:r>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T</w:t>
      </w:r>
      <w:r>
        <w:rPr>
          <w:rFonts w:eastAsia="Times New Roman" w:cs="Times New Roman"/>
          <w:szCs w:val="24"/>
          <w:lang w:val="en-US"/>
        </w:rPr>
        <w:t>el</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lang w:val="en-US"/>
        </w:rPr>
        <w:t>vi</w:t>
      </w:r>
      <w:r>
        <w:rPr>
          <w:rFonts w:eastAsia="Times New Roman" w:cs="Times New Roman"/>
          <w:szCs w:val="24"/>
          <w:lang w:val="en-US"/>
        </w:rPr>
        <w:t>v</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lang w:val="en-US"/>
        </w:rPr>
        <w:t>otel</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ar</w:t>
      </w:r>
      <w:r>
        <w:rPr>
          <w:rFonts w:eastAsia="Times New Roman" w:cs="Times New Roman"/>
          <w:szCs w:val="24"/>
          <w:lang w:val="en-US"/>
        </w:rPr>
        <w:t>l</w:t>
      </w:r>
      <w:r>
        <w:rPr>
          <w:rFonts w:eastAsia="Times New Roman" w:cs="Times New Roman"/>
          <w:szCs w:val="24"/>
          <w:lang w:val="en-US"/>
        </w:rPr>
        <w:t>ton</w:t>
      </w:r>
      <w:r w:rsidRPr="00F644A4">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room</w:t>
      </w:r>
      <w:r>
        <w:rPr>
          <w:rFonts w:eastAsia="Times New Roman" w:cs="Times New Roman"/>
          <w:szCs w:val="24"/>
        </w:rPr>
        <w:t xml:space="preserve"> … και λοιπά». Κύριε Υπουργέ, </w:t>
      </w:r>
      <w:proofErr w:type="spellStart"/>
      <w:r>
        <w:rPr>
          <w:rFonts w:eastAsia="Times New Roman" w:cs="Times New Roman"/>
          <w:szCs w:val="24"/>
        </w:rPr>
        <w:t>σημειωτέον</w:t>
      </w:r>
      <w:proofErr w:type="spellEnd"/>
      <w:r>
        <w:rPr>
          <w:rFonts w:eastAsia="Times New Roman" w:cs="Times New Roman"/>
          <w:szCs w:val="24"/>
        </w:rPr>
        <w:t xml:space="preserve"> είναι είκοσι τέσσερις οι ώρες</w:t>
      </w:r>
      <w:r>
        <w:rPr>
          <w:rFonts w:eastAsia="Times New Roman" w:cs="Times New Roman"/>
          <w:szCs w:val="24"/>
        </w:rPr>
        <w:t xml:space="preserve"> της ημέρας</w:t>
      </w:r>
      <w:r>
        <w:rPr>
          <w:rFonts w:eastAsia="Times New Roman" w:cs="Times New Roman"/>
          <w:szCs w:val="24"/>
        </w:rPr>
        <w:t xml:space="preserve">. </w:t>
      </w:r>
      <w:r>
        <w:rPr>
          <w:rFonts w:eastAsia="Times New Roman" w:cs="Times New Roman"/>
          <w:szCs w:val="24"/>
        </w:rPr>
        <w:t>Η ώρα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24.40</w:t>
      </w:r>
      <w:r>
        <w:rPr>
          <w:rFonts w:eastAsia="Times New Roman" w:cs="Times New Roman"/>
          <w:szCs w:val="24"/>
        </w:rPr>
        <w:t>΄»</w:t>
      </w:r>
      <w:r>
        <w:rPr>
          <w:rFonts w:eastAsia="Times New Roman" w:cs="Times New Roman"/>
          <w:szCs w:val="24"/>
        </w:rPr>
        <w:t xml:space="preserve"> δεν έχει εφευρεθεί ακόμα στον πλανήτη Γη, </w:t>
      </w:r>
      <w:r>
        <w:rPr>
          <w:rFonts w:eastAsia="Times New Roman" w:cs="Times New Roman"/>
          <w:szCs w:val="24"/>
        </w:rPr>
        <w:lastRenderedPageBreak/>
        <w:t xml:space="preserve">εκτός κι αν είστε σε κάποιον άλλο πλανήτη. Το καταθέτω για τα Πρακτικά. </w:t>
      </w:r>
    </w:p>
    <w:p w14:paraId="04AA0DB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 xml:space="preserve">Βουλευτής κ. Σπυρίδων – Άδωνις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0DB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ας αφήσουμε τώρα τις αστειότητες και ας πάμε, κύρι</w:t>
      </w:r>
      <w:r>
        <w:rPr>
          <w:rFonts w:eastAsia="Times New Roman" w:cs="Times New Roman"/>
          <w:szCs w:val="24"/>
        </w:rPr>
        <w:t xml:space="preserve">οι συνάδελφοι, στην ουσία. Διότι ένας άλλος συνάδελφός σας, κύριε </w:t>
      </w:r>
      <w:proofErr w:type="spellStart"/>
      <w:r>
        <w:rPr>
          <w:rFonts w:eastAsia="Times New Roman" w:cs="Times New Roman"/>
          <w:szCs w:val="24"/>
        </w:rPr>
        <w:t>Λάππα</w:t>
      </w:r>
      <w:proofErr w:type="spellEnd"/>
      <w:r>
        <w:rPr>
          <w:rFonts w:eastAsia="Times New Roman" w:cs="Times New Roman"/>
          <w:szCs w:val="24"/>
        </w:rPr>
        <w:t>, που είστε και πολύ ευαίσθητος, ο κ. Παναγούλης, έκανε χθες μία δήλωση. «Πρόκειται», είπε ο κ. Παναγούλης, «για καραμπινάτη υπόθεση μίζας». Εδώ είμαστε, λοιπόν, να δούμε αν ο συνάδελφό</w:t>
      </w:r>
      <w:r>
        <w:rPr>
          <w:rFonts w:eastAsia="Times New Roman" w:cs="Times New Roman"/>
          <w:szCs w:val="24"/>
        </w:rPr>
        <w:t>ς σας, κ. Παναγούλης έχει δίκιο. Αν δηλαδή εδώ ο Υπουργός Άμυνας κ. Καμμένος ή οποιοσδήποτε άλλος πήγε να τα αρπάξει χοντρά, κατά τα κοινώς λεγόμενα.</w:t>
      </w:r>
    </w:p>
    <w:p w14:paraId="04AA0DB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τα δούμε με τη σειρά. </w:t>
      </w:r>
    </w:p>
    <w:p w14:paraId="04AA0DC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 Τασούλας σας είπε τρεις-τέσσερις φορές ότι ο κ. Καμμένος παρα</w:t>
      </w:r>
      <w:r>
        <w:rPr>
          <w:rFonts w:eastAsia="Times New Roman" w:cs="Times New Roman"/>
          <w:szCs w:val="24"/>
        </w:rPr>
        <w:t xml:space="preserve">πλάνησε τη Βουλή, την αρμόδια Επιτροπή Εξοπλισμών. Δεν παραπλάνησε μόνο εμένα που του έδωσα εκ μέρους της Νέας Δημοκρατίας τη θετική μου ψήφο, παραπλάνησε και τον κ. Φίλη που είναι μέλος της </w:t>
      </w:r>
      <w:r>
        <w:rPr>
          <w:rFonts w:eastAsia="Times New Roman" w:cs="Times New Roman"/>
          <w:szCs w:val="24"/>
        </w:rPr>
        <w:t>ε</w:t>
      </w:r>
      <w:r>
        <w:rPr>
          <w:rFonts w:eastAsia="Times New Roman" w:cs="Times New Roman"/>
          <w:szCs w:val="24"/>
        </w:rPr>
        <w:t xml:space="preserve">πιτροπής. </w:t>
      </w:r>
    </w:p>
    <w:p w14:paraId="04AA0DC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Κύριε Φίλη, εσείς θα είχατε την ίδια ψήφο σε αυτήν 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πιτροπή αν ο κ. Καμμένος μας είχε ενημερώσει για την παρουσία κάποιου κ</w:t>
      </w:r>
      <w:r>
        <w:rPr>
          <w:rFonts w:eastAsia="Times New Roman" w:cs="Times New Roman"/>
          <w:szCs w:val="24"/>
        </w:rPr>
        <w:t>.</w:t>
      </w:r>
      <w:r>
        <w:rPr>
          <w:rFonts w:eastAsia="Times New Roman" w:cs="Times New Roman"/>
          <w:szCs w:val="24"/>
        </w:rPr>
        <w:t xml:space="preserve"> Παπαδόπουλου; Διότι απ’ ό,τι θυμάμαι, επειδή τώρα τελευταία σας ακούω πολύ ευαίσθητο για την Υεμένη, ο μόνος στην </w:t>
      </w:r>
      <w:r>
        <w:rPr>
          <w:rFonts w:eastAsia="Times New Roman" w:cs="Times New Roman"/>
          <w:szCs w:val="24"/>
        </w:rPr>
        <w:t>ε</w:t>
      </w:r>
      <w:r>
        <w:rPr>
          <w:rFonts w:eastAsia="Times New Roman" w:cs="Times New Roman"/>
          <w:szCs w:val="24"/>
        </w:rPr>
        <w:t xml:space="preserve">πιτροπή που έθεσε ευθέως θέμα Υεμένης και ανθρωπίνων δικαιωμάτων </w:t>
      </w:r>
      <w:r>
        <w:rPr>
          <w:rFonts w:eastAsia="Times New Roman" w:cs="Times New Roman"/>
          <w:szCs w:val="24"/>
        </w:rPr>
        <w:t xml:space="preserve">ήταν ο κ. Θανάσης </w:t>
      </w:r>
      <w:proofErr w:type="spellStart"/>
      <w:r>
        <w:rPr>
          <w:rFonts w:eastAsia="Times New Roman" w:cs="Times New Roman"/>
          <w:szCs w:val="24"/>
        </w:rPr>
        <w:t>Παφίλης</w:t>
      </w:r>
      <w:proofErr w:type="spellEnd"/>
      <w:r>
        <w:rPr>
          <w:rFonts w:eastAsia="Times New Roman" w:cs="Times New Roman"/>
          <w:szCs w:val="24"/>
        </w:rPr>
        <w:t xml:space="preserve"> εκ μέρος του Κομμουνιστικού Κόμματος Ελλάδ</w:t>
      </w:r>
      <w:r>
        <w:rPr>
          <w:rFonts w:eastAsia="Times New Roman" w:cs="Times New Roman"/>
          <w:szCs w:val="24"/>
        </w:rPr>
        <w:t>α</w:t>
      </w:r>
      <w:r>
        <w:rPr>
          <w:rFonts w:eastAsia="Times New Roman" w:cs="Times New Roman"/>
          <w:szCs w:val="24"/>
        </w:rPr>
        <w:t xml:space="preserve">ς. Γι’ αυτό και καταψήφισε. Εσείς, κύριε Φίλη, μια χαρά ψηφίσατε, όπως και όλος ο ΣΥΡΙΖΑ, παρά τα ανθρώπινα δικαιώματα που θυμηθήκατε σήμερα. </w:t>
      </w:r>
    </w:p>
    <w:p w14:paraId="04AA0DC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για να το ξεκαθαρίσουμε. Η ακύρωση της σ</w:t>
      </w:r>
      <w:r>
        <w:rPr>
          <w:rFonts w:eastAsia="Times New Roman" w:cs="Times New Roman"/>
          <w:szCs w:val="24"/>
        </w:rPr>
        <w:t xml:space="preserve">υμφωνίας αυτής, διότι δεν ήρθαν τα λεφτά, δεν αναιρεί την απόπειρα, πρώτα απ’ όλα την πράξη εξαπατήσεως της Βουλής -και τώρα θα δούμε γιατί έγινε αυτή η εξαπάτηση- και την ενδεχόμενη απόπειρα λαθρεμπορίου και μίζας. </w:t>
      </w:r>
    </w:p>
    <w:p w14:paraId="04AA0DC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Και ερωτώ τον κ. Καμμένο και θέλω μία </w:t>
      </w:r>
      <w:r>
        <w:rPr>
          <w:rFonts w:eastAsia="Times New Roman" w:cs="Times New Roman"/>
          <w:szCs w:val="24"/>
        </w:rPr>
        <w:t>καθαρή απάντηση. Εφόσον το έγγραφο παρουσίασε ο ίδιος με τον κ. Παπαδόπουλο είναι του Μαΐου του 2016 και η συγκέντρωση και η συνεδρίαση της Επιτροπής Εξοπλισμών έγινε τον Ιανουάριο του 2017, για ποι</w:t>
      </w:r>
      <w:r>
        <w:rPr>
          <w:rFonts w:eastAsia="Times New Roman" w:cs="Times New Roman"/>
          <w:szCs w:val="24"/>
        </w:rPr>
        <w:t>ο</w:t>
      </w:r>
      <w:r>
        <w:rPr>
          <w:rFonts w:eastAsia="Times New Roman" w:cs="Times New Roman"/>
          <w:szCs w:val="24"/>
        </w:rPr>
        <w:t xml:space="preserve">ν λόγο δεν μας ενημέρωσε -σε μία συνεδρίαση που μας είχε </w:t>
      </w:r>
      <w:r>
        <w:rPr>
          <w:rFonts w:eastAsia="Times New Roman" w:cs="Times New Roman"/>
          <w:szCs w:val="24"/>
        </w:rPr>
        <w:t xml:space="preserve">ζητήσει να βγάλουμε και τα κινητά μας έξω, το έχει ξανακάνει και  ζήτησε </w:t>
      </w:r>
      <w:r>
        <w:rPr>
          <w:rFonts w:eastAsia="Times New Roman" w:cs="Times New Roman"/>
          <w:szCs w:val="24"/>
        </w:rPr>
        <w:lastRenderedPageBreak/>
        <w:t xml:space="preserve">την πλήρη εχεμύθειά μας- ότι σε αυτήν την υπόθεση οι Σαουδάραβες έχουν ζητήσει να εκπροσωπούνται από έναν Έλληνα </w:t>
      </w:r>
      <w:proofErr w:type="spellStart"/>
      <w:r>
        <w:rPr>
          <w:rFonts w:eastAsia="Times New Roman" w:cs="Times New Roman"/>
          <w:szCs w:val="24"/>
        </w:rPr>
        <w:t>ονόματι</w:t>
      </w:r>
      <w:proofErr w:type="spellEnd"/>
      <w:r>
        <w:rPr>
          <w:rFonts w:eastAsia="Times New Roman" w:cs="Times New Roman"/>
          <w:szCs w:val="24"/>
        </w:rPr>
        <w:t xml:space="preserve"> Βασίλειο Παπαδόπουλο.</w:t>
      </w:r>
    </w:p>
    <w:p w14:paraId="04AA0DC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ήταν ίδια η ψήφος μας αν είχαμε πληρο</w:t>
      </w:r>
      <w:r>
        <w:rPr>
          <w:rFonts w:eastAsia="Times New Roman" w:cs="Times New Roman"/>
          <w:szCs w:val="24"/>
        </w:rPr>
        <w:t xml:space="preserve">φορηθεί σε εκείνη την </w:t>
      </w:r>
      <w:r>
        <w:rPr>
          <w:rFonts w:eastAsia="Times New Roman" w:cs="Times New Roman"/>
          <w:szCs w:val="24"/>
        </w:rPr>
        <w:t>ε</w:t>
      </w:r>
      <w:r>
        <w:rPr>
          <w:rFonts w:eastAsia="Times New Roman" w:cs="Times New Roman"/>
          <w:szCs w:val="24"/>
        </w:rPr>
        <w:t xml:space="preserve">πιτροπή την ύπαρξη του κ. Παπαδόπουλου; Επειδή εγώ ψήφισα, λοιπόν, σας λέω ότι δεν θα ήταν ίδια η ψήφος μου, κύριε Υπουργέ. </w:t>
      </w:r>
    </w:p>
    <w:p w14:paraId="04AA0DC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αυτό που τώρα συζητάμε είναι αν μας παραπλανήσατε εκ λάθους ή αν μας παραπλανήσατε εκ δόλου για να τα αρ</w:t>
      </w:r>
      <w:r>
        <w:rPr>
          <w:rFonts w:eastAsia="Times New Roman" w:cs="Times New Roman"/>
          <w:szCs w:val="24"/>
        </w:rPr>
        <w:t>πάξετε. Αυτό συζητάμε. Βεβαίως, και θα σας πω και πώς τώρα πήγατε να τα αρπάξετε. Θα αποδειχθούν αυτά στην πορεία. Για να καταλαβαίνει ο ελληνικός λαός. Μην μπερδευόμαστε με ημερομηνίες.</w:t>
      </w:r>
    </w:p>
    <w:p w14:paraId="04AA0DC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Βουλευτή)</w:t>
      </w:r>
    </w:p>
    <w:p w14:paraId="04AA0DC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Γεωργιάδη, κατά την υπόδειξη του κ. Βορίδη, σας ανακοινώνω ότι έληξε ο χρόνος σας. </w:t>
      </w:r>
    </w:p>
    <w:p w14:paraId="04AA0DC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Ολοκληρώνω σε τριάντα δευτερόλεπτα, κυρία Πρόεδρε.  </w:t>
      </w:r>
    </w:p>
    <w:p w14:paraId="04AA0DC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w:t>
      </w:r>
      <w:r>
        <w:rPr>
          <w:rFonts w:eastAsia="Times New Roman" w:cs="Times New Roman"/>
          <w:b/>
          <w:szCs w:val="24"/>
        </w:rPr>
        <w:t xml:space="preserve">Χριστοδουλοπούλου): </w:t>
      </w:r>
      <w:r>
        <w:rPr>
          <w:rFonts w:eastAsia="Times New Roman" w:cs="Times New Roman"/>
          <w:szCs w:val="24"/>
        </w:rPr>
        <w:t xml:space="preserve">Τότε, χρησιμοποιήστε και τη </w:t>
      </w:r>
      <w:proofErr w:type="spellStart"/>
      <w:r>
        <w:rPr>
          <w:rFonts w:eastAsia="Times New Roman" w:cs="Times New Roman"/>
          <w:szCs w:val="24"/>
        </w:rPr>
        <w:t>δευτερομιλία</w:t>
      </w:r>
      <w:proofErr w:type="spellEnd"/>
      <w:r>
        <w:rPr>
          <w:rFonts w:eastAsia="Times New Roman" w:cs="Times New Roman"/>
          <w:szCs w:val="24"/>
        </w:rPr>
        <w:t xml:space="preserve"> σας. </w:t>
      </w:r>
    </w:p>
    <w:p w14:paraId="04AA0DC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Υπογράψατε μία συμφωνία με κάποιον κ. Παπαδόπουλο, που μιλάει για τριακόσιες χιλιάδες βλήματα. Τριακόσιες χιλιάδες! Αξία 66 εκατομμύρια. Από τα έγγραφα, όμως, </w:t>
      </w:r>
      <w:r>
        <w:rPr>
          <w:rFonts w:eastAsia="Times New Roman" w:cs="Times New Roman"/>
          <w:szCs w:val="24"/>
        </w:rPr>
        <w:t xml:space="preserve">που κυκλοφόρησαν από την </w:t>
      </w:r>
      <w:r>
        <w:rPr>
          <w:rFonts w:eastAsia="Times New Roman" w:cs="Times New Roman"/>
          <w:szCs w:val="24"/>
        </w:rPr>
        <w:t>π</w:t>
      </w:r>
      <w:r>
        <w:rPr>
          <w:rFonts w:eastAsia="Times New Roman" w:cs="Times New Roman"/>
          <w:szCs w:val="24"/>
        </w:rPr>
        <w:t xml:space="preserve">ρεσβεία μας και από αυτά που μάθαμε από την αναφορά του </w:t>
      </w:r>
      <w:r>
        <w:rPr>
          <w:rFonts w:eastAsia="Times New Roman" w:cs="Times New Roman"/>
          <w:szCs w:val="24"/>
        </w:rPr>
        <w:t>τ</w:t>
      </w:r>
      <w:r>
        <w:rPr>
          <w:rFonts w:eastAsia="Times New Roman" w:cs="Times New Roman"/>
          <w:szCs w:val="24"/>
        </w:rPr>
        <w:t>αξιάρχου, οι Σαουδάραβες ζήτησαν εκατό χιλιάδες βλήματα.</w:t>
      </w:r>
    </w:p>
    <w:p w14:paraId="04AA0DC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εσείς, αν είχε καταθέσει εγκαίρως την εγγυητική επιστολή ο Παπαδόπουλος, θα παραδίδατε στον Παπαδόπουλο διακόσιε</w:t>
      </w:r>
      <w:r>
        <w:rPr>
          <w:rFonts w:eastAsia="Times New Roman" w:cs="Times New Roman"/>
          <w:szCs w:val="24"/>
        </w:rPr>
        <w:t xml:space="preserve">ς χιλιάδες βλήματα επιπλέον, με τη διαφορά ότι ο λαθρέμπορος Παπαδόπουλος θα έπαιρνε με την άδεια της Ελλάδος σε μία εμπόλεμη ζώνη διακόσιες χιλιάδες βλήματα. </w:t>
      </w:r>
    </w:p>
    <w:p w14:paraId="04AA0DC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ευαίσθητοι για τα ανθρώπινα δικαιώματα στον Συνασπισμό της</w:t>
      </w:r>
      <w:r>
        <w:rPr>
          <w:rFonts w:eastAsia="Times New Roman" w:cs="Times New Roman"/>
          <w:szCs w:val="24"/>
        </w:rPr>
        <w:t xml:space="preserve"> Αριστεράς και της Προόδου και της ειρήνης και της οικολογίας και των κινημάτων, πόσο αξίζουν διακόσιες χιλιάδες βλήματα στη λαθραία αγορά; Πάνω από 150 εκατομμύρια. 150 εκατομμύρια είχε προς διάθεσή του να μοιράσει ο κ. Βασίλης Παπαδόπουλος. Εμένα μου φαί</w:t>
      </w:r>
      <w:r>
        <w:rPr>
          <w:rFonts w:eastAsia="Times New Roman" w:cs="Times New Roman"/>
          <w:szCs w:val="24"/>
        </w:rPr>
        <w:t xml:space="preserve">νεται </w:t>
      </w:r>
      <w:r>
        <w:rPr>
          <w:rFonts w:eastAsia="Times New Roman" w:cs="Times New Roman"/>
          <w:szCs w:val="24"/>
        </w:rPr>
        <w:lastRenderedPageBreak/>
        <w:t xml:space="preserve">αρκετό κίνητρο για να παραπλανήσει τη Βουλή ο κ. Καμμένος. Τα υπόλοιπα στη δευτερολογία. </w:t>
      </w:r>
    </w:p>
    <w:p w14:paraId="04AA0DC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AA0DCE" w14:textId="77777777" w:rsidR="00A80E5B" w:rsidRDefault="003627BB">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DC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ενάμισι λεπτό για τη δευτερολογία σας. </w:t>
      </w:r>
    </w:p>
    <w:p w14:paraId="04AA0DD0" w14:textId="77777777" w:rsidR="00A80E5B" w:rsidRDefault="003627BB">
      <w:pPr>
        <w:spacing w:after="0" w:line="600" w:lineRule="auto"/>
        <w:jc w:val="center"/>
        <w:rPr>
          <w:rFonts w:eastAsia="Times New Roman" w:cs="Times New Roman"/>
          <w:szCs w:val="24"/>
        </w:rPr>
      </w:pPr>
      <w:r>
        <w:rPr>
          <w:rFonts w:eastAsia="Times New Roman" w:cs="Times New Roman"/>
          <w:szCs w:val="24"/>
        </w:rPr>
        <w:t>(Θόρυβος)</w:t>
      </w:r>
    </w:p>
    <w:p w14:paraId="04AA0DD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Όταν θα μιλάμε και θα «πετάγεται» και ο κ. Βορίδης, του οποίου άκουσα την παρατήρηση, θα τα τηρούμε όλοι. </w:t>
      </w:r>
    </w:p>
    <w:p w14:paraId="04AA0DD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Κουμουτσάκος. </w:t>
      </w:r>
    </w:p>
    <w:p w14:paraId="04AA0DD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Ένας καταδικασμένος λαθρέμπορος ως μεσάζοντας, δύο κορυφαίοι Υπουργοί, 66 εκατομμύρια ευρώ, μυστικές υπηρεσίες, οι Ένοπλες Δυνάμεις, η </w:t>
      </w:r>
      <w:r>
        <w:rPr>
          <w:rFonts w:eastAsia="Times New Roman" w:cs="Times New Roman"/>
          <w:szCs w:val="24"/>
        </w:rPr>
        <w:t>δ</w:t>
      </w:r>
      <w:r>
        <w:rPr>
          <w:rFonts w:eastAsia="Times New Roman" w:cs="Times New Roman"/>
          <w:szCs w:val="24"/>
        </w:rPr>
        <w:t xml:space="preserve">ιπλωματική </w:t>
      </w:r>
      <w:r>
        <w:rPr>
          <w:rFonts w:eastAsia="Times New Roman" w:cs="Times New Roman"/>
          <w:szCs w:val="24"/>
        </w:rPr>
        <w:t>υ</w:t>
      </w:r>
      <w:r>
        <w:rPr>
          <w:rFonts w:eastAsia="Times New Roman" w:cs="Times New Roman"/>
          <w:szCs w:val="24"/>
        </w:rPr>
        <w:t xml:space="preserve">πηρεσία της χώρας και πάνω απ’ όλα και, δυστυχώς, η εξωτερική πολιτική και εθνικά συμφέροντα της χώρας, όλα </w:t>
      </w:r>
      <w:r>
        <w:rPr>
          <w:rFonts w:eastAsia="Times New Roman" w:cs="Times New Roman"/>
          <w:szCs w:val="24"/>
        </w:rPr>
        <w:t xml:space="preserve">μπλεγμένα σε ένα σκοτεινό κουβάρι και στη μέση ο Υπουργός Εθνικής Άμυνας. </w:t>
      </w:r>
    </w:p>
    <w:p w14:paraId="04AA0DD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 ακόμα μία φορά, ενέργειες, παραλείψεις και συμπεριφορές του υποχρεώνουν τη Βουλή, μας υποχρεώνουν να ασχολη</w:t>
      </w:r>
      <w:r>
        <w:rPr>
          <w:rFonts w:eastAsia="Times New Roman" w:cs="Times New Roman"/>
          <w:szCs w:val="24"/>
        </w:rPr>
        <w:lastRenderedPageBreak/>
        <w:t>θούμε με μία βαριά, σκοτεινή υπόθεση, μία υπόθεση που –προσέξτε- η ίδι</w:t>
      </w:r>
      <w:r>
        <w:rPr>
          <w:rFonts w:eastAsia="Times New Roman" w:cs="Times New Roman"/>
          <w:szCs w:val="24"/>
        </w:rPr>
        <w:t xml:space="preserve">α η δικαιοσύνη την αντιμετωπίζει ως υπόθεση διαφθοράς. Είναι μία εικόνα θλιβερή, εικόνα παρακμής και εικόνα διασυρμού της χώρας. </w:t>
      </w:r>
    </w:p>
    <w:p w14:paraId="04AA0DD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ουσία είναι ότι για να εξυπηρετηθεί και να κερδίσει ένας λαθρέμπορος μεσάζ</w:t>
      </w:r>
      <w:r>
        <w:rPr>
          <w:rFonts w:eastAsia="Times New Roman" w:cs="Times New Roman"/>
          <w:szCs w:val="24"/>
        </w:rPr>
        <w:t>ω</w:t>
      </w:r>
      <w:r>
        <w:rPr>
          <w:rFonts w:eastAsia="Times New Roman" w:cs="Times New Roman"/>
          <w:szCs w:val="24"/>
        </w:rPr>
        <w:t>ν και όλοι όσοι τον βοηθούν, συνομιλούν και συναλ</w:t>
      </w:r>
      <w:r>
        <w:rPr>
          <w:rFonts w:eastAsia="Times New Roman" w:cs="Times New Roman"/>
          <w:szCs w:val="24"/>
        </w:rPr>
        <w:t>λάσσονται μαζί του, τι συμβαίνει; Εξαπατάται η Βουλή των Ελλήνων. Χάνονται 66 εκατομμύρια ευρώ για τη χώρα. Οι Ένοπλες Δυνάμεις στερήθηκαν τη δυνατότητα να αξιοποιήσουν αυτό το ποσό για να αγοράσουν υλικό που χρειάζονται. Πλεονάζον στρατιωτικό υλικό που θα</w:t>
      </w:r>
      <w:r>
        <w:rPr>
          <w:rFonts w:eastAsia="Times New Roman" w:cs="Times New Roman"/>
          <w:szCs w:val="24"/>
        </w:rPr>
        <w:t xml:space="preserve"> μπορούσε να πουληθεί παραμένει στις αποθήκες και η εικόνα της χώρας έχει καταρρακωθεί. </w:t>
      </w:r>
    </w:p>
    <w:p w14:paraId="04AA0DD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Γιατί, κύριοι συνάδελφοι, ποια κυβέρνηση θα ήθελε να </w:t>
      </w:r>
      <w:proofErr w:type="spellStart"/>
      <w:r>
        <w:rPr>
          <w:rFonts w:eastAsia="Times New Roman" w:cs="Times New Roman"/>
          <w:szCs w:val="24"/>
        </w:rPr>
        <w:t>συναλλαγεί</w:t>
      </w:r>
      <w:proofErr w:type="spellEnd"/>
      <w:r>
        <w:rPr>
          <w:rFonts w:eastAsia="Times New Roman" w:cs="Times New Roman"/>
          <w:szCs w:val="24"/>
        </w:rPr>
        <w:t xml:space="preserve"> με την Ελλάδα πλέον στον αμυντικό τομέα, όταν, δυστυχώς, την εκπροσωπεί ένας Υπουργός που κινείται μετα</w:t>
      </w:r>
      <w:r>
        <w:rPr>
          <w:rFonts w:eastAsia="Times New Roman" w:cs="Times New Roman"/>
          <w:szCs w:val="24"/>
        </w:rPr>
        <w:t xml:space="preserve">ξύ μεσαζόντων και διαπλεκόμενων συμφερόντων; Όλα αυτά συνιστούν τη μεγάλη ζημιά που έχει υποστεί η χώρα από αυτή την υπόθεση και αυτή είναι και η απάντηση. </w:t>
      </w:r>
    </w:p>
    <w:p w14:paraId="04AA0DD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Αυτό ακυρώνει το φαιδρό επιχείρημα ότι αφού δεν έγινε αγοραπωλησία, δεν υπάρχει και πρόβλημα. Πρόκε</w:t>
      </w:r>
      <w:r>
        <w:rPr>
          <w:rFonts w:eastAsia="Times New Roman" w:cs="Times New Roman"/>
          <w:szCs w:val="24"/>
        </w:rPr>
        <w:t xml:space="preserve">ιται για φαιδρό </w:t>
      </w:r>
      <w:r>
        <w:rPr>
          <w:rFonts w:eastAsia="Times New Roman" w:cs="Times New Roman"/>
          <w:szCs w:val="24"/>
        </w:rPr>
        <w:lastRenderedPageBreak/>
        <w:t xml:space="preserve">επιχείρημα, γιατί τα ερωτήματα είναι αμείλικτα. Θα εστιάσω κυρίως σε αυτά που σχετίζονται με το Υπουργείο των Εξωτερικών. </w:t>
      </w:r>
    </w:p>
    <w:p w14:paraId="04AA0DD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Πρώτη ερώτηση. Γνώριζε ο Υπουργός των Εξωτερικών το σύνολο, αλλά και τις λεπτομέρειες τις υπόθεσης; Ναι, γνώριζε. Και</w:t>
      </w:r>
      <w:r>
        <w:rPr>
          <w:rFonts w:eastAsia="Times New Roman" w:cs="Times New Roman"/>
          <w:szCs w:val="24"/>
        </w:rPr>
        <w:t xml:space="preserve"> γνώριζε, διότι, βάσει των διαδικασιών του Υπουργείου των Εξωτερικών, ο Υπουργός λαμβάνει, ως πρώτος αναγνώστης,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όλα τα διαβαθμισμένα έγγραφα του Υπουργείου του. </w:t>
      </w:r>
    </w:p>
    <w:p w14:paraId="04AA0DD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Επομένως, γνώριζε ο Υπουργός των Εξωτερικών. Και τι έκανε; Τίποτα. Διότι, όπως φ</w:t>
      </w:r>
      <w:r>
        <w:rPr>
          <w:rFonts w:eastAsia="Times New Roman" w:cs="Times New Roman"/>
          <w:szCs w:val="24"/>
        </w:rPr>
        <w:t xml:space="preserve">αίνεται τώρα, σκόπιμα αγνόησε, σκόπιμα υποβάθμισε και αδιαφόρησε για τις πληροφορίες, για τις επίσημες ενημερώσεις, ήδη από το 2016, που στέλνει η Πρεσβεία του </w:t>
      </w:r>
      <w:proofErr w:type="spellStart"/>
      <w:r>
        <w:rPr>
          <w:rFonts w:eastAsia="Times New Roman" w:cs="Times New Roman"/>
          <w:szCs w:val="24"/>
        </w:rPr>
        <w:t>Ριάντ</w:t>
      </w:r>
      <w:proofErr w:type="spellEnd"/>
      <w:r>
        <w:rPr>
          <w:rFonts w:eastAsia="Times New Roman" w:cs="Times New Roman"/>
          <w:szCs w:val="24"/>
        </w:rPr>
        <w:t xml:space="preserve">, και έτσι δίνει λευκή επιταγή στον κ. Καμμένο για να προχωρήσει σε σκοτεινούς χειρισμούς, </w:t>
      </w:r>
      <w:r>
        <w:rPr>
          <w:rFonts w:eastAsia="Times New Roman" w:cs="Times New Roman"/>
          <w:szCs w:val="24"/>
        </w:rPr>
        <w:t xml:space="preserve">χειρισμούς που πλέον γνωρίζει όλο το Πανελλήνιο και, δυστυχώς, και όλος ο κόσμος.  </w:t>
      </w:r>
    </w:p>
    <w:p w14:paraId="04AA0DDA" w14:textId="77777777" w:rsidR="00A80E5B" w:rsidRDefault="003627BB">
      <w:pPr>
        <w:spacing w:after="0" w:line="600" w:lineRule="auto"/>
        <w:ind w:firstLine="720"/>
        <w:jc w:val="both"/>
        <w:rPr>
          <w:rFonts w:eastAsia="Times New Roman"/>
          <w:szCs w:val="24"/>
        </w:rPr>
      </w:pPr>
      <w:r>
        <w:rPr>
          <w:rFonts w:eastAsia="Times New Roman"/>
          <w:szCs w:val="24"/>
        </w:rPr>
        <w:t>Και για να ξεκαθαρίσουμε. Οι ευθύνες διαφύλαξης του απορρήτου των πληροφοριών ανήκουν αποκλειστικά σε εσάς, στην Κυβέρνηση, στον Πρωθυπουργό, στον Υπουργό Εθνικής Άμυνας, σ</w:t>
      </w:r>
      <w:r>
        <w:rPr>
          <w:rFonts w:eastAsia="Times New Roman"/>
          <w:szCs w:val="24"/>
        </w:rPr>
        <w:t>τον Υπουργό Εξωτερικών, στις αρμόδιες υπηρεσίες. Να μέμφεστε, λοιπόν, εαυτούς για τις διαρροές που έγιναν και κανέναν άλλον. Εσείς έχετε την ευθύνη.</w:t>
      </w:r>
    </w:p>
    <w:p w14:paraId="04AA0DDB" w14:textId="77777777" w:rsidR="00A80E5B" w:rsidRDefault="003627BB">
      <w:pPr>
        <w:spacing w:after="0" w:line="600" w:lineRule="auto"/>
        <w:ind w:firstLine="720"/>
        <w:jc w:val="both"/>
        <w:rPr>
          <w:rFonts w:eastAsia="Times New Roman"/>
          <w:szCs w:val="24"/>
        </w:rPr>
      </w:pPr>
      <w:r>
        <w:rPr>
          <w:rFonts w:eastAsia="Times New Roman"/>
          <w:szCs w:val="24"/>
        </w:rPr>
        <w:lastRenderedPageBreak/>
        <w:t>Ακούστηκε, μάλιστα, πριν λίγο ειπώθηκε, το απολύτως φαιδρό, το ανήκουστο, ότι απόρρητα έγγραφα έρχονται στη</w:t>
      </w:r>
      <w:r>
        <w:rPr>
          <w:rFonts w:eastAsia="Times New Roman"/>
          <w:szCs w:val="24"/>
        </w:rPr>
        <w:t xml:space="preserve"> δημοσιότητα μέσω πράκτορα των τουρκικών μυστικών υπηρεσιών, μέσω της ΜΙΤ. Και ποιος το λέει αυτό; Το λέει ένας δημοσιογράφος, ένας αναλυτής, ένας περαστικός; Όχι. Ο ίδιος ο Υπουργός Εθνικής Άμυνας της χώρας παραδέχεται ότι υπάρχουν απόρρητες πληροφορίες σ</w:t>
      </w:r>
      <w:r>
        <w:rPr>
          <w:rFonts w:eastAsia="Times New Roman"/>
          <w:szCs w:val="24"/>
        </w:rPr>
        <w:t xml:space="preserve">τα χέρια των τουρκικών μυστικών υπηρεσιών. Και δεν παραιτείται, αυτοστιγμεί, ο ίδιος και όλοι όσοι υπεύθυνοι γι’ αυτό. </w:t>
      </w:r>
    </w:p>
    <w:p w14:paraId="04AA0DDC" w14:textId="77777777" w:rsidR="00A80E5B" w:rsidRDefault="003627BB">
      <w:pPr>
        <w:spacing w:after="0" w:line="600" w:lineRule="auto"/>
        <w:ind w:firstLine="720"/>
        <w:jc w:val="both"/>
        <w:rPr>
          <w:rFonts w:eastAsia="Times New Roman"/>
          <w:szCs w:val="24"/>
        </w:rPr>
      </w:pPr>
      <w:r>
        <w:rPr>
          <w:rFonts w:eastAsia="Times New Roman"/>
          <w:szCs w:val="24"/>
        </w:rPr>
        <w:t xml:space="preserve">Κι ενώ σε αυτό το κρίσιμο ζήτημα της διαφύλαξης του απορρήτου εμφανίζεται η Κυβέρνηση παντελώς ανίκανη, οι Υπουργοί της έχουν το θράσος </w:t>
      </w:r>
      <w:r>
        <w:rPr>
          <w:rFonts w:eastAsia="Times New Roman"/>
          <w:szCs w:val="24"/>
        </w:rPr>
        <w:t xml:space="preserve">–προσέξτε- να διασύρουν και να τιμωρούν εκδικητικά αξιωματικούς των Ενόπλων Δυνάμεων και διπλωματικούς υπαλλήλους, γιατί τόλμησαν να κάνουν σωστά τη δουλειά τους. Διότι ο κ. </w:t>
      </w:r>
      <w:proofErr w:type="spellStart"/>
      <w:r>
        <w:rPr>
          <w:rFonts w:eastAsia="Times New Roman"/>
          <w:szCs w:val="24"/>
        </w:rPr>
        <w:t>Κλουβάτος</w:t>
      </w:r>
      <w:proofErr w:type="spellEnd"/>
      <w:r>
        <w:rPr>
          <w:rFonts w:eastAsia="Times New Roman"/>
          <w:szCs w:val="24"/>
        </w:rPr>
        <w:t xml:space="preserve">, ο Πρόξενός μας στο </w:t>
      </w:r>
      <w:proofErr w:type="spellStart"/>
      <w:r>
        <w:rPr>
          <w:rFonts w:eastAsia="Times New Roman"/>
          <w:szCs w:val="24"/>
        </w:rPr>
        <w:t>Ριάντ</w:t>
      </w:r>
      <w:proofErr w:type="spellEnd"/>
      <w:r>
        <w:rPr>
          <w:rFonts w:eastAsia="Times New Roman"/>
          <w:szCs w:val="24"/>
        </w:rPr>
        <w:t>, το μόνο που έκανε -και γι’ αυτό τιμωρήθηκε- ή</w:t>
      </w:r>
      <w:r>
        <w:rPr>
          <w:rFonts w:eastAsia="Times New Roman"/>
          <w:szCs w:val="24"/>
        </w:rPr>
        <w:t>ταν να ενημερώσει, ως όφειλε, ότι οι αρχές της Σαουδικής Αραβίας δεν δέχονται κανέναν μεσάζοντα, δεν γνωρίζουν τον κ. Παπαδόπουλο και δεν ήθελαν και καμ</w:t>
      </w:r>
      <w:r>
        <w:rPr>
          <w:rFonts w:eastAsia="Times New Roman"/>
          <w:szCs w:val="24"/>
        </w:rPr>
        <w:t>μ</w:t>
      </w:r>
      <w:r>
        <w:rPr>
          <w:rFonts w:eastAsia="Times New Roman"/>
          <w:szCs w:val="24"/>
        </w:rPr>
        <w:t xml:space="preserve">ία άλλη συμφωνία, παρά μόνο απευθείας συμφωνία μεταξύ δύο κυβερνήσεων. </w:t>
      </w:r>
    </w:p>
    <w:p w14:paraId="04AA0DDD" w14:textId="77777777" w:rsidR="00A80E5B" w:rsidRDefault="003627BB">
      <w:pPr>
        <w:spacing w:after="0" w:line="600" w:lineRule="auto"/>
        <w:ind w:firstLine="720"/>
        <w:jc w:val="both"/>
        <w:rPr>
          <w:rFonts w:eastAsia="Times New Roman"/>
          <w:szCs w:val="24"/>
        </w:rPr>
      </w:pPr>
      <w:r>
        <w:rPr>
          <w:rFonts w:eastAsia="Times New Roman"/>
          <w:szCs w:val="24"/>
        </w:rPr>
        <w:lastRenderedPageBreak/>
        <w:t>Και αυτόν τον διπλωματικό υπάλλ</w:t>
      </w:r>
      <w:r>
        <w:rPr>
          <w:rFonts w:eastAsia="Times New Roman"/>
          <w:szCs w:val="24"/>
        </w:rPr>
        <w:t xml:space="preserve">ηλο σπεύσατε εσείς, κύριε Καμμένο, να τον απαξιώσετε. Βγαίνει –λέει- φωτογραφίες με καμήλες και σπαθιά. Στη Σαουδική Αραβία με τι να βγει φωτογραφία; Σε καζίνο; </w:t>
      </w:r>
    </w:p>
    <w:p w14:paraId="04AA0DDE"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0DDF" w14:textId="77777777" w:rsidR="00A80E5B" w:rsidRDefault="003627BB">
      <w:pPr>
        <w:spacing w:after="0" w:line="600" w:lineRule="auto"/>
        <w:ind w:firstLine="720"/>
        <w:jc w:val="both"/>
        <w:rPr>
          <w:rFonts w:eastAsia="Times New Roman"/>
          <w:szCs w:val="24"/>
        </w:rPr>
      </w:pPr>
      <w:r>
        <w:rPr>
          <w:rFonts w:eastAsia="Times New Roman"/>
          <w:szCs w:val="24"/>
        </w:rPr>
        <w:t>Και μην αρνηθείτε ότι παρεμβήκατε στο Υπ</w:t>
      </w:r>
      <w:r>
        <w:rPr>
          <w:rFonts w:eastAsia="Times New Roman"/>
          <w:szCs w:val="24"/>
        </w:rPr>
        <w:t xml:space="preserve">ουργείο Εξωτερικών. Διότι ακόμα και οι τοίχοι του Υπουργείου γνωρίζουν -και γι’ αυτό η ηγεσία του προσπαθεί να τρομάξει και να τρομοκρατήσει- τι ακριβώς έγινε. </w:t>
      </w:r>
    </w:p>
    <w:p w14:paraId="04AA0DE0" w14:textId="77777777" w:rsidR="00A80E5B" w:rsidRDefault="003627B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AA0DE1" w14:textId="77777777" w:rsidR="00A80E5B" w:rsidRDefault="003627BB">
      <w:pPr>
        <w:spacing w:after="0" w:line="600" w:lineRule="auto"/>
        <w:ind w:firstLine="720"/>
        <w:jc w:val="both"/>
        <w:rPr>
          <w:rFonts w:eastAsia="Times New Roman"/>
          <w:szCs w:val="24"/>
        </w:rPr>
      </w:pPr>
      <w:r>
        <w:rPr>
          <w:rFonts w:eastAsia="Times New Roman"/>
          <w:szCs w:val="24"/>
        </w:rPr>
        <w:t>Θα πάρω και</w:t>
      </w:r>
      <w:r>
        <w:rPr>
          <w:rFonts w:eastAsia="Times New Roman"/>
          <w:szCs w:val="24"/>
        </w:rPr>
        <w:t xml:space="preserve"> τη δευτερολογία μου, κυρία Πρόεδρε. </w:t>
      </w:r>
    </w:p>
    <w:p w14:paraId="04AA0DE2" w14:textId="77777777" w:rsidR="00A80E5B" w:rsidRDefault="003627BB">
      <w:pPr>
        <w:spacing w:after="0" w:line="600" w:lineRule="auto"/>
        <w:ind w:firstLine="720"/>
        <w:jc w:val="both"/>
        <w:rPr>
          <w:rFonts w:eastAsia="Times New Roman"/>
          <w:szCs w:val="24"/>
        </w:rPr>
      </w:pPr>
      <w:r>
        <w:rPr>
          <w:rFonts w:eastAsia="Times New Roman"/>
          <w:szCs w:val="24"/>
        </w:rPr>
        <w:t>Εν κατακλείδι, δεν υπάρχει κα</w:t>
      </w:r>
      <w:r>
        <w:rPr>
          <w:rFonts w:eastAsia="Times New Roman"/>
          <w:szCs w:val="24"/>
        </w:rPr>
        <w:t>μ</w:t>
      </w:r>
      <w:r>
        <w:rPr>
          <w:rFonts w:eastAsia="Times New Roman"/>
          <w:szCs w:val="24"/>
        </w:rPr>
        <w:t>μία αμφιβολία στη συνείδηση της κοινής γνώμης, της ελληνικής κοινωνίας, ότι εδώ έχουμε να κάνουμε με μία βαριά περίπτωση διαφθοράς κι ότι οι κάθε είδους ευθύνες είναι άμεσα ή έμμεσα όλες δ</w:t>
      </w:r>
      <w:r>
        <w:rPr>
          <w:rFonts w:eastAsia="Times New Roman"/>
          <w:szCs w:val="24"/>
        </w:rPr>
        <w:t>ικές σας. Κι όταν λέω δικές σας, εννοώ τον Υπουργό Εθνικής Άμυνας, τον Υπουργό Εξωτερικών, στον βαθμό που του αναλογεί και βεβαίως, του ίδιου του Πρωθυπουργού.</w:t>
      </w:r>
    </w:p>
    <w:p w14:paraId="04AA0DE3" w14:textId="77777777" w:rsidR="00A80E5B" w:rsidRDefault="003627BB">
      <w:pPr>
        <w:spacing w:after="0" w:line="600" w:lineRule="auto"/>
        <w:ind w:firstLine="720"/>
        <w:jc w:val="both"/>
        <w:rPr>
          <w:rFonts w:eastAsia="Times New Roman"/>
          <w:szCs w:val="24"/>
        </w:rPr>
      </w:pPr>
      <w:r>
        <w:rPr>
          <w:rFonts w:eastAsia="Times New Roman"/>
          <w:szCs w:val="24"/>
        </w:rPr>
        <w:lastRenderedPageBreak/>
        <w:t>Είναι δυνατόν να μην γνώριζε; Είναι ένα ερώτημα αυτό. Προφανώς, δεν είναι δυνατόν, διότι γνωρίζο</w:t>
      </w:r>
      <w:r>
        <w:rPr>
          <w:rFonts w:eastAsia="Times New Roman"/>
          <w:szCs w:val="24"/>
        </w:rPr>
        <w:t>υν οι δύο κορυφαίοι Υπουργοί του. Εάν δεν γνώριζε, το θέμα είναι ακόμα πιο βαρύ, διότι δύο κορυφαίοι Υπουργοί του λειτουργούν ύποπτα πίσω από την πλάτη του, τον αγνοούν δηλαδή. Είμαι, όμως, πεπεισμένος ότι αυτό δεν συμβαίνει, διότι η προαναγγελθείσα παρουσ</w:t>
      </w:r>
      <w:r>
        <w:rPr>
          <w:rFonts w:eastAsia="Times New Roman"/>
          <w:szCs w:val="24"/>
        </w:rPr>
        <w:t xml:space="preserve">ία του εδώ επιβεβαιώνει ότι γνώριζε. Και γνώριζε γιατί συμμετείχε και στο ΚΥΣΕΑ. </w:t>
      </w:r>
    </w:p>
    <w:p w14:paraId="04AA0DE4" w14:textId="77777777" w:rsidR="00A80E5B" w:rsidRDefault="003627BB">
      <w:pPr>
        <w:spacing w:after="0" w:line="600" w:lineRule="auto"/>
        <w:ind w:firstLine="720"/>
        <w:jc w:val="both"/>
        <w:rPr>
          <w:rFonts w:eastAsia="Times New Roman"/>
          <w:szCs w:val="24"/>
        </w:rPr>
      </w:pPr>
      <w:r>
        <w:rPr>
          <w:rFonts w:eastAsia="Times New Roman"/>
          <w:szCs w:val="24"/>
        </w:rPr>
        <w:t>Συνεπώς, κυρίες και κύριοι συνάδελφοι, και κλείνω με αυτό, το πρόβλημα είναι πολύ σοβαρότερο, πολύ βαθύτερο, πολύ ευρύτερο. Ξεπερνάει ακόμα και την έννοια του σκανδάλου. Η χώ</w:t>
      </w:r>
      <w:r>
        <w:rPr>
          <w:rFonts w:eastAsia="Times New Roman"/>
          <w:szCs w:val="24"/>
        </w:rPr>
        <w:t>ρα αντιμετωπίζει σοβαρότατες προκλήσεις άμυνας και ασφάλειας. Προσέξτε! Μόνο το 2017, μέχρι τώρα, έχει υποστεί πρωτόγνωρο για δεκαετίες αριθμό παραβιάσεων του εθνικού εναερίου χώρου και των χωρικών της υδάτων: τρεις χιλιάδες παραβιάσεις στον εθνικό εναέριο</w:t>
      </w:r>
      <w:r>
        <w:rPr>
          <w:rFonts w:eastAsia="Times New Roman"/>
          <w:szCs w:val="24"/>
        </w:rPr>
        <w:t xml:space="preserve"> χώρο, χίλιες εξακόσιες στα χωρικά ύδατα. </w:t>
      </w:r>
    </w:p>
    <w:p w14:paraId="04AA0DE5" w14:textId="77777777" w:rsidR="00A80E5B" w:rsidRDefault="003627BB">
      <w:pPr>
        <w:spacing w:after="0" w:line="600" w:lineRule="auto"/>
        <w:ind w:firstLine="709"/>
        <w:jc w:val="both"/>
        <w:rPr>
          <w:rFonts w:eastAsia="Times New Roman"/>
          <w:szCs w:val="24"/>
        </w:rPr>
      </w:pPr>
      <w:r>
        <w:rPr>
          <w:rFonts w:eastAsia="Times New Roman"/>
          <w:szCs w:val="24"/>
        </w:rPr>
        <w:t xml:space="preserve">Κι ενώ αυτά συμβαίνουν στην ασφάλεια της χώρας, η πολιτική ηγεσία του Υπουργείου Εθνικής Άμυνας βυθίζεται σε μία κατάσταση ανυποληψίας. Η άμυνα της χώρας έχει επικεφαλής έναν </w:t>
      </w:r>
      <w:r>
        <w:rPr>
          <w:rFonts w:eastAsia="Times New Roman"/>
          <w:szCs w:val="24"/>
        </w:rPr>
        <w:lastRenderedPageBreak/>
        <w:t xml:space="preserve">λειτουργό του οποίου η συνολική στάση </w:t>
      </w:r>
      <w:r>
        <w:rPr>
          <w:rFonts w:eastAsia="Times New Roman"/>
          <w:szCs w:val="24"/>
        </w:rPr>
        <w:t>επιβεβαιώνει ό,τι ακριβώς όλοι πια ξέρουν. Δηλαδή, δεν δύναται, δεν μπορεί, δεν έχει συνείδηση του βάρους της ευθύνης που αναλαμβάνει ούτε και μπορεί να ανταποκριθεί στη σοβαρότητα της αποστολής του. Κι αυτό είναι το μείζον θέμα, πάνω απ’ όλα. Κι αυτό αφορ</w:t>
      </w:r>
      <w:r>
        <w:rPr>
          <w:rFonts w:eastAsia="Times New Roman"/>
          <w:szCs w:val="24"/>
        </w:rPr>
        <w:t xml:space="preserve">ά και τον ίδιο τον Πρωθυπουργό. Γνωρίζει ότι ο Υπουργός Εθνικής Άμυνας καταλήγει να φαίνεται μικρός για τον μεγάλο του ρόλο. Παρ’ όλα αυτά τον κρατάει στη θέση του, γιατί τους κρατά ποικιλότροπα στην εξουσία. </w:t>
      </w:r>
    </w:p>
    <w:p w14:paraId="04AA0DE6" w14:textId="77777777" w:rsidR="00A80E5B" w:rsidRDefault="003627BB">
      <w:pPr>
        <w:spacing w:after="0" w:line="600" w:lineRule="auto"/>
        <w:ind w:firstLine="720"/>
        <w:jc w:val="both"/>
        <w:rPr>
          <w:rFonts w:eastAsia="Times New Roman"/>
          <w:szCs w:val="24"/>
        </w:rPr>
      </w:pPr>
      <w:r>
        <w:rPr>
          <w:rFonts w:eastAsia="Times New Roman"/>
          <w:szCs w:val="24"/>
        </w:rPr>
        <w:t>Έχει, λοιπόν, ευθύνες ο Πρωθυπουργός. Αυτή είν</w:t>
      </w:r>
      <w:r>
        <w:rPr>
          <w:rFonts w:eastAsia="Times New Roman"/>
          <w:szCs w:val="24"/>
        </w:rPr>
        <w:t>αι η πικρή αλήθεια. Να τις αναλάβει όχι λεκτικά, αλλά με πράξεις. Διότι το τίμημα είναι μεγάλο για τη χώρα. Δεν το πληρώνετε εσείς. Το πληρώνουν τα εθνικά συμφέροντα.</w:t>
      </w:r>
    </w:p>
    <w:p w14:paraId="04AA0DE7" w14:textId="77777777" w:rsidR="00A80E5B" w:rsidRDefault="003627BB">
      <w:pPr>
        <w:spacing w:after="0" w:line="600" w:lineRule="auto"/>
        <w:ind w:firstLine="720"/>
        <w:jc w:val="both"/>
        <w:rPr>
          <w:rFonts w:eastAsia="Times New Roman"/>
          <w:szCs w:val="24"/>
        </w:rPr>
      </w:pPr>
      <w:r>
        <w:rPr>
          <w:rFonts w:eastAsia="Times New Roman"/>
          <w:szCs w:val="24"/>
        </w:rPr>
        <w:t>Ευχαριστώ.</w:t>
      </w:r>
    </w:p>
    <w:p w14:paraId="04AA0DE8"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0DE9" w14:textId="77777777" w:rsidR="00A80E5B" w:rsidRDefault="003627BB">
      <w:pPr>
        <w:spacing w:after="0" w:line="600" w:lineRule="auto"/>
        <w:ind w:firstLine="720"/>
        <w:jc w:val="both"/>
        <w:rPr>
          <w:rFonts w:eastAsia="Times New Roman"/>
          <w:bCs/>
          <w:szCs w:val="24"/>
        </w:rPr>
      </w:pPr>
      <w:r>
        <w:rPr>
          <w:rFonts w:eastAsia="Times New Roman"/>
          <w:b/>
          <w:bCs/>
          <w:szCs w:val="24"/>
        </w:rPr>
        <w:t xml:space="preserve">ΠΡΟΕΔΡΕΥΟΥΣΑ (Αναστασία </w:t>
      </w:r>
      <w:r>
        <w:rPr>
          <w:rFonts w:eastAsia="Times New Roman"/>
          <w:b/>
          <w:bCs/>
          <w:szCs w:val="24"/>
        </w:rPr>
        <w:t>Χριστοδουλοπούλου):</w:t>
      </w:r>
      <w:r>
        <w:rPr>
          <w:rFonts w:eastAsia="Times New Roman"/>
          <w:bCs/>
          <w:szCs w:val="24"/>
        </w:rPr>
        <w:t xml:space="preserve"> Ισχύουν όσα είπα πριν, σχετικά με όσα έχω ανακοινώσει για τον χρόνο.</w:t>
      </w:r>
    </w:p>
    <w:p w14:paraId="04AA0DEA" w14:textId="77777777" w:rsidR="00A80E5B" w:rsidRDefault="003627BB">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Δημοσχάκης</w:t>
      </w:r>
      <w:proofErr w:type="spellEnd"/>
      <w:r>
        <w:rPr>
          <w:rFonts w:eastAsia="Times New Roman"/>
          <w:bCs/>
          <w:szCs w:val="24"/>
        </w:rPr>
        <w:t xml:space="preserve"> για πέντε συν τρία λεπτά.</w:t>
      </w:r>
    </w:p>
    <w:p w14:paraId="04AA0DEB" w14:textId="77777777" w:rsidR="00A80E5B" w:rsidRDefault="003627BB">
      <w:pPr>
        <w:spacing w:after="0" w:line="600" w:lineRule="auto"/>
        <w:ind w:firstLine="720"/>
        <w:jc w:val="both"/>
        <w:rPr>
          <w:rFonts w:eastAsia="Times New Roman"/>
          <w:bCs/>
          <w:szCs w:val="24"/>
        </w:rPr>
      </w:pPr>
      <w:r>
        <w:rPr>
          <w:rFonts w:eastAsia="Times New Roman"/>
          <w:bCs/>
          <w:szCs w:val="24"/>
        </w:rPr>
        <w:t>Ορίστε, έχετε τον λόγο.</w:t>
      </w:r>
    </w:p>
    <w:p w14:paraId="04AA0DEC" w14:textId="77777777" w:rsidR="00A80E5B" w:rsidRDefault="003627BB">
      <w:pPr>
        <w:spacing w:after="0" w:line="600" w:lineRule="auto"/>
        <w:ind w:firstLine="720"/>
        <w:jc w:val="both"/>
        <w:rPr>
          <w:rFonts w:eastAsia="Times New Roman"/>
          <w:bCs/>
          <w:szCs w:val="24"/>
        </w:rPr>
      </w:pPr>
      <w:r>
        <w:rPr>
          <w:rFonts w:eastAsia="Times New Roman"/>
          <w:b/>
          <w:bCs/>
          <w:szCs w:val="24"/>
        </w:rPr>
        <w:lastRenderedPageBreak/>
        <w:t xml:space="preserve">ΑΝΑΣΤΑΣΙΟΣ (ΤΑΣΟΣ) ΔΗΜΟΣΧΑΚΗΣ: </w:t>
      </w:r>
      <w:r>
        <w:rPr>
          <w:rFonts w:eastAsia="Times New Roman"/>
          <w:bCs/>
          <w:szCs w:val="24"/>
        </w:rPr>
        <w:t xml:space="preserve">Κυρίες και κύριοι συνάδελφοι, «Αρχή άνδρα </w:t>
      </w:r>
      <w:proofErr w:type="spellStart"/>
      <w:r>
        <w:rPr>
          <w:rFonts w:eastAsia="Times New Roman"/>
          <w:bCs/>
          <w:szCs w:val="24"/>
        </w:rPr>
        <w:t>δείκνυσι</w:t>
      </w:r>
      <w:proofErr w:type="spellEnd"/>
      <w:r>
        <w:rPr>
          <w:rFonts w:eastAsia="Times New Roman"/>
          <w:bCs/>
          <w:szCs w:val="24"/>
        </w:rPr>
        <w:t>». Και</w:t>
      </w:r>
      <w:r>
        <w:rPr>
          <w:rFonts w:eastAsia="Times New Roman"/>
          <w:bCs/>
          <w:szCs w:val="24"/>
        </w:rPr>
        <w:t xml:space="preserve"> στην περίπτωσή σας η άσκηση εξουσίας ήταν αποκαλυπτική.</w:t>
      </w:r>
    </w:p>
    <w:p w14:paraId="04AA0DED" w14:textId="77777777" w:rsidR="00A80E5B" w:rsidRDefault="003627BB">
      <w:pPr>
        <w:spacing w:after="0" w:line="600" w:lineRule="auto"/>
        <w:ind w:firstLine="720"/>
        <w:jc w:val="both"/>
        <w:rPr>
          <w:rFonts w:eastAsia="Times New Roman"/>
          <w:bCs/>
          <w:szCs w:val="24"/>
        </w:rPr>
      </w:pPr>
      <w:r>
        <w:rPr>
          <w:rFonts w:eastAsia="Times New Roman"/>
          <w:bCs/>
          <w:szCs w:val="24"/>
        </w:rPr>
        <w:t xml:space="preserve">Κύριε Υπουργέ, από την αρχή της θητείας σας επιδοθήκατε σε δημόσιες σχέσεις επισκεπτόμενος νησίδες, φυλάκια και στρατόπεδα με νυχτέρια σε αυτά, όπως πλησίον του ποταμού Έβρου αλλά και σε νησίδες του </w:t>
      </w:r>
      <w:r>
        <w:rPr>
          <w:rFonts w:eastAsia="Times New Roman"/>
          <w:bCs/>
          <w:szCs w:val="24"/>
        </w:rPr>
        <w:t>Αιγαίου δημιουργώντας παντού θολά νερά.</w:t>
      </w:r>
    </w:p>
    <w:p w14:paraId="04AA0DEE" w14:textId="77777777" w:rsidR="00A80E5B" w:rsidRDefault="003627BB">
      <w:pPr>
        <w:spacing w:after="0" w:line="600" w:lineRule="auto"/>
        <w:ind w:firstLine="720"/>
        <w:jc w:val="both"/>
        <w:rPr>
          <w:rFonts w:eastAsia="Times New Roman"/>
          <w:bCs/>
          <w:szCs w:val="24"/>
        </w:rPr>
      </w:pPr>
      <w:r>
        <w:rPr>
          <w:rFonts w:eastAsia="Times New Roman"/>
          <w:bCs/>
          <w:szCs w:val="24"/>
        </w:rPr>
        <w:t xml:space="preserve">Σύμφωνα με το ημερολόγιο, με το που αναλάβατε το συγκεκριμένο Υπουργείο επιδείξατε πολιτική βουλιμία και διάθεση </w:t>
      </w:r>
      <w:proofErr w:type="spellStart"/>
      <w:r>
        <w:rPr>
          <w:rFonts w:eastAsia="Times New Roman"/>
          <w:bCs/>
          <w:szCs w:val="24"/>
        </w:rPr>
        <w:t>υπερσυγκεντρωτισμού</w:t>
      </w:r>
      <w:proofErr w:type="spellEnd"/>
      <w:r>
        <w:rPr>
          <w:rFonts w:eastAsia="Times New Roman"/>
          <w:bCs/>
          <w:szCs w:val="24"/>
        </w:rPr>
        <w:t xml:space="preserve"> εξουσιών. Στόχος σας ήταν να αλώσετε πολιτικά το Υπουργείο και όλα τα είχατε προσχε</w:t>
      </w:r>
      <w:r>
        <w:rPr>
          <w:rFonts w:eastAsia="Times New Roman"/>
          <w:bCs/>
          <w:szCs w:val="24"/>
        </w:rPr>
        <w:t xml:space="preserve">διάσει με κάθε λεπτομέρεια και </w:t>
      </w:r>
      <w:proofErr w:type="spellStart"/>
      <w:r>
        <w:rPr>
          <w:rFonts w:eastAsia="Times New Roman"/>
          <w:bCs/>
          <w:szCs w:val="24"/>
        </w:rPr>
        <w:t>αριστοτεχνισμό</w:t>
      </w:r>
      <w:proofErr w:type="spellEnd"/>
      <w:r>
        <w:rPr>
          <w:rFonts w:eastAsia="Times New Roman"/>
          <w:bCs/>
          <w:szCs w:val="24"/>
        </w:rPr>
        <w:t>.</w:t>
      </w:r>
    </w:p>
    <w:p w14:paraId="04AA0DEF" w14:textId="77777777" w:rsidR="00A80E5B" w:rsidRDefault="003627BB">
      <w:pPr>
        <w:spacing w:after="0" w:line="600" w:lineRule="auto"/>
        <w:ind w:firstLine="720"/>
        <w:jc w:val="both"/>
        <w:rPr>
          <w:rFonts w:eastAsia="Times New Roman"/>
          <w:bCs/>
          <w:szCs w:val="24"/>
        </w:rPr>
      </w:pPr>
      <w:r>
        <w:rPr>
          <w:rFonts w:eastAsia="Times New Roman"/>
          <w:bCs/>
          <w:szCs w:val="24"/>
        </w:rPr>
        <w:t>Στο τελευταίο νομοσχέδιο που φέρατε στη Βουλή, δυστυχώς, δεν διδαχθήκατε από τη δομή της Ελληνικής Αστυνομίας και θέσατε με αυταρχική λογική τον εαυτό σας να ηγείται της υπηρεσίας εσωτερικών υποθέσεων, των λεγ</w:t>
      </w:r>
      <w:r>
        <w:rPr>
          <w:rFonts w:eastAsia="Times New Roman"/>
          <w:bCs/>
          <w:szCs w:val="24"/>
        </w:rPr>
        <w:t>όμενων αδιάφθορων. Επίσης, περιφρονήσατε τη στρατιωτική δικαιοσύνη και τον διακλαδικό Αρχηγό ΓΕΕΘΑ και θέλετε να είστε ταυτόχρονα ο ελέγχων και ο ελεγχόμενος. Γι’ αυτό το κάνατε.</w:t>
      </w:r>
    </w:p>
    <w:p w14:paraId="04AA0DF0" w14:textId="77777777" w:rsidR="00A80E5B" w:rsidRDefault="003627BB">
      <w:pPr>
        <w:spacing w:after="0" w:line="600" w:lineRule="auto"/>
        <w:ind w:firstLine="720"/>
        <w:jc w:val="both"/>
        <w:rPr>
          <w:rFonts w:eastAsia="Times New Roman"/>
          <w:bCs/>
          <w:szCs w:val="24"/>
        </w:rPr>
      </w:pPr>
      <w:r>
        <w:rPr>
          <w:rFonts w:eastAsia="Times New Roman"/>
          <w:bCs/>
          <w:szCs w:val="24"/>
        </w:rPr>
        <w:lastRenderedPageBreak/>
        <w:t>Ακόμα και στο μνημόνιο συνεργασίας με τη Νορβηγία νομοθετήσατε οι όποιες διαφ</w:t>
      </w:r>
      <w:r>
        <w:rPr>
          <w:rFonts w:eastAsia="Times New Roman"/>
          <w:bCs/>
          <w:szCs w:val="24"/>
        </w:rPr>
        <w:t xml:space="preserve">ορές ανάμεσα στις δύο πλευρές να μην παραπέμπονται σε κάποιο διεθνές ή εθνικό δικαστήριο, αλλά να λύνονται μέσω αμοιβαίας συνεννόησης. </w:t>
      </w:r>
    </w:p>
    <w:p w14:paraId="04AA0DF1" w14:textId="77777777" w:rsidR="00A80E5B" w:rsidRDefault="003627BB">
      <w:pPr>
        <w:spacing w:after="0" w:line="600" w:lineRule="auto"/>
        <w:ind w:firstLine="720"/>
        <w:jc w:val="both"/>
        <w:rPr>
          <w:rFonts w:eastAsia="Times New Roman"/>
          <w:bCs/>
          <w:szCs w:val="24"/>
        </w:rPr>
      </w:pPr>
      <w:r>
        <w:rPr>
          <w:rFonts w:eastAsia="Times New Roman"/>
          <w:bCs/>
          <w:szCs w:val="24"/>
        </w:rPr>
        <w:t xml:space="preserve">Φτάσατε στο σημείο να χρησιμοποιήσετε ακόμα και νόμο της επταετίας για να μπορείτε να εκποιήσετε, όπως θέλετε, πολεμικό </w:t>
      </w:r>
      <w:r>
        <w:rPr>
          <w:rFonts w:eastAsia="Times New Roman"/>
          <w:bCs/>
          <w:szCs w:val="24"/>
        </w:rPr>
        <w:t xml:space="preserve">υλικό. Όπως συνέβη με το άρθρο 8 του τελευταίου νομοσχεδίου του ΥΠΕΘΑ που προσθέσατε στο άρθρο 107 του ν.3978/2011 την παράγραφο 5α που στο τέλος της παραπέμπει στο άρθρο 53 του ν.721/1970. </w:t>
      </w:r>
    </w:p>
    <w:p w14:paraId="04AA0DF2" w14:textId="77777777" w:rsidR="00A80E5B" w:rsidRDefault="003627BB">
      <w:pPr>
        <w:spacing w:after="0" w:line="600" w:lineRule="auto"/>
        <w:ind w:firstLine="720"/>
        <w:jc w:val="both"/>
        <w:rPr>
          <w:rFonts w:eastAsia="Times New Roman"/>
          <w:bCs/>
          <w:szCs w:val="24"/>
        </w:rPr>
      </w:pPr>
      <w:r>
        <w:rPr>
          <w:rFonts w:eastAsia="Times New Roman"/>
          <w:bCs/>
          <w:szCs w:val="24"/>
        </w:rPr>
        <w:t>Το ξέρετε, κύριοι συνάδελφοι; Με τον ν.4407/2016 και μέσω διάταξη</w:t>
      </w:r>
      <w:r>
        <w:rPr>
          <w:rFonts w:eastAsia="Times New Roman"/>
          <w:bCs/>
          <w:szCs w:val="24"/>
        </w:rPr>
        <w:t>ς του άρθρου 34 στο άρθρο 107 του ν.3978/2011, που αφορά την αξιοποίηση μη επιχειρησιακά αναγκαίου στρατιωτικού εξοπλισμού, απαλείψατε την εκποίηση του εξοπλισμού μέσω ενός ανελαστικού και υποχρεωτικού τριετούς προγράμματος και νομοθετήσατε αυτή να γίνεται</w:t>
      </w:r>
      <w:r>
        <w:rPr>
          <w:rFonts w:eastAsia="Times New Roman"/>
          <w:bCs/>
          <w:szCs w:val="24"/>
        </w:rPr>
        <w:t xml:space="preserve"> οποτεδήποτε μέσω διαδικασιών </w:t>
      </w:r>
      <w:r>
        <w:rPr>
          <w:rFonts w:eastAsia="Times New Roman"/>
          <w:bCs/>
          <w:szCs w:val="24"/>
          <w:lang w:val="en-US"/>
        </w:rPr>
        <w:t>fast</w:t>
      </w:r>
      <w:r>
        <w:rPr>
          <w:rFonts w:eastAsia="Times New Roman"/>
          <w:bCs/>
          <w:szCs w:val="24"/>
        </w:rPr>
        <w:t xml:space="preserve"> </w:t>
      </w:r>
      <w:r>
        <w:rPr>
          <w:rFonts w:eastAsia="Times New Roman"/>
          <w:bCs/>
          <w:szCs w:val="24"/>
          <w:lang w:val="en-US"/>
        </w:rPr>
        <w:t>track</w:t>
      </w:r>
      <w:r>
        <w:rPr>
          <w:rFonts w:eastAsia="Times New Roman"/>
          <w:bCs/>
          <w:szCs w:val="24"/>
        </w:rPr>
        <w:t>.</w:t>
      </w:r>
    </w:p>
    <w:p w14:paraId="04AA0DF3" w14:textId="77777777" w:rsidR="00A80E5B" w:rsidRDefault="003627BB">
      <w:pPr>
        <w:spacing w:after="0" w:line="600" w:lineRule="auto"/>
        <w:ind w:firstLine="720"/>
        <w:jc w:val="both"/>
        <w:rPr>
          <w:rFonts w:eastAsia="Times New Roman"/>
          <w:bCs/>
          <w:szCs w:val="24"/>
        </w:rPr>
      </w:pPr>
      <w:r>
        <w:rPr>
          <w:rFonts w:eastAsia="Times New Roman"/>
          <w:bCs/>
          <w:szCs w:val="24"/>
        </w:rPr>
        <w:t>Με τον τελευταίο νόμο εισηγηθήκατε τον όρο των ζωοπανηγύρεων -</w:t>
      </w:r>
      <w:proofErr w:type="spellStart"/>
      <w:r>
        <w:rPr>
          <w:rFonts w:eastAsia="Times New Roman"/>
          <w:bCs/>
          <w:szCs w:val="24"/>
        </w:rPr>
        <w:t>άκουσον</w:t>
      </w:r>
      <w:proofErr w:type="spellEnd"/>
      <w:r>
        <w:rPr>
          <w:rFonts w:eastAsia="Times New Roman"/>
          <w:bCs/>
          <w:szCs w:val="24"/>
        </w:rPr>
        <w:t xml:space="preserve">, </w:t>
      </w:r>
      <w:proofErr w:type="spellStart"/>
      <w:r>
        <w:rPr>
          <w:rFonts w:eastAsia="Times New Roman"/>
          <w:bCs/>
          <w:szCs w:val="24"/>
        </w:rPr>
        <w:t>άκουσον</w:t>
      </w:r>
      <w:proofErr w:type="spellEnd"/>
      <w:r>
        <w:rPr>
          <w:rFonts w:eastAsia="Times New Roman"/>
          <w:bCs/>
          <w:szCs w:val="24"/>
        </w:rPr>
        <w:t xml:space="preserve">!- «προφορική πλειοδοτική συμφωνία» για πώληση πολεμικού υλικού, που μετά από παλινωδίες και </w:t>
      </w:r>
      <w:r>
        <w:rPr>
          <w:rFonts w:eastAsia="Times New Roman"/>
          <w:bCs/>
          <w:szCs w:val="24"/>
        </w:rPr>
        <w:lastRenderedPageBreak/>
        <w:t>πονηρίες και σταθερή θέση της Αξιωματικής Α</w:t>
      </w:r>
      <w:r>
        <w:rPr>
          <w:rFonts w:eastAsia="Times New Roman"/>
          <w:bCs/>
          <w:szCs w:val="24"/>
        </w:rPr>
        <w:t>ντιπολίτευσης οριστικοποιήθηκε σε «ηλεκτρονική πλειοδοτική συμφωνία». Μια διατύπωση που είναι ευάλωτη, με επώδυνες ενδεχομένως συνέπειες για τα συμφέροντα του ελληνικού δημοσίου.</w:t>
      </w:r>
    </w:p>
    <w:p w14:paraId="04AA0DF4" w14:textId="77777777" w:rsidR="00A80E5B" w:rsidRDefault="003627BB">
      <w:pPr>
        <w:spacing w:after="0" w:line="600" w:lineRule="auto"/>
        <w:ind w:firstLine="720"/>
        <w:jc w:val="both"/>
        <w:rPr>
          <w:rFonts w:eastAsia="Times New Roman"/>
          <w:bCs/>
          <w:szCs w:val="24"/>
        </w:rPr>
      </w:pPr>
      <w:r>
        <w:rPr>
          <w:rFonts w:eastAsia="Times New Roman"/>
          <w:bCs/>
          <w:szCs w:val="24"/>
        </w:rPr>
        <w:t xml:space="preserve">Δεν προλάβατε να αναλάβετε καθήκοντα Υπουργού Άμυνας και πουλήσατε στο τέλος </w:t>
      </w:r>
      <w:r>
        <w:rPr>
          <w:rFonts w:eastAsia="Times New Roman"/>
          <w:bCs/>
          <w:szCs w:val="24"/>
        </w:rPr>
        <w:t>Απριλίου του 2015 αεροπορικές βόμβες στα Ενωμένα Αραβικά Εμιράτα. Δεν ήταν τριακόσιες, όπως είχατε ενημερώσει την αρμόδια Επιτροπή της Βουλής, αλλά χίλιες και χωρίς διακρατική συμφωνία και χωρίς την έγκριση του ΚΥΣΕΑ. Αλήθεια, οι αεροπορικές βόμβες δεν ήτα</w:t>
      </w:r>
      <w:r>
        <w:rPr>
          <w:rFonts w:eastAsia="Times New Roman"/>
          <w:bCs/>
          <w:szCs w:val="24"/>
        </w:rPr>
        <w:t>ν απαραίτητες για την άμυνα της χώρας;</w:t>
      </w:r>
    </w:p>
    <w:p w14:paraId="04AA0DF5" w14:textId="77777777" w:rsidR="00A80E5B" w:rsidRDefault="003627BB">
      <w:pPr>
        <w:spacing w:after="0" w:line="600" w:lineRule="auto"/>
        <w:ind w:firstLine="720"/>
        <w:jc w:val="both"/>
        <w:rPr>
          <w:rFonts w:eastAsia="Times New Roman"/>
          <w:b/>
          <w:bCs/>
          <w:szCs w:val="24"/>
        </w:rPr>
      </w:pPr>
      <w:r>
        <w:rPr>
          <w:rFonts w:eastAsia="Times New Roman"/>
          <w:bCs/>
          <w:szCs w:val="24"/>
        </w:rPr>
        <w:t>Παρακαλούμε να καταθέσετε τη συναφή αλληλογραφία τόσο σε ό,τι αφορά τον αριθμό όσο και ότι δεν ήταν απαραίτητες.</w:t>
      </w:r>
      <w:r>
        <w:rPr>
          <w:rFonts w:eastAsia="Times New Roman"/>
          <w:b/>
          <w:bCs/>
          <w:szCs w:val="24"/>
        </w:rPr>
        <w:t xml:space="preserve"> </w:t>
      </w:r>
    </w:p>
    <w:p w14:paraId="04AA0DF6" w14:textId="77777777" w:rsidR="00A80E5B" w:rsidRDefault="003627BB">
      <w:pPr>
        <w:spacing w:after="0" w:line="600" w:lineRule="auto"/>
        <w:ind w:firstLine="720"/>
        <w:jc w:val="both"/>
        <w:rPr>
          <w:rFonts w:eastAsia="Times New Roman"/>
          <w:bCs/>
          <w:szCs w:val="24"/>
        </w:rPr>
      </w:pPr>
      <w:r>
        <w:rPr>
          <w:rFonts w:eastAsia="Times New Roman"/>
          <w:b/>
          <w:bCs/>
          <w:szCs w:val="24"/>
        </w:rPr>
        <w:t>ΠΑΝΟΣ ΚΑΜΜΕΝΟΣ (Υπουργός Εθνικής Άμυνας</w:t>
      </w:r>
      <w:r>
        <w:rPr>
          <w:rFonts w:eastAsia="Times New Roman"/>
          <w:b/>
          <w:bCs/>
          <w:szCs w:val="24"/>
        </w:rPr>
        <w:t xml:space="preserve"> – Πρόεδρος των Ανεξαρτήτων Ελλήνων</w:t>
      </w:r>
      <w:r>
        <w:rPr>
          <w:rFonts w:eastAsia="Times New Roman"/>
          <w:b/>
          <w:bCs/>
          <w:szCs w:val="24"/>
        </w:rPr>
        <w:t>):</w:t>
      </w:r>
      <w:r>
        <w:rPr>
          <w:rFonts w:eastAsia="Times New Roman"/>
          <w:bCs/>
          <w:szCs w:val="24"/>
        </w:rPr>
        <w:t xml:space="preserve"> Κύριε </w:t>
      </w:r>
      <w:proofErr w:type="spellStart"/>
      <w:r>
        <w:rPr>
          <w:rFonts w:eastAsia="Times New Roman"/>
          <w:bCs/>
          <w:szCs w:val="24"/>
        </w:rPr>
        <w:t>Δημοσχάκη</w:t>
      </w:r>
      <w:proofErr w:type="spellEnd"/>
      <w:r>
        <w:rPr>
          <w:rFonts w:eastAsia="Times New Roman"/>
          <w:bCs/>
          <w:szCs w:val="24"/>
        </w:rPr>
        <w:t>, θα παραιτ</w:t>
      </w:r>
      <w:r>
        <w:rPr>
          <w:rFonts w:eastAsia="Times New Roman"/>
          <w:bCs/>
          <w:szCs w:val="24"/>
        </w:rPr>
        <w:t>ηθείτε εάν φέρω τη διακρατική συμφωνία;</w:t>
      </w:r>
    </w:p>
    <w:p w14:paraId="04AA0DF7" w14:textId="77777777" w:rsidR="00A80E5B" w:rsidRDefault="003627BB">
      <w:pPr>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w:t>
      </w:r>
      <w:proofErr w:type="spellStart"/>
      <w:r>
        <w:rPr>
          <w:rFonts w:eastAsia="Times New Roman"/>
          <w:bCs/>
          <w:szCs w:val="24"/>
        </w:rPr>
        <w:t>Καμμένε</w:t>
      </w:r>
      <w:proofErr w:type="spellEnd"/>
      <w:r>
        <w:rPr>
          <w:rFonts w:eastAsia="Times New Roman"/>
          <w:bCs/>
          <w:szCs w:val="24"/>
        </w:rPr>
        <w:t>, μη διακόπτετε. Θα τα πείτε στην ομιλία σας.</w:t>
      </w:r>
    </w:p>
    <w:p w14:paraId="04AA0DF8" w14:textId="77777777" w:rsidR="00A80E5B" w:rsidRDefault="003627BB">
      <w:pPr>
        <w:spacing w:after="0" w:line="600" w:lineRule="auto"/>
        <w:ind w:firstLine="720"/>
        <w:jc w:val="both"/>
        <w:rPr>
          <w:rFonts w:eastAsia="Times New Roman"/>
          <w:b/>
          <w:bCs/>
          <w:szCs w:val="24"/>
        </w:rPr>
      </w:pPr>
      <w:r>
        <w:rPr>
          <w:rFonts w:eastAsia="Times New Roman"/>
          <w:b/>
          <w:bCs/>
          <w:szCs w:val="24"/>
        </w:rPr>
        <w:lastRenderedPageBreak/>
        <w:t xml:space="preserve">ΑΝΑΣΤΑΣΙΟΣ (ΤΑΣΟΣ) ΔΗΜΟΣΧΑΚΗΣ: </w:t>
      </w:r>
      <w:r>
        <w:rPr>
          <w:rFonts w:eastAsia="Times New Roman"/>
          <w:bCs/>
          <w:szCs w:val="24"/>
        </w:rPr>
        <w:t xml:space="preserve">Διατάξατε τον περιορισμό της ελευθερίας </w:t>
      </w:r>
      <w:proofErr w:type="spellStart"/>
      <w:r>
        <w:rPr>
          <w:rFonts w:eastAsia="Times New Roman"/>
          <w:bCs/>
          <w:szCs w:val="24"/>
        </w:rPr>
        <w:t>ανωτάτου</w:t>
      </w:r>
      <w:proofErr w:type="spellEnd"/>
      <w:r>
        <w:rPr>
          <w:rFonts w:eastAsia="Times New Roman"/>
          <w:bCs/>
          <w:szCs w:val="24"/>
        </w:rPr>
        <w:t xml:space="preserve"> </w:t>
      </w:r>
      <w:r>
        <w:rPr>
          <w:rFonts w:eastAsia="Times New Roman"/>
          <w:bCs/>
          <w:szCs w:val="24"/>
        </w:rPr>
        <w:t>αξιωματικού του ΥΠΕΘΑ, επειδή δεν</w:t>
      </w:r>
      <w:r>
        <w:rPr>
          <w:rFonts w:eastAsia="Times New Roman"/>
          <w:bCs/>
          <w:szCs w:val="24"/>
        </w:rPr>
        <w:t xml:space="preserve"> συμφωνεί με τις δικές σας επιταγές.</w:t>
      </w:r>
      <w:r>
        <w:rPr>
          <w:rFonts w:eastAsia="Times New Roman"/>
          <w:b/>
          <w:bCs/>
          <w:szCs w:val="24"/>
        </w:rPr>
        <w:t xml:space="preserve"> </w:t>
      </w:r>
    </w:p>
    <w:p w14:paraId="04AA0DF9" w14:textId="77777777" w:rsidR="00A80E5B" w:rsidRDefault="003627BB">
      <w:pPr>
        <w:spacing w:after="0" w:line="600" w:lineRule="auto"/>
        <w:ind w:firstLine="720"/>
        <w:jc w:val="both"/>
        <w:rPr>
          <w:rFonts w:eastAsia="Times New Roman"/>
          <w:bCs/>
          <w:szCs w:val="24"/>
        </w:rPr>
      </w:pPr>
      <w:r>
        <w:rPr>
          <w:rFonts w:eastAsia="Times New Roman"/>
          <w:b/>
          <w:bCs/>
          <w:szCs w:val="24"/>
        </w:rPr>
        <w:t>ΠΑΝΟΣ ΚΑΜΜΕΝΟΣ (Υπουργός Εθνικής Άμυνας</w:t>
      </w:r>
      <w:r>
        <w:rPr>
          <w:rFonts w:eastAsia="Times New Roman"/>
          <w:b/>
          <w:bCs/>
          <w:szCs w:val="24"/>
        </w:rPr>
        <w:t xml:space="preserve"> – Πρόεδρος των Ανεξαρτήτων Ελλήνων</w:t>
      </w:r>
      <w:r>
        <w:rPr>
          <w:rFonts w:eastAsia="Times New Roman"/>
          <w:b/>
          <w:bCs/>
          <w:szCs w:val="24"/>
        </w:rPr>
        <w:t>):</w:t>
      </w:r>
      <w:r>
        <w:rPr>
          <w:rFonts w:eastAsia="Times New Roman"/>
          <w:bCs/>
          <w:szCs w:val="24"/>
        </w:rPr>
        <w:t xml:space="preserve"> Αφήστε τα ψεύδη. Εγώ παραιτούμαι και από Βουλευτής και από Υπουργός!</w:t>
      </w:r>
    </w:p>
    <w:p w14:paraId="04AA0DFA" w14:textId="77777777" w:rsidR="00A80E5B" w:rsidRDefault="003627BB">
      <w:pPr>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Υπουργέ, σας παρακαλώ!</w:t>
      </w:r>
      <w:r>
        <w:rPr>
          <w:rFonts w:eastAsia="Times New Roman"/>
          <w:bCs/>
          <w:szCs w:val="24"/>
        </w:rPr>
        <w:t xml:space="preserve"> Προσπαθώ να κρατήσω μια διαδικασία.</w:t>
      </w:r>
    </w:p>
    <w:p w14:paraId="04AA0DFB" w14:textId="77777777" w:rsidR="00A80E5B" w:rsidRDefault="003627BB">
      <w:pPr>
        <w:spacing w:after="0" w:line="600" w:lineRule="auto"/>
        <w:ind w:firstLine="720"/>
        <w:jc w:val="both"/>
        <w:rPr>
          <w:rFonts w:eastAsia="Times New Roman"/>
          <w:szCs w:val="24"/>
        </w:rPr>
      </w:pPr>
      <w:r>
        <w:rPr>
          <w:rFonts w:eastAsia="Times New Roman"/>
          <w:b/>
          <w:bCs/>
          <w:szCs w:val="24"/>
        </w:rPr>
        <w:t xml:space="preserve">ΑΝΑΣΤΑΣΙΟΣ (ΤΑΣΟΣ) ΔΗΜΟΣΧΑΚΗΣ: </w:t>
      </w:r>
      <w:r>
        <w:rPr>
          <w:rFonts w:eastAsia="Times New Roman"/>
          <w:bCs/>
          <w:szCs w:val="24"/>
        </w:rPr>
        <w:t xml:space="preserve">Δεν καταλαβαίνετε ότι με αυτόν τον τρόπο </w:t>
      </w:r>
      <w:proofErr w:type="spellStart"/>
      <w:r>
        <w:rPr>
          <w:rFonts w:eastAsia="Times New Roman"/>
          <w:bCs/>
          <w:szCs w:val="24"/>
        </w:rPr>
        <w:t>αποδομείτε</w:t>
      </w:r>
      <w:proofErr w:type="spellEnd"/>
      <w:r>
        <w:rPr>
          <w:rFonts w:eastAsia="Times New Roman"/>
          <w:bCs/>
          <w:szCs w:val="24"/>
        </w:rPr>
        <w:t xml:space="preserve"> το στράτευμα, ότι καταπατάτε την ελευθερία των στελεχών του Ελληνικού Στρατού; </w:t>
      </w:r>
    </w:p>
    <w:p w14:paraId="04AA0DFC" w14:textId="77777777" w:rsidR="00A80E5B" w:rsidRDefault="003627BB">
      <w:pPr>
        <w:spacing w:after="0" w:line="600" w:lineRule="auto"/>
        <w:ind w:firstLine="720"/>
        <w:jc w:val="both"/>
        <w:rPr>
          <w:rFonts w:eastAsia="Times New Roman" w:cs="Times New Roman"/>
          <w:szCs w:val="24"/>
        </w:rPr>
      </w:pPr>
      <w:proofErr w:type="spellStart"/>
      <w:r>
        <w:rPr>
          <w:rFonts w:eastAsia="Times New Roman" w:cs="Times New Roman"/>
          <w:szCs w:val="24"/>
        </w:rPr>
        <w:t>Αποδομείτε</w:t>
      </w:r>
      <w:proofErr w:type="spellEnd"/>
      <w:r>
        <w:rPr>
          <w:rFonts w:eastAsia="Times New Roman" w:cs="Times New Roman"/>
          <w:szCs w:val="24"/>
        </w:rPr>
        <w:t xml:space="preserve"> με αυτόν τον τρόπο, κύριε Υπουργέ, την πειθαρ</w:t>
      </w:r>
      <w:r>
        <w:rPr>
          <w:rFonts w:eastAsia="Times New Roman" w:cs="Times New Roman"/>
          <w:szCs w:val="24"/>
        </w:rPr>
        <w:t xml:space="preserve">χία και την ιεραρχία. Τελικά τους υποτιμάτε, τους ταπεινώνετε και τους πετάτε βορά σε αυτούς που διοικούν. </w:t>
      </w:r>
    </w:p>
    <w:p w14:paraId="04AA0DF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Σήμερα, λοιπόν, που οι αντοχές της κοινωνίας δοκιμάζονται, έρχεται στο προσκήνιο και μια συμφωνία πώλησης πολεμικού υλικού στη Σαουδική Αραβία που έ</w:t>
      </w:r>
      <w:r>
        <w:rPr>
          <w:rFonts w:eastAsia="Times New Roman" w:cs="Times New Roman"/>
          <w:szCs w:val="24"/>
        </w:rPr>
        <w:t xml:space="preserve">χει πολλές σκιές. Για αυτόν </w:t>
      </w:r>
      <w:r>
        <w:rPr>
          <w:rFonts w:eastAsia="Times New Roman" w:cs="Times New Roman"/>
          <w:szCs w:val="24"/>
        </w:rPr>
        <w:lastRenderedPageBreak/>
        <w:t xml:space="preserve">τον λόγο διερευνάται από την Εισαγγελία του Αρείου Πάγου. Αλήθεια, η στρατιωτική δικαιοσύνη πού είναι; Ασχολείται καθόλου; Ενεργοποιήθηκε; </w:t>
      </w:r>
    </w:p>
    <w:p w14:paraId="04AA0DF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Χρησιμοποιήσατε μεσάζοντα, ενώ ξέρετε ότι κάτι τέτοιο δεν επιτρέπεται ρητώς από τον νόμο</w:t>
      </w:r>
      <w:r>
        <w:rPr>
          <w:rFonts w:eastAsia="Times New Roman" w:cs="Times New Roman"/>
          <w:szCs w:val="24"/>
        </w:rPr>
        <w:t xml:space="preserve">. Τον βαφτίσατε με το έτσι θέλω εκπρόσωπο της Σαουδικής Αραβίας, για να εξυπηρετήσετε τους δικούς σας σκοπούς, τους οποίους οφείλετε να εξηγήσετε στην Ολομέλεια. </w:t>
      </w:r>
    </w:p>
    <w:p w14:paraId="04AA0DF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Δημιουργούνται πάρα πολλά ερωτήματα από αυτήν τη συμφωνία όπως: Για ποιον λόγο επιλέξατε τη Σ</w:t>
      </w:r>
      <w:r>
        <w:rPr>
          <w:rFonts w:eastAsia="Times New Roman" w:cs="Times New Roman"/>
          <w:szCs w:val="24"/>
        </w:rPr>
        <w:t>αουδική Αραβία για την πώληση του πολεμικού υλικού; Ήταν επιλογή του μεσάζοντα να πωληθεί το υλικό στη Σαουδική Αραβία; Ποια είναι η τύχη αυτής της συμφωνίας; Μήπως, τελικά, το πολεμικό υλικό δεν είχε ως αποδέκτη τη Σαουδική Αραβία, αλλά άλλη χώρα και αν ν</w:t>
      </w:r>
      <w:r>
        <w:rPr>
          <w:rFonts w:eastAsia="Times New Roman" w:cs="Times New Roman"/>
          <w:szCs w:val="24"/>
        </w:rPr>
        <w:t xml:space="preserve">αι ποια; </w:t>
      </w:r>
    </w:p>
    <w:p w14:paraId="04AA0E0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Γιατί φέρατε στην αρμόδια </w:t>
      </w:r>
      <w:r>
        <w:rPr>
          <w:rFonts w:eastAsia="Times New Roman" w:cs="Times New Roman"/>
          <w:szCs w:val="24"/>
        </w:rPr>
        <w:t xml:space="preserve">επιτροπή </w:t>
      </w:r>
      <w:r>
        <w:rPr>
          <w:rFonts w:eastAsia="Times New Roman" w:cs="Times New Roman"/>
          <w:szCs w:val="24"/>
        </w:rPr>
        <w:t xml:space="preserve">μια συμφωνία που μιλούσε για τριακόσιες χιλιάδες βλήματα ενώ οι Σαουδάραβες, όπως αποδείχτηκε, ενδιαφέρονταν μόνο για εκατό χιλιάδες; Τα υπόλοιπα διακόσιες χιλιάδες πού θα πήγαιναν; </w:t>
      </w:r>
    </w:p>
    <w:p w14:paraId="04AA0E0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δεν φέρατε στην </w:t>
      </w:r>
      <w:r>
        <w:rPr>
          <w:rFonts w:eastAsia="Times New Roman" w:cs="Times New Roman"/>
          <w:szCs w:val="24"/>
        </w:rPr>
        <w:t xml:space="preserve">επιτροπή </w:t>
      </w:r>
      <w:r>
        <w:rPr>
          <w:rFonts w:eastAsia="Times New Roman" w:cs="Times New Roman"/>
          <w:szCs w:val="24"/>
        </w:rPr>
        <w:t xml:space="preserve">τη συμφωνία που θα ενέκρινε το ΚΥΣΕΑ; Τι είχατε να κρύψετε; Γιατί επιμείνατε σε </w:t>
      </w:r>
      <w:r>
        <w:rPr>
          <w:rFonts w:eastAsia="Times New Roman" w:cs="Times New Roman"/>
          <w:szCs w:val="24"/>
        </w:rPr>
        <w:lastRenderedPageBreak/>
        <w:t>έναν μεσάζοντα που είχε καταδικαστεί για αξιόποινες πράξεις, κακουργηματικές πράξεις από τα ελληνικά δικαστήρια; Σε ποιες άλλες αγοροπωλ</w:t>
      </w:r>
      <w:r>
        <w:rPr>
          <w:rFonts w:eastAsia="Times New Roman" w:cs="Times New Roman"/>
          <w:szCs w:val="24"/>
        </w:rPr>
        <w:t xml:space="preserve">ησίες όπλων έχει εμπλακεί ο συγκεκριμένος κατά τη διάρκεια της θητείας μέχρι σήμερα; </w:t>
      </w:r>
    </w:p>
    <w:p w14:paraId="04AA0E0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Αυτό αποδεικνύεται από το γεγονός της 9</w:t>
      </w:r>
      <w:r>
        <w:rPr>
          <w:rFonts w:eastAsia="Times New Roman" w:cs="Times New Roman"/>
          <w:szCs w:val="24"/>
          <w:vertAlign w:val="superscript"/>
        </w:rPr>
        <w:t>ης</w:t>
      </w:r>
      <w:r>
        <w:rPr>
          <w:rFonts w:eastAsia="Times New Roman" w:cs="Times New Roman"/>
          <w:szCs w:val="24"/>
        </w:rPr>
        <w:t xml:space="preserve"> Αυγούστου 2016 ότι έμπαινε και έβγαινε από το Υπουργείο Εθνικής Άμυνας. Και μάλιστα προς τιμήν του βγάλατε και δελτίο Τύπου. Για</w:t>
      </w:r>
      <w:r>
        <w:rPr>
          <w:rFonts w:eastAsia="Times New Roman" w:cs="Times New Roman"/>
          <w:szCs w:val="24"/>
        </w:rPr>
        <w:t xml:space="preserve">τί το πράξατε; Σε ποιον στέλνατε μηνύματα; </w:t>
      </w:r>
    </w:p>
    <w:p w14:paraId="04AA0E0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Ποιος ήταν ο λόγος της επίσκεψής του; Γιατί </w:t>
      </w:r>
      <w:proofErr w:type="spellStart"/>
      <w:r>
        <w:rPr>
          <w:rFonts w:eastAsia="Times New Roman" w:cs="Times New Roman"/>
          <w:szCs w:val="24"/>
        </w:rPr>
        <w:t>στοχοποιήσατε</w:t>
      </w:r>
      <w:proofErr w:type="spellEnd"/>
      <w:r>
        <w:rPr>
          <w:rFonts w:eastAsia="Times New Roman" w:cs="Times New Roman"/>
          <w:szCs w:val="24"/>
        </w:rPr>
        <w:t xml:space="preserve"> τον </w:t>
      </w:r>
      <w:r>
        <w:rPr>
          <w:rFonts w:eastAsia="Times New Roman" w:cs="Times New Roman"/>
          <w:szCs w:val="24"/>
        </w:rPr>
        <w:t xml:space="preserve">πρόξενο </w:t>
      </w:r>
      <w:r>
        <w:rPr>
          <w:rFonts w:eastAsia="Times New Roman" w:cs="Times New Roman"/>
          <w:szCs w:val="24"/>
        </w:rPr>
        <w:t xml:space="preserve">στο </w:t>
      </w:r>
      <w:proofErr w:type="spellStart"/>
      <w:r>
        <w:rPr>
          <w:rFonts w:eastAsia="Times New Roman" w:cs="Times New Roman"/>
          <w:szCs w:val="24"/>
        </w:rPr>
        <w:t>Ριάντ</w:t>
      </w:r>
      <w:proofErr w:type="spellEnd"/>
      <w:r>
        <w:rPr>
          <w:rFonts w:eastAsia="Times New Roman" w:cs="Times New Roman"/>
          <w:szCs w:val="24"/>
        </w:rPr>
        <w:t>; Επειδή δεν έπαιξε το παιχνίδι σας; Είναι αλήθεια ότι ακυρώθηκε η μετάθεσή του στο Λονδίνο μετά από παρέμβασή σας; Αυτά και άλλα ερω</w:t>
      </w:r>
      <w:r>
        <w:rPr>
          <w:rFonts w:eastAsia="Times New Roman" w:cs="Times New Roman"/>
          <w:szCs w:val="24"/>
        </w:rPr>
        <w:t>τήματα γεννούνται, κυρία Πρόεδρε, με τον τρόπο που χειρίστηκε την υπόθεση της Σαουδικής Αραβίας ο Υπουργός Εθνικής Άμυνας.</w:t>
      </w:r>
    </w:p>
    <w:p w14:paraId="04AA0E0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Θέλω να υπογραμμίσω με κάθε ειλικρίνεια και με κεφαλαία γράμματα ότι τα άξια στελέχη των Ενόπλων Δυνάμεων όλων των βαθμών, από τους α</w:t>
      </w:r>
      <w:r>
        <w:rPr>
          <w:rFonts w:eastAsia="Times New Roman" w:cs="Times New Roman"/>
          <w:szCs w:val="24"/>
        </w:rPr>
        <w:t xml:space="preserve">ρχηγούς μέχρι και τον τελευταίο στρατεύσιμο στρατιώτη, που βρίσκονται όλοι τους είτε στην ενέργεια είτε στην εφεδρεία είτε στην εθνοφυλακή, κυρίες και κύριοι συνάδελφοι, απαιτούν σεβασμό, αναγνώριση και στήριξη. Έτσι ορκίστηκαν, έτσι </w:t>
      </w:r>
      <w:r>
        <w:rPr>
          <w:rFonts w:eastAsia="Times New Roman" w:cs="Times New Roman"/>
          <w:szCs w:val="24"/>
        </w:rPr>
        <w:lastRenderedPageBreak/>
        <w:t>εκπαιδεύτηκαν, έτσι αν</w:t>
      </w:r>
      <w:r>
        <w:rPr>
          <w:rFonts w:eastAsia="Times New Roman" w:cs="Times New Roman"/>
          <w:szCs w:val="24"/>
        </w:rPr>
        <w:t>δρώθηκαν, έτσι τους θέλει ο ελληνικός λαός, που είναι το τελευταίο του αποκούμπι οι Ένοπλες Δυνάμεις στις δυσκολίες που διέρχεται και ο τόπος μας, αλλά και η περιοχή μας. Να τους εμπιστευτείτε, κυρίες και κύριοι συνάδελφοι, από οποιοδήποτε αξίωμα και αν κα</w:t>
      </w:r>
      <w:r>
        <w:rPr>
          <w:rFonts w:eastAsia="Times New Roman" w:cs="Times New Roman"/>
          <w:szCs w:val="24"/>
        </w:rPr>
        <w:t>τέχετε. Αυτοί θα μας δοξάσουν, όπως έκαναν και για τους προγενεστέρους μας.</w:t>
      </w:r>
    </w:p>
    <w:p w14:paraId="04AA0E0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AA0E06"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E0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Οι επόμενοι δύο επερωτώντες έχουν τρία λεπτά </w:t>
      </w:r>
      <w:proofErr w:type="spellStart"/>
      <w:r>
        <w:rPr>
          <w:rFonts w:eastAsia="Times New Roman" w:cs="Times New Roman"/>
          <w:szCs w:val="24"/>
        </w:rPr>
        <w:t>πρωτολογίας</w:t>
      </w:r>
      <w:proofErr w:type="spellEnd"/>
      <w:r>
        <w:rPr>
          <w:rFonts w:eastAsia="Times New Roman" w:cs="Times New Roman"/>
          <w:szCs w:val="24"/>
        </w:rPr>
        <w:t xml:space="preserve"> και δ</w:t>
      </w:r>
      <w:r>
        <w:rPr>
          <w:rFonts w:eastAsia="Times New Roman" w:cs="Times New Roman"/>
          <w:szCs w:val="24"/>
        </w:rPr>
        <w:t>ύο δευτερολογίας.</w:t>
      </w:r>
    </w:p>
    <w:p w14:paraId="04AA0E0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Κεδίκογλου</w:t>
      </w:r>
      <w:proofErr w:type="spellEnd"/>
      <w:r>
        <w:rPr>
          <w:rFonts w:eastAsia="Times New Roman" w:cs="Times New Roman"/>
          <w:szCs w:val="24"/>
        </w:rPr>
        <w:t>.</w:t>
      </w:r>
    </w:p>
    <w:p w14:paraId="04AA0E0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Σας δηλώνω εξαρχής, κυρία Πρόεδρε, ότι θα χρησιμοποιήσω και τη δευτερολογία μου.</w:t>
      </w:r>
    </w:p>
    <w:p w14:paraId="04AA0E0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της Κυβέρνησης, ειλικρινά η μεγάλη μου απορία είναι πώς καταφέρατε μία συμφ</w:t>
      </w:r>
      <w:r>
        <w:rPr>
          <w:rFonts w:eastAsia="Times New Roman" w:cs="Times New Roman"/>
          <w:szCs w:val="24"/>
        </w:rPr>
        <w:t xml:space="preserve">ωνία πώλησης πλεονάζοντος στρατιωτικού υλικού, που είχε και την έγκριση της Αντιπολίτευσης και θα απέφερε και 66 εκατομμύρια ευρώ, όχι μόνο να ματαιωθεί εν τοις </w:t>
      </w:r>
      <w:proofErr w:type="spellStart"/>
      <w:r>
        <w:rPr>
          <w:rFonts w:eastAsia="Times New Roman" w:cs="Times New Roman"/>
          <w:szCs w:val="24"/>
        </w:rPr>
        <w:t>πράγμασι</w:t>
      </w:r>
      <w:proofErr w:type="spellEnd"/>
      <w:r>
        <w:rPr>
          <w:rFonts w:eastAsia="Times New Roman" w:cs="Times New Roman"/>
          <w:szCs w:val="24"/>
        </w:rPr>
        <w:t xml:space="preserve"> και να χαθούν τα </w:t>
      </w:r>
      <w:r>
        <w:rPr>
          <w:rFonts w:eastAsia="Times New Roman" w:cs="Times New Roman"/>
          <w:szCs w:val="24"/>
        </w:rPr>
        <w:lastRenderedPageBreak/>
        <w:t>αναμενόμενα έσοδα, αλλά να δημιουργήσει και μείζον ζήτημα κυβερνητική</w:t>
      </w:r>
      <w:r>
        <w:rPr>
          <w:rFonts w:eastAsia="Times New Roman" w:cs="Times New Roman"/>
          <w:szCs w:val="24"/>
        </w:rPr>
        <w:t>ς συνοχής σε βαθμό που να υπάρξει ανάγκη για το πρωτότυπο αίτημα του Πρωθυπουργού.</w:t>
      </w:r>
    </w:p>
    <w:p w14:paraId="04AA0E0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Αλήθεια, πού είναι ο Πρωθυπουργός; Πιστεύω θα εμφανιστεί κάποια στιγμή. </w:t>
      </w:r>
    </w:p>
    <w:p w14:paraId="04AA0E0C"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0E0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έκανε ο κ. Μητσοτάκης αίτημα για αναβολή. Περιμένουμε γιατί υπάρχουν πλέο</w:t>
      </w:r>
      <w:r>
        <w:rPr>
          <w:rFonts w:eastAsia="Times New Roman" w:cs="Times New Roman"/>
          <w:szCs w:val="24"/>
        </w:rPr>
        <w:t>ν ερωτήματα και για τον κύριο Πρωθυπουργό.</w:t>
      </w:r>
    </w:p>
    <w:p w14:paraId="04AA0E0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έρθει. Για ηρεμήστε.</w:t>
      </w:r>
    </w:p>
    <w:p w14:paraId="04AA0E0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Η απάντηση στην απορία μου βρίσκεται στο ήθος και το ύφος τα διακυβέρνησής σας, στον συνεκτικό ιστό της συγκυβέρνησης σας, στο </w:t>
      </w:r>
      <w:r>
        <w:rPr>
          <w:rFonts w:eastAsia="Times New Roman" w:cs="Times New Roman"/>
          <w:szCs w:val="24"/>
        </w:rPr>
        <w:t>πνεύμα της συναλλαγής για την πάση θυσία παραμονή στην εξουσία.</w:t>
      </w:r>
    </w:p>
    <w:p w14:paraId="04AA0E1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Γνωρίζετε καλά, κυρίες και κύριοι της Κυβέρνησης, ότι η λέξη «μεσάζοντας» έχει μια αρνητική φόρτιση στο συλλογικό υποσυνείδητο, στην κοινή γνώμη. Έχει μια διάσταση παρασιτική, αφού ο τρόπος πλ</w:t>
      </w:r>
      <w:r>
        <w:rPr>
          <w:rFonts w:eastAsia="Times New Roman" w:cs="Times New Roman"/>
          <w:szCs w:val="24"/>
        </w:rPr>
        <w:t xml:space="preserve">ηρωμής είναι η μίζα, το ποσοστό. Γι’ αυτό λειτουργεί εις βάρος του αγοραστή ή του πωλητή, ενίοτε και των δύο, </w:t>
      </w:r>
      <w:r>
        <w:rPr>
          <w:rFonts w:eastAsia="Times New Roman" w:cs="Times New Roman"/>
          <w:szCs w:val="24"/>
        </w:rPr>
        <w:lastRenderedPageBreak/>
        <w:t>γι’ αυτό και απαγορεύεται σε συγκεκριμένες δραστηριότητες από τη νομοθεσία της Ελλάδας, αλλά και πληθώρας άλλων χωρών. Ο κ. Καμμένος έκανε καριέρα</w:t>
      </w:r>
      <w:r>
        <w:rPr>
          <w:rFonts w:eastAsia="Times New Roman" w:cs="Times New Roman"/>
          <w:szCs w:val="24"/>
        </w:rPr>
        <w:t xml:space="preserve"> μάλιστα, κηρύσσοντας τον ανελέητο διωγμό των μεσαζόντων.</w:t>
      </w:r>
    </w:p>
    <w:p w14:paraId="04AA0E1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Τα ερωτήματα, λοιπόν, ξεκινούν από το γιατί ήταν απαραίτητος ο μεσάζοντας σε μια υπόθεση, όπου ο αγοραστής και ο πωλητής βρίσκονται σε άμεση επαφή και έχουν μάλιστα παρελθόν καλής συνεργασίας. Γιατί</w:t>
      </w:r>
      <w:r>
        <w:rPr>
          <w:rFonts w:eastAsia="Times New Roman" w:cs="Times New Roman"/>
          <w:szCs w:val="24"/>
        </w:rPr>
        <w:t xml:space="preserve"> χρειαζόταν ο μεσάζοντας, κυρίες και κύριοι της Κυβέρνησης;</w:t>
      </w:r>
    </w:p>
    <w:p w14:paraId="04AA0E1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επόμενο ερώτημα -και όπως αναδεικνύεται μείζον ερώτημα- είναι γιατί έπρεπε ντε και καλά να είναι ο συγκεκριμένος μεσάζοντας και μάλιστα να αναδειχθεί σε «εθνικό μεσάζοντα», αν κρίνουμε από τη γ</w:t>
      </w:r>
      <w:r>
        <w:rPr>
          <w:rFonts w:eastAsia="Times New Roman" w:cs="Times New Roman"/>
          <w:szCs w:val="24"/>
        </w:rPr>
        <w:t>κάμα των χωρών που είχε αναλάβει.</w:t>
      </w:r>
    </w:p>
    <w:p w14:paraId="04AA0E1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Τι το ιδιαίτερο είχε αυτός ο κ. Παπαδόπουλος που έπρεπε να γίνουν τα πάντα για να πάρει τη δουλειά; </w:t>
      </w:r>
      <w:proofErr w:type="spellStart"/>
      <w:r>
        <w:rPr>
          <w:rFonts w:eastAsia="Times New Roman" w:cs="Times New Roman"/>
          <w:szCs w:val="24"/>
        </w:rPr>
        <w:t>Παραβλέψατε</w:t>
      </w:r>
      <w:proofErr w:type="spellEnd"/>
      <w:r>
        <w:rPr>
          <w:rFonts w:eastAsia="Times New Roman" w:cs="Times New Roman"/>
          <w:szCs w:val="24"/>
        </w:rPr>
        <w:t xml:space="preserve"> το βεβαρυμμένο παρελθόν του, </w:t>
      </w:r>
      <w:proofErr w:type="spellStart"/>
      <w:r>
        <w:rPr>
          <w:rFonts w:eastAsia="Times New Roman" w:cs="Times New Roman"/>
          <w:szCs w:val="24"/>
        </w:rPr>
        <w:t>παραβλέψατε</w:t>
      </w:r>
      <w:proofErr w:type="spellEnd"/>
      <w:r>
        <w:rPr>
          <w:rFonts w:eastAsia="Times New Roman" w:cs="Times New Roman"/>
          <w:szCs w:val="24"/>
        </w:rPr>
        <w:t xml:space="preserve"> τα σαθρής εγκυρότητας έγγραφα που προσκόμισε, εξαπατήσατε τη Βουλή, κ</w:t>
      </w:r>
      <w:r>
        <w:rPr>
          <w:rFonts w:eastAsia="Times New Roman" w:cs="Times New Roman"/>
          <w:szCs w:val="24"/>
        </w:rPr>
        <w:t xml:space="preserve">ωφεύσατε στις προειδοποιήσεις των διπλωματών, του επιτρέψατε να μπαινοβγαίνει στα στρατόπεδα σαν αρχιστράτηγος, να απειλεί ανώτατους αξιωματικούς, τους οποίους μετά εσείς εξευτελίζατε. Μέχρι </w:t>
      </w:r>
      <w:r>
        <w:rPr>
          <w:rFonts w:eastAsia="Times New Roman" w:cs="Times New Roman"/>
          <w:szCs w:val="24"/>
        </w:rPr>
        <w:lastRenderedPageBreak/>
        <w:t xml:space="preserve">και στρατιωτικό ελικόπτερο το κάνατε </w:t>
      </w:r>
      <w:r>
        <w:rPr>
          <w:rFonts w:eastAsia="Times New Roman" w:cs="Times New Roman"/>
          <w:szCs w:val="24"/>
          <w:lang w:val="en-US"/>
        </w:rPr>
        <w:t>delivery</w:t>
      </w:r>
      <w:r>
        <w:rPr>
          <w:rFonts w:eastAsia="Times New Roman" w:cs="Times New Roman"/>
          <w:szCs w:val="24"/>
        </w:rPr>
        <w:t xml:space="preserve"> για να του πάτε τη </w:t>
      </w:r>
      <w:r>
        <w:rPr>
          <w:rFonts w:eastAsia="Times New Roman" w:cs="Times New Roman"/>
          <w:szCs w:val="24"/>
        </w:rPr>
        <w:t xml:space="preserve">συμφωνία στο πιάτο. Το αποκορύφωμα, βέβαια, είναι ότι φτάσατε να διώξετε και τους αγοραστές, αφού θα έχανε ο μεσάζοντάς σας τη δουλειά. Χαλάσατε τη δουλειά, επειδή ο δικός σας δεν έπαιρνε την μίζα; Γιατί σας είναι τόσο απαραίτητος ο κ. Παπαδόπουλος; Γιατί </w:t>
      </w:r>
      <w:r>
        <w:rPr>
          <w:rFonts w:eastAsia="Times New Roman" w:cs="Times New Roman"/>
          <w:szCs w:val="24"/>
        </w:rPr>
        <w:t>έπρεπε οπωσδήποτε να τον εξυπηρετήσετε;</w:t>
      </w:r>
    </w:p>
    <w:p w14:paraId="04AA0E1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Μαθαίνουμε κιόλας ότι σχεδιάζατε συμπαραγωγές με τον κ. Παπαδόπουλο στα ΕΑΣ. Τέτοιους επενδυτές ψάχνετε;</w:t>
      </w:r>
    </w:p>
    <w:p w14:paraId="04AA0E1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Τα επιμέρους ερωτήματα είναι πολλά, ας κωδικοποιήσουμε ορισμένα. Γιατί ενώ ρητά απαγορεύονται οι μεσάζοντες και</w:t>
      </w:r>
      <w:r>
        <w:rPr>
          <w:rFonts w:eastAsia="Times New Roman" w:cs="Times New Roman"/>
          <w:szCs w:val="24"/>
        </w:rPr>
        <w:t xml:space="preserve"> επιτρέπονται μόνο διακρατικές συμφωνίες στις πωλήσεις αμυντικού υλικού, εσείς χρησιμοποιήσατε τον κ. Παπαδόπουλο; Γιατί ενώ η Σαουδική Αραβία ζητούσε «</w:t>
      </w:r>
      <w:r>
        <w:rPr>
          <w:rFonts w:eastAsia="Times New Roman" w:cs="Times New Roman"/>
          <w:szCs w:val="24"/>
          <w:lang w:val="en-US"/>
        </w:rPr>
        <w:t>g</w:t>
      </w:r>
      <w:proofErr w:type="spellStart"/>
      <w:r>
        <w:rPr>
          <w:rFonts w:eastAsia="Times New Roman" w:cs="Times New Roman"/>
          <w:szCs w:val="24"/>
        </w:rPr>
        <w:t>overnment</w:t>
      </w:r>
      <w:proofErr w:type="spellEnd"/>
      <w:r>
        <w:rPr>
          <w:rFonts w:eastAsia="Times New Roman" w:cs="Times New Roman"/>
          <w:szCs w:val="24"/>
        </w:rPr>
        <w:t xml:space="preserve"> </w:t>
      </w:r>
      <w:proofErr w:type="spellStart"/>
      <w:r>
        <w:rPr>
          <w:rFonts w:eastAsia="Times New Roman" w:cs="Times New Roman"/>
          <w:szCs w:val="24"/>
        </w:rPr>
        <w:t>to</w:t>
      </w:r>
      <w:proofErr w:type="spellEnd"/>
      <w:r>
        <w:rPr>
          <w:rFonts w:eastAsia="Times New Roman" w:cs="Times New Roman"/>
          <w:szCs w:val="24"/>
        </w:rPr>
        <w:t xml:space="preserve"> </w:t>
      </w:r>
      <w:proofErr w:type="spellStart"/>
      <w:r>
        <w:rPr>
          <w:rFonts w:eastAsia="Times New Roman" w:cs="Times New Roman"/>
          <w:szCs w:val="24"/>
        </w:rPr>
        <w:t>government</w:t>
      </w:r>
      <w:proofErr w:type="spellEnd"/>
      <w:r>
        <w:rPr>
          <w:rFonts w:eastAsia="Times New Roman" w:cs="Times New Roman"/>
          <w:szCs w:val="24"/>
        </w:rPr>
        <w:t xml:space="preserve">» συμφωνία, εσείς υπογράψατε με την εταιρεία του κ. Παπαδόπουλου, ενώ γνωρίζατε </w:t>
      </w:r>
      <w:r>
        <w:rPr>
          <w:rFonts w:eastAsia="Times New Roman" w:cs="Times New Roman"/>
          <w:szCs w:val="24"/>
        </w:rPr>
        <w:t xml:space="preserve">ότι δεν εκπροσωπεί τη Σαουδική Αραβία; </w:t>
      </w:r>
    </w:p>
    <w:p w14:paraId="04AA0E1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Άλλο ερώτημα: Πώς θα μετέφερε ο μεσάζοντας κ. Παπαδόπουλος τα </w:t>
      </w:r>
      <w:proofErr w:type="spellStart"/>
      <w:r>
        <w:rPr>
          <w:rFonts w:eastAsia="Times New Roman" w:cs="Times New Roman"/>
          <w:szCs w:val="24"/>
        </w:rPr>
        <w:t>πυρομαχικά</w:t>
      </w:r>
      <w:proofErr w:type="spellEnd"/>
      <w:r>
        <w:rPr>
          <w:rFonts w:eastAsia="Times New Roman" w:cs="Times New Roman"/>
          <w:szCs w:val="24"/>
        </w:rPr>
        <w:t xml:space="preserve"> της σύμβασης, όταν κα</w:t>
      </w:r>
      <w:r>
        <w:rPr>
          <w:rFonts w:eastAsia="Times New Roman" w:cs="Times New Roman"/>
          <w:szCs w:val="24"/>
        </w:rPr>
        <w:t>μ</w:t>
      </w:r>
      <w:r>
        <w:rPr>
          <w:rFonts w:eastAsia="Times New Roman" w:cs="Times New Roman"/>
          <w:szCs w:val="24"/>
        </w:rPr>
        <w:t>μία από τις εταιρείες στις οποίες συμμετέχει δεν διαθέτει τις απαιτούμενες πιστοποιήσεις μεταφοράς ειδικών φορτίων; Γιατί</w:t>
      </w:r>
      <w:r>
        <w:rPr>
          <w:rFonts w:eastAsia="Times New Roman" w:cs="Times New Roman"/>
          <w:szCs w:val="24"/>
        </w:rPr>
        <w:t xml:space="preserve"> τόση βιασύνη;</w:t>
      </w:r>
    </w:p>
    <w:p w14:paraId="04AA0E1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εξαπατήσατε την αρμόδια </w:t>
      </w:r>
      <w:r>
        <w:rPr>
          <w:rFonts w:eastAsia="Times New Roman" w:cs="Times New Roman"/>
          <w:szCs w:val="24"/>
        </w:rPr>
        <w:t xml:space="preserve">επιτροπή </w:t>
      </w:r>
      <w:r>
        <w:rPr>
          <w:rFonts w:eastAsia="Times New Roman" w:cs="Times New Roman"/>
          <w:szCs w:val="24"/>
        </w:rPr>
        <w:t>της Βουλής; Γιατί σε ερώτηση του κ. Δαβάκη απαντήσατε ότι επισκέφθηκε τη χώρα μας αντιπροσωπεία της Σαουδικής Αραβίας; Ποια ήταν η αντιπροσωπεία; Ποιοι ήταν οι εκπρόσωποι της Σαουδικής Αραβίας που ήρθαν</w:t>
      </w:r>
      <w:r>
        <w:rPr>
          <w:rFonts w:eastAsia="Times New Roman" w:cs="Times New Roman"/>
          <w:szCs w:val="24"/>
        </w:rPr>
        <w:t xml:space="preserve">; Οι αδελφοί Παπαδόπουλοι και ένας </w:t>
      </w:r>
      <w:proofErr w:type="spellStart"/>
      <w:r>
        <w:rPr>
          <w:rFonts w:eastAsia="Times New Roman" w:cs="Times New Roman"/>
          <w:szCs w:val="24"/>
        </w:rPr>
        <w:t>γιαλαντζί</w:t>
      </w:r>
      <w:proofErr w:type="spellEnd"/>
      <w:r>
        <w:rPr>
          <w:rFonts w:eastAsia="Times New Roman" w:cs="Times New Roman"/>
          <w:szCs w:val="24"/>
        </w:rPr>
        <w:t xml:space="preserve"> ακόλουθος άμυνας; Σε αυτούς ανοίξατε τις πόρτες των στρατοπέδων, κύριε Υπουργέ; Έχετε αντιληφθεί τι έχετε κάνει;</w:t>
      </w:r>
    </w:p>
    <w:p w14:paraId="04AA0E1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αφού δεχθήκατε να υπογράψατε τη σύμβαση με τον κ. Παπαδόπουλο και να εκθέσετε τις Ένοπλες Δυνά</w:t>
      </w:r>
      <w:r>
        <w:rPr>
          <w:rFonts w:eastAsia="Times New Roman" w:cs="Times New Roman"/>
          <w:szCs w:val="24"/>
        </w:rPr>
        <w:t xml:space="preserve">μεις και τον Πρωθυπουργό, ελέγξατε ποιος είναι ο κ. Παπαδόπουλος; Ελέγξατε αν είχε προβλήματα με τον νόμο; Γνωρίζατε ότι η Σαουδική Αραβία ποτέ δεν εξουσιοδοτεί εκπροσώπους στις διακρατικές της συμφωνίες; Και αν δεν τα γνωρίζατε αυτά, δεν σας προβλημάτισε </w:t>
      </w:r>
      <w:r>
        <w:rPr>
          <w:rFonts w:eastAsia="Times New Roman" w:cs="Times New Roman"/>
          <w:szCs w:val="24"/>
        </w:rPr>
        <w:t>πώς είναι δυνατόν ένας επιχειρηματίας μιας ζημιογόνας ιδιωτικής ελληνικής εταιρείας με μέγεθος πωλήσεών της μάλιστα 2.000 ευρώ τον χρόνο –αυτά είναι στοιχεία του 2015, δεν υπάρχουν νεότερα-, να εκπροσωπεί τη Σαουδική Αραβία; Ελέγξατε αν ήταν νόμιμος πληρεξ</w:t>
      </w:r>
      <w:r>
        <w:rPr>
          <w:rFonts w:eastAsia="Times New Roman" w:cs="Times New Roman"/>
          <w:szCs w:val="24"/>
        </w:rPr>
        <w:t xml:space="preserve">ούσιος; Εμφανίστηκε ο κ. Παπαδόπουλος να εκπροσωπεί στο ίδιο διάστημα τέσσερις χώρες με ανεπικύρωτα έγγραφα και δεν σας προβλημάτισε; Ζητήσατε να ελεγχθεί η γνησιότητα των </w:t>
      </w:r>
      <w:r>
        <w:rPr>
          <w:rFonts w:eastAsia="Times New Roman" w:cs="Times New Roman"/>
          <w:szCs w:val="24"/>
        </w:rPr>
        <w:lastRenderedPageBreak/>
        <w:t>εγγράφων που σας προσκόμισε; Υπογράψατε σύμβαση 66 εκατομμυρίων ευρώ, χωρίς να υπάρχ</w:t>
      </w:r>
      <w:r>
        <w:rPr>
          <w:rFonts w:eastAsia="Times New Roman" w:cs="Times New Roman"/>
          <w:szCs w:val="24"/>
        </w:rPr>
        <w:t xml:space="preserve">ουν οι νόμιμες επικυρώσεις; </w:t>
      </w:r>
    </w:p>
    <w:p w14:paraId="04AA0E1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ερώτημα κυρίως προς τον Πρωθυπουργό. Στο περιβόητο ΚΥΣΕΑ τέθηκε ζήτημα πληρεξουσιότητας; </w:t>
      </w:r>
    </w:p>
    <w:p w14:paraId="04AA0E1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AA0E1B"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E1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w:t>
      </w:r>
      <w:r>
        <w:rPr>
          <w:rFonts w:eastAsia="Times New Roman" w:cs="Times New Roman"/>
          <w:szCs w:val="24"/>
        </w:rPr>
        <w:t xml:space="preserve">ιστούμε και εμείς, κύριε </w:t>
      </w:r>
      <w:proofErr w:type="spellStart"/>
      <w:r>
        <w:rPr>
          <w:rFonts w:eastAsia="Times New Roman" w:cs="Times New Roman"/>
          <w:szCs w:val="24"/>
        </w:rPr>
        <w:t>Κεδίκογλου</w:t>
      </w:r>
      <w:proofErr w:type="spellEnd"/>
      <w:r>
        <w:rPr>
          <w:rFonts w:eastAsia="Times New Roman" w:cs="Times New Roman"/>
          <w:szCs w:val="24"/>
        </w:rPr>
        <w:t>, για τον χρόνο που ήσασταν ακριβής.</w:t>
      </w:r>
    </w:p>
    <w:p w14:paraId="04AA0E1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Τώρα τελευταίος επερωτών </w:t>
      </w:r>
      <w:r>
        <w:rPr>
          <w:rFonts w:eastAsia="Times New Roman" w:cs="Times New Roman"/>
          <w:szCs w:val="24"/>
        </w:rPr>
        <w:t xml:space="preserve">είναι </w:t>
      </w:r>
      <w:r>
        <w:rPr>
          <w:rFonts w:eastAsia="Times New Roman" w:cs="Times New Roman"/>
          <w:szCs w:val="24"/>
        </w:rPr>
        <w:t xml:space="preserve">ο κ. Τσιάρας. </w:t>
      </w:r>
    </w:p>
    <w:p w14:paraId="04AA0E1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εσείς, κύριε Τσιάρα, τρία και δύο λεπτά.</w:t>
      </w:r>
    </w:p>
    <w:p w14:paraId="04AA0E1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Πριν ξεκινήσω όμως, κυρία Πρόεδρε, θα μου επιτρέψετε να κάνω αυτή την </w:t>
      </w:r>
      <w:r>
        <w:rPr>
          <w:rFonts w:eastAsia="Times New Roman" w:cs="Times New Roman"/>
          <w:szCs w:val="24"/>
        </w:rPr>
        <w:t>επισήμανση για τους ομιλητές που ακολουθούν σε ό,τι αφορά την τήρηση του χρόνου.</w:t>
      </w:r>
    </w:p>
    <w:p w14:paraId="04AA0E2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Εννοείται.</w:t>
      </w:r>
    </w:p>
    <w:p w14:paraId="04AA0E2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Γιατί κυρίες και κύριοι συνάδελφοι, πέραν της πρωτοτυπίας του να πρέπει να κρατάμε ευλαβικά τον χρ</w:t>
      </w:r>
      <w:r>
        <w:rPr>
          <w:rFonts w:eastAsia="Times New Roman" w:cs="Times New Roman"/>
          <w:szCs w:val="24"/>
        </w:rPr>
        <w:t xml:space="preserve">όνο σε αυτή τη συζήτηση μιας επίκαιρης επερώτησης, </w:t>
      </w:r>
      <w:r>
        <w:rPr>
          <w:rFonts w:eastAsia="Times New Roman" w:cs="Times New Roman"/>
          <w:szCs w:val="24"/>
        </w:rPr>
        <w:lastRenderedPageBreak/>
        <w:t>υπάρχει η πρωτοτυπία να έχει ζητήσει να βρίσκεται εδώ και ο ίδιος ο Πρωθυπουργός σε αυτή τη συζήτηση, με τη διαφορά ότι ενώ για τον ίδιο, για χάρη του, αναβάλαμε τη συζήτηση την προηγούμενη Πέμπτη, τώρα δε</w:t>
      </w:r>
      <w:r>
        <w:rPr>
          <w:rFonts w:eastAsia="Times New Roman" w:cs="Times New Roman"/>
          <w:szCs w:val="24"/>
        </w:rPr>
        <w:t xml:space="preserve">ν βρίσκεται εδώ. </w:t>
      </w:r>
    </w:p>
    <w:p w14:paraId="04AA0E22" w14:textId="77777777" w:rsidR="00A80E5B" w:rsidRDefault="003627BB">
      <w:pPr>
        <w:spacing w:after="0" w:line="600" w:lineRule="auto"/>
        <w:ind w:firstLine="720"/>
        <w:jc w:val="both"/>
        <w:rPr>
          <w:rFonts w:eastAsia="Times New Roman" w:cs="Times New Roman"/>
        </w:rPr>
      </w:pPr>
      <w:r>
        <w:rPr>
          <w:rFonts w:eastAsia="Times New Roman" w:cs="Times New Roman"/>
          <w:b/>
        </w:rPr>
        <w:t>ΠΑΝΑΓΙΩΤΗΣ (ΠΑΝΟΣ) ΣΚΟΥΡΟΛΙΑΚΟΣ:</w:t>
      </w:r>
      <w:r>
        <w:rPr>
          <w:rFonts w:eastAsia="Times New Roman" w:cs="Times New Roman"/>
        </w:rPr>
        <w:t xml:space="preserve"> Μην ανησυχείτε. </w:t>
      </w:r>
    </w:p>
    <w:p w14:paraId="04AA0E23" w14:textId="77777777" w:rsidR="00A80E5B" w:rsidRDefault="003627BB">
      <w:pPr>
        <w:spacing w:after="0" w:line="600" w:lineRule="auto"/>
        <w:ind w:firstLine="720"/>
        <w:jc w:val="both"/>
        <w:rPr>
          <w:rFonts w:eastAsia="Times New Roman" w:cs="Times New Roman"/>
        </w:rPr>
      </w:pPr>
      <w:r>
        <w:rPr>
          <w:rFonts w:eastAsia="Times New Roman" w:cs="Times New Roman"/>
          <w:b/>
        </w:rPr>
        <w:t>ΚΩΝΣΤΑΝΤΙΝΟΣ ΤΣΙΑΡΑΣ:</w:t>
      </w:r>
      <w:r>
        <w:rPr>
          <w:rFonts w:eastAsia="Times New Roman" w:cs="Times New Roman"/>
        </w:rPr>
        <w:t xml:space="preserve"> Όχι, δεν ανησυχώ καθόλου. Δεν ανησυχώ.</w:t>
      </w:r>
    </w:p>
    <w:p w14:paraId="04AA0E24" w14:textId="77777777" w:rsidR="00A80E5B" w:rsidRDefault="003627BB">
      <w:pPr>
        <w:spacing w:after="0" w:line="600" w:lineRule="auto"/>
        <w:ind w:firstLine="720"/>
        <w:jc w:val="both"/>
        <w:rPr>
          <w:rFonts w:eastAsia="Times New Roman" w:cs="Times New Roman"/>
        </w:rPr>
      </w:pPr>
      <w:r>
        <w:rPr>
          <w:rFonts w:eastAsia="Times New Roman" w:cs="Times New Roman"/>
        </w:rPr>
        <w:t>Προφανώς, δεν έχουν ενδιαφέρον για τον ίδιο τα ερωτήματα που μπορεί να θέτουν οι Βουλευτές της Νέας Δημοκρατίας, αλλά σίγουρα θ</w:t>
      </w:r>
      <w:r>
        <w:rPr>
          <w:rFonts w:eastAsia="Times New Roman" w:cs="Times New Roman"/>
        </w:rPr>
        <w:t xml:space="preserve">α </w:t>
      </w:r>
      <w:r>
        <w:rPr>
          <w:rFonts w:eastAsia="Times New Roman"/>
          <w:bCs/>
        </w:rPr>
        <w:t>έχει</w:t>
      </w:r>
      <w:r>
        <w:rPr>
          <w:rFonts w:eastAsia="Times New Roman" w:cs="Times New Roman"/>
        </w:rPr>
        <w:t xml:space="preserve"> ενδιαφέρον να υποστηρίξει και να χειροκροτήσει τον κ. Καμμένο, τον Υπουργό της Εθνική Άμυνας. </w:t>
      </w:r>
    </w:p>
    <w:p w14:paraId="04AA0E25" w14:textId="77777777" w:rsidR="00A80E5B" w:rsidRDefault="003627BB">
      <w:pPr>
        <w:spacing w:after="0" w:line="600" w:lineRule="auto"/>
        <w:ind w:firstLine="720"/>
        <w:jc w:val="both"/>
        <w:rPr>
          <w:rFonts w:eastAsia="Times New Roman" w:cs="Times New Roman"/>
          <w:bCs/>
          <w:shd w:val="clear" w:color="auto" w:fill="FFFFFF"/>
        </w:rPr>
      </w:pPr>
      <w:r>
        <w:rPr>
          <w:rFonts w:eastAsia="Times New Roman" w:cs="Times New Roman"/>
        </w:rPr>
        <w:t xml:space="preserve">Το λέω αυτό, διότι </w:t>
      </w:r>
      <w:r>
        <w:rPr>
          <w:rFonts w:eastAsia="Times New Roman"/>
          <w:bCs/>
        </w:rPr>
        <w:t>είναι</w:t>
      </w:r>
      <w:r>
        <w:rPr>
          <w:rFonts w:eastAsia="Times New Roman" w:cs="Times New Roman"/>
        </w:rPr>
        <w:t xml:space="preserve"> για μένα περισσότερο από βέβαιο ότι θα επιχειρήσει ο ίδιος ο Πρωθυπουργός για άλλη </w:t>
      </w:r>
      <w:r>
        <w:rPr>
          <w:rFonts w:eastAsia="Times New Roman"/>
          <w:bCs/>
          <w:shd w:val="clear" w:color="auto" w:fill="FFFFFF"/>
        </w:rPr>
        <w:t>μια</w:t>
      </w:r>
      <w:r>
        <w:rPr>
          <w:rFonts w:eastAsia="Times New Roman" w:cs="Times New Roman"/>
        </w:rPr>
        <w:t xml:space="preserve"> φορά να κερδίσει το δικό σας χειροκρότημα.</w:t>
      </w:r>
      <w:r>
        <w:rPr>
          <w:rFonts w:eastAsia="Times New Roman" w:cs="Times New Roman"/>
        </w:rPr>
        <w:t xml:space="preserve"> Και ξέρετε πώς; Με τον γνωστό τρόπο, πετώντας τη μπάλα στην εξέδρα. Αντί να συζητήσουμε για την ουσία -μακάρι να ακολουθήσουμε όσα μας προέτρεψε στην αρχή η </w:t>
      </w:r>
      <w:r>
        <w:rPr>
          <w:rFonts w:eastAsia="Times New Roman" w:cs="Times New Roman"/>
          <w:bCs/>
          <w:shd w:val="clear" w:color="auto" w:fill="FFFFFF"/>
        </w:rPr>
        <w:t xml:space="preserve">κυρία Πρόεδρος- μπορεί να συζητήσουμε για οτιδήποτε άλλο. </w:t>
      </w:r>
    </w:p>
    <w:p w14:paraId="04AA0E26" w14:textId="77777777" w:rsidR="00A80E5B" w:rsidRDefault="003627BB">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Ξέρουμε ποια </w:t>
      </w:r>
      <w:r>
        <w:rPr>
          <w:rFonts w:eastAsia="Times New Roman"/>
          <w:bCs/>
          <w:shd w:val="clear" w:color="auto" w:fill="FFFFFF"/>
        </w:rPr>
        <w:t>είναι</w:t>
      </w:r>
      <w:r>
        <w:rPr>
          <w:rFonts w:eastAsia="Times New Roman" w:cs="Times New Roman"/>
          <w:bCs/>
          <w:shd w:val="clear" w:color="auto" w:fill="FFFFFF"/>
        </w:rPr>
        <w:t xml:space="preserve"> τα θέματα της επικαι</w:t>
      </w:r>
      <w:r>
        <w:rPr>
          <w:rFonts w:eastAsia="Times New Roman" w:cs="Times New Roman"/>
          <w:bCs/>
          <w:shd w:val="clear" w:color="auto" w:fill="FFFFFF"/>
        </w:rPr>
        <w:t xml:space="preserve">ρότητας, που ενδεχομένως με </w:t>
      </w:r>
      <w:r>
        <w:rPr>
          <w:rFonts w:eastAsia="Times New Roman"/>
          <w:bCs/>
          <w:shd w:val="clear" w:color="auto" w:fill="FFFFFF"/>
        </w:rPr>
        <w:t>μια</w:t>
      </w:r>
      <w:r>
        <w:rPr>
          <w:rFonts w:eastAsia="Times New Roman" w:cs="Times New Roman"/>
          <w:bCs/>
          <w:shd w:val="clear" w:color="auto" w:fill="FFFFFF"/>
        </w:rPr>
        <w:t xml:space="preserve"> ατάκα παίρνουν το δικό σας χειροκρότημα και μετατοπίζουν τη </w:t>
      </w:r>
      <w:r>
        <w:rPr>
          <w:rFonts w:eastAsia="Times New Roman"/>
          <w:bCs/>
          <w:shd w:val="clear" w:color="auto" w:fill="FFFFFF"/>
        </w:rPr>
        <w:t>συζήτηση</w:t>
      </w:r>
      <w:r>
        <w:rPr>
          <w:rFonts w:eastAsia="Times New Roman" w:cs="Times New Roman"/>
          <w:bCs/>
          <w:shd w:val="clear" w:color="auto" w:fill="FFFFFF"/>
        </w:rPr>
        <w:t xml:space="preserve">. Το λέω αυτό, διότι λίγες μέρες νωρίτερα είχα την ευκαιρία σε </w:t>
      </w:r>
      <w:r>
        <w:rPr>
          <w:rFonts w:eastAsia="Times New Roman"/>
          <w:bCs/>
          <w:shd w:val="clear" w:color="auto" w:fill="FFFFFF"/>
        </w:rPr>
        <w:t>μια</w:t>
      </w:r>
      <w:r>
        <w:rPr>
          <w:rFonts w:eastAsia="Times New Roman" w:cs="Times New Roman"/>
          <w:bCs/>
          <w:shd w:val="clear" w:color="auto" w:fill="FFFFFF"/>
        </w:rPr>
        <w:t xml:space="preserve"> επίκαιρη επερώτηση με τον Υπουργό Εθνικής Άμυνας να ζήσω για άλλη </w:t>
      </w:r>
      <w:r>
        <w:rPr>
          <w:rFonts w:eastAsia="Times New Roman"/>
          <w:bCs/>
          <w:shd w:val="clear" w:color="auto" w:fill="FFFFFF"/>
        </w:rPr>
        <w:t>μια</w:t>
      </w:r>
      <w:r>
        <w:rPr>
          <w:rFonts w:eastAsia="Times New Roman" w:cs="Times New Roman"/>
          <w:bCs/>
          <w:shd w:val="clear" w:color="auto" w:fill="FFFFFF"/>
        </w:rPr>
        <w:t xml:space="preserve"> φορά αυτή την πρακτ</w:t>
      </w:r>
      <w:r>
        <w:rPr>
          <w:rFonts w:eastAsia="Times New Roman" w:cs="Times New Roman"/>
          <w:bCs/>
          <w:shd w:val="clear" w:color="auto" w:fill="FFFFFF"/>
        </w:rPr>
        <w:t xml:space="preserve">ική με τις λέξεις «χρεώνω», «πληρώνω», όπου καταφέραμε τελικά να πείσουμε ή να δείξουμε ότι αυτό που είπαμε στη </w:t>
      </w:r>
      <w:r>
        <w:rPr>
          <w:rFonts w:eastAsia="Times New Roman"/>
          <w:bCs/>
          <w:shd w:val="clear" w:color="auto" w:fill="FFFFFF"/>
        </w:rPr>
        <w:t>Βουλή</w:t>
      </w:r>
      <w:r>
        <w:rPr>
          <w:rFonts w:eastAsia="Times New Roman" w:cs="Times New Roman"/>
          <w:bCs/>
          <w:shd w:val="clear" w:color="auto" w:fill="FFFFFF"/>
        </w:rPr>
        <w:t xml:space="preserve"> δεν ήταν αυτό που νόμιζαν οι περισσότεροι ή αυτό που άκουσαν όλοι -ειδικά εσείς- αλλά ήταν κάτι διαφορετικό. </w:t>
      </w:r>
    </w:p>
    <w:p w14:paraId="04AA0E27" w14:textId="77777777" w:rsidR="00A80E5B" w:rsidRDefault="003627BB">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προφανώς</w:t>
      </w:r>
      <w:r>
        <w:rPr>
          <w:rFonts w:eastAsia="Times New Roman" w:cs="Times New Roman"/>
          <w:bCs/>
          <w:shd w:val="clear" w:color="auto" w:fill="FFFFFF"/>
        </w:rPr>
        <w:t xml:space="preserve"> όλα αυτά </w:t>
      </w:r>
      <w:r>
        <w:rPr>
          <w:rFonts w:eastAsia="Times New Roman"/>
          <w:bCs/>
          <w:shd w:val="clear" w:color="auto" w:fill="FFFFFF"/>
        </w:rPr>
        <w:t>έχουν να κάνουν με το γεγονός ότι η Κυβέρνηση μπορεί να καταπιεί οτιδήποτε, αρκεί να κρατήσουμε αυτό που έχουμε σήμερα. Και το λέω αυτό, γιατί τις προηγούμενες μέρες επιχειρήθηκε η μετατόπιση της συζήτησης από το επίμαχο ζήτημα, που είναι μια σύμ</w:t>
      </w:r>
      <w:r>
        <w:rPr>
          <w:rFonts w:eastAsia="Times New Roman"/>
          <w:bCs/>
          <w:shd w:val="clear" w:color="auto" w:fill="FFFFFF"/>
        </w:rPr>
        <w:t xml:space="preserve">βαση διακρατική πώλησης πολεμικού υλικού σε μια άλλη χώρα, σε ένα ζήτημα το οποίο προέκυψε μέσα από αυτή την αναζήτηση στα λεγόμενα απόρρητα. </w:t>
      </w:r>
    </w:p>
    <w:p w14:paraId="04AA0E28"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Καλά, κυρίες και κύριοι συνάδελφοι, τα απόρρητα όλοι ξέρουμε τι είναι, πώς πρέπει κανείς να τα χειρίζεται και τι ενδεχομέ</w:t>
      </w:r>
      <w:r>
        <w:rPr>
          <w:rFonts w:eastAsia="Times New Roman"/>
          <w:bCs/>
          <w:shd w:val="clear" w:color="auto" w:fill="FFFFFF"/>
        </w:rPr>
        <w:lastRenderedPageBreak/>
        <w:t>νως πρέπει να κάνει. Όμως, σε μια διακρατική συμφωνία υπάρχουν απόρρητα σημεία; Απευθύνομαι σε εσάς, τους αξιότιμους συναδέλφους της βα</w:t>
      </w:r>
      <w:r>
        <w:rPr>
          <w:rFonts w:eastAsia="Times New Roman"/>
          <w:bCs/>
          <w:shd w:val="clear" w:color="auto" w:fill="FFFFFF"/>
        </w:rPr>
        <w:t>σικής –ουσιαστικά- κυβερνητικής ομάδας, του ΣΥΡΙΖΑ, οι διακρατικές συμφωνίες έχουν απόρρητα σημεία; Έχουν σημεία που δεν μπορούν να δουν -εγώ δεν θα σας πω ο οποιοσδήποτε- οι Βουλευτές της Επιτροπής Εξοπλισμών; Πού το είδατε αυτό γραμμένο; Αυτό αλήθεια ισχ</w:t>
      </w:r>
      <w:r>
        <w:rPr>
          <w:rFonts w:eastAsia="Times New Roman"/>
          <w:bCs/>
          <w:shd w:val="clear" w:color="auto" w:fill="FFFFFF"/>
        </w:rPr>
        <w:t xml:space="preserve">υριζόσασταν όλα τα προηγούμενα χρόνια, που ήσασταν στην Αντιπολίτευση; Αυτό πιστεύατε; </w:t>
      </w:r>
    </w:p>
    <w:p w14:paraId="04AA0E29"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Το λέω, γιατί το να μετατοπίζει κανείς με τόση μεγάλη ευκολία τη θέση του, προφανώς, δεν συνιστά ούτε σοβαρή -αν θέλετε- ευθύνη απέναντι σε αυτό που αναλαμβάνει ούτε -π</w:t>
      </w:r>
      <w:r>
        <w:rPr>
          <w:rFonts w:eastAsia="Times New Roman"/>
          <w:bCs/>
          <w:shd w:val="clear" w:color="auto" w:fill="FFFFFF"/>
        </w:rPr>
        <w:t xml:space="preserve">ολύ περισσότερο- δίνει την αίσθηση στους Έλληνες πολίτες ότι τους υπηρετεί με τον λόγο και το μέτρο της αξιοπρέπειας στο οποίο είχε επενδύσει πριν βρεθεί σε αυτή τη θέση. </w:t>
      </w:r>
    </w:p>
    <w:p w14:paraId="04AA0E2A"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Κυρίες και κύριοι συνάδελφοι, το μεγάλο ερώτημα είναι εάν ο κ. Παπαδόπουλος, τελικά,</w:t>
      </w:r>
      <w:r>
        <w:rPr>
          <w:rFonts w:eastAsia="Times New Roman"/>
          <w:bCs/>
          <w:shd w:val="clear" w:color="auto" w:fill="FFFFFF"/>
        </w:rPr>
        <w:t xml:space="preserve"> ήταν μεσάζων ή ήταν ένας νόμιμος εκπρόσωπος, πληρεξούσιος του Βασιλείου της Σαουδικής Αραβίας. </w:t>
      </w:r>
    </w:p>
    <w:p w14:paraId="04AA0E2B"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Καλά, δεν ξέρετε -πολλοί από εσάς τους συναδέλφους του ΣΥΡΙΖΑ είστε γνώστες της ιστορίας- ότι η Σαουδική Αραβία είναι ένα βαθύ ισλαμικό κράτος; Δεν ξέρετε ότι δεν υπάρχει Σύνταγμα; Δεν ξέρετε ότι η </w:t>
      </w:r>
      <w:proofErr w:type="spellStart"/>
      <w:r>
        <w:rPr>
          <w:rFonts w:eastAsia="Times New Roman"/>
          <w:bCs/>
          <w:shd w:val="clear" w:color="auto" w:fill="FFFFFF"/>
        </w:rPr>
        <w:t>Σαρία</w:t>
      </w:r>
      <w:proofErr w:type="spellEnd"/>
      <w:r>
        <w:rPr>
          <w:rFonts w:eastAsia="Times New Roman"/>
          <w:bCs/>
          <w:shd w:val="clear" w:color="auto" w:fill="FFFFFF"/>
        </w:rPr>
        <w:t xml:space="preserve"> είναι αυτή η οποία, ως βασικός κανόνας και ως βασική</w:t>
      </w:r>
      <w:r>
        <w:rPr>
          <w:rFonts w:eastAsia="Times New Roman"/>
          <w:bCs/>
          <w:shd w:val="clear" w:color="auto" w:fill="FFFFFF"/>
        </w:rPr>
        <w:t xml:space="preserve"> αρχή, καθορίζει οποιαδήποτε διαδικασία αυτού του κράτους; Ξέρετε ότι με βάση τη </w:t>
      </w:r>
      <w:proofErr w:type="spellStart"/>
      <w:r>
        <w:rPr>
          <w:rFonts w:eastAsia="Times New Roman"/>
          <w:bCs/>
          <w:shd w:val="clear" w:color="auto" w:fill="FFFFFF"/>
        </w:rPr>
        <w:t>Σαρία</w:t>
      </w:r>
      <w:proofErr w:type="spellEnd"/>
      <w:r>
        <w:rPr>
          <w:rFonts w:eastAsia="Times New Roman"/>
          <w:bCs/>
          <w:shd w:val="clear" w:color="auto" w:fill="FFFFFF"/>
        </w:rPr>
        <w:t xml:space="preserve"> δεν μπορεί το Βασίλειο της Σαουδικής Αραβίας να το εκπροσωπεί κανείς αλλόθρησκος ή αλλοεθνής; Αυτά, για να ξέρουμε ακριβώς τι μας γίνεται και πού βρίσκεται η ουσία της σ</w:t>
      </w:r>
      <w:r>
        <w:rPr>
          <w:rFonts w:eastAsia="Times New Roman"/>
          <w:bCs/>
          <w:shd w:val="clear" w:color="auto" w:fill="FFFFFF"/>
        </w:rPr>
        <w:t xml:space="preserve">υζήτησης. </w:t>
      </w:r>
    </w:p>
    <w:p w14:paraId="04AA0E2C"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Ήρθε η επίσημη αντιπροσωπεία της Σαουδικής Αραβίας στο τέλος Αυγούστου στην Ελλάδα κι ενώ υπήρχε ένα ζωηρό, προφανές, αποδεδειγμένο ενδιαφέρον να αγοράσουν εκατό χιλιάδες βλήματα, τελικά αυτή η συζήτηση δεν προχώρησε, γιατί ο αξιότιμος κύριος Υπ</w:t>
      </w:r>
      <w:r>
        <w:rPr>
          <w:rFonts w:eastAsia="Times New Roman"/>
          <w:bCs/>
          <w:shd w:val="clear" w:color="auto" w:fill="FFFFFF"/>
        </w:rPr>
        <w:t xml:space="preserve">ουργός ήθελε όλη η συζήτηση να </w:t>
      </w:r>
      <w:proofErr w:type="spellStart"/>
      <w:r>
        <w:rPr>
          <w:rFonts w:eastAsia="Times New Roman"/>
          <w:bCs/>
          <w:shd w:val="clear" w:color="auto" w:fill="FFFFFF"/>
        </w:rPr>
        <w:t>περιστραφεί</w:t>
      </w:r>
      <w:proofErr w:type="spellEnd"/>
      <w:r>
        <w:rPr>
          <w:rFonts w:eastAsia="Times New Roman"/>
          <w:bCs/>
          <w:shd w:val="clear" w:color="auto" w:fill="FFFFFF"/>
        </w:rPr>
        <w:t xml:space="preserve"> γύρω από τον κ. Παπαδόπουλο -ο κ. Παπαδόπουλος να πάρει τα βλήματα κι αυτός ενδεχομένως να τα πουλήσει. Προφανώς, εκεί βρισκόταν όλη αυτή η υπόθεση. </w:t>
      </w:r>
    </w:p>
    <w:p w14:paraId="04AA0E2D"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Όμως, ας βάλουμε τα πράγματα σε μια σειρά. Ξέρετε ότι τη στιγμή</w:t>
      </w:r>
      <w:r>
        <w:rPr>
          <w:rFonts w:eastAsia="Times New Roman"/>
          <w:bCs/>
          <w:shd w:val="clear" w:color="auto" w:fill="FFFFFF"/>
        </w:rPr>
        <w:t xml:space="preserve"> που διακόπηκε αυτή η συζήτηση, στην πραγματικότητα ζημιώθηκε το ελληνικό κράτος, αφού δεν πουλήθηκαν καν αυτά τα </w:t>
      </w:r>
      <w:r>
        <w:rPr>
          <w:rFonts w:eastAsia="Times New Roman"/>
          <w:bCs/>
          <w:shd w:val="clear" w:color="auto" w:fill="FFFFFF"/>
        </w:rPr>
        <w:lastRenderedPageBreak/>
        <w:t xml:space="preserve">εκατό χιλιάδες βλήματα; Και βεβαίως μπορεί να έρθει σήμερα ο κύριος Υπουργός και να πει ότι ποτέ δεν υλοποιήθηκε αυτή η συμφωνία τελικά. Όμως </w:t>
      </w:r>
      <w:r>
        <w:rPr>
          <w:rFonts w:eastAsia="Times New Roman"/>
          <w:bCs/>
          <w:shd w:val="clear" w:color="auto" w:fill="FFFFFF"/>
        </w:rPr>
        <w:t>ξέρετε, υπάρχει κι η πρόθεση. Υπάρχει αυτό που επιχειρεί κανείς να κάνει. Και το αν και κατά πόσο είναι νόμιμο ή ηθικό αποδεικνύεται μέσα από τα ίδια τα βήματα τα οποία ακολουθήθηκαν και σε ένα πολύ μεγάλο βαθμό αυτή τη στιγμή βρίσκονται ενώπιον της Εθνική</w:t>
      </w:r>
      <w:r>
        <w:rPr>
          <w:rFonts w:eastAsia="Times New Roman"/>
          <w:bCs/>
          <w:shd w:val="clear" w:color="auto" w:fill="FFFFFF"/>
        </w:rPr>
        <w:t xml:space="preserve">ς Αντιπροσωπείας. </w:t>
      </w:r>
    </w:p>
    <w:p w14:paraId="04AA0E2E" w14:textId="77777777" w:rsidR="00A80E5B" w:rsidRDefault="003627BB">
      <w:pPr>
        <w:spacing w:after="0" w:line="600" w:lineRule="auto"/>
        <w:ind w:firstLine="720"/>
        <w:jc w:val="both"/>
        <w:rPr>
          <w:rFonts w:eastAsia="Times New Roman" w:cs="Times New Roman"/>
        </w:rPr>
      </w:pPr>
      <w:r>
        <w:rPr>
          <w:rFonts w:eastAsia="Times New Roman"/>
          <w:bCs/>
          <w:shd w:val="clear" w:color="auto" w:fill="FFFFFF"/>
        </w:rPr>
        <w:t xml:space="preserve">Τέλος, εγώ θα κάνω ένα πολύ κρίσιμο ερώτημα, το οποίο νομίζω ότι είναι και η ουσία του θέματος. Τη μέρα που ο αξιότιμος κύριος Υπουργός ζήτησε την κράτηση και τη σύλληψη του Ταξιάρχου δεν είχε ζητήσει νωρίτερα ενημέρωση από κανέναν. Και </w:t>
      </w:r>
      <w:r>
        <w:rPr>
          <w:rFonts w:eastAsia="Times New Roman"/>
          <w:bCs/>
          <w:shd w:val="clear" w:color="auto" w:fill="FFFFFF"/>
        </w:rPr>
        <w:t>αυτό λίγο</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πολύ είναι γνωστό. Με άλλα λόγια, δεν ενημερώθηκε από κανέναν </w:t>
      </w:r>
      <w:r>
        <w:rPr>
          <w:rFonts w:eastAsia="Times New Roman"/>
          <w:bCs/>
          <w:shd w:val="clear" w:color="auto" w:fill="FFFFFF"/>
        </w:rPr>
        <w:t xml:space="preserve">επιτελή </w:t>
      </w:r>
      <w:r>
        <w:rPr>
          <w:rFonts w:eastAsia="Times New Roman"/>
          <w:bCs/>
          <w:shd w:val="clear" w:color="auto" w:fill="FFFFFF"/>
        </w:rPr>
        <w:t xml:space="preserve">του στρατεύματος για το αν και κατά πόσον υπήρξε μια εξέλιξη στις συζητήσεις με την επίσημη Αντιπροσωπεία της Σαουδικής Αραβίας. </w:t>
      </w:r>
    </w:p>
    <w:p w14:paraId="04AA0E2F"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Την επόμενη μέρα το πρωί, μαινόμενος, όπως λ</w:t>
      </w:r>
      <w:r>
        <w:rPr>
          <w:rFonts w:eastAsia="Times New Roman" w:cs="Times New Roman"/>
          <w:szCs w:val="24"/>
        </w:rPr>
        <w:t xml:space="preserve">ένε οι μαρτυρίες, ζήτησε την κράτηση και τη σύλληψη του κυρίου Ταξιάρχου. Αλήθεια, από ποιον ενημερώθηκε ο κύριος Υπουργός γι’ αυτήν την εξέλιξη; Νομίζω ότι η απάντηση είναι πάρα πολύ εύκολη και προφανώς απαντά τους ισχυρισμούς του κ. Καμμένου ότι τον κ. </w:t>
      </w:r>
      <w:r>
        <w:rPr>
          <w:rFonts w:eastAsia="Times New Roman" w:cs="Times New Roman"/>
          <w:szCs w:val="24"/>
        </w:rPr>
        <w:lastRenderedPageBreak/>
        <w:t>Π</w:t>
      </w:r>
      <w:r>
        <w:rPr>
          <w:rFonts w:eastAsia="Times New Roman" w:cs="Times New Roman"/>
          <w:szCs w:val="24"/>
        </w:rPr>
        <w:t>απαδόπουλο δεν τον γνώριζε, δεν τον είχε δει ποτέ και δεν είχε απολύτως κα</w:t>
      </w:r>
      <w:r>
        <w:rPr>
          <w:rFonts w:eastAsia="Times New Roman" w:cs="Times New Roman"/>
          <w:szCs w:val="24"/>
        </w:rPr>
        <w:t>μ</w:t>
      </w:r>
      <w:r>
        <w:rPr>
          <w:rFonts w:eastAsia="Times New Roman" w:cs="Times New Roman"/>
          <w:szCs w:val="24"/>
        </w:rPr>
        <w:t xml:space="preserve">μία σχέση μαζί του. </w:t>
      </w:r>
    </w:p>
    <w:p w14:paraId="04AA0E30"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μια υπόθεση που υπάρχουν τόσο σοβαρές ενδείξεις για σκοτεινές διαδρομές τα ερωτήματα πρέπει να απαντηθούν. Νομίζω ότι είναι υπο</w:t>
      </w:r>
      <w:r>
        <w:rPr>
          <w:rFonts w:eastAsia="Times New Roman" w:cs="Times New Roman"/>
          <w:szCs w:val="24"/>
        </w:rPr>
        <w:t xml:space="preserve">χρέωση κατά βάση δική σας, όχι γιατί εν πάση </w:t>
      </w:r>
      <w:proofErr w:type="spellStart"/>
      <w:r>
        <w:rPr>
          <w:rFonts w:eastAsia="Times New Roman" w:cs="Times New Roman"/>
          <w:szCs w:val="24"/>
        </w:rPr>
        <w:t>περιπτώσει</w:t>
      </w:r>
      <w:proofErr w:type="spellEnd"/>
      <w:r>
        <w:rPr>
          <w:rFonts w:eastAsia="Times New Roman" w:cs="Times New Roman"/>
          <w:szCs w:val="24"/>
        </w:rPr>
        <w:t xml:space="preserve"> είχατε ένα αφήγημα, το οποίο ισχυριστήκατε όλο το προηγούμενο χρονικό διάστημα, περί διαφάνειας, περί απουσίας μεσαζόντων, περί πάταξης της διαφθοράς, αλλά κυρίως γιατί έχετε μια σοβαρή υποχρέωση ο κα</w:t>
      </w:r>
      <w:r>
        <w:rPr>
          <w:rFonts w:eastAsia="Times New Roman" w:cs="Times New Roman"/>
          <w:szCs w:val="24"/>
        </w:rPr>
        <w:t xml:space="preserve">θένας από εσάς τους ίδιους που υπηρετείτε τον ρόλο το δικό σας μέσα στο </w:t>
      </w:r>
      <w:r>
        <w:rPr>
          <w:rFonts w:eastAsia="Times New Roman" w:cs="Times New Roman"/>
          <w:szCs w:val="24"/>
        </w:rPr>
        <w:t xml:space="preserve">ελληνικό </w:t>
      </w:r>
      <w:r>
        <w:rPr>
          <w:rFonts w:eastAsia="Times New Roman" w:cs="Times New Roman"/>
          <w:szCs w:val="24"/>
        </w:rPr>
        <w:t xml:space="preserve">Κοινοβούλιο, απέναντι στην ίδια τη </w:t>
      </w:r>
      <w:r>
        <w:rPr>
          <w:rFonts w:eastAsia="Times New Roman" w:cs="Times New Roman"/>
          <w:szCs w:val="24"/>
        </w:rPr>
        <w:t>δημοκρατία</w:t>
      </w:r>
      <w:r>
        <w:rPr>
          <w:rFonts w:eastAsia="Times New Roman" w:cs="Times New Roman"/>
          <w:szCs w:val="24"/>
        </w:rPr>
        <w:t xml:space="preserve">. </w:t>
      </w:r>
    </w:p>
    <w:p w14:paraId="04AA0E31"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AA0E32" w14:textId="77777777" w:rsidR="00A80E5B" w:rsidRDefault="003627BB">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E33"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Κυρία Πρόεδρε, θα ήθελα τον λόγο. </w:t>
      </w:r>
    </w:p>
    <w:p w14:paraId="04AA0E3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Για ποιον λόγο; </w:t>
      </w:r>
    </w:p>
    <w:p w14:paraId="04AA0E3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Επί προσωπικού θέματος. </w:t>
      </w:r>
    </w:p>
    <w:p w14:paraId="04AA0E3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Πού είναι το προσωπικό; </w:t>
      </w:r>
    </w:p>
    <w:p w14:paraId="04AA0E3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w:t>
      </w:r>
      <w:r>
        <w:rPr>
          <w:rFonts w:eastAsia="Times New Roman" w:cs="Times New Roman"/>
          <w:szCs w:val="24"/>
        </w:rPr>
        <w:t>Ο κ. Γεωργιάδης, μιλώντας, αναφέρθηκε σε εμένα και αυτό που είπε είναι ψευδ</w:t>
      </w:r>
      <w:r>
        <w:rPr>
          <w:rFonts w:eastAsia="Times New Roman" w:cs="Times New Roman"/>
          <w:szCs w:val="24"/>
        </w:rPr>
        <w:t xml:space="preserve">ές και θέλω να το διευκρινίσω στην Αίθουσα. </w:t>
      </w:r>
    </w:p>
    <w:p w14:paraId="04AA0E3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για ένα λεπτό. Μην ξεκινήσουμε, όμως, αυτήν την εργολαβία των προσωπικών. </w:t>
      </w:r>
    </w:p>
    <w:p w14:paraId="04AA0E3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Όμως, υπήρξε αναφορά.</w:t>
      </w:r>
    </w:p>
    <w:p w14:paraId="04AA0E3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Κυρία Πρόεδρε, έχω διατυπώσει την άποψη</w:t>
      </w:r>
      <w:r>
        <w:rPr>
          <w:rFonts w:eastAsia="Times New Roman" w:cs="Times New Roman"/>
          <w:szCs w:val="24"/>
        </w:rPr>
        <w:t xml:space="preserve"> ότι η συζήτηση για τους εξοπλισμούς στη Σαουδική Αραβία πρέπει να υπακούσει στα ψηφίσματα του Ευρωκοινοβουλίου. Το τελευταίο είναι τον Ιούνιο. Αυτήν την εβδομάδα, είχαμε και νέα συζήτηση στην Ευρωβουλή, όπου η Ευρωβουλή αποφαίνεται ότι είμαστε σε μια ανθρ</w:t>
      </w:r>
      <w:r>
        <w:rPr>
          <w:rFonts w:eastAsia="Times New Roman" w:cs="Times New Roman"/>
          <w:szCs w:val="24"/>
        </w:rPr>
        <w:t xml:space="preserve">ωπιστική κρίση και ότι η εμπλοκή της Σαουδικής Αραβίας είναι άμεση και εις βάρος αμάχων. Δολοφονούνται άμαχοι. </w:t>
      </w:r>
    </w:p>
    <w:p w14:paraId="04AA0E3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Πιστεύω ότι είναι ανάξια, δυστυχώς, μια συζήτηση που περιορίζει αυτή τη μεγάλη, πρωτοφανή ανθρωπιστική κρίση με χιλιάδες νεκρά παιδιά στην Υεμέν</w:t>
      </w:r>
      <w:r>
        <w:rPr>
          <w:rFonts w:eastAsia="Times New Roman" w:cs="Times New Roman"/>
          <w:szCs w:val="24"/>
        </w:rPr>
        <w:t xml:space="preserve">η σε μια μικροπολιτική συζήτηση. </w:t>
      </w:r>
    </w:p>
    <w:p w14:paraId="04AA0E3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Θέλω να διευκρινίσω στο Σώμα ότι εγώ δεν ήμουν μέλος της Επιτροπής των Εξοπλισμών στις 12 Ιανουαρίου 2017. Μετά από δύο μήνες πήγα στην </w:t>
      </w:r>
      <w:r>
        <w:rPr>
          <w:rFonts w:eastAsia="Times New Roman" w:cs="Times New Roman"/>
          <w:szCs w:val="24"/>
        </w:rPr>
        <w:t xml:space="preserve">επιτροπή </w:t>
      </w:r>
      <w:r>
        <w:rPr>
          <w:rFonts w:eastAsia="Times New Roman" w:cs="Times New Roman"/>
          <w:szCs w:val="24"/>
        </w:rPr>
        <w:t xml:space="preserve">αυτή. Αν ήμουν, πιθανόν να </w:t>
      </w:r>
      <w:r>
        <w:rPr>
          <w:rFonts w:eastAsia="Times New Roman" w:cs="Times New Roman"/>
          <w:szCs w:val="24"/>
        </w:rPr>
        <w:lastRenderedPageBreak/>
        <w:t>ψήφιζα –είμαι ειλικρινής- ακολουθώντας την εισήγησ</w:t>
      </w:r>
      <w:r>
        <w:rPr>
          <w:rFonts w:eastAsia="Times New Roman" w:cs="Times New Roman"/>
          <w:szCs w:val="24"/>
        </w:rPr>
        <w:t xml:space="preserve">η της Κυβέρνησης. Τώρα, όμως, γνωρίζουμε. Υπάρχουν αποφάσεις της Ευρωβουλής, όχι απλώς δημοσιεύματα στις εφημερίδες, που ζητούν έλεγχο των εξοπλισμών στη Σαουδική Αραβία για τα εγκλήματα που διαπράττει στην Υεμένη. Μην κλείνουμε τα μάτια λοιπόν. </w:t>
      </w:r>
    </w:p>
    <w:p w14:paraId="04AA0E3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04AA0E3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4AA0E3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Τελείωσε ο κατάλογος των επερωτώντων. </w:t>
      </w:r>
    </w:p>
    <w:p w14:paraId="04AA0E4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Τώρα θα δώσω τον λόγο στον Υπουργό. Επειδή έχει δημιουργηθεί εδώ ένα κλίμα υπαινικτικό, αλλά και άμεσο ότι εγώ δεν διαθέτω την αμεροληψία, την οποία χρειάζεται η διαδικασία, θέλω να πω στον κύριο Υπουργό ότι ο χρόνος του είναι είκοσι λεπτά </w:t>
      </w:r>
      <w:proofErr w:type="spellStart"/>
      <w:r>
        <w:rPr>
          <w:rFonts w:eastAsia="Times New Roman" w:cs="Times New Roman"/>
          <w:szCs w:val="24"/>
        </w:rPr>
        <w:t>πρωτολογία</w:t>
      </w:r>
      <w:proofErr w:type="spellEnd"/>
      <w:r>
        <w:rPr>
          <w:rFonts w:eastAsia="Times New Roman" w:cs="Times New Roman"/>
          <w:szCs w:val="24"/>
        </w:rPr>
        <w:t>, δέκα</w:t>
      </w:r>
      <w:r>
        <w:rPr>
          <w:rFonts w:eastAsia="Times New Roman" w:cs="Times New Roman"/>
          <w:szCs w:val="24"/>
        </w:rPr>
        <w:t xml:space="preserve"> λεπτά δευτερολογία, πέντε λεπτά </w:t>
      </w:r>
      <w:proofErr w:type="spellStart"/>
      <w:r>
        <w:rPr>
          <w:rFonts w:eastAsia="Times New Roman" w:cs="Times New Roman"/>
          <w:szCs w:val="24"/>
        </w:rPr>
        <w:t>τριτολογία</w:t>
      </w:r>
      <w:proofErr w:type="spellEnd"/>
      <w:r>
        <w:rPr>
          <w:rFonts w:eastAsia="Times New Roman" w:cs="Times New Roman"/>
          <w:szCs w:val="24"/>
        </w:rPr>
        <w:t xml:space="preserve">. Με το σύνολο αυτό, είστε περίπου στους επτά Βουλευτές που ρώτησαν. Γι’ αυτό σας παρακαλώ να μου ανακοινώσετε εάν θα χρησιμοποιήσετε όλο το χρόνο σας ή το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και θα τον τηρήσετε κι εσείς, όπως </w:t>
      </w:r>
      <w:r>
        <w:rPr>
          <w:rFonts w:eastAsia="Times New Roman" w:cs="Times New Roman"/>
          <w:szCs w:val="24"/>
        </w:rPr>
        <w:t xml:space="preserve">οι υπόλοιποι. </w:t>
      </w:r>
    </w:p>
    <w:p w14:paraId="04AA0E4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μόνη εξαίρεση που γίνεται είναι για τους Αρχηγούς, όπου στη Διάσκεψη των Προέδρων αποφασίστηκε να μιλήσουν με τη γνωστή άνεση που κάθε φορά δίνουμε. </w:t>
      </w:r>
    </w:p>
    <w:p w14:paraId="04AA0E4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AA0E4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Κυρία Πρόεδρε, θα χρησιμοποιήσω το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μου. Μην ξεχνάτε όμως ότι είμαι και Αρχηγός κόμματος, οπότε…</w:t>
      </w:r>
    </w:p>
    <w:p w14:paraId="04AA0E4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Καμμένο, έχετε ορίσει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για εκπρόσωπο. </w:t>
      </w:r>
    </w:p>
    <w:p w14:paraId="04AA0E4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w:t>
      </w:r>
      <w:r>
        <w:rPr>
          <w:rFonts w:eastAsia="Times New Roman" w:cs="Times New Roman"/>
          <w:b/>
          <w:szCs w:val="24"/>
        </w:rPr>
        <w:t>νικής Άμυνας</w:t>
      </w:r>
      <w:r>
        <w:rPr>
          <w:rFonts w:eastAsia="Times New Roman" w:cs="Times New Roman"/>
          <w:b/>
          <w:szCs w:val="24"/>
        </w:rPr>
        <w:t xml:space="preserve"> </w:t>
      </w:r>
      <w:r>
        <w:rPr>
          <w:rFonts w:eastAsia="Times New Roman" w:cs="Times New Roman"/>
          <w:b/>
          <w:szCs w:val="24"/>
        </w:rPr>
        <w:t xml:space="preserve">- 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Εάν χρειαστεί να μου δώσετε μια μικρή ανοχή, δεν θα χρησιμοποιήσω το χρόνο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w:t>
      </w:r>
    </w:p>
    <w:p w14:paraId="04AA0E4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ακούστηκαν απίστευτα πράγματα στη Βουλή κι έχουν γραφτεί απίστευτα πράγματα</w:t>
      </w:r>
      <w:r>
        <w:rPr>
          <w:rFonts w:eastAsia="Times New Roman" w:cs="Times New Roman"/>
          <w:szCs w:val="24"/>
        </w:rPr>
        <w:t xml:space="preserve"> από τις επτά εφημερίδες, τα δύο ραδιόφωνα τις τελευταίες ημέρες. Το παραμύθι όμως τελειώνει εδώ, κύριοι της Νέας Δημοκρατίας, ένα </w:t>
      </w:r>
      <w:r>
        <w:rPr>
          <w:rFonts w:eastAsia="Times New Roman" w:cs="Times New Roman"/>
          <w:szCs w:val="24"/>
        </w:rPr>
        <w:lastRenderedPageBreak/>
        <w:t xml:space="preserve">παραμύθι ψεύδους, κατασυκοφάντησης, λασπολογίας που φτάνει στα όρια της εθνικής μειοδοσίας. </w:t>
      </w:r>
    </w:p>
    <w:p w14:paraId="04AA0E4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Επί ένα μήνα έχετε επιδοθεί προσ</w:t>
      </w:r>
      <w:r>
        <w:rPr>
          <w:rFonts w:eastAsia="Times New Roman" w:cs="Times New Roman"/>
          <w:szCs w:val="24"/>
        </w:rPr>
        <w:t xml:space="preserve">ωπικά, ως και οι φερόμενοι δημοσιογράφοι, υπάλληλοι της συμμορίας υπόπτων για εμπορία ναρκωτικών και μεσαζόντων οπλικών συστημάτων, διότι θα χάσουν το ψωμί τους. </w:t>
      </w:r>
    </w:p>
    <w:p w14:paraId="04AA0E48"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Αποτελεί την απόδειξη του στρατηγικού αδιεξόδου της Νέας Δημοκρατίας, που οι πολιτικοί μετανά</w:t>
      </w:r>
      <w:r>
        <w:rPr>
          <w:rFonts w:eastAsia="Times New Roman"/>
          <w:szCs w:val="24"/>
        </w:rPr>
        <w:t>στες και οι αποτυχημένοι αρχηγοί πολιτικών γκρουπούσκουλων κατέλαβαν θέσεις στην ηγεσία της Νέας Δημοκρατίας και φάνηκε η διαφορά μεταξύ των ομιλητών σήμερα.</w:t>
      </w:r>
    </w:p>
    <w:p w14:paraId="04AA0E49"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Κάποιους από αυτούς -πωλητές βιβλίων των ναζί και γιλέκων- θα τους αντιμετωπίσω μόνο στη </w:t>
      </w:r>
      <w:r>
        <w:rPr>
          <w:rFonts w:eastAsia="Times New Roman"/>
          <w:szCs w:val="24"/>
        </w:rPr>
        <w:t>δικαιοσύν</w:t>
      </w:r>
      <w:r>
        <w:rPr>
          <w:rFonts w:eastAsia="Times New Roman"/>
          <w:szCs w:val="24"/>
        </w:rPr>
        <w:t>η</w:t>
      </w:r>
      <w:r>
        <w:rPr>
          <w:rFonts w:eastAsia="Times New Roman"/>
          <w:szCs w:val="24"/>
        </w:rPr>
        <w:t xml:space="preserve">, διότι ανοίγουν το στόμα τους και λένε πράγματα τα οποία είναι απίστευτα. </w:t>
      </w:r>
    </w:p>
    <w:p w14:paraId="04AA0E4A"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Παρουσιάζετε μια καθ’ όλα νόμιμη συμφωνία διακρατική πώλησης </w:t>
      </w:r>
      <w:proofErr w:type="spellStart"/>
      <w:r>
        <w:rPr>
          <w:rFonts w:eastAsia="Times New Roman"/>
          <w:szCs w:val="24"/>
        </w:rPr>
        <w:t>πυρομαχικών</w:t>
      </w:r>
      <w:proofErr w:type="spellEnd"/>
      <w:r>
        <w:rPr>
          <w:rFonts w:eastAsia="Times New Roman"/>
          <w:szCs w:val="24"/>
        </w:rPr>
        <w:t xml:space="preserve"> ως διαφθορά. Είναι διακρατική συμφωνία και δεν υπάρχει κανείς μεσάζων. Τα χρήματα που θα φύγουν ή θα έφευγ</w:t>
      </w:r>
      <w:r>
        <w:rPr>
          <w:rFonts w:eastAsia="Times New Roman"/>
          <w:szCs w:val="24"/>
        </w:rPr>
        <w:t>αν από τη Σαουδική Αραβία από τον λογαριασμό του Υ</w:t>
      </w:r>
      <w:r>
        <w:rPr>
          <w:rFonts w:eastAsia="Times New Roman"/>
          <w:szCs w:val="24"/>
        </w:rPr>
        <w:lastRenderedPageBreak/>
        <w:t>πουργείου Οικονομικών θα πήγαιναν στο Υπουργείο Οικονομικών της Ελλάδας. Ουδείς ενδιάμεσος, ουδείς μεσάζων δεν υπάρχει.</w:t>
      </w:r>
    </w:p>
    <w:p w14:paraId="04AA0E4B"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Προφανώς, είστε συνηθισμένοι από τις διεφθαρμένες πολιτικές, τις οποίες ασκούσατε εσεί</w:t>
      </w:r>
      <w:r>
        <w:rPr>
          <w:rFonts w:eastAsia="Times New Roman"/>
          <w:szCs w:val="24"/>
        </w:rPr>
        <w:t>ς. Εδώ οι πωλήσεις όπλων -γιατί πρόκειται περί πωλήσεως και όχι αγοράς όπλων, πρώτη φορά βλέπω διαφθορά σε πώληση- είναι απόλυτα νόμιμες και καθαρές.</w:t>
      </w:r>
    </w:p>
    <w:p w14:paraId="04AA0E4C"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Δεν ζητήσατε από το Υπουργείο διευκρινήσεις. Σε ό,τι ερωτήσεις κάνατε πήρατε απαντήσεις. Γιατί δεν ζητήσατ</w:t>
      </w:r>
      <w:r>
        <w:rPr>
          <w:rFonts w:eastAsia="Times New Roman"/>
          <w:szCs w:val="24"/>
        </w:rPr>
        <w:t xml:space="preserve">ε τη σύγκληση της Επιτροπής Εξοπλισμών της Βουλής, που σας παρακαλούσα να το κάνετε; Γιατί θέλατε να κατασκευάσετε, λοιπόν, ακριβώς αυτό το σκάνδαλο, το οποίο ήρθε μετά το Λονδίνο, το οποίο ήλθε μετά από τον </w:t>
      </w:r>
      <w:proofErr w:type="spellStart"/>
      <w:r>
        <w:rPr>
          <w:rFonts w:eastAsia="Times New Roman"/>
          <w:szCs w:val="24"/>
        </w:rPr>
        <w:t>ναρκέμπορο</w:t>
      </w:r>
      <w:proofErr w:type="spellEnd"/>
      <w:r>
        <w:rPr>
          <w:rFonts w:eastAsia="Times New Roman"/>
          <w:szCs w:val="24"/>
        </w:rPr>
        <w:t>, ο οποίος θα δούμε τι κατέθεσε και πο</w:t>
      </w:r>
      <w:r>
        <w:rPr>
          <w:rFonts w:eastAsia="Times New Roman"/>
          <w:szCs w:val="24"/>
        </w:rPr>
        <w:t xml:space="preserve">ύ έχει φτάσει αυτή η υπόθεση. Κι εσείς μετατρέψατε τη Νέα Δημοκρατία σε πολιτικό βραχίονα της υποστήριξης του κουμπάρου της </w:t>
      </w:r>
      <w:r>
        <w:rPr>
          <w:rFonts w:eastAsia="Times New Roman"/>
          <w:szCs w:val="24"/>
        </w:rPr>
        <w:t xml:space="preserve">κ. </w:t>
      </w:r>
      <w:r>
        <w:rPr>
          <w:rFonts w:eastAsia="Times New Roman"/>
          <w:szCs w:val="24"/>
        </w:rPr>
        <w:t>Μπακογιάννη.</w:t>
      </w:r>
    </w:p>
    <w:p w14:paraId="04AA0E4D"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η υπόθεση είναι πολύ απλή. Έγινε μια προσφορά σε πενταπλάσια από την τιμή αγοράς </w:t>
      </w:r>
      <w:proofErr w:type="spellStart"/>
      <w:r>
        <w:rPr>
          <w:rFonts w:eastAsia="Times New Roman"/>
          <w:szCs w:val="24"/>
        </w:rPr>
        <w:t>απαξι</w:t>
      </w:r>
      <w:r>
        <w:rPr>
          <w:rFonts w:eastAsia="Times New Roman"/>
          <w:szCs w:val="24"/>
        </w:rPr>
        <w:t>ωμένων</w:t>
      </w:r>
      <w:proofErr w:type="spellEnd"/>
      <w:r>
        <w:rPr>
          <w:rFonts w:eastAsia="Times New Roman"/>
          <w:szCs w:val="24"/>
        </w:rPr>
        <w:t xml:space="preserve"> </w:t>
      </w:r>
      <w:proofErr w:type="spellStart"/>
      <w:r>
        <w:rPr>
          <w:rFonts w:eastAsia="Times New Roman"/>
          <w:szCs w:val="24"/>
        </w:rPr>
        <w:t>πυρομαχικών</w:t>
      </w:r>
      <w:proofErr w:type="spellEnd"/>
      <w:r>
        <w:rPr>
          <w:rFonts w:eastAsia="Times New Roman"/>
          <w:szCs w:val="24"/>
        </w:rPr>
        <w:t>, τα οποία θα πληρώναμε σε λίγα χρόνια για να τα καταστρέψουμε, και την αποδεχθήκαμε.</w:t>
      </w:r>
    </w:p>
    <w:p w14:paraId="04AA0E4E"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lastRenderedPageBreak/>
        <w:t>Ως Υπουργός επέλεξα να φέρω 66 εκατομμύρια στα ταμεία του δημοσίου και να ενισχύσω τον προϋπολογισμό του Υπουργείου Εθνικής Άμυνας και των επιτελείων. Κ</w:t>
      </w:r>
      <w:r>
        <w:rPr>
          <w:rFonts w:eastAsia="Times New Roman"/>
          <w:szCs w:val="24"/>
        </w:rPr>
        <w:t>αι δεν έκατσα στα τυπικά. Αλλάξαμε τον νόμο. Φέραμε νέο νόμο, τον φέραμε στη Βουλή, τον φέραμε στο ΚΥΣΕΑ, τον φέραμε ξανά στη Βουλή, τον φέραμε ξανά στον ΚΥΣΕΑ και δεν υπάρχουν εδώ στο Υπουργείο Εθνικής Άμυνας απόρρητα έγγραφα. Σε όλα τα διαβαθμισμένα έγγρ</w:t>
      </w:r>
      <w:r>
        <w:rPr>
          <w:rFonts w:eastAsia="Times New Roman"/>
          <w:szCs w:val="24"/>
        </w:rPr>
        <w:t>αφα σας έχω δώσει πρόσβαση.</w:t>
      </w:r>
    </w:p>
    <w:p w14:paraId="04AA0E4F"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Κάποιοι δεν θέλουν να αποφασίζουν οι Υπουργοί. Στηρίχθηκε όλη η καταγγελία σε μια ανακοίνωση του </w:t>
      </w:r>
      <w:r>
        <w:rPr>
          <w:rFonts w:eastAsia="Times New Roman"/>
          <w:szCs w:val="24"/>
        </w:rPr>
        <w:t xml:space="preserve">κ. </w:t>
      </w:r>
      <w:r>
        <w:rPr>
          <w:rFonts w:eastAsia="Times New Roman"/>
          <w:szCs w:val="24"/>
        </w:rPr>
        <w:t xml:space="preserve">Λοβέρδου περί της δήθεν αναφοράς ενός </w:t>
      </w:r>
      <w:r>
        <w:rPr>
          <w:rFonts w:eastAsia="Times New Roman"/>
          <w:szCs w:val="24"/>
        </w:rPr>
        <w:t>ταξιάρχου</w:t>
      </w:r>
      <w:r>
        <w:rPr>
          <w:rFonts w:eastAsia="Times New Roman"/>
          <w:szCs w:val="24"/>
        </w:rPr>
        <w:t xml:space="preserve">. Δεν υπάρχει αναφορά </w:t>
      </w:r>
      <w:r>
        <w:rPr>
          <w:rFonts w:eastAsia="Times New Roman"/>
          <w:szCs w:val="24"/>
        </w:rPr>
        <w:t>ταξιάρχου</w:t>
      </w:r>
      <w:r>
        <w:rPr>
          <w:rFonts w:eastAsia="Times New Roman"/>
          <w:szCs w:val="24"/>
        </w:rPr>
        <w:t xml:space="preserve">. Δεν υπάρχει καμμία αναφορά </w:t>
      </w:r>
      <w:r>
        <w:rPr>
          <w:rFonts w:eastAsia="Times New Roman"/>
          <w:szCs w:val="24"/>
        </w:rPr>
        <w:t>ταξιάρχου</w:t>
      </w:r>
      <w:r>
        <w:rPr>
          <w:rFonts w:eastAsia="Times New Roman"/>
          <w:szCs w:val="24"/>
        </w:rPr>
        <w:t xml:space="preserve">. </w:t>
      </w:r>
    </w:p>
    <w:p w14:paraId="04AA0E50"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Ο κ. </w:t>
      </w:r>
      <w:r>
        <w:rPr>
          <w:rFonts w:eastAsia="Times New Roman"/>
          <w:szCs w:val="24"/>
        </w:rPr>
        <w:t>ταξί</w:t>
      </w:r>
      <w:r>
        <w:rPr>
          <w:rFonts w:eastAsia="Times New Roman"/>
          <w:szCs w:val="24"/>
        </w:rPr>
        <w:t>αρχος</w:t>
      </w:r>
      <w:r>
        <w:rPr>
          <w:rFonts w:eastAsia="Times New Roman"/>
          <w:szCs w:val="24"/>
        </w:rPr>
        <w:t xml:space="preserve">, ο συγκεκριμένος, εκλήθη σε απολογία από τον Αρχηγό του Στρατού. Τι απαντά; Δύο παραγράφους διαβάζω και θα το θέσω στη διάθεση του Προεδρείου να το διαβάσετε, διότι αποτελεί προσωπικό έγγραφο -δεν είναι απόρρητο- και μπορείτε να καταλάβετε τι λέει. </w:t>
      </w:r>
    </w:p>
    <w:p w14:paraId="04AA0E51"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Τι λέει ο Ταξίαρχος Παπαδάκης: «Όσον αφορά την </w:t>
      </w:r>
      <w:proofErr w:type="spellStart"/>
      <w:r>
        <w:rPr>
          <w:rFonts w:eastAsia="Times New Roman"/>
          <w:szCs w:val="24"/>
        </w:rPr>
        <w:t>περιέλευση</w:t>
      </w:r>
      <w:proofErr w:type="spellEnd"/>
      <w:r>
        <w:rPr>
          <w:rFonts w:eastAsia="Times New Roman"/>
          <w:szCs w:val="24"/>
        </w:rPr>
        <w:t xml:space="preserve"> και χρήση του ως άνω σχεδίου υπομνήματος, που επαναλαμβάνω δεν αφορούσε σε μη υπηρεσιακή αναφορά μου, από τις </w:t>
      </w:r>
      <w:r>
        <w:rPr>
          <w:rFonts w:eastAsia="Times New Roman"/>
          <w:szCs w:val="24"/>
        </w:rPr>
        <w:lastRenderedPageBreak/>
        <w:t>4 Σεπτεμβρίου του 2017 από Βουλευτή στο Κοινοβούλιο την 7</w:t>
      </w:r>
      <w:r>
        <w:rPr>
          <w:rFonts w:eastAsia="Times New Roman"/>
          <w:szCs w:val="24"/>
          <w:vertAlign w:val="superscript"/>
        </w:rPr>
        <w:t>η</w:t>
      </w:r>
      <w:r>
        <w:rPr>
          <w:rFonts w:eastAsia="Times New Roman"/>
          <w:szCs w:val="24"/>
        </w:rPr>
        <w:t xml:space="preserve"> Νοεμβρίου του 2017, αγνοώ παν</w:t>
      </w:r>
      <w:r>
        <w:rPr>
          <w:rFonts w:eastAsia="Times New Roman"/>
          <w:szCs w:val="24"/>
        </w:rPr>
        <w:t>τελώς οποιοδήποτε γεγονός σχετικά με τα ως άνω. Με βάση τα προαναφερόμενα, αποδεικνύεται πλήρως ότι ουδέποτε υπέβαλα γραπτή αναφορά μου υπό στοιχεία θέματος μη υπηρεσιακή –προσωπικό, διοικητικά- από 4 Σεπτεμβρίου σε οποιοδήποτε διοικητικό όργανο ή αρχή».</w:t>
      </w:r>
    </w:p>
    <w:p w14:paraId="04AA0E52"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Μ</w:t>
      </w:r>
      <w:r>
        <w:rPr>
          <w:rFonts w:eastAsia="Times New Roman"/>
          <w:b/>
          <w:szCs w:val="24"/>
        </w:rPr>
        <w:t>ΑΥΡΟΥΔΗΣ ΒΟΡΙΔΗΣ:</w:t>
      </w:r>
      <w:r>
        <w:rPr>
          <w:rFonts w:eastAsia="Times New Roman"/>
          <w:szCs w:val="24"/>
        </w:rPr>
        <w:t xml:space="preserve"> Το περιστατικό συνέβη;</w:t>
      </w:r>
    </w:p>
    <w:p w14:paraId="04AA0E53"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Δεν υπάρχει αναφορά. Υπάρχει ένα υποκλαπέν από το κομπιούτερ του σύνολο μηνυμάτων, τα οποία ο κ. Λοβέρδος τα έκανε αναφορά. Το έκαναν πρωτ</w:t>
      </w:r>
      <w:r>
        <w:rPr>
          <w:rFonts w:eastAsia="Times New Roman"/>
          <w:szCs w:val="24"/>
        </w:rPr>
        <w:t>οσέλιδο οι εφημερίδες και συζητάμε επί έναν μήνα για μια αναφορά, που ο ίδιος λέει ότι δεν κατέθεσε.</w:t>
      </w:r>
    </w:p>
    <w:p w14:paraId="04AA0E54"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Το περιστατικό συνέβη;</w:t>
      </w:r>
    </w:p>
    <w:p w14:paraId="04AA0E55"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Όσον αφορά το περιστατικό, το περιστ</w:t>
      </w:r>
      <w:r>
        <w:rPr>
          <w:rFonts w:eastAsia="Times New Roman"/>
          <w:szCs w:val="24"/>
        </w:rPr>
        <w:t>ατικό είχε να κάνει με την προσπάθεια κάποιων να χαλάσουν αυτήν τη συμφωνία…</w:t>
      </w:r>
    </w:p>
    <w:p w14:paraId="04AA0E56"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Ποια;</w:t>
      </w:r>
    </w:p>
    <w:p w14:paraId="04AA0E57"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…και ακριβώς είχε τον λόγο της εμπλοκής της </w:t>
      </w:r>
      <w:r>
        <w:rPr>
          <w:rFonts w:eastAsia="Times New Roman"/>
          <w:szCs w:val="24"/>
        </w:rPr>
        <w:t>στρατιωτικής δικαιοσύνης</w:t>
      </w:r>
      <w:r>
        <w:rPr>
          <w:rFonts w:eastAsia="Times New Roman"/>
          <w:szCs w:val="24"/>
        </w:rPr>
        <w:t xml:space="preserve">. Στο γραφείο μου ήρθε ο </w:t>
      </w:r>
      <w:r>
        <w:rPr>
          <w:rFonts w:eastAsia="Times New Roman"/>
          <w:szCs w:val="24"/>
        </w:rPr>
        <w:t>εισαγγελέας στρατιωτικής δικαιοσύνης</w:t>
      </w:r>
      <w:r>
        <w:rPr>
          <w:rFonts w:eastAsia="Times New Roman"/>
          <w:szCs w:val="24"/>
        </w:rPr>
        <w:t>, προκειμένου να ελέγξει ακριβώς εάν κάποιοι διακινούν χαρτιά για να γίνουν χαρτοπόλεμος.</w:t>
      </w:r>
    </w:p>
    <w:p w14:paraId="04AA0E58"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Γιατί μεταθέσατε τον κ. Παπαδάκη από τη θέση του;</w:t>
      </w:r>
    </w:p>
    <w:p w14:paraId="04AA0E59" w14:textId="77777777" w:rsidR="00A80E5B" w:rsidRDefault="003627BB">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04AA0E5A"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Σας παρακαλώ, κύριε Δαβάκη, σταματήστε.</w:t>
      </w:r>
    </w:p>
    <w:p w14:paraId="04AA0E5B"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Εκλήθη, λοιπόν, ο </w:t>
      </w:r>
      <w:r>
        <w:rPr>
          <w:rFonts w:eastAsia="Times New Roman"/>
          <w:szCs w:val="24"/>
        </w:rPr>
        <w:t xml:space="preserve">εισαγγελέας </w:t>
      </w:r>
      <w:r>
        <w:rPr>
          <w:rFonts w:eastAsia="Times New Roman"/>
          <w:szCs w:val="24"/>
        </w:rPr>
        <w:t xml:space="preserve">της </w:t>
      </w:r>
      <w:r>
        <w:rPr>
          <w:rFonts w:eastAsia="Times New Roman"/>
          <w:szCs w:val="24"/>
        </w:rPr>
        <w:t xml:space="preserve">στρατιωτικής δικαιοσύνης </w:t>
      </w:r>
      <w:r>
        <w:rPr>
          <w:rFonts w:eastAsia="Times New Roman"/>
          <w:szCs w:val="24"/>
        </w:rPr>
        <w:t>για να δούμε εάν κάποιοι διακινούσαν απόρρητα.</w:t>
      </w:r>
    </w:p>
    <w:p w14:paraId="04AA0E5C"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Κα</w:t>
      </w:r>
      <w:r>
        <w:rPr>
          <w:rFonts w:eastAsia="Times New Roman"/>
          <w:szCs w:val="24"/>
        </w:rPr>
        <w:t>ι να σας πω και πού κατέληξε η ΕΔΕ από τον Αρχηγό ΓΕΕΘΑ; Ότι το συγκεκριμένο απόρρητο έφυγε από αυτήν τη Διεύθυνση, γιατί εκεί δεν άλλαξε κανείς και κάποιοι έκαναν δουλειές.</w:t>
      </w:r>
    </w:p>
    <w:p w14:paraId="04AA0E5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Συνεχίζω: Καταθέσατε επί αρκετή ώρα αναφορικά με διάφορα πράγματα που δεν είναι σχ</w:t>
      </w:r>
      <w:r>
        <w:rPr>
          <w:rFonts w:eastAsia="Times New Roman" w:cs="Times New Roman"/>
          <w:szCs w:val="24"/>
        </w:rPr>
        <w:t xml:space="preserve">ετικά με την επερώτηση. </w:t>
      </w:r>
    </w:p>
    <w:p w14:paraId="04AA0E5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στην επερώτηση, κυρία Πρόεδρε, θα πρέπει να απαντήσω σε δώδεκα ερωτήματα. Εάν μπορέσω σε ένα τέταρτο, θα το κάνω. </w:t>
      </w:r>
    </w:p>
    <w:p w14:paraId="04AA0E5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τριάντα πέντε λεπτά. </w:t>
      </w:r>
    </w:p>
    <w:p w14:paraId="04AA0E60"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ΠΑΝΟΣ ΚΑΜΜΕΝΟΣ (Υπουργός Εθνικής </w:t>
      </w:r>
      <w:r>
        <w:rPr>
          <w:rFonts w:eastAsia="Times New Roman"/>
          <w:b/>
          <w:szCs w:val="24"/>
        </w:rPr>
        <w:t>Άμυνας - Πρόεδρος των Ανεξαρτήτων Ελλήνων):</w:t>
      </w:r>
      <w:r>
        <w:rPr>
          <w:rFonts w:eastAsia="Times New Roman"/>
          <w:szCs w:val="24"/>
        </w:rPr>
        <w:t xml:space="preserve"> </w:t>
      </w:r>
      <w:r>
        <w:rPr>
          <w:rFonts w:eastAsia="Times New Roman" w:cs="Times New Roman"/>
          <w:szCs w:val="24"/>
        </w:rPr>
        <w:t xml:space="preserve">Στα αναφερόμενα ερωτήματα, λοιπόν, περιλαμβάνονται όλα στο πρώτο ερώτημα στο ηλεκτρονικό μήνυμα του Προξένου, του κ. </w:t>
      </w:r>
      <w:proofErr w:type="spellStart"/>
      <w:r>
        <w:rPr>
          <w:rFonts w:eastAsia="Times New Roman" w:cs="Times New Roman"/>
          <w:szCs w:val="24"/>
        </w:rPr>
        <w:t>Κλουβάτου</w:t>
      </w:r>
      <w:proofErr w:type="spellEnd"/>
      <w:r>
        <w:rPr>
          <w:rFonts w:eastAsia="Times New Roman" w:cs="Times New Roman"/>
          <w:szCs w:val="24"/>
        </w:rPr>
        <w:t>, το οποίο περιήλθε βραδινές ώρες, την παραμονή της υπογραφής της σχετικής σύμβασης κα</w:t>
      </w:r>
      <w:r>
        <w:rPr>
          <w:rFonts w:eastAsia="Times New Roman" w:cs="Times New Roman"/>
          <w:szCs w:val="24"/>
        </w:rPr>
        <w:t xml:space="preserve">ι το οποίο θα καταθέσω. Δεν κοινοποιείται στο Υπουργείο Εξωτερικών. Είναι ιδιωτικό το συγκεκριμένο </w:t>
      </w:r>
      <w:r>
        <w:rPr>
          <w:rFonts w:eastAsia="Times New Roman" w:cs="Times New Roman"/>
          <w:szCs w:val="24"/>
          <w:lang w:val="en-US"/>
        </w:rPr>
        <w:t>Telex</w:t>
      </w:r>
      <w:r>
        <w:rPr>
          <w:rFonts w:eastAsia="Times New Roman" w:cs="Times New Roman"/>
          <w:szCs w:val="24"/>
        </w:rPr>
        <w:t>.</w:t>
      </w:r>
    </w:p>
    <w:p w14:paraId="04AA0E6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αρμόδιος Διευθυντής της ΓΔΑΕΕ, ο Ναύαρχος κ. Κυριακίδης, επικοινωνεί τηλεφωνικά και επισημαίνει τα εξής: «Κύριοι, εάν θέλετε να αλλάξετε τον εξουσιο</w:t>
      </w:r>
      <w:r>
        <w:rPr>
          <w:rFonts w:eastAsia="Times New Roman" w:cs="Times New Roman"/>
          <w:szCs w:val="24"/>
        </w:rPr>
        <w:t>δοτημένο αντιπρόσωπο, που είναι ο κ. Παπαδόπουλος, θα πρέπει να κάνετε γραπτή άρση εξουσιοδότησης. Και το ίδιο στέλνει προς τις σαουδαραβικές αρχές.</w:t>
      </w:r>
    </w:p>
    <w:p w14:paraId="04AA0E6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Πρόξενος και ο Πρέσβης επιμένουν ότι δεν είναι ο Παπαδόπουλος εκπρόσωπος. Και τι κάνει το Υπουργείο Εθνικ</w:t>
      </w:r>
      <w:r>
        <w:rPr>
          <w:rFonts w:eastAsia="Times New Roman" w:cs="Times New Roman"/>
          <w:szCs w:val="24"/>
        </w:rPr>
        <w:t xml:space="preserve">ής Άμυνας; Ζητάει από τον στρατιωτικό ακόλουθο που έχει ευθύνη για τη </w:t>
      </w:r>
      <w:r>
        <w:rPr>
          <w:rFonts w:eastAsia="Times New Roman" w:cs="Times New Roman"/>
          <w:szCs w:val="24"/>
        </w:rPr>
        <w:lastRenderedPageBreak/>
        <w:t xml:space="preserve">Σαουδική Αραβία να πάρει τα έγγραφα, τα οποία είναι επικυρωμένα από το </w:t>
      </w:r>
      <w:r>
        <w:rPr>
          <w:rFonts w:eastAsia="Times New Roman" w:cs="Times New Roman"/>
          <w:szCs w:val="24"/>
        </w:rPr>
        <w:t xml:space="preserve">προξενείο </w:t>
      </w:r>
      <w:r>
        <w:rPr>
          <w:rFonts w:eastAsia="Times New Roman" w:cs="Times New Roman"/>
          <w:szCs w:val="24"/>
        </w:rPr>
        <w:t>και θα τα καταθέσω στη Βουλή και να ζητήσει εάν τα έγγραφα αυτά είναι γνήσια ή όχι, εάν υπάρχει εξουσιοδό</w:t>
      </w:r>
      <w:r>
        <w:rPr>
          <w:rFonts w:eastAsia="Times New Roman" w:cs="Times New Roman"/>
          <w:szCs w:val="24"/>
        </w:rPr>
        <w:t xml:space="preserve">τηση ή όχι. </w:t>
      </w:r>
    </w:p>
    <w:p w14:paraId="04AA0E6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Και απαντά επισήμως ο </w:t>
      </w:r>
      <w:r>
        <w:rPr>
          <w:rFonts w:eastAsia="Times New Roman" w:cs="Times New Roman"/>
          <w:szCs w:val="24"/>
        </w:rPr>
        <w:t xml:space="preserve">στρατηγός διευθυντής </w:t>
      </w:r>
      <w:r>
        <w:rPr>
          <w:rFonts w:eastAsia="Times New Roman" w:cs="Times New Roman"/>
          <w:szCs w:val="24"/>
        </w:rPr>
        <w:t xml:space="preserve">των </w:t>
      </w:r>
      <w:r>
        <w:rPr>
          <w:rFonts w:eastAsia="Times New Roman" w:cs="Times New Roman"/>
          <w:szCs w:val="24"/>
        </w:rPr>
        <w:t xml:space="preserve">στρατιωτικών ακολούθων </w:t>
      </w:r>
      <w:r>
        <w:rPr>
          <w:rFonts w:eastAsia="Times New Roman" w:cs="Times New Roman"/>
          <w:szCs w:val="24"/>
        </w:rPr>
        <w:t xml:space="preserve">ότι όλα τα έγγραφα είναι γνήσια και ισχύει η εκπροσώπηση του Παπαδόπουλου. </w:t>
      </w:r>
    </w:p>
    <w:p w14:paraId="04AA0E6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εμείς για να κάνουμε οποιαδήποτε αλλαγή και για να ξαναφέρουμε το πρόγραμμα στη Βουλή με άλλ</w:t>
      </w:r>
      <w:r>
        <w:rPr>
          <w:rFonts w:eastAsia="Times New Roman" w:cs="Times New Roman"/>
          <w:szCs w:val="24"/>
        </w:rPr>
        <w:t xml:space="preserve">ον αριθμό βλημάτων, με άλλον εκπρόσωπο, θα έπρεπε να ξαναπεράσουμε από ΚΥΣΕΑ, να ξαναέρθει στη Βουλή, διότι θα πρόκειται περί άλλης διακρατικής συμφωνίας. </w:t>
      </w:r>
    </w:p>
    <w:p w14:paraId="04AA0E6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Όσον αφορά, λοιπόν, στα πρώτα αναφερόμενα, θα σας καταθέσω το προσωπικό </w:t>
      </w:r>
      <w:r>
        <w:rPr>
          <w:rFonts w:eastAsia="Times New Roman" w:cs="Times New Roman"/>
          <w:szCs w:val="24"/>
          <w:lang w:val="en-US"/>
        </w:rPr>
        <w:t>e</w:t>
      </w:r>
      <w:r w:rsidRPr="008A6BAF">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κ. </w:t>
      </w:r>
      <w:proofErr w:type="spellStart"/>
      <w:r>
        <w:rPr>
          <w:rFonts w:eastAsia="Times New Roman" w:cs="Times New Roman"/>
          <w:szCs w:val="24"/>
        </w:rPr>
        <w:t>Κλουβάτου</w:t>
      </w:r>
      <w:proofErr w:type="spellEnd"/>
      <w:r>
        <w:rPr>
          <w:rFonts w:eastAsia="Times New Roman" w:cs="Times New Roman"/>
          <w:szCs w:val="24"/>
        </w:rPr>
        <w:t>, που</w:t>
      </w:r>
      <w:r>
        <w:rPr>
          <w:rFonts w:eastAsia="Times New Roman" w:cs="Times New Roman"/>
          <w:szCs w:val="24"/>
        </w:rPr>
        <w:t xml:space="preserve"> δεν κοινοποιείται στο Υπουργείο Εξωτερικών. </w:t>
      </w:r>
    </w:p>
    <w:p w14:paraId="04AA0E6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Συνεχίζω και θα σας καταθέσω το έγγραφο, με το οποίο ο κ. Παπαδόπουλος εκ μέρους της Σαουδικής Αραβίας ορίζεται ως εκπρόσωπος.</w:t>
      </w:r>
    </w:p>
    <w:p w14:paraId="04AA0E6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Θα σας καταθέσω τη διαβίβαση του ελέγχου αυθεντικότητας της επιστολής που έκανε ο </w:t>
      </w:r>
      <w:r>
        <w:rPr>
          <w:rFonts w:eastAsia="Times New Roman" w:cs="Times New Roman"/>
          <w:szCs w:val="24"/>
        </w:rPr>
        <w:t>στρατιωτικός ακόλουθος</w:t>
      </w:r>
      <w:r>
        <w:rPr>
          <w:rFonts w:eastAsia="Times New Roman" w:cs="Times New Roman"/>
          <w:szCs w:val="24"/>
        </w:rPr>
        <w:t xml:space="preserve">. </w:t>
      </w:r>
    </w:p>
    <w:p w14:paraId="04AA0E6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σας καταθέσω το επικυρωμένο από την </w:t>
      </w:r>
      <w:r>
        <w:rPr>
          <w:rFonts w:eastAsia="Times New Roman" w:cs="Times New Roman"/>
          <w:szCs w:val="24"/>
        </w:rPr>
        <w:t xml:space="preserve">ελληνική </w:t>
      </w:r>
      <w:r>
        <w:rPr>
          <w:rFonts w:eastAsia="Times New Roman" w:cs="Times New Roman"/>
          <w:szCs w:val="24"/>
        </w:rPr>
        <w:t xml:space="preserve">πρεσβεία </w:t>
      </w:r>
      <w:r>
        <w:rPr>
          <w:rFonts w:eastAsia="Times New Roman" w:cs="Times New Roman"/>
          <w:szCs w:val="24"/>
        </w:rPr>
        <w:t xml:space="preserve">έγγραφο του </w:t>
      </w:r>
      <w:r>
        <w:rPr>
          <w:rFonts w:eastAsia="Times New Roman" w:cs="Times New Roman"/>
          <w:szCs w:val="24"/>
        </w:rPr>
        <w:t>στρατιωτικού ακολούθου</w:t>
      </w:r>
      <w:r>
        <w:rPr>
          <w:rFonts w:eastAsia="Times New Roman" w:cs="Times New Roman"/>
          <w:szCs w:val="24"/>
        </w:rPr>
        <w:t xml:space="preserve">, το οποίο λέει ότι πρόκειται περί γνησίου εγγράφου. </w:t>
      </w:r>
    </w:p>
    <w:p w14:paraId="04AA0E6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σας καταθέσω το αραβικό αντίγραφο, όπως και το έγγραφο της Σαουδικής Αραβίας προς τ</w:t>
      </w:r>
      <w:r>
        <w:rPr>
          <w:rFonts w:eastAsia="Times New Roman" w:cs="Times New Roman"/>
          <w:szCs w:val="24"/>
        </w:rPr>
        <w:t xml:space="preserve">ον </w:t>
      </w:r>
      <w:r>
        <w:rPr>
          <w:rFonts w:eastAsia="Times New Roman" w:cs="Times New Roman"/>
          <w:szCs w:val="24"/>
        </w:rPr>
        <w:t>στρατιωτικό ακόλουθο</w:t>
      </w:r>
      <w:r>
        <w:rPr>
          <w:rFonts w:eastAsia="Times New Roman" w:cs="Times New Roman"/>
          <w:szCs w:val="24"/>
        </w:rPr>
        <w:t xml:space="preserve"> ότι παραμένει η κατάσταση ως έχει. </w:t>
      </w:r>
    </w:p>
    <w:p w14:paraId="04AA0E6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Είναι επικυρωμένα όλα αυτά;</w:t>
      </w:r>
    </w:p>
    <w:p w14:paraId="04AA0E6B"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Είναι επικυρωμένα, κύριε </w:t>
      </w:r>
      <w:proofErr w:type="spellStart"/>
      <w:r>
        <w:rPr>
          <w:rFonts w:eastAsia="Times New Roman" w:cs="Times New Roman"/>
          <w:szCs w:val="24"/>
        </w:rPr>
        <w:t>Τραγάκη</w:t>
      </w:r>
      <w:proofErr w:type="spellEnd"/>
      <w:r>
        <w:rPr>
          <w:rFonts w:eastAsia="Times New Roman" w:cs="Times New Roman"/>
          <w:szCs w:val="24"/>
        </w:rPr>
        <w:t xml:space="preserve"> από το </w:t>
      </w:r>
      <w:r>
        <w:rPr>
          <w:rFonts w:eastAsia="Times New Roman" w:cs="Times New Roman"/>
          <w:szCs w:val="24"/>
        </w:rPr>
        <w:t xml:space="preserve">προξενείο </w:t>
      </w:r>
      <w:r>
        <w:rPr>
          <w:rFonts w:eastAsia="Times New Roman" w:cs="Times New Roman"/>
          <w:szCs w:val="24"/>
        </w:rPr>
        <w:t xml:space="preserve">της Ελλάδας στο </w:t>
      </w:r>
      <w:proofErr w:type="spellStart"/>
      <w:r>
        <w:rPr>
          <w:rFonts w:eastAsia="Times New Roman" w:cs="Times New Roman"/>
          <w:szCs w:val="24"/>
        </w:rPr>
        <w:t>Ριάντ</w:t>
      </w:r>
      <w:proofErr w:type="spellEnd"/>
      <w:r>
        <w:rPr>
          <w:rFonts w:eastAsia="Times New Roman" w:cs="Times New Roman"/>
          <w:szCs w:val="24"/>
        </w:rPr>
        <w:t xml:space="preserve">. </w:t>
      </w:r>
    </w:p>
    <w:p w14:paraId="04AA0E6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Θα το δούμε!</w:t>
      </w:r>
    </w:p>
    <w:p w14:paraId="04AA0E6D"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Και ε</w:t>
      </w:r>
      <w:r>
        <w:rPr>
          <w:rFonts w:eastAsia="Times New Roman" w:cs="Times New Roman"/>
          <w:szCs w:val="24"/>
        </w:rPr>
        <w:t>πειδή θα το δούμε, σας κοινοποιώ πιστοποιητικό τελικού χρήστη του Ιουνίου του 2016 που αφορά τις βόμβες και το αίτημα του Παπαδόπουλου, το οπο</w:t>
      </w:r>
      <w:r>
        <w:rPr>
          <w:rFonts w:eastAsia="Times New Roman" w:cs="Times New Roman"/>
          <w:szCs w:val="24"/>
        </w:rPr>
        <w:t xml:space="preserve">ίο φέρει και τη σφραγίδα του </w:t>
      </w:r>
      <w:r>
        <w:rPr>
          <w:rFonts w:eastAsia="Times New Roman" w:cs="Times New Roman"/>
          <w:szCs w:val="24"/>
        </w:rPr>
        <w:t xml:space="preserve">προξενείου </w:t>
      </w:r>
      <w:r>
        <w:rPr>
          <w:rFonts w:eastAsia="Times New Roman" w:cs="Times New Roman"/>
          <w:szCs w:val="24"/>
        </w:rPr>
        <w:t xml:space="preserve">και τα χαρτόσημα της προξενικής αρχής, για να δούμε εάν ήξερε ή όχι η συγκεκριμένη </w:t>
      </w:r>
      <w:r>
        <w:rPr>
          <w:rFonts w:eastAsia="Times New Roman" w:cs="Times New Roman"/>
          <w:szCs w:val="24"/>
        </w:rPr>
        <w:t xml:space="preserve">πρεσβεία </w:t>
      </w:r>
      <w:r>
        <w:rPr>
          <w:rFonts w:eastAsia="Times New Roman" w:cs="Times New Roman"/>
          <w:szCs w:val="24"/>
        </w:rPr>
        <w:t xml:space="preserve">μας στο </w:t>
      </w:r>
      <w:proofErr w:type="spellStart"/>
      <w:r>
        <w:rPr>
          <w:rFonts w:eastAsia="Times New Roman" w:cs="Times New Roman"/>
          <w:szCs w:val="24"/>
        </w:rPr>
        <w:t>Ριάντ</w:t>
      </w:r>
      <w:proofErr w:type="spellEnd"/>
      <w:r>
        <w:rPr>
          <w:rFonts w:eastAsia="Times New Roman" w:cs="Times New Roman"/>
          <w:szCs w:val="24"/>
        </w:rPr>
        <w:t xml:space="preserve"> εάν υπήρχε ή όχι Παπαδόπουλος! </w:t>
      </w:r>
    </w:p>
    <w:p w14:paraId="04AA0E6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Ισχύει η εκπροσώπηση Παπαδόπουλου, κύριε Υπουργέ;</w:t>
      </w:r>
    </w:p>
    <w:p w14:paraId="04AA0E6F" w14:textId="77777777" w:rsidR="00A80E5B" w:rsidRDefault="003627BB">
      <w:pPr>
        <w:spacing w:after="0" w:line="600" w:lineRule="auto"/>
        <w:ind w:firstLine="720"/>
        <w:jc w:val="both"/>
        <w:rPr>
          <w:rFonts w:eastAsia="Times New Roman" w:cs="Times New Roman"/>
          <w:szCs w:val="24"/>
        </w:rPr>
      </w:pPr>
      <w:r>
        <w:rPr>
          <w:rFonts w:eastAsia="Times New Roman"/>
          <w:b/>
          <w:szCs w:val="24"/>
        </w:rPr>
        <w:lastRenderedPageBreak/>
        <w:t>ΠΑΝΟΣ ΚΑΜ</w:t>
      </w:r>
      <w:r>
        <w:rPr>
          <w:rFonts w:eastAsia="Times New Roman"/>
          <w:b/>
          <w:szCs w:val="24"/>
        </w:rPr>
        <w:t xml:space="preserve">ΜΕΝΟΣ (Υπουργός Εθνικής Άμυνας - Πρόεδρος των Ανεξαρτήτων Ελλήνων): </w:t>
      </w:r>
      <w:r>
        <w:rPr>
          <w:rFonts w:eastAsia="Times New Roman" w:cs="Times New Roman"/>
          <w:szCs w:val="24"/>
        </w:rPr>
        <w:t>Βεβαίως και ισχύει!</w:t>
      </w:r>
    </w:p>
    <w:p w14:paraId="04AA0E7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Δαβάκη, σας ακούσαμε επιτέλους! Σταματήστε!</w:t>
      </w:r>
    </w:p>
    <w:p w14:paraId="04AA0E71"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Επίσης, κυρίες και κύριοι συνάδελφοι, θα σας καταθέσω τα διαβατήρια που μας ήρθαν από το Υπουργείο της Σαουδικής Αραβίας για έλεγχο των </w:t>
      </w:r>
      <w:proofErr w:type="spellStart"/>
      <w:r>
        <w:rPr>
          <w:rFonts w:eastAsia="Times New Roman" w:cs="Times New Roman"/>
          <w:szCs w:val="24"/>
        </w:rPr>
        <w:t>πυρομαχικών</w:t>
      </w:r>
      <w:proofErr w:type="spellEnd"/>
      <w:r>
        <w:rPr>
          <w:rFonts w:eastAsia="Times New Roman" w:cs="Times New Roman"/>
          <w:szCs w:val="24"/>
        </w:rPr>
        <w:t xml:space="preserve"> που δεν υπήρχαν. </w:t>
      </w:r>
    </w:p>
    <w:p w14:paraId="04AA0E7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Τέλος, θα σας</w:t>
      </w:r>
      <w:r>
        <w:rPr>
          <w:rFonts w:eastAsia="Times New Roman" w:cs="Times New Roman"/>
          <w:szCs w:val="24"/>
        </w:rPr>
        <w:t xml:space="preserve"> καταθέσω και το πιστοποιητικό τελικού χρήστη, το οποίο αφορά τα εκατό χιλιάδες βλήματα, το οποίο επίσης φέρει την υπογραφή και τη σφραγίδα του </w:t>
      </w:r>
      <w:r>
        <w:rPr>
          <w:rFonts w:eastAsia="Times New Roman" w:cs="Times New Roman"/>
          <w:szCs w:val="24"/>
        </w:rPr>
        <w:t xml:space="preserve">προξενείου </w:t>
      </w:r>
      <w:r>
        <w:rPr>
          <w:rFonts w:eastAsia="Times New Roman" w:cs="Times New Roman"/>
          <w:szCs w:val="24"/>
        </w:rPr>
        <w:t xml:space="preserve">στο </w:t>
      </w:r>
      <w:proofErr w:type="spellStart"/>
      <w:r>
        <w:rPr>
          <w:rFonts w:eastAsia="Times New Roman" w:cs="Times New Roman"/>
          <w:szCs w:val="24"/>
        </w:rPr>
        <w:t>Ριάντ</w:t>
      </w:r>
      <w:proofErr w:type="spellEnd"/>
      <w:r>
        <w:rPr>
          <w:rFonts w:eastAsia="Times New Roman" w:cs="Times New Roman"/>
          <w:szCs w:val="24"/>
        </w:rPr>
        <w:t xml:space="preserve">. </w:t>
      </w:r>
    </w:p>
    <w:p w14:paraId="04AA0E7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Όλα αυτά, λοιπόν, που ειπώθηκαν προηγουμένως είναι παραμύθια! Υπάρχει εξουσιοδότηση τον Μ</w:t>
      </w:r>
      <w:r>
        <w:rPr>
          <w:rFonts w:eastAsia="Times New Roman" w:cs="Times New Roman"/>
          <w:szCs w:val="24"/>
        </w:rPr>
        <w:t>άιο του 2016 της «</w:t>
      </w:r>
      <w:r>
        <w:rPr>
          <w:rFonts w:eastAsia="Times New Roman"/>
          <w:bCs/>
          <w:szCs w:val="24"/>
          <w:shd w:val="clear" w:color="auto" w:fill="FFFFFF"/>
        </w:rPr>
        <w:t>OLYMPIC INDUSTRIES</w:t>
      </w:r>
      <w:r>
        <w:rPr>
          <w:rFonts w:eastAsia="Times New Roman"/>
          <w:bCs/>
          <w:szCs w:val="24"/>
          <w:shd w:val="clear" w:color="auto" w:fill="FFFFFF"/>
        </w:rPr>
        <w:t xml:space="preserve">», ως εκπροσώπου με υπογραφή του </w:t>
      </w:r>
      <w:r>
        <w:rPr>
          <w:rFonts w:eastAsia="Times New Roman"/>
          <w:bCs/>
          <w:szCs w:val="24"/>
          <w:shd w:val="clear" w:color="auto" w:fill="FFFFFF"/>
        </w:rPr>
        <w:t>διευθυντή εξοπλισμών</w:t>
      </w:r>
      <w:r>
        <w:rPr>
          <w:rFonts w:eastAsia="Times New Roman"/>
          <w:bCs/>
          <w:szCs w:val="24"/>
          <w:shd w:val="clear" w:color="auto" w:fill="FFFFFF"/>
        </w:rPr>
        <w:t xml:space="preserve">. Τον Ιούνιο του 2016, υπάρχει υπογραφή του Στρατηγού </w:t>
      </w:r>
      <w:proofErr w:type="spellStart"/>
      <w:r>
        <w:rPr>
          <w:rFonts w:eastAsia="Times New Roman"/>
          <w:bCs/>
          <w:szCs w:val="24"/>
          <w:shd w:val="clear" w:color="auto" w:fill="FFFFFF"/>
        </w:rPr>
        <w:t>Αμπντουλάχ</w:t>
      </w:r>
      <w:proofErr w:type="spellEnd"/>
      <w:r>
        <w:rPr>
          <w:rFonts w:eastAsia="Times New Roman"/>
          <w:bCs/>
          <w:szCs w:val="24"/>
          <w:shd w:val="clear" w:color="auto" w:fill="FFFFFF"/>
        </w:rPr>
        <w:t xml:space="preserve"> Αλ </w:t>
      </w:r>
      <w:proofErr w:type="spellStart"/>
      <w:r>
        <w:rPr>
          <w:rFonts w:eastAsia="Times New Roman"/>
          <w:bCs/>
          <w:szCs w:val="24"/>
          <w:shd w:val="clear" w:color="auto" w:fill="FFFFFF"/>
        </w:rPr>
        <w:t>Ασερί</w:t>
      </w:r>
      <w:proofErr w:type="spellEnd"/>
      <w:r>
        <w:rPr>
          <w:rFonts w:eastAsia="Times New Roman"/>
          <w:bCs/>
          <w:szCs w:val="24"/>
          <w:shd w:val="clear" w:color="auto" w:fill="FFFFFF"/>
        </w:rPr>
        <w:t xml:space="preserve">, </w:t>
      </w:r>
      <w:r>
        <w:rPr>
          <w:rFonts w:eastAsia="Times New Roman"/>
          <w:bCs/>
          <w:szCs w:val="24"/>
          <w:shd w:val="clear" w:color="auto" w:fill="FFFFFF"/>
        </w:rPr>
        <w:t xml:space="preserve">αρχηγού </w:t>
      </w:r>
      <w:r>
        <w:rPr>
          <w:rFonts w:eastAsia="Times New Roman"/>
          <w:bCs/>
          <w:szCs w:val="24"/>
          <w:shd w:val="clear" w:color="auto" w:fill="FFFFFF"/>
        </w:rPr>
        <w:t>των προμηθειών, που πιστοποιεί τον τελικό χρήστη. Είναι το πιο σοβαρό έγγραφο που υπ</w:t>
      </w:r>
      <w:r>
        <w:rPr>
          <w:rFonts w:eastAsia="Times New Roman"/>
          <w:bCs/>
          <w:szCs w:val="24"/>
          <w:shd w:val="clear" w:color="auto" w:fill="FFFFFF"/>
        </w:rPr>
        <w:t xml:space="preserve">άρχει. </w:t>
      </w:r>
    </w:p>
    <w:p w14:paraId="04AA0E74"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Στις 27 Οκτωβρίου υπάρχει μια επιστολή επιβεβαίωσης -</w:t>
      </w:r>
      <w:r>
        <w:rPr>
          <w:rFonts w:eastAsia="Times New Roman" w:cs="Times New Roman"/>
          <w:szCs w:val="24"/>
          <w:lang w:val="en-US"/>
        </w:rPr>
        <w:t>letter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confirmation</w:t>
      </w:r>
      <w:r>
        <w:rPr>
          <w:rFonts w:eastAsia="Times New Roman" w:cs="Times New Roman"/>
          <w:szCs w:val="24"/>
        </w:rPr>
        <w:t xml:space="preserve">- αυθεντικότητας της παραπάνω εξουσιοδότησης, γιατί πράγματι και εμείς θορυβηθήκαμε. Και πήγε και ζήτησε -συγκεκριμένα έτσι λέει ο στρατιωτικός ακόλουθος- υπογραφή του υποστρατήγου </w:t>
      </w:r>
      <w:proofErr w:type="spellStart"/>
      <w:r>
        <w:rPr>
          <w:rFonts w:eastAsia="Times New Roman" w:cs="Times New Roman"/>
          <w:szCs w:val="24"/>
        </w:rPr>
        <w:t>Χαλίντ</w:t>
      </w:r>
      <w:proofErr w:type="spellEnd"/>
      <w:r>
        <w:rPr>
          <w:rFonts w:eastAsia="Times New Roman" w:cs="Times New Roman"/>
          <w:szCs w:val="24"/>
        </w:rPr>
        <w:t xml:space="preserve"> Μπιν </w:t>
      </w:r>
      <w:proofErr w:type="spellStart"/>
      <w:r>
        <w:rPr>
          <w:rFonts w:eastAsia="Times New Roman" w:cs="Times New Roman"/>
          <w:szCs w:val="24"/>
        </w:rPr>
        <w:t>Αμπντουλαζίζ</w:t>
      </w:r>
      <w:proofErr w:type="spellEnd"/>
      <w:r>
        <w:rPr>
          <w:rFonts w:eastAsia="Times New Roman" w:cs="Times New Roman"/>
          <w:szCs w:val="24"/>
        </w:rPr>
        <w:t xml:space="preserve"> Αλ </w:t>
      </w:r>
      <w:proofErr w:type="spellStart"/>
      <w:r>
        <w:rPr>
          <w:rFonts w:eastAsia="Times New Roman" w:cs="Times New Roman"/>
          <w:szCs w:val="24"/>
        </w:rPr>
        <w:t>Σαϊφ</w:t>
      </w:r>
      <w:proofErr w:type="spellEnd"/>
      <w:r>
        <w:rPr>
          <w:rFonts w:eastAsia="Times New Roman" w:cs="Times New Roman"/>
          <w:szCs w:val="24"/>
        </w:rPr>
        <w:t xml:space="preserve">, </w:t>
      </w:r>
      <w:r>
        <w:rPr>
          <w:rFonts w:eastAsia="Times New Roman" w:cs="Times New Roman"/>
          <w:szCs w:val="24"/>
        </w:rPr>
        <w:t xml:space="preserve">αρχηγού </w:t>
      </w:r>
      <w:r>
        <w:rPr>
          <w:rFonts w:eastAsia="Times New Roman" w:cs="Times New Roman"/>
          <w:szCs w:val="24"/>
        </w:rPr>
        <w:t>και επικεφαλής των στρατιωτικών α</w:t>
      </w:r>
      <w:r>
        <w:rPr>
          <w:rFonts w:eastAsia="Times New Roman" w:cs="Times New Roman"/>
          <w:szCs w:val="24"/>
        </w:rPr>
        <w:t xml:space="preserve">κολούθων. </w:t>
      </w:r>
    </w:p>
    <w:p w14:paraId="04AA0E7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Στις 27 Οκτωβρίου 2016 έγινε διαβίβαση φωτοτυπιών διαβατηρίων αξιωματούχων για επιθεώρηση </w:t>
      </w:r>
      <w:proofErr w:type="spellStart"/>
      <w:r>
        <w:rPr>
          <w:rFonts w:eastAsia="Times New Roman" w:cs="Times New Roman"/>
          <w:szCs w:val="24"/>
        </w:rPr>
        <w:t>πυρομαχικών</w:t>
      </w:r>
      <w:proofErr w:type="spellEnd"/>
      <w:r>
        <w:rPr>
          <w:rFonts w:eastAsia="Times New Roman" w:cs="Times New Roman"/>
          <w:szCs w:val="24"/>
        </w:rPr>
        <w:t xml:space="preserve"> από τη Σαουδική Αραβία. Ο «μαϊμού» μας τα έστειλε και αυτά; </w:t>
      </w:r>
    </w:p>
    <w:p w14:paraId="04AA0E76"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τελικά, τον Νοέμβριο του 2016 υπάρχει πιστοποιητικό τελικού χρήστη από τον Στρ</w:t>
      </w:r>
      <w:r>
        <w:rPr>
          <w:rFonts w:eastAsia="Times New Roman" w:cs="Times New Roman"/>
          <w:szCs w:val="24"/>
        </w:rPr>
        <w:t xml:space="preserve">ατηγό </w:t>
      </w:r>
      <w:proofErr w:type="spellStart"/>
      <w:r>
        <w:rPr>
          <w:rFonts w:eastAsia="Times New Roman" w:cs="Times New Roman"/>
          <w:szCs w:val="24"/>
        </w:rPr>
        <w:t>Γιάγια</w:t>
      </w:r>
      <w:proofErr w:type="spellEnd"/>
      <w:r>
        <w:rPr>
          <w:rFonts w:eastAsia="Times New Roman" w:cs="Times New Roman"/>
          <w:szCs w:val="24"/>
        </w:rPr>
        <w:t xml:space="preserve"> </w:t>
      </w:r>
      <w:proofErr w:type="spellStart"/>
      <w:r>
        <w:rPr>
          <w:rFonts w:eastAsia="Times New Roman" w:cs="Times New Roman"/>
          <w:szCs w:val="24"/>
        </w:rPr>
        <w:t>Αμπντουλάχ</w:t>
      </w:r>
      <w:proofErr w:type="spellEnd"/>
      <w:r>
        <w:rPr>
          <w:rFonts w:eastAsia="Times New Roman" w:cs="Times New Roman"/>
          <w:szCs w:val="24"/>
        </w:rPr>
        <w:t xml:space="preserve"> Αλ </w:t>
      </w:r>
      <w:proofErr w:type="spellStart"/>
      <w:r>
        <w:rPr>
          <w:rFonts w:eastAsia="Times New Roman" w:cs="Times New Roman"/>
          <w:szCs w:val="24"/>
        </w:rPr>
        <w:t>Ασερί</w:t>
      </w:r>
      <w:proofErr w:type="spellEnd"/>
      <w:r>
        <w:rPr>
          <w:rFonts w:eastAsia="Times New Roman" w:cs="Times New Roman"/>
          <w:szCs w:val="24"/>
        </w:rPr>
        <w:t xml:space="preserve"> που πιστοποιεί τις τριακόσιες χιλιάδες βλήματα. Πού είναι η διαφορά των τριακοσίων χιλιάδων βλημάτων με τα εκατό χιλιάδες βλήματα; Η μόνη συμφωνία που υπήρχε ήταν τα τριακόσιες χιλιάδες βλήματα. </w:t>
      </w:r>
    </w:p>
    <w:p w14:paraId="04AA0E77"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Αλλαγή αριθμού </w:t>
      </w:r>
      <w:proofErr w:type="spellStart"/>
      <w:r>
        <w:rPr>
          <w:rFonts w:eastAsia="Times New Roman" w:cs="Times New Roman"/>
          <w:szCs w:val="24"/>
        </w:rPr>
        <w:t>πυρομαχικών</w:t>
      </w:r>
      <w:proofErr w:type="spellEnd"/>
      <w:r>
        <w:rPr>
          <w:rFonts w:eastAsia="Times New Roman" w:cs="Times New Roman"/>
          <w:szCs w:val="24"/>
        </w:rPr>
        <w:t xml:space="preserve"> </w:t>
      </w:r>
      <w:r>
        <w:rPr>
          <w:rFonts w:eastAsia="Times New Roman" w:cs="Times New Roman"/>
          <w:szCs w:val="24"/>
        </w:rPr>
        <w:t>σε συμφωνία δεν μπορεί να υπάρξει! Αυτά τα οποία λέτε, ότι θα παίρναμε συμφωνία των τριακοσίων χιλιάδων, θα πληρωνόμασταν τα εκατό και τα άλλα θα πήγαιναν στην έρημο δεν γίνονται σε δημοκρατίες. Δεν υπάρχουν τέτοιες διαδικασίες. Ξέρετε πότε γίνονταν; Γίνον</w:t>
      </w:r>
      <w:r>
        <w:rPr>
          <w:rFonts w:eastAsia="Times New Roman" w:cs="Times New Roman"/>
          <w:szCs w:val="24"/>
        </w:rPr>
        <w:t xml:space="preserve">ταν σε άλλες εποχές </w:t>
      </w:r>
      <w:r>
        <w:rPr>
          <w:rFonts w:eastAsia="Times New Roman" w:cs="Times New Roman"/>
          <w:szCs w:val="24"/>
        </w:rPr>
        <w:lastRenderedPageBreak/>
        <w:t xml:space="preserve">που έφευγαν </w:t>
      </w:r>
      <w:proofErr w:type="spellStart"/>
      <w:r>
        <w:rPr>
          <w:rFonts w:eastAsia="Times New Roman" w:cs="Times New Roman"/>
          <w:szCs w:val="24"/>
        </w:rPr>
        <w:t>πυρομαχικά</w:t>
      </w:r>
      <w:proofErr w:type="spellEnd"/>
      <w:r>
        <w:rPr>
          <w:rFonts w:eastAsia="Times New Roman" w:cs="Times New Roman"/>
          <w:szCs w:val="24"/>
        </w:rPr>
        <w:t xml:space="preserve"> από βιομηχανίες και γύριζαν ναρκωτικά. Θα σας θυμίσω το πλοίο «</w:t>
      </w:r>
      <w:r>
        <w:rPr>
          <w:rFonts w:eastAsia="Times New Roman" w:cs="Times New Roman"/>
          <w:szCs w:val="24"/>
        </w:rPr>
        <w:t>ΑΛΕΞΑΝΔΡΟΣ</w:t>
      </w:r>
      <w:r>
        <w:rPr>
          <w:rFonts w:eastAsia="Times New Roman" w:cs="Times New Roman"/>
          <w:szCs w:val="24"/>
        </w:rPr>
        <w:t xml:space="preserve">». </w:t>
      </w:r>
    </w:p>
    <w:p w14:paraId="04AA0E7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όσον αφορά τον κ. Παπαδόπουλο, σας έχω μια πολύ μεγάλη έκπληξη, για να σας αποδείξω ακριβώς ποιος ή</w:t>
      </w:r>
      <w:r>
        <w:rPr>
          <w:rFonts w:eastAsia="Times New Roman" w:cs="Times New Roman"/>
          <w:szCs w:val="24"/>
        </w:rPr>
        <w:t>ταν ο Παπαδόπουλος: Εμείς το μόνο που ξέραμε για τον Παπαδόπουλο ήταν ότι ο Παπαδόπουλος εκπροσωπούσε τη Σαουδική Αραβία. Εκπροσωπούσε τη Σαουδική Αραβία και ελέγχθηκε πολλαπλώς και όσον αφορά το ποινικό του μητρώο και όσον αφορά τις προβλεπόμενες άδειες π</w:t>
      </w:r>
      <w:r>
        <w:rPr>
          <w:rFonts w:eastAsia="Times New Roman" w:cs="Times New Roman"/>
          <w:szCs w:val="24"/>
        </w:rPr>
        <w:t xml:space="preserve">ου θα έπρεπε να είχε. </w:t>
      </w:r>
    </w:p>
    <w:p w14:paraId="04AA0E7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καταθέσω, λοιπόν, στη Βουλή τον Εθνικό Κανονισμό Βιομηχανικής Ασφάλειας. </w:t>
      </w:r>
    </w:p>
    <w:p w14:paraId="04AA0E7A"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καταθέσω στη Βουλή την εξουσιοδότηση που έχει ο Παπαδόπουλος και η εταιρεία του, προκειμένου να κάνει χειρισμό διαβαθμισμένου υλικού που περνάει από όλες</w:t>
      </w:r>
      <w:r>
        <w:rPr>
          <w:rFonts w:eastAsia="Times New Roman" w:cs="Times New Roman"/>
          <w:szCs w:val="24"/>
        </w:rPr>
        <w:t xml:space="preserve"> τις υπηρεσίες με τα ονόματά τους. </w:t>
      </w:r>
    </w:p>
    <w:p w14:paraId="04AA0E7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καταθέσω στη Βουλή την εξουσιοδότηση προσωπικού την οποία αποδέχεται η </w:t>
      </w:r>
      <w:r>
        <w:rPr>
          <w:rFonts w:eastAsia="Times New Roman" w:cs="Times New Roman"/>
          <w:szCs w:val="24"/>
        </w:rPr>
        <w:t>γενική διεύθυνση εξοπλισμών</w:t>
      </w:r>
      <w:r>
        <w:rPr>
          <w:rFonts w:eastAsia="Times New Roman" w:cs="Times New Roman"/>
          <w:szCs w:val="24"/>
        </w:rPr>
        <w:t xml:space="preserve">, το </w:t>
      </w:r>
      <w:r>
        <w:rPr>
          <w:rFonts w:eastAsia="Times New Roman" w:cs="Times New Roman"/>
          <w:szCs w:val="24"/>
        </w:rPr>
        <w:t xml:space="preserve">πιστοποιητικό βιομηχανικής ασφάλισης </w:t>
      </w:r>
      <w:r>
        <w:rPr>
          <w:rFonts w:eastAsia="Times New Roman" w:cs="Times New Roman"/>
          <w:szCs w:val="24"/>
        </w:rPr>
        <w:t xml:space="preserve">των εγκαταστάσεων από την Περιφέρεια. </w:t>
      </w:r>
    </w:p>
    <w:p w14:paraId="04AA0E7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Θα σας καταθέσω στη Βουλή την αλλαγή τ</w:t>
      </w:r>
      <w:r>
        <w:rPr>
          <w:rFonts w:eastAsia="Times New Roman" w:cs="Times New Roman"/>
          <w:szCs w:val="24"/>
        </w:rPr>
        <w:t xml:space="preserve">ου ονόματος της εταιρείας που κάποια στιγμή έγινε, για να μην υπάρχει παρεξήγηση. </w:t>
      </w:r>
    </w:p>
    <w:p w14:paraId="04AA0E7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σας καταθέσω στη Βουλή την άδεια οπλοφορίας του Παπαδόπουλου. </w:t>
      </w:r>
    </w:p>
    <w:p w14:paraId="04AA0E7E"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σας καταθέσω στη Βουλή το λευκό ποινικό μητρώο του Παπαδόπουλου.</w:t>
      </w:r>
    </w:p>
    <w:p w14:paraId="04AA0E7F"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Τι σχέση έχουν αυ</w:t>
      </w:r>
      <w:r>
        <w:rPr>
          <w:rFonts w:eastAsia="Times New Roman" w:cs="Times New Roman"/>
          <w:szCs w:val="24"/>
        </w:rPr>
        <w:t>τά;</w:t>
      </w:r>
    </w:p>
    <w:p w14:paraId="04AA0E80"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Αυτά, όμως, αφορούν τη Σαουδική Αραβία. </w:t>
      </w:r>
    </w:p>
    <w:p w14:paraId="04AA0E81"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με ρωτάτε αν γνωρίζω τον Παπαδόπουλο, θα σας πω «ναι, τον ξέρω». Ξέρετε, όμως, από πού; Από τον κ. Μητσοτάκη. </w:t>
      </w:r>
    </w:p>
    <w:p w14:paraId="04AA0E82" w14:textId="77777777" w:rsidR="00A80E5B" w:rsidRDefault="003627BB">
      <w:pPr>
        <w:spacing w:after="0" w:line="600" w:lineRule="auto"/>
        <w:ind w:firstLine="709"/>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από την πτέρυγα του ΣΥΡΙΖΑ)</w:t>
      </w:r>
    </w:p>
    <w:p w14:paraId="04AA0E83"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 Μητσοτάκης, λοιπόν, σήμερα δεν είναι εδώ. Λείπει από τη συζήτηση.</w:t>
      </w:r>
    </w:p>
    <w:p w14:paraId="04AA0E84"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Εδώ είναι, μην ανησυχείτε. </w:t>
      </w:r>
    </w:p>
    <w:p w14:paraId="04AA0E8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Ποιος είναι ο κ. Παπαδόπου</w:t>
      </w:r>
      <w:r>
        <w:rPr>
          <w:rFonts w:eastAsia="Times New Roman" w:cs="Times New Roman"/>
          <w:szCs w:val="24"/>
        </w:rPr>
        <w:t xml:space="preserve">λος; Πριν από λίγο, κατόπιν αιτήματός μου, έλαβα από το Υπουργείο Εξωτερικών αυτό το οποίο μας </w:t>
      </w:r>
      <w:proofErr w:type="spellStart"/>
      <w:r>
        <w:rPr>
          <w:rFonts w:eastAsia="Times New Roman" w:cs="Times New Roman"/>
          <w:szCs w:val="24"/>
        </w:rPr>
        <w:t>εδόθη</w:t>
      </w:r>
      <w:proofErr w:type="spellEnd"/>
      <w:r>
        <w:rPr>
          <w:rFonts w:eastAsia="Times New Roman" w:cs="Times New Roman"/>
          <w:szCs w:val="24"/>
        </w:rPr>
        <w:t xml:space="preserve"> ως πληροφορία: Ο κ. Κωνσταντίνος Μητσοτάκης, ο μακαρίτης, το 1988, πριν γίνει Πρωθυπουργός, είχε αποφασίσει ότι θα έδινε η Εθνική Τράπεζα δάνειο προς τη Ρω</w:t>
      </w:r>
      <w:r>
        <w:rPr>
          <w:rFonts w:eastAsia="Times New Roman" w:cs="Times New Roman"/>
          <w:szCs w:val="24"/>
        </w:rPr>
        <w:t xml:space="preserve">σία, για να αποπληρωθούν οι Έλληνες </w:t>
      </w:r>
      <w:proofErr w:type="spellStart"/>
      <w:r>
        <w:rPr>
          <w:rFonts w:eastAsia="Times New Roman" w:cs="Times New Roman"/>
          <w:szCs w:val="24"/>
        </w:rPr>
        <w:t>εξαγωγείς</w:t>
      </w:r>
      <w:proofErr w:type="spellEnd"/>
      <w:r>
        <w:rPr>
          <w:rFonts w:eastAsia="Times New Roman" w:cs="Times New Roman"/>
          <w:szCs w:val="24"/>
        </w:rPr>
        <w:t xml:space="preserve">, οι οποίοι είχαν σταματήσει να πληρώνονται από τη Σοβιετική Ένωση. Και το 1991 πήγε αποστολή στη Ρωσία με σαράντα επιχειρηματίες μαζί με τον Διοικητή της Τράπεζας τότε, τον κ. </w:t>
      </w:r>
      <w:proofErr w:type="spellStart"/>
      <w:r>
        <w:rPr>
          <w:rFonts w:eastAsia="Times New Roman" w:cs="Times New Roman"/>
          <w:szCs w:val="24"/>
        </w:rPr>
        <w:t>Γερμίδη</w:t>
      </w:r>
      <w:proofErr w:type="spellEnd"/>
      <w:r>
        <w:rPr>
          <w:rFonts w:eastAsia="Times New Roman" w:cs="Times New Roman"/>
          <w:szCs w:val="24"/>
        </w:rPr>
        <w:t>. Και μέσα στην αποστολή –α</w:t>
      </w:r>
      <w:r>
        <w:rPr>
          <w:rFonts w:eastAsia="Times New Roman" w:cs="Times New Roman"/>
          <w:szCs w:val="24"/>
        </w:rPr>
        <w:t xml:space="preserve">ν θυμάται η κ. Μπακογιάννη- ήταν ο κ. Ηλίας Παπαδόπουλος με τον γιο του, οι οποίοι εισέπραξαν 67 εκατομμύρια που έδωσε η Εθνική Τράπεζα και ο ελληνικός λαός, για να πληρωθεί ο Παπαδόπουλος που δεν ξέρετε! </w:t>
      </w:r>
    </w:p>
    <w:p w14:paraId="04AA0E8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δικηγόρος του Παπαδόπουλου δε…</w:t>
      </w:r>
    </w:p>
    <w:p w14:paraId="04AA0E87" w14:textId="77777777" w:rsidR="00A80E5B" w:rsidRDefault="003627BB">
      <w:pPr>
        <w:spacing w:after="0" w:line="600" w:lineRule="auto"/>
        <w:ind w:firstLine="709"/>
        <w:jc w:val="center"/>
        <w:rPr>
          <w:rFonts w:eastAsia="Times New Roman" w:cs="Times New Roman"/>
          <w:szCs w:val="24"/>
        </w:rPr>
      </w:pPr>
      <w:r>
        <w:rPr>
          <w:rFonts w:eastAsia="Times New Roman" w:cs="Times New Roman"/>
          <w:szCs w:val="24"/>
        </w:rPr>
        <w:t xml:space="preserve">(Θόρυβος από την </w:t>
      </w:r>
      <w:r>
        <w:rPr>
          <w:rFonts w:eastAsia="Times New Roman" w:cs="Times New Roman"/>
          <w:szCs w:val="24"/>
        </w:rPr>
        <w:t>πτέρυγα της Νέας Δημοκρατίας)</w:t>
      </w:r>
    </w:p>
    <w:p w14:paraId="04AA0E8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πολύ, ησυχία!</w:t>
      </w:r>
    </w:p>
    <w:p w14:paraId="04AA0E8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Ο δικηγόρος του Παπαδόπουλου δε είναι Βουλευτής της Νέας Δημοκρατίας!</w:t>
      </w:r>
    </w:p>
    <w:p w14:paraId="04AA0E8A"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Τι σχέση έχουν αυτά; </w:t>
      </w:r>
    </w:p>
    <w:p w14:paraId="04AA0E8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Ποιος είναι ο δικηγόρος;</w:t>
      </w:r>
    </w:p>
    <w:p w14:paraId="04AA0E8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Να σηκώσει το χέρι του ο δικηγόρος του Παπαδόπουλου, για να δούμε ποιοι έχουν σχέση με τον Παπαδόπουλο και ποιοι πήραν μέτρα για τον Παπαδόπουλο. </w:t>
      </w:r>
    </w:p>
    <w:p w14:paraId="04AA0E8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καταθέσω αντίγραφα της αποστολής του Κωνσταντίνου Μητσοτάκη το 1991, δημοσιεύματα της «Απογευματινής», του</w:t>
      </w:r>
      <w:r>
        <w:rPr>
          <w:rFonts w:eastAsia="Times New Roman" w:cs="Times New Roman"/>
          <w:szCs w:val="24"/>
        </w:rPr>
        <w:t xml:space="preserve"> «Ελεύθερου Τύπου», της «Καθημερινής» για το δώρο των 67 εκατομμυρίων. </w:t>
      </w:r>
    </w:p>
    <w:p w14:paraId="04AA0E8E" w14:textId="77777777" w:rsidR="00A80E5B" w:rsidRDefault="003627BB">
      <w:pPr>
        <w:spacing w:after="0" w:line="600" w:lineRule="auto"/>
        <w:ind w:left="360"/>
        <w:jc w:val="center"/>
        <w:rPr>
          <w:rFonts w:eastAsia="Times New Roman" w:cs="Times New Roman"/>
          <w:szCs w:val="24"/>
        </w:rPr>
      </w:pPr>
      <w:r>
        <w:rPr>
          <w:rFonts w:eastAsia="Times New Roman" w:cs="Times New Roman"/>
          <w:szCs w:val="24"/>
        </w:rPr>
        <w:t>(Θόρυβος στην Αίθουσα)</w:t>
      </w:r>
    </w:p>
    <w:p w14:paraId="04AA0E8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Εμείς, δηλαδή, πήγαμε να εισπράξουμε από τη Σαουδική Αραβία με την υπογραφή του Παπαδόπουλου 66 εκατομμύρια ευρώ για το ταμείο και εσείς τότε πληρώσατε 67 εκατομ</w:t>
      </w:r>
      <w:r>
        <w:rPr>
          <w:rFonts w:eastAsia="Times New Roman" w:cs="Times New Roman"/>
          <w:szCs w:val="24"/>
        </w:rPr>
        <w:t xml:space="preserve">μύρια ευρώ από την Εθνική Τράπεζα για να τα πάρει πίσω ο Παπαδόπουλος, </w:t>
      </w:r>
      <w:r>
        <w:rPr>
          <w:rFonts w:eastAsia="Times New Roman" w:cs="Times New Roman"/>
          <w:szCs w:val="24"/>
        </w:rPr>
        <w:lastRenderedPageBreak/>
        <w:t>που δεν ξέρατε! Και μας κατηγορούσατε για σχέση με τον μεσάζοντα!</w:t>
      </w:r>
    </w:p>
    <w:p w14:paraId="04AA0E9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Επειδή, όμως, γελάνε στο ΠΑΣΟΚ και ο κ. Λοβέρδος πια έχει βγάλει το μεροκάματο με τον Παπαδόπουλο σε όλα τα πρωτοσέλιδα</w:t>
      </w:r>
      <w:r>
        <w:rPr>
          <w:rFonts w:eastAsia="Times New Roman" w:cs="Times New Roman"/>
          <w:szCs w:val="24"/>
        </w:rPr>
        <w:t xml:space="preserve"> και σε όλες τις τηλεοράσεις, σας λέω το εξής: Ξέρετε, κύριε Λοβέρδο, πού τον γνώρισαν στο Υπουργείο τον κ. Παπαδόπουλο; Η κ. Γεννηματά τον πήγε στις 17 Φεβρουαρίου 2014.</w:t>
      </w:r>
    </w:p>
    <w:p w14:paraId="04AA0E91"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0E9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περι</w:t>
      </w:r>
      <w:r>
        <w:rPr>
          <w:rFonts w:eastAsia="Times New Roman" w:cs="Times New Roman"/>
          <w:szCs w:val="24"/>
        </w:rPr>
        <w:t>μένετε να ακούσετε.</w:t>
      </w:r>
    </w:p>
    <w:p w14:paraId="04AA0E9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Η εταιρεία </w:t>
      </w:r>
      <w:r>
        <w:rPr>
          <w:rFonts w:eastAsia="Times New Roman" w:cs="Times New Roman"/>
          <w:szCs w:val="24"/>
          <w:lang w:val="en-US"/>
        </w:rPr>
        <w:t>IGG</w:t>
      </w:r>
      <w:r>
        <w:rPr>
          <w:rFonts w:eastAsia="Times New Roman" w:cs="Times New Roman"/>
          <w:szCs w:val="24"/>
        </w:rPr>
        <w:t>…</w:t>
      </w:r>
    </w:p>
    <w:p w14:paraId="04AA0E9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Είναι εντός θέματος;</w:t>
      </w:r>
    </w:p>
    <w:p w14:paraId="04AA0E9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Τασούλα, με ρωτά</w:t>
      </w:r>
      <w:r>
        <w:rPr>
          <w:rFonts w:eastAsia="Times New Roman" w:cs="Times New Roman"/>
          <w:szCs w:val="24"/>
        </w:rPr>
        <w:t>τε για τη σχέση με τον Παπαδόπουλο. Λέω τις σχέσεις τις δικές σας με τον Παπαδόπουλο!</w:t>
      </w:r>
    </w:p>
    <w:p w14:paraId="04AA0E9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Να κάνετε επερώτηση.</w:t>
      </w:r>
    </w:p>
    <w:p w14:paraId="04AA0E9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έκανε επερώτηση ο κύριος Υπουργός.</w:t>
      </w:r>
    </w:p>
    <w:p w14:paraId="04AA0E9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w:t>
      </w:r>
      <w:r>
        <w:rPr>
          <w:rFonts w:eastAsia="Times New Roman" w:cs="Times New Roman"/>
          <w:b/>
          <w:szCs w:val="24"/>
        </w:rPr>
        <w:t>ρόεδρος των Ανεξαρτήτων Ελλήνων):</w:t>
      </w:r>
      <w:r>
        <w:rPr>
          <w:rFonts w:eastAsia="Times New Roman" w:cs="Times New Roman"/>
          <w:szCs w:val="24"/>
        </w:rPr>
        <w:t xml:space="preserve"> Στις 17 Φεβρουαρίου η εταιρεία «</w:t>
      </w:r>
      <w:r>
        <w:rPr>
          <w:rFonts w:eastAsia="Times New Roman" w:cs="Times New Roman"/>
          <w:szCs w:val="24"/>
          <w:lang w:val="en-US"/>
        </w:rPr>
        <w:t>IGG</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με έδρα το </w:t>
      </w:r>
      <w:proofErr w:type="spellStart"/>
      <w:r>
        <w:rPr>
          <w:rFonts w:eastAsia="Times New Roman" w:cs="Times New Roman"/>
          <w:szCs w:val="24"/>
        </w:rPr>
        <w:t>Άμπου</w:t>
      </w:r>
      <w:proofErr w:type="spellEnd"/>
      <w:r>
        <w:rPr>
          <w:rFonts w:eastAsia="Times New Roman" w:cs="Times New Roman"/>
          <w:szCs w:val="24"/>
        </w:rPr>
        <w:t xml:space="preserve"> </w:t>
      </w:r>
      <w:proofErr w:type="spellStart"/>
      <w:r>
        <w:rPr>
          <w:rFonts w:eastAsia="Times New Roman" w:cs="Times New Roman"/>
          <w:szCs w:val="24"/>
        </w:rPr>
        <w:t>Ντάμπι</w:t>
      </w:r>
      <w:proofErr w:type="spellEnd"/>
      <w:r>
        <w:rPr>
          <w:rFonts w:eastAsia="Times New Roman" w:cs="Times New Roman"/>
          <w:szCs w:val="24"/>
        </w:rPr>
        <w:t xml:space="preserve">, στέλνει αίτημα για την προμήθεια διαφόρων τύπων </w:t>
      </w:r>
      <w:proofErr w:type="spellStart"/>
      <w:r>
        <w:rPr>
          <w:rFonts w:eastAsia="Times New Roman" w:cs="Times New Roman"/>
          <w:szCs w:val="24"/>
        </w:rPr>
        <w:t>πυρομαχικών</w:t>
      </w:r>
      <w:proofErr w:type="spellEnd"/>
      <w:r>
        <w:rPr>
          <w:rFonts w:eastAsia="Times New Roman" w:cs="Times New Roman"/>
          <w:szCs w:val="24"/>
        </w:rPr>
        <w:t xml:space="preserve"> κυρίως μικρού διαμετρήματος από τα Ελληνικά Αμυντικά Συστήματα.</w:t>
      </w:r>
    </w:p>
    <w:p w14:paraId="04AA0E99"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04AA0E9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ηρεμήσετε; Ειδάλλως θα διακόψω. Σας το λέω.</w:t>
      </w:r>
    </w:p>
    <w:p w14:paraId="04AA0E9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Στις 28 Φεβρουαρίου τα ΕΑΣ υποβάλλουν αρχική προσφορά στην </w:t>
      </w:r>
      <w:r>
        <w:rPr>
          <w:rFonts w:eastAsia="Times New Roman" w:cs="Times New Roman"/>
          <w:szCs w:val="24"/>
          <w:lang w:val="en-US"/>
        </w:rPr>
        <w:t>IGG</w:t>
      </w:r>
      <w:r>
        <w:rPr>
          <w:rFonts w:eastAsia="Times New Roman" w:cs="Times New Roman"/>
          <w:szCs w:val="24"/>
        </w:rPr>
        <w:t xml:space="preserve">. Αντιπροσωπεία της </w:t>
      </w:r>
      <w:r>
        <w:rPr>
          <w:rFonts w:eastAsia="Times New Roman" w:cs="Times New Roman"/>
          <w:szCs w:val="24"/>
          <w:lang w:val="en-US"/>
        </w:rPr>
        <w:t>IGG</w:t>
      </w:r>
      <w:r>
        <w:rPr>
          <w:rFonts w:eastAsia="Times New Roman" w:cs="Times New Roman"/>
          <w:szCs w:val="24"/>
        </w:rPr>
        <w:t xml:space="preserve"> </w:t>
      </w:r>
      <w:r>
        <w:rPr>
          <w:rFonts w:eastAsia="Times New Roman" w:cs="Times New Roman"/>
          <w:szCs w:val="24"/>
        </w:rPr>
        <w:t xml:space="preserve">επισκέπτεται τα ΕΑΣ προκειμένου να συζητήσει και να διαπραγματευθεί την προσφορά. Από τις αιτούμενες ποσότητες κρίθηκε ότι το πρόγραμμα ήταν υψίστης σημασίας για την εταιρεία και ακολούθησε σειρά επισκέψεων για εξέταση τεχνικών-κατασκευαστικών θεμάτων και </w:t>
      </w:r>
      <w:r>
        <w:rPr>
          <w:rFonts w:eastAsia="Times New Roman" w:cs="Times New Roman"/>
          <w:szCs w:val="24"/>
        </w:rPr>
        <w:t xml:space="preserve">παραγωγικών δυνατοτήτων το συγκεκριμένο χρονικό διάστημα. </w:t>
      </w:r>
    </w:p>
    <w:p w14:paraId="04AA0E9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Ιούνιο του 2014 στο Παρίσι ο </w:t>
      </w:r>
      <w:r>
        <w:rPr>
          <w:rFonts w:eastAsia="Times New Roman" w:cs="Times New Roman"/>
          <w:szCs w:val="24"/>
        </w:rPr>
        <w:t xml:space="preserve">διευθύνων σύμβουλος </w:t>
      </w:r>
      <w:r>
        <w:rPr>
          <w:rFonts w:eastAsia="Times New Roman" w:cs="Times New Roman"/>
          <w:szCs w:val="24"/>
        </w:rPr>
        <w:t xml:space="preserve">των ΕΑΣ κ. Χριστογιάννης, παρουσία της Αναπληρώτριας Υπουργού Εθνικής Άμυνας κ. Φώφης Γεννηματά και του Προέδρου της εταιρείας κ. </w:t>
      </w:r>
      <w:proofErr w:type="spellStart"/>
      <w:r>
        <w:rPr>
          <w:rFonts w:eastAsia="Times New Roman" w:cs="Times New Roman"/>
          <w:szCs w:val="24"/>
        </w:rPr>
        <w:t>Δεμίρη</w:t>
      </w:r>
      <w:proofErr w:type="spellEnd"/>
      <w:r>
        <w:rPr>
          <w:rFonts w:eastAsia="Times New Roman" w:cs="Times New Roman"/>
          <w:szCs w:val="24"/>
        </w:rPr>
        <w:t>, υπογρά</w:t>
      </w:r>
      <w:r>
        <w:rPr>
          <w:rFonts w:eastAsia="Times New Roman" w:cs="Times New Roman"/>
          <w:szCs w:val="24"/>
        </w:rPr>
        <w:t xml:space="preserve">φει κοινή ανακοίνωση με την εταιρεία </w:t>
      </w:r>
      <w:r>
        <w:rPr>
          <w:rFonts w:eastAsia="Times New Roman" w:cs="Times New Roman"/>
          <w:szCs w:val="24"/>
          <w:lang w:val="en-US"/>
        </w:rPr>
        <w:t>IGG</w:t>
      </w:r>
      <w:r>
        <w:rPr>
          <w:rFonts w:eastAsia="Times New Roman" w:cs="Times New Roman"/>
          <w:szCs w:val="24"/>
        </w:rPr>
        <w:t xml:space="preserve"> για την προμήθεια </w:t>
      </w:r>
      <w:proofErr w:type="spellStart"/>
      <w:r>
        <w:rPr>
          <w:rFonts w:eastAsia="Times New Roman" w:cs="Times New Roman"/>
          <w:szCs w:val="24"/>
        </w:rPr>
        <w:t>πυρομαχικών</w:t>
      </w:r>
      <w:proofErr w:type="spellEnd"/>
      <w:r>
        <w:rPr>
          <w:rFonts w:eastAsia="Times New Roman" w:cs="Times New Roman"/>
          <w:szCs w:val="24"/>
        </w:rPr>
        <w:t xml:space="preserve"> εκτιμώμενης αξίας 75 εκατομμυρίων ευρώ. </w:t>
      </w:r>
    </w:p>
    <w:p w14:paraId="04AA0E9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Στην προσπάθεια να εξευρεθεί λύση για τη δυνατότητα παραγωγής του πολύ μεγάλου αριθμού </w:t>
      </w:r>
      <w:proofErr w:type="spellStart"/>
      <w:r>
        <w:rPr>
          <w:rFonts w:eastAsia="Times New Roman" w:cs="Times New Roman"/>
          <w:szCs w:val="24"/>
        </w:rPr>
        <w:t>πυρομαχικών</w:t>
      </w:r>
      <w:proofErr w:type="spellEnd"/>
      <w:r>
        <w:rPr>
          <w:rFonts w:eastAsia="Times New Roman" w:cs="Times New Roman"/>
          <w:szCs w:val="24"/>
        </w:rPr>
        <w:t xml:space="preserve"> που ήθελε και στα χρονικά πλαίσια που ζήτησε </w:t>
      </w:r>
      <w:r>
        <w:rPr>
          <w:rFonts w:eastAsia="Times New Roman" w:cs="Times New Roman"/>
          <w:szCs w:val="24"/>
        </w:rPr>
        <w:t xml:space="preserve">η </w:t>
      </w:r>
      <w:r>
        <w:rPr>
          <w:rFonts w:eastAsia="Times New Roman" w:cs="Times New Roman"/>
          <w:szCs w:val="24"/>
          <w:lang w:val="en-US"/>
        </w:rPr>
        <w:t>IGG</w:t>
      </w:r>
      <w:r>
        <w:rPr>
          <w:rFonts w:eastAsia="Times New Roman" w:cs="Times New Roman"/>
          <w:szCs w:val="24"/>
        </w:rPr>
        <w:t xml:space="preserve">, ο </w:t>
      </w:r>
      <w:r>
        <w:rPr>
          <w:rFonts w:eastAsia="Times New Roman" w:cs="Times New Roman"/>
          <w:szCs w:val="24"/>
        </w:rPr>
        <w:t xml:space="preserve">διευθύνων σύμβουλος </w:t>
      </w:r>
      <w:r>
        <w:rPr>
          <w:rFonts w:eastAsia="Times New Roman" w:cs="Times New Roman"/>
          <w:szCs w:val="24"/>
        </w:rPr>
        <w:t>των ΕΑΣ κ. Χριστογιάννης στις 3 Νοεμβρίου, κατόπιν αδείας της πολιτικής ηγεσίας, εγκρίνει την αυθημερόν μετάβαση στελεχών των ΕΑΣ στις εγκαταστάσεις της εταιρείας «</w:t>
      </w:r>
      <w:r>
        <w:rPr>
          <w:rFonts w:eastAsia="Times New Roman" w:cs="Times New Roman"/>
          <w:szCs w:val="24"/>
          <w:lang w:val="en-US"/>
        </w:rPr>
        <w:t>OLYMPIC</w:t>
      </w:r>
      <w:r>
        <w:rPr>
          <w:rFonts w:eastAsia="Times New Roman" w:cs="Times New Roman"/>
          <w:szCs w:val="24"/>
        </w:rPr>
        <w:t xml:space="preserve"> </w:t>
      </w:r>
      <w:r>
        <w:rPr>
          <w:rFonts w:eastAsia="Times New Roman" w:cs="Times New Roman"/>
          <w:szCs w:val="24"/>
          <w:lang w:val="en-US"/>
        </w:rPr>
        <w:t>INDUSTRIES</w:t>
      </w:r>
      <w:r>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 xml:space="preserve">» του Βασίλη Παπαδόπουλου στην </w:t>
      </w:r>
      <w:proofErr w:type="spellStart"/>
      <w:r>
        <w:rPr>
          <w:rFonts w:eastAsia="Times New Roman" w:cs="Times New Roman"/>
          <w:szCs w:val="24"/>
        </w:rPr>
        <w:t>Αξιούπολη</w:t>
      </w:r>
      <w:proofErr w:type="spellEnd"/>
      <w:r>
        <w:rPr>
          <w:rFonts w:eastAsia="Times New Roman" w:cs="Times New Roman"/>
          <w:szCs w:val="24"/>
        </w:rPr>
        <w:t xml:space="preserve"> Κ</w:t>
      </w:r>
      <w:r>
        <w:rPr>
          <w:rFonts w:eastAsia="Times New Roman" w:cs="Times New Roman"/>
          <w:szCs w:val="24"/>
        </w:rPr>
        <w:t xml:space="preserve">ιλκίς. </w:t>
      </w:r>
    </w:p>
    <w:p w14:paraId="04AA0E9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Στις 7 Νοεμβρίου η επιτροπή διαπραγμάτευσης επισκέπτεται τις εγκαταστάσεις της «</w:t>
      </w:r>
      <w:r>
        <w:rPr>
          <w:rFonts w:eastAsia="Times New Roman" w:cs="Times New Roman"/>
          <w:szCs w:val="24"/>
          <w:lang w:val="en-US"/>
        </w:rPr>
        <w:t>OLYMPIC</w:t>
      </w:r>
      <w:r>
        <w:rPr>
          <w:rFonts w:eastAsia="Times New Roman" w:cs="Times New Roman"/>
          <w:szCs w:val="24"/>
        </w:rPr>
        <w:t xml:space="preserve"> </w:t>
      </w:r>
      <w:r>
        <w:rPr>
          <w:rFonts w:eastAsia="Times New Roman" w:cs="Times New Roman"/>
          <w:szCs w:val="24"/>
          <w:lang w:val="en-US"/>
        </w:rPr>
        <w:t>INDUSTRIES</w:t>
      </w:r>
      <w:r>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 xml:space="preserve">» και στις 14 Νοεμβρίου υποβάλλει τη σχετική έκθεση. Μέχρι και τα εισιτήρια θα σας καταθέσω και όλη την αλληλογραφία για να δείτε με ποιον συνομιλούσε ο Παπαδόπουλος στο Υπουργείο Εθνικής Άμυνας. </w:t>
      </w:r>
    </w:p>
    <w:p w14:paraId="04AA0E9F"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04AA0EA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υτά έτσι για να τελειώνουμε και να μην μένουν σκιές, κυρίες και κύριοι συνάδελφοι.</w:t>
      </w:r>
    </w:p>
    <w:p w14:paraId="04AA0EA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Ακούστε κάτι, εμένα δεν με ενδιαφέρει ποιος εκπροσωπεί τη Σαουδική Αραβία ή άλλες </w:t>
      </w:r>
      <w:proofErr w:type="spellStart"/>
      <w:r>
        <w:rPr>
          <w:rFonts w:eastAsia="Times New Roman" w:cs="Times New Roman"/>
          <w:szCs w:val="24"/>
        </w:rPr>
        <w:t>σύμμαχες</w:t>
      </w:r>
      <w:proofErr w:type="spellEnd"/>
      <w:r>
        <w:rPr>
          <w:rFonts w:eastAsia="Times New Roman" w:cs="Times New Roman"/>
          <w:szCs w:val="24"/>
        </w:rPr>
        <w:t xml:space="preserve"> χώρες της Μέσης Ανατολής. Εμένα με ενδιαφέρει να είναι διακρατική συμφωνία, να φεύ</w:t>
      </w:r>
      <w:r>
        <w:rPr>
          <w:rFonts w:eastAsia="Times New Roman" w:cs="Times New Roman"/>
          <w:szCs w:val="24"/>
        </w:rPr>
        <w:t xml:space="preserve">γουν τα λεφτά από τον λογαριασμό του κράτους και να πηγαίνουν στο κράτος, να μην μπορεί να τα αρπάξει κανείς. Από εκεί και πέρα, το ποιον θα έχει εκπρόσωπο η απέναντι πλευρά δεν είναι κάτι που μπορώ να το εξετάσω. Αυτό που προβλέπει ο νόμος το εξετάζω και </w:t>
      </w:r>
      <w:r>
        <w:rPr>
          <w:rFonts w:eastAsia="Times New Roman" w:cs="Times New Roman"/>
          <w:szCs w:val="24"/>
        </w:rPr>
        <w:t>μάλιστα το εξαντλώ, κυρίες και κύριοι συνάδελφοι. Θα αποδειχθεί σύντομα ποιοι ήθελαν να χαλάσουν τη δουλειά και γιατί ήθελαν να χαλάσουν τη δουλειά υπέρ του ελληνικού δημοσίου.</w:t>
      </w:r>
    </w:p>
    <w:p w14:paraId="04AA0EA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Εγώ αντιλαμβάνομαι αυτά που λέει ο κ. Φίλης και, αν υπάρχει πολιτική συμφωνία ν</w:t>
      </w:r>
      <w:r>
        <w:rPr>
          <w:rFonts w:eastAsia="Times New Roman" w:cs="Times New Roman"/>
          <w:szCs w:val="24"/>
        </w:rPr>
        <w:t xml:space="preserve">α μην πουλήσουμε στη Σαουδική Αραβία, να μην πουλήσουμε. Δεν υιοθετώ την άποψη του κ. Τσιάρα που λέει ότι όλες οι χώρες της Μέσης Ανατολής είναι ισλαμιστές, </w:t>
      </w:r>
      <w:proofErr w:type="spellStart"/>
      <w:r>
        <w:rPr>
          <w:rFonts w:eastAsia="Times New Roman" w:cs="Times New Roman"/>
          <w:szCs w:val="24"/>
        </w:rPr>
        <w:t>Σαρία</w:t>
      </w:r>
      <w:proofErr w:type="spellEnd"/>
      <w:r>
        <w:rPr>
          <w:rFonts w:eastAsia="Times New Roman" w:cs="Times New Roman"/>
          <w:szCs w:val="24"/>
        </w:rPr>
        <w:t>. Μόνο τρομοκράτες δεν τους είπατε. Η θέση της Νέας Δημοκρατίας απέναντι στη Σαουδική Αραβία ε</w:t>
      </w:r>
      <w:r>
        <w:rPr>
          <w:rFonts w:eastAsia="Times New Roman" w:cs="Times New Roman"/>
          <w:szCs w:val="24"/>
        </w:rPr>
        <w:t>ίναι γνωστή διά του κ. Τσιάρα.</w:t>
      </w:r>
    </w:p>
    <w:p w14:paraId="04AA0EA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Μάλλον δεν καταλάβατε!</w:t>
      </w:r>
    </w:p>
    <w:p w14:paraId="04AA0EA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Ηρεμήστε! Να ακούτε και τον αντίλογο. Μάθετέ το και αυτό.</w:t>
      </w:r>
    </w:p>
    <w:p w14:paraId="04AA0EA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θα παραποιούμε την πραγματικότητα όμως.</w:t>
      </w:r>
    </w:p>
    <w:p w14:paraId="04AA0EA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w:t>
      </w:r>
      <w:r>
        <w:rPr>
          <w:rFonts w:eastAsia="Times New Roman" w:cs="Times New Roman"/>
          <w:b/>
          <w:szCs w:val="24"/>
        </w:rPr>
        <w:t>ΟΣ (Υπουργός Εθνικής Άμυνας – Πρόεδρος των Ανεξαρτήτων Ελλήνων):</w:t>
      </w:r>
      <w:r>
        <w:rPr>
          <w:rFonts w:eastAsia="Times New Roman" w:cs="Times New Roman"/>
          <w:szCs w:val="24"/>
        </w:rPr>
        <w:t xml:space="preserve"> Κυρίες και κύριοι συνάδελφοι, θα καταθέσω το σχέδιο διακρατικής συμφωνίας της πώλησης </w:t>
      </w:r>
      <w:proofErr w:type="spellStart"/>
      <w:r>
        <w:rPr>
          <w:rFonts w:eastAsia="Times New Roman" w:cs="Times New Roman"/>
          <w:szCs w:val="24"/>
        </w:rPr>
        <w:t>ευχρήστων</w:t>
      </w:r>
      <w:proofErr w:type="spellEnd"/>
      <w:r>
        <w:rPr>
          <w:rFonts w:eastAsia="Times New Roman" w:cs="Times New Roman"/>
          <w:szCs w:val="24"/>
        </w:rPr>
        <w:t xml:space="preserve"> και μη επιχειρησιακά αναγκαίων υλικών, όπως επίσης την έκθεση της επιτροπής διαπραγμάτευσης και</w:t>
      </w:r>
      <w:r>
        <w:rPr>
          <w:rFonts w:eastAsia="Times New Roman" w:cs="Times New Roman"/>
          <w:szCs w:val="24"/>
        </w:rPr>
        <w:t xml:space="preserve"> τα ποσά που δόθηκαν τότε για να φτάσουμε στην τιμή αυτή που παραδέχονται οι ίδιοι οι Σαουδάραβες ότι είναι πολύ υψηλή. Είναι η τιμή που έβγαλε το Γενικό Επιτελείο Στρατού.</w:t>
      </w:r>
    </w:p>
    <w:p w14:paraId="04AA0EA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04AA0EA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Κυρία Πρόεδρε, θα χρησιμοποιήσω και λίγη από τη δευτερολογία μου.</w:t>
      </w:r>
    </w:p>
    <w:p w14:paraId="04AA0EA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Τέλος, δέχθηκα ανοίκεια επίθεση, κυρίες και κύριοι συνάδελφοι, από τον Αντιπρόεδρο της Νέας Δημοκρατίας. Δεν θα το έλεγα, θα το πω όμως, για να καταλάβετε ποιοι είναι πίσω από την </w:t>
      </w:r>
      <w:r>
        <w:rPr>
          <w:rFonts w:eastAsia="Times New Roman" w:cs="Times New Roman"/>
          <w:szCs w:val="24"/>
        </w:rPr>
        <w:lastRenderedPageBreak/>
        <w:t>επίθεση κ</w:t>
      </w:r>
      <w:r>
        <w:rPr>
          <w:rFonts w:eastAsia="Times New Roman" w:cs="Times New Roman"/>
          <w:szCs w:val="24"/>
        </w:rPr>
        <w:t xml:space="preserve">αι </w:t>
      </w:r>
      <w:r>
        <w:rPr>
          <w:rFonts w:eastAsia="Times New Roman" w:cs="Times New Roman"/>
          <w:szCs w:val="24"/>
        </w:rPr>
        <w:t xml:space="preserve">πως </w:t>
      </w:r>
      <w:r>
        <w:rPr>
          <w:rFonts w:eastAsia="Times New Roman" w:cs="Times New Roman"/>
          <w:szCs w:val="24"/>
        </w:rPr>
        <w:t xml:space="preserve">λειτουργούν αυτοί οι μαφιόζοι είτε είναι πολιτικοί είτε δημοσιογράφοι είτε έμποροι όπλων. </w:t>
      </w:r>
    </w:p>
    <w:p w14:paraId="04AA0EA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Πριν από έναν μήνα περίπου έλαβα ένα ανώνυμο τηλεφώνημα που απειλούσε εμένα και την οικογένειά μου. Ειδοποίησα το Τμήμα Δίωξης Εκβιαστών και δέχθηκα την άρση </w:t>
      </w:r>
      <w:r>
        <w:rPr>
          <w:rFonts w:eastAsia="Times New Roman" w:cs="Times New Roman"/>
          <w:szCs w:val="24"/>
        </w:rPr>
        <w:t xml:space="preserve">απορρήτου στο κινητό μου τηλέφωνο για να εντοπιστεί ποιος ήταν αυτός που έκανε το απειλητικό τηλεφώνημα. Σήμερα εκλήθη από το Τμήμα Δίωξης Εκβιαστών. Καταθέτω το άνοιγμα του λογαριασμού του τηλεφώνου μου. </w:t>
      </w:r>
    </w:p>
    <w:p w14:paraId="04AA0EA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σας πω και ποιος είναι ο κανόνας. Ο κανόνας, κυ</w:t>
      </w:r>
      <w:r>
        <w:rPr>
          <w:rFonts w:eastAsia="Times New Roman" w:cs="Times New Roman"/>
          <w:szCs w:val="24"/>
        </w:rPr>
        <w:t xml:space="preserve">ρίες και κύριοι συνάδελφοι, είναι ο έμπορος όπλων που φωτογραφίζεται σε </w:t>
      </w:r>
      <w:r>
        <w:rPr>
          <w:rFonts w:eastAsia="Times New Roman" w:cs="Times New Roman"/>
          <w:szCs w:val="24"/>
          <w:lang w:val="en-US"/>
        </w:rPr>
        <w:t>selfie</w:t>
      </w:r>
      <w:r>
        <w:rPr>
          <w:rFonts w:eastAsia="Times New Roman" w:cs="Times New Roman"/>
          <w:szCs w:val="24"/>
        </w:rPr>
        <w:t xml:space="preserve"> με τον Αντιπρόεδρο της Νέας Δημοκρατίας. Είναι ο κ. Πατεράκης, που πήρε τηλέφωνο από τηλέφωνο της εταιρείας του. Σήμερα, εξετάζεται από την Αντιτρομοκρατική. </w:t>
      </w:r>
    </w:p>
    <w:p w14:paraId="04AA0EA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Επειδή κάποιοι μπο</w:t>
      </w:r>
      <w:r>
        <w:rPr>
          <w:rFonts w:eastAsia="Times New Roman" w:cs="Times New Roman"/>
          <w:szCs w:val="24"/>
        </w:rPr>
        <w:t xml:space="preserve">ρεί να μην θυμούνται ποιος είναι ο κ. Πατεράκης, θα σας πω. Είναι αυτός που έστησε όλη την ιστορία με τον </w:t>
      </w:r>
      <w:proofErr w:type="spellStart"/>
      <w:r>
        <w:rPr>
          <w:rFonts w:eastAsia="Times New Roman" w:cs="Times New Roman"/>
          <w:szCs w:val="24"/>
        </w:rPr>
        <w:t>Τζάφα</w:t>
      </w:r>
      <w:proofErr w:type="spellEnd"/>
      <w:r>
        <w:rPr>
          <w:rFonts w:eastAsia="Times New Roman" w:cs="Times New Roman"/>
          <w:szCs w:val="24"/>
        </w:rPr>
        <w:t xml:space="preserve">. Είναι αυτός που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στις 16 Νοεμβρίου 2008 τον κατονόμαζε ως μεσάζοντα για τα υποβρύχια που έγερναν. Είναι αυτός που έστειλε την επι</w:t>
      </w:r>
      <w:r>
        <w:rPr>
          <w:rFonts w:eastAsia="Times New Roman" w:cs="Times New Roman"/>
          <w:szCs w:val="24"/>
        </w:rPr>
        <w:t xml:space="preserve">στολή στον κ. </w:t>
      </w:r>
      <w:proofErr w:type="spellStart"/>
      <w:r>
        <w:rPr>
          <w:rFonts w:eastAsia="Times New Roman" w:cs="Times New Roman"/>
          <w:szCs w:val="24"/>
        </w:rPr>
        <w:t>Ατσποντιέν</w:t>
      </w:r>
      <w:proofErr w:type="spellEnd"/>
      <w:r>
        <w:rPr>
          <w:rFonts w:eastAsia="Times New Roman" w:cs="Times New Roman"/>
          <w:szCs w:val="24"/>
        </w:rPr>
        <w:t xml:space="preserve">, για να προχωρήσει η υπόθεση των υποβρυχίων με τον </w:t>
      </w:r>
      <w:proofErr w:type="spellStart"/>
      <w:r>
        <w:rPr>
          <w:rFonts w:eastAsia="Times New Roman" w:cs="Times New Roman"/>
          <w:szCs w:val="24"/>
        </w:rPr>
        <w:t>Τζάφα</w:t>
      </w:r>
      <w:proofErr w:type="spellEnd"/>
      <w:r>
        <w:rPr>
          <w:rFonts w:eastAsia="Times New Roman" w:cs="Times New Roman"/>
          <w:szCs w:val="24"/>
        </w:rPr>
        <w:t xml:space="preserve">. </w:t>
      </w:r>
    </w:p>
    <w:p w14:paraId="04AA0EA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αυτός που αποτελεί μέρος της συμμορίας που εσείς εξυπηρετείτε ως πολιτικός εναντίον μας σήμερα εδώ και νομίζετε ότι θα φοβηθούμε τους μπράβους των αφεντικών σας, τις </w:t>
      </w:r>
      <w:r>
        <w:rPr>
          <w:rFonts w:eastAsia="Times New Roman" w:cs="Times New Roman"/>
          <w:szCs w:val="24"/>
        </w:rPr>
        <w:t>απειλές από εδώ, από το Βήμα της Βουλής ή τα παραδεισένια λεφτά σας!</w:t>
      </w:r>
    </w:p>
    <w:p w14:paraId="04AA0EAE"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0EA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έχουμε να φοβηθούμε τίποτα. Όσο πιο πολύ χτυπάτε την Κυβέρνηση, να ξέρετε ότι τόσο πιο σκληρή θα είναι η συνοχή αυτής της Κυβ</w:t>
      </w:r>
      <w:r>
        <w:rPr>
          <w:rFonts w:eastAsia="Times New Roman" w:cs="Times New Roman"/>
          <w:szCs w:val="24"/>
        </w:rPr>
        <w:t xml:space="preserve">έρνησης. Μην ψάχνετε να βρείτε αδύναμους κρίκους. Εμείς εδώ δεν έχουμε ούτε </w:t>
      </w:r>
      <w:proofErr w:type="spellStart"/>
      <w:r>
        <w:rPr>
          <w:rFonts w:eastAsia="Times New Roman" w:cs="Times New Roman"/>
          <w:szCs w:val="24"/>
        </w:rPr>
        <w:t>Τσοχατζόπουλους</w:t>
      </w:r>
      <w:proofErr w:type="spellEnd"/>
      <w:r>
        <w:rPr>
          <w:rFonts w:eastAsia="Times New Roman" w:cs="Times New Roman"/>
          <w:szCs w:val="24"/>
        </w:rPr>
        <w:t>…</w:t>
      </w:r>
    </w:p>
    <w:p w14:paraId="04AA0EB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Έχετε το δεξί του χέρι.</w:t>
      </w:r>
    </w:p>
    <w:p w14:paraId="04AA0EB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 xml:space="preserve">Δεν ξέρω εάν εσείς ήσασταν το δεξί του πόδι κάποτε, αν θυμάστε, κύριε </w:t>
      </w:r>
      <w:proofErr w:type="spellStart"/>
      <w:r>
        <w:rPr>
          <w:rFonts w:eastAsia="Times New Roman" w:cs="Times New Roman"/>
          <w:szCs w:val="24"/>
        </w:rPr>
        <w:t>Κεδίκογλου</w:t>
      </w:r>
      <w:proofErr w:type="spellEnd"/>
      <w:r>
        <w:rPr>
          <w:rFonts w:eastAsia="Times New Roman" w:cs="Times New Roman"/>
          <w:szCs w:val="24"/>
        </w:rPr>
        <w:t xml:space="preserve">. Το δεξί του πόδι υπήρξατε, κύριε </w:t>
      </w:r>
      <w:proofErr w:type="spellStart"/>
      <w:r>
        <w:rPr>
          <w:rFonts w:eastAsia="Times New Roman" w:cs="Times New Roman"/>
          <w:szCs w:val="24"/>
        </w:rPr>
        <w:t>Κεδίκογλου</w:t>
      </w:r>
      <w:proofErr w:type="spellEnd"/>
      <w:r>
        <w:rPr>
          <w:rFonts w:eastAsia="Times New Roman" w:cs="Times New Roman"/>
          <w:szCs w:val="24"/>
        </w:rPr>
        <w:t xml:space="preserve">. </w:t>
      </w:r>
    </w:p>
    <w:p w14:paraId="04AA0EB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Εγώ τι σχέση έχω; </w:t>
      </w:r>
    </w:p>
    <w:p w14:paraId="04AA0EB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Μαζί ήσασταν, κύ</w:t>
      </w:r>
      <w:r>
        <w:rPr>
          <w:rFonts w:eastAsia="Times New Roman" w:cs="Times New Roman"/>
          <w:szCs w:val="24"/>
        </w:rPr>
        <w:t xml:space="preserve">ριε </w:t>
      </w:r>
      <w:proofErr w:type="spellStart"/>
      <w:r>
        <w:rPr>
          <w:rFonts w:eastAsia="Times New Roman" w:cs="Times New Roman"/>
          <w:szCs w:val="24"/>
        </w:rPr>
        <w:t>Κεδίκογλου</w:t>
      </w:r>
      <w:proofErr w:type="spellEnd"/>
      <w:r>
        <w:rPr>
          <w:rFonts w:eastAsia="Times New Roman" w:cs="Times New Roman"/>
          <w:szCs w:val="24"/>
        </w:rPr>
        <w:t xml:space="preserve">, από μικρό παιδάκι με τον κ. Τσοχατζόπουλο και ο γιος του </w:t>
      </w:r>
      <w:r>
        <w:rPr>
          <w:rFonts w:eastAsia="Times New Roman" w:cs="Times New Roman"/>
          <w:szCs w:val="24"/>
        </w:rPr>
        <w:lastRenderedPageBreak/>
        <w:t>κ. Παπαντωνίου είναι από τα νέα στελέχη της Νέας Δημοκρατίας. Να τους χαίρεστε!</w:t>
      </w:r>
    </w:p>
    <w:p w14:paraId="04AA0EB4"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0EB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Εμείς σκιές δεν έχουμε. Είπε κάτι ο κύριος Αρ</w:t>
      </w:r>
      <w:r>
        <w:rPr>
          <w:rFonts w:eastAsia="Times New Roman" w:cs="Times New Roman"/>
          <w:szCs w:val="24"/>
        </w:rPr>
        <w:t>χηγός. Τον σέβομαι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έναν πρώην Αρχηγό της Αστυνομίας, τον κ. </w:t>
      </w:r>
      <w:proofErr w:type="spellStart"/>
      <w:r>
        <w:rPr>
          <w:rFonts w:eastAsia="Times New Roman" w:cs="Times New Roman"/>
          <w:szCs w:val="24"/>
        </w:rPr>
        <w:t>Δημοσχάκη</w:t>
      </w:r>
      <w:proofErr w:type="spellEnd"/>
      <w:r>
        <w:rPr>
          <w:rFonts w:eastAsia="Times New Roman" w:cs="Times New Roman"/>
          <w:szCs w:val="24"/>
        </w:rPr>
        <w:t xml:space="preserve">. Θα σας δώσω να δείτε τη σύμβαση για τα Εμιράτα, κύριε </w:t>
      </w:r>
      <w:proofErr w:type="spellStart"/>
      <w:r>
        <w:rPr>
          <w:rFonts w:eastAsia="Times New Roman" w:cs="Times New Roman"/>
          <w:szCs w:val="24"/>
        </w:rPr>
        <w:t>Δημοσχάκη</w:t>
      </w:r>
      <w:proofErr w:type="spellEnd"/>
      <w:r>
        <w:rPr>
          <w:rFonts w:eastAsia="Times New Roman" w:cs="Times New Roman"/>
          <w:szCs w:val="24"/>
        </w:rPr>
        <w:t xml:space="preserve">. Θέλετε να το δείτε εδώ στο </w:t>
      </w:r>
      <w:r>
        <w:rPr>
          <w:rFonts w:eastAsia="Times New Roman" w:cs="Times New Roman"/>
          <w:szCs w:val="24"/>
        </w:rPr>
        <w:t xml:space="preserve">γραφείο </w:t>
      </w:r>
      <w:r>
        <w:rPr>
          <w:rFonts w:eastAsia="Times New Roman" w:cs="Times New Roman"/>
          <w:szCs w:val="24"/>
        </w:rPr>
        <w:t>και να το ξαναφέρετε</w:t>
      </w:r>
      <w:r>
        <w:rPr>
          <w:rFonts w:eastAsia="Times New Roman" w:cs="Times New Roman"/>
          <w:szCs w:val="24"/>
        </w:rPr>
        <w:t xml:space="preserve">; </w:t>
      </w:r>
      <w:r>
        <w:rPr>
          <w:rFonts w:eastAsia="Times New Roman" w:cs="Times New Roman"/>
          <w:szCs w:val="24"/>
        </w:rPr>
        <w:t>Εμείς πουλάμε διακρατικές συμβάσεις. Κάποτε πουλούσαν χωρίς</w:t>
      </w:r>
      <w:r>
        <w:rPr>
          <w:rFonts w:eastAsia="Times New Roman" w:cs="Times New Roman"/>
          <w:szCs w:val="24"/>
        </w:rPr>
        <w:t xml:space="preserve"> διακρατικές συμβάσεις. </w:t>
      </w:r>
    </w:p>
    <w:p w14:paraId="04AA0EB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Αν έχετε χρόνο, πάρτε να διαβάσετε το βιβλίο του Ευάγγελου </w:t>
      </w:r>
      <w:proofErr w:type="spellStart"/>
      <w:r>
        <w:rPr>
          <w:rFonts w:eastAsia="Times New Roman" w:cs="Times New Roman"/>
          <w:szCs w:val="24"/>
        </w:rPr>
        <w:t>Παπασταματίου</w:t>
      </w:r>
      <w:proofErr w:type="spellEnd"/>
      <w:r>
        <w:rPr>
          <w:rFonts w:eastAsia="Times New Roman" w:cs="Times New Roman"/>
          <w:szCs w:val="24"/>
        </w:rPr>
        <w:t xml:space="preserve">, </w:t>
      </w:r>
      <w:r>
        <w:rPr>
          <w:rFonts w:eastAsia="Times New Roman" w:cs="Times New Roman"/>
          <w:szCs w:val="24"/>
        </w:rPr>
        <w:t>αντιπτεράρχου ιπταμένου</w:t>
      </w:r>
      <w:r>
        <w:rPr>
          <w:rFonts w:eastAsia="Times New Roman" w:cs="Times New Roman"/>
          <w:szCs w:val="24"/>
        </w:rPr>
        <w:t xml:space="preserve">, πρώην Αρχηγού της Τακτικής Αεροπορίας, ο οποίος περιγράφει κάποτε, όταν εκλήθη το 1980 να μεταφέρει στο </w:t>
      </w:r>
      <w:proofErr w:type="spellStart"/>
      <w:r>
        <w:rPr>
          <w:rFonts w:eastAsia="Times New Roman" w:cs="Times New Roman"/>
          <w:szCs w:val="24"/>
        </w:rPr>
        <w:t>Ριάντ</w:t>
      </w:r>
      <w:proofErr w:type="spellEnd"/>
      <w:r>
        <w:rPr>
          <w:rFonts w:eastAsia="Times New Roman" w:cs="Times New Roman"/>
          <w:szCs w:val="24"/>
        </w:rPr>
        <w:t xml:space="preserve"> οπλισμό για τον οποίο </w:t>
      </w:r>
      <w:r>
        <w:rPr>
          <w:rFonts w:eastAsia="Times New Roman" w:cs="Times New Roman"/>
          <w:szCs w:val="24"/>
        </w:rPr>
        <w:t xml:space="preserve">δεν έπρεπε να ξέρει ούτε αυτός ούτε το πλήρωμά του. Και ποιος πληρώθηκε σε μετρητά κάποια στιγμή; Εις εκ της </w:t>
      </w:r>
      <w:r>
        <w:rPr>
          <w:rFonts w:eastAsia="Times New Roman" w:cs="Times New Roman"/>
          <w:szCs w:val="24"/>
        </w:rPr>
        <w:t xml:space="preserve">κυβερνήσεως </w:t>
      </w:r>
      <w:r>
        <w:rPr>
          <w:rFonts w:eastAsia="Times New Roman" w:cs="Times New Roman"/>
          <w:szCs w:val="24"/>
        </w:rPr>
        <w:t>τότε. Περαστικά!</w:t>
      </w:r>
    </w:p>
    <w:p w14:paraId="04AA0EB7"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0EB8" w14:textId="77777777" w:rsidR="00A80E5B" w:rsidRDefault="003627BB">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Υπουργός Εθνικής Άμυνας και Πρόεδρος των </w:t>
      </w:r>
      <w:r>
        <w:rPr>
          <w:rFonts w:eastAsia="Times New Roman" w:cs="Times New Roman"/>
        </w:rPr>
        <w:t>Ανεξαρτήτων Ελλήνων κ. 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4AA0EB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w:t>
      </w:r>
      <w:r>
        <w:rPr>
          <w:rFonts w:eastAsia="Times New Roman" w:cs="Times New Roman"/>
          <w:szCs w:val="24"/>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cs="Times New Roman"/>
          <w:szCs w:val="24"/>
        </w:rPr>
        <w:t xml:space="preserve">ργάνωσης και λειτουργίας της Βουλής, σαράντα έξι μαθήτριες και μαθητές και τρεις συνοδοί εκπαιδευτικοί από το 10ο Γενικό Λύκειο Θεσσαλονίκης. </w:t>
      </w:r>
    </w:p>
    <w:p w14:paraId="04AA0EB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04AA0EBB"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4AA0EB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Σήμερα, έχουμε μία διαδικασία Κοινοβο</w:t>
      </w:r>
      <w:r>
        <w:rPr>
          <w:rFonts w:eastAsia="Times New Roman" w:cs="Times New Roman"/>
          <w:szCs w:val="24"/>
        </w:rPr>
        <w:t xml:space="preserve">υλευτικού Ελέγχου, που λέγεται επερώτηση. Έχουν μιλήσει ήδη επτά Βουλευτές της Νέας Δημοκρατίας για το ζήτημα που ρωτούν τον ερωτώμενο Υπουργό Άμυνας. </w:t>
      </w:r>
    </w:p>
    <w:p w14:paraId="04AA0EBD" w14:textId="77777777" w:rsidR="00A80E5B" w:rsidRDefault="003627BB">
      <w:pPr>
        <w:spacing w:after="0" w:line="600" w:lineRule="auto"/>
        <w:ind w:firstLine="720"/>
        <w:jc w:val="both"/>
        <w:rPr>
          <w:rFonts w:eastAsia="Times New Roman" w:cs="Times New Roman"/>
          <w:b/>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Κυρία Πρόεδρε, θα ήθελα τον λόγο επί προσωπικού.</w:t>
      </w:r>
    </w:p>
    <w:p w14:paraId="04AA0EB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Κυρία </w:t>
      </w:r>
      <w:r>
        <w:rPr>
          <w:rFonts w:eastAsia="Times New Roman" w:cs="Times New Roman"/>
          <w:szCs w:val="24"/>
        </w:rPr>
        <w:t>Πρόεδρε, θα ήθελα τον λόγο.</w:t>
      </w:r>
    </w:p>
    <w:p w14:paraId="04AA0EB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θα ήθελα τον λόγο.</w:t>
      </w:r>
    </w:p>
    <w:p w14:paraId="04AA0EC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Έχουν ζητήσει τον λόγο ο κ. Βορίδης, ο κ. Λοβέρδος και ο κ. Γεωργιάδης. </w:t>
      </w:r>
    </w:p>
    <w:p w14:paraId="04AA0EC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Πρώτος είναι ο κ. Βορίδης. Επί </w:t>
      </w:r>
      <w:proofErr w:type="spellStart"/>
      <w:r>
        <w:rPr>
          <w:rFonts w:eastAsia="Times New Roman" w:cs="Times New Roman"/>
          <w:szCs w:val="24"/>
        </w:rPr>
        <w:t>ποίου</w:t>
      </w:r>
      <w:proofErr w:type="spellEnd"/>
      <w:r>
        <w:rPr>
          <w:rFonts w:eastAsia="Times New Roman" w:cs="Times New Roman"/>
          <w:szCs w:val="24"/>
        </w:rPr>
        <w:t xml:space="preserve"> θέματος θέλετε να πάρε</w:t>
      </w:r>
      <w:r>
        <w:rPr>
          <w:rFonts w:eastAsia="Times New Roman" w:cs="Times New Roman"/>
          <w:szCs w:val="24"/>
        </w:rPr>
        <w:t xml:space="preserve">τε τον λόγο, κύριε Βορίδη; </w:t>
      </w:r>
    </w:p>
    <w:p w14:paraId="04AA0EC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Κανονικά την ομιλία μου</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 xml:space="preserve">Κοινοβουλευτικός </w:t>
      </w:r>
      <w:proofErr w:type="spellStart"/>
      <w:r>
        <w:rPr>
          <w:rFonts w:eastAsia="Times New Roman" w:cs="Times New Roman"/>
          <w:szCs w:val="24"/>
        </w:rPr>
        <w:t>Εκπροσώπος</w:t>
      </w:r>
      <w:proofErr w:type="spellEnd"/>
      <w:r>
        <w:rPr>
          <w:rFonts w:eastAsia="Times New Roman" w:cs="Times New Roman"/>
          <w:szCs w:val="24"/>
        </w:rPr>
        <w:t xml:space="preserve"> </w:t>
      </w:r>
      <w:r>
        <w:rPr>
          <w:rFonts w:eastAsia="Times New Roman" w:cs="Times New Roman"/>
          <w:szCs w:val="24"/>
        </w:rPr>
        <w:t>μετά τον κ. Υπουργό, δηλαδή κατά τα προβλεπόμενα.</w:t>
      </w:r>
    </w:p>
    <w:p w14:paraId="04AA0EC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Περιμένετε τότε. Καθίστε.</w:t>
      </w:r>
    </w:p>
    <w:p w14:paraId="04AA0EC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 Λοβέρδος τι θέλει;</w:t>
      </w:r>
    </w:p>
    <w:p w14:paraId="04AA0EC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Κυρία Πρόεδρε, επειδή ο Υπουργός στην ομιλία του έκανε δύο-τρεις αναφορές στο όνομά μου, </w:t>
      </w:r>
      <w:r>
        <w:rPr>
          <w:rFonts w:eastAsia="Times New Roman" w:cs="Times New Roman"/>
          <w:szCs w:val="24"/>
        </w:rPr>
        <w:lastRenderedPageBreak/>
        <w:t>θέλω να κάνω δύο διευκρινήσεις επί προσωπικού θέματος και μου αρκεί ένα-ενάμιση λεπτό.</w:t>
      </w:r>
    </w:p>
    <w:p w14:paraId="04AA0EC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Επί προσωπικού περιέγραψε </w:t>
      </w:r>
      <w:r>
        <w:rPr>
          <w:rFonts w:eastAsia="Times New Roman" w:cs="Times New Roman"/>
          <w:szCs w:val="24"/>
        </w:rPr>
        <w:t>τι κάνατε. Επί προσωπικού τι πρόβλημα έχετε εσείς;</w:t>
      </w:r>
    </w:p>
    <w:p w14:paraId="04AA0EC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δικό μου πρόβλημα, το προσωπικό μου ξεκινάει από τη στιγμή που κάνει μια αναφορά ο ίδιος στην αναφορά του Ταξίαρχου Παπαδάκη, την οποία πράγματι</w:t>
      </w:r>
      <w:r>
        <w:rPr>
          <w:rFonts w:eastAsia="Times New Roman" w:cs="Times New Roman"/>
          <w:szCs w:val="24"/>
        </w:rPr>
        <w:t>,</w:t>
      </w:r>
      <w:r>
        <w:rPr>
          <w:rFonts w:eastAsia="Times New Roman" w:cs="Times New Roman"/>
          <w:szCs w:val="24"/>
        </w:rPr>
        <w:t xml:space="preserve"> εγώ εδώ, στη Βουλή</w:t>
      </w:r>
      <w:r>
        <w:rPr>
          <w:rFonts w:eastAsia="Times New Roman" w:cs="Times New Roman"/>
          <w:szCs w:val="24"/>
        </w:rPr>
        <w:t>,</w:t>
      </w:r>
      <w:r>
        <w:rPr>
          <w:rFonts w:eastAsia="Times New Roman" w:cs="Times New Roman"/>
          <w:szCs w:val="24"/>
        </w:rPr>
        <w:t xml:space="preserve"> έδωσα στη δημοσιότ</w:t>
      </w:r>
      <w:r>
        <w:rPr>
          <w:rFonts w:eastAsia="Times New Roman" w:cs="Times New Roman"/>
          <w:szCs w:val="24"/>
        </w:rPr>
        <w:t>ητα.</w:t>
      </w:r>
    </w:p>
    <w:p w14:paraId="04AA0EC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Θέλω να κάνω μια διευκρίνιση που θα του είναι πάρα πολύ χρήσιμη αλλά και για να μη συνδέετε εσείς, κυρία Πρόεδρε, ως </w:t>
      </w:r>
      <w:proofErr w:type="spellStart"/>
      <w:r>
        <w:rPr>
          <w:rFonts w:eastAsia="Times New Roman" w:cs="Times New Roman"/>
          <w:szCs w:val="24"/>
        </w:rPr>
        <w:t>Προεδρεύουσα</w:t>
      </w:r>
      <w:proofErr w:type="spellEnd"/>
      <w:r>
        <w:rPr>
          <w:rFonts w:eastAsia="Times New Roman" w:cs="Times New Roman"/>
          <w:szCs w:val="24"/>
        </w:rPr>
        <w:t>, αλλά και οι συνάδελφοί μου το δικό μου όνομα με πράξεις οι οποίες δεν είναι σύμφωνες με τα κοινοβουλευτικά ήθη.</w:t>
      </w:r>
    </w:p>
    <w:p w14:paraId="04AA0EC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δεύτε</w:t>
      </w:r>
      <w:r>
        <w:rPr>
          <w:rFonts w:eastAsia="Times New Roman" w:cs="Times New Roman"/>
          <w:szCs w:val="24"/>
        </w:rPr>
        <w:t>ρο είναι ότι έκανε μια βάρβαρη αναφορά στην Πρόεδρο του ΠΑΣΟΚ και της Δημοκρατικής Συμπαράταξης…</w:t>
      </w:r>
    </w:p>
    <w:p w14:paraId="04AA0EC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κυρία Πρόεδρος θα μιλήσει. Φαντάζομαι ότι θα υπερασπίσει τον εαυτό της.</w:t>
      </w:r>
    </w:p>
    <w:p w14:paraId="04AA0EC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μιλήσει, όταν θα πάρ</w:t>
      </w:r>
      <w:r>
        <w:rPr>
          <w:rFonts w:eastAsia="Times New Roman" w:cs="Times New Roman"/>
          <w:szCs w:val="24"/>
        </w:rPr>
        <w:t>ει τον λόγο.</w:t>
      </w:r>
    </w:p>
    <w:p w14:paraId="04AA0EC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Εγώ θέλω, λοιπόν, τον λόγο επί προσωπικού για δύο λεπτά και είναι και πολλά.</w:t>
      </w:r>
    </w:p>
    <w:p w14:paraId="04AA0EC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Ένα λεπτό.</w:t>
      </w:r>
    </w:p>
    <w:p w14:paraId="04AA0EC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Ένα λεπτό, κυρία Πρόεδρε.</w:t>
      </w:r>
    </w:p>
    <w:p w14:paraId="04AA0EC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υπάρχουν ερωτήματα </w:t>
      </w:r>
      <w:r>
        <w:rPr>
          <w:rFonts w:eastAsia="Times New Roman" w:cs="Times New Roman"/>
          <w:szCs w:val="24"/>
        </w:rPr>
        <w:t xml:space="preserve">απ’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υπόθεση που θα απαν</w:t>
      </w:r>
      <w:r>
        <w:rPr>
          <w:rFonts w:eastAsia="Times New Roman" w:cs="Times New Roman"/>
          <w:szCs w:val="24"/>
        </w:rPr>
        <w:t xml:space="preserve">τηθούν και σήμερα, αλλά και τις επόμενες μέρες. Οι διαδικασίες του Κοινοβουλίου θα είναι διαρκώς </w:t>
      </w:r>
      <w:r>
        <w:rPr>
          <w:rFonts w:eastAsia="Times New Roman" w:cs="Times New Roman"/>
          <w:szCs w:val="24"/>
        </w:rPr>
        <w:t>ανοιχτές</w:t>
      </w:r>
      <w:r>
        <w:rPr>
          <w:rFonts w:eastAsia="Times New Roman" w:cs="Times New Roman"/>
          <w:szCs w:val="24"/>
        </w:rPr>
        <w:t xml:space="preserve"> είτε είναι ελεγκτικές είτε είναι νομοθετικές.</w:t>
      </w:r>
    </w:p>
    <w:p w14:paraId="04AA0ED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καθένας, όταν ερωτάται, μπορεί να απαντά, μπορεί να μην απαντά. Μπορεί, μάλιστα, να απαντά δήθεν, αλλά</w:t>
      </w:r>
      <w:r>
        <w:rPr>
          <w:rFonts w:eastAsia="Times New Roman" w:cs="Times New Roman"/>
          <w:szCs w:val="24"/>
        </w:rPr>
        <w:t xml:space="preserve"> να υπεκφεύγει. Από όσα είπε ένας </w:t>
      </w:r>
      <w:r>
        <w:rPr>
          <w:rFonts w:eastAsia="Times New Roman" w:cs="Times New Roman"/>
          <w:szCs w:val="24"/>
        </w:rPr>
        <w:t xml:space="preserve">ταξίαρχος </w:t>
      </w:r>
      <w:r>
        <w:rPr>
          <w:rFonts w:eastAsia="Times New Roman" w:cs="Times New Roman"/>
          <w:szCs w:val="24"/>
        </w:rPr>
        <w:t>που απαξιώσατε, εσείς διαλέξατε να πείτε όχι τι λέει, αλλά αν το έγγραφο αυτό κατατέθηκε και πού.</w:t>
      </w:r>
    </w:p>
    <w:p w14:paraId="04AA0ED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Σας ενημερώνω για κάτι που ξέρετε καλύτερα από εμένα. Όλα όσα έχει πει, μα όλα</w:t>
      </w:r>
      <w:r>
        <w:rPr>
          <w:rFonts w:eastAsia="Times New Roman" w:cs="Times New Roman"/>
          <w:szCs w:val="24"/>
        </w:rPr>
        <w:t>,</w:t>
      </w:r>
      <w:r>
        <w:rPr>
          <w:rFonts w:eastAsia="Times New Roman" w:cs="Times New Roman"/>
          <w:szCs w:val="24"/>
        </w:rPr>
        <w:t xml:space="preserve"> έχουν κατατεθεί στο Στρατοδικείο Α</w:t>
      </w:r>
      <w:r>
        <w:rPr>
          <w:rFonts w:eastAsia="Times New Roman" w:cs="Times New Roman"/>
          <w:szCs w:val="24"/>
        </w:rPr>
        <w:t xml:space="preserve">θηνών, όπου ξέρετε ότι έχει ανοίξει η διαδικασία και σας καλώ -αφού και εσείς απαιτείτε να μαθευτεί η αλήθεια- όση ώρα διαρκεί η συνεδρίαση να ζητήσει η Βουλή τι έχει καταθέσει και οι εκπρόσωποι των κομμάτων στην </w:t>
      </w:r>
      <w:r>
        <w:rPr>
          <w:rFonts w:eastAsia="Times New Roman" w:cs="Times New Roman"/>
          <w:szCs w:val="24"/>
        </w:rPr>
        <w:t xml:space="preserve">αίθουσα </w:t>
      </w:r>
      <w:r>
        <w:rPr>
          <w:rFonts w:eastAsia="Times New Roman" w:cs="Times New Roman"/>
          <w:szCs w:val="24"/>
        </w:rPr>
        <w:t>162 να το δουν.</w:t>
      </w:r>
    </w:p>
    <w:p w14:paraId="04AA0ED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φανεί, κύριε </w:t>
      </w:r>
      <w:r>
        <w:rPr>
          <w:rFonts w:eastAsia="Times New Roman" w:cs="Times New Roman"/>
          <w:szCs w:val="24"/>
        </w:rPr>
        <w:t>Υπουργέ, αν έχετε δίκιο ή αν ήρθατε εδώ για να μας ξεγελάσετε.</w:t>
      </w:r>
    </w:p>
    <w:p w14:paraId="04AA0ED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Σε ό,τι με αφορά δε προσωπικά, έχω μια λέξη, τον πιο υπεύθυνο τρόπο να σας απευθύνομαι: Στη Βουλή και με έγγραφα και χωρίς να σας κατηγορώ, σας ζητώ να πείτε την αλήθεια.</w:t>
      </w:r>
    </w:p>
    <w:p w14:paraId="04AA0ED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w:t>
      </w:r>
      <w:r>
        <w:rPr>
          <w:rFonts w:eastAsia="Times New Roman" w:cs="Times New Roman"/>
          <w:szCs w:val="24"/>
        </w:rPr>
        <w:t xml:space="preserve">ει </w:t>
      </w:r>
      <w:r>
        <w:rPr>
          <w:rFonts w:eastAsia="Times New Roman" w:cs="Times New Roman"/>
          <w:szCs w:val="24"/>
        </w:rPr>
        <w:t>το κουδούνι λήξεως του χρόνου ομιλίας του κυρίου Βουλευτή)</w:t>
      </w:r>
    </w:p>
    <w:p w14:paraId="04AA0ED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την λέτε, όμως, κύριε Υπουργέ και στέκεστε σε τυπικότητες. Κάθε τυπικότητα αίρεται και αποδεικνύεται αν είστε εσείς που λέτε την αλήθεια ή όλοι όσοι σας κάνουμε πολιτική κριτική και σας κατη</w:t>
      </w:r>
      <w:r>
        <w:rPr>
          <w:rFonts w:eastAsia="Times New Roman" w:cs="Times New Roman"/>
          <w:szCs w:val="24"/>
        </w:rPr>
        <w:t>γορούμε. Έχουμε για το συγκεκριμένο θέμα -τι έγινε και τι κάνατε εσείς σε έναν έντιμο άνθρωπο, τον οποίο προσβάλλετε κατάφορα- έγγραφο το οποίο είναι στον ανακριτή του Στρατοδικείου.</w:t>
      </w:r>
    </w:p>
    <w:p w14:paraId="04AA0ED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Να έρθει στη Βουλή σήμερα.</w:t>
      </w:r>
    </w:p>
    <w:p w14:paraId="04AA0ED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w:t>
      </w:r>
      <w:r>
        <w:rPr>
          <w:rFonts w:eastAsia="Times New Roman" w:cs="Times New Roman"/>
          <w:szCs w:val="24"/>
        </w:rPr>
        <w:t xml:space="preserve">τάξει. Το </w:t>
      </w:r>
      <w:r>
        <w:rPr>
          <w:rFonts w:eastAsia="Times New Roman" w:cs="Times New Roman"/>
          <w:szCs w:val="24"/>
        </w:rPr>
        <w:t>επί</w:t>
      </w:r>
      <w:r>
        <w:rPr>
          <w:rFonts w:eastAsia="Times New Roman" w:cs="Times New Roman"/>
          <w:szCs w:val="24"/>
        </w:rPr>
        <w:t xml:space="preserve"> </w:t>
      </w:r>
      <w:r>
        <w:rPr>
          <w:rFonts w:eastAsia="Times New Roman" w:cs="Times New Roman"/>
          <w:szCs w:val="24"/>
        </w:rPr>
        <w:t xml:space="preserve">προσωπικού </w:t>
      </w:r>
      <w:r>
        <w:rPr>
          <w:rFonts w:eastAsia="Times New Roman" w:cs="Times New Roman"/>
          <w:szCs w:val="24"/>
        </w:rPr>
        <w:t>πού ήταν δεν καταλάβαμε, αλλά δεν πειράζει.</w:t>
      </w:r>
    </w:p>
    <w:p w14:paraId="04AA0ED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Θέλετε να απαντήσετε εσείς τώρα, κύριε Υπουργέ;</w:t>
      </w:r>
    </w:p>
    <w:p w14:paraId="04AA0ED9" w14:textId="77777777" w:rsidR="00A80E5B" w:rsidRDefault="003627BB">
      <w:pPr>
        <w:spacing w:after="0" w:line="600" w:lineRule="auto"/>
        <w:ind w:firstLine="720"/>
        <w:jc w:val="both"/>
        <w:rPr>
          <w:rFonts w:eastAsia="Times New Roman" w:cs="Times New Roman"/>
          <w:szCs w:val="24"/>
        </w:rPr>
      </w:pPr>
      <w:r>
        <w:rPr>
          <w:rFonts w:eastAsia="Times New Roman"/>
          <w:b/>
          <w:bCs/>
          <w:szCs w:val="24"/>
        </w:rPr>
        <w:t xml:space="preserve">ΠΑΝΟΣ ΚΑΜΜΕΝΟΣ (Υπουργός Εθνικής Άμυνας - 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Μάλιστα, κυρία Πρόεδρε.</w:t>
      </w:r>
    </w:p>
    <w:p w14:paraId="04AA0ED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w:t>
      </w:r>
      <w:r>
        <w:rPr>
          <w:rFonts w:eastAsia="Times New Roman" w:cs="Times New Roman"/>
          <w:b/>
          <w:szCs w:val="24"/>
        </w:rPr>
        <w:t>λου):</w:t>
      </w:r>
      <w:r>
        <w:rPr>
          <w:rFonts w:eastAsia="Times New Roman" w:cs="Times New Roman"/>
          <w:szCs w:val="24"/>
        </w:rPr>
        <w:t xml:space="preserve"> Έχετε ένα λεπτό και εσείς.</w:t>
      </w:r>
    </w:p>
    <w:p w14:paraId="04AA0EDB" w14:textId="77777777" w:rsidR="00A80E5B" w:rsidRDefault="003627BB">
      <w:pPr>
        <w:spacing w:after="0" w:line="600" w:lineRule="auto"/>
        <w:ind w:firstLine="720"/>
        <w:jc w:val="both"/>
        <w:rPr>
          <w:rFonts w:eastAsia="Times New Roman" w:cs="Times New Roman"/>
          <w:szCs w:val="24"/>
        </w:rPr>
      </w:pPr>
      <w:r>
        <w:rPr>
          <w:rFonts w:eastAsia="Times New Roman"/>
          <w:b/>
          <w:bCs/>
          <w:szCs w:val="24"/>
        </w:rPr>
        <w:t xml:space="preserve">ΠΑΝΟΣ ΚΑΜΜΕΝΟΣ (Υπουργός Εθνικής Άμυνας - 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Κατ’ αρχάς, ο </w:t>
      </w:r>
      <w:r>
        <w:rPr>
          <w:rFonts w:eastAsia="Times New Roman" w:cs="Times New Roman"/>
          <w:szCs w:val="24"/>
        </w:rPr>
        <w:t>κύριος τ</w:t>
      </w:r>
      <w:r>
        <w:rPr>
          <w:rFonts w:eastAsia="Times New Roman" w:cs="Times New Roman"/>
          <w:szCs w:val="24"/>
        </w:rPr>
        <w:t>αξίαρχος δεν είναι διωκόμενος. Υπηρετεί αυτή</w:t>
      </w:r>
      <w:r>
        <w:rPr>
          <w:rFonts w:eastAsia="Times New Roman" w:cs="Times New Roman"/>
          <w:szCs w:val="24"/>
        </w:rPr>
        <w:t>ν</w:t>
      </w:r>
      <w:r>
        <w:rPr>
          <w:rFonts w:eastAsia="Times New Roman" w:cs="Times New Roman"/>
          <w:szCs w:val="24"/>
        </w:rPr>
        <w:t xml:space="preserve"> τη στιγμή ως </w:t>
      </w:r>
      <w:r>
        <w:rPr>
          <w:rFonts w:eastAsia="Times New Roman" w:cs="Times New Roman"/>
          <w:szCs w:val="24"/>
        </w:rPr>
        <w:t xml:space="preserve">διευθυντής </w:t>
      </w:r>
      <w:r>
        <w:rPr>
          <w:rFonts w:eastAsia="Times New Roman" w:cs="Times New Roman"/>
          <w:szCs w:val="24"/>
        </w:rPr>
        <w:t xml:space="preserve">των </w:t>
      </w:r>
      <w:r>
        <w:rPr>
          <w:rFonts w:eastAsia="Times New Roman" w:cs="Times New Roman"/>
          <w:szCs w:val="24"/>
        </w:rPr>
        <w:t xml:space="preserve">υπηρεσιών </w:t>
      </w:r>
      <w:r>
        <w:rPr>
          <w:rFonts w:eastAsia="Times New Roman" w:cs="Times New Roman"/>
          <w:szCs w:val="24"/>
        </w:rPr>
        <w:t>της ΑΣΔΥΣ, μιας ευαίσθητης υπηρεσίας.</w:t>
      </w:r>
    </w:p>
    <w:p w14:paraId="04AA0ED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Δεύτερον, έχετε υπ’ </w:t>
      </w:r>
      <w:proofErr w:type="spellStart"/>
      <w:r>
        <w:rPr>
          <w:rFonts w:eastAsia="Times New Roman" w:cs="Times New Roman"/>
          <w:szCs w:val="24"/>
        </w:rPr>
        <w:t>όψιν</w:t>
      </w:r>
      <w:proofErr w:type="spellEnd"/>
      <w:r>
        <w:rPr>
          <w:rFonts w:eastAsia="Times New Roman" w:cs="Times New Roman"/>
          <w:szCs w:val="24"/>
        </w:rPr>
        <w:t xml:space="preserve"> σας, κύριε Λοβέρδο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ρωτάω- ότι ο Υπουργός έχει υπό τις διαταγές του το Στρατοδικείο; Εγώ κάλεσα τον </w:t>
      </w:r>
      <w:r>
        <w:rPr>
          <w:rFonts w:eastAsia="Times New Roman" w:cs="Times New Roman"/>
          <w:szCs w:val="24"/>
        </w:rPr>
        <w:t xml:space="preserve">εισαγγελέα </w:t>
      </w:r>
      <w:r>
        <w:rPr>
          <w:rFonts w:eastAsia="Times New Roman" w:cs="Times New Roman"/>
          <w:szCs w:val="24"/>
        </w:rPr>
        <w:t xml:space="preserve">του Στρατοδικείου, όπως επίσης και την Εσωτερικών Υποθέσεων, να εξετάσουν την υπόθεση. Αλίμονο αν </w:t>
      </w:r>
      <w:r>
        <w:rPr>
          <w:rFonts w:eastAsia="Times New Roman" w:cs="Times New Roman"/>
          <w:szCs w:val="24"/>
        </w:rPr>
        <w:t>ο Υπουργός παίρνει τηλέφωνο το Στρατοδικείο να το ρωτήσει τι κατέθεσε ο ένας μάρτυρας ή ο άλλος.</w:t>
      </w:r>
    </w:p>
    <w:p w14:paraId="04AA0ED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Αυτά τα κάνατε εσείς, όταν ήσασταν Υπουργοί Δικαιοσύνης που παίρνατε τους δικαστές και τους πιέζατε, αλλιώς τους διώχνατε. Η στρατιωτική δικαιοσύνη είναι ανεξά</w:t>
      </w:r>
      <w:r>
        <w:rPr>
          <w:rFonts w:eastAsia="Times New Roman" w:cs="Times New Roman"/>
          <w:szCs w:val="24"/>
        </w:rPr>
        <w:t xml:space="preserve">ρτητη, είναι ελεύθερη και </w:t>
      </w:r>
      <w:r>
        <w:rPr>
          <w:rFonts w:eastAsia="Times New Roman" w:cs="Times New Roman"/>
          <w:szCs w:val="24"/>
        </w:rPr>
        <w:t xml:space="preserve">κανένας </w:t>
      </w:r>
      <w:r>
        <w:rPr>
          <w:rFonts w:eastAsia="Times New Roman" w:cs="Times New Roman"/>
          <w:szCs w:val="24"/>
        </w:rPr>
        <w:t>Υπουργός δεν θα πάρει ποτέ</w:t>
      </w:r>
      <w:r>
        <w:rPr>
          <w:rFonts w:eastAsia="Times New Roman" w:cs="Times New Roman"/>
          <w:szCs w:val="24"/>
        </w:rPr>
        <w:t xml:space="preserve"> </w:t>
      </w:r>
      <w:r>
        <w:rPr>
          <w:rFonts w:eastAsia="Times New Roman" w:cs="Times New Roman"/>
          <w:szCs w:val="24"/>
        </w:rPr>
        <w:t>-τουλάχιστον όσο είμαι εγώ Υπουργός- κανέναν να ρωτήσει την πορεία μιας έρευνας. Αν αυτά γίνονταν…</w:t>
      </w:r>
    </w:p>
    <w:p w14:paraId="04AA0ED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 είπα!</w:t>
      </w:r>
    </w:p>
    <w:p w14:paraId="04AA0EDF" w14:textId="77777777" w:rsidR="00A80E5B" w:rsidRDefault="003627BB">
      <w:pPr>
        <w:spacing w:after="0" w:line="600" w:lineRule="auto"/>
        <w:ind w:firstLine="720"/>
        <w:jc w:val="both"/>
        <w:rPr>
          <w:rFonts w:eastAsia="Times New Roman" w:cs="Times New Roman"/>
          <w:szCs w:val="24"/>
        </w:rPr>
      </w:pPr>
      <w:r>
        <w:rPr>
          <w:rFonts w:eastAsia="Times New Roman"/>
          <w:b/>
          <w:bCs/>
          <w:szCs w:val="24"/>
        </w:rPr>
        <w:lastRenderedPageBreak/>
        <w:t xml:space="preserve">ΠΑΝΟΣ ΚΑΜΜΕΝΟΣ (Υπουργός Εθνικής Άμυνας - 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Ακούστε, κύριε Λοβέρδο. Όταν θα τελειώσει η στρατιωτική δικαιοσύνη, θα φέρει το πόρισμά της. Το πόρισμα αυτό θα το δούμε όπου θέλετε. Εγώ, ξέρετε, θέλω να σας πω κάτι. Από εσάς δεν περίμενα για αυτή</w:t>
      </w:r>
      <w:r>
        <w:rPr>
          <w:rFonts w:eastAsia="Times New Roman" w:cs="Times New Roman"/>
          <w:szCs w:val="24"/>
        </w:rPr>
        <w:t>ν</w:t>
      </w:r>
      <w:r>
        <w:rPr>
          <w:rFonts w:eastAsia="Times New Roman" w:cs="Times New Roman"/>
          <w:szCs w:val="24"/>
        </w:rPr>
        <w:t xml:space="preserve"> την υπόθεση ότι θα την πάρετε τόσο εργολαβικά.</w:t>
      </w:r>
      <w:r>
        <w:rPr>
          <w:rFonts w:eastAsia="Times New Roman" w:cs="Times New Roman"/>
          <w:szCs w:val="24"/>
        </w:rPr>
        <w:t xml:space="preserve"> Όποτε ζητήσατε να δείτε έγγραφο του Υπουργείου, σας έδωσα την πρόσβαση και σας ενημέρωσα ο ίδιος και το αναγνωρίζατε. Τώρα φαίνεται ότι κάτι άλλαξε. Τι άλλαξε; Πείτε μου.</w:t>
      </w:r>
    </w:p>
    <w:p w14:paraId="04AA0EE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εργολαβικά.</w:t>
      </w:r>
    </w:p>
    <w:p w14:paraId="04AA0EE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w:t>
      </w:r>
      <w:r>
        <w:rPr>
          <w:rFonts w:eastAsia="Times New Roman" w:cs="Times New Roman"/>
          <w:szCs w:val="24"/>
        </w:rPr>
        <w:t>ι, δεν θα κάνουμε αυτή</w:t>
      </w:r>
      <w:r>
        <w:rPr>
          <w:rFonts w:eastAsia="Times New Roman" w:cs="Times New Roman"/>
          <w:szCs w:val="24"/>
        </w:rPr>
        <w:t>ν</w:t>
      </w:r>
      <w:r>
        <w:rPr>
          <w:rFonts w:eastAsia="Times New Roman" w:cs="Times New Roman"/>
          <w:szCs w:val="24"/>
        </w:rPr>
        <w:t xml:space="preserve"> τη δουλειά, κύριε Λοβέρδο. Όχι.</w:t>
      </w:r>
    </w:p>
    <w:p w14:paraId="04AA0EE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Έχετε να απαντήσετε ότι το Στρατοδικείο δεν υπάγεται στον Υπουργό; Θα απαντήσετε επ’ αυτού;</w:t>
      </w:r>
    </w:p>
    <w:p w14:paraId="04AA0EE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κυρία Πρόεδρε. Διαστρέφει αυτά που λέω.</w:t>
      </w:r>
    </w:p>
    <w:p w14:paraId="04AA0EE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w:t>
      </w:r>
      <w:r>
        <w:rPr>
          <w:rFonts w:eastAsia="Times New Roman" w:cs="Times New Roman"/>
          <w:szCs w:val="24"/>
        </w:rPr>
        <w:t>ι θέλετε; Πείτε μου.</w:t>
      </w:r>
    </w:p>
    <w:p w14:paraId="04AA0EE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αρκούν τριάντα δευτερόλεπτα.</w:t>
      </w:r>
    </w:p>
    <w:p w14:paraId="04AA0EE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αν δεν με ακούτε, πώς θα μου απαντάτε; Η Βουλή θα ζητήσει, όχι εσείς. Η Βουλή, όπως έχει κάνει επανειλημμένα, δικαιούται να ζητάει από τη δικαιοσύνη, από τον Άρειο Πάγο,</w:t>
      </w:r>
      <w:r>
        <w:rPr>
          <w:rFonts w:eastAsia="Times New Roman" w:cs="Times New Roman"/>
          <w:szCs w:val="24"/>
        </w:rPr>
        <w:t xml:space="preserve"> από το Στρατοδικείο, από παντού έγγραφα που θεωρεί απαραίτητα.</w:t>
      </w:r>
    </w:p>
    <w:p w14:paraId="04AA0EE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Ή φοβάστε ή υπεκφεύγετε. Αν κάτι άλλαξε και μου μιλάτε για εργολαβίες…</w:t>
      </w:r>
    </w:p>
    <w:p w14:paraId="04AA0EE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Υπάρχουν διαδικασίες στη δικαιοσύνη. Ποιος σας τα λέει αυτά, κύριε Λοβέρδο; Ε</w:t>
      </w:r>
      <w:r>
        <w:rPr>
          <w:rFonts w:eastAsia="Times New Roman" w:cs="Times New Roman"/>
          <w:szCs w:val="24"/>
        </w:rPr>
        <w:t>ίστε και συνταγματολόγος!</w:t>
      </w:r>
    </w:p>
    <w:p w14:paraId="04AA0EE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ότι εσείς καταχραστήκατε μία εμπιστοσύνη …</w:t>
      </w:r>
    </w:p>
    <w:p w14:paraId="04AA0EE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εντάξει.</w:t>
      </w:r>
    </w:p>
    <w:p w14:paraId="04AA0EE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…της Επιτροπής Άμυνας τριών ετών, για να κάνετε αυτά που κάνατε. Εσείς αλλάξατε, ό</w:t>
      </w:r>
      <w:r>
        <w:rPr>
          <w:rFonts w:eastAsia="Times New Roman" w:cs="Times New Roman"/>
          <w:szCs w:val="24"/>
        </w:rPr>
        <w:t>χι εγώ.</w:t>
      </w:r>
    </w:p>
    <w:p w14:paraId="04AA0EE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κύριε Λοβέρδο. Καθίστε.</w:t>
      </w:r>
    </w:p>
    <w:p w14:paraId="04AA0EE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Κυρία Πρόεδρε, θα ήθελα τον λόγο.</w:t>
      </w:r>
    </w:p>
    <w:p w14:paraId="04AA0EE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αλλά τώρα </w:t>
      </w:r>
      <w:r>
        <w:rPr>
          <w:rFonts w:eastAsia="Times New Roman" w:cs="Times New Roman"/>
          <w:szCs w:val="24"/>
        </w:rPr>
        <w:t>δεν γίνεται αυτό. Δεν θα διαλυθεί η συνεδρίαση.</w:t>
      </w:r>
    </w:p>
    <w:p w14:paraId="04AA0EE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Κύριε Λοβέρδο, ακούστε κάτι.</w:t>
      </w:r>
    </w:p>
    <w:p w14:paraId="04AA0EF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Η υπογραφή σου…</w:t>
      </w:r>
    </w:p>
    <w:p w14:paraId="04AA0EF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Δαβάκη, εσείς έχε</w:t>
      </w:r>
      <w:r>
        <w:rPr>
          <w:rFonts w:eastAsia="Times New Roman" w:cs="Times New Roman"/>
          <w:szCs w:val="24"/>
        </w:rPr>
        <w:t xml:space="preserve">τε υπερβεί κάθε όριο. Σας έχω </w:t>
      </w:r>
      <w:proofErr w:type="spellStart"/>
      <w:r>
        <w:rPr>
          <w:rFonts w:eastAsia="Times New Roman" w:cs="Times New Roman"/>
          <w:szCs w:val="24"/>
        </w:rPr>
        <w:t>στοχοποιήσει</w:t>
      </w:r>
      <w:proofErr w:type="spellEnd"/>
      <w:r>
        <w:rPr>
          <w:rFonts w:eastAsia="Times New Roman" w:cs="Times New Roman"/>
          <w:szCs w:val="24"/>
        </w:rPr>
        <w:t>. Περιμένετε και θα ολοκληρωθεί.</w:t>
      </w:r>
    </w:p>
    <w:p w14:paraId="04AA0EF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Όταν διεξάγεται μία ανάκριση στο Στρατοδικείο, καλύπτεται από την προστασία της ανάκρισης. Μόνο ο φίλος </w:t>
      </w:r>
      <w:r>
        <w:rPr>
          <w:rFonts w:eastAsia="Times New Roman" w:cs="Times New Roman"/>
          <w:szCs w:val="24"/>
        </w:rPr>
        <w:t>του κ. Γεωργιάδη, ο Παττακός, μπορούσε να ζητήσει από τον στρατοδίκη να του ανοίξει την υπόθεση και να τη δει. Τώρα πια δεν γίνονται αυτά τα πράγματα.</w:t>
      </w:r>
    </w:p>
    <w:p w14:paraId="04AA0EF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Έχουμε περίοδο μεταθέσεων…</w:t>
      </w:r>
    </w:p>
    <w:p w14:paraId="04AA0EF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Τώρα έχει ζητήσ</w:t>
      </w:r>
      <w:r>
        <w:rPr>
          <w:rFonts w:eastAsia="Times New Roman" w:cs="Times New Roman"/>
          <w:szCs w:val="24"/>
        </w:rPr>
        <w:t>ει τον λόγο…</w:t>
      </w:r>
    </w:p>
    <w:p w14:paraId="04AA0EF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Ο Υπουργός μπορεί να κάνει ό,τι θέλει;</w:t>
      </w:r>
    </w:p>
    <w:p w14:paraId="04AA0EF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Δαβάκη, επιτέλους! Τι φανατισμός είναι αυτός; Βγείτε έξω να μιλήσετε οι δυο σας! Κοιτάξτε τώρα συμπεριφορά!</w:t>
      </w:r>
    </w:p>
    <w:p w14:paraId="04AA0EF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Να απαντ</w:t>
      </w:r>
      <w:r>
        <w:rPr>
          <w:rFonts w:eastAsia="Times New Roman" w:cs="Times New Roman"/>
          <w:szCs w:val="24"/>
        </w:rPr>
        <w:t>ήσει τώρα γιατί τον μετέθεσε!</w:t>
      </w:r>
    </w:p>
    <w:p w14:paraId="04AA0EF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δεν θα απαντήσει. Τι είστε εσείς που θα σας απαντήσει; Σας παρακαλώ. </w:t>
      </w:r>
    </w:p>
    <w:p w14:paraId="04AA0EF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Απαντήστε στο μικρόφωνο γιατί τον μεταθέσατε!</w:t>
      </w:r>
    </w:p>
    <w:p w14:paraId="04AA0EF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Δεν θα το διαλύσουμε εδώ! Θα σας βγάλω έξω, κύριε Δαβάκη. Πραγματικά, παρενοχλείτε όλη τη συνεδρίαση. Έλεος πια! Ο καθένας πετάγεται και λέει ό,τι θέλει!</w:t>
      </w:r>
    </w:p>
    <w:p w14:paraId="04AA0EF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Κυρία Πρόεδρε, θα μου δώσετε τον λόγο;</w:t>
      </w:r>
    </w:p>
    <w:p w14:paraId="04AA0EF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w:t>
      </w:r>
      <w:r>
        <w:rPr>
          <w:rFonts w:eastAsia="Times New Roman" w:cs="Times New Roman"/>
          <w:b/>
          <w:szCs w:val="24"/>
        </w:rPr>
        <w:t xml:space="preserve">ουλοπούλου): </w:t>
      </w:r>
      <w:r>
        <w:rPr>
          <w:rFonts w:eastAsia="Times New Roman" w:cs="Times New Roman"/>
          <w:szCs w:val="24"/>
        </w:rPr>
        <w:t>Περιμένετε, κύριε Γεωργιάδη.</w:t>
      </w:r>
    </w:p>
    <w:p w14:paraId="04AA0EF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Να ξεκαθαρίσουμε κάτι, γιατί ο κ. Βορίδης ζητά τον λόγο. Το πόσο χρόνο θα σας δώσω εξαρτάται από το αν θα μιλήσει ο Αρχηγός της Αξιωματικής Αντιπολίτευσης.</w:t>
      </w:r>
    </w:p>
    <w:p w14:paraId="04AA0EF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 Αν προηγηθώ, δεν εξαρτάται.</w:t>
      </w:r>
    </w:p>
    <w:p w14:paraId="04AA0EF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ΕΥΟΥΣΑ (Αναστασία Χριστοδουλοπούλου): </w:t>
      </w:r>
      <w:r>
        <w:rPr>
          <w:rFonts w:eastAsia="Times New Roman" w:cs="Times New Roman"/>
          <w:szCs w:val="24"/>
        </w:rPr>
        <w:t>Όχι, κύριε Βορίδη. Δεν ισχύει αυτό. Φέρτε το άρθρο.</w:t>
      </w:r>
    </w:p>
    <w:p w14:paraId="04AA0F00"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04AA0F0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Διαβάστε τον Κανονισμό!</w:t>
      </w:r>
    </w:p>
    <w:p w14:paraId="04AA0F0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σας τον διαβάσω</w:t>
      </w:r>
      <w:r>
        <w:rPr>
          <w:rFonts w:eastAsia="Times New Roman" w:cs="Times New Roman"/>
          <w:szCs w:val="24"/>
        </w:rPr>
        <w:t>, επειδή εμφανίζετε μια φοβερή βεβαιότητα και αυτοπεποίθηση. Να μαθαίνουμε και τον Κανονισμό.</w:t>
      </w:r>
    </w:p>
    <w:p w14:paraId="04AA0F0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άρθρο 135, το οποίο εφαρμόζεται στην παρούσα διαδικασία, λέει ρητά ότι αναλογικά υπάρχουν και τηρούνται οι διαδικασίες του άρθρου 97. Να διαβάσουμε, λοιπόν, όχ</w:t>
      </w:r>
      <w:r>
        <w:rPr>
          <w:rFonts w:eastAsia="Times New Roman" w:cs="Times New Roman"/>
          <w:szCs w:val="24"/>
        </w:rPr>
        <w:t xml:space="preserve">ι την παράγραφο 7, αλλά την παράγραφο 8, εκεί που λέει ότι ο Υπουργός μπορεί μόνο μία φορά να ζητήσει την αναβολή της συζήτησης κ.λπ., αν </w:t>
      </w:r>
      <w:r>
        <w:rPr>
          <w:rFonts w:eastAsia="Times New Roman" w:cs="Times New Roman"/>
          <w:szCs w:val="24"/>
        </w:rPr>
        <w:lastRenderedPageBreak/>
        <w:t>κατά τη συζήτηση της επερώτησης κρίνονται και πράξεις Βουλευτού που διετέλεσε μέλος…</w:t>
      </w:r>
    </w:p>
    <w:p w14:paraId="04AA0F0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Όχι, με </w:t>
      </w:r>
      <w:proofErr w:type="spellStart"/>
      <w:r>
        <w:rPr>
          <w:rFonts w:eastAsia="Times New Roman" w:cs="Times New Roman"/>
          <w:szCs w:val="24"/>
        </w:rPr>
        <w:t>συγχωρείτε</w:t>
      </w:r>
      <w:proofErr w:type="spellEnd"/>
      <w:r>
        <w:rPr>
          <w:rFonts w:eastAsia="Times New Roman" w:cs="Times New Roman"/>
          <w:szCs w:val="24"/>
        </w:rPr>
        <w:t>, δεν είναι αυτ</w:t>
      </w:r>
      <w:r>
        <w:rPr>
          <w:rFonts w:eastAsia="Times New Roman" w:cs="Times New Roman"/>
          <w:szCs w:val="24"/>
        </w:rPr>
        <w:t>ό.</w:t>
      </w:r>
    </w:p>
    <w:p w14:paraId="04AA0F0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 είμαστε οι επερωτώντες.</w:t>
      </w:r>
    </w:p>
    <w:p w14:paraId="04AA0F0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ξέρουμε, κύριε Τσιάρα. Τώρα θα το μάθουμε;</w:t>
      </w:r>
    </w:p>
    <w:p w14:paraId="04AA0F0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Λέει, λοιπόν, εδώ ότι εάν έχει προηγηθεί αγόρευση του Προέδρου της Κοινοβουλευτικής Ομάδας….</w:t>
      </w:r>
    </w:p>
    <w:p w14:paraId="04AA0F0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«Αν έχει προηγηθεί» λέει.</w:t>
      </w:r>
    </w:p>
    <w:p w14:paraId="04AA0F0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Περιμένετε</w:t>
      </w:r>
      <w:r>
        <w:rPr>
          <w:rFonts w:eastAsia="Times New Roman" w:cs="Times New Roman"/>
          <w:szCs w:val="24"/>
        </w:rPr>
        <w:t xml:space="preserve">! </w:t>
      </w:r>
      <w:r>
        <w:rPr>
          <w:rFonts w:eastAsia="Times New Roman" w:cs="Times New Roman"/>
          <w:szCs w:val="24"/>
        </w:rPr>
        <w:t>Ξέρω νομικά και ξέρω τι διαβάζω.</w:t>
      </w:r>
    </w:p>
    <w:p w14:paraId="04AA0F0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 είμαστε οι επερωτώντες.</w:t>
      </w:r>
    </w:p>
    <w:p w14:paraId="04AA0F0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Αφήστε, κύριε Τσι</w:t>
      </w:r>
      <w:r>
        <w:rPr>
          <w:rFonts w:eastAsia="Times New Roman" w:cs="Times New Roman"/>
          <w:szCs w:val="24"/>
        </w:rPr>
        <w:t>άρα. Μιλάω τώρα. Καθίστε κάτω.</w:t>
      </w:r>
    </w:p>
    <w:p w14:paraId="04AA0F0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Λέει, λοιπόν, ότι αν έχει προηγηθεί αγόρευση…</w:t>
      </w:r>
    </w:p>
    <w:p w14:paraId="04AA0F0D"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04AA0F0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Περιμένετε! Έλεος πια! Τι είναι αυτό το πράγμα; Τι πανικός είναι αυτός;</w:t>
      </w:r>
    </w:p>
    <w:p w14:paraId="04AA0F0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Αν έχει προηγηθεί αγόρευση Προέδρου Κοινοβουλ</w:t>
      </w:r>
      <w:r>
        <w:rPr>
          <w:rFonts w:eastAsia="Times New Roman" w:cs="Times New Roman"/>
          <w:szCs w:val="24"/>
        </w:rPr>
        <w:t xml:space="preserve">ευτικής Ομάδας και τον διαδεχθεί αναπληρωτής του, ο αναπληρωτής δικαιούται να δευτερολογήσει για έξι λεπτά και να </w:t>
      </w:r>
      <w:proofErr w:type="spellStart"/>
      <w:r>
        <w:rPr>
          <w:rFonts w:eastAsia="Times New Roman" w:cs="Times New Roman"/>
          <w:szCs w:val="24"/>
        </w:rPr>
        <w:t>τριτολογήσει</w:t>
      </w:r>
      <w:proofErr w:type="spellEnd"/>
      <w:r>
        <w:rPr>
          <w:rFonts w:eastAsia="Times New Roman" w:cs="Times New Roman"/>
          <w:szCs w:val="24"/>
        </w:rPr>
        <w:t xml:space="preserve"> για τρία. Αυτή η παράγραφος, που είναι η παράγραφος 7, δεν ισχύει με βάση το άρθρο 135. </w:t>
      </w:r>
    </w:p>
    <w:p w14:paraId="04AA0F1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Άρα, έχετε έξι λεπτά είτε μιλήσετε πριν </w:t>
      </w:r>
      <w:r>
        <w:rPr>
          <w:rFonts w:eastAsia="Times New Roman" w:cs="Times New Roman"/>
          <w:szCs w:val="24"/>
        </w:rPr>
        <w:t>είτε μιλήσετε μετά. Το άρθρο 135 εξαιρεί ρητά την παράγραφο.</w:t>
      </w:r>
    </w:p>
    <w:p w14:paraId="04AA0F1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Επομένως, κυρία Πρόεδρε, έχω τον λόγο για έξι λεπτά.</w:t>
      </w:r>
    </w:p>
    <w:p w14:paraId="04AA0F1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Μάλιστα. Θέλετε τώρα τον λόγο; Το αναφέρω, γιατί το λέτε σα</w:t>
      </w:r>
      <w:r>
        <w:rPr>
          <w:rFonts w:eastAsia="Times New Roman" w:cs="Times New Roman"/>
          <w:szCs w:val="24"/>
        </w:rPr>
        <w:t>ν</w:t>
      </w:r>
      <w:r>
        <w:rPr>
          <w:rFonts w:eastAsia="Times New Roman" w:cs="Times New Roman"/>
          <w:szCs w:val="24"/>
        </w:rPr>
        <w:t xml:space="preserve"> είναι κάποιο θέσφα</w:t>
      </w:r>
      <w:r>
        <w:rPr>
          <w:rFonts w:eastAsia="Times New Roman" w:cs="Times New Roman"/>
          <w:szCs w:val="24"/>
        </w:rPr>
        <w:t xml:space="preserve">το το οποίο αγνοώ. </w:t>
      </w:r>
    </w:p>
    <w:p w14:paraId="04AA0F1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 αν μου επιτρέπετε, είμαστε οι ερωτώντες. Έχουμε συνεννοηθεί με τον Πρόεδρο.</w:t>
      </w:r>
    </w:p>
    <w:p w14:paraId="04AA0F1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μιλήσετε τώρα, κύριε Βορίδη;</w:t>
      </w:r>
    </w:p>
    <w:p w14:paraId="04AA0F1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Αφού τελειώσουμε με τα προσω</w:t>
      </w:r>
      <w:r>
        <w:rPr>
          <w:rFonts w:eastAsia="Times New Roman" w:cs="Times New Roman"/>
          <w:szCs w:val="24"/>
        </w:rPr>
        <w:t>πικά, κυρία Πρόεδρε, θα μιλήσω.</w:t>
      </w:r>
    </w:p>
    <w:p w14:paraId="04AA0F1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Ποιος άλλος θέλει επί προσωπικού;</w:t>
      </w:r>
    </w:p>
    <w:p w14:paraId="04AA0F1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Εγώ, κυρία Πρόεδρε, θέλω να μιλήσω επί προσωπικού.</w:t>
      </w:r>
    </w:p>
    <w:p w14:paraId="04AA0F1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w:t>
      </w:r>
      <w:r>
        <w:rPr>
          <w:rFonts w:eastAsia="Times New Roman" w:cs="Times New Roman"/>
          <w:szCs w:val="24"/>
        </w:rPr>
        <w:t>γο για ένα λεπτό.</w:t>
      </w:r>
    </w:p>
    <w:p w14:paraId="04AA0F1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Κατ’ αρχάς, κύριε Υπουργέ, με </w:t>
      </w:r>
      <w:r>
        <w:rPr>
          <w:rFonts w:eastAsia="Times New Roman" w:cs="Times New Roman"/>
          <w:szCs w:val="24"/>
        </w:rPr>
        <w:t xml:space="preserve">διευθυντή </w:t>
      </w:r>
      <w:r>
        <w:rPr>
          <w:rFonts w:eastAsia="Times New Roman" w:cs="Times New Roman"/>
          <w:szCs w:val="24"/>
        </w:rPr>
        <w:t xml:space="preserve">του </w:t>
      </w:r>
      <w:r>
        <w:rPr>
          <w:rFonts w:eastAsia="Times New Roman" w:cs="Times New Roman"/>
          <w:szCs w:val="24"/>
        </w:rPr>
        <w:t xml:space="preserve">γραφείου </w:t>
      </w:r>
      <w:r>
        <w:rPr>
          <w:rFonts w:eastAsia="Times New Roman" w:cs="Times New Roman"/>
          <w:szCs w:val="24"/>
        </w:rPr>
        <w:t xml:space="preserve">σας τον Γεώργιο </w:t>
      </w:r>
      <w:proofErr w:type="spellStart"/>
      <w:r>
        <w:rPr>
          <w:rFonts w:eastAsia="Times New Roman" w:cs="Times New Roman"/>
          <w:szCs w:val="24"/>
        </w:rPr>
        <w:t>Γεωργαλά</w:t>
      </w:r>
      <w:proofErr w:type="spellEnd"/>
      <w:r>
        <w:rPr>
          <w:rFonts w:eastAsia="Times New Roman" w:cs="Times New Roman"/>
          <w:szCs w:val="24"/>
        </w:rPr>
        <w:t>,</w:t>
      </w:r>
      <w:r>
        <w:rPr>
          <w:rFonts w:eastAsia="Times New Roman" w:cs="Times New Roman"/>
          <w:szCs w:val="24"/>
        </w:rPr>
        <w:t xml:space="preserve"> να κάνετε πλάκα για τον Παττακό, πάει πολύ!</w:t>
      </w:r>
    </w:p>
    <w:p w14:paraId="04AA0F1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 Όμως, το αφήνω αυτό. Θα αναφερθώ στο μόνο που με ενδιαφέρει.</w:t>
      </w:r>
    </w:p>
    <w:p w14:paraId="04AA0F1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ο κ. </w:t>
      </w:r>
      <w:r>
        <w:rPr>
          <w:rFonts w:eastAsia="Times New Roman" w:cs="Times New Roman"/>
          <w:szCs w:val="24"/>
        </w:rPr>
        <w:t xml:space="preserve">Καμμένος για πολλοστή φορά στο Κοινοβούλιο </w:t>
      </w:r>
      <w:proofErr w:type="spellStart"/>
      <w:r>
        <w:rPr>
          <w:rFonts w:eastAsia="Times New Roman" w:cs="Times New Roman"/>
          <w:szCs w:val="24"/>
        </w:rPr>
        <w:t>ανεφέρθη</w:t>
      </w:r>
      <w:proofErr w:type="spellEnd"/>
      <w:r>
        <w:rPr>
          <w:rFonts w:eastAsia="Times New Roman" w:cs="Times New Roman"/>
          <w:szCs w:val="24"/>
        </w:rPr>
        <w:t xml:space="preserve"> σε έναν σχεδόν άγνωστο σε μένα πολίτη για μία αστυνομική ιστορία καταγγελιών που λέει ότι έχει κάνει…</w:t>
      </w:r>
    </w:p>
    <w:p w14:paraId="04AA0F1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Εσύ έβγαινες με τη </w:t>
      </w:r>
      <w:proofErr w:type="spellStart"/>
      <w:r>
        <w:rPr>
          <w:rFonts w:eastAsia="Times New Roman" w:cs="Times New Roman"/>
          <w:szCs w:val="24"/>
        </w:rPr>
        <w:t>Μέρκελ</w:t>
      </w:r>
      <w:proofErr w:type="spellEnd"/>
      <w:r>
        <w:rPr>
          <w:rFonts w:eastAsia="Times New Roman" w:cs="Times New Roman"/>
          <w:szCs w:val="24"/>
        </w:rPr>
        <w:t xml:space="preserve"> στο </w:t>
      </w:r>
      <w:r>
        <w:rPr>
          <w:rFonts w:eastAsia="Times New Roman" w:cs="Times New Roman"/>
          <w:szCs w:val="24"/>
          <w:lang w:val="en-US"/>
        </w:rPr>
        <w:t>twitter</w:t>
      </w:r>
      <w:r>
        <w:rPr>
          <w:rFonts w:eastAsia="Times New Roman" w:cs="Times New Roman"/>
          <w:szCs w:val="24"/>
        </w:rPr>
        <w:t xml:space="preserve">. Με τη </w:t>
      </w:r>
      <w:proofErr w:type="spellStart"/>
      <w:r>
        <w:rPr>
          <w:rFonts w:eastAsia="Times New Roman" w:cs="Times New Roman"/>
          <w:szCs w:val="24"/>
        </w:rPr>
        <w:t>Μέρκελ</w:t>
      </w:r>
      <w:proofErr w:type="spellEnd"/>
      <w:r>
        <w:rPr>
          <w:rFonts w:eastAsia="Times New Roman" w:cs="Times New Roman"/>
          <w:szCs w:val="24"/>
        </w:rPr>
        <w:t xml:space="preserve"> ήσασταν στο διαδίκτυο.</w:t>
      </w:r>
    </w:p>
    <w:p w14:paraId="04AA0F1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Καμμένο, αφήστε να ολοκληρώσει. Σας παρακαλώ.</w:t>
      </w:r>
    </w:p>
    <w:p w14:paraId="04AA0F1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Τόσο καραγκιόζης είσαι;</w:t>
      </w:r>
    </w:p>
    <w:p w14:paraId="04AA0F1F" w14:textId="77777777" w:rsidR="00A80E5B" w:rsidRDefault="003627BB">
      <w:pPr>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 xml:space="preserve">– </w:t>
      </w:r>
      <w:r>
        <w:rPr>
          <w:rFonts w:eastAsia="Times New Roman"/>
          <w:szCs w:val="24"/>
        </w:rPr>
        <w:t xml:space="preserve">διαμαρτυρίες </w:t>
      </w:r>
      <w:r>
        <w:rPr>
          <w:rFonts w:eastAsia="Times New Roman"/>
          <w:szCs w:val="24"/>
        </w:rPr>
        <w:t>από την πτέρυγα της Νέας Δημοκρατίας)</w:t>
      </w:r>
    </w:p>
    <w:p w14:paraId="04AA0F2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w:t>
      </w:r>
      <w:r>
        <w:rPr>
          <w:rFonts w:eastAsia="Times New Roman" w:cs="Times New Roman"/>
          <w:b/>
          <w:szCs w:val="24"/>
        </w:rPr>
        <w:t xml:space="preserve">ΔΩΝΙΣ ΓΕΩΡΓΙΑΔΗΣ: </w:t>
      </w:r>
      <w:r>
        <w:rPr>
          <w:rFonts w:eastAsia="Times New Roman" w:cs="Times New Roman"/>
          <w:szCs w:val="24"/>
        </w:rPr>
        <w:t xml:space="preserve">Κυρία Πρόεδρε, παρακαλώ πάρα πολύ να με προστατέψετε. </w:t>
      </w:r>
    </w:p>
    <w:p w14:paraId="04AA0F2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w:t>
      </w:r>
    </w:p>
    <w:p w14:paraId="04AA0F22" w14:textId="77777777" w:rsidR="00A80E5B" w:rsidRDefault="003627BB">
      <w:pPr>
        <w:spacing w:after="0" w:line="600" w:lineRule="auto"/>
        <w:ind w:firstLine="720"/>
        <w:jc w:val="both"/>
        <w:rPr>
          <w:rFonts w:eastAsia="Times New Roman" w:cs="Times New Roman"/>
          <w:b/>
          <w:szCs w:val="24"/>
        </w:rPr>
      </w:pPr>
      <w:r>
        <w:rPr>
          <w:rFonts w:eastAsia="Times New Roman" w:cs="Times New Roman"/>
          <w:b/>
          <w:szCs w:val="24"/>
        </w:rPr>
        <w:t>ΣΠΥΡΙΔΩΝ - ΆΔΩΝΙΣ ΓΕΩΡΓΙΑΔΗΣ:</w:t>
      </w:r>
      <w:r>
        <w:rPr>
          <w:rFonts w:eastAsia="Times New Roman" w:cs="Times New Roman"/>
          <w:szCs w:val="24"/>
        </w:rPr>
        <w:t xml:space="preserve"> Κυρία Πρόεδρε!</w:t>
      </w:r>
    </w:p>
    <w:p w14:paraId="04AA0F2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Του το είπα, κύριε Γεωργιάδη. Τι να κάνω;</w:t>
      </w:r>
    </w:p>
    <w:p w14:paraId="04AA0F2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w:t>
      </w:r>
      <w:r>
        <w:rPr>
          <w:rFonts w:eastAsia="Times New Roman" w:cs="Times New Roman"/>
          <w:b/>
          <w:szCs w:val="24"/>
        </w:rPr>
        <w:t xml:space="preserve">ΔΩΝΙΣ ΓΕΩΡΓΙΑΔΗΣ: </w:t>
      </w:r>
      <w:r>
        <w:rPr>
          <w:rFonts w:eastAsia="Times New Roman" w:cs="Times New Roman"/>
          <w:szCs w:val="24"/>
        </w:rPr>
        <w:t xml:space="preserve">Τον άκουσες; Αυτόν υπερασπίζεσαι. Αυτόν εδώ πέρα. Για να κρατήσει την καρέκλα! </w:t>
      </w:r>
    </w:p>
    <w:p w14:paraId="04AA0F2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Συνεχίστε, κύριε Γεωργιάδη, π</w:t>
      </w:r>
      <w:r>
        <w:rPr>
          <w:rFonts w:eastAsia="Times New Roman" w:cs="Times New Roman"/>
          <w:szCs w:val="24"/>
        </w:rPr>
        <w:t>αρ’ όλο που είχατε πει ότι δεν θα απαντήσετε ό,τι και αν πει ο Υπουργός.</w:t>
      </w:r>
    </w:p>
    <w:p w14:paraId="04AA0F2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ΣΠΥΡΙΔΩΝ - </w:t>
      </w:r>
      <w:r>
        <w:rPr>
          <w:rFonts w:eastAsia="Times New Roman" w:cs="Times New Roman"/>
          <w:b/>
          <w:szCs w:val="24"/>
        </w:rPr>
        <w:t>Α</w:t>
      </w:r>
      <w:r>
        <w:rPr>
          <w:rFonts w:eastAsia="Times New Roman" w:cs="Times New Roman"/>
          <w:b/>
          <w:szCs w:val="24"/>
        </w:rPr>
        <w:t xml:space="preserve">ΔΩΝΙΣ ΓΕΩΡΓΙΑΔΗΣ: </w:t>
      </w:r>
      <w:r>
        <w:rPr>
          <w:rFonts w:eastAsia="Times New Roman" w:cs="Times New Roman"/>
          <w:szCs w:val="24"/>
        </w:rPr>
        <w:t xml:space="preserve">Ακούστε με τώρα. Η αστυνομική ιστορία εις την οποία </w:t>
      </w:r>
      <w:proofErr w:type="spellStart"/>
      <w:r>
        <w:rPr>
          <w:rFonts w:eastAsia="Times New Roman" w:cs="Times New Roman"/>
          <w:szCs w:val="24"/>
        </w:rPr>
        <w:t>ανεφέρθη</w:t>
      </w:r>
      <w:proofErr w:type="spellEnd"/>
      <w:r>
        <w:rPr>
          <w:rFonts w:eastAsia="Times New Roman" w:cs="Times New Roman"/>
          <w:szCs w:val="24"/>
        </w:rPr>
        <w:t xml:space="preserve"> ο κ. Καμμένος, μου είναι παντελώς άγνωστη. Επειδή έχω ακούσει στην Αίθουσα αυτή</w:t>
      </w:r>
      <w:r>
        <w:rPr>
          <w:rFonts w:eastAsia="Times New Roman" w:cs="Times New Roman"/>
          <w:szCs w:val="24"/>
        </w:rPr>
        <w:t>ν</w:t>
      </w:r>
      <w:r>
        <w:rPr>
          <w:rFonts w:eastAsia="Times New Roman" w:cs="Times New Roman"/>
          <w:szCs w:val="24"/>
        </w:rPr>
        <w:t xml:space="preserve"> αυτά τα χρ</w:t>
      </w:r>
      <w:r>
        <w:rPr>
          <w:rFonts w:eastAsia="Times New Roman" w:cs="Times New Roman"/>
          <w:szCs w:val="24"/>
        </w:rPr>
        <w:t xml:space="preserve">όνια πολλές αστυνομικές ιστορίες του κ. Καμμένου και όλες κατέληξαν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πιθανολογώ ότι αυτή θα είναι άλλη μία. </w:t>
      </w:r>
    </w:p>
    <w:p w14:paraId="04AA0F2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Άρα, προς ενημέρωσή σας, κύριε </w:t>
      </w:r>
      <w:proofErr w:type="spellStart"/>
      <w:r>
        <w:rPr>
          <w:rFonts w:eastAsia="Times New Roman" w:cs="Times New Roman"/>
          <w:szCs w:val="24"/>
        </w:rPr>
        <w:t>Καμμένε</w:t>
      </w:r>
      <w:proofErr w:type="spellEnd"/>
      <w:r>
        <w:rPr>
          <w:rFonts w:eastAsia="Times New Roman" w:cs="Times New Roman"/>
          <w:szCs w:val="24"/>
        </w:rPr>
        <w:t>, τον κύριο που αναφέρατε, τον κ. Πατεράκη -και τον αναφέρατε περίπου ως αρχηγό συμμ</w:t>
      </w:r>
      <w:r>
        <w:rPr>
          <w:rFonts w:eastAsia="Times New Roman" w:cs="Times New Roman"/>
          <w:szCs w:val="24"/>
        </w:rPr>
        <w:t xml:space="preserve">ορίας, κάτι τέτοιο είπατε- μία φορά τον έχω δει στη ζωή μου κοινωνικά. Συνοδευόταν από εν ενεργεία Υπουργό της Κυβερνήσεώς σας, ο οποίος δεν είναι τώρα εδώ, αλλά αν μπει στην Αίθουσα θα το πω, γιατί εγώ δεν θέλω να </w:t>
      </w:r>
      <w:proofErr w:type="spellStart"/>
      <w:r>
        <w:rPr>
          <w:rFonts w:eastAsia="Times New Roman" w:cs="Times New Roman"/>
          <w:szCs w:val="24"/>
        </w:rPr>
        <w:t>ποινικοποιώ</w:t>
      </w:r>
      <w:proofErr w:type="spellEnd"/>
      <w:r>
        <w:rPr>
          <w:rFonts w:eastAsia="Times New Roman" w:cs="Times New Roman"/>
          <w:szCs w:val="24"/>
        </w:rPr>
        <w:t xml:space="preserve"> τις κοινωνικές σχέσεις, και μ</w:t>
      </w:r>
      <w:r>
        <w:rPr>
          <w:rFonts w:eastAsia="Times New Roman" w:cs="Times New Roman"/>
          <w:szCs w:val="24"/>
        </w:rPr>
        <w:t>άλιστα Υπουργό της Κυβερνήσεώς σας που έχει και σχέση με τα ναυπηγεία, που αναφέρατε προηγουμένως.</w:t>
      </w:r>
    </w:p>
    <w:p w14:paraId="04AA0F2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Εάν, λοιπόν, ο κ. Πατεράκης, όπως είπατε, είναι επικεφαλής σπείρας –φαντάζομαι ότι θα βρεθείτε στα δικαστήρια </w:t>
      </w:r>
      <w:r>
        <w:rPr>
          <w:rFonts w:eastAsia="Times New Roman" w:cs="Times New Roman"/>
          <w:szCs w:val="24"/>
        </w:rPr>
        <w:t xml:space="preserve">γι’ </w:t>
      </w:r>
      <w:r>
        <w:rPr>
          <w:rFonts w:eastAsia="Times New Roman" w:cs="Times New Roman"/>
          <w:szCs w:val="24"/>
        </w:rPr>
        <w:t xml:space="preserve">αυτά που είπατε για τον κ. Πατεράκη- είναι </w:t>
      </w:r>
      <w:r>
        <w:rPr>
          <w:rFonts w:eastAsia="Times New Roman" w:cs="Times New Roman"/>
          <w:szCs w:val="24"/>
        </w:rPr>
        <w:t xml:space="preserve">άλλος ένας λόγος να ελεγχθεί η Κυβέρνησή σας και </w:t>
      </w:r>
      <w:r>
        <w:rPr>
          <w:rFonts w:eastAsia="Times New Roman" w:cs="Times New Roman"/>
          <w:szCs w:val="24"/>
        </w:rPr>
        <w:t xml:space="preserve">γι’ </w:t>
      </w:r>
      <w:r>
        <w:rPr>
          <w:rFonts w:eastAsia="Times New Roman" w:cs="Times New Roman"/>
          <w:szCs w:val="24"/>
        </w:rPr>
        <w:t>αυτό.</w:t>
      </w:r>
    </w:p>
    <w:p w14:paraId="04AA0F2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Ο Μαρινάκης…</w:t>
      </w:r>
    </w:p>
    <w:p w14:paraId="04AA0F2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 </w:t>
      </w:r>
      <w:r>
        <w:rPr>
          <w:rFonts w:eastAsia="Times New Roman" w:cs="Times New Roman"/>
          <w:b/>
          <w:szCs w:val="24"/>
        </w:rPr>
        <w:t>Α</w:t>
      </w:r>
      <w:r>
        <w:rPr>
          <w:rFonts w:eastAsia="Times New Roman" w:cs="Times New Roman"/>
          <w:b/>
          <w:szCs w:val="24"/>
        </w:rPr>
        <w:t xml:space="preserve">ΔΩΝΙΣ ΓΕΩΡΓΙΑΔΗΣ: </w:t>
      </w:r>
      <w:r>
        <w:rPr>
          <w:rFonts w:eastAsia="Times New Roman" w:cs="Times New Roman"/>
          <w:szCs w:val="24"/>
        </w:rPr>
        <w:t xml:space="preserve">Και μη γελάτε, κύριε </w:t>
      </w:r>
      <w:proofErr w:type="spellStart"/>
      <w:r>
        <w:rPr>
          <w:rFonts w:eastAsia="Times New Roman" w:cs="Times New Roman"/>
          <w:szCs w:val="24"/>
        </w:rPr>
        <w:t>Καμμένε</w:t>
      </w:r>
      <w:proofErr w:type="spellEnd"/>
      <w:r>
        <w:rPr>
          <w:rFonts w:eastAsia="Times New Roman" w:cs="Times New Roman"/>
          <w:szCs w:val="24"/>
        </w:rPr>
        <w:t xml:space="preserve">, γιατί για τον κ. Μαρινάκη που συνέχεια το λέτε </w:t>
      </w:r>
      <w:r>
        <w:rPr>
          <w:rFonts w:eastAsia="Times New Roman" w:cs="Times New Roman"/>
          <w:szCs w:val="24"/>
        </w:rPr>
        <w:t xml:space="preserve">έτσι γελώντας, εσείς στο βίντεο πηγαίνατε στο πάρτι στο </w:t>
      </w:r>
      <w:r>
        <w:rPr>
          <w:rFonts w:eastAsia="Times New Roman" w:cs="Times New Roman"/>
          <w:szCs w:val="24"/>
        </w:rPr>
        <w:t>«</w:t>
      </w:r>
      <w:r>
        <w:rPr>
          <w:rFonts w:eastAsia="Times New Roman" w:cs="Times New Roman"/>
          <w:szCs w:val="24"/>
          <w:lang w:val="en-US"/>
        </w:rPr>
        <w:t>Island</w:t>
      </w:r>
      <w:r>
        <w:rPr>
          <w:rFonts w:eastAsia="Times New Roman" w:cs="Times New Roman"/>
          <w:szCs w:val="24"/>
        </w:rPr>
        <w:t>»</w:t>
      </w:r>
      <w:r>
        <w:rPr>
          <w:rFonts w:eastAsia="Times New Roman" w:cs="Times New Roman"/>
          <w:szCs w:val="24"/>
        </w:rPr>
        <w:t>, όχι εγώ, στο γνωστό βίντεο. Μετά καταλάβατε ότι δεν σας αρέσει.</w:t>
      </w:r>
    </w:p>
    <w:p w14:paraId="04AA0F2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Εγώ πήγαινα εκεί; </w:t>
      </w:r>
    </w:p>
    <w:p w14:paraId="04AA0F2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w:t>
      </w:r>
      <w:r>
        <w:rPr>
          <w:rFonts w:eastAsia="Times New Roman" w:cs="Times New Roman"/>
          <w:b/>
          <w:szCs w:val="24"/>
        </w:rPr>
        <w:t xml:space="preserve">ΔΩΝΙΣ ΓΕΩΡΓΙΑΔΗΣ: </w:t>
      </w:r>
      <w:r>
        <w:rPr>
          <w:rFonts w:eastAsia="Times New Roman" w:cs="Times New Roman"/>
          <w:szCs w:val="24"/>
        </w:rPr>
        <w:t xml:space="preserve">Εσείς πηγαίνατε με τη σύζυγό σας να δείτε τον κ. </w:t>
      </w:r>
      <w:proofErr w:type="spellStart"/>
      <w:r>
        <w:rPr>
          <w:rFonts w:eastAsia="Times New Roman" w:cs="Times New Roman"/>
          <w:szCs w:val="24"/>
        </w:rPr>
        <w:t>Κουρτάκη</w:t>
      </w:r>
      <w:proofErr w:type="spellEnd"/>
      <w:r>
        <w:rPr>
          <w:rFonts w:eastAsia="Times New Roman" w:cs="Times New Roman"/>
          <w:szCs w:val="24"/>
        </w:rPr>
        <w:t xml:space="preserve"> στο γραφείο του προεκλογικά και η σύζυγός σας πήγαινε μετά στο γραφείο του κ. Μαρινάκη. </w:t>
      </w:r>
    </w:p>
    <w:p w14:paraId="04AA0F2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Έχετε τρεις μηνύσεις </w:t>
      </w:r>
      <w:r>
        <w:rPr>
          <w:rFonts w:eastAsia="Times New Roman" w:cs="Times New Roman"/>
          <w:szCs w:val="24"/>
        </w:rPr>
        <w:t xml:space="preserve">γι’ </w:t>
      </w:r>
      <w:r>
        <w:rPr>
          <w:rFonts w:eastAsia="Times New Roman" w:cs="Times New Roman"/>
          <w:szCs w:val="24"/>
        </w:rPr>
        <w:t>αυτό.</w:t>
      </w:r>
    </w:p>
    <w:p w14:paraId="04AA0F2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ΠΥΡΙΔΩΝ - </w:t>
      </w:r>
      <w:r>
        <w:rPr>
          <w:rFonts w:eastAsia="Times New Roman" w:cs="Times New Roman"/>
          <w:b/>
          <w:szCs w:val="24"/>
        </w:rPr>
        <w:t>Α</w:t>
      </w:r>
      <w:r>
        <w:rPr>
          <w:rFonts w:eastAsia="Times New Roman" w:cs="Times New Roman"/>
          <w:b/>
          <w:szCs w:val="24"/>
        </w:rPr>
        <w:t>ΔΩΝΙΣ ΓΕΩΡΓΙΑΔΗΣ:</w:t>
      </w:r>
      <w:r>
        <w:rPr>
          <w:rFonts w:eastAsia="Times New Roman" w:cs="Times New Roman"/>
          <w:szCs w:val="24"/>
        </w:rPr>
        <w:t xml:space="preserve"> Άρα, κύριε </w:t>
      </w:r>
      <w:proofErr w:type="spellStart"/>
      <w:r>
        <w:rPr>
          <w:rFonts w:eastAsia="Times New Roman" w:cs="Times New Roman"/>
          <w:szCs w:val="24"/>
        </w:rPr>
        <w:t>Καμμένε</w:t>
      </w:r>
      <w:proofErr w:type="spellEnd"/>
      <w:r>
        <w:rPr>
          <w:rFonts w:eastAsia="Times New Roman" w:cs="Times New Roman"/>
          <w:szCs w:val="24"/>
        </w:rPr>
        <w:t xml:space="preserve">, τα γελάκια όχι σε μένα. </w:t>
      </w:r>
    </w:p>
    <w:p w14:paraId="04AA0F2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Ως προς τα «ναζιστικά» βιβλία, σας υπενθυμίζω ότι έχει ήδη καταδικαστεί μία φορά </w:t>
      </w:r>
      <w:r>
        <w:rPr>
          <w:rFonts w:eastAsia="Times New Roman" w:cs="Times New Roman"/>
          <w:szCs w:val="24"/>
        </w:rPr>
        <w:t xml:space="preserve">γι’ </w:t>
      </w:r>
      <w:r>
        <w:rPr>
          <w:rFonts w:eastAsia="Times New Roman" w:cs="Times New Roman"/>
          <w:szCs w:val="24"/>
        </w:rPr>
        <w:t>αυτό από το δικαστήριο. Θα υπάρξει και δεύτερη. Μην ανησυχείτε.</w:t>
      </w:r>
    </w:p>
    <w:p w14:paraId="04AA0F3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w:t>
      </w:r>
      <w:r>
        <w:rPr>
          <w:rFonts w:eastAsia="Times New Roman" w:cs="Times New Roman"/>
          <w:b/>
          <w:szCs w:val="24"/>
        </w:rPr>
        <w:t xml:space="preserve">Άμυνας – Πρόεδρος των Ανεξαρτήτων Ελλήνων): </w:t>
      </w:r>
      <w:r>
        <w:rPr>
          <w:rFonts w:eastAsia="Times New Roman" w:cs="Times New Roman"/>
          <w:szCs w:val="24"/>
        </w:rPr>
        <w:t>Θα σου χρειαστεί ολόσωμο γιλεκάκι!</w:t>
      </w:r>
    </w:p>
    <w:p w14:paraId="04AA0F3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Υπουργέ, σας παρακαλώ.</w:t>
      </w:r>
    </w:p>
    <w:p w14:paraId="04AA0F3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Ολοκληρώστε, κύριε Γεωργιάδη. Έχουν περάσει τρία λεπτά.</w:t>
      </w:r>
    </w:p>
    <w:p w14:paraId="04AA0F3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 xml:space="preserve">ΑΔΩΝΙΣ </w:t>
      </w:r>
      <w:r>
        <w:rPr>
          <w:rFonts w:eastAsia="Times New Roman" w:cs="Times New Roman"/>
          <w:b/>
          <w:szCs w:val="24"/>
        </w:rPr>
        <w:t xml:space="preserve">ΓΕΩΡΓΙΑΔΗΣ: </w:t>
      </w:r>
      <w:r>
        <w:rPr>
          <w:rFonts w:eastAsia="Times New Roman" w:cs="Times New Roman"/>
          <w:szCs w:val="24"/>
        </w:rPr>
        <w:t>Ξαναλέω, λοιπόν, τ</w:t>
      </w:r>
      <w:r>
        <w:rPr>
          <w:rFonts w:eastAsia="Times New Roman" w:cs="Times New Roman"/>
          <w:szCs w:val="24"/>
        </w:rPr>
        <w:t>ο εξής. Ο κύριος που αναφέρατε, με τον οποίο εγώ δεν έχω τίποτα σε προσωπικό επίπεδο και το ξεκαθαρίζω, είναι φίλος του Υπουργού σας. Αν είναι αρχηγός σπείρας, να ελεγχθεί ο Υπουργός σας.</w:t>
      </w:r>
    </w:p>
    <w:p w14:paraId="04AA0F34" w14:textId="77777777" w:rsidR="00A80E5B" w:rsidRDefault="003627BB">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4AA0F3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Επανερχ</w:t>
      </w:r>
      <w:r>
        <w:rPr>
          <w:rFonts w:eastAsia="Times New Roman" w:cs="Times New Roman"/>
          <w:szCs w:val="24"/>
        </w:rPr>
        <w:t>όμαστε.</w:t>
      </w:r>
    </w:p>
    <w:p w14:paraId="04AA0F3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Τις πλάκες χρυσού…</w:t>
      </w:r>
    </w:p>
    <w:p w14:paraId="04AA0F3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δεν θα απαντήσετε για τον απόντα εσείς, κύριε Υπουργέ.</w:t>
      </w:r>
    </w:p>
    <w:p w14:paraId="04AA0F3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Ελάτε, κύριε Βορίδη. Θα πάρετε και τον χρόνο της</w:t>
      </w:r>
      <w:r>
        <w:rPr>
          <w:rFonts w:eastAsia="Times New Roman" w:cs="Times New Roman"/>
          <w:szCs w:val="24"/>
        </w:rPr>
        <w:t xml:space="preserve"> δευτερολογίας;</w:t>
      </w:r>
    </w:p>
    <w:p w14:paraId="04AA0F3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την πάρω αν χρειαστεί, κυρία Πρόεδρε.</w:t>
      </w:r>
      <w:r>
        <w:rPr>
          <w:rFonts w:eastAsia="Times New Roman"/>
          <w:szCs w:val="24"/>
        </w:rPr>
        <w:t xml:space="preserve"> Ευχαριστώ πολύ.</w:t>
      </w:r>
      <w:r>
        <w:rPr>
          <w:rFonts w:eastAsia="Times New Roman" w:cs="Times New Roman"/>
          <w:szCs w:val="24"/>
        </w:rPr>
        <w:t xml:space="preserve"> </w:t>
      </w:r>
    </w:p>
    <w:p w14:paraId="04AA0F3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Εντάξει. Έχετε τον λόγο.</w:t>
      </w:r>
    </w:p>
    <w:p w14:paraId="04AA0F3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Κυρίες και κύριοι συνάδελφοι, η απόπειρα εξαπατήσεως του Σώματος συνεχίζετα</w:t>
      </w:r>
      <w:r>
        <w:rPr>
          <w:rFonts w:eastAsia="Times New Roman" w:cs="Times New Roman"/>
          <w:szCs w:val="24"/>
        </w:rPr>
        <w:t xml:space="preserve">ι από τον κ. Καμμένο στο Σώμα σήμερα -δεν έχουν φτάσει τα προηγούμενα- γιατί, πρώτον, </w:t>
      </w:r>
      <w:proofErr w:type="spellStart"/>
      <w:r>
        <w:rPr>
          <w:rFonts w:eastAsia="Times New Roman" w:cs="Times New Roman"/>
          <w:szCs w:val="24"/>
        </w:rPr>
        <w:t>συνομολογήθηκε</w:t>
      </w:r>
      <w:proofErr w:type="spellEnd"/>
      <w:r>
        <w:rPr>
          <w:rFonts w:eastAsia="Times New Roman" w:cs="Times New Roman"/>
          <w:szCs w:val="24"/>
        </w:rPr>
        <w:t xml:space="preserve"> εδώ τελικώς αυτό που κατήγγειλε δήθεν ως ανύπαρκτο ο κ. Καμμένος. </w:t>
      </w:r>
    </w:p>
    <w:p w14:paraId="04AA0F3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Ανύπαρκτο, λέει, το έγγραφο, γιατί δεν έχει κατατεθεί, αλλά </w:t>
      </w:r>
      <w:proofErr w:type="spellStart"/>
      <w:r>
        <w:rPr>
          <w:rFonts w:eastAsia="Times New Roman" w:cs="Times New Roman"/>
          <w:szCs w:val="24"/>
        </w:rPr>
        <w:t>συνομολογήθηκε</w:t>
      </w:r>
      <w:proofErr w:type="spellEnd"/>
      <w:r>
        <w:rPr>
          <w:rFonts w:eastAsia="Times New Roman" w:cs="Times New Roman"/>
          <w:szCs w:val="24"/>
        </w:rPr>
        <w:t xml:space="preserve"> το περιστατικ</w:t>
      </w:r>
      <w:r>
        <w:rPr>
          <w:rFonts w:eastAsia="Times New Roman" w:cs="Times New Roman"/>
          <w:szCs w:val="24"/>
        </w:rPr>
        <w:t xml:space="preserve">ό, που είναι το μείζον, όχι το αν έχει κατετέθη το έγγραφο ή όχι, αλλά αν πήγε να συλλάβει τον ταξίαρχο ή όχι. Αυτό </w:t>
      </w:r>
      <w:proofErr w:type="spellStart"/>
      <w:r>
        <w:rPr>
          <w:rFonts w:eastAsia="Times New Roman" w:cs="Times New Roman"/>
          <w:szCs w:val="24"/>
        </w:rPr>
        <w:t>συνομολογήθηκε</w:t>
      </w:r>
      <w:proofErr w:type="spellEnd"/>
      <w:r>
        <w:rPr>
          <w:rFonts w:eastAsia="Times New Roman" w:cs="Times New Roman"/>
          <w:szCs w:val="24"/>
        </w:rPr>
        <w:t>.</w:t>
      </w:r>
    </w:p>
    <w:p w14:paraId="04AA0F3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 Καμμένος έκανε και ένα άλλο ωραίο. Κάτι θυμήθηκε από το ’90, το ’91, κάποιες σχέσεις, κάποια δουλειά, και σύγκρινε 67 ε</w:t>
      </w:r>
      <w:r>
        <w:rPr>
          <w:rFonts w:eastAsia="Times New Roman" w:cs="Times New Roman"/>
          <w:szCs w:val="24"/>
        </w:rPr>
        <w:t xml:space="preserve">κατομμύρια δραχμές με 66 εκατομμύρια ευρώ. Ωραίο! </w:t>
      </w:r>
    </w:p>
    <w:p w14:paraId="04AA0F3E" w14:textId="77777777" w:rsidR="00A80E5B" w:rsidRDefault="003627BB">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4AA0F3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Μα, δεν σταματάει η απόπειρα εξαπατήσεως, διότι κατέθεσε έγγραφα τώρα στο Σώμα για να πει τι; Ότι το πληρεξούσιο, ξέρετε, -θα αναφερθώ- είναι αυθεντικό. Τι σημαίνει ότι είναι αυθεντικό; Ότι είναι γνήσιο έγγραφο που φέρει υπογραφή. Αυτό είναι το μείζον </w:t>
      </w:r>
      <w:r>
        <w:rPr>
          <w:rFonts w:eastAsia="Times New Roman" w:cs="Times New Roman"/>
          <w:szCs w:val="24"/>
        </w:rPr>
        <w:t xml:space="preserve">σ’ </w:t>
      </w:r>
      <w:r>
        <w:rPr>
          <w:rFonts w:eastAsia="Times New Roman" w:cs="Times New Roman"/>
          <w:szCs w:val="24"/>
        </w:rPr>
        <w:t>αυτό το έγγραφο</w:t>
      </w:r>
      <w:r>
        <w:rPr>
          <w:rFonts w:eastAsia="Times New Roman" w:cs="Times New Roman"/>
          <w:szCs w:val="24"/>
        </w:rPr>
        <w:t xml:space="preserve">; </w:t>
      </w:r>
    </w:p>
    <w:p w14:paraId="04AA0F4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Αυτός που το έχει συντάξει, δεσμεύει τη Σαουδική Αραβία; Ακούστε τι λέει, γιατί αυτό είναι το ενδιαφέρον. Τι; Αν έχει μπει μία υπογραφή γνήσια; Ε, αυτό μπορεί να έχει μπει. Και απαντάει εδώ στον ΑΚΑΜ: Θα ήθελα να σας πληροφορήσω ότι το πα</w:t>
      </w:r>
      <w:r>
        <w:rPr>
          <w:rFonts w:eastAsia="Times New Roman" w:cs="Times New Roman"/>
          <w:szCs w:val="24"/>
        </w:rPr>
        <w:t>ραπάνω γράμμα είναι αυθεντικό και απευθύνεται από την Αεροπορία –και όχι από τη Σαουδική Αραβία- προς το ελληνικό κράτος.</w:t>
      </w:r>
    </w:p>
    <w:p w14:paraId="04AA0F41" w14:textId="77777777" w:rsidR="00A80E5B" w:rsidRDefault="003627BB">
      <w:pPr>
        <w:spacing w:after="0" w:line="600" w:lineRule="auto"/>
        <w:ind w:firstLine="720"/>
        <w:jc w:val="center"/>
        <w:rPr>
          <w:rFonts w:eastAsia="Times New Roman"/>
          <w:bCs/>
        </w:rPr>
      </w:pPr>
      <w:r>
        <w:rPr>
          <w:rFonts w:eastAsia="Times New Roman"/>
          <w:bCs/>
        </w:rPr>
        <w:t>(Θόρυβος στην Αίθουσα)</w:t>
      </w:r>
    </w:p>
    <w:p w14:paraId="04AA0F42" w14:textId="77777777" w:rsidR="00A80E5B" w:rsidRDefault="003627BB">
      <w:pPr>
        <w:spacing w:after="0" w:line="600" w:lineRule="auto"/>
        <w:ind w:firstLine="720"/>
        <w:jc w:val="both"/>
        <w:rPr>
          <w:rFonts w:eastAsia="Times New Roman"/>
          <w:bCs/>
        </w:rPr>
      </w:pPr>
      <w:r>
        <w:rPr>
          <w:rFonts w:eastAsia="Times New Roman"/>
          <w:b/>
          <w:bCs/>
        </w:rPr>
        <w:t>ΝΙΚΟΛΑΟΣ ΜΑΥΡΑΓΑΝΗΣ (Υφυπουργός Υποδομών και Μεταφορών):</w:t>
      </w:r>
      <w:r>
        <w:rPr>
          <w:rFonts w:eastAsia="Times New Roman"/>
          <w:bCs/>
        </w:rPr>
        <w:t xml:space="preserve"> …</w:t>
      </w:r>
    </w:p>
    <w:p w14:paraId="04AA0F4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Έλα εδώ, γάτε, συνάδελφε, που πετ</w:t>
      </w:r>
      <w:r>
        <w:rPr>
          <w:rFonts w:eastAsia="Times New Roman" w:cs="Times New Roman"/>
          <w:szCs w:val="24"/>
        </w:rPr>
        <w:t>άχτηκες γρήγορα. Δεν φοβάσαι κιόλας! Δεν φοβάσαι προτού μιλήσεις.</w:t>
      </w:r>
    </w:p>
    <w:p w14:paraId="04AA0F4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Αεροπορία</w:t>
      </w:r>
      <w:r>
        <w:rPr>
          <w:rFonts w:eastAsia="Times New Roman" w:cs="Times New Roman"/>
          <w:szCs w:val="24"/>
        </w:rPr>
        <w:t xml:space="preserve">, </w:t>
      </w:r>
      <w:r>
        <w:rPr>
          <w:rFonts w:eastAsia="Times New Roman" w:cs="Times New Roman"/>
          <w:szCs w:val="24"/>
        </w:rPr>
        <w:t xml:space="preserve">λέω εδώ, </w:t>
      </w:r>
      <w:r>
        <w:rPr>
          <w:rFonts w:eastAsia="Times New Roman" w:cs="Times New Roman"/>
          <w:szCs w:val="24"/>
        </w:rPr>
        <w:t xml:space="preserve">ο κύριος </w:t>
      </w:r>
      <w:r>
        <w:rPr>
          <w:rFonts w:eastAsia="Times New Roman" w:cs="Times New Roman"/>
          <w:szCs w:val="24"/>
        </w:rPr>
        <w:t xml:space="preserve">ανθυπολοχαγός </w:t>
      </w:r>
      <w:r>
        <w:rPr>
          <w:rFonts w:eastAsia="Times New Roman" w:cs="Times New Roman"/>
          <w:szCs w:val="24"/>
        </w:rPr>
        <w:t xml:space="preserve">του Πυροβολικού του δικού </w:t>
      </w:r>
      <w:r>
        <w:rPr>
          <w:rFonts w:eastAsia="Times New Roman" w:cs="Times New Roman"/>
          <w:szCs w:val="24"/>
        </w:rPr>
        <w:t>μας,</w:t>
      </w:r>
      <w:r>
        <w:rPr>
          <w:rFonts w:eastAsia="Times New Roman" w:cs="Times New Roman"/>
          <w:szCs w:val="24"/>
        </w:rPr>
        <w:t xml:space="preserve"> δεσμεύει το ελληνικό δημόσιο; Σοβαρά; Από πότε συμβαίνει αυτό; Σε ποια έγγραφα; Ποιος έχει νόμιμη εξουσιοδότηση εκ</w:t>
      </w:r>
      <w:r>
        <w:rPr>
          <w:rFonts w:eastAsia="Times New Roman" w:cs="Times New Roman"/>
          <w:szCs w:val="24"/>
        </w:rPr>
        <w:t xml:space="preserve">προσώπησης; </w:t>
      </w:r>
    </w:p>
    <w:p w14:paraId="04AA0F4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Πάμε τώρα, γιατί εγώ δεν έχω πια απορίες, κυρίες και κύριοι συνάδελφοι. Οι συνάδελφοί μου ήταν ευγενείς και είχαν απορίες, έθεταν ερωτήματα. Εγώ δεν έχω απορίες. Μου απαντήθηκαν όλα και με την παρούσα διαδικασία. </w:t>
      </w:r>
    </w:p>
    <w:p w14:paraId="04AA0F4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Είπε ψέματα ο Καμμένος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Μάλιστα. Τι είπε; Ότι είναι διακρατική συμφωνία. Ενημέρωσε ότι πληρεξούσιος της Σαουδικής Αραβίας θα είναι μια ελληνική ανώνυμη εταιρία από την </w:t>
      </w:r>
      <w:proofErr w:type="spellStart"/>
      <w:r>
        <w:rPr>
          <w:rFonts w:eastAsia="Times New Roman" w:cs="Times New Roman"/>
          <w:szCs w:val="24"/>
        </w:rPr>
        <w:t>Αξιούπολη</w:t>
      </w:r>
      <w:proofErr w:type="spellEnd"/>
      <w:r>
        <w:rPr>
          <w:rFonts w:eastAsia="Times New Roman" w:cs="Times New Roman"/>
          <w:szCs w:val="24"/>
        </w:rPr>
        <w:t xml:space="preserve"> του Κιλκίς; Το είπε στην </w:t>
      </w:r>
      <w:r>
        <w:rPr>
          <w:rFonts w:eastAsia="Times New Roman" w:cs="Times New Roman"/>
          <w:szCs w:val="24"/>
        </w:rPr>
        <w:t>επιτροπή</w:t>
      </w:r>
      <w:r>
        <w:rPr>
          <w:rFonts w:eastAsia="Times New Roman" w:cs="Times New Roman"/>
          <w:szCs w:val="24"/>
        </w:rPr>
        <w:t xml:space="preserve">; Όχι. Γιατί δεν το είπε; Θα απαντηθούν όλα. </w:t>
      </w:r>
    </w:p>
    <w:p w14:paraId="04AA0F4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Διακρατική συμ</w:t>
      </w:r>
      <w:r>
        <w:rPr>
          <w:rFonts w:eastAsia="Times New Roman" w:cs="Times New Roman"/>
          <w:szCs w:val="24"/>
        </w:rPr>
        <w:t xml:space="preserve">φωνία, λέει. Τι είναι αυτή η ελληνική εταιρεία; Μπορεί κάπως να αποφάσισε η Σαουδική Αραβία ότι θα εκπροσωπείται από ελληνικές ανώνυμες εταιρίες. Αυτή η ελληνική ανώνυμη εταιρία, η συγκεκριμένη, είναι και πληρεξούσια </w:t>
      </w:r>
      <w:r>
        <w:rPr>
          <w:rFonts w:eastAsia="Times New Roman" w:cs="Times New Roman"/>
          <w:szCs w:val="24"/>
        </w:rPr>
        <w:t>–</w:t>
      </w:r>
      <w:r>
        <w:rPr>
          <w:rFonts w:eastAsia="Times New Roman" w:cs="Times New Roman"/>
          <w:szCs w:val="24"/>
        </w:rPr>
        <w:t>συνάδελφοι</w:t>
      </w:r>
      <w:r>
        <w:rPr>
          <w:rFonts w:eastAsia="Times New Roman" w:cs="Times New Roman"/>
          <w:szCs w:val="24"/>
        </w:rPr>
        <w:t>,</w:t>
      </w:r>
      <w:r>
        <w:rPr>
          <w:rFonts w:eastAsia="Times New Roman" w:cs="Times New Roman"/>
          <w:szCs w:val="24"/>
        </w:rPr>
        <w:t xml:space="preserve"> κοιτάξτε μια σύμπτωση- και</w:t>
      </w:r>
      <w:r>
        <w:rPr>
          <w:rFonts w:eastAsia="Times New Roman" w:cs="Times New Roman"/>
          <w:szCs w:val="24"/>
        </w:rPr>
        <w:t xml:space="preserve"> της Ιορδανίας και του Κατάρ. </w:t>
      </w:r>
    </w:p>
    <w:p w14:paraId="04AA0F4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Τι λέει ο νόμος; Έχετε διαβάσει τι λέει ο νόμος; «Απαγορεύεται στους οικονομικούς φορείς» –βλέπε τη Σαουδική Αραβία- «που συμμετέχουν σε διαδικασίες σύναψης» –η διαδικασία σύναψης περιλαμβάνει και όλη τη διαπραγμάτευση, είναι</w:t>
      </w:r>
      <w:r>
        <w:rPr>
          <w:rFonts w:eastAsia="Times New Roman" w:cs="Times New Roman"/>
          <w:szCs w:val="24"/>
        </w:rPr>
        <w:t xml:space="preserve"> διαδικασία σύναψης, δεν είναι σύναψη- «και εκτέλεσης συμβάσεων προμηθειών, υπηρεσιών ή έργων στον τομέα της άμυνας, να διαθέτουν και να χρησιμοποιούν οποιονδήποτε ενδιάμεσο, μεσάζοντα ή πράκτορα κατά τη διαδικασία σύναψης και εκτέλεσης της σύμβασης».</w:t>
      </w:r>
    </w:p>
    <w:p w14:paraId="04AA0F4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Ρωτά</w:t>
      </w:r>
      <w:r>
        <w:rPr>
          <w:rFonts w:eastAsia="Times New Roman" w:cs="Times New Roman"/>
          <w:szCs w:val="24"/>
        </w:rPr>
        <w:t xml:space="preserve">ω εγώ τον Υπουργό, λοιπόν, που ήρθε εδώ «πολλά βαρύς και όχι»: Όταν μια εταιρεία εμφανίζεται ως πληρεξούσιος και της Σαουδικής Αραβίας και του Κατάρ και της Ιορδανίας, </w:t>
      </w:r>
      <w:r>
        <w:rPr>
          <w:rFonts w:eastAsia="Times New Roman" w:cs="Times New Roman"/>
          <w:szCs w:val="24"/>
        </w:rPr>
        <w:t xml:space="preserve">κτυπάει </w:t>
      </w:r>
      <w:r>
        <w:rPr>
          <w:rFonts w:eastAsia="Times New Roman" w:cs="Times New Roman"/>
          <w:szCs w:val="24"/>
        </w:rPr>
        <w:t>κανένα καμπανάκι ότι μήπως και δεν είναι πληρεξούσιος και κάνει αυτήν τη δουλειά</w:t>
      </w:r>
      <w:r>
        <w:rPr>
          <w:rFonts w:eastAsia="Times New Roman" w:cs="Times New Roman"/>
          <w:szCs w:val="24"/>
        </w:rPr>
        <w:t xml:space="preserve"> επαγγελματικά; Ή το κάνουν για την ψυχή της μάνας τους; Γιατί το νόημα της διατάξεως αυτής είναι να μην βγαίνουν προμήθειες, κύριε Υπουργέ, γιατί εάν βγαίνουν προμήθειες -ακούσαμε και το άλλο το ωραίο εδώ- λέει «είναι πώληση». Στην πώληση δεν υπάρχει διαφ</w:t>
      </w:r>
      <w:r>
        <w:rPr>
          <w:rFonts w:eastAsia="Times New Roman" w:cs="Times New Roman"/>
          <w:szCs w:val="24"/>
        </w:rPr>
        <w:t xml:space="preserve">θορά, έτσι; Ο </w:t>
      </w:r>
      <w:r>
        <w:rPr>
          <w:rFonts w:eastAsia="Times New Roman" w:cs="Times New Roman"/>
          <w:szCs w:val="24"/>
        </w:rPr>
        <w:t xml:space="preserve">θεός </w:t>
      </w:r>
      <w:r>
        <w:rPr>
          <w:rFonts w:eastAsia="Times New Roman" w:cs="Times New Roman"/>
          <w:szCs w:val="24"/>
        </w:rPr>
        <w:t xml:space="preserve">να φυλάξει! Δεν βγαίνουν, δηλαδή, λεφτά από την πώληση. Δεν βγάζει κανένας, έτσι δεν είναι; </w:t>
      </w:r>
    </w:p>
    <w:p w14:paraId="04AA0F4A"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AA0F4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Ξέρει …</w:t>
      </w:r>
    </w:p>
    <w:p w14:paraId="04AA0F4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Αφήστε τις εξυπνάδες, γιατί τώρα υπερασπίζεστε με τις εξυπνάδ</w:t>
      </w:r>
      <w:r>
        <w:rPr>
          <w:rFonts w:eastAsia="Times New Roman" w:cs="Times New Roman"/>
          <w:szCs w:val="24"/>
        </w:rPr>
        <w:t xml:space="preserve">ες, για να είμαστε </w:t>
      </w:r>
      <w:proofErr w:type="spellStart"/>
      <w:r>
        <w:rPr>
          <w:rFonts w:eastAsia="Times New Roman" w:cs="Times New Roman"/>
          <w:szCs w:val="24"/>
        </w:rPr>
        <w:t>συνεννοημένοι</w:t>
      </w:r>
      <w:proofErr w:type="spellEnd"/>
      <w:r>
        <w:rPr>
          <w:rFonts w:eastAsia="Times New Roman" w:cs="Times New Roman"/>
          <w:szCs w:val="24"/>
        </w:rPr>
        <w:t>, αυτόν που έστησε τη δουλειά. Αυτόν υπερασπίζεστε με τις εξυπνάδες.</w:t>
      </w:r>
    </w:p>
    <w:p w14:paraId="04AA0F4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Πάμε τώρα παρακάτω. Λέει, «Α, μα εγώ; Τι σχέση έχω με όλα αυτά; Μου έφεραν ένα πληρεξούσιο. Α, μου έφεραν ένα πλη</w:t>
      </w:r>
      <w:r>
        <w:rPr>
          <w:rFonts w:eastAsia="Times New Roman" w:cs="Times New Roman"/>
          <w:szCs w:val="24"/>
        </w:rPr>
        <w:lastRenderedPageBreak/>
        <w:t>ρεξούσιο». Ποιος σου το έφερε το πληρεξούσ</w:t>
      </w:r>
      <w:r>
        <w:rPr>
          <w:rFonts w:eastAsia="Times New Roman" w:cs="Times New Roman"/>
          <w:szCs w:val="24"/>
        </w:rPr>
        <w:t xml:space="preserve">ιο; Είναι επικυρωμένο το πληρεξούσιο αυτό που σου φέρανε; Όχι. Εκ των υστέρων έρχεται κάποιος και λέει, αυτός ο ΑΚΑΜ, ο δικός μας, ότι δήθεν αυτό είναι γνήσιο. Ναι, είναι γνήσιο υπό </w:t>
      </w:r>
      <w:proofErr w:type="spellStart"/>
      <w:r>
        <w:rPr>
          <w:rFonts w:eastAsia="Times New Roman" w:cs="Times New Roman"/>
          <w:szCs w:val="24"/>
        </w:rPr>
        <w:t>ποία</w:t>
      </w:r>
      <w:r>
        <w:rPr>
          <w:rFonts w:eastAsia="Times New Roman" w:cs="Times New Roman"/>
          <w:szCs w:val="24"/>
        </w:rPr>
        <w:t>ν</w:t>
      </w:r>
      <w:proofErr w:type="spellEnd"/>
      <w:r>
        <w:rPr>
          <w:rFonts w:eastAsia="Times New Roman" w:cs="Times New Roman"/>
          <w:szCs w:val="24"/>
        </w:rPr>
        <w:t xml:space="preserve"> έννοια; Αυτή που σας είπα προηγουμένως. </w:t>
      </w:r>
    </w:p>
    <w:p w14:paraId="04AA0F4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w:t>
      </w:r>
      <w:r>
        <w:rPr>
          <w:rFonts w:eastAsia="Times New Roman" w:cs="Times New Roman"/>
          <w:szCs w:val="24"/>
        </w:rPr>
        <w:t xml:space="preserve"> κουδούνι λήξεως του χρόνου του κυρίου Βουλευτή)</w:t>
      </w:r>
    </w:p>
    <w:p w14:paraId="04AA0F4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δευτερολογίας, κυρία Πρόεδρε.</w:t>
      </w:r>
    </w:p>
    <w:p w14:paraId="04AA0F5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Αλλά έχουμε και τον </w:t>
      </w:r>
      <w:r>
        <w:rPr>
          <w:rFonts w:eastAsia="Times New Roman" w:cs="Times New Roman"/>
          <w:szCs w:val="24"/>
        </w:rPr>
        <w:t xml:space="preserve">πρέσβη </w:t>
      </w:r>
      <w:r>
        <w:rPr>
          <w:rFonts w:eastAsia="Times New Roman" w:cs="Times New Roman"/>
          <w:szCs w:val="24"/>
        </w:rPr>
        <w:t xml:space="preserve">μας, ο οποίος λέει: «Με </w:t>
      </w:r>
      <w:proofErr w:type="spellStart"/>
      <w:r>
        <w:rPr>
          <w:rFonts w:eastAsia="Times New Roman" w:cs="Times New Roman"/>
          <w:szCs w:val="24"/>
        </w:rPr>
        <w:t>συγχωρείτε</w:t>
      </w:r>
      <w:proofErr w:type="spellEnd"/>
      <w:r>
        <w:rPr>
          <w:rFonts w:eastAsia="Times New Roman" w:cs="Times New Roman"/>
          <w:szCs w:val="24"/>
        </w:rPr>
        <w:t xml:space="preserve">, η Σαουδική Αραβία τον κ. Βασίλη, τον φίλο του Πάνου, δεν τον ξέρει». </w:t>
      </w:r>
    </w:p>
    <w:p w14:paraId="04AA0F5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ΒΙΤΣΑΣ (</w:t>
      </w:r>
      <w:r>
        <w:rPr>
          <w:rFonts w:eastAsia="Times New Roman" w:cs="Times New Roman"/>
          <w:b/>
          <w:szCs w:val="24"/>
        </w:rPr>
        <w:t xml:space="preserve">Αναπληρωτής Υπουργός Εθνικής Άμυνας): </w:t>
      </w:r>
      <w:r>
        <w:rPr>
          <w:rFonts w:eastAsia="Times New Roman" w:cs="Times New Roman"/>
          <w:szCs w:val="24"/>
        </w:rPr>
        <w:t xml:space="preserve">Πού το λέει αυτό; </w:t>
      </w:r>
    </w:p>
    <w:p w14:paraId="04AA0F5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Πάμε στο </w:t>
      </w:r>
      <w:r>
        <w:rPr>
          <w:rFonts w:eastAsia="Times New Roman" w:cs="Times New Roman"/>
          <w:szCs w:val="24"/>
        </w:rPr>
        <w:t>«</w:t>
      </w:r>
      <w:r>
        <w:rPr>
          <w:rFonts w:eastAsia="Times New Roman" w:cs="Times New Roman"/>
          <w:szCs w:val="24"/>
        </w:rPr>
        <w:t>πού το λέει</w:t>
      </w:r>
      <w:r>
        <w:rPr>
          <w:rFonts w:eastAsia="Times New Roman" w:cs="Times New Roman"/>
          <w:szCs w:val="24"/>
        </w:rPr>
        <w:t>;»</w:t>
      </w:r>
      <w:r>
        <w:rPr>
          <w:rFonts w:eastAsia="Times New Roman" w:cs="Times New Roman"/>
          <w:szCs w:val="24"/>
        </w:rPr>
        <w:t xml:space="preserve">. </w:t>
      </w:r>
    </w:p>
    <w:p w14:paraId="04AA0F5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Πού το λέει η Σαουδική Αραβία αυτό; Διαβάστε το. </w:t>
      </w:r>
    </w:p>
    <w:p w14:paraId="04AA0F5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Διαβάζω.</w:t>
      </w:r>
    </w:p>
    <w:p w14:paraId="04AA0F5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έχετε καταργήσει. </w:t>
      </w:r>
    </w:p>
    <w:p w14:paraId="04AA0F5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Διαβάζω, λοιπόν. Μου επιτρέπετε, γιατί βλέπω ζωηράδα; Σε ηλεκτρονικό μήνυμα: «Σαουδάραβες στρατιωτικοί δήλωσαν πλήρη άγνοια για δραστηριότητα του κ. Παπαδόπουλου και εξέφρ</w:t>
      </w:r>
      <w:r>
        <w:rPr>
          <w:rFonts w:eastAsia="Times New Roman" w:cs="Times New Roman"/>
          <w:szCs w:val="24"/>
        </w:rPr>
        <w:t>ασαν…</w:t>
      </w:r>
    </w:p>
    <w:p w14:paraId="04AA0F57"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AA0F5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Σας παρακαλώ πάρα πολύ. Θα υποχρεωθώ να διακόψω. Θα υποχρεωθώ να διακόψω!  Με τέτοιο κλίμα δεν γίνεται συζήτηση. Σας παρακαλώ πολύ!</w:t>
      </w:r>
    </w:p>
    <w:p w14:paraId="04AA0F5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Ελάτε, κύριε Βορίδη, </w:t>
      </w:r>
      <w:r>
        <w:rPr>
          <w:rFonts w:eastAsia="Times New Roman" w:cs="Times New Roman"/>
          <w:szCs w:val="24"/>
        </w:rPr>
        <w:t>συνεχίστε.</w:t>
      </w:r>
    </w:p>
    <w:p w14:paraId="04AA0F5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Κρατήστε…</w:t>
      </w:r>
    </w:p>
    <w:p w14:paraId="04AA0F5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Το κρατώ, το κρατώ! Έχετε δίκιο. Εσείς που δέχεστε ότι το κράτος δεσμεύεται από την υπογραφή του </w:t>
      </w:r>
      <w:r>
        <w:rPr>
          <w:rFonts w:eastAsia="Times New Roman" w:cs="Times New Roman"/>
          <w:szCs w:val="24"/>
        </w:rPr>
        <w:t xml:space="preserve">σμηνάρχου </w:t>
      </w:r>
      <w:r>
        <w:rPr>
          <w:rFonts w:eastAsia="Times New Roman" w:cs="Times New Roman"/>
          <w:szCs w:val="24"/>
        </w:rPr>
        <w:t xml:space="preserve">-το δέχεστε εσείς αυτό και αυτό παράγει έννομες συνέπειες- δεν δέχεστε τον </w:t>
      </w:r>
      <w:r>
        <w:rPr>
          <w:rFonts w:eastAsia="Times New Roman" w:cs="Times New Roman"/>
          <w:szCs w:val="24"/>
        </w:rPr>
        <w:t xml:space="preserve">πρέσβη </w:t>
      </w:r>
      <w:r>
        <w:rPr>
          <w:rFonts w:eastAsia="Times New Roman" w:cs="Times New Roman"/>
          <w:szCs w:val="24"/>
        </w:rPr>
        <w:t xml:space="preserve">μας. </w:t>
      </w:r>
    </w:p>
    <w:p w14:paraId="04AA0F5C"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04AA0F5D" w14:textId="77777777" w:rsidR="00A80E5B" w:rsidRDefault="003627BB">
      <w:pPr>
        <w:spacing w:after="0" w:line="600" w:lineRule="auto"/>
        <w:jc w:val="both"/>
        <w:rPr>
          <w:rFonts w:eastAsia="Times New Roman"/>
          <w:szCs w:val="24"/>
        </w:rPr>
      </w:pPr>
      <w:r>
        <w:rPr>
          <w:rFonts w:eastAsia="Times New Roman"/>
          <w:szCs w:val="24"/>
        </w:rPr>
        <w:t>Για το κράτος αυτό</w:t>
      </w:r>
      <w:r>
        <w:rPr>
          <w:rFonts w:eastAsia="Times New Roman"/>
          <w:szCs w:val="24"/>
        </w:rPr>
        <w:t>,</w:t>
      </w:r>
      <w:r>
        <w:rPr>
          <w:rFonts w:eastAsia="Times New Roman"/>
          <w:szCs w:val="24"/>
        </w:rPr>
        <w:t xml:space="preserve"> ο κύριος εδώ, η κυρία Κυβέρνηση δεν υπάρχει. Υπάρχει ο </w:t>
      </w:r>
      <w:r>
        <w:rPr>
          <w:rFonts w:eastAsia="Times New Roman"/>
          <w:szCs w:val="24"/>
        </w:rPr>
        <w:t xml:space="preserve">πρέσβης </w:t>
      </w:r>
      <w:r>
        <w:rPr>
          <w:rFonts w:eastAsia="Times New Roman"/>
          <w:szCs w:val="24"/>
        </w:rPr>
        <w:t xml:space="preserve">μας. Αυτός είναι η Ελλάδα εκεί. Ο </w:t>
      </w:r>
      <w:r>
        <w:rPr>
          <w:rFonts w:eastAsia="Times New Roman"/>
          <w:szCs w:val="24"/>
        </w:rPr>
        <w:t>πρέσβης</w:t>
      </w:r>
      <w:r>
        <w:rPr>
          <w:rFonts w:eastAsia="Times New Roman"/>
          <w:szCs w:val="24"/>
        </w:rPr>
        <w:t xml:space="preserve"> μας σας λέει: «Αυτοί δεν ξέρουν τίποτε». Κάνουμε </w:t>
      </w:r>
      <w:proofErr w:type="spellStart"/>
      <w:r>
        <w:rPr>
          <w:rFonts w:eastAsia="Times New Roman"/>
          <w:szCs w:val="24"/>
        </w:rPr>
        <w:t>πλακίτσα</w:t>
      </w:r>
      <w:proofErr w:type="spellEnd"/>
      <w:r>
        <w:rPr>
          <w:rFonts w:eastAsia="Times New Roman"/>
          <w:szCs w:val="24"/>
        </w:rPr>
        <w:t xml:space="preserve"> εδώ </w:t>
      </w:r>
      <w:r>
        <w:rPr>
          <w:rFonts w:eastAsia="Times New Roman"/>
          <w:szCs w:val="24"/>
        </w:rPr>
        <w:lastRenderedPageBreak/>
        <w:t xml:space="preserve">γι’ αυτό. Ωραίο! </w:t>
      </w:r>
      <w:r>
        <w:rPr>
          <w:rFonts w:eastAsia="Times New Roman"/>
          <w:szCs w:val="24"/>
        </w:rPr>
        <w:t xml:space="preserve">Χαβαλές. Το άλλο με την υπογραφή, αυτό δεν μας νοιάζει, αυτό είναι </w:t>
      </w:r>
      <w:r>
        <w:rPr>
          <w:rFonts w:eastAsia="Times New Roman"/>
          <w:szCs w:val="24"/>
          <w:lang w:val="en-US"/>
        </w:rPr>
        <w:t>ok</w:t>
      </w:r>
      <w:r>
        <w:rPr>
          <w:rFonts w:eastAsia="Times New Roman"/>
          <w:szCs w:val="24"/>
        </w:rPr>
        <w:t>.</w:t>
      </w:r>
    </w:p>
    <w:p w14:paraId="04AA0F5E" w14:textId="77777777" w:rsidR="00A80E5B" w:rsidRDefault="003627B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Ποιος υπογράφει για τα </w:t>
      </w:r>
      <w:r>
        <w:rPr>
          <w:rFonts w:eastAsia="Times New Roman"/>
          <w:szCs w:val="24"/>
          <w:lang w:val="en-US"/>
        </w:rPr>
        <w:t>F</w:t>
      </w:r>
      <w:r>
        <w:rPr>
          <w:rFonts w:eastAsia="Times New Roman"/>
          <w:szCs w:val="24"/>
        </w:rPr>
        <w:t>-16 στην Αμερική; Ο αντισμήναρχος…</w:t>
      </w:r>
    </w:p>
    <w:p w14:paraId="04AA0F5F" w14:textId="77777777" w:rsidR="00A80E5B" w:rsidRDefault="003627BB">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Προσέξτε, τώρα, ακούστε κάτι. Δύο λεπτά…</w:t>
      </w:r>
    </w:p>
    <w:p w14:paraId="04AA0F60" w14:textId="77777777" w:rsidR="00A80E5B" w:rsidRDefault="003627BB">
      <w:pPr>
        <w:spacing w:after="0" w:line="600" w:lineRule="auto"/>
        <w:ind w:firstLine="720"/>
        <w:jc w:val="both"/>
        <w:rPr>
          <w:rFonts w:eastAsia="Times New Roman"/>
          <w:szCs w:val="24"/>
        </w:rPr>
      </w:pPr>
      <w:r>
        <w:rPr>
          <w:rFonts w:eastAsia="Times New Roman"/>
          <w:b/>
          <w:szCs w:val="24"/>
        </w:rPr>
        <w:t>ΠΡΟΕΔΡΕΥΟΥ</w:t>
      </w:r>
      <w:r>
        <w:rPr>
          <w:rFonts w:eastAsia="Times New Roman"/>
          <w:b/>
          <w:szCs w:val="24"/>
        </w:rPr>
        <w:t>ΣΑ (Αναστασία Χριστοδουλοπούλου):</w:t>
      </w:r>
      <w:r>
        <w:rPr>
          <w:rFonts w:eastAsia="Times New Roman"/>
          <w:szCs w:val="24"/>
        </w:rPr>
        <w:t xml:space="preserve"> Κύριε Υπουργέ, κύριε Βίτσα, σας παρακαλώ.</w:t>
      </w:r>
    </w:p>
    <w:p w14:paraId="04AA0F61" w14:textId="77777777" w:rsidR="00A80E5B" w:rsidRDefault="003627BB">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Αν στέκεστε σ’ αυτό, ο </w:t>
      </w:r>
      <w:r>
        <w:rPr>
          <w:rFonts w:eastAsia="Times New Roman"/>
          <w:szCs w:val="24"/>
        </w:rPr>
        <w:t xml:space="preserve">θεός </w:t>
      </w:r>
      <w:r>
        <w:rPr>
          <w:rFonts w:eastAsia="Times New Roman"/>
          <w:szCs w:val="24"/>
        </w:rPr>
        <w:t>κι η ψυχή του. Τελειώνω σε δύο λεπτά.</w:t>
      </w:r>
    </w:p>
    <w:p w14:paraId="04AA0F62" w14:textId="77777777" w:rsidR="00A80E5B" w:rsidRDefault="003627BB">
      <w:pPr>
        <w:spacing w:after="0" w:line="600" w:lineRule="auto"/>
        <w:ind w:firstLine="720"/>
        <w:jc w:val="both"/>
        <w:rPr>
          <w:rFonts w:eastAsia="Times New Roman"/>
          <w:szCs w:val="24"/>
        </w:rPr>
      </w:pPr>
      <w:r>
        <w:rPr>
          <w:rFonts w:eastAsia="Times New Roman"/>
          <w:szCs w:val="24"/>
        </w:rPr>
        <w:t>Έρχομαι στο άλλο. Πότε ανακύπτουν αυτά; Ακούστε τώρα συγκλονιστικά πράγματα. Υπάρχει, λοιπόν, έ</w:t>
      </w:r>
      <w:r>
        <w:rPr>
          <w:rFonts w:eastAsia="Times New Roman"/>
          <w:szCs w:val="24"/>
        </w:rPr>
        <w:t xml:space="preserve">γγραφο το οποίο φεύγει από τη </w:t>
      </w:r>
      <w:r>
        <w:rPr>
          <w:rFonts w:eastAsia="Times New Roman"/>
          <w:szCs w:val="24"/>
        </w:rPr>
        <w:t xml:space="preserve">Διεύθυνση </w:t>
      </w:r>
      <w:r>
        <w:rPr>
          <w:rFonts w:eastAsia="Times New Roman"/>
          <w:szCs w:val="24"/>
        </w:rPr>
        <w:t xml:space="preserve">Στρατού εδώ και λέει: «Πείτε μου» -ακούστε τι ρωτάει την </w:t>
      </w:r>
      <w:r>
        <w:rPr>
          <w:rFonts w:eastAsia="Times New Roman"/>
          <w:szCs w:val="24"/>
        </w:rPr>
        <w:t>πρεσβεία</w:t>
      </w:r>
      <w:r>
        <w:rPr>
          <w:rFonts w:eastAsia="Times New Roman"/>
          <w:szCs w:val="24"/>
        </w:rPr>
        <w:t>- «ποιος έχει οριστεί αρμόδιος για να υπογράψει». Στις 12 Ιουνίου αυτό. Ρωτάνε οι δικοί μας ποιος είναι αρμόδιος για την υπογραφή. Απάντηση δεν παίρνου</w:t>
      </w:r>
      <w:r>
        <w:rPr>
          <w:rFonts w:eastAsia="Times New Roman"/>
          <w:szCs w:val="24"/>
        </w:rPr>
        <w:t>ν, προσέξτε. Στις 13 Ιουνίου φεύγουν τα αεροπλάνα να φορτώσουν τους δικούς μας για να πάνε να υπογράψουν με τον Παπαδόπουλο.</w:t>
      </w:r>
    </w:p>
    <w:p w14:paraId="04AA0F63" w14:textId="77777777" w:rsidR="00A80E5B" w:rsidRDefault="003627BB">
      <w:pPr>
        <w:spacing w:after="0" w:line="600" w:lineRule="auto"/>
        <w:ind w:firstLine="720"/>
        <w:jc w:val="both"/>
        <w:rPr>
          <w:rFonts w:eastAsia="Times New Roman"/>
          <w:szCs w:val="24"/>
        </w:rPr>
      </w:pPr>
      <w:r>
        <w:rPr>
          <w:rFonts w:eastAsia="Times New Roman"/>
          <w:szCs w:val="24"/>
        </w:rPr>
        <w:lastRenderedPageBreak/>
        <w:t>Σε ποιον μένει, συνάδελφοι, καλόπιστα και καθαρά η παραμικρή αμφιβολία ότι εδώ με φανατισμό, με αφοσίωση, με επιμονή ο Υπουργός θέλ</w:t>
      </w:r>
      <w:r>
        <w:rPr>
          <w:rFonts w:eastAsia="Times New Roman"/>
          <w:szCs w:val="24"/>
        </w:rPr>
        <w:t xml:space="preserve">ει να καταρτιστεί η σύμβαση με τον Παπαδόπουλο κι όχι απευθείας; Σε ποιον μένει αμφιβολία ότι εργολαβικά έχει αναλάβει να τον βάλει στη δουλειά; Σε ποιον μένει αμφιβολία, που εν συνεχεία τσακώνονται και για τη μεταφορά μεταξύ τους, για τη μεταφορά των </w:t>
      </w:r>
      <w:proofErr w:type="spellStart"/>
      <w:r>
        <w:rPr>
          <w:rFonts w:eastAsia="Times New Roman"/>
          <w:szCs w:val="24"/>
        </w:rPr>
        <w:t>πυρο</w:t>
      </w:r>
      <w:r>
        <w:rPr>
          <w:rFonts w:eastAsia="Times New Roman"/>
          <w:szCs w:val="24"/>
        </w:rPr>
        <w:t>μαχικών</w:t>
      </w:r>
      <w:proofErr w:type="spellEnd"/>
      <w:r>
        <w:rPr>
          <w:rFonts w:eastAsia="Times New Roman"/>
          <w:szCs w:val="24"/>
        </w:rPr>
        <w:t>; Και λέει ο Υπουργός «μην τολμήσεις να δώσεις σε άλλον τη μεταφορά από τον Παπαδόπουλο», ο οποίος είναι και πληρεξούσιος και υπεργολάβος και αρμόδιος για τη μεταφορά. Απ’ όλα αυτά εσείς δεν είδατε τίποτα, ε; Τίποτα δεν καταλάβατε, έτσι; Δεν υπάρχει</w:t>
      </w:r>
      <w:r>
        <w:rPr>
          <w:rFonts w:eastAsia="Times New Roman"/>
          <w:szCs w:val="24"/>
        </w:rPr>
        <w:t xml:space="preserve"> κανένα θέμα;</w:t>
      </w:r>
    </w:p>
    <w:p w14:paraId="04AA0F64" w14:textId="77777777" w:rsidR="00A80E5B" w:rsidRDefault="003627BB">
      <w:pPr>
        <w:spacing w:after="0" w:line="600" w:lineRule="auto"/>
        <w:ind w:firstLine="720"/>
        <w:jc w:val="both"/>
        <w:rPr>
          <w:rFonts w:eastAsia="Times New Roman"/>
          <w:szCs w:val="24"/>
        </w:rPr>
      </w:pPr>
      <w:r>
        <w:rPr>
          <w:rFonts w:eastAsia="Times New Roman"/>
          <w:szCs w:val="24"/>
        </w:rPr>
        <w:t>Ο ποινικός χαρακτηρισμός θα αποδοθεί. Θα έπρεπε, αν ήσασταν ευαίσθητοι, να τον αποδώσετε εσείς. Προφανώς δεν είστε, απ’ ό,τι καταλαβαίνω. Κάνετε άσχημα, γιατί χρεώνεστε βαριά επιλήψιμες συμπεριφορές που ευθέως παραβιάζουν τον νόμο για τις συμ</w:t>
      </w:r>
      <w:r>
        <w:rPr>
          <w:rFonts w:eastAsia="Times New Roman"/>
          <w:szCs w:val="24"/>
        </w:rPr>
        <w:t>βάσεις. Ευθέως!</w:t>
      </w:r>
    </w:p>
    <w:p w14:paraId="04AA0F65" w14:textId="77777777" w:rsidR="00A80E5B" w:rsidRDefault="003627BB">
      <w:pPr>
        <w:spacing w:after="0" w:line="600" w:lineRule="auto"/>
        <w:ind w:firstLine="720"/>
        <w:jc w:val="center"/>
        <w:rPr>
          <w:rFonts w:eastAsia="Times New Roman"/>
          <w:szCs w:val="24"/>
        </w:rPr>
      </w:pPr>
      <w:r>
        <w:rPr>
          <w:rFonts w:eastAsia="Times New Roman"/>
          <w:szCs w:val="24"/>
        </w:rPr>
        <w:t>(Θόρυβος στην Αίθουσα)</w:t>
      </w:r>
    </w:p>
    <w:p w14:paraId="04AA0F66" w14:textId="77777777" w:rsidR="00A80E5B" w:rsidRDefault="003627B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Βορίδη, ελάτε.</w:t>
      </w:r>
    </w:p>
    <w:p w14:paraId="04AA0F67"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Προσέξτε. Είναι προφανές ότι ο κ. Καμμένος που αρέσκεται στο να χασκογελάει και να λέει εξυπνάδες και να εκτοξεύει ύβρεις, θα βρεθεί σε ακροατήρια που δεν ανέχονται τέτοιες συμπεριφορές. Η επόμενη Βουλή θα είναι εδώ και προφανώς θα το αποφασίσει.</w:t>
      </w:r>
    </w:p>
    <w:p w14:paraId="04AA0F68" w14:textId="77777777" w:rsidR="00A80E5B" w:rsidRDefault="003627BB">
      <w:pPr>
        <w:spacing w:after="0" w:line="600" w:lineRule="auto"/>
        <w:ind w:firstLine="720"/>
        <w:jc w:val="center"/>
        <w:rPr>
          <w:rFonts w:eastAsia="Times New Roman"/>
          <w:szCs w:val="24"/>
        </w:rPr>
      </w:pPr>
      <w:r>
        <w:rPr>
          <w:rFonts w:eastAsia="Times New Roman"/>
          <w:szCs w:val="24"/>
        </w:rPr>
        <w:t>(Χειροκρ</w:t>
      </w:r>
      <w:r>
        <w:rPr>
          <w:rFonts w:eastAsia="Times New Roman"/>
          <w:szCs w:val="24"/>
        </w:rPr>
        <w:t>οτήματα από την πτέρυγα της Νέας Δημοκρατίας)</w:t>
      </w:r>
    </w:p>
    <w:p w14:paraId="04AA0F69" w14:textId="77777777" w:rsidR="00A80E5B" w:rsidRDefault="003627B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θα δώσω τώρα στον Πρόεδρο της Νέας Δημοκρατίας και Αρχηγό της Αξιωματικής Αντιπολίτευσης.</w:t>
      </w:r>
    </w:p>
    <w:p w14:paraId="04AA0F6A" w14:textId="77777777" w:rsidR="00A80E5B" w:rsidRDefault="003627BB">
      <w:pPr>
        <w:spacing w:after="0" w:line="600" w:lineRule="auto"/>
        <w:ind w:firstLine="720"/>
        <w:jc w:val="both"/>
        <w:rPr>
          <w:rFonts w:eastAsia="Times New Roman"/>
          <w:szCs w:val="24"/>
        </w:rPr>
      </w:pPr>
      <w:r>
        <w:rPr>
          <w:rFonts w:eastAsia="Times New Roman"/>
          <w:szCs w:val="24"/>
        </w:rPr>
        <w:t>Ελάτε, κύριε Μητσοτάκη.</w:t>
      </w:r>
    </w:p>
    <w:p w14:paraId="04AA0F6B" w14:textId="77777777" w:rsidR="00A80E5B" w:rsidRDefault="003627BB">
      <w:pPr>
        <w:spacing w:after="0" w:line="600" w:lineRule="auto"/>
        <w:ind w:firstLine="720"/>
        <w:jc w:val="center"/>
        <w:rPr>
          <w:rFonts w:eastAsia="Times New Roman"/>
          <w:b/>
          <w:szCs w:val="24"/>
        </w:rPr>
      </w:pPr>
      <w:r>
        <w:rPr>
          <w:rFonts w:eastAsia="Times New Roman"/>
          <w:szCs w:val="24"/>
        </w:rPr>
        <w:t>(Χειροκροτήματα από την πτέρυγα της Νέας Δη</w:t>
      </w:r>
      <w:r>
        <w:rPr>
          <w:rFonts w:eastAsia="Times New Roman"/>
          <w:szCs w:val="24"/>
        </w:rPr>
        <w:t>μοκρατίας)</w:t>
      </w:r>
    </w:p>
    <w:p w14:paraId="04AA0F6C" w14:textId="77777777" w:rsidR="00A80E5B" w:rsidRDefault="003627BB">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Κυρίες και κύριοι Βουλευτές, κατ’ αρχάς πρέπει να σας πω ότι χαίρομαι ιδιαίτερα που με αφορμή την επερώτησή μας, βλέπω παραταγμένο στην Αίθουσα το μισό Υπουργικό Συμβούλιο, άσχετα αν κάποιοι φ</w:t>
      </w:r>
      <w:r>
        <w:rPr>
          <w:rFonts w:eastAsia="Times New Roman"/>
          <w:szCs w:val="24"/>
        </w:rPr>
        <w:t>αίνεται να έκριναν χρήσιμο να αποχωρήσουν κατά τη διάρκεια της συζήτησης.</w:t>
      </w:r>
    </w:p>
    <w:p w14:paraId="04AA0F6D" w14:textId="77777777" w:rsidR="00A80E5B" w:rsidRDefault="003627BB">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4D6FC6">
        <w:rPr>
          <w:rFonts w:eastAsia="Times New Roman"/>
          <w:b/>
          <w:szCs w:val="24"/>
        </w:rPr>
        <w:t>ΝΙΚΟΛΑΟΣ ΒΟΥΤΣΗΣ</w:t>
      </w:r>
      <w:r>
        <w:rPr>
          <w:rFonts w:eastAsia="Times New Roman"/>
          <w:szCs w:val="24"/>
        </w:rPr>
        <w:t>)</w:t>
      </w:r>
    </w:p>
    <w:p w14:paraId="04AA0F6E" w14:textId="77777777" w:rsidR="00A80E5B" w:rsidRDefault="003627BB">
      <w:pPr>
        <w:spacing w:after="0" w:line="600" w:lineRule="auto"/>
        <w:ind w:firstLine="720"/>
        <w:jc w:val="both"/>
        <w:rPr>
          <w:rFonts w:eastAsia="Times New Roman"/>
          <w:szCs w:val="24"/>
        </w:rPr>
      </w:pPr>
      <w:r>
        <w:rPr>
          <w:rFonts w:eastAsia="Times New Roman"/>
          <w:szCs w:val="24"/>
        </w:rPr>
        <w:lastRenderedPageBreak/>
        <w:t>Χαίρομαι διπλά που ο κ. Τσίπρας επέλεξε να είναι παρών στη σημερινή συζήτηση. Φαντάζομαι ό</w:t>
      </w:r>
      <w:r>
        <w:rPr>
          <w:rFonts w:eastAsia="Times New Roman"/>
          <w:szCs w:val="24"/>
        </w:rPr>
        <w:t>τι στη διάρκεια της ομιλίας μου, θα έρθει και στην Αίθουσα. Τελευταία για κάποιον λόγο που ο ίδιος γνωρίζει, μάλλον με αποφεύγει. Θα έρθει σίγουρα. Είμαι σίγουρος γι’ αυτό. Δεν αμφιβάλλω.</w:t>
      </w:r>
    </w:p>
    <w:p w14:paraId="04AA0F6F" w14:textId="77777777" w:rsidR="00A80E5B" w:rsidRDefault="003627BB">
      <w:pPr>
        <w:spacing w:after="0" w:line="600" w:lineRule="auto"/>
        <w:ind w:firstLine="720"/>
        <w:jc w:val="center"/>
        <w:rPr>
          <w:rFonts w:eastAsia="Times New Roman"/>
          <w:szCs w:val="24"/>
        </w:rPr>
      </w:pPr>
      <w:r>
        <w:rPr>
          <w:rFonts w:eastAsia="Times New Roman"/>
          <w:szCs w:val="24"/>
        </w:rPr>
        <w:t>(Θόρυβος στην Αίθουσα)</w:t>
      </w:r>
    </w:p>
    <w:p w14:paraId="04AA0F70"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04AA0F71" w14:textId="77777777" w:rsidR="00A80E5B" w:rsidRDefault="003627BB">
      <w:pPr>
        <w:spacing w:after="0" w:line="600" w:lineRule="auto"/>
        <w:ind w:firstLine="720"/>
        <w:jc w:val="both"/>
        <w:rPr>
          <w:rFonts w:eastAsia="Times New Roman"/>
          <w:szCs w:val="24"/>
        </w:rPr>
      </w:pPr>
      <w:r>
        <w:rPr>
          <w:rFonts w:eastAsia="Times New Roman"/>
          <w:szCs w:val="24"/>
        </w:rPr>
        <w:t>(Στο σημείο αυτό εισέρχεται στην Αίθουσα ο Πρωθυπουργός κ. Αλέξης Τσίπρας)</w:t>
      </w:r>
    </w:p>
    <w:p w14:paraId="04AA0F72" w14:textId="77777777" w:rsidR="00A80E5B" w:rsidRDefault="003627BB">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 ήρθατε. Καλώς </w:t>
      </w:r>
      <w:proofErr w:type="spellStart"/>
      <w:r>
        <w:rPr>
          <w:rFonts w:eastAsia="Times New Roman"/>
          <w:szCs w:val="24"/>
        </w:rPr>
        <w:t>τονε</w:t>
      </w:r>
      <w:proofErr w:type="spellEnd"/>
      <w:r>
        <w:rPr>
          <w:rFonts w:eastAsia="Times New Roman"/>
          <w:szCs w:val="24"/>
        </w:rPr>
        <w:t xml:space="preserve"> κι ας άργησε.</w:t>
      </w:r>
    </w:p>
    <w:p w14:paraId="04AA0F73" w14:textId="77777777" w:rsidR="00A80E5B" w:rsidRDefault="003627BB">
      <w:pPr>
        <w:spacing w:after="0" w:line="600" w:lineRule="auto"/>
        <w:ind w:firstLine="720"/>
        <w:jc w:val="center"/>
        <w:rPr>
          <w:rFonts w:eastAsia="Times New Roman"/>
          <w:szCs w:val="24"/>
        </w:rPr>
      </w:pPr>
      <w:r>
        <w:rPr>
          <w:rFonts w:eastAsia="Times New Roman"/>
          <w:szCs w:val="24"/>
        </w:rPr>
        <w:t>(Θόρυβος στην Αίθουσα)</w:t>
      </w:r>
    </w:p>
    <w:p w14:paraId="04AA0F74"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κάντε ησυχία.</w:t>
      </w:r>
    </w:p>
    <w:p w14:paraId="04AA0F75" w14:textId="77777777" w:rsidR="00A80E5B" w:rsidRDefault="003627BB">
      <w:pPr>
        <w:spacing w:after="0" w:line="600" w:lineRule="auto"/>
        <w:ind w:firstLine="720"/>
        <w:jc w:val="both"/>
        <w:rPr>
          <w:rFonts w:eastAsia="Times New Roman"/>
          <w:szCs w:val="24"/>
        </w:rPr>
      </w:pPr>
      <w:r>
        <w:rPr>
          <w:rFonts w:eastAsia="Times New Roman"/>
          <w:b/>
          <w:szCs w:val="24"/>
        </w:rPr>
        <w:t xml:space="preserve">ΚΥΡΙΑΚΟΣ </w:t>
      </w:r>
      <w:r>
        <w:rPr>
          <w:rFonts w:eastAsia="Times New Roman"/>
          <w:b/>
          <w:szCs w:val="24"/>
        </w:rPr>
        <w:t>ΜΗΤΣΟΤΑΚΗΣ (Πρόεδρος της Νέας Δημοκρατίας):</w:t>
      </w:r>
      <w:r>
        <w:rPr>
          <w:rFonts w:eastAsia="Times New Roman"/>
          <w:szCs w:val="24"/>
        </w:rPr>
        <w:t xml:space="preserve"> Ανησύχησα προς το παρόν.</w:t>
      </w:r>
    </w:p>
    <w:p w14:paraId="04AA0F7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γνωρίζω εάν το κάνατε με δική σας βούληση -αναφερόμουν στη συμμετοχή σας στη σημερινή συζήτηση, κύριε Τσίπρα</w:t>
      </w:r>
      <w:r>
        <w:rPr>
          <w:rFonts w:eastAsia="Times New Roman" w:cs="Times New Roman"/>
          <w:szCs w:val="24"/>
        </w:rPr>
        <w:t>,</w:t>
      </w:r>
      <w:r>
        <w:rPr>
          <w:rFonts w:eastAsia="Times New Roman" w:cs="Times New Roman"/>
          <w:szCs w:val="24"/>
        </w:rPr>
        <w:t xml:space="preserve"> και το λέω για να πιάσετε το νήμα από αυτά τα οποία έλεγα- ή εάν το κάνατ</w:t>
      </w:r>
      <w:r>
        <w:rPr>
          <w:rFonts w:eastAsia="Times New Roman" w:cs="Times New Roman"/>
          <w:szCs w:val="24"/>
        </w:rPr>
        <w:t xml:space="preserve">ε επειδή σας εκβίασε ο κυβερνητικός σας εταίρος. </w:t>
      </w:r>
    </w:p>
    <w:p w14:paraId="04AA0F7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μόνο, όμως, η επιλογή του κ. Τσίπρα να παρευρίσκεται σήμερα εδώ, επιβεβαιώνει -και φαντάζομαι ότι θα συμφωνείτε με αυτό- τη σοβαρότητα αυτής της σκοτεινής υπόθεσης που συζητάμε σήμερα. </w:t>
      </w:r>
    </w:p>
    <w:p w14:paraId="04AA0F7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 Τσίπρας είν</w:t>
      </w:r>
      <w:r>
        <w:rPr>
          <w:rFonts w:eastAsia="Times New Roman" w:cs="Times New Roman"/>
          <w:szCs w:val="24"/>
        </w:rPr>
        <w:t>αι εδώ, γιατί οφείλει πρωτίστως να υπερασπιστεί τον εαυτό του. Είναι ο ίδιος, εξάλλου, που ως Πρόεδρος του ΚΥΣΕΑ υπέγραψε τη σκανδαλώδη, όπως φαίνεται, σύμβαση πώλησης βλημάτων στη Σαουδική Αραβία. Αλλά ο κ. Τσίπρας είναι εδώ για έναν λόγο ακόμα: Πρέπει να</w:t>
      </w:r>
      <w:r>
        <w:rPr>
          <w:rFonts w:eastAsia="Times New Roman" w:cs="Times New Roman"/>
          <w:szCs w:val="24"/>
        </w:rPr>
        <w:t xml:space="preserve"> υπερασπιστεί τον κυβερνητικό του εταίρο. Πρέπει να υπερασπιστεί τον κ. Καμμένο. </w:t>
      </w:r>
    </w:p>
    <w:p w14:paraId="04AA0F7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Υπενθυμίζω πράγματα τα οποία είναι σε όλους γνωστά. Δύο φορές ο κ. Τσίπρας επέλεξε τον κ. Καμμένο για να συγκυβερνήσουν μαζί. Το έκανε για πρώτη φορά τον Ιανουάριο του 2015 κ</w:t>
      </w:r>
      <w:r>
        <w:rPr>
          <w:rFonts w:eastAsia="Times New Roman" w:cs="Times New Roman"/>
          <w:szCs w:val="24"/>
        </w:rPr>
        <w:t>αι το κάνατε τον Σεπτέμβριο του 2015, παρ</w:t>
      </w:r>
      <w:r>
        <w:rPr>
          <w:rFonts w:eastAsia="Times New Roman" w:cs="Times New Roman"/>
          <w:szCs w:val="24"/>
        </w:rPr>
        <w:t xml:space="preserve">’ </w:t>
      </w:r>
      <w:r>
        <w:rPr>
          <w:rFonts w:eastAsia="Times New Roman" w:cs="Times New Roman"/>
          <w:szCs w:val="24"/>
        </w:rPr>
        <w:t xml:space="preserve">ότι τότε θα μπορούσατε να κάνετε και άλλες επιλογές. </w:t>
      </w:r>
    </w:p>
    <w:p w14:paraId="04AA0F7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 Θα σταθώ, όμως, λίγο στους λόγους που ο κ. Τσίπρας έκανε αυτήν την επιλογή. Διαλέξατε τον κ. Καμμένο, διότι απλούστατα -τώρα που σας βλέπω και μαζί το επιβεβα</w:t>
      </w:r>
      <w:r>
        <w:rPr>
          <w:rFonts w:eastAsia="Times New Roman" w:cs="Times New Roman"/>
          <w:szCs w:val="24"/>
        </w:rPr>
        <w:t>ιώνω- ταιριάζετε. Η κοινή σας πορεία, εξάλλου, φαίνεται…</w:t>
      </w:r>
    </w:p>
    <w:p w14:paraId="04AA0F7B"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04AA0F7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Μη σχολιάζετε. </w:t>
      </w:r>
    </w:p>
    <w:p w14:paraId="04AA0F7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Γιατί, κακό είναι να ταιριάζουν; </w:t>
      </w:r>
    </w:p>
    <w:p w14:paraId="04AA0F7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Πράγματι, δεν είναι κακό. Έχει δίκιο ο κ. Μητσοτάκης. </w:t>
      </w:r>
    </w:p>
    <w:p w14:paraId="04AA0F7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είναι κακό να ταιριάζουν. Γιατί ενοχλείστε; </w:t>
      </w:r>
    </w:p>
    <w:p w14:paraId="04AA0F80" w14:textId="77777777" w:rsidR="00A80E5B" w:rsidRDefault="003627BB">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F8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Έχουμε δει, </w:t>
      </w:r>
      <w:r>
        <w:rPr>
          <w:rFonts w:eastAsia="Times New Roman" w:cs="Times New Roman"/>
          <w:szCs w:val="24"/>
        </w:rPr>
        <w:t>εξάλλου, ποια είναι η συγκολλητική ουσία που σας έφερε κοντά: Τυχοδιωκτισμός, ψέματα, λαϊκισμός, αλαζονεία</w:t>
      </w:r>
      <w:r>
        <w:rPr>
          <w:rFonts w:eastAsia="Times New Roman" w:cs="Times New Roman"/>
          <w:szCs w:val="24"/>
        </w:rPr>
        <w:t xml:space="preserve"> -</w:t>
      </w:r>
      <w:r>
        <w:rPr>
          <w:rFonts w:eastAsia="Times New Roman" w:cs="Times New Roman"/>
          <w:szCs w:val="24"/>
        </w:rPr>
        <w:t>ειδικά για τον κ. Καμμένο</w:t>
      </w:r>
      <w:r>
        <w:rPr>
          <w:rFonts w:eastAsia="Times New Roman" w:cs="Times New Roman"/>
          <w:szCs w:val="24"/>
        </w:rPr>
        <w:t>-,</w:t>
      </w:r>
      <w:r>
        <w:rPr>
          <w:rFonts w:eastAsia="Times New Roman" w:cs="Times New Roman"/>
          <w:szCs w:val="24"/>
        </w:rPr>
        <w:t xml:space="preserve"> έλλειψη μέτρου και κάθε ηθικού φραγμού, ροπή στη χυδαιότητα, συστηματική εξαπάτηση των πολιτών. Με απλά λόγια, το ήθος τ</w:t>
      </w:r>
      <w:r>
        <w:rPr>
          <w:rFonts w:eastAsia="Times New Roman" w:cs="Times New Roman"/>
          <w:szCs w:val="24"/>
        </w:rPr>
        <w:t xml:space="preserve">ου ενός ταίριαξε με το ύφος του άλλου και κατέληξαν ο ένας όμηρος του άλλου. </w:t>
      </w:r>
    </w:p>
    <w:p w14:paraId="04AA0F8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Όπως ήρθατε μαζί, </w:t>
      </w:r>
      <w:r>
        <w:rPr>
          <w:rFonts w:eastAsia="Times New Roman" w:cs="Times New Roman"/>
          <w:szCs w:val="24"/>
        </w:rPr>
        <w:t>ξέρετε ότι</w:t>
      </w:r>
      <w:r>
        <w:rPr>
          <w:rFonts w:eastAsia="Times New Roman" w:cs="Times New Roman"/>
          <w:szCs w:val="24"/>
        </w:rPr>
        <w:t xml:space="preserve"> έτσι θα φύγετε και μαζί, διότι χωρίς Καμμένο, ο κ. Τσίπρας γνωρίζει ότι δεν υπάρχει κυβερνητική πλειοψηφία. Θα πέσει, θα πάει σε εκλογές και κατά την</w:t>
      </w:r>
      <w:r>
        <w:rPr>
          <w:rFonts w:eastAsia="Times New Roman" w:cs="Times New Roman"/>
          <w:szCs w:val="24"/>
        </w:rPr>
        <w:t xml:space="preserve"> εκτίμησή μας θα συντριβεί. Χωρίς Τσίπρα πάλι, ο κ. Καμμένος είναι πολιτικά απροστάτευτος. </w:t>
      </w:r>
    </w:p>
    <w:p w14:paraId="04AA0F8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μοίρα τους, λοιπόν, είναι κοινή. </w:t>
      </w:r>
      <w:r>
        <w:rPr>
          <w:rFonts w:eastAsia="Times New Roman" w:cs="Times New Roman"/>
          <w:szCs w:val="24"/>
        </w:rPr>
        <w:t>Γι’</w:t>
      </w:r>
      <w:r>
        <w:rPr>
          <w:rFonts w:eastAsia="Times New Roman" w:cs="Times New Roman"/>
          <w:szCs w:val="24"/>
        </w:rPr>
        <w:t xml:space="preserve"> αυτό μην κολακεύετε άσκοπα και δημόσια, κύριε Τσίπρα, τον εαυτό σας. Δεν είστε δεμένος στο κατάρτι, ως σύγχρονος Οδυσσέας, γι</w:t>
      </w:r>
      <w:r>
        <w:rPr>
          <w:rFonts w:eastAsia="Times New Roman" w:cs="Times New Roman"/>
          <w:szCs w:val="24"/>
        </w:rPr>
        <w:t>α να μη σαγηνευτείτε από τις σειρήνες. Είστε δεμένος χειροπόδαρα με τον κ. Καμμένο.</w:t>
      </w:r>
    </w:p>
    <w:p w14:paraId="04AA0F84" w14:textId="77777777" w:rsidR="00A80E5B" w:rsidRDefault="003627BB">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F8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Οι μόνες σειρήνες που σας σαγηνεύουν -δεν μπορείτε να το κρύψετε καν πια- είναι οι χαρές της εξουσίας. Όλοι οι πολίτες</w:t>
      </w:r>
      <w:r>
        <w:rPr>
          <w:rFonts w:eastAsia="Times New Roman" w:cs="Times New Roman"/>
          <w:szCs w:val="24"/>
        </w:rPr>
        <w:t xml:space="preserve"> πια το καταλαβαίνουν. </w:t>
      </w:r>
    </w:p>
    <w:p w14:paraId="04AA0F8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Δεν μπορώ να μην κάνω αναφορά –μιας και σας έχω εδώ πέρα, κύριε Τσίπρα, σήμερα- στο θλιβερό </w:t>
      </w:r>
      <w:proofErr w:type="spellStart"/>
      <w:r>
        <w:rPr>
          <w:rFonts w:eastAsia="Times New Roman" w:cs="Times New Roman"/>
          <w:szCs w:val="24"/>
        </w:rPr>
        <w:t>βιντεάκι</w:t>
      </w:r>
      <w:proofErr w:type="spellEnd"/>
      <w:r>
        <w:rPr>
          <w:rFonts w:eastAsia="Times New Roman" w:cs="Times New Roman"/>
          <w:szCs w:val="24"/>
        </w:rPr>
        <w:t xml:space="preserve"> που προβάλατε την περασμένη Παρασκευή για να δείξετε τάχα πόσο κοινωνικά ευαίσθητοι είστε. Την επόμενη φορά που θα γυρίσετε τέτοιο </w:t>
      </w:r>
      <w:proofErr w:type="spellStart"/>
      <w:r>
        <w:rPr>
          <w:rFonts w:eastAsia="Times New Roman" w:cs="Times New Roman"/>
          <w:szCs w:val="24"/>
        </w:rPr>
        <w:t>βιντεάκι</w:t>
      </w:r>
      <w:proofErr w:type="spellEnd"/>
      <w:r>
        <w:rPr>
          <w:rFonts w:eastAsia="Times New Roman" w:cs="Times New Roman"/>
          <w:szCs w:val="24"/>
        </w:rPr>
        <w:t xml:space="preserve">, πείτε στον σκηνοθέτη να βγάλει τουλάχιστον από το τηλεοπτικό κάδρο </w:t>
      </w:r>
      <w:r>
        <w:rPr>
          <w:rFonts w:eastAsia="Times New Roman" w:cs="Times New Roman"/>
          <w:szCs w:val="24"/>
        </w:rPr>
        <w:t xml:space="preserve">τις </w:t>
      </w:r>
      <w:r>
        <w:rPr>
          <w:rFonts w:eastAsia="Times New Roman" w:cs="Times New Roman"/>
          <w:szCs w:val="24"/>
        </w:rPr>
        <w:t xml:space="preserve">θήκες με τα πούρα. </w:t>
      </w:r>
    </w:p>
    <w:p w14:paraId="04AA0F87" w14:textId="77777777" w:rsidR="00A80E5B" w:rsidRDefault="003627BB">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F8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χρειάζεται, κύριε Τσίπρα, να αποκαλύπτετε σε δημόσια θέα τι πραγματικά συμβαίνει στα ενδότερα του</w:t>
      </w:r>
      <w:r>
        <w:rPr>
          <w:rFonts w:eastAsia="Times New Roman" w:cs="Times New Roman"/>
          <w:szCs w:val="24"/>
        </w:rPr>
        <w:t xml:space="preserve"> Μαξίμου. </w:t>
      </w:r>
    </w:p>
    <w:p w14:paraId="04AA0F89"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0F8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Ο Πρωθυπουργός δεν καπνίζει. </w:t>
      </w:r>
    </w:p>
    <w:p w14:paraId="04AA0F8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παρακαλώ. </w:t>
      </w:r>
    </w:p>
    <w:p w14:paraId="04AA0F8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Εσείς, κύριοι Βουλευτές του ΣΥΡΙΖΑ, πού να φανταζόσασταν στα νιάτα </w:t>
      </w:r>
      <w:r>
        <w:rPr>
          <w:rFonts w:eastAsia="Times New Roman" w:cs="Times New Roman"/>
          <w:szCs w:val="24"/>
        </w:rPr>
        <w:t>σας, όταν κάνατε αριστερά όνειρα και συζητούσατε για το πώς επιτέλους θα έρθει η Αριστερά στην εξουσία, ότι θα ερχόταν η ώρα να υπερασπιστείτε τον κ. Καμμένο και να τον υπερασπιστείτε όχι μόνο για τα καζίν</w:t>
      </w:r>
      <w:r>
        <w:rPr>
          <w:rFonts w:eastAsia="Times New Roman" w:cs="Times New Roman"/>
          <w:szCs w:val="24"/>
        </w:rPr>
        <w:t>α</w:t>
      </w:r>
      <w:r>
        <w:rPr>
          <w:rFonts w:eastAsia="Times New Roman" w:cs="Times New Roman"/>
          <w:szCs w:val="24"/>
        </w:rPr>
        <w:t>, όχι μόνο για τις συνομιλίες με τους ισοβίτες, αλ</w:t>
      </w:r>
      <w:r>
        <w:rPr>
          <w:rFonts w:eastAsia="Times New Roman" w:cs="Times New Roman"/>
          <w:szCs w:val="24"/>
        </w:rPr>
        <w:t xml:space="preserve">λά τώρα και για σκανδαλώδεις υποθέσεις πώλησης στρατιωτικού υλικού. </w:t>
      </w:r>
    </w:p>
    <w:p w14:paraId="04AA0F8D" w14:textId="77777777" w:rsidR="00A80E5B" w:rsidRDefault="003627BB">
      <w:pPr>
        <w:spacing w:after="0" w:line="600" w:lineRule="auto"/>
        <w:ind w:firstLine="720"/>
        <w:jc w:val="both"/>
        <w:rPr>
          <w:rFonts w:eastAsia="Times New Roman"/>
          <w:szCs w:val="24"/>
        </w:rPr>
      </w:pPr>
      <w:r>
        <w:rPr>
          <w:rFonts w:eastAsia="Times New Roman"/>
          <w:szCs w:val="24"/>
        </w:rPr>
        <w:t>Κύριε Τσίπρα, στον ελληνικό λαό είπατε πολλές φορές ότι για όλα φταίει το «παλιό» στην πολιτική, ότι φταίνε όλοι αυτοί που κυβερνούσαν σαράντα χρόνια και όχι εσείς που ήρθατε χθες. Να σας</w:t>
      </w:r>
      <w:r>
        <w:rPr>
          <w:rFonts w:eastAsia="Times New Roman"/>
          <w:szCs w:val="24"/>
        </w:rPr>
        <w:t xml:space="preserve"> θυμίσω –το γνωρίζετε κιόλας- ότι κυβερνάτε σχεδόν τρία χρόνια. Είστε ο μακροβιότερος </w:t>
      </w:r>
      <w:proofErr w:type="spellStart"/>
      <w:r>
        <w:rPr>
          <w:rFonts w:eastAsia="Times New Roman"/>
          <w:szCs w:val="24"/>
        </w:rPr>
        <w:t>μνημονιακός</w:t>
      </w:r>
      <w:proofErr w:type="spellEnd"/>
      <w:r>
        <w:rPr>
          <w:rFonts w:eastAsia="Times New Roman"/>
          <w:szCs w:val="24"/>
        </w:rPr>
        <w:t xml:space="preserve"> πρωθυπουργός αυτής της χώρας. </w:t>
      </w:r>
    </w:p>
    <w:p w14:paraId="04AA0F8E" w14:textId="77777777" w:rsidR="00A80E5B" w:rsidRDefault="003627BB">
      <w:pPr>
        <w:spacing w:after="0" w:line="600" w:lineRule="auto"/>
        <w:ind w:firstLine="720"/>
        <w:jc w:val="center"/>
        <w:rPr>
          <w:rFonts w:eastAsia="Times New Roman"/>
          <w:szCs w:val="24"/>
        </w:rPr>
      </w:pPr>
      <w:r>
        <w:rPr>
          <w:rFonts w:eastAsia="Times New Roman"/>
          <w:szCs w:val="24"/>
        </w:rPr>
        <w:t>(Θόρυβος στην Αίθουσα)</w:t>
      </w:r>
    </w:p>
    <w:p w14:paraId="04AA0F8F" w14:textId="77777777" w:rsidR="00A80E5B" w:rsidRDefault="003627BB">
      <w:pPr>
        <w:spacing w:after="0" w:line="600" w:lineRule="auto"/>
        <w:ind w:firstLine="720"/>
        <w:jc w:val="both"/>
        <w:rPr>
          <w:rFonts w:eastAsia="Times New Roman"/>
          <w:szCs w:val="24"/>
        </w:rPr>
      </w:pPr>
      <w:r>
        <w:rPr>
          <w:rFonts w:eastAsia="Times New Roman"/>
          <w:szCs w:val="24"/>
        </w:rPr>
        <w:t>Θα το δούμε αυτό. Και βέβαια, να σας θυμίσω, αν το έχετε ξεχάσει, ότι ο κ. Καμμένος εξελέγη πρώτη φορά Β</w:t>
      </w:r>
      <w:r>
        <w:rPr>
          <w:rFonts w:eastAsia="Times New Roman"/>
          <w:szCs w:val="24"/>
        </w:rPr>
        <w:t xml:space="preserve">ουλευτής το 1993, αν δεν κάνω λάθος. Έτσι δεν είναι; Δεν το λες και ακριβώς </w:t>
      </w:r>
      <w:r>
        <w:rPr>
          <w:rFonts w:eastAsia="Times New Roman"/>
          <w:szCs w:val="24"/>
        </w:rPr>
        <w:lastRenderedPageBreak/>
        <w:t xml:space="preserve">«νέο πρόσωπο». Δεν είναι ακριβώς νέος ο κ. Καμμένος. Αλλά τον κ. Καμμένο, φυσικά, τον εξαιρείτε από αυτούς που κατέστρεψαν τη χώρα, λες και προέκυψε από παρθενογένεση. </w:t>
      </w:r>
    </w:p>
    <w:p w14:paraId="04AA0F90" w14:textId="77777777" w:rsidR="00A80E5B" w:rsidRDefault="003627BB">
      <w:pPr>
        <w:spacing w:after="0"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Βουλευτές, δεν είναι η πρώτη φορά που ο ελληνικός λαός βλέπει να εμφανίζονται μεσάζοντες σε υποθέσεις που αφορούν το Υπουργείο Εθνικής Άμυνας και ακούγεται να γίνεται λόγος για μίζες. Ξέρετε, και άλλοι στο παρελθόν είχαν εκχωρήσει την Εθνική Άμυνα σ</w:t>
      </w:r>
      <w:r>
        <w:rPr>
          <w:rFonts w:eastAsia="Times New Roman"/>
          <w:szCs w:val="24"/>
        </w:rPr>
        <w:t xml:space="preserve">τους εσωκομματικούς τους αντιπάλους για να κυβερνήσουν αμέριμνα. Όλοι γνωρίζουν τελικά ποια ήταν η τύχη τους. Ο κ. Τσοχατζόπουλος ήταν ο ισχυρός, </w:t>
      </w:r>
      <w:r>
        <w:rPr>
          <w:rFonts w:eastAsia="Times New Roman"/>
          <w:szCs w:val="24"/>
        </w:rPr>
        <w:t>νούμερο</w:t>
      </w:r>
      <w:r>
        <w:rPr>
          <w:rFonts w:eastAsia="Times New Roman"/>
          <w:szCs w:val="24"/>
        </w:rPr>
        <w:t xml:space="preserve"> 2 της Κυβέρνησης ΠΑΣΟΚ. Έλυνε κι έδενε στο Υπουργείο Εθνικής Άμυνας. Σήμερα είναι στη φυλακή. Και θυμί</w:t>
      </w:r>
      <w:r>
        <w:rPr>
          <w:rFonts w:eastAsia="Times New Roman"/>
          <w:szCs w:val="24"/>
        </w:rPr>
        <w:t xml:space="preserve">ζω ότι εξαιτίας όσων έγιναν επί υπουργίας Τσοχατζόπουλου απαγορεύτηκε ρητά το 2011 η δραστηριοποίηση οποιουδήποτε μεσάζοντα σε αγοραπωλησίες στρατιωτικού υλικού στο Πεντάγωνο. Εσείς τους ξαναφέρατε πίσω τους μεσάζοντες. </w:t>
      </w:r>
    </w:p>
    <w:p w14:paraId="04AA0F91" w14:textId="77777777" w:rsidR="00A80E5B" w:rsidRDefault="003627BB">
      <w:pPr>
        <w:spacing w:after="0" w:line="600" w:lineRule="auto"/>
        <w:ind w:firstLine="720"/>
        <w:jc w:val="both"/>
        <w:rPr>
          <w:rFonts w:eastAsia="Times New Roman"/>
          <w:szCs w:val="24"/>
        </w:rPr>
      </w:pPr>
      <w:r>
        <w:rPr>
          <w:rFonts w:eastAsia="Times New Roman"/>
          <w:szCs w:val="24"/>
        </w:rPr>
        <w:t>Δ</w:t>
      </w:r>
      <w:r>
        <w:rPr>
          <w:rFonts w:eastAsia="Times New Roman"/>
          <w:szCs w:val="24"/>
        </w:rPr>
        <w:t>εν χρειάζεται να πω πολλά περισσότ</w:t>
      </w:r>
      <w:r>
        <w:rPr>
          <w:rFonts w:eastAsia="Times New Roman"/>
          <w:szCs w:val="24"/>
        </w:rPr>
        <w:t xml:space="preserve">ερα, νομίζω ότι μπορείτε να κάνετε μόνοι σας τους συνειρμούς. Όπως μπορείτε να αναλογιστείτε μόνοι σας, μαζί με τους πολύ δραστήριους και σήμερα Βουλευτές σας, πως είστε η πρώτη </w:t>
      </w:r>
      <w:r>
        <w:rPr>
          <w:rFonts w:eastAsia="Times New Roman"/>
          <w:szCs w:val="24"/>
        </w:rPr>
        <w:t>Κ</w:t>
      </w:r>
      <w:r>
        <w:rPr>
          <w:rFonts w:eastAsia="Times New Roman"/>
          <w:szCs w:val="24"/>
        </w:rPr>
        <w:t xml:space="preserve">υβέρνηση η οποία θα </w:t>
      </w:r>
      <w:r>
        <w:rPr>
          <w:rFonts w:eastAsia="Times New Roman"/>
          <w:szCs w:val="24"/>
        </w:rPr>
        <w:lastRenderedPageBreak/>
        <w:t>ελεγχθεί επειδή ξεπουλάτε στρατιωτικό υλικό, επιστρατεύον</w:t>
      </w:r>
      <w:r>
        <w:rPr>
          <w:rFonts w:eastAsia="Times New Roman"/>
          <w:szCs w:val="24"/>
        </w:rPr>
        <w:t xml:space="preserve">τας σκοτεινά πρόσωπα, παρακάμπτοντας νόμιμες διαδικασίες και αντιστρέφοντας την πατέντα Τσοχατζόπουλου. Αυτός αγόραζε όπλα, εσείς πουλάτε, αυτή είναι η μόνη διαφορά, αλλά σίγουρα σε ό,τι αφορά, τουλάχιστον, τους μεσάζοντες είστε το ίδιο. </w:t>
      </w:r>
    </w:p>
    <w:p w14:paraId="04AA0F92" w14:textId="77777777" w:rsidR="00A80E5B" w:rsidRDefault="003627BB">
      <w:pPr>
        <w:spacing w:after="0" w:line="600" w:lineRule="auto"/>
        <w:ind w:firstLine="720"/>
        <w:jc w:val="both"/>
        <w:rPr>
          <w:rFonts w:eastAsia="Times New Roman"/>
          <w:szCs w:val="24"/>
        </w:rPr>
      </w:pPr>
      <w:r>
        <w:rPr>
          <w:rFonts w:eastAsia="Times New Roman"/>
          <w:szCs w:val="24"/>
        </w:rPr>
        <w:t>Και το περίφημο η</w:t>
      </w:r>
      <w:r>
        <w:rPr>
          <w:rFonts w:eastAsia="Times New Roman"/>
          <w:szCs w:val="24"/>
        </w:rPr>
        <w:t xml:space="preserve">θικό σας πλεονέκτημα, κύριε Τσίπρα, έχει γίνει το πιο σύντομο ανέκδοτο της ελληνικής πολιτικής. Και ο κυβερνητικός σας εταίρος, ο άνθρωπος που εσείς επιλέξατε ως </w:t>
      </w:r>
      <w:proofErr w:type="spellStart"/>
      <w:r>
        <w:rPr>
          <w:rFonts w:eastAsia="Times New Roman"/>
          <w:szCs w:val="24"/>
        </w:rPr>
        <w:t>συναρχηγό</w:t>
      </w:r>
      <w:proofErr w:type="spellEnd"/>
      <w:r>
        <w:rPr>
          <w:rFonts w:eastAsia="Times New Roman"/>
          <w:szCs w:val="24"/>
        </w:rPr>
        <w:t xml:space="preserve"> σας, όταν δεν υβρίζει χυδαία -όπως έκανε και σήμερα- τους πολιτικούς του αντιπάλους </w:t>
      </w:r>
      <w:r>
        <w:rPr>
          <w:rFonts w:eastAsia="Times New Roman"/>
          <w:szCs w:val="24"/>
        </w:rPr>
        <w:t>ή όταν δεν εκτονώνεται με μετρητά σε καζίνο στο Λονδίνο, αποδεικνύεται πλέον ότι «</w:t>
      </w:r>
      <w:proofErr w:type="spellStart"/>
      <w:r>
        <w:rPr>
          <w:rFonts w:eastAsia="Times New Roman"/>
          <w:szCs w:val="24"/>
        </w:rPr>
        <w:t>ντιλάρει</w:t>
      </w:r>
      <w:proofErr w:type="spellEnd"/>
      <w:r>
        <w:rPr>
          <w:rFonts w:eastAsia="Times New Roman"/>
          <w:szCs w:val="24"/>
        </w:rPr>
        <w:t>» οβίδες και βόμβες στις αραβικές χώρες με τη βοήθεια μεσαζόντων.</w:t>
      </w:r>
    </w:p>
    <w:p w14:paraId="04AA0F93" w14:textId="77777777" w:rsidR="00A80E5B" w:rsidRDefault="003627BB">
      <w:pPr>
        <w:spacing w:after="0" w:line="600" w:lineRule="auto"/>
        <w:ind w:firstLine="720"/>
        <w:jc w:val="both"/>
        <w:rPr>
          <w:rFonts w:eastAsia="Times New Roman"/>
          <w:szCs w:val="24"/>
        </w:rPr>
      </w:pPr>
      <w:r>
        <w:rPr>
          <w:rFonts w:eastAsia="Times New Roman"/>
          <w:szCs w:val="24"/>
        </w:rPr>
        <w:t>Σε οποιαδήποτε κανονική χώρα ο Πρωθυπουργός θα είχε ήδη καθαιρέσει τον Υπουργό Άμυνας, τουλάχιστον μ</w:t>
      </w:r>
      <w:r>
        <w:rPr>
          <w:rFonts w:eastAsia="Times New Roman"/>
          <w:szCs w:val="24"/>
        </w:rPr>
        <w:t xml:space="preserve">έχρι να διαλευκανθεί η υπόθεση. Αλλά εσείς πώς δεν το κάνετε, κύριε Τσίπρα; Μήπως ο κ. Καμμένος σας εκβιάζει ότι θα ρίξει την Κυβέρνηση; </w:t>
      </w:r>
      <w:r>
        <w:rPr>
          <w:rFonts w:eastAsia="Times New Roman"/>
          <w:szCs w:val="24"/>
        </w:rPr>
        <w:t>Ό</w:t>
      </w:r>
      <w:r>
        <w:rPr>
          <w:rFonts w:eastAsia="Times New Roman"/>
          <w:szCs w:val="24"/>
        </w:rPr>
        <w:t xml:space="preserve">λοι έχουμε καταλάβει ότι δεν μπορείτε πια να ζήσετε χωρίς τη μουσική από τις σειρήνες της εξουσίας. </w:t>
      </w:r>
    </w:p>
    <w:p w14:paraId="04AA0F94" w14:textId="77777777" w:rsidR="00A80E5B" w:rsidRDefault="003627BB">
      <w:pPr>
        <w:spacing w:after="0" w:line="600" w:lineRule="auto"/>
        <w:ind w:firstLine="720"/>
        <w:jc w:val="both"/>
        <w:rPr>
          <w:rFonts w:eastAsia="Times New Roman"/>
          <w:szCs w:val="24"/>
        </w:rPr>
      </w:pPr>
      <w:r>
        <w:rPr>
          <w:rFonts w:eastAsia="Times New Roman"/>
          <w:szCs w:val="24"/>
        </w:rPr>
        <w:lastRenderedPageBreak/>
        <w:t>Αλλά με ποια επιτ</w:t>
      </w:r>
      <w:r>
        <w:rPr>
          <w:rFonts w:eastAsia="Times New Roman"/>
          <w:szCs w:val="24"/>
        </w:rPr>
        <w:t>εύγματα, κύριε Τσίπρα, να πάτε στις κάλπες; Με τα 15 δισεκατομμύρια μέτρων που έχετε πάρει, με το ρεκόρ φόρων στην Ευρώπη και στον ΟΟΣΑ; Γι’ αυτό απειλείτε και γι’ αυτό προκαλείτε. Γι’ αυτό συστηματικά υβρίζετε και ρίχνετε λάσπη. Είναι το μόνο το οποίο ξέρ</w:t>
      </w:r>
      <w:r>
        <w:rPr>
          <w:rFonts w:eastAsia="Times New Roman"/>
          <w:szCs w:val="24"/>
        </w:rPr>
        <w:t xml:space="preserve">ετε καλά. Είναι το μόνο όπλο το οποίο σας έχει απομείνει. Μόνο που, κύριε Τσίπρα, δεν είστε πια σε θέση να απειλήσετε κανέναν, </w:t>
      </w:r>
      <w:proofErr w:type="spellStart"/>
      <w:r>
        <w:rPr>
          <w:rFonts w:eastAsia="Times New Roman"/>
          <w:szCs w:val="24"/>
        </w:rPr>
        <w:t>πολλώ</w:t>
      </w:r>
      <w:proofErr w:type="spellEnd"/>
      <w:r>
        <w:rPr>
          <w:rFonts w:eastAsia="Times New Roman"/>
          <w:szCs w:val="24"/>
        </w:rPr>
        <w:t xml:space="preserve"> δε μάλλον που από αυτήν τη στιγμή έχει διαταχθεί προκαταρτική έρευνα από την εισαγγελία του Αρείου Πάγου που τη διενεργεί η</w:t>
      </w:r>
      <w:r>
        <w:rPr>
          <w:rFonts w:eastAsia="Times New Roman"/>
          <w:szCs w:val="24"/>
        </w:rPr>
        <w:t xml:space="preserve"> </w:t>
      </w:r>
      <w:r>
        <w:rPr>
          <w:rFonts w:eastAsia="Times New Roman"/>
          <w:szCs w:val="24"/>
        </w:rPr>
        <w:t>ε</w:t>
      </w:r>
      <w:r>
        <w:rPr>
          <w:rFonts w:eastAsia="Times New Roman"/>
          <w:szCs w:val="24"/>
        </w:rPr>
        <w:t xml:space="preserve">ισαγγελέας διαφθοράς. Και θέλω πραγματικά να πιστεύω ότι αυτήν τη φορά δεν θα ξαναδούμε το ίδιο έργο: Η δικαιοσύνη να σκοντάφτει σε πολιτικό πρόσωπο, η υπόθεση να αποστέλλεται στη Βουλή και η Κυβέρνηση να την κλείνει με συνοπτικές διαδικασίες. </w:t>
      </w:r>
    </w:p>
    <w:p w14:paraId="04AA0F95" w14:textId="77777777" w:rsidR="00A80E5B" w:rsidRDefault="003627BB">
      <w:pPr>
        <w:spacing w:after="0" w:line="600" w:lineRule="auto"/>
        <w:ind w:firstLine="720"/>
        <w:jc w:val="both"/>
        <w:rPr>
          <w:rFonts w:eastAsia="Times New Roman"/>
          <w:szCs w:val="24"/>
        </w:rPr>
      </w:pPr>
      <w:r>
        <w:rPr>
          <w:rFonts w:eastAsia="Times New Roman"/>
          <w:szCs w:val="24"/>
        </w:rPr>
        <w:t xml:space="preserve">Να σας πω κάτι, κύριε Τσίπρα, αργά ή γρήγορα δεν θα το αποφύγετε. Εκλογές θα γίνουν και θα αλλάξουν οι κοινοβουλευτικές ισορροπίες και τότε η υπόθεση αυτή θα διερευνηθεί, όπως και άλλες, μέχρι τελευταίας λεπτομέρειας. </w:t>
      </w:r>
    </w:p>
    <w:p w14:paraId="04AA0F9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θα μπορείτε τότε να κρυφτείτε άλλ</w:t>
      </w:r>
      <w:r>
        <w:rPr>
          <w:rFonts w:eastAsia="Times New Roman" w:cs="Times New Roman"/>
          <w:szCs w:val="24"/>
        </w:rPr>
        <w:t xml:space="preserve">ο πίσω από τη σημερινή κοινοβουλευτική </w:t>
      </w:r>
      <w:r>
        <w:rPr>
          <w:rFonts w:eastAsia="Times New Roman" w:cs="Times New Roman"/>
          <w:szCs w:val="24"/>
        </w:rPr>
        <w:t>Π</w:t>
      </w:r>
      <w:r>
        <w:rPr>
          <w:rFonts w:eastAsia="Times New Roman" w:cs="Times New Roman"/>
          <w:szCs w:val="24"/>
        </w:rPr>
        <w:t xml:space="preserve">λειοψηφία συγκάλυψης που έχει πει «όχι» </w:t>
      </w:r>
      <w:r>
        <w:rPr>
          <w:rFonts w:eastAsia="Times New Roman" w:cs="Times New Roman"/>
          <w:szCs w:val="24"/>
        </w:rPr>
        <w:lastRenderedPageBreak/>
        <w:t>σε κάθε αίτημα σύστασης εξεταστικής επιτροπής που έχει καταθέσει η Αντιπολίτευση. Τότε θα αναζητηθούν ευθύνες από όλους τους εμπλεκόμενους. Βέβαια τότε, όπως είμαι σίγουρος ότι</w:t>
      </w:r>
      <w:r>
        <w:rPr>
          <w:rFonts w:eastAsia="Times New Roman" w:cs="Times New Roman"/>
          <w:szCs w:val="24"/>
        </w:rPr>
        <w:t xml:space="preserve"> γνωρίζετε, δεν θα υπάρχει και το ενδεχόμενο παραγραφής ενδεχόμενων ποινικών ευθυνών. Θα τη βρείτε, λοιπόν, μπροστά σας την υπόθεση.</w:t>
      </w:r>
    </w:p>
    <w:p w14:paraId="04AA0F9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 αυτό και σήμερα έχετε μ</w:t>
      </w:r>
      <w:r>
        <w:rPr>
          <w:rFonts w:eastAsia="Times New Roman" w:cs="Times New Roman"/>
          <w:szCs w:val="24"/>
        </w:rPr>
        <w:t>ί</w:t>
      </w:r>
      <w:r>
        <w:rPr>
          <w:rFonts w:eastAsia="Times New Roman" w:cs="Times New Roman"/>
          <w:szCs w:val="24"/>
        </w:rPr>
        <w:t>α μοναδική ευκαιρία και εσείς και ο Υπουργός σας να δώσετε σοβαρές και κυρίως πειστικές απαντήσ</w:t>
      </w:r>
      <w:r>
        <w:rPr>
          <w:rFonts w:eastAsia="Times New Roman" w:cs="Times New Roman"/>
          <w:szCs w:val="24"/>
        </w:rPr>
        <w:t>εις στη Βουλή στα ερωτήματα που θέτουμε. Προσέξτε, δεν τα θέτουμε μόνον εμείς τα ερωτήματα. Τα θέτει σύσσωμη η Αντιπολίτευση, τα θέτει και η ίδια η κοινή γνώμη. Θα σας συμβούλευα, κύριε Τσίπρα, επειδή τα Πρακτικά μένουν, αυτήν την ευκαιρία να μην τη χάσετε</w:t>
      </w:r>
      <w:r>
        <w:rPr>
          <w:rFonts w:eastAsia="Times New Roman" w:cs="Times New Roman"/>
          <w:szCs w:val="24"/>
        </w:rPr>
        <w:t>.</w:t>
      </w:r>
    </w:p>
    <w:p w14:paraId="04AA0F9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Πάμε, λοιπόν, σε έξι ερωτήματα τα οποία θα ήθελα να μου απαντήσετε:</w:t>
      </w:r>
    </w:p>
    <w:p w14:paraId="04AA0F9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Ερώτημα πρώτον, γιατί, ενώ η Βουλή και με τη σύμφωνη γνώμη της Νέας Δημοκρατίας και σχεδόν όλων των κομμάτων, είχε εγκρίνει μ</w:t>
      </w:r>
      <w:r>
        <w:rPr>
          <w:rFonts w:eastAsia="Times New Roman" w:cs="Times New Roman"/>
          <w:szCs w:val="24"/>
        </w:rPr>
        <w:t>ί</w:t>
      </w:r>
      <w:r>
        <w:rPr>
          <w:rFonts w:eastAsia="Times New Roman" w:cs="Times New Roman"/>
          <w:szCs w:val="24"/>
        </w:rPr>
        <w:t>α διακρατική συμφωνία, «</w:t>
      </w:r>
      <w:r>
        <w:rPr>
          <w:rFonts w:eastAsia="Times New Roman" w:cs="Times New Roman"/>
          <w:szCs w:val="24"/>
          <w:lang w:val="en-US"/>
        </w:rPr>
        <w:t>government</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government</w:t>
      </w:r>
      <w:r>
        <w:rPr>
          <w:rFonts w:eastAsia="Times New Roman" w:cs="Times New Roman"/>
          <w:szCs w:val="24"/>
        </w:rPr>
        <w:t>», για πώλησ</w:t>
      </w:r>
      <w:r>
        <w:rPr>
          <w:rFonts w:eastAsia="Times New Roman" w:cs="Times New Roman"/>
          <w:szCs w:val="24"/>
        </w:rPr>
        <w:t xml:space="preserve">η αμυντικού υλικού στη Σαουδικής Αραβία, εμπλέξατε σε αυτήν την υπόθεση έναν μεσάζοντα; Για ποιον λόγο </w:t>
      </w:r>
      <w:r>
        <w:rPr>
          <w:rFonts w:eastAsia="Times New Roman" w:cs="Times New Roman"/>
          <w:szCs w:val="24"/>
        </w:rPr>
        <w:lastRenderedPageBreak/>
        <w:t>χρειάζονται μεσάζοντες, όταν απαγορεύονται ρητά από το νομοθετικό πλαίσιο του 2011;</w:t>
      </w:r>
    </w:p>
    <w:p w14:paraId="04AA0F9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Αξίζει τον κόπο να σας διαβάσω μ</w:t>
      </w:r>
      <w:r>
        <w:rPr>
          <w:rFonts w:eastAsia="Times New Roman" w:cs="Times New Roman"/>
          <w:szCs w:val="24"/>
        </w:rPr>
        <w:t>ί</w:t>
      </w:r>
      <w:r>
        <w:rPr>
          <w:rFonts w:eastAsia="Times New Roman" w:cs="Times New Roman"/>
          <w:szCs w:val="24"/>
        </w:rPr>
        <w:t>α αποστροφή από τον Αναπληρωτή Υπουρ</w:t>
      </w:r>
      <w:r>
        <w:rPr>
          <w:rFonts w:eastAsia="Times New Roman" w:cs="Times New Roman"/>
          <w:szCs w:val="24"/>
        </w:rPr>
        <w:t>γό κ. Βίτσα για το πώς –σωστά κατά την άποψή μου- αντιλαμβάνεται η Κυβέρνηση τις διακρατικές συμφωνίες.</w:t>
      </w:r>
    </w:p>
    <w:p w14:paraId="04AA0F9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Έλεγε, λοιπόν, ο κ. Βίτσας για μ</w:t>
      </w:r>
      <w:r>
        <w:rPr>
          <w:rFonts w:eastAsia="Times New Roman" w:cs="Times New Roman"/>
          <w:szCs w:val="24"/>
        </w:rPr>
        <w:t>ί</w:t>
      </w:r>
      <w:r>
        <w:rPr>
          <w:rFonts w:eastAsia="Times New Roman" w:cs="Times New Roman"/>
          <w:szCs w:val="24"/>
        </w:rPr>
        <w:t>α άλλη υπόθεση -για την οποία σήμερα δεν έχουμε συζητήσει, αλλά θα έρθει η ώρα της και αυτηνής, για την πώληση των βομβ</w:t>
      </w:r>
      <w:r>
        <w:rPr>
          <w:rFonts w:eastAsia="Times New Roman" w:cs="Times New Roman"/>
          <w:szCs w:val="24"/>
        </w:rPr>
        <w:t>ών ΜΚ 82 και ΜΚ 83- στις 29</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απαντώντας στον κ. Κυρίτση: «Δεν μπορούμε να κάνουμε συναλλαγή με κάποιον που δεν είναι κράτος, δηλαδή διακρατική συμφωνία. Όχι επειδή λέει ο άλλος ότι εγώ είμαι κράτος ή εκπροσωπώ κράτος. Δεν γίνονται αυτά τα πράγματα. Ο</w:t>
      </w:r>
      <w:r>
        <w:rPr>
          <w:rFonts w:eastAsia="Times New Roman" w:cs="Times New Roman"/>
          <w:szCs w:val="24"/>
        </w:rPr>
        <w:t xml:space="preserve">ι υπογραφές πρέπει να είναι υπογραφές κρατικών παραγόντων και χρειάζεται όλη η διαδικασία που </w:t>
      </w:r>
      <w:proofErr w:type="spellStart"/>
      <w:r>
        <w:rPr>
          <w:rFonts w:eastAsia="Times New Roman" w:cs="Times New Roman"/>
          <w:szCs w:val="24"/>
        </w:rPr>
        <w:t>προείπα</w:t>
      </w:r>
      <w:proofErr w:type="spellEnd"/>
      <w:r>
        <w:rPr>
          <w:rFonts w:eastAsia="Times New Roman" w:cs="Times New Roman"/>
          <w:szCs w:val="24"/>
        </w:rPr>
        <w:t>».</w:t>
      </w:r>
    </w:p>
    <w:p w14:paraId="04AA0F9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Πολύ ωραία περιέγραψε, και καταθέτω στα Πρακτικά, ο κ. Βίτσας τι σημαίνει «</w:t>
      </w:r>
      <w:r>
        <w:rPr>
          <w:rFonts w:eastAsia="Times New Roman" w:cs="Times New Roman"/>
          <w:szCs w:val="24"/>
          <w:lang w:val="en-US"/>
        </w:rPr>
        <w:t>government</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government</w:t>
      </w:r>
      <w:r>
        <w:rPr>
          <w:rFonts w:eastAsia="Times New Roman" w:cs="Times New Roman"/>
          <w:szCs w:val="24"/>
        </w:rPr>
        <w:t>» συναλλαγή. Μόνον που εσείς δεν κάνατε αυτό. Εμπλέξα</w:t>
      </w:r>
      <w:r>
        <w:rPr>
          <w:rFonts w:eastAsia="Times New Roman" w:cs="Times New Roman"/>
          <w:szCs w:val="24"/>
        </w:rPr>
        <w:t>τε έναν μεσάζοντα και εγώ ρωτώ το γιατί.</w:t>
      </w:r>
    </w:p>
    <w:p w14:paraId="04AA0F9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Πρόεδρος της Νέας Δημοκρατίας κ. Κυριάκος Μητσοτάκης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w:t>
      </w:r>
      <w:r>
        <w:rPr>
          <w:rFonts w:eastAsia="Times New Roman" w:cs="Times New Roman"/>
          <w:szCs w:val="24"/>
        </w:rPr>
        <w:t>ακτικών της Βουλής)</w:t>
      </w:r>
    </w:p>
    <w:p w14:paraId="04AA0F9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Ερώτημα δεύτερο, γιατί υπεγράφη, κύριε Τσίπρα, η συμφωνία με τον συγκεκριμένο μεσάζοντα, που από το 2014 ενέχεται σε σοβαρές παραβάσεις -του έχει επιβληθεί πρόστιμο από τις </w:t>
      </w:r>
      <w:r>
        <w:rPr>
          <w:rFonts w:eastAsia="Times New Roman" w:cs="Times New Roman"/>
          <w:szCs w:val="24"/>
        </w:rPr>
        <w:t>Ε</w:t>
      </w:r>
      <w:r>
        <w:rPr>
          <w:rFonts w:eastAsia="Times New Roman" w:cs="Times New Roman"/>
          <w:szCs w:val="24"/>
        </w:rPr>
        <w:t xml:space="preserve">λληνικές Αρχές-, την ίδια στιγμή που η Πρεσβεία μας στο </w:t>
      </w:r>
      <w:proofErr w:type="spellStart"/>
      <w:r>
        <w:rPr>
          <w:rFonts w:eastAsia="Times New Roman" w:cs="Times New Roman"/>
          <w:szCs w:val="24"/>
        </w:rPr>
        <w:t>Ριάντ</w:t>
      </w:r>
      <w:proofErr w:type="spellEnd"/>
      <w:r>
        <w:rPr>
          <w:rFonts w:eastAsia="Times New Roman" w:cs="Times New Roman"/>
          <w:szCs w:val="24"/>
        </w:rPr>
        <w:t xml:space="preserve"> </w:t>
      </w:r>
      <w:r>
        <w:rPr>
          <w:rFonts w:eastAsia="Times New Roman" w:cs="Times New Roman"/>
          <w:szCs w:val="24"/>
        </w:rPr>
        <w:t>είχε ρητά ενημερώσει –ποιον, άραγε; Φαντάζομαι τον απόντα κάπου στη</w:t>
      </w:r>
      <w:r>
        <w:rPr>
          <w:rFonts w:eastAsia="Times New Roman" w:cs="Times New Roman"/>
          <w:szCs w:val="24"/>
        </w:rPr>
        <w:t>ν</w:t>
      </w:r>
      <w:r>
        <w:rPr>
          <w:rFonts w:eastAsia="Times New Roman" w:cs="Times New Roman"/>
          <w:szCs w:val="24"/>
        </w:rPr>
        <w:t xml:space="preserve"> Άπω Ανατολή Υπουργό Εξωτερικών- ότι ο συγκεκριμένος δεν εκπροσωπεί τη Σαουδική Αραβία; Σας ενημέρωσε ο Υπουργός Εξωτερικών ότι είχε αυτήν την προειδοποίηση;</w:t>
      </w:r>
    </w:p>
    <w:p w14:paraId="04AA0F9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Ερώτημα τρίτο και πιο ουσιαστι</w:t>
      </w:r>
      <w:r>
        <w:rPr>
          <w:rFonts w:eastAsia="Times New Roman" w:cs="Times New Roman"/>
          <w:szCs w:val="24"/>
        </w:rPr>
        <w:t>κό, υπάρχει τελικά, κύριε Τσίπρα...</w:t>
      </w:r>
    </w:p>
    <w:p w14:paraId="04AA0FA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πού το έχετε δει αυτό;</w:t>
      </w:r>
    </w:p>
    <w:p w14:paraId="04AA0FA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Περιμένετε. Θα ρωτήσετε μετά.</w:t>
      </w:r>
    </w:p>
    <w:p w14:paraId="04AA0FA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Υπάρχει συμφωνία; Αυτό είναι το πιο ουσιαστικό που θέλουμ</w:t>
      </w:r>
      <w:r>
        <w:rPr>
          <w:rFonts w:eastAsia="Times New Roman" w:cs="Times New Roman"/>
          <w:szCs w:val="24"/>
        </w:rPr>
        <w:t>ε να ρωτήσουμε. Αν υπάρχει συμφωνία, γιατί δεν έχουν πιστωθεί 66 εκατομμύρια στα δημόσια ταμεία; Αν δεν υπάρχει συμφωνία τελικά, γιατί κάτι άκουσα από τον κ. Καμμένο να ψιθυρίζει, μήπως τελικά πρέπει να ξανασκεφτούμε τα πράγματα γιατί τώρα γίναμε ευαίσθητο</w:t>
      </w:r>
      <w:r>
        <w:rPr>
          <w:rFonts w:eastAsia="Times New Roman" w:cs="Times New Roman"/>
          <w:szCs w:val="24"/>
        </w:rPr>
        <w:t>ι και μας απασχολεί το ζήτημα του πολέμου στην Υεμένη –αυτά βέβαια δεν τα ξέρατε όταν ψηφίζετε τη συμφωνία, όλα αυτά τα οποία είπαν οι σύντροφοί σας, που τώρα ξαφνικά ανακάλυψαν ανθρωπιστικές ευαισθησίες. Αν, όμως, δεν υπάρχει συμφωνία -και θα ήθελα μ</w:t>
      </w:r>
      <w:r>
        <w:rPr>
          <w:rFonts w:eastAsia="Times New Roman" w:cs="Times New Roman"/>
          <w:szCs w:val="24"/>
        </w:rPr>
        <w:t>ί</w:t>
      </w:r>
      <w:r>
        <w:rPr>
          <w:rFonts w:eastAsia="Times New Roman" w:cs="Times New Roman"/>
          <w:szCs w:val="24"/>
        </w:rPr>
        <w:t>α απ</w:t>
      </w:r>
      <w:r>
        <w:rPr>
          <w:rFonts w:eastAsia="Times New Roman" w:cs="Times New Roman"/>
          <w:szCs w:val="24"/>
        </w:rPr>
        <w:t>άντηση ρητή αν υπάρχει συμφωνία ή δεν υπάρχει συμφωνία- ποιος έχει την ευθύνη που χάθηκαν 66 εκατομμύρια ευρώ;</w:t>
      </w:r>
    </w:p>
    <w:p w14:paraId="04AA0FA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Ερώτημα τέταρτον, εκ των υστέρων αφού ενεπλάκη ο κ. Παπαδόπουλος σε αυτήν την υπόθεση, γιατί δεν ενημερώσατε τη Βουλή; Γιατί δεν ενημερώσατε τη Βουλή για την ύπαρξη αυτού του μεσάζοντα; </w:t>
      </w:r>
    </w:p>
    <w:p w14:paraId="04AA0FA4" w14:textId="77777777" w:rsidR="00A80E5B" w:rsidRDefault="003627BB">
      <w:pPr>
        <w:spacing w:after="0" w:line="600" w:lineRule="auto"/>
        <w:ind w:firstLine="720"/>
        <w:jc w:val="both"/>
        <w:rPr>
          <w:rFonts w:eastAsia="Times New Roman"/>
          <w:szCs w:val="24"/>
        </w:rPr>
      </w:pPr>
      <w:r>
        <w:rPr>
          <w:rFonts w:eastAsia="Times New Roman" w:cs="Times New Roman"/>
          <w:szCs w:val="24"/>
        </w:rPr>
        <w:t xml:space="preserve">Ερώτημα </w:t>
      </w:r>
      <w:proofErr w:type="spellStart"/>
      <w:r>
        <w:rPr>
          <w:rFonts w:eastAsia="Times New Roman" w:cs="Times New Roman"/>
          <w:szCs w:val="24"/>
        </w:rPr>
        <w:t>πέμπτον</w:t>
      </w:r>
      <w:proofErr w:type="spellEnd"/>
      <w:r>
        <w:rPr>
          <w:rFonts w:eastAsia="Times New Roman" w:cs="Times New Roman"/>
          <w:szCs w:val="24"/>
        </w:rPr>
        <w:t>, η Βουλή, καθώς φαίνεται από τα Πρακτικά, έχει συμφων</w:t>
      </w:r>
      <w:r>
        <w:rPr>
          <w:rFonts w:eastAsia="Times New Roman" w:cs="Times New Roman"/>
          <w:szCs w:val="24"/>
        </w:rPr>
        <w:t xml:space="preserve">ήσει να πουληθούν στη Σαουδική Αραβία τριακόσιες χιλιάδες βλήματα. Σύμφωνα με την επίσημη ενημέρωση από το </w:t>
      </w:r>
      <w:proofErr w:type="spellStart"/>
      <w:r>
        <w:rPr>
          <w:rFonts w:eastAsia="Times New Roman" w:cs="Times New Roman"/>
          <w:szCs w:val="24"/>
        </w:rPr>
        <w:t>Ριάντ</w:t>
      </w:r>
      <w:proofErr w:type="spellEnd"/>
      <w:r>
        <w:rPr>
          <w:rFonts w:eastAsia="Times New Roman" w:cs="Times New Roman"/>
          <w:szCs w:val="24"/>
        </w:rPr>
        <w:t xml:space="preserve">, από τη δική μας </w:t>
      </w:r>
      <w:r>
        <w:rPr>
          <w:rFonts w:eastAsia="Times New Roman" w:cs="Times New Roman"/>
          <w:szCs w:val="24"/>
        </w:rPr>
        <w:t>π</w:t>
      </w:r>
      <w:r>
        <w:rPr>
          <w:rFonts w:eastAsia="Times New Roman" w:cs="Times New Roman"/>
          <w:szCs w:val="24"/>
        </w:rPr>
        <w:t xml:space="preserve">ρεσβεία, πρόσωπο του κράτους, </w:t>
      </w:r>
      <w:r>
        <w:rPr>
          <w:rFonts w:eastAsia="Times New Roman" w:cs="Times New Roman"/>
          <w:szCs w:val="24"/>
        </w:rPr>
        <w:lastRenderedPageBreak/>
        <w:t xml:space="preserve">που με τόση ευκολία απαξίωσε ο κ. Καμμένος και τον </w:t>
      </w:r>
      <w:r>
        <w:rPr>
          <w:rFonts w:eastAsia="Times New Roman" w:cs="Times New Roman"/>
          <w:szCs w:val="24"/>
        </w:rPr>
        <w:t>π</w:t>
      </w:r>
      <w:r>
        <w:rPr>
          <w:rFonts w:eastAsia="Times New Roman" w:cs="Times New Roman"/>
          <w:szCs w:val="24"/>
        </w:rPr>
        <w:t xml:space="preserve">ρέσβη και τον </w:t>
      </w:r>
      <w:r>
        <w:rPr>
          <w:rFonts w:eastAsia="Times New Roman" w:cs="Times New Roman"/>
          <w:szCs w:val="24"/>
        </w:rPr>
        <w:t>π</w:t>
      </w:r>
      <w:r>
        <w:rPr>
          <w:rFonts w:eastAsia="Times New Roman" w:cs="Times New Roman"/>
          <w:szCs w:val="24"/>
        </w:rPr>
        <w:t xml:space="preserve">ρόξενό μας, η ενημέρωση που έστειλε η </w:t>
      </w:r>
      <w:r>
        <w:rPr>
          <w:rFonts w:eastAsia="Times New Roman" w:cs="Times New Roman"/>
          <w:szCs w:val="24"/>
        </w:rPr>
        <w:t>π</w:t>
      </w:r>
      <w:r>
        <w:rPr>
          <w:rFonts w:eastAsia="Times New Roman" w:cs="Times New Roman"/>
          <w:szCs w:val="24"/>
        </w:rPr>
        <w:t xml:space="preserve">ρεσβεία λέει ότι η Σαουδάραβες ενδιαφέρονται για εκατό χιλιάδες βλήματα, όχι για τριακόσιες χιλιάδες βλήματα. </w:t>
      </w:r>
      <w:r>
        <w:rPr>
          <w:rFonts w:eastAsia="Times New Roman"/>
          <w:szCs w:val="24"/>
        </w:rPr>
        <w:t>Πού θα πήγαιναν, λοιπόν, τα διακόσιες χιλιάδες βλήματα και σε ποιες τσέπες θα πήγαιναν τα λεφτά από την πώλ</w:t>
      </w:r>
      <w:r>
        <w:rPr>
          <w:rFonts w:eastAsia="Times New Roman"/>
          <w:szCs w:val="24"/>
        </w:rPr>
        <w:t xml:space="preserve">ηση αυτών των βλημάτων; </w:t>
      </w:r>
    </w:p>
    <w:p w14:paraId="04AA0FA5" w14:textId="77777777" w:rsidR="00A80E5B" w:rsidRDefault="003627BB">
      <w:pPr>
        <w:spacing w:after="0" w:line="600" w:lineRule="auto"/>
        <w:ind w:firstLine="720"/>
        <w:jc w:val="both"/>
        <w:rPr>
          <w:rFonts w:eastAsia="Times New Roman"/>
          <w:szCs w:val="24"/>
        </w:rPr>
      </w:pPr>
      <w:r>
        <w:rPr>
          <w:rFonts w:eastAsia="Times New Roman"/>
          <w:szCs w:val="24"/>
        </w:rPr>
        <w:t xml:space="preserve">Ερώτημα έκτο. Αυτό είναι ένα ερώτημα, το οποίο αναφέρεται ειδικά στον κ. Καμμένο. Ήθελα να περιοριστώ στον κ. Τσίπρα, αλλά δεν μπορώ να μην μπω στον πειρασμό να ρωτήσω αυτό τον κ. Καμμένο. Έχει επιχειρήσει, κύριε </w:t>
      </w:r>
      <w:proofErr w:type="spellStart"/>
      <w:r>
        <w:rPr>
          <w:rFonts w:eastAsia="Times New Roman"/>
          <w:szCs w:val="24"/>
        </w:rPr>
        <w:t>Καμμένε</w:t>
      </w:r>
      <w:proofErr w:type="spellEnd"/>
      <w:r>
        <w:rPr>
          <w:rFonts w:eastAsia="Times New Roman"/>
          <w:szCs w:val="24"/>
        </w:rPr>
        <w:t xml:space="preserve">, να κάνει </w:t>
      </w:r>
      <w:r>
        <w:rPr>
          <w:rFonts w:eastAsia="Times New Roman"/>
          <w:szCs w:val="24"/>
        </w:rPr>
        <w:t xml:space="preserve">και άλλες δουλειές με το ελληνικό </w:t>
      </w:r>
      <w:r>
        <w:rPr>
          <w:rFonts w:eastAsia="Times New Roman"/>
          <w:szCs w:val="24"/>
        </w:rPr>
        <w:t>δ</w:t>
      </w:r>
      <w:r>
        <w:rPr>
          <w:rFonts w:eastAsia="Times New Roman"/>
          <w:szCs w:val="24"/>
        </w:rPr>
        <w:t xml:space="preserve">ημόσιο επί των ημερών σας ο κ. Παπαδόπουλος; Το γνωρίζετε ή δεν το γνωρίζετε; </w:t>
      </w:r>
    </w:p>
    <w:p w14:paraId="04AA0FA6" w14:textId="77777777" w:rsidR="00A80E5B" w:rsidRDefault="003627BB">
      <w:pPr>
        <w:spacing w:after="0" w:line="600" w:lineRule="auto"/>
        <w:ind w:firstLine="720"/>
        <w:jc w:val="both"/>
        <w:rPr>
          <w:rFonts w:eastAsia="Times New Roman"/>
          <w:szCs w:val="24"/>
        </w:rPr>
      </w:pPr>
      <w:r>
        <w:rPr>
          <w:rFonts w:eastAsia="Times New Roman"/>
          <w:szCs w:val="24"/>
        </w:rPr>
        <w:t>Εσείς σε συνέντευξη στο</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rPr>
        <w:t>ΣΚΑ</w:t>
      </w:r>
      <w:r>
        <w:rPr>
          <w:rFonts w:eastAsia="Times New Roman"/>
          <w:szCs w:val="24"/>
        </w:rPr>
        <w:t>Ϊ»</w:t>
      </w:r>
      <w:r>
        <w:rPr>
          <w:rFonts w:eastAsia="Times New Roman"/>
          <w:szCs w:val="24"/>
        </w:rPr>
        <w:t xml:space="preserve"> είπατε επί λέξει: «Εμείς με τον Παπαδόπουλο δεν έχουμε καμμία σχέση», εννοώντας ότι η ελληνική Κυβέρνηση δεν έ</w:t>
      </w:r>
      <w:r>
        <w:rPr>
          <w:rFonts w:eastAsia="Times New Roman"/>
          <w:szCs w:val="24"/>
        </w:rPr>
        <w:t>χει σχέση με τον Παπαδόπουλο, διότι ο Παπαδόπουλος είναι εκπρόσωπος της Σαουδικής Αραβίας, αφήνω στην άκρη ότι πριν ήταν και εκπρόσωπος του Κατάρ και των Εμιράτων. Καταθέτω το σχετικό απόσπασμα στα Πρακτικά.</w:t>
      </w:r>
    </w:p>
    <w:p w14:paraId="04AA0FA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w:t>
      </w:r>
      <w:r>
        <w:rPr>
          <w:rFonts w:eastAsia="Times New Roman" w:cs="Times New Roman"/>
          <w:szCs w:val="24"/>
        </w:rPr>
        <w:t xml:space="preserve"> κ. Κυριάκος Μητσοτάκης καταθέτει για τα Πρακτικά το προαναφερθέν </w:t>
      </w:r>
      <w:r>
        <w:rPr>
          <w:rFonts w:eastAsia="Times New Roman" w:cs="Times New Roman"/>
          <w:szCs w:val="24"/>
        </w:rPr>
        <w:lastRenderedPageBreak/>
        <w:t xml:space="preserve">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0FA8" w14:textId="77777777" w:rsidR="00A80E5B" w:rsidRDefault="003627BB">
      <w:pPr>
        <w:spacing w:after="0" w:line="600" w:lineRule="auto"/>
        <w:ind w:firstLine="720"/>
        <w:jc w:val="both"/>
        <w:rPr>
          <w:rFonts w:eastAsia="Times New Roman"/>
          <w:szCs w:val="24"/>
        </w:rPr>
      </w:pPr>
      <w:r>
        <w:rPr>
          <w:rFonts w:eastAsia="Times New Roman"/>
          <w:szCs w:val="24"/>
        </w:rPr>
        <w:t>Εσείς λέτε ότι «εμείς δεν τον ξέρουμε τον Παπαδόπουλο, δεν έχουμε καμμία</w:t>
      </w:r>
      <w:r>
        <w:rPr>
          <w:rFonts w:eastAsia="Times New Roman"/>
          <w:szCs w:val="24"/>
        </w:rPr>
        <w:t xml:space="preserve"> σχέση». Πώς εξηγείτε τότε ότι με επιστολή της 27</w:t>
      </w:r>
      <w:r>
        <w:rPr>
          <w:rFonts w:eastAsia="Times New Roman"/>
          <w:szCs w:val="24"/>
          <w:vertAlign w:val="superscript"/>
        </w:rPr>
        <w:t>ης</w:t>
      </w:r>
      <w:r>
        <w:rPr>
          <w:rFonts w:eastAsia="Times New Roman"/>
          <w:szCs w:val="24"/>
        </w:rPr>
        <w:t xml:space="preserve"> Ιουνίου του 2017 από την εταιρεία του κ. Παπαδόπουλου προς τα Ελληνικά Αμυντικά Συστήματα -φαντάζομαι γνωρίζετε ποια είναι και αποτελούν κορμό της Ελληνικής Αμυντικής Βιομηχανίας- γράφει ο κ. Παπαδόπουλος</w:t>
      </w:r>
      <w:r>
        <w:rPr>
          <w:rFonts w:eastAsia="Times New Roman"/>
          <w:szCs w:val="24"/>
        </w:rPr>
        <w:t>: «Σε συνέχεια σημερινής μας -27 Ιουνίου 2017 αυτό- συνάντησης στο γραφείο του Υπουργού Εθνικής Άμυνας και παρουσία του- του Υπουργού Εθνικής Άμυνας- επιβεβαιώνεται με την παρούσα επιστολή το ενδιαφέρον μας για τα εξής…», μ</w:t>
      </w:r>
      <w:r>
        <w:rPr>
          <w:rFonts w:eastAsia="Times New Roman"/>
          <w:szCs w:val="24"/>
        </w:rPr>
        <w:t>ί</w:t>
      </w:r>
      <w:r>
        <w:rPr>
          <w:rFonts w:eastAsia="Times New Roman"/>
          <w:szCs w:val="24"/>
        </w:rPr>
        <w:t>α σειρά αιτημάτων για να νοικιάσ</w:t>
      </w:r>
      <w:r>
        <w:rPr>
          <w:rFonts w:eastAsia="Times New Roman"/>
          <w:szCs w:val="24"/>
        </w:rPr>
        <w:t>ει ο κ. Παπαδόπουλος όλες τις εγκαταστάσεις των ΕΑΣ και να φτιάχνει βλήματα, βόμβες και δεν ξέρω τι άλλο. Το καταθέτω για τα Πρακτικά.</w:t>
      </w:r>
    </w:p>
    <w:p w14:paraId="04AA0FA9"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FA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w:t>
      </w:r>
      <w:r>
        <w:rPr>
          <w:rFonts w:eastAsia="Times New Roman" w:cs="Times New Roman"/>
          <w:szCs w:val="24"/>
        </w:rPr>
        <w:t xml:space="preserve">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0FA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Δώστε αυτό το χαρτί στον κ. Τσίπρα και στον κ. Καμμένο να μας πουν τελικά εάν τον γνώριζαν </w:t>
      </w:r>
      <w:r>
        <w:rPr>
          <w:rFonts w:eastAsia="Times New Roman" w:cs="Times New Roman"/>
          <w:szCs w:val="24"/>
        </w:rPr>
        <w:t xml:space="preserve">τον κ. Παπαδόπουλο, εάν δεν τον γνώριζαν και αν ο κ. Παπαδόπουλος λειτουργεί για λογαριασμό της </w:t>
      </w:r>
      <w:r>
        <w:rPr>
          <w:rFonts w:eastAsia="Times New Roman" w:cs="Times New Roman"/>
          <w:szCs w:val="24"/>
        </w:rPr>
        <w:t>Ε</w:t>
      </w:r>
      <w:r>
        <w:rPr>
          <w:rFonts w:eastAsia="Times New Roman" w:cs="Times New Roman"/>
          <w:szCs w:val="24"/>
        </w:rPr>
        <w:t xml:space="preserve">λληνικής Κυβέρνησης, των Ελληνικών Αμυντικών Συστημάτων, του Κατάρ, της Ιορδανίας, της Σαουδικής Αραβίας και δεν ξέρω και εγώ ποιανού. </w:t>
      </w:r>
    </w:p>
    <w:p w14:paraId="04AA0FA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τώρα, κύριε Τσίπρα,</w:t>
      </w:r>
      <w:r>
        <w:rPr>
          <w:rFonts w:eastAsia="Times New Roman" w:cs="Times New Roman"/>
          <w:szCs w:val="24"/>
        </w:rPr>
        <w:t xml:space="preserve"> έρχομαι στο πιο κρίσιμο ερώτημα από όλα. Μετρήστε καλά την απάντησή σας. Τα γνωρίζατε όλα αυτά, κύριε Τσίπρα; Τα γνωρίζατε όλα αυτά; Είχαν όλα αυτά την έγκρισή σας; Μετά από όλα αυτά, τα οποία ακούστηκαν στην Αίθουσα και φαντάζομαι ότι μάθατε, γιατί μπορε</w:t>
      </w:r>
      <w:r>
        <w:rPr>
          <w:rFonts w:eastAsia="Times New Roman" w:cs="Times New Roman"/>
          <w:szCs w:val="24"/>
        </w:rPr>
        <w:t>ί και εσείς να μην είχατε πλήρη ενημέρωση, το καταλαβαίνω απόλυτα, για μ</w:t>
      </w:r>
      <w:r>
        <w:rPr>
          <w:rFonts w:eastAsia="Times New Roman" w:cs="Times New Roman"/>
          <w:szCs w:val="24"/>
        </w:rPr>
        <w:t>ί</w:t>
      </w:r>
      <w:r>
        <w:rPr>
          <w:rFonts w:eastAsia="Times New Roman" w:cs="Times New Roman"/>
          <w:szCs w:val="24"/>
        </w:rPr>
        <w:t>α περίπλοκη υπόθεση, εσείς συνεχίζετε να στηρίζετε τον κ. Καμμένο; Εσείς, το Υπουργικό σας Συμβούλιο, οι Βουλευτές σας; Μ</w:t>
      </w:r>
      <w:r>
        <w:rPr>
          <w:rFonts w:eastAsia="Times New Roman" w:cs="Times New Roman"/>
          <w:szCs w:val="24"/>
        </w:rPr>
        <w:t>ί</w:t>
      </w:r>
      <w:r>
        <w:rPr>
          <w:rFonts w:eastAsia="Times New Roman" w:cs="Times New Roman"/>
          <w:szCs w:val="24"/>
        </w:rPr>
        <w:t xml:space="preserve">α απλή κουβέντα, έγιναν όλα καλώς; Τον στηρίζετε; Ναι ή όχι; </w:t>
      </w:r>
      <w:r>
        <w:rPr>
          <w:rFonts w:eastAsia="Times New Roman" w:cs="Times New Roman"/>
          <w:szCs w:val="24"/>
        </w:rPr>
        <w:t>Καθαρές κουβέντες, κυρίες και κύριοι συνάδελφοι.</w:t>
      </w:r>
    </w:p>
    <w:p w14:paraId="04AA0FA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Απαντήστε, λοιπόν, κύριε Τσίπρα, παρακαλώ, μετά επί της ουσίας. Σήμερα, ρωτάμε εμείς και απαντάτε εσείς. Μην μας πείτε, σας παρακαλώ, πάλι για τα συμφέροντα που σας πολεμούν.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χαρά τα έχετε βρει με τα συμ</w:t>
      </w:r>
      <w:r>
        <w:rPr>
          <w:rFonts w:eastAsia="Times New Roman" w:cs="Times New Roman"/>
          <w:szCs w:val="24"/>
        </w:rPr>
        <w:t xml:space="preserve">φέροντα. Μην μας πείτε πάλι για συμφέροντα. </w:t>
      </w:r>
    </w:p>
    <w:p w14:paraId="04AA0FAE"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FA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Αν μη τι άλλο, κύριε Τσίπρα, τουλάχιστον περιοριστείτε σε προσωπικές επιθέσεις. Είστε άλλωστε πάρα πολύ προβλέψιμος κάθε φορά που στριμώχνεστε. Και σας το λέ</w:t>
      </w:r>
      <w:r>
        <w:rPr>
          <w:rFonts w:eastAsia="Times New Roman" w:cs="Times New Roman"/>
          <w:szCs w:val="24"/>
        </w:rPr>
        <w:t>ω πριν καν πάρετε τον λόγο. Εάν θέλετε να κάνουμε μ</w:t>
      </w:r>
      <w:r>
        <w:rPr>
          <w:rFonts w:eastAsia="Times New Roman" w:cs="Times New Roman"/>
          <w:szCs w:val="24"/>
        </w:rPr>
        <w:t>ί</w:t>
      </w:r>
      <w:r>
        <w:rPr>
          <w:rFonts w:eastAsia="Times New Roman" w:cs="Times New Roman"/>
          <w:szCs w:val="24"/>
        </w:rPr>
        <w:t>α γενική συζήτηση για τη διαφθορά, δεν έχετε παρά να ορίσετε την ημερομηνία, εδώ πέρα θα είμαστε, αλλά σήμερα θα απολογηθείτε για τα δικά σας πεπραγμένα, κύριε Τσίπρα.</w:t>
      </w:r>
    </w:p>
    <w:p w14:paraId="04AA0FB0"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04AA0FB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συνεδρίαση μέχρι σήμερα τουλάχιστον πρέπει να πω ότι είναι άκρως αποκαλυπτική για αυτά που ειπώθηκαν, κυρίως για αυτά που δεν ειπώθηκαν. Και είναι φανερό ότι έχετε μ</w:t>
      </w:r>
      <w:r>
        <w:rPr>
          <w:rFonts w:eastAsia="Times New Roman" w:cs="Times New Roman"/>
          <w:szCs w:val="24"/>
        </w:rPr>
        <w:t>ί</w:t>
      </w:r>
      <w:r>
        <w:rPr>
          <w:rFonts w:eastAsia="Times New Roman" w:cs="Times New Roman"/>
          <w:szCs w:val="24"/>
        </w:rPr>
        <w:t>α δυσκολία να δώσετε εξηγήσεις για κάτι τ</w:t>
      </w:r>
      <w:r>
        <w:rPr>
          <w:rFonts w:eastAsia="Times New Roman" w:cs="Times New Roman"/>
          <w:szCs w:val="24"/>
        </w:rPr>
        <w:t xml:space="preserve">ο οποίο φαίνεται να είναι ένα σκάνδαλο πρώτου μεγέθους. </w:t>
      </w:r>
    </w:p>
    <w:p w14:paraId="04AA0FB2" w14:textId="77777777" w:rsidR="00A80E5B" w:rsidRDefault="003627BB">
      <w:pPr>
        <w:spacing w:after="0" w:line="600" w:lineRule="auto"/>
        <w:ind w:firstLine="720"/>
        <w:jc w:val="both"/>
        <w:rPr>
          <w:rFonts w:eastAsia="Times New Roman"/>
          <w:szCs w:val="24"/>
        </w:rPr>
      </w:pPr>
      <w:r>
        <w:rPr>
          <w:rFonts w:eastAsia="Times New Roman" w:cs="Times New Roman"/>
          <w:szCs w:val="24"/>
        </w:rPr>
        <w:t>Όλα αυτά πια τα γνωρίζει ο ελληνικός λαός και πρέπει να σας πω ότι από εσάς προσωπικά, κύριε Τσίπρα, και από την Κυβέρνησή σας διατηρούσε τουλάχιστον μ</w:t>
      </w:r>
      <w:r>
        <w:rPr>
          <w:rFonts w:eastAsia="Times New Roman" w:cs="Times New Roman"/>
          <w:szCs w:val="24"/>
        </w:rPr>
        <w:t>ί</w:t>
      </w:r>
      <w:r>
        <w:rPr>
          <w:rFonts w:eastAsia="Times New Roman" w:cs="Times New Roman"/>
          <w:szCs w:val="24"/>
        </w:rPr>
        <w:t>α προσδοκία ότι θα διασφαλίζατε διαφάνεια, δικα</w:t>
      </w:r>
      <w:r>
        <w:rPr>
          <w:rFonts w:eastAsia="Times New Roman" w:cs="Times New Roman"/>
          <w:szCs w:val="24"/>
        </w:rPr>
        <w:t xml:space="preserve">ιοσύνη, χρηστή διαχείριση του δημόσιου </w:t>
      </w:r>
      <w:r>
        <w:rPr>
          <w:rFonts w:eastAsia="Times New Roman" w:cs="Times New Roman"/>
          <w:szCs w:val="24"/>
        </w:rPr>
        <w:lastRenderedPageBreak/>
        <w:t xml:space="preserve">χρήματος, ότι τουλάχιστον ως καινούργιοι που είστε δεν θα ταυτιζόσασταν τόσο γρήγορα με σκοτεινές υποθέσεις. </w:t>
      </w:r>
    </w:p>
    <w:p w14:paraId="04AA0FB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Σήμερα αποδείξατε -και με αυτά τα οποία είπατε, και με αυτά τα οποία δεν είπατε- ότι διαψεύσατε κι αυτήν τη</w:t>
      </w:r>
      <w:r>
        <w:rPr>
          <w:rFonts w:eastAsia="Times New Roman" w:cs="Times New Roman"/>
          <w:szCs w:val="24"/>
        </w:rPr>
        <w:t xml:space="preserve">ν τελευταία προσδοκία των πολιτών. Ότι δεν μπορείτε να διαχειριστείτε τα θέματα της οικονομίας το ξέραμε καλά. Όμως, τώρα πια γνωρίζουμε ότι έχετε βουτήξει και στα θολά νερά των σκανδάλων. </w:t>
      </w:r>
    </w:p>
    <w:p w14:paraId="04AA0FB4"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0FB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Προσέξτε, γιατί έχει αξία αυτό. Έχει σημασία, κύριε </w:t>
      </w:r>
      <w:proofErr w:type="spellStart"/>
      <w:r>
        <w:rPr>
          <w:rFonts w:eastAsia="Times New Roman" w:cs="Times New Roman"/>
          <w:szCs w:val="24"/>
        </w:rPr>
        <w:t>Καμμένε</w:t>
      </w:r>
      <w:proofErr w:type="spellEnd"/>
      <w:r>
        <w:rPr>
          <w:rFonts w:eastAsia="Times New Roman" w:cs="Times New Roman"/>
          <w:szCs w:val="24"/>
        </w:rPr>
        <w:t>, γιατί είστε και προϊστάμενος των Ενόπλων Δυνάμεων και φαντάζομαι ότι αυτήν τη συζήτηση θα την ακούν και αρκετά στελέχη των Ενόπλων Δυνάμεων. Σήμερα επισφραγίζετε και την απογοήτευση των Ελλήνων α</w:t>
      </w:r>
      <w:r>
        <w:rPr>
          <w:rFonts w:eastAsia="Times New Roman" w:cs="Times New Roman"/>
          <w:szCs w:val="24"/>
        </w:rPr>
        <w:t xml:space="preserve">ξιωματικών που ορκίστηκαν να </w:t>
      </w:r>
      <w:proofErr w:type="spellStart"/>
      <w:r>
        <w:rPr>
          <w:rFonts w:eastAsia="Times New Roman" w:cs="Times New Roman"/>
          <w:szCs w:val="24"/>
        </w:rPr>
        <w:t>φυλάττουν</w:t>
      </w:r>
      <w:proofErr w:type="spellEnd"/>
      <w:r>
        <w:rPr>
          <w:rFonts w:eastAsia="Times New Roman" w:cs="Times New Roman"/>
          <w:szCs w:val="24"/>
        </w:rPr>
        <w:t xml:space="preserve"> την πατρίδα, αξιωματικοί οι οποίοι τηρούν τον όρκο που έχουν δώσει στους νόμους και στο Σύνταγμα της Ελλάδος για να αποδείξουν ότι ακόμα και σε αυτά τα χρόνια της διάλυσης των θεσμών από την πιο αναξιόπιστη Κυβέρνηση </w:t>
      </w:r>
      <w:r>
        <w:rPr>
          <w:rFonts w:eastAsia="Times New Roman" w:cs="Times New Roman"/>
          <w:szCs w:val="24"/>
        </w:rPr>
        <w:t xml:space="preserve">που γνώρισε ποτέ ο τόπος, υπάρχουν Έλληνες με αρχές και αξίες. Όπως ολόκληρος ο ελληνικός λαός, έτσι και οι Έλληνες αξιωματικοί να γνωρίζουν ότι </w:t>
      </w:r>
      <w:r>
        <w:rPr>
          <w:rFonts w:eastAsia="Times New Roman" w:cs="Times New Roman"/>
          <w:szCs w:val="24"/>
        </w:rPr>
        <w:lastRenderedPageBreak/>
        <w:t>οι μέρες αυτής της Κυβέρνησης τελειώνουν και κάνοντας το καθήκον τους, θα έχουν ήσυχη τη συνείδησή τους και δεν</w:t>
      </w:r>
      <w:r>
        <w:rPr>
          <w:rFonts w:eastAsia="Times New Roman" w:cs="Times New Roman"/>
          <w:szCs w:val="24"/>
        </w:rPr>
        <w:t xml:space="preserve"> έχουν να φοβούνται απολύτως τίποτα. </w:t>
      </w:r>
    </w:p>
    <w:p w14:paraId="04AA0FB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με δική σας προσωπική επιλογή έχετε ταυτιστεί με τον κ. Καμμένο για περισσότερα από πέντε χρόνια. Αισθάνεστε άνετα μαζί του, αυτό είναι ολοφάνερο. Ανεβήκατε σφιχταγκαλιασμένοι με όπλα τα ψέματα, τη λάσπη </w:t>
      </w:r>
      <w:r>
        <w:rPr>
          <w:rFonts w:eastAsia="Times New Roman" w:cs="Times New Roman"/>
          <w:szCs w:val="24"/>
        </w:rPr>
        <w:t xml:space="preserve">και τη συκοφαντία και θα βυθιστείτε σφιχταγκαλιασμένοι υπό το βάρος της τραγικής αποτυχίας σας. </w:t>
      </w:r>
    </w:p>
    <w:p w14:paraId="04AA0FB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Αντί, λοιπόν, κύριε Τσίπρα, να πετάξετε και πάλι τη μπάλα στην εξέδρα, απαντήστε μας ευθέως για τις μπίζνες του κ. Καμμένου στο Υπουργείο Εθνικής Άμυνας. Κι επ</w:t>
      </w:r>
      <w:r>
        <w:rPr>
          <w:rFonts w:eastAsia="Times New Roman" w:cs="Times New Roman"/>
          <w:szCs w:val="24"/>
        </w:rPr>
        <w:t xml:space="preserve">ειδή είμαι σίγουρος ότι δεν θα το κάνετε, σας καθιστώ υπεύθυνο για κάτι ακόμα πιο σημαντικό. Αφήστε απερίσπαστη τη δικαιοσύνη να διερευνήσει αυτήν την υπόθεση. </w:t>
      </w:r>
      <w:r>
        <w:rPr>
          <w:rFonts w:eastAsia="Times New Roman" w:cs="Times New Roman"/>
          <w:szCs w:val="24"/>
        </w:rPr>
        <w:t>Σ</w:t>
      </w:r>
      <w:r>
        <w:rPr>
          <w:rFonts w:eastAsia="Times New Roman" w:cs="Times New Roman"/>
          <w:szCs w:val="24"/>
        </w:rPr>
        <w:t>ας προειδοποιώ μετά λόγου γνώσης και δεν είναι η πρώτη φορά που το κάνω, σταματήστε να παρεμβαί</w:t>
      </w:r>
      <w:r>
        <w:rPr>
          <w:rFonts w:eastAsia="Times New Roman" w:cs="Times New Roman"/>
          <w:szCs w:val="24"/>
        </w:rPr>
        <w:t xml:space="preserve">νετε στο έργο της δικαιοσύνης πιέζοντας τους λειτουργούς της, δρομολογώντας διώξεις και </w:t>
      </w:r>
      <w:proofErr w:type="spellStart"/>
      <w:r>
        <w:rPr>
          <w:rFonts w:eastAsia="Times New Roman" w:cs="Times New Roman"/>
          <w:szCs w:val="24"/>
        </w:rPr>
        <w:t>στοχοποιώντας</w:t>
      </w:r>
      <w:proofErr w:type="spellEnd"/>
      <w:r>
        <w:rPr>
          <w:rFonts w:eastAsia="Times New Roman" w:cs="Times New Roman"/>
          <w:szCs w:val="24"/>
        </w:rPr>
        <w:t xml:space="preserve"> θεσμούς που δεν μπορείτε να ελέγξετε. </w:t>
      </w:r>
    </w:p>
    <w:p w14:paraId="04AA0FB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Η Ελλάδα, κυρίες και κύριοι συνάδελφοι, δεν είναι το τσιφλίκι σας κι ελέγχεστε κι εσείς, όπως ελεγχόμαστε όλοι, από</w:t>
      </w:r>
      <w:r>
        <w:rPr>
          <w:rFonts w:eastAsia="Times New Roman" w:cs="Times New Roman"/>
          <w:szCs w:val="24"/>
        </w:rPr>
        <w:t xml:space="preserve"> νόμους. Και η δικαιοσύνη…</w:t>
      </w:r>
    </w:p>
    <w:p w14:paraId="04AA0FB9"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0FB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Ησυχία, κύριοι συνάδελφοι. </w:t>
      </w:r>
    </w:p>
    <w:p w14:paraId="04AA0FB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κάντε ησυχία. </w:t>
      </w:r>
    </w:p>
    <w:p w14:paraId="04AA0FB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Άμα δεν κάνει ο Πρόεδρος της δουλειά του, θα την κάνω εγώ αναγκαστικά.</w:t>
      </w:r>
    </w:p>
    <w:p w14:paraId="04AA0FBD"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0FB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Σωστά. Παρακαλώ κάντε ησυχία. </w:t>
      </w:r>
    </w:p>
    <w:p w14:paraId="04AA0FB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Το δήθεν ηθικό πλεονέκτημά σας είναι ακόμα ένας μύθος που κατέρρευσε. Μιλάτε για πλεονάσμ</w:t>
      </w:r>
      <w:r>
        <w:rPr>
          <w:rFonts w:eastAsia="Times New Roman" w:cs="Times New Roman"/>
          <w:szCs w:val="24"/>
        </w:rPr>
        <w:t xml:space="preserve">ατα. Πλεόνασμα θράσους έχετε και τίποτα άλλο. Και ίσως, ξέρετε, κάπου να θεωρείτε αδυναμία ότι οι πολιτικοί σας αντίπαλοι δεν σας ακολουθούν στη λάσπη, αλλά ακόμα και το θράσος σας δεν μπορεί να σας σώσει. </w:t>
      </w:r>
    </w:p>
    <w:p w14:paraId="04AA0FC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Και δεν θα βρείτε καταφύγιο ούτε στην αμετροέπεια</w:t>
      </w:r>
      <w:r>
        <w:rPr>
          <w:rFonts w:eastAsia="Times New Roman" w:cs="Times New Roman"/>
          <w:szCs w:val="24"/>
        </w:rPr>
        <w:t xml:space="preserve"> ούτε στην ασυδοσία σας. Τα καθεστώτα, κύριε Τσίπρα, όπως το δικό σας, πέφτουν με πάταγο και πληρώνουν ακριβά τις καταστροφές που προκάλεσαν. </w:t>
      </w:r>
    </w:p>
    <w:p w14:paraId="04AA0FC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Μετά το καταστροφικό πρώτο εξάμηνο του 2015, ζητήσατε, κύριε Τσίπρα, συγχώρεση από τους πολίτες, επικαλούμενος τι</w:t>
      </w:r>
      <w:r>
        <w:rPr>
          <w:rFonts w:eastAsia="Times New Roman" w:cs="Times New Roman"/>
          <w:szCs w:val="24"/>
        </w:rPr>
        <w:t>ς αυταπάτες σας. Πριν από λίγο καιρό παραδεχθήκατε ότι είσαστε ψεύτες, αλλά δεν είσαστε κλέφτες. Μετά τη σημερινή συζήτηση, ο ελληνικός λαός έχει καταλάβει ότι εκτός από αυταπάτες και συνειδητά ψέματα, ηγείστε, κύριε Τσίπρα, μιας ανήθικης Κυβέρνησης. Και η</w:t>
      </w:r>
      <w:r>
        <w:rPr>
          <w:rFonts w:eastAsia="Times New Roman" w:cs="Times New Roman"/>
          <w:szCs w:val="24"/>
        </w:rPr>
        <w:t xml:space="preserve"> απάντηση που θα σας δώσει θα είναι πολύ πιο ηχηρή και θα έρθει πολύ πιο σύντομα απ’ ό,τι φαντάζεστε, και τότε, κύριε Τσίπρα, δεν θα σας σώσει κανένα βραβείο σθένους. </w:t>
      </w:r>
    </w:p>
    <w:p w14:paraId="04AA0FC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Οι πολίτες θα σας στείλουν στην μόνη πραγματική θέση που σας αξίζει και το βραβείο του χ</w:t>
      </w:r>
      <w:r>
        <w:rPr>
          <w:rFonts w:eastAsia="Times New Roman" w:cs="Times New Roman"/>
          <w:szCs w:val="24"/>
        </w:rPr>
        <w:t xml:space="preserve">ειρότερου τέως Πρωθυπουργού της Μεταπολίτευσης θα σας ανήκει δικαιωματικά. </w:t>
      </w:r>
    </w:p>
    <w:p w14:paraId="04AA0FC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AA0FC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4AA0FC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Κύριε Πρόεδρε, ζητώ τον λόγο.  </w:t>
      </w:r>
    </w:p>
    <w:p w14:paraId="04AA0FC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Κυρία Γεννηματά, αμέσως μετά τον Πρωθυπουργό θα μιλήσετε εσείς. </w:t>
      </w:r>
    </w:p>
    <w:p w14:paraId="04AA0FC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Ζητώ τώρα τον λόγο επί προσωπικού. </w:t>
      </w:r>
    </w:p>
    <w:p w14:paraId="04AA0FC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ΠΡΟΕΔΡΟΣ (Νικό</w:t>
      </w:r>
      <w:r>
        <w:rPr>
          <w:rFonts w:eastAsia="Times New Roman" w:cs="Times New Roman"/>
          <w:b/>
          <w:szCs w:val="24"/>
        </w:rPr>
        <w:t xml:space="preserve">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 προσωπικό που ακούστηκε προηγουμένως αναφερόταν σε συναδέλφους οι οποίοι δεν θα είχαν τον λόγο ύστερα. Έτσι δεν είναι; Εσείς θα έχετε τον λόγο όση ώρα θέλετε. </w:t>
      </w:r>
    </w:p>
    <w:p w14:paraId="04AA0FC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b/>
          <w:szCs w:val="24"/>
        </w:rPr>
        <w:t xml:space="preserve">): </w:t>
      </w:r>
      <w:r>
        <w:rPr>
          <w:rFonts w:eastAsia="Times New Roman" w:cs="Times New Roman"/>
          <w:szCs w:val="24"/>
        </w:rPr>
        <w:t xml:space="preserve">Αναφέρθηκε στο όνομά μου με συκοφαντικό τρόπο, γι’ αυτό θέλω για ένα λεπτό τον λόγο. </w:t>
      </w:r>
    </w:p>
    <w:p w14:paraId="04AA0FC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Δεν θέλω να έχουμε ένταση. </w:t>
      </w:r>
    </w:p>
    <w:p w14:paraId="04AA0FC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Πάρτε τον λόγο για ένα λεπτό και μετά τον Πρωθυπουργό θα ξαναμιλήσετε. </w:t>
      </w:r>
    </w:p>
    <w:p w14:paraId="04AA0FC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w:t>
      </w:r>
      <w:r>
        <w:rPr>
          <w:rFonts w:eastAsia="Times New Roman" w:cs="Times New Roman"/>
          <w:b/>
          <w:szCs w:val="24"/>
        </w:rPr>
        <w:t xml:space="preserve">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Κύριε Πρόεδρε, ευχαριστώ πάρα πολύ. </w:t>
      </w:r>
    </w:p>
    <w:p w14:paraId="04AA0FC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Πρωθυπουργέ, να τον χαίρεστε τον συγκυβερνήτη σας. Συκοφάντης, ψεύτης και λασπολόγος! Κα</w:t>
      </w:r>
      <w:r>
        <w:rPr>
          <w:rFonts w:eastAsia="Times New Roman" w:cs="Times New Roman"/>
          <w:szCs w:val="24"/>
        </w:rPr>
        <w:t>μ</w:t>
      </w:r>
      <w:r>
        <w:rPr>
          <w:rFonts w:eastAsia="Times New Roman" w:cs="Times New Roman"/>
          <w:szCs w:val="24"/>
        </w:rPr>
        <w:t xml:space="preserve">μία αγοραπωλησία υλικού με την </w:t>
      </w:r>
      <w:r>
        <w:rPr>
          <w:rFonts w:eastAsia="Times New Roman" w:cs="Times New Roman"/>
          <w:szCs w:val="24"/>
          <w:lang w:val="en-US"/>
        </w:rPr>
        <w:t>IGG</w:t>
      </w:r>
      <w:r>
        <w:rPr>
          <w:rFonts w:eastAsia="Times New Roman" w:cs="Times New Roman"/>
          <w:szCs w:val="24"/>
        </w:rPr>
        <w:t xml:space="preserve"> δεν έγινε επί ημερών μου και θα έπρεπε, αν δεν ήταν σε πανικό, να γνώριζε επίσης ότι ως Αναπληρώτρια Υπουργός δεν είχα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αρμοδιότητα και εμπλοκή στα εξοπλιστικά προγράμματα. </w:t>
      </w:r>
    </w:p>
    <w:p w14:paraId="04AA0FC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μοναδικό </w:t>
      </w:r>
      <w:r>
        <w:rPr>
          <w:rFonts w:eastAsia="Times New Roman" w:cs="Times New Roman"/>
          <w:szCs w:val="24"/>
          <w:lang w:val="en-US"/>
        </w:rPr>
        <w:t>MOU</w:t>
      </w:r>
      <w:r>
        <w:rPr>
          <w:rFonts w:eastAsia="Times New Roman" w:cs="Times New Roman"/>
          <w:szCs w:val="24"/>
        </w:rPr>
        <w:t xml:space="preserve"> εκδήλωσης ενδιαφέροντος της συγκεκριμένης εταιρε</w:t>
      </w:r>
      <w:r>
        <w:rPr>
          <w:rFonts w:eastAsia="Times New Roman" w:cs="Times New Roman"/>
          <w:szCs w:val="24"/>
        </w:rPr>
        <w:t xml:space="preserve">ίας χωρίς κανέναν μεσάζοντα απαίτησα, χωρίς καν να υπογράφω εγώ, να υπάρχει ειδική ρήτρα ότι απαγορεύεται στα δύο μέλη να χρησιμοποιήσουν μεσάζοντα. </w:t>
      </w:r>
    </w:p>
    <w:p w14:paraId="04AA0FC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Κλείνω αυτό το θέμα. Ελπίζω να χαίρεστε πάρα πολύ, κύριε Τσίπρα, για το επίπεδο που έχετε επιβάλει στην πο</w:t>
      </w:r>
      <w:r>
        <w:rPr>
          <w:rFonts w:eastAsia="Times New Roman" w:cs="Times New Roman"/>
          <w:szCs w:val="24"/>
        </w:rPr>
        <w:t xml:space="preserve">λιτική ζωή και το δηλητήριο που στάζετε διαρκώς σε μια τόσο κρίσιμη περίοδο για τη χώρα. </w:t>
      </w:r>
    </w:p>
    <w:p w14:paraId="04AA0FD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εκ μέρους των δύο Κοινοβουλευτικών Ομάδων, της Δημοκρατικής Συμπαράταξης και του Ποταμιού, καταθέτω στα Πρακτικά και τη δημοσιότητα τρία έγγραφα, τα οπ</w:t>
      </w:r>
      <w:r>
        <w:rPr>
          <w:rFonts w:eastAsia="Times New Roman" w:cs="Times New Roman"/>
          <w:szCs w:val="24"/>
        </w:rPr>
        <w:t>οία είχε προσκομίσει ο κ. Λοβέρδος.</w:t>
      </w:r>
    </w:p>
    <w:p w14:paraId="04AA0FD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Θα το κάνετε ύστερα. Τώρα δεν θα το κάνετε. </w:t>
      </w:r>
    </w:p>
    <w:p w14:paraId="04AA0FD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Όχι, όχι. Τώρα. </w:t>
      </w:r>
    </w:p>
    <w:p w14:paraId="04AA0FD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Δεν θα το κάνετε κα</w:t>
      </w:r>
      <w:r>
        <w:rPr>
          <w:rFonts w:eastAsia="Times New Roman" w:cs="Times New Roman"/>
          <w:szCs w:val="24"/>
        </w:rPr>
        <w:t xml:space="preserve">ι δεν θα παραληφθούν. </w:t>
      </w:r>
    </w:p>
    <w:p w14:paraId="04AA0FD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Υπάρχει βλάβη, γιατί αποκρύπτετε κρίσιμα στοιχεία για τη συζήτηση που έχουμε τώρα. </w:t>
      </w:r>
    </w:p>
    <w:p w14:paraId="04AA0FD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να έρθετε για να κατατεθούν στα Πρακτικά τα κείμενα. </w:t>
      </w:r>
    </w:p>
    <w:p w14:paraId="04AA0FD6"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0FD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Τι κάνετε; Συμπροεδρεύουμε τώρα; Δώσαμε τον λόγο στην κ. Γεννηματά για προσωπικό. Αμέσως ύστερα έχει τον λόγο και θα καταθέσει και στα Πρακτικά ό,τι θέλει. </w:t>
      </w:r>
    </w:p>
    <w:p w14:paraId="04AA0FD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να μην τα πάρετε. Δεν θα παραληφθούν τα Πρακτικά. Θα παραληφθούν σε λίγο. </w:t>
      </w:r>
    </w:p>
    <w:p w14:paraId="04AA0FD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Καταθέτει στα Πρακτικά και λέτε ότι δεν θα παραληφθούν; </w:t>
      </w:r>
    </w:p>
    <w:p w14:paraId="04AA0FD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μπορείτε να το κάνετε αυτό. </w:t>
      </w:r>
    </w:p>
    <w:p w14:paraId="04AA0FD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Δεν συμπροεδρεύουμε, κύριε Βορίδη. Κατά παραχώρηση έδωσα τον λόγο. Το ξέρετε αυτό. </w:t>
      </w:r>
    </w:p>
    <w:p w14:paraId="04AA0FD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Όταν ένας Βουλευτής καταθέτει στη Γραμματεία, δεν μπορείτε να του πείτε να τα καταθέσει μετά. </w:t>
      </w:r>
    </w:p>
    <w:p w14:paraId="04AA0FD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Βορίδη, σας παρακαλώ. </w:t>
      </w:r>
    </w:p>
    <w:p w14:paraId="04AA0FD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Στα Πρακτικά κατατίθενται έγγραφα από κάποιον που έχει τον λόγο. </w:t>
      </w:r>
    </w:p>
    <w:p w14:paraId="04AA0FD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Τον είχε τον λόγο. </w:t>
      </w:r>
    </w:p>
    <w:p w14:paraId="04AA0FE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Δεν τον είχε. Τον είχε μόνο επί του προσωπικού. Επειδή τυχαίνει…</w:t>
      </w:r>
    </w:p>
    <w:p w14:paraId="04AA0FE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Αν καταθέσει…</w:t>
      </w:r>
    </w:p>
    <w:p w14:paraId="04AA0FE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Βορίδη, σας παρακαλώ να μην διακόπτετε. </w:t>
      </w:r>
    </w:p>
    <w:p w14:paraId="04AA0FE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Επειδή τυχαίνει να είναι η Αρχηγός κόμματος που θα μιλήσει ύστερα, έχει κάθε δικαιοδοσία. </w:t>
      </w:r>
    </w:p>
    <w:p w14:paraId="04AA0FE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διευκολύνετε όλοι σας. Δεν είναι ανάγκη επί διαδικαστικών θεμάτων να διχάζουμε το Σώμ</w:t>
      </w:r>
      <w:r>
        <w:rPr>
          <w:rFonts w:eastAsia="Times New Roman" w:cs="Times New Roman"/>
          <w:szCs w:val="24"/>
        </w:rPr>
        <w:t xml:space="preserve">α. Ήσασταν τόσο παραστατικός προηγουμένως. Μην αλλοιώνετε τις εντυπώσεις που δημιουργήσατε επί του ουσιαστικού θέματος. Δεν έχει ανάγκη συνηγόρου η κυρία Πρόεδρος της Δημοκρατικής Συμπαράταξης. Αυτό </w:t>
      </w:r>
      <w:proofErr w:type="spellStart"/>
      <w:r>
        <w:rPr>
          <w:rFonts w:eastAsia="Times New Roman" w:cs="Times New Roman"/>
          <w:szCs w:val="24"/>
        </w:rPr>
        <w:t>παρέλκει</w:t>
      </w:r>
      <w:proofErr w:type="spellEnd"/>
      <w:r>
        <w:rPr>
          <w:rFonts w:eastAsia="Times New Roman" w:cs="Times New Roman"/>
          <w:szCs w:val="24"/>
        </w:rPr>
        <w:t xml:space="preserve">. Είναι για άλλοτε. Καταλάβατε τι εννοώ. </w:t>
      </w:r>
    </w:p>
    <w:p w14:paraId="04AA0FE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Τον λόγ</w:t>
      </w:r>
      <w:r>
        <w:rPr>
          <w:rFonts w:eastAsia="Times New Roman" w:cs="Times New Roman"/>
          <w:szCs w:val="24"/>
        </w:rPr>
        <w:t xml:space="preserve">ο έχει ο Πρωθυπουργός κ. Αλέξιος Τσίπρας. </w:t>
      </w:r>
    </w:p>
    <w:p w14:paraId="04AA0FE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Ευχαριστώ, κύριε Πρόεδρε. </w:t>
      </w:r>
    </w:p>
    <w:p w14:paraId="04AA0FE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Βορίδη, δεν χρειάζεται να κάνετε τον δικηγόρο της κ. Γεννηματά. Μπορεί και μόνη της. Εσείς δικηγόρος είστε, αλλά δεν χρειάζεται να της κάν</w:t>
      </w:r>
      <w:r>
        <w:rPr>
          <w:rFonts w:eastAsia="Times New Roman" w:cs="Times New Roman"/>
          <w:szCs w:val="24"/>
        </w:rPr>
        <w:t xml:space="preserve">ετε τον δικηγόρο. </w:t>
      </w:r>
    </w:p>
    <w:p w14:paraId="04AA0FE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Βουλευτές, κύριε Μητσοτάκη, κυρία Γεννηματά, όπως βλέπετε, σήμερα βρίσκομαι εδώ και είναι επιλογή μου να βρίσκομαι εδώ. </w:t>
      </w:r>
    </w:p>
    <w:p w14:paraId="04AA0FE9" w14:textId="77777777" w:rsidR="00A80E5B" w:rsidRDefault="003627BB">
      <w:pPr>
        <w:spacing w:after="0" w:line="600" w:lineRule="auto"/>
        <w:ind w:firstLine="720"/>
        <w:jc w:val="both"/>
        <w:rPr>
          <w:rFonts w:eastAsia="Times New Roman"/>
          <w:szCs w:val="24"/>
        </w:rPr>
      </w:pPr>
      <w:r>
        <w:rPr>
          <w:rFonts w:eastAsia="Times New Roman"/>
          <w:szCs w:val="24"/>
        </w:rPr>
        <w:t>Ζήτησα και από τον Πρόεδρο της Βουλής και παρακάλεσα τον Υπουργό Άμυνας να αναβ</w:t>
      </w:r>
      <w:r>
        <w:rPr>
          <w:rFonts w:eastAsia="Times New Roman"/>
          <w:szCs w:val="24"/>
        </w:rPr>
        <w:t xml:space="preserve">ληθεί. Είναι πρωτοφανές στα χρονικά να παρίσταται Πρωθυπουργός σε μια διαδικασία επίκαιρης επερώτησης. </w:t>
      </w:r>
    </w:p>
    <w:p w14:paraId="04AA0FEA" w14:textId="77777777" w:rsidR="00A80E5B" w:rsidRDefault="003627BB">
      <w:pPr>
        <w:spacing w:after="0" w:line="600" w:lineRule="auto"/>
        <w:ind w:firstLine="720"/>
        <w:jc w:val="both"/>
        <w:rPr>
          <w:rFonts w:eastAsia="Times New Roman"/>
          <w:szCs w:val="24"/>
        </w:rPr>
      </w:pPr>
      <w:r>
        <w:rPr>
          <w:rFonts w:eastAsia="Times New Roman"/>
          <w:szCs w:val="24"/>
        </w:rPr>
        <w:t>Αποφάσισα, όμως, να βρίσκομαι εδώ, γιατί δεν πρόκειται πλέον να ανεχθώ καμιά πρόκληση, καμιά συκοφαντία και καμία γραφικότητα, κύριε Μητσοτάκη. Διότι έχ</w:t>
      </w:r>
      <w:r>
        <w:rPr>
          <w:rFonts w:eastAsia="Times New Roman"/>
          <w:szCs w:val="24"/>
        </w:rPr>
        <w:t xml:space="preserve">ετε ξεπεράσει τα όρια του γραφικού με αυτά που κάνετε. </w:t>
      </w:r>
    </w:p>
    <w:p w14:paraId="04AA0FEB" w14:textId="77777777" w:rsidR="00A80E5B" w:rsidRDefault="003627BB">
      <w:pPr>
        <w:spacing w:after="0" w:line="600" w:lineRule="auto"/>
        <w:ind w:firstLine="720"/>
        <w:jc w:val="both"/>
        <w:rPr>
          <w:rFonts w:eastAsia="Times New Roman"/>
          <w:szCs w:val="24"/>
        </w:rPr>
      </w:pPr>
      <w:r>
        <w:rPr>
          <w:rFonts w:eastAsia="Times New Roman"/>
          <w:szCs w:val="24"/>
        </w:rPr>
        <w:t xml:space="preserve">Την προηγούμενη εβδομάδα φτάσατε στο σημείο να ισχυριστείτε… </w:t>
      </w:r>
    </w:p>
    <w:p w14:paraId="04AA0FEC" w14:textId="77777777" w:rsidR="00A80E5B" w:rsidRDefault="003627BB">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4AA0FED" w14:textId="77777777" w:rsidR="00A80E5B" w:rsidRDefault="003627BB">
      <w:pPr>
        <w:spacing w:after="0" w:line="600" w:lineRule="auto"/>
        <w:ind w:firstLine="720"/>
        <w:jc w:val="both"/>
        <w:rPr>
          <w:rFonts w:eastAsia="Times New Roman"/>
          <w:szCs w:val="24"/>
        </w:rPr>
      </w:pPr>
      <w:r>
        <w:rPr>
          <w:rFonts w:eastAsia="Times New Roman"/>
          <w:szCs w:val="24"/>
        </w:rPr>
        <w:t>Σας άκουσα με μεγάλη προσοχή και ησυχία. Δεν διέκοψα κανέναν. Παρακαλώ να μην με διακόπτετε</w:t>
      </w:r>
      <w:r>
        <w:rPr>
          <w:rFonts w:eastAsia="Times New Roman"/>
          <w:szCs w:val="24"/>
        </w:rPr>
        <w:t xml:space="preserve">. </w:t>
      </w:r>
    </w:p>
    <w:p w14:paraId="04AA0FEE" w14:textId="77777777" w:rsidR="00A80E5B" w:rsidRDefault="003627BB">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Οι Βουλευτές σας δεν έκαναν το ίδιο, κύριε Πρόεδρε.  </w:t>
      </w:r>
    </w:p>
    <w:p w14:paraId="04AA0FEF"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Στην αρχή βρισκόμαστε. Σταματήστε. Τι πάθατε; Προς Θεού! </w:t>
      </w:r>
    </w:p>
    <w:p w14:paraId="04AA0FF0"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Την προηγούμενη εβδομάδα φτάσατε στο σημείο να ι</w:t>
      </w:r>
      <w:r>
        <w:rPr>
          <w:rFonts w:eastAsia="Times New Roman"/>
          <w:szCs w:val="24"/>
        </w:rPr>
        <w:t xml:space="preserve">σχυριστείτε ότι το προγραμματισμένο ταξίδι μου στο Παρίσι και στις Βρυξέλες για δύο εδώ και καιρό προγραμματισμένες τελετές βράβευσης -συνάντηση με τον Πρόεδρο της Γαλλίας, τον Πρόεδρο </w:t>
      </w:r>
      <w:proofErr w:type="spellStart"/>
      <w:r>
        <w:rPr>
          <w:rFonts w:eastAsia="Times New Roman"/>
          <w:szCs w:val="24"/>
        </w:rPr>
        <w:t>Γιούνκερ</w:t>
      </w:r>
      <w:proofErr w:type="spellEnd"/>
      <w:r>
        <w:rPr>
          <w:rFonts w:eastAsia="Times New Roman"/>
          <w:szCs w:val="24"/>
        </w:rPr>
        <w:t xml:space="preserve"> και συμμετοχή στη Σύνοδο Κορυφής- ήταν ένα ταξίδι αφορμή, δικα</w:t>
      </w:r>
      <w:r>
        <w:rPr>
          <w:rFonts w:eastAsia="Times New Roman"/>
          <w:szCs w:val="24"/>
        </w:rPr>
        <w:t>ιολογία για να μην παρίσταμαι στις μεγάλες αποκαλύψεις που πρόκειται να κάνετε στην υπόθεση που εδώ και δεκαπέντε μέρες, συντονισμένα, όλα τα…</w:t>
      </w:r>
    </w:p>
    <w:p w14:paraId="04AA0FF1" w14:textId="77777777" w:rsidR="00A80E5B" w:rsidRDefault="003627BB">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Όπως ο Υπουργός Εξωτερικών.</w:t>
      </w:r>
    </w:p>
    <w:p w14:paraId="04AA0FF2" w14:textId="77777777" w:rsidR="00A80E5B" w:rsidRDefault="003627BB">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04AA0FF3"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Σας παρακαλώ, κύριοι συνάδελφοι.</w:t>
      </w:r>
    </w:p>
    <w:p w14:paraId="04AA0FF4" w14:textId="77777777" w:rsidR="00A80E5B" w:rsidRDefault="003627BB">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 xml:space="preserve">Δεν πειράζει. Εγώ θα ακουστώ. Αυτό που έχω να πω, θα ακουστεί είτε θέλουν είτε δεν θέλουν. </w:t>
      </w:r>
    </w:p>
    <w:p w14:paraId="04AA0FF5"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μιλήσατε προηγου</w:t>
      </w:r>
      <w:r>
        <w:rPr>
          <w:rFonts w:eastAsia="Times New Roman"/>
          <w:szCs w:val="24"/>
        </w:rPr>
        <w:t>μένως επτά Βουλευτές από την ίδια παράταξη. Τα αναλύσατε όλα εις διπλούν, εις τριπλούν. Παρακαλώ πολύ!</w:t>
      </w:r>
    </w:p>
    <w:p w14:paraId="04AA0FF6"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Να φύγω, λοιπόν, να δραπετεύσω από τι ακριβώς, κυρίες και κύριοι συνάδελφοι; Από τι να ξεφύγω; Να ξεφύγω από τη</w:t>
      </w:r>
      <w:r>
        <w:rPr>
          <w:rFonts w:eastAsia="Times New Roman"/>
          <w:szCs w:val="24"/>
        </w:rPr>
        <w:t xml:space="preserve">ν αντιπαράθεση με τον κ. Μητσοτάκη; Ούτε εσείς που τα λέτε αυτά ούτε αυτοί που τα γράφουν αυτά, δεν τα πιστεύουν. </w:t>
      </w:r>
    </w:p>
    <w:p w14:paraId="04AA0FF7"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4AA0FF8" w14:textId="77777777" w:rsidR="00A80E5B" w:rsidRDefault="003627BB">
      <w:pPr>
        <w:spacing w:after="0" w:line="600" w:lineRule="auto"/>
        <w:ind w:firstLine="720"/>
        <w:jc w:val="both"/>
        <w:rPr>
          <w:rFonts w:eastAsia="Times New Roman"/>
          <w:szCs w:val="24"/>
        </w:rPr>
      </w:pPr>
      <w:r>
        <w:rPr>
          <w:rFonts w:eastAsia="Times New Roman"/>
          <w:szCs w:val="24"/>
        </w:rPr>
        <w:t>Γι’ αυτό, όταν κατέθεσα, άλλωστε, και την επιστολή στον Πρόεδρο της Βουλής, η Νέα Δ</w:t>
      </w:r>
      <w:r>
        <w:rPr>
          <w:rFonts w:eastAsia="Times New Roman"/>
          <w:szCs w:val="24"/>
        </w:rPr>
        <w:t xml:space="preserve">ημοκρατία αρνήθηκε να συναινέσει στη μετάθεση της συζήτησης, ώστε αυτή τελικά να γίνει εν τη απουσία μου. Κι ίσως γι’ αυτό διάφοροι παπαγάλοι και σήμερα πάλι αναρωτιόντουσαν με ποια διαδικασία θα τοποθετηθώ στη Βουλή. </w:t>
      </w:r>
      <w:r>
        <w:rPr>
          <w:rFonts w:eastAsia="Times New Roman"/>
          <w:szCs w:val="24"/>
        </w:rPr>
        <w:t>Τ</w:t>
      </w:r>
      <w:r>
        <w:rPr>
          <w:rFonts w:eastAsia="Times New Roman"/>
          <w:szCs w:val="24"/>
        </w:rPr>
        <w:t>ο γελοίο της υπόθεσης είναι ότι πρόκε</w:t>
      </w:r>
      <w:r>
        <w:rPr>
          <w:rFonts w:eastAsia="Times New Roman"/>
          <w:szCs w:val="24"/>
        </w:rPr>
        <w:t xml:space="preserve">ιται για τους ίδιους ακριβώς που έλεγαν ότι κρύβομαι, οι οποίοι σήμερα λένε ότι τάχα μου εκβιάζομαι. </w:t>
      </w:r>
    </w:p>
    <w:p w14:paraId="04AA0FF9" w14:textId="77777777" w:rsidR="00A80E5B" w:rsidRDefault="003627BB">
      <w:pPr>
        <w:spacing w:after="0" w:line="600" w:lineRule="auto"/>
        <w:ind w:firstLine="720"/>
        <w:jc w:val="both"/>
        <w:rPr>
          <w:rFonts w:eastAsia="Times New Roman"/>
          <w:szCs w:val="24"/>
        </w:rPr>
      </w:pPr>
      <w:r>
        <w:rPr>
          <w:rFonts w:eastAsia="Times New Roman"/>
          <w:szCs w:val="24"/>
        </w:rPr>
        <w:t>Ούτε κρύβομαι ούτε εκβιάζομαι, κύριε Μητσοτάκη, και δεν έχω να φοβηθώ τίποτα. Και ακριβώς επειδή εγώ δεν έχω να φοβηθώ τίποτα, κύριε Μητσοτάκη, όταν έρχον</w:t>
      </w:r>
      <w:r>
        <w:rPr>
          <w:rFonts w:eastAsia="Times New Roman"/>
          <w:szCs w:val="24"/>
        </w:rPr>
        <w:t xml:space="preserve">ται συνεργεία τηλεοπτικά στο γραφείο μου, δεν ξεσκονίζω το γραφείο μου, ούτε βγάζω </w:t>
      </w:r>
      <w:r>
        <w:rPr>
          <w:rFonts w:eastAsia="Times New Roman"/>
          <w:szCs w:val="24"/>
        </w:rPr>
        <w:lastRenderedPageBreak/>
        <w:t>πάνω από το γραφείο μου ακόμα και τα δώρα που μου έχουν κάνει. Εσείς, άμα έρθει κανένα τηλεοπτικό συνεργείο στο δικό σας γραφείο, να δούμε τι ξεσκόνισμα πρέπει να κάνετε, κύ</w:t>
      </w:r>
      <w:r>
        <w:rPr>
          <w:rFonts w:eastAsia="Times New Roman"/>
          <w:szCs w:val="24"/>
        </w:rPr>
        <w:t xml:space="preserve">ριε Μητσοτάκη, πού θα κρύψετε τα παραστατικά και τις αποδείξεις για τα δώρα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για τα δάνεια του «Κήρυκα Χανίων», για τις </w:t>
      </w:r>
      <w:proofErr w:type="spellStart"/>
      <w:r>
        <w:rPr>
          <w:rFonts w:eastAsia="Times New Roman"/>
          <w:szCs w:val="24"/>
        </w:rPr>
        <w:t>απομαγνητοφωνημένες</w:t>
      </w:r>
      <w:proofErr w:type="spellEnd"/>
      <w:r>
        <w:rPr>
          <w:rFonts w:eastAsia="Times New Roman"/>
          <w:szCs w:val="24"/>
        </w:rPr>
        <w:t xml:space="preserve"> συνομιλίες που βρέθηκαν στην δικογραφία και αφορούν τον </w:t>
      </w:r>
      <w:r>
        <w:rPr>
          <w:rFonts w:eastAsia="Times New Roman"/>
          <w:szCs w:val="24"/>
        </w:rPr>
        <w:t>γ</w:t>
      </w:r>
      <w:r>
        <w:rPr>
          <w:rFonts w:eastAsia="Times New Roman"/>
          <w:szCs w:val="24"/>
        </w:rPr>
        <w:t xml:space="preserve">ραμματέα του </w:t>
      </w:r>
      <w:r>
        <w:rPr>
          <w:rFonts w:eastAsia="Times New Roman"/>
          <w:szCs w:val="24"/>
        </w:rPr>
        <w:t>κ</w:t>
      </w:r>
      <w:r>
        <w:rPr>
          <w:rFonts w:eastAsia="Times New Roman"/>
          <w:szCs w:val="24"/>
        </w:rPr>
        <w:t xml:space="preserve">όμματός σας. Ενδεχομένως, όμως, και αυτά που δεν καταφέρατε να βρείτε, τα Ε9 για τη φορολογική δήλωση και το «πόθεν έσχες», που δεν έχετε καταθέσει ακόμα. </w:t>
      </w:r>
    </w:p>
    <w:p w14:paraId="04AA0FFA"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4AA0FFB" w14:textId="77777777" w:rsidR="00A80E5B" w:rsidRDefault="003627BB">
      <w:pPr>
        <w:spacing w:after="0" w:line="600" w:lineRule="auto"/>
        <w:ind w:firstLine="720"/>
        <w:jc w:val="both"/>
        <w:rPr>
          <w:rFonts w:eastAsia="Times New Roman"/>
          <w:szCs w:val="24"/>
        </w:rPr>
      </w:pPr>
      <w:r>
        <w:rPr>
          <w:rFonts w:eastAsia="Times New Roman"/>
          <w:szCs w:val="24"/>
        </w:rPr>
        <w:t>Εσείς έχετε να κρύψετε! Μετακόμιση θα κάνε</w:t>
      </w:r>
      <w:r>
        <w:rPr>
          <w:rFonts w:eastAsia="Times New Roman"/>
          <w:szCs w:val="24"/>
        </w:rPr>
        <w:t xml:space="preserve">τε έτσι κι έρθει κανένα τηλεοπτικό συνεργείο να γυρίσετε κανένα σποτάκι!  </w:t>
      </w:r>
    </w:p>
    <w:p w14:paraId="04AA0FFC"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4AA0FFD" w14:textId="77777777" w:rsidR="00A80E5B" w:rsidRDefault="003627BB">
      <w:pPr>
        <w:spacing w:after="0" w:line="600" w:lineRule="auto"/>
        <w:ind w:firstLine="720"/>
        <w:jc w:val="both"/>
        <w:rPr>
          <w:rFonts w:eastAsia="Times New Roman"/>
          <w:szCs w:val="24"/>
        </w:rPr>
      </w:pPr>
      <w:r>
        <w:rPr>
          <w:rFonts w:eastAsia="Times New Roman"/>
          <w:szCs w:val="24"/>
        </w:rPr>
        <w:t>Εγώ δεν έχω να κρύψω τίποτα, κύριε Μητσοτάκη. Εγώ δεν έχω να κρύψω τίποτα! Κι ακριβώς επειδή δεν έχω να κρύψω τίποτα, δεν φ</w:t>
      </w:r>
      <w:r>
        <w:rPr>
          <w:rFonts w:eastAsia="Times New Roman"/>
          <w:szCs w:val="24"/>
        </w:rPr>
        <w:t xml:space="preserve">οβάμαι και τίποτα. Και γι’ αυτό βρίσκομαι εδώ, για να </w:t>
      </w:r>
      <w:r>
        <w:rPr>
          <w:rFonts w:eastAsia="Times New Roman"/>
          <w:szCs w:val="24"/>
        </w:rPr>
        <w:lastRenderedPageBreak/>
        <w:t xml:space="preserve">υπερασπιστώ την αλήθεια και να αποκαλύψω -όχι για να απολογηθώ, όπως νομίζετε- το βρώμικο παιχνίδι σας, τον </w:t>
      </w:r>
      <w:proofErr w:type="spellStart"/>
      <w:r>
        <w:rPr>
          <w:rFonts w:eastAsia="Times New Roman"/>
          <w:szCs w:val="24"/>
        </w:rPr>
        <w:t>γκεμπελισμό</w:t>
      </w:r>
      <w:proofErr w:type="spellEnd"/>
      <w:r>
        <w:rPr>
          <w:rFonts w:eastAsia="Times New Roman"/>
          <w:szCs w:val="24"/>
        </w:rPr>
        <w:t xml:space="preserve"> και την αμετροέπειά σας, αλλά και το μέγεθος της απάτης σας. Γιατί ο ελληνικός λαό</w:t>
      </w:r>
      <w:r>
        <w:rPr>
          <w:rFonts w:eastAsia="Times New Roman"/>
          <w:szCs w:val="24"/>
        </w:rPr>
        <w:t xml:space="preserve">ς πρέπει να καταλάβει ποιος ακριβώς είναι ο στόχος σας και ο σχεδιασμός σας.  </w:t>
      </w:r>
    </w:p>
    <w:p w14:paraId="04AA0FFE" w14:textId="77777777" w:rsidR="00A80E5B" w:rsidRDefault="003627BB">
      <w:pPr>
        <w:spacing w:after="0" w:line="600" w:lineRule="auto"/>
        <w:ind w:firstLine="720"/>
        <w:jc w:val="both"/>
        <w:rPr>
          <w:rFonts w:eastAsia="Times New Roman"/>
          <w:szCs w:val="24"/>
        </w:rPr>
      </w:pPr>
      <w:r>
        <w:rPr>
          <w:rFonts w:eastAsia="Times New Roman"/>
          <w:szCs w:val="24"/>
        </w:rPr>
        <w:t>Βεβαίως, έχω την αίσθηση ότι μπορεί να μην είναι ακριβώς δικός σας ο σχεδιασμός, γιατί για άλλη μ</w:t>
      </w:r>
      <w:r>
        <w:rPr>
          <w:rFonts w:eastAsia="Times New Roman"/>
          <w:szCs w:val="24"/>
        </w:rPr>
        <w:t>ί</w:t>
      </w:r>
      <w:r>
        <w:rPr>
          <w:rFonts w:eastAsia="Times New Roman"/>
          <w:szCs w:val="24"/>
        </w:rPr>
        <w:t>α φορά σήμερα εδώ, τα επιχειρήματά σας, ακόμα και αυτά τα οποία διαβάσατε, ήταν</w:t>
      </w:r>
      <w:r>
        <w:rPr>
          <w:rFonts w:eastAsia="Times New Roman"/>
          <w:szCs w:val="24"/>
        </w:rPr>
        <w:t xml:space="preserve">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xml:space="preserve"> από διάφορα άρθρα γραμμής σε κυριακάτικες εφημερίδες.  </w:t>
      </w:r>
    </w:p>
    <w:p w14:paraId="04AA0FFF" w14:textId="77777777" w:rsidR="00A80E5B" w:rsidRDefault="003627BB">
      <w:pPr>
        <w:spacing w:after="0"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Το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xml:space="preserve"> είναι μετά το Παρίσι!</w:t>
      </w:r>
    </w:p>
    <w:p w14:paraId="04AA1000" w14:textId="77777777" w:rsidR="00A80E5B" w:rsidRDefault="003627BB">
      <w:pPr>
        <w:spacing w:after="0"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Ησυχία, σας παρακαλώ!</w:t>
      </w:r>
    </w:p>
    <w:p w14:paraId="04AA1001" w14:textId="77777777" w:rsidR="00A80E5B" w:rsidRDefault="003627BB">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Και ξέρετε για ποιους μιλάω, κύριε Τασ</w:t>
      </w:r>
      <w:r>
        <w:rPr>
          <w:rFonts w:eastAsia="Times New Roman"/>
          <w:szCs w:val="24"/>
        </w:rPr>
        <w:t xml:space="preserve">ούλα. Ωραία η </w:t>
      </w:r>
      <w:proofErr w:type="spellStart"/>
      <w:r>
        <w:rPr>
          <w:rFonts w:eastAsia="Times New Roman"/>
          <w:szCs w:val="24"/>
        </w:rPr>
        <w:t>πλακίτσα</w:t>
      </w:r>
      <w:proofErr w:type="spellEnd"/>
      <w:r>
        <w:rPr>
          <w:rFonts w:eastAsia="Times New Roman"/>
          <w:szCs w:val="24"/>
        </w:rPr>
        <w:t xml:space="preserve"> και το χιούμορ, αλλά μάλλον αυτά που θα σας  πω σήμερα δεν θα σας κάνουν και τόσο χαρούμενο. Θα σας κοπεί το γελάκι σε λίγο! Περιμένετε!</w:t>
      </w:r>
    </w:p>
    <w:p w14:paraId="04AA1002" w14:textId="77777777" w:rsidR="00A80E5B" w:rsidRDefault="003627BB">
      <w:pPr>
        <w:spacing w:after="0" w:line="600" w:lineRule="auto"/>
        <w:ind w:firstLine="720"/>
        <w:jc w:val="both"/>
        <w:rPr>
          <w:rFonts w:eastAsia="Times New Roman"/>
          <w:szCs w:val="24"/>
        </w:rPr>
      </w:pPr>
      <w:r>
        <w:rPr>
          <w:rFonts w:eastAsia="Times New Roman"/>
          <w:szCs w:val="24"/>
        </w:rPr>
        <w:t>Αγαπητέ κύριε Τασούλα, είτε το πούμε στα ελληνικά, είτε στα αγγλικά, είτε στα γαλλικά, ο ελληνικ</w:t>
      </w:r>
      <w:r>
        <w:rPr>
          <w:rFonts w:eastAsia="Times New Roman"/>
          <w:szCs w:val="24"/>
        </w:rPr>
        <w:t xml:space="preserve">ός λαός έχει καταλάβει </w:t>
      </w:r>
      <w:r>
        <w:rPr>
          <w:rFonts w:eastAsia="Times New Roman"/>
          <w:szCs w:val="24"/>
        </w:rPr>
        <w:lastRenderedPageBreak/>
        <w:t>ποιος σας δίνει γραμμή. Σας δίνουν γραμμή μέσα μαζικής ενημέρωσης, οι ιδιοκτήτες των οποίων έχουν επιδοθεί σε μ</w:t>
      </w:r>
      <w:r>
        <w:rPr>
          <w:rFonts w:eastAsia="Times New Roman"/>
          <w:szCs w:val="24"/>
        </w:rPr>
        <w:t>ί</w:t>
      </w:r>
      <w:r>
        <w:rPr>
          <w:rFonts w:eastAsia="Times New Roman"/>
          <w:szCs w:val="24"/>
        </w:rPr>
        <w:t xml:space="preserve">α λυσσαλέα επίθεση απέναντι στην Κυβέρνηση. Για ποιο λόγο άραγε; </w:t>
      </w:r>
    </w:p>
    <w:p w14:paraId="04AA1003" w14:textId="77777777" w:rsidR="00A80E5B" w:rsidRDefault="003627BB">
      <w:pPr>
        <w:spacing w:after="0" w:line="600" w:lineRule="auto"/>
        <w:ind w:firstLine="720"/>
        <w:jc w:val="both"/>
        <w:rPr>
          <w:rFonts w:eastAsia="Times New Roman"/>
          <w:szCs w:val="24"/>
        </w:rPr>
      </w:pPr>
      <w:r>
        <w:rPr>
          <w:rFonts w:eastAsia="Times New Roman"/>
          <w:szCs w:val="24"/>
        </w:rPr>
        <w:t>Και επειδή εγώ -το γνωρίζετε καλά- δεν κρύβω, ούτε μασά</w:t>
      </w:r>
      <w:r>
        <w:rPr>
          <w:rFonts w:eastAsia="Times New Roman"/>
          <w:szCs w:val="24"/>
        </w:rPr>
        <w:t xml:space="preserve">ω τα λόγια μου, θα σας πω ευθέως το εξής: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εδώ και δεκαπέντε μέρες, μόλις ευρέθησαν στην επικαιρότητα τα λεγόμενα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w:t>
      </w:r>
      <w:r>
        <w:rPr>
          <w:rFonts w:eastAsia="Times New Roman"/>
          <w:szCs w:val="24"/>
          <w:lang w:val="en-US"/>
        </w:rPr>
        <w:t>Paradise</w:t>
      </w:r>
      <w:r>
        <w:rPr>
          <w:rFonts w:eastAsia="Times New Roman"/>
          <w:szCs w:val="24"/>
        </w:rPr>
        <w:t xml:space="preserve"> </w:t>
      </w:r>
      <w:r>
        <w:rPr>
          <w:rFonts w:eastAsia="Times New Roman"/>
          <w:szCs w:val="24"/>
          <w:lang w:val="en-US"/>
        </w:rPr>
        <w:t>Papers</w:t>
      </w:r>
      <w:r>
        <w:rPr>
          <w:rFonts w:eastAsia="Times New Roman"/>
          <w:szCs w:val="24"/>
        </w:rPr>
        <w:t>, μετά την ατυχή ερώτηση που καταθέσατε για τη βία και βρεθήκατε απολογούμενος για τις συνομιλίες το</w:t>
      </w:r>
      <w:r>
        <w:rPr>
          <w:rFonts w:eastAsia="Times New Roman"/>
          <w:szCs w:val="24"/>
        </w:rPr>
        <w:t xml:space="preserve">υ </w:t>
      </w:r>
      <w:r>
        <w:rPr>
          <w:rFonts w:eastAsia="Times New Roman"/>
          <w:szCs w:val="24"/>
        </w:rPr>
        <w:t>γ</w:t>
      </w:r>
      <w:r>
        <w:rPr>
          <w:rFonts w:eastAsia="Times New Roman"/>
          <w:szCs w:val="24"/>
        </w:rPr>
        <w:t xml:space="preserve">ραμματέα σας με κυκλώματα βίας, μετά τις αποκαλύψεις που αφορούσαν την κατάθεση της γραμματέας του κ. </w:t>
      </w:r>
      <w:proofErr w:type="spellStart"/>
      <w:r>
        <w:rPr>
          <w:rFonts w:eastAsia="Times New Roman"/>
          <w:szCs w:val="24"/>
        </w:rPr>
        <w:t>Χριστοφοράκου</w:t>
      </w:r>
      <w:proofErr w:type="spellEnd"/>
      <w:r>
        <w:rPr>
          <w:rFonts w:eastAsia="Times New Roman"/>
          <w:szCs w:val="24"/>
        </w:rPr>
        <w:t>, επιστήθιου και οικογενειακού σας φίλου, υπάρχει ένα συντονισμένο κρεσέντο μέσων μαζικής ενημέρωσης του -κατά δήλωση της κ</w:t>
      </w:r>
      <w:r>
        <w:rPr>
          <w:rFonts w:eastAsia="Times New Roman"/>
          <w:szCs w:val="24"/>
        </w:rPr>
        <w:t>.</w:t>
      </w:r>
      <w:r>
        <w:rPr>
          <w:rFonts w:eastAsia="Times New Roman"/>
          <w:szCs w:val="24"/>
        </w:rPr>
        <w:t xml:space="preserve"> Μπακογιάννη- </w:t>
      </w:r>
      <w:r>
        <w:rPr>
          <w:rFonts w:eastAsia="Times New Roman"/>
          <w:szCs w:val="24"/>
        </w:rPr>
        <w:t>κουμπάρου σας -ο οποίος το τελευταίο διάστημα περνάει πιο συχνά το κατώφλι του εισαγγελέα απ’ ό,τι την πόρτα του σπιτιού του και έχει αγοράσει επτά εφημερίδες- και των επτά εφημερίδων του που λυσσομανούν κατά της Κυβέρνησης, αλλά και του όψιμου φίλου του τ</w:t>
      </w:r>
      <w:r>
        <w:rPr>
          <w:rFonts w:eastAsia="Times New Roman"/>
          <w:szCs w:val="24"/>
        </w:rPr>
        <w:t xml:space="preserve">ώρα, του όψιμου συνεταίρου του, που πριν λίγο καιρό ήταν στα μαχαίρια. Όμως, τώρα τα βρήκαν. Και τα βρήκαν για να αντιμετωπίσουν ποιον; Τον κοινό τους εχθρό. Και ποιος είναι ο κοινός τους εχθρός; Αυτή η Κυβέρνηση </w:t>
      </w:r>
      <w:r>
        <w:rPr>
          <w:rFonts w:eastAsia="Times New Roman"/>
          <w:szCs w:val="24"/>
        </w:rPr>
        <w:lastRenderedPageBreak/>
        <w:t xml:space="preserve">που θέλει να βάλει ένα τέλος στη διαπλοκή, </w:t>
      </w:r>
      <w:r>
        <w:rPr>
          <w:rFonts w:eastAsia="Times New Roman"/>
          <w:szCs w:val="24"/>
        </w:rPr>
        <w:t>στη διαφθορά, στα παραδικαστικά κυκλώματα, στις λογής ασυλίες, στους φοροφυγάδες.</w:t>
      </w:r>
    </w:p>
    <w:p w14:paraId="04AA1004" w14:textId="77777777" w:rsidR="00A80E5B" w:rsidRDefault="003627BB">
      <w:pPr>
        <w:spacing w:after="0" w:line="600" w:lineRule="auto"/>
        <w:ind w:firstLine="720"/>
        <w:jc w:val="both"/>
        <w:rPr>
          <w:rFonts w:eastAsia="Times New Roman"/>
          <w:szCs w:val="24"/>
        </w:rPr>
      </w:pPr>
      <w:r>
        <w:rPr>
          <w:rFonts w:eastAsia="Times New Roman"/>
          <w:szCs w:val="24"/>
        </w:rPr>
        <w:t xml:space="preserve">Και να μην ξεχάσω, βεβαίως, να προσθέσω στους δύο αγαπημένους όψιμα συνεταίρους και τον αγαπημένο σας κομιστή, που φέρατε σήμερα -και γι’ αυτό είπα γαλλιστί το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xml:space="preserve"> κύρι</w:t>
      </w:r>
      <w:r>
        <w:rPr>
          <w:rFonts w:eastAsia="Times New Roman"/>
          <w:szCs w:val="24"/>
        </w:rPr>
        <w:t xml:space="preserve">ε Τασούλα- όλα όσα έγραφε την Κυριακή. Και ξέρουμε τόσα χρόνια τι κομίζει και πώς πληρώνεται για όσα κομίζει. Και τώρα που ήρθε η ώρα να πληρώσει τα </w:t>
      </w:r>
      <w:proofErr w:type="spellStart"/>
      <w:r>
        <w:rPr>
          <w:rFonts w:eastAsia="Times New Roman"/>
          <w:szCs w:val="24"/>
        </w:rPr>
        <w:t>χρωστούμενα</w:t>
      </w:r>
      <w:proofErr w:type="spellEnd"/>
      <w:r>
        <w:rPr>
          <w:rFonts w:eastAsia="Times New Roman"/>
          <w:szCs w:val="24"/>
        </w:rPr>
        <w:t xml:space="preserve">, γιατί βρέθηκε μια κυβέρνηση και είπε, «Δεν σου κάνουμε χάρη, πρέπει να πληρώσεις όπως όλοι οι </w:t>
      </w:r>
      <w:r>
        <w:rPr>
          <w:rFonts w:eastAsia="Times New Roman"/>
          <w:szCs w:val="24"/>
        </w:rPr>
        <w:t>άλλοι πληρώνουν», καθυβρίζει, εκβιάζει, έχει χάσει τον έλεγχο.</w:t>
      </w:r>
    </w:p>
    <w:p w14:paraId="04AA1005" w14:textId="77777777" w:rsidR="00A80E5B" w:rsidRDefault="003627BB">
      <w:pPr>
        <w:spacing w:after="0" w:line="600" w:lineRule="auto"/>
        <w:ind w:firstLine="720"/>
        <w:jc w:val="both"/>
        <w:rPr>
          <w:rFonts w:eastAsia="Times New Roman"/>
          <w:szCs w:val="24"/>
        </w:rPr>
      </w:pPr>
      <w:r>
        <w:rPr>
          <w:rFonts w:eastAsia="Times New Roman"/>
          <w:szCs w:val="24"/>
        </w:rPr>
        <w:t xml:space="preserve">Αυτή είναι η πραγματικότητα Ένα </w:t>
      </w:r>
      <w:proofErr w:type="spellStart"/>
      <w:r>
        <w:rPr>
          <w:rFonts w:eastAsia="Times New Roman"/>
          <w:szCs w:val="24"/>
        </w:rPr>
        <w:t>μιντιακό</w:t>
      </w:r>
      <w:proofErr w:type="spellEnd"/>
      <w:r>
        <w:rPr>
          <w:rFonts w:eastAsia="Times New Roman"/>
          <w:szCs w:val="24"/>
        </w:rPr>
        <w:t xml:space="preserve"> λόμπι είναι που σας καθοδηγεί. Αυτοί είναι που σας δίνουν γραμμή. Και εκεί καταντήσατε τη Νέα Δημοκρατία, κύριε Μητσοτάκη. Μέσα στην αγωνία που έχουν οι</w:t>
      </w:r>
      <w:r>
        <w:rPr>
          <w:rFonts w:eastAsia="Times New Roman"/>
          <w:szCs w:val="24"/>
        </w:rPr>
        <w:t xml:space="preserve"> συγκεκριμένοι επιχειρηματίες να αποκαταστήσουν την πρόσβαση στην εξουσία που </w:t>
      </w:r>
      <w:proofErr w:type="spellStart"/>
      <w:r>
        <w:rPr>
          <w:rFonts w:eastAsia="Times New Roman"/>
          <w:szCs w:val="24"/>
        </w:rPr>
        <w:t>εχάθη</w:t>
      </w:r>
      <w:proofErr w:type="spellEnd"/>
      <w:r>
        <w:rPr>
          <w:rFonts w:eastAsia="Times New Roman"/>
          <w:szCs w:val="24"/>
        </w:rPr>
        <w:t>, εδώ και καιρό συντονισμένα δεν κάνουν τίποτε άλλο από το να προκαλούν μόνο θόρυβο και σαματά.</w:t>
      </w:r>
    </w:p>
    <w:p w14:paraId="04AA1006" w14:textId="77777777" w:rsidR="00A80E5B" w:rsidRDefault="003627BB">
      <w:pPr>
        <w:spacing w:after="0" w:line="600" w:lineRule="auto"/>
        <w:ind w:firstLine="720"/>
        <w:jc w:val="both"/>
        <w:rPr>
          <w:rFonts w:eastAsia="Times New Roman"/>
          <w:szCs w:val="24"/>
        </w:rPr>
      </w:pPr>
      <w:r>
        <w:rPr>
          <w:rFonts w:eastAsia="Times New Roman"/>
          <w:szCs w:val="24"/>
        </w:rPr>
        <w:t xml:space="preserve">Όμως, δεν είναι τόσο απλό. Προσέξτε! Δεν είναι τυχαίο ότι </w:t>
      </w:r>
      <w:proofErr w:type="spellStart"/>
      <w:r>
        <w:rPr>
          <w:rFonts w:eastAsia="Times New Roman"/>
          <w:szCs w:val="24"/>
        </w:rPr>
        <w:t>στοχοποιούν</w:t>
      </w:r>
      <w:proofErr w:type="spellEnd"/>
      <w:r>
        <w:rPr>
          <w:rFonts w:eastAsia="Times New Roman"/>
          <w:szCs w:val="24"/>
        </w:rPr>
        <w:t xml:space="preserve"> τον Καμ</w:t>
      </w:r>
      <w:r>
        <w:rPr>
          <w:rFonts w:eastAsia="Times New Roman"/>
          <w:szCs w:val="24"/>
        </w:rPr>
        <w:t xml:space="preserve">μένο. Υπάρχει το </w:t>
      </w:r>
      <w:proofErr w:type="spellStart"/>
      <w:r>
        <w:rPr>
          <w:rFonts w:eastAsia="Times New Roman"/>
          <w:szCs w:val="24"/>
        </w:rPr>
        <w:t>παιχνιδάκι</w:t>
      </w:r>
      <w:proofErr w:type="spellEnd"/>
      <w:r>
        <w:rPr>
          <w:rFonts w:eastAsia="Times New Roman"/>
          <w:szCs w:val="24"/>
        </w:rPr>
        <w:t xml:space="preserve">, «ταιριάζετε, δεν </w:t>
      </w:r>
      <w:r>
        <w:rPr>
          <w:rFonts w:eastAsia="Times New Roman"/>
          <w:szCs w:val="24"/>
        </w:rPr>
        <w:lastRenderedPageBreak/>
        <w:t xml:space="preserve">ταιριάζετε». Ξέρετε όλοι πολύ καλά και τις απόψεις μας και τις θέσεις μας, αλλά και την εντιμότητα της επικοινωνίας που έχουμε. Τον Καμμένο, όμως, δεν τον </w:t>
      </w:r>
      <w:proofErr w:type="spellStart"/>
      <w:r>
        <w:rPr>
          <w:rFonts w:eastAsia="Times New Roman"/>
          <w:szCs w:val="24"/>
        </w:rPr>
        <w:t>στοχοποιείτε</w:t>
      </w:r>
      <w:proofErr w:type="spellEnd"/>
      <w:r>
        <w:rPr>
          <w:rFonts w:eastAsia="Times New Roman"/>
          <w:szCs w:val="24"/>
        </w:rPr>
        <w:t xml:space="preserve"> επειδή σας φταίει ο Καμμένος. Δεν θέλετε ν</w:t>
      </w:r>
      <w:r>
        <w:rPr>
          <w:rFonts w:eastAsia="Times New Roman"/>
          <w:szCs w:val="24"/>
        </w:rPr>
        <w:t xml:space="preserve">α χτυπήσετε τον Καμμένο. Θέλετε -και κυρίως αυτοί που σας δίνουν γραμμή με τα πρωτοσέλιδά τους- να χτυπήσετε την Κυβέρνηση. Γιατί στο βάθος του αρρωστημένου τους μυαλού είναι τι; Να ψάξουν να βρουν τον τρόπο, αφού ξεχείλωσε η παρένθεση και περνάμε και τις </w:t>
      </w:r>
      <w:r>
        <w:rPr>
          <w:rFonts w:eastAsia="Times New Roman"/>
          <w:szCs w:val="24"/>
        </w:rPr>
        <w:t>αξιολογήσεις και η οικονομία βγαίνει από την κρίση, να δημιουργήσουν συνθήκες αποσταθεροποίησης, θεωρώντας ότι είναι ο αδύναμος κρίκος, γιατί θέλουν ένα πράγμα πάση θυσία: Να μην καταφέρει αυτή η Κυβέρνηση να βγάλει τη χώρα από την κρίση. Και εσείς τους ακ</w:t>
      </w:r>
      <w:r>
        <w:rPr>
          <w:rFonts w:eastAsia="Times New Roman"/>
          <w:szCs w:val="24"/>
        </w:rPr>
        <w:t>ολουθείτε τυφλά. Ή μήπως να έλεγα ότι τους ακολουθείτε ακριβώς για τον αντίθετο λόγο, επειδή έχετε μάτια και βλέπετε;</w:t>
      </w:r>
    </w:p>
    <w:p w14:paraId="04AA100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Βλέπετε, λοιπόν, πως τελείωσε το παραμύθι ότι «είναι θέμα ημερών», ότι «δεν περνάνε οι αξιολογήσεις», ότι «καταρρέει η οικονομία», ότι «πέ</w:t>
      </w:r>
      <w:r>
        <w:rPr>
          <w:rFonts w:eastAsia="Times New Roman" w:cs="Times New Roman"/>
          <w:szCs w:val="24"/>
        </w:rPr>
        <w:t xml:space="preserve">φτουμε στα βράχια». Βλέπετε ότι η Κυβέρνηση αυτή είναι που πετυχαίνει εκεί που εσείς αποτύχατε πέντε χρόνια και όχι μόνο θα οδηγήσει τη χώρα έξω από την κρίση, όχι μόνο θα θεμελιώσει την ελληνική οικονομία σε γερές και σταθερές βάσεις, </w:t>
      </w:r>
      <w:r>
        <w:rPr>
          <w:rFonts w:eastAsia="Times New Roman" w:cs="Times New Roman"/>
          <w:szCs w:val="24"/>
        </w:rPr>
        <w:lastRenderedPageBreak/>
        <w:t>όχι μόνο θα στηρίξει</w:t>
      </w:r>
      <w:r>
        <w:rPr>
          <w:rFonts w:eastAsia="Times New Roman" w:cs="Times New Roman"/>
          <w:szCs w:val="24"/>
        </w:rPr>
        <w:t xml:space="preserve"> την κοινωνική πλειοψηφία με όποιον τρόπο μπορεί -και το κάνει ήδη, όπως έγινε με το κοινωνικό μέρισμα για δεύτερη συνεχόμενη χρονιά- αλλά ακριβώς για τους παραπάνω λόγους δεν θα είναι μόνο μια κυβέρνηση η οποία θα φτάσει στο τέλος της θητείας της, αλλά θα</w:t>
      </w:r>
      <w:r>
        <w:rPr>
          <w:rFonts w:eastAsia="Times New Roman" w:cs="Times New Roman"/>
          <w:szCs w:val="24"/>
        </w:rPr>
        <w:t xml:space="preserve"> κερδίσει και τις επόμενες εκλογές. Και αυτό είναι που σας προκαλεί πανικό, κύριε Μητσοτάκη! </w:t>
      </w:r>
    </w:p>
    <w:p w14:paraId="04AA1008"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00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Διότι, βλέπετε, όσες ενέσεις ενισχυτικές κι αν παίρνετε από τους διάφορους νεόκοπους δόκτορες που σας λένε αυτά τα οποία θέλετε να ακούσετε, ότι το κλίμα αλλάζει. Και αν καταφέρουμε -που θα καταφέρουμε- να βγούμε από τα μνημόνια τον Αύγουστο του 2018, τον </w:t>
      </w:r>
      <w:r>
        <w:rPr>
          <w:rFonts w:eastAsia="Times New Roman" w:cs="Times New Roman"/>
          <w:szCs w:val="24"/>
        </w:rPr>
        <w:t>Σεπτέμβρη-Οκτώβρη του 2019, όταν θα έχουμε την ευκαιρία -τότε θα γίνουν εκλογές, κρατηθείτε- να αντιπαρατεθούμε για την επόμενη ημέρα, τότε εσείς θα έχετε μονάχα ως επιχείρημα την καταστροφολογία που επί τέσσερα χρόνια διαρκώς αναδεικνύατε, και εμείς θα έχ</w:t>
      </w:r>
      <w:r>
        <w:rPr>
          <w:rFonts w:eastAsia="Times New Roman" w:cs="Times New Roman"/>
          <w:szCs w:val="24"/>
        </w:rPr>
        <w:t xml:space="preserve">ουμε επιτεύγματα, αποτελέσματα, αλλά και όραμα για την επόμενη ημέρα. Αυτό σας ανησυχεί. </w:t>
      </w:r>
    </w:p>
    <w:p w14:paraId="04AA100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Και σας ανησυχεί, βεβαίως, διότι δεν μπορεί να περάσει από το μυαλό σας όχι μόνο ότι για άλλα δύο χρόνια θα είστε εκεί </w:t>
      </w:r>
      <w:r>
        <w:rPr>
          <w:rFonts w:eastAsia="Times New Roman" w:cs="Times New Roman"/>
          <w:szCs w:val="24"/>
        </w:rPr>
        <w:lastRenderedPageBreak/>
        <w:t xml:space="preserve">που είστε σήμερα, αλλά ενδεχομένως για δύο συν </w:t>
      </w:r>
      <w:r>
        <w:rPr>
          <w:rFonts w:eastAsia="Times New Roman" w:cs="Times New Roman"/>
          <w:szCs w:val="24"/>
        </w:rPr>
        <w:t>τέσσερα. Αυτό είναι το θέμα σας. Είστε εθισμένοι με την εξουσία, έχετε πάθει μεγάλη ζημιά που αναγκαστήκατε για πρώτη φορά να την απωλέσετε και ο πνιγμένος πιάνεται από τα μαλλιά του.</w:t>
      </w:r>
    </w:p>
    <w:p w14:paraId="04AA100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Ήθελα, όμως, να σας ρωτήσω, κυρίες και κύριοι συνάδελφοι, το εξής: Τι ακριβώς νομίζετε; Νομίζετε ότι έτσι πέφτουν οι κυβερνήσεις, από τους βαρόνους και τους μηχανισμούς παραεξουσίας μέσα στην κρατική δομή; Πλανάστε </w:t>
      </w:r>
      <w:proofErr w:type="spellStart"/>
      <w:r>
        <w:rPr>
          <w:rFonts w:eastAsia="Times New Roman" w:cs="Times New Roman"/>
          <w:szCs w:val="24"/>
        </w:rPr>
        <w:t>πλάνην</w:t>
      </w:r>
      <w:proofErr w:type="spellEnd"/>
      <w:r>
        <w:rPr>
          <w:rFonts w:eastAsia="Times New Roman" w:cs="Times New Roman"/>
          <w:szCs w:val="24"/>
        </w:rPr>
        <w:t xml:space="preserve"> οικτρά! Και είναι αυτή σας η πλάνη</w:t>
      </w:r>
      <w:r>
        <w:rPr>
          <w:rFonts w:eastAsia="Times New Roman" w:cs="Times New Roman"/>
          <w:szCs w:val="24"/>
        </w:rPr>
        <w:t xml:space="preserve"> που σας οδηγεί να ακολουθείτε την παράφωνη συγχορδία τους και, βεβαίως, να ακολουθείτε και να διαβάζετε εδώ στη Βουλή όσα μας προαναγγέλλουν στα μέσα ενημέρωσης που ελέγχουν. </w:t>
      </w:r>
    </w:p>
    <w:p w14:paraId="04AA100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Εγώ, κύριε Μητσοτάκη, θέλω να σας πω ένα πράγμα: Μιλήσατε για βούρκο και για λά</w:t>
      </w:r>
      <w:r>
        <w:rPr>
          <w:rFonts w:eastAsia="Times New Roman" w:cs="Times New Roman"/>
          <w:szCs w:val="24"/>
        </w:rPr>
        <w:t xml:space="preserve">σπη απευθυνόμενος σε εμένα. Γνωρίζετε πάρα πολύ καλά, κύριε Μητσοτάκη, ότι αυτός δεν είναι δικός μας φυσικός χώρος. Δεν είναι δικός μας φυσικός χώρος ο βούρκος των σκανδάλων, των χρηματισμών, της μίζας, της διαπλοκής και της υπονόμευσης. </w:t>
      </w:r>
    </w:p>
    <w:p w14:paraId="04AA100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Κάποια στιγμή σας</w:t>
      </w:r>
      <w:r>
        <w:rPr>
          <w:rFonts w:eastAsia="Times New Roman" w:cs="Times New Roman"/>
          <w:szCs w:val="24"/>
        </w:rPr>
        <w:t xml:space="preserve"> είχα πει στο παρελθόν -δεν θυμάμαι αν ήταν στην πρώτη ή στη δεύτερη αξιολόγηση, που είχατε φέρει την </w:t>
      </w:r>
      <w:r>
        <w:rPr>
          <w:rFonts w:eastAsia="Times New Roman" w:cs="Times New Roman"/>
          <w:szCs w:val="24"/>
        </w:rPr>
        <w:lastRenderedPageBreak/>
        <w:t>καταστροφή- ότι προσπαθείτε να τα καλύψετε όλα στο σκοτάδι, γιατί στο σκοτάδι εξαφανίζονται οι διαφορές. Όμως, εμείς θέλουμε το φως. Και για αυτό είμαι εδ</w:t>
      </w:r>
      <w:r>
        <w:rPr>
          <w:rFonts w:eastAsia="Times New Roman" w:cs="Times New Roman"/>
          <w:szCs w:val="24"/>
        </w:rPr>
        <w:t>ώ σήμερα, για να υπερασπιστώ το φως. Γιατί δεκαπέντε ημέρες τώρα το μόνο που ακούει ο ελληνικός λαός για την υπόθεση αυτή είναι άναρθρες κραυγές και σκόρπιες λέξεις, που αν τις βάλει κανείς μαζί τι γίνεται; Δημιουργούνται εντυπώσεις. «Καμμένος», «μεσάζοντα</w:t>
      </w:r>
      <w:r>
        <w:rPr>
          <w:rFonts w:eastAsia="Times New Roman" w:cs="Times New Roman"/>
          <w:szCs w:val="24"/>
        </w:rPr>
        <w:t>ς», «εξοπλιστικά», «Σαουδική Αραβία». Και κανείς δεν έχει καταλάβει γιατί ακριβώς κατηγορείτε και ποιον κατηγορείτε. Για αυτό θέλω να πάρω τα πράγματα από την αρχή, γιατί ο κόσμος πρέπει να καταλάβει το μέγεθος της απάτης σας.</w:t>
      </w:r>
    </w:p>
    <w:p w14:paraId="04AA100E" w14:textId="77777777" w:rsidR="00A80E5B" w:rsidRDefault="003627BB">
      <w:pPr>
        <w:spacing w:after="0" w:line="600" w:lineRule="auto"/>
        <w:ind w:firstLine="709"/>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ποιο είναι το βασικό επιχείρημα μέσων ενημέρωσης, αλλά και της Αξιωματικής Αντιπολίτευσης; Το βασικό επιχείρημα είναι ότι ο Υπουργός Άμυνας επιχείρησε να πουλήσει στρατιωτικό υλικό, το οποίο δεν είχε λόγο ο </w:t>
      </w:r>
      <w:r>
        <w:rPr>
          <w:rFonts w:eastAsia="Times New Roman" w:cs="Times New Roman"/>
          <w:szCs w:val="24"/>
        </w:rPr>
        <w:t>Ε</w:t>
      </w:r>
      <w:r>
        <w:rPr>
          <w:rFonts w:eastAsia="Times New Roman" w:cs="Times New Roman"/>
          <w:szCs w:val="24"/>
        </w:rPr>
        <w:t>λληνικός Στρατός να το κρατήσει, και πως επιχείρ</w:t>
      </w:r>
      <w:r>
        <w:rPr>
          <w:rFonts w:eastAsia="Times New Roman" w:cs="Times New Roman"/>
          <w:szCs w:val="24"/>
        </w:rPr>
        <w:t>ησε να το πουλήσει στις υψηλότερες δυνατές τιμές για να πάρει το μεγαλύτερο δυνατό κέρδος το ελληνικό δημόσιο.</w:t>
      </w:r>
      <w:r>
        <w:rPr>
          <w:rFonts w:eastAsia="Times New Roman" w:cs="Times New Roman"/>
          <w:szCs w:val="24"/>
        </w:rPr>
        <w:t xml:space="preserve"> </w:t>
      </w:r>
      <w:r>
        <w:rPr>
          <w:rFonts w:eastAsia="Times New Roman" w:cs="Times New Roman"/>
          <w:szCs w:val="24"/>
        </w:rPr>
        <w:t xml:space="preserve">Λέτε, όμως, ότι διάλεξε να μη </w:t>
      </w:r>
      <w:r>
        <w:rPr>
          <w:rFonts w:eastAsia="Times New Roman" w:cs="Times New Roman"/>
          <w:szCs w:val="24"/>
        </w:rPr>
        <w:lastRenderedPageBreak/>
        <w:t>συνομιλήσει απευθείας με τη Σαουδική Αραβία, αλλά να συνομιλήσει με μεσάζοντες. Αν δεν κάνω λάθος, αυτή είναι η βασ</w:t>
      </w:r>
      <w:r>
        <w:rPr>
          <w:rFonts w:eastAsia="Times New Roman" w:cs="Times New Roman"/>
          <w:szCs w:val="24"/>
        </w:rPr>
        <w:t>ική σας επιχειρηματολογία.</w:t>
      </w:r>
    </w:p>
    <w:p w14:paraId="04AA100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Πρώτα και κύρια, λοιπόν, εδώ δεν έχουμε να κάνουμε με έναν μεσάζοντα, αλλά με έναν εξουσιοδοτημένο από τη Σαουδική Αραβία. Όμως, λέτε ότι όλα αυτά δεν </w:t>
      </w:r>
      <w:proofErr w:type="spellStart"/>
      <w:r>
        <w:rPr>
          <w:rFonts w:eastAsia="Times New Roman" w:cs="Times New Roman"/>
          <w:szCs w:val="24"/>
        </w:rPr>
        <w:t>ευσταθούν</w:t>
      </w:r>
      <w:proofErr w:type="spellEnd"/>
      <w:r>
        <w:rPr>
          <w:rFonts w:eastAsia="Times New Roman" w:cs="Times New Roman"/>
          <w:szCs w:val="24"/>
        </w:rPr>
        <w:t xml:space="preserve">. Και γιατί δεν </w:t>
      </w:r>
      <w:proofErr w:type="spellStart"/>
      <w:r>
        <w:rPr>
          <w:rFonts w:eastAsia="Times New Roman" w:cs="Times New Roman"/>
          <w:szCs w:val="24"/>
        </w:rPr>
        <w:t>ευσταθούν</w:t>
      </w:r>
      <w:proofErr w:type="spellEnd"/>
      <w:r>
        <w:rPr>
          <w:rFonts w:eastAsia="Times New Roman" w:cs="Times New Roman"/>
          <w:szCs w:val="24"/>
        </w:rPr>
        <w:t xml:space="preserve">; Διότι η </w:t>
      </w:r>
      <w:r>
        <w:rPr>
          <w:rFonts w:eastAsia="Times New Roman" w:cs="Times New Roman"/>
          <w:szCs w:val="24"/>
        </w:rPr>
        <w:t>π</w:t>
      </w:r>
      <w:r>
        <w:rPr>
          <w:rFonts w:eastAsia="Times New Roman" w:cs="Times New Roman"/>
          <w:szCs w:val="24"/>
        </w:rPr>
        <w:t xml:space="preserve">ρεσβεία μας εις το </w:t>
      </w:r>
      <w:proofErr w:type="spellStart"/>
      <w:r>
        <w:rPr>
          <w:rFonts w:eastAsia="Times New Roman" w:cs="Times New Roman"/>
          <w:szCs w:val="24"/>
        </w:rPr>
        <w:t>Ριάντ</w:t>
      </w:r>
      <w:proofErr w:type="spellEnd"/>
      <w:r>
        <w:rPr>
          <w:rFonts w:eastAsia="Times New Roman" w:cs="Times New Roman"/>
          <w:szCs w:val="24"/>
        </w:rPr>
        <w:t xml:space="preserve"> ήταν αυτ</w:t>
      </w:r>
      <w:r>
        <w:rPr>
          <w:rFonts w:eastAsia="Times New Roman" w:cs="Times New Roman"/>
          <w:szCs w:val="24"/>
        </w:rPr>
        <w:t xml:space="preserve">ή η οποία ανέδειξε -και γι’ αυτό προσπάθησα κάποια στιγμή να σας διακόψω, κύριε Μητσοτάκη, πού το ξέρετε αυτό, πού το είδατε αυτό;- ότι ο </w:t>
      </w:r>
      <w:r>
        <w:rPr>
          <w:rFonts w:eastAsia="Times New Roman" w:cs="Times New Roman"/>
          <w:szCs w:val="24"/>
        </w:rPr>
        <w:t>π</w:t>
      </w:r>
      <w:r>
        <w:rPr>
          <w:rFonts w:eastAsia="Times New Roman" w:cs="Times New Roman"/>
          <w:szCs w:val="24"/>
        </w:rPr>
        <w:t xml:space="preserve">ρέσβης μας, λέει, στο </w:t>
      </w:r>
      <w:proofErr w:type="spellStart"/>
      <w:r>
        <w:rPr>
          <w:rFonts w:eastAsia="Times New Roman" w:cs="Times New Roman"/>
          <w:szCs w:val="24"/>
        </w:rPr>
        <w:t>Ριάντ</w:t>
      </w:r>
      <w:proofErr w:type="spellEnd"/>
      <w:r>
        <w:rPr>
          <w:rFonts w:eastAsia="Times New Roman" w:cs="Times New Roman"/>
          <w:szCs w:val="24"/>
        </w:rPr>
        <w:t xml:space="preserve"> ήταν αυτός ο οποίος και </w:t>
      </w:r>
      <w:proofErr w:type="spellStart"/>
      <w:r>
        <w:rPr>
          <w:rFonts w:eastAsia="Times New Roman" w:cs="Times New Roman"/>
          <w:szCs w:val="24"/>
        </w:rPr>
        <w:t>επεχείρησε</w:t>
      </w:r>
      <w:proofErr w:type="spellEnd"/>
      <w:r>
        <w:rPr>
          <w:rFonts w:eastAsia="Times New Roman" w:cs="Times New Roman"/>
          <w:szCs w:val="24"/>
        </w:rPr>
        <w:t xml:space="preserve"> να αναδείξει ότι ο εν λόγω επιχειρηματίας δεν είναι ο </w:t>
      </w:r>
      <w:r>
        <w:rPr>
          <w:rFonts w:eastAsia="Times New Roman" w:cs="Times New Roman"/>
          <w:szCs w:val="24"/>
        </w:rPr>
        <w:t>εκλεκτός της Σαουδικής Αραβίας, αλλά είναι εκλεκτός του κ. Καμμένου.</w:t>
      </w:r>
    </w:p>
    <w:p w14:paraId="04AA101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θα σταθώ σε όλα τα αποκαλυπτικά και διασκεδαστικά που ειπώθηκαν σ’ αυτό εδώ το Βήμα της Βουλής από τον ίδιο τον Υπουργό, ότι σας κάνει ξαφνικά μεγάλη έκπληξη που ακούτε για αυτόν, ενώ</w:t>
      </w:r>
      <w:r>
        <w:rPr>
          <w:rFonts w:eastAsia="Times New Roman" w:cs="Times New Roman"/>
          <w:szCs w:val="24"/>
        </w:rPr>
        <w:t xml:space="preserve"> τον είχατε μαζί σας σε αποστολές στη Ρωσία και τον γνωρίζετε πάρα πολύ καλά. Δεν θα σταθώ, όμως, σ’ αυτό. </w:t>
      </w:r>
    </w:p>
    <w:p w14:paraId="04AA101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Πριν σαράντα χρόνια;</w:t>
      </w:r>
    </w:p>
    <w:p w14:paraId="04AA101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Καλά, δεν έχει σημασία. Τον ξέρετε εδώ και σαράντα χρόνια, κύρι</w:t>
      </w:r>
      <w:r>
        <w:rPr>
          <w:rFonts w:eastAsia="Times New Roman" w:cs="Times New Roman"/>
          <w:szCs w:val="24"/>
        </w:rPr>
        <w:t xml:space="preserve">ε </w:t>
      </w:r>
      <w:r>
        <w:rPr>
          <w:rFonts w:eastAsia="Times New Roman" w:cs="Times New Roman"/>
          <w:szCs w:val="24"/>
        </w:rPr>
        <w:lastRenderedPageBreak/>
        <w:t xml:space="preserve">Τσιάρα, αυτό σημαίνει. Άρα πρέπει να τον ξέρετε πολύ καλά. Δεν θα σταθώ, όμως, σ’ αυτό. </w:t>
      </w:r>
    </w:p>
    <w:p w14:paraId="04AA101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Τέτοιοι συμψηφισμοί; </w:t>
      </w:r>
    </w:p>
    <w:p w14:paraId="04AA1014"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4AA101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04AA101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w:t>
      </w:r>
      <w:r>
        <w:rPr>
          <w:rFonts w:eastAsia="Times New Roman" w:cs="Times New Roman"/>
          <w:szCs w:val="24"/>
        </w:rPr>
        <w:t>κούστηκε)</w:t>
      </w:r>
    </w:p>
    <w:p w14:paraId="04AA101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Διευκρινίστηκε, κύριε Βορίδη. </w:t>
      </w:r>
    </w:p>
    <w:p w14:paraId="04AA101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Δεν θα σταθώ καθόλου σ’ αυτό. Θα σταθώ, όμως, στο εξής. Η βασική σας επιχειρηματολογία, το βασικό σας επιχείρημα έχει να κάνει –κύριε Μητσοτάκη,</w:t>
      </w:r>
      <w:r>
        <w:rPr>
          <w:rFonts w:eastAsia="Times New Roman" w:cs="Times New Roman"/>
          <w:szCs w:val="24"/>
        </w:rPr>
        <w:t xml:space="preserve"> ακούστε το αυτό- με το ότι όπως μας λέτε, όπως ξέρετε προφανώς –δεν ξέρω πώς το ξέρετε, ενδεχομένως κάπου πάει το μυαλό μας, βλέποντας και τον Κοινοβουλευτικό Εκπρόσωπο της Δημοκρατικής Συμπαράταξης να αναλαμβάνει την ευθύνη να καταθέσει στο Κοινοβούλιο ά</w:t>
      </w:r>
      <w:r>
        <w:rPr>
          <w:rFonts w:eastAsia="Times New Roman" w:cs="Times New Roman"/>
          <w:szCs w:val="24"/>
        </w:rPr>
        <w:t xml:space="preserve">κρως απόρρητα έγγραφα- η </w:t>
      </w:r>
      <w:r>
        <w:rPr>
          <w:rFonts w:eastAsia="Times New Roman" w:cs="Times New Roman"/>
          <w:szCs w:val="24"/>
        </w:rPr>
        <w:t>π</w:t>
      </w:r>
      <w:r>
        <w:rPr>
          <w:rFonts w:eastAsia="Times New Roman" w:cs="Times New Roman"/>
          <w:szCs w:val="24"/>
        </w:rPr>
        <w:t xml:space="preserve">ρεσβεία μας εις το </w:t>
      </w:r>
      <w:proofErr w:type="spellStart"/>
      <w:r>
        <w:rPr>
          <w:rFonts w:eastAsia="Times New Roman" w:cs="Times New Roman"/>
          <w:szCs w:val="24"/>
        </w:rPr>
        <w:t>Ριάντ</w:t>
      </w:r>
      <w:proofErr w:type="spellEnd"/>
      <w:r>
        <w:rPr>
          <w:rFonts w:eastAsia="Times New Roman" w:cs="Times New Roman"/>
          <w:szCs w:val="24"/>
        </w:rPr>
        <w:t xml:space="preserve"> ήταν αυτή η οποία μας ειδοποίησε εγκαίρως να μην προβούμε σ’ αυτή την διαδικασία. </w:t>
      </w:r>
    </w:p>
    <w:p w14:paraId="04AA101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και κάτι ακόμα, διότι ο </w:t>
      </w:r>
      <w:r>
        <w:rPr>
          <w:rFonts w:eastAsia="Times New Roman" w:cs="Times New Roman"/>
          <w:szCs w:val="24"/>
        </w:rPr>
        <w:t>θ</w:t>
      </w:r>
      <w:r>
        <w:rPr>
          <w:rFonts w:eastAsia="Times New Roman" w:cs="Times New Roman"/>
          <w:szCs w:val="24"/>
        </w:rPr>
        <w:t>εός αγαπάει τον κλέφτη, αλλά αγαπάει και τον νοικοκύρη. Και αυτά στα οποία</w:t>
      </w:r>
      <w:r>
        <w:rPr>
          <w:rFonts w:eastAsia="Times New Roman" w:cs="Times New Roman"/>
          <w:szCs w:val="24"/>
        </w:rPr>
        <w:t xml:space="preserve"> </w:t>
      </w:r>
      <w:r>
        <w:rPr>
          <w:rFonts w:eastAsia="Times New Roman" w:cs="Times New Roman"/>
          <w:szCs w:val="24"/>
        </w:rPr>
        <w:lastRenderedPageBreak/>
        <w:t>αναφέρεστε και έχετε τη δυνατότητα πρόσβασης, αξιοποιώντας ενδεχομένως μηχανισμούς του κράτους, είναι ύστατη αθλιότητα -για τη χώρα αυτό είναι ύστατη αθλιότητα- να χρηματίζονται, είναι η μέγιστη μορφή κομματικοποίησης θεσμών που θα έπρεπε να λειτουργούν γ</w:t>
      </w:r>
      <w:r>
        <w:rPr>
          <w:rFonts w:eastAsia="Times New Roman" w:cs="Times New Roman"/>
          <w:szCs w:val="24"/>
        </w:rPr>
        <w:t xml:space="preserve">ια το δημόσιο συμφέρον και όχι για την πολιτική αντιπαράθεση αυτού του είδους. Θα το δούμε, όμως, και αυτό παρακάτω. </w:t>
      </w:r>
    </w:p>
    <w:p w14:paraId="04AA101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Χρηματίζονται;</w:t>
      </w:r>
    </w:p>
    <w:p w14:paraId="04AA101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Τι εννοείτε χρηματίζονται; </w:t>
      </w:r>
    </w:p>
    <w:p w14:paraId="04AA101C"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w:t>
      </w:r>
      <w:r>
        <w:rPr>
          <w:rFonts w:eastAsia="Times New Roman" w:cs="Times New Roman"/>
          <w:szCs w:val="24"/>
        </w:rPr>
        <w:t xml:space="preserve"> της Νέας Δημοκρατίας)</w:t>
      </w:r>
    </w:p>
    <w:p w14:paraId="04AA101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ησυχία!</w:t>
      </w:r>
    </w:p>
    <w:p w14:paraId="04AA101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Πάμε παρακάτω. </w:t>
      </w:r>
    </w:p>
    <w:p w14:paraId="04AA101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Τώρα, γιατί χρειαζόταν μεσάζοντας δεν μας απαντάτε;</w:t>
      </w:r>
    </w:p>
    <w:p w14:paraId="04AA102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Μην υποβάλετε ερωτήματα. </w:t>
      </w:r>
    </w:p>
    <w:p w14:paraId="04AA102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Βεβαίως, βεβαίως! Α, η διαφάνεια είναι δημόσιο αγαθό!</w:t>
      </w:r>
    </w:p>
    <w:p w14:paraId="04AA102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 xml:space="preserve">Χρηματίζονται, κύριε Πρόεδρε; </w:t>
      </w:r>
    </w:p>
    <w:p w14:paraId="04AA102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παρακαλώ! </w:t>
      </w:r>
    </w:p>
    <w:p w14:paraId="04AA102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Να καλέσουμε </w:t>
      </w:r>
      <w:r>
        <w:rPr>
          <w:rFonts w:eastAsia="Times New Roman" w:cs="Times New Roman"/>
          <w:szCs w:val="24"/>
        </w:rPr>
        <w:t xml:space="preserve">μαζί τότε τον κ. Λοβέρδο, ο οποίος στις κυβερνήσεις του κ. Σημίτη υπήρξε και Υφυπουργός, να μας φέρει και τα πρακτικά του ΚΥΣΕΑ, τότε που πέρναγαν και </w:t>
      </w:r>
      <w:proofErr w:type="spellStart"/>
      <w:r>
        <w:rPr>
          <w:rFonts w:eastAsia="Times New Roman" w:cs="Times New Roman"/>
          <w:szCs w:val="24"/>
        </w:rPr>
        <w:t>σφύραγαν</w:t>
      </w:r>
      <w:proofErr w:type="spellEnd"/>
      <w:r>
        <w:rPr>
          <w:rFonts w:eastAsia="Times New Roman" w:cs="Times New Roman"/>
          <w:szCs w:val="24"/>
        </w:rPr>
        <w:t xml:space="preserve"> οι μίζες σαν το χαλάζι δεξιά και αριστερά, να δούμε ποιος έχει ευθύνη, ποιος υπέγραφε, ποιος δεν</w:t>
      </w:r>
      <w:r>
        <w:rPr>
          <w:rFonts w:eastAsia="Times New Roman" w:cs="Times New Roman"/>
          <w:szCs w:val="24"/>
        </w:rPr>
        <w:t xml:space="preserve"> υπέγραφε και να δούμε αν αυτή είναι λειτουργία ευνομούμενου κράτους.</w:t>
      </w:r>
    </w:p>
    <w:p w14:paraId="04AA1025"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02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4AA102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04AA102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Δεν θα με διακ</w:t>
      </w:r>
      <w:r>
        <w:rPr>
          <w:rFonts w:eastAsia="Times New Roman" w:cs="Times New Roman"/>
          <w:szCs w:val="24"/>
        </w:rPr>
        <w:t>όψετε, όμως, γιατί θα σας απαντήσω επί της ουσίας.</w:t>
      </w:r>
    </w:p>
    <w:p w14:paraId="04AA102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Βορίδη, κύριε </w:t>
      </w:r>
      <w:proofErr w:type="spellStart"/>
      <w:r>
        <w:rPr>
          <w:rFonts w:eastAsia="Times New Roman" w:cs="Times New Roman"/>
          <w:szCs w:val="24"/>
        </w:rPr>
        <w:t>Κεδίκογλου</w:t>
      </w:r>
      <w:proofErr w:type="spellEnd"/>
      <w:r>
        <w:rPr>
          <w:rFonts w:eastAsia="Times New Roman" w:cs="Times New Roman"/>
          <w:szCs w:val="24"/>
        </w:rPr>
        <w:t>, μην προκαλείτε απαντήσεις, γιατί ύστερα ανοίγει πολύ το πράγμα.</w:t>
      </w:r>
    </w:p>
    <w:p w14:paraId="04AA102A"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Ο εν λόγω εξουσιοδοτηθείς από τη Σαουδ</w:t>
      </w:r>
      <w:r>
        <w:rPr>
          <w:rFonts w:eastAsia="Times New Roman" w:cs="Times New Roman"/>
          <w:szCs w:val="24"/>
        </w:rPr>
        <w:t xml:space="preserve">ική Αραβία κ. Παπαδόπουλος –έμαθα το όνομά του πρόσφατα, εσείς τον ξέρατε από παλιότερα- ήρθε, λοιπόν, τον Μάιο του 2016. Και τον Μάιο του 2016 παρουσίασε την εξουσιοδότηση που κατείχε, όχι από ένα στέλεχος του </w:t>
      </w:r>
      <w:r>
        <w:rPr>
          <w:rFonts w:eastAsia="Times New Roman" w:cs="Times New Roman"/>
          <w:szCs w:val="24"/>
        </w:rPr>
        <w:t>Υ</w:t>
      </w:r>
      <w:r>
        <w:rPr>
          <w:rFonts w:eastAsia="Times New Roman" w:cs="Times New Roman"/>
          <w:szCs w:val="24"/>
        </w:rPr>
        <w:t xml:space="preserve">πουργείου </w:t>
      </w:r>
      <w:r>
        <w:rPr>
          <w:rFonts w:eastAsia="Times New Roman" w:cs="Times New Roman"/>
          <w:szCs w:val="24"/>
        </w:rPr>
        <w:t>Ά</w:t>
      </w:r>
      <w:r>
        <w:rPr>
          <w:rFonts w:eastAsia="Times New Roman" w:cs="Times New Roman"/>
          <w:szCs w:val="24"/>
        </w:rPr>
        <w:t>μυνας της Σαουδικής Αραβίας, αλλά</w:t>
      </w:r>
      <w:r>
        <w:rPr>
          <w:rFonts w:eastAsia="Times New Roman" w:cs="Times New Roman"/>
          <w:szCs w:val="24"/>
        </w:rPr>
        <w:t xml:space="preserve"> από τον </w:t>
      </w:r>
      <w:r>
        <w:rPr>
          <w:rFonts w:eastAsia="Times New Roman" w:cs="Times New Roman"/>
          <w:szCs w:val="24"/>
        </w:rPr>
        <w:t>δ</w:t>
      </w:r>
      <w:r>
        <w:rPr>
          <w:rFonts w:eastAsia="Times New Roman" w:cs="Times New Roman"/>
          <w:szCs w:val="24"/>
        </w:rPr>
        <w:t xml:space="preserve">ιευθυντή </w:t>
      </w:r>
      <w:r>
        <w:rPr>
          <w:rFonts w:eastAsia="Times New Roman" w:cs="Times New Roman"/>
          <w:szCs w:val="24"/>
        </w:rPr>
        <w:t>ε</w:t>
      </w:r>
      <w:r>
        <w:rPr>
          <w:rFonts w:eastAsia="Times New Roman" w:cs="Times New Roman"/>
          <w:szCs w:val="24"/>
        </w:rPr>
        <w:t xml:space="preserve">ξοπλισμών του </w:t>
      </w:r>
      <w:r>
        <w:rPr>
          <w:rFonts w:eastAsia="Times New Roman" w:cs="Times New Roman"/>
          <w:szCs w:val="24"/>
        </w:rPr>
        <w:t>Υ</w:t>
      </w:r>
      <w:r>
        <w:rPr>
          <w:rFonts w:eastAsia="Times New Roman" w:cs="Times New Roman"/>
          <w:szCs w:val="24"/>
        </w:rPr>
        <w:t xml:space="preserve">πουργείου </w:t>
      </w:r>
      <w:r>
        <w:rPr>
          <w:rFonts w:eastAsia="Times New Roman" w:cs="Times New Roman"/>
          <w:szCs w:val="24"/>
        </w:rPr>
        <w:t>Ά</w:t>
      </w:r>
      <w:r>
        <w:rPr>
          <w:rFonts w:eastAsia="Times New Roman" w:cs="Times New Roman"/>
          <w:szCs w:val="24"/>
        </w:rPr>
        <w:t>μυνας της Σαουδικής Αραβίας.</w:t>
      </w:r>
    </w:p>
    <w:p w14:paraId="04AA102B"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ελληνική πλευρά, ως όφειλε, προέβη στις προβλεπόμενες διαδικασίες, για να διαπιστώσει την αυθεντικότητα αυτής της εξουσιοδότησης και ζήτησε με έγγραφο στα τέλη Αυγούστου του 2016 </w:t>
      </w:r>
      <w:r>
        <w:rPr>
          <w:rFonts w:eastAsia="Times New Roman" w:cs="Times New Roman"/>
          <w:szCs w:val="24"/>
        </w:rPr>
        <w:t>-έγγραφο του Υπουργείου Εθνικής Άμυνας, Γενικής Διεύθυνσης Αμυντικών Εξοπλισμών και Επενδύσεων- στον στρατιωτικό ακόλουθο της χώρας μας –δεν έχουμε στη Σαουδική Αραβία, έχουμε όμως στα Ηνωμένα Αραβικά Εμιράτα- να προβεί στις προβλεπόμενες επίσημες ερωτήσει</w:t>
      </w:r>
      <w:r>
        <w:rPr>
          <w:rFonts w:eastAsia="Times New Roman" w:cs="Times New Roman"/>
          <w:szCs w:val="24"/>
        </w:rPr>
        <w:t xml:space="preserve">ς, για να διαπιστωθεί η αυθεντικότητα αυτής της εξουσιοδότησης. Τον Σεπτέμβριο του 2016, πράγματι, υπάρχει επίσημο αίτημα του ΑΚΑΜ, του ακολούθου </w:t>
      </w:r>
      <w:proofErr w:type="spellStart"/>
      <w:r>
        <w:rPr>
          <w:rFonts w:eastAsia="Times New Roman" w:cs="Times New Roman"/>
          <w:szCs w:val="24"/>
        </w:rPr>
        <w:t>άμυνάς</w:t>
      </w:r>
      <w:proofErr w:type="spellEnd"/>
      <w:r>
        <w:rPr>
          <w:rFonts w:eastAsia="Times New Roman" w:cs="Times New Roman"/>
          <w:szCs w:val="24"/>
        </w:rPr>
        <w:t xml:space="preserve"> μας, προς το </w:t>
      </w:r>
      <w:r>
        <w:rPr>
          <w:rFonts w:eastAsia="Times New Roman" w:cs="Times New Roman"/>
          <w:szCs w:val="24"/>
        </w:rPr>
        <w:t>Υ</w:t>
      </w:r>
      <w:r>
        <w:rPr>
          <w:rFonts w:eastAsia="Times New Roman" w:cs="Times New Roman"/>
          <w:szCs w:val="24"/>
        </w:rPr>
        <w:t xml:space="preserve">πουργείο </w:t>
      </w:r>
      <w:r>
        <w:rPr>
          <w:rFonts w:eastAsia="Times New Roman" w:cs="Times New Roman"/>
          <w:szCs w:val="24"/>
        </w:rPr>
        <w:t>Ά</w:t>
      </w:r>
      <w:r>
        <w:rPr>
          <w:rFonts w:eastAsia="Times New Roman" w:cs="Times New Roman"/>
          <w:szCs w:val="24"/>
        </w:rPr>
        <w:t>μυνας της Σαουδικής Αραβίας για την επικύρωση της γνησιότητας εξουσιοδότησης.</w:t>
      </w:r>
    </w:p>
    <w:p w14:paraId="04AA102C"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ας καταθέτω στα Πρακτικά αυτά τα έγγραφα -αν και τα έχει καταθέσει και ο Υπουργός, αλλά τα καταθέτω και εγώ- τόσο την εξουσιοδότηση του κ. Παπαδόπουλου που παρουσίασε τον Μάιο του 2016 όσο και το έγγραφο από την πλευρά του Υπουργείου Άμυνας προς τον στρατι</w:t>
      </w:r>
      <w:r>
        <w:rPr>
          <w:rFonts w:eastAsia="Times New Roman" w:cs="Times New Roman"/>
          <w:szCs w:val="24"/>
        </w:rPr>
        <w:t>ωτικό ακόλουθο, αλλά και τις ενέργειες που αυτός έκανε, προκειμένου να διαπιστωθεί η γνησιότητα.</w:t>
      </w:r>
    </w:p>
    <w:p w14:paraId="04AA102D" w14:textId="77777777" w:rsidR="00A80E5B" w:rsidRDefault="003627BB">
      <w:pPr>
        <w:spacing w:after="0" w:line="600" w:lineRule="auto"/>
        <w:ind w:firstLine="720"/>
        <w:jc w:val="both"/>
        <w:rPr>
          <w:rFonts w:eastAsia="Times New Roman" w:cs="Times New Roman"/>
          <w:szCs w:val="24"/>
        </w:rPr>
      </w:pPr>
      <w:r>
        <w:rPr>
          <w:rFonts w:eastAsia="Times New Roman" w:cs="Times New Roman"/>
        </w:rPr>
        <w:t>(Στο σημείο αυτό ο Πρόεδρος της Κυβέρνησης κ. Αλέξης Τσίπρας καταθέτει για τα Πρακτικά τα προαναφερθέντα έγγραφα, τα οποία βρίσκονται στο αρχείο του Τμήματος Γ</w:t>
      </w:r>
      <w:r>
        <w:rPr>
          <w:rFonts w:eastAsia="Times New Roman" w:cs="Times New Roman"/>
        </w:rPr>
        <w:t>ραμματείας της Διεύθυνσης Στενογραφίας και  Πρακτικών της Βουλής)</w:t>
      </w:r>
    </w:p>
    <w:p w14:paraId="04AA102E"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Τον Σεπτέμβριο του 2016 υπήρξε απάντηση από την πλευρά της Σαουδικής Αραβίας ότι αυτό το έγγραφο είναι αυθεντικό και στις 17 Νοεμβρίου 2016 υπήρξε επίσημο πιστοποιητικό προς χρήση από το </w:t>
      </w:r>
      <w:r>
        <w:rPr>
          <w:rFonts w:eastAsia="Times New Roman" w:cs="Times New Roman"/>
          <w:szCs w:val="24"/>
        </w:rPr>
        <w:t>υ</w:t>
      </w:r>
      <w:r>
        <w:rPr>
          <w:rFonts w:eastAsia="Times New Roman" w:cs="Times New Roman"/>
          <w:szCs w:val="24"/>
        </w:rPr>
        <w:t>πο</w:t>
      </w:r>
      <w:r>
        <w:rPr>
          <w:rFonts w:eastAsia="Times New Roman" w:cs="Times New Roman"/>
          <w:szCs w:val="24"/>
        </w:rPr>
        <w:t xml:space="preserve">υργείο </w:t>
      </w:r>
      <w:r>
        <w:rPr>
          <w:rFonts w:eastAsia="Times New Roman" w:cs="Times New Roman"/>
          <w:szCs w:val="24"/>
        </w:rPr>
        <w:t>ά</w:t>
      </w:r>
      <w:r>
        <w:rPr>
          <w:rFonts w:eastAsia="Times New Roman" w:cs="Times New Roman"/>
          <w:szCs w:val="24"/>
        </w:rPr>
        <w:t xml:space="preserve">μυνας της Σαουδικής Αραβίας. Μάλιστα, δεν είναι ένα οποιοδήποτε στέλεχος αυτός που υπέγραψε, είναι </w:t>
      </w:r>
      <w:r>
        <w:rPr>
          <w:rFonts w:eastAsia="Times New Roman" w:cs="Times New Roman"/>
          <w:szCs w:val="24"/>
        </w:rPr>
        <w:t>δ</w:t>
      </w:r>
      <w:r>
        <w:rPr>
          <w:rFonts w:eastAsia="Times New Roman" w:cs="Times New Roman"/>
          <w:szCs w:val="24"/>
        </w:rPr>
        <w:t xml:space="preserve">ιευθυντής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ξοπλισμών. Τον Νοέμβριο του 2016 -προσέξτε, στις 17 Νοεμβρίου 2016- έχουμε την επίσημη πιστοποίηση προς χρήση, ότι είναι αυ</w:t>
      </w:r>
      <w:r>
        <w:rPr>
          <w:rFonts w:eastAsia="Times New Roman" w:cs="Times New Roman"/>
          <w:szCs w:val="24"/>
        </w:rPr>
        <w:t>θεντική η εξουσιοδότηση και έχουμε και το λεγόμενο «</w:t>
      </w:r>
      <w:r>
        <w:rPr>
          <w:rFonts w:eastAsia="Times New Roman" w:cs="Times New Roman"/>
          <w:szCs w:val="24"/>
          <w:lang w:val="en-US"/>
        </w:rPr>
        <w:t>END</w:t>
      </w:r>
      <w:r>
        <w:rPr>
          <w:rFonts w:eastAsia="Times New Roman" w:cs="Times New Roman"/>
          <w:szCs w:val="24"/>
        </w:rPr>
        <w:t>-</w:t>
      </w:r>
      <w:r>
        <w:rPr>
          <w:rFonts w:eastAsia="Times New Roman" w:cs="Times New Roman"/>
          <w:szCs w:val="24"/>
          <w:lang w:val="en-US"/>
        </w:rPr>
        <w:t>USER</w:t>
      </w:r>
      <w:r>
        <w:rPr>
          <w:rFonts w:eastAsia="Times New Roman" w:cs="Times New Roman"/>
          <w:szCs w:val="24"/>
        </w:rPr>
        <w:t xml:space="preserve"> </w:t>
      </w:r>
      <w:r>
        <w:rPr>
          <w:rFonts w:eastAsia="Times New Roman" w:cs="Times New Roman"/>
          <w:szCs w:val="24"/>
          <w:lang w:val="en-US"/>
        </w:rPr>
        <w:t>CERTIFICATE</w:t>
      </w:r>
      <w:r>
        <w:rPr>
          <w:rFonts w:eastAsia="Times New Roman" w:cs="Times New Roman"/>
          <w:szCs w:val="24"/>
        </w:rPr>
        <w:t xml:space="preserve">», δηλαδή το πιστοποιητικό το οποίο επικύρωσε η πρεσβεία μας στο </w:t>
      </w:r>
      <w:proofErr w:type="spellStart"/>
      <w:r>
        <w:rPr>
          <w:rFonts w:eastAsia="Times New Roman" w:cs="Times New Roman"/>
          <w:szCs w:val="24"/>
        </w:rPr>
        <w:t>Ριάντ</w:t>
      </w:r>
      <w:proofErr w:type="spellEnd"/>
      <w:r>
        <w:rPr>
          <w:rFonts w:eastAsia="Times New Roman" w:cs="Times New Roman"/>
          <w:szCs w:val="24"/>
        </w:rPr>
        <w:t xml:space="preserve">. Στις </w:t>
      </w:r>
      <w:r>
        <w:rPr>
          <w:rFonts w:eastAsia="Times New Roman" w:cs="Times New Roman"/>
          <w:szCs w:val="24"/>
        </w:rPr>
        <w:lastRenderedPageBreak/>
        <w:t xml:space="preserve">17 Νοεμβρίου, η </w:t>
      </w:r>
      <w:r>
        <w:rPr>
          <w:rFonts w:eastAsia="Times New Roman" w:cs="Times New Roman"/>
          <w:szCs w:val="24"/>
        </w:rPr>
        <w:t>π</w:t>
      </w:r>
      <w:r>
        <w:rPr>
          <w:rFonts w:eastAsia="Times New Roman" w:cs="Times New Roman"/>
          <w:szCs w:val="24"/>
        </w:rPr>
        <w:t xml:space="preserve">ρεσβεία μας στο </w:t>
      </w:r>
      <w:proofErr w:type="spellStart"/>
      <w:r>
        <w:rPr>
          <w:rFonts w:eastAsia="Times New Roman" w:cs="Times New Roman"/>
          <w:szCs w:val="24"/>
        </w:rPr>
        <w:t>Ριάντ</w:t>
      </w:r>
      <w:proofErr w:type="spellEnd"/>
      <w:r>
        <w:rPr>
          <w:rFonts w:eastAsia="Times New Roman" w:cs="Times New Roman"/>
          <w:szCs w:val="24"/>
        </w:rPr>
        <w:t xml:space="preserve"> γνωρίζει ότι είναι αυθεντική η εξουσιοδότηση, άρα δεν έχουμε να κάνουμε με μεσάζοντα, έχουμε να κάνουμε με εξουσιοδοτημένο εκπρόσωπο από το </w:t>
      </w:r>
      <w:r>
        <w:rPr>
          <w:rFonts w:eastAsia="Times New Roman" w:cs="Times New Roman"/>
          <w:szCs w:val="24"/>
        </w:rPr>
        <w:t>Υ</w:t>
      </w:r>
      <w:r>
        <w:rPr>
          <w:rFonts w:eastAsia="Times New Roman" w:cs="Times New Roman"/>
          <w:szCs w:val="24"/>
        </w:rPr>
        <w:t xml:space="preserve">πουργείο </w:t>
      </w:r>
      <w:r>
        <w:rPr>
          <w:rFonts w:eastAsia="Times New Roman" w:cs="Times New Roman"/>
          <w:szCs w:val="24"/>
        </w:rPr>
        <w:t>΄</w:t>
      </w:r>
      <w:proofErr w:type="spellStart"/>
      <w:r>
        <w:rPr>
          <w:rFonts w:eastAsia="Times New Roman" w:cs="Times New Roman"/>
          <w:szCs w:val="24"/>
        </w:rPr>
        <w:t>Α</w:t>
      </w:r>
      <w:r>
        <w:rPr>
          <w:rFonts w:eastAsia="Times New Roman" w:cs="Times New Roman"/>
          <w:szCs w:val="24"/>
        </w:rPr>
        <w:t>μυνας</w:t>
      </w:r>
      <w:proofErr w:type="spellEnd"/>
      <w:r>
        <w:rPr>
          <w:rFonts w:eastAsia="Times New Roman" w:cs="Times New Roman"/>
          <w:szCs w:val="24"/>
        </w:rPr>
        <w:t xml:space="preserve"> της Σαουδικής Αραβίας, ο οποίος θα συνδιαλλαγεί με τις ελληνικές αρχές, θα δ</w:t>
      </w:r>
      <w:r>
        <w:rPr>
          <w:rFonts w:eastAsia="Times New Roman" w:cs="Times New Roman"/>
          <w:szCs w:val="24"/>
        </w:rPr>
        <w:t>ιαπραγματευτεί, προκειμένου να καταλήξουν σε διακρατική συμφωνία. Διότι εκεί κατέληξαν, σε διακρατική συμφωνία.</w:t>
      </w:r>
    </w:p>
    <w:p w14:paraId="04AA102F"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έρχομαι τώρα στο «ψητό». Δεν θα το έκανα ποτέ αυτό, είμαι υποχρεωμένος όμως να το κάνω, ιδιαίτερα μετά από την περίεργη συμπεριφορά των τελε</w:t>
      </w:r>
      <w:r>
        <w:rPr>
          <w:rFonts w:eastAsia="Times New Roman" w:cs="Times New Roman"/>
          <w:szCs w:val="24"/>
        </w:rPr>
        <w:t xml:space="preserve">υταίων ημερών και την κατάθεση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αλλά και πρακτικών από το ΚΥΣΕΑ στη Βουλή. Και ξέρετε, εγώ δεν θέλω να μείνω καθόλου σ’ αυτή τη συζήτηση, που είναι σημαντική συζήτηση περί ευθυνών, ποινικών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Ας αναλάβουν αυτοί που τους αφορά. Φαντάζομαι ότι θ</w:t>
      </w:r>
      <w:r>
        <w:rPr>
          <w:rFonts w:eastAsia="Times New Roman" w:cs="Times New Roman"/>
          <w:szCs w:val="24"/>
        </w:rPr>
        <w:t>α ασχοληθούν. Όμως, εγώ θα ασχοληθώ με την ουσία.</w:t>
      </w:r>
    </w:p>
    <w:p w14:paraId="04AA1030"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αλληλογραφία του Υπουργού Εξωτερικών -ο οποίος δυστυχώς δεν μπορεί να παρευρίσκεται στη σημερινή συνεδρίαση, επειδή βρίσκεται σε προγραμματισμένη αποστολή στο εξωτερικό, αλλά</w:t>
      </w:r>
      <w:r>
        <w:rPr>
          <w:rFonts w:eastAsia="Times New Roman" w:cs="Times New Roman"/>
          <w:szCs w:val="24"/>
        </w:rPr>
        <w:t xml:space="preserve"> έχω πλήρη επικοινωνία μαζί </w:t>
      </w:r>
      <w:r>
        <w:rPr>
          <w:rFonts w:eastAsia="Times New Roman" w:cs="Times New Roman"/>
          <w:szCs w:val="24"/>
        </w:rPr>
        <w:lastRenderedPageBreak/>
        <w:t>του τις τελευταίες ημέρες- η επικοινωνία στο Υπουργείο Εξωτερικών γίνεται με άκρως απόρρητα ειδικού χειρισμού τηλεγραφήματα.</w:t>
      </w:r>
    </w:p>
    <w:p w14:paraId="04AA1031" w14:textId="77777777" w:rsidR="00A80E5B" w:rsidRDefault="003627BB">
      <w:pPr>
        <w:spacing w:after="0" w:line="600" w:lineRule="auto"/>
        <w:ind w:firstLine="720"/>
        <w:jc w:val="both"/>
        <w:rPr>
          <w:rFonts w:eastAsia="Times New Roman"/>
          <w:bCs/>
          <w:shd w:val="clear" w:color="auto" w:fill="FFFFFF"/>
        </w:rPr>
      </w:pPr>
      <w:r>
        <w:rPr>
          <w:rFonts w:eastAsia="Times New Roman" w:cs="Times New Roman"/>
        </w:rPr>
        <w:t>Εσείς, λοιπόν, στηρίζετε όλον σας τον ισχυρισμό και όλη σας την σκανδαλολογία και παραφιλολογία περί μη</w:t>
      </w:r>
      <w:r>
        <w:rPr>
          <w:rFonts w:eastAsia="Times New Roman" w:cs="Times New Roman"/>
        </w:rPr>
        <w:t xml:space="preserve"> επισήμου εκπροσωπήσεως στην άποψη -λέτε- του </w:t>
      </w:r>
      <w:r>
        <w:rPr>
          <w:rFonts w:eastAsia="Times New Roman" w:cs="Times New Roman"/>
        </w:rPr>
        <w:t>π</w:t>
      </w:r>
      <w:r>
        <w:rPr>
          <w:rFonts w:eastAsia="Times New Roman" w:cs="Times New Roman"/>
        </w:rPr>
        <w:t xml:space="preserve">ρέσβη της Ελλάδας στο </w:t>
      </w:r>
      <w:proofErr w:type="spellStart"/>
      <w:r>
        <w:rPr>
          <w:rFonts w:eastAsia="Times New Roman" w:cs="Times New Roman"/>
        </w:rPr>
        <w:t>Ριάντ</w:t>
      </w:r>
      <w:proofErr w:type="spellEnd"/>
      <w:r>
        <w:rPr>
          <w:rFonts w:eastAsia="Times New Roman" w:cs="Times New Roman"/>
        </w:rPr>
        <w:t xml:space="preserve">, </w:t>
      </w:r>
      <w:r>
        <w:rPr>
          <w:rFonts w:eastAsia="Times New Roman"/>
          <w:bCs/>
          <w:shd w:val="clear" w:color="auto" w:fill="FFFFFF"/>
        </w:rPr>
        <w:t xml:space="preserve">ότι δεν ήταν αυτός ο αυθεντικός εκπρόσωπος, παρά το γεγονός ότι η ελληνική πλευρά έπραξε τα δέοντα και είχε επίσημα έγγραφα από το Υπουργείο Άμυνας ότι ήταν αυτός ο εκπρόσωπος. </w:t>
      </w:r>
    </w:p>
    <w:p w14:paraId="04AA1032"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Αν</w:t>
      </w:r>
      <w:r>
        <w:rPr>
          <w:rFonts w:eastAsia="Times New Roman"/>
          <w:bCs/>
          <w:shd w:val="clear" w:color="auto" w:fill="FFFFFF"/>
        </w:rPr>
        <w:t xml:space="preserve">έτρεξα, λοιπόν, σε αυτά τα τηλεγραφήματα. Τα τηλεγραφήματα αυτά δεν θα τα καταθέσω στα Πρακτικά, αλλά θα δώσω τη δυνατότητα τόσο στον Αρχηγό της Αξιωματικής Αντιπολίτευσης κ. Μητσοτάκη όσο και στους </w:t>
      </w:r>
      <w:r>
        <w:rPr>
          <w:rFonts w:eastAsia="Times New Roman"/>
          <w:bCs/>
          <w:shd w:val="clear" w:color="auto" w:fill="FFFFFF"/>
        </w:rPr>
        <w:t>π</w:t>
      </w:r>
      <w:r>
        <w:rPr>
          <w:rFonts w:eastAsia="Times New Roman"/>
          <w:bCs/>
          <w:shd w:val="clear" w:color="auto" w:fill="FFFFFF"/>
        </w:rPr>
        <w:t xml:space="preserve">ροέδρους των </w:t>
      </w:r>
      <w:r>
        <w:rPr>
          <w:rFonts w:eastAsia="Times New Roman"/>
          <w:bCs/>
          <w:shd w:val="clear" w:color="auto" w:fill="FFFFFF"/>
        </w:rPr>
        <w:t>κ</w:t>
      </w:r>
      <w:r>
        <w:rPr>
          <w:rFonts w:eastAsia="Times New Roman"/>
          <w:bCs/>
          <w:shd w:val="clear" w:color="auto" w:fill="FFFFFF"/>
        </w:rPr>
        <w:t>ομμάτων να έρθουν στο Υπουργείο Εξωτερικών</w:t>
      </w:r>
      <w:r>
        <w:rPr>
          <w:rFonts w:eastAsia="Times New Roman"/>
          <w:bCs/>
          <w:shd w:val="clear" w:color="auto" w:fill="FFFFFF"/>
        </w:rPr>
        <w:t xml:space="preserve"> και να τα διαβάσουν. </w:t>
      </w:r>
    </w:p>
    <w:p w14:paraId="04AA1033" w14:textId="77777777" w:rsidR="00A80E5B" w:rsidRDefault="003627BB">
      <w:pPr>
        <w:spacing w:after="0" w:line="600" w:lineRule="auto"/>
        <w:ind w:firstLine="720"/>
        <w:jc w:val="both"/>
        <w:rPr>
          <w:rFonts w:eastAsia="Times New Roman" w:cs="Times New Roman"/>
        </w:rPr>
      </w:pPr>
      <w:r>
        <w:rPr>
          <w:rFonts w:eastAsia="Times New Roman"/>
          <w:bCs/>
          <w:shd w:val="clear" w:color="auto" w:fill="FFFFFF"/>
        </w:rPr>
        <w:t>Και θα αναφερθώ…</w:t>
      </w:r>
    </w:p>
    <w:p w14:paraId="04AA1034"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ΙΩΑΝΝΗΣ ΤΡΑΓΑΚΗΣ: </w:t>
      </w:r>
      <w:r>
        <w:rPr>
          <w:rFonts w:eastAsia="Times New Roman" w:cs="Times New Roman"/>
        </w:rPr>
        <w:t xml:space="preserve">Οι άλλοι Βουλευτές, δηλαδή, τι είμαστε; Ό,τι δίνετε πρέπει να το δίνετε στη Βουλή ενώπιον των Βουλευτών. </w:t>
      </w:r>
    </w:p>
    <w:p w14:paraId="04AA1035" w14:textId="77777777" w:rsidR="00A80E5B" w:rsidRDefault="003627BB">
      <w:pPr>
        <w:spacing w:after="0" w:line="600" w:lineRule="auto"/>
        <w:ind w:firstLine="720"/>
        <w:jc w:val="both"/>
        <w:rPr>
          <w:rFonts w:eastAsia="Times New Roman" w:cs="Times New Roman"/>
        </w:rPr>
      </w:pPr>
      <w:r>
        <w:rPr>
          <w:rFonts w:eastAsia="Times New Roman" w:cs="Times New Roman"/>
          <w:b/>
        </w:rPr>
        <w:lastRenderedPageBreak/>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Θα τα δουν οι </w:t>
      </w:r>
      <w:r>
        <w:rPr>
          <w:rFonts w:eastAsia="Times New Roman" w:cs="Times New Roman"/>
        </w:rPr>
        <w:t>α</w:t>
      </w:r>
      <w:r>
        <w:rPr>
          <w:rFonts w:eastAsia="Times New Roman" w:cs="Times New Roman"/>
        </w:rPr>
        <w:t xml:space="preserve">ρχηγοί σας, κύριε </w:t>
      </w:r>
      <w:proofErr w:type="spellStart"/>
      <w:r>
        <w:rPr>
          <w:rFonts w:eastAsia="Times New Roman" w:cs="Times New Roman"/>
        </w:rPr>
        <w:t>Τραγάκη</w:t>
      </w:r>
      <w:proofErr w:type="spellEnd"/>
      <w:r>
        <w:rPr>
          <w:rFonts w:eastAsia="Times New Roman" w:cs="Times New Roman"/>
        </w:rPr>
        <w:t>. Δεν έχετ</w:t>
      </w:r>
      <w:r>
        <w:rPr>
          <w:rFonts w:eastAsia="Times New Roman" w:cs="Times New Roman"/>
        </w:rPr>
        <w:t xml:space="preserve">ε εμπιστοσύνη στον κ. Μητσοτάκη </w:t>
      </w:r>
      <w:r>
        <w:rPr>
          <w:rFonts w:eastAsia="Times New Roman"/>
          <w:bCs/>
          <w:shd w:val="clear" w:color="auto" w:fill="FFFFFF"/>
        </w:rPr>
        <w:t>ότι</w:t>
      </w:r>
      <w:r>
        <w:rPr>
          <w:rFonts w:eastAsia="Times New Roman" w:cs="Times New Roman"/>
        </w:rPr>
        <w:t xml:space="preserve"> θα τα διαβάσει σωστά; </w:t>
      </w:r>
    </w:p>
    <w:p w14:paraId="04AA1036" w14:textId="77777777" w:rsidR="00A80E5B" w:rsidRDefault="003627BB">
      <w:pPr>
        <w:spacing w:after="0" w:line="600" w:lineRule="auto"/>
        <w:ind w:firstLine="720"/>
        <w:jc w:val="center"/>
        <w:rPr>
          <w:rFonts w:eastAsia="Times New Roman" w:cs="Times New Roman"/>
        </w:rPr>
      </w:pPr>
      <w:r>
        <w:rPr>
          <w:rFonts w:eastAsia="Times New Roman" w:cs="Times New Roman"/>
        </w:rPr>
        <w:t>(Θόρυβος στην Αίθουσα)</w:t>
      </w:r>
    </w:p>
    <w:p w14:paraId="04AA1037"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w:t>
      </w:r>
      <w:r>
        <w:rPr>
          <w:rFonts w:eastAsia="Times New Roman" w:cs="Times New Roman"/>
        </w:rPr>
        <w:t xml:space="preserve"> Ήσυχα, σας παρακαλώ.</w:t>
      </w:r>
    </w:p>
    <w:p w14:paraId="04AA1038"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 xml:space="preserve">Να τα καταθέσετε, αλλιώς να μην κάνετε χρήση. </w:t>
      </w:r>
    </w:p>
    <w:p w14:paraId="04AA1039"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Μήπως σας ενοχλεί; Μήπως δεν θέλετε να σας πω τι εμπεριέχει; Μήπως δεν είστε περίεργος, κύριε Βορίδη; </w:t>
      </w:r>
    </w:p>
    <w:p w14:paraId="04AA103A" w14:textId="77777777" w:rsidR="00A80E5B" w:rsidRDefault="003627BB">
      <w:pPr>
        <w:spacing w:after="0" w:line="600" w:lineRule="auto"/>
        <w:ind w:firstLine="720"/>
        <w:jc w:val="center"/>
        <w:rPr>
          <w:rFonts w:eastAsia="Times New Roman" w:cs="Times New Roman"/>
        </w:rPr>
      </w:pPr>
      <w:r>
        <w:rPr>
          <w:rFonts w:eastAsia="Times New Roman" w:cs="Times New Roman"/>
        </w:rPr>
        <w:t>(Θόρυβος στην Αίθουσα)</w:t>
      </w:r>
    </w:p>
    <w:p w14:paraId="04AA103B"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w:t>
      </w:r>
      <w:r>
        <w:rPr>
          <w:rFonts w:eastAsia="Times New Roman" w:cs="Times New Roman"/>
        </w:rPr>
        <w:t xml:space="preserve"> Παρακαλώ, ησυχία. </w:t>
      </w:r>
    </w:p>
    <w:p w14:paraId="04AA103C"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Ο κύριος </w:t>
      </w:r>
      <w:r>
        <w:rPr>
          <w:rFonts w:eastAsia="Times New Roman" w:cs="Times New Roman"/>
        </w:rPr>
        <w:t>π</w:t>
      </w:r>
      <w:r>
        <w:rPr>
          <w:rFonts w:eastAsia="Times New Roman" w:cs="Times New Roman"/>
        </w:rPr>
        <w:t xml:space="preserve">ρέσβης, λοιπόν, στο </w:t>
      </w:r>
      <w:proofErr w:type="spellStart"/>
      <w:r>
        <w:rPr>
          <w:rFonts w:eastAsia="Times New Roman" w:cs="Times New Roman"/>
        </w:rPr>
        <w:t>Ριάντ</w:t>
      </w:r>
      <w:proofErr w:type="spellEnd"/>
      <w:r>
        <w:rPr>
          <w:rFonts w:eastAsia="Times New Roman" w:cs="Times New Roman"/>
        </w:rPr>
        <w:t xml:space="preserve">, φυσικά, επί όλων αυτών των ζητημάτων με ενημέρωσε </w:t>
      </w:r>
      <w:r>
        <w:rPr>
          <w:rFonts w:eastAsia="Times New Roman"/>
          <w:bCs/>
          <w:shd w:val="clear" w:color="auto" w:fill="FFFFFF"/>
        </w:rPr>
        <w:t>ότι</w:t>
      </w:r>
      <w:r>
        <w:rPr>
          <w:rFonts w:eastAsia="Times New Roman" w:cs="Times New Roman"/>
        </w:rPr>
        <w:t xml:space="preserve"> υπάρχει ένορκη διοικητική εξέταση, η οποία θα εξετάσει αρμοδίως και υπηρεσιακώς όλα τα ζητήματα -θέσεις, απόψεις, πράξεις και παραλείψεις. Δεν </w:t>
      </w:r>
      <w:r>
        <w:rPr>
          <w:rFonts w:eastAsia="Times New Roman"/>
          <w:bCs/>
        </w:rPr>
        <w:t>είναι</w:t>
      </w:r>
      <w:r>
        <w:rPr>
          <w:rFonts w:eastAsia="Times New Roman" w:cs="Times New Roman"/>
        </w:rPr>
        <w:t xml:space="preserve"> δική μου δουλειά να κρίνω.</w:t>
      </w:r>
      <w:r>
        <w:rPr>
          <w:rFonts w:eastAsia="Times New Roman" w:cs="Times New Roman"/>
        </w:rPr>
        <w:t xml:space="preserve"> </w:t>
      </w:r>
    </w:p>
    <w:p w14:paraId="04AA103D" w14:textId="77777777" w:rsidR="00A80E5B" w:rsidRDefault="003627BB">
      <w:pPr>
        <w:spacing w:after="0" w:line="600" w:lineRule="auto"/>
        <w:ind w:firstLine="720"/>
        <w:jc w:val="both"/>
        <w:rPr>
          <w:rFonts w:eastAsia="Times New Roman" w:cs="Times New Roman"/>
        </w:rPr>
      </w:pPr>
      <w:r>
        <w:rPr>
          <w:rFonts w:eastAsia="Times New Roman" w:cs="Times New Roman"/>
          <w:bCs/>
          <w:shd w:val="clear" w:color="auto" w:fill="FFFFFF"/>
        </w:rPr>
        <w:lastRenderedPageBreak/>
        <w:t>Όμως,</w:t>
      </w:r>
      <w:r>
        <w:rPr>
          <w:rFonts w:eastAsia="Times New Roman" w:cs="Times New Roman"/>
        </w:rPr>
        <w:t xml:space="preserve"> πράγματι, τέσσερις μέρες μετά την ημέρα εκείνη, τη 17</w:t>
      </w:r>
      <w:r>
        <w:rPr>
          <w:rFonts w:eastAsia="Times New Roman" w:cs="Times New Roman"/>
          <w:vertAlign w:val="superscript"/>
        </w:rPr>
        <w:t>η</w:t>
      </w:r>
      <w:r>
        <w:rPr>
          <w:rFonts w:eastAsia="Times New Roman" w:cs="Times New Roman"/>
        </w:rPr>
        <w:t xml:space="preserve"> Νοεμβρίου 2016, όπου επικύρωσε το πιστοποιητικό που μας έλεγε </w:t>
      </w:r>
      <w:r>
        <w:rPr>
          <w:rFonts w:eastAsia="Times New Roman"/>
          <w:bCs/>
          <w:shd w:val="clear" w:color="auto" w:fill="FFFFFF"/>
        </w:rPr>
        <w:t>ότι</w:t>
      </w:r>
      <w:r>
        <w:rPr>
          <w:rFonts w:eastAsia="Times New Roman" w:cs="Times New Roman"/>
        </w:rPr>
        <w:t xml:space="preserve"> ήταν ο αυθεντικός εκπρόσωπος της Σαουδικής Αραβίας στην Ελλάδα, έστειλε ένα τηλεγράφημα στον Υπουργό Εξωτερικών, στο οποίο μετα</w:t>
      </w:r>
      <w:r>
        <w:rPr>
          <w:rFonts w:eastAsia="Times New Roman" w:cs="Times New Roman"/>
        </w:rPr>
        <w:t xml:space="preserve">ξύ άλλων λέγει: Ξέρετε, υπάρχει </w:t>
      </w:r>
      <w:r>
        <w:rPr>
          <w:rFonts w:eastAsia="Times New Roman"/>
          <w:bCs/>
          <w:shd w:val="clear" w:color="auto" w:fill="FFFFFF"/>
        </w:rPr>
        <w:t>μια</w:t>
      </w:r>
      <w:r>
        <w:rPr>
          <w:rFonts w:eastAsia="Times New Roman" w:cs="Times New Roman"/>
        </w:rPr>
        <w:t xml:space="preserve"> αξιόπιστη πηγή -προσέξτε «αξιόπιστη πηγή»- που βρίσκεται στο στενό περιβάλλον του Σαουδάραβα </w:t>
      </w:r>
      <w:r>
        <w:rPr>
          <w:rFonts w:eastAsia="Times New Roman" w:cs="Times New Roman"/>
        </w:rPr>
        <w:t>Υ</w:t>
      </w:r>
      <w:r>
        <w:rPr>
          <w:rFonts w:eastAsia="Times New Roman" w:cs="Times New Roman"/>
        </w:rPr>
        <w:t xml:space="preserve">πουργού, η οποία μου ζήτησε να συναντηθούμε. Η πηγή αυτή λέγει, με λίγα λόγια, </w:t>
      </w:r>
      <w:r>
        <w:rPr>
          <w:rFonts w:eastAsia="Times New Roman"/>
          <w:bCs/>
          <w:shd w:val="clear" w:color="auto" w:fill="FFFFFF"/>
        </w:rPr>
        <w:t>ότι</w:t>
      </w:r>
      <w:r>
        <w:rPr>
          <w:rFonts w:eastAsia="Times New Roman" w:cs="Times New Roman"/>
        </w:rPr>
        <w:t xml:space="preserve"> </w:t>
      </w:r>
      <w:r>
        <w:rPr>
          <w:rFonts w:eastAsia="Times New Roman"/>
          <w:bCs/>
          <w:shd w:val="clear" w:color="auto" w:fill="FFFFFF"/>
        </w:rPr>
        <w:t>επειδή</w:t>
      </w:r>
      <w:r>
        <w:rPr>
          <w:rFonts w:eastAsia="Times New Roman" w:cs="Times New Roman"/>
        </w:rPr>
        <w:t xml:space="preserve"> στη </w:t>
      </w:r>
      <w:r>
        <w:rPr>
          <w:rFonts w:eastAsia="Times New Roman"/>
        </w:rPr>
        <w:t>διαδικασία,</w:t>
      </w:r>
      <w:r>
        <w:rPr>
          <w:rFonts w:eastAsia="Times New Roman" w:cs="Times New Roman"/>
        </w:rPr>
        <w:t xml:space="preserve"> που </w:t>
      </w:r>
      <w:r>
        <w:rPr>
          <w:rFonts w:eastAsia="Times New Roman"/>
          <w:bCs/>
        </w:rPr>
        <w:t>έχει</w:t>
      </w:r>
      <w:r>
        <w:rPr>
          <w:rFonts w:eastAsia="Times New Roman" w:cs="Times New Roman"/>
        </w:rPr>
        <w:t xml:space="preserve"> ξεκινήσει κ</w:t>
      </w:r>
      <w:r>
        <w:rPr>
          <w:rFonts w:eastAsia="Times New Roman" w:cs="Times New Roman"/>
        </w:rPr>
        <w:t xml:space="preserve">αι την </w:t>
      </w:r>
      <w:r>
        <w:rPr>
          <w:rFonts w:eastAsia="Times New Roman"/>
          <w:bCs/>
        </w:rPr>
        <w:t>έχει</w:t>
      </w:r>
      <w:r>
        <w:rPr>
          <w:rFonts w:eastAsia="Times New Roman" w:cs="Times New Roman"/>
        </w:rPr>
        <w:t xml:space="preserve"> επικυρώσει, εμπλέκεται </w:t>
      </w:r>
      <w:r>
        <w:rPr>
          <w:rFonts w:eastAsia="Times New Roman"/>
          <w:bCs/>
          <w:shd w:val="clear" w:color="auto" w:fill="FFFFFF"/>
        </w:rPr>
        <w:t>μια</w:t>
      </w:r>
      <w:r>
        <w:rPr>
          <w:rFonts w:eastAsia="Times New Roman" w:cs="Times New Roman"/>
        </w:rPr>
        <w:t xml:space="preserve"> ελληνική εταιρεία, θα έπρεπε να έρθει απευθείας ο ίδιος στην Ελλάδα, προκειμένου να </w:t>
      </w:r>
      <w:r>
        <w:rPr>
          <w:rFonts w:eastAsia="Times New Roman"/>
          <w:bCs/>
        </w:rPr>
        <w:t>έχει</w:t>
      </w:r>
      <w:r>
        <w:rPr>
          <w:rFonts w:eastAsia="Times New Roman" w:cs="Times New Roman"/>
        </w:rPr>
        <w:t xml:space="preserve"> </w:t>
      </w:r>
      <w:r>
        <w:rPr>
          <w:rFonts w:eastAsia="Times New Roman"/>
        </w:rPr>
        <w:t>συνεργασία,</w:t>
      </w:r>
      <w:r>
        <w:rPr>
          <w:rFonts w:eastAsia="Times New Roman" w:cs="Times New Roman"/>
        </w:rPr>
        <w:t xml:space="preserve"> για να πάρει η σαουδαραβική πλευρά σε χαμηλότερο τίμημα την αγορά του υλικού. </w:t>
      </w:r>
    </w:p>
    <w:p w14:paraId="04AA103E" w14:textId="77777777" w:rsidR="00A80E5B" w:rsidRDefault="003627BB">
      <w:pPr>
        <w:spacing w:after="0" w:line="600" w:lineRule="auto"/>
        <w:ind w:firstLine="720"/>
        <w:jc w:val="both"/>
        <w:rPr>
          <w:rFonts w:eastAsia="Times New Roman" w:cs="Times New Roman"/>
        </w:rPr>
      </w:pPr>
      <w:r>
        <w:rPr>
          <w:rFonts w:eastAsia="Times New Roman" w:cs="Times New Roman"/>
        </w:rPr>
        <w:t>Και καταλήγει ως εξής: «Εφόσον η ελλη</w:t>
      </w:r>
      <w:r>
        <w:rPr>
          <w:rFonts w:eastAsia="Times New Roman" w:cs="Times New Roman"/>
        </w:rPr>
        <w:t>νική πλευρά, κατ’ αρχ</w:t>
      </w:r>
      <w:r>
        <w:rPr>
          <w:rFonts w:eastAsia="Times New Roman" w:cs="Times New Roman"/>
        </w:rPr>
        <w:t>άς</w:t>
      </w:r>
      <w:r>
        <w:rPr>
          <w:rFonts w:eastAsia="Times New Roman" w:cs="Times New Roman"/>
        </w:rPr>
        <w:t xml:space="preserve">, συμφωνεί, ο σύνδεσμος αυτός του Υπουργού Άμυνας προτίθεται άμεσα να μεταβεί στην Αθήνα για κατ’ ιδίαν διαβούλευση, διευθέτηση και πληρωμή.». Μάλιστα, κανένα θέμα. </w:t>
      </w:r>
    </w:p>
    <w:p w14:paraId="04AA103F" w14:textId="77777777" w:rsidR="00A80E5B" w:rsidRDefault="003627BB">
      <w:pPr>
        <w:spacing w:after="0" w:line="600" w:lineRule="auto"/>
        <w:ind w:firstLine="720"/>
        <w:jc w:val="both"/>
        <w:rPr>
          <w:rFonts w:eastAsia="Times New Roman"/>
        </w:rPr>
      </w:pPr>
      <w:r>
        <w:rPr>
          <w:rFonts w:eastAsia="Times New Roman"/>
          <w:b/>
        </w:rPr>
        <w:t>ΣΠΥΡΙΔΩΝ</w:t>
      </w:r>
      <w:r>
        <w:rPr>
          <w:rFonts w:eastAsia="Times New Roman"/>
          <w:b/>
        </w:rPr>
        <w:t xml:space="preserve"> </w:t>
      </w:r>
      <w:r>
        <w:rPr>
          <w:rFonts w:eastAsia="Times New Roman"/>
          <w:b/>
        </w:rPr>
        <w:t>-</w:t>
      </w:r>
      <w:r>
        <w:rPr>
          <w:rFonts w:eastAsia="Times New Roman"/>
          <w:b/>
        </w:rPr>
        <w:t xml:space="preserve"> </w:t>
      </w:r>
      <w:r>
        <w:rPr>
          <w:rFonts w:eastAsia="Times New Roman"/>
          <w:b/>
        </w:rPr>
        <w:t>ΑΔΩΝΙΣ ΓΕΩΡΓΙΑΔΗΣ:</w:t>
      </w:r>
      <w:r>
        <w:rPr>
          <w:rFonts w:eastAsia="Times New Roman"/>
        </w:rPr>
        <w:t xml:space="preserve"> Αυτό λέμε κι εμείς.</w:t>
      </w:r>
    </w:p>
    <w:p w14:paraId="04AA1040"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Καθίστε, κύριε Γεωργιάδη, μη βιάζεστε. </w:t>
      </w:r>
    </w:p>
    <w:p w14:paraId="04AA1041" w14:textId="77777777" w:rsidR="00A80E5B" w:rsidRDefault="003627BB">
      <w:pPr>
        <w:spacing w:after="0" w:line="600" w:lineRule="auto"/>
        <w:ind w:firstLine="720"/>
        <w:jc w:val="both"/>
        <w:rPr>
          <w:rFonts w:eastAsia="Times New Roman" w:cs="Times New Roman"/>
        </w:rPr>
      </w:pPr>
      <w:r>
        <w:rPr>
          <w:rFonts w:eastAsia="Times New Roman"/>
          <w:b/>
        </w:rPr>
        <w:lastRenderedPageBreak/>
        <w:t>ΣΠΥΡΙΔΩΝ</w:t>
      </w:r>
      <w:r>
        <w:rPr>
          <w:rFonts w:eastAsia="Times New Roman"/>
          <w:b/>
        </w:rPr>
        <w:t xml:space="preserve"> </w:t>
      </w:r>
      <w:r>
        <w:rPr>
          <w:rFonts w:eastAsia="Times New Roman"/>
          <w:b/>
        </w:rPr>
        <w:t>-</w:t>
      </w:r>
      <w:r>
        <w:rPr>
          <w:rFonts w:eastAsia="Times New Roman"/>
          <w:b/>
        </w:rPr>
        <w:t xml:space="preserve"> </w:t>
      </w:r>
      <w:r>
        <w:rPr>
          <w:rFonts w:eastAsia="Times New Roman"/>
          <w:b/>
        </w:rPr>
        <w:t>ΑΔΩΝΙΣ ΓΕΩΡΓΙΑΔΗΣ:</w:t>
      </w:r>
      <w:r>
        <w:rPr>
          <w:rFonts w:eastAsia="Times New Roman"/>
        </w:rPr>
        <w:t xml:space="preserve"> </w:t>
      </w:r>
      <w:r>
        <w:rPr>
          <w:rFonts w:eastAsia="Times New Roman" w:cs="Times New Roman"/>
        </w:rPr>
        <w:t xml:space="preserve">Αυτό που λέμε κι εμείς λέει αυτός. </w:t>
      </w:r>
    </w:p>
    <w:p w14:paraId="04AA1042"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Μπράβο, αυτό που λέτε εσείς. Μη βιάζεστε. Μη μου βιάζεστε. </w:t>
      </w:r>
    </w:p>
    <w:p w14:paraId="04AA1043" w14:textId="77777777" w:rsidR="00A80E5B" w:rsidRDefault="003627BB">
      <w:pPr>
        <w:spacing w:after="0" w:line="600" w:lineRule="auto"/>
        <w:ind w:firstLine="720"/>
        <w:jc w:val="center"/>
        <w:rPr>
          <w:rFonts w:eastAsia="Times New Roman" w:cs="Times New Roman"/>
        </w:rPr>
      </w:pPr>
      <w:r>
        <w:rPr>
          <w:rFonts w:eastAsia="Times New Roman" w:cs="Times New Roman"/>
        </w:rPr>
        <w:t>(Θόρυβ</w:t>
      </w:r>
      <w:r>
        <w:rPr>
          <w:rFonts w:eastAsia="Times New Roman" w:cs="Times New Roman"/>
        </w:rPr>
        <w:t>ος στην Αίθουσα)</w:t>
      </w:r>
    </w:p>
    <w:p w14:paraId="04AA1044"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w:t>
      </w:r>
      <w:r>
        <w:rPr>
          <w:rFonts w:eastAsia="Times New Roman" w:cs="Times New Roman"/>
        </w:rPr>
        <w:t xml:space="preserve"> Παρακαλώ, ησυχία. </w:t>
      </w:r>
    </w:p>
    <w:p w14:paraId="04AA1045" w14:textId="77777777" w:rsidR="00A80E5B" w:rsidRDefault="003627BB">
      <w:pPr>
        <w:spacing w:after="0"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Κινήθηκε η </w:t>
      </w:r>
      <w:r>
        <w:rPr>
          <w:rFonts w:eastAsia="Times New Roman"/>
        </w:rPr>
        <w:t>διαδικασία,</w:t>
      </w:r>
      <w:r>
        <w:rPr>
          <w:rFonts w:eastAsia="Times New Roman" w:cs="Times New Roman"/>
        </w:rPr>
        <w:t xml:space="preserve"> όχι διά της πηγής και διά του ανθρώπου αυτού, ο οποίος εμφανίστηκε στον </w:t>
      </w:r>
      <w:r>
        <w:rPr>
          <w:rFonts w:eastAsia="Times New Roman" w:cs="Times New Roman"/>
        </w:rPr>
        <w:t>π</w:t>
      </w:r>
      <w:r>
        <w:rPr>
          <w:rFonts w:eastAsia="Times New Roman" w:cs="Times New Roman"/>
        </w:rPr>
        <w:t xml:space="preserve">ρέσβη ως ενδιάμεσος -προσέξτε-, αλλά κινήθηκε με την </w:t>
      </w:r>
      <w:r>
        <w:rPr>
          <w:rFonts w:eastAsia="Times New Roman" w:cs="Times New Roman"/>
        </w:rPr>
        <w:t xml:space="preserve">κανονική </w:t>
      </w:r>
      <w:r>
        <w:rPr>
          <w:rFonts w:eastAsia="Times New Roman"/>
        </w:rPr>
        <w:t>διαδικασία</w:t>
      </w:r>
      <w:r>
        <w:rPr>
          <w:rFonts w:eastAsia="Times New Roman" w:cs="Times New Roman"/>
        </w:rPr>
        <w:t xml:space="preserve">, όπως είχε ξεκινήσει, εφόσον η πλευρά του Υπουργείου Εθνικής Άμυνας είχε κάθε διαβεβαίωση και έγκριση </w:t>
      </w:r>
      <w:r>
        <w:rPr>
          <w:rFonts w:eastAsia="Times New Roman"/>
          <w:bCs/>
          <w:shd w:val="clear" w:color="auto" w:fill="FFFFFF"/>
        </w:rPr>
        <w:t>ότι</w:t>
      </w:r>
      <w:r>
        <w:rPr>
          <w:rFonts w:eastAsia="Times New Roman" w:cs="Times New Roman"/>
        </w:rPr>
        <w:t xml:space="preserve"> </w:t>
      </w:r>
      <w:r>
        <w:rPr>
          <w:rFonts w:eastAsia="Times New Roman"/>
          <w:bCs/>
        </w:rPr>
        <w:t>είναι</w:t>
      </w:r>
      <w:r>
        <w:rPr>
          <w:rFonts w:eastAsia="Times New Roman" w:cs="Times New Roman"/>
        </w:rPr>
        <w:t xml:space="preserve"> ο επίσημος.</w:t>
      </w:r>
    </w:p>
    <w:p w14:paraId="04AA1046" w14:textId="77777777" w:rsidR="00A80E5B" w:rsidRDefault="003627BB">
      <w:pPr>
        <w:spacing w:after="0" w:line="600" w:lineRule="auto"/>
        <w:ind w:firstLine="720"/>
        <w:jc w:val="both"/>
        <w:rPr>
          <w:rFonts w:eastAsia="Times New Roman" w:cs="Times New Roman"/>
        </w:rPr>
      </w:pPr>
      <w:r>
        <w:rPr>
          <w:rFonts w:eastAsia="Times New Roman" w:cs="Times New Roman"/>
        </w:rPr>
        <w:t>Και εγώ λέω, σωστά, διότι, αν δεν το έκανε αυτό ο Καμμένος, εσείς θα έπρεπε να έχετε έρθει να του πείτε: Τι κάνε</w:t>
      </w:r>
      <w:r>
        <w:rPr>
          <w:rFonts w:eastAsia="Times New Roman" w:cs="Times New Roman"/>
        </w:rPr>
        <w:t xml:space="preserve">ις; Έχεις κάποιον που σου λέει </w:t>
      </w:r>
      <w:r>
        <w:rPr>
          <w:rFonts w:eastAsia="Times New Roman"/>
          <w:bCs/>
          <w:shd w:val="clear" w:color="auto" w:fill="FFFFFF"/>
        </w:rPr>
        <w:t>ότι</w:t>
      </w:r>
      <w:r>
        <w:rPr>
          <w:rFonts w:eastAsia="Times New Roman" w:cs="Times New Roman"/>
        </w:rPr>
        <w:t xml:space="preserve"> θα αγοράσει ακριβότερα κι </w:t>
      </w:r>
      <w:r>
        <w:rPr>
          <w:rFonts w:eastAsia="Times New Roman"/>
          <w:bCs/>
          <w:shd w:val="clear" w:color="auto" w:fill="FFFFFF"/>
        </w:rPr>
        <w:t>επειδή</w:t>
      </w:r>
      <w:r>
        <w:rPr>
          <w:rFonts w:eastAsia="Times New Roman" w:cs="Times New Roman"/>
        </w:rPr>
        <w:t xml:space="preserve"> ακούς σε ένα τηλεγράφημα </w:t>
      </w:r>
      <w:r>
        <w:rPr>
          <w:rFonts w:eastAsia="Times New Roman"/>
          <w:bCs/>
          <w:shd w:val="clear" w:color="auto" w:fill="FFFFFF"/>
        </w:rPr>
        <w:t>ότι</w:t>
      </w:r>
      <w:r>
        <w:rPr>
          <w:rFonts w:eastAsia="Times New Roman" w:cs="Times New Roman"/>
        </w:rPr>
        <w:t xml:space="preserve"> κάποιος άλλος, ενδιάμεσος, θέλει να αγοράσει φθηνότερα, θα του δώσεις φθηνότερα;. </w:t>
      </w:r>
    </w:p>
    <w:p w14:paraId="04AA1047" w14:textId="77777777" w:rsidR="00A80E5B" w:rsidRDefault="003627BB">
      <w:pPr>
        <w:spacing w:after="0" w:line="600" w:lineRule="auto"/>
        <w:ind w:firstLine="720"/>
        <w:jc w:val="both"/>
        <w:rPr>
          <w:rFonts w:eastAsia="Times New Roman"/>
          <w:bCs/>
        </w:rPr>
      </w:pPr>
      <w:r>
        <w:rPr>
          <w:rFonts w:eastAsia="Times New Roman" w:cs="Times New Roman"/>
        </w:rPr>
        <w:t>Όταν, λοιπόν, ξέσπασε όλος αυτός ο θόρυβος -</w:t>
      </w:r>
      <w:proofErr w:type="spellStart"/>
      <w:r>
        <w:rPr>
          <w:rFonts w:eastAsia="Times New Roman" w:cs="Times New Roman"/>
        </w:rPr>
        <w:t>όλως</w:t>
      </w:r>
      <w:proofErr w:type="spellEnd"/>
      <w:r>
        <w:rPr>
          <w:rFonts w:eastAsia="Times New Roman" w:cs="Times New Roman"/>
        </w:rPr>
        <w:t xml:space="preserve"> παραδόξως, επαναλαμβάνω, το</w:t>
      </w:r>
      <w:r>
        <w:rPr>
          <w:rFonts w:eastAsia="Times New Roman" w:cs="Times New Roman"/>
        </w:rPr>
        <w:t xml:space="preserve"> τελευταίο δεκαπενθήμερο, </w:t>
      </w:r>
      <w:r>
        <w:rPr>
          <w:rFonts w:eastAsia="Times New Roman" w:cs="Times New Roman"/>
          <w:bCs/>
          <w:shd w:val="clear" w:color="auto" w:fill="FFFFFF"/>
        </w:rPr>
        <w:t>γιατί</w:t>
      </w:r>
      <w:r>
        <w:rPr>
          <w:rFonts w:eastAsia="Times New Roman" w:cs="Times New Roman"/>
        </w:rPr>
        <w:t xml:space="preserve"> αυτά έχουν γίνει πολύ καιρό πριν- ο Υπουργός Εξωτερικών ζήτησε από </w:t>
      </w:r>
      <w:r>
        <w:rPr>
          <w:rFonts w:eastAsia="Times New Roman" w:cs="Times New Roman"/>
        </w:rPr>
        <w:lastRenderedPageBreak/>
        <w:t xml:space="preserve">τον </w:t>
      </w:r>
      <w:r>
        <w:rPr>
          <w:rFonts w:eastAsia="Times New Roman" w:cs="Times New Roman"/>
        </w:rPr>
        <w:t>π</w:t>
      </w:r>
      <w:r>
        <w:rPr>
          <w:rFonts w:eastAsia="Times New Roman" w:cs="Times New Roman"/>
        </w:rPr>
        <w:t xml:space="preserve">ρέσβη μας στο </w:t>
      </w:r>
      <w:proofErr w:type="spellStart"/>
      <w:r>
        <w:rPr>
          <w:rFonts w:eastAsia="Times New Roman" w:cs="Times New Roman"/>
        </w:rPr>
        <w:t>Ριάντ</w:t>
      </w:r>
      <w:proofErr w:type="spellEnd"/>
      <w:r>
        <w:rPr>
          <w:rFonts w:eastAsia="Times New Roman" w:cs="Times New Roman"/>
        </w:rPr>
        <w:t xml:space="preserve"> </w:t>
      </w:r>
      <w:r>
        <w:rPr>
          <w:rFonts w:eastAsia="Times New Roman"/>
          <w:bCs/>
          <w:shd w:val="clear" w:color="auto" w:fill="FFFFFF"/>
        </w:rPr>
        <w:t>μια</w:t>
      </w:r>
      <w:r>
        <w:rPr>
          <w:rFonts w:eastAsia="Times New Roman" w:cs="Times New Roman"/>
        </w:rPr>
        <w:t xml:space="preserve"> εξήγηση: Χρυσέ μου άνθρωπε, γιατί εσύ θεωρείς </w:t>
      </w:r>
      <w:r>
        <w:rPr>
          <w:rFonts w:eastAsia="Times New Roman"/>
          <w:bCs/>
          <w:shd w:val="clear" w:color="auto" w:fill="FFFFFF"/>
        </w:rPr>
        <w:t>ότι</w:t>
      </w:r>
      <w:r>
        <w:rPr>
          <w:rFonts w:eastAsia="Times New Roman" w:cs="Times New Roman"/>
        </w:rPr>
        <w:t xml:space="preserve"> αυτός δεν </w:t>
      </w:r>
      <w:r>
        <w:rPr>
          <w:rFonts w:eastAsia="Times New Roman"/>
          <w:bCs/>
        </w:rPr>
        <w:t>είναι</w:t>
      </w:r>
      <w:r>
        <w:rPr>
          <w:rFonts w:eastAsia="Times New Roman" w:cs="Times New Roman"/>
        </w:rPr>
        <w:t xml:space="preserve"> ο αυθεντικός εκπρόσωπος της σαουδαραβικής πλευράς, αλλά κάποιο</w:t>
      </w:r>
      <w:r>
        <w:rPr>
          <w:rFonts w:eastAsia="Times New Roman" w:cs="Times New Roman"/>
        </w:rPr>
        <w:t xml:space="preserve">ς άλλος </w:t>
      </w:r>
      <w:r>
        <w:rPr>
          <w:rFonts w:eastAsia="Times New Roman"/>
          <w:bCs/>
        </w:rPr>
        <w:t>είναι,</w:t>
      </w:r>
      <w:r>
        <w:rPr>
          <w:rFonts w:eastAsia="Times New Roman" w:cs="Times New Roman"/>
        </w:rPr>
        <w:t xml:space="preserve"> ενδεχομένως η πηγή η </w:t>
      </w:r>
      <w:r>
        <w:rPr>
          <w:rFonts w:eastAsia="Times New Roman"/>
          <w:bCs/>
        </w:rPr>
        <w:t xml:space="preserve">συγκεκριμένη, ο ενδιάμεσος που μας ζήτησες να έρθει και πού έχεις μάθει για όλα αυτά; </w:t>
      </w:r>
    </w:p>
    <w:p w14:paraId="04AA1048" w14:textId="77777777" w:rsidR="00A80E5B" w:rsidRDefault="003627BB">
      <w:pPr>
        <w:spacing w:after="0" w:line="600" w:lineRule="auto"/>
        <w:ind w:firstLine="720"/>
        <w:jc w:val="both"/>
        <w:rPr>
          <w:rFonts w:eastAsia="Times New Roman" w:cs="Times New Roman"/>
        </w:rPr>
      </w:pPr>
      <w:r>
        <w:rPr>
          <w:rFonts w:eastAsia="Times New Roman"/>
          <w:bCs/>
        </w:rPr>
        <w:t>Η απάντησή του τότε στον Υπουργό Εξωτερικών ήταν προφορική. Είπε</w:t>
      </w:r>
      <w:r>
        <w:rPr>
          <w:rFonts w:eastAsia="Times New Roman"/>
          <w:bCs/>
          <w:shd w:val="clear" w:color="auto" w:fill="FFFFFF"/>
        </w:rPr>
        <w:t>: Τ</w:t>
      </w:r>
      <w:r>
        <w:rPr>
          <w:rFonts w:eastAsia="Times New Roman"/>
          <w:bCs/>
        </w:rPr>
        <w:t xml:space="preserve">α έχω μάθει, διότι αυτή η πηγή βρίσκεται πολύ κοντά εκεί που παίρνονται οι αποφάσεις. Ήταν παρών στο </w:t>
      </w:r>
      <w:r>
        <w:rPr>
          <w:rFonts w:eastAsia="Times New Roman"/>
          <w:bCs/>
        </w:rPr>
        <w:t>Υ</w:t>
      </w:r>
      <w:r>
        <w:rPr>
          <w:rFonts w:eastAsia="Times New Roman"/>
          <w:bCs/>
        </w:rPr>
        <w:t xml:space="preserve">πουργικό </w:t>
      </w:r>
      <w:r>
        <w:rPr>
          <w:rFonts w:eastAsia="Times New Roman"/>
          <w:bCs/>
        </w:rPr>
        <w:t>Σ</w:t>
      </w:r>
      <w:r>
        <w:rPr>
          <w:rFonts w:eastAsia="Times New Roman"/>
          <w:bCs/>
        </w:rPr>
        <w:t xml:space="preserve">υμβούλιο και άκουσε τη συζήτηση.  </w:t>
      </w:r>
    </w:p>
    <w:p w14:paraId="04AA1049"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Κι επειδή ο Υπουργός Εξωτερικών είναι παλιά καραβάνα, φώναξε τον </w:t>
      </w:r>
      <w:r>
        <w:rPr>
          <w:rFonts w:eastAsia="Times New Roman" w:cs="Times New Roman"/>
          <w:szCs w:val="24"/>
        </w:rPr>
        <w:t>π</w:t>
      </w:r>
      <w:r>
        <w:rPr>
          <w:rFonts w:eastAsia="Times New Roman" w:cs="Times New Roman"/>
          <w:szCs w:val="24"/>
        </w:rPr>
        <w:t>ρέσβη της Σαουδικής Αραβίας στην Ελλάδα και</w:t>
      </w:r>
      <w:r>
        <w:rPr>
          <w:rFonts w:eastAsia="Times New Roman" w:cs="Times New Roman"/>
          <w:szCs w:val="24"/>
        </w:rPr>
        <w:t xml:space="preserve"> τον ρώτησε: Υπάρχει περίπτωση κάποιος τρίτος να παρίσταται στις συνεδριάσεις του Υπουργικού Συμβουλίου; Απάντησε: Βεβαίως, όχι. </w:t>
      </w:r>
    </w:p>
    <w:p w14:paraId="04AA104A"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Τότε ζήτησα από τον </w:t>
      </w:r>
      <w:r>
        <w:rPr>
          <w:rFonts w:eastAsia="Times New Roman" w:cs="Times New Roman"/>
          <w:szCs w:val="24"/>
        </w:rPr>
        <w:t>π</w:t>
      </w:r>
      <w:r>
        <w:rPr>
          <w:rFonts w:eastAsia="Times New Roman" w:cs="Times New Roman"/>
          <w:szCs w:val="24"/>
        </w:rPr>
        <w:t xml:space="preserve">ρέσβη μας στο </w:t>
      </w:r>
      <w:proofErr w:type="spellStart"/>
      <w:r>
        <w:rPr>
          <w:rFonts w:eastAsia="Times New Roman" w:cs="Times New Roman"/>
          <w:szCs w:val="24"/>
        </w:rPr>
        <w:t>Ριάντ</w:t>
      </w:r>
      <w:proofErr w:type="spellEnd"/>
      <w:r>
        <w:rPr>
          <w:rFonts w:eastAsia="Times New Roman" w:cs="Times New Roman"/>
          <w:szCs w:val="24"/>
        </w:rPr>
        <w:t xml:space="preserve"> να κατονομάσει σε νέο τηλεγράφημα ειδικού χειρισμού ποια είναι αυτή η πηγή, ποιος είν</w:t>
      </w:r>
      <w:r>
        <w:rPr>
          <w:rFonts w:eastAsia="Times New Roman" w:cs="Times New Roman"/>
          <w:szCs w:val="24"/>
        </w:rPr>
        <w:t xml:space="preserve">αι αυτός ο ενδιάμεσος. </w:t>
      </w:r>
    </w:p>
    <w:p w14:paraId="04AA104B"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Τότε, λοιπόν, ο </w:t>
      </w:r>
      <w:r>
        <w:rPr>
          <w:rFonts w:eastAsia="Times New Roman" w:cs="Times New Roman"/>
          <w:szCs w:val="24"/>
        </w:rPr>
        <w:t>π</w:t>
      </w:r>
      <w:r>
        <w:rPr>
          <w:rFonts w:eastAsia="Times New Roman" w:cs="Times New Roman"/>
          <w:szCs w:val="24"/>
        </w:rPr>
        <w:t xml:space="preserve">ρέσβης μας στο </w:t>
      </w:r>
      <w:proofErr w:type="spellStart"/>
      <w:r>
        <w:rPr>
          <w:rFonts w:eastAsia="Times New Roman" w:cs="Times New Roman"/>
          <w:szCs w:val="24"/>
        </w:rPr>
        <w:t>Ριάντ</w:t>
      </w:r>
      <w:proofErr w:type="spellEnd"/>
      <w:r>
        <w:rPr>
          <w:rFonts w:eastAsia="Times New Roman" w:cs="Times New Roman"/>
          <w:szCs w:val="24"/>
        </w:rPr>
        <w:t xml:space="preserve">, που είναι η βασική σας επιχειρηματολογία, λέει μεταξύ άλλων το εξής: Αρχική πληροφορία τον Νοέμβριο του 2016 περί ενδιαφέροντος σαουδαραβικής </w:t>
      </w:r>
      <w:r>
        <w:rPr>
          <w:rFonts w:eastAsia="Times New Roman" w:cs="Times New Roman"/>
          <w:szCs w:val="24"/>
        </w:rPr>
        <w:lastRenderedPageBreak/>
        <w:t>πλευράς για την αγορά του εν λόγω υλικού, καθώς και</w:t>
      </w:r>
      <w:r>
        <w:rPr>
          <w:rFonts w:eastAsia="Times New Roman" w:cs="Times New Roman"/>
          <w:szCs w:val="24"/>
        </w:rPr>
        <w:t xml:space="preserve"> ενημέρωση περί διαμειφθέντων σε πρόσφατο Υπουργικό Συμβούλιο μού περιήλθαν από το ίδιο πρόσωπο. Και θα φαντάζεστε όλοι σας, βεβαίως, ότι θα είναι κάποιος Σαουδάραβας, κάποιος κοντά στο παλάτι, κάποιος αυλικός, κάποιος πρίγκιπας, κάποιο πριγκιπόπουλο. </w:t>
      </w:r>
    </w:p>
    <w:p w14:paraId="04AA104C"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 xml:space="preserve">αι, όμως, Έλληνας, κυρίες και κύριοι συνάδελφοι. Και το όνομα αυτού: Ζορζ Σφακιανάκης από το Ηράκλειο Κρήτης! </w:t>
      </w:r>
    </w:p>
    <w:p w14:paraId="04AA104D" w14:textId="77777777" w:rsidR="00A80E5B" w:rsidRDefault="003627BB">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04E" w14:textId="77777777" w:rsidR="00A80E5B" w:rsidRDefault="003627BB">
      <w:pPr>
        <w:tabs>
          <w:tab w:val="left" w:pos="149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104F"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Τα έχω στη διάθεσή σας. </w:t>
      </w:r>
    </w:p>
    <w:p w14:paraId="04AA105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w:t>
      </w:r>
      <w:r>
        <w:rPr>
          <w:rFonts w:eastAsia="Times New Roman" w:cs="Times New Roman"/>
          <w:szCs w:val="24"/>
        </w:rPr>
        <w:t xml:space="preserve">ησυχία. </w:t>
      </w:r>
    </w:p>
    <w:p w14:paraId="04AA105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Ένας Έλληνας, λοιπόν, άλλος ενδιάμεσος, ο οποίος στην καλύτερη περίπτωση –λέω εγώ, δεν θέλω να ενοχοποιήσω κανέναν- ήθελε να βρει μια καλύτερη τιμή, δηλαδή, λιγότερο συμφέρουσα για την ελληνική πλευρά, προς τη σαουδαραβική πλευρά. Στη χειρότερη περίπτωση τ</w:t>
      </w:r>
      <w:r>
        <w:rPr>
          <w:rFonts w:eastAsia="Times New Roman" w:cs="Times New Roman"/>
          <w:szCs w:val="24"/>
        </w:rPr>
        <w:t xml:space="preserve">ι να φανταστώ εγώ; </w:t>
      </w:r>
    </w:p>
    <w:p w14:paraId="04AA105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στη διάθεσή σας να διαβάσετε τα ειδικού χειρισμού. Ο </w:t>
      </w:r>
      <w:r>
        <w:rPr>
          <w:rFonts w:eastAsia="Times New Roman" w:cs="Times New Roman"/>
          <w:szCs w:val="24"/>
        </w:rPr>
        <w:t>θ</w:t>
      </w:r>
      <w:r>
        <w:rPr>
          <w:rFonts w:eastAsia="Times New Roman" w:cs="Times New Roman"/>
          <w:szCs w:val="24"/>
        </w:rPr>
        <w:t>εός αγαπάει τον κλέφτη, αλλά αγαπάει και τον νοικοκύρη. Με τις πομφόλυγές σας!</w:t>
      </w:r>
    </w:p>
    <w:p w14:paraId="04AA1053"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05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ποιος είναι αυτός, ο άλλος ενδιάμεσο</w:t>
      </w:r>
      <w:r>
        <w:rPr>
          <w:rFonts w:eastAsia="Times New Roman" w:cs="Times New Roman"/>
          <w:szCs w:val="24"/>
        </w:rPr>
        <w:t xml:space="preserve">ς, να ψάξετε να το βρείτε εσείς. το μόνο που εγώ κατάφερα να βρω είναι ότι υπήρξε κάποτε χρηματοοικονομικός σύμβουλος αποκρατικοποιήσεων το 2011 στον κ. Παπακωνσταντίνου. Δεν ξέρω τι είναι ο άνθρωπος. Μπορεί να είναι εντιμότατος. Εν πάση </w:t>
      </w:r>
      <w:proofErr w:type="spellStart"/>
      <w:r>
        <w:rPr>
          <w:rFonts w:eastAsia="Times New Roman" w:cs="Times New Roman"/>
          <w:szCs w:val="24"/>
        </w:rPr>
        <w:t>περιπτώσει</w:t>
      </w:r>
      <w:proofErr w:type="spellEnd"/>
      <w:r>
        <w:rPr>
          <w:rFonts w:eastAsia="Times New Roman" w:cs="Times New Roman"/>
          <w:szCs w:val="24"/>
        </w:rPr>
        <w:t>, δεν εί</w:t>
      </w:r>
      <w:r>
        <w:rPr>
          <w:rFonts w:eastAsia="Times New Roman" w:cs="Times New Roman"/>
          <w:szCs w:val="24"/>
        </w:rPr>
        <w:t xml:space="preserve">ναι η σαουδαραβική πλευρά. Είναι ενδιάμεσος κι αυτός. </w:t>
      </w:r>
    </w:p>
    <w:p w14:paraId="04AA1055"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105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 </w:t>
      </w:r>
    </w:p>
    <w:p w14:paraId="04AA105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Μετά από αυτές τις αποκαλύψεις, προσωπικά εσείς, κύριε Μητσοτάκη, που επί δεκαπέντε μέρε</w:t>
      </w:r>
      <w:r>
        <w:rPr>
          <w:rFonts w:eastAsia="Times New Roman" w:cs="Times New Roman"/>
          <w:szCs w:val="24"/>
        </w:rPr>
        <w:t xml:space="preserve">ς τώρα ενορχηστρώνετε αυτή τη συκοφαντία, πρέπει να ζητήσετε με θάρρος και με παρρησία μια «συγγνώμη» τόσο από τον Υπουργό όσο και από τον ελληνικό λαό. Διότι αυτό που αμφισβητείτε είναι το Υπουργείο Εθνικής Άμυνας, το Υπουργείο Εξωτερικών, το Διπλωματικό </w:t>
      </w:r>
      <w:r>
        <w:rPr>
          <w:rFonts w:eastAsia="Times New Roman" w:cs="Times New Roman"/>
          <w:szCs w:val="24"/>
        </w:rPr>
        <w:t xml:space="preserve">Σώμα. Αμφισβητείτε </w:t>
      </w:r>
      <w:r>
        <w:rPr>
          <w:rFonts w:eastAsia="Times New Roman" w:cs="Times New Roman"/>
          <w:szCs w:val="24"/>
        </w:rPr>
        <w:lastRenderedPageBreak/>
        <w:t xml:space="preserve">το κύρος της πατρίδας μας. Δεν κάνετε κακό στην Κυβέρνηση. Κάνετε κακό στη χώρα με τη συμπεριφορά σας. </w:t>
      </w:r>
    </w:p>
    <w:p w14:paraId="04AA1058" w14:textId="77777777" w:rsidR="00A80E5B" w:rsidRDefault="003627BB">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05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Κλείνω με αυτό και κατεβαίνω από το Βήμα: Θέλω, λοιπόν, να σας πω, κύριε Μη</w:t>
      </w:r>
      <w:r>
        <w:rPr>
          <w:rFonts w:eastAsia="Times New Roman" w:cs="Times New Roman"/>
          <w:szCs w:val="24"/>
        </w:rPr>
        <w:t>τσοτάκη…</w:t>
      </w:r>
    </w:p>
    <w:p w14:paraId="04AA105A"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105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Ένα λεπτό, κύριε Πρωθυπουργέ. </w:t>
      </w:r>
    </w:p>
    <w:p w14:paraId="04AA105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ζητήθηκαν απαντήσεις και κατατίθενται και στοιχεία. Παρακαλώ, ησυχία. Αυτή είναι η διαδικασία σήμερα. </w:t>
      </w:r>
    </w:p>
    <w:p w14:paraId="04AA105D" w14:textId="77777777" w:rsidR="00A80E5B" w:rsidRDefault="003627BB">
      <w:pPr>
        <w:spacing w:after="0" w:line="600" w:lineRule="auto"/>
        <w:ind w:firstLine="720"/>
        <w:jc w:val="both"/>
        <w:rPr>
          <w:rFonts w:eastAsia="Times New Roman" w:cs="Times New Roman"/>
          <w:szCs w:val="24"/>
        </w:rPr>
      </w:pPr>
      <w:r w:rsidRPr="0013404B">
        <w:rPr>
          <w:rFonts w:eastAsia="Times New Roman" w:cs="Times New Roman"/>
          <w:b/>
          <w:szCs w:val="24"/>
        </w:rPr>
        <w:t>ΑΛΕΞΗΣ ΤΣΙΠΡΑΣ (Πρόεδρος της Κυβέρνησης)</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ξέρω αν νομίζετε ότι με τις πομφόλυγες και με τις φούσκες θα καταφέρετε με αντιπερισπασμό να αλλάξετε τη συζήτηση και να φύγετε από εκεί που σας πονάει, από τη διαφθορά, τη φοροδιαφυγή, από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για να συζητάμε για τον Καμμένο που προσπάθησε να πάρει περισσότερα για το ελληνικό </w:t>
      </w:r>
      <w:r>
        <w:rPr>
          <w:rFonts w:eastAsia="Times New Roman" w:cs="Times New Roman"/>
          <w:szCs w:val="24"/>
        </w:rPr>
        <w:t>δ</w:t>
      </w:r>
      <w:r>
        <w:rPr>
          <w:rFonts w:eastAsia="Times New Roman" w:cs="Times New Roman"/>
          <w:szCs w:val="24"/>
        </w:rPr>
        <w:t xml:space="preserve">ημόσιο. </w:t>
      </w:r>
    </w:p>
    <w:p w14:paraId="04AA105E"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ΑΝΕΛ)</w:t>
      </w:r>
    </w:p>
    <w:p w14:paraId="04AA105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Ακόμα και αν το νομίζετε, δεν θα τα καταφέρετε, κύριε Μητσοτάκη. Όπως είδατε, εγώ σήμερα απάντησα επί της ουσίας. Δεν </w:t>
      </w:r>
      <w:r>
        <w:rPr>
          <w:rFonts w:eastAsia="Times New Roman" w:cs="Times New Roman"/>
          <w:szCs w:val="24"/>
        </w:rPr>
        <w:lastRenderedPageBreak/>
        <w:t xml:space="preserve">είπα μόνο αυτά τα οποία νομίζετε εσείς ότι είναι η μπάλα στην εξέδρα. </w:t>
      </w:r>
    </w:p>
    <w:p w14:paraId="04AA106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Την άλλη συζήτηση, όμως, μη νομίζετε ότι θα την αποφύγετε. Θα δώσετε απαντήσεις στο </w:t>
      </w:r>
      <w:r>
        <w:rPr>
          <w:rFonts w:eastAsia="Times New Roman" w:cs="Times New Roman"/>
          <w:szCs w:val="24"/>
        </w:rPr>
        <w:t>ε</w:t>
      </w:r>
      <w:r>
        <w:rPr>
          <w:rFonts w:eastAsia="Times New Roman" w:cs="Times New Roman"/>
          <w:szCs w:val="24"/>
        </w:rPr>
        <w:t>λληνικό Κοινοβούλιο. Γι’ αυτό, λοιπόν, σας ενημερώνω ότι θα καταθέσω πρόταση για διεξαγωγή προ ημερη</w:t>
      </w:r>
      <w:r>
        <w:rPr>
          <w:rFonts w:eastAsia="Times New Roman" w:cs="Times New Roman"/>
          <w:szCs w:val="24"/>
        </w:rPr>
        <w:t>σίας συζήτησης στη Βουλή για τη φοροδιαφυγή, για να δούμε, λοιπόν, εδώ τι απαντήσεις θα δώσετε, κύριε Μητσοτάκη, γι’ αυτά τα μεγάλα, τα κρίσιμα θέματα που αφορούν τον ελληνικό λαό: τα 520 δισεκατομμύρια ευρώ που έφυγαν έξω από τη χώρα αφορολόγητα και οδηγη</w:t>
      </w:r>
      <w:r>
        <w:rPr>
          <w:rFonts w:eastAsia="Times New Roman" w:cs="Times New Roman"/>
          <w:szCs w:val="24"/>
        </w:rPr>
        <w:t xml:space="preserve">θήκαμε στην κρίση. Γι’ αυτά θα κληθείτε να απαντήσετε κάποια στιγμή, κύριε Μητσοτάκη. </w:t>
      </w:r>
    </w:p>
    <w:p w14:paraId="04AA106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(Όρθιοι όλοι οι Βουλευτές του ΣΥΡΙΖΑ και των ΑΝΕΛ χειροκροτούν ζωηρά και παρατεταμένα)</w:t>
      </w:r>
    </w:p>
    <w:p w14:paraId="04AA1062"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w:t>
      </w:r>
    </w:p>
    <w:p w14:paraId="04AA1063"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Κυρία Γεννηματά, παρακαλώ πολύ, έχετε τ</w:t>
      </w:r>
      <w:r>
        <w:rPr>
          <w:rFonts w:eastAsia="Times New Roman"/>
          <w:szCs w:val="24"/>
        </w:rPr>
        <w:t>ον λόγο. Και όταν ανέλθετε στο Βήμα, θα μου φέρουν να υπογράψω και τα έγγραφα που καταθέσατε μόλις προηγο</w:t>
      </w:r>
      <w:r>
        <w:rPr>
          <w:rFonts w:eastAsia="Times New Roman"/>
          <w:szCs w:val="24"/>
        </w:rPr>
        <w:t>υ</w:t>
      </w:r>
      <w:r>
        <w:rPr>
          <w:rFonts w:eastAsia="Times New Roman"/>
          <w:szCs w:val="24"/>
        </w:rPr>
        <w:t>μ</w:t>
      </w:r>
      <w:r>
        <w:rPr>
          <w:rFonts w:eastAsia="Times New Roman"/>
          <w:szCs w:val="24"/>
        </w:rPr>
        <w:t>έ</w:t>
      </w:r>
      <w:r>
        <w:rPr>
          <w:rFonts w:eastAsia="Times New Roman"/>
          <w:szCs w:val="24"/>
        </w:rPr>
        <w:t>ν</w:t>
      </w:r>
      <w:r>
        <w:rPr>
          <w:rFonts w:eastAsia="Times New Roman"/>
          <w:szCs w:val="24"/>
        </w:rPr>
        <w:t>ως</w:t>
      </w:r>
      <w:r>
        <w:rPr>
          <w:rFonts w:eastAsia="Times New Roman"/>
          <w:szCs w:val="24"/>
        </w:rPr>
        <w:t xml:space="preserve"> στα Πρακτικά. </w:t>
      </w:r>
    </w:p>
    <w:p w14:paraId="04AA1064" w14:textId="77777777" w:rsidR="00A80E5B" w:rsidRDefault="003627BB">
      <w:pPr>
        <w:tabs>
          <w:tab w:val="left" w:pos="2820"/>
        </w:tabs>
        <w:spacing w:after="0" w:line="600" w:lineRule="auto"/>
        <w:ind w:firstLine="720"/>
        <w:jc w:val="center"/>
        <w:rPr>
          <w:rFonts w:eastAsia="Times New Roman"/>
          <w:szCs w:val="24"/>
        </w:rPr>
      </w:pPr>
      <w:r>
        <w:rPr>
          <w:rFonts w:eastAsia="Times New Roman"/>
          <w:szCs w:val="24"/>
        </w:rPr>
        <w:t>(Θόρυβος στην Αίθουσα)</w:t>
      </w:r>
    </w:p>
    <w:p w14:paraId="04AA1065"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lastRenderedPageBreak/>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Κύριε Πρόεδρε, προφανώς ο</w:t>
      </w:r>
      <w:r>
        <w:rPr>
          <w:rFonts w:eastAsia="Times New Roman"/>
          <w:szCs w:val="24"/>
        </w:rPr>
        <w:t xml:space="preserve"> χρόνος δεν μετράει.</w:t>
      </w:r>
    </w:p>
    <w:p w14:paraId="04AA1066"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ένα λεπτό, κυρία Γεννηματά, για να γίνει ησυχία στην Αίθουσα.</w:t>
      </w:r>
    </w:p>
    <w:p w14:paraId="04AA1067"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Ο χρόνος προφανώς δεν μετράει μέχρι να φύγουν οι Βουλε</w:t>
      </w:r>
      <w:r>
        <w:rPr>
          <w:rFonts w:eastAsia="Times New Roman"/>
          <w:szCs w:val="24"/>
        </w:rPr>
        <w:t>υτές σας από την Αίθουσα.</w:t>
      </w:r>
    </w:p>
    <w:p w14:paraId="04AA1068"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Δεν υπάρχει πρόβλημα χρόνου, κυρία Γεννηματά. </w:t>
      </w:r>
    </w:p>
    <w:p w14:paraId="04AA1069"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 xml:space="preserve">Ένα λεπτό, με </w:t>
      </w:r>
      <w:proofErr w:type="spellStart"/>
      <w:r>
        <w:rPr>
          <w:rFonts w:eastAsia="Times New Roman"/>
          <w:szCs w:val="24"/>
        </w:rPr>
        <w:t>συγχωρείτε</w:t>
      </w:r>
      <w:proofErr w:type="spellEnd"/>
      <w:r>
        <w:rPr>
          <w:rFonts w:eastAsia="Times New Roman"/>
          <w:szCs w:val="24"/>
        </w:rPr>
        <w:t>, κυρία Πρόεδρε, για να γίνει ησυχία.</w:t>
      </w:r>
    </w:p>
    <w:p w14:paraId="04AA106A"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Παρακαλώ πολύ μην κάνετε πηγαδάκια και όσοι δεν θέλουν να παρακολουθήσουν, ας αποχωρήσουν.</w:t>
      </w:r>
    </w:p>
    <w:p w14:paraId="04AA106B"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Κ</w:t>
      </w:r>
      <w:r>
        <w:rPr>
          <w:rFonts w:eastAsia="Times New Roman"/>
          <w:szCs w:val="24"/>
        </w:rPr>
        <w:t>υρία Πρόεδρε, έχετε τον λόγο.</w:t>
      </w:r>
    </w:p>
    <w:p w14:paraId="04AA106C"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Ευχαριστώ πολύ.</w:t>
      </w:r>
    </w:p>
    <w:p w14:paraId="04AA106D"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lastRenderedPageBreak/>
        <w:t xml:space="preserve">Κύριε Πρόεδρε, κατ’ αρχάς, θέλω να διαμαρτυρηθώ εντονότατα, γιατί θεωρώ απαράδεκτο να φιμώνονται </w:t>
      </w:r>
      <w:r>
        <w:rPr>
          <w:rFonts w:eastAsia="Times New Roman"/>
          <w:szCs w:val="24"/>
        </w:rPr>
        <w:t>α</w:t>
      </w:r>
      <w:r>
        <w:rPr>
          <w:rFonts w:eastAsia="Times New Roman"/>
          <w:szCs w:val="24"/>
        </w:rPr>
        <w:t xml:space="preserve">ρχηγοί </w:t>
      </w:r>
      <w:r>
        <w:rPr>
          <w:rFonts w:eastAsia="Times New Roman"/>
          <w:szCs w:val="24"/>
        </w:rPr>
        <w:t>κ</w:t>
      </w:r>
      <w:r>
        <w:rPr>
          <w:rFonts w:eastAsia="Times New Roman"/>
          <w:szCs w:val="24"/>
        </w:rPr>
        <w:t xml:space="preserve">ομμάτων μέσα στο Κοινοβούλιο και να κλείνετε τα μικρόφωνα, την ώρα που προσπαθώ να αποκαλύψω στοιχεία πολύ σημαντικά για τη συζήτηση που </w:t>
      </w:r>
      <w:r>
        <w:rPr>
          <w:rFonts w:eastAsia="Times New Roman"/>
          <w:szCs w:val="24"/>
        </w:rPr>
        <w:t>έχουμε</w:t>
      </w:r>
      <w:r>
        <w:rPr>
          <w:rFonts w:eastAsia="Times New Roman"/>
          <w:szCs w:val="24"/>
        </w:rPr>
        <w:t xml:space="preserve">. </w:t>
      </w:r>
    </w:p>
    <w:p w14:paraId="04AA106E"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 xml:space="preserve">Χαίρομαι που, επιτέλους, αποδέχεστε να κατατεθούν τα έγγραφα αυτά στα Πρακτικά της Βουλής, γιατί αποδεικνύουν </w:t>
      </w:r>
      <w:r>
        <w:rPr>
          <w:rFonts w:eastAsia="Times New Roman"/>
          <w:szCs w:val="24"/>
        </w:rPr>
        <w:t xml:space="preserve">δύο πράγματα: Πρώτον, ότι μόνο ως διακρατική συμφωνία με απαίτηση των </w:t>
      </w:r>
      <w:proofErr w:type="spellStart"/>
      <w:r>
        <w:rPr>
          <w:rFonts w:eastAsia="Times New Roman"/>
          <w:szCs w:val="24"/>
        </w:rPr>
        <w:t>Σαουδαράβων</w:t>
      </w:r>
      <w:proofErr w:type="spellEnd"/>
      <w:r>
        <w:rPr>
          <w:rFonts w:eastAsia="Times New Roman"/>
          <w:szCs w:val="24"/>
        </w:rPr>
        <w:t xml:space="preserve"> θα μπορούσε να προχωρήσει η συμφωνία αυτή, ενώ η Κυβέρνηση είχε βιαστεί μήνες νωρίτερα να υπογράψει συμφωνία με τον κ. Παπαδόπουλο. Δεύτερον, ότι, είτε εν γνώσει του είτε όχι</w:t>
      </w:r>
      <w:r>
        <w:rPr>
          <w:rFonts w:eastAsia="Times New Roman"/>
          <w:szCs w:val="24"/>
        </w:rPr>
        <w:t xml:space="preserve">, ο ίδιος ο Πρωθυπουργός είχε υπογράψει για 300.000 ευρώ, ενώ οι Σαουδάραβες ζητούσαν μόλις 100.000 ευρώ. </w:t>
      </w:r>
    </w:p>
    <w:p w14:paraId="04AA106F"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 xml:space="preserve">Θεωρώ εξαιρετικά σημαντικά στοιχεία και τα δύο και γι’ αυτό πρέπει να δοθούν στη δημοσιότητα και υπ’ </w:t>
      </w:r>
      <w:proofErr w:type="spellStart"/>
      <w:r>
        <w:rPr>
          <w:rFonts w:eastAsia="Times New Roman"/>
          <w:szCs w:val="24"/>
        </w:rPr>
        <w:t>όψιν</w:t>
      </w:r>
      <w:proofErr w:type="spellEnd"/>
      <w:r>
        <w:rPr>
          <w:rFonts w:eastAsia="Times New Roman"/>
          <w:szCs w:val="24"/>
        </w:rPr>
        <w:t xml:space="preserve"> όλων των Βουλευτών του Κοινοβουλίου.</w:t>
      </w:r>
    </w:p>
    <w:p w14:paraId="04AA1070"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Και επ</w:t>
      </w:r>
      <w:r>
        <w:rPr>
          <w:rFonts w:eastAsia="Times New Roman"/>
          <w:szCs w:val="24"/>
        </w:rPr>
        <w:t>ειδή δεν μπορώ πραγματικά να παρακολουθήσω αυτή την Κυβέρνηση που είναι χαμένη στους μεσάζοντες, θέλω να πω ότι δεν είχα κα</w:t>
      </w:r>
      <w:r>
        <w:rPr>
          <w:rFonts w:eastAsia="Times New Roman"/>
          <w:szCs w:val="24"/>
        </w:rPr>
        <w:t>μ</w:t>
      </w:r>
      <w:r>
        <w:rPr>
          <w:rFonts w:eastAsia="Times New Roman"/>
          <w:szCs w:val="24"/>
        </w:rPr>
        <w:t xml:space="preserve">μιά αμφιβολία, γιατί δεν έχουμε αυταπάτες, ότι </w:t>
      </w:r>
      <w:r>
        <w:rPr>
          <w:rFonts w:eastAsia="Times New Roman"/>
          <w:szCs w:val="24"/>
        </w:rPr>
        <w:lastRenderedPageBreak/>
        <w:t>ο κ. Τσίπρας για άλλη μια φορά θα ερχόταν να καλύψει τον συγκυβερνήτη του και να συγκ</w:t>
      </w:r>
      <w:r>
        <w:rPr>
          <w:rFonts w:eastAsia="Times New Roman"/>
          <w:szCs w:val="24"/>
        </w:rPr>
        <w:t>αλύψει μια σκανδαλώδη υπόθεση. Το έχ</w:t>
      </w:r>
      <w:r>
        <w:rPr>
          <w:rFonts w:eastAsia="Times New Roman"/>
          <w:szCs w:val="24"/>
        </w:rPr>
        <w:t>ει</w:t>
      </w:r>
      <w:r>
        <w:rPr>
          <w:rFonts w:eastAsia="Times New Roman"/>
          <w:szCs w:val="24"/>
        </w:rPr>
        <w:t xml:space="preserve"> κάνει πάρα πολλές φορές με τα έργα και τις ημέρες του κ. Καμμένου, το κάν</w:t>
      </w:r>
      <w:r>
        <w:rPr>
          <w:rFonts w:eastAsia="Times New Roman"/>
          <w:szCs w:val="24"/>
        </w:rPr>
        <w:t>ει</w:t>
      </w:r>
      <w:r>
        <w:rPr>
          <w:rFonts w:eastAsia="Times New Roman"/>
          <w:szCs w:val="24"/>
        </w:rPr>
        <w:t xml:space="preserve"> κι εδώ. </w:t>
      </w:r>
    </w:p>
    <w:p w14:paraId="04AA1071"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 xml:space="preserve">Ανοίγω εδώ μια παρένθεση, γιατί προσπάθησε για άλλη μια φορά ο Πρωθυπουργός να σπιλώσει τη μεγάλη δημοκρατική παράταξη. Ακούστε, να </w:t>
      </w:r>
      <w:r>
        <w:rPr>
          <w:rFonts w:eastAsia="Times New Roman"/>
          <w:szCs w:val="24"/>
        </w:rPr>
        <w:t>τελειώνουμε με τα καλαμπούρια. Είμαστε εμείς που κάναμε αυτοκάθαρση στον χώρο μας. Είμαστε εμείς που με δική μας πλειοψηφία στείλαμε στους εισαγγελείς όσους έβαλαν το δάκτυλο στο μέλι και δεν σηκώνουμε κουβέντα! Αν τολμάτε, κάντε το και εσείς. Σταματήστε ν</w:t>
      </w:r>
      <w:r>
        <w:rPr>
          <w:rFonts w:eastAsia="Times New Roman"/>
          <w:szCs w:val="24"/>
        </w:rPr>
        <w:t>α συγκαλύπτετε τις υποθέσεις.</w:t>
      </w:r>
    </w:p>
    <w:p w14:paraId="04AA1072"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(Χειροκροτήματα από τ</w:t>
      </w:r>
      <w:r>
        <w:rPr>
          <w:rFonts w:eastAsia="Times New Roman"/>
          <w:szCs w:val="24"/>
        </w:rPr>
        <w:t>ην</w:t>
      </w:r>
      <w:r>
        <w:rPr>
          <w:rFonts w:eastAsia="Times New Roman"/>
          <w:szCs w:val="24"/>
        </w:rPr>
        <w:t xml:space="preserve">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4AA1073"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 xml:space="preserve">Και δεν περιοριστήκαμε μόνο σε αυτό, αλλά ενισχύσαμε το θεσμικό πλαίσιο, για να έχει τη δυνατότητα η </w:t>
      </w:r>
      <w:r>
        <w:rPr>
          <w:rFonts w:eastAsia="Times New Roman"/>
          <w:szCs w:val="24"/>
        </w:rPr>
        <w:t>δ</w:t>
      </w:r>
      <w:r>
        <w:rPr>
          <w:rFonts w:eastAsia="Times New Roman"/>
          <w:szCs w:val="24"/>
        </w:rPr>
        <w:t>ικαιοσύνη να πράξει το έργο της. Εμείς κάναμε τ</w:t>
      </w:r>
      <w:r>
        <w:rPr>
          <w:rFonts w:eastAsia="Times New Roman"/>
          <w:szCs w:val="24"/>
        </w:rPr>
        <w:t xml:space="preserve">ους οικονομικούς εισαγγελείς, τους εισαγγελείς διαφθοράς, τις ειδικές ρυθμίσεις, για να μπορούν να ελέγχονται για το μαύρο χρήμα τα πολιτικά πρόσωπα. Εμείς καταργήσαμε τα αντισταθμιστικά, εμείς καταργήσαμε τους μεσάζοντες </w:t>
      </w:r>
      <w:r>
        <w:rPr>
          <w:rFonts w:eastAsia="Times New Roman"/>
          <w:szCs w:val="24"/>
        </w:rPr>
        <w:lastRenderedPageBreak/>
        <w:t>από τις διαδικασίες και τις συμβάσ</w:t>
      </w:r>
      <w:r>
        <w:rPr>
          <w:rFonts w:eastAsia="Times New Roman"/>
          <w:szCs w:val="24"/>
        </w:rPr>
        <w:t xml:space="preserve">εις στα εξοπλιστικά, για να μπορούν να είναι καθαρές και διαφανείς. </w:t>
      </w:r>
    </w:p>
    <w:p w14:paraId="04AA1074"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 xml:space="preserve">Και περιμέναμε, βέβαια, από μια </w:t>
      </w:r>
      <w:r>
        <w:rPr>
          <w:rFonts w:eastAsia="Times New Roman"/>
          <w:szCs w:val="24"/>
        </w:rPr>
        <w:t>κ</w:t>
      </w:r>
      <w:r>
        <w:rPr>
          <w:rFonts w:eastAsia="Times New Roman"/>
          <w:szCs w:val="24"/>
        </w:rPr>
        <w:t>υβέρνηση που ξεκίνησε με το προσωπείο της Αριστεράς να αξιοποιήσει όλα αυτά τα εργαλεία που είχε στα χέρια της και όχι να προσπαθήσει να επιστρέψει στις π</w:t>
      </w:r>
      <w:r>
        <w:rPr>
          <w:rFonts w:eastAsia="Times New Roman"/>
          <w:szCs w:val="24"/>
        </w:rPr>
        <w:t xml:space="preserve">ιο δύσκολες εποχές και να επαναλάβει τα ίδια λάθη. </w:t>
      </w:r>
    </w:p>
    <w:p w14:paraId="04AA1075" w14:textId="77777777" w:rsidR="00A80E5B" w:rsidRDefault="003627BB">
      <w:pPr>
        <w:tabs>
          <w:tab w:val="left" w:pos="2820"/>
        </w:tabs>
        <w:spacing w:after="0" w:line="600" w:lineRule="auto"/>
        <w:ind w:firstLine="720"/>
        <w:jc w:val="both"/>
        <w:rPr>
          <w:rFonts w:eastAsia="Times New Roman"/>
          <w:szCs w:val="24"/>
        </w:rPr>
      </w:pPr>
      <w:r>
        <w:rPr>
          <w:rFonts w:eastAsia="Times New Roman"/>
          <w:szCs w:val="24"/>
        </w:rPr>
        <w:t>Ζήτησε ο Πρωθυπουργός αναβολή της συζήτησης, για να παραστεί ο ίδιος. Αλήθεια, τι φοβόταν ο Πρωθυπουργός ότι θα συνέβαινε, εάν απουσίαζε; Και οι Υπουργοί του μέχρι απειλές εξαπέλυσαν, που παραπέμπουν σε α</w:t>
      </w:r>
      <w:r>
        <w:rPr>
          <w:rFonts w:eastAsia="Times New Roman"/>
          <w:szCs w:val="24"/>
        </w:rPr>
        <w:t>λήστου μνήμης εποχές.</w:t>
      </w:r>
    </w:p>
    <w:p w14:paraId="04AA1076"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θέλω να τονίσω ότι χρησιμοποιείται η απειλή των συγκεκριμένων άρθρων του Ποινικού Κώδικα, για να φιμωθεί η ίδια η Βουλή, τα </w:t>
      </w:r>
      <w:r>
        <w:rPr>
          <w:rFonts w:eastAsia="Times New Roman"/>
          <w:szCs w:val="24"/>
        </w:rPr>
        <w:t>κ</w:t>
      </w:r>
      <w:r>
        <w:rPr>
          <w:rFonts w:eastAsia="Times New Roman"/>
          <w:szCs w:val="24"/>
        </w:rPr>
        <w:t>όμματα και τα μέσα ενημέρωσης.</w:t>
      </w:r>
    </w:p>
    <w:p w14:paraId="04AA1077"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Έχουμε συνυπογράψει με τον κ. Θεοδωράκη τα κείμενα που καταθέτ</w:t>
      </w:r>
      <w:r>
        <w:rPr>
          <w:rFonts w:eastAsia="Times New Roman"/>
          <w:szCs w:val="24"/>
        </w:rPr>
        <w:t xml:space="preserve">ουμε. </w:t>
      </w:r>
    </w:p>
    <w:p w14:paraId="04AA1078"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 το επαναλάβετε.</w:t>
      </w:r>
    </w:p>
    <w:p w14:paraId="04AA1079"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Είπε ο κ</w:t>
      </w:r>
      <w:r>
        <w:rPr>
          <w:rFonts w:eastAsia="Times New Roman"/>
          <w:szCs w:val="24"/>
        </w:rPr>
        <w:t>ύριος</w:t>
      </w:r>
      <w:r>
        <w:rPr>
          <w:rFonts w:eastAsia="Times New Roman"/>
          <w:szCs w:val="24"/>
        </w:rPr>
        <w:t xml:space="preserve"> Πρόεδρος ότι θα τα μονογράψει όσο θα είμαι στο Βήμα, γιατί αυτό μπορεί να γίνει.</w:t>
      </w:r>
    </w:p>
    <w:p w14:paraId="04AA107A"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Δεν θα </w:t>
      </w:r>
      <w:r>
        <w:rPr>
          <w:rFonts w:eastAsia="Times New Roman"/>
          <w:szCs w:val="24"/>
        </w:rPr>
        <w:t>τα υπογράψω ούτε θα τα μονογράψω.</w:t>
      </w:r>
    </w:p>
    <w:p w14:paraId="04AA107B" w14:textId="77777777" w:rsidR="00A80E5B" w:rsidRDefault="003627BB">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04AA107C"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w:t>
      </w:r>
    </w:p>
    <w:p w14:paraId="04AA107D"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Συνεχίστε την αγόρευσή σας, κυρία Γεννηματά.</w:t>
      </w:r>
    </w:p>
    <w:p w14:paraId="04AA107E"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τα δώσουμε στη δημοσιότητα.</w:t>
      </w:r>
    </w:p>
    <w:p w14:paraId="04AA107F"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w:t>
      </w:r>
      <w:r>
        <w:rPr>
          <w:rFonts w:eastAsia="Times New Roman"/>
          <w:b/>
          <w:szCs w:val="24"/>
        </w:rPr>
        <w:t xml:space="preserve">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Πραγματικά, δεν καταλαβαίνω γιατί. Τι φοβάστε τόσο πολύ; Γιατί φοβάστε τόσο πολύ;</w:t>
      </w:r>
    </w:p>
    <w:p w14:paraId="04AA1080"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4AA1081"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Ο ίδιος ο κ. Καμμένος τα έδωσε στη δημοσιότητα.</w:t>
      </w:r>
    </w:p>
    <w:p w14:paraId="04AA1082"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Κυρία Γεννηματά, παρακαλώ συνεχίστε την αγόρευσή σας. Στο τέλος θα πω κάτι.</w:t>
      </w:r>
    </w:p>
    <w:p w14:paraId="04AA1083"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Οι συγκεκριμένες διατάξεις του Ποινικού Κώδικα περί παραβίασης των μυστικών της χώρας </w:t>
      </w:r>
      <w:r>
        <w:rPr>
          <w:rFonts w:eastAsia="Times New Roman"/>
          <w:szCs w:val="24"/>
        </w:rPr>
        <w:t>-</w:t>
      </w:r>
      <w:r>
        <w:rPr>
          <w:rFonts w:eastAsia="Times New Roman"/>
          <w:szCs w:val="24"/>
        </w:rPr>
        <w:t xml:space="preserve"> σ</w:t>
      </w:r>
      <w:r>
        <w:rPr>
          <w:rFonts w:eastAsia="Times New Roman"/>
          <w:szCs w:val="24"/>
        </w:rPr>
        <w:t xml:space="preserve">την προκειμένη περίπτωση, δεν υπάρχουν μυστικά </w:t>
      </w:r>
      <w:r>
        <w:rPr>
          <w:rFonts w:eastAsia="Times New Roman"/>
          <w:szCs w:val="24"/>
        </w:rPr>
        <w:lastRenderedPageBreak/>
        <w:t xml:space="preserve">που να προσβάλλουν τα εθνικά συμφέροντα της χώρας- έχουν χρησιμοποιηθεί το 1959, για να χτυπηθεί η Αριστερά και να συλληφθούν </w:t>
      </w:r>
      <w:proofErr w:type="spellStart"/>
      <w:r>
        <w:rPr>
          <w:rFonts w:eastAsia="Times New Roman"/>
          <w:szCs w:val="24"/>
        </w:rPr>
        <w:t>εκατόν</w:t>
      </w:r>
      <w:proofErr w:type="spellEnd"/>
      <w:r>
        <w:rPr>
          <w:rFonts w:eastAsia="Times New Roman"/>
          <w:szCs w:val="24"/>
        </w:rPr>
        <w:t xml:space="preserve"> εβδομήντα πέντε στελέχη της, μεταξύ αυτών και ο Μανώλης Γλέζος.</w:t>
      </w:r>
    </w:p>
    <w:p w14:paraId="04AA1084"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Απειλές σε Β</w:t>
      </w:r>
      <w:r>
        <w:rPr>
          <w:rFonts w:eastAsia="Times New Roman"/>
          <w:szCs w:val="24"/>
        </w:rPr>
        <w:t xml:space="preserve">ουλευτές, απειλές σε εμάς, στη δημοκρατική παράταξη, απλά δεν περνάνε. Πάρτε το είδηση. Έχουμε </w:t>
      </w:r>
      <w:r>
        <w:rPr>
          <w:rFonts w:eastAsia="Times New Roman"/>
          <w:szCs w:val="24"/>
        </w:rPr>
        <w:t>δ</w:t>
      </w:r>
      <w:r>
        <w:rPr>
          <w:rFonts w:eastAsia="Times New Roman"/>
          <w:szCs w:val="24"/>
        </w:rPr>
        <w:t xml:space="preserve">ημοκρατία κι ας τα χωνέψουν οι εραστές άλλων εποχών και άλλων καθεστώτων. Η Βουλή θα ενημερωθεί, είτε το θέλετε είτε δεν το θέλετε. </w:t>
      </w:r>
    </w:p>
    <w:p w14:paraId="04AA1085"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Εμείς δεν σκανδαλολογούμε κ</w:t>
      </w:r>
      <w:r>
        <w:rPr>
          <w:rFonts w:eastAsia="Times New Roman"/>
          <w:szCs w:val="24"/>
        </w:rPr>
        <w:t>αι δεν θα σας μιμηθούμε. Το μόνο που μας ενδιαφέρει είναι να λάμψει η αλήθεια. Τις απειλές τις επιστρέφουμε. Δεν τις φοβηθήκαμε ούτε τις φοβόμαστε, γιατί εμείς δεν έχουμε τίποτα να καλύψουμε και τίποτα να συγκαλύψουμε.</w:t>
      </w:r>
    </w:p>
    <w:p w14:paraId="04AA1086"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Κυρίες και κύριοι Βουλευτές, όλα αυτά</w:t>
      </w:r>
      <w:r>
        <w:rPr>
          <w:rFonts w:eastAsia="Times New Roman"/>
          <w:szCs w:val="24"/>
        </w:rPr>
        <w:t xml:space="preserve"> μαζί με την οικονομική και κοινωνική σας πολιτική προδίδουν τις ιδέες και τις αξίες της Αριστεράς, την κληρονομιά της. </w:t>
      </w:r>
    </w:p>
    <w:p w14:paraId="04AA1087"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Το κάθε χειροκρότημά σας από εδώ και πέρα, κυρίες και κύριοι Βουλευτές του ΣΥΡΙΖΑ, να έχετε στο μυαλό σας ότι καλύπτει τη νοσηρή πολιτι</w:t>
      </w:r>
      <w:r>
        <w:rPr>
          <w:rFonts w:eastAsia="Times New Roman"/>
          <w:szCs w:val="24"/>
        </w:rPr>
        <w:t xml:space="preserve">κή πραγματικότητα που υπηρετείτε. Γίνεστε όλο και πιο ίδιοι. Λυπάμαι πραγματικά. Λυπάμαι που το λέω αυτό: </w:t>
      </w:r>
      <w:r>
        <w:rPr>
          <w:rFonts w:eastAsia="Times New Roman"/>
          <w:szCs w:val="24"/>
        </w:rPr>
        <w:lastRenderedPageBreak/>
        <w:t>Σας ενώνει η συνενοχή για τη θηλειά που περάσατε στον λαιμό του ελληνικού λαού.</w:t>
      </w:r>
    </w:p>
    <w:p w14:paraId="04AA1088"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Ας έλθουμε, όμως, αναλυτικά στα συγκεκριμένα ζητήματα, που η συμπεριφο</w:t>
      </w:r>
      <w:r>
        <w:rPr>
          <w:rFonts w:eastAsia="Times New Roman"/>
          <w:szCs w:val="24"/>
        </w:rPr>
        <w:t>ρά και οι πράξεις του Υπουργού Άμυνας, αλλά και συνολικά της Κυβέρνησης, έχουν δημιουργήσει.</w:t>
      </w:r>
    </w:p>
    <w:p w14:paraId="04AA1089"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Ζήτημα πρώτο: Ο κ. Καμμένος επιχείρησε να εξαπατήσει τη Βουλή, γιατί ανακοίνωσε στην </w:t>
      </w:r>
      <w:r>
        <w:rPr>
          <w:rFonts w:eastAsia="Times New Roman"/>
          <w:szCs w:val="24"/>
        </w:rPr>
        <w:t>ε</w:t>
      </w:r>
      <w:r>
        <w:rPr>
          <w:rFonts w:eastAsia="Times New Roman"/>
          <w:szCs w:val="24"/>
        </w:rPr>
        <w:t>πιτροπή της Βουλής για τους εξοπλισμούς τον Ιανουάριο του 2017 ότι προτίθεται</w:t>
      </w:r>
      <w:r>
        <w:rPr>
          <w:rFonts w:eastAsia="Times New Roman"/>
          <w:szCs w:val="24"/>
        </w:rPr>
        <w:t xml:space="preserve"> να προχωρήσει στην πώληση τριακοσίων χιλιάδων οβίδων προς τη Σαουδική Αραβία χωρίς μεσάζοντες αντί 64 εκατομμυρίων ευρώ. Όμως, ήδη ο κ. Παπαδόπουλος μπαινόβγαινε με άνεση στο Υπουργείο Άμυνας ως μεσάζοντας και διαπραγματευτής.</w:t>
      </w:r>
    </w:p>
    <w:p w14:paraId="04AA108A"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Προσοχή. Ο κ. Παπαδόπουλος ή</w:t>
      </w:r>
      <w:r>
        <w:rPr>
          <w:rFonts w:eastAsia="Times New Roman"/>
          <w:szCs w:val="24"/>
        </w:rPr>
        <w:t xml:space="preserve">ταν ήδη καταδικασμένος με απόφαση διοικητικού δικαστηρίου για λαθρεμπόριο και εξακολουθείτε και τον υποστηρίζετε. Είναι σαφές ότι ο κ. Καμμένος απέκρυψε την παράνομη χρησιμοποίηση μεσάζοντος από τη Βουλή. </w:t>
      </w:r>
    </w:p>
    <w:p w14:paraId="04AA108B"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Υπενθυμίζω ότι με τον ν.3978/2011 η τότε </w:t>
      </w:r>
      <w:r>
        <w:rPr>
          <w:rFonts w:eastAsia="Times New Roman"/>
          <w:szCs w:val="24"/>
        </w:rPr>
        <w:t>κ</w:t>
      </w:r>
      <w:r>
        <w:rPr>
          <w:rFonts w:eastAsia="Times New Roman"/>
          <w:szCs w:val="24"/>
        </w:rPr>
        <w:t>υβέρνηση</w:t>
      </w:r>
      <w:r>
        <w:rPr>
          <w:rFonts w:eastAsia="Times New Roman"/>
          <w:szCs w:val="24"/>
        </w:rPr>
        <w:t xml:space="preserve"> του ΠΑΣΟΚ απαγόρευσε ρητά τη χρησιμοποίηση ενδιαμέσων, μεσαζόντων ή πρακτόρων κατά τη διαδικασία σύναψης και εκτέλεσης </w:t>
      </w:r>
      <w:r>
        <w:rPr>
          <w:rFonts w:eastAsia="Times New Roman"/>
          <w:szCs w:val="24"/>
        </w:rPr>
        <w:lastRenderedPageBreak/>
        <w:t>συμβάσεων, προμηθειών, υπηρεσιών ή έργων στον τομέα της άμυνας.</w:t>
      </w:r>
    </w:p>
    <w:p w14:paraId="04AA108C"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Ζήτημα δεύτερο: Δημιουργείται μείζον θέμα με τις αποφάσεις του ΚΥΣΕΑ και</w:t>
      </w:r>
      <w:r>
        <w:rPr>
          <w:rFonts w:eastAsia="Times New Roman"/>
          <w:szCs w:val="24"/>
        </w:rPr>
        <w:t xml:space="preserve"> κυρίως τη δεύτερη, γιατί η πρώτη απόφαση του κυβερνητικού οργάνου αφορά διακρατική συμφωνία. Η δεύτερη, όμως, τον Μάρτιο του 2017 είναι να γίνει η συγκεκριμένη συμφωνία με τον μεσάζοντα, το κείμενο της οποίας επισυνάπτεται και υπογράφεται από τον Πρωθυπου</w:t>
      </w:r>
      <w:r>
        <w:rPr>
          <w:rFonts w:eastAsia="Times New Roman"/>
          <w:szCs w:val="24"/>
        </w:rPr>
        <w:t>ργό, τους Υπουργούς Άμυνας, Εξωτερικών και πολλούς άλλους.</w:t>
      </w:r>
    </w:p>
    <w:p w14:paraId="04AA108D"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Ρωτάμε ευθέως τον Πρωθυπουργό αν εν αγνοία του υπέγραψε τη σχετική απόφαση και τώρα καλύπτει τον κ. Καμμένο ή αν γνώριζε απόλυτα τη δράση του Υπουργού του και τον ρόλο του </w:t>
      </w:r>
      <w:r>
        <w:rPr>
          <w:rFonts w:eastAsia="Times New Roman"/>
          <w:szCs w:val="24"/>
        </w:rPr>
        <w:t>κ.</w:t>
      </w:r>
      <w:r>
        <w:rPr>
          <w:rFonts w:eastAsia="Times New Roman"/>
          <w:szCs w:val="24"/>
        </w:rPr>
        <w:t xml:space="preserve"> Παπαδόπουλου. Περιμένο</w:t>
      </w:r>
      <w:r>
        <w:rPr>
          <w:rFonts w:eastAsia="Times New Roman"/>
          <w:szCs w:val="24"/>
        </w:rPr>
        <w:t>υμε μια ευθεία και καθαρή απάντηση. Σε κάθε περίπτωση, όμως, οι ευθύνες και του ίδιου του Πρωθυπουργού είναι μεγάλες.</w:t>
      </w:r>
    </w:p>
    <w:p w14:paraId="04AA108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Ζήτημα τρίτο: Ο κ. Καμμένος συνεχίζει να στηρίζει τον κ. Παπαδόπουλο ως μεσάζοντα, ενώ οι διπλωματικές αρχές της χώρας μας στη Σαουδική Αρ</w:t>
      </w:r>
      <w:r>
        <w:rPr>
          <w:rFonts w:eastAsia="Times New Roman" w:cs="Times New Roman"/>
          <w:szCs w:val="24"/>
        </w:rPr>
        <w:t xml:space="preserve">αβία ειδοποίησαν έγκαιρα ότι δεν έχει εξουσιοδότηση υπογραφής των συμβάσεων και ότι έρχεται εξουσιοδοτημένη επίσημη αντιπροσωπεία. </w:t>
      </w:r>
    </w:p>
    <w:p w14:paraId="04AA108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ανοχή του κ. Καμμένου ο μεσάζων απαιτούσε από στελέχη του Υπουργείου συγκεκριμένες διατυπώσεις στη σύμβαση. Και </w:t>
      </w:r>
      <w:r>
        <w:rPr>
          <w:rFonts w:eastAsia="Times New Roman" w:cs="Times New Roman"/>
          <w:szCs w:val="24"/>
        </w:rPr>
        <w:t>τελικά, παρ’ όλα αυτά, ο κ. Καμμένος αποστέλλει έμπιστο στέλεχός του να υπογράψει άρον άρον τη σύμβαση με τον κ. Παπαδόπουλο στη Θεσσαλονίκη. Εδώ γίνεται απόλυτα κατανοητό ότι τα σχόλια περιττεύουν!</w:t>
      </w:r>
    </w:p>
    <w:p w14:paraId="04AA109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Ζήτημα τέταρτο: Η επίσημη αντιπροσωπεία της Σαουδικής Αρα</w:t>
      </w:r>
      <w:r>
        <w:rPr>
          <w:rFonts w:eastAsia="Times New Roman" w:cs="Times New Roman"/>
          <w:szCs w:val="24"/>
        </w:rPr>
        <w:t xml:space="preserve">βίας συζητούσε για την αγορά, όπως είπα πριν, εκατό χιλιάδων και όχι τριακοσίων χιλιάδων οβίδων, όπως δήλωσε ο κ. Καμμένος και αποφάσιζαν τα αρμόδια κυβερνητικά όργανα. </w:t>
      </w:r>
    </w:p>
    <w:p w14:paraId="04AA109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Μείζον ερώτημα: Πού θα πήγαιναν οι άλλες διακόσιες χιλιάδες οβίδες; Σε ποιους θα παραδ</w:t>
      </w:r>
      <w:r>
        <w:rPr>
          <w:rFonts w:eastAsia="Times New Roman" w:cs="Times New Roman"/>
          <w:szCs w:val="24"/>
        </w:rPr>
        <w:t>ίδονταν και για ποια χρήση; Με ποια απόφαση κυβερνητικού οργάνου και ποια ενημέρωση της Βουλής και με ποια ανταλλάγματα για τους μεσολαβητές;</w:t>
      </w:r>
    </w:p>
    <w:p w14:paraId="04AA109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Αντιλαμβανόμαστε όλοι το τι επικίνδυνα θέματα για τα εθνικά μας συμφέροντα και για τη διεθνή θέση της χώρας μπορού</w:t>
      </w:r>
      <w:r>
        <w:rPr>
          <w:rFonts w:eastAsia="Times New Roman" w:cs="Times New Roman"/>
          <w:szCs w:val="24"/>
        </w:rPr>
        <w:t xml:space="preserve">σε να δημιουργήσει μία τέτοια ενέργεια. Και δεν θέλω να πω τίποτα παραπάνω, ακριβώς για λόγους εθνικού συμφέροντος. </w:t>
      </w:r>
    </w:p>
    <w:p w14:paraId="04AA109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Ζήτημα πέμπτο: Η συζήτηση με την επίσημη αντιπροσωπεία των </w:t>
      </w:r>
      <w:proofErr w:type="spellStart"/>
      <w:r>
        <w:rPr>
          <w:rFonts w:eastAsia="Times New Roman" w:cs="Times New Roman"/>
          <w:szCs w:val="24"/>
        </w:rPr>
        <w:t>Σαουδαράβων</w:t>
      </w:r>
      <w:proofErr w:type="spellEnd"/>
      <w:r>
        <w:rPr>
          <w:rFonts w:eastAsia="Times New Roman" w:cs="Times New Roman"/>
          <w:szCs w:val="24"/>
        </w:rPr>
        <w:t xml:space="preserve"> διακόπτεται, όταν αυτοί εγείρουν το αίτημα της μεταφοράς του εξοπλισ</w:t>
      </w:r>
      <w:r>
        <w:rPr>
          <w:rFonts w:eastAsia="Times New Roman" w:cs="Times New Roman"/>
          <w:szCs w:val="24"/>
        </w:rPr>
        <w:t xml:space="preserve">μού με ευθύνη των ίδιων. </w:t>
      </w:r>
    </w:p>
    <w:p w14:paraId="04AA109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το ερώτημα είναι σαφές: Γιατί ενοχλήθηκε η ελληνική πλευρά; Αληθεύουν ή όχι οι πληροφορίες για ειδική προτίμηση προς συγκεκριμένη μεταφορική εταιρεία; Και για ποιον λόγο υπήρξε αυτή;</w:t>
      </w:r>
    </w:p>
    <w:p w14:paraId="04AA109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Ζήτημα έκτο: Ο κ. Καμμένος δεν διστάζει να </w:t>
      </w:r>
      <w:r>
        <w:rPr>
          <w:rFonts w:eastAsia="Times New Roman" w:cs="Times New Roman"/>
          <w:szCs w:val="24"/>
        </w:rPr>
        <w:t xml:space="preserve">επιτεθεί και να προπηλακίσει Έλληνες </w:t>
      </w:r>
      <w:r>
        <w:rPr>
          <w:rFonts w:eastAsia="Times New Roman" w:cs="Times New Roman"/>
          <w:szCs w:val="24"/>
        </w:rPr>
        <w:t>α</w:t>
      </w:r>
      <w:r>
        <w:rPr>
          <w:rFonts w:eastAsia="Times New Roman" w:cs="Times New Roman"/>
          <w:szCs w:val="24"/>
        </w:rPr>
        <w:t xml:space="preserve">ξιωματικούς, επειδή προέβαλαν δικαιολογημένες αντιρρήσεις στις απαιτήσεις του. Επειδή με λίγα λόγια έκαναν το καθήκον τους και τίμησαν τον όρκο τους και την αποστολή τους. </w:t>
      </w:r>
    </w:p>
    <w:p w14:paraId="04AA109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Με την τακτική του ο κ. Καμμένος αποδεικνύει στην πράξη ότι δεν σέβεται τις Ένοπλες Δυνάμεις και τις αντιλαμβάνεται ως μέσο εξυπηρέτησης των δικών του συμφερόντων. </w:t>
      </w:r>
    </w:p>
    <w:p w14:paraId="04AA109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χαρακτηριστική η επεισοδιακή σύσκεψη στο γραφείο του Υπουργού Εθνικής Άμυνας, με την </w:t>
      </w:r>
      <w:r>
        <w:rPr>
          <w:rFonts w:eastAsia="Times New Roman" w:cs="Times New Roman"/>
          <w:szCs w:val="24"/>
        </w:rPr>
        <w:t xml:space="preserve">παρουσία </w:t>
      </w:r>
      <w:r>
        <w:rPr>
          <w:rFonts w:eastAsia="Times New Roman" w:cs="Times New Roman"/>
          <w:szCs w:val="24"/>
        </w:rPr>
        <w:t>σ</w:t>
      </w:r>
      <w:r>
        <w:rPr>
          <w:rFonts w:eastAsia="Times New Roman" w:cs="Times New Roman"/>
          <w:szCs w:val="24"/>
        </w:rPr>
        <w:t xml:space="preserve">τρατονόμων που κρατούν επιδεικτικά χειροπέδες, με τη βάναυση συμπεριφορά του ίδιου του Υπουργού, την παραγγελία από τον ίδιο κράτησης </w:t>
      </w:r>
      <w:r>
        <w:rPr>
          <w:rFonts w:eastAsia="Times New Roman" w:cs="Times New Roman"/>
          <w:szCs w:val="24"/>
        </w:rPr>
        <w:lastRenderedPageBreak/>
        <w:t xml:space="preserve">ανώτατου </w:t>
      </w:r>
      <w:r>
        <w:rPr>
          <w:rFonts w:eastAsia="Times New Roman" w:cs="Times New Roman"/>
          <w:szCs w:val="24"/>
        </w:rPr>
        <w:t>α</w:t>
      </w:r>
      <w:r>
        <w:rPr>
          <w:rFonts w:eastAsia="Times New Roman" w:cs="Times New Roman"/>
          <w:szCs w:val="24"/>
        </w:rPr>
        <w:t xml:space="preserve">ξιωματικού και τη συνοδεία του και την κράτησή του έστω και για λίγο από </w:t>
      </w:r>
      <w:r>
        <w:rPr>
          <w:rFonts w:eastAsia="Times New Roman" w:cs="Times New Roman"/>
          <w:szCs w:val="24"/>
        </w:rPr>
        <w:t>σ</w:t>
      </w:r>
      <w:r>
        <w:rPr>
          <w:rFonts w:eastAsia="Times New Roman" w:cs="Times New Roman"/>
          <w:szCs w:val="24"/>
        </w:rPr>
        <w:t xml:space="preserve">τρατονόμους. </w:t>
      </w:r>
    </w:p>
    <w:p w14:paraId="04AA1098" w14:textId="77777777" w:rsidR="00A80E5B" w:rsidRDefault="003627BB">
      <w:pPr>
        <w:spacing w:after="0" w:line="600" w:lineRule="auto"/>
        <w:ind w:firstLine="720"/>
        <w:jc w:val="both"/>
        <w:rPr>
          <w:rFonts w:eastAsia="Times New Roman" w:cs="Times New Roman"/>
          <w:szCs w:val="24"/>
        </w:rPr>
      </w:pPr>
      <w:r>
        <w:rPr>
          <w:rFonts w:eastAsia="Times New Roman"/>
          <w:b/>
          <w:szCs w:val="24"/>
        </w:rPr>
        <w:t>ΠΑΝΟΣ ΚΑΜΜΕΝΟΣ</w:t>
      </w:r>
      <w:r>
        <w:rPr>
          <w:rFonts w:eastAsia="Times New Roman"/>
          <w:b/>
          <w:szCs w:val="24"/>
        </w:rPr>
        <w:t xml:space="preserve"> (Υπουργός Εθνικής Άμυνας - Πρόεδρος των Ανεξαρτήτων Ελλήνων):</w:t>
      </w:r>
      <w:r>
        <w:rPr>
          <w:rFonts w:eastAsia="Times New Roman"/>
          <w:szCs w:val="24"/>
        </w:rPr>
        <w:t xml:space="preserve"> </w:t>
      </w:r>
      <w:r>
        <w:rPr>
          <w:rFonts w:eastAsia="Times New Roman" w:cs="Times New Roman"/>
          <w:szCs w:val="24"/>
        </w:rPr>
        <w:t xml:space="preserve">Μόνο φάλαγγα δεν είπατε ότι κάναμε. </w:t>
      </w:r>
    </w:p>
    <w:p w14:paraId="04AA109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Αυτό το γεγονός αποτελεί βαριά προσβολή της αξιοπρέπειας του </w:t>
      </w:r>
      <w:r>
        <w:rPr>
          <w:rFonts w:eastAsia="Times New Roman" w:cs="Times New Roman"/>
          <w:szCs w:val="24"/>
        </w:rPr>
        <w:t>σ</w:t>
      </w:r>
      <w:r>
        <w:rPr>
          <w:rFonts w:eastAsia="Times New Roman" w:cs="Times New Roman"/>
          <w:szCs w:val="24"/>
        </w:rPr>
        <w:t xml:space="preserve">ώματος των </w:t>
      </w:r>
      <w:r>
        <w:rPr>
          <w:rFonts w:eastAsia="Times New Roman" w:cs="Times New Roman"/>
          <w:szCs w:val="24"/>
        </w:rPr>
        <w:t>α</w:t>
      </w:r>
      <w:r>
        <w:rPr>
          <w:rFonts w:eastAsia="Times New Roman" w:cs="Times New Roman"/>
          <w:szCs w:val="24"/>
        </w:rPr>
        <w:t>ξ</w:t>
      </w:r>
      <w:r>
        <w:rPr>
          <w:rFonts w:eastAsia="Times New Roman" w:cs="Times New Roman"/>
          <w:szCs w:val="24"/>
        </w:rPr>
        <w:t xml:space="preserve">ιωματικών και του στρατεύματος. Τέτοια προσβολή των Ενόπλων Δυνάμεων δεν έχει γίνει ποτέ. Είναι πρωτοφανής στα χρονικά! Και μόνο γι’ αυτό το περιστατικό, ο Υπουργός Εθνικής Άμυνας θα έπρεπε να έχει ήδη αποπεμφθεί από τον Πρωθυπουργό. </w:t>
      </w:r>
    </w:p>
    <w:p w14:paraId="04AA109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Ζήτημα έβδομο: Ο κ. Κ</w:t>
      </w:r>
      <w:r>
        <w:rPr>
          <w:rFonts w:eastAsia="Times New Roman" w:cs="Times New Roman"/>
          <w:szCs w:val="24"/>
        </w:rPr>
        <w:t>οτζιάς, Υπουργός Εξωτερικών, επιχειρεί να συγκαλύψει αυτή την ύποπτη και σκοτεινή υπόθεση με το επιχείρημα της προστασίας απόρρητων εγγράφων, εγγράφων που όλοι τελικά γνωρίζουν, που δεν θίγουν τα συμφέροντα της χώρας ούτε τις Ένοπλες Δυνάμεις, αλλά απλώς α</w:t>
      </w:r>
      <w:r>
        <w:rPr>
          <w:rFonts w:eastAsia="Times New Roman" w:cs="Times New Roman"/>
          <w:szCs w:val="24"/>
        </w:rPr>
        <w:t>ποκαλύπτουν ότι ο κ. Παπαδόπουλος δεν ήταν εξουσιοδοτημένος από τους Σαουδάραβες να υπογράψει κα</w:t>
      </w:r>
      <w:r>
        <w:rPr>
          <w:rFonts w:eastAsia="Times New Roman" w:cs="Times New Roman"/>
          <w:szCs w:val="24"/>
        </w:rPr>
        <w:t>μ</w:t>
      </w:r>
      <w:r>
        <w:rPr>
          <w:rFonts w:eastAsia="Times New Roman" w:cs="Times New Roman"/>
          <w:szCs w:val="24"/>
        </w:rPr>
        <w:t xml:space="preserve">μία σύμβαση. </w:t>
      </w:r>
    </w:p>
    <w:p w14:paraId="04AA109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Και τελικά τίθενται δύο ερωτήματα. Το ένα προς τον Υπουργό Εξωτερικών: Γιατί προσπαθείτε να κρύψετε ότι έπρεπε η πώληση να γίνει με διακρατική συ</w:t>
      </w:r>
      <w:r>
        <w:rPr>
          <w:rFonts w:eastAsia="Times New Roman" w:cs="Times New Roman"/>
          <w:szCs w:val="24"/>
        </w:rPr>
        <w:t>μφωνία και χωρίς υπογραφή μεσαζόντων;</w:t>
      </w:r>
    </w:p>
    <w:p w14:paraId="04AA109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δεύτερο, προς τον ίδιο τον Πρόεδρο της Βουλής: Κύριε Πρόεδρε, τελικά τι είναι αδίκημα, η απόκρυψη κρίσιμων στοιχείων από τη Βουλή ή η αποκάλυψή τους; Γιατί εδώ θα τρελαθούμε, επιτέλους!</w:t>
      </w:r>
    </w:p>
    <w:p w14:paraId="04AA109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w:t>
      </w:r>
      <w:r>
        <w:rPr>
          <w:rFonts w:eastAsia="Times New Roman" w:cs="Times New Roman"/>
          <w:szCs w:val="24"/>
        </w:rPr>
        <w:t>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και του Ποταμιού)</w:t>
      </w:r>
    </w:p>
    <w:p w14:paraId="04AA109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Γιατί δεν αντιδράσατε τόσες φορές που κυβερνητικοί παράγοντες έπαιζαν χαρτοπόλεμο εδώ μέσα με απόρρητα έγγραφα για να στήνουν λαϊκά δικαστήρια; Ο ίδιος ο κ. Καμμένος στο παρελθόν έχει χρησιμ</w:t>
      </w:r>
      <w:r>
        <w:rPr>
          <w:rFonts w:eastAsia="Times New Roman" w:cs="Times New Roman"/>
          <w:szCs w:val="24"/>
        </w:rPr>
        <w:t>οποιήσει απόρρητα έγγραφα από το Βήμα της Βουλής και δεν είδαμε κα</w:t>
      </w:r>
      <w:r>
        <w:rPr>
          <w:rFonts w:eastAsia="Times New Roman" w:cs="Times New Roman"/>
          <w:szCs w:val="24"/>
        </w:rPr>
        <w:t>μ</w:t>
      </w:r>
      <w:r>
        <w:rPr>
          <w:rFonts w:eastAsia="Times New Roman" w:cs="Times New Roman"/>
          <w:szCs w:val="24"/>
        </w:rPr>
        <w:t xml:space="preserve">μία ευαισθησία από τη μεριά του ΣΥΡΙΖΑ. </w:t>
      </w:r>
    </w:p>
    <w:p w14:paraId="04AA109F"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Στις δε 7 Νοεμβρίου έδωσε σε Βουλευτές και ανάρτησε στη σελίδα του Υπουργείου τη </w:t>
      </w:r>
      <w:r>
        <w:rPr>
          <w:rFonts w:eastAsia="Times New Roman" w:cs="Times New Roman"/>
          <w:szCs w:val="24"/>
        </w:rPr>
        <w:t>σ</w:t>
      </w:r>
      <w:r>
        <w:rPr>
          <w:rFonts w:eastAsia="Times New Roman" w:cs="Times New Roman"/>
          <w:szCs w:val="24"/>
        </w:rPr>
        <w:t>ύμβαση με τον μεσάζοντα, που δήθεν θεωρείται απόρρητη και εσείς σή</w:t>
      </w:r>
      <w:r>
        <w:rPr>
          <w:rFonts w:eastAsia="Times New Roman" w:cs="Times New Roman"/>
          <w:szCs w:val="24"/>
        </w:rPr>
        <w:t xml:space="preserve">μερα αρνείστε να παραλάβετε. </w:t>
      </w:r>
    </w:p>
    <w:p w14:paraId="04AA10A0"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ευθύνη, ναι ή όχι, για την ενημέρωση των Βουλευτών, έστω και μόνο με την ανάγνωση και όχι την παράδοση διαβαθμισμένων εγγράφων; </w:t>
      </w:r>
    </w:p>
    <w:p w14:paraId="04AA10A1"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Φαίνεται, όμως, κύριε Πρόεδρε, ότι κρίνετε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w:t>
      </w:r>
    </w:p>
    <w:p w14:paraId="04AA10A2"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αναγκαίο, κυρίες και κύριοι Βουλευτές, να στηρίζουμε όλοι έμπρακτα την αρχή της διάκρισης των εξουσιών και όχι αντιλήψεις που θέλουν την Κυβέρνηση, δηλαδή την εκτελεστική εξουσία, κυρίαρχη των άλλων εξουσιών. </w:t>
      </w:r>
    </w:p>
    <w:p w14:paraId="04AA10A3"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Ό,τι όμως και αν κάνουν οι κυβερνητικοί </w:t>
      </w:r>
      <w:r>
        <w:rPr>
          <w:rFonts w:eastAsia="Times New Roman" w:cs="Times New Roman"/>
          <w:szCs w:val="24"/>
        </w:rPr>
        <w:t xml:space="preserve">παράγοντες, τους λέμε ότι η διαφάνεια είναι στοιχείο της </w:t>
      </w:r>
      <w:r>
        <w:rPr>
          <w:rFonts w:eastAsia="Times New Roman" w:cs="Times New Roman"/>
          <w:szCs w:val="24"/>
        </w:rPr>
        <w:t>δ</w:t>
      </w:r>
      <w:r>
        <w:rPr>
          <w:rFonts w:eastAsia="Times New Roman" w:cs="Times New Roman"/>
          <w:szCs w:val="24"/>
        </w:rPr>
        <w:t xml:space="preserve">ημοκρατίας και δεν είναι διαπραγματεύσιμη. </w:t>
      </w:r>
    </w:p>
    <w:p w14:paraId="04AA10A4"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απευθύνομαι τώρα προς τον ίδιο τον Πρωθυπουργό και ερωτώ πάλι ευθέως: Σας είχε ενημερώσει, ναι ή όχι, για όλες τις πράξεις το</w:t>
      </w:r>
      <w:r>
        <w:rPr>
          <w:rFonts w:eastAsia="Times New Roman" w:cs="Times New Roman"/>
          <w:szCs w:val="24"/>
        </w:rPr>
        <w:t xml:space="preserve">υ και τις συναλλαγές του ο κ. Καμμένος; Αν ναι, είστε απόλυτα συνυπεύθυνος και οφείλετε να λογοδοτήσετε και εσείς. Αν όχι, τότε γιατί τον καλύπτετε και γιατί τον κρατάτε σε αυτή τη θέση; </w:t>
      </w:r>
    </w:p>
    <w:p w14:paraId="04AA10A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η πρώτη φορά που γίνεται θυελλώδης πολιτική συζήτηση για τ</w:t>
      </w:r>
      <w:r>
        <w:rPr>
          <w:rFonts w:eastAsia="Times New Roman" w:cs="Times New Roman"/>
          <w:szCs w:val="24"/>
        </w:rPr>
        <w:t>α έργα και τις ημέρες του κ. Καμμένου. Ποιος λη</w:t>
      </w:r>
      <w:r>
        <w:rPr>
          <w:rFonts w:eastAsia="Times New Roman" w:cs="Times New Roman"/>
          <w:szCs w:val="24"/>
        </w:rPr>
        <w:lastRenderedPageBreak/>
        <w:t>σμονεί την ωμή, απροκάλυπτη παρέμβασή του σε εκκρεμείς δικαστικές υποθέσεις; Ποιος δικαιολογεί τις απευθείας συνομιλίες και συναλλαγές του με κρατούμενους ισοβίτες; Ποιος κλείνει τα μάτια στις αλαζονικές ενέργ</w:t>
      </w:r>
      <w:r>
        <w:rPr>
          <w:rFonts w:eastAsia="Times New Roman" w:cs="Times New Roman"/>
          <w:szCs w:val="24"/>
        </w:rPr>
        <w:t xml:space="preserve">ειές του που προκαλούν τον δοκιμαζόμενο ελληνικό λαό; Ποιος ανέχεται να χρησιμοποιεί τον </w:t>
      </w:r>
      <w:r>
        <w:rPr>
          <w:rFonts w:eastAsia="Times New Roman" w:cs="Times New Roman"/>
          <w:szCs w:val="24"/>
        </w:rPr>
        <w:t>σ</w:t>
      </w:r>
      <w:r>
        <w:rPr>
          <w:rFonts w:eastAsia="Times New Roman" w:cs="Times New Roman"/>
          <w:szCs w:val="24"/>
        </w:rPr>
        <w:t xml:space="preserve">τρατό ως ιδιοκτησία και φέουδό του, ή για επικοινωνιακή προβολή του, διακυβεύοντας ακόμα και εθνικά μας θέματα; </w:t>
      </w:r>
    </w:p>
    <w:p w14:paraId="04AA10A6"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απάντηση είναι γνωστή. Ο κ. Τσίπρας, ο ΣΥΡΙΖΑ και τ</w:t>
      </w:r>
      <w:r>
        <w:rPr>
          <w:rFonts w:eastAsia="Times New Roman" w:cs="Times New Roman"/>
          <w:szCs w:val="24"/>
        </w:rPr>
        <w:t xml:space="preserve">α στελέχη του, για να διασφαλίσετε τις καρέκλες, σας, βέβαια. Αξίζει το κόστος; </w:t>
      </w:r>
    </w:p>
    <w:p w14:paraId="04AA10A7"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Εγώ αναρωτιέμαι, πραγματικά, τι λένε, τι απάντηση δίνουν οι πραγματικοί αριστεροί αγωνιστές και οι προοδευτικοί πολίτες σε αυτό το ερώτημα και σε αυτές τις συμπεριφορές. </w:t>
      </w:r>
    </w:p>
    <w:p w14:paraId="04AA10A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φαίνεται ότι ο κ. Τσίπρας νομίζει ότι μπορεί να παίζει ακόμα σε διπλό ταμπλό, από τη μία να εξασφαλίζει ως ο δήθεν ριζοσπάστης αριστερός την εμφάνισή του και από την άλλη να δίνει στον ακροδεξιό συγκυβερνήτη του λευκή επιταγή, για να κάνει τη βρώμικη δουλε</w:t>
      </w:r>
      <w:r>
        <w:rPr>
          <w:rFonts w:eastAsia="Times New Roman" w:cs="Times New Roman"/>
          <w:szCs w:val="24"/>
        </w:rPr>
        <w:t xml:space="preserve">ιά της εξόντωσης των πολιτικών του αντιπάλων και της καταρράκωσης των θεσμών. </w:t>
      </w:r>
    </w:p>
    <w:p w14:paraId="04AA10A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Όμως, ως εδώ το παραμύθι! Σας έχει πάρει είδηση ο ελληνικός λαός! Το τέλος έρχεται και για τους δυο! Σφιχταγκαλιασμένοι, πηγαίνετε κατευθείαν στον γκρεμό, γιατί η απάντηση του ε</w:t>
      </w:r>
      <w:r>
        <w:rPr>
          <w:rFonts w:eastAsia="Times New Roman" w:cs="Times New Roman"/>
          <w:szCs w:val="24"/>
        </w:rPr>
        <w:t>λληνικού λαού θα είναι αμείλικτη στις επόμενες εθνικές εκλογές!</w:t>
      </w:r>
    </w:p>
    <w:p w14:paraId="04AA10AA"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4AA10A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φυσικά, δεν τελειώνουμε σήμερα με αυτή την υπόθεση. Λυπάμαι που στο Κοινοβούλιο αυτή την κρίσιμη περίοδο για το</w:t>
      </w:r>
      <w:r>
        <w:rPr>
          <w:rFonts w:eastAsia="Times New Roman" w:cs="Times New Roman"/>
          <w:szCs w:val="24"/>
        </w:rPr>
        <w:t xml:space="preserve">υς Έλληνες και τις Ελληνίδες η ατμόσφαιρα είναι αποπνικτική. Ευτυχώς, έξω από εδώ, στην κοινωνία πνέει ένας αέρας αισιοδοξίας, ανθίζουν νέες ελπίδες με τη μεγάλη δημοκρατική προοδευτική παράταξη που επιστρέφει. </w:t>
      </w:r>
    </w:p>
    <w:p w14:paraId="04AA10A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επειδή εγώ δεν μένω στα λόγια –δεν το συ</w:t>
      </w:r>
      <w:r>
        <w:rPr>
          <w:rFonts w:eastAsia="Times New Roman" w:cs="Times New Roman"/>
          <w:szCs w:val="24"/>
        </w:rPr>
        <w:t xml:space="preserve">νηθίζω- καταθέτω στα Πρακτικά το άρθρο 25 που απαίτησα να μπει στη </w:t>
      </w:r>
      <w:r>
        <w:rPr>
          <w:rFonts w:eastAsia="Times New Roman" w:cs="Times New Roman"/>
          <w:szCs w:val="24"/>
        </w:rPr>
        <w:t>σ</w:t>
      </w:r>
      <w:r>
        <w:rPr>
          <w:rFonts w:eastAsia="Times New Roman" w:cs="Times New Roman"/>
          <w:szCs w:val="24"/>
        </w:rPr>
        <w:t xml:space="preserve">υμφωνία, το </w:t>
      </w:r>
      <w:r>
        <w:rPr>
          <w:rFonts w:eastAsia="Times New Roman" w:cs="Times New Roman"/>
          <w:szCs w:val="24"/>
          <w:lang w:val="en-US"/>
        </w:rPr>
        <w:t>M</w:t>
      </w:r>
      <w:r>
        <w:rPr>
          <w:rFonts w:eastAsia="Times New Roman" w:cs="Times New Roman"/>
          <w:szCs w:val="24"/>
        </w:rPr>
        <w:t>Ο</w:t>
      </w:r>
      <w:r>
        <w:rPr>
          <w:rFonts w:eastAsia="Times New Roman" w:cs="Times New Roman"/>
          <w:szCs w:val="24"/>
          <w:lang w:val="en-US"/>
        </w:rPr>
        <w:t>U</w:t>
      </w:r>
      <w:r>
        <w:rPr>
          <w:rFonts w:eastAsia="Times New Roman" w:cs="Times New Roman"/>
          <w:szCs w:val="24"/>
        </w:rPr>
        <w:t xml:space="preserve"> και όχι την αγοραπωλησία υλικών που έγινε στο Παρίσι, όπου απαγορεύεται ρητά η χρησιμοποίηση μεσαζόντων. </w:t>
      </w:r>
    </w:p>
    <w:p w14:paraId="04AA10A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καταθέτω ξανά στα Πρακτικά τα επίμαχα κείμενα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έγγραφα που απ</w:t>
      </w:r>
      <w:r>
        <w:rPr>
          <w:rFonts w:eastAsia="Times New Roman" w:cs="Times New Roman"/>
          <w:szCs w:val="24"/>
        </w:rPr>
        <w:t xml:space="preserve">οδεικνύουν την αλήθεια των λόγων μου, των όσων είπα προηγουμένως και τα υποστηρίζω. </w:t>
      </w:r>
    </w:p>
    <w:p w14:paraId="04AA10AE"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AA10AF"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4AA10B0"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κυρία Γεννηματά. </w:t>
      </w:r>
    </w:p>
    <w:p w14:paraId="04AA10B1"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ακούσετε, παρακαλώ πολύ, λιγάκι και εμένα, ως Πρόεδρο δηλαδή. </w:t>
      </w:r>
    </w:p>
    <w:p w14:paraId="04AA10B2"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Στο κατάλληλο σημείο. </w:t>
      </w:r>
    </w:p>
    <w:p w14:paraId="04AA10B3"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Τι εννοείτε; </w:t>
      </w:r>
    </w:p>
    <w:p w14:paraId="04AA10B4" w14:textId="77777777" w:rsidR="00A80E5B" w:rsidRDefault="003627BB">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Τίποτα. </w:t>
      </w:r>
    </w:p>
    <w:p w14:paraId="04AA10B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Τι; Για ποιο πράγμα; </w:t>
      </w:r>
    </w:p>
    <w:p w14:paraId="04AA10B6"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Όλες οι ανακοινώσει</w:t>
      </w:r>
      <w:r>
        <w:rPr>
          <w:rFonts w:eastAsia="Times New Roman" w:cs="Times New Roman"/>
          <w:szCs w:val="24"/>
        </w:rPr>
        <w:t>ς γίνονται μόλις εμφανιστεί στο Βήμα…</w:t>
      </w:r>
    </w:p>
    <w:p w14:paraId="04AA10B7"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ανακοίνωση! Μα, τι λέτε τώρα; Έχετε αντιληφθεί τι συμβαίνει; </w:t>
      </w:r>
    </w:p>
    <w:p w14:paraId="04AA10B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Αντιλαμβάνομαι πλήρως. </w:t>
      </w:r>
    </w:p>
    <w:p w14:paraId="04AA10B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Κυρία Κανέλλη, με </w:t>
      </w:r>
      <w:proofErr w:type="spellStart"/>
      <w:r>
        <w:rPr>
          <w:rFonts w:eastAsia="Times New Roman" w:cs="Times New Roman"/>
          <w:szCs w:val="24"/>
        </w:rPr>
        <w:t>συγχωρείτε</w:t>
      </w:r>
      <w:proofErr w:type="spellEnd"/>
      <w:r>
        <w:rPr>
          <w:rFonts w:eastAsia="Times New Roman" w:cs="Times New Roman"/>
          <w:szCs w:val="24"/>
        </w:rPr>
        <w:t xml:space="preserve">, δεν έχετε αντιληφθεί τι συμβαίνει. Θα το αντιληφθείτε σε λίγο. </w:t>
      </w:r>
    </w:p>
    <w:p w14:paraId="04AA10BA"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Πιστέψτε με, έχω αντιληφθεί. </w:t>
      </w:r>
    </w:p>
    <w:p w14:paraId="04AA10B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δέχομαι πως έχετε αντιληφθεί, αλλά ακούστε με.  </w:t>
      </w:r>
    </w:p>
    <w:p w14:paraId="04AA10B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Δεκαεφτά χρόνια</w:t>
      </w:r>
      <w:r>
        <w:rPr>
          <w:rFonts w:eastAsia="Times New Roman" w:cs="Times New Roman"/>
          <w:szCs w:val="24"/>
        </w:rPr>
        <w:t xml:space="preserve"> εδώ μέσα κάτι θα έμαθα και χαζή να ήμουν… </w:t>
      </w:r>
    </w:p>
    <w:p w14:paraId="04AA10B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Προφανώς μονογράφω το έγγραφο το οποίο κατατέθηκε από την κ. Γεννηματά με υπογραφές της κ. Γεννηματά και του κ. Θεοδωράκη, που λέει την πρόθεσή τους να καταθέσουν, αφού λένε προηγουμέ</w:t>
      </w:r>
      <w:r>
        <w:rPr>
          <w:rFonts w:eastAsia="Times New Roman" w:cs="Times New Roman"/>
          <w:szCs w:val="24"/>
        </w:rPr>
        <w:t>νως κάποια πράγματα, τα οποία τα έχουν πει και με τις ανακοινώσεις τους αυτές τις μέρες –τα είπατε και προηγουμένως, κυρία Γεννηματά-, ένα έγγραφο ειδικού χειρισμού και δύο έγγραφα των αποφάσεων του ΚΥΣΕΑ. Αυτό το έγγραφο προφανώς και το μονογράφω και είνα</w:t>
      </w:r>
      <w:r>
        <w:rPr>
          <w:rFonts w:eastAsia="Times New Roman" w:cs="Times New Roman"/>
          <w:szCs w:val="24"/>
        </w:rPr>
        <w:t>ι μέρος των Πρακτικών και της αγόρευσης της κυρίας Προέδρου.</w:t>
      </w:r>
    </w:p>
    <w:p w14:paraId="04AA10B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10B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Από εκεί και πέρ</w:t>
      </w:r>
      <w:r>
        <w:rPr>
          <w:rFonts w:eastAsia="Times New Roman" w:cs="Times New Roman"/>
          <w:szCs w:val="24"/>
        </w:rPr>
        <w:t xml:space="preserve">α όσον αφορά το σύνολο αυτών των εγγράφων, τα οποία είχαν κατατεθεί και προ ημερών από τον κ. Λοβέρδο, δεν ξέρω αν τώρα αυτά είναι τα ίδια. Δεν μπορώ να κάνω </w:t>
      </w:r>
      <w:r>
        <w:rPr>
          <w:rFonts w:eastAsia="Times New Roman" w:cs="Times New Roman"/>
          <w:szCs w:val="24"/>
        </w:rPr>
        <w:lastRenderedPageBreak/>
        <w:t>στον αέρα διασταυρώσεις. Αν είναι πάντως τα ίδια, θα έχουν την ίδια ακριβώς τύχη.</w:t>
      </w:r>
    </w:p>
    <w:p w14:paraId="04AA10C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w:t>
      </w:r>
      <w:r>
        <w:rPr>
          <w:rFonts w:eastAsia="Times New Roman" w:cs="Times New Roman"/>
          <w:szCs w:val="24"/>
        </w:rPr>
        <w:t xml:space="preserve"> Είναι ακριβώς τα ίδια.</w:t>
      </w:r>
    </w:p>
    <w:p w14:paraId="04AA10C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«Ίδια ακριβώς τύχη» σημαίνει ότι θα μπουν σε έναν φάκελο και θα πάνε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δ</w:t>
      </w:r>
      <w:r>
        <w:rPr>
          <w:rFonts w:eastAsia="Times New Roman" w:cs="Times New Roman"/>
          <w:szCs w:val="24"/>
        </w:rPr>
        <w:t xml:space="preserve">ιευθύντρια Νομοθετικού Έργου. </w:t>
      </w:r>
    </w:p>
    <w:p w14:paraId="04AA10C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ένα το έχει καταθέσει ο κ. Καμμένος.</w:t>
      </w:r>
    </w:p>
    <w:p w14:paraId="04AA10C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w:t>
      </w:r>
      <w:r>
        <w:rPr>
          <w:rFonts w:eastAsia="Times New Roman" w:cs="Times New Roman"/>
          <w:szCs w:val="24"/>
        </w:rPr>
        <w:t>ακαλώ ακούστε.</w:t>
      </w:r>
    </w:p>
    <w:p w14:paraId="04AA10C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Στα Πρακτικά της Βουλής κατατίθεται η συζήτηση που έγινε στη Διάσκεψη των Προέδρων προ τριών ημερών. Είναι μέρος των Πρακτικών, διότι είναι η ακριβής απάντηση. Εφαρμόζω αυτή την απόφαση και θα σας διαβάσω και τα οικεία σημεία, καθώς και τη μ</w:t>
      </w:r>
      <w:r>
        <w:rPr>
          <w:rFonts w:eastAsia="Times New Roman" w:cs="Times New Roman"/>
          <w:szCs w:val="24"/>
        </w:rPr>
        <w:t xml:space="preserve">όνη αντίρρηση που υπήρχε από τον παρόντα κ. </w:t>
      </w:r>
      <w:proofErr w:type="spellStart"/>
      <w:r>
        <w:rPr>
          <w:rFonts w:eastAsia="Times New Roman" w:cs="Times New Roman"/>
          <w:szCs w:val="24"/>
        </w:rPr>
        <w:t>Κεγκέρογλου</w:t>
      </w:r>
      <w:proofErr w:type="spellEnd"/>
      <w:r>
        <w:rPr>
          <w:rFonts w:eastAsia="Times New Roman" w:cs="Times New Roman"/>
          <w:szCs w:val="24"/>
        </w:rPr>
        <w:t>, από τον οποίο ζητώ συγγνώμη αν είχα θεωρήσει ότι είχε συναινέσει. Θα αντιληφθείτε όμως από τα Πρακτικά ότι δεν κάνω κα</w:t>
      </w:r>
      <w:r>
        <w:rPr>
          <w:rFonts w:eastAsia="Times New Roman" w:cs="Times New Roman"/>
          <w:szCs w:val="24"/>
        </w:rPr>
        <w:t>μ</w:t>
      </w:r>
      <w:r>
        <w:rPr>
          <w:rFonts w:eastAsia="Times New Roman" w:cs="Times New Roman"/>
          <w:szCs w:val="24"/>
        </w:rPr>
        <w:t>μία ερμηνεία προθέσεων. Δεν ήταν σαφής σε εμένα τουλάχιστον η αντίρρηση. Δέχομαι</w:t>
      </w:r>
      <w:r>
        <w:rPr>
          <w:rFonts w:eastAsia="Times New Roman" w:cs="Times New Roman"/>
          <w:szCs w:val="24"/>
        </w:rPr>
        <w:t xml:space="preserve"> απολύτως πως με αντίρρηση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και από καμ</w:t>
      </w:r>
      <w:r>
        <w:rPr>
          <w:rFonts w:eastAsia="Times New Roman" w:cs="Times New Roman"/>
          <w:szCs w:val="24"/>
        </w:rPr>
        <w:t>μ</w:t>
      </w:r>
      <w:r>
        <w:rPr>
          <w:rFonts w:eastAsia="Times New Roman" w:cs="Times New Roman"/>
          <w:szCs w:val="24"/>
        </w:rPr>
        <w:t>ία άλλη πλευρά κατατεθείσα αντίρρηση στα ε</w:t>
      </w:r>
      <w:r>
        <w:rPr>
          <w:rFonts w:eastAsia="Times New Roman" w:cs="Times New Roman"/>
          <w:szCs w:val="24"/>
        </w:rPr>
        <w:lastRenderedPageBreak/>
        <w:t>κτενή Πρακτικά ελήφθη αυτή η απόφαση την οποία και τώρα εφαρμόζω πιστός απολύτως στον όρκο που έδωσα σε αυτήν την Αίθουσα. Και το λέω αυτό γιατί υπήρξαν κάπ</w:t>
      </w:r>
      <w:r>
        <w:rPr>
          <w:rFonts w:eastAsia="Times New Roman" w:cs="Times New Roman"/>
          <w:szCs w:val="24"/>
        </w:rPr>
        <w:t>οιοι -όχι βεβαίως εσείς οι συνάδελφοι- οι οποίοι διαφεντεύουν και τον δημόσιο λόγο, που μίλησαν ακόμη και για επίορκο Πρόεδρο της Βουλής, επειδή δεν κάναμε τη Βουλή μέρος ενός προβλήματος.</w:t>
      </w:r>
    </w:p>
    <w:p w14:paraId="04AA10C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αυτό θα ήταν πολύ μεγάλο πρόβλημα, διότι σύμφωνα με την παράγρα</w:t>
      </w:r>
      <w:r>
        <w:rPr>
          <w:rFonts w:eastAsia="Times New Roman" w:cs="Times New Roman"/>
          <w:szCs w:val="24"/>
        </w:rPr>
        <w:t xml:space="preserve">φο 1 του άρθρου 15 του Κώδικα Νομοθεσίας για την Κυβέρνηση και τα κυβερνητικά όργανα </w:t>
      </w:r>
      <w:r>
        <w:rPr>
          <w:rFonts w:eastAsia="Times New Roman" w:cs="Times New Roman"/>
          <w:szCs w:val="24"/>
        </w:rPr>
        <w:t>–</w:t>
      </w:r>
      <w:proofErr w:type="spellStart"/>
      <w:r>
        <w:rPr>
          <w:rFonts w:eastAsia="Times New Roman" w:cs="Times New Roman"/>
          <w:szCs w:val="24"/>
        </w:rPr>
        <w:t>π.δ.</w:t>
      </w:r>
      <w:proofErr w:type="spellEnd"/>
      <w:r>
        <w:rPr>
          <w:rFonts w:eastAsia="Times New Roman" w:cs="Times New Roman"/>
          <w:szCs w:val="24"/>
        </w:rPr>
        <w:t xml:space="preserve"> 63/2005, κεφάλαιο Α΄98- το Κυβερνητικό Συμβούλιο Εξωτερικών και Άμυνας αποτελεί συλλογικό κυβερνητικό όργανο. Σύμφωνα με την παράγραφο 11 του άρθρου 16 του ιδίου Κώδ</w:t>
      </w:r>
      <w:r>
        <w:rPr>
          <w:rFonts w:eastAsia="Times New Roman" w:cs="Times New Roman"/>
          <w:szCs w:val="24"/>
        </w:rPr>
        <w:t xml:space="preserve">ικα, τα </w:t>
      </w:r>
      <w:r>
        <w:rPr>
          <w:rFonts w:eastAsia="Times New Roman" w:cs="Times New Roman"/>
          <w:szCs w:val="24"/>
        </w:rPr>
        <w:t>π</w:t>
      </w:r>
      <w:r>
        <w:rPr>
          <w:rFonts w:eastAsia="Times New Roman" w:cs="Times New Roman"/>
          <w:szCs w:val="24"/>
        </w:rPr>
        <w:t xml:space="preserve">ρακτικά των συλλογικών κυβερνητικών οργάνων είναι απόρρητα. Το δε απόρρητο ισχύει για όσο χρόνο ισχύει το απόρρητο των συζητήσεων του Υπουργικού Συμβουλίου. </w:t>
      </w:r>
    </w:p>
    <w:p w14:paraId="04AA10C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Δεν είναι οι διατάξεις που αφορούν την πρόσβαση στις δικογραφίες. Δεν είναι οι διατάξεις που αφορούν την πρόσβαση σε προσωπικά δεδομένα από λίστες κ.λπ., γύρω από τα οποία αναπτύχθηκε μία ολόκληρη συζήτηση επί μέρες. Προσωπικά δεν πήρα τον λόγο ούτε βγήκα </w:t>
      </w:r>
      <w:r>
        <w:rPr>
          <w:rFonts w:eastAsia="Times New Roman" w:cs="Times New Roman"/>
          <w:szCs w:val="24"/>
        </w:rPr>
        <w:t xml:space="preserve">δημοσίως να εξηγήσω τη διάκριση. Η </w:t>
      </w:r>
      <w:r>
        <w:rPr>
          <w:rFonts w:eastAsia="Times New Roman" w:cs="Times New Roman"/>
          <w:szCs w:val="24"/>
        </w:rPr>
        <w:lastRenderedPageBreak/>
        <w:t xml:space="preserve">διάκριση είναι σαφής, διότι κάναμε δύο ώρες συνεδρίαση στη Διάσκεψη των Προέδρων. </w:t>
      </w:r>
    </w:p>
    <w:p w14:paraId="04AA10C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Πρόκειται για κρατικά μυστικά. Πρόκειται για κρατικά απόρρητα του Υπουργικού Συμβουλίου και του ΚΥΣΕΑ, τα οποία μόνον με άδεια του ιδίου τ</w:t>
      </w:r>
      <w:r>
        <w:rPr>
          <w:rFonts w:eastAsia="Times New Roman" w:cs="Times New Roman"/>
          <w:szCs w:val="24"/>
        </w:rPr>
        <w:t xml:space="preserve">ου Γενικού Γραμματέα της Κυβέρνησης -και μόνο- μπορεί να δοθούν. </w:t>
      </w:r>
    </w:p>
    <w:p w14:paraId="04AA10C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Τα έχει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ο Υπουργός.</w:t>
      </w:r>
    </w:p>
    <w:p w14:paraId="04AA10C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σας παρακαλώ πολύ! Μιλάγατε πέντε μέρες σε όλα τα μέσα. Τώρα εδώ μέσα θα μιλήσω εγώ, αφού ξαναφ</w:t>
      </w:r>
      <w:r>
        <w:rPr>
          <w:rFonts w:eastAsia="Times New Roman" w:cs="Times New Roman"/>
          <w:szCs w:val="24"/>
        </w:rPr>
        <w:t>έρατε το θέμα. Σας παρακαλώ πάρα πολύ!</w:t>
      </w:r>
    </w:p>
    <w:p w14:paraId="04AA10C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Μόνον εσείς μιλάτε. </w:t>
      </w:r>
    </w:p>
    <w:p w14:paraId="04AA10C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πάρα πολύ!</w:t>
      </w:r>
    </w:p>
    <w:p w14:paraId="04AA10C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Στις 7 Νοεμβρίου τα έδωσε ο Υπουργός.</w:t>
      </w:r>
    </w:p>
    <w:p w14:paraId="04AA10C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Σύμφωνα με το άρθρο είναι απόρρητο. Η διαφύλαξη του απορρήτου των </w:t>
      </w:r>
      <w:r>
        <w:rPr>
          <w:rFonts w:eastAsia="Times New Roman" w:cs="Times New Roman"/>
          <w:szCs w:val="24"/>
        </w:rPr>
        <w:t>π</w:t>
      </w:r>
      <w:r>
        <w:rPr>
          <w:rFonts w:eastAsia="Times New Roman" w:cs="Times New Roman"/>
          <w:szCs w:val="24"/>
        </w:rPr>
        <w:t xml:space="preserve">ρακτικών αποτελεί υπηρεσιακή υποχρέωση του γραμματέα του οικείου συλλογικού οργάνου. Σύμφωνα δε με την παράγραφο 6 του άρθρου 18 </w:t>
      </w:r>
      <w:r>
        <w:rPr>
          <w:rFonts w:eastAsia="Times New Roman" w:cs="Times New Roman"/>
          <w:szCs w:val="24"/>
        </w:rPr>
        <w:lastRenderedPageBreak/>
        <w:t xml:space="preserve">του ιδίου Κώδικα καθήκοντα γραμματέα του ΚΥΣΕΑ ασκεί ο </w:t>
      </w:r>
      <w:r>
        <w:rPr>
          <w:rFonts w:eastAsia="Times New Roman" w:cs="Times New Roman"/>
          <w:szCs w:val="24"/>
        </w:rPr>
        <w:t>Γ</w:t>
      </w:r>
      <w:r>
        <w:rPr>
          <w:rFonts w:eastAsia="Times New Roman" w:cs="Times New Roman"/>
          <w:szCs w:val="24"/>
        </w:rPr>
        <w:t>ενι</w:t>
      </w:r>
      <w:r>
        <w:rPr>
          <w:rFonts w:eastAsia="Times New Roman" w:cs="Times New Roman"/>
          <w:szCs w:val="24"/>
        </w:rPr>
        <w:t xml:space="preserve">κός </w:t>
      </w:r>
      <w:r>
        <w:rPr>
          <w:rFonts w:eastAsia="Times New Roman" w:cs="Times New Roman"/>
          <w:szCs w:val="24"/>
        </w:rPr>
        <w:t>Γ</w:t>
      </w:r>
      <w:r>
        <w:rPr>
          <w:rFonts w:eastAsia="Times New Roman" w:cs="Times New Roman"/>
          <w:szCs w:val="24"/>
        </w:rPr>
        <w:t xml:space="preserve">ραμματέας της Κυβέρνησης. Εφόσον συζητούνται θέματα αρμοδιότητας του Υπουργείου Εθνικής Άμυνας του άρθρου 3 του ν.2292/1995 ΦΕΚ Α΄35, στα καθήκοντά του επικουρεί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της </w:t>
      </w:r>
      <w:r>
        <w:rPr>
          <w:rFonts w:eastAsia="Times New Roman" w:cs="Times New Roman"/>
          <w:szCs w:val="24"/>
        </w:rPr>
        <w:t>Κ</w:t>
      </w:r>
      <w:r>
        <w:rPr>
          <w:rFonts w:eastAsia="Times New Roman" w:cs="Times New Roman"/>
          <w:szCs w:val="24"/>
        </w:rPr>
        <w:t>υβέρνησης στα καθήκοντα γραμματέα του ΚΥΣΕΑ ανώτατος ή ανώτερος</w:t>
      </w:r>
      <w:r>
        <w:rPr>
          <w:rFonts w:eastAsia="Times New Roman" w:cs="Times New Roman"/>
          <w:szCs w:val="24"/>
        </w:rPr>
        <w:t xml:space="preserve"> αξιωματικός της γραμματείας του ΚΥΣΕΑ.</w:t>
      </w:r>
    </w:p>
    <w:p w14:paraId="04AA10C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Εξάλλου σύμφωνα με την παράγραφο 1 του άρθρου 9 του ιδίου Κώδικα στην οποία η προηγούμενη διάταξη παραπέμπει, τα επίσημα πρακτικά του Υπουργικού Συμβουλίου είναι και παραμένουν απόρρητα για τριάντα χρόνια. </w:t>
      </w:r>
    </w:p>
    <w:p w14:paraId="04AA10C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διαφύλα</w:t>
      </w:r>
      <w:r>
        <w:rPr>
          <w:rFonts w:eastAsia="Times New Roman" w:cs="Times New Roman"/>
          <w:szCs w:val="24"/>
        </w:rPr>
        <w:t>ξη του απορρήτου των Πρακτικών αποτελεί υπηρεσιακή υποχρέωση του Γενικού Γραμματέα της Κυβέρνησης και όλου του προσωπικού της Γενικής Γραμματείας. Επομένως, εάν περιέλθει στα χέρια οποιουδήποτε τρίτου έγγραφο το οποίο καλύπτεται από το παραπάνω απόρρητο, α</w:t>
      </w:r>
      <w:r>
        <w:rPr>
          <w:rFonts w:eastAsia="Times New Roman" w:cs="Times New Roman"/>
          <w:szCs w:val="24"/>
        </w:rPr>
        <w:t xml:space="preserve">υτό οφείλει να παραδοθεί στον Γενικό Γραμματέα της Κυβέρνησης, ο οποίος έχει υπηρεσιακή υποχρέωση για τη διαφύλαξη του απορρήτου. </w:t>
      </w:r>
    </w:p>
    <w:p w14:paraId="04AA10D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Για άλλα έγγραφα, που είναι από Υπουργεία, όπως το πρόσφατο που είχαμε για το </w:t>
      </w:r>
      <w:r>
        <w:rPr>
          <w:rFonts w:eastAsia="Times New Roman" w:cs="Times New Roman"/>
          <w:szCs w:val="24"/>
        </w:rPr>
        <w:t>Φ</w:t>
      </w:r>
      <w:r>
        <w:rPr>
          <w:rFonts w:eastAsia="Times New Roman" w:cs="Times New Roman"/>
          <w:szCs w:val="24"/>
        </w:rPr>
        <w:t xml:space="preserve">άκελο της Κύπρου ή τα αρχεία από τα </w:t>
      </w:r>
      <w:r>
        <w:rPr>
          <w:rFonts w:eastAsia="Times New Roman" w:cs="Times New Roman"/>
          <w:szCs w:val="24"/>
        </w:rPr>
        <w:lastRenderedPageBreak/>
        <w:t>Υ</w:t>
      </w:r>
      <w:r>
        <w:rPr>
          <w:rFonts w:eastAsia="Times New Roman" w:cs="Times New Roman"/>
          <w:szCs w:val="24"/>
        </w:rPr>
        <w:t xml:space="preserve">πουργικά </w:t>
      </w:r>
      <w:r>
        <w:rPr>
          <w:rFonts w:eastAsia="Times New Roman" w:cs="Times New Roman"/>
          <w:szCs w:val="24"/>
        </w:rPr>
        <w:t>Σ</w:t>
      </w:r>
      <w:r>
        <w:rPr>
          <w:rFonts w:eastAsia="Times New Roman" w:cs="Times New Roman"/>
          <w:szCs w:val="24"/>
        </w:rPr>
        <w:t xml:space="preserve">υμβούλια προ δεκαετιών που ανακαλύψαμε, η </w:t>
      </w:r>
      <w:r>
        <w:rPr>
          <w:rFonts w:eastAsia="Times New Roman" w:cs="Times New Roman"/>
          <w:szCs w:val="24"/>
        </w:rPr>
        <w:t>α</w:t>
      </w:r>
      <w:r>
        <w:rPr>
          <w:rFonts w:eastAsia="Times New Roman" w:cs="Times New Roman"/>
          <w:szCs w:val="24"/>
        </w:rPr>
        <w:t xml:space="preserve">ρχή που τα έχει χαρακτηρίσει και μόνο η ίδια η </w:t>
      </w:r>
      <w:r>
        <w:rPr>
          <w:rFonts w:eastAsia="Times New Roman" w:cs="Times New Roman"/>
          <w:szCs w:val="24"/>
        </w:rPr>
        <w:t>α</w:t>
      </w:r>
      <w:r>
        <w:rPr>
          <w:rFonts w:eastAsia="Times New Roman" w:cs="Times New Roman"/>
          <w:szCs w:val="24"/>
        </w:rPr>
        <w:t>ρχή –εν προκειμένω το ΓΕΕΘΑ και το Υπουργείο Άμυνας- έχει το δικαίωμα και την υποχρέωση –μόνο αυτή, εκεί δεν είναι ο Γενικός Γραμματέας της Κυβέρνησης- να τα αποχαρ</w:t>
      </w:r>
      <w:r>
        <w:rPr>
          <w:rFonts w:eastAsia="Times New Roman" w:cs="Times New Roman"/>
          <w:szCs w:val="24"/>
        </w:rPr>
        <w:t xml:space="preserve">ακτηρίσει μέσα από μία διαδικασία. Αυτή είναι η νομολογία. Έτσι απολύτως έχει πορευθεί η Βουλή όλα αυτά τα χρόνια. </w:t>
      </w:r>
    </w:p>
    <w:p w14:paraId="04AA10D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Επαναλαμβάνω, η πρόσβαση έχει δοθεί στο παρελθόν μόνο για τις κατηγορίες που σας είπα, που άπτονται των προσωπικών δεδομένων, δηλαδή για λίσ</w:t>
      </w:r>
      <w:r>
        <w:rPr>
          <w:rFonts w:eastAsia="Times New Roman" w:cs="Times New Roman"/>
          <w:szCs w:val="24"/>
        </w:rPr>
        <w:t xml:space="preserve">τες ή για δικογραφίες που πράγματι έρχονται εδώ από τους </w:t>
      </w:r>
      <w:r>
        <w:rPr>
          <w:rFonts w:eastAsia="Times New Roman" w:cs="Times New Roman"/>
          <w:szCs w:val="24"/>
        </w:rPr>
        <w:t>ε</w:t>
      </w:r>
      <w:r>
        <w:rPr>
          <w:rFonts w:eastAsia="Times New Roman" w:cs="Times New Roman"/>
          <w:szCs w:val="24"/>
        </w:rPr>
        <w:t xml:space="preserve">ισαγγελείς. </w:t>
      </w:r>
    </w:p>
    <w:p w14:paraId="04AA10D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Αυτό αφού το ανέγνωσα και έγινε σχετική πρόταση, μόνος εκ των παρόντων ο </w:t>
      </w:r>
      <w:r>
        <w:rPr>
          <w:rFonts w:eastAsia="Times New Roman" w:cs="Times New Roman"/>
          <w:szCs w:val="24"/>
        </w:rPr>
        <w:t>ε</w:t>
      </w:r>
      <w:r>
        <w:rPr>
          <w:rFonts w:eastAsia="Times New Roman" w:cs="Times New Roman"/>
          <w:szCs w:val="24"/>
        </w:rPr>
        <w:t xml:space="preserve">κπρόσωπος της Δημοκρατικής Συμπαράταξης κ. </w:t>
      </w:r>
      <w:proofErr w:type="spellStart"/>
      <w:r>
        <w:rPr>
          <w:rFonts w:eastAsia="Times New Roman" w:cs="Times New Roman"/>
          <w:szCs w:val="24"/>
        </w:rPr>
        <w:t>Κεγκέρογλου</w:t>
      </w:r>
      <w:proofErr w:type="spellEnd"/>
      <w:r>
        <w:rPr>
          <w:rFonts w:eastAsia="Times New Roman" w:cs="Times New Roman"/>
          <w:szCs w:val="24"/>
        </w:rPr>
        <w:t>, ενώ έλαβαν όλοι τον λόγο, είπε το εξής: «Επειδή συζητήθ</w:t>
      </w:r>
      <w:r>
        <w:rPr>
          <w:rFonts w:eastAsia="Times New Roman" w:cs="Times New Roman"/>
          <w:szCs w:val="24"/>
        </w:rPr>
        <w:t>ηκαν ουσιαστικά δύο θέματα άσχετα μεταξύ τους, εγώ θα ήθελα να πω μία κουβέντα για το πρώτο που είπατε. Ο κ. Λοβέρδος κατέθεσε διαβαθμισμένα αντίγραφα στη Βουλή στο Προεδρείο, για να κρίνει το Προεδρείο, σύμφωνα με αυτά που ισχύουν, πώς θα τα χειριστεί. Οφ</w:t>
      </w:r>
      <w:r>
        <w:rPr>
          <w:rFonts w:eastAsia="Times New Roman" w:cs="Times New Roman"/>
          <w:szCs w:val="24"/>
        </w:rPr>
        <w:t xml:space="preserve">είλω να πω ότι στο παρελθόν, στα πλαίσια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όταν ζητούσαμε απόρρητα </w:t>
      </w:r>
      <w:r>
        <w:rPr>
          <w:rFonts w:eastAsia="Times New Roman" w:cs="Times New Roman"/>
          <w:szCs w:val="24"/>
        </w:rPr>
        <w:lastRenderedPageBreak/>
        <w:t xml:space="preserve">έγγραφα, δεν μας δίδονταν, αλλά μας επιτρεπόταν να τα δούμε, χωρίς να πάρουμε αντίγραφα. Αυτό ίσχυε κατά το παρελθόν στα πλαίσια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που</w:t>
      </w:r>
      <w:r>
        <w:rPr>
          <w:rFonts w:eastAsia="Times New Roman" w:cs="Times New Roman"/>
          <w:szCs w:val="24"/>
        </w:rPr>
        <w:t xml:space="preserve"> δεν είχε υπάρξει. Δεν ήταν μέρα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για απόρρητα έγγραφα, όχι προφανώς για άκρως απόρρητα έγγραφα ή αίτηση κατάθεσης εγγράφων ή οτιδήποτε άλλο</w:t>
      </w:r>
      <w:r>
        <w:rPr>
          <w:rFonts w:eastAsia="Times New Roman" w:cs="Times New Roman"/>
          <w:szCs w:val="24"/>
        </w:rPr>
        <w:t>.</w:t>
      </w:r>
      <w:r>
        <w:rPr>
          <w:rFonts w:eastAsia="Times New Roman" w:cs="Times New Roman"/>
          <w:szCs w:val="24"/>
        </w:rPr>
        <w:t xml:space="preserve">». Αυτή ήταν η τοποθέτηση του κ. </w:t>
      </w:r>
      <w:proofErr w:type="spellStart"/>
      <w:r>
        <w:rPr>
          <w:rFonts w:eastAsia="Times New Roman" w:cs="Times New Roman"/>
          <w:szCs w:val="24"/>
        </w:rPr>
        <w:t>Κεγκέρογλου</w:t>
      </w:r>
      <w:proofErr w:type="spellEnd"/>
      <w:r>
        <w:rPr>
          <w:rFonts w:eastAsia="Times New Roman" w:cs="Times New Roman"/>
          <w:szCs w:val="24"/>
        </w:rPr>
        <w:t>.</w:t>
      </w:r>
    </w:p>
    <w:p w14:paraId="04AA10D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Επαναλαμβάνω, προσωπικά θεώρησα –και του ζήτη</w:t>
      </w:r>
      <w:r>
        <w:rPr>
          <w:rFonts w:eastAsia="Times New Roman" w:cs="Times New Roman"/>
          <w:szCs w:val="24"/>
        </w:rPr>
        <w:t>σα συγγνώμη- ότι</w:t>
      </w:r>
      <w:r>
        <w:rPr>
          <w:rFonts w:eastAsia="Times New Roman" w:cs="Times New Roman"/>
          <w:szCs w:val="24"/>
        </w:rPr>
        <w:t>,</w:t>
      </w:r>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αυτής της τοποθέτησής του, επί της ουσίας είχε καλύψει την πρόταση. Απ</w:t>
      </w:r>
      <w:r>
        <w:rPr>
          <w:rFonts w:eastAsia="Times New Roman" w:cs="Times New Roman"/>
          <w:szCs w:val="24"/>
        </w:rPr>
        <w:t>ό</w:t>
      </w:r>
      <w:r>
        <w:rPr>
          <w:rFonts w:eastAsia="Times New Roman" w:cs="Times New Roman"/>
          <w:szCs w:val="24"/>
        </w:rPr>
        <w:t xml:space="preserve"> όλες τις άλλες πολιτικές δυνάμεις δεν υπήρξε ένσταση σε αυτό που κάναμε. Παραδώσαμε δηλαδή, όπως έκανα και εγώ τώρα, τα σχετικά έγγραφα στη Γενική Διεύθυνση</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να πάνε στον Γενικό Γραμματέα της Κυβέρνησης.</w:t>
      </w:r>
    </w:p>
    <w:p w14:paraId="04AA10D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όλο το </w:t>
      </w:r>
      <w:r>
        <w:rPr>
          <w:rFonts w:eastAsia="Times New Roman" w:cs="Times New Roman"/>
          <w:szCs w:val="24"/>
        </w:rPr>
        <w:t>π</w:t>
      </w:r>
      <w:r>
        <w:rPr>
          <w:rFonts w:eastAsia="Times New Roman" w:cs="Times New Roman"/>
          <w:szCs w:val="24"/>
        </w:rPr>
        <w:t xml:space="preserve">ρακτικό της αναλυτικής συζήτησης της Διάσκεψης των Πρόεδρων και θα παρακαλούσα πολύ το θέμα αυτό να λήξει εδώ. </w:t>
      </w:r>
    </w:p>
    <w:p w14:paraId="04AA10D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κατατίθενται για τα Πρακτικά</w:t>
      </w:r>
      <w:r>
        <w:rPr>
          <w:rFonts w:eastAsia="Times New Roman" w:cs="Times New Roman"/>
          <w:szCs w:val="24"/>
        </w:rPr>
        <w:t xml:space="preserve"> τα προαναφερθέντα </w:t>
      </w:r>
      <w:r>
        <w:rPr>
          <w:rFonts w:eastAsia="Times New Roman" w:cs="Times New Roman"/>
          <w:szCs w:val="24"/>
        </w:rPr>
        <w:t>π</w:t>
      </w:r>
      <w:r>
        <w:rPr>
          <w:rFonts w:eastAsia="Times New Roman" w:cs="Times New Roman"/>
          <w:szCs w:val="24"/>
        </w:rPr>
        <w:t xml:space="preserve">ρακτικά </w:t>
      </w:r>
      <w:r>
        <w:rPr>
          <w:rFonts w:eastAsia="Times New Roman" w:cs="Times New Roman"/>
          <w:szCs w:val="24"/>
        </w:rPr>
        <w:t>της Διάσκεψης των Προέδρων, τα οποία βρίσκονται στο αρχείο του Τμήματος Γραμματείας της Διεύθυνσης Στενογραφίας και Πρακτικών της Βουλής)</w:t>
      </w:r>
    </w:p>
    <w:p w14:paraId="04AA10D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 δημιουργία εντυπώσεων, με διάφορα πράγματα που ακούστηκαν κατά κόρον τις προηγούμενες μέρες, πιστεύω ότι σήμερα, </w:t>
      </w:r>
      <w:r>
        <w:rPr>
          <w:rFonts w:eastAsia="Times New Roman" w:cs="Times New Roman"/>
          <w:szCs w:val="24"/>
        </w:rPr>
        <w:t xml:space="preserve">που ολοκληρώνεται αυτή η συζήτηση στη Βουλή, πρέπει να μην κυριαρχεί στον πολιτικό μας λόγο. </w:t>
      </w:r>
    </w:p>
    <w:p w14:paraId="04AA10D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θα ήθελα τον λόγο.</w:t>
      </w:r>
    </w:p>
    <w:p w14:paraId="04AA10D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Κύριε Πρόεδρε, θα ήθελα τον </w:t>
      </w:r>
      <w:r>
        <w:rPr>
          <w:rFonts w:eastAsia="Times New Roman" w:cs="Times New Roman"/>
          <w:szCs w:val="24"/>
        </w:rPr>
        <w:t>λόγο.</w:t>
      </w:r>
    </w:p>
    <w:p w14:paraId="04AA10D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04AA10D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 κ. Βορίδης και η κ. Γεννηματά ζητούν τον λόγο. Όχι εσείς, κύριε Λοβέρδο. Εσείς μιλάτε μία εβδομάδα γι’ αυτά, κύριε Λοβέρδο. </w:t>
      </w:r>
    </w:p>
    <w:p w14:paraId="04AA10D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Έχω μιλήσει στη Βουλή…</w:t>
      </w:r>
    </w:p>
    <w:p w14:paraId="04AA10D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Σήμερα δεν έχετε τον λόγο. Θα μιλήσει ο κ. </w:t>
      </w:r>
      <w:proofErr w:type="spellStart"/>
      <w:r>
        <w:rPr>
          <w:rFonts w:eastAsia="Times New Roman" w:cs="Times New Roman"/>
          <w:szCs w:val="24"/>
        </w:rPr>
        <w:t>Κουτσούμπας</w:t>
      </w:r>
      <w:proofErr w:type="spellEnd"/>
      <w:r>
        <w:rPr>
          <w:rFonts w:eastAsia="Times New Roman" w:cs="Times New Roman"/>
          <w:szCs w:val="24"/>
        </w:rPr>
        <w:t>.</w:t>
      </w:r>
    </w:p>
    <w:p w14:paraId="04AA10D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Έχω τα Πρακτικά και θα μου δώσετε τον λόγο μετά.</w:t>
      </w:r>
    </w:p>
    <w:p w14:paraId="04AA10D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Λοβέρδο, σας παρακαλώ πολύ. Θα με κάνετε να δώσω κατευθείαν τον λόγο.</w:t>
      </w:r>
    </w:p>
    <w:p w14:paraId="04AA10D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Να τηρήσετε την ίδια διαδικασία που τηρήσατε…</w:t>
      </w:r>
    </w:p>
    <w:p w14:paraId="04AA10E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Κυρία Γεννηματά, δεν θα δώσω ούτε και σε εσάς τον λόγο.</w:t>
      </w:r>
    </w:p>
    <w:p w14:paraId="04AA10E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Τον λόγο θα έχει ο κ. </w:t>
      </w:r>
      <w:proofErr w:type="spellStart"/>
      <w:r>
        <w:rPr>
          <w:rFonts w:eastAsia="Times New Roman" w:cs="Times New Roman"/>
          <w:szCs w:val="24"/>
        </w:rPr>
        <w:t>Κουτσούμπας</w:t>
      </w:r>
      <w:proofErr w:type="spellEnd"/>
      <w:r>
        <w:rPr>
          <w:rFonts w:eastAsia="Times New Roman" w:cs="Times New Roman"/>
          <w:szCs w:val="24"/>
        </w:rPr>
        <w:t>, γιατί προ</w:t>
      </w:r>
      <w:r>
        <w:rPr>
          <w:rFonts w:eastAsia="Times New Roman" w:cs="Times New Roman"/>
          <w:szCs w:val="24"/>
        </w:rPr>
        <w:t>ηγουμένως…</w:t>
      </w:r>
    </w:p>
    <w:p w14:paraId="04AA10E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Εγώ καταλαβαίνω…</w:t>
      </w:r>
    </w:p>
    <w:p w14:paraId="04AA10E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Κυρία Γεννηματά, προσπαθήσατε προηγουμένως να κάνετε μεθόδευση. Αντιληφθήκατε τι κάνατε; Πήρατε τον λόγο επί προσωπικού και θελήσατε να κάνετε μεθόδευση. Το ότι είστε Αρχηγός </w:t>
      </w:r>
      <w:r>
        <w:rPr>
          <w:rFonts w:eastAsia="Times New Roman" w:cs="Times New Roman"/>
          <w:szCs w:val="24"/>
        </w:rPr>
        <w:t>κ</w:t>
      </w:r>
      <w:r>
        <w:rPr>
          <w:rFonts w:eastAsia="Times New Roman" w:cs="Times New Roman"/>
          <w:szCs w:val="24"/>
        </w:rPr>
        <w:t xml:space="preserve">όμματος δεν σας επιτρέπει να κάνετε μεθόδευση. Το αντιληφθήκατε; </w:t>
      </w:r>
    </w:p>
    <w:p w14:paraId="04AA10E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Εγώ καταλαβαίνω γιατί…</w:t>
      </w:r>
    </w:p>
    <w:p w14:paraId="04AA10E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Πήρατε τον λόγο επί προσωπικού</w:t>
      </w:r>
      <w:r>
        <w:rPr>
          <w:rFonts w:eastAsia="Times New Roman" w:cs="Times New Roman"/>
          <w:szCs w:val="24"/>
        </w:rPr>
        <w:t>,</w:t>
      </w:r>
      <w:r>
        <w:rPr>
          <w:rFonts w:eastAsia="Times New Roman" w:cs="Times New Roman"/>
          <w:szCs w:val="24"/>
        </w:rPr>
        <w:t xml:space="preserve"> για να άρετε το απόρρητο. Λυπάμαι πάρα πολύ! </w:t>
      </w:r>
    </w:p>
    <w:p w14:paraId="04AA10E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Τον λόγο έχει ο κ. Βορίδης για δύο λεπτά και έπειτα ο</w:t>
      </w:r>
      <w:r>
        <w:rPr>
          <w:rFonts w:eastAsia="Times New Roman" w:cs="Times New Roman"/>
          <w:szCs w:val="24"/>
        </w:rPr>
        <w:t xml:space="preserve"> Γενικός Γραμματέας του ΚΚΕ.</w:t>
      </w:r>
    </w:p>
    <w:p w14:paraId="04AA10E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4AA10E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Ασυδοσία και αυθαιρεσία δεν θα υπάρξει εδώ μέσα. Στα πάνελ και στα κανάλια μόνο. </w:t>
      </w:r>
    </w:p>
    <w:p w14:paraId="04AA10E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Βορίδη, έχετε τον λόγο.</w:t>
      </w:r>
    </w:p>
    <w:p w14:paraId="04AA10E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w:t>
      </w:r>
      <w:r>
        <w:rPr>
          <w:rFonts w:eastAsia="Times New Roman" w:cs="Times New Roman"/>
          <w:szCs w:val="24"/>
        </w:rPr>
        <w:t>ε, διαβάζω το άρθρο 164…</w:t>
      </w:r>
    </w:p>
    <w:p w14:paraId="04AA10E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Θα αναφέρουμε τα άρθρα του Κανονισμού για να μη μιλήσει ο </w:t>
      </w:r>
      <w:proofErr w:type="spellStart"/>
      <w:r>
        <w:rPr>
          <w:rFonts w:eastAsia="Times New Roman" w:cs="Times New Roman"/>
          <w:szCs w:val="24"/>
        </w:rPr>
        <w:t>Κουτσούμπας</w:t>
      </w:r>
      <w:proofErr w:type="spellEnd"/>
      <w:r>
        <w:rPr>
          <w:rFonts w:eastAsia="Times New Roman" w:cs="Times New Roman"/>
          <w:szCs w:val="24"/>
        </w:rPr>
        <w:t xml:space="preserve">; </w:t>
      </w:r>
    </w:p>
    <w:p w14:paraId="04AA10E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Κυρία Κανέλλη, μου έδωσε τον λόγο ο κύριος Πρόεδρος. Αν δεν θέλετε…</w:t>
      </w:r>
    </w:p>
    <w:p w14:paraId="04AA10E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Θέλετε να μιλήσετε μετά τον </w:t>
      </w:r>
      <w:r>
        <w:rPr>
          <w:rFonts w:eastAsia="Times New Roman" w:cs="Times New Roman"/>
          <w:szCs w:val="24"/>
        </w:rPr>
        <w:t xml:space="preserve">κ. </w:t>
      </w:r>
      <w:proofErr w:type="spellStart"/>
      <w:r>
        <w:rPr>
          <w:rFonts w:eastAsia="Times New Roman" w:cs="Times New Roman"/>
          <w:szCs w:val="24"/>
        </w:rPr>
        <w:t>Κουτσούμπα</w:t>
      </w:r>
      <w:proofErr w:type="spellEnd"/>
      <w:r>
        <w:rPr>
          <w:rFonts w:eastAsia="Times New Roman" w:cs="Times New Roman"/>
          <w:szCs w:val="24"/>
        </w:rPr>
        <w:t>;</w:t>
      </w:r>
    </w:p>
    <w:p w14:paraId="04AA10E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έχω πρόβλημα. Αν μου δώσετε τον λόγο τώρα, θα χρειαστώ μόνο τριάντα δευτερόλεπτα.</w:t>
      </w:r>
    </w:p>
    <w:p w14:paraId="04AA10E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Ορίστε, κύριε Βορίδη, έχετε τον λόγο. </w:t>
      </w:r>
    </w:p>
    <w:p w14:paraId="04AA10F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άρθρο 164 λέει ότι όλα τα έγγραφα που υποβάλλο</w:t>
      </w:r>
      <w:r>
        <w:rPr>
          <w:rFonts w:eastAsia="Times New Roman" w:cs="Times New Roman"/>
          <w:szCs w:val="24"/>
        </w:rPr>
        <w:t xml:space="preserve">νται στη Βουλή από Βουλευτές, από αρχές, από Κυβέρνηση, από Υπουργούς, παραδίδονται στην αρμόδια </w:t>
      </w:r>
      <w:r>
        <w:rPr>
          <w:rFonts w:eastAsia="Times New Roman" w:cs="Times New Roman"/>
          <w:szCs w:val="24"/>
        </w:rPr>
        <w:t>Υ</w:t>
      </w:r>
      <w:r>
        <w:rPr>
          <w:rFonts w:eastAsia="Times New Roman" w:cs="Times New Roman"/>
          <w:szCs w:val="24"/>
        </w:rPr>
        <w:t>πηρεσία της Βουλής και καταχωρίζονται στα οικεία βιβλία.</w:t>
      </w:r>
    </w:p>
    <w:p w14:paraId="04AA10F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Τη δεύτερη παράγραφο διάβασε.</w:t>
      </w:r>
    </w:p>
    <w:p w14:paraId="04AA10F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Δύο λεπτά. Οι Βουλευτές έχουν </w:t>
      </w:r>
      <w:r>
        <w:rPr>
          <w:rFonts w:eastAsia="Times New Roman" w:cs="Times New Roman"/>
          <w:szCs w:val="24"/>
        </w:rPr>
        <w:t xml:space="preserve">δικαίωμα να ζητήσουν από τον </w:t>
      </w:r>
      <w:r>
        <w:rPr>
          <w:rFonts w:eastAsia="Times New Roman" w:cs="Times New Roman"/>
          <w:szCs w:val="24"/>
        </w:rPr>
        <w:t>Δ</w:t>
      </w:r>
      <w:r>
        <w:rPr>
          <w:rFonts w:eastAsia="Times New Roman" w:cs="Times New Roman"/>
          <w:szCs w:val="24"/>
        </w:rPr>
        <w:t xml:space="preserve">ιευθυντή της αρμόδιας </w:t>
      </w:r>
      <w:r>
        <w:rPr>
          <w:rFonts w:eastAsia="Times New Roman" w:cs="Times New Roman"/>
          <w:szCs w:val="24"/>
        </w:rPr>
        <w:t>Υ</w:t>
      </w:r>
      <w:r>
        <w:rPr>
          <w:rFonts w:eastAsia="Times New Roman" w:cs="Times New Roman"/>
          <w:szCs w:val="24"/>
        </w:rPr>
        <w:t xml:space="preserve">πηρεσίας να θέσει υπ’ </w:t>
      </w:r>
      <w:proofErr w:type="spellStart"/>
      <w:r>
        <w:rPr>
          <w:rFonts w:eastAsia="Times New Roman" w:cs="Times New Roman"/>
          <w:szCs w:val="24"/>
        </w:rPr>
        <w:t>όψιν</w:t>
      </w:r>
      <w:proofErr w:type="spellEnd"/>
      <w:r>
        <w:rPr>
          <w:rFonts w:eastAsia="Times New Roman" w:cs="Times New Roman"/>
          <w:szCs w:val="24"/>
        </w:rPr>
        <w:t xml:space="preserve"> τους στον χώρο του γραφείου του οποιοδήποτε έγγραφο έχει υποβληθεί.</w:t>
      </w:r>
    </w:p>
    <w:p w14:paraId="04AA10F3" w14:textId="77777777" w:rsidR="00A80E5B" w:rsidRDefault="003627BB">
      <w:pPr>
        <w:spacing w:after="0" w:line="600" w:lineRule="auto"/>
        <w:ind w:firstLine="720"/>
        <w:jc w:val="both"/>
        <w:rPr>
          <w:rFonts w:eastAsia="Times New Roman" w:cs="Times New Roman"/>
          <w:b/>
          <w:szCs w:val="24"/>
        </w:rPr>
      </w:pPr>
      <w:r>
        <w:rPr>
          <w:rFonts w:eastAsia="Times New Roman" w:cs="Times New Roman"/>
          <w:szCs w:val="24"/>
        </w:rPr>
        <w:t>Προσέξτε, κύριε Πρόεδρε. Άκουσα τον συλλογισμό σας. Δεν τον παρακάμπτω. Επαναλαμβάνω…</w:t>
      </w:r>
      <w:r>
        <w:rPr>
          <w:rFonts w:eastAsia="Times New Roman" w:cs="Times New Roman"/>
          <w:b/>
          <w:szCs w:val="24"/>
        </w:rPr>
        <w:t xml:space="preserve"> </w:t>
      </w:r>
    </w:p>
    <w:p w14:paraId="04AA10F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Είναι </w:t>
      </w:r>
      <w:proofErr w:type="spellStart"/>
      <w:r>
        <w:rPr>
          <w:rFonts w:eastAsia="Times New Roman" w:cs="Times New Roman"/>
          <w:szCs w:val="24"/>
          <w:lang w:val="en-US"/>
        </w:rPr>
        <w:t>lex</w:t>
      </w:r>
      <w:proofErr w:type="spellEnd"/>
      <w:r>
        <w:rPr>
          <w:rFonts w:eastAsia="Times New Roman" w:cs="Times New Roman"/>
          <w:szCs w:val="24"/>
        </w:rPr>
        <w:t xml:space="preserve"> </w:t>
      </w:r>
      <w:proofErr w:type="spellStart"/>
      <w:r>
        <w:rPr>
          <w:rFonts w:eastAsia="Times New Roman" w:cs="Times New Roman"/>
          <w:szCs w:val="24"/>
          <w:lang w:val="en-US"/>
        </w:rPr>
        <w:t>specialis</w:t>
      </w:r>
      <w:proofErr w:type="spellEnd"/>
      <w:r>
        <w:rPr>
          <w:rFonts w:eastAsia="Times New Roman" w:cs="Times New Roman"/>
          <w:szCs w:val="24"/>
        </w:rPr>
        <w:t>…</w:t>
      </w:r>
    </w:p>
    <w:p w14:paraId="04AA10F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Και για τα απόρρητα;</w:t>
      </w:r>
    </w:p>
    <w:p w14:paraId="04AA10F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Κύριε Βίτσα, δεν υπάρχει διάκριση. </w:t>
      </w:r>
      <w:r>
        <w:rPr>
          <w:rFonts w:eastAsia="Times New Roman" w:cs="Times New Roman"/>
          <w:szCs w:val="24"/>
        </w:rPr>
        <w:t>Ν</w:t>
      </w:r>
      <w:r>
        <w:rPr>
          <w:rFonts w:eastAsia="Times New Roman" w:cs="Times New Roman"/>
          <w:szCs w:val="24"/>
        </w:rPr>
        <w:t>α εξηγήσω γιατί δεν υπάρχει διάκριση. Διότι</w:t>
      </w:r>
      <w:r>
        <w:rPr>
          <w:rFonts w:eastAsia="Times New Roman" w:cs="Times New Roman"/>
          <w:szCs w:val="24"/>
        </w:rPr>
        <w:t>,</w:t>
      </w:r>
      <w:r>
        <w:rPr>
          <w:rFonts w:eastAsia="Times New Roman" w:cs="Times New Roman"/>
          <w:szCs w:val="24"/>
        </w:rPr>
        <w:t xml:space="preserve"> εάν παραβιάζει κάτι ο Βουλευτής, το κάνει με δική του ευθύνη. Έχει ευθύνη ο Βουλευτής γι’ αυτό το οποίο καταθέτει.</w:t>
      </w:r>
    </w:p>
    <w:p w14:paraId="04AA10F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Επομένως ο κάθε Βουλευτής που καταθέτει παίρνει την ευθύνη αυτού που καταθέτει και αναλαμβάνει αυτή τη σχετική ευθύνη, χωρίς να μπορεί να κρ</w:t>
      </w:r>
      <w:r>
        <w:rPr>
          <w:rFonts w:eastAsia="Times New Roman" w:cs="Times New Roman"/>
          <w:szCs w:val="24"/>
        </w:rPr>
        <w:t>ίνει το Προεδρείο της Βουλής ότι «εγώ αρνούμαι να το παραλάβω». Αν κακώς το καταθέτει ο Βουλευτής, ελέγχεται ο Βουλευτής, αλλά εσείς είστε υποχρεωμένοι να το παραλάβετε.</w:t>
      </w:r>
    </w:p>
    <w:p w14:paraId="04AA10F8" w14:textId="77777777" w:rsidR="00A80E5B" w:rsidRDefault="003627BB">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Ευχαριστώ πολύ. Σας ανέλυσα προηγούμενα γιατί ο Ποινικός </w:t>
      </w:r>
      <w:r>
        <w:rPr>
          <w:rFonts w:eastAsia="Times New Roman" w:cs="Times New Roman"/>
          <w:szCs w:val="24"/>
        </w:rPr>
        <w:t>Κώδικας λέει άλλο πράγμα.</w:t>
      </w:r>
    </w:p>
    <w:p w14:paraId="04AA10F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Όταν το Προεδρείο -και σωστά έκανε και ο Αντιπρόεδρος, ο κ. Κακλαμάνης- βλέπει γραμμές και διαβαθμισμένα πέντε από το ΚΥΣΕΑ και αδιαβάθμητα του Υπουργείου Εξωτερικών, ξέρει πολύ καλά τι θα κάνει για να προστατέψει την Βουλή, κύριε</w:t>
      </w:r>
      <w:r>
        <w:rPr>
          <w:rFonts w:eastAsia="Times New Roman" w:cs="Times New Roman"/>
          <w:szCs w:val="24"/>
        </w:rPr>
        <w:t xml:space="preserve"> Βορίδη.</w:t>
      </w:r>
    </w:p>
    <w:p w14:paraId="04AA10F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Γραμματέας της Κεντρικής Επιτροπής και Πρόεδρος της Κοινοβουλευτικής Ομάδας του ΚΚΕ κ. </w:t>
      </w:r>
      <w:proofErr w:type="spellStart"/>
      <w:r>
        <w:rPr>
          <w:rFonts w:eastAsia="Times New Roman" w:cs="Times New Roman"/>
          <w:szCs w:val="24"/>
        </w:rPr>
        <w:t>Κουτσούμπας</w:t>
      </w:r>
      <w:proofErr w:type="spellEnd"/>
      <w:r>
        <w:rPr>
          <w:rFonts w:eastAsia="Times New Roman" w:cs="Times New Roman"/>
          <w:szCs w:val="24"/>
        </w:rPr>
        <w:t>.</w:t>
      </w:r>
    </w:p>
    <w:p w14:paraId="04AA10F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Παρακαλώ.</w:t>
      </w:r>
    </w:p>
    <w:p w14:paraId="04AA10F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κάνετε λάθος.</w:t>
      </w:r>
    </w:p>
    <w:p w14:paraId="04AA10FD" w14:textId="77777777" w:rsidR="00A80E5B" w:rsidRDefault="003627BB">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Κύριε Αθανασίου, σας παρακαλώ πάρα πολύ. </w:t>
      </w:r>
      <w:r>
        <w:rPr>
          <w:rFonts w:eastAsia="Times New Roman" w:cs="Times New Roman"/>
          <w:szCs w:val="24"/>
        </w:rPr>
        <w:t>Το αν κάνω λάθος να το διατυπώσετε. Ευχαριστώ.</w:t>
      </w:r>
    </w:p>
    <w:p w14:paraId="04AA10F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Παρακαλώ, κάντε ησυχία.</w:t>
      </w:r>
    </w:p>
    <w:p w14:paraId="04AA10F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Κουτσούμπα</w:t>
      </w:r>
      <w:proofErr w:type="spellEnd"/>
      <w:r>
        <w:rPr>
          <w:rFonts w:eastAsia="Times New Roman" w:cs="Times New Roman"/>
          <w:szCs w:val="24"/>
        </w:rPr>
        <w:t>, έχετε τον λόγο.</w:t>
      </w:r>
    </w:p>
    <w:p w14:paraId="04AA1100" w14:textId="77777777" w:rsidR="00A80E5B" w:rsidRDefault="003627BB">
      <w:pPr>
        <w:spacing w:after="0" w:line="600" w:lineRule="auto"/>
        <w:ind w:firstLine="720"/>
        <w:jc w:val="both"/>
        <w:rPr>
          <w:rFonts w:eastAsia="Times New Roman" w:cs="Times New Roman"/>
          <w:szCs w:val="24"/>
        </w:rPr>
      </w:pPr>
      <w:r>
        <w:rPr>
          <w:rFonts w:eastAsia="Times New Roman"/>
          <w:b/>
          <w:bCs/>
        </w:rPr>
        <w:t>ΔΗΜΗΤΡΙΟΣ ΚΟΥΤΣΟΥΜΠΑΣ (Γενικός Γραμματέας της Κεντρικής Επιτροπής του Κομμουνιστικού Κόμματος Ελλάδας):</w:t>
      </w:r>
      <w:r>
        <w:rPr>
          <w:rFonts w:eastAsia="Times New Roman"/>
          <w:bCs/>
        </w:rPr>
        <w:t xml:space="preserve"> </w:t>
      </w:r>
      <w:r>
        <w:rPr>
          <w:rFonts w:eastAsia="Times New Roman" w:cs="Times New Roman"/>
          <w:szCs w:val="24"/>
        </w:rPr>
        <w:t xml:space="preserve">Κύριε Πρόεδρε, θα μπορούσατε όλα αυτά τα διευκρινιστικά, διαδικαστικά ζητήματα να τα πείτε, αφού ολοκληρωθεί η συζήτηση σε επίπεδο πολιτικών </w:t>
      </w:r>
      <w:r>
        <w:rPr>
          <w:rFonts w:eastAsia="Times New Roman" w:cs="Times New Roman"/>
          <w:szCs w:val="24"/>
        </w:rPr>
        <w:t>Α</w:t>
      </w:r>
      <w:r>
        <w:rPr>
          <w:rFonts w:eastAsia="Times New Roman" w:cs="Times New Roman"/>
          <w:szCs w:val="24"/>
        </w:rPr>
        <w:t>ρχηγών, τέλος πάντων, μιας και δώσατε τον λόγο και μιας και ακολουθούν και περίπου δύο ακόμη, απ’ ό,τι γνωρίζω. Θα</w:t>
      </w:r>
      <w:r>
        <w:rPr>
          <w:rFonts w:eastAsia="Times New Roman" w:cs="Times New Roman"/>
          <w:szCs w:val="24"/>
        </w:rPr>
        <w:t xml:space="preserve"> μπορούσατε πολύ καλά να κάνατε τις διευκρινίσεις σας εκεί. Διότι, αν εγώ θέσω στην ομιλία μου ξανά τα ζητήματα περί απορρήτου -γιατί είναι πολιτική άποψη και πρέπει πολύ σοβαρά να τη λάβετε υπ’ </w:t>
      </w:r>
      <w:proofErr w:type="spellStart"/>
      <w:r>
        <w:rPr>
          <w:rFonts w:eastAsia="Times New Roman" w:cs="Times New Roman"/>
          <w:szCs w:val="24"/>
        </w:rPr>
        <w:t>όψιν</w:t>
      </w:r>
      <w:proofErr w:type="spellEnd"/>
      <w:r>
        <w:rPr>
          <w:rFonts w:eastAsia="Times New Roman" w:cs="Times New Roman"/>
          <w:szCs w:val="24"/>
        </w:rPr>
        <w:t>, εκτός από τα διάφορα νομικίστικα τερτίπια-</w:t>
      </w:r>
      <w:r>
        <w:rPr>
          <w:rFonts w:eastAsia="Times New Roman" w:cs="Times New Roman"/>
          <w:szCs w:val="24"/>
        </w:rPr>
        <w:t>,</w:t>
      </w:r>
      <w:r>
        <w:rPr>
          <w:rFonts w:eastAsia="Times New Roman" w:cs="Times New Roman"/>
          <w:szCs w:val="24"/>
        </w:rPr>
        <w:t xml:space="preserve"> δεν είναι κ</w:t>
      </w:r>
      <w:r>
        <w:rPr>
          <w:rFonts w:eastAsia="Times New Roman" w:cs="Times New Roman"/>
          <w:szCs w:val="24"/>
        </w:rPr>
        <w:t xml:space="preserve">αθόλου απαραίτητο να μου απαντήσετε </w:t>
      </w:r>
      <w:r>
        <w:rPr>
          <w:rFonts w:eastAsia="Times New Roman" w:cs="Times New Roman"/>
          <w:szCs w:val="24"/>
        </w:rPr>
        <w:lastRenderedPageBreak/>
        <w:t>ξανά. Κάντε μια σούμα στο τέλος και απαντήστε γι’ αυτά τα ζητήματα και κάντε και τον διάλογό σας με την Αξιωματική Αντιπολίτευση, με άλλα κόμματα, με τα οποία έτσι κι αλλιώς συμπορεύεστε σε όλα αυτά τα ζητήματα.</w:t>
      </w:r>
    </w:p>
    <w:p w14:paraId="04AA110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w:t>
      </w:r>
      <w:r>
        <w:rPr>
          <w:rFonts w:eastAsia="Times New Roman" w:cs="Times New Roman"/>
          <w:szCs w:val="24"/>
        </w:rPr>
        <w:t>,</w:t>
      </w:r>
      <w:r>
        <w:rPr>
          <w:rFonts w:eastAsia="Times New Roman" w:cs="Times New Roman"/>
          <w:szCs w:val="24"/>
        </w:rPr>
        <w:t xml:space="preserve"> και με αυτή την υπόθεση αναδεικνύεται η μπόχα ενός συστήματος που τρώει τα ψωμιά του. Εμείς δεν έχουμε κα</w:t>
      </w:r>
      <w:r>
        <w:rPr>
          <w:rFonts w:eastAsia="Times New Roman" w:cs="Times New Roman"/>
          <w:szCs w:val="24"/>
        </w:rPr>
        <w:t>μ</w:t>
      </w:r>
      <w:r>
        <w:rPr>
          <w:rFonts w:eastAsia="Times New Roman" w:cs="Times New Roman"/>
          <w:szCs w:val="24"/>
        </w:rPr>
        <w:t>μιά αμφιβολία ότι πρόκειται για μεγάλο σκάνδαλο αυτό που συζητιέται σήμερα, αφού σκάνδαλο είναι η ίδια η πώληση οπλικών συστημάτων, όπλων κ</w:t>
      </w:r>
      <w:r>
        <w:rPr>
          <w:rFonts w:eastAsia="Times New Roman" w:cs="Times New Roman"/>
          <w:szCs w:val="24"/>
        </w:rPr>
        <w:t>άθε είδους σε κράτη-δολοφόνους</w:t>
      </w:r>
      <w:r>
        <w:rPr>
          <w:rFonts w:eastAsia="Times New Roman" w:cs="Times New Roman"/>
          <w:szCs w:val="24"/>
        </w:rPr>
        <w:t>,</w:t>
      </w:r>
      <w:r>
        <w:rPr>
          <w:rFonts w:eastAsia="Times New Roman" w:cs="Times New Roman"/>
          <w:szCs w:val="24"/>
        </w:rPr>
        <w:t xml:space="preserve"> όπως η Σαουδική Αραβία, που επεμβαίνει ωμά, που βομβαρδίζει, εξοντώνει άλλους λαούς.</w:t>
      </w:r>
    </w:p>
    <w:p w14:paraId="04AA110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δεν μίλησε κανείς σας, τσιμουδιά μέχρι τώρα και από την Κυβέρνηση -και τον ΣΥΡΙΖΑ και τους ΑΝΕΛ- και τον κύριο Υπουργό Άμυνας και </w:t>
      </w:r>
      <w:r>
        <w:rPr>
          <w:rFonts w:eastAsia="Times New Roman" w:cs="Times New Roman"/>
          <w:szCs w:val="24"/>
        </w:rPr>
        <w:t>από την Αξιωματική Αντιπολίτευση ή από άλλα κόμματα. Είναι μεγάλο σκάνδαλο η υπόθεση αυτή και στην περίπτωση που η πώληση όπλων έγινε ή γίνεται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ή θα γινόταν απευθείας μέσω κρατών και κυβερνήσεων, δηλαδή με συμφωνία και αγοραπωλησία μεταξύ Κυ</w:t>
      </w:r>
      <w:r>
        <w:rPr>
          <w:rFonts w:eastAsia="Times New Roman" w:cs="Times New Roman"/>
          <w:szCs w:val="24"/>
        </w:rPr>
        <w:t>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τη Σαουδική Αραβία και στην περίπτωση που η πώληση…</w:t>
      </w:r>
    </w:p>
    <w:p w14:paraId="04AA1103" w14:textId="77777777" w:rsidR="00A80E5B" w:rsidRDefault="003627BB">
      <w:pPr>
        <w:spacing w:after="0"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πολύ, ένα λεπτό, κύριε Πρόεδρε.</w:t>
      </w:r>
    </w:p>
    <w:p w14:paraId="04AA1104" w14:textId="77777777" w:rsidR="00A80E5B" w:rsidRDefault="003627BB">
      <w:pPr>
        <w:spacing w:after="0" w:line="600" w:lineRule="auto"/>
        <w:ind w:firstLine="720"/>
        <w:jc w:val="both"/>
        <w:rPr>
          <w:rFonts w:eastAsia="Times New Roman" w:cs="Times New Roman"/>
          <w:szCs w:val="24"/>
        </w:rPr>
      </w:pPr>
      <w:r>
        <w:rPr>
          <w:rFonts w:eastAsia="Times New Roman"/>
          <w:b/>
          <w:bCs/>
        </w:rPr>
        <w:t>ΔΗΜΗΤΡΙΟΣ ΚΟΥΤΣΟΥΜΠΑΣ (Γενικός Γραμματέας της Κεντρικής Επιτροπής του Κομμουνιστικού Κόμματος Ελλάδας):</w:t>
      </w:r>
      <w:r>
        <w:rPr>
          <w:rFonts w:eastAsia="Times New Roman"/>
          <w:bCs/>
        </w:rPr>
        <w:t xml:space="preserve"> </w:t>
      </w:r>
      <w:r>
        <w:rPr>
          <w:rFonts w:eastAsia="Times New Roman" w:cs="Times New Roman"/>
          <w:szCs w:val="24"/>
        </w:rPr>
        <w:t>Όχι,</w:t>
      </w:r>
      <w:r>
        <w:rPr>
          <w:rFonts w:eastAsia="Times New Roman" w:cs="Times New Roman"/>
          <w:szCs w:val="24"/>
        </w:rPr>
        <w:t xml:space="preserve"> μη με διακόπτετε, κύριε Πρόεδρε. Αρκετά μας διακόψατε τόση ώρα.</w:t>
      </w:r>
    </w:p>
    <w:p w14:paraId="04AA110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την περίπτωση, ξαναλέω, που η πώληση έγινε απόπειρα να πραγματοποιηθεί μέσω κάποιου τρίτου</w:t>
      </w:r>
      <w:r>
        <w:rPr>
          <w:rFonts w:eastAsia="Times New Roman" w:cs="Times New Roman"/>
          <w:szCs w:val="24"/>
        </w:rPr>
        <w:t>,</w:t>
      </w:r>
      <w:r>
        <w:rPr>
          <w:rFonts w:eastAsia="Times New Roman" w:cs="Times New Roman"/>
          <w:szCs w:val="24"/>
        </w:rPr>
        <w:t xml:space="preserve"> μεσάζοντα, μιζαδόρου, λαθρέμπορου ή δεν ξέρω τι άλλο -διάφορα ακούγονται εδώ-</w:t>
      </w:r>
      <w:r>
        <w:rPr>
          <w:rFonts w:eastAsia="Times New Roman" w:cs="Times New Roman"/>
          <w:szCs w:val="24"/>
        </w:rPr>
        <w:t>,</w:t>
      </w:r>
      <w:r>
        <w:rPr>
          <w:rFonts w:eastAsia="Times New Roman" w:cs="Times New Roman"/>
          <w:szCs w:val="24"/>
        </w:rPr>
        <w:t xml:space="preserve"> αλλά καταλήγει όμως στον ίδιο σκοπό.</w:t>
      </w:r>
    </w:p>
    <w:p w14:paraId="04AA110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για να αποκτήσει ο ελληνικός λαός και η Βουλή μια πιο συγκεκριμένη εικόνα, πρέπει να γνωρίζει και διεργασίες που συντελούνται και στη Σαουδική Αραβία τα τελευταία χρόνια, κυρίως όμως την αναδιάταξη τ</w:t>
      </w:r>
      <w:r>
        <w:rPr>
          <w:rFonts w:eastAsia="Times New Roman" w:cs="Times New Roman"/>
          <w:szCs w:val="24"/>
        </w:rPr>
        <w:t xml:space="preserve">ων αξόνων και </w:t>
      </w:r>
      <w:proofErr w:type="spellStart"/>
      <w:r>
        <w:rPr>
          <w:rFonts w:eastAsia="Times New Roman" w:cs="Times New Roman"/>
          <w:szCs w:val="24"/>
        </w:rPr>
        <w:t>αντιαξόνων</w:t>
      </w:r>
      <w:proofErr w:type="spellEnd"/>
      <w:r>
        <w:rPr>
          <w:rFonts w:eastAsia="Times New Roman" w:cs="Times New Roman"/>
          <w:szCs w:val="24"/>
        </w:rPr>
        <w:t xml:space="preserve"> που δημιουργούνται στην περιοχή και διεθνώς.</w:t>
      </w:r>
    </w:p>
    <w:p w14:paraId="04AA110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Εκτός από τις διεργασίες στον οικονομικό, πολιτικό και στρατιωτικό τομέα που συντελούνται μέσα στο ίδιο το πολιτικό σύστημα της Σαουδικής Αραβίας, με ραγδαίες αλλαγές στα πόστα εξουσίας </w:t>
      </w:r>
      <w:r>
        <w:rPr>
          <w:rFonts w:eastAsia="Times New Roman" w:cs="Times New Roman"/>
          <w:szCs w:val="24"/>
        </w:rPr>
        <w:t xml:space="preserve">και τις ισχυρές κόντρες της σαουδαραβικής αστικής τάξης και του βασιλικού οίκου των </w:t>
      </w:r>
      <w:proofErr w:type="spellStart"/>
      <w:r>
        <w:rPr>
          <w:rFonts w:eastAsia="Times New Roman" w:cs="Times New Roman"/>
          <w:szCs w:val="24"/>
        </w:rPr>
        <w:t>Σαούντ</w:t>
      </w:r>
      <w:proofErr w:type="spellEnd"/>
      <w:r>
        <w:rPr>
          <w:rFonts w:eastAsia="Times New Roman" w:cs="Times New Roman"/>
          <w:szCs w:val="24"/>
        </w:rPr>
        <w:t xml:space="preserve">, συντελούνται και σοβαρές </w:t>
      </w:r>
      <w:r>
        <w:rPr>
          <w:rFonts w:eastAsia="Times New Roman" w:cs="Times New Roman"/>
          <w:szCs w:val="24"/>
        </w:rPr>
        <w:lastRenderedPageBreak/>
        <w:t xml:space="preserve">διεργασίες στις σχέσεις αυτού του κράτους με τις Ηνωμένες Πολιτείες της Αμερικής, με άλλα κράτη και χώρες της περιοχής. </w:t>
      </w:r>
    </w:p>
    <w:p w14:paraId="04AA110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 παράδειγμα, κα</w:t>
      </w:r>
      <w:r>
        <w:rPr>
          <w:rFonts w:eastAsia="Times New Roman" w:cs="Times New Roman"/>
          <w:szCs w:val="24"/>
        </w:rPr>
        <w:t xml:space="preserve">τά τη διάρκεια της διακυβέρνησης του κ. Ομπάμα στις ΗΠΑ, υπήρξαν σύννεφα, όπως όλοι ξέρουμε, στις σχέσεις των ΗΠΑ με τη Σαουδική Αραβία. Με τη διακυβέρνηση </w:t>
      </w:r>
      <w:proofErr w:type="spellStart"/>
      <w:r>
        <w:rPr>
          <w:rFonts w:eastAsia="Times New Roman" w:cs="Times New Roman"/>
          <w:szCs w:val="24"/>
        </w:rPr>
        <w:t>Τραμπ</w:t>
      </w:r>
      <w:proofErr w:type="spellEnd"/>
      <w:r>
        <w:rPr>
          <w:rFonts w:eastAsia="Times New Roman" w:cs="Times New Roman"/>
          <w:szCs w:val="24"/>
        </w:rPr>
        <w:t>, οι σχέσεις τους ενισχύθηκαν με νέες συμφωνίες αγοράς όπλων αξίας 380 δισεκατομμυρίων δολαρίων</w:t>
      </w:r>
      <w:r>
        <w:rPr>
          <w:rFonts w:eastAsia="Times New Roman" w:cs="Times New Roman"/>
          <w:szCs w:val="24"/>
        </w:rPr>
        <w:t>. Πρόκειται για τριάντα τέσσερις συμφωνίες στην άμυνα, το πετρέλαιο, τις αερομεταφορές.</w:t>
      </w:r>
    </w:p>
    <w:p w14:paraId="04AA1109"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4AA110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Αθανασίου, σας παρακαλώ πολύ. Σας ακούω μέχρι και εγώ που μιλάω. Και μιλώ και δυνατά. Δεν είμαι και κανένας που μιλ</w:t>
      </w:r>
      <w:r>
        <w:rPr>
          <w:rFonts w:eastAsia="Times New Roman" w:cs="Times New Roman"/>
          <w:szCs w:val="24"/>
        </w:rPr>
        <w:t xml:space="preserve">ά πολύ σιγά. </w:t>
      </w:r>
    </w:p>
    <w:p w14:paraId="04AA110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Έλεος, κύριε Πρόεδρε! </w:t>
      </w:r>
    </w:p>
    <w:p w14:paraId="04AA110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Αθανασίου, αν θέλετε να μιλήσετε, να βγείτε έξω! Δεν γίνεται να συμβαίνει αυτό το πράγμα!</w:t>
      </w:r>
    </w:p>
    <w:p w14:paraId="04AA110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w:t>
      </w:r>
      <w:r>
        <w:rPr>
          <w:rFonts w:eastAsia="Times New Roman" w:cs="Times New Roman"/>
          <w:b/>
          <w:szCs w:val="24"/>
        </w:rPr>
        <w:lastRenderedPageBreak/>
        <w:t xml:space="preserve">λάδας): </w:t>
      </w:r>
      <w:r>
        <w:rPr>
          <w:rFonts w:eastAsia="Times New Roman" w:cs="Times New Roman"/>
          <w:szCs w:val="24"/>
        </w:rPr>
        <w:t>Με ακούει όλη η Αίθουσα και ο ελληνικός λαός. Σας ακούω εδώ και ακούω και τι λέτε. Θέλετε να επαναλάβω τι λέγατε στον συνάδελφό σας; Σας παρακαλώ.</w:t>
      </w:r>
    </w:p>
    <w:p w14:paraId="04AA110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Έχετε δίκιο, κύριε </w:t>
      </w:r>
      <w:proofErr w:type="spellStart"/>
      <w:r>
        <w:rPr>
          <w:rFonts w:eastAsia="Times New Roman" w:cs="Times New Roman"/>
          <w:szCs w:val="24"/>
        </w:rPr>
        <w:t>Κουτσούμπα</w:t>
      </w:r>
      <w:proofErr w:type="spellEnd"/>
      <w:r>
        <w:rPr>
          <w:rFonts w:eastAsia="Times New Roman" w:cs="Times New Roman"/>
          <w:szCs w:val="24"/>
        </w:rPr>
        <w:t>.</w:t>
      </w:r>
    </w:p>
    <w:p w14:paraId="04AA110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Αθανασίου, σας παρακαλώ πολύ.</w:t>
      </w:r>
    </w:p>
    <w:p w14:paraId="04AA111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ΧΑΡΑΛΑΜΠΟΣ ΑΘ</w:t>
      </w:r>
      <w:r>
        <w:rPr>
          <w:rFonts w:eastAsia="Times New Roman" w:cs="Times New Roman"/>
          <w:b/>
          <w:szCs w:val="24"/>
        </w:rPr>
        <w:t xml:space="preserve">ΑΝΑΣΙΟΥ: </w:t>
      </w:r>
      <w:r>
        <w:rPr>
          <w:rFonts w:eastAsia="Times New Roman" w:cs="Times New Roman"/>
          <w:szCs w:val="24"/>
        </w:rPr>
        <w:t>Έχετε δίκιο. Συγγνώμη, κύριε Πρόεδρε.</w:t>
      </w:r>
    </w:p>
    <w:p w14:paraId="04AA111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Μπορείτε να συνεχίστε, κύριε </w:t>
      </w:r>
      <w:proofErr w:type="spellStart"/>
      <w:r>
        <w:rPr>
          <w:rFonts w:eastAsia="Times New Roman" w:cs="Times New Roman"/>
          <w:szCs w:val="24"/>
        </w:rPr>
        <w:t>Κουτσούμπα</w:t>
      </w:r>
      <w:proofErr w:type="spellEnd"/>
      <w:r>
        <w:rPr>
          <w:rFonts w:eastAsia="Times New Roman" w:cs="Times New Roman"/>
          <w:szCs w:val="24"/>
        </w:rPr>
        <w:t>.</w:t>
      </w:r>
    </w:p>
    <w:p w14:paraId="04AA111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Επιπλέον, η Σαουδική Αραβία μαζί με</w:t>
      </w:r>
      <w:r>
        <w:rPr>
          <w:rFonts w:eastAsia="Times New Roman" w:cs="Times New Roman"/>
          <w:szCs w:val="24"/>
        </w:rPr>
        <w:t xml:space="preserve"> το Ισραήλ αποτελούν την αιχμή του δόρατος στη σκλήρυνση της στάσης των Ηνωμένων Πολιτειών έναντι του Ιράν για το πυρηνικό του πρόγραμμα. Επίσης, η Σαουδική Αραβία βρέθηκε σε σφοδρή αντιπαράθεση με τη Συρία και τον </w:t>
      </w:r>
      <w:proofErr w:type="spellStart"/>
      <w:r>
        <w:rPr>
          <w:rFonts w:eastAsia="Times New Roman" w:cs="Times New Roman"/>
          <w:szCs w:val="24"/>
        </w:rPr>
        <w:t>Άσαντ</w:t>
      </w:r>
      <w:proofErr w:type="spellEnd"/>
      <w:r>
        <w:rPr>
          <w:rFonts w:eastAsia="Times New Roman" w:cs="Times New Roman"/>
          <w:szCs w:val="24"/>
        </w:rPr>
        <w:t xml:space="preserve"> και στήριξε ένοπλες δυνάμεις</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 xml:space="preserve">α προωθήσουν τα συμφέροντά της από κοινού με τις ΗΠΑ και άλλες </w:t>
      </w:r>
      <w:proofErr w:type="spellStart"/>
      <w:r>
        <w:rPr>
          <w:rFonts w:eastAsia="Times New Roman" w:cs="Times New Roman"/>
          <w:szCs w:val="24"/>
        </w:rPr>
        <w:t>πετρελαιομοναρχίες</w:t>
      </w:r>
      <w:proofErr w:type="spellEnd"/>
      <w:r>
        <w:rPr>
          <w:rFonts w:eastAsia="Times New Roman" w:cs="Times New Roman"/>
          <w:szCs w:val="24"/>
        </w:rPr>
        <w:t xml:space="preserve"> εκεί του Κόλπου, όπως επίσης και με το Ισραήλ, την Τουρκία και την Ευρωπαϊκή Ένωση. </w:t>
      </w:r>
    </w:p>
    <w:p w14:paraId="04AA111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Το ένοπλο σχήμα «Στρατός του Ισλάμ»</w:t>
      </w:r>
      <w:r>
        <w:rPr>
          <w:rFonts w:eastAsia="Times New Roman" w:cs="Times New Roman"/>
          <w:szCs w:val="24"/>
        </w:rPr>
        <w:t>,</w:t>
      </w:r>
      <w:r>
        <w:rPr>
          <w:rFonts w:eastAsia="Times New Roman" w:cs="Times New Roman"/>
          <w:szCs w:val="24"/>
        </w:rPr>
        <w:t xml:space="preserve"> που είναι φίλοι της Σαουδικής Αραβίας, ευθύνεται μετ</w:t>
      </w:r>
      <w:r>
        <w:rPr>
          <w:rFonts w:eastAsia="Times New Roman" w:cs="Times New Roman"/>
          <w:szCs w:val="24"/>
        </w:rPr>
        <w:t xml:space="preserve">αξύ άλλων και για τον βομβαρδισμό της </w:t>
      </w:r>
      <w:r>
        <w:rPr>
          <w:rFonts w:eastAsia="Times New Roman" w:cs="Times New Roman"/>
          <w:szCs w:val="24"/>
        </w:rPr>
        <w:t>Ρ</w:t>
      </w:r>
      <w:r>
        <w:rPr>
          <w:rFonts w:eastAsia="Times New Roman" w:cs="Times New Roman"/>
          <w:szCs w:val="24"/>
        </w:rPr>
        <w:t xml:space="preserve">ωσικής </w:t>
      </w:r>
      <w:r>
        <w:rPr>
          <w:rFonts w:eastAsia="Times New Roman" w:cs="Times New Roman"/>
          <w:szCs w:val="24"/>
        </w:rPr>
        <w:t>Π</w:t>
      </w:r>
      <w:r>
        <w:rPr>
          <w:rFonts w:eastAsia="Times New Roman" w:cs="Times New Roman"/>
          <w:szCs w:val="24"/>
        </w:rPr>
        <w:t xml:space="preserve">ρεσβείας στη Δαμασκό. Επίσης, στις περιοχές που βρίσκονταν κάτω από τον έλεγχο του </w:t>
      </w:r>
      <w:r>
        <w:rPr>
          <w:rFonts w:eastAsia="Times New Roman" w:cs="Times New Roman"/>
          <w:szCs w:val="24"/>
          <w:lang w:val="en-US"/>
        </w:rPr>
        <w:t>ISIS</w:t>
      </w:r>
      <w:r>
        <w:rPr>
          <w:rFonts w:eastAsia="Times New Roman" w:cs="Times New Roman"/>
          <w:szCs w:val="24"/>
        </w:rPr>
        <w:t xml:space="preserve"> σε Συρία και Ιράκ διδάσκονταν σχολικά βιβλία και εγχειρίδια του Υπουργείου Παιδείας της Σαουδικής Αραβίας που ταυτίζονται</w:t>
      </w:r>
      <w:r>
        <w:rPr>
          <w:rFonts w:eastAsia="Times New Roman" w:cs="Times New Roman"/>
          <w:szCs w:val="24"/>
        </w:rPr>
        <w:t xml:space="preserve"> σε πολλά ζητήματα –στα περισσότερα, θα έλεγα- με αντιλήψεις </w:t>
      </w:r>
      <w:proofErr w:type="spellStart"/>
      <w:r>
        <w:rPr>
          <w:rFonts w:eastAsia="Times New Roman" w:cs="Times New Roman"/>
          <w:szCs w:val="24"/>
        </w:rPr>
        <w:t>τζιχαντιστών</w:t>
      </w:r>
      <w:proofErr w:type="spellEnd"/>
      <w:r>
        <w:rPr>
          <w:rFonts w:eastAsia="Times New Roman" w:cs="Times New Roman"/>
          <w:szCs w:val="24"/>
        </w:rPr>
        <w:t xml:space="preserve"> του </w:t>
      </w:r>
      <w:r>
        <w:rPr>
          <w:rFonts w:eastAsia="Times New Roman" w:cs="Times New Roman"/>
          <w:szCs w:val="24"/>
          <w:lang w:val="en-US"/>
        </w:rPr>
        <w:t>ISIS</w:t>
      </w:r>
      <w:r>
        <w:rPr>
          <w:rFonts w:eastAsia="Times New Roman" w:cs="Times New Roman"/>
          <w:szCs w:val="24"/>
        </w:rPr>
        <w:t xml:space="preserve">. Στο </w:t>
      </w:r>
      <w:proofErr w:type="spellStart"/>
      <w:r>
        <w:rPr>
          <w:rFonts w:eastAsia="Times New Roman" w:cs="Times New Roman"/>
          <w:szCs w:val="24"/>
        </w:rPr>
        <w:t>Ριάντ</w:t>
      </w:r>
      <w:proofErr w:type="spellEnd"/>
      <w:r>
        <w:rPr>
          <w:rFonts w:eastAsia="Times New Roman" w:cs="Times New Roman"/>
          <w:szCs w:val="24"/>
        </w:rPr>
        <w:t xml:space="preserve">, επίσης, τελευταία, αυτές τις μέρες, συνεδριάζουν διάφορες πολιτικές δυνάμεις της </w:t>
      </w:r>
      <w:r>
        <w:rPr>
          <w:rFonts w:eastAsia="Times New Roman" w:cs="Times New Roman"/>
          <w:szCs w:val="24"/>
        </w:rPr>
        <w:t>α</w:t>
      </w:r>
      <w:r>
        <w:rPr>
          <w:rFonts w:eastAsia="Times New Roman" w:cs="Times New Roman"/>
          <w:szCs w:val="24"/>
        </w:rPr>
        <w:t>ντιπολίτευσης της Συρίας και πάει λέγοντας.</w:t>
      </w:r>
    </w:p>
    <w:p w14:paraId="04AA111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Οι αντιθέσεις της κόντρας με ανταγω</w:t>
      </w:r>
      <w:r>
        <w:rPr>
          <w:rFonts w:eastAsia="Times New Roman" w:cs="Times New Roman"/>
          <w:szCs w:val="24"/>
        </w:rPr>
        <w:t xml:space="preserve">νιστικές δυνάμεις, όπως το Ιράν, αντανακλώνται και στον πόλεμο της Υεμένης, μία χώρα που είναι μεν η φτωχότερη της αραβικής χερσονήσου, αλλά διαθέτει στρατηγικά περάσματα για τη διεθνή ναυτιλία, το </w:t>
      </w:r>
      <w:proofErr w:type="spellStart"/>
      <w:r>
        <w:rPr>
          <w:rFonts w:eastAsia="Times New Roman" w:cs="Times New Roman"/>
          <w:szCs w:val="24"/>
        </w:rPr>
        <w:t>Μαντέπ</w:t>
      </w:r>
      <w:proofErr w:type="spellEnd"/>
      <w:r>
        <w:rPr>
          <w:rFonts w:eastAsia="Times New Roman" w:cs="Times New Roman"/>
          <w:szCs w:val="24"/>
        </w:rPr>
        <w:t>,</w:t>
      </w:r>
      <w:r>
        <w:rPr>
          <w:rFonts w:eastAsia="Times New Roman" w:cs="Times New Roman"/>
          <w:szCs w:val="24"/>
        </w:rPr>
        <w:t xml:space="preserve"> που βρίσκεται στο νοτιοδυτικό τμήμα και από όπου π</w:t>
      </w:r>
      <w:r>
        <w:rPr>
          <w:rFonts w:eastAsia="Times New Roman" w:cs="Times New Roman"/>
          <w:szCs w:val="24"/>
        </w:rPr>
        <w:t xml:space="preserve">ερνά ο μεγαλύτερος όγκος εμπορευμάτων και ενέργειας προς την Κίνα και από την Κίνα και για άλλες χώρες της Ασίας και του Ειρηνικού. </w:t>
      </w:r>
    </w:p>
    <w:p w14:paraId="04AA111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Από τον Μάρτη του 2015 έχει ξεκινήσει η ιμπεριαλιστική επίθεση της Σαουδικής Αραβίας και των συμμάχων της, όπως τα Ηνωμένα </w:t>
      </w:r>
      <w:r>
        <w:rPr>
          <w:rFonts w:eastAsia="Times New Roman" w:cs="Times New Roman"/>
          <w:szCs w:val="24"/>
        </w:rPr>
        <w:t xml:space="preserve">Αραβικά Εμιράτα, η Αίγυπτος, οι ΗΠΑ, με συνέπειες τις </w:t>
      </w:r>
      <w:r>
        <w:rPr>
          <w:rFonts w:eastAsia="Times New Roman" w:cs="Times New Roman"/>
          <w:szCs w:val="24"/>
        </w:rPr>
        <w:lastRenderedPageBreak/>
        <w:t xml:space="preserve">σφαγές και τη λιμοκτονία εκατομμυρίων αμάχων αλλά και την ενίσχυση των </w:t>
      </w:r>
      <w:proofErr w:type="spellStart"/>
      <w:r>
        <w:rPr>
          <w:rFonts w:eastAsia="Times New Roman" w:cs="Times New Roman"/>
          <w:szCs w:val="24"/>
        </w:rPr>
        <w:t>τζιχαντιστών</w:t>
      </w:r>
      <w:proofErr w:type="spellEnd"/>
      <w:r>
        <w:rPr>
          <w:rFonts w:eastAsia="Times New Roman" w:cs="Times New Roman"/>
          <w:szCs w:val="24"/>
        </w:rPr>
        <w:t xml:space="preserve"> της Αλ </w:t>
      </w:r>
      <w:proofErr w:type="spellStart"/>
      <w:r>
        <w:rPr>
          <w:rFonts w:eastAsia="Times New Roman" w:cs="Times New Roman"/>
          <w:szCs w:val="24"/>
        </w:rPr>
        <w:t>Κάιντα</w:t>
      </w:r>
      <w:proofErr w:type="spellEnd"/>
      <w:r>
        <w:rPr>
          <w:rFonts w:eastAsia="Times New Roman" w:cs="Times New Roman"/>
          <w:szCs w:val="24"/>
        </w:rPr>
        <w:t xml:space="preserve"> και του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Κ</w:t>
      </w:r>
      <w:r>
        <w:rPr>
          <w:rFonts w:eastAsia="Times New Roman" w:cs="Times New Roman"/>
          <w:szCs w:val="24"/>
        </w:rPr>
        <w:t>ράτους</w:t>
      </w:r>
      <w:r>
        <w:rPr>
          <w:rFonts w:eastAsia="Times New Roman" w:cs="Times New Roman"/>
          <w:szCs w:val="24"/>
        </w:rPr>
        <w:t>»</w:t>
      </w:r>
      <w:r>
        <w:rPr>
          <w:rFonts w:eastAsia="Times New Roman" w:cs="Times New Roman"/>
          <w:szCs w:val="24"/>
        </w:rPr>
        <w:t xml:space="preserve">, που δίνει το καλύτερο πρόσχημα για δράση και άλλων δυνάμεων. Γεγονός είναι </w:t>
      </w:r>
      <w:r>
        <w:rPr>
          <w:rFonts w:eastAsia="Times New Roman" w:cs="Times New Roman"/>
          <w:szCs w:val="24"/>
        </w:rPr>
        <w:t>πως η Σαουδική Αραβία συναντά σημαντικές δυσκολίες</w:t>
      </w:r>
      <w:r>
        <w:rPr>
          <w:rFonts w:eastAsia="Times New Roman" w:cs="Times New Roman"/>
          <w:szCs w:val="24"/>
        </w:rPr>
        <w:t>,</w:t>
      </w:r>
      <w:r>
        <w:rPr>
          <w:rFonts w:eastAsia="Times New Roman" w:cs="Times New Roman"/>
          <w:szCs w:val="24"/>
        </w:rPr>
        <w:t xml:space="preserve"> αδυνατώντας να επικρατήσει σ’ αυτόν τον πόλεμο, παρά τον πλούτο και τα υπεράριθμα στρατεύματα που έχει αντιπαρατάξει ενάντια στους </w:t>
      </w:r>
      <w:proofErr w:type="spellStart"/>
      <w:r>
        <w:rPr>
          <w:rFonts w:eastAsia="Times New Roman" w:cs="Times New Roman"/>
          <w:szCs w:val="24"/>
        </w:rPr>
        <w:t>Υεμενίτες</w:t>
      </w:r>
      <w:proofErr w:type="spellEnd"/>
      <w:r>
        <w:rPr>
          <w:rFonts w:eastAsia="Times New Roman" w:cs="Times New Roman"/>
          <w:szCs w:val="24"/>
        </w:rPr>
        <w:t xml:space="preserve"> </w:t>
      </w:r>
      <w:proofErr w:type="spellStart"/>
      <w:r>
        <w:rPr>
          <w:rFonts w:eastAsia="Times New Roman" w:cs="Times New Roman"/>
          <w:szCs w:val="24"/>
        </w:rPr>
        <w:t>σιίτες</w:t>
      </w:r>
      <w:proofErr w:type="spellEnd"/>
      <w:r>
        <w:rPr>
          <w:rFonts w:eastAsia="Times New Roman" w:cs="Times New Roman"/>
          <w:szCs w:val="24"/>
        </w:rPr>
        <w:t xml:space="preserve"> αντικαθεστωτικούς </w:t>
      </w:r>
      <w:proofErr w:type="spellStart"/>
      <w:r>
        <w:rPr>
          <w:rFonts w:eastAsia="Times New Roman" w:cs="Times New Roman"/>
          <w:szCs w:val="24"/>
        </w:rPr>
        <w:t>Χούτι</w:t>
      </w:r>
      <w:proofErr w:type="spellEnd"/>
      <w:r>
        <w:rPr>
          <w:rFonts w:eastAsia="Times New Roman" w:cs="Times New Roman"/>
          <w:szCs w:val="24"/>
        </w:rPr>
        <w:t>. Η ουσία, βέβαια, της αντιπαράθε</w:t>
      </w:r>
      <w:r>
        <w:rPr>
          <w:rFonts w:eastAsia="Times New Roman" w:cs="Times New Roman"/>
          <w:szCs w:val="24"/>
        </w:rPr>
        <w:t>σης της Σαουδικής Αραβίας με το Ιράν είναι ο λυσσαλέος ανταγωνισμός ανάμεσα στις άρχουσες τάξεις τους για λογαριασμό των δικών τους μονοπωλιακών ομίλων, στον οποίο εμπλέκεται και η αναδιάταξη των διεθνών συμμάχων τους.</w:t>
      </w:r>
    </w:p>
    <w:p w14:paraId="04AA111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Εξ όλων αυτών γίνεται, λοιπόν, </w:t>
      </w:r>
      <w:r>
        <w:rPr>
          <w:rFonts w:eastAsia="Times New Roman" w:cs="Times New Roman"/>
          <w:szCs w:val="24"/>
        </w:rPr>
        <w:t>κατανοητό γιατί είναι σκάνδαλο πρώτου μεγέθους η πώληση όπλων σε μία τέτοια χώρα. Η Κυβέρνηση επί της ουσίας θα συμμετείχε μέσω της πώλησης αυτής στις επιθετικές πολεμικές επιχειρήσεις της Σαουδικής Αραβίας στην Υεμένη, που ευθύνονται σύμφωνα με τον Παγκόσ</w:t>
      </w:r>
      <w:r>
        <w:rPr>
          <w:rFonts w:eastAsia="Times New Roman" w:cs="Times New Roman"/>
          <w:szCs w:val="24"/>
        </w:rPr>
        <w:t>μιο Οργανισμό Υγείας για διακόσι</w:t>
      </w:r>
      <w:r>
        <w:rPr>
          <w:rFonts w:eastAsia="Times New Roman" w:cs="Times New Roman"/>
          <w:szCs w:val="24"/>
        </w:rPr>
        <w:t>ες</w:t>
      </w:r>
      <w:r>
        <w:rPr>
          <w:rFonts w:eastAsia="Times New Roman" w:cs="Times New Roman"/>
          <w:szCs w:val="24"/>
        </w:rPr>
        <w:t xml:space="preserve"> πενήντα χιλιάδες κρούσματα χολέρας </w:t>
      </w:r>
      <w:r>
        <w:rPr>
          <w:rFonts w:eastAsia="Times New Roman" w:cs="Times New Roman"/>
          <w:szCs w:val="24"/>
        </w:rPr>
        <w:lastRenderedPageBreak/>
        <w:t>και τις εκατόμβες των νεκρών</w:t>
      </w:r>
      <w:r>
        <w:rPr>
          <w:rFonts w:eastAsia="Times New Roman" w:cs="Times New Roman"/>
          <w:szCs w:val="24"/>
        </w:rPr>
        <w:t>,</w:t>
      </w:r>
      <w:r>
        <w:rPr>
          <w:rFonts w:eastAsia="Times New Roman" w:cs="Times New Roman"/>
          <w:szCs w:val="24"/>
        </w:rPr>
        <w:t xml:space="preserve"> λόγω της σχεδόν ολικής καταστροφής των υποδομών της χώρας, με πρώτες αυτές που σχετίζονται με την παροχή υγειονομικής περίθαλψης.</w:t>
      </w:r>
    </w:p>
    <w:p w14:paraId="04AA1117"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ελληνική Κυβέρνηση με </w:t>
      </w:r>
      <w:r>
        <w:rPr>
          <w:rFonts w:eastAsia="Times New Roman" w:cs="Times New Roman"/>
          <w:szCs w:val="24"/>
        </w:rPr>
        <w:t>την πολιτική της ρίχνει συνειδητά λάδι σε μια σύρραξη</w:t>
      </w:r>
      <w:r>
        <w:rPr>
          <w:rFonts w:eastAsia="Times New Roman" w:cs="Times New Roman"/>
          <w:szCs w:val="24"/>
        </w:rPr>
        <w:t>,</w:t>
      </w:r>
      <w:r>
        <w:rPr>
          <w:rFonts w:eastAsia="Times New Roman" w:cs="Times New Roman"/>
          <w:szCs w:val="24"/>
        </w:rPr>
        <w:t xml:space="preserve"> που στη διάρκειά της έχει καταγραφεί και η χρήση, ακόμα και σε κατοικημένες περιοχές, των διεθνώς απαγορευμένων όπλων διασποράς, που ευθύνονται για εκατοντάδες θύματα</w:t>
      </w:r>
      <w:r>
        <w:rPr>
          <w:rFonts w:eastAsia="Times New Roman" w:cs="Times New Roman"/>
          <w:szCs w:val="24"/>
        </w:rPr>
        <w:t>,</w:t>
      </w:r>
      <w:r>
        <w:rPr>
          <w:rFonts w:eastAsia="Times New Roman" w:cs="Times New Roman"/>
          <w:szCs w:val="24"/>
        </w:rPr>
        <w:t xml:space="preserve"> κυρίως στον άμαχο και κατά κανόνα</w:t>
      </w:r>
      <w:r>
        <w:rPr>
          <w:rFonts w:eastAsia="Times New Roman" w:cs="Times New Roman"/>
          <w:szCs w:val="24"/>
        </w:rPr>
        <w:t xml:space="preserve"> ανυπεράσπιστο πληθυσμό. Βέβαια, έχετε φτάσει σε τέτοιο επίπεδο πολιτικού αμοραλισμού, που ούτε αυτό δεν διστάζετε να κάνετε. </w:t>
      </w:r>
    </w:p>
    <w:p w14:paraId="04AA1118"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αποκορύφωμα του κυνισμού σας είναι η δήλωση του Γραμματέα της Κοινοβουλευτική σας Ομάδας, του ΣΥΡΙΖΑ, που είπε</w:t>
      </w:r>
      <w:r>
        <w:rPr>
          <w:rFonts w:eastAsia="Times New Roman" w:cs="Times New Roman"/>
          <w:szCs w:val="24"/>
        </w:rPr>
        <w:t>,</w:t>
      </w:r>
      <w:r>
        <w:rPr>
          <w:rFonts w:eastAsia="Times New Roman" w:cs="Times New Roman"/>
          <w:szCs w:val="24"/>
        </w:rPr>
        <w:t xml:space="preserve"> αφού ο πόλεμος</w:t>
      </w:r>
      <w:r>
        <w:rPr>
          <w:rFonts w:eastAsia="Times New Roman" w:cs="Times New Roman"/>
          <w:szCs w:val="24"/>
        </w:rPr>
        <w:t xml:space="preserve"> γίνεται εκεί –δηλαδή δεν το είπε έτσι, αλλά αυτό είναι-</w:t>
      </w:r>
      <w:r>
        <w:rPr>
          <w:rFonts w:eastAsia="Times New Roman" w:cs="Times New Roman"/>
          <w:szCs w:val="24"/>
        </w:rPr>
        <w:t>,</w:t>
      </w:r>
      <w:r>
        <w:rPr>
          <w:rFonts w:eastAsia="Times New Roman" w:cs="Times New Roman"/>
          <w:szCs w:val="24"/>
        </w:rPr>
        <w:t xml:space="preserve"> αφού έτσι και αλλιώς ο κόσμος σκοτώνεται, τα παιδιά σκοτώνονται, ας κάνουμε και εμείς τις μπίζνες μας. Τι να πεις και τι να ομολογήσεις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Τι να πούμε, σα</w:t>
      </w:r>
      <w:r>
        <w:rPr>
          <w:rFonts w:eastAsia="Times New Roman" w:cs="Times New Roman"/>
          <w:szCs w:val="24"/>
        </w:rPr>
        <w:t>ν</w:t>
      </w:r>
      <w:r>
        <w:rPr>
          <w:rFonts w:eastAsia="Times New Roman" w:cs="Times New Roman"/>
          <w:szCs w:val="24"/>
        </w:rPr>
        <w:t xml:space="preserve"> δεν ντρέπεστε; Ξέρουμε ότι δεν ντρέπ</w:t>
      </w:r>
      <w:r>
        <w:rPr>
          <w:rFonts w:eastAsia="Times New Roman" w:cs="Times New Roman"/>
          <w:szCs w:val="24"/>
        </w:rPr>
        <w:t>εστε.</w:t>
      </w:r>
    </w:p>
    <w:p w14:paraId="04AA1119"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στη συζήτηση που προηγήθηκε δημόσια όλες αυτές τις ημέρες, κυριάρχησε -και σήμερα εδώ- το τι είπε ή τι </w:t>
      </w:r>
      <w:r>
        <w:rPr>
          <w:rFonts w:eastAsia="Times New Roman" w:cs="Times New Roman"/>
          <w:szCs w:val="24"/>
        </w:rPr>
        <w:lastRenderedPageBreak/>
        <w:t>έκανε ή παρέλειψε να κάνει ο Υπουργός, ο ταξίαρχος, ο μεσάζοντας, ο πρέσβης. Αναλύθηκαν ενέργειες διαφόρων υπηρεσιών, παραγόντων</w:t>
      </w:r>
      <w:r>
        <w:rPr>
          <w:rFonts w:eastAsia="Times New Roman" w:cs="Times New Roman"/>
          <w:szCs w:val="24"/>
        </w:rPr>
        <w:t>. Έγιναν, δήθεν, αποκαλύψεις. Τονίστηκε το πόσο συμφέρουσα είναι η πώληση αυτή στη Σαουδική Αραβία, και μάλιστα σε συνθήκες οικονομικής κρίσης για την Ελλάδα.</w:t>
      </w:r>
    </w:p>
    <w:p w14:paraId="04AA111A"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φανερό ότι Κυβέρνηση και Αξιωματική Αντιπολίτευση συμφωνούν σε αυτή τη μεθόδευση και προσπα</w:t>
      </w:r>
      <w:r>
        <w:rPr>
          <w:rFonts w:eastAsia="Times New Roman" w:cs="Times New Roman"/>
          <w:szCs w:val="24"/>
        </w:rPr>
        <w:t>θούν να συσκοτίσουν σκόπιμα ότι αυτή είναι μια ενέργεια σκόπιμη, συνειδητή αλλά και πολύ ύπουλη. Γιατί δεν μας λένε ότι η χώρα-πελάτης είναι ένα κράτος-δολοφόνος και για τον λαό της και για τους γύρω λαούς; Είναι η χώρα που έχει ξεκινήσει επίθεση από το 20</w:t>
      </w:r>
      <w:r>
        <w:rPr>
          <w:rFonts w:eastAsia="Times New Roman" w:cs="Times New Roman"/>
          <w:szCs w:val="24"/>
        </w:rPr>
        <w:t xml:space="preserve">15, το επαναλαμβάνουμε, στο έδαφος της Υεμένης, με αποτέλεσμα σφαγές, λιμοκτονία, ενίσχυση των </w:t>
      </w:r>
      <w:proofErr w:type="spellStart"/>
      <w:r>
        <w:rPr>
          <w:rFonts w:eastAsia="Times New Roman" w:cs="Times New Roman"/>
          <w:szCs w:val="24"/>
        </w:rPr>
        <w:t>τζιχαντιστών</w:t>
      </w:r>
      <w:proofErr w:type="spellEnd"/>
      <w:r>
        <w:rPr>
          <w:rFonts w:eastAsia="Times New Roman" w:cs="Times New Roman"/>
          <w:szCs w:val="24"/>
        </w:rPr>
        <w:t xml:space="preserve"> του </w:t>
      </w:r>
      <w:r>
        <w:rPr>
          <w:rFonts w:eastAsia="Times New Roman" w:cs="Times New Roman"/>
          <w:szCs w:val="24"/>
          <w:lang w:val="en-US"/>
        </w:rPr>
        <w:t>ISIS</w:t>
      </w:r>
      <w:r>
        <w:rPr>
          <w:rFonts w:eastAsia="Times New Roman" w:cs="Times New Roman"/>
          <w:szCs w:val="24"/>
        </w:rPr>
        <w:t xml:space="preserve"> και της Αλ </w:t>
      </w:r>
      <w:proofErr w:type="spellStart"/>
      <w:r>
        <w:rPr>
          <w:rFonts w:eastAsia="Times New Roman" w:cs="Times New Roman"/>
          <w:szCs w:val="24"/>
        </w:rPr>
        <w:t>Κάιντα</w:t>
      </w:r>
      <w:proofErr w:type="spellEnd"/>
      <w:r>
        <w:rPr>
          <w:rFonts w:eastAsia="Times New Roman" w:cs="Times New Roman"/>
          <w:szCs w:val="24"/>
        </w:rPr>
        <w:t>. Αυτή είναι η πραγματικότητα.</w:t>
      </w:r>
    </w:p>
    <w:p w14:paraId="04AA111B"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Με όλα αυτά γίνεται πιο κατανοητό στον ελληνικό λαό γιατί η πολυδιαφημιζόμενη από την Κυβέρ</w:t>
      </w:r>
      <w:r>
        <w:rPr>
          <w:rFonts w:eastAsia="Times New Roman" w:cs="Times New Roman"/>
          <w:szCs w:val="24"/>
        </w:rPr>
        <w:t xml:space="preserve">νηση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Ελλάδας σημαίνει μόνο αναβάθμιση κινδύνων, άμεση εμπλοκή σε πολέμους, επεμβάσεις και της Ελλάδας, με ευθύνη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θα την πληρώσει τελικά μόνο ο ελληνικός λαός και η νεολαία.</w:t>
      </w:r>
    </w:p>
    <w:p w14:paraId="04AA111C"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Pr>
          <w:rFonts w:eastAsia="Times New Roman" w:cs="Times New Roman"/>
          <w:szCs w:val="24"/>
        </w:rPr>
        <w:t>, πολιτική ευθύνη για το επιχειρούμενο αυτό έγκλημα υπάρχει και στον κ. Καμμένο</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ως Υπουργό Άμυνας και στον συγκυβερνήτη του, τον κ. Τσίπρα -μάλλον ανάποδα είναι, τέλος πάντων, το ίδιο είναι-</w:t>
      </w:r>
      <w:r>
        <w:rPr>
          <w:rFonts w:eastAsia="Times New Roman" w:cs="Times New Roman"/>
          <w:szCs w:val="24"/>
        </w:rPr>
        <w:t>,</w:t>
      </w:r>
      <w:r>
        <w:rPr>
          <w:rFonts w:eastAsia="Times New Roman" w:cs="Times New Roman"/>
          <w:szCs w:val="24"/>
        </w:rPr>
        <w:t xml:space="preserve"> συνολικά στη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Εάν υπάρχουν κ</w:t>
      </w:r>
      <w:r>
        <w:rPr>
          <w:rFonts w:eastAsia="Times New Roman" w:cs="Times New Roman"/>
          <w:szCs w:val="24"/>
        </w:rPr>
        <w:t xml:space="preserve">αι ποινικές ευθύνες, πρέπει να διερευνηθούν. </w:t>
      </w:r>
    </w:p>
    <w:p w14:paraId="04AA111D"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Να διαλευκανθεί πλήρως η υπόθεση. Αυτό λέμε εμείς. Για τη διαλεύκανση της υπόθεσης οπωσδήποτε θα βοηθούσε να δοθούν και απόρρητα έγγραφα</w:t>
      </w:r>
      <w:r>
        <w:rPr>
          <w:rFonts w:eastAsia="Times New Roman" w:cs="Times New Roman"/>
          <w:szCs w:val="24"/>
        </w:rPr>
        <w:t xml:space="preserve">, </w:t>
      </w:r>
      <w:r>
        <w:rPr>
          <w:rFonts w:eastAsia="Times New Roman" w:cs="Times New Roman"/>
          <w:szCs w:val="24"/>
        </w:rPr>
        <w:t>όσα έχουν χαρακτηριστεί ως τέτοια και αφορούν αμέσως ή εμμέσως την υπόθε</w:t>
      </w:r>
      <w:r>
        <w:rPr>
          <w:rFonts w:eastAsia="Times New Roman" w:cs="Times New Roman"/>
          <w:szCs w:val="24"/>
        </w:rPr>
        <w:t xml:space="preserve">ση αυτή. </w:t>
      </w:r>
    </w:p>
    <w:p w14:paraId="04AA111E"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Αλήθεια, γιατί δεν ενημερώνετε τα κόμματα αναλυτικά; Τι έχετε να φοβηθείτε; Έπρεπε να γίνει όλη αυτή η ιστορία για να πείτε, έστω δειλά και διστακτικά, ότι θα επιτρέψετε στους Βουλευτές της Επιτροπής των Εξοπλιστικών Προγραμμάτων να δουν τα επίμα</w:t>
      </w:r>
      <w:r>
        <w:rPr>
          <w:rFonts w:eastAsia="Times New Roman" w:cs="Times New Roman"/>
          <w:szCs w:val="24"/>
        </w:rPr>
        <w:t>χα έγγραφα;</w:t>
      </w:r>
    </w:p>
    <w:p w14:paraId="04AA111F"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Κυρίες και κύριοι, αρκετή συζήτηση έγινε αυτές τις ημέρες σχετικά με αυτά τα απόρρητα έγγραφα και αν πρέπει ή δεν πρέπει οι Βουλευτές να ενημερώνονται για αυτά. Ειλικρινά λέμε ότι απάντηση δεν έχουμε πάρει για το ποιοι ακριβώς είναι οι λόγοι πο</w:t>
      </w:r>
      <w:r>
        <w:rPr>
          <w:rFonts w:eastAsia="Times New Roman" w:cs="Times New Roman"/>
          <w:szCs w:val="24"/>
        </w:rPr>
        <w:t xml:space="preserve">υ επιβάλλουν το απόρρητο των συγκεκριμένων εγγράφων απέναντι </w:t>
      </w:r>
      <w:r>
        <w:rPr>
          <w:rFonts w:eastAsia="Times New Roman" w:cs="Times New Roman"/>
          <w:szCs w:val="24"/>
        </w:rPr>
        <w:lastRenderedPageBreak/>
        <w:t xml:space="preserve">στη Βουλή και τα κόμματα. </w:t>
      </w:r>
      <w:r>
        <w:rPr>
          <w:rFonts w:eastAsia="Times New Roman" w:cs="Times New Roman"/>
          <w:szCs w:val="24"/>
        </w:rPr>
        <w:t>Π</w:t>
      </w:r>
      <w:r>
        <w:rPr>
          <w:rFonts w:eastAsia="Times New Roman" w:cs="Times New Roman"/>
          <w:szCs w:val="24"/>
        </w:rPr>
        <w:t>αραπέρα, τι ακριβώς είναι αυτό που δεν πρέπει να μάθει ο ελληνικός λαός; Γιατί</w:t>
      </w:r>
      <w:r>
        <w:rPr>
          <w:rFonts w:eastAsia="Times New Roman" w:cs="Times New Roman"/>
          <w:szCs w:val="24"/>
        </w:rPr>
        <w:t>,</w:t>
      </w:r>
      <w:r>
        <w:rPr>
          <w:rFonts w:eastAsia="Times New Roman" w:cs="Times New Roman"/>
          <w:szCs w:val="24"/>
        </w:rPr>
        <w:t xml:space="preserve"> εδώ που τα λέμε, είναι ακόμα και αστείο να συζητάμε τώρα για απόρρητο, όντας μέσα στο ΝΑ</w:t>
      </w:r>
      <w:r>
        <w:rPr>
          <w:rFonts w:eastAsia="Times New Roman" w:cs="Times New Roman"/>
          <w:szCs w:val="24"/>
        </w:rPr>
        <w:t>ΤΟ και την Ευρωπαϊκή Ένωση, με την Τουρκία μέσα και μια σειρά άλλες χώρες.</w:t>
      </w:r>
    </w:p>
    <w:p w14:paraId="04AA1120"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Ειδικά για το ζήτημα του εμπορίου όπλων, είναι πάρα πολλοί αυτοί που γνωρίζουν πολλά ή και τα πάντα, είναι πολλοί αυτοί, επίσης, που παρεμβαίνουν, είναι πολλοί αυτοί, επίσης, που κε</w:t>
      </w:r>
      <w:r>
        <w:rPr>
          <w:rFonts w:eastAsia="Times New Roman" w:cs="Times New Roman"/>
          <w:szCs w:val="24"/>
        </w:rPr>
        <w:t xml:space="preserve">ρδίζουν, αυτοί που χρηματίζονται, όπως έχει αποκαλυπτικά δείξει όλη η ιστορία, η πείρα όλων των προηγούμενων καταστάσεων και σκανδάλων. Τελικά μόνο ο ελληνικός λαός μένει στο σκοτάδι. </w:t>
      </w:r>
    </w:p>
    <w:p w14:paraId="04AA1121"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Έγγραφα που αφορούν στην πώληση όπλων στη Σαουδική Αραβία και μπορεί να</w:t>
      </w:r>
      <w:r>
        <w:rPr>
          <w:rFonts w:eastAsia="Times New Roman" w:cs="Times New Roman"/>
          <w:szCs w:val="24"/>
        </w:rPr>
        <w:t xml:space="preserve"> συμβάλλουν στο να φωτιστούν γεγονότα και ευθύνες, δεν μπορεί να αποκρυφτούν με το αιτιολογικό του απορρήτου, κύριε </w:t>
      </w:r>
      <w:proofErr w:type="spellStart"/>
      <w:r>
        <w:rPr>
          <w:rFonts w:eastAsia="Times New Roman" w:cs="Times New Roman"/>
          <w:szCs w:val="24"/>
        </w:rPr>
        <w:t>Βούτση</w:t>
      </w:r>
      <w:proofErr w:type="spellEnd"/>
      <w:r>
        <w:rPr>
          <w:rFonts w:eastAsia="Times New Roman" w:cs="Times New Roman"/>
          <w:szCs w:val="24"/>
        </w:rPr>
        <w:t>.</w:t>
      </w:r>
    </w:p>
    <w:p w14:paraId="04AA112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Εμείς ως ΚΚΕ από την πρώτη στιγμή είχαμε ζητήσει να δοθούν στη δημοσιότητα και τα </w:t>
      </w:r>
      <w:r>
        <w:rPr>
          <w:rFonts w:eastAsia="Times New Roman" w:cs="Times New Roman"/>
          <w:szCs w:val="24"/>
        </w:rPr>
        <w:t>π</w:t>
      </w:r>
      <w:r>
        <w:rPr>
          <w:rFonts w:eastAsia="Times New Roman" w:cs="Times New Roman"/>
          <w:szCs w:val="24"/>
        </w:rPr>
        <w:t>ρακτικά της Επιτροπής Εξοπλιστικών</w:t>
      </w:r>
      <w:r>
        <w:rPr>
          <w:rFonts w:eastAsia="Times New Roman" w:cs="Times New Roman"/>
          <w:szCs w:val="24"/>
        </w:rPr>
        <w:t>,</w:t>
      </w:r>
      <w:r>
        <w:rPr>
          <w:rFonts w:eastAsia="Times New Roman" w:cs="Times New Roman"/>
          <w:szCs w:val="24"/>
        </w:rPr>
        <w:t xml:space="preserve"> όταν συζητούσ</w:t>
      </w:r>
      <w:r>
        <w:rPr>
          <w:rFonts w:eastAsia="Times New Roman" w:cs="Times New Roman"/>
          <w:szCs w:val="24"/>
        </w:rPr>
        <w:t xml:space="preserve">ε το συγκεκριμένο ζήτημα, που επίσης χαρακτηρίζονται ως απόρρητα. Εκεί φαίνεται ξεκάθαρα η τοποθέτηση, η εναντίωση του ΚΚΕ στην πώληση αυτή, όπως φαίνεται άλλωστε </w:t>
      </w:r>
      <w:r>
        <w:rPr>
          <w:rFonts w:eastAsia="Times New Roman" w:cs="Times New Roman"/>
          <w:szCs w:val="24"/>
        </w:rPr>
        <w:lastRenderedPageBreak/>
        <w:t xml:space="preserve">και η στάση των άλλων κομμάτων της </w:t>
      </w:r>
      <w:r>
        <w:rPr>
          <w:rFonts w:eastAsia="Times New Roman" w:cs="Times New Roman"/>
          <w:szCs w:val="24"/>
        </w:rPr>
        <w:t>Α</w:t>
      </w:r>
      <w:r>
        <w:rPr>
          <w:rFonts w:eastAsia="Times New Roman" w:cs="Times New Roman"/>
          <w:szCs w:val="24"/>
        </w:rPr>
        <w:t xml:space="preserve">ντιπολίτευσης και της συγκυβέρνησης. </w:t>
      </w:r>
    </w:p>
    <w:p w14:paraId="04AA112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αφήστε τη γελοία κοκορομαχία Κυβέρνησης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Αξιωματικής Αντιπολίτευσης. Ο στόχος σας είναι ο αποπροσανατολισμός του ελληνικού λαού και όχι βέβαια η υπεύθυνη ενημέρωσή του για όλα τα ζητήματα, όπως όλοι σας διατυμπανίζετε. Η εξεταζόμενη υπόθεση πώλησης ή μη π</w:t>
      </w:r>
      <w:r>
        <w:rPr>
          <w:rFonts w:eastAsia="Times New Roman" w:cs="Times New Roman"/>
          <w:szCs w:val="24"/>
        </w:rPr>
        <w:t xml:space="preserve">ώλησης </w:t>
      </w:r>
      <w:proofErr w:type="spellStart"/>
      <w:r>
        <w:rPr>
          <w:rFonts w:eastAsia="Times New Roman" w:cs="Times New Roman"/>
          <w:szCs w:val="24"/>
        </w:rPr>
        <w:t>πυρομαχικών</w:t>
      </w:r>
      <w:proofErr w:type="spellEnd"/>
      <w:r>
        <w:rPr>
          <w:rFonts w:eastAsia="Times New Roman" w:cs="Times New Roman"/>
          <w:szCs w:val="24"/>
        </w:rPr>
        <w:t xml:space="preserve"> στη Σαουδική Αραβία δεν διαφέρει σε τίποτα από τις συχνά-πυκνά </w:t>
      </w:r>
      <w:proofErr w:type="spellStart"/>
      <w:r>
        <w:rPr>
          <w:rFonts w:eastAsia="Times New Roman" w:cs="Times New Roman"/>
          <w:szCs w:val="24"/>
        </w:rPr>
        <w:t>αποκαλυπτόμενες</w:t>
      </w:r>
      <w:proofErr w:type="spellEnd"/>
      <w:r>
        <w:rPr>
          <w:rFonts w:eastAsia="Times New Roman" w:cs="Times New Roman"/>
          <w:szCs w:val="24"/>
        </w:rPr>
        <w:t xml:space="preserve"> ανάλογες υποθέσεις. Έχουν όλες ένα κοινό χαρακτηριστικό: την κομματική αλλά και την προσωπική εμπλοκή κυβερνητικών παραγόντων</w:t>
      </w:r>
      <w:r>
        <w:rPr>
          <w:rFonts w:eastAsia="Times New Roman" w:cs="Times New Roman"/>
          <w:szCs w:val="24"/>
        </w:rPr>
        <w:t>,</w:t>
      </w:r>
      <w:r>
        <w:rPr>
          <w:rFonts w:eastAsia="Times New Roman" w:cs="Times New Roman"/>
          <w:szCs w:val="24"/>
        </w:rPr>
        <w:t xml:space="preserve"> σε ένα γαϊτανάκι διασπάθισης το</w:t>
      </w:r>
      <w:r>
        <w:rPr>
          <w:rFonts w:eastAsia="Times New Roman" w:cs="Times New Roman"/>
          <w:szCs w:val="24"/>
        </w:rPr>
        <w:t>υ ιδρώτα του ελληνικού λαού με τους επιχειρηματίες αντίστοιχα του χώρο</w:t>
      </w:r>
      <w:r>
        <w:rPr>
          <w:rFonts w:eastAsia="Times New Roman" w:cs="Times New Roman"/>
          <w:szCs w:val="24"/>
        </w:rPr>
        <w:t>υ</w:t>
      </w:r>
      <w:r>
        <w:rPr>
          <w:rFonts w:eastAsia="Times New Roman" w:cs="Times New Roman"/>
          <w:szCs w:val="24"/>
        </w:rPr>
        <w:t>.</w:t>
      </w:r>
    </w:p>
    <w:p w14:paraId="04AA112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αποτελούν οι υποθέσεις, όσες τέλος πάντων αποκαλύφθηκαν, όπου εμπλέκεται για εξαγορές και χρηματισμούς, για παράδειγμα η εταιρεία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Όλες τους ανήκου</w:t>
      </w:r>
      <w:r>
        <w:rPr>
          <w:rFonts w:eastAsia="Times New Roman" w:cs="Times New Roman"/>
          <w:szCs w:val="24"/>
        </w:rPr>
        <w:t xml:space="preserve">ν σε αυτή την κατηγορία και είναι υποθέσεις που τα πλοκάμια τους ήταν και συνεχίζουν να είναι απλωμένα σε πληθώρα προμηθειών του δημοσίου, όπως την ενέργεια, τις τηλεπικοινωνίες, τη </w:t>
      </w:r>
      <w:r>
        <w:rPr>
          <w:rFonts w:eastAsia="Times New Roman" w:cs="Times New Roman"/>
          <w:szCs w:val="24"/>
        </w:rPr>
        <w:lastRenderedPageBreak/>
        <w:t>ναυπήγηση, τους εξοπλισμούς, την οδική σήμανση και αλλού. Είναι υποθέσεις,</w:t>
      </w:r>
      <w:r>
        <w:rPr>
          <w:rFonts w:eastAsia="Times New Roman" w:cs="Times New Roman"/>
          <w:szCs w:val="24"/>
        </w:rPr>
        <w:t xml:space="preserve"> όπως αυτές για τη ναυπήγηση των υποβρυχίων της γερμανικής </w:t>
      </w:r>
      <w:r>
        <w:rPr>
          <w:rFonts w:eastAsia="Times New Roman" w:cs="Times New Roman"/>
          <w:szCs w:val="24"/>
        </w:rPr>
        <w:t>«</w:t>
      </w:r>
      <w:r>
        <w:rPr>
          <w:rFonts w:eastAsia="Times New Roman" w:cs="Times New Roman"/>
          <w:szCs w:val="24"/>
          <w:lang w:val="en-US"/>
        </w:rPr>
        <w:t>THYSSEN</w:t>
      </w:r>
      <w:r>
        <w:rPr>
          <w:rFonts w:eastAsia="Times New Roman" w:cs="Times New Roman"/>
          <w:szCs w:val="24"/>
          <w:lang w:val="en-US"/>
        </w:rPr>
        <w:t>K</w:t>
      </w:r>
      <w:r>
        <w:rPr>
          <w:rFonts w:eastAsia="Times New Roman" w:cs="Times New Roman"/>
          <w:szCs w:val="24"/>
          <w:lang w:val="en-US"/>
        </w:rPr>
        <w:t>RU</w:t>
      </w:r>
      <w:r>
        <w:rPr>
          <w:rFonts w:eastAsia="Times New Roman" w:cs="Times New Roman"/>
          <w:szCs w:val="24"/>
          <w:lang w:val="en-US"/>
        </w:rPr>
        <w:t>P</w:t>
      </w:r>
      <w:r>
        <w:rPr>
          <w:rFonts w:eastAsia="Times New Roman" w:cs="Times New Roman"/>
          <w:szCs w:val="24"/>
          <w:lang w:val="en-US"/>
        </w:rPr>
        <w:t>P</w:t>
      </w:r>
      <w:r>
        <w:rPr>
          <w:rFonts w:eastAsia="Times New Roman" w:cs="Times New Roman"/>
          <w:szCs w:val="24"/>
        </w:rPr>
        <w:t>»</w:t>
      </w:r>
      <w:r>
        <w:rPr>
          <w:rFonts w:eastAsia="Times New Roman" w:cs="Times New Roman"/>
          <w:szCs w:val="24"/>
        </w:rPr>
        <w:t xml:space="preserve">, της προμήθειας και της εγκατάστασης του αμαρτωλού συστήματος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SAIC</w:t>
      </w:r>
      <w:r>
        <w:rPr>
          <w:rFonts w:eastAsia="Times New Roman" w:cs="Times New Roman"/>
          <w:szCs w:val="24"/>
        </w:rPr>
        <w:t>»</w:t>
      </w:r>
      <w:r>
        <w:rPr>
          <w:rFonts w:eastAsia="Times New Roman" w:cs="Times New Roman"/>
          <w:szCs w:val="24"/>
        </w:rPr>
        <w:t xml:space="preserve"> ή της προμήθειας άλλων οπλικών συστημάτων από διάφορους προμηθευτές. Και ποιος ξέρει ακόμα τι δεν έχουμε </w:t>
      </w:r>
      <w:r>
        <w:rPr>
          <w:rFonts w:eastAsia="Times New Roman" w:cs="Times New Roman"/>
          <w:szCs w:val="24"/>
        </w:rPr>
        <w:t xml:space="preserve">μάθει. Ο κατάλογος είναι ατελείωτος, γι’ αυτό και δεν σας παίρνει να σκιαμαχείτε εδώ μέσα ούτε μπορεί ο ένας να μιλάει για </w:t>
      </w:r>
      <w:proofErr w:type="spellStart"/>
      <w:r>
        <w:rPr>
          <w:rFonts w:eastAsia="Times New Roman" w:cs="Times New Roman"/>
          <w:szCs w:val="24"/>
          <w:lang w:val="en-US"/>
        </w:rPr>
        <w:t>S</w:t>
      </w:r>
      <w:r>
        <w:rPr>
          <w:rFonts w:eastAsia="Times New Roman" w:cs="Times New Roman"/>
          <w:szCs w:val="24"/>
          <w:lang w:val="en-US"/>
        </w:rPr>
        <w:t>audarabian</w:t>
      </w:r>
      <w:proofErr w:type="spellEnd"/>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και ο άλλος να απαντάει, όπως έκανε ο κ. Τσίπρας, με τα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τα </w:t>
      </w:r>
      <w:r>
        <w:rPr>
          <w:rFonts w:eastAsia="Times New Roman" w:cs="Times New Roman"/>
          <w:szCs w:val="24"/>
          <w:lang w:val="en-US"/>
        </w:rPr>
        <w:t>P</w:t>
      </w:r>
      <w:r>
        <w:rPr>
          <w:rFonts w:eastAsia="Times New Roman" w:cs="Times New Roman"/>
          <w:szCs w:val="24"/>
          <w:lang w:val="en-US"/>
        </w:rPr>
        <w:t>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και πάει λέγοντας. Αυτό κάποιος</w:t>
      </w:r>
      <w:r>
        <w:rPr>
          <w:rFonts w:eastAsia="Times New Roman" w:cs="Times New Roman"/>
          <w:szCs w:val="24"/>
        </w:rPr>
        <w:t xml:space="preserve"> το κάνει μόνο όταν έχει λερωμένη τη φωλιά του και επιδιώκει κάποιο</w:t>
      </w:r>
      <w:r>
        <w:rPr>
          <w:rFonts w:eastAsia="Times New Roman" w:cs="Times New Roman"/>
          <w:szCs w:val="24"/>
        </w:rPr>
        <w:t>ν</w:t>
      </w:r>
      <w:r>
        <w:rPr>
          <w:rFonts w:eastAsia="Times New Roman" w:cs="Times New Roman"/>
          <w:szCs w:val="24"/>
        </w:rPr>
        <w:t xml:space="preserve"> πολιτικό ή και νομικό συμψηφισμό σκανδάλων. </w:t>
      </w:r>
    </w:p>
    <w:p w14:paraId="04AA112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Εάν θέλετε πραγματική διαφάνεια για όλα αυτά με τα οποία μονίμως παίζετε στην πλάτη του λαού μας, τότε κάντε ονομαστικοποίηση όλων των μετοχών</w:t>
      </w:r>
      <w:r>
        <w:rPr>
          <w:rFonts w:eastAsia="Times New Roman" w:cs="Times New Roman"/>
          <w:szCs w:val="24"/>
        </w:rPr>
        <w:t xml:space="preserve"> και των τίτλων του δημοσίου καθώς και των χρηματοοικονομικών προϊόντων τους, ώστε να είναι γνωστό ποιος κατέχει και τι, προχωρήστε σε άρση όλων των απορρήτων (φορολογικού, τραπεζικού, εμπορικού)</w:t>
      </w:r>
      <w:r>
        <w:rPr>
          <w:rFonts w:eastAsia="Times New Roman" w:cs="Times New Roman"/>
          <w:szCs w:val="24"/>
        </w:rPr>
        <w:t>,</w:t>
      </w:r>
      <w:r>
        <w:rPr>
          <w:rFonts w:eastAsia="Times New Roman" w:cs="Times New Roman"/>
          <w:szCs w:val="24"/>
        </w:rPr>
        <w:t xml:space="preserve"> ώστε να μπορεί να γίνεται έλεγχος, απαγορέψτε τις </w:t>
      </w:r>
      <w:r>
        <w:rPr>
          <w:rFonts w:eastAsia="Times New Roman" w:cs="Times New Roman"/>
          <w:szCs w:val="24"/>
          <w:lang w:val="en-US"/>
        </w:rPr>
        <w:t>offshore</w:t>
      </w:r>
      <w:r>
        <w:rPr>
          <w:rFonts w:eastAsia="Times New Roman" w:cs="Times New Roman"/>
          <w:szCs w:val="24"/>
        </w:rPr>
        <w:t>,</w:t>
      </w:r>
      <w:r>
        <w:rPr>
          <w:rFonts w:eastAsia="Times New Roman" w:cs="Times New Roman"/>
          <w:szCs w:val="24"/>
        </w:rPr>
        <w:t xml:space="preserve"> ασκ</w:t>
      </w:r>
      <w:r>
        <w:rPr>
          <w:rFonts w:eastAsia="Times New Roman" w:cs="Times New Roman"/>
          <w:szCs w:val="24"/>
        </w:rPr>
        <w:t>ή</w:t>
      </w:r>
      <w:r>
        <w:rPr>
          <w:rFonts w:eastAsia="Times New Roman" w:cs="Times New Roman"/>
          <w:szCs w:val="24"/>
        </w:rPr>
        <w:t>στε έλεγχο στην ει</w:t>
      </w:r>
      <w:r>
        <w:rPr>
          <w:rFonts w:eastAsia="Times New Roman" w:cs="Times New Roman"/>
          <w:szCs w:val="24"/>
        </w:rPr>
        <w:lastRenderedPageBreak/>
        <w:t>σαγωγή και εξαγωγή κεφαλαίων, όσα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προβλέπει η πρόταση νομοθετικής ρύθμισης που σας έχουμε καταθέσει και που την αρνείστε. </w:t>
      </w:r>
    </w:p>
    <w:p w14:paraId="04AA112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τα έλεγα ξανά όλα αυτά, γιατί τα έχουμε επαναλάβει πολλές φορές, αλλά τα ζητήματα αυτά, είτε τ</w:t>
      </w:r>
      <w:r>
        <w:rPr>
          <w:rFonts w:eastAsia="Times New Roman" w:cs="Times New Roman"/>
          <w:szCs w:val="24"/>
        </w:rPr>
        <w:t xml:space="preserve">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είτε των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και όλα τα υπόλοιπα, τα έθεσε ο κύριος Πρωθυπουργός στην ομιλία του, παρά το ότι το Προεδρείο και η </w:t>
      </w:r>
      <w:proofErr w:type="spellStart"/>
      <w:r>
        <w:rPr>
          <w:rFonts w:eastAsia="Times New Roman" w:cs="Times New Roman"/>
          <w:szCs w:val="24"/>
        </w:rPr>
        <w:t>Προεδρεύουσα</w:t>
      </w:r>
      <w:proofErr w:type="spellEnd"/>
      <w:r>
        <w:rPr>
          <w:rFonts w:eastAsia="Times New Roman" w:cs="Times New Roman"/>
          <w:szCs w:val="24"/>
        </w:rPr>
        <w:t xml:space="preserve"> ξεκινώντας το μεσημέρι είπε να μην πούμε για άλλα θέματα. Αλλά</w:t>
      </w:r>
      <w:r>
        <w:rPr>
          <w:rFonts w:eastAsia="Times New Roman" w:cs="Times New Roman"/>
          <w:szCs w:val="24"/>
        </w:rPr>
        <w:t>,</w:t>
      </w:r>
      <w:r>
        <w:rPr>
          <w:rFonts w:eastAsia="Times New Roman" w:cs="Times New Roman"/>
          <w:szCs w:val="24"/>
        </w:rPr>
        <w:t xml:space="preserve"> αφού ειπώθηκαν και άλλα θέματα εκτός του </w:t>
      </w:r>
      <w:r>
        <w:rPr>
          <w:rFonts w:eastAsia="Times New Roman" w:cs="Times New Roman"/>
          <w:szCs w:val="24"/>
        </w:rPr>
        <w:t xml:space="preserve">συγκεκριμένου, θα πρέπει να τοποθετηθούμε και για αυτά. </w:t>
      </w:r>
    </w:p>
    <w:p w14:paraId="04AA112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δώστε και όλα τα </w:t>
      </w:r>
      <w:r>
        <w:rPr>
          <w:rFonts w:eastAsia="Times New Roman" w:cs="Times New Roman"/>
          <w:szCs w:val="24"/>
        </w:rPr>
        <w:t>π</w:t>
      </w:r>
      <w:r>
        <w:rPr>
          <w:rFonts w:eastAsia="Times New Roman" w:cs="Times New Roman"/>
          <w:szCs w:val="24"/>
        </w:rPr>
        <w:t>ρακτικά που σας είπαμε, τα δήθεν απόρρητα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04AA112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Όλα τα άλλα, λέμε εμείς, </w:t>
      </w:r>
      <w:proofErr w:type="spellStart"/>
      <w:r>
        <w:rPr>
          <w:rFonts w:eastAsia="Times New Roman" w:cs="Times New Roman"/>
          <w:szCs w:val="24"/>
        </w:rPr>
        <w:t>είναι</w:t>
      </w:r>
      <w:r>
        <w:rPr>
          <w:rFonts w:eastAsia="Times New Roman" w:cs="Times New Roman"/>
          <w:szCs w:val="24"/>
        </w:rPr>
        <w:t>«</w:t>
      </w:r>
      <w:r>
        <w:rPr>
          <w:rFonts w:eastAsia="Times New Roman" w:cs="Times New Roman"/>
          <w:szCs w:val="24"/>
        </w:rPr>
        <w:t>άλλα</w:t>
      </w:r>
      <w:proofErr w:type="spellEnd"/>
      <w:r>
        <w:rPr>
          <w:rFonts w:eastAsia="Times New Roman" w:cs="Times New Roman"/>
          <w:szCs w:val="24"/>
        </w:rPr>
        <w:t xml:space="preserve"> λόγια να αγαπιόμαστε», για να ξεφεύγετε</w:t>
      </w:r>
      <w:r>
        <w:rPr>
          <w:rFonts w:eastAsia="Times New Roman" w:cs="Times New Roman"/>
          <w:szCs w:val="24"/>
        </w:rPr>
        <w:t>,</w:t>
      </w:r>
      <w:r>
        <w:rPr>
          <w:rFonts w:eastAsia="Times New Roman" w:cs="Times New Roman"/>
          <w:szCs w:val="24"/>
        </w:rPr>
        <w:t xml:space="preserve"> πότε ο ένας</w:t>
      </w:r>
      <w:r>
        <w:rPr>
          <w:rFonts w:eastAsia="Times New Roman" w:cs="Times New Roman"/>
          <w:szCs w:val="24"/>
        </w:rPr>
        <w:t>,</w:t>
      </w:r>
      <w:r>
        <w:rPr>
          <w:rFonts w:eastAsia="Times New Roman" w:cs="Times New Roman"/>
          <w:szCs w:val="24"/>
        </w:rPr>
        <w:t xml:space="preserve"> πότε ο άλλος</w:t>
      </w:r>
      <w:r>
        <w:rPr>
          <w:rFonts w:eastAsia="Times New Roman" w:cs="Times New Roman"/>
          <w:szCs w:val="24"/>
        </w:rPr>
        <w:t>,</w:t>
      </w:r>
      <w:r>
        <w:rPr>
          <w:rFonts w:eastAsia="Times New Roman" w:cs="Times New Roman"/>
          <w:szCs w:val="24"/>
        </w:rPr>
        <w:t xml:space="preserve"> από τ</w:t>
      </w:r>
      <w:r>
        <w:rPr>
          <w:rFonts w:eastAsia="Times New Roman" w:cs="Times New Roman"/>
          <w:szCs w:val="24"/>
        </w:rPr>
        <w:t xml:space="preserve">ις τεράστιες ευθύνες για την κατάσταση του λαού και της χώρας. </w:t>
      </w:r>
    </w:p>
    <w:p w14:paraId="04AA112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Κλείνοντας, επισημαίνουμε ότι οι κατά καιρούς αποκαλύψεις για εμπλοκή σε αυτά τα δύσοσμα αλισβερίσια συγκεκριμένων πρωτοκλασάτων στελεχών των κομμάτων που κυβέρνησαν και η διαπλοκή πολιτικών κ</w:t>
      </w:r>
      <w:r>
        <w:rPr>
          <w:rFonts w:eastAsia="Times New Roman" w:cs="Times New Roman"/>
          <w:szCs w:val="24"/>
        </w:rPr>
        <w:t>αι επιχειρηματιών για χρηματισμό και εξαγορά δεν πρέπει να παραπλαν</w:t>
      </w:r>
      <w:r>
        <w:rPr>
          <w:rFonts w:eastAsia="Times New Roman" w:cs="Times New Roman"/>
          <w:szCs w:val="24"/>
        </w:rPr>
        <w:t>ούν</w:t>
      </w:r>
      <w:r>
        <w:rPr>
          <w:rFonts w:eastAsia="Times New Roman" w:cs="Times New Roman"/>
          <w:szCs w:val="24"/>
        </w:rPr>
        <w:t xml:space="preserve"> ούτε να αποπροσανατολίζ</w:t>
      </w:r>
      <w:r>
        <w:rPr>
          <w:rFonts w:eastAsia="Times New Roman" w:cs="Times New Roman"/>
          <w:szCs w:val="24"/>
        </w:rPr>
        <w:t>ουν</w:t>
      </w:r>
      <w:r>
        <w:rPr>
          <w:rFonts w:eastAsia="Times New Roman" w:cs="Times New Roman"/>
          <w:szCs w:val="24"/>
        </w:rPr>
        <w:t xml:space="preserve"> </w:t>
      </w:r>
      <w:r>
        <w:rPr>
          <w:rFonts w:eastAsia="Times New Roman" w:cs="Times New Roman"/>
          <w:szCs w:val="24"/>
        </w:rPr>
        <w:lastRenderedPageBreak/>
        <w:t>τον ελληνικό λαό από την ουσία των υποθέσεων. Η μήτρα της διαφθοράς –επιμένουμε σε αυτό- είναι το σύστημα που και η σημερινή όπως και οι προηγούμενες κυβερνήσ</w:t>
      </w:r>
      <w:r>
        <w:rPr>
          <w:rFonts w:eastAsia="Times New Roman" w:cs="Times New Roman"/>
          <w:szCs w:val="24"/>
        </w:rPr>
        <w:t>εις υπηρέτησαν πιστά και συνεχίζουν</w:t>
      </w:r>
      <w:r>
        <w:rPr>
          <w:rFonts w:eastAsia="Times New Roman" w:cs="Times New Roman"/>
          <w:szCs w:val="24"/>
        </w:rPr>
        <w:t>,</w:t>
      </w:r>
      <w:r>
        <w:rPr>
          <w:rFonts w:eastAsia="Times New Roman" w:cs="Times New Roman"/>
          <w:szCs w:val="24"/>
        </w:rPr>
        <w:t xml:space="preserve"> με τη βοήθεια της πολιτικής τους και της εκάστοτε πλειοψηφίας της Βουλής, να υπηρετούν. </w:t>
      </w:r>
    </w:p>
    <w:p w14:paraId="04AA112A" w14:textId="77777777" w:rsidR="00A80E5B" w:rsidRDefault="003627BB">
      <w:pPr>
        <w:spacing w:after="0" w:line="600" w:lineRule="auto"/>
        <w:ind w:firstLine="720"/>
        <w:jc w:val="both"/>
        <w:rPr>
          <w:rFonts w:eastAsia="Times New Roman"/>
          <w:szCs w:val="24"/>
        </w:rPr>
      </w:pPr>
      <w:r>
        <w:rPr>
          <w:rFonts w:eastAsia="Times New Roman"/>
          <w:szCs w:val="24"/>
        </w:rPr>
        <w:t xml:space="preserve">Το σκάνδαλο με τους Σαουδάραβες και τον μεσάζοντα είναι συνέχεια, δεν διαφέρει στο ελάχιστο, της πολιτικής που παραχωρεί στους </w:t>
      </w:r>
      <w:proofErr w:type="spellStart"/>
      <w:r>
        <w:rPr>
          <w:rFonts w:eastAsia="Times New Roman"/>
          <w:szCs w:val="24"/>
        </w:rPr>
        <w:t>Α</w:t>
      </w:r>
      <w:r>
        <w:rPr>
          <w:rFonts w:eastAsia="Times New Roman"/>
          <w:szCs w:val="24"/>
        </w:rPr>
        <w:t>μερικανονατοϊκούς</w:t>
      </w:r>
      <w:proofErr w:type="spellEnd"/>
      <w:r>
        <w:rPr>
          <w:rFonts w:eastAsia="Times New Roman"/>
          <w:szCs w:val="24"/>
        </w:rPr>
        <w:t xml:space="preserve"> ελληνικό έδαφος, τη βάση της Σούδας, επιτρέποντ</w:t>
      </w:r>
      <w:r>
        <w:rPr>
          <w:rFonts w:eastAsia="Times New Roman"/>
          <w:szCs w:val="24"/>
        </w:rPr>
        <w:t>α</w:t>
      </w:r>
      <w:r>
        <w:rPr>
          <w:rFonts w:eastAsia="Times New Roman"/>
          <w:szCs w:val="24"/>
        </w:rPr>
        <w:t>ς να τη μετατρέπουν σε εφαλτήριο θανάτου για τους λαούς της περιοχής και κάνοντας τον λαό μας στόχο εγκληματιών.</w:t>
      </w:r>
    </w:p>
    <w:p w14:paraId="04AA112B" w14:textId="77777777" w:rsidR="00A80E5B" w:rsidRDefault="003627BB">
      <w:pPr>
        <w:spacing w:after="0" w:line="600" w:lineRule="auto"/>
        <w:ind w:firstLine="720"/>
        <w:jc w:val="both"/>
        <w:rPr>
          <w:rFonts w:eastAsia="Times New Roman"/>
          <w:szCs w:val="24"/>
        </w:rPr>
      </w:pPr>
      <w:r>
        <w:rPr>
          <w:rFonts w:eastAsia="Times New Roman"/>
          <w:szCs w:val="24"/>
        </w:rPr>
        <w:t>Είναι η πολιτική σας που δίνει αέρα σε επιτροπές Αμερικάνων, δήθεν εμπειρογνω</w:t>
      </w:r>
      <w:r>
        <w:rPr>
          <w:rFonts w:eastAsia="Times New Roman"/>
          <w:szCs w:val="24"/>
        </w:rPr>
        <w:t>μόνων, να περιφέρονται σαν επικυρίαρχοι ανά την ελληνική επικράτεια, επιλέγοντας, χωρίς να σας δίνουν και λόγο, πού θα στήσουν τις πολεμικές τους βάσεις, αναγκαίες για τις επόμενες ληστρικές τους επεμβάσεις.</w:t>
      </w:r>
    </w:p>
    <w:p w14:paraId="04AA112C" w14:textId="77777777" w:rsidR="00A80E5B" w:rsidRDefault="003627BB">
      <w:pPr>
        <w:spacing w:after="0" w:line="600" w:lineRule="auto"/>
        <w:ind w:firstLine="720"/>
        <w:jc w:val="both"/>
        <w:rPr>
          <w:rFonts w:eastAsia="Times New Roman"/>
          <w:szCs w:val="24"/>
        </w:rPr>
      </w:pPr>
      <w:r>
        <w:rPr>
          <w:rFonts w:eastAsia="Times New Roman"/>
          <w:szCs w:val="24"/>
        </w:rPr>
        <w:t>Είναι η πολιτική σας που υπονομεύει το μέλλον τω</w:t>
      </w:r>
      <w:r>
        <w:rPr>
          <w:rFonts w:eastAsia="Times New Roman"/>
          <w:szCs w:val="24"/>
        </w:rPr>
        <w:t xml:space="preserve">ν ερχόμενων γενιών, δαπανώντας ασύλληπτου ύψους οικονομικούς πόρους σε οπλικά συστήματα όχι για τη θωράκιση της πατρίδας μας, </w:t>
      </w:r>
      <w:r>
        <w:rPr>
          <w:rFonts w:eastAsia="Times New Roman"/>
          <w:szCs w:val="24"/>
        </w:rPr>
        <w:lastRenderedPageBreak/>
        <w:t>αλλά κατά παραγγελία</w:t>
      </w:r>
      <w:r>
        <w:rPr>
          <w:rFonts w:eastAsia="Times New Roman"/>
          <w:szCs w:val="24"/>
        </w:rPr>
        <w:t>,</w:t>
      </w:r>
      <w:r>
        <w:rPr>
          <w:rFonts w:eastAsia="Times New Roman"/>
          <w:szCs w:val="24"/>
        </w:rPr>
        <w:t xml:space="preserve"> για την εξυπηρέτηση ιμπεριαλιστικών επιχειρησιακών σχεδίων των Ηνωμένων Πολιτειών, του ΝΑΤΟ, της Ευρωπαϊκής </w:t>
      </w:r>
      <w:r>
        <w:rPr>
          <w:rFonts w:eastAsia="Times New Roman"/>
          <w:szCs w:val="24"/>
        </w:rPr>
        <w:t>Ένωσης. Αυτή η πολιτική εγκυμονεί κινδύνους για τον λαό και άλλους λαούς της περιοχής, αυτή η πολιτική θα οδηγήσει νομοτελειακά και σε νέους πολέμους, σε επεμβάσεις, σε αλλαγές συνόρων, σε νέα κύματα προσφύγων.</w:t>
      </w:r>
    </w:p>
    <w:p w14:paraId="04AA112D" w14:textId="77777777" w:rsidR="00A80E5B" w:rsidRDefault="003627BB">
      <w:pPr>
        <w:spacing w:after="0" w:line="600" w:lineRule="auto"/>
        <w:ind w:firstLine="720"/>
        <w:jc w:val="both"/>
        <w:rPr>
          <w:rFonts w:eastAsia="Times New Roman"/>
          <w:szCs w:val="24"/>
        </w:rPr>
      </w:pPr>
      <w:r>
        <w:rPr>
          <w:rFonts w:eastAsia="Times New Roman"/>
          <w:szCs w:val="24"/>
        </w:rPr>
        <w:t>Π</w:t>
      </w:r>
      <w:r>
        <w:rPr>
          <w:rFonts w:eastAsia="Times New Roman"/>
          <w:szCs w:val="24"/>
        </w:rPr>
        <w:t>έρα απ’ αυτά, η πολιτική σας σήμερα έχει δώσ</w:t>
      </w:r>
      <w:r>
        <w:rPr>
          <w:rFonts w:eastAsia="Times New Roman"/>
          <w:szCs w:val="24"/>
        </w:rPr>
        <w:t xml:space="preserve">ει και αέρα στα πανιά της εργοδοτικής αυθαιρεσίας, την οποία τρέχει να συνδράμει η κρατική καταστολή απέναντι σε όποιον διεκδικεί τα αυτονόητα, όπως τα δεδουλευμένα μηνών ή την </w:t>
      </w:r>
      <w:proofErr w:type="spellStart"/>
      <w:r>
        <w:rPr>
          <w:rFonts w:eastAsia="Times New Roman"/>
          <w:szCs w:val="24"/>
        </w:rPr>
        <w:t>επαναπρόσληψή</w:t>
      </w:r>
      <w:proofErr w:type="spellEnd"/>
      <w:r>
        <w:rPr>
          <w:rFonts w:eastAsia="Times New Roman"/>
          <w:szCs w:val="24"/>
        </w:rPr>
        <w:t xml:space="preserve"> του. Αυτό που έγινε</w:t>
      </w:r>
      <w:r>
        <w:rPr>
          <w:rFonts w:eastAsia="Times New Roman"/>
          <w:szCs w:val="24"/>
        </w:rPr>
        <w:t>,</w:t>
      </w:r>
      <w:r>
        <w:rPr>
          <w:rFonts w:eastAsia="Times New Roman"/>
          <w:szCs w:val="24"/>
        </w:rPr>
        <w:t xml:space="preserve"> για παράδειγμα, χθες στα Γιάννενα είναι πρόκ</w:t>
      </w:r>
      <w:r>
        <w:rPr>
          <w:rFonts w:eastAsia="Times New Roman"/>
          <w:szCs w:val="24"/>
        </w:rPr>
        <w:t>ληση, πρέπει να πάρει μαζική απάντηση. Με εντολή της εργοδοσίας της εταιρείας «</w:t>
      </w:r>
      <w:r>
        <w:rPr>
          <w:rFonts w:eastAsia="Times New Roman"/>
          <w:szCs w:val="24"/>
          <w:lang w:val="en-US"/>
        </w:rPr>
        <w:t>MARKET</w:t>
      </w:r>
      <w:r>
        <w:rPr>
          <w:rFonts w:eastAsia="Times New Roman"/>
          <w:szCs w:val="24"/>
        </w:rPr>
        <w:t xml:space="preserve"> </w:t>
      </w:r>
      <w:r>
        <w:rPr>
          <w:rFonts w:eastAsia="Times New Roman"/>
          <w:szCs w:val="24"/>
          <w:lang w:val="en-US"/>
        </w:rPr>
        <w:t>IN</w:t>
      </w:r>
      <w:r>
        <w:rPr>
          <w:rFonts w:eastAsia="Times New Roman"/>
          <w:szCs w:val="24"/>
        </w:rPr>
        <w:t>», που είναι διάδοχος των επιχειρήσεων των σο</w:t>
      </w:r>
      <w:r>
        <w:rPr>
          <w:rFonts w:eastAsia="Times New Roman"/>
          <w:szCs w:val="24"/>
        </w:rPr>
        <w:t>υ</w:t>
      </w:r>
      <w:r>
        <w:rPr>
          <w:rFonts w:eastAsia="Times New Roman"/>
          <w:szCs w:val="24"/>
        </w:rPr>
        <w:t xml:space="preserve">περμάρκετ «ΚΑΡΥΠΙΔΗ», δύο απολυμένοι, για μήνες απλήρωτοι και οι δύο, μια μητέρα τριών παιδιών και ένας άλλος που δούλευε </w:t>
      </w:r>
      <w:r>
        <w:rPr>
          <w:rFonts w:eastAsia="Times New Roman"/>
          <w:szCs w:val="24"/>
        </w:rPr>
        <w:t xml:space="preserve">πάρα πολλά χρόνια σ’ αυτή τη δουλειά, σύρθηκαν στο αστυνομικό τμήμα, με τη διαδικασία μάλιστα του αυτόφωρου, γιατί την προηγούμενη μέρα διαμαρτύρονταν για τα δικαιώματά τους. Επιπλέον, η </w:t>
      </w:r>
      <w:r>
        <w:rPr>
          <w:rFonts w:eastAsia="Times New Roman"/>
          <w:szCs w:val="24"/>
        </w:rPr>
        <w:t>Α</w:t>
      </w:r>
      <w:r>
        <w:rPr>
          <w:rFonts w:eastAsia="Times New Roman"/>
          <w:szCs w:val="24"/>
        </w:rPr>
        <w:t>στυνομία με πραγματικό ανθρωπο</w:t>
      </w:r>
      <w:r>
        <w:rPr>
          <w:rFonts w:eastAsia="Times New Roman"/>
          <w:szCs w:val="24"/>
        </w:rPr>
        <w:lastRenderedPageBreak/>
        <w:t>κυνηγητό αναζητούσε στα σπίτια τους κα</w:t>
      </w:r>
      <w:r>
        <w:rPr>
          <w:rFonts w:eastAsia="Times New Roman"/>
          <w:szCs w:val="24"/>
        </w:rPr>
        <w:t xml:space="preserve">ι τους υπόλοιπους εργαζόμενους και άλλους συνδικαλιστές του Σωματείου Ιδιωτικών Υπαλλήλων, ενώ πριν </w:t>
      </w:r>
      <w:r>
        <w:rPr>
          <w:rFonts w:eastAsia="Times New Roman"/>
          <w:szCs w:val="24"/>
        </w:rPr>
        <w:t xml:space="preserve">από </w:t>
      </w:r>
      <w:r>
        <w:rPr>
          <w:rFonts w:eastAsia="Times New Roman"/>
          <w:szCs w:val="24"/>
        </w:rPr>
        <w:t>μια βδομάδα τρέχατε στο αστυνομικό τμήμα τον Πρόεδρο του Εργατικού Κέντρου Ιωαννίνων.</w:t>
      </w:r>
    </w:p>
    <w:p w14:paraId="04AA112E" w14:textId="77777777" w:rsidR="00A80E5B" w:rsidRDefault="003627BB">
      <w:pPr>
        <w:spacing w:after="0" w:line="600" w:lineRule="auto"/>
        <w:ind w:firstLine="720"/>
        <w:jc w:val="both"/>
        <w:rPr>
          <w:rFonts w:eastAsia="Times New Roman"/>
          <w:szCs w:val="24"/>
        </w:rPr>
      </w:pPr>
      <w:r>
        <w:rPr>
          <w:rFonts w:eastAsia="Times New Roman"/>
          <w:szCs w:val="24"/>
        </w:rPr>
        <w:t xml:space="preserve">Αυτά είναι δείγμα για το πώς αντιλαμβάνεστε (κράτος – Κυβέρνηση – </w:t>
      </w:r>
      <w:proofErr w:type="spellStart"/>
      <w:r>
        <w:rPr>
          <w:rFonts w:eastAsia="Times New Roman"/>
          <w:szCs w:val="24"/>
        </w:rPr>
        <w:t>μεγαλοεργοδοσία</w:t>
      </w:r>
      <w:proofErr w:type="spellEnd"/>
      <w:r>
        <w:rPr>
          <w:rFonts w:eastAsia="Times New Roman"/>
          <w:szCs w:val="24"/>
        </w:rPr>
        <w:t>) τους εργατικούς αγώνες, τις συνδικαλιστικές ελευθερίες αλλά και τι έχετε συμφωνήσει μπροστά στον νέο νόμο για το χτύπημα στην απεργία και τη διεκδικητική συνδικαλιστική δράση. Είναι μια συνολική, όλα αυτά, πολιτική, δεν είναι το ένα εδώ κα</w:t>
      </w:r>
      <w:r>
        <w:rPr>
          <w:rFonts w:eastAsia="Times New Roman"/>
          <w:szCs w:val="24"/>
        </w:rPr>
        <w:t xml:space="preserve">ι το άλλο εκεί ή διαφορετικά πράγματα, που πρέπει να βρει, όμως, τον λαό μας, τους εργαζόμενους, τη νεολαία ενωμένους μαχητικά απέναντί σας. </w:t>
      </w:r>
    </w:p>
    <w:p w14:paraId="04AA112F" w14:textId="77777777" w:rsidR="00A80E5B" w:rsidRDefault="003627BB">
      <w:pPr>
        <w:spacing w:after="0" w:line="600" w:lineRule="auto"/>
        <w:ind w:firstLine="720"/>
        <w:jc w:val="both"/>
        <w:rPr>
          <w:rFonts w:eastAsia="Times New Roman"/>
          <w:szCs w:val="24"/>
        </w:rPr>
      </w:pPr>
      <w:r>
        <w:rPr>
          <w:rFonts w:eastAsia="Times New Roman"/>
          <w:szCs w:val="24"/>
        </w:rPr>
        <w:t>Μια πρώτη, βέβαια, άμεση απάντηση πρέπει να είναι η μαζική συμμετοχή όλων των εργαζομένων στην πανεργατική, πανελλ</w:t>
      </w:r>
      <w:r>
        <w:rPr>
          <w:rFonts w:eastAsia="Times New Roman"/>
          <w:szCs w:val="24"/>
        </w:rPr>
        <w:t>αδική απεργία που εξαγγέλθηκε σήμερα και επίσημα για τις 14 του Δεκέμβρη.</w:t>
      </w:r>
    </w:p>
    <w:p w14:paraId="04AA1130"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w:t>
      </w:r>
    </w:p>
    <w:p w14:paraId="04AA1131" w14:textId="77777777" w:rsidR="00A80E5B" w:rsidRDefault="003627BB">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w:t>
      </w:r>
      <w:r>
        <w:rPr>
          <w:rFonts w:eastAsia="Times New Roman"/>
          <w:szCs w:val="24"/>
        </w:rPr>
        <w:lastRenderedPageBreak/>
        <w:t>του κτηρίου και τον τρόπο οργάνωσης και λειτουργίας της Βουλής και ξεναγήθηκαν στην έκθεση της αίθουσας «ΕΛΕΥΘΕΡΙΟΣ ΒΕΝΙΖΕΛΟΣ», είκοσι τέσσερις μαθήτριες και μαθητές και δύο εκπαιδευτικοί συνοδοί τους από το Γενικό</w:t>
      </w:r>
      <w:r>
        <w:rPr>
          <w:rFonts w:eastAsia="Times New Roman"/>
          <w:szCs w:val="24"/>
        </w:rPr>
        <w:t xml:space="preserve"> Λύκειο </w:t>
      </w:r>
      <w:proofErr w:type="spellStart"/>
      <w:r>
        <w:rPr>
          <w:rFonts w:eastAsia="Times New Roman"/>
          <w:szCs w:val="24"/>
        </w:rPr>
        <w:t>Μουζακίου</w:t>
      </w:r>
      <w:proofErr w:type="spellEnd"/>
      <w:r>
        <w:rPr>
          <w:rFonts w:eastAsia="Times New Roman"/>
          <w:szCs w:val="24"/>
        </w:rPr>
        <w:t xml:space="preserve"> Καρδίτσας.</w:t>
      </w:r>
    </w:p>
    <w:p w14:paraId="04AA1132" w14:textId="77777777" w:rsidR="00A80E5B" w:rsidRDefault="003627BB">
      <w:pPr>
        <w:spacing w:after="0" w:line="600" w:lineRule="auto"/>
        <w:ind w:firstLine="720"/>
        <w:jc w:val="both"/>
        <w:rPr>
          <w:rFonts w:eastAsia="Times New Roman"/>
          <w:szCs w:val="24"/>
        </w:rPr>
      </w:pPr>
      <w:r>
        <w:rPr>
          <w:rFonts w:eastAsia="Times New Roman"/>
          <w:szCs w:val="24"/>
        </w:rPr>
        <w:t xml:space="preserve">Η Βουλή σάς καλωσορίζει. </w:t>
      </w:r>
    </w:p>
    <w:p w14:paraId="04AA1133" w14:textId="77777777" w:rsidR="00A80E5B" w:rsidRDefault="003627BB">
      <w:pPr>
        <w:spacing w:after="0"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4AA1134" w14:textId="77777777" w:rsidR="00A80E5B" w:rsidRDefault="003627BB">
      <w:pPr>
        <w:spacing w:after="0" w:line="600" w:lineRule="auto"/>
        <w:ind w:firstLine="720"/>
        <w:jc w:val="both"/>
        <w:rPr>
          <w:rFonts w:eastAsia="Times New Roman"/>
          <w:szCs w:val="24"/>
        </w:rPr>
      </w:pPr>
      <w:r>
        <w:rPr>
          <w:rFonts w:eastAsia="Times New Roman"/>
          <w:szCs w:val="24"/>
        </w:rPr>
        <w:t xml:space="preserve">Τον λόγο τώρα θα πάρει ο Πρόεδρος κ. Λεβέντης, μετά ο Πρόεδρος κ. Θεοδωράκης και ύστερα κατά σειρά οι Κοινοβουλευτικοί Εκπρόσωποι του Λαϊκού Συνδέσμου </w:t>
      </w:r>
      <w:r>
        <w:rPr>
          <w:rFonts w:eastAsia="Times New Roman"/>
          <w:szCs w:val="24"/>
        </w:rPr>
        <w:t>- Χρυσή Αυγή, των Ανεξαρτήτων Ελλήνων και τέλος εκ μέρους των Ανεξαρτήτων Βουλευτών ο κ. 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Δημήτριος Καρράς. Έτσι θα κλείσει ο κύκλος και ύστερα μπορεί να υπάρξουν κάποιες μονόλεπτες τοποθετήσεις. Η συζήτηση θα κλείσει με την ομιλία του Υπουργού, </w:t>
      </w:r>
      <w:r>
        <w:rPr>
          <w:rFonts w:eastAsia="Times New Roman"/>
          <w:szCs w:val="24"/>
        </w:rPr>
        <w:t xml:space="preserve">του κ. Καμμένου, ο οποίος θα ενσωματώσει δευτερολογία και </w:t>
      </w:r>
      <w:proofErr w:type="spellStart"/>
      <w:r>
        <w:rPr>
          <w:rFonts w:eastAsia="Times New Roman"/>
          <w:szCs w:val="24"/>
        </w:rPr>
        <w:t>τριτολογία</w:t>
      </w:r>
      <w:proofErr w:type="spellEnd"/>
      <w:r>
        <w:rPr>
          <w:rFonts w:eastAsia="Times New Roman"/>
          <w:szCs w:val="24"/>
        </w:rPr>
        <w:t>.</w:t>
      </w:r>
    </w:p>
    <w:p w14:paraId="04AA1135" w14:textId="77777777" w:rsidR="00A80E5B" w:rsidRDefault="003627BB">
      <w:pPr>
        <w:spacing w:after="0" w:line="600" w:lineRule="auto"/>
        <w:ind w:firstLine="720"/>
        <w:jc w:val="both"/>
        <w:rPr>
          <w:rFonts w:eastAsia="Times New Roman"/>
          <w:szCs w:val="24"/>
        </w:rPr>
      </w:pPr>
      <w:r>
        <w:rPr>
          <w:rFonts w:eastAsia="Times New Roman"/>
          <w:szCs w:val="24"/>
        </w:rPr>
        <w:t xml:space="preserve">Παρακαλώ, κύριε Λεβέντη, έχετε τον λόγο. </w:t>
      </w:r>
    </w:p>
    <w:p w14:paraId="04AA113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Κύριε Πρόεδρε, κυρίες και κύριοι Υπουργοί, κυρίες και κύριοι Βουλευτές, στον σκοπό της σημερινή</w:t>
      </w:r>
      <w:r>
        <w:rPr>
          <w:rFonts w:eastAsia="Times New Roman" w:cs="Times New Roman"/>
          <w:szCs w:val="24"/>
        </w:rPr>
        <w:t xml:space="preserve">ς συζήτησης δεν </w:t>
      </w:r>
      <w:r>
        <w:rPr>
          <w:rFonts w:eastAsia="Times New Roman" w:cs="Times New Roman"/>
          <w:szCs w:val="24"/>
        </w:rPr>
        <w:lastRenderedPageBreak/>
        <w:t>μπορώ να δω τίποτε άλλο από την επιχειρούμενη όξυνση και την πόλωση του τελευταίου καιρού</w:t>
      </w:r>
      <w:r>
        <w:rPr>
          <w:rFonts w:eastAsia="Times New Roman" w:cs="Times New Roman"/>
          <w:szCs w:val="24"/>
        </w:rPr>
        <w:t>,</w:t>
      </w:r>
      <w:r>
        <w:rPr>
          <w:rFonts w:eastAsia="Times New Roman" w:cs="Times New Roman"/>
          <w:szCs w:val="24"/>
        </w:rPr>
        <w:t xml:space="preserve"> αναφέρθηκαν κάποια πράγματα από όλους. </w:t>
      </w:r>
    </w:p>
    <w:p w14:paraId="04AA113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διαφημίστηκε η παρούσα συζήτηση ως η μεγάλη μέρα των αποκαλύψεων. Τουλάχιστον ως προς αυτό πρέπει </w:t>
      </w:r>
      <w:r>
        <w:rPr>
          <w:rFonts w:eastAsia="Times New Roman" w:cs="Times New Roman"/>
          <w:szCs w:val="24"/>
        </w:rPr>
        <w:t xml:space="preserve">να απογοητεύτηκε η κοινωνία, διότι </w:t>
      </w:r>
      <w:proofErr w:type="spellStart"/>
      <w:r>
        <w:rPr>
          <w:rFonts w:eastAsia="Times New Roman" w:cs="Times New Roman"/>
          <w:szCs w:val="24"/>
        </w:rPr>
        <w:t>ελέχθησαν</w:t>
      </w:r>
      <w:proofErr w:type="spellEnd"/>
      <w:r>
        <w:rPr>
          <w:rFonts w:eastAsia="Times New Roman" w:cs="Times New Roman"/>
          <w:szCs w:val="24"/>
        </w:rPr>
        <w:t xml:space="preserve"> ξανά πράγματα που στα κανάλια ως επί το </w:t>
      </w:r>
      <w:proofErr w:type="spellStart"/>
      <w:r>
        <w:rPr>
          <w:rFonts w:eastAsia="Times New Roman" w:cs="Times New Roman"/>
          <w:szCs w:val="24"/>
        </w:rPr>
        <w:t>πλείστον</w:t>
      </w:r>
      <w:proofErr w:type="spellEnd"/>
      <w:r>
        <w:rPr>
          <w:rFonts w:eastAsia="Times New Roman" w:cs="Times New Roman"/>
          <w:szCs w:val="24"/>
        </w:rPr>
        <w:t xml:space="preserve"> έχουν αναφερθεί. </w:t>
      </w:r>
    </w:p>
    <w:p w14:paraId="04AA113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Αλλά η επιχειρούμενη όξυνση δεν είναι απλά μόνο εδώ</w:t>
      </w:r>
      <w:r>
        <w:rPr>
          <w:rFonts w:eastAsia="Times New Roman" w:cs="Times New Roman"/>
          <w:szCs w:val="24"/>
        </w:rPr>
        <w:t>,</w:t>
      </w:r>
      <w:r>
        <w:rPr>
          <w:rFonts w:eastAsia="Times New Roman" w:cs="Times New Roman"/>
          <w:szCs w:val="24"/>
        </w:rPr>
        <w:t xml:space="preserve"> στο Κοινοβούλιο</w:t>
      </w:r>
      <w:r>
        <w:rPr>
          <w:rFonts w:eastAsia="Times New Roman" w:cs="Times New Roman"/>
          <w:szCs w:val="24"/>
        </w:rPr>
        <w:t>,</w:t>
      </w:r>
      <w:r>
        <w:rPr>
          <w:rFonts w:eastAsia="Times New Roman" w:cs="Times New Roman"/>
          <w:szCs w:val="24"/>
        </w:rPr>
        <w:t xml:space="preserve"> με τον τρόπο που γίνονται οι συζητήσεις. Είναι και στα κανάλια, παντού, κα</w:t>
      </w:r>
      <w:r>
        <w:rPr>
          <w:rFonts w:eastAsia="Times New Roman" w:cs="Times New Roman"/>
          <w:szCs w:val="24"/>
        </w:rPr>
        <w:t xml:space="preserve">ι στην ΕΡΤ. Εμφανίζεται ένας του ΣΥΡΙΖΑ και ένας της Νέας Δημοκρατίας και το πάνελ κατά 90% σε όλες τις συζητήσεις ολοκληρώνεται έτσι. Δηλαδή, τα δύο κόμματα καταλαμβάνουν το 90% -ίσως και παραπάνω- του τηλεοπτικού χρόνου. </w:t>
      </w:r>
    </w:p>
    <w:p w14:paraId="04AA113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βάζουν και το ΠΑΣΟΚ τώρα</w:t>
      </w:r>
      <w:r>
        <w:rPr>
          <w:rFonts w:eastAsia="Times New Roman" w:cs="Times New Roman"/>
          <w:szCs w:val="24"/>
        </w:rPr>
        <w:t>. Είναι η ανερχόμενη δύναμη. Θα το δούμε. Τους το εύχομαι, αλλά θα το δούμε. Όλα πρέπει να τα βλέπουμε. Γιατί υπάρχουν κάτι δημοσκοπήσεις που τους πάνε από το 6% στο 12% και λένε για ένα νέο ΠΑΣΟΚ. Εγώ δεν βλέπω νέο ΠΑΣΟΚ. Βλέπω τους παλιούς μεταμφιεσμένου</w:t>
      </w:r>
      <w:r>
        <w:rPr>
          <w:rFonts w:eastAsia="Times New Roman" w:cs="Times New Roman"/>
          <w:szCs w:val="24"/>
        </w:rPr>
        <w:t>ς. Εάν μπορέσουν να μεγαλώσουν</w:t>
      </w:r>
      <w:r>
        <w:rPr>
          <w:rFonts w:eastAsia="Times New Roman" w:cs="Times New Roman"/>
          <w:szCs w:val="24"/>
        </w:rPr>
        <w:t>,</w:t>
      </w:r>
      <w:r>
        <w:rPr>
          <w:rFonts w:eastAsia="Times New Roman" w:cs="Times New Roman"/>
          <w:szCs w:val="24"/>
        </w:rPr>
        <w:t xml:space="preserve"> έχει καλώς. Θα τους δούμε στη </w:t>
      </w:r>
      <w:r>
        <w:rPr>
          <w:rFonts w:eastAsia="Times New Roman" w:cs="Times New Roman"/>
          <w:szCs w:val="24"/>
        </w:rPr>
        <w:lastRenderedPageBreak/>
        <w:t>συνέχεια, με τα όσα θα πράξουν. Επομένως ο σκοπός των συζητήσεων είναι η πόλωση και η όξυνση. Αυτό επιτυγχάνουν.</w:t>
      </w:r>
    </w:p>
    <w:p w14:paraId="04AA113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Βεβαίως, είναι αποδεδειγμένο ότι στην Ελλάδα αυτό έχει αποτέλεσμα. Τουλάχιστον μέ</w:t>
      </w:r>
      <w:r>
        <w:rPr>
          <w:rFonts w:eastAsia="Times New Roman" w:cs="Times New Roman"/>
          <w:szCs w:val="24"/>
        </w:rPr>
        <w:t>χρι τώρα, στα σαράντα χρόνια ΠΑΣΟΚ και Νέας Δημοκρατίας, είχε ένα θαυμάσιο αποτέλεσμα υπέρ του δικομματισμού. Τώρα στη θέση του ΠΑΣΟΚ είναι ο ΣΥΡΙΖΑ βέβαια. Αυτό είναι το μεγάλο πρόβλημα του ΠΑΣΟΚ. Ελπίζει πως από το 48% που πήγε στο 4% θα ανέβει ξανά. Του</w:t>
      </w:r>
      <w:r>
        <w:rPr>
          <w:rFonts w:eastAsia="Times New Roman" w:cs="Times New Roman"/>
          <w:szCs w:val="24"/>
        </w:rPr>
        <w:t>ς έχω πει ότι στην ιστορία δεν υπάρχει τέτοιο προηγούμενο, κόμμα που ήταν ανεβασμένο να κατέβει και να ανέβει ξανά. Αν βρουν στην ιστορία της Ελλάδας ή της Τουρκίας ή της Ιταλίας ή του οποιουδήποτε κράτους κόμμα που ήταν ψηλά, στο 48% και πήγε στο 4% και ξ</w:t>
      </w:r>
      <w:r>
        <w:rPr>
          <w:rFonts w:eastAsia="Times New Roman" w:cs="Times New Roman"/>
          <w:szCs w:val="24"/>
        </w:rPr>
        <w:t>ανανέβηκε, τότε να ζητήσω συγγνώμη. Άρα ψάχνουν το ανέφικτο. Όταν ο λαός φύγει από κοντά σου, γιατί</w:t>
      </w:r>
      <w:r>
        <w:rPr>
          <w:rFonts w:eastAsia="Times New Roman" w:cs="Times New Roman"/>
          <w:szCs w:val="24"/>
        </w:rPr>
        <w:t>,</w:t>
      </w:r>
      <w:r>
        <w:rPr>
          <w:rFonts w:eastAsia="Times New Roman" w:cs="Times New Roman"/>
          <w:szCs w:val="24"/>
        </w:rPr>
        <w:t xml:space="preserve"> κατά κάποιον τρόπο τον απογοήτευσες, είναι δύσκολο να τον ξαναπάρεις. </w:t>
      </w:r>
    </w:p>
    <w:p w14:paraId="04AA113B" w14:textId="77777777" w:rsidR="00A80E5B" w:rsidRDefault="003627BB">
      <w:pPr>
        <w:spacing w:after="0"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w:t>
      </w:r>
      <w:r>
        <w:rPr>
          <w:rFonts w:eastAsia="UB-Helvetica" w:cs="Times New Roman"/>
          <w:szCs w:val="24"/>
          <w:lang w:val="en-US"/>
        </w:rPr>
        <w:t>H</w:t>
      </w:r>
      <w:r>
        <w:rPr>
          <w:rFonts w:eastAsia="UB-Helvetica" w:cs="Times New Roman"/>
          <w:szCs w:val="24"/>
        </w:rPr>
        <w:t xml:space="preserve">΄ Αντιπρόεδρος της Βουλής κ. </w:t>
      </w:r>
      <w:r w:rsidRPr="00AC70BE">
        <w:rPr>
          <w:rFonts w:eastAsia="UB-Helvetica" w:cs="Times New Roman"/>
          <w:b/>
          <w:szCs w:val="24"/>
        </w:rPr>
        <w:t>ΔΗ</w:t>
      </w:r>
      <w:r w:rsidRPr="00AC70BE">
        <w:rPr>
          <w:rFonts w:eastAsia="UB-Helvetica" w:cs="Times New Roman"/>
          <w:b/>
          <w:szCs w:val="24"/>
        </w:rPr>
        <w:t>ΜΗΤΡΙΟΣ ΚΑΜΜΕΝΟΣ</w:t>
      </w:r>
      <w:r>
        <w:rPr>
          <w:rFonts w:eastAsia="UB-Helvetica" w:cs="Times New Roman"/>
          <w:szCs w:val="24"/>
        </w:rPr>
        <w:t>)</w:t>
      </w:r>
    </w:p>
    <w:p w14:paraId="04AA113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Έχω ζητήσει εδώ και πάρα πολλά χρόνια, κυρίες και κύριοι Βουλευτές, όταν υπάρχει μια προμήθεια του δημοσίου ή μια πώ</w:t>
      </w:r>
      <w:r>
        <w:rPr>
          <w:rFonts w:eastAsia="Times New Roman" w:cs="Times New Roman"/>
          <w:szCs w:val="24"/>
        </w:rPr>
        <w:lastRenderedPageBreak/>
        <w:t>ληση –διότι και αυτό συναλλαγή είναι-</w:t>
      </w:r>
      <w:r>
        <w:rPr>
          <w:rFonts w:eastAsia="Times New Roman" w:cs="Times New Roman"/>
          <w:szCs w:val="24"/>
        </w:rPr>
        <w:t>,</w:t>
      </w:r>
      <w:r>
        <w:rPr>
          <w:rFonts w:eastAsia="Times New Roman" w:cs="Times New Roman"/>
          <w:szCs w:val="24"/>
        </w:rPr>
        <w:t xml:space="preserve"> να υπάρχει παρουσία εισαγγελέως για πάνω από 1 εκατομμύριο ευρώ. Να ορίζεται κάποιο</w:t>
      </w:r>
      <w:r>
        <w:rPr>
          <w:rFonts w:eastAsia="Times New Roman" w:cs="Times New Roman"/>
          <w:szCs w:val="24"/>
        </w:rPr>
        <w:t xml:space="preserve">ς διά κληρώσεως από το </w:t>
      </w:r>
      <w:r>
        <w:rPr>
          <w:rFonts w:eastAsia="Times New Roman" w:cs="Times New Roman"/>
          <w:szCs w:val="24"/>
        </w:rPr>
        <w:t>σ</w:t>
      </w:r>
      <w:r>
        <w:rPr>
          <w:rFonts w:eastAsia="Times New Roman" w:cs="Times New Roman"/>
          <w:szCs w:val="24"/>
        </w:rPr>
        <w:t xml:space="preserve">ώμα των </w:t>
      </w:r>
      <w:r>
        <w:rPr>
          <w:rFonts w:eastAsia="Times New Roman" w:cs="Times New Roman"/>
          <w:szCs w:val="24"/>
        </w:rPr>
        <w:t>ε</w:t>
      </w:r>
      <w:r>
        <w:rPr>
          <w:rFonts w:eastAsia="Times New Roman" w:cs="Times New Roman"/>
          <w:szCs w:val="24"/>
        </w:rPr>
        <w:t xml:space="preserve">ισαγγελέων </w:t>
      </w:r>
      <w:r>
        <w:rPr>
          <w:rFonts w:eastAsia="Times New Roman" w:cs="Times New Roman"/>
          <w:szCs w:val="24"/>
        </w:rPr>
        <w:t>ε</w:t>
      </w:r>
      <w:r>
        <w:rPr>
          <w:rFonts w:eastAsia="Times New Roman" w:cs="Times New Roman"/>
          <w:szCs w:val="24"/>
        </w:rPr>
        <w:t>φετών</w:t>
      </w:r>
      <w:r>
        <w:rPr>
          <w:rFonts w:eastAsia="Times New Roman" w:cs="Times New Roman"/>
          <w:szCs w:val="24"/>
        </w:rPr>
        <w:t>,</w:t>
      </w:r>
      <w:r>
        <w:rPr>
          <w:rFonts w:eastAsia="Times New Roman" w:cs="Times New Roman"/>
          <w:szCs w:val="24"/>
        </w:rPr>
        <w:t xml:space="preserve"> για να παρίσταται στη διαδικασία. Πού είναι το κακό; Θα είχαμε γλιτώσει και από τους </w:t>
      </w:r>
      <w:proofErr w:type="spellStart"/>
      <w:r>
        <w:rPr>
          <w:rFonts w:eastAsia="Times New Roman" w:cs="Times New Roman"/>
          <w:szCs w:val="24"/>
        </w:rPr>
        <w:t>Τσοχατζόπουλους</w:t>
      </w:r>
      <w:proofErr w:type="spellEnd"/>
      <w:r>
        <w:rPr>
          <w:rFonts w:eastAsia="Times New Roman" w:cs="Times New Roman"/>
          <w:szCs w:val="24"/>
        </w:rPr>
        <w:t>, τους Παπαντωνίου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Θα είχαμε γλιτώσει από όλους. Γιατί δεν το κάνουμε αυτό; Να υπάρχει αυτό σ</w:t>
      </w:r>
      <w:r>
        <w:rPr>
          <w:rFonts w:eastAsia="Times New Roman" w:cs="Times New Roman"/>
          <w:szCs w:val="24"/>
        </w:rPr>
        <w:t>τις μεγάλες συμβάσεις. Γιατί ο κ. Καμμένος, δηλαδή, να προσπαθήσει να πουλήσει μόνος του το υλικό; Άμα το πουλούσε παρουσία εισαγγελέως, θα γινόταν η σημερινή συζήτηση; Δεν νομίζω. Θα ήταν ο εισαγγελέας</w:t>
      </w:r>
      <w:r>
        <w:rPr>
          <w:rFonts w:eastAsia="Times New Roman" w:cs="Times New Roman"/>
          <w:szCs w:val="24"/>
        </w:rPr>
        <w:t>,</w:t>
      </w:r>
      <w:r>
        <w:rPr>
          <w:rFonts w:eastAsia="Times New Roman" w:cs="Times New Roman"/>
          <w:szCs w:val="24"/>
        </w:rPr>
        <w:t xml:space="preserve"> ο οποίος θα εγγυάτο τη διαδικασία. Δεν είναι απώλεια</w:t>
      </w:r>
      <w:r>
        <w:rPr>
          <w:rFonts w:eastAsia="Times New Roman" w:cs="Times New Roman"/>
          <w:szCs w:val="24"/>
        </w:rPr>
        <w:t xml:space="preserve"> εξουσίας να είναι παρών ο εισαγγελέας. Είναι εγγύηση διαφάνειας. Εάν νομίζουν κάποιοι ότι χάνουν την εξουσία, όταν υπάρχει και εισαγγελικό μάτι, σφά</w:t>
      </w:r>
      <w:r>
        <w:rPr>
          <w:rFonts w:eastAsia="Times New Roman" w:cs="Times New Roman"/>
          <w:szCs w:val="24"/>
        </w:rPr>
        <w:t>λ</w:t>
      </w:r>
      <w:r>
        <w:rPr>
          <w:rFonts w:eastAsia="Times New Roman" w:cs="Times New Roman"/>
          <w:szCs w:val="24"/>
        </w:rPr>
        <w:t>λουν.</w:t>
      </w:r>
    </w:p>
    <w:p w14:paraId="04AA113D" w14:textId="77777777" w:rsidR="00A80E5B" w:rsidRDefault="003627BB">
      <w:pPr>
        <w:spacing w:after="0" w:line="600" w:lineRule="auto"/>
        <w:ind w:firstLine="709"/>
        <w:jc w:val="both"/>
        <w:rPr>
          <w:rFonts w:eastAsia="Times New Roman"/>
          <w:szCs w:val="24"/>
        </w:rPr>
      </w:pPr>
      <w:r>
        <w:rPr>
          <w:rFonts w:eastAsia="Times New Roman" w:cs="Times New Roman"/>
          <w:szCs w:val="24"/>
        </w:rPr>
        <w:t>Απείλησε η Νέα Δημοκρατία για ειδικά δικαστήρια. Είπε ότι θα γίνουν εκλογές και «θα σας πάμε τότε</w:t>
      </w:r>
      <w:r>
        <w:rPr>
          <w:rFonts w:eastAsia="Times New Roman" w:cs="Times New Roman"/>
          <w:szCs w:val="24"/>
        </w:rPr>
        <w:t>,</w:t>
      </w:r>
      <w:r>
        <w:rPr>
          <w:rFonts w:eastAsia="Times New Roman" w:cs="Times New Roman"/>
          <w:szCs w:val="24"/>
        </w:rPr>
        <w:t xml:space="preserve"> που θα έχουμε την πλειοψηφία». Το είπε σαφώς ο κ. Μητσοτάκης και νομίζω ότι το είπαν και άλλοι. Άρα εδώ υπάρχουν απειλές ειδικών δικαστηρίων. Το έχω εξηγήσει στον κ. Τσίπρα εδώ και δύο χρόνια. Όπου υπάρχει προμήθεια πάνω από 1 εκατομμύριο ευρώ, να ζητάει </w:t>
      </w:r>
      <w:r>
        <w:rPr>
          <w:rFonts w:eastAsia="Times New Roman" w:cs="Times New Roman"/>
          <w:szCs w:val="24"/>
        </w:rPr>
        <w:t xml:space="preserve">από τον </w:t>
      </w:r>
      <w:r>
        <w:rPr>
          <w:rFonts w:eastAsia="Times New Roman" w:cs="Times New Roman"/>
          <w:szCs w:val="24"/>
        </w:rPr>
        <w:lastRenderedPageBreak/>
        <w:t>π</w:t>
      </w:r>
      <w:r>
        <w:rPr>
          <w:rFonts w:eastAsia="Times New Roman" w:cs="Times New Roman"/>
          <w:szCs w:val="24"/>
        </w:rPr>
        <w:t xml:space="preserve">ροϊστάμενο της </w:t>
      </w:r>
      <w:r>
        <w:rPr>
          <w:rFonts w:eastAsia="Times New Roman" w:cs="Times New Roman"/>
          <w:szCs w:val="24"/>
        </w:rPr>
        <w:t>ε</w:t>
      </w:r>
      <w:r>
        <w:rPr>
          <w:rFonts w:eastAsia="Times New Roman" w:cs="Times New Roman"/>
          <w:szCs w:val="24"/>
        </w:rPr>
        <w:t xml:space="preserve">ισαγγελίας </w:t>
      </w:r>
      <w:r>
        <w:rPr>
          <w:rFonts w:eastAsia="Times New Roman" w:cs="Times New Roman"/>
          <w:szCs w:val="24"/>
        </w:rPr>
        <w:t>ε</w:t>
      </w:r>
      <w:r>
        <w:rPr>
          <w:rFonts w:eastAsia="Times New Roman" w:cs="Times New Roman"/>
          <w:szCs w:val="24"/>
        </w:rPr>
        <w:t>φετών να ορίσει παρόντα εισαγγελέα στη διαδικασία. Γιατί δεν το έκανε για να γλιτώσει; Έτσι δεν θα γλιτώσει ούτε ο Τσίπρας ούτε ο Καμμένος ούτε όσοι αναθέτουν έργα, όσοι πωλούν υλικό, γενικώς όσοι συναλλάσσονται για χρή</w:t>
      </w:r>
      <w:r>
        <w:rPr>
          <w:rFonts w:eastAsia="Times New Roman" w:cs="Times New Roman"/>
          <w:szCs w:val="24"/>
        </w:rPr>
        <w:t>ματα του δημοσίου.</w:t>
      </w:r>
      <w:r>
        <w:rPr>
          <w:rFonts w:eastAsia="Times New Roman" w:cs="Times New Roman"/>
          <w:szCs w:val="24"/>
        </w:rPr>
        <w:t xml:space="preserve"> </w:t>
      </w:r>
      <w:r>
        <w:rPr>
          <w:rFonts w:eastAsia="Times New Roman"/>
          <w:szCs w:val="24"/>
        </w:rPr>
        <w:t>Το λέω υπευθύνως αυτό. Εξετάστε το σοβαρά, γιατί αλλιώς θα φοβούνται να αναλάβουν Υπουργοί κάποιοι εδώ. Θα φοβούνται να υπογράφουν.</w:t>
      </w:r>
    </w:p>
    <w:p w14:paraId="04AA113E" w14:textId="77777777" w:rsidR="00A80E5B" w:rsidRDefault="003627BB">
      <w:pPr>
        <w:spacing w:after="0" w:line="600" w:lineRule="auto"/>
        <w:ind w:firstLine="720"/>
        <w:jc w:val="both"/>
        <w:rPr>
          <w:rFonts w:eastAsia="Times New Roman"/>
          <w:szCs w:val="24"/>
        </w:rPr>
      </w:pPr>
      <w:r>
        <w:rPr>
          <w:rFonts w:eastAsia="Times New Roman"/>
          <w:szCs w:val="24"/>
        </w:rPr>
        <w:t xml:space="preserve">Έχω ζητήσει στις δημοσκοπήσεις να υπάρχει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Εδώ και δύο χρόνια ο Πρωθυπουργός μου είπε</w:t>
      </w:r>
      <w:r>
        <w:rPr>
          <w:rFonts w:eastAsia="Times New Roman"/>
          <w:szCs w:val="24"/>
        </w:rPr>
        <w:t xml:space="preserve"> ναι, πρέπει να είναι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πριν η εταιρεία δημοσκόπησης δώσει στο</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τις απαντήσεις ή στην ΕΡΤ ή στην τάδε εφημερίδα, να ελέγχεται το εύρημα των ερευνών από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Πρώτα να κατατίθεται εκεί και εντός σαρανταοκταώρου να κοινοπ</w:t>
      </w:r>
      <w:r>
        <w:rPr>
          <w:rFonts w:eastAsia="Times New Roman"/>
          <w:szCs w:val="24"/>
        </w:rPr>
        <w:t xml:space="preserve">οιούνται τα αποτελέσματα, αφού όμως τα ελέγξουν οι επιστήμονες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w:t>
      </w:r>
      <w:r>
        <w:rPr>
          <w:rFonts w:eastAsia="Times New Roman"/>
          <w:szCs w:val="24"/>
        </w:rPr>
        <w:t>δ</w:t>
      </w:r>
      <w:r>
        <w:rPr>
          <w:rFonts w:eastAsia="Times New Roman"/>
          <w:szCs w:val="24"/>
        </w:rPr>
        <w:t xml:space="preserve">ημοσκοπήσεων. </w:t>
      </w:r>
    </w:p>
    <w:p w14:paraId="04AA113F" w14:textId="77777777" w:rsidR="00A80E5B" w:rsidRDefault="003627BB">
      <w:pPr>
        <w:spacing w:after="0" w:line="600" w:lineRule="auto"/>
        <w:ind w:firstLine="720"/>
        <w:jc w:val="both"/>
        <w:rPr>
          <w:rFonts w:eastAsia="Times New Roman"/>
          <w:szCs w:val="24"/>
        </w:rPr>
      </w:pPr>
      <w:r>
        <w:rPr>
          <w:rFonts w:eastAsia="Times New Roman"/>
          <w:szCs w:val="24"/>
        </w:rPr>
        <w:t xml:space="preserve">Γιατί ο κ. Τσίπρας -του οποίου τώρα είναι και εις βάρος του οι δημοσκοπήσεις- δεν αποφασίζει κάθαρση στον τομέα αυτό; </w:t>
      </w:r>
      <w:r>
        <w:rPr>
          <w:rFonts w:eastAsia="Times New Roman"/>
          <w:szCs w:val="24"/>
        </w:rPr>
        <w:t>Δ</w:t>
      </w:r>
      <w:r>
        <w:rPr>
          <w:rFonts w:eastAsia="Times New Roman"/>
          <w:szCs w:val="24"/>
        </w:rPr>
        <w:t xml:space="preserve">εν θα μπορεί κανείς να αμφισβητήσει </w:t>
      </w:r>
      <w:r>
        <w:rPr>
          <w:rFonts w:eastAsia="Times New Roman"/>
          <w:szCs w:val="24"/>
        </w:rPr>
        <w:t xml:space="preserve">το αποτέλεσμα των δημοσκοπήσεων. Είναι πολύ απλό. Δεν θα μπορούσε κανείς να μιλήσει. Γιατί είπε «ναι» σε μένα ο Τσίπρας και μετά δεν το κάνει; Είπε </w:t>
      </w:r>
      <w:r>
        <w:rPr>
          <w:rFonts w:eastAsia="Times New Roman"/>
          <w:szCs w:val="24"/>
        </w:rPr>
        <w:lastRenderedPageBreak/>
        <w:t xml:space="preserve">«ναι» σε μένα, κύριοι συνάδελφοι! Τι συμβαίνει και δεν το κάνει; Δεν τον συμφέρει; Ή ξέρει ότι και να έρθει </w:t>
      </w:r>
      <w:r>
        <w:rPr>
          <w:rFonts w:eastAsia="Times New Roman"/>
          <w:szCs w:val="24"/>
        </w:rPr>
        <w:t>η Νέα Δημοκρατία μετά θα είναι εκείνος που θα προσπαθεί να τη ρίξει, άρα θα τον συμφέρει να νοθεύονται οι δημοσκοπήσεις και να μην είναι εγγυημένες; Γιατί και αυτό το έχω ακούσει, ότι δεν μας συμφέρει να καθαρίσουμε τον χώρο</w:t>
      </w:r>
      <w:r>
        <w:rPr>
          <w:rFonts w:eastAsia="Times New Roman"/>
          <w:szCs w:val="24"/>
        </w:rPr>
        <w:t>,</w:t>
      </w:r>
      <w:r>
        <w:rPr>
          <w:rFonts w:eastAsia="Times New Roman"/>
          <w:szCs w:val="24"/>
        </w:rPr>
        <w:t xml:space="preserve"> γιατί μπορεί αυτή την ώρα να μ</w:t>
      </w:r>
      <w:r>
        <w:rPr>
          <w:rFonts w:eastAsia="Times New Roman"/>
          <w:szCs w:val="24"/>
        </w:rPr>
        <w:t xml:space="preserve">ην </w:t>
      </w:r>
      <w:proofErr w:type="spellStart"/>
      <w:r>
        <w:rPr>
          <w:rFonts w:eastAsia="Times New Roman"/>
          <w:szCs w:val="24"/>
        </w:rPr>
        <w:t>εξυπηρετούμεθα</w:t>
      </w:r>
      <w:proofErr w:type="spellEnd"/>
      <w:r>
        <w:rPr>
          <w:rFonts w:eastAsia="Times New Roman"/>
          <w:szCs w:val="24"/>
        </w:rPr>
        <w:t xml:space="preserve">, αλλά αύριο θα είμαστε εμείς που θα </w:t>
      </w:r>
      <w:proofErr w:type="spellStart"/>
      <w:r>
        <w:rPr>
          <w:rFonts w:eastAsia="Times New Roman"/>
          <w:szCs w:val="24"/>
        </w:rPr>
        <w:t>εξυπηρετούμεθα</w:t>
      </w:r>
      <w:proofErr w:type="spellEnd"/>
      <w:r>
        <w:rPr>
          <w:rFonts w:eastAsia="Times New Roman"/>
          <w:szCs w:val="24"/>
        </w:rPr>
        <w:t xml:space="preserve"> από αυτό το χάος. </w:t>
      </w:r>
    </w:p>
    <w:p w14:paraId="04AA1140" w14:textId="77777777" w:rsidR="00A80E5B" w:rsidRDefault="003627BB">
      <w:pPr>
        <w:spacing w:after="0" w:line="600" w:lineRule="auto"/>
        <w:ind w:firstLine="720"/>
        <w:jc w:val="both"/>
        <w:rPr>
          <w:rFonts w:eastAsia="Times New Roman"/>
          <w:szCs w:val="24"/>
        </w:rPr>
      </w:pPr>
      <w:r>
        <w:rPr>
          <w:rFonts w:eastAsia="Times New Roman"/>
          <w:szCs w:val="24"/>
        </w:rPr>
        <w:t xml:space="preserve">Είδα ότι ο </w:t>
      </w:r>
      <w:r>
        <w:rPr>
          <w:rFonts w:eastAsia="Times New Roman"/>
          <w:szCs w:val="24"/>
        </w:rPr>
        <w:t>«</w:t>
      </w:r>
      <w:proofErr w:type="spellStart"/>
      <w:r>
        <w:rPr>
          <w:rFonts w:eastAsia="Times New Roman"/>
          <w:szCs w:val="24"/>
        </w:rPr>
        <w:t>Ρουβίκωνας</w:t>
      </w:r>
      <w:proofErr w:type="spellEnd"/>
      <w:r>
        <w:rPr>
          <w:rFonts w:eastAsia="Times New Roman"/>
          <w:szCs w:val="24"/>
        </w:rPr>
        <w:t>»</w:t>
      </w:r>
      <w:r>
        <w:rPr>
          <w:rFonts w:eastAsia="Times New Roman"/>
          <w:szCs w:val="24"/>
        </w:rPr>
        <w:t xml:space="preserve"> και σήμερα πήγε στην περιφέρεια να βαρέσει. Τι γίνεται; Ο Υπουργός πο</w:t>
      </w:r>
      <w:r>
        <w:rPr>
          <w:rFonts w:eastAsia="Times New Roman"/>
          <w:szCs w:val="24"/>
        </w:rPr>
        <w:t>ύ</w:t>
      </w:r>
      <w:r>
        <w:rPr>
          <w:rFonts w:eastAsia="Times New Roman"/>
          <w:szCs w:val="24"/>
        </w:rPr>
        <w:t xml:space="preserve"> είναι; Ο Υπουργός που είπε ότι έπρεπε να συλληφθούν. Ο κ. </w:t>
      </w:r>
      <w:proofErr w:type="spellStart"/>
      <w:r>
        <w:rPr>
          <w:rFonts w:eastAsia="Times New Roman"/>
          <w:szCs w:val="24"/>
        </w:rPr>
        <w:t>Βούτσης</w:t>
      </w:r>
      <w:proofErr w:type="spellEnd"/>
      <w:r>
        <w:rPr>
          <w:rFonts w:eastAsia="Times New Roman"/>
          <w:szCs w:val="24"/>
        </w:rPr>
        <w:t xml:space="preserve"> είχε τη</w:t>
      </w:r>
      <w:r>
        <w:rPr>
          <w:rFonts w:eastAsia="Times New Roman"/>
          <w:szCs w:val="24"/>
        </w:rPr>
        <w:t xml:space="preserve">ν άποψη ότι είναι φίλοι του και δεν έπρεπε να συλληφθούν όταν συνελήφθησαν εδώ μέσα. Ο κ. </w:t>
      </w:r>
      <w:proofErr w:type="spellStart"/>
      <w:r>
        <w:rPr>
          <w:rFonts w:eastAsia="Times New Roman"/>
          <w:szCs w:val="24"/>
        </w:rPr>
        <w:t>Τόσκας</w:t>
      </w:r>
      <w:proofErr w:type="spellEnd"/>
      <w:r>
        <w:rPr>
          <w:rFonts w:eastAsia="Times New Roman"/>
          <w:szCs w:val="24"/>
        </w:rPr>
        <w:t xml:space="preserve"> πού είναι; Να δούμε είναι Υπουργός ή κρύβεται; Όταν παρουσιάσουν οι υπηρεσίες κα</w:t>
      </w:r>
      <w:r>
        <w:rPr>
          <w:rFonts w:eastAsia="Times New Roman"/>
          <w:szCs w:val="24"/>
        </w:rPr>
        <w:t>μ</w:t>
      </w:r>
      <w:r>
        <w:rPr>
          <w:rFonts w:eastAsia="Times New Roman"/>
          <w:szCs w:val="24"/>
        </w:rPr>
        <w:t xml:space="preserve">μιά επιτυχία, βγαίνει. </w:t>
      </w:r>
      <w:r>
        <w:rPr>
          <w:rFonts w:eastAsia="Times New Roman"/>
          <w:szCs w:val="24"/>
        </w:rPr>
        <w:t>Ξ</w:t>
      </w:r>
      <w:r>
        <w:rPr>
          <w:rFonts w:eastAsia="Times New Roman"/>
          <w:szCs w:val="24"/>
        </w:rPr>
        <w:t>έρετε, η Αστυνομία έχει επιτυχίες εκεί που μπαίνουν κι</w:t>
      </w:r>
      <w:r>
        <w:rPr>
          <w:rFonts w:eastAsia="Times New Roman"/>
          <w:szCs w:val="24"/>
        </w:rPr>
        <w:t>νητά τηλέφωνα, για ναρκωτικά που μας στέλνουν πληροφορίες οι ξένοι κ.λπ., αλλά στην αναρχία υπάρχει απόλυτο χάος. Δηλαδή έχουμε επιτυχίες εκεί που τα τσαντάκια της ΕΥΠ δίνουν πληροφορίες. Ε</w:t>
      </w:r>
      <w:r>
        <w:rPr>
          <w:rFonts w:eastAsia="Times New Roman"/>
          <w:szCs w:val="24"/>
        </w:rPr>
        <w:lastRenderedPageBreak/>
        <w:t>κεί έχουμε επιτυχίες, εκεί που παίρνουμε πληροφορίες απέξω έχουμε ε</w:t>
      </w:r>
      <w:r>
        <w:rPr>
          <w:rFonts w:eastAsia="Times New Roman"/>
          <w:szCs w:val="24"/>
        </w:rPr>
        <w:t>πιτυχίες, αλλά τη Νομαρχία Αθηνών δεν μπορούμε να την προστατεύσουμε.</w:t>
      </w:r>
    </w:p>
    <w:p w14:paraId="04AA1141" w14:textId="77777777" w:rsidR="00A80E5B" w:rsidRDefault="003627BB">
      <w:pPr>
        <w:spacing w:after="0" w:line="600" w:lineRule="auto"/>
        <w:ind w:firstLine="720"/>
        <w:jc w:val="both"/>
        <w:rPr>
          <w:rFonts w:eastAsia="Times New Roman"/>
          <w:szCs w:val="24"/>
        </w:rPr>
      </w:pPr>
      <w:r>
        <w:rPr>
          <w:rFonts w:eastAsia="Times New Roman"/>
          <w:szCs w:val="24"/>
        </w:rPr>
        <w:t>Μ</w:t>
      </w:r>
      <w:r>
        <w:rPr>
          <w:rFonts w:eastAsia="Times New Roman"/>
          <w:szCs w:val="24"/>
        </w:rPr>
        <w:t xml:space="preserve">ου λένε μάλιστα και κάποιοι «μη μιλάς για τον </w:t>
      </w:r>
      <w:r w:rsidRPr="00ED34E4">
        <w:rPr>
          <w:rFonts w:eastAsia="Times New Roman"/>
          <w:szCs w:val="24"/>
        </w:rPr>
        <w:t>“</w:t>
      </w:r>
      <w:proofErr w:type="spellStart"/>
      <w:r>
        <w:rPr>
          <w:rFonts w:eastAsia="Times New Roman"/>
          <w:szCs w:val="24"/>
        </w:rPr>
        <w:t>Ρουβίκωνα</w:t>
      </w:r>
      <w:proofErr w:type="spellEnd"/>
      <w:r w:rsidRPr="00ED34E4">
        <w:rPr>
          <w:rFonts w:eastAsia="Times New Roman"/>
          <w:szCs w:val="24"/>
        </w:rPr>
        <w:t>”</w:t>
      </w:r>
      <w:r>
        <w:rPr>
          <w:rFonts w:eastAsia="Times New Roman"/>
          <w:szCs w:val="24"/>
        </w:rPr>
        <w:t>, γιατί θα σου έρθουν και σένα». Το ξέρετε; Με βρίσκουν αστυνομικοί στους διαδρόμους και μου λένε «μη μιλάς». Το ακούτε; Απειλεί</w:t>
      </w:r>
      <w:r>
        <w:rPr>
          <w:rFonts w:eastAsia="Times New Roman"/>
          <w:szCs w:val="24"/>
        </w:rPr>
        <w:t xml:space="preserve">ται κόμμα από αυτούς. </w:t>
      </w:r>
      <w:r>
        <w:rPr>
          <w:rFonts w:eastAsia="Times New Roman"/>
          <w:szCs w:val="24"/>
        </w:rPr>
        <w:t>Μ</w:t>
      </w:r>
      <w:r>
        <w:rPr>
          <w:rFonts w:eastAsia="Times New Roman"/>
          <w:szCs w:val="24"/>
        </w:rPr>
        <w:t xml:space="preserve">ου λένε «λιγότερα με αυτούς». Έχει χρέος ο Υπουργός να τους βρει και να τους στείλει στη δικαιοσύνη, διαφορετικά επωμίζεται ολάκερη την ευθύνη των όσων θα πράξουν και θα πράξουν πολλά ακόμη οι κύριοι αυτοί. </w:t>
      </w:r>
    </w:p>
    <w:p w14:paraId="04AA1142" w14:textId="77777777" w:rsidR="00A80E5B" w:rsidRDefault="003627BB">
      <w:pPr>
        <w:spacing w:after="0" w:line="600" w:lineRule="auto"/>
        <w:ind w:firstLine="720"/>
        <w:jc w:val="both"/>
        <w:rPr>
          <w:rFonts w:eastAsia="Times New Roman"/>
          <w:szCs w:val="24"/>
        </w:rPr>
      </w:pPr>
      <w:r>
        <w:rPr>
          <w:rFonts w:eastAsia="Times New Roman"/>
          <w:szCs w:val="24"/>
        </w:rPr>
        <w:t>Στο θέμα των Σκοπίων είπε</w:t>
      </w:r>
      <w:r>
        <w:rPr>
          <w:rFonts w:eastAsia="Times New Roman"/>
          <w:szCs w:val="24"/>
        </w:rPr>
        <w:t xml:space="preserve"> την άλλη φορά ο κ. </w:t>
      </w:r>
      <w:proofErr w:type="spellStart"/>
      <w:r>
        <w:rPr>
          <w:rFonts w:eastAsia="Times New Roman"/>
          <w:szCs w:val="24"/>
        </w:rPr>
        <w:t>Βούτσης</w:t>
      </w:r>
      <w:proofErr w:type="spellEnd"/>
      <w:r>
        <w:rPr>
          <w:rFonts w:eastAsia="Times New Roman"/>
          <w:szCs w:val="24"/>
        </w:rPr>
        <w:t xml:space="preserve"> «συντομεύετε». Δεν θέλετε να συζητάμε για τα Σκόπια. Υπάρχει στην ιστοσελίδα του Υπουργείου Εξωτερικών επίσημη αποδοχή από την ελληνική πλευρά να λεχθούν με τη λέξη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δηλαδή τη «</w:t>
      </w:r>
      <w:r>
        <w:rPr>
          <w:rFonts w:eastAsia="Times New Roman"/>
          <w:szCs w:val="24"/>
          <w:lang w:val="en-US"/>
        </w:rPr>
        <w:t>Nova</w:t>
      </w:r>
      <w:r>
        <w:rPr>
          <w:rFonts w:eastAsia="Times New Roman"/>
          <w:szCs w:val="24"/>
        </w:rPr>
        <w:t xml:space="preserve"> </w:t>
      </w:r>
      <w:r>
        <w:rPr>
          <w:rFonts w:eastAsia="Times New Roman"/>
          <w:szCs w:val="24"/>
          <w:lang w:val="en-US"/>
        </w:rPr>
        <w:t>Macedonia</w:t>
      </w:r>
      <w:r>
        <w:rPr>
          <w:rFonts w:eastAsia="Times New Roman"/>
          <w:szCs w:val="24"/>
        </w:rPr>
        <w:t xml:space="preserve">». Ποια είναι η επίσημη θέση της Κυβέρνησης; Διότι λένε ότι θα ξεκινήσουν διαβουλεύσεις. Όταν κάνεις διαβουλεύσεις και εσύ ο ίδιος προτείνεις το όνομα </w:t>
      </w:r>
      <w:r>
        <w:rPr>
          <w:rFonts w:eastAsia="Times New Roman"/>
          <w:szCs w:val="24"/>
        </w:rPr>
        <w:t>«</w:t>
      </w:r>
      <w:r>
        <w:rPr>
          <w:rFonts w:eastAsia="Times New Roman"/>
          <w:szCs w:val="24"/>
          <w:lang w:val="en-US"/>
        </w:rPr>
        <w:t>Macedonia</w:t>
      </w:r>
      <w:r>
        <w:rPr>
          <w:rFonts w:eastAsia="Times New Roman"/>
          <w:szCs w:val="24"/>
        </w:rPr>
        <w:t>»</w:t>
      </w:r>
      <w:r>
        <w:rPr>
          <w:rFonts w:eastAsia="Times New Roman"/>
          <w:szCs w:val="24"/>
        </w:rPr>
        <w:t xml:space="preserve">, τι θα εισπράξεις; Το σκέτο </w:t>
      </w:r>
      <w:r>
        <w:rPr>
          <w:rFonts w:eastAsia="Times New Roman"/>
          <w:szCs w:val="24"/>
        </w:rPr>
        <w:t>«</w:t>
      </w:r>
      <w:r>
        <w:rPr>
          <w:rFonts w:eastAsia="Times New Roman"/>
          <w:szCs w:val="24"/>
          <w:lang w:val="en-US"/>
        </w:rPr>
        <w:t>Macedonia</w:t>
      </w:r>
      <w:r>
        <w:rPr>
          <w:rFonts w:eastAsia="Times New Roman"/>
          <w:szCs w:val="24"/>
        </w:rPr>
        <w:t>»</w:t>
      </w:r>
      <w:r>
        <w:rPr>
          <w:rFonts w:eastAsia="Times New Roman"/>
          <w:szCs w:val="24"/>
        </w:rPr>
        <w:t xml:space="preserve"> θα εισπράξεις. Έτσι αισθάνομαι. </w:t>
      </w:r>
    </w:p>
    <w:p w14:paraId="04AA1143" w14:textId="77777777" w:rsidR="00A80E5B" w:rsidRDefault="003627BB">
      <w:pPr>
        <w:spacing w:after="0" w:line="600" w:lineRule="auto"/>
        <w:ind w:firstLine="720"/>
        <w:jc w:val="both"/>
        <w:rPr>
          <w:rFonts w:eastAsia="Times New Roman"/>
          <w:szCs w:val="24"/>
        </w:rPr>
      </w:pPr>
      <w:r>
        <w:rPr>
          <w:rFonts w:eastAsia="Times New Roman"/>
          <w:szCs w:val="24"/>
        </w:rPr>
        <w:lastRenderedPageBreak/>
        <w:t>Δηλαδή, δεν καταλαβα</w:t>
      </w:r>
      <w:r>
        <w:rPr>
          <w:rFonts w:eastAsia="Times New Roman"/>
          <w:szCs w:val="24"/>
        </w:rPr>
        <w:t xml:space="preserve">ίνω, γιατί δεν το κατεβάζουμε αυτό; Υπάρχει ένα πείσμα του Τσίπρα, πείσμα εις βάρος της Μακεδονίας; </w:t>
      </w:r>
      <w:r>
        <w:rPr>
          <w:rFonts w:eastAsia="Times New Roman"/>
          <w:szCs w:val="24"/>
        </w:rPr>
        <w:t>Μ</w:t>
      </w:r>
      <w:r>
        <w:rPr>
          <w:rFonts w:eastAsia="Times New Roman"/>
          <w:szCs w:val="24"/>
        </w:rPr>
        <w:t xml:space="preserve">άλιστα η άποψη του Καμμένου είναι, λέει, να μη δοθεί το όνομα. Άρα δεν έχουν και συνοχή στο θέμα αυτό. Δεν έχουν συνοχή. Η θέση Καμμένου είναι να μη δοθεί </w:t>
      </w:r>
      <w:r>
        <w:rPr>
          <w:rFonts w:eastAsia="Times New Roman"/>
          <w:szCs w:val="24"/>
        </w:rPr>
        <w:t>το όνομα, λέει. Δεν ξέρω αν θα τηρηθεί μέχρι τέλους</w:t>
      </w:r>
      <w:r>
        <w:rPr>
          <w:rFonts w:eastAsia="Times New Roman"/>
          <w:szCs w:val="24"/>
        </w:rPr>
        <w:t>,</w:t>
      </w:r>
      <w:r>
        <w:rPr>
          <w:rFonts w:eastAsia="Times New Roman"/>
          <w:szCs w:val="24"/>
        </w:rPr>
        <w:t xml:space="preserve"> γιατί και για την Εκκλησία λέγατε, κύριε </w:t>
      </w:r>
      <w:proofErr w:type="spellStart"/>
      <w:r>
        <w:rPr>
          <w:rFonts w:eastAsia="Times New Roman"/>
          <w:szCs w:val="24"/>
        </w:rPr>
        <w:t>Καμμένε</w:t>
      </w:r>
      <w:proofErr w:type="spellEnd"/>
      <w:r>
        <w:rPr>
          <w:rFonts w:eastAsia="Times New Roman"/>
          <w:szCs w:val="24"/>
        </w:rPr>
        <w:t>, ότι θα την υπερασπιστείτε και θα ρίξετε την Κυβέρνηση -έτσι λέγατε- και νομίζω δεν τη ρίξατε για την Εκκλησία, πέρασε η ταυτότητα φύλου στα δεκαπέντε.</w:t>
      </w:r>
    </w:p>
    <w:p w14:paraId="04AA1144" w14:textId="77777777" w:rsidR="00A80E5B" w:rsidRDefault="003627BB">
      <w:pPr>
        <w:spacing w:after="0" w:line="600" w:lineRule="auto"/>
        <w:ind w:firstLine="720"/>
        <w:jc w:val="both"/>
        <w:rPr>
          <w:rFonts w:eastAsia="Times New Roman"/>
          <w:szCs w:val="24"/>
        </w:rPr>
      </w:pPr>
      <w:r>
        <w:rPr>
          <w:rFonts w:eastAsia="Times New Roman"/>
          <w:b/>
          <w:szCs w:val="24"/>
        </w:rPr>
        <w:t>ΠΑ</w:t>
      </w:r>
      <w:r>
        <w:rPr>
          <w:rFonts w:eastAsia="Times New Roman"/>
          <w:b/>
          <w:szCs w:val="24"/>
        </w:rPr>
        <w:t>ΝΟΣ ΚΑΜΜΕΝΟΣ (Υπουργός Εθνικής Άμυνας – Πρόεδρος των Ανεξ</w:t>
      </w:r>
      <w:r>
        <w:rPr>
          <w:rFonts w:eastAsia="Times New Roman"/>
          <w:b/>
          <w:szCs w:val="24"/>
        </w:rPr>
        <w:t>α</w:t>
      </w:r>
      <w:r>
        <w:rPr>
          <w:rFonts w:eastAsia="Times New Roman"/>
          <w:b/>
          <w:szCs w:val="24"/>
        </w:rPr>
        <w:t>ρ</w:t>
      </w:r>
      <w:r>
        <w:rPr>
          <w:rFonts w:eastAsia="Times New Roman"/>
          <w:b/>
          <w:szCs w:val="24"/>
        </w:rPr>
        <w:t>τή</w:t>
      </w:r>
      <w:r>
        <w:rPr>
          <w:rFonts w:eastAsia="Times New Roman"/>
          <w:b/>
          <w:szCs w:val="24"/>
        </w:rPr>
        <w:t>των Ελλήνων):</w:t>
      </w:r>
      <w:r>
        <w:rPr>
          <w:rFonts w:eastAsia="Times New Roman"/>
          <w:szCs w:val="24"/>
        </w:rPr>
        <w:t xml:space="preserve"> Δεν το ψηφίσαμε εμείς.  </w:t>
      </w:r>
    </w:p>
    <w:p w14:paraId="04AA1145" w14:textId="77777777" w:rsidR="00A80E5B" w:rsidRDefault="003627BB">
      <w:pPr>
        <w:spacing w:after="0" w:line="600" w:lineRule="auto"/>
        <w:ind w:firstLine="720"/>
        <w:jc w:val="both"/>
        <w:rPr>
          <w:rFonts w:eastAsia="Times New Roman" w:cs="Times New Roman"/>
          <w:szCs w:val="24"/>
        </w:rPr>
      </w:pPr>
      <w:r>
        <w:rPr>
          <w:rFonts w:eastAsia="Times New Roman"/>
          <w:b/>
          <w:szCs w:val="24"/>
        </w:rPr>
        <w:t>ΒΑΣΙΛΗΣ ΛΕΒΕΝΤΗΣ  (Πρόεδρος της Ένωσης Κεντρώων):</w:t>
      </w:r>
      <w:r>
        <w:rPr>
          <w:rFonts w:eastAsia="Times New Roman"/>
          <w:szCs w:val="24"/>
        </w:rPr>
        <w:t xml:space="preserve"> Ναι, αλλά την Κυβέρνηση τη στηρίζετε που πέρασε την ταυτότητα φύλου στα δεκαπέντε. Μπορεί ο ίδιος να μην ψ</w:t>
      </w:r>
      <w:r>
        <w:rPr>
          <w:rFonts w:eastAsia="Times New Roman"/>
          <w:szCs w:val="24"/>
        </w:rPr>
        <w:t xml:space="preserve">ηφίσατε, ένας εκ των Βουλευτών σας ψήφισε. </w:t>
      </w:r>
      <w:r>
        <w:rPr>
          <w:rFonts w:eastAsia="Times New Roman" w:cs="Times New Roman"/>
          <w:szCs w:val="24"/>
        </w:rPr>
        <w:t>Μπορεί να ψηφίσατε «</w:t>
      </w:r>
      <w:r>
        <w:rPr>
          <w:rFonts w:eastAsia="Times New Roman" w:cs="Times New Roman"/>
          <w:szCs w:val="24"/>
        </w:rPr>
        <w:t>π</w:t>
      </w:r>
      <w:r>
        <w:rPr>
          <w:rFonts w:eastAsia="Times New Roman" w:cs="Times New Roman"/>
          <w:szCs w:val="24"/>
        </w:rPr>
        <w:t xml:space="preserve">αρών» οι άλλοι, αλλά στηρίζετε μια Κυβέρνηση που πέρασε την αλλαγή φύλου στα δεκαπέντε, κύριε </w:t>
      </w:r>
      <w:proofErr w:type="spellStart"/>
      <w:r>
        <w:rPr>
          <w:rFonts w:eastAsia="Times New Roman" w:cs="Times New Roman"/>
          <w:szCs w:val="24"/>
        </w:rPr>
        <w:t>Καμμένε</w:t>
      </w:r>
      <w:proofErr w:type="spellEnd"/>
      <w:r>
        <w:rPr>
          <w:rFonts w:eastAsia="Times New Roman" w:cs="Times New Roman"/>
          <w:szCs w:val="24"/>
        </w:rPr>
        <w:t>.</w:t>
      </w:r>
    </w:p>
    <w:p w14:paraId="04AA114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Να τη ρίξουμ</w:t>
      </w:r>
      <w:r>
        <w:rPr>
          <w:rFonts w:eastAsia="Times New Roman" w:cs="Times New Roman"/>
          <w:szCs w:val="24"/>
        </w:rPr>
        <w:t>ε την Κυβέρνηση;</w:t>
      </w:r>
    </w:p>
    <w:p w14:paraId="04AA114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Δεν ξέρω τι θα κάνουμε. Μιλήστε μετά όση ώρα θέλετε.</w:t>
      </w:r>
    </w:p>
    <w:p w14:paraId="04AA114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θέλω να ξέρω ποια είναι η διαπραγματευτική θέση της Ελλάδος στο θέμα των Σκοπίων. Να δώσουμε το όνομα; Ο εκλιπών Μητσ</w:t>
      </w:r>
      <w:r>
        <w:rPr>
          <w:rFonts w:eastAsia="Times New Roman" w:cs="Times New Roman"/>
          <w:szCs w:val="24"/>
        </w:rPr>
        <w:t xml:space="preserve">οτάκης έλεγε να το δώσουμε και σε δέκα χρόνια. Το έλεγε; Δεν ξέρω. Μήπως τον κατηγορήσαμε. </w:t>
      </w:r>
    </w:p>
    <w:p w14:paraId="04AA114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Πάλι ο Μητσοτάκης φταίει;</w:t>
      </w:r>
    </w:p>
    <w:p w14:paraId="04AA114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Το διέψευσε; Γιατί δεν το διαψεύδετε επισήμως, όμως;</w:t>
      </w:r>
    </w:p>
    <w:p w14:paraId="04AA114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ΜΠΑΚΟΓΙΑΝΝΗ:</w:t>
      </w:r>
      <w:r>
        <w:rPr>
          <w:rFonts w:eastAsia="Times New Roman" w:cs="Times New Roman"/>
          <w:szCs w:val="24"/>
        </w:rPr>
        <w:t xml:space="preserve"> Επισήμως το έχουμε διαψεύσει...</w:t>
      </w:r>
    </w:p>
    <w:p w14:paraId="04AA114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Γιατί η Νέα Δημοκρατία δεν ζητάει, που είστε μεγαλύτερο κόμμα από την Ένωση Κεντρώων, να κατέβει από την ιστοσελίδα το «</w:t>
      </w:r>
      <w:r>
        <w:rPr>
          <w:rFonts w:eastAsia="Times New Roman" w:cs="Times New Roman"/>
          <w:szCs w:val="24"/>
          <w:lang w:val="en-US"/>
        </w:rPr>
        <w:t>Nova</w:t>
      </w:r>
      <w:r>
        <w:rPr>
          <w:rFonts w:eastAsia="Times New Roman" w:cs="Times New Roman"/>
          <w:szCs w:val="24"/>
        </w:rPr>
        <w:t>». Δεν έχετε δει...</w:t>
      </w:r>
    </w:p>
    <w:p w14:paraId="04AA114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ΜΠΑΚΟΓΙΑΝΝ</w:t>
      </w:r>
      <w:r>
        <w:rPr>
          <w:rFonts w:eastAsia="Times New Roman" w:cs="Times New Roman"/>
          <w:b/>
          <w:szCs w:val="24"/>
        </w:rPr>
        <w:t>Η:</w:t>
      </w:r>
      <w:r>
        <w:rPr>
          <w:rFonts w:eastAsia="Times New Roman" w:cs="Times New Roman"/>
          <w:szCs w:val="24"/>
        </w:rPr>
        <w:t xml:space="preserve"> Αυτό που υπάρχει στην ιστοσελίδα του Υπουργείου Εξωτερικών είναι η απόφαση του Βουκουρεστίου, κύριε Πρόεδρε. Να διαβάζουμε πριν αρχίζουμε να...</w:t>
      </w:r>
    </w:p>
    <w:p w14:paraId="04AA114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Το 2006 που ήταν η κυβέρνησή σας; </w:t>
      </w:r>
    </w:p>
    <w:p w14:paraId="04AA114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Το 2</w:t>
      </w:r>
      <w:r>
        <w:rPr>
          <w:rFonts w:eastAsia="Times New Roman" w:cs="Times New Roman"/>
          <w:szCs w:val="24"/>
        </w:rPr>
        <w:t>006.</w:t>
      </w:r>
    </w:p>
    <w:p w14:paraId="04AA115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Μάλιστα. Η </w:t>
      </w:r>
      <w:r>
        <w:rPr>
          <w:rFonts w:eastAsia="Times New Roman" w:cs="Times New Roman"/>
          <w:szCs w:val="24"/>
        </w:rPr>
        <w:t>κ</w:t>
      </w:r>
      <w:r>
        <w:rPr>
          <w:rFonts w:eastAsia="Times New Roman" w:cs="Times New Roman"/>
          <w:szCs w:val="24"/>
        </w:rPr>
        <w:t xml:space="preserve">υβέρνηση Κώστα Καραμανλή. </w:t>
      </w:r>
    </w:p>
    <w:p w14:paraId="04AA115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Μάλιστα, η </w:t>
      </w:r>
      <w:r>
        <w:rPr>
          <w:rFonts w:eastAsia="Times New Roman" w:cs="Times New Roman"/>
          <w:szCs w:val="24"/>
        </w:rPr>
        <w:t>κ</w:t>
      </w:r>
      <w:r>
        <w:rPr>
          <w:rFonts w:eastAsia="Times New Roman" w:cs="Times New Roman"/>
          <w:szCs w:val="24"/>
        </w:rPr>
        <w:t xml:space="preserve">υβέρνηση Καραμανλή Κώστα. </w:t>
      </w:r>
    </w:p>
    <w:p w14:paraId="04AA115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Ναι, έχετε εμφύλιο, το ξέρω.</w:t>
      </w:r>
    </w:p>
    <w:p w14:paraId="04AA115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Λοιπόν, ακούστε κάτι, </w:t>
      </w:r>
      <w:r>
        <w:rPr>
          <w:rFonts w:eastAsia="Times New Roman" w:cs="Times New Roman"/>
          <w:szCs w:val="24"/>
        </w:rPr>
        <w:t>ήμουν σε μια συζήτηση κάπου και μου είπε κάποιο στέλεχος της Νέας Δημοκρατίας το εξής: «Εμείς προσπαθούμε και φιλελεύθερη οικονομική πολιτική να έχουμε και την απλή κοινωνία να στηρίζουμε</w:t>
      </w:r>
      <w:r>
        <w:rPr>
          <w:rFonts w:eastAsia="Times New Roman" w:cs="Times New Roman"/>
          <w:szCs w:val="24"/>
        </w:rPr>
        <w:t>.</w:t>
      </w:r>
      <w:r>
        <w:rPr>
          <w:rFonts w:eastAsia="Times New Roman" w:cs="Times New Roman"/>
          <w:szCs w:val="24"/>
        </w:rPr>
        <w:t>». Αυτό είναι το κόμμα της Νέας Δημοκρατίας, αγαπάει και το κεφάλαιο</w:t>
      </w:r>
      <w:r>
        <w:rPr>
          <w:rFonts w:eastAsia="Times New Roman" w:cs="Times New Roman"/>
          <w:szCs w:val="24"/>
        </w:rPr>
        <w:t xml:space="preserve"> και τους βιομηχάνους, αλλά στηρίζει και τους εργάτες. Έτσι λέει η Νέα Δημοκρατία.</w:t>
      </w:r>
    </w:p>
    <w:p w14:paraId="04AA115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Ο κ. Τσίπρας αντιστοίχως λέει ότι είναι αριστερός, άρα είναι κόμμα του φτωχού, αλλά πήγε και πήρε βραβείο στη Γαλλία από </w:t>
      </w:r>
      <w:r>
        <w:rPr>
          <w:rFonts w:eastAsia="Times New Roman" w:cs="Times New Roman"/>
          <w:szCs w:val="24"/>
        </w:rPr>
        <w:lastRenderedPageBreak/>
        <w:t>τους ζάμπλουτους και τους μεγαλοβιομηχάνους. Και του</w:t>
      </w:r>
      <w:r>
        <w:rPr>
          <w:rFonts w:eastAsia="Times New Roman" w:cs="Times New Roman"/>
          <w:szCs w:val="24"/>
        </w:rPr>
        <w:t xml:space="preserve"> λένε «μπράβο» οι διάφοροι των Βρυξελλών.</w:t>
      </w:r>
    </w:p>
    <w:p w14:paraId="04AA115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Άρα τι έχουμε; Έχουμε δύο κόμματα</w:t>
      </w:r>
      <w:r>
        <w:rPr>
          <w:rFonts w:eastAsia="Times New Roman" w:cs="Times New Roman"/>
          <w:szCs w:val="24"/>
        </w:rPr>
        <w:t>,</w:t>
      </w:r>
      <w:r>
        <w:rPr>
          <w:rFonts w:eastAsia="Times New Roman" w:cs="Times New Roman"/>
          <w:szCs w:val="24"/>
        </w:rPr>
        <w:t xml:space="preserve"> εκ των οποίων το ένα είναι καθ’ ύλην υπέρ του κεφαλαίου -η Νέα Δημοκρατία-, αλλά αγαπάει πάρα πολύ τον εργάτη. Και έχουμε και τον Τσίπρα, που αγαπάει πάρα πολύ τον εργάτη, αλλά πα</w:t>
      </w:r>
      <w:r>
        <w:rPr>
          <w:rFonts w:eastAsia="Times New Roman" w:cs="Times New Roman"/>
          <w:szCs w:val="24"/>
        </w:rPr>
        <w:t>ίρνει βραβεία για τα ανοίγματά του υπέρ του κεφαλαίου.</w:t>
      </w:r>
    </w:p>
    <w:p w14:paraId="04AA115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Ποια είναι η αλήθεια; Η αλήθεια εδώ είναι ότι ο ελληνικός λαός είναι παγιδευμένος. Κυβερνάνε μόνιμα οι κεφαλαιούχοι, δεν υπάρχει κα</w:t>
      </w:r>
      <w:r>
        <w:rPr>
          <w:rFonts w:eastAsia="Times New Roman" w:cs="Times New Roman"/>
          <w:szCs w:val="24"/>
        </w:rPr>
        <w:t>μ</w:t>
      </w:r>
      <w:r>
        <w:rPr>
          <w:rFonts w:eastAsia="Times New Roman" w:cs="Times New Roman"/>
          <w:szCs w:val="24"/>
        </w:rPr>
        <w:t>μία αμφιβολία, και ο εργάτης που παλιά είχε όνειρο να παίρνει 700 ευρ</w:t>
      </w:r>
      <w:r>
        <w:rPr>
          <w:rFonts w:eastAsia="Times New Roman" w:cs="Times New Roman"/>
          <w:szCs w:val="24"/>
        </w:rPr>
        <w:t>ώ, τώρα έχει όνειρο να παίρνει 500 και σε λίγο θα έχει όνειρο να παίρνει 300 ευρώ. Όταν λέει ο ΣΥΡΙΖΑ ότι μειώνει την ανεργία, εννοεί με τα 300 ευρώ, κυρίες και κύριοι. Έτσι μειώνει την ανεργία.</w:t>
      </w:r>
    </w:p>
    <w:p w14:paraId="04AA115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Επομένως ο ελληνικός λαός βρίσκεται ανάμεσα στη Σκύλα και τη </w:t>
      </w:r>
      <w:r>
        <w:rPr>
          <w:rFonts w:eastAsia="Times New Roman" w:cs="Times New Roman"/>
          <w:szCs w:val="24"/>
        </w:rPr>
        <w:t>Χάρυβδη. Είναι ανάμεσα σε ποια δόντια θα τον φάνε. Αυτό αισθάνομαι. Διότι σε τι διαφέρει ο Σαμαράς, και τώρα ο Μητσοτάκης, από τον Τσίπρα; Λέει ο Μητσοτάκης ότι θα κατεβάσει 2% το πλεόνασμα. Πώς; Έχεις την άδεια των ξένων; Είσαι πιο μάγκας; Στις διαβουλεύσ</w:t>
      </w:r>
      <w:r>
        <w:rPr>
          <w:rFonts w:eastAsia="Times New Roman" w:cs="Times New Roman"/>
          <w:szCs w:val="24"/>
        </w:rPr>
        <w:t xml:space="preserve">εις είσαι πιο έξυπνος από τον Τσίπρα και θα το </w:t>
      </w:r>
      <w:r>
        <w:rPr>
          <w:rFonts w:eastAsia="Times New Roman" w:cs="Times New Roman"/>
          <w:szCs w:val="24"/>
        </w:rPr>
        <w:lastRenderedPageBreak/>
        <w:t>κατεβάσεις στο 2%; Με τι; Λέει ότι θα μειώσει τους φόρους. Πώς θα τα μειώσετε, κύριοι; Με ποιον τρόπο; Θα φέρετε επενδύσεις; Ποιες επενδύσεις φέρατε στη διετία Σαμαρά; Ποιες επενδύσεις φέρατε; Και καρφίτσες ει</w:t>
      </w:r>
      <w:r>
        <w:rPr>
          <w:rFonts w:eastAsia="Times New Roman" w:cs="Times New Roman"/>
          <w:szCs w:val="24"/>
        </w:rPr>
        <w:t>σάγονται. Ποδήλατα εισάγει η χώρα και καρφίτσες.</w:t>
      </w:r>
    </w:p>
    <w:p w14:paraId="04AA115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Αυτές που εγκαινιάζει ο Τσίπρας.</w:t>
      </w:r>
    </w:p>
    <w:p w14:paraId="04AA115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4AA115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Άσε, κύριε Φωτήλα. Άσε! Εσύ δεν έχεις κάτι άλλο από το να με κατηγο</w:t>
      </w:r>
      <w:r>
        <w:rPr>
          <w:rFonts w:eastAsia="Times New Roman" w:cs="Times New Roman"/>
          <w:szCs w:val="24"/>
        </w:rPr>
        <w:t>ρείς στα διάφορα κανάλια. Αυτή είναι η αποστολή σου, παρ</w:t>
      </w:r>
      <w:r>
        <w:rPr>
          <w:rFonts w:eastAsia="Times New Roman" w:cs="Times New Roman"/>
          <w:szCs w:val="24"/>
        </w:rPr>
        <w:t xml:space="preserve">’ </w:t>
      </w:r>
      <w:r>
        <w:rPr>
          <w:rFonts w:eastAsia="Times New Roman" w:cs="Times New Roman"/>
          <w:szCs w:val="24"/>
        </w:rPr>
        <w:t>ότι υπήρξα φίλος του πατέρα σου. Δεν πειράζει. Πρέπει εσύ να δείξεις ότι είσαι βασιλικότερος του βασιλέως. Αυτή είναι η αποστολή σου.</w:t>
      </w:r>
    </w:p>
    <w:p w14:paraId="04AA115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Σχετικά με τον μποναμά, θέλω να πω πως κάνετε ένα έγκλημα. Το πή</w:t>
      </w:r>
      <w:r>
        <w:rPr>
          <w:rFonts w:eastAsia="Times New Roman" w:cs="Times New Roman"/>
          <w:szCs w:val="24"/>
        </w:rPr>
        <w:t>γατε οικογενειακά. Όλη η οικογένεια</w:t>
      </w:r>
      <w:r>
        <w:rPr>
          <w:rFonts w:eastAsia="Times New Roman" w:cs="Times New Roman"/>
          <w:szCs w:val="24"/>
        </w:rPr>
        <w:t>,</w:t>
      </w:r>
      <w:r>
        <w:rPr>
          <w:rFonts w:eastAsia="Times New Roman" w:cs="Times New Roman"/>
          <w:szCs w:val="24"/>
        </w:rPr>
        <w:t xml:space="preserve"> δηλαδή, να μπαίνουν και οι φιλοξενούμενοι, να μπαίνουν και οι προστατευόμενοι, να μπαίνουν όλοι, με αποτέλεσμα τα κριτήρια να μην μπορούν να τα εκπληρώσουν ούτε οι μισοί από τα τρία εκατομμύρια τετρακόσιες χιλιάδες που </w:t>
      </w:r>
      <w:r>
        <w:rPr>
          <w:rFonts w:eastAsia="Times New Roman" w:cs="Times New Roman"/>
          <w:szCs w:val="24"/>
        </w:rPr>
        <w:t xml:space="preserve">είχατε προσδιορίσει. Θα δείτε στο τέλος </w:t>
      </w:r>
      <w:r>
        <w:rPr>
          <w:rFonts w:eastAsia="Times New Roman" w:cs="Times New Roman"/>
          <w:szCs w:val="24"/>
        </w:rPr>
        <w:lastRenderedPageBreak/>
        <w:t xml:space="preserve">πόσοι θα πάρουν μποναμά. Ούτε οι μισοί, κάνω εγώ την πρόβλεψη, και </w:t>
      </w:r>
      <w:proofErr w:type="spellStart"/>
      <w:r>
        <w:rPr>
          <w:rFonts w:eastAsia="Times New Roman" w:cs="Times New Roman"/>
          <w:szCs w:val="24"/>
        </w:rPr>
        <w:t>οψόμεθα</w:t>
      </w:r>
      <w:proofErr w:type="spellEnd"/>
      <w:r>
        <w:rPr>
          <w:rFonts w:eastAsia="Times New Roman" w:cs="Times New Roman"/>
          <w:szCs w:val="24"/>
        </w:rPr>
        <w:t xml:space="preserve">. </w:t>
      </w:r>
    </w:p>
    <w:p w14:paraId="04AA115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Επιπλέον, βάλατε και τη δήλωση, να το δηλώνει, ενώ πρώτα έμπαινε απευθείας ο μποναμάς στον λογαριασμό του δικαι</w:t>
      </w:r>
      <w:r>
        <w:rPr>
          <w:rFonts w:eastAsia="Times New Roman" w:cs="Times New Roman"/>
          <w:szCs w:val="24"/>
        </w:rPr>
        <w:t>ούχο</w:t>
      </w:r>
      <w:r>
        <w:rPr>
          <w:rFonts w:eastAsia="Times New Roman" w:cs="Times New Roman"/>
          <w:szCs w:val="24"/>
        </w:rPr>
        <w:t>υ. Τώρα πρέπει να υποβάλ</w:t>
      </w:r>
      <w:r>
        <w:rPr>
          <w:rFonts w:eastAsia="Times New Roman" w:cs="Times New Roman"/>
          <w:szCs w:val="24"/>
        </w:rPr>
        <w:t>ει αίτηση. Πρέπει να μετάσχει επισήμως του φτωχοκομείου, να εγγραφεί στο ληξιαρχείο του φτωχοκομείου ο πολίτης</w:t>
      </w:r>
      <w:r>
        <w:rPr>
          <w:rFonts w:eastAsia="Times New Roman" w:cs="Times New Roman"/>
          <w:szCs w:val="24"/>
        </w:rPr>
        <w:t>,</w:t>
      </w:r>
      <w:r>
        <w:rPr>
          <w:rFonts w:eastAsia="Times New Roman" w:cs="Times New Roman"/>
          <w:szCs w:val="24"/>
        </w:rPr>
        <w:t xml:space="preserve"> για να πάρει 200 ευρώ ή 300 ευρώ.</w:t>
      </w:r>
    </w:p>
    <w:p w14:paraId="04AA115D" w14:textId="77777777" w:rsidR="00A80E5B" w:rsidRDefault="003627BB">
      <w:pPr>
        <w:spacing w:after="0" w:line="600" w:lineRule="auto"/>
        <w:ind w:firstLine="720"/>
        <w:jc w:val="both"/>
        <w:rPr>
          <w:rFonts w:eastAsia="Times New Roman"/>
          <w:szCs w:val="24"/>
        </w:rPr>
      </w:pPr>
      <w:r>
        <w:rPr>
          <w:rFonts w:eastAsia="Times New Roman"/>
          <w:szCs w:val="24"/>
        </w:rPr>
        <w:t>Γ</w:t>
      </w:r>
      <w:r>
        <w:rPr>
          <w:rFonts w:eastAsia="Times New Roman"/>
          <w:szCs w:val="24"/>
        </w:rPr>
        <w:t xml:space="preserve">ίνονται συζητήσεις από τους φοροτεχνικούς ποιοι δικαιούνται και ποιοι δεν δικαιούνται. </w:t>
      </w:r>
      <w:r>
        <w:rPr>
          <w:rFonts w:eastAsia="Times New Roman"/>
          <w:szCs w:val="24"/>
        </w:rPr>
        <w:t>Γ</w:t>
      </w:r>
      <w:r>
        <w:rPr>
          <w:rFonts w:eastAsia="Times New Roman"/>
          <w:szCs w:val="24"/>
        </w:rPr>
        <w:t xml:space="preserve">ίνονται συζητήσεις </w:t>
      </w:r>
      <w:r>
        <w:rPr>
          <w:rFonts w:eastAsia="Times New Roman"/>
          <w:szCs w:val="24"/>
        </w:rPr>
        <w:t>περισσότερες και από τότε που καταθέτουμε φόρο εισοδήματος. Και λέω</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αλά, τούτοι εδώ που συζητούν επί ώρες και αναλύουν επί ώρες στον Αυτιά, στον έναν και στον άλλο, ποιοι δικαιούνται μποναμά, τι θα πάρει ο καθένας;». Λέει από 200 ευρώ έως 900 ευρώ. Κατα</w:t>
      </w:r>
      <w:r>
        <w:rPr>
          <w:rFonts w:eastAsia="Times New Roman"/>
          <w:szCs w:val="24"/>
        </w:rPr>
        <w:t>ναλίσκουμε τηλεοπτικό χρόνο σχεδόν ισοδύναμο με τότε που κατατίθενται οι φορολογικές δηλώσεις. Εκεί πραγματικά με πιάνει αηδία και για τα ΜΜΕ.</w:t>
      </w:r>
    </w:p>
    <w:p w14:paraId="04AA115E" w14:textId="77777777" w:rsidR="00A80E5B" w:rsidRDefault="003627BB">
      <w:pPr>
        <w:spacing w:after="0" w:line="600" w:lineRule="auto"/>
        <w:ind w:firstLine="720"/>
        <w:jc w:val="both"/>
        <w:rPr>
          <w:rFonts w:eastAsia="Times New Roman"/>
          <w:szCs w:val="24"/>
        </w:rPr>
      </w:pPr>
      <w:r>
        <w:rPr>
          <w:rFonts w:eastAsia="Times New Roman"/>
          <w:szCs w:val="24"/>
        </w:rPr>
        <w:t>Στο θέμα της αλλαγής φύλου, κυρίες και κύριοι, θέλω να σας δηλώσω κάτι.</w:t>
      </w:r>
    </w:p>
    <w:p w14:paraId="04AA115F" w14:textId="77777777" w:rsidR="00A80E5B" w:rsidRDefault="003627BB">
      <w:pPr>
        <w:spacing w:after="0" w:line="600" w:lineRule="auto"/>
        <w:ind w:firstLine="720"/>
        <w:jc w:val="center"/>
        <w:rPr>
          <w:rFonts w:eastAsia="Times New Roman"/>
          <w:szCs w:val="24"/>
        </w:rPr>
      </w:pPr>
      <w:r>
        <w:rPr>
          <w:rFonts w:eastAsia="Times New Roman" w:cs="Times New Roman"/>
          <w:szCs w:val="24"/>
        </w:rPr>
        <w:t>(Θόρυβος στην Αίθουσα)</w:t>
      </w:r>
    </w:p>
    <w:p w14:paraId="04AA1160" w14:textId="77777777" w:rsidR="00A80E5B" w:rsidRDefault="003627BB">
      <w:pPr>
        <w:spacing w:after="0" w:line="600" w:lineRule="auto"/>
        <w:ind w:firstLine="720"/>
        <w:jc w:val="both"/>
        <w:rPr>
          <w:rFonts w:eastAsia="Times New Roman"/>
          <w:szCs w:val="24"/>
        </w:rPr>
      </w:pPr>
      <w:r>
        <w:rPr>
          <w:rFonts w:eastAsia="Times New Roman"/>
          <w:szCs w:val="24"/>
        </w:rPr>
        <w:lastRenderedPageBreak/>
        <w:t>Κάτι κραυγές ακούω</w:t>
      </w:r>
      <w:r>
        <w:rPr>
          <w:rFonts w:eastAsia="Times New Roman"/>
          <w:szCs w:val="24"/>
        </w:rPr>
        <w:t xml:space="preserve">. Νομίζετε ότι καταπίνεται εύκολα αυτό που κάνετε; Δεκαπεντάχρονα παιδιά θα αποφασίζουν για το μέλλον τους και δεν δικαιούται ούτε η Εκκλησία να μιλάει. Η Εκκλησία υποχρεούται να ταΐζει, να αντικαθιστά το κράτος, να κάνει χίλιες θυσίες η Εκκλησία, αλλά να </w:t>
      </w:r>
      <w:r>
        <w:rPr>
          <w:rFonts w:eastAsia="Times New Roman"/>
          <w:szCs w:val="24"/>
        </w:rPr>
        <w:t>ομιλεί δεν δικαιούται. Αυτό κατάφερε ο κ. Τσίπρας: δεκαπεντάχρονα παιδιά να αποφασίζουν!</w:t>
      </w:r>
    </w:p>
    <w:p w14:paraId="04AA1161" w14:textId="77777777" w:rsidR="00A80E5B" w:rsidRDefault="003627BB">
      <w:pPr>
        <w:spacing w:after="0" w:line="600" w:lineRule="auto"/>
        <w:ind w:firstLine="720"/>
        <w:jc w:val="both"/>
        <w:rPr>
          <w:rFonts w:eastAsia="Times New Roman"/>
          <w:szCs w:val="24"/>
        </w:rPr>
      </w:pPr>
      <w:r>
        <w:rPr>
          <w:rFonts w:eastAsia="Times New Roman"/>
          <w:szCs w:val="24"/>
        </w:rPr>
        <w:t>Δηλώνω δημοσίως ότι αυτό που έγινε δεν είναι καθαρό ούτε τίμιο ούτε ο τρόπος που ψηφίστηκε. Υπήρχε μια πλειοψηφία, ένα κόμμα της κυβερνητικής πλειοψηφίας δεν ψήφισε, έ</w:t>
      </w:r>
      <w:r>
        <w:rPr>
          <w:rFonts w:eastAsia="Times New Roman"/>
          <w:szCs w:val="24"/>
        </w:rPr>
        <w:t xml:space="preserve">να άλλο κόμμα ήρθε και ψήφισε και όλα βασίστηκαν στους απόντες. Εάν ήταν ένας, δύο Βουλευτές ακόμα παρόντες, δεν θα πέρναγε αυτό. </w:t>
      </w:r>
      <w:r w:rsidRPr="00080810">
        <w:rPr>
          <w:rFonts w:eastAsia="Times New Roman"/>
          <w:szCs w:val="24"/>
        </w:rPr>
        <w:t>Έτσι πέρασε ο νόμος.</w:t>
      </w:r>
    </w:p>
    <w:p w14:paraId="04AA1162" w14:textId="77777777" w:rsidR="00A80E5B" w:rsidRDefault="003627BB">
      <w:pPr>
        <w:spacing w:after="0" w:line="600" w:lineRule="auto"/>
        <w:ind w:firstLine="720"/>
        <w:jc w:val="both"/>
        <w:rPr>
          <w:rFonts w:eastAsia="Times New Roman"/>
          <w:szCs w:val="24"/>
        </w:rPr>
      </w:pPr>
      <w:r>
        <w:rPr>
          <w:rFonts w:eastAsia="Times New Roman"/>
          <w:szCs w:val="24"/>
        </w:rPr>
        <w:t xml:space="preserve">Δηλώνω, λοιπόν, ότι ο τρόπος </w:t>
      </w:r>
      <w:r>
        <w:rPr>
          <w:rFonts w:eastAsia="Times New Roman"/>
          <w:szCs w:val="24"/>
        </w:rPr>
        <w:t xml:space="preserve">αυτός, με τον οποίο </w:t>
      </w:r>
      <w:r>
        <w:rPr>
          <w:rFonts w:eastAsia="Times New Roman"/>
          <w:szCs w:val="24"/>
        </w:rPr>
        <w:t>πέρασε αυτός ο νόμος είναι αλχημεία. Η Εκκλησία, κύριε Β</w:t>
      </w:r>
      <w:r>
        <w:rPr>
          <w:rFonts w:eastAsia="Times New Roman"/>
          <w:szCs w:val="24"/>
        </w:rPr>
        <w:t xml:space="preserve">ίτσα, δεν θέλει να ανακατεύεται. Όμως, η Εκκλησία έχει δικαίωμα γνώμης, γιατί είναι πλειοψηφούσα. Εσείς ήσασταν πλειοψηφία με </w:t>
      </w:r>
      <w:proofErr w:type="spellStart"/>
      <w:r>
        <w:rPr>
          <w:rFonts w:eastAsia="Times New Roman"/>
          <w:szCs w:val="24"/>
        </w:rPr>
        <w:t>καλπονοθευτικό</w:t>
      </w:r>
      <w:proofErr w:type="spellEnd"/>
      <w:r>
        <w:rPr>
          <w:rFonts w:eastAsia="Times New Roman"/>
          <w:szCs w:val="24"/>
        </w:rPr>
        <w:t xml:space="preserve"> νόμο. Πήρατε πενήντα έδρες </w:t>
      </w:r>
      <w:r>
        <w:rPr>
          <w:rFonts w:eastAsia="Times New Roman"/>
          <w:szCs w:val="24"/>
        </w:rPr>
        <w:t xml:space="preserve">μπόνους </w:t>
      </w:r>
      <w:r>
        <w:rPr>
          <w:rFonts w:eastAsia="Times New Roman"/>
          <w:szCs w:val="24"/>
        </w:rPr>
        <w:t xml:space="preserve">για να γίνετε πλειοψηφία, ενώ η Εκκλησία είναι πλειοψηφούσα από μόνη της, κύριε </w:t>
      </w:r>
      <w:r>
        <w:rPr>
          <w:rFonts w:eastAsia="Times New Roman"/>
          <w:szCs w:val="24"/>
        </w:rPr>
        <w:t xml:space="preserve">Βίτσα. Δεν πήρε </w:t>
      </w:r>
      <w:r>
        <w:rPr>
          <w:rFonts w:eastAsia="Times New Roman"/>
          <w:szCs w:val="24"/>
        </w:rPr>
        <w:t xml:space="preserve">μπόνους </w:t>
      </w:r>
      <w:r>
        <w:rPr>
          <w:rFonts w:eastAsia="Times New Roman"/>
          <w:szCs w:val="24"/>
        </w:rPr>
        <w:t>η Εκκλησία. Το ακούτε; Το ακούτε, γιατί σας βλέπω που...</w:t>
      </w:r>
    </w:p>
    <w:p w14:paraId="04AA1163"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ΔΗΜΗΤΡΙΟΣ ΒΙΤΣΑΣ (Αναπληρωτής Υπουργός Εθνικής Άμυνας):</w:t>
      </w:r>
      <w:r>
        <w:rPr>
          <w:rFonts w:eastAsia="Times New Roman"/>
          <w:szCs w:val="24"/>
        </w:rPr>
        <w:t xml:space="preserve"> Όσο και να προσπαθείτε να</w:t>
      </w:r>
      <w:r>
        <w:rPr>
          <w:rFonts w:eastAsia="Times New Roman"/>
          <w:szCs w:val="24"/>
        </w:rPr>
        <w:t>…</w:t>
      </w:r>
    </w:p>
    <w:p w14:paraId="04AA1164"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Σας παρακαλώ έχουμε ξεπεράσει τον χρόνο, κύριε Πρόεδρε. Μην ανοίξουμε διάλογο. </w:t>
      </w:r>
    </w:p>
    <w:p w14:paraId="04AA1165" w14:textId="77777777" w:rsidR="00A80E5B" w:rsidRDefault="003627BB">
      <w:pPr>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Η Εκκλησία δεν πήρε</w:t>
      </w:r>
      <w:r>
        <w:rPr>
          <w:rFonts w:eastAsia="Times New Roman"/>
          <w:szCs w:val="24"/>
        </w:rPr>
        <w:t xml:space="preserve"> μπόνους</w:t>
      </w:r>
      <w:r>
        <w:rPr>
          <w:rFonts w:eastAsia="Times New Roman"/>
          <w:szCs w:val="24"/>
        </w:rPr>
        <w:t>. Ο Τσίπρας για να είναι εδώ, πήρε</w:t>
      </w:r>
      <w:r>
        <w:rPr>
          <w:rFonts w:eastAsia="Times New Roman"/>
          <w:szCs w:val="24"/>
        </w:rPr>
        <w:t xml:space="preserve"> μπόνους</w:t>
      </w:r>
      <w:r>
        <w:rPr>
          <w:rFonts w:eastAsia="Times New Roman"/>
          <w:szCs w:val="24"/>
        </w:rPr>
        <w:t>, κυρίες και κύριοι!</w:t>
      </w:r>
    </w:p>
    <w:p w14:paraId="04AA1166" w14:textId="77777777" w:rsidR="00A80E5B" w:rsidRDefault="003627BB">
      <w:pPr>
        <w:spacing w:after="0" w:line="600" w:lineRule="auto"/>
        <w:ind w:firstLine="720"/>
        <w:jc w:val="both"/>
        <w:rPr>
          <w:rFonts w:eastAsia="Times New Roman"/>
          <w:szCs w:val="24"/>
        </w:rPr>
      </w:pPr>
      <w:r>
        <w:rPr>
          <w:rFonts w:eastAsia="Times New Roman"/>
          <w:szCs w:val="24"/>
        </w:rPr>
        <w:t>Λοιπόν, το θέμα αυτό θα το διορθώσουμ</w:t>
      </w:r>
      <w:r>
        <w:rPr>
          <w:rFonts w:eastAsia="Times New Roman"/>
          <w:szCs w:val="24"/>
        </w:rPr>
        <w:t>ε όλοι, όχι μόνο η Ένωση Κεντρώων. Θα το διορθώσουμε όλοι και η Νέα Δημοκρατία και εσείς, γιατί μέσα σας ξέρετε ότι ένα καπρίτσιο κάνατε, απαξιώσατε δήθεν την Εκκλησία, αλλά πάτε εκεί για να παίρνετε ψήφους. Δεν είναι ωραίο πράγμα αυτό.</w:t>
      </w:r>
    </w:p>
    <w:p w14:paraId="04AA1167" w14:textId="77777777" w:rsidR="00A80E5B" w:rsidRDefault="003627BB">
      <w:pPr>
        <w:spacing w:after="0" w:line="600" w:lineRule="auto"/>
        <w:ind w:firstLine="720"/>
        <w:jc w:val="both"/>
        <w:rPr>
          <w:rFonts w:eastAsia="Times New Roman"/>
          <w:szCs w:val="24"/>
        </w:rPr>
      </w:pPr>
      <w:r>
        <w:rPr>
          <w:rFonts w:eastAsia="Times New Roman"/>
          <w:szCs w:val="24"/>
        </w:rPr>
        <w:t xml:space="preserve">Θέλω να δηλώσω και </w:t>
      </w:r>
      <w:r>
        <w:rPr>
          <w:rFonts w:eastAsia="Times New Roman"/>
          <w:szCs w:val="24"/>
        </w:rPr>
        <w:t xml:space="preserve">κάτι τελευταίο. Στις 4 Δεκεμβρίου η Ένωση Κεντρώων θα δώσει την απάντηση σε πολλά πράγματα στο </w:t>
      </w:r>
      <w:r>
        <w:rPr>
          <w:rFonts w:eastAsia="Times New Roman"/>
          <w:szCs w:val="24"/>
        </w:rPr>
        <w:t>ξ</w:t>
      </w:r>
      <w:r>
        <w:rPr>
          <w:rFonts w:eastAsia="Times New Roman"/>
          <w:szCs w:val="24"/>
        </w:rPr>
        <w:t>ενοδοχείο «</w:t>
      </w:r>
      <w:r>
        <w:rPr>
          <w:rFonts w:eastAsia="Times New Roman"/>
          <w:szCs w:val="24"/>
          <w:lang w:val="en-US"/>
        </w:rPr>
        <w:t>CARAVEL</w:t>
      </w:r>
      <w:r>
        <w:rPr>
          <w:rFonts w:eastAsia="Times New Roman"/>
          <w:szCs w:val="24"/>
        </w:rPr>
        <w:t xml:space="preserve">» στις 19:00΄ το απόγευμα. Επειδή τα </w:t>
      </w:r>
      <w:r>
        <w:rPr>
          <w:rFonts w:eastAsia="Times New Roman"/>
          <w:szCs w:val="24"/>
        </w:rPr>
        <w:t>μ</w:t>
      </w:r>
      <w:r>
        <w:rPr>
          <w:rFonts w:eastAsia="Times New Roman"/>
          <w:szCs w:val="24"/>
        </w:rPr>
        <w:t xml:space="preserve">έσα </w:t>
      </w:r>
      <w:r>
        <w:rPr>
          <w:rFonts w:eastAsia="Times New Roman"/>
          <w:szCs w:val="24"/>
        </w:rPr>
        <w:t>ε</w:t>
      </w:r>
      <w:r>
        <w:rPr>
          <w:rFonts w:eastAsia="Times New Roman"/>
          <w:szCs w:val="24"/>
        </w:rPr>
        <w:t>νημέρωσης μάς σαμποτάρουν το λέω και από τη Βουλή, κύριοι, και αυτό είναι δείγμα τού πόσο καλά λειτ</w:t>
      </w:r>
      <w:r>
        <w:rPr>
          <w:rFonts w:eastAsia="Times New Roman"/>
          <w:szCs w:val="24"/>
        </w:rPr>
        <w:t xml:space="preserve">ουργούν τα ΜΜΕ, τα οποία σας είπα ότι κατακλύζετε εσείς και οι </w:t>
      </w:r>
      <w:proofErr w:type="spellStart"/>
      <w:r>
        <w:rPr>
          <w:rFonts w:eastAsia="Times New Roman"/>
          <w:szCs w:val="24"/>
        </w:rPr>
        <w:t>σ</w:t>
      </w:r>
      <w:r>
        <w:rPr>
          <w:rFonts w:eastAsia="Times New Roman"/>
          <w:szCs w:val="24"/>
        </w:rPr>
        <w:t>υριζαίοι</w:t>
      </w:r>
      <w:proofErr w:type="spellEnd"/>
      <w:r>
        <w:rPr>
          <w:rFonts w:eastAsia="Times New Roman"/>
          <w:szCs w:val="24"/>
        </w:rPr>
        <w:t xml:space="preserve"> κατά 90%. Και αν λέω ψέματα, ας με ακούσει ο λαός να με κρίνει. </w:t>
      </w:r>
    </w:p>
    <w:p w14:paraId="04AA1168" w14:textId="77777777" w:rsidR="00A80E5B" w:rsidRDefault="003627BB">
      <w:pPr>
        <w:spacing w:after="0" w:line="600" w:lineRule="auto"/>
        <w:ind w:firstLine="720"/>
        <w:jc w:val="both"/>
        <w:rPr>
          <w:rFonts w:eastAsia="Times New Roman"/>
          <w:szCs w:val="24"/>
        </w:rPr>
      </w:pPr>
      <w:r>
        <w:rPr>
          <w:rFonts w:eastAsia="Times New Roman"/>
          <w:szCs w:val="24"/>
        </w:rPr>
        <w:lastRenderedPageBreak/>
        <w:t xml:space="preserve">Λοιπόν, τη Δευτέρα 4 Δεκεμβρίου στις 19:00΄ το απόγευμα θα μιλήσω στο </w:t>
      </w:r>
      <w:r>
        <w:rPr>
          <w:rFonts w:eastAsia="Times New Roman"/>
          <w:szCs w:val="24"/>
        </w:rPr>
        <w:t xml:space="preserve">ξενοδοχείο </w:t>
      </w:r>
      <w:r>
        <w:rPr>
          <w:rFonts w:eastAsia="Times New Roman"/>
          <w:szCs w:val="24"/>
        </w:rPr>
        <w:t>«</w:t>
      </w:r>
      <w:r>
        <w:rPr>
          <w:rFonts w:eastAsia="Times New Roman"/>
          <w:szCs w:val="24"/>
          <w:lang w:val="en-US"/>
        </w:rPr>
        <w:t>CARAVEL</w:t>
      </w:r>
      <w:r>
        <w:rPr>
          <w:rFonts w:eastAsia="Times New Roman"/>
          <w:szCs w:val="24"/>
        </w:rPr>
        <w:t>». Και θα μιλήσω, γιατί πρέπε</w:t>
      </w:r>
      <w:r>
        <w:rPr>
          <w:rFonts w:eastAsia="Times New Roman"/>
          <w:szCs w:val="24"/>
        </w:rPr>
        <w:t>ι να δώσω απάντηση σε πολλούς, σε κάποιους που από 6% πάνε 12% στις δημοσκοπήσεις, σε κάποιους που μόνιμα έχουν στις δημοσκοπήσεις δήθεν την πλειοψηφία.</w:t>
      </w:r>
    </w:p>
    <w:p w14:paraId="04AA1169"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Πρόεδρε, σας παρακαλώ, να μην βγούμε άλλο εκτός χρόνου.</w:t>
      </w:r>
    </w:p>
    <w:p w14:paraId="04AA116A" w14:textId="77777777" w:rsidR="00A80E5B" w:rsidRDefault="003627BB">
      <w:pPr>
        <w:spacing w:after="0"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Κεντρώων):</w:t>
      </w:r>
      <w:r>
        <w:rPr>
          <w:rFonts w:eastAsia="Times New Roman"/>
          <w:szCs w:val="24"/>
        </w:rPr>
        <w:t xml:space="preserve"> Και πάνω από όλα τη Δευτέρα στις 4 Δεκέμβρη θα μιλήσω εγώ. Δεν θα αργήσει να μιλήσει και ο λαός κάποια στιγμή και θα δούμε στην Αίθουσα πόσοι έχουν 30%, πόσοι έχουν 5%, πόσοι έχουν 20%.</w:t>
      </w:r>
    </w:p>
    <w:p w14:paraId="04AA116B" w14:textId="77777777" w:rsidR="00A80E5B" w:rsidRDefault="003627BB">
      <w:pPr>
        <w:spacing w:after="0" w:line="600" w:lineRule="auto"/>
        <w:ind w:firstLine="720"/>
        <w:jc w:val="center"/>
        <w:rPr>
          <w:rFonts w:eastAsia="Times New Roman"/>
          <w:b/>
          <w:szCs w:val="24"/>
        </w:rPr>
      </w:pPr>
      <w:r>
        <w:rPr>
          <w:rFonts w:eastAsia="Times New Roman" w:cs="Times New Roman"/>
          <w:szCs w:val="24"/>
        </w:rPr>
        <w:t>(Χειροκροτήματα από την πτέρυ</w:t>
      </w:r>
      <w:r>
        <w:rPr>
          <w:rFonts w:eastAsia="Times New Roman" w:cs="Times New Roman"/>
          <w:szCs w:val="24"/>
        </w:rPr>
        <w:t>γα της Ένωσης Κεντρώων)</w:t>
      </w:r>
    </w:p>
    <w:p w14:paraId="04AA116C"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Ευχαριστούμε πολύ τον κ. Λεβέντη, τον Πρόεδρο της Ένωσης Κεντρώων.</w:t>
      </w:r>
    </w:p>
    <w:p w14:paraId="04AA116D" w14:textId="77777777" w:rsidR="00A80E5B" w:rsidRDefault="003627BB">
      <w:pPr>
        <w:spacing w:after="0" w:line="600" w:lineRule="auto"/>
        <w:ind w:firstLine="720"/>
        <w:jc w:val="both"/>
        <w:rPr>
          <w:rFonts w:eastAsia="Times New Roman"/>
          <w:szCs w:val="24"/>
        </w:rPr>
      </w:pPr>
      <w:r>
        <w:rPr>
          <w:rFonts w:eastAsia="Times New Roman"/>
          <w:szCs w:val="24"/>
        </w:rPr>
        <w:t>Τον λόγο έχει ο Πρόεδρος της Κοινοβουλευτικής Ομάδας του Ποταμιού κ. Θεοδωράκης.</w:t>
      </w:r>
    </w:p>
    <w:p w14:paraId="04AA116E" w14:textId="77777777" w:rsidR="00A80E5B" w:rsidRDefault="003627BB">
      <w:pPr>
        <w:spacing w:after="0" w:line="600" w:lineRule="auto"/>
        <w:ind w:firstLine="720"/>
        <w:jc w:val="both"/>
        <w:rPr>
          <w:rFonts w:eastAsia="Times New Roman"/>
          <w:szCs w:val="24"/>
        </w:rPr>
      </w:pPr>
      <w:r>
        <w:rPr>
          <w:rFonts w:eastAsia="Times New Roman"/>
          <w:b/>
          <w:szCs w:val="24"/>
        </w:rPr>
        <w:t>ΣΤΑΥΡΟΣ ΘΕΟΔΩΡΑΚΗΣ (Πρόεδρος του κόμματος Το Ποτάμι</w:t>
      </w:r>
      <w:r>
        <w:rPr>
          <w:rFonts w:eastAsia="Times New Roman"/>
          <w:b/>
          <w:szCs w:val="24"/>
        </w:rPr>
        <w:t xml:space="preserve">): </w:t>
      </w:r>
      <w:r>
        <w:rPr>
          <w:rFonts w:eastAsia="Times New Roman"/>
          <w:szCs w:val="24"/>
        </w:rPr>
        <w:t xml:space="preserve">Θα ξεκινήσω με έναν μαθηματικό γρίφο. Τα τριακόσιες </w:t>
      </w:r>
      <w:r>
        <w:rPr>
          <w:rFonts w:eastAsia="Times New Roman"/>
          <w:szCs w:val="24"/>
        </w:rPr>
        <w:lastRenderedPageBreak/>
        <w:t>χιλιάδες βλήματα κάνουν 66 εκατομμύρια. Τα διακόσιες χιλιάδες, που θα έπαιρνε ο κ. Παπαδόπουλος με την άδεια του κ. Καμμένου χωρίς να τα έχουν ζητήσει οι Σαουδάραβες, πόσο κάνουν;</w:t>
      </w:r>
    </w:p>
    <w:p w14:paraId="04AA116F" w14:textId="77777777" w:rsidR="00A80E5B" w:rsidRDefault="003627BB">
      <w:pPr>
        <w:spacing w:after="0" w:line="600" w:lineRule="auto"/>
        <w:ind w:firstLine="720"/>
        <w:jc w:val="both"/>
        <w:rPr>
          <w:rFonts w:eastAsia="Times New Roman"/>
          <w:szCs w:val="24"/>
        </w:rPr>
      </w:pPr>
      <w:r>
        <w:rPr>
          <w:rFonts w:eastAsia="Times New Roman"/>
          <w:szCs w:val="24"/>
        </w:rPr>
        <w:t xml:space="preserve">Προσέξτε, γιατί ίσως </w:t>
      </w:r>
      <w:r>
        <w:rPr>
          <w:rFonts w:eastAsia="Times New Roman"/>
          <w:szCs w:val="24"/>
        </w:rPr>
        <w:t>εδώ βρίσκεται το μυστικό της υπόθεσης. Τα όπλα, όπως λένε οι στρατιωτικοί, και τα ναρκωτικά έχουν δύο τιμές, την κανονική-επίσημη και την τιμή στη μαύρη αγορά.</w:t>
      </w:r>
    </w:p>
    <w:p w14:paraId="04AA117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μορφίνη στα φαρμακεία είναι φθηνή. Όμως, στη μαύρη αγορά η τιμή της εκτοξεύεται. Το ίδιο συμβα</w:t>
      </w:r>
      <w:r>
        <w:rPr>
          <w:rFonts w:eastAsia="Times New Roman" w:cs="Times New Roman"/>
          <w:szCs w:val="24"/>
        </w:rPr>
        <w:t>ίνει και με τα βλήματα. Υπάρχουν οι επίσημες τιμές, υπάρχουν και οι τιμές της μαύρης αγοράς. Και τα τριακόσιες χιλιάδες βλήματα που εμείς θα τα δίναμε για 66 εκατομμύρια, στη μαύρη αγορά κάποιος ή κάποιοι θα έπαιρναν 200 εκατομμύρια. Έτσι προκύπτουν οι μίζ</w:t>
      </w:r>
      <w:r>
        <w:rPr>
          <w:rFonts w:eastAsia="Times New Roman" w:cs="Times New Roman"/>
          <w:szCs w:val="24"/>
        </w:rPr>
        <w:t>ες και γι’ αυτό χρειάζονται οι μεσάζοντες. Έτσι κερδίζουν οι λαθρέμποροι, οι μιζαδόροι και οι διεφθαρμένες εξουσίες. Υπάρχουν, λοιπόν, αμείλικτα ερωτήματα σε αυτή την υπόθεση. Πού θα πήγαιναν τα διακόσιες χιλιάδες βλήματα και σε ποιες τσέπες και σε ποια μα</w:t>
      </w:r>
      <w:r>
        <w:rPr>
          <w:rFonts w:eastAsia="Times New Roman" w:cs="Times New Roman"/>
          <w:szCs w:val="24"/>
        </w:rPr>
        <w:t xml:space="preserve">ύρα ταμεία και σε ποιες </w:t>
      </w:r>
      <w:r>
        <w:rPr>
          <w:rFonts w:eastAsia="Times New Roman" w:cs="Times New Roman"/>
          <w:szCs w:val="24"/>
          <w:lang w:val="en-US"/>
        </w:rPr>
        <w:t>offshore</w:t>
      </w:r>
      <w:r>
        <w:rPr>
          <w:rFonts w:eastAsia="Times New Roman" w:cs="Times New Roman"/>
          <w:szCs w:val="24"/>
        </w:rPr>
        <w:t xml:space="preserve"> θα κατέληγαν τα παραπάνω λεφτά;</w:t>
      </w:r>
    </w:p>
    <w:p w14:paraId="04AA117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Θλίβομαι, κύριοι συνάδελφοι του ΣΥΡΙΖΑ -και απευθύνομαι σε αυτούς που διαφωνούμε πολιτικά, αλλά δεν διανοούμαι ότι ε</w:t>
      </w:r>
      <w:r>
        <w:rPr>
          <w:rFonts w:eastAsia="Times New Roman" w:cs="Times New Roman"/>
          <w:szCs w:val="24"/>
        </w:rPr>
        <w:lastRenderedPageBreak/>
        <w:t>μπλέκονται σε μαύρες ιστορίες και σε μαύρες δουλειές- γιατί σκύβετε συνεχώς</w:t>
      </w:r>
      <w:r>
        <w:rPr>
          <w:rFonts w:eastAsia="Times New Roman" w:cs="Times New Roman"/>
          <w:szCs w:val="24"/>
        </w:rPr>
        <w:t xml:space="preserve"> το κεφάλι στον κ. Καμμένο. Φοβάστε μην τον στενοχωρήσετε. Κι επειδή σας πέφτει βαρύ να τον καλύψετε και σε αυτή την υπόθεση, ανακαλύψατε τώρα, κάποιοι από εσάς, τα παιδιά της Υεμένης, για τα οποία δεν είχατε πει κουβέντα όταν το θέμα είχε έρθει στη Βουλή.</w:t>
      </w:r>
      <w:r>
        <w:rPr>
          <w:rFonts w:eastAsia="Times New Roman" w:cs="Times New Roman"/>
          <w:szCs w:val="24"/>
        </w:rPr>
        <w:t xml:space="preserve"> Όμως, θέλετε προφανώς μια ιστορία για τα τηλεοπτικά παράθυρα, να σας ρωτάνε για τις μίζες -γιατί γι’ αυτό ρωτάει ο κόσμος, γι’ αυτό ρωτούν οι δημοσιογράφοι- κι εσείς να λέτε, «εμείς δεν εγκρίνουμε τον βομβαρδισμό των αμάχων».</w:t>
      </w:r>
    </w:p>
    <w:p w14:paraId="04AA117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δυστυχώς, υπάρχει ένας συνεχής κατήφορος. Είχαμε αυταπάτες, αλλά δεν είπαμε ψέματα. Είπαμε ψέματα, αλλά δεν κλέψαμε. Και τώρα υπονοείτε ότι κλέβουν κάποιοι άλλοι</w:t>
      </w:r>
      <w:r>
        <w:rPr>
          <w:rFonts w:eastAsia="Times New Roman" w:cs="Times New Roman"/>
          <w:szCs w:val="24"/>
        </w:rPr>
        <w:t>,</w:t>
      </w:r>
      <w:r>
        <w:rPr>
          <w:rFonts w:eastAsia="Times New Roman" w:cs="Times New Roman"/>
          <w:szCs w:val="24"/>
        </w:rPr>
        <w:t xml:space="preserve"> αλλά όχι εμείς. Πού θα σταματήσει αυτό; Για πόσο ακόμα θα καλύπτετε τις επικίνδυνες συμπεριφ</w:t>
      </w:r>
      <w:r>
        <w:rPr>
          <w:rFonts w:eastAsia="Times New Roman" w:cs="Times New Roman"/>
          <w:szCs w:val="24"/>
        </w:rPr>
        <w:t>ορές του Υπουργού Αμύνης στα μικρά</w:t>
      </w:r>
      <w:r>
        <w:rPr>
          <w:rFonts w:eastAsia="Times New Roman" w:cs="Times New Roman"/>
          <w:szCs w:val="24"/>
        </w:rPr>
        <w:t>,</w:t>
      </w:r>
      <w:r>
        <w:rPr>
          <w:rFonts w:eastAsia="Times New Roman" w:cs="Times New Roman"/>
          <w:szCs w:val="24"/>
        </w:rPr>
        <w:t xml:space="preserve"> στα μεγάλα και στα εθνικά; Σας προκαλώ, λοιπόν, να μου δώσετε μια απάντηση.</w:t>
      </w:r>
    </w:p>
    <w:p w14:paraId="04AA117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Φεύγω λίγο από το θέμα. Σας προκαλώ να μου πείτε, κύριοι συνάδελφοι του ΣΥΡΙΖΑ, αποδέχεστε τις απόψεις του κ. Καμμένου για τα Σκόπια; Στις 26 Οκ</w:t>
      </w:r>
      <w:r>
        <w:rPr>
          <w:rFonts w:eastAsia="Times New Roman" w:cs="Times New Roman"/>
          <w:szCs w:val="24"/>
        </w:rPr>
        <w:t xml:space="preserve">τωβρίου δήλωσε στη Θεσσαλονίκη ότι η </w:t>
      </w:r>
      <w:r>
        <w:rPr>
          <w:rFonts w:eastAsia="Times New Roman" w:cs="Times New Roman"/>
          <w:szCs w:val="24"/>
        </w:rPr>
        <w:lastRenderedPageBreak/>
        <w:t xml:space="preserve">«Αυτού </w:t>
      </w:r>
      <w:proofErr w:type="spellStart"/>
      <w:r>
        <w:rPr>
          <w:rFonts w:eastAsia="Times New Roman" w:cs="Times New Roman"/>
          <w:szCs w:val="24"/>
        </w:rPr>
        <w:t>Εξοχότης</w:t>
      </w:r>
      <w:proofErr w:type="spellEnd"/>
      <w:r>
        <w:rPr>
          <w:rFonts w:eastAsia="Times New Roman" w:cs="Times New Roman"/>
          <w:szCs w:val="24"/>
        </w:rPr>
        <w:t>», εγώ ο Καμμένος δεν δέχομαι να συμπεριληφθεί με οποιονδήποτε τρόπο το όνομα «Μακεδονία» ή παράγωγό του στην ονομασία αυτής της σλαβικής εθνότητας. Είναι αυτή η άποψη της Κυβέρνησης; Τολμήστε να απαντήσε</w:t>
      </w:r>
      <w:r>
        <w:rPr>
          <w:rFonts w:eastAsia="Times New Roman" w:cs="Times New Roman"/>
          <w:szCs w:val="24"/>
        </w:rPr>
        <w:t>τε! Απαντάτε για όλα. Είναι αυτή η άποψη της Κυβέρνησης; Είναι αυτή η άποψη του ΣΥΡΙΖΑ;</w:t>
      </w:r>
    </w:p>
    <w:p w14:paraId="04AA117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το πάρετε απόφαση. Την ακροδεξιά όσο κι αν την πλένεις ή μάλλον όσο κι αν την ξεπλένεις, ακροδεξιά θα μείνει. Και τις τελευταίες</w:t>
      </w:r>
      <w:r>
        <w:rPr>
          <w:rFonts w:eastAsia="Times New Roman" w:cs="Times New Roman"/>
          <w:szCs w:val="24"/>
        </w:rPr>
        <w:t xml:space="preserve"> ημέρες φανερώνετε ότι είστε ανίκανοι να προασπίσετε και τα στοιχειώδη εθνικά συμφέροντα.</w:t>
      </w:r>
    </w:p>
    <w:p w14:paraId="04AA117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Προσέξτε! Ο κ. Καμμένος το 2015 σε μια επίδειξη κουτοπόνηρου εκβιασμού απείλησε την Ευρώπη -τα θυμάστε!- ότι κύματα μεταναστών χωρίς χαρτιά, συμπεριλαμβανομένων εξτρε</w:t>
      </w:r>
      <w:r>
        <w:rPr>
          <w:rFonts w:eastAsia="Times New Roman" w:cs="Times New Roman"/>
          <w:szCs w:val="24"/>
        </w:rPr>
        <w:t>μιστικών στοιχείων θα εισβάλουν μέσω Τουρκίας στην καρδιά της Δύσης. Όλοι τότε κοίταξαν καχύποπτα προς τη χώρα μας και αυτό το καχύποπτο βλέμμα δεν έχει σταματήσει. Άρχισαν να κρατάνε αρχεία, να σκληραίνουν τους ελέγχους και σήμερα οι Έλληνες αντιμετωπίζον</w:t>
      </w:r>
      <w:r>
        <w:rPr>
          <w:rFonts w:eastAsia="Times New Roman" w:cs="Times New Roman"/>
          <w:szCs w:val="24"/>
        </w:rPr>
        <w:t xml:space="preserve">ται στις ευρωπαϊκές πρωτεύουσες ως τριτοκοσμικοί επισκέπτες. Δύο ώρες αναμονής στο αεροδρόμιο του Βερολίνου -θα τα </w:t>
      </w:r>
      <w:r>
        <w:rPr>
          <w:rFonts w:eastAsia="Times New Roman" w:cs="Times New Roman"/>
          <w:szCs w:val="24"/>
        </w:rPr>
        <w:lastRenderedPageBreak/>
        <w:t>είδατε τα ρεπορτάζ- τέσσερις, πέντε διαφορετικοί έλεγχοι. Και δεν μιλώ μόνο για τους τουρίστες. Μιλώ ακόμα και γι’ αυτούς που έχουν επιχειρημ</w:t>
      </w:r>
      <w:r>
        <w:rPr>
          <w:rFonts w:eastAsia="Times New Roman" w:cs="Times New Roman"/>
          <w:szCs w:val="24"/>
        </w:rPr>
        <w:t>ατική δραστηριότητα, αυτούς που ταξιδεύουν για δουλειές. Οι Έλληνες ταλαιπωρούνται, προσβάλλονται, λόγω της πρωτοφανούς ανικανότητάς σας.</w:t>
      </w:r>
    </w:p>
    <w:p w14:paraId="04AA117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γιατί όμως -για να γυρίσω στο θέμα μας- μόνο δέκα χρόνια φυλακή; Γιατί τέτοια επιείκεια; Δέκα χρόνια φυλακή για τα</w:t>
      </w:r>
      <w:r>
        <w:rPr>
          <w:rFonts w:eastAsia="Times New Roman" w:cs="Times New Roman"/>
          <w:szCs w:val="24"/>
        </w:rPr>
        <w:t xml:space="preserve"> απόρρητα έγγραφα;</w:t>
      </w:r>
    </w:p>
    <w:p w14:paraId="04AA117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Σαράντα!</w:t>
      </w:r>
    </w:p>
    <w:p w14:paraId="04AA1178"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ΣΤΑΥΡΟΣ ΘΕΟΔΩΡΑΚΗΣ (Πρόεδρος του κόμματος Το Ποτάμι): </w:t>
      </w:r>
      <w:r>
        <w:rPr>
          <w:rFonts w:eastAsia="Times New Roman" w:cs="Times New Roman"/>
          <w:szCs w:val="24"/>
        </w:rPr>
        <w:t xml:space="preserve">Ο Νίξον, όπως μας θύμισε προχθές ο Τάσος </w:t>
      </w:r>
      <w:proofErr w:type="spellStart"/>
      <w:r>
        <w:rPr>
          <w:rFonts w:eastAsia="Times New Roman" w:cs="Times New Roman"/>
          <w:szCs w:val="24"/>
        </w:rPr>
        <w:t>Μανδραβέλης</w:t>
      </w:r>
      <w:proofErr w:type="spellEnd"/>
      <w:r>
        <w:rPr>
          <w:rFonts w:eastAsia="Times New Roman" w:cs="Times New Roman"/>
          <w:szCs w:val="24"/>
        </w:rPr>
        <w:t xml:space="preserve"> σε ένα άρθρο του, είχε διατάξει τη δολοφονία του δημοσιογράφου που διέρρευσε τα εθνικά μυστικά στην περ</w:t>
      </w:r>
      <w:r>
        <w:rPr>
          <w:rFonts w:eastAsia="Times New Roman" w:cs="Times New Roman"/>
          <w:szCs w:val="24"/>
        </w:rPr>
        <w:t xml:space="preserve">ιβόητη υπόθεση </w:t>
      </w:r>
      <w:r>
        <w:rPr>
          <w:rFonts w:eastAsia="Times New Roman" w:cs="Times New Roman"/>
          <w:szCs w:val="24"/>
          <w:lang w:val="en-US"/>
        </w:rPr>
        <w:t>Watergate</w:t>
      </w:r>
      <w:r>
        <w:rPr>
          <w:rFonts w:eastAsia="Times New Roman" w:cs="Times New Roman"/>
          <w:szCs w:val="24"/>
        </w:rPr>
        <w:t>. Εσείς γιατί να μείνετε μόνο στα δέκα χρόνια;</w:t>
      </w:r>
    </w:p>
    <w:p w14:paraId="04AA117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 να ξεπεράσουμε αυτή την υπόθεση, κυρίες και κύριοι, θα πω μόνο μία φράση: Εθνικό είναι το αληθές και αυτό πρέπει να το υπερασπιστεί η Βουλή μέχρι τέλους. Και θα πρέπει να καταλάβετε</w:t>
      </w:r>
      <w:r>
        <w:rPr>
          <w:rFonts w:eastAsia="Times New Roman" w:cs="Times New Roman"/>
          <w:szCs w:val="24"/>
        </w:rPr>
        <w:t xml:space="preserve">, κύριοι της Κυβέρνησης, ότι δυστυχώς το ακροατήριο δεν είναι μόνο οι </w:t>
      </w:r>
      <w:r>
        <w:rPr>
          <w:rFonts w:eastAsia="Times New Roman" w:cs="Times New Roman"/>
          <w:szCs w:val="24"/>
        </w:rPr>
        <w:t>«</w:t>
      </w:r>
      <w:r>
        <w:rPr>
          <w:rFonts w:eastAsia="Times New Roman" w:cs="Times New Roman"/>
          <w:szCs w:val="24"/>
        </w:rPr>
        <w:t>ψεκασμένοι</w:t>
      </w:r>
      <w:r>
        <w:rPr>
          <w:rFonts w:eastAsia="Times New Roman" w:cs="Times New Roman"/>
          <w:szCs w:val="24"/>
        </w:rPr>
        <w:t>»</w:t>
      </w:r>
      <w:r>
        <w:rPr>
          <w:rFonts w:eastAsia="Times New Roman" w:cs="Times New Roman"/>
          <w:szCs w:val="24"/>
        </w:rPr>
        <w:t xml:space="preserve"> φίλοι σας. Είναι όλη η Ελλάδα, είναι όλη </w:t>
      </w:r>
      <w:r>
        <w:rPr>
          <w:rFonts w:eastAsia="Times New Roman" w:cs="Times New Roman"/>
          <w:szCs w:val="24"/>
        </w:rPr>
        <w:lastRenderedPageBreak/>
        <w:t>η Ευρώπη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 οποία</w:t>
      </w:r>
      <w:r>
        <w:rPr>
          <w:rFonts w:eastAsia="Times New Roman" w:cs="Times New Roman"/>
          <w:szCs w:val="24"/>
        </w:rPr>
        <w:t xml:space="preserve"> θα πρέπει κάποια στιγμή να προσαρμοστείτε.</w:t>
      </w:r>
    </w:p>
    <w:p w14:paraId="04AA117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2015 στον μεγάλο «έρωτα»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τότε που οι κοινές φω</w:t>
      </w:r>
      <w:r>
        <w:rPr>
          <w:rFonts w:eastAsia="Times New Roman" w:cs="Times New Roman"/>
          <w:szCs w:val="24"/>
        </w:rPr>
        <w:t>τογραφίες ήταν παντού στα γραφεία σας, ανεχτήκατε τα πάντα. Ήταν τότε που όλοι οι άλλοι του πολιτικού κόσμου ήταν «δουλοπρεπείς» και «Γερμανοτσολιάδες».</w:t>
      </w:r>
    </w:p>
    <w:p w14:paraId="04AA117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 Καμμένος έκανε ένα βήμα παραπάνω: «Δεν θα κάνουμε πολιτική στα τέσσερα. Δεν θα κάνουμε βίζιτες». Α</w:t>
      </w:r>
      <w:r>
        <w:rPr>
          <w:rFonts w:eastAsia="Times New Roman" w:cs="Times New Roman"/>
          <w:szCs w:val="24"/>
        </w:rPr>
        <w:t>νεχτήκατε αυτή την συμπεριφορά. Και καθότι σπανίως βρίσκεις έναν τόσο νουνεχή και μετριοπαθή Υπουργό, το 2016 τον αναβαθμίσ</w:t>
      </w:r>
      <w:r>
        <w:rPr>
          <w:rFonts w:eastAsia="Times New Roman" w:cs="Times New Roman"/>
          <w:szCs w:val="24"/>
        </w:rPr>
        <w:t>α</w:t>
      </w:r>
      <w:r>
        <w:rPr>
          <w:rFonts w:eastAsia="Times New Roman" w:cs="Times New Roman"/>
          <w:szCs w:val="24"/>
        </w:rPr>
        <w:t xml:space="preserve">τε σε </w:t>
      </w:r>
      <w:proofErr w:type="spellStart"/>
      <w:r>
        <w:rPr>
          <w:rFonts w:eastAsia="Times New Roman" w:cs="Times New Roman"/>
          <w:szCs w:val="24"/>
        </w:rPr>
        <w:t>οιονεί</w:t>
      </w:r>
      <w:proofErr w:type="spellEnd"/>
      <w:r>
        <w:rPr>
          <w:rFonts w:eastAsia="Times New Roman" w:cs="Times New Roman"/>
          <w:szCs w:val="24"/>
        </w:rPr>
        <w:t xml:space="preserve"> Αντιπρόεδρο της Κυβέρνησης και Υπουργό Θρησκευμάτων παρεμπίπτοντος. Έδιωξε τον κ. Φίλη από το Υπουργείο και παρουσία του κ. Τσίπρα και του Αρχιεπισκόπου εγγυήθηκε -πού;- στο ακροδεξιό ακροατήριο ότι τίποτα δεν θα αλλάξει στα βιβλία των </w:t>
      </w:r>
      <w:r>
        <w:rPr>
          <w:rFonts w:eastAsia="Times New Roman" w:cs="Times New Roman"/>
          <w:szCs w:val="24"/>
        </w:rPr>
        <w:t>Θ</w:t>
      </w:r>
      <w:r>
        <w:rPr>
          <w:rFonts w:eastAsia="Times New Roman" w:cs="Times New Roman"/>
          <w:szCs w:val="24"/>
        </w:rPr>
        <w:t>ρησκευ</w:t>
      </w:r>
      <w:r>
        <w:rPr>
          <w:rFonts w:eastAsia="Times New Roman" w:cs="Times New Roman"/>
          <w:szCs w:val="24"/>
        </w:rPr>
        <w:t>τικών. Και εσείς απλώς σκύψατε το κεφάλι.</w:t>
      </w:r>
    </w:p>
    <w:p w14:paraId="04AA117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Όσο για φέτος, τα θυμάστε, τα ξέρετε, να μην πολυλογούμε: Ισοβίτες, ρουλέτες, συνεχή ψέματα στη Βουλή, αστεία πράγματα.</w:t>
      </w:r>
    </w:p>
    <w:p w14:paraId="04AA117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Παρεμπιπτόντως, ήθελα να ρωτήσω τον κύριο Υπουργό το εξής: Σήμερα είπε ότι ζήτησε την άρση του</w:t>
      </w:r>
      <w:r>
        <w:rPr>
          <w:rFonts w:eastAsia="Times New Roman" w:cs="Times New Roman"/>
          <w:szCs w:val="24"/>
        </w:rPr>
        <w:t xml:space="preserve"> απορρήτου του τηλεφώνου του για μία υπόθεση που ο ίδιος έκρινε ότι είναι σημαντική. </w:t>
      </w:r>
      <w:r>
        <w:rPr>
          <w:rFonts w:eastAsia="Times New Roman" w:cs="Times New Roman"/>
          <w:szCs w:val="24"/>
        </w:rPr>
        <w:lastRenderedPageBreak/>
        <w:t>Τόσον καιρό που όλοι του ζητούσαν, από δεξιά, από αριστερά, από το κέντρο, από παντού, να ζητήσει -μιλώ για την περίοδο με τις συνομιλίες με τον ισοβίτη- την άρση του απορ</w:t>
      </w:r>
      <w:r>
        <w:rPr>
          <w:rFonts w:eastAsia="Times New Roman" w:cs="Times New Roman"/>
          <w:szCs w:val="24"/>
        </w:rPr>
        <w:t>ρήτου, γιατί δεν το έκανε; Γιατί δεν το έκανε σε αυτή την σοβαρή υπόθεση που απασχόλησε τόσο τον ελληνικό λαό και λέει τώρα ότι «ένα τηλέφωνο που ήρθε στο σπίτι και το πήρα και έκανα…»;</w:t>
      </w:r>
    </w:p>
    <w:p w14:paraId="04AA117E"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4AA117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πρέπει να σας το πω ξεκάθαρα, κύριοι συνάδελφοι. Η</w:t>
      </w:r>
      <w:r>
        <w:rPr>
          <w:rFonts w:eastAsia="Times New Roman" w:cs="Times New Roman"/>
          <w:szCs w:val="24"/>
        </w:rPr>
        <w:t xml:space="preserve"> συμμετοχή του κ. Καμμένου στην Κυβέρνηση συνεχίζει να προκαλεί την κοινωνία και συνεχίζει, νομίζω, να προκαλεί απέχθεια σε όλη την Ευρώπη. Διότι ο κ. Καμμένος εκπροσωπεί τις καθυστερημένες αντιευρωπαϊκές </w:t>
      </w:r>
      <w:proofErr w:type="spellStart"/>
      <w:r>
        <w:rPr>
          <w:rFonts w:eastAsia="Times New Roman" w:cs="Times New Roman"/>
          <w:szCs w:val="24"/>
        </w:rPr>
        <w:t>συνωμοσιολογικές</w:t>
      </w:r>
      <w:proofErr w:type="spellEnd"/>
      <w:r>
        <w:rPr>
          <w:rFonts w:eastAsia="Times New Roman" w:cs="Times New Roman"/>
          <w:szCs w:val="24"/>
        </w:rPr>
        <w:t xml:space="preserve"> δυνάμεις.</w:t>
      </w:r>
    </w:p>
    <w:p w14:paraId="04AA118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εθνικολαϊκισμός</w:t>
      </w:r>
      <w:proofErr w:type="spellEnd"/>
      <w:r>
        <w:rPr>
          <w:rFonts w:eastAsia="Times New Roman" w:cs="Times New Roman"/>
          <w:szCs w:val="24"/>
        </w:rPr>
        <w:t xml:space="preserve">, όταν </w:t>
      </w:r>
      <w:r>
        <w:rPr>
          <w:rFonts w:eastAsia="Times New Roman" w:cs="Times New Roman"/>
          <w:szCs w:val="24"/>
        </w:rPr>
        <w:t>βγαίνει στην προμετωπίδα της Κυβέρνησης, βγαίνει με ευθύνη του κ. Τσίπρα. Δεν βγαίνει με ευθύνη του κ. Καμμένου. Άρα</w:t>
      </w:r>
      <w:r>
        <w:rPr>
          <w:rFonts w:eastAsia="Times New Roman" w:cs="Times New Roman"/>
          <w:szCs w:val="24"/>
        </w:rPr>
        <w:t xml:space="preserve"> </w:t>
      </w:r>
      <w:r>
        <w:rPr>
          <w:rFonts w:eastAsia="Times New Roman" w:cs="Times New Roman"/>
          <w:szCs w:val="24"/>
        </w:rPr>
        <w:t>συνυπεύθυνος για τα λάθη, τις παραλείψεις αλλά και για όλες αυτές τις ενέργειες, που δεν είναι τόσο φανερό ότι είναι απλώς λάθη, αλλά είναι</w:t>
      </w:r>
      <w:r>
        <w:rPr>
          <w:rFonts w:eastAsia="Times New Roman" w:cs="Times New Roman"/>
          <w:szCs w:val="24"/>
        </w:rPr>
        <w:t xml:space="preserve"> κάτι παραπάνω, είναι ο ίδιος ο Πρωθυπουργός της χώρας, ο κ. Τσίπρας.</w:t>
      </w:r>
    </w:p>
    <w:p w14:paraId="04AA118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τις πατριωτικές «κορώνες» από την πλευρά του Υπουργού Εθνικής Αμύνης, θέλω να παραφράσω μία </w:t>
      </w:r>
      <w:r>
        <w:rPr>
          <w:rFonts w:eastAsia="Times New Roman" w:cs="Times New Roman"/>
          <w:szCs w:val="24"/>
        </w:rPr>
        <w:lastRenderedPageBreak/>
        <w:t>ιστορική φράση του δόκτορα Τζόνσον: «ο πατριωτισμός είναι συχνά το τελευταί</w:t>
      </w:r>
      <w:r>
        <w:rPr>
          <w:rFonts w:eastAsia="Times New Roman" w:cs="Times New Roman"/>
          <w:szCs w:val="24"/>
        </w:rPr>
        <w:t>ο καταφύγιο των απατεώνων».</w:t>
      </w:r>
    </w:p>
    <w:p w14:paraId="04AA118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AA1183"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4AA118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Θεοδωράκη.</w:t>
      </w:r>
    </w:p>
    <w:p w14:paraId="04AA118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Βορίδη, εσείς δεν έχετε άλλον χρόνο ομιλίας. Θα σας καλύψει ο Πρόεδρός σας.</w:t>
      </w:r>
    </w:p>
    <w:p w14:paraId="04AA118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Τον λόγο έχει ζητήσει ο Πρόεδρος της Κοινοβο</w:t>
      </w:r>
      <w:r>
        <w:rPr>
          <w:rFonts w:eastAsia="Times New Roman" w:cs="Times New Roman"/>
          <w:szCs w:val="24"/>
        </w:rPr>
        <w:t>υλευτικής Ομάδας της Νέας Δημοκρατίας κ. Μητσοτάκης για τη δευτερολογία του.</w:t>
      </w:r>
    </w:p>
    <w:p w14:paraId="04AA1187" w14:textId="77777777" w:rsidR="00A80E5B" w:rsidRDefault="003627BB">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Κυρίες και κύριοι Βουλευτές, αν κάποιοι από εμάς ήρθαμε με ερωτήματα στη σημερινή συζήτηση, πρέπει να σας πω ότι φεύγουμε με β</w:t>
      </w:r>
      <w:r>
        <w:rPr>
          <w:rFonts w:eastAsia="Times New Roman"/>
          <w:szCs w:val="24"/>
        </w:rPr>
        <w:t>εβαιότητες. Φεύγουμε με την απόλυτη βεβαιότητα για την πλήρη πια ταύτιση του κ. Τσίπρα με τον κ. Καμμένο.</w:t>
      </w:r>
    </w:p>
    <w:p w14:paraId="04AA1188" w14:textId="77777777" w:rsidR="00A80E5B" w:rsidRDefault="003627BB">
      <w:pPr>
        <w:spacing w:after="0" w:line="600" w:lineRule="auto"/>
        <w:ind w:firstLine="720"/>
        <w:jc w:val="both"/>
        <w:rPr>
          <w:rFonts w:eastAsia="Times New Roman"/>
          <w:szCs w:val="24"/>
        </w:rPr>
      </w:pPr>
      <w:r>
        <w:rPr>
          <w:rFonts w:eastAsia="Times New Roman"/>
          <w:szCs w:val="24"/>
        </w:rPr>
        <w:t xml:space="preserve">Κύριε Τσίπρα, σας έχω δει σε πολλές κοινοβουλευτικές αναμετρήσεις. Μου δώσατε, πραγματικά, την εντύπωση ότι σήμερα κάνατε αγγαρεία. Δεν σας ήταν πολύ </w:t>
      </w:r>
      <w:r>
        <w:rPr>
          <w:rFonts w:eastAsia="Times New Roman"/>
          <w:szCs w:val="24"/>
        </w:rPr>
        <w:t xml:space="preserve">ευχάριστη αυτή η συζήτηση. Ήσασταν ξεκάθαρα άβολος με πράγματα τα οποία λέγατε, τα οποία </w:t>
      </w:r>
      <w:r>
        <w:rPr>
          <w:rFonts w:eastAsia="Times New Roman"/>
          <w:szCs w:val="24"/>
        </w:rPr>
        <w:lastRenderedPageBreak/>
        <w:t xml:space="preserve">δεν τα γνωρίζατε και πάρα πολύ καλά, υποπέσατε και σε μία σειρά από αντιφάσεις. Θα έρθω σε αυτά στη συνέχεια. </w:t>
      </w:r>
    </w:p>
    <w:p w14:paraId="04AA1189" w14:textId="77777777" w:rsidR="00A80E5B" w:rsidRDefault="003627BB">
      <w:pPr>
        <w:spacing w:after="0" w:line="600" w:lineRule="auto"/>
        <w:ind w:firstLine="720"/>
        <w:jc w:val="both"/>
        <w:rPr>
          <w:rFonts w:eastAsia="Times New Roman"/>
          <w:szCs w:val="24"/>
        </w:rPr>
      </w:pPr>
      <w:r>
        <w:rPr>
          <w:rFonts w:eastAsia="Times New Roman"/>
          <w:szCs w:val="24"/>
        </w:rPr>
        <w:t>Μπρος στον κίνδυνο, όμως, να χάσετε την καρέκλα, υπερασπ</w:t>
      </w:r>
      <w:r>
        <w:rPr>
          <w:rFonts w:eastAsia="Times New Roman"/>
          <w:szCs w:val="24"/>
        </w:rPr>
        <w:t>ιστήκατε, έστω και με προσποιητό ενθουσιασμό, τον κ. Καμμένο. Σας είπα, εξάλλου, ότι δεν είχατε καμ</w:t>
      </w:r>
      <w:r>
        <w:rPr>
          <w:rFonts w:eastAsia="Times New Roman"/>
          <w:szCs w:val="24"/>
        </w:rPr>
        <w:t>μ</w:t>
      </w:r>
      <w:r>
        <w:rPr>
          <w:rFonts w:eastAsia="Times New Roman"/>
          <w:szCs w:val="24"/>
        </w:rPr>
        <w:t>ία άλλη επιλογή. Σήμερα, όμως, και επίσημα πια και μετά τη δική σας τοποθέτηση, όλοι έχουν καταλήξει στο συμπέρασμα ότι αυτό το οποίο αποκαλούσαμε «σκάνδαλο</w:t>
      </w:r>
      <w:r>
        <w:rPr>
          <w:rFonts w:eastAsia="Times New Roman"/>
          <w:szCs w:val="24"/>
        </w:rPr>
        <w:t xml:space="preserve"> Καμμένου», είναι σκάνδαλο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Αυτό επιβεβαίωσε η δική σας παρουσία σήμερα εδώ.</w:t>
      </w:r>
    </w:p>
    <w:p w14:paraId="04AA118A"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118B" w14:textId="77777777" w:rsidR="00A80E5B" w:rsidRDefault="003627BB">
      <w:pPr>
        <w:spacing w:after="0" w:line="600" w:lineRule="auto"/>
        <w:ind w:firstLine="720"/>
        <w:jc w:val="both"/>
        <w:rPr>
          <w:rFonts w:eastAsia="Times New Roman"/>
          <w:szCs w:val="24"/>
        </w:rPr>
      </w:pPr>
      <w:r>
        <w:rPr>
          <w:rFonts w:eastAsia="Times New Roman"/>
          <w:szCs w:val="24"/>
        </w:rPr>
        <w:t>Και μου κάνει βέβαια εντύπωση, διότι δεν απαντήσατε επί της ουσίας σε κανένα από τα ερωτήματα, τα οποία και</w:t>
      </w:r>
      <w:r>
        <w:rPr>
          <w:rFonts w:eastAsia="Times New Roman"/>
          <w:szCs w:val="24"/>
        </w:rPr>
        <w:t xml:space="preserve"> εγώ, αλλά και οι υπόλοιποι Πρόεδροι Κοινοβουλευτικών Ομάδων σας έθεσαν. Θα τα επαναλάβω, λοιπόν, μήπως θέλετε στη δευτερολογία να γίνετε, επιτέλους, λίγο πιο συγκεκριμένος.</w:t>
      </w:r>
    </w:p>
    <w:p w14:paraId="04AA118C" w14:textId="77777777" w:rsidR="00A80E5B" w:rsidRDefault="003627BB">
      <w:pPr>
        <w:spacing w:after="0" w:line="600" w:lineRule="auto"/>
        <w:ind w:firstLine="720"/>
        <w:jc w:val="both"/>
        <w:rPr>
          <w:rFonts w:eastAsia="Times New Roman"/>
          <w:szCs w:val="24"/>
        </w:rPr>
      </w:pPr>
      <w:r>
        <w:rPr>
          <w:rFonts w:eastAsia="Times New Roman"/>
          <w:szCs w:val="24"/>
        </w:rPr>
        <w:t>Το πρώτο και σημαντικότερο ερώτημα είναι γιατί σε μία διακρατική συμφωνία χρειάζον</w:t>
      </w:r>
      <w:r>
        <w:rPr>
          <w:rFonts w:eastAsia="Times New Roman"/>
          <w:szCs w:val="24"/>
        </w:rPr>
        <w:t xml:space="preserve">ται μεσάζοντες. Δεχθήκατε, εν τη ρύμη του λόγου σας, αναφερόμενος σε κάποιον κ. Σφακιανάκη -που δεν γνωρίζω ποιος είναι ο ρόλος του, αλλά τον αναφέρατε ως άλλον έναν μεσάζοντα- ότι ο κ. Παπαδόπουλος ήταν μεσάζων. Ναι, έχετε </w:t>
      </w:r>
      <w:r>
        <w:rPr>
          <w:rFonts w:eastAsia="Times New Roman"/>
          <w:szCs w:val="24"/>
        </w:rPr>
        <w:lastRenderedPageBreak/>
        <w:t>δίκιο. Πράγματι ο κ. Παπαδόπουλο</w:t>
      </w:r>
      <w:r>
        <w:rPr>
          <w:rFonts w:eastAsia="Times New Roman"/>
          <w:szCs w:val="24"/>
        </w:rPr>
        <w:t>ς ήταν μεσάζων. Να το πούμε ανοι</w:t>
      </w:r>
      <w:r>
        <w:rPr>
          <w:rFonts w:eastAsia="Times New Roman"/>
          <w:szCs w:val="24"/>
        </w:rPr>
        <w:t>κ</w:t>
      </w:r>
      <w:r>
        <w:rPr>
          <w:rFonts w:eastAsia="Times New Roman"/>
          <w:szCs w:val="24"/>
        </w:rPr>
        <w:t>τά και να το πείτε κι εσείς. Ήταν μεσάζων.</w:t>
      </w:r>
    </w:p>
    <w:p w14:paraId="04AA118D"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118E" w14:textId="77777777" w:rsidR="00A80E5B" w:rsidRDefault="003627BB">
      <w:pPr>
        <w:spacing w:after="0" w:line="600" w:lineRule="auto"/>
        <w:ind w:firstLine="720"/>
        <w:jc w:val="both"/>
        <w:rPr>
          <w:rFonts w:eastAsia="Times New Roman"/>
          <w:szCs w:val="24"/>
        </w:rPr>
      </w:pPr>
      <w:r>
        <w:rPr>
          <w:rFonts w:eastAsia="Times New Roman"/>
          <w:szCs w:val="24"/>
        </w:rPr>
        <w:t>Μόνο που εδώ, κύριε Τσίπρα, υπάρχει ξέρετε ένα μικρό πρόβλημα. Και το μικρό πρόβλημα είναι το εξής: Είναι το άρθρο 9 του ν.397</w:t>
      </w:r>
      <w:r>
        <w:rPr>
          <w:rFonts w:eastAsia="Times New Roman"/>
          <w:szCs w:val="24"/>
        </w:rPr>
        <w:t>8/2011. Τι λέει; Να σας το διαβάσω, λοιπόν, για να το καταλάβετε καλά κι εσείς κι ο Υπουργός σας. «Απαγορεύεται στους οικονομικούς φορείς ή στους νομικούς εκπροσώπους που συμμετέχουν στις διαδικασίες…» -προσέξτε, στις διαδικασίες- «…σύναψης και εκτέλεσης σ</w:t>
      </w:r>
      <w:r>
        <w:rPr>
          <w:rFonts w:eastAsia="Times New Roman"/>
          <w:szCs w:val="24"/>
        </w:rPr>
        <w:t>υμβάσεων προμηθειών, υπηρεσιών ή έργων στον τομέα της άμυνας να διαθέτουν και να χρησιμοποιούν οποιονδήποτε ενδιάμεσο, μεσάζοντα ή πράκτορα, κατά τη διαδικασία σύναψης και εκτέλεσης της σύμβασης». Αυτό λέει ο νόμος τον οποίο ψηφίσαμε το 2011 στη Βουλή.</w:t>
      </w:r>
    </w:p>
    <w:p w14:paraId="04AA118F" w14:textId="77777777" w:rsidR="00A80E5B" w:rsidRDefault="003627BB">
      <w:pPr>
        <w:spacing w:after="0" w:line="600" w:lineRule="auto"/>
        <w:ind w:firstLine="720"/>
        <w:jc w:val="both"/>
        <w:rPr>
          <w:rFonts w:eastAsia="Times New Roman"/>
          <w:szCs w:val="24"/>
        </w:rPr>
      </w:pPr>
      <w:r>
        <w:rPr>
          <w:rFonts w:eastAsia="Times New Roman"/>
          <w:szCs w:val="24"/>
        </w:rPr>
        <w:t>Και</w:t>
      </w:r>
      <w:r>
        <w:rPr>
          <w:rFonts w:eastAsia="Times New Roman"/>
          <w:szCs w:val="24"/>
        </w:rPr>
        <w:t xml:space="preserve"> γιατί το κάναμε αυτό, κύριε Τσίπρα; Γιατί ψηφίστηκε αυτός ο νόμος; Σας το είπα και πριν, αλλά για κάποιον λόγο δεν θέλατε να δώσετε συνέχεια σε αυτό το επιχείρημά μου. Διότι, πράγματι, έχουμε τραυματιστεί ως χώρα κι έχουμε πληρώσει πολλά χρήματα ως φορολο</w:t>
      </w:r>
      <w:r>
        <w:rPr>
          <w:rFonts w:eastAsia="Times New Roman"/>
          <w:szCs w:val="24"/>
        </w:rPr>
        <w:t xml:space="preserve">γούμενοι για υποθέσεις μεσαζόντων σε άλλες σκοτεινές εποχές. Όπως σας είπα, κάποιοι εμπλεκόμενοι σε αυτές </w:t>
      </w:r>
      <w:r>
        <w:rPr>
          <w:rFonts w:eastAsia="Times New Roman"/>
          <w:szCs w:val="24"/>
        </w:rPr>
        <w:lastRenderedPageBreak/>
        <w:t>τις υποθέσεις βρίσκονται στη φυλακή. Γι’ αυτό ψηφίστηκε αυτός ο νόμος. Ψηφίστηκε για να τελειώνουμε, κύριε Τσίπρα, μια και καλή με τους μεσάζοντες.</w:t>
      </w:r>
    </w:p>
    <w:p w14:paraId="04AA1190" w14:textId="77777777" w:rsidR="00A80E5B" w:rsidRDefault="003627BB">
      <w:pPr>
        <w:spacing w:after="0" w:line="600" w:lineRule="auto"/>
        <w:ind w:firstLine="720"/>
        <w:jc w:val="both"/>
        <w:rPr>
          <w:rFonts w:eastAsia="Times New Roman"/>
          <w:szCs w:val="24"/>
        </w:rPr>
      </w:pPr>
      <w:r>
        <w:rPr>
          <w:rFonts w:eastAsia="Times New Roman"/>
          <w:szCs w:val="24"/>
        </w:rPr>
        <w:t>Εσ</w:t>
      </w:r>
      <w:r>
        <w:rPr>
          <w:rFonts w:eastAsia="Times New Roman"/>
          <w:szCs w:val="24"/>
        </w:rPr>
        <w:t xml:space="preserve">είς, όμως, κι ο Υπουργός σας επιλέξατε να τους ξαναφέρετε, όχι από την πίσω πόρτα, από την μπρος πόρτα, και να μην ενημερώσετε μάλιστα την αρμόδια </w:t>
      </w:r>
      <w:r>
        <w:rPr>
          <w:rFonts w:eastAsia="Times New Roman"/>
          <w:szCs w:val="24"/>
        </w:rPr>
        <w:t>ε</w:t>
      </w:r>
      <w:r>
        <w:rPr>
          <w:rFonts w:eastAsia="Times New Roman"/>
          <w:szCs w:val="24"/>
        </w:rPr>
        <w:t>πιτροπή της Βουλής για τον δικό τους ρόλο, επιμένοντας ότι εδώ πέρα συνάπτεται μία συμφωνία «</w:t>
      </w:r>
      <w:r>
        <w:rPr>
          <w:rFonts w:eastAsia="Times New Roman"/>
          <w:szCs w:val="24"/>
          <w:lang w:val="en-US"/>
        </w:rPr>
        <w:t>government</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g</w:t>
      </w:r>
      <w:r>
        <w:rPr>
          <w:rFonts w:eastAsia="Times New Roman"/>
          <w:szCs w:val="24"/>
          <w:lang w:val="en-US"/>
        </w:rPr>
        <w:t>overnment</w:t>
      </w:r>
      <w:r>
        <w:rPr>
          <w:rFonts w:eastAsia="Times New Roman"/>
          <w:szCs w:val="24"/>
        </w:rPr>
        <w:t>», μια διακυβερνητική συμφωνία.</w:t>
      </w:r>
    </w:p>
    <w:p w14:paraId="04AA1191" w14:textId="77777777" w:rsidR="00A80E5B" w:rsidRDefault="003627BB">
      <w:pPr>
        <w:spacing w:after="0" w:line="600" w:lineRule="auto"/>
        <w:ind w:firstLine="720"/>
        <w:jc w:val="both"/>
        <w:rPr>
          <w:rFonts w:eastAsia="Times New Roman"/>
          <w:szCs w:val="24"/>
        </w:rPr>
      </w:pPr>
      <w:r>
        <w:rPr>
          <w:rFonts w:eastAsia="Times New Roman"/>
          <w:szCs w:val="24"/>
        </w:rPr>
        <w:t xml:space="preserve">Σας είχαν προειδοποιήσει, κύριε Τσίπρα, για τον ρόλο του κ. Παπαδόπουλου. Σας είχε ειδοποιήσει ο πρέσβης σας. Και μιας και αρέσκεστε στο να διαβάζετε διαβαθμισμένα και απόρρητα τηλεγραφήματα, μήπως θέλετε να μπείτε </w:t>
      </w:r>
      <w:r>
        <w:rPr>
          <w:rFonts w:eastAsia="Times New Roman"/>
          <w:szCs w:val="24"/>
        </w:rPr>
        <w:t>στον κόπο να διαβάσετε στην Εθνική Αντιπροσωπ</w:t>
      </w:r>
      <w:r>
        <w:rPr>
          <w:rFonts w:eastAsia="Times New Roman"/>
          <w:szCs w:val="24"/>
        </w:rPr>
        <w:t>ε</w:t>
      </w:r>
      <w:r>
        <w:rPr>
          <w:rFonts w:eastAsia="Times New Roman"/>
          <w:szCs w:val="24"/>
        </w:rPr>
        <w:t xml:space="preserve">ία το τηλεγράφημα το οποίο έστειλε ο πρέσβης μας στα τέλη Αυγούστου του 2017, λίγο πριν έρθει η επίσημη αποστολή των </w:t>
      </w:r>
      <w:proofErr w:type="spellStart"/>
      <w:r>
        <w:rPr>
          <w:rFonts w:eastAsia="Times New Roman"/>
          <w:szCs w:val="24"/>
        </w:rPr>
        <w:t>Σαουδαράβων</w:t>
      </w:r>
      <w:proofErr w:type="spellEnd"/>
      <w:r>
        <w:rPr>
          <w:rFonts w:eastAsia="Times New Roman"/>
          <w:szCs w:val="24"/>
        </w:rPr>
        <w:t xml:space="preserve"> στην Ελλάδα;</w:t>
      </w:r>
    </w:p>
    <w:p w14:paraId="04AA1192" w14:textId="77777777" w:rsidR="00A80E5B" w:rsidRDefault="003627BB">
      <w:pPr>
        <w:spacing w:after="0" w:line="600" w:lineRule="auto"/>
        <w:ind w:firstLine="720"/>
        <w:jc w:val="both"/>
        <w:rPr>
          <w:rFonts w:eastAsia="Times New Roman"/>
          <w:szCs w:val="24"/>
        </w:rPr>
      </w:pPr>
      <w:r>
        <w:rPr>
          <w:rFonts w:eastAsia="Times New Roman"/>
          <w:szCs w:val="24"/>
        </w:rPr>
        <w:t xml:space="preserve">Κι εδώ οφείλω να πω, κύριε Πρόεδρε, ότι συμβαίνει κάτι εξαιρετικά </w:t>
      </w:r>
      <w:r>
        <w:rPr>
          <w:rFonts w:eastAsia="Times New Roman"/>
          <w:szCs w:val="24"/>
        </w:rPr>
        <w:t>παράξενο. Επιτρέπεται στον Πρωθυπουργό να διαβάζει και να αποκαλύπτει το περιεχόμενο απορρήτων τηλεγραφημάτων, αλλά απαγορεύεται στους Βουλευτές να έχουν πρόσβαση στο ίδιο υλικό.</w:t>
      </w:r>
    </w:p>
    <w:p w14:paraId="04AA1193" w14:textId="77777777" w:rsidR="00A80E5B" w:rsidRDefault="003627BB">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04AA1194" w14:textId="77777777" w:rsidR="00A80E5B" w:rsidRDefault="003627BB">
      <w:pPr>
        <w:spacing w:after="0" w:line="600" w:lineRule="auto"/>
        <w:ind w:firstLine="720"/>
        <w:jc w:val="both"/>
        <w:rPr>
          <w:rFonts w:eastAsia="Times New Roman"/>
          <w:szCs w:val="24"/>
        </w:rPr>
      </w:pPr>
      <w:r>
        <w:rPr>
          <w:rFonts w:eastAsia="Times New Roman"/>
          <w:szCs w:val="24"/>
        </w:rPr>
        <w:t>Αυτό λέγεται συγκάλυψη,</w:t>
      </w:r>
      <w:r>
        <w:rPr>
          <w:rFonts w:eastAsia="Times New Roman"/>
          <w:szCs w:val="24"/>
        </w:rPr>
        <w:t xml:space="preserve"> λέγεται κουκούλωμα όπως και αν το πείτε. Την αλήθεια, όμως, θα τη μάθουμε. Κύριε Τσίπρα και κύριε </w:t>
      </w:r>
      <w:proofErr w:type="spellStart"/>
      <w:r>
        <w:rPr>
          <w:rFonts w:eastAsia="Times New Roman"/>
          <w:szCs w:val="24"/>
        </w:rPr>
        <w:t>Βούτση</w:t>
      </w:r>
      <w:proofErr w:type="spellEnd"/>
      <w:r>
        <w:rPr>
          <w:rFonts w:eastAsia="Times New Roman"/>
          <w:szCs w:val="24"/>
        </w:rPr>
        <w:t>, μην κρύβεστε πίσω από αυτές τις διαδικασίες. Είναι ντροπή αυτό που κάνετε!</w:t>
      </w:r>
    </w:p>
    <w:p w14:paraId="04AA1195"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1196" w14:textId="77777777" w:rsidR="00A80E5B" w:rsidRDefault="003627BB">
      <w:pPr>
        <w:spacing w:after="0" w:line="600" w:lineRule="auto"/>
        <w:ind w:firstLine="720"/>
        <w:jc w:val="both"/>
        <w:rPr>
          <w:rFonts w:eastAsia="Times New Roman"/>
          <w:szCs w:val="24"/>
        </w:rPr>
      </w:pPr>
      <w:r>
        <w:rPr>
          <w:rFonts w:eastAsia="Times New Roman"/>
          <w:szCs w:val="24"/>
        </w:rPr>
        <w:t>Εάν, λοιπόν, έχετε τ</w:t>
      </w:r>
      <w:r>
        <w:rPr>
          <w:rFonts w:eastAsia="Times New Roman"/>
          <w:szCs w:val="24"/>
        </w:rPr>
        <w:t xml:space="preserve">ην καλοσύνη, κύριε Τσίπρα, διαβάστε μας και αυτό το τηλεγράφημα και πείτε μας εάν ο </w:t>
      </w:r>
      <w:r>
        <w:rPr>
          <w:rFonts w:eastAsia="Times New Roman"/>
          <w:szCs w:val="24"/>
        </w:rPr>
        <w:t>π</w:t>
      </w:r>
      <w:r>
        <w:rPr>
          <w:rFonts w:eastAsia="Times New Roman"/>
          <w:szCs w:val="24"/>
        </w:rPr>
        <w:t>ρέσβης, λίγο πριν την επίσημη αποστολή των Σαουδαραβών, έχει συμπεριλάβει στην επίσημη αποστολή τον κ. Παπαδόπουλο και εάν ο κ. Παπαδόπουλος -ο οποίος κατά τα άλλα φέρεται</w:t>
      </w:r>
      <w:r>
        <w:rPr>
          <w:rFonts w:eastAsia="Times New Roman"/>
          <w:szCs w:val="24"/>
        </w:rPr>
        <w:t xml:space="preserve"> ως ο επίσημος εκπρόσωπος των Σαουδαραβών- συμμετέχει σε αυτό το σουρεαλιστικό δράμα, το οποίο έγινε στο Υπουργείο Εθνικής Άμυνας. Έδωσε εντολή ο Υπουργός Εθνικής Άμυνας να συλληφθεί ο </w:t>
      </w:r>
      <w:r>
        <w:rPr>
          <w:rFonts w:eastAsia="Times New Roman"/>
          <w:szCs w:val="24"/>
        </w:rPr>
        <w:t>τ</w:t>
      </w:r>
      <w:r>
        <w:rPr>
          <w:rFonts w:eastAsia="Times New Roman"/>
          <w:szCs w:val="24"/>
        </w:rPr>
        <w:t>αξίαρχος, ο οποίος αποκάλυψε τον ρόλο του μεσάζοντα. Αυτό ακριβώς έγιν</w:t>
      </w:r>
      <w:r>
        <w:rPr>
          <w:rFonts w:eastAsia="Times New Roman"/>
          <w:szCs w:val="24"/>
        </w:rPr>
        <w:t>ε!</w:t>
      </w:r>
    </w:p>
    <w:p w14:paraId="04AA1197"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1198" w14:textId="77777777" w:rsidR="00A80E5B" w:rsidRDefault="003627BB">
      <w:pPr>
        <w:spacing w:after="0" w:line="600" w:lineRule="auto"/>
        <w:ind w:firstLine="720"/>
        <w:jc w:val="both"/>
        <w:rPr>
          <w:rFonts w:eastAsia="Times New Roman"/>
          <w:szCs w:val="24"/>
        </w:rPr>
      </w:pPr>
      <w:r>
        <w:rPr>
          <w:rFonts w:eastAsia="Times New Roman"/>
          <w:szCs w:val="24"/>
        </w:rPr>
        <w:t xml:space="preserve">Ντροπή σας! Τα στελέχη των Ενόπλων Δυνάμεων έκαναν τη δουλειά τους και έρχεστε εσείς, κύριε </w:t>
      </w:r>
      <w:proofErr w:type="spellStart"/>
      <w:r>
        <w:rPr>
          <w:rFonts w:eastAsia="Times New Roman"/>
          <w:szCs w:val="24"/>
        </w:rPr>
        <w:t>Καμμένε</w:t>
      </w:r>
      <w:proofErr w:type="spellEnd"/>
      <w:r>
        <w:rPr>
          <w:rFonts w:eastAsia="Times New Roman"/>
          <w:szCs w:val="24"/>
        </w:rPr>
        <w:t xml:space="preserve">, να ζητήσετε τη σύλληψη τους και να επιστρατεύσετε τον στρατιωτικό εισαγγελέα </w:t>
      </w:r>
      <w:r>
        <w:rPr>
          <w:rFonts w:eastAsia="Times New Roman"/>
          <w:szCs w:val="24"/>
        </w:rPr>
        <w:lastRenderedPageBreak/>
        <w:t xml:space="preserve">μόνο και μόνο γιατί </w:t>
      </w:r>
      <w:r>
        <w:rPr>
          <w:rFonts w:eastAsia="Times New Roman"/>
          <w:szCs w:val="24"/>
        </w:rPr>
        <w:t xml:space="preserve">μπορεί να χάλασε μια δουλειά, να χάλασε μια </w:t>
      </w:r>
      <w:proofErr w:type="spellStart"/>
      <w:r>
        <w:rPr>
          <w:rFonts w:eastAsia="Times New Roman"/>
          <w:szCs w:val="24"/>
        </w:rPr>
        <w:t>μπίζνα</w:t>
      </w:r>
      <w:proofErr w:type="spellEnd"/>
      <w:r>
        <w:rPr>
          <w:rFonts w:eastAsia="Times New Roman"/>
          <w:szCs w:val="24"/>
        </w:rPr>
        <w:t>!</w:t>
      </w:r>
    </w:p>
    <w:p w14:paraId="04AA1199" w14:textId="77777777" w:rsidR="00A80E5B" w:rsidRDefault="003627BB">
      <w:pPr>
        <w:spacing w:after="0" w:line="600" w:lineRule="auto"/>
        <w:ind w:firstLine="720"/>
        <w:jc w:val="both"/>
        <w:rPr>
          <w:rFonts w:eastAsia="Times New Roman"/>
          <w:szCs w:val="24"/>
        </w:rPr>
      </w:pPr>
      <w:r>
        <w:rPr>
          <w:rFonts w:eastAsia="Times New Roman"/>
          <w:szCs w:val="24"/>
        </w:rPr>
        <w:t xml:space="preserve">Για πείτε μας, λοιπόν, κύριε Τσίπρα, τι είπε ο κ. Πρέσβης σε αυτό το τηλεγράφημα και εν πάση </w:t>
      </w:r>
      <w:proofErr w:type="spellStart"/>
      <w:r>
        <w:rPr>
          <w:rFonts w:eastAsia="Times New Roman"/>
          <w:szCs w:val="24"/>
        </w:rPr>
        <w:t>περιπτώσει</w:t>
      </w:r>
      <w:proofErr w:type="spellEnd"/>
      <w:r>
        <w:rPr>
          <w:rFonts w:eastAsia="Times New Roman"/>
          <w:szCs w:val="24"/>
        </w:rPr>
        <w:t xml:space="preserve"> ποια είναι η επίσημη επικύρωση την οποία είχε αυτός ο μεσάζων –τουλάχιστον το ομολογήσατε επιτέλους-</w:t>
      </w:r>
      <w:r>
        <w:rPr>
          <w:rFonts w:eastAsia="Times New Roman"/>
          <w:szCs w:val="24"/>
        </w:rPr>
        <w:t xml:space="preserve"> από τη Σαουδική Αραβία;</w:t>
      </w:r>
    </w:p>
    <w:p w14:paraId="04AA119A" w14:textId="77777777" w:rsidR="00A80E5B" w:rsidRDefault="003627B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θα τα πείτε μετά στον κ. Τσίπρα. Ξέρω ότι δεν είναι βαθύς γνώστης της υπόθεσης. Κάντε, όμως, λίγο τον κόπο να ακούσετε αυτά τα οποία λέω.</w:t>
      </w:r>
    </w:p>
    <w:p w14:paraId="04AA119B" w14:textId="77777777" w:rsidR="00A80E5B" w:rsidRDefault="003627BB">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Εσείς είστε;</w:t>
      </w:r>
    </w:p>
    <w:p w14:paraId="04AA119C" w14:textId="77777777" w:rsidR="00A80E5B" w:rsidRDefault="003627BB">
      <w:pPr>
        <w:spacing w:after="0" w:line="600" w:lineRule="auto"/>
        <w:ind w:firstLine="720"/>
        <w:jc w:val="both"/>
        <w:rPr>
          <w:rFonts w:eastAsia="Times New Roman"/>
          <w:szCs w:val="24"/>
        </w:rPr>
      </w:pPr>
      <w:r>
        <w:rPr>
          <w:rFonts w:eastAsia="Times New Roman"/>
          <w:b/>
          <w:szCs w:val="24"/>
        </w:rPr>
        <w:t>ΚΥΡΙΑΚΟΣ ΜΗΤΣΟΤΑΚΗΣ (Πρ</w:t>
      </w:r>
      <w:r>
        <w:rPr>
          <w:rFonts w:eastAsia="Times New Roman"/>
          <w:b/>
          <w:szCs w:val="24"/>
        </w:rPr>
        <w:t>όεδρος της Νέας Δημοκρατίας):</w:t>
      </w:r>
      <w:r>
        <w:rPr>
          <w:rFonts w:eastAsia="Times New Roman"/>
          <w:szCs w:val="24"/>
        </w:rPr>
        <w:t xml:space="preserve"> Εγώ αναγκάστηκα δυστυχώς να τα μάθω, κύριε Τσίπρα, γιατί είναι μείζον το ζήτημα εδώ και, όπως καταλαβαίνετε, αφορά πολύ κόσμο αυτή η υπόθεση.</w:t>
      </w:r>
    </w:p>
    <w:p w14:paraId="04AA119D" w14:textId="77777777" w:rsidR="00A80E5B" w:rsidRDefault="003627BB">
      <w:pPr>
        <w:spacing w:after="0" w:line="600" w:lineRule="auto"/>
        <w:ind w:firstLine="720"/>
        <w:jc w:val="both"/>
        <w:rPr>
          <w:rFonts w:eastAsia="Times New Roman"/>
          <w:szCs w:val="24"/>
        </w:rPr>
      </w:pPr>
      <w:r>
        <w:rPr>
          <w:rFonts w:eastAsia="Times New Roman"/>
          <w:szCs w:val="24"/>
        </w:rPr>
        <w:t>Πού είναι τα λεφτά; Γιατί χαμογελάτε; Πού είναι τα λεφτά; Εάν πραγματικά ήταν νόμιμη</w:t>
      </w:r>
      <w:r>
        <w:rPr>
          <w:rFonts w:eastAsia="Times New Roman"/>
          <w:szCs w:val="24"/>
        </w:rPr>
        <w:t xml:space="preserve"> αυτή η συμφωνία, πού είναι τα λεφτά; Δείξτε μου τα χρήματα!</w:t>
      </w:r>
    </w:p>
    <w:p w14:paraId="04AA119E"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AA119F" w14:textId="77777777" w:rsidR="00A80E5B" w:rsidRDefault="003627BB">
      <w:pPr>
        <w:spacing w:after="0" w:line="600" w:lineRule="auto"/>
        <w:ind w:firstLine="720"/>
        <w:jc w:val="both"/>
        <w:rPr>
          <w:rFonts w:eastAsia="Times New Roman"/>
          <w:szCs w:val="24"/>
        </w:rPr>
      </w:pPr>
      <w:r>
        <w:rPr>
          <w:rFonts w:eastAsia="Times New Roman"/>
          <w:szCs w:val="24"/>
        </w:rPr>
        <w:lastRenderedPageBreak/>
        <w:t>Πού είναι τα 66 εκατομμύρια, τα οποία έπρεπε να πάρει το ελληνικό δημόσιο και για τα οποία υπενθυμίζω ότι εμείς συναινέσαμε όταν το ζήτημα ήρ</w:t>
      </w:r>
      <w:r>
        <w:rPr>
          <w:rFonts w:eastAsia="Times New Roman"/>
          <w:szCs w:val="24"/>
        </w:rPr>
        <w:t xml:space="preserve">θε στην αρμόδια </w:t>
      </w:r>
      <w:r>
        <w:rPr>
          <w:rFonts w:eastAsia="Times New Roman"/>
          <w:szCs w:val="24"/>
        </w:rPr>
        <w:t>ε</w:t>
      </w:r>
      <w:r>
        <w:rPr>
          <w:rFonts w:eastAsia="Times New Roman"/>
          <w:szCs w:val="24"/>
        </w:rPr>
        <w:t xml:space="preserve">πιτροπή; Όπως, κύριε </w:t>
      </w:r>
      <w:proofErr w:type="spellStart"/>
      <w:r>
        <w:rPr>
          <w:rFonts w:eastAsia="Times New Roman"/>
          <w:szCs w:val="24"/>
        </w:rPr>
        <w:t>Καμμένε</w:t>
      </w:r>
      <w:proofErr w:type="spellEnd"/>
      <w:r>
        <w:rPr>
          <w:rFonts w:eastAsia="Times New Roman"/>
          <w:szCs w:val="24"/>
        </w:rPr>
        <w:t>, έχουμε συναινέσει σε όλες τις νόμιμες πωλήσεις στρατιωτικού υλικού, υπό την προϋπόθεση φυσικά ότι τηρείται η νομιμότητα, μόνο που εσείς δεν τηρήσατε ακριβώς τη νομιμότητα. Εδώ εγείρεται μια μεγάλη απορία: Θα υ</w:t>
      </w:r>
      <w:r>
        <w:rPr>
          <w:rFonts w:eastAsia="Times New Roman"/>
          <w:szCs w:val="24"/>
        </w:rPr>
        <w:t>λοποιηθεί αυτή η συμφωνία; Πείτε μου, ναι ή όχι</w:t>
      </w:r>
      <w:r>
        <w:rPr>
          <w:rFonts w:eastAsia="Times New Roman"/>
          <w:szCs w:val="24"/>
        </w:rPr>
        <w:t>;</w:t>
      </w:r>
    </w:p>
    <w:p w14:paraId="04AA11A0" w14:textId="77777777" w:rsidR="00A80E5B" w:rsidRDefault="003627BB">
      <w:pPr>
        <w:spacing w:after="0" w:line="600" w:lineRule="auto"/>
        <w:ind w:firstLine="720"/>
        <w:jc w:val="both"/>
        <w:rPr>
          <w:rFonts w:eastAsia="Times New Roman"/>
          <w:szCs w:val="24"/>
        </w:rPr>
      </w:pPr>
      <w:r>
        <w:rPr>
          <w:rFonts w:eastAsia="Times New Roman"/>
          <w:szCs w:val="24"/>
        </w:rPr>
        <w:t>Εάν μεν η συμφωνία υλοποιηθεί, τότε θα περιμένουμε κι εμείς να δούμε επιτέλους πού είναι τα χρήματα. Να μπουν τουλάχιστον τα χρήματα στο ταμείο. Εάν, όμως, η συμφωνία για οποιονδήποτε λόγο χαλάσει, επειδή εσ</w:t>
      </w:r>
      <w:r>
        <w:rPr>
          <w:rFonts w:eastAsia="Times New Roman"/>
          <w:szCs w:val="24"/>
        </w:rPr>
        <w:t>είς θέλετε να βάλετε στο κόλπο έναν μεσάζοντα για δικούς σας λόγους, τότε υπάρχει μείζον ζήτημα, διότι λείπουν από το ταμείο 66 εκατομμύρια ευρώ και τα χρήματα είναι πολλά.</w:t>
      </w:r>
    </w:p>
    <w:p w14:paraId="04AA11A1" w14:textId="77777777" w:rsidR="00A80E5B" w:rsidRDefault="003627BB">
      <w:pPr>
        <w:spacing w:after="0" w:line="600" w:lineRule="auto"/>
        <w:ind w:firstLine="720"/>
        <w:jc w:val="both"/>
        <w:rPr>
          <w:rFonts w:eastAsia="Times New Roman"/>
          <w:szCs w:val="24"/>
        </w:rPr>
      </w:pPr>
      <w:r>
        <w:rPr>
          <w:rFonts w:eastAsia="Times New Roman"/>
          <w:szCs w:val="24"/>
        </w:rPr>
        <w:t>Πάνω στον ενθουσιασμό σας και αναφερόμενος σε ιστορίες της δεκαετίας του ’80 …</w:t>
      </w:r>
    </w:p>
    <w:p w14:paraId="04AA11A2" w14:textId="77777777" w:rsidR="00A80E5B" w:rsidRDefault="003627BB">
      <w:pPr>
        <w:spacing w:after="0" w:line="600" w:lineRule="auto"/>
        <w:ind w:firstLine="720"/>
        <w:jc w:val="both"/>
        <w:rPr>
          <w:rFonts w:eastAsia="Times New Roman"/>
          <w:szCs w:val="24"/>
        </w:rPr>
      </w:pPr>
      <w:r>
        <w:rPr>
          <w:rFonts w:eastAsia="Times New Roman"/>
          <w:b/>
          <w:szCs w:val="24"/>
        </w:rPr>
        <w:t>ΧΡΗΣ</w:t>
      </w:r>
      <w:r>
        <w:rPr>
          <w:rFonts w:eastAsia="Times New Roman"/>
          <w:b/>
          <w:szCs w:val="24"/>
        </w:rPr>
        <w:t>ΤΟΣ ΜΑΝΤΑΣ:</w:t>
      </w:r>
      <w:r>
        <w:rPr>
          <w:rFonts w:eastAsia="Times New Roman"/>
          <w:szCs w:val="24"/>
        </w:rPr>
        <w:t xml:space="preserve"> Λείπουν, είπατε;</w:t>
      </w:r>
    </w:p>
    <w:p w14:paraId="04AA11A3"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Δεν ξέρω. Θα μου το πείτε εσείς. Εγώ μέχρι στιγμής λεφτά δεν έχω δει.</w:t>
      </w:r>
    </w:p>
    <w:p w14:paraId="04AA11A4" w14:textId="77777777" w:rsidR="00A80E5B" w:rsidRDefault="003627BB">
      <w:pPr>
        <w:spacing w:after="0" w:line="600" w:lineRule="auto"/>
        <w:ind w:firstLine="720"/>
        <w:jc w:val="both"/>
        <w:rPr>
          <w:rFonts w:eastAsia="Times New Roman"/>
          <w:szCs w:val="24"/>
        </w:rPr>
      </w:pPr>
      <w:r>
        <w:rPr>
          <w:rFonts w:eastAsia="Times New Roman"/>
          <w:szCs w:val="24"/>
        </w:rPr>
        <w:t>Μέσα στον ενθουσιασμό σας μπλέξατε κάτι 67 εκατομμύρια, τα οποία ήταν δραχμές εκείνη την εποχή, εσείς τα</w:t>
      </w:r>
      <w:r>
        <w:rPr>
          <w:rFonts w:eastAsia="Times New Roman"/>
          <w:szCs w:val="24"/>
        </w:rPr>
        <w:t xml:space="preserve"> μπλέξατε με ευρώ, αλλά εντάξει, σας δίνω το άλλοθι!</w:t>
      </w:r>
    </w:p>
    <w:p w14:paraId="04AA11A5" w14:textId="77777777" w:rsidR="00A80E5B" w:rsidRDefault="003627BB">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Δολάρια είναι.</w:t>
      </w:r>
    </w:p>
    <w:p w14:paraId="04AA11A6" w14:textId="77777777" w:rsidR="00A80E5B" w:rsidRDefault="003627BB">
      <w:pPr>
        <w:spacing w:after="0" w:line="600" w:lineRule="auto"/>
        <w:ind w:firstLine="720"/>
        <w:jc w:val="center"/>
        <w:rPr>
          <w:rFonts w:eastAsia="Times New Roman"/>
          <w:szCs w:val="24"/>
        </w:rPr>
      </w:pPr>
      <w:r>
        <w:rPr>
          <w:rFonts w:eastAsia="Times New Roman"/>
          <w:szCs w:val="24"/>
        </w:rPr>
        <w:t>(Θόρυβος στην Αίθουσα)</w:t>
      </w:r>
    </w:p>
    <w:p w14:paraId="04AA11A7" w14:textId="77777777" w:rsidR="00A80E5B" w:rsidRDefault="003627BB">
      <w:pPr>
        <w:spacing w:after="0"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Σας παρακαλώ, συνάδελφοι.</w:t>
      </w:r>
    </w:p>
    <w:p w14:paraId="04AA11A8" w14:textId="77777777" w:rsidR="00A80E5B" w:rsidRDefault="003627BB">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μου απα</w:t>
      </w:r>
      <w:r>
        <w:rPr>
          <w:rFonts w:eastAsia="Times New Roman"/>
          <w:szCs w:val="24"/>
        </w:rPr>
        <w:t xml:space="preserve">ντήσατε, κύριε Τσίπρα, και στο τελευταίο ερώτημα, το οποίο έθεσα. Για ποιον τελικά, χαμογελαστέ κύριε </w:t>
      </w:r>
      <w:proofErr w:type="spellStart"/>
      <w:r>
        <w:rPr>
          <w:rFonts w:eastAsia="Times New Roman"/>
          <w:szCs w:val="24"/>
        </w:rPr>
        <w:t>Καμμένε</w:t>
      </w:r>
      <w:proofErr w:type="spellEnd"/>
      <w:r>
        <w:rPr>
          <w:rFonts w:eastAsia="Times New Roman"/>
          <w:szCs w:val="24"/>
        </w:rPr>
        <w:t>, δουλεύει ο κ. Παπαδόπουλος; Τι είναι ο κ. Παπαδόπουλος; Είναι απλά ένας μεσάζων; Είναι ένας μεταφορέας; Έχει μεταφορική εταιρεία; Η δουλειά του ή</w:t>
      </w:r>
      <w:r>
        <w:rPr>
          <w:rFonts w:eastAsia="Times New Roman"/>
          <w:szCs w:val="24"/>
        </w:rPr>
        <w:t xml:space="preserve">ταν να φορτώσει τα </w:t>
      </w:r>
      <w:proofErr w:type="spellStart"/>
      <w:r>
        <w:rPr>
          <w:rFonts w:eastAsia="Times New Roman"/>
          <w:szCs w:val="24"/>
        </w:rPr>
        <w:t>πυρομαχικά</w:t>
      </w:r>
      <w:proofErr w:type="spellEnd"/>
      <w:r>
        <w:rPr>
          <w:rFonts w:eastAsia="Times New Roman"/>
          <w:szCs w:val="24"/>
        </w:rPr>
        <w:t xml:space="preserve"> σε ένα καράβι και να τα πάει στη Σαουδική Αραβία;</w:t>
      </w:r>
    </w:p>
    <w:p w14:paraId="04AA11A9" w14:textId="77777777" w:rsidR="00A80E5B" w:rsidRDefault="003627BB">
      <w:pPr>
        <w:spacing w:after="0" w:line="600" w:lineRule="auto"/>
        <w:ind w:firstLine="720"/>
        <w:jc w:val="both"/>
        <w:rPr>
          <w:rFonts w:eastAsia="Times New Roman"/>
          <w:szCs w:val="24"/>
        </w:rPr>
      </w:pPr>
      <w:r>
        <w:rPr>
          <w:rFonts w:eastAsia="Times New Roman"/>
          <w:szCs w:val="24"/>
        </w:rPr>
        <w:t xml:space="preserve">Γιατί, κύριε </w:t>
      </w:r>
      <w:proofErr w:type="spellStart"/>
      <w:r>
        <w:rPr>
          <w:rFonts w:eastAsia="Times New Roman"/>
          <w:szCs w:val="24"/>
        </w:rPr>
        <w:t>Καμμένε</w:t>
      </w:r>
      <w:proofErr w:type="spellEnd"/>
      <w:r>
        <w:rPr>
          <w:rFonts w:eastAsia="Times New Roman"/>
          <w:szCs w:val="24"/>
        </w:rPr>
        <w:t xml:space="preserve">, δώσατε εντολή στον κ. Παπαδόπουλο ή συναινέσατε να κάνει δουλειά με τα ΕΑΣ; Θα μας απαντήσετε όλα </w:t>
      </w:r>
      <w:r>
        <w:rPr>
          <w:rFonts w:eastAsia="Times New Roman"/>
          <w:szCs w:val="24"/>
        </w:rPr>
        <w:lastRenderedPageBreak/>
        <w:t>αυτά τα ερωτήματα; Κατέθεσα και τα σχετικά χαρτιά. Θα μα</w:t>
      </w:r>
      <w:r>
        <w:rPr>
          <w:rFonts w:eastAsia="Times New Roman"/>
          <w:szCs w:val="24"/>
        </w:rPr>
        <w:t xml:space="preserve">ς απαντήσετε όλα αυτά τα ερωτήματα, κύριε Τσίπρα και κύριε </w:t>
      </w:r>
      <w:proofErr w:type="spellStart"/>
      <w:r>
        <w:rPr>
          <w:rFonts w:eastAsia="Times New Roman"/>
          <w:szCs w:val="24"/>
        </w:rPr>
        <w:t>Καμμένε</w:t>
      </w:r>
      <w:proofErr w:type="spellEnd"/>
      <w:r>
        <w:rPr>
          <w:rFonts w:eastAsia="Times New Roman"/>
          <w:szCs w:val="24"/>
        </w:rPr>
        <w:t>; Διότι εδώ πέρα ο ρόλος του κ. Παπαδόπουλου είναι εξαιρετικά ύποπτος.</w:t>
      </w:r>
    </w:p>
    <w:p w14:paraId="04AA11AA" w14:textId="77777777" w:rsidR="00A80E5B" w:rsidRDefault="003627BB">
      <w:pPr>
        <w:spacing w:after="0" w:line="600" w:lineRule="auto"/>
        <w:ind w:firstLine="720"/>
        <w:jc w:val="both"/>
        <w:rPr>
          <w:rFonts w:eastAsia="Times New Roman"/>
          <w:szCs w:val="24"/>
        </w:rPr>
      </w:pPr>
      <w:r>
        <w:rPr>
          <w:rFonts w:eastAsia="Times New Roman"/>
          <w:szCs w:val="24"/>
        </w:rPr>
        <w:t>Κλείνω, γιατί φαντάζομαι ότι ο Πρωθυπουργός θα θελήσει αυτή τη φορά τουλάχιστον να δώσει κάποιες απαντήσεις σε μια σειρ</w:t>
      </w:r>
      <w:r>
        <w:rPr>
          <w:rFonts w:eastAsia="Times New Roman"/>
          <w:szCs w:val="24"/>
        </w:rPr>
        <w:t>ά από πολύ συγκεκριμένα ερωτήματα.</w:t>
      </w:r>
    </w:p>
    <w:p w14:paraId="04AA11A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σας πω δύο πράγματα στην κατάληξη της δευτερολογίας μου.</w:t>
      </w:r>
    </w:p>
    <w:p w14:paraId="04AA11A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Πρώτον, κύριε Τσίπρα, δεν τελειώνει εδώ αυτή η ιστορία. Δεν τελειώνει εδώ, όχι μόνο διότι προφανώς η δικαιοσύνη απερίσπαστη θα ερευνήσει αυτή την υπόθεση</w:t>
      </w:r>
      <w:r>
        <w:rPr>
          <w:rFonts w:eastAsia="Times New Roman" w:cs="Times New Roman"/>
          <w:szCs w:val="24"/>
        </w:rPr>
        <w:t>,</w:t>
      </w:r>
      <w:r>
        <w:rPr>
          <w:rFonts w:eastAsia="Times New Roman" w:cs="Times New Roman"/>
          <w:szCs w:val="24"/>
        </w:rPr>
        <w:t xml:space="preserve"> αλλά και διότι υπάρχουν εργαλεία κοινοβουλευτικού ελέγχου, τα οποία θα εξαντληθούν πλήρως για να μάθουμε ακριβώς τι έχει συμβεί.</w:t>
      </w:r>
    </w:p>
    <w:p w14:paraId="04AA11A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86018B">
        <w:rPr>
          <w:rFonts w:eastAsia="Times New Roman" w:cs="Times New Roman"/>
          <w:b/>
          <w:szCs w:val="24"/>
        </w:rPr>
        <w:t>ΝΙΚΟΛΑΟΣ ΒΟΥΤΣΗΣ</w:t>
      </w:r>
      <w:r>
        <w:rPr>
          <w:rFonts w:eastAsia="Times New Roman" w:cs="Times New Roman"/>
          <w:szCs w:val="24"/>
        </w:rPr>
        <w:t>)</w:t>
      </w:r>
    </w:p>
    <w:p w14:paraId="04AA11A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Εγώ </w:t>
      </w:r>
      <w:r>
        <w:rPr>
          <w:rFonts w:eastAsia="Times New Roman" w:cs="Times New Roman"/>
          <w:szCs w:val="24"/>
        </w:rPr>
        <w:t>έχω να σας κάνω μια πρόταση κα</w:t>
      </w:r>
      <w:r>
        <w:rPr>
          <w:rFonts w:eastAsia="Times New Roman" w:cs="Times New Roman"/>
          <w:szCs w:val="24"/>
        </w:rPr>
        <w:t xml:space="preserve">ι νομίζω ότι θα μπορούσαμε ενδεχομένως εδώ να συμφωνήσουμε και να οδηγηθεί και αυτή η συζήτηση σε κάποια ίσως και λίγο καθαρτική εκτόνωση. </w:t>
      </w:r>
      <w:r>
        <w:rPr>
          <w:rFonts w:eastAsia="Times New Roman" w:cs="Times New Roman"/>
          <w:szCs w:val="24"/>
        </w:rPr>
        <w:lastRenderedPageBreak/>
        <w:t xml:space="preserve">Λοιπόν, αύριο, εξ όσων γνωρίζω, υπάρχει συνεδρίαση της Επιτροπής Εξοπλισμών. Γιατί δεν ζητάτε, κύριε </w:t>
      </w:r>
      <w:proofErr w:type="spellStart"/>
      <w:r>
        <w:rPr>
          <w:rFonts w:eastAsia="Times New Roman" w:cs="Times New Roman"/>
          <w:szCs w:val="24"/>
        </w:rPr>
        <w:t>Καμμένε</w:t>
      </w:r>
      <w:proofErr w:type="spellEnd"/>
      <w:r>
        <w:rPr>
          <w:rFonts w:eastAsia="Times New Roman" w:cs="Times New Roman"/>
          <w:szCs w:val="24"/>
        </w:rPr>
        <w:t>, να προσ</w:t>
      </w:r>
      <w:r>
        <w:rPr>
          <w:rFonts w:eastAsia="Times New Roman" w:cs="Times New Roman"/>
          <w:szCs w:val="24"/>
        </w:rPr>
        <w:t xml:space="preserve">έλθει στην Επιτροπή Εξοπλισμών, κεκλεισμένων των θυρών, όπως γίνονται οι συνεδριάσεις, ο κ. Κυριακίδης, ο αρμόδιος υπεύθυνος προϊστάμενος της Γενικής Διεύθυνσης Εξοπλισμών, να έρθει ο κ. Παπαδάκης, ο Ταξίαρχος, να έρθει ο κ. Παπαδόπουλος; Να έρθει, αν τον </w:t>
      </w:r>
      <w:r>
        <w:rPr>
          <w:rFonts w:eastAsia="Times New Roman" w:cs="Times New Roman"/>
          <w:szCs w:val="24"/>
        </w:rPr>
        <w:t>βρούμε, ο κ. Σφακιανάκης, να μας αποκαλύψει ποιος είναι ο ρόλος του, αν υπήρχαν και άλλοι μεσάζοντες, να μάθουμε επιτέλους τι ρόλο είχε και αυτός ο κύριος, μιας και εδώ πέρα μπλέκονται διάφορα, κατά τα δικά σας λεγόμενα. Θα φανεί, θα μάθουμε και ποιος είνα</w:t>
      </w:r>
      <w:r>
        <w:rPr>
          <w:rFonts w:eastAsia="Times New Roman" w:cs="Times New Roman"/>
          <w:szCs w:val="24"/>
        </w:rPr>
        <w:t>ι ο κ. Σφακιανάκης. Μην νομίζετε ότι τίποτα θα μείνει κρυφό.</w:t>
      </w:r>
    </w:p>
    <w:p w14:paraId="04AA11A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Μήπως είναι καλή ιδέα να πούμε και στον κ. </w:t>
      </w:r>
      <w:proofErr w:type="spellStart"/>
      <w:r>
        <w:rPr>
          <w:rFonts w:eastAsia="Times New Roman" w:cs="Times New Roman"/>
          <w:szCs w:val="24"/>
        </w:rPr>
        <w:t>Ρουμπάτη</w:t>
      </w:r>
      <w:proofErr w:type="spellEnd"/>
      <w:r>
        <w:rPr>
          <w:rFonts w:eastAsia="Times New Roman" w:cs="Times New Roman"/>
          <w:szCs w:val="24"/>
        </w:rPr>
        <w:t xml:space="preserve"> να έρθει; Ο κ. </w:t>
      </w:r>
      <w:proofErr w:type="spellStart"/>
      <w:r>
        <w:rPr>
          <w:rFonts w:eastAsia="Times New Roman" w:cs="Times New Roman"/>
          <w:szCs w:val="24"/>
        </w:rPr>
        <w:t>Ρουμπάτης</w:t>
      </w:r>
      <w:proofErr w:type="spellEnd"/>
      <w:r>
        <w:rPr>
          <w:rFonts w:eastAsia="Times New Roman" w:cs="Times New Roman"/>
          <w:szCs w:val="24"/>
        </w:rPr>
        <w:t xml:space="preserve"> για εσάς δουλεύει, στέλεχος της ΕΥΠ είναι. Να μας πει ο κ. </w:t>
      </w:r>
      <w:proofErr w:type="spellStart"/>
      <w:r>
        <w:rPr>
          <w:rFonts w:eastAsia="Times New Roman" w:cs="Times New Roman"/>
          <w:szCs w:val="24"/>
        </w:rPr>
        <w:t>Ρουμπάτης</w:t>
      </w:r>
      <w:proofErr w:type="spellEnd"/>
      <w:r>
        <w:rPr>
          <w:rFonts w:eastAsia="Times New Roman" w:cs="Times New Roman"/>
          <w:szCs w:val="24"/>
        </w:rPr>
        <w:t xml:space="preserve"> -διότι, εξ όσων γνωρίζω, κρατικές υπηρεσίες είναι</w:t>
      </w:r>
      <w:r>
        <w:rPr>
          <w:rFonts w:eastAsia="Times New Roman" w:cs="Times New Roman"/>
          <w:szCs w:val="24"/>
        </w:rPr>
        <w:t xml:space="preserve"> αυτές που ζήτησαν τη συμμετοχή της ΕΥΠ σε όλη αυτή την υπόθεση- μήπως μπορεί να μας διαφωτίσει λίγο για τον πραγματικό ρόλο του κ. Παπαδόπουλου.</w:t>
      </w:r>
    </w:p>
    <w:p w14:paraId="04AA11B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δεν θα το έλεγα εάν ο εκπρόσωπός σας δεν είχε προχωρήσει για άλλη μια φορά σε μία ανακοίνωση, η </w:t>
      </w:r>
      <w:r>
        <w:rPr>
          <w:rFonts w:eastAsia="Times New Roman" w:cs="Times New Roman"/>
          <w:szCs w:val="24"/>
        </w:rPr>
        <w:t xml:space="preserve">οποία </w:t>
      </w:r>
      <w:r>
        <w:rPr>
          <w:rFonts w:eastAsia="Times New Roman" w:cs="Times New Roman"/>
          <w:szCs w:val="24"/>
        </w:rPr>
        <w:lastRenderedPageBreak/>
        <w:t>χαρακτηρίζεται από το συνηθισμένο άκρως επιθετικό ύφος ανθρώπων που ξεκάθαρα έχουν να κρύψουν κάτι.</w:t>
      </w:r>
    </w:p>
    <w:p w14:paraId="04AA11B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Με χαρακτήρισε ο κ. </w:t>
      </w:r>
      <w:proofErr w:type="spellStart"/>
      <w:r>
        <w:rPr>
          <w:rFonts w:eastAsia="Times New Roman" w:cs="Times New Roman"/>
          <w:szCs w:val="24"/>
        </w:rPr>
        <w:t>Τζανακόπουλος</w:t>
      </w:r>
      <w:proofErr w:type="spellEnd"/>
      <w:r>
        <w:rPr>
          <w:rFonts w:eastAsia="Times New Roman" w:cs="Times New Roman"/>
          <w:szCs w:val="24"/>
        </w:rPr>
        <w:t xml:space="preserve"> θρασύδειλο. Σας επιστρέφω τον χαρακτηρισμό. Είστε θρασύς, διότι έρχεστε εδώ πέρα για άλλη μια φορά και μας κουνάτε </w:t>
      </w:r>
      <w:r>
        <w:rPr>
          <w:rFonts w:eastAsia="Times New Roman" w:cs="Times New Roman"/>
          <w:szCs w:val="24"/>
        </w:rPr>
        <w:t>το δάχτυλο όταν έχετε τη φωλιά σας λερωμένη.</w:t>
      </w:r>
    </w:p>
    <w:p w14:paraId="04AA11B2"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AA11B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Είστε δειλός, διότι δεν έχετε, κύριε Τσίπρα, το θάρρος για μια φορά να αναγνωρίσετε τις δικές σας, προσωπικές ευθύνες για μια υπόθεση η οποία -μην έχετε κα</w:t>
      </w:r>
      <w:r>
        <w:rPr>
          <w:rFonts w:eastAsia="Times New Roman" w:cs="Times New Roman"/>
          <w:szCs w:val="24"/>
        </w:rPr>
        <w:t>μ</w:t>
      </w:r>
      <w:r>
        <w:rPr>
          <w:rFonts w:eastAsia="Times New Roman" w:cs="Times New Roman"/>
          <w:szCs w:val="24"/>
        </w:rPr>
        <w:t>μ</w:t>
      </w:r>
      <w:r>
        <w:rPr>
          <w:rFonts w:eastAsia="Times New Roman" w:cs="Times New Roman"/>
          <w:szCs w:val="24"/>
        </w:rPr>
        <w:t>ία αμφιβολία- θα διερευνηθεί απολύτως.</w:t>
      </w:r>
    </w:p>
    <w:p w14:paraId="04AA11B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Ως προς την απειλή σας με προτεταμένο το δάχτυλο να κάνουμε μία συζήτηση για τη φοροδιαφυγή για τις </w:t>
      </w:r>
      <w:r>
        <w:rPr>
          <w:rFonts w:eastAsia="Times New Roman" w:cs="Times New Roman"/>
          <w:szCs w:val="24"/>
          <w:lang w:val="en-US"/>
        </w:rPr>
        <w:t>offshore</w:t>
      </w:r>
      <w:r>
        <w:rPr>
          <w:rFonts w:eastAsia="Times New Roman" w:cs="Times New Roman"/>
          <w:szCs w:val="24"/>
        </w:rPr>
        <w:t xml:space="preserve">, εδώ θα είμαστε, κύριε Τσίπρα, να συζητήσουμε για όλα, να ξανασυζητήσουμε και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Βεβαίως, να </w:t>
      </w:r>
      <w:r>
        <w:rPr>
          <w:rFonts w:eastAsia="Times New Roman" w:cs="Times New Roman"/>
          <w:szCs w:val="24"/>
        </w:rPr>
        <w:t xml:space="preserve">ξανασυζητήσουμε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να μας εξηγήσετε και γιατί έκλεισε το εργοστάσιο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απολύθηκαν διακόσιοι άνθρωποι και έχασαν τη δουλειά τους. Να μιλήσουμε και για τα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δεν έχω καμμία απολύτως δυσκολία, αλλά θα μιλήσουμε κ</w:t>
      </w:r>
      <w:r>
        <w:rPr>
          <w:rFonts w:eastAsia="Times New Roman" w:cs="Times New Roman"/>
          <w:szCs w:val="24"/>
        </w:rPr>
        <w:t xml:space="preserve">αι για τις σχέσεις του κ. Παππά με τον κ. Αρτεμίου, τον «βασιλιά» των </w:t>
      </w:r>
      <w:r>
        <w:rPr>
          <w:rFonts w:eastAsia="Times New Roman" w:cs="Times New Roman"/>
          <w:szCs w:val="24"/>
          <w:lang w:val="en-US"/>
        </w:rPr>
        <w:lastRenderedPageBreak/>
        <w:t>offshore</w:t>
      </w:r>
      <w:r>
        <w:rPr>
          <w:rFonts w:eastAsia="Times New Roman" w:cs="Times New Roman"/>
          <w:szCs w:val="24"/>
        </w:rPr>
        <w:t xml:space="preserve"> εταιρειών. Θα μιλήσουμε επίσης και για τις σχέσεις της </w:t>
      </w:r>
      <w:r>
        <w:rPr>
          <w:rFonts w:eastAsia="Times New Roman" w:cs="Times New Roman"/>
          <w:szCs w:val="24"/>
        </w:rPr>
        <w:t xml:space="preserve">εφημερίδας </w:t>
      </w:r>
      <w:r>
        <w:rPr>
          <w:rFonts w:eastAsia="Times New Roman" w:cs="Times New Roman"/>
          <w:szCs w:val="24"/>
        </w:rPr>
        <w:t>«</w:t>
      </w:r>
      <w:r>
        <w:rPr>
          <w:rFonts w:eastAsia="Times New Roman" w:cs="Times New Roman"/>
          <w:szCs w:val="24"/>
        </w:rPr>
        <w:t>Η ΑΥΓΗ</w:t>
      </w:r>
      <w:r>
        <w:rPr>
          <w:rFonts w:eastAsia="Times New Roman" w:cs="Times New Roman"/>
          <w:szCs w:val="24"/>
        </w:rPr>
        <w:t xml:space="preserve">» με </w:t>
      </w:r>
      <w:r>
        <w:rPr>
          <w:rFonts w:eastAsia="Times New Roman" w:cs="Times New Roman"/>
          <w:szCs w:val="24"/>
          <w:lang w:val="en-US"/>
        </w:rPr>
        <w:t>offshore</w:t>
      </w:r>
      <w:r>
        <w:rPr>
          <w:rFonts w:eastAsia="Times New Roman" w:cs="Times New Roman"/>
          <w:szCs w:val="24"/>
        </w:rPr>
        <w:t xml:space="preserve"> εταιρείες, να μας αποκαλύψετε επιτέλους ποιος κρύβεται πίσω από την περιβόητη </w:t>
      </w:r>
      <w:r>
        <w:rPr>
          <w:rFonts w:eastAsia="Times New Roman" w:cs="Times New Roman"/>
          <w:szCs w:val="24"/>
          <w:lang w:val="en-US"/>
        </w:rPr>
        <w:t>offshore</w:t>
      </w:r>
      <w:r>
        <w:rPr>
          <w:rFonts w:eastAsia="Times New Roman" w:cs="Times New Roman"/>
          <w:szCs w:val="24"/>
        </w:rPr>
        <w:t xml:space="preserve"> της</w:t>
      </w:r>
      <w:r>
        <w:rPr>
          <w:rFonts w:eastAsia="Times New Roman" w:cs="Times New Roman"/>
          <w:szCs w:val="24"/>
        </w:rPr>
        <w:t xml:space="preserve"> </w:t>
      </w:r>
      <w:r>
        <w:rPr>
          <w:rFonts w:eastAsia="Times New Roman" w:cs="Times New Roman"/>
          <w:szCs w:val="24"/>
        </w:rPr>
        <w:t xml:space="preserve">εφημερίδας </w:t>
      </w:r>
      <w:r>
        <w:rPr>
          <w:rFonts w:eastAsia="Times New Roman" w:cs="Times New Roman"/>
          <w:szCs w:val="24"/>
        </w:rPr>
        <w:t>«</w:t>
      </w:r>
      <w:r>
        <w:rPr>
          <w:rFonts w:eastAsia="Times New Roman" w:cs="Times New Roman"/>
          <w:szCs w:val="24"/>
        </w:rPr>
        <w:t>Η ΑΥΓΗ</w:t>
      </w:r>
      <w:r>
        <w:rPr>
          <w:rFonts w:eastAsia="Times New Roman" w:cs="Times New Roman"/>
          <w:szCs w:val="24"/>
        </w:rPr>
        <w:t>».</w:t>
      </w:r>
    </w:p>
    <w:p w14:paraId="04AA11B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Επειδή εμείς δεν έχουμε τίποτα να φοβηθούμε, κύριε Τσίπρα, και δεκαεπτά ώρες και είκοσι επτά και όσες θέλετε να συζητάμε για αυτά τα θέματα, αλλά σήμερα θα απολογηθείτε εσείς για ένα σκάνδαλο, το οποίο ξεκίνησε ως σκάνδαλο Καμμένου κα</w:t>
      </w:r>
      <w:r>
        <w:rPr>
          <w:rFonts w:eastAsia="Times New Roman" w:cs="Times New Roman"/>
          <w:szCs w:val="24"/>
        </w:rPr>
        <w:t>ι στην πορεία έγινε σκάνδαλο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w:t>
      </w:r>
    </w:p>
    <w:p w14:paraId="04AA11B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4AA11B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04AA11B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w:t>
      </w:r>
      <w:r>
        <w:rPr>
          <w:rFonts w:eastAsia="Times New Roman" w:cs="Times New Roman"/>
          <w:szCs w:val="24"/>
        </w:rPr>
        <w:t>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w:t>
      </w:r>
      <w:r>
        <w:rPr>
          <w:rFonts w:eastAsia="Times New Roman" w:cs="Times New Roman"/>
          <w:szCs w:val="24"/>
        </w:rPr>
        <w:t>ριες και τέσσερις εκπαιδευτικοί συνοδοί τους από το Γενικό Λύκειο Γιάννουλης Λάρισας.</w:t>
      </w:r>
    </w:p>
    <w:p w14:paraId="04AA11B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4AA11BA"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04AA11B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Τον λόγο έχει για τη δευτερολογία του ο Πρωθυπουργός κ. Αλέξης Τσίπρας.</w:t>
      </w:r>
    </w:p>
    <w:p w14:paraId="04AA11B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w:t>
      </w:r>
      <w:r>
        <w:rPr>
          <w:rFonts w:eastAsia="Times New Roman" w:cs="Times New Roman"/>
          <w:b/>
          <w:szCs w:val="24"/>
        </w:rPr>
        <w:t xml:space="preserve">ος της Κυβέρνησης): </w:t>
      </w:r>
      <w:r>
        <w:rPr>
          <w:rFonts w:eastAsia="Times New Roman" w:cs="Times New Roman"/>
          <w:szCs w:val="24"/>
        </w:rPr>
        <w:t>Θα είμαι πολύ σύντομος, κύριε Πρόεδρε, διότι πράγματι περίμενα με αγωνία αν ο Αρχηγός της Αξιωματικής Αντιπολίτευσης θα ξαναπάρει τον λόγο, έστω και αργά, για να δώσει μια απάντηση στις αποκαλύψεις που έκαν</w:t>
      </w:r>
      <w:r>
        <w:rPr>
          <w:rFonts w:eastAsia="Times New Roman" w:cs="Times New Roman"/>
          <w:szCs w:val="24"/>
        </w:rPr>
        <w:t>α</w:t>
      </w:r>
      <w:r>
        <w:rPr>
          <w:rFonts w:eastAsia="Times New Roman" w:cs="Times New Roman"/>
          <w:szCs w:val="24"/>
        </w:rPr>
        <w:t>. Αντί, όμως, απάντησης ουσια</w:t>
      </w:r>
      <w:r>
        <w:rPr>
          <w:rFonts w:eastAsia="Times New Roman" w:cs="Times New Roman"/>
          <w:szCs w:val="24"/>
        </w:rPr>
        <w:t>στικής, έκανε ένα ψυχογράφημα της παρουσίας μου σε αυτό εδώ το Βήμα και μου είπε ότι δεν είχα τόσο μεγάλο ενθουσιασμό και ότι έκανα αγγαρεία. Φανταστείτε, δηλαδή, να είχα και ενθουσιασμό τι θα γινόταν. Μας είπε, λοιπόν, ούτε λίγο ούτε πολύ ξανά τα ίδια και</w:t>
      </w:r>
      <w:r>
        <w:rPr>
          <w:rFonts w:eastAsia="Times New Roman" w:cs="Times New Roman"/>
          <w:szCs w:val="24"/>
        </w:rPr>
        <w:t xml:space="preserve"> τα ίδια. </w:t>
      </w:r>
    </w:p>
    <w:p w14:paraId="04AA11BD"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04AA11B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Όπως και οι τοποθετήσεις της κ. Γεννηματά, αμέσως μετά την παρουσία μου σε αυτό το Βήμα, λες και δεν είχε ακούσει, ήταν να διαβάσει το γραπτό κείμενο που είχε φτιάξει από πριν. Αλλά και η συζήτηση συνολικότερ</w:t>
      </w:r>
      <w:r>
        <w:rPr>
          <w:rFonts w:eastAsia="Times New Roman" w:cs="Times New Roman"/>
          <w:szCs w:val="24"/>
        </w:rPr>
        <w:t>α κινήθηκε πάνω στα γνωστά και ετοιμασμένα.</w:t>
      </w:r>
    </w:p>
    <w:p w14:paraId="04AA11B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Από αυτήν εδώ, όμως, τη διαδικασία, κύριε Μητσοτάκη, αναδείχθηκε ένα πράγμα. Αναδείχθηκε ότι εδώ και δεκαπέντε ολόκληρες μέρες εσείς και τα μέσα ενημέρωσης που σας στηρίζουν φτιάξατε μια σκευωρία. Γιατί; Για να φ</w:t>
      </w:r>
      <w:r>
        <w:rPr>
          <w:rFonts w:eastAsia="Times New Roman" w:cs="Times New Roman"/>
          <w:szCs w:val="24"/>
        </w:rPr>
        <w:t>ύγουν από την επικαιρότητα τα άλλα ζητήματα στα οποία μάς δηλώσατε και τη μεγάλη διάθεσή σας να τα συζητήσουμε -χαίρομαι ιδιαίτερα- και να αναδειχθεί τι; Ότι υπάρχει μεγάλο σκάνδαλο και μάλιστα σήμερα μας είπατε ότι λείπουν τα λεφτά, ότι ζημιώθηκε δηλαδή τ</w:t>
      </w:r>
      <w:r>
        <w:rPr>
          <w:rFonts w:eastAsia="Times New Roman" w:cs="Times New Roman"/>
          <w:szCs w:val="24"/>
        </w:rPr>
        <w:t>ο ελληνικό δημόσιο. Τα είχε τα λεφτά και τα έχασε το ελληνικό δημόσιο;</w:t>
      </w:r>
    </w:p>
    <w:p w14:paraId="04AA11C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τα πήρε. Θα τα πάρει;</w:t>
      </w:r>
    </w:p>
    <w:p w14:paraId="04AA11C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Καθίστε λίγο τώρα. </w:t>
      </w:r>
    </w:p>
    <w:p w14:paraId="04AA11C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όλα αυτά βασισμένα σε μία υπόθεση, την ο</w:t>
      </w:r>
      <w:r>
        <w:rPr>
          <w:rFonts w:eastAsia="Times New Roman" w:cs="Times New Roman"/>
          <w:szCs w:val="24"/>
        </w:rPr>
        <w:t xml:space="preserve">ποία επαναλάβατε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ότι δηλαδή ο εξουσιοδοτημένος επισήμως από τις αρχές του φιλικού αυτού κράτους της Σαουδικής Αραβίας δεν είναι επίσημος και επίσημα αυθεντικά εξουσιοδοτημένος, αλλά μεσάζοντας.</w:t>
      </w:r>
    </w:p>
    <w:p w14:paraId="04AA11C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Όταν, όμως, εγώ αποκάλυψα τα ειδικού χει</w:t>
      </w:r>
      <w:r>
        <w:rPr>
          <w:rFonts w:eastAsia="Times New Roman" w:cs="Times New Roman"/>
          <w:szCs w:val="24"/>
        </w:rPr>
        <w:t xml:space="preserve">ρισμού τηλεγραφήματα του </w:t>
      </w:r>
      <w:r>
        <w:rPr>
          <w:rFonts w:eastAsia="Times New Roman" w:cs="Times New Roman"/>
          <w:szCs w:val="24"/>
        </w:rPr>
        <w:t>π</w:t>
      </w:r>
      <w:r>
        <w:rPr>
          <w:rFonts w:eastAsia="Times New Roman" w:cs="Times New Roman"/>
          <w:szCs w:val="24"/>
        </w:rPr>
        <w:t xml:space="preserve">ρέσβη και της </w:t>
      </w:r>
      <w:r>
        <w:rPr>
          <w:rFonts w:eastAsia="Times New Roman" w:cs="Times New Roman"/>
          <w:szCs w:val="24"/>
        </w:rPr>
        <w:t>π</w:t>
      </w:r>
      <w:r>
        <w:rPr>
          <w:rFonts w:eastAsia="Times New Roman" w:cs="Times New Roman"/>
          <w:szCs w:val="24"/>
        </w:rPr>
        <w:t>ρεσβείας πάνω στην επιχειρηματολογία, στην οποία έχετε στηρίξει δεκαπέντε μέρες τώρα όλη αυτή τη σπέκουλα και τη λασπολογία, εσείς ήρθατε εδώ προς πολύ μεγάλη μου περιέργεια να αντιτείνετε ότι υπάρχουν κι άλλα ειδικ</w:t>
      </w:r>
      <w:r>
        <w:rPr>
          <w:rFonts w:eastAsia="Times New Roman" w:cs="Times New Roman"/>
          <w:szCs w:val="24"/>
        </w:rPr>
        <w:t>ού χειρισμού που τα ξέρετε εσείς και δεν τα ξέρει ο Πρωθυπουργός. Ειδικού χειρισμού που τα ξέρετε εσείς και δεν τα ξέρει ο Πρωθυπουργός!</w:t>
      </w:r>
    </w:p>
    <w:p w14:paraId="04AA11C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μίλησα περί ειδικού χειρισμού. Ρωτάω εγώ.</w:t>
      </w:r>
    </w:p>
    <w:p w14:paraId="04AA11C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ΑΛΕΞΗΣ ΤΣΙΠΡΑΣ (Πρόε</w:t>
      </w:r>
      <w:r>
        <w:rPr>
          <w:rFonts w:eastAsia="Times New Roman" w:cs="Times New Roman"/>
          <w:b/>
          <w:szCs w:val="24"/>
        </w:rPr>
        <w:t xml:space="preserve">δρος της Κυβέρνησης): </w:t>
      </w:r>
      <w:r>
        <w:rPr>
          <w:rFonts w:eastAsia="Times New Roman" w:cs="Times New Roman"/>
          <w:szCs w:val="24"/>
        </w:rPr>
        <w:t xml:space="preserve">Α, ρωτάτε! </w:t>
      </w:r>
    </w:p>
    <w:p w14:paraId="04AA11C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Μητσοτάκη, αλήθεια πιστεύετε ότι αξιοποιώντας στελέχη του Διπλωματικού Σώματος ή των Ενόπλων Δυνάμεων, δημιουργώντας παρακράτος μέσα στο κράτος, θα καταφέρετε να δημιουργήσετε ρωγμή και αμφισβήτηση στην ηθική ακεραιό</w:t>
      </w:r>
      <w:r>
        <w:rPr>
          <w:rFonts w:eastAsia="Times New Roman" w:cs="Times New Roman"/>
          <w:szCs w:val="24"/>
        </w:rPr>
        <w:t>τητα αυτής της Κυβέρνησης;</w:t>
      </w:r>
    </w:p>
    <w:p w14:paraId="04AA11C7"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1C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Φοβάστε κάτι; </w:t>
      </w:r>
    </w:p>
    <w:p w14:paraId="04AA11C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Ησυχία, παρακαλώ. </w:t>
      </w:r>
    </w:p>
    <w:p w14:paraId="04AA11C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Θα σας πω εγώ</w:t>
      </w:r>
      <w:r>
        <w:rPr>
          <w:rFonts w:eastAsia="Times New Roman" w:cs="Times New Roman"/>
          <w:szCs w:val="24"/>
        </w:rPr>
        <w:t xml:space="preserve"> τώρα. Το θράσος είναι όταν σηκώνεις τη ρομφαία και ξιφουλκείς προκειμένου να αλλάξεις την ατζέντα. Η δειλία είναι όταν ζητάω εγώ να γίνει συζήτηση παρουσία μου, να βάζετε τους εκπροσώπους σας στη Διάσκεψη των Προέδρων να λένε να μην αναβληθεί η συζήτηση. </w:t>
      </w:r>
      <w:r>
        <w:rPr>
          <w:rFonts w:eastAsia="Times New Roman" w:cs="Times New Roman"/>
          <w:szCs w:val="24"/>
        </w:rPr>
        <w:t>Αυτό είναι δειλία και θράσος, κύριε Μητσοτάκη.</w:t>
      </w:r>
    </w:p>
    <w:p w14:paraId="04AA11C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Επειδή, όμως, κύριε Μητσοτά</w:t>
      </w:r>
      <w:r>
        <w:rPr>
          <w:rFonts w:eastAsia="Times New Roman" w:cs="Times New Roman"/>
          <w:szCs w:val="24"/>
        </w:rPr>
        <w:t>κ</w:t>
      </w:r>
      <w:r>
        <w:rPr>
          <w:rFonts w:eastAsia="Times New Roman" w:cs="Times New Roman"/>
          <w:szCs w:val="24"/>
        </w:rPr>
        <w:t>η, έχετε μια διαστροφή, επανέρχεστε στον τόπο του εγκλήματος, για αυτό ξαναμπήκατε μέσα, θέλω να σας επαναλάβω το ίδιο ερώτημα. Ο κ. Σφακιανάκης, τον οποίο παρουσιάζετε…</w:t>
      </w:r>
    </w:p>
    <w:p w14:paraId="04AA11C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Τι είναι αυτό;</w:t>
      </w:r>
    </w:p>
    <w:p w14:paraId="04AA11C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Τι είναι αυτό; Είναι αυτός ο οποίος, κύριε Λοβέρδο, που κάνατε </w:t>
      </w:r>
      <w:proofErr w:type="spellStart"/>
      <w:r>
        <w:rPr>
          <w:rFonts w:eastAsia="Times New Roman" w:cs="Times New Roman"/>
          <w:szCs w:val="24"/>
        </w:rPr>
        <w:t>φέιγ</w:t>
      </w:r>
      <w:proofErr w:type="spellEnd"/>
      <w:r>
        <w:rPr>
          <w:rFonts w:eastAsia="Times New Roman" w:cs="Times New Roman"/>
          <w:szCs w:val="24"/>
        </w:rPr>
        <w:t xml:space="preserve"> </w:t>
      </w:r>
      <w:r>
        <w:rPr>
          <w:rFonts w:eastAsia="Times New Roman" w:cs="Times New Roman"/>
          <w:szCs w:val="24"/>
        </w:rPr>
        <w:t xml:space="preserve">βολάν διάφορα ειδικού χειρισμού, σε αυτά τα ειδικού χειρισμού που έχω εγώ εδώ από την πλευρά του </w:t>
      </w:r>
      <w:r>
        <w:rPr>
          <w:rFonts w:eastAsia="Times New Roman" w:cs="Times New Roman"/>
          <w:szCs w:val="24"/>
        </w:rPr>
        <w:t>π</w:t>
      </w:r>
      <w:r>
        <w:rPr>
          <w:rFonts w:eastAsia="Times New Roman" w:cs="Times New Roman"/>
          <w:szCs w:val="24"/>
        </w:rPr>
        <w:t xml:space="preserve">ρέσβη… </w:t>
      </w:r>
    </w:p>
    <w:p w14:paraId="04AA11C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θέλω τον λόγο επί προσωπικού μετά.</w:t>
      </w:r>
    </w:p>
    <w:p w14:paraId="04AA11C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…απεδείχθη ότι ήταν η πηγή της </w:t>
      </w:r>
      <w:r>
        <w:rPr>
          <w:rFonts w:eastAsia="Times New Roman" w:cs="Times New Roman"/>
          <w:szCs w:val="24"/>
        </w:rPr>
        <w:t>π</w:t>
      </w:r>
      <w:r>
        <w:rPr>
          <w:rFonts w:eastAsia="Times New Roman" w:cs="Times New Roman"/>
          <w:szCs w:val="24"/>
        </w:rPr>
        <w:t xml:space="preserve">ρεσβείας, βάσει της οποίας πηγής </w:t>
      </w:r>
      <w:proofErr w:type="spellStart"/>
      <w:r>
        <w:rPr>
          <w:rFonts w:eastAsia="Times New Roman" w:cs="Times New Roman"/>
          <w:szCs w:val="24"/>
        </w:rPr>
        <w:t>εγέρθη</w:t>
      </w:r>
      <w:proofErr w:type="spellEnd"/>
      <w:r>
        <w:rPr>
          <w:rFonts w:eastAsia="Times New Roman" w:cs="Times New Roman"/>
          <w:szCs w:val="24"/>
        </w:rPr>
        <w:t xml:space="preserve"> όλη αυτή η ιστορία.</w:t>
      </w:r>
    </w:p>
    <w:p w14:paraId="04AA11D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Ά</w:t>
      </w:r>
      <w:r>
        <w:rPr>
          <w:rFonts w:eastAsia="Times New Roman" w:cs="Times New Roman"/>
          <w:szCs w:val="24"/>
        </w:rPr>
        <w:t>ρα δεν έκανε καλά ο Πρέσβης τη δουλειά του;</w:t>
      </w:r>
    </w:p>
    <w:p w14:paraId="04AA11D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Άρα, λοιπόν, κυρίες και κύριοι συνάδελφοι, η Νέα Δημοκρατία και ο κ. Μητσοτάκης δουλεύουν για συγκεκριμένους ενδιάμεσους, ενώ εμείς κλείνουμε συμφωνίες επωφελείς για το ε</w:t>
      </w:r>
      <w:r>
        <w:rPr>
          <w:rFonts w:eastAsia="Times New Roman" w:cs="Times New Roman"/>
          <w:szCs w:val="24"/>
        </w:rPr>
        <w:t>λληνικό δημόσιο με τους επίσημα εξουσιοδοτημένους εκπροσώπους μιας φιλικής χώρας.</w:t>
      </w:r>
    </w:p>
    <w:p w14:paraId="04AA11D2"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1D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Αντί, λοιπόν, να απολογηθείτε για την αποκάλυψη αυτής της σκευωρίας που στήσατε εδώ και δεκαπέντε μέρες, έχετε το θρ</w:t>
      </w:r>
      <w:r>
        <w:rPr>
          <w:rFonts w:eastAsia="Times New Roman" w:cs="Times New Roman"/>
          <w:szCs w:val="24"/>
        </w:rPr>
        <w:t xml:space="preserve">άσος να θέλετε να ξαναπάρετε τον λόγο. </w:t>
      </w:r>
    </w:p>
    <w:p w14:paraId="04AA11D4"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4AA11D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04AA11D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Όσον αφορά, κύριε Μητσοτάκη, την πολύ μεγάλη σας τόλμη να θέλετε να συζητήσουμε </w:t>
      </w:r>
      <w:r>
        <w:rPr>
          <w:rFonts w:eastAsia="Times New Roman" w:cs="Times New Roman"/>
          <w:szCs w:val="24"/>
        </w:rPr>
        <w:t xml:space="preserve">εδώ και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για τις </w:t>
      </w:r>
      <w:r>
        <w:rPr>
          <w:rFonts w:eastAsia="Times New Roman" w:cs="Times New Roman"/>
          <w:szCs w:val="24"/>
          <w:lang w:val="en-US"/>
        </w:rPr>
        <w:t>offshore</w:t>
      </w:r>
      <w:r>
        <w:rPr>
          <w:rFonts w:eastAsia="Times New Roman" w:cs="Times New Roman"/>
          <w:szCs w:val="24"/>
        </w:rPr>
        <w:t xml:space="preserve">, μην βιάζεστε. Θα συζητήσουμε και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θα σας καταδιώκει σε όλη σας την πολιτική καριέρα και για τις </w:t>
      </w:r>
      <w:r>
        <w:rPr>
          <w:rFonts w:eastAsia="Times New Roman" w:cs="Times New Roman"/>
          <w:szCs w:val="24"/>
          <w:lang w:val="en-US"/>
        </w:rPr>
        <w:t>offshore</w:t>
      </w:r>
      <w:r>
        <w:rPr>
          <w:rFonts w:eastAsia="Times New Roman" w:cs="Times New Roman"/>
          <w:szCs w:val="24"/>
        </w:rPr>
        <w:t xml:space="preserve"> θα συζητήσουμε και για όλα όσα δήλωνε ο Αντιπρόεδρος του κόμματός σας πριν από λίγε</w:t>
      </w:r>
      <w:r>
        <w:rPr>
          <w:rFonts w:eastAsia="Times New Roman" w:cs="Times New Roman"/>
          <w:szCs w:val="24"/>
        </w:rPr>
        <w:t xml:space="preserve">ς ημέρες, ότι είναι απολύτως νόμιμο και ηθικό να φοροδιαφεύγουν στους φορολογικούς παραδείσους όσοι θέλουν να αποφύγουν την υψηλή φορολόγηση. </w:t>
      </w:r>
    </w:p>
    <w:p w14:paraId="04AA11D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Και για τους δικούς σας Υπουργούς που έχουν τα λεφτά έξω θα </w:t>
      </w:r>
      <w:r>
        <w:rPr>
          <w:rFonts w:eastAsia="Times New Roman" w:cs="Times New Roman"/>
          <w:szCs w:val="24"/>
        </w:rPr>
        <w:t>συζητήσουμε;</w:t>
      </w:r>
    </w:p>
    <w:p w14:paraId="04AA11D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Για όλα θα συζητήσουμε, κύριε Μητσοτάκη. Δεν πρόκειται να αφήσουμε τίποτα αναπάντητο. </w:t>
      </w:r>
    </w:p>
    <w:p w14:paraId="04AA11D9"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AA11D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πολύ, μην αντιδράτε. Ήσυχα!</w:t>
      </w:r>
    </w:p>
    <w:p w14:paraId="04AA11D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w:t>
      </w:r>
      <w:r>
        <w:rPr>
          <w:rFonts w:eastAsia="Times New Roman" w:cs="Times New Roman"/>
          <w:b/>
          <w:szCs w:val="24"/>
        </w:rPr>
        <w:t xml:space="preserve">της Κυβέρνησης): </w:t>
      </w:r>
      <w:r>
        <w:rPr>
          <w:rFonts w:eastAsia="Times New Roman" w:cs="Times New Roman"/>
          <w:szCs w:val="24"/>
        </w:rPr>
        <w:t xml:space="preserve">Εσείς εκπροσωπείτε συμφέροντα. Προσπαθείτε να δηλητηριάσετε την </w:t>
      </w:r>
      <w:r>
        <w:rPr>
          <w:rFonts w:eastAsia="Times New Roman" w:cs="Times New Roman"/>
          <w:szCs w:val="24"/>
        </w:rPr>
        <w:lastRenderedPageBreak/>
        <w:t>πολιτική ζωή του τόπου δίχως αποδείξεις. Στήσατε μια πομφόλυγα δεκαπέντε μέρες τώρα, προσπαθώντας να αποδείξετε πράγματα τα οποία δεν αποδεικνύονται, ότι δηλαδή τι; Ότι ο Καμμ</w:t>
      </w:r>
      <w:r>
        <w:rPr>
          <w:rFonts w:eastAsia="Times New Roman" w:cs="Times New Roman"/>
          <w:szCs w:val="24"/>
        </w:rPr>
        <w:t>ένος ως Υπουργός Άμυνας επιχείρησε να διαπραγματευθεί με τον επίσημο και με πιστοποιητικό αυθεντικότητας εξουσιοδοτημένο της Σαουδικής Αραβίας, προκειμένου να πάρει υψηλότερο τίμημα, ενώ εσείς θέλατε η Ελληνική Κυβέρνηση να διαπραγματευτεί με κάποιον άλλον</w:t>
      </w:r>
      <w:r>
        <w:rPr>
          <w:rFonts w:eastAsia="Times New Roman" w:cs="Times New Roman"/>
          <w:szCs w:val="24"/>
        </w:rPr>
        <w:t xml:space="preserve"> ενδιάμεσο, ο οποίος τάχα</w:t>
      </w:r>
      <w:r>
        <w:rPr>
          <w:rFonts w:eastAsia="Times New Roman" w:cs="Times New Roman"/>
          <w:szCs w:val="24"/>
        </w:rPr>
        <w:t xml:space="preserve"> </w:t>
      </w:r>
      <w:r>
        <w:rPr>
          <w:rFonts w:eastAsia="Times New Roman" w:cs="Times New Roman"/>
          <w:szCs w:val="24"/>
        </w:rPr>
        <w:t>μου εκπροσωπεί την Σαουδική Αραβία, αλλά είναι Έλληνας, προκειμένου να πάρει μικρότερο τίμημα.</w:t>
      </w:r>
    </w:p>
    <w:p w14:paraId="04AA11D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Η μεγαλύτερη ντροπή, όμως, από όλα όσα κάνατε ξέρετε ποια είναι; Θα σας το επαναλάβω για άλλη μια φορά. Είναι ότι στην προσπάθειά σας ν</w:t>
      </w:r>
      <w:r>
        <w:rPr>
          <w:rFonts w:eastAsia="Times New Roman" w:cs="Times New Roman"/>
          <w:szCs w:val="24"/>
        </w:rPr>
        <w:t>α δημιουργήστε αντιπολιτευτικό λόγο, εμπλέκετε το Διπλωματικό Σώμα και τις Ένοπλες Δυνάμεις του τόπου, κύριε Μητσοτάκη.</w:t>
      </w:r>
    </w:p>
    <w:p w14:paraId="04AA11DD"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4AA11D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Εσείς τους κρεμάσατε στα μανταλάκια.</w:t>
      </w:r>
    </w:p>
    <w:p w14:paraId="04AA11D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Και αυτό το βάρος και αυτή η ευθύνη απέναντι στη χώρα και στον ελληνικό λαό θα σας ακολουθεί σε όλη σας τη διαδρομή. Καλή σας νύ</w:t>
      </w:r>
      <w:r>
        <w:rPr>
          <w:rFonts w:eastAsia="Times New Roman" w:cs="Times New Roman"/>
          <w:szCs w:val="24"/>
        </w:rPr>
        <w:t>χ</w:t>
      </w:r>
      <w:r>
        <w:rPr>
          <w:rFonts w:eastAsia="Times New Roman" w:cs="Times New Roman"/>
          <w:szCs w:val="24"/>
        </w:rPr>
        <w:t xml:space="preserve">τα, κύριε Μητσοτάκη! </w:t>
      </w:r>
    </w:p>
    <w:p w14:paraId="04AA11E0"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1E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Εκ μέρους του Λαϊκού Συνδέσμου</w:t>
      </w:r>
      <w:r>
        <w:rPr>
          <w:rFonts w:eastAsia="Times New Roman" w:cs="Times New Roman"/>
          <w:szCs w:val="24"/>
        </w:rPr>
        <w:t xml:space="preserve"> </w:t>
      </w:r>
      <w:r>
        <w:rPr>
          <w:rFonts w:eastAsia="Times New Roman" w:cs="Times New Roman"/>
          <w:szCs w:val="24"/>
        </w:rPr>
        <w:t>-Χρυσή Αυγή, ο κ. Χρήστος Χατζησάββας…</w:t>
      </w:r>
    </w:p>
    <w:p w14:paraId="04AA11E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τον λόγο επί προσωπικού.</w:t>
      </w:r>
    </w:p>
    <w:p w14:paraId="04AA11E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Λοβέρδο, δεν υπάρχει κανένα θέμα για να ζητάτε τον λόγο. </w:t>
      </w:r>
    </w:p>
    <w:p w14:paraId="04AA11E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Ζητώ τον λόγο επί προσωπικού για αυτά που είπε ο Πρωθυπουργός, ότι διακίνησα τα περί ειδικού χειρισμού σαν </w:t>
      </w:r>
      <w:proofErr w:type="spellStart"/>
      <w:r>
        <w:rPr>
          <w:rFonts w:eastAsia="Times New Roman" w:cs="Times New Roman"/>
          <w:szCs w:val="24"/>
        </w:rPr>
        <w:t>φέιγ</w:t>
      </w:r>
      <w:proofErr w:type="spellEnd"/>
      <w:r>
        <w:rPr>
          <w:rFonts w:eastAsia="Times New Roman" w:cs="Times New Roman"/>
          <w:szCs w:val="24"/>
        </w:rPr>
        <w:t xml:space="preserve"> βολάν.</w:t>
      </w:r>
    </w:p>
    <w:p w14:paraId="04AA11E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Ό,τι χρησιμοποίησε ο κύριος Πρωθυπουργός δεν κατατέθηκε…</w:t>
      </w:r>
    </w:p>
    <w:p w14:paraId="04AA11E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Είπε επί </w:t>
      </w:r>
      <w:r>
        <w:rPr>
          <w:rFonts w:eastAsia="Times New Roman" w:cs="Times New Roman"/>
          <w:szCs w:val="24"/>
        </w:rPr>
        <w:t>προσωπικού για εμένα. Θέλω τον λόγο για ένα λεπτό.</w:t>
      </w:r>
    </w:p>
    <w:p w14:paraId="04AA11E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Ποτέ δεν είπε επί προσωπικού για εσάς. Σας παρακαλώ!</w:t>
      </w:r>
    </w:p>
    <w:p w14:paraId="04AA11E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είπε. Θέλω τον λόγο για ένα λεπτό.</w:t>
      </w:r>
    </w:p>
    <w:p w14:paraId="04AA11E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δεν μπορείτε να πάρετε τον λόγο.</w:t>
      </w:r>
    </w:p>
    <w:p w14:paraId="04AA11E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κ. Χατζησάββας έχει τον λόγο.</w:t>
      </w:r>
    </w:p>
    <w:p w14:paraId="04AA11E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Περιμένω να τελειώσει ο συνάδελφος και μετά.</w:t>
      </w:r>
    </w:p>
    <w:p w14:paraId="04AA11E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πολύ, κύριε Λοβέρδο. Δεν σας έθιξε κανείς.</w:t>
      </w:r>
    </w:p>
    <w:p w14:paraId="04AA11E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θίγει με τρόπο κατάφωρο και θέλω τον λόγο για ένα λεπτό</w:t>
      </w:r>
      <w:r>
        <w:rPr>
          <w:rFonts w:eastAsia="Times New Roman" w:cs="Times New Roman"/>
          <w:szCs w:val="24"/>
        </w:rPr>
        <w:t>.</w:t>
      </w:r>
    </w:p>
    <w:p w14:paraId="04AA11E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Μα δεν σας έθιξε κανείς. Σας παρακαλώ! Εδώ ακούστηκαν τόσα από το πρωί και επίθετα και λοιπά.</w:t>
      </w:r>
    </w:p>
    <w:p w14:paraId="04AA11E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Ο κ. Χατζησάββας έχει τον λόγο, ύστερα ο κ. </w:t>
      </w:r>
      <w:proofErr w:type="spellStart"/>
      <w:r>
        <w:rPr>
          <w:rFonts w:eastAsia="Times New Roman" w:cs="Times New Roman"/>
          <w:szCs w:val="24"/>
        </w:rPr>
        <w:t>Παπαχριστόπουλος</w:t>
      </w:r>
      <w:proofErr w:type="spellEnd"/>
      <w:r>
        <w:rPr>
          <w:rFonts w:eastAsia="Times New Roman" w:cs="Times New Roman"/>
          <w:szCs w:val="24"/>
        </w:rPr>
        <w:t>, ύστερα ο κ. Καρράς.</w:t>
      </w:r>
    </w:p>
    <w:p w14:paraId="04AA11F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μιλήσω κι εγώ, κύριε Πρόεδρ</w:t>
      </w:r>
      <w:r>
        <w:rPr>
          <w:rFonts w:eastAsia="Times New Roman" w:cs="Times New Roman"/>
          <w:szCs w:val="24"/>
        </w:rPr>
        <w:t xml:space="preserve">ε. </w:t>
      </w:r>
    </w:p>
    <w:p w14:paraId="04AA11F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Περιμένετε. Αυτοί οι κύριοι δεν έχουν μιλήσει καθόλου. Στο τέλος από τους επτά ομιλητές, από ένα λεπτό έχει ο κ. Τασούλας που ήταν ο αρχικός ομιλητής και ύστερα και οι άλλοι έχουν από ένα ή ενάμισι λεπτό για να πουν κάτι, π</w:t>
      </w:r>
      <w:r>
        <w:rPr>
          <w:rFonts w:eastAsia="Times New Roman" w:cs="Times New Roman"/>
          <w:szCs w:val="24"/>
        </w:rPr>
        <w:t>ριν κλείσει ο Υπουργός. Αλίμονο, το έχουμε πει αυτό.</w:t>
      </w:r>
    </w:p>
    <w:p w14:paraId="04AA11F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είπαμε τίποτα, θα μιλήσουμε στο τέλος.</w:t>
      </w:r>
    </w:p>
    <w:p w14:paraId="04AA11F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Βορίδη, και εσείς για τέταρτη φορά. Έχετε το προνόμιο της ευγένειας.</w:t>
      </w:r>
    </w:p>
    <w:p w14:paraId="04AA11F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w:t>
      </w:r>
      <w:r>
        <w:rPr>
          <w:rFonts w:eastAsia="Times New Roman" w:cs="Times New Roman"/>
          <w:szCs w:val="24"/>
        </w:rPr>
        <w:t>ρόεδρε, δεν έχω πάρει τη δευτερολογία μου.</w:t>
      </w:r>
    </w:p>
    <w:p w14:paraId="04AA11F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Καμμία δευτερολογία. Έχετε ενάμισι λεπτό.</w:t>
      </w:r>
    </w:p>
    <w:p w14:paraId="04AA11F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Ενάμισι, ενάμισι. Μια χαρά είναι το ενάμισι!</w:t>
      </w:r>
    </w:p>
    <w:p w14:paraId="04AA11F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Γεωργιάδη, τα έχουμε πει αυτά. Τ</w:t>
      </w:r>
      <w:r>
        <w:rPr>
          <w:rFonts w:eastAsia="Times New Roman" w:cs="Times New Roman"/>
          <w:szCs w:val="24"/>
        </w:rPr>
        <w:t>α είπα προηγουμένως. Δεν ακούτε. Προς Θεού, δεν θα μαλώσουμε για αυτά. Υπάρχουν άλλα για τα οποία ήδη το έχουμε κάνει.</w:t>
      </w:r>
    </w:p>
    <w:p w14:paraId="04AA11F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Χατζησάββα, έχετε τον λόγο.</w:t>
      </w:r>
    </w:p>
    <w:p w14:paraId="04AA11F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ΧΑΤΖΗΣΑΒΒΑΣ: </w:t>
      </w:r>
      <w:r>
        <w:rPr>
          <w:rFonts w:eastAsia="Times New Roman" w:cs="Times New Roman"/>
          <w:szCs w:val="24"/>
        </w:rPr>
        <w:t>Κύριε Πρόεδρε, αρχίζοντας την ομιλία μου για το συγκεκριμένο θέμα, θα ήθελα μια δι</w:t>
      </w:r>
      <w:r>
        <w:rPr>
          <w:rFonts w:eastAsia="Times New Roman" w:cs="Times New Roman"/>
          <w:szCs w:val="24"/>
        </w:rPr>
        <w:t>ευκρίνιση από τον Υπουργό Εθνικής Άμυνας κ. Καμμένο.</w:t>
      </w:r>
    </w:p>
    <w:p w14:paraId="04AA11F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αναφέρατε σε κάποιο σημείο του λόγου του ότι εσείς δεν είστε σαν την προηγούμενη κυβέρνηση, η οποία με τηλεφωνήματα </w:t>
      </w:r>
      <w:proofErr w:type="spellStart"/>
      <w:r>
        <w:rPr>
          <w:rFonts w:eastAsia="Times New Roman" w:cs="Times New Roman"/>
          <w:szCs w:val="24"/>
        </w:rPr>
        <w:t>παρενέβαινε</w:t>
      </w:r>
      <w:proofErr w:type="spellEnd"/>
      <w:r>
        <w:rPr>
          <w:rFonts w:eastAsia="Times New Roman" w:cs="Times New Roman"/>
          <w:szCs w:val="24"/>
        </w:rPr>
        <w:t xml:space="preserve"> στον ρόλο της </w:t>
      </w:r>
      <w:r>
        <w:rPr>
          <w:rFonts w:eastAsia="Times New Roman" w:cs="Times New Roman"/>
          <w:szCs w:val="24"/>
        </w:rPr>
        <w:t>δ</w:t>
      </w:r>
      <w:r>
        <w:rPr>
          <w:rFonts w:eastAsia="Times New Roman" w:cs="Times New Roman"/>
          <w:szCs w:val="24"/>
        </w:rPr>
        <w:t xml:space="preserve">ικαιοσύνης. </w:t>
      </w:r>
    </w:p>
    <w:p w14:paraId="04AA11F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Σε ποια ακριβώς υπόθεση αναφέρεστε, κύριε Υπουργέ; Μήπως είναι η υπόθεση προφυλάκισης Βουλευτών της Χρυσής Αυγής; Θα είναι καλό, εάν θέλετε, να μας το διευκρινίσετε. </w:t>
      </w:r>
    </w:p>
    <w:p w14:paraId="04AA11F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Έχω πει εγώ </w:t>
      </w:r>
      <w:r>
        <w:rPr>
          <w:rFonts w:eastAsia="Times New Roman" w:cs="Times New Roman"/>
          <w:szCs w:val="24"/>
        </w:rPr>
        <w:t>τέτοιο πράγμα;</w:t>
      </w:r>
    </w:p>
    <w:p w14:paraId="04AA11F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Είπατε ότι δεν είστε σαν την προηγούμενη κυβέρνηση, η οποία έπαιρνε τηλέφωνο. Σ</w:t>
      </w:r>
      <w:r>
        <w:rPr>
          <w:rFonts w:eastAsia="Times New Roman" w:cs="Times New Roman"/>
          <w:szCs w:val="24"/>
        </w:rPr>
        <w:t>ε</w:t>
      </w:r>
      <w:r>
        <w:rPr>
          <w:rFonts w:eastAsia="Times New Roman" w:cs="Times New Roman"/>
          <w:szCs w:val="24"/>
        </w:rPr>
        <w:t xml:space="preserve"> αυτό να μου απαντήσετε.</w:t>
      </w:r>
    </w:p>
    <w:p w14:paraId="04AA11F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Όπως και να έχει, δεν ξέρω ποιος ήταν το «δεξί πόδι» του Τσοχατζόπουλου, ξέρω πολύ καλά, όμως, ότι αυτής της Κυβέρν</w:t>
      </w:r>
      <w:r>
        <w:rPr>
          <w:rFonts w:eastAsia="Times New Roman" w:cs="Times New Roman"/>
          <w:szCs w:val="24"/>
        </w:rPr>
        <w:t xml:space="preserve">ησης, η οποία λειτουργεί ενάντια στον ελληνικό λαό, είσαστε εσείς, κύριε </w:t>
      </w:r>
      <w:proofErr w:type="spellStart"/>
      <w:r>
        <w:rPr>
          <w:rFonts w:eastAsia="Times New Roman" w:cs="Times New Roman"/>
          <w:szCs w:val="24"/>
        </w:rPr>
        <w:t>Καμμένε</w:t>
      </w:r>
      <w:proofErr w:type="spellEnd"/>
      <w:r>
        <w:rPr>
          <w:rFonts w:eastAsia="Times New Roman" w:cs="Times New Roman"/>
          <w:szCs w:val="24"/>
        </w:rPr>
        <w:t xml:space="preserve">, το «δεξί πόδι», αν και έχετε ελάχιστα ποσοστά πλέον στην ελληνική κοινωνία. Έχετε το 51% της ευθύνης για όσα </w:t>
      </w:r>
      <w:r>
        <w:rPr>
          <w:rFonts w:eastAsia="Times New Roman" w:cs="Times New Roman"/>
          <w:szCs w:val="24"/>
        </w:rPr>
        <w:lastRenderedPageBreak/>
        <w:t xml:space="preserve">κάνει αυτή η Κυβέρνηση με τη στήριξή σας. Μια Κυβέρνηση, η οποία </w:t>
      </w:r>
      <w:r>
        <w:rPr>
          <w:rFonts w:eastAsia="Times New Roman" w:cs="Times New Roman"/>
          <w:szCs w:val="24"/>
        </w:rPr>
        <w:t>υπέκλεψε την ψήφο του ελληνικού λαού, προφασιζόμενη σκίσιμο μνημονίων και είδαμε πού κατέληξε.</w:t>
      </w:r>
    </w:p>
    <w:p w14:paraId="04AA11FF" w14:textId="77777777" w:rsidR="00A80E5B" w:rsidRDefault="003627BB">
      <w:pPr>
        <w:spacing w:after="0" w:line="600" w:lineRule="auto"/>
        <w:ind w:firstLine="720"/>
        <w:jc w:val="both"/>
        <w:rPr>
          <w:rFonts w:eastAsia="Times New Roman"/>
          <w:bCs/>
        </w:rPr>
      </w:pPr>
      <w:r>
        <w:rPr>
          <w:rFonts w:eastAsia="Times New Roman" w:cs="Times New Roman"/>
        </w:rPr>
        <w:t xml:space="preserve">Αποδεικνύεται για ακόμη </w:t>
      </w:r>
      <w:r>
        <w:rPr>
          <w:rFonts w:eastAsia="Times New Roman"/>
          <w:bCs/>
          <w:shd w:val="clear" w:color="auto" w:fill="FFFFFF"/>
        </w:rPr>
        <w:t>μια</w:t>
      </w:r>
      <w:r>
        <w:rPr>
          <w:rFonts w:eastAsia="Times New Roman" w:cs="Times New Roman"/>
        </w:rPr>
        <w:t xml:space="preserve"> φορά </w:t>
      </w:r>
      <w:r>
        <w:rPr>
          <w:rFonts w:eastAsia="Times New Roman"/>
          <w:bCs/>
          <w:shd w:val="clear" w:color="auto" w:fill="FFFFFF"/>
        </w:rPr>
        <w:t>ότι</w:t>
      </w:r>
      <w:r>
        <w:rPr>
          <w:rFonts w:eastAsia="Times New Roman" w:cs="Times New Roman"/>
        </w:rPr>
        <w:t xml:space="preserve"> οι μίζες και οι κλοπές </w:t>
      </w:r>
      <w:r>
        <w:rPr>
          <w:rFonts w:eastAsia="Times New Roman"/>
          <w:bCs/>
        </w:rPr>
        <w:t xml:space="preserve">στα εξοπλιστικά συνεχίζονται κανονικότατα. Ανήκετε στο ίδιο κύκλωμα </w:t>
      </w:r>
      <w:proofErr w:type="spellStart"/>
      <w:r>
        <w:rPr>
          <w:rFonts w:eastAsia="Times New Roman"/>
          <w:bCs/>
        </w:rPr>
        <w:t>κλεπτοκρατίας</w:t>
      </w:r>
      <w:proofErr w:type="spellEnd"/>
      <w:r>
        <w:rPr>
          <w:rFonts w:eastAsia="Times New Roman"/>
          <w:bCs/>
        </w:rPr>
        <w:t xml:space="preserve"> που υπήρχε με τη Νέ</w:t>
      </w:r>
      <w:r>
        <w:rPr>
          <w:rFonts w:eastAsia="Times New Roman"/>
          <w:bCs/>
        </w:rPr>
        <w:t>α Δημοκρατία και το ΠΑΣΟΚ. Μαζί ψηφίσατε την πώληση του στρατιωτικού οπλισμού η Νέα Δημοκρατία και το ΠΑΣΟΚ.</w:t>
      </w:r>
    </w:p>
    <w:p w14:paraId="04AA1200" w14:textId="77777777" w:rsidR="00A80E5B" w:rsidRDefault="003627BB">
      <w:pPr>
        <w:spacing w:after="0" w:line="600" w:lineRule="auto"/>
        <w:ind w:firstLine="720"/>
        <w:jc w:val="both"/>
        <w:rPr>
          <w:rFonts w:eastAsia="Times New Roman"/>
          <w:bCs/>
        </w:rPr>
      </w:pPr>
      <w:r>
        <w:rPr>
          <w:rFonts w:eastAsia="Times New Roman"/>
          <w:bCs/>
        </w:rPr>
        <w:t xml:space="preserve">Τώρα, για τις διευκρινήσεις που λέτε </w:t>
      </w:r>
      <w:r>
        <w:rPr>
          <w:rFonts w:eastAsia="Times New Roman"/>
          <w:bCs/>
          <w:shd w:val="clear" w:color="auto" w:fill="FFFFFF"/>
        </w:rPr>
        <w:t>ότι</w:t>
      </w:r>
      <w:r>
        <w:rPr>
          <w:rFonts w:eastAsia="Times New Roman"/>
          <w:bCs/>
        </w:rPr>
        <w:t xml:space="preserve"> δεν υπήρχαν, θα δούμε τι θα γίνει. Ούτως ή άλλως, εκ του ασφαλούς γίνονται όλα αυτά. Πρώτα καταστρέψατε τη</w:t>
      </w:r>
      <w:r>
        <w:rPr>
          <w:rFonts w:eastAsia="Times New Roman"/>
          <w:bCs/>
        </w:rPr>
        <w:t xml:space="preserve">ν Ελληνική Βιομηχανία Όπλων και τώρα θέλετε έσοδα από πωλήσεις όπλων. Γίνεται εκ του ασφαλούς, όπως είπα, μόνο για τα μέσα μαζικής ενημέρωσης. ΣΥΡΙΖΑ και ΑΝΕΛ στα δικά τους </w:t>
      </w:r>
      <w:proofErr w:type="spellStart"/>
      <w:r>
        <w:rPr>
          <w:rFonts w:eastAsia="Times New Roman"/>
          <w:bCs/>
        </w:rPr>
        <w:t>μίντια</w:t>
      </w:r>
      <w:proofErr w:type="spellEnd"/>
      <w:r>
        <w:rPr>
          <w:rFonts w:eastAsia="Times New Roman"/>
          <w:bCs/>
        </w:rPr>
        <w:t xml:space="preserve"> </w:t>
      </w:r>
      <w:r>
        <w:rPr>
          <w:rFonts w:eastAsia="Times New Roman"/>
          <w:bCs/>
        </w:rPr>
        <w:t xml:space="preserve">θα το παίξουν </w:t>
      </w:r>
      <w:r>
        <w:rPr>
          <w:rFonts w:eastAsia="Times New Roman"/>
          <w:bCs/>
          <w:shd w:val="clear" w:color="auto" w:fill="FFFFFF"/>
        </w:rPr>
        <w:t>ότι</w:t>
      </w:r>
      <w:r>
        <w:rPr>
          <w:rFonts w:eastAsia="Times New Roman"/>
          <w:bCs/>
        </w:rPr>
        <w:t xml:space="preserve"> νίκησαν πανηγυρικά. Η Νέα Δημοκρατία θα το παίξει, </w:t>
      </w:r>
      <w:r>
        <w:rPr>
          <w:rFonts w:eastAsia="Times New Roman"/>
          <w:bCs/>
          <w:shd w:val="clear" w:color="auto" w:fill="FFFFFF"/>
        </w:rPr>
        <w:t>επίσης,</w:t>
      </w:r>
      <w:r>
        <w:rPr>
          <w:rFonts w:eastAsia="Times New Roman"/>
          <w:bCs/>
          <w:shd w:val="clear" w:color="auto" w:fill="FFFFFF"/>
        </w:rPr>
        <w:t xml:space="preserve"> </w:t>
      </w:r>
      <w:r>
        <w:rPr>
          <w:rFonts w:eastAsia="Times New Roman"/>
          <w:bCs/>
        </w:rPr>
        <w:t>πανηγυρικά στα δικά της. Τι αποτέλεσμα θα βγει από αυτό; Θα βγει κάτι; Θα πάει κανείς στη δικαιοσύνη; Θα συνεχιστεί τελικά η συμφωνία; Το ηθικό του θέματος θα το δούμε παρακάτω.</w:t>
      </w:r>
    </w:p>
    <w:p w14:paraId="04AA1201" w14:textId="77777777" w:rsidR="00A80E5B" w:rsidRDefault="003627BB">
      <w:pPr>
        <w:spacing w:after="0" w:line="600" w:lineRule="auto"/>
        <w:ind w:firstLine="720"/>
        <w:jc w:val="both"/>
        <w:rPr>
          <w:rFonts w:eastAsia="Times New Roman"/>
          <w:bCs/>
        </w:rPr>
      </w:pPr>
      <w:r>
        <w:rPr>
          <w:rFonts w:eastAsia="Times New Roman"/>
          <w:bCs/>
        </w:rPr>
        <w:lastRenderedPageBreak/>
        <w:t xml:space="preserve">Σχετικά με την πώληση τώρα και τον μεσάζοντα, θέλατε πάση θυσία να κάνετε δουλειά με τον Παπαδόπουλο. Καλώς. Διαβάζουμε, </w:t>
      </w:r>
      <w:r>
        <w:rPr>
          <w:rFonts w:eastAsia="Times New Roman"/>
          <w:bCs/>
          <w:shd w:val="clear" w:color="auto" w:fill="FFFFFF"/>
        </w:rPr>
        <w:t>όμως, σε</w:t>
      </w:r>
      <w:r>
        <w:rPr>
          <w:rFonts w:eastAsia="Times New Roman"/>
          <w:bCs/>
        </w:rPr>
        <w:t xml:space="preserve"> δεκάδες δημοσιεύματα </w:t>
      </w:r>
      <w:r>
        <w:rPr>
          <w:rFonts w:eastAsia="Times New Roman"/>
          <w:bCs/>
          <w:shd w:val="clear" w:color="auto" w:fill="FFFFFF"/>
        </w:rPr>
        <w:t>ότι</w:t>
      </w:r>
      <w:r>
        <w:rPr>
          <w:rFonts w:eastAsia="Times New Roman"/>
          <w:bCs/>
        </w:rPr>
        <w:t xml:space="preserve"> είναι </w:t>
      </w:r>
      <w:r>
        <w:rPr>
          <w:rFonts w:eastAsia="Times New Roman"/>
          <w:bCs/>
          <w:shd w:val="clear" w:color="auto" w:fill="FFFFFF"/>
        </w:rPr>
        <w:t>μια</w:t>
      </w:r>
      <w:r>
        <w:rPr>
          <w:rFonts w:eastAsia="Times New Roman"/>
          <w:bCs/>
        </w:rPr>
        <w:t xml:space="preserve"> εταιρεία με μηδενικό τζίρο ή με ελάχιστο -δεν κάνει τίποτα άλλο, μόνο αυτό περίμενε για να </w:t>
      </w:r>
      <w:r>
        <w:rPr>
          <w:rFonts w:eastAsia="Times New Roman"/>
          <w:bCs/>
        </w:rPr>
        <w:t>δουλέψει- και ό</w:t>
      </w:r>
      <w:r>
        <w:rPr>
          <w:rFonts w:eastAsia="Times New Roman"/>
          <w:bCs/>
          <w:shd w:val="clear" w:color="auto" w:fill="FFFFFF"/>
        </w:rPr>
        <w:t>τι</w:t>
      </w:r>
      <w:r>
        <w:rPr>
          <w:rFonts w:eastAsia="Times New Roman"/>
          <w:bCs/>
        </w:rPr>
        <w:t xml:space="preserve"> έχει καταδικαστεί για άλλες υποθέσεις. Στην τοπική κοινωνία του Κιλκίς, η αλήθεια είναι </w:t>
      </w:r>
      <w:r>
        <w:rPr>
          <w:rFonts w:eastAsia="Times New Roman"/>
          <w:bCs/>
          <w:shd w:val="clear" w:color="auto" w:fill="FFFFFF"/>
        </w:rPr>
        <w:t>ότι</w:t>
      </w:r>
      <w:r>
        <w:rPr>
          <w:rFonts w:eastAsia="Times New Roman"/>
          <w:bCs/>
        </w:rPr>
        <w:t xml:space="preserve"> άμα τους ρωτούσατε για τη συγκεκριμένη βιομηχανία, θα σας έλεγαν </w:t>
      </w:r>
      <w:r>
        <w:rPr>
          <w:rFonts w:eastAsia="Times New Roman"/>
          <w:bCs/>
          <w:shd w:val="clear" w:color="auto" w:fill="FFFFFF"/>
        </w:rPr>
        <w:t>ότι</w:t>
      </w:r>
      <w:r>
        <w:rPr>
          <w:rFonts w:eastAsia="Times New Roman"/>
          <w:bCs/>
        </w:rPr>
        <w:t xml:space="preserve"> έχει κλείσει προ πολλού. Δεν φαίνεται να λειτουργεί τίποτα, δεν γίνεται τίποτ</w:t>
      </w:r>
      <w:r>
        <w:rPr>
          <w:rFonts w:eastAsia="Times New Roman"/>
          <w:bCs/>
        </w:rPr>
        <w:t xml:space="preserve">α. Κάτι ακούγεται για ένα 10%. Δεν ξέρω τι είναι αυτό. Θα μας απαντήσετε εσείς. </w:t>
      </w:r>
    </w:p>
    <w:p w14:paraId="04AA120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F079C4">
        <w:rPr>
          <w:rFonts w:eastAsia="Times New Roman" w:cs="Times New Roman"/>
          <w:b/>
          <w:szCs w:val="24"/>
        </w:rPr>
        <w:t>ΓΕΩΡΓΙΟΣ ΒΑΡΕΜΕΝΟΣ</w:t>
      </w:r>
      <w:r>
        <w:rPr>
          <w:rFonts w:eastAsia="Times New Roman" w:cs="Times New Roman"/>
          <w:szCs w:val="24"/>
        </w:rPr>
        <w:t>)</w:t>
      </w:r>
    </w:p>
    <w:p w14:paraId="04AA120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Βγαίνει, υποτίθεται, ένα έγγραφο </w:t>
      </w:r>
      <w:r>
        <w:rPr>
          <w:rFonts w:eastAsia="Times New Roman" w:cs="Times New Roman"/>
        </w:rPr>
        <w:t xml:space="preserve">που </w:t>
      </w:r>
      <w:r>
        <w:rPr>
          <w:rFonts w:eastAsia="Times New Roman" w:cs="Times New Roman"/>
          <w:szCs w:val="24"/>
        </w:rPr>
        <w:t>δικαιολογεί τα πάντα και αναφέρεται σ</w:t>
      </w:r>
      <w:r>
        <w:rPr>
          <w:rFonts w:eastAsia="Times New Roman" w:cs="Times New Roman"/>
          <w:szCs w:val="24"/>
        </w:rPr>
        <w:t xml:space="preserve">ε αεροπορικές βόμβες ΜΚ-82, σε βόμβες αεροπορικές, οι οποίες δεν έχουν καμμία σχέση με το ερώτημα </w:t>
      </w:r>
      <w:r>
        <w:rPr>
          <w:rFonts w:eastAsia="Times New Roman" w:cs="Times New Roman"/>
        </w:rPr>
        <w:t xml:space="preserve">που </w:t>
      </w:r>
      <w:r>
        <w:rPr>
          <w:rFonts w:eastAsia="Times New Roman"/>
          <w:bCs/>
        </w:rPr>
        <w:t>είναι</w:t>
      </w:r>
      <w:r>
        <w:rPr>
          <w:rFonts w:eastAsia="Times New Roman" w:cs="Times New Roman"/>
          <w:szCs w:val="24"/>
        </w:rPr>
        <w:t xml:space="preserve"> για εκατό χιλιάδες βλήματα </w:t>
      </w:r>
      <w:proofErr w:type="spellStart"/>
      <w:r>
        <w:rPr>
          <w:rFonts w:eastAsia="Times New Roman" w:cs="Times New Roman"/>
          <w:szCs w:val="24"/>
        </w:rPr>
        <w:t>εκατόν</w:t>
      </w:r>
      <w:proofErr w:type="spellEnd"/>
      <w:r>
        <w:rPr>
          <w:rFonts w:eastAsia="Times New Roman" w:cs="Times New Roman"/>
          <w:szCs w:val="24"/>
        </w:rPr>
        <w:t xml:space="preserve"> πέντε χιλιοστών -τριακόσιες χιλιάδες </w:t>
      </w:r>
      <w:r>
        <w:rPr>
          <w:rFonts w:eastAsia="Times New Roman"/>
          <w:bCs/>
        </w:rPr>
        <w:t>είναι,</w:t>
      </w:r>
      <w:r>
        <w:rPr>
          <w:rFonts w:eastAsia="Times New Roman" w:cs="Times New Roman"/>
          <w:szCs w:val="24"/>
        </w:rPr>
        <w:t xml:space="preserve"> τα εκατό χιλιάδες </w:t>
      </w:r>
      <w:r>
        <w:rPr>
          <w:rFonts w:eastAsia="Times New Roman"/>
          <w:bCs/>
        </w:rPr>
        <w:t>είναι</w:t>
      </w:r>
      <w:r>
        <w:rPr>
          <w:rFonts w:eastAsia="Times New Roman" w:cs="Times New Roman"/>
          <w:szCs w:val="24"/>
        </w:rPr>
        <w:t xml:space="preserve"> αυτά που ζητούσαν- </w:t>
      </w:r>
      <w:r>
        <w:rPr>
          <w:rFonts w:eastAsia="Times New Roman" w:cs="Times New Roman"/>
        </w:rPr>
        <w:t xml:space="preserve">που </w:t>
      </w:r>
      <w:r>
        <w:rPr>
          <w:rFonts w:eastAsia="Times New Roman" w:cs="Times New Roman"/>
          <w:szCs w:val="24"/>
        </w:rPr>
        <w:t xml:space="preserve">δήθεν η Σαουδική Αραβία ήθελε. </w:t>
      </w:r>
    </w:p>
    <w:p w14:paraId="04AA120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αυτά; Τι προσπαθείτε να πετύχετε με αυτή την πώληση; Δεν μιλάμε φυσικά για πώληση για αμυντικούς σκοπούς. Ξέρετε </w:t>
      </w:r>
      <w:r>
        <w:rPr>
          <w:rFonts w:eastAsia="Times New Roman"/>
          <w:bCs/>
          <w:shd w:val="clear" w:color="auto" w:fill="FFFFFF"/>
        </w:rPr>
        <w:t>ότι</w:t>
      </w:r>
      <w:r>
        <w:rPr>
          <w:rFonts w:eastAsia="Times New Roman" w:cs="Times New Roman"/>
          <w:szCs w:val="24"/>
        </w:rPr>
        <w:t xml:space="preserve"> υπάρχει πόλεμος αυτή τη στιγμή εκεί. Τροφοδοτείτε αυτόν τον πόλεμο και τη γενοκτονία </w:t>
      </w:r>
      <w:r>
        <w:rPr>
          <w:rFonts w:eastAsia="Times New Roman" w:cs="Times New Roman"/>
        </w:rPr>
        <w:t xml:space="preserve">που </w:t>
      </w:r>
      <w:r>
        <w:rPr>
          <w:rFonts w:eastAsia="Times New Roman" w:cs="Times New Roman"/>
          <w:szCs w:val="24"/>
        </w:rPr>
        <w:t>γί</w:t>
      </w:r>
      <w:r>
        <w:rPr>
          <w:rFonts w:eastAsia="Times New Roman" w:cs="Times New Roman"/>
          <w:szCs w:val="24"/>
        </w:rPr>
        <w:t>νεται.</w:t>
      </w:r>
    </w:p>
    <w:p w14:paraId="04AA1205" w14:textId="77777777" w:rsidR="00A80E5B" w:rsidRDefault="003627BB">
      <w:pPr>
        <w:spacing w:after="0" w:line="600" w:lineRule="auto"/>
        <w:ind w:firstLine="720"/>
        <w:jc w:val="both"/>
        <w:rPr>
          <w:rFonts w:eastAsia="Times New Roman"/>
          <w:bCs/>
          <w:shd w:val="clear" w:color="auto" w:fill="FFFFFF"/>
        </w:rPr>
      </w:pPr>
      <w:r>
        <w:rPr>
          <w:rFonts w:eastAsia="Times New Roman" w:cs="Times New Roman"/>
          <w:bCs/>
          <w:shd w:val="clear" w:color="auto" w:fill="FFFFFF"/>
        </w:rPr>
        <w:t>Όμως</w:t>
      </w:r>
      <w:r>
        <w:rPr>
          <w:rFonts w:eastAsia="Times New Roman" w:cs="Times New Roman"/>
        </w:rPr>
        <w:t xml:space="preserve">, </w:t>
      </w:r>
      <w:r>
        <w:rPr>
          <w:rFonts w:eastAsia="Times New Roman" w:cs="Times New Roman"/>
          <w:szCs w:val="24"/>
        </w:rPr>
        <w:t>σαν απαντήσεις δεχόμαστε μόνο αερολογίες, όπως δεχτήκαμε και αερολογίες ως απάντηση στην υπόθεση της εισβολής του «</w:t>
      </w:r>
      <w:proofErr w:type="spellStart"/>
      <w:r>
        <w:rPr>
          <w:rFonts w:eastAsia="Times New Roman" w:cs="Times New Roman"/>
          <w:szCs w:val="24"/>
        </w:rPr>
        <w:t>Ρουβίκωνα</w:t>
      </w:r>
      <w:proofErr w:type="spellEnd"/>
      <w:r>
        <w:rPr>
          <w:rFonts w:eastAsia="Times New Roman" w:cs="Times New Roman"/>
          <w:szCs w:val="24"/>
        </w:rPr>
        <w:t xml:space="preserve">» στο Πεντάγωνο, </w:t>
      </w:r>
      <w:r>
        <w:rPr>
          <w:rFonts w:eastAsia="Times New Roman"/>
          <w:bCs/>
          <w:shd w:val="clear" w:color="auto" w:fill="FFFFFF"/>
        </w:rPr>
        <w:t>ότι</w:t>
      </w:r>
      <w:r>
        <w:rPr>
          <w:rFonts w:eastAsia="Times New Roman" w:cs="Times New Roman"/>
          <w:szCs w:val="24"/>
        </w:rPr>
        <w:t xml:space="preserve"> δεν έγιναν συλλήψεις </w:t>
      </w:r>
      <w:r>
        <w:rPr>
          <w:rFonts w:eastAsia="Times New Roman" w:cs="Times New Roman"/>
          <w:bCs/>
          <w:shd w:val="clear" w:color="auto" w:fill="FFFFFF"/>
        </w:rPr>
        <w:t>γιατί</w:t>
      </w:r>
      <w:r>
        <w:rPr>
          <w:rFonts w:eastAsia="Times New Roman" w:cs="Times New Roman"/>
          <w:szCs w:val="24"/>
        </w:rPr>
        <w:t xml:space="preserve"> δεν </w:t>
      </w:r>
      <w:r>
        <w:rPr>
          <w:rFonts w:eastAsia="Times New Roman" w:cs="Times New Roman"/>
        </w:rPr>
        <w:t xml:space="preserve">μπορεί </w:t>
      </w:r>
      <w:r>
        <w:rPr>
          <w:rFonts w:eastAsia="Times New Roman" w:cs="Times New Roman"/>
          <w:szCs w:val="24"/>
        </w:rPr>
        <w:t xml:space="preserve">η Στρατονομία να κάνει συλλήψεις. Φυσικά και δεν </w:t>
      </w:r>
      <w:r>
        <w:rPr>
          <w:rFonts w:eastAsia="Times New Roman" w:cs="Times New Roman"/>
        </w:rPr>
        <w:t xml:space="preserve">μπορεί </w:t>
      </w:r>
      <w:r>
        <w:rPr>
          <w:rFonts w:eastAsia="Times New Roman" w:cs="Times New Roman"/>
          <w:szCs w:val="24"/>
        </w:rPr>
        <w:t>η Στ</w:t>
      </w:r>
      <w:r>
        <w:rPr>
          <w:rFonts w:eastAsia="Times New Roman" w:cs="Times New Roman"/>
          <w:szCs w:val="24"/>
        </w:rPr>
        <w:t xml:space="preserve">ρατονομία. Η Στρατονομία </w:t>
      </w:r>
      <w:r>
        <w:rPr>
          <w:rFonts w:eastAsia="Times New Roman"/>
          <w:bCs/>
        </w:rPr>
        <w:t>είναι</w:t>
      </w:r>
      <w:r>
        <w:rPr>
          <w:rFonts w:eastAsia="Times New Roman" w:cs="Times New Roman"/>
          <w:szCs w:val="24"/>
        </w:rPr>
        <w:t xml:space="preserve"> υπεύθυνη για την εκτός των στρατοπέδων παράσταση, εικόνα και πειθαρχία του στρατεύματος. Για μέσα </w:t>
      </w:r>
      <w:r>
        <w:rPr>
          <w:rFonts w:eastAsia="Times New Roman"/>
          <w:bCs/>
        </w:rPr>
        <w:t>είναι</w:t>
      </w:r>
      <w:r>
        <w:rPr>
          <w:rFonts w:eastAsia="Times New Roman" w:cs="Times New Roman"/>
          <w:szCs w:val="24"/>
        </w:rPr>
        <w:t xml:space="preserve"> η φρουρά του στρατοπέδου, </w:t>
      </w:r>
      <w:r>
        <w:rPr>
          <w:rFonts w:eastAsia="Times New Roman" w:cs="Times New Roman"/>
        </w:rPr>
        <w:t xml:space="preserve">που </w:t>
      </w:r>
      <w:r>
        <w:rPr>
          <w:rFonts w:eastAsia="Times New Roman"/>
          <w:bCs/>
        </w:rPr>
        <w:t>είναι</w:t>
      </w:r>
      <w:r>
        <w:rPr>
          <w:rFonts w:eastAsia="Times New Roman" w:cs="Times New Roman"/>
          <w:szCs w:val="24"/>
        </w:rPr>
        <w:t xml:space="preserve"> ένοπλη και </w:t>
      </w:r>
      <w:r>
        <w:rPr>
          <w:rFonts w:eastAsia="Times New Roman" w:cs="Times New Roman"/>
        </w:rPr>
        <w:t xml:space="preserve">μπορεί </w:t>
      </w:r>
      <w:r>
        <w:rPr>
          <w:rFonts w:eastAsia="Times New Roman" w:cs="Times New Roman"/>
          <w:szCs w:val="24"/>
        </w:rPr>
        <w:t xml:space="preserve">να πάει μέχρι τέλους, να κάνει οτιδήποτε </w:t>
      </w:r>
      <w:r>
        <w:rPr>
          <w:rFonts w:eastAsia="Times New Roman"/>
          <w:bCs/>
          <w:shd w:val="clear" w:color="auto" w:fill="FFFFFF"/>
        </w:rPr>
        <w:t>χρειαστεί για να  συλληφθο</w:t>
      </w:r>
      <w:r>
        <w:rPr>
          <w:rFonts w:eastAsia="Times New Roman"/>
          <w:bCs/>
          <w:shd w:val="clear" w:color="auto" w:fill="FFFFFF"/>
        </w:rPr>
        <w:t>ύν αυτοί οι οποίοι είναι εισβολείς.</w:t>
      </w:r>
    </w:p>
    <w:p w14:paraId="04AA1206"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δίνετε εντολές να συλληφθούν </w:t>
      </w:r>
      <w:r>
        <w:rPr>
          <w:rFonts w:eastAsia="Times New Roman"/>
          <w:bCs/>
          <w:shd w:val="clear" w:color="auto" w:fill="FFFFFF"/>
        </w:rPr>
        <w:t>α</w:t>
      </w:r>
      <w:r>
        <w:rPr>
          <w:rFonts w:eastAsia="Times New Roman"/>
          <w:bCs/>
          <w:shd w:val="clear" w:color="auto" w:fill="FFFFFF"/>
        </w:rPr>
        <w:t xml:space="preserve">ξιωματικοί του Στρατού, ενώ έπρεπε να παρέμβει ο </w:t>
      </w:r>
      <w:r>
        <w:rPr>
          <w:rFonts w:eastAsia="Times New Roman"/>
          <w:bCs/>
          <w:shd w:val="clear" w:color="auto" w:fill="FFFFFF"/>
        </w:rPr>
        <w:t>σ</w:t>
      </w:r>
      <w:r>
        <w:rPr>
          <w:rFonts w:eastAsia="Times New Roman"/>
          <w:bCs/>
          <w:shd w:val="clear" w:color="auto" w:fill="FFFFFF"/>
        </w:rPr>
        <w:t xml:space="preserve">τρατιωτικός </w:t>
      </w:r>
      <w:r>
        <w:rPr>
          <w:rFonts w:eastAsia="Times New Roman"/>
          <w:bCs/>
          <w:shd w:val="clear" w:color="auto" w:fill="FFFFFF"/>
        </w:rPr>
        <w:t>ε</w:t>
      </w:r>
      <w:r>
        <w:rPr>
          <w:rFonts w:eastAsia="Times New Roman"/>
          <w:bCs/>
          <w:shd w:val="clear" w:color="auto" w:fill="FFFFFF"/>
        </w:rPr>
        <w:t>ισαγγελέας σε οποιαδήποτε τέτοια διαδικασία. Μετά το μαζέψατε, αλλά βγήκατε και είπατε «έδωσα εντολή να συλληφθεί».</w:t>
      </w:r>
    </w:p>
    <w:p w14:paraId="04AA1207"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Όσο</w:t>
      </w:r>
      <w:r>
        <w:rPr>
          <w:rFonts w:eastAsia="Times New Roman"/>
          <w:bCs/>
          <w:shd w:val="clear" w:color="auto" w:fill="FFFFFF"/>
        </w:rPr>
        <w:t xml:space="preserve">ν αφορά το υλικό για τις βόμβες των </w:t>
      </w:r>
      <w:proofErr w:type="spellStart"/>
      <w:r>
        <w:rPr>
          <w:rFonts w:eastAsia="Times New Roman"/>
          <w:bCs/>
          <w:shd w:val="clear" w:color="auto" w:fill="FFFFFF"/>
        </w:rPr>
        <w:t>εκατόν</w:t>
      </w:r>
      <w:proofErr w:type="spellEnd"/>
      <w:r>
        <w:rPr>
          <w:rFonts w:eastAsia="Times New Roman"/>
          <w:bCs/>
          <w:shd w:val="clear" w:color="auto" w:fill="FFFFFF"/>
        </w:rPr>
        <w:t xml:space="preserve"> πέντε χιλιοστών πυροβολικού, διακόσιες χιλιάδες βλήματα δεν είναι σαφές πού θα πήγαιναν, αλλά</w:t>
      </w:r>
      <w:r>
        <w:rPr>
          <w:rFonts w:eastAsia="Times New Roman"/>
          <w:bCs/>
          <w:shd w:val="clear" w:color="auto" w:fill="FFFFFF"/>
        </w:rPr>
        <w:t>,</w:t>
      </w:r>
      <w:r>
        <w:rPr>
          <w:rFonts w:eastAsia="Times New Roman"/>
          <w:bCs/>
          <w:shd w:val="clear" w:color="auto" w:fill="FFFFFF"/>
        </w:rPr>
        <w:t xml:space="preserve"> ακόμα κι αν υποθέσουμε ότι τελικά θα </w:t>
      </w:r>
      <w:r>
        <w:rPr>
          <w:rFonts w:eastAsia="Times New Roman"/>
          <w:bCs/>
          <w:shd w:val="clear" w:color="auto" w:fill="FFFFFF"/>
        </w:rPr>
        <w:lastRenderedPageBreak/>
        <w:t xml:space="preserve">πάνε στη Σαουδική Αραβία, δεν είναι έξυπνες βόμβες με χειρουργική ακρίβεια αυτά. </w:t>
      </w:r>
      <w:r>
        <w:rPr>
          <w:rFonts w:eastAsia="Times New Roman"/>
          <w:bCs/>
          <w:shd w:val="clear" w:color="auto" w:fill="FFFFFF"/>
        </w:rPr>
        <w:t xml:space="preserve">Είναι βλήματα πυροβολικού. Έχουν τεράστιες παράπλευρες απώλειες. Μέχρι και 80% είναι οι άμαχοι νεκροί αυτή τη στιγμή στην Υεμένη από βομβαρδισμούς και το 50% </w:t>
      </w:r>
      <w:r>
        <w:rPr>
          <w:rFonts w:eastAsia="Times New Roman"/>
          <w:bCs/>
          <w:shd w:val="clear" w:color="auto" w:fill="FFFFFF"/>
        </w:rPr>
        <w:t>από</w:t>
      </w:r>
      <w:r>
        <w:rPr>
          <w:rFonts w:eastAsia="Times New Roman"/>
          <w:bCs/>
          <w:shd w:val="clear" w:color="auto" w:fill="FFFFFF"/>
        </w:rPr>
        <w:t xml:space="preserve"> το 80% αυτών είναι παιδιά.</w:t>
      </w:r>
    </w:p>
    <w:p w14:paraId="04AA1208"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Η διάρκεια ζωής των συγκεκριμένων βλημάτων ήταν μικρή, οπότε θα πάν</w:t>
      </w:r>
      <w:r>
        <w:rPr>
          <w:rFonts w:eastAsia="Times New Roman"/>
          <w:bCs/>
          <w:shd w:val="clear" w:color="auto" w:fill="FFFFFF"/>
        </w:rPr>
        <w:t>ε για άμεση χρήση. Δεν θα πάνε για κάποιο στοκ σε κάποια χώρα, η οποία θα τα χρησιμοποιήσει αμυντικά, αν επιτεθεί κάποιος. Για πόλεμο πάνε, για να χρησιμοποιηθούν επιθετικά.</w:t>
      </w:r>
    </w:p>
    <w:p w14:paraId="04AA1209"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Η ηθική της Κυβέρνησης 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ΑΝΕΛ, λοιπόν, επιτρέπει να γίνονται αυτές οι </w:t>
      </w:r>
      <w:r>
        <w:rPr>
          <w:rFonts w:eastAsia="Times New Roman"/>
          <w:bCs/>
          <w:shd w:val="clear" w:color="auto" w:fill="FFFFFF"/>
        </w:rPr>
        <w:t>πωλήσεις. Πόσο άραγε κοστολογεί όλο το βουλευτικό σύστημα εδώ, το πολιτικό σύστημα σήμερα, τη ζωή των αμάχων και χιλιάδων παιδιών στην Υεμένη; Εξήντα έξι εκατομμύρια ευρώ;</w:t>
      </w:r>
    </w:p>
    <w:p w14:paraId="04AA120A"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Τι είπαν, λοιπόν, κάποιοι Βουλευτές του ΣΥΡΙΖΑ για το ηθικό της πώλησης του πολεμικο</w:t>
      </w:r>
      <w:r>
        <w:rPr>
          <w:rFonts w:eastAsia="Times New Roman"/>
          <w:bCs/>
          <w:shd w:val="clear" w:color="auto" w:fill="FFFFFF"/>
        </w:rPr>
        <w:t>ύ υλικού; Και ο κ. Φίλης και ο κ. Σάκης Παπαδόπουλος εξέφρασαν κάποιες απορίες. Τι είπε, όμως, ο κ. Τσίπρας για την Υεμένη και για τη γενοκτονία των χιλιάδων θυμάτων; Δεν τα θυμάστε αυτά;</w:t>
      </w:r>
    </w:p>
    <w:p w14:paraId="04AA120B"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Από τη μία λοιπόν, παριστάνετε τους ανθρωπιστές, υποδεχόμενοι και φι</w:t>
      </w:r>
      <w:r>
        <w:rPr>
          <w:rFonts w:eastAsia="Times New Roman"/>
          <w:bCs/>
          <w:shd w:val="clear" w:color="auto" w:fill="FFFFFF"/>
        </w:rPr>
        <w:t xml:space="preserve">λοξενώντας εδώ εκατομμύρια προσφύγων και παρέχετε εκατομμύρια ευρώ σε ΜΚΟ και σε </w:t>
      </w:r>
      <w:r>
        <w:rPr>
          <w:rFonts w:eastAsia="Times New Roman"/>
          <w:bCs/>
          <w:shd w:val="clear" w:color="auto" w:fill="FFFFFF"/>
          <w:lang w:val="en-US"/>
        </w:rPr>
        <w:t>hot</w:t>
      </w:r>
      <w:r>
        <w:rPr>
          <w:rFonts w:eastAsia="Times New Roman"/>
          <w:bCs/>
          <w:shd w:val="clear" w:color="auto" w:fill="FFFFFF"/>
        </w:rPr>
        <w:t xml:space="preserve"> </w:t>
      </w:r>
      <w:r>
        <w:rPr>
          <w:rFonts w:eastAsia="Times New Roman"/>
          <w:bCs/>
          <w:shd w:val="clear" w:color="auto" w:fill="FFFFFF"/>
          <w:lang w:val="en-US"/>
        </w:rPr>
        <w:t>spots</w:t>
      </w:r>
      <w:r>
        <w:rPr>
          <w:rFonts w:eastAsia="Times New Roman"/>
          <w:bCs/>
          <w:shd w:val="clear" w:color="auto" w:fill="FFFFFF"/>
        </w:rPr>
        <w:t xml:space="preserve"> και από την άλλη πουλάτε βόμβες στις αντιμαχόμενες παρατάξεις και δημιουργείτε πρόσφυγες και θύματα.</w:t>
      </w:r>
    </w:p>
    <w:p w14:paraId="04AA120C" w14:textId="77777777" w:rsidR="00A80E5B" w:rsidRDefault="003627BB">
      <w:pPr>
        <w:spacing w:after="0" w:line="600" w:lineRule="auto"/>
        <w:ind w:firstLine="720"/>
        <w:jc w:val="both"/>
        <w:rPr>
          <w:rFonts w:eastAsia="Times New Roman"/>
          <w:bCs/>
          <w:shd w:val="clear" w:color="auto" w:fill="FFFFFF"/>
        </w:rPr>
      </w:pPr>
      <w:r>
        <w:rPr>
          <w:rFonts w:eastAsia="Times New Roman"/>
          <w:bCs/>
          <w:shd w:val="clear" w:color="auto" w:fill="FFFFFF"/>
        </w:rPr>
        <w:t>Εκτός των άλλων, γίνονται και διάφορες βόλτες από τον κ. Καμμένο</w:t>
      </w:r>
      <w:r>
        <w:rPr>
          <w:rFonts w:eastAsia="Times New Roman"/>
          <w:bCs/>
          <w:shd w:val="clear" w:color="auto" w:fill="FFFFFF"/>
        </w:rPr>
        <w:t xml:space="preserve"> και τον κ. Κοτζιά σε </w:t>
      </w:r>
      <w:proofErr w:type="spellStart"/>
      <w:r>
        <w:rPr>
          <w:rFonts w:eastAsia="Times New Roman"/>
          <w:bCs/>
          <w:shd w:val="clear" w:color="auto" w:fill="FFFFFF"/>
        </w:rPr>
        <w:t>Βραζιλίες</w:t>
      </w:r>
      <w:proofErr w:type="spellEnd"/>
      <w:r>
        <w:rPr>
          <w:rFonts w:eastAsia="Times New Roman"/>
          <w:bCs/>
          <w:shd w:val="clear" w:color="auto" w:fill="FFFFFF"/>
        </w:rPr>
        <w:t xml:space="preserve"> και αλλού. Δεν ξέρω πόσο κοστίζουν αυτά. Θα ήταν καλό να μάθουμε και για αυτά τα ταξίδια.</w:t>
      </w:r>
    </w:p>
    <w:p w14:paraId="04AA120D" w14:textId="77777777" w:rsidR="00A80E5B" w:rsidRDefault="003627BB">
      <w:pPr>
        <w:spacing w:after="0" w:line="600" w:lineRule="auto"/>
        <w:ind w:firstLine="720"/>
        <w:jc w:val="both"/>
        <w:rPr>
          <w:rFonts w:eastAsia="Times New Roman" w:cs="Times New Roman"/>
        </w:rPr>
      </w:pPr>
      <w:r>
        <w:rPr>
          <w:rFonts w:eastAsia="Times New Roman"/>
          <w:bCs/>
          <w:shd w:val="clear" w:color="auto" w:fill="FFFFFF"/>
        </w:rPr>
        <w:t>Ακούστηκε ότι βγήκαν στη φόρα απόρρητα έγγραφα -κατηγορήθηκε ο κ. Λοβέρδος για αυτό- που διακινούνται από κάποιον πράκτορα, ο οποίος λ</w:t>
      </w:r>
      <w:r>
        <w:rPr>
          <w:rFonts w:eastAsia="Times New Roman"/>
          <w:bCs/>
          <w:shd w:val="clear" w:color="auto" w:fill="FFFFFF"/>
        </w:rPr>
        <w:t xml:space="preserve">έει ότι είναι της ΕΥΠ, αλλά είναι της ΜΙΤ. Το λέει ο κ. Καμμένος αυτό κάπου στο διαδίκτυο. Ρώτησε και ο κ. Γεωργιάδης ποιος είναι αυτός. Καλά, πλάκα μας κάνει τώρα ο Καμμένος; </w:t>
      </w:r>
    </w:p>
    <w:p w14:paraId="04AA120E" w14:textId="77777777" w:rsidR="00A80E5B" w:rsidRDefault="003627BB">
      <w:pPr>
        <w:tabs>
          <w:tab w:val="left" w:pos="1494"/>
        </w:tabs>
        <w:spacing w:after="0" w:line="600" w:lineRule="auto"/>
        <w:ind w:firstLine="720"/>
        <w:jc w:val="both"/>
        <w:rPr>
          <w:rFonts w:eastAsia="Times New Roman" w:cs="Times New Roman"/>
          <w:color w:val="000000" w:themeColor="text1"/>
          <w:szCs w:val="24"/>
        </w:rPr>
      </w:pPr>
      <w:r w:rsidRPr="00C52B4A">
        <w:rPr>
          <w:rFonts w:eastAsia="Times New Roman" w:cs="Times New Roman"/>
          <w:color w:val="000000" w:themeColor="text1"/>
          <w:szCs w:val="24"/>
        </w:rPr>
        <w:t>Αυτός που λέει ότι είναι πράκτορας της ΕΥΠ και λέτε τώρα ότι είναι των Τούρκων,</w:t>
      </w:r>
      <w:r w:rsidRPr="00C52B4A">
        <w:rPr>
          <w:rFonts w:eastAsia="Times New Roman" w:cs="Times New Roman"/>
          <w:color w:val="000000" w:themeColor="text1"/>
          <w:szCs w:val="24"/>
        </w:rPr>
        <w:t xml:space="preserve"> εδώ και ενάμισ</w:t>
      </w:r>
      <w:r w:rsidRPr="00C52B4A">
        <w:rPr>
          <w:rFonts w:eastAsia="Times New Roman" w:cs="Times New Roman"/>
          <w:color w:val="000000" w:themeColor="text1"/>
          <w:szCs w:val="24"/>
        </w:rPr>
        <w:t>η</w:t>
      </w:r>
      <w:r w:rsidRPr="00C52B4A">
        <w:rPr>
          <w:rFonts w:eastAsia="Times New Roman" w:cs="Times New Roman"/>
          <w:color w:val="000000" w:themeColor="text1"/>
          <w:szCs w:val="24"/>
        </w:rPr>
        <w:t xml:space="preserve"> χρόνο στέλνει σε </w:t>
      </w:r>
      <w:proofErr w:type="spellStart"/>
      <w:r w:rsidRPr="00C52B4A">
        <w:rPr>
          <w:rFonts w:eastAsia="Times New Roman" w:cs="Times New Roman"/>
          <w:color w:val="000000" w:themeColor="text1"/>
          <w:szCs w:val="24"/>
        </w:rPr>
        <w:t>Kοινοβουλευτικές</w:t>
      </w:r>
      <w:proofErr w:type="spellEnd"/>
      <w:r w:rsidRPr="00C52B4A">
        <w:rPr>
          <w:rFonts w:eastAsia="Times New Roman" w:cs="Times New Roman"/>
          <w:color w:val="000000" w:themeColor="text1"/>
          <w:szCs w:val="24"/>
        </w:rPr>
        <w:t xml:space="preserve"> </w:t>
      </w:r>
      <w:proofErr w:type="spellStart"/>
      <w:r w:rsidRPr="00C52B4A">
        <w:rPr>
          <w:rFonts w:eastAsia="Times New Roman" w:cs="Times New Roman"/>
          <w:color w:val="000000" w:themeColor="text1"/>
          <w:szCs w:val="24"/>
        </w:rPr>
        <w:t>Oμάδες</w:t>
      </w:r>
      <w:proofErr w:type="spellEnd"/>
      <w:r w:rsidRPr="00C52B4A">
        <w:rPr>
          <w:rFonts w:eastAsia="Times New Roman" w:cs="Times New Roman"/>
          <w:color w:val="000000" w:themeColor="text1"/>
          <w:szCs w:val="24"/>
        </w:rPr>
        <w:t xml:space="preserve"> και Βουλευτές </w:t>
      </w:r>
      <w:r w:rsidRPr="00C52B4A">
        <w:rPr>
          <w:rFonts w:eastAsia="Times New Roman" w:cs="Times New Roman"/>
          <w:color w:val="000000" w:themeColor="text1"/>
          <w:szCs w:val="24"/>
        </w:rPr>
        <w:t>-</w:t>
      </w:r>
      <w:r w:rsidRPr="00C52B4A">
        <w:rPr>
          <w:rFonts w:eastAsia="Times New Roman" w:cs="Times New Roman"/>
          <w:color w:val="000000" w:themeColor="text1"/>
          <w:szCs w:val="24"/>
        </w:rPr>
        <w:t>έστειλε και στον Πρόεδρο της Βουλής και στους Αρχηγούς των κομμάτων- έναν τόνο απόρρητο υλικό που</w:t>
      </w:r>
      <w:r w:rsidRPr="00C52B4A">
        <w:rPr>
          <w:rFonts w:eastAsia="Times New Roman" w:cs="Times New Roman"/>
          <w:color w:val="000000" w:themeColor="text1"/>
          <w:szCs w:val="24"/>
        </w:rPr>
        <w:t>,</w:t>
      </w:r>
      <w:r w:rsidRPr="00C52B4A">
        <w:rPr>
          <w:rFonts w:eastAsia="Times New Roman" w:cs="Times New Roman"/>
          <w:color w:val="000000" w:themeColor="text1"/>
          <w:szCs w:val="24"/>
        </w:rPr>
        <w:t xml:space="preserve"> αν το βγάζαμε, θα ερχόταν να μας κατηγορήσει. </w:t>
      </w:r>
    </w:p>
    <w:p w14:paraId="04AA120F" w14:textId="77777777" w:rsidR="00A80E5B" w:rsidRDefault="003627BB">
      <w:pPr>
        <w:tabs>
          <w:tab w:val="left" w:pos="1494"/>
        </w:tabs>
        <w:spacing w:after="0" w:line="600" w:lineRule="auto"/>
        <w:ind w:firstLine="720"/>
        <w:jc w:val="both"/>
        <w:rPr>
          <w:rFonts w:eastAsia="Times New Roman" w:cs="Times New Roman"/>
          <w:szCs w:val="24"/>
        </w:rPr>
      </w:pPr>
      <w:r w:rsidRPr="00C52B4A">
        <w:rPr>
          <w:rFonts w:eastAsia="Times New Roman" w:cs="Times New Roman"/>
          <w:color w:val="000000" w:themeColor="text1"/>
          <w:szCs w:val="24"/>
        </w:rPr>
        <w:lastRenderedPageBreak/>
        <w:t>Στις 12 Ιουλίου 2016, όμως, δύο Βουλε</w:t>
      </w:r>
      <w:r w:rsidRPr="00C52B4A">
        <w:rPr>
          <w:rFonts w:eastAsia="Times New Roman" w:cs="Times New Roman"/>
          <w:color w:val="000000" w:themeColor="text1"/>
          <w:szCs w:val="24"/>
        </w:rPr>
        <w:t xml:space="preserve">υτές της Χρυσής Αυγής –ο ένας ήμουν εγώ, γιατί λόγω συνωνυμίας </w:t>
      </w:r>
      <w:r>
        <w:rPr>
          <w:rFonts w:eastAsia="Times New Roman" w:cs="Times New Roman"/>
          <w:color w:val="000000" w:themeColor="text1"/>
          <w:szCs w:val="24"/>
        </w:rPr>
        <w:t xml:space="preserve">ήθελα να </w:t>
      </w:r>
      <w:r w:rsidRPr="00C52B4A">
        <w:rPr>
          <w:rFonts w:eastAsia="Times New Roman" w:cs="Times New Roman"/>
          <w:color w:val="000000" w:themeColor="text1"/>
          <w:szCs w:val="24"/>
        </w:rPr>
        <w:t xml:space="preserve">ξεκαθαρίσει αυτό το θέμα- ρωτάμε </w:t>
      </w:r>
      <w:r>
        <w:rPr>
          <w:rFonts w:eastAsia="Times New Roman" w:cs="Times New Roman"/>
          <w:szCs w:val="24"/>
        </w:rPr>
        <w:t xml:space="preserve">τρία Υπουργεία </w:t>
      </w:r>
      <w:r>
        <w:rPr>
          <w:rFonts w:eastAsia="Times New Roman" w:cs="Times New Roman"/>
          <w:szCs w:val="24"/>
        </w:rPr>
        <w:t>-</w:t>
      </w:r>
      <w:r>
        <w:rPr>
          <w:rFonts w:eastAsia="Times New Roman" w:cs="Times New Roman"/>
          <w:szCs w:val="24"/>
        </w:rPr>
        <w:t>Υπουργείο Δικαιοσύνης και Διαφάνειας, Υπουργείο Εσωτερικών και Υπουργείο Εθνικής Άμυνας- το εξής: «Φερόμενος πράκτορας της ΕΥΠ, διωκόμε</w:t>
      </w:r>
      <w:r>
        <w:rPr>
          <w:rFonts w:eastAsia="Times New Roman" w:cs="Times New Roman"/>
          <w:szCs w:val="24"/>
        </w:rPr>
        <w:t xml:space="preserve">νος από την </w:t>
      </w:r>
      <w:r>
        <w:rPr>
          <w:rFonts w:eastAsia="Times New Roman" w:cs="Times New Roman"/>
          <w:szCs w:val="24"/>
          <w:lang w:val="en-US"/>
        </w:rPr>
        <w:t>INTERPOL</w:t>
      </w:r>
      <w:r>
        <w:rPr>
          <w:rFonts w:eastAsia="Times New Roman" w:cs="Times New Roman"/>
          <w:szCs w:val="24"/>
        </w:rPr>
        <w:t>, καταγγέλλει Υπουργούς για παράβαση καθήκοντος». Λέει μέσα ότι φαίνεται να υπάρχει στην Εθνική Υπηρεσία Πληροφοριών κάποιο πρόβλημα, γιατί υπάρχουν καταγγελίες με συγκεκριμένα έγγραφα απόρρητα. Έχει τεθεί ζήτημα. Έγινε ευρωπαϊκό ένταλμ</w:t>
      </w:r>
      <w:r>
        <w:rPr>
          <w:rFonts w:eastAsia="Times New Roman" w:cs="Times New Roman"/>
          <w:szCs w:val="24"/>
        </w:rPr>
        <w:t xml:space="preserve">α σύλληψης και εκδόθηκε από τον </w:t>
      </w:r>
      <w:r>
        <w:rPr>
          <w:rFonts w:eastAsia="Times New Roman" w:cs="Times New Roman"/>
          <w:szCs w:val="24"/>
        </w:rPr>
        <w:t>ε</w:t>
      </w:r>
      <w:r>
        <w:rPr>
          <w:rFonts w:eastAsia="Times New Roman" w:cs="Times New Roman"/>
          <w:szCs w:val="24"/>
        </w:rPr>
        <w:t xml:space="preserve">ισαγγελέα κ. Γεώργιο </w:t>
      </w:r>
      <w:proofErr w:type="spellStart"/>
      <w:r>
        <w:rPr>
          <w:rFonts w:eastAsia="Times New Roman" w:cs="Times New Roman"/>
          <w:szCs w:val="24"/>
        </w:rPr>
        <w:t>Κτιστάκη</w:t>
      </w:r>
      <w:proofErr w:type="spellEnd"/>
      <w:r>
        <w:rPr>
          <w:rFonts w:eastAsia="Times New Roman" w:cs="Times New Roman"/>
          <w:szCs w:val="24"/>
        </w:rPr>
        <w:t xml:space="preserve">. Στις 12 Ιουλίου 2016 έγινε η ερώτηση. Μέσα σε μερικές μέρες τα δύο </w:t>
      </w:r>
      <w:proofErr w:type="spellStart"/>
      <w:r>
        <w:rPr>
          <w:rFonts w:eastAsia="Times New Roman" w:cs="Times New Roman"/>
          <w:szCs w:val="24"/>
        </w:rPr>
        <w:t>συνερωτούμενα</w:t>
      </w:r>
      <w:proofErr w:type="spellEnd"/>
      <w:r>
        <w:rPr>
          <w:rFonts w:eastAsia="Times New Roman" w:cs="Times New Roman"/>
          <w:szCs w:val="24"/>
        </w:rPr>
        <w:t xml:space="preserve"> Υπουργεία δήλωσαν αναρμόδια. Ο κ. Καμμένος μέχρι και σήμερα δεν ήρθε να μας απαντήσει ποιος είναι αυτός ο κύριος. </w:t>
      </w:r>
    </w:p>
    <w:p w14:paraId="04AA1210" w14:textId="77777777" w:rsidR="00A80E5B" w:rsidRDefault="003627BB">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Θα καταθέσω επίκαιρη ερώτηση </w:t>
      </w:r>
      <w:r>
        <w:rPr>
          <w:rFonts w:eastAsia="Times New Roman" w:cs="Times New Roman"/>
          <w:szCs w:val="24"/>
        </w:rPr>
        <w:t xml:space="preserve">και θα ζητάω να ξεκαθαριστεί ποιος είναι αυτός που ισχυρίζεται ότι είναι πράκτορας της ΕΥΠ, ενώ είναι των Τούρκων τελικά. Γιατί δεν μας λέει; Γιατί δεν προφυλάσσει το Κοινοβούλιο και όλη τη διαδικασία αυτή; </w:t>
      </w:r>
    </w:p>
    <w:p w14:paraId="04AA121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w:t>
      </w:r>
      <w:r>
        <w:rPr>
          <w:rFonts w:eastAsia="Times New Roman" w:cs="Times New Roman"/>
          <w:szCs w:val="24"/>
        </w:rPr>
        <w:t>, παρακαλώ</w:t>
      </w:r>
      <w:r>
        <w:rPr>
          <w:rFonts w:eastAsia="Times New Roman" w:cs="Times New Roman"/>
          <w:szCs w:val="24"/>
        </w:rPr>
        <w:t>,</w:t>
      </w:r>
      <w:r>
        <w:rPr>
          <w:rFonts w:eastAsia="Times New Roman" w:cs="Times New Roman"/>
          <w:szCs w:val="24"/>
        </w:rPr>
        <w:t xml:space="preserve"> ολοκληρώστε. </w:t>
      </w:r>
    </w:p>
    <w:p w14:paraId="04AA121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ΧΑΤΖΗΣΑΒΒΑΣ: </w:t>
      </w:r>
      <w:r>
        <w:rPr>
          <w:rFonts w:eastAsia="Times New Roman" w:cs="Times New Roman"/>
          <w:szCs w:val="24"/>
        </w:rPr>
        <w:t xml:space="preserve">Ολοκληρώνω, κύριε Πρόεδρε, σε ένα λεπτό. </w:t>
      </w:r>
    </w:p>
    <w:p w14:paraId="04AA121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Ο συγκεκριμένος, λοιπόν, έχει στείλει και πράγματα που η κ. Ραχήλ Μακρή είπε ότι τα χρησιμοποιούσατε για να χτυπάτε την τότε δωσίλογη </w:t>
      </w:r>
      <w:proofErr w:type="spellStart"/>
      <w:r>
        <w:rPr>
          <w:rFonts w:eastAsia="Times New Roman" w:cs="Times New Roman"/>
          <w:szCs w:val="24"/>
        </w:rPr>
        <w:t>μνημονιακή</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Μετά το ξεχ</w:t>
      </w:r>
      <w:r>
        <w:rPr>
          <w:rFonts w:eastAsia="Times New Roman" w:cs="Times New Roman"/>
          <w:szCs w:val="24"/>
        </w:rPr>
        <w:t xml:space="preserve">άσατε. Λέει ότι έχει κάνει ακόμη κι επερώτηση για τον Ευρωβουλευτή </w:t>
      </w:r>
      <w:r>
        <w:rPr>
          <w:rFonts w:eastAsia="Times New Roman" w:cs="Times New Roman"/>
          <w:szCs w:val="24"/>
        </w:rPr>
        <w:t xml:space="preserve">σας </w:t>
      </w:r>
      <w:r>
        <w:rPr>
          <w:rFonts w:eastAsia="Times New Roman" w:cs="Times New Roman"/>
          <w:szCs w:val="24"/>
        </w:rPr>
        <w:t xml:space="preserve">κ. </w:t>
      </w:r>
      <w:proofErr w:type="spellStart"/>
      <w:r>
        <w:rPr>
          <w:rFonts w:eastAsia="Times New Roman" w:cs="Times New Roman"/>
          <w:szCs w:val="24"/>
        </w:rPr>
        <w:t>Παπαδημούλη</w:t>
      </w:r>
      <w:proofErr w:type="spellEnd"/>
      <w:r>
        <w:rPr>
          <w:rFonts w:eastAsia="Times New Roman" w:cs="Times New Roman"/>
          <w:szCs w:val="24"/>
        </w:rPr>
        <w:t xml:space="preserve"> και έρχεστε σήμερα να πείτε ότι τελικά τον ξέρατε και τον κυνηγάτε. </w:t>
      </w:r>
    </w:p>
    <w:p w14:paraId="04AA121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Αν θέλετε κάθαρση και στους εξοπλισμούς και στις μίζες και στις κλεψιές, καταργείστε αυτόν τον επαίσχ</w:t>
      </w:r>
      <w:r>
        <w:rPr>
          <w:rFonts w:eastAsia="Times New Roman" w:cs="Times New Roman"/>
          <w:szCs w:val="24"/>
        </w:rPr>
        <w:t xml:space="preserve">υντο νόμο περί ευθύνης Υπουργών και στείλτε στη φυλακή όποιους έχουν κλέψει, όποιον θα κλέψει και όποιον κλέβει αυτή τη στιγμή, που δεν είναι ξεκάθαρο τι γίνεται. </w:t>
      </w:r>
    </w:p>
    <w:p w14:paraId="04AA121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Χατζησάββας καταθέτει για τα Πρακτικά τα προαναφερθέ</w:t>
      </w:r>
      <w:r>
        <w:rPr>
          <w:rFonts w:eastAsia="Times New Roman" w:cs="Times New Roman"/>
          <w:szCs w:val="24"/>
        </w:rPr>
        <w:t>ντα έγγραφα, τα οποία βρίσκονται στο αρχείο του Τμήματος Γραμματείας της Διεύθυνσης Στενογραφίας και Πρακτικών της Βουλής)</w:t>
      </w:r>
    </w:p>
    <w:p w14:paraId="04AA1216"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4AA121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Κοινοβουλευτικός Εκπρόσωπος των Αν</w:t>
      </w:r>
      <w:r>
        <w:rPr>
          <w:rFonts w:eastAsia="Times New Roman" w:cs="Times New Roman"/>
          <w:szCs w:val="24"/>
        </w:rPr>
        <w:t xml:space="preserve">εξαρτήτων Ελλήνων κ. </w:t>
      </w:r>
      <w:proofErr w:type="spellStart"/>
      <w:r>
        <w:rPr>
          <w:rFonts w:eastAsia="Times New Roman" w:cs="Times New Roman"/>
          <w:szCs w:val="24"/>
        </w:rPr>
        <w:t>Παπαχριστόπολος</w:t>
      </w:r>
      <w:proofErr w:type="spellEnd"/>
      <w:r>
        <w:rPr>
          <w:rFonts w:eastAsia="Times New Roman" w:cs="Times New Roman"/>
          <w:szCs w:val="24"/>
        </w:rPr>
        <w:t xml:space="preserve">. </w:t>
      </w:r>
    </w:p>
    <w:p w14:paraId="04AA121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έχω ζητήσει τον λόγο επί προσωπικού μετά από τον συνάδελφο της Χρυσής Αυγής. </w:t>
      </w:r>
    </w:p>
    <w:p w14:paraId="04AA121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ζητήσατε πριν. Το θεμελίωσε ο Πρόεδρος. Σας παρακαλώ, κύριε Λοβέρδο. </w:t>
      </w:r>
    </w:p>
    <w:p w14:paraId="04AA121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έχω θιγεί κατάφωρα. </w:t>
      </w:r>
    </w:p>
    <w:p w14:paraId="04AA121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Σεβαστείτε όλους τους συναδέλφους που τηρούν τον Κανονισμό. </w:t>
      </w:r>
    </w:p>
    <w:p w14:paraId="04AA121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είπε ο Πρωθυπουργός ότι έκανα </w:t>
      </w:r>
      <w:proofErr w:type="spellStart"/>
      <w:r>
        <w:rPr>
          <w:rFonts w:eastAsia="Times New Roman" w:cs="Times New Roman"/>
          <w:szCs w:val="24"/>
        </w:rPr>
        <w:t>φέιγ</w:t>
      </w:r>
      <w:proofErr w:type="spellEnd"/>
      <w:r>
        <w:rPr>
          <w:rFonts w:eastAsia="Times New Roman" w:cs="Times New Roman"/>
          <w:szCs w:val="24"/>
        </w:rPr>
        <w:t xml:space="preserve"> βολάν τα απόρρητα έγγραφα του Υπουργείο</w:t>
      </w:r>
      <w:r>
        <w:rPr>
          <w:rFonts w:eastAsia="Times New Roman" w:cs="Times New Roman"/>
          <w:szCs w:val="24"/>
        </w:rPr>
        <w:t xml:space="preserve">υ Εξωτερικών και γενικώς διαβαθμισμένα. </w:t>
      </w:r>
    </w:p>
    <w:p w14:paraId="04AA121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Εξαντλήθηκε το θέμα, κύριε Λοβέρδο. </w:t>
      </w:r>
    </w:p>
    <w:p w14:paraId="04AA121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με θίγει αυτό…</w:t>
      </w:r>
    </w:p>
    <w:p w14:paraId="04AA121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Εξαντλήθηκε το θέμα. </w:t>
      </w:r>
    </w:p>
    <w:p w14:paraId="04AA122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Σας παρακαλώ! Θέλω για έ</w:t>
      </w:r>
      <w:r>
        <w:rPr>
          <w:rFonts w:eastAsia="Times New Roman" w:cs="Times New Roman"/>
          <w:szCs w:val="24"/>
        </w:rPr>
        <w:t xml:space="preserve">να λεπτό τον λόγο. </w:t>
      </w:r>
    </w:p>
    <w:p w14:paraId="04AA122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εγώ σας παρακαλώ. </w:t>
      </w:r>
    </w:p>
    <w:p w14:paraId="04AA122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σας παρακαλώ. </w:t>
      </w:r>
    </w:p>
    <w:p w14:paraId="04AA122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Εγώ προεδρεύω. Δεν προεδρεύετε εσείς, όμως. Πώς να το κάνουμε</w:t>
      </w:r>
      <w:r>
        <w:rPr>
          <w:rFonts w:eastAsia="Times New Roman" w:cs="Times New Roman"/>
          <w:szCs w:val="24"/>
        </w:rPr>
        <w:t>!</w:t>
      </w:r>
      <w:r>
        <w:rPr>
          <w:rFonts w:eastAsia="Times New Roman" w:cs="Times New Roman"/>
          <w:szCs w:val="24"/>
        </w:rPr>
        <w:t xml:space="preserve"> </w:t>
      </w:r>
    </w:p>
    <w:p w14:paraId="04AA122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Αφορά κι εσάς αυτό που θα πω τώρα. Επικαλούμαι την ευθιξία σας. Αφήστε με ένα λεπτό. Δεν είναι δυνατόν να μου αφαιρείτε τον λόγο για ένα λεπτό. </w:t>
      </w:r>
    </w:p>
    <w:p w14:paraId="04AA122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κύριε Κοινοβουλευτικέ Εκπρόσωπε, σας ζητάω συγγνώμη. </w:t>
      </w:r>
    </w:p>
    <w:p w14:paraId="04AA122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 </w:t>
      </w:r>
      <w:r>
        <w:rPr>
          <w:rFonts w:eastAsia="Times New Roman" w:cs="Times New Roman"/>
          <w:szCs w:val="24"/>
        </w:rPr>
        <w:t xml:space="preserve">φάγαμε πολύ χρόνο. Σας παρακαλώ. </w:t>
      </w:r>
    </w:p>
    <w:p w14:paraId="04AA122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Ο Πρόεδρος κανονίζει. Δεν κανονίζω εγώ, κύριε Λοβέρδο. </w:t>
      </w:r>
    </w:p>
    <w:p w14:paraId="04AA122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Την περασμένη Δευτέρα, όταν συζητούσαμε το κοινωνικό μέρισμα, </w:t>
      </w:r>
      <w:proofErr w:type="spellStart"/>
      <w:r>
        <w:rPr>
          <w:rFonts w:eastAsia="Times New Roman" w:cs="Times New Roman"/>
          <w:szCs w:val="24"/>
        </w:rPr>
        <w:t>Προεδρεύων</w:t>
      </w:r>
      <w:proofErr w:type="spellEnd"/>
      <w:r>
        <w:rPr>
          <w:rFonts w:eastAsia="Times New Roman" w:cs="Times New Roman"/>
          <w:szCs w:val="24"/>
        </w:rPr>
        <w:t xml:space="preserve"> </w:t>
      </w:r>
      <w:r>
        <w:rPr>
          <w:rFonts w:eastAsia="Times New Roman" w:cs="Times New Roman"/>
          <w:szCs w:val="24"/>
        </w:rPr>
        <w:t>ήσασταν εσείς και αυτό προκύπτει από τα Πρακτικ</w:t>
      </w:r>
      <w:r>
        <w:rPr>
          <w:rFonts w:eastAsia="Times New Roman" w:cs="Times New Roman"/>
          <w:szCs w:val="24"/>
        </w:rPr>
        <w:t xml:space="preserve">ά. </w:t>
      </w:r>
    </w:p>
    <w:p w14:paraId="04AA122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Πήρα τον λόγο, κύριοι Υπουργοί, κύριοι Βουλευτές, και είπα ότι έχω κάποια διαβαθμισμένα έγγραφα και ζητάω να μου πείτε αν η διαδικασία που ακολουθούμε κατά τον κοινοβουλευτικό έλεγχο είναι δόκιμη ή όχι. Εσείς ήσασταν </w:t>
      </w:r>
      <w:proofErr w:type="spellStart"/>
      <w:r>
        <w:rPr>
          <w:rFonts w:eastAsia="Times New Roman" w:cs="Times New Roman"/>
          <w:szCs w:val="24"/>
        </w:rPr>
        <w:t>Προεδρεύων</w:t>
      </w:r>
      <w:proofErr w:type="spellEnd"/>
      <w:r>
        <w:rPr>
          <w:rFonts w:eastAsia="Times New Roman" w:cs="Times New Roman"/>
          <w:szCs w:val="24"/>
        </w:rPr>
        <w:t xml:space="preserve">. </w:t>
      </w:r>
    </w:p>
    <w:p w14:paraId="04AA122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αρεμένος):</w:t>
      </w:r>
      <w:r>
        <w:rPr>
          <w:rFonts w:eastAsia="Times New Roman" w:cs="Times New Roman"/>
          <w:szCs w:val="24"/>
        </w:rPr>
        <w:t xml:space="preserve"> Δεν ήμουν εγώ. </w:t>
      </w:r>
    </w:p>
    <w:p w14:paraId="04AA122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Εσείς ήσασταν. Έχω από τα Πρακτικά αντίγραφο. </w:t>
      </w:r>
    </w:p>
    <w:p w14:paraId="04AA122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Περνάει η μέρα κι έρχεται η επομένη και δεν μου απαντάει το Προεδρείο. Παίρνω το</w:t>
      </w:r>
      <w:r>
        <w:rPr>
          <w:rFonts w:eastAsia="Times New Roman" w:cs="Times New Roman"/>
          <w:szCs w:val="24"/>
        </w:rPr>
        <w:t>ν</w:t>
      </w:r>
      <w:r>
        <w:rPr>
          <w:rFonts w:eastAsia="Times New Roman" w:cs="Times New Roman"/>
          <w:szCs w:val="24"/>
        </w:rPr>
        <w:t xml:space="preserve"> λόγο και λέω: «Αφού το Προεδρείο δεν μου απ</w:t>
      </w:r>
      <w:r>
        <w:rPr>
          <w:rFonts w:eastAsia="Times New Roman" w:cs="Times New Roman"/>
          <w:szCs w:val="24"/>
        </w:rPr>
        <w:t>ά</w:t>
      </w:r>
      <w:r>
        <w:rPr>
          <w:rFonts w:eastAsia="Times New Roman" w:cs="Times New Roman"/>
          <w:szCs w:val="24"/>
        </w:rPr>
        <w:t>ντησε, εγώ έχω τρία διαβαθμισμένα έγγρ</w:t>
      </w:r>
      <w:r>
        <w:rPr>
          <w:rFonts w:eastAsia="Times New Roman" w:cs="Times New Roman"/>
          <w:szCs w:val="24"/>
        </w:rPr>
        <w:t>αφα και τα θέτω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των Βουλευτών προς ανάγνωση, όχι στη δημοσιότητα». Και πάλι συμβαίνουν όσα συμβαίνουν.</w:t>
      </w:r>
    </w:p>
    <w:p w14:paraId="04AA122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Πέρασε το ένα λεπτό. </w:t>
      </w:r>
    </w:p>
    <w:p w14:paraId="04AA122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Ακούστε, κύριε Πρόεδρε, που πέρασε το ένα λεπτό. </w:t>
      </w:r>
    </w:p>
    <w:p w14:paraId="04AA122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Τι να ακούσω; Δεν είμαι εδώ για να ακούω μόνο εσάς. </w:t>
      </w:r>
    </w:p>
    <w:p w14:paraId="04AA123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Η Πρόεδρος της Δημοκρατικής Συμπαράταξης ζητάει σήμερα με τον Προέδρο του Ποταμιού, τον κ. Θεοδωράκη, αυτά τα έγγραφα να αναγνωστούν από όλους. </w:t>
      </w:r>
    </w:p>
    <w:p w14:paraId="04AA123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Σας παρακαλώ!</w:t>
      </w:r>
    </w:p>
    <w:p w14:paraId="04AA123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Έρχεστε εδώ και αφήνετε τον Πρωθυπουργό να δίνει διαβαθμισμένα έγγραφα και να μιλάει. Έχουμε δύο μέτρα και δύο σταθμά. Τα δικά μας δεν τα επιτρέπετε. Αυτό δεν είναι δημοκρατία. </w:t>
      </w:r>
    </w:p>
    <w:p w14:paraId="04AA123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Τα δώσαμε εμείς στη δημοσιότητα, κύριε Πρ</w:t>
      </w:r>
      <w:r>
        <w:rPr>
          <w:rFonts w:eastAsia="Times New Roman" w:cs="Times New Roman"/>
          <w:szCs w:val="24"/>
        </w:rPr>
        <w:t xml:space="preserve">όεδρε. Τα δύο κόμματα έδωσαν τώρα στη δημοσιότητα και τα τρία αυτά έγγραφα. Τώρα οι πολίτες θα μάθουν ποιες είναι οι πομπές που θέλουν να κρύψουν. </w:t>
      </w:r>
    </w:p>
    <w:p w14:paraId="04AA123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Να σας πω και κάτι ακόμη; Όσο και αν προσπαθείτε εδώ να παίζετε παιχνίδια αντικοινοβουλευτισμού και αντιδημο</w:t>
      </w:r>
      <w:r>
        <w:rPr>
          <w:rFonts w:eastAsia="Times New Roman" w:cs="Times New Roman"/>
          <w:szCs w:val="24"/>
        </w:rPr>
        <w:t xml:space="preserve">κρατικά παιχνίδια, ο λαός σάς βλέπει και καταλαβαίνει. Θα </w:t>
      </w:r>
      <w:r>
        <w:rPr>
          <w:rFonts w:eastAsia="Times New Roman" w:cs="Times New Roman"/>
          <w:szCs w:val="24"/>
        </w:rPr>
        <w:t>τα</w:t>
      </w:r>
      <w:r>
        <w:rPr>
          <w:rFonts w:eastAsia="Times New Roman" w:cs="Times New Roman"/>
          <w:szCs w:val="24"/>
        </w:rPr>
        <w:t xml:space="preserve"> μάθει όλα, κύριε Πρόεδρε, απολύτως. Να είστε σίγουρος. </w:t>
      </w:r>
    </w:p>
    <w:p w14:paraId="04AA123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4AA123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«Εκεί που μ</w:t>
      </w:r>
      <w:r>
        <w:rPr>
          <w:rFonts w:eastAsia="Times New Roman" w:cs="Times New Roman"/>
          <w:szCs w:val="24"/>
        </w:rPr>
        <w:t>ας χρωστούσαν, μας πήραν και το βόδι», λέει ο ελληνικός λαός. Άλλο «</w:t>
      </w:r>
      <w:proofErr w:type="spellStart"/>
      <w:r>
        <w:rPr>
          <w:rFonts w:eastAsia="Times New Roman" w:cs="Times New Roman"/>
          <w:szCs w:val="24"/>
        </w:rPr>
        <w:t>μπούλινγκ</w:t>
      </w:r>
      <w:proofErr w:type="spellEnd"/>
      <w:r>
        <w:rPr>
          <w:rFonts w:eastAsia="Times New Roman" w:cs="Times New Roman"/>
          <w:szCs w:val="24"/>
        </w:rPr>
        <w:t xml:space="preserve">» δεν ανεχόμαστε. </w:t>
      </w:r>
    </w:p>
    <w:p w14:paraId="04AA123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Έχετε το λόγο,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04AA1238" w14:textId="77777777" w:rsidR="00A80E5B" w:rsidRDefault="003627BB">
      <w:pPr>
        <w:tabs>
          <w:tab w:val="left" w:pos="2820"/>
        </w:tabs>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Ευχαριστώ, κύριε Πρόεδρε. </w:t>
      </w:r>
    </w:p>
    <w:p w14:paraId="04AA1239"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 xml:space="preserve">Είχα σκοπό άλλα πράγματα να πω σήμερα. Ξενύχτησα να μαζέψω στοιχεία, αλλά νομίζω ότι πια δεν έχει νόημα. Η ιστορία η σημερινή, η δήθεν μάχη των μαχών τελείωσε μετά την κουβέντα του Υπουργού Εθνικής Άμυνας και κυρίως μετά την </w:t>
      </w:r>
      <w:proofErr w:type="spellStart"/>
      <w:r>
        <w:rPr>
          <w:rFonts w:eastAsia="Times New Roman"/>
          <w:szCs w:val="24"/>
        </w:rPr>
        <w:t>πρωτολογία</w:t>
      </w:r>
      <w:proofErr w:type="spellEnd"/>
      <w:r>
        <w:rPr>
          <w:rFonts w:eastAsia="Times New Roman"/>
          <w:szCs w:val="24"/>
        </w:rPr>
        <w:t xml:space="preserve"> του Πρωθυπουργού. </w:t>
      </w:r>
    </w:p>
    <w:p w14:paraId="04AA123A"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Δ</w:t>
      </w:r>
      <w:r>
        <w:rPr>
          <w:rFonts w:eastAsia="Times New Roman"/>
          <w:szCs w:val="24"/>
        </w:rPr>
        <w:t>εν είναι τυχαίο ότι κάνα-δ</w:t>
      </w:r>
      <w:r>
        <w:rPr>
          <w:rFonts w:eastAsia="Times New Roman"/>
          <w:szCs w:val="24"/>
        </w:rPr>
        <w:t>υ</w:t>
      </w:r>
      <w:r>
        <w:rPr>
          <w:rFonts w:eastAsia="Times New Roman"/>
          <w:szCs w:val="24"/>
        </w:rPr>
        <w:t xml:space="preserve">ο πολιτικοί </w:t>
      </w:r>
      <w:r>
        <w:rPr>
          <w:rFonts w:eastAsia="Times New Roman"/>
          <w:szCs w:val="24"/>
        </w:rPr>
        <w:t>Α</w:t>
      </w:r>
      <w:r>
        <w:rPr>
          <w:rFonts w:eastAsia="Times New Roman"/>
          <w:szCs w:val="24"/>
        </w:rPr>
        <w:t>ρχηγοί δεν αφιέρωσαν ούτε δευτερόλεπτο για τη δήθεν μάχη των μαχών. Ο κ. Λεβέντης, νομίζω, δεν είπε απολύτως τίποτα, ο κ. Θεοδωράκης κάτι έλεγε για τα Σκόπια. Σεβαστά όλα αυτά. Θέλω, όμως, να θυμίσω, για να προσγειωθ</w:t>
      </w:r>
      <w:r>
        <w:rPr>
          <w:rFonts w:eastAsia="Times New Roman"/>
          <w:szCs w:val="24"/>
        </w:rPr>
        <w:t xml:space="preserve">ούμε λίγο στην πραγματικότητα ότι σε πολύ λίγο χρονικό διάστημα -ο Κλάους </w:t>
      </w:r>
      <w:proofErr w:type="spellStart"/>
      <w:r>
        <w:rPr>
          <w:rFonts w:eastAsia="Times New Roman"/>
          <w:szCs w:val="24"/>
        </w:rPr>
        <w:t>Ρέγκλινγκ</w:t>
      </w:r>
      <w:proofErr w:type="spellEnd"/>
      <w:r>
        <w:rPr>
          <w:rFonts w:eastAsia="Times New Roman"/>
          <w:szCs w:val="24"/>
        </w:rPr>
        <w:t xml:space="preserve"> τα λέει αυτά- στις 4 Δεκέμβρη υπάρχει πιθανότητα να κλείσει η τρίτη αξιολόγηση. </w:t>
      </w:r>
    </w:p>
    <w:p w14:paraId="04AA123B"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Θέλω ακόμη να θυμίζω ότι μεγάλα στελέχη τριών από τους μεγαλύτερους οίκους αξιολόγησης, της</w:t>
      </w:r>
      <w:r>
        <w:rPr>
          <w:rFonts w:eastAsia="Times New Roman"/>
          <w:szCs w:val="24"/>
        </w:rPr>
        <w:t xml:space="preserve"> </w:t>
      </w:r>
      <w:r>
        <w:rPr>
          <w:rFonts w:eastAsia="Times New Roman"/>
          <w:szCs w:val="24"/>
        </w:rPr>
        <w:t>«</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της </w:t>
      </w:r>
      <w:r>
        <w:rPr>
          <w:rFonts w:eastAsia="Times New Roman"/>
          <w:szCs w:val="24"/>
        </w:rPr>
        <w:lastRenderedPageBreak/>
        <w:t>«</w:t>
      </w:r>
      <w:r>
        <w:rPr>
          <w:rFonts w:eastAsia="Times New Roman"/>
          <w:szCs w:val="24"/>
          <w:lang w:val="en-US"/>
        </w:rPr>
        <w:t>STANDARD</w:t>
      </w:r>
      <w:r>
        <w:rPr>
          <w:rFonts w:eastAsia="Times New Roman"/>
          <w:szCs w:val="24"/>
        </w:rPr>
        <w:t xml:space="preserve"> </w:t>
      </w:r>
      <w:r>
        <w:rPr>
          <w:rFonts w:eastAsia="Times New Roman"/>
          <w:szCs w:val="24"/>
        </w:rPr>
        <w:t xml:space="preserve">&amp; </w:t>
      </w:r>
      <w:r>
        <w:rPr>
          <w:rFonts w:eastAsia="Times New Roman"/>
          <w:szCs w:val="24"/>
          <w:lang w:val="en-US"/>
        </w:rPr>
        <w:t>POOR</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και της </w:t>
      </w:r>
      <w:r>
        <w:rPr>
          <w:rFonts w:eastAsia="Times New Roman"/>
          <w:szCs w:val="24"/>
        </w:rPr>
        <w:t>«</w:t>
      </w:r>
      <w:r>
        <w:rPr>
          <w:rFonts w:eastAsia="Times New Roman"/>
          <w:szCs w:val="24"/>
          <w:lang w:val="en-US"/>
        </w:rPr>
        <w:t>FITCH</w:t>
      </w:r>
      <w:r>
        <w:rPr>
          <w:rFonts w:eastAsia="Times New Roman"/>
          <w:szCs w:val="24"/>
        </w:rPr>
        <w:t>»</w:t>
      </w:r>
      <w:r>
        <w:rPr>
          <w:rFonts w:eastAsia="Times New Roman"/>
          <w:szCs w:val="24"/>
        </w:rPr>
        <w:t xml:space="preserve">, έχουν προεξοφλήσει τη θετική πορεία της οικονομίας της χώρας και κυρίως τους οικονομικούς και κοινωνικούς δείκτες. </w:t>
      </w:r>
    </w:p>
    <w:p w14:paraId="04AA123C"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Δεν υπάρχει στον πλανήτη ούτε ένας ηγέτης μεγάλος ούτε μια μεγάλη χώρα. Το ζήσαμε άλλωσ</w:t>
      </w:r>
      <w:r>
        <w:rPr>
          <w:rFonts w:eastAsia="Times New Roman"/>
          <w:szCs w:val="24"/>
        </w:rPr>
        <w:t xml:space="preserve">τε πρόσφατα, όταν ακούγαμε ότι ο Πρωθυπουργός </w:t>
      </w:r>
      <w:proofErr w:type="spellStart"/>
      <w:r>
        <w:rPr>
          <w:rFonts w:eastAsia="Times New Roman"/>
          <w:szCs w:val="24"/>
        </w:rPr>
        <w:t>αποδρά</w:t>
      </w:r>
      <w:proofErr w:type="spellEnd"/>
      <w:r>
        <w:rPr>
          <w:rFonts w:eastAsia="Times New Roman"/>
          <w:szCs w:val="24"/>
        </w:rPr>
        <w:t xml:space="preserve">, γιατί φοβήθηκε την επερώτηση των Βουλευτών της Νέας Δημοκρατίας και συναντάει τον </w:t>
      </w:r>
      <w:proofErr w:type="spellStart"/>
      <w:r>
        <w:rPr>
          <w:rFonts w:eastAsia="Times New Roman"/>
          <w:szCs w:val="24"/>
        </w:rPr>
        <w:t>Εμμανουέλ</w:t>
      </w:r>
      <w:proofErr w:type="spellEnd"/>
      <w:r>
        <w:rPr>
          <w:rFonts w:eastAsia="Times New Roman"/>
          <w:szCs w:val="24"/>
        </w:rPr>
        <w:t xml:space="preserve"> Μακρόν, που ξέρουμε ότι αναβαθμίζεται ο ρόλος του αυτή τη στιγμή στην Ευρώπη μετά τις δυσκολίες που αντιμετωπί</w:t>
      </w:r>
      <w:r>
        <w:rPr>
          <w:rFonts w:eastAsia="Times New Roman"/>
          <w:szCs w:val="24"/>
        </w:rPr>
        <w:t>ζει η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xml:space="preserve"> στη Γερμανία. Εμείς καλωσορίζουμε τη Γερμανία στο κλαμπ της Ευρώπης, γιατί μέχρι τώρα υπήρχε μάλλον η γερμανική Ευρώπη.</w:t>
      </w:r>
    </w:p>
    <w:p w14:paraId="04AA123D" w14:textId="77777777" w:rsidR="00A80E5B" w:rsidRDefault="003627BB">
      <w:pPr>
        <w:tabs>
          <w:tab w:val="left" w:pos="2608"/>
        </w:tabs>
        <w:spacing w:after="0"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Στο κλαμπ της Ευρώπης καλωσορίζουμε τη Γερμανία;</w:t>
      </w:r>
    </w:p>
    <w:p w14:paraId="04AA123E" w14:textId="77777777" w:rsidR="00A80E5B" w:rsidRDefault="003627BB">
      <w:pPr>
        <w:tabs>
          <w:tab w:val="left" w:pos="2608"/>
        </w:tabs>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 στο κλαμπ της Ευ</w:t>
      </w:r>
      <w:r>
        <w:rPr>
          <w:rFonts w:eastAsia="Times New Roman"/>
          <w:szCs w:val="24"/>
        </w:rPr>
        <w:t>ρώπης.</w:t>
      </w:r>
    </w:p>
    <w:p w14:paraId="04AA123F"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 xml:space="preserve">Ξέρω πολύ καλά τι λέω. Η Γερμανία ήταν παντοδύναμη. Δεν υπήρχε Ευρωπαϊκή Ένωση, λοιπόν, κύριε Τσιάρα. Υπήρχε γερμανική Ένωση. Δική μου άποψη. Δεν είναι απαραίτητο να τη </w:t>
      </w:r>
      <w:r>
        <w:rPr>
          <w:rFonts w:eastAsia="Times New Roman"/>
          <w:szCs w:val="24"/>
        </w:rPr>
        <w:lastRenderedPageBreak/>
        <w:t>συμμερίζεστε. Σας λέω, λοιπόν, ότι την καλωσορίζουμε στο κλαμπ της Ευρώπης. Είμα</w:t>
      </w:r>
      <w:r>
        <w:rPr>
          <w:rFonts w:eastAsia="Times New Roman"/>
          <w:szCs w:val="24"/>
        </w:rPr>
        <w:t xml:space="preserve">ι σαφής. </w:t>
      </w:r>
    </w:p>
    <w:p w14:paraId="04AA1240"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 xml:space="preserve">Και χάρηκα πολύ που άκουσα ότι τηλεφωνήθηκε ο Πρωθυπουργός με τον κ. </w:t>
      </w:r>
      <w:proofErr w:type="spellStart"/>
      <w:r>
        <w:rPr>
          <w:rFonts w:eastAsia="Times New Roman"/>
          <w:szCs w:val="24"/>
        </w:rPr>
        <w:t>Σουλτς</w:t>
      </w:r>
      <w:proofErr w:type="spellEnd"/>
      <w:r>
        <w:rPr>
          <w:rFonts w:eastAsia="Times New Roman"/>
          <w:szCs w:val="24"/>
        </w:rPr>
        <w:t xml:space="preserve">. Ξέρετε πολύ καλά ότι, αν φύγει από τη μέση το φιλελεύθερο κόμμα, θα είναι πραγματικό δώρο για τη χώρα μας η κυβέρνηση αυτή, που θεωρείται σχεδόν δεδομένο ότι ο Υπουργός </w:t>
      </w:r>
      <w:r>
        <w:rPr>
          <w:rFonts w:eastAsia="Times New Roman"/>
          <w:szCs w:val="24"/>
        </w:rPr>
        <w:t xml:space="preserve">Οικονομίας μάλλον θα ανήκει στο </w:t>
      </w:r>
      <w:r>
        <w:rPr>
          <w:rFonts w:eastAsia="Times New Roman"/>
          <w:szCs w:val="24"/>
          <w:lang w:val="en-US"/>
        </w:rPr>
        <w:t>SPD</w:t>
      </w:r>
      <w:r>
        <w:rPr>
          <w:rFonts w:eastAsia="Times New Roman"/>
          <w:szCs w:val="24"/>
        </w:rPr>
        <w:t>.</w:t>
      </w:r>
    </w:p>
    <w:p w14:paraId="04AA1241"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Τα λέω όλα αυτά, γιατί πάλι άκουσα καταστροφολογία εδώ μέσα ότι τα οικονομικά δεν πάνε καλά και πάλι διάφορα τέτοια. Θέλω, λοιπόν, να κάνω μια μικρή αναδρομή-υπενθύμιση: Η παρένθεση αυτής της Κυβέρνησης δεν βγήκε. Απίστ</w:t>
      </w:r>
      <w:r>
        <w:rPr>
          <w:rFonts w:eastAsia="Times New Roman"/>
          <w:szCs w:val="24"/>
        </w:rPr>
        <w:t xml:space="preserve">ευτη επιθετικότητα. «Φύγετε. Κάντε. </w:t>
      </w:r>
      <w:proofErr w:type="spellStart"/>
      <w:r>
        <w:rPr>
          <w:rFonts w:eastAsia="Times New Roman"/>
          <w:szCs w:val="24"/>
        </w:rPr>
        <w:t>Φτιάχτε</w:t>
      </w:r>
      <w:proofErr w:type="spellEnd"/>
      <w:r>
        <w:rPr>
          <w:rFonts w:eastAsia="Times New Roman"/>
          <w:szCs w:val="24"/>
        </w:rPr>
        <w:t xml:space="preserve">». </w:t>
      </w:r>
    </w:p>
    <w:p w14:paraId="04AA1242"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 xml:space="preserve">Ξέρουμε όλοι ότι στην κοινοβουλευτική </w:t>
      </w:r>
      <w:r>
        <w:rPr>
          <w:rFonts w:eastAsia="Times New Roman"/>
          <w:szCs w:val="24"/>
        </w:rPr>
        <w:t>δ</w:t>
      </w:r>
      <w:r>
        <w:rPr>
          <w:rFonts w:eastAsia="Times New Roman"/>
          <w:szCs w:val="24"/>
        </w:rPr>
        <w:t xml:space="preserve">ημοκρατία η κοινοβουλευτική περίοδος είναι τέσσερα χρόνια. Και ξέρουμε ακόμη ότι το </w:t>
      </w:r>
      <w:r>
        <w:rPr>
          <w:rFonts w:eastAsia="Times New Roman"/>
          <w:szCs w:val="24"/>
          <w:lang w:val="en-US"/>
        </w:rPr>
        <w:t>fair</w:t>
      </w:r>
      <w:r>
        <w:rPr>
          <w:rFonts w:eastAsia="Times New Roman"/>
          <w:szCs w:val="24"/>
        </w:rPr>
        <w:t xml:space="preserve"> </w:t>
      </w:r>
      <w:r>
        <w:rPr>
          <w:rFonts w:eastAsia="Times New Roman"/>
          <w:szCs w:val="24"/>
          <w:lang w:val="en-US"/>
        </w:rPr>
        <w:t>play</w:t>
      </w:r>
      <w:r>
        <w:rPr>
          <w:rFonts w:eastAsia="Times New Roman"/>
          <w:szCs w:val="24"/>
        </w:rPr>
        <w:t xml:space="preserve"> του κοινοβουλευτισμού λέει ότι τουλάχιστον τα δύο πρώτα χρόνια περιμένεις. Θ</w:t>
      </w:r>
      <w:r>
        <w:rPr>
          <w:rFonts w:eastAsia="Times New Roman"/>
          <w:szCs w:val="24"/>
        </w:rPr>
        <w:t>έλω να σας θυμίσω κάποιες εκλογές.</w:t>
      </w:r>
    </w:p>
    <w:p w14:paraId="04AA1243"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Κύριε Λοβέρδο, αν έχετε την καλοσύνη, εγώ σας ακούω με σεβασμό πάντα.</w:t>
      </w:r>
    </w:p>
    <w:p w14:paraId="04AA1244"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 xml:space="preserve">Λοιπόν, το </w:t>
      </w:r>
      <w:r>
        <w:rPr>
          <w:rFonts w:eastAsia="Times New Roman"/>
          <w:szCs w:val="24"/>
          <w:lang w:val="en-US"/>
        </w:rPr>
        <w:t>fair</w:t>
      </w:r>
      <w:r>
        <w:rPr>
          <w:rFonts w:eastAsia="Times New Roman"/>
          <w:szCs w:val="24"/>
        </w:rPr>
        <w:t xml:space="preserve"> </w:t>
      </w:r>
      <w:r>
        <w:rPr>
          <w:rFonts w:eastAsia="Times New Roman"/>
          <w:szCs w:val="24"/>
          <w:lang w:val="en-US"/>
        </w:rPr>
        <w:t>play</w:t>
      </w:r>
      <w:r>
        <w:rPr>
          <w:rFonts w:eastAsia="Times New Roman"/>
          <w:szCs w:val="24"/>
        </w:rPr>
        <w:t xml:space="preserve"> του κοινοβουλευτισμού λέει ότι τουλάχιστον τα δύο χρόνια περιμένεις. Γιατί κάποιοι θεωρούν αόρατες </w:t>
      </w:r>
      <w:r>
        <w:rPr>
          <w:rFonts w:eastAsia="Times New Roman"/>
          <w:szCs w:val="24"/>
        </w:rPr>
        <w:lastRenderedPageBreak/>
        <w:t>τις εκλογές που έγιναν τον Σεπτ</w:t>
      </w:r>
      <w:r>
        <w:rPr>
          <w:rFonts w:eastAsia="Times New Roman"/>
          <w:szCs w:val="24"/>
        </w:rPr>
        <w:t xml:space="preserve">έμβριο. Δύο χρόνια και δύο μήνες έχουνε περάσει. Ούτε αυτό το </w:t>
      </w:r>
      <w:r>
        <w:rPr>
          <w:rFonts w:eastAsia="Times New Roman"/>
          <w:szCs w:val="24"/>
          <w:lang w:val="en-US"/>
        </w:rPr>
        <w:t>fair</w:t>
      </w:r>
      <w:r>
        <w:rPr>
          <w:rFonts w:eastAsia="Times New Roman"/>
          <w:szCs w:val="24"/>
        </w:rPr>
        <w:t xml:space="preserve"> </w:t>
      </w:r>
      <w:r>
        <w:rPr>
          <w:rFonts w:eastAsia="Times New Roman"/>
          <w:szCs w:val="24"/>
          <w:lang w:val="en-US"/>
        </w:rPr>
        <w:t>play</w:t>
      </w:r>
      <w:r>
        <w:rPr>
          <w:rFonts w:eastAsia="Times New Roman"/>
          <w:szCs w:val="24"/>
        </w:rPr>
        <w:t xml:space="preserve"> είδαμε. </w:t>
      </w:r>
    </w:p>
    <w:p w14:paraId="04AA1245"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Κι ακόμα είδαμε μεγάλη επιθετικότητα, υπερβολή, καταστροφολογία, διχαστικές απόψεις που άγγιζαν τα όρια της υστερίας. Έλα, όμως, και θα το ξαναπώ, που με τον πιο επίσημο τρόπο δεν πέρασε αυτό το σενάριο. Η Αντιπολίτευση πιστεύω ότι δεν επιβεβαιώθηκε. Σε αν</w:t>
      </w:r>
      <w:r>
        <w:rPr>
          <w:rFonts w:eastAsia="Times New Roman"/>
          <w:szCs w:val="24"/>
        </w:rPr>
        <w:t xml:space="preserve">τίθεση με αυτό, </w:t>
      </w:r>
      <w:proofErr w:type="spellStart"/>
      <w:r>
        <w:rPr>
          <w:rFonts w:eastAsia="Times New Roman"/>
          <w:szCs w:val="24"/>
        </w:rPr>
        <w:t>προεξοφλείται</w:t>
      </w:r>
      <w:proofErr w:type="spellEnd"/>
      <w:r>
        <w:rPr>
          <w:rFonts w:eastAsia="Times New Roman"/>
          <w:szCs w:val="24"/>
        </w:rPr>
        <w:t xml:space="preserve"> από εταίρους-δανειστές, από οίκους αξιολόγησης, από ηγέτες της Ευρωπαϊκής Ένωσης, ότι η έξοδος της χώρας από τα μνημόνια είναι δεδομένη. </w:t>
      </w:r>
    </w:p>
    <w:p w14:paraId="04AA1246" w14:textId="77777777" w:rsidR="00A80E5B" w:rsidRDefault="003627BB">
      <w:pPr>
        <w:tabs>
          <w:tab w:val="left" w:pos="2608"/>
        </w:tabs>
        <w:spacing w:after="0" w:line="600" w:lineRule="auto"/>
        <w:ind w:firstLine="720"/>
        <w:jc w:val="both"/>
        <w:rPr>
          <w:rFonts w:eastAsia="Times New Roman"/>
          <w:szCs w:val="24"/>
        </w:rPr>
      </w:pPr>
      <w:r>
        <w:rPr>
          <w:rFonts w:eastAsia="Times New Roman"/>
          <w:szCs w:val="24"/>
        </w:rPr>
        <w:t>Σήμερα ζήσαμε ακριβώς το ίδιο σενάριο. Οι εφημερίδες και τα κανάλια που σας στηρίζουν έλ</w:t>
      </w:r>
      <w:r>
        <w:rPr>
          <w:rFonts w:eastAsia="Times New Roman"/>
          <w:szCs w:val="24"/>
        </w:rPr>
        <w:t>εγαν: «Η μητέρα των μαχών». Έλεος! Μπορεί να συμφωνεί ή να διαφωνεί κανείς με τον κ. Λεβέντη, αλλά ξέρετε ότι έχει ένα ένστικτο. Δεν αφιέρωσε ούτε μισό δευτερόλεπτο στην επερώτηση. Πήρε τον λόγο και περίμενα να πει μισή κουβέντα. Δεν είπε κα</w:t>
      </w:r>
      <w:r>
        <w:rPr>
          <w:rFonts w:eastAsia="Times New Roman"/>
          <w:szCs w:val="24"/>
        </w:rPr>
        <w:t>μ</w:t>
      </w:r>
      <w:r>
        <w:rPr>
          <w:rFonts w:eastAsia="Times New Roman"/>
          <w:szCs w:val="24"/>
        </w:rPr>
        <w:t xml:space="preserve">μία. </w:t>
      </w:r>
    </w:p>
    <w:p w14:paraId="04AA1247"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Δεν έχει</w:t>
      </w:r>
      <w:r>
        <w:rPr>
          <w:rFonts w:eastAsia="Times New Roman"/>
          <w:szCs w:val="24"/>
        </w:rPr>
        <w:t xml:space="preserve"> σημασία αν συμφωνεί κανείς ή όχι. Είναι χαρακτηριστικό, χειροπιαστή απόδειξη, ότι μετά την παρέμβαση του Υπουργού με τα στοιχεία </w:t>
      </w:r>
      <w:r>
        <w:rPr>
          <w:rFonts w:eastAsia="Times New Roman"/>
          <w:szCs w:val="24"/>
        </w:rPr>
        <w:t>-</w:t>
      </w:r>
      <w:r>
        <w:rPr>
          <w:rFonts w:eastAsia="Times New Roman"/>
          <w:szCs w:val="24"/>
        </w:rPr>
        <w:t>και κυρίως του Πρωθυπουργού</w:t>
      </w:r>
      <w:r>
        <w:rPr>
          <w:rFonts w:eastAsia="Times New Roman"/>
          <w:szCs w:val="24"/>
        </w:rPr>
        <w:t>-</w:t>
      </w:r>
      <w:r>
        <w:rPr>
          <w:rFonts w:eastAsia="Times New Roman"/>
          <w:szCs w:val="24"/>
        </w:rPr>
        <w:t xml:space="preserve"> η ιστορία έληξε εδώ.</w:t>
      </w:r>
    </w:p>
    <w:p w14:paraId="04AA1248"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lastRenderedPageBreak/>
        <w:t xml:space="preserve">Χρωστάω και κάτι στον Αρχηγό του </w:t>
      </w:r>
      <w:r>
        <w:rPr>
          <w:rFonts w:eastAsia="Times New Roman"/>
          <w:szCs w:val="24"/>
        </w:rPr>
        <w:t>κ</w:t>
      </w:r>
      <w:r>
        <w:rPr>
          <w:rFonts w:eastAsia="Times New Roman"/>
          <w:szCs w:val="24"/>
        </w:rPr>
        <w:t>όμματός μου, τον Πάνο τον Καμμένο. Δεν σα</w:t>
      </w:r>
      <w:r>
        <w:rPr>
          <w:rFonts w:eastAsia="Times New Roman"/>
          <w:szCs w:val="24"/>
        </w:rPr>
        <w:t xml:space="preserve">ς κρύβω ότι μέσα στο </w:t>
      </w:r>
      <w:r>
        <w:rPr>
          <w:rFonts w:eastAsia="Times New Roman"/>
          <w:szCs w:val="24"/>
        </w:rPr>
        <w:t>κ</w:t>
      </w:r>
      <w:r>
        <w:rPr>
          <w:rFonts w:eastAsia="Times New Roman"/>
          <w:szCs w:val="24"/>
        </w:rPr>
        <w:t>όμμα μας έχουμε κατά καιρούς συγκρούσεις, θέλω να πιστεύω εποικοδομητικές. Ένα πράγμα, όμως, δεν αμφισβήτησε κανείς από εμάς, που είμαστε δίπλα του: το ήθος του και την τιμιότητά του. Αν με ενώνει κάτι, σας το λέω ευθέως</w:t>
      </w:r>
      <w:r>
        <w:rPr>
          <w:rFonts w:eastAsia="Times New Roman"/>
          <w:szCs w:val="24"/>
        </w:rPr>
        <w:t>, μ</w:t>
      </w:r>
      <w:r>
        <w:rPr>
          <w:rFonts w:eastAsia="Times New Roman"/>
          <w:szCs w:val="24"/>
        </w:rPr>
        <w:t>ε ενώνει αυ</w:t>
      </w:r>
      <w:r>
        <w:rPr>
          <w:rFonts w:eastAsia="Times New Roman"/>
          <w:szCs w:val="24"/>
        </w:rPr>
        <w:t xml:space="preserve">τή η πλευρά. </w:t>
      </w:r>
    </w:p>
    <w:p w14:paraId="04AA1249"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Και σας τα λέει αυτά κάποιος που ζει στα πενήντα τετραγωνικά -συγχωρείστε μου την απρέπεια- που δεν εξαργυρώνει τη βουλευτική του ιδιότητα με κονόμες, να κάνει ιδιωτικό επάγγελμα, που δεν έχει αμάξι, που δεν έχει αστυνομικούς να του ανοίγουν </w:t>
      </w:r>
      <w:r>
        <w:rPr>
          <w:rFonts w:eastAsia="Times New Roman"/>
          <w:szCs w:val="24"/>
        </w:rPr>
        <w:t>τις πόρτες -προσέξτε τι σας λέω- που έχει γυρίσει τον μισό πλανήτη με ανθρωπιστικές αποστολές. Συνάντησα απ’ έξω, τον Λεβέντη, τον παλιό Βουλευτή του ΣΥΡΙΖΑ, που περάσαμε δύσκολες στιγμές μαζί, όταν βομβαρδιζόταν ο μισός Λίβανος.</w:t>
      </w:r>
    </w:p>
    <w:p w14:paraId="04AA124A"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Λέω, λοιπόν, ευθέως: Ο Καμμένος έδωσε δεκαεννιά υποθέσεις στη </w:t>
      </w:r>
      <w:r>
        <w:rPr>
          <w:rFonts w:eastAsia="Times New Roman"/>
          <w:szCs w:val="24"/>
        </w:rPr>
        <w:t>δ</w:t>
      </w:r>
      <w:r>
        <w:rPr>
          <w:rFonts w:eastAsia="Times New Roman"/>
          <w:szCs w:val="24"/>
        </w:rPr>
        <w:t>ικαιοσύνη από τα εξοπλιστικά, τόλμησε να δώσει διακόσια ονόματα δημοσιογράφων που σιτιζόντουσαν στο ΚΕΕΛΠΝΟ. Ω, του θαύματος! Οι άνθρωποι που καταγγέλλουν έδιναν λεφτά σε άνθρωπο που καταδικάστ</w:t>
      </w:r>
      <w:r>
        <w:rPr>
          <w:rFonts w:eastAsia="Times New Roman"/>
          <w:szCs w:val="24"/>
        </w:rPr>
        <w:t>ηκε στο «</w:t>
      </w:r>
      <w:r>
        <w:rPr>
          <w:rFonts w:eastAsia="Times New Roman"/>
          <w:szCs w:val="24"/>
          <w:lang w:val="en-US"/>
        </w:rPr>
        <w:t>NOOR</w:t>
      </w:r>
      <w:r>
        <w:rPr>
          <w:rFonts w:eastAsia="Times New Roman"/>
          <w:szCs w:val="24"/>
        </w:rPr>
        <w:t xml:space="preserve"> 1», 86 χιλιάρικα. Έχει καταδικαστεί. Δεν λέω το όνομά του.</w:t>
      </w:r>
    </w:p>
    <w:p w14:paraId="04AA124B" w14:textId="77777777" w:rsidR="00A80E5B" w:rsidRDefault="003627BB">
      <w:pPr>
        <w:tabs>
          <w:tab w:val="left" w:pos="2940"/>
        </w:tabs>
        <w:spacing w:after="0" w:line="600" w:lineRule="auto"/>
        <w:ind w:firstLine="720"/>
        <w:jc w:val="center"/>
        <w:rPr>
          <w:rFonts w:eastAsia="Times New Roman"/>
          <w:szCs w:val="24"/>
        </w:rPr>
      </w:pPr>
      <w:r>
        <w:rPr>
          <w:rFonts w:eastAsia="Times New Roman"/>
          <w:szCs w:val="24"/>
        </w:rPr>
        <w:lastRenderedPageBreak/>
        <w:t xml:space="preserve">(Χειροκροτήματα από τις πτέρυγες </w:t>
      </w:r>
      <w:r>
        <w:rPr>
          <w:rFonts w:eastAsia="Times New Roman"/>
          <w:szCs w:val="24"/>
        </w:rPr>
        <w:t xml:space="preserve">των ΑΝΕΛ και </w:t>
      </w:r>
      <w:r>
        <w:rPr>
          <w:rFonts w:eastAsia="Times New Roman"/>
          <w:szCs w:val="24"/>
        </w:rPr>
        <w:t>του ΣΥΡΙΖΑ )</w:t>
      </w:r>
    </w:p>
    <w:p w14:paraId="04AA124C"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Με ποιο ανάστημα ηθικό; Με τι; Είναι ο ίδιος ο οποίος κατήγγειλε τα </w:t>
      </w:r>
      <w:r>
        <w:rPr>
          <w:rFonts w:eastAsia="Times New Roman"/>
          <w:szCs w:val="24"/>
          <w:lang w:val="en-US"/>
        </w:rPr>
        <w:t>CDS</w:t>
      </w:r>
      <w:r>
        <w:rPr>
          <w:rFonts w:eastAsia="Times New Roman"/>
          <w:szCs w:val="24"/>
        </w:rPr>
        <w:t xml:space="preserve">. Κι αν αυτή τη στιγμή είναι υπόδικοι δέκα άνθρωποι, </w:t>
      </w:r>
      <w:r>
        <w:rPr>
          <w:rFonts w:eastAsia="Times New Roman"/>
          <w:szCs w:val="24"/>
        </w:rPr>
        <w:t>είναι από τις καταγγελίες του.</w:t>
      </w:r>
    </w:p>
    <w:p w14:paraId="04AA124D"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 xml:space="preserve">Θέλετε να </w:t>
      </w:r>
      <w:proofErr w:type="spellStart"/>
      <w:r>
        <w:rPr>
          <w:rFonts w:eastAsia="Times New Roman"/>
          <w:szCs w:val="24"/>
        </w:rPr>
        <w:t>ποινικοποιήσουμε</w:t>
      </w:r>
      <w:proofErr w:type="spellEnd"/>
      <w:r>
        <w:rPr>
          <w:rFonts w:eastAsia="Times New Roman"/>
          <w:szCs w:val="24"/>
        </w:rPr>
        <w:t xml:space="preserve"> τον πλούτο; Όταν εγώ ήμουν με το γαϊδουράκι στο χωριό, ο Πάνος ο Καμμένος –ναι- κληρονόμησε την περιουσία του πατέρα του. Πούλαγε αυτοκίνητα σε όλη την Ελλάδα. Αν θέλετε να τον </w:t>
      </w:r>
      <w:proofErr w:type="spellStart"/>
      <w:r>
        <w:rPr>
          <w:rFonts w:eastAsia="Times New Roman"/>
          <w:szCs w:val="24"/>
        </w:rPr>
        <w:t>ποινικοποιήσουμε</w:t>
      </w:r>
      <w:proofErr w:type="spellEnd"/>
      <w:r>
        <w:rPr>
          <w:rFonts w:eastAsia="Times New Roman"/>
          <w:szCs w:val="24"/>
        </w:rPr>
        <w:t xml:space="preserve">, να </w:t>
      </w:r>
      <w:r>
        <w:rPr>
          <w:rFonts w:eastAsia="Times New Roman"/>
          <w:szCs w:val="24"/>
        </w:rPr>
        <w:t>το κάνουμε. Όχι, σκάρτο δεν θα τον βρείτε.</w:t>
      </w:r>
    </w:p>
    <w:p w14:paraId="04AA124E"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Ευχαριστώ.</w:t>
      </w:r>
    </w:p>
    <w:p w14:paraId="04AA124F" w14:textId="77777777" w:rsidR="00A80E5B" w:rsidRDefault="003627BB">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των ΑΝΕΛ και </w:t>
      </w:r>
      <w:r>
        <w:rPr>
          <w:rFonts w:eastAsia="Times New Roman"/>
          <w:szCs w:val="24"/>
        </w:rPr>
        <w:t>του ΣΥΡΙΖΑ )</w:t>
      </w:r>
    </w:p>
    <w:p w14:paraId="04AA1250"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Καρράς έχει τον λόγο.</w:t>
      </w:r>
    </w:p>
    <w:p w14:paraId="04AA1251" w14:textId="77777777" w:rsidR="00A80E5B" w:rsidRDefault="003627BB">
      <w:pPr>
        <w:tabs>
          <w:tab w:val="left" w:pos="2940"/>
        </w:tabs>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Ευχαριστώ, κύριε Πρόεδρε.</w:t>
      </w:r>
    </w:p>
    <w:p w14:paraId="04AA1252"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Θα μου επιτρέψετε μια πάρα π</w:t>
      </w:r>
      <w:r>
        <w:rPr>
          <w:rFonts w:eastAsia="Times New Roman"/>
          <w:szCs w:val="24"/>
        </w:rPr>
        <w:t xml:space="preserve">ολύ μικρή εισαγωγή. Είχα την τιμή να μου αναθέσουν οι συνάδελφοί μου </w:t>
      </w:r>
      <w:r>
        <w:rPr>
          <w:rFonts w:eastAsia="Times New Roman"/>
          <w:szCs w:val="24"/>
        </w:rPr>
        <w:t>Α</w:t>
      </w:r>
      <w:r>
        <w:rPr>
          <w:rFonts w:eastAsia="Times New Roman"/>
          <w:szCs w:val="24"/>
        </w:rPr>
        <w:t>νεξάρτητοι Βουλευτές να τους εκπροσωπήσω στη συζήτηση αυτή. Συνεπώς</w:t>
      </w:r>
      <w:r>
        <w:rPr>
          <w:rFonts w:eastAsia="Times New Roman"/>
          <w:szCs w:val="24"/>
        </w:rPr>
        <w:t xml:space="preserve"> </w:t>
      </w:r>
      <w:r>
        <w:rPr>
          <w:rFonts w:eastAsia="Times New Roman"/>
          <w:szCs w:val="24"/>
        </w:rPr>
        <w:t xml:space="preserve">θα </w:t>
      </w:r>
      <w:r>
        <w:rPr>
          <w:rFonts w:eastAsia="Times New Roman"/>
          <w:szCs w:val="24"/>
        </w:rPr>
        <w:lastRenderedPageBreak/>
        <w:t>αποφύγω, κατά το δυνατόν, προσωπικές απόψεις και θα προσπαθήσω να κάνω μια σύνθεση όλων των θεμάτων, όπως έχουν προ</w:t>
      </w:r>
      <w:r>
        <w:rPr>
          <w:rFonts w:eastAsia="Times New Roman"/>
          <w:szCs w:val="24"/>
        </w:rPr>
        <w:t xml:space="preserve">κύψει από τη σημερινή συζήτηση. </w:t>
      </w:r>
    </w:p>
    <w:p w14:paraId="04AA1253"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Για ποιο</w:t>
      </w:r>
      <w:r>
        <w:rPr>
          <w:rFonts w:eastAsia="Times New Roman"/>
          <w:szCs w:val="24"/>
        </w:rPr>
        <w:t>ν</w:t>
      </w:r>
      <w:r>
        <w:rPr>
          <w:rFonts w:eastAsia="Times New Roman"/>
          <w:szCs w:val="24"/>
        </w:rPr>
        <w:t xml:space="preserve"> λόγο το κάνω αυτό; Είναι ευνόητος. Οι </w:t>
      </w:r>
      <w:r>
        <w:rPr>
          <w:rFonts w:eastAsia="Times New Roman"/>
          <w:szCs w:val="24"/>
        </w:rPr>
        <w:t>Α</w:t>
      </w:r>
      <w:r>
        <w:rPr>
          <w:rFonts w:eastAsia="Times New Roman"/>
          <w:szCs w:val="24"/>
        </w:rPr>
        <w:t xml:space="preserve">νεξάρτητοι Βουλευτές δεν αποτελούμε μια Κοινοβουλευτική Ομάδα και ο καθένας διατηρεί το δικαίωμά να έχει την άποψή του και να είναι πολλές φορές </w:t>
      </w:r>
      <w:proofErr w:type="spellStart"/>
      <w:r>
        <w:rPr>
          <w:rFonts w:eastAsia="Times New Roman"/>
          <w:szCs w:val="24"/>
        </w:rPr>
        <w:t>αντιδιαμετρικά</w:t>
      </w:r>
      <w:proofErr w:type="spellEnd"/>
      <w:r>
        <w:rPr>
          <w:rFonts w:eastAsia="Times New Roman"/>
          <w:szCs w:val="24"/>
        </w:rPr>
        <w:t xml:space="preserve"> αντίθετη από </w:t>
      </w:r>
      <w:r>
        <w:rPr>
          <w:rFonts w:eastAsia="Times New Roman"/>
          <w:szCs w:val="24"/>
        </w:rPr>
        <w:t>τους άλλους.</w:t>
      </w:r>
    </w:p>
    <w:p w14:paraId="04AA1254"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Έρχομαι, λοιπόν, σε ένα θέμα, το οποίο ανεδείχθη σήμερα από τη συζήτηση. Τα εξοπλιστικά ζητήματα έχουν ταλαιπωρήσει, ταλαιπωρούν και θα ταλαιπωρήσουν την οποιαδήποτε χώρα έχει ανάγκη άμυνας. Στην Ελλάδα έχουμε μια μακρά πορεία από το παρελθόν.</w:t>
      </w:r>
      <w:r>
        <w:rPr>
          <w:rFonts w:eastAsia="Times New Roman"/>
          <w:szCs w:val="24"/>
        </w:rPr>
        <w:t xml:space="preserve"> Έχουν υπάρξει προβλήματα. Έχουν υπάρξει παραβιάσεις του νόμου. Όμως, εκείνο το οποίο είναι ανάγκη πλέον είναι να </w:t>
      </w:r>
      <w:r>
        <w:rPr>
          <w:rFonts w:eastAsia="Times New Roman"/>
          <w:szCs w:val="24"/>
        </w:rPr>
        <w:t xml:space="preserve">λάβουμε υπ’ </w:t>
      </w:r>
      <w:proofErr w:type="spellStart"/>
      <w:r>
        <w:rPr>
          <w:rFonts w:eastAsia="Times New Roman"/>
          <w:szCs w:val="24"/>
        </w:rPr>
        <w:t>όψιν</w:t>
      </w:r>
      <w:proofErr w:type="spellEnd"/>
      <w:r>
        <w:rPr>
          <w:rFonts w:eastAsia="Times New Roman"/>
          <w:szCs w:val="24"/>
        </w:rPr>
        <w:t xml:space="preserve"> </w:t>
      </w:r>
      <w:r>
        <w:rPr>
          <w:rFonts w:eastAsia="Times New Roman"/>
          <w:szCs w:val="24"/>
        </w:rPr>
        <w:t>την ηθική διάσταση των ζητημάτων αυτών</w:t>
      </w:r>
      <w:r>
        <w:rPr>
          <w:rFonts w:eastAsia="Times New Roman"/>
          <w:szCs w:val="24"/>
        </w:rPr>
        <w:t xml:space="preserve"> και να τηρούνται οι ηθικές αξίες</w:t>
      </w:r>
      <w:r>
        <w:rPr>
          <w:rFonts w:eastAsia="Times New Roman"/>
          <w:szCs w:val="24"/>
        </w:rPr>
        <w:t>.</w:t>
      </w:r>
    </w:p>
    <w:p w14:paraId="04AA1255"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Σήμερα, λοιπόν, η συζήτηση στη Βουλή εξαντλήθηκε στο</w:t>
      </w:r>
      <w:r>
        <w:rPr>
          <w:rFonts w:eastAsia="Times New Roman"/>
          <w:szCs w:val="24"/>
        </w:rPr>
        <w:t xml:space="preserve"> αν ο κ. Παπαδόπουλος ήταν εκπρόσωπος της Σαουδικής Αραβίας, μιας χώρας ανεξάρτητης, ή ήταν μεσάζων. Αυτό, λοιπόν, α</w:t>
      </w:r>
      <w:r>
        <w:rPr>
          <w:rFonts w:eastAsia="Times New Roman"/>
          <w:szCs w:val="24"/>
        </w:rPr>
        <w:lastRenderedPageBreak/>
        <w:t xml:space="preserve">φήνει μια αιχμή ότι μπορεί να ήταν μεσάζων για τον λόγο ότι απλώς εμφάνιζε </w:t>
      </w:r>
      <w:r>
        <w:rPr>
          <w:rFonts w:eastAsia="Times New Roman"/>
          <w:szCs w:val="24"/>
        </w:rPr>
        <w:t xml:space="preserve">κάποια </w:t>
      </w:r>
      <w:r>
        <w:rPr>
          <w:rFonts w:eastAsia="Times New Roman"/>
          <w:szCs w:val="24"/>
        </w:rPr>
        <w:t xml:space="preserve">έγγραφα, τα οποία </w:t>
      </w:r>
      <w:r>
        <w:rPr>
          <w:rFonts w:eastAsia="Times New Roman"/>
          <w:szCs w:val="24"/>
        </w:rPr>
        <w:t xml:space="preserve">πιθανόν </w:t>
      </w:r>
      <w:r>
        <w:rPr>
          <w:rFonts w:eastAsia="Times New Roman"/>
          <w:szCs w:val="24"/>
        </w:rPr>
        <w:t>τον νομιμοποιούσαν έναντι της Σα</w:t>
      </w:r>
      <w:r>
        <w:rPr>
          <w:rFonts w:eastAsia="Times New Roman"/>
          <w:szCs w:val="24"/>
        </w:rPr>
        <w:t>ουδικής Αραβίας.</w:t>
      </w:r>
    </w:p>
    <w:p w14:paraId="04AA1256"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Θα μου επιτρέψετε, όμως, εδώ να εκφέρω μια πραγματικά προσωπική άποψη και σε σχέση με το κείμενο του ν.3978/2011, που έχουν αναφέρει πολλοί συνάδελφοι. Έχει σκοπό ο νόμος αυτός, ο ν.3978, τη διαφάνεια μέσα στις προμήθειες των Ενόπλων Δυνάμ</w:t>
      </w:r>
      <w:r>
        <w:rPr>
          <w:rFonts w:eastAsia="Times New Roman"/>
          <w:szCs w:val="24"/>
        </w:rPr>
        <w:t>εων, την αντικειμενικότητα, την ακεραιότητα των εκπροσώπων</w:t>
      </w:r>
      <w:r>
        <w:rPr>
          <w:rFonts w:eastAsia="Times New Roman"/>
          <w:szCs w:val="24"/>
        </w:rPr>
        <w:t>;</w:t>
      </w:r>
    </w:p>
    <w:p w14:paraId="04AA1257" w14:textId="77777777" w:rsidR="00A80E5B" w:rsidRDefault="003627BB">
      <w:pPr>
        <w:tabs>
          <w:tab w:val="left" w:pos="2940"/>
        </w:tabs>
        <w:spacing w:after="0" w:line="600" w:lineRule="auto"/>
        <w:ind w:firstLine="720"/>
        <w:jc w:val="both"/>
        <w:rPr>
          <w:rFonts w:eastAsia="Times New Roman"/>
          <w:szCs w:val="24"/>
        </w:rPr>
      </w:pPr>
      <w:r>
        <w:rPr>
          <w:rFonts w:eastAsia="Times New Roman"/>
          <w:szCs w:val="24"/>
        </w:rPr>
        <w:t>Μένω σε ένα σημείο, λοιπόν, διαβάζοντας τη σχετική διάταξη: «Απαγορεύεται σε οικονομικούς φορείς ή στους νόμιμους εκπροσώπους τους, που συμμετέχουν σε διαδικασίες σύναψης, εκτέλεσης συμβάσεων κ.λπ</w:t>
      </w:r>
      <w:r>
        <w:rPr>
          <w:rFonts w:eastAsia="Times New Roman"/>
          <w:szCs w:val="24"/>
        </w:rPr>
        <w:t>., να χρησιμοποιούν οποιονδήποτε ενδιάμεσο, μεσάζοντα ή πράκτορα κατά τη διαδικασία σύναψης και εκτέλεσης της σύμβασης».</w:t>
      </w:r>
    </w:p>
    <w:p w14:paraId="04AA125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Έχω την αίσθηση ότι η διάταξη αυτή είναι λίαν περιοριστική. </w:t>
      </w:r>
    </w:p>
    <w:p w14:paraId="04AA1259" w14:textId="77777777" w:rsidR="00A80E5B" w:rsidRDefault="003627BB">
      <w:pPr>
        <w:spacing w:after="0" w:line="600" w:lineRule="auto"/>
        <w:ind w:firstLine="720"/>
        <w:jc w:val="both"/>
        <w:rPr>
          <w:rFonts w:eastAsia="Times New Roman" w:cs="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b/>
          <w:szCs w:val="24"/>
        </w:rPr>
        <w:t>):</w:t>
      </w:r>
      <w:r>
        <w:rPr>
          <w:rFonts w:eastAsia="Times New Roman"/>
          <w:szCs w:val="24"/>
        </w:rPr>
        <w:t xml:space="preserve"> </w:t>
      </w:r>
      <w:r>
        <w:rPr>
          <w:rFonts w:eastAsia="Times New Roman" w:cs="Times New Roman"/>
          <w:szCs w:val="24"/>
        </w:rPr>
        <w:t>Και για κράτος;</w:t>
      </w:r>
    </w:p>
    <w:p w14:paraId="04AA125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Και για κράτος ακόμη και θα πω την άποψή μου, κύριε Υπουργέ. </w:t>
      </w:r>
    </w:p>
    <w:p w14:paraId="04AA125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Έχω την εντύπωση ότι η διάταξη είναι λίαν περιοριστική, ούτως ώστε να επιτυγχάνουμε τις αρχές της διαφάνειας. </w:t>
      </w:r>
    </w:p>
    <w:p w14:paraId="04AA125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Γίνομαι πιο συγκεκριμένος: Το κράτο</w:t>
      </w:r>
      <w:r>
        <w:rPr>
          <w:rFonts w:eastAsia="Times New Roman" w:cs="Times New Roman"/>
          <w:szCs w:val="24"/>
        </w:rPr>
        <w:t>ς έχει τους διπλωματικούς εκπροσώπους του να συζητούν. Στη συγκεκριμένη περίπτωση ο κ. Παπαδόπουλος εμφανίζεται ως εκπρόσωπος μίας ανωνύμου εταιρείας που διατηρεί και μία εγκατάσταση κάπου στο Κιλκίς, εάν άκουσα σωστά, και ότι εκπροσωπεί το κράτος της Σαου</w:t>
      </w:r>
      <w:r>
        <w:rPr>
          <w:rFonts w:eastAsia="Times New Roman" w:cs="Times New Roman"/>
          <w:szCs w:val="24"/>
        </w:rPr>
        <w:t xml:space="preserve">δικής Αραβίας. </w:t>
      </w:r>
    </w:p>
    <w:p w14:paraId="04AA125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Για εμένα, εάν θέλετε την αυστηρή νομική άποψη, είναι ενδιάμεσος. Και γιατί είναι ενδιάμεσος; Διότι δεν διαπραγματεύεται απευθείας κράτος προς κράτος. Χρησιμοποιεί έναν εντολοδόχο –δεν θα μπω στο ζήτημα εάν είναι μεσάζων ή όχι- μία εταιρεία</w:t>
      </w:r>
      <w:r>
        <w:rPr>
          <w:rFonts w:eastAsia="Times New Roman" w:cs="Times New Roman"/>
          <w:szCs w:val="24"/>
        </w:rPr>
        <w:t xml:space="preserve"> εντολοδόχο, για να συνάψει σύμβαση. </w:t>
      </w:r>
    </w:p>
    <w:p w14:paraId="04AA125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Ερωτώ, λοιπόν, σε αυτό το σημείο: Το επιτρέπει αυτό ο νόμος; Διότι εκείνος, ο οποίος είναι ενδιάμεσος, έστω και αντιπρόσωπος κράτους…</w:t>
      </w:r>
    </w:p>
    <w:p w14:paraId="04AA125F" w14:textId="77777777" w:rsidR="00A80E5B" w:rsidRDefault="003627BB">
      <w:pPr>
        <w:spacing w:after="0" w:line="600" w:lineRule="auto"/>
        <w:ind w:firstLine="720"/>
        <w:jc w:val="both"/>
        <w:rPr>
          <w:rFonts w:eastAsia="Times New Roman" w:cs="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w:t>
      </w:r>
      <w:r>
        <w:rPr>
          <w:rFonts w:eastAsia="Times New Roman" w:cs="Times New Roman"/>
          <w:szCs w:val="24"/>
        </w:rPr>
        <w:t>Εκπροσω</w:t>
      </w:r>
      <w:r>
        <w:rPr>
          <w:rFonts w:eastAsia="Times New Roman" w:cs="Times New Roman"/>
          <w:szCs w:val="24"/>
        </w:rPr>
        <w:t xml:space="preserve">πεί το πρόσωπο, όχι την εταιρεία. </w:t>
      </w:r>
    </w:p>
    <w:p w14:paraId="04AA126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Δεν είναι εκπρόσωπος, κύριε Υπουργέ, συγχωρήστε με. Αφήστε με να μιλήσω, εάν έχετε την καλοσύνη, και έχετε πλούσιο χρόνο να απαντήσετε. Εγώ δεν έχω τον χρόνο. </w:t>
      </w:r>
    </w:p>
    <w:p w14:paraId="04AA126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Ο νόμιμος εκπρόσωπος είναι εκείνος ο οποίος εκπροσωπεί μία εταιρεία απευθείας ως μέλος της διοικήσεώς της, όχι εκείνος ο οποίος εντέλλεται να την εκπροσωπήσει σε μία συγκεκριμένη σύμβαση. Εκεί είναι η διαφορά μου στην ερμηνεία, εάν θέλετε. </w:t>
      </w:r>
    </w:p>
    <w:p w14:paraId="04AA126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Δηλαδή, εάν έχω</w:t>
      </w:r>
      <w:r>
        <w:rPr>
          <w:rFonts w:eastAsia="Times New Roman" w:cs="Times New Roman"/>
          <w:szCs w:val="24"/>
        </w:rPr>
        <w:t xml:space="preserve"> μία εταιρεία, θα έρθει ο πρόεδρος, θα έρθει ο διευθύνων σύμβουλος και θα την εκπροσωπήσει. Από την ώρα που παρένθετο πρόσωπο εμφανίζεται ως εκπρόσωπος, έχω ζήτημα, διότι μπορεί να λειτουργήσει είτε ως λόμπι είτε για ίδιους σκοπούς. </w:t>
      </w:r>
    </w:p>
    <w:p w14:paraId="04AA1263" w14:textId="77777777" w:rsidR="00A80E5B" w:rsidRDefault="003627BB">
      <w:pPr>
        <w:spacing w:after="0" w:line="600" w:lineRule="auto"/>
        <w:ind w:firstLine="720"/>
        <w:jc w:val="both"/>
        <w:rPr>
          <w:rFonts w:eastAsia="Times New Roman" w:cs="Times New Roman"/>
          <w:szCs w:val="24"/>
        </w:rPr>
      </w:pPr>
      <w:r>
        <w:rPr>
          <w:rFonts w:eastAsia="Times New Roman"/>
          <w:b/>
          <w:szCs w:val="24"/>
        </w:rPr>
        <w:t>ΠΑΝΟΣ ΚΑΜΜΕΝΟΣ (Υπουργ</w:t>
      </w:r>
      <w:r>
        <w:rPr>
          <w:rFonts w:eastAsia="Times New Roman"/>
          <w:b/>
          <w:szCs w:val="24"/>
        </w:rPr>
        <w:t>ός Εθνικής Άμυνας - Πρόεδρος των Ανεξαρτήτων Ελλήνων):</w:t>
      </w:r>
      <w:r>
        <w:rPr>
          <w:rFonts w:eastAsia="Times New Roman"/>
          <w:szCs w:val="24"/>
        </w:rPr>
        <w:t xml:space="preserve"> </w:t>
      </w:r>
      <w:r>
        <w:rPr>
          <w:rFonts w:eastAsia="Times New Roman" w:cs="Times New Roman"/>
          <w:szCs w:val="24"/>
        </w:rPr>
        <w:t>Σωστά!</w:t>
      </w:r>
    </w:p>
    <w:p w14:paraId="04AA126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Αυτό, δυστυχώς, φαίνεται να </w:t>
      </w:r>
      <w:proofErr w:type="spellStart"/>
      <w:r>
        <w:rPr>
          <w:rFonts w:eastAsia="Times New Roman" w:cs="Times New Roman"/>
          <w:szCs w:val="24"/>
        </w:rPr>
        <w:t>διακινδυνεύτηκε</w:t>
      </w:r>
      <w:proofErr w:type="spellEnd"/>
      <w:r>
        <w:rPr>
          <w:rFonts w:eastAsia="Times New Roman" w:cs="Times New Roman"/>
          <w:szCs w:val="24"/>
        </w:rPr>
        <w:t xml:space="preserve"> μέσα σε αυτή την υπό σύναψη σύμβαση.</w:t>
      </w:r>
    </w:p>
    <w:p w14:paraId="04AA1265" w14:textId="77777777" w:rsidR="00A80E5B" w:rsidRDefault="003627BB">
      <w:pPr>
        <w:spacing w:after="0" w:line="600" w:lineRule="auto"/>
        <w:ind w:firstLine="720"/>
        <w:jc w:val="both"/>
        <w:rPr>
          <w:rFonts w:eastAsia="Times New Roman" w:cs="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Και τ</w:t>
      </w:r>
      <w:r>
        <w:rPr>
          <w:rFonts w:eastAsia="Times New Roman" w:cs="Times New Roman"/>
          <w:szCs w:val="24"/>
        </w:rPr>
        <w:t xml:space="preserve">ο </w:t>
      </w:r>
      <w:r>
        <w:rPr>
          <w:rFonts w:eastAsia="Times New Roman" w:cs="Times New Roman"/>
          <w:szCs w:val="24"/>
        </w:rPr>
        <w:t>κράτος;</w:t>
      </w:r>
    </w:p>
    <w:p w14:paraId="04AA126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Και το κράτος ακόμη. Και θα σας πω γιατί. Είναι γνωστό ότι και τα κράτη ακόμη διοχετεύουν μίζες δεξιά και αριστερά στα εξοπλιστικά προγράμματα. Είναι πρωτοφανές αυτό που ακούμε; </w:t>
      </w:r>
    </w:p>
    <w:p w14:paraId="04AA1267" w14:textId="77777777" w:rsidR="00A80E5B" w:rsidRDefault="003627BB">
      <w:pPr>
        <w:spacing w:after="0"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 </w:t>
      </w:r>
      <w:r>
        <w:rPr>
          <w:rFonts w:eastAsia="Times New Roman"/>
          <w:b/>
          <w:szCs w:val="24"/>
        </w:rPr>
        <w:t>- Πρόεδρος των Ανεξαρτήτων Ελλήνων):</w:t>
      </w:r>
      <w:r>
        <w:rPr>
          <w:rFonts w:eastAsia="Times New Roman"/>
          <w:szCs w:val="24"/>
        </w:rPr>
        <w:t xml:space="preserve"> </w:t>
      </w:r>
      <w:r>
        <w:rPr>
          <w:rFonts w:eastAsia="Times New Roman" w:cs="Times New Roman"/>
          <w:szCs w:val="24"/>
        </w:rPr>
        <w:t>Μα, εμείς πουλάμε, δεν αγοράζουμε!</w:t>
      </w:r>
    </w:p>
    <w:p w14:paraId="04AA126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Ο κ. Κυριακίδης μ</w:t>
      </w:r>
      <w:r>
        <w:rPr>
          <w:rFonts w:eastAsia="Times New Roman" w:cs="Times New Roman"/>
          <w:szCs w:val="24"/>
        </w:rPr>
        <w:t>ά</w:t>
      </w:r>
      <w:r>
        <w:rPr>
          <w:rFonts w:eastAsia="Times New Roman" w:cs="Times New Roman"/>
          <w:szCs w:val="24"/>
        </w:rPr>
        <w:t xml:space="preserve">ς εκπροσωπεί ή δεν μας εκπροσωπεί; </w:t>
      </w:r>
    </w:p>
    <w:p w14:paraId="04AA126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Δεν τον ξέρω τον κ. Κυριακίδη. </w:t>
      </w:r>
    </w:p>
    <w:p w14:paraId="04AA126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ΒΙΤ</w:t>
      </w:r>
      <w:r>
        <w:rPr>
          <w:rFonts w:eastAsia="Times New Roman" w:cs="Times New Roman"/>
          <w:b/>
          <w:szCs w:val="24"/>
        </w:rPr>
        <w:t>ΣΑΣ (Αναπληρωτής Υπουργός Εθνικής Άμυνας):</w:t>
      </w:r>
      <w:r>
        <w:rPr>
          <w:rFonts w:eastAsia="Times New Roman" w:cs="Times New Roman"/>
          <w:szCs w:val="24"/>
        </w:rPr>
        <w:t xml:space="preserve"> Αυτό που λέτε είναι νομικά αστείο!</w:t>
      </w:r>
    </w:p>
    <w:p w14:paraId="04AA126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Αφήστε με να τελειώσω. </w:t>
      </w:r>
    </w:p>
    <w:p w14:paraId="04AA126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δίκιο!</w:t>
      </w:r>
    </w:p>
    <w:p w14:paraId="04AA126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Εμένα η άποψή μου είναι ότι από την ώρα που έρχετα</w:t>
      </w:r>
      <w:r>
        <w:rPr>
          <w:rFonts w:eastAsia="Times New Roman" w:cs="Times New Roman"/>
          <w:szCs w:val="24"/>
        </w:rPr>
        <w:t xml:space="preserve">ι τρίτο πρόσωπο, έστω και εάν αποκτά την ιδιότητα εκπροσώπου μίας χώρας ακόμα, </w:t>
      </w:r>
      <w:r>
        <w:rPr>
          <w:rFonts w:eastAsia="Times New Roman" w:cs="Times New Roman"/>
          <w:szCs w:val="24"/>
        </w:rPr>
        <w:t>τίθεται ηθικό ζήτημα.</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έχει τη δυνατότητα της ευελιξίας, δεν εκπροσωπεί </w:t>
      </w:r>
      <w:r>
        <w:rPr>
          <w:rFonts w:eastAsia="Times New Roman" w:cs="Times New Roman"/>
          <w:szCs w:val="24"/>
        </w:rPr>
        <w:t xml:space="preserve">πάντοτε καλόπιστα </w:t>
      </w:r>
      <w:r>
        <w:rPr>
          <w:rFonts w:eastAsia="Times New Roman" w:cs="Times New Roman"/>
          <w:szCs w:val="24"/>
        </w:rPr>
        <w:t xml:space="preserve">τα συμφέροντα χώρας, για να λογοδοτεί απευθείας. Απλώς διαμεσολαβεί. </w:t>
      </w:r>
    </w:p>
    <w:p w14:paraId="04AA126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είναι μα</w:t>
      </w:r>
      <w:r>
        <w:rPr>
          <w:rFonts w:eastAsia="Times New Roman" w:cs="Times New Roman"/>
          <w:szCs w:val="24"/>
        </w:rPr>
        <w:t xml:space="preserve">κριά η έννοια της διαμεσολάβησης από αυτή την έννοια. Ο νόμος έχει μία σειρά προβλημάτων. Δείτε τον, γιατί θα τα αντιμετωπίσουμε και στο μέλλον, εάν έχει πρόθεση η χώρα να δει εξοπλιστικά προγράμματα. </w:t>
      </w:r>
    </w:p>
    <w:p w14:paraId="04AA126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Σαν σύνοψη όσων έχω πει θα ήθελα, κατ’ αρχάς, να πω ότ</w:t>
      </w:r>
      <w:r>
        <w:rPr>
          <w:rFonts w:eastAsia="Times New Roman" w:cs="Times New Roman"/>
          <w:szCs w:val="24"/>
        </w:rPr>
        <w:t xml:space="preserve">ι η Βουλή δεν είναι δικαστήριο, ούτως ώστε να αναζητώ μέσω αποδεικτικών μέσων και πλήρων αποδείξεων το αποτέλεσμα ή να προδικάζω. </w:t>
      </w:r>
      <w:r>
        <w:rPr>
          <w:rFonts w:eastAsia="Times New Roman" w:cs="Times New Roman"/>
          <w:szCs w:val="24"/>
        </w:rPr>
        <w:t>Αναζητώ την πρακτική και ιδίως την ηθική διάσταση.</w:t>
      </w:r>
    </w:p>
    <w:p w14:paraId="04AA127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04AA127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τελειώσω, κύριε Πρόεδρε. Δώστε μου λίγο χρόνο, εάν έχετε την καλοσύνη. </w:t>
      </w:r>
    </w:p>
    <w:p w14:paraId="04AA127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Καρρά. </w:t>
      </w:r>
    </w:p>
    <w:p w14:paraId="04AA127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Όμως, χρειάζεται πολύ περισσότερη ευαισθησία και προσοχή στα ζητήματα αυτά, γιατί είδ</w:t>
      </w:r>
      <w:r>
        <w:rPr>
          <w:rFonts w:eastAsia="Times New Roman" w:cs="Times New Roman"/>
          <w:szCs w:val="24"/>
        </w:rPr>
        <w:t xml:space="preserve">ατε μία διάσταση, η οποία προέκυψε. Εάν </w:t>
      </w:r>
      <w:r>
        <w:rPr>
          <w:rFonts w:eastAsia="Times New Roman" w:cs="Times New Roman"/>
          <w:szCs w:val="24"/>
        </w:rPr>
        <w:t>τα βλήματα</w:t>
      </w:r>
      <w:r>
        <w:rPr>
          <w:rFonts w:eastAsia="Times New Roman" w:cs="Times New Roman"/>
          <w:szCs w:val="24"/>
        </w:rPr>
        <w:t xml:space="preserve"> πήγαιναν στην Υεμένη, όπου γίνεται πόλεμος μέσω αντιπροσώπων από τη Σαουδική Αραβία και εκεί έχουμε –το καταδικάζει και η Ευρωπαϊκή Ένωση και ο ΟΗΕ- θανάτους αμάχων, τους οποίους δεν μπορούμε να προστατεύσ</w:t>
      </w:r>
      <w:r>
        <w:rPr>
          <w:rFonts w:eastAsia="Times New Roman" w:cs="Times New Roman"/>
          <w:szCs w:val="24"/>
        </w:rPr>
        <w:t xml:space="preserve">ουμε. </w:t>
      </w:r>
    </w:p>
    <w:p w14:paraId="04AA127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Τελειώνω επαναλαμβάνοντας ότι η σημερινή μου ομιλία έχει περιοριστεί ως εκπρόσωπος όλων των συναδέλφων και δεν ήθελα να πάρω προσωπικές πρωτοβουλίες και να τοποθετηθώ. Συνοψίζοντας, λοιπόν, νομίζω ότι, ακόμα και μέσα από την αυστηρή ερμηνεία του νόμ</w:t>
      </w:r>
      <w:r>
        <w:rPr>
          <w:rFonts w:eastAsia="Times New Roman" w:cs="Times New Roman"/>
          <w:szCs w:val="24"/>
        </w:rPr>
        <w:t xml:space="preserve">ου, διότι αυτή προϋποθέτει την ηθική ερμηνεία του νόμου, έχουμε μία παραβίαση. </w:t>
      </w:r>
    </w:p>
    <w:p w14:paraId="04AA127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η αυστηρή ερμηνεία του Κανονισμού προϋπέθετε ότι θα τελειώνατε πριν από δύο λεπτά. Τελειώστε, όμως, τώρα. </w:t>
      </w:r>
    </w:p>
    <w:p w14:paraId="04AA1276"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w:t>
      </w:r>
      <w:r>
        <w:rPr>
          <w:rFonts w:eastAsia="Times New Roman" w:cs="Times New Roman"/>
          <w:b/>
          <w:szCs w:val="24"/>
        </w:rPr>
        <w:t xml:space="preserve">ΡΡΑΣ: </w:t>
      </w:r>
      <w:r>
        <w:rPr>
          <w:rFonts w:eastAsia="Times New Roman" w:cs="Times New Roman"/>
          <w:szCs w:val="24"/>
        </w:rPr>
        <w:t xml:space="preserve">Να τελειώσω, γιατί αν αρχίσω και μαζί σας διάλογο, κύριε Πρόεδρε, δεν θα κατέβω από το Βήμα στο τέλος. </w:t>
      </w:r>
    </w:p>
    <w:p w14:paraId="04AA1277"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Συνοψίζω και λέω ότι θέλει πολλή προσοχή το ζήτημα. Θέλει εδώ να το δει κανείς από την ηθική του πλευρά. </w:t>
      </w:r>
    </w:p>
    <w:p w14:paraId="04AA127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λέω ότι έστω και αν χωρίς </w:t>
      </w:r>
      <w:r>
        <w:rPr>
          <w:rFonts w:eastAsia="Times New Roman" w:cs="Times New Roman"/>
          <w:szCs w:val="24"/>
        </w:rPr>
        <w:t xml:space="preserve">ιδιαίτερες ευθύνες, υπάρχουν πάντοτε σε αυτές τις συμβάσεις πολιτικές ευθύνες, οι οποίες πρέπει να αξιολογούνται. </w:t>
      </w:r>
    </w:p>
    <w:p w14:paraId="04AA127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AA127A" w14:textId="77777777" w:rsidR="00A80E5B" w:rsidRDefault="003627BB">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4AA127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Γεωργιάδη, έχετε τον λόγο για ένα λεπτό. </w:t>
      </w:r>
    </w:p>
    <w:p w14:paraId="04AA127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πάρα πολύ, κύριε Πρόεδρε. </w:t>
      </w:r>
    </w:p>
    <w:p w14:paraId="04AA127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προσπαθήσω να είμαι πάρα πολύ σύντομος, για να προλάβω να τα πω όλα στο λεπτό. </w:t>
      </w:r>
    </w:p>
    <w:p w14:paraId="04AA127E"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ακούσαμε εδώ; Τα αμίμητα! Ακούσαμε τον κύριο Πρωθυπουργό να κατηγορεί έναν πρέσβη της Ελλάδος ότι είναι περίπου άσ</w:t>
      </w:r>
      <w:r>
        <w:rPr>
          <w:rFonts w:eastAsia="Times New Roman" w:cs="Times New Roman"/>
          <w:szCs w:val="24"/>
        </w:rPr>
        <w:t xml:space="preserve">χετος. Κανένας, όμως, δεν μπήκε στη λογική δράση να σκεφθεί το εξής απλό πράγμα: Ο άσχετος πρέσβης προειδοποιούσε από </w:t>
      </w:r>
      <w:r>
        <w:rPr>
          <w:rFonts w:eastAsia="Times New Roman" w:cs="Times New Roman"/>
          <w:szCs w:val="24"/>
        </w:rPr>
        <w:lastRenderedPageBreak/>
        <w:t xml:space="preserve">τον Νοέμβριο του 2016 ότι εάν η ελληνική Κυβέρνηση εξακολουθούσε να προτιμάει τον κ. Παπαδόπουλο για μεσάζοντα, θα χάναμε τη </w:t>
      </w:r>
      <w:r>
        <w:rPr>
          <w:rFonts w:eastAsia="Times New Roman" w:cs="Times New Roman"/>
          <w:szCs w:val="24"/>
        </w:rPr>
        <w:t>σ</w:t>
      </w:r>
      <w:r>
        <w:rPr>
          <w:rFonts w:eastAsia="Times New Roman" w:cs="Times New Roman"/>
          <w:szCs w:val="24"/>
        </w:rPr>
        <w:t xml:space="preserve">υμφωνία. </w:t>
      </w:r>
    </w:p>
    <w:p w14:paraId="04AA127F"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μας είπε εδώ ο κ. Τσίπρας; Ότι ο κύριος πρέσβης ήταν σε διατεταγμένη υπηρεσία, γιατί εξυπηρετούσε έναν άλλο μεσάζοντα, έναν κύριο </w:t>
      </w:r>
      <w:proofErr w:type="spellStart"/>
      <w:r>
        <w:rPr>
          <w:rFonts w:eastAsia="Times New Roman" w:cs="Times New Roman"/>
          <w:szCs w:val="24"/>
        </w:rPr>
        <w:t>ονόματι</w:t>
      </w:r>
      <w:proofErr w:type="spellEnd"/>
      <w:r>
        <w:rPr>
          <w:rFonts w:eastAsia="Times New Roman" w:cs="Times New Roman"/>
          <w:szCs w:val="24"/>
        </w:rPr>
        <w:t xml:space="preserve"> </w:t>
      </w:r>
      <w:r>
        <w:rPr>
          <w:rFonts w:eastAsia="Times New Roman" w:cs="Times New Roman"/>
          <w:szCs w:val="24"/>
        </w:rPr>
        <w:t>Σφακιανάκη</w:t>
      </w:r>
      <w:r>
        <w:rPr>
          <w:rFonts w:eastAsia="Times New Roman" w:cs="Times New Roman"/>
          <w:szCs w:val="24"/>
        </w:rPr>
        <w:t>ς</w:t>
      </w:r>
      <w:r>
        <w:rPr>
          <w:rFonts w:eastAsia="Times New Roman" w:cs="Times New Roman"/>
          <w:szCs w:val="24"/>
        </w:rPr>
        <w:t xml:space="preserve">. </w:t>
      </w:r>
    </w:p>
    <w:p w14:paraId="04AA1280"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Ερώτηση, κύριε Πρόεδρε: Τελικά, </w:t>
      </w:r>
      <w:proofErr w:type="spellStart"/>
      <w:r>
        <w:rPr>
          <w:rFonts w:eastAsia="Times New Roman" w:cs="Times New Roman"/>
          <w:szCs w:val="24"/>
        </w:rPr>
        <w:t>απεδείχθησαν</w:t>
      </w:r>
      <w:proofErr w:type="spellEnd"/>
      <w:r>
        <w:rPr>
          <w:rFonts w:eastAsia="Times New Roman" w:cs="Times New Roman"/>
          <w:szCs w:val="24"/>
        </w:rPr>
        <w:t xml:space="preserve"> ορθά αυτά που έλεγε ο κύριος πρέσβης ή λανθασμένα; Δηλαδή,</w:t>
      </w:r>
      <w:r>
        <w:rPr>
          <w:rFonts w:eastAsia="Times New Roman" w:cs="Times New Roman"/>
          <w:szCs w:val="24"/>
        </w:rPr>
        <w:t xml:space="preserve"> τελικώς, χάλασε η </w:t>
      </w:r>
      <w:r>
        <w:rPr>
          <w:rFonts w:eastAsia="Times New Roman" w:cs="Times New Roman"/>
          <w:szCs w:val="24"/>
        </w:rPr>
        <w:t>σ</w:t>
      </w:r>
      <w:r>
        <w:rPr>
          <w:rFonts w:eastAsia="Times New Roman" w:cs="Times New Roman"/>
          <w:szCs w:val="24"/>
        </w:rPr>
        <w:t xml:space="preserve">υμφωνία ή δεν χάλασε; Χάλασε η </w:t>
      </w:r>
      <w:r>
        <w:rPr>
          <w:rFonts w:eastAsia="Times New Roman" w:cs="Times New Roman"/>
          <w:szCs w:val="24"/>
        </w:rPr>
        <w:t>σ</w:t>
      </w:r>
      <w:r>
        <w:rPr>
          <w:rFonts w:eastAsia="Times New Roman" w:cs="Times New Roman"/>
          <w:szCs w:val="24"/>
        </w:rPr>
        <w:t>υμφωνία. Άρα</w:t>
      </w:r>
      <w:r>
        <w:rPr>
          <w:rFonts w:eastAsia="Times New Roman" w:cs="Times New Roman"/>
          <w:szCs w:val="24"/>
        </w:rPr>
        <w:t xml:space="preserve"> </w:t>
      </w:r>
      <w:r>
        <w:rPr>
          <w:rFonts w:eastAsia="Times New Roman" w:cs="Times New Roman"/>
          <w:szCs w:val="24"/>
        </w:rPr>
        <w:t xml:space="preserve">ο κύριος Πρωθυπουργός, ο οποίος μάλιστα μας είπε «πώς είναι δυνατόν με αυτόν τον τρόπο να εμπλέκετε το </w:t>
      </w:r>
      <w:r>
        <w:rPr>
          <w:rFonts w:eastAsia="Times New Roman" w:cs="Times New Roman"/>
          <w:szCs w:val="24"/>
        </w:rPr>
        <w:t>διπλωματικό σώμα</w:t>
      </w:r>
      <w:r>
        <w:rPr>
          <w:rFonts w:eastAsia="Times New Roman" w:cs="Times New Roman"/>
          <w:szCs w:val="24"/>
        </w:rPr>
        <w:t xml:space="preserve"> στην αντιπολίτευσή σας;», ήρθε εδώ πέρα στη Βουλή, εξύβρισε τον πρέσβη, ο οποίος απεδείχθη από τη συνέχεια των πραγμάτων ότι δικαιώθηκε, γιατί αυτό που έλεγε ο πρέσβης έγινε, δηλαδή χάλασε η </w:t>
      </w:r>
      <w:r>
        <w:rPr>
          <w:rFonts w:eastAsia="Times New Roman" w:cs="Times New Roman"/>
          <w:szCs w:val="24"/>
        </w:rPr>
        <w:t>σ</w:t>
      </w:r>
      <w:r>
        <w:rPr>
          <w:rFonts w:eastAsia="Times New Roman" w:cs="Times New Roman"/>
          <w:szCs w:val="24"/>
        </w:rPr>
        <w:t xml:space="preserve">υμφωνία και χάσαμε τα λεφτά. </w:t>
      </w:r>
    </w:p>
    <w:p w14:paraId="04AA1281"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 Καμμένος γελώντας, κύριε Πρό</w:t>
      </w:r>
      <w:r>
        <w:rPr>
          <w:rFonts w:eastAsia="Times New Roman" w:cs="Times New Roman"/>
          <w:szCs w:val="24"/>
        </w:rPr>
        <w:t>εδρε, άρχισε να λέει και το είπε και ο κ. Τσίπρας: «</w:t>
      </w:r>
      <w:r>
        <w:rPr>
          <w:rFonts w:eastAsia="Times New Roman" w:cs="Times New Roman"/>
          <w:szCs w:val="24"/>
        </w:rPr>
        <w:t>τ</w:t>
      </w:r>
      <w:r>
        <w:rPr>
          <w:rFonts w:eastAsia="Times New Roman" w:cs="Times New Roman"/>
          <w:szCs w:val="24"/>
        </w:rPr>
        <w:t>α είχαμε τα λεφτά για να τα χάσουμε;». Ενώ προηγουμένως ο κ. Τσίπρας έλεγε</w:t>
      </w:r>
      <w:r>
        <w:rPr>
          <w:rFonts w:eastAsia="Times New Roman" w:cs="Times New Roman"/>
          <w:szCs w:val="24"/>
        </w:rPr>
        <w:t>:</w:t>
      </w:r>
      <w:r>
        <w:rPr>
          <w:rFonts w:eastAsia="Times New Roman" w:cs="Times New Roman"/>
          <w:szCs w:val="24"/>
        </w:rPr>
        <w:t xml:space="preserve"> «μα, ο κύριος πρέσβης δούλευε για έναν άλλο</w:t>
      </w:r>
      <w:r>
        <w:rPr>
          <w:rFonts w:eastAsia="Times New Roman" w:cs="Times New Roman"/>
          <w:szCs w:val="24"/>
        </w:rPr>
        <w:t>ν</w:t>
      </w:r>
      <w:r>
        <w:rPr>
          <w:rFonts w:eastAsia="Times New Roman" w:cs="Times New Roman"/>
          <w:szCs w:val="24"/>
        </w:rPr>
        <w:t xml:space="preserve"> μεσάζοντα που ήθελε να πάρει καλύτερη τιμή και εμείς κάναμε την καλύτερη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 xml:space="preserve">για την Ελλάδα». Η </w:t>
      </w:r>
      <w:r>
        <w:rPr>
          <w:rFonts w:eastAsia="Times New Roman" w:cs="Times New Roman"/>
          <w:szCs w:val="24"/>
        </w:rPr>
        <w:lastRenderedPageBreak/>
        <w:t xml:space="preserve">καλύτερη, όμως, </w:t>
      </w:r>
      <w:r>
        <w:rPr>
          <w:rFonts w:eastAsia="Times New Roman" w:cs="Times New Roman"/>
          <w:szCs w:val="24"/>
        </w:rPr>
        <w:t>σ</w:t>
      </w:r>
      <w:r>
        <w:rPr>
          <w:rFonts w:eastAsia="Times New Roman" w:cs="Times New Roman"/>
          <w:szCs w:val="24"/>
        </w:rPr>
        <w:t>υμφωνία που κάναμε για την Ελλάδα, κατά τον κ. Τσίπρα, ο οποίος ήταν και χαμογελαστός, ήταν τελικώς να πάρουμε μηδέν ευρώ. Θα μας τρελάνουν, κοινώς!</w:t>
      </w:r>
    </w:p>
    <w:p w14:paraId="04AA1282"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το κυριότερο…</w:t>
      </w:r>
    </w:p>
    <w:p w14:paraId="04AA1283"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τελειώνετε. </w:t>
      </w:r>
    </w:p>
    <w:p w14:paraId="04AA1284"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Τον κ. Σφακιανάκη…</w:t>
      </w:r>
    </w:p>
    <w:p w14:paraId="04AA128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Εγώ δεν ξέρω κανέναν κ. Σφακιανάκη, κύριε. Εγώ ξέρω ότι ο πρέσβης μάς είπε ότι αν επιμείνουμε στον Παπαδόπουλο, θα χάσουμε τα λεφτά και χάσαμε τα λεφτά. </w:t>
      </w:r>
    </w:p>
    <w:p w14:paraId="04AA1286"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 xml:space="preserve">ος): </w:t>
      </w:r>
      <w:r>
        <w:rPr>
          <w:rFonts w:eastAsia="Times New Roman" w:cs="Times New Roman"/>
          <w:szCs w:val="24"/>
        </w:rPr>
        <w:t>Βάλτε τελεία!</w:t>
      </w:r>
    </w:p>
    <w:p w14:paraId="04AA1287"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πάμε στο τελευταίο, κύριε Πρόεδρε, για τριάντα δευτερόλεπτα.</w:t>
      </w:r>
    </w:p>
    <w:p w14:paraId="04AA1288"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μείζον, όμως, αυτό που έθεσα στην ομιλία μου, για να τεκμηριώσω τον δόλο του Υπουργού Εθνικής Αμύνης της Ελλάδος, ο οποίος ήρθε στην </w:t>
      </w:r>
      <w:r>
        <w:rPr>
          <w:rFonts w:eastAsia="Times New Roman" w:cs="Times New Roman"/>
          <w:szCs w:val="24"/>
        </w:rPr>
        <w:t>ε</w:t>
      </w:r>
      <w:r>
        <w:rPr>
          <w:rFonts w:eastAsia="Times New Roman" w:cs="Times New Roman"/>
          <w:szCs w:val="24"/>
        </w:rPr>
        <w:t>πιτρο</w:t>
      </w:r>
      <w:r>
        <w:rPr>
          <w:rFonts w:eastAsia="Times New Roman" w:cs="Times New Roman"/>
          <w:szCs w:val="24"/>
        </w:rPr>
        <w:t xml:space="preserve">πή της Βουλής και δεν ανέφερε ποτέ τον κ. Παπαδόπουλο -αν και ήδη υποτίθεται ότι τον ήξεραν- είναι ότι μας λείπουν διακόσιες χιλιάδες </w:t>
      </w:r>
      <w:proofErr w:type="spellStart"/>
      <w:r>
        <w:rPr>
          <w:rFonts w:eastAsia="Times New Roman" w:cs="Times New Roman"/>
          <w:szCs w:val="24"/>
        </w:rPr>
        <w:t>πυρομαχικά</w:t>
      </w:r>
      <w:proofErr w:type="spellEnd"/>
      <w:r>
        <w:rPr>
          <w:rFonts w:eastAsia="Times New Roman" w:cs="Times New Roman"/>
          <w:szCs w:val="24"/>
        </w:rPr>
        <w:t xml:space="preserve">. </w:t>
      </w:r>
    </w:p>
    <w:p w14:paraId="04AA1289"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Τα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αυτά. </w:t>
      </w:r>
    </w:p>
    <w:p w14:paraId="04AA128A"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σε αυ</w:t>
      </w:r>
      <w:r>
        <w:rPr>
          <w:rFonts w:eastAsia="Times New Roman" w:cs="Times New Roman"/>
          <w:szCs w:val="24"/>
        </w:rPr>
        <w:t>τά απ</w:t>
      </w:r>
      <w:r>
        <w:rPr>
          <w:rFonts w:eastAsia="Times New Roman" w:cs="Times New Roman"/>
          <w:szCs w:val="24"/>
        </w:rPr>
        <w:t>ά</w:t>
      </w:r>
      <w:r>
        <w:rPr>
          <w:rFonts w:eastAsia="Times New Roman" w:cs="Times New Roman"/>
          <w:szCs w:val="24"/>
        </w:rPr>
        <w:t xml:space="preserve">ντησε ο κ. Καμμένος, κύριε Πρόεδρε, ως εξής: «Μου λέτε τι θα γίνονταν τα διακόσιες χιλιάδες </w:t>
      </w:r>
      <w:proofErr w:type="spellStart"/>
      <w:r>
        <w:rPr>
          <w:rFonts w:eastAsia="Times New Roman" w:cs="Times New Roman"/>
          <w:szCs w:val="24"/>
        </w:rPr>
        <w:t>πυρομαχικά</w:t>
      </w:r>
      <w:proofErr w:type="spellEnd"/>
      <w:r>
        <w:rPr>
          <w:rFonts w:eastAsia="Times New Roman" w:cs="Times New Roman"/>
          <w:szCs w:val="24"/>
        </w:rPr>
        <w:t xml:space="preserve">. Δεν γίνονται αυτά σε σοβαρά κράτη». Αυτή ήταν η απάντηση όλη κι όλη του κ. Καμμένου για το πού θα πήγαιναν τα διακόσιες χιλιάδες παραπάνω </w:t>
      </w:r>
      <w:proofErr w:type="spellStart"/>
      <w:r>
        <w:rPr>
          <w:rFonts w:eastAsia="Times New Roman" w:cs="Times New Roman"/>
          <w:szCs w:val="24"/>
        </w:rPr>
        <w:t>πυρομαχι</w:t>
      </w:r>
      <w:r>
        <w:rPr>
          <w:rFonts w:eastAsia="Times New Roman" w:cs="Times New Roman"/>
          <w:szCs w:val="24"/>
        </w:rPr>
        <w:t>κά</w:t>
      </w:r>
      <w:proofErr w:type="spellEnd"/>
      <w:r>
        <w:rPr>
          <w:rFonts w:eastAsia="Times New Roman" w:cs="Times New Roman"/>
          <w:szCs w:val="24"/>
        </w:rPr>
        <w:t xml:space="preserve"> των </w:t>
      </w:r>
      <w:r>
        <w:rPr>
          <w:rFonts w:eastAsia="Times New Roman" w:cs="Times New Roman"/>
          <w:szCs w:val="24"/>
        </w:rPr>
        <w:t>105</w:t>
      </w:r>
      <w:r>
        <w:rPr>
          <w:rFonts w:eastAsia="Times New Roman" w:cs="Times New Roman"/>
          <w:szCs w:val="24"/>
        </w:rPr>
        <w:t xml:space="preserve"> χιλιοστών, όπου, αν ο κ. Παπαδόπουλος είχε καταθέσει την εγγυητική, βάσει της </w:t>
      </w:r>
      <w:r>
        <w:rPr>
          <w:rFonts w:eastAsia="Times New Roman" w:cs="Times New Roman"/>
          <w:szCs w:val="24"/>
        </w:rPr>
        <w:t>σ</w:t>
      </w:r>
      <w:r>
        <w:rPr>
          <w:rFonts w:eastAsia="Times New Roman" w:cs="Times New Roman"/>
          <w:szCs w:val="24"/>
        </w:rPr>
        <w:t xml:space="preserve">υμφωνίας που υπέγραψε ο κ. Καμμένος, θα τα είχε πάρει και θα τα είχε ήδη πουλήσει ως λαθρέμπορος. </w:t>
      </w:r>
    </w:p>
    <w:p w14:paraId="04AA128B"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Τελεία και παύλα! Παρακαλώ!</w:t>
      </w:r>
    </w:p>
    <w:p w14:paraId="04AA128C"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Κλείνω, κύριε Πρόεδρε. </w:t>
      </w:r>
    </w:p>
    <w:p w14:paraId="04AA128D"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το κυριότερο, κύριε Πρόεδρε</w:t>
      </w:r>
      <w:r>
        <w:rPr>
          <w:rFonts w:eastAsia="Times New Roman" w:cs="Times New Roman"/>
          <w:szCs w:val="24"/>
        </w:rPr>
        <w:t>,</w:t>
      </w:r>
      <w:r>
        <w:rPr>
          <w:rFonts w:eastAsia="Times New Roman" w:cs="Times New Roman"/>
          <w:szCs w:val="24"/>
        </w:rPr>
        <w:t xml:space="preserve"> και απευθύνω το ερώτημα στον κ. Καμμένο, που ξέρει μόνο να λέει βρωμιές στον κ. Βίτσα: Ο κ. Μητσοτάκης έκανε ένα απλό πράγμα, είπε στον κ. Τσίπρα: «Θέλετε αύριο στην Επι</w:t>
      </w:r>
      <w:r>
        <w:rPr>
          <w:rFonts w:eastAsia="Times New Roman" w:cs="Times New Roman"/>
          <w:szCs w:val="24"/>
        </w:rPr>
        <w:t xml:space="preserve">τροπή Εξοπλισμών να καλέσουμε και </w:t>
      </w:r>
      <w:r>
        <w:rPr>
          <w:rFonts w:eastAsia="Times New Roman" w:cs="Times New Roman"/>
          <w:szCs w:val="24"/>
        </w:rPr>
        <w:lastRenderedPageBreak/>
        <w:t xml:space="preserve">τον Παπαδόπουλο και τον Παπαδάκη και τον Σφακιανάκη και όποιον άλλον θέλετε εσείς και τον πρέσβη;». </w:t>
      </w:r>
    </w:p>
    <w:p w14:paraId="04AA128E" w14:textId="77777777" w:rsidR="00A80E5B" w:rsidRDefault="003627BB">
      <w:pPr>
        <w:spacing w:after="0" w:line="600" w:lineRule="auto"/>
        <w:ind w:left="360"/>
        <w:jc w:val="center"/>
        <w:rPr>
          <w:rFonts w:eastAsia="Times New Roman" w:cs="Times New Roman"/>
          <w:szCs w:val="24"/>
        </w:rPr>
      </w:pPr>
      <w:r>
        <w:rPr>
          <w:rFonts w:eastAsia="Times New Roman" w:cs="Times New Roman"/>
          <w:szCs w:val="24"/>
        </w:rPr>
        <w:t xml:space="preserve">(Θόρυβος από την πτέρυγα του ΣΥΡΙΖΑ) </w:t>
      </w:r>
    </w:p>
    <w:p w14:paraId="04AA128F"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παρακαλώ, δεν έχετε άλλο τον λόγο</w:t>
      </w:r>
      <w:r>
        <w:rPr>
          <w:rFonts w:eastAsia="Times New Roman" w:cs="Times New Roman"/>
          <w:szCs w:val="24"/>
        </w:rPr>
        <w:t xml:space="preserve">. </w:t>
      </w:r>
    </w:p>
    <w:p w14:paraId="04AA1290"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Σε αυτό, κύριε Βίτσα, ο κ. Τσίπρας δεν απ</w:t>
      </w:r>
      <w:r>
        <w:rPr>
          <w:rFonts w:eastAsia="Times New Roman" w:cs="Times New Roman"/>
          <w:szCs w:val="24"/>
        </w:rPr>
        <w:t>ά</w:t>
      </w:r>
      <w:r>
        <w:rPr>
          <w:rFonts w:eastAsia="Times New Roman" w:cs="Times New Roman"/>
          <w:szCs w:val="24"/>
        </w:rPr>
        <w:t>ντησε τίποτα. Άρα θέλετε συγκάλυψη, θέλετε κουκούλωμα, γιατί έχετε λερωμένη τη φωλιά</w:t>
      </w:r>
      <w:r>
        <w:rPr>
          <w:rFonts w:eastAsia="Times New Roman" w:cs="Times New Roman"/>
          <w:szCs w:val="24"/>
        </w:rPr>
        <w:t>!</w:t>
      </w:r>
    </w:p>
    <w:p w14:paraId="04AA1291"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ακούτε; Δεν έχετε άλλο τον λόγο.</w:t>
      </w:r>
    </w:p>
    <w:p w14:paraId="04AA1292"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w:t>
      </w:r>
      <w:r>
        <w:rPr>
          <w:rFonts w:eastAsia="Times New Roman" w:cs="Times New Roman"/>
          <w:szCs w:val="24"/>
        </w:rPr>
        <w:t>Πρόεδρε,…</w:t>
      </w:r>
    </w:p>
    <w:p w14:paraId="04AA1293"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είμαι σίγουρος ότι εσείς θα τηρήσετε το ένα λεπτό. </w:t>
      </w:r>
    </w:p>
    <w:p w14:paraId="04AA1294"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Ένα λεπτό, κύριε Πρόεδρε. Έχω ζητήσει να μιλήσω και εγώ και ο κ. Δαβάκης. </w:t>
      </w:r>
    </w:p>
    <w:p w14:paraId="04AA1295" w14:textId="77777777" w:rsidR="00A80E5B" w:rsidRDefault="003627B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Δαβ</w:t>
      </w:r>
      <w:r>
        <w:rPr>
          <w:rFonts w:eastAsia="Times New Roman" w:cs="Times New Roman"/>
          <w:szCs w:val="24"/>
        </w:rPr>
        <w:t xml:space="preserve">άκη, έχετε τον λόγο. </w:t>
      </w:r>
    </w:p>
    <w:p w14:paraId="04AA129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Κύριε Πρόεδρε, τώρα που έχουμε μείνει λίγοι, τα προβλήματα της συμβάσεως και τα ερωτήματα που έθεσε η Νέα Δημοκρατία είναι περισσότερο εκκωφαντικά, μετά και την ομιλία του κυρίου Πρωθυπουργού.</w:t>
      </w:r>
    </w:p>
    <w:p w14:paraId="04AA129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Και εγώ θα ρωτήσω: </w:t>
      </w:r>
      <w:r>
        <w:rPr>
          <w:rFonts w:eastAsia="Times New Roman" w:cs="Times New Roman"/>
          <w:szCs w:val="24"/>
        </w:rPr>
        <w:t>α</w:t>
      </w:r>
      <w:r>
        <w:rPr>
          <w:rFonts w:eastAsia="Times New Roman" w:cs="Times New Roman"/>
          <w:szCs w:val="24"/>
        </w:rPr>
        <w:t>φο</w:t>
      </w:r>
      <w:r>
        <w:rPr>
          <w:rFonts w:eastAsia="Times New Roman" w:cs="Times New Roman"/>
          <w:szCs w:val="24"/>
        </w:rPr>
        <w:t xml:space="preserve">ύ όλα έγιναν καλά, αφού υπάρχει σύμβαση, αφού ο κ. Παπαδόπουλος εκπροσωπεί, όπως είπε και ο κ. Τσίπρας, τη Σαουδική Αραβία, αφού η Σαουδική Αραβία όντως ήθελε τα βλήματα, γιατί στις 23 Ιουνίου, δέκα ημέρες μετά την υπογραφή της συμβάσεως με τον ναύαρχο κ. </w:t>
      </w:r>
      <w:r>
        <w:rPr>
          <w:rFonts w:eastAsia="Times New Roman" w:cs="Times New Roman"/>
          <w:szCs w:val="24"/>
        </w:rPr>
        <w:t xml:space="preserve">Κυριακίδη, που τον στείλατε στη </w:t>
      </w:r>
      <w:proofErr w:type="spellStart"/>
      <w:r>
        <w:rPr>
          <w:rFonts w:eastAsia="Times New Roman" w:cs="Times New Roman"/>
          <w:szCs w:val="24"/>
        </w:rPr>
        <w:t>Μίκρα</w:t>
      </w:r>
      <w:proofErr w:type="spellEnd"/>
      <w:r>
        <w:rPr>
          <w:rFonts w:eastAsia="Times New Roman" w:cs="Times New Roman"/>
          <w:szCs w:val="24"/>
        </w:rPr>
        <w:t xml:space="preserve"> ταχύτατα, δεν πήγαν τα 66 εκατομμύρια στον λογαριασμό του Υπουργείου Εθνικής Αμύνης και του οικείου επιτελείου, όπως και ο νόμος λέει; Μήπως είχαν οικονομική στενότητα οι Σαουδάραβες και δεν μπορούσαν να δώσουν τα χρήμ</w:t>
      </w:r>
      <w:r>
        <w:rPr>
          <w:rFonts w:eastAsia="Times New Roman" w:cs="Times New Roman"/>
          <w:szCs w:val="24"/>
        </w:rPr>
        <w:t xml:space="preserve">ατα αυτά; </w:t>
      </w:r>
    </w:p>
    <w:p w14:paraId="04AA129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Και είναι για μια ακόμη φορά η πραγματικότητα αυτών που λέμε τέτοια </w:t>
      </w:r>
      <w:r>
        <w:rPr>
          <w:rFonts w:eastAsia="Times New Roman" w:cs="Times New Roman"/>
          <w:szCs w:val="24"/>
        </w:rPr>
        <w:t>–</w:t>
      </w:r>
      <w:r>
        <w:rPr>
          <w:rFonts w:eastAsia="Times New Roman" w:cs="Times New Roman"/>
          <w:szCs w:val="24"/>
        </w:rPr>
        <w:t>εκκωφαντική</w:t>
      </w:r>
      <w:r>
        <w:rPr>
          <w:rFonts w:eastAsia="Times New Roman" w:cs="Times New Roman"/>
          <w:szCs w:val="24"/>
        </w:rPr>
        <w:t>-</w:t>
      </w:r>
      <w:r>
        <w:rPr>
          <w:rFonts w:eastAsia="Times New Roman" w:cs="Times New Roman"/>
          <w:szCs w:val="24"/>
        </w:rPr>
        <w:t xml:space="preserve"> γιατί δείχνει την ανεπάρκεια και την προχειρότητα με την οποία ο Υπουργός Εθνικής Άμυνας διαχειρίζεται τα θέματα με τα οποία έχει ασχοληθεί μέχρι τώρα.</w:t>
      </w:r>
    </w:p>
    <w:p w14:paraId="04AA129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Πείτε μου έ</w:t>
      </w:r>
      <w:r>
        <w:rPr>
          <w:rFonts w:eastAsia="Times New Roman" w:cs="Times New Roman"/>
          <w:szCs w:val="24"/>
        </w:rPr>
        <w:t>να θέμα με το οποίο έχετε ασχοληθεί και το οποίο φέρατε εις πέρας. Πείτε μου ένα. Και πείτε μου, κύριε Υ</w:t>
      </w:r>
      <w:r>
        <w:rPr>
          <w:rFonts w:eastAsia="Times New Roman" w:cs="Times New Roman"/>
          <w:szCs w:val="24"/>
        </w:rPr>
        <w:lastRenderedPageBreak/>
        <w:t>πουργέ, από εδώ και πέρα, όταν θα συνεδριάζει η Επιτροπή Εξοπλιστικών Προγραμμάτων πώς θα είναι κουμπωμένοι όλοι οι συνάδελφοι –ελπίζω και οι συνάδελφοι</w:t>
      </w:r>
      <w:r>
        <w:rPr>
          <w:rFonts w:eastAsia="Times New Roman" w:cs="Times New Roman"/>
          <w:szCs w:val="24"/>
        </w:rPr>
        <w:t xml:space="preserve"> του ΣΥΡΙΖΑ που σας στηρίζουν- όταν σε αυτή την κατάσταση τίθενται τα ερωτήματά τους.</w:t>
      </w:r>
    </w:p>
    <w:p w14:paraId="04AA129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Κλείνω, κύριε Πρόεδρε, με το εξής: Η αξιοποίηση μη επιχειρησιακά αναγκαίου υλικού δεν είναι δύσκολη υπόθεση. Και εμείς το είχαμε κάνει επί υπουργίας του κ. Σπήλιου Σπηλιω</w:t>
      </w:r>
      <w:r>
        <w:rPr>
          <w:rFonts w:eastAsia="Times New Roman" w:cs="Times New Roman"/>
          <w:szCs w:val="24"/>
        </w:rPr>
        <w:t>τόπουλου, όταν δώσαμε φυσίγγια 30 χιλιοστών στις Ηνωμένες Πολιτείες. Αυτό που είναι δύσκολο είναι να μπλέξουμε το Κιλκίς με τη Σαουδική Αραβία, τους Παπαδόπουλους με τους Σαουδάραβες και να μην έχουμε κανένα αποτέλεσμα!</w:t>
      </w:r>
    </w:p>
    <w:p w14:paraId="04AA129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σας ερωτώ και σας παρακαλώ να μο</w:t>
      </w:r>
      <w:r>
        <w:rPr>
          <w:rFonts w:eastAsia="Times New Roman" w:cs="Times New Roman"/>
          <w:szCs w:val="24"/>
        </w:rPr>
        <w:t>υ απαντήσετε: Αφού όλα ήταν εντάξει</w:t>
      </w:r>
      <w:r>
        <w:rPr>
          <w:rFonts w:eastAsia="Times New Roman" w:cs="Times New Roman"/>
          <w:szCs w:val="24"/>
        </w:rPr>
        <w:t>,</w:t>
      </w:r>
      <w:r>
        <w:rPr>
          <w:rFonts w:eastAsia="Times New Roman" w:cs="Times New Roman"/>
          <w:szCs w:val="24"/>
        </w:rPr>
        <w:t xml:space="preserve"> όπως σας είπε ο προϊστάμενός σας κύριος Υπουργός, γιατί τα χρήματα δεν μπήκαν στα ταμεία του Υπουργείου Εθνικής Άμυνας;</w:t>
      </w:r>
    </w:p>
    <w:p w14:paraId="04AA129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Ευχαριστώ.</w:t>
      </w:r>
    </w:p>
    <w:p w14:paraId="04AA129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εγώ ευχαριστώ.</w:t>
      </w:r>
    </w:p>
    <w:p w14:paraId="04AA129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xml:space="preserve"> για </w:t>
      </w:r>
      <w:r>
        <w:rPr>
          <w:rFonts w:eastAsia="Times New Roman" w:cs="Times New Roman"/>
          <w:szCs w:val="24"/>
        </w:rPr>
        <w:t>ένα λεπτό.</w:t>
      </w:r>
    </w:p>
    <w:p w14:paraId="04AA129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(ΤΑΣΟΣ)</w:t>
      </w:r>
      <w:r>
        <w:rPr>
          <w:rFonts w:eastAsia="Times New Roman" w:cs="Times New Roman"/>
          <w:b/>
          <w:szCs w:val="24"/>
        </w:rPr>
        <w:t xml:space="preserve"> ΔΗΜΟΣΧΑΚΗΣ: </w:t>
      </w:r>
      <w:r>
        <w:rPr>
          <w:rFonts w:eastAsia="Times New Roman" w:cs="Times New Roman"/>
          <w:szCs w:val="24"/>
        </w:rPr>
        <w:t>Κύριε Πρόεδρε, ο Υπουργός Εθνικής Άμυνας επιχείρησε συσκότιση, αλλά δεν βγαίνει και δεν πείθει κανέναν. Ανέπτυξε θεωρίες συναντήσεων και συνωμοσιών και μάλιστα με μυθεύματα περί αυτών που βρίσκονται στον Άγιο Πέτρο</w:t>
      </w:r>
      <w:r>
        <w:rPr>
          <w:rFonts w:eastAsia="Times New Roman" w:cs="Times New Roman"/>
          <w:szCs w:val="24"/>
        </w:rPr>
        <w:t xml:space="preserve">, παρ’ ότι ευεργετηθήκατε. Ξεχάσατε ότι οι νεκροί </w:t>
      </w:r>
      <w:proofErr w:type="spellStart"/>
      <w:r>
        <w:rPr>
          <w:rFonts w:eastAsia="Times New Roman" w:cs="Times New Roman"/>
          <w:szCs w:val="24"/>
        </w:rPr>
        <w:t>δεδικαίωνται</w:t>
      </w:r>
      <w:proofErr w:type="spellEnd"/>
      <w:r>
        <w:rPr>
          <w:rFonts w:eastAsia="Times New Roman" w:cs="Times New Roman"/>
          <w:szCs w:val="24"/>
        </w:rPr>
        <w:t xml:space="preserve">, κύριε Υπουργέ. Σεβασμός! </w:t>
      </w:r>
    </w:p>
    <w:p w14:paraId="04AA12A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Μη νομίζετε ότι με τέτοιες </w:t>
      </w:r>
      <w:proofErr w:type="spellStart"/>
      <w:r>
        <w:rPr>
          <w:rFonts w:eastAsia="Times New Roman" w:cs="Times New Roman"/>
          <w:szCs w:val="24"/>
        </w:rPr>
        <w:t>κακοπαιγμένες</w:t>
      </w:r>
      <w:proofErr w:type="spellEnd"/>
      <w:r>
        <w:rPr>
          <w:rFonts w:eastAsia="Times New Roman" w:cs="Times New Roman"/>
          <w:szCs w:val="24"/>
        </w:rPr>
        <w:t xml:space="preserve"> παραστάσεις θα ξεφύγετε από την ουσία της συζήτησης, μολονότι χάσατε την ψυχραιμία σας κατ’ επανάληψη. Εσείς ηγείστε των Ενόπ</w:t>
      </w:r>
      <w:r>
        <w:rPr>
          <w:rFonts w:eastAsia="Times New Roman" w:cs="Times New Roman"/>
          <w:szCs w:val="24"/>
        </w:rPr>
        <w:t xml:space="preserve">λων Δυνάμεων και πρέπει να είστε ολύμπιος, να είστε γίγαντας, να είστε </w:t>
      </w:r>
      <w:proofErr w:type="spellStart"/>
      <w:r>
        <w:rPr>
          <w:rFonts w:eastAsia="Times New Roman" w:cs="Times New Roman"/>
          <w:szCs w:val="24"/>
        </w:rPr>
        <w:t>ρούκουνας</w:t>
      </w:r>
      <w:proofErr w:type="spellEnd"/>
      <w:r>
        <w:rPr>
          <w:rFonts w:eastAsia="Times New Roman" w:cs="Times New Roman"/>
          <w:szCs w:val="24"/>
        </w:rPr>
        <w:t xml:space="preserve"> και να μην «καταλαβαίνετε Χριστό»! Εσείς χάσατε την ψυχραιμία σας. Βρήκατε το χαμόγελό σας</w:t>
      </w:r>
      <w:r w:rsidRPr="00EB73DE">
        <w:rPr>
          <w:rFonts w:eastAsia="Times New Roman" w:cs="Times New Roman"/>
          <w:szCs w:val="24"/>
        </w:rPr>
        <w:t>,</w:t>
      </w:r>
      <w:r>
        <w:rPr>
          <w:rFonts w:eastAsia="Times New Roman" w:cs="Times New Roman"/>
          <w:szCs w:val="24"/>
        </w:rPr>
        <w:t xml:space="preserve"> όταν μίλησε ο Πρωθυπουργός. Νομίζω ότι αδικείτε και τη θέση </w:t>
      </w:r>
      <w:r>
        <w:rPr>
          <w:rFonts w:eastAsia="Times New Roman" w:cs="Times New Roman"/>
          <w:szCs w:val="24"/>
        </w:rPr>
        <w:t xml:space="preserve">σας </w:t>
      </w:r>
      <w:r>
        <w:rPr>
          <w:rFonts w:eastAsia="Times New Roman" w:cs="Times New Roman"/>
          <w:szCs w:val="24"/>
        </w:rPr>
        <w:t>αλλά</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τον εαυτό σας. </w:t>
      </w:r>
    </w:p>
    <w:p w14:paraId="04AA12A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ρωτήσω το εξής: Έχετε μπλέξει τις Ένοπλες Δυνάμεις σε έναν πραγματικό κυκεώνα. Πώς είναι δυνατόν οι </w:t>
      </w:r>
      <w:r>
        <w:rPr>
          <w:rFonts w:eastAsia="Times New Roman" w:cs="Times New Roman"/>
          <w:szCs w:val="24"/>
        </w:rPr>
        <w:t>Αρχηγοί</w:t>
      </w:r>
      <w:r>
        <w:rPr>
          <w:rFonts w:eastAsia="Times New Roman" w:cs="Times New Roman"/>
          <w:szCs w:val="24"/>
        </w:rPr>
        <w:t xml:space="preserve"> των </w:t>
      </w:r>
      <w:r>
        <w:rPr>
          <w:rFonts w:eastAsia="Times New Roman" w:cs="Times New Roman"/>
          <w:szCs w:val="24"/>
        </w:rPr>
        <w:t>Κ</w:t>
      </w:r>
      <w:r>
        <w:rPr>
          <w:rFonts w:eastAsia="Times New Roman" w:cs="Times New Roman"/>
          <w:szCs w:val="24"/>
        </w:rPr>
        <w:t>λάδων να βρίσκονται στο εξωτερικό και να πείσουν τους ομολόγους τους για το αντίθετο; Πώς είναι δυνατόν στε</w:t>
      </w:r>
      <w:r>
        <w:rPr>
          <w:rFonts w:eastAsia="Times New Roman" w:cs="Times New Roman"/>
          <w:szCs w:val="24"/>
        </w:rPr>
        <w:t xml:space="preserve">λέχη των Ενόπλων Δυνάμεων που βρίσκονται σε εκπροσωπήσεις </w:t>
      </w:r>
      <w:r>
        <w:rPr>
          <w:rFonts w:eastAsia="Times New Roman" w:cs="Times New Roman"/>
          <w:szCs w:val="24"/>
        </w:rPr>
        <w:lastRenderedPageBreak/>
        <w:t>διπλωματικές, στρατιωτικές, πώς είναι δυνατόν -διότι θα ερωτηθούν- να υπερασπιστούν τις Ένοπλες Δυνάμεις, τον Υπουργό τους αλλά και τη χώρα;</w:t>
      </w:r>
    </w:p>
    <w:p w14:paraId="04AA12A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Συνεπώς έχετε κάνει μεγάλη ζημιά στις Ένοπλες Δυνάμεις αλ</w:t>
      </w:r>
      <w:r>
        <w:rPr>
          <w:rFonts w:eastAsia="Times New Roman" w:cs="Times New Roman"/>
          <w:szCs w:val="24"/>
        </w:rPr>
        <w:t>λά και στη χώρα. Δεν μπορείτε να λύσετε, κύριε Υπουργέ, ούτε τα προβλήματα της χώρας ούτε τα προβλήματα των Ενόπλων Δυνάμεων, διότι είσαστε ο ίδιος πρόβλημα. Εμείς απλώσαμε κατ’ επανάληψη χείρα συνεργασίας, γιατί μας ενώνει η εθνική άμυνα που είναι αγαθό ό</w:t>
      </w:r>
      <w:r>
        <w:rPr>
          <w:rFonts w:eastAsia="Times New Roman" w:cs="Times New Roman"/>
          <w:szCs w:val="24"/>
        </w:rPr>
        <w:t>λων των πολιτών. Εσείς μας γυρίσατε την πλάτη, παρ’ ότι επιμείναμε προς αυτή την κατεύθυνση. Το έργο ερειπίων είναι δικό σας, δεν είναι δικό μας. Με γεια σας, κύριε Υπουργέ.</w:t>
      </w:r>
    </w:p>
    <w:p w14:paraId="04AA12A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Τασούλας για ένα λεπτό.</w:t>
      </w:r>
    </w:p>
    <w:p w14:paraId="04AA12A4"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ΝΤΙΝΟΣ ΤΑΣΟΥΛΑΣ:</w:t>
      </w:r>
      <w:r>
        <w:rPr>
          <w:rFonts w:eastAsia="Times New Roman" w:cs="Times New Roman"/>
          <w:szCs w:val="24"/>
        </w:rPr>
        <w:t xml:space="preserve"> Η συζήτηση οδεύει προς το τέλος της. Το καλύτερο από τα επιχειρήματα του Πρωθυπουργού θα μπορούσε να ήταν -που δεν είναι έτσι, αλλά θα μπορούσε να ήταν- ότι ένας άλλος μεσάζων επιχείρησε να χαλάσει τη δουλειά για τον αρχικό μεσάζοντα. Ε, κ</w:t>
      </w:r>
      <w:r>
        <w:rPr>
          <w:rFonts w:eastAsia="Times New Roman" w:cs="Times New Roman"/>
          <w:szCs w:val="24"/>
        </w:rPr>
        <w:t xml:space="preserve">αι λοιπόν; Γι’ αυτό λέμε ότι αυτές οι </w:t>
      </w:r>
      <w:r>
        <w:rPr>
          <w:rFonts w:eastAsia="Times New Roman" w:cs="Times New Roman"/>
          <w:szCs w:val="24"/>
        </w:rPr>
        <w:lastRenderedPageBreak/>
        <w:t>συμφωνίες πρέπει να γίνονται διακρατικά, για να μην μπορεί κανείς άλλος μεσάζων να ασχολείται με το να υπονομεύει έναν άλλον μεσάζοντα.</w:t>
      </w:r>
    </w:p>
    <w:p w14:paraId="04AA12A5"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Αυτό ακριβώς δεν κάνατε. Αν δεχθούμε ότι είναι μεσάζων ο Σφακιανάκης, αφήσατε τους</w:t>
      </w:r>
      <w:r>
        <w:rPr>
          <w:rFonts w:eastAsia="Times New Roman" w:cs="Times New Roman"/>
          <w:szCs w:val="24"/>
        </w:rPr>
        <w:t xml:space="preserve"> μεσάζοντες να αλωνίζουν στο θέμα, με αποτέλεσμα από τις 13 Ιουνίου, κύριε </w:t>
      </w:r>
      <w:proofErr w:type="spellStart"/>
      <w:r>
        <w:rPr>
          <w:rFonts w:eastAsia="Times New Roman" w:cs="Times New Roman"/>
          <w:szCs w:val="24"/>
        </w:rPr>
        <w:t>Καμμένε</w:t>
      </w:r>
      <w:proofErr w:type="spellEnd"/>
      <w:r>
        <w:rPr>
          <w:rFonts w:eastAsia="Times New Roman" w:cs="Times New Roman"/>
          <w:szCs w:val="24"/>
        </w:rPr>
        <w:t>, έως σήμερα να μην έχει επιτευχθεί ο στόχος.</w:t>
      </w:r>
    </w:p>
    <w:p w14:paraId="04AA12A6"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Θεωρώ ότι δικαιούμαστε -γιατί τα δεκαοκτώ θέματα που φέρατε στην Επιτροπή Εξοπλισμών της Βουλής τα τελευταία δυόμισι χρόνια τα έ</w:t>
      </w:r>
      <w:r>
        <w:rPr>
          <w:rFonts w:eastAsia="Times New Roman" w:cs="Times New Roman"/>
          <w:szCs w:val="24"/>
        </w:rPr>
        <w:t>χουμε ψηφίσει όλα- να διεκδικούμε καλοπιστία και εποικοδομητικό πνεύμα όταν έχουμε αγωνίες και ερωτήματα, ενστάσεις και κριτική εναντίον σας ή έναντί σας.</w:t>
      </w:r>
    </w:p>
    <w:p w14:paraId="04AA12A7" w14:textId="77777777" w:rsidR="00A80E5B" w:rsidRDefault="003627BB">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AA12A8"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Θέλω να θυμίσω,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πως όταν ψηφίζαμε αυτό το θέμα στην Επιτροπή Εξοπλισμών, μας είπατε ότι ενδέχεται αυτή η ιστορία των αρχικά 63 εκατομμυρίων που έγινε 66 εκατομμύρια να εξελιχθεί σε 300 εκατομμύρια και ότι αυτά θα έλθουν μέχρι τέλη Ιουνίου. Ξαφνικά, στις 20 </w:t>
      </w:r>
      <w:r>
        <w:rPr>
          <w:rFonts w:eastAsia="Times New Roman" w:cs="Times New Roman"/>
          <w:szCs w:val="24"/>
        </w:rPr>
        <w:t>Σεπτεμβρίου μ</w:t>
      </w:r>
      <w:r>
        <w:rPr>
          <w:rFonts w:eastAsia="Times New Roman" w:cs="Times New Roman"/>
          <w:szCs w:val="24"/>
        </w:rPr>
        <w:t>α</w:t>
      </w:r>
      <w:r>
        <w:rPr>
          <w:rFonts w:eastAsia="Times New Roman" w:cs="Times New Roman"/>
          <w:szCs w:val="24"/>
        </w:rPr>
        <w:t xml:space="preserve">ς λέτε ότι δεν έχουν δώσει πεντάρα, ευρώ τσακιστό και ότι μέχρι </w:t>
      </w:r>
      <w:r>
        <w:rPr>
          <w:rFonts w:eastAsia="Times New Roman" w:cs="Times New Roman"/>
          <w:szCs w:val="24"/>
        </w:rPr>
        <w:t xml:space="preserve">την </w:t>
      </w:r>
      <w:r>
        <w:rPr>
          <w:rFonts w:eastAsia="Times New Roman" w:cs="Times New Roman"/>
          <w:szCs w:val="24"/>
        </w:rPr>
        <w:t>1</w:t>
      </w:r>
      <w:r w:rsidRPr="004C07FA">
        <w:rPr>
          <w:rFonts w:eastAsia="Times New Roman" w:cs="Times New Roman"/>
          <w:szCs w:val="24"/>
          <w:vertAlign w:val="superscript"/>
        </w:rPr>
        <w:t>η</w:t>
      </w:r>
      <w:r>
        <w:rPr>
          <w:rFonts w:eastAsia="Times New Roman" w:cs="Times New Roman"/>
          <w:szCs w:val="24"/>
        </w:rPr>
        <w:t xml:space="preserve"> Οκτωβρίου θα </w:t>
      </w:r>
      <w:r>
        <w:rPr>
          <w:rFonts w:eastAsia="Times New Roman" w:cs="Times New Roman"/>
          <w:szCs w:val="24"/>
        </w:rPr>
        <w:lastRenderedPageBreak/>
        <w:t>στραφείτε εναντίον του αντιπροσώπου και εναντίον της Σαουδικής Αραβίας για τις υποχρεώσεις τους.</w:t>
      </w:r>
    </w:p>
    <w:p w14:paraId="04AA12A9"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Στις 7 Νοεμβρίου απαντάτε σε ερώτηση συναδέλφων, λέγοντας ότι</w:t>
      </w:r>
      <w:r>
        <w:rPr>
          <w:rFonts w:eastAsia="Times New Roman" w:cs="Times New Roman"/>
          <w:szCs w:val="24"/>
        </w:rPr>
        <w:t xml:space="preserve"> δεν έχετε κάνει τίποτα από αυτά που μας διαβεβαιώνατε στις 20 Σεπτεμβρίου. Το μόνο που κάνατε είναι ότι στις 3 Νοεμβρίου καλέσατε τον πρέσβη της Σαουδικής Αραβίας στο γραφείο σας και δεν ξέρουμε τι έγινε.</w:t>
      </w:r>
    </w:p>
    <w:p w14:paraId="04AA12AA"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Ακόμα και αν προσπαθήσει </w:t>
      </w:r>
      <w:r>
        <w:rPr>
          <w:rFonts w:eastAsia="Times New Roman" w:cs="Times New Roman"/>
          <w:szCs w:val="24"/>
        </w:rPr>
        <w:t xml:space="preserve">κάποιος </w:t>
      </w:r>
      <w:r>
        <w:rPr>
          <w:rFonts w:eastAsia="Times New Roman" w:cs="Times New Roman"/>
          <w:szCs w:val="24"/>
        </w:rPr>
        <w:t xml:space="preserve">να </w:t>
      </w:r>
      <w:proofErr w:type="spellStart"/>
      <w:r>
        <w:rPr>
          <w:rFonts w:eastAsia="Times New Roman" w:cs="Times New Roman"/>
          <w:szCs w:val="24"/>
        </w:rPr>
        <w:t>παραστήσει</w:t>
      </w:r>
      <w:proofErr w:type="spellEnd"/>
      <w:r>
        <w:rPr>
          <w:rFonts w:eastAsia="Times New Roman" w:cs="Times New Roman"/>
          <w:szCs w:val="24"/>
        </w:rPr>
        <w:t xml:space="preserve"> τον</w:t>
      </w:r>
      <w:r>
        <w:rPr>
          <w:rFonts w:eastAsia="Times New Roman" w:cs="Times New Roman"/>
          <w:szCs w:val="24"/>
        </w:rPr>
        <w:t xml:space="preserve"> απόλυτα καλόπιστο και τον απόλυτα αφελή, αν θέλετε και να δεχθεί ότι όντως είναι έτσι όπως τα λέτε, παραμένει σε μεγάλη εκκρεμότητα γιατί αυτή η συμφωνία δεν τιμήθηκε από τη Σαουδική Αραβία. Το θέμα δεν είναι γιατί δεν τιμήθηκε από τον Παπαδόπουλο, αν δεχ</w:t>
      </w:r>
      <w:r>
        <w:rPr>
          <w:rFonts w:eastAsia="Times New Roman" w:cs="Times New Roman"/>
          <w:szCs w:val="24"/>
        </w:rPr>
        <w:t>θούμε ότι είναι κανονικός εκπρόσωπός της, αλλά γιατί η Σαουδική Αραβία δεν τίμησε τις υποχρεώσεις της.</w:t>
      </w:r>
    </w:p>
    <w:p w14:paraId="04AA12AB"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Θυμίζω στους συναδέλφους του ΣΥΡΙΖΑ ότι από τις 13 Ιουνίου που υπεγράφη η συμφωνία μέχρι τις 5 Νοεμβρίου που έγινε ο πρώτος θόρυβος στον Τύπο, ουδείς </w:t>
      </w:r>
      <w:proofErr w:type="spellStart"/>
      <w:r>
        <w:rPr>
          <w:rFonts w:eastAsia="Times New Roman" w:cs="Times New Roman"/>
          <w:szCs w:val="24"/>
        </w:rPr>
        <w:t>ησχ</w:t>
      </w:r>
      <w:r>
        <w:rPr>
          <w:rFonts w:eastAsia="Times New Roman" w:cs="Times New Roman"/>
          <w:szCs w:val="24"/>
        </w:rPr>
        <w:t>ολήθη</w:t>
      </w:r>
      <w:proofErr w:type="spellEnd"/>
      <w:r>
        <w:rPr>
          <w:rFonts w:eastAsia="Times New Roman" w:cs="Times New Roman"/>
          <w:szCs w:val="24"/>
        </w:rPr>
        <w:t xml:space="preserve"> με αυτό το θέμα. Η συμφωνία πέρασε σε νέκρα, η συμφωνία πέθανε.</w:t>
      </w:r>
    </w:p>
    <w:p w14:paraId="04AA12AC"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Ολοκληρώσατε, κύριε Τασούλα. </w:t>
      </w:r>
    </w:p>
    <w:p w14:paraId="04AA12AD"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 xml:space="preserve">Άρα, κύριε </w:t>
      </w:r>
      <w:proofErr w:type="spellStart"/>
      <w:r>
        <w:rPr>
          <w:rFonts w:eastAsia="Times New Roman" w:cs="Times New Roman"/>
          <w:szCs w:val="24"/>
        </w:rPr>
        <w:t>Καμμένε</w:t>
      </w:r>
      <w:proofErr w:type="spellEnd"/>
      <w:r>
        <w:rPr>
          <w:rFonts w:eastAsia="Times New Roman" w:cs="Times New Roman"/>
          <w:szCs w:val="24"/>
        </w:rPr>
        <w:t xml:space="preserve">, νομίζω ότι στην καλύτερη των περιπτώσεων έχουμε μία συμφωνία αποτυχημένη, στη </w:t>
      </w:r>
      <w:r>
        <w:rPr>
          <w:rFonts w:eastAsia="Times New Roman" w:cs="Times New Roman"/>
          <w:szCs w:val="24"/>
        </w:rPr>
        <w:t>χειρότερη των περιπτώσεων, που θεωρώ ότι δυστυχώς ισχύει, έχουμε έναν μεσάζοντα που τίναξε στον αέρα μία προοπτική είσπραξης 66 εκατομμυρίων, τα οποία θα πήγαιναν για στεγαστικές ανάγκες των αξιωματικών και τα στερούνται σε μια δύσκολη περίοδο της ζωής του</w:t>
      </w:r>
      <w:r>
        <w:rPr>
          <w:rFonts w:eastAsia="Times New Roman" w:cs="Times New Roman"/>
          <w:szCs w:val="24"/>
        </w:rPr>
        <w:t>ς.</w:t>
      </w:r>
    </w:p>
    <w:p w14:paraId="04AA12AE"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Σας ευχαριστώ πολύ. </w:t>
      </w:r>
    </w:p>
    <w:p w14:paraId="04AA12AF"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Και θυμίζω –και τελειώνω- ότι ξεκινήσατε τη σταδιοδρομία σας στο Υπουργείο με έναν εμπαιγμό, λέγοντας ότι άμεσα θα δοθούν τα </w:t>
      </w:r>
      <w:proofErr w:type="spellStart"/>
      <w:r>
        <w:rPr>
          <w:rFonts w:eastAsia="Times New Roman" w:cs="Times New Roman"/>
          <w:szCs w:val="24"/>
        </w:rPr>
        <w:t>χρωστούμενα</w:t>
      </w:r>
      <w:proofErr w:type="spellEnd"/>
      <w:r>
        <w:rPr>
          <w:rFonts w:eastAsia="Times New Roman" w:cs="Times New Roman"/>
          <w:szCs w:val="24"/>
        </w:rPr>
        <w:t xml:space="preserve"> στους στρατιωτικούς, καθιερώσατε τον συ</w:t>
      </w:r>
      <w:r>
        <w:rPr>
          <w:rFonts w:eastAsia="Times New Roman" w:cs="Times New Roman"/>
          <w:szCs w:val="24"/>
        </w:rPr>
        <w:t>νδικαλισμό στον Στρατό και τώρα υπονομεύετε όποια προοπτική υπάρχει να εισπράξει η χώρα χρήματα από κανονικές διακρατικές συμφωνίες.</w:t>
      </w:r>
    </w:p>
    <w:p w14:paraId="04AA12B0"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Γονατιστός παρακαλούσατε τους…</w:t>
      </w:r>
    </w:p>
    <w:p w14:paraId="04AA12B1"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ΑΝΑΣΤΑΣΙΟΣ (ΤΑΣ</w:t>
      </w:r>
      <w:r>
        <w:rPr>
          <w:rFonts w:eastAsia="Times New Roman" w:cs="Times New Roman"/>
          <w:b/>
          <w:szCs w:val="24"/>
        </w:rPr>
        <w:t>ΟΣ) ΔΗΜΟΣΧΑΚΗΣ:</w:t>
      </w:r>
      <w:r>
        <w:rPr>
          <w:rFonts w:eastAsia="Times New Roman" w:cs="Times New Roman"/>
          <w:szCs w:val="24"/>
        </w:rPr>
        <w:t xml:space="preserve"> Εγώ, κύριε Καμμένο, δεν είμαι σαν και εσάς...</w:t>
      </w:r>
    </w:p>
    <w:p w14:paraId="04AA12B2"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είμαι υποχρεωμένος να επιβάλω εγώ την τάξη.</w:t>
      </w:r>
    </w:p>
    <w:p w14:paraId="04AA12B3" w14:textId="77777777" w:rsidR="00A80E5B" w:rsidRDefault="003627BB">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Τα ρουσφέτια σας κόψαμε</w:t>
      </w:r>
      <w:r>
        <w:rPr>
          <w:rFonts w:eastAsia="Times New Roman"/>
          <w:szCs w:val="24"/>
        </w:rPr>
        <w:t>…</w:t>
      </w:r>
    </w:p>
    <w:p w14:paraId="04AA12B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w:t>
      </w:r>
      <w:r>
        <w:rPr>
          <w:rFonts w:eastAsia="Times New Roman" w:cs="Times New Roman"/>
          <w:szCs w:val="24"/>
        </w:rPr>
        <w:t>Τα ρ</w:t>
      </w:r>
      <w:r>
        <w:rPr>
          <w:rFonts w:eastAsia="Times New Roman" w:cs="Times New Roman"/>
          <w:szCs w:val="24"/>
        </w:rPr>
        <w:t xml:space="preserve">ουσφέτια εσείς τα έχετε νομοθετήσει για τον εαυτό σας μόνο. </w:t>
      </w:r>
    </w:p>
    <w:p w14:paraId="04AA12B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Πρόεδρε.</w:t>
      </w:r>
    </w:p>
    <w:p w14:paraId="04AA12B6"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Τσιάρας έχει τον λόγο.</w:t>
      </w:r>
    </w:p>
    <w:p w14:paraId="04AA12B7"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Κύριε Πρόεδρε, στην </w:t>
      </w:r>
      <w:proofErr w:type="spellStart"/>
      <w:r>
        <w:rPr>
          <w:rFonts w:eastAsia="Times New Roman" w:cs="Times New Roman"/>
          <w:szCs w:val="24"/>
        </w:rPr>
        <w:t>πρωτομιλία</w:t>
      </w:r>
      <w:proofErr w:type="spellEnd"/>
      <w:r>
        <w:rPr>
          <w:rFonts w:eastAsia="Times New Roman" w:cs="Times New Roman"/>
          <w:szCs w:val="24"/>
        </w:rPr>
        <w:t xml:space="preserve"> μου είχα εκφρά</w:t>
      </w:r>
      <w:r>
        <w:rPr>
          <w:rFonts w:eastAsia="Times New Roman" w:cs="Times New Roman"/>
          <w:szCs w:val="24"/>
        </w:rPr>
        <w:t>σει την ευχή να μπορέσουμε αυτή η κοινοβουλευτική συζήτηση να σταθεί στο επίπεδο του πραγματικού κοινοβουλευτικού ελέγχου και να μη γίνουν αναφορές σε τρίτα ή τέταρτα ζητήματα ούτε να επιχειρηθεί να μετατοπιστεί η συζήτηση κάπου αλλού. Δυστυχώς</w:t>
      </w:r>
      <w:r>
        <w:rPr>
          <w:rFonts w:eastAsia="Times New Roman" w:cs="Times New Roman"/>
          <w:szCs w:val="24"/>
        </w:rPr>
        <w:t>,</w:t>
      </w:r>
      <w:r>
        <w:rPr>
          <w:rFonts w:eastAsia="Times New Roman" w:cs="Times New Roman"/>
          <w:szCs w:val="24"/>
        </w:rPr>
        <w:t xml:space="preserve"> για πολλοσ</w:t>
      </w:r>
      <w:r>
        <w:rPr>
          <w:rFonts w:eastAsia="Times New Roman" w:cs="Times New Roman"/>
          <w:szCs w:val="24"/>
        </w:rPr>
        <w:t>τή φορά</w:t>
      </w:r>
      <w:r>
        <w:rPr>
          <w:rFonts w:eastAsia="Times New Roman" w:cs="Times New Roman"/>
          <w:szCs w:val="24"/>
        </w:rPr>
        <w:t>,</w:t>
      </w:r>
      <w:r>
        <w:rPr>
          <w:rFonts w:eastAsia="Times New Roman" w:cs="Times New Roman"/>
          <w:szCs w:val="24"/>
        </w:rPr>
        <w:t xml:space="preserve"> διαψεύστηκα.</w:t>
      </w:r>
    </w:p>
    <w:p w14:paraId="04AA12B8" w14:textId="77777777" w:rsidR="00A80E5B" w:rsidRDefault="003627B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το λέω αυτό, γιατί τουλάχιστον η δική μου αίσθηση είναι ότι οι Βουλευτές της Συμπολίτευσης περίμεναν να ακούσουν κάποιες απαντήσεις. Το να χειροκροτεί κανείς, κυρίες και κύριοι συνάδελφοι, μόνο στις ατάκες που ακούγονται, χωρίς επ</w:t>
      </w:r>
      <w:r>
        <w:rPr>
          <w:rFonts w:eastAsia="Times New Roman" w:cs="Times New Roman"/>
          <w:szCs w:val="24"/>
        </w:rPr>
        <w:t xml:space="preserve">ί της ουσίας </w:t>
      </w:r>
      <w:r>
        <w:rPr>
          <w:rFonts w:eastAsia="Times New Roman" w:cs="Times New Roman"/>
          <w:szCs w:val="24"/>
        </w:rPr>
        <w:lastRenderedPageBreak/>
        <w:t>να υπάρχει κα</w:t>
      </w:r>
      <w:r>
        <w:rPr>
          <w:rFonts w:eastAsia="Times New Roman" w:cs="Times New Roman"/>
          <w:szCs w:val="24"/>
        </w:rPr>
        <w:t>μ</w:t>
      </w:r>
      <w:r>
        <w:rPr>
          <w:rFonts w:eastAsia="Times New Roman" w:cs="Times New Roman"/>
          <w:szCs w:val="24"/>
        </w:rPr>
        <w:t xml:space="preserve">μία απολύτως απάντηση δεν </w:t>
      </w:r>
      <w:proofErr w:type="spellStart"/>
      <w:r>
        <w:rPr>
          <w:rFonts w:eastAsia="Times New Roman" w:cs="Times New Roman"/>
          <w:szCs w:val="24"/>
        </w:rPr>
        <w:t>περιποιεί</w:t>
      </w:r>
      <w:proofErr w:type="spellEnd"/>
      <w:r>
        <w:rPr>
          <w:rFonts w:eastAsia="Times New Roman" w:cs="Times New Roman"/>
          <w:szCs w:val="24"/>
        </w:rPr>
        <w:t xml:space="preserve"> τιμή για το </w:t>
      </w:r>
      <w:r>
        <w:rPr>
          <w:rFonts w:eastAsia="Times New Roman" w:cs="Times New Roman"/>
          <w:szCs w:val="24"/>
        </w:rPr>
        <w:t>ε</w:t>
      </w:r>
      <w:r>
        <w:rPr>
          <w:rFonts w:eastAsia="Times New Roman" w:cs="Times New Roman"/>
          <w:szCs w:val="24"/>
        </w:rPr>
        <w:t>λληνικό Κοινοβούλιο. Αυτή είναι η προσωπική μου άποψη.</w:t>
      </w:r>
    </w:p>
    <w:p w14:paraId="04AA12B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Βεβαίως, ο καθένας μπορεί να βλέπει τον ρόλο του ή την παρουσία του στην κεντρική πολιτική σκηνή μέσα από μια άλλη στόχευση, </w:t>
      </w:r>
      <w:r>
        <w:rPr>
          <w:rFonts w:eastAsia="Times New Roman" w:cs="Times New Roman"/>
          <w:szCs w:val="24"/>
        </w:rPr>
        <w:t>μέσα από μια άλλη λογική.</w:t>
      </w:r>
    </w:p>
    <w:p w14:paraId="04AA12B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Ωστόσο, κύριε Υπουργέ, εγώ θέλω ευθέως να σας κάνω μια ερώτηση: </w:t>
      </w:r>
      <w:r>
        <w:rPr>
          <w:rFonts w:eastAsia="Times New Roman" w:cs="Times New Roman"/>
          <w:szCs w:val="24"/>
        </w:rPr>
        <w:t>θ</w:t>
      </w:r>
      <w:r>
        <w:rPr>
          <w:rFonts w:eastAsia="Times New Roman" w:cs="Times New Roman"/>
          <w:szCs w:val="24"/>
        </w:rPr>
        <w:t>α υλοποιηθεί αυτή η συμφωνία τελικά; Είναι πολύ κρίσιμο να απαντήσετε, κλείνοντας αυτή τη συζήτηση.</w:t>
      </w:r>
    </w:p>
    <w:p w14:paraId="04AA12B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λέω, διότι, αν, κύριε Πρόεδρε, η συμφωνία υλοποιηθεί χωρίς τον</w:t>
      </w:r>
      <w:r>
        <w:rPr>
          <w:rFonts w:eastAsia="Times New Roman" w:cs="Times New Roman"/>
          <w:szCs w:val="24"/>
        </w:rPr>
        <w:t xml:space="preserve"> κ. Παπαδόπουλο, μιλάμε για ένα άλλο τοπίο. Αν υλοποιηθεί με τον κ. Παπαδόπουλο, πρέπει να δούμε ποιος είναι ο πραγματικός του ρόλος.</w:t>
      </w:r>
    </w:p>
    <w:p w14:paraId="04AA12B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Και επειδή ο Πρωθυπουργός, όπως σωστά επισήμανε νωρίτερα ο κ. Τασούλας, εστίασε με μοναδικό επιχείρημα στη λογική ότι υπήρ</w:t>
      </w:r>
      <w:r>
        <w:rPr>
          <w:rFonts w:eastAsia="Times New Roman" w:cs="Times New Roman"/>
          <w:szCs w:val="24"/>
        </w:rPr>
        <w:t>χε και ένας άλλος μεσάζοντας</w:t>
      </w:r>
      <w:r>
        <w:rPr>
          <w:rFonts w:eastAsia="Times New Roman" w:cs="Times New Roman"/>
          <w:szCs w:val="24"/>
        </w:rPr>
        <w:t>,</w:t>
      </w:r>
      <w:r>
        <w:rPr>
          <w:rFonts w:eastAsia="Times New Roman" w:cs="Times New Roman"/>
          <w:szCs w:val="24"/>
        </w:rPr>
        <w:t xml:space="preserve"> που θα μας έδινε λιγότερα χρήματα, αλλά εμείς θέλαμε τα περισσότερα, νομίζω ότι θα έπρεπε να προφυλάξετε, κύριε Υπουργέ, τον κύριο Πρωθυπουργό. Έπρεπε να τον προφυλάξετε τουλάχιστον κάνοντάς του γνωστό ποιος είναι ο συγκεκριμέ</w:t>
      </w:r>
      <w:r>
        <w:rPr>
          <w:rFonts w:eastAsia="Times New Roman" w:cs="Times New Roman"/>
          <w:szCs w:val="24"/>
        </w:rPr>
        <w:t>νος κ. Σφακιανάκης.</w:t>
      </w:r>
    </w:p>
    <w:p w14:paraId="04AA12B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AA12BE"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Βορίδη, έχετε τον λόγο.</w:t>
      </w:r>
    </w:p>
    <w:p w14:paraId="04AA12B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στο κλείσιμο αυτής της συζήτησης συμπεράσματα έχουν βγει. Και έχουν βγει συμπεράσματα, γιατί στην πραγματικότητα τα βασικά θέματα όχι απλώς έχουν μείνει αναπάντητα, αλλά οι απαντήσεις ουσιαστικά έδειξαν το τι έχει πραγματοποιηθεί. Έχουν ειπ</w:t>
      </w:r>
      <w:r>
        <w:rPr>
          <w:rFonts w:eastAsia="Times New Roman" w:cs="Times New Roman"/>
          <w:szCs w:val="24"/>
        </w:rPr>
        <w:t>ωθεί ψέματα στην Επιτροπή Εξοπλισμών. Στην πραγματικότητα, κανένας δεν μπόρεσε να απαντήσει πώς είναι δυνατόν μια ελληνική εταιρεία να εκπροσωπεί δήθεν ως πληρεξούσια τρία διαφορετικά κράτη.</w:t>
      </w:r>
    </w:p>
    <w:p w14:paraId="04AA12C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Είναι προφανές ότι αυτή η εταιρεία έχει συμβάσεις εκπροσώπησης</w:t>
      </w:r>
      <w:r>
        <w:rPr>
          <w:rFonts w:eastAsia="Times New Roman" w:cs="Times New Roman"/>
          <w:szCs w:val="24"/>
        </w:rPr>
        <w:t>,</w:t>
      </w:r>
      <w:r>
        <w:rPr>
          <w:rFonts w:eastAsia="Times New Roman" w:cs="Times New Roman"/>
          <w:szCs w:val="24"/>
        </w:rPr>
        <w:t xml:space="preserve"> ο</w:t>
      </w:r>
      <w:r>
        <w:rPr>
          <w:rFonts w:eastAsia="Times New Roman" w:cs="Times New Roman"/>
          <w:szCs w:val="24"/>
        </w:rPr>
        <w:t>ι οποίες είναι επ’ αμοιβή, δηλαδή είναι κανονικός μεσάζων. Για όλα αυτά ο κύριος Πρωθυπουργός δεν ήρθε να μας πει τίποτα. Τι ήρθε να μας πει; Ότι υπάρχει ένα έγγραφο, αυτό που κατέθεσε ο Υπουργός Εθνικής Άμυνας, το οποίο λέει ότι είναι γνήσιο, η εξουσιοδότ</w:t>
      </w:r>
      <w:r>
        <w:rPr>
          <w:rFonts w:eastAsia="Times New Roman" w:cs="Times New Roman"/>
          <w:szCs w:val="24"/>
        </w:rPr>
        <w:t xml:space="preserve">ηση αυτή. Δεν αμφισβητήθηκε εδώ η γνησιότητά της, δεν την πρόσβαλε κανείς ως πλαστή. Εδώ εκείνο το οποίο έχει αμφισβητηθεί είναι η νομιμότητα της εκπροσωπήσεως και κατά πόσο αυτός, δηλαδή ένας αξιωματικός, μπορεί να χορηγήσει </w:t>
      </w:r>
      <w:r>
        <w:rPr>
          <w:rFonts w:eastAsia="Times New Roman" w:cs="Times New Roman"/>
          <w:szCs w:val="24"/>
        </w:rPr>
        <w:lastRenderedPageBreak/>
        <w:t>εκπροσώπηση για το Βασίλειο τη</w:t>
      </w:r>
      <w:r>
        <w:rPr>
          <w:rFonts w:eastAsia="Times New Roman" w:cs="Times New Roman"/>
          <w:szCs w:val="24"/>
        </w:rPr>
        <w:t>ς Σαουδικής Αραβίας. Αυτό είναι που αμφισβητήθηκε. Επ’ αυτού απαντήσεις δεν πήραμε.</w:t>
      </w:r>
    </w:p>
    <w:p w14:paraId="04AA12C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Ποια είναι η εμπλοκή της </w:t>
      </w:r>
      <w:r>
        <w:rPr>
          <w:rFonts w:eastAsia="Times New Roman" w:cs="Times New Roman"/>
          <w:szCs w:val="24"/>
        </w:rPr>
        <w:t>π</w:t>
      </w:r>
      <w:r>
        <w:rPr>
          <w:rFonts w:eastAsia="Times New Roman" w:cs="Times New Roman"/>
          <w:szCs w:val="24"/>
        </w:rPr>
        <w:t xml:space="preserve">ρεσβείας; Όταν επισημάνθηκε ότι αυτό αντιμετωπιζόταν από την </w:t>
      </w:r>
      <w:r>
        <w:rPr>
          <w:rFonts w:eastAsia="Times New Roman" w:cs="Times New Roman"/>
          <w:szCs w:val="24"/>
        </w:rPr>
        <w:t>π</w:t>
      </w:r>
      <w:r>
        <w:rPr>
          <w:rFonts w:eastAsia="Times New Roman" w:cs="Times New Roman"/>
          <w:szCs w:val="24"/>
        </w:rPr>
        <w:t xml:space="preserve">ρεσβεία, κύριε Πρόεδρε, τι ακούσαμε; Ότι ο κύριος </w:t>
      </w:r>
      <w:r>
        <w:rPr>
          <w:rFonts w:eastAsia="Times New Roman" w:cs="Times New Roman"/>
          <w:szCs w:val="24"/>
        </w:rPr>
        <w:t>π</w:t>
      </w:r>
      <w:r>
        <w:rPr>
          <w:rFonts w:eastAsia="Times New Roman" w:cs="Times New Roman"/>
          <w:szCs w:val="24"/>
        </w:rPr>
        <w:t xml:space="preserve">ρέσβης τα έκανε όλα αυτά, δηλαδή </w:t>
      </w:r>
      <w:r>
        <w:rPr>
          <w:rFonts w:eastAsia="Times New Roman" w:cs="Times New Roman"/>
          <w:szCs w:val="24"/>
        </w:rPr>
        <w:t xml:space="preserve">τι; Ανέφερε ψέματα στην Κυβέρνηση -αυτό είπε ο Πρωθυπουργός- για να εξυπηρετήσει κάποιον που υπονόησε ότι είναι άλλος μεσάζοντας. Άρα ο άλλος μεσάζοντας είναι ο καλός για τον </w:t>
      </w:r>
      <w:r>
        <w:rPr>
          <w:rFonts w:eastAsia="Times New Roman" w:cs="Times New Roman"/>
          <w:szCs w:val="24"/>
        </w:rPr>
        <w:t>π</w:t>
      </w:r>
      <w:r>
        <w:rPr>
          <w:rFonts w:eastAsia="Times New Roman" w:cs="Times New Roman"/>
          <w:szCs w:val="24"/>
        </w:rPr>
        <w:t>ρέσβη, ενώ για την Κυβέρνηση ο συγκεκριμένος μεσάζοντας είναι ο καλός. Αυτή είνα</w:t>
      </w:r>
      <w:r>
        <w:rPr>
          <w:rFonts w:eastAsia="Times New Roman" w:cs="Times New Roman"/>
          <w:szCs w:val="24"/>
        </w:rPr>
        <w:t>ι η απάντηση του Πρωθυπουργού.</w:t>
      </w:r>
    </w:p>
    <w:p w14:paraId="04AA12C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AB5C92">
        <w:rPr>
          <w:rFonts w:eastAsia="Times New Roman" w:cs="Times New Roman"/>
          <w:b/>
          <w:szCs w:val="24"/>
        </w:rPr>
        <w:t>ΝΙΚΟΛΑΟΣ ΒΟΥΤΣΗΣ</w:t>
      </w:r>
      <w:r>
        <w:rPr>
          <w:rFonts w:eastAsia="Times New Roman" w:cs="Times New Roman"/>
          <w:szCs w:val="24"/>
        </w:rPr>
        <w:t>)</w:t>
      </w:r>
    </w:p>
    <w:p w14:paraId="04AA12C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Εν συνεχεία, το καλύτερο. Μας κούνησε και το δάκτυλο, γιατί δεν φερόμαστε υπεύθυνα στα ζητήματα της εξωτερικής πολιτικής και της διπλ</w:t>
      </w:r>
      <w:r>
        <w:rPr>
          <w:rFonts w:eastAsia="Times New Roman" w:cs="Times New Roman"/>
          <w:szCs w:val="24"/>
        </w:rPr>
        <w:t>ωματίας και ερχόμαστε και μιλάμε για τα ειδικού χειρισμού στη Βουλή.</w:t>
      </w:r>
    </w:p>
    <w:p w14:paraId="04AA12C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μην τρελαθούμε και τελείως! Ο Πρωθυπουργός δεν έφερε και ανέγνωσε τα ειδικού χειρισμού στη Βουλή;</w:t>
      </w:r>
    </w:p>
    <w:p w14:paraId="04AA12C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Έχω και μια ερώτηση για να φύγουμε με σκέψεις. Επειδή μας είπε ο Υπου</w:t>
      </w:r>
      <w:r>
        <w:rPr>
          <w:rFonts w:eastAsia="Times New Roman" w:cs="Times New Roman"/>
          <w:szCs w:val="24"/>
        </w:rPr>
        <w:t>ργός των Εξωτερικών ότι αυτό, δηλαδή η δημόσια χρήση των ειδικού χειρισμού είναι κακούργημα, ο Πρωθυπουργός που τα ανέγνωσε στη Βουλή τα χρησιμοποίησε; Διέπραξε κακούργημα; Με αυτό κλείνει η σημερινή συζήτηση.</w:t>
      </w:r>
    </w:p>
    <w:p w14:paraId="04AA12C6" w14:textId="77777777" w:rsidR="00A80E5B" w:rsidRDefault="003627BB">
      <w:pPr>
        <w:spacing w:after="0" w:line="600" w:lineRule="auto"/>
        <w:ind w:firstLine="709"/>
        <w:jc w:val="center"/>
        <w:rPr>
          <w:rFonts w:eastAsia="Times New Roman"/>
          <w:bCs/>
        </w:rPr>
      </w:pPr>
      <w:r>
        <w:rPr>
          <w:rFonts w:eastAsia="Times New Roman"/>
          <w:bCs/>
        </w:rPr>
        <w:t>(Χειροκροτήματα από την πτέρυγα της Νέας Δημοκ</w:t>
      </w:r>
      <w:r>
        <w:rPr>
          <w:rFonts w:eastAsia="Times New Roman"/>
          <w:bCs/>
        </w:rPr>
        <w:t>ρατίας)</w:t>
      </w:r>
    </w:p>
    <w:p w14:paraId="04AA12C7" w14:textId="77777777" w:rsidR="00A80E5B" w:rsidRDefault="003627BB">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Πριν δώσω τον λόγο στον κ. Καμμένο…</w:t>
      </w:r>
    </w:p>
    <w:p w14:paraId="04AA12C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Κύριε Πρόεδρε, θα ήθελα και εγώ τον λόγο.</w:t>
      </w:r>
    </w:p>
    <w:p w14:paraId="04AA12C9" w14:textId="77777777" w:rsidR="00A80E5B" w:rsidRDefault="003627BB">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Μάλιστα, κύριε Βίτσα.</w:t>
      </w:r>
    </w:p>
    <w:p w14:paraId="04AA12CA" w14:textId="77777777" w:rsidR="00A80E5B" w:rsidRDefault="003627BB">
      <w:pPr>
        <w:spacing w:after="0" w:line="600" w:lineRule="auto"/>
        <w:ind w:firstLine="720"/>
        <w:jc w:val="both"/>
        <w:rPr>
          <w:rFonts w:eastAsia="Times New Roman" w:cs="Times New Roman"/>
          <w:color w:val="000000" w:themeColor="text1"/>
          <w:szCs w:val="24"/>
        </w:rPr>
      </w:pPr>
      <w:r w:rsidRPr="009322AB">
        <w:rPr>
          <w:rFonts w:eastAsia="Times New Roman" w:cs="Times New Roman"/>
          <w:color w:val="000000" w:themeColor="text1"/>
          <w:szCs w:val="24"/>
        </w:rPr>
        <w:t>Θα ήθελα, λοιπόν, να διευκρινίσω τ</w:t>
      </w:r>
      <w:r w:rsidRPr="009322AB">
        <w:rPr>
          <w:rFonts w:eastAsia="Times New Roman" w:cs="Times New Roman"/>
          <w:color w:val="000000" w:themeColor="text1"/>
          <w:szCs w:val="24"/>
        </w:rPr>
        <w:t>ο εξής. Με έκπληξη, αλλά όχι με απορία άκουσα προηγο</w:t>
      </w:r>
      <w:r w:rsidRPr="009322AB">
        <w:rPr>
          <w:rFonts w:eastAsia="Times New Roman" w:cs="Times New Roman"/>
          <w:color w:val="000000" w:themeColor="text1"/>
          <w:szCs w:val="24"/>
        </w:rPr>
        <w:t>υμένως</w:t>
      </w:r>
      <w:r w:rsidRPr="009322AB">
        <w:rPr>
          <w:rFonts w:eastAsia="Times New Roman" w:cs="Times New Roman"/>
          <w:color w:val="000000" w:themeColor="text1"/>
          <w:szCs w:val="24"/>
        </w:rPr>
        <w:t xml:space="preserve"> τον Κοινοβουλευτικό Εκπρόσωπο της Δημοκρατικής Συμπαράταξης</w:t>
      </w:r>
      <w:r w:rsidRPr="009322AB">
        <w:rPr>
          <w:rFonts w:eastAsia="Times New Roman" w:cs="Times New Roman"/>
          <w:color w:val="000000" w:themeColor="text1"/>
          <w:szCs w:val="24"/>
        </w:rPr>
        <w:t xml:space="preserve"> </w:t>
      </w:r>
      <w:r w:rsidRPr="009322AB">
        <w:rPr>
          <w:rFonts w:eastAsia="Times New Roman" w:cs="Times New Roman"/>
          <w:color w:val="000000" w:themeColor="text1"/>
          <w:szCs w:val="24"/>
        </w:rPr>
        <w:t>κ. Λοβέρδο ότι τα δύο κόμματα, δηλαδή η Δημοκρατική Συμπαράταξη και το Π</w:t>
      </w:r>
      <w:r w:rsidRPr="009322AB">
        <w:rPr>
          <w:rFonts w:eastAsia="Times New Roman" w:cs="Times New Roman"/>
          <w:color w:val="000000" w:themeColor="text1"/>
          <w:szCs w:val="24"/>
        </w:rPr>
        <w:t>οτάμι</w:t>
      </w:r>
      <w:r w:rsidRPr="009322AB">
        <w:rPr>
          <w:rFonts w:eastAsia="Times New Roman" w:cs="Times New Roman"/>
          <w:color w:val="000000" w:themeColor="text1"/>
          <w:szCs w:val="24"/>
        </w:rPr>
        <w:t xml:space="preserve">, πήραν την ευθύνη να δώσουν στη δημοσιότητα αυτά τα </w:t>
      </w:r>
      <w:r w:rsidRPr="009322AB">
        <w:rPr>
          <w:rFonts w:eastAsia="Times New Roman" w:cs="Times New Roman"/>
          <w:color w:val="000000" w:themeColor="text1"/>
          <w:szCs w:val="24"/>
        </w:rPr>
        <w:t>κείμενα. Ήδη, εξ όσων πληροφορήθηκα, έχουν μοιραστεί στους κοινοβουλευτικούς συντάκτες.</w:t>
      </w:r>
    </w:p>
    <w:p w14:paraId="04AA12CB" w14:textId="77777777" w:rsidR="00A80E5B" w:rsidRDefault="003627BB">
      <w:pPr>
        <w:spacing w:after="0" w:line="600" w:lineRule="auto"/>
        <w:ind w:firstLine="720"/>
        <w:jc w:val="both"/>
        <w:rPr>
          <w:rFonts w:eastAsia="Times New Roman" w:cs="Times New Roman"/>
          <w:szCs w:val="24"/>
        </w:rPr>
      </w:pPr>
      <w:r w:rsidRPr="0013404B">
        <w:rPr>
          <w:rFonts w:eastAsia="Times New Roman"/>
          <w:b/>
          <w:szCs w:val="24"/>
        </w:rPr>
        <w:t xml:space="preserve">ΠΑΝΟΣ ΚΑΜΜΕΝΟΣ (Υπουργός Εθνικής Άμυνας - Πρόεδρος των </w:t>
      </w:r>
      <w:r w:rsidRPr="004B71D6">
        <w:rPr>
          <w:rFonts w:eastAsia="Times New Roman"/>
          <w:b/>
          <w:szCs w:val="24"/>
        </w:rPr>
        <w:t>Ανεξ</w:t>
      </w:r>
      <w:r w:rsidRPr="004B71D6">
        <w:rPr>
          <w:rFonts w:eastAsia="Times New Roman"/>
          <w:b/>
          <w:szCs w:val="24"/>
        </w:rPr>
        <w:t>α</w:t>
      </w:r>
      <w:r w:rsidRPr="004B71D6">
        <w:rPr>
          <w:rFonts w:eastAsia="Times New Roman"/>
          <w:b/>
          <w:szCs w:val="24"/>
        </w:rPr>
        <w:t>ρτ</w:t>
      </w:r>
      <w:r w:rsidRPr="004B71D6">
        <w:rPr>
          <w:rFonts w:eastAsia="Times New Roman"/>
          <w:b/>
          <w:szCs w:val="24"/>
        </w:rPr>
        <w:t>ή</w:t>
      </w:r>
      <w:r w:rsidRPr="004B71D6">
        <w:rPr>
          <w:rFonts w:eastAsia="Times New Roman"/>
          <w:b/>
          <w:szCs w:val="24"/>
        </w:rPr>
        <w:t>των</w:t>
      </w:r>
      <w:r w:rsidRPr="0013404B">
        <w:rPr>
          <w:rFonts w:eastAsia="Times New Roman"/>
          <w:b/>
          <w:szCs w:val="24"/>
        </w:rPr>
        <w:t xml:space="preserve"> Ελλήνων):</w:t>
      </w:r>
      <w:r w:rsidRPr="004B71D6">
        <w:rPr>
          <w:rFonts w:eastAsia="Times New Roman" w:cs="Times New Roman"/>
          <w:szCs w:val="24"/>
        </w:rPr>
        <w:t xml:space="preserve"> Και τις κλείδες ασφαλείας;</w:t>
      </w:r>
    </w:p>
    <w:p w14:paraId="04AA12CC" w14:textId="77777777" w:rsidR="00A80E5B" w:rsidRDefault="003627BB">
      <w:pPr>
        <w:spacing w:after="0" w:line="600" w:lineRule="auto"/>
        <w:ind w:firstLine="720"/>
        <w:jc w:val="both"/>
        <w:rPr>
          <w:rFonts w:eastAsia="Times New Roman"/>
        </w:rPr>
      </w:pPr>
      <w:r w:rsidRPr="0013404B">
        <w:rPr>
          <w:rFonts w:eastAsia="Times New Roman"/>
          <w:b/>
        </w:rPr>
        <w:lastRenderedPageBreak/>
        <w:t xml:space="preserve">ΠΡΟΕΔΡΟΣ (Νικόλαος </w:t>
      </w:r>
      <w:proofErr w:type="spellStart"/>
      <w:r w:rsidRPr="0013404B">
        <w:rPr>
          <w:rFonts w:eastAsia="Times New Roman"/>
          <w:b/>
        </w:rPr>
        <w:t>Βούτσης</w:t>
      </w:r>
      <w:proofErr w:type="spellEnd"/>
      <w:r w:rsidRPr="0013404B">
        <w:rPr>
          <w:rFonts w:eastAsia="Times New Roman"/>
          <w:b/>
        </w:rPr>
        <w:t>):</w:t>
      </w:r>
      <w:r w:rsidRPr="00FD5784">
        <w:rPr>
          <w:rFonts w:eastAsia="Times New Roman"/>
        </w:rPr>
        <w:t xml:space="preserve"> Παρακαλώ, κύριε Υπουργέ.</w:t>
      </w:r>
    </w:p>
    <w:p w14:paraId="04AA12CD" w14:textId="77777777" w:rsidR="00A80E5B" w:rsidRDefault="003627BB">
      <w:pPr>
        <w:spacing w:after="0" w:line="600" w:lineRule="auto"/>
        <w:ind w:firstLine="720"/>
        <w:jc w:val="both"/>
        <w:rPr>
          <w:rFonts w:eastAsia="Times New Roman" w:cs="Times New Roman"/>
          <w:szCs w:val="24"/>
        </w:rPr>
      </w:pPr>
      <w:r w:rsidRPr="004B71D6">
        <w:rPr>
          <w:rFonts w:eastAsia="Times New Roman" w:cs="Times New Roman"/>
          <w:szCs w:val="24"/>
        </w:rPr>
        <w:t>Η κατάστασ</w:t>
      </w:r>
      <w:r w:rsidRPr="004B71D6">
        <w:rPr>
          <w:rFonts w:eastAsia="Times New Roman" w:cs="Times New Roman"/>
          <w:szCs w:val="24"/>
        </w:rPr>
        <w:t xml:space="preserve">η αυτή δείχνει μερικά πράγματα και επειδή ήμουν και προσωπικά εκ της </w:t>
      </w:r>
      <w:proofErr w:type="spellStart"/>
      <w:r w:rsidRPr="004B71D6">
        <w:rPr>
          <w:rFonts w:eastAsia="Times New Roman" w:cs="Times New Roman"/>
          <w:szCs w:val="24"/>
        </w:rPr>
        <w:t>θέσεώς</w:t>
      </w:r>
      <w:proofErr w:type="spellEnd"/>
      <w:r w:rsidRPr="004B71D6">
        <w:rPr>
          <w:rFonts w:eastAsia="Times New Roman" w:cs="Times New Roman"/>
          <w:szCs w:val="24"/>
        </w:rPr>
        <w:t xml:space="preserve"> μου εμπλεκόμενος, θέλω να είμαι πάρα πολύ σαφής. Δείχνει ότι εξαρχής αυτός ήταν ο στόχος και όχι η μελέτη από τρεις ή πέντε ανθρώπους που είναι στην Επιτροπή Εξωτερικών και Άμυνας.</w:t>
      </w:r>
      <w:r w:rsidRPr="004B71D6">
        <w:rPr>
          <w:rFonts w:eastAsia="Times New Roman" w:cs="Times New Roman"/>
          <w:szCs w:val="24"/>
        </w:rPr>
        <w:t xml:space="preserve"> Ο στόχος </w:t>
      </w:r>
      <w:r>
        <w:rPr>
          <w:rFonts w:eastAsia="Times New Roman" w:cs="Times New Roman"/>
          <w:szCs w:val="24"/>
        </w:rPr>
        <w:t>ήταν να προετοιμαστεί το έδαφος επί μ</w:t>
      </w:r>
      <w:r>
        <w:rPr>
          <w:rFonts w:eastAsia="Times New Roman" w:cs="Times New Roman"/>
          <w:szCs w:val="24"/>
        </w:rPr>
        <w:t>ί</w:t>
      </w:r>
      <w:r>
        <w:rPr>
          <w:rFonts w:eastAsia="Times New Roman" w:cs="Times New Roman"/>
          <w:szCs w:val="24"/>
        </w:rPr>
        <w:t>α ολόκληρη εβδομάδα και δι</w:t>
      </w:r>
      <w:r>
        <w:rPr>
          <w:rFonts w:eastAsia="Times New Roman" w:cs="Times New Roman"/>
          <w:szCs w:val="24"/>
        </w:rPr>
        <w:t>ά</w:t>
      </w:r>
      <w:r>
        <w:rPr>
          <w:rFonts w:eastAsia="Times New Roman" w:cs="Times New Roman"/>
          <w:szCs w:val="24"/>
        </w:rPr>
        <w:t xml:space="preserve"> του Τύπου με έγγραφα τα οποία θα διέρρεαν μέσα από μια διαδικασία που δεν θα ήταν δυνατό, θα αναζητούσαμε στη Βουλή τις υπηρεσίες μας.</w:t>
      </w:r>
    </w:p>
    <w:p w14:paraId="04AA12C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Δεν εννοώ ότι θα το διέρρεαν οι υπεύθυνοι της</w:t>
      </w:r>
      <w:r>
        <w:rPr>
          <w:rFonts w:eastAsia="Times New Roman" w:cs="Times New Roman"/>
          <w:szCs w:val="24"/>
        </w:rPr>
        <w:t xml:space="preserve"> Δημοκρατικής Συμπαράταξης, αλλά δι</w:t>
      </w:r>
      <w:r>
        <w:rPr>
          <w:rFonts w:eastAsia="Times New Roman" w:cs="Times New Roman"/>
          <w:szCs w:val="24"/>
        </w:rPr>
        <w:t>ά</w:t>
      </w:r>
      <w:r>
        <w:rPr>
          <w:rFonts w:eastAsia="Times New Roman" w:cs="Times New Roman"/>
          <w:szCs w:val="24"/>
        </w:rPr>
        <w:t xml:space="preserve"> της διαδικασίας που θα άνοιγε, αμέσως αυτό θα γινόταν μέσα σε ώρες και δεν θα μπορούσαμε να καταλάβουμε και από πού θα έβγαινε.</w:t>
      </w:r>
    </w:p>
    <w:p w14:paraId="04AA12C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Ποτέ δεν έγινε αυτό.</w:t>
      </w:r>
    </w:p>
    <w:p w14:paraId="04AA12D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Αυτός ήταν ο στόχος, η </w:t>
      </w:r>
      <w:r>
        <w:rPr>
          <w:rFonts w:eastAsia="Times New Roman" w:cs="Times New Roman"/>
          <w:szCs w:val="24"/>
        </w:rPr>
        <w:t>δημοσιοποίηση. Μοιράστηκαν τα απόρρητα έγγραφα. Πιστεύω πως διαφυλάξαμε τη Βουλή, έστω και μέσα από την αντιπαράθεσή μας, από το να γίνει όχημα δημιουργίας εντυπώσεων και εμβρυουλκός παράνομης διαχείρισης απορρήτων κρατικών εγγράφων.</w:t>
      </w:r>
    </w:p>
    <w:p w14:paraId="04AA12D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συζήτηση ήταν άκρως </w:t>
      </w:r>
      <w:r>
        <w:rPr>
          <w:rFonts w:eastAsia="Times New Roman" w:cs="Times New Roman"/>
          <w:szCs w:val="24"/>
        </w:rPr>
        <w:t>αποκαλυπτική αλλά ο καθένας μπορεί να έχει την άποψή του. Δεν υπήρξε κανενός είδους συγκάλυψη. Οι αναφορές προφανώς μπορεί να γίνονται προφορικά, χωρίς να κατατίθενται έγγραφα στα Πρακτικά της Βουλής και με πρόσκληση για να έρθουμε σε επαφή μ’ αυτά τα έγγρ</w:t>
      </w:r>
      <w:r>
        <w:rPr>
          <w:rFonts w:eastAsia="Times New Roman" w:cs="Times New Roman"/>
          <w:szCs w:val="24"/>
        </w:rPr>
        <w:t xml:space="preserve">αφα. Επανέλαβα και προηγουμένως ότι αυτό μπορεί να γίνει στην οικεία </w:t>
      </w:r>
      <w:r>
        <w:rPr>
          <w:rFonts w:eastAsia="Times New Roman" w:cs="Times New Roman"/>
          <w:szCs w:val="24"/>
        </w:rPr>
        <w:t>α</w:t>
      </w:r>
      <w:r>
        <w:rPr>
          <w:rFonts w:eastAsia="Times New Roman" w:cs="Times New Roman"/>
          <w:szCs w:val="24"/>
        </w:rPr>
        <w:t>ρχή, απ’ όπου και χαρακτηρίζονται, διότι εκεί είναι το κλειδί. Ο κ. Βορίδης που είναι πολύ έμπειρος το αντελήφθη. Δηλαδή, πράγματι</w:t>
      </w:r>
      <w:r>
        <w:rPr>
          <w:rFonts w:eastAsia="Times New Roman" w:cs="Times New Roman"/>
          <w:szCs w:val="24"/>
        </w:rPr>
        <w:t>,</w:t>
      </w:r>
      <w:r>
        <w:rPr>
          <w:rFonts w:eastAsia="Times New Roman" w:cs="Times New Roman"/>
          <w:szCs w:val="24"/>
        </w:rPr>
        <w:t xml:space="preserve"> το Υπουργείο Εξωτερικών, ο Υπουργός Εξωτερικών, ο Πρωθ</w:t>
      </w:r>
      <w:r>
        <w:rPr>
          <w:rFonts w:eastAsia="Times New Roman" w:cs="Times New Roman"/>
          <w:szCs w:val="24"/>
        </w:rPr>
        <w:t>υπουργός που σήμερα μίλησε ευθέως, λέει «Παρακαλώ, όποιος θέλει να έρθει στο γραφείο του Υπουργού. Επ’ αυτών των εγγράφων που εγώ λέω το «ρεζουμέ» τους ή λέω τρία στοιχεία, μπορεί άνετα να ενημερωθεί». Το ίδιο μπορεί να κάνει ο κ. Καμμένος</w:t>
      </w:r>
      <w:r>
        <w:rPr>
          <w:rFonts w:eastAsia="Times New Roman" w:cs="Times New Roman"/>
          <w:szCs w:val="24"/>
        </w:rPr>
        <w:t>,</w:t>
      </w:r>
      <w:r>
        <w:rPr>
          <w:rFonts w:eastAsia="Times New Roman" w:cs="Times New Roman"/>
          <w:szCs w:val="24"/>
        </w:rPr>
        <w:t xml:space="preserve"> για τα έγγραφα </w:t>
      </w:r>
      <w:r>
        <w:rPr>
          <w:rFonts w:eastAsia="Times New Roman" w:cs="Times New Roman"/>
          <w:szCs w:val="24"/>
        </w:rPr>
        <w:t xml:space="preserve">που έχουν χαρακτηριστεί από το ΓΕΕΘΑ και από το Υπουργείο του, μέσω μίας ειδικής </w:t>
      </w:r>
      <w:r>
        <w:rPr>
          <w:rFonts w:eastAsia="Times New Roman" w:cs="Times New Roman"/>
          <w:szCs w:val="24"/>
        </w:rPr>
        <w:t>ε</w:t>
      </w:r>
      <w:r>
        <w:rPr>
          <w:rFonts w:eastAsia="Times New Roman" w:cs="Times New Roman"/>
          <w:szCs w:val="24"/>
        </w:rPr>
        <w:t>πιτροπής που πάντοτε υπάρχει</w:t>
      </w:r>
      <w:r>
        <w:rPr>
          <w:rFonts w:eastAsia="Times New Roman" w:cs="Times New Roman"/>
          <w:szCs w:val="24"/>
        </w:rPr>
        <w:t>,</w:t>
      </w:r>
      <w:r>
        <w:rPr>
          <w:rFonts w:eastAsia="Times New Roman" w:cs="Times New Roman"/>
          <w:szCs w:val="24"/>
        </w:rPr>
        <w:t xml:space="preserve"> για να κάνει αυτόν τον αποχαρακτηρισμό. </w:t>
      </w:r>
    </w:p>
    <w:p w14:paraId="04AA12D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Αυτό δεν μπορούσε ούτε έχει δικαίωμα να το κάνει η Βουλή και ιδιαίτερα για τα κρατικά κυβερνητικά </w:t>
      </w:r>
      <w:r>
        <w:rPr>
          <w:rFonts w:eastAsia="Times New Roman" w:cs="Times New Roman"/>
          <w:szCs w:val="24"/>
        </w:rPr>
        <w:t xml:space="preserve">έγγραφα. Δεν έχει γίνει ποτέ. Γνωρίζετε πολύ καλά έναν πρώην συνάδελφο –δεν θέλω να </w:t>
      </w:r>
      <w:r>
        <w:rPr>
          <w:rFonts w:eastAsia="Times New Roman" w:cs="Times New Roman"/>
          <w:szCs w:val="24"/>
        </w:rPr>
        <w:lastRenderedPageBreak/>
        <w:t>αναφερθώ στο όνομά του- επιφανές στέλεχος της νυν Δημοκρατικής Συμπαράταξης που γι’ αυτόν τον λόγο, επειδή αφορούσε κρατικά κυβερνητικά έγγραφα, είχε ύστερα μία μικρή περιπ</w:t>
      </w:r>
      <w:r>
        <w:rPr>
          <w:rFonts w:eastAsia="Times New Roman" w:cs="Times New Roman"/>
          <w:szCs w:val="24"/>
        </w:rPr>
        <w:t>έτεια με τη δικαιοσύνη.</w:t>
      </w:r>
    </w:p>
    <w:p w14:paraId="04AA12D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Δεν ευρέθη ποτέ το έγγραφο! Δεν ευρέθη!</w:t>
      </w:r>
    </w:p>
    <w:p w14:paraId="04AA12D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Άρα εγώ θέλω να είμαι πάρα πολύ σαφής. Πιστεύω ότι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δύο κόμματα μπορούν να πά</w:t>
      </w:r>
      <w:r>
        <w:rPr>
          <w:rFonts w:eastAsia="Times New Roman" w:cs="Times New Roman"/>
          <w:szCs w:val="24"/>
        </w:rPr>
        <w:t>ρουν απολύτως την πολιτική ευθύνη και να καταθέσουν τα έγγραφα στη Βουλή ή δημοσίως. Κατά τη γνώμη μου είναι έκθετοι προς κάθε κατεύθυνση ως προς την πράξη. Όλοι κρινόμαστε. Έτσι κι εγώ είμαι έκθετος για τις απόψεις τις οποίες εκφράζω και για τις αποφάσεις</w:t>
      </w:r>
      <w:r>
        <w:rPr>
          <w:rFonts w:eastAsia="Times New Roman" w:cs="Times New Roman"/>
          <w:szCs w:val="24"/>
        </w:rPr>
        <w:t xml:space="preserve"> τις οποίες παίρνω. Όλοι κρινόμαστε. Δεν είναι ανάγκη να μαλώσουμε και επ’ αυτού.</w:t>
      </w:r>
    </w:p>
    <w:p w14:paraId="04AA12D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Όμως αυτή η υπόθεση κλείνει με έναν τρόπο</w:t>
      </w:r>
      <w:r>
        <w:rPr>
          <w:rFonts w:eastAsia="Times New Roman" w:cs="Times New Roman"/>
          <w:szCs w:val="24"/>
        </w:rPr>
        <w:t>,</w:t>
      </w:r>
      <w:r>
        <w:rPr>
          <w:rFonts w:eastAsia="Times New Roman" w:cs="Times New Roman"/>
          <w:szCs w:val="24"/>
        </w:rPr>
        <w:t xml:space="preserve"> που δεν θα έπρεπε να κλείσει, διότι είναι προφανές ότι δεν πρέπει να διαμορφωθεί μία τέτοια νομολογία, διότι βλέπω και το έγγραφο –</w:t>
      </w:r>
      <w:r>
        <w:rPr>
          <w:rFonts w:eastAsia="Times New Roman" w:cs="Times New Roman"/>
          <w:szCs w:val="24"/>
        </w:rPr>
        <w:t>το οποίο μον</w:t>
      </w:r>
      <w:r>
        <w:rPr>
          <w:rFonts w:eastAsia="Times New Roman" w:cs="Times New Roman"/>
          <w:szCs w:val="24"/>
        </w:rPr>
        <w:t>ό</w:t>
      </w:r>
      <w:r>
        <w:rPr>
          <w:rFonts w:eastAsia="Times New Roman" w:cs="Times New Roman"/>
          <w:szCs w:val="24"/>
        </w:rPr>
        <w:t xml:space="preserve">γραψα, δεν θα μπορούσα να κάνω και διαφορετικά αλίμονο- από τους επικεφαλής των δύο κομμάτων και το οποίο λέει μέσα </w:t>
      </w:r>
      <w:r>
        <w:rPr>
          <w:rFonts w:eastAsia="Times New Roman" w:cs="Times New Roman"/>
          <w:szCs w:val="24"/>
        </w:rPr>
        <w:lastRenderedPageBreak/>
        <w:t>«Ένας Βουλευτής όταν έρχεται στα χέρια του ένα τέτοιο έγγραφο, δεν θα κάνει το παν</w:t>
      </w:r>
      <w:r>
        <w:rPr>
          <w:rFonts w:eastAsia="Times New Roman" w:cs="Times New Roman"/>
          <w:szCs w:val="24"/>
        </w:rPr>
        <w:t>,</w:t>
      </w:r>
      <w:r>
        <w:rPr>
          <w:rFonts w:eastAsia="Times New Roman" w:cs="Times New Roman"/>
          <w:szCs w:val="24"/>
        </w:rPr>
        <w:t xml:space="preserve"> έτσι ώστε οι συνάδελφοί του έστω να ενημερω</w:t>
      </w:r>
      <w:r>
        <w:rPr>
          <w:rFonts w:eastAsia="Times New Roman" w:cs="Times New Roman"/>
          <w:szCs w:val="24"/>
        </w:rPr>
        <w:t>θούν;».</w:t>
      </w:r>
    </w:p>
    <w:p w14:paraId="04AA12D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Βουλευτές δεν είναι δημοσιογράφοι. Ξέρουμε πολύ καλά</w:t>
      </w:r>
      <w:r>
        <w:rPr>
          <w:rFonts w:eastAsia="Times New Roman" w:cs="Times New Roman"/>
          <w:szCs w:val="24"/>
        </w:rPr>
        <w:t>,</w:t>
      </w:r>
      <w:r>
        <w:rPr>
          <w:rFonts w:eastAsia="Times New Roman" w:cs="Times New Roman"/>
          <w:szCs w:val="24"/>
        </w:rPr>
        <w:t xml:space="preserve"> πώς δι</w:t>
      </w:r>
      <w:r>
        <w:rPr>
          <w:rFonts w:eastAsia="Times New Roman" w:cs="Times New Roman"/>
          <w:szCs w:val="24"/>
        </w:rPr>
        <w:t>ά</w:t>
      </w:r>
      <w:r>
        <w:rPr>
          <w:rFonts w:eastAsia="Times New Roman" w:cs="Times New Roman"/>
          <w:szCs w:val="24"/>
        </w:rPr>
        <w:t xml:space="preserve"> σωρεία εγγράφων, ηλεκτρονικών ή άλλων, από όλες τις υποθέσεις και διεθνώς, κ</w:t>
      </w:r>
      <w:r>
        <w:rPr>
          <w:rFonts w:eastAsia="Times New Roman" w:cs="Times New Roman"/>
          <w:szCs w:val="24"/>
        </w:rPr>
        <w:t>.</w:t>
      </w:r>
      <w:r>
        <w:rPr>
          <w:rFonts w:eastAsia="Times New Roman" w:cs="Times New Roman"/>
          <w:szCs w:val="24"/>
        </w:rPr>
        <w:t>λπ., η δημοσιογραφία και η τέταρτη εξουσία τα τελευταία χρόνια έχουν τον δικ</w:t>
      </w:r>
      <w:r>
        <w:rPr>
          <w:rFonts w:eastAsia="Times New Roman" w:cs="Times New Roman"/>
          <w:szCs w:val="24"/>
        </w:rPr>
        <w:t xml:space="preserve">ό τους κώδικα και κρίνονται γι’ αυτό και από τη δικαιοσύνη και από τον δημόσιο λόγο και περίπου είναι υποχρεωμένοι να τα δίνουν, να τα μοιράζουν. </w:t>
      </w:r>
    </w:p>
    <w:p w14:paraId="04AA12D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Ο Βουλευτής δεν είναι αυτό. Όσον αφορά την έκφραση «Όταν έρχονται στα χέρια του απόρρητα έγγραφα…», κατά τη γ</w:t>
      </w:r>
      <w:r>
        <w:rPr>
          <w:rFonts w:eastAsia="Times New Roman" w:cs="Times New Roman"/>
          <w:szCs w:val="24"/>
        </w:rPr>
        <w:t xml:space="preserve">νώμη μου πρέπει να απευθυνθεί στην οικεία </w:t>
      </w:r>
      <w:r>
        <w:rPr>
          <w:rFonts w:eastAsia="Times New Roman" w:cs="Times New Roman"/>
          <w:szCs w:val="24"/>
        </w:rPr>
        <w:t>α</w:t>
      </w:r>
      <w:r>
        <w:rPr>
          <w:rFonts w:eastAsia="Times New Roman" w:cs="Times New Roman"/>
          <w:szCs w:val="24"/>
        </w:rPr>
        <w:t>ρχή κατά νόμο, δηλαδή αυτά τα απόρρητα έγγραφα να πάει να τα γνωστοποιήσει ή να τα συζητήσει με τον Πρωθυπουργό ή με τους Υπουργούς ή στον Γενικό Γραμματέα. Επίσης αν αποτελούν στοιχείο με προσωπικά δεδομένα, υπάρ</w:t>
      </w:r>
      <w:r>
        <w:rPr>
          <w:rFonts w:eastAsia="Times New Roman" w:cs="Times New Roman"/>
          <w:szCs w:val="24"/>
        </w:rPr>
        <w:t xml:space="preserve">χει η γνωμοδότηση δύο </w:t>
      </w:r>
      <w:r>
        <w:rPr>
          <w:rFonts w:eastAsia="Times New Roman" w:cs="Times New Roman"/>
          <w:szCs w:val="24"/>
        </w:rPr>
        <w:t>α</w:t>
      </w:r>
      <w:r>
        <w:rPr>
          <w:rFonts w:eastAsia="Times New Roman" w:cs="Times New Roman"/>
          <w:szCs w:val="24"/>
        </w:rPr>
        <w:t xml:space="preserve">ρχών, της Αρχής Προστασίας Δεδομένων και της </w:t>
      </w:r>
      <w:r>
        <w:rPr>
          <w:rFonts w:eastAsia="Times New Roman" w:cs="Times New Roman"/>
          <w:szCs w:val="24"/>
        </w:rPr>
        <w:t>α</w:t>
      </w:r>
      <w:r>
        <w:rPr>
          <w:rFonts w:eastAsia="Times New Roman" w:cs="Times New Roman"/>
          <w:szCs w:val="24"/>
        </w:rPr>
        <w:t xml:space="preserve">ρχής με βάση την οποία πηγαίνουμε στην αίθουσα 165 –αν δεν κάνω λάθος- και βλέπουμε τα έγγραφα. </w:t>
      </w:r>
    </w:p>
    <w:p w14:paraId="04AA12D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τα θέματα είναι λυμένα. Αλίμονο αν μπαίνει θέμα συγκάλυψης! Ακούω επί μία εβδομάδα </w:t>
      </w:r>
      <w:r>
        <w:rPr>
          <w:rFonts w:eastAsia="Times New Roman" w:cs="Times New Roman"/>
          <w:szCs w:val="24"/>
        </w:rPr>
        <w:t>ότι είμαι ένας εκ των πρωταγωνιστών για τη συγκάλυψη</w:t>
      </w:r>
      <w:r>
        <w:rPr>
          <w:rFonts w:eastAsia="Times New Roman" w:cs="Times New Roman"/>
          <w:szCs w:val="24"/>
        </w:rPr>
        <w:t>,</w:t>
      </w:r>
      <w:r>
        <w:rPr>
          <w:rFonts w:eastAsia="Times New Roman" w:cs="Times New Roman"/>
          <w:szCs w:val="24"/>
        </w:rPr>
        <w:t xml:space="preserve"> επειδή δεν δώσαμε την άδεια δι</w:t>
      </w:r>
      <w:r>
        <w:rPr>
          <w:rFonts w:eastAsia="Times New Roman" w:cs="Times New Roman"/>
          <w:szCs w:val="24"/>
        </w:rPr>
        <w:t>ά</w:t>
      </w:r>
      <w:r>
        <w:rPr>
          <w:rFonts w:eastAsia="Times New Roman" w:cs="Times New Roman"/>
          <w:szCs w:val="24"/>
        </w:rPr>
        <w:t xml:space="preserve"> της Βουλής να δημοσιοποιηθούν κρατικά κυβερνητικά έγγραφα. Πιστεύω πως ήταν και είναι μία θέση αρχής. Ήταν και είναι μία θέση σύννομη. Ήταν και είναι μία θέση που τιμά τη</w:t>
      </w:r>
      <w:r>
        <w:rPr>
          <w:rFonts w:eastAsia="Times New Roman" w:cs="Times New Roman"/>
          <w:szCs w:val="24"/>
        </w:rPr>
        <w:t xml:space="preserve"> Βουλή και δεν την αφήνει άθυρμα</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επικοινωνιακών</w:t>
      </w:r>
      <w:r>
        <w:rPr>
          <w:rFonts w:eastAsia="Times New Roman" w:cs="Times New Roman"/>
          <w:szCs w:val="24"/>
        </w:rPr>
        <w:t>,</w:t>
      </w:r>
      <w:r>
        <w:rPr>
          <w:rFonts w:eastAsia="Times New Roman" w:cs="Times New Roman"/>
          <w:szCs w:val="24"/>
        </w:rPr>
        <w:t xml:space="preserve"> έξω από εδώ</w:t>
      </w:r>
      <w:r>
        <w:rPr>
          <w:rFonts w:eastAsia="Times New Roman" w:cs="Times New Roman"/>
          <w:szCs w:val="24"/>
        </w:rPr>
        <w:t>,</w:t>
      </w:r>
      <w:r>
        <w:rPr>
          <w:rFonts w:eastAsia="Times New Roman" w:cs="Times New Roman"/>
          <w:szCs w:val="24"/>
        </w:rPr>
        <w:t xml:space="preserve"> μεθοδεύσεων και στόχων. </w:t>
      </w:r>
    </w:p>
    <w:p w14:paraId="04AA12D9"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Αυτά ήθελα να πω, επειδή άκουσα προηγούμενα που ήμουν στο γραφείο μου τον κ. Λοβέρδο ευθύτατα να βγαίνει και να λέει: «Κοιτάξτε, εμείς πήραμε την ευθύνη, τα δώσ</w:t>
      </w:r>
      <w:r>
        <w:rPr>
          <w:rFonts w:eastAsia="Times New Roman" w:cs="Times New Roman"/>
          <w:szCs w:val="24"/>
        </w:rPr>
        <w:t xml:space="preserve">αμε στη δημοσιότητα και ήδη πήγαν μέσα και τα μοίρασαν». Δεν μπορούσα να το αφήσω χωρίς σχόλιο σαφέστατο. </w:t>
      </w:r>
    </w:p>
    <w:p w14:paraId="04AA12DA"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AA12DB" w14:textId="77777777" w:rsidR="00A80E5B" w:rsidRDefault="003627BB">
      <w:pPr>
        <w:spacing w:after="0" w:line="600" w:lineRule="auto"/>
        <w:ind w:firstLine="720"/>
        <w:rPr>
          <w:rFonts w:eastAsia="Times New Roman" w:cs="Times New Roman"/>
          <w:szCs w:val="24"/>
        </w:rPr>
      </w:pPr>
      <w:r>
        <w:rPr>
          <w:rFonts w:eastAsia="Times New Roman" w:cs="Times New Roman"/>
          <w:szCs w:val="24"/>
        </w:rPr>
        <w:t>Ο κ. Βίτσας θέλει να κάνει ένα σχόλιο. Μετά θα κλείσει ο Υπουργός, ο κ. Καμμένος.</w:t>
      </w:r>
    </w:p>
    <w:p w14:paraId="04AA12D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ΑΝΔΡΕΑΣ Λ</w:t>
      </w:r>
      <w:r>
        <w:rPr>
          <w:rFonts w:eastAsia="Times New Roman" w:cs="Times New Roman"/>
          <w:b/>
          <w:szCs w:val="24"/>
        </w:rPr>
        <w:t xml:space="preserve">ΟΒΕΡΔΟΣ: </w:t>
      </w:r>
      <w:r>
        <w:rPr>
          <w:rFonts w:eastAsia="Times New Roman" w:cs="Times New Roman"/>
          <w:szCs w:val="24"/>
        </w:rPr>
        <w:t>Κύριε Πρόεδρε, ζητώ τον λόγο.</w:t>
      </w:r>
    </w:p>
    <w:p w14:paraId="04AA12D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όλα έγιναν.</w:t>
      </w:r>
    </w:p>
    <w:p w14:paraId="04AA12DE"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Δεν θα μου δώσετε τον λόγο;</w:t>
      </w:r>
    </w:p>
    <w:p w14:paraId="04AA12DF"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w:t>
      </w:r>
    </w:p>
    <w:p w14:paraId="04AA12E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Είπατε αυτά που είπατε. Κάνατε μία ομιλία. </w:t>
      </w:r>
    </w:p>
    <w:p w14:paraId="04AA12E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έθιξα κανέναν. Έθιξα κανέναν; Σας έθιξα;</w:t>
      </w:r>
    </w:p>
    <w:p w14:paraId="04AA12E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δεν είπα ότι με θίξατε. </w:t>
      </w:r>
    </w:p>
    <w:p w14:paraId="04AA12E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Άρα; Είναι καθαροί οι λογαριασμοί. Συζητάμε μία εβδομάδα δημοσίως. Έδωσα τον λόγο στον Αναπληρωτή Υπουργό. Να μη φύγουμε από </w:t>
      </w:r>
      <w:r>
        <w:rPr>
          <w:rFonts w:eastAsia="Times New Roman" w:cs="Times New Roman"/>
          <w:szCs w:val="24"/>
        </w:rPr>
        <w:t xml:space="preserve">την υπόθεση. </w:t>
      </w:r>
    </w:p>
    <w:p w14:paraId="04AA12E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Θέλω τον λόγο για δύο λεπτά. </w:t>
      </w:r>
    </w:p>
    <w:p w14:paraId="04AA12E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Για δύο λεπτά όχι. Για μισό λεπτό, αν θέλετε, πείτε μας.</w:t>
      </w:r>
    </w:p>
    <w:p w14:paraId="04AA12E6"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Μα είναι δυνατόν; </w:t>
      </w:r>
    </w:p>
    <w:p w14:paraId="04AA12E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ΠΡΟΕΔΡΟΣ (Νι</w:t>
      </w:r>
      <w:r>
        <w:rPr>
          <w:rFonts w:eastAsia="Times New Roman" w:cs="Times New Roman"/>
          <w:b/>
          <w:szCs w:val="24"/>
        </w:rPr>
        <w:t xml:space="preserve">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Τι να κάνω, κύριε Καμμένο; Όλα είναι δυνατά πλέον, αφού δώσαμε και τα έγγραφα δημοσίως, κύριε Υπουργέ.</w:t>
      </w:r>
    </w:p>
    <w:p w14:paraId="04AA12E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 xml:space="preserve">Να αποχωρήσουμε τότε, κύριε Πρόεδρε. </w:t>
      </w:r>
    </w:p>
    <w:p w14:paraId="04AA12E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ΠΡΟΕΔΡΟ</w:t>
      </w:r>
      <w:r>
        <w:rPr>
          <w:rFonts w:eastAsia="Times New Roman" w:cs="Times New Roman"/>
          <w:b/>
          <w:szCs w:val="24"/>
        </w:rPr>
        <w:t xml:space="preserve">Σ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Υπουργέ, καταλάβατε τον αυτοσαρκασμό. Να συνεννοηθούμε. Θα κλείσετε εσείς τη συνεδρίαση.</w:t>
      </w:r>
    </w:p>
    <w:p w14:paraId="04AA12EA"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Λοβέρδο, παρακαλώ, έχετε τον λόγο.</w:t>
      </w:r>
    </w:p>
    <w:p w14:paraId="04AA12EB"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Από την πρώτη στιγμή που απευθύνθηκα στην Εθνική Αντιπροσωπεία και μόνο σε αυτή,</w:t>
      </w:r>
      <w:r>
        <w:rPr>
          <w:rFonts w:eastAsia="Times New Roman" w:cs="Times New Roman"/>
          <w:szCs w:val="24"/>
        </w:rPr>
        <w:t xml:space="preserve"> Υπουργοί και κυρίες και κύριοι Βουλευτές, -και μόνο σε αυτή- για να καταστήσω σαφές τι έχει συμβεί και τι έχει τεθεί υπ’ </w:t>
      </w:r>
      <w:proofErr w:type="spellStart"/>
      <w:r>
        <w:rPr>
          <w:rFonts w:eastAsia="Times New Roman" w:cs="Times New Roman"/>
          <w:szCs w:val="24"/>
        </w:rPr>
        <w:t>όψιν</w:t>
      </w:r>
      <w:proofErr w:type="spellEnd"/>
      <w:r>
        <w:rPr>
          <w:rFonts w:eastAsia="Times New Roman" w:cs="Times New Roman"/>
          <w:szCs w:val="24"/>
        </w:rPr>
        <w:t xml:space="preserve"> μου, ζήτησα από εσάς από το Προεδρείο -προέδρευε τότε ο κ. Βαρεμένος- να αποφασίσετε ποια από τις γνωστές μεθόδους που έχουμε ακο</w:t>
      </w:r>
      <w:r>
        <w:rPr>
          <w:rFonts w:eastAsia="Times New Roman" w:cs="Times New Roman"/>
          <w:szCs w:val="24"/>
        </w:rPr>
        <w:t>λουθήσει, πρέπει να ακολουθήσει η Βουλή</w:t>
      </w:r>
      <w:r>
        <w:rPr>
          <w:rFonts w:eastAsia="Times New Roman" w:cs="Times New Roman"/>
          <w:szCs w:val="24"/>
        </w:rPr>
        <w:t>,</w:t>
      </w:r>
      <w:r>
        <w:rPr>
          <w:rFonts w:eastAsia="Times New Roman" w:cs="Times New Roman"/>
          <w:szCs w:val="24"/>
        </w:rPr>
        <w:t xml:space="preserve"> ούτως ώστε και οι τριακόσιοι να ενημερωθούν και η παραβίαση του απορρήτου να μη γίνει. </w:t>
      </w:r>
    </w:p>
    <w:p w14:paraId="04AA12EC"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Ήξερα ότι ο παριστάμενος Υπουργός Άμυνας</w:t>
      </w:r>
      <w:r>
        <w:rPr>
          <w:rFonts w:eastAsia="Times New Roman" w:cs="Times New Roman"/>
          <w:szCs w:val="24"/>
        </w:rPr>
        <w:t>,</w:t>
      </w:r>
      <w:r>
        <w:rPr>
          <w:rFonts w:eastAsia="Times New Roman" w:cs="Times New Roman"/>
          <w:szCs w:val="24"/>
        </w:rPr>
        <w:t xml:space="preserve"> το ένα από τα τρία αυτά έγγραφα το έχει δώσει στις 7 Νοεμβρίου στη διαδικασία του κοι</w:t>
      </w:r>
      <w:r>
        <w:rPr>
          <w:rFonts w:eastAsia="Times New Roman" w:cs="Times New Roman"/>
          <w:szCs w:val="24"/>
        </w:rPr>
        <w:t>νοβουλευτικού…</w:t>
      </w:r>
    </w:p>
    <w:p w14:paraId="04AA12E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Όχι. Άκρως απόρρητο;</w:t>
      </w:r>
    </w:p>
    <w:p w14:paraId="04AA12EE"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Μη μου λέτε όχι. Το έχω εδώ.</w:t>
      </w:r>
    </w:p>
    <w:p w14:paraId="04AA12E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Μα τι λέτε</w:t>
      </w:r>
      <w:r>
        <w:rPr>
          <w:rFonts w:eastAsia="Times New Roman" w:cs="Times New Roman"/>
          <w:szCs w:val="24"/>
        </w:rPr>
        <w:t>,</w:t>
      </w:r>
      <w:r>
        <w:rPr>
          <w:rFonts w:eastAsia="Times New Roman" w:cs="Times New Roman"/>
          <w:szCs w:val="24"/>
        </w:rPr>
        <w:t xml:space="preserve"> κύριε Λοβέρδο; Άκρως απόρρητο ποτέ.</w:t>
      </w:r>
    </w:p>
    <w:p w14:paraId="04AA12F0"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παρακαλώ. Θα απαντήσετε. Στις 7 Νοεμβρίου δώσατε τη σύμβαση, χωρίς την αναφορά «απόρρητο». Αλλά τη σύμβαση.</w:t>
      </w:r>
    </w:p>
    <w:p w14:paraId="04AA12F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Όχι άκρως απ</w:t>
      </w:r>
      <w:r>
        <w:rPr>
          <w:rFonts w:eastAsia="Times New Roman" w:cs="Times New Roman"/>
          <w:szCs w:val="24"/>
        </w:rPr>
        <w:t>όρρητο. Μα τι λέτε; Εμπιστευτικό.</w:t>
      </w:r>
    </w:p>
    <w:p w14:paraId="04AA12F2"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Χωρίς την αναφορά «απόρρητο» αλλά το ίδιο το κείμενο που λέει «απόρρητο», δεν λέει «άκρως απόρρητο». Να ενημερωθείτε σωστότερα. </w:t>
      </w:r>
    </w:p>
    <w:p w14:paraId="04AA12F3"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είπα ότι αυτό το έχει δώσει και ότι παρ</w:t>
      </w:r>
      <w:r>
        <w:rPr>
          <w:rFonts w:eastAsia="Times New Roman" w:cs="Times New Roman"/>
          <w:szCs w:val="24"/>
        </w:rPr>
        <w:t xml:space="preserve">’ </w:t>
      </w:r>
      <w:r>
        <w:rPr>
          <w:rFonts w:eastAsia="Times New Roman" w:cs="Times New Roman"/>
          <w:szCs w:val="24"/>
        </w:rPr>
        <w:t>όλα ταύτα θέλω οι τριακόσιοι ν</w:t>
      </w:r>
      <w:r>
        <w:rPr>
          <w:rFonts w:eastAsia="Times New Roman" w:cs="Times New Roman"/>
          <w:szCs w:val="24"/>
        </w:rPr>
        <w:t>α ενημερωθούν. Και εσείς λέτε τώρα…</w:t>
      </w:r>
    </w:p>
    <w:p w14:paraId="04AA12F4"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Και το κάνετε και εκτός διαδικασίας κοινοβουλευτικού ελέγχου. Το θυμάστε.</w:t>
      </w:r>
    </w:p>
    <w:p w14:paraId="04AA12F5"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θέλω να σας κάνω κριτική, αναφέροντας λέξεις. Σέβομαι τ</w:t>
      </w:r>
      <w:r>
        <w:rPr>
          <w:rFonts w:eastAsia="Times New Roman" w:cs="Times New Roman"/>
          <w:szCs w:val="24"/>
        </w:rPr>
        <w:t xml:space="preserve">ον ρόλο σας. </w:t>
      </w:r>
      <w:r>
        <w:rPr>
          <w:rFonts w:eastAsia="Times New Roman" w:cs="Times New Roman"/>
          <w:szCs w:val="24"/>
        </w:rPr>
        <w:t>Σ</w:t>
      </w:r>
      <w:r>
        <w:rPr>
          <w:rFonts w:eastAsia="Times New Roman" w:cs="Times New Roman"/>
          <w:szCs w:val="24"/>
        </w:rPr>
        <w:t xml:space="preserve">ας λέω ότι όταν μιλάτε για άμεση επικοινωνία Βουλευτών με δημοσιογράφους, ξέρετε πάρα πολύ καλά ότι όλα τα απόρρητα που έχουν έρθει στη Βουλή και επί των ημερών σας και που αφορούν άλλα Υπουργεία στο πλαίσιο ελέγχου στην </w:t>
      </w:r>
      <w:r>
        <w:rPr>
          <w:rFonts w:eastAsia="Times New Roman" w:cs="Times New Roman"/>
          <w:szCs w:val="24"/>
        </w:rPr>
        <w:t>α</w:t>
      </w:r>
      <w:r>
        <w:rPr>
          <w:rFonts w:eastAsia="Times New Roman" w:cs="Times New Roman"/>
          <w:szCs w:val="24"/>
        </w:rPr>
        <w:t xml:space="preserve">ίθουσα 162 -και όχι </w:t>
      </w:r>
      <w:r>
        <w:rPr>
          <w:rFonts w:eastAsia="Times New Roman" w:cs="Times New Roman"/>
          <w:szCs w:val="24"/>
        </w:rPr>
        <w:t xml:space="preserve">165 που είπατε- με παρουσία υπαλλήλων της Βουλής που απαγορεύουν τις φωτογραφήσεις, έχουν αναγνωστεί και κανένα δεν έχει διαρρεύσει ούτε μισό. Άρα και πρακτική έχουμε και τη σεβαστήκαμε οι Βουλευτές του ελληνικού Κοινοβουλίου. </w:t>
      </w:r>
    </w:p>
    <w:p w14:paraId="04AA12F6"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szCs w:val="24"/>
        </w:rPr>
        <w:t>Εσείς, όμως, αυτή τη φορά κα</w:t>
      </w:r>
      <w:r>
        <w:rPr>
          <w:rFonts w:eastAsia="Times New Roman" w:cs="Times New Roman"/>
          <w:szCs w:val="24"/>
        </w:rPr>
        <w:t xml:space="preserve">τ’ εξαίρεση είπατε όχι </w:t>
      </w:r>
      <w:r>
        <w:rPr>
          <w:rFonts w:eastAsia="Times New Roman" w:cs="Times New Roman"/>
          <w:szCs w:val="24"/>
        </w:rPr>
        <w:t>κ</w:t>
      </w:r>
      <w:r>
        <w:rPr>
          <w:rFonts w:eastAsia="Times New Roman" w:cs="Times New Roman"/>
          <w:szCs w:val="24"/>
        </w:rPr>
        <w:t>αι ένα</w:t>
      </w:r>
      <w:r>
        <w:rPr>
          <w:rFonts w:eastAsia="Times New Roman" w:cs="Times New Roman"/>
          <w:szCs w:val="24"/>
        </w:rPr>
        <w:t>ς</w:t>
      </w:r>
      <w:r>
        <w:rPr>
          <w:rFonts w:eastAsia="Times New Roman" w:cs="Times New Roman"/>
          <w:szCs w:val="24"/>
        </w:rPr>
        <w:t xml:space="preserve"> συνάδελφος δικό</w:t>
      </w:r>
      <w:r>
        <w:rPr>
          <w:rFonts w:eastAsia="Times New Roman" w:cs="Times New Roman"/>
          <w:szCs w:val="24"/>
        </w:rPr>
        <w:t>ς</w:t>
      </w:r>
      <w:r>
        <w:rPr>
          <w:rFonts w:eastAsia="Times New Roman" w:cs="Times New Roman"/>
          <w:szCs w:val="24"/>
        </w:rPr>
        <w:t xml:space="preserve"> σας από την Κυβέρνηση απείλησε και </w:t>
      </w:r>
      <w:r>
        <w:rPr>
          <w:rFonts w:eastAsia="Times New Roman" w:cs="Times New Roman"/>
          <w:szCs w:val="24"/>
        </w:rPr>
        <w:t xml:space="preserve">μάλιστα </w:t>
      </w:r>
      <w:r>
        <w:rPr>
          <w:rFonts w:eastAsia="Times New Roman" w:cs="Times New Roman"/>
          <w:szCs w:val="24"/>
        </w:rPr>
        <w:t>με αντιδεοντολογικό τρόπο.</w:t>
      </w:r>
    </w:p>
    <w:p w14:paraId="04AA12F7"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εντάξει.</w:t>
      </w:r>
    </w:p>
    <w:p w14:paraId="04AA12F8"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είπαμε και τα δύο κόμματα ότι </w:t>
      </w:r>
      <w:r>
        <w:rPr>
          <w:rFonts w:eastAsia="Times New Roman" w:cs="Times New Roman"/>
          <w:szCs w:val="24"/>
        </w:rPr>
        <w:t xml:space="preserve">αυτά </w:t>
      </w:r>
      <w:r>
        <w:rPr>
          <w:rFonts w:eastAsia="Times New Roman" w:cs="Times New Roman"/>
          <w:szCs w:val="24"/>
        </w:rPr>
        <w:t xml:space="preserve">που κάνετε δεν είναι σωστά </w:t>
      </w:r>
      <w:r>
        <w:rPr>
          <w:rFonts w:eastAsia="Times New Roman" w:cs="Times New Roman"/>
          <w:szCs w:val="24"/>
        </w:rPr>
        <w:t xml:space="preserve">και τα κείμενα αυτά που έχει </w:t>
      </w:r>
      <w:r>
        <w:rPr>
          <w:rFonts w:eastAsia="Times New Roman" w:cs="Times New Roman"/>
          <w:szCs w:val="24"/>
        </w:rPr>
        <w:lastRenderedPageBreak/>
        <w:t>δώσει ο Υπουργός πρώτος</w:t>
      </w:r>
      <w:r>
        <w:rPr>
          <w:rFonts w:eastAsia="Times New Roman" w:cs="Times New Roman"/>
          <w:szCs w:val="24"/>
        </w:rPr>
        <w:t>,</w:t>
      </w:r>
      <w:r>
        <w:rPr>
          <w:rFonts w:eastAsia="Times New Roman" w:cs="Times New Roman"/>
          <w:szCs w:val="24"/>
        </w:rPr>
        <w:t xml:space="preserve"> θα έρθουν και στη δημοσιότητα όλων πια των Ελλήνων πολιτών.</w:t>
      </w:r>
    </w:p>
    <w:p w14:paraId="04AA12F9"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Τα έχετε δώσει ήδη στη δημοσιότητα, κύριε Λοβέρδο.</w:t>
      </w:r>
    </w:p>
    <w:p w14:paraId="04AA12FA"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Αυτή είναι η αλήθεια, κύριε Πρόεδρε.</w:t>
      </w:r>
    </w:p>
    <w:p w14:paraId="04AA12FB" w14:textId="77777777" w:rsidR="00A80E5B" w:rsidRDefault="003627BB">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ΠΡΟΕΔΡΟ</w:t>
      </w:r>
      <w:r>
        <w:rPr>
          <w:rFonts w:eastAsia="Times New Roman" w:cs="Times New Roman"/>
          <w:b/>
          <w:szCs w:val="24"/>
        </w:rPr>
        <w:t xml:space="preserve">Σ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Όλα τα υπόλοιπα τα έχουμε συζητήσει. Παρακαλώ πολύ, κύριε Βίτσα, έχετε τον λόγο </w:t>
      </w:r>
      <w:r>
        <w:rPr>
          <w:rFonts w:eastAsia="Times New Roman" w:cs="Times New Roman"/>
          <w:szCs w:val="24"/>
        </w:rPr>
        <w:t>κ</w:t>
      </w:r>
      <w:r>
        <w:rPr>
          <w:rFonts w:eastAsia="Times New Roman" w:cs="Times New Roman"/>
          <w:szCs w:val="24"/>
        </w:rPr>
        <w:t>αι ύστερα θα κλείσει ο κ. Καμμένος.</w:t>
      </w:r>
    </w:p>
    <w:p w14:paraId="04AA12F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Θα είμαι πολύ σύντομος, κύριε Πρόεδρε.</w:t>
      </w:r>
    </w:p>
    <w:p w14:paraId="04AA12F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Θέλω να σας πω το εξής</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θέλω να ευχαριστήσω τη συντριπτική πλειοψηφία των μελών του Κοινοβουλίου</w:t>
      </w:r>
      <w:r>
        <w:rPr>
          <w:rFonts w:eastAsia="Times New Roman" w:cs="Times New Roman"/>
          <w:szCs w:val="24"/>
        </w:rPr>
        <w:t>,</w:t>
      </w:r>
      <w:r>
        <w:rPr>
          <w:rFonts w:eastAsia="Times New Roman" w:cs="Times New Roman"/>
          <w:szCs w:val="24"/>
        </w:rPr>
        <w:t xml:space="preserve"> που δέχθηκε ότι ο πασιφανώς σωστός ορισμός της διακρατικής συμφωνίας</w:t>
      </w:r>
      <w:r>
        <w:rPr>
          <w:rFonts w:eastAsia="Times New Roman" w:cs="Times New Roman"/>
          <w:szCs w:val="24"/>
        </w:rPr>
        <w:t>,</w:t>
      </w:r>
      <w:r>
        <w:rPr>
          <w:rFonts w:eastAsia="Times New Roman" w:cs="Times New Roman"/>
          <w:szCs w:val="24"/>
        </w:rPr>
        <w:t xml:space="preserve"> είναι αυτός που έδωσα εγώ στην </w:t>
      </w:r>
      <w:r>
        <w:rPr>
          <w:rFonts w:eastAsia="Times New Roman" w:cs="Times New Roman"/>
          <w:szCs w:val="24"/>
        </w:rPr>
        <w:t>ε</w:t>
      </w:r>
      <w:r>
        <w:rPr>
          <w:rFonts w:eastAsia="Times New Roman" w:cs="Times New Roman"/>
          <w:szCs w:val="24"/>
        </w:rPr>
        <w:t>πιτροπή. Οπότε θεωρώ ότι δικαιούμαι να ζητήσω από τα ακαδημαϊκά ιδρ</w:t>
      </w:r>
      <w:r>
        <w:rPr>
          <w:rFonts w:eastAsia="Times New Roman" w:cs="Times New Roman"/>
          <w:szCs w:val="24"/>
        </w:rPr>
        <w:t>ύματα</w:t>
      </w:r>
      <w:r>
        <w:rPr>
          <w:rFonts w:eastAsia="Times New Roman" w:cs="Times New Roman"/>
          <w:szCs w:val="24"/>
        </w:rPr>
        <w:t>,</w:t>
      </w:r>
      <w:r>
        <w:rPr>
          <w:rFonts w:eastAsia="Times New Roman" w:cs="Times New Roman"/>
          <w:szCs w:val="24"/>
        </w:rPr>
        <w:t xml:space="preserve"> να τον διδάσκουν στη σχολή. </w:t>
      </w:r>
    </w:p>
    <w:p w14:paraId="04AA12F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Βεβαίως δεν κάνω ούτε ένα βήμα πίσω</w:t>
      </w:r>
      <w:r>
        <w:rPr>
          <w:rFonts w:eastAsia="Times New Roman" w:cs="Times New Roman"/>
          <w:szCs w:val="24"/>
        </w:rPr>
        <w:t>,</w:t>
      </w:r>
      <w:r>
        <w:rPr>
          <w:rFonts w:eastAsia="Times New Roman" w:cs="Times New Roman"/>
          <w:szCs w:val="24"/>
        </w:rPr>
        <w:t xml:space="preserve"> από αυτά που είπα. Όμως θέλω να θυμίσω ότι σε εκείνη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συγχρόνως και </w:t>
      </w:r>
      <w:r>
        <w:rPr>
          <w:rFonts w:eastAsia="Times New Roman" w:cs="Times New Roman"/>
          <w:szCs w:val="24"/>
        </w:rPr>
        <w:lastRenderedPageBreak/>
        <w:t>απαντώντας στο συνάδελφό μου τον Γιώργο τον Κυρίτση, συζητάγαμε για την αποδέσμευση αυτών των βομβών -</w:t>
      </w:r>
      <w:r>
        <w:rPr>
          <w:rFonts w:eastAsia="Times New Roman" w:cs="Times New Roman"/>
          <w:szCs w:val="24"/>
        </w:rPr>
        <w:t xml:space="preserve">μάλιστα είχα πει ότι εγώ δεν ξέρω και πού πάνε-, όταν ο κ. Παππάς από τη Χρυσή Αυγή μίλησε πρώτος για Σαουδική Αραβία. Οι περισσότεροι το ξέρατε. </w:t>
      </w:r>
    </w:p>
    <w:p w14:paraId="04AA12FF"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Το δεύτερο που θέλω να σας πω</w:t>
      </w:r>
      <w:r>
        <w:rPr>
          <w:rFonts w:eastAsia="Times New Roman" w:cs="Times New Roman"/>
          <w:szCs w:val="24"/>
        </w:rPr>
        <w:t>,</w:t>
      </w:r>
      <w:r>
        <w:rPr>
          <w:rFonts w:eastAsia="Times New Roman" w:cs="Times New Roman"/>
          <w:szCs w:val="24"/>
        </w:rPr>
        <w:t xml:space="preserve"> είναι ότι έκανα κάτι εχθές που δεν το κάνω συνήθως. Κάθισα και μέτρησα στις εφ</w:t>
      </w:r>
      <w:r>
        <w:rPr>
          <w:rFonts w:eastAsia="Times New Roman" w:cs="Times New Roman"/>
          <w:szCs w:val="24"/>
        </w:rPr>
        <w:t>ημερίδες -βασικά σε πέντε- τα όσα γράφονταν για τη «μητέρα των μαχών».</w:t>
      </w:r>
    </w:p>
    <w:p w14:paraId="04AA130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Ήταν περίπου τριάντα σελίδες χθες. Άρα εάν πάρετε τις δεκαπέντε ημέρες, φτιάχνετε ένα πολύ καλό αστυνομικό σενάριο-μυθιστόρημα.</w:t>
      </w:r>
    </w:p>
    <w:p w14:paraId="04AA1301"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σας πω ό,τι λέτε μέχρι τώρα</w:t>
      </w:r>
      <w:r>
        <w:rPr>
          <w:rFonts w:eastAsia="Times New Roman" w:cs="Times New Roman"/>
          <w:szCs w:val="24"/>
        </w:rPr>
        <w:t>,</w:t>
      </w:r>
      <w:r>
        <w:rPr>
          <w:rFonts w:eastAsia="Times New Roman" w:cs="Times New Roman"/>
          <w:szCs w:val="24"/>
        </w:rPr>
        <w:t xml:space="preserve"> στηρίζεται στην παρά</w:t>
      </w:r>
      <w:r>
        <w:rPr>
          <w:rFonts w:eastAsia="Times New Roman" w:cs="Times New Roman"/>
          <w:szCs w:val="24"/>
        </w:rPr>
        <w:t xml:space="preserve">φραση λέξεων, νόμων –και θα σας τα πω- και καινούργιες –και το λέω για εσάς, κύριε Βορίδη, αυτό- αντιλήψεις περί διεθνών οικονομικών σχέσεων. </w:t>
      </w:r>
      <w:r>
        <w:rPr>
          <w:rFonts w:eastAsia="Times New Roman" w:cs="Times New Roman"/>
          <w:szCs w:val="24"/>
        </w:rPr>
        <w:t>Είναι</w:t>
      </w:r>
      <w:r>
        <w:rPr>
          <w:rFonts w:eastAsia="Times New Roman" w:cs="Times New Roman"/>
          <w:szCs w:val="24"/>
        </w:rPr>
        <w:t xml:space="preserve"> καινούργιες. Μπορεί, βέβαια, να αποδειχθεί σωστό στο μέλλον, δεν λέω.</w:t>
      </w:r>
    </w:p>
    <w:p w14:paraId="04AA130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Εμείς τι λέμε από την αρχή; Έχουμε μία</w:t>
      </w:r>
      <w:r>
        <w:rPr>
          <w:rFonts w:eastAsia="Times New Roman" w:cs="Times New Roman"/>
          <w:szCs w:val="24"/>
        </w:rPr>
        <w:t xml:space="preserve"> προσπάθεια συμφωνίας, έχουμε τα απαραίτητα έγγραφα, έχουμε τις εκπροσωπήσεις και προχωράμε. Εσείς τι λέτε από την αρχή; Ο μεσάζων. Μάλιστα το ακούω και τώρα. Ζήτησα ή προσπάθησα να γυρίσω το </w:t>
      </w:r>
      <w:r>
        <w:rPr>
          <w:rFonts w:eastAsia="Times New Roman" w:cs="Times New Roman"/>
          <w:szCs w:val="24"/>
        </w:rPr>
        <w:lastRenderedPageBreak/>
        <w:t>μυαλό μου στον Πρωθυπουργό, αν για τον κ. Σφακιανάκη -φαντάζομαι</w:t>
      </w:r>
      <w:r>
        <w:rPr>
          <w:rFonts w:eastAsia="Times New Roman" w:cs="Times New Roman"/>
          <w:szCs w:val="24"/>
        </w:rPr>
        <w:t xml:space="preserve"> κανένας μας δεν τον ξέρει</w:t>
      </w:r>
      <w:r>
        <w:rPr>
          <w:rFonts w:eastAsia="Times New Roman" w:cs="Times New Roman"/>
          <w:szCs w:val="24"/>
        </w:rPr>
        <w:t>,</w:t>
      </w:r>
      <w:r>
        <w:rPr>
          <w:rFonts w:eastAsia="Times New Roman" w:cs="Times New Roman"/>
          <w:szCs w:val="24"/>
        </w:rPr>
        <w:t xml:space="preserve"> τουλάχιστον, αυτή την στιγμή εδώ- είπε τη λέξη «μεσάζων». Ο Πρωθυπουργός είπε τη λέξη «πηγή». Γιατί βάζετε τη λέξη «μεσάζων» και εκεί </w:t>
      </w:r>
      <w:proofErr w:type="spellStart"/>
      <w:r>
        <w:rPr>
          <w:rFonts w:eastAsia="Times New Roman" w:cs="Times New Roman"/>
          <w:szCs w:val="24"/>
        </w:rPr>
        <w:t>οικοδομείτε</w:t>
      </w:r>
      <w:proofErr w:type="spellEnd"/>
      <w:r>
        <w:rPr>
          <w:rFonts w:eastAsia="Times New Roman" w:cs="Times New Roman"/>
          <w:szCs w:val="24"/>
        </w:rPr>
        <w:t xml:space="preserve"> μία ολόκληρη λογική; Γιατί θέλετε να πείτε ότι ο μεσάζων απαγορεύεται.</w:t>
      </w:r>
    </w:p>
    <w:p w14:paraId="04AA130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Πηγαίνω στο</w:t>
      </w:r>
      <w:r>
        <w:rPr>
          <w:rFonts w:eastAsia="Times New Roman" w:cs="Times New Roman"/>
          <w:szCs w:val="24"/>
        </w:rPr>
        <w:t xml:space="preserve"> δεύτερο που θέλω να πω. Ξέρετε κάτι; Στο ζήτημα περί μεσαζόντων, στις διακρατικές συμφωνίες, θα έλεγε κανείς ότι κάποτε λύθηκε στην Ευρώπη τη δεκαετία του ’20. Στην Ελλάδα, εάν πάτε προς τα πίσω, βρίσκουμε τον πρώτο νόμο το 1931</w:t>
      </w:r>
      <w:r>
        <w:rPr>
          <w:rFonts w:eastAsia="Times New Roman" w:cs="Times New Roman"/>
          <w:szCs w:val="24"/>
        </w:rPr>
        <w:t>,</w:t>
      </w:r>
      <w:r>
        <w:rPr>
          <w:rFonts w:eastAsia="Times New Roman" w:cs="Times New Roman"/>
          <w:szCs w:val="24"/>
        </w:rPr>
        <w:t xml:space="preserve"> εάν δεν κάνω λάθος. Η νομ</w:t>
      </w:r>
      <w:r>
        <w:rPr>
          <w:rFonts w:eastAsia="Times New Roman" w:cs="Times New Roman"/>
          <w:szCs w:val="24"/>
        </w:rPr>
        <w:t xml:space="preserve">οθεσία του 2011, επειδή δεν χρειάζεται, δεν αναφέρεται σε αυτό </w:t>
      </w:r>
      <w:r>
        <w:rPr>
          <w:rFonts w:eastAsia="Times New Roman" w:cs="Times New Roman"/>
          <w:szCs w:val="24"/>
        </w:rPr>
        <w:t>κ</w:t>
      </w:r>
      <w:r>
        <w:rPr>
          <w:rFonts w:eastAsia="Times New Roman" w:cs="Times New Roman"/>
          <w:szCs w:val="24"/>
        </w:rPr>
        <w:t>αι δεν μπορώ να καταλάβω</w:t>
      </w:r>
      <w:r>
        <w:rPr>
          <w:rFonts w:eastAsia="Times New Roman" w:cs="Times New Roman"/>
          <w:szCs w:val="24"/>
        </w:rPr>
        <w:t>,</w:t>
      </w:r>
      <w:r>
        <w:rPr>
          <w:rFonts w:eastAsia="Times New Roman" w:cs="Times New Roman"/>
          <w:szCs w:val="24"/>
        </w:rPr>
        <w:t xml:space="preserve"> γιατί το κάνετε αυτό το πράγμα έγκυροι νομικοί.</w:t>
      </w:r>
    </w:p>
    <w:p w14:paraId="04AA130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Το άρθρο 9, εάν πάτε στην αιτιολογική έκθεση -αλλά καθίσαμε και την ξαναδιαβάσαμε τώρα εδώ-, μιλάει για εταιρείες. </w:t>
      </w:r>
      <w:r>
        <w:rPr>
          <w:rFonts w:eastAsia="Times New Roman" w:cs="Times New Roman"/>
          <w:szCs w:val="24"/>
        </w:rPr>
        <w:t>Κ</w:t>
      </w:r>
      <w:r>
        <w:rPr>
          <w:rFonts w:eastAsia="Times New Roman" w:cs="Times New Roman"/>
          <w:szCs w:val="24"/>
        </w:rPr>
        <w:t>αλ</w:t>
      </w:r>
      <w:r>
        <w:rPr>
          <w:rFonts w:eastAsia="Times New Roman" w:cs="Times New Roman"/>
          <w:szCs w:val="24"/>
        </w:rPr>
        <w:t>ά έκανε η κ. Γεννηματά</w:t>
      </w:r>
      <w:r>
        <w:rPr>
          <w:rFonts w:eastAsia="Times New Roman" w:cs="Times New Roman"/>
          <w:szCs w:val="24"/>
        </w:rPr>
        <w:t>,</w:t>
      </w:r>
      <w:r>
        <w:rPr>
          <w:rFonts w:eastAsia="Times New Roman" w:cs="Times New Roman"/>
          <w:szCs w:val="24"/>
        </w:rPr>
        <w:t xml:space="preserve"> που πρόσθεσε το άρθρο 25 στο </w:t>
      </w:r>
      <w:r>
        <w:rPr>
          <w:rFonts w:eastAsia="Times New Roman" w:cs="Times New Roman"/>
          <w:szCs w:val="24"/>
          <w:lang w:val="en-US"/>
        </w:rPr>
        <w:t>MOU</w:t>
      </w:r>
      <w:r>
        <w:rPr>
          <w:rFonts w:eastAsia="Times New Roman" w:cs="Times New Roman"/>
          <w:szCs w:val="24"/>
        </w:rPr>
        <w:t xml:space="preserve"> μεταξύ ΕΑΣ και </w:t>
      </w:r>
      <w:r>
        <w:rPr>
          <w:rFonts w:eastAsia="Times New Roman" w:cs="Times New Roman"/>
          <w:szCs w:val="24"/>
          <w:lang w:val="en-US"/>
        </w:rPr>
        <w:t>IGG</w:t>
      </w:r>
      <w:r>
        <w:rPr>
          <w:rFonts w:eastAsia="Times New Roman" w:cs="Times New Roman"/>
          <w:szCs w:val="24"/>
        </w:rPr>
        <w:t xml:space="preserve">, αλλά δεν υπήρχε λόγος υπάρχει νόμος γι’ αυτό. Δεν υπήρχε λόγος να το κάνει αυτό! </w:t>
      </w:r>
      <w:r>
        <w:rPr>
          <w:rFonts w:eastAsia="Times New Roman" w:cs="Times New Roman"/>
          <w:szCs w:val="24"/>
        </w:rPr>
        <w:t>Ο</w:t>
      </w:r>
      <w:r>
        <w:rPr>
          <w:rFonts w:eastAsia="Times New Roman" w:cs="Times New Roman"/>
          <w:szCs w:val="24"/>
        </w:rPr>
        <w:t>ύτε μπορεί κανείς να κατηγορήσει την κ. Γεννηματά</w:t>
      </w:r>
      <w:r>
        <w:rPr>
          <w:rFonts w:eastAsia="Times New Roman" w:cs="Times New Roman"/>
          <w:szCs w:val="24"/>
        </w:rPr>
        <w:t>,</w:t>
      </w:r>
      <w:r>
        <w:rPr>
          <w:rFonts w:eastAsia="Times New Roman" w:cs="Times New Roman"/>
          <w:szCs w:val="24"/>
        </w:rPr>
        <w:t xml:space="preserve"> επειδή εκείνο το </w:t>
      </w:r>
      <w:r>
        <w:rPr>
          <w:rFonts w:eastAsia="Times New Roman" w:cs="Times New Roman"/>
          <w:szCs w:val="24"/>
          <w:lang w:val="en-US"/>
        </w:rPr>
        <w:t>MOU</w:t>
      </w:r>
      <w:r>
        <w:rPr>
          <w:rFonts w:eastAsia="Times New Roman" w:cs="Times New Roman"/>
          <w:szCs w:val="24"/>
        </w:rPr>
        <w:t xml:space="preserve"> δεν τελεσφόρησε, γιατί πρ</w:t>
      </w:r>
      <w:r>
        <w:rPr>
          <w:rFonts w:eastAsia="Times New Roman" w:cs="Times New Roman"/>
          <w:szCs w:val="24"/>
        </w:rPr>
        <w:t xml:space="preserve">οβλεπόταν ότι θα γίνει δουλειά ανάμεσα στη ΕΑΣ και την </w:t>
      </w:r>
      <w:r>
        <w:rPr>
          <w:rFonts w:eastAsia="Times New Roman" w:cs="Times New Roman"/>
          <w:szCs w:val="24"/>
          <w:lang w:val="en-US"/>
        </w:rPr>
        <w:t>IGG</w:t>
      </w:r>
      <w:r>
        <w:rPr>
          <w:rFonts w:eastAsia="Times New Roman" w:cs="Times New Roman"/>
          <w:szCs w:val="24"/>
        </w:rPr>
        <w:t xml:space="preserve">, </w:t>
      </w:r>
      <w:r>
        <w:rPr>
          <w:rFonts w:eastAsia="Times New Roman" w:cs="Times New Roman"/>
          <w:szCs w:val="24"/>
        </w:rPr>
        <w:lastRenderedPageBreak/>
        <w:t xml:space="preserve">δύο εταιρείες δηλαδή ύψους 78.000.000 ευρώ, εκ των οποίων υλοποιούνται αυτή τη στιγμή και μετά δυσκολίας –και αυτά έχουν </w:t>
      </w:r>
      <w:proofErr w:type="spellStart"/>
      <w:r>
        <w:rPr>
          <w:rFonts w:eastAsia="Times New Roman" w:cs="Times New Roman"/>
          <w:szCs w:val="24"/>
        </w:rPr>
        <w:t>συμβασιοποιηθεί</w:t>
      </w:r>
      <w:proofErr w:type="spellEnd"/>
      <w:r>
        <w:rPr>
          <w:rFonts w:eastAsia="Times New Roman" w:cs="Times New Roman"/>
          <w:szCs w:val="24"/>
        </w:rPr>
        <w:t>- τέσσερα. Και εδώ το επιχείρημα είναι ότι…</w:t>
      </w:r>
    </w:p>
    <w:p w14:paraId="04AA1305"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w:t>
      </w:r>
      <w:r>
        <w:rPr>
          <w:rFonts w:eastAsia="Times New Roman" w:cs="Times New Roman"/>
          <w:b/>
          <w:szCs w:val="24"/>
        </w:rPr>
        <w:t xml:space="preserve">Σ: </w:t>
      </w:r>
      <w:r>
        <w:rPr>
          <w:rFonts w:eastAsia="Times New Roman" w:cs="Times New Roman"/>
          <w:szCs w:val="24"/>
        </w:rPr>
        <w:t>Κύριε Υπουργέ…</w:t>
      </w:r>
    </w:p>
    <w:p w14:paraId="04AA1306" w14:textId="77777777" w:rsidR="00A80E5B" w:rsidRDefault="003627BB">
      <w:pPr>
        <w:spacing w:after="0" w:line="600" w:lineRule="auto"/>
        <w:ind w:firstLine="720"/>
        <w:jc w:val="both"/>
        <w:rPr>
          <w:rFonts w:eastAsia="Times New Roman" w:cs="Times New Roman"/>
          <w:i/>
          <w:iCs/>
          <w:color w:val="404040" w:themeColor="text1" w:themeTint="BF"/>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Όχι έτσι και αλλιώς είπα ότι αυτό είναι από παλιά λυμένο, αλλά δεν υπάρχουν μεσάζοντες, υπάρχουν εκπρόσωποι.</w:t>
      </w:r>
      <w:r>
        <w:rPr>
          <w:rFonts w:eastAsia="Times New Roman" w:cs="Times New Roman"/>
          <w:i/>
          <w:iCs/>
          <w:color w:val="404040" w:themeColor="text1" w:themeTint="BF"/>
          <w:szCs w:val="24"/>
        </w:rPr>
        <w:t xml:space="preserve"> </w:t>
      </w:r>
      <w:r>
        <w:rPr>
          <w:rFonts w:eastAsia="Times New Roman" w:cs="Times New Roman"/>
          <w:szCs w:val="24"/>
        </w:rPr>
        <w:t>Σε όλα τα χαρτιά που είτε διαρρέονται είτε φέρνετε στη Βουλή είτε συζητάτ</w:t>
      </w:r>
      <w:r>
        <w:rPr>
          <w:rFonts w:eastAsia="Times New Roman" w:cs="Times New Roman"/>
          <w:szCs w:val="24"/>
        </w:rPr>
        <w:t xml:space="preserve">ε –και θα πω μία κουβέντα μετά- πουθενά δεν εμφανίζεται ούτε από την πλευρά του ελληνικού κράτους -που πάντα εμφανίζεται η ΓΔΑΕ με τον εκπρόσωπό της ως εκπρόσωπος του ελληνικού κράτους- ούτε από την πλευρά της Σαουδικής Αραβίας μεσάζων. </w:t>
      </w:r>
    </w:p>
    <w:p w14:paraId="04AA130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b/>
          <w:szCs w:val="24"/>
        </w:rPr>
        <w:t xml:space="preserve"> </w:t>
      </w:r>
      <w:r>
        <w:rPr>
          <w:rFonts w:eastAsia="Times New Roman" w:cs="Times New Roman"/>
          <w:szCs w:val="24"/>
        </w:rPr>
        <w:t>Άρα θα μπορούσε μία εταιρεία να εκπροσωπήσει την Ελλάδα;</w:t>
      </w:r>
    </w:p>
    <w:p w14:paraId="04AA130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Παντού αυτό που εμφανίζεται, γιατί από εκεί και πέρα πηγαίνουμε σε πράγματα στα οποία δεν θέλω να ανοίξουμε κουβέντα, γιατί θα είναι Αγκάθα Κρ</w:t>
      </w:r>
      <w:r>
        <w:rPr>
          <w:rFonts w:eastAsia="Times New Roman" w:cs="Times New Roman"/>
          <w:szCs w:val="24"/>
        </w:rPr>
        <w:t xml:space="preserve">ίστι και Ηρακλής </w:t>
      </w:r>
      <w:proofErr w:type="spellStart"/>
      <w:r>
        <w:rPr>
          <w:rFonts w:eastAsia="Times New Roman" w:cs="Times New Roman"/>
          <w:szCs w:val="24"/>
        </w:rPr>
        <w:t>Πουαρό</w:t>
      </w:r>
      <w:proofErr w:type="spellEnd"/>
      <w:r>
        <w:rPr>
          <w:rFonts w:eastAsia="Times New Roman" w:cs="Times New Roman"/>
          <w:szCs w:val="24"/>
        </w:rPr>
        <w:t xml:space="preserve"> ή μάλλον </w:t>
      </w:r>
      <w:proofErr w:type="spellStart"/>
      <w:r>
        <w:rPr>
          <w:rFonts w:eastAsia="Times New Roman" w:cs="Times New Roman"/>
          <w:szCs w:val="24"/>
        </w:rPr>
        <w:t>Ντρέυφους</w:t>
      </w:r>
      <w:proofErr w:type="spellEnd"/>
      <w:r>
        <w:rPr>
          <w:rFonts w:eastAsia="Times New Roman" w:cs="Times New Roman"/>
          <w:szCs w:val="24"/>
        </w:rPr>
        <w:t xml:space="preserve"> ούτε καν </w:t>
      </w:r>
      <w:proofErr w:type="spellStart"/>
      <w:r>
        <w:rPr>
          <w:rFonts w:eastAsia="Times New Roman" w:cs="Times New Roman"/>
          <w:szCs w:val="24"/>
        </w:rPr>
        <w:t>Κλουζώ</w:t>
      </w:r>
      <w:proofErr w:type="spellEnd"/>
      <w:r>
        <w:rPr>
          <w:rFonts w:eastAsia="Times New Roman" w:cs="Times New Roman"/>
          <w:szCs w:val="24"/>
        </w:rPr>
        <w:t>…</w:t>
      </w:r>
    </w:p>
    <w:p w14:paraId="04AA130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αυτό είναι το βασικό θέμα, σας το λέμε, σας το ξαναλέμε. Πάμε τώρα για να το δείτε στο γνωστό και </w:t>
      </w:r>
      <w:proofErr w:type="spellStart"/>
      <w:r>
        <w:rPr>
          <w:rFonts w:eastAsia="Times New Roman" w:cs="Times New Roman"/>
          <w:szCs w:val="24"/>
        </w:rPr>
        <w:t>κατατιθεμένο</w:t>
      </w:r>
      <w:proofErr w:type="spellEnd"/>
      <w:r>
        <w:rPr>
          <w:rFonts w:eastAsia="Times New Roman" w:cs="Times New Roman"/>
          <w:szCs w:val="24"/>
        </w:rPr>
        <w:t xml:space="preserve"> και γνωστό τοις </w:t>
      </w:r>
      <w:proofErr w:type="spellStart"/>
      <w:r>
        <w:rPr>
          <w:rFonts w:eastAsia="Times New Roman" w:cs="Times New Roman"/>
          <w:szCs w:val="24"/>
        </w:rPr>
        <w:t>πάσι</w:t>
      </w:r>
      <w:proofErr w:type="spellEnd"/>
      <w:r>
        <w:rPr>
          <w:rFonts w:eastAsia="Times New Roman" w:cs="Times New Roman"/>
          <w:szCs w:val="24"/>
        </w:rPr>
        <w:t xml:space="preserve"> τηλεγράφημα του </w:t>
      </w:r>
      <w:r>
        <w:rPr>
          <w:rFonts w:eastAsia="Times New Roman" w:cs="Times New Roman"/>
          <w:szCs w:val="24"/>
        </w:rPr>
        <w:t>π</w:t>
      </w:r>
      <w:r>
        <w:rPr>
          <w:rFonts w:eastAsia="Times New Roman" w:cs="Times New Roman"/>
          <w:szCs w:val="24"/>
        </w:rPr>
        <w:t xml:space="preserve">ροξένου. Όλοι ξεκινάτε και διαβάζετε από την τρίτη παράγραφο όπου λέει «Σαουδάραβες στρατιωτικοί». </w:t>
      </w:r>
    </w:p>
    <w:p w14:paraId="04AA130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Στη δεύτερη παράγραφο, στο ίδιο, ζητούν τον ακριβή τίτλο του Ναυάρχου, του κ. Κυριακίδη, για να συμπεριληφθεί στη συμφωνία στα Αραβικά. </w:t>
      </w:r>
    </w:p>
    <w:p w14:paraId="04AA130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Στη δε πρώτη παράγρ</w:t>
      </w:r>
      <w:r>
        <w:rPr>
          <w:rFonts w:eastAsia="Times New Roman" w:cs="Times New Roman"/>
          <w:szCs w:val="24"/>
        </w:rPr>
        <w:t>αφο ο Σαουδάραβας αξιωματικός -εδώ έχουμε συγκεκριμένο με όνομα- ρωτάει εάν έχει τη δυνατότητα να κάνει παρεμβάσεις στη συμφωνία, προσέξτε να δείτε, σε αυτή τη συμφωνία που υποτίθεται από τα δημοσιεύματα ότι είναι γραμμένη μόνο στα Ελληνικά και που δεν ξέρ</w:t>
      </w:r>
      <w:r>
        <w:rPr>
          <w:rFonts w:eastAsia="Times New Roman" w:cs="Times New Roman"/>
          <w:szCs w:val="24"/>
        </w:rPr>
        <w:t xml:space="preserve">ουν να τη διαβάσουν, αλλά αυτός ζητάει να κάνει παρεμβάσεις. </w:t>
      </w:r>
    </w:p>
    <w:p w14:paraId="04AA130C" w14:textId="77777777" w:rsidR="00A80E5B" w:rsidRDefault="003627BB">
      <w:pPr>
        <w:spacing w:after="0" w:line="600" w:lineRule="auto"/>
        <w:ind w:firstLine="720"/>
        <w:jc w:val="both"/>
        <w:rPr>
          <w:rFonts w:eastAsia="Times New Roman"/>
          <w:szCs w:val="24"/>
        </w:rPr>
      </w:pPr>
      <w:r>
        <w:rPr>
          <w:rFonts w:eastAsia="Times New Roman"/>
          <w:szCs w:val="24"/>
        </w:rPr>
        <w:t>Γ</w:t>
      </w:r>
      <w:r>
        <w:rPr>
          <w:rFonts w:eastAsia="Times New Roman"/>
          <w:szCs w:val="24"/>
        </w:rPr>
        <w:t>νωρίζετε ότι η Γενική Διεύθυνση Αμυντικών Εξοπλισμών</w:t>
      </w:r>
      <w:r>
        <w:rPr>
          <w:rFonts w:eastAsia="Times New Roman"/>
          <w:szCs w:val="24"/>
        </w:rPr>
        <w:t>,</w:t>
      </w:r>
      <w:r>
        <w:rPr>
          <w:rFonts w:eastAsia="Times New Roman"/>
          <w:szCs w:val="24"/>
        </w:rPr>
        <w:t xml:space="preserve"> έχει στείλει αυτή τη συμφωνία με όλες αυτές τις υπογραφές στην </w:t>
      </w:r>
      <w:r>
        <w:rPr>
          <w:rFonts w:eastAsia="Times New Roman"/>
          <w:szCs w:val="24"/>
        </w:rPr>
        <w:t>π</w:t>
      </w:r>
      <w:r>
        <w:rPr>
          <w:rFonts w:eastAsia="Times New Roman"/>
          <w:szCs w:val="24"/>
        </w:rPr>
        <w:t xml:space="preserve">ρεσβεία μας στο </w:t>
      </w:r>
      <w:proofErr w:type="spellStart"/>
      <w:r>
        <w:rPr>
          <w:rFonts w:eastAsia="Times New Roman"/>
          <w:szCs w:val="24"/>
        </w:rPr>
        <w:t>Ριάντ</w:t>
      </w:r>
      <w:proofErr w:type="spellEnd"/>
      <w:r>
        <w:rPr>
          <w:rFonts w:eastAsia="Times New Roman"/>
          <w:szCs w:val="24"/>
        </w:rPr>
        <w:t xml:space="preserve"> και στην Πρεσβεία της Σαουδικής Αραβίας στη χώρα. </w:t>
      </w:r>
      <w:r>
        <w:rPr>
          <w:rFonts w:eastAsia="Times New Roman"/>
          <w:szCs w:val="24"/>
        </w:rPr>
        <w:t>Έτσι έρχονται. Γιατί αν δεν υπάρχουν όλα αυτά, για εξηγήστε μου, γιατί έρχεται επιτροπή από τη Σαουδική Αραβία; Η επιτροπή που ήρθε και που λέτε όλα αυτά, γιατί ήρθε;</w:t>
      </w:r>
    </w:p>
    <w:p w14:paraId="04AA130D" w14:textId="77777777" w:rsidR="00A80E5B" w:rsidRDefault="003627BB">
      <w:pPr>
        <w:spacing w:after="0" w:line="600" w:lineRule="auto"/>
        <w:ind w:firstLine="720"/>
        <w:jc w:val="center"/>
        <w:rPr>
          <w:rFonts w:eastAsia="Times New Roman"/>
          <w:szCs w:val="24"/>
        </w:rPr>
      </w:pPr>
      <w:r>
        <w:rPr>
          <w:rFonts w:eastAsia="Times New Roman"/>
          <w:szCs w:val="24"/>
        </w:rPr>
        <w:lastRenderedPageBreak/>
        <w:t>(Θόρυβος στην Αίθουσα)</w:t>
      </w:r>
    </w:p>
    <w:p w14:paraId="04AA130E" w14:textId="77777777" w:rsidR="00A80E5B" w:rsidRDefault="003627BB">
      <w:pPr>
        <w:spacing w:after="0" w:line="600" w:lineRule="auto"/>
        <w:ind w:firstLine="720"/>
        <w:jc w:val="both"/>
        <w:rPr>
          <w:rFonts w:eastAsia="Times New Roman"/>
          <w:szCs w:val="24"/>
        </w:rPr>
      </w:pPr>
      <w:r>
        <w:rPr>
          <w:rFonts w:eastAsia="Times New Roman"/>
          <w:szCs w:val="24"/>
        </w:rPr>
        <w:t>Έτσι είπαν; «Πάμε εκεί πέρα, να δούμε τι γίνεται;». Αυτό που αφήνε</w:t>
      </w:r>
      <w:r>
        <w:rPr>
          <w:rFonts w:eastAsia="Times New Roman"/>
          <w:szCs w:val="24"/>
        </w:rPr>
        <w:t xml:space="preserve">τε ως υπονοούμενο, δεν αντέχει σε καμμία κριτική. </w:t>
      </w:r>
    </w:p>
    <w:p w14:paraId="04AA130F" w14:textId="77777777" w:rsidR="00A80E5B" w:rsidRDefault="003627BB">
      <w:pPr>
        <w:spacing w:after="0" w:line="600" w:lineRule="auto"/>
        <w:ind w:firstLine="720"/>
        <w:jc w:val="both"/>
        <w:rPr>
          <w:rFonts w:eastAsia="Times New Roman"/>
          <w:szCs w:val="24"/>
        </w:rPr>
      </w:pPr>
      <w:r>
        <w:rPr>
          <w:rFonts w:eastAsia="Times New Roman"/>
          <w:szCs w:val="24"/>
        </w:rPr>
        <w:t xml:space="preserve">Θα πω και γι’ αυτό που ζήτησε ο κ. Μητσοτάκης. Λέτε: «Δίνεις τώρα </w:t>
      </w:r>
      <w:r>
        <w:rPr>
          <w:rFonts w:eastAsia="Times New Roman"/>
          <w:szCs w:val="24"/>
        </w:rPr>
        <w:t xml:space="preserve">τριακόσιες χιλιάδες </w:t>
      </w:r>
      <w:r>
        <w:rPr>
          <w:rFonts w:eastAsia="Times New Roman"/>
          <w:szCs w:val="24"/>
        </w:rPr>
        <w:t xml:space="preserve">παίρνει τις </w:t>
      </w:r>
      <w:r>
        <w:rPr>
          <w:rFonts w:eastAsia="Times New Roman"/>
          <w:szCs w:val="24"/>
        </w:rPr>
        <w:t xml:space="preserve">εκατό χιλιάδες </w:t>
      </w:r>
      <w:r>
        <w:rPr>
          <w:rFonts w:eastAsia="Times New Roman"/>
          <w:szCs w:val="24"/>
        </w:rPr>
        <w:t xml:space="preserve">και τις άλλες </w:t>
      </w:r>
      <w:r>
        <w:rPr>
          <w:rFonts w:eastAsia="Times New Roman"/>
          <w:szCs w:val="24"/>
        </w:rPr>
        <w:t xml:space="preserve">διακόσιες χιλιάδες </w:t>
      </w:r>
      <w:r>
        <w:rPr>
          <w:rFonts w:eastAsia="Times New Roman"/>
          <w:szCs w:val="24"/>
        </w:rPr>
        <w:t>λάθρα». Μάλιστα ο κ. Θεοδωράκης έκανε και εξίσωση. Εδώ να ξ</w:t>
      </w:r>
      <w:r>
        <w:rPr>
          <w:rFonts w:eastAsia="Times New Roman"/>
          <w:szCs w:val="24"/>
        </w:rPr>
        <w:t>εκαθαρίσουμε το εξής. Δεν φαντάζομαι να υπάρχει κάποιος εδώ</w:t>
      </w:r>
      <w:r>
        <w:rPr>
          <w:rFonts w:eastAsia="Times New Roman"/>
          <w:szCs w:val="24"/>
        </w:rPr>
        <w:t>,</w:t>
      </w:r>
      <w:r>
        <w:rPr>
          <w:rFonts w:eastAsia="Times New Roman"/>
          <w:szCs w:val="24"/>
        </w:rPr>
        <w:t xml:space="preserve"> που συμφωνεί με το να γίνονται πόλεμοι, να σκοτώνονται παιδιά και μια σειρά άλλα πράγματα. Όλοι είμαστε μαζί σ’ αυτή τη λογική. Δηλαδή εγώ συμφωνώ ότι πρέπει να προστατευτεί όλος αυτός ο κόσμος.</w:t>
      </w:r>
    </w:p>
    <w:p w14:paraId="04AA1310" w14:textId="77777777" w:rsidR="00A80E5B" w:rsidRDefault="003627BB">
      <w:pPr>
        <w:spacing w:after="0" w:line="600" w:lineRule="auto"/>
        <w:ind w:firstLine="720"/>
        <w:jc w:val="both"/>
        <w:rPr>
          <w:rFonts w:eastAsia="Times New Roman"/>
          <w:szCs w:val="24"/>
        </w:rPr>
      </w:pPr>
      <w:r>
        <w:rPr>
          <w:rFonts w:eastAsia="Times New Roman"/>
          <w:szCs w:val="24"/>
        </w:rPr>
        <w:t>Βεβαίως σε χθεσινό δημοσίευμα του κ. Λυγερού –από εκεί το διάβασα- η Γερμανία έχει εγκρίνει αποστολή πολεμοφοδίων κ.λπ.</w:t>
      </w:r>
      <w:r>
        <w:rPr>
          <w:rFonts w:eastAsia="Times New Roman"/>
          <w:szCs w:val="24"/>
        </w:rPr>
        <w:t>,</w:t>
      </w:r>
      <w:r>
        <w:rPr>
          <w:rFonts w:eastAsia="Times New Roman"/>
          <w:szCs w:val="24"/>
        </w:rPr>
        <w:t xml:space="preserve"> ύψους 450 εκατομμυρίων.</w:t>
      </w:r>
    </w:p>
    <w:p w14:paraId="04AA1311" w14:textId="77777777" w:rsidR="00A80E5B" w:rsidRDefault="003627BB">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Μέσω του κ. Παπαδόπουλου;</w:t>
      </w:r>
    </w:p>
    <w:p w14:paraId="04AA1312" w14:textId="77777777" w:rsidR="00A80E5B" w:rsidRDefault="003627B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Δεν γν</w:t>
      </w:r>
      <w:r>
        <w:rPr>
          <w:rFonts w:eastAsia="Times New Roman"/>
          <w:szCs w:val="24"/>
        </w:rPr>
        <w:t>ωρίζω. Ίσως εσείς τα ξέρετε. Η περιοχή σας είναι πιο κοντά στη Γερμανία απ’ ό,τι είναι η δική μου.</w:t>
      </w:r>
    </w:p>
    <w:p w14:paraId="04AA1313"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Υπουργέ, παρακαλώ ολοκληρώστε.</w:t>
      </w:r>
    </w:p>
    <w:p w14:paraId="04AA1314" w14:textId="77777777" w:rsidR="00A80E5B" w:rsidRDefault="003627B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Κλείνω, κύριε Πρόεδρε.</w:t>
      </w:r>
    </w:p>
    <w:p w14:paraId="04AA1315" w14:textId="77777777" w:rsidR="00A80E5B" w:rsidRDefault="003627BB">
      <w:pPr>
        <w:spacing w:after="0" w:line="600" w:lineRule="auto"/>
        <w:ind w:firstLine="720"/>
        <w:jc w:val="both"/>
        <w:rPr>
          <w:rFonts w:eastAsia="Times New Roman"/>
          <w:szCs w:val="24"/>
        </w:rPr>
      </w:pPr>
      <w:r>
        <w:rPr>
          <w:rFonts w:eastAsia="Times New Roman"/>
          <w:szCs w:val="24"/>
        </w:rPr>
        <w:t>Περίμενα, λο</w:t>
      </w:r>
      <w:r>
        <w:rPr>
          <w:rFonts w:eastAsia="Times New Roman"/>
          <w:szCs w:val="24"/>
        </w:rPr>
        <w:t xml:space="preserve">ιπόν, ότι απ’ όλο αυτό θα υπάρχει ένα αίτημα κάτι συγκεκριμένο </w:t>
      </w:r>
      <w:r>
        <w:rPr>
          <w:rFonts w:eastAsia="Times New Roman"/>
          <w:szCs w:val="24"/>
        </w:rPr>
        <w:t>κ</w:t>
      </w:r>
      <w:r>
        <w:rPr>
          <w:rFonts w:eastAsia="Times New Roman"/>
          <w:szCs w:val="24"/>
        </w:rPr>
        <w:t>αι ξαφνικά ο κ. Μητσοτάκης, ο Αρχηγός της Νέας Δημοκρατίας, βγαίνει και λέει: «Στην αρχή λέγαμε απορίες. Τώρα είμαστε σίγουροι τι συμβαίνει. Άρα έχω αίτημα.» Ποιο είναι αυτό το αίτημα; Να έρθο</w:t>
      </w:r>
      <w:r>
        <w:rPr>
          <w:rFonts w:eastAsia="Times New Roman"/>
          <w:szCs w:val="24"/>
        </w:rPr>
        <w:t>υμε αύριο στην Επιτροπή Εξοπλιστικών Προγραμμάτων…</w:t>
      </w:r>
    </w:p>
    <w:p w14:paraId="04AA1316" w14:textId="77777777" w:rsidR="00A80E5B" w:rsidRDefault="003627BB">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Δεν είπε μόνο αυτό.</w:t>
      </w:r>
    </w:p>
    <w:p w14:paraId="04AA1317" w14:textId="77777777" w:rsidR="00A80E5B" w:rsidRDefault="003627B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Δεν είπε αυτό; </w:t>
      </w:r>
    </w:p>
    <w:p w14:paraId="04AA1318" w14:textId="77777777" w:rsidR="00A80E5B" w:rsidRDefault="003627BB">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Είπε και αυτό κι άλλα.</w:t>
      </w:r>
    </w:p>
    <w:p w14:paraId="04AA1319" w14:textId="77777777" w:rsidR="00A80E5B" w:rsidRDefault="003627B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w:t>
      </w:r>
      <w:r>
        <w:rPr>
          <w:rFonts w:eastAsia="Times New Roman"/>
          <w:b/>
          <w:szCs w:val="24"/>
        </w:rPr>
        <w:t xml:space="preserve">ς): </w:t>
      </w:r>
      <w:r>
        <w:rPr>
          <w:rFonts w:eastAsia="Times New Roman"/>
          <w:szCs w:val="24"/>
        </w:rPr>
        <w:t xml:space="preserve">Να έρθουμε, λοιπόν, στην Επιτροπή Εξοπλιστικών Προγραμμάτων και να τη μετατρέψουμε σε κάτι σαν προανακριτική επιτροπή. Αυτό είπε. Δηλαδή </w:t>
      </w:r>
      <w:proofErr w:type="spellStart"/>
      <w:r>
        <w:rPr>
          <w:rFonts w:eastAsia="Times New Roman"/>
          <w:szCs w:val="24"/>
        </w:rPr>
        <w:t>ώδινεν</w:t>
      </w:r>
      <w:proofErr w:type="spellEnd"/>
      <w:r>
        <w:rPr>
          <w:rFonts w:eastAsia="Times New Roman"/>
          <w:szCs w:val="24"/>
        </w:rPr>
        <w:t xml:space="preserve"> δύο όρ</w:t>
      </w:r>
      <w:r>
        <w:rPr>
          <w:rFonts w:eastAsia="Times New Roman"/>
          <w:szCs w:val="24"/>
        </w:rPr>
        <w:t>η</w:t>
      </w:r>
      <w:r>
        <w:rPr>
          <w:rFonts w:eastAsia="Times New Roman"/>
          <w:szCs w:val="24"/>
        </w:rPr>
        <w:t xml:space="preserve"> και δεν </w:t>
      </w:r>
      <w:proofErr w:type="spellStart"/>
      <w:r>
        <w:rPr>
          <w:rFonts w:eastAsia="Times New Roman"/>
          <w:szCs w:val="24"/>
        </w:rPr>
        <w:t>έτεκεν</w:t>
      </w:r>
      <w:proofErr w:type="spellEnd"/>
      <w:r>
        <w:rPr>
          <w:rFonts w:eastAsia="Times New Roman"/>
          <w:szCs w:val="24"/>
        </w:rPr>
        <w:t xml:space="preserve"> ούτε τον μυν ούτε έκανε αυτό το πράγμα.</w:t>
      </w:r>
    </w:p>
    <w:p w14:paraId="04AA131A" w14:textId="77777777" w:rsidR="00A80E5B" w:rsidRDefault="003627BB">
      <w:pPr>
        <w:spacing w:after="0" w:line="600" w:lineRule="auto"/>
        <w:ind w:firstLine="720"/>
        <w:jc w:val="both"/>
        <w:rPr>
          <w:rFonts w:eastAsia="Times New Roman"/>
          <w:szCs w:val="24"/>
        </w:rPr>
      </w:pPr>
      <w:r>
        <w:rPr>
          <w:rFonts w:eastAsia="Times New Roman"/>
          <w:szCs w:val="24"/>
        </w:rPr>
        <w:lastRenderedPageBreak/>
        <w:t>Επιτέλους συνεννοηθείτε και σας το λέω. Αν θέ</w:t>
      </w:r>
      <w:r>
        <w:rPr>
          <w:rFonts w:eastAsia="Times New Roman"/>
          <w:szCs w:val="24"/>
        </w:rPr>
        <w:t xml:space="preserve">λετε να ζητήσετε κάτι, ζητήστε το. Εγώ δεν θα πω ποτέ σε κανέναν: «Ξέρεις, απόδειξέ το κιόλας». Ζητήστε το και εάν υπάρχουν τα ελάχιστα στοιχεία, πάμε να δούμε τι συμβαίνει. Έτσι κι αλλιώς εμείς ως Υπουργείο Εθνικής Άμυνας αυτά τα έχουμε στείλει στο </w:t>
      </w:r>
      <w:r>
        <w:rPr>
          <w:rFonts w:eastAsia="Times New Roman"/>
          <w:szCs w:val="24"/>
        </w:rPr>
        <w:t>σ</w:t>
      </w:r>
      <w:r>
        <w:rPr>
          <w:rFonts w:eastAsia="Times New Roman"/>
          <w:szCs w:val="24"/>
        </w:rPr>
        <w:t>τρατο</w:t>
      </w:r>
      <w:r>
        <w:rPr>
          <w:rFonts w:eastAsia="Times New Roman"/>
          <w:szCs w:val="24"/>
        </w:rPr>
        <w:t>δικείο, τα έχουμε στείλει στον Άρειο Πάγο. Δεν φοβόμαστε τίποτα, όσον αφορά αυτά τα ζητήματα.</w:t>
      </w:r>
    </w:p>
    <w:p w14:paraId="04AA131B" w14:textId="77777777" w:rsidR="00A80E5B" w:rsidRDefault="003627BB">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Το είδαμε.</w:t>
      </w:r>
    </w:p>
    <w:p w14:paraId="04AA131C" w14:textId="77777777" w:rsidR="00A80E5B" w:rsidRDefault="003627B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Επιτέλους καταλήξτε, κύριε </w:t>
      </w:r>
      <w:proofErr w:type="spellStart"/>
      <w:r>
        <w:rPr>
          <w:rFonts w:eastAsia="Times New Roman"/>
          <w:szCs w:val="24"/>
        </w:rPr>
        <w:t>Δημοσχάκη</w:t>
      </w:r>
      <w:proofErr w:type="spellEnd"/>
      <w:r>
        <w:rPr>
          <w:rFonts w:eastAsia="Times New Roman"/>
          <w:szCs w:val="24"/>
        </w:rPr>
        <w:t xml:space="preserve">. Με </w:t>
      </w:r>
      <w:proofErr w:type="spellStart"/>
      <w:r>
        <w:rPr>
          <w:rFonts w:eastAsia="Times New Roman"/>
          <w:szCs w:val="24"/>
        </w:rPr>
        <w:t>συ</w:t>
      </w:r>
      <w:r>
        <w:rPr>
          <w:rFonts w:eastAsia="Times New Roman"/>
          <w:szCs w:val="24"/>
        </w:rPr>
        <w:t>γχωρείτε</w:t>
      </w:r>
      <w:proofErr w:type="spellEnd"/>
      <w:r>
        <w:rPr>
          <w:rFonts w:eastAsia="Times New Roman"/>
          <w:szCs w:val="24"/>
        </w:rPr>
        <w:t>, αλλά θα σας</w:t>
      </w:r>
      <w:r>
        <w:rPr>
          <w:rFonts w:eastAsia="Times New Roman"/>
          <w:szCs w:val="24"/>
        </w:rPr>
        <w:t xml:space="preserve"> το πω με σεβασμό στον βαθμό που είχατε. Εμένα με εκπλήσσει, θα δεχόμουν να το κάνω εγώ αυτό ή να το κάνει ο κ. Γεωργιάδης, αλλά να μιλάτε έτσι εσείς αξιωματικός, ότι καταστρέφεται ο Στρατός; Είναι δυνατόν; Αυτή η αφέλεια έχει να ακουστεί από το 2004, όταν</w:t>
      </w:r>
      <w:r>
        <w:rPr>
          <w:rFonts w:eastAsia="Times New Roman"/>
          <w:szCs w:val="24"/>
        </w:rPr>
        <w:t xml:space="preserve"> ο συντονιστής εκπρόσωπος του ΠΑΣΟΚ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για τη </w:t>
      </w:r>
      <w:r>
        <w:rPr>
          <w:rFonts w:eastAsia="Times New Roman"/>
          <w:szCs w:val="24"/>
        </w:rPr>
        <w:t>δ</w:t>
      </w:r>
      <w:r>
        <w:rPr>
          <w:rFonts w:eastAsia="Times New Roman"/>
          <w:szCs w:val="24"/>
        </w:rPr>
        <w:t xml:space="preserve">ιερεύνηση των </w:t>
      </w:r>
      <w:r>
        <w:rPr>
          <w:rFonts w:eastAsia="Times New Roman"/>
          <w:szCs w:val="24"/>
        </w:rPr>
        <w:t>ε</w:t>
      </w:r>
      <w:r>
        <w:rPr>
          <w:rFonts w:eastAsia="Times New Roman"/>
          <w:szCs w:val="24"/>
        </w:rPr>
        <w:t xml:space="preserve">ξοπλιστικών και του </w:t>
      </w:r>
      <w:r>
        <w:rPr>
          <w:rFonts w:eastAsia="Times New Roman"/>
          <w:szCs w:val="24"/>
          <w:lang w:val="en-US"/>
        </w:rPr>
        <w:t>TOR</w:t>
      </w:r>
      <w:r>
        <w:rPr>
          <w:rFonts w:eastAsia="Times New Roman"/>
          <w:szCs w:val="24"/>
        </w:rPr>
        <w:t>-</w:t>
      </w:r>
      <w:r>
        <w:rPr>
          <w:rFonts w:eastAsia="Times New Roman"/>
          <w:szCs w:val="24"/>
          <w:lang w:val="en-US"/>
        </w:rPr>
        <w:t>M</w:t>
      </w:r>
      <w:r>
        <w:rPr>
          <w:rFonts w:eastAsia="Times New Roman"/>
          <w:szCs w:val="24"/>
        </w:rPr>
        <w:t>1 έλεγε ότι ένας απόστρατος έχει δίκιο κι ότι αυτοί που καταγγέλλουν είναι άνθρωποι στη σκιά. Αλλά δεν ήρ</w:t>
      </w:r>
      <w:r>
        <w:rPr>
          <w:rFonts w:eastAsia="Times New Roman"/>
          <w:szCs w:val="24"/>
        </w:rPr>
        <w:lastRenderedPageBreak/>
        <w:t>θατε σήμερα να πείτε ότι «Τότε έκανα λάθος</w:t>
      </w:r>
      <w:r>
        <w:rPr>
          <w:rFonts w:eastAsia="Times New Roman"/>
          <w:szCs w:val="24"/>
        </w:rPr>
        <w:t xml:space="preserve">, γιατί αυτοί που υπερασπιζόμουν για τα </w:t>
      </w:r>
      <w:r>
        <w:rPr>
          <w:rFonts w:eastAsia="Times New Roman"/>
          <w:szCs w:val="24"/>
          <w:lang w:val="en-US"/>
        </w:rPr>
        <w:t>TOR</w:t>
      </w:r>
      <w:r>
        <w:rPr>
          <w:rFonts w:eastAsia="Times New Roman"/>
          <w:szCs w:val="24"/>
        </w:rPr>
        <w:t>-</w:t>
      </w:r>
      <w:r>
        <w:rPr>
          <w:rFonts w:eastAsia="Times New Roman"/>
          <w:szCs w:val="24"/>
          <w:lang w:val="en-US"/>
        </w:rPr>
        <w:t>M</w:t>
      </w:r>
      <w:r>
        <w:rPr>
          <w:rFonts w:eastAsia="Times New Roman"/>
          <w:szCs w:val="24"/>
        </w:rPr>
        <w:t>1 είναι φυλακή τώρα». Δεν έγινε αυτό το πράγμα.</w:t>
      </w:r>
    </w:p>
    <w:p w14:paraId="04AA131D" w14:textId="77777777" w:rsidR="00A80E5B" w:rsidRDefault="003627BB">
      <w:pPr>
        <w:spacing w:after="0" w:line="600" w:lineRule="auto"/>
        <w:ind w:firstLine="720"/>
        <w:jc w:val="both"/>
        <w:rPr>
          <w:rFonts w:eastAsia="Times New Roman"/>
          <w:szCs w:val="24"/>
        </w:rPr>
      </w:pPr>
      <w:r>
        <w:rPr>
          <w:rFonts w:eastAsia="Times New Roman"/>
          <w:szCs w:val="24"/>
        </w:rPr>
        <w:t>Λέω, λοιπόν, να καταλήξτε στο τι ακριβώς θέλετε, κάντε το με έναν επίσημο τρόπο, για να πάρετε ξανά μια συγκεκριμένη απάντηση.</w:t>
      </w:r>
    </w:p>
    <w:p w14:paraId="04AA131E" w14:textId="77777777" w:rsidR="00A80E5B" w:rsidRDefault="003627BB">
      <w:pPr>
        <w:spacing w:after="0" w:line="600" w:lineRule="auto"/>
        <w:ind w:firstLine="720"/>
        <w:jc w:val="center"/>
        <w:rPr>
          <w:rFonts w:eastAsia="Times New Roman"/>
          <w:szCs w:val="24"/>
        </w:rPr>
      </w:pPr>
      <w:r>
        <w:rPr>
          <w:rFonts w:eastAsia="Times New Roman"/>
          <w:szCs w:val="24"/>
        </w:rPr>
        <w:t>(Χειροκροτήματα από τις πτέρυγες του</w:t>
      </w:r>
      <w:r>
        <w:rPr>
          <w:rFonts w:eastAsia="Times New Roman"/>
          <w:szCs w:val="24"/>
        </w:rPr>
        <w:t xml:space="preserve"> ΣΥΡΙΖΑ και των ΑΝΕΛ)</w:t>
      </w:r>
    </w:p>
    <w:p w14:paraId="04AA131F" w14:textId="77777777" w:rsidR="00A80E5B" w:rsidRDefault="003627BB">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Κύριε Πρόεδρε, θέλω τον λόγο για τρία λεπτά.</w:t>
      </w:r>
    </w:p>
    <w:p w14:paraId="04AA1320"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Δημοσχάκη</w:t>
      </w:r>
      <w:proofErr w:type="spellEnd"/>
      <w:r>
        <w:rPr>
          <w:rFonts w:eastAsia="Times New Roman"/>
          <w:szCs w:val="24"/>
        </w:rPr>
        <w:t>. Έχετε μιλήσει τρεις φορές.</w:t>
      </w:r>
    </w:p>
    <w:p w14:paraId="04AA1321" w14:textId="77777777" w:rsidR="00A80E5B" w:rsidRDefault="003627BB">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Για προσωπικό θέμα.</w:t>
      </w:r>
    </w:p>
    <w:p w14:paraId="04AA1322" w14:textId="77777777" w:rsidR="00A80E5B" w:rsidRDefault="003627BB">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w:t>
      </w:r>
      <w:r>
        <w:rPr>
          <w:rFonts w:eastAsia="Times New Roman"/>
          <w:b/>
          <w:szCs w:val="24"/>
        </w:rPr>
        <w:t>ης</w:t>
      </w:r>
      <w:proofErr w:type="spellEnd"/>
      <w:r>
        <w:rPr>
          <w:rFonts w:eastAsia="Times New Roman"/>
          <w:b/>
          <w:szCs w:val="24"/>
        </w:rPr>
        <w:t>):</w:t>
      </w:r>
      <w:r>
        <w:rPr>
          <w:rFonts w:eastAsia="Times New Roman"/>
          <w:szCs w:val="24"/>
        </w:rPr>
        <w:t xml:space="preserve"> Δεν υπάρχουν προσωπικά τώρα. Αν είναι δυνατόν! Σας είπε στρατηγό με σεβασμό και να μη χρησιμοποιείτε τη λέξη «καταστρέφουν». Προς </w:t>
      </w:r>
      <w:r>
        <w:rPr>
          <w:rFonts w:eastAsia="Times New Roman"/>
          <w:szCs w:val="24"/>
        </w:rPr>
        <w:t>θ</w:t>
      </w:r>
      <w:r>
        <w:rPr>
          <w:rFonts w:eastAsia="Times New Roman"/>
          <w:szCs w:val="24"/>
        </w:rPr>
        <w:t>εού! Με σεβασμό μίλησε για το αξίωμά σας. Στρατηγός είστε.</w:t>
      </w:r>
    </w:p>
    <w:p w14:paraId="04AA1323" w14:textId="77777777" w:rsidR="00A80E5B" w:rsidRDefault="003627BB">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w:t>
      </w:r>
      <w:r>
        <w:rPr>
          <w:rFonts w:eastAsia="Times New Roman"/>
          <w:szCs w:val="24"/>
        </w:rPr>
        <w:t>Σώμα ότι από τα άνω δυτικά θεωρεία της Βουλής παρακολουθούν τη συνεδρίασή μας,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τέσσερε</w:t>
      </w:r>
      <w:r>
        <w:rPr>
          <w:rFonts w:eastAsia="Times New Roman"/>
          <w:szCs w:val="24"/>
        </w:rPr>
        <w:t>ις μαθήτριες και μαθητές και δύο εκπαιδευτικοί συνοδοί τους από το Ελληνικό Κολλέγιο Θεσσαλονίκης.</w:t>
      </w:r>
    </w:p>
    <w:p w14:paraId="04AA1324" w14:textId="77777777" w:rsidR="00A80E5B" w:rsidRDefault="003627BB">
      <w:pPr>
        <w:spacing w:after="0" w:line="600" w:lineRule="auto"/>
        <w:ind w:firstLine="720"/>
        <w:jc w:val="both"/>
        <w:rPr>
          <w:rFonts w:eastAsia="Times New Roman"/>
          <w:szCs w:val="24"/>
        </w:rPr>
      </w:pPr>
      <w:r>
        <w:rPr>
          <w:rFonts w:eastAsia="Times New Roman"/>
          <w:szCs w:val="24"/>
        </w:rPr>
        <w:t xml:space="preserve">Παιδιά σάς καλωσορίζουμε στη Βουλή. </w:t>
      </w:r>
    </w:p>
    <w:p w14:paraId="04AA1325" w14:textId="77777777" w:rsidR="00A80E5B" w:rsidRDefault="003627BB">
      <w:pPr>
        <w:spacing w:after="0" w:line="600" w:lineRule="auto"/>
        <w:ind w:firstLine="720"/>
        <w:jc w:val="both"/>
        <w:rPr>
          <w:rFonts w:eastAsia="Times New Roman"/>
          <w:szCs w:val="24"/>
        </w:rPr>
      </w:pPr>
      <w:r>
        <w:rPr>
          <w:rFonts w:eastAsia="Times New Roman"/>
          <w:szCs w:val="24"/>
        </w:rPr>
        <w:t xml:space="preserve">Ευχαριστούμε για την παρουσία σας. </w:t>
      </w:r>
    </w:p>
    <w:p w14:paraId="04AA1326" w14:textId="77777777" w:rsidR="00A80E5B" w:rsidRDefault="003627BB">
      <w:pPr>
        <w:spacing w:after="0" w:line="600" w:lineRule="auto"/>
        <w:ind w:firstLine="539"/>
        <w:jc w:val="center"/>
        <w:rPr>
          <w:rFonts w:eastAsia="Times New Roman" w:cs="Times New Roman"/>
          <w:szCs w:val="24"/>
        </w:rPr>
      </w:pPr>
      <w:r>
        <w:rPr>
          <w:rFonts w:eastAsia="Times New Roman"/>
          <w:szCs w:val="24"/>
        </w:rPr>
        <w:t>(Χειροκροτήματα από όλες τις πτέρυγες της Βουλής)</w:t>
      </w:r>
    </w:p>
    <w:p w14:paraId="04AA1327" w14:textId="77777777" w:rsidR="00A80E5B" w:rsidRDefault="003627BB">
      <w:pPr>
        <w:spacing w:after="0" w:line="600" w:lineRule="auto"/>
        <w:ind w:firstLine="720"/>
        <w:jc w:val="both"/>
        <w:rPr>
          <w:rFonts w:eastAsia="Times New Roman"/>
          <w:szCs w:val="24"/>
        </w:rPr>
      </w:pPr>
      <w:r>
        <w:rPr>
          <w:rFonts w:eastAsia="Times New Roman"/>
          <w:szCs w:val="24"/>
        </w:rPr>
        <w:t>Κύριε Πρόεδρε, έχετε τον λόγο.</w:t>
      </w:r>
    </w:p>
    <w:p w14:paraId="04AA1328" w14:textId="77777777" w:rsidR="00A80E5B" w:rsidRDefault="003627BB">
      <w:pPr>
        <w:spacing w:after="0" w:line="600" w:lineRule="auto"/>
        <w:ind w:firstLine="720"/>
        <w:jc w:val="both"/>
        <w:rPr>
          <w:rFonts w:eastAsia="Times New Roman" w:cs="Times New Roman"/>
          <w:b/>
          <w:szCs w:val="24"/>
        </w:rPr>
      </w:pPr>
      <w:r>
        <w:rPr>
          <w:rFonts w:eastAsia="Times New Roman" w:cs="Times New Roman"/>
          <w:b/>
          <w:szCs w:val="24"/>
        </w:rPr>
        <w:t>ΠΑΝ</w:t>
      </w:r>
      <w:r>
        <w:rPr>
          <w:rFonts w:eastAsia="Times New Roman" w:cs="Times New Roman"/>
          <w:b/>
          <w:szCs w:val="24"/>
        </w:rPr>
        <w:t xml:space="preserve">ΟΣ ΚΑΜΜΕΝΟΣ (Υπουργός Εθνικής Άμυνας - Πρόεδρος των Ανεξαρτήτων Ελλήνων): </w:t>
      </w:r>
      <w:r>
        <w:rPr>
          <w:rFonts w:eastAsia="Times New Roman" w:cs="Times New Roman"/>
          <w:szCs w:val="24"/>
        </w:rPr>
        <w:t>Κύριε Πρόεδρε, κυρίες και κύριοι συνάδελφοι, αυτό που συμβαίνει σήμερα στην Αίθουσα του Κοινοβουλίου</w:t>
      </w:r>
      <w:r>
        <w:rPr>
          <w:rFonts w:eastAsia="Times New Roman" w:cs="Times New Roman"/>
          <w:szCs w:val="24"/>
        </w:rPr>
        <w:t>,</w:t>
      </w:r>
      <w:r>
        <w:rPr>
          <w:rFonts w:eastAsia="Times New Roman" w:cs="Times New Roman"/>
          <w:szCs w:val="24"/>
        </w:rPr>
        <w:t xml:space="preserve"> είναι πράγματι συγκλονιστικό. Κατατίθενται επίσημα έγγραφα</w:t>
      </w:r>
      <w:r>
        <w:rPr>
          <w:rFonts w:eastAsia="Times New Roman" w:cs="Times New Roman"/>
          <w:szCs w:val="24"/>
        </w:rPr>
        <w:t>,</w:t>
      </w:r>
      <w:r>
        <w:rPr>
          <w:rFonts w:eastAsia="Times New Roman" w:cs="Times New Roman"/>
          <w:szCs w:val="24"/>
        </w:rPr>
        <w:t xml:space="preserve"> που αποδεικνύουν ότι</w:t>
      </w:r>
      <w:r>
        <w:rPr>
          <w:rFonts w:eastAsia="Times New Roman" w:cs="Times New Roman"/>
          <w:szCs w:val="24"/>
        </w:rPr>
        <w:t xml:space="preserve"> δεν υπήρξε μεσάζων. Η Μείζων Αντιπολίτευση, Νέα Δημοκρατία, Ποτάμι, το νέο ΠΑΣΟΚ –δεν ξέρω το καινούργιο όνομα- επιμένει για μεσάζοντα. Γιατί διαφορε</w:t>
      </w:r>
      <w:r>
        <w:rPr>
          <w:rFonts w:eastAsia="Times New Roman" w:cs="Times New Roman"/>
          <w:szCs w:val="24"/>
        </w:rPr>
        <w:lastRenderedPageBreak/>
        <w:t>τικά θα κατέρρεε το μυθιστόρημά τους. Αυτό θέτει, πλέον, θέμα αξιοπιστίας. Πράγματι αναρωτιέμαι</w:t>
      </w:r>
      <w:r>
        <w:rPr>
          <w:rFonts w:eastAsia="Times New Roman" w:cs="Times New Roman"/>
          <w:szCs w:val="24"/>
        </w:rPr>
        <w:t>,</w:t>
      </w:r>
      <w:r>
        <w:rPr>
          <w:rFonts w:eastAsia="Times New Roman" w:cs="Times New Roman"/>
          <w:szCs w:val="24"/>
        </w:rPr>
        <w:t xml:space="preserve"> πώς μπορε</w:t>
      </w:r>
      <w:r>
        <w:rPr>
          <w:rFonts w:eastAsia="Times New Roman" w:cs="Times New Roman"/>
          <w:szCs w:val="24"/>
        </w:rPr>
        <w:t xml:space="preserve">ί να εμπιστευτεί ο ελληνικός λαός αυτές τις πολιτικές δυνάμεις. </w:t>
      </w:r>
    </w:p>
    <w:p w14:paraId="04AA132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Τα πράγματα είναι ξεκάθαρα. Με τα έγγραφα που κατετέθησαν στη Βουλή των Ελλήνων</w:t>
      </w:r>
      <w:r>
        <w:rPr>
          <w:rFonts w:eastAsia="Times New Roman" w:cs="Times New Roman"/>
          <w:szCs w:val="24"/>
        </w:rPr>
        <w:t>,</w:t>
      </w:r>
      <w:r>
        <w:rPr>
          <w:rFonts w:eastAsia="Times New Roman" w:cs="Times New Roman"/>
          <w:szCs w:val="24"/>
        </w:rPr>
        <w:t xml:space="preserve"> φαίνεται ξεκάθαρα ότι πρόκειται για μια συμφωνία της Κυβέρνησης της Ελλάδος με την Κυβέρνηση της Σαουδικής Αρα</w:t>
      </w:r>
      <w:r>
        <w:rPr>
          <w:rFonts w:eastAsia="Times New Roman" w:cs="Times New Roman"/>
          <w:szCs w:val="24"/>
        </w:rPr>
        <w:t>βίας. Γράφει: «</w:t>
      </w:r>
      <w:proofErr w:type="spellStart"/>
      <w:r>
        <w:rPr>
          <w:rFonts w:eastAsia="Times New Roman" w:cs="Times New Roman"/>
          <w:szCs w:val="24"/>
        </w:rPr>
        <w:t>exporter</w:t>
      </w:r>
      <w:proofErr w:type="spellEnd"/>
      <w:r>
        <w:rPr>
          <w:rFonts w:eastAsia="Times New Roman" w:cs="Times New Roman"/>
          <w:szCs w:val="24"/>
        </w:rPr>
        <w:t>, Ελλάς» «</w:t>
      </w:r>
      <w:r>
        <w:rPr>
          <w:rFonts w:eastAsia="Times New Roman" w:cs="Times New Roman"/>
          <w:szCs w:val="24"/>
          <w:lang w:val="en-US"/>
        </w:rPr>
        <w:t>importer</w:t>
      </w:r>
      <w:r>
        <w:rPr>
          <w:rFonts w:eastAsia="Times New Roman" w:cs="Times New Roman"/>
          <w:szCs w:val="24"/>
        </w:rPr>
        <w:t xml:space="preserve">, Σαουδική Αραβία». Οι όροι της συμφωνίας είναι ότι τα λεφτά θα φύγουν από τον λογαριασμό του Υπουργείου Οικονομικών της Σαουδικής Αραβίας και θα μπουν στον λογαριασμό του Υπουργείου Οικονομικών της Ελλάδος. </w:t>
      </w:r>
    </w:p>
    <w:p w14:paraId="04AA132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Πώς μπ</w:t>
      </w:r>
      <w:r>
        <w:rPr>
          <w:rFonts w:eastAsia="Times New Roman" w:cs="Times New Roman"/>
          <w:szCs w:val="24"/>
        </w:rPr>
        <w:t>ορεί να πάρει μίζα, λοιπόν, κάποιος; Είναι απίστευτο αυτό το πράγμα! Μόνο η καινούργια Νέα Δημοκρατία μπορεί να το σκεφτεί αυτό, να πάρει κάποιος μίζα είτε ως μεσάζων είτε ως πολιτικός είτε ως οτιδήποτε από μια συμφωνία που τα λεφτά φεύγουν από το ένα Υπου</w:t>
      </w:r>
      <w:r>
        <w:rPr>
          <w:rFonts w:eastAsia="Times New Roman" w:cs="Times New Roman"/>
          <w:szCs w:val="24"/>
        </w:rPr>
        <w:t xml:space="preserve">ργείο Οικονομικών και πάνε στο άλλο! </w:t>
      </w:r>
    </w:p>
    <w:p w14:paraId="04AA132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Ακούσαμε ότι δίνουν και τα κράτη προμήθειες! Σε ποιον θα δώσουν τα κράτη προμήθειες; Εάν τα κράτη δίνουν προμήθειες, θα δώσουν σε εκείνον που επιλέγουν. Τον Παπαδόπουλο δεν τον </w:t>
      </w:r>
      <w:r>
        <w:rPr>
          <w:rFonts w:eastAsia="Times New Roman" w:cs="Times New Roman"/>
          <w:szCs w:val="24"/>
        </w:rPr>
        <w:lastRenderedPageBreak/>
        <w:t>επιλέξαμε εμείς. Τον Παπαδόπουλο τον επέλ</w:t>
      </w:r>
      <w:r>
        <w:rPr>
          <w:rFonts w:eastAsia="Times New Roman" w:cs="Times New Roman"/>
          <w:szCs w:val="24"/>
        </w:rPr>
        <w:t xml:space="preserve">εξε η Σαουδική Αραβία για εκπρόσωπό τους και απεδείχθη εδώ ότι τον Παπαδόπουλο τον ξέρατε όλοι καλύτερα από ό,τι αυτή εδώ η Κυβέρνηση. </w:t>
      </w:r>
    </w:p>
    <w:p w14:paraId="04AA132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Γιατί δεν έφυγαν τα λεφτά; </w:t>
      </w:r>
    </w:p>
    <w:p w14:paraId="04AA132D"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w:t>
      </w:r>
      <w:r>
        <w:rPr>
          <w:rFonts w:eastAsia="Times New Roman" w:cs="Times New Roman"/>
          <w:b/>
          <w:szCs w:val="24"/>
        </w:rPr>
        <w:t xml:space="preserve">ν): </w:t>
      </w:r>
      <w:r>
        <w:rPr>
          <w:rFonts w:eastAsia="Times New Roman" w:cs="Times New Roman"/>
          <w:szCs w:val="24"/>
        </w:rPr>
        <w:t xml:space="preserve">Θα σας απαντήσω, κύριε Δαβάκη. Θα σας τα απαντήσω, κύριε Δαβάκη, και θα δείτε, γιατί έχετε και ευθύνη, κύριε Δαβάκη γι’ αυτό. </w:t>
      </w:r>
    </w:p>
    <w:p w14:paraId="04AA132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Τότε έκαναν δώρο τα 67 εκατομμύρια στον Παπαδόπουλο. Πότε ακούστηκε Πρωθυπουργός</w:t>
      </w:r>
      <w:r>
        <w:rPr>
          <w:rFonts w:eastAsia="Times New Roman" w:cs="Times New Roman"/>
          <w:szCs w:val="24"/>
        </w:rPr>
        <w:t>,</w:t>
      </w:r>
      <w:r>
        <w:rPr>
          <w:rFonts w:eastAsia="Times New Roman" w:cs="Times New Roman"/>
          <w:szCs w:val="24"/>
        </w:rPr>
        <w:t xml:space="preserve"> να παίρνει μαζί του τον Διοικητική της Εθνικής Τράπεζας, να πηγαίνει σε ένα κράτος, να τους δίνει 67 εκατομμύρια -100 εκατομμύρια τότε- για να πληρωθούν οι εισαγωγείς, να το χρεώνεται το κράτος και να το παίρνει η εταιρεία. </w:t>
      </w:r>
    </w:p>
    <w:p w14:paraId="04AA132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Εσείς σε</w:t>
      </w:r>
      <w:r>
        <w:rPr>
          <w:rFonts w:eastAsia="Times New Roman" w:cs="Times New Roman"/>
          <w:szCs w:val="24"/>
        </w:rPr>
        <w:t xml:space="preserve"> αυτή την Κοινοβουλευτική Ομάδα δεν ήσασταν τότε; </w:t>
      </w:r>
    </w:p>
    <w:p w14:paraId="04AA133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Όχι κύριε δεν ήμουν. </w:t>
      </w:r>
    </w:p>
    <w:p w14:paraId="04AA133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Τσιάρα, σας παρακαλώ!</w:t>
      </w:r>
    </w:p>
    <w:p w14:paraId="04AA1332"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w:t>
      </w:r>
      <w:r>
        <w:rPr>
          <w:rFonts w:eastAsia="Times New Roman" w:cs="Times New Roman"/>
          <w:b/>
          <w:szCs w:val="24"/>
        </w:rPr>
        <w:t xml:space="preserve">ς των Ανεξαρτήτων Ελλήνων): </w:t>
      </w:r>
      <w:r>
        <w:rPr>
          <w:rFonts w:eastAsia="Times New Roman" w:cs="Times New Roman"/>
          <w:szCs w:val="24"/>
        </w:rPr>
        <w:t xml:space="preserve">Ξέρετε που ήμουν εγώ; Εγώ ήμουν στο γραφείο του Στρατηγού </w:t>
      </w:r>
      <w:proofErr w:type="spellStart"/>
      <w:r>
        <w:rPr>
          <w:rFonts w:eastAsia="Times New Roman" w:cs="Times New Roman"/>
          <w:szCs w:val="24"/>
        </w:rPr>
        <w:t>Γρυλλάκη</w:t>
      </w:r>
      <w:proofErr w:type="spellEnd"/>
      <w:r>
        <w:rPr>
          <w:rFonts w:eastAsia="Times New Roman" w:cs="Times New Roman"/>
          <w:szCs w:val="24"/>
        </w:rPr>
        <w:t xml:space="preserve">, που έτυχε να είναι ο </w:t>
      </w:r>
      <w:r>
        <w:rPr>
          <w:rFonts w:eastAsia="Times New Roman" w:cs="Times New Roman"/>
          <w:szCs w:val="24"/>
        </w:rPr>
        <w:t>δ</w:t>
      </w:r>
      <w:r>
        <w:rPr>
          <w:rFonts w:eastAsia="Times New Roman" w:cs="Times New Roman"/>
          <w:szCs w:val="24"/>
        </w:rPr>
        <w:t>ιοικητής του Παπαδόπουλου και που μου αποκάλυψαν τα αρχεία του.</w:t>
      </w:r>
      <w:r>
        <w:rPr>
          <w:rFonts w:eastAsia="Times New Roman" w:cs="Times New Roman"/>
          <w:szCs w:val="24"/>
        </w:rPr>
        <w:t xml:space="preserve"> </w:t>
      </w:r>
      <w:r>
        <w:rPr>
          <w:rFonts w:eastAsia="Times New Roman" w:cs="Times New Roman"/>
          <w:szCs w:val="24"/>
        </w:rPr>
        <w:t>Γιατί αυτό είναι που θα σας πονέσει πάρα πολύ. Από αυτά τα αρχεία φαίνοντα</w:t>
      </w:r>
      <w:r>
        <w:rPr>
          <w:rFonts w:eastAsia="Times New Roman" w:cs="Times New Roman"/>
          <w:szCs w:val="24"/>
        </w:rPr>
        <w:t xml:space="preserve">ι οι σχέσεις και από εκεί θα αποδειχθεί ο λογαριασμός στα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w:t>
      </w:r>
      <w:r>
        <w:rPr>
          <w:rFonts w:eastAsia="Times New Roman" w:cs="Times New Roman"/>
          <w:szCs w:val="24"/>
        </w:rPr>
        <w:t xml:space="preserve"> του κ. Σπυρόπουλου. Να τον ανοίξουμε και να δούμε από πού και προς πού πήγαν τα λεφτά. Θα τα δείτε στη σειρά. </w:t>
      </w:r>
    </w:p>
    <w:p w14:paraId="04AA1333"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Αλλά εσείς έχετε αναλάβει -και χαίρομαι που αποδεικνύεται ο ρόλος σας, γ</w:t>
      </w:r>
      <w:r>
        <w:rPr>
          <w:rFonts w:eastAsia="Times New Roman" w:cs="Times New Roman"/>
          <w:szCs w:val="24"/>
        </w:rPr>
        <w:t>ιατί από ακόλουθος του κ. Αβραμόπουλου καταντήσατε Γραμματέας της Κοινοβουλευτικής Ομάδας της Νέας Δημοκρατίας- να δίνετε τον λόγο στον κ. Βορίδη, επειδή είναι ο δικηγόρος του συγκροτήματος που οργάνωσε το σύστημα. Εκεί φαίνεται το πώς οργανωθήκατε, πόσο υ</w:t>
      </w:r>
      <w:r>
        <w:rPr>
          <w:rFonts w:eastAsia="Times New Roman" w:cs="Times New Roman"/>
          <w:szCs w:val="24"/>
        </w:rPr>
        <w:t xml:space="preserve">πάλληλοι είστε και τι πολιτικός βραχίονας μιας εγκληματικής ομάδας και μιας συμμορίας. Πώς παραδοθήκατε! Δεν μιλάτε εσείς τελευταίος. Το δίνετε στον δικηγόρο. </w:t>
      </w:r>
    </w:p>
    <w:p w14:paraId="04AA1334"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Κύριε Πρόεδρε, να ξεκαθαρίσουμε ορισμένα πράγματα παρ</w:t>
      </w:r>
      <w:r>
        <w:rPr>
          <w:rFonts w:eastAsia="Times New Roman" w:cs="Times New Roman"/>
          <w:szCs w:val="24"/>
        </w:rPr>
        <w:t xml:space="preserve">’ </w:t>
      </w:r>
      <w:r>
        <w:rPr>
          <w:rFonts w:eastAsia="Times New Roman" w:cs="Times New Roman"/>
          <w:szCs w:val="24"/>
        </w:rPr>
        <w:t>ότι έγιναν σαφέστατα</w:t>
      </w:r>
      <w:r>
        <w:rPr>
          <w:rFonts w:eastAsia="Times New Roman" w:cs="Times New Roman"/>
          <w:szCs w:val="24"/>
        </w:rPr>
        <w:t>,</w:t>
      </w:r>
      <w:r>
        <w:rPr>
          <w:rFonts w:eastAsia="Times New Roman" w:cs="Times New Roman"/>
          <w:szCs w:val="24"/>
        </w:rPr>
        <w:t xml:space="preserve"> για να ακούει ο κόσ</w:t>
      </w:r>
      <w:r>
        <w:rPr>
          <w:rFonts w:eastAsia="Times New Roman" w:cs="Times New Roman"/>
          <w:szCs w:val="24"/>
        </w:rPr>
        <w:t xml:space="preserve">μος. Η σύμβαση </w:t>
      </w:r>
      <w:r>
        <w:rPr>
          <w:rFonts w:eastAsia="Times New Roman" w:cs="Times New Roman"/>
          <w:szCs w:val="24"/>
        </w:rPr>
        <w:lastRenderedPageBreak/>
        <w:t xml:space="preserve">αυτή που υπεγράφη από τον </w:t>
      </w:r>
      <w:r>
        <w:rPr>
          <w:rFonts w:eastAsia="Times New Roman" w:cs="Times New Roman"/>
          <w:szCs w:val="24"/>
        </w:rPr>
        <w:t>ν</w:t>
      </w:r>
      <w:r>
        <w:rPr>
          <w:rFonts w:eastAsia="Times New Roman" w:cs="Times New Roman"/>
          <w:szCs w:val="24"/>
        </w:rPr>
        <w:t xml:space="preserve">αύαρχο για τον Παπαδόπουλο, όπως υπεγράφη, δεν υπεγράφη στο αεροδρόμιο της </w:t>
      </w:r>
      <w:proofErr w:type="spellStart"/>
      <w:r>
        <w:rPr>
          <w:rFonts w:eastAsia="Times New Roman" w:cs="Times New Roman"/>
          <w:szCs w:val="24"/>
        </w:rPr>
        <w:t>Μίκρας</w:t>
      </w:r>
      <w:proofErr w:type="spellEnd"/>
      <w:r>
        <w:rPr>
          <w:rFonts w:eastAsia="Times New Roman" w:cs="Times New Roman"/>
          <w:szCs w:val="24"/>
        </w:rPr>
        <w:t>. Υπεγράφη στη στρατιωτική μονάδα</w:t>
      </w:r>
      <w:r>
        <w:rPr>
          <w:rFonts w:eastAsia="Times New Roman" w:cs="Times New Roman"/>
          <w:szCs w:val="24"/>
        </w:rPr>
        <w:t>,</w:t>
      </w:r>
      <w:r>
        <w:rPr>
          <w:rFonts w:eastAsia="Times New Roman" w:cs="Times New Roman"/>
          <w:szCs w:val="24"/>
        </w:rPr>
        <w:t xml:space="preserve"> στο γραφείο του </w:t>
      </w:r>
      <w:r>
        <w:rPr>
          <w:rFonts w:eastAsia="Times New Roman" w:cs="Times New Roman"/>
          <w:szCs w:val="24"/>
        </w:rPr>
        <w:t>δ</w:t>
      </w:r>
      <w:r>
        <w:rPr>
          <w:rFonts w:eastAsia="Times New Roman" w:cs="Times New Roman"/>
          <w:szCs w:val="24"/>
        </w:rPr>
        <w:t>ιοικητού</w:t>
      </w:r>
      <w:r>
        <w:rPr>
          <w:rFonts w:eastAsia="Times New Roman" w:cs="Times New Roman"/>
          <w:szCs w:val="24"/>
        </w:rPr>
        <w:t>,</w:t>
      </w:r>
      <w:r>
        <w:rPr>
          <w:rFonts w:eastAsia="Times New Roman" w:cs="Times New Roman"/>
          <w:szCs w:val="24"/>
        </w:rPr>
        <w:t xml:space="preserve"> στην 113. Η συγκεκριμένη σύμβαση εστάλη επισήμως στην </w:t>
      </w:r>
      <w:r>
        <w:rPr>
          <w:rFonts w:eastAsia="Times New Roman" w:cs="Times New Roman"/>
          <w:szCs w:val="24"/>
        </w:rPr>
        <w:t>κ</w:t>
      </w:r>
      <w:r>
        <w:rPr>
          <w:rFonts w:eastAsia="Times New Roman" w:cs="Times New Roman"/>
          <w:szCs w:val="24"/>
        </w:rPr>
        <w:t>υβέρνηση της Σαο</w:t>
      </w:r>
      <w:r>
        <w:rPr>
          <w:rFonts w:eastAsia="Times New Roman" w:cs="Times New Roman"/>
          <w:szCs w:val="24"/>
        </w:rPr>
        <w:t xml:space="preserve">υδικής Αραβίας μέσω του Πρέσβη μας στο </w:t>
      </w:r>
      <w:proofErr w:type="spellStart"/>
      <w:r>
        <w:rPr>
          <w:rFonts w:eastAsia="Times New Roman" w:cs="Times New Roman"/>
          <w:szCs w:val="24"/>
        </w:rPr>
        <w:t>Ριάντ</w:t>
      </w:r>
      <w:proofErr w:type="spellEnd"/>
      <w:r>
        <w:rPr>
          <w:rFonts w:eastAsia="Times New Roman" w:cs="Times New Roman"/>
          <w:szCs w:val="24"/>
        </w:rPr>
        <w:t xml:space="preserve"> και μέσω του Υπουργείου στον εδώ Πρέσβη της Σαουδικής Αραβίας. Εάν υπήρχε οποιαδήποτε αμφιβολία για τη συγκεκριμένη συμφωνία, θα μπορούσαμε να έχουμε τις αντιρρήσεις από την πρώτη στιγμή. Σας υποδείξαμε τρεις, τ</w:t>
      </w:r>
      <w:r>
        <w:rPr>
          <w:rFonts w:eastAsia="Times New Roman" w:cs="Times New Roman"/>
          <w:szCs w:val="24"/>
        </w:rPr>
        <w:t xml:space="preserve">έσσερις, πέντε, έξι φορές με έγγραφα ότι ουδέποτε τον ανακάλεσαν. </w:t>
      </w:r>
    </w:p>
    <w:p w14:paraId="04AA133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Θα σας πω και κάτι άλλο</w:t>
      </w:r>
      <w:r>
        <w:rPr>
          <w:rFonts w:eastAsia="Times New Roman" w:cs="Times New Roman"/>
          <w:szCs w:val="24"/>
        </w:rPr>
        <w:t>.</w:t>
      </w:r>
      <w:r>
        <w:rPr>
          <w:rFonts w:eastAsia="Times New Roman" w:cs="Times New Roman"/>
          <w:szCs w:val="24"/>
        </w:rPr>
        <w:t xml:space="preserve"> Μου έδειξε ο κύριος </w:t>
      </w:r>
      <w:r>
        <w:rPr>
          <w:rFonts w:eastAsia="Times New Roman" w:cs="Times New Roman"/>
          <w:szCs w:val="24"/>
        </w:rPr>
        <w:t>ν</w:t>
      </w:r>
      <w:r>
        <w:rPr>
          <w:rFonts w:eastAsia="Times New Roman" w:cs="Times New Roman"/>
          <w:szCs w:val="24"/>
        </w:rPr>
        <w:t>αύαρχος το πρωί στο κινητό του τηλέφωνο</w:t>
      </w:r>
      <w:r>
        <w:rPr>
          <w:rFonts w:eastAsia="Times New Roman" w:cs="Times New Roman"/>
          <w:szCs w:val="24"/>
        </w:rPr>
        <w:t>,</w:t>
      </w:r>
      <w:r>
        <w:rPr>
          <w:rFonts w:eastAsia="Times New Roman" w:cs="Times New Roman"/>
          <w:szCs w:val="24"/>
        </w:rPr>
        <w:t xml:space="preserve"> το πώς ειδοποιήθηκε ότι θα έρθουν την επόμενη μέρα οι αξιωματικοί. Με </w:t>
      </w:r>
      <w:proofErr w:type="spellStart"/>
      <w:r>
        <w:rPr>
          <w:rFonts w:eastAsia="Times New Roman" w:cs="Times New Roman"/>
          <w:szCs w:val="24"/>
          <w:lang w:val="en-US"/>
        </w:rPr>
        <w:t>sms</w:t>
      </w:r>
      <w:proofErr w:type="spellEnd"/>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ροξένου το οποίο δεν κο</w:t>
      </w:r>
      <w:r>
        <w:rPr>
          <w:rFonts w:eastAsia="Times New Roman" w:cs="Times New Roman"/>
          <w:szCs w:val="24"/>
        </w:rPr>
        <w:t>ινοποιεί πουθενά.</w:t>
      </w:r>
    </w:p>
    <w:p w14:paraId="04AA1336" w14:textId="77777777" w:rsidR="00A80E5B" w:rsidRDefault="003627BB">
      <w:pPr>
        <w:spacing w:after="0" w:line="600" w:lineRule="auto"/>
        <w:ind w:firstLine="720"/>
        <w:jc w:val="both"/>
        <w:rPr>
          <w:rFonts w:eastAsia="Times New Roman"/>
          <w:szCs w:val="24"/>
        </w:rPr>
      </w:pPr>
      <w:r>
        <w:rPr>
          <w:rFonts w:eastAsia="Times New Roman"/>
          <w:szCs w:val="24"/>
        </w:rPr>
        <w:t>Απευθύνεται δε στους αξιωματικούς της Γενικής Διεύθυνσης Εξοπλισμών όχι δι</w:t>
      </w:r>
      <w:r>
        <w:rPr>
          <w:rFonts w:eastAsia="Times New Roman"/>
          <w:szCs w:val="24"/>
        </w:rPr>
        <w:t>ά</w:t>
      </w:r>
      <w:r>
        <w:rPr>
          <w:rFonts w:eastAsia="Times New Roman"/>
          <w:szCs w:val="24"/>
        </w:rPr>
        <w:t xml:space="preserve"> του Υπουργείου των Εξωτερικών αλλά απευθείας, </w:t>
      </w:r>
      <w:r>
        <w:rPr>
          <w:rFonts w:eastAsia="Times New Roman"/>
          <w:szCs w:val="24"/>
        </w:rPr>
        <w:t>κ</w:t>
      </w:r>
      <w:r>
        <w:rPr>
          <w:rFonts w:eastAsia="Times New Roman"/>
          <w:szCs w:val="24"/>
        </w:rPr>
        <w:t xml:space="preserve">ύριε </w:t>
      </w:r>
      <w:proofErr w:type="spellStart"/>
      <w:r>
        <w:rPr>
          <w:rFonts w:eastAsia="Times New Roman"/>
          <w:szCs w:val="24"/>
        </w:rPr>
        <w:t>α</w:t>
      </w:r>
      <w:r>
        <w:rPr>
          <w:rFonts w:eastAsia="Times New Roman"/>
          <w:szCs w:val="24"/>
        </w:rPr>
        <w:t>ντισυνταγματάρχα</w:t>
      </w:r>
      <w:proofErr w:type="spellEnd"/>
      <w:r>
        <w:rPr>
          <w:rFonts w:eastAsia="Times New Roman"/>
          <w:szCs w:val="24"/>
        </w:rPr>
        <w:t>,</w:t>
      </w:r>
      <w:r>
        <w:rPr>
          <w:rFonts w:eastAsia="Times New Roman"/>
          <w:szCs w:val="24"/>
        </w:rPr>
        <w:t xml:space="preserve"> ούτε καν δι</w:t>
      </w:r>
      <w:r>
        <w:rPr>
          <w:rFonts w:eastAsia="Times New Roman"/>
          <w:szCs w:val="24"/>
        </w:rPr>
        <w:t>ά</w:t>
      </w:r>
      <w:r>
        <w:rPr>
          <w:rFonts w:eastAsia="Times New Roman"/>
          <w:szCs w:val="24"/>
        </w:rPr>
        <w:t xml:space="preserve"> του Υπουργείου Εθνικής Άμυνας.</w:t>
      </w:r>
    </w:p>
    <w:p w14:paraId="04AA1337" w14:textId="77777777" w:rsidR="00A80E5B" w:rsidRDefault="003627BB">
      <w:pPr>
        <w:spacing w:after="0" w:line="600" w:lineRule="auto"/>
        <w:ind w:firstLine="720"/>
        <w:jc w:val="both"/>
        <w:rPr>
          <w:rFonts w:eastAsia="Times New Roman"/>
          <w:szCs w:val="24"/>
        </w:rPr>
      </w:pPr>
      <w:r>
        <w:rPr>
          <w:rFonts w:eastAsia="Times New Roman"/>
          <w:szCs w:val="24"/>
        </w:rPr>
        <w:lastRenderedPageBreak/>
        <w:t xml:space="preserve">Εδώ έχει γίνει μια τεράστια ζημιά. Ελπίζω, </w:t>
      </w:r>
      <w:r>
        <w:rPr>
          <w:rFonts w:eastAsia="Times New Roman"/>
          <w:szCs w:val="24"/>
        </w:rPr>
        <w:t>κύριε Λοβέρδο, αυτά τα οποία δώσατε στη δημοσιότητα</w:t>
      </w:r>
      <w:r>
        <w:rPr>
          <w:rFonts w:eastAsia="Times New Roman"/>
          <w:szCs w:val="24"/>
        </w:rPr>
        <w:t>,</w:t>
      </w:r>
      <w:r>
        <w:rPr>
          <w:rFonts w:eastAsia="Times New Roman"/>
          <w:szCs w:val="24"/>
        </w:rPr>
        <w:t xml:space="preserve"> να μην περιέχουν τις κλείδες</w:t>
      </w:r>
      <w:r>
        <w:rPr>
          <w:rFonts w:eastAsia="Times New Roman"/>
          <w:szCs w:val="24"/>
        </w:rPr>
        <w:t>,</w:t>
      </w:r>
      <w:r>
        <w:rPr>
          <w:rFonts w:eastAsia="Times New Roman"/>
          <w:szCs w:val="24"/>
        </w:rPr>
        <w:t xml:space="preserve"> για να καταρρίψουν το κρυπτογραφικό σύστημα της χώρας, γιατί μιλάμε για άκρως απόρρητα ειδικού χειρισμού. Ελπίζω να μην το έχετε κάνει αυτό. Κάποιος από το επιτελείο σας πισ</w:t>
      </w:r>
      <w:r>
        <w:rPr>
          <w:rFonts w:eastAsia="Times New Roman"/>
          <w:szCs w:val="24"/>
        </w:rPr>
        <w:t>τεύω</w:t>
      </w:r>
      <w:r>
        <w:rPr>
          <w:rFonts w:eastAsia="Times New Roman"/>
          <w:szCs w:val="24"/>
        </w:rPr>
        <w:t>,</w:t>
      </w:r>
      <w:r>
        <w:rPr>
          <w:rFonts w:eastAsia="Times New Roman"/>
          <w:szCs w:val="24"/>
        </w:rPr>
        <w:t xml:space="preserve"> να σας είπε ότι σε αυτά τα έγγραφα υπάρχουν οι κλείδες</w:t>
      </w:r>
      <w:r>
        <w:rPr>
          <w:rFonts w:eastAsia="Times New Roman"/>
          <w:szCs w:val="24"/>
        </w:rPr>
        <w:t>,</w:t>
      </w:r>
      <w:r>
        <w:rPr>
          <w:rFonts w:eastAsia="Times New Roman"/>
          <w:szCs w:val="24"/>
        </w:rPr>
        <w:t xml:space="preserve"> στις οποίες στηρίζεται όλο το κρυπτογραφικό σύστημα της χώρας. </w:t>
      </w:r>
    </w:p>
    <w:p w14:paraId="04AA1338" w14:textId="77777777" w:rsidR="00A80E5B" w:rsidRDefault="003627BB">
      <w:pPr>
        <w:spacing w:after="0" w:line="600" w:lineRule="auto"/>
        <w:ind w:firstLine="720"/>
        <w:jc w:val="both"/>
        <w:rPr>
          <w:rFonts w:eastAsia="Times New Roman"/>
          <w:szCs w:val="24"/>
        </w:rPr>
      </w:pPr>
      <w:r>
        <w:rPr>
          <w:rFonts w:eastAsia="Times New Roman"/>
          <w:szCs w:val="24"/>
        </w:rPr>
        <w:t>Γ</w:t>
      </w:r>
      <w:r>
        <w:rPr>
          <w:rFonts w:eastAsia="Times New Roman"/>
          <w:szCs w:val="24"/>
        </w:rPr>
        <w:t>ια να ξεκαθαρίσουμε το θέμα των απορρήτων, γιατί βάλανε ότι άλλα έλεγα εγώ άλλα έλεγε ο Πρόεδρος της Βουλής άλλα έλεγε ο κ. Κοτζι</w:t>
      </w:r>
      <w:r>
        <w:rPr>
          <w:rFonts w:eastAsia="Times New Roman"/>
          <w:szCs w:val="24"/>
        </w:rPr>
        <w:t xml:space="preserve">άς. Υπάρχουν τριών ειδών απόρρητα. Υπάρχουν τα άκρως απόρρητα ειδικού χειρισμού ΕΤΝΑ, τα οποία δεν τα ξέρει κανένας. </w:t>
      </w:r>
    </w:p>
    <w:p w14:paraId="04AA1339" w14:textId="77777777" w:rsidR="00A80E5B" w:rsidRDefault="003627BB">
      <w:pPr>
        <w:spacing w:after="0" w:line="600" w:lineRule="auto"/>
        <w:ind w:firstLine="720"/>
        <w:jc w:val="both"/>
        <w:rPr>
          <w:rFonts w:eastAsia="Times New Roman"/>
          <w:szCs w:val="24"/>
        </w:rPr>
      </w:pPr>
      <w:r>
        <w:rPr>
          <w:rFonts w:eastAsia="Times New Roman"/>
          <w:szCs w:val="24"/>
        </w:rPr>
        <w:t>Θα σας πω</w:t>
      </w:r>
      <w:r>
        <w:rPr>
          <w:rFonts w:eastAsia="Times New Roman"/>
          <w:szCs w:val="24"/>
        </w:rPr>
        <w:t>,</w:t>
      </w:r>
      <w:r>
        <w:rPr>
          <w:rFonts w:eastAsia="Times New Roman"/>
          <w:szCs w:val="24"/>
        </w:rPr>
        <w:t xml:space="preserve"> λοιπόν, κυρίες και κύριοι συνάδελφοι, ότι κάποιες από αυτές τις επιστολές εγώ σήμερα τις άκουσα. Είναι κείμενα τα οποία στέλνει</w:t>
      </w:r>
      <w:r>
        <w:rPr>
          <w:rFonts w:eastAsia="Times New Roman"/>
          <w:szCs w:val="24"/>
        </w:rPr>
        <w:t xml:space="preserve"> ο </w:t>
      </w:r>
      <w:r>
        <w:rPr>
          <w:rFonts w:eastAsia="Times New Roman"/>
          <w:szCs w:val="24"/>
        </w:rPr>
        <w:t>π</w:t>
      </w:r>
      <w:r>
        <w:rPr>
          <w:rFonts w:eastAsia="Times New Roman"/>
          <w:szCs w:val="24"/>
        </w:rPr>
        <w:t>ρέσβης από το προσωπικό του φαξ στο προσωπικό φαξ του Υπουργού των Εξωτερικών και πολύ καλά κάνει ο Υπουργός Εξωτερικών και αυτά δεν τα κοινοποιεί πουθενά. Εγώ την ύπαρξη του Σφακιανάκη δεν τη γνώριζα ότι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είχε παρέμβει δι</w:t>
      </w:r>
      <w:r>
        <w:rPr>
          <w:rFonts w:eastAsia="Times New Roman"/>
          <w:szCs w:val="24"/>
        </w:rPr>
        <w:t>ά</w:t>
      </w:r>
      <w:r>
        <w:rPr>
          <w:rFonts w:eastAsia="Times New Roman"/>
          <w:szCs w:val="24"/>
        </w:rPr>
        <w:t xml:space="preserve"> της </w:t>
      </w:r>
      <w:r>
        <w:rPr>
          <w:rFonts w:eastAsia="Times New Roman"/>
          <w:szCs w:val="24"/>
        </w:rPr>
        <w:t>π</w:t>
      </w:r>
      <w:r>
        <w:rPr>
          <w:rFonts w:eastAsia="Times New Roman"/>
          <w:szCs w:val="24"/>
        </w:rPr>
        <w:t>ρεσβείας. Διότι</w:t>
      </w:r>
      <w:r>
        <w:rPr>
          <w:rFonts w:eastAsia="Times New Roman"/>
          <w:szCs w:val="24"/>
        </w:rPr>
        <w:t xml:space="preserve"> θα σας πω και αυτά </w:t>
      </w:r>
      <w:r>
        <w:rPr>
          <w:rFonts w:eastAsia="Times New Roman"/>
          <w:szCs w:val="24"/>
        </w:rPr>
        <w:lastRenderedPageBreak/>
        <w:t xml:space="preserve">που γνωρίζω για τον Σφακιανάκη και έτσι θα αποδειχθεί γιατί δεν έχει πληρωθεί μέχρι σήμερα η ιστορία. </w:t>
      </w:r>
    </w:p>
    <w:p w14:paraId="04AA133A" w14:textId="77777777" w:rsidR="00A80E5B" w:rsidRDefault="003627BB">
      <w:pPr>
        <w:spacing w:after="0" w:line="600" w:lineRule="auto"/>
        <w:ind w:firstLine="720"/>
        <w:jc w:val="both"/>
        <w:rPr>
          <w:rFonts w:eastAsia="Times New Roman"/>
          <w:szCs w:val="24"/>
        </w:rPr>
      </w:pPr>
      <w:r>
        <w:rPr>
          <w:rFonts w:eastAsia="Times New Roman"/>
          <w:szCs w:val="24"/>
        </w:rPr>
        <w:t>Δεν έχει πληρωθεί μέχρι σήμερα, διότι φαίνεται ότι όταν υπογράψαμε τη σύμβαση αυτή για 66 εκατομμύρια, πήγε κάποιος που βρισκόταν περ</w:t>
      </w:r>
      <w:r>
        <w:rPr>
          <w:rFonts w:eastAsia="Times New Roman"/>
          <w:szCs w:val="24"/>
        </w:rPr>
        <w:t xml:space="preserve">ί την </w:t>
      </w:r>
      <w:r>
        <w:rPr>
          <w:rFonts w:eastAsia="Times New Roman"/>
          <w:szCs w:val="24"/>
        </w:rPr>
        <w:t>κ</w:t>
      </w:r>
      <w:r>
        <w:rPr>
          <w:rFonts w:eastAsia="Times New Roman"/>
          <w:szCs w:val="24"/>
        </w:rPr>
        <w:t xml:space="preserve">υβέρνηση της Σαουδικής Αραβίας και άρχισε να διαπραγματεύεται λέγοντας στη μεν σαουδαραβική πλευρά «μην προχωράτε τη συμφωνία, θα σας τα βρούμε φθηνότερα», στη δε ελληνική πλευρά «εγώ θα εκπροσωπήσω τη Σαουδική Αραβία και βοηθήστε με, κύριε </w:t>
      </w:r>
      <w:r>
        <w:rPr>
          <w:rFonts w:eastAsia="Times New Roman"/>
          <w:szCs w:val="24"/>
        </w:rPr>
        <w:t>π</w:t>
      </w:r>
      <w:r>
        <w:rPr>
          <w:rFonts w:eastAsia="Times New Roman"/>
          <w:szCs w:val="24"/>
        </w:rPr>
        <w:t>ρέσβη κ</w:t>
      </w:r>
      <w:r>
        <w:rPr>
          <w:rFonts w:eastAsia="Times New Roman"/>
          <w:szCs w:val="24"/>
        </w:rPr>
        <w:t xml:space="preserve">αι κύριε </w:t>
      </w:r>
      <w:r>
        <w:rPr>
          <w:rFonts w:eastAsia="Times New Roman"/>
          <w:szCs w:val="24"/>
        </w:rPr>
        <w:t>π</w:t>
      </w:r>
      <w:r>
        <w:rPr>
          <w:rFonts w:eastAsia="Times New Roman"/>
          <w:szCs w:val="24"/>
        </w:rPr>
        <w:t>ρόξενε, να γίνω εκπρόσωπος της Σαουδικής Αραβίας</w:t>
      </w:r>
      <w:r>
        <w:rPr>
          <w:rFonts w:eastAsia="Times New Roman"/>
          <w:szCs w:val="24"/>
        </w:rPr>
        <w:t>,</w:t>
      </w:r>
      <w:r>
        <w:rPr>
          <w:rFonts w:eastAsia="Times New Roman"/>
          <w:szCs w:val="24"/>
        </w:rPr>
        <w:t xml:space="preserve"> για να μην πάει κανένας άλλος να μιλήσει». </w:t>
      </w:r>
    </w:p>
    <w:p w14:paraId="04AA133B" w14:textId="77777777" w:rsidR="00A80E5B" w:rsidRDefault="003627BB">
      <w:pPr>
        <w:spacing w:after="0" w:line="600" w:lineRule="auto"/>
        <w:ind w:firstLine="720"/>
        <w:jc w:val="both"/>
        <w:rPr>
          <w:rFonts w:eastAsia="Times New Roman"/>
          <w:szCs w:val="24"/>
        </w:rPr>
      </w:pPr>
      <w:r>
        <w:rPr>
          <w:rFonts w:eastAsia="Times New Roman"/>
          <w:szCs w:val="24"/>
        </w:rPr>
        <w:t>Ε</w:t>
      </w:r>
      <w:r>
        <w:rPr>
          <w:rFonts w:eastAsia="Times New Roman"/>
          <w:szCs w:val="24"/>
        </w:rPr>
        <w:t>γώ σας ρωτάω. Είχα πάρει έγκριση από τη Βουλή. Πείτε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ότι τον Σφακιανάκη τον δεχόμασταν. Σας λέω τώρα ότι μου λένε ότι ο Σφακιανάκης είχε προσπ</w:t>
      </w:r>
      <w:r>
        <w:rPr>
          <w:rFonts w:eastAsia="Times New Roman"/>
          <w:szCs w:val="24"/>
        </w:rPr>
        <w:t xml:space="preserve">αθήσει να έρθει στο γραφείο να δει εμένα, να δει τους συνεργάτες μου, να δει κόσμο. Γιατί; Για να πει ότι αυτός είναι ο εκπρόσωπος </w:t>
      </w:r>
      <w:r>
        <w:rPr>
          <w:rFonts w:eastAsia="Times New Roman"/>
          <w:szCs w:val="24"/>
        </w:rPr>
        <w:t>κ</w:t>
      </w:r>
      <w:r>
        <w:rPr>
          <w:rFonts w:eastAsia="Times New Roman"/>
          <w:szCs w:val="24"/>
        </w:rPr>
        <w:t>αι όταν του λέγαμε «Για να μπεις στο Υπουργείο</w:t>
      </w:r>
      <w:r>
        <w:rPr>
          <w:rFonts w:eastAsia="Times New Roman"/>
          <w:szCs w:val="24"/>
        </w:rPr>
        <w:t>,</w:t>
      </w:r>
      <w:r>
        <w:rPr>
          <w:rFonts w:eastAsia="Times New Roman"/>
          <w:szCs w:val="24"/>
        </w:rPr>
        <w:t xml:space="preserve"> θα φέρεις πρώτα χαρτί από τη Σαουδική Αραβία ότι είσαι εκπρόσωπος για να μιλ</w:t>
      </w:r>
      <w:r>
        <w:rPr>
          <w:rFonts w:eastAsia="Times New Roman"/>
          <w:szCs w:val="24"/>
        </w:rPr>
        <w:t>ήσεις…</w:t>
      </w:r>
    </w:p>
    <w:p w14:paraId="04AA133C" w14:textId="77777777" w:rsidR="00A80E5B" w:rsidRDefault="003627BB">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Άρα ο Πρωθυπουργός δεν έμαθε από το τηλεγράφημα για τον Σφακιανάκη. Το έμαθε από σας. </w:t>
      </w:r>
    </w:p>
    <w:p w14:paraId="04AA133D"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Μα ακούστε κάτι. Ότι είχε πάει στην </w:t>
      </w:r>
      <w:r>
        <w:rPr>
          <w:rFonts w:eastAsia="Times New Roman"/>
          <w:szCs w:val="24"/>
        </w:rPr>
        <w:t>π</w:t>
      </w:r>
      <w:r>
        <w:rPr>
          <w:rFonts w:eastAsia="Times New Roman"/>
          <w:szCs w:val="24"/>
        </w:rPr>
        <w:t xml:space="preserve">ρεσβεία και ότι τη δουλειά αυτή την έκανε ο </w:t>
      </w:r>
      <w:r>
        <w:rPr>
          <w:rFonts w:eastAsia="Times New Roman"/>
          <w:szCs w:val="24"/>
        </w:rPr>
        <w:t>π</w:t>
      </w:r>
      <w:r>
        <w:rPr>
          <w:rFonts w:eastAsia="Times New Roman"/>
          <w:szCs w:val="24"/>
        </w:rPr>
        <w:t xml:space="preserve">ρέσβης και ο </w:t>
      </w:r>
      <w:r>
        <w:rPr>
          <w:rFonts w:eastAsia="Times New Roman"/>
          <w:szCs w:val="24"/>
        </w:rPr>
        <w:t>π</w:t>
      </w:r>
      <w:r>
        <w:rPr>
          <w:rFonts w:eastAsia="Times New Roman"/>
          <w:szCs w:val="24"/>
        </w:rPr>
        <w:t>ρόξενος, όχι δεν το ήξερα. Τώρα το μαθαίνω, διότι εκατό…</w:t>
      </w:r>
    </w:p>
    <w:p w14:paraId="04AA133E" w14:textId="77777777" w:rsidR="00A80E5B" w:rsidRDefault="003627BB">
      <w:pPr>
        <w:spacing w:after="0"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Τους κατακρίνετε ότι κάνουν τη δουλειά του Σφακιανάκη;</w:t>
      </w:r>
    </w:p>
    <w:p w14:paraId="04AA133F" w14:textId="77777777" w:rsidR="00A80E5B" w:rsidRDefault="003627BB">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w:t>
      </w:r>
      <w:r>
        <w:rPr>
          <w:rFonts w:eastAsia="Times New Roman"/>
          <w:b/>
          <w:szCs w:val="24"/>
        </w:rPr>
        <w:t>Ανεξαρτήτων Ελλήνων):</w:t>
      </w:r>
      <w:r>
        <w:rPr>
          <w:rFonts w:eastAsia="Times New Roman"/>
          <w:szCs w:val="24"/>
        </w:rPr>
        <w:t xml:space="preserve"> Εκατό εμφανίζονται ως εκπρόσωποι. Τους λέμε φέρτε χαρτί εκπροσώπησης για να μπείτε μέσα. </w:t>
      </w:r>
    </w:p>
    <w:p w14:paraId="04AA1340" w14:textId="77777777" w:rsidR="00A80E5B" w:rsidRDefault="003627BB">
      <w:pPr>
        <w:spacing w:after="0" w:line="600" w:lineRule="auto"/>
        <w:ind w:firstLine="720"/>
        <w:jc w:val="both"/>
        <w:rPr>
          <w:rFonts w:eastAsia="Times New Roman"/>
          <w:szCs w:val="24"/>
        </w:rPr>
      </w:pPr>
      <w:r>
        <w:rPr>
          <w:rFonts w:eastAsia="Times New Roman"/>
          <w:szCs w:val="24"/>
        </w:rPr>
        <w:t>Εδώ</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τι έχουμε; Έχουμε κάποιον Σφακιανάκη, ο οποίος πάει στους Σαουδάραβες και τους λέει «μην πληρώσετε, γιατί εμείς θα καταφέρουμε, επε</w:t>
      </w:r>
      <w:r>
        <w:rPr>
          <w:rFonts w:eastAsia="Times New Roman"/>
          <w:szCs w:val="24"/>
        </w:rPr>
        <w:t>ιδή έχουμε κολλητούς, να φέρουμε μια καλύτερη τιμή». Και γι’ αυτόν τον λόγο δεν γινόντουσαν οι πληρωμές, χωρίς ποτέ να αλλάξει την εξουσιοδότηση το κράτος της Σαουδικής Αραβίας, το οποίο σέβομαι απόλυτα και το δηλώνω δημόσια, χωρίς ποτέ να μας πουν ότι δεν</w:t>
      </w:r>
      <w:r>
        <w:rPr>
          <w:rFonts w:eastAsia="Times New Roman"/>
          <w:szCs w:val="24"/>
        </w:rPr>
        <w:t xml:space="preserve"> γίνεται η συμφωνία, διότι η συμφωνία δεν έχει καταγγελθεί. Εμείς τους γράφουμε γράμματα </w:t>
      </w:r>
      <w:r>
        <w:rPr>
          <w:rFonts w:eastAsia="Times New Roman"/>
          <w:szCs w:val="24"/>
        </w:rPr>
        <w:lastRenderedPageBreak/>
        <w:t>και τους λέμε «τελειώνει η ημερομηνία, απαντήστε μας». Και δεν μας απαντούν «όχι»…</w:t>
      </w:r>
    </w:p>
    <w:p w14:paraId="04AA1341" w14:textId="77777777" w:rsidR="00A80E5B" w:rsidRDefault="003627BB">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Δεν έχετε όριο με τον κ. Παπαδόπουλο;</w:t>
      </w:r>
    </w:p>
    <w:p w14:paraId="04AA1342" w14:textId="77777777" w:rsidR="00A80E5B" w:rsidRDefault="003627BB">
      <w:pPr>
        <w:spacing w:after="0" w:line="600" w:lineRule="auto"/>
        <w:ind w:firstLine="720"/>
        <w:jc w:val="both"/>
        <w:rPr>
          <w:rFonts w:eastAsia="Times New Roman"/>
          <w:szCs w:val="24"/>
        </w:rPr>
      </w:pPr>
      <w:r>
        <w:rPr>
          <w:rFonts w:eastAsia="Times New Roman"/>
          <w:b/>
          <w:szCs w:val="24"/>
        </w:rPr>
        <w:t>ΠΑΝΟΣ ΚΑΜΜΕΝΟΣ (Υπουργός</w:t>
      </w:r>
      <w:r>
        <w:rPr>
          <w:rFonts w:eastAsia="Times New Roman"/>
          <w:b/>
          <w:szCs w:val="24"/>
        </w:rPr>
        <w:t xml:space="preserve"> Εθνικής Άμυνας – Πρόεδρος των Ανεξαρτήτων Ελλήνων):</w:t>
      </w:r>
      <w:r>
        <w:rPr>
          <w:rFonts w:eastAsia="Times New Roman"/>
          <w:szCs w:val="24"/>
        </w:rPr>
        <w:t xml:space="preserve"> Δεν έχουμε τον κ. Παπαδόπουλο, κύριε! Έχουμε την </w:t>
      </w:r>
      <w:r>
        <w:rPr>
          <w:rFonts w:eastAsia="Times New Roman"/>
          <w:szCs w:val="24"/>
        </w:rPr>
        <w:t>κ</w:t>
      </w:r>
      <w:r>
        <w:rPr>
          <w:rFonts w:eastAsia="Times New Roman"/>
          <w:szCs w:val="24"/>
        </w:rPr>
        <w:t xml:space="preserve">υβέρνηση της Σαουδικής Αραβίας, και γι’ αυτό καλώ τον </w:t>
      </w:r>
      <w:r>
        <w:rPr>
          <w:rFonts w:eastAsia="Times New Roman"/>
          <w:szCs w:val="24"/>
        </w:rPr>
        <w:t>π</w:t>
      </w:r>
      <w:r>
        <w:rPr>
          <w:rFonts w:eastAsia="Times New Roman"/>
          <w:szCs w:val="24"/>
        </w:rPr>
        <w:t xml:space="preserve">ρέσβη. Τόσο πολύ θέλετε για να το καταλάβετε; </w:t>
      </w:r>
    </w:p>
    <w:p w14:paraId="04AA1343" w14:textId="77777777" w:rsidR="00A80E5B" w:rsidRDefault="003627BB">
      <w:pPr>
        <w:spacing w:after="0" w:line="600" w:lineRule="auto"/>
        <w:ind w:firstLine="720"/>
        <w:jc w:val="both"/>
        <w:rPr>
          <w:rFonts w:eastAsia="Times New Roman"/>
          <w:szCs w:val="24"/>
        </w:rPr>
      </w:pPr>
      <w:r>
        <w:rPr>
          <w:rFonts w:eastAsia="Times New Roman"/>
          <w:szCs w:val="24"/>
        </w:rPr>
        <w:t>Καλώ, κύριε, τον Πρέσβη της Σαουδικής Αραβίας στο Υ</w:t>
      </w:r>
      <w:r>
        <w:rPr>
          <w:rFonts w:eastAsia="Times New Roman"/>
          <w:szCs w:val="24"/>
        </w:rPr>
        <w:t xml:space="preserve">πουργείο και μιλάω μαζί του και του λέω –παρουσία του Πρέσβη, του κ. Καραγιάννη- «Κύριε </w:t>
      </w:r>
      <w:r>
        <w:rPr>
          <w:rFonts w:eastAsia="Times New Roman"/>
          <w:szCs w:val="24"/>
        </w:rPr>
        <w:t>π</w:t>
      </w:r>
      <w:r>
        <w:rPr>
          <w:rFonts w:eastAsia="Times New Roman"/>
          <w:szCs w:val="24"/>
        </w:rPr>
        <w:t xml:space="preserve">ρέσβη, έχουμε μια συμφωνία. Θα σας παρακαλέσουμε παρά πολύ να ειδοποιήσετε τον Υπουργό, επειδή έχουν παρέλθει οι ημερομηνίες, εάν θα εφαρμοστεί και εάν θα πληρωθεί». </w:t>
      </w:r>
    </w:p>
    <w:p w14:paraId="04AA1344" w14:textId="77777777" w:rsidR="00A80E5B" w:rsidRDefault="003627BB">
      <w:pPr>
        <w:spacing w:after="0" w:line="600" w:lineRule="auto"/>
        <w:ind w:firstLine="720"/>
        <w:jc w:val="both"/>
        <w:rPr>
          <w:rFonts w:eastAsia="Times New Roman"/>
          <w:szCs w:val="24"/>
        </w:rPr>
      </w:pPr>
      <w:r>
        <w:rPr>
          <w:rFonts w:eastAsia="Times New Roman"/>
          <w:szCs w:val="24"/>
        </w:rPr>
        <w:t>Για να υπάρξει δε συμφωνία –και αυτό είναι πολύ σοβαρό- πρέπει να γίνει η ανέγκλητη πίστωση. Δεν ισχύει καμμία συμφωνία ούτε υφίσταται συμφωνία</w:t>
      </w:r>
      <w:r>
        <w:rPr>
          <w:rFonts w:eastAsia="Times New Roman"/>
          <w:szCs w:val="24"/>
        </w:rPr>
        <w:t>,</w:t>
      </w:r>
      <w:r>
        <w:rPr>
          <w:rFonts w:eastAsia="Times New Roman"/>
          <w:szCs w:val="24"/>
        </w:rPr>
        <w:t xml:space="preserve"> αν δεν υπάρχει ανέγκλητη πίστωση. «Ανοίξτε την ανέγκλητη πίστωση». Και τι απαντάει ο Σαουδάραβας </w:t>
      </w:r>
      <w:r>
        <w:rPr>
          <w:rFonts w:eastAsia="Times New Roman"/>
          <w:szCs w:val="24"/>
        </w:rPr>
        <w:t>π</w:t>
      </w:r>
      <w:r>
        <w:rPr>
          <w:rFonts w:eastAsia="Times New Roman"/>
          <w:szCs w:val="24"/>
        </w:rPr>
        <w:t>ρέσβης στην τ</w:t>
      </w:r>
      <w:r>
        <w:rPr>
          <w:rFonts w:eastAsia="Times New Roman"/>
          <w:szCs w:val="24"/>
        </w:rPr>
        <w:t xml:space="preserve">ελευταία συνάντηση; «Δώστε μου λίγο χρόνο </w:t>
      </w:r>
      <w:r>
        <w:rPr>
          <w:rFonts w:eastAsia="Times New Roman"/>
          <w:szCs w:val="24"/>
        </w:rPr>
        <w:lastRenderedPageBreak/>
        <w:t xml:space="preserve">να επικοινωνήσω με το Υπουργείο». Καμμία απάντηση. Ξανά ο </w:t>
      </w:r>
      <w:r>
        <w:rPr>
          <w:rFonts w:eastAsia="Times New Roman"/>
          <w:szCs w:val="24"/>
        </w:rPr>
        <w:t>π</w:t>
      </w:r>
      <w:r>
        <w:rPr>
          <w:rFonts w:eastAsia="Times New Roman"/>
          <w:szCs w:val="24"/>
        </w:rPr>
        <w:t xml:space="preserve">ρέσβης στο τηλέφωνο. Ξανά η απάντηση «Δώστε μου λίγο χρόνο». </w:t>
      </w:r>
    </w:p>
    <w:p w14:paraId="04AA1345" w14:textId="77777777" w:rsidR="00A80E5B" w:rsidRDefault="003627BB">
      <w:pPr>
        <w:spacing w:after="0" w:line="600" w:lineRule="auto"/>
        <w:ind w:firstLine="720"/>
        <w:jc w:val="both"/>
        <w:rPr>
          <w:rFonts w:eastAsia="Times New Roman"/>
          <w:szCs w:val="24"/>
        </w:rPr>
      </w:pPr>
      <w:r>
        <w:rPr>
          <w:rFonts w:eastAsia="Times New Roman"/>
          <w:szCs w:val="24"/>
        </w:rPr>
        <w:t>Ε</w:t>
      </w:r>
      <w:r>
        <w:rPr>
          <w:rFonts w:eastAsia="Times New Roman"/>
          <w:szCs w:val="24"/>
        </w:rPr>
        <w:t>πειδή ρωτήσατε πολλές φορές -δεν το είχα κάνει μέχρι τώρα γιατί δεν θεώρησα ότι πρέπει να το</w:t>
      </w:r>
      <w:r>
        <w:rPr>
          <w:rFonts w:eastAsia="Times New Roman"/>
          <w:szCs w:val="24"/>
        </w:rPr>
        <w:t xml:space="preserve"> κάνω- «Καλά εσύ στον ομόλογό σου δεν είχες κάνει ένα γράμμα»; Εκατό φορές! Και ζήτησα να πάω στη Σαουδική Αραβία και φαξ κάναμε στην </w:t>
      </w:r>
      <w:r>
        <w:rPr>
          <w:rFonts w:eastAsia="Times New Roman"/>
          <w:szCs w:val="24"/>
        </w:rPr>
        <w:t>π</w:t>
      </w:r>
      <w:r>
        <w:rPr>
          <w:rFonts w:eastAsia="Times New Roman"/>
          <w:szCs w:val="24"/>
        </w:rPr>
        <w:t xml:space="preserve">ρεσβεία μας και φαξ κάναμε εδώ και γράμμα στον Σαουδάραβα </w:t>
      </w:r>
      <w:r>
        <w:rPr>
          <w:rFonts w:eastAsia="Times New Roman"/>
          <w:szCs w:val="24"/>
        </w:rPr>
        <w:t>π</w:t>
      </w:r>
      <w:r>
        <w:rPr>
          <w:rFonts w:eastAsia="Times New Roman"/>
          <w:szCs w:val="24"/>
        </w:rPr>
        <w:t>ρέσβη στείλαμε, το οποίο το καταθέτω στα Πρακτικά.</w:t>
      </w:r>
    </w:p>
    <w:p w14:paraId="04AA1346" w14:textId="77777777" w:rsidR="00A80E5B" w:rsidRDefault="003627BB">
      <w:pPr>
        <w:spacing w:after="0" w:line="600" w:lineRule="auto"/>
        <w:ind w:firstLine="720"/>
        <w:jc w:val="both"/>
        <w:rPr>
          <w:rFonts w:eastAsia="Times New Roman"/>
          <w:szCs w:val="24"/>
        </w:rPr>
      </w:pPr>
      <w:r>
        <w:rPr>
          <w:rFonts w:eastAsia="Times New Roman" w:cs="Times New Roman"/>
          <w:szCs w:val="24"/>
        </w:rPr>
        <w:t>(Στο σημείο</w:t>
      </w:r>
      <w:r>
        <w:rPr>
          <w:rFonts w:eastAsia="Times New Roman" w:cs="Times New Roman"/>
          <w:szCs w:val="24"/>
        </w:rPr>
        <w:t xml:space="preserve"> αυτό ο Υπουργός Εθνικής Άμυνας και Πρόεδρος των</w:t>
      </w:r>
      <w:r>
        <w:rPr>
          <w:rFonts w:eastAsia="Times New Roman" w:cs="Times New Roman"/>
          <w:szCs w:val="24"/>
        </w:rPr>
        <w:t xml:space="preserve"> </w:t>
      </w:r>
      <w:r>
        <w:rPr>
          <w:rFonts w:eastAsia="Times New Roman" w:cs="Times New Roman"/>
          <w:szCs w:val="24"/>
        </w:rPr>
        <w:t xml:space="preserve">Ανεξαρτήτων Ελλήνων κ. Πάνος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1347"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Σας είπαν «όχι» οι Σαουδάραβες;</w:t>
      </w:r>
    </w:p>
    <w:p w14:paraId="04AA1348"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σας παρακαλώ.</w:t>
      </w:r>
    </w:p>
    <w:p w14:paraId="04AA1349"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Κάτσε κάτω. Κάτσε κάτω! Αυτά στα σχολεία σας. Στην ΕΠΕΝ αυτά όχι ε</w:t>
      </w:r>
      <w:r>
        <w:rPr>
          <w:rFonts w:eastAsia="Times New Roman" w:cs="Times New Roman"/>
          <w:szCs w:val="24"/>
        </w:rPr>
        <w:t>δώ.</w:t>
      </w:r>
    </w:p>
    <w:p w14:paraId="04AA134A"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Τι απάντησαν οι Σαουδάραβες;</w:t>
      </w:r>
    </w:p>
    <w:p w14:paraId="04AA134B"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Κάνει σύνοψη το κλείσιμο της συνεδρίασης.</w:t>
      </w:r>
    </w:p>
    <w:p w14:paraId="04AA134C"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Κάθε φορά, λοιπόν, που απευθυν</w:t>
      </w:r>
      <w:r>
        <w:rPr>
          <w:rFonts w:eastAsia="Times New Roman" w:cs="Times New Roman"/>
          <w:szCs w:val="24"/>
        </w:rPr>
        <w:t>όμασταν και ζητούσαμε επίσημη απάντηση η οποία θα έλεγε τρία πράγματα είτε ότι η συμφωνία δεν ισχύει γιατί δεν ήθελαν πλέον είτε ότι αλλάζει ο εξουσιοδοτημένος τους εκπρόσωπος και θα έρθει ο κύριος τάδε -αφού δεν είναι ο κύριος τάδε, θα έρθει ο κύριος τάδε</w:t>
      </w:r>
      <w:r>
        <w:rPr>
          <w:rFonts w:eastAsia="Times New Roman" w:cs="Times New Roman"/>
          <w:szCs w:val="24"/>
        </w:rPr>
        <w:t>- είτε ότι ισχύει, η απάντηση πάντα ήταν: «Περιμένετε, υπάρχουν προβλήματα στη χώρα και διαπραγματευόμαστε για να μπορούμε να πληρώσουμε».</w:t>
      </w:r>
    </w:p>
    <w:p w14:paraId="04AA134D"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Την τελευταία δε φορά ο </w:t>
      </w:r>
      <w:r>
        <w:rPr>
          <w:rFonts w:eastAsia="Times New Roman" w:cs="Times New Roman"/>
          <w:szCs w:val="24"/>
        </w:rPr>
        <w:t>π</w:t>
      </w:r>
      <w:r>
        <w:rPr>
          <w:rFonts w:eastAsia="Times New Roman" w:cs="Times New Roman"/>
          <w:szCs w:val="24"/>
        </w:rPr>
        <w:t>ρέσβης ξέρετε τι μου είπε; «Πόσα λεφτά είναι;». Του είπα ότι είναι 66 εκατομμύρια. Και μου ε</w:t>
      </w:r>
      <w:r>
        <w:rPr>
          <w:rFonts w:eastAsia="Times New Roman" w:cs="Times New Roman"/>
          <w:szCs w:val="24"/>
        </w:rPr>
        <w:t xml:space="preserve">ίπε: «Καλά για 66 εκατομμύρια δεν πιστεύω να υπάρχει πρόβλημα». Αυτή ήταν η απάντηση του Πρέσβη της Σαουδικής Αραβίας. </w:t>
      </w:r>
    </w:p>
    <w:p w14:paraId="04AA134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Αντιλαμβάνεστε, όμως, ότι στη Σαουδική Αραβία αυτή την επο</w:t>
      </w:r>
      <w:r>
        <w:rPr>
          <w:rFonts w:eastAsia="Times New Roman" w:cs="Times New Roman"/>
          <w:szCs w:val="24"/>
        </w:rPr>
        <w:t>χ</w:t>
      </w:r>
      <w:r>
        <w:rPr>
          <w:rFonts w:eastAsia="Times New Roman" w:cs="Times New Roman"/>
          <w:szCs w:val="24"/>
        </w:rPr>
        <w:t>ή υπάρχουν προβλήματα εσωτερικά. Κάποιους τέτοιους εμίρηδες ο Υπουργός Άμυνας</w:t>
      </w:r>
      <w:r>
        <w:rPr>
          <w:rFonts w:eastAsia="Times New Roman" w:cs="Times New Roman"/>
          <w:szCs w:val="24"/>
        </w:rPr>
        <w:t xml:space="preserve"> και </w:t>
      </w:r>
      <w:r>
        <w:rPr>
          <w:rFonts w:eastAsia="Times New Roman" w:cs="Times New Roman"/>
          <w:szCs w:val="24"/>
        </w:rPr>
        <w:t>δ</w:t>
      </w:r>
      <w:r>
        <w:rPr>
          <w:rFonts w:eastAsia="Times New Roman" w:cs="Times New Roman"/>
          <w:szCs w:val="24"/>
        </w:rPr>
        <w:t>ιάδοχος τούς έχει κρεμάσει ανάποδα και κάποιους τους έχει σε ένα ξενοδοχείο, γιατί ήταν αυτοί οι οποίοι άρπαζαν τα λεφτά της Σαουδικής Αραβίας. Μη βιάζεστε, λοιπόν, μη δείτε κανέναν από αυτούς να είναι ο φίλος του κ. Σφακιανάκη.</w:t>
      </w:r>
    </w:p>
    <w:p w14:paraId="04AA134F"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Μη</w:t>
      </w:r>
      <w:r>
        <w:rPr>
          <w:rFonts w:eastAsia="Times New Roman" w:cs="Times New Roman"/>
          <w:szCs w:val="24"/>
        </w:rPr>
        <w:t>ν είναι ο φίλος του κ. Παπαδόπουλου.</w:t>
      </w:r>
    </w:p>
    <w:p w14:paraId="04AA1350"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κύριοι συνάδελφοι!</w:t>
      </w:r>
    </w:p>
    <w:p w14:paraId="04AA1351"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Εμείς ως Υπουργείο Εθνικής Άμυνας πήραμε την έγκριση της Βουλής</w:t>
      </w:r>
      <w:r>
        <w:rPr>
          <w:rFonts w:eastAsia="Times New Roman" w:cs="Times New Roman"/>
          <w:szCs w:val="24"/>
        </w:rPr>
        <w:t>,</w:t>
      </w:r>
      <w:r>
        <w:rPr>
          <w:rFonts w:eastAsia="Times New Roman" w:cs="Times New Roman"/>
          <w:szCs w:val="24"/>
        </w:rPr>
        <w:t xml:space="preserve"> για να πουλήσουμε ένα άχρηστο υλικό, το οποίο θα πληρώναμε για να το καταστρέψουμε. Αυτό θέλω να καταλάβει ο ελληνικό λαός και δεν με ενδιαφέρει τι καταλαβαίνετε εσείς. </w:t>
      </w:r>
    </w:p>
    <w:p w14:paraId="04AA1352"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Αυτό το υλικό θα πληρώσουμε, όπως πληρώνατε μέχρι τώρα και άλλα τα οποία ήρθαν και κά</w:t>
      </w:r>
      <w:r>
        <w:rPr>
          <w:rFonts w:eastAsia="Times New Roman" w:cs="Times New Roman"/>
          <w:szCs w:val="24"/>
        </w:rPr>
        <w:t xml:space="preserve">νουν ταμείο σε εμάς, όπως οι </w:t>
      </w:r>
      <w:r>
        <w:rPr>
          <w:rFonts w:eastAsia="Times New Roman" w:cs="Times New Roman"/>
          <w:szCs w:val="24"/>
        </w:rPr>
        <w:lastRenderedPageBreak/>
        <w:t>περίφημες νάρκες, κύριε Δαβάκη και κύριε Τασούλα, τις νάρκες που πληρώσατε 4 εκατομμύρια για να τις καταστρέψετε.</w:t>
      </w:r>
    </w:p>
    <w:p w14:paraId="04AA1353"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Τι θέλετε να πείτε;</w:t>
      </w:r>
    </w:p>
    <w:p w14:paraId="04AA1354" w14:textId="77777777" w:rsidR="00A80E5B" w:rsidRDefault="003627BB">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b/>
          <w:szCs w:val="24"/>
        </w:rPr>
        <w:t>):</w:t>
      </w:r>
      <w:r>
        <w:rPr>
          <w:rFonts w:eastAsia="Times New Roman" w:cs="Times New Roman"/>
          <w:szCs w:val="24"/>
        </w:rPr>
        <w:t xml:space="preserve"> Τι θέλω να πω; Θα τα δείτε αργότερα.</w:t>
      </w:r>
    </w:p>
    <w:p w14:paraId="04AA1355"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αντί να καταστρέψουμε τα </w:t>
      </w:r>
      <w:proofErr w:type="spellStart"/>
      <w:r>
        <w:rPr>
          <w:rFonts w:eastAsia="Times New Roman" w:cs="Times New Roman"/>
          <w:szCs w:val="24"/>
        </w:rPr>
        <w:t>πυρομαχικά</w:t>
      </w:r>
      <w:proofErr w:type="spellEnd"/>
      <w:r>
        <w:rPr>
          <w:rFonts w:eastAsia="Times New Roman" w:cs="Times New Roman"/>
          <w:szCs w:val="24"/>
        </w:rPr>
        <w:t>, πήγαμε να τα πουλήσουμε. Σας λέω και το εξής</w:t>
      </w:r>
      <w:r>
        <w:rPr>
          <w:rFonts w:eastAsia="Times New Roman" w:cs="Times New Roman"/>
          <w:szCs w:val="24"/>
        </w:rPr>
        <w:t>:</w:t>
      </w:r>
      <w:r>
        <w:rPr>
          <w:rFonts w:eastAsia="Times New Roman" w:cs="Times New Roman"/>
          <w:szCs w:val="24"/>
        </w:rPr>
        <w:t xml:space="preserve"> θα </w:t>
      </w:r>
      <w:proofErr w:type="spellStart"/>
      <w:r>
        <w:rPr>
          <w:rFonts w:eastAsia="Times New Roman" w:cs="Times New Roman"/>
          <w:szCs w:val="24"/>
        </w:rPr>
        <w:t>ξαναπροσπαθήσουμε</w:t>
      </w:r>
      <w:proofErr w:type="spellEnd"/>
      <w:r>
        <w:rPr>
          <w:rFonts w:eastAsia="Times New Roman" w:cs="Times New Roman"/>
          <w:szCs w:val="24"/>
        </w:rPr>
        <w:t xml:space="preserve"> να τα πουλήσουμε. Αντιλαμβάνομαι ότι υπάρχουν ευαισθησίες στο πού πουλάμε και γι’ αυτόν τον λόγο </w:t>
      </w:r>
      <w:r>
        <w:rPr>
          <w:rFonts w:eastAsia="Times New Roman" w:cs="Times New Roman"/>
          <w:szCs w:val="24"/>
        </w:rPr>
        <w:t>υπάρχουν δύο διαδικασίες. Υπάρχει η εσωτερική διαδικασία της Βουλής, το Υπουργείο Εξωτερικών είναι η εσωτερική διαδικασία, αλλά υπάρχουν και οι διεθνείς συμφωνίες.</w:t>
      </w:r>
    </w:p>
    <w:p w14:paraId="04AA135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Βεβαίως και δεν θα πουλήσουμε σε τρομοκράτες ούτε θα πάμε να σκοτώσουμε παιδιά. Θα πουλήσουμ</w:t>
      </w:r>
      <w:r>
        <w:rPr>
          <w:rFonts w:eastAsia="Times New Roman" w:cs="Times New Roman"/>
          <w:szCs w:val="24"/>
        </w:rPr>
        <w:t>ε σε χώρες</w:t>
      </w:r>
      <w:r>
        <w:rPr>
          <w:rFonts w:eastAsia="Times New Roman" w:cs="Times New Roman"/>
          <w:szCs w:val="24"/>
        </w:rPr>
        <w:t>,</w:t>
      </w:r>
      <w:r>
        <w:rPr>
          <w:rFonts w:eastAsia="Times New Roman" w:cs="Times New Roman"/>
          <w:szCs w:val="24"/>
        </w:rPr>
        <w:t xml:space="preserve"> με τις οποίες βρισκόμαστε στον ίδιο άξονα </w:t>
      </w:r>
      <w:r>
        <w:rPr>
          <w:rFonts w:eastAsia="Times New Roman" w:cs="Times New Roman"/>
          <w:szCs w:val="24"/>
        </w:rPr>
        <w:t>κ</w:t>
      </w:r>
      <w:r>
        <w:rPr>
          <w:rFonts w:eastAsia="Times New Roman" w:cs="Times New Roman"/>
          <w:szCs w:val="24"/>
        </w:rPr>
        <w:t>αι με τη Σαουδική Αραβία είμαστε στον ίδιο άξονα. Η Σαουδική Αραβία είναι η χώρα που στηρίζει αυτή τη στιγμή την Αίγυπτο. Η Αίγυπτος είναι ο ισχυρότερος σύμμαχός μας στη Μεσόγειο. Η υπόθεση της Υεμένης</w:t>
      </w:r>
      <w:r>
        <w:rPr>
          <w:rFonts w:eastAsia="Times New Roman" w:cs="Times New Roman"/>
          <w:szCs w:val="24"/>
        </w:rPr>
        <w:t xml:space="preserve"> είναι μια </w:t>
      </w:r>
      <w:r>
        <w:rPr>
          <w:rFonts w:eastAsia="Times New Roman" w:cs="Times New Roman"/>
          <w:szCs w:val="24"/>
        </w:rPr>
        <w:lastRenderedPageBreak/>
        <w:t>πολύ παλιά υπόθεση. Είναι μια υπόθεση</w:t>
      </w:r>
      <w:r>
        <w:rPr>
          <w:rFonts w:eastAsia="Times New Roman" w:cs="Times New Roman"/>
          <w:szCs w:val="24"/>
        </w:rPr>
        <w:t>,</w:t>
      </w:r>
      <w:r>
        <w:rPr>
          <w:rFonts w:eastAsia="Times New Roman" w:cs="Times New Roman"/>
          <w:szCs w:val="24"/>
        </w:rPr>
        <w:t xml:space="preserve"> που έχει αρχίσει με επιρροές του </w:t>
      </w:r>
      <w:r>
        <w:rPr>
          <w:rFonts w:eastAsia="Times New Roman" w:cs="Times New Roman"/>
          <w:szCs w:val="24"/>
        </w:rPr>
        <w:t>Α</w:t>
      </w:r>
      <w:r>
        <w:rPr>
          <w:rFonts w:eastAsia="Times New Roman" w:cs="Times New Roman"/>
          <w:szCs w:val="24"/>
        </w:rPr>
        <w:t>νατολικού Μπλοκ παλιότερα κ.λπ.</w:t>
      </w:r>
      <w:r>
        <w:rPr>
          <w:rFonts w:eastAsia="Times New Roman" w:cs="Times New Roman"/>
          <w:szCs w:val="24"/>
        </w:rPr>
        <w:t>.</w:t>
      </w:r>
      <w:r>
        <w:rPr>
          <w:rFonts w:eastAsia="Times New Roman" w:cs="Times New Roman"/>
          <w:szCs w:val="24"/>
        </w:rPr>
        <w:t xml:space="preserve"> Βεβαίως και δεν θέλουμε εμείς να συμμετέχουμε σε αυτά. </w:t>
      </w:r>
    </w:p>
    <w:p w14:paraId="04AA1357"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Εγώ, όμως, αναρωτιέμαι –και κλείνω με αυτό- κυρίες και κύριοι συνάδελφοι, έχετε κατ</w:t>
      </w:r>
      <w:r>
        <w:rPr>
          <w:rFonts w:eastAsia="Times New Roman" w:cs="Times New Roman"/>
          <w:szCs w:val="24"/>
        </w:rPr>
        <w:t>αλάβει πόση ζημία έχετε κάνει στη χώρα</w:t>
      </w:r>
      <w:r>
        <w:rPr>
          <w:rFonts w:eastAsia="Times New Roman" w:cs="Times New Roman"/>
          <w:szCs w:val="24"/>
        </w:rPr>
        <w:t>,</w:t>
      </w:r>
      <w:r>
        <w:rPr>
          <w:rFonts w:eastAsia="Times New Roman" w:cs="Times New Roman"/>
          <w:szCs w:val="24"/>
        </w:rPr>
        <w:t xml:space="preserve"> βγάζοντας αυτή την ιστορία προς τα έξω για τη Σαουδική Αραβία;</w:t>
      </w:r>
    </w:p>
    <w:p w14:paraId="04AA1358"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04AA1359"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 xml:space="preserve">Έχετε καταλάβει ότι </w:t>
      </w:r>
      <w:proofErr w:type="spellStart"/>
      <w:r>
        <w:rPr>
          <w:rFonts w:eastAsia="Times New Roman" w:cs="Times New Roman"/>
          <w:szCs w:val="24"/>
        </w:rPr>
        <w:t>στοχοποιείτε</w:t>
      </w:r>
      <w:proofErr w:type="spellEnd"/>
      <w:r>
        <w:rPr>
          <w:rFonts w:eastAsia="Times New Roman" w:cs="Times New Roman"/>
          <w:szCs w:val="24"/>
        </w:rPr>
        <w:t xml:space="preserve"> την Ελλάδα; Διότι ο καθένας που θα θέλει αύριο το πρωί να τα </w:t>
      </w:r>
      <w:r>
        <w:rPr>
          <w:rFonts w:eastAsia="Times New Roman" w:cs="Times New Roman"/>
          <w:szCs w:val="24"/>
        </w:rPr>
        <w:t>βάλει με τη Σαουδική Αραβία</w:t>
      </w:r>
      <w:r>
        <w:rPr>
          <w:rFonts w:eastAsia="Times New Roman" w:cs="Times New Roman"/>
          <w:szCs w:val="24"/>
        </w:rPr>
        <w:t>,</w:t>
      </w:r>
      <w:r>
        <w:rPr>
          <w:rFonts w:eastAsia="Times New Roman" w:cs="Times New Roman"/>
          <w:szCs w:val="24"/>
        </w:rPr>
        <w:t xml:space="preserve"> θα τα βάλει και μαζί μας χωρίς να υπάρχει λόγος.</w:t>
      </w:r>
    </w:p>
    <w:p w14:paraId="04AA135A"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Τέλος, εξήγησε πολύ καλά ο κ. Βίτσας ότι στο θέμα των διακρατικών συμφωνιών δεν ισχύει το άρθρο 17 του ν.3978. Τα κράτη δεν είναι οικονομικοί φορείς. Άρα μπορούν να έχουν εκπρόσω</w:t>
      </w:r>
      <w:r>
        <w:rPr>
          <w:rFonts w:eastAsia="Times New Roman" w:cs="Times New Roman"/>
          <w:szCs w:val="24"/>
        </w:rPr>
        <w:t xml:space="preserve">πο. Για τον </w:t>
      </w:r>
      <w:r>
        <w:rPr>
          <w:rFonts w:eastAsia="Times New Roman" w:cs="Times New Roman"/>
          <w:szCs w:val="24"/>
        </w:rPr>
        <w:t>τ</w:t>
      </w:r>
      <w:r>
        <w:rPr>
          <w:rFonts w:eastAsia="Times New Roman" w:cs="Times New Roman"/>
          <w:szCs w:val="24"/>
        </w:rPr>
        <w:t>αξίαρχο δε –επειδή άκουσα διάφορα από την κ</w:t>
      </w:r>
      <w:r>
        <w:rPr>
          <w:rFonts w:eastAsia="Times New Roman" w:cs="Times New Roman"/>
          <w:szCs w:val="24"/>
        </w:rPr>
        <w:t>.</w:t>
      </w:r>
      <w:r>
        <w:rPr>
          <w:rFonts w:eastAsia="Times New Roman" w:cs="Times New Roman"/>
          <w:szCs w:val="24"/>
        </w:rPr>
        <w:t xml:space="preserve"> Γεννηματά- φοβήθηκα. Μόνον φάλαγγα δεν του έχουμε κάνει. Τον φυλακίσαμε, λέει, τον δέσαμε, του βάλαμε χειροπέδες. Τίποτα από όλα αυτά δεν έχει γίνει.</w:t>
      </w:r>
    </w:p>
    <w:p w14:paraId="04AA135B"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τ</w:t>
      </w:r>
      <w:r>
        <w:rPr>
          <w:rFonts w:eastAsia="Times New Roman" w:cs="Times New Roman"/>
          <w:szCs w:val="24"/>
        </w:rPr>
        <w:t>αξίαρχος αυτή τη στιγμή έχει φύγει από τη θέσ</w:t>
      </w:r>
      <w:r>
        <w:rPr>
          <w:rFonts w:eastAsia="Times New Roman" w:cs="Times New Roman"/>
          <w:szCs w:val="24"/>
        </w:rPr>
        <w:t>η του, διότι διερευνάται η υπόθεσή του για τη Γενική Διεύθυνση Εξοπλισμών. Δεν έχει κάνει κα</w:t>
      </w:r>
      <w:r>
        <w:rPr>
          <w:rFonts w:eastAsia="Times New Roman" w:cs="Times New Roman"/>
          <w:szCs w:val="24"/>
        </w:rPr>
        <w:t>μ</w:t>
      </w:r>
      <w:r>
        <w:rPr>
          <w:rFonts w:eastAsia="Times New Roman" w:cs="Times New Roman"/>
          <w:szCs w:val="24"/>
        </w:rPr>
        <w:t>μία αποκάλυψη ούτε επισήμως ούτε ανεπισήμως και υπηρετεί σε ιδιαίτερα σημαντική θέση που είναι η Διεύθυνση όλων των Τεχνικών Υπηρεσιών της ΑΣΔΥΣ.</w:t>
      </w:r>
    </w:p>
    <w:p w14:paraId="04AA135C"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Εάν προκύψουν ευθ</w:t>
      </w:r>
      <w:r>
        <w:rPr>
          <w:rFonts w:eastAsia="Times New Roman" w:cs="Times New Roman"/>
          <w:szCs w:val="24"/>
        </w:rPr>
        <w:t xml:space="preserve">ύνες για τον </w:t>
      </w:r>
      <w:r>
        <w:rPr>
          <w:rFonts w:eastAsia="Times New Roman" w:cs="Times New Roman"/>
          <w:szCs w:val="24"/>
        </w:rPr>
        <w:t>τ</w:t>
      </w:r>
      <w:r>
        <w:rPr>
          <w:rFonts w:eastAsia="Times New Roman" w:cs="Times New Roman"/>
          <w:szCs w:val="24"/>
        </w:rPr>
        <w:t>αξίαρχο, τις ευθύνες θα τις αποδώσει η ελληνική δικαιοσύνη. Εμείς οφείλαμε, από τη στιγμή που υπήρχε θέμα για το ότι δεν ακολούθησε τις διαταγές, οι οποίες ήταν να ζητήσει πρώτα ή την πληρωμή ή εξουσιοδότηση για να κάνει οποιοδήποτε διάλογο κ</w:t>
      </w:r>
      <w:r>
        <w:rPr>
          <w:rFonts w:eastAsia="Times New Roman" w:cs="Times New Roman"/>
          <w:szCs w:val="24"/>
        </w:rPr>
        <w:t xml:space="preserve">αι αυτός προχώρησε σε διάλογο και μάλιστα έδωσε και στοιχεία για την προηγούμενη, όπως έλεγαν, </w:t>
      </w:r>
      <w:r>
        <w:rPr>
          <w:rFonts w:eastAsia="Times New Roman" w:cs="Times New Roman"/>
          <w:szCs w:val="24"/>
          <w:lang w:val="en-US"/>
        </w:rPr>
        <w:t>G</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rPr>
        <w:t xml:space="preserve"> συμφωνία. </w:t>
      </w:r>
    </w:p>
    <w:p w14:paraId="04AA135D" w14:textId="77777777" w:rsidR="00A80E5B" w:rsidRDefault="003627BB">
      <w:pPr>
        <w:spacing w:after="0" w:line="600" w:lineRule="auto"/>
        <w:ind w:firstLine="720"/>
        <w:jc w:val="both"/>
        <w:rPr>
          <w:rFonts w:eastAsia="Times New Roman"/>
          <w:szCs w:val="24"/>
        </w:rPr>
      </w:pPr>
      <w:r>
        <w:rPr>
          <w:rFonts w:eastAsia="Times New Roman"/>
          <w:szCs w:val="24"/>
        </w:rPr>
        <w:t xml:space="preserve">Δεν υπάρχει δε θέμα αλλαγής των αριθμών. Άκουσα κάτι για διακόσιες, τριακόσιες χιλιάδες. </w:t>
      </w:r>
    </w:p>
    <w:p w14:paraId="04AA135E" w14:textId="77777777" w:rsidR="00A80E5B" w:rsidRDefault="003627BB">
      <w:pPr>
        <w:spacing w:after="0" w:line="600" w:lineRule="auto"/>
        <w:ind w:firstLine="720"/>
        <w:jc w:val="both"/>
        <w:rPr>
          <w:rFonts w:eastAsia="Times New Roman"/>
          <w:szCs w:val="24"/>
        </w:rPr>
      </w:pPr>
      <w:r>
        <w:rPr>
          <w:rFonts w:eastAsia="Times New Roman"/>
          <w:szCs w:val="24"/>
        </w:rPr>
        <w:t>Κυρίες και κύριοι συνάδελφοι, όταν μια διακρατική συμ</w:t>
      </w:r>
      <w:r>
        <w:rPr>
          <w:rFonts w:eastAsia="Times New Roman"/>
          <w:szCs w:val="24"/>
        </w:rPr>
        <w:t xml:space="preserve">φωνία έχει περάσει από το ΚΥΣΕΑ και τη Βουλή και λέει τριακόσιες χιλιάδες βλήματα και έχει βγει </w:t>
      </w:r>
      <w:r>
        <w:rPr>
          <w:rFonts w:eastAsia="Times New Roman"/>
          <w:szCs w:val="24"/>
          <w:lang w:val="en-US"/>
        </w:rPr>
        <w:t>final</w:t>
      </w:r>
      <w:r>
        <w:rPr>
          <w:rFonts w:eastAsia="Times New Roman"/>
          <w:szCs w:val="24"/>
        </w:rPr>
        <w:t xml:space="preserve"> </w:t>
      </w:r>
      <w:r>
        <w:rPr>
          <w:rFonts w:eastAsia="Times New Roman"/>
          <w:szCs w:val="24"/>
          <w:lang w:val="en-US"/>
        </w:rPr>
        <w:t>user</w:t>
      </w:r>
      <w:r>
        <w:rPr>
          <w:rFonts w:eastAsia="Times New Roman"/>
          <w:szCs w:val="24"/>
        </w:rPr>
        <w:t xml:space="preserve"> </w:t>
      </w:r>
      <w:r>
        <w:rPr>
          <w:rFonts w:eastAsia="Times New Roman"/>
          <w:szCs w:val="24"/>
          <w:lang w:val="en-US"/>
        </w:rPr>
        <w:t>certificate</w:t>
      </w:r>
      <w:r>
        <w:rPr>
          <w:rFonts w:eastAsia="Times New Roman"/>
          <w:szCs w:val="24"/>
        </w:rPr>
        <w:t>, δηλαδή πιστοποιητικό τελικού χρήση, δεν μπορεί να είναι ούτε διακόσιες χιλιάδες εννιακόσιες ενενήντα εννέα</w:t>
      </w:r>
      <w:r>
        <w:rPr>
          <w:rFonts w:eastAsia="Times New Roman"/>
          <w:szCs w:val="24"/>
        </w:rPr>
        <w:t xml:space="preserve"> ούτε τριακόσιες χιλιάδες ένα. Είναι συγκεκριμένα </w:t>
      </w:r>
      <w:proofErr w:type="spellStart"/>
      <w:r>
        <w:rPr>
          <w:rFonts w:eastAsia="Times New Roman"/>
          <w:szCs w:val="24"/>
        </w:rPr>
        <w:t>πυρομαχικά</w:t>
      </w:r>
      <w:proofErr w:type="spellEnd"/>
      <w:r>
        <w:rPr>
          <w:rFonts w:eastAsia="Times New Roman"/>
          <w:szCs w:val="24"/>
        </w:rPr>
        <w:t xml:space="preserve"> με ταυτότητα. Τα </w:t>
      </w:r>
      <w:proofErr w:type="spellStart"/>
      <w:r>
        <w:rPr>
          <w:rFonts w:eastAsia="Times New Roman"/>
          <w:szCs w:val="24"/>
        </w:rPr>
        <w:t>πυρομαχικά</w:t>
      </w:r>
      <w:proofErr w:type="spellEnd"/>
      <w:r>
        <w:rPr>
          <w:rFonts w:eastAsia="Times New Roman"/>
          <w:szCs w:val="24"/>
        </w:rPr>
        <w:t xml:space="preserve"> έχουν </w:t>
      </w:r>
      <w:r>
        <w:rPr>
          <w:rFonts w:eastAsia="Times New Roman"/>
          <w:szCs w:val="24"/>
        </w:rPr>
        <w:lastRenderedPageBreak/>
        <w:t xml:space="preserve">ταυτότητα επάνω. Δεν μπορεί να δώσεις εκατό χιλιάδες και να κρατήσεις πενήντα ή να δώσεις εκατό χιλιάδες και να λες ότι δίνω τριακόσιες. </w:t>
      </w:r>
      <w:r>
        <w:rPr>
          <w:rFonts w:eastAsia="Times New Roman"/>
          <w:szCs w:val="24"/>
        </w:rPr>
        <w:t>Α</w:t>
      </w:r>
      <w:r>
        <w:rPr>
          <w:rFonts w:eastAsia="Times New Roman"/>
          <w:szCs w:val="24"/>
        </w:rPr>
        <w:t>υτή η διακρατική συμφων</w:t>
      </w:r>
      <w:r>
        <w:rPr>
          <w:rFonts w:eastAsia="Times New Roman"/>
          <w:szCs w:val="24"/>
        </w:rPr>
        <w:t xml:space="preserve">ία ελέγχεται μέχρι τέλους και από τον πωλητή και από τον αγοραστή και έχουν ευθύνη. </w:t>
      </w:r>
    </w:p>
    <w:p w14:paraId="04AA135F" w14:textId="77777777" w:rsidR="00A80E5B" w:rsidRDefault="003627BB">
      <w:pPr>
        <w:spacing w:after="0" w:line="600" w:lineRule="auto"/>
        <w:ind w:firstLine="720"/>
        <w:jc w:val="both"/>
        <w:rPr>
          <w:rFonts w:eastAsia="Times New Roman"/>
          <w:szCs w:val="24"/>
        </w:rPr>
      </w:pPr>
      <w:r>
        <w:rPr>
          <w:rFonts w:eastAsia="Times New Roman"/>
          <w:szCs w:val="24"/>
        </w:rPr>
        <w:t>Άκουσα τον κ. Μητσοτάκη να έρχεται να αποκαλύπτει εδώ. Πραγματικά απορώ</w:t>
      </w:r>
      <w:r>
        <w:rPr>
          <w:rFonts w:eastAsia="Times New Roman"/>
          <w:szCs w:val="24"/>
        </w:rPr>
        <w:t>,</w:t>
      </w:r>
      <w:r>
        <w:rPr>
          <w:rFonts w:eastAsia="Times New Roman"/>
          <w:szCs w:val="24"/>
        </w:rPr>
        <w:t xml:space="preserve"> ποιους έχετε μαζέψει εκεί στους συμβούλους σας. Μας αποκάλυψε ότι ήρθε ο κ. Παπαδόπουλος να νοικιά</w:t>
      </w:r>
      <w:r>
        <w:rPr>
          <w:rFonts w:eastAsia="Times New Roman"/>
          <w:szCs w:val="24"/>
        </w:rPr>
        <w:t>σει τις εγκαταστάσεις των ΕΑΣ, των Ελληνικών Αμυντικών Συστημάτων. Την επόμενη ημέρα που υπήρξε η πρόταση από τον κ. Παπαδόπουλο, υπήρξε έγγραφη απάντηση του Προέδρου των ΕΑΣ ότι δεν νοικιάζεται τίποτα από τα ΕΑΣ, ότι δεν μπορεί να προχωρήσει η προτεινόμεν</w:t>
      </w:r>
      <w:r>
        <w:rPr>
          <w:rFonts w:eastAsia="Times New Roman"/>
          <w:szCs w:val="24"/>
        </w:rPr>
        <w:t>η συνεργασία ούτε όσον αφορά την ενοικίαση χώρων των μονάδων μας αλλά ούτε και για συμπαραγωγή, γιατί η εταιρεία διαθέτει αυτοδυναμία παραγωγής των προϊόντων. Ημερομηνία 15 Ιουλίου 2017.</w:t>
      </w:r>
    </w:p>
    <w:p w14:paraId="04AA1360"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Ανεξαρτήτ</w:t>
      </w:r>
      <w:r>
        <w:rPr>
          <w:rFonts w:eastAsia="Times New Roman" w:cs="Times New Roman"/>
          <w:szCs w:val="24"/>
        </w:rPr>
        <w:t xml:space="preserve">ων Ελλήνων κ. Πάνος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1361" w14:textId="77777777" w:rsidR="00A80E5B" w:rsidRDefault="003627BB">
      <w:pPr>
        <w:spacing w:after="0"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Για τη γνωριμία το είπε αυτό.</w:t>
      </w:r>
    </w:p>
    <w:p w14:paraId="04AA1362" w14:textId="77777777" w:rsidR="00A80E5B" w:rsidRDefault="003627BB">
      <w:pPr>
        <w:spacing w:after="0" w:line="600" w:lineRule="auto"/>
        <w:ind w:firstLine="720"/>
        <w:jc w:val="both"/>
        <w:rPr>
          <w:rFonts w:eastAsia="Times New Roman"/>
          <w:szCs w:val="24"/>
        </w:rPr>
      </w:pPr>
      <w:r>
        <w:rPr>
          <w:rFonts w:eastAsia="Times New Roman"/>
          <w:b/>
          <w:szCs w:val="24"/>
        </w:rPr>
        <w:t>ΠΑΝΟΣ ΚΑΜΜΕΝΟΣ (Υπ</w:t>
      </w:r>
      <w:r>
        <w:rPr>
          <w:rFonts w:eastAsia="Times New Roman"/>
          <w:b/>
          <w:szCs w:val="24"/>
        </w:rPr>
        <w:t xml:space="preserve">ουργός Εθνικής Άμυνας – Πρόεδρος των Ανεξαρτήτων Ελλήνων): </w:t>
      </w:r>
      <w:r>
        <w:rPr>
          <w:rFonts w:eastAsia="Times New Roman"/>
          <w:szCs w:val="24"/>
        </w:rPr>
        <w:t xml:space="preserve">Τη γνωριμία την είχατε πολύ καλά εσείς και με </w:t>
      </w:r>
      <w:r>
        <w:rPr>
          <w:rFonts w:eastAsia="Times New Roman"/>
          <w:szCs w:val="24"/>
        </w:rPr>
        <w:t>«</w:t>
      </w:r>
      <w:proofErr w:type="spellStart"/>
      <w:r>
        <w:rPr>
          <w:rFonts w:eastAsia="Times New Roman"/>
          <w:szCs w:val="24"/>
        </w:rPr>
        <w:t>μετρητούλι</w:t>
      </w:r>
      <w:proofErr w:type="spellEnd"/>
      <w:r>
        <w:rPr>
          <w:rFonts w:eastAsia="Times New Roman"/>
          <w:szCs w:val="24"/>
        </w:rPr>
        <w:t>»</w:t>
      </w:r>
      <w:r>
        <w:rPr>
          <w:rFonts w:eastAsia="Times New Roman"/>
          <w:szCs w:val="24"/>
        </w:rPr>
        <w:t xml:space="preserve"> πολύ, έτσι; Εξήντα επτά </w:t>
      </w:r>
      <w:proofErr w:type="spellStart"/>
      <w:r>
        <w:rPr>
          <w:rFonts w:eastAsia="Times New Roman"/>
          <w:szCs w:val="24"/>
        </w:rPr>
        <w:t>εκατομμυριάκια</w:t>
      </w:r>
      <w:proofErr w:type="spellEnd"/>
      <w:r>
        <w:rPr>
          <w:rFonts w:eastAsia="Times New Roman"/>
          <w:szCs w:val="24"/>
        </w:rPr>
        <w:t xml:space="preserve"> ήταν αυτά που πήρε ο Παπαδόπουλος. Αφήστε, λοιπόν, τη</w:t>
      </w:r>
      <w:r>
        <w:rPr>
          <w:rFonts w:eastAsia="Times New Roman"/>
          <w:szCs w:val="24"/>
        </w:rPr>
        <w:t xml:space="preserve"> </w:t>
      </w:r>
      <w:r>
        <w:rPr>
          <w:rFonts w:eastAsia="Times New Roman"/>
          <w:szCs w:val="24"/>
        </w:rPr>
        <w:t xml:space="preserve">γνωριμία. </w:t>
      </w:r>
    </w:p>
    <w:p w14:paraId="04AA1363" w14:textId="77777777" w:rsidR="00A80E5B" w:rsidRDefault="003627BB">
      <w:pPr>
        <w:spacing w:after="0" w:line="600" w:lineRule="auto"/>
        <w:ind w:firstLine="720"/>
        <w:jc w:val="both"/>
        <w:rPr>
          <w:rFonts w:eastAsia="Times New Roman"/>
          <w:szCs w:val="24"/>
        </w:rPr>
      </w:pPr>
      <w:r>
        <w:rPr>
          <w:rFonts w:eastAsia="Times New Roman"/>
          <w:szCs w:val="24"/>
        </w:rPr>
        <w:t>Όσον αφορά την κ</w:t>
      </w:r>
      <w:r>
        <w:rPr>
          <w:rFonts w:eastAsia="Times New Roman"/>
          <w:szCs w:val="24"/>
        </w:rPr>
        <w:t>.</w:t>
      </w:r>
      <w:r>
        <w:rPr>
          <w:rFonts w:eastAsia="Times New Roman"/>
          <w:szCs w:val="24"/>
        </w:rPr>
        <w:t xml:space="preserve"> Γεννηματά, που δ</w:t>
      </w:r>
      <w:r>
        <w:rPr>
          <w:rFonts w:eastAsia="Times New Roman"/>
          <w:szCs w:val="24"/>
        </w:rPr>
        <w:t>εν τον ήξερε και δεν έχει υπογράψει καμμία συμφωνία και που είπε ότι είμαι ψεύτης -άκουσα πενήντα χαρακτηρισμούς- απορώ, διότι όταν βρισκόμαστε στο σχολείο των παιδιών μας, μιλάμε φιλικά, έχουμε μία σχέση ανθρώπινη. Ήρθε εδώ πέρα και μου κατέβασε πενήντα ε</w:t>
      </w:r>
      <w:r>
        <w:rPr>
          <w:rFonts w:eastAsia="Times New Roman"/>
          <w:szCs w:val="24"/>
        </w:rPr>
        <w:t xml:space="preserve">πίθετα. </w:t>
      </w:r>
    </w:p>
    <w:p w14:paraId="04AA1364" w14:textId="77777777" w:rsidR="00A80E5B" w:rsidRDefault="003627BB">
      <w:pPr>
        <w:spacing w:after="0" w:line="600" w:lineRule="auto"/>
        <w:ind w:firstLine="720"/>
        <w:jc w:val="both"/>
        <w:rPr>
          <w:rFonts w:eastAsia="Times New Roman"/>
          <w:szCs w:val="24"/>
        </w:rPr>
      </w:pPr>
      <w:r>
        <w:rPr>
          <w:rFonts w:eastAsia="Times New Roman"/>
          <w:szCs w:val="24"/>
        </w:rPr>
        <w:t>Όσον αφορά την κ</w:t>
      </w:r>
      <w:r>
        <w:rPr>
          <w:rFonts w:eastAsia="Times New Roman"/>
          <w:szCs w:val="24"/>
        </w:rPr>
        <w:t>.</w:t>
      </w:r>
      <w:r>
        <w:rPr>
          <w:rFonts w:eastAsia="Times New Roman"/>
          <w:szCs w:val="24"/>
        </w:rPr>
        <w:t xml:space="preserve"> Γεννηματά, αν μπείτε στο δικό μου </w:t>
      </w:r>
      <w:r>
        <w:rPr>
          <w:rFonts w:eastAsia="Times New Roman"/>
          <w:szCs w:val="24"/>
          <w:lang w:val="en-US"/>
        </w:rPr>
        <w:t>twitter</w:t>
      </w:r>
      <w:r>
        <w:rPr>
          <w:rFonts w:eastAsia="Times New Roman"/>
          <w:szCs w:val="24"/>
        </w:rPr>
        <w:t>,</w:t>
      </w:r>
      <w:r>
        <w:rPr>
          <w:rFonts w:eastAsia="Times New Roman"/>
          <w:szCs w:val="24"/>
        </w:rPr>
        <w:t xml:space="preserve"> θα δείτε την υπογραφή της συμφωνίας με την </w:t>
      </w:r>
      <w:r>
        <w:rPr>
          <w:rFonts w:eastAsia="Times New Roman"/>
          <w:szCs w:val="24"/>
          <w:lang w:val="en-US"/>
        </w:rPr>
        <w:t>IGG</w:t>
      </w:r>
      <w:r>
        <w:rPr>
          <w:rFonts w:eastAsia="Times New Roman"/>
          <w:szCs w:val="24"/>
        </w:rPr>
        <w:t>. Έχω βάλει τρεις φωτογραφίες. Είναι πολύ όμορφες. Μπορείτε να δείτε πώς υπέγραψε η κ</w:t>
      </w:r>
      <w:r>
        <w:rPr>
          <w:rFonts w:eastAsia="Times New Roman"/>
          <w:szCs w:val="24"/>
        </w:rPr>
        <w:t>.</w:t>
      </w:r>
      <w:r>
        <w:rPr>
          <w:rFonts w:eastAsia="Times New Roman"/>
          <w:szCs w:val="24"/>
        </w:rPr>
        <w:t xml:space="preserve"> Γεννηματά με την </w:t>
      </w:r>
      <w:r>
        <w:rPr>
          <w:rFonts w:eastAsia="Times New Roman"/>
          <w:szCs w:val="24"/>
          <w:lang w:val="en-US"/>
        </w:rPr>
        <w:t>IGG</w:t>
      </w:r>
      <w:r>
        <w:rPr>
          <w:rFonts w:eastAsia="Times New Roman"/>
          <w:szCs w:val="24"/>
        </w:rPr>
        <w:t xml:space="preserve"> σε αυτόν που προανέφερα. </w:t>
      </w:r>
    </w:p>
    <w:p w14:paraId="04AA1365" w14:textId="77777777" w:rsidR="00A80E5B" w:rsidRDefault="003627BB">
      <w:pPr>
        <w:spacing w:after="0" w:line="600" w:lineRule="auto"/>
        <w:ind w:firstLine="720"/>
        <w:jc w:val="both"/>
        <w:rPr>
          <w:rFonts w:eastAsia="Times New Roman"/>
          <w:szCs w:val="24"/>
        </w:rPr>
      </w:pPr>
      <w:r>
        <w:rPr>
          <w:rFonts w:eastAsia="Times New Roman"/>
          <w:szCs w:val="24"/>
        </w:rPr>
        <w:t>Τέλος,</w:t>
      </w:r>
      <w:r>
        <w:rPr>
          <w:rFonts w:eastAsia="Times New Roman"/>
          <w:szCs w:val="24"/>
        </w:rPr>
        <w:t xml:space="preserve"> κύριε Λοβέρδο, σας έχω ένα δώρο από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όταν βλέπατε τους λογαριασμούς για αριθμούς τηλεφώνων και σε όλους μάλιστα τους συναδέλφους λέγατε: «Για την ενημέρωση σου σου στέλνω ανακοίνωση του Ευάγγελου Βενιζέλου καθώς και τα τρία κείμενα</w:t>
      </w:r>
      <w:r>
        <w:rPr>
          <w:rFonts w:eastAsia="Times New Roman"/>
          <w:szCs w:val="24"/>
        </w:rPr>
        <w:t xml:space="preserve"> με σύνοψη των εργασιών της </w:t>
      </w:r>
      <w:r>
        <w:rPr>
          <w:rFonts w:eastAsia="Times New Roman"/>
          <w:szCs w:val="24"/>
        </w:rPr>
        <w:lastRenderedPageBreak/>
        <w:t>ε</w:t>
      </w:r>
      <w:r>
        <w:rPr>
          <w:rFonts w:eastAsia="Times New Roman"/>
          <w:szCs w:val="24"/>
        </w:rPr>
        <w:t xml:space="preserve">ξεταστικής </w:t>
      </w:r>
      <w:r>
        <w:rPr>
          <w:rFonts w:eastAsia="Times New Roman"/>
          <w:szCs w:val="24"/>
        </w:rPr>
        <w:t>ε</w:t>
      </w:r>
      <w:r>
        <w:rPr>
          <w:rFonts w:eastAsia="Times New Roman"/>
          <w:szCs w:val="24"/>
        </w:rPr>
        <w:t>πιτροπής»</w:t>
      </w:r>
      <w:r>
        <w:rPr>
          <w:rFonts w:eastAsia="Times New Roman"/>
          <w:szCs w:val="24"/>
        </w:rPr>
        <w:t xml:space="preserve">. </w:t>
      </w:r>
      <w:r>
        <w:rPr>
          <w:rFonts w:eastAsia="Times New Roman"/>
          <w:szCs w:val="24"/>
        </w:rPr>
        <w:t xml:space="preserve">Και αφορά τα ραντάρ </w:t>
      </w:r>
      <w:r>
        <w:rPr>
          <w:rFonts w:eastAsia="Times New Roman"/>
          <w:szCs w:val="24"/>
          <w:lang w:val="en-US"/>
        </w:rPr>
        <w:t>TPQ</w:t>
      </w:r>
      <w:r>
        <w:rPr>
          <w:rFonts w:eastAsia="Times New Roman"/>
          <w:szCs w:val="24"/>
        </w:rPr>
        <w:t xml:space="preserve">-37 και </w:t>
      </w:r>
      <w:r>
        <w:rPr>
          <w:rFonts w:eastAsia="Times New Roman"/>
          <w:szCs w:val="24"/>
          <w:lang w:val="en-US"/>
        </w:rPr>
        <w:t>TOR</w:t>
      </w:r>
      <w:r>
        <w:rPr>
          <w:rFonts w:eastAsia="Times New Roman"/>
          <w:szCs w:val="24"/>
        </w:rPr>
        <w:t xml:space="preserve"> </w:t>
      </w:r>
      <w:r>
        <w:rPr>
          <w:rFonts w:eastAsia="Times New Roman"/>
          <w:szCs w:val="24"/>
          <w:lang w:val="en-US"/>
        </w:rPr>
        <w:t>M</w:t>
      </w:r>
      <w:r>
        <w:rPr>
          <w:rFonts w:eastAsia="Times New Roman"/>
          <w:szCs w:val="24"/>
        </w:rPr>
        <w:t>1. Είναι μέχρι τώρα όλοι φυλακή. Τα καταθέτω για τα Πρακτικά</w:t>
      </w:r>
    </w:p>
    <w:p w14:paraId="04AA1366"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Ανεξαρτήτων Ελλήνων κ. Πάνος Καμμένος καταθέτει</w:t>
      </w:r>
      <w:r>
        <w:rPr>
          <w:rFonts w:eastAsia="Times New Roman" w:cs="Times New Roman"/>
          <w:szCs w:val="24"/>
        </w:rPr>
        <w:t xml:space="preserve">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AA1367" w14:textId="77777777" w:rsidR="00A80E5B" w:rsidRDefault="003627BB">
      <w:pPr>
        <w:spacing w:after="0" w:line="600" w:lineRule="auto"/>
        <w:ind w:firstLine="720"/>
        <w:jc w:val="both"/>
        <w:rPr>
          <w:rFonts w:eastAsia="Times New Roman"/>
          <w:szCs w:val="24"/>
        </w:rPr>
      </w:pPr>
      <w:r>
        <w:rPr>
          <w:rFonts w:eastAsia="Times New Roman"/>
          <w:szCs w:val="24"/>
        </w:rPr>
        <w:t>Ευχαριστώ πολύ.</w:t>
      </w:r>
    </w:p>
    <w:p w14:paraId="04AA1368" w14:textId="77777777" w:rsidR="00A80E5B" w:rsidRDefault="003627BB">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των ΑΝΕΛ</w:t>
      </w:r>
      <w:r w:rsidDel="00154691">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του ΣΥΡΙΖΑ</w:t>
      </w:r>
      <w:r>
        <w:rPr>
          <w:rFonts w:eastAsia="Times New Roman" w:cs="Times New Roman"/>
          <w:szCs w:val="24"/>
        </w:rPr>
        <w:t>)</w:t>
      </w:r>
    </w:p>
    <w:p w14:paraId="04AA1369" w14:textId="77777777" w:rsidR="00A80E5B" w:rsidRDefault="003627BB">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Ωραία. </w:t>
      </w:r>
    </w:p>
    <w:p w14:paraId="04AA136A" w14:textId="77777777" w:rsidR="00A80E5B" w:rsidRDefault="003627BB">
      <w:pPr>
        <w:spacing w:after="0" w:line="600" w:lineRule="auto"/>
        <w:ind w:firstLine="720"/>
        <w:jc w:val="both"/>
        <w:rPr>
          <w:rFonts w:eastAsia="Times New Roman"/>
          <w:szCs w:val="24"/>
        </w:rPr>
      </w:pPr>
      <w:r>
        <w:rPr>
          <w:rFonts w:eastAsia="Times New Roman" w:cs="Times New Roman"/>
          <w:szCs w:val="24"/>
        </w:rPr>
        <w:t xml:space="preserve">Είναι σαφές ότι σε μια τέτοια συζήτηση με αυτό το περιεχόμενο, αναφέρονται συνεχώς ονόματα, αιτιάσεις, αποκαλύψεις. Είναι ατέρμονη συζήτηση. Κράτησε περίπου </w:t>
      </w:r>
      <w:proofErr w:type="spellStart"/>
      <w:r>
        <w:rPr>
          <w:rFonts w:eastAsia="Times New Roman" w:cs="Times New Roman"/>
          <w:szCs w:val="24"/>
        </w:rPr>
        <w:t>εξίμισι</w:t>
      </w:r>
      <w:proofErr w:type="spellEnd"/>
      <w:r>
        <w:rPr>
          <w:rFonts w:eastAsia="Times New Roman" w:cs="Times New Roman"/>
          <w:szCs w:val="24"/>
        </w:rPr>
        <w:t xml:space="preserve"> ώρες. Νομίζω ότι η κουβέντα πήγε καλά και σας ευχαριστ</w:t>
      </w:r>
      <w:r>
        <w:rPr>
          <w:rFonts w:eastAsia="Times New Roman" w:cs="Times New Roman"/>
          <w:szCs w:val="24"/>
        </w:rPr>
        <w:t>ώ πολύ.</w:t>
      </w:r>
    </w:p>
    <w:p w14:paraId="04AA136B" w14:textId="77777777" w:rsidR="00A80E5B" w:rsidRDefault="003627BB">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Οι Βουλευτές κ</w:t>
      </w:r>
      <w:r>
        <w:rPr>
          <w:rFonts w:eastAsia="Times New Roman"/>
          <w:bCs/>
          <w:szCs w:val="24"/>
        </w:rPr>
        <w:t>ύριοι</w:t>
      </w:r>
      <w:r>
        <w:rPr>
          <w:rFonts w:eastAsia="Times New Roman"/>
          <w:bCs/>
          <w:szCs w:val="24"/>
        </w:rPr>
        <w:t xml:space="preserve"> Νικόλαος </w:t>
      </w:r>
      <w:proofErr w:type="spellStart"/>
      <w:r>
        <w:rPr>
          <w:rFonts w:eastAsia="Times New Roman"/>
          <w:bCs/>
          <w:szCs w:val="24"/>
        </w:rPr>
        <w:t>Δένδιας</w:t>
      </w:r>
      <w:proofErr w:type="spellEnd"/>
      <w:r>
        <w:rPr>
          <w:rFonts w:eastAsia="Times New Roman"/>
          <w:bCs/>
          <w:szCs w:val="24"/>
        </w:rPr>
        <w:t xml:space="preserve"> και Σπυρίδων </w:t>
      </w:r>
      <w:proofErr w:type="spellStart"/>
      <w:r>
        <w:rPr>
          <w:rFonts w:eastAsia="Times New Roman"/>
          <w:bCs/>
          <w:szCs w:val="24"/>
        </w:rPr>
        <w:t>Δανέλλης</w:t>
      </w:r>
      <w:proofErr w:type="spellEnd"/>
      <w:r>
        <w:rPr>
          <w:rFonts w:eastAsia="Times New Roman"/>
          <w:bCs/>
          <w:szCs w:val="24"/>
        </w:rPr>
        <w:t xml:space="preserve"> ζητούν άδεια ολιγοήμερης απουσίας στο εξωτερικό. Η Βουλή εγκρίνει;</w:t>
      </w:r>
    </w:p>
    <w:p w14:paraId="04AA136C" w14:textId="77777777" w:rsidR="00A80E5B" w:rsidRDefault="003627BB">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04AA136D" w14:textId="77777777" w:rsidR="00A80E5B" w:rsidRDefault="003627BB">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sidRPr="00A20D72">
        <w:rPr>
          <w:rFonts w:eastAsia="Times New Roman" w:cs="Times New Roman"/>
          <w:szCs w:val="24"/>
        </w:rPr>
        <w:t>Συνεπώς</w:t>
      </w:r>
      <w:r>
        <w:rPr>
          <w:rFonts w:eastAsia="Times New Roman" w:cs="Times New Roman"/>
          <w:szCs w:val="24"/>
        </w:rPr>
        <w:t xml:space="preserve"> </w:t>
      </w:r>
      <w:r>
        <w:rPr>
          <w:rFonts w:eastAsia="Times New Roman"/>
          <w:bCs/>
          <w:szCs w:val="24"/>
        </w:rPr>
        <w:t>η</w:t>
      </w:r>
      <w:r>
        <w:rPr>
          <w:rFonts w:eastAsia="Times New Roman"/>
          <w:bCs/>
          <w:szCs w:val="24"/>
        </w:rPr>
        <w:t xml:space="preserve"> Βουλή ενέκρινε τ</w:t>
      </w:r>
      <w:r>
        <w:rPr>
          <w:rFonts w:eastAsia="Times New Roman"/>
          <w:bCs/>
          <w:szCs w:val="24"/>
        </w:rPr>
        <w:t>ις</w:t>
      </w:r>
      <w:r>
        <w:rPr>
          <w:rFonts w:eastAsia="Times New Roman"/>
          <w:bCs/>
          <w:szCs w:val="24"/>
        </w:rPr>
        <w:t xml:space="preserve"> ζητηθείσ</w:t>
      </w:r>
      <w:r>
        <w:rPr>
          <w:rFonts w:eastAsia="Times New Roman"/>
          <w:bCs/>
          <w:szCs w:val="24"/>
        </w:rPr>
        <w:t>ες</w:t>
      </w:r>
      <w:r>
        <w:rPr>
          <w:rFonts w:eastAsia="Times New Roman"/>
          <w:bCs/>
          <w:szCs w:val="24"/>
        </w:rPr>
        <w:t xml:space="preserve"> άδει</w:t>
      </w:r>
      <w:r>
        <w:rPr>
          <w:rFonts w:eastAsia="Times New Roman"/>
          <w:bCs/>
          <w:szCs w:val="24"/>
        </w:rPr>
        <w:t>ες</w:t>
      </w:r>
      <w:r>
        <w:rPr>
          <w:rFonts w:eastAsia="Times New Roman"/>
          <w:bCs/>
          <w:szCs w:val="24"/>
        </w:rPr>
        <w:t>.</w:t>
      </w:r>
    </w:p>
    <w:p w14:paraId="04AA136E" w14:textId="77777777" w:rsidR="00A80E5B" w:rsidRDefault="003627BB">
      <w:pPr>
        <w:spacing w:after="0" w:line="600" w:lineRule="auto"/>
        <w:ind w:firstLine="720"/>
        <w:jc w:val="both"/>
        <w:rPr>
          <w:rFonts w:eastAsia="Times New Roman" w:cs="Times New Roman"/>
          <w:szCs w:val="24"/>
        </w:rPr>
      </w:pPr>
      <w:r>
        <w:rPr>
          <w:rFonts w:eastAsia="Times New Roman" w:cs="Times New Roman"/>
          <w:szCs w:val="24"/>
        </w:rPr>
        <w:t>Κηρύσσε</w:t>
      </w:r>
      <w:r>
        <w:rPr>
          <w:rFonts w:eastAsia="Times New Roman" w:cs="Times New Roman"/>
          <w:szCs w:val="24"/>
        </w:rPr>
        <w:t xml:space="preserve">ται περαιωμένη η συζήτηση επί της υπ’ αριθμόν 9/7/8-11-2017 επίκαιρης επερώτησης σχετικά με την πώληση βλημάτων του Ελληνικού Στρατού Ξηράς και αεροπορικών βομβών της Ελληνικής Πολεμικής Αεροπορίας στη Σαουδική Αραβία με </w:t>
      </w:r>
      <w:r>
        <w:rPr>
          <w:rFonts w:eastAsia="Times New Roman" w:cs="Times New Roman"/>
          <w:szCs w:val="24"/>
        </w:rPr>
        <w:t>δ</w:t>
      </w:r>
      <w:r>
        <w:rPr>
          <w:rFonts w:eastAsia="Times New Roman" w:cs="Times New Roman"/>
          <w:szCs w:val="24"/>
        </w:rPr>
        <w:t xml:space="preserve">ιακρατική </w:t>
      </w:r>
      <w:r>
        <w:rPr>
          <w:rFonts w:eastAsia="Times New Roman" w:cs="Times New Roman"/>
          <w:szCs w:val="24"/>
        </w:rPr>
        <w:t>σ</w:t>
      </w:r>
      <w:r>
        <w:rPr>
          <w:rFonts w:eastAsia="Times New Roman" w:cs="Times New Roman"/>
          <w:szCs w:val="24"/>
        </w:rPr>
        <w:t>υμφωνία.</w:t>
      </w:r>
    </w:p>
    <w:p w14:paraId="04AA136F" w14:textId="77777777" w:rsidR="00A80E5B" w:rsidRDefault="003627BB">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w:t>
      </w:r>
      <w:r>
        <w:rPr>
          <w:rFonts w:eastAsia="Times New Roman"/>
          <w:szCs w:val="24"/>
        </w:rPr>
        <w:t>ιοι συνάδελφοι, δέχεστε στο σημείο αυτό να λύσουμε τη συνεδρίαση;</w:t>
      </w:r>
    </w:p>
    <w:p w14:paraId="04AA1370" w14:textId="77777777" w:rsidR="00A80E5B" w:rsidRDefault="003627BB">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04AA1371" w14:textId="77777777" w:rsidR="00A80E5B" w:rsidRDefault="003627BB">
      <w:pPr>
        <w:shd w:val="clear" w:color="auto" w:fill="FFFFFF"/>
        <w:spacing w:after="0"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 xml:space="preserve">Με τη συναίνεση του Σώματος και ώρα 19.43΄ </w:t>
      </w:r>
      <w:proofErr w:type="spellStart"/>
      <w:r>
        <w:rPr>
          <w:rFonts w:eastAsia="Times New Roman"/>
          <w:szCs w:val="24"/>
        </w:rPr>
        <w:t>λύεται</w:t>
      </w:r>
      <w:proofErr w:type="spellEnd"/>
      <w:r>
        <w:rPr>
          <w:rFonts w:eastAsia="Times New Roman"/>
          <w:szCs w:val="24"/>
        </w:rPr>
        <w:t xml:space="preserve"> η συνεδρίαση για </w:t>
      </w:r>
      <w:r>
        <w:rPr>
          <w:rFonts w:eastAsia="Times New Roman"/>
          <w:szCs w:val="24"/>
        </w:rPr>
        <w:t xml:space="preserve">την προσεχή </w:t>
      </w:r>
      <w:r>
        <w:rPr>
          <w:rFonts w:eastAsia="Times New Roman"/>
          <w:szCs w:val="24"/>
        </w:rPr>
        <w:t>Τετάρτη 29 Νοεμβρίου 2017 και ώρα 10.00΄</w:t>
      </w:r>
      <w:r>
        <w:rPr>
          <w:rFonts w:eastAsia="Times New Roman"/>
          <w:szCs w:val="24"/>
        </w:rPr>
        <w:t>,</w:t>
      </w:r>
      <w:r>
        <w:rPr>
          <w:rFonts w:eastAsia="Times New Roman"/>
          <w:szCs w:val="24"/>
        </w:rPr>
        <w:t xml:space="preserve"> με αντικείμενο εργασιών του Σώματος: νομοθετική εργασία, σύμφωνα με την ημερήσια διάταξη που έχει διανεμηθεί.</w:t>
      </w:r>
    </w:p>
    <w:p w14:paraId="04AA1372" w14:textId="77777777" w:rsidR="00A80E5B" w:rsidRDefault="003627BB">
      <w:pPr>
        <w:spacing w:after="0"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ΟΙ ΓΡΑΜΜΑΤΕΙΣ</w:t>
      </w:r>
    </w:p>
    <w:sectPr w:rsidR="00A80E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AFJbcqPZcWG6E+QvB923+dz8Zk=" w:salt="YW+u9Gxmb8oUEK+JFyKb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5B"/>
    <w:rsid w:val="003627BB"/>
    <w:rsid w:val="00A7164C"/>
    <w:rsid w:val="00A80E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0C5D"/>
  <w15:docId w15:val="{F848A296-6083-4FEF-83B6-6D2F2784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10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A1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ΛΕ´</Meeting>
    <MetadataID xmlns="641f345b-441b-4b81-9152-adc2e73ba5e1">549</MetadataID>
    <Status xmlns="641f345b-441b-4b81-9152-adc2e73ba5e1">
      <Url>https://intra.parliament.gr/praktika/Lists/Incoming_Metadata/EditForm.aspx?ID=549&amp;Source=/praktika/Recordings_Library/Forms/AllItems.aspx</Url>
      <Description>Δημοσιεύτηκε</Description>
    </Status>
    <Date xmlns="641f345b-441b-4b81-9152-adc2e73ba5e1">2017-11-26T22:00:00+00:00</Date>
    <Session xmlns="641f345b-441b-4b81-9152-adc2e73ba5e1">Γ´</Ses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400A3-A8A3-49E3-B15F-64311E429956}">
  <ds:schemaRefs>
    <ds:schemaRef ds:uri="http://schemas.microsoft.com/office/2006/metadata/properties"/>
    <ds:schemaRef ds:uri="641f345b-441b-4b81-9152-adc2e73ba5e1"/>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F6F3CBD-B937-4C89-A4D1-FC5CEBCEC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80A2A0-9C08-4DA2-9923-4E6B7B358E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337</Pages>
  <Words>61826</Words>
  <Characters>333865</Characters>
  <Application>Microsoft Office Word</Application>
  <DocSecurity>0</DocSecurity>
  <Lines>2782</Lines>
  <Paragraphs>789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2017-12-01T10:35:00Z</dcterms:created>
  <dcterms:modified xsi:type="dcterms:W3CDTF">2017-12-01T10:35:00Z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