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755EE" w14:textId="77777777" w:rsidR="00134BEF" w:rsidRPr="00134BEF" w:rsidRDefault="00134BEF" w:rsidP="00134BEF">
      <w:pPr>
        <w:spacing w:after="0" w:line="360" w:lineRule="auto"/>
        <w:rPr>
          <w:ins w:id="0" w:author="Φλούδα Χριστίνα" w:date="2016-04-15T12:23:00Z"/>
          <w:rFonts w:eastAsia="Times New Roman"/>
          <w:szCs w:val="24"/>
          <w:lang w:eastAsia="en-US"/>
        </w:rPr>
      </w:pPr>
      <w:ins w:id="1" w:author="Φλούδα Χριστίνα" w:date="2016-04-15T12:23:00Z">
        <w:r w:rsidRPr="00134BE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B2837D2" w14:textId="77777777" w:rsidR="00134BEF" w:rsidRPr="00134BEF" w:rsidRDefault="00134BEF" w:rsidP="00134BEF">
      <w:pPr>
        <w:spacing w:after="0" w:line="360" w:lineRule="auto"/>
        <w:rPr>
          <w:ins w:id="2" w:author="Φλούδα Χριστίνα" w:date="2016-04-15T12:23:00Z"/>
          <w:rFonts w:eastAsia="Times New Roman"/>
          <w:szCs w:val="24"/>
          <w:lang w:eastAsia="en-US"/>
        </w:rPr>
      </w:pPr>
    </w:p>
    <w:p w14:paraId="40F23B25" w14:textId="77777777" w:rsidR="00134BEF" w:rsidRPr="00134BEF" w:rsidRDefault="00134BEF" w:rsidP="00134BEF">
      <w:pPr>
        <w:spacing w:after="0" w:line="360" w:lineRule="auto"/>
        <w:rPr>
          <w:ins w:id="3" w:author="Φλούδα Χριστίνα" w:date="2016-04-15T12:23:00Z"/>
          <w:rFonts w:eastAsia="Times New Roman"/>
          <w:szCs w:val="24"/>
          <w:lang w:eastAsia="en-US"/>
        </w:rPr>
      </w:pPr>
      <w:ins w:id="4" w:author="Φλούδα Χριστίνα" w:date="2016-04-15T12:23:00Z">
        <w:r w:rsidRPr="00134BEF">
          <w:rPr>
            <w:rFonts w:eastAsia="Times New Roman"/>
            <w:szCs w:val="24"/>
            <w:lang w:eastAsia="en-US"/>
          </w:rPr>
          <w:t>ΠΙΝΑΚΑΣ ΠΕΡΙΕΧΟΜΕΝΩΝ</w:t>
        </w:r>
      </w:ins>
    </w:p>
    <w:p w14:paraId="27D3DBB3" w14:textId="77777777" w:rsidR="00134BEF" w:rsidRPr="00134BEF" w:rsidRDefault="00134BEF" w:rsidP="00134BEF">
      <w:pPr>
        <w:spacing w:after="0" w:line="360" w:lineRule="auto"/>
        <w:rPr>
          <w:ins w:id="5" w:author="Φλούδα Χριστίνα" w:date="2016-04-15T12:23:00Z"/>
          <w:rFonts w:eastAsia="Times New Roman"/>
          <w:szCs w:val="24"/>
          <w:lang w:eastAsia="en-US"/>
        </w:rPr>
      </w:pPr>
      <w:ins w:id="6" w:author="Φλούδα Χριστίνα" w:date="2016-04-15T12:23:00Z">
        <w:r w:rsidRPr="00134BEF">
          <w:rPr>
            <w:rFonts w:eastAsia="Times New Roman"/>
            <w:szCs w:val="24"/>
            <w:lang w:eastAsia="en-US"/>
          </w:rPr>
          <w:t xml:space="preserve">ΙΖ΄ ΠΕΡΙΟΔΟΣ </w:t>
        </w:r>
      </w:ins>
    </w:p>
    <w:p w14:paraId="05A03307" w14:textId="77777777" w:rsidR="00134BEF" w:rsidRPr="00134BEF" w:rsidRDefault="00134BEF" w:rsidP="00134BEF">
      <w:pPr>
        <w:spacing w:after="0" w:line="360" w:lineRule="auto"/>
        <w:rPr>
          <w:ins w:id="7" w:author="Φλούδα Χριστίνα" w:date="2016-04-15T12:23:00Z"/>
          <w:rFonts w:eastAsia="Times New Roman"/>
          <w:szCs w:val="24"/>
          <w:lang w:eastAsia="en-US"/>
        </w:rPr>
      </w:pPr>
      <w:ins w:id="8" w:author="Φλούδα Χριστίνα" w:date="2016-04-15T12:23:00Z">
        <w:r w:rsidRPr="00134BEF">
          <w:rPr>
            <w:rFonts w:eastAsia="Times New Roman"/>
            <w:szCs w:val="24"/>
            <w:lang w:eastAsia="en-US"/>
          </w:rPr>
          <w:t>ΠΡΟΕΔΡΕΥΟΜΕΝΗΣ ΚΟΙΝΟΒΟΥΛΕΥΤΙΚΗΣ ΔΗΜΟΚΡΑΤΙΑΣ</w:t>
        </w:r>
      </w:ins>
    </w:p>
    <w:p w14:paraId="6DD25494" w14:textId="77777777" w:rsidR="00134BEF" w:rsidRPr="00134BEF" w:rsidRDefault="00134BEF" w:rsidP="00134BEF">
      <w:pPr>
        <w:spacing w:after="0" w:line="360" w:lineRule="auto"/>
        <w:rPr>
          <w:ins w:id="9" w:author="Φλούδα Χριστίνα" w:date="2016-04-15T12:23:00Z"/>
          <w:rFonts w:eastAsia="Times New Roman"/>
          <w:szCs w:val="24"/>
          <w:lang w:eastAsia="en-US"/>
        </w:rPr>
      </w:pPr>
      <w:ins w:id="10" w:author="Φλούδα Χριστίνα" w:date="2016-04-15T12:23:00Z">
        <w:r w:rsidRPr="00134BEF">
          <w:rPr>
            <w:rFonts w:eastAsia="Times New Roman"/>
            <w:szCs w:val="24"/>
            <w:lang w:eastAsia="en-US"/>
          </w:rPr>
          <w:t>ΣΥΝΟΔΟΣ Α΄</w:t>
        </w:r>
      </w:ins>
    </w:p>
    <w:p w14:paraId="3903A515" w14:textId="77777777" w:rsidR="00134BEF" w:rsidRPr="00134BEF" w:rsidRDefault="00134BEF" w:rsidP="00134BEF">
      <w:pPr>
        <w:spacing w:after="0" w:line="360" w:lineRule="auto"/>
        <w:rPr>
          <w:ins w:id="11" w:author="Φλούδα Χριστίνα" w:date="2016-04-15T12:23:00Z"/>
          <w:rFonts w:eastAsia="Times New Roman"/>
          <w:szCs w:val="24"/>
          <w:lang w:eastAsia="en-US"/>
        </w:rPr>
      </w:pPr>
    </w:p>
    <w:p w14:paraId="5BE0DF15" w14:textId="77777777" w:rsidR="00134BEF" w:rsidRPr="00134BEF" w:rsidRDefault="00134BEF" w:rsidP="00134BEF">
      <w:pPr>
        <w:spacing w:after="0" w:line="360" w:lineRule="auto"/>
        <w:rPr>
          <w:ins w:id="12" w:author="Φλούδα Χριστίνα" w:date="2016-04-15T12:23:00Z"/>
          <w:rFonts w:eastAsia="Times New Roman"/>
          <w:szCs w:val="24"/>
          <w:lang w:eastAsia="en-US"/>
        </w:rPr>
      </w:pPr>
      <w:ins w:id="13" w:author="Φλούδα Χριστίνα" w:date="2016-04-15T12:23:00Z">
        <w:r w:rsidRPr="00134BEF">
          <w:rPr>
            <w:rFonts w:eastAsia="Times New Roman"/>
            <w:szCs w:val="24"/>
            <w:lang w:eastAsia="en-US"/>
          </w:rPr>
          <w:t>ΣΥΝΕΔΡΙΑΣΗ ΡΔ΄</w:t>
        </w:r>
      </w:ins>
    </w:p>
    <w:p w14:paraId="5CDB1B45" w14:textId="77777777" w:rsidR="00134BEF" w:rsidRPr="00134BEF" w:rsidRDefault="00134BEF" w:rsidP="00134BEF">
      <w:pPr>
        <w:spacing w:after="0" w:line="360" w:lineRule="auto"/>
        <w:rPr>
          <w:ins w:id="14" w:author="Φλούδα Χριστίνα" w:date="2016-04-15T12:23:00Z"/>
          <w:rFonts w:eastAsia="Times New Roman"/>
          <w:szCs w:val="24"/>
          <w:lang w:eastAsia="en-US"/>
        </w:rPr>
      </w:pPr>
      <w:ins w:id="15" w:author="Φλούδα Χριστίνα" w:date="2016-04-15T12:23:00Z">
        <w:r w:rsidRPr="00134BEF">
          <w:rPr>
            <w:rFonts w:eastAsia="Times New Roman"/>
            <w:szCs w:val="24"/>
            <w:lang w:eastAsia="en-US"/>
          </w:rPr>
          <w:t>Παρασκευή  8 Απριλίου 2016</w:t>
        </w:r>
      </w:ins>
    </w:p>
    <w:p w14:paraId="5CB1FC75" w14:textId="77777777" w:rsidR="00134BEF" w:rsidRPr="00134BEF" w:rsidRDefault="00134BEF" w:rsidP="00134BEF">
      <w:pPr>
        <w:spacing w:after="0" w:line="360" w:lineRule="auto"/>
        <w:rPr>
          <w:ins w:id="16" w:author="Φλούδα Χριστίνα" w:date="2016-04-15T12:23:00Z"/>
          <w:rFonts w:eastAsia="Times New Roman"/>
          <w:szCs w:val="24"/>
          <w:lang w:eastAsia="en-US"/>
        </w:rPr>
      </w:pPr>
    </w:p>
    <w:p w14:paraId="332EFEE7" w14:textId="77777777" w:rsidR="00134BEF" w:rsidRPr="00134BEF" w:rsidRDefault="00134BEF" w:rsidP="00134BEF">
      <w:pPr>
        <w:spacing w:after="0" w:line="360" w:lineRule="auto"/>
        <w:rPr>
          <w:ins w:id="17" w:author="Φλούδα Χριστίνα" w:date="2016-04-15T12:23:00Z"/>
          <w:rFonts w:eastAsia="Times New Roman"/>
          <w:szCs w:val="24"/>
          <w:lang w:eastAsia="en-US"/>
        </w:rPr>
      </w:pPr>
      <w:ins w:id="18" w:author="Φλούδα Χριστίνα" w:date="2016-04-15T12:23:00Z">
        <w:r w:rsidRPr="00134BEF">
          <w:rPr>
            <w:rFonts w:eastAsia="Times New Roman"/>
            <w:szCs w:val="24"/>
            <w:lang w:eastAsia="en-US"/>
          </w:rPr>
          <w:t>ΘΕΜΑΤΑ</w:t>
        </w:r>
      </w:ins>
    </w:p>
    <w:p w14:paraId="2CF5BB10" w14:textId="77777777" w:rsidR="00134BEF" w:rsidRPr="00134BEF" w:rsidRDefault="00134BEF" w:rsidP="00134BEF">
      <w:pPr>
        <w:spacing w:after="0" w:line="360" w:lineRule="auto"/>
        <w:rPr>
          <w:ins w:id="19" w:author="Φλούδα Χριστίνα" w:date="2016-04-15T12:23:00Z"/>
          <w:rFonts w:eastAsia="Times New Roman"/>
          <w:szCs w:val="24"/>
          <w:lang w:eastAsia="en-US"/>
        </w:rPr>
      </w:pPr>
      <w:ins w:id="20" w:author="Φλούδα Χριστίνα" w:date="2016-04-15T12:23:00Z">
        <w:r w:rsidRPr="00134BEF">
          <w:rPr>
            <w:rFonts w:eastAsia="Times New Roman"/>
            <w:szCs w:val="24"/>
            <w:lang w:eastAsia="en-US"/>
          </w:rPr>
          <w:t xml:space="preserve"> </w:t>
        </w:r>
        <w:r w:rsidRPr="00134BEF">
          <w:rPr>
            <w:rFonts w:eastAsia="Times New Roman"/>
            <w:szCs w:val="24"/>
            <w:lang w:eastAsia="en-US"/>
          </w:rPr>
          <w:br/>
          <w:t xml:space="preserve">Α. ΕΙΔΙΚΑ ΘΕΜΑΤΑ </w:t>
        </w:r>
        <w:r w:rsidRPr="00134BEF">
          <w:rPr>
            <w:rFonts w:eastAsia="Times New Roman"/>
            <w:szCs w:val="24"/>
            <w:lang w:eastAsia="en-US"/>
          </w:rPr>
          <w:br/>
          <w:t xml:space="preserve">1.  Άδεια απουσίας του Βουλευτή κ. Κ. Τσιάρα, σελ. </w:t>
        </w:r>
        <w:r w:rsidRPr="00134BEF">
          <w:rPr>
            <w:rFonts w:eastAsia="Times New Roman"/>
            <w:szCs w:val="24"/>
            <w:lang w:eastAsia="en-US"/>
          </w:rPr>
          <w:br/>
          <w:t xml:space="preserve">2. Ανακοινώνεται ότι τη συνεδρίαση παρακολουθούν μαθητές από το Γυμνάσιο Κάτω </w:t>
        </w:r>
        <w:proofErr w:type="spellStart"/>
        <w:r w:rsidRPr="00134BEF">
          <w:rPr>
            <w:rFonts w:eastAsia="Times New Roman"/>
            <w:szCs w:val="24"/>
            <w:lang w:eastAsia="en-US"/>
          </w:rPr>
          <w:t>Πορΐων</w:t>
        </w:r>
        <w:proofErr w:type="spellEnd"/>
        <w:r w:rsidRPr="00134BEF">
          <w:rPr>
            <w:rFonts w:eastAsia="Times New Roman"/>
            <w:szCs w:val="24"/>
            <w:lang w:eastAsia="en-US"/>
          </w:rPr>
          <w:t xml:space="preserve"> και το Γυμνάσιο Λιβαδιάς Σερρών, σελ. </w:t>
        </w:r>
        <w:r w:rsidRPr="00134BEF">
          <w:rPr>
            <w:rFonts w:eastAsia="Times New Roman"/>
            <w:szCs w:val="24"/>
            <w:lang w:eastAsia="en-US"/>
          </w:rPr>
          <w:br/>
          <w:t xml:space="preserve">3. Επί διαδικαστικού θέματος, σελ. </w:t>
        </w:r>
        <w:r w:rsidRPr="00134BEF">
          <w:rPr>
            <w:rFonts w:eastAsia="Times New Roman"/>
            <w:szCs w:val="24"/>
            <w:lang w:eastAsia="en-US"/>
          </w:rPr>
          <w:br/>
          <w:t xml:space="preserve">4. Ανακοινώνεται ότι η Ανώτατη Διοίκηση Ενώσεων Δημοσίων Υπαλλήλων ΑΔΕΔΥ κατέθεσε ψήφισμα, με το οποίο απαιτεί να αποσυρθεί το ασφαλιστικό νομοσχέδιο που προωθεί η Κυβέρνηση για ψήφιση στη Βουλή, σελ. </w:t>
        </w:r>
        <w:r w:rsidRPr="00134BEF">
          <w:rPr>
            <w:rFonts w:eastAsia="Times New Roman"/>
            <w:szCs w:val="24"/>
            <w:lang w:eastAsia="en-US"/>
          </w:rPr>
          <w:br/>
          <w:t xml:space="preserve"> </w:t>
        </w:r>
        <w:r w:rsidRPr="00134BEF">
          <w:rPr>
            <w:rFonts w:eastAsia="Times New Roman"/>
            <w:szCs w:val="24"/>
            <w:lang w:eastAsia="en-US"/>
          </w:rPr>
          <w:br/>
          <w:t xml:space="preserve">Β. ΚΟΙΝΟΒΟΥΛΕΥΤΙΚΟΣ ΕΛΕΓΧΟΣ </w:t>
        </w:r>
        <w:r w:rsidRPr="00134BEF">
          <w:rPr>
            <w:rFonts w:eastAsia="Times New Roman"/>
            <w:szCs w:val="24"/>
            <w:lang w:eastAsia="en-US"/>
          </w:rPr>
          <w:br/>
          <w:t xml:space="preserve">1. Ανακοίνωση του δελτίου επικαίρων ερωτήσεων και αναφορών - ερωτήσεων της Δευτέρας 11 Απριλίου 2016, σελ. </w:t>
        </w:r>
        <w:r w:rsidRPr="00134BEF">
          <w:rPr>
            <w:rFonts w:eastAsia="Times New Roman"/>
            <w:szCs w:val="24"/>
            <w:lang w:eastAsia="en-US"/>
          </w:rPr>
          <w:br/>
          <w:t xml:space="preserve">2. Κατάθεση αναφορών, σελ. </w:t>
        </w:r>
        <w:r w:rsidRPr="00134BEF">
          <w:rPr>
            <w:rFonts w:eastAsia="Times New Roman"/>
            <w:szCs w:val="24"/>
            <w:lang w:eastAsia="en-US"/>
          </w:rPr>
          <w:br/>
          <w:t>3. Συζήτηση επίκαιρης ερώτησης:</w:t>
        </w:r>
      </w:ins>
    </w:p>
    <w:p w14:paraId="6A1611CD" w14:textId="77777777" w:rsidR="00134BEF" w:rsidRPr="00134BEF" w:rsidRDefault="00134BEF" w:rsidP="00134BEF">
      <w:pPr>
        <w:spacing w:after="0" w:line="360" w:lineRule="auto"/>
        <w:rPr>
          <w:ins w:id="21" w:author="Φλούδα Χριστίνα" w:date="2016-04-15T12:23:00Z"/>
          <w:rFonts w:eastAsia="Times New Roman"/>
          <w:szCs w:val="24"/>
          <w:lang w:eastAsia="en-US"/>
        </w:rPr>
      </w:pPr>
      <w:ins w:id="22" w:author="Φλούδα Χριστίνα" w:date="2016-04-15T12:23:00Z">
        <w:r w:rsidRPr="00134BEF">
          <w:rPr>
            <w:rFonts w:eastAsia="Times New Roman"/>
            <w:szCs w:val="24"/>
            <w:lang w:eastAsia="en-US"/>
          </w:rPr>
          <w:t xml:space="preserve">Προς τον Υπουργό Περιβάλλοντος και Ενέργειας, σχετικά με την υπογραφή της νέας διεθνούς κλιματικής συμφωνίας, σελ. </w:t>
        </w:r>
        <w:r w:rsidRPr="00134BEF">
          <w:rPr>
            <w:rFonts w:eastAsia="Times New Roman"/>
            <w:szCs w:val="24"/>
            <w:lang w:eastAsia="en-US"/>
          </w:rPr>
          <w:br/>
        </w:r>
      </w:ins>
    </w:p>
    <w:p w14:paraId="6BB5E021" w14:textId="77777777" w:rsidR="00134BEF" w:rsidRPr="00134BEF" w:rsidRDefault="00134BEF" w:rsidP="00134BEF">
      <w:pPr>
        <w:spacing w:after="0" w:line="360" w:lineRule="auto"/>
        <w:rPr>
          <w:ins w:id="23" w:author="Φλούδα Χριστίνα" w:date="2016-04-15T12:23:00Z"/>
          <w:rFonts w:eastAsia="Times New Roman"/>
          <w:szCs w:val="24"/>
          <w:lang w:eastAsia="en-US"/>
        </w:rPr>
      </w:pPr>
    </w:p>
    <w:p w14:paraId="3B643917" w14:textId="77777777" w:rsidR="00134BEF" w:rsidRPr="00134BEF" w:rsidRDefault="00134BEF" w:rsidP="00134BEF">
      <w:pPr>
        <w:spacing w:after="0" w:line="360" w:lineRule="auto"/>
        <w:rPr>
          <w:ins w:id="24" w:author="Φλούδα Χριστίνα" w:date="2016-04-15T12:23:00Z"/>
          <w:rFonts w:eastAsia="Times New Roman"/>
          <w:szCs w:val="24"/>
          <w:lang w:eastAsia="en-US"/>
        </w:rPr>
      </w:pPr>
      <w:ins w:id="25" w:author="Φλούδα Χριστίνα" w:date="2016-04-15T12:23:00Z">
        <w:r w:rsidRPr="00134BEF">
          <w:rPr>
            <w:rFonts w:eastAsia="Times New Roman"/>
            <w:szCs w:val="24"/>
            <w:lang w:eastAsia="en-US"/>
          </w:rPr>
          <w:t>ΠΡΟΕΔΡΕΥΟΥΣΑ</w:t>
        </w:r>
      </w:ins>
    </w:p>
    <w:p w14:paraId="0EEEFECD" w14:textId="77777777" w:rsidR="00134BEF" w:rsidRPr="00134BEF" w:rsidRDefault="00134BEF" w:rsidP="00134BEF">
      <w:pPr>
        <w:spacing w:after="0" w:line="360" w:lineRule="auto"/>
        <w:rPr>
          <w:ins w:id="26" w:author="Φλούδα Χριστίνα" w:date="2016-04-15T12:23:00Z"/>
          <w:rFonts w:eastAsia="Times New Roman"/>
          <w:szCs w:val="24"/>
          <w:lang w:eastAsia="en-US"/>
        </w:rPr>
      </w:pPr>
    </w:p>
    <w:p w14:paraId="01B1B0FA" w14:textId="77777777" w:rsidR="00134BEF" w:rsidRPr="00134BEF" w:rsidRDefault="00134BEF" w:rsidP="00134BEF">
      <w:pPr>
        <w:spacing w:after="0" w:line="360" w:lineRule="auto"/>
        <w:rPr>
          <w:ins w:id="27" w:author="Φλούδα Χριστίνα" w:date="2016-04-15T12:23:00Z"/>
          <w:rFonts w:eastAsia="Times New Roman"/>
          <w:szCs w:val="24"/>
          <w:lang w:eastAsia="en-US"/>
        </w:rPr>
      </w:pPr>
      <w:ins w:id="28" w:author="Φλούδα Χριστίνα" w:date="2016-04-15T12:23:00Z">
        <w:r w:rsidRPr="00134BEF">
          <w:rPr>
            <w:rFonts w:eastAsia="Times New Roman"/>
            <w:szCs w:val="24"/>
            <w:lang w:eastAsia="en-US"/>
          </w:rPr>
          <w:t>ΧΡΙΣΤΟΔΟΥΛΟΠΟΥΛΟΥ Α. , σελ.</w:t>
        </w:r>
        <w:r w:rsidRPr="00134BEF">
          <w:rPr>
            <w:rFonts w:eastAsia="Times New Roman"/>
            <w:szCs w:val="24"/>
            <w:lang w:eastAsia="en-US"/>
          </w:rPr>
          <w:br/>
        </w:r>
      </w:ins>
    </w:p>
    <w:p w14:paraId="18DF2AA2" w14:textId="77777777" w:rsidR="00134BEF" w:rsidRPr="00134BEF" w:rsidRDefault="00134BEF" w:rsidP="00134BEF">
      <w:pPr>
        <w:spacing w:after="0" w:line="360" w:lineRule="auto"/>
        <w:rPr>
          <w:ins w:id="29" w:author="Φλούδα Χριστίνα" w:date="2016-04-15T12:23:00Z"/>
          <w:rFonts w:eastAsia="Times New Roman"/>
          <w:szCs w:val="24"/>
          <w:lang w:eastAsia="en-US"/>
        </w:rPr>
      </w:pPr>
    </w:p>
    <w:p w14:paraId="44734B17" w14:textId="77777777" w:rsidR="00134BEF" w:rsidRPr="00134BEF" w:rsidRDefault="00134BEF" w:rsidP="00134BEF">
      <w:pPr>
        <w:spacing w:after="0" w:line="360" w:lineRule="auto"/>
        <w:rPr>
          <w:ins w:id="30" w:author="Φλούδα Χριστίνα" w:date="2016-04-15T12:23:00Z"/>
          <w:rFonts w:eastAsia="Times New Roman"/>
          <w:szCs w:val="24"/>
          <w:lang w:eastAsia="en-US"/>
        </w:rPr>
      </w:pPr>
      <w:ins w:id="31" w:author="Φλούδα Χριστίνα" w:date="2016-04-15T12:23:00Z">
        <w:r w:rsidRPr="00134BEF">
          <w:rPr>
            <w:rFonts w:eastAsia="Times New Roman"/>
            <w:szCs w:val="24"/>
            <w:lang w:eastAsia="en-US"/>
          </w:rPr>
          <w:t>ΟΜΙΛΗΤΕΣ</w:t>
        </w:r>
      </w:ins>
    </w:p>
    <w:p w14:paraId="57A8EC1F" w14:textId="161491B7" w:rsidR="00134BEF" w:rsidRDefault="00134BEF" w:rsidP="00134BEF">
      <w:pPr>
        <w:spacing w:line="600" w:lineRule="auto"/>
        <w:jc w:val="both"/>
        <w:rPr>
          <w:ins w:id="32" w:author="Φλούδα Χριστίνα" w:date="2016-04-15T12:22:00Z"/>
          <w:rFonts w:eastAsia="Times New Roman"/>
          <w:szCs w:val="24"/>
        </w:rPr>
        <w:pPrChange w:id="33" w:author="Φλούδα Χριστίνα" w:date="2016-04-15T12:22:00Z">
          <w:pPr>
            <w:spacing w:line="600" w:lineRule="auto"/>
            <w:jc w:val="center"/>
          </w:pPr>
        </w:pPrChange>
      </w:pPr>
      <w:ins w:id="34" w:author="Φλούδα Χριστίνα" w:date="2016-04-15T12:23:00Z">
        <w:r w:rsidRPr="00134BEF">
          <w:rPr>
            <w:rFonts w:eastAsia="Times New Roman"/>
            <w:szCs w:val="24"/>
            <w:lang w:eastAsia="en-US"/>
          </w:rPr>
          <w:br/>
          <w:t>Α. Επί διαδικαστικού θέματος:</w:t>
        </w:r>
        <w:r w:rsidRPr="00134BEF">
          <w:rPr>
            <w:rFonts w:eastAsia="Times New Roman"/>
            <w:szCs w:val="24"/>
            <w:lang w:eastAsia="en-US"/>
          </w:rPr>
          <w:br/>
          <w:t>ΧΡΙΣΤΟΔΟΥΛΟΠΟΥΛΟΥ Α. , σελ.</w:t>
        </w:r>
        <w:r w:rsidRPr="00134BEF">
          <w:rPr>
            <w:rFonts w:eastAsia="Times New Roman"/>
            <w:szCs w:val="24"/>
            <w:lang w:eastAsia="en-US"/>
          </w:rPr>
          <w:br/>
        </w:r>
        <w:r w:rsidRPr="00134BEF">
          <w:rPr>
            <w:rFonts w:eastAsia="Times New Roman"/>
            <w:szCs w:val="24"/>
            <w:lang w:eastAsia="en-US"/>
          </w:rPr>
          <w:br/>
          <w:t>Β. Επί της επίκαιρης ερώτησης:</w:t>
        </w:r>
        <w:r w:rsidRPr="00134BEF">
          <w:rPr>
            <w:rFonts w:eastAsia="Times New Roman"/>
            <w:szCs w:val="24"/>
            <w:lang w:eastAsia="en-US"/>
          </w:rPr>
          <w:br/>
          <w:t>ΚΑΦΑΝΤΑΡΗ Χ. , σελ.</w:t>
        </w:r>
        <w:r w:rsidRPr="00134BEF">
          <w:rPr>
            <w:rFonts w:eastAsia="Times New Roman"/>
            <w:szCs w:val="24"/>
            <w:lang w:eastAsia="en-US"/>
          </w:rPr>
          <w:br/>
          <w:t>ΤΣΙΡΩΝΗΣ Ι. , σελ.</w:t>
        </w:r>
      </w:ins>
      <w:bookmarkStart w:id="35" w:name="_GoBack"/>
      <w:bookmarkEnd w:id="35"/>
    </w:p>
    <w:p w14:paraId="3B8109DE" w14:textId="77777777" w:rsidR="006307A8" w:rsidRDefault="00134BEF">
      <w:pPr>
        <w:spacing w:line="600" w:lineRule="auto"/>
        <w:jc w:val="center"/>
        <w:rPr>
          <w:rFonts w:eastAsia="Times New Roman"/>
          <w:szCs w:val="24"/>
        </w:rPr>
      </w:pPr>
      <w:r>
        <w:rPr>
          <w:rFonts w:eastAsia="Times New Roman"/>
          <w:szCs w:val="24"/>
        </w:rPr>
        <w:t>ΠΡΑΚΤΙΚΑ ΒΟΥΛΗΣ</w:t>
      </w:r>
    </w:p>
    <w:p w14:paraId="3B8109DF" w14:textId="77777777" w:rsidR="006307A8" w:rsidRDefault="00134BEF">
      <w:pPr>
        <w:spacing w:line="600" w:lineRule="auto"/>
        <w:jc w:val="center"/>
        <w:rPr>
          <w:rFonts w:eastAsia="Times New Roman"/>
          <w:szCs w:val="24"/>
        </w:rPr>
      </w:pPr>
      <w:r>
        <w:rPr>
          <w:rFonts w:eastAsia="Times New Roman"/>
          <w:szCs w:val="24"/>
        </w:rPr>
        <w:t>ΙΖ΄ ΠΕΡΙΟΔΟΣ</w:t>
      </w:r>
    </w:p>
    <w:p w14:paraId="3B8109E0" w14:textId="77777777" w:rsidR="006307A8" w:rsidRDefault="00134BEF">
      <w:pPr>
        <w:spacing w:line="600" w:lineRule="auto"/>
        <w:jc w:val="center"/>
        <w:rPr>
          <w:rFonts w:eastAsia="Times New Roman"/>
          <w:szCs w:val="24"/>
        </w:rPr>
      </w:pPr>
      <w:r>
        <w:rPr>
          <w:rFonts w:eastAsia="Times New Roman"/>
          <w:szCs w:val="24"/>
        </w:rPr>
        <w:t>ΠΡΟΕΔΡΕΥΟΜΕΝΗΣ ΚΟΙΝΟΒΟΥΛΕΥΤΙΚΗΣ ΔΗΜΟΚΡΑΤΙΑΣ</w:t>
      </w:r>
    </w:p>
    <w:p w14:paraId="3B8109E1" w14:textId="77777777" w:rsidR="006307A8" w:rsidRDefault="00134BEF">
      <w:pPr>
        <w:spacing w:line="600" w:lineRule="auto"/>
        <w:jc w:val="center"/>
        <w:rPr>
          <w:rFonts w:eastAsia="Times New Roman"/>
          <w:szCs w:val="24"/>
        </w:rPr>
      </w:pPr>
      <w:r>
        <w:rPr>
          <w:rFonts w:eastAsia="Times New Roman"/>
          <w:szCs w:val="24"/>
        </w:rPr>
        <w:t>ΣΥΝΟΔΟΣ Α΄</w:t>
      </w:r>
    </w:p>
    <w:p w14:paraId="3B8109E2" w14:textId="77777777" w:rsidR="006307A8" w:rsidRDefault="00134BEF">
      <w:pPr>
        <w:spacing w:line="600" w:lineRule="auto"/>
        <w:jc w:val="center"/>
        <w:rPr>
          <w:rFonts w:eastAsia="Times New Roman"/>
          <w:szCs w:val="24"/>
        </w:rPr>
      </w:pPr>
      <w:r>
        <w:rPr>
          <w:rFonts w:eastAsia="Times New Roman"/>
          <w:szCs w:val="24"/>
        </w:rPr>
        <w:t>ΣΥΝΕΔΡΙΑΣΗ ΡΔ΄</w:t>
      </w:r>
    </w:p>
    <w:p w14:paraId="3B8109E3" w14:textId="77777777" w:rsidR="006307A8" w:rsidRDefault="00134BEF">
      <w:pPr>
        <w:spacing w:line="600" w:lineRule="auto"/>
        <w:jc w:val="center"/>
        <w:rPr>
          <w:rFonts w:eastAsia="Times New Roman"/>
          <w:szCs w:val="24"/>
        </w:rPr>
      </w:pPr>
      <w:r>
        <w:rPr>
          <w:rFonts w:eastAsia="Times New Roman"/>
          <w:szCs w:val="24"/>
        </w:rPr>
        <w:t>Παρασκευή 8 Απριλίου 2016</w:t>
      </w:r>
    </w:p>
    <w:p w14:paraId="3B8109E4" w14:textId="77777777" w:rsidR="006307A8" w:rsidRDefault="00134BEF">
      <w:pPr>
        <w:spacing w:line="600" w:lineRule="auto"/>
        <w:ind w:firstLine="720"/>
        <w:jc w:val="both"/>
        <w:rPr>
          <w:rFonts w:eastAsia="Times New Roman"/>
          <w:szCs w:val="24"/>
        </w:rPr>
      </w:pPr>
      <w:r>
        <w:rPr>
          <w:rFonts w:eastAsia="Times New Roman"/>
          <w:szCs w:val="24"/>
        </w:rPr>
        <w:t xml:space="preserve">Αθήνα, σήμερα στις 8 Απριλίου 2016, ημέρα Παρασκευή και ώρα 10.05΄ συνήλθε στην Αίθουσα των συνεδριάσεων του Βουλευτηρίου η Βουλή σε ολομέλεια για να συνεδριάσει υπό </w:t>
      </w:r>
      <w:r>
        <w:rPr>
          <w:rFonts w:eastAsia="Times New Roman"/>
          <w:szCs w:val="24"/>
        </w:rPr>
        <w:lastRenderedPageBreak/>
        <w:t xml:space="preserve">την προεδρία της Γ΄ Αντιπροέδρου αυτής κ. </w:t>
      </w:r>
      <w:r w:rsidRPr="003A286B">
        <w:rPr>
          <w:rFonts w:eastAsia="Times New Roman"/>
          <w:b/>
          <w:szCs w:val="24"/>
        </w:rPr>
        <w:t>ΑΝΑΣΤΑΣΙΑΣ ΧΡΙΣΤΟΔΟΥΛΟΠΟΥΛΟΥ.</w:t>
      </w:r>
    </w:p>
    <w:p w14:paraId="3B8109E5" w14:textId="77777777" w:rsidR="006307A8" w:rsidRDefault="00134BEF">
      <w:pPr>
        <w:spacing w:line="600" w:lineRule="auto"/>
        <w:ind w:firstLine="720"/>
        <w:jc w:val="both"/>
        <w:rPr>
          <w:rFonts w:eastAsia="Times New Roman"/>
          <w:szCs w:val="24"/>
        </w:rPr>
      </w:pPr>
      <w:r>
        <w:rPr>
          <w:rFonts w:eastAsia="Times New Roman"/>
          <w:b/>
          <w:szCs w:val="24"/>
        </w:rPr>
        <w:t>ΠΡΟΕΔΡΕΥΟΥΣΑ (Ανασ</w:t>
      </w:r>
      <w:r>
        <w:rPr>
          <w:rFonts w:eastAsia="Times New Roman"/>
          <w:b/>
          <w:szCs w:val="24"/>
        </w:rPr>
        <w:t>τασία Χριστοδουλοπούλου):</w:t>
      </w:r>
      <w:r>
        <w:rPr>
          <w:rFonts w:eastAsia="Times New Roman"/>
          <w:szCs w:val="24"/>
        </w:rPr>
        <w:t xml:space="preserve"> Κυρίες και κύριοι συνάδελφοι, αρχίζει η συνεδρίαση.</w:t>
      </w:r>
    </w:p>
    <w:p w14:paraId="3B8109E6" w14:textId="77777777" w:rsidR="006307A8" w:rsidRDefault="00134BEF">
      <w:pPr>
        <w:spacing w:line="600" w:lineRule="auto"/>
        <w:ind w:firstLine="720"/>
        <w:jc w:val="both"/>
        <w:rPr>
          <w:rFonts w:eastAsia="Times New Roman"/>
          <w:szCs w:val="24"/>
        </w:rPr>
      </w:pPr>
      <w:r>
        <w:rPr>
          <w:rFonts w:eastAsia="Times New Roman"/>
          <w:szCs w:val="24"/>
        </w:rPr>
        <w:t>(ΕΠΙΚΥΡΩΣΗ ΠΡΑΚΤΙΚΩΝ: Σύμφωνα με την από 7-4-2016</w:t>
      </w:r>
      <w:r>
        <w:rPr>
          <w:rFonts w:eastAsia="Times New Roman"/>
          <w:szCs w:val="24"/>
        </w:rPr>
        <w:t xml:space="preserve"> εξουσιοδότηση του Σώματος επικυρώθηκαν με ευθύνη του Προεδρείου τα πρακτικά της ΡΓ΄ συνεδριάσεως του, της Πέμπτης 7 Απριλίου 201</w:t>
      </w:r>
      <w:r>
        <w:rPr>
          <w:rFonts w:eastAsia="Times New Roman"/>
          <w:szCs w:val="24"/>
        </w:rPr>
        <w:t>6</w:t>
      </w:r>
      <w:r>
        <w:rPr>
          <w:rFonts w:eastAsia="Times New Roman"/>
          <w:szCs w:val="24"/>
        </w:rPr>
        <w:t>,</w:t>
      </w:r>
      <w:r>
        <w:rPr>
          <w:rFonts w:eastAsia="Times New Roman"/>
          <w:szCs w:val="24"/>
        </w:rPr>
        <w:t xml:space="preserve"> σε ό</w:t>
      </w:r>
      <w:r>
        <w:rPr>
          <w:rFonts w:eastAsia="Times New Roman"/>
          <w:szCs w:val="24"/>
        </w:rPr>
        <w:t>,</w:t>
      </w:r>
      <w:r>
        <w:rPr>
          <w:rFonts w:eastAsia="Times New Roman"/>
          <w:szCs w:val="24"/>
        </w:rPr>
        <w:t>τι αφορά την ψήφιση στο σύνολο του σχεδίου νόμου: «Κύρωση της Συ</w:t>
      </w:r>
      <w:r>
        <w:rPr>
          <w:rFonts w:eastAsia="Times New Roman"/>
          <w:szCs w:val="24"/>
        </w:rPr>
        <w:t>μφωνίας</w:t>
      </w:r>
      <w:r>
        <w:rPr>
          <w:rFonts w:eastAsia="Times New Roman"/>
          <w:szCs w:val="24"/>
        </w:rPr>
        <w:t xml:space="preserve"> Αεροπορικών Υπηρεσιών μεταξύ της Ελληνικής Δημοκρατίας και της Κυβέρνησης της Νέας Ζηλανδίας και άλλες διατάξεις</w:t>
      </w:r>
      <w:r>
        <w:rPr>
          <w:rFonts w:eastAsia="Times New Roman"/>
          <w:szCs w:val="24"/>
        </w:rPr>
        <w:t>».)</w:t>
      </w:r>
    </w:p>
    <w:p w14:paraId="3B8109E7" w14:textId="77777777" w:rsidR="006307A8" w:rsidRDefault="00134BEF">
      <w:pPr>
        <w:spacing w:line="600" w:lineRule="auto"/>
        <w:ind w:firstLine="720"/>
        <w:jc w:val="both"/>
        <w:rPr>
          <w:rFonts w:eastAsia="Times New Roman"/>
          <w:szCs w:val="24"/>
        </w:rPr>
      </w:pPr>
      <w:r>
        <w:rPr>
          <w:rFonts w:eastAsia="Times New Roman"/>
          <w:szCs w:val="24"/>
        </w:rPr>
        <w:lastRenderedPageBreak/>
        <w:t>Παρακαλείται ο κύριος Γραμματέας να ανακοινώσει τις αναφορές</w:t>
      </w:r>
      <w:r>
        <w:rPr>
          <w:rFonts w:eastAsia="Times New Roman"/>
          <w:szCs w:val="24"/>
        </w:rPr>
        <w:t xml:space="preserve"> προς το Σώμα.</w:t>
      </w:r>
    </w:p>
    <w:p w14:paraId="3B8109E8" w14:textId="77777777" w:rsidR="006307A8" w:rsidRDefault="00134BEF">
      <w:pPr>
        <w:spacing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Γεώργιο Ψυχογιό, Βουλευτή Κορινθίας, τα ακόλουθα:</w:t>
      </w:r>
    </w:p>
    <w:p w14:paraId="3B8109E9" w14:textId="77777777" w:rsidR="006307A8" w:rsidRDefault="00134BEF">
      <w:pPr>
        <w:pStyle w:val="a3"/>
        <w:spacing w:line="600" w:lineRule="auto"/>
        <w:ind w:left="1080"/>
        <w:jc w:val="both"/>
      </w:pPr>
      <w:r>
        <w:t>Α. ΚΑΤΑΘΕΣΗ ΑΝΑΦΟΡΩΝ</w:t>
      </w:r>
    </w:p>
    <w:p w14:paraId="3B8109EA" w14:textId="77777777" w:rsidR="006307A8" w:rsidRDefault="00134BEF">
      <w:pPr>
        <w:pStyle w:val="a3"/>
        <w:spacing w:line="600" w:lineRule="auto"/>
        <w:ind w:left="1080"/>
        <w:jc w:val="both"/>
        <w:rPr>
          <w:rFonts w:eastAsia="Times New Roman" w:cs="Times New Roman"/>
          <w:szCs w:val="24"/>
        </w:rPr>
      </w:pPr>
      <w:r>
        <w:rPr>
          <w:rFonts w:eastAsia="Times New Roman" w:cs="Times New Roman"/>
          <w:szCs w:val="24"/>
        </w:rPr>
        <w:t>(Να μπουν οι αναφορές σελ. 1</w:t>
      </w:r>
      <w:r>
        <w:rPr>
          <w:rFonts w:eastAsia="Times New Roman" w:cs="Times New Roman"/>
          <w:szCs w:val="24"/>
          <w:vertAlign w:val="superscript"/>
        </w:rPr>
        <w:t xml:space="preserve"> </w:t>
      </w:r>
      <w:r>
        <w:rPr>
          <w:rFonts w:eastAsia="Times New Roman" w:cs="Times New Roman"/>
          <w:szCs w:val="24"/>
        </w:rPr>
        <w:t>α)</w:t>
      </w:r>
    </w:p>
    <w:p w14:paraId="3B8109EB" w14:textId="77777777" w:rsidR="006307A8" w:rsidRDefault="00134BEF">
      <w:pPr>
        <w:pStyle w:val="a3"/>
        <w:spacing w:line="600" w:lineRule="auto"/>
        <w:ind w:left="1080"/>
        <w:jc w:val="both"/>
        <w:rPr>
          <w:rFonts w:eastAsia="Times New Roman" w:cs="Times New Roman"/>
          <w:szCs w:val="24"/>
        </w:rPr>
      </w:pPr>
      <w:r>
        <w:rPr>
          <w:rFonts w:eastAsia="Times New Roman" w:cs="Times New Roman"/>
          <w:szCs w:val="24"/>
        </w:rPr>
        <w:t>Β. ΑΠΑΝΤΗΣΕΙΣ ΥΠΟΥΡΓΩΝ ΣΕ ΕΡΩΤΗΣΕΙΣ ΒΟΥΛΕΥΤΩΝ</w:t>
      </w:r>
    </w:p>
    <w:p w14:paraId="3B8109EC" w14:textId="77777777" w:rsidR="006307A8" w:rsidRDefault="00134BEF">
      <w:pPr>
        <w:pStyle w:val="a3"/>
        <w:spacing w:line="600" w:lineRule="auto"/>
        <w:ind w:left="1080"/>
        <w:jc w:val="both"/>
      </w:pPr>
      <w:r w:rsidRPr="00204477">
        <w:rPr>
          <w:rFonts w:eastAsia="Times New Roman" w:cs="Times New Roman"/>
          <w:szCs w:val="24"/>
        </w:rPr>
        <w:t>(</w:t>
      </w:r>
      <w:r>
        <w:rPr>
          <w:rFonts w:eastAsia="Times New Roman" w:cs="Times New Roman"/>
          <w:szCs w:val="24"/>
        </w:rPr>
        <w:t xml:space="preserve">Να μπουν οι απαντήσεις σελ. 1 </w:t>
      </w:r>
      <w:r>
        <w:rPr>
          <w:rFonts w:eastAsia="Times New Roman" w:cs="Times New Roman"/>
          <w:szCs w:val="24"/>
        </w:rPr>
        <w:t>β)</w:t>
      </w:r>
    </w:p>
    <w:p w14:paraId="3B8109ED"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b/>
          <w:color w:val="000000"/>
          <w:szCs w:val="17"/>
        </w:rPr>
        <w:t xml:space="preserve">ΠΡΟΕΔΡΕΥΟΥΣΑ (Αναστασία Χριστοδουλοπούλου): </w:t>
      </w:r>
      <w:r>
        <w:rPr>
          <w:rFonts w:eastAsia="Times New Roman" w:cs="Times New Roman"/>
          <w:color w:val="000000"/>
          <w:szCs w:val="28"/>
        </w:rPr>
        <w:t xml:space="preserve">Κυρίες και κύριοι συνάδελφοι, </w:t>
      </w:r>
      <w:r>
        <w:rPr>
          <w:rFonts w:eastAsia="Times New Roman" w:cs="Times New Roman"/>
          <w:color w:val="000000"/>
          <w:szCs w:val="17"/>
        </w:rPr>
        <w:t xml:space="preserve">έχω την τιμή να σας ανακοινώσω </w:t>
      </w:r>
      <w:r>
        <w:rPr>
          <w:rFonts w:eastAsia="Times New Roman" w:cs="Times New Roman"/>
          <w:color w:val="000000"/>
          <w:szCs w:val="17"/>
        </w:rPr>
        <w:lastRenderedPageBreak/>
        <w:t>το δελτίο των επικαίρων ερωτήσεων της Δευτέρας 11 Απριλίου 2016.</w:t>
      </w:r>
    </w:p>
    <w:p w14:paraId="3B8109EE"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bCs/>
          <w:color w:val="000000"/>
          <w:szCs w:val="17"/>
        </w:rPr>
        <w:t>Α. Ε</w:t>
      </w:r>
      <w:r>
        <w:rPr>
          <w:rFonts w:eastAsia="Times New Roman" w:cs="Times New Roman"/>
          <w:bCs/>
          <w:color w:val="000000"/>
          <w:szCs w:val="17"/>
        </w:rPr>
        <w:t>ΠΙΚΑΙΡΕΣ</w:t>
      </w:r>
      <w:r>
        <w:rPr>
          <w:rFonts w:eastAsia="Times New Roman" w:cs="Times New Roman"/>
          <w:bCs/>
          <w:color w:val="000000"/>
          <w:szCs w:val="17"/>
        </w:rPr>
        <w:t xml:space="preserve"> Ε</w:t>
      </w:r>
      <w:r>
        <w:rPr>
          <w:rFonts w:eastAsia="Times New Roman" w:cs="Times New Roman"/>
          <w:bCs/>
          <w:color w:val="000000"/>
          <w:szCs w:val="17"/>
        </w:rPr>
        <w:t>ΡΩΤΗΣΕΙΣ</w:t>
      </w:r>
      <w:r>
        <w:rPr>
          <w:rFonts w:eastAsia="Times New Roman" w:cs="Times New Roman"/>
          <w:bCs/>
          <w:color w:val="000000"/>
          <w:szCs w:val="17"/>
        </w:rPr>
        <w:t xml:space="preserve"> </w:t>
      </w:r>
      <w:r>
        <w:rPr>
          <w:rFonts w:eastAsia="Times New Roman" w:cs="Times New Roman"/>
          <w:bCs/>
          <w:color w:val="000000"/>
          <w:szCs w:val="17"/>
        </w:rPr>
        <w:t>Πρώτου Κύκλου (Άρθρο 130 παρ</w:t>
      </w:r>
      <w:r>
        <w:rPr>
          <w:rFonts w:eastAsia="Times New Roman" w:cs="Times New Roman"/>
          <w:bCs/>
          <w:color w:val="000000"/>
          <w:szCs w:val="17"/>
        </w:rPr>
        <w:t>άγραφοι</w:t>
      </w:r>
      <w:r>
        <w:rPr>
          <w:rFonts w:eastAsia="Times New Roman" w:cs="Times New Roman"/>
          <w:bCs/>
          <w:color w:val="000000"/>
          <w:szCs w:val="17"/>
        </w:rPr>
        <w:t xml:space="preserve"> 2 και 3</w:t>
      </w:r>
      <w:r>
        <w:rPr>
          <w:rFonts w:eastAsia="Times New Roman" w:cs="Times New Roman"/>
          <w:bCs/>
          <w:color w:val="000000"/>
          <w:szCs w:val="17"/>
        </w:rPr>
        <w:t xml:space="preserve"> του</w:t>
      </w:r>
      <w:r>
        <w:rPr>
          <w:rFonts w:eastAsia="Times New Roman" w:cs="Times New Roman"/>
          <w:bCs/>
          <w:color w:val="000000"/>
          <w:szCs w:val="17"/>
        </w:rPr>
        <w:t xml:space="preserve"> Καν</w:t>
      </w:r>
      <w:r>
        <w:rPr>
          <w:rFonts w:eastAsia="Times New Roman" w:cs="Times New Roman"/>
          <w:bCs/>
          <w:color w:val="000000"/>
          <w:szCs w:val="17"/>
        </w:rPr>
        <w:t xml:space="preserve">ονισμού </w:t>
      </w:r>
      <w:r>
        <w:rPr>
          <w:rFonts w:eastAsia="Times New Roman" w:cs="Times New Roman"/>
          <w:bCs/>
          <w:color w:val="000000"/>
          <w:szCs w:val="17"/>
        </w:rPr>
        <w:t>της</w:t>
      </w:r>
      <w:r>
        <w:rPr>
          <w:rFonts w:eastAsia="Times New Roman" w:cs="Times New Roman"/>
          <w:bCs/>
          <w:color w:val="000000"/>
          <w:szCs w:val="17"/>
        </w:rPr>
        <w:t xml:space="preserve"> Βουλής)</w:t>
      </w:r>
    </w:p>
    <w:p w14:paraId="3B8109EF"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t xml:space="preserve">1. Η με αριθμό 752/5-4-2016 επίκαιρη ερώτηση του Βουλευτή Α΄ Θεσσαλονίκης του Συνασπισμού Ριζοσπαστικής Αριστεράς κ. </w:t>
      </w:r>
      <w:r>
        <w:rPr>
          <w:rFonts w:eastAsia="Times New Roman" w:cs="Times New Roman"/>
          <w:bCs/>
          <w:color w:val="000000"/>
          <w:szCs w:val="17"/>
        </w:rPr>
        <w:t>Αλέξανδρου Τριανταφυλλίδη</w:t>
      </w:r>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Υποδομών, Μεταφορών και Δικτύων,</w:t>
      </w:r>
      <w:r>
        <w:rPr>
          <w:rFonts w:eastAsia="Times New Roman" w:cs="Times New Roman"/>
          <w:b/>
          <w:bCs/>
          <w:color w:val="000000"/>
          <w:szCs w:val="17"/>
        </w:rPr>
        <w:t xml:space="preserve"> </w:t>
      </w:r>
      <w:r>
        <w:rPr>
          <w:rFonts w:eastAsia="Times New Roman" w:cs="Times New Roman"/>
          <w:color w:val="000000"/>
          <w:szCs w:val="17"/>
        </w:rPr>
        <w:t>σχετικά με την συνολική αναβάθμιση της Περιφερειακή</w:t>
      </w:r>
      <w:r>
        <w:rPr>
          <w:rFonts w:eastAsia="Times New Roman" w:cs="Times New Roman"/>
          <w:color w:val="000000"/>
          <w:szCs w:val="17"/>
        </w:rPr>
        <w:t>ς Οδού Θεσσαλονίκης.</w:t>
      </w:r>
    </w:p>
    <w:p w14:paraId="3B8109F0"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lastRenderedPageBreak/>
        <w:t>2. Η με αριθμό 742/4-4-2016 επίκαιρη ερώτηση του Βουλευτή Β΄ Αθηνών της Νέας Δημοκρατίας κ</w:t>
      </w:r>
      <w:r>
        <w:rPr>
          <w:rFonts w:eastAsia="Times New Roman" w:cs="Times New Roman"/>
          <w:b/>
          <w:color w:val="000000"/>
          <w:szCs w:val="17"/>
        </w:rPr>
        <w:t>.</w:t>
      </w:r>
      <w:r>
        <w:rPr>
          <w:rFonts w:eastAsia="Times New Roman" w:cs="Times New Roman"/>
          <w:b/>
          <w:color w:val="000000"/>
          <w:szCs w:val="17"/>
        </w:rPr>
        <w:t xml:space="preserve"> </w:t>
      </w:r>
      <w:r>
        <w:rPr>
          <w:rFonts w:eastAsia="Times New Roman" w:cs="Times New Roman"/>
          <w:bCs/>
          <w:color w:val="000000"/>
          <w:szCs w:val="17"/>
        </w:rPr>
        <w:t>Μιλτιάδη Βαρβιτσιώτη</w:t>
      </w:r>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Εσωτερικών και Διοικητικής Ανασυγκρότησης,</w:t>
      </w:r>
      <w:r>
        <w:rPr>
          <w:rFonts w:eastAsia="Times New Roman" w:cs="Times New Roman"/>
          <w:bCs/>
          <w:color w:val="000000"/>
          <w:szCs w:val="17"/>
        </w:rPr>
        <w:t xml:space="preserve"> </w:t>
      </w:r>
      <w:r>
        <w:rPr>
          <w:rFonts w:eastAsia="Times New Roman" w:cs="Times New Roman"/>
          <w:color w:val="000000"/>
          <w:szCs w:val="17"/>
        </w:rPr>
        <w:t>σχετικά με την ανεξέλεγκτη δράση από ΜΚΟ με ύποπτο ρόλο και χρ</w:t>
      </w:r>
      <w:r>
        <w:rPr>
          <w:rFonts w:eastAsia="Times New Roman" w:cs="Times New Roman"/>
          <w:color w:val="000000"/>
          <w:szCs w:val="17"/>
        </w:rPr>
        <w:t>ηματοδότηση στους χώρους υποδοχής προσφύγων και παράνομων μεταναστών.</w:t>
      </w:r>
    </w:p>
    <w:p w14:paraId="3B8109F1"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t xml:space="preserve">3. Η με αριθμό 746/4-4-2016 επίκαιρη ερώτηση του Βουλευτή Αχαΐας της Δημοκρατικής Συμπαράταξης ΠΑΣΟΚ-ΔΗΜΑΡ κ. </w:t>
      </w:r>
      <w:r>
        <w:rPr>
          <w:rFonts w:eastAsia="Times New Roman" w:cs="Times New Roman"/>
          <w:bCs/>
          <w:color w:val="000000"/>
          <w:szCs w:val="17"/>
        </w:rPr>
        <w:t>Θεόδωρου Παπαθεοδώρου</w:t>
      </w:r>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Πολιτισμού και Αθλητισμού,</w:t>
      </w:r>
      <w:r>
        <w:rPr>
          <w:rFonts w:eastAsia="Times New Roman" w:cs="Times New Roman"/>
          <w:color w:val="000000"/>
          <w:szCs w:val="17"/>
        </w:rPr>
        <w:t xml:space="preserve"> </w:t>
      </w:r>
      <w:r>
        <w:rPr>
          <w:rFonts w:eastAsia="Times New Roman" w:cs="Times New Roman"/>
          <w:color w:val="000000"/>
          <w:szCs w:val="17"/>
        </w:rPr>
        <w:t>σχετικά με</w:t>
      </w:r>
      <w:r>
        <w:rPr>
          <w:rFonts w:eastAsia="Times New Roman" w:cs="Times New Roman"/>
          <w:color w:val="000000"/>
          <w:szCs w:val="17"/>
        </w:rPr>
        <w:t xml:space="preserve"> την ανάγκη </w:t>
      </w:r>
      <w:proofErr w:type="spellStart"/>
      <w:r>
        <w:rPr>
          <w:rFonts w:eastAsia="Times New Roman" w:cs="Times New Roman"/>
          <w:color w:val="000000"/>
          <w:szCs w:val="17"/>
        </w:rPr>
        <w:t>επαναθέσπισης</w:t>
      </w:r>
      <w:proofErr w:type="spellEnd"/>
      <w:r>
        <w:rPr>
          <w:rFonts w:eastAsia="Times New Roman" w:cs="Times New Roman"/>
          <w:color w:val="000000"/>
          <w:szCs w:val="17"/>
        </w:rPr>
        <w:t xml:space="preserve"> της ενιαίας τιμής του βιβλίου.</w:t>
      </w:r>
    </w:p>
    <w:p w14:paraId="3B8109F2"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lastRenderedPageBreak/>
        <w:t>4. Η με αριθμό 755/5-4-2016 επίκαιρη ερώτηση του Βουλευτή Ηρακλείου του Κομμουνιστικού Κόμματος Ελλάδ</w:t>
      </w:r>
      <w:r>
        <w:rPr>
          <w:rFonts w:eastAsia="Times New Roman" w:cs="Times New Roman"/>
          <w:color w:val="000000"/>
          <w:szCs w:val="17"/>
        </w:rPr>
        <w:t>α</w:t>
      </w:r>
      <w:r>
        <w:rPr>
          <w:rFonts w:eastAsia="Times New Roman" w:cs="Times New Roman"/>
          <w:color w:val="000000"/>
          <w:szCs w:val="17"/>
        </w:rPr>
        <w:t>ς κ.</w:t>
      </w:r>
      <w:r>
        <w:rPr>
          <w:rFonts w:eastAsia="Times New Roman" w:cs="Times New Roman"/>
          <w:color w:val="000000"/>
          <w:szCs w:val="17"/>
        </w:rPr>
        <w:t xml:space="preserve"> </w:t>
      </w:r>
      <w:r>
        <w:rPr>
          <w:rFonts w:eastAsia="Times New Roman" w:cs="Times New Roman"/>
          <w:bCs/>
          <w:color w:val="000000"/>
          <w:szCs w:val="17"/>
        </w:rPr>
        <w:t>Εμμανουήλ Συντυχάκη</w:t>
      </w:r>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Περιβάλλοντος και Ενέργειας,</w:t>
      </w:r>
      <w:r>
        <w:rPr>
          <w:rFonts w:eastAsia="Times New Roman" w:cs="Times New Roman"/>
          <w:color w:val="000000"/>
          <w:szCs w:val="17"/>
        </w:rPr>
        <w:t xml:space="preserve"> </w:t>
      </w:r>
      <w:r>
        <w:rPr>
          <w:rFonts w:eastAsia="Times New Roman" w:cs="Times New Roman"/>
          <w:color w:val="000000"/>
          <w:szCs w:val="17"/>
        </w:rPr>
        <w:t>σχετικά με τις μονάδες παρ</w:t>
      </w:r>
      <w:r>
        <w:rPr>
          <w:rFonts w:eastAsia="Times New Roman" w:cs="Times New Roman"/>
          <w:color w:val="000000"/>
          <w:szCs w:val="17"/>
        </w:rPr>
        <w:t>αγωγής ενέργειας από βιομάζα στο Δήμο Γόρτυνας, Ηρακλείου Κρήτης. </w:t>
      </w:r>
    </w:p>
    <w:p w14:paraId="3B8109F3"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t>5. Η με αριθμό 748/5-4-2016 επίκαιρη ερώτηση του Βουλευτή Β΄ Πειραι</w:t>
      </w:r>
      <w:r>
        <w:rPr>
          <w:rFonts w:eastAsia="Times New Roman" w:cs="Times New Roman"/>
          <w:color w:val="000000"/>
          <w:szCs w:val="17"/>
        </w:rPr>
        <w:t>ώς</w:t>
      </w:r>
      <w:r>
        <w:rPr>
          <w:rFonts w:eastAsia="Times New Roman" w:cs="Times New Roman"/>
          <w:color w:val="000000"/>
          <w:szCs w:val="17"/>
        </w:rPr>
        <w:t xml:space="preserve"> των Ανεξαρτήτων Ελλήνων κ. </w:t>
      </w:r>
      <w:r>
        <w:rPr>
          <w:rFonts w:eastAsia="Times New Roman" w:cs="Times New Roman"/>
          <w:bCs/>
          <w:color w:val="000000"/>
          <w:szCs w:val="17"/>
        </w:rPr>
        <w:t xml:space="preserve">Δημητρίου Καμμένου </w:t>
      </w:r>
      <w:r>
        <w:rPr>
          <w:rFonts w:eastAsia="Times New Roman" w:cs="Times New Roman"/>
          <w:color w:val="000000"/>
          <w:szCs w:val="17"/>
        </w:rPr>
        <w:t>προς τον Υπουργό</w:t>
      </w:r>
      <w:r>
        <w:rPr>
          <w:rFonts w:eastAsia="Times New Roman" w:cs="Times New Roman"/>
          <w:b/>
          <w:bCs/>
          <w:color w:val="000000"/>
          <w:szCs w:val="17"/>
        </w:rPr>
        <w:t xml:space="preserve"> </w:t>
      </w:r>
      <w:r>
        <w:rPr>
          <w:rFonts w:eastAsia="Times New Roman" w:cs="Times New Roman"/>
          <w:bCs/>
          <w:color w:val="000000"/>
          <w:szCs w:val="17"/>
        </w:rPr>
        <w:t>Οικονομικών,</w:t>
      </w:r>
      <w:r>
        <w:rPr>
          <w:rFonts w:eastAsia="Times New Roman" w:cs="Times New Roman"/>
          <w:color w:val="000000"/>
          <w:szCs w:val="17"/>
        </w:rPr>
        <w:t xml:space="preserve"> </w:t>
      </w:r>
      <w:r>
        <w:rPr>
          <w:rFonts w:eastAsia="Times New Roman" w:cs="Times New Roman"/>
          <w:color w:val="000000"/>
          <w:szCs w:val="17"/>
        </w:rPr>
        <w:t>σχετικά με τις απώλειες εσόδων από το εμπόρ</w:t>
      </w:r>
      <w:r>
        <w:rPr>
          <w:rFonts w:eastAsia="Times New Roman" w:cs="Times New Roman"/>
          <w:color w:val="000000"/>
          <w:szCs w:val="17"/>
        </w:rPr>
        <w:t>ιο απομιμήσεων των προϊόντων.</w:t>
      </w:r>
    </w:p>
    <w:p w14:paraId="3B8109F4"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bCs/>
          <w:color w:val="000000"/>
          <w:szCs w:val="17"/>
        </w:rPr>
        <w:t>Β. Ε</w:t>
      </w:r>
      <w:r>
        <w:rPr>
          <w:rFonts w:eastAsia="Times New Roman" w:cs="Times New Roman"/>
          <w:bCs/>
          <w:color w:val="000000"/>
          <w:szCs w:val="17"/>
        </w:rPr>
        <w:t>ΠΙΚΑΙΡΕΣ</w:t>
      </w:r>
      <w:r>
        <w:rPr>
          <w:rFonts w:eastAsia="Times New Roman" w:cs="Times New Roman"/>
          <w:bCs/>
          <w:color w:val="000000"/>
          <w:szCs w:val="17"/>
        </w:rPr>
        <w:t xml:space="preserve"> Ε</w:t>
      </w:r>
      <w:r>
        <w:rPr>
          <w:rFonts w:eastAsia="Times New Roman" w:cs="Times New Roman"/>
          <w:bCs/>
          <w:color w:val="000000"/>
          <w:szCs w:val="17"/>
        </w:rPr>
        <w:t>ΡΩΤΗΣΕΙΣ</w:t>
      </w:r>
      <w:r>
        <w:rPr>
          <w:rFonts w:eastAsia="Times New Roman" w:cs="Times New Roman"/>
          <w:bCs/>
          <w:color w:val="000000"/>
          <w:szCs w:val="17"/>
        </w:rPr>
        <w:t xml:space="preserve"> Δεύτερου Κύκλου (Άρθρο 130 παρ</w:t>
      </w:r>
      <w:r>
        <w:rPr>
          <w:rFonts w:eastAsia="Times New Roman" w:cs="Times New Roman"/>
          <w:bCs/>
          <w:color w:val="000000"/>
          <w:szCs w:val="17"/>
        </w:rPr>
        <w:t>άγραφοι</w:t>
      </w:r>
      <w:r>
        <w:rPr>
          <w:rFonts w:eastAsia="Times New Roman" w:cs="Times New Roman"/>
          <w:bCs/>
          <w:color w:val="000000"/>
          <w:szCs w:val="17"/>
        </w:rPr>
        <w:t xml:space="preserve"> 2 και 3</w:t>
      </w:r>
      <w:r>
        <w:rPr>
          <w:rFonts w:eastAsia="Times New Roman" w:cs="Times New Roman"/>
          <w:bCs/>
          <w:color w:val="000000"/>
          <w:szCs w:val="17"/>
        </w:rPr>
        <w:t xml:space="preserve"> του</w:t>
      </w:r>
      <w:r>
        <w:rPr>
          <w:rFonts w:eastAsia="Times New Roman" w:cs="Times New Roman"/>
          <w:bCs/>
          <w:color w:val="000000"/>
          <w:szCs w:val="17"/>
        </w:rPr>
        <w:t xml:space="preserve"> Καν</w:t>
      </w:r>
      <w:r>
        <w:rPr>
          <w:rFonts w:eastAsia="Times New Roman" w:cs="Times New Roman"/>
          <w:bCs/>
          <w:color w:val="000000"/>
          <w:szCs w:val="17"/>
        </w:rPr>
        <w:t>ονισμού της</w:t>
      </w:r>
      <w:r>
        <w:rPr>
          <w:rFonts w:eastAsia="Times New Roman" w:cs="Times New Roman"/>
          <w:bCs/>
          <w:color w:val="000000"/>
          <w:szCs w:val="17"/>
        </w:rPr>
        <w:t xml:space="preserve"> Βουλής)</w:t>
      </w:r>
      <w:r>
        <w:rPr>
          <w:rFonts w:eastAsia="Times New Roman" w:cs="Times New Roman"/>
          <w:color w:val="000000"/>
          <w:szCs w:val="17"/>
        </w:rPr>
        <w:t> </w:t>
      </w:r>
    </w:p>
    <w:p w14:paraId="3B8109F5"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lastRenderedPageBreak/>
        <w:t>1. Η με αριθμό 743/4-4-2016 επίκαιρη ερώτηση της Βουλευτού Β΄ Αθηνών της Νέας Δημοκρατίας κ</w:t>
      </w:r>
      <w:r>
        <w:rPr>
          <w:rFonts w:eastAsia="Times New Roman" w:cs="Times New Roman"/>
          <w:color w:val="000000"/>
          <w:szCs w:val="17"/>
        </w:rPr>
        <w:t>.</w:t>
      </w:r>
      <w:r>
        <w:rPr>
          <w:rFonts w:eastAsia="Times New Roman" w:cs="Times New Roman"/>
          <w:color w:val="000000"/>
          <w:szCs w:val="17"/>
        </w:rPr>
        <w:t xml:space="preserve"> </w:t>
      </w:r>
      <w:r>
        <w:rPr>
          <w:rFonts w:eastAsia="Times New Roman" w:cs="Times New Roman"/>
          <w:bCs/>
          <w:color w:val="000000"/>
          <w:szCs w:val="17"/>
        </w:rPr>
        <w:t>Αικατερίνης Παπακώστα –Σιδηροπούλου</w:t>
      </w:r>
      <w:r>
        <w:rPr>
          <w:rFonts w:eastAsia="Times New Roman" w:cs="Times New Roman"/>
          <w:b/>
          <w:bCs/>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color w:val="000000"/>
          <w:szCs w:val="17"/>
        </w:rPr>
        <w:t xml:space="preserve"> </w:t>
      </w:r>
      <w:r>
        <w:rPr>
          <w:rFonts w:eastAsia="Times New Roman" w:cs="Times New Roman"/>
          <w:color w:val="000000"/>
          <w:szCs w:val="17"/>
        </w:rPr>
        <w:t>σχετικά με τη μείωση του Διαθέσιμου Εισοδήματος της Μεσαίας Τάξης.</w:t>
      </w:r>
    </w:p>
    <w:p w14:paraId="3B8109F6"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t xml:space="preserve"> </w:t>
      </w:r>
      <w:r>
        <w:rPr>
          <w:rFonts w:eastAsia="Times New Roman" w:cs="Times New Roman"/>
          <w:color w:val="000000"/>
          <w:szCs w:val="17"/>
        </w:rPr>
        <w:t>2. Η με αριθμό 708/28-3-2016 επίκαιρη ερώτηση του Βουλευτή Φθιώτιδας της Νέας Δημοκρατίας κ.</w:t>
      </w:r>
      <w:r>
        <w:rPr>
          <w:rFonts w:eastAsia="Times New Roman" w:cs="Times New Roman"/>
          <w:color w:val="000000"/>
          <w:szCs w:val="17"/>
        </w:rPr>
        <w:t xml:space="preserve"> </w:t>
      </w:r>
      <w:r>
        <w:rPr>
          <w:rFonts w:eastAsia="Times New Roman" w:cs="Times New Roman"/>
          <w:bCs/>
          <w:color w:val="000000"/>
          <w:szCs w:val="17"/>
        </w:rPr>
        <w:t xml:space="preserve">Χρήστου </w:t>
      </w:r>
      <w:proofErr w:type="spellStart"/>
      <w:r>
        <w:rPr>
          <w:rFonts w:eastAsia="Times New Roman" w:cs="Times New Roman"/>
          <w:bCs/>
          <w:color w:val="000000"/>
          <w:szCs w:val="17"/>
        </w:rPr>
        <w:t>Σταϊκούρα</w:t>
      </w:r>
      <w:proofErr w:type="spellEnd"/>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color w:val="000000"/>
          <w:szCs w:val="17"/>
        </w:rPr>
        <w:t xml:space="preserve"> </w:t>
      </w:r>
      <w:r>
        <w:rPr>
          <w:rFonts w:eastAsia="Times New Roman" w:cs="Times New Roman"/>
          <w:color w:val="000000"/>
          <w:szCs w:val="17"/>
        </w:rPr>
        <w:t xml:space="preserve">σχετικά με την </w:t>
      </w:r>
      <w:r>
        <w:rPr>
          <w:rFonts w:eastAsia="Times New Roman" w:cs="Times New Roman"/>
          <w:color w:val="000000"/>
          <w:szCs w:val="17"/>
        </w:rPr>
        <w:t>αντιμετώπιση των προβλημάτων του Γενικού Νοσοκομείου Λαμίας. </w:t>
      </w:r>
    </w:p>
    <w:p w14:paraId="3B8109F7"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lastRenderedPageBreak/>
        <w:t>3. Η με αριθμό 716/29-3-2016 επίκαιρη ερώτηση του Βουλευτή Αιτωλοακαρνανίας του Κομμουνιστικού Κόμματος Ελλάδ</w:t>
      </w:r>
      <w:r>
        <w:rPr>
          <w:rFonts w:eastAsia="Times New Roman" w:cs="Times New Roman"/>
          <w:color w:val="000000"/>
          <w:szCs w:val="17"/>
        </w:rPr>
        <w:t>α</w:t>
      </w:r>
      <w:r>
        <w:rPr>
          <w:rFonts w:eastAsia="Times New Roman" w:cs="Times New Roman"/>
          <w:color w:val="000000"/>
          <w:szCs w:val="17"/>
        </w:rPr>
        <w:t xml:space="preserve">ς κ. </w:t>
      </w:r>
      <w:r>
        <w:rPr>
          <w:rFonts w:eastAsia="Times New Roman" w:cs="Times New Roman"/>
          <w:bCs/>
          <w:color w:val="000000"/>
          <w:szCs w:val="17"/>
        </w:rPr>
        <w:t>Νικολάου Μωραΐτη</w:t>
      </w:r>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Παιδείας, Έρευνας</w:t>
      </w:r>
      <w:r>
        <w:rPr>
          <w:rFonts w:eastAsia="Times New Roman" w:cs="Times New Roman"/>
          <w:color w:val="000000"/>
          <w:szCs w:val="17"/>
        </w:rPr>
        <w:t xml:space="preserve"> </w:t>
      </w:r>
      <w:r>
        <w:rPr>
          <w:rFonts w:eastAsia="Times New Roman" w:cs="Times New Roman"/>
          <w:bCs/>
          <w:color w:val="000000"/>
          <w:szCs w:val="17"/>
        </w:rPr>
        <w:t>και Θρησκευμάτων,</w:t>
      </w:r>
      <w:r>
        <w:rPr>
          <w:rFonts w:eastAsia="Times New Roman" w:cs="Times New Roman"/>
          <w:color w:val="000000"/>
          <w:szCs w:val="17"/>
        </w:rPr>
        <w:t xml:space="preserve"> </w:t>
      </w:r>
      <w:r>
        <w:rPr>
          <w:rFonts w:eastAsia="Times New Roman" w:cs="Times New Roman"/>
          <w:color w:val="000000"/>
          <w:szCs w:val="17"/>
        </w:rPr>
        <w:t>σχετικά μ</w:t>
      </w:r>
      <w:r>
        <w:rPr>
          <w:rFonts w:eastAsia="Times New Roman" w:cs="Times New Roman"/>
          <w:color w:val="000000"/>
          <w:szCs w:val="17"/>
        </w:rPr>
        <w:t>ε την αντιμετώπιση των προβλημάτων στη λειτουργία του ΤΕΙ Ηπείρου από την έλλειψη διδακτικού προσωπικού και εξοπλισμού. </w:t>
      </w:r>
    </w:p>
    <w:p w14:paraId="3B8109F8"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t>4. Η με αριθμό 707/28-3-2016 επίκαιρη ερώτηση του Βουλευτή Α΄ Πειραι</w:t>
      </w:r>
      <w:r>
        <w:rPr>
          <w:rFonts w:eastAsia="Times New Roman" w:cs="Times New Roman"/>
          <w:color w:val="000000"/>
          <w:szCs w:val="17"/>
        </w:rPr>
        <w:t>ώς</w:t>
      </w:r>
      <w:r>
        <w:rPr>
          <w:rFonts w:eastAsia="Times New Roman" w:cs="Times New Roman"/>
          <w:color w:val="000000"/>
          <w:szCs w:val="17"/>
        </w:rPr>
        <w:t xml:space="preserve"> της Νέας Δημοκρατίας κ.</w:t>
      </w:r>
      <w:r>
        <w:rPr>
          <w:rFonts w:eastAsia="Times New Roman" w:cs="Times New Roman"/>
          <w:color w:val="000000"/>
          <w:szCs w:val="17"/>
        </w:rPr>
        <w:t xml:space="preserve"> </w:t>
      </w:r>
      <w:r>
        <w:rPr>
          <w:rFonts w:eastAsia="Times New Roman" w:cs="Times New Roman"/>
          <w:bCs/>
          <w:color w:val="000000"/>
          <w:szCs w:val="17"/>
        </w:rPr>
        <w:t>Κωνσταντίνου Κατσαφάδου</w:t>
      </w:r>
      <w:r>
        <w:rPr>
          <w:rFonts w:eastAsia="Times New Roman" w:cs="Times New Roman"/>
          <w:color w:val="000000"/>
          <w:szCs w:val="17"/>
        </w:rPr>
        <w:t xml:space="preserve"> προς τον Υπουργό</w:t>
      </w:r>
      <w:r>
        <w:rPr>
          <w:rFonts w:eastAsia="Times New Roman" w:cs="Times New Roman"/>
          <w:color w:val="000000"/>
          <w:szCs w:val="17"/>
        </w:rPr>
        <w:t xml:space="preserve"> </w:t>
      </w:r>
      <w:r>
        <w:rPr>
          <w:rFonts w:eastAsia="Times New Roman" w:cs="Times New Roman"/>
          <w:bCs/>
          <w:color w:val="000000"/>
          <w:szCs w:val="17"/>
        </w:rPr>
        <w:t xml:space="preserve">Εσωτερικών και Διοικητικής Ανασυγκρότησης, </w:t>
      </w:r>
      <w:r>
        <w:rPr>
          <w:rFonts w:eastAsia="Times New Roman" w:cs="Times New Roman"/>
          <w:color w:val="000000"/>
          <w:szCs w:val="17"/>
        </w:rPr>
        <w:t>σχετικά με το ρόλο των ΜΚΟ για την αντιμετώπιση του προσφυγικού και μεταναστευτικού προβλήματος </w:t>
      </w:r>
    </w:p>
    <w:p w14:paraId="3B8109F9"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lastRenderedPageBreak/>
        <w:t>5. Η με αριθμό 663/15-3-2016 επίκαιρη ερώτηση του Ανεξάρτητου Βουλευτή Αχαΐας κ.</w:t>
      </w:r>
      <w:r>
        <w:rPr>
          <w:rFonts w:eastAsia="Times New Roman" w:cs="Times New Roman"/>
          <w:color w:val="000000"/>
          <w:szCs w:val="17"/>
        </w:rPr>
        <w:t xml:space="preserve"> </w:t>
      </w:r>
      <w:r>
        <w:rPr>
          <w:rFonts w:eastAsia="Times New Roman" w:cs="Times New Roman"/>
          <w:bCs/>
          <w:color w:val="000000"/>
          <w:szCs w:val="17"/>
        </w:rPr>
        <w:t>Νικολάου Νικολόπουλου</w:t>
      </w:r>
      <w:r>
        <w:rPr>
          <w:rFonts w:eastAsia="Times New Roman" w:cs="Times New Roman"/>
          <w:color w:val="000000"/>
          <w:szCs w:val="17"/>
        </w:rPr>
        <w:t xml:space="preserve"> </w:t>
      </w:r>
      <w:r>
        <w:rPr>
          <w:rFonts w:eastAsia="Times New Roman" w:cs="Times New Roman"/>
          <w:color w:val="000000"/>
          <w:szCs w:val="17"/>
        </w:rPr>
        <w:t>προς τον Υπο</w:t>
      </w:r>
      <w:r>
        <w:rPr>
          <w:rFonts w:eastAsia="Times New Roman" w:cs="Times New Roman"/>
          <w:color w:val="000000"/>
          <w:szCs w:val="17"/>
        </w:rPr>
        <w:t>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b/>
          <w:bCs/>
          <w:color w:val="000000"/>
          <w:szCs w:val="17"/>
        </w:rPr>
        <w:t xml:space="preserve"> </w:t>
      </w:r>
      <w:r>
        <w:rPr>
          <w:rFonts w:eastAsia="Times New Roman" w:cs="Times New Roman"/>
          <w:color w:val="000000"/>
          <w:szCs w:val="17"/>
        </w:rPr>
        <w:t>σχετικά με τη συμμετοχή Έλληνα επιχειρηματία στην αύξηση μετοχικού κεφαλαίου Ελληνικού Τηλεοπτικού Καναλιού και την καθυστέρηση των δανείων που έχουν χορηγηθεί στην εταιρεία «Π</w:t>
      </w:r>
      <w:r>
        <w:rPr>
          <w:rFonts w:eastAsia="Times New Roman" w:cs="Times New Roman"/>
          <w:color w:val="000000"/>
          <w:szCs w:val="17"/>
        </w:rPr>
        <w:t>ΗΓΑΣΟΣ</w:t>
      </w:r>
      <w:r>
        <w:rPr>
          <w:rFonts w:eastAsia="Times New Roman" w:cs="Times New Roman"/>
          <w:color w:val="000000"/>
          <w:szCs w:val="17"/>
        </w:rPr>
        <w:t xml:space="preserve"> Α.Ε</w:t>
      </w:r>
      <w:r>
        <w:rPr>
          <w:rFonts w:eastAsia="Times New Roman" w:cs="Times New Roman"/>
          <w:color w:val="000000"/>
          <w:szCs w:val="17"/>
        </w:rPr>
        <w:t>.</w:t>
      </w:r>
      <w:r>
        <w:rPr>
          <w:rFonts w:eastAsia="Times New Roman" w:cs="Times New Roman"/>
          <w:color w:val="000000"/>
          <w:szCs w:val="17"/>
        </w:rPr>
        <w:t>».</w:t>
      </w:r>
    </w:p>
    <w:p w14:paraId="3B8109FA"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t>6. Η με αριθμό 626/7-3-2016 επίκαιρη ερώτηση του</w:t>
      </w:r>
      <w:r>
        <w:rPr>
          <w:rFonts w:eastAsia="Times New Roman" w:cs="Times New Roman"/>
          <w:color w:val="000000"/>
          <w:szCs w:val="17"/>
        </w:rPr>
        <w:t xml:space="preserve"> Βουλευτή Ηρακλείου της Δημοκρατικής Συμπαράταξης ΠΑΣΟΚ-ΔΗΜΑΡ κ. </w:t>
      </w:r>
      <w:r>
        <w:rPr>
          <w:rFonts w:eastAsia="Times New Roman" w:cs="Times New Roman"/>
          <w:bCs/>
          <w:color w:val="000000"/>
          <w:szCs w:val="17"/>
        </w:rPr>
        <w:t xml:space="preserve">Βασιλείου </w:t>
      </w:r>
      <w:proofErr w:type="spellStart"/>
      <w:r>
        <w:rPr>
          <w:rFonts w:eastAsia="Times New Roman" w:cs="Times New Roman"/>
          <w:bCs/>
          <w:color w:val="000000"/>
          <w:szCs w:val="17"/>
        </w:rPr>
        <w:t>Κεγκέρογλου</w:t>
      </w:r>
      <w:proofErr w:type="spellEnd"/>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Εσωτερικών και Διοικητικής Ανασυγκρότησης,</w:t>
      </w:r>
      <w:r>
        <w:rPr>
          <w:rFonts w:eastAsia="Times New Roman" w:cs="Times New Roman"/>
          <w:b/>
          <w:bCs/>
          <w:color w:val="000000"/>
          <w:szCs w:val="17"/>
        </w:rPr>
        <w:t xml:space="preserve"> </w:t>
      </w:r>
      <w:r>
        <w:rPr>
          <w:rFonts w:eastAsia="Times New Roman" w:cs="Times New Roman"/>
          <w:color w:val="000000"/>
          <w:szCs w:val="17"/>
        </w:rPr>
        <w:t>σχετικά με τα προβλή</w:t>
      </w:r>
      <w:r>
        <w:rPr>
          <w:rFonts w:eastAsia="Times New Roman" w:cs="Times New Roman"/>
          <w:color w:val="000000"/>
          <w:szCs w:val="17"/>
        </w:rPr>
        <w:lastRenderedPageBreak/>
        <w:t xml:space="preserve">ματα που έχουν δημιουργηθεί στη λειτουργία όλων των κοινωνικών δομών και άλλων υπηρεσιών των </w:t>
      </w:r>
      <w:r>
        <w:rPr>
          <w:rFonts w:eastAsia="Times New Roman" w:cs="Times New Roman"/>
          <w:color w:val="000000"/>
          <w:szCs w:val="17"/>
        </w:rPr>
        <w:t>δ</w:t>
      </w:r>
      <w:r>
        <w:rPr>
          <w:rFonts w:eastAsia="Times New Roman" w:cs="Times New Roman"/>
          <w:color w:val="000000"/>
          <w:szCs w:val="17"/>
        </w:rPr>
        <w:t xml:space="preserve">ήμων όλης της </w:t>
      </w:r>
      <w:r>
        <w:rPr>
          <w:rFonts w:eastAsia="Times New Roman" w:cs="Times New Roman"/>
          <w:color w:val="000000"/>
          <w:szCs w:val="17"/>
        </w:rPr>
        <w:t>χ</w:t>
      </w:r>
      <w:r>
        <w:rPr>
          <w:rFonts w:eastAsia="Times New Roman" w:cs="Times New Roman"/>
          <w:color w:val="000000"/>
          <w:szCs w:val="17"/>
        </w:rPr>
        <w:t>ώρας.</w:t>
      </w:r>
    </w:p>
    <w:p w14:paraId="3B8109FB"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t xml:space="preserve">7. Η με αριθμό 745/4-4-2016 επίκαιρη ερώτηση του Βουλευτή Β΄ Αθηνών της Δημοκρατικής Συμπαράταξης ΠΑΣΟΚ-ΔΗΜΑΡ κ. </w:t>
      </w:r>
      <w:r>
        <w:rPr>
          <w:rFonts w:eastAsia="Times New Roman" w:cs="Times New Roman"/>
          <w:bCs/>
          <w:color w:val="000000"/>
          <w:szCs w:val="17"/>
        </w:rPr>
        <w:t>Ανδρέα Λοβέρδου</w:t>
      </w:r>
      <w:r>
        <w:rPr>
          <w:rFonts w:eastAsia="Times New Roman" w:cs="Times New Roman"/>
          <w:color w:val="000000"/>
          <w:szCs w:val="17"/>
        </w:rPr>
        <w:t xml:space="preserve"> </w:t>
      </w:r>
      <w:r>
        <w:rPr>
          <w:rFonts w:eastAsia="Times New Roman" w:cs="Times New Roman"/>
          <w:color w:val="000000"/>
          <w:szCs w:val="17"/>
        </w:rPr>
        <w:t>προς τον Υπο</w:t>
      </w:r>
      <w:r>
        <w:rPr>
          <w:rFonts w:eastAsia="Times New Roman" w:cs="Times New Roman"/>
          <w:color w:val="000000"/>
          <w:szCs w:val="17"/>
        </w:rPr>
        <w:t>υργό</w:t>
      </w:r>
      <w:r>
        <w:rPr>
          <w:rFonts w:eastAsia="Times New Roman" w:cs="Times New Roman"/>
          <w:color w:val="000000"/>
          <w:szCs w:val="17"/>
        </w:rPr>
        <w:t xml:space="preserve"> </w:t>
      </w:r>
      <w:r>
        <w:rPr>
          <w:rFonts w:eastAsia="Times New Roman" w:cs="Times New Roman"/>
          <w:bCs/>
          <w:color w:val="000000"/>
          <w:szCs w:val="17"/>
        </w:rPr>
        <w:t>Οικονομίας,</w:t>
      </w:r>
      <w:r>
        <w:rPr>
          <w:rFonts w:eastAsia="Times New Roman" w:cs="Times New Roman"/>
          <w:color w:val="000000"/>
          <w:szCs w:val="17"/>
        </w:rPr>
        <w:t xml:space="preserve"> </w:t>
      </w:r>
      <w:r>
        <w:rPr>
          <w:rFonts w:eastAsia="Times New Roman" w:cs="Times New Roman"/>
          <w:bCs/>
          <w:color w:val="000000"/>
          <w:szCs w:val="17"/>
        </w:rPr>
        <w:t>Ανάπτυξης και Τουρισμού,</w:t>
      </w:r>
      <w:r>
        <w:rPr>
          <w:rFonts w:eastAsia="Times New Roman" w:cs="Times New Roman"/>
          <w:bCs/>
          <w:color w:val="000000"/>
          <w:szCs w:val="17"/>
        </w:rPr>
        <w:t xml:space="preserve"> </w:t>
      </w:r>
      <w:r>
        <w:rPr>
          <w:rFonts w:eastAsia="Times New Roman" w:cs="Times New Roman"/>
          <w:color w:val="000000"/>
          <w:szCs w:val="17"/>
        </w:rPr>
        <w:t>σχετικά με τα μη εξυπηρετούμενα δάνεια. </w:t>
      </w:r>
    </w:p>
    <w:p w14:paraId="3B8109FC"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bCs/>
          <w:color w:val="000000"/>
          <w:szCs w:val="17"/>
        </w:rPr>
        <w:t>Α</w:t>
      </w:r>
      <w:r>
        <w:rPr>
          <w:rFonts w:eastAsia="Times New Roman" w:cs="Times New Roman"/>
          <w:bCs/>
          <w:color w:val="000000"/>
          <w:szCs w:val="17"/>
        </w:rPr>
        <w:t>ΝΑΦΟΡΕΣ</w:t>
      </w:r>
      <w:r>
        <w:rPr>
          <w:rFonts w:eastAsia="Times New Roman" w:cs="Times New Roman"/>
          <w:bCs/>
          <w:color w:val="000000"/>
          <w:szCs w:val="17"/>
        </w:rPr>
        <w:t>-Ε</w:t>
      </w:r>
      <w:r>
        <w:rPr>
          <w:rFonts w:eastAsia="Times New Roman" w:cs="Times New Roman"/>
          <w:bCs/>
          <w:color w:val="000000"/>
          <w:szCs w:val="17"/>
        </w:rPr>
        <w:t>ΡΩΤΗΣΕΙΣ</w:t>
      </w:r>
      <w:r>
        <w:rPr>
          <w:rFonts w:eastAsia="Times New Roman" w:cs="Times New Roman"/>
          <w:bCs/>
          <w:color w:val="000000"/>
          <w:szCs w:val="17"/>
        </w:rPr>
        <w:t xml:space="preserve"> (Άρθρο 130 παρ</w:t>
      </w:r>
      <w:r>
        <w:rPr>
          <w:rFonts w:eastAsia="Times New Roman" w:cs="Times New Roman"/>
          <w:bCs/>
          <w:color w:val="000000"/>
          <w:szCs w:val="17"/>
        </w:rPr>
        <w:t>άγραφος</w:t>
      </w:r>
      <w:r>
        <w:rPr>
          <w:rFonts w:eastAsia="Times New Roman" w:cs="Times New Roman"/>
          <w:bCs/>
          <w:color w:val="000000"/>
          <w:szCs w:val="17"/>
        </w:rPr>
        <w:t xml:space="preserve"> 5</w:t>
      </w:r>
      <w:r>
        <w:rPr>
          <w:rFonts w:eastAsia="Times New Roman" w:cs="Times New Roman"/>
          <w:bCs/>
          <w:color w:val="000000"/>
          <w:szCs w:val="17"/>
        </w:rPr>
        <w:t xml:space="preserve"> του</w:t>
      </w:r>
      <w:r>
        <w:rPr>
          <w:rFonts w:eastAsia="Times New Roman" w:cs="Times New Roman"/>
          <w:bCs/>
          <w:color w:val="000000"/>
          <w:szCs w:val="17"/>
        </w:rPr>
        <w:t xml:space="preserve"> Καν</w:t>
      </w:r>
      <w:r>
        <w:rPr>
          <w:rFonts w:eastAsia="Times New Roman" w:cs="Times New Roman"/>
          <w:bCs/>
          <w:color w:val="000000"/>
          <w:szCs w:val="17"/>
        </w:rPr>
        <w:t>ονισμού της</w:t>
      </w:r>
      <w:r>
        <w:rPr>
          <w:rFonts w:eastAsia="Times New Roman" w:cs="Times New Roman"/>
          <w:bCs/>
          <w:color w:val="000000"/>
          <w:szCs w:val="17"/>
        </w:rPr>
        <w:t xml:space="preserve"> Βουλής)</w:t>
      </w:r>
    </w:p>
    <w:p w14:paraId="3B8109FD"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lastRenderedPageBreak/>
        <w:t>1. Η με αριθμό 2919/202/4-2-2016 ερώτηση και αίτηση κατάθεσης εγγράφων του Βουλευτή Ηρακλείου της Δημοκ</w:t>
      </w:r>
      <w:r>
        <w:rPr>
          <w:rFonts w:eastAsia="Times New Roman" w:cs="Times New Roman"/>
          <w:color w:val="000000"/>
          <w:szCs w:val="17"/>
        </w:rPr>
        <w:t>ρατικής Συμπαράταξης ΠΑΣΟΚ-ΔΗΜΑΡ κ.</w:t>
      </w:r>
      <w:r>
        <w:rPr>
          <w:rFonts w:eastAsia="Times New Roman" w:cs="Times New Roman"/>
          <w:color w:val="000000"/>
          <w:szCs w:val="17"/>
        </w:rPr>
        <w:t xml:space="preserve"> </w:t>
      </w:r>
      <w:r>
        <w:rPr>
          <w:rFonts w:eastAsia="Times New Roman" w:cs="Times New Roman"/>
          <w:bCs/>
          <w:color w:val="000000"/>
          <w:szCs w:val="17"/>
        </w:rPr>
        <w:t xml:space="preserve">Βασιλείου </w:t>
      </w:r>
      <w:proofErr w:type="spellStart"/>
      <w:r>
        <w:rPr>
          <w:rFonts w:eastAsia="Times New Roman" w:cs="Times New Roman"/>
          <w:bCs/>
          <w:color w:val="000000"/>
          <w:szCs w:val="17"/>
        </w:rPr>
        <w:t>Κεγκέρογλου</w:t>
      </w:r>
      <w:proofErr w:type="spellEnd"/>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Εργασίας, Κοινωνικής Ασφάλισης και Κοινωνικής Αλληλεγγύης</w:t>
      </w:r>
      <w:r>
        <w:rPr>
          <w:rFonts w:eastAsia="Times New Roman" w:cs="Times New Roman"/>
          <w:color w:val="000000"/>
          <w:szCs w:val="17"/>
        </w:rPr>
        <w:t>, σχετικά με τη στήριξη των πολύτεκνων οικογενειών.</w:t>
      </w:r>
    </w:p>
    <w:p w14:paraId="3B8109FE" w14:textId="77777777" w:rsidR="006307A8" w:rsidRDefault="00134BEF">
      <w:pPr>
        <w:spacing w:line="600" w:lineRule="auto"/>
        <w:ind w:firstLine="720"/>
        <w:jc w:val="both"/>
        <w:rPr>
          <w:rFonts w:eastAsia="Times New Roman" w:cs="Times New Roman"/>
          <w:color w:val="000000"/>
          <w:szCs w:val="17"/>
        </w:rPr>
      </w:pPr>
      <w:r>
        <w:rPr>
          <w:rFonts w:eastAsia="Times New Roman" w:cs="Times New Roman"/>
          <w:color w:val="000000"/>
          <w:szCs w:val="17"/>
        </w:rPr>
        <w:t>2. Η με αριθμό 2808/193/1-2-2016 ερώτηση και αίτηση κατάθεσης εγγράφων τ</w:t>
      </w:r>
      <w:r>
        <w:rPr>
          <w:rFonts w:eastAsia="Times New Roman" w:cs="Times New Roman"/>
          <w:color w:val="000000"/>
          <w:szCs w:val="17"/>
        </w:rPr>
        <w:t>ου Βουλευτή Ηρακλείου της Δημοκρατικής Συμπαράταξης ΠΑΣΟΚ-ΔΗΜΑΡ κ.</w:t>
      </w:r>
      <w:r>
        <w:rPr>
          <w:rFonts w:eastAsia="Times New Roman" w:cs="Times New Roman"/>
          <w:color w:val="000000"/>
          <w:szCs w:val="17"/>
        </w:rPr>
        <w:t xml:space="preserve"> </w:t>
      </w:r>
      <w:r>
        <w:rPr>
          <w:rFonts w:eastAsia="Times New Roman" w:cs="Times New Roman"/>
          <w:bCs/>
          <w:color w:val="000000"/>
          <w:szCs w:val="17"/>
        </w:rPr>
        <w:t xml:space="preserve">Βασιλείου </w:t>
      </w:r>
      <w:proofErr w:type="spellStart"/>
      <w:r>
        <w:rPr>
          <w:rFonts w:eastAsia="Times New Roman" w:cs="Times New Roman"/>
          <w:bCs/>
          <w:color w:val="000000"/>
          <w:szCs w:val="17"/>
        </w:rPr>
        <w:t>Κεγκέρογλου</w:t>
      </w:r>
      <w:proofErr w:type="spellEnd"/>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 xml:space="preserve">σχετικά με την υπόθεση της μικρής Μελίνας στο </w:t>
      </w:r>
      <w:proofErr w:type="spellStart"/>
      <w:r>
        <w:rPr>
          <w:rFonts w:eastAsia="Times New Roman" w:cs="Times New Roman"/>
          <w:color w:val="000000"/>
          <w:szCs w:val="17"/>
        </w:rPr>
        <w:t>Βενιζέλειο</w:t>
      </w:r>
      <w:proofErr w:type="spellEnd"/>
      <w:r>
        <w:rPr>
          <w:rFonts w:eastAsia="Times New Roman" w:cs="Times New Roman"/>
          <w:color w:val="000000"/>
          <w:szCs w:val="17"/>
        </w:rPr>
        <w:t xml:space="preserve"> Νοσοκομείο Ηρακλείου.</w:t>
      </w:r>
    </w:p>
    <w:p w14:paraId="3B8109FF" w14:textId="77777777" w:rsidR="006307A8" w:rsidRDefault="00134BEF">
      <w:pPr>
        <w:spacing w:line="600" w:lineRule="auto"/>
        <w:ind w:firstLine="720"/>
        <w:jc w:val="center"/>
        <w:rPr>
          <w:rFonts w:eastAsia="Times New Roman" w:cs="Times New Roman"/>
          <w:szCs w:val="28"/>
        </w:rPr>
      </w:pPr>
      <w:r>
        <w:rPr>
          <w:rFonts w:eastAsia="Times New Roman" w:cs="Times New Roman"/>
          <w:color w:val="000000"/>
          <w:szCs w:val="17"/>
        </w:rPr>
        <w:lastRenderedPageBreak/>
        <w:t>(ΑΛΛΑΓΗ ΣΕΛΙΔΑΣ)</w:t>
      </w:r>
    </w:p>
    <w:p w14:paraId="3B810A00" w14:textId="77777777" w:rsidR="006307A8" w:rsidRDefault="00134BE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εισερχόμαστε στη συζήτηση των </w:t>
      </w:r>
    </w:p>
    <w:p w14:paraId="3B810A01" w14:textId="77777777" w:rsidR="006307A8" w:rsidRDefault="00134BEF">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B810A02" w14:textId="77777777" w:rsidR="006307A8" w:rsidRDefault="00134BEF">
      <w:pPr>
        <w:spacing w:line="600" w:lineRule="auto"/>
        <w:ind w:firstLine="720"/>
        <w:jc w:val="both"/>
        <w:rPr>
          <w:rFonts w:eastAsia="Times New Roman" w:cs="Times New Roman"/>
        </w:rPr>
      </w:pPr>
      <w:r>
        <w:rPr>
          <w:rFonts w:eastAsia="Times New Roman" w:cs="Times New Roman"/>
        </w:rPr>
        <w:t>Πρώτ</w:t>
      </w:r>
      <w:r>
        <w:rPr>
          <w:rFonts w:eastAsia="Times New Roman" w:cs="Times New Roman"/>
        </w:rPr>
        <w:t>α</w:t>
      </w:r>
      <w:r>
        <w:rPr>
          <w:rFonts w:eastAsia="Times New Roman" w:cs="Times New Roman"/>
        </w:rPr>
        <w:t xml:space="preserve"> θα συζητηθεί η</w:t>
      </w:r>
      <w:r>
        <w:rPr>
          <w:rFonts w:eastAsia="Times New Roman" w:cs="Times New Roman"/>
        </w:rPr>
        <w:t xml:space="preserve"> πρώτη</w:t>
      </w:r>
      <w:r>
        <w:rPr>
          <w:rFonts w:eastAsia="Times New Roman" w:cs="Times New Roman"/>
        </w:rPr>
        <w:t xml:space="preserve"> με αριθμό</w:t>
      </w:r>
      <w:r>
        <w:rPr>
          <w:rFonts w:eastAsia="Times New Roman" w:cs="Times New Roman"/>
          <w:szCs w:val="24"/>
        </w:rPr>
        <w:t xml:space="preserve"> </w:t>
      </w:r>
      <w:r>
        <w:rPr>
          <w:rFonts w:eastAsia="Times New Roman" w:cs="Times New Roman"/>
        </w:rPr>
        <w:t>751/5-4-2016 επίκαιρη ερώτηση δε</w:t>
      </w:r>
      <w:r>
        <w:rPr>
          <w:rFonts w:eastAsia="Times New Roman" w:cs="Times New Roman"/>
        </w:rPr>
        <w:t>ύ</w:t>
      </w:r>
      <w:r>
        <w:rPr>
          <w:rFonts w:eastAsia="Times New Roman" w:cs="Times New Roman"/>
        </w:rPr>
        <w:t>τ</w:t>
      </w:r>
      <w:r>
        <w:rPr>
          <w:rFonts w:eastAsia="Times New Roman" w:cs="Times New Roman"/>
        </w:rPr>
        <w:t>ε</w:t>
      </w:r>
      <w:r>
        <w:rPr>
          <w:rFonts w:eastAsia="Times New Roman" w:cs="Times New Roman"/>
        </w:rPr>
        <w:t>ρου κύκλου της Βουλευτού Β΄ Αθηνών του Συνασπισμού Ριζοσπαστικής Αριστεράς κ. Χαράς Καφαντάρη προς τον</w:t>
      </w:r>
      <w:r>
        <w:rPr>
          <w:rFonts w:eastAsia="Times New Roman" w:cs="Times New Roman"/>
        </w:rPr>
        <w:t xml:space="preserve"> Υπουργό Περιβάλλοντος και Ενέργειας, σχετικά με την υπογραφή της νέας διεθνούς κλιματικής συμφωνίας. </w:t>
      </w:r>
    </w:p>
    <w:p w14:paraId="3B810A03" w14:textId="77777777" w:rsidR="006307A8" w:rsidRDefault="00134BEF">
      <w:pPr>
        <w:spacing w:line="600" w:lineRule="auto"/>
        <w:ind w:firstLine="720"/>
        <w:jc w:val="both"/>
        <w:rPr>
          <w:rFonts w:eastAsia="Times New Roman" w:cs="Times New Roman"/>
        </w:rPr>
      </w:pPr>
      <w:r>
        <w:rPr>
          <w:rFonts w:eastAsia="Times New Roman" w:cs="Times New Roman"/>
        </w:rPr>
        <w:t>Στην ερώτηση θα απαντήσει ο Αναπληρωτής Υπουργός κ. Ιωάννης Τσιρώνης.</w:t>
      </w:r>
    </w:p>
    <w:p w14:paraId="3B810A04" w14:textId="77777777" w:rsidR="006307A8" w:rsidRDefault="00134BEF">
      <w:pPr>
        <w:spacing w:line="600" w:lineRule="auto"/>
        <w:ind w:firstLine="720"/>
        <w:jc w:val="both"/>
        <w:rPr>
          <w:rFonts w:eastAsia="Times New Roman" w:cs="Times New Roman"/>
          <w:szCs w:val="24"/>
        </w:rPr>
      </w:pPr>
      <w:r>
        <w:rPr>
          <w:rFonts w:eastAsia="Times New Roman" w:cs="Times New Roman"/>
        </w:rPr>
        <w:lastRenderedPageBreak/>
        <w:t>Έχετε τον λόγο κ. Καφαντάρη. Ξέρετε τους χρόνους.</w:t>
      </w:r>
    </w:p>
    <w:p w14:paraId="3B810A05" w14:textId="77777777" w:rsidR="006307A8" w:rsidRDefault="00134BEF">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Ευχαρισ</w:t>
      </w:r>
      <w:r>
        <w:rPr>
          <w:rFonts w:eastAsia="Times New Roman" w:cs="Times New Roman"/>
          <w:szCs w:val="24"/>
        </w:rPr>
        <w:t xml:space="preserve">τώ, κυρία Πρόεδρε. Καλημέρα σε όλους. Καλημέρα, κύριε Υπουργέ. </w:t>
      </w:r>
    </w:p>
    <w:p w14:paraId="3B810A06"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Όπως γνωρίζουμε, τον </w:t>
      </w:r>
      <w:r>
        <w:rPr>
          <w:rFonts w:eastAsia="Times New Roman" w:cs="Times New Roman"/>
          <w:szCs w:val="24"/>
        </w:rPr>
        <w:t>Δεκέμβρη</w:t>
      </w:r>
      <w:r>
        <w:rPr>
          <w:rFonts w:eastAsia="Times New Roman" w:cs="Times New Roman"/>
          <w:szCs w:val="24"/>
        </w:rPr>
        <w:t xml:space="preserve"> στο Παρίσι συμφωνήθηκε η νέα κλιματική συνθήκη στη Διάσκεψη του ΟΗΕ, το Σύμφωνο του Παρισιού, που θα αντικαταστήσει το Πρωτόκολλο του Κιότο, το οποίο ήδη έχει λήξ</w:t>
      </w:r>
      <w:r>
        <w:rPr>
          <w:rFonts w:eastAsia="Times New Roman" w:cs="Times New Roman"/>
          <w:szCs w:val="24"/>
        </w:rPr>
        <w:t>ει.</w:t>
      </w:r>
    </w:p>
    <w:p w14:paraId="3B810A07"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Η σημασία της αντιμετώπισης της κλιματικής αλλαγής νομίζω ότι είναι γνωστή. Τα έχουμε πει πολλές φορές. Δεν θα ήθελα να τα επαναλάβω. Το σημαντικό από την απόφαση αυτή </w:t>
      </w:r>
      <w:r>
        <w:rPr>
          <w:rFonts w:eastAsia="Times New Roman" w:cs="Times New Roman"/>
          <w:szCs w:val="24"/>
        </w:rPr>
        <w:lastRenderedPageBreak/>
        <w:t xml:space="preserve">είναι ότι συμμετείχαν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χώρες που συμφώνησαν και βέβαια η προσπά</w:t>
      </w:r>
      <w:r>
        <w:rPr>
          <w:rFonts w:eastAsia="Times New Roman" w:cs="Times New Roman"/>
          <w:szCs w:val="24"/>
        </w:rPr>
        <w:t>θεια της διεθνούς κοινότητας να μην αυξηθεί η θερμοκρασία στο τέλος του αιώνα, μέσα από συγκεκριμένες πολιτικές πάντα, πάνω από δύο βαθμού Κελσίου και αν είναι δυνατόν και να περιοριστεί και στον ενάμιση.</w:t>
      </w:r>
    </w:p>
    <w:p w14:paraId="3B810A08"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Αυτό το οποίο ήθελα να πω στην ερώτηση τη σημερινή,</w:t>
      </w:r>
      <w:r>
        <w:rPr>
          <w:rFonts w:eastAsia="Times New Roman" w:cs="Times New Roman"/>
          <w:szCs w:val="24"/>
        </w:rPr>
        <w:t xml:space="preserve"> έχει να κάνει με το ότι στις 22 Απριλίου στα Ηνωμένα Έθνη θα υπογραφεί αυτή η νέα κλιματική συμφωνία. Κατ</w:t>
      </w:r>
      <w:r>
        <w:rPr>
          <w:rFonts w:eastAsia="Times New Roman" w:cs="Times New Roman"/>
          <w:szCs w:val="24"/>
        </w:rPr>
        <w:t xml:space="preserve">’ </w:t>
      </w:r>
      <w:r>
        <w:rPr>
          <w:rFonts w:eastAsia="Times New Roman" w:cs="Times New Roman"/>
          <w:szCs w:val="24"/>
        </w:rPr>
        <w:t>αρχάς, είναι θετικό ότι οι ΗΠΑ και η Κίνα, που είναι οι μεγάλοι ρυπαντές, θα συμμετάσχουν σε αυτή</w:t>
      </w:r>
      <w:r>
        <w:rPr>
          <w:rFonts w:eastAsia="Times New Roman" w:cs="Times New Roman"/>
          <w:szCs w:val="24"/>
        </w:rPr>
        <w:t>ν</w:t>
      </w:r>
      <w:r>
        <w:rPr>
          <w:rFonts w:eastAsia="Times New Roman" w:cs="Times New Roman"/>
          <w:szCs w:val="24"/>
        </w:rPr>
        <w:t xml:space="preserve"> τη διαδικασία. Αυτό είναι πολύ σημαντικό. Επίσης,</w:t>
      </w:r>
      <w:r>
        <w:rPr>
          <w:rFonts w:eastAsia="Times New Roman" w:cs="Times New Roman"/>
          <w:szCs w:val="24"/>
        </w:rPr>
        <w:t xml:space="preserve"> είναι πάρα πολύ σημαντικό ότι για να έχει ισχύ</w:t>
      </w:r>
      <w:r>
        <w:rPr>
          <w:rFonts w:eastAsia="Times New Roman" w:cs="Times New Roman"/>
          <w:szCs w:val="24"/>
        </w:rPr>
        <w:lastRenderedPageBreak/>
        <w:t>σει αυτό το Σύμφωνο, πρέπει το 55% των χωρών που καλύπτουν το 55% των παγκοσμίων εκπεμπόμενων ρύπων να συμμετάσχουν.</w:t>
      </w:r>
    </w:p>
    <w:p w14:paraId="3B810A09"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Όμως, αυτό το οποίο ήθελα να πω και ο σκοπός, αν θέλετε, και της ερώτησης είναι: Ενώ έχουμε </w:t>
      </w:r>
      <w:r>
        <w:rPr>
          <w:rFonts w:eastAsia="Times New Roman" w:cs="Times New Roman"/>
          <w:szCs w:val="24"/>
        </w:rPr>
        <w:t>τους μεγάλους ρυπαντές, τις ΗΠΑ και την Κίνα, έχουμε από τη άλλη μεριά και την πρόσφατη ανακοίνωση της Ινδίας και της Αυστραλίας ότι θα πάνε στον ΟΗΕ, πρόσφατα η Ελβετία, το ίδιο και το Ηνωμένο Βασίλειο, η Ευρωπαϊκή Ένωση τι σκέφτεται, τι θα κάνει και τι δ</w:t>
      </w:r>
      <w:r>
        <w:rPr>
          <w:rFonts w:eastAsia="Times New Roman" w:cs="Times New Roman"/>
          <w:szCs w:val="24"/>
        </w:rPr>
        <w:t>ιεργασίες υπάρχουν -αυτό είναι και το αντικείμενο της ερώτη</w:t>
      </w:r>
      <w:r>
        <w:rPr>
          <w:rFonts w:eastAsia="Times New Roman" w:cs="Times New Roman"/>
          <w:szCs w:val="24"/>
        </w:rPr>
        <w:lastRenderedPageBreak/>
        <w:t>σης ουσιαστικά σε επίπεδο Ευρωπαϊκής Ένωσης-, όσον αφορά το συγκεκριμένο ζήτημα της παρουσίας στα Ηνωμένα Έθνη και της υπογραφής της συγκεκριμένης συμφωνίας;</w:t>
      </w:r>
    </w:p>
    <w:p w14:paraId="3B810A0A"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Σαν χώρα εμείς ποιον ενεργειακό σχεδιασ</w:t>
      </w:r>
      <w:r>
        <w:rPr>
          <w:rFonts w:eastAsia="Times New Roman" w:cs="Times New Roman"/>
          <w:szCs w:val="24"/>
        </w:rPr>
        <w:t>μό σε γενικές γραμμές έχουμε; Και τι πρόγραμμα αναπτυξιακό στον τομέα αυτό υπάρχει; Δηλαδή τι πρόγραμμα υπάρχει, όσον αφορά το κομμάτι που λέγεται ενέργεια, ώστε να αντιμετωπιστεί το κορυφαίο αυτό ζήτημα και τέλος πάντων να περιοριστούν και οι εκπομπές στη</w:t>
      </w:r>
      <w:r>
        <w:rPr>
          <w:rFonts w:eastAsia="Times New Roman" w:cs="Times New Roman"/>
          <w:szCs w:val="24"/>
        </w:rPr>
        <w:t xml:space="preserve"> χώρα μας και να πάμε σε μία άλλη πολιτική ενάντια στις συνέπειες της κλιματικής αλλαγής με αναπτυξιακό πρόσημο. </w:t>
      </w:r>
    </w:p>
    <w:p w14:paraId="3B810A0B"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3B810A0C" w14:textId="77777777" w:rsidR="006307A8" w:rsidRDefault="00134BE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w:t>
      </w:r>
    </w:p>
    <w:p w14:paraId="3B810A0D" w14:textId="77777777" w:rsidR="006307A8" w:rsidRDefault="00134BEF">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w:t>
      </w:r>
      <w:r>
        <w:rPr>
          <w:rFonts w:eastAsia="Times New Roman" w:cs="Times New Roman"/>
          <w:b/>
          <w:szCs w:val="24"/>
        </w:rPr>
        <w:t xml:space="preserve">ριβάλλοντος και Ενέργειας): </w:t>
      </w:r>
      <w:r>
        <w:rPr>
          <w:rFonts w:eastAsia="Times New Roman" w:cs="Times New Roman"/>
          <w:szCs w:val="24"/>
        </w:rPr>
        <w:t>Ευχαριστώ, κυρία Πρόεδρε.</w:t>
      </w:r>
    </w:p>
    <w:p w14:paraId="3B810A0E" w14:textId="77777777" w:rsidR="006307A8" w:rsidRDefault="00134BEF">
      <w:pPr>
        <w:spacing w:line="600" w:lineRule="auto"/>
        <w:ind w:firstLine="720"/>
        <w:jc w:val="both"/>
        <w:rPr>
          <w:rFonts w:eastAsia="Times New Roman" w:cs="Times New Roman"/>
          <w:szCs w:val="24"/>
        </w:rPr>
      </w:pPr>
      <w:r w:rsidRPr="000A7BF9">
        <w:rPr>
          <w:rFonts w:eastAsia="Times New Roman" w:cs="Times New Roman"/>
          <w:szCs w:val="24"/>
        </w:rPr>
        <w:t>Κυρία Βουλε</w:t>
      </w:r>
      <w:r>
        <w:rPr>
          <w:rFonts w:eastAsia="Times New Roman" w:cs="Times New Roman"/>
          <w:szCs w:val="24"/>
        </w:rPr>
        <w:t>υτή</w:t>
      </w:r>
      <w:r>
        <w:rPr>
          <w:rFonts w:eastAsia="Times New Roman" w:cs="Times New Roman"/>
          <w:szCs w:val="24"/>
        </w:rPr>
        <w:t xml:space="preserve">, πραγματικά είναι ένα πολύ επίκαιρο ζήτημα, το ζήτημα της υπογραφής της Συμφωνίας του Παρισιού, η οποία θα γίνει στις 22 Απριλίου, σε λίγες ημέρες, στη Νέα Υόρκη. </w:t>
      </w:r>
    </w:p>
    <w:p w14:paraId="3B810A0F"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Όσον αφορά το πρώτο σκέ</w:t>
      </w:r>
      <w:r>
        <w:rPr>
          <w:rFonts w:eastAsia="Times New Roman" w:cs="Times New Roman"/>
          <w:szCs w:val="24"/>
        </w:rPr>
        <w:t xml:space="preserve">λος της ερώτησής σας, το τι προτίθεται να πράξει η Ευρωπαϊκή Ένωση, έχω τη χαρά να </w:t>
      </w:r>
      <w:r>
        <w:rPr>
          <w:rFonts w:eastAsia="Times New Roman" w:cs="Times New Roman"/>
          <w:szCs w:val="24"/>
        </w:rPr>
        <w:lastRenderedPageBreak/>
        <w:t>ανακοινώσω στο Σώμα ότι η Ευρωπαϊκή Ένωση θα είναι σύσσωμη στη Νέα Υόρκη και ως Ευρωπαϊκή Ένωση, αλλά και ως μεμονωμένες χώρες. Θα είμαστε και εμείς εκεί, η Ελλάδα. Θα εκπρο</w:t>
      </w:r>
      <w:r>
        <w:rPr>
          <w:rFonts w:eastAsia="Times New Roman" w:cs="Times New Roman"/>
          <w:szCs w:val="24"/>
        </w:rPr>
        <w:t xml:space="preserve">σωπήσω τη χώρα και θα υπογράψω τη Συμφωνία του Παρισιού. </w:t>
      </w:r>
    </w:p>
    <w:p w14:paraId="3B810A10"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Μάλιστα, να θυμίσω, γιατί αυτό είναι βέβαια το τυπικό σκέλος και το εθιμοτυπικό, ότι η Ευρωπαϊκή Ένωση, όχι μονάχα στο Παρίσι ανήκε στις χώρες της λεγόμενης «υψηλής φιλοδοξίας», που πιέζαμε δηλαδή γ</w:t>
      </w:r>
      <w:r>
        <w:rPr>
          <w:rFonts w:eastAsia="Times New Roman" w:cs="Times New Roman"/>
          <w:szCs w:val="24"/>
        </w:rPr>
        <w:t xml:space="preserve">ια μια όσο το δυνατόν δεσμευτική και φιλόδοξη συμφωνία, αλλά επιπλέον ήδη από τον Οκτώβρη του 2014 έχουμε δεσμευθεί, πριν ακόμα από την κύρωση της </w:t>
      </w:r>
      <w:r>
        <w:rPr>
          <w:rFonts w:eastAsia="Times New Roman" w:cs="Times New Roman"/>
          <w:szCs w:val="24"/>
        </w:rPr>
        <w:lastRenderedPageBreak/>
        <w:t xml:space="preserve">Συμφωνίας, για τις μειώσεις και για την προσαρμογή στην κλιματική αλλαγή. </w:t>
      </w:r>
    </w:p>
    <w:p w14:paraId="3B810A11"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Συγκεκριμένα, θυμίζω ότι εμείς έχο</w:t>
      </w:r>
      <w:r>
        <w:rPr>
          <w:rFonts w:eastAsia="Times New Roman" w:cs="Times New Roman"/>
          <w:szCs w:val="24"/>
        </w:rPr>
        <w:t>υμε δεσμευθεί ως Ευρωπαϊκή Ένωση για το 2030 για μείωση εκπομπών 40%, ενώ μέχρι το 2020 είναι 20%, για μείωση των ΑΠΕ 27%, ενώ, ξέρετε, είναι 18% μέχρι το 2020 -μάλιστα, η Ελλάδα έχει 20%, έχει πιο φιλόδοξο στόχο- και φυσικά για εξοικονόμηση ενέργειας 27%,</w:t>
      </w:r>
      <w:r>
        <w:rPr>
          <w:rFonts w:eastAsia="Times New Roman" w:cs="Times New Roman"/>
          <w:szCs w:val="24"/>
        </w:rPr>
        <w:t xml:space="preserve"> που πάλι ήταν 20%. Άρα ως Ευρωπαϊκή Ένωση είμαστε μπροστά. Από εκεί και πέρα, φυσικά έχουμε και το τι μέλει γενέσθαι από εδώ και πέρα.</w:t>
      </w:r>
    </w:p>
    <w:p w14:paraId="3B810A12"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ήδη συζητάμε στην Ευρωπαϊκή Ένωση την αναθεώρηση οδηγίας για το Ευρωπαϊκό Σύστημα Εμπορίας Εκπομπών των </w:t>
      </w:r>
      <w:r>
        <w:rPr>
          <w:rFonts w:eastAsia="Times New Roman" w:cs="Times New Roman"/>
          <w:szCs w:val="24"/>
        </w:rPr>
        <w:t>Α</w:t>
      </w:r>
      <w:r>
        <w:rPr>
          <w:rFonts w:eastAsia="Times New Roman" w:cs="Times New Roman"/>
          <w:szCs w:val="24"/>
        </w:rPr>
        <w:t xml:space="preserve">ερίων του Θερμοκηπίου. Και βέβαια, εκεί μπαίνουν και άλλοι τομείς, όπως είναι οι μεταφορές και η γεωργία. </w:t>
      </w:r>
    </w:p>
    <w:p w14:paraId="3B810A13"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αναμένουμε εντός του έτους την πρόταση της Επιτροπής για τις ΑΠΕ και σε εθνικό επίπεδο έχουμε ήδη αφενός έτοιμο σχεδόν το νέο σχεδιασ</w:t>
      </w:r>
      <w:r>
        <w:rPr>
          <w:rFonts w:eastAsia="Times New Roman" w:cs="Times New Roman"/>
          <w:szCs w:val="24"/>
        </w:rPr>
        <w:t>μό για τις ΑΠΕ, ο οποίος μάλιστα αναρτήθηκε και αυτή</w:t>
      </w:r>
      <w:r>
        <w:rPr>
          <w:rFonts w:eastAsia="Times New Roman" w:cs="Times New Roman"/>
          <w:szCs w:val="24"/>
        </w:rPr>
        <w:t>ν</w:t>
      </w:r>
      <w:r>
        <w:rPr>
          <w:rFonts w:eastAsia="Times New Roman" w:cs="Times New Roman"/>
          <w:szCs w:val="24"/>
        </w:rPr>
        <w:t xml:space="preserve"> τη στιγμή είναι σε δημόσια διαβούλευση για το μέλλον. Ρωτούν πάρα πολλοί τι θα γίνει με τα </w:t>
      </w:r>
      <w:proofErr w:type="spellStart"/>
      <w:r>
        <w:rPr>
          <w:rFonts w:eastAsia="Times New Roman" w:cs="Times New Roman"/>
          <w:szCs w:val="24"/>
        </w:rPr>
        <w:t>φωτοβολταϊκά</w:t>
      </w:r>
      <w:proofErr w:type="spellEnd"/>
      <w:r>
        <w:rPr>
          <w:rFonts w:eastAsia="Times New Roman" w:cs="Times New Roman"/>
          <w:szCs w:val="24"/>
        </w:rPr>
        <w:t>, τα αιολικά κ.λπ.</w:t>
      </w:r>
      <w:r>
        <w:rPr>
          <w:rFonts w:eastAsia="Times New Roman" w:cs="Times New Roman"/>
          <w:szCs w:val="24"/>
        </w:rPr>
        <w:t>.</w:t>
      </w:r>
      <w:r>
        <w:rPr>
          <w:rFonts w:eastAsia="Times New Roman" w:cs="Times New Roman"/>
          <w:szCs w:val="24"/>
        </w:rPr>
        <w:t xml:space="preserve"> Αυτό είναι κάτι που αναρτήσαμε. Και φυσικά, προτιθέμεθα να έχουμε το καινούργιο</w:t>
      </w:r>
      <w:r>
        <w:rPr>
          <w:rFonts w:eastAsia="Times New Roman" w:cs="Times New Roman"/>
          <w:szCs w:val="24"/>
        </w:rPr>
        <w:t xml:space="preserve"> Εθνικό </w:t>
      </w:r>
      <w:r>
        <w:rPr>
          <w:rFonts w:eastAsia="Times New Roman" w:cs="Times New Roman"/>
          <w:szCs w:val="24"/>
        </w:rPr>
        <w:lastRenderedPageBreak/>
        <w:t>Συμβούλιο Ενέργειας που θα καθορίζει τη νέα ενεργειακή πολιτική.</w:t>
      </w:r>
    </w:p>
    <w:p w14:paraId="3B810A14"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Τέλος, σήμερα θα αναρτήσουμε το σχέδιο στρατηγικής για την προσαρμογή στην κλιματική αλλαγή, ώστε να είμαστε έτοιμοι. </w:t>
      </w:r>
    </w:p>
    <w:p w14:paraId="3B810A15"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w:t>
      </w:r>
      <w:r>
        <w:rPr>
          <w:rFonts w:eastAsia="Times New Roman" w:cs="Times New Roman"/>
          <w:szCs w:val="24"/>
        </w:rPr>
        <w:t>ου κυρίου Αναπληρωτή Υπουργού)</w:t>
      </w:r>
    </w:p>
    <w:p w14:paraId="3B810A16"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3B810A17"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Διεκδικούμε ένα σημαντικό πρόγραμμα «</w:t>
      </w:r>
      <w:r>
        <w:rPr>
          <w:rFonts w:eastAsia="Times New Roman" w:cs="Times New Roman"/>
          <w:szCs w:val="24"/>
          <w:lang w:val="en-US"/>
        </w:rPr>
        <w:t>IP</w:t>
      </w:r>
      <w:r>
        <w:rPr>
          <w:rFonts w:eastAsia="Times New Roman" w:cs="Times New Roman"/>
          <w:szCs w:val="24"/>
        </w:rPr>
        <w:t xml:space="preserve"> </w:t>
      </w:r>
      <w:r>
        <w:rPr>
          <w:rFonts w:eastAsia="Times New Roman" w:cs="Times New Roman"/>
          <w:szCs w:val="24"/>
          <w:lang w:val="en-US"/>
        </w:rPr>
        <w:t>LIFE</w:t>
      </w:r>
      <w:r>
        <w:rPr>
          <w:rFonts w:eastAsia="Times New Roman" w:cs="Times New Roman"/>
          <w:szCs w:val="24"/>
        </w:rPr>
        <w:t xml:space="preserve">» που θα το πάρουν οι περιφέρειες, ώστε να μπορέσουμε να είμαστε όσο το δυνατόν έτοιμοι και για την προσαρμογή, γιατί θυμίζω ότι δεν </w:t>
      </w:r>
      <w:r>
        <w:rPr>
          <w:rFonts w:eastAsia="Times New Roman" w:cs="Times New Roman"/>
          <w:szCs w:val="24"/>
        </w:rPr>
        <w:lastRenderedPageBreak/>
        <w:t xml:space="preserve">είναι μόνο η πρόληψη, </w:t>
      </w:r>
      <w:r>
        <w:rPr>
          <w:rFonts w:eastAsia="Times New Roman" w:cs="Times New Roman"/>
          <w:szCs w:val="24"/>
        </w:rPr>
        <w:t xml:space="preserve">αλλά και η προσαρμογή. Διότι ανεξαρτήτως αν και αύριο σταματούσαμε να καταναλώνουμε ορυκτά καύσιμα, η κλιματική αλλαγή θα έχει επιπτώσεις και πρέπει να είμαστε έτοιμοι και γι’ αυτό. </w:t>
      </w:r>
    </w:p>
    <w:p w14:paraId="3B810A18"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B810A19" w14:textId="77777777" w:rsidR="006307A8" w:rsidRDefault="00134BEF">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Ορίστε, κυρία</w:t>
      </w:r>
      <w:r>
        <w:rPr>
          <w:rFonts w:eastAsia="Times New Roman" w:cs="Times New Roman"/>
          <w:szCs w:val="24"/>
        </w:rPr>
        <w:t xml:space="preserve"> Καφαντάρη, έχετε τον λόγο για τρία λεπτά για να δευτερολογήσετε. </w:t>
      </w:r>
    </w:p>
    <w:p w14:paraId="3B810A1A" w14:textId="77777777" w:rsidR="006307A8" w:rsidRDefault="00134BEF">
      <w:pPr>
        <w:spacing w:line="600" w:lineRule="auto"/>
        <w:ind w:firstLine="720"/>
        <w:jc w:val="both"/>
        <w:rPr>
          <w:rFonts w:eastAsia="Times New Roman" w:cs="Times New Roman"/>
          <w:szCs w:val="24"/>
        </w:rPr>
      </w:pPr>
      <w:r>
        <w:rPr>
          <w:rFonts w:eastAsia="Times New Roman" w:cs="Times New Roman"/>
          <w:b/>
          <w:szCs w:val="24"/>
        </w:rPr>
        <w:t xml:space="preserve">ΧΑΡΟΥΛΑ </w:t>
      </w:r>
      <w:r w:rsidRPr="005E7CC8">
        <w:rPr>
          <w:rFonts w:eastAsia="Times New Roman" w:cs="Times New Roman"/>
          <w:b/>
          <w:szCs w:val="24"/>
        </w:rPr>
        <w:t>(</w:t>
      </w:r>
      <w:r>
        <w:rPr>
          <w:rFonts w:eastAsia="Times New Roman" w:cs="Times New Roman"/>
          <w:b/>
          <w:szCs w:val="24"/>
        </w:rPr>
        <w:t>ΧΑΡΑ) ΚΑΦΑΝΤΑΡΗ:</w:t>
      </w:r>
      <w:r>
        <w:rPr>
          <w:rFonts w:eastAsia="Times New Roman" w:cs="Times New Roman"/>
          <w:szCs w:val="24"/>
        </w:rPr>
        <w:t xml:space="preserve"> Ευχαριστώ, κυρία Πρόεδρε. </w:t>
      </w:r>
    </w:p>
    <w:p w14:paraId="3B810A1B"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lastRenderedPageBreak/>
        <w:t>Κατ’ αρχάς, θα ήθελα να πω ότι μέτρα πρέπει να παρθούν άμεσα. Υπάρχουν και μέτρα όσον αφορά την υπογραφή αυτής της συμφωνίας, όπως είπαμ</w:t>
      </w:r>
      <w:r>
        <w:rPr>
          <w:rFonts w:eastAsia="Times New Roman" w:cs="Times New Roman"/>
          <w:szCs w:val="24"/>
        </w:rPr>
        <w:t>ε και πριν, από το 55% των χωρών που εκπέμπουν το 55% των αερίων ρύπων. Γι’ αυτό προειδοποιεί και ο Διεθνής Οργανισμός Μετεωρολογίας, όπως και οι ειδικοί και οι επιστημονικοί φορείς και γενικότερα η παγκόσμια επιστημονική κοινότητα. Είναι θετικό αυτό το οπ</w:t>
      </w:r>
      <w:r>
        <w:rPr>
          <w:rFonts w:eastAsia="Times New Roman" w:cs="Times New Roman"/>
          <w:szCs w:val="24"/>
        </w:rPr>
        <w:t xml:space="preserve">οίο ακούσαμε από τον κύριο Υπουργό, δηλαδή ότι η Ευρωπαϊκή Ένωση θα συμμετάσχει στις 22 του Απρίλη. </w:t>
      </w:r>
    </w:p>
    <w:p w14:paraId="3B810A1C"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Πριν από τρεις μέρες ήμουν στη Χάγη, στη Διακοινοβουλευτική Συνάντηση των υπεύθυνων ενέργειας των κρατών-μελών της Ευρωπαϊκής Ένωσης, σε ένα διήμερο που εί</w:t>
      </w:r>
      <w:r>
        <w:rPr>
          <w:rFonts w:eastAsia="Times New Roman" w:cs="Times New Roman"/>
          <w:szCs w:val="24"/>
        </w:rPr>
        <w:t xml:space="preserve">χε σχέση </w:t>
      </w:r>
      <w:r>
        <w:rPr>
          <w:rFonts w:eastAsia="Times New Roman" w:cs="Times New Roman"/>
          <w:szCs w:val="24"/>
        </w:rPr>
        <w:lastRenderedPageBreak/>
        <w:t>με την ενέργεια. Πραγματικά οι τοποθετήσεις και οι απόψεις που ακούστηκαν ήταν φυσικά στη λογική της αντιμετώπισης της κλιματικής αλλαγής και στις νέες πολιτικές που πρέπει να εφαρμοστούν, ενώ δόθηκε ιδιαίτερη βαρύτητα σ’ αυτό που λέμε «κυκλική οι</w:t>
      </w:r>
      <w:r>
        <w:rPr>
          <w:rFonts w:eastAsia="Times New Roman" w:cs="Times New Roman"/>
          <w:szCs w:val="24"/>
        </w:rPr>
        <w:t xml:space="preserve">κονομία». Αυτός είναι ένας τομέας που θα πρέπει να δούμε σοβαρά και εδώ στη χώρα μας, πώς θα προχωρήσει και πώς θα αναπτύσσεται. </w:t>
      </w:r>
    </w:p>
    <w:p w14:paraId="3B810A1D"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Και όσον αφορά το συγκεκριμένο –γι’ αυτό και λέω ότι είναι ευχάριστο αυτό που είπε ο κύριος Υπουργός-, σε ερώτηση που είχα κάν</w:t>
      </w:r>
      <w:r>
        <w:rPr>
          <w:rFonts w:eastAsia="Times New Roman" w:cs="Times New Roman"/>
          <w:szCs w:val="24"/>
        </w:rPr>
        <w:t xml:space="preserve">ει στον αρμόδια Επίτροπο Ενέργειας </w:t>
      </w:r>
      <w:proofErr w:type="spellStart"/>
      <w:r>
        <w:rPr>
          <w:rFonts w:eastAsia="Times New Roman" w:cs="Times New Roman"/>
          <w:szCs w:val="24"/>
        </w:rPr>
        <w:t>Σέφκοβιτς</w:t>
      </w:r>
      <w:proofErr w:type="spellEnd"/>
      <w:r>
        <w:rPr>
          <w:rFonts w:eastAsia="Times New Roman" w:cs="Times New Roman"/>
          <w:szCs w:val="24"/>
        </w:rPr>
        <w:t xml:space="preserve"> σε σχέση με το τι θα κάνει η Ευρωπαϊκή Ένωση –γιατί ακούστηκε </w:t>
      </w:r>
      <w:r>
        <w:rPr>
          <w:rFonts w:eastAsia="Times New Roman" w:cs="Times New Roman"/>
          <w:szCs w:val="24"/>
        </w:rPr>
        <w:lastRenderedPageBreak/>
        <w:t>και από άλλους συναδέλφους από άλλα κοινοβούλια-, η απάντηση την Κυριακή ήταν ότι κάθε χώρα πρέπει να έχει ένα φιλόδοξο σχέδιο και να εφαρμόσει συγκε</w:t>
      </w:r>
      <w:r>
        <w:rPr>
          <w:rFonts w:eastAsia="Times New Roman" w:cs="Times New Roman"/>
          <w:szCs w:val="24"/>
        </w:rPr>
        <w:t>κριμένες πολιτικές. Βέβαια, εκεί ακούστηκαν και οι απόψεις χωρών, όπως της Πολωνίας, σε σχέση με τα ζητήματα των εκπομπών και του περιορισμού της καύσης του άνθρακα κ</w:t>
      </w:r>
      <w:r>
        <w:rPr>
          <w:rFonts w:eastAsia="Times New Roman" w:cs="Times New Roman"/>
          <w:szCs w:val="24"/>
        </w:rPr>
        <w:t>.</w:t>
      </w:r>
      <w:r>
        <w:rPr>
          <w:rFonts w:eastAsia="Times New Roman" w:cs="Times New Roman"/>
          <w:szCs w:val="24"/>
        </w:rPr>
        <w:t>λπ., όπως και κάποιες άλλες απόψεις. Θεωρώ, λοιπόν, σημαντικό αυτό το οποίο είπε σήμερα ο</w:t>
      </w:r>
      <w:r>
        <w:rPr>
          <w:rFonts w:eastAsia="Times New Roman" w:cs="Times New Roman"/>
          <w:szCs w:val="24"/>
        </w:rPr>
        <w:t xml:space="preserve"> κύριος Υπουργός.</w:t>
      </w:r>
    </w:p>
    <w:p w14:paraId="3B810A1E"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Θα έλεγα ότι η ενεργειακή πολιτική πρέπει να οδηγηθεί πλέον -και έχουν γίνει και θα γίνουν βήματα- σε ένα άλλο μοντέλο. Και σας λέω ότι ειδικά σ’ αυτή</w:t>
      </w:r>
      <w:r>
        <w:rPr>
          <w:rFonts w:eastAsia="Times New Roman" w:cs="Times New Roman"/>
          <w:szCs w:val="24"/>
        </w:rPr>
        <w:t>ν</w:t>
      </w:r>
      <w:r>
        <w:rPr>
          <w:rFonts w:eastAsia="Times New Roman" w:cs="Times New Roman"/>
          <w:szCs w:val="24"/>
        </w:rPr>
        <w:t xml:space="preserve"> τη συνάντηση που έγινε στη Χάγη τρία, τέσσερα ήταν τα βασικά ζητήματα. Πρώτα απ’ </w:t>
      </w:r>
      <w:r>
        <w:rPr>
          <w:rFonts w:eastAsia="Times New Roman" w:cs="Times New Roman"/>
          <w:szCs w:val="24"/>
        </w:rPr>
        <w:lastRenderedPageBreak/>
        <w:t>όλα ή</w:t>
      </w:r>
      <w:r>
        <w:rPr>
          <w:rFonts w:eastAsia="Times New Roman" w:cs="Times New Roman"/>
          <w:szCs w:val="24"/>
        </w:rPr>
        <w:t xml:space="preserve">ταν τα ζητήματα της ενεργειακής ασφάλειας εφοδιασμού. Εντάξει όσον αφορά αυτό. </w:t>
      </w:r>
    </w:p>
    <w:p w14:paraId="3B810A1F"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Το δεύτερο σημαντικό ήταν η διείσδυση των ΑΠΕ, κάτι που είναι πολύ κρίσιμο για τη χώρα μας. Με βάση τα στοιχεία του 2013, η χώρα μας ήταν στο 15%. Ο στόχος είναι για 18%, αλλά </w:t>
      </w:r>
      <w:r>
        <w:rPr>
          <w:rFonts w:eastAsia="Times New Roman" w:cs="Times New Roman"/>
          <w:szCs w:val="24"/>
        </w:rPr>
        <w:t>εμείς έχουμε βάλει το 20%, όπως είπατε, κύριε Υπουργέ. Και αυτό είναι σημαντικό.</w:t>
      </w:r>
    </w:p>
    <w:p w14:paraId="3B810A20"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Επίσης, έχει να κάνει με τις πολιτικές για τα κτήρια, την εξοικονόμηση ενέργειας, αλλά και με τη μείωση της κατανάλωσης ενέργειας στις μεταφορές και τη χρήση των εναλλακτικών </w:t>
      </w:r>
      <w:r>
        <w:rPr>
          <w:rFonts w:eastAsia="Times New Roman" w:cs="Times New Roman"/>
          <w:szCs w:val="24"/>
        </w:rPr>
        <w:t xml:space="preserve">καυσίμων, όπως είναι </w:t>
      </w:r>
      <w:proofErr w:type="spellStart"/>
      <w:r>
        <w:rPr>
          <w:rFonts w:eastAsia="Times New Roman" w:cs="Times New Roman"/>
          <w:szCs w:val="24"/>
        </w:rPr>
        <w:t>βιοαέρια</w:t>
      </w:r>
      <w:proofErr w:type="spellEnd"/>
      <w:r>
        <w:rPr>
          <w:rFonts w:eastAsia="Times New Roman" w:cs="Times New Roman"/>
          <w:szCs w:val="24"/>
        </w:rPr>
        <w:t xml:space="preserve">, τα προηγμένα </w:t>
      </w:r>
      <w:proofErr w:type="spellStart"/>
      <w:r>
        <w:rPr>
          <w:rFonts w:eastAsia="Times New Roman" w:cs="Times New Roman"/>
          <w:szCs w:val="24"/>
        </w:rPr>
        <w:t>βιοκαύσιμα</w:t>
      </w:r>
      <w:proofErr w:type="spellEnd"/>
      <w:r>
        <w:rPr>
          <w:rFonts w:eastAsia="Times New Roman" w:cs="Times New Roman"/>
          <w:szCs w:val="24"/>
        </w:rPr>
        <w:t xml:space="preserve">, τα </w:t>
      </w:r>
      <w:r>
        <w:rPr>
          <w:rFonts w:eastAsia="Times New Roman" w:cs="Times New Roman"/>
          <w:szCs w:val="24"/>
        </w:rPr>
        <w:lastRenderedPageBreak/>
        <w:t>συνθετικά καύσιμα κ.λπ.</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βέβαια, οπωσδήποτε έχει να κάνει με αυτό που είπα και πριν, δηλαδή με την ανάπτυξη της «κυκλικής οικονομίας» και την ορθολογική διαχείριση απορριμμάτων. </w:t>
      </w:r>
    </w:p>
    <w:p w14:paraId="3B810A21"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 xml:space="preserve">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3B810A22"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Ένα σημείο θα ήθελα να πω για να ακουστεί, γιατί εμένα προσωπικά μου έκανε εντύπωση: Σε κάποιες προβολές που έγιναν στη συγκεκριμένη συνάντηση στη Χάγη, αναφέρθηκε σε σχέση με τις εκπο</w:t>
      </w:r>
      <w:r>
        <w:rPr>
          <w:rFonts w:eastAsia="Times New Roman" w:cs="Times New Roman"/>
          <w:szCs w:val="24"/>
        </w:rPr>
        <w:t xml:space="preserve">μπές αερίου του </w:t>
      </w:r>
      <w:r>
        <w:rPr>
          <w:rFonts w:eastAsia="Times New Roman" w:cs="Times New Roman"/>
          <w:szCs w:val="24"/>
        </w:rPr>
        <w:t>θ</w:t>
      </w:r>
      <w:r>
        <w:rPr>
          <w:rFonts w:eastAsia="Times New Roman" w:cs="Times New Roman"/>
          <w:szCs w:val="24"/>
        </w:rPr>
        <w:t xml:space="preserve">ερμοκηπίου παγκόσμια, Κίνα-Αμερική, όπως γνωρίζουμε μεγάλοι ρυπαντές και τρίτον, </w:t>
      </w:r>
      <w:r>
        <w:rPr>
          <w:rFonts w:eastAsia="Times New Roman" w:cs="Times New Roman"/>
          <w:szCs w:val="24"/>
        </w:rPr>
        <w:lastRenderedPageBreak/>
        <w:t xml:space="preserve">από τη διαχείριση απορριμμάτων σε παγκόσμιο επίπεδο οι εκπομπές των αερίων του </w:t>
      </w:r>
      <w:r>
        <w:rPr>
          <w:rFonts w:eastAsia="Times New Roman" w:cs="Times New Roman"/>
          <w:szCs w:val="24"/>
        </w:rPr>
        <w:t>θ</w:t>
      </w:r>
      <w:r>
        <w:rPr>
          <w:rFonts w:eastAsia="Times New Roman" w:cs="Times New Roman"/>
          <w:szCs w:val="24"/>
        </w:rPr>
        <w:t>ερμοκηπίου. Κι αυτό είναι ένα πάρα πολύ σοβαρό ζήτημα, που βέβαια έχει να κάνε</w:t>
      </w:r>
      <w:r>
        <w:rPr>
          <w:rFonts w:eastAsia="Times New Roman" w:cs="Times New Roman"/>
          <w:szCs w:val="24"/>
        </w:rPr>
        <w:t>ι και με αυτό που λέμε «κυκλική οικονομία»,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B810A23"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Άρα εγώ θα ευχηθώ –και με βάση αυτά που είπε ο κύριος Υπουργός, τα πρόσφατα- να ξεπεράσει η Ευρωπαϊκή Ένωση τις εσωτερικές της αντιθέσεις και να συμμετάσχει ουσιαστικά και πραγματικά στις 22 Απριλίου στα Η</w:t>
      </w:r>
      <w:r>
        <w:rPr>
          <w:rFonts w:eastAsia="Times New Roman" w:cs="Times New Roman"/>
          <w:szCs w:val="24"/>
        </w:rPr>
        <w:t>νωμένα Έθνη για την ειδική αυτή εκδήλωση υπογραφής της Συμφωνίας της νέας κλιματικής συνθήκης, θα λέγαμε, στον 21</w:t>
      </w:r>
      <w:r>
        <w:rPr>
          <w:rFonts w:eastAsia="Times New Roman" w:cs="Times New Roman"/>
          <w:szCs w:val="24"/>
          <w:vertAlign w:val="superscript"/>
        </w:rPr>
        <w:t>ο</w:t>
      </w:r>
      <w:r>
        <w:rPr>
          <w:rFonts w:eastAsia="Times New Roman" w:cs="Times New Roman"/>
          <w:szCs w:val="24"/>
        </w:rPr>
        <w:t xml:space="preserve"> αιώνα.</w:t>
      </w:r>
    </w:p>
    <w:p w14:paraId="3B810A24"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 xml:space="preserve">Ευχαριστώ, κυρία Πρόεδρε. </w:t>
      </w:r>
    </w:p>
    <w:p w14:paraId="3B810A25" w14:textId="77777777" w:rsidR="006307A8" w:rsidRDefault="00134BEF">
      <w:pPr>
        <w:spacing w:line="600" w:lineRule="auto"/>
        <w:ind w:firstLine="567"/>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Ευχαριστώ. </w:t>
      </w:r>
    </w:p>
    <w:p w14:paraId="3B810A26"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 xml:space="preserve">Ορίστε, κύριε Υπουργέ, έχετε τον λόγο για τρία λεπτά. </w:t>
      </w:r>
    </w:p>
    <w:p w14:paraId="3B810A27" w14:textId="77777777" w:rsidR="006307A8" w:rsidRDefault="00134BEF">
      <w:pPr>
        <w:spacing w:line="600" w:lineRule="auto"/>
        <w:ind w:firstLine="567"/>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Ευχαριστώ, κυρία Πρόεδρε. </w:t>
      </w:r>
    </w:p>
    <w:p w14:paraId="3B810A28"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Νομίζω ότι με βάση αυτά που είπε η κ. Καφαντάρη, πρέπει να εστιάσουμε κυρίως στο τι θα κάνουμε εμείς ως χ</w:t>
      </w:r>
      <w:r>
        <w:rPr>
          <w:rFonts w:eastAsia="Times New Roman" w:cs="Times New Roman"/>
          <w:szCs w:val="24"/>
        </w:rPr>
        <w:t xml:space="preserve">ώρα και θα αφιερώσω την απάντησή μου και τη δευτερολογία μου σε αυτό. </w:t>
      </w:r>
    </w:p>
    <w:p w14:paraId="3B810A29"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Κατ’ αρχάς, έχει απόλυτο δίκιο ότι η κυκλική οικονομία είναι μείζ</w:t>
      </w:r>
      <w:r>
        <w:rPr>
          <w:rFonts w:eastAsia="Times New Roman" w:cs="Times New Roman"/>
          <w:szCs w:val="24"/>
        </w:rPr>
        <w:t>ω</w:t>
      </w:r>
      <w:r>
        <w:rPr>
          <w:rFonts w:eastAsia="Times New Roman" w:cs="Times New Roman"/>
          <w:szCs w:val="24"/>
        </w:rPr>
        <w:t xml:space="preserve">ν πυλώνας για την απεξάρτηση από τα ορυκτά καύσιμα, γιατί πολύ σημαντικό ποσοστό πόρων, όπως είναι οι πλαστικές </w:t>
      </w:r>
      <w:r>
        <w:rPr>
          <w:rFonts w:eastAsia="Times New Roman" w:cs="Times New Roman"/>
          <w:szCs w:val="24"/>
        </w:rPr>
        <w:lastRenderedPageBreak/>
        <w:t>σακούλε</w:t>
      </w:r>
      <w:r>
        <w:rPr>
          <w:rFonts w:eastAsia="Times New Roman" w:cs="Times New Roman"/>
          <w:szCs w:val="24"/>
        </w:rPr>
        <w:t xml:space="preserve">ς, όπως είναι οι συσκευασίες, όπως είναι όλα τα πλαστικά αντικείμενα που χρησιμοποιούμε, προέρχονται από το πετρέλαιο. Άρα αυτά τα αντικείμενα όσες φορές περισσότερο τα επαναχρησιμοποιήσουμε τόσο λιγότερη εξόρυξη πετρελαίου χρειαζόμαστε. </w:t>
      </w:r>
    </w:p>
    <w:p w14:paraId="3B810A2A"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Εδώ, όμως, ξέρουμ</w:t>
      </w:r>
      <w:r>
        <w:rPr>
          <w:rFonts w:eastAsia="Times New Roman" w:cs="Times New Roman"/>
          <w:szCs w:val="24"/>
        </w:rPr>
        <w:t xml:space="preserve">ε ότι η Κυβέρνησή μας ήδη στο πρώτο εξάμηνο, από τον Ιανουάριο -πέρυσι η προηγούμενη </w:t>
      </w:r>
      <w:r>
        <w:rPr>
          <w:rFonts w:eastAsia="Times New Roman" w:cs="Times New Roman"/>
          <w:szCs w:val="24"/>
        </w:rPr>
        <w:t>κ</w:t>
      </w:r>
      <w:r>
        <w:rPr>
          <w:rFonts w:eastAsia="Times New Roman" w:cs="Times New Roman"/>
          <w:szCs w:val="24"/>
        </w:rPr>
        <w:t>υβέρνηση- με ταχύτατο ρυθμό εκπονήσαμε το καινούργιο Εθνικό Σχέδιο Διαχείρισης Απορριμμάτων, το οποίο ακριβώς βάζει πολύ φιλόδοξες και δεσμευτικές κατευθύνσεις σε αυτόν τ</w:t>
      </w:r>
      <w:r>
        <w:rPr>
          <w:rFonts w:eastAsia="Times New Roman" w:cs="Times New Roman"/>
          <w:szCs w:val="24"/>
        </w:rPr>
        <w:t xml:space="preserve">ον τομέα. Είναι θέμα πια οικονομίας δικό μας. </w:t>
      </w:r>
    </w:p>
    <w:p w14:paraId="3B810A2B"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lastRenderedPageBreak/>
        <w:t xml:space="preserve">Θα επισημάνω ένα άλλο κρίσιμο ζήτημα που ανέφερε η </w:t>
      </w:r>
      <w:r w:rsidRPr="000A7BF9">
        <w:rPr>
          <w:rFonts w:eastAsia="Times New Roman" w:cs="Times New Roman"/>
          <w:szCs w:val="24"/>
        </w:rPr>
        <w:t>κυρία Βουλε</w:t>
      </w:r>
      <w:r>
        <w:rPr>
          <w:rFonts w:eastAsia="Times New Roman" w:cs="Times New Roman"/>
          <w:szCs w:val="24"/>
        </w:rPr>
        <w:t>υτής</w:t>
      </w:r>
      <w:r w:rsidRPr="000A7BF9">
        <w:rPr>
          <w:rFonts w:eastAsia="Times New Roman" w:cs="Times New Roman"/>
          <w:szCs w:val="24"/>
        </w:rPr>
        <w:t xml:space="preserve"> </w:t>
      </w:r>
      <w:r>
        <w:rPr>
          <w:rFonts w:eastAsia="Times New Roman" w:cs="Times New Roman"/>
          <w:szCs w:val="24"/>
        </w:rPr>
        <w:t>και αναφέρομαι συγκεκριμένα στις ενέργειες βάσης. Ξέρουμε πάρα πολύ καλά ότι αυτή</w:t>
      </w:r>
      <w:r>
        <w:rPr>
          <w:rFonts w:eastAsia="Times New Roman" w:cs="Times New Roman"/>
          <w:szCs w:val="24"/>
        </w:rPr>
        <w:t>ν</w:t>
      </w:r>
      <w:r>
        <w:rPr>
          <w:rFonts w:eastAsia="Times New Roman" w:cs="Times New Roman"/>
          <w:szCs w:val="24"/>
        </w:rPr>
        <w:t xml:space="preserve"> τη στιγμή έχουμε στην Ελλάδα από την ισχύ που έχει ανάγκη η</w:t>
      </w:r>
      <w:r>
        <w:rPr>
          <w:rFonts w:eastAsia="Times New Roman" w:cs="Times New Roman"/>
          <w:szCs w:val="24"/>
        </w:rPr>
        <w:t xml:space="preserve"> χώρα που είναι περίπου στα 6 με 9 </w:t>
      </w:r>
      <w:r>
        <w:rPr>
          <w:rFonts w:eastAsia="Times New Roman" w:cs="Times New Roman"/>
          <w:szCs w:val="24"/>
          <w:lang w:val="en-US"/>
        </w:rPr>
        <w:t>gigawatt</w:t>
      </w:r>
      <w:r>
        <w:rPr>
          <w:rFonts w:eastAsia="Times New Roman" w:cs="Times New Roman"/>
          <w:szCs w:val="24"/>
        </w:rPr>
        <w:t xml:space="preserve">, εγκατεστημένη ισχύ που δεν εξαρτάται από το πετρέλαιο και τον λιγνίτη γύρω στα 4,5 </w:t>
      </w:r>
      <w:r>
        <w:rPr>
          <w:rFonts w:eastAsia="Times New Roman" w:cs="Times New Roman"/>
          <w:szCs w:val="24"/>
          <w:lang w:val="en-US"/>
        </w:rPr>
        <w:t>gigawatt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και άλλα 3 </w:t>
      </w:r>
      <w:r>
        <w:rPr>
          <w:rFonts w:eastAsia="Times New Roman" w:cs="Times New Roman"/>
          <w:szCs w:val="24"/>
          <w:lang w:val="en-US"/>
        </w:rPr>
        <w:t>gigawatt</w:t>
      </w:r>
      <w:r>
        <w:rPr>
          <w:rFonts w:eastAsia="Times New Roman" w:cs="Times New Roman"/>
          <w:szCs w:val="24"/>
        </w:rPr>
        <w:t xml:space="preserve"> από μεγάλα υδροηλεκτρικά, τα οποία έχουν βέβαια κάποια προβλήματα, αλλά τουλάχιστ</w:t>
      </w:r>
      <w:r>
        <w:rPr>
          <w:rFonts w:eastAsia="Times New Roman" w:cs="Times New Roman"/>
          <w:szCs w:val="24"/>
        </w:rPr>
        <w:t xml:space="preserve">ον δεν συνεισφέρουν στο φαινόμενο του </w:t>
      </w:r>
      <w:r>
        <w:rPr>
          <w:rFonts w:eastAsia="Times New Roman" w:cs="Times New Roman"/>
          <w:szCs w:val="24"/>
        </w:rPr>
        <w:t>θ</w:t>
      </w:r>
      <w:r>
        <w:rPr>
          <w:rFonts w:eastAsia="Times New Roman" w:cs="Times New Roman"/>
          <w:szCs w:val="24"/>
        </w:rPr>
        <w:t>ερμοκηπίου.</w:t>
      </w:r>
    </w:p>
    <w:p w14:paraId="3B810A2C"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Άρα θεωρητικά έχουμε μ</w:t>
      </w:r>
      <w:r>
        <w:rPr>
          <w:rFonts w:eastAsia="Times New Roman" w:cs="Times New Roman"/>
          <w:szCs w:val="24"/>
        </w:rPr>
        <w:t>ί</w:t>
      </w:r>
      <w:r>
        <w:rPr>
          <w:rFonts w:eastAsia="Times New Roman" w:cs="Times New Roman"/>
          <w:szCs w:val="24"/>
        </w:rPr>
        <w:t>α καλή διείσδυση. Παρ’ όλα αυτά βλέπουμε ότι δεν έχουμε σε επίπεδο ενέργειας αυτή</w:t>
      </w:r>
      <w:r>
        <w:rPr>
          <w:rFonts w:eastAsia="Times New Roman" w:cs="Times New Roman"/>
          <w:szCs w:val="24"/>
        </w:rPr>
        <w:t>ν</w:t>
      </w:r>
      <w:r>
        <w:rPr>
          <w:rFonts w:eastAsia="Times New Roman" w:cs="Times New Roman"/>
          <w:szCs w:val="24"/>
        </w:rPr>
        <w:t xml:space="preserve"> τη διείσδυση, σε επίπεδο ισχύος την έχουμε, γιατί πολύ απλά ξέρουμε </w:t>
      </w:r>
      <w:r>
        <w:rPr>
          <w:rFonts w:eastAsia="Times New Roman" w:cs="Times New Roman"/>
          <w:szCs w:val="24"/>
        </w:rPr>
        <w:lastRenderedPageBreak/>
        <w:t>ότι αυτές οι πηγές έχουν μ</w:t>
      </w:r>
      <w:r>
        <w:rPr>
          <w:rFonts w:eastAsia="Times New Roman" w:cs="Times New Roman"/>
          <w:szCs w:val="24"/>
        </w:rPr>
        <w:t>ί</w:t>
      </w:r>
      <w:r>
        <w:rPr>
          <w:rFonts w:eastAsia="Times New Roman" w:cs="Times New Roman"/>
          <w:szCs w:val="24"/>
        </w:rPr>
        <w:t xml:space="preserve">α αστάθεια, με τα κλιματικά φαινόμενα, με τον αέρα, με τον ήλιο. </w:t>
      </w:r>
    </w:p>
    <w:p w14:paraId="3B810A2D"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Έχουμε ανάγκη, λοιπόν, από ενέργειες βάσης ανανεώσιμες όπως είναι το βιοαέριο, η βιομάζα και η γεωθερμία. Εκεί είμαστε πάρα πολύ χαμηλά και έχουμε φιλόδοξους στόχους ως Υπουργείο εκεί να δώσ</w:t>
      </w:r>
      <w:r>
        <w:rPr>
          <w:rFonts w:eastAsia="Times New Roman" w:cs="Times New Roman"/>
          <w:szCs w:val="24"/>
        </w:rPr>
        <w:t xml:space="preserve">ουμε βάρος, γιατί είναι πηγές που στην Ελλάδα έχουμε τεράστιο στρατηγικό πλεονέκτημα. Να θυμίσω ότι ακόμα και τώρα στις πόλεις μας καίμε τα κλαδέματα ή τα πηγαίνουμε στη χωματερή. Κι αυτά είναι ενεργειακός πόρος. </w:t>
      </w:r>
    </w:p>
    <w:p w14:paraId="3B810A2E"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lastRenderedPageBreak/>
        <w:t>Να θυμίσω επίσης ότι αυτή</w:t>
      </w:r>
      <w:r>
        <w:rPr>
          <w:rFonts w:eastAsia="Times New Roman" w:cs="Times New Roman"/>
          <w:szCs w:val="24"/>
        </w:rPr>
        <w:t>ν</w:t>
      </w:r>
      <w:r>
        <w:rPr>
          <w:rFonts w:eastAsia="Times New Roman" w:cs="Times New Roman"/>
          <w:szCs w:val="24"/>
        </w:rPr>
        <w:t xml:space="preserve"> τη στιγμή όταν </w:t>
      </w:r>
      <w:r>
        <w:rPr>
          <w:rFonts w:eastAsia="Times New Roman" w:cs="Times New Roman"/>
          <w:szCs w:val="24"/>
        </w:rPr>
        <w:t>μιλάμε για ΑΠΕ, μιλάμε κυρίως για τον ηλεκτρισμό. Ο ηλεκτρισμός, όμως, συμμετέχει μόνο 27% στη συνολική κατανάλωση ενέργειας. Στην Ελλάδα έχουμε τεράστια δαπάνη, γιατί έχουμε πολύ χαμηλή διείσδυση του ηλεκτρισμού στις μεταφορές γιατί δεν έχουμε σιδηροδρόμο</w:t>
      </w:r>
      <w:r>
        <w:rPr>
          <w:rFonts w:eastAsia="Times New Roman" w:cs="Times New Roman"/>
          <w:szCs w:val="24"/>
        </w:rPr>
        <w:t>υς, ακόμη και οι λίγοι που έχουμε είναι ακόμα ντιζελοκίνητοι, με αποτέλεσμα να έχουμε 52% συμμετοχή του πετρελαίου στην ενέργεια. Είμαστε μια χώρα που ανά μονάδα ΑΕΠ καταναλώνουμε χίλια τετρακόσια βαρέλια πετρελαίου, όταν η Νορβηγία που είναι πετρελαιοπαρα</w:t>
      </w:r>
      <w:r>
        <w:rPr>
          <w:rFonts w:eastAsia="Times New Roman" w:cs="Times New Roman"/>
          <w:szCs w:val="24"/>
        </w:rPr>
        <w:t>γωγός, καταναλώνει κάτω από εννιακόσια.</w:t>
      </w:r>
    </w:p>
    <w:p w14:paraId="3B810A2F"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lastRenderedPageBreak/>
        <w:t xml:space="preserve">Άρα εδώ πέρα έχουμε πεδίον δόξης λαμπρό να κάνουμε σημαντικές βελτιώσεις. Έχουμε φιλόδοξο σχέδιο, είμαστε υποχρεωμένοι να προχωρήσουμε δυνατά και για το καλό της χώρας μας και για να </w:t>
      </w:r>
      <w:proofErr w:type="spellStart"/>
      <w:r>
        <w:rPr>
          <w:rFonts w:eastAsia="Times New Roman" w:cs="Times New Roman"/>
          <w:szCs w:val="24"/>
        </w:rPr>
        <w:t>απεξαρτηθούμε</w:t>
      </w:r>
      <w:proofErr w:type="spellEnd"/>
      <w:r>
        <w:rPr>
          <w:rFonts w:eastAsia="Times New Roman" w:cs="Times New Roman"/>
          <w:szCs w:val="24"/>
        </w:rPr>
        <w:t xml:space="preserve"> από καύσιμα που δεν</w:t>
      </w:r>
      <w:r>
        <w:rPr>
          <w:rFonts w:eastAsia="Times New Roman" w:cs="Times New Roman"/>
          <w:szCs w:val="24"/>
        </w:rPr>
        <w:t xml:space="preserve"> είναι δικά μας στο κάτω</w:t>
      </w:r>
      <w:r>
        <w:rPr>
          <w:rFonts w:eastAsia="Times New Roman" w:cs="Times New Roman"/>
          <w:szCs w:val="24"/>
        </w:rPr>
        <w:t xml:space="preserve"> </w:t>
      </w:r>
      <w:r>
        <w:rPr>
          <w:rFonts w:eastAsia="Times New Roman" w:cs="Times New Roman"/>
          <w:szCs w:val="24"/>
        </w:rPr>
        <w:t xml:space="preserve">κάτω και τα αγοράζουμε πανάκριβα από το εξωτερικό. </w:t>
      </w:r>
    </w:p>
    <w:p w14:paraId="3B810A30" w14:textId="77777777" w:rsidR="006307A8" w:rsidRDefault="00134BEF">
      <w:pPr>
        <w:spacing w:line="600" w:lineRule="auto"/>
        <w:ind w:firstLine="567"/>
        <w:jc w:val="both"/>
        <w:rPr>
          <w:rFonts w:eastAsia="Times New Roman" w:cs="Times New Roman"/>
          <w:szCs w:val="24"/>
        </w:rPr>
      </w:pPr>
      <w:r>
        <w:rPr>
          <w:rFonts w:eastAsia="Times New Roman" w:cs="Times New Roman"/>
          <w:szCs w:val="24"/>
        </w:rPr>
        <w:t xml:space="preserve">Σας ευχαριστώ. </w:t>
      </w:r>
    </w:p>
    <w:p w14:paraId="3B810A31" w14:textId="77777777" w:rsidR="006307A8" w:rsidRDefault="00134BEF">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Και εμείς σας ευχαριστούμε. </w:t>
      </w:r>
    </w:p>
    <w:p w14:paraId="3B810A32" w14:textId="77777777" w:rsidR="006307A8" w:rsidRDefault="00134BEF">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 xml:space="preserve">παρακολουθούν από </w:t>
      </w:r>
      <w:r>
        <w:rPr>
          <w:rFonts w:eastAsia="Times New Roman" w:cs="Times New Roman"/>
        </w:rPr>
        <w:lastRenderedPageBreak/>
        <w:t>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w:t>
      </w:r>
      <w:r>
        <w:rPr>
          <w:rFonts w:eastAsia="Times New Roman" w:cs="Times New Roman"/>
        </w:rPr>
        <w:t xml:space="preserve">ήτριες και τρεις εκπαιδευτικοί συνοδοί τους από το Γυμνάσιο Κάτω </w:t>
      </w:r>
      <w:proofErr w:type="spellStart"/>
      <w:r>
        <w:rPr>
          <w:rFonts w:eastAsia="Times New Roman" w:cs="Times New Roman"/>
        </w:rPr>
        <w:t>Ποροΐων</w:t>
      </w:r>
      <w:proofErr w:type="spellEnd"/>
      <w:r>
        <w:rPr>
          <w:rFonts w:eastAsia="Times New Roman" w:cs="Times New Roman"/>
        </w:rPr>
        <w:t xml:space="preserve"> και Γυμνάσιο Λιβαδιάς Σερρών, το οποίο φιλοξενείται στην Αθήνα στο πλαίσιο εκπαιδευτικού προγράμματος που διοργανώνει το Ίδρυμα της Βουλής. </w:t>
      </w:r>
    </w:p>
    <w:p w14:paraId="3B810A33" w14:textId="77777777" w:rsidR="006307A8" w:rsidRDefault="00134BEF">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B810A34" w14:textId="77777777" w:rsidR="006307A8" w:rsidRDefault="00134BEF">
      <w:pPr>
        <w:spacing w:line="600" w:lineRule="auto"/>
        <w:ind w:firstLine="720"/>
        <w:jc w:val="center"/>
        <w:rPr>
          <w:rFonts w:eastAsia="Times New Roman" w:cs="Times New Roman"/>
        </w:rPr>
      </w:pPr>
      <w:r>
        <w:rPr>
          <w:rFonts w:eastAsia="Times New Roman" w:cs="Times New Roman"/>
        </w:rPr>
        <w:t>(Χειροκροτήματα</w:t>
      </w:r>
      <w:r>
        <w:rPr>
          <w:rFonts w:eastAsia="Times New Roman" w:cs="Times New Roman"/>
        </w:rPr>
        <w:t xml:space="preserve"> απ</w:t>
      </w:r>
      <w:r>
        <w:rPr>
          <w:rFonts w:eastAsia="Times New Roman" w:cs="Times New Roman"/>
        </w:rPr>
        <w:t>’</w:t>
      </w:r>
      <w:r>
        <w:rPr>
          <w:rFonts w:eastAsia="Times New Roman" w:cs="Times New Roman"/>
        </w:rPr>
        <w:t xml:space="preserve"> όλες τις πτέρυγες της Βουλής)</w:t>
      </w:r>
    </w:p>
    <w:p w14:paraId="3B810A35"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lastRenderedPageBreak/>
        <w:t>Σήμερα είναι ημέρα κοινοβουλευτικού ελέγχου, όπως κάθε Παρασκευή. Γίνονται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ερωτήσεις σε Υπουργούς. Σήμερα</w:t>
      </w:r>
      <w:r>
        <w:rPr>
          <w:rFonts w:eastAsia="Times New Roman" w:cs="Times New Roman"/>
          <w:szCs w:val="24"/>
        </w:rPr>
        <w:t>,</w:t>
      </w:r>
      <w:r>
        <w:rPr>
          <w:rFonts w:eastAsia="Times New Roman" w:cs="Times New Roman"/>
          <w:szCs w:val="24"/>
        </w:rPr>
        <w:t xml:space="preserve"> δυστυχώς λόγω κωλύματος Υπουργών</w:t>
      </w:r>
      <w:r>
        <w:rPr>
          <w:rFonts w:eastAsia="Times New Roman" w:cs="Times New Roman"/>
          <w:szCs w:val="24"/>
        </w:rPr>
        <w:t>,</w:t>
      </w:r>
      <w:r>
        <w:rPr>
          <w:rFonts w:eastAsia="Times New Roman" w:cs="Times New Roman"/>
          <w:szCs w:val="24"/>
        </w:rPr>
        <w:t xml:space="preserve"> δεν έχει παρουσία, οπότε δεν θα παρακολουθήσετε πολλά.</w:t>
      </w:r>
    </w:p>
    <w:p w14:paraId="3B810A36"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Σε αυτό το σημεί</w:t>
      </w:r>
      <w:r>
        <w:rPr>
          <w:rFonts w:eastAsia="Times New Roman" w:cs="Times New Roman"/>
          <w:szCs w:val="24"/>
        </w:rPr>
        <w:t xml:space="preserve">ο ήθελα να σας ανακοινώσω πως η Ανώτατη Διοίκηση Ενώσεων Δημοσίων Υπαλλήλων ΑΔΕΔΥ κατέθεσε ψήφισμα, με το οποίο απαιτεί να αποσυρθεί το ασφαλιστικό νομοσχέδιο που προωθεί η Κυβέρνηση για ψήφιση στη Βουλή. </w:t>
      </w:r>
    </w:p>
    <w:p w14:paraId="3B810A37"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Το ψήφισμα</w:t>
      </w:r>
      <w:r>
        <w:rPr>
          <w:rFonts w:eastAsia="Times New Roman" w:cs="Times New Roman"/>
          <w:szCs w:val="24"/>
        </w:rPr>
        <w:t>,</w:t>
      </w:r>
      <w:r>
        <w:rPr>
          <w:rFonts w:eastAsia="Times New Roman" w:cs="Times New Roman"/>
          <w:szCs w:val="24"/>
        </w:rPr>
        <w:t xml:space="preserve"> για την οικονομία του χρόνου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κατατίθε</w:t>
      </w:r>
      <w:r>
        <w:rPr>
          <w:rFonts w:eastAsia="Times New Roman" w:cs="Times New Roman"/>
          <w:szCs w:val="24"/>
        </w:rPr>
        <w:t>ται</w:t>
      </w:r>
      <w:r>
        <w:rPr>
          <w:rFonts w:eastAsia="Times New Roman" w:cs="Times New Roman"/>
          <w:szCs w:val="24"/>
        </w:rPr>
        <w:t xml:space="preserve"> στα Πρακτικά της σημερινής συνεδρίασης και έχει ως εξής:</w:t>
      </w:r>
    </w:p>
    <w:p w14:paraId="3B810A38" w14:textId="77777777" w:rsidR="006307A8" w:rsidRDefault="00134BEF">
      <w:pPr>
        <w:spacing w:line="600" w:lineRule="auto"/>
        <w:ind w:firstLine="720"/>
        <w:jc w:val="center"/>
        <w:rPr>
          <w:rFonts w:eastAsia="Times New Roman" w:cs="Times New Roman"/>
          <w:szCs w:val="24"/>
        </w:rPr>
      </w:pPr>
      <w:r w:rsidRPr="00491DAF">
        <w:rPr>
          <w:rFonts w:eastAsia="Times New Roman" w:cs="Times New Roman"/>
          <w:szCs w:val="24"/>
        </w:rPr>
        <w:lastRenderedPageBreak/>
        <w:t>(</w:t>
      </w:r>
      <w:r>
        <w:rPr>
          <w:rFonts w:eastAsia="Times New Roman" w:cs="Times New Roman"/>
          <w:szCs w:val="24"/>
        </w:rPr>
        <w:t>ΑΛΛΑΓΗ ΣΕΛΙΔΑΣ)</w:t>
      </w:r>
    </w:p>
    <w:p w14:paraId="3B810A39" w14:textId="77777777" w:rsidR="006307A8" w:rsidRDefault="00134BEF">
      <w:pPr>
        <w:spacing w:line="600" w:lineRule="auto"/>
        <w:ind w:firstLine="720"/>
        <w:jc w:val="center"/>
        <w:rPr>
          <w:rFonts w:eastAsia="Times New Roman" w:cs="Times New Roman"/>
          <w:szCs w:val="24"/>
        </w:rPr>
      </w:pPr>
      <w:r>
        <w:rPr>
          <w:rFonts w:eastAsia="Times New Roman" w:cs="Times New Roman"/>
          <w:szCs w:val="24"/>
        </w:rPr>
        <w:t>(Να μπει το ψήφισμα σελ.22)</w:t>
      </w:r>
    </w:p>
    <w:p w14:paraId="3B810A3A" w14:textId="77777777" w:rsidR="006307A8" w:rsidRDefault="00134BEF">
      <w:pPr>
        <w:jc w:val="center"/>
        <w:rPr>
          <w:rFonts w:eastAsia="Times New Roman" w:cs="Times New Roman"/>
          <w:szCs w:val="24"/>
        </w:rPr>
      </w:pPr>
      <w:r>
        <w:rPr>
          <w:rFonts w:eastAsia="Times New Roman" w:cs="Times New Roman"/>
          <w:szCs w:val="24"/>
        </w:rPr>
        <w:t>(ΑΛΛΑΓΗ ΣΕΛΙΔΑΣ)</w:t>
      </w:r>
    </w:p>
    <w:p w14:paraId="3B810A3B" w14:textId="77777777" w:rsidR="006307A8" w:rsidRDefault="00134BE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Επίσης, ο Βουλευτής Καρδίτσας της Νέας Δημοκρατίας κ. Κωνσταντίνος Τσιάρας ζητεί άδεια απ</w:t>
      </w:r>
      <w:r>
        <w:rPr>
          <w:rFonts w:eastAsia="Times New Roman" w:cs="Times New Roman"/>
          <w:szCs w:val="24"/>
        </w:rPr>
        <w:t>ουσίας στο εξωτερικό από</w:t>
      </w:r>
      <w:r>
        <w:rPr>
          <w:rFonts w:eastAsia="Times New Roman" w:cs="Times New Roman"/>
          <w:szCs w:val="24"/>
        </w:rPr>
        <w:t xml:space="preserve"> την</w:t>
      </w:r>
      <w:r>
        <w:rPr>
          <w:rFonts w:eastAsia="Times New Roman" w:cs="Times New Roman"/>
          <w:szCs w:val="24"/>
        </w:rPr>
        <w:t xml:space="preserve"> Παρασκευή 8 Απριλίου 2016 έως και </w:t>
      </w:r>
      <w:r>
        <w:rPr>
          <w:rFonts w:eastAsia="Times New Roman" w:cs="Times New Roman"/>
          <w:szCs w:val="24"/>
        </w:rPr>
        <w:t xml:space="preserve">τη </w:t>
      </w:r>
      <w:r>
        <w:rPr>
          <w:rFonts w:eastAsia="Times New Roman" w:cs="Times New Roman"/>
          <w:szCs w:val="24"/>
        </w:rPr>
        <w:t>Δευτέρα 11 Απριλίου 2016, διότι θα μεταβεί στην Αλεξάνδρεια της Αιγύπτου για προσωπικούς λόγους.</w:t>
      </w:r>
    </w:p>
    <w:p w14:paraId="3B810A3C"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3B810A3D" w14:textId="77777777" w:rsidR="006307A8" w:rsidRDefault="00134BEF">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3B810A3E" w14:textId="77777777" w:rsidR="006307A8" w:rsidRDefault="00134BE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w:t>
      </w:r>
      <w:r>
        <w:rPr>
          <w:rFonts w:eastAsia="Times New Roman" w:cs="Times New Roman"/>
          <w:b/>
          <w:szCs w:val="24"/>
        </w:rPr>
        <w:t xml:space="preserve">ύλου): </w:t>
      </w: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Βουλή ενέκρινε τη ζητηθείσα άδεια. </w:t>
      </w:r>
    </w:p>
    <w:p w14:paraId="3B810A3F"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Να σας ενημερώσω πως η προγραμματισμένη να συζητηθεί ερώτηση, η τέταρτη με αριθμό 747/5-4-2016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szCs w:val="24"/>
        </w:rPr>
        <w:t xml:space="preserve"> σχετικά με το </w:t>
      </w:r>
      <w:r>
        <w:rPr>
          <w:rFonts w:eastAsia="Times New Roman" w:cs="Times New Roman"/>
          <w:szCs w:val="24"/>
        </w:rPr>
        <w:t>π</w:t>
      </w:r>
      <w:r>
        <w:rPr>
          <w:rFonts w:eastAsia="Times New Roman" w:cs="Times New Roman"/>
          <w:szCs w:val="24"/>
        </w:rPr>
        <w:t xml:space="preserve">αγκόσμιο </w:t>
      </w:r>
      <w:r>
        <w:rPr>
          <w:rFonts w:eastAsia="Times New Roman" w:cs="Times New Roman"/>
          <w:szCs w:val="24"/>
        </w:rPr>
        <w:t>σ</w:t>
      </w:r>
      <w:r>
        <w:rPr>
          <w:rFonts w:eastAsia="Times New Roman" w:cs="Times New Roman"/>
          <w:szCs w:val="24"/>
        </w:rPr>
        <w:t xml:space="preserve">κάνδαλο </w:t>
      </w:r>
      <w:proofErr w:type="spellStart"/>
      <w:r>
        <w:rPr>
          <w:rFonts w:eastAsia="Times New Roman" w:cs="Times New Roman"/>
          <w:szCs w:val="24"/>
        </w:rPr>
        <w:t>offshore</w:t>
      </w:r>
      <w:proofErr w:type="spellEnd"/>
      <w:r>
        <w:rPr>
          <w:rFonts w:eastAsia="Times New Roman" w:cs="Times New Roman"/>
          <w:szCs w:val="24"/>
        </w:rPr>
        <w:t>-φοροδιαφυγή δεν θα συζητηθεί λόγω αιφνίδιου κωλύματος του</w:t>
      </w:r>
      <w:r>
        <w:rPr>
          <w:rFonts w:eastAsia="Times New Roman" w:cs="Times New Roman"/>
          <w:szCs w:val="24"/>
        </w:rPr>
        <w:t xml:space="preserve"> κυρίου</w:t>
      </w:r>
      <w:r>
        <w:rPr>
          <w:rFonts w:eastAsia="Times New Roman" w:cs="Times New Roman"/>
          <w:szCs w:val="24"/>
        </w:rPr>
        <w:t xml:space="preserve"> Βουλευτή.</w:t>
      </w:r>
    </w:p>
    <w:p w14:paraId="3B810A40"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Οπότε, κύριε Αλεξιάδη, μπορείτε να φύγετε.</w:t>
      </w:r>
    </w:p>
    <w:p w14:paraId="3B810A41"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lastRenderedPageBreak/>
        <w:t>Λόγω κωλύματος του Υπουργού Αγροτικής Ανάπτυξης και Τροφίμων κ. Ε</w:t>
      </w:r>
      <w:r>
        <w:rPr>
          <w:rFonts w:eastAsia="Times New Roman" w:cs="Times New Roman"/>
          <w:szCs w:val="24"/>
        </w:rPr>
        <w:t xml:space="preserve">υάγγελου Αποστόλου </w:t>
      </w:r>
      <w:r>
        <w:rPr>
          <w:rFonts w:eastAsia="Times New Roman" w:cs="Times New Roman"/>
          <w:szCs w:val="24"/>
        </w:rPr>
        <w:t>-</w:t>
      </w:r>
      <w:r>
        <w:rPr>
          <w:rFonts w:eastAsia="Times New Roman" w:cs="Times New Roman"/>
          <w:szCs w:val="24"/>
        </w:rPr>
        <w:t>φόρτο</w:t>
      </w:r>
      <w:r>
        <w:rPr>
          <w:rFonts w:eastAsia="Times New Roman" w:cs="Times New Roman"/>
          <w:szCs w:val="24"/>
        </w:rPr>
        <w:t>ς</w:t>
      </w:r>
      <w:r>
        <w:rPr>
          <w:rFonts w:eastAsia="Times New Roman" w:cs="Times New Roman"/>
          <w:szCs w:val="24"/>
        </w:rPr>
        <w:t xml:space="preserve"> εργασίας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η πρώτη με αριθμό 753/5-4-2016 επίκαιρη ερώτηση πρώτου κύκλου του Βουλευτή Λακωνίας του Συνασπισμού Ριζοσπαστικής Αριστεράς κ. </w:t>
      </w:r>
      <w:r>
        <w:rPr>
          <w:rFonts w:eastAsia="Times New Roman" w:cs="Times New Roman"/>
          <w:bCs/>
          <w:szCs w:val="24"/>
        </w:rPr>
        <w:t xml:space="preserve">Σταύρου </w:t>
      </w:r>
      <w:proofErr w:type="spellStart"/>
      <w:r>
        <w:rPr>
          <w:rFonts w:eastAsia="Times New Roman" w:cs="Times New Roman"/>
          <w:bCs/>
          <w:szCs w:val="24"/>
        </w:rPr>
        <w:t>Αραχωβίτη</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w:t>
      </w:r>
      <w:r>
        <w:rPr>
          <w:rFonts w:eastAsia="Times New Roman" w:cs="Times New Roman"/>
          <w:szCs w:val="24"/>
        </w:rPr>
        <w:t>με τις πληρωμές ανειλημμένων υποχρεώσεων του Προγράμματος Αγροτικής Ανάπτυξης (ΠΑΑ) 2007-2013.</w:t>
      </w:r>
    </w:p>
    <w:p w14:paraId="3B810A42"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Για τον ίδιο λόγο δεν </w:t>
      </w:r>
      <w:r>
        <w:rPr>
          <w:rFonts w:eastAsia="Times New Roman" w:cs="Times New Roman"/>
          <w:szCs w:val="24"/>
        </w:rPr>
        <w:t>συζητείται</w:t>
      </w:r>
      <w:r>
        <w:rPr>
          <w:rFonts w:eastAsia="Times New Roman" w:cs="Times New Roman"/>
          <w:szCs w:val="24"/>
        </w:rPr>
        <w:t xml:space="preserve"> η τέταρτη με αριθμό 750/5-4-2016 επίκαιρη ερώτηση πρώτου κύκλου του Βουλευτή Ηρακλείου της Δημοκρατικής Συμπαράταξης ΠΑΣΟΚ-ΔΗΜΑΡ</w:t>
      </w:r>
      <w:r>
        <w:rPr>
          <w:rFonts w:eastAsia="Times New Roman" w:cs="Times New Roman"/>
          <w:szCs w:val="24"/>
        </w:rPr>
        <w:t xml:space="preserve"> κ. </w:t>
      </w:r>
      <w:r>
        <w:rPr>
          <w:rFonts w:eastAsia="Times New Roman" w:cs="Times New Roman"/>
          <w:bCs/>
          <w:szCs w:val="24"/>
        </w:rPr>
        <w:lastRenderedPageBreak/>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καταβολή του υπολοίπου των επιδοτήσεων στους παραγωγούς της χώρας.</w:t>
      </w:r>
    </w:p>
    <w:p w14:paraId="3B810A43"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Επίσης λόγω κωλύματος του Αναπληρωτή Υπουργού Μεταναστευτικής Πολιτικής κ. Ιωάννη </w:t>
      </w:r>
      <w:proofErr w:type="spellStart"/>
      <w:r>
        <w:rPr>
          <w:rFonts w:eastAsia="Times New Roman" w:cs="Times New Roman"/>
          <w:szCs w:val="24"/>
        </w:rPr>
        <w:t>Μουζάλα</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λό</w:t>
      </w:r>
      <w:r>
        <w:rPr>
          <w:rFonts w:eastAsia="Times New Roman" w:cs="Times New Roman"/>
          <w:szCs w:val="24"/>
        </w:rPr>
        <w:t>γοι</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η δεύτερη με αριθμό 740/4-4-2016 επίκαιρη ερώτηση πρώτου κύκλου του Δ΄ Αντιπροέδρου της Βουλής και Βουλευτή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την</w:t>
      </w:r>
      <w:r>
        <w:rPr>
          <w:rFonts w:eastAsia="Times New Roman" w:cs="Times New Roman"/>
          <w:szCs w:val="24"/>
        </w:rPr>
        <w:t xml:space="preserve"> ανεξέλεγκτη δράση των ΜΚΟ στη χώρα.</w:t>
      </w:r>
    </w:p>
    <w:p w14:paraId="3B810A44"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lastRenderedPageBreak/>
        <w:t>Λόγω κωλύματος</w:t>
      </w:r>
      <w:r>
        <w:rPr>
          <w:rFonts w:eastAsia="Times New Roman" w:cs="Times New Roman"/>
          <w:szCs w:val="24"/>
        </w:rPr>
        <w:t>-ανειλημμένες υποχρεώσεις-</w:t>
      </w:r>
      <w:r>
        <w:rPr>
          <w:rFonts w:eastAsia="Times New Roman" w:cs="Times New Roman"/>
          <w:szCs w:val="24"/>
        </w:rPr>
        <w:t xml:space="preserve"> του Υπουργού Ναυτιλίας και Νησιωτικής Πολιτικής κ. Θεοδώρου </w:t>
      </w:r>
      <w:proofErr w:type="spellStart"/>
      <w:r>
        <w:rPr>
          <w:rFonts w:eastAsia="Times New Roman" w:cs="Times New Roman"/>
          <w:szCs w:val="24"/>
        </w:rPr>
        <w:t>Δρίτσα</w:t>
      </w:r>
      <w:proofErr w:type="spellEnd"/>
      <w:r>
        <w:rPr>
          <w:rFonts w:eastAsia="Times New Roman" w:cs="Times New Roman"/>
          <w:szCs w:val="24"/>
        </w:rPr>
        <w:t xml:space="preserve"> δεν </w:t>
      </w:r>
      <w:r>
        <w:rPr>
          <w:rFonts w:eastAsia="Times New Roman" w:cs="Times New Roman"/>
          <w:szCs w:val="24"/>
        </w:rPr>
        <w:t xml:space="preserve">συζητείται </w:t>
      </w:r>
      <w:r>
        <w:rPr>
          <w:rFonts w:eastAsia="Times New Roman" w:cs="Times New Roman"/>
          <w:szCs w:val="24"/>
        </w:rPr>
        <w:t>η τρίτη με αριθμό 749/5-4-2016 επίκαιρη ερώτηση πρώτου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szCs w:val="24"/>
        </w:rPr>
        <w:t xml:space="preserve"> </w:t>
      </w:r>
      <w:r>
        <w:rPr>
          <w:rFonts w:eastAsia="Times New Roman" w:cs="Times New Roman"/>
          <w:szCs w:val="24"/>
        </w:rPr>
        <w:t>σχετικά με την ίδρυση Ακαδημίας Λιμενικού Σώματος.</w:t>
      </w:r>
    </w:p>
    <w:p w14:paraId="3B810A45"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Λόγω κωλύματος του Υπουργού Πολιτισμού και Αθλητισμού κ. Αριστείδη Μπαλτά που θα βρίσκεται στο </w:t>
      </w:r>
      <w:r>
        <w:rPr>
          <w:rFonts w:eastAsia="Times New Roman" w:cs="Times New Roman"/>
          <w:szCs w:val="24"/>
        </w:rPr>
        <w:t>εξωτερικό</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η πέμπτη με αριθμό 754/5-4-2016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w:t>
      </w:r>
      <w:r>
        <w:rPr>
          <w:rFonts w:eastAsia="Times New Roman" w:cs="Times New Roman"/>
          <w:szCs w:val="24"/>
        </w:rPr>
        <w:lastRenderedPageBreak/>
        <w:t xml:space="preserve">Υπουργό </w:t>
      </w:r>
      <w:r>
        <w:rPr>
          <w:rFonts w:eastAsia="Times New Roman" w:cs="Times New Roman"/>
          <w:bCs/>
          <w:szCs w:val="24"/>
        </w:rPr>
        <w:t>Πολιτισμού και Αθλητισμού,</w:t>
      </w:r>
      <w:r>
        <w:rPr>
          <w:rFonts w:eastAsia="Times New Roman" w:cs="Times New Roman"/>
          <w:b/>
          <w:szCs w:val="24"/>
        </w:rPr>
        <w:t xml:space="preserve"> </w:t>
      </w:r>
      <w:r>
        <w:rPr>
          <w:rFonts w:eastAsia="Times New Roman" w:cs="Times New Roman"/>
          <w:szCs w:val="24"/>
        </w:rPr>
        <w:t>σχετικά με την αύξηση των εισιτηρίων στου</w:t>
      </w:r>
      <w:r>
        <w:rPr>
          <w:rFonts w:eastAsia="Times New Roman" w:cs="Times New Roman"/>
          <w:szCs w:val="24"/>
        </w:rPr>
        <w:t xml:space="preserve">ς αρχαιολογικούς χώρους και στα μουσεία της </w:t>
      </w:r>
      <w:r>
        <w:rPr>
          <w:rFonts w:eastAsia="Times New Roman" w:cs="Times New Roman"/>
          <w:szCs w:val="24"/>
        </w:rPr>
        <w:t>χ</w:t>
      </w:r>
      <w:r>
        <w:rPr>
          <w:rFonts w:eastAsia="Times New Roman" w:cs="Times New Roman"/>
          <w:szCs w:val="24"/>
        </w:rPr>
        <w:t>ώρας.</w:t>
      </w:r>
    </w:p>
    <w:p w14:paraId="3B810A46"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t xml:space="preserve">Επίσης, για τον ίδιο λόγο δεν </w:t>
      </w:r>
      <w:r>
        <w:rPr>
          <w:rFonts w:eastAsia="Times New Roman" w:cs="Times New Roman"/>
          <w:szCs w:val="24"/>
        </w:rPr>
        <w:t>συζητείται</w:t>
      </w:r>
      <w:r>
        <w:rPr>
          <w:rFonts w:eastAsia="Times New Roman" w:cs="Times New Roman"/>
          <w:szCs w:val="24"/>
        </w:rPr>
        <w:t xml:space="preserve"> η έκτη με αριθμό 744/4-4-2016 επίκαιρη ερώτηση πρώτου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Πολιτισμού και Αθλητ</w:t>
      </w:r>
      <w:r>
        <w:rPr>
          <w:rFonts w:eastAsia="Times New Roman" w:cs="Times New Roman"/>
          <w:bCs/>
          <w:szCs w:val="24"/>
        </w:rPr>
        <w:t>ισμού,</w:t>
      </w:r>
      <w:r>
        <w:rPr>
          <w:rFonts w:eastAsia="Times New Roman" w:cs="Times New Roman"/>
          <w:szCs w:val="24"/>
        </w:rPr>
        <w:t xml:space="preserve"> σχετικά με τον αποκλεισμό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π</w:t>
      </w:r>
      <w:r>
        <w:rPr>
          <w:rFonts w:eastAsia="Times New Roman" w:cs="Times New Roman"/>
          <w:szCs w:val="24"/>
        </w:rPr>
        <w:t>νεύματος από το Φεστιβάλ Αθηνών-Επιδαύρου.</w:t>
      </w:r>
    </w:p>
    <w:p w14:paraId="3B810A47" w14:textId="77777777" w:rsidR="006307A8" w:rsidRDefault="00134BEF">
      <w:pPr>
        <w:spacing w:line="600" w:lineRule="auto"/>
        <w:ind w:firstLine="720"/>
        <w:jc w:val="both"/>
        <w:rPr>
          <w:rFonts w:eastAsia="Times New Roman" w:cs="Times New Roman"/>
          <w:szCs w:val="24"/>
        </w:rPr>
      </w:pPr>
      <w:r>
        <w:rPr>
          <w:rFonts w:eastAsia="Times New Roman" w:cs="Times New Roman"/>
          <w:szCs w:val="24"/>
        </w:rPr>
        <w:lastRenderedPageBreak/>
        <w:t xml:space="preserve">Λόγω κωλύματος του Υπουργού Οικονομίας, Ανάπτυξης και Τουρισμού κ. Γεωργίου Σταθάκη </w:t>
      </w:r>
      <w:r>
        <w:rPr>
          <w:rFonts w:eastAsia="Times New Roman" w:cs="Times New Roman"/>
          <w:szCs w:val="24"/>
        </w:rPr>
        <w:t>-</w:t>
      </w:r>
      <w:r>
        <w:rPr>
          <w:rFonts w:eastAsia="Times New Roman" w:cs="Times New Roman"/>
          <w:szCs w:val="24"/>
        </w:rPr>
        <w:t>φόρτου εργασίας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η δεύτερη με αριθμό 741/4-4-2016 επίκαιρη ερώτησ</w:t>
      </w:r>
      <w:r>
        <w:rPr>
          <w:rFonts w:eastAsia="Times New Roman" w:cs="Times New Roman"/>
          <w:szCs w:val="24"/>
        </w:rPr>
        <w:t>η δεύτερου κύκλου 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Άννας-Μισέλ Ασημακοπούλου</w:t>
      </w:r>
      <w:r>
        <w:rPr>
          <w:rFonts w:eastAsia="Times New Roman" w:cs="Times New Roman"/>
          <w:szCs w:val="24"/>
        </w:rPr>
        <w:t xml:space="preserve"> προς τον Υπουργό </w:t>
      </w:r>
      <w:r>
        <w:rPr>
          <w:rFonts w:eastAsia="Times New Roman" w:cs="Times New Roman"/>
          <w:bCs/>
          <w:szCs w:val="24"/>
        </w:rPr>
        <w:t>Οικονομίας,</w:t>
      </w:r>
      <w:r>
        <w:rPr>
          <w:rFonts w:eastAsia="Times New Roman" w:cs="Times New Roman"/>
          <w:b/>
          <w:szCs w:val="24"/>
        </w:rPr>
        <w:t xml:space="preserve"> </w:t>
      </w:r>
      <w:r>
        <w:rPr>
          <w:rFonts w:eastAsia="Times New Roman" w:cs="Times New Roman"/>
          <w:bCs/>
          <w:szCs w:val="24"/>
        </w:rPr>
        <w:t>Ανάπτυξης και Τουρισμού,</w:t>
      </w:r>
      <w:r>
        <w:rPr>
          <w:rFonts w:eastAsia="Times New Roman" w:cs="Times New Roman"/>
          <w:b/>
          <w:bCs/>
          <w:szCs w:val="24"/>
        </w:rPr>
        <w:t xml:space="preserve"> </w:t>
      </w:r>
      <w:r>
        <w:rPr>
          <w:rFonts w:eastAsia="Times New Roman" w:cs="Times New Roman"/>
          <w:szCs w:val="24"/>
        </w:rPr>
        <w:t>σχετικά με τη χρηματοδότηση των έργων ΕΣΠΑ 2007-2013 που βρίσκονται «σε κίνδυνο».</w:t>
      </w:r>
    </w:p>
    <w:p w14:paraId="3B810A48" w14:textId="77777777" w:rsidR="006307A8" w:rsidRDefault="00134BEF">
      <w:pPr>
        <w:spacing w:line="600" w:lineRule="auto"/>
        <w:ind w:firstLine="720"/>
        <w:jc w:val="both"/>
        <w:rPr>
          <w:rFonts w:eastAsia="Times New Roman"/>
          <w:szCs w:val="24"/>
        </w:rPr>
      </w:pPr>
      <w:r>
        <w:rPr>
          <w:rFonts w:eastAsia="Times New Roman"/>
          <w:szCs w:val="24"/>
        </w:rPr>
        <w:t xml:space="preserve">Τέλος, δεν </w:t>
      </w:r>
      <w:r>
        <w:rPr>
          <w:rFonts w:eastAsia="Times New Roman"/>
          <w:szCs w:val="24"/>
        </w:rPr>
        <w:t>συζητείται</w:t>
      </w:r>
      <w:r>
        <w:rPr>
          <w:rFonts w:eastAsia="Times New Roman"/>
          <w:szCs w:val="24"/>
        </w:rPr>
        <w:t xml:space="preserve"> η τρίτ</w:t>
      </w:r>
      <w:r>
        <w:rPr>
          <w:rFonts w:eastAsia="Times New Roman"/>
          <w:szCs w:val="24"/>
        </w:rPr>
        <w:t xml:space="preserve">η με αριθμό 745/4-4-2016 επίκαιρη ερώτηση δεύτερου κύκλου του Βουλευτή Β΄ Αθηνών της </w:t>
      </w:r>
      <w:r>
        <w:rPr>
          <w:rFonts w:eastAsia="Times New Roman"/>
          <w:szCs w:val="24"/>
        </w:rPr>
        <w:lastRenderedPageBreak/>
        <w:t xml:space="preserve">Δημοκρατικής Συμπαράταξης ΠΑΣΟΚ-ΔΗΜΑΡ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Οικονομίας,</w:t>
      </w:r>
      <w:r>
        <w:rPr>
          <w:rFonts w:eastAsia="Times New Roman"/>
          <w:b/>
          <w:szCs w:val="24"/>
        </w:rPr>
        <w:t xml:space="preserve"> </w:t>
      </w:r>
      <w:r>
        <w:rPr>
          <w:rFonts w:eastAsia="Times New Roman"/>
          <w:bCs/>
          <w:szCs w:val="24"/>
        </w:rPr>
        <w:t>Ανάπτυξης και Τουρισμού,</w:t>
      </w:r>
      <w:r>
        <w:rPr>
          <w:rFonts w:eastAsia="Times New Roman"/>
          <w:b/>
          <w:bCs/>
          <w:szCs w:val="24"/>
        </w:rPr>
        <w:t xml:space="preserve"> </w:t>
      </w:r>
      <w:r>
        <w:rPr>
          <w:rFonts w:eastAsia="Times New Roman"/>
          <w:szCs w:val="24"/>
        </w:rPr>
        <w:t>σχετικά με τα μη εξυπηρετούμενα δάνεια.</w:t>
      </w:r>
    </w:p>
    <w:p w14:paraId="3B810A49" w14:textId="77777777" w:rsidR="006307A8" w:rsidRDefault="00134BEF">
      <w:pPr>
        <w:spacing w:line="600" w:lineRule="auto"/>
        <w:ind w:firstLine="720"/>
        <w:jc w:val="both"/>
        <w:rPr>
          <w:rFonts w:eastAsia="Times New Roman"/>
          <w:szCs w:val="24"/>
        </w:rPr>
      </w:pPr>
      <w:r>
        <w:rPr>
          <w:rFonts w:eastAsia="Times New Roman"/>
          <w:szCs w:val="24"/>
        </w:rPr>
        <w:t xml:space="preserve">Κατόπιν τούτου, </w:t>
      </w:r>
      <w:r>
        <w:rPr>
          <w:rFonts w:eastAsia="Times New Roman"/>
          <w:szCs w:val="24"/>
        </w:rPr>
        <w:t>ολοκληρώθηκε η συζήτηση των επικαίρων ερωτήσεων.</w:t>
      </w:r>
    </w:p>
    <w:p w14:paraId="3B810A4A" w14:textId="77777777" w:rsidR="006307A8" w:rsidRDefault="00134BEF">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3B810A4B" w14:textId="77777777" w:rsidR="006307A8" w:rsidRDefault="00134BEF">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3B810A4C" w14:textId="77777777" w:rsidR="006307A8" w:rsidRDefault="00134BE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Με τη συναίνεση του Σώματος και ώρα 10.30΄ </w:t>
      </w:r>
      <w:proofErr w:type="spellStart"/>
      <w:r>
        <w:rPr>
          <w:rFonts w:eastAsia="Times New Roman"/>
          <w:szCs w:val="24"/>
        </w:rPr>
        <w:t>λύε</w:t>
      </w:r>
      <w:r>
        <w:rPr>
          <w:rFonts w:eastAsia="Times New Roman"/>
          <w:szCs w:val="24"/>
        </w:rPr>
        <w:t>ται</w:t>
      </w:r>
      <w:proofErr w:type="spellEnd"/>
      <w:r>
        <w:rPr>
          <w:rFonts w:eastAsia="Times New Roman"/>
          <w:szCs w:val="24"/>
        </w:rPr>
        <w:t xml:space="preserve"> η συνε</w:t>
      </w:r>
      <w:r>
        <w:rPr>
          <w:rFonts w:eastAsia="Times New Roman"/>
          <w:szCs w:val="24"/>
        </w:rPr>
        <w:lastRenderedPageBreak/>
        <w:t>δρίαση για τη Δευτέρα 11 Απριλίου και ώρα 1</w:t>
      </w:r>
      <w:r w:rsidRPr="0096046F">
        <w:rPr>
          <w:rFonts w:eastAsia="Times New Roman"/>
          <w:szCs w:val="24"/>
        </w:rPr>
        <w:t>8</w:t>
      </w:r>
      <w:r>
        <w:rPr>
          <w:rFonts w:eastAsia="Times New Roman"/>
          <w:szCs w:val="24"/>
        </w:rPr>
        <w:t>.00΄, με αντικείμενο εργασιών του Σώματος</w:t>
      </w:r>
      <w:r>
        <w:rPr>
          <w:rFonts w:eastAsia="Times New Roman"/>
          <w:szCs w:val="24"/>
        </w:rPr>
        <w:t>:</w:t>
      </w:r>
      <w:r>
        <w:rPr>
          <w:rFonts w:eastAsia="Times New Roman"/>
          <w:szCs w:val="24"/>
        </w:rPr>
        <w:t xml:space="preserve"> α) νομοθετική εργασία και β) κοινοβουλευτικό έλεγχο</w:t>
      </w:r>
      <w:r>
        <w:rPr>
          <w:rFonts w:eastAsia="Times New Roman"/>
          <w:szCs w:val="24"/>
        </w:rPr>
        <w:t>,</w:t>
      </w:r>
      <w:r>
        <w:rPr>
          <w:rFonts w:eastAsia="Times New Roman"/>
          <w:szCs w:val="24"/>
        </w:rPr>
        <w:t xml:space="preserve"> συζήτηση επικαίρων ερωτήσεων, σύμφωνα με την ημερήσια διάταξη που έχει διανεμηθεί</w:t>
      </w:r>
      <w:r>
        <w:rPr>
          <w:rFonts w:eastAsia="Times New Roman"/>
          <w:szCs w:val="24"/>
        </w:rPr>
        <w:t>.</w:t>
      </w:r>
    </w:p>
    <w:p w14:paraId="3B810A4D" w14:textId="77777777" w:rsidR="006307A8" w:rsidRDefault="00134BEF">
      <w:pPr>
        <w:spacing w:line="600" w:lineRule="auto"/>
        <w:ind w:firstLine="720"/>
        <w:jc w:val="both"/>
        <w:rPr>
          <w:rFonts w:eastAsia="Times New Roman"/>
          <w:szCs w:val="24"/>
        </w:rPr>
      </w:pPr>
      <w:r>
        <w:rPr>
          <w:rFonts w:eastAsia="Times New Roman"/>
          <w:b/>
          <w:bCs/>
          <w:szCs w:val="24"/>
        </w:rPr>
        <w:t>Ο ΠΡΟΕΔΡΟΣ</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r>
        <w:rPr>
          <w:rFonts w:eastAsia="Times New Roman"/>
          <w:szCs w:val="24"/>
        </w:rPr>
        <w:t xml:space="preserve"> </w:t>
      </w:r>
    </w:p>
    <w:sectPr w:rsidR="006307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klFC8BQL7GEuWOxXrQg+lga0PRk=" w:salt="d3csiTIWihQaP0Jd+ivz9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7A8"/>
    <w:rsid w:val="00134BEF"/>
    <w:rsid w:val="00414516"/>
    <w:rsid w:val="006307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09DE"/>
  <w15:docId w15:val="{B831B700-C66A-4F01-A9E1-A135E9BB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86B"/>
    <w:pPr>
      <w:ind w:left="720"/>
      <w:contextualSpacing/>
    </w:pPr>
  </w:style>
  <w:style w:type="paragraph" w:styleId="a4">
    <w:name w:val="Balloon Text"/>
    <w:basedOn w:val="a"/>
    <w:link w:val="Char"/>
    <w:uiPriority w:val="99"/>
    <w:semiHidden/>
    <w:unhideWhenUsed/>
    <w:rsid w:val="00D20B52"/>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D20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214</MetadataID>
    <Session xmlns="641f345b-441b-4b81-9152-adc2e73ba5e1">Α´</Session>
    <Date xmlns="641f345b-441b-4b81-9152-adc2e73ba5e1">2016-04-07T21:00:00+00:00</Date>
    <Status xmlns="641f345b-441b-4b81-9152-adc2e73ba5e1">
      <Url>http://srv-sp1/praktika/Lists/Incoming_Metadata/EditForm.aspx?ID=214&amp;Source=/praktika/Recordings_Library/Forms/AllItems.aspx</Url>
      <Description>Δημοσιεύτηκε</Description>
    </Status>
    <Meeting xmlns="641f345b-441b-4b81-9152-adc2e73ba5e1">ΡΔ´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09AB08-A9F0-41C8-BA34-9050D6618C86}">
  <ds:schemaRef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641f345b-441b-4b81-9152-adc2e73ba5e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BF21757C-6F81-4BE1-9C42-B27EAD1C8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D9DB05-95CA-49F8-BE88-ECBBC1D7BA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3867</Words>
  <Characters>20883</Characters>
  <Application>Microsoft Office Word</Application>
  <DocSecurity>0</DocSecurity>
  <Lines>174</Lines>
  <Paragraphs>49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2016-04-15T09:23:00Z</dcterms:created>
  <dcterms:modified xsi:type="dcterms:W3CDTF">2016-04-15T09:23:00Z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