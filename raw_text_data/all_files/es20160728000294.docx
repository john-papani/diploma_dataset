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EF03" w14:textId="77777777" w:rsidR="003A7B58" w:rsidRPr="003A7B58" w:rsidRDefault="003A7B58" w:rsidP="003A7B58">
      <w:pPr>
        <w:spacing w:after="0" w:line="360" w:lineRule="auto"/>
        <w:rPr>
          <w:ins w:id="0" w:author="Φλούδα Χριστίνα" w:date="2016-08-04T12:39:00Z"/>
          <w:rFonts w:eastAsia="Times New Roman"/>
          <w:szCs w:val="24"/>
          <w:lang w:eastAsia="en-US"/>
        </w:rPr>
      </w:pPr>
      <w:ins w:id="1" w:author="Φλούδα Χριστίνα" w:date="2016-08-04T12:39:00Z">
        <w:r w:rsidRPr="003A7B5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2842386" w14:textId="77777777" w:rsidR="003A7B58" w:rsidRPr="003A7B58" w:rsidRDefault="003A7B58" w:rsidP="003A7B58">
      <w:pPr>
        <w:spacing w:after="0" w:line="360" w:lineRule="auto"/>
        <w:rPr>
          <w:ins w:id="2" w:author="Φλούδα Χριστίνα" w:date="2016-08-04T12:39:00Z"/>
          <w:rFonts w:eastAsia="Times New Roman"/>
          <w:szCs w:val="24"/>
          <w:lang w:eastAsia="en-US"/>
        </w:rPr>
      </w:pPr>
    </w:p>
    <w:p w14:paraId="5253B8ED" w14:textId="77777777" w:rsidR="003A7B58" w:rsidRPr="003A7B58" w:rsidRDefault="003A7B58" w:rsidP="003A7B58">
      <w:pPr>
        <w:spacing w:after="0" w:line="360" w:lineRule="auto"/>
        <w:rPr>
          <w:ins w:id="3" w:author="Φλούδα Χριστίνα" w:date="2016-08-04T12:39:00Z"/>
          <w:rFonts w:eastAsia="Times New Roman"/>
          <w:szCs w:val="24"/>
          <w:lang w:eastAsia="en-US"/>
        </w:rPr>
      </w:pPr>
      <w:ins w:id="4" w:author="Φλούδα Χριστίνα" w:date="2016-08-04T12:39:00Z">
        <w:r w:rsidRPr="003A7B58">
          <w:rPr>
            <w:rFonts w:eastAsia="Times New Roman"/>
            <w:szCs w:val="24"/>
            <w:lang w:eastAsia="en-US"/>
          </w:rPr>
          <w:t>ΠΙΝΑΚΑΣ ΠΕΡΙΕΧΟΜΕΝΩΝ</w:t>
        </w:r>
      </w:ins>
    </w:p>
    <w:p w14:paraId="70EA2FA4" w14:textId="77777777" w:rsidR="003A7B58" w:rsidRPr="003A7B58" w:rsidRDefault="003A7B58" w:rsidP="003A7B58">
      <w:pPr>
        <w:spacing w:after="0" w:line="360" w:lineRule="auto"/>
        <w:rPr>
          <w:ins w:id="5" w:author="Φλούδα Χριστίνα" w:date="2016-08-04T12:39:00Z"/>
          <w:rFonts w:eastAsia="Times New Roman"/>
          <w:szCs w:val="24"/>
          <w:lang w:eastAsia="en-US"/>
        </w:rPr>
      </w:pPr>
      <w:ins w:id="6" w:author="Φλούδα Χριστίνα" w:date="2016-08-04T12:39:00Z">
        <w:r w:rsidRPr="003A7B58">
          <w:rPr>
            <w:rFonts w:eastAsia="Times New Roman"/>
            <w:szCs w:val="24"/>
            <w:lang w:eastAsia="en-US"/>
          </w:rPr>
          <w:t xml:space="preserve">ΙΖ΄ ΠΕΡΙΟΔΟΣ </w:t>
        </w:r>
      </w:ins>
    </w:p>
    <w:p w14:paraId="633294B9" w14:textId="77777777" w:rsidR="003A7B58" w:rsidRPr="003A7B58" w:rsidRDefault="003A7B58" w:rsidP="003A7B58">
      <w:pPr>
        <w:spacing w:after="0" w:line="360" w:lineRule="auto"/>
        <w:rPr>
          <w:ins w:id="7" w:author="Φλούδα Χριστίνα" w:date="2016-08-04T12:39:00Z"/>
          <w:rFonts w:eastAsia="Times New Roman"/>
          <w:szCs w:val="24"/>
          <w:lang w:eastAsia="en-US"/>
        </w:rPr>
      </w:pPr>
      <w:ins w:id="8" w:author="Φλούδα Χριστίνα" w:date="2016-08-04T12:39:00Z">
        <w:r w:rsidRPr="003A7B58">
          <w:rPr>
            <w:rFonts w:eastAsia="Times New Roman"/>
            <w:szCs w:val="24"/>
            <w:lang w:eastAsia="en-US"/>
          </w:rPr>
          <w:t>ΠΡΟΕΔΡΕΥΟΜΕΝΗΣ ΚΟΙΝΟΒΟΥΛΕΥΤΙΚΗΣ ΔΗΜΟΚΡΑΤΙΑΣ</w:t>
        </w:r>
      </w:ins>
    </w:p>
    <w:p w14:paraId="268057A6" w14:textId="77777777" w:rsidR="003A7B58" w:rsidRPr="003A7B58" w:rsidRDefault="003A7B58" w:rsidP="003A7B58">
      <w:pPr>
        <w:spacing w:after="0" w:line="360" w:lineRule="auto"/>
        <w:rPr>
          <w:ins w:id="9" w:author="Φλούδα Χριστίνα" w:date="2016-08-04T12:39:00Z"/>
          <w:rFonts w:eastAsia="Times New Roman"/>
          <w:szCs w:val="24"/>
          <w:lang w:eastAsia="en-US"/>
        </w:rPr>
      </w:pPr>
      <w:ins w:id="10" w:author="Φλούδα Χριστίνα" w:date="2016-08-04T12:39:00Z">
        <w:r w:rsidRPr="003A7B58">
          <w:rPr>
            <w:rFonts w:eastAsia="Times New Roman"/>
            <w:szCs w:val="24"/>
            <w:lang w:eastAsia="en-US"/>
          </w:rPr>
          <w:t>ΣΥΝΟΔΟΣ Α΄</w:t>
        </w:r>
      </w:ins>
    </w:p>
    <w:p w14:paraId="24AF3800" w14:textId="77777777" w:rsidR="003A7B58" w:rsidRPr="003A7B58" w:rsidRDefault="003A7B58" w:rsidP="003A7B58">
      <w:pPr>
        <w:spacing w:after="0" w:line="360" w:lineRule="auto"/>
        <w:rPr>
          <w:ins w:id="11" w:author="Φλούδα Χριστίνα" w:date="2016-08-04T12:39:00Z"/>
          <w:rFonts w:eastAsia="Times New Roman"/>
          <w:szCs w:val="24"/>
          <w:lang w:eastAsia="en-US"/>
        </w:rPr>
      </w:pPr>
    </w:p>
    <w:p w14:paraId="7104106B" w14:textId="77777777" w:rsidR="003A7B58" w:rsidRPr="003A7B58" w:rsidRDefault="003A7B58" w:rsidP="003A7B58">
      <w:pPr>
        <w:spacing w:after="0" w:line="360" w:lineRule="auto"/>
        <w:rPr>
          <w:ins w:id="12" w:author="Φλούδα Χριστίνα" w:date="2016-08-04T12:39:00Z"/>
          <w:rFonts w:eastAsia="Times New Roman"/>
          <w:szCs w:val="24"/>
          <w:lang w:eastAsia="en-US"/>
        </w:rPr>
      </w:pPr>
      <w:ins w:id="13" w:author="Φλούδα Χριστίνα" w:date="2016-08-04T12:39:00Z">
        <w:r w:rsidRPr="003A7B58">
          <w:rPr>
            <w:rFonts w:eastAsia="Times New Roman"/>
            <w:szCs w:val="24"/>
            <w:lang w:eastAsia="en-US"/>
          </w:rPr>
          <w:t>ΣΥΝΕΔΡΙΑΣΗ ΡΟΑ΄</w:t>
        </w:r>
      </w:ins>
    </w:p>
    <w:p w14:paraId="43F6D075" w14:textId="77777777" w:rsidR="003A7B58" w:rsidRPr="003A7B58" w:rsidRDefault="003A7B58" w:rsidP="003A7B58">
      <w:pPr>
        <w:spacing w:after="0" w:line="360" w:lineRule="auto"/>
        <w:rPr>
          <w:ins w:id="14" w:author="Φλούδα Χριστίνα" w:date="2016-08-04T12:39:00Z"/>
          <w:rFonts w:eastAsia="Times New Roman"/>
          <w:szCs w:val="24"/>
          <w:lang w:eastAsia="en-US"/>
        </w:rPr>
      </w:pPr>
      <w:ins w:id="15" w:author="Φλούδα Χριστίνα" w:date="2016-08-04T12:39:00Z">
        <w:r w:rsidRPr="003A7B58">
          <w:rPr>
            <w:rFonts w:eastAsia="Times New Roman"/>
            <w:szCs w:val="24"/>
            <w:lang w:eastAsia="en-US"/>
          </w:rPr>
          <w:t>Πέμπτη  28 Ιουλίου 2016</w:t>
        </w:r>
      </w:ins>
    </w:p>
    <w:p w14:paraId="6EA7EE72" w14:textId="77777777" w:rsidR="003A7B58" w:rsidRPr="003A7B58" w:rsidRDefault="003A7B58" w:rsidP="003A7B58">
      <w:pPr>
        <w:spacing w:after="0" w:line="360" w:lineRule="auto"/>
        <w:rPr>
          <w:ins w:id="16" w:author="Φλούδα Χριστίνα" w:date="2016-08-04T12:39:00Z"/>
          <w:rFonts w:eastAsia="Times New Roman"/>
          <w:szCs w:val="24"/>
          <w:lang w:eastAsia="en-US"/>
        </w:rPr>
      </w:pPr>
    </w:p>
    <w:p w14:paraId="3B73725E" w14:textId="77777777" w:rsidR="003A7B58" w:rsidRPr="003A7B58" w:rsidRDefault="003A7B58" w:rsidP="003A7B58">
      <w:pPr>
        <w:spacing w:after="0" w:line="360" w:lineRule="auto"/>
        <w:rPr>
          <w:ins w:id="17" w:author="Φλούδα Χριστίνα" w:date="2016-08-04T12:39:00Z"/>
          <w:rFonts w:eastAsia="Times New Roman"/>
          <w:szCs w:val="24"/>
          <w:lang w:eastAsia="en-US"/>
        </w:rPr>
      </w:pPr>
      <w:ins w:id="18" w:author="Φλούδα Χριστίνα" w:date="2016-08-04T12:39:00Z">
        <w:r w:rsidRPr="003A7B58">
          <w:rPr>
            <w:rFonts w:eastAsia="Times New Roman"/>
            <w:szCs w:val="24"/>
            <w:lang w:eastAsia="en-US"/>
          </w:rPr>
          <w:t>ΘΕΜΑΤΑ</w:t>
        </w:r>
      </w:ins>
    </w:p>
    <w:p w14:paraId="56F749CD" w14:textId="77777777" w:rsidR="003A7B58" w:rsidRPr="003A7B58" w:rsidRDefault="003A7B58" w:rsidP="003A7B58">
      <w:pPr>
        <w:spacing w:after="0" w:line="360" w:lineRule="auto"/>
        <w:rPr>
          <w:ins w:id="19" w:author="Φλούδα Χριστίνα" w:date="2016-08-04T12:39:00Z"/>
          <w:rFonts w:eastAsia="Times New Roman"/>
          <w:szCs w:val="24"/>
          <w:lang w:eastAsia="en-US"/>
        </w:rPr>
      </w:pPr>
      <w:ins w:id="20" w:author="Φλούδα Χριστίνα" w:date="2016-08-04T12:39:00Z">
        <w:r w:rsidRPr="003A7B58">
          <w:rPr>
            <w:rFonts w:eastAsia="Times New Roman"/>
            <w:szCs w:val="24"/>
            <w:lang w:eastAsia="en-US"/>
          </w:rPr>
          <w:t xml:space="preserve"> </w:t>
        </w:r>
        <w:r w:rsidRPr="003A7B58">
          <w:rPr>
            <w:rFonts w:eastAsia="Times New Roman"/>
            <w:szCs w:val="24"/>
            <w:lang w:eastAsia="en-US"/>
          </w:rPr>
          <w:br/>
          <w:t xml:space="preserve">Α. ΕΙΔΙΚΑ ΘΕΜΑΤΑ </w:t>
        </w:r>
        <w:r w:rsidRPr="003A7B58">
          <w:rPr>
            <w:rFonts w:eastAsia="Times New Roman"/>
            <w:szCs w:val="24"/>
            <w:lang w:eastAsia="en-US"/>
          </w:rPr>
          <w:br/>
          <w:t xml:space="preserve">1. Επικύρωση Πρακτικών, σελ. </w:t>
        </w:r>
        <w:r w:rsidRPr="003A7B58">
          <w:rPr>
            <w:rFonts w:eastAsia="Times New Roman"/>
            <w:szCs w:val="24"/>
            <w:lang w:eastAsia="en-US"/>
          </w:rPr>
          <w:br/>
          <w:t xml:space="preserve">2. Επί διαδικαστικού θέματος, σελ. </w:t>
        </w:r>
        <w:r w:rsidRPr="003A7B58">
          <w:rPr>
            <w:rFonts w:eastAsia="Times New Roman"/>
            <w:szCs w:val="24"/>
            <w:lang w:eastAsia="en-US"/>
          </w:rPr>
          <w:br/>
          <w:t xml:space="preserve">3. Ανακοινώνεται ότι η Διακομματική Κοινοβουλευτική Επιτροπή «για τη διεκδίκηση των Γερμανικών οφειλών» καταθέτει την έκθεσή της, σύμφωνα με το άρθρο 45 παράγραφος 2 του Κανονισμού της Βουλής, σελ. </w:t>
        </w:r>
        <w:r w:rsidRPr="003A7B58">
          <w:rPr>
            <w:rFonts w:eastAsia="Times New Roman"/>
            <w:szCs w:val="24"/>
            <w:lang w:eastAsia="en-US"/>
          </w:rPr>
          <w:br/>
          <w:t xml:space="preserve">4.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3A7B58">
          <w:rPr>
            <w:rFonts w:eastAsia="Times New Roman"/>
            <w:szCs w:val="24"/>
            <w:lang w:eastAsia="en-US"/>
          </w:rPr>
          <w:br/>
          <w:t xml:space="preserve"> </w:t>
        </w:r>
        <w:r w:rsidRPr="003A7B58">
          <w:rPr>
            <w:rFonts w:eastAsia="Times New Roman"/>
            <w:szCs w:val="24"/>
            <w:lang w:eastAsia="en-US"/>
          </w:rPr>
          <w:br/>
          <w:t xml:space="preserve">Β. ΚΟΙΝΟΒΟΥΛΕΥΤΙΚΟΣ ΕΛΕΓΧΟΣ </w:t>
        </w:r>
        <w:r w:rsidRPr="003A7B58">
          <w:rPr>
            <w:rFonts w:eastAsia="Times New Roman"/>
            <w:szCs w:val="24"/>
            <w:lang w:eastAsia="en-US"/>
          </w:rPr>
          <w:br/>
          <w:t xml:space="preserve">Ανακοίνωση του δελτίου επικαίρων ερωτήσεων και αναφορών - ερωτήσεων της Παρασκευής 29 Ιουλίου 2016, σελ. </w:t>
        </w:r>
        <w:r w:rsidRPr="003A7B58">
          <w:rPr>
            <w:rFonts w:eastAsia="Times New Roman"/>
            <w:szCs w:val="24"/>
            <w:lang w:eastAsia="en-US"/>
          </w:rPr>
          <w:br/>
          <w:t xml:space="preserve"> </w:t>
        </w:r>
        <w:r w:rsidRPr="003A7B58">
          <w:rPr>
            <w:rFonts w:eastAsia="Times New Roman"/>
            <w:szCs w:val="24"/>
            <w:lang w:eastAsia="en-US"/>
          </w:rPr>
          <w:br/>
          <w:t xml:space="preserve">Γ. ΝΟΜΟΘΕΤΙΚΗ ΕΡΓΑΣΙΑ </w:t>
        </w:r>
        <w:r w:rsidRPr="003A7B58">
          <w:rPr>
            <w:rFonts w:eastAsia="Times New Roman"/>
            <w:szCs w:val="24"/>
            <w:lang w:eastAsia="en-US"/>
          </w:rPr>
          <w:br/>
          <w:t xml:space="preserve">1. Συζήτηση και ψήφιση επί της αρχής, των άρθρων και των τροπολογιών και ψήφιση στο σύνολο του σχεδίου νόμου του Υπουργείου Δικαιοσύνης, Διαφάνειας και Ανθρωπίνων Δικαιωμάτων: «Κύρωση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w:t>
        </w:r>
        <w:proofErr w:type="spellStart"/>
        <w:r w:rsidRPr="003A7B58">
          <w:rPr>
            <w:rFonts w:eastAsia="Times New Roman"/>
            <w:szCs w:val="24"/>
            <w:lang w:eastAsia="en-US"/>
          </w:rPr>
          <w:t>ξενοφοβικής</w:t>
        </w:r>
        <w:proofErr w:type="spellEnd"/>
        <w:r w:rsidRPr="003A7B58">
          <w:rPr>
            <w:rFonts w:eastAsia="Times New Roman"/>
            <w:szCs w:val="24"/>
            <w:lang w:eastAsia="en-US"/>
          </w:rPr>
          <w:t xml:space="preserve"> φύσης, που διαπράττονται μέσω Συστημάτων Υπολογιστών - 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αντικατάσταση της απόφασης - πλαισίου 2005/222/ΔΕΥ του Συμβουλίου, ρυθμίσεις σωφρονιστικής και </w:t>
        </w:r>
        <w:proofErr w:type="spellStart"/>
        <w:r w:rsidRPr="003A7B58">
          <w:rPr>
            <w:rFonts w:eastAsia="Times New Roman"/>
            <w:szCs w:val="24"/>
            <w:lang w:eastAsia="en-US"/>
          </w:rPr>
          <w:t>αντεγκληματικής</w:t>
        </w:r>
        <w:proofErr w:type="spellEnd"/>
        <w:r w:rsidRPr="003A7B58">
          <w:rPr>
            <w:rFonts w:eastAsia="Times New Roman"/>
            <w:szCs w:val="24"/>
            <w:lang w:eastAsia="en-US"/>
          </w:rPr>
          <w:t xml:space="preserve"> πολιτικής και άλλες διατάξεις», σελ. </w:t>
        </w:r>
        <w:r w:rsidRPr="003A7B58">
          <w:rPr>
            <w:rFonts w:eastAsia="Times New Roman"/>
            <w:szCs w:val="24"/>
            <w:lang w:eastAsia="en-US"/>
          </w:rPr>
          <w:br/>
          <w:t>2. Κατάθεση Εκθέσεων Διαρκούς Επιτροπής:</w:t>
        </w:r>
        <w:r w:rsidRPr="003A7B58">
          <w:rPr>
            <w:rFonts w:eastAsia="Times New Roman"/>
            <w:szCs w:val="24"/>
            <w:lang w:eastAsia="en-US"/>
          </w:rPr>
          <w:br/>
          <w:t xml:space="preserve">    α) Οι Διαρκείς Επιτροπές Παραγωγής και Εμπορίου και Δημόσιας Διοίκησης, Δημόσιας Τάξης και Δικαιοσύνης καταθέτουν την  Έκθεση τους στο σχέδιο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(EE L 94/1/28.3.2014) και άλλες διατάξεις», σελ. </w:t>
        </w:r>
        <w:r w:rsidRPr="003A7B58">
          <w:rPr>
            <w:rFonts w:eastAsia="Times New Roman"/>
            <w:szCs w:val="24"/>
            <w:lang w:eastAsia="en-US"/>
          </w:rPr>
          <w:br/>
          <w:t xml:space="preserve">    β) Οι Διαρκείς Επιτροπές Παραγωγής και Εμπορίου και Δημόσιας Διοίκησης, Δημόσιας Τάξης και Δικαιοσύνης καταθέτουν την έκθεσή τους στο σχέδιο νόμου του Υπουργείου Οικονομίας, Ανάπτυξης και Τουρισμού: «Δημόσιες συμβάσεις έργων, προμηθειών και υπηρεσιών (προσαρμογή στις Οδηγίες 2014/24/ΕΕ)», σελ. </w:t>
        </w:r>
        <w:r w:rsidRPr="003A7B58">
          <w:rPr>
            <w:rFonts w:eastAsia="Times New Roman"/>
            <w:szCs w:val="24"/>
            <w:lang w:eastAsia="en-US"/>
          </w:rPr>
          <w:br/>
          <w:t>3. Κατάθεση σχεδίου νόμου:</w:t>
        </w:r>
      </w:ins>
    </w:p>
    <w:p w14:paraId="67D72C84" w14:textId="77777777" w:rsidR="003A7B58" w:rsidRPr="003A7B58" w:rsidRDefault="003A7B58" w:rsidP="003A7B58">
      <w:pPr>
        <w:spacing w:after="0" w:line="360" w:lineRule="auto"/>
        <w:rPr>
          <w:ins w:id="21" w:author="Φλούδα Χριστίνα" w:date="2016-08-04T12:39:00Z"/>
          <w:rFonts w:eastAsia="Times New Roman"/>
          <w:szCs w:val="24"/>
          <w:lang w:eastAsia="en-US"/>
        </w:rPr>
      </w:pPr>
      <w:ins w:id="22" w:author="Φλούδα Χριστίνα" w:date="2016-08-04T12:39:00Z">
        <w:r w:rsidRPr="003A7B58">
          <w:rPr>
            <w:rFonts w:eastAsia="Times New Roman"/>
            <w:szCs w:val="24"/>
            <w:lang w:eastAsia="en-US"/>
          </w:rPr>
          <w:t xml:space="preserve">Οι Υπουργοί Οικονομίας, Ανάπτυξης και Τουρισμού, Παιδείας,  Έρευνας και Θρησκευμάτων, Εξωτερικών, Πολιτισμού και Αθλητισμού, Οικονομικών, Αγροτικής Ανάπτυξης και Τροφίμων, η Αναπληρώτρια Υπουργός Οικονομίας, Ανάπτυξης και Τουρισμού, καθώς και οι Υφυπουργοί Εξωτερικών κατέθεσαν σήμερα, 28.7.2016, σχέδιο νόμου: «Κύρωση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Επιτροπής Τουρισμού και Αρχαιοτήτων της Σαουδικής Αραβίας», σελ. </w:t>
        </w:r>
        <w:r w:rsidRPr="003A7B58">
          <w:rPr>
            <w:rFonts w:eastAsia="Times New Roman"/>
            <w:szCs w:val="24"/>
            <w:lang w:eastAsia="en-US"/>
          </w:rPr>
          <w:br/>
        </w:r>
      </w:ins>
    </w:p>
    <w:p w14:paraId="44D3A523" w14:textId="77777777" w:rsidR="003A7B58" w:rsidRPr="003A7B58" w:rsidRDefault="003A7B58" w:rsidP="003A7B58">
      <w:pPr>
        <w:spacing w:after="0" w:line="360" w:lineRule="auto"/>
        <w:rPr>
          <w:ins w:id="23" w:author="Φλούδα Χριστίνα" w:date="2016-08-04T12:39:00Z"/>
          <w:rFonts w:eastAsia="Times New Roman"/>
          <w:szCs w:val="24"/>
          <w:lang w:eastAsia="en-US"/>
        </w:rPr>
      </w:pPr>
    </w:p>
    <w:p w14:paraId="0672F9BF" w14:textId="77777777" w:rsidR="003A7B58" w:rsidRPr="003A7B58" w:rsidRDefault="003A7B58" w:rsidP="003A7B58">
      <w:pPr>
        <w:spacing w:after="0" w:line="360" w:lineRule="auto"/>
        <w:rPr>
          <w:ins w:id="24" w:author="Φλούδα Χριστίνα" w:date="2016-08-04T12:39:00Z"/>
          <w:rFonts w:eastAsia="Times New Roman"/>
          <w:szCs w:val="24"/>
          <w:lang w:eastAsia="en-US"/>
        </w:rPr>
      </w:pPr>
      <w:ins w:id="25" w:author="Φλούδα Χριστίνα" w:date="2016-08-04T12:39:00Z">
        <w:r w:rsidRPr="003A7B58">
          <w:rPr>
            <w:rFonts w:eastAsia="Times New Roman"/>
            <w:szCs w:val="24"/>
            <w:lang w:eastAsia="en-US"/>
          </w:rPr>
          <w:t>ΠΡΟΕΔΡΕΥΟΝΤΕΣ</w:t>
        </w:r>
      </w:ins>
    </w:p>
    <w:p w14:paraId="03E3D98D" w14:textId="77777777" w:rsidR="003A7B58" w:rsidRPr="003A7B58" w:rsidRDefault="003A7B58" w:rsidP="003A7B58">
      <w:pPr>
        <w:spacing w:after="0" w:line="360" w:lineRule="auto"/>
        <w:rPr>
          <w:ins w:id="26" w:author="Φλούδα Χριστίνα" w:date="2016-08-04T12:39:00Z"/>
          <w:rFonts w:eastAsia="Times New Roman"/>
          <w:szCs w:val="24"/>
          <w:lang w:eastAsia="en-US"/>
        </w:rPr>
      </w:pPr>
    </w:p>
    <w:p w14:paraId="571D9C6F" w14:textId="77777777" w:rsidR="003A7B58" w:rsidRPr="003A7B58" w:rsidRDefault="003A7B58" w:rsidP="003A7B58">
      <w:pPr>
        <w:spacing w:after="0" w:line="360" w:lineRule="auto"/>
        <w:rPr>
          <w:ins w:id="27" w:author="Φλούδα Χριστίνα" w:date="2016-08-04T12:39:00Z"/>
          <w:rFonts w:eastAsia="Times New Roman"/>
          <w:szCs w:val="24"/>
          <w:lang w:eastAsia="en-US"/>
        </w:rPr>
      </w:pPr>
      <w:ins w:id="28" w:author="Φλούδα Χριστίνα" w:date="2016-08-04T12:39:00Z">
        <w:r w:rsidRPr="003A7B58">
          <w:rPr>
            <w:rFonts w:eastAsia="Times New Roman"/>
            <w:szCs w:val="24"/>
            <w:lang w:eastAsia="en-US"/>
          </w:rPr>
          <w:t>ΒΑΡΕΜΕΝΟΣ Γ. , σελ.</w:t>
        </w:r>
      </w:ins>
    </w:p>
    <w:p w14:paraId="26074097" w14:textId="77777777" w:rsidR="003A7B58" w:rsidRPr="003A7B58" w:rsidRDefault="003A7B58" w:rsidP="003A7B58">
      <w:pPr>
        <w:spacing w:after="0" w:line="360" w:lineRule="auto"/>
        <w:rPr>
          <w:ins w:id="29" w:author="Φλούδα Χριστίνα" w:date="2016-08-04T12:39:00Z"/>
          <w:rFonts w:eastAsia="Times New Roman"/>
          <w:szCs w:val="24"/>
          <w:lang w:eastAsia="en-US"/>
        </w:rPr>
      </w:pPr>
      <w:ins w:id="30" w:author="Φλούδα Χριστίνα" w:date="2016-08-04T12:39:00Z">
        <w:r w:rsidRPr="003A7B58">
          <w:rPr>
            <w:rFonts w:eastAsia="Times New Roman"/>
            <w:szCs w:val="24"/>
            <w:lang w:eastAsia="en-US"/>
          </w:rPr>
          <w:t>ΚΟΥΡΑΚΗΣ Α. , σελ.</w:t>
        </w:r>
        <w:r w:rsidRPr="003A7B58">
          <w:rPr>
            <w:rFonts w:eastAsia="Times New Roman"/>
            <w:szCs w:val="24"/>
            <w:lang w:eastAsia="en-US"/>
          </w:rPr>
          <w:br/>
          <w:t>ΚΡΕΜΑΣΤΙΝΟΣ Δ. , σελ.</w:t>
        </w:r>
        <w:r w:rsidRPr="003A7B58">
          <w:rPr>
            <w:rFonts w:eastAsia="Times New Roman"/>
            <w:szCs w:val="24"/>
            <w:lang w:eastAsia="en-US"/>
          </w:rPr>
          <w:br/>
          <w:t>ΧΡΙΣΤΟΔΟΥΛΟΠΟΥΛΟΥ Α. , σελ.</w:t>
        </w:r>
        <w:r w:rsidRPr="003A7B58">
          <w:rPr>
            <w:rFonts w:eastAsia="Times New Roman"/>
            <w:szCs w:val="24"/>
            <w:lang w:eastAsia="en-US"/>
          </w:rPr>
          <w:br/>
        </w:r>
      </w:ins>
    </w:p>
    <w:p w14:paraId="7F45BAC4" w14:textId="77777777" w:rsidR="003A7B58" w:rsidRPr="003A7B58" w:rsidRDefault="003A7B58" w:rsidP="003A7B58">
      <w:pPr>
        <w:spacing w:after="0" w:line="360" w:lineRule="auto"/>
        <w:rPr>
          <w:ins w:id="31" w:author="Φλούδα Χριστίνα" w:date="2016-08-04T12:39:00Z"/>
          <w:rFonts w:eastAsia="Times New Roman"/>
          <w:szCs w:val="24"/>
          <w:lang w:eastAsia="en-US"/>
        </w:rPr>
      </w:pPr>
    </w:p>
    <w:p w14:paraId="311AF035" w14:textId="77777777" w:rsidR="003A7B58" w:rsidRPr="003A7B58" w:rsidRDefault="003A7B58" w:rsidP="003A7B58">
      <w:pPr>
        <w:spacing w:after="0" w:line="360" w:lineRule="auto"/>
        <w:rPr>
          <w:ins w:id="32" w:author="Φλούδα Χριστίνα" w:date="2016-08-04T12:39:00Z"/>
          <w:rFonts w:eastAsia="Times New Roman"/>
          <w:szCs w:val="24"/>
          <w:lang w:eastAsia="en-US"/>
        </w:rPr>
      </w:pPr>
      <w:ins w:id="33" w:author="Φλούδα Χριστίνα" w:date="2016-08-04T12:39:00Z">
        <w:r w:rsidRPr="003A7B58">
          <w:rPr>
            <w:rFonts w:eastAsia="Times New Roman"/>
            <w:szCs w:val="24"/>
            <w:lang w:eastAsia="en-US"/>
          </w:rPr>
          <w:t>ΟΜΙΛΗΤΕΣ</w:t>
        </w:r>
      </w:ins>
    </w:p>
    <w:p w14:paraId="6F661FCD" w14:textId="717DF698" w:rsidR="003A7B58" w:rsidRDefault="003A7B58" w:rsidP="003A7B58">
      <w:pPr>
        <w:spacing w:after="0" w:line="600" w:lineRule="auto"/>
        <w:ind w:firstLine="720"/>
        <w:jc w:val="both"/>
        <w:rPr>
          <w:ins w:id="34" w:author="Φλούδα Χριστίνα" w:date="2016-08-04T12:39:00Z"/>
          <w:rFonts w:eastAsia="Times New Roman"/>
          <w:szCs w:val="24"/>
        </w:rPr>
        <w:pPrChange w:id="35" w:author="Φλούδα Χριστίνα" w:date="2016-08-04T12:39:00Z">
          <w:pPr>
            <w:spacing w:after="0" w:line="600" w:lineRule="auto"/>
            <w:ind w:firstLine="720"/>
            <w:jc w:val="center"/>
          </w:pPr>
        </w:pPrChange>
      </w:pPr>
      <w:ins w:id="36" w:author="Φλούδα Χριστίνα" w:date="2016-08-04T12:39:00Z">
        <w:r w:rsidRPr="003A7B58">
          <w:rPr>
            <w:rFonts w:eastAsia="Times New Roman"/>
            <w:szCs w:val="24"/>
            <w:lang w:eastAsia="en-US"/>
          </w:rPr>
          <w:br/>
          <w:t>Α. Επί διαδικαστικού θέματος:</w:t>
        </w:r>
        <w:r w:rsidRPr="003A7B58">
          <w:rPr>
            <w:rFonts w:eastAsia="Times New Roman"/>
            <w:szCs w:val="24"/>
            <w:lang w:eastAsia="en-US"/>
          </w:rPr>
          <w:br/>
          <w:t>ΑΘΑΝΑΣΙΟΥ Χ. , σελ.</w:t>
        </w:r>
        <w:r w:rsidRPr="003A7B58">
          <w:rPr>
            <w:rFonts w:eastAsia="Times New Roman"/>
            <w:szCs w:val="24"/>
            <w:lang w:eastAsia="en-US"/>
          </w:rPr>
          <w:br/>
          <w:t>ΑΛΕΞΙΑΔΗΣ Τ. , σελ.</w:t>
        </w:r>
        <w:r w:rsidRPr="003A7B58">
          <w:rPr>
            <w:rFonts w:eastAsia="Times New Roman"/>
            <w:szCs w:val="24"/>
            <w:lang w:eastAsia="en-US"/>
          </w:rPr>
          <w:br/>
          <w:t>ΒΑΓΙΩΝΑΚΗ Ε. , σελ.</w:t>
        </w:r>
        <w:r w:rsidRPr="003A7B58">
          <w:rPr>
            <w:rFonts w:eastAsia="Times New Roman"/>
            <w:szCs w:val="24"/>
            <w:lang w:eastAsia="en-US"/>
          </w:rPr>
          <w:br/>
          <w:t>ΒΑΡΕΜΕΝΟΣ Γ. , σελ.</w:t>
        </w:r>
        <w:r w:rsidRPr="003A7B58">
          <w:rPr>
            <w:rFonts w:eastAsia="Times New Roman"/>
            <w:szCs w:val="24"/>
            <w:lang w:eastAsia="en-US"/>
          </w:rPr>
          <w:br/>
          <w:t>ΒΟΡΙΔΗΣ Μ. , σελ.</w:t>
        </w:r>
        <w:r w:rsidRPr="003A7B58">
          <w:rPr>
            <w:rFonts w:eastAsia="Times New Roman"/>
            <w:szCs w:val="24"/>
            <w:lang w:eastAsia="en-US"/>
          </w:rPr>
          <w:br/>
          <w:t>ΚΑΤΡΟΥΓΚΑΛΟΣ Γ. , σελ.</w:t>
        </w:r>
        <w:r w:rsidRPr="003A7B58">
          <w:rPr>
            <w:rFonts w:eastAsia="Times New Roman"/>
            <w:szCs w:val="24"/>
            <w:lang w:eastAsia="en-US"/>
          </w:rPr>
          <w:br/>
          <w:t>ΚΕΡΑΜΕΩΣ Ν. , σελ.</w:t>
        </w:r>
        <w:r w:rsidRPr="003A7B58">
          <w:rPr>
            <w:rFonts w:eastAsia="Times New Roman"/>
            <w:szCs w:val="24"/>
            <w:lang w:eastAsia="en-US"/>
          </w:rPr>
          <w:br/>
          <w:t>ΚΟΖΟΜΠΟΛΗ - ΑΜΑΝΑΤΙΔΗ Π. , σελ.</w:t>
        </w:r>
        <w:r w:rsidRPr="003A7B58">
          <w:rPr>
            <w:rFonts w:eastAsia="Times New Roman"/>
            <w:szCs w:val="24"/>
            <w:lang w:eastAsia="en-US"/>
          </w:rPr>
          <w:br/>
          <w:t>ΚΟΥΡΑΚΗΣ Α. , σελ.</w:t>
        </w:r>
        <w:r w:rsidRPr="003A7B58">
          <w:rPr>
            <w:rFonts w:eastAsia="Times New Roman"/>
            <w:szCs w:val="24"/>
            <w:lang w:eastAsia="en-US"/>
          </w:rPr>
          <w:br/>
          <w:t>ΚΡΕΜΑΣΤΙΝΟΣ Δ. , σελ.</w:t>
        </w:r>
        <w:r w:rsidRPr="003A7B58">
          <w:rPr>
            <w:rFonts w:eastAsia="Times New Roman"/>
            <w:szCs w:val="24"/>
            <w:lang w:eastAsia="en-US"/>
          </w:rPr>
          <w:br/>
          <w:t>ΠΑΠΑΘΕΟΔΩΡΟΥ Θ. , σελ.</w:t>
        </w:r>
        <w:r w:rsidRPr="003A7B58">
          <w:rPr>
            <w:rFonts w:eastAsia="Times New Roman"/>
            <w:szCs w:val="24"/>
            <w:lang w:eastAsia="en-US"/>
          </w:rPr>
          <w:br/>
          <w:t>ΠΑΡΑΣΚΕΥΟΠΟΥΛΟΣ Ν. , σελ.</w:t>
        </w:r>
        <w:r w:rsidRPr="003A7B58">
          <w:rPr>
            <w:rFonts w:eastAsia="Times New Roman"/>
            <w:szCs w:val="24"/>
            <w:lang w:eastAsia="en-US"/>
          </w:rPr>
          <w:br/>
          <w:t>ΠΑΦΙΛΗΣ Α. , σελ.</w:t>
        </w:r>
        <w:r w:rsidRPr="003A7B58">
          <w:rPr>
            <w:rFonts w:eastAsia="Times New Roman"/>
            <w:szCs w:val="24"/>
            <w:lang w:eastAsia="en-US"/>
          </w:rPr>
          <w:br/>
          <w:t>ΣΤΑΜΠΟΥΛΗ Α. , σελ.</w:t>
        </w:r>
        <w:r w:rsidRPr="003A7B58">
          <w:rPr>
            <w:rFonts w:eastAsia="Times New Roman"/>
            <w:szCs w:val="24"/>
            <w:lang w:eastAsia="en-US"/>
          </w:rPr>
          <w:br/>
          <w:t>ΣΥΝΤΥΧΑΚΗΣ Ε. , σελ.</w:t>
        </w:r>
        <w:r w:rsidRPr="003A7B58">
          <w:rPr>
            <w:rFonts w:eastAsia="Times New Roman"/>
            <w:szCs w:val="24"/>
            <w:lang w:eastAsia="en-US"/>
          </w:rPr>
          <w:br/>
          <w:t>ΦΩΤΗΛΑΣ Ι. , σελ.</w:t>
        </w:r>
        <w:r w:rsidRPr="003A7B58">
          <w:rPr>
            <w:rFonts w:eastAsia="Times New Roman"/>
            <w:szCs w:val="24"/>
            <w:lang w:eastAsia="en-US"/>
          </w:rPr>
          <w:br/>
          <w:t>ΧΡΙΣΤΟΔΟΥΛΟΠΟΥΛΟΥ Α. , σελ.</w:t>
        </w:r>
        <w:r w:rsidRPr="003A7B58">
          <w:rPr>
            <w:rFonts w:eastAsia="Times New Roman"/>
            <w:szCs w:val="24"/>
            <w:lang w:eastAsia="en-US"/>
          </w:rPr>
          <w:br/>
        </w:r>
        <w:r w:rsidRPr="003A7B58">
          <w:rPr>
            <w:rFonts w:eastAsia="Times New Roman"/>
            <w:szCs w:val="24"/>
            <w:lang w:eastAsia="en-US"/>
          </w:rPr>
          <w:br/>
          <w:t>Β. Επί του σχεδίου νόμου του Υπουργείου Δικαιοσύνης, Διαφάνειας και Ανθρωπίνων Δικαιωμάτων:</w:t>
        </w:r>
        <w:r w:rsidRPr="003A7B58">
          <w:rPr>
            <w:rFonts w:eastAsia="Times New Roman"/>
            <w:szCs w:val="24"/>
            <w:lang w:eastAsia="en-US"/>
          </w:rPr>
          <w:br/>
          <w:t>ΑΘΑΝΑΣΙΟΥ Χ. , σελ.</w:t>
        </w:r>
        <w:r w:rsidRPr="003A7B58">
          <w:rPr>
            <w:rFonts w:eastAsia="Times New Roman"/>
            <w:szCs w:val="24"/>
            <w:lang w:eastAsia="en-US"/>
          </w:rPr>
          <w:br/>
          <w:t>ΑΛΕΞΙΑΔΗΣ Τ. , σελ.</w:t>
        </w:r>
        <w:r w:rsidRPr="003A7B58">
          <w:rPr>
            <w:rFonts w:eastAsia="Times New Roman"/>
            <w:szCs w:val="24"/>
            <w:lang w:eastAsia="en-US"/>
          </w:rPr>
          <w:br/>
          <w:t>ΑΜΥΡΑΣ Γ. , σελ.</w:t>
        </w:r>
        <w:r w:rsidRPr="003A7B58">
          <w:rPr>
            <w:rFonts w:eastAsia="Times New Roman"/>
            <w:szCs w:val="24"/>
            <w:lang w:eastAsia="en-US"/>
          </w:rPr>
          <w:br/>
          <w:t>ΒΟΡΙΔΗΣ Μ. , σελ.</w:t>
        </w:r>
        <w:r w:rsidRPr="003A7B58">
          <w:rPr>
            <w:rFonts w:eastAsia="Times New Roman"/>
            <w:szCs w:val="24"/>
            <w:lang w:eastAsia="en-US"/>
          </w:rPr>
          <w:br/>
          <w:t>ΓΕΡΜΕΝΗΣ Γ. , σελ.</w:t>
        </w:r>
        <w:r w:rsidRPr="003A7B58">
          <w:rPr>
            <w:rFonts w:eastAsia="Times New Roman"/>
            <w:szCs w:val="24"/>
            <w:lang w:eastAsia="en-US"/>
          </w:rPr>
          <w:br/>
          <w:t>ΓΕΩΡΓΑΝΤΑΣ Γ. , σελ.</w:t>
        </w:r>
        <w:r w:rsidRPr="003A7B58">
          <w:rPr>
            <w:rFonts w:eastAsia="Times New Roman"/>
            <w:szCs w:val="24"/>
            <w:lang w:eastAsia="en-US"/>
          </w:rPr>
          <w:br/>
          <w:t>ΓΡΕΓΟΣ Α. , σελ.</w:t>
        </w:r>
        <w:r w:rsidRPr="003A7B58">
          <w:rPr>
            <w:rFonts w:eastAsia="Times New Roman"/>
            <w:szCs w:val="24"/>
            <w:lang w:eastAsia="en-US"/>
          </w:rPr>
          <w:br/>
          <w:t>ΘΕΛΕΡΙΤΗ Μ. , σελ.</w:t>
        </w:r>
        <w:r w:rsidRPr="003A7B58">
          <w:rPr>
            <w:rFonts w:eastAsia="Times New Roman"/>
            <w:szCs w:val="24"/>
            <w:lang w:eastAsia="en-US"/>
          </w:rPr>
          <w:br/>
          <w:t>ΘΕΟΧΑΡΟΠΟΥΛΟΣ Α. , σελ.</w:t>
        </w:r>
        <w:r w:rsidRPr="003A7B58">
          <w:rPr>
            <w:rFonts w:eastAsia="Times New Roman"/>
            <w:szCs w:val="24"/>
            <w:lang w:eastAsia="en-US"/>
          </w:rPr>
          <w:br/>
          <w:t>ΚΑΡΡΑΣ Γ. , σελ.</w:t>
        </w:r>
        <w:r w:rsidRPr="003A7B58">
          <w:rPr>
            <w:rFonts w:eastAsia="Times New Roman"/>
            <w:szCs w:val="24"/>
            <w:lang w:eastAsia="en-US"/>
          </w:rPr>
          <w:br/>
          <w:t>ΚΑΤΡΟΥΓΚΑΛΟΣ Γ. , σελ.</w:t>
        </w:r>
        <w:r w:rsidRPr="003A7B58">
          <w:rPr>
            <w:rFonts w:eastAsia="Times New Roman"/>
            <w:szCs w:val="24"/>
            <w:lang w:eastAsia="en-US"/>
          </w:rPr>
          <w:br/>
          <w:t>ΚΕΓΚΕΡΟΓΛΟΥ Β. , σελ.</w:t>
        </w:r>
        <w:r w:rsidRPr="003A7B58">
          <w:rPr>
            <w:rFonts w:eastAsia="Times New Roman"/>
            <w:szCs w:val="24"/>
            <w:lang w:eastAsia="en-US"/>
          </w:rPr>
          <w:br/>
          <w:t>ΚΕΡΑΜΕΩΣ Ν. , σελ.</w:t>
        </w:r>
        <w:r w:rsidRPr="003A7B58">
          <w:rPr>
            <w:rFonts w:eastAsia="Times New Roman"/>
            <w:szCs w:val="24"/>
            <w:lang w:eastAsia="en-US"/>
          </w:rPr>
          <w:br/>
          <w:t>ΚΟΖΟΜΠΟΛΗ - ΑΜΑΝΑΤΙΔΗ Π. , σελ.</w:t>
        </w:r>
        <w:r w:rsidRPr="003A7B58">
          <w:rPr>
            <w:rFonts w:eastAsia="Times New Roman"/>
            <w:szCs w:val="24"/>
            <w:lang w:eastAsia="en-US"/>
          </w:rPr>
          <w:br/>
          <w:t>ΚΟΚΚΑΛΗΣ Β. , σελ.</w:t>
        </w:r>
        <w:r w:rsidRPr="003A7B58">
          <w:rPr>
            <w:rFonts w:eastAsia="Times New Roman"/>
            <w:szCs w:val="24"/>
            <w:lang w:eastAsia="en-US"/>
          </w:rPr>
          <w:br/>
          <w:t>ΛΑΓΟΣ Ι. , σελ.</w:t>
        </w:r>
        <w:r w:rsidRPr="003A7B58">
          <w:rPr>
            <w:rFonts w:eastAsia="Times New Roman"/>
            <w:szCs w:val="24"/>
            <w:lang w:eastAsia="en-US"/>
          </w:rPr>
          <w:br/>
          <w:t>ΜΕΓΑΛΟΟΙΚΟΝΟΜΟΥ Θ. , σελ.</w:t>
        </w:r>
        <w:r w:rsidRPr="003A7B58">
          <w:rPr>
            <w:rFonts w:eastAsia="Times New Roman"/>
            <w:szCs w:val="24"/>
            <w:lang w:eastAsia="en-US"/>
          </w:rPr>
          <w:br/>
          <w:t>ΜΠΑΛΩΜΕΝΑΚΗΣ Α. , σελ.</w:t>
        </w:r>
        <w:r w:rsidRPr="003A7B58">
          <w:rPr>
            <w:rFonts w:eastAsia="Times New Roman"/>
            <w:szCs w:val="24"/>
            <w:lang w:eastAsia="en-US"/>
          </w:rPr>
          <w:br/>
          <w:t>ΠΑΠΑΘΕΟΔΩΡΟΥ Θ. , σελ.</w:t>
        </w:r>
        <w:r w:rsidRPr="003A7B58">
          <w:rPr>
            <w:rFonts w:eastAsia="Times New Roman"/>
            <w:szCs w:val="24"/>
            <w:lang w:eastAsia="en-US"/>
          </w:rPr>
          <w:br/>
          <w:t>ΠΑΠΑΧΡΙΣΤΟΠΟΥΛΟΣ Α. , σελ.</w:t>
        </w:r>
        <w:r w:rsidRPr="003A7B58">
          <w:rPr>
            <w:rFonts w:eastAsia="Times New Roman"/>
            <w:szCs w:val="24"/>
            <w:lang w:eastAsia="en-US"/>
          </w:rPr>
          <w:br/>
          <w:t>ΠΑΡΑΣΚΕΥΟΠΟΥΛΟΣ Ν. , σελ.</w:t>
        </w:r>
        <w:r w:rsidRPr="003A7B58">
          <w:rPr>
            <w:rFonts w:eastAsia="Times New Roman"/>
            <w:szCs w:val="24"/>
            <w:lang w:eastAsia="en-US"/>
          </w:rPr>
          <w:br/>
          <w:t>ΠΑΦΙΛΗΣ Α. , σελ.</w:t>
        </w:r>
        <w:r w:rsidRPr="003A7B58">
          <w:rPr>
            <w:rFonts w:eastAsia="Times New Roman"/>
            <w:szCs w:val="24"/>
            <w:lang w:eastAsia="en-US"/>
          </w:rPr>
          <w:br/>
          <w:t>ΣΑΡΑΚΙΩΤΗΣ Ι. , σελ.</w:t>
        </w:r>
        <w:r w:rsidRPr="003A7B58">
          <w:rPr>
            <w:rFonts w:eastAsia="Times New Roman"/>
            <w:szCs w:val="24"/>
            <w:lang w:eastAsia="en-US"/>
          </w:rPr>
          <w:br/>
          <w:t>ΣΑΡΙΔΗΣ Ι. , σελ.</w:t>
        </w:r>
        <w:r w:rsidRPr="003A7B58">
          <w:rPr>
            <w:rFonts w:eastAsia="Times New Roman"/>
            <w:szCs w:val="24"/>
            <w:lang w:eastAsia="en-US"/>
          </w:rPr>
          <w:br/>
          <w:t>ΣΤΑΜΠΟΥΛΗ Α. , σελ.</w:t>
        </w:r>
        <w:r w:rsidRPr="003A7B58">
          <w:rPr>
            <w:rFonts w:eastAsia="Times New Roman"/>
            <w:szCs w:val="24"/>
            <w:lang w:eastAsia="en-US"/>
          </w:rPr>
          <w:br/>
          <w:t>ΣΥΝΤΥΧΑΚΗΣ Ε. , σελ.</w:t>
        </w:r>
        <w:r w:rsidRPr="003A7B58">
          <w:rPr>
            <w:rFonts w:eastAsia="Times New Roman"/>
            <w:szCs w:val="24"/>
            <w:lang w:eastAsia="en-US"/>
          </w:rPr>
          <w:br/>
          <w:t>ΤΖΑΒΑΡΑΣ Κ. , σελ.</w:t>
        </w:r>
        <w:r w:rsidRPr="003A7B58">
          <w:rPr>
            <w:rFonts w:eastAsia="Times New Roman"/>
            <w:szCs w:val="24"/>
            <w:lang w:eastAsia="en-US"/>
          </w:rPr>
          <w:br/>
          <w:t>ΤΖΑΜΑΚΛΗΣ Χ. , σελ.</w:t>
        </w:r>
        <w:r w:rsidRPr="003A7B58">
          <w:rPr>
            <w:rFonts w:eastAsia="Times New Roman"/>
            <w:szCs w:val="24"/>
            <w:lang w:eastAsia="en-US"/>
          </w:rPr>
          <w:br/>
          <w:t>ΤΣΙΡΚΑΣ Β. , σελ.</w:t>
        </w:r>
        <w:r w:rsidRPr="003A7B58">
          <w:rPr>
            <w:rFonts w:eastAsia="Times New Roman"/>
            <w:szCs w:val="24"/>
            <w:lang w:eastAsia="en-US"/>
          </w:rPr>
          <w:br/>
          <w:t>ΦΩΤΗΛΑΣ Ι. , σελ.</w:t>
        </w:r>
        <w:r w:rsidRPr="003A7B58">
          <w:rPr>
            <w:rFonts w:eastAsia="Times New Roman"/>
            <w:szCs w:val="24"/>
            <w:lang w:eastAsia="en-US"/>
          </w:rPr>
          <w:br/>
          <w:t>ΧΑΤΖΗΣΑΒΒΑΣ Χ. , σελ.</w:t>
        </w:r>
        <w:r w:rsidRPr="003A7B58">
          <w:rPr>
            <w:rFonts w:eastAsia="Times New Roman"/>
            <w:szCs w:val="24"/>
            <w:lang w:eastAsia="en-US"/>
          </w:rPr>
          <w:br/>
          <w:t>ΨΥΧΟΓΙΟΣ Γ. , σελ.</w:t>
        </w:r>
        <w:r w:rsidRPr="003A7B58">
          <w:rPr>
            <w:rFonts w:eastAsia="Times New Roman"/>
            <w:szCs w:val="24"/>
            <w:lang w:eastAsia="en-US"/>
          </w:rPr>
          <w:br/>
        </w:r>
        <w:bookmarkStart w:id="37" w:name="_GoBack"/>
        <w:bookmarkEnd w:id="37"/>
      </w:ins>
    </w:p>
    <w:p w14:paraId="68913155" w14:textId="77777777" w:rsidR="001E1C42" w:rsidRDefault="003A7B58">
      <w:pPr>
        <w:spacing w:after="0" w:line="600" w:lineRule="auto"/>
        <w:ind w:firstLine="720"/>
        <w:jc w:val="center"/>
        <w:rPr>
          <w:rFonts w:eastAsia="Times New Roman"/>
          <w:szCs w:val="24"/>
        </w:rPr>
      </w:pPr>
      <w:r>
        <w:rPr>
          <w:rFonts w:eastAsia="Times New Roman"/>
          <w:szCs w:val="24"/>
        </w:rPr>
        <w:t>ΠΡΑΚΤΙΚΑ ΒΟΥΛΗΣ</w:t>
      </w:r>
    </w:p>
    <w:p w14:paraId="68913156" w14:textId="77777777" w:rsidR="001E1C42" w:rsidRDefault="003A7B58">
      <w:pPr>
        <w:spacing w:after="0" w:line="600" w:lineRule="auto"/>
        <w:ind w:firstLine="720"/>
        <w:jc w:val="center"/>
        <w:rPr>
          <w:rFonts w:eastAsia="Times New Roman"/>
          <w:szCs w:val="24"/>
        </w:rPr>
      </w:pPr>
      <w:r>
        <w:rPr>
          <w:rFonts w:eastAsia="Times New Roman"/>
          <w:szCs w:val="24"/>
        </w:rPr>
        <w:t xml:space="preserve">ΙΖ΄ ΠΕΡΙΟΔΟΣ </w:t>
      </w:r>
    </w:p>
    <w:p w14:paraId="68913157" w14:textId="77777777" w:rsidR="001E1C42" w:rsidRDefault="003A7B5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8913158" w14:textId="77777777" w:rsidR="001E1C42" w:rsidRDefault="003A7B58">
      <w:pPr>
        <w:spacing w:after="0" w:line="600" w:lineRule="auto"/>
        <w:ind w:firstLine="720"/>
        <w:jc w:val="center"/>
        <w:rPr>
          <w:rFonts w:eastAsia="Times New Roman"/>
          <w:szCs w:val="24"/>
        </w:rPr>
      </w:pPr>
      <w:r>
        <w:rPr>
          <w:rFonts w:eastAsia="Times New Roman"/>
          <w:szCs w:val="24"/>
        </w:rPr>
        <w:t>ΣΥΝΟΔΟΣ Α΄</w:t>
      </w:r>
    </w:p>
    <w:p w14:paraId="68913159" w14:textId="77777777" w:rsidR="001E1C42" w:rsidRDefault="003A7B58">
      <w:pPr>
        <w:spacing w:after="0" w:line="600" w:lineRule="auto"/>
        <w:ind w:firstLine="720"/>
        <w:jc w:val="center"/>
        <w:rPr>
          <w:rFonts w:eastAsia="Times New Roman"/>
          <w:szCs w:val="24"/>
        </w:rPr>
      </w:pPr>
      <w:r>
        <w:rPr>
          <w:rFonts w:eastAsia="Times New Roman"/>
          <w:szCs w:val="24"/>
        </w:rPr>
        <w:t>ΣΥΝΕΔΡΙΑΣΗ ΡΟΑ΄</w:t>
      </w:r>
    </w:p>
    <w:p w14:paraId="6891315A" w14:textId="77777777" w:rsidR="001E1C42" w:rsidRDefault="003A7B58">
      <w:pPr>
        <w:spacing w:after="0" w:line="600" w:lineRule="auto"/>
        <w:ind w:firstLine="720"/>
        <w:jc w:val="center"/>
        <w:rPr>
          <w:rFonts w:eastAsia="Times New Roman"/>
          <w:szCs w:val="24"/>
        </w:rPr>
      </w:pPr>
      <w:r>
        <w:rPr>
          <w:rFonts w:eastAsia="Times New Roman"/>
          <w:szCs w:val="24"/>
        </w:rPr>
        <w:t>Πέμπτη 28 Ιουλίου 2016</w:t>
      </w:r>
    </w:p>
    <w:p w14:paraId="6891315B" w14:textId="77777777" w:rsidR="001E1C42" w:rsidRDefault="003A7B58">
      <w:pPr>
        <w:spacing w:after="0" w:line="600" w:lineRule="auto"/>
        <w:ind w:firstLine="720"/>
        <w:jc w:val="both"/>
        <w:rPr>
          <w:rFonts w:eastAsia="Times New Roman"/>
          <w:szCs w:val="24"/>
        </w:rPr>
      </w:pPr>
      <w:r>
        <w:rPr>
          <w:rFonts w:eastAsia="Times New Roman"/>
          <w:szCs w:val="24"/>
        </w:rPr>
        <w:t xml:space="preserve">Αθήνα, σήμερα στις 28 Ιουλίου 2016, ημέρα Πέμπτη και ώρα 10.09΄ συνήλθε στην Αίθουσα των συνεδριάσεων του Βουλευτηρίου η Βουλή σε ολομέλεια για να συνεδριάσει υπό την προεδρία του Ε΄ Αντιπροέδρου αυτής κ. </w:t>
      </w:r>
      <w:r w:rsidRPr="00092E3F">
        <w:rPr>
          <w:rFonts w:eastAsia="Times New Roman"/>
          <w:b/>
          <w:szCs w:val="24"/>
        </w:rPr>
        <w:t>ΔΗΜΗΤΡΙΟΥ ΚΡΕΜΑΣΤΙΝΟΥ</w:t>
      </w:r>
      <w:r>
        <w:rPr>
          <w:rFonts w:eastAsia="Times New Roman"/>
          <w:szCs w:val="24"/>
        </w:rPr>
        <w:t>.</w:t>
      </w:r>
    </w:p>
    <w:p w14:paraId="6891315C" w14:textId="77777777" w:rsidR="001E1C42" w:rsidRDefault="003A7B58">
      <w:pPr>
        <w:spacing w:after="0" w:line="600" w:lineRule="auto"/>
        <w:ind w:firstLine="720"/>
        <w:jc w:val="both"/>
        <w:rPr>
          <w:rFonts w:eastAsia="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6891315D" w14:textId="77777777" w:rsidR="001E1C42" w:rsidRDefault="003A7B58">
      <w:pPr>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27 Ιουλίου 2016 εξουσιοδότηση του Σώματος επικυρώθηκαν με ευθύνη του Προεδρείου τα Πρακτικά της ΡΟ΄ συνεδριάσεώς του, της Τετάρτης 27 Ιουλίου </w:t>
      </w:r>
      <w:r>
        <w:rPr>
          <w:rFonts w:eastAsia="Times New Roman"/>
          <w:szCs w:val="24"/>
        </w:rPr>
        <w:lastRenderedPageBreak/>
        <w:t>2016, σε ό,τι</w:t>
      </w:r>
      <w:r>
        <w:rPr>
          <w:rFonts w:eastAsia="Times New Roman"/>
          <w:szCs w:val="24"/>
        </w:rPr>
        <w:t xml:space="preserve"> αφορά στην ψήφιση στο σύνολ</w:t>
      </w:r>
      <w:r>
        <w:rPr>
          <w:rFonts w:eastAsia="Times New Roman"/>
          <w:szCs w:val="24"/>
        </w:rPr>
        <w:t>ο</w:t>
      </w:r>
      <w:r>
        <w:rPr>
          <w:rFonts w:eastAsia="Times New Roman"/>
          <w:szCs w:val="24"/>
        </w:rPr>
        <w:t xml:space="preserve"> του σχεδίου νόμου: «</w:t>
      </w:r>
      <w:r>
        <w:rPr>
          <w:rFonts w:eastAsia="Times New Roman" w:cs="Times New Roman"/>
          <w:szCs w:val="24"/>
        </w:rPr>
        <w:t>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w:t>
      </w:r>
      <w:r>
        <w:rPr>
          <w:rFonts w:eastAsia="Times New Roman" w:cs="Times New Roman"/>
          <w:szCs w:val="24"/>
        </w:rPr>
        <w:t xml:space="preserve">υ, εναρμόνιση της ελληνικής νομοθεσίας προς την Απόφαση 2009/917/ΔΕΥ του Συμβουλίου της 30ης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w:t>
      </w:r>
      <w:r>
        <w:rPr>
          <w:rFonts w:eastAsia="Times New Roman" w:cs="Times New Roman"/>
          <w:szCs w:val="24"/>
        </w:rPr>
        <w:t>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w:t>
      </w:r>
      <w:r>
        <w:rPr>
          <w:rFonts w:eastAsia="Times New Roman" w:cs="Times New Roman"/>
          <w:szCs w:val="24"/>
        </w:rPr>
        <w:t>ν πώληση προϊόντων καπνού και συναφών προϊόντων και την κατάργηση της Οδηγίας 2001/37/ΕΚ.</w:t>
      </w:r>
      <w:r>
        <w:rPr>
          <w:rFonts w:eastAsia="Times New Roman"/>
          <w:szCs w:val="24"/>
        </w:rPr>
        <w:t>»)</w:t>
      </w:r>
    </w:p>
    <w:p w14:paraId="6891315E" w14:textId="77777777" w:rsidR="001E1C42" w:rsidRDefault="003A7B58">
      <w:pPr>
        <w:spacing w:after="0"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συμπληρωματική ημερήσια διάταξη</w:t>
      </w:r>
      <w:r>
        <w:rPr>
          <w:rFonts w:eastAsia="Times New Roman"/>
          <w:szCs w:val="24"/>
        </w:rPr>
        <w:t xml:space="preserve"> της</w:t>
      </w:r>
      <w:r>
        <w:rPr>
          <w:rFonts w:eastAsia="Times New Roman"/>
          <w:szCs w:val="24"/>
        </w:rPr>
        <w:t xml:space="preserve"> </w:t>
      </w:r>
    </w:p>
    <w:p w14:paraId="6891315F" w14:textId="77777777" w:rsidR="001E1C42" w:rsidRDefault="003A7B58">
      <w:pPr>
        <w:spacing w:after="0" w:line="600" w:lineRule="auto"/>
        <w:ind w:firstLine="720"/>
        <w:jc w:val="center"/>
        <w:rPr>
          <w:rFonts w:eastAsia="Times New Roman"/>
          <w:b/>
          <w:szCs w:val="24"/>
        </w:rPr>
      </w:pPr>
      <w:r>
        <w:rPr>
          <w:rFonts w:eastAsia="Times New Roman"/>
          <w:b/>
          <w:szCs w:val="24"/>
        </w:rPr>
        <w:t>ΝΟΜΟΘΕΤΙΚΗΣ ΕΡΓΑΣΙΑΣ</w:t>
      </w:r>
    </w:p>
    <w:p w14:paraId="6891316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w:t>
      </w:r>
      <w:r>
        <w:rPr>
          <w:rFonts w:eastAsia="Times New Roman" w:cs="Times New Roman"/>
          <w:szCs w:val="24"/>
        </w:rPr>
        <w:t>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w:t>
      </w:r>
      <w:proofErr w:type="spellStart"/>
      <w:r>
        <w:rPr>
          <w:rFonts w:eastAsia="Times New Roman" w:cs="Times New Roman"/>
          <w:szCs w:val="24"/>
        </w:rPr>
        <w:t>ξενοφοβικής</w:t>
      </w:r>
      <w:proofErr w:type="spellEnd"/>
      <w:r>
        <w:rPr>
          <w:rFonts w:eastAsia="Times New Roman" w:cs="Times New Roman"/>
          <w:szCs w:val="24"/>
        </w:rPr>
        <w:t xml:space="preserve"> φύσης, που δι</w:t>
      </w:r>
      <w:r>
        <w:rPr>
          <w:rFonts w:eastAsia="Times New Roman" w:cs="Times New Roman"/>
          <w:szCs w:val="24"/>
        </w:rPr>
        <w:t>απράττονται μέσω Συστημάτων Υπολογιστών - 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αντικατάσταση της απόφασης - πλαισίου 2005/222/ΔΕΥ του Συμβου</w:t>
      </w:r>
      <w:r>
        <w:rPr>
          <w:rFonts w:eastAsia="Times New Roman" w:cs="Times New Roman"/>
          <w:szCs w:val="24"/>
        </w:rPr>
        <w:t xml:space="preserve">λίου, ρυθμίσεις σωφρονιστικής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άλλες διατάξεις».</w:t>
      </w:r>
    </w:p>
    <w:p w14:paraId="68913161" w14:textId="77777777" w:rsidR="001E1C42" w:rsidRDefault="003A7B58">
      <w:pPr>
        <w:spacing w:after="0" w:line="600" w:lineRule="auto"/>
        <w:ind w:firstLine="720"/>
        <w:jc w:val="both"/>
        <w:rPr>
          <w:rFonts w:eastAsia="Times New Roman"/>
          <w:szCs w:val="24"/>
        </w:rPr>
      </w:pPr>
      <w:r>
        <w:rPr>
          <w:rFonts w:eastAsia="Times New Roman" w:cs="Times New Roman"/>
          <w:szCs w:val="24"/>
        </w:rPr>
        <w:t>Η Διάσκεψη των Προέδρων αποφάσισε στη συνεδρίασή της, της 20ης Ιουλίου 2016 τη συζήτηση του νομοσχεδίου σε μία συνεδρίαση, ενιαία επί της αρχής, επί των άρθρων και επί των τρ</w:t>
      </w:r>
      <w:r>
        <w:rPr>
          <w:rFonts w:eastAsia="Times New Roman" w:cs="Times New Roman"/>
          <w:szCs w:val="24"/>
        </w:rPr>
        <w:t>οπολογιών.</w:t>
      </w:r>
    </w:p>
    <w:p w14:paraId="6891316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Ανακοινώνω στο Σώμα ότι τα κόμματα έχουν ορίσει Κοινοβουλευτικούς Εκπροσώπους ως εξής: Ο ΣΥΡΙΖΑ τον κ. Τσίρκα, η Νέα Δημοκρατία την κυρία </w:t>
      </w:r>
      <w:proofErr w:type="spellStart"/>
      <w:r>
        <w:rPr>
          <w:rFonts w:eastAsia="Times New Roman" w:cs="Times New Roman"/>
          <w:szCs w:val="24"/>
        </w:rPr>
        <w:t>Κεραμέως</w:t>
      </w:r>
      <w:proofErr w:type="spellEnd"/>
      <w:r>
        <w:rPr>
          <w:rFonts w:eastAsia="Times New Roman" w:cs="Times New Roman"/>
          <w:szCs w:val="24"/>
        </w:rPr>
        <w:t xml:space="preserve">, η Χρυσή Αυγή τον κ. Λαγό, η Δημοκρατική </w:t>
      </w:r>
      <w:r>
        <w:rPr>
          <w:rFonts w:eastAsia="Times New Roman" w:cs="Times New Roman"/>
          <w:szCs w:val="24"/>
        </w:rPr>
        <w:lastRenderedPageBreak/>
        <w:t>Συμπαράταξη ΠΑΣΟΚ-ΔΗΜΑΡ τον κ. Θεοχαρόπουλο, το Κομμουνισ</w:t>
      </w:r>
      <w:r>
        <w:rPr>
          <w:rFonts w:eastAsia="Times New Roman" w:cs="Times New Roman"/>
          <w:szCs w:val="24"/>
        </w:rPr>
        <w:t xml:space="preserve">τικό Κόμμα Ελλάδας τον κ. </w:t>
      </w:r>
      <w:proofErr w:type="spellStart"/>
      <w:r>
        <w:rPr>
          <w:rFonts w:eastAsia="Times New Roman" w:cs="Times New Roman"/>
          <w:szCs w:val="24"/>
        </w:rPr>
        <w:t>Παφίλη</w:t>
      </w:r>
      <w:proofErr w:type="spellEnd"/>
      <w:r>
        <w:rPr>
          <w:rFonts w:eastAsia="Times New Roman" w:cs="Times New Roman"/>
          <w:szCs w:val="24"/>
        </w:rPr>
        <w:t xml:space="preserve">, το Ποτάμι τον κ. </w:t>
      </w:r>
      <w:proofErr w:type="spellStart"/>
      <w:r>
        <w:rPr>
          <w:rFonts w:eastAsia="Times New Roman" w:cs="Times New Roman"/>
          <w:szCs w:val="24"/>
        </w:rPr>
        <w:t>Αμυρά</w:t>
      </w:r>
      <w:proofErr w:type="spellEnd"/>
      <w:r>
        <w:rPr>
          <w:rFonts w:eastAsia="Times New Roman" w:cs="Times New Roman"/>
          <w:szCs w:val="24"/>
        </w:rPr>
        <w:t xml:space="preserve">, οι ΑΝΕΛ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η Ένωση Κεντρώων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6891316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Ως εισηγητές έχουν ορίσει ο ΣΥΡΙΖΑ τον κ. </w:t>
      </w:r>
      <w:proofErr w:type="spellStart"/>
      <w:r>
        <w:rPr>
          <w:rFonts w:eastAsia="Times New Roman" w:cs="Times New Roman"/>
          <w:szCs w:val="24"/>
        </w:rPr>
        <w:t>Μπαλωμενάκη</w:t>
      </w:r>
      <w:proofErr w:type="spellEnd"/>
      <w:r>
        <w:rPr>
          <w:rFonts w:eastAsia="Times New Roman" w:cs="Times New Roman"/>
          <w:szCs w:val="24"/>
        </w:rPr>
        <w:t>, η Νέα Δημοκρατία τον κ. Τζαβάρα και ειδικούς αγορητές η Χρυσή Αυγή τον κ. Γερμ</w:t>
      </w:r>
      <w:r>
        <w:rPr>
          <w:rFonts w:eastAsia="Times New Roman" w:cs="Times New Roman"/>
          <w:szCs w:val="24"/>
        </w:rPr>
        <w:t>ενή, η Δημοκρατική Συμπαράταξη ΠΑΣΟΚ-ΔΗΜΑΡ τον κ. Παπαθεοδώρου, το Κομμουνιστικό Κόμμα Ελλάδας τον κ. Συντυχάκη, το Ποτάμι τον κ. Φωτήλα, οι ΑΝΕΛ τον κ. Κόκκαλη και η Ένωση Κεντρώων τον κ. Καρρά.</w:t>
      </w:r>
    </w:p>
    <w:p w14:paraId="6891316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Οι Κοινοβουλευτικοί Εκπρόσωποι δικαιούνται </w:t>
      </w:r>
      <w:proofErr w:type="spellStart"/>
      <w:r>
        <w:rPr>
          <w:rFonts w:eastAsia="Times New Roman" w:cs="Times New Roman"/>
          <w:szCs w:val="24"/>
        </w:rPr>
        <w:t>πρωτολογίας</w:t>
      </w:r>
      <w:proofErr w:type="spellEnd"/>
      <w:r>
        <w:rPr>
          <w:rFonts w:eastAsia="Times New Roman" w:cs="Times New Roman"/>
          <w:szCs w:val="24"/>
        </w:rPr>
        <w:t xml:space="preserve"> </w:t>
      </w:r>
      <w:r>
        <w:rPr>
          <w:rFonts w:eastAsia="Times New Roman" w:cs="Times New Roman"/>
          <w:szCs w:val="24"/>
        </w:rPr>
        <w:t>δώδεκ</w:t>
      </w:r>
      <w:r>
        <w:rPr>
          <w:rFonts w:eastAsia="Times New Roman" w:cs="Times New Roman"/>
          <w:szCs w:val="24"/>
        </w:rPr>
        <w:t xml:space="preserve">α </w:t>
      </w:r>
      <w:r>
        <w:rPr>
          <w:rFonts w:eastAsia="Times New Roman" w:cs="Times New Roman"/>
          <w:szCs w:val="24"/>
        </w:rPr>
        <w:t xml:space="preserve">λεπτών, δευτερολογίας </w:t>
      </w:r>
      <w:r>
        <w:rPr>
          <w:rFonts w:eastAsia="Times New Roman" w:cs="Times New Roman"/>
          <w:szCs w:val="24"/>
        </w:rPr>
        <w:t xml:space="preserve">έξι </w:t>
      </w:r>
      <w:r>
        <w:rPr>
          <w:rFonts w:eastAsia="Times New Roman" w:cs="Times New Roman"/>
          <w:szCs w:val="24"/>
        </w:rPr>
        <w:t xml:space="preserve">λεπτών και </w:t>
      </w:r>
      <w:proofErr w:type="spellStart"/>
      <w:r>
        <w:rPr>
          <w:rFonts w:eastAsia="Times New Roman" w:cs="Times New Roman"/>
          <w:szCs w:val="24"/>
        </w:rPr>
        <w:t>τριτολογία</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t xml:space="preserve">τριών </w:t>
      </w:r>
      <w:r>
        <w:rPr>
          <w:rFonts w:eastAsia="Times New Roman" w:cs="Times New Roman"/>
          <w:szCs w:val="24"/>
        </w:rPr>
        <w:t xml:space="preserve">λεπτών. Οι εισηγητές και οι ειδικοί αγορητές δικαιούνται </w:t>
      </w:r>
      <w:proofErr w:type="spellStart"/>
      <w:r>
        <w:rPr>
          <w:rFonts w:eastAsia="Times New Roman" w:cs="Times New Roman"/>
          <w:szCs w:val="24"/>
        </w:rPr>
        <w:t>πρωτολογία</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t xml:space="preserve">δεκαπέντε </w:t>
      </w:r>
      <w:r>
        <w:rPr>
          <w:rFonts w:eastAsia="Times New Roman" w:cs="Times New Roman"/>
          <w:szCs w:val="24"/>
        </w:rPr>
        <w:t>λεπτ</w:t>
      </w:r>
      <w:r>
        <w:rPr>
          <w:rFonts w:eastAsia="Times New Roman" w:cs="Times New Roman"/>
          <w:szCs w:val="24"/>
        </w:rPr>
        <w:t>ών</w:t>
      </w:r>
      <w:r>
        <w:rPr>
          <w:rFonts w:eastAsia="Times New Roman" w:cs="Times New Roman"/>
          <w:szCs w:val="24"/>
        </w:rPr>
        <w:t xml:space="preserve"> και δευτερολογία</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επτάμισι</w:t>
      </w:r>
      <w:proofErr w:type="spellEnd"/>
      <w:r>
        <w:rPr>
          <w:rFonts w:eastAsia="Times New Roman" w:cs="Times New Roman"/>
          <w:szCs w:val="24"/>
        </w:rPr>
        <w:t xml:space="preserve"> </w:t>
      </w:r>
      <w:r>
        <w:rPr>
          <w:rFonts w:eastAsia="Times New Roman" w:cs="Times New Roman"/>
          <w:szCs w:val="24"/>
        </w:rPr>
        <w:t>λεπτών.</w:t>
      </w:r>
    </w:p>
    <w:p w14:paraId="6891316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Μετά απ’ όλα αυτά τα διαδικαστικά τον λόγο έχει ο κ. </w:t>
      </w:r>
      <w:proofErr w:type="spellStart"/>
      <w:r>
        <w:rPr>
          <w:rFonts w:eastAsia="Times New Roman" w:cs="Times New Roman"/>
          <w:szCs w:val="24"/>
        </w:rPr>
        <w:t>Μπαλωμενάκης</w:t>
      </w:r>
      <w:proofErr w:type="spellEnd"/>
      <w:r>
        <w:rPr>
          <w:rFonts w:eastAsia="Times New Roman" w:cs="Times New Roman"/>
          <w:szCs w:val="24"/>
        </w:rPr>
        <w:t xml:space="preserve">, εισηγητής </w:t>
      </w:r>
      <w:r>
        <w:rPr>
          <w:rFonts w:eastAsia="Times New Roman" w:cs="Times New Roman"/>
          <w:szCs w:val="24"/>
        </w:rPr>
        <w:t>του ΣΥΡΙΖΑ.</w:t>
      </w:r>
    </w:p>
    <w:p w14:paraId="6891316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ΑΝΤΩΝΗΣ ΜΠΑΛΩΜΕΝΑΚΗΣ:</w:t>
      </w:r>
      <w:r>
        <w:rPr>
          <w:rFonts w:eastAsia="Times New Roman" w:cs="Times New Roman"/>
          <w:szCs w:val="24"/>
        </w:rPr>
        <w:t xml:space="preserve"> Ευχαριστώ, κύριε Πρόεδρε.</w:t>
      </w:r>
    </w:p>
    <w:p w14:paraId="6891316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Καλημέρα σας, κυρίες και κύριοι συνάδελφοι.</w:t>
      </w:r>
    </w:p>
    <w:p w14:paraId="6891316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Ολοκληρώθηκε η συζήτηση για την επεξεργασία του σχεδίου νόμου για την κύρωση της σύμβασης του Συμβουλίου της Ευρώπης για το έγκλημα στον κυβερνοχώρο και</w:t>
      </w:r>
      <w:r>
        <w:rPr>
          <w:rFonts w:eastAsia="Times New Roman" w:cs="Times New Roman"/>
          <w:szCs w:val="24"/>
        </w:rPr>
        <w:t xml:space="preserve"> του πρόσθετου πρωτοκόλλου για την ποινικοποίηση των πράξεων ξενοφοβίας και ρατσισμού που τελούνται μέσω ηλεκτρονικού υπολογιστή. Όπως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είναι ένα πολύ σύνθετο και πολύπλευρο νομοθέτημα. Έγιναν κάποιες συγκεκριμένες τροποποιήσεις στη διάρ</w:t>
      </w:r>
      <w:r>
        <w:rPr>
          <w:rFonts w:eastAsia="Times New Roman" w:cs="Times New Roman"/>
          <w:szCs w:val="24"/>
        </w:rPr>
        <w:t xml:space="preserve">κεια της γόνιμης συζήτησης, απ’ ό,τι αποδείχθηκε, από τον κύριο Υπουργό. Μπορούμε να πούμε, σε πολύ γενικές γραμμές, ότι με την ψήφισή του θα παραδώσουμε ένα νομοθέτημα σύγχρονο, άρτιο και χρήσιμο από πολλές πλευρές εναρμονισμένο στις κοινωνικές εξελίξεις </w:t>
      </w:r>
      <w:r>
        <w:rPr>
          <w:rFonts w:eastAsia="Times New Roman" w:cs="Times New Roman"/>
          <w:szCs w:val="24"/>
        </w:rPr>
        <w:t>και στον χώρο της αντιμετώπισης του εγκλήματος.</w:t>
      </w:r>
    </w:p>
    <w:p w14:paraId="6891316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ιδιομορφία αυτής της συζήτησης έχει να κάνει με το τεχνολογικό μέσο που λέγεται </w:t>
      </w:r>
      <w:r>
        <w:rPr>
          <w:rFonts w:eastAsia="Times New Roman" w:cs="Times New Roman"/>
          <w:szCs w:val="24"/>
          <w:lang w:val="en-US"/>
        </w:rPr>
        <w:t>internet</w:t>
      </w:r>
      <w:r>
        <w:rPr>
          <w:rFonts w:eastAsia="Times New Roman" w:cs="Times New Roman"/>
          <w:szCs w:val="24"/>
        </w:rPr>
        <w:t xml:space="preserve">, διαδίκτυο, συστήματα υπολογιστών τα οποία έχουν, ασφαλώς, και ανεπίστρεπτα, θα έλεγε κανείς, καθιερωθεί στη ζωή μας </w:t>
      </w:r>
      <w:r>
        <w:rPr>
          <w:rFonts w:eastAsia="Times New Roman" w:cs="Times New Roman"/>
          <w:szCs w:val="24"/>
        </w:rPr>
        <w:t>σαν σημαντικός παράγοντας, σημαντική παράμετρος της κοινωνικής, οικονομικής, πνευμα</w:t>
      </w:r>
      <w:r>
        <w:rPr>
          <w:rFonts w:eastAsia="Times New Roman" w:cs="Times New Roman"/>
          <w:szCs w:val="24"/>
        </w:rPr>
        <w:lastRenderedPageBreak/>
        <w:t>τικής και πολιτιστικής ζωής της σύγχρονης ανθρωπότητας. Είναι ένα μέσο, που ενώ αναμφισβήτητα συμβάλλει στην προσέγγιση των λαών, την ίδια στιγμή ενδέχεται ως ανεπιθύμητο απ</w:t>
      </w:r>
      <w:r>
        <w:rPr>
          <w:rFonts w:eastAsia="Times New Roman" w:cs="Times New Roman"/>
          <w:szCs w:val="24"/>
        </w:rPr>
        <w:t xml:space="preserve">οτέλεσμα να έχει την παροχή ενός τεχνολογικού υποβάθρου, για να διαπραχθούν άδικες πράξεις, πολλές από τις οποίες είναι πρωτοεμφανιζόμενες. </w:t>
      </w:r>
      <w:r>
        <w:rPr>
          <w:rFonts w:eastAsia="Times New Roman" w:cs="Times New Roman"/>
          <w:szCs w:val="24"/>
        </w:rPr>
        <w:t>Μ</w:t>
      </w:r>
      <w:r>
        <w:rPr>
          <w:rFonts w:eastAsia="Times New Roman" w:cs="Times New Roman"/>
          <w:szCs w:val="24"/>
        </w:rPr>
        <w:t>ερικές φορές αυτό το ίδιο το μέσο, το τόσο χρήσιμο, χρησιμεύει, «αξιοποιείται» για την εμφάνιση, διατήρηση, διόγκωσ</w:t>
      </w:r>
      <w:r>
        <w:rPr>
          <w:rFonts w:eastAsia="Times New Roman" w:cs="Times New Roman"/>
          <w:szCs w:val="24"/>
        </w:rPr>
        <w:t xml:space="preserve">η, διοχέτευση απόψεων και ενεργειών που υποκρύπτουν και κατατείνουν σε φυλετικές διακρίσεις είτε σε ανισότητες που έχουν το υπόβαθρό τους στον ρατσισμό και την ξενοφοβία. </w:t>
      </w:r>
    </w:p>
    <w:p w14:paraId="6891316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Ειδικά γι’ αυτό το τελευταίο ζήτημα στο οποίο αναφέρεται το πρόσφατο πρωτόκολλο πρέπ</w:t>
      </w:r>
      <w:r>
        <w:rPr>
          <w:rFonts w:eastAsia="Times New Roman" w:cs="Times New Roman"/>
          <w:szCs w:val="24"/>
        </w:rPr>
        <w:t>ει να πούμε ότι η παγκόσμια κοινότητα από την εποχή, που για πρώτη φορά το 1948 υιοθέτησε την Οικουμενική Διακήρυξη για τα Ανθρώπινα Δικαιώματα, έχει πραγματικά κάνει πολλά βήματα, ειδικά στο ευρωπαϊκό νομοθετικό πεδίο, και ένα τμήμα αυτών των κατακτήσεων,</w:t>
      </w:r>
      <w:r>
        <w:rPr>
          <w:rFonts w:eastAsia="Times New Roman" w:cs="Times New Roman"/>
          <w:szCs w:val="24"/>
        </w:rPr>
        <w:t xml:space="preserve"> θα έλεγε κανείς, είναι αποτυπωμένο σε αυτό το νομοθέτημα το οποίο σήμερα εισάγουμε.</w:t>
      </w:r>
    </w:p>
    <w:p w14:paraId="6891316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Αυτές οι δ</w:t>
      </w:r>
      <w:r>
        <w:rPr>
          <w:rFonts w:eastAsia="Times New Roman" w:cs="Times New Roman"/>
          <w:szCs w:val="24"/>
        </w:rPr>
        <w:t>ύ</w:t>
      </w:r>
      <w:r>
        <w:rPr>
          <w:rFonts w:eastAsia="Times New Roman" w:cs="Times New Roman"/>
          <w:szCs w:val="24"/>
        </w:rPr>
        <w:t>ο ουσιαστικά Συμβάσεις εισηγούνται μέτρα που θα πρέπει να εισαχθούν και εισάγονται στο εθνικό επίπεδο. Αφορούν εγκλήματα, όπως είπαμε, μέσω ηλεκτρονικών συστημά</w:t>
      </w:r>
      <w:r>
        <w:rPr>
          <w:rFonts w:eastAsia="Times New Roman" w:cs="Times New Roman"/>
          <w:szCs w:val="24"/>
        </w:rPr>
        <w:t>των κατά της εμπιστευτικότητας, της ακεραιότητας, της διαθεσιμότητας των συστημάτων υπολογιστών. Κάθε μ</w:t>
      </w:r>
      <w:r>
        <w:rPr>
          <w:rFonts w:eastAsia="Times New Roman" w:cs="Times New Roman"/>
          <w:szCs w:val="24"/>
        </w:rPr>
        <w:t>ί</w:t>
      </w:r>
      <w:r>
        <w:rPr>
          <w:rFonts w:eastAsia="Times New Roman" w:cs="Times New Roman"/>
          <w:szCs w:val="24"/>
        </w:rPr>
        <w:t>α απ’ αυτές τις λέξεις έχει τη δική της και τεχνική διάσταση, όπως αντιλαμβανόμαστε. Επίσης, αναφέρονται σε υποκλοπές, παρεμβολές, πλαστογραφίες, απάτες</w:t>
      </w:r>
      <w:r>
        <w:rPr>
          <w:rFonts w:eastAsia="Times New Roman" w:cs="Times New Roman"/>
          <w:szCs w:val="24"/>
        </w:rPr>
        <w:t xml:space="preserve"> μέσω υπολογιστή, εγκλήματα σχετικά με την παιδική πορνογραφία και σχετικά με παραβιάσεις της νομοθεσίας για τα πνευματικά δικαιώματα.</w:t>
      </w:r>
    </w:p>
    <w:p w14:paraId="6891316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Πρέπει να υποσημειώσουμε ότι η χώρα μας έχει ήδη αρκετά απ’ αυτά τα αδικήματα τυποποιήσει και εισαγάγει στο εθνικό της </w:t>
      </w:r>
      <w:r>
        <w:rPr>
          <w:rFonts w:eastAsia="Times New Roman" w:cs="Times New Roman"/>
          <w:szCs w:val="24"/>
        </w:rPr>
        <w:t>δ</w:t>
      </w:r>
      <w:r>
        <w:rPr>
          <w:rFonts w:eastAsia="Times New Roman" w:cs="Times New Roman"/>
          <w:szCs w:val="24"/>
        </w:rPr>
        <w:t>ί</w:t>
      </w:r>
      <w:r>
        <w:rPr>
          <w:rFonts w:eastAsia="Times New Roman" w:cs="Times New Roman"/>
          <w:szCs w:val="24"/>
        </w:rPr>
        <w:t>καιο και εδώ παρουσιάζεται η ανάγκη να γίνουν ορισμένες μικρές μόνο βελτιώσεις, που καταλεπτώς αναφέρονται στο νομοθέτημα. Έτσι, λοιπόν, δεν μπορούμε να πούμε ότι έρχονται σε ένα τελείως παρθένο έδαφος, αλλά αρκετές διατάξεις απ’ αυτές, όπως θα έχετε αντιλ</w:t>
      </w:r>
      <w:r>
        <w:rPr>
          <w:rFonts w:eastAsia="Times New Roman" w:cs="Times New Roman"/>
          <w:szCs w:val="24"/>
        </w:rPr>
        <w:t>ηφθεί από τις τροποποιήσεις που γίνονται, έχουν ήδη εισαχθεί.</w:t>
      </w:r>
    </w:p>
    <w:p w14:paraId="6891316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περιέχονται και δικονομικού </w:t>
      </w:r>
      <w:proofErr w:type="spellStart"/>
      <w:r>
        <w:rPr>
          <w:rFonts w:eastAsia="Times New Roman" w:cs="Times New Roman"/>
          <w:szCs w:val="24"/>
        </w:rPr>
        <w:t>χαρακτήρος</w:t>
      </w:r>
      <w:proofErr w:type="spellEnd"/>
      <w:r>
        <w:rPr>
          <w:rFonts w:eastAsia="Times New Roman" w:cs="Times New Roman"/>
          <w:szCs w:val="24"/>
        </w:rPr>
        <w:t xml:space="preserve"> διατάξεις, διατάξεις που έχουν σχέση με την αναγκαστική εκτέλεση και μάλιστα το είδος της αναγκαστικής εκτέλεσης που προσιδιάζει στη φύση των υ</w:t>
      </w:r>
      <w:r>
        <w:rPr>
          <w:rFonts w:eastAsia="Times New Roman" w:cs="Times New Roman"/>
          <w:szCs w:val="24"/>
        </w:rPr>
        <w:t>πολογιστικών συστημάτων. Όπως δηλαδή καταλαβαίνει ο καθένας, δεν μπορεί να ακολουθηθεί σε ορισμένες περιπτώσεις η μακρόσυρτη διαδικασία του Κώδικα Πολιτικής Δικονομίας ή η μακρόσυρτη διαδικασία της επιβολής διοικητικών ή και ποινικής ακόμα διάστασης μέτρων</w:t>
      </w:r>
      <w:r>
        <w:rPr>
          <w:rFonts w:eastAsia="Times New Roman" w:cs="Times New Roman"/>
          <w:szCs w:val="24"/>
        </w:rPr>
        <w:t xml:space="preserve">. Απλώς, πρέπει να δράσει η κατασταλτική αρχή γρήγορα και σε πραγματικό χρόνο, όπως λέμε, και παρέχεται αυτή η δυνατότητα μέσα από τις νέες διατάξεις, έτσι ώστε δηλαδή εν τω γίγνεσθαι να καταπολεμάται αυτή η άδικη πράξη. </w:t>
      </w:r>
    </w:p>
    <w:p w14:paraId="6891316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Ταυτόχρονα, ρυθμίζονται και θέματα</w:t>
      </w:r>
      <w:r>
        <w:rPr>
          <w:rFonts w:eastAsia="Times New Roman" w:cs="Times New Roman"/>
          <w:szCs w:val="24"/>
        </w:rPr>
        <w:t xml:space="preserve"> που έχουν σχέση με τη διακρατική συνεργασία, τη συνδρομή και τη συνεργασία σε ορισμένες περιπτώσεις για διαδικασίες εκτέλεσης, όπως είπαμε προηγουμένως. </w:t>
      </w:r>
    </w:p>
    <w:p w14:paraId="6891316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Ενδιαφέρον είναι ότι δίδεται μ</w:t>
      </w:r>
      <w:r>
        <w:rPr>
          <w:rFonts w:eastAsia="Times New Roman" w:cs="Times New Roman"/>
          <w:szCs w:val="24"/>
        </w:rPr>
        <w:t>ί</w:t>
      </w:r>
      <w:r>
        <w:rPr>
          <w:rFonts w:eastAsia="Times New Roman" w:cs="Times New Roman"/>
          <w:szCs w:val="24"/>
        </w:rPr>
        <w:t xml:space="preserve">α πολύ συγκεκριμένη διάσταση, ένας συγκεκριμένος προσδιορισμός στον όρο «ρατσιστικό και </w:t>
      </w:r>
      <w:proofErr w:type="spellStart"/>
      <w:r>
        <w:rPr>
          <w:rFonts w:eastAsia="Times New Roman" w:cs="Times New Roman"/>
          <w:szCs w:val="24"/>
        </w:rPr>
        <w:t>ξενοφοβικό</w:t>
      </w:r>
      <w:proofErr w:type="spellEnd"/>
      <w:r>
        <w:rPr>
          <w:rFonts w:eastAsia="Times New Roman" w:cs="Times New Roman"/>
          <w:szCs w:val="24"/>
        </w:rPr>
        <w:t xml:space="preserve"> υλικό». Είναι πολύ σημαντικό. Επίσης, οι ορισμοί αυτοί </w:t>
      </w:r>
      <w:proofErr w:type="spellStart"/>
      <w:r>
        <w:rPr>
          <w:rFonts w:eastAsia="Times New Roman" w:cs="Times New Roman"/>
          <w:szCs w:val="24"/>
        </w:rPr>
        <w:t>καθεαυτοί</w:t>
      </w:r>
      <w:proofErr w:type="spellEnd"/>
      <w:r>
        <w:rPr>
          <w:rFonts w:eastAsia="Times New Roman" w:cs="Times New Roman"/>
          <w:szCs w:val="24"/>
        </w:rPr>
        <w:t xml:space="preserve"> </w:t>
      </w:r>
      <w:r>
        <w:rPr>
          <w:rFonts w:eastAsia="Times New Roman" w:cs="Times New Roman"/>
          <w:szCs w:val="24"/>
        </w:rPr>
        <w:lastRenderedPageBreak/>
        <w:t>είναι σημαντικοί, διότι είναι ο απόλυτος εκσυγχρονισμός, θα έλεγε κανείς, ορισμένων παρωχημέ</w:t>
      </w:r>
      <w:r>
        <w:rPr>
          <w:rFonts w:eastAsia="Times New Roman" w:cs="Times New Roman"/>
          <w:szCs w:val="24"/>
        </w:rPr>
        <w:t xml:space="preserve">νων εννοιών. </w:t>
      </w:r>
    </w:p>
    <w:p w14:paraId="6891317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Ακόμα, εισάγονται ορισμένες περιπτώσεις επιβαρυντικές, που έχουν να κάνουν με το εάν η πράξη τελείται με τη χρήση εργαλείου που έχει σχεδιαστεί ειδικά για την πραγματοποίηση επιθέσεων. Αυτό είναι πολύ σημαντικό, γιατί, όπως ξέρουμε, αυτά τα μ</w:t>
      </w:r>
      <w:r>
        <w:rPr>
          <w:rFonts w:eastAsia="Times New Roman" w:cs="Times New Roman"/>
          <w:szCs w:val="24"/>
        </w:rPr>
        <w:t>έσα απαιτούν λογισμικό τέτοιο το οποίο θα κατατείνει στην διάπραξη άδικης πράξης και αυτό ακριβώς, η συγκρότηση, η κατάρτιση αυτού του λογισμικού χαρακτηρίζεται ως επιβαρυντική περίπτωση.</w:t>
      </w:r>
    </w:p>
    <w:p w14:paraId="6891317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επιβαρυντική περίπτωση είναι η έκταση της ζημίας και η διάρκ</w:t>
      </w:r>
      <w:r>
        <w:rPr>
          <w:rFonts w:eastAsia="Times New Roman" w:cs="Times New Roman"/>
          <w:szCs w:val="24"/>
        </w:rPr>
        <w:t>εια έκθεσης στο ζημιογόνο γεγονός. Είναι πολύ σημαντικό γεγονός, διότι άλλο είναι να κάνεις μ</w:t>
      </w:r>
      <w:r>
        <w:rPr>
          <w:rFonts w:eastAsia="Times New Roman" w:cs="Times New Roman"/>
          <w:szCs w:val="24"/>
        </w:rPr>
        <w:t>ί</w:t>
      </w:r>
      <w:r>
        <w:rPr>
          <w:rFonts w:eastAsia="Times New Roman" w:cs="Times New Roman"/>
          <w:szCs w:val="24"/>
        </w:rPr>
        <w:t xml:space="preserve">α επίθεση, να αποσπάσεις μερικές υλικά, μερικές πληροφορίες, ορισμένα στοιχεία και άλλο είναι να καταστρέφεις ή για ένα μεγαλύτερο χρονικό διάστημα να επιτίθεσαι </w:t>
      </w:r>
      <w:r>
        <w:rPr>
          <w:rFonts w:eastAsia="Times New Roman" w:cs="Times New Roman"/>
          <w:szCs w:val="24"/>
        </w:rPr>
        <w:t>και να προσβάλλεις ένα υπολογιστικό σύστημα.</w:t>
      </w:r>
    </w:p>
    <w:p w14:paraId="6891317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Επίσης, επιβαρυντική περίπτωση είναι εάν μέσω αυτών των άδικων πράξεων προκαλείται ζημία ή γενικότερα εκδηλώνεται επίθεση σε υποδομές που έχουν αποστολή να προμηθεύσουν τον πληθυσμό με ζωτικής σημασίας αγαθά, υπ</w:t>
      </w:r>
      <w:r>
        <w:rPr>
          <w:rFonts w:eastAsia="Times New Roman" w:cs="Times New Roman"/>
          <w:szCs w:val="24"/>
        </w:rPr>
        <w:t xml:space="preserve">ηρεσίες, όπως είναι η εθνική άμυνα, η υγεία ή η ενέργεια. </w:t>
      </w:r>
    </w:p>
    <w:p w14:paraId="6891317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Επιπλέον, ως ιδιαίτερο αδίκημα καθιερώνεται η εισαγωγή στη χώρα ή η διακίνηση, η πώληση δηλαδή ή η διοχέτευση συσκευών ή προγραμμάτων που μπορούν να χρησιμεύσουν για αυτές τις επιθέσεις. </w:t>
      </w:r>
    </w:p>
    <w:p w14:paraId="6891317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Φυσικά, α</w:t>
      </w:r>
      <w:r>
        <w:rPr>
          <w:rFonts w:eastAsia="Times New Roman" w:cs="Times New Roman"/>
          <w:szCs w:val="24"/>
        </w:rPr>
        <w:t xml:space="preserve">υτονόητο είναι ότι </w:t>
      </w:r>
      <w:proofErr w:type="spellStart"/>
      <w:r>
        <w:rPr>
          <w:rFonts w:eastAsia="Times New Roman" w:cs="Times New Roman"/>
          <w:szCs w:val="24"/>
        </w:rPr>
        <w:t>ποινικοποιείται</w:t>
      </w:r>
      <w:proofErr w:type="spellEnd"/>
      <w:r>
        <w:rPr>
          <w:rFonts w:eastAsia="Times New Roman" w:cs="Times New Roman"/>
          <w:szCs w:val="24"/>
        </w:rPr>
        <w:t xml:space="preserve"> η παράνομη πρόσβαση σε πληροφοριακό σύστημα, η φθορά ηλεκτρονικών δεδομένων, η απάτη με τον υπολογιστή κατά τροποποίηση των σχετικών υπαρχόντων άρθρων του Ποινικού Κώδικα.</w:t>
      </w:r>
    </w:p>
    <w:p w14:paraId="6891317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Πέρα από την </w:t>
      </w:r>
      <w:r>
        <w:rPr>
          <w:rFonts w:eastAsia="Times New Roman" w:cs="Times New Roman"/>
          <w:szCs w:val="24"/>
        </w:rPr>
        <w:t>κ</w:t>
      </w:r>
      <w:r>
        <w:rPr>
          <w:rFonts w:eastAsia="Times New Roman" w:cs="Times New Roman"/>
          <w:szCs w:val="24"/>
        </w:rPr>
        <w:t>ύρωση αυτών των δ</w:t>
      </w:r>
      <w:r>
        <w:rPr>
          <w:rFonts w:eastAsia="Times New Roman" w:cs="Times New Roman"/>
          <w:szCs w:val="24"/>
        </w:rPr>
        <w:t>ύ</w:t>
      </w:r>
      <w:r>
        <w:rPr>
          <w:rFonts w:eastAsia="Times New Roman" w:cs="Times New Roman"/>
          <w:szCs w:val="24"/>
        </w:rPr>
        <w:t>ο Συμβάσεων, η Κυ</w:t>
      </w:r>
      <w:r>
        <w:rPr>
          <w:rFonts w:eastAsia="Times New Roman" w:cs="Times New Roman"/>
          <w:szCs w:val="24"/>
        </w:rPr>
        <w:t xml:space="preserve">βέρνηση θεώρησε σωστό, αναγκαίο, να προσθέσει ορισμένα άρθρα τα οποία μπορούμε να πούμε ότι χωρίζονται σε τρεις μεγάλες κατηγορίες. </w:t>
      </w:r>
    </w:p>
    <w:p w14:paraId="6891317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Η μ</w:t>
      </w:r>
      <w:r>
        <w:rPr>
          <w:rFonts w:eastAsia="Times New Roman" w:cs="Times New Roman"/>
          <w:szCs w:val="24"/>
        </w:rPr>
        <w:t>ί</w:t>
      </w:r>
      <w:r>
        <w:rPr>
          <w:rFonts w:eastAsia="Times New Roman" w:cs="Times New Roman"/>
          <w:szCs w:val="24"/>
        </w:rPr>
        <w:t xml:space="preserve">α κατηγορία είναι οι τροποποιήσεις που έχουν σχέση με το Δικαστικό Σώμα, δηλαδή τη </w:t>
      </w:r>
      <w:r>
        <w:rPr>
          <w:rFonts w:eastAsia="Times New Roman" w:cs="Times New Roman"/>
          <w:szCs w:val="24"/>
        </w:rPr>
        <w:t>σ</w:t>
      </w:r>
      <w:r>
        <w:rPr>
          <w:rFonts w:eastAsia="Times New Roman" w:cs="Times New Roman"/>
          <w:szCs w:val="24"/>
        </w:rPr>
        <w:t xml:space="preserve">χολή των </w:t>
      </w:r>
      <w:r>
        <w:rPr>
          <w:rFonts w:eastAsia="Times New Roman" w:cs="Times New Roman"/>
          <w:szCs w:val="24"/>
        </w:rPr>
        <w:t>δ</w:t>
      </w:r>
      <w:r>
        <w:rPr>
          <w:rFonts w:eastAsia="Times New Roman" w:cs="Times New Roman"/>
          <w:szCs w:val="24"/>
        </w:rPr>
        <w:t>ικαστών και ορισμένες δια</w:t>
      </w:r>
      <w:r>
        <w:rPr>
          <w:rFonts w:eastAsia="Times New Roman" w:cs="Times New Roman"/>
          <w:szCs w:val="24"/>
        </w:rPr>
        <w:t xml:space="preserve">τάξεις που έχουν σχέση με την υφ’ όρων παραγραφή ορισμένων αδικημάτων και της εκτέλεσης των ποινών. </w:t>
      </w:r>
    </w:p>
    <w:p w14:paraId="6891317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Δεύτερον, διατάξεις που αφορούν το σωφρονιστικό σύστημα και τη λειτουργία των φυλακών σε γενικές γραμμές και τρίτον, διατάξεις που έχουν σχέση με τους </w:t>
      </w:r>
      <w:proofErr w:type="spellStart"/>
      <w:r>
        <w:rPr>
          <w:rFonts w:eastAsia="Times New Roman" w:cs="Times New Roman"/>
          <w:szCs w:val="24"/>
        </w:rPr>
        <w:t>τρίτ</w:t>
      </w:r>
      <w:r>
        <w:rPr>
          <w:rFonts w:eastAsia="Times New Roman" w:cs="Times New Roman"/>
          <w:szCs w:val="24"/>
        </w:rPr>
        <w:t>εκνους</w:t>
      </w:r>
      <w:proofErr w:type="spellEnd"/>
      <w:r>
        <w:rPr>
          <w:rFonts w:eastAsia="Times New Roman" w:cs="Times New Roman"/>
          <w:szCs w:val="24"/>
        </w:rPr>
        <w:t xml:space="preserve"> και όπως θα δούμε αργότερα και με την ευθύνη των γνωμοδοτικών οργάνων της Εταιρείας Περιουσίας και Δικαιωμάτων που συστήθηκε πρόσφατα. </w:t>
      </w:r>
    </w:p>
    <w:p w14:paraId="6891317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Αρχίζοντας από το σωφρονιστικό σύστημα, πραγματικά είναι μ</w:t>
      </w:r>
      <w:r>
        <w:rPr>
          <w:rFonts w:eastAsia="Times New Roman" w:cs="Times New Roman"/>
          <w:szCs w:val="24"/>
        </w:rPr>
        <w:t>ί</w:t>
      </w:r>
      <w:r>
        <w:rPr>
          <w:rFonts w:eastAsia="Times New Roman" w:cs="Times New Roman"/>
          <w:szCs w:val="24"/>
        </w:rPr>
        <w:t>α συνέχεια της προσπάθειας που από την αρχή της θητεία</w:t>
      </w:r>
      <w:r>
        <w:rPr>
          <w:rFonts w:eastAsia="Times New Roman" w:cs="Times New Roman"/>
          <w:szCs w:val="24"/>
        </w:rPr>
        <w:t xml:space="preserve">ς της κάνει αυτή η Κυβέρνηση να εκσυγχρονίσει, βελτιώνοντας το σωφρονιστικό σύστημα και το σύστημα απονομής δικαιοσύνης φυσικά και έχει να κάνει με την ίδρυση ενός επιβοηθητικού οργάνου του γενικού γραμματέα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με σκοπό η σωφρονιστι</w:t>
      </w:r>
      <w:r>
        <w:rPr>
          <w:rFonts w:eastAsia="Times New Roman" w:cs="Times New Roman"/>
          <w:szCs w:val="24"/>
        </w:rPr>
        <w:t xml:space="preserve">κή διοίκηση, όπως ονομάζεται, να ενισχυθεί περαιτέρω. Θα έχει ένα επιχειρησιακό γραφείο που θα έχει επικουρικό </w:t>
      </w:r>
      <w:r>
        <w:rPr>
          <w:rFonts w:eastAsia="Times New Roman" w:cs="Times New Roman"/>
          <w:szCs w:val="24"/>
        </w:rPr>
        <w:lastRenderedPageBreak/>
        <w:t>χαρακτήρα και θα έχει καθήκοντα συντονισμού και εποπτείας των καταστημάτων κράτησης. Ένας τομέας που η χώρα μας οφείλει να αποδείξει ότι ενδιαφέρ</w:t>
      </w:r>
      <w:r>
        <w:rPr>
          <w:rFonts w:eastAsia="Times New Roman" w:cs="Times New Roman"/>
          <w:szCs w:val="24"/>
        </w:rPr>
        <w:t>εται να γίνει σύγχρονο κράτος, κάνει σημαντικά βήματα να γίνει σύγχρονο κράτος. Όπως ξέρουμε, ο καθρέφτης μ</w:t>
      </w:r>
      <w:r>
        <w:rPr>
          <w:rFonts w:eastAsia="Times New Roman" w:cs="Times New Roman"/>
          <w:szCs w:val="24"/>
        </w:rPr>
        <w:t>ί</w:t>
      </w:r>
      <w:r>
        <w:rPr>
          <w:rFonts w:eastAsia="Times New Roman" w:cs="Times New Roman"/>
          <w:szCs w:val="24"/>
        </w:rPr>
        <w:t xml:space="preserve">ας κοινωνίας δεν είναι μόνο τα σχολεία και τα νοσοκομεία της, είναι και οι φυλακές της. Οι συνθήκες κράτησης των κρατουμένων ενδιαφέρουν εξίσου και </w:t>
      </w:r>
      <w:r>
        <w:rPr>
          <w:rFonts w:eastAsia="Times New Roman" w:cs="Times New Roman"/>
          <w:szCs w:val="24"/>
        </w:rPr>
        <w:t>την κοινωνία για πολλαπλούς λόγους και για τους ίδιους τους κρατούμενους, οι οποίοι μετέχουν, όπως είπαμε, επανειλημμένα και των ανθρωπίνων δικαιωμάτων, αλλά μετέχουν και της υποχρέωσης να λάβουν από το σωφρονιστικό σύστημα ό,τι είναι δυνατόν να προσφερθεί</w:t>
      </w:r>
      <w:r>
        <w:rPr>
          <w:rFonts w:eastAsia="Times New Roman" w:cs="Times New Roman"/>
          <w:szCs w:val="24"/>
        </w:rPr>
        <w:t>, δηλαδή και αναμόρφωση και δυνατότητες επανένταξης στην κοινωνία.</w:t>
      </w:r>
    </w:p>
    <w:p w14:paraId="689131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Όσον αφορά τώρα τις διατάξεις που έχουν σχέση με την παραγραφή σχετικά χαμηλής απαξίας αδικημάτων, είναι μία σειρά από διατάξεις που επαναλαμβάνουν ένα καθεστώς, το οποίο ήδη έχει εφαρμοστε</w:t>
      </w:r>
      <w:r>
        <w:rPr>
          <w:rFonts w:eastAsia="Times New Roman" w:cs="Times New Roman"/>
          <w:szCs w:val="24"/>
        </w:rPr>
        <w:t xml:space="preserve">ί τουλάχιστον δύο φορές στο παρελθόν. Υπάρχουν αντιρρήσεις και σε αυτό, κυρίως σε επιστημονικό επίπεδο, ακούστηκαν και στις επιτροπές. Υπήρξε ο φόβος μήπως αυτό κατατείνει στη δημιουργία </w:t>
      </w:r>
      <w:r>
        <w:rPr>
          <w:rFonts w:eastAsia="Times New Roman" w:cs="Times New Roman"/>
          <w:szCs w:val="24"/>
        </w:rPr>
        <w:lastRenderedPageBreak/>
        <w:t xml:space="preserve">ενός </w:t>
      </w:r>
      <w:proofErr w:type="spellStart"/>
      <w:r>
        <w:rPr>
          <w:rFonts w:eastAsia="Times New Roman" w:cs="Times New Roman"/>
          <w:szCs w:val="24"/>
        </w:rPr>
        <w:t>οιονεί</w:t>
      </w:r>
      <w:proofErr w:type="spellEnd"/>
      <w:r>
        <w:rPr>
          <w:rFonts w:eastAsia="Times New Roman" w:cs="Times New Roman"/>
          <w:szCs w:val="24"/>
        </w:rPr>
        <w:t xml:space="preserve"> δικονομικού εθίμου. Νομίζω ότι καλό θα είναι να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αυτές τις επιφυλάξεις όλοι μας. Σε γενικές γραμμές, βεβαίως το μέτρο κρίνεται ως αναγκαίο, διότι </w:t>
      </w:r>
      <w:proofErr w:type="spellStart"/>
      <w:r>
        <w:rPr>
          <w:rFonts w:eastAsia="Times New Roman" w:cs="Times New Roman"/>
          <w:szCs w:val="24"/>
        </w:rPr>
        <w:t>αποσυμφορούνται</w:t>
      </w:r>
      <w:proofErr w:type="spellEnd"/>
      <w:r>
        <w:rPr>
          <w:rFonts w:eastAsia="Times New Roman" w:cs="Times New Roman"/>
          <w:szCs w:val="24"/>
        </w:rPr>
        <w:t xml:space="preserve"> με τον τρόπο αυτό τα πινάκια των δικαστηρίων. Τουλάχιστον, όσοι έχουν άμεση σχέση με αυτό, καταλαβαίνουν πόσο σημαντικό είναι.</w:t>
      </w:r>
    </w:p>
    <w:p w14:paraId="6891317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Καθιε</w:t>
      </w:r>
      <w:r>
        <w:rPr>
          <w:rFonts w:eastAsia="Times New Roman" w:cs="Times New Roman"/>
          <w:szCs w:val="24"/>
        </w:rPr>
        <w:t>ρώνεται η διάταξη ότι, εάν υποπέσει σε νέο αδίκημα, επανέρχεται η ποινική δίωξη και βεβαίως είναι ένα ζητούμενο αν όλη αυτή η συζήτηση δεν έχει έναν τεχνικό μόνο χαρακτήρα, αλλά είναι δυνατόν με τη συνδρομή όλων φυσικά των ενδιαφερομένων της -της κοινωνίας</w:t>
      </w:r>
      <w:r>
        <w:rPr>
          <w:rFonts w:eastAsia="Times New Roman" w:cs="Times New Roman"/>
          <w:szCs w:val="24"/>
        </w:rPr>
        <w:t xml:space="preserve"> της ίδιας- να οδηγήσει σε μ</w:t>
      </w:r>
      <w:r>
        <w:rPr>
          <w:rFonts w:eastAsia="Times New Roman" w:cs="Times New Roman"/>
          <w:szCs w:val="24"/>
        </w:rPr>
        <w:t>ί</w:t>
      </w:r>
      <w:r>
        <w:rPr>
          <w:rFonts w:eastAsia="Times New Roman" w:cs="Times New Roman"/>
          <w:szCs w:val="24"/>
        </w:rPr>
        <w:t>α ουσιαστική αναμόρφωση τον τρόπο απονομής της δικαιοσύνης, με αποποινικοποίηση ενδεχομένως ορισμένων αδικημάτων και βεβαίως, με αναμόρφωση και του τρόπου λειτουργίας και του ίδιου του συστήματος με ό,τι αυτό μπορεί να σημαίνει</w:t>
      </w:r>
      <w:r>
        <w:rPr>
          <w:rFonts w:eastAsia="Times New Roman" w:cs="Times New Roman"/>
          <w:szCs w:val="24"/>
        </w:rPr>
        <w:t>. Δεν είναι η κατάλληλη στιγμή τώρα να το αναπτύξουμε.</w:t>
      </w:r>
    </w:p>
    <w:p w14:paraId="6891317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εξαιρέσεις και σε αυτό, δηλαδή δεν παραγράφονται υφ’ όρων όλα τα αδικήματα. Ειδικά ορισμένα αδικήματα που στρέφονται εναντίον σημαντικών συμφερόντων του δημοσίου, όπως είναι </w:t>
      </w:r>
      <w:r>
        <w:rPr>
          <w:rFonts w:eastAsia="Times New Roman" w:cs="Times New Roman"/>
          <w:szCs w:val="24"/>
        </w:rPr>
        <w:lastRenderedPageBreak/>
        <w:t>δηλαδή η π</w:t>
      </w:r>
      <w:r>
        <w:rPr>
          <w:rFonts w:eastAsia="Times New Roman" w:cs="Times New Roman"/>
          <w:szCs w:val="24"/>
        </w:rPr>
        <w:t>εριουσία, εγκλήματα περί την υπηρεσία, εγκλήματα εναντίον ευάλωτων κατηγοριών του πληθυσμού και γενικά  όλα τα αδικήματα που έχουν να κάνουν με αδύναμες κατηγορίες πληθυσμού εξαιρούνται και αυτό νομίζω ότι είναι μ</w:t>
      </w:r>
      <w:r>
        <w:rPr>
          <w:rFonts w:eastAsia="Times New Roman" w:cs="Times New Roman"/>
          <w:szCs w:val="24"/>
        </w:rPr>
        <w:t>ί</w:t>
      </w:r>
      <w:r>
        <w:rPr>
          <w:rFonts w:eastAsia="Times New Roman" w:cs="Times New Roman"/>
          <w:szCs w:val="24"/>
        </w:rPr>
        <w:t>α καλή διάκριση, με την έννοια ότι δεν έχο</w:t>
      </w:r>
      <w:r>
        <w:rPr>
          <w:rFonts w:eastAsia="Times New Roman" w:cs="Times New Roman"/>
          <w:szCs w:val="24"/>
        </w:rPr>
        <w:t>υμε εφαρμογή επί δικαίων και αδίκων.</w:t>
      </w:r>
    </w:p>
    <w:p w14:paraId="6891317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διατάξεις που έχουν να κάνουν με τη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δ</w:t>
      </w:r>
      <w:r>
        <w:rPr>
          <w:rFonts w:eastAsia="Times New Roman" w:cs="Times New Roman"/>
          <w:szCs w:val="24"/>
        </w:rPr>
        <w:t>ικαστών, ενδεχομένως είναι τεχνικού χαρακτήρα ορισμένες, αλλά ενδιαφέρει μ</w:t>
      </w:r>
      <w:r>
        <w:rPr>
          <w:rFonts w:eastAsia="Times New Roman" w:cs="Times New Roman"/>
          <w:szCs w:val="24"/>
        </w:rPr>
        <w:t>ί</w:t>
      </w:r>
      <w:r>
        <w:rPr>
          <w:rFonts w:eastAsia="Times New Roman" w:cs="Times New Roman"/>
          <w:szCs w:val="24"/>
        </w:rPr>
        <w:t xml:space="preserve">α συγκεκριμένη κατηγορία. Ενδιαφέρει, όμως, το σύνολο της κοινωνίας με την έννοια ότι </w:t>
      </w:r>
      <w:r>
        <w:rPr>
          <w:rFonts w:eastAsia="Times New Roman" w:cs="Times New Roman"/>
          <w:szCs w:val="24"/>
        </w:rPr>
        <w:t>όλη η κοινωνία ενδιαφέρεται οι δικαστές να είναι και καλά καταρτισμένοι, δίκαια να έχουν εισαχθεί, δίκαια να έχουν προαχθεί και κυρίως να βρίσκονται σε αντιστοίχιση με τις πραγματικές ανάγκες και της επιστήμης, αλλά και της κοινωνίας, με γενικότερη επιμόρφ</w:t>
      </w:r>
      <w:r>
        <w:rPr>
          <w:rFonts w:eastAsia="Times New Roman" w:cs="Times New Roman"/>
          <w:szCs w:val="24"/>
        </w:rPr>
        <w:t xml:space="preserve">ωση και ανάλογη επιβράβευση των προσπαθειών τους. </w:t>
      </w:r>
    </w:p>
    <w:p w14:paraId="689131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Αλλάζει και ο τρόπος </w:t>
      </w:r>
      <w:proofErr w:type="spellStart"/>
      <w:r>
        <w:rPr>
          <w:rFonts w:eastAsia="Times New Roman" w:cs="Times New Roman"/>
          <w:szCs w:val="24"/>
        </w:rPr>
        <w:t>ψηφοφόρησης</w:t>
      </w:r>
      <w:proofErr w:type="spellEnd"/>
      <w:r>
        <w:rPr>
          <w:rFonts w:eastAsia="Times New Roman" w:cs="Times New Roman"/>
          <w:szCs w:val="24"/>
        </w:rPr>
        <w:t xml:space="preserve"> των μελών των Ολομελειών, με κριτήριο να καθίσταται περισσότερο υπεύθυνη η ψήφος, να αποκρούονται στο βαθμό που είναι δυνατόν να αποκρουστούν με τον </w:t>
      </w:r>
      <w:r>
        <w:rPr>
          <w:rFonts w:eastAsia="Times New Roman" w:cs="Times New Roman"/>
          <w:szCs w:val="24"/>
        </w:rPr>
        <w:lastRenderedPageBreak/>
        <w:t>τρόπο αυτό ορισμένα φαι</w:t>
      </w:r>
      <w:r>
        <w:rPr>
          <w:rFonts w:eastAsia="Times New Roman" w:cs="Times New Roman"/>
          <w:szCs w:val="24"/>
        </w:rPr>
        <w:t>νόμενα, που εξωδικαστικά είναι καλλιεργημένα ίσως, παραγοντισμού και προσωποπαγούς θέσεως. Αυτές είναι οι εκτιμήσεις για αυτή τη ρύθμιση.</w:t>
      </w:r>
    </w:p>
    <w:p w14:paraId="6891317E"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Αρχίζει η διαδικασία σύνταξης του Κώδικα με το άρθρο 12, που είναι σημαντικό μεν, αλλά μάλλον θα κρατήσει κι αυτό πάρα</w:t>
      </w:r>
      <w:r>
        <w:rPr>
          <w:rFonts w:eastAsia="Times New Roman" w:cs="Times New Roman"/>
          <w:szCs w:val="24"/>
        </w:rPr>
        <w:t xml:space="preserve"> πολύ καιρό και στη συνέχεια, θα δούμε αν αυτή η διάταξη έχει τα αναμενόμενα αποτελέσματα. Πάντως, εμείς την αντιλαμβανόμαστε σαν μ</w:t>
      </w:r>
      <w:r>
        <w:rPr>
          <w:rFonts w:eastAsia="Times New Roman" w:cs="Times New Roman"/>
          <w:szCs w:val="24"/>
        </w:rPr>
        <w:t>ί</w:t>
      </w:r>
      <w:r>
        <w:rPr>
          <w:rFonts w:eastAsia="Times New Roman" w:cs="Times New Roman"/>
          <w:szCs w:val="24"/>
        </w:rPr>
        <w:t>α διαδικασία αυτήν την πορεία, η οποία ευχής έργον θα είναι -είπαμε με τη συνδρομή όλων- να μπορέσει να καταλήξει σε κάποιου</w:t>
      </w:r>
      <w:r>
        <w:rPr>
          <w:rFonts w:eastAsia="Times New Roman" w:cs="Times New Roman"/>
          <w:szCs w:val="24"/>
        </w:rPr>
        <w:t xml:space="preserve"> είδους συναίνεση αναμορφωτικού </w:t>
      </w:r>
      <w:proofErr w:type="spellStart"/>
      <w:r>
        <w:rPr>
          <w:rFonts w:eastAsia="Times New Roman" w:cs="Times New Roman"/>
          <w:szCs w:val="24"/>
        </w:rPr>
        <w:t>χαρακτήρος</w:t>
      </w:r>
      <w:proofErr w:type="spellEnd"/>
      <w:r>
        <w:rPr>
          <w:rFonts w:eastAsia="Times New Roman" w:cs="Times New Roman"/>
          <w:szCs w:val="24"/>
        </w:rPr>
        <w:t xml:space="preserve">. </w:t>
      </w:r>
    </w:p>
    <w:p w14:paraId="6891317F"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Το άρθρο 18 είναι σημαντικό, γιατί προβλέπει την ουσιαστική ενίσχυση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η οποία </w:t>
      </w:r>
      <w:proofErr w:type="spellStart"/>
      <w:r>
        <w:rPr>
          <w:rFonts w:eastAsia="Times New Roman" w:cs="Times New Roman"/>
          <w:szCs w:val="24"/>
        </w:rPr>
        <w:t>τρίτεκνη</w:t>
      </w:r>
      <w:proofErr w:type="spellEnd"/>
      <w:r>
        <w:rPr>
          <w:rFonts w:eastAsia="Times New Roman" w:cs="Times New Roman"/>
          <w:szCs w:val="24"/>
        </w:rPr>
        <w:t xml:space="preserve"> οικογένεια αντιμετωπίζεται πλέον ισότιμα –να το ξεκαθαρίσουμε- στο θέμα των προσλήψεων. Αυτό ανταν</w:t>
      </w:r>
      <w:r>
        <w:rPr>
          <w:rFonts w:eastAsia="Times New Roman" w:cs="Times New Roman"/>
          <w:szCs w:val="24"/>
        </w:rPr>
        <w:t xml:space="preserve">ακλά και το μέτρο των δυνατοτήτων της σημερινής οικονομικής συγκυρίας προφανώς, και φυσικά κατατείνει, λοιπόν, στο να αντιμετωπίζεται ισότιμα η </w:t>
      </w:r>
      <w:proofErr w:type="spellStart"/>
      <w:r>
        <w:rPr>
          <w:rFonts w:eastAsia="Times New Roman" w:cs="Times New Roman"/>
          <w:szCs w:val="24"/>
        </w:rPr>
        <w:t>τρίτεκνη</w:t>
      </w:r>
      <w:proofErr w:type="spellEnd"/>
      <w:r>
        <w:rPr>
          <w:rFonts w:eastAsia="Times New Roman" w:cs="Times New Roman"/>
          <w:szCs w:val="24"/>
        </w:rPr>
        <w:t xml:space="preserve"> οικογένεια με τις πολύτεκνες στο </w:t>
      </w:r>
      <w:r>
        <w:rPr>
          <w:rFonts w:eastAsia="Times New Roman" w:cs="Times New Roman"/>
          <w:szCs w:val="24"/>
        </w:rPr>
        <w:lastRenderedPageBreak/>
        <w:t>θέμα των προσλήψεων στον ιδιωτικό και στο δημόσιο τομέα. Με αυτό το μέ</w:t>
      </w:r>
      <w:r>
        <w:rPr>
          <w:rFonts w:eastAsia="Times New Roman" w:cs="Times New Roman"/>
          <w:szCs w:val="24"/>
        </w:rPr>
        <w:t xml:space="preserve">τρο επιδιώκεται να ενισχυθεί η </w:t>
      </w:r>
      <w:proofErr w:type="spellStart"/>
      <w:r>
        <w:rPr>
          <w:rFonts w:eastAsia="Times New Roman" w:cs="Times New Roman"/>
          <w:szCs w:val="24"/>
        </w:rPr>
        <w:t>τρίτεκνη</w:t>
      </w:r>
      <w:proofErr w:type="spellEnd"/>
      <w:r>
        <w:rPr>
          <w:rFonts w:eastAsia="Times New Roman" w:cs="Times New Roman"/>
          <w:szCs w:val="24"/>
        </w:rPr>
        <w:t xml:space="preserve"> οικογένεια εν όψει, βέβαια, και του δημογραφικού προβλήματος. </w:t>
      </w:r>
    </w:p>
    <w:p w14:paraId="68913180"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Θέλω να ολοκληρώσω με την αναφορά στο άρθρο 20, το οποίο κρίθηκε και είναι σημαντικό –αν και ενδεχομένως και αυτονόητο, θα συμφωνήσει κανείς- ότι όσα μέλ</w:t>
      </w:r>
      <w:r>
        <w:rPr>
          <w:rFonts w:eastAsia="Times New Roman" w:cs="Times New Roman"/>
          <w:szCs w:val="24"/>
        </w:rPr>
        <w:t xml:space="preserve">η γνωμοδοτικών επιτροπών καλούνται να γνωμοδοτήσουν είτε για επιστημονικά θέματα είτε περί την αξία, και κυρίως επιστημονικά θέματα, </w:t>
      </w:r>
      <w:proofErr w:type="spellStart"/>
      <w:r>
        <w:rPr>
          <w:rFonts w:eastAsia="Times New Roman" w:cs="Times New Roman"/>
          <w:szCs w:val="24"/>
          <w:lang w:val="en-US"/>
        </w:rPr>
        <w:t>lege</w:t>
      </w:r>
      <w:proofErr w:type="spellEnd"/>
      <w:r>
        <w:rPr>
          <w:rFonts w:eastAsia="Times New Roman" w:cs="Times New Roman"/>
          <w:szCs w:val="24"/>
        </w:rPr>
        <w:t xml:space="preserve"> </w:t>
      </w:r>
      <w:proofErr w:type="spellStart"/>
      <w:r>
        <w:rPr>
          <w:rFonts w:eastAsia="Times New Roman" w:cs="Times New Roman"/>
          <w:szCs w:val="24"/>
          <w:lang w:val="en-US"/>
        </w:rPr>
        <w:t>artis</w:t>
      </w:r>
      <w:proofErr w:type="spellEnd"/>
      <w:r>
        <w:rPr>
          <w:rFonts w:eastAsia="Times New Roman" w:cs="Times New Roman"/>
          <w:szCs w:val="24"/>
        </w:rPr>
        <w:t>, όπως λέγαμε, με τις γνώσεις της επιστήμης τους, να γνωμοδοτήσουν για τη λήψη αποφάσεως στο διοικητικό συμβούλιο</w:t>
      </w:r>
      <w:r>
        <w:rPr>
          <w:rFonts w:eastAsia="Times New Roman" w:cs="Times New Roman"/>
          <w:szCs w:val="24"/>
        </w:rPr>
        <w:t xml:space="preserve"> της εταιρείας συμμετοχών, να έχουν το ακαταδίωκτο. </w:t>
      </w:r>
    </w:p>
    <w:p w14:paraId="68913181"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Αυτή η ρύθμιση έχει να κάνει με την ελευθερία της έκφρασης της επιστημονικής γνώμης. Είναι μ</w:t>
      </w:r>
      <w:r>
        <w:rPr>
          <w:rFonts w:eastAsia="Times New Roman" w:cs="Times New Roman"/>
          <w:szCs w:val="24"/>
        </w:rPr>
        <w:t>ί</w:t>
      </w:r>
      <w:r>
        <w:rPr>
          <w:rFonts w:eastAsia="Times New Roman" w:cs="Times New Roman"/>
          <w:szCs w:val="24"/>
        </w:rPr>
        <w:t>α διάταξη, η οποία κατοχυρώνει μεν και τα μέλη των γνωμοδοτικών επιτροπών, αλλά έχει να κάνει και με το περίγρ</w:t>
      </w:r>
      <w:r>
        <w:rPr>
          <w:rFonts w:eastAsia="Times New Roman" w:cs="Times New Roman"/>
          <w:szCs w:val="24"/>
        </w:rPr>
        <w:t>αμμα των υποχρεώσεών τους, δηλαδή των υποχρεώσεων, που έχουν προσδιοριστεί από τις αποφάσεις του διοικητικού συμβούλιου, από τις αποφάσεις των γενικών συνελεύσεων και σε τελευταία ανάλυση από τη γνωμοδότηση, από την κρίση του Ελεγκτικού Συνεδρίου.</w:t>
      </w:r>
    </w:p>
    <w:p w14:paraId="68913182"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lastRenderedPageBreak/>
        <w:t xml:space="preserve">Υπάρχει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παρατήρηση της Επιστημονικής Επιτροπής πολύ ενδιαφέρουσα, αλλά νομίζω ότι δεν αναιρεί την ουσία αυτού του άρθρου, το οποίο σας λέω ότι κατατείνει στην ελευθερία γνώμης των μελών των γνωμοδοτικών επιτροπών. </w:t>
      </w:r>
    </w:p>
    <w:p w14:paraId="68913183"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Ευχαριστώ.</w:t>
      </w:r>
    </w:p>
    <w:p w14:paraId="68913184" w14:textId="77777777" w:rsidR="001E1C42" w:rsidRDefault="003A7B58">
      <w:pPr>
        <w:spacing w:after="0" w:line="600" w:lineRule="auto"/>
        <w:ind w:firstLine="720"/>
        <w:jc w:val="center"/>
        <w:rPr>
          <w:rFonts w:eastAsia="Times New Roman"/>
          <w:bCs/>
        </w:rPr>
      </w:pPr>
      <w:r>
        <w:rPr>
          <w:rFonts w:eastAsia="Times New Roman"/>
          <w:bCs/>
        </w:rPr>
        <w:t>(Χειροκροτήματα από την πτέρυγα το</w:t>
      </w:r>
      <w:r>
        <w:rPr>
          <w:rFonts w:eastAsia="Times New Roman"/>
          <w:bCs/>
        </w:rPr>
        <w:t>υ ΣΥΡΙΖΑ)</w:t>
      </w:r>
    </w:p>
    <w:p w14:paraId="68913185" w14:textId="77777777" w:rsidR="001E1C42" w:rsidRDefault="003A7B58">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κύριε </w:t>
      </w:r>
      <w:proofErr w:type="spellStart"/>
      <w:r>
        <w:rPr>
          <w:rFonts w:eastAsia="Times New Roman" w:cs="Times New Roman"/>
          <w:szCs w:val="24"/>
        </w:rPr>
        <w:t>Μπαλωμενάκη</w:t>
      </w:r>
      <w:proofErr w:type="spellEnd"/>
      <w:r>
        <w:rPr>
          <w:rFonts w:eastAsia="Times New Roman" w:cs="Times New Roman"/>
          <w:szCs w:val="24"/>
        </w:rPr>
        <w:t xml:space="preserve">. </w:t>
      </w:r>
    </w:p>
    <w:p w14:paraId="68913186"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Τον λόγο έχει ο εισηγητής της Νέας Δημοκρατίας, ο κ. Τζαβάρας. </w:t>
      </w:r>
    </w:p>
    <w:p w14:paraId="68913187"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Κύριε Τζαβάρα, έχετε τον λόγο. </w:t>
      </w:r>
    </w:p>
    <w:p w14:paraId="68913188" w14:textId="77777777" w:rsidR="001E1C42" w:rsidRDefault="003A7B58">
      <w:pPr>
        <w:spacing w:after="0"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 </w:t>
      </w:r>
    </w:p>
    <w:p w14:paraId="68913189"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Με το υπό συζήτηση </w:t>
      </w:r>
      <w:r>
        <w:rPr>
          <w:rFonts w:eastAsia="Times New Roman" w:cs="Times New Roman"/>
          <w:szCs w:val="24"/>
        </w:rPr>
        <w:t>νομοσχέδιο ουσιαστικά κυρώνεται με βάση τη διάταξη του άρθρου 28 παράγραφος 1 του Συντάγματος η Σύμβαση της Βουδαπέστης, που έγινε το 2001 και αφορά το έγκλημα στον κυβερνοχώρο. Είναι μ</w:t>
      </w:r>
      <w:r>
        <w:rPr>
          <w:rFonts w:eastAsia="Times New Roman" w:cs="Times New Roman"/>
          <w:szCs w:val="24"/>
        </w:rPr>
        <w:t>ί</w:t>
      </w:r>
      <w:r>
        <w:rPr>
          <w:rFonts w:eastAsia="Times New Roman" w:cs="Times New Roman"/>
          <w:szCs w:val="24"/>
        </w:rPr>
        <w:t>α διεθνής σύμβαση, που έγινε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Συμβουλίου της Ευρώπης, κ</w:t>
      </w:r>
      <w:r>
        <w:rPr>
          <w:rFonts w:eastAsia="Times New Roman" w:cs="Times New Roman"/>
          <w:szCs w:val="24"/>
        </w:rPr>
        <w:t xml:space="preserve">αι στην </w:t>
      </w:r>
      <w:r>
        <w:rPr>
          <w:rFonts w:eastAsia="Times New Roman" w:cs="Times New Roman"/>
          <w:szCs w:val="24"/>
        </w:rPr>
        <w:lastRenderedPageBreak/>
        <w:t>οποία υπήρξε συμβαλλόμενο μέλος και η Ελλάδα, πλην όμως, έπρεπε να περάσουν δεκαπέντε ολόκληρα χρόνια για να κυρωθεί αυτή η Σύμβαση και υπ’ αυτή την έννοια θεωρώ ότι είναι θετική η νομοθετική πρωτοβουλία για να έρθει σήμερα αυτό το συγκεκριμένο νομ</w:t>
      </w:r>
      <w:r>
        <w:rPr>
          <w:rFonts w:eastAsia="Times New Roman" w:cs="Times New Roman"/>
          <w:szCs w:val="24"/>
        </w:rPr>
        <w:t xml:space="preserve">οσχέδιο. </w:t>
      </w:r>
    </w:p>
    <w:p w14:paraId="6891318A"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Βεβαίως, μαζί με την κύρωση αυτή μεταφέρεται στην ελληνική νομοθεσία και η </w:t>
      </w:r>
      <w:r>
        <w:rPr>
          <w:rFonts w:eastAsia="Times New Roman" w:cs="Times New Roman"/>
          <w:szCs w:val="24"/>
        </w:rPr>
        <w:t>ο</w:t>
      </w:r>
      <w:r>
        <w:rPr>
          <w:rFonts w:eastAsia="Times New Roman" w:cs="Times New Roman"/>
          <w:szCs w:val="24"/>
        </w:rPr>
        <w:t xml:space="preserve">δηγία 40/2013 του Ευρωπαϊκού Κοινοβουλίου για τις επιθέσεις εναντίον των πληροφοριακών συστημάτων. Είναι πολύ σημαντική η ρύθμιση αυτή, που περιλαμβάνεται στην </w:t>
      </w:r>
      <w:r>
        <w:rPr>
          <w:rFonts w:eastAsia="Times New Roman" w:cs="Times New Roman"/>
          <w:szCs w:val="24"/>
        </w:rPr>
        <w:t>ο</w:t>
      </w:r>
      <w:r>
        <w:rPr>
          <w:rFonts w:eastAsia="Times New Roman" w:cs="Times New Roman"/>
          <w:szCs w:val="24"/>
        </w:rPr>
        <w:t>δηγία, κα</w:t>
      </w:r>
      <w:r>
        <w:rPr>
          <w:rFonts w:eastAsia="Times New Roman" w:cs="Times New Roman"/>
          <w:szCs w:val="24"/>
        </w:rPr>
        <w:t xml:space="preserve">ι ουσιαστικά μετά την ψήφιση του συγκεκριμένου νομοσχεδίου θα έχει και η Ελλάδα το σύγχρονο οπλοστάσιο, που απαιτείται, ώστε να αποκρούονται με ποινικά μέσα οι επιθέσεις εναντίον των πληροφοριακών συστημάτων. </w:t>
      </w:r>
    </w:p>
    <w:p w14:paraId="6891318B"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Τα πληροφοριακά συστήματα είναι γνωστό ότι απο</w:t>
      </w:r>
      <w:r>
        <w:rPr>
          <w:rFonts w:eastAsia="Times New Roman" w:cs="Times New Roman"/>
          <w:szCs w:val="24"/>
        </w:rPr>
        <w:t xml:space="preserve">τελούν ζωτικής σημασίας υποδομές, που μάλιστα σε πολύ ευαίσθητους τομείς, όπως είναι η υγεία, όπως είναι η εθνική άμυνα, όπως είναι η δημόσια διοίκηση, όπως είναι η δημόσια τάξη, έχουν αποτελέσει τη βάση επί της οποίας οικοδομείται συστηματικά επικοινωνία </w:t>
      </w:r>
      <w:r>
        <w:rPr>
          <w:rFonts w:eastAsia="Times New Roman" w:cs="Times New Roman"/>
          <w:szCs w:val="24"/>
        </w:rPr>
        <w:t xml:space="preserve">μεταξύ των μελών-κρατών της Ευρωπαϊκής Ένωσης και σε πολύ μεγάλο βαθμό η πορεία </w:t>
      </w:r>
      <w:r>
        <w:rPr>
          <w:rFonts w:eastAsia="Times New Roman" w:cs="Times New Roman"/>
          <w:szCs w:val="24"/>
        </w:rPr>
        <w:lastRenderedPageBreak/>
        <w:t>προς την ευρωπαϊκή ολοκλήρωση από μ</w:t>
      </w:r>
      <w:r>
        <w:rPr>
          <w:rFonts w:eastAsia="Times New Roman" w:cs="Times New Roman"/>
          <w:szCs w:val="24"/>
        </w:rPr>
        <w:t>ί</w:t>
      </w:r>
      <w:r>
        <w:rPr>
          <w:rFonts w:eastAsia="Times New Roman" w:cs="Times New Roman"/>
          <w:szCs w:val="24"/>
        </w:rPr>
        <w:t>α άποψη είναι και μ</w:t>
      </w:r>
      <w:r>
        <w:rPr>
          <w:rFonts w:eastAsia="Times New Roman" w:cs="Times New Roman"/>
          <w:szCs w:val="24"/>
        </w:rPr>
        <w:t>ί</w:t>
      </w:r>
      <w:r>
        <w:rPr>
          <w:rFonts w:eastAsia="Times New Roman" w:cs="Times New Roman"/>
          <w:szCs w:val="24"/>
        </w:rPr>
        <w:t>α υπόθεση αλληλεπίδρασης μεταξύ πληροφοριακών συστημάτων.</w:t>
      </w:r>
    </w:p>
    <w:p w14:paraId="6891318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Υπό αυτή την έννοια, θεωρούμε, ότι επίσης με θετικό τρόπο εισάγεται σήμερα το </w:t>
      </w:r>
      <w:r>
        <w:rPr>
          <w:rFonts w:eastAsia="Times New Roman"/>
          <w:bCs/>
        </w:rPr>
        <w:t>συγκεκριμένο</w:t>
      </w:r>
      <w:r>
        <w:rPr>
          <w:rFonts w:eastAsia="Times New Roman" w:cs="Times New Roman"/>
          <w:szCs w:val="24"/>
        </w:rPr>
        <w:t xml:space="preserve"> νομοσχέδιο. </w:t>
      </w:r>
    </w:p>
    <w:p w14:paraId="6891318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Αυτές </w:t>
      </w:r>
      <w:r>
        <w:rPr>
          <w:rFonts w:eastAsia="Times New Roman"/>
          <w:bCs/>
        </w:rPr>
        <w:t>είναι</w:t>
      </w:r>
      <w:r>
        <w:rPr>
          <w:rFonts w:eastAsia="Times New Roman" w:cs="Times New Roman"/>
          <w:szCs w:val="24"/>
        </w:rPr>
        <w:t xml:space="preserve"> οι βασικές, οι ουσιαστικές, οι πιο χαρακτηριστικές πλευρές –άλλωστε, προκύπτει αυτό και από τον τίτλο του νομοσχεδίου- που αφορούν το υπό </w:t>
      </w:r>
      <w:r>
        <w:rPr>
          <w:rFonts w:eastAsia="Times New Roman"/>
          <w:szCs w:val="24"/>
        </w:rPr>
        <w:t>συ</w:t>
      </w:r>
      <w:r>
        <w:rPr>
          <w:rFonts w:eastAsia="Times New Roman"/>
          <w:szCs w:val="24"/>
        </w:rPr>
        <w:t>ζήτηση</w:t>
      </w:r>
      <w:r>
        <w:rPr>
          <w:rFonts w:eastAsia="Times New Roman" w:cs="Times New Roman"/>
          <w:szCs w:val="24"/>
        </w:rPr>
        <w:t xml:space="preserve"> νομοθετικό κείμενο. </w:t>
      </w:r>
    </w:p>
    <w:p w14:paraId="6891318E" w14:textId="77777777" w:rsidR="001E1C42" w:rsidRDefault="003A7B58">
      <w:pPr>
        <w:spacing w:after="0" w:line="600" w:lineRule="auto"/>
        <w:ind w:firstLine="720"/>
        <w:jc w:val="both"/>
        <w:rPr>
          <w:rFonts w:eastAsia="Times New Roman"/>
          <w:szCs w:val="24"/>
        </w:rPr>
      </w:pPr>
      <w:r>
        <w:rPr>
          <w:rFonts w:eastAsia="Times New Roman" w:cs="Times New Roman"/>
          <w:szCs w:val="24"/>
        </w:rPr>
        <w:t xml:space="preserve">Πλην, </w:t>
      </w:r>
      <w:r>
        <w:rPr>
          <w:rFonts w:eastAsia="Times New Roman" w:cs="Times New Roman"/>
          <w:bCs/>
          <w:shd w:val="clear" w:color="auto" w:fill="FFFFFF"/>
        </w:rPr>
        <w:t>όμως,</w:t>
      </w:r>
      <w:r>
        <w:rPr>
          <w:rFonts w:eastAsia="Times New Roman" w:cs="Times New Roman"/>
          <w:szCs w:val="24"/>
        </w:rPr>
        <w:t xml:space="preserve"> δεν θα παραλείψω, κύριε Υπουργέ, να επισημάνω και κατά κάποιον τρόπο -στην έκταση που μπορώ- να καυτηριάσω τον τρόπο με τον οποίον επανειλημμένως η </w:t>
      </w:r>
      <w:r>
        <w:rPr>
          <w:rFonts w:eastAsia="Times New Roman"/>
          <w:bCs/>
        </w:rPr>
        <w:t>Κυβέρνηση</w:t>
      </w:r>
      <w:r>
        <w:rPr>
          <w:rFonts w:eastAsia="Times New Roman" w:cs="Times New Roman"/>
          <w:szCs w:val="24"/>
        </w:rPr>
        <w:t xml:space="preserve"> σε </w:t>
      </w:r>
      <w:r>
        <w:rPr>
          <w:rFonts w:eastAsia="Times New Roman"/>
          <w:szCs w:val="24"/>
        </w:rPr>
        <w:t xml:space="preserve">διαδικασίες όπως </w:t>
      </w:r>
      <w:r>
        <w:rPr>
          <w:rFonts w:eastAsia="Times New Roman"/>
          <w:bCs/>
        </w:rPr>
        <w:t>είναι</w:t>
      </w:r>
      <w:r>
        <w:rPr>
          <w:rFonts w:eastAsia="Times New Roman"/>
          <w:szCs w:val="24"/>
        </w:rPr>
        <w:t xml:space="preserve"> η κύρωση διεθνών συμβάσεων ή η μ</w:t>
      </w:r>
      <w:r>
        <w:rPr>
          <w:rFonts w:eastAsia="Times New Roman"/>
          <w:szCs w:val="24"/>
        </w:rPr>
        <w:t>εταφορά τέτοιου είδους κειμένων που έρχονται από τη Ευρωπαϊκή Ένωση και αφορούν οδηγίες ή αποφάσεις-πλαίσιο, ενσωματώνει ή προσθέτει και μ</w:t>
      </w:r>
      <w:r>
        <w:rPr>
          <w:rFonts w:eastAsia="Times New Roman"/>
          <w:szCs w:val="24"/>
        </w:rPr>
        <w:t>ί</w:t>
      </w:r>
      <w:r>
        <w:rPr>
          <w:rFonts w:eastAsia="Times New Roman"/>
          <w:szCs w:val="24"/>
        </w:rPr>
        <w:t xml:space="preserve">α σειρά </w:t>
      </w:r>
      <w:r>
        <w:rPr>
          <w:rFonts w:eastAsia="Times New Roman"/>
        </w:rPr>
        <w:t>διατάξεις</w:t>
      </w:r>
      <w:r>
        <w:rPr>
          <w:rFonts w:eastAsia="Times New Roman"/>
          <w:szCs w:val="24"/>
        </w:rPr>
        <w:t xml:space="preserve"> που, ουσιαστικά, αλλοιώνουν και δημιουργούν προβλήματα σε εμάς. Διότι με αυτό τον τρόπο ουσια</w:t>
      </w:r>
      <w:r>
        <w:rPr>
          <w:rFonts w:eastAsia="Times New Roman"/>
          <w:szCs w:val="24"/>
        </w:rPr>
        <w:lastRenderedPageBreak/>
        <w:t xml:space="preserve">στικά </w:t>
      </w:r>
      <w:r>
        <w:rPr>
          <w:rFonts w:eastAsia="Times New Roman"/>
          <w:szCs w:val="24"/>
        </w:rPr>
        <w:t xml:space="preserve">αποδυναμώνεται η αρχή, </w:t>
      </w:r>
      <w:r>
        <w:rPr>
          <w:rFonts w:eastAsia="Times New Roman"/>
        </w:rPr>
        <w:t>δηλαδή</w:t>
      </w:r>
      <w:r>
        <w:rPr>
          <w:rFonts w:eastAsia="Times New Roman"/>
          <w:szCs w:val="24"/>
        </w:rPr>
        <w:t xml:space="preserve">, η αιτιολογία αυτής της νομοθέτησης, που, όπως </w:t>
      </w:r>
      <w:proofErr w:type="spellStart"/>
      <w:r>
        <w:rPr>
          <w:rFonts w:eastAsia="Times New Roman"/>
          <w:szCs w:val="24"/>
        </w:rPr>
        <w:t>προείπα</w:t>
      </w:r>
      <w:proofErr w:type="spellEnd"/>
      <w:r>
        <w:rPr>
          <w:rFonts w:eastAsia="Times New Roman"/>
          <w:szCs w:val="24"/>
        </w:rPr>
        <w:t>, αποτελεί και υποχρέωση της ελληνικής πολιτείας, αλλά και νεωτερισμό και εκσυγχρονισμό της ποινικής νομοθεσίας, γιατί καλύπτεται ένα κενό, η ύπαρξη του οποίου είχε γίνει α</w:t>
      </w:r>
      <w:r>
        <w:rPr>
          <w:rFonts w:eastAsia="Times New Roman"/>
          <w:szCs w:val="24"/>
        </w:rPr>
        <w:t>ισθητή τα δεκαπέντε τελευταία χρόνια εν</w:t>
      </w:r>
      <w:r>
        <w:rPr>
          <w:rFonts w:eastAsia="Times New Roman"/>
          <w:szCs w:val="24"/>
        </w:rPr>
        <w:t xml:space="preserve"> </w:t>
      </w:r>
      <w:r>
        <w:rPr>
          <w:rFonts w:eastAsia="Times New Roman"/>
          <w:szCs w:val="24"/>
        </w:rPr>
        <w:t xml:space="preserve">όψει, μάλιστα, και της αλματώδους εξέλιξης που συμβαίνει να υπάρχει συνεχώς και αδιαλείπτως στον ψηφιακό </w:t>
      </w:r>
      <w:r>
        <w:rPr>
          <w:rFonts w:eastAsia="Times New Roman"/>
          <w:bCs/>
        </w:rPr>
        <w:t>κό</w:t>
      </w:r>
      <w:r>
        <w:rPr>
          <w:rFonts w:eastAsia="Times New Roman"/>
          <w:szCs w:val="24"/>
        </w:rPr>
        <w:t>σμο. Ο ψηφιακός κόσμος εξελίσσεται σε έναν παράλληλο κόσμο, σε έναν κόσμο που αντικρυστά με τον κόσμο των πρα</w:t>
      </w:r>
      <w:r>
        <w:rPr>
          <w:rFonts w:eastAsia="Times New Roman"/>
          <w:szCs w:val="24"/>
        </w:rPr>
        <w:t>γματικών φαινομένων, της καθημερινής ζωής, δημιουργεί ένα είδωλο, μέσα από το οποίο, ουσιαστικά, δημιουργείται μ</w:t>
      </w:r>
      <w:r>
        <w:rPr>
          <w:rFonts w:eastAsia="Times New Roman"/>
          <w:szCs w:val="24"/>
        </w:rPr>
        <w:t>ί</w:t>
      </w:r>
      <w:r>
        <w:rPr>
          <w:rFonts w:eastAsia="Times New Roman"/>
          <w:szCs w:val="24"/>
        </w:rPr>
        <w:t>α κοινωνία πληροφορίας, μ</w:t>
      </w:r>
      <w:r>
        <w:rPr>
          <w:rFonts w:eastAsia="Times New Roman"/>
          <w:szCs w:val="24"/>
        </w:rPr>
        <w:t>ί</w:t>
      </w:r>
      <w:r>
        <w:rPr>
          <w:rFonts w:eastAsia="Times New Roman"/>
          <w:szCs w:val="24"/>
        </w:rPr>
        <w:t>α κοινωνία πολιτισμού, μια κοινωνία που στηρίζεται πιο πολύ στην αμεσότητα όχι της φυσικής επαφής, αλλά της επικοινων</w:t>
      </w:r>
      <w:r>
        <w:rPr>
          <w:rFonts w:eastAsia="Times New Roman"/>
          <w:szCs w:val="24"/>
        </w:rPr>
        <w:t xml:space="preserve">ιακής επαφής. </w:t>
      </w:r>
    </w:p>
    <w:p w14:paraId="6891318F" w14:textId="77777777" w:rsidR="001E1C42" w:rsidRDefault="003A7B58">
      <w:pPr>
        <w:spacing w:after="0" w:line="600" w:lineRule="auto"/>
        <w:ind w:firstLine="720"/>
        <w:jc w:val="both"/>
        <w:rPr>
          <w:rFonts w:eastAsia="Times New Roman"/>
          <w:szCs w:val="24"/>
        </w:rPr>
      </w:pPr>
      <w:r>
        <w:rPr>
          <w:rFonts w:eastAsia="Times New Roman"/>
          <w:szCs w:val="24"/>
        </w:rPr>
        <w:t xml:space="preserve">Με αυτή, λοιπόν, την έννοια επανέρχομαι και λέω ότι δεν </w:t>
      </w:r>
      <w:r>
        <w:rPr>
          <w:rFonts w:eastAsia="Times New Roman"/>
          <w:bCs/>
        </w:rPr>
        <w:t>είναι</w:t>
      </w:r>
      <w:r>
        <w:rPr>
          <w:rFonts w:eastAsia="Times New Roman"/>
          <w:szCs w:val="24"/>
        </w:rPr>
        <w:t xml:space="preserve"> πράγματι ορθό από πλευράς νομοθετήσεως, σε αυτή τη </w:t>
      </w:r>
      <w:r>
        <w:rPr>
          <w:rFonts w:eastAsia="Times New Roman"/>
          <w:bCs/>
        </w:rPr>
        <w:t>συγκεκριμένη</w:t>
      </w:r>
      <w:r>
        <w:rPr>
          <w:rFonts w:eastAsia="Times New Roman"/>
          <w:szCs w:val="24"/>
        </w:rPr>
        <w:t xml:space="preserve"> νομοθετική πρωτοβουλία να έχουν συνδεθεί, να έχουν «κρεμαστεί» -κατά τη φράση που χρησιμοποιούμε- και μ</w:t>
      </w:r>
      <w:r>
        <w:rPr>
          <w:rFonts w:eastAsia="Times New Roman"/>
          <w:szCs w:val="24"/>
        </w:rPr>
        <w:t>ί</w:t>
      </w:r>
      <w:r>
        <w:rPr>
          <w:rFonts w:eastAsia="Times New Roman"/>
          <w:szCs w:val="24"/>
        </w:rPr>
        <w:t xml:space="preserve">α σειρά </w:t>
      </w:r>
      <w:r>
        <w:rPr>
          <w:rFonts w:eastAsia="Times New Roman"/>
        </w:rPr>
        <w:t>δια</w:t>
      </w:r>
      <w:r>
        <w:rPr>
          <w:rFonts w:eastAsia="Times New Roman"/>
        </w:rPr>
        <w:t>τάξεις,</w:t>
      </w:r>
      <w:r>
        <w:rPr>
          <w:rFonts w:eastAsia="Times New Roman"/>
          <w:szCs w:val="24"/>
        </w:rPr>
        <w:t xml:space="preserve"> οι οποίες </w:t>
      </w:r>
      <w:r>
        <w:rPr>
          <w:rFonts w:eastAsia="Times New Roman"/>
          <w:bCs/>
        </w:rPr>
        <w:t>είναι</w:t>
      </w:r>
      <w:r>
        <w:rPr>
          <w:rFonts w:eastAsia="Times New Roman"/>
          <w:szCs w:val="24"/>
        </w:rPr>
        <w:t xml:space="preserve"> άσχετες. </w:t>
      </w:r>
    </w:p>
    <w:p w14:paraId="68913190" w14:textId="77777777" w:rsidR="001E1C42" w:rsidRDefault="003A7B58">
      <w:pPr>
        <w:spacing w:after="0" w:line="600" w:lineRule="auto"/>
        <w:ind w:firstLine="720"/>
        <w:jc w:val="both"/>
        <w:rPr>
          <w:rFonts w:eastAsia="Times New Roman"/>
          <w:szCs w:val="24"/>
        </w:rPr>
      </w:pPr>
      <w:r>
        <w:rPr>
          <w:rFonts w:eastAsia="Times New Roman"/>
          <w:szCs w:val="24"/>
        </w:rPr>
        <w:lastRenderedPageBreak/>
        <w:t>Παρόλα αυτά, είμαστε υποχρεωμένοι να αναφερθούμε στην επί της αρχής συζήτηση του νομοσχεδίου σε κάποιες από αυτές, οι οποίες έχουν τόσο ξεχωριστό χαρακτήρα, που ουσιαστικά φτάνουν μέχρι του σημείου να αλλοιώνουν ή να δημιο</w:t>
      </w:r>
      <w:r>
        <w:rPr>
          <w:rFonts w:eastAsia="Times New Roman"/>
          <w:szCs w:val="24"/>
        </w:rPr>
        <w:t xml:space="preserve">υργούν προβλήματα κατανόησης της βασικής νομοθετικής αρχής, για την οποία σήμερα εισάγεται το </w:t>
      </w:r>
      <w:r>
        <w:rPr>
          <w:rFonts w:eastAsia="Times New Roman"/>
          <w:bCs/>
        </w:rPr>
        <w:t>συγκεκριμένο</w:t>
      </w:r>
      <w:r>
        <w:rPr>
          <w:rFonts w:eastAsia="Times New Roman"/>
          <w:szCs w:val="24"/>
        </w:rPr>
        <w:t xml:space="preserve"> νομοσχέδιο. </w:t>
      </w:r>
    </w:p>
    <w:p w14:paraId="68913191" w14:textId="77777777" w:rsidR="001E1C42" w:rsidRDefault="003A7B58">
      <w:pPr>
        <w:spacing w:after="0" w:line="600" w:lineRule="auto"/>
        <w:ind w:firstLine="720"/>
        <w:jc w:val="both"/>
        <w:rPr>
          <w:rFonts w:eastAsia="Times New Roman"/>
          <w:szCs w:val="24"/>
        </w:rPr>
      </w:pPr>
      <w:r>
        <w:rPr>
          <w:rFonts w:eastAsia="Times New Roman"/>
          <w:szCs w:val="24"/>
        </w:rPr>
        <w:t xml:space="preserve">Βασική </w:t>
      </w:r>
      <w:r>
        <w:rPr>
          <w:rFonts w:eastAsia="Times New Roman"/>
          <w:bCs/>
        </w:rPr>
        <w:t>είναι</w:t>
      </w:r>
      <w:r>
        <w:rPr>
          <w:rFonts w:eastAsia="Times New Roman"/>
          <w:szCs w:val="24"/>
        </w:rPr>
        <w:t xml:space="preserve"> η περίπτωση των άρθρων 8 και 9, όπου έχουμε επαναφορά μιας σειράς </w:t>
      </w:r>
      <w:r>
        <w:rPr>
          <w:rFonts w:eastAsia="Times New Roman"/>
        </w:rPr>
        <w:t>διατάξεων,</w:t>
      </w:r>
      <w:r>
        <w:rPr>
          <w:rFonts w:eastAsia="Times New Roman"/>
          <w:szCs w:val="24"/>
        </w:rPr>
        <w:t xml:space="preserve"> με τις οποίες εισάγεται παραγραφή και παύση τη</w:t>
      </w:r>
      <w:r>
        <w:rPr>
          <w:rFonts w:eastAsia="Times New Roman"/>
          <w:szCs w:val="24"/>
        </w:rPr>
        <w:t>ς ποινικής δίωξης για μ</w:t>
      </w:r>
      <w:r>
        <w:rPr>
          <w:rFonts w:eastAsia="Times New Roman"/>
          <w:szCs w:val="24"/>
        </w:rPr>
        <w:t>ί</w:t>
      </w:r>
      <w:r>
        <w:rPr>
          <w:rFonts w:eastAsia="Times New Roman"/>
          <w:szCs w:val="24"/>
        </w:rPr>
        <w:t xml:space="preserve">α σειρά αδικημάτων. Ουσιαστικά, </w:t>
      </w:r>
      <w:r>
        <w:rPr>
          <w:rFonts w:eastAsia="Times New Roman"/>
        </w:rPr>
        <w:t>δηλαδή,</w:t>
      </w:r>
      <w:r>
        <w:rPr>
          <w:rFonts w:eastAsia="Times New Roman"/>
          <w:szCs w:val="24"/>
        </w:rPr>
        <w:t xml:space="preserve"> αμνηστεύονται μια σειρά αδικήματα, τα οποία ναι μεν κατά τη συζήτηση στην </w:t>
      </w:r>
      <w:r>
        <w:rPr>
          <w:rFonts w:eastAsia="Times New Roman"/>
          <w:szCs w:val="24"/>
        </w:rPr>
        <w:t>ε</w:t>
      </w:r>
      <w:r>
        <w:rPr>
          <w:rFonts w:eastAsia="Times New Roman"/>
          <w:szCs w:val="24"/>
        </w:rPr>
        <w:t xml:space="preserve">πιτροπή είχατε πει ότι </w:t>
      </w:r>
      <w:r>
        <w:rPr>
          <w:rFonts w:eastAsia="Times New Roman"/>
          <w:bCs/>
        </w:rPr>
        <w:t>είναι</w:t>
      </w:r>
      <w:r>
        <w:rPr>
          <w:rFonts w:eastAsia="Times New Roman"/>
          <w:szCs w:val="24"/>
        </w:rPr>
        <w:t xml:space="preserve"> ήσσονος σημασίας, πλην, </w:t>
      </w:r>
      <w:r>
        <w:rPr>
          <w:rFonts w:eastAsia="Times New Roman"/>
          <w:bCs/>
          <w:shd w:val="clear" w:color="auto" w:fill="FFFFFF"/>
        </w:rPr>
        <w:t>όμως</w:t>
      </w:r>
      <w:r>
        <w:rPr>
          <w:rFonts w:eastAsia="Times New Roman"/>
          <w:szCs w:val="24"/>
        </w:rPr>
        <w:t xml:space="preserve">, δεν μπορεί να θεωρείται ότι </w:t>
      </w:r>
      <w:r>
        <w:rPr>
          <w:rFonts w:eastAsia="Times New Roman"/>
          <w:bCs/>
        </w:rPr>
        <w:t>είναι</w:t>
      </w:r>
      <w:r>
        <w:rPr>
          <w:rFonts w:eastAsia="Times New Roman"/>
          <w:szCs w:val="24"/>
        </w:rPr>
        <w:t xml:space="preserve"> ήσσονος σημασίας ένα πλημμέλημα, για το οποίο ο νομοθέτης προβλέπει ποινή φυλάκισης δύο ετών. </w:t>
      </w:r>
    </w:p>
    <w:p w14:paraId="68913192" w14:textId="77777777" w:rsidR="001E1C42" w:rsidRDefault="003A7B58">
      <w:pPr>
        <w:spacing w:after="0" w:line="600" w:lineRule="auto"/>
        <w:ind w:firstLine="720"/>
        <w:jc w:val="both"/>
        <w:rPr>
          <w:rFonts w:eastAsia="Times New Roman"/>
          <w:szCs w:val="24"/>
        </w:rPr>
      </w:pPr>
      <w:r>
        <w:rPr>
          <w:rFonts w:eastAsia="Times New Roman"/>
          <w:szCs w:val="24"/>
        </w:rPr>
        <w:t xml:space="preserve">Πέρα, </w:t>
      </w:r>
      <w:r>
        <w:rPr>
          <w:rFonts w:eastAsia="Times New Roman"/>
          <w:bCs/>
          <w:shd w:val="clear" w:color="auto" w:fill="FFFFFF"/>
        </w:rPr>
        <w:t>όμως,</w:t>
      </w:r>
      <w:r>
        <w:rPr>
          <w:rFonts w:eastAsia="Times New Roman"/>
          <w:szCs w:val="24"/>
        </w:rPr>
        <w:t xml:space="preserve"> από αυτό και σε προσθήκη όλων αυτών -με τη </w:t>
      </w:r>
      <w:r>
        <w:rPr>
          <w:rFonts w:eastAsia="Times New Roman"/>
          <w:bCs/>
          <w:shd w:val="clear" w:color="auto" w:fill="FFFFFF"/>
        </w:rPr>
        <w:t>διάταξη</w:t>
      </w:r>
      <w:r>
        <w:rPr>
          <w:rFonts w:eastAsia="Times New Roman"/>
          <w:szCs w:val="24"/>
        </w:rPr>
        <w:t xml:space="preserve"> του άρθρου 9, </w:t>
      </w:r>
      <w:r>
        <w:rPr>
          <w:rFonts w:eastAsia="Times New Roman"/>
          <w:bCs/>
          <w:shd w:val="clear" w:color="auto" w:fill="FFFFFF"/>
        </w:rPr>
        <w:t xml:space="preserve">όπου εκεί επίσης </w:t>
      </w:r>
      <w:r>
        <w:rPr>
          <w:rFonts w:eastAsia="Times New Roman"/>
          <w:szCs w:val="24"/>
        </w:rPr>
        <w:t>επανέρχεται η γνωστή σε όλους παραγραφή των ποινών και η μη εκτέλε</w:t>
      </w:r>
      <w:r>
        <w:rPr>
          <w:rFonts w:eastAsia="Times New Roman"/>
          <w:szCs w:val="24"/>
        </w:rPr>
        <w:t xml:space="preserve">σή τους, αυτών οι οποίες έχουν </w:t>
      </w:r>
      <w:r>
        <w:rPr>
          <w:rFonts w:eastAsia="Times New Roman"/>
          <w:szCs w:val="24"/>
        </w:rPr>
        <w:lastRenderedPageBreak/>
        <w:t xml:space="preserve">ένα </w:t>
      </w:r>
      <w:r>
        <w:rPr>
          <w:rFonts w:eastAsia="Times New Roman"/>
          <w:bCs/>
        </w:rPr>
        <w:t>συγκεκριμένα</w:t>
      </w:r>
      <w:r>
        <w:rPr>
          <w:rFonts w:eastAsia="Times New Roman"/>
          <w:szCs w:val="24"/>
        </w:rPr>
        <w:t xml:space="preserve"> εύρος- όπως αναφέραμε και ισχυριστήκαμε στην </w:t>
      </w:r>
      <w:r>
        <w:rPr>
          <w:rFonts w:eastAsia="Times New Roman"/>
          <w:szCs w:val="24"/>
        </w:rPr>
        <w:t>ε</w:t>
      </w:r>
      <w:r>
        <w:rPr>
          <w:rFonts w:eastAsia="Times New Roman"/>
          <w:szCs w:val="24"/>
        </w:rPr>
        <w:t xml:space="preserve">πιτροπή, αυτός ο τρόπος αποσυμφόρησης της δουλειάς που έχει σωρευθεί στα </w:t>
      </w:r>
      <w:r>
        <w:rPr>
          <w:rFonts w:eastAsia="Times New Roman"/>
          <w:szCs w:val="24"/>
        </w:rPr>
        <w:t>δ</w:t>
      </w:r>
      <w:r>
        <w:rPr>
          <w:rFonts w:eastAsia="Times New Roman"/>
          <w:szCs w:val="24"/>
        </w:rPr>
        <w:t xml:space="preserve">ικαστήρια και στις </w:t>
      </w:r>
      <w:r>
        <w:rPr>
          <w:rFonts w:eastAsia="Times New Roman"/>
          <w:szCs w:val="24"/>
        </w:rPr>
        <w:t>ε</w:t>
      </w:r>
      <w:r>
        <w:rPr>
          <w:rFonts w:eastAsia="Times New Roman"/>
          <w:szCs w:val="24"/>
        </w:rPr>
        <w:t xml:space="preserve">ισαγγελίες και της αποσυμφόρησης των φυλακών πρέπει να σταματήσει. </w:t>
      </w:r>
    </w:p>
    <w:p w14:paraId="68913193" w14:textId="77777777" w:rsidR="001E1C42" w:rsidRDefault="003A7B58">
      <w:pPr>
        <w:spacing w:after="0" w:line="600" w:lineRule="auto"/>
        <w:ind w:firstLine="720"/>
        <w:jc w:val="both"/>
        <w:rPr>
          <w:rFonts w:eastAsia="Times New Roman" w:cs="Times New Roman"/>
          <w:szCs w:val="24"/>
        </w:rPr>
      </w:pPr>
      <w:r>
        <w:rPr>
          <w:rFonts w:eastAsia="Times New Roman"/>
          <w:szCs w:val="24"/>
        </w:rPr>
        <w:t xml:space="preserve">Η υπόθεση που προσπαθεί η </w:t>
      </w:r>
      <w:r>
        <w:rPr>
          <w:rFonts w:eastAsia="Times New Roman"/>
          <w:bCs/>
        </w:rPr>
        <w:t>συγκεκριμένη</w:t>
      </w:r>
      <w:r>
        <w:rPr>
          <w:rFonts w:eastAsia="Times New Roman"/>
          <w:szCs w:val="24"/>
        </w:rPr>
        <w:t xml:space="preserve"> </w:t>
      </w:r>
      <w:r>
        <w:rPr>
          <w:rFonts w:eastAsia="Times New Roman"/>
          <w:bCs/>
          <w:shd w:val="clear" w:color="auto" w:fill="FFFFFF"/>
        </w:rPr>
        <w:t>διάταξη</w:t>
      </w:r>
      <w:r>
        <w:rPr>
          <w:rFonts w:eastAsia="Times New Roman"/>
          <w:szCs w:val="24"/>
        </w:rPr>
        <w:t xml:space="preserve"> είτε με τη μορφή του άρθρου 8 είτε με τη μορφή του άρθρου 9 να θεραπεύσει, να ρυθμίσει, θεωρούμε ότι </w:t>
      </w:r>
      <w:r>
        <w:rPr>
          <w:rFonts w:eastAsia="Times New Roman"/>
          <w:bCs/>
        </w:rPr>
        <w:t>είναι</w:t>
      </w:r>
      <w:r>
        <w:rPr>
          <w:rFonts w:eastAsia="Times New Roman"/>
          <w:szCs w:val="24"/>
        </w:rPr>
        <w:t xml:space="preserve"> ανεπιτυχώς επιλεγμένη με τον τρόπο αυτό. </w:t>
      </w:r>
    </w:p>
    <w:p w14:paraId="68913194"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Γιατί; Διότι εδώ και είκοσι χρόνια η πολιτεία δεν κάνει τίπο</w:t>
      </w:r>
      <w:r>
        <w:rPr>
          <w:rFonts w:eastAsia="Times New Roman"/>
          <w:szCs w:val="24"/>
        </w:rPr>
        <w:t>τε άλλο από το να φέρνει τακτικά τέτοιου είδους διατάξεις, που ουσιαστικά προσβάλλουν βασικά ανθρώπινα δικαιώματα, όπως, παραδείγματος χάρ</w:t>
      </w:r>
      <w:r>
        <w:rPr>
          <w:rFonts w:eastAsia="Times New Roman"/>
          <w:szCs w:val="24"/>
        </w:rPr>
        <w:t>ιν</w:t>
      </w:r>
      <w:r>
        <w:rPr>
          <w:rFonts w:eastAsia="Times New Roman"/>
          <w:szCs w:val="24"/>
        </w:rPr>
        <w:t>, το δικαίωμα που κατοχυρώνεται στο άρθρο 20, παράγραφος 2 του Συντάγματος και αφορά την παροχή δικαστικής προστασία</w:t>
      </w:r>
      <w:r>
        <w:rPr>
          <w:rFonts w:eastAsia="Times New Roman"/>
          <w:szCs w:val="24"/>
        </w:rPr>
        <w:t xml:space="preserve">ς. </w:t>
      </w:r>
    </w:p>
    <w:p w14:paraId="68913195"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Η πολιτεία είναι υποχρεωμένη να παρέχει δικαστική προστασία. </w:t>
      </w:r>
      <w:r>
        <w:rPr>
          <w:rFonts w:eastAsia="Times New Roman"/>
          <w:szCs w:val="24"/>
        </w:rPr>
        <w:t>Α</w:t>
      </w:r>
      <w:r>
        <w:rPr>
          <w:rFonts w:eastAsia="Times New Roman"/>
          <w:szCs w:val="24"/>
        </w:rPr>
        <w:t xml:space="preserve">υτή η δικαστική προστασία πρέπει να είναι αποτελεσματική, δηλαδή να ξεκινάει από ένα ορισμένο σημείο, που στη συγκεκριμένη περίπτωση έχει να κάνει με την υποβολή μιας έγκλησης και να φτάνει </w:t>
      </w:r>
      <w:r>
        <w:rPr>
          <w:rFonts w:eastAsia="Times New Roman"/>
          <w:szCs w:val="24"/>
        </w:rPr>
        <w:t xml:space="preserve">σε ένα συγκεκριμένο αποτέλεσμα, δηλαδή σε </w:t>
      </w:r>
      <w:r>
        <w:rPr>
          <w:rFonts w:eastAsia="Times New Roman"/>
          <w:szCs w:val="24"/>
        </w:rPr>
        <w:lastRenderedPageBreak/>
        <w:t>μ</w:t>
      </w:r>
      <w:r>
        <w:rPr>
          <w:rFonts w:eastAsia="Times New Roman"/>
          <w:szCs w:val="24"/>
        </w:rPr>
        <w:t>ί</w:t>
      </w:r>
      <w:r>
        <w:rPr>
          <w:rFonts w:eastAsia="Times New Roman"/>
          <w:szCs w:val="24"/>
        </w:rPr>
        <w:t>α αμετάκλητη δικαστική απόφαση η οποία εκτός του ότι πρέπει να εκδοθεί σε εύλογο χρόνο, θα πρέπει επιπλέον και να εκτελεστεί.</w:t>
      </w:r>
    </w:p>
    <w:p w14:paraId="68913196"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Άρα εδώ υπό το πρόσχημα της ικανοποίησης ενός συμφέροντος που θεωρώ ότι αυθαίρετα η πο</w:t>
      </w:r>
      <w:r>
        <w:rPr>
          <w:rFonts w:eastAsia="Times New Roman"/>
          <w:szCs w:val="24"/>
        </w:rPr>
        <w:t xml:space="preserve">λιτεία το έχει εκτιμήσει ως υπέρτερης σημασίας σε σχέση με την ικανοποίηση και την κατοχύρωση του ανθρωπίνου δικαιώματος, του ατομικού δικαιώματος για παροχή προστασίας, δημιουργείται αυτού του είδους η ανωμαλία για την οποία κανένας μέχρι σήμερα δεν έχει </w:t>
      </w:r>
      <w:r>
        <w:rPr>
          <w:rFonts w:eastAsia="Times New Roman"/>
          <w:szCs w:val="24"/>
        </w:rPr>
        <w:t>ασχοληθεί με τρόπο συστηματικό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τουλάχιστον που προκύπτει από την απλή ανάγνωση των αποφάσεων που έχουν εκδοθεί από το Δικαστήριο των Ανθρωπίνων Δικαιωμάτων του Στρασβούργου εναντίον της Ελλάδας σε παράπονα που έχουν κατατεθεί για υπερβολι</w:t>
      </w:r>
      <w:r>
        <w:rPr>
          <w:rFonts w:eastAsia="Times New Roman"/>
          <w:szCs w:val="24"/>
        </w:rPr>
        <w:t>κή καθυστέρηση στον τρόπο με τον οποίο κινείται η ελληνική δικαιοσύνη.</w:t>
      </w:r>
    </w:p>
    <w:p w14:paraId="68913197"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κεί όπως είναι -την αναφέρω- η υπόθεση </w:t>
      </w:r>
      <w:proofErr w:type="spellStart"/>
      <w:r>
        <w:rPr>
          <w:rFonts w:eastAsia="Times New Roman"/>
          <w:szCs w:val="24"/>
        </w:rPr>
        <w:t>Μιχελιδάκη</w:t>
      </w:r>
      <w:proofErr w:type="spellEnd"/>
      <w:r>
        <w:rPr>
          <w:rFonts w:eastAsia="Times New Roman"/>
          <w:szCs w:val="24"/>
        </w:rPr>
        <w:t xml:space="preserve"> κατά του ελληνικού δημοσίου, έχει πλέον κατά τρόπο σαφή, συγκεκριμένο και αναντίρρητο υπάρξει η κρίση του Δικαστηρίου των Ανθρωπίνων Δ</w:t>
      </w:r>
      <w:r>
        <w:rPr>
          <w:rFonts w:eastAsia="Times New Roman"/>
          <w:szCs w:val="24"/>
        </w:rPr>
        <w:t xml:space="preserve">ικαιωμάτων του Στρασβούργου ότι η καθυστέρηση στην έκδοση των αποφάσεων για τα ελληνικά δικαστήρια αποτελεί συστημική ανεπάρκεια του δικαστικού συστήματος. </w:t>
      </w:r>
    </w:p>
    <w:p w14:paraId="68913198"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Έτσι, λοιπόν, δεν μπορούμε μονίμως </w:t>
      </w:r>
      <w:proofErr w:type="spellStart"/>
      <w:r>
        <w:rPr>
          <w:rFonts w:eastAsia="Times New Roman"/>
          <w:szCs w:val="24"/>
        </w:rPr>
        <w:t>συμπτωματικά</w:t>
      </w:r>
      <w:proofErr w:type="spellEnd"/>
      <w:r>
        <w:rPr>
          <w:rFonts w:eastAsia="Times New Roman"/>
          <w:szCs w:val="24"/>
        </w:rPr>
        <w:t xml:space="preserve"> να φέρνουμε οποιαδήποτε μέτρα που προσωρινά μεν δίν</w:t>
      </w:r>
      <w:r>
        <w:rPr>
          <w:rFonts w:eastAsia="Times New Roman"/>
          <w:szCs w:val="24"/>
        </w:rPr>
        <w:t>ουν μια ανακούφιση στο σύστημα, δεν λύνουν, όμως, το πρόβλημα το οποίο θα πρέπει να αντιμετωπιστεί μέσα σε μία συνολική αντιμετώπιση του όλου τρόπου με τον οποίο απονέμεται η δικαιοσύνη στην Ελλάδα και όπου εκεί θα πρέπει ένα</w:t>
      </w:r>
      <w:r>
        <w:rPr>
          <w:rFonts w:eastAsia="Times New Roman"/>
          <w:szCs w:val="24"/>
        </w:rPr>
        <w:t xml:space="preserve"> </w:t>
      </w:r>
      <w:proofErr w:type="spellStart"/>
      <w:r>
        <w:rPr>
          <w:rFonts w:eastAsia="Times New Roman"/>
          <w:szCs w:val="24"/>
        </w:rPr>
        <w:t>ένα</w:t>
      </w:r>
      <w:proofErr w:type="spellEnd"/>
      <w:r>
        <w:rPr>
          <w:rFonts w:eastAsia="Times New Roman"/>
          <w:szCs w:val="24"/>
        </w:rPr>
        <w:t xml:space="preserve"> τα στοιχεία που συναπαρτίζ</w:t>
      </w:r>
      <w:r>
        <w:rPr>
          <w:rFonts w:eastAsia="Times New Roman"/>
          <w:szCs w:val="24"/>
        </w:rPr>
        <w:t>ουν αυτό το σύστημα να επαναξιολογηθούν και να εκσυγχρονιστούν με προσαρμογές που πρέπει να γίνουν υπό το φως των συγχρόνων αντιλήψεων που επικρατούν και στις χώρες της Ευρώπης και στις χώρες τις μη Ηπειρωτικής Ευρώπης, τις αγγλοσαξονικές.</w:t>
      </w:r>
    </w:p>
    <w:p w14:paraId="68913199"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lastRenderedPageBreak/>
        <w:t>Είναι, λοιπόν, γ</w:t>
      </w:r>
      <w:r>
        <w:rPr>
          <w:rFonts w:eastAsia="Times New Roman"/>
          <w:szCs w:val="24"/>
        </w:rPr>
        <w:t>ια μας δεδομένο ότι αυτή τη συγκεκριμένη ρύθμιση δεν πρόκειται να την υποστηρίξουμε.</w:t>
      </w:r>
    </w:p>
    <w:p w14:paraId="6891319A"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Επίσης, δεν θα υποστηρίξουμε και τη διάταξη του άρθρου 15, η οποία παρατείνει τα αποτελέσματα του ν.4322/2015, με τον οποίο για μια σειρά καταδίκους υπήρξε μ</w:t>
      </w:r>
      <w:r>
        <w:rPr>
          <w:rFonts w:eastAsia="Times New Roman"/>
          <w:szCs w:val="24"/>
        </w:rPr>
        <w:t>ί</w:t>
      </w:r>
      <w:r>
        <w:rPr>
          <w:rFonts w:eastAsia="Times New Roman"/>
          <w:szCs w:val="24"/>
        </w:rPr>
        <w:t xml:space="preserve">α προνομιακή </w:t>
      </w:r>
      <w:r>
        <w:rPr>
          <w:rFonts w:eastAsia="Times New Roman"/>
          <w:szCs w:val="24"/>
        </w:rPr>
        <w:t xml:space="preserve">μεταχείριση και ουσιαστικά διατάχθηκε η αποφυλάκισή τους κάτω από όρους που έχουν δημιουργήσει προβλήματα στην κοινωνική συμβίωση, αφού πολλοί από αυτούς έχουν υποτροπιάσει. </w:t>
      </w:r>
    </w:p>
    <w:p w14:paraId="6891319B"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Με αυτόν τον τρόπο καταδεικνύεται, επίσης, ότι και στο σωφρονιστικό σύστημα υπάρχ</w:t>
      </w:r>
      <w:r>
        <w:rPr>
          <w:rFonts w:eastAsia="Times New Roman"/>
          <w:szCs w:val="24"/>
        </w:rPr>
        <w:t>ουν συστημικές ανεπάρκειες, γιατί αποδεικνύεται εξ αυτού του λόγου πως ούτε ο σωφρονισμός ούτε η επανένταξη εξυπηρετούνται και ικανοποιούνται αποτελεσματικά από το υπάρχον σωφρονιστικό σύστημα.</w:t>
      </w:r>
    </w:p>
    <w:p w14:paraId="6891319C"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Με αυτόν τον τρόπο, όμως, με τη συγκεκριμένη ρύθμιση του άρθρο</w:t>
      </w:r>
      <w:r>
        <w:rPr>
          <w:rFonts w:eastAsia="Times New Roman"/>
          <w:szCs w:val="24"/>
        </w:rPr>
        <w:t xml:space="preserve">υ 15, εισάγεται και μια πρωτόγνωρη -νομίζω δεν υπάρχει στο παρελθόν όμοια- διάταξη. Αυτή με την οποία προγραμματίζει, ουσιαστικά, </w:t>
      </w:r>
      <w:r>
        <w:rPr>
          <w:rFonts w:eastAsia="Times New Roman"/>
          <w:szCs w:val="24"/>
        </w:rPr>
        <w:lastRenderedPageBreak/>
        <w:t>ότι τα αποτελέσματα αυτού του ευεργετικού για τους καταδίκους νόμου -και μάλιστα καταδίκους για κακουργήματα- θα ισχύσει μέχρι</w:t>
      </w:r>
      <w:r>
        <w:rPr>
          <w:rFonts w:eastAsia="Times New Roman"/>
          <w:szCs w:val="24"/>
        </w:rPr>
        <w:t xml:space="preserve"> τέλη Απριλίου 2017. Αυτό δεν έχει ξαναγίνει. </w:t>
      </w:r>
    </w:p>
    <w:p w14:paraId="6891319D"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Ουσιαστικά με αυτόν τον τρόπο προγραμματίζεται ή τουλάχιστον καλούνται αυτοί που είναι καταδικασμένοι για πολλά και σοβαρά αδικήματα, να προγραμματίσουν τη συμπεριφορά τους μέσα στη φυλακή και με τα δίκτυα που</w:t>
      </w:r>
      <w:r>
        <w:rPr>
          <w:rFonts w:eastAsia="Times New Roman"/>
          <w:szCs w:val="24"/>
        </w:rPr>
        <w:t xml:space="preserve"> πολλοί από αυτούς διαθέτουν, να έχουν τουλάχιστον μέχρι τότε εξασφαλίσει και έναν ευεργετικό υπολογισμό της ποινής τους για να απολαύσουν αυτού του προνομίου.</w:t>
      </w:r>
    </w:p>
    <w:p w14:paraId="6891319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Θεωρούμε ότι είναι ανεπιτυχής, τουλάχιστον, η συγκεκριμένη ρύθμιση και γι’ αυτό δεν την υποστηρί</w:t>
      </w:r>
      <w:r>
        <w:rPr>
          <w:rFonts w:eastAsia="Times New Roman" w:cs="Times New Roman"/>
          <w:szCs w:val="24"/>
        </w:rPr>
        <w:t xml:space="preserve">ζουμε. </w:t>
      </w:r>
    </w:p>
    <w:p w14:paraId="6891319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Θα θέλαμε, λοιπόν -γιατί ως ακαδημαϊκός δάσκαλος και ως Υπουργός που έχετε επιδείξει τουλάχιστον απέναντι στον κοινοβουλευτικό διάλογο και ευπρέπεια και ήθος και σεβασμό- επί των ημερών σας </w:t>
      </w:r>
      <w:r>
        <w:rPr>
          <w:rFonts w:eastAsia="Times New Roman" w:cs="Times New Roman"/>
          <w:szCs w:val="24"/>
        </w:rPr>
        <w:t xml:space="preserve">στο Υπουργείο και για τα δύο θέματα που προανέφερα, να γίνει μια προσπάθεια συστηματικής </w:t>
      </w:r>
      <w:proofErr w:type="spellStart"/>
      <w:r>
        <w:rPr>
          <w:rFonts w:eastAsia="Times New Roman" w:cs="Times New Roman"/>
          <w:szCs w:val="24"/>
        </w:rPr>
        <w:t>επανα</w:t>
      </w:r>
      <w:r>
        <w:rPr>
          <w:rFonts w:eastAsia="Times New Roman" w:cs="Times New Roman"/>
          <w:szCs w:val="24"/>
        </w:rPr>
        <w:lastRenderedPageBreak/>
        <w:t>θεμελίωσης</w:t>
      </w:r>
      <w:proofErr w:type="spellEnd"/>
      <w:r>
        <w:rPr>
          <w:rFonts w:eastAsia="Times New Roman" w:cs="Times New Roman"/>
          <w:szCs w:val="24"/>
        </w:rPr>
        <w:t xml:space="preserve"> και αποτελεσματικής ρύθμισης των ζητημάτων αυτών, τα οποία ουσιαστικά θεωρώ ότι αποτελούν και τις χρόνιες ανεπάρκειες και αγκυλώσεις που έχει τόσο το δ</w:t>
      </w:r>
      <w:r>
        <w:rPr>
          <w:rFonts w:eastAsia="Times New Roman" w:cs="Times New Roman"/>
          <w:szCs w:val="24"/>
        </w:rPr>
        <w:t xml:space="preserve">ικαστικό όσο και το σωφρονιστικό μας σύστημα. </w:t>
      </w:r>
    </w:p>
    <w:p w14:paraId="689131A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 συνάδελφος της Πλειοψηφίας που εισηγήθηκε το συγκεκριμένο νομοσχέδιο, έκανε προηγουμένως αναφορά στη διάταξη του άρθρου 20. Με το άρθρο 20 παρέχεται ουσιαστικά ασυλία σε μ</w:t>
      </w:r>
      <w:r>
        <w:rPr>
          <w:rFonts w:eastAsia="Times New Roman" w:cs="Times New Roman"/>
          <w:szCs w:val="24"/>
        </w:rPr>
        <w:t>ί</w:t>
      </w:r>
      <w:r>
        <w:rPr>
          <w:rFonts w:eastAsia="Times New Roman" w:cs="Times New Roman"/>
          <w:szCs w:val="24"/>
        </w:rPr>
        <w:t>α σειρά από εμπειρογνώμονες και συμ</w:t>
      </w:r>
      <w:r>
        <w:rPr>
          <w:rFonts w:eastAsia="Times New Roman" w:cs="Times New Roman"/>
          <w:szCs w:val="24"/>
        </w:rPr>
        <w:t xml:space="preserve">βούλους που υπηρετούν στο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όπου εδώ -το επαναλαμβάνω ακόμα μία φορά- εισάγεται μ</w:t>
      </w:r>
      <w:r>
        <w:rPr>
          <w:rFonts w:eastAsia="Times New Roman" w:cs="Times New Roman"/>
          <w:szCs w:val="24"/>
        </w:rPr>
        <w:t>ί</w:t>
      </w:r>
      <w:r>
        <w:rPr>
          <w:rFonts w:eastAsia="Times New Roman" w:cs="Times New Roman"/>
          <w:szCs w:val="24"/>
        </w:rPr>
        <w:t>α διάταξη κατά το πρότυπο εκείνης που αφορούσε τον καθορισμό του τι σημαίνει «απιστία» σε ένα παλαιότερο νομοθέτημα της προηγούμενης κυβέρνησης.</w:t>
      </w:r>
    </w:p>
    <w:p w14:paraId="689131A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περιγραφή αυτής </w:t>
      </w:r>
      <w:r>
        <w:rPr>
          <w:rFonts w:eastAsia="Times New Roman" w:cs="Times New Roman"/>
          <w:szCs w:val="24"/>
        </w:rPr>
        <w:t>της ασυλίας γίνεται κατά τέτοιο τρόπο, ώστε να έχουμε μ</w:t>
      </w:r>
      <w:r>
        <w:rPr>
          <w:rFonts w:eastAsia="Times New Roman" w:cs="Times New Roman"/>
          <w:szCs w:val="24"/>
        </w:rPr>
        <w:t>ί</w:t>
      </w:r>
      <w:r>
        <w:rPr>
          <w:rFonts w:eastAsia="Times New Roman" w:cs="Times New Roman"/>
          <w:szCs w:val="24"/>
        </w:rPr>
        <w:t xml:space="preserve">α ταυτολογία. Δηλαδή, λέει η συγκεκριμένη διάταξη του άρθρου 20, όπως και εκείνη του άρθρου 78 του ν.4146 -εάν δεν </w:t>
      </w:r>
      <w:proofErr w:type="spellStart"/>
      <w:r>
        <w:rPr>
          <w:rFonts w:eastAsia="Times New Roman" w:cs="Times New Roman"/>
          <w:szCs w:val="24"/>
        </w:rPr>
        <w:t>απατώμαι</w:t>
      </w:r>
      <w:proofErr w:type="spellEnd"/>
      <w:r>
        <w:rPr>
          <w:rFonts w:eastAsia="Times New Roman" w:cs="Times New Roman"/>
          <w:szCs w:val="24"/>
        </w:rPr>
        <w:t>- ότι δεν διώκονται ποινικά όσοι από αυτούς τους εμπειρογνώμονες παρέχουν γνω</w:t>
      </w:r>
      <w:r>
        <w:rPr>
          <w:rFonts w:eastAsia="Times New Roman" w:cs="Times New Roman"/>
          <w:szCs w:val="24"/>
        </w:rPr>
        <w:t xml:space="preserve">μοδοτήσεις, τηρώντας τους κανόνες που διέπουν ουσιαστικά τη νομιμότητα του συγκεκριμένου εγχειρήματος, που κάθε φορά </w:t>
      </w:r>
      <w:r>
        <w:rPr>
          <w:rFonts w:eastAsia="Times New Roman" w:cs="Times New Roman"/>
          <w:szCs w:val="24"/>
        </w:rPr>
        <w:lastRenderedPageBreak/>
        <w:t>αποτελεί περιεχόμενό του η γνωμοδότηση που δίνουν, και υπό τον όρο ότι μ</w:t>
      </w:r>
      <w:r>
        <w:rPr>
          <w:rFonts w:eastAsia="Times New Roman" w:cs="Times New Roman"/>
          <w:szCs w:val="24"/>
        </w:rPr>
        <w:t>ί</w:t>
      </w:r>
      <w:r>
        <w:rPr>
          <w:rFonts w:eastAsia="Times New Roman" w:cs="Times New Roman"/>
          <w:szCs w:val="24"/>
        </w:rPr>
        <w:t xml:space="preserve">α τέτοια γνωμοδότηση έχει τύχει θετικής έγκρισης από το Ελεγκτικό </w:t>
      </w:r>
      <w:r>
        <w:rPr>
          <w:rFonts w:eastAsia="Times New Roman" w:cs="Times New Roman"/>
          <w:szCs w:val="24"/>
        </w:rPr>
        <w:t xml:space="preserve">Συνέδριο. </w:t>
      </w:r>
    </w:p>
    <w:p w14:paraId="689131A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Τώρα, βέβαια, το πώς μπλέκεται το Ελεγκτικό Συνέδριο σε γνωμοδοτήσεις, προσωπικά δεν το έχω καταλάβει. Ενδεχομένως, κάποιοι να ήθελαν με αυτόν τον τρόπο να εισαγάγουν μ</w:t>
      </w:r>
      <w:r>
        <w:rPr>
          <w:rFonts w:eastAsia="Times New Roman" w:cs="Times New Roman"/>
          <w:szCs w:val="24"/>
        </w:rPr>
        <w:t>ί</w:t>
      </w:r>
      <w:r>
        <w:rPr>
          <w:rFonts w:eastAsia="Times New Roman" w:cs="Times New Roman"/>
          <w:szCs w:val="24"/>
        </w:rPr>
        <w:t>α πρωτόλεια ή προσχηματική έστω μορφή δικαστικής κρίσης, ώστε να γίνεται πιο</w:t>
      </w:r>
      <w:r>
        <w:rPr>
          <w:rFonts w:eastAsia="Times New Roman" w:cs="Times New Roman"/>
          <w:szCs w:val="24"/>
        </w:rPr>
        <w:t xml:space="preserve"> «εύπεπτη» αυτή η ασυλία. </w:t>
      </w:r>
    </w:p>
    <w:p w14:paraId="689131A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Όμως, επί του σημείου αυτού, κύριε Υπουργέ, θα πρέπει να δούμε όλοι τις πολύ ορθές επισημάνσεις που κάνει η Επιστημονική Επιτροπή της Βουλής, η οποία πράγματι συμπορεύεται με αυτήν την άποψη που ανέπτυξα. </w:t>
      </w:r>
    </w:p>
    <w:p w14:paraId="689131A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Κατά τα άλλα, τελειώνον</w:t>
      </w:r>
      <w:r>
        <w:rPr>
          <w:rFonts w:eastAsia="Times New Roman" w:cs="Times New Roman"/>
          <w:szCs w:val="24"/>
        </w:rPr>
        <w:t xml:space="preserve">τας, θα ήθελα να εξάρω τον τρόπο με τον οποίο συνεργαστήκαμε στις εργασίες της Διαρκούς Επιτροπής και να πω ότι μελετήσατε αρκετά από τα ζητήματα που σας θέσαμε και </w:t>
      </w:r>
      <w:r>
        <w:rPr>
          <w:rFonts w:eastAsia="Times New Roman" w:cs="Times New Roman"/>
          <w:szCs w:val="24"/>
        </w:rPr>
        <w:lastRenderedPageBreak/>
        <w:t>με συγκεκριμένες τροποποιήσεις και νομοτεχνικές μεταβολές ανταποκριθήκατε πλήρως σε αυτό το</w:t>
      </w:r>
      <w:r>
        <w:rPr>
          <w:rFonts w:eastAsia="Times New Roman" w:cs="Times New Roman"/>
          <w:szCs w:val="24"/>
        </w:rPr>
        <w:t xml:space="preserve"> επίπεδο και το δημοκρατικό ήθος του διαλόγου που πρέπει να διέπει τον κοινοβουλευτικό βίο, κυρίως στις </w:t>
      </w:r>
      <w:r>
        <w:rPr>
          <w:rFonts w:eastAsia="Times New Roman" w:cs="Times New Roman"/>
          <w:szCs w:val="24"/>
        </w:rPr>
        <w:t>ε</w:t>
      </w:r>
      <w:r>
        <w:rPr>
          <w:rFonts w:eastAsia="Times New Roman" w:cs="Times New Roman"/>
          <w:szCs w:val="24"/>
        </w:rPr>
        <w:t>πιτροπές και σε αυτή την Αίθουσα της Ολομέλειας.</w:t>
      </w:r>
    </w:p>
    <w:p w14:paraId="689131A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89131A6"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31A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τριος Κρεμαστινός):</w:t>
      </w:r>
      <w:r>
        <w:rPr>
          <w:rFonts w:eastAsia="Times New Roman" w:cs="Times New Roman"/>
          <w:szCs w:val="24"/>
        </w:rPr>
        <w:t xml:space="preserve"> Κι εγώ ευχαριστώ, κύριε Τζαβάρα. </w:t>
      </w:r>
    </w:p>
    <w:p w14:paraId="689131A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Ο κ. Γερμενής,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του Λαϊκού Συνδέσμου - Χρυσή Αυγή, έχει τον λόγο. </w:t>
      </w:r>
    </w:p>
    <w:p w14:paraId="689131A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Η προσπάθεια των οργάνων της παγκοσμιοποίησης να διαλύσουν τα έθνη-κράτη και να αντικαταστήσουν τις </w:t>
      </w:r>
      <w:r>
        <w:rPr>
          <w:rFonts w:eastAsia="Times New Roman" w:cs="Times New Roman"/>
          <w:szCs w:val="24"/>
        </w:rPr>
        <w:t>εθνικά ομοιογενείς κοινωνίες με πολυπολιτισμικά κατασκευάσματα, είναι γνωστό ότι εξυπηρετείται από τον υπερεθνικό οργανισμό της Ευρωπαϊκής Ένωσης, ο οποίος, δυστυχώς, έχει απωλέσει τον θεσμικό του ρόλο και έχει σαν κύριο σκοπό την καταστροφή των ευρωπαϊκών</w:t>
      </w:r>
      <w:r>
        <w:rPr>
          <w:rFonts w:eastAsia="Times New Roman" w:cs="Times New Roman"/>
          <w:szCs w:val="24"/>
        </w:rPr>
        <w:t xml:space="preserve"> εθνών και την παγίωση της παγκόσμιας κυβερνήσεως.</w:t>
      </w:r>
    </w:p>
    <w:p w14:paraId="689131A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Μισεί κάθε τι το εθνικό και στοχεύει στη μετατροπή της Ευρώπης σε ένα συνονθύλευμα ανθρώπων, απαλλαγμένων από κάθε εθνικό και φυλετικό χαρακτηριστικό. </w:t>
      </w:r>
    </w:p>
    <w:p w14:paraId="689131A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Σκοπεύουν στη μετάλλαξη των γηγενών Ευρωπαίων σε όντα</w:t>
      </w:r>
      <w:r>
        <w:rPr>
          <w:rFonts w:eastAsia="Times New Roman" w:cs="Times New Roman"/>
          <w:szCs w:val="24"/>
        </w:rPr>
        <w:t xml:space="preserve"> άβουλα, απλούς καταναλωτές των αγορών, υπηρέτες του διεθνούς κεφαλαίου, υποχείρια ανίκανα να αντισταθούν στις αντεθνικές πολιτικές των Βρυξελλών. </w:t>
      </w:r>
    </w:p>
    <w:p w14:paraId="689131A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Αντιλαμβάνονται ότι ο εθνικισμός αποτελεί τη μοναδική ιδεολογία η οποία μπορεί να σταθεί φραγμός στην παγκοσ</w:t>
      </w:r>
      <w:r>
        <w:rPr>
          <w:rFonts w:eastAsia="Times New Roman" w:cs="Times New Roman"/>
          <w:szCs w:val="24"/>
        </w:rPr>
        <w:t xml:space="preserve">μιοποίηση, ικανή να αφυπνίσει τους ευρωπαϊκούς λαούς ώστε να προστατέψουν και να διαφυλάξουν την εθνική τους ταυτότητα, την κληρονομιά τους. </w:t>
      </w:r>
    </w:p>
    <w:p w14:paraId="689131A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για τον λόγο αυτόν επιχειρούν να </w:t>
      </w:r>
      <w:proofErr w:type="spellStart"/>
      <w:r>
        <w:rPr>
          <w:rFonts w:eastAsia="Times New Roman" w:cs="Times New Roman"/>
          <w:szCs w:val="24"/>
        </w:rPr>
        <w:t>δαιμονοποιήσουν</w:t>
      </w:r>
      <w:proofErr w:type="spellEnd"/>
      <w:r>
        <w:rPr>
          <w:rFonts w:eastAsia="Times New Roman" w:cs="Times New Roman"/>
          <w:szCs w:val="24"/>
        </w:rPr>
        <w:t xml:space="preserve"> τον εθνικισμό επικαλούμενοι τον ρατσισμό -όρος ο οποίος π</w:t>
      </w:r>
      <w:r>
        <w:rPr>
          <w:rFonts w:eastAsia="Times New Roman" w:cs="Times New Roman"/>
          <w:szCs w:val="24"/>
        </w:rPr>
        <w:t xml:space="preserve">λέον αποδίδεται σε οποιαδήποτε εθνική και πατριωτική ενέργεια, πράξη ή λόγο- προκειμένου να ενοχοποιηθεί και να </w:t>
      </w:r>
      <w:proofErr w:type="spellStart"/>
      <w:r>
        <w:rPr>
          <w:rFonts w:eastAsia="Times New Roman" w:cs="Times New Roman"/>
          <w:szCs w:val="24"/>
        </w:rPr>
        <w:t>στοχοποιηθεί</w:t>
      </w:r>
      <w:proofErr w:type="spellEnd"/>
      <w:r>
        <w:rPr>
          <w:rFonts w:eastAsia="Times New Roman" w:cs="Times New Roman"/>
          <w:szCs w:val="24"/>
        </w:rPr>
        <w:t xml:space="preserve"> κάθε φωνή εθνικής αντίστασης εντός των ευρωπαϊκών κρατών. </w:t>
      </w:r>
    </w:p>
    <w:p w14:paraId="689131A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Βλέποντας, όμως, οι υποστηρικτές της παγκοσμιοποίησης και του διεθνισμού</w:t>
      </w:r>
      <w:r>
        <w:rPr>
          <w:rFonts w:eastAsia="Times New Roman" w:cs="Times New Roman"/>
          <w:szCs w:val="24"/>
        </w:rPr>
        <w:t xml:space="preserve"> ότι οι συνειδήσεις των Ευρωπαίων πολιτών πλέον εξεγείρονται υπέρ των εθνικών αρχών, ιδανικών και παραδόσεων, με αποτέλεσμα τα εθνικιστικά κινήματα ανά την Ευρώπη να γιγαντώνονται, επιχειρούν απροκάλυπτα την ποινικοποίηση του εθνικισμού, με το πρόσχημα της</w:t>
      </w:r>
      <w:r>
        <w:rPr>
          <w:rFonts w:eastAsia="Times New Roman" w:cs="Times New Roman"/>
          <w:szCs w:val="24"/>
        </w:rPr>
        <w:t xml:space="preserve"> καταπολέμησης του ρατσισμού και της ξενοφοβίας. </w:t>
      </w:r>
    </w:p>
    <w:p w14:paraId="689131A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Αντιλαμβανόμενοι, επίσης, ότι το διαδίκτυο αποτελεί πρόσφορο μέσο  για τη διάδοση των εθνικιστικών και πατριωτικών ιδεών στους Ευρωπαίους πολίτες, προσπαθούν να βρουν τρόπους ελέγχου των πληροφοριών και περ</w:t>
      </w:r>
      <w:r>
        <w:rPr>
          <w:rFonts w:eastAsia="Times New Roman" w:cs="Times New Roman"/>
          <w:szCs w:val="24"/>
        </w:rPr>
        <w:t>ιορισμού της διακινήσεως των ιδεών και απόψεων μέσω του διαδικτύου.</w:t>
      </w:r>
    </w:p>
    <w:p w14:paraId="689131B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Στοχεύουν στον περιορισμό του δικαιώματος της ελεύθερης έκφρασης στο διαδίκτυο και στην αποτροπή με κάθε τρόπο της ενημέρωσης, δραστηριοποίησης και εν τέλει της εθνικής αφύπνισης και αντίσ</w:t>
      </w:r>
      <w:r>
        <w:rPr>
          <w:rFonts w:eastAsia="Times New Roman" w:cs="Times New Roman"/>
          <w:szCs w:val="24"/>
        </w:rPr>
        <w:t xml:space="preserve">τασης των ευρωπαϊκών λαών υπέρ των εθνών τους. </w:t>
      </w:r>
    </w:p>
    <w:p w14:paraId="689131B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αυτής της πολιτικής εντάσσεται και το υπό ψήφιση σχέδιο νόμου, το οποίο κυρώνει τη Σύμβαση του Συμβουλίου της Ευρώπης για το έγκλημα στον κυβερνοχώρο και το πρόσθετο Πρωτόκολλο </w:t>
      </w:r>
      <w:r>
        <w:rPr>
          <w:rFonts w:eastAsia="Times New Roman" w:cs="Times New Roman"/>
          <w:szCs w:val="24"/>
        </w:rPr>
        <w:lastRenderedPageBreak/>
        <w:t>αυτής, σχετικά με τ</w:t>
      </w:r>
      <w:r>
        <w:rPr>
          <w:rFonts w:eastAsia="Times New Roman" w:cs="Times New Roman"/>
          <w:szCs w:val="24"/>
        </w:rPr>
        <w:t xml:space="preserve">ην ποινικοποίηση πράξεως ρατσιστικής και </w:t>
      </w:r>
      <w:proofErr w:type="spellStart"/>
      <w:r>
        <w:rPr>
          <w:rFonts w:eastAsia="Times New Roman" w:cs="Times New Roman"/>
          <w:szCs w:val="24"/>
        </w:rPr>
        <w:t>ξενοφοβικής</w:t>
      </w:r>
      <w:proofErr w:type="spellEnd"/>
      <w:r>
        <w:rPr>
          <w:rFonts w:eastAsia="Times New Roman" w:cs="Times New Roman"/>
          <w:szCs w:val="24"/>
        </w:rPr>
        <w:t xml:space="preserve"> φύσης που διαπράττονται μέσω συστημάτων υπολογιστών. </w:t>
      </w:r>
    </w:p>
    <w:p w14:paraId="689131B2"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89131B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 λίγη ησυχία γιατί δεν ακούγεται ο ομιλητής.</w:t>
      </w:r>
    </w:p>
    <w:p w14:paraId="689131B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ΓΕΡΜ</w:t>
      </w:r>
      <w:r>
        <w:rPr>
          <w:rFonts w:eastAsia="Times New Roman" w:cs="Times New Roman"/>
          <w:b/>
          <w:szCs w:val="24"/>
        </w:rPr>
        <w:t>ΕΝΗΣ:</w:t>
      </w:r>
      <w:r>
        <w:rPr>
          <w:rFonts w:eastAsia="Times New Roman" w:cs="Times New Roman"/>
          <w:szCs w:val="24"/>
        </w:rPr>
        <w:t xml:space="preserve"> Κύριε Αθανασίου, εμείς δεν μιλάγαμε στον ομιλητή σας. Δώστε λίγο σημασία. Αξίζει να ακούσετε αυτά που λέω.</w:t>
      </w:r>
    </w:p>
    <w:p w14:paraId="689131B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Συγγνώμη.</w:t>
      </w:r>
    </w:p>
    <w:p w14:paraId="689131B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Σύμφωνα με το άρθρο 2 του Πρωτοκόλλου, ρατσιστικό και </w:t>
      </w:r>
      <w:proofErr w:type="spellStart"/>
      <w:r>
        <w:rPr>
          <w:rFonts w:eastAsia="Times New Roman" w:cs="Times New Roman"/>
          <w:szCs w:val="24"/>
        </w:rPr>
        <w:t>ξενοφοβικό</w:t>
      </w:r>
      <w:proofErr w:type="spellEnd"/>
      <w:r>
        <w:rPr>
          <w:rFonts w:eastAsia="Times New Roman" w:cs="Times New Roman"/>
          <w:szCs w:val="24"/>
        </w:rPr>
        <w:t xml:space="preserve"> υλικό αποτελεί κάθε γραπτό </w:t>
      </w:r>
      <w:r>
        <w:rPr>
          <w:rFonts w:eastAsia="Times New Roman" w:cs="Times New Roman"/>
          <w:szCs w:val="24"/>
        </w:rPr>
        <w:t xml:space="preserve">υλικό, εικόνα ή άλλη έκφραση ιδεών ή θεωριών που υποστηρίζουν, προάγουν ή υποδαυλίζουν το μίσος διάκρισης ή τη βία κατά κάποιου ατόμου ή ομάδας ατόμων με βάση τη φυλή, το </w:t>
      </w:r>
      <w:r>
        <w:rPr>
          <w:rFonts w:eastAsia="Times New Roman" w:cs="Times New Roman"/>
          <w:szCs w:val="24"/>
        </w:rPr>
        <w:lastRenderedPageBreak/>
        <w:t xml:space="preserve">χρώμα, την καταγωγή, την εθνική ή την </w:t>
      </w:r>
      <w:proofErr w:type="spellStart"/>
      <w:r>
        <w:rPr>
          <w:rFonts w:eastAsia="Times New Roman" w:cs="Times New Roman"/>
          <w:szCs w:val="24"/>
        </w:rPr>
        <w:t>εθνοτική</w:t>
      </w:r>
      <w:proofErr w:type="spellEnd"/>
      <w:r>
        <w:rPr>
          <w:rFonts w:eastAsia="Times New Roman" w:cs="Times New Roman"/>
          <w:szCs w:val="24"/>
        </w:rPr>
        <w:t xml:space="preserve"> προέλευση, καθώς και τη θρησκεία, εάν </w:t>
      </w:r>
      <w:r>
        <w:rPr>
          <w:rFonts w:eastAsia="Times New Roman" w:cs="Times New Roman"/>
          <w:szCs w:val="24"/>
        </w:rPr>
        <w:t xml:space="preserve">αυτή χρησιμοποιείται ως πρόσχημα για κάποιον από τους ανωτέρω παράγοντες. Καλούνται τα συμβαλλόμενα μέρη να θεσπίσουν νομοθετικά και άλλα μέτρα που είναι απαραίτητα ώστε να καθιερωθεί ως ποινικό αδίκημα η ακόλουθη συμπεριφορά, δηλαδή η διανομή ή η με άλλο </w:t>
      </w:r>
      <w:r>
        <w:rPr>
          <w:rFonts w:eastAsia="Times New Roman" w:cs="Times New Roman"/>
          <w:szCs w:val="24"/>
        </w:rPr>
        <w:t xml:space="preserve">τρόπο διάθεση ρατσιστικού και </w:t>
      </w:r>
      <w:proofErr w:type="spellStart"/>
      <w:r>
        <w:rPr>
          <w:rFonts w:eastAsia="Times New Roman" w:cs="Times New Roman"/>
          <w:szCs w:val="24"/>
        </w:rPr>
        <w:t>ξενοφοβικού</w:t>
      </w:r>
      <w:proofErr w:type="spellEnd"/>
      <w:r>
        <w:rPr>
          <w:rFonts w:eastAsia="Times New Roman" w:cs="Times New Roman"/>
          <w:szCs w:val="24"/>
        </w:rPr>
        <w:t xml:space="preserve"> υλικού στο κοινό μέσω συστήματος υπολογιστή. </w:t>
      </w:r>
    </w:p>
    <w:p w14:paraId="689131B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υπό κύρωση πρόσθετο Πρωτόκολλο αποτελεί περίπτωση νεκρανάστασης σταλινικών πρακτικών και αντιλήψεων, τις οποίες οι Ευρωπαίοι </w:t>
      </w:r>
      <w:proofErr w:type="spellStart"/>
      <w:r>
        <w:rPr>
          <w:rFonts w:eastAsia="Times New Roman" w:cs="Times New Roman"/>
          <w:szCs w:val="24"/>
        </w:rPr>
        <w:t>ινστρούκτορες</w:t>
      </w:r>
      <w:proofErr w:type="spellEnd"/>
      <w:r>
        <w:rPr>
          <w:rFonts w:eastAsia="Times New Roman" w:cs="Times New Roman"/>
          <w:szCs w:val="24"/>
        </w:rPr>
        <w:t xml:space="preserve"> της παγκοσμιοποίησης προσά</w:t>
      </w:r>
      <w:r>
        <w:rPr>
          <w:rFonts w:eastAsia="Times New Roman" w:cs="Times New Roman"/>
          <w:szCs w:val="24"/>
        </w:rPr>
        <w:t xml:space="preserve">ρμοσαν στις σύγχρονες συνθήκες, προκειμένου να φιμώσουν με κάθε τρόπο τη διάδοση των εθνικών ιδεών. </w:t>
      </w:r>
    </w:p>
    <w:p w14:paraId="689131B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όνομα δήθεν της δημοκρατίας και της προάσπισης των ανθρωπίνων δικαιωμάτων οι χρυσοπληρωμένοι, με τα χρήματα των Ευρωπαίων πολιτών, γραφειοκράτες, υπαλλ</w:t>
      </w:r>
      <w:r>
        <w:rPr>
          <w:rFonts w:eastAsia="Times New Roman" w:cs="Times New Roman"/>
          <w:szCs w:val="24"/>
        </w:rPr>
        <w:t xml:space="preserve">ηλίσκοι των Βρυξελλών, σε συνεργασία με κυβερνήσεις αντεθνικές, οι οποίες δρουν ως υπηρέτες της νέας τάξης πραγμάτων, </w:t>
      </w:r>
      <w:proofErr w:type="spellStart"/>
      <w:r>
        <w:rPr>
          <w:rFonts w:eastAsia="Times New Roman" w:cs="Times New Roman"/>
          <w:szCs w:val="24"/>
        </w:rPr>
        <w:t>ποινικοποιούν</w:t>
      </w:r>
      <w:proofErr w:type="spellEnd"/>
      <w:r>
        <w:rPr>
          <w:rFonts w:eastAsia="Times New Roman" w:cs="Times New Roman"/>
          <w:szCs w:val="24"/>
        </w:rPr>
        <w:t xml:space="preserve"> την ελεύθερη έκφραση και διάδοση ιδεών και πληροφοριών. Αδιαφορούν για το ότι η ελευθερία </w:t>
      </w:r>
      <w:r>
        <w:rPr>
          <w:rFonts w:eastAsia="Times New Roman" w:cs="Times New Roman"/>
          <w:szCs w:val="24"/>
        </w:rPr>
        <w:lastRenderedPageBreak/>
        <w:t>της έκφρασης προστατεύεται πολλαπλ</w:t>
      </w:r>
      <w:r>
        <w:rPr>
          <w:rFonts w:eastAsia="Times New Roman" w:cs="Times New Roman"/>
          <w:szCs w:val="24"/>
        </w:rPr>
        <w:t xml:space="preserve">ώς τόσο από το Σύνταγμα των ευρωπαϊκών κρατών, όσο και από το άρθρο 10 της Ευρωπαϊκής Σύμβασης Δικαιωμάτων του Ανθρώπου. </w:t>
      </w:r>
    </w:p>
    <w:p w14:paraId="689131B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Σε εθνικό επίπεδο το πρόσθετο Πρωτόκολλο περί ποινικοποίησης πράξεων ρατσιστικής και </w:t>
      </w:r>
      <w:proofErr w:type="spellStart"/>
      <w:r>
        <w:rPr>
          <w:rFonts w:eastAsia="Times New Roman" w:cs="Times New Roman"/>
          <w:szCs w:val="24"/>
        </w:rPr>
        <w:t>ξενοφοβικής</w:t>
      </w:r>
      <w:proofErr w:type="spellEnd"/>
      <w:r>
        <w:rPr>
          <w:rFonts w:eastAsia="Times New Roman" w:cs="Times New Roman"/>
          <w:szCs w:val="24"/>
        </w:rPr>
        <w:t xml:space="preserve"> φύσης, θεσπίζει για τους χρήστες του </w:t>
      </w:r>
      <w:r>
        <w:rPr>
          <w:rFonts w:eastAsia="Times New Roman" w:cs="Times New Roman"/>
          <w:szCs w:val="24"/>
        </w:rPr>
        <w:t>διαδικτύου το ίδιο καθεστώς δίωξης του φρονήματος και περιορισμού του δικαιώματος λόγου και ελεύθερης έκφρασης που επέβαλε ο περίφημος αντιρατσιστικός νόμος 4285/2014.</w:t>
      </w:r>
    </w:p>
    <w:p w14:paraId="689131B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Όλα αυτά σε μ</w:t>
      </w:r>
      <w:r>
        <w:rPr>
          <w:rFonts w:eastAsia="Times New Roman" w:cs="Times New Roman"/>
          <w:szCs w:val="24"/>
        </w:rPr>
        <w:t>ί</w:t>
      </w:r>
      <w:r>
        <w:rPr>
          <w:rFonts w:eastAsia="Times New Roman" w:cs="Times New Roman"/>
          <w:szCs w:val="24"/>
        </w:rPr>
        <w:t>α απέλπιδα προσπάθεια όλων των πολιτικών δυνάμεων του λεγόμενου «συνταγματ</w:t>
      </w:r>
      <w:r>
        <w:rPr>
          <w:rFonts w:eastAsia="Times New Roman" w:cs="Times New Roman"/>
          <w:szCs w:val="24"/>
        </w:rPr>
        <w:t xml:space="preserve">ικού τόξου» να ανακόψουν τη ραγδαία άνοδο της Χρυσής Αυγής και τη συνεχώς αυξανόμενης επιρροής του ελληνικού εθνικιστικού κινήματος στην ελληνική κοινωνία. </w:t>
      </w:r>
    </w:p>
    <w:p w14:paraId="689131B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Πρόκειται για τον ορισμό της πολιτικής υποκρισίας. Οι φιλελεύθεροι, δημοκράτες αστοί, σε συνεργασία και σύμπνοια με τα σταλινικής προέλευσης απομεινάρια της μαρξιστικής Αριστεράς, υποτίθεται ότι εναντιώνονται στη διάδοση του μίσους ή των διακρίσεων κατά τω</w:t>
      </w:r>
      <w:r>
        <w:rPr>
          <w:rFonts w:eastAsia="Times New Roman" w:cs="Times New Roman"/>
          <w:szCs w:val="24"/>
        </w:rPr>
        <w:t xml:space="preserve">ν συνανθρώπων μας. </w:t>
      </w:r>
    </w:p>
    <w:p w14:paraId="689131B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όμως, οι ίδιοι που πολεμούν με λύσσα το οτιδήποτε εθνικό, που </w:t>
      </w:r>
      <w:proofErr w:type="spellStart"/>
      <w:r>
        <w:rPr>
          <w:rFonts w:eastAsia="Times New Roman" w:cs="Times New Roman"/>
          <w:szCs w:val="24"/>
        </w:rPr>
        <w:t>στοχοποιούν</w:t>
      </w:r>
      <w:proofErr w:type="spellEnd"/>
      <w:r>
        <w:rPr>
          <w:rFonts w:eastAsia="Times New Roman" w:cs="Times New Roman"/>
          <w:szCs w:val="24"/>
        </w:rPr>
        <w:t xml:space="preserve"> τους φορείς των εθνικιστικών ιδεών σε συλλογικό ή σε ατομικό επίπεδο, που επιβάλλουν διακρίσεις εις βάρος των λαών τους, προωθώντας την κατάργηση των εθνικ</w:t>
      </w:r>
      <w:r>
        <w:rPr>
          <w:rFonts w:eastAsia="Times New Roman" w:cs="Times New Roman"/>
          <w:szCs w:val="24"/>
        </w:rPr>
        <w:t>ών κοινωνιών και ενθαρρύνοντας την εισβολή εκατομμυρίων αλλόφυλων και αλλόθρησκων λαθρομεταναστών στα ευρωπαϊκά κράτη.</w:t>
      </w:r>
    </w:p>
    <w:p w14:paraId="689131B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Ειδικότερα στην Ελλάδα, οι εκφραστές αυτής της νοσηρής νοοτροπίας πρωταγωνιστούν στη διάδοση του μίσους και των διακρίσεων όταν με κάθε τ</w:t>
      </w:r>
      <w:r>
        <w:rPr>
          <w:rFonts w:eastAsia="Times New Roman" w:cs="Times New Roman"/>
          <w:szCs w:val="24"/>
        </w:rPr>
        <w:t xml:space="preserve">ους λόγο </w:t>
      </w:r>
      <w:proofErr w:type="spellStart"/>
      <w:r>
        <w:rPr>
          <w:rFonts w:eastAsia="Times New Roman" w:cs="Times New Roman"/>
          <w:szCs w:val="24"/>
        </w:rPr>
        <w:t>στοχοποιούν</w:t>
      </w:r>
      <w:proofErr w:type="spellEnd"/>
      <w:r>
        <w:rPr>
          <w:rFonts w:eastAsia="Times New Roman" w:cs="Times New Roman"/>
          <w:szCs w:val="24"/>
        </w:rPr>
        <w:t>, απειλούν, υβρίζουν και συκοφαντούν τους Έλληνες εθνικιστές, χωρίς να λογοδοτούν για τις πράξεις τους, οι οποίες έχουν προφανώς ρατσιστικά χαρακτηριστικά, ενώ ταυτόχρονα αποτελούν και ποινικά αδικήματα κατά την ισχύουσα νομοθεσία. Διότ</w:t>
      </w:r>
      <w:r>
        <w:rPr>
          <w:rFonts w:eastAsia="Times New Roman" w:cs="Times New Roman"/>
          <w:szCs w:val="24"/>
        </w:rPr>
        <w:t>ι στην Ελλάδα το μοναδικό είδος ρατσισμού που υπάρχει είναι αυτό που στρέφεται κατά των Ελλήνων.</w:t>
      </w:r>
    </w:p>
    <w:p w14:paraId="689131B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Υφίστανται όντως διακρίσεις κατά πολιτών με κριτήριο την εθνική τους καταγωγή ή τη θρησκεία τους. Αυτός είναι ο ρατσισμός που όχι μόνο δεν αποδοκιμάζεται, αλλά</w:t>
      </w:r>
      <w:r>
        <w:rPr>
          <w:rFonts w:eastAsia="Times New Roman" w:cs="Times New Roman"/>
          <w:szCs w:val="24"/>
        </w:rPr>
        <w:t xml:space="preserve">, αντίθετα, ενθαρρύνεται από το σύνολο </w:t>
      </w:r>
      <w:r>
        <w:rPr>
          <w:rFonts w:eastAsia="Times New Roman" w:cs="Times New Roman"/>
          <w:szCs w:val="24"/>
        </w:rPr>
        <w:lastRenderedPageBreak/>
        <w:t xml:space="preserve">των πολιτικών δυνάμεων του «συνταγματικού τόξου». Σε ένα κράτος το οποίο μπορεί να δημιουργεί κέντρα φιλοξενίας λαθρομεταναστών σε όλη την επικράτεια χωρητικότητας δεκάδων χιλιάδων θέσεων, αδιαφορώντας για τη δημόσια </w:t>
      </w:r>
      <w:r>
        <w:rPr>
          <w:rFonts w:eastAsia="Times New Roman" w:cs="Times New Roman"/>
          <w:szCs w:val="24"/>
        </w:rPr>
        <w:t xml:space="preserve">ασφάλεια και υγεία στις τοπικές κοινωνίες, ενώ την ίδια στιγμή αρνείται να φροντίσει χιλιάδες Έλληνες άστεγους, οι οποίοι περιφέρονται στους δρόμους και στις πλατείες των αστικών κέντρων, τραγικό αποτέλεσμα της πολιτικής των μνημονίων τις οποίες υπηρετούν </w:t>
      </w:r>
      <w:r>
        <w:rPr>
          <w:rFonts w:eastAsia="Times New Roman" w:cs="Times New Roman"/>
          <w:szCs w:val="24"/>
        </w:rPr>
        <w:t xml:space="preserve">όλες οι δυνάμεις του Κοινοβουλίου, πλην της Χρυσής Αυγής. </w:t>
      </w:r>
    </w:p>
    <w:p w14:paraId="689131B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Αλήθεια, ποιος μπορεί να κρίνει με σύνεση ποια θεωρείται </w:t>
      </w:r>
      <w:proofErr w:type="spellStart"/>
      <w:r>
        <w:rPr>
          <w:rFonts w:eastAsia="Times New Roman" w:cs="Times New Roman"/>
          <w:szCs w:val="24"/>
        </w:rPr>
        <w:t>ξενοφοβική</w:t>
      </w:r>
      <w:proofErr w:type="spellEnd"/>
      <w:r>
        <w:rPr>
          <w:rFonts w:eastAsia="Times New Roman" w:cs="Times New Roman"/>
          <w:szCs w:val="24"/>
        </w:rPr>
        <w:t xml:space="preserve"> και ρατσιστική πράξη, όταν αυτή τελείται στο διαδίκτυο; Με ποια κριτήρια, σε τελική ανάλυση, μπορεί ο καθένας να οριοθετήσει την </w:t>
      </w:r>
      <w:r>
        <w:rPr>
          <w:rFonts w:eastAsia="Times New Roman" w:cs="Times New Roman"/>
          <w:szCs w:val="24"/>
        </w:rPr>
        <w:t>ελευθερία έκφρασης του κάθε ανθρώπου;</w:t>
      </w:r>
    </w:p>
    <w:p w14:paraId="689131C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Το άρθρο 2 του Πρωτοκόλλου ορίζει ότι κάθε είδους έγγραφο υλικό, κείμενο, βιβλία, περιοδικά, δηλώσεις, μηνύματα, εικόνες, αναπαραστάσεις, φωτογραφίες και σχέδια, καθώς και οποιοδήποτε είδος ανάπτυξης ιδεών ή θεωριών ρα</w:t>
      </w:r>
      <w:r>
        <w:rPr>
          <w:rFonts w:eastAsia="Times New Roman" w:cs="Times New Roman"/>
          <w:szCs w:val="24"/>
        </w:rPr>
        <w:t xml:space="preserve">τσιστικής ή </w:t>
      </w:r>
      <w:proofErr w:type="spellStart"/>
      <w:r>
        <w:rPr>
          <w:rFonts w:eastAsia="Times New Roman" w:cs="Times New Roman"/>
          <w:szCs w:val="24"/>
        </w:rPr>
        <w:t>ξενοφοβικής</w:t>
      </w:r>
      <w:proofErr w:type="spellEnd"/>
      <w:r>
        <w:rPr>
          <w:rFonts w:eastAsia="Times New Roman" w:cs="Times New Roman"/>
          <w:szCs w:val="24"/>
        </w:rPr>
        <w:t xml:space="preserve"> φύσης, είναι δυνατόν να οριστούν ως ρατσιστικό και </w:t>
      </w:r>
      <w:proofErr w:type="spellStart"/>
      <w:r>
        <w:rPr>
          <w:rFonts w:eastAsia="Times New Roman" w:cs="Times New Roman"/>
          <w:szCs w:val="24"/>
        </w:rPr>
        <w:t>ξενοφοβικό</w:t>
      </w:r>
      <w:proofErr w:type="spellEnd"/>
      <w:r>
        <w:rPr>
          <w:rFonts w:eastAsia="Times New Roman" w:cs="Times New Roman"/>
          <w:szCs w:val="24"/>
        </w:rPr>
        <w:t xml:space="preserve"> υλικό. </w:t>
      </w:r>
    </w:p>
    <w:p w14:paraId="689131C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Σύμφωνα με τη λογική, η διατύπωση που περιέχεται στην αιτιολογική έκθεση είναι καθαρά υποκειμενική. Δεν ορίζει με σαφήνεια τι είναι ρατσιστικό και τι είναι </w:t>
      </w:r>
      <w:proofErr w:type="spellStart"/>
      <w:r>
        <w:rPr>
          <w:rFonts w:eastAsia="Times New Roman" w:cs="Times New Roman"/>
          <w:szCs w:val="24"/>
        </w:rPr>
        <w:t>ξενοφο</w:t>
      </w:r>
      <w:r>
        <w:rPr>
          <w:rFonts w:eastAsia="Times New Roman" w:cs="Times New Roman"/>
          <w:szCs w:val="24"/>
        </w:rPr>
        <w:t>βικό</w:t>
      </w:r>
      <w:proofErr w:type="spellEnd"/>
      <w:r>
        <w:rPr>
          <w:rFonts w:eastAsia="Times New Roman" w:cs="Times New Roman"/>
          <w:szCs w:val="24"/>
        </w:rPr>
        <w:t xml:space="preserve">. </w:t>
      </w:r>
    </w:p>
    <w:p w14:paraId="689131C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Ποια είναι η σκοπιμότητα αυτής της ασάφειας; Θα πρόκειται, μάλλον, για τη συνηθισμένη πλέον ασάφεια που χαρακτηρίζει αυτή τη μαύρη περίοδο που διανύουμε, όπου το άσπρο γίνεται μαύρο και η παράνοια μετατρέπεται σε λογική.</w:t>
      </w:r>
    </w:p>
    <w:p w14:paraId="689131C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Αφενός, λοιπόν, η ελευθερία </w:t>
      </w:r>
      <w:r>
        <w:rPr>
          <w:rFonts w:eastAsia="Times New Roman" w:cs="Times New Roman"/>
          <w:szCs w:val="24"/>
        </w:rPr>
        <w:t xml:space="preserve">έκφρασης αποτελεί βασικό συστατικό της δημοκρατικής κοινωνίας και αφετέρου αυτή καθίσταται έρμαιο των ορέξεων των θεμελιωτών της νέας εποχής. </w:t>
      </w:r>
    </w:p>
    <w:p w14:paraId="689131C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Μην φέρνετε ως επιχείρημα την ύπαρξη της Ευρωπαϊκής Σύμβασης για την προστασία των δικαιωμάτων του ανθρώπου και τ</w:t>
      </w:r>
      <w:r>
        <w:rPr>
          <w:rFonts w:eastAsia="Times New Roman" w:cs="Times New Roman"/>
          <w:szCs w:val="24"/>
        </w:rPr>
        <w:t xml:space="preserve">ις προβλέψεις της σχετικά με την κατοχύρωση της ελευθερίας έκφρασης και λοιπών δικαιωμάτων, γιατί ως τρίτο πολιτικό κόμμα είμαστε αποκλεισμένοι και έχουμε φιμωθεί από όλα τα μέσα μαζικής ενημέρωσης και το ραδιόφωνο. </w:t>
      </w:r>
    </w:p>
    <w:p w14:paraId="689131C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υπό ψήφιση σχέδιο νόμου προβλέπει, ε</w:t>
      </w:r>
      <w:r>
        <w:rPr>
          <w:rFonts w:eastAsia="Times New Roman" w:cs="Times New Roman"/>
          <w:szCs w:val="24"/>
        </w:rPr>
        <w:t xml:space="preserve">πίσης, την κύρωση της Σύμβασης για το έγκλημα στον κυβερνοχώρο, η οποία υπεγράφη στη Βουδαπέστη από τα Ευρωπαϊκά κράτη το 2001. </w:t>
      </w:r>
    </w:p>
    <w:p w14:paraId="689131C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Παρά το γεγονός ότι ήδη έχουν περάσει δεκαπέντε χρόνια από τη σύναψή της, και άρα, εκ των πραγμάτων, η συγκεκριμένη σύμβαση έχε</w:t>
      </w:r>
      <w:r>
        <w:rPr>
          <w:rFonts w:eastAsia="Times New Roman" w:cs="Times New Roman"/>
          <w:szCs w:val="24"/>
        </w:rPr>
        <w:t xml:space="preserve">ι ξεπεραστεί λόγω των ραγδαίων εξελίξεων στον χώρο της διαδικτυακής τεχνολογίας, η διατύπωση γενικών αρχών, ορισμών και διαπιστώσεων δεν αρκεί για να αποτραπεί η διάπραξη </w:t>
      </w:r>
      <w:proofErr w:type="spellStart"/>
      <w:r>
        <w:rPr>
          <w:rFonts w:eastAsia="Times New Roman" w:cs="Times New Roman"/>
          <w:szCs w:val="24"/>
        </w:rPr>
        <w:t>βαρέων</w:t>
      </w:r>
      <w:proofErr w:type="spellEnd"/>
      <w:r>
        <w:rPr>
          <w:rFonts w:eastAsia="Times New Roman" w:cs="Times New Roman"/>
          <w:szCs w:val="24"/>
        </w:rPr>
        <w:t xml:space="preserve">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μέσω διαδικτύου.</w:t>
      </w:r>
    </w:p>
    <w:p w14:paraId="689131C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Απαιτείται η ύπαρξη εθνικής νομοθεσί</w:t>
      </w:r>
      <w:r>
        <w:rPr>
          <w:rFonts w:eastAsia="Times New Roman" w:cs="Times New Roman"/>
          <w:szCs w:val="24"/>
        </w:rPr>
        <w:t xml:space="preserve">ας ικανής τόσο να αποτρέψει απεχθή εγκλήματα, όπως η παιδική πορνογραφία, όσο και να καταστείλει τη χρησιμοποίηση του διαδικτύου για τη διευκόλυνση και την προπαρασκευή κάθε είδους σεξουαλικών εγκλημάτων ιδίως σε βάρος ανηλίκων. </w:t>
      </w:r>
    </w:p>
    <w:p w14:paraId="689131C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Απαιτείται, επίσης, οι δυν</w:t>
      </w:r>
      <w:r>
        <w:rPr>
          <w:rFonts w:eastAsia="Times New Roman" w:cs="Times New Roman"/>
          <w:szCs w:val="24"/>
        </w:rPr>
        <w:t>ατότητες που προσφέρει το διαδίκτυο να αξιοποιηθούν τόσο από την πολιτεία όσο και από τους υπόλοιπους θεσμούς και φορείς της ελληνικής κοινωνίας, προκειμένου να προβάλλονται αρχές, αξίες, πρότυπα και ιδανικά στους πολίτες, και ιδίως τους νέους, ικανά να δι</w:t>
      </w:r>
      <w:r>
        <w:rPr>
          <w:rFonts w:eastAsia="Times New Roman" w:cs="Times New Roman"/>
          <w:szCs w:val="24"/>
        </w:rPr>
        <w:t xml:space="preserve">αμορφώσουν προσωπικότητες με ήθος, με συνείδηση και αρχές. </w:t>
      </w:r>
    </w:p>
    <w:p w14:paraId="689131C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αυτόχρονα, είναι επιτακτική ανάγκη να μπουν στο περιθώριο οποιεσδήποτε αρρωστημένες αντιλήψεις προβάλλονται κατά κόρον στις ημέρες μας ως παράδειγμα προς μίμηση, οι οποίες καταστρέφουν τις νεανικ</w:t>
      </w:r>
      <w:r>
        <w:rPr>
          <w:rFonts w:eastAsia="Times New Roman" w:cs="Times New Roman"/>
          <w:szCs w:val="24"/>
        </w:rPr>
        <w:t>ές ψυχές στο όνομα μιας εκφυλισμένης από ιδεοληψίες προόδου.</w:t>
      </w:r>
    </w:p>
    <w:p w14:paraId="689131C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Έχοντας, όμως, γνώση ότι το υπό ψήφιση σχέδιο νόμου πρόκειται να υπερψηφιστεί από τις υπόλοιπες πολιτικές δυνάμεις, στην προσπάθειά τους να περιορίσουν την εξάπλωση των εθνικιστικών ιδεών </w:t>
      </w:r>
      <w:r>
        <w:rPr>
          <w:rFonts w:eastAsia="Times New Roman" w:cs="Times New Roman"/>
          <w:szCs w:val="24"/>
        </w:rPr>
        <w:lastRenderedPageBreak/>
        <w:t>στην ελ</w:t>
      </w:r>
      <w:r>
        <w:rPr>
          <w:rFonts w:eastAsia="Times New Roman" w:cs="Times New Roman"/>
          <w:szCs w:val="24"/>
        </w:rPr>
        <w:t xml:space="preserve">ληνική κοινωνία, καταθέτουμε συγκεκριμένες προτάσεις σχετικά με το έγκλημα στον κυβερνοχώρο και την ποινικοποίηση πράξεων ανθελληνικής και αντεθνικής φύσης, θέτοντας τους πάντες προ των ευθυνών τους. </w:t>
      </w:r>
    </w:p>
    <w:p w14:paraId="689131C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Προτείνουμε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της ποινικής νομοθεσίας, </w:t>
      </w:r>
      <w:r>
        <w:rPr>
          <w:rFonts w:eastAsia="Times New Roman" w:cs="Times New Roman"/>
          <w:szCs w:val="24"/>
        </w:rPr>
        <w:t>όσον αφορά τα εγκλήματα σεξουαλικής φύσεως κατά ανηλίκων, είτε τελούνται μέσω διαδικτύου –παιδική πορνογραφία- είτε όχι –παιδεραστία, παιδοφιλία. Θα πρέπει να αντιμετωπίζονται στο σύνολό τους ως κακουργήματα και οι δράστες να προφυλακίζονται σε κάθε περίπτ</w:t>
      </w:r>
      <w:r>
        <w:rPr>
          <w:rFonts w:eastAsia="Times New Roman" w:cs="Times New Roman"/>
          <w:szCs w:val="24"/>
        </w:rPr>
        <w:t>ωση.</w:t>
      </w:r>
    </w:p>
    <w:p w14:paraId="689131C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Προτείνουμε την άμεση επέμβαση της υπηρεσίας δίωξης ηλεκτρονικού εγκλήματος σε περιπτώσεις διαδικτυακών απειλών κατά ζωής Ελλήνων πολιτών και άμεση επέμβαση όταν υποστηρίζονται τρομοκρατικές ενέργειες εγκληματικών οργανώσεων στο διαδίκτυο. </w:t>
      </w:r>
    </w:p>
    <w:p w14:paraId="689131C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Προτείνουμ</w:t>
      </w:r>
      <w:r>
        <w:rPr>
          <w:rFonts w:eastAsia="Times New Roman" w:cs="Times New Roman"/>
          <w:szCs w:val="24"/>
        </w:rPr>
        <w:t>ε την ποινικοποίηση διαδικτυακών αντεθνικών, ανθελληνικών και πάσης φύσεως δραστηριοτήτων ενάντια στα εθνικά συμφέροντα, κυρώσεις για όποιο μέσο διαδικτύου αμφισβητήσει τις γενοκτονίες που έχει υποστεί ο ελληνισμός από τους Τούρκους, ιδίως δε τη γενοκτονία</w:t>
      </w:r>
      <w:r>
        <w:rPr>
          <w:rFonts w:eastAsia="Times New Roman" w:cs="Times New Roman"/>
          <w:szCs w:val="24"/>
        </w:rPr>
        <w:t xml:space="preserve"> των Ελλήνων του Πόντου, και αξιοποίηση των δυνατοτήτων που προσφέρει το διαδίκτυο από τους φορείς εκπαίδευσης, ώστε να προβληθούν, ειδικότερα προς τη νεολαία, ως πρότυπα οι αρχές, οι αξίες και τα ιδανικά που είναι συνυφασμένα με τον ελληνισμό, την παράδοσ</w:t>
      </w:r>
      <w:r>
        <w:rPr>
          <w:rFonts w:eastAsia="Times New Roman" w:cs="Times New Roman"/>
          <w:szCs w:val="24"/>
        </w:rPr>
        <w:t xml:space="preserve">η, τα πατροπαράδοτα ήθη και έθιμα της </w:t>
      </w:r>
      <w:proofErr w:type="spellStart"/>
      <w:r>
        <w:rPr>
          <w:rFonts w:eastAsia="Times New Roman" w:cs="Times New Roman"/>
          <w:szCs w:val="24"/>
        </w:rPr>
        <w:t>πατρίδος</w:t>
      </w:r>
      <w:proofErr w:type="spellEnd"/>
      <w:r>
        <w:rPr>
          <w:rFonts w:eastAsia="Times New Roman" w:cs="Times New Roman"/>
          <w:szCs w:val="24"/>
        </w:rPr>
        <w:t xml:space="preserve"> μας.</w:t>
      </w:r>
    </w:p>
    <w:p w14:paraId="689131C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κάνω έναν σχολιασμό σε δύο-τρία άρθρα που πραγματικά μας έκαναν μεγάλη εντύπωση, όπως για παράδειγμα το άρθρο 3 που ρυθμίζει θέματα την άρση του απορρήτου στις επικοινωνίες και ε</w:t>
      </w:r>
      <w:r>
        <w:rPr>
          <w:rFonts w:eastAsia="Times New Roman" w:cs="Times New Roman"/>
          <w:szCs w:val="24"/>
        </w:rPr>
        <w:t>πεκτείνεται ο κατάλογος των εγκληματιών.</w:t>
      </w:r>
    </w:p>
    <w:p w14:paraId="689131C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εδώ να σας θυμίσω ότι παράδειγμα αυτής της παραδικαστικής σκευωρίας που είχε στηθεί σε βάρος της Χρυσής Αυγής είναι οι τηλεφωνικές συνομιλίες δικών μας Βουλευτών οι οποίες είχαν αναπαραχθεί από εφημερίδες και κ</w:t>
      </w:r>
      <w:r>
        <w:rPr>
          <w:rFonts w:eastAsia="Times New Roman" w:cs="Times New Roman"/>
          <w:szCs w:val="24"/>
        </w:rPr>
        <w:t xml:space="preserve">ανάλια, χωρίς να έχει γίνει πρώτα άρση του απορρήτου. </w:t>
      </w:r>
    </w:p>
    <w:p w14:paraId="689131D0" w14:textId="77777777" w:rsidR="001E1C42" w:rsidRDefault="003A7B58">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689131D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χρησιμοποιήσω τη δευτερολογία μου. Δεν θα κάνω δευτερολογία. Τρία λεπτά ακόμη.</w:t>
      </w:r>
    </w:p>
    <w:p w14:paraId="689131D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άλιστα, αν ήταν να γίνει το άνοιγμ</w:t>
      </w:r>
      <w:r>
        <w:rPr>
          <w:rFonts w:eastAsia="Times New Roman" w:cs="Times New Roman"/>
          <w:szCs w:val="24"/>
        </w:rPr>
        <w:t xml:space="preserve">α του απορρήτου των επικοινωνιών, καλό θα ήταν να ανοίξουν τα τηλέφωνα του προηγούμενου Πρωθυπουργού Αντώνη Σαμαρά, όταν ο στενός του συνεργάτης ο </w:t>
      </w:r>
      <w:proofErr w:type="spellStart"/>
      <w:r>
        <w:rPr>
          <w:rFonts w:eastAsia="Times New Roman" w:cs="Times New Roman"/>
          <w:szCs w:val="24"/>
        </w:rPr>
        <w:t>Μπαλτάκος</w:t>
      </w:r>
      <w:proofErr w:type="spellEnd"/>
      <w:r>
        <w:rPr>
          <w:rFonts w:eastAsia="Times New Roman" w:cs="Times New Roman"/>
          <w:szCs w:val="24"/>
        </w:rPr>
        <w:t xml:space="preserve"> στο ηχητικό απόσπασμα μιλά ξεκάθαρα για χειραγώγηση δικαστών.</w:t>
      </w:r>
    </w:p>
    <w:p w14:paraId="689131D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Ένα άρθρο που πάλι μας κάνει μεγάλη ε</w:t>
      </w:r>
      <w:r>
        <w:rPr>
          <w:rFonts w:eastAsia="Times New Roman" w:cs="Times New Roman"/>
          <w:szCs w:val="24"/>
        </w:rPr>
        <w:t xml:space="preserve">ντύπωση είναι το άρθρο 4, με το οποίο θεσπίζονται διοικητικές κυρώσεις σε βάρος νομικών προσώπων για συγκεκριμένα ποινικά αδικήματα, τα οποία προβλέπονται στο υπό ψήφιση σχέδιο νόμου τελούμενα από φυσικό πρόσωπο προς όφελος ή για λογαριασμό αυτών. </w:t>
      </w:r>
      <w:r>
        <w:rPr>
          <w:rFonts w:eastAsia="Times New Roman" w:cs="Times New Roman"/>
          <w:szCs w:val="24"/>
        </w:rPr>
        <w:t>Λ</w:t>
      </w:r>
      <w:r>
        <w:rPr>
          <w:rFonts w:eastAsia="Times New Roman" w:cs="Times New Roman"/>
          <w:szCs w:val="24"/>
        </w:rPr>
        <w:t>έει παρ</w:t>
      </w:r>
      <w:r>
        <w:rPr>
          <w:rFonts w:eastAsia="Times New Roman" w:cs="Times New Roman"/>
          <w:szCs w:val="24"/>
        </w:rPr>
        <w:t>ακάτω ότι η εν λόγω κύρωση επιβάλλεται από απόφαση του Υπουργού Δικαιοσύνης, Διαφάνειας και Ανθρωπίνων Δικαιωμάτων.</w:t>
      </w:r>
    </w:p>
    <w:p w14:paraId="689131D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Εδώ πρόκειται για κραυγαλέα περίπτωση επέμβασης του Υπουργού στην εκτελεστική εξουσία και στη νομοθετική, με τον Υπουργό να ανάγεται στην ου</w:t>
      </w:r>
      <w:r>
        <w:rPr>
          <w:rFonts w:eastAsia="Times New Roman" w:cs="Times New Roman"/>
          <w:szCs w:val="24"/>
        </w:rPr>
        <w:t xml:space="preserve">σία σε δικαστή, αποκτώντας δικαστικές αρμοδιότητες, υποκαθιστώντας τους φυσικούς δικαστές και μάλιστα, έχοντας την αρμοδιότητα να επιβάλλει πρόστιμα εξοντωτικά. </w:t>
      </w:r>
    </w:p>
    <w:p w14:paraId="689131D5" w14:textId="77777777" w:rsidR="001E1C42" w:rsidRDefault="003A7B58">
      <w:pPr>
        <w:spacing w:after="0" w:line="600" w:lineRule="auto"/>
        <w:ind w:firstLine="720"/>
        <w:jc w:val="both"/>
        <w:rPr>
          <w:rFonts w:eastAsia="Times New Roman"/>
          <w:szCs w:val="24"/>
        </w:rPr>
      </w:pPr>
      <w:r>
        <w:rPr>
          <w:rFonts w:eastAsia="Times New Roman" w:cs="Times New Roman"/>
          <w:szCs w:val="24"/>
        </w:rPr>
        <w:t xml:space="preserve">Το άλλο άρθρο, που προανάφεραν και άλλοι από αυτό εδώ το Βήμα, είναι το άρθρο 20, για την </w:t>
      </w:r>
      <w:r>
        <w:rPr>
          <w:rFonts w:eastAsia="Times New Roman" w:cs="Times New Roman"/>
          <w:szCs w:val="24"/>
        </w:rPr>
        <w:t xml:space="preserve">εταιρεία του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αμείου</w:t>
      </w:r>
      <w:proofErr w:type="spellEnd"/>
      <w:r>
        <w:rPr>
          <w:rFonts w:eastAsia="Times New Roman" w:cs="Times New Roman"/>
          <w:szCs w:val="24"/>
        </w:rPr>
        <w:t xml:space="preserve"> αποκρατικοποιήσεως και διαχείρισης περιουσίας, το λεγόμενο «Ελληνική Εταιρεία Συμμετοχών και Περιουσίας ΑΕ». Ουσιαστικά εδώ πέρα τι κάνετε; Ανοίγετε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κερκόπορτα</w:t>
      </w:r>
      <w:proofErr w:type="spellEnd"/>
      <w:r>
        <w:rPr>
          <w:rFonts w:eastAsia="Times New Roman" w:cs="Times New Roman"/>
          <w:szCs w:val="24"/>
        </w:rPr>
        <w:t xml:space="preserve"> διάπραξης αυθαιρεσιών και καταχρήσεων και λοιπών εγκλημάτων από κρα</w:t>
      </w:r>
      <w:r>
        <w:rPr>
          <w:rFonts w:eastAsia="Times New Roman" w:cs="Times New Roman"/>
          <w:szCs w:val="24"/>
        </w:rPr>
        <w:t xml:space="preserve">τικούς υπαλλήλους, </w:t>
      </w:r>
      <w:r>
        <w:rPr>
          <w:rFonts w:eastAsia="Times New Roman"/>
          <w:szCs w:val="24"/>
        </w:rPr>
        <w:t xml:space="preserve">οι οποίοι στελεχώνουν το </w:t>
      </w:r>
      <w:proofErr w:type="spellStart"/>
      <w:r>
        <w:rPr>
          <w:rFonts w:eastAsia="Times New Roman"/>
          <w:szCs w:val="24"/>
        </w:rPr>
        <w:t>υπερ</w:t>
      </w:r>
      <w:r>
        <w:rPr>
          <w:rFonts w:eastAsia="Times New Roman"/>
          <w:szCs w:val="24"/>
        </w:rPr>
        <w:t>τ</w:t>
      </w:r>
      <w:r>
        <w:rPr>
          <w:rFonts w:eastAsia="Times New Roman"/>
          <w:szCs w:val="24"/>
        </w:rPr>
        <w:t>αμείο</w:t>
      </w:r>
      <w:proofErr w:type="spellEnd"/>
      <w:r>
        <w:rPr>
          <w:rFonts w:eastAsia="Times New Roman"/>
          <w:szCs w:val="24"/>
        </w:rPr>
        <w:t xml:space="preserve"> αποκρατικοποιήσεων.</w:t>
      </w:r>
    </w:p>
    <w:p w14:paraId="689131D6" w14:textId="77777777" w:rsidR="001E1C42" w:rsidRDefault="003A7B58">
      <w:pPr>
        <w:spacing w:after="0" w:line="600" w:lineRule="auto"/>
        <w:ind w:firstLine="720"/>
        <w:jc w:val="both"/>
        <w:rPr>
          <w:rFonts w:eastAsia="Times New Roman"/>
          <w:szCs w:val="24"/>
        </w:rPr>
      </w:pPr>
      <w:r>
        <w:rPr>
          <w:rFonts w:eastAsia="Times New Roman"/>
          <w:szCs w:val="24"/>
        </w:rPr>
        <w:t xml:space="preserve">Θα έπρεπε να αποτελεί αιτία για θέσπιση αυστηρών ασφαλιστικών δικλίδων, ώστε να διασφαλιστεί η νομιμότητα και να αποτραπεί οποιαδήποτε έκνομη πράξη στη συμπεριφορά των οργάνων της. </w:t>
      </w:r>
      <w:r>
        <w:rPr>
          <w:rFonts w:eastAsia="Times New Roman"/>
          <w:szCs w:val="24"/>
        </w:rPr>
        <w:t xml:space="preserve">Δεν </w:t>
      </w:r>
      <w:r>
        <w:rPr>
          <w:rFonts w:eastAsia="Times New Roman"/>
          <w:szCs w:val="24"/>
        </w:rPr>
        <w:lastRenderedPageBreak/>
        <w:t>γίνεται δηλαδή αυτοί οι άνθρωποι να γνωμοδοτούν, να λένε πράγματα, να ξεπουλάνε και στο τέλος να μην έχουν κα</w:t>
      </w:r>
      <w:r>
        <w:rPr>
          <w:rFonts w:eastAsia="Times New Roman"/>
          <w:szCs w:val="24"/>
        </w:rPr>
        <w:t>μ</w:t>
      </w:r>
      <w:r>
        <w:rPr>
          <w:rFonts w:eastAsia="Times New Roman"/>
          <w:szCs w:val="24"/>
        </w:rPr>
        <w:t xml:space="preserve">μία ποινική ευθύνη αν αυτά που προτείνουν παραπέμπουν σε ποινικές πράξεις. </w:t>
      </w:r>
    </w:p>
    <w:p w14:paraId="689131D7" w14:textId="77777777" w:rsidR="001E1C42" w:rsidRDefault="003A7B58">
      <w:pPr>
        <w:spacing w:after="0" w:line="600" w:lineRule="auto"/>
        <w:ind w:firstLine="720"/>
        <w:jc w:val="both"/>
        <w:rPr>
          <w:rFonts w:eastAsia="Times New Roman"/>
          <w:szCs w:val="24"/>
        </w:rPr>
      </w:pPr>
      <w:r>
        <w:rPr>
          <w:rFonts w:eastAsia="Times New Roman"/>
          <w:szCs w:val="24"/>
        </w:rPr>
        <w:t xml:space="preserve">Βέβαια, και στην ακρόαση φορέων ο Εκπρόσωπος Τύπου της Ένωσης των </w:t>
      </w:r>
      <w:r>
        <w:rPr>
          <w:rFonts w:eastAsia="Times New Roman"/>
          <w:szCs w:val="24"/>
        </w:rPr>
        <w:t xml:space="preserve">Δικαστών, ο κ. Χαράλαμπος </w:t>
      </w:r>
      <w:proofErr w:type="spellStart"/>
      <w:r>
        <w:rPr>
          <w:rFonts w:eastAsia="Times New Roman"/>
          <w:szCs w:val="24"/>
        </w:rPr>
        <w:t>Σεβαστίδης</w:t>
      </w:r>
      <w:proofErr w:type="spellEnd"/>
      <w:r>
        <w:rPr>
          <w:rFonts w:eastAsia="Times New Roman"/>
          <w:szCs w:val="24"/>
        </w:rPr>
        <w:t>, είπε χαρακτηριστικά ότι είναι παράνομη και αντισυνταγματική η επίμαχη ρύθμιση.</w:t>
      </w:r>
    </w:p>
    <w:p w14:paraId="689131D8" w14:textId="77777777" w:rsidR="001E1C42" w:rsidRDefault="003A7B58">
      <w:pPr>
        <w:spacing w:after="0" w:line="600" w:lineRule="auto"/>
        <w:ind w:firstLine="720"/>
        <w:jc w:val="both"/>
        <w:rPr>
          <w:rFonts w:eastAsia="Times New Roman"/>
          <w:szCs w:val="24"/>
        </w:rPr>
      </w:pPr>
      <w:r>
        <w:rPr>
          <w:rFonts w:eastAsia="Times New Roman"/>
          <w:szCs w:val="24"/>
        </w:rPr>
        <w:t>Αυτά.</w:t>
      </w:r>
    </w:p>
    <w:p w14:paraId="689131D9"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89131DA"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 κύριε Γερμενή.</w:t>
      </w:r>
    </w:p>
    <w:p w14:paraId="689131D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δελτίο </w:t>
      </w:r>
      <w:r>
        <w:rPr>
          <w:rFonts w:eastAsia="Times New Roman" w:cs="Times New Roman"/>
          <w:szCs w:val="24"/>
        </w:rPr>
        <w:t xml:space="preserve">επικαίρων </w:t>
      </w:r>
      <w:r>
        <w:rPr>
          <w:rFonts w:eastAsia="Times New Roman" w:cs="Times New Roman"/>
          <w:szCs w:val="24"/>
        </w:rPr>
        <w:t>ερωτήσεων της Παρασκευής 29 Ιουλίου 2016.</w:t>
      </w:r>
    </w:p>
    <w:p w14:paraId="689131D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89131D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1153/19-7-2016 επίκ</w:t>
      </w:r>
      <w:r>
        <w:rPr>
          <w:rFonts w:eastAsia="Times New Roman" w:cs="Times New Roman"/>
          <w:szCs w:val="24"/>
        </w:rPr>
        <w:t>αιρη ερώτηση της Βουλευτού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Συνασπισμού Ριζοσπαστικής Αριστεράς κ. Άννας Βαγενά προς τον Υπουργό Πολιτισμού και Αθλητισμού, σχετικά με την αναγκαιότητα Έκτακτης Ενίσχυσης Θιάσων Νέων Ηθοποιών.</w:t>
      </w:r>
    </w:p>
    <w:p w14:paraId="689131D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2. Η με αριθμό 1144/18-7-2016 επίκαιρη ερώτηση του Β</w:t>
      </w:r>
      <w:r>
        <w:rPr>
          <w:rFonts w:eastAsia="Times New Roman" w:cs="Times New Roman"/>
          <w:szCs w:val="24"/>
        </w:rPr>
        <w:t>ουλευτή Αττικής της Νέας Δημοκρατίας κ. Γεωργίου Βλάχου προς τον Υπουργό Οικονομικών, σχετικά με την ανάγκη μέριμνας για τη ζημιά που υπέστησαν οι προμηθευτές αγρότες-παραγωγοί από την πτώχευση της εταιρείας «Μαρινόπουλος».</w:t>
      </w:r>
    </w:p>
    <w:p w14:paraId="689131D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3. Η με αριθμό 1134/12-7-2016 επ</w:t>
      </w:r>
      <w:r>
        <w:rPr>
          <w:rFonts w:eastAsia="Times New Roman" w:cs="Times New Roman"/>
          <w:szCs w:val="24"/>
        </w:rPr>
        <w:t xml:space="preserve">ίκαιρη ερώτηση της Βουλευτού Δράμας της Δημοκρατικής Συμπαράταξης ΠΑΣΟΚ – 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 διακοπή της ενίσχυσης στην Ομοσπονδία Κωφών Ελλάδας για δαπάνες πρ</w:t>
      </w:r>
      <w:r>
        <w:rPr>
          <w:rFonts w:eastAsia="Times New Roman" w:cs="Times New Roman"/>
          <w:szCs w:val="24"/>
        </w:rPr>
        <w:t>ογραμμάτων διερμηνείας στη νοηματική γλώσσα.</w:t>
      </w:r>
    </w:p>
    <w:p w14:paraId="689131E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1157/19-7-2016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w:t>
      </w:r>
      <w:r>
        <w:rPr>
          <w:rFonts w:eastAsia="Times New Roman" w:cs="Times New Roman"/>
          <w:szCs w:val="24"/>
        </w:rPr>
        <w:t>ε την αντιμετώπιση των προβλημάτων των εργαζομένων της εταιρείας «</w:t>
      </w:r>
      <w:proofErr w:type="spellStart"/>
      <w:r>
        <w:rPr>
          <w:rFonts w:eastAsia="Times New Roman" w:cs="Times New Roman"/>
          <w:szCs w:val="24"/>
        </w:rPr>
        <w:t>Καρφούρ</w:t>
      </w:r>
      <w:proofErr w:type="spellEnd"/>
      <w:r>
        <w:rPr>
          <w:rFonts w:eastAsia="Times New Roman" w:cs="Times New Roman"/>
          <w:szCs w:val="24"/>
        </w:rPr>
        <w:t xml:space="preserve"> - Μαρινόπουλος».</w:t>
      </w:r>
    </w:p>
    <w:p w14:paraId="689131E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5. Η με αριθμό 1139/13-7-2016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Δικαιοσύνης, Διαφάνειας και Αν</w:t>
      </w:r>
      <w:r>
        <w:rPr>
          <w:rFonts w:eastAsia="Times New Roman" w:cs="Times New Roman"/>
          <w:szCs w:val="24"/>
        </w:rPr>
        <w:t xml:space="preserve">θρωπίνων Δικαιωμάτων, σχετικά με την </w:t>
      </w:r>
      <w:proofErr w:type="spellStart"/>
      <w:r>
        <w:rPr>
          <w:rFonts w:eastAsia="Times New Roman" w:cs="Times New Roman"/>
          <w:szCs w:val="24"/>
        </w:rPr>
        <w:t>επ</w:t>
      </w:r>
      <w:proofErr w:type="spellEnd"/>
      <w:r>
        <w:rPr>
          <w:rFonts w:eastAsia="Times New Roman" w:cs="Times New Roman"/>
          <w:szCs w:val="24"/>
        </w:rPr>
        <w:t xml:space="preserve">΄ </w:t>
      </w:r>
      <w:proofErr w:type="spellStart"/>
      <w:r>
        <w:rPr>
          <w:rFonts w:eastAsia="Times New Roman" w:cs="Times New Roman"/>
          <w:szCs w:val="24"/>
        </w:rPr>
        <w:t>αόριστον</w:t>
      </w:r>
      <w:proofErr w:type="spellEnd"/>
      <w:r>
        <w:rPr>
          <w:rFonts w:eastAsia="Times New Roman" w:cs="Times New Roman"/>
          <w:szCs w:val="24"/>
        </w:rPr>
        <w:t xml:space="preserve"> αναβολή της δίκης της «Siemens» λόγω μη μετάφρασης του βουλεύματος.</w:t>
      </w:r>
    </w:p>
    <w:p w14:paraId="689131E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6. Η με αριθμό 1148/18-7-2016 επίκαιρη ερώτηση του Βουλευτή A΄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Εθνικής </w:t>
      </w:r>
      <w:r>
        <w:rPr>
          <w:rFonts w:eastAsia="Times New Roman" w:cs="Times New Roman"/>
          <w:szCs w:val="24"/>
        </w:rPr>
        <w:t>Άμυνας, σχετικά με την άμεση απόσυρση τουρκικών στρατιωτικών δυνάμεων από Αιγαίο, Κύπρο και Νοτιοανατολική Μεσόγειο.</w:t>
      </w:r>
    </w:p>
    <w:p w14:paraId="689131E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89131E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1. Η με αριθμό 1154/19-7-2016 επίκαιρη ερώτ</w:t>
      </w:r>
      <w:r>
        <w:rPr>
          <w:rFonts w:eastAsia="Times New Roman" w:cs="Times New Roman"/>
          <w:szCs w:val="24"/>
        </w:rPr>
        <w:t xml:space="preserve">ηση του Βουλευτή Σάμου του Συνασπισμού Ριζοσπαστικής Αριστεράς κ. Δημητρίου </w:t>
      </w:r>
      <w:proofErr w:type="spellStart"/>
      <w:r>
        <w:rPr>
          <w:rFonts w:eastAsia="Times New Roman" w:cs="Times New Roman"/>
          <w:szCs w:val="24"/>
        </w:rPr>
        <w:t>Σεβαστάκη</w:t>
      </w:r>
      <w:proofErr w:type="spellEnd"/>
      <w:r>
        <w:rPr>
          <w:rFonts w:eastAsia="Times New Roman" w:cs="Times New Roman"/>
          <w:szCs w:val="24"/>
        </w:rPr>
        <w:t xml:space="preserve"> προς τον Υπουργό Αγροτικής Ανάπτυξης και Τροφίμων, σχετικά με τις πληρωμές του ΟΠΕΚΕΠΕ, στρεμματικής ενίσχυσης αμπελώνων έτους 2015.</w:t>
      </w:r>
    </w:p>
    <w:p w14:paraId="689131E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2. Η με αριθμό 1147/18-7-2016 επίκαιρ</w:t>
      </w:r>
      <w:r>
        <w:rPr>
          <w:rFonts w:eastAsia="Times New Roman" w:cs="Times New Roman"/>
          <w:szCs w:val="24"/>
        </w:rPr>
        <w:t xml:space="preserve">η ερώτηση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Οικονομικών, σχετικά με την αναβάθμιση του Τελωνείου Κήπων και την εκμετάλλευση προοπτικών των σημείων εισόδου-εξόδου στον Έβρο.</w:t>
      </w:r>
    </w:p>
    <w:p w14:paraId="689131E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3. Η με αριθμό 1158/19-7-2016 επίκαι</w:t>
      </w:r>
      <w:r>
        <w:rPr>
          <w:rFonts w:eastAsia="Times New Roman" w:cs="Times New Roman"/>
          <w:szCs w:val="24"/>
        </w:rPr>
        <w:t>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Πολιτισμού και Αθλητισμού, σχετικά με τις καθυστερήσεις πληρωμής των συμβασιούχων στο Υπουργείο Πολιτισμού και Αθλητισμού.</w:t>
      </w:r>
    </w:p>
    <w:p w14:paraId="689131E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1156/19-</w:t>
      </w:r>
      <w:r>
        <w:rPr>
          <w:rFonts w:eastAsia="Times New Roman" w:cs="Times New Roman"/>
          <w:szCs w:val="24"/>
        </w:rPr>
        <w:t xml:space="preserve">7-2016 επίκαιρη ερώτηση του Βουλευτή Αττικής του Συνασπισμού Ριζοσπαστικής Αριστεράς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επαναφορά της Συλλογικής Σύμβασης Εργασίας των</w:t>
      </w:r>
      <w:r>
        <w:rPr>
          <w:rFonts w:eastAsia="Times New Roman" w:cs="Times New Roman"/>
          <w:szCs w:val="24"/>
        </w:rPr>
        <w:t xml:space="preserve"> Ηθοποιών.</w:t>
      </w:r>
    </w:p>
    <w:p w14:paraId="689131E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5. Η με αριθμό 1155/19-7-2016 επίκαιρη ερώτηση του Βουλευτή Τρικάλων του Συνασπισμού Ριζοσπαστικής Αριστεράς κ. Αθανασίου (Σάκη) Παπαδόπουλου προς τον Υπουργό Οικονομικών, σχετικά με την αναβίωση του </w:t>
      </w:r>
      <w:r>
        <w:rPr>
          <w:rFonts w:eastAsia="Times New Roman" w:cs="Times New Roman"/>
          <w:szCs w:val="24"/>
        </w:rPr>
        <w:t>ά</w:t>
      </w:r>
      <w:r>
        <w:rPr>
          <w:rFonts w:eastAsia="Times New Roman" w:cs="Times New Roman"/>
          <w:szCs w:val="24"/>
        </w:rPr>
        <w:t xml:space="preserve">ρθρου 44 του </w:t>
      </w:r>
      <w:r>
        <w:rPr>
          <w:rFonts w:eastAsia="Times New Roman" w:cs="Times New Roman"/>
          <w:szCs w:val="24"/>
        </w:rPr>
        <w:t>ν</w:t>
      </w:r>
      <w:r>
        <w:rPr>
          <w:rFonts w:eastAsia="Times New Roman" w:cs="Times New Roman"/>
          <w:szCs w:val="24"/>
        </w:rPr>
        <w:t>.3763 (Α80) με σκοπό την προώθ</w:t>
      </w:r>
      <w:r>
        <w:rPr>
          <w:rFonts w:eastAsia="Times New Roman" w:cs="Times New Roman"/>
          <w:szCs w:val="24"/>
        </w:rPr>
        <w:t xml:space="preserve">ηση </w:t>
      </w:r>
      <w:proofErr w:type="spellStart"/>
      <w:r>
        <w:rPr>
          <w:rFonts w:eastAsia="Times New Roman" w:cs="Times New Roman"/>
          <w:szCs w:val="24"/>
        </w:rPr>
        <w:t>αυτοσύμβασης</w:t>
      </w:r>
      <w:proofErr w:type="spellEnd"/>
      <w:r>
        <w:rPr>
          <w:rFonts w:eastAsia="Times New Roman" w:cs="Times New Roman"/>
          <w:szCs w:val="24"/>
        </w:rPr>
        <w:t xml:space="preserve"> στη σύνταξη οριστικού συμβολαίου από προσύμφωνα μεταβίβασης ακινήτων.</w:t>
      </w:r>
    </w:p>
    <w:p w14:paraId="689131E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6. Η με αριθμό 1159/19-7-2016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w:t>
      </w:r>
      <w:r>
        <w:rPr>
          <w:rFonts w:eastAsia="Times New Roman" w:cs="Times New Roman"/>
          <w:szCs w:val="24"/>
        </w:rPr>
        <w:t xml:space="preserve">ισης και Κοινωνικής Αλληλεγγύης, σχετικά με την εφαρμογή των Συλλογικών Συμβάσεων Εργασίας για τους εργαζομένους στα ξενοδοχεία της </w:t>
      </w:r>
      <w:r>
        <w:rPr>
          <w:rFonts w:eastAsia="Times New Roman" w:cs="Times New Roman"/>
          <w:szCs w:val="24"/>
        </w:rPr>
        <w:t>χ</w:t>
      </w:r>
      <w:r>
        <w:rPr>
          <w:rFonts w:eastAsia="Times New Roman" w:cs="Times New Roman"/>
          <w:szCs w:val="24"/>
        </w:rPr>
        <w:t>ώρας.</w:t>
      </w:r>
    </w:p>
    <w:p w14:paraId="689131E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7. Η με αριθμό 1103/8-7-2016 επίκαιρη ερώτηση του Βουλευτή Χαλκιδικής της Νέας Δημοκρατίας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w:t>
      </w:r>
      <w:r>
        <w:rPr>
          <w:rFonts w:eastAsia="Times New Roman" w:cs="Times New Roman"/>
          <w:szCs w:val="24"/>
        </w:rPr>
        <w:t>τον Υπουργό Περιβάλλοντος και Ενέργειας, σχετικά με τον κίνδυνο διακοπής της κατασκευής ζωτικής σημασίας έργων στο Νομό Χαλκιδικής.</w:t>
      </w:r>
    </w:p>
    <w:p w14:paraId="689131E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8. Η με αριθμό 1072/29-6-2016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Νικολάου </w:t>
      </w:r>
      <w:proofErr w:type="spellStart"/>
      <w:r>
        <w:rPr>
          <w:rFonts w:eastAsia="Times New Roman" w:cs="Times New Roman"/>
          <w:szCs w:val="24"/>
        </w:rPr>
        <w:t>Κούζηλ</w:t>
      </w:r>
      <w:r>
        <w:rPr>
          <w:rFonts w:eastAsia="Times New Roman" w:cs="Times New Roman"/>
          <w:szCs w:val="24"/>
        </w:rPr>
        <w:t>ου</w:t>
      </w:r>
      <w:proofErr w:type="spellEnd"/>
      <w:r>
        <w:rPr>
          <w:rFonts w:eastAsia="Times New Roman" w:cs="Times New Roman"/>
          <w:szCs w:val="24"/>
        </w:rPr>
        <w:t xml:space="preserve"> προς τον Υπουργό Εθνικής Άμυνας, σχετικά με την κατάσταση που επικρατεί στα «Ελληνικά Αμυντικά Συστήματα».</w:t>
      </w:r>
    </w:p>
    <w:p w14:paraId="689131E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9. Η με αριθμό 914/27-5-2016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Ιωάννη Λαγού προς τον Υπουργό Παιδείας</w:t>
      </w:r>
      <w:r>
        <w:rPr>
          <w:rFonts w:eastAsia="Times New Roman" w:cs="Times New Roman"/>
          <w:szCs w:val="24"/>
        </w:rPr>
        <w:t>, Έρευνας και Θρησκευμάτων, σχετικά με τη «δημιουργία παράνομων νηπιαγωγείων και οικοτροφείων στην Ξάνθη».</w:t>
      </w:r>
    </w:p>
    <w:p w14:paraId="689131E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10. Η με αριθμό 1043/24-6-2016 επίκαιρη ερώτηση του Βουλευτή Αργολίδας της Δημοκρατικής Συμπαράταξης ΠΑΣΟΚ – ΔΗΜΑΡ κ. Ιωάννη Μανιάτη προς τον Υπουργό</w:t>
      </w:r>
      <w:r>
        <w:rPr>
          <w:rFonts w:eastAsia="Times New Roman" w:cs="Times New Roman"/>
          <w:szCs w:val="24"/>
        </w:rPr>
        <w:t xml:space="preserve"> Περιβάλλοντος και Ενέργειας, σχετικά με την προαναγγελία τραγικών εξελίξεων στον τομέα της παραγωγής ηλεκτρικής ενέργειας.</w:t>
      </w:r>
    </w:p>
    <w:p w14:paraId="689131E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1130/12-7-2016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w:t>
      </w:r>
      <w:r>
        <w:rPr>
          <w:rFonts w:eastAsia="Times New Roman" w:cs="Times New Roman"/>
          <w:szCs w:val="24"/>
        </w:rPr>
        <w:t xml:space="preserve">γό Πολιτισμού και Αθλητισμού,  σχετικά με το καλλιτεχνικό πρόγραμμα του Φεστιβάλ Αθηνών 2016 και τις αντιδράσεις για την παράσταση «4» του </w:t>
      </w:r>
      <w:proofErr w:type="spellStart"/>
      <w:r>
        <w:rPr>
          <w:rFonts w:eastAsia="Times New Roman" w:cs="Times New Roman"/>
          <w:szCs w:val="24"/>
        </w:rPr>
        <w:t>Ροντρίγκο</w:t>
      </w:r>
      <w:proofErr w:type="spellEnd"/>
      <w:r>
        <w:rPr>
          <w:rFonts w:eastAsia="Times New Roman" w:cs="Times New Roman"/>
          <w:szCs w:val="24"/>
        </w:rPr>
        <w:t xml:space="preserve"> Γκαρσία.</w:t>
      </w:r>
    </w:p>
    <w:p w14:paraId="689131E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12. Η με αριθμό 1048/27-6-2016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Βασιλείου Κόκκαλη προς τον Υπουργό Περιβάλλοντος και Ενέργειας, σχετικά με «την καταστροφική και </w:t>
      </w:r>
      <w:proofErr w:type="spellStart"/>
      <w:r>
        <w:rPr>
          <w:rFonts w:eastAsia="Times New Roman" w:cs="Times New Roman"/>
          <w:szCs w:val="24"/>
        </w:rPr>
        <w:t>αχρεώστητη</w:t>
      </w:r>
      <w:proofErr w:type="spellEnd"/>
      <w:r>
        <w:rPr>
          <w:rFonts w:eastAsia="Times New Roman" w:cs="Times New Roman"/>
          <w:szCs w:val="24"/>
        </w:rPr>
        <w:t xml:space="preserve"> απαίτηση του ΔΕΔΔΗΕ για πληρωμή υπέρογκου και άδικου προστίμου σε επιχειρήσεις, που είχαν κλείσει κατά τη διάρκεια της </w:t>
      </w:r>
      <w:r>
        <w:rPr>
          <w:rFonts w:eastAsia="Times New Roman" w:cs="Times New Roman"/>
          <w:szCs w:val="24"/>
        </w:rPr>
        <w:t xml:space="preserve">κρίσης και τώρα ζητούν να ενεργοποιηθούν ξανά». </w:t>
      </w:r>
    </w:p>
    <w:p w14:paraId="689131F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89131F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1. Η με αριθμό 5364/13-5-2016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w:t>
      </w:r>
      <w:r>
        <w:rPr>
          <w:rFonts w:eastAsia="Times New Roman" w:cs="Times New Roman"/>
          <w:szCs w:val="24"/>
        </w:rPr>
        <w:t xml:space="preserve">ν Υπουργό Πολιτισμού και Αθλητισμού, σχετικά με το σχεδιασμό για το αρχαιολογικό Μουσείο </w:t>
      </w:r>
      <w:proofErr w:type="spellStart"/>
      <w:r>
        <w:rPr>
          <w:rFonts w:eastAsia="Times New Roman" w:cs="Times New Roman"/>
          <w:szCs w:val="24"/>
        </w:rPr>
        <w:t>Μεσαράς</w:t>
      </w:r>
      <w:proofErr w:type="spellEnd"/>
      <w:r>
        <w:rPr>
          <w:rFonts w:eastAsia="Times New Roman" w:cs="Times New Roman"/>
          <w:szCs w:val="24"/>
        </w:rPr>
        <w:t>.</w:t>
      </w:r>
    </w:p>
    <w:p w14:paraId="689131F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Ο κ. Παπαθεοδώρου, ειδικός αγορητής της Δημοκρατικής Συμπαράταξης ΠΑΣΟΚ-ΔΗΜΑΡ, έχει τον λόγο.</w:t>
      </w:r>
    </w:p>
    <w:p w14:paraId="689131F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olor w:val="000000"/>
          <w:szCs w:val="24"/>
        </w:rPr>
        <w:t>Ευχαριστώ, κύριε Πρόεδρε.</w:t>
      </w:r>
      <w:r>
        <w:rPr>
          <w:rFonts w:eastAsia="Times New Roman" w:cs="Times New Roman"/>
          <w:szCs w:val="24"/>
        </w:rPr>
        <w:t xml:space="preserve"> </w:t>
      </w:r>
    </w:p>
    <w:p w14:paraId="689131F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Κύριοι Υπουργο</w:t>
      </w:r>
      <w:r>
        <w:rPr>
          <w:rFonts w:eastAsia="Times New Roman" w:cs="Times New Roman"/>
          <w:szCs w:val="24"/>
        </w:rPr>
        <w:t xml:space="preserve">ί, κυρίες και κύριοι συνάδελφοι, συζητάμε σήμερα την κύρωση για το </w:t>
      </w:r>
      <w:proofErr w:type="spellStart"/>
      <w:r>
        <w:rPr>
          <w:rFonts w:eastAsia="Times New Roman" w:cs="Times New Roman"/>
          <w:szCs w:val="24"/>
        </w:rPr>
        <w:t>κυβερνοέγκλημα</w:t>
      </w:r>
      <w:proofErr w:type="spellEnd"/>
      <w:r>
        <w:rPr>
          <w:rFonts w:eastAsia="Times New Roman" w:cs="Times New Roman"/>
          <w:szCs w:val="24"/>
        </w:rPr>
        <w:t xml:space="preserve"> και το Πρόσθετο Πρωτόκολλο και τη μεταφορά της </w:t>
      </w:r>
      <w:r>
        <w:rPr>
          <w:rFonts w:eastAsia="Times New Roman" w:cs="Times New Roman"/>
          <w:szCs w:val="24"/>
        </w:rPr>
        <w:t>ο</w:t>
      </w:r>
      <w:r>
        <w:rPr>
          <w:rFonts w:eastAsia="Times New Roman" w:cs="Times New Roman"/>
          <w:szCs w:val="24"/>
        </w:rPr>
        <w:t>δηγίας 2013/40.</w:t>
      </w:r>
    </w:p>
    <w:p w14:paraId="689131F5" w14:textId="77777777" w:rsidR="001E1C42" w:rsidRDefault="003A7B58">
      <w:pPr>
        <w:spacing w:after="0" w:line="600" w:lineRule="auto"/>
        <w:ind w:firstLine="720"/>
        <w:jc w:val="both"/>
        <w:rPr>
          <w:rFonts w:eastAsia="Times New Roman" w:cs="Times New Roman"/>
          <w:bCs/>
          <w:szCs w:val="24"/>
        </w:rPr>
      </w:pPr>
      <w:r>
        <w:rPr>
          <w:rFonts w:eastAsia="Times New Roman" w:cs="Times New Roman"/>
          <w:szCs w:val="24"/>
        </w:rPr>
        <w:t>Για άλλη μ</w:t>
      </w:r>
      <w:r>
        <w:rPr>
          <w:rFonts w:eastAsia="Times New Roman" w:cs="Times New Roman"/>
          <w:szCs w:val="24"/>
        </w:rPr>
        <w:t>ί</w:t>
      </w:r>
      <w:r>
        <w:rPr>
          <w:rFonts w:eastAsia="Times New Roman" w:cs="Times New Roman"/>
          <w:szCs w:val="24"/>
        </w:rPr>
        <w:t>α φορά συζητάμε για ένα νομοσχέδιο το οποίο περιέχει ρυθμίσεις που συμπληρώνουν νομοθετικά κενά του</w:t>
      </w:r>
      <w:r>
        <w:rPr>
          <w:rFonts w:eastAsia="Times New Roman" w:cs="Times New Roman"/>
          <w:szCs w:val="24"/>
        </w:rPr>
        <w:t xml:space="preserve"> νομοθετικού πλαισίου στην Ελλάδα. Για άλλη μ</w:t>
      </w:r>
      <w:r>
        <w:rPr>
          <w:rFonts w:eastAsia="Times New Roman" w:cs="Times New Roman"/>
          <w:szCs w:val="24"/>
        </w:rPr>
        <w:t>ί</w:t>
      </w:r>
      <w:r>
        <w:rPr>
          <w:rFonts w:eastAsia="Times New Roman" w:cs="Times New Roman"/>
          <w:szCs w:val="24"/>
        </w:rPr>
        <w:t>α φορά, λοιπόν, αυτό το οποίο παρατηρούμε είναι ότι κατά το ήμισυ οι ρυθμίσεις αφορούν τη συγκεκριμένη κύρωση και οι υπόλοιπες έχουν να κάνουν είτε με τη σωφρονιστική πολιτική είτε με ζητήματα λειτουργίας του Υ</w:t>
      </w:r>
      <w:r>
        <w:rPr>
          <w:rFonts w:eastAsia="Times New Roman" w:cs="Times New Roman"/>
          <w:szCs w:val="24"/>
        </w:rPr>
        <w:t xml:space="preserve">πουργείου Δικαιοσύνης και Υπηρεσιών του, όπως επίσης και μια σειρά από </w:t>
      </w:r>
      <w:r>
        <w:rPr>
          <w:rFonts w:eastAsia="Times New Roman" w:cs="Times New Roman"/>
          <w:bCs/>
          <w:szCs w:val="24"/>
        </w:rPr>
        <w:t xml:space="preserve">τροπολογίες, μερικές από τις οποίες κατατέθηκαν χθες το βράδυ μετά τις 22.00΄ και αλλάζουν το περιεχόμενο. </w:t>
      </w:r>
    </w:p>
    <w:p w14:paraId="689131F6"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lastRenderedPageBreak/>
        <w:t>Μιλάμε για μ</w:t>
      </w:r>
      <w:r>
        <w:rPr>
          <w:rFonts w:eastAsia="Times New Roman" w:cs="Times New Roman"/>
          <w:bCs/>
          <w:szCs w:val="24"/>
        </w:rPr>
        <w:t>ί</w:t>
      </w:r>
      <w:r>
        <w:rPr>
          <w:rFonts w:eastAsia="Times New Roman" w:cs="Times New Roman"/>
          <w:bCs/>
          <w:szCs w:val="24"/>
        </w:rPr>
        <w:t>α κύρωση. Θα μπορούσαμε να το είχαμε αποφύγει, ιδιαίτερα δε όταν</w:t>
      </w:r>
      <w:r>
        <w:rPr>
          <w:rFonts w:eastAsia="Times New Roman" w:cs="Times New Roman"/>
          <w:bCs/>
          <w:szCs w:val="24"/>
        </w:rPr>
        <w:t xml:space="preserve"> καθ’ όλη τη διάρκεια των συζητήσεων στην </w:t>
      </w:r>
      <w:r>
        <w:rPr>
          <w:rFonts w:eastAsia="Times New Roman" w:cs="Times New Roman"/>
          <w:bCs/>
          <w:szCs w:val="24"/>
        </w:rPr>
        <w:t>ε</w:t>
      </w:r>
      <w:r>
        <w:rPr>
          <w:rFonts w:eastAsia="Times New Roman" w:cs="Times New Roman"/>
          <w:bCs/>
          <w:szCs w:val="24"/>
        </w:rPr>
        <w:t>πιτροπή -</w:t>
      </w:r>
      <w:r>
        <w:rPr>
          <w:rFonts w:eastAsia="Times New Roman"/>
          <w:bCs/>
          <w:szCs w:val="24"/>
        </w:rPr>
        <w:t>οι οποίες</w:t>
      </w:r>
      <w:r>
        <w:rPr>
          <w:rFonts w:eastAsia="Times New Roman" w:cs="Times New Roman"/>
          <w:bCs/>
          <w:szCs w:val="24"/>
        </w:rPr>
        <w:t xml:space="preserve"> ήταν και συναινετικές, ήταν και εποικοδομητικές, υπήρξε πνεύμα, αν θέλετε, συνεργασίας μεταξύ των κομμάτων, έτσι ώστε να βγει ένα κείμενο το οποίο να είναι καλύτερο- τίποτα δεν θα μπορούσε να μα</w:t>
      </w:r>
      <w:r>
        <w:rPr>
          <w:rFonts w:eastAsia="Times New Roman" w:cs="Times New Roman"/>
          <w:bCs/>
          <w:szCs w:val="24"/>
        </w:rPr>
        <w:t>ς προϊδεάσει ότι και πάλι η Κυβέρνηση -και δεν μιλάω μόνο για το Υπουργείο, γιατί εδώ, κύριε Υπουργέ, έχουμε και τροπολογίες άλλων Υπουργών-, το Υπουργείο θα κατέφευγε για άλλη μ</w:t>
      </w:r>
      <w:r>
        <w:rPr>
          <w:rFonts w:eastAsia="Times New Roman" w:cs="Times New Roman"/>
          <w:bCs/>
          <w:szCs w:val="24"/>
        </w:rPr>
        <w:t>ί</w:t>
      </w:r>
      <w:r>
        <w:rPr>
          <w:rFonts w:eastAsia="Times New Roman" w:cs="Times New Roman"/>
          <w:bCs/>
          <w:szCs w:val="24"/>
        </w:rPr>
        <w:t>α φορά σε αυτό το μέσο.</w:t>
      </w:r>
    </w:p>
    <w:p w14:paraId="689131F7"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Το λέω αυτό διότι υπάρχει συχνά το ερωτηματικό εάν θα</w:t>
      </w:r>
      <w:r>
        <w:rPr>
          <w:rFonts w:eastAsia="Times New Roman" w:cs="Times New Roman"/>
          <w:bCs/>
          <w:szCs w:val="24"/>
        </w:rPr>
        <w:t xml:space="preserve"> πρέπει, ψηφίζοντας επί της αρχής, να συνυπολογίσουμε το γεγονός ότι πλέον τα διάφορα νομοσχέδια που έρχονται μπορούν να εμπεριέχουν τα πάντα </w:t>
      </w:r>
      <w:proofErr w:type="spellStart"/>
      <w:r>
        <w:rPr>
          <w:rFonts w:eastAsia="Times New Roman" w:cs="Times New Roman"/>
          <w:bCs/>
          <w:szCs w:val="24"/>
        </w:rPr>
        <w:t>σή</w:t>
      </w:r>
      <w:proofErr w:type="spellEnd"/>
      <w:r>
        <w:rPr>
          <w:rFonts w:eastAsia="Times New Roman" w:cs="Times New Roman"/>
          <w:bCs/>
          <w:szCs w:val="24"/>
        </w:rPr>
        <w:t xml:space="preserve">, καταγγέλλοντας αυτό το γεγονός, να μην ψηφίσουμε και να προσπαθήσουμε να μπλοκάρουμε ή, εν πάση </w:t>
      </w:r>
      <w:proofErr w:type="spellStart"/>
      <w:r>
        <w:rPr>
          <w:rFonts w:eastAsia="Times New Roman" w:cs="Times New Roman"/>
          <w:bCs/>
          <w:szCs w:val="24"/>
        </w:rPr>
        <w:t>περιπτώσει</w:t>
      </w:r>
      <w:proofErr w:type="spellEnd"/>
      <w:r>
        <w:rPr>
          <w:rFonts w:eastAsia="Times New Roman" w:cs="Times New Roman"/>
          <w:bCs/>
          <w:szCs w:val="24"/>
        </w:rPr>
        <w:t>, να</w:t>
      </w:r>
      <w:r>
        <w:rPr>
          <w:rFonts w:eastAsia="Times New Roman" w:cs="Times New Roman"/>
          <w:bCs/>
          <w:szCs w:val="24"/>
        </w:rPr>
        <w:t xml:space="preserve"> καταγγείλουμε αυτήν την πρακτική.</w:t>
      </w:r>
    </w:p>
    <w:p w14:paraId="689131F8" w14:textId="77777777" w:rsidR="001E1C42" w:rsidRDefault="003A7B58">
      <w:pPr>
        <w:spacing w:after="0" w:line="600" w:lineRule="auto"/>
        <w:ind w:firstLine="720"/>
        <w:jc w:val="both"/>
        <w:rPr>
          <w:rFonts w:eastAsia="Times New Roman" w:cs="Times New Roman"/>
          <w:szCs w:val="24"/>
        </w:rPr>
      </w:pPr>
      <w:r>
        <w:rPr>
          <w:rFonts w:eastAsia="Times New Roman" w:cs="Times New Roman"/>
          <w:bCs/>
          <w:szCs w:val="24"/>
        </w:rPr>
        <w:t xml:space="preserve">Είναι πολύ σημαντικό το σημερινό σχέδιο νόμου, διότι, κατά την άποψη μας, οι ριζικές αλλαγές που επέφερε η αλματώδης και συχνά ανεξέλεγκτη ανάπτυξη του διαδικτύου σε όλο το φάσμα της κοινωνικής </w:t>
      </w:r>
      <w:r>
        <w:rPr>
          <w:rFonts w:eastAsia="Times New Roman" w:cs="Times New Roman"/>
          <w:bCs/>
          <w:szCs w:val="24"/>
        </w:rPr>
        <w:lastRenderedPageBreak/>
        <w:t>και οικονομικής ζωής των πο</w:t>
      </w:r>
      <w:r>
        <w:rPr>
          <w:rFonts w:eastAsia="Times New Roman" w:cs="Times New Roman"/>
          <w:bCs/>
          <w:szCs w:val="24"/>
        </w:rPr>
        <w:t xml:space="preserve">λιτών, δημιούργησαν και τις προϋποθέσεις για την ανάπτυξη της εγκληματικότητας. </w:t>
      </w:r>
      <w:r>
        <w:rPr>
          <w:rFonts w:eastAsia="Times New Roman" w:cs="Times New Roman"/>
          <w:szCs w:val="24"/>
        </w:rPr>
        <w:t>Όσο πιο γρήγορα εξελίσσεται η τεχνολογία του εγκλήματος, θα πρέπει, κατά την άποψή μας, να εξελίσσεται και η τεχνολογία αντιμετώπισης του εγκλήματος.</w:t>
      </w:r>
    </w:p>
    <w:p w14:paraId="689131F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Οι αξιόποινες πράξεις οι </w:t>
      </w:r>
      <w:r>
        <w:rPr>
          <w:rFonts w:eastAsia="Times New Roman" w:cs="Times New Roman"/>
          <w:szCs w:val="24"/>
        </w:rPr>
        <w:t>οποίες περιγράφονταν μέχρι τώρα –και όχι πάντα με σαφήνεια- ήταν σε πολύ μεγάλο βαθμό μη παραλληλισμένες, διότι δεν υπάρχουν γενικά αποδεκτοί ορισμοί ούτε στη διεθνή ούτε στην ελληνική νομοθεσία ή νομολογία ούτε καν στη βιβλιογραφία. Έχουμε ποικίλες ιδιαιτ</w:t>
      </w:r>
      <w:r>
        <w:rPr>
          <w:rFonts w:eastAsia="Times New Roman" w:cs="Times New Roman"/>
          <w:szCs w:val="24"/>
        </w:rPr>
        <w:t>ερότητες ως προς τον τρόπο τέλεσης, αλλά και ως προς την αναγνώριση από τον ποινικό νομοθέτη των πράξεων αυτών.</w:t>
      </w:r>
    </w:p>
    <w:p w14:paraId="689131F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Ο ορισμός που δόθηκε από τον ΟΟΣΑ το 1983 αναφέρει πως ως ηλεκτρονικό έγκλημα θεωρούνται οι αξιόποινες εγκληματικές πράξεις που τελούνται με τη </w:t>
      </w:r>
      <w:r>
        <w:rPr>
          <w:rFonts w:eastAsia="Times New Roman" w:cs="Times New Roman"/>
          <w:szCs w:val="24"/>
        </w:rPr>
        <w:t xml:space="preserve">χρήση ηλεκτρονικών υπολογιστών και συστημάτων επεξεργασίας δεδομένων και τιμωρούνται με συγκεκριμένες ποινές. Ανάλογα με τον τρόπο τέλεσης </w:t>
      </w:r>
      <w:r>
        <w:rPr>
          <w:rFonts w:eastAsia="Times New Roman" w:cs="Times New Roman"/>
          <w:szCs w:val="24"/>
        </w:rPr>
        <w:lastRenderedPageBreak/>
        <w:t xml:space="preserve">διαχωρίζονται σε εγκλήματα τελούμενα με τη χρήση ηλεκτρονικών υπολογιστών και σε </w:t>
      </w:r>
      <w:proofErr w:type="spellStart"/>
      <w:r>
        <w:rPr>
          <w:rFonts w:eastAsia="Times New Roman" w:cs="Times New Roman"/>
          <w:szCs w:val="24"/>
        </w:rPr>
        <w:t>κυβερνοεγκλήματα</w:t>
      </w:r>
      <w:proofErr w:type="spellEnd"/>
      <w:r>
        <w:rPr>
          <w:rFonts w:eastAsia="Times New Roman" w:cs="Times New Roman"/>
          <w:szCs w:val="24"/>
        </w:rPr>
        <w:t xml:space="preserve">, εάν </w:t>
      </w:r>
      <w:proofErr w:type="spellStart"/>
      <w:r>
        <w:rPr>
          <w:rFonts w:eastAsia="Times New Roman" w:cs="Times New Roman"/>
          <w:szCs w:val="24"/>
        </w:rPr>
        <w:t>τελέστηκαν</w:t>
      </w:r>
      <w:proofErr w:type="spellEnd"/>
      <w:r>
        <w:rPr>
          <w:rFonts w:eastAsia="Times New Roman" w:cs="Times New Roman"/>
          <w:szCs w:val="24"/>
        </w:rPr>
        <w:t xml:space="preserve"> μέσ</w:t>
      </w:r>
      <w:r>
        <w:rPr>
          <w:rFonts w:eastAsia="Times New Roman" w:cs="Times New Roman"/>
          <w:szCs w:val="24"/>
        </w:rPr>
        <w:t>ω του διαδικτύου.</w:t>
      </w:r>
    </w:p>
    <w:p w14:paraId="689131F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Επομένως, διαπιστώνουμε ότι το </w:t>
      </w:r>
      <w:proofErr w:type="spellStart"/>
      <w:r>
        <w:rPr>
          <w:rFonts w:eastAsia="Times New Roman" w:cs="Times New Roman"/>
          <w:szCs w:val="24"/>
        </w:rPr>
        <w:t>κυβερνοέγκλημα</w:t>
      </w:r>
      <w:proofErr w:type="spellEnd"/>
      <w:r>
        <w:rPr>
          <w:rFonts w:eastAsia="Times New Roman" w:cs="Times New Roman"/>
          <w:szCs w:val="24"/>
        </w:rPr>
        <w:t xml:space="preserve"> αποτελεί μ</w:t>
      </w:r>
      <w:r>
        <w:rPr>
          <w:rFonts w:eastAsia="Times New Roman" w:cs="Times New Roman"/>
          <w:szCs w:val="24"/>
        </w:rPr>
        <w:t>ί</w:t>
      </w:r>
      <w:r>
        <w:rPr>
          <w:rFonts w:eastAsia="Times New Roman" w:cs="Times New Roman"/>
          <w:szCs w:val="24"/>
        </w:rPr>
        <w:t>α ειδικότερη μορφή του ηλεκτρονικού εγκλήματος, μέσα από την ειδική βέβαια μορφή που περιγράφει ο Ποινικός Κώδικας στο άρθρο 14 στον ορισμό του εγκλήματος.</w:t>
      </w:r>
    </w:p>
    <w:p w14:paraId="689131F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ελληνικό δίκαιο δεν υ</w:t>
      </w:r>
      <w:r>
        <w:rPr>
          <w:rFonts w:eastAsia="Times New Roman" w:cs="Times New Roman"/>
          <w:szCs w:val="24"/>
        </w:rPr>
        <w:t>πήρχε μέχρι σήμερα νομοθετικό πλαίσιο που να ρυθμίζει αποκλειστικά την εγκληματικότητα μέσω διαδικτύου ή την εγκληματικότητα του διαδικτύου, όπως αυτό έχει μέχρι σήμερα συμπεριληφθεί και στη νομοθεσία του Ηνωμένου Βασιλείου, της Γερμανίας, της Γαλλίας, αλλ</w:t>
      </w:r>
      <w:r>
        <w:rPr>
          <w:rFonts w:eastAsia="Times New Roman" w:cs="Times New Roman"/>
          <w:szCs w:val="24"/>
        </w:rPr>
        <w:t xml:space="preserve">ά και με το </w:t>
      </w:r>
      <w:r>
        <w:rPr>
          <w:rFonts w:eastAsia="Times New Roman" w:cs="Times New Roman"/>
          <w:szCs w:val="24"/>
          <w:lang w:val="en-US"/>
        </w:rPr>
        <w:t>NetAct</w:t>
      </w:r>
      <w:r>
        <w:rPr>
          <w:rFonts w:eastAsia="Times New Roman" w:cs="Times New Roman"/>
          <w:szCs w:val="24"/>
        </w:rPr>
        <w:t xml:space="preserve"> στις Ηνωμένες Πολιτείες. Βέβαια, υπήρχε ο νόμος του 1988 για τα εγκλήματα που διαπράττονται με ηλεκτρονικούς υπολογιστές και ο νόμος του 1994 για την οργάνωση και λειτουργία του τομέα των τηλεπικοινωνιών και του διαδικτύου. Επομένως, το </w:t>
      </w:r>
      <w:r>
        <w:rPr>
          <w:rFonts w:eastAsia="Times New Roman" w:cs="Times New Roman"/>
          <w:szCs w:val="24"/>
        </w:rPr>
        <w:t xml:space="preserve">νομοθετικό κενό όσον αυτό αφορά το </w:t>
      </w:r>
      <w:proofErr w:type="spellStart"/>
      <w:r>
        <w:rPr>
          <w:rFonts w:eastAsia="Times New Roman" w:cs="Times New Roman"/>
          <w:szCs w:val="24"/>
        </w:rPr>
        <w:t>κυβερνοέγκλημα</w:t>
      </w:r>
      <w:proofErr w:type="spellEnd"/>
      <w:r>
        <w:rPr>
          <w:rFonts w:eastAsia="Times New Roman" w:cs="Times New Roman"/>
          <w:szCs w:val="24"/>
        </w:rPr>
        <w:t xml:space="preserve"> έρχεται να καλυφθεί σήμερα με το νέο πλαίσιο που ρυθμίζει αυτές τις μορφές εγκλημάτων.</w:t>
      </w:r>
    </w:p>
    <w:p w14:paraId="689131F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Σπεύδω να ξεκαθαρίσω ότι σχετικά με το πρώτο μέρος των ρυθμίσεων που αποτελεί και τη βασική ενσωμάτωση της </w:t>
      </w:r>
      <w:r>
        <w:rPr>
          <w:rFonts w:eastAsia="Times New Roman" w:cs="Times New Roman"/>
          <w:szCs w:val="24"/>
        </w:rPr>
        <w:t>ο</w:t>
      </w:r>
      <w:r>
        <w:rPr>
          <w:rFonts w:eastAsia="Times New Roman" w:cs="Times New Roman"/>
          <w:szCs w:val="24"/>
        </w:rPr>
        <w:t xml:space="preserve">δηγίας και </w:t>
      </w:r>
      <w:r>
        <w:rPr>
          <w:rFonts w:eastAsia="Times New Roman" w:cs="Times New Roman"/>
          <w:szCs w:val="24"/>
        </w:rPr>
        <w:t>την κύρωσή της, εμείς είμαστε θετικοί, διότι θεωρούμε ότι είναι σε μια προοδευτική κατεύθυνση και ότι είναι σωστό να εντάξουμε αυτό που όλη η Ευρώπη μέχρι σήμερα έχει νομοθετήσει.</w:t>
      </w:r>
    </w:p>
    <w:p w14:paraId="689131F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Αντίθετα, στο δεύτερο μέρος σχετικά με τη μεταφορά στο ελληνικό δίκαιο, υπάρ</w:t>
      </w:r>
      <w:r>
        <w:rPr>
          <w:rFonts w:eastAsia="Times New Roman" w:cs="Times New Roman"/>
          <w:szCs w:val="24"/>
        </w:rPr>
        <w:t xml:space="preserve">χουν και ρυθμίσεις οι οποίες μας βρίσκουν αντίθετους. Ξεκινώ από αυτές με τις οποίες συμφωνούμε. </w:t>
      </w:r>
    </w:p>
    <w:p w14:paraId="689131F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Συμφωνούμε με τις ρυθμίσεις που εισάγονται στον Ποινικό Κώδικα για τη καταπολέμηση του </w:t>
      </w:r>
      <w:proofErr w:type="spellStart"/>
      <w:r>
        <w:rPr>
          <w:rFonts w:eastAsia="Times New Roman" w:cs="Times New Roman"/>
          <w:szCs w:val="24"/>
        </w:rPr>
        <w:t>κυβερνοεγκλήματος</w:t>
      </w:r>
      <w:proofErr w:type="spellEnd"/>
      <w:r>
        <w:rPr>
          <w:rFonts w:eastAsia="Times New Roman" w:cs="Times New Roman"/>
          <w:szCs w:val="24"/>
        </w:rPr>
        <w:t>. Ειδικότερα, θεωρούμε ότι είναι σημαντική η ρύθμιση τ</w:t>
      </w:r>
      <w:r>
        <w:rPr>
          <w:rFonts w:eastAsia="Times New Roman" w:cs="Times New Roman"/>
          <w:szCs w:val="24"/>
        </w:rPr>
        <w:t>ου άρθρου 348Β για την αντιμετώπιση της προσέλκυσης παιδιών για γενετήσιους λόγους, του 381Α του Ποινικού Κώδικα για τη φθορά δεδομένων, καθώς και η ρύθμιση του άρθρου 386Α του Ποινικού Κώδικα για την απάτη μέσω υπολογιστή. Πρόκειται για εξειδικευμένες μορ</w:t>
      </w:r>
      <w:r>
        <w:rPr>
          <w:rFonts w:eastAsia="Times New Roman" w:cs="Times New Roman"/>
          <w:szCs w:val="24"/>
        </w:rPr>
        <w:t>φές ήδη υπαρχόντων εγκλημάτων.</w:t>
      </w:r>
    </w:p>
    <w:p w14:paraId="6891320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Συμφωνούμε, επίσης, στο δεύτερο μέρος στο άρθρο 4 με την αναγνώριση της </w:t>
      </w:r>
      <w:proofErr w:type="spellStart"/>
      <w:r>
        <w:rPr>
          <w:rFonts w:eastAsia="Times New Roman" w:cs="Times New Roman"/>
          <w:szCs w:val="24"/>
        </w:rPr>
        <w:t>οιονεί</w:t>
      </w:r>
      <w:proofErr w:type="spellEnd"/>
      <w:r>
        <w:rPr>
          <w:rFonts w:eastAsia="Times New Roman" w:cs="Times New Roman"/>
          <w:szCs w:val="24"/>
        </w:rPr>
        <w:t xml:space="preserve"> ποινικής ευθύνης των νομικών προσώπων μετά τη νομοτεχνική βελτίωση την οποία ανέφερε χθες ο Υπουργός, όπου η διοικητική κύρωση η οποία θα επιβάλλε</w:t>
      </w:r>
      <w:r>
        <w:rPr>
          <w:rFonts w:eastAsia="Times New Roman" w:cs="Times New Roman"/>
          <w:szCs w:val="24"/>
        </w:rPr>
        <w:t>ται στο νομικό πρόσωπο, επειδή υπάρχει ποινική ευθύνη του φυσικού προσώπου και το οποίο ενήργησε για λογαριασμό του, δεν θα επιβάλλεται με απόφαση του Υπουργού, αλλά θα αποτελεί απόφαση της Ανεξάρτητης Αρχής, της ΑΔΑΕ.</w:t>
      </w:r>
    </w:p>
    <w:p w14:paraId="6891320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 αυτό το σημείο, κύριε Υπουργέ, θα </w:t>
      </w:r>
      <w:r>
        <w:rPr>
          <w:rFonts w:eastAsia="Times New Roman" w:cs="Times New Roman"/>
          <w:szCs w:val="24"/>
        </w:rPr>
        <w:t xml:space="preserve">ήθελα να τονίσω ότι κατά τη διάρκεια των συζητήσεων στην </w:t>
      </w:r>
      <w:r>
        <w:rPr>
          <w:rFonts w:eastAsia="Times New Roman" w:cs="Times New Roman"/>
          <w:szCs w:val="24"/>
        </w:rPr>
        <w:t>ε</w:t>
      </w:r>
      <w:r>
        <w:rPr>
          <w:rFonts w:eastAsia="Times New Roman" w:cs="Times New Roman"/>
          <w:szCs w:val="24"/>
        </w:rPr>
        <w:t>πιτροπή οι προτάσεις ήταν εποικοδομητικές και οδήγησαν σε μια συναινετική λύση.</w:t>
      </w:r>
    </w:p>
    <w:p w14:paraId="6891320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άρθρο 8 ρυθμίζονται ζητήματα παραγραφής και παύσης της ποινικής δίωξης, πταισμάτων και πλημμελημάτων για τα οποία </w:t>
      </w:r>
      <w:r>
        <w:rPr>
          <w:rFonts w:eastAsia="Times New Roman" w:cs="Times New Roman"/>
          <w:szCs w:val="24"/>
        </w:rPr>
        <w:t>απειλείται ποινή φυλάκισης μέχρι δύο έτη. Η προσφυγή σε αυτό το μέτρο έχει ως αποτέλεσμα την αποσυμφόρηση της δικαστικής ύλης με τεχνητό τρόπο, αλλά τελικά καταδεικνύει την ανάγκη -επειδή γίνεται πολλές φορές, εδώ έχουμε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αποσυμφόρηση- είτε αποπο</w:t>
      </w:r>
      <w:r>
        <w:rPr>
          <w:rFonts w:eastAsia="Times New Roman" w:cs="Times New Roman"/>
          <w:szCs w:val="24"/>
        </w:rPr>
        <w:t xml:space="preserve">ινικοποίησης </w:t>
      </w:r>
      <w:r>
        <w:rPr>
          <w:rFonts w:eastAsia="Times New Roman" w:cs="Times New Roman"/>
          <w:szCs w:val="24"/>
        </w:rPr>
        <w:lastRenderedPageBreak/>
        <w:t xml:space="preserve">αδικημάτων μικρής ποινικής απαξίας ενόψει της μεταρρύθμισης του Ποινικού Κώδικα είτε διαφορετικής κατεύθυνσης της δικαστικής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p>
    <w:p w14:paraId="6891320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Διαφορετικά, θα προσφεύγουμε πάντα σε μέτρα τα οποία είναι περιορισμένης ισχύος, ενέχουν το</w:t>
      </w:r>
      <w:r>
        <w:rPr>
          <w:rFonts w:eastAsia="Times New Roman" w:cs="Times New Roman"/>
          <w:szCs w:val="24"/>
        </w:rPr>
        <w:t xml:space="preserve"> στοιχείο της αυθαιρεσίας ή της πολιτικής απόφασης και στην ουσία δημιουργούν παράλληλες ρυθμίσεις στον Ποινικό Κώδικα. Μ</w:t>
      </w:r>
      <w:r>
        <w:rPr>
          <w:rFonts w:eastAsia="Times New Roman" w:cs="Times New Roman"/>
          <w:szCs w:val="24"/>
        </w:rPr>
        <w:t>ί</w:t>
      </w:r>
      <w:r>
        <w:rPr>
          <w:rFonts w:eastAsia="Times New Roman" w:cs="Times New Roman"/>
          <w:szCs w:val="24"/>
        </w:rPr>
        <w:t>α τέτοια ρύθμιση είναι και αυτή του άρθρου 9 σχετικά με τη μη εκτέλεση ποινής υπό όρο διάρκειας μέχρι έξι μηνών.</w:t>
      </w:r>
    </w:p>
    <w:p w14:paraId="6891320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στο ση</w:t>
      </w:r>
      <w:r>
        <w:rPr>
          <w:rFonts w:eastAsia="Times New Roman" w:cs="Times New Roman"/>
          <w:szCs w:val="24"/>
        </w:rPr>
        <w:t xml:space="preserve">μείο αυτό -και επειδή συζητήθηκε και ζητήθηκε από ενώσεις πολιτών- θα σας προτείναμε να εξαιρεθούν οι </w:t>
      </w:r>
      <w:proofErr w:type="spellStart"/>
      <w:r>
        <w:rPr>
          <w:rFonts w:eastAsia="Times New Roman" w:cs="Times New Roman"/>
          <w:szCs w:val="24"/>
        </w:rPr>
        <w:t>επιβληθείσες</w:t>
      </w:r>
      <w:proofErr w:type="spellEnd"/>
      <w:r>
        <w:rPr>
          <w:rFonts w:eastAsia="Times New Roman" w:cs="Times New Roman"/>
          <w:szCs w:val="24"/>
        </w:rPr>
        <w:t xml:space="preserve"> ποινές για παραβίαση υποχρέωσης για διατροφή, γιατί η μη εκτέλεσή του -είναι το 358 του Ποινικού Κώδικα- και μη εκτέλεση τέτοιων ποινών, θα μ</w:t>
      </w:r>
      <w:r>
        <w:rPr>
          <w:rFonts w:eastAsia="Times New Roman" w:cs="Times New Roman"/>
          <w:szCs w:val="24"/>
        </w:rPr>
        <w:t>πορούσε να οδηγήσει σε μ</w:t>
      </w:r>
      <w:r>
        <w:rPr>
          <w:rFonts w:eastAsia="Times New Roman" w:cs="Times New Roman"/>
          <w:szCs w:val="24"/>
        </w:rPr>
        <w:t>ί</w:t>
      </w:r>
      <w:r>
        <w:rPr>
          <w:rFonts w:eastAsia="Times New Roman" w:cs="Times New Roman"/>
          <w:szCs w:val="24"/>
        </w:rPr>
        <w:t>α συστηματική αθέτηση των υποχρεώσεων των δραστών έναντι των δικαιούχων.</w:t>
      </w:r>
    </w:p>
    <w:p w14:paraId="6891320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Διαφωνούμε και δεν θα υπερψηφίσουμε το άρθρο 11, γιατί θεωρούμε ότι δεν υπάρχει κανένας λόγος παρέμβασης τώρα, στη θητεία και στον τρόπο ανάδειξης των Συμβουλ</w:t>
      </w:r>
      <w:r>
        <w:rPr>
          <w:rFonts w:eastAsia="Times New Roman" w:cs="Times New Roman"/>
          <w:szCs w:val="24"/>
        </w:rPr>
        <w:t xml:space="preserve">ίων των Δικαστηρίων, εφόσον στο </w:t>
      </w:r>
      <w:r>
        <w:rPr>
          <w:rFonts w:eastAsia="Times New Roman" w:cs="Times New Roman"/>
          <w:szCs w:val="24"/>
        </w:rPr>
        <w:lastRenderedPageBreak/>
        <w:t xml:space="preserve">άρθρο 12 προβλέπεται η σύνταξη νέου Κώδικα Οργανισμού Δικαστηρίων και Κατάστασης Δικαστικών Λειτουργών. </w:t>
      </w:r>
    </w:p>
    <w:p w14:paraId="6891320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θεωρούμε σχετικά με αυτή τη ρύθμιση, κύριε Υπουργέ, ότι η διαφωνία των Δικαστικών Ενώσεων στη ρύθμιση που προτε</w:t>
      </w:r>
      <w:r>
        <w:rPr>
          <w:rFonts w:eastAsia="Times New Roman" w:cs="Times New Roman"/>
          <w:szCs w:val="24"/>
        </w:rPr>
        <w:t xml:space="preserve">ίνετε πρέπει να σας προβληματίσει στον βαθμό που η παρέμβαση που επιχειρείτε στο άρθρο 11 έχει χαρακτήρα φωτογραφικής ρύθμισης, η οποία μπορεί να προκαλέσει αναστάτωση στη </w:t>
      </w:r>
      <w:r>
        <w:rPr>
          <w:rFonts w:eastAsia="Times New Roman" w:cs="Times New Roman"/>
          <w:szCs w:val="24"/>
        </w:rPr>
        <w:t>δ</w:t>
      </w:r>
      <w:r>
        <w:rPr>
          <w:rFonts w:eastAsia="Times New Roman" w:cs="Times New Roman"/>
          <w:szCs w:val="24"/>
        </w:rPr>
        <w:t>ικαιοσύνη το επόμενο διάστημα. Άλλωστε, δεν χρειάζεται –κατά την άποψή μας-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παρέμβαση στο σημείο αυτό, είτε γίνεται τώρα που είναι δύο μήνες, είτε άλλοτε που γινόταν εννέα μέρες πριν τις αρχαιρεσίες, για έναν λόγο, διότι νομίζω ότι η </w:t>
      </w:r>
      <w:r>
        <w:rPr>
          <w:rFonts w:eastAsia="Times New Roman" w:cs="Times New Roman"/>
          <w:szCs w:val="24"/>
        </w:rPr>
        <w:t>δ</w:t>
      </w:r>
      <w:r>
        <w:rPr>
          <w:rFonts w:eastAsia="Times New Roman" w:cs="Times New Roman"/>
          <w:szCs w:val="24"/>
        </w:rPr>
        <w:t xml:space="preserve">ικαιοσύνη έχει δικαίωμα να λειτουργεί με πάγιους κανόνες και να μην αλλάζουμε με αυτόν τον τρόπο </w:t>
      </w:r>
      <w:r>
        <w:rPr>
          <w:rFonts w:eastAsia="Times New Roman" w:cs="Times New Roman"/>
          <w:szCs w:val="24"/>
        </w:rPr>
        <w:t xml:space="preserve">είτε τις θητείες, είτε τον τρόπο ανάδειξης των Συμβουλίων. Ούτως ή άλλως, είχαμε από την αρχή δεσμευθεί, κατά τη συνάντησή μας με τις </w:t>
      </w:r>
      <w:r>
        <w:rPr>
          <w:rFonts w:eastAsia="Times New Roman" w:cs="Times New Roman"/>
          <w:szCs w:val="24"/>
        </w:rPr>
        <w:t>δ</w:t>
      </w:r>
      <w:r>
        <w:rPr>
          <w:rFonts w:eastAsia="Times New Roman" w:cs="Times New Roman"/>
          <w:szCs w:val="24"/>
        </w:rPr>
        <w:t xml:space="preserve">ικαστικές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lastRenderedPageBreak/>
        <w:t>ότι θα υποστηρίξουμε το αίτημά τους για απόσυρση αυτής της διάταξης στο βαθμό που και εσείς αναγνωρίζετ</w:t>
      </w:r>
      <w:r>
        <w:rPr>
          <w:rFonts w:eastAsia="Times New Roman" w:cs="Times New Roman"/>
          <w:szCs w:val="24"/>
        </w:rPr>
        <w:t xml:space="preserve">ε στο άρθρο 12 ότι υπάρχει ήδη διαδικασία συγκρότησης </w:t>
      </w:r>
      <w:r>
        <w:rPr>
          <w:rFonts w:eastAsia="Times New Roman" w:cs="Times New Roman"/>
          <w:szCs w:val="24"/>
        </w:rPr>
        <w:t>ε</w:t>
      </w:r>
      <w:r>
        <w:rPr>
          <w:rFonts w:eastAsia="Times New Roman" w:cs="Times New Roman"/>
          <w:szCs w:val="24"/>
        </w:rPr>
        <w:t xml:space="preserve">πιτροπής για την </w:t>
      </w:r>
      <w:r>
        <w:rPr>
          <w:rFonts w:eastAsia="Times New Roman" w:cs="Times New Roman"/>
          <w:szCs w:val="24"/>
        </w:rPr>
        <w:t>α</w:t>
      </w:r>
      <w:r>
        <w:rPr>
          <w:rFonts w:eastAsia="Times New Roman" w:cs="Times New Roman"/>
          <w:szCs w:val="24"/>
        </w:rPr>
        <w:t xml:space="preserve">ναθεώρηση του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 xml:space="preserve">ικαστηρίων. </w:t>
      </w:r>
    </w:p>
    <w:p w14:paraId="6891320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διαφωνούμε απολύτως με τη ρύθμιση του άρθρου 13 σχετικά με τη σύσταση Διεύθυνσης Συντονισμού Φυλακών υπαγόμενη στο Γενικό Γραμματέα του Υπου</w:t>
      </w:r>
      <w:r>
        <w:rPr>
          <w:rFonts w:eastAsia="Times New Roman" w:cs="Times New Roman"/>
          <w:szCs w:val="24"/>
        </w:rPr>
        <w:t xml:space="preserve">ργείου Δικαιοσύνης. Αυτή η </w:t>
      </w:r>
      <w:r>
        <w:rPr>
          <w:rFonts w:eastAsia="Times New Roman" w:cs="Times New Roman"/>
          <w:szCs w:val="24"/>
        </w:rPr>
        <w:t>δ</w:t>
      </w:r>
      <w:r>
        <w:rPr>
          <w:rFonts w:eastAsia="Times New Roman" w:cs="Times New Roman"/>
          <w:szCs w:val="24"/>
        </w:rPr>
        <w:t>ιεύθυνση έχει συναφείς ή αν θέλετε συγκρουόμενες ή παράλληλες αρμοδιότητες με τη Γενική Διεύθυνση Σωφρονιστικής Πολιτικής και η λειτουργία της ενέχει τον κίνδυνο σύγκρουσης και σύγχυσης αρμοδιοτήτων, ενώ -κατά την άποψή μου- δεν</w:t>
      </w:r>
      <w:r>
        <w:rPr>
          <w:rFonts w:eastAsia="Times New Roman" w:cs="Times New Roman"/>
          <w:szCs w:val="24"/>
        </w:rPr>
        <w:t xml:space="preserve"> αποτελεί παρά μόνο ένα εργαλείο πολιτικού ελέγχου και όχι συντονισμού των φυλακών.</w:t>
      </w:r>
    </w:p>
    <w:p w14:paraId="6891320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Εάν πράγματι θέλαμε να φτιάξουμε ένα γραφείο, το λέγατε προηγουμένως, διεύθυνση το λέτε σήμερα, σε απόσταση </w:t>
      </w:r>
      <w:r>
        <w:rPr>
          <w:rFonts w:eastAsia="Times New Roman" w:cs="Times New Roman"/>
          <w:szCs w:val="24"/>
        </w:rPr>
        <w:t>τριών έως τεσσάρων</w:t>
      </w:r>
      <w:r>
        <w:rPr>
          <w:rFonts w:eastAsia="Times New Roman" w:cs="Times New Roman"/>
          <w:szCs w:val="24"/>
        </w:rPr>
        <w:t xml:space="preserve"> μηνών, εάν θέλατε πραγματι</w:t>
      </w:r>
      <w:r>
        <w:rPr>
          <w:rFonts w:eastAsia="Times New Roman" w:cs="Times New Roman"/>
          <w:szCs w:val="24"/>
        </w:rPr>
        <w:t>κά μ</w:t>
      </w:r>
      <w:r>
        <w:rPr>
          <w:rFonts w:eastAsia="Times New Roman" w:cs="Times New Roman"/>
          <w:szCs w:val="24"/>
        </w:rPr>
        <w:t>ί</w:t>
      </w:r>
      <w:r>
        <w:rPr>
          <w:rFonts w:eastAsia="Times New Roman" w:cs="Times New Roman"/>
          <w:szCs w:val="24"/>
        </w:rPr>
        <w:t xml:space="preserve">α διεύθυνση </w:t>
      </w:r>
      <w:r>
        <w:rPr>
          <w:rFonts w:eastAsia="Times New Roman" w:cs="Times New Roman"/>
          <w:szCs w:val="24"/>
        </w:rPr>
        <w:lastRenderedPageBreak/>
        <w:t xml:space="preserve">συντονισμού των καταστημάτων που θα έχει έναν ουσιαστικό ρόλο στο γεγονός ότι θα πρέπει να κατευνάσουνε την αναστάτωση που μπορεί να επικρατήσει ορισμένες φορές στις φυλακές, γιατί αυτή τη διεύθυνση, η οποία έχει συγκεκριμένο περιεχόμενο, </w:t>
      </w:r>
      <w:r>
        <w:rPr>
          <w:rFonts w:eastAsia="Times New Roman" w:cs="Times New Roman"/>
          <w:szCs w:val="24"/>
        </w:rPr>
        <w:t xml:space="preserve">δεν θέλετε να την τοποθετήσετε εντός του πλαισίου της Γενικής Διεύθυνσης Σωφρονιστικής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αλλά από την άλλη πλευρά επιλέγετε να τη θέσετε υπό την εποπτεία και τη διοικητική λειτουργία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Γιατί; Γιατί νομίζουμ</w:t>
      </w:r>
      <w:r>
        <w:rPr>
          <w:rFonts w:eastAsia="Times New Roman" w:cs="Times New Roman"/>
          <w:szCs w:val="24"/>
        </w:rPr>
        <w:t>ε –κατά την άποψή μας- ότι δεν έχει να κάνει μόνο με ένα εργαλείο πολιτικού ελέγχου, αλλά είναι και ένα εργαλείο που χρειάζεται το αντίστοιχο τμήμα του κ. Λάμπρου στον ΣΥΡΙΖΑ, για να ελέγχει τις φυλακές και να συντηρεί ένα παράλληλο σύστημα άσκησης σωφρονι</w:t>
      </w:r>
      <w:r>
        <w:rPr>
          <w:rFonts w:eastAsia="Times New Roman" w:cs="Times New Roman"/>
          <w:szCs w:val="24"/>
        </w:rPr>
        <w:t>στικής πολιτικής και κομματικών διευθετήσεων. Σε αυτό εντάσσονται μ</w:t>
      </w:r>
      <w:r>
        <w:rPr>
          <w:rFonts w:eastAsia="Times New Roman" w:cs="Times New Roman"/>
          <w:szCs w:val="24"/>
        </w:rPr>
        <w:t>ί</w:t>
      </w:r>
      <w:r>
        <w:rPr>
          <w:rFonts w:eastAsia="Times New Roman" w:cs="Times New Roman"/>
          <w:szCs w:val="24"/>
        </w:rPr>
        <w:t xml:space="preserve">α σειρά από άρθρα που καλούμαστε σήμερα να συζητήσουμε και φαντάζομαι ότι θα ψηφίσετε. </w:t>
      </w:r>
    </w:p>
    <w:p w14:paraId="6891320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Στο άρθρο 15 έγινε μ</w:t>
      </w:r>
      <w:r>
        <w:rPr>
          <w:rFonts w:eastAsia="Times New Roman" w:cs="Times New Roman"/>
          <w:szCs w:val="24"/>
        </w:rPr>
        <w:t>ί</w:t>
      </w:r>
      <w:r>
        <w:rPr>
          <w:rFonts w:eastAsia="Times New Roman" w:cs="Times New Roman"/>
          <w:szCs w:val="24"/>
        </w:rPr>
        <w:t>α προσπάθεια εξεύρεσης κοινού τόπου. Υπενθυμίζω ότι το άρθρο 15 είναι αυτό το ο</w:t>
      </w:r>
      <w:r>
        <w:rPr>
          <w:rFonts w:eastAsia="Times New Roman" w:cs="Times New Roman"/>
          <w:szCs w:val="24"/>
        </w:rPr>
        <w:t>ποίο προβλέπει τις προϋποθέσεις για την υπό όρο απόλυση κρατουμένων οι οποίοι έχουν καταδικαστεί είτε σε ποινή μικρότερη των δέκα ετών είτε σε ποινή μεγαλύτερη των δέκα ετών</w:t>
      </w:r>
      <w:r>
        <w:rPr>
          <w:rFonts w:eastAsia="Times New Roman" w:cs="Times New Roman"/>
          <w:szCs w:val="24"/>
        </w:rPr>
        <w:t>.</w:t>
      </w:r>
    </w:p>
    <w:p w14:paraId="6891320A" w14:textId="77777777" w:rsidR="001E1C42" w:rsidRDefault="003A7B58">
      <w:pPr>
        <w:spacing w:after="0" w:line="600" w:lineRule="auto"/>
        <w:ind w:firstLine="720"/>
        <w:jc w:val="both"/>
        <w:rPr>
          <w:rFonts w:eastAsia="Times New Roman"/>
          <w:szCs w:val="24"/>
        </w:rPr>
      </w:pPr>
      <w:r>
        <w:rPr>
          <w:rFonts w:eastAsia="Times New Roman"/>
          <w:szCs w:val="24"/>
        </w:rPr>
        <w:t>Δεν θα συμφωνήσουμε για τους εξής λόγους, όχι επειδή δεν καταλαβαίνουμε τις ανάγκες αποσυμφόρησης του σωφρονιστικού πληθυσμού. Δεν θα συμφωνήσουμε, πρώτον, γιατί είχαμε ζητήσει από τον κύριο Υπουργό να εξαιρεθούν όλες οι κακουργηματικές πράξεις οι οποίες έ</w:t>
      </w:r>
      <w:r>
        <w:rPr>
          <w:rFonts w:eastAsia="Times New Roman"/>
          <w:szCs w:val="24"/>
        </w:rPr>
        <w:t xml:space="preserve">χουν ως θύματα ανηλίκους. Δεν το είδαμε ακόμα. </w:t>
      </w:r>
    </w:p>
    <w:p w14:paraId="6891320B" w14:textId="77777777" w:rsidR="001E1C42" w:rsidRDefault="003A7B58">
      <w:pPr>
        <w:spacing w:after="0" w:line="600" w:lineRule="auto"/>
        <w:ind w:firstLine="720"/>
        <w:jc w:val="both"/>
        <w:rPr>
          <w:rFonts w:eastAsia="Times New Roman"/>
          <w:szCs w:val="24"/>
        </w:rPr>
      </w:pPr>
      <w:r>
        <w:rPr>
          <w:rFonts w:eastAsia="Times New Roman"/>
          <w:szCs w:val="24"/>
        </w:rPr>
        <w:t>Δεύτερον, δεν θα συμφωνήσουμε γιατί θεωρούμε ότι μ</w:t>
      </w:r>
      <w:r>
        <w:rPr>
          <w:rFonts w:eastAsia="Times New Roman"/>
          <w:szCs w:val="24"/>
        </w:rPr>
        <w:t>ί</w:t>
      </w:r>
      <w:r>
        <w:rPr>
          <w:rFonts w:eastAsia="Times New Roman"/>
          <w:szCs w:val="24"/>
        </w:rPr>
        <w:t xml:space="preserve">α σειρά από εγκλήματα θα πρέπει να εξαιρεθούν γιατί έχουν υψηλή ποινική απαξία. </w:t>
      </w:r>
    </w:p>
    <w:p w14:paraId="6891320C" w14:textId="77777777" w:rsidR="001E1C42" w:rsidRDefault="003A7B58">
      <w:pPr>
        <w:spacing w:after="0" w:line="600" w:lineRule="auto"/>
        <w:ind w:firstLine="720"/>
        <w:jc w:val="both"/>
        <w:rPr>
          <w:rFonts w:eastAsia="Times New Roman"/>
          <w:szCs w:val="24"/>
        </w:rPr>
      </w:pPr>
      <w:r>
        <w:rPr>
          <w:rFonts w:eastAsia="Times New Roman"/>
          <w:szCs w:val="24"/>
        </w:rPr>
        <w:t xml:space="preserve">Τρίτον, δεν θα συμφωνήσουμε ούτως ή άλλως, διότι προβλέπεται να διατηρηθεί η προθεσμία για την υπό όρους απόλυση μέχρι τον Αύγουστο του 2017, δηλαδή με τις σημερινές προϋποθέσεις θα μπορεί </w:t>
      </w:r>
      <w:r>
        <w:rPr>
          <w:rFonts w:eastAsia="Times New Roman"/>
          <w:szCs w:val="24"/>
        </w:rPr>
        <w:lastRenderedPageBreak/>
        <w:t>να απολαμβάνει του ευεργετικού μέτρου αυτός ο οποίος θα συμπληρώσει</w:t>
      </w:r>
      <w:r>
        <w:rPr>
          <w:rFonts w:eastAsia="Times New Roman"/>
          <w:szCs w:val="24"/>
        </w:rPr>
        <w:t xml:space="preserve"> τις προϋποθέσεις, όχι κατά την ψήφιση, ούτε κατά τη δημοσίευση, ούτε τρεις μήνες μετά, αλλά ένα χρόνο από σήμερα. </w:t>
      </w:r>
    </w:p>
    <w:p w14:paraId="6891320D" w14:textId="77777777" w:rsidR="001E1C42" w:rsidRDefault="003A7B58">
      <w:pPr>
        <w:spacing w:after="0" w:line="600" w:lineRule="auto"/>
        <w:ind w:firstLine="720"/>
        <w:jc w:val="both"/>
        <w:rPr>
          <w:rFonts w:eastAsia="Times New Roman"/>
          <w:szCs w:val="24"/>
        </w:rPr>
      </w:pPr>
      <w:r>
        <w:rPr>
          <w:rFonts w:eastAsia="Times New Roman"/>
          <w:szCs w:val="24"/>
        </w:rPr>
        <w:t xml:space="preserve">Για ποιον λόγο γίνεται αυτό; Υπάρχει κάποιος λόγος; Υπάρχει, αν θέλετε, ένας λόγος ο οποίος να επαφίεται σήμερα στις ανάγκες της </w:t>
      </w:r>
      <w:proofErr w:type="spellStart"/>
      <w:r>
        <w:rPr>
          <w:rFonts w:eastAsia="Times New Roman"/>
          <w:szCs w:val="24"/>
        </w:rPr>
        <w:t>αντεγκληματ</w:t>
      </w:r>
      <w:r>
        <w:rPr>
          <w:rFonts w:eastAsia="Times New Roman"/>
          <w:szCs w:val="24"/>
        </w:rPr>
        <w:t>ικής</w:t>
      </w:r>
      <w:proofErr w:type="spellEnd"/>
      <w:r>
        <w:rPr>
          <w:rFonts w:eastAsia="Times New Roman"/>
          <w:szCs w:val="24"/>
        </w:rPr>
        <w:t xml:space="preserve"> πολιτικής για να έχουμε ένα μέτρο το οποίο θα εφαρμόζεται όχι στο διηνεκές, αλλά προκαταβολικά σε αυτούς οι οποίοι θα συμπληρώσουν τις προϋποθέσεις το 2017 και μάλιστα τον Αύγουστο και μάλιστα με νομοτεχνική βελτίωση που πέρασε αυτή τη διάταξη από τον</w:t>
      </w:r>
      <w:r>
        <w:rPr>
          <w:rFonts w:eastAsia="Times New Roman"/>
          <w:szCs w:val="24"/>
        </w:rPr>
        <w:t xml:space="preserve"> Μάρτιο του 2017 στον Αύγουστο του 2017; Κάτι υπάρχει εδώ, είναι προφανές και θα πρέπει να μας το εξηγήσετε. </w:t>
      </w:r>
    </w:p>
    <w:p w14:paraId="6891320E"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6891320F" w14:textId="77777777" w:rsidR="001E1C42" w:rsidRDefault="003A7B58">
      <w:pPr>
        <w:spacing w:after="0" w:line="600" w:lineRule="auto"/>
        <w:ind w:firstLine="720"/>
        <w:jc w:val="both"/>
        <w:rPr>
          <w:rFonts w:eastAsia="Times New Roman"/>
          <w:szCs w:val="24"/>
        </w:rPr>
      </w:pPr>
      <w:r>
        <w:rPr>
          <w:rFonts w:eastAsia="Times New Roman"/>
          <w:szCs w:val="24"/>
        </w:rPr>
        <w:t>Κύριε Πρόεδρε, την ανοχή σας για λίγο. Θα πάρω</w:t>
      </w:r>
      <w:r>
        <w:rPr>
          <w:rFonts w:eastAsia="Times New Roman"/>
          <w:szCs w:val="24"/>
        </w:rPr>
        <w:t xml:space="preserve"> χρόνο και από την δευτερολογία μου, αν είναι δυνατόν.</w:t>
      </w:r>
    </w:p>
    <w:p w14:paraId="68913210" w14:textId="77777777" w:rsidR="001E1C42" w:rsidRDefault="003A7B58">
      <w:pPr>
        <w:spacing w:after="0" w:line="600" w:lineRule="auto"/>
        <w:ind w:firstLine="720"/>
        <w:jc w:val="both"/>
        <w:rPr>
          <w:rFonts w:eastAsia="Times New Roman"/>
          <w:szCs w:val="24"/>
        </w:rPr>
      </w:pPr>
      <w:r>
        <w:rPr>
          <w:rFonts w:eastAsia="Times New Roman"/>
          <w:szCs w:val="24"/>
        </w:rPr>
        <w:lastRenderedPageBreak/>
        <w:t xml:space="preserve">Ομοίως, είμαστε αντίθετοι με τη ρύθμιση του άρθρου 17. Το άρθρο 17, κυρίες και κύριοι συνάδελφοι, τι προβλέπει; Προβλέπει τη δυνατότητα μετάταξης των υπαλλήλων της εξωτερικής φρουράς των φυλακών ΔΕ σε </w:t>
      </w:r>
      <w:r>
        <w:rPr>
          <w:rFonts w:eastAsia="Times New Roman"/>
          <w:szCs w:val="24"/>
        </w:rPr>
        <w:t>θέσεις ΠΕ των φυλακών, σε ΠΕ εγκληματολόγου, ΠΕ κοινωνικού λειτουργού, κοινωνιολόγου, ψυχολόγου κ.λπ.</w:t>
      </w:r>
      <w:r>
        <w:rPr>
          <w:rFonts w:eastAsia="Times New Roman"/>
          <w:szCs w:val="24"/>
        </w:rPr>
        <w:t>.</w:t>
      </w:r>
      <w:r>
        <w:rPr>
          <w:rFonts w:eastAsia="Times New Roman"/>
          <w:szCs w:val="24"/>
        </w:rPr>
        <w:t xml:space="preserve"> </w:t>
      </w:r>
    </w:p>
    <w:p w14:paraId="68913211" w14:textId="77777777" w:rsidR="001E1C42" w:rsidRDefault="003A7B58">
      <w:pPr>
        <w:spacing w:after="0" w:line="600" w:lineRule="auto"/>
        <w:ind w:firstLine="720"/>
        <w:jc w:val="both"/>
        <w:rPr>
          <w:rFonts w:eastAsia="Times New Roman"/>
          <w:szCs w:val="24"/>
        </w:rPr>
      </w:pPr>
      <w:r>
        <w:rPr>
          <w:rFonts w:eastAsia="Times New Roman"/>
          <w:szCs w:val="24"/>
        </w:rPr>
        <w:t xml:space="preserve">Συζητήσαμε κατά την ακρόαση των φορέων με τους εκπροσώπους των ενώσεων αυτών και τι μας είπαν; Μας είπαν ότι η υπηρεσία τους είναι </w:t>
      </w:r>
      <w:proofErr w:type="spellStart"/>
      <w:r>
        <w:rPr>
          <w:rFonts w:eastAsia="Times New Roman"/>
          <w:szCs w:val="24"/>
        </w:rPr>
        <w:t>υποστελεχωμένη</w:t>
      </w:r>
      <w:proofErr w:type="spellEnd"/>
      <w:r>
        <w:rPr>
          <w:rFonts w:eastAsia="Times New Roman"/>
          <w:szCs w:val="24"/>
        </w:rPr>
        <w:t>. Μας ε</w:t>
      </w:r>
      <w:r>
        <w:rPr>
          <w:rFonts w:eastAsia="Times New Roman"/>
          <w:szCs w:val="24"/>
        </w:rPr>
        <w:t xml:space="preserve">ίπαν ότι αυτή τη στιγμή δεν υπάρχει δυνατότητα να αποδοθούν χιλιάδες ώρες ρεπό και ημέρες αδειών στους υπαλλήλους της εξωτερικής φρουράς των φυλακών. Επειδή, λοιπόν, είναι </w:t>
      </w:r>
      <w:proofErr w:type="spellStart"/>
      <w:r>
        <w:rPr>
          <w:rFonts w:eastAsia="Times New Roman"/>
          <w:szCs w:val="24"/>
        </w:rPr>
        <w:t>υποστελεχωμένη</w:t>
      </w:r>
      <w:proofErr w:type="spellEnd"/>
      <w:r>
        <w:rPr>
          <w:rFonts w:eastAsia="Times New Roman"/>
          <w:szCs w:val="24"/>
        </w:rPr>
        <w:t xml:space="preserve"> αυτή η υπηρεσία, εμείς θα δώσουμε τη δυνατότητα να υπάρξει περαιτέρω </w:t>
      </w:r>
      <w:r>
        <w:rPr>
          <w:rFonts w:eastAsia="Times New Roman"/>
          <w:szCs w:val="24"/>
        </w:rPr>
        <w:t>αφαίμαξη της συγκεκριμένης υπηρεσίας με απόφαση Υπουργού και με μετατάξεις οι οποίες θα γίνονται επιλεκτικά από υπαλλήλους ΔΕ, οι οποίοι έχουν πτυχίο, σε θέσεις ΠΕ των σωφρονιστικών καταστημάτων; Κατά την άποψή μας είναι μ</w:t>
      </w:r>
      <w:r>
        <w:rPr>
          <w:rFonts w:eastAsia="Times New Roman"/>
          <w:szCs w:val="24"/>
        </w:rPr>
        <w:t>ί</w:t>
      </w:r>
      <w:r>
        <w:rPr>
          <w:rFonts w:eastAsia="Times New Roman"/>
          <w:szCs w:val="24"/>
        </w:rPr>
        <w:t xml:space="preserve">α ρουσφετολογική διάταξη. </w:t>
      </w:r>
    </w:p>
    <w:p w14:paraId="68913212" w14:textId="77777777" w:rsidR="001E1C42" w:rsidRDefault="003A7B58">
      <w:pPr>
        <w:spacing w:after="0" w:line="600" w:lineRule="auto"/>
        <w:ind w:firstLine="720"/>
        <w:jc w:val="both"/>
        <w:rPr>
          <w:rFonts w:eastAsia="Times New Roman"/>
          <w:szCs w:val="24"/>
        </w:rPr>
      </w:pPr>
      <w:r>
        <w:rPr>
          <w:rFonts w:eastAsia="Times New Roman"/>
          <w:szCs w:val="24"/>
        </w:rPr>
        <w:lastRenderedPageBreak/>
        <w:t>Συζητή</w:t>
      </w:r>
      <w:r>
        <w:rPr>
          <w:rFonts w:eastAsia="Times New Roman"/>
          <w:szCs w:val="24"/>
        </w:rPr>
        <w:t xml:space="preserve">σαμε δε και με εξωτερικούς φρουρούς οι οποίοι δεν είναι στην ομοσπονδία και ξέρετε τι μας είπαν; Μας είπαν σήμερα ότι η εξωτερική φρουρά του Κορυδαλλού δεν μπορεί να ανταπεξέλθει στις τρέχουσες ανάγκες της υπηρεσίας, </w:t>
      </w:r>
      <w:proofErr w:type="spellStart"/>
      <w:r>
        <w:rPr>
          <w:rFonts w:eastAsia="Times New Roman"/>
          <w:szCs w:val="24"/>
        </w:rPr>
        <w:t>πόσω</w:t>
      </w:r>
      <w:proofErr w:type="spellEnd"/>
      <w:r>
        <w:rPr>
          <w:rFonts w:eastAsia="Times New Roman"/>
          <w:szCs w:val="24"/>
        </w:rPr>
        <w:t xml:space="preserve"> μάλλον εάν φύγουν και δέκα, δεκαπέ</w:t>
      </w:r>
      <w:r>
        <w:rPr>
          <w:rFonts w:eastAsia="Times New Roman"/>
          <w:szCs w:val="24"/>
        </w:rPr>
        <w:t xml:space="preserve">ντε άτομα. Επίσης, μας είπαν ότι και με την προοπτική κάποιας μελλοντικής πρόσληψης εκατό υπαλλήλων σ’ όλη την Ελλάδα, εάν δείτε πώς αυτό θα διαμοιραστεί στις φυλακές της χώρας, το πρόβλημα δεν λύνεται. </w:t>
      </w:r>
    </w:p>
    <w:p w14:paraId="68913213" w14:textId="77777777" w:rsidR="001E1C42" w:rsidRDefault="003A7B58">
      <w:pPr>
        <w:spacing w:after="0" w:line="600" w:lineRule="auto"/>
        <w:ind w:firstLine="720"/>
        <w:jc w:val="both"/>
        <w:rPr>
          <w:rFonts w:eastAsia="Times New Roman"/>
          <w:szCs w:val="24"/>
        </w:rPr>
      </w:pPr>
      <w:r>
        <w:rPr>
          <w:rFonts w:eastAsia="Times New Roman"/>
          <w:szCs w:val="24"/>
        </w:rPr>
        <w:t>Άρα είμαστε αντίθετοι σ’ αυτή τη διάταξη, όπως είμασ</w:t>
      </w:r>
      <w:r>
        <w:rPr>
          <w:rFonts w:eastAsia="Times New Roman"/>
          <w:szCs w:val="24"/>
        </w:rPr>
        <w:t>τε αντίθετοι και στη διάταξη την οποία δεν φέρατε τελικά και την οποία είχαμε συζητήσει για τη δυνατότητα που θα υπάρχει σε εξωτερικούς φρουρούς να αναλαμβάνουν χρέη φύλαξης στα εξωτερικά θυρωρεία των φυλακών, κάτι το οποίο δεν είδαμε ως νομοτεχνική βελτίω</w:t>
      </w:r>
      <w:r>
        <w:rPr>
          <w:rFonts w:eastAsia="Times New Roman"/>
          <w:szCs w:val="24"/>
        </w:rPr>
        <w:t>ση να γίνεται.</w:t>
      </w:r>
    </w:p>
    <w:p w14:paraId="68913214" w14:textId="77777777" w:rsidR="001E1C42" w:rsidRDefault="003A7B58">
      <w:pPr>
        <w:spacing w:after="0" w:line="600" w:lineRule="auto"/>
        <w:ind w:firstLine="720"/>
        <w:jc w:val="both"/>
        <w:rPr>
          <w:rFonts w:eastAsia="Times New Roman"/>
          <w:szCs w:val="24"/>
        </w:rPr>
      </w:pPr>
      <w:r>
        <w:rPr>
          <w:rFonts w:eastAsia="Times New Roman"/>
          <w:szCs w:val="24"/>
        </w:rPr>
        <w:t>Ομοίως, είμαστε αντίθετοι με τη διαδικασία που έχετε ακολουθήσει «δύο μέτρα, δύο σταθμά» για την προβλεπόμενη ποινική και αστική ασυλία των εμπειρογνωμόνων και μελών άλλων γνωμοδοτικών οργά</w:t>
      </w:r>
      <w:r>
        <w:rPr>
          <w:rFonts w:eastAsia="Times New Roman"/>
          <w:szCs w:val="24"/>
        </w:rPr>
        <w:lastRenderedPageBreak/>
        <w:t xml:space="preserve">νων του νέου </w:t>
      </w:r>
      <w:proofErr w:type="spellStart"/>
      <w:r>
        <w:rPr>
          <w:rFonts w:eastAsia="Times New Roman"/>
          <w:szCs w:val="24"/>
        </w:rPr>
        <w:t>υπερ</w:t>
      </w:r>
      <w:proofErr w:type="spellEnd"/>
      <w:r>
        <w:rPr>
          <w:rFonts w:eastAsia="Times New Roman"/>
          <w:szCs w:val="24"/>
        </w:rPr>
        <w:t>-Ταμείου. Δεν ξέρουμε αυτό το οποίο</w:t>
      </w:r>
      <w:r>
        <w:rPr>
          <w:rFonts w:eastAsia="Times New Roman"/>
          <w:szCs w:val="24"/>
        </w:rPr>
        <w:t xml:space="preserve"> προτείνετε και πραγματικά είναι ένας προβληματισμός, κυρίες και κύριοι συνάδελφοι, και θα ήθελα τη γνώμη και των υπολοίπων, τουλάχιστον των νομικών εξ υμών. </w:t>
      </w:r>
    </w:p>
    <w:p w14:paraId="68913215" w14:textId="77777777" w:rsidR="001E1C42" w:rsidRDefault="003A7B58">
      <w:pPr>
        <w:spacing w:after="0" w:line="600" w:lineRule="auto"/>
        <w:ind w:firstLine="720"/>
        <w:jc w:val="both"/>
        <w:rPr>
          <w:rFonts w:eastAsia="Times New Roman"/>
          <w:szCs w:val="24"/>
        </w:rPr>
      </w:pPr>
      <w:r>
        <w:rPr>
          <w:rFonts w:eastAsia="Times New Roman"/>
          <w:szCs w:val="24"/>
        </w:rPr>
        <w:t>Κοιτάξτε να δείτε τι προτείνει το Υπουργείο. Εγώ θα έλεγα ότι μπράβο, εφόσον έχει αναλάβει μια δέ</w:t>
      </w:r>
      <w:r>
        <w:rPr>
          <w:rFonts w:eastAsia="Times New Roman"/>
          <w:szCs w:val="24"/>
        </w:rPr>
        <w:t>σμευση απέναντι στους δανειστές, προβλέπει …</w:t>
      </w:r>
    </w:p>
    <w:p w14:paraId="68913216"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8913217" w14:textId="77777777" w:rsidR="001E1C42" w:rsidRDefault="003A7B58">
      <w:pPr>
        <w:spacing w:after="0" w:line="600" w:lineRule="auto"/>
        <w:ind w:firstLine="720"/>
        <w:jc w:val="both"/>
        <w:rPr>
          <w:rFonts w:eastAsia="Times New Roman"/>
          <w:szCs w:val="24"/>
        </w:rPr>
      </w:pPr>
      <w:r>
        <w:rPr>
          <w:rFonts w:eastAsia="Times New Roman"/>
          <w:szCs w:val="24"/>
        </w:rPr>
        <w:t>Κύριε Πρόεδρε, τελειώνω. Ευχαριστώ πολύ.</w:t>
      </w:r>
    </w:p>
    <w:p w14:paraId="68913218" w14:textId="77777777" w:rsidR="001E1C42" w:rsidRDefault="003A7B58">
      <w:pPr>
        <w:spacing w:after="0" w:line="600" w:lineRule="auto"/>
        <w:ind w:firstLine="720"/>
        <w:jc w:val="both"/>
        <w:rPr>
          <w:rFonts w:eastAsia="Times New Roman"/>
          <w:szCs w:val="24"/>
        </w:rPr>
      </w:pPr>
      <w:r>
        <w:rPr>
          <w:rFonts w:eastAsia="Times New Roman"/>
          <w:szCs w:val="24"/>
        </w:rPr>
        <w:t>Προβλέπει την ποινική και αστική ασυλία των εμπειρογνωμόνων και μελών άλλων γνωμοδοτικ</w:t>
      </w:r>
      <w:r>
        <w:rPr>
          <w:rFonts w:eastAsia="Times New Roman"/>
          <w:szCs w:val="24"/>
        </w:rPr>
        <w:t>ών οργάνων.</w:t>
      </w:r>
    </w:p>
    <w:p w14:paraId="68913219" w14:textId="77777777" w:rsidR="001E1C42" w:rsidRDefault="003A7B58">
      <w:pPr>
        <w:spacing w:after="0" w:line="600" w:lineRule="auto"/>
        <w:ind w:firstLine="720"/>
        <w:jc w:val="both"/>
        <w:rPr>
          <w:rFonts w:eastAsia="Times New Roman"/>
          <w:szCs w:val="24"/>
        </w:rPr>
      </w:pPr>
      <w:r>
        <w:rPr>
          <w:rFonts w:eastAsia="Times New Roman"/>
          <w:szCs w:val="24"/>
        </w:rPr>
        <w:t xml:space="preserve">Πότε είχατε δίκιο; Όταν ο ΣΥΡΙΖΑ ως Κυβέρνηση κινούσε την ποινική δίωξη των μελών του ΤΑΙΠΕΔ για συγκεκριμένες προηγούμενες ενέργειες ή τώρα που προβλέπετε την ποινική και αστική ασυλία των </w:t>
      </w:r>
      <w:r>
        <w:rPr>
          <w:rFonts w:eastAsia="Times New Roman"/>
          <w:szCs w:val="24"/>
        </w:rPr>
        <w:lastRenderedPageBreak/>
        <w:t>συγκεκριμένων; Μ</w:t>
      </w:r>
      <w:r>
        <w:rPr>
          <w:rFonts w:eastAsia="Times New Roman"/>
          <w:szCs w:val="24"/>
        </w:rPr>
        <w:t>ί</w:t>
      </w:r>
      <w:r>
        <w:rPr>
          <w:rFonts w:eastAsia="Times New Roman"/>
          <w:szCs w:val="24"/>
        </w:rPr>
        <w:t>α από τις δύο φορές είχατε άδικο ή μί</w:t>
      </w:r>
      <w:r>
        <w:rPr>
          <w:rFonts w:eastAsia="Times New Roman"/>
          <w:szCs w:val="24"/>
        </w:rPr>
        <w:t xml:space="preserve">α από τις δύο φορές δεν πρόλαβαν να σας υποδείξουν τι πρέπει να κάνετε. </w:t>
      </w:r>
    </w:p>
    <w:p w14:paraId="6891321A" w14:textId="77777777" w:rsidR="001E1C42" w:rsidRDefault="003A7B58">
      <w:pPr>
        <w:spacing w:after="0" w:line="600" w:lineRule="auto"/>
        <w:ind w:firstLine="720"/>
        <w:jc w:val="both"/>
        <w:rPr>
          <w:rFonts w:eastAsia="Times New Roman"/>
          <w:szCs w:val="24"/>
        </w:rPr>
      </w:pPr>
      <w:r>
        <w:rPr>
          <w:rFonts w:eastAsia="Times New Roman"/>
          <w:szCs w:val="24"/>
        </w:rPr>
        <w:t xml:space="preserve">Δεν θεωρούμε ότι είναι παράλογο. Έχετε υποσχεθεί απέναντι στους δανειστές πάρα πολύ απλά -γιατί από εκεί προήλθε, από την ποινική δίωξη που ασκήθηκε προηγουμένως- ότι αυτοί οι οποίοι </w:t>
      </w:r>
      <w:r>
        <w:rPr>
          <w:rFonts w:eastAsia="Times New Roman"/>
          <w:szCs w:val="24"/>
        </w:rPr>
        <w:t xml:space="preserve">θα συμμετέχουν στο </w:t>
      </w:r>
      <w:proofErr w:type="spellStart"/>
      <w:r>
        <w:rPr>
          <w:rFonts w:eastAsia="Times New Roman"/>
          <w:szCs w:val="24"/>
        </w:rPr>
        <w:t>υπερταμείο</w:t>
      </w:r>
      <w:proofErr w:type="spellEnd"/>
      <w:r>
        <w:rPr>
          <w:rFonts w:eastAsia="Times New Roman"/>
          <w:szCs w:val="24"/>
        </w:rPr>
        <w:t xml:space="preserve"> δεν θα έχουν καμμία αστική ευθύνη, καμμία ποινική ευθύνη. Βγείτε και πείτε το, γιατί με αυτόν τον τρόπο, ενώ είχατε άλλες ευκαιρίες να το κάνετε, απλούστατα προσπαθείτε να το κρύψετε πίσω από διατάξεις σωφρονιστικού περιεχομέν</w:t>
      </w:r>
      <w:r>
        <w:rPr>
          <w:rFonts w:eastAsia="Times New Roman"/>
          <w:szCs w:val="24"/>
        </w:rPr>
        <w:t>ου.</w:t>
      </w:r>
    </w:p>
    <w:p w14:paraId="6891321B" w14:textId="77777777" w:rsidR="001E1C42" w:rsidRDefault="003A7B58">
      <w:pPr>
        <w:spacing w:after="0" w:line="600" w:lineRule="auto"/>
        <w:ind w:firstLine="720"/>
        <w:jc w:val="both"/>
        <w:rPr>
          <w:rFonts w:eastAsia="Times New Roman"/>
          <w:szCs w:val="24"/>
        </w:rPr>
      </w:pPr>
      <w:r>
        <w:rPr>
          <w:rFonts w:eastAsia="Times New Roman"/>
          <w:szCs w:val="24"/>
        </w:rPr>
        <w:t xml:space="preserve">Για τους λόγους, λοιπόν, που ανέφερα θεωρούμε ότι υπάρχουν διατάξεις, οι οποίες είναι στη σωστή κατεύθυνση και έχουν να κάνουν με το κύριο σώμα. </w:t>
      </w:r>
      <w:r>
        <w:rPr>
          <w:rFonts w:eastAsia="Times New Roman"/>
          <w:szCs w:val="24"/>
        </w:rPr>
        <w:t>Τ</w:t>
      </w:r>
      <w:r>
        <w:rPr>
          <w:rFonts w:eastAsia="Times New Roman"/>
          <w:szCs w:val="24"/>
        </w:rPr>
        <w:t xml:space="preserve">ο κύριο σώμα δεν είναι άλλο από την ενσωμάτωση της </w:t>
      </w:r>
      <w:r>
        <w:rPr>
          <w:rFonts w:eastAsia="Times New Roman"/>
          <w:szCs w:val="24"/>
        </w:rPr>
        <w:t>Ο</w:t>
      </w:r>
      <w:r>
        <w:rPr>
          <w:rFonts w:eastAsia="Times New Roman"/>
          <w:szCs w:val="24"/>
        </w:rPr>
        <w:t>δηγίας 40/2013. Αυτό το οποίο σας λέμε είναι ότι επί τ</w:t>
      </w:r>
      <w:r>
        <w:rPr>
          <w:rFonts w:eastAsia="Times New Roman"/>
          <w:szCs w:val="24"/>
        </w:rPr>
        <w:t xml:space="preserve">ης αρχής είμαστε θετικοί και με τις ενστάσεις, τις οποίες έχουμε αναφέρει </w:t>
      </w:r>
      <w:proofErr w:type="spellStart"/>
      <w:r>
        <w:rPr>
          <w:rFonts w:eastAsia="Times New Roman"/>
          <w:szCs w:val="24"/>
        </w:rPr>
        <w:t>επιφυλασσόμεθα</w:t>
      </w:r>
      <w:proofErr w:type="spellEnd"/>
      <w:r>
        <w:rPr>
          <w:rFonts w:eastAsia="Times New Roman"/>
          <w:szCs w:val="24"/>
        </w:rPr>
        <w:t xml:space="preserve"> για σειρά άρθρων, τα περισσότερα δε του δεύτερου μέρους.</w:t>
      </w:r>
    </w:p>
    <w:p w14:paraId="6891321C" w14:textId="77777777" w:rsidR="001E1C42" w:rsidRDefault="003A7B58">
      <w:pPr>
        <w:spacing w:after="0" w:line="600" w:lineRule="auto"/>
        <w:ind w:firstLine="720"/>
        <w:jc w:val="both"/>
        <w:rPr>
          <w:rFonts w:eastAsia="Times New Roman"/>
          <w:szCs w:val="24"/>
        </w:rPr>
      </w:pPr>
      <w:r>
        <w:rPr>
          <w:rFonts w:eastAsia="Times New Roman"/>
          <w:szCs w:val="24"/>
        </w:rPr>
        <w:t>Σας ευχαριστώ πολύ, κύριε Πρόεδρε.</w:t>
      </w:r>
    </w:p>
    <w:p w14:paraId="6891321D" w14:textId="77777777" w:rsidR="001E1C42" w:rsidRDefault="003A7B58">
      <w:pPr>
        <w:spacing w:after="0" w:line="600" w:lineRule="auto"/>
        <w:ind w:firstLine="720"/>
        <w:jc w:val="center"/>
        <w:rPr>
          <w:rFonts w:eastAsia="Times New Roman"/>
          <w:szCs w:val="24"/>
        </w:rPr>
      </w:pPr>
      <w:r>
        <w:rPr>
          <w:rFonts w:eastAsia="Times New Roman"/>
          <w:szCs w:val="24"/>
        </w:rPr>
        <w:lastRenderedPageBreak/>
        <w:t>(Χειροκροτήματα)</w:t>
      </w:r>
    </w:p>
    <w:p w14:paraId="6891321E"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σας ευχαριστώ, </w:t>
      </w:r>
      <w:r>
        <w:rPr>
          <w:rFonts w:eastAsia="Times New Roman"/>
          <w:szCs w:val="24"/>
        </w:rPr>
        <w:t xml:space="preserve">κύριε Παπαθεοδώρου. </w:t>
      </w:r>
    </w:p>
    <w:p w14:paraId="6891321F" w14:textId="77777777" w:rsidR="001E1C42" w:rsidRDefault="003A7B58">
      <w:pPr>
        <w:spacing w:after="0" w:line="600" w:lineRule="auto"/>
        <w:ind w:firstLine="720"/>
        <w:jc w:val="both"/>
        <w:rPr>
          <w:rFonts w:eastAsia="Times New Roman"/>
          <w:szCs w:val="24"/>
        </w:rPr>
      </w:pPr>
      <w:r>
        <w:rPr>
          <w:rFonts w:eastAsia="Times New Roman"/>
          <w:szCs w:val="24"/>
        </w:rPr>
        <w:t xml:space="preserve">Τον λόγο έχει ο ειδικός αγορητής του Κομμουνιστικού Κόμματος Ελλάδας, κ. Συντυχάκης. </w:t>
      </w:r>
    </w:p>
    <w:p w14:paraId="68913220" w14:textId="77777777" w:rsidR="001E1C42" w:rsidRDefault="003A7B58">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68913221" w14:textId="77777777" w:rsidR="001E1C42" w:rsidRDefault="003A7B58">
      <w:pPr>
        <w:spacing w:after="0" w:line="600" w:lineRule="auto"/>
        <w:ind w:firstLine="720"/>
        <w:jc w:val="both"/>
        <w:rPr>
          <w:rFonts w:eastAsia="Times New Roman"/>
          <w:szCs w:val="24"/>
        </w:rPr>
      </w:pPr>
      <w:r>
        <w:rPr>
          <w:rFonts w:eastAsia="Times New Roman"/>
          <w:szCs w:val="24"/>
        </w:rPr>
        <w:t>Κυρίες και κύριοι</w:t>
      </w:r>
      <w:r>
        <w:rPr>
          <w:rFonts w:eastAsia="Times New Roman"/>
          <w:szCs w:val="24"/>
        </w:rPr>
        <w:t>,</w:t>
      </w:r>
      <w:r>
        <w:rPr>
          <w:rFonts w:eastAsia="Times New Roman"/>
          <w:szCs w:val="24"/>
        </w:rPr>
        <w:t xml:space="preserve"> η Ολομέλεια καλείται να κυρώσει με το παρόν σχέδιο νόμου, τη Σύμβαση του Συμβουλίο</w:t>
      </w:r>
      <w:r>
        <w:rPr>
          <w:rFonts w:eastAsia="Times New Roman"/>
          <w:szCs w:val="24"/>
        </w:rPr>
        <w:t>υ της Ευρώπης για το έγκλημα στον Κυβερνοχώρο και το Πρόσθετο Πρωτόκολλο αυτής, που ενσωματώνει τη σχετική οδηγία του Ευρωπαϊκού Κοινοβουλίου 2013/40. Παράλληλα βέβαια, στο ίδιο νομοσχέδιο, η Κυβέρνηση εντάσσει και άσχετες προς τη σύμβαση διατάξεις, που αφ</w:t>
      </w:r>
      <w:r>
        <w:rPr>
          <w:rFonts w:eastAsia="Times New Roman"/>
          <w:szCs w:val="24"/>
        </w:rPr>
        <w:t xml:space="preserve">ορούν τη σωφρονιστική </w:t>
      </w:r>
      <w:proofErr w:type="spellStart"/>
      <w:r>
        <w:rPr>
          <w:rFonts w:eastAsia="Times New Roman"/>
          <w:szCs w:val="24"/>
        </w:rPr>
        <w:t>αντεγκληματική</w:t>
      </w:r>
      <w:proofErr w:type="spellEnd"/>
      <w:r>
        <w:rPr>
          <w:rFonts w:eastAsia="Times New Roman"/>
          <w:szCs w:val="24"/>
        </w:rPr>
        <w:t xml:space="preserve"> πολιτική και θα μπορούσαν από μόνες τους να αποτελέσουν ένα ξεχωριστό σχέδιο νόμου.</w:t>
      </w:r>
    </w:p>
    <w:p w14:paraId="68913222" w14:textId="77777777" w:rsidR="001E1C42" w:rsidRDefault="003A7B58">
      <w:pPr>
        <w:spacing w:after="0" w:line="600" w:lineRule="auto"/>
        <w:ind w:firstLine="720"/>
        <w:jc w:val="both"/>
        <w:rPr>
          <w:rFonts w:eastAsia="Times New Roman"/>
          <w:szCs w:val="24"/>
        </w:rPr>
      </w:pPr>
      <w:r>
        <w:rPr>
          <w:rFonts w:eastAsia="Times New Roman"/>
          <w:szCs w:val="24"/>
        </w:rPr>
        <w:t>Η διαδικασία αυτή στην πράξη ακύρωσε την σε βάθος συζήτηση για την ουσία και το περιεχόμενο της κυρούμενης Σύμβασης, τις πραγματικές στ</w:t>
      </w:r>
      <w:r>
        <w:rPr>
          <w:rFonts w:eastAsia="Times New Roman"/>
          <w:szCs w:val="24"/>
        </w:rPr>
        <w:t xml:space="preserve">οχεύσεις της Ευρωπαϊκής Ένωσης για την αντιμετώπιση </w:t>
      </w:r>
      <w:r>
        <w:rPr>
          <w:rFonts w:eastAsia="Times New Roman"/>
          <w:szCs w:val="24"/>
        </w:rPr>
        <w:lastRenderedPageBreak/>
        <w:t>του λεγόμενου «</w:t>
      </w:r>
      <w:proofErr w:type="spellStart"/>
      <w:r>
        <w:rPr>
          <w:rFonts w:eastAsia="Times New Roman"/>
          <w:szCs w:val="24"/>
        </w:rPr>
        <w:t>κυβερνοεγκλήματος</w:t>
      </w:r>
      <w:proofErr w:type="spellEnd"/>
      <w:r>
        <w:rPr>
          <w:rFonts w:eastAsia="Times New Roman"/>
          <w:szCs w:val="24"/>
        </w:rPr>
        <w:t xml:space="preserve">», πράγμα που διευκόλυνε βέβαια και τα υπόλοιπα κόμματα να προσπεράσουν αυτήν τη Σύμβαση με δύο κουβέντες -ειδικά στις επιτροπές- και με ένα «ναι» στην κύρωσή της και έτσι </w:t>
      </w:r>
      <w:r>
        <w:rPr>
          <w:rFonts w:eastAsia="Times New Roman"/>
          <w:szCs w:val="24"/>
        </w:rPr>
        <w:t xml:space="preserve">όλοι μαζί «να πετάξουν την μπάλα στην κερκίδα» και να περιστρέφουν τη συζήτηση γύρω από τις σωφρονιστικές </w:t>
      </w:r>
      <w:proofErr w:type="spellStart"/>
      <w:r>
        <w:rPr>
          <w:rFonts w:eastAsia="Times New Roman"/>
          <w:szCs w:val="24"/>
        </w:rPr>
        <w:t>αντεγκληματικές</w:t>
      </w:r>
      <w:proofErr w:type="spellEnd"/>
      <w:r>
        <w:rPr>
          <w:rFonts w:eastAsia="Times New Roman"/>
          <w:szCs w:val="24"/>
        </w:rPr>
        <w:t xml:space="preserve"> διατάξεις του </w:t>
      </w:r>
      <w:proofErr w:type="spellStart"/>
      <w:r>
        <w:rPr>
          <w:rFonts w:eastAsia="Times New Roman"/>
          <w:szCs w:val="24"/>
        </w:rPr>
        <w:t>σχέδιου</w:t>
      </w:r>
      <w:proofErr w:type="spellEnd"/>
      <w:r>
        <w:rPr>
          <w:rFonts w:eastAsia="Times New Roman"/>
          <w:szCs w:val="24"/>
        </w:rPr>
        <w:t xml:space="preserve"> νόμου, τις οποίες βέβαια εμείς δεν υποτιμούμε καθόλου. Αντιθέτως, γι’ αυτόν ακριβώς τον λόγο θεωρούμε ότι θα μπο</w:t>
      </w:r>
      <w:r>
        <w:rPr>
          <w:rFonts w:eastAsia="Times New Roman"/>
          <w:szCs w:val="24"/>
        </w:rPr>
        <w:t>ρούσαν να συζητηθούν ακόμα πιο ουσιαστικά σε άλλο νομοσχέδιο.</w:t>
      </w:r>
    </w:p>
    <w:p w14:paraId="68913223" w14:textId="77777777" w:rsidR="001E1C42" w:rsidRDefault="003A7B58">
      <w:pPr>
        <w:spacing w:after="0" w:line="600" w:lineRule="auto"/>
        <w:ind w:firstLine="720"/>
        <w:jc w:val="both"/>
        <w:rPr>
          <w:rFonts w:eastAsia="Times New Roman"/>
          <w:szCs w:val="24"/>
        </w:rPr>
      </w:pPr>
      <w:r>
        <w:rPr>
          <w:rFonts w:eastAsia="Times New Roman"/>
          <w:szCs w:val="24"/>
        </w:rPr>
        <w:t xml:space="preserve">Κυρίες και κύριοι, το Κομμουνιστικό Κόμμα Ελλάδας αναδεικνύει το πραγματικό περιεχόμενο και τις στοχεύσεις αυτής της αντιδραστικής, αντιλαϊκής </w:t>
      </w:r>
      <w:r>
        <w:rPr>
          <w:rFonts w:eastAsia="Times New Roman"/>
          <w:szCs w:val="24"/>
        </w:rPr>
        <w:t>σ</w:t>
      </w:r>
      <w:r>
        <w:rPr>
          <w:rFonts w:eastAsia="Times New Roman"/>
          <w:szCs w:val="24"/>
        </w:rPr>
        <w:t>ύμβασης για τον λεγόμενο «κυβερνοχώρο». Η συμφωνία</w:t>
      </w:r>
      <w:r>
        <w:rPr>
          <w:rFonts w:eastAsia="Times New Roman"/>
          <w:szCs w:val="24"/>
        </w:rPr>
        <w:t xml:space="preserve"> για την αντιμετώπιση του εγκλήματος στον κυβερνοχώρο, εντάσσεται στις στρατηγικές επιδιώξεις της Ευρωπαϊκής Ένωσης, των αστικών κυβερνήσεων των χωρών-μελών της, για τον έλεγχο του κυβερνοχώρου, των δικτύων πληροφοριών. Πρόκειται για έναν από τους επιχειρη</w:t>
      </w:r>
      <w:r>
        <w:rPr>
          <w:rFonts w:eastAsia="Times New Roman"/>
          <w:szCs w:val="24"/>
        </w:rPr>
        <w:t xml:space="preserve">σιακούς βραχίονες της κοινής πολιτικής ασφάλειας και άμυνας της Ευρωπαϊκής Ένωσης, για την αποτελεσματικότερη εφαρμογή του </w:t>
      </w:r>
      <w:r>
        <w:rPr>
          <w:rFonts w:eastAsia="Times New Roman"/>
          <w:szCs w:val="24"/>
        </w:rPr>
        <w:lastRenderedPageBreak/>
        <w:t>αντιδραστικού δόγματος του ενιαίου χώρου ελευθερίας, ασφάλειας και δικαιοσύνης στο εσωτερικό της Ευρωπαϊκής Ένωσης, με το οποίο έχουν</w:t>
      </w:r>
      <w:r>
        <w:rPr>
          <w:rFonts w:eastAsia="Times New Roman"/>
          <w:szCs w:val="24"/>
        </w:rPr>
        <w:t xml:space="preserve"> συμφωνήσει όλα τα κόμματα </w:t>
      </w:r>
      <w:proofErr w:type="spellStart"/>
      <w:r>
        <w:rPr>
          <w:rFonts w:eastAsia="Times New Roman"/>
          <w:szCs w:val="24"/>
        </w:rPr>
        <w:t>ευρωενωσιακού</w:t>
      </w:r>
      <w:proofErr w:type="spellEnd"/>
      <w:r>
        <w:rPr>
          <w:rFonts w:eastAsia="Times New Roman"/>
          <w:szCs w:val="24"/>
        </w:rPr>
        <w:t xml:space="preserve"> προσανατολισμού. </w:t>
      </w:r>
    </w:p>
    <w:p w14:paraId="68913224" w14:textId="77777777" w:rsidR="001E1C42" w:rsidRDefault="003A7B58">
      <w:pPr>
        <w:spacing w:after="0" w:line="600" w:lineRule="auto"/>
        <w:ind w:firstLine="720"/>
        <w:jc w:val="both"/>
        <w:rPr>
          <w:rFonts w:eastAsia="Times New Roman"/>
          <w:szCs w:val="24"/>
        </w:rPr>
      </w:pPr>
      <w:r>
        <w:rPr>
          <w:rFonts w:eastAsia="Times New Roman"/>
          <w:szCs w:val="24"/>
        </w:rPr>
        <w:t xml:space="preserve">Το δόγμα αυτό, πάνω στο οποίο πατάει η κυρούμενη </w:t>
      </w:r>
      <w:r>
        <w:rPr>
          <w:rFonts w:eastAsia="Times New Roman"/>
          <w:szCs w:val="24"/>
        </w:rPr>
        <w:t>σ</w:t>
      </w:r>
      <w:r>
        <w:rPr>
          <w:rFonts w:eastAsia="Times New Roman"/>
          <w:szCs w:val="24"/>
        </w:rPr>
        <w:t>ύμβαση για τον κυβερνοχώρο, επιδιώκει με πρόσχημα την καταπολέμηση της τρομοκρατίας και άλλα προσχήματα, την ένταξη της καταστολής και της ποινικοπ</w:t>
      </w:r>
      <w:r>
        <w:rPr>
          <w:rFonts w:eastAsia="Times New Roman"/>
          <w:szCs w:val="24"/>
        </w:rPr>
        <w:t>οίησης του ριζοσπαστικού φρονήματος, της λαϊκής δράσης και των αγωνιστών της, σε εκτεταμένους μηχανισμούς παρακολούθησης και φακελώματος, καθώς και στην καταστρατήγηση λαϊκών ελευθεριών και δικαιωμάτων που κατακτήθηκαν μετά από αγώνες.</w:t>
      </w:r>
    </w:p>
    <w:p w14:paraId="68913225" w14:textId="77777777" w:rsidR="001E1C42" w:rsidRDefault="003A7B58">
      <w:pPr>
        <w:spacing w:after="0" w:line="600" w:lineRule="auto"/>
        <w:ind w:firstLine="720"/>
        <w:jc w:val="both"/>
        <w:rPr>
          <w:rFonts w:eastAsia="Times New Roman"/>
          <w:szCs w:val="24"/>
        </w:rPr>
      </w:pPr>
      <w:r>
        <w:rPr>
          <w:rFonts w:eastAsia="Times New Roman"/>
          <w:szCs w:val="24"/>
        </w:rPr>
        <w:t>Για το Κομμουνιστικό Κόμμα Ελλάδας πίσω από το λεγόμενο «</w:t>
      </w:r>
      <w:proofErr w:type="spellStart"/>
      <w:r>
        <w:rPr>
          <w:rFonts w:eastAsia="Times New Roman"/>
          <w:szCs w:val="24"/>
        </w:rPr>
        <w:t>κυβερνοέγκλημα</w:t>
      </w:r>
      <w:proofErr w:type="spellEnd"/>
      <w:r>
        <w:rPr>
          <w:rFonts w:eastAsia="Times New Roman"/>
          <w:szCs w:val="24"/>
        </w:rPr>
        <w:t>» βρίσκεται ένας πραγματικός πόλεμος στο επίπεδο της πληροφορίας και όχι μόνο. Η συγκέντρωση πληροφοριών μέσω του διαδικτύου είναι η ηπιότερη εκδοχή του λεγόμενου «</w:t>
      </w:r>
      <w:proofErr w:type="spellStart"/>
      <w:r>
        <w:rPr>
          <w:rFonts w:eastAsia="Times New Roman"/>
          <w:szCs w:val="24"/>
        </w:rPr>
        <w:t>κυβερνοπολέμου</w:t>
      </w:r>
      <w:proofErr w:type="spellEnd"/>
      <w:r>
        <w:rPr>
          <w:rFonts w:eastAsia="Times New Roman"/>
          <w:szCs w:val="24"/>
        </w:rPr>
        <w:t xml:space="preserve">». Ο </w:t>
      </w:r>
      <w:proofErr w:type="spellStart"/>
      <w:r>
        <w:rPr>
          <w:rFonts w:eastAsia="Times New Roman"/>
          <w:szCs w:val="24"/>
        </w:rPr>
        <w:t>κυ</w:t>
      </w:r>
      <w:r>
        <w:rPr>
          <w:rFonts w:eastAsia="Times New Roman"/>
          <w:szCs w:val="24"/>
        </w:rPr>
        <w:t>βερνοπόλεμος</w:t>
      </w:r>
      <w:proofErr w:type="spellEnd"/>
      <w:r>
        <w:rPr>
          <w:rFonts w:eastAsia="Times New Roman"/>
          <w:szCs w:val="24"/>
        </w:rPr>
        <w:t xml:space="preserve"> έχει πολ</w:t>
      </w:r>
      <w:r>
        <w:rPr>
          <w:rFonts w:eastAsia="Times New Roman"/>
          <w:szCs w:val="24"/>
        </w:rPr>
        <w:lastRenderedPageBreak/>
        <w:t xml:space="preserve">λές διαφορετικές πτυχές: από τον έλεγχο της πληροφορίας μέχρι τον πόλεμο κάθε είδους, από τον πραγματικό, με το χτύπημα ηλεκτρονικών υποδομών του εχθρού, που είναι συνδεδεμένα στο διαδίκτυο, μέχρι και τον ταξικό πόλεμο. </w:t>
      </w:r>
    </w:p>
    <w:p w14:paraId="6891322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παράδειγμα, ο ιός «</w:t>
      </w:r>
      <w:proofErr w:type="spellStart"/>
      <w:r>
        <w:rPr>
          <w:rFonts w:eastAsia="Times New Roman" w:cs="Times New Roman"/>
          <w:szCs w:val="24"/>
          <w:lang w:val="en-US"/>
        </w:rPr>
        <w:t>Stuxnet</w:t>
      </w:r>
      <w:proofErr w:type="spellEnd"/>
      <w:r>
        <w:rPr>
          <w:rFonts w:eastAsia="Times New Roman" w:cs="Times New Roman"/>
          <w:szCs w:val="24"/>
        </w:rPr>
        <w:t xml:space="preserve">», αυτό το </w:t>
      </w:r>
      <w:proofErr w:type="spellStart"/>
      <w:r>
        <w:rPr>
          <w:rFonts w:eastAsia="Times New Roman" w:cs="Times New Roman"/>
          <w:szCs w:val="24"/>
        </w:rPr>
        <w:t>κυβερνο</w:t>
      </w:r>
      <w:proofErr w:type="spellEnd"/>
      <w:r>
        <w:rPr>
          <w:rFonts w:eastAsia="Times New Roman" w:cs="Times New Roman"/>
          <w:szCs w:val="24"/>
        </w:rPr>
        <w:t>-όπλο που εμφανίστηκε το 2009, είχε στόχο να θέσει εκτός λειτουργίας κρίσιμες υποδομές. Ποιος το έφτιαξε άραγε; Προφανώς κάποιος οργανισμός, κάποιες χώρες που συνεργάστηκαν και πλήρωσαν αρκετά τότε για να χτυπήσο</w:t>
      </w:r>
      <w:r>
        <w:rPr>
          <w:rFonts w:eastAsia="Times New Roman" w:cs="Times New Roman"/>
          <w:szCs w:val="24"/>
        </w:rPr>
        <w:t xml:space="preserve">υν το πυρηνικό πρόγραμμα του Ιράν. Αυτό το </w:t>
      </w:r>
      <w:proofErr w:type="spellStart"/>
      <w:r>
        <w:rPr>
          <w:rFonts w:eastAsia="Times New Roman" w:cs="Times New Roman"/>
          <w:szCs w:val="24"/>
        </w:rPr>
        <w:t>κυβερνο</w:t>
      </w:r>
      <w:proofErr w:type="spellEnd"/>
      <w:r>
        <w:rPr>
          <w:rFonts w:eastAsia="Times New Roman" w:cs="Times New Roman"/>
          <w:szCs w:val="24"/>
        </w:rPr>
        <w:t>-όπλο μπορεί να καθυστέρησε το πυρηνικό πρόγραμμα του Ιράν, αλλά πάρθηκε από όλους για να το χρησιμοποιήσουν την κατάλληλη στιγμή. Τέτοιες επιθέσεις γίνονται από οργανωμένα κράτη, όπως είναι οι Ηνωμένες Πολ</w:t>
      </w:r>
      <w:r>
        <w:rPr>
          <w:rFonts w:eastAsia="Times New Roman" w:cs="Times New Roman"/>
          <w:szCs w:val="24"/>
        </w:rPr>
        <w:t xml:space="preserve">ιτείες Αμερικής, η Γερμανία, η Κίνα, η Ρωσία, ο Καναδάς και άλλες, πίσω από τις οποίες βρίσκονται ισχυροί μονοπωλιακοί όμιλοι με ειδικούς στο </w:t>
      </w:r>
      <w:proofErr w:type="spellStart"/>
      <w:r>
        <w:rPr>
          <w:rFonts w:eastAsia="Times New Roman" w:cs="Times New Roman"/>
          <w:szCs w:val="24"/>
        </w:rPr>
        <w:t>κυβερνοέγκλημα</w:t>
      </w:r>
      <w:proofErr w:type="spellEnd"/>
      <w:r>
        <w:rPr>
          <w:rFonts w:eastAsia="Times New Roman" w:cs="Times New Roman"/>
          <w:szCs w:val="24"/>
        </w:rPr>
        <w:t xml:space="preserve">. </w:t>
      </w:r>
    </w:p>
    <w:p w14:paraId="6891322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Για παράδειγμα, επίσημα η Γερμανία έχει αναφερθεί για ηλεκτρονική, βιομηχανική κατασκοπεία και ηλ</w:t>
      </w:r>
      <w:r>
        <w:rPr>
          <w:rFonts w:eastAsia="Times New Roman" w:cs="Times New Roman"/>
          <w:szCs w:val="24"/>
        </w:rPr>
        <w:t xml:space="preserve">εκτρονικές επιθέσεις για να αποκτήσουν τεχνογνωσία οι επιτιθέμενοι κατά των γερμανικών εταιρειών. </w:t>
      </w:r>
      <w:r>
        <w:rPr>
          <w:rFonts w:eastAsia="Times New Roman" w:cs="Times New Roman"/>
          <w:szCs w:val="24"/>
        </w:rPr>
        <w:lastRenderedPageBreak/>
        <w:t xml:space="preserve">Ομολογούν, δηλαδή, ανοιχτά ότι οι κρίσιμες υποδομές, όπως αυτές του χρηματοπιστωτικού συστήματος, η ενέργεια, τα καύσιμα, οι μεταφορές, οι τηλεπικοινωνίες, η </w:t>
      </w:r>
      <w:r>
        <w:rPr>
          <w:rFonts w:eastAsia="Times New Roman" w:cs="Times New Roman"/>
          <w:szCs w:val="24"/>
        </w:rPr>
        <w:t xml:space="preserve">άμυνα, εξαρτώνται σε μεγάλο βαθμό από τη χρήση της τεχνολογίας και την πληροφορίας. Οι επιθέσεις αυτές εξελίσσονται σε συνθήκες σφοδρών, </w:t>
      </w:r>
      <w:proofErr w:type="spellStart"/>
      <w:r>
        <w:rPr>
          <w:rFonts w:eastAsia="Times New Roman" w:cs="Times New Roman"/>
          <w:szCs w:val="24"/>
        </w:rPr>
        <w:t>ενδοϊμπεριαλιστικών</w:t>
      </w:r>
      <w:proofErr w:type="spellEnd"/>
      <w:r>
        <w:rPr>
          <w:rFonts w:eastAsia="Times New Roman" w:cs="Times New Roman"/>
          <w:szCs w:val="24"/>
        </w:rPr>
        <w:t xml:space="preserve"> συγκρούσεων και </w:t>
      </w:r>
      <w:proofErr w:type="spellStart"/>
      <w:r>
        <w:rPr>
          <w:rFonts w:eastAsia="Times New Roman" w:cs="Times New Roman"/>
          <w:szCs w:val="24"/>
        </w:rPr>
        <w:t>ενδοαστικών</w:t>
      </w:r>
      <w:proofErr w:type="spellEnd"/>
      <w:r>
        <w:rPr>
          <w:rFonts w:eastAsia="Times New Roman" w:cs="Times New Roman"/>
          <w:szCs w:val="24"/>
        </w:rPr>
        <w:t xml:space="preserve"> ανταγωνισμών. </w:t>
      </w:r>
    </w:p>
    <w:p w14:paraId="6891322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Χώρες και μονοπώλια προσβάλουν ηλεκτρονικά συστήματα, υπ</w:t>
      </w:r>
      <w:r>
        <w:rPr>
          <w:rFonts w:eastAsia="Times New Roman" w:cs="Times New Roman"/>
          <w:szCs w:val="24"/>
        </w:rPr>
        <w:t>οκλέπτουν δεδομένα άλλων χωρών και μονοπωλίων προκειμένου να εξυπηρετήσουν τις ανάγκες της καπιταλιστικής αγοράς, να διασφαλίσουν πλεονεκτική θέση στον μεταξύ τους ανταγωνισμό, την κερδοφορία τους, καθώς και την ισχυροποίηση των ιμπεριαλιστικών οργανισμών,</w:t>
      </w:r>
      <w:r>
        <w:rPr>
          <w:rFonts w:eastAsia="Times New Roman" w:cs="Times New Roman"/>
          <w:szCs w:val="24"/>
        </w:rPr>
        <w:t xml:space="preserve"> Ευρωπαϊκής Ένωσης, ΝΑΤΟ, ΟΟΣΑ, Διεθνούς Νομισματικού Ταμείου και άλλων και του ρόλου τους ως παγκόσμιων χωροφυλάκων και καταπιεστών λαών. </w:t>
      </w:r>
    </w:p>
    <w:p w14:paraId="6891322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παρούσα κυρούμενη </w:t>
      </w:r>
      <w:r>
        <w:rPr>
          <w:rFonts w:eastAsia="Times New Roman" w:cs="Times New Roman"/>
          <w:szCs w:val="24"/>
        </w:rPr>
        <w:t>σ</w:t>
      </w:r>
      <w:r>
        <w:rPr>
          <w:rFonts w:eastAsia="Times New Roman" w:cs="Times New Roman"/>
          <w:szCs w:val="24"/>
        </w:rPr>
        <w:t>ύμβαση για την αντιμετώπιση του εγκλήματος σε κάθε χώρα-μέλος της Ευρωπαϊκής Ένωσης δεν συνιστά</w:t>
      </w:r>
      <w:r>
        <w:rPr>
          <w:rFonts w:eastAsia="Times New Roman" w:cs="Times New Roman"/>
          <w:szCs w:val="24"/>
        </w:rPr>
        <w:t xml:space="preserve"> απλά ένα πλαίσιο αποτελεσματικότερου ελέγχου των δικτύων μεταφοράς πληροφορίας στην κάθε χώρα χωριστά, -αν και έχει ιδιαίτερη σημασία για το κάθε κράτος, αφού </w:t>
      </w:r>
      <w:r>
        <w:rPr>
          <w:rFonts w:eastAsia="Times New Roman" w:cs="Times New Roman"/>
          <w:szCs w:val="24"/>
        </w:rPr>
        <w:lastRenderedPageBreak/>
        <w:t>η κίνηση των δικτυακών δεδομένων είναι άρρηκτα δεμένη με το τηλεπικοινωνιακό υλικό, τους διακομι</w:t>
      </w:r>
      <w:r>
        <w:rPr>
          <w:rFonts w:eastAsia="Times New Roman" w:cs="Times New Roman"/>
          <w:szCs w:val="24"/>
        </w:rPr>
        <w:t>στές και τη θέση που βρίσκονται-, αλλά η έννοια κυβερνοχώρος είναι κάτι πιο πάνω. Αποτελεί ένα σύνολο δομημένων παγκόσμιων δεδομένων πληροφορίας, που ξεφεύγει από τα κρατικά χωρικά πλαίσια. Αν κατανοηθεί αυτή η πλευρά, τότε εύκολα μπορεί να κατανοήσει κάπο</w:t>
      </w:r>
      <w:r>
        <w:rPr>
          <w:rFonts w:eastAsia="Times New Roman" w:cs="Times New Roman"/>
          <w:szCs w:val="24"/>
        </w:rPr>
        <w:t xml:space="preserve">ιος ότι η φύση των εγκλημάτων που δημιουργούνται στον κυβερνοχώρο έχουν συνοριακή διάσταση και ο </w:t>
      </w:r>
      <w:proofErr w:type="spellStart"/>
      <w:r>
        <w:rPr>
          <w:rFonts w:eastAsia="Times New Roman" w:cs="Times New Roman"/>
          <w:szCs w:val="24"/>
        </w:rPr>
        <w:t>κυβερνοέλεγχός</w:t>
      </w:r>
      <w:proofErr w:type="spellEnd"/>
      <w:r>
        <w:rPr>
          <w:rFonts w:eastAsia="Times New Roman" w:cs="Times New Roman"/>
          <w:szCs w:val="24"/>
        </w:rPr>
        <w:t xml:space="preserve"> του αφορά τον έλεγχο των δρόμων μεταφοράς της πληροφορίας, κάτι που είναι στρατηγικής σημασίας. </w:t>
      </w:r>
    </w:p>
    <w:p w14:paraId="6891322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αιτιολογική έκθεση είναι πλήρως διαφωτιστική </w:t>
      </w:r>
      <w:r>
        <w:rPr>
          <w:rFonts w:eastAsia="Times New Roman" w:cs="Times New Roman"/>
          <w:szCs w:val="24"/>
        </w:rPr>
        <w:t xml:space="preserve">ως προς αυτό. Λέει: «Οι απειλές για την ασφάλεια της κοινωνίας της πληροφορίας, αλλά και για την εγκαθίδρυση της Ευρωπαϊκής Ένωσης ως ενιαίου χώρου ελευθερίας, ασφάλειας και δικαιοσύνης απαιτεί απάντηση στο επίπεδο της Ένωσης και βελτιωμένη συνεργασία και </w:t>
      </w:r>
      <w:r>
        <w:rPr>
          <w:rFonts w:eastAsia="Times New Roman" w:cs="Times New Roman"/>
          <w:szCs w:val="24"/>
        </w:rPr>
        <w:t xml:space="preserve">συντονισμό σε διεθνές επίπεδο». Αυτά προβλέπει η αντιλαϊκή στρατηγική της Ευρωπαϊκής Ένωσης «Ευρώπη 2020» και το επιθετικό δόγμα του ΝΑΤΟ με των επωνυμία «ΝΑΤΟ 2020». </w:t>
      </w:r>
    </w:p>
    <w:p w14:paraId="6891322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Σκοπός είναι η διασύνδεση της Ευρωπαϊκής Ένωσης με το ΝΑΤΟ με διευρυμένη την ατζέντα νέω</w:t>
      </w:r>
      <w:r>
        <w:rPr>
          <w:rFonts w:eastAsia="Times New Roman" w:cs="Times New Roman"/>
          <w:szCs w:val="24"/>
        </w:rPr>
        <w:t xml:space="preserve">ν απειλών από την καταπολέμηση της τρομοκρατίας, τη διασπορά όπλων μαζικής καταστροφής, την ασφάλεια του ενεργειακού εφοδιασμού της Ευρωπαϊκής Ένωσης και τη μετανάστευση έως και τις επιθέσεις στον κυβερνοχώρο. </w:t>
      </w:r>
    </w:p>
    <w:p w14:paraId="6891322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νομοθέτηση, λοιπόν, τέτοιων μέτρων μέσω της</w:t>
      </w:r>
      <w:r>
        <w:rPr>
          <w:rFonts w:eastAsia="Times New Roman" w:cs="Times New Roman"/>
          <w:szCs w:val="24"/>
        </w:rPr>
        <w:t xml:space="preserve"> κυρούμενης </w:t>
      </w:r>
      <w:r>
        <w:rPr>
          <w:rFonts w:eastAsia="Times New Roman" w:cs="Times New Roman"/>
          <w:szCs w:val="24"/>
        </w:rPr>
        <w:t>σ</w:t>
      </w:r>
      <w:r>
        <w:rPr>
          <w:rFonts w:eastAsia="Times New Roman" w:cs="Times New Roman"/>
          <w:szCs w:val="24"/>
        </w:rPr>
        <w:t xml:space="preserve">ύμβασης έχει πολλαπλούς στόχους: Πρώτον, να θωρακίσει τη λειτουργία των μεγάλων επιχειρηματικών ομίλων, αστικών κρατών, που αξιοποιούν όλο και περισσότερο στη λειτουργία τους τα πληροφοριακά συστήματα. Δεύτερον, την εκμετάλλευση της τεράστιας </w:t>
      </w:r>
      <w:r>
        <w:rPr>
          <w:rFonts w:eastAsia="Times New Roman" w:cs="Times New Roman"/>
          <w:szCs w:val="24"/>
        </w:rPr>
        <w:t>αγοράς των μέτρων ασφαλείας στον κυβερνοχώρο. Τρίτον, την αυξανόμενη αστυνόμευση του διαδικτύου χωρίς κανένα φραγμό στο όνομα της αντιμετώπισης κρατικών ή τρομοκρατικών επιθέσεων και κατά συνέπεια την επιβολή νέων κατασταλτικών μέτρων σε βάρος των λαϊκών ε</w:t>
      </w:r>
      <w:r>
        <w:rPr>
          <w:rFonts w:eastAsia="Times New Roman" w:cs="Times New Roman"/>
          <w:szCs w:val="24"/>
        </w:rPr>
        <w:t xml:space="preserve">λευθεριών, την ενοχοποίηση της δραστηριότητας οποιουδήποτε ατόμου στο διαδίκτυο. Τέταρτον, την αποτελεσματική και χωρίς κινδύνους εμπορική, βιομηχανική και στρατιωτική κατασκοπεία, φέρνοντας όλο και πιο </w:t>
      </w:r>
      <w:r>
        <w:rPr>
          <w:rFonts w:eastAsia="Times New Roman" w:cs="Times New Roman"/>
          <w:szCs w:val="24"/>
        </w:rPr>
        <w:lastRenderedPageBreak/>
        <w:t>πολύ το διαδίκτυο, τις τηλεπικοινωνίες και τον κυβερν</w:t>
      </w:r>
      <w:r>
        <w:rPr>
          <w:rFonts w:eastAsia="Times New Roman" w:cs="Times New Roman"/>
          <w:szCs w:val="24"/>
        </w:rPr>
        <w:t>οχώρο στο επίκεντρο των ανταγωνισμών και των πολεμικών προετοιμασιών. Εν τέλει, αποσκοπεί στην εναρμόνιση Ευρωπαϊκής Ένωσης, ΝΑΤΟ, Ηνωμένων Πολιτειών της Αμερικής σε ένα καταμερισμό ρόλων μεταξύ τους ώστε να δρουν συντονισμένα για τον έλεγχο του κυβερνοχώρ</w:t>
      </w:r>
      <w:r>
        <w:rPr>
          <w:rFonts w:eastAsia="Times New Roman" w:cs="Times New Roman"/>
          <w:szCs w:val="24"/>
        </w:rPr>
        <w:t xml:space="preserve">ου. </w:t>
      </w:r>
    </w:p>
    <w:p w14:paraId="6891322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 Προϋπόθεση βέβαια για την επίτευξη αυτών των στόχων είναι η μεταφορά στο ελληνικό δίκαιο της διακρατικής συνεργασίας για την αντιμετώπιση του εγκλήματος και των σχέσεων αμοιβαιότητας στον έλεγχο του κυβερνοχώρου. Υλοποιούνται έτσι απαιτήσεις της Ευρω</w:t>
      </w:r>
      <w:r>
        <w:rPr>
          <w:rFonts w:eastAsia="Times New Roman" w:cs="Times New Roman"/>
          <w:szCs w:val="24"/>
        </w:rPr>
        <w:t>παϊκής Ένωσης και των Ηνωμένων Πολιτειών για τη διεθνή δικαστική συνεργασία σε ποινικές υποθέσεις και επεκτείνονται στον χώρο του διαδικτύου. Δηλαδή, τα αστικά κράτη να είναι σε στενή διασύνδεση με τις αρμόδιες υπηρεσίες του ΝΑΤΟ και της Ευρωπαϊκής Ένωσης.</w:t>
      </w:r>
    </w:p>
    <w:p w14:paraId="6891322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το πλαίσιο διατάξεων του σχεδίου νόμου περιλαμβάνει ένα περίπλοκο φάσμα ποινικών πράξεων από </w:t>
      </w:r>
      <w:proofErr w:type="spellStart"/>
      <w:r>
        <w:rPr>
          <w:rFonts w:eastAsia="Times New Roman" w:cs="Times New Roman"/>
          <w:szCs w:val="24"/>
        </w:rPr>
        <w:t>κυβερνοεπιθέσεις</w:t>
      </w:r>
      <w:proofErr w:type="spellEnd"/>
      <w:r>
        <w:rPr>
          <w:rFonts w:eastAsia="Times New Roman" w:cs="Times New Roman"/>
          <w:szCs w:val="24"/>
        </w:rPr>
        <w:t xml:space="preserve"> μέχρι και θέματα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Δ</w:t>
      </w:r>
      <w:r>
        <w:rPr>
          <w:rFonts w:eastAsia="Times New Roman" w:cs="Times New Roman"/>
          <w:szCs w:val="24"/>
        </w:rPr>
        <w:t xml:space="preserve">ικαίου. Στα πλαίσια αυτά δίνεται η </w:t>
      </w:r>
      <w:r>
        <w:rPr>
          <w:rFonts w:eastAsia="Times New Roman" w:cs="Times New Roman"/>
          <w:szCs w:val="24"/>
        </w:rPr>
        <w:lastRenderedPageBreak/>
        <w:t xml:space="preserve">δυνατότητα διεύρυνσης της άρσης του απορρήτου των επικοινωνιών με </w:t>
      </w:r>
      <w:r>
        <w:rPr>
          <w:rFonts w:eastAsia="Times New Roman" w:cs="Times New Roman"/>
          <w:szCs w:val="24"/>
        </w:rPr>
        <w:t xml:space="preserve">την τροποποίηση του ν.2225/1994, επεκτείνεται στην ουσία η εφαρμογή των </w:t>
      </w:r>
      <w:proofErr w:type="spellStart"/>
      <w:r>
        <w:rPr>
          <w:rFonts w:eastAsia="Times New Roman" w:cs="Times New Roman"/>
          <w:szCs w:val="24"/>
        </w:rPr>
        <w:t>τρομονόμων</w:t>
      </w:r>
      <w:proofErr w:type="spellEnd"/>
      <w:r>
        <w:rPr>
          <w:rFonts w:eastAsia="Times New Roman" w:cs="Times New Roman"/>
          <w:szCs w:val="24"/>
        </w:rPr>
        <w:t xml:space="preserve"> και στις δραστηριότητες του διαδικτύου και μάλιστα με τρόπο που διεισδύει στην καθημερινότητα των χρηστών, εξασφαλίζει τη δυνατότητα των διωκτικών και ανακριτικών αρχών να π</w:t>
      </w:r>
      <w:r>
        <w:rPr>
          <w:rFonts w:eastAsia="Times New Roman" w:cs="Times New Roman"/>
          <w:szCs w:val="24"/>
        </w:rPr>
        <w:t xml:space="preserve">ροβαίνουν ταχύτατα στην άρση του απορρήτου των επικοινωνιών και στην έρευνα, συλλογή και κατάσχεση στοιχείων από υπολογιστές ή δίκτυα υπολογιστών. Μάλιστα, αυτό προβλέπεται ότι μπορεί να γίνεται και προληπτικά. </w:t>
      </w:r>
    </w:p>
    <w:p w14:paraId="6891322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πρόβλεψη στο άρθρο 7 του σχεδίου νόμου σχε</w:t>
      </w:r>
      <w:r>
        <w:rPr>
          <w:rFonts w:eastAsia="Times New Roman" w:cs="Times New Roman"/>
          <w:szCs w:val="24"/>
        </w:rPr>
        <w:t xml:space="preserve">τικά με το δικαίωμα επιφυλάξεων από την Κυβέρνηση απέναντι στη </w:t>
      </w:r>
      <w:r>
        <w:rPr>
          <w:rFonts w:eastAsia="Times New Roman" w:cs="Times New Roman"/>
          <w:szCs w:val="24"/>
        </w:rPr>
        <w:t>σ</w:t>
      </w:r>
      <w:r>
        <w:rPr>
          <w:rFonts w:eastAsia="Times New Roman" w:cs="Times New Roman"/>
          <w:szCs w:val="24"/>
        </w:rPr>
        <w:t xml:space="preserve">ύμβαση είναι ανεπαρκής, αφού δεν αίρουν τη συνολική αντιδραστικότητα και επικινδυνότητα της Σύμβασης. </w:t>
      </w:r>
    </w:p>
    <w:p w14:paraId="6891323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Για την υλοποίηση των παραπάνω προβλέπεται στο άρθρο 6 του σχεδίου νόμου μια επίσης επικί</w:t>
      </w:r>
      <w:r>
        <w:rPr>
          <w:rFonts w:eastAsia="Times New Roman" w:cs="Times New Roman"/>
          <w:szCs w:val="24"/>
        </w:rPr>
        <w:t xml:space="preserve">νδυνη διάταξη, αυτή της δημιουργίας δικτύου σημείων διαρκούς επαφής για τη δημιουργία της ταχείας επεξεργασίας αιτημάτων συνδρομής από την αλλοδαπή, τον συνεχή συντονισμό των συμβαλλόμενων </w:t>
      </w:r>
      <w:r>
        <w:rPr>
          <w:rFonts w:eastAsia="Times New Roman" w:cs="Times New Roman"/>
          <w:szCs w:val="24"/>
        </w:rPr>
        <w:lastRenderedPageBreak/>
        <w:t>κρατών, ακόμα και για τη συλλογή ή καταγραφή δεδομένων κίνησης σε π</w:t>
      </w:r>
      <w:r>
        <w:rPr>
          <w:rFonts w:eastAsia="Times New Roman" w:cs="Times New Roman"/>
          <w:szCs w:val="24"/>
        </w:rPr>
        <w:t xml:space="preserve">ραγματικό χρόνο. Προβλέπεται, δηλαδή, κάτι σαν μια δύναμη ταχείας επέμβασης στον κυβερνοχώρο κατά τα νατοϊκά πρότυπα. </w:t>
      </w:r>
    </w:p>
    <w:p w14:paraId="6891323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 περιχαρακώνει τα πληροφοριακά συστήματα και δίκτυα με κάθε δυνατό τρόπο θεωρώντας αδίκημα κάθε μη εξουσιοδοτημένη πρόσβαση σε α</w:t>
      </w:r>
      <w:r>
        <w:rPr>
          <w:rFonts w:eastAsia="Times New Roman" w:cs="Times New Roman"/>
          <w:szCs w:val="24"/>
        </w:rPr>
        <w:t>υτά (πρόκληση βλάβης-φθοράς, παρεμβολής, υποκλοπής κ.α</w:t>
      </w:r>
      <w:r>
        <w:rPr>
          <w:rFonts w:eastAsia="Times New Roman" w:cs="Times New Roman"/>
          <w:szCs w:val="24"/>
        </w:rPr>
        <w:t>.</w:t>
      </w:r>
      <w:r>
        <w:rPr>
          <w:rFonts w:eastAsia="Times New Roman" w:cs="Times New Roman"/>
          <w:szCs w:val="24"/>
        </w:rPr>
        <w:t xml:space="preserve">), απαγορεύει και </w:t>
      </w:r>
      <w:proofErr w:type="spellStart"/>
      <w:r>
        <w:rPr>
          <w:rFonts w:eastAsia="Times New Roman" w:cs="Times New Roman"/>
          <w:szCs w:val="24"/>
        </w:rPr>
        <w:t>ποινικοποιεί</w:t>
      </w:r>
      <w:proofErr w:type="spellEnd"/>
      <w:r>
        <w:rPr>
          <w:rFonts w:eastAsia="Times New Roman" w:cs="Times New Roman"/>
          <w:szCs w:val="24"/>
        </w:rPr>
        <w:t xml:space="preserve"> τη δημιουργία, κατοχή και διάθεση ιών, σκουληκιών και κάθε λογισμικού που μπορεί να χρησιμοποιηθεί για την πρόσβαση, φθορά ή υποκλοπή των συστημάτων, καθώς και τη διακίνη</w:t>
      </w:r>
      <w:r>
        <w:rPr>
          <w:rFonts w:eastAsia="Times New Roman" w:cs="Times New Roman"/>
          <w:szCs w:val="24"/>
        </w:rPr>
        <w:t xml:space="preserve">ση συνθηματικών για την πρόσβαση σε δίκτυα ή υπολογιστές. </w:t>
      </w:r>
    </w:p>
    <w:p w14:paraId="6891323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κυρούμενη </w:t>
      </w:r>
      <w:r>
        <w:rPr>
          <w:rFonts w:eastAsia="Times New Roman" w:cs="Times New Roman"/>
          <w:szCs w:val="24"/>
        </w:rPr>
        <w:t>σ</w:t>
      </w:r>
      <w:r>
        <w:rPr>
          <w:rFonts w:eastAsia="Times New Roman" w:cs="Times New Roman"/>
          <w:szCs w:val="24"/>
        </w:rPr>
        <w:t>ύμβαση όμως εκτείνεται από την ποινικοποίηση της παραβίασης πνευματικών και συγγενικών δικαιωμάτων στο άρθρο 10, έως και την επέκταση της ποινικοποίησης νομικών προσώπων στα άρθρα 11 κ</w:t>
      </w:r>
      <w:r>
        <w:rPr>
          <w:rFonts w:eastAsia="Times New Roman" w:cs="Times New Roman"/>
          <w:szCs w:val="24"/>
        </w:rPr>
        <w:t xml:space="preserve">αι 12. </w:t>
      </w:r>
    </w:p>
    <w:p w14:paraId="6891323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άρθρο 10 συνιστά ευθεία ποινικοποίηση μιας διαφοράς αστικής φύσεως μέχρι σήμερα σχετικά με την παραβίαση δικαιωμάτων πνευματικής ιδιοκτησίας και συγγενικών δικαιωμάτων. Η συγκεκριμένη </w:t>
      </w:r>
      <w:r>
        <w:rPr>
          <w:rFonts w:eastAsia="Times New Roman" w:cs="Times New Roman"/>
          <w:szCs w:val="24"/>
        </w:rPr>
        <w:lastRenderedPageBreak/>
        <w:t>διάταξη αποσκοπεί στη διασφάλιση των συμφερόντων και της ιδιο</w:t>
      </w:r>
      <w:r>
        <w:rPr>
          <w:rFonts w:eastAsia="Times New Roman" w:cs="Times New Roman"/>
          <w:szCs w:val="24"/>
        </w:rPr>
        <w:t>κτησίας των μονοπωλιακών ομίλων πάνω σε έργα τέχνης και στα δεδομένα της ανθρώπινης γνώσης και επιστήμης που υπάρχουν στο διαδίκτυο. Κι αυτό γιατί μέσω του διαδικτύου αφαιρέθηκαν από την παγκόσμια βιομηχανία όλα τα προηγούμενα χρόνια τεράστια έσοδα από πνε</w:t>
      </w:r>
      <w:r>
        <w:rPr>
          <w:rFonts w:eastAsia="Times New Roman" w:cs="Times New Roman"/>
          <w:szCs w:val="24"/>
        </w:rPr>
        <w:t xml:space="preserve">υματικά και συγγενικά δικαιώματα. </w:t>
      </w:r>
    </w:p>
    <w:p w14:paraId="6891323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Τέτοιες διατάξεις αποτελούν πραγματικό κίνδυνο και απειλή για εκατοντάδες χιλιάδες χρήστες στη χώρα μας, οι οποίοι αξιοποιώντας το διαδίκτυο αποκτούν δωρεάν πρόσβαση σε έργα τέχνης και πολιτισμού, κινηματογραφικές ταινίες</w:t>
      </w:r>
      <w:r>
        <w:rPr>
          <w:rFonts w:eastAsia="Times New Roman" w:cs="Times New Roman"/>
          <w:szCs w:val="24"/>
        </w:rPr>
        <w:t>, λογοτεχνίας, μουσικής κ</w:t>
      </w:r>
      <w:r>
        <w:rPr>
          <w:rFonts w:eastAsia="Times New Roman" w:cs="Times New Roman"/>
          <w:szCs w:val="24"/>
        </w:rPr>
        <w:t>.</w:t>
      </w:r>
      <w:r>
        <w:rPr>
          <w:rFonts w:eastAsia="Times New Roman" w:cs="Times New Roman"/>
          <w:szCs w:val="24"/>
        </w:rPr>
        <w:t xml:space="preserve">α. </w:t>
      </w:r>
    </w:p>
    <w:p w14:paraId="6891323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Με τα άρθρα 11 και 12 εισάγεται η αντιδραστική λογική της συλλογικής ευθύνης, που ανοίγει επικίνδυνους δρόμους και μπορεί να οδηγήσει σε διώξεις στη βάση της συλλογικής ευθύνης. </w:t>
      </w:r>
    </w:p>
    <w:p w14:paraId="6891323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Σε δικονομικό επίπεδο το νομοσχέδιο επικεντρώνε</w:t>
      </w:r>
      <w:r>
        <w:rPr>
          <w:rFonts w:eastAsia="Times New Roman" w:cs="Times New Roman"/>
          <w:szCs w:val="24"/>
        </w:rPr>
        <w:t>ται στην έννοια της δυνατότητας ερευνών και προδικαστικών πράξεων σε πραγματικό χρόνο, εισάγει ρυθμίσεις οι οποίες θίγουν βασικά δικονομικά δικαιώ</w:t>
      </w:r>
      <w:r>
        <w:rPr>
          <w:rFonts w:eastAsia="Times New Roman" w:cs="Times New Roman"/>
          <w:szCs w:val="24"/>
        </w:rPr>
        <w:lastRenderedPageBreak/>
        <w:t>ματα και εγγυήσεις του κατηγορουμένου, όπως το τεκμήριο της νομιμότητας και τη δυνατότητα του κατηγορουμένου γ</w:t>
      </w:r>
      <w:r>
        <w:rPr>
          <w:rFonts w:eastAsia="Times New Roman" w:cs="Times New Roman"/>
          <w:szCs w:val="24"/>
        </w:rPr>
        <w:t xml:space="preserve">ια προσβολή των προδικαστικών πράξεων. Άλλωστε, στο τμήμα 2 της κυρούμενης </w:t>
      </w:r>
      <w:r>
        <w:rPr>
          <w:rFonts w:eastAsia="Times New Roman" w:cs="Times New Roman"/>
          <w:szCs w:val="24"/>
        </w:rPr>
        <w:t>σ</w:t>
      </w:r>
      <w:r>
        <w:rPr>
          <w:rFonts w:eastAsia="Times New Roman" w:cs="Times New Roman"/>
          <w:szCs w:val="24"/>
        </w:rPr>
        <w:t>ύμβασης παρέχονται εκτεταμένες εξουσίες και αρμοδιότητες στις διωκτικές αρχές, χωρίς να διευκρινίζεται αν αφορούν μόνο στην εισαγγελική και ανακριτική έρευνα ή ακόμα και την αστυνο</w:t>
      </w:r>
      <w:r>
        <w:rPr>
          <w:rFonts w:eastAsia="Times New Roman" w:cs="Times New Roman"/>
          <w:szCs w:val="24"/>
        </w:rPr>
        <w:t xml:space="preserve">μική προανάκριση. </w:t>
      </w:r>
    </w:p>
    <w:p w14:paraId="6891323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Τα άρθρα 16 και 17 της </w:t>
      </w:r>
      <w:r>
        <w:rPr>
          <w:rFonts w:eastAsia="Times New Roman" w:cs="Times New Roman"/>
          <w:szCs w:val="24"/>
        </w:rPr>
        <w:t>σ</w:t>
      </w:r>
      <w:r>
        <w:rPr>
          <w:rFonts w:eastAsia="Times New Roman" w:cs="Times New Roman"/>
          <w:szCs w:val="24"/>
        </w:rPr>
        <w:t>ύμβασης ορίζουν ότι πριν καλά -καλά ασκηθεί ποινική δίωξη στον ύποπτο –με ή χωρίς εισαγωγικά- οι αορίστως αναφερόμενες διωκτικές αρχές θα μπορούν να παρακολουθούν τα δεδομένα του υπολογιστή του φερόμενου ως ύποπτο</w:t>
      </w:r>
      <w:r>
        <w:rPr>
          <w:rFonts w:eastAsia="Times New Roman" w:cs="Times New Roman"/>
          <w:szCs w:val="24"/>
        </w:rPr>
        <w:t xml:space="preserve">υ. </w:t>
      </w:r>
    </w:p>
    <w:p w14:paraId="6891323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άρθρο 18 της </w:t>
      </w:r>
      <w:r>
        <w:rPr>
          <w:rFonts w:eastAsia="Times New Roman" w:cs="Times New Roman"/>
          <w:szCs w:val="24"/>
        </w:rPr>
        <w:t>σ</w:t>
      </w:r>
      <w:r>
        <w:rPr>
          <w:rFonts w:eastAsia="Times New Roman" w:cs="Times New Roman"/>
          <w:szCs w:val="24"/>
        </w:rPr>
        <w:t xml:space="preserve">ύμβασης αναφέρει ότι θα μπορούν να εκδίδουν οι αορίστως αναφερόμενες διωκτικές αρχές, πάλι, σε βάρος οποιουδήποτε ατόμου διαταγή επίδειξης, ακόμα κι αν αυτό το άτομο δεν έχει ακόμα κατηγορηθεί. </w:t>
      </w:r>
    </w:p>
    <w:p w14:paraId="68913239" w14:textId="77777777" w:rsidR="001E1C42" w:rsidRDefault="003A7B58">
      <w:pPr>
        <w:spacing w:after="0" w:line="600" w:lineRule="auto"/>
        <w:ind w:firstLine="720"/>
        <w:jc w:val="both"/>
        <w:rPr>
          <w:rFonts w:eastAsia="Times New Roman"/>
          <w:szCs w:val="24"/>
        </w:rPr>
      </w:pPr>
      <w:r>
        <w:rPr>
          <w:rFonts w:eastAsia="Times New Roman"/>
          <w:szCs w:val="24"/>
        </w:rPr>
        <w:t>Έχουν τη δυνατότητα να προβαίνουν σε έρε</w:t>
      </w:r>
      <w:r>
        <w:rPr>
          <w:rFonts w:eastAsia="Times New Roman"/>
          <w:szCs w:val="24"/>
        </w:rPr>
        <w:t xml:space="preserve">υνα και κατάσχεση του υπολογιστή, άρθρο 19 της </w:t>
      </w:r>
      <w:r>
        <w:rPr>
          <w:rFonts w:eastAsia="Times New Roman"/>
          <w:szCs w:val="24"/>
        </w:rPr>
        <w:t>σ</w:t>
      </w:r>
      <w:r>
        <w:rPr>
          <w:rFonts w:eastAsia="Times New Roman"/>
          <w:szCs w:val="24"/>
        </w:rPr>
        <w:t xml:space="preserve">ύμβασης, και σε ευρεία άρση των απορρήτων, στα άρθρα 20 και 21 της </w:t>
      </w:r>
      <w:r>
        <w:rPr>
          <w:rFonts w:eastAsia="Times New Roman"/>
          <w:szCs w:val="24"/>
        </w:rPr>
        <w:t>σ</w:t>
      </w:r>
      <w:r>
        <w:rPr>
          <w:rFonts w:eastAsia="Times New Roman"/>
          <w:szCs w:val="24"/>
        </w:rPr>
        <w:t>ύμβασης.</w:t>
      </w:r>
    </w:p>
    <w:p w14:paraId="6891323A" w14:textId="77777777" w:rsidR="001E1C42" w:rsidRDefault="003A7B58">
      <w:pPr>
        <w:spacing w:after="0" w:line="600" w:lineRule="auto"/>
        <w:ind w:firstLine="720"/>
        <w:jc w:val="both"/>
        <w:rPr>
          <w:rFonts w:eastAsia="Times New Roman"/>
          <w:szCs w:val="24"/>
        </w:rPr>
      </w:pPr>
      <w:r>
        <w:rPr>
          <w:rFonts w:eastAsia="Times New Roman"/>
          <w:szCs w:val="24"/>
        </w:rPr>
        <w:lastRenderedPageBreak/>
        <w:t>Στα άρθρα 24 και 37, που αφορούν ζητήματα έκδοσης και δικαστικής συνδρομής, επιχειρείται η περαιτέρω συνεργασία και ενοποίηση του κ</w:t>
      </w:r>
      <w:r>
        <w:rPr>
          <w:rFonts w:eastAsia="Times New Roman"/>
          <w:szCs w:val="24"/>
        </w:rPr>
        <w:t>ατασταλτικού συστήματος σε ευρωπαϊκό επίπεδο, εξέλιξη που συμπληρώνει την ήδη υπάρχουσα σχετική ευρωπαϊκή νομοθεσία.</w:t>
      </w:r>
    </w:p>
    <w:p w14:paraId="6891323B" w14:textId="77777777" w:rsidR="001E1C42" w:rsidRDefault="003A7B58">
      <w:pPr>
        <w:spacing w:after="0" w:line="600" w:lineRule="auto"/>
        <w:ind w:firstLine="720"/>
        <w:jc w:val="both"/>
        <w:rPr>
          <w:rFonts w:eastAsia="Times New Roman"/>
          <w:szCs w:val="24"/>
        </w:rPr>
      </w:pPr>
      <w:r>
        <w:rPr>
          <w:rFonts w:eastAsia="Times New Roman"/>
          <w:szCs w:val="24"/>
        </w:rPr>
        <w:t xml:space="preserve">Τέλος, σε σχέση με τη </w:t>
      </w:r>
      <w:r>
        <w:rPr>
          <w:rFonts w:eastAsia="Times New Roman"/>
          <w:szCs w:val="24"/>
        </w:rPr>
        <w:t>σ</w:t>
      </w:r>
      <w:r>
        <w:rPr>
          <w:rFonts w:eastAsia="Times New Roman"/>
          <w:szCs w:val="24"/>
        </w:rPr>
        <w:t xml:space="preserve">ύμβαση, προσχηματικά στη </w:t>
      </w:r>
      <w:r>
        <w:rPr>
          <w:rFonts w:eastAsia="Times New Roman"/>
          <w:szCs w:val="24"/>
        </w:rPr>
        <w:t>σ</w:t>
      </w:r>
      <w:r>
        <w:rPr>
          <w:rFonts w:eastAsia="Times New Roman"/>
          <w:szCs w:val="24"/>
        </w:rPr>
        <w:t xml:space="preserve">ύμβαση περιλαμβάνονται διατάξεις αντιμετώπισης της παιδικής πορνογραφίας μέσω του </w:t>
      </w:r>
      <w:r>
        <w:rPr>
          <w:rFonts w:eastAsia="Times New Roman"/>
          <w:szCs w:val="24"/>
        </w:rPr>
        <w:t>διαδικτύου, καθώς και του ρατσισμού και της ξενοφοβίας. Λέμε προσχηματικά, διότι γνωρίζουμε όλοι το υφιστάμενο νομικό πλαίσιο που υπάρχει στη χώρα μας, το οποίο  είναι ήδη επαρκές, επαρκέστατο, για την ποινική αντιμετώπιση τέτοιων εγκλημάτων.</w:t>
      </w:r>
    </w:p>
    <w:p w14:paraId="6891323C" w14:textId="77777777" w:rsidR="001E1C42" w:rsidRDefault="003A7B58">
      <w:pPr>
        <w:spacing w:after="0" w:line="600" w:lineRule="auto"/>
        <w:ind w:firstLine="720"/>
        <w:jc w:val="both"/>
        <w:rPr>
          <w:rFonts w:eastAsia="Times New Roman"/>
          <w:szCs w:val="24"/>
        </w:rPr>
      </w:pPr>
      <w:r>
        <w:rPr>
          <w:rFonts w:eastAsia="Times New Roman"/>
          <w:szCs w:val="24"/>
        </w:rPr>
        <w:t>Η υποκρισία α</w:t>
      </w:r>
      <w:r>
        <w:rPr>
          <w:rFonts w:eastAsia="Times New Roman"/>
          <w:szCs w:val="24"/>
        </w:rPr>
        <w:t xml:space="preserve">υτή φαίνεται και από το γεγονός ότι ακόμα και η καλύτερη </w:t>
      </w:r>
      <w:proofErr w:type="spellStart"/>
      <w:r>
        <w:rPr>
          <w:rFonts w:eastAsia="Times New Roman"/>
          <w:szCs w:val="24"/>
        </w:rPr>
        <w:t>επαναδιατύπωση</w:t>
      </w:r>
      <w:proofErr w:type="spellEnd"/>
      <w:r>
        <w:rPr>
          <w:rFonts w:eastAsia="Times New Roman"/>
          <w:szCs w:val="24"/>
        </w:rPr>
        <w:t xml:space="preserve"> του άρθρου 348Β του Ποινικού Κώδικα που κάνει το σχέδιο νόμου στο άρθρο 2 και αφορά την προσέλκυση παιδιών για γενετήσιους λόγους, εντάσσεται στη συνολική λογική και εφαρμογή της αντιδ</w:t>
      </w:r>
      <w:r>
        <w:rPr>
          <w:rFonts w:eastAsia="Times New Roman"/>
          <w:szCs w:val="24"/>
        </w:rPr>
        <w:t xml:space="preserve">ραστικής σύμβασης και εισάγεται συνολικά με ενιαίο άρθρο.  </w:t>
      </w:r>
    </w:p>
    <w:p w14:paraId="6891323D" w14:textId="77777777" w:rsidR="001E1C42" w:rsidRDefault="003A7B58">
      <w:pPr>
        <w:spacing w:after="0" w:line="600" w:lineRule="auto"/>
        <w:ind w:firstLine="720"/>
        <w:jc w:val="both"/>
        <w:rPr>
          <w:rFonts w:eastAsia="Times New Roman"/>
          <w:szCs w:val="24"/>
        </w:rPr>
      </w:pPr>
      <w:r>
        <w:rPr>
          <w:rFonts w:eastAsia="Times New Roman"/>
          <w:szCs w:val="24"/>
        </w:rPr>
        <w:lastRenderedPageBreak/>
        <w:t>Κυρίες και κύριοι, επιβεβαιώνεται περίτρανα η θέση του ΚΚΕ ότι η αστική δημοκρατία είναι μια μορφή δικτατορίας του κεφαλαίου και οι ελευθερίες τελειώνουν όταν θίγονται τα συμφέροντα των μονοπωλίων</w:t>
      </w:r>
      <w:r>
        <w:rPr>
          <w:rFonts w:eastAsia="Times New Roman"/>
          <w:szCs w:val="24"/>
        </w:rPr>
        <w:t>. Η διαδικτυακή ελευθερία δεν είναι έξω από αυτό το σχήμα. Το διαδίκτυο δεν είναι ο χώρος της απόλυτης ελευθερίας και της ισοτιμίας. Δημιουργεί στον χρήστη του την ψευδαίσθηση της ελευθερίας. Είναι γεμάτο παγίδες και χώρος όπου ευδοκιμούν οι αυταπάτες, ο α</w:t>
      </w:r>
      <w:r>
        <w:rPr>
          <w:rFonts w:eastAsia="Times New Roman"/>
          <w:szCs w:val="24"/>
        </w:rPr>
        <w:t xml:space="preserve">ποπροσανατολισμός και η χειραγώγηση. Ως μαζικό μέσο επικοινωνίας και έκφρασης, το διαδίκτυο μπορεί και πρέπει να αξιοποιείται για την εξυπηρέτηση λαϊκών αναγκών, για τη δημιουργία και τη διάδοση πολιτισμού και αξιών. </w:t>
      </w:r>
    </w:p>
    <w:p w14:paraId="6891323E" w14:textId="77777777" w:rsidR="001E1C42" w:rsidRDefault="003A7B58">
      <w:pPr>
        <w:spacing w:after="0" w:line="600" w:lineRule="auto"/>
        <w:ind w:firstLine="720"/>
        <w:jc w:val="both"/>
        <w:rPr>
          <w:rFonts w:eastAsia="Times New Roman"/>
          <w:szCs w:val="24"/>
        </w:rPr>
      </w:pPr>
      <w:r>
        <w:rPr>
          <w:rFonts w:eastAsia="Times New Roman"/>
          <w:szCs w:val="24"/>
        </w:rPr>
        <w:t xml:space="preserve">Η άρχουσα τάξη, βέβαια, κατανοεί την </w:t>
      </w:r>
      <w:proofErr w:type="spellStart"/>
      <w:r>
        <w:rPr>
          <w:rFonts w:eastAsia="Times New Roman"/>
          <w:szCs w:val="24"/>
        </w:rPr>
        <w:t>τ</w:t>
      </w:r>
      <w:r>
        <w:rPr>
          <w:rFonts w:eastAsia="Times New Roman"/>
          <w:szCs w:val="24"/>
        </w:rPr>
        <w:t>αξικότητα</w:t>
      </w:r>
      <w:proofErr w:type="spellEnd"/>
      <w:r>
        <w:rPr>
          <w:rFonts w:eastAsia="Times New Roman"/>
          <w:szCs w:val="24"/>
        </w:rPr>
        <w:t xml:space="preserve"> της κοινωνίας και κατανοεί και τις προσπάθειες που θα κάνει αντικειμενικά το λαϊκό κίνημα να εκμεταλλευτεί όλα τα μέσα και αξιοποιεί ενεργά το διαδίκτυο για να χειραγωγήσει τους εργαζόμενους. </w:t>
      </w:r>
    </w:p>
    <w:p w14:paraId="6891323F" w14:textId="77777777" w:rsidR="001E1C42" w:rsidRDefault="003A7B58">
      <w:pPr>
        <w:spacing w:after="0" w:line="600" w:lineRule="auto"/>
        <w:ind w:firstLine="720"/>
        <w:jc w:val="both"/>
        <w:rPr>
          <w:rFonts w:eastAsia="Times New Roman"/>
          <w:szCs w:val="24"/>
        </w:rPr>
      </w:pPr>
      <w:r>
        <w:rPr>
          <w:rFonts w:eastAsia="Times New Roman"/>
          <w:szCs w:val="24"/>
        </w:rPr>
        <w:lastRenderedPageBreak/>
        <w:t>Στις σημερινές συνθήκες, όμως, σε συνθήκες κυριαρχίας</w:t>
      </w:r>
      <w:r>
        <w:rPr>
          <w:rFonts w:eastAsia="Times New Roman"/>
          <w:szCs w:val="24"/>
        </w:rPr>
        <w:t xml:space="preserve"> του κεφαλαίου στην κοινωνική παραγωγή, το διαδίκτυο είναι και αυτό με τη σειρά του υποταγμένο στην κερδοφορία των μονοπωλίων. Θα πει κάποιος, μήπως τότε πρέπει να αρνηθούμε τη χρήση του διαδικτύου; Φυσικά και όχι. Σε συνθήκες τεράστιας ανάπτυξης των παραγ</w:t>
      </w:r>
      <w:r>
        <w:rPr>
          <w:rFonts w:eastAsia="Times New Roman"/>
          <w:szCs w:val="24"/>
        </w:rPr>
        <w:t xml:space="preserve">ωγικών δυνάμεων, το διαδίκτυο καθιστά άμεσα </w:t>
      </w:r>
      <w:proofErr w:type="spellStart"/>
      <w:r>
        <w:rPr>
          <w:rFonts w:eastAsia="Times New Roman"/>
          <w:szCs w:val="24"/>
        </w:rPr>
        <w:t>προσβάσιμο</w:t>
      </w:r>
      <w:proofErr w:type="spellEnd"/>
      <w:r>
        <w:rPr>
          <w:rFonts w:eastAsia="Times New Roman"/>
          <w:szCs w:val="24"/>
        </w:rPr>
        <w:t xml:space="preserve"> έναν απίστευτο όγκο πληροφοριών, δεδομένων, αφάνταστο μέχρι πριν από μερικά χρόνια. Δίνει την τεχνική δυνατότητα για άμεση πληροφόρηση και μεταφορά ειδήσεων από ολόκληρο τον πλανήτη σε ολόκληρο τον πλα</w:t>
      </w:r>
      <w:r>
        <w:rPr>
          <w:rFonts w:eastAsia="Times New Roman"/>
          <w:szCs w:val="24"/>
        </w:rPr>
        <w:t xml:space="preserve">νήτη. </w:t>
      </w:r>
    </w:p>
    <w:p w14:paraId="68913240" w14:textId="77777777" w:rsidR="001E1C42" w:rsidRDefault="003A7B58">
      <w:pPr>
        <w:spacing w:after="0" w:line="600" w:lineRule="auto"/>
        <w:ind w:firstLine="720"/>
        <w:jc w:val="both"/>
        <w:rPr>
          <w:rFonts w:eastAsia="Times New Roman"/>
          <w:szCs w:val="24"/>
        </w:rPr>
      </w:pPr>
      <w:r>
        <w:rPr>
          <w:rFonts w:eastAsia="Times New Roman"/>
          <w:szCs w:val="24"/>
        </w:rPr>
        <w:t>Σε συνθήκες λαϊκής εξουσίας, με κοινωνικοποιημένα τα μέσα παραγωγής, στη βάση του εργατικού λαϊκού ελέγχου, το διαδίκτυο θα μπορούσε να προσφέρει τεράστιες υπηρεσίες, τόσο μέσα από την πληρέστερη και ταχύτερη καταγραφή των αναγκών, προκειμένου να κα</w:t>
      </w:r>
      <w:r>
        <w:rPr>
          <w:rFonts w:eastAsia="Times New Roman"/>
          <w:szCs w:val="24"/>
        </w:rPr>
        <w:t xml:space="preserve">τευθύνεται κατάλληλα ο κεντρικός σχεδιασμός της οικονομίας, όσο και για την αποτελεσματικότερη υλοποίησή του, αλλά και δυνατότητες για την αξιοποίηση του διαδικτύου στην εκπαίδευση, στην έρευνα, στην πληροφόρηση. </w:t>
      </w:r>
    </w:p>
    <w:p w14:paraId="68913241" w14:textId="77777777" w:rsidR="001E1C42" w:rsidRDefault="003A7B58">
      <w:pPr>
        <w:spacing w:after="0" w:line="600" w:lineRule="auto"/>
        <w:ind w:firstLine="720"/>
        <w:jc w:val="both"/>
        <w:rPr>
          <w:rFonts w:eastAsia="Times New Roman"/>
          <w:szCs w:val="24"/>
        </w:rPr>
      </w:pPr>
      <w:r>
        <w:rPr>
          <w:rFonts w:eastAsia="Times New Roman"/>
          <w:szCs w:val="24"/>
        </w:rPr>
        <w:lastRenderedPageBreak/>
        <w:t xml:space="preserve">Κατά συνέπεια, κυρίες και κύριοι, με βάση όλα τα παραπάνω, το ΚΚΕ δεν μπορεί να συμφωνήσει με την κυρούμενη </w:t>
      </w:r>
      <w:r>
        <w:rPr>
          <w:rFonts w:eastAsia="Times New Roman"/>
          <w:szCs w:val="24"/>
        </w:rPr>
        <w:t>σ</w:t>
      </w:r>
      <w:r>
        <w:rPr>
          <w:rFonts w:eastAsia="Times New Roman"/>
          <w:szCs w:val="24"/>
        </w:rPr>
        <w:t xml:space="preserve">ύμβαση και με αυτό το νομοσχέδιο. </w:t>
      </w:r>
    </w:p>
    <w:p w14:paraId="68913242" w14:textId="77777777" w:rsidR="001E1C42" w:rsidRDefault="003A7B58">
      <w:pPr>
        <w:spacing w:after="0" w:line="600" w:lineRule="auto"/>
        <w:ind w:firstLine="720"/>
        <w:jc w:val="both"/>
        <w:rPr>
          <w:rFonts w:eastAsia="Times New Roman"/>
          <w:szCs w:val="24"/>
        </w:rPr>
      </w:pPr>
      <w:r>
        <w:rPr>
          <w:rFonts w:eastAsia="Times New Roman"/>
          <w:szCs w:val="24"/>
        </w:rPr>
        <w:t xml:space="preserve">Σε σχέση, βέβαια, με διατάξεις της σωφρονιστικής, </w:t>
      </w:r>
      <w:proofErr w:type="spellStart"/>
      <w:r>
        <w:rPr>
          <w:rFonts w:eastAsia="Times New Roman"/>
          <w:szCs w:val="24"/>
        </w:rPr>
        <w:t>αντεγκληματικής</w:t>
      </w:r>
      <w:proofErr w:type="spellEnd"/>
      <w:r>
        <w:rPr>
          <w:rFonts w:eastAsia="Times New Roman"/>
          <w:szCs w:val="24"/>
        </w:rPr>
        <w:t xml:space="preserve"> πολιτικής, θα μιλήσουμε στη δευτερολογία μας π</w:t>
      </w:r>
      <w:r>
        <w:rPr>
          <w:rFonts w:eastAsia="Times New Roman"/>
          <w:szCs w:val="24"/>
        </w:rPr>
        <w:t xml:space="preserve">ολύ πιο αναλυτικά, όπως και σε σχέση με τα υπόλοιπα άρθρα και τις τροπολογίες που έχουν ήδη κατατεθεί.  </w:t>
      </w:r>
    </w:p>
    <w:p w14:paraId="68913243" w14:textId="77777777" w:rsidR="001E1C42" w:rsidRDefault="003A7B58">
      <w:pPr>
        <w:spacing w:after="0" w:line="600" w:lineRule="auto"/>
        <w:ind w:firstLine="720"/>
        <w:jc w:val="both"/>
        <w:rPr>
          <w:rFonts w:eastAsia="Times New Roman"/>
          <w:szCs w:val="24"/>
        </w:rPr>
      </w:pPr>
      <w:r>
        <w:rPr>
          <w:rFonts w:eastAsia="Times New Roman"/>
          <w:szCs w:val="24"/>
        </w:rPr>
        <w:t xml:space="preserve">Ευχαριστώ. </w:t>
      </w:r>
    </w:p>
    <w:p w14:paraId="68913244"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κι εγώ, κύριε Συντυχάκη. </w:t>
      </w:r>
    </w:p>
    <w:p w14:paraId="68913245" w14:textId="77777777" w:rsidR="001E1C42" w:rsidRDefault="003A7B58">
      <w:pPr>
        <w:spacing w:after="0" w:line="600" w:lineRule="auto"/>
        <w:ind w:firstLine="720"/>
        <w:jc w:val="both"/>
        <w:rPr>
          <w:rFonts w:eastAsia="Times New Roman"/>
          <w:szCs w:val="24"/>
        </w:rPr>
      </w:pPr>
      <w:r>
        <w:rPr>
          <w:rFonts w:eastAsia="Times New Roman"/>
          <w:szCs w:val="24"/>
        </w:rPr>
        <w:t xml:space="preserve">Ο κ. Φωτήλας έχει τον λόγο. </w:t>
      </w:r>
    </w:p>
    <w:p w14:paraId="68913246" w14:textId="77777777" w:rsidR="001E1C42" w:rsidRDefault="003A7B58">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Ευχαριστώ, κύριε Πρόε</w:t>
      </w:r>
      <w:r>
        <w:rPr>
          <w:rFonts w:eastAsia="Times New Roman"/>
          <w:szCs w:val="24"/>
        </w:rPr>
        <w:t>δρε.</w:t>
      </w:r>
    </w:p>
    <w:p w14:paraId="68913247" w14:textId="77777777" w:rsidR="001E1C42" w:rsidRDefault="003A7B58">
      <w:pPr>
        <w:spacing w:after="0" w:line="600" w:lineRule="auto"/>
        <w:ind w:firstLine="720"/>
        <w:jc w:val="both"/>
        <w:rPr>
          <w:rFonts w:eastAsia="Times New Roman"/>
          <w:szCs w:val="24"/>
        </w:rPr>
      </w:pPr>
      <w:r>
        <w:rPr>
          <w:rFonts w:eastAsia="Times New Roman"/>
          <w:szCs w:val="24"/>
        </w:rPr>
        <w:t xml:space="preserve">Κυρίες και κύριοι συνάδελφοι, οι εξελίξεις των τελευταίων ημερών έρχονται με τραγικό τρόπο να επιβεβαιώσουν την αναγκαιότητα συζήτησης και ψήφισης του παρόντος νομοσχεδίου σήμερα στην Ολομέλεια της Βουλής. </w:t>
      </w:r>
    </w:p>
    <w:p w14:paraId="68913248" w14:textId="77777777" w:rsidR="001E1C42" w:rsidRDefault="003A7B58">
      <w:pPr>
        <w:spacing w:after="0" w:line="600" w:lineRule="auto"/>
        <w:ind w:firstLine="720"/>
        <w:jc w:val="both"/>
        <w:rPr>
          <w:rFonts w:eastAsia="Times New Roman"/>
          <w:szCs w:val="24"/>
        </w:rPr>
      </w:pPr>
      <w:r>
        <w:rPr>
          <w:rFonts w:eastAsia="Times New Roman"/>
          <w:szCs w:val="24"/>
        </w:rPr>
        <w:lastRenderedPageBreak/>
        <w:t>Με αυτό εναρμονίζεται η χώρα μας, όπως άλλωσ</w:t>
      </w:r>
      <w:r>
        <w:rPr>
          <w:rFonts w:eastAsia="Times New Roman"/>
          <w:szCs w:val="24"/>
        </w:rPr>
        <w:t xml:space="preserve">τε είχε υποχρέωση, με το νομικό πλαίσιο της Ευρωπαϊκής Ένωσης και του Συμβουλίου της Ευρώπης για την αντιμετώπιση των εγκλημάτων μέσω του διαδικτύου, φιλοδοξώντας να καλυφθεί το νομικό κενό που έχει δημιουργηθεί από τη ραγδαία ανάπτυξη των τεχνολογιών και </w:t>
      </w:r>
      <w:r>
        <w:rPr>
          <w:rFonts w:eastAsia="Times New Roman"/>
          <w:szCs w:val="24"/>
        </w:rPr>
        <w:t xml:space="preserve">την αύξηση των χρηστών του διαδικτύου. Μάλιστα, η σχετική σύμβαση του Συμβουλίου της Ευρώπης έχει ψηφιστεί από το 2001 και υιοθετείται με καθυστέρηση σήμερα. </w:t>
      </w:r>
    </w:p>
    <w:p w14:paraId="68913249" w14:textId="77777777" w:rsidR="001E1C42" w:rsidRDefault="003A7B58">
      <w:pPr>
        <w:tabs>
          <w:tab w:val="left" w:pos="851"/>
        </w:tabs>
        <w:spacing w:after="0" w:line="600" w:lineRule="auto"/>
        <w:ind w:firstLine="851"/>
        <w:jc w:val="both"/>
        <w:rPr>
          <w:rFonts w:eastAsia="Times New Roman"/>
          <w:szCs w:val="24"/>
        </w:rPr>
      </w:pPr>
      <w:r>
        <w:rPr>
          <w:rFonts w:eastAsia="Times New Roman"/>
          <w:szCs w:val="24"/>
        </w:rPr>
        <w:t xml:space="preserve">Τις ίδιες μέρες, όμως, που συζητούσαμε το νομοσχέδιο στην </w:t>
      </w:r>
      <w:r>
        <w:rPr>
          <w:rFonts w:eastAsia="Times New Roman"/>
          <w:szCs w:val="24"/>
        </w:rPr>
        <w:t>ε</w:t>
      </w:r>
      <w:r>
        <w:rPr>
          <w:rFonts w:eastAsia="Times New Roman"/>
          <w:szCs w:val="24"/>
        </w:rPr>
        <w:t>πιτροπή, σε μία άλλη χώρα της Ευρωπαϊκ</w:t>
      </w:r>
      <w:r>
        <w:rPr>
          <w:rFonts w:eastAsia="Times New Roman"/>
          <w:szCs w:val="24"/>
        </w:rPr>
        <w:t xml:space="preserve">ής Ένωσης και μάλιστα στον πυρήνα της, συντελέστηκε ένα έγκλημα με τη βοήθεια του διαδικτύου. Αναφέρομαι στο περιστατικό του Μονάχου και στην εν </w:t>
      </w:r>
      <w:proofErr w:type="spellStart"/>
      <w:r>
        <w:rPr>
          <w:rFonts w:eastAsia="Times New Roman"/>
          <w:szCs w:val="24"/>
        </w:rPr>
        <w:t>ψυχρώ</w:t>
      </w:r>
      <w:proofErr w:type="spellEnd"/>
      <w:r>
        <w:rPr>
          <w:rFonts w:eastAsia="Times New Roman"/>
          <w:szCs w:val="24"/>
        </w:rPr>
        <w:t xml:space="preserve"> δολοφονία εννέα ανθρώπων εφηβικής ηλικίας, εκ των οποίων ο ένας συμπολίτης μας από τη Θράκη. Σύμφωνα με δ</w:t>
      </w:r>
      <w:r>
        <w:rPr>
          <w:rFonts w:eastAsia="Times New Roman"/>
          <w:szCs w:val="24"/>
        </w:rPr>
        <w:t xml:space="preserve">ημοσιεύματα που επιβεβαιώνουν οι αστυνομικές αρχές της πόλης, κάποιοι από τους νεκρούς βρέθηκαν στη γνωστή αλυσίδα </w:t>
      </w:r>
      <w:proofErr w:type="spellStart"/>
      <w:r>
        <w:rPr>
          <w:rFonts w:eastAsia="Times New Roman"/>
          <w:szCs w:val="24"/>
        </w:rPr>
        <w:t>ταχυφαγίας</w:t>
      </w:r>
      <w:proofErr w:type="spellEnd"/>
      <w:r>
        <w:rPr>
          <w:rFonts w:eastAsia="Times New Roman"/>
          <w:szCs w:val="24"/>
        </w:rPr>
        <w:t xml:space="preserve"> ύστερα από πρόσκληση του ίδιου του νεαρού δολοφόνου μέσω του πασίγνωστου κοινωνικού δικτύου, του </w:t>
      </w:r>
      <w:r>
        <w:rPr>
          <w:rFonts w:eastAsia="Times New Roman"/>
          <w:szCs w:val="24"/>
          <w:lang w:val="en-US"/>
        </w:rPr>
        <w:t>Facebook</w:t>
      </w:r>
      <w:r>
        <w:rPr>
          <w:rFonts w:eastAsia="Times New Roman"/>
          <w:szCs w:val="24"/>
        </w:rPr>
        <w:t xml:space="preserve">. </w:t>
      </w:r>
    </w:p>
    <w:p w14:paraId="6891324A"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lastRenderedPageBreak/>
        <w:t>Το περιστατικό αυτό απ</w:t>
      </w:r>
      <w:r>
        <w:rPr>
          <w:rFonts w:eastAsia="Times New Roman"/>
          <w:szCs w:val="24"/>
        </w:rPr>
        <w:t xml:space="preserve">οδεικνύει τη διττή όψη των νέων τεχνολογιών πληροφόρησης, που έχουν –όπως είπα και στην </w:t>
      </w:r>
      <w:r>
        <w:rPr>
          <w:rFonts w:eastAsia="Times New Roman"/>
          <w:szCs w:val="24"/>
        </w:rPr>
        <w:t>ε</w:t>
      </w:r>
      <w:r>
        <w:rPr>
          <w:rFonts w:eastAsia="Times New Roman"/>
          <w:szCs w:val="24"/>
        </w:rPr>
        <w:t xml:space="preserve">πιτροπή- τα δύο πρόσωπα του ρωμαϊκού </w:t>
      </w:r>
      <w:r>
        <w:rPr>
          <w:rFonts w:eastAsia="Times New Roman"/>
          <w:szCs w:val="24"/>
        </w:rPr>
        <w:t>θ</w:t>
      </w:r>
      <w:r>
        <w:rPr>
          <w:rFonts w:eastAsia="Times New Roman"/>
          <w:szCs w:val="24"/>
        </w:rPr>
        <w:t>εού Ιανού. Από τη μία πλευρά δηλαδή ένα θετικό πρόσωπο με σημαντικά οφέλη σε οικονομικό επίπεδο από τη ραγδαία αύξηση του εμπορίο</w:t>
      </w:r>
      <w:r>
        <w:rPr>
          <w:rFonts w:eastAsia="Times New Roman"/>
          <w:szCs w:val="24"/>
        </w:rPr>
        <w:t xml:space="preserve">υ και τη δημιουργία θέσεων εργασίας, όπως και τη διαφάνεια στη δημόσια διοίκηση και τη δυνατότητα συμμετοχής των πολιτών στη λήψη αποφάσεων με ψηφιακά μέσα. Επιπλέον, ανοίχτηκαν στη χώρα μας νέοι δρόμοι με την υιοθέτηση της ανοιχτής διαβούλευσης, το </w:t>
      </w:r>
      <w:r>
        <w:rPr>
          <w:rFonts w:eastAsia="Times New Roman"/>
          <w:szCs w:val="24"/>
        </w:rPr>
        <w:t>«</w:t>
      </w:r>
      <w:proofErr w:type="spellStart"/>
      <w:r>
        <w:rPr>
          <w:rFonts w:eastAsia="Times New Roman"/>
          <w:szCs w:val="24"/>
          <w:lang w:val="en-US"/>
        </w:rPr>
        <w:t>Open</w:t>
      </w:r>
      <w:r>
        <w:rPr>
          <w:rFonts w:eastAsia="Times New Roman"/>
          <w:szCs w:val="24"/>
          <w:lang w:val="en-US"/>
        </w:rPr>
        <w:t>G</w:t>
      </w:r>
      <w:r>
        <w:rPr>
          <w:rFonts w:eastAsia="Times New Roman"/>
          <w:szCs w:val="24"/>
          <w:lang w:val="en-US"/>
        </w:rPr>
        <w:t>ov</w:t>
      </w:r>
      <w:proofErr w:type="spellEnd"/>
      <w:r>
        <w:rPr>
          <w:rFonts w:eastAsia="Times New Roman"/>
          <w:szCs w:val="24"/>
        </w:rPr>
        <w:t>»</w:t>
      </w:r>
      <w:r>
        <w:rPr>
          <w:rFonts w:eastAsia="Times New Roman"/>
          <w:szCs w:val="24"/>
        </w:rPr>
        <w:t xml:space="preserve"> και της «Διαύγειας» στο ελληνικό δημόσιο.</w:t>
      </w:r>
    </w:p>
    <w:p w14:paraId="6891324B"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Και δεν είναι τυχαία βέβαια η σπουδή των ανελεύθερων καθεστώτων όπου γης να ελέγξουν το διαδίκτυο με την επιβολή λογοκρισίας στα κοινωνικά δίκτυα, αλλά και στους χρήστες του διαδικτύου.</w:t>
      </w:r>
    </w:p>
    <w:p w14:paraId="6891324C"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Υπάρχει, όμως, -μας το υ</w:t>
      </w:r>
      <w:r>
        <w:rPr>
          <w:rFonts w:eastAsia="Times New Roman"/>
          <w:szCs w:val="24"/>
        </w:rPr>
        <w:t>πενθύμισε η περίπτωση του Μονάχου- και το σκοτεινό, το ζοφερό πρόσωπο του διαδικτύου, αυτό που οδηγεί στο έγκλημα μέσω ακόμα και της παραπλάνησης από κοινωνικό δίκτυο, και βέβαια η παιδική πορνογραφία μέσω διαδικτύου, όπως επίσης και εγκλήματα που σχετίζον</w:t>
      </w:r>
      <w:r>
        <w:rPr>
          <w:rFonts w:eastAsia="Times New Roman"/>
          <w:szCs w:val="24"/>
        </w:rPr>
        <w:t xml:space="preserve">ται με την </w:t>
      </w:r>
      <w:r>
        <w:rPr>
          <w:rFonts w:eastAsia="Times New Roman"/>
          <w:szCs w:val="24"/>
        </w:rPr>
        <w:lastRenderedPageBreak/>
        <w:t xml:space="preserve">παράνομη διακίνηση πληροφοριών αναφορικά με θέματα εθνικής ασφάλειας, προστασίας της ανθρώπινης αξιοπρέπειας, οικονομικής ασφάλειας. </w:t>
      </w:r>
    </w:p>
    <w:p w14:paraId="6891324D"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Είμαστε, λοιπόν, ασφαλείς καθώς σερφάρουμε στο διαδίκτυο; Σε κάθε περίπτωση μπορούμε να προσπαθήσουμε να μειώσο</w:t>
      </w:r>
      <w:r>
        <w:rPr>
          <w:rFonts w:eastAsia="Times New Roman"/>
          <w:szCs w:val="24"/>
        </w:rPr>
        <w:t xml:space="preserve">υμε τους κινδύνους που απορρέουν από τη χρήση του και ίσως να τους προβλέψουμε, να συνεχίσουμε τον διάλογο με γνώμονα την ασφάλεια και την προστασία των πολιτών που αποτελούν προϋπόθεση της ελευθερίας τους. Γι’ αυτό πρέπει να κυρωθεί η </w:t>
      </w:r>
      <w:r>
        <w:rPr>
          <w:rFonts w:eastAsia="Times New Roman"/>
          <w:szCs w:val="24"/>
        </w:rPr>
        <w:t>σ</w:t>
      </w:r>
      <w:r>
        <w:rPr>
          <w:rFonts w:eastAsia="Times New Roman"/>
          <w:szCs w:val="24"/>
        </w:rPr>
        <w:t>ύμβαση του Συμβουλί</w:t>
      </w:r>
      <w:r>
        <w:rPr>
          <w:rFonts w:eastAsia="Times New Roman"/>
          <w:szCs w:val="24"/>
        </w:rPr>
        <w:t xml:space="preserve">ου της Ευρώπης για το έγκλημα στον κυβερνοχώρο μαζί με το συνοδευτικό </w:t>
      </w:r>
      <w:r>
        <w:rPr>
          <w:rFonts w:eastAsia="Times New Roman"/>
          <w:szCs w:val="24"/>
        </w:rPr>
        <w:t>π</w:t>
      </w:r>
      <w:r>
        <w:rPr>
          <w:rFonts w:eastAsia="Times New Roman"/>
          <w:szCs w:val="24"/>
        </w:rPr>
        <w:t xml:space="preserve">ρωτόκολλο για την ποινικοποίηση των πράξεων ρατσιστικής και </w:t>
      </w:r>
      <w:proofErr w:type="spellStart"/>
      <w:r>
        <w:rPr>
          <w:rFonts w:eastAsia="Times New Roman"/>
          <w:szCs w:val="24"/>
        </w:rPr>
        <w:t>ξενοφοβικής</w:t>
      </w:r>
      <w:proofErr w:type="spellEnd"/>
      <w:r>
        <w:rPr>
          <w:rFonts w:eastAsia="Times New Roman"/>
          <w:szCs w:val="24"/>
        </w:rPr>
        <w:t xml:space="preserve"> φύσης που διαπράττονται μέσω συστημάτων υπολογιστών.</w:t>
      </w:r>
    </w:p>
    <w:p w14:paraId="6891324E"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Αν και η χώρα μας, κυρίες και κύριοι συνάδελφοι, στον τομέα </w:t>
      </w:r>
      <w:r>
        <w:rPr>
          <w:rFonts w:eastAsia="Times New Roman"/>
          <w:szCs w:val="24"/>
        </w:rPr>
        <w:t xml:space="preserve">της πρόβλεψης των εγκλημάτων διαδικτύου διατηρεί μια πολύ καλή παράδοση, στην εκπαίδευση και στην ασφάλεια πάσχει. Πάσχει, όμως, -πρέπει να πω- και στον τομέα της ηλεκτρονικής διακυβέρνησης του κράτους. Ακόμα συζητάμε για την </w:t>
      </w:r>
      <w:proofErr w:type="spellStart"/>
      <w:r>
        <w:rPr>
          <w:rFonts w:eastAsia="Times New Roman"/>
          <w:szCs w:val="24"/>
        </w:rPr>
        <w:lastRenderedPageBreak/>
        <w:t>αιρεσιμότητα</w:t>
      </w:r>
      <w:proofErr w:type="spellEnd"/>
      <w:r>
        <w:rPr>
          <w:rFonts w:eastAsia="Times New Roman"/>
          <w:szCs w:val="24"/>
        </w:rPr>
        <w:t xml:space="preserve"> 2.1 αναφορικά με </w:t>
      </w:r>
      <w:r>
        <w:rPr>
          <w:rFonts w:eastAsia="Times New Roman"/>
          <w:szCs w:val="24"/>
        </w:rPr>
        <w:t>τα μεγάλα δημόσια έργα στον χώρο της τεχνολογίας. Δεν συζητάμε περισσότερο για τα ανοιχτά δεδομένα και λογισμικά, για την ενίσχυση της κοινοβουλευτικής διαφάνειας, για την αναβάθμιση των εργαλείων δημοσιότητας (</w:t>
      </w:r>
      <w:r>
        <w:rPr>
          <w:rFonts w:eastAsia="Times New Roman"/>
          <w:szCs w:val="24"/>
        </w:rPr>
        <w:t>«</w:t>
      </w:r>
      <w:proofErr w:type="spellStart"/>
      <w:r>
        <w:rPr>
          <w:rFonts w:eastAsia="Times New Roman"/>
          <w:szCs w:val="24"/>
          <w:lang w:val="en-US"/>
        </w:rPr>
        <w:t>Open</w:t>
      </w:r>
      <w:r>
        <w:rPr>
          <w:rFonts w:eastAsia="Times New Roman"/>
          <w:szCs w:val="24"/>
          <w:lang w:val="en-US"/>
        </w:rPr>
        <w:t>G</w:t>
      </w:r>
      <w:r>
        <w:rPr>
          <w:rFonts w:eastAsia="Times New Roman"/>
          <w:szCs w:val="24"/>
          <w:lang w:val="en-US"/>
        </w:rPr>
        <w:t>ov</w:t>
      </w:r>
      <w:proofErr w:type="spellEnd"/>
      <w:r>
        <w:rPr>
          <w:rFonts w:eastAsia="Times New Roman"/>
          <w:szCs w:val="24"/>
        </w:rPr>
        <w:t>»</w:t>
      </w:r>
      <w:r>
        <w:rPr>
          <w:rFonts w:eastAsia="Times New Roman"/>
          <w:szCs w:val="24"/>
        </w:rPr>
        <w:t>, «Διαύγεια») και τη συμμετοχή των π</w:t>
      </w:r>
      <w:r>
        <w:rPr>
          <w:rFonts w:eastAsia="Times New Roman"/>
          <w:szCs w:val="24"/>
        </w:rPr>
        <w:t>ολιτών στη λήψη αποφάσεων με ψηφιακά μέσα.</w:t>
      </w:r>
    </w:p>
    <w:p w14:paraId="6891324F"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Εκτός από τη </w:t>
      </w:r>
      <w:r>
        <w:rPr>
          <w:rFonts w:eastAsia="Times New Roman"/>
          <w:szCs w:val="24"/>
        </w:rPr>
        <w:t>σ</w:t>
      </w:r>
      <w:r>
        <w:rPr>
          <w:rFonts w:eastAsia="Times New Roman"/>
          <w:szCs w:val="24"/>
        </w:rPr>
        <w:t xml:space="preserve">ύμβαση και το συνοδευτικό </w:t>
      </w:r>
      <w:r>
        <w:rPr>
          <w:rFonts w:eastAsia="Times New Roman"/>
          <w:szCs w:val="24"/>
        </w:rPr>
        <w:t>π</w:t>
      </w:r>
      <w:r>
        <w:rPr>
          <w:rFonts w:eastAsia="Times New Roman"/>
          <w:szCs w:val="24"/>
        </w:rPr>
        <w:t xml:space="preserve">ρωτόκολλο αυτής, έρχεται προς κύρωση και σχετική </w:t>
      </w:r>
      <w:r>
        <w:rPr>
          <w:rFonts w:eastAsia="Times New Roman"/>
          <w:szCs w:val="24"/>
        </w:rPr>
        <w:t>κ</w:t>
      </w:r>
      <w:r>
        <w:rPr>
          <w:rFonts w:eastAsia="Times New Roman"/>
          <w:szCs w:val="24"/>
        </w:rPr>
        <w:t xml:space="preserve">οινοτική </w:t>
      </w:r>
      <w:r>
        <w:rPr>
          <w:rFonts w:eastAsia="Times New Roman"/>
          <w:szCs w:val="24"/>
        </w:rPr>
        <w:t>ο</w:t>
      </w:r>
      <w:r>
        <w:rPr>
          <w:rFonts w:eastAsia="Times New Roman"/>
          <w:szCs w:val="24"/>
        </w:rPr>
        <w:t>δηγία. Εκεί μεταξύ άλλων υπάρχει η ρύθμιση του άρθρου 4 που εισαγάγει και στο εθνικό δίκαιο την ποινική ευθύνη των νομικών προσώπων, πέρα από όποια συζήτηση μπορεί να γίνει για την ποινική ευθύνη των νομικών προσώπων. Τα είπε και ο συνάδελφος, κ. Καρράς, σ</w:t>
      </w:r>
      <w:r>
        <w:rPr>
          <w:rFonts w:eastAsia="Times New Roman"/>
          <w:szCs w:val="24"/>
        </w:rPr>
        <w:t xml:space="preserve">την </w:t>
      </w:r>
      <w:r>
        <w:rPr>
          <w:rFonts w:eastAsia="Times New Roman"/>
          <w:szCs w:val="24"/>
        </w:rPr>
        <w:t>ε</w:t>
      </w:r>
      <w:r>
        <w:rPr>
          <w:rFonts w:eastAsia="Times New Roman"/>
          <w:szCs w:val="24"/>
        </w:rPr>
        <w:t xml:space="preserve">πιτροπή. </w:t>
      </w:r>
    </w:p>
    <w:p w14:paraId="68913250"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Θέλω, όμως, να συγχαρώ εδώ τον κύριο Υπουργό, γιατί πραγματικά άκουσε τις ενστάσεις των φορέων αλλά και όλων των κομμάτων του δημοκρατικού τόξου και προς τιμήν του άλλαξε τη διάταξη που προκάλεσε αντιδράσεις. Έτσι,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πια, η</w:t>
      </w:r>
      <w:r>
        <w:rPr>
          <w:rFonts w:eastAsia="Times New Roman"/>
          <w:szCs w:val="24"/>
        </w:rPr>
        <w:t xml:space="preserve"> ΑΔΑΕ, με αύξηση του εύρους των αρμοδιοτήτων της θα επιβάλλει τις σχετικές κυρώσεις στους παραβάτες και όχι ο εκάστοτε Υπουργός, όπως αρχικά </w:t>
      </w:r>
      <w:r>
        <w:rPr>
          <w:rFonts w:eastAsia="Times New Roman"/>
          <w:szCs w:val="24"/>
        </w:rPr>
        <w:lastRenderedPageBreak/>
        <w:t>προβλεπόταν. Το έχουμε ξαναπεί και το επαναλαμβάνουμε πως στο Ποτάμι όπου βλέπουμε αλλαγές προς το θετικό, θα τις χ</w:t>
      </w:r>
      <w:r>
        <w:rPr>
          <w:rFonts w:eastAsia="Times New Roman"/>
          <w:szCs w:val="24"/>
        </w:rPr>
        <w:t xml:space="preserve">αιρετίζουμε δημόσια. </w:t>
      </w:r>
    </w:p>
    <w:p w14:paraId="68913251"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Το νομοσχέδιο αποτελείται, όμως, και από άλλα δεκατέσσερα άρθρα. Απ’ αυτά, τα έντεκα δεν συμπεριλαμβάνονταν καν στο κείμενο που είχε βγει στη διαβούλευση. Σε δύο δε από τα τρία που υπήρχαν στο κείμενο της διαβούλευσης, υπάρχουν προσθή</w:t>
      </w:r>
      <w:r>
        <w:rPr>
          <w:rFonts w:eastAsia="Times New Roman"/>
          <w:szCs w:val="24"/>
        </w:rPr>
        <w:t>κες νέων παραγράφων. Και εδώ οφείλω να δηλώσω ότι έγιναν διορθώσεις από τον Υπουργό, αν και υπάρχουν ζητήματα που χρήζουν περαιτέρω επισημάνσεων και μερικά ο ίδιος ο Υπουργός είπε ότι θα τα ξαναδεί.</w:t>
      </w:r>
    </w:p>
    <w:p w14:paraId="68913252"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Ειδικότερα στο άρθρο 15 που αφορούσε μέτρα ουσιαστικά για</w:t>
      </w:r>
      <w:r>
        <w:rPr>
          <w:rFonts w:eastAsia="Times New Roman"/>
          <w:szCs w:val="24"/>
        </w:rPr>
        <w:t xml:space="preserve"> την αποσυμφόρηση των φυλακών, είδαμε με ικανοποίηση πως εξαιρέσατε επιπλέον αδικήματα από την παραγραφή. Θα μπορούσαν, όμως, και θα έπρεπε να είναι ακόμα περισσότερα κατά τη γνώμη μας. </w:t>
      </w:r>
    </w:p>
    <w:p w14:paraId="68913253"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Θα ήταν σωστό επίσης, κύριε Υπουργέ, για κοινωνικούς λόγους που όλοι </w:t>
      </w:r>
      <w:r>
        <w:rPr>
          <w:rFonts w:eastAsia="Times New Roman"/>
          <w:szCs w:val="24"/>
        </w:rPr>
        <w:t xml:space="preserve">καταλαβαίνουμε να γίνει νομοτεχνική βελτίωση στην παράγραφο 1 του άρθρου 9. -το είπε ο κ. Παπαθεοδώρου- ώστε να μην </w:t>
      </w:r>
      <w:r>
        <w:rPr>
          <w:rFonts w:eastAsia="Times New Roman"/>
          <w:szCs w:val="24"/>
        </w:rPr>
        <w:lastRenderedPageBreak/>
        <w:t>παραγράφονται οι ποινές που αφορούν μη απόδοση διατροφής σε γυναίκες με παιδιά. Είναι το άρθρο 358.</w:t>
      </w:r>
    </w:p>
    <w:p w14:paraId="68913254"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Θέλω, επίσης, να επισημάνω πως πρέπει να</w:t>
      </w:r>
      <w:r>
        <w:rPr>
          <w:rFonts w:eastAsia="Times New Roman"/>
          <w:szCs w:val="24"/>
        </w:rPr>
        <w:t xml:space="preserve"> ξεκινήσει μια γενικότερη συζήτηση για το θέμα των ποινών, αλλά και για το ζήτημα της μη έγκυρης απονομής της δικαιοσύνης.</w:t>
      </w:r>
    </w:p>
    <w:p w14:paraId="68913255"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Καταθέτω στα Πρακτικά σχετικές ερωτήσεις που καταθέσαμε για το θέμα.</w:t>
      </w:r>
    </w:p>
    <w:p w14:paraId="68913256" w14:textId="77777777" w:rsidR="001E1C42" w:rsidRDefault="003A7B58">
      <w:pPr>
        <w:tabs>
          <w:tab w:val="left" w:pos="3695"/>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καταθέτει για τ</w:t>
      </w:r>
      <w:r>
        <w:rPr>
          <w:rFonts w:eastAsia="Times New Roman" w:cs="Times New Roman"/>
          <w:szCs w:val="24"/>
        </w:rPr>
        <w:t>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891325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πρώτη αφορά στα μέτρα που είχατε σκοπό να λάβετε για τις άνω του ενός εκατομμυρίου εκκρεμών υποθέσεων και </w:t>
      </w:r>
      <w:r>
        <w:rPr>
          <w:rFonts w:eastAsia="Times New Roman" w:cs="Times New Roman"/>
          <w:szCs w:val="24"/>
        </w:rPr>
        <w:t>η δεύτερη αφορά σημαντική αύξηση των υποθέσεων που πάγωσαν εξ</w:t>
      </w:r>
      <w:r>
        <w:rPr>
          <w:rFonts w:eastAsia="Times New Roman" w:cs="Times New Roman"/>
          <w:szCs w:val="24"/>
        </w:rPr>
        <w:t xml:space="preserve"> </w:t>
      </w:r>
      <w:r>
        <w:rPr>
          <w:rFonts w:eastAsia="Times New Roman" w:cs="Times New Roman"/>
          <w:szCs w:val="24"/>
        </w:rPr>
        <w:t xml:space="preserve">αιτίας της απεργίας των δικηγορικών συλλόγων και των χρημάτων που απώλεσε το ελληνικό </w:t>
      </w:r>
      <w:r>
        <w:rPr>
          <w:rFonts w:eastAsia="Times New Roman" w:cs="Times New Roman"/>
          <w:szCs w:val="24"/>
        </w:rPr>
        <w:t>δ</w:t>
      </w:r>
      <w:r>
        <w:rPr>
          <w:rFonts w:eastAsia="Times New Roman" w:cs="Times New Roman"/>
          <w:szCs w:val="24"/>
        </w:rPr>
        <w:t xml:space="preserve">ημόσιο. </w:t>
      </w:r>
    </w:p>
    <w:p w14:paraId="6891325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Θετικές είναι και οι αλλαγές με την αλλαγή του συντελεστή βαρύτητας των μαθημάτων ξένης γλώσσας και γενικής παιδείας από 0,2 σε 0,5 για την εισαγωγή στη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δ</w:t>
      </w:r>
      <w:r>
        <w:rPr>
          <w:rFonts w:eastAsia="Times New Roman" w:cs="Times New Roman"/>
          <w:szCs w:val="24"/>
        </w:rPr>
        <w:t>ικαστών.</w:t>
      </w:r>
    </w:p>
    <w:p w14:paraId="6891325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Έρχομαι τώρα στο άρθρο 10 και την παράγραφο 2, με την οποία καταργείται το άρθρο 25 του</w:t>
      </w:r>
      <w:r>
        <w:rPr>
          <w:rFonts w:eastAsia="Times New Roman" w:cs="Times New Roman"/>
          <w:szCs w:val="24"/>
        </w:rPr>
        <w:t xml:space="preserve"> ν.1756. Αδυνατώ να κατανοήσω γιατί τα </w:t>
      </w:r>
      <w:r>
        <w:rPr>
          <w:rFonts w:eastAsia="Times New Roman" w:cs="Times New Roman"/>
          <w:szCs w:val="24"/>
        </w:rPr>
        <w:t>π</w:t>
      </w:r>
      <w:r>
        <w:rPr>
          <w:rFonts w:eastAsia="Times New Roman" w:cs="Times New Roman"/>
          <w:szCs w:val="24"/>
        </w:rPr>
        <w:t xml:space="preserve">ρωτοδικεία στη Θεσσαλονίκη είναι μόνο αυτά στα οποία θα γίνεται η πρακτική άσκηση των εκπαιδευόμενων δικαστών και όχι της Αθήνας ή της Πάτρας, για να μιλήσω και για το σπίτι μου. Δίνεται επιπλέον το δικαίωμα στον </w:t>
      </w:r>
      <w:r>
        <w:rPr>
          <w:rFonts w:eastAsia="Times New Roman" w:cs="Times New Roman"/>
          <w:szCs w:val="24"/>
        </w:rPr>
        <w:t>δ</w:t>
      </w:r>
      <w:r>
        <w:rPr>
          <w:rFonts w:eastAsia="Times New Roman" w:cs="Times New Roman"/>
          <w:szCs w:val="24"/>
        </w:rPr>
        <w:t>ιε</w:t>
      </w:r>
      <w:r>
        <w:rPr>
          <w:rFonts w:eastAsia="Times New Roman" w:cs="Times New Roman"/>
          <w:szCs w:val="24"/>
        </w:rPr>
        <w:t xml:space="preserve">υθυντή της </w:t>
      </w:r>
      <w:r>
        <w:rPr>
          <w:rFonts w:eastAsia="Times New Roman" w:cs="Times New Roman"/>
          <w:szCs w:val="24"/>
        </w:rPr>
        <w:t>σ</w:t>
      </w:r>
      <w:r>
        <w:rPr>
          <w:rFonts w:eastAsia="Times New Roman" w:cs="Times New Roman"/>
          <w:szCs w:val="24"/>
        </w:rPr>
        <w:t xml:space="preserve">χολής των </w:t>
      </w:r>
      <w:r>
        <w:rPr>
          <w:rFonts w:eastAsia="Times New Roman" w:cs="Times New Roman"/>
          <w:szCs w:val="24"/>
        </w:rPr>
        <w:t>δ</w:t>
      </w:r>
      <w:r>
        <w:rPr>
          <w:rFonts w:eastAsia="Times New Roman" w:cs="Times New Roman"/>
          <w:szCs w:val="24"/>
        </w:rPr>
        <w:t xml:space="preserve">ικαστών να επιλέξει τους </w:t>
      </w:r>
      <w:r>
        <w:rPr>
          <w:rFonts w:eastAsia="Times New Roman" w:cs="Times New Roman"/>
          <w:szCs w:val="24"/>
        </w:rPr>
        <w:t>π</w:t>
      </w:r>
      <w:r>
        <w:rPr>
          <w:rFonts w:eastAsia="Times New Roman" w:cs="Times New Roman"/>
          <w:szCs w:val="24"/>
        </w:rPr>
        <w:t xml:space="preserve">ροέδρους των </w:t>
      </w:r>
      <w:r>
        <w:rPr>
          <w:rFonts w:eastAsia="Times New Roman" w:cs="Times New Roman"/>
          <w:szCs w:val="24"/>
        </w:rPr>
        <w:t>π</w:t>
      </w:r>
      <w:r>
        <w:rPr>
          <w:rFonts w:eastAsia="Times New Roman" w:cs="Times New Roman"/>
          <w:szCs w:val="24"/>
        </w:rPr>
        <w:t>ρωτοδικείων στους οποίους θα ανατεθούν τα καθήκοντα εκπαιδευτή. Με άλλα λόγια, η επιλογή των εκπαιδευτών γίνεται με προσωπικά κριτήρια, χωρίς να προηγείται κάποια αξιολόγησή τους. Για ποιον λόγ</w:t>
      </w:r>
      <w:r>
        <w:rPr>
          <w:rFonts w:eastAsia="Times New Roman" w:cs="Times New Roman"/>
          <w:szCs w:val="24"/>
        </w:rPr>
        <w:t>ο;</w:t>
      </w:r>
    </w:p>
    <w:p w14:paraId="6891325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Με το άρθρο 11 και την παράγραφο 3, επίσης, δίνεται η δυνατότητα στους δικαστές να αποκτήσουν διπλή ιδιότητα, να μπορούν δηλαδή να εκλέγονται και μέλη συνδικαλιστικού οργάνου, Ένωση Δικαστών </w:t>
      </w:r>
      <w:r>
        <w:rPr>
          <w:rFonts w:eastAsia="Times New Roman" w:cs="Times New Roman"/>
          <w:szCs w:val="24"/>
        </w:rPr>
        <w:lastRenderedPageBreak/>
        <w:t xml:space="preserve">και Εισαγγελέων, αλλά και μέλη της διοίκησης τους δικαστηρίου </w:t>
      </w:r>
      <w:r>
        <w:rPr>
          <w:rFonts w:eastAsia="Times New Roman" w:cs="Times New Roman"/>
          <w:szCs w:val="24"/>
        </w:rPr>
        <w:t xml:space="preserve">στο οποίο ανήκουν, Συμβούλιο των Δικαστηρίων Και η διαδικασία γίνεται μόλις δύο μήνες πριν τις εκλογές. </w:t>
      </w:r>
    </w:p>
    <w:p w14:paraId="6891325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Σας το είπαν και οι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t>δ</w:t>
      </w:r>
      <w:r>
        <w:rPr>
          <w:rFonts w:eastAsia="Times New Roman" w:cs="Times New Roman"/>
          <w:szCs w:val="24"/>
        </w:rPr>
        <w:t xml:space="preserve">ικαστών και </w:t>
      </w:r>
      <w:r>
        <w:rPr>
          <w:rFonts w:eastAsia="Times New Roman" w:cs="Times New Roman"/>
          <w:szCs w:val="24"/>
        </w:rPr>
        <w:t>ε</w:t>
      </w:r>
      <w:r>
        <w:rPr>
          <w:rFonts w:eastAsia="Times New Roman" w:cs="Times New Roman"/>
          <w:szCs w:val="24"/>
        </w:rPr>
        <w:t>ισαγγελέων: Αποδυναμώνεται το αυτοδιοίκητο των δικαστηρίων. Η διάταξη είναι φωτογραφική. Παρεμβαίνετε στην ορ</w:t>
      </w:r>
      <w:r>
        <w:rPr>
          <w:rFonts w:eastAsia="Times New Roman" w:cs="Times New Roman"/>
          <w:szCs w:val="24"/>
        </w:rPr>
        <w:t xml:space="preserve">γάνωσή τους. Το ενδεχόμενο του να υπάρξει συναλλαγή του διοικούντος στα δικαστήρια με συναδέλφους με σκοπό την ψήφο τους θα έπρεπε να σας προβληματίζει περισσότερο. </w:t>
      </w:r>
    </w:p>
    <w:p w14:paraId="6891325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στο άρθρο 13 στον νόμο για το σύμφωνο συμβίωσης στις 24 Δεκεμβρίου του 2015 ο Υπου</w:t>
      </w:r>
      <w:r>
        <w:rPr>
          <w:rFonts w:eastAsia="Times New Roman" w:cs="Times New Roman"/>
          <w:szCs w:val="24"/>
        </w:rPr>
        <w:t xml:space="preserve">ργός μας έφερε και τότε μία ανάλογη διάταξη, με την οποία δημιουργήθηκε η Διεύθυνση Συντονισμού Φυλακών. Δεδομένου ότι υπάρχει ήδη η Γενική Διεύθυνση </w:t>
      </w:r>
      <w:proofErr w:type="spellStart"/>
      <w:r>
        <w:rPr>
          <w:rFonts w:eastAsia="Times New Roman" w:cs="Times New Roman"/>
          <w:szCs w:val="24"/>
        </w:rPr>
        <w:t>Αντεγκληματικής</w:t>
      </w:r>
      <w:proofErr w:type="spellEnd"/>
      <w:r>
        <w:rPr>
          <w:rFonts w:eastAsia="Times New Roman" w:cs="Times New Roman"/>
          <w:szCs w:val="24"/>
        </w:rPr>
        <w:t xml:space="preserve"> και Σωφρονιστικής Πολιτικής είχαμε ενστάσεις από τότε για τη χρησιμότητα μιας παράλληλης δ</w:t>
      </w:r>
      <w:r>
        <w:rPr>
          <w:rFonts w:eastAsia="Times New Roman" w:cs="Times New Roman"/>
          <w:szCs w:val="24"/>
        </w:rPr>
        <w:t xml:space="preserve">ομής. </w:t>
      </w:r>
    </w:p>
    <w:p w14:paraId="6891325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μετατρέπετε το αυτοτελές </w:t>
      </w:r>
      <w:r>
        <w:rPr>
          <w:rFonts w:eastAsia="Times New Roman" w:cs="Times New Roman"/>
          <w:szCs w:val="24"/>
        </w:rPr>
        <w:t>γ</w:t>
      </w:r>
      <w:r>
        <w:rPr>
          <w:rFonts w:eastAsia="Times New Roman" w:cs="Times New Roman"/>
          <w:szCs w:val="24"/>
        </w:rPr>
        <w:t xml:space="preserve">ραφείο σε επίπεδο </w:t>
      </w:r>
      <w:r>
        <w:rPr>
          <w:rFonts w:eastAsia="Times New Roman" w:cs="Times New Roman"/>
          <w:szCs w:val="24"/>
        </w:rPr>
        <w:t>δ</w:t>
      </w:r>
      <w:r>
        <w:rPr>
          <w:rFonts w:eastAsia="Times New Roman" w:cs="Times New Roman"/>
          <w:szCs w:val="24"/>
        </w:rPr>
        <w:t xml:space="preserve">ιεύθυνσης. Συνεχίζετε τη γνωστή πρακτική να δημιουργείτε διευθύνσεις και θέσεις. Αύριο να περιμένουμε μια ειδική γραμματεία, μια γενική γραμματεία; Τι άλλο πρέπει να περιμένουμε; </w:t>
      </w:r>
    </w:p>
    <w:p w14:paraId="6891325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Εμείς στο Ποτάμι, κύριε Υπουργέ, δεν πιστεύουμε στη γραφειοκρατία, αλλά στην ευελιξία του δημοσίου τομέα και στην ανάπτυξη των νέων τεχνολογιών ώστε επιτέλους οι πολίτες να μπορούν να έχουν υπηρεσίες ανάλογες με τους φόρους που πληρώνουν. </w:t>
      </w:r>
    </w:p>
    <w:p w14:paraId="6891325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Ολοκληρώνω με τι</w:t>
      </w:r>
      <w:r>
        <w:rPr>
          <w:rFonts w:eastAsia="Times New Roman" w:cs="Times New Roman"/>
          <w:szCs w:val="24"/>
        </w:rPr>
        <w:t>ς προβλέψεις του άρθρου 17, για τις οποίες μας είπατε ότι θα τις ξαναδείτε. Στην παράγραφο 1 του εν λόγω άρθρου σας ζητήσαμε, όλα τα κόμματα σχεδόν, να υπάρξει οπωσδήποτε προσθήκη-νομοτεχνική βελτίωση, η οποία προβλέπεται άλλωστε και στην αιτιολογική έκθεσ</w:t>
      </w:r>
      <w:r>
        <w:rPr>
          <w:rFonts w:eastAsia="Times New Roman" w:cs="Times New Roman"/>
          <w:szCs w:val="24"/>
        </w:rPr>
        <w:t>η του νομοσχεδίου. Η ανάθεση, δηλαδή, φύλαξης φυλακίων δεν θα πρέπει να θέτει σε κίνδυνο την ομαλή λειτουργία των φυλακών, αλλά και στην εκτέλεση της κύριας αποστολής της εξωτερικής φρουράς. Αν προκύπτει σχετική ανάγκη φύλαξης, να βεβαιώνεται σε κάθε περίπ</w:t>
      </w:r>
      <w:r>
        <w:rPr>
          <w:rFonts w:eastAsia="Times New Roman" w:cs="Times New Roman"/>
          <w:szCs w:val="24"/>
        </w:rPr>
        <w:t xml:space="preserve">τωση από αιτιολογημένη έκθεση του διευθυντή </w:t>
      </w:r>
      <w:r>
        <w:rPr>
          <w:rFonts w:eastAsia="Times New Roman" w:cs="Times New Roman"/>
          <w:szCs w:val="24"/>
        </w:rPr>
        <w:lastRenderedPageBreak/>
        <w:t xml:space="preserve">και του διοικητή ή του αρχιφύλακα της εξωτερικής φρουράς. Σας το είπαμε όλοι ακόμα και το κόμμα των Ανεξαρτήτων Ελλήνων, με τους οποίους κυβερνάτε. </w:t>
      </w:r>
    </w:p>
    <w:p w14:paraId="6891326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Εχθές, δε, ο κύριος Υπουργός, ο κ. Παρασκευόπουλος, το βρήκε πο</w:t>
      </w:r>
      <w:r>
        <w:rPr>
          <w:rFonts w:eastAsia="Times New Roman" w:cs="Times New Roman"/>
          <w:szCs w:val="24"/>
        </w:rPr>
        <w:t>λύ θετικό, το επικρότησε. Σήμερα μαθαίνουμε ότι με νομοτεχνική βελτίωση δεν γίνεται δεκτή. Γιατί άραγε; Κάποιος τον έπεισε για το αντίθετο; Υπάρχει μια αόρατη δύναμη, στην οποία ο κ. Παρασκευόπουλος δεν μπορεί να επιβληθεί; Δεν ξέρω.</w:t>
      </w:r>
    </w:p>
    <w:p w14:paraId="6891326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Ένα ακόμα θέμα υπάρχει</w:t>
      </w:r>
      <w:r>
        <w:rPr>
          <w:rFonts w:eastAsia="Times New Roman" w:cs="Times New Roman"/>
          <w:szCs w:val="24"/>
        </w:rPr>
        <w:t xml:space="preserve"> με το άρθρο 17 και συγκεκριμένα με την παράγραφο 2. Αντιμετωπίσαμε το δίλημμα, μιας και ακούσαμε δύο διαφορετικές, απόψεις για το αν οι εξωτερικοί φρουροί κατηγορίας ΔΕ θα μπορούν να πάρουν μετάταξη σε οργανικές θέσεις επιστημονικού προσωπικού κατηγορίας </w:t>
      </w:r>
      <w:r>
        <w:rPr>
          <w:rFonts w:eastAsia="Times New Roman" w:cs="Times New Roman"/>
          <w:szCs w:val="24"/>
        </w:rPr>
        <w:t xml:space="preserve">ΠΕ. </w:t>
      </w:r>
    </w:p>
    <w:p w14:paraId="6891326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Δεσμευτείτε, κύριε Υπουργέ, στην παραμονή των εξωτερικών φρουρών για μεγάλη χρονική περίοδο στα σωφρονιστικά καταστήματα της χώρας και στην εκτέλεση των καθηκόντων τους ως ΠΕ εντός των φυλακών. Σε διαφορετική περίπτωση δεν βοηθάτε το σύστημα να ορθοπο</w:t>
      </w:r>
      <w:r>
        <w:rPr>
          <w:rFonts w:eastAsia="Times New Roman" w:cs="Times New Roman"/>
          <w:szCs w:val="24"/>
        </w:rPr>
        <w:t xml:space="preserve">δήσει, αλλά το οδηγείτε στην κατάρρευση. </w:t>
      </w:r>
    </w:p>
    <w:p w14:paraId="6891326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Θα θέλαμε να σας πληροφορήσουμε εδώ ότι ούτε οι πτυχιούχοι εξωτερικοί φρουροί επιθυμούν τη μετάταξή τους σε οργανικές θέσεις ΠΕ. Εκφράζουν δε την ανησυχία τους για το επίπεδο φύλαξης των σωφρονιστικών καταστημάτων.</w:t>
      </w:r>
      <w:r>
        <w:rPr>
          <w:rFonts w:eastAsia="Times New Roman" w:cs="Times New Roman"/>
          <w:szCs w:val="24"/>
        </w:rPr>
        <w:t xml:space="preserve"> </w:t>
      </w:r>
    </w:p>
    <w:p w14:paraId="6891326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δεν μπορεί, κύριε Υπουργέ, την ίδια στιγμή που κάνετε αυτές τις ρυθμίσεις να ζητάτε την παύση της κινητικότητας των δημοσίων υπαλλήλων. Καταθέτω σχετικό έγγραφο για τα Πρακτικά, κύριε Πρόεδρε, το οποίο ο κύριος Υπουργός έχει στείλει στον Αναπληρωτή Υ</w:t>
      </w:r>
      <w:r>
        <w:rPr>
          <w:rFonts w:eastAsia="Times New Roman" w:cs="Times New Roman"/>
          <w:szCs w:val="24"/>
        </w:rPr>
        <w:t xml:space="preserve">πουργό Εσωτερικών και Διοικητικής Ανασυγκρότησης, με το οποίο ζητάει την παύση της κινητικότητας των υπαλλήλων. </w:t>
      </w:r>
    </w:p>
    <w:p w14:paraId="6891326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w:t>
      </w:r>
      <w:r>
        <w:rPr>
          <w:rFonts w:eastAsia="Times New Roman" w:cs="Times New Roman"/>
          <w:szCs w:val="24"/>
        </w:rPr>
        <w:t>ραμματείας της Διεύθυνσης Στενογραφίας και Πρακτικών της Βουλής)</w:t>
      </w:r>
    </w:p>
    <w:p w14:paraId="6891326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Μήπως πρέπει και ο κ. Βερναρδάκης να στείλει αντίστοιχη επιστολή στον κύριο Υπουργό να σταματήσει τις μετατάξεις των εξωτερικών φρουρών ΔΕ σε οργανικές θέσεις ΠΕ; Πραγματικά απορώ για το επίπ</w:t>
      </w:r>
      <w:r>
        <w:rPr>
          <w:rFonts w:eastAsia="Times New Roman" w:cs="Times New Roman"/>
          <w:szCs w:val="24"/>
        </w:rPr>
        <w:t>εδο συνεργασίας και συνεννόησης των Υπουργείων.</w:t>
      </w:r>
    </w:p>
    <w:p w14:paraId="6891326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ολοκληρώνω με μια παρατήρηση για την τροπολογία που φέρατε σχετικά με τις ανεξάρτητες αρχές και τη συμμετοχή μελών διδακτικού προσωπικού πανεπιστημιακού και τεχνολ</w:t>
      </w:r>
      <w:r>
        <w:rPr>
          <w:rFonts w:eastAsia="Times New Roman" w:cs="Times New Roman"/>
          <w:szCs w:val="24"/>
        </w:rPr>
        <w:t>ογικού τομέα ανώτατης εκπαίδευσης με παράλληλη άσκηση των διδακτικών και ερευνητικών τους καθηκόντων.</w:t>
      </w:r>
    </w:p>
    <w:p w14:paraId="6891326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έχουμε πειστεί από τα λεγόμενά σας ότι είναι μόνο μία τεχνικού χαρακτήρα ρύθμιση. Φοβόμαστε ότι προβλέπετε ταυτόχρονη συμμετοχή με πλήρη απασχόληση σε</w:t>
      </w:r>
      <w:r>
        <w:rPr>
          <w:rFonts w:eastAsia="Times New Roman" w:cs="Times New Roman"/>
          <w:szCs w:val="24"/>
        </w:rPr>
        <w:t xml:space="preserve"> ανεξάρτητη αρχή και στο </w:t>
      </w:r>
      <w:r>
        <w:rPr>
          <w:rFonts w:eastAsia="Times New Roman" w:cs="Times New Roman"/>
          <w:szCs w:val="24"/>
        </w:rPr>
        <w:t>π</w:t>
      </w:r>
      <w:r>
        <w:rPr>
          <w:rFonts w:eastAsia="Times New Roman" w:cs="Times New Roman"/>
          <w:szCs w:val="24"/>
        </w:rPr>
        <w:t>ανεπιστήμιο και δεν έχετε συνειδητοποιήσει τις συνέπειες της ρύθμισης.</w:t>
      </w:r>
    </w:p>
    <w:p w14:paraId="6891326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δια ταύτα τώρα. Προβληματίστηκα πάρα πολύ για το εάν έπρεπε να ψηφίσω επί της αρχής αυτό το νομοσχέδιο ή όχι. Η γνώμη μου ήταν ότι δεν θα έπρεπε να το ψηφί</w:t>
      </w:r>
      <w:r>
        <w:rPr>
          <w:rFonts w:eastAsia="Times New Roman" w:cs="Times New Roman"/>
          <w:szCs w:val="24"/>
        </w:rPr>
        <w:t xml:space="preserve">σω. Και αυτό, διότι κατά κάποιον </w:t>
      </w:r>
      <w:r>
        <w:rPr>
          <w:rFonts w:eastAsia="Times New Roman" w:cs="Times New Roman"/>
          <w:szCs w:val="24"/>
        </w:rPr>
        <w:lastRenderedPageBreak/>
        <w:t>τρόπο έτσι θα νομιμοποιούσα την απαράδεκτη αυτή πρακτική του να φέρνετε νομοσχέδια σε άλλα νομοσχέδια, να φέρνετε διατάξεις που είναι πολύ περισσότερες από το βασικό νομοσχέδιο και να μας εκβιάζετε κατά κάποιον τρόπο να ψηφ</w:t>
      </w:r>
      <w:r>
        <w:rPr>
          <w:rFonts w:eastAsia="Times New Roman" w:cs="Times New Roman"/>
          <w:szCs w:val="24"/>
        </w:rPr>
        <w:t xml:space="preserve">ίσουμε πράγματα που δεν θέλουμε επί της αρχής. </w:t>
      </w:r>
    </w:p>
    <w:p w14:paraId="6891326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Ωστόσο, επειδή και ο κύριος Υπουργός έδειξε πραγματικά ένα διαφορετικό πρόσωπο στη συζήτηση στις </w:t>
      </w:r>
      <w:r>
        <w:rPr>
          <w:rFonts w:eastAsia="Times New Roman" w:cs="Times New Roman"/>
          <w:szCs w:val="24"/>
        </w:rPr>
        <w:t>ε</w:t>
      </w:r>
      <w:r>
        <w:rPr>
          <w:rFonts w:eastAsia="Times New Roman" w:cs="Times New Roman"/>
          <w:szCs w:val="24"/>
        </w:rPr>
        <w:t xml:space="preserve">πιτροπές και επειδή πράγματι αυτή η </w:t>
      </w:r>
      <w:r>
        <w:rPr>
          <w:rFonts w:eastAsia="Times New Roman" w:cs="Times New Roman"/>
          <w:szCs w:val="24"/>
        </w:rPr>
        <w:t>κ</w:t>
      </w:r>
      <w:r>
        <w:rPr>
          <w:rFonts w:eastAsia="Times New Roman" w:cs="Times New Roman"/>
          <w:szCs w:val="24"/>
        </w:rPr>
        <w:t xml:space="preserve">ύρωση είναι αναγκαίο να γίνει, κατέληξα να ψηφίσω για τελευταία φορά επί </w:t>
      </w:r>
      <w:r>
        <w:rPr>
          <w:rFonts w:eastAsia="Times New Roman" w:cs="Times New Roman"/>
          <w:szCs w:val="24"/>
        </w:rPr>
        <w:t>της αρχής το συγκεκριμένο νομοσχέδιο. Όμως, το λέω και το δηλώνω κατηγορηματικά απ’ αυτό το Βήμα ότι δεν πρόκειται να ξαναψηφίσω είτε κύρωση είτε νομοσχέδιο, εφόσον δεν θα είναι αυτό το οποίο αναφέρει ο τίτλος. Τα υπόλοιπα δεν πρόκειται να τα ψηφίσουμε ούτ</w:t>
      </w:r>
      <w:r>
        <w:rPr>
          <w:rFonts w:eastAsia="Times New Roman" w:cs="Times New Roman"/>
          <w:szCs w:val="24"/>
        </w:rPr>
        <w:t>ε επί της αρχής. Είναι η τελευταία φορά.</w:t>
      </w:r>
    </w:p>
    <w:p w14:paraId="6891326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326C"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891326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Φωτήλα, σας ευχαριστώ.</w:t>
      </w:r>
    </w:p>
    <w:p w14:paraId="6891326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Ο κ. Κόκκαλης, ειδικός αγορητής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έχει τον λόγο.</w:t>
      </w:r>
    </w:p>
    <w:p w14:paraId="6891326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ΒΑΣΙΛΕΙΟΣ ΚΟΚΚΑΛΗ</w:t>
      </w:r>
      <w:r>
        <w:rPr>
          <w:rFonts w:eastAsia="Times New Roman" w:cs="Times New Roman"/>
          <w:b/>
          <w:szCs w:val="24"/>
        </w:rPr>
        <w:t>Σ:</w:t>
      </w:r>
      <w:r>
        <w:rPr>
          <w:rFonts w:eastAsia="Times New Roman" w:cs="Times New Roman"/>
          <w:szCs w:val="24"/>
        </w:rPr>
        <w:t xml:space="preserve"> Κυρίες και κύριοι συνάδελφοι, τους τελευταίους μήνες η χώρα μας, αλλά και όλες οι χώρες της Ευρωπαϊκής Ένωσης είναι θεατές άσχημων εξελίξεων στον χώρο της τρομοκρατίας. Κρίνεται επιβεβλημένη όσο ποτέ η ψήφιση του παρόντος νομοσχεδίου, ένα νομοσχέδιο το </w:t>
      </w:r>
      <w:r>
        <w:rPr>
          <w:rFonts w:eastAsia="Times New Roman" w:cs="Times New Roman"/>
          <w:szCs w:val="24"/>
        </w:rPr>
        <w:t xml:space="preserve">οποίο έχει να κάνει βασικά με το </w:t>
      </w:r>
      <w:proofErr w:type="spellStart"/>
      <w:r>
        <w:rPr>
          <w:rFonts w:eastAsia="Times New Roman" w:cs="Times New Roman"/>
          <w:szCs w:val="24"/>
        </w:rPr>
        <w:t>κυβερνοέγκλημα</w:t>
      </w:r>
      <w:proofErr w:type="spellEnd"/>
      <w:r>
        <w:rPr>
          <w:rFonts w:eastAsia="Times New Roman" w:cs="Times New Roman"/>
          <w:szCs w:val="24"/>
        </w:rPr>
        <w:t>.</w:t>
      </w:r>
    </w:p>
    <w:p w14:paraId="6891327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ραγδαία ανάπτυξη της χρήσης του διαδικτύου, η </w:t>
      </w:r>
      <w:proofErr w:type="spellStart"/>
      <w:r>
        <w:rPr>
          <w:rFonts w:eastAsia="Times New Roman" w:cs="Times New Roman"/>
          <w:szCs w:val="24"/>
        </w:rPr>
        <w:t>ψηφιοποίηση</w:t>
      </w:r>
      <w:proofErr w:type="spellEnd"/>
      <w:r>
        <w:rPr>
          <w:rFonts w:eastAsia="Times New Roman" w:cs="Times New Roman"/>
          <w:szCs w:val="24"/>
        </w:rPr>
        <w:t>, η σύγκλιση και η εκτεταμένη διασύνδεση των συστημάτων πληροφοριών παρέχουν σημαντική διευκόλυνση στη διάπραξη ποινικών αδικημάτων του διασυνοριακο</w:t>
      </w:r>
      <w:r>
        <w:rPr>
          <w:rFonts w:eastAsia="Times New Roman" w:cs="Times New Roman"/>
          <w:szCs w:val="24"/>
        </w:rPr>
        <w:t>ύ χαρακτήρα. Η λεγόμενη «</w:t>
      </w:r>
      <w:proofErr w:type="spellStart"/>
      <w:r>
        <w:rPr>
          <w:rFonts w:eastAsia="Times New Roman" w:cs="Times New Roman"/>
          <w:szCs w:val="24"/>
        </w:rPr>
        <w:t>κυβερνοεγκληματικότητα</w:t>
      </w:r>
      <w:proofErr w:type="spellEnd"/>
      <w:r>
        <w:rPr>
          <w:rFonts w:eastAsia="Times New Roman" w:cs="Times New Roman"/>
          <w:szCs w:val="24"/>
        </w:rPr>
        <w:t>», δηλαδή η διάπραξη ποινικών αδικημάτων μέσω του διαδικτύου, συνιστά μια εξαιρετικά σοβαρή απειλή, η οποία στρέφεται όχι μόνο κατά φυσικών ή νομικών προσώπων ιδιωτικού και δημοσίου δικαίου που χρησιμοποιούν τ</w:t>
      </w:r>
      <w:r>
        <w:rPr>
          <w:rFonts w:eastAsia="Times New Roman" w:cs="Times New Roman"/>
          <w:szCs w:val="24"/>
        </w:rPr>
        <w:t>ο διαδίκτυο, αλλά και κατά της εύρυθμης λειτουργίας των ίδιων των κρατών, ο λεγόμενος «</w:t>
      </w:r>
      <w:proofErr w:type="spellStart"/>
      <w:r>
        <w:rPr>
          <w:rFonts w:eastAsia="Times New Roman" w:cs="Times New Roman"/>
          <w:szCs w:val="24"/>
        </w:rPr>
        <w:t>κυβερνοπόλεμος</w:t>
      </w:r>
      <w:proofErr w:type="spellEnd"/>
      <w:r>
        <w:rPr>
          <w:rFonts w:eastAsia="Times New Roman" w:cs="Times New Roman"/>
          <w:szCs w:val="24"/>
        </w:rPr>
        <w:t>».</w:t>
      </w:r>
    </w:p>
    <w:p w14:paraId="6891327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Σημαντικές δυσχέρειες στην αποτελεσματική καταστολή του διασυνοριακού χαρακτήρα των εγκλημάτων που τελούνται στο διαδίκτυο προκαλεί η αρχή της </w:t>
      </w:r>
      <w:proofErr w:type="spellStart"/>
      <w:r>
        <w:rPr>
          <w:rFonts w:eastAsia="Times New Roman" w:cs="Times New Roman"/>
          <w:szCs w:val="24"/>
        </w:rPr>
        <w:t>εδαφικότη</w:t>
      </w:r>
      <w:r>
        <w:rPr>
          <w:rFonts w:eastAsia="Times New Roman" w:cs="Times New Roman"/>
          <w:szCs w:val="24"/>
        </w:rPr>
        <w:t>τας</w:t>
      </w:r>
      <w:proofErr w:type="spellEnd"/>
      <w:r>
        <w:rPr>
          <w:rFonts w:eastAsia="Times New Roman" w:cs="Times New Roman"/>
          <w:szCs w:val="24"/>
        </w:rPr>
        <w:t>, η οποία διέπει την εφαρμογή των κανόνων του Ποινικού Δικαίου. Είναι ευνόητο ότι για την αντιμετώπιση του εγκλήματος στο διαδίκτυο απαιτείται η ανάληψη πλέον διεθνούς δράσης, αλλά και η στενή συνεχής και αποτελεσματική δικαστική συνεργασία μεταξύ των ε</w:t>
      </w:r>
      <w:r>
        <w:rPr>
          <w:rFonts w:eastAsia="Times New Roman" w:cs="Times New Roman"/>
          <w:szCs w:val="24"/>
        </w:rPr>
        <w:t xml:space="preserve">υρωπαϊκών κρατών. Η ενίσχυση της διεθνούς συνεργασίας για την καταπολέμηση της </w:t>
      </w:r>
      <w:proofErr w:type="spellStart"/>
      <w:r>
        <w:rPr>
          <w:rFonts w:eastAsia="Times New Roman" w:cs="Times New Roman"/>
          <w:szCs w:val="24"/>
        </w:rPr>
        <w:t>κυβερνοεγκληματικότητας</w:t>
      </w:r>
      <w:proofErr w:type="spellEnd"/>
      <w:r>
        <w:rPr>
          <w:rFonts w:eastAsia="Times New Roman" w:cs="Times New Roman"/>
          <w:szCs w:val="24"/>
        </w:rPr>
        <w:t xml:space="preserve"> προϋποθέτει την ύπαρξη κατάλληλου δεσμευτικού και αποτελεσματικού νομοθετικού πλαισίου.</w:t>
      </w:r>
    </w:p>
    <w:p w14:paraId="6891327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Έχουμε αναλύσει το συγκεκριμένο νομοσχέδιο και κατ’ </w:t>
      </w:r>
      <w:proofErr w:type="spellStart"/>
      <w:r>
        <w:rPr>
          <w:rFonts w:eastAsia="Times New Roman" w:cs="Times New Roman"/>
          <w:szCs w:val="24"/>
        </w:rPr>
        <w:t>άρθρον</w:t>
      </w:r>
      <w:proofErr w:type="spellEnd"/>
      <w:r>
        <w:rPr>
          <w:rFonts w:eastAsia="Times New Roman" w:cs="Times New Roman"/>
          <w:szCs w:val="24"/>
        </w:rPr>
        <w:t xml:space="preserve"> διεξοδικά στις </w:t>
      </w:r>
      <w:r>
        <w:rPr>
          <w:rFonts w:eastAsia="Times New Roman" w:cs="Times New Roman"/>
          <w:szCs w:val="24"/>
        </w:rPr>
        <w:t>ε</w:t>
      </w:r>
      <w:r>
        <w:rPr>
          <w:rFonts w:eastAsia="Times New Roman" w:cs="Times New Roman"/>
          <w:szCs w:val="24"/>
        </w:rPr>
        <w:t xml:space="preserve">πιτροπές. Η συγκεκριμένη </w:t>
      </w:r>
      <w:r>
        <w:rPr>
          <w:rFonts w:eastAsia="Times New Roman" w:cs="Times New Roman"/>
          <w:szCs w:val="24"/>
        </w:rPr>
        <w:t>σ</w:t>
      </w:r>
      <w:r>
        <w:rPr>
          <w:rFonts w:eastAsia="Times New Roman" w:cs="Times New Roman"/>
          <w:szCs w:val="24"/>
        </w:rPr>
        <w:t xml:space="preserve">ύμβαση για το έγκλημα στον κυβερνοχώρο είναι όντως ένα καινοτόμο κείμενο, με το οποίο επιδιώκεται η θέσπιση κανόνων δικαίου, με σκοπό την αντιμετώπιση της </w:t>
      </w:r>
      <w:r>
        <w:rPr>
          <w:rFonts w:eastAsia="Times New Roman" w:cs="Times New Roman"/>
          <w:szCs w:val="24"/>
        </w:rPr>
        <w:t xml:space="preserve">εγκληματικότητας στο ίδιο το διαδίκτυο. </w:t>
      </w:r>
    </w:p>
    <w:p w14:paraId="6891327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ύμβαση αποβλέπει αφ</w:t>
      </w:r>
      <w:r>
        <w:rPr>
          <w:rFonts w:eastAsia="Times New Roman" w:cs="Times New Roman"/>
          <w:szCs w:val="24"/>
        </w:rPr>
        <w:t xml:space="preserve">’ </w:t>
      </w:r>
      <w:r>
        <w:rPr>
          <w:rFonts w:eastAsia="Times New Roman" w:cs="Times New Roman"/>
          <w:szCs w:val="24"/>
        </w:rPr>
        <w:t>ενός στην εναρμόνιση των εθνικών νομοθεσιών των κρατών-μελών σε ό,τι αφορά την ποινικοποίηση συγκεκριμένων συμπεριφορών, όπως είναι η παράνομη πρόσβαση σε σύστημα υπολογιστή, η διάδοση υλικού</w:t>
      </w:r>
      <w:r>
        <w:rPr>
          <w:rFonts w:eastAsia="Times New Roman" w:cs="Times New Roman"/>
          <w:szCs w:val="24"/>
        </w:rPr>
        <w:t xml:space="preserve"> παιδικής πορνογραφίας και αφ</w:t>
      </w:r>
      <w:r>
        <w:rPr>
          <w:rFonts w:eastAsia="Times New Roman" w:cs="Times New Roman"/>
          <w:szCs w:val="24"/>
        </w:rPr>
        <w:t xml:space="preserve">’ </w:t>
      </w:r>
      <w:r>
        <w:rPr>
          <w:rFonts w:eastAsia="Times New Roman" w:cs="Times New Roman"/>
          <w:szCs w:val="24"/>
        </w:rPr>
        <w:t>ετέρου στην υποχρέωση επιβολής των κατάλληλων ποινικών κυρώσεων για τον κολασμό τους.</w:t>
      </w:r>
    </w:p>
    <w:p w14:paraId="6891327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Επιπλέον, η ίδια αυτή </w:t>
      </w:r>
      <w:r>
        <w:rPr>
          <w:rFonts w:eastAsia="Times New Roman" w:cs="Times New Roman"/>
          <w:szCs w:val="24"/>
        </w:rPr>
        <w:t>σ</w:t>
      </w:r>
      <w:r>
        <w:rPr>
          <w:rFonts w:eastAsia="Times New Roman" w:cs="Times New Roman"/>
          <w:szCs w:val="24"/>
        </w:rPr>
        <w:t>ύμβαση, την οποία σήμερα καλούμαστε να ψηφίσουμε, συμπληρώνει δικονομικές διατάξεις που ισχύουν στα συμβαλλόμενα μέρ</w:t>
      </w:r>
      <w:r>
        <w:rPr>
          <w:rFonts w:eastAsia="Times New Roman" w:cs="Times New Roman"/>
          <w:szCs w:val="24"/>
        </w:rPr>
        <w:t>η, προκειμένου να βελτιωθεί η δυνατότητα των δικαστικών και αστυνομικών αρχών να διεξάγουν τις έρευνές τους σε πραγματικό χρόνο, ώστε να συλλέγουν τα απαραίτητα αποδεικτικά στοιχεία στα γεωγραφικά όρια της εκάστοτε εθνικής επικράτειας, πριν αυτά τα στοιχεί</w:t>
      </w:r>
      <w:r>
        <w:rPr>
          <w:rFonts w:eastAsia="Times New Roman" w:cs="Times New Roman"/>
          <w:szCs w:val="24"/>
        </w:rPr>
        <w:t xml:space="preserve">α χαθούν. Ακόμη, στόχο έχει αυτή η </w:t>
      </w:r>
      <w:r>
        <w:rPr>
          <w:rFonts w:eastAsia="Times New Roman" w:cs="Times New Roman"/>
          <w:szCs w:val="24"/>
        </w:rPr>
        <w:t>σ</w:t>
      </w:r>
      <w:r>
        <w:rPr>
          <w:rFonts w:eastAsia="Times New Roman" w:cs="Times New Roman"/>
          <w:szCs w:val="24"/>
        </w:rPr>
        <w:t>ύμβαση την προσαρμογή των κανόνων που περιέχονται στις συμβάσεις του Συμβουλίου της Ευρώπης, σχετικά με την έκδοση και τη δικαστική συνδρομή.</w:t>
      </w:r>
    </w:p>
    <w:p w14:paraId="6891327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πέραν των παραδοσιακών τρόπων επικοινωνίας, η </w:t>
      </w:r>
      <w:r>
        <w:rPr>
          <w:rFonts w:eastAsia="Times New Roman" w:cs="Times New Roman"/>
          <w:szCs w:val="24"/>
        </w:rPr>
        <w:t>σ</w:t>
      </w:r>
      <w:r>
        <w:rPr>
          <w:rFonts w:eastAsia="Times New Roman" w:cs="Times New Roman"/>
          <w:szCs w:val="24"/>
        </w:rPr>
        <w:t>ύμβαση προβλέπει τη δημ</w:t>
      </w:r>
      <w:r>
        <w:rPr>
          <w:rFonts w:eastAsia="Times New Roman" w:cs="Times New Roman"/>
          <w:szCs w:val="24"/>
        </w:rPr>
        <w:t xml:space="preserve">ιουργία ενός δικτύου σημείων επαφής, τα οποία θα λειτουργούν σε εικοσιτετράωρη βάση όλες τις ημέρες της εβδομάδας. </w:t>
      </w:r>
    </w:p>
    <w:p w14:paraId="6891327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 δεν έχει ως μόνο αντικείμενο την αντιμετώπιση της εγκληματικότητας στον κυβερνοχώρο υπό τη στενή έννοια του όρου, τα γνήσια εγκλήμ</w:t>
      </w:r>
      <w:r>
        <w:rPr>
          <w:rFonts w:eastAsia="Times New Roman" w:cs="Times New Roman"/>
          <w:szCs w:val="24"/>
        </w:rPr>
        <w:t xml:space="preserve">ατα του διαδικτύου, αφού εφαρμόζεται και σε ποινικά αδικήματα, η καταστολή των οποίων προϋποθέτει τη συλλογή αποδείξεων ηλεκτρονικής φύσης, εγκλήματα διά του διαδικτύου. </w:t>
      </w:r>
    </w:p>
    <w:p w14:paraId="6891327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 περιλαμβάνει συγκεκριμένους ορισμούς για τον προσδιορισμό ορισμένων εννοιών</w:t>
      </w:r>
      <w:r>
        <w:rPr>
          <w:rFonts w:eastAsia="Times New Roman" w:cs="Times New Roman"/>
          <w:szCs w:val="24"/>
        </w:rPr>
        <w:t xml:space="preserve"> τεχνικής φύσης, από τους οποίους όμως συναρτάται η εφαρμογή της και ειδικότερα, το ενιαίο σύστημα υπολογιστή, τα δεδομένα υπολογιστών, ποια είναι συγκεκριμένα τα δεδομένα υπολογιστών, ο </w:t>
      </w:r>
      <w:proofErr w:type="spellStart"/>
      <w:r>
        <w:rPr>
          <w:rFonts w:eastAsia="Times New Roman" w:cs="Times New Roman"/>
          <w:szCs w:val="24"/>
        </w:rPr>
        <w:t>πάροχος</w:t>
      </w:r>
      <w:proofErr w:type="spellEnd"/>
      <w:r>
        <w:rPr>
          <w:rFonts w:eastAsia="Times New Roman" w:cs="Times New Roman"/>
          <w:szCs w:val="24"/>
        </w:rPr>
        <w:t xml:space="preserve"> υπηρεσιών και τα δεδομένα κίνησης.</w:t>
      </w:r>
    </w:p>
    <w:p w14:paraId="6891327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proofErr w:type="spellStart"/>
      <w:r>
        <w:rPr>
          <w:rFonts w:eastAsia="Times New Roman" w:cs="Times New Roman"/>
          <w:szCs w:val="24"/>
        </w:rPr>
        <w:t>οριοθετείται</w:t>
      </w:r>
      <w:proofErr w:type="spellEnd"/>
      <w:r>
        <w:rPr>
          <w:rFonts w:eastAsia="Times New Roman" w:cs="Times New Roman"/>
          <w:szCs w:val="24"/>
        </w:rPr>
        <w:t xml:space="preserve"> η ένν</w:t>
      </w:r>
      <w:r>
        <w:rPr>
          <w:rFonts w:eastAsia="Times New Roman" w:cs="Times New Roman"/>
          <w:szCs w:val="24"/>
        </w:rPr>
        <w:t xml:space="preserve">οια της </w:t>
      </w:r>
      <w:proofErr w:type="spellStart"/>
      <w:r>
        <w:rPr>
          <w:rFonts w:eastAsia="Times New Roman" w:cs="Times New Roman"/>
          <w:szCs w:val="24"/>
        </w:rPr>
        <w:t>κυβερνοεγκληματικότητας</w:t>
      </w:r>
      <w:proofErr w:type="spellEnd"/>
      <w:r>
        <w:rPr>
          <w:rFonts w:eastAsia="Times New Roman" w:cs="Times New Roman"/>
          <w:szCs w:val="24"/>
        </w:rPr>
        <w:t xml:space="preserve"> και προσδιορίζονται τα συγκεκριμένα αδικήματα κατά τρόπο που να διασφαλίζεται η ιδιαιτερότητα κάθε εσωτερικής έννομης τάξης, με την υιοθέτηση δηλαδή εύκαμπτων εννοιών και την παροχή στα συμβαλλόμενα μέρη δυνατότητας διατύπωσ</w:t>
      </w:r>
      <w:r>
        <w:rPr>
          <w:rFonts w:eastAsia="Times New Roman" w:cs="Times New Roman"/>
          <w:szCs w:val="24"/>
        </w:rPr>
        <w:t>ης επιφυλάξεων στην εφαρμογή ορισμένων διατάξεων.</w:t>
      </w:r>
    </w:p>
    <w:p w14:paraId="689132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Οι νέες μορφές τεχνολογιών κατά την τελευταία εικοσαετία, ιδίως μέσω της εξελεγμένης διαγραφής των ηλεκτρονικών ιχνών έπειτα από επέμβαση στο λογισμικό ενός υπολογιστή, αποτελούν εύκολο πλέον μέσο προς τέλε</w:t>
      </w:r>
      <w:r>
        <w:rPr>
          <w:rFonts w:eastAsia="Times New Roman" w:cs="Times New Roman"/>
          <w:szCs w:val="24"/>
        </w:rPr>
        <w:t>ση αδικημάτων μέσω διαδικτύου.</w:t>
      </w:r>
    </w:p>
    <w:p w14:paraId="6891327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υπ’ αριθμόν 185 </w:t>
      </w:r>
      <w:r>
        <w:rPr>
          <w:rFonts w:eastAsia="Times New Roman" w:cs="Times New Roman"/>
          <w:szCs w:val="24"/>
        </w:rPr>
        <w:t>σ</w:t>
      </w:r>
      <w:r>
        <w:rPr>
          <w:rFonts w:eastAsia="Times New Roman" w:cs="Times New Roman"/>
          <w:szCs w:val="24"/>
        </w:rPr>
        <w:t>ύμβαση του Συμβουλίου της Ευρώπης για το έγκλημα στον κυβερνοχώρο αποτέλεσε την πρώτη ολοκληρωμένη προσπάθεια αποτύπωσης όλων των προβλημάτων που ανακύπτουν και ιδίως της ανάγκης για μια ενιαία αντιμετώπιση</w:t>
      </w:r>
      <w:r>
        <w:rPr>
          <w:rFonts w:eastAsia="Times New Roman" w:cs="Times New Roman"/>
          <w:szCs w:val="24"/>
        </w:rPr>
        <w:t xml:space="preserve"> διασυνοριακώς των τελούμενων αδικημάτων μέσω των μέσων διαδικτύου.</w:t>
      </w:r>
    </w:p>
    <w:p w14:paraId="6891327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Στο τελευταίο μέρος του σχεδίου νόμου περιλαμβάνονται επιμέρους διατάξεις, με τις οποίες τροποποιούνται συγκεκριμένες διατάξεις του ουσιαστικού Ποινικού Κώδικα, προκειμένου να προσαρμοστού</w:t>
      </w:r>
      <w:r>
        <w:rPr>
          <w:rFonts w:eastAsia="Times New Roman" w:cs="Times New Roman"/>
          <w:szCs w:val="24"/>
        </w:rPr>
        <w:t xml:space="preserve">ν στην υπό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σ</w:t>
      </w:r>
      <w:r>
        <w:rPr>
          <w:rFonts w:eastAsia="Times New Roman" w:cs="Times New Roman"/>
          <w:szCs w:val="24"/>
        </w:rPr>
        <w:t xml:space="preserve">ύμβαση, καθώς και στην </w:t>
      </w:r>
      <w:r>
        <w:rPr>
          <w:rFonts w:eastAsia="Times New Roman" w:cs="Times New Roman"/>
          <w:szCs w:val="24"/>
        </w:rPr>
        <w:t>ο</w:t>
      </w:r>
      <w:r>
        <w:rPr>
          <w:rFonts w:eastAsia="Times New Roman" w:cs="Times New Roman"/>
          <w:szCs w:val="24"/>
        </w:rPr>
        <w:t>δηγία.</w:t>
      </w:r>
    </w:p>
    <w:p w14:paraId="6891327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Ειδικότερα, προστίθενται οι όροι των «πληροφοριακών συστημάτων» και «ψηφιακών δεδομένων», ενώ παράλληλα διευρύνουν την έννοια του εγγράφου. Εισάγεται αυστηρότερο πλαίσιο ποινών και ποινικοποίηση του αδικήμα</w:t>
      </w:r>
      <w:r>
        <w:rPr>
          <w:rFonts w:eastAsia="Times New Roman" w:cs="Times New Roman"/>
          <w:szCs w:val="24"/>
        </w:rPr>
        <w:t>τος της παράνομης εισόδου σε πληροφοριακό σύστημα χωρίς πρόσβαση.</w:t>
      </w:r>
    </w:p>
    <w:p w14:paraId="689132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αναντίρρητο και κανείς πλέον δε μπορεί να το αμφισβητήσει ότι οι εποχές έχουν αλλάξει. Η εξακρίβωση των αδικημάτων τα οποία τελούνται μέσω του διαδικτύου ή στο διαδίκτυο είναι </w:t>
      </w:r>
      <w:r>
        <w:rPr>
          <w:rFonts w:eastAsia="Times New Roman" w:cs="Times New Roman"/>
          <w:szCs w:val="24"/>
        </w:rPr>
        <w:t xml:space="preserve">ιδιαίτερα δυσχερής, το ίδιο και ο εντοπισμός των δραστών. Το παρόν νομοσχέδιο είναι προς αυτήν την κατεύθυνση. </w:t>
      </w:r>
    </w:p>
    <w:p w14:paraId="6891327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Έρχομαι στα τελευταία άρθρα του νομοσχεδίου, για να κάνω τις εξής παρατηρήσεις. </w:t>
      </w:r>
    </w:p>
    <w:p w14:paraId="6891327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 xml:space="preserve">άς </w:t>
      </w:r>
      <w:r>
        <w:rPr>
          <w:rFonts w:eastAsia="Times New Roman" w:cs="Times New Roman"/>
          <w:szCs w:val="24"/>
        </w:rPr>
        <w:t>χαιρετίζουμε την εξαίρεση της κακουργηματικής αποπλά</w:t>
      </w:r>
      <w:r>
        <w:rPr>
          <w:rFonts w:eastAsia="Times New Roman" w:cs="Times New Roman"/>
          <w:szCs w:val="24"/>
        </w:rPr>
        <w:t xml:space="preserve">νησης και το ύψος της αναπηρίας από 67% στο 80%. Εμείς ως κόμμα πιστεύουμε ότι πρέπει να γίνει ακόμα πιο αυστηρή η νομοθεσία όσον αφορά τα ανήλικα παιδιά. Όπου το θύμα είναι παιδί, πρέπει πλέον η νομοθεσία να καταστεί ακόμα αυστηρότερη. </w:t>
      </w:r>
    </w:p>
    <w:p w14:paraId="6891328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Παραγραφή και μη ε</w:t>
      </w:r>
      <w:r>
        <w:rPr>
          <w:rFonts w:eastAsia="Times New Roman" w:cs="Times New Roman"/>
          <w:szCs w:val="24"/>
        </w:rPr>
        <w:t>κτέλεση ποινών υφ’ όρων. Έχουν δίκιο κάποιες μητέρες, κύριε Υπουργέ, που διαμαρτύρονται, αγωνιούν, όταν ο αντίδικος πατέρας δεν έχει περιουσία στο όνομά του και το μοναδικό όπλο και μέσο πίεσης είναι η ίδια η ποινή. Αναμένουν απ’ αυτήν την ποινή, που είναι</w:t>
      </w:r>
      <w:r>
        <w:rPr>
          <w:rFonts w:eastAsia="Times New Roman" w:cs="Times New Roman"/>
          <w:szCs w:val="24"/>
        </w:rPr>
        <w:t xml:space="preserve"> το μέσο πίεσης, είτε το παιδί είναι τεσσάρων, είτε πέντε, είτε έξι μηνών, να πληρωθεί η διατροφή. Κάποια στιγμή αργότερα πρέπει να το δούμε, να γίνει μία αναθεώρηση και να υπάρχει τουλάχιστον μία εξαίρεση. Εγώ ως νομικός οφείλω να το παραδεχθώ ότι ναι, εί</w:t>
      </w:r>
      <w:r>
        <w:rPr>
          <w:rFonts w:eastAsia="Times New Roman" w:cs="Times New Roman"/>
          <w:szCs w:val="24"/>
        </w:rPr>
        <w:t>ναι μέσο πίεσης η καταβολή της διατροφής για την ίδια την ποινή.</w:t>
      </w:r>
    </w:p>
    <w:p w14:paraId="6891328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17 ζητήσαμε χθες μία βελτίωση, ουσιαστικά την αντιγραφή της αιτιολογικής έκθεσης στο ίδιο το κείμενο του νόμου. </w:t>
      </w:r>
    </w:p>
    <w:p w14:paraId="6891328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17 υπάρχει μία </w:t>
      </w:r>
      <w:proofErr w:type="spellStart"/>
      <w:r>
        <w:rPr>
          <w:rFonts w:eastAsia="Times New Roman" w:cs="Times New Roman"/>
          <w:szCs w:val="24"/>
        </w:rPr>
        <w:t>πασιφανέστατη</w:t>
      </w:r>
      <w:proofErr w:type="spellEnd"/>
      <w:r>
        <w:rPr>
          <w:rFonts w:eastAsia="Times New Roman" w:cs="Times New Roman"/>
          <w:szCs w:val="24"/>
        </w:rPr>
        <w:t xml:space="preserve"> αοριστία, η οποία πιθ</w:t>
      </w:r>
      <w:r>
        <w:rPr>
          <w:rFonts w:eastAsia="Times New Roman" w:cs="Times New Roman"/>
          <w:szCs w:val="24"/>
        </w:rPr>
        <w:t>ανότατα να δημιουργήσει περισσότερα προβλήματα απ’ όσα θέλει να επιλύσει. Για πρώτη φορά ένοπλος θα είναι εντός της φυλακής –σωστό- στα εξωτερικά θυρωρεία. Πλην, όμως, η εξωτερική φρουρά των φυλακών έχει ήδη επιφορτιστεί με πάρα πολλά καθήκοντα: μεταγωγές,</w:t>
      </w:r>
      <w:r>
        <w:rPr>
          <w:rFonts w:eastAsia="Times New Roman" w:cs="Times New Roman"/>
          <w:szCs w:val="24"/>
        </w:rPr>
        <w:t xml:space="preserve"> κρατούμενοι σε νοσοκομεία. Ίσως θα έπρεπε να υπάρχει μία εισήγηση τουλάχιστον του διευθυντή του καταστήματος κράτησης. Συμφωνούμε, ναι, στα εξωτερικά θυρωρεία. Να μη δημιουργήσει, όμως, περισσότερα προβλήματα απ’ όσα θέλει να επιλύσει. Δείτε το σας, παρακ</w:t>
      </w:r>
      <w:r>
        <w:rPr>
          <w:rFonts w:eastAsia="Times New Roman" w:cs="Times New Roman"/>
          <w:szCs w:val="24"/>
        </w:rPr>
        <w:t>αλώ, αν υπάρχει η δυνατότητα μιας βελτίωσης. Άλλως, να το δούμε στην τροποποίηση της συζήτησης για τον Σωφρονιστικό Κώδικα.</w:t>
      </w:r>
    </w:p>
    <w:p w14:paraId="68913283"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σε γενικές γραμμές το παρόν σχέδιο νόμου είναι καινοτόμο και κινείται στη σωστή κατεύθυνση. Προσπαθεί </w:t>
      </w:r>
      <w:r>
        <w:rPr>
          <w:rFonts w:eastAsia="Times New Roman" w:cs="Times New Roman"/>
          <w:szCs w:val="24"/>
        </w:rPr>
        <w:t xml:space="preserve">να κάνει πιο εύκολο τον εντοπισμό των δραστών, οι οποίοι κινούνται μέσω ή στο διαδίκτυο, και είναι νομοσχέδιο, το οποίο θα έπρεπε ήδη να έχει ψηφισθεί εδώ και πάρα πολύ καιρό, διότι οι εξελίξεις είναι ραγδαίες. </w:t>
      </w:r>
    </w:p>
    <w:p w14:paraId="68913284"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lastRenderedPageBreak/>
        <w:t>Ευχαριστώ πολύ.</w:t>
      </w:r>
    </w:p>
    <w:p w14:paraId="68913285" w14:textId="77777777" w:rsidR="001E1C42" w:rsidRDefault="003A7B58">
      <w:pPr>
        <w:spacing w:after="0" w:line="600" w:lineRule="auto"/>
        <w:ind w:firstLine="567"/>
        <w:jc w:val="both"/>
        <w:rPr>
          <w:rFonts w:eastAsia="Times New Roman" w:cs="Times New Roman"/>
          <w:szCs w:val="24"/>
        </w:rPr>
      </w:pPr>
      <w:r>
        <w:rPr>
          <w:rFonts w:eastAsia="Times New Roman"/>
          <w:b/>
          <w:bCs/>
        </w:rPr>
        <w:t>ΠΡΟΕΔΡΕΥΩΝ (Δημήτριος Κρεμασ</w:t>
      </w:r>
      <w:r>
        <w:rPr>
          <w:rFonts w:eastAsia="Times New Roman"/>
          <w:b/>
          <w:bCs/>
        </w:rPr>
        <w:t>τινός):</w:t>
      </w:r>
      <w:r>
        <w:rPr>
          <w:rFonts w:eastAsia="Times New Roman" w:cs="Times New Roman"/>
          <w:szCs w:val="24"/>
        </w:rPr>
        <w:t xml:space="preserve"> Ευχαριστώ πολύ, κύριε Κόκκαλη. </w:t>
      </w:r>
    </w:p>
    <w:p w14:paraId="68913286"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Τον λόγο έχει ο κ. Καρράς, ειδικός αγορητής της Ενώσεως Κεντρώων. </w:t>
      </w:r>
    </w:p>
    <w:p w14:paraId="68913287"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Κύριε Καρρά, έχετε τον λόγο.</w:t>
      </w:r>
    </w:p>
    <w:p w14:paraId="68913288" w14:textId="77777777" w:rsidR="001E1C42" w:rsidRDefault="003A7B58">
      <w:pPr>
        <w:spacing w:after="0" w:line="600" w:lineRule="auto"/>
        <w:ind w:firstLine="567"/>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w:t>
      </w:r>
    </w:p>
    <w:p w14:paraId="68913289"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Ο κ. Φωτήλας μου έδωσε αφορμή να αναφερθώ, πριν ξεκινήσω στα ζητήμ</w:t>
      </w:r>
      <w:r>
        <w:rPr>
          <w:rFonts w:eastAsia="Times New Roman" w:cs="Times New Roman"/>
          <w:szCs w:val="24"/>
        </w:rPr>
        <w:t xml:space="preserve">ατα του νομοσχεδίου, σε διαδικαστικά ζητήματα και ιδιαίτερα ζητήματα Κανονισμού. Νομίζω ότι είναι επίκαιρη στιγμή να τεθούν. </w:t>
      </w:r>
    </w:p>
    <w:p w14:paraId="6891328A"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Έρχεται ένα νομοσχέδιο, το οποίο στο πρώτο κεφάλαιό του αφορά κύρωση σύμβασης κατά το άρθρο 28 του Συντάγματος, δηλαδή νομοσχέδιο,</w:t>
      </w:r>
      <w:r>
        <w:rPr>
          <w:rFonts w:eastAsia="Times New Roman" w:cs="Times New Roman"/>
          <w:szCs w:val="24"/>
        </w:rPr>
        <w:t xml:space="preserve"> για το οποίο δεν επιτρέπεται η διευρυμένη συζήτηση παρά μόνο η υπερψήφιση ή αν υπάρχουν αντιρρήσεις η αιτιολόγηση των αντιρρήσεων. Είναι διεθνής συνθήκη που κυρώνει η χώρα. Το δεύτερο κεφάλαιο αφορά ευρωπαϊκή </w:t>
      </w:r>
      <w:r>
        <w:rPr>
          <w:rFonts w:eastAsia="Times New Roman" w:cs="Times New Roman"/>
          <w:szCs w:val="24"/>
        </w:rPr>
        <w:t>ο</w:t>
      </w:r>
      <w:r>
        <w:rPr>
          <w:rFonts w:eastAsia="Times New Roman" w:cs="Times New Roman"/>
          <w:szCs w:val="24"/>
        </w:rPr>
        <w:t>δηγία, που είναι χωρίς</w:t>
      </w:r>
      <w:r>
        <w:rPr>
          <w:rFonts w:eastAsia="Times New Roman" w:cs="Times New Roman"/>
          <w:szCs w:val="24"/>
        </w:rPr>
        <w:t xml:space="preserve"> συνήθως ευρύτερη</w:t>
      </w:r>
      <w:r>
        <w:rPr>
          <w:rFonts w:eastAsia="Times New Roman" w:cs="Times New Roman"/>
          <w:szCs w:val="24"/>
        </w:rPr>
        <w:t xml:space="preserve"> συζήτ</w:t>
      </w:r>
      <w:r>
        <w:rPr>
          <w:rFonts w:eastAsia="Times New Roman" w:cs="Times New Roman"/>
          <w:szCs w:val="24"/>
        </w:rPr>
        <w:t xml:space="preserve">ηση, και το τρίτο διατάξεις. </w:t>
      </w:r>
    </w:p>
    <w:p w14:paraId="6891328B"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lastRenderedPageBreak/>
        <w:t>Γεννώνται, λοιπόν, αυτομάτως τα ερωτήματα: Έρχεται διεθνής σύμβαση προς κύρωση. Θα πρέπει να ακολουθείται και από άλλες διατάξεις ή θα πρέπει να μένουμε αυστηρά στη συνταγματική ρύθμιση, όπως εξειδικεύεται στον Κανονισμό, δηλα</w:t>
      </w:r>
      <w:r>
        <w:rPr>
          <w:rFonts w:eastAsia="Times New Roman" w:cs="Times New Roman"/>
          <w:szCs w:val="24"/>
        </w:rPr>
        <w:t xml:space="preserve">δή ότι συζητούμε αυτοτελές νομοσχέδιο μέχρι του τελευταίου άρθρου της </w:t>
      </w:r>
      <w:r>
        <w:rPr>
          <w:rFonts w:eastAsia="Times New Roman" w:cs="Times New Roman"/>
          <w:szCs w:val="24"/>
        </w:rPr>
        <w:t>σ</w:t>
      </w:r>
      <w:r>
        <w:rPr>
          <w:rFonts w:eastAsia="Times New Roman" w:cs="Times New Roman"/>
          <w:szCs w:val="24"/>
        </w:rPr>
        <w:t xml:space="preserve">ύμβασης και τα άλλα αποτελούν άλλο νομοσχέδιο; </w:t>
      </w:r>
    </w:p>
    <w:p w14:paraId="6891328C"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Δυστυχώς, δεν είναι το μόνο που θέλω να επισημάνω. Θέλω να επισημάνω και ζητήματα ακόμα τροπολογιών. Ίσως έχω γίνει κουραστικός στην Αίθουσα, αλλά επανέρχομαι. </w:t>
      </w:r>
    </w:p>
    <w:p w14:paraId="6891328D"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Θα πω και τούτο: Έρχονται τροπολογίες, οι οποίες είναι άσχετες, έρχονται τροπολογίες, οι οποίες</w:t>
      </w:r>
      <w:r>
        <w:rPr>
          <w:rFonts w:eastAsia="Times New Roman" w:cs="Times New Roman"/>
          <w:szCs w:val="24"/>
        </w:rPr>
        <w:t xml:space="preserve"> είναι της τελευταίας στιγμής και για τις οποίες η Βουλή δεν έχει τη δυνατότητα να τοποθετηθεί. Προ ολίγων λεπτών έλαβα γνώση μιας τροπολογίας, που κατετέθη προ ολίγων ωρών, για θέματα ΟΑΕΔ. Αφορά προγράμματα, που θα ασκήσουν νέοι στον ΟΑΕΔ και αφορά και δ</w:t>
      </w:r>
      <w:r>
        <w:rPr>
          <w:rFonts w:eastAsia="Times New Roman" w:cs="Times New Roman"/>
          <w:szCs w:val="24"/>
        </w:rPr>
        <w:t xml:space="preserve">ιορισμούς τριακοσίων εξήντα θέσεων στον ΟΑΕΔ. </w:t>
      </w:r>
    </w:p>
    <w:p w14:paraId="6891328E"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lastRenderedPageBreak/>
        <w:t xml:space="preserve">Η τροπολογία αυτή τι σχέση έχει με το έγκλημα στον κυβερνοχώρο; Τι σχέση έχει με ποινικές διατάξεις; Τι σχέση έχει με οδηγία της Ευρωπαϊκής Ένωσης για το ηλεκτρονικό έγκλημα; </w:t>
      </w:r>
    </w:p>
    <w:p w14:paraId="6891328F"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Θέλω να πω τούτο γι’ αυτό το κομμ</w:t>
      </w:r>
      <w:r>
        <w:rPr>
          <w:rFonts w:eastAsia="Times New Roman" w:cs="Times New Roman"/>
          <w:szCs w:val="24"/>
        </w:rPr>
        <w:t xml:space="preserve">άτι και θα τελειώσω. Έχουμε, λοιπόν, αυτή τη στιγμή προφανώς μια συμφωνία κυρίων μεταξύ των Υπουργών. Ο επισπεύδων Υπουργός δέχεται τροπολογίες άλλων σε άσχετο νομοσχέδιο και προφανώς ο Υπουργός, που εισαγάγει την άσχετη στο νομοσχέδιο τροπολογία, οφείλει </w:t>
      </w:r>
      <w:r>
        <w:rPr>
          <w:rFonts w:eastAsia="Times New Roman" w:cs="Times New Roman"/>
          <w:szCs w:val="24"/>
        </w:rPr>
        <w:t xml:space="preserve">την ανταπόδοση σε επόμενο δικό του νομοσχέδιο, στον Υπουργό που την αποδέχθηκε. </w:t>
      </w:r>
    </w:p>
    <w:p w14:paraId="68913290"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Δεν προάγουμε ούτε τη νομοθεσία, δεν προάγουμε ούτε τη δυνατότητα δημιουργίας συναινετικού κλίματος μέσα στην Αίθουσα της Βουλής και για κρίσιμες ακόμα διατάξεις. </w:t>
      </w:r>
    </w:p>
    <w:p w14:paraId="68913291"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Όμως, ας πά</w:t>
      </w:r>
      <w:r>
        <w:rPr>
          <w:rFonts w:eastAsia="Times New Roman" w:cs="Times New Roman"/>
          <w:szCs w:val="24"/>
        </w:rPr>
        <w:t xml:space="preserve">με στο νομοσχέδιο, αυτό το οποίο μας απασχολεί. Εμείς έχουμε εκδηλώσει και από την </w:t>
      </w:r>
      <w:r>
        <w:rPr>
          <w:rFonts w:eastAsia="Times New Roman" w:cs="Times New Roman"/>
          <w:szCs w:val="24"/>
        </w:rPr>
        <w:t>ε</w:t>
      </w:r>
      <w:r>
        <w:rPr>
          <w:rFonts w:eastAsia="Times New Roman" w:cs="Times New Roman"/>
          <w:szCs w:val="24"/>
        </w:rPr>
        <w:t xml:space="preserve">πιτροπή ότι θα ψηφίσουμε επί της αρχής για τον λόγο ότι έστω και καθυστερημένα είναι μια διεθνής υποχρέωση της χώρας, η οποία συμπληρώνεται από την </w:t>
      </w:r>
      <w:r>
        <w:rPr>
          <w:rFonts w:eastAsia="Times New Roman" w:cs="Times New Roman"/>
          <w:szCs w:val="24"/>
        </w:rPr>
        <w:t>ο</w:t>
      </w:r>
      <w:r>
        <w:rPr>
          <w:rFonts w:eastAsia="Times New Roman" w:cs="Times New Roman"/>
          <w:szCs w:val="24"/>
        </w:rPr>
        <w:t xml:space="preserve">δηγία της Ευρωπαϊκής </w:t>
      </w:r>
      <w:r>
        <w:rPr>
          <w:rFonts w:eastAsia="Times New Roman" w:cs="Times New Roman"/>
          <w:szCs w:val="24"/>
        </w:rPr>
        <w:t xml:space="preserve">Ένωσης και θεωρούμε ότι και οι συναφείς διατάξεις, οι οποίες αφορούν την τροποποίηση του Ποινικού Κώδικα, αποτελούν ένα </w:t>
      </w:r>
      <w:r>
        <w:rPr>
          <w:rFonts w:eastAsia="Times New Roman" w:cs="Times New Roman"/>
          <w:szCs w:val="24"/>
        </w:rPr>
        <w:lastRenderedPageBreak/>
        <w:t>ενιαίο πλέον σύνολο και δεν μπορεί να μείνει αρρύθμιστη η εγκληματικότητα, το ηλεκτρονικό έγκλημα και ιδιαίτερα το διασυνοριακό, στο οπο</w:t>
      </w:r>
      <w:r>
        <w:rPr>
          <w:rFonts w:eastAsia="Times New Roman" w:cs="Times New Roman"/>
          <w:szCs w:val="24"/>
        </w:rPr>
        <w:t>ίο πολλές φορές οι εγκληματούντες έχουν δημιουργήσει πλέον προηγμένη τεχνολογία και ασθμαίνο</w:t>
      </w:r>
      <w:r>
        <w:rPr>
          <w:rFonts w:eastAsia="Times New Roman" w:cs="Times New Roman"/>
          <w:szCs w:val="24"/>
        </w:rPr>
        <w:t>υν</w:t>
      </w:r>
      <w:r>
        <w:rPr>
          <w:rFonts w:eastAsia="Times New Roman" w:cs="Times New Roman"/>
          <w:szCs w:val="24"/>
        </w:rPr>
        <w:t xml:space="preserve"> πολλές φορές το κράτος και οι δυνάμεις εκείνες, οι οποίες έχουν την εξουσία για την προστασία και την επιβολή του νόμου</w:t>
      </w:r>
      <w:r>
        <w:rPr>
          <w:rFonts w:eastAsia="Times New Roman" w:cs="Times New Roman"/>
          <w:szCs w:val="24"/>
        </w:rPr>
        <w:t>,</w:t>
      </w:r>
      <w:r>
        <w:rPr>
          <w:rFonts w:eastAsia="Times New Roman" w:cs="Times New Roman"/>
          <w:szCs w:val="24"/>
        </w:rPr>
        <w:t xml:space="preserve"> ακολουθούν και τις περισσότερες φορές λα</w:t>
      </w:r>
      <w:r>
        <w:rPr>
          <w:rFonts w:eastAsia="Times New Roman" w:cs="Times New Roman"/>
          <w:szCs w:val="24"/>
        </w:rPr>
        <w:t xml:space="preserve">χανιάζουν χωρίς να μπορούν να προλάβουν. Όμως, χρειάζεται έστω και με αυτήν τη μορφή και με αυτήν την καθυστέρηση να υπάρχει η νομοθεσία. </w:t>
      </w:r>
    </w:p>
    <w:p w14:paraId="68913292"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Έχουμε ζητήματα, </w:t>
      </w:r>
      <w:r>
        <w:rPr>
          <w:rFonts w:eastAsia="Times New Roman" w:cs="Times New Roman"/>
          <w:bCs/>
          <w:shd w:val="clear" w:color="auto" w:fill="FFFFFF"/>
        </w:rPr>
        <w:t>όμως,</w:t>
      </w:r>
      <w:r>
        <w:rPr>
          <w:rFonts w:eastAsia="Times New Roman" w:cs="Times New Roman"/>
          <w:szCs w:val="24"/>
        </w:rPr>
        <w:t xml:space="preserve"> από τον ίδιο το νόμο. Ποια </w:t>
      </w:r>
      <w:r>
        <w:rPr>
          <w:rFonts w:eastAsia="Times New Roman"/>
          <w:bCs/>
        </w:rPr>
        <w:t>είναι</w:t>
      </w:r>
      <w:r>
        <w:rPr>
          <w:rFonts w:eastAsia="Times New Roman" w:cs="Times New Roman"/>
          <w:szCs w:val="24"/>
        </w:rPr>
        <w:t xml:space="preserve"> τα ειδικότερα ζητήματα τα οποία τίθενται, ως εκτελεστικά; Πρά</w:t>
      </w:r>
      <w:r>
        <w:rPr>
          <w:rFonts w:eastAsia="Times New Roman" w:cs="Times New Roman"/>
          <w:szCs w:val="24"/>
        </w:rPr>
        <w:t xml:space="preserve">γματι, με το δεύτερο </w:t>
      </w:r>
      <w:r>
        <w:rPr>
          <w:rFonts w:eastAsia="Times New Roman"/>
          <w:szCs w:val="24"/>
        </w:rPr>
        <w:t xml:space="preserve">άρθρο </w:t>
      </w:r>
      <w:r>
        <w:rPr>
          <w:rFonts w:eastAsia="Times New Roman" w:cs="Times New Roman"/>
          <w:szCs w:val="24"/>
        </w:rPr>
        <w:t xml:space="preserve">για τις ποινικές </w:t>
      </w:r>
      <w:r>
        <w:rPr>
          <w:rFonts w:eastAsia="Times New Roman" w:cs="Times New Roman"/>
        </w:rPr>
        <w:t>διατάξεις</w:t>
      </w:r>
      <w:r>
        <w:rPr>
          <w:rFonts w:eastAsia="Times New Roman" w:cs="Times New Roman"/>
          <w:szCs w:val="24"/>
        </w:rPr>
        <w:t xml:space="preserve"> συμφωνούμε, διότι, δεν μπορεί, θα πρέπει και ο Ποινικός Κώδικας ο οποίος ισχύει στην Ελλάδα από το 1950, να συμπληρωθεί με τις αντίστοιχες </w:t>
      </w:r>
      <w:r>
        <w:rPr>
          <w:rFonts w:eastAsia="Times New Roman" w:cs="Times New Roman"/>
        </w:rPr>
        <w:t>διατάξεις,</w:t>
      </w:r>
      <w:r>
        <w:rPr>
          <w:rFonts w:eastAsia="Times New Roman" w:cs="Times New Roman"/>
          <w:szCs w:val="24"/>
        </w:rPr>
        <w:t xml:space="preserve"> τις οποίες εισάγει ο Υπουργός Δικαιοσύνης: </w:t>
      </w:r>
      <w:r>
        <w:rPr>
          <w:rFonts w:eastAsia="Times New Roman" w:cs="Times New Roman"/>
          <w:szCs w:val="24"/>
        </w:rPr>
        <w:t>Π</w:t>
      </w:r>
      <w:r>
        <w:rPr>
          <w:rFonts w:eastAsia="Times New Roman" w:cs="Times New Roman"/>
          <w:szCs w:val="24"/>
        </w:rPr>
        <w:t>αρακώλυσ</w:t>
      </w:r>
      <w:r>
        <w:rPr>
          <w:rFonts w:eastAsia="Times New Roman" w:cs="Times New Roman"/>
          <w:szCs w:val="24"/>
        </w:rPr>
        <w:t xml:space="preserve">η </w:t>
      </w:r>
      <w:r>
        <w:rPr>
          <w:rFonts w:eastAsia="Times New Roman" w:cs="Times New Roman"/>
          <w:bCs/>
          <w:shd w:val="clear" w:color="auto" w:fill="FFFFFF"/>
        </w:rPr>
        <w:t xml:space="preserve">λειτουργίας πληροφοριακών συστημάτων, προσέλκυση παιδιών για γενετήσιους λόγους, παράνομη πρόσβαση. Όλα αυτά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lastRenderedPageBreak/>
        <w:t>θετικά. Όμως, θα πρέπει να αντιμετωπιστούν κάποια στιγμή και στην τροποποίηση ή στη νέα σύνταξη του Ποινικού Κώδικα. Θα τα δούμε στη διαδρο</w:t>
      </w:r>
      <w:r>
        <w:rPr>
          <w:rFonts w:eastAsia="Times New Roman" w:cs="Times New Roman"/>
          <w:bCs/>
          <w:shd w:val="clear" w:color="auto" w:fill="FFFFFF"/>
        </w:rPr>
        <w:t xml:space="preserve">μή. </w:t>
      </w:r>
    </w:p>
    <w:p w14:paraId="68913293"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Συμφωνούμε και για τα θέματα άρσεως του απορρήτου. Βέβαια, έθεσα ένα θέμα εχθές και νομίζω ακόμα ότι θα πρέπει να δοθούν διευκρινίσεις σε σχέση με το </w:t>
      </w:r>
      <w:r>
        <w:rPr>
          <w:rFonts w:eastAsia="Times New Roman"/>
          <w:bCs/>
          <w:shd w:val="clear" w:color="auto" w:fill="FFFFFF"/>
        </w:rPr>
        <w:t>άρθρο</w:t>
      </w:r>
      <w:r>
        <w:rPr>
          <w:rFonts w:eastAsia="Times New Roman" w:cs="Times New Roman"/>
          <w:bCs/>
          <w:shd w:val="clear" w:color="auto" w:fill="FFFFFF"/>
        </w:rPr>
        <w:t xml:space="preserve"> 4, όπου ορθώς ο Υπουργός -και το αποδέχομαι- καθόρισε ως </w:t>
      </w:r>
      <w:proofErr w:type="spellStart"/>
      <w:r>
        <w:rPr>
          <w:rFonts w:eastAsia="Times New Roman" w:cs="Times New Roman"/>
          <w:bCs/>
          <w:shd w:val="clear" w:color="auto" w:fill="FFFFFF"/>
        </w:rPr>
        <w:t>αρμόδιον</w:t>
      </w:r>
      <w:proofErr w:type="spellEnd"/>
      <w:r>
        <w:rPr>
          <w:rFonts w:eastAsia="Times New Roman" w:cs="Times New Roman"/>
          <w:bCs/>
          <w:shd w:val="clear" w:color="auto" w:fill="FFFFFF"/>
        </w:rPr>
        <w:t xml:space="preserve"> για τις κυρώσεις τον </w:t>
      </w:r>
      <w:r>
        <w:rPr>
          <w:rFonts w:eastAsia="Times New Roman" w:cs="Times New Roman"/>
          <w:bCs/>
          <w:shd w:val="clear" w:color="auto" w:fill="FFFFFF"/>
        </w:rPr>
        <w:t>π</w:t>
      </w:r>
      <w:r>
        <w:rPr>
          <w:rFonts w:eastAsia="Times New Roman" w:cs="Times New Roman"/>
          <w:bCs/>
          <w:shd w:val="clear" w:color="auto" w:fill="FFFFFF"/>
        </w:rPr>
        <w:t xml:space="preserve">ρόεδρο </w:t>
      </w:r>
      <w:r>
        <w:rPr>
          <w:rFonts w:eastAsia="Times New Roman" w:cs="Times New Roman"/>
          <w:bCs/>
          <w:shd w:val="clear" w:color="auto" w:fill="FFFFFF"/>
        </w:rPr>
        <w:t xml:space="preserve">της ΑΔΑΕ. Δεν </w:t>
      </w:r>
      <w:r>
        <w:rPr>
          <w:rFonts w:eastAsia="Times New Roman"/>
          <w:bCs/>
          <w:shd w:val="clear" w:color="auto" w:fill="FFFFFF"/>
        </w:rPr>
        <w:t>είναι</w:t>
      </w:r>
      <w:r>
        <w:rPr>
          <w:rFonts w:eastAsia="Times New Roman" w:cs="Times New Roman"/>
          <w:bCs/>
          <w:shd w:val="clear" w:color="auto" w:fill="FFFFFF"/>
        </w:rPr>
        <w:t xml:space="preserve"> απολύτως συναφές το αντικείμενο, αλλά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θα θεωρήσουμε ότι έχει περισσότερες εγγυήσεις ανεξαρτησίας η </w:t>
      </w:r>
      <w:r>
        <w:rPr>
          <w:rFonts w:eastAsia="Times New Roman" w:cs="Times New Roman"/>
          <w:bCs/>
          <w:shd w:val="clear" w:color="auto" w:fill="FFFFFF"/>
        </w:rPr>
        <w:t>α</w:t>
      </w:r>
      <w:r>
        <w:rPr>
          <w:rFonts w:eastAsia="Times New Roman" w:cs="Times New Roman"/>
          <w:bCs/>
          <w:shd w:val="clear" w:color="auto" w:fill="FFFFFF"/>
        </w:rPr>
        <w:t xml:space="preserve">ρχή, ούτως ώστε να </w:t>
      </w:r>
      <w:r>
        <w:rPr>
          <w:rFonts w:eastAsia="Times New Roman"/>
          <w:bCs/>
          <w:shd w:val="clear" w:color="auto" w:fill="FFFFFF"/>
        </w:rPr>
        <w:t>είναι</w:t>
      </w:r>
      <w:r>
        <w:rPr>
          <w:rFonts w:eastAsia="Times New Roman" w:cs="Times New Roman"/>
          <w:bCs/>
          <w:shd w:val="clear" w:color="auto" w:fill="FFFFFF"/>
        </w:rPr>
        <w:t xml:space="preserve"> και πλέον αντικειμενική, μη υποκείμενη ενδεχόμενα σε πιέσεις ή άλλες παρεμβάσεις. </w:t>
      </w:r>
    </w:p>
    <w:p w14:paraId="68913294"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Επειδή ετ</w:t>
      </w:r>
      <w:r>
        <w:rPr>
          <w:rFonts w:eastAsia="Times New Roman" w:cs="Times New Roman"/>
          <w:bCs/>
          <w:shd w:val="clear" w:color="auto" w:fill="FFFFFF"/>
        </w:rPr>
        <w:t xml:space="preserve">έθη και από τον κ. Παπαθεοδώρου το θεωρητικό πλέον ζήτημα: Έχουν ποινική ευθύνη τα νομικά πρόσωπα ή έμμεση μέσω των Διοικητικών Συμβουλίων; Εμείς πιστεύουμε ότι έχουν τα φυσικά πρόσωπα. </w:t>
      </w:r>
    </w:p>
    <w:p w14:paraId="68913295"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Είχα ζητήσει –και νομίζω ότι θα πρέπει να γίνει </w:t>
      </w:r>
      <w:proofErr w:type="spellStart"/>
      <w:r>
        <w:rPr>
          <w:rFonts w:eastAsia="Times New Roman" w:cs="Times New Roman"/>
          <w:bCs/>
          <w:shd w:val="clear" w:color="auto" w:fill="FFFFFF"/>
        </w:rPr>
        <w:t>δεκτόν</w:t>
      </w:r>
      <w:proofErr w:type="spellEnd"/>
      <w:r>
        <w:rPr>
          <w:rFonts w:eastAsia="Times New Roman" w:cs="Times New Roman"/>
          <w:bCs/>
          <w:shd w:val="clear" w:color="auto" w:fill="FFFFFF"/>
        </w:rPr>
        <w:t>- να διευκρινισ</w:t>
      </w:r>
      <w:r>
        <w:rPr>
          <w:rFonts w:eastAsia="Times New Roman" w:cs="Times New Roman"/>
          <w:bCs/>
          <w:shd w:val="clear" w:color="auto" w:fill="FFFFFF"/>
        </w:rPr>
        <w:t xml:space="preserve">τεί ότι η ευθύνη νομικών προσώπων, τουλάχιστον για το ελληνικό </w:t>
      </w:r>
      <w:proofErr w:type="spellStart"/>
      <w:r>
        <w:rPr>
          <w:rFonts w:eastAsia="Times New Roman" w:cs="Times New Roman"/>
          <w:bCs/>
          <w:shd w:val="clear" w:color="auto" w:fill="FFFFFF"/>
        </w:rPr>
        <w:t>δικαιικό</w:t>
      </w:r>
      <w:proofErr w:type="spellEnd"/>
      <w:r>
        <w:rPr>
          <w:rFonts w:eastAsia="Times New Roman" w:cs="Times New Roman"/>
          <w:bCs/>
          <w:shd w:val="clear" w:color="auto" w:fill="FFFFFF"/>
        </w:rPr>
        <w:t xml:space="preserve"> σύστημα, όπου δεν αναγνωρίζεται ευθύνη νομικών προσώπων από τον Ποινικό Κώδικα, αφορά διοικητικές κυρώσεις -αμιγώς διοικητικές κυρώσεις-, ούτως ώστε να μην μένει η εντύπωση σε εκείνους</w:t>
      </w:r>
      <w:r>
        <w:rPr>
          <w:rFonts w:eastAsia="Times New Roman" w:cs="Times New Roman"/>
          <w:bCs/>
          <w:shd w:val="clear" w:color="auto" w:fill="FFFFFF"/>
        </w:rPr>
        <w:t xml:space="preserve"> που δεν έχουν ιδιαίτερη ενασχόληση με το αντικείμενο</w:t>
      </w:r>
      <w:r>
        <w:rPr>
          <w:rFonts w:eastAsia="Times New Roman" w:cs="Times New Roman"/>
          <w:bCs/>
          <w:shd w:val="clear" w:color="auto" w:fill="FFFFFF"/>
        </w:rPr>
        <w:t>,</w:t>
      </w:r>
      <w:r>
        <w:rPr>
          <w:rFonts w:eastAsia="Times New Roman" w:cs="Times New Roman"/>
          <w:bCs/>
          <w:shd w:val="clear" w:color="auto" w:fill="FFFFFF"/>
        </w:rPr>
        <w:t xml:space="preserve"> ότι τιμωρούνται ποινικά</w:t>
      </w:r>
      <w:r>
        <w:rPr>
          <w:rFonts w:eastAsia="Times New Roman" w:cs="Times New Roman"/>
          <w:bCs/>
          <w:shd w:val="clear" w:color="auto" w:fill="FFFFFF"/>
        </w:rPr>
        <w:t xml:space="preserve"> τα νομικά πρόσωπα</w:t>
      </w:r>
      <w:r>
        <w:rPr>
          <w:rFonts w:eastAsia="Times New Roman" w:cs="Times New Roman"/>
          <w:bCs/>
          <w:shd w:val="clear" w:color="auto" w:fill="FFFFFF"/>
        </w:rPr>
        <w:t>.</w:t>
      </w:r>
    </w:p>
    <w:p w14:paraId="68913296"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Παράλληλα, επειδή εγείρονται πολλές φορές ζητήματα αστικής ευθύνης αποζημιώσεων από το </w:t>
      </w:r>
      <w:proofErr w:type="spellStart"/>
      <w:r>
        <w:rPr>
          <w:rFonts w:eastAsia="Times New Roman" w:cs="Times New Roman"/>
          <w:bCs/>
          <w:shd w:val="clear" w:color="auto" w:fill="FFFFFF"/>
        </w:rPr>
        <w:t>κυβερνοέγκλημα</w:t>
      </w:r>
      <w:proofErr w:type="spellEnd"/>
      <w:r>
        <w:rPr>
          <w:rFonts w:eastAsia="Times New Roman" w:cs="Times New Roman"/>
          <w:bCs/>
          <w:shd w:val="clear" w:color="auto" w:fill="FFFFFF"/>
        </w:rPr>
        <w:t xml:space="preserve">, πρέπει να κηρυχθούν με ρητή </w:t>
      </w:r>
      <w:r>
        <w:rPr>
          <w:rFonts w:eastAsia="Times New Roman"/>
          <w:bCs/>
          <w:shd w:val="clear" w:color="auto" w:fill="FFFFFF"/>
        </w:rPr>
        <w:t>διάταξη</w:t>
      </w:r>
      <w:r>
        <w:rPr>
          <w:rFonts w:eastAsia="Times New Roman" w:cs="Times New Roman"/>
          <w:bCs/>
          <w:shd w:val="clear" w:color="auto" w:fill="FFFFFF"/>
        </w:rPr>
        <w:t xml:space="preserve"> του νόμου τα νομικά</w:t>
      </w:r>
      <w:r>
        <w:rPr>
          <w:rFonts w:eastAsia="Times New Roman" w:cs="Times New Roman"/>
          <w:bCs/>
          <w:shd w:val="clear" w:color="auto" w:fill="FFFFFF"/>
        </w:rPr>
        <w:t xml:space="preserve"> πρόσωπα, των οποίων τα μέλη των διοικητικών συμβουλίων, οι </w:t>
      </w:r>
      <w:proofErr w:type="spellStart"/>
      <w:r>
        <w:rPr>
          <w:rFonts w:eastAsia="Times New Roman" w:cs="Times New Roman"/>
          <w:bCs/>
          <w:shd w:val="clear" w:color="auto" w:fill="FFFFFF"/>
        </w:rPr>
        <w:t>προστηθέντες</w:t>
      </w:r>
      <w:proofErr w:type="spellEnd"/>
      <w:r>
        <w:rPr>
          <w:rFonts w:eastAsia="Times New Roman" w:cs="Times New Roman"/>
          <w:bCs/>
          <w:shd w:val="clear" w:color="auto" w:fill="FFFFFF"/>
        </w:rPr>
        <w:t>, οι εντολοδόχοι, οι όποιοι ενεργούν στο όνομά τους, αστικώς υπεύθυνα, γιατί γνωρίζει καλύτερα ο Υπουργός από εμένα την έννοια της πολιτικής αγωγής, τη δυνατότητα του ποινικού δικαστηρ</w:t>
      </w:r>
      <w:r>
        <w:rPr>
          <w:rFonts w:eastAsia="Times New Roman" w:cs="Times New Roman"/>
          <w:bCs/>
          <w:shd w:val="clear" w:color="auto" w:fill="FFFFFF"/>
        </w:rPr>
        <w:t xml:space="preserve">ίου να ελέγχει και να αποφασίζει και επί πολιτικών αξιώσεων πολλές φορές. </w:t>
      </w:r>
    </w:p>
    <w:p w14:paraId="68913297"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Νομίζω, λοιπόν, ότι χρειαζόμαστε στο </w:t>
      </w:r>
      <w:r>
        <w:rPr>
          <w:rFonts w:eastAsia="Times New Roman"/>
          <w:bCs/>
          <w:shd w:val="clear" w:color="auto" w:fill="FFFFFF"/>
        </w:rPr>
        <w:t>άρθρο</w:t>
      </w:r>
      <w:r>
        <w:rPr>
          <w:rFonts w:eastAsia="Times New Roman" w:cs="Times New Roman"/>
          <w:bCs/>
          <w:shd w:val="clear" w:color="auto" w:fill="FFFFFF"/>
        </w:rPr>
        <w:t xml:space="preserve"> 4 μ</w:t>
      </w:r>
      <w:r>
        <w:rPr>
          <w:rFonts w:eastAsia="Times New Roman" w:cs="Times New Roman"/>
          <w:bCs/>
          <w:shd w:val="clear" w:color="auto" w:fill="FFFFFF"/>
        </w:rPr>
        <w:t>ί</w:t>
      </w:r>
      <w:r>
        <w:rPr>
          <w:rFonts w:eastAsia="Times New Roman" w:cs="Times New Roman"/>
          <w:bCs/>
          <w:shd w:val="clear" w:color="auto" w:fill="FFFFFF"/>
        </w:rPr>
        <w:t>α ρητή συμπλήρωση ότι το νομικό πρόσωπο υπέχει ευθύνη με διοικητικά πρόστιμα για την εγκληματική του πράξη, ενώ υπέχει την ιδιότητα το</w:t>
      </w:r>
      <w:r>
        <w:rPr>
          <w:rFonts w:eastAsia="Times New Roman" w:cs="Times New Roman"/>
          <w:bCs/>
          <w:shd w:val="clear" w:color="auto" w:fill="FFFFFF"/>
        </w:rPr>
        <w:t xml:space="preserve">υ αστικώς υπευθύνου στο ποινικό δικαστήριο. Ας δώσουμε και αυτή τη βοήθεια σε εκείνους, οι οποίοι θίγονται. </w:t>
      </w:r>
    </w:p>
    <w:p w14:paraId="68913298"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τα ά</w:t>
      </w:r>
      <w:r>
        <w:rPr>
          <w:rFonts w:eastAsia="Times New Roman"/>
          <w:bCs/>
          <w:shd w:val="clear" w:color="auto" w:fill="FFFFFF"/>
        </w:rPr>
        <w:t>ρθρα</w:t>
      </w:r>
      <w:r>
        <w:rPr>
          <w:rFonts w:eastAsia="Times New Roman" w:cs="Times New Roman"/>
          <w:bCs/>
          <w:shd w:val="clear" w:color="auto" w:fill="FFFFFF"/>
        </w:rPr>
        <w:t xml:space="preserve"> 5, 6 και 7 δεν χρειάζεται να γίνει καμμία </w:t>
      </w:r>
      <w:r>
        <w:rPr>
          <w:rFonts w:eastAsia="Times New Roman"/>
          <w:bCs/>
          <w:shd w:val="clear" w:color="auto" w:fill="FFFFFF"/>
        </w:rPr>
        <w:t>συζήτηση</w:t>
      </w:r>
      <w:r>
        <w:rPr>
          <w:rFonts w:eastAsia="Times New Roman" w:cs="Times New Roman"/>
          <w:bCs/>
          <w:shd w:val="clear" w:color="auto" w:fill="FFFFFF"/>
        </w:rPr>
        <w:t xml:space="preserve">. Ακολουθούν τη σύμβαση και την </w:t>
      </w:r>
      <w:r>
        <w:rPr>
          <w:rFonts w:eastAsia="Times New Roman" w:cs="Times New Roman"/>
          <w:bCs/>
          <w:shd w:val="clear" w:color="auto" w:fill="FFFFFF"/>
        </w:rPr>
        <w:t>ο</w:t>
      </w:r>
      <w:r>
        <w:rPr>
          <w:rFonts w:eastAsia="Times New Roman" w:cs="Times New Roman"/>
          <w:bCs/>
          <w:shd w:val="clear" w:color="auto" w:fill="FFFFFF"/>
        </w:rPr>
        <w:t xml:space="preserve">δηγία. Ορίζονται οι αρμόδιες </w:t>
      </w:r>
      <w:r>
        <w:rPr>
          <w:rFonts w:eastAsia="Times New Roman" w:cs="Times New Roman"/>
          <w:bCs/>
          <w:shd w:val="clear" w:color="auto" w:fill="FFFFFF"/>
        </w:rPr>
        <w:t>α</w:t>
      </w:r>
      <w:r>
        <w:rPr>
          <w:rFonts w:eastAsia="Times New Roman" w:cs="Times New Roman"/>
          <w:bCs/>
          <w:shd w:val="clear" w:color="auto" w:fill="FFFFFF"/>
        </w:rPr>
        <w:t xml:space="preserve">ρχές. Δεν μπορεί να έχει κανείς -λογικά τουλάχιστον- καμμία αντίρρηση. </w:t>
      </w:r>
    </w:p>
    <w:p w14:paraId="68913299"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Έχω αντιρρήσεις, όμως -και τις έχω εκφράσει- για τα </w:t>
      </w:r>
      <w:r>
        <w:rPr>
          <w:rFonts w:eastAsia="Times New Roman"/>
          <w:bCs/>
          <w:shd w:val="clear" w:color="auto" w:fill="FFFFFF"/>
        </w:rPr>
        <w:t>άρθρα</w:t>
      </w:r>
      <w:r>
        <w:rPr>
          <w:rFonts w:eastAsia="Times New Roman" w:cs="Times New Roman"/>
          <w:bCs/>
          <w:shd w:val="clear" w:color="auto" w:fill="FFFFFF"/>
        </w:rPr>
        <w:t xml:space="preserve"> 8 και 9: Παραγραφή </w:t>
      </w:r>
      <w:r>
        <w:rPr>
          <w:rFonts w:eastAsia="Times New Roman" w:cs="Times New Roman"/>
          <w:bCs/>
          <w:shd w:val="clear" w:color="auto" w:fill="FFFFFF"/>
        </w:rPr>
        <w:t>υπό όρους</w:t>
      </w:r>
      <w:r>
        <w:rPr>
          <w:rFonts w:eastAsia="Times New Roman" w:cs="Times New Roman"/>
          <w:bCs/>
          <w:shd w:val="clear" w:color="auto" w:fill="FFFFFF"/>
        </w:rPr>
        <w:t xml:space="preserve"> και παύση ποινικής δίωξης και παραγραφή</w:t>
      </w:r>
      <w:r>
        <w:rPr>
          <w:rFonts w:eastAsia="Times New Roman" w:cs="Times New Roman"/>
          <w:bCs/>
          <w:shd w:val="clear" w:color="auto" w:fill="FFFFFF"/>
        </w:rPr>
        <w:t xml:space="preserve"> υπό όρους</w:t>
      </w:r>
      <w:r>
        <w:rPr>
          <w:rFonts w:eastAsia="Times New Roman" w:cs="Times New Roman"/>
          <w:bCs/>
          <w:shd w:val="clear" w:color="auto" w:fill="FFFFFF"/>
        </w:rPr>
        <w:t xml:space="preserve"> ανεκτέλεστων ποινών μέχρι έξι μήνες. </w:t>
      </w:r>
    </w:p>
    <w:p w14:paraId="6891329A"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Έχω ζητήσ</w:t>
      </w:r>
      <w:r>
        <w:rPr>
          <w:rFonts w:eastAsia="Times New Roman" w:cs="Times New Roman"/>
          <w:bCs/>
          <w:shd w:val="clear" w:color="auto" w:fill="FFFFFF"/>
        </w:rPr>
        <w:t xml:space="preserve">ει -θα γίνω κουραστικός, θα το επαναλάβω και σήμερα- να </w:t>
      </w:r>
      <w:r>
        <w:rPr>
          <w:rFonts w:eastAsia="Times New Roman" w:cs="Times New Roman"/>
          <w:bCs/>
          <w:shd w:val="clear" w:color="auto" w:fill="FFFFFF"/>
        </w:rPr>
        <w:t>ορισθούν</w:t>
      </w:r>
      <w:r>
        <w:rPr>
          <w:rFonts w:eastAsia="Times New Roman" w:cs="Times New Roman"/>
          <w:bCs/>
          <w:shd w:val="clear" w:color="auto" w:fill="FFFFFF"/>
        </w:rPr>
        <w:t xml:space="preserve"> ποιες </w:t>
      </w:r>
      <w:r>
        <w:rPr>
          <w:rFonts w:eastAsia="Times New Roman"/>
          <w:bCs/>
          <w:shd w:val="clear" w:color="auto" w:fill="FFFFFF"/>
        </w:rPr>
        <w:t>είναι</w:t>
      </w:r>
      <w:r>
        <w:rPr>
          <w:rFonts w:eastAsia="Times New Roman" w:cs="Times New Roman"/>
          <w:bCs/>
          <w:shd w:val="clear" w:color="auto" w:fill="FFFFFF"/>
        </w:rPr>
        <w:t xml:space="preserve"> οι παραβάσεις, οι οποίες επισύρουν τις χαμηλές αυτές ποινές σήμερα. Με το ποινικό μας σύστημα η ποινή των δύο ετών δεν λαμβάνεται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w:t>
      </w:r>
      <w:r>
        <w:rPr>
          <w:rFonts w:eastAsia="Times New Roman" w:cs="Times New Roman"/>
          <w:bCs/>
          <w:shd w:val="clear" w:color="auto" w:fill="FFFFFF"/>
        </w:rPr>
        <w:t>ιν</w:t>
      </w:r>
      <w:proofErr w:type="spellEnd"/>
      <w:r>
        <w:rPr>
          <w:rFonts w:eastAsia="Times New Roman" w:cs="Times New Roman"/>
          <w:bCs/>
          <w:shd w:val="clear" w:color="auto" w:fill="FFFFFF"/>
        </w:rPr>
        <w:t xml:space="preserve"> ούτε από τους παραβάτες, τους εγκληματού</w:t>
      </w:r>
      <w:r>
        <w:rPr>
          <w:rFonts w:eastAsia="Times New Roman" w:cs="Times New Roman"/>
          <w:bCs/>
          <w:shd w:val="clear" w:color="auto" w:fill="FFFFFF"/>
        </w:rPr>
        <w:t>ντες. Διότι είτε υποχρεωτικά θα ανασταλεί, αν δεν έχει προηγούμενο μητρώο</w:t>
      </w:r>
      <w:r>
        <w:rPr>
          <w:rFonts w:eastAsia="Times New Roman" w:cs="Times New Roman"/>
          <w:bCs/>
          <w:shd w:val="clear" w:color="auto" w:fill="FFFFFF"/>
        </w:rPr>
        <w:t xml:space="preserve"> </w:t>
      </w:r>
      <w:r>
        <w:rPr>
          <w:rFonts w:eastAsia="Times New Roman" w:cs="Times New Roman"/>
          <w:bCs/>
          <w:shd w:val="clear" w:color="auto" w:fill="FFFFFF"/>
        </w:rPr>
        <w:t xml:space="preserve">ή αν έχει, θα μετατραπεί σε χρηματική. Μάλιστα, </w:t>
      </w:r>
      <w:r>
        <w:rPr>
          <w:rFonts w:eastAsia="Times New Roman" w:cs="Times New Roman"/>
          <w:bCs/>
          <w:shd w:val="clear" w:color="auto" w:fill="FFFFFF"/>
        </w:rPr>
        <w:lastRenderedPageBreak/>
        <w:t>λόγω της οικονομικής κρίσης, γνωρίζουμε και εμείς ότι τα δικαστήρια αναγνωρίζουν την οικονομική δυσκολία ακόμα και των παραβατών και η</w:t>
      </w:r>
      <w:r>
        <w:rPr>
          <w:rFonts w:eastAsia="Times New Roman" w:cs="Times New Roman"/>
          <w:bCs/>
          <w:shd w:val="clear" w:color="auto" w:fill="FFFFFF"/>
        </w:rPr>
        <w:t xml:space="preserve"> ημερήσια μετατροπή </w:t>
      </w:r>
      <w:r>
        <w:rPr>
          <w:rFonts w:eastAsia="Times New Roman"/>
          <w:bCs/>
          <w:shd w:val="clear" w:color="auto" w:fill="FFFFFF"/>
        </w:rPr>
        <w:t>είναι</w:t>
      </w:r>
      <w:r>
        <w:rPr>
          <w:rFonts w:eastAsia="Times New Roman" w:cs="Times New Roman"/>
          <w:bCs/>
          <w:shd w:val="clear" w:color="auto" w:fill="FFFFFF"/>
        </w:rPr>
        <w:t xml:space="preserve"> πολύ χαμηλή. </w:t>
      </w:r>
    </w:p>
    <w:p w14:paraId="6891329B"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Νομίζουμε, λοιπόν, ότι δεν έχει αξία να διατηρηθούν ως αξιόποινες οι πράξεις, οι οποίες επανειλημμένα έρχονται και παραγράφονται. </w:t>
      </w:r>
    </w:p>
    <w:p w14:paraId="6891329C"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Θυμίζω τον ν.1240/1982. Ήταν ένα πρωτοφανές νομοθέτημα για εκείνη την εποχή, όταν, αγ</w:t>
      </w:r>
      <w:r>
        <w:rPr>
          <w:rFonts w:eastAsia="Times New Roman" w:cs="Times New Roman"/>
          <w:bCs/>
          <w:shd w:val="clear" w:color="auto" w:fill="FFFFFF"/>
        </w:rPr>
        <w:t>απητοί συνάδελφοι, η μετατροπή της ποινής στην αρχή ήταν μέχρι έξι μήνες και αργότερα έγινε στον ένα χρόνο. Πήγαιναν φυλακή</w:t>
      </w:r>
      <w:r>
        <w:rPr>
          <w:rFonts w:eastAsia="Times New Roman" w:cs="Times New Roman"/>
          <w:bCs/>
          <w:shd w:val="clear" w:color="auto" w:fill="FFFFFF"/>
        </w:rPr>
        <w:t xml:space="preserve"> και</w:t>
      </w:r>
      <w:r>
        <w:rPr>
          <w:rFonts w:eastAsia="Times New Roman" w:cs="Times New Roman"/>
          <w:bCs/>
          <w:shd w:val="clear" w:color="auto" w:fill="FFFFFF"/>
        </w:rPr>
        <w:t xml:space="preserve"> πολλοί </w:t>
      </w:r>
      <w:r>
        <w:rPr>
          <w:rFonts w:eastAsia="Times New Roman" w:cs="Times New Roman"/>
          <w:bCs/>
          <w:shd w:val="clear" w:color="auto" w:fill="FFFFFF"/>
        </w:rPr>
        <w:t>σωφρονίζονταν</w:t>
      </w:r>
      <w:r>
        <w:rPr>
          <w:rFonts w:eastAsia="Times New Roman" w:cs="Times New Roman"/>
          <w:bCs/>
          <w:shd w:val="clear" w:color="auto" w:fill="FFFFFF"/>
        </w:rPr>
        <w:t xml:space="preserve">. </w:t>
      </w:r>
    </w:p>
    <w:p w14:paraId="6891329D"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Λοιπόν, θα πρέπει να αποποινικοποιηθούν αυτές οι πράξεις, να μετατραπούν σε χρηματικά πρόστιμα, να βρούμε</w:t>
      </w:r>
      <w:r>
        <w:rPr>
          <w:rFonts w:eastAsia="Times New Roman"/>
          <w:szCs w:val="24"/>
        </w:rPr>
        <w:t xml:space="preserve"> τους αρμόδιους οι οποίοι θα κάνουν την έκθεση βεβαίωσης παράβασης και θα καταλογίζουν</w:t>
      </w:r>
      <w:r>
        <w:rPr>
          <w:rFonts w:eastAsia="Times New Roman"/>
          <w:szCs w:val="24"/>
        </w:rPr>
        <w:t>,</w:t>
      </w:r>
      <w:r>
        <w:rPr>
          <w:rFonts w:eastAsia="Times New Roman"/>
          <w:szCs w:val="24"/>
        </w:rPr>
        <w:t xml:space="preserve"> να πηγαίνει στο δημόσιο ταμείο, να εισπράττεται, να αισθάνεται το ρίγος ο παραβάτης ότι θα πληρώσει, αν τελέσει πράξη.</w:t>
      </w:r>
    </w:p>
    <w:p w14:paraId="6891329E"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lastRenderedPageBreak/>
        <w:t xml:space="preserve">Ενώ τώρα τι γίνεται; Με την παραγραφή </w:t>
      </w:r>
      <w:r>
        <w:rPr>
          <w:rFonts w:eastAsia="Times New Roman"/>
          <w:szCs w:val="24"/>
        </w:rPr>
        <w:t>υπό όρους</w:t>
      </w:r>
      <w:r>
        <w:rPr>
          <w:rFonts w:eastAsia="Times New Roman"/>
          <w:szCs w:val="24"/>
        </w:rPr>
        <w:t xml:space="preserve"> τ</w:t>
      </w:r>
      <w:r>
        <w:rPr>
          <w:rFonts w:eastAsia="Times New Roman"/>
          <w:szCs w:val="24"/>
        </w:rPr>
        <w:t>α βάζουμε στο αρχείο. Δεν έχουμε καμ</w:t>
      </w:r>
      <w:r>
        <w:rPr>
          <w:rFonts w:eastAsia="Times New Roman"/>
          <w:szCs w:val="24"/>
        </w:rPr>
        <w:t>μ</w:t>
      </w:r>
      <w:r>
        <w:rPr>
          <w:rFonts w:eastAsia="Times New Roman"/>
          <w:szCs w:val="24"/>
        </w:rPr>
        <w:t>ία τιμωρία σε εκείνους που δεν έχουν δικαστεί ακόμα. Είναι γνωστές οι εκατοντάδες χιλιάδες εκκρεμών υποθέσεων στα ποινικά δικαστήρια, ιδιαίτερα των μεγάλων πόλεων. Θα τις βάλουμε στο αρχείο και θα πούμε: «Ναι, ξέρεις, ά</w:t>
      </w:r>
      <w:r>
        <w:rPr>
          <w:rFonts w:eastAsia="Times New Roman"/>
          <w:szCs w:val="24"/>
        </w:rPr>
        <w:t xml:space="preserve">μα </w:t>
      </w:r>
      <w:proofErr w:type="spellStart"/>
      <w:r>
        <w:rPr>
          <w:rFonts w:eastAsia="Times New Roman"/>
          <w:szCs w:val="24"/>
        </w:rPr>
        <w:t>ξαναεγκληματίσει</w:t>
      </w:r>
      <w:proofErr w:type="spellEnd"/>
      <w:r>
        <w:rPr>
          <w:rFonts w:eastAsia="Times New Roman"/>
          <w:szCs w:val="24"/>
        </w:rPr>
        <w:t xml:space="preserve"> θα τις ανασύρει ο </w:t>
      </w:r>
      <w:r>
        <w:rPr>
          <w:rFonts w:eastAsia="Times New Roman"/>
          <w:szCs w:val="24"/>
        </w:rPr>
        <w:t>ε</w:t>
      </w:r>
      <w:r>
        <w:rPr>
          <w:rFonts w:eastAsia="Times New Roman"/>
          <w:szCs w:val="24"/>
        </w:rPr>
        <w:t xml:space="preserve">ισαγγελέας». </w:t>
      </w:r>
    </w:p>
    <w:p w14:paraId="6891329F"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Δεν έχει ανασυρθεί ποτέ κα</w:t>
      </w:r>
      <w:r>
        <w:rPr>
          <w:rFonts w:eastAsia="Times New Roman"/>
          <w:szCs w:val="24"/>
        </w:rPr>
        <w:t>μ</w:t>
      </w:r>
      <w:r>
        <w:rPr>
          <w:rFonts w:eastAsia="Times New Roman"/>
          <w:szCs w:val="24"/>
        </w:rPr>
        <w:t xml:space="preserve">μία διαχρονικά με όλους τους νόμους που ίσχυσαν κι αυτό μου το </w:t>
      </w:r>
      <w:proofErr w:type="spellStart"/>
      <w:r>
        <w:rPr>
          <w:rFonts w:eastAsia="Times New Roman"/>
          <w:szCs w:val="24"/>
        </w:rPr>
        <w:t>απήντησε</w:t>
      </w:r>
      <w:proofErr w:type="spellEnd"/>
      <w:r>
        <w:rPr>
          <w:rFonts w:eastAsia="Times New Roman"/>
          <w:szCs w:val="24"/>
        </w:rPr>
        <w:t xml:space="preserve"> στην </w:t>
      </w:r>
      <w:r>
        <w:rPr>
          <w:rFonts w:eastAsia="Times New Roman"/>
          <w:szCs w:val="24"/>
        </w:rPr>
        <w:t>ε</w:t>
      </w:r>
      <w:r>
        <w:rPr>
          <w:rFonts w:eastAsia="Times New Roman"/>
          <w:szCs w:val="24"/>
        </w:rPr>
        <w:t>πιτροπή σε ερώτησή μου ευθεία</w:t>
      </w:r>
      <w:r>
        <w:rPr>
          <w:rFonts w:eastAsia="Times New Roman"/>
          <w:szCs w:val="24"/>
        </w:rPr>
        <w:t>,</w:t>
      </w:r>
      <w:r>
        <w:rPr>
          <w:rFonts w:eastAsia="Times New Roman"/>
          <w:szCs w:val="24"/>
        </w:rPr>
        <w:t xml:space="preserve"> ο Γενικός Γραμματέας της Ενώσεως Δικαστών και Εισαγγελέων. Ουδεμία </w:t>
      </w:r>
      <w:proofErr w:type="spellStart"/>
      <w:r>
        <w:rPr>
          <w:rFonts w:eastAsia="Times New Roman"/>
          <w:szCs w:val="24"/>
        </w:rPr>
        <w:t>ανάσυρση</w:t>
      </w:r>
      <w:proofErr w:type="spellEnd"/>
      <w:r>
        <w:rPr>
          <w:rFonts w:eastAsia="Times New Roman"/>
          <w:szCs w:val="24"/>
        </w:rPr>
        <w:t xml:space="preserve"> δικογραφίας έγινε ποτέ, έστω κι αν κρίθηκε για την ίδια πράξη και καταδικάστηκε το ίδιο φυσικό πρόσωπο. Δεν υπάρχει λειτουργία και δυνατότητα να ανασύρονται. </w:t>
      </w:r>
    </w:p>
    <w:p w14:paraId="689132A0"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Κοροϊδεύουμε τον εαυ</w:t>
      </w:r>
      <w:r>
        <w:rPr>
          <w:rFonts w:eastAsia="Times New Roman"/>
          <w:szCs w:val="24"/>
        </w:rPr>
        <w:t xml:space="preserve">τό μας, διότι θέλουμε να </w:t>
      </w:r>
      <w:proofErr w:type="spellStart"/>
      <w:r>
        <w:rPr>
          <w:rFonts w:eastAsia="Times New Roman"/>
          <w:szCs w:val="24"/>
        </w:rPr>
        <w:t>αποσυμφορήσουμε</w:t>
      </w:r>
      <w:proofErr w:type="spellEnd"/>
      <w:r>
        <w:rPr>
          <w:rFonts w:eastAsia="Times New Roman"/>
          <w:szCs w:val="24"/>
        </w:rPr>
        <w:t xml:space="preserve"> κατ’ αυτόν τον τρόπο τα δικαστήρια και λέμε ότι ο εγκληματίας θα τιμωρηθεί και για την προηγούμενη σωρευτικά. Δεν υπάρχει δυνατότητα ούτε συσχετισμού καν. Αυτά είναι δεδομένα όσο κι αν έχουμε φτάσει στην ηλεκτρονική</w:t>
      </w:r>
      <w:r>
        <w:rPr>
          <w:rFonts w:eastAsia="Times New Roman"/>
          <w:szCs w:val="24"/>
        </w:rPr>
        <w:t xml:space="preserve"> εποχή, όσο ακόμη </w:t>
      </w:r>
      <w:r>
        <w:rPr>
          <w:rFonts w:eastAsia="Times New Roman"/>
          <w:szCs w:val="24"/>
        </w:rPr>
        <w:lastRenderedPageBreak/>
        <w:t xml:space="preserve">κι αν έχουμε φτάσει, κυρίες και κύριοι συνάδελφοι, σε υψηλό επίπεδο τεχνογνωσίας. Είναι προφάσεις εν αμαρτία. </w:t>
      </w:r>
    </w:p>
    <w:p w14:paraId="689132A1"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Λοιπόν, ή αποποινικοποιούμε τις πράξεις οι οποίες σήμερα θεωρούνται ότι παραγράφονται και τις μεταφέρουμε σε διοικητικά πρόστιμ</w:t>
      </w:r>
      <w:r>
        <w:rPr>
          <w:rFonts w:eastAsia="Times New Roman"/>
          <w:szCs w:val="24"/>
        </w:rPr>
        <w:t>α και παύουμε να κοροϊδεύουμε εαυτούς και αλλήλους, διαφορετικά εμείς δεν μπορούμε να ψηφίσουμε ανάλογες διατάξεις για τις οποίες και του χρόνου, κύριε Υπουργέ, αν συνεχιστεί, θα είστε υποχρεωμένος να τ</w:t>
      </w:r>
      <w:r>
        <w:rPr>
          <w:rFonts w:eastAsia="Times New Roman"/>
          <w:szCs w:val="24"/>
        </w:rPr>
        <w:t>ις</w:t>
      </w:r>
      <w:r>
        <w:rPr>
          <w:rFonts w:eastAsia="Times New Roman"/>
          <w:szCs w:val="24"/>
        </w:rPr>
        <w:t xml:space="preserve"> επαναφέρετε -σε έξι μήνες, </w:t>
      </w:r>
      <w:r>
        <w:rPr>
          <w:rFonts w:eastAsia="Times New Roman"/>
          <w:szCs w:val="24"/>
        </w:rPr>
        <w:t>σε ένα</w:t>
      </w:r>
      <w:r>
        <w:rPr>
          <w:rFonts w:eastAsia="Times New Roman"/>
          <w:szCs w:val="24"/>
        </w:rPr>
        <w:t xml:space="preserve"> χρόνο;- μετά την </w:t>
      </w:r>
      <w:r>
        <w:rPr>
          <w:rFonts w:eastAsia="Times New Roman"/>
          <w:szCs w:val="24"/>
        </w:rPr>
        <w:t xml:space="preserve">απεργία των δικηγόρων, η οποία εύλογα κράτησε το μεγάλο διάστημα για τα φορολογικά και τα ασφαλιστικά τους θέματα. Είμαι σίγουρος ότι σε έξι μήνες θα αναγκαστεί το Υπουργείο Δικαιοσύνης να </w:t>
      </w:r>
      <w:proofErr w:type="spellStart"/>
      <w:r>
        <w:rPr>
          <w:rFonts w:eastAsia="Times New Roman"/>
          <w:szCs w:val="24"/>
        </w:rPr>
        <w:t>ξαναπαραγράψει</w:t>
      </w:r>
      <w:proofErr w:type="spellEnd"/>
      <w:r>
        <w:rPr>
          <w:rFonts w:eastAsia="Times New Roman"/>
          <w:szCs w:val="24"/>
        </w:rPr>
        <w:t xml:space="preserve"> αυτές τις μικρές </w:t>
      </w:r>
      <w:proofErr w:type="spellStart"/>
      <w:r>
        <w:rPr>
          <w:rFonts w:eastAsia="Times New Roman"/>
          <w:szCs w:val="24"/>
        </w:rPr>
        <w:t>παραβατικότητες</w:t>
      </w:r>
      <w:proofErr w:type="spellEnd"/>
      <w:r>
        <w:rPr>
          <w:rFonts w:eastAsia="Times New Roman"/>
          <w:szCs w:val="24"/>
        </w:rPr>
        <w:t>.</w:t>
      </w:r>
    </w:p>
    <w:p w14:paraId="689132A2"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Πάω παρακάτω στα ά</w:t>
      </w:r>
      <w:r>
        <w:rPr>
          <w:rFonts w:eastAsia="Times New Roman"/>
          <w:szCs w:val="24"/>
        </w:rPr>
        <w:t>ρθρα 10 και 11. Δεν το συζητώ ότι ως προς το 10 θα πρέπει να σταθούμε και να το δούμε. Αλλά η Εθνική Σχολή Δικαστικών Λειτουργών πρέπει να έχει ένα υψηλό κύρος, πρέπει να βγάζει δικαστές, όχι μόνο αναγνώστες του νόμου, όχι μόνο εφαρμοστές του νόμου, αλλά κ</w:t>
      </w:r>
      <w:r>
        <w:rPr>
          <w:rFonts w:eastAsia="Times New Roman"/>
          <w:szCs w:val="24"/>
        </w:rPr>
        <w:t xml:space="preserve">αι κοινωνικά </w:t>
      </w:r>
      <w:proofErr w:type="spellStart"/>
      <w:r>
        <w:rPr>
          <w:rFonts w:eastAsia="Times New Roman"/>
          <w:szCs w:val="24"/>
        </w:rPr>
        <w:lastRenderedPageBreak/>
        <w:t>εντεταγμένους</w:t>
      </w:r>
      <w:proofErr w:type="spellEnd"/>
      <w:r>
        <w:rPr>
          <w:rFonts w:eastAsia="Times New Roman"/>
          <w:szCs w:val="24"/>
        </w:rPr>
        <w:t xml:space="preserve"> να αποτελούν τη ζώσα φωνή της κοινωνίας. Η απόδοση δικαιοσύνης δεν πρέπει να είναι μηχανιστική με την έννοια: μείζονα πρόταση ο νόμος, ελάσσονα πρόταση τα πραγματικά περιστατικά, όσο και σε όποια έκταση προέκυψαν, όπως παρουσιάστ</w:t>
      </w:r>
      <w:r>
        <w:rPr>
          <w:rFonts w:eastAsia="Times New Roman"/>
          <w:szCs w:val="24"/>
        </w:rPr>
        <w:t xml:space="preserve">ηκαν στο δικαστήριο. </w:t>
      </w:r>
    </w:p>
    <w:p w14:paraId="689132A3"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Συμπέρασμα, το διά ταύτα: Η απόδοση δικαιοσύνης είναι μια πάρα πολύ σοβαρή υπόθεση. Οι Έλληνες δικαστές έχουν το επίπεδο να τη διατηρήσουν σε υψηλό βαθμό, όπως πλέον έχουμε πει ότι η μόνη καταφυγή είναι στη δικαιοσύνη πολλές φορές. Δε</w:t>
      </w:r>
      <w:r>
        <w:rPr>
          <w:rFonts w:eastAsia="Times New Roman"/>
          <w:szCs w:val="24"/>
        </w:rPr>
        <w:t xml:space="preserve">ν απομένει τίποτα άλλο, αλλά δώστε τους με τις ρυθμίσεις για τη </w:t>
      </w:r>
      <w:r>
        <w:rPr>
          <w:rFonts w:eastAsia="Times New Roman"/>
          <w:szCs w:val="24"/>
        </w:rPr>
        <w:t>σ</w:t>
      </w:r>
      <w:r>
        <w:rPr>
          <w:rFonts w:eastAsia="Times New Roman"/>
          <w:szCs w:val="24"/>
        </w:rPr>
        <w:t xml:space="preserve">χολή </w:t>
      </w:r>
      <w:r>
        <w:rPr>
          <w:rFonts w:eastAsia="Times New Roman"/>
          <w:szCs w:val="24"/>
        </w:rPr>
        <w:t>δ</w:t>
      </w:r>
      <w:r>
        <w:rPr>
          <w:rFonts w:eastAsia="Times New Roman"/>
          <w:szCs w:val="24"/>
        </w:rPr>
        <w:t xml:space="preserve">ικαστών και τα εφόδια για να προχωρήσουν. </w:t>
      </w:r>
    </w:p>
    <w:p w14:paraId="689132A4"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Βεβαίως, για τα ζητήματα του άρθρου 11 που γίνονται και οι αρχαιρεσίες σε δύο μήνες και παρεμβαίνουμε</w:t>
      </w:r>
      <w:r>
        <w:rPr>
          <w:rFonts w:eastAsia="Times New Roman"/>
          <w:szCs w:val="24"/>
        </w:rPr>
        <w:t xml:space="preserve"> με τροποποιήσεις</w:t>
      </w:r>
      <w:r>
        <w:rPr>
          <w:rFonts w:eastAsia="Times New Roman"/>
          <w:szCs w:val="24"/>
        </w:rPr>
        <w:t xml:space="preserve"> στον </w:t>
      </w:r>
      <w:r>
        <w:rPr>
          <w:rFonts w:eastAsia="Times New Roman"/>
          <w:szCs w:val="24"/>
        </w:rPr>
        <w:t>Κ</w:t>
      </w:r>
      <w:r>
        <w:rPr>
          <w:rFonts w:eastAsia="Times New Roman"/>
          <w:szCs w:val="24"/>
        </w:rPr>
        <w:t xml:space="preserve">ώδικα </w:t>
      </w:r>
      <w:r>
        <w:rPr>
          <w:rFonts w:eastAsia="Times New Roman"/>
          <w:szCs w:val="24"/>
        </w:rPr>
        <w:t>Κ</w:t>
      </w:r>
      <w:r>
        <w:rPr>
          <w:rFonts w:eastAsia="Times New Roman"/>
          <w:szCs w:val="24"/>
        </w:rPr>
        <w:t xml:space="preserve">αταστάσεως των </w:t>
      </w:r>
      <w:r>
        <w:rPr>
          <w:rFonts w:eastAsia="Times New Roman"/>
          <w:szCs w:val="24"/>
        </w:rPr>
        <w:t>Δ</w:t>
      </w:r>
      <w:r>
        <w:rPr>
          <w:rFonts w:eastAsia="Times New Roman"/>
          <w:szCs w:val="24"/>
        </w:rPr>
        <w:t xml:space="preserve">ικαστικών </w:t>
      </w:r>
      <w:r>
        <w:rPr>
          <w:rFonts w:eastAsia="Times New Roman"/>
          <w:szCs w:val="24"/>
        </w:rPr>
        <w:t>Λ</w:t>
      </w:r>
      <w:r>
        <w:rPr>
          <w:rFonts w:eastAsia="Times New Roman"/>
          <w:szCs w:val="24"/>
        </w:rPr>
        <w:t>ειτουργών, με κίνδυνο παρεμβάσεων και στο αποτέλεσμα ακόμα κατ’ αυτόν τον τρόπο, εμείς δεν μπορούμε να το ψηφίσουμε αυτό το άρθρο, γιατί θεωρούμε ότι ανεξάρτητα αν υπάρχει σκέψη, δημιουργεί τις προϋποθέσεις σκέψεων, ούτως ώστε κα</w:t>
      </w:r>
      <w:r>
        <w:rPr>
          <w:rFonts w:eastAsia="Times New Roman"/>
          <w:szCs w:val="24"/>
        </w:rPr>
        <w:t xml:space="preserve">τ’ ανάγκην θα φτάσουμε στις παρεμβάσεις και στις αρχαιρεσίες των δικαστών, αφού έχουμε </w:t>
      </w:r>
      <w:r>
        <w:rPr>
          <w:rFonts w:eastAsia="Times New Roman"/>
          <w:szCs w:val="24"/>
        </w:rPr>
        <w:lastRenderedPageBreak/>
        <w:t>πλέον ένα νομοθετικό πλαίσιο δύο μήνες πριν</w:t>
      </w:r>
      <w:r>
        <w:rPr>
          <w:rFonts w:eastAsia="Times New Roman"/>
          <w:szCs w:val="24"/>
        </w:rPr>
        <w:t>,</w:t>
      </w:r>
      <w:r>
        <w:rPr>
          <w:rFonts w:eastAsia="Times New Roman"/>
          <w:szCs w:val="24"/>
        </w:rPr>
        <w:t xml:space="preserve"> που δημιουργεί τις προϋποθέσεις να μπορούμε να φωνάξουμε τον Γιάννη ή τον Κώστα να συνεννοηθούμε. Και στο κάτω-κάτω και οι δ</w:t>
      </w:r>
      <w:r>
        <w:rPr>
          <w:rFonts w:eastAsia="Times New Roman"/>
          <w:szCs w:val="24"/>
        </w:rPr>
        <w:t xml:space="preserve">ικαστές άνθρωποι είναι. Κι αυτοί θέλουν να έχουν την ισχύ στα μεγάλα δικαστήρια και δεν νομίζω ότι τους βοηθάμε έτσι ή ότι συνεισφέρουμε στη διατήρηση υψηλού βαθμού ανεξαρτησίας. </w:t>
      </w:r>
    </w:p>
    <w:p w14:paraId="689132A5"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Για το άρθρο 12, ναι, να συσταθούν οι επιτροπές, να γίνει η κωδικοποίηση. Θα</w:t>
      </w:r>
      <w:r>
        <w:rPr>
          <w:rFonts w:eastAsia="Times New Roman"/>
          <w:szCs w:val="24"/>
        </w:rPr>
        <w:t xml:space="preserve"> τα δούμε αυτά στη διαδρομή. Το τι σημαίνει κωδικοποίηση, βέβαια, εμπειρικά θα σας πω ότι μπορεί να κρατάει χρόνια ή μπορεί να γίνεται και σύντομα με ηλεκτρονική μορφή πλέον από μια τράπεζα νομικών πληροφοριών.</w:t>
      </w:r>
    </w:p>
    <w:p w14:paraId="689132A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Έχω πει για το ΕΣΠΑ, πώς κατασπαταλήθηκε για </w:t>
      </w:r>
      <w:r>
        <w:rPr>
          <w:rFonts w:eastAsia="Times New Roman" w:cs="Times New Roman"/>
          <w:szCs w:val="24"/>
        </w:rPr>
        <w:t xml:space="preserve">κωδικοποιήσεις διαφόρων τομέων. </w:t>
      </w:r>
    </w:p>
    <w:p w14:paraId="689132A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9132A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εάν μου επιτρέπετε, θα κάνω χρήση της δευτερολογίας μου. </w:t>
      </w:r>
    </w:p>
    <w:p w14:paraId="689132A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Με την παράταση ρυθμίσεων του ν.4322, που περιέχεται στο άρθρο 15 </w:t>
      </w:r>
      <w:r>
        <w:rPr>
          <w:rFonts w:eastAsia="Times New Roman" w:cs="Times New Roman"/>
          <w:szCs w:val="24"/>
        </w:rPr>
        <w:t xml:space="preserve">είμαι κάθετα αντίθετος και έχω εξηγήσει το γιατί. Δεν συνεισφέρει στην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Βλέπουμε ότι ενώ ο προηγούμενος </w:t>
      </w:r>
      <w:r>
        <w:rPr>
          <w:rFonts w:eastAsia="Times New Roman" w:cs="Times New Roman"/>
          <w:szCs w:val="24"/>
        </w:rPr>
        <w:lastRenderedPageBreak/>
        <w:t>νόμος του 2015, ο οποίος προέβλεπε αποσυμφόρηση των φυλακών, έρχεται μέσα σε έναν χρόνο η ανάγκη να παραταθεί και μάλιστα για δύ</w:t>
      </w:r>
      <w:r>
        <w:rPr>
          <w:rFonts w:eastAsia="Times New Roman" w:cs="Times New Roman"/>
          <w:szCs w:val="24"/>
        </w:rPr>
        <w:t xml:space="preserve">ο χρόνια, δηλαδή να περιλάβει ακόμα και περιπτώσεις, που η ποινή βρίσκεται στο στάδιο εκτελέσεως και δεν έχουν επιτευχθεί τα αποτελέσματα του ποινικού σωφρονισμού. </w:t>
      </w:r>
    </w:p>
    <w:p w14:paraId="689132A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θα ανοίξουμε τις πόρτες από τις φυλακές να ελευθερώσουμε μεγάλο αριθμό κρατουμένων, στο</w:t>
      </w:r>
      <w:r>
        <w:rPr>
          <w:rFonts w:eastAsia="Times New Roman" w:cs="Times New Roman"/>
          <w:szCs w:val="24"/>
        </w:rPr>
        <w:t xml:space="preserve"> όνομα της αποσυμφόρησης, γιατί το ελληνικό κράτος δείχνει συνεχώς αβελτηρία στην αντιμετώπιση του ζητήματος της λειτουργίας των φυλακών και το μόνο που κάνει είναι να ελευθερώνει. </w:t>
      </w:r>
    </w:p>
    <w:p w14:paraId="689132A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 όχι! Εμείς δεν μπορούμε να το πούμε αυτό. Έθεσα ένα ζήτημα στην </w:t>
      </w:r>
      <w:r>
        <w:rPr>
          <w:rFonts w:eastAsia="Times New Roman" w:cs="Times New Roman"/>
          <w:szCs w:val="24"/>
        </w:rPr>
        <w:t>ε</w:t>
      </w:r>
      <w:r>
        <w:rPr>
          <w:rFonts w:eastAsia="Times New Roman" w:cs="Times New Roman"/>
          <w:szCs w:val="24"/>
        </w:rPr>
        <w:t>πιτροπ</w:t>
      </w:r>
      <w:r>
        <w:rPr>
          <w:rFonts w:eastAsia="Times New Roman" w:cs="Times New Roman"/>
          <w:szCs w:val="24"/>
        </w:rPr>
        <w:t>ή δύο φορές, το ζήτημα του φόβου της κοινωνίας. Είτε θέλετε είτε όχι, η μεγάλη εγκληματικότητα στην Ελλάδα προέρχεται από αλλοδαπούς πλέον, οι οποίοι πολλές φορές, θα το πω ευθέως, εισάγονται για να εγκληματήσουν με τη μορφή ληστειών, κλοπών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89132A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λέω</w:t>
      </w:r>
      <w:r>
        <w:rPr>
          <w:rFonts w:eastAsia="Times New Roman" w:cs="Times New Roman"/>
          <w:szCs w:val="24"/>
        </w:rPr>
        <w:t xml:space="preserve"> υπεύθυνα ότι εισάγονται, κύριε Υπουργέ. Εισάγονται ολόκληρα χωριά –δεν θέλω να ονομάσω τις χώρες- για να εγκληματήσουν!</w:t>
      </w:r>
    </w:p>
    <w:p w14:paraId="689132A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Αυτό δεν μπορεί να γίνεται. Δεν μπορούμε να τους βγάζουμε στα τέσσερα  χρόνια, όταν έχουμε μια ποινή δέκα ετών. Διότι, αφού στο σωφρονι</w:t>
      </w:r>
      <w:r>
        <w:rPr>
          <w:rFonts w:eastAsia="Times New Roman" w:cs="Times New Roman"/>
          <w:szCs w:val="24"/>
        </w:rPr>
        <w:t xml:space="preserve">στικό σύστημα έχει αποτύχει, δεν έχει τη δυνατότητα σωφρονισμού, δεν μπορούμε να τους βγάζουμε και να μπαίνουν από άλλες πόρτες στην Ελλάδα και να συνεχίζουν αυτή τη «λαμπρή» δραστηριότητά τους. </w:t>
      </w:r>
    </w:p>
    <w:p w14:paraId="689132A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κοινωνία φοβάται αυτή τη διάταξη και θα το πω ευθέως! Φοβά</w:t>
      </w:r>
      <w:r>
        <w:rPr>
          <w:rFonts w:eastAsia="Times New Roman" w:cs="Times New Roman"/>
          <w:szCs w:val="24"/>
        </w:rPr>
        <w:t xml:space="preserve">ται γιατί έρχεται πλέον σε μια σύγκρουση, που είναι και σύγκρουση δικαιωμάτων. </w:t>
      </w:r>
    </w:p>
    <w:p w14:paraId="689132A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9132B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δώστε μου λίγο χρόνο ακόμα. </w:t>
      </w:r>
    </w:p>
    <w:p w14:paraId="689132B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Οι πολίτες, που έχουν γίνει θύματα βίας υπολογίζ</w:t>
      </w:r>
      <w:r>
        <w:rPr>
          <w:rFonts w:eastAsia="Times New Roman" w:cs="Times New Roman"/>
          <w:szCs w:val="24"/>
        </w:rPr>
        <w:t xml:space="preserve">ουν τις μέρες αποφυλάκισης εκείνων, οι οποίοι έχουν εγκληματήσει σε βάρος τους. Λοιπόν, αυτό θα κάνουμε στο όνομα των ατομικών δικαιωμάτων ή των καταδικών από το Ευρωπαϊκό Συμβούλιο Ατομικών Δικαιωμάτων; </w:t>
      </w:r>
    </w:p>
    <w:p w14:paraId="689132B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βρούμε, εάν θέλετε, άλλες λύσεις, αλλά όχι αυτό </w:t>
      </w:r>
      <w:r>
        <w:rPr>
          <w:rFonts w:eastAsia="Times New Roman" w:cs="Times New Roman"/>
          <w:szCs w:val="24"/>
        </w:rPr>
        <w:t xml:space="preserve">που γίνεται. Αποτελεί αίσχος και προσβολή της δικαιοσύνης, όταν επιβάλλει ποινές με αυτόν τον τρόπο. Κατά την άποψή μου, μάλιστα, είναι και αντισυνταγματική η επέμβαση στον νόμο, διότι η απαγγελία ποινής είναι απόδοση δικαιοσύνης, είναι δικαστική απόφαση, </w:t>
      </w:r>
      <w:r>
        <w:rPr>
          <w:rFonts w:eastAsia="Times New Roman" w:cs="Times New Roman"/>
          <w:szCs w:val="24"/>
        </w:rPr>
        <w:t xml:space="preserve">για την οποία δεν ξέρω εάν μπορούν η Κυβέρνηση και η Βουλή να επεμβαίνουν. Θα το εξετάσω. </w:t>
      </w:r>
    </w:p>
    <w:p w14:paraId="689132B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Τέλος, για να μην καταχραστώ τον χρόνο, η εξουσιοδοτική διάταξη για την προστασία μαρτύρων είπα και χθες ότι είναι τόσο αόριστη, που το θέμα της προστασίας μαρτύρων </w:t>
      </w:r>
      <w:r>
        <w:rPr>
          <w:rFonts w:eastAsia="Times New Roman" w:cs="Times New Roman"/>
          <w:szCs w:val="24"/>
        </w:rPr>
        <w:t xml:space="preserve">έχει γίνει μια «καλή δουλίτσα»! Σταματώ εκεί, δεν εξηγώ γιατί το λέω. </w:t>
      </w:r>
    </w:p>
    <w:p w14:paraId="689132B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και τραγικό είναι η παροχή ασυλίας σε εμπειρογνώμονες, την οποία βέβαια δεν πρέπει να έχουν, διότι θα έχουν τη διαχείριση ολόκληρης της δημόσιας περιουσίας, με το λεγόμενο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xml:space="preserve">. Και θα τους παράσχουμε ασυλία με ποιο κριτήριο; Με το εάν πληρούν τα εξωτερικά στοιχεία νομιμότητας; Τα εσωτερικά στοιχεία νομιμότητας ποιος θα τα ελέγχει; Πρέπει να τα ελέγχουν και τα ποινικά δικαστήρια. </w:t>
      </w:r>
    </w:p>
    <w:p w14:paraId="689132B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Μάλιστα, η Επιστημονική Υπηρεσία της Β</w:t>
      </w:r>
      <w:r>
        <w:rPr>
          <w:rFonts w:eastAsia="Times New Roman" w:cs="Times New Roman"/>
          <w:szCs w:val="24"/>
        </w:rPr>
        <w:t>ουλής, την οποία όλοι παρακολουθούμε και όλοι σεβόμαστε τις γνωμοδοτήσεις της αναφέρει ότι η απόφαση του Ελεγκτικού Συνεδρίου, η οποία θα αποτελεί τεκμήριο νομιμότητας είναι μαχητό τεκμήριο. Αυτό συμβαίνει γιατί δεν εξετάζει το Εκλεκτικό Συνέδριο τον δόλο,</w:t>
      </w:r>
      <w:r>
        <w:rPr>
          <w:rFonts w:eastAsia="Times New Roman" w:cs="Times New Roman"/>
          <w:szCs w:val="24"/>
        </w:rPr>
        <w:t xml:space="preserve"> την αμέλεια και τον βαθμό της, παρά μόνο την τήρηση των δημοσιονομικών διατάξεων. Επομένως, δεν μπορεί να </w:t>
      </w:r>
      <w:proofErr w:type="spellStart"/>
      <w:r>
        <w:rPr>
          <w:rFonts w:eastAsia="Times New Roman" w:cs="Times New Roman"/>
          <w:szCs w:val="24"/>
        </w:rPr>
        <w:t>παράξει</w:t>
      </w:r>
      <w:proofErr w:type="spellEnd"/>
      <w:r>
        <w:rPr>
          <w:rFonts w:eastAsia="Times New Roman" w:cs="Times New Roman"/>
          <w:szCs w:val="24"/>
        </w:rPr>
        <w:t xml:space="preserve"> </w:t>
      </w:r>
      <w:proofErr w:type="spellStart"/>
      <w:r>
        <w:rPr>
          <w:rFonts w:eastAsia="Times New Roman" w:cs="Times New Roman"/>
          <w:szCs w:val="24"/>
        </w:rPr>
        <w:t>δεδικασμένο</w:t>
      </w:r>
      <w:proofErr w:type="spellEnd"/>
      <w:r>
        <w:rPr>
          <w:rFonts w:eastAsia="Times New Roman" w:cs="Times New Roman"/>
          <w:szCs w:val="24"/>
        </w:rPr>
        <w:t xml:space="preserve"> για την τέλεση ή μη πράξης αστικού ή ποινικού ενδιαφέροντος.</w:t>
      </w:r>
    </w:p>
    <w:p w14:paraId="689132B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Νομίζουμε, λοιπόν, ότι αυτό το σημείο ανοίγει τον ασκό του Αιόλου </w:t>
      </w:r>
      <w:r>
        <w:rPr>
          <w:rFonts w:eastAsia="Times New Roman" w:cs="Times New Roman"/>
          <w:szCs w:val="24"/>
        </w:rPr>
        <w:t>για ασυλία και σε σειρά άλλων πράξεων, οι οποίες θα έρθουν αύριο</w:t>
      </w:r>
      <w:r w:rsidRPr="004F31F6">
        <w:rPr>
          <w:rFonts w:eastAsia="Times New Roman" w:cs="Times New Roman"/>
          <w:szCs w:val="24"/>
        </w:rPr>
        <w:t>-</w:t>
      </w:r>
      <w:r>
        <w:rPr>
          <w:rFonts w:eastAsia="Times New Roman" w:cs="Times New Roman"/>
          <w:szCs w:val="24"/>
        </w:rPr>
        <w:t xml:space="preserve">μεθαύριο και για τις τράπεζες και για πολλά άλλα πράγματα και με το περίγραμμα των εξωτερικών στοιχείων νομιμότητας θα μπορεί να γίνει ένα μεγάλο γλέντι. </w:t>
      </w:r>
    </w:p>
    <w:p w14:paraId="689132B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Πρόεδρε ευχαριστώ ιδιαίτερα γι</w:t>
      </w:r>
      <w:r>
        <w:rPr>
          <w:rFonts w:eastAsia="Times New Roman" w:cs="Times New Roman"/>
          <w:szCs w:val="24"/>
        </w:rPr>
        <w:t xml:space="preserve">α την ανοχή σας και τους συναδέλφους για την προσοχή τους. </w:t>
      </w:r>
    </w:p>
    <w:p w14:paraId="689132B8"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89132B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 κύριε Καρρά.</w:t>
      </w:r>
    </w:p>
    <w:p w14:paraId="689132B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η κ. </w:t>
      </w:r>
      <w:proofErr w:type="spellStart"/>
      <w:r>
        <w:rPr>
          <w:rFonts w:eastAsia="Times New Roman" w:cs="Times New Roman"/>
          <w:szCs w:val="24"/>
        </w:rPr>
        <w:t>Κεραμέως</w:t>
      </w:r>
      <w:proofErr w:type="spellEnd"/>
      <w:r>
        <w:rPr>
          <w:rFonts w:eastAsia="Times New Roman" w:cs="Times New Roman"/>
          <w:szCs w:val="24"/>
        </w:rPr>
        <w:t>.</w:t>
      </w:r>
    </w:p>
    <w:p w14:paraId="689132B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Όχι, ακόμα κύριε Πρόεδρε.</w:t>
      </w:r>
    </w:p>
    <w:p w14:paraId="689132B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Αν από τους Κοινοβουλευτικούς Εκπροσώπους δεν θέλει κανένας τον λόγο, πάμε κατ’ ανάγκην στους ομιλητές.</w:t>
      </w:r>
    </w:p>
    <w:p w14:paraId="689132B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επτά λεπτά ο κ. </w:t>
      </w:r>
      <w:proofErr w:type="spellStart"/>
      <w:r>
        <w:rPr>
          <w:rFonts w:eastAsia="Times New Roman" w:cs="Times New Roman"/>
          <w:szCs w:val="24"/>
        </w:rPr>
        <w:t>Τζαμακλής</w:t>
      </w:r>
      <w:proofErr w:type="spellEnd"/>
      <w:r>
        <w:rPr>
          <w:rFonts w:eastAsia="Times New Roman" w:cs="Times New Roman"/>
          <w:szCs w:val="24"/>
        </w:rPr>
        <w:t xml:space="preserve"> Χαρίλαος, Βουλευτής του ΣΥΡΙΖΑ</w:t>
      </w:r>
    </w:p>
    <w:p w14:paraId="689132B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Ευχαριστώ, κύριε Πρόε</w:t>
      </w:r>
      <w:r>
        <w:rPr>
          <w:rFonts w:eastAsia="Times New Roman" w:cs="Times New Roman"/>
          <w:szCs w:val="24"/>
        </w:rPr>
        <w:t>δρε.</w:t>
      </w:r>
    </w:p>
    <w:p w14:paraId="689132B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πολυετή αδράνεια της ελληνικής πολιτείας, συζητάμε σήμερα το νομοσχέδιο για την κύρωση της σύμβασης για το </w:t>
      </w:r>
      <w:proofErr w:type="spellStart"/>
      <w:r>
        <w:rPr>
          <w:rFonts w:eastAsia="Times New Roman" w:cs="Times New Roman"/>
          <w:szCs w:val="24"/>
        </w:rPr>
        <w:t>κυβερνοέγκλημα</w:t>
      </w:r>
      <w:proofErr w:type="spellEnd"/>
      <w:r>
        <w:rPr>
          <w:rFonts w:eastAsia="Times New Roman" w:cs="Times New Roman"/>
          <w:szCs w:val="24"/>
        </w:rPr>
        <w:t>, αλλά και για τη μεταφορά της οδηγίας 2013/40 για τις επιθέσεις κατά συστημάτων πληροφοριώ</w:t>
      </w:r>
      <w:r>
        <w:rPr>
          <w:rFonts w:eastAsia="Times New Roman" w:cs="Times New Roman"/>
          <w:szCs w:val="24"/>
        </w:rPr>
        <w:t xml:space="preserve">ν. </w:t>
      </w:r>
    </w:p>
    <w:p w14:paraId="689132C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σύμβαση για το έγκλημα στον κυβερνοχώρο ήταν ένα πρωτοποριακό κείμενο για την εποχή του, το 2001. Κύρια επιδίωξή του είναι η θέσπιση κανόνων δικαίου, με σκοπό την αντιμετώπιση της εγκληματικότητας στο διαδίκτυο. Καθιερώνει την υποχρέωση εναρμόνισης τ</w:t>
      </w:r>
      <w:r>
        <w:rPr>
          <w:rFonts w:eastAsia="Times New Roman" w:cs="Times New Roman"/>
          <w:szCs w:val="24"/>
        </w:rPr>
        <w:t xml:space="preserve">ων ελληνικών νομοθεσιών σε θέματα </w:t>
      </w:r>
      <w:r>
        <w:rPr>
          <w:rFonts w:eastAsia="Times New Roman" w:cs="Times New Roman"/>
          <w:szCs w:val="24"/>
        </w:rPr>
        <w:lastRenderedPageBreak/>
        <w:t xml:space="preserve">εγκλημάτων στον κυβερνοχώρο. Η κύρωσή της σήμερα από την </w:t>
      </w:r>
      <w:r>
        <w:rPr>
          <w:rFonts w:eastAsia="Times New Roman" w:cs="Times New Roman"/>
          <w:szCs w:val="24"/>
        </w:rPr>
        <w:t>ε</w:t>
      </w:r>
      <w:r>
        <w:rPr>
          <w:rFonts w:eastAsia="Times New Roman" w:cs="Times New Roman"/>
          <w:szCs w:val="24"/>
        </w:rPr>
        <w:t>λληνική Βουλή συνιστά μια πρωτοβουλία υψηλής σπουδαιότητας, δεδομένης της εξάπλωσης του διαδικτύου και των κινδύνων που επιφυλάσσει σε πολίτες, καταναλωτές και ευάλ</w:t>
      </w:r>
      <w:r>
        <w:rPr>
          <w:rFonts w:eastAsia="Times New Roman" w:cs="Times New Roman"/>
          <w:szCs w:val="24"/>
        </w:rPr>
        <w:t xml:space="preserve">ωτες ομάδες, όπως τα παιδιά. </w:t>
      </w:r>
    </w:p>
    <w:p w14:paraId="689132C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 «θαυμαστός νέος κόσμος» του διαδικτύου είναι από καιρό εδώ. Το διαδίκτυο είναι πλέον στη ζωή όλων μας, από τις παιδικές ηλικίες μέχρι και τους πιο ηλικιωμένους, που έχουν καταφέρει να εξοικειωθούν, στην ιδιωτική και στη δημό</w:t>
      </w:r>
      <w:r>
        <w:rPr>
          <w:rFonts w:eastAsia="Times New Roman" w:cs="Times New Roman"/>
          <w:szCs w:val="24"/>
        </w:rPr>
        <w:t>σια σφαίρα, αλλά και στον επαγγελματικό στίβο της μεγάλης πλειοψηφία των πολιτών.</w:t>
      </w:r>
    </w:p>
    <w:p w14:paraId="689132C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εσωτερική έννομη τάξη ωστόσο εμφάνιζε ένα έλλειμμα προστασίας απέναντι στο συγκεκριμένο πεδίο εγκληματικότητας. Στο ελληνικό δίκαιο τα </w:t>
      </w:r>
      <w:proofErr w:type="spellStart"/>
      <w:r>
        <w:rPr>
          <w:rFonts w:eastAsia="Times New Roman" w:cs="Times New Roman"/>
          <w:szCs w:val="24"/>
        </w:rPr>
        <w:t>κυβερνοεγκλήματα</w:t>
      </w:r>
      <w:proofErr w:type="spellEnd"/>
      <w:r>
        <w:rPr>
          <w:rFonts w:eastAsia="Times New Roman" w:cs="Times New Roman"/>
          <w:szCs w:val="24"/>
        </w:rPr>
        <w:t xml:space="preserve"> τιμωρούνται μέχρι κα</w:t>
      </w:r>
      <w:r>
        <w:rPr>
          <w:rFonts w:eastAsia="Times New Roman" w:cs="Times New Roman"/>
          <w:szCs w:val="24"/>
        </w:rPr>
        <w:t xml:space="preserve">ι σήμερα κατά βάση με τις διατάξεις του ν.1805/1988, ο οποίος είχε εισάγει στα άρθρα 370Β, 370Γ, 386Α του Ποινικού Κώδικα τα εγκλήματα που διαπράττονται με ηλεκτρονικούς υπολογιστές, εφόσον βέβαια τέτοια αδικήματα διαπράττονται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κατά το </w:t>
      </w:r>
      <w:proofErr w:type="spellStart"/>
      <w:r>
        <w:rPr>
          <w:rFonts w:eastAsia="Times New Roman" w:cs="Times New Roman"/>
          <w:szCs w:val="24"/>
        </w:rPr>
        <w:t>ελληνικότερ</w:t>
      </w:r>
      <w:r>
        <w:rPr>
          <w:rFonts w:eastAsia="Times New Roman" w:cs="Times New Roman"/>
          <w:szCs w:val="24"/>
        </w:rPr>
        <w:t>ον</w:t>
      </w:r>
      <w:proofErr w:type="spellEnd"/>
      <w:r>
        <w:rPr>
          <w:rFonts w:eastAsia="Times New Roman" w:cs="Times New Roman"/>
          <w:szCs w:val="24"/>
        </w:rPr>
        <w:t xml:space="preserve">. </w:t>
      </w:r>
    </w:p>
    <w:p w14:paraId="689132C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ελληνική νομοθεσία δεν υπάρχει νόμος που να αναφέρεται αποκλειστικά στο </w:t>
      </w:r>
      <w:proofErr w:type="spellStart"/>
      <w:r>
        <w:rPr>
          <w:rFonts w:eastAsia="Times New Roman" w:cs="Times New Roman"/>
          <w:szCs w:val="24"/>
        </w:rPr>
        <w:t>κυβερνοέγκλημα</w:t>
      </w:r>
      <w:proofErr w:type="spellEnd"/>
      <w:r>
        <w:rPr>
          <w:rFonts w:eastAsia="Times New Roman" w:cs="Times New Roman"/>
          <w:szCs w:val="24"/>
        </w:rPr>
        <w:t xml:space="preserve">. Το </w:t>
      </w:r>
      <w:proofErr w:type="spellStart"/>
      <w:r>
        <w:rPr>
          <w:rFonts w:eastAsia="Times New Roman" w:cs="Times New Roman"/>
          <w:szCs w:val="24"/>
        </w:rPr>
        <w:t>κυβερνοέγκλημα</w:t>
      </w:r>
      <w:proofErr w:type="spellEnd"/>
      <w:r>
        <w:rPr>
          <w:rFonts w:eastAsia="Times New Roman" w:cs="Times New Roman"/>
          <w:szCs w:val="24"/>
        </w:rPr>
        <w:t xml:space="preserve"> όμως φέρει ιδιαίτερα χαρακτηριστικά που καθιστούν την ποινική του δίωξη δυσχερή:</w:t>
      </w:r>
    </w:p>
    <w:p w14:paraId="689132C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Πρώτο χαρακτηριστικό η ταχύτητα. Η διάπραξη των σχετικών πρ</w:t>
      </w:r>
      <w:r>
        <w:rPr>
          <w:rFonts w:eastAsia="Times New Roman" w:cs="Times New Roman"/>
          <w:szCs w:val="24"/>
        </w:rPr>
        <w:t>άξεων λαμβάνει χώρα σε ελάχιστο χρόνο και συχνά δεν γίνεται αντιληπτή από το θύμα.</w:t>
      </w:r>
    </w:p>
    <w:p w14:paraId="689132C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Δεύτερο χαρακτηριστικό η ευκολία. Η διάπραξη των σχετικών πράξεων είναι εύκολη και γίνεται από τον ηλεκτρονικό υπολογιστή και τον οικείο χώρο του δράστη.</w:t>
      </w:r>
    </w:p>
    <w:p w14:paraId="689132C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Τρίτο χαρακτηριστικ</w:t>
      </w:r>
      <w:r>
        <w:rPr>
          <w:rFonts w:eastAsia="Times New Roman" w:cs="Times New Roman"/>
          <w:szCs w:val="24"/>
        </w:rPr>
        <w:t xml:space="preserve">ό η ανωνυμία. Η διάπραξη </w:t>
      </w:r>
      <w:proofErr w:type="spellStart"/>
      <w:r>
        <w:rPr>
          <w:rFonts w:eastAsia="Times New Roman" w:cs="Times New Roman"/>
          <w:szCs w:val="24"/>
        </w:rPr>
        <w:t>κυβερνοεγκλημάτων</w:t>
      </w:r>
      <w:proofErr w:type="spellEnd"/>
      <w:r>
        <w:rPr>
          <w:rFonts w:eastAsia="Times New Roman" w:cs="Times New Roman"/>
          <w:szCs w:val="24"/>
        </w:rPr>
        <w:t xml:space="preserve"> εκμεταλλεύεται τη σχετική ανωνυμία, που προσφέρουν ορισμένες τεχνολογικές υποδομές του διαδικτύου. </w:t>
      </w:r>
    </w:p>
    <w:p w14:paraId="689132C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Τέταρτο χαρακτηριστικό ο διασυνοριακός χαρακτήρας. Οι προπαρασκευαστικές ενέργειες, οι πράξεις και τα αποτελέσματ</w:t>
      </w:r>
      <w:r>
        <w:rPr>
          <w:rFonts w:eastAsia="Times New Roman" w:cs="Times New Roman"/>
          <w:szCs w:val="24"/>
        </w:rPr>
        <w:t xml:space="preserve">α του </w:t>
      </w:r>
      <w:proofErr w:type="spellStart"/>
      <w:r>
        <w:rPr>
          <w:rFonts w:eastAsia="Times New Roman" w:cs="Times New Roman"/>
          <w:szCs w:val="24"/>
        </w:rPr>
        <w:t>κυβερνοεγκλήματος</w:t>
      </w:r>
      <w:proofErr w:type="spellEnd"/>
      <w:r>
        <w:rPr>
          <w:rFonts w:eastAsia="Times New Roman" w:cs="Times New Roman"/>
          <w:szCs w:val="24"/>
        </w:rPr>
        <w:t xml:space="preserve"> συνήθως λαμβάνουν χώρα ταυτοχρόνως σε πολλές </w:t>
      </w:r>
      <w:proofErr w:type="spellStart"/>
      <w:r>
        <w:rPr>
          <w:rFonts w:eastAsia="Times New Roman" w:cs="Times New Roman"/>
          <w:szCs w:val="24"/>
        </w:rPr>
        <w:t>δικαιδοσίες</w:t>
      </w:r>
      <w:proofErr w:type="spellEnd"/>
      <w:r>
        <w:rPr>
          <w:rFonts w:eastAsia="Times New Roman" w:cs="Times New Roman"/>
          <w:szCs w:val="24"/>
        </w:rPr>
        <w:t xml:space="preserve">. </w:t>
      </w:r>
    </w:p>
    <w:p w14:paraId="689132C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Πέμπτο χαρακτηριστικό η δυσχέρεια στη διερεύνηση των εγκλημάτων αυτών.</w:t>
      </w:r>
    </w:p>
    <w:p w14:paraId="689132C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 χαρακτηριστικό η έλλειψη επαρκούς καταγραφής. Το μέγεθος των </w:t>
      </w:r>
      <w:proofErr w:type="spellStart"/>
      <w:r>
        <w:rPr>
          <w:rFonts w:eastAsia="Times New Roman" w:cs="Times New Roman"/>
          <w:szCs w:val="24"/>
        </w:rPr>
        <w:t>τελουμένων</w:t>
      </w:r>
      <w:proofErr w:type="spellEnd"/>
      <w:r>
        <w:rPr>
          <w:rFonts w:eastAsia="Times New Roman" w:cs="Times New Roman"/>
          <w:szCs w:val="24"/>
        </w:rPr>
        <w:t xml:space="preserve"> </w:t>
      </w:r>
      <w:proofErr w:type="spellStart"/>
      <w:r>
        <w:rPr>
          <w:rFonts w:eastAsia="Times New Roman" w:cs="Times New Roman"/>
          <w:szCs w:val="24"/>
        </w:rPr>
        <w:t>κυβερνοεγκλημάτων</w:t>
      </w:r>
      <w:proofErr w:type="spellEnd"/>
      <w:r>
        <w:rPr>
          <w:rFonts w:eastAsia="Times New Roman" w:cs="Times New Roman"/>
          <w:szCs w:val="24"/>
        </w:rPr>
        <w:t xml:space="preserve"> είναι δ</w:t>
      </w:r>
      <w:r>
        <w:rPr>
          <w:rFonts w:eastAsia="Times New Roman" w:cs="Times New Roman"/>
          <w:szCs w:val="24"/>
        </w:rPr>
        <w:t xml:space="preserve">υσανάλογα μεγαλύτερο των </w:t>
      </w:r>
      <w:proofErr w:type="spellStart"/>
      <w:r>
        <w:rPr>
          <w:rFonts w:eastAsia="Times New Roman" w:cs="Times New Roman"/>
          <w:szCs w:val="24"/>
        </w:rPr>
        <w:t>καταγραφόμενων</w:t>
      </w:r>
      <w:proofErr w:type="spellEnd"/>
      <w:r>
        <w:rPr>
          <w:rFonts w:eastAsia="Times New Roman" w:cs="Times New Roman"/>
          <w:szCs w:val="24"/>
        </w:rPr>
        <w:t xml:space="preserve"> περιστατικών. </w:t>
      </w:r>
    </w:p>
    <w:p w14:paraId="689132C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Κύριο χαρακτηριστικό της διεθνούς αυτής σύμβασης που θα ενισχύσει σημαντικά την προστασία από το </w:t>
      </w:r>
      <w:proofErr w:type="spellStart"/>
      <w:r>
        <w:rPr>
          <w:rFonts w:eastAsia="Times New Roman" w:cs="Times New Roman"/>
          <w:szCs w:val="24"/>
        </w:rPr>
        <w:t>κυβερνοέγκλημα</w:t>
      </w:r>
      <w:proofErr w:type="spellEnd"/>
      <w:r>
        <w:rPr>
          <w:rFonts w:eastAsia="Times New Roman" w:cs="Times New Roman"/>
          <w:szCs w:val="24"/>
        </w:rPr>
        <w:t xml:space="preserve"> είναι η υποχρέωση που αναλαμβάνουν τα κράτη-μέλη να </w:t>
      </w:r>
      <w:proofErr w:type="spellStart"/>
      <w:r>
        <w:rPr>
          <w:rFonts w:eastAsia="Times New Roman" w:cs="Times New Roman"/>
          <w:szCs w:val="24"/>
        </w:rPr>
        <w:t>ποινικοποιήσουν</w:t>
      </w:r>
      <w:proofErr w:type="spellEnd"/>
      <w:r>
        <w:rPr>
          <w:rFonts w:eastAsia="Times New Roman" w:cs="Times New Roman"/>
          <w:szCs w:val="24"/>
        </w:rPr>
        <w:t xml:space="preserve"> συγκεκριμένη συμπεριφ</w:t>
      </w:r>
      <w:r>
        <w:rPr>
          <w:rFonts w:eastAsia="Times New Roman" w:cs="Times New Roman"/>
          <w:szCs w:val="24"/>
        </w:rPr>
        <w:t xml:space="preserve">ορά στο διαδίκτυο, όπως είναι η διανομή πορνογραφικού υλικού στο </w:t>
      </w:r>
      <w:r>
        <w:rPr>
          <w:rFonts w:eastAsia="Times New Roman" w:cs="Times New Roman"/>
          <w:szCs w:val="24"/>
        </w:rPr>
        <w:t>ί</w:t>
      </w:r>
      <w:r>
        <w:rPr>
          <w:rFonts w:eastAsia="Times New Roman" w:cs="Times New Roman"/>
          <w:szCs w:val="24"/>
        </w:rPr>
        <w:t xml:space="preserve">ντερνετ, η εμπλοκή του ενηλίκου σε ερωτική επαφή με τη χρήση του διαδικτύου, η αντιγραφή χωρίς δικαίωμα πνευματικής ιδιοκτησίας. </w:t>
      </w:r>
    </w:p>
    <w:p w14:paraId="689132CB" w14:textId="77777777" w:rsidR="001E1C42" w:rsidRDefault="003A7B58">
      <w:pPr>
        <w:spacing w:after="0" w:line="600" w:lineRule="auto"/>
        <w:ind w:firstLine="720"/>
        <w:jc w:val="both"/>
        <w:rPr>
          <w:rFonts w:eastAsia="Times New Roman" w:cs="Times New Roman"/>
          <w:b/>
          <w:szCs w:val="24"/>
        </w:rPr>
      </w:pPr>
      <w:r>
        <w:rPr>
          <w:rFonts w:eastAsia="Times New Roman" w:cs="Times New Roman"/>
          <w:szCs w:val="24"/>
        </w:rPr>
        <w:t>Επιπλέον, η σύμβαση στοχεύει, πρώτον, στη συμπλήρωση των δικ</w:t>
      </w:r>
      <w:r>
        <w:rPr>
          <w:rFonts w:eastAsia="Times New Roman" w:cs="Times New Roman"/>
          <w:szCs w:val="24"/>
        </w:rPr>
        <w:t>ονομικών διατάξεων  που ισχύουν στα συμβαλλόμενα μέρη, προκειμένου να βελτιωθεί η δυνατότητα των δικαστικών και αστυνομικών αρχών να διεξάγουν τις έρευνές τους σε πραγματικό χρόνο, ώστε να συλλέγουν τα απαραίτητα αποδεικτικά στοιχεία στα γεωγραφικά όρια τη</w:t>
      </w:r>
      <w:r>
        <w:rPr>
          <w:rFonts w:eastAsia="Times New Roman" w:cs="Times New Roman"/>
          <w:szCs w:val="24"/>
        </w:rPr>
        <w:t xml:space="preserve">ς εθνικής επικράτειας διάπραξης πριν τα στοιχεία αυτά χαθούν </w:t>
      </w:r>
      <w:r>
        <w:rPr>
          <w:rFonts w:eastAsia="Times New Roman" w:cs="Times New Roman"/>
          <w:szCs w:val="24"/>
        </w:rPr>
        <w:lastRenderedPageBreak/>
        <w:t>και, δεύτερον, στην προσαρμογή των κανόνων που περιγράφονται στις συμβάσεις του Συμβουλίου της Ευρώπης σχετικά με την έκδοση και τη δικαστική συνδρομή.</w:t>
      </w:r>
    </w:p>
    <w:p w14:paraId="689132CC"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Ειδικότερα σημειώνεται ότι τιμωρούνται οι κ</w:t>
      </w:r>
      <w:r>
        <w:rPr>
          <w:rFonts w:eastAsia="Times New Roman" w:cs="Times New Roman"/>
          <w:szCs w:val="24"/>
        </w:rPr>
        <w:t xml:space="preserve">άθε είδους παρεμβολές σε δεδομένα και συστήματα υπολογιστή, </w:t>
      </w:r>
      <w:r>
        <w:rPr>
          <w:rFonts w:eastAsia="Times New Roman" w:cs="Times New Roman"/>
          <w:szCs w:val="24"/>
          <w:lang w:val="en-US"/>
        </w:rPr>
        <w:t>hackers</w:t>
      </w:r>
      <w:r>
        <w:rPr>
          <w:rFonts w:eastAsia="Times New Roman" w:cs="Times New Roman"/>
          <w:szCs w:val="24"/>
        </w:rPr>
        <w:t>, κλοπές δεδομένων κ.λπ. και τα διενεργούμενα μέσω συστημάτων ηλεκτρονικών υπολογιστών αδικήματα. Ιδιαίτερα αυστηρή αντιμετώπιση γίνεται στα μέσω του διαδικτύου τελούμενα αδικήματα παιδικής</w:t>
      </w:r>
      <w:r>
        <w:rPr>
          <w:rFonts w:eastAsia="Times New Roman" w:cs="Times New Roman"/>
          <w:szCs w:val="24"/>
        </w:rPr>
        <w:t xml:space="preserve"> πορνογραφίας. </w:t>
      </w:r>
    </w:p>
    <w:p w14:paraId="689132CD"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Το τελευταίο είναι πολύ σημαντικό, δεδομένου ότι η γενετήσια εκμετάλλευση και η κακοποίηση των παιδιών έχουν αυξηθεί σε ανησυχητικές διαστάσεις, τόσο σε εθνικό όσο και διεθνές επίπεδο, εξαιτίας της αυξανόμενης χρήσης από τα παιδιά των ηλεκτ</w:t>
      </w:r>
      <w:r>
        <w:rPr>
          <w:rFonts w:eastAsia="Times New Roman" w:cs="Times New Roman"/>
          <w:szCs w:val="24"/>
        </w:rPr>
        <w:t xml:space="preserve">ρονικών υπολογιστών. Οι εμπλεκόμενοι στο θέμα παράνομοι εκμεταλλεύονται τη διαφορά νομοθεσίας από κράτος σε κράτος, την οποία προσπαθεί η παρούσα </w:t>
      </w:r>
      <w:r>
        <w:rPr>
          <w:rFonts w:eastAsia="Times New Roman" w:cs="Times New Roman"/>
          <w:szCs w:val="24"/>
        </w:rPr>
        <w:t>ο</w:t>
      </w:r>
      <w:r>
        <w:rPr>
          <w:rFonts w:eastAsia="Times New Roman" w:cs="Times New Roman"/>
          <w:szCs w:val="24"/>
        </w:rPr>
        <w:t xml:space="preserve">δηγία να εξαλείψει. </w:t>
      </w:r>
    </w:p>
    <w:p w14:paraId="689132CE"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με το νομοσχέδιο που συζητάμε σήμερα, ενισχύεται περαιτέρω η ποινική προστασία έν</w:t>
      </w:r>
      <w:r>
        <w:rPr>
          <w:rFonts w:eastAsia="Times New Roman" w:cs="Times New Roman"/>
          <w:szCs w:val="24"/>
        </w:rPr>
        <w:t>αντι της παιδικής πορνογραφίας μέσω της τροποποίησης της υφιστάμενης διάταξης στο άρθρο 348Α' του Ποινικού Κώδικα. Περαιτέρω με τις ρυθμίσεις του σχεδίου σε συνδυασμό με εκείνες για το απόρρητο των επικοινωνιών, που ταυτόχρονα προωθεί το Υπουργείο Δικαιοσύ</w:t>
      </w:r>
      <w:r>
        <w:rPr>
          <w:rFonts w:eastAsia="Times New Roman" w:cs="Times New Roman"/>
          <w:szCs w:val="24"/>
        </w:rPr>
        <w:t>νης, θα διασφαλιστεί κατά τον καλύτερο δυνατό τρόπο κάθε πολίτης από αδικήματα και επιθέσεις στην προσωπικότητά του που γίνονται μέσω των σύγχρονων ηλεκτρονικών συστημάτων.</w:t>
      </w:r>
    </w:p>
    <w:p w14:paraId="689132CF"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Αναμφισβήτητα η κύρωση που συζητάμε σήμερα κάνει πραγματικότητα την εφαρμογή ενός β</w:t>
      </w:r>
      <w:r>
        <w:rPr>
          <w:rFonts w:eastAsia="Times New Roman" w:cs="Times New Roman"/>
          <w:szCs w:val="24"/>
        </w:rPr>
        <w:t xml:space="preserve">ελτιωμένου επιπέδου προστασίας στον κυβερνοχώρο. Αποτελεί μια μεγάλη επιτυχία και ένα ισχυρό ελληνικό «ναι» μετά το ευρωπαϊκό «ναι» στην ενίσχυση της ασφάλειας της </w:t>
      </w:r>
      <w:r>
        <w:rPr>
          <w:rFonts w:eastAsia="Times New Roman" w:cs="Times New Roman"/>
          <w:szCs w:val="24"/>
        </w:rPr>
        <w:t>κ</w:t>
      </w:r>
      <w:r>
        <w:rPr>
          <w:rFonts w:eastAsia="Times New Roman" w:cs="Times New Roman"/>
          <w:szCs w:val="24"/>
        </w:rPr>
        <w:t xml:space="preserve">οινωνίας της </w:t>
      </w:r>
      <w:r>
        <w:rPr>
          <w:rFonts w:eastAsia="Times New Roman" w:cs="Times New Roman"/>
          <w:szCs w:val="24"/>
        </w:rPr>
        <w:t>π</w:t>
      </w:r>
      <w:r>
        <w:rPr>
          <w:rFonts w:eastAsia="Times New Roman" w:cs="Times New Roman"/>
          <w:szCs w:val="24"/>
        </w:rPr>
        <w:t>ληροφορίας και της προστασίας των πολιτών στη σημερινή ψηφιακή εποχή.</w:t>
      </w:r>
    </w:p>
    <w:p w14:paraId="689132D0"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689132D1" w14:textId="77777777" w:rsidR="001E1C42" w:rsidRDefault="003A7B58">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89132D2"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Και εμείς ευχαριστούμε.</w:t>
      </w:r>
    </w:p>
    <w:p w14:paraId="689132D3"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Αθανασίου.</w:t>
      </w:r>
    </w:p>
    <w:p w14:paraId="689132D4"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689132D5"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Συμβούλιο της Ευρωπαϊκής </w:t>
      </w:r>
      <w:r>
        <w:rPr>
          <w:rFonts w:eastAsia="Times New Roman" w:cs="Times New Roman"/>
          <w:szCs w:val="24"/>
        </w:rPr>
        <w:t>Ένωσης έχει ζητήσει από τα κράτη-μέλη να κυρώσουν και να εφαρμόσουν πλήρως τη Σύμβαση της 23</w:t>
      </w:r>
      <w:r w:rsidRPr="0093743C">
        <w:rPr>
          <w:rFonts w:eastAsia="Times New Roman" w:cs="Times New Roman"/>
          <w:szCs w:val="24"/>
          <w:vertAlign w:val="superscript"/>
        </w:rPr>
        <w:t>ης</w:t>
      </w:r>
      <w:r>
        <w:rPr>
          <w:rFonts w:eastAsia="Times New Roman" w:cs="Times New Roman"/>
          <w:szCs w:val="24"/>
        </w:rPr>
        <w:t xml:space="preserve">  Νοεμβρίου 2001 για το έγκλημα στον κυβερνοχώρο, από τις 4 Σεπτεμβρίου 2015.</w:t>
      </w:r>
    </w:p>
    <w:p w14:paraId="689132D6"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Έχουν ζητήσει να μεταφέρουν «αμελλητί» –αυτό το επίρρημα χρησιμοποιούν- στο εσωτερικ</w:t>
      </w:r>
      <w:r>
        <w:rPr>
          <w:rFonts w:eastAsia="Times New Roman" w:cs="Times New Roman"/>
          <w:szCs w:val="24"/>
        </w:rPr>
        <w:t xml:space="preserve">ό τους δίκαιο την </w:t>
      </w:r>
      <w:r>
        <w:rPr>
          <w:rFonts w:eastAsia="Times New Roman" w:cs="Times New Roman"/>
          <w:szCs w:val="24"/>
        </w:rPr>
        <w:t>ο</w:t>
      </w:r>
      <w:r>
        <w:rPr>
          <w:rFonts w:eastAsia="Times New Roman" w:cs="Times New Roman"/>
          <w:szCs w:val="24"/>
        </w:rPr>
        <w:t>δηγία 2014/41 της Ευρωπαϊκής Ένωσης για την εντολή έρευνας σε ποινικές υποθέσεις, να διασφαλίσουν επαρκή δυναμικότητα και να διεκπεραιώσουν αιτήσεις αμοιβαίας δικαστικής συνδρομής που συνδέονται με έρευνες στον κυβερνοχώρο. Τέλος, να διε</w:t>
      </w:r>
      <w:r>
        <w:rPr>
          <w:rFonts w:eastAsia="Times New Roman" w:cs="Times New Roman"/>
          <w:szCs w:val="24"/>
        </w:rPr>
        <w:t>υκολύνουν την ανταλλαγή πληροφοριών για να επιταχύνουν τις διαδικασίες της αμοιβαίας δικαστικής συνδρομής.</w:t>
      </w:r>
    </w:p>
    <w:p w14:paraId="689132D7"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καλώς έρχεται η σύμβαση αυτή καθαυτή κατά το κύριο μέρος της για την κύρωσή της, ώστε να ενσωματωθεί στην ελληνική έννομη τάξη, γιατί η </w:t>
      </w:r>
      <w:r>
        <w:rPr>
          <w:rFonts w:eastAsia="Times New Roman" w:cs="Times New Roman"/>
          <w:szCs w:val="24"/>
        </w:rPr>
        <w:t>σ</w:t>
      </w:r>
      <w:r>
        <w:rPr>
          <w:rFonts w:eastAsia="Times New Roman" w:cs="Times New Roman"/>
          <w:szCs w:val="24"/>
        </w:rPr>
        <w:t>ύμβ</w:t>
      </w:r>
      <w:r>
        <w:rPr>
          <w:rFonts w:eastAsia="Times New Roman" w:cs="Times New Roman"/>
          <w:szCs w:val="24"/>
        </w:rPr>
        <w:t xml:space="preserve">αση αυτή θέλει να προστατέψει έννομα αγαθά που παραβιάζονται, τα οποία είναι μεγάλης αξίας για την ολοκλήρωση της Ευρωπαϊκής Ένωσης, την ευρωπαϊκή ολοκλήρωση. </w:t>
      </w:r>
    </w:p>
    <w:p w14:paraId="689132D8"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αρχές αυτές, όπως αναφέρεται, είναι η αρχή της εμπιστευτικότητας, της διαθεσιμότητας και της </w:t>
      </w:r>
      <w:r>
        <w:rPr>
          <w:rFonts w:eastAsia="Times New Roman" w:cs="Times New Roman"/>
          <w:szCs w:val="24"/>
        </w:rPr>
        <w:t>ακεραιότητας των πληροφοριών. Σχηματοποιούνται δε τα εγκλήματα λόγω της ατέλειας των διατάξεων του Ποινικού Κώδικα, στα άρθρα 370Β’ και 370Γ’ σε τρεις κατηγορίες.</w:t>
      </w:r>
    </w:p>
    <w:p w14:paraId="689132D9"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Είναι τα εγκλήματα μέσω του ηλεκτρονικού υπολογιστή, που συμπληρώνουν τα άρθρα που σας ανέφερ</w:t>
      </w:r>
      <w:r>
        <w:rPr>
          <w:rFonts w:eastAsia="Times New Roman" w:cs="Times New Roman"/>
          <w:szCs w:val="24"/>
        </w:rPr>
        <w:t xml:space="preserve">α, τα εγκλήματα που σχετίζονται με το περιεχόμενο των ψηφιακών δεδομένων και τα εγκλήματα που έχουν σχέση με την επίθεση εναντίον των συστημάτων των πληροφοριών. </w:t>
      </w:r>
    </w:p>
    <w:p w14:paraId="689132DA"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λοιπόν, για να είναι επιτρεπτή η άρση του απορρήτου, προστέθηκαν τα συγκεκριμένα άρθρα σ</w:t>
      </w:r>
      <w:r>
        <w:rPr>
          <w:rFonts w:eastAsia="Times New Roman" w:cs="Times New Roman"/>
          <w:szCs w:val="24"/>
        </w:rPr>
        <w:t>τον Ποινικό Κώδικα και μάλιστα τιμωρούνται επιπλέον και ορθώς νομίζω και οι προπαρασκευαστικές πράξεις.</w:t>
      </w:r>
    </w:p>
    <w:p w14:paraId="689132DB"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στα άρθρα. Το άρθρο 4 αναφέρεται στις διοικητικές κυρώσεις σε νομικά πρόσωπα, όταν τα όργανα του νομικού προσώπου διαπράττουν πράξεις του νόμο</w:t>
      </w:r>
      <w:r>
        <w:rPr>
          <w:rFonts w:eastAsia="Times New Roman" w:cs="Times New Roman"/>
          <w:szCs w:val="24"/>
        </w:rPr>
        <w:t xml:space="preserve">υ αυτού. Μας απασχόλησε πολύ γιατί παρόμοια διάταξη είχε περάσει και στο νομοθέτημα για τον ρατσισμό. </w:t>
      </w:r>
    </w:p>
    <w:p w14:paraId="689132DC"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 xml:space="preserve">Τότε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προέβλεπε ότι πρέπει να τιμωρούνται και τα όργανα των νομικών προσώπων τα οποία τα εκπροσωπούν κατά το καταστατικό και συνεπώς πρ</w:t>
      </w:r>
      <w:r>
        <w:rPr>
          <w:rFonts w:eastAsia="Times New Roman" w:cs="Times New Roman"/>
          <w:szCs w:val="24"/>
        </w:rPr>
        <w:t>έπει να τιμωρούνται, αν τα όργανα αυτά προβαίνουν σε ρατσιστικές ενέργειες. Συνεπώς δεν είναι άγνωστη διάταξη. Θα δείτε μια διαφορά.</w:t>
      </w:r>
    </w:p>
    <w:p w14:paraId="689132DD" w14:textId="77777777" w:rsidR="001E1C42" w:rsidRDefault="003A7B58">
      <w:pPr>
        <w:spacing w:after="0" w:line="600" w:lineRule="auto"/>
        <w:ind w:firstLine="720"/>
        <w:contextualSpacing/>
        <w:jc w:val="both"/>
        <w:rPr>
          <w:rFonts w:eastAsia="Times New Roman" w:cs="Times New Roman"/>
          <w:szCs w:val="24"/>
        </w:rPr>
      </w:pPr>
      <w:r>
        <w:rPr>
          <w:rFonts w:eastAsia="Times New Roman" w:cs="Times New Roman"/>
          <w:szCs w:val="24"/>
        </w:rPr>
        <w:t>Τι μας απασχόλησε τότε; Μας απασχολούσε η μορφή και ο χαρακτήρας των κυρώσεων που θα επιβάλει ο Υπουργός Δικαιοσύνης. Πράγμ</w:t>
      </w:r>
      <w:r>
        <w:rPr>
          <w:rFonts w:eastAsia="Times New Roman" w:cs="Times New Roman"/>
          <w:szCs w:val="24"/>
        </w:rPr>
        <w:t xml:space="preserve">ατι, με τη διάταξη αυτή –αναφέρομαι στο ν.4285/2014 κατά του </w:t>
      </w:r>
      <w:r>
        <w:rPr>
          <w:rFonts w:eastAsia="Times New Roman" w:cs="Times New Roman"/>
          <w:szCs w:val="24"/>
        </w:rPr>
        <w:lastRenderedPageBreak/>
        <w:t>ρατσισμού- δεν υπήρχε ανεξάρτητη αρχή που να εμπλέκεται και συνεπώς δόθηκε η αρμοδιότητα στον Υπουργό Δικαιοσύνης.</w:t>
      </w:r>
    </w:p>
    <w:p w14:paraId="689132DE" w14:textId="77777777" w:rsidR="001E1C42" w:rsidRDefault="003A7B58">
      <w:pPr>
        <w:spacing w:after="0" w:line="600" w:lineRule="auto"/>
        <w:ind w:firstLine="720"/>
        <w:jc w:val="both"/>
        <w:rPr>
          <w:rFonts w:eastAsia="Times New Roman"/>
          <w:szCs w:val="24"/>
        </w:rPr>
      </w:pPr>
      <w:r>
        <w:rPr>
          <w:rFonts w:eastAsia="Times New Roman"/>
          <w:szCs w:val="24"/>
        </w:rPr>
        <w:t>Α</w:t>
      </w:r>
      <w:r>
        <w:rPr>
          <w:rFonts w:eastAsia="Times New Roman"/>
          <w:szCs w:val="24"/>
        </w:rPr>
        <w:t>ποτέλεσε, λοιπόν, ένα</w:t>
      </w:r>
      <w:r>
        <w:rPr>
          <w:rFonts w:eastAsia="Times New Roman"/>
          <w:szCs w:val="24"/>
          <w:lang w:val="en-US"/>
        </w:rPr>
        <w:t>v</w:t>
      </w:r>
      <w:r>
        <w:rPr>
          <w:rFonts w:eastAsia="Times New Roman"/>
          <w:szCs w:val="24"/>
        </w:rPr>
        <w:t xml:space="preserve"> προβληματισμό αυτή. Αν, δηλαδή, η ποινή που υποβάλλεται </w:t>
      </w:r>
      <w:r>
        <w:rPr>
          <w:rFonts w:eastAsia="Times New Roman"/>
          <w:szCs w:val="24"/>
        </w:rPr>
        <w:t>στα νομικά πρόσωπα μπορεί να την υποβάλει ο Υπουργός, όπως είπε και ο κ. Τζαβάρας προηγουμένως –είπε για μια σύγχυση των αρμοδιοτήτων- αλλά και ο κ. Καρράς, γιατί παράλληλα και διαγιγνώσκει την ποινή ο Υπουργός και την επιβάλλει. Πληροφορούμαι ότι ο Υπουργ</w:t>
      </w:r>
      <w:r>
        <w:rPr>
          <w:rFonts w:eastAsia="Times New Roman"/>
          <w:szCs w:val="24"/>
        </w:rPr>
        <w:t>ός θα καταθέσει νομοτεχνική βελτίωση, οπότε δίδεται αυτό στην ΕΔΕ. Ευπρόσδεκτο είναι και αναμένουμε να δούμε την νομοτεχνική βελτίωση.</w:t>
      </w:r>
    </w:p>
    <w:p w14:paraId="689132DF" w14:textId="77777777" w:rsidR="001E1C42" w:rsidRDefault="003A7B58">
      <w:pPr>
        <w:spacing w:after="0" w:line="600" w:lineRule="auto"/>
        <w:ind w:firstLine="720"/>
        <w:jc w:val="both"/>
        <w:rPr>
          <w:rFonts w:eastAsia="Times New Roman"/>
          <w:szCs w:val="24"/>
        </w:rPr>
      </w:pPr>
      <w:r>
        <w:rPr>
          <w:rFonts w:eastAsia="Times New Roman"/>
          <w:szCs w:val="24"/>
        </w:rPr>
        <w:t xml:space="preserve">Στο άρθρο 8 για την εξάλειψη του αξιοποίνου και την παύση των ποινικών διώξεων για πταίσματα και πλημμελήματα που έχουν </w:t>
      </w:r>
      <w:proofErr w:type="spellStart"/>
      <w:r>
        <w:rPr>
          <w:rFonts w:eastAsia="Times New Roman"/>
          <w:szCs w:val="24"/>
        </w:rPr>
        <w:t>τ</w:t>
      </w:r>
      <w:r>
        <w:rPr>
          <w:rFonts w:eastAsia="Times New Roman"/>
          <w:szCs w:val="24"/>
        </w:rPr>
        <w:t>ελεστεί</w:t>
      </w:r>
      <w:proofErr w:type="spellEnd"/>
      <w:r>
        <w:rPr>
          <w:rFonts w:eastAsia="Times New Roman"/>
          <w:szCs w:val="24"/>
        </w:rPr>
        <w:t xml:space="preserve"> μέχρι 31 Μαρτίου του 2016, όταν απειλεί ποινή φυλάκισης έως δύο έτη. Τέτοιες διατάξεις ο νομοθέτης τις έχει περάσει κατά καιρούς. Εδώ και ο</w:t>
      </w:r>
      <w:r>
        <w:rPr>
          <w:rFonts w:eastAsia="Times New Roman"/>
          <w:szCs w:val="24"/>
        </w:rPr>
        <w:t>κ</w:t>
      </w:r>
      <w:r>
        <w:rPr>
          <w:rFonts w:eastAsia="Times New Roman"/>
          <w:szCs w:val="24"/>
        </w:rPr>
        <w:t>τώ χρόνια περνάει για την αποσυμφόρηση των εισαγγελιών κυρίως, διότι εκεί εκκρεμούν οι υποθέσεις αυτές. Αλλά</w:t>
      </w:r>
      <w:r>
        <w:rPr>
          <w:rFonts w:eastAsia="Times New Roman"/>
          <w:szCs w:val="24"/>
        </w:rPr>
        <w:t xml:space="preserve"> τότε προβλέπαμε, κύριε Υπουργέ, μέχρι ένα έτος. Δεν μπορώ να εξηγήσω σήμερα τι είναι αυτό που σας έκανε να </w:t>
      </w:r>
      <w:r>
        <w:rPr>
          <w:rFonts w:eastAsia="Times New Roman"/>
          <w:szCs w:val="24"/>
        </w:rPr>
        <w:lastRenderedPageBreak/>
        <w:t>ανεβάσετε το όριο και να παραγράφονται και τα αδικήματα μέχρι και να εξαλείφεται το αξιόποινο και για τα δύο χρόνια. Είχαμε πει στην επιτροπή, αν μπ</w:t>
      </w:r>
      <w:r>
        <w:rPr>
          <w:rFonts w:eastAsia="Times New Roman"/>
          <w:szCs w:val="24"/>
        </w:rPr>
        <w:t>ορούσατε να έχουμε στατιστικά στοιχεία, για να μπορέσουμε να εκτιμήσουμε.</w:t>
      </w:r>
    </w:p>
    <w:p w14:paraId="689132E0" w14:textId="77777777" w:rsidR="001E1C42" w:rsidRDefault="003A7B58">
      <w:pPr>
        <w:spacing w:after="0" w:line="600" w:lineRule="auto"/>
        <w:ind w:firstLine="720"/>
        <w:jc w:val="both"/>
        <w:rPr>
          <w:rFonts w:eastAsia="Times New Roman"/>
          <w:szCs w:val="24"/>
        </w:rPr>
      </w:pPr>
      <w:r>
        <w:rPr>
          <w:rFonts w:eastAsia="Times New Roman"/>
          <w:szCs w:val="24"/>
        </w:rPr>
        <w:t>Για το θέμα της μη εκτέλεσης ποινών έως έξι μήνες, πράγματι ο Έλληνας νομοθέτης, όπως και πολλοί άλλοι νομοθέτες άλλων χωρών προβλέπει αυτή την ποινή. Συνεπώς εν</w:t>
      </w:r>
      <w:r>
        <w:rPr>
          <w:rFonts w:eastAsia="Times New Roman"/>
          <w:szCs w:val="24"/>
        </w:rPr>
        <w:t xml:space="preserve"> </w:t>
      </w:r>
      <w:r>
        <w:rPr>
          <w:rFonts w:eastAsia="Times New Roman"/>
          <w:szCs w:val="24"/>
        </w:rPr>
        <w:t>όψει και ότι και ο ο</w:t>
      </w:r>
      <w:r>
        <w:rPr>
          <w:rFonts w:eastAsia="Times New Roman"/>
          <w:szCs w:val="24"/>
        </w:rPr>
        <w:t>μιλών την είχε επαναφέρει δεν θα μπορούσα να πω τίποτα περισσότερο. Είναι μια διάταξη, η οποία επαναλαμβάνεται από πολλούς προκατόχους μας.</w:t>
      </w:r>
    </w:p>
    <w:p w14:paraId="689132E1" w14:textId="77777777" w:rsidR="001E1C42" w:rsidRDefault="003A7B58">
      <w:pPr>
        <w:spacing w:after="0" w:line="600" w:lineRule="auto"/>
        <w:ind w:firstLine="720"/>
        <w:jc w:val="both"/>
        <w:rPr>
          <w:rFonts w:eastAsia="Times New Roman"/>
          <w:szCs w:val="24"/>
        </w:rPr>
      </w:pPr>
      <w:r>
        <w:rPr>
          <w:rFonts w:eastAsia="Times New Roman"/>
          <w:szCs w:val="24"/>
        </w:rPr>
        <w:t xml:space="preserve">Στο άρθρο 10, για τη </w:t>
      </w:r>
      <w:r>
        <w:rPr>
          <w:rFonts w:eastAsia="Times New Roman"/>
          <w:szCs w:val="24"/>
        </w:rPr>
        <w:t>Σ</w:t>
      </w:r>
      <w:r>
        <w:rPr>
          <w:rFonts w:eastAsia="Times New Roman"/>
          <w:szCs w:val="24"/>
        </w:rPr>
        <w:t xml:space="preserve">χολή </w:t>
      </w:r>
      <w:r>
        <w:rPr>
          <w:rFonts w:eastAsia="Times New Roman"/>
          <w:szCs w:val="24"/>
        </w:rPr>
        <w:t>Δ</w:t>
      </w:r>
      <w:r>
        <w:rPr>
          <w:rFonts w:eastAsia="Times New Roman"/>
          <w:szCs w:val="24"/>
        </w:rPr>
        <w:t>ικαστών πληροφορούμαι ότι με τη νομοτεχνική βελτίωση η ξένη γλώσσα πάει στο 0,5. Ευπρόσδ</w:t>
      </w:r>
      <w:r>
        <w:rPr>
          <w:rFonts w:eastAsia="Times New Roman"/>
          <w:szCs w:val="24"/>
        </w:rPr>
        <w:t xml:space="preserve">εκτο αυτό. Συνεπώς έγινε δεκτό το αίτημά μας και της Ενώσεως Δικαστικών στην </w:t>
      </w:r>
      <w:r>
        <w:rPr>
          <w:rFonts w:eastAsia="Times New Roman"/>
          <w:szCs w:val="24"/>
        </w:rPr>
        <w:t>ε</w:t>
      </w:r>
      <w:r>
        <w:rPr>
          <w:rFonts w:eastAsia="Times New Roman"/>
          <w:szCs w:val="24"/>
        </w:rPr>
        <w:t xml:space="preserve">πιτροπή. </w:t>
      </w:r>
    </w:p>
    <w:p w14:paraId="689132E2" w14:textId="77777777" w:rsidR="001E1C42" w:rsidRDefault="003A7B58">
      <w:pPr>
        <w:spacing w:after="0" w:line="600" w:lineRule="auto"/>
        <w:ind w:firstLine="720"/>
        <w:jc w:val="both"/>
        <w:rPr>
          <w:rFonts w:eastAsia="Times New Roman"/>
          <w:szCs w:val="24"/>
        </w:rPr>
      </w:pPr>
      <w:r>
        <w:rPr>
          <w:rFonts w:eastAsia="Times New Roman"/>
          <w:szCs w:val="24"/>
        </w:rPr>
        <w:t>Το άρθρο 11, το οποίο είναι και ένα πάρα πολύ βασικό άρθρο και δεν βλέπω να κάνετε καμ</w:t>
      </w:r>
      <w:r>
        <w:rPr>
          <w:rFonts w:eastAsia="Times New Roman"/>
          <w:szCs w:val="24"/>
        </w:rPr>
        <w:t>μ</w:t>
      </w:r>
      <w:r>
        <w:rPr>
          <w:rFonts w:eastAsia="Times New Roman"/>
          <w:szCs w:val="24"/>
        </w:rPr>
        <w:t xml:space="preserve">ία τροποποίηση σε αυτό, ύστερα από αυτά που ακούστηκαν και από τους </w:t>
      </w:r>
      <w:r>
        <w:rPr>
          <w:rFonts w:eastAsia="Times New Roman"/>
          <w:szCs w:val="24"/>
        </w:rPr>
        <w:t>ε</w:t>
      </w:r>
      <w:r>
        <w:rPr>
          <w:rFonts w:eastAsia="Times New Roman"/>
          <w:szCs w:val="24"/>
        </w:rPr>
        <w:t>ισηγητές των</w:t>
      </w:r>
      <w:r>
        <w:rPr>
          <w:rFonts w:eastAsia="Times New Roman"/>
          <w:szCs w:val="24"/>
        </w:rPr>
        <w:t xml:space="preserve"> κομμάτων, αλλά </w:t>
      </w:r>
      <w:r>
        <w:rPr>
          <w:rFonts w:eastAsia="Times New Roman"/>
          <w:szCs w:val="24"/>
        </w:rPr>
        <w:lastRenderedPageBreak/>
        <w:t>και από τις δικαστικές ενώσεις. Είναι αδιανόητο, κύριε Υπουργέ. Ενώ συστήνεται η επιτροπή, η οποία θα αναμορφώσει τον Κώδικα Δικαστικών Λειτουργών και τον Οργανισμό Δικαστηρίων, δεν μπορώ να αντιληφθώ τι χρειάζεται παραμονές εκλογών να τροπ</w:t>
      </w:r>
      <w:r>
        <w:rPr>
          <w:rFonts w:eastAsia="Times New Roman"/>
          <w:szCs w:val="24"/>
        </w:rPr>
        <w:t>οποιείτε δύο συγκεκριμένες διατάξεις. Είναι κάτι το οποίο το εντόπισαν και είχαν τις αντιρρήσεις τους και οι δικαστικές ενώσεις και το ενδιαφέρον τους μάλιστα εκδηλώνεται και σήμερα όταν παρακάλεσαν και παρευρίσκεται εδώ και ο Αντιπρόεδρος των δικαστικών ε</w:t>
      </w:r>
      <w:r>
        <w:rPr>
          <w:rFonts w:eastAsia="Times New Roman"/>
          <w:szCs w:val="24"/>
        </w:rPr>
        <w:t xml:space="preserve">νώσεων, κ. Λυμπερόπουλος για να παρακολουθήσει αυτή την εξέλιξη, με την ελπίδα ότι θα φέρετε κάποια νομοτεχνική βελτίωση, ούτως ώστε να μην υπάρξουν αυτές οι παρεμβάσεις, οι οποίες γίνονται στον Οργανισμό Δικαστηρίων και όπως είπαν και άλλοι ομιλητές -και </w:t>
      </w:r>
      <w:r>
        <w:rPr>
          <w:rFonts w:eastAsia="Times New Roman"/>
          <w:szCs w:val="24"/>
        </w:rPr>
        <w:t xml:space="preserve">το λέω κι εγώ- θα είναι φωτογραφικές. Διότι, όσον αφορά την επανεκλογή είχαμε πει ότι αυτό δεν είναι σωστό να γίνεται παραμονές εκλογών. Για μένα δεν είναι σωστό. Να μη γίνεται ουδέποτε. Να μην υπάρξει τέτοια διάταξη. Διότι, αν δείτε την εισηγητική έκθεση </w:t>
      </w:r>
      <w:r>
        <w:rPr>
          <w:rFonts w:eastAsia="Times New Roman"/>
          <w:szCs w:val="24"/>
        </w:rPr>
        <w:t xml:space="preserve">όταν έγινε η διάταξη αυτή του Οργανισμού Δικαστηρίων, επί Υπουργίας </w:t>
      </w:r>
      <w:proofErr w:type="spellStart"/>
      <w:r>
        <w:rPr>
          <w:rFonts w:eastAsia="Times New Roman"/>
          <w:szCs w:val="24"/>
        </w:rPr>
        <w:t>Κουβελάκη</w:t>
      </w:r>
      <w:proofErr w:type="spellEnd"/>
      <w:r>
        <w:rPr>
          <w:rFonts w:eastAsia="Times New Roman"/>
          <w:szCs w:val="24"/>
        </w:rPr>
        <w:t xml:space="preserve">, ο στόχος ήταν η απαγόρευση της επανεκλογής, για να αποφεύγονται οι ομαδοποιήσεις και -επιτρέψτε μου να πω- </w:t>
      </w:r>
      <w:r>
        <w:rPr>
          <w:rFonts w:eastAsia="Times New Roman"/>
          <w:szCs w:val="24"/>
        </w:rPr>
        <w:lastRenderedPageBreak/>
        <w:t>οι ρουσφετολογικές παροχές στους δικαστικούς λειτουργούς με την ελπίδα</w:t>
      </w:r>
      <w:r>
        <w:rPr>
          <w:rFonts w:eastAsia="Times New Roman"/>
          <w:szCs w:val="24"/>
        </w:rPr>
        <w:t xml:space="preserve"> της επανεκλογής. Δεν μπορώ να καταλάβω τι έχει αυτή η διάταξη, πολύ περισσότερο που από τα δώδεκα ή δεκατρία δικαστήρια και εισαγγελίες που γίνονται εκλογές στην αυτοδιοίκηση, μόνο δύο έχουν δικαστικούς λειτουργούς, οι οποίοι έχουν το δικαίωμα της επανεκλ</w:t>
      </w:r>
      <w:r>
        <w:rPr>
          <w:rFonts w:eastAsia="Times New Roman"/>
          <w:szCs w:val="24"/>
        </w:rPr>
        <w:t xml:space="preserve">ογής γιατί άλλοι έχουν προαχθεί. </w:t>
      </w:r>
    </w:p>
    <w:p w14:paraId="689132E3"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89132E4" w14:textId="77777777" w:rsidR="001E1C42" w:rsidRDefault="003A7B58">
      <w:pPr>
        <w:spacing w:after="0" w:line="600" w:lineRule="auto"/>
        <w:ind w:firstLine="720"/>
        <w:jc w:val="both"/>
        <w:rPr>
          <w:rFonts w:eastAsia="Times New Roman"/>
          <w:szCs w:val="24"/>
        </w:rPr>
      </w:pPr>
      <w:r>
        <w:rPr>
          <w:rFonts w:eastAsia="Times New Roman"/>
          <w:szCs w:val="24"/>
        </w:rPr>
        <w:t>Τελειώνω κύριε Πρόεδρε, δεν θα κάνω δευτερολογία, δεν έχω να πω πολλά. Ένα λεπτό μόνο.</w:t>
      </w:r>
    </w:p>
    <w:p w14:paraId="689132E5" w14:textId="77777777" w:rsidR="001E1C42" w:rsidRDefault="003A7B58">
      <w:pPr>
        <w:spacing w:after="0" w:line="600" w:lineRule="auto"/>
        <w:ind w:firstLine="720"/>
        <w:jc w:val="both"/>
        <w:rPr>
          <w:rFonts w:eastAsia="Times New Roman"/>
          <w:szCs w:val="24"/>
        </w:rPr>
      </w:pPr>
      <w:r>
        <w:rPr>
          <w:rFonts w:eastAsia="Times New Roman"/>
          <w:szCs w:val="24"/>
        </w:rPr>
        <w:t>Δεν μπορώ να καταλάβω και παρακαλώ δείτε τη διάταξη</w:t>
      </w:r>
      <w:r>
        <w:rPr>
          <w:rFonts w:eastAsia="Times New Roman"/>
          <w:szCs w:val="24"/>
        </w:rPr>
        <w:t xml:space="preserve"> αυτήν και να την αποσύρετε. Βέβαια, οι πληροφορίες λένε ότι ίσως να μην είναι πρωτοβουλία δικιά σας, αλλά του Αναπληρωτή Υπουργού, αλλά αυτό είναι ένα άλλο ζήτημα. Πιστεύω ότι, αν ψηφιστεί, οι δύο δικαστές οι οποίοι έχουν αυτή</w:t>
      </w:r>
      <w:r>
        <w:rPr>
          <w:rFonts w:eastAsia="Times New Roman"/>
          <w:szCs w:val="24"/>
        </w:rPr>
        <w:t xml:space="preserve"> την</w:t>
      </w:r>
      <w:r>
        <w:rPr>
          <w:rFonts w:eastAsia="Times New Roman"/>
          <w:szCs w:val="24"/>
        </w:rPr>
        <w:t xml:space="preserve"> ευχέρεια να βάλουν υποψη</w:t>
      </w:r>
      <w:r>
        <w:rPr>
          <w:rFonts w:eastAsia="Times New Roman"/>
          <w:szCs w:val="24"/>
        </w:rPr>
        <w:t>φιότητα, σεβόμενοι το κύρος, την ανεξαρτησία της δικαιοσύνης, αλλά και το προσωπικό τους κύρος, δεν θα θέσουν υποψηφιότητα. Είμαι βέβαιος ότι θα στηρίξουν την αυτοδιοίκηση με αυτόν τον τρόπο.</w:t>
      </w:r>
    </w:p>
    <w:p w14:paraId="689132E6" w14:textId="77777777" w:rsidR="001E1C42" w:rsidRDefault="003A7B58">
      <w:pPr>
        <w:spacing w:after="0" w:line="600" w:lineRule="auto"/>
        <w:ind w:firstLine="720"/>
        <w:jc w:val="both"/>
        <w:rPr>
          <w:rFonts w:eastAsia="Times New Roman"/>
          <w:szCs w:val="24"/>
        </w:rPr>
      </w:pPr>
      <w:r>
        <w:rPr>
          <w:rFonts w:eastAsia="Times New Roman"/>
          <w:szCs w:val="24"/>
        </w:rPr>
        <w:lastRenderedPageBreak/>
        <w:t>Η δεύτερη παρέμβαση που κάνετε είναι ότι μεταθέτετε τους αναπληρ</w:t>
      </w:r>
      <w:r>
        <w:rPr>
          <w:rFonts w:eastAsia="Times New Roman"/>
          <w:szCs w:val="24"/>
        </w:rPr>
        <w:t>ωτές προϊσταμένους. Και αυτό δεν είναι σωστό.</w:t>
      </w:r>
    </w:p>
    <w:p w14:paraId="689132E7" w14:textId="77777777" w:rsidR="001E1C42" w:rsidRDefault="003A7B58">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DF1A82">
        <w:rPr>
          <w:rFonts w:eastAsia="Times New Roman"/>
          <w:b/>
          <w:szCs w:val="24"/>
        </w:rPr>
        <w:t>ΓΕΩΡΓΙΟΣ ΒΑΡΕΜΕΝΟΣ</w:t>
      </w:r>
      <w:r>
        <w:rPr>
          <w:rFonts w:eastAsia="Times New Roman"/>
          <w:szCs w:val="24"/>
        </w:rPr>
        <w:t>)</w:t>
      </w:r>
    </w:p>
    <w:p w14:paraId="689132E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Διότι, υπάρχει περίπτωση, αν μετατεθούν με προαγωγή οι αναπληρωτές προϊστάμενοι, να γίνεται, σύμφωνα με τη δι</w:t>
      </w:r>
      <w:r>
        <w:rPr>
          <w:rFonts w:eastAsia="Times New Roman" w:cs="Times New Roman"/>
          <w:szCs w:val="24"/>
        </w:rPr>
        <w:t>άταξη την οποία εισηγείστε, αναπληρωτής προϊστάμενος ο αρχαιότερος από αυτούς οι οποίοι δεν ήταν εκλόγιμοι. Μα, ο αρχαιότερος θα μπορεί να είναι αρχαιότερος του εκλεγέντος.</w:t>
      </w:r>
    </w:p>
    <w:p w14:paraId="689132E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Άρα πρέπει να το δείτε και αυτό το ζήτημα. Και δεν μπορούμε να καταλάβουμε γιατί μι</w:t>
      </w:r>
      <w:r>
        <w:rPr>
          <w:rFonts w:eastAsia="Times New Roman" w:cs="Times New Roman"/>
          <w:szCs w:val="24"/>
        </w:rPr>
        <w:t>α διάταξη η οποία λειτούργησε όλα αυτά τα χρόνια τόσο σωστά, χωρίς να υπάρχει κανένα απολύτως πρόβλημα, θέλετε να την καταργήσετε.</w:t>
      </w:r>
    </w:p>
    <w:p w14:paraId="689132E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Για το θέμα των ειρηνοδικών, να πω δυο λόγια.</w:t>
      </w:r>
    </w:p>
    <w:p w14:paraId="689132EB"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Αθανασίου, η κλεψύδρα έχει προ πολλού σω</w:t>
      </w:r>
      <w:r>
        <w:rPr>
          <w:rFonts w:eastAsia="Times New Roman" w:cs="Times New Roman"/>
          <w:szCs w:val="24"/>
        </w:rPr>
        <w:t>θεί.</w:t>
      </w:r>
    </w:p>
    <w:p w14:paraId="689132E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αλλά είναι πολύ βασικά τα θέματα αυτά. Δεν θα δευτερολογήσουμε. </w:t>
      </w:r>
    </w:p>
    <w:p w14:paraId="689132E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δεν είναι πολλοί οι ομιλητές.</w:t>
      </w:r>
    </w:p>
    <w:p w14:paraId="689132E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και σοβαρά θέματα αυτά, κύριε Πρόεδρε.</w:t>
      </w:r>
    </w:p>
    <w:p w14:paraId="689132E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Επίσης, έχουμε ακολουθήσει την πρακτική του να μην γίνεται πλέον συζήτηση διπλή, επί της αρχής και επί των άρθρων. Τις ενοποιούμε. Τουλάχιστον να δώσουμε λίγο χρόνο.</w:t>
      </w:r>
    </w:p>
    <w:p w14:paraId="689132F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Τώρα, στο δέκατο τρίτο </w:t>
      </w:r>
      <w:r>
        <w:rPr>
          <w:rFonts w:eastAsia="Times New Roman" w:cs="Times New Roman"/>
          <w:szCs w:val="24"/>
        </w:rPr>
        <w:t xml:space="preserve">άρθρο </w:t>
      </w:r>
      <w:r>
        <w:rPr>
          <w:rFonts w:eastAsia="Times New Roman" w:cs="Times New Roman"/>
          <w:szCs w:val="24"/>
        </w:rPr>
        <w:t>με ένα νομοτεχνικό σ</w:t>
      </w:r>
      <w:r>
        <w:rPr>
          <w:rFonts w:eastAsia="Times New Roman" w:cs="Times New Roman"/>
          <w:szCs w:val="24"/>
        </w:rPr>
        <w:t xml:space="preserve">φάλμα -γιατί περί αυτού πρόκειται- τροποποιείται το άρθρο 44 του ν.4356/2015, με το οποίο είχε δημιουργηθεί το Γραφείο </w:t>
      </w:r>
      <w:proofErr w:type="spellStart"/>
      <w:r>
        <w:rPr>
          <w:rFonts w:eastAsia="Times New Roman" w:cs="Times New Roman"/>
          <w:szCs w:val="24"/>
        </w:rPr>
        <w:t>Συντονιστού</w:t>
      </w:r>
      <w:proofErr w:type="spellEnd"/>
      <w:r>
        <w:rPr>
          <w:rFonts w:eastAsia="Times New Roman" w:cs="Times New Roman"/>
          <w:szCs w:val="24"/>
        </w:rPr>
        <w:t xml:space="preserve"> Καταστημάτων Κράτησης των Φυλακών.</w:t>
      </w:r>
    </w:p>
    <w:p w14:paraId="689132F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 όμως, που αποσιωπάται στην αιτιολογική έκθεση είναι ότι πλέον γίνονται πιο συγκεκριμ</w:t>
      </w:r>
      <w:r>
        <w:rPr>
          <w:rFonts w:eastAsia="Times New Roman" w:cs="Times New Roman"/>
          <w:szCs w:val="24"/>
        </w:rPr>
        <w:t xml:space="preserve">ένα τα προσόντα του προϊσταμένου της Διεύθυνσης, ο οποίος πριν όφειλε να έχει εμπειρία από διοίκηση σε καταστήματα κράτησης, ενώ τώρα πρέπει να είναι πανεπιστημιακής μόρφωσης, </w:t>
      </w:r>
      <w:r>
        <w:rPr>
          <w:rFonts w:eastAsia="Times New Roman" w:cs="Times New Roman"/>
          <w:szCs w:val="24"/>
        </w:rPr>
        <w:t>ο</w:t>
      </w:r>
      <w:r>
        <w:rPr>
          <w:rFonts w:eastAsia="Times New Roman" w:cs="Times New Roman"/>
          <w:szCs w:val="24"/>
        </w:rPr>
        <w:t xml:space="preserve">ικονομικού ή </w:t>
      </w:r>
      <w:r>
        <w:rPr>
          <w:rFonts w:eastAsia="Times New Roman" w:cs="Times New Roman"/>
          <w:szCs w:val="24"/>
        </w:rPr>
        <w:t>δ</w:t>
      </w:r>
      <w:r>
        <w:rPr>
          <w:rFonts w:eastAsia="Times New Roman" w:cs="Times New Roman"/>
          <w:szCs w:val="24"/>
        </w:rPr>
        <w:t>ιοικητικού. Η διάταξη αναφέρει μόνο για τα προσόντα και την εμπει</w:t>
      </w:r>
      <w:r>
        <w:rPr>
          <w:rFonts w:eastAsia="Times New Roman" w:cs="Times New Roman"/>
          <w:szCs w:val="24"/>
        </w:rPr>
        <w:t>ρία «κατά προτίμηση», πράγμα το οποίο θα έπρεπε να είναι βασικό, δηλαδή η εμπειρία που πρέπει να έχει, λόγω του ευαίσθητου αντικειμένου.</w:t>
      </w:r>
    </w:p>
    <w:p w14:paraId="689132F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 xml:space="preserve">δέκατο πέμπτο </w:t>
      </w:r>
      <w:r>
        <w:rPr>
          <w:rFonts w:eastAsia="Times New Roman" w:cs="Times New Roman"/>
          <w:szCs w:val="24"/>
        </w:rPr>
        <w:t xml:space="preserve">άρθρο, θα δω τη νομοτεχνική βελτίωση. Δεν την έχετε φέρει ακόμη. Ελπίζω να μας ικανοποιεί. </w:t>
      </w:r>
      <w:r>
        <w:rPr>
          <w:rFonts w:eastAsia="Times New Roman" w:cs="Times New Roman"/>
          <w:szCs w:val="24"/>
        </w:rPr>
        <w:t xml:space="preserve">Όμως, ως έχει η διάταξη αυτή, δεν είναι σωστή. Δεν θέλω να πω βαριά έκφραση, ότι είναι απαράδεκτη, αλλά δεν είναι σωστή. </w:t>
      </w:r>
    </w:p>
    <w:p w14:paraId="689132F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το έχουμε εντοπίσει και όταν ψηφιζόταν ο νόμος. Θυμάμαι ότι με τον ο ν.4322/2015 πέρασε αυτή η διάταξη. Μάλιστα, με την παράγραφο </w:t>
      </w:r>
      <w:r>
        <w:rPr>
          <w:rFonts w:eastAsia="Times New Roman" w:cs="Times New Roman"/>
          <w:szCs w:val="24"/>
        </w:rPr>
        <w:t>3, στο τελευταίο εδάφιο, οι διατάξεις γίνονται ευνοϊκότερες για όσους έχουν καταδικαστεί σε κάθειρξη ως δέκα ετών. Και αυτοί που έχουν καταδικαστεί με πάνω από δέκα έτη, δηλαδή μέχρι είκοσι χρόνια -πράγμα που δεν υπήρχε μέχρι τώρα στην κείμενη νομοθεσία- μ</w:t>
      </w:r>
      <w:r>
        <w:rPr>
          <w:rFonts w:eastAsia="Times New Roman" w:cs="Times New Roman"/>
          <w:szCs w:val="24"/>
        </w:rPr>
        <w:t>πορούν να απολυθούν με το ένα τρίτο όχι της πραγματικής πια έκτισης, αλλά και δι</w:t>
      </w:r>
      <w:r>
        <w:rPr>
          <w:rFonts w:eastAsia="Times New Roman" w:cs="Times New Roman"/>
          <w:szCs w:val="24"/>
        </w:rPr>
        <w:t>ά</w:t>
      </w:r>
      <w:r>
        <w:rPr>
          <w:rFonts w:eastAsia="Times New Roman" w:cs="Times New Roman"/>
          <w:szCs w:val="24"/>
        </w:rPr>
        <w:t xml:space="preserve"> του ευεργετικού υπολογισμού. Θα βγαίνουν, λοιπόν, παιδόφιλοι και παιδεραστές και με ένα σωρό άλλα αδικήματα. Δεν ξέρω με την τροπολογία τι θα κάνετε.</w:t>
      </w:r>
    </w:p>
    <w:p w14:paraId="689132F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ήθελα να ρωτήσω τους</w:t>
      </w:r>
      <w:r>
        <w:rPr>
          <w:rFonts w:eastAsia="Times New Roman" w:cs="Times New Roman"/>
          <w:szCs w:val="24"/>
        </w:rPr>
        <w:t xml:space="preserve"> συναδέλφους των άλλων κομμάτων και ειδικά τους συγκυβερνώντες, τους ΑΝΕΛ, αν και λείπει τώρα εδώ ο </w:t>
      </w:r>
      <w:r>
        <w:rPr>
          <w:rFonts w:eastAsia="Times New Roman" w:cs="Times New Roman"/>
          <w:szCs w:val="24"/>
        </w:rPr>
        <w:t>ε</w:t>
      </w:r>
      <w:r>
        <w:rPr>
          <w:rFonts w:eastAsia="Times New Roman" w:cs="Times New Roman"/>
          <w:szCs w:val="24"/>
        </w:rPr>
        <w:t>ισηγητής. Συμφωνούν με αυτές τις διατάξεις; Θα τις ψηφίσουν; Οι ΑΝΕΛ, δηλαδή, θέλουν να βγαίνουν έξω οι παιδεραστές και όλοι αυτοί οι εγκληματίες οι οποίοι</w:t>
      </w:r>
      <w:r>
        <w:rPr>
          <w:rFonts w:eastAsia="Times New Roman" w:cs="Times New Roman"/>
          <w:szCs w:val="24"/>
        </w:rPr>
        <w:t xml:space="preserve"> έχουν προκαλέσει το δημόσιο αίσθημα; </w:t>
      </w:r>
    </w:p>
    <w:p w14:paraId="689132F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Τώρα, τα σχετικά με τους εξωτερικούς φρουρούς, έχουν ειπωθεί. Να  μην τα επαναλάβω.</w:t>
      </w:r>
    </w:p>
    <w:p w14:paraId="689132F6"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Αθανασίου, υπάρχει ένας παραπάνω λόγος να μην επαναλάβετε αυτά που έχετε πει.</w:t>
      </w:r>
    </w:p>
    <w:p w14:paraId="689132F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ΧΑΡΑΛΑΜΠΟΣ ΑΘΑΝΑ</w:t>
      </w:r>
      <w:r>
        <w:rPr>
          <w:rFonts w:eastAsia="Times New Roman" w:cs="Times New Roman"/>
          <w:b/>
          <w:szCs w:val="24"/>
        </w:rPr>
        <w:t>ΣΙΟΥ:</w:t>
      </w:r>
      <w:r>
        <w:rPr>
          <w:rFonts w:eastAsia="Times New Roman" w:cs="Times New Roman"/>
          <w:szCs w:val="24"/>
        </w:rPr>
        <w:t xml:space="preserve"> Τελειώνω, κύριε Πρόεδρε.</w:t>
      </w:r>
    </w:p>
    <w:p w14:paraId="689132F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Να πω μόνο για την απαλλαγή από ποινικές ευθύνες. Ένα μόνο θα πω για τις ποινικές ευθύνες για το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xml:space="preserve">, που έχουν απαλλαγή. Είναι ένα ζήτημα το οποίο θέλει συζήτηση. </w:t>
      </w:r>
    </w:p>
    <w:p w14:paraId="689132F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Όμως, εδώ, κύριε Πρόεδρε και κύριοι συνάδελφοι του ΣΥΡΙΖΑ, είμαι υποχρεωμένος να σας διαβάσω από το βιβλιαράκι που βγάλατε -«Η μαύρη βίβλος»- με το οποίο κατηγορούσατε τότε την </w:t>
      </w:r>
      <w:r>
        <w:rPr>
          <w:rFonts w:eastAsia="Times New Roman" w:cs="Times New Roman"/>
          <w:szCs w:val="24"/>
        </w:rPr>
        <w:t>κ</w:t>
      </w:r>
      <w:r>
        <w:rPr>
          <w:rFonts w:eastAsia="Times New Roman" w:cs="Times New Roman"/>
          <w:szCs w:val="24"/>
        </w:rPr>
        <w:t>υβέρνηση Νέας Δημοκρατίας και ΠΑΣΟΚ για «πλυντήριο αδικημάτων», όπου εμείς ανα</w:t>
      </w:r>
      <w:r>
        <w:rPr>
          <w:rFonts w:eastAsia="Times New Roman" w:cs="Times New Roman"/>
          <w:szCs w:val="24"/>
        </w:rPr>
        <w:t xml:space="preserve">στέλλαμε ποινικές διώξεις όσο διαρκούσε η εξέταση. Κι εσείς τώρα φέρνετε διατάξεις με τις οποίες τούς απαλλάσσετε εντελώς. </w:t>
      </w:r>
    </w:p>
    <w:p w14:paraId="689132F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αναφέρομαι στον ν.4141/2013 που είχε ψηφιστεί επί του προκατόχου μου, του κ. </w:t>
      </w:r>
      <w:proofErr w:type="spellStart"/>
      <w:r>
        <w:rPr>
          <w:rFonts w:eastAsia="Times New Roman" w:cs="Times New Roman"/>
          <w:szCs w:val="24"/>
        </w:rPr>
        <w:t>Ρουπακιώτη</w:t>
      </w:r>
      <w:proofErr w:type="spellEnd"/>
      <w:r>
        <w:rPr>
          <w:rFonts w:eastAsia="Times New Roman" w:cs="Times New Roman"/>
          <w:szCs w:val="24"/>
        </w:rPr>
        <w:t xml:space="preserve">, </w:t>
      </w:r>
      <w:r>
        <w:rPr>
          <w:rFonts w:eastAsia="Times New Roman" w:cs="Times New Roman"/>
          <w:szCs w:val="24"/>
        </w:rPr>
        <w:t xml:space="preserve">σύμφωνα με το οποίο </w:t>
      </w:r>
      <w:r>
        <w:rPr>
          <w:rFonts w:eastAsia="Times New Roman" w:cs="Times New Roman"/>
          <w:szCs w:val="24"/>
        </w:rPr>
        <w:t xml:space="preserve">για τους πρώην και </w:t>
      </w:r>
      <w:r>
        <w:rPr>
          <w:rFonts w:eastAsia="Times New Roman" w:cs="Times New Roman"/>
          <w:szCs w:val="24"/>
        </w:rPr>
        <w:t xml:space="preserve">νυν, μελλοντικούς νόμιμους εκπροσώπους των εταιρειών υπό αποκρατικοποίηση αναστέλλεται η ποινική δίωξη. Μας λέγατε για «πλυντήρια». Σελίδα 61. </w:t>
      </w:r>
    </w:p>
    <w:p w14:paraId="689132FB"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Είναι μεγάλο το βιβλίο, κύριε Αθανασίου. Είναι πολύ μεγάλο το βιβλίο και δεν αρ</w:t>
      </w:r>
      <w:r>
        <w:rPr>
          <w:rFonts w:eastAsia="Times New Roman" w:cs="Times New Roman"/>
          <w:szCs w:val="24"/>
        </w:rPr>
        <w:t>κεί ο χρόνος. Σας παρακαλώ πάρα πολύ.</w:t>
      </w:r>
    </w:p>
    <w:p w14:paraId="689132F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βασικό αυτό. Τελειώνω. Μια πρόταση είναι.</w:t>
      </w:r>
    </w:p>
    <w:p w14:paraId="689132F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Διαβάστε, κυρίες και κύριοι συνάδελφοι, ειδικά του ΣΥΡΙΖΑ. Πάρτε το βιβλιαράκι αυτό.</w:t>
      </w:r>
    </w:p>
    <w:p w14:paraId="689132FE"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πάρει χρόνο ειδικού αγορ</w:t>
      </w:r>
      <w:r>
        <w:rPr>
          <w:rFonts w:eastAsia="Times New Roman" w:cs="Times New Roman"/>
          <w:szCs w:val="24"/>
        </w:rPr>
        <w:t xml:space="preserve">ητή, κύριε Αθανασίου. Δεν γίνεται. </w:t>
      </w:r>
    </w:p>
    <w:p w14:paraId="689132F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Ούτε ο Τσε Ποτά, ο Υπουργός Προπαγάνδας του </w:t>
      </w:r>
      <w:proofErr w:type="spellStart"/>
      <w:r>
        <w:rPr>
          <w:rFonts w:eastAsia="Times New Roman" w:cs="Times New Roman"/>
          <w:szCs w:val="24"/>
        </w:rPr>
        <w:t>Μάο</w:t>
      </w:r>
      <w:proofErr w:type="spellEnd"/>
      <w:r>
        <w:rPr>
          <w:rFonts w:eastAsia="Times New Roman" w:cs="Times New Roman"/>
          <w:szCs w:val="24"/>
        </w:rPr>
        <w:t xml:space="preserve"> Τσε </w:t>
      </w:r>
      <w:proofErr w:type="spellStart"/>
      <w:r>
        <w:rPr>
          <w:rFonts w:eastAsia="Times New Roman" w:cs="Times New Roman"/>
          <w:szCs w:val="24"/>
        </w:rPr>
        <w:t>Τουνγκ</w:t>
      </w:r>
      <w:proofErr w:type="spellEnd"/>
      <w:r>
        <w:rPr>
          <w:rFonts w:eastAsia="Times New Roman" w:cs="Times New Roman"/>
          <w:szCs w:val="24"/>
        </w:rPr>
        <w:t xml:space="preserve">, δεν θα τα έγραφε αυτά για να εφαρμοστούν τώρα. </w:t>
      </w:r>
    </w:p>
    <w:p w14:paraId="6891330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ΣΥΡΙΖΑ, αυτά έλεγε και αυτά πράττει σήμερα. </w:t>
      </w:r>
    </w:p>
    <w:p w14:paraId="6891330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3302" w14:textId="77777777" w:rsidR="001E1C42" w:rsidRDefault="003A7B58">
      <w:pPr>
        <w:spacing w:after="0" w:line="600" w:lineRule="auto"/>
        <w:ind w:firstLine="720"/>
        <w:jc w:val="center"/>
        <w:rPr>
          <w:rFonts w:eastAsia="Times New Roman"/>
          <w:bCs/>
        </w:rPr>
      </w:pPr>
      <w:r>
        <w:rPr>
          <w:rFonts w:eastAsia="Times New Roman"/>
          <w:bCs/>
        </w:rPr>
        <w:t>(Χειροκροτήματα</w:t>
      </w:r>
      <w:r>
        <w:rPr>
          <w:rFonts w:eastAsia="Times New Roman"/>
          <w:bCs/>
        </w:rPr>
        <w:t xml:space="preserve"> από την πτέρυγα της Νέας Δημοκρατίας)</w:t>
      </w:r>
    </w:p>
    <w:p w14:paraId="68913303"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w:t>
      </w:r>
    </w:p>
    <w:p w14:paraId="6891330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Κύριε Πρόεδρε, θα ήθελα τον λόγο παρακαλώ.</w:t>
      </w:r>
    </w:p>
    <w:p w14:paraId="68913305"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b/>
          <w:bCs/>
        </w:rPr>
        <w:t>):</w:t>
      </w:r>
      <w:r>
        <w:rPr>
          <w:rFonts w:eastAsia="Times New Roman" w:cs="Times New Roman"/>
          <w:szCs w:val="24"/>
        </w:rPr>
        <w:t xml:space="preserve"> Ορίστε, κύριε Υπουργέ, έχετε τον λόγο.</w:t>
      </w:r>
    </w:p>
    <w:p w14:paraId="6891330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6891330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Επιφυλάσσομαι αργότερα να απαντήσω επί της ουσίας στις παρατηρήσεις που έχουν γίνει, όταν και η σύνθ</w:t>
      </w:r>
      <w:r>
        <w:rPr>
          <w:rFonts w:eastAsia="Times New Roman" w:cs="Times New Roman"/>
          <w:szCs w:val="24"/>
        </w:rPr>
        <w:t xml:space="preserve">εση της Ολομέλειας θα είναι αρκετά διαφορετική από τη σύνθεση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στην οποία </w:t>
      </w:r>
      <w:r>
        <w:rPr>
          <w:rFonts w:eastAsia="Times New Roman" w:cs="Times New Roman"/>
          <w:szCs w:val="24"/>
        </w:rPr>
        <w:t>ήδη έχουμε συζητήσει κάποια πράγματα.</w:t>
      </w:r>
    </w:p>
    <w:p w14:paraId="6891330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Όμως, προκειμένου να διανεμηθούν και να γίνουν έγκαιρα γνωστές στους Βουλευτές οι νομοτεχνικές βελτιώσεις τις οποίες προτείνω, περιορίζομαι τώρα μόνο στο να τις γνωστοποιήσω. Είναι γνωστές στα μέλη της </w:t>
      </w:r>
      <w:r>
        <w:rPr>
          <w:rFonts w:eastAsia="Times New Roman" w:cs="Times New Roman"/>
          <w:szCs w:val="24"/>
        </w:rPr>
        <w:t>ε</w:t>
      </w:r>
      <w:r>
        <w:rPr>
          <w:rFonts w:eastAsia="Times New Roman" w:cs="Times New Roman"/>
          <w:szCs w:val="24"/>
        </w:rPr>
        <w:t>πιτροπής. Δεν έχει αλλάξει κάτι. Ορισμένες είναι ακρι</w:t>
      </w:r>
      <w:r>
        <w:rPr>
          <w:rFonts w:eastAsia="Times New Roman" w:cs="Times New Roman"/>
          <w:szCs w:val="24"/>
        </w:rPr>
        <w:t>βώς τεχνικές, αλλαγές λέξεων ή τίτλων που δεν έχουν ουσιαστική σημασία. Όμως, κάποιες απ’ αυτές όντως έχουν χαρακτηριστικά βελτίωσης -και όχι μόνο τεχνικά- όπως είναι, για παράδειγμα, η αλλαγή του οργάνου, το οποίο επιβάλλει τα διοικητικά πρόστιμα στην περ</w:t>
      </w:r>
      <w:r>
        <w:rPr>
          <w:rFonts w:eastAsia="Times New Roman" w:cs="Times New Roman"/>
          <w:szCs w:val="24"/>
        </w:rPr>
        <w:t xml:space="preserve">ίπτωση των </w:t>
      </w:r>
      <w:proofErr w:type="spellStart"/>
      <w:r>
        <w:rPr>
          <w:rFonts w:eastAsia="Times New Roman" w:cs="Times New Roman"/>
          <w:szCs w:val="24"/>
        </w:rPr>
        <w:t>κυβερνοεγκλημάτων</w:t>
      </w:r>
      <w:proofErr w:type="spellEnd"/>
      <w:r>
        <w:rPr>
          <w:rFonts w:eastAsia="Times New Roman" w:cs="Times New Roman"/>
          <w:szCs w:val="24"/>
        </w:rPr>
        <w:t xml:space="preserve">. Αντί του Υπουργού, ορίζεται πλέον ότι θα έχουμε αιτιολογημένη απόφαση για την επιβολή των προστίμων της Αρχής Διασφάλισης του Απορρήτου των Επικοινωνιών. </w:t>
      </w:r>
    </w:p>
    <w:p w14:paraId="6891330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Όντως -όπως και κατά τη διάρκεια της ομιλίας του κ. Αθανασίου προηγουμέ</w:t>
      </w:r>
      <w:r>
        <w:rPr>
          <w:rFonts w:eastAsia="Times New Roman" w:cs="Times New Roman"/>
          <w:szCs w:val="24"/>
        </w:rPr>
        <w:t>νως με νόημα επιβεβαίωσα- οι βαθμοί πλέον οι οποίοι θα δίδονται τόσο στα μαθήματα γενικής παιδείας, όσο και στην ξένη γλώσσα, θα έχουν συντελεστή 0,5 και όχι 0,2 για την εισαγωγή στη Σχολή Δικαστών.</w:t>
      </w:r>
    </w:p>
    <w:p w14:paraId="6891330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με αυτή τη νομοτεχνική βελτίωση διορθώνεται και η</w:t>
      </w:r>
      <w:r>
        <w:rPr>
          <w:rFonts w:eastAsia="Times New Roman" w:cs="Times New Roman"/>
          <w:szCs w:val="24"/>
        </w:rPr>
        <w:t xml:space="preserve"> διατύπωση της εξαίρεσης την οποία ήδη είχα υποστηρίξει με τροπολογία και ενώπιον της </w:t>
      </w:r>
      <w:r>
        <w:rPr>
          <w:rFonts w:eastAsia="Times New Roman" w:cs="Times New Roman"/>
          <w:szCs w:val="24"/>
        </w:rPr>
        <w:t>ε</w:t>
      </w:r>
      <w:r>
        <w:rPr>
          <w:rFonts w:eastAsia="Times New Roman" w:cs="Times New Roman"/>
          <w:szCs w:val="24"/>
        </w:rPr>
        <w:t>πιτροπής. Δηλαδή, με βάση και μία παρατήρηση που είχε γίνει που με άφησε να καταλάβω ότι ίσως είναι ασαφές το κείμενο του νόμου το οποίο προβλέπει εξαίρεση της εξαίρεσης</w:t>
      </w:r>
      <w:r>
        <w:rPr>
          <w:rFonts w:eastAsia="Times New Roman" w:cs="Times New Roman"/>
          <w:szCs w:val="24"/>
        </w:rPr>
        <w:t xml:space="preserve">, κ.λπ., προβλέπεται ειδικά ότι και στην υφ’ </w:t>
      </w:r>
      <w:proofErr w:type="spellStart"/>
      <w:r>
        <w:rPr>
          <w:rFonts w:eastAsia="Times New Roman" w:cs="Times New Roman"/>
          <w:szCs w:val="24"/>
        </w:rPr>
        <w:t>όρ</w:t>
      </w:r>
      <w:r>
        <w:rPr>
          <w:rFonts w:eastAsia="Times New Roman" w:cs="Times New Roman"/>
          <w:szCs w:val="24"/>
        </w:rPr>
        <w:t>ο</w:t>
      </w:r>
      <w:r>
        <w:rPr>
          <w:rFonts w:eastAsia="Times New Roman" w:cs="Times New Roman"/>
          <w:szCs w:val="24"/>
        </w:rPr>
        <w:t>ν</w:t>
      </w:r>
      <w:proofErr w:type="spellEnd"/>
      <w:r>
        <w:rPr>
          <w:rFonts w:eastAsia="Times New Roman" w:cs="Times New Roman"/>
          <w:szCs w:val="24"/>
        </w:rPr>
        <w:t xml:space="preserve"> απόλυση, αλλά και στην προδικασία, θα επιβάλλεται η προφυλάκιση. Δεν υπάρχει εξαίρεση από την προσωρινή κράτηση όσων έχουν τελέσει κακουργήματα του άρθρου 339 και των παραγράφων που είναι κακουργηματικές κα</w:t>
      </w:r>
      <w:r>
        <w:rPr>
          <w:rFonts w:eastAsia="Times New Roman" w:cs="Times New Roman"/>
          <w:szCs w:val="24"/>
        </w:rPr>
        <w:t>ι εφόσον η αναπηρία είναι άνω του 80% και όχι με βάση το 50% ή το 67%, όπως ίσχυε μέχρι σήμερα.</w:t>
      </w:r>
    </w:p>
    <w:p w14:paraId="6891330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Επιπλέον αυτών των νομοτεχνικών βελτιώσεων, καταθέτω και μία ακόμα νομοτεχνική βελτίωση</w:t>
      </w:r>
      <w:r>
        <w:rPr>
          <w:rFonts w:eastAsia="Times New Roman" w:cs="Times New Roman"/>
          <w:szCs w:val="24"/>
        </w:rPr>
        <w:t>,</w:t>
      </w:r>
      <w:r>
        <w:rPr>
          <w:rFonts w:eastAsia="Times New Roman" w:cs="Times New Roman"/>
          <w:szCs w:val="24"/>
        </w:rPr>
        <w:t xml:space="preserve"> η οποία προέκυψε από τη σημερινή συζήτηση. Πληροφορήθηκα ότι κατά τη δι</w:t>
      </w:r>
      <w:r>
        <w:rPr>
          <w:rFonts w:eastAsia="Times New Roman" w:cs="Times New Roman"/>
          <w:szCs w:val="24"/>
        </w:rPr>
        <w:t>άρκεια της απουσίας μου επισημάνθηκε</w:t>
      </w:r>
      <w:r>
        <w:rPr>
          <w:rFonts w:eastAsia="Times New Roman" w:cs="Times New Roman"/>
          <w:szCs w:val="24"/>
        </w:rPr>
        <w:t>,</w:t>
      </w:r>
      <w:r>
        <w:rPr>
          <w:rFonts w:eastAsia="Times New Roman" w:cs="Times New Roman"/>
          <w:szCs w:val="24"/>
        </w:rPr>
        <w:t xml:space="preserve"> ως πρόβλημα</w:t>
      </w:r>
      <w:r>
        <w:rPr>
          <w:rFonts w:eastAsia="Times New Roman" w:cs="Times New Roman"/>
          <w:szCs w:val="24"/>
        </w:rPr>
        <w:t>,</w:t>
      </w:r>
      <w:r>
        <w:rPr>
          <w:rFonts w:eastAsia="Times New Roman" w:cs="Times New Roman"/>
          <w:szCs w:val="24"/>
        </w:rPr>
        <w:t xml:space="preserve"> ότι δεν εξαιρείται και η παραβίαση υποχρέωσης διατροφής ως έγκλημα του άρθρου 358 του Ποινικού Κώδικα από την παραγραφή υφ’ </w:t>
      </w:r>
      <w:proofErr w:type="spellStart"/>
      <w:r>
        <w:rPr>
          <w:rFonts w:eastAsia="Times New Roman" w:cs="Times New Roman"/>
          <w:szCs w:val="24"/>
        </w:rPr>
        <w:t>όρ</w:t>
      </w:r>
      <w:r>
        <w:rPr>
          <w:rFonts w:eastAsia="Times New Roman" w:cs="Times New Roman"/>
          <w:szCs w:val="24"/>
        </w:rPr>
        <w:t>ο</w:t>
      </w:r>
      <w:r>
        <w:rPr>
          <w:rFonts w:eastAsia="Times New Roman" w:cs="Times New Roman"/>
          <w:szCs w:val="24"/>
        </w:rPr>
        <w:t>ν</w:t>
      </w:r>
      <w:proofErr w:type="spellEnd"/>
      <w:r>
        <w:rPr>
          <w:rFonts w:eastAsia="Times New Roman" w:cs="Times New Roman"/>
          <w:szCs w:val="24"/>
        </w:rPr>
        <w:t>. Νομίζω ότι ήταν εύστοχη η παρατήρηση αυτή και επομένως η νομοτεχνική βελτίω</w:t>
      </w:r>
      <w:r>
        <w:rPr>
          <w:rFonts w:eastAsia="Times New Roman" w:cs="Times New Roman"/>
          <w:szCs w:val="24"/>
        </w:rPr>
        <w:t>ση προσθέτει στις πολλές ούτως ή άλλως εξαιρέσεις από την υφ’ όρους παραγραφή και το έγκλημα του άρθρου 358 του Ποινικού Κώδικα.</w:t>
      </w:r>
    </w:p>
    <w:p w14:paraId="6891330C"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Καταθέτω τις νομοτεχνικές βελτιώσεις για τα Πρακτικά. Ευχαριστώ πολύ.</w:t>
      </w:r>
    </w:p>
    <w:p w14:paraId="6891330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ο Υπουργός Δικαιοσύνης, Διαφάνειας και </w:t>
      </w:r>
      <w:r>
        <w:rPr>
          <w:rFonts w:eastAsia="Times New Roman" w:cs="Times New Roman"/>
          <w:szCs w:val="24"/>
        </w:rPr>
        <w:t>Ανθρωπίνων Δικαιωμάτων κ. Νικόλαος Παρασκευόπουλος καταθέτει για τα Πρακτικά τις προαναφερθείσες νομοτεχνικές βελτιώσεις, οι οποίες έχουν ως εξής:</w:t>
      </w:r>
    </w:p>
    <w:p w14:paraId="6891330E"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6891330F"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(Να μπουν οι σελίδες 121-124)</w:t>
      </w:r>
    </w:p>
    <w:p w14:paraId="68913310"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6891331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891331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w:t>
      </w:r>
      <w:r>
        <w:rPr>
          <w:rFonts w:eastAsia="Times New Roman" w:cs="Times New Roman"/>
          <w:szCs w:val="28"/>
        </w:rPr>
        <w:t xml:space="preserve">Κοινοβουλευτικός Εκπρόσωπος </w:t>
      </w:r>
      <w:r>
        <w:rPr>
          <w:rFonts w:eastAsia="Times New Roman" w:cs="Times New Roman"/>
          <w:szCs w:val="24"/>
        </w:rPr>
        <w:t xml:space="preserve"> του Ποταμιού.</w:t>
      </w:r>
    </w:p>
    <w:p w14:paraId="6891331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6891331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8"/>
        </w:rPr>
        <w:t xml:space="preserve">κύριε Υπουργέ, </w:t>
      </w:r>
      <w:r>
        <w:rPr>
          <w:rFonts w:eastAsia="Times New Roman" w:cs="Times New Roman"/>
          <w:szCs w:val="24"/>
        </w:rPr>
        <w:t xml:space="preserve">θα ήθελα να ζητήσω κάποιες διευκρινίσεις για τις νομοτεχνικές βελτιώσεις που είπατε, αλλά θα το </w:t>
      </w:r>
      <w:r>
        <w:rPr>
          <w:rFonts w:eastAsia="Times New Roman" w:cs="Times New Roman"/>
          <w:szCs w:val="24"/>
        </w:rPr>
        <w:t>δούμε στην πορεία.</w:t>
      </w:r>
    </w:p>
    <w:p w14:paraId="6891331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Πρώτα απ’ όλα πρέπει να ζητήσουμε από την Κυβέρνηση να σταματήσει αυτόν τον πρόχειρο τρόπο νομοθέτησης. Έχει γίνει πια διαδικασία μόνιμη και σταθερή το ότι σε κυρώσεις διεθνών συμβάσεων ή σε ενσωμάτωση ευρωπαϊκών </w:t>
      </w:r>
      <w:r>
        <w:rPr>
          <w:rFonts w:eastAsia="Times New Roman" w:cs="Times New Roman"/>
          <w:szCs w:val="24"/>
        </w:rPr>
        <w:t>ο</w:t>
      </w:r>
      <w:r>
        <w:rPr>
          <w:rFonts w:eastAsia="Times New Roman" w:cs="Times New Roman"/>
          <w:szCs w:val="24"/>
        </w:rPr>
        <w:t>δηγιών έρχονται μίνι νο</w:t>
      </w:r>
      <w:r>
        <w:rPr>
          <w:rFonts w:eastAsia="Times New Roman" w:cs="Times New Roman"/>
          <w:szCs w:val="24"/>
        </w:rPr>
        <w:t xml:space="preserve">μοσχέδια, τα οποία δεν έχουν περάσει από τη βάσανο των </w:t>
      </w:r>
      <w:r>
        <w:rPr>
          <w:rFonts w:eastAsia="Times New Roman" w:cs="Times New Roman"/>
          <w:szCs w:val="24"/>
        </w:rPr>
        <w:t>ε</w:t>
      </w:r>
      <w:r>
        <w:rPr>
          <w:rFonts w:eastAsia="Times New Roman" w:cs="Times New Roman"/>
          <w:szCs w:val="24"/>
        </w:rPr>
        <w:t>πιτροπών και την πλήρη και φυσιολογική κοινοβουλευτική διαδικασία.</w:t>
      </w:r>
    </w:p>
    <w:p w14:paraId="6891331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Άρα σας ζητάμε να αντιμετωπίζετε τα θέματα ιδιαίτερα της </w:t>
      </w:r>
      <w:proofErr w:type="spellStart"/>
      <w:r>
        <w:rPr>
          <w:rFonts w:eastAsia="Times New Roman" w:cs="Times New Roman"/>
          <w:szCs w:val="24"/>
        </w:rPr>
        <w:t>αντιεγκληματικής</w:t>
      </w:r>
      <w:proofErr w:type="spellEnd"/>
      <w:r>
        <w:rPr>
          <w:rFonts w:eastAsia="Times New Roman" w:cs="Times New Roman"/>
          <w:szCs w:val="24"/>
        </w:rPr>
        <w:t xml:space="preserve"> πολιτικής με έναν συνολικό τρόπο και όχι με «μπαλώματα» ασύ</w:t>
      </w:r>
      <w:r>
        <w:rPr>
          <w:rFonts w:eastAsia="Times New Roman" w:cs="Times New Roman"/>
          <w:szCs w:val="24"/>
        </w:rPr>
        <w:t>νδετα μεταξύ τους. Άλλωστε, σας θυμίζω ότι πριν από λίγους μήνες αυτό το Κοινοβούλιο ψήφισε τον ν.4322 για την αποσυμφόρηση των φυλακών. Τώρα έχουμε ένα μίνι τέτοιο νομοσχέδιο παρόμοιο με το προηγούμενο που είχατε ψηφίσει και βγήκε πολύς κόσμος και ντουνιά</w:t>
      </w:r>
      <w:r>
        <w:rPr>
          <w:rFonts w:eastAsia="Times New Roman" w:cs="Times New Roman"/>
          <w:szCs w:val="24"/>
        </w:rPr>
        <w:t>ς από τις φυλακές, με αρκετά δυσάρεστα αποτελέσματα.</w:t>
      </w:r>
    </w:p>
    <w:p w14:paraId="6891331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 έχουμε να κάνουμε κάποιες παρατηρήσεις. Όσον αφορά το άρθρο 17, εχθές, </w:t>
      </w:r>
      <w:r>
        <w:rPr>
          <w:rFonts w:eastAsia="Times New Roman" w:cs="Times New Roman"/>
          <w:szCs w:val="28"/>
        </w:rPr>
        <w:t xml:space="preserve">κύριε Υπουργέ, </w:t>
      </w:r>
      <w:r>
        <w:rPr>
          <w:rFonts w:eastAsia="Times New Roman" w:cs="Times New Roman"/>
          <w:szCs w:val="24"/>
        </w:rPr>
        <w:t>δεχθήκατε πρόταση νομοτεχνικής βελτίωσης από όλα τα κόμματα, απ’ όλες τις πτέρυγες για την εξ</w:t>
      </w:r>
      <w:r>
        <w:rPr>
          <w:rFonts w:eastAsia="Times New Roman" w:cs="Times New Roman"/>
          <w:szCs w:val="24"/>
        </w:rPr>
        <w:t xml:space="preserve">ωτερική φύλαξη και τα θυρωρεία των καταστημάτων κράτησης. Είπατε ότι το βλέπατε θετικά. Σήμερα το πρωί, αυτό πάει. Τι μεσολάβησε από το περασμένο βράδυ; Ποιος σας πίεσε; Ποιος σας επηρέασε; Ποιος σας κατηύθυνε στο να αγνοήσετε την κοινή σχεδόν πρόταση των </w:t>
      </w:r>
      <w:r>
        <w:rPr>
          <w:rFonts w:eastAsia="Times New Roman" w:cs="Times New Roman"/>
          <w:szCs w:val="24"/>
        </w:rPr>
        <w:t>κομμάτων, την οποία είχατε δει θετικά και να πάτε σε ένα άλλο καθεστώς;</w:t>
      </w:r>
    </w:p>
    <w:p w14:paraId="68913318" w14:textId="77777777" w:rsidR="001E1C42" w:rsidRDefault="003A7B58">
      <w:pPr>
        <w:spacing w:after="0" w:line="600" w:lineRule="auto"/>
        <w:ind w:firstLine="720"/>
        <w:jc w:val="both"/>
        <w:rPr>
          <w:rFonts w:eastAsia="Times New Roman" w:cs="Times New Roman"/>
          <w:bCs/>
          <w:szCs w:val="24"/>
        </w:rPr>
      </w:pPr>
      <w:r>
        <w:rPr>
          <w:rFonts w:eastAsia="Times New Roman" w:cs="Times New Roman"/>
          <w:szCs w:val="24"/>
        </w:rPr>
        <w:t xml:space="preserve">Δεύτερον, πρέπει να πούμε </w:t>
      </w:r>
      <w:r>
        <w:rPr>
          <w:rFonts w:eastAsia="Times New Roman" w:cs="Times New Roman"/>
          <w:bCs/>
          <w:szCs w:val="24"/>
        </w:rPr>
        <w:t>κάποια πράγματα</w:t>
      </w:r>
      <w:r>
        <w:rPr>
          <w:rFonts w:eastAsia="Times New Roman" w:cs="Times New Roman"/>
          <w:szCs w:val="24"/>
        </w:rPr>
        <w:t xml:space="preserve"> για τις </w:t>
      </w:r>
      <w:r>
        <w:rPr>
          <w:rFonts w:eastAsia="Times New Roman" w:cs="Times New Roman"/>
          <w:bCs/>
          <w:szCs w:val="24"/>
        </w:rPr>
        <w:t xml:space="preserve">τροπολογίες. </w:t>
      </w:r>
    </w:p>
    <w:p w14:paraId="68913319"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Όσον αφορά την τροπολογία με γενικό αριθμό 589 και ειδικό 35, σχετικά με το νομικό καθεστώς των μελών των </w:t>
      </w:r>
      <w:r>
        <w:rPr>
          <w:rFonts w:eastAsia="Times New Roman" w:cs="Times New Roman"/>
          <w:bCs/>
          <w:szCs w:val="24"/>
        </w:rPr>
        <w:t>α</w:t>
      </w:r>
      <w:r>
        <w:rPr>
          <w:rFonts w:eastAsia="Times New Roman" w:cs="Times New Roman"/>
          <w:bCs/>
          <w:szCs w:val="24"/>
        </w:rPr>
        <w:t xml:space="preserve">νεξάρτητων </w:t>
      </w:r>
      <w:r>
        <w:rPr>
          <w:rFonts w:eastAsia="Times New Roman" w:cs="Times New Roman"/>
          <w:bCs/>
          <w:szCs w:val="24"/>
        </w:rPr>
        <w:t>α</w:t>
      </w:r>
      <w:r>
        <w:rPr>
          <w:rFonts w:eastAsia="Times New Roman" w:cs="Times New Roman"/>
          <w:bCs/>
          <w:szCs w:val="24"/>
        </w:rPr>
        <w:t>ρ</w:t>
      </w:r>
      <w:r>
        <w:rPr>
          <w:rFonts w:eastAsia="Times New Roman" w:cs="Times New Roman"/>
          <w:bCs/>
          <w:szCs w:val="24"/>
        </w:rPr>
        <w:t xml:space="preserve">χών: Τι λέει αυτή η τροπολογία; Μας λέει ότι τώρα πια οι καθηγητές, οι ακαδημαϊκοί, που είναι μέλη </w:t>
      </w:r>
      <w:r>
        <w:rPr>
          <w:rFonts w:eastAsia="Times New Roman" w:cs="Times New Roman"/>
          <w:bCs/>
          <w:szCs w:val="24"/>
        </w:rPr>
        <w:t>α</w:t>
      </w:r>
      <w:r>
        <w:rPr>
          <w:rFonts w:eastAsia="Times New Roman" w:cs="Times New Roman"/>
          <w:bCs/>
          <w:szCs w:val="24"/>
        </w:rPr>
        <w:t xml:space="preserve">νεξάρτητων </w:t>
      </w:r>
      <w:r>
        <w:rPr>
          <w:rFonts w:eastAsia="Times New Roman" w:cs="Times New Roman"/>
          <w:bCs/>
          <w:szCs w:val="24"/>
        </w:rPr>
        <w:t>α</w:t>
      </w:r>
      <w:r>
        <w:rPr>
          <w:rFonts w:eastAsia="Times New Roman" w:cs="Times New Roman"/>
          <w:bCs/>
          <w:szCs w:val="24"/>
        </w:rPr>
        <w:t xml:space="preserve">ρχών, θα μπορούν να εργάζονται στα πανεπιστήμιά τους, στα ακαδημαϊκά καθήκοντά τους και στα εκπαιδευτικά ιδρύματα. </w:t>
      </w:r>
    </w:p>
    <w:p w14:paraId="6891331A"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Γιατί το κάνετε αυτό; Υποτίθ</w:t>
      </w:r>
      <w:r>
        <w:rPr>
          <w:rFonts w:eastAsia="Times New Roman" w:cs="Times New Roman"/>
          <w:bCs/>
          <w:szCs w:val="24"/>
        </w:rPr>
        <w:t xml:space="preserve">εται ότι να είσαι μέλος </w:t>
      </w:r>
      <w:r>
        <w:rPr>
          <w:rFonts w:eastAsia="Times New Roman" w:cs="Times New Roman"/>
          <w:bCs/>
          <w:szCs w:val="24"/>
        </w:rPr>
        <w:t>α</w:t>
      </w:r>
      <w:r>
        <w:rPr>
          <w:rFonts w:eastAsia="Times New Roman" w:cs="Times New Roman"/>
          <w:bCs/>
          <w:szCs w:val="24"/>
        </w:rPr>
        <w:t xml:space="preserve">νεξάρτητης </w:t>
      </w:r>
      <w:r>
        <w:rPr>
          <w:rFonts w:eastAsia="Times New Roman" w:cs="Times New Roman"/>
          <w:bCs/>
          <w:szCs w:val="24"/>
        </w:rPr>
        <w:t>α</w:t>
      </w:r>
      <w:r>
        <w:rPr>
          <w:rFonts w:eastAsia="Times New Roman" w:cs="Times New Roman"/>
          <w:bCs/>
          <w:szCs w:val="24"/>
        </w:rPr>
        <w:t xml:space="preserve">ρχής είναι πλήρους απασχόλησης εργασίας, υπεύθυνη και υψηλού προφίλ. Δηλαδή, μας λέτε να μην έχουν αντικίνητρο και να μην αποφασίζουν να έρθουν στις </w:t>
      </w:r>
      <w:r>
        <w:rPr>
          <w:rFonts w:eastAsia="Times New Roman" w:cs="Times New Roman"/>
          <w:bCs/>
          <w:szCs w:val="24"/>
        </w:rPr>
        <w:t>α</w:t>
      </w:r>
      <w:r>
        <w:rPr>
          <w:rFonts w:eastAsia="Times New Roman" w:cs="Times New Roman"/>
          <w:bCs/>
          <w:szCs w:val="24"/>
        </w:rPr>
        <w:t xml:space="preserve">νεξάρτητες </w:t>
      </w:r>
      <w:r>
        <w:rPr>
          <w:rFonts w:eastAsia="Times New Roman" w:cs="Times New Roman"/>
          <w:bCs/>
          <w:szCs w:val="24"/>
        </w:rPr>
        <w:t>α</w:t>
      </w:r>
      <w:r>
        <w:rPr>
          <w:rFonts w:eastAsia="Times New Roman" w:cs="Times New Roman"/>
          <w:bCs/>
          <w:szCs w:val="24"/>
        </w:rPr>
        <w:t>ρχές γιατί θέλουν να ασκήσουν τα ακαδημαϊκά τους καθήκοντ</w:t>
      </w:r>
      <w:r>
        <w:rPr>
          <w:rFonts w:eastAsia="Times New Roman" w:cs="Times New Roman"/>
          <w:bCs/>
          <w:szCs w:val="24"/>
        </w:rPr>
        <w:t xml:space="preserve">α. Ε, να τα ασκήσουν τότε τα ακαδημαϊκά τους καθήκοντα. Δεν μπορούν να είναι και καθηγητές και μέλη των </w:t>
      </w:r>
      <w:r>
        <w:rPr>
          <w:rFonts w:eastAsia="Times New Roman" w:cs="Times New Roman"/>
          <w:bCs/>
          <w:szCs w:val="24"/>
        </w:rPr>
        <w:t>α</w:t>
      </w:r>
      <w:r>
        <w:rPr>
          <w:rFonts w:eastAsia="Times New Roman" w:cs="Times New Roman"/>
          <w:bCs/>
          <w:szCs w:val="24"/>
        </w:rPr>
        <w:t xml:space="preserve">νεξάρτητων </w:t>
      </w:r>
      <w:r>
        <w:rPr>
          <w:rFonts w:eastAsia="Times New Roman" w:cs="Times New Roman"/>
          <w:bCs/>
          <w:szCs w:val="24"/>
        </w:rPr>
        <w:t>α</w:t>
      </w:r>
      <w:r>
        <w:rPr>
          <w:rFonts w:eastAsia="Times New Roman" w:cs="Times New Roman"/>
          <w:bCs/>
          <w:szCs w:val="24"/>
        </w:rPr>
        <w:t>ρχών.</w:t>
      </w:r>
    </w:p>
    <w:p w14:paraId="6891331B"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Εμείς μέχρι τώρα δεν είχαμε δει ούτε έναν ακαδημαϊκό να αρνείται να μπει σε μια </w:t>
      </w:r>
      <w:r>
        <w:rPr>
          <w:rFonts w:eastAsia="Times New Roman" w:cs="Times New Roman"/>
          <w:bCs/>
          <w:szCs w:val="24"/>
        </w:rPr>
        <w:t>α</w:t>
      </w:r>
      <w:r>
        <w:rPr>
          <w:rFonts w:eastAsia="Times New Roman" w:cs="Times New Roman"/>
          <w:bCs/>
          <w:szCs w:val="24"/>
        </w:rPr>
        <w:t xml:space="preserve">νεξάρτητη </w:t>
      </w:r>
      <w:r>
        <w:rPr>
          <w:rFonts w:eastAsia="Times New Roman" w:cs="Times New Roman"/>
          <w:bCs/>
          <w:szCs w:val="24"/>
        </w:rPr>
        <w:t>α</w:t>
      </w:r>
      <w:r>
        <w:rPr>
          <w:rFonts w:eastAsia="Times New Roman" w:cs="Times New Roman"/>
          <w:bCs/>
          <w:szCs w:val="24"/>
        </w:rPr>
        <w:t>ρχή γιατί ήθελε να ακολουθήσει την ακαδημ</w:t>
      </w:r>
      <w:r>
        <w:rPr>
          <w:rFonts w:eastAsia="Times New Roman" w:cs="Times New Roman"/>
          <w:bCs/>
          <w:szCs w:val="24"/>
        </w:rPr>
        <w:t xml:space="preserve">αϊκή καριέρα. Όσοι ήθελαν να το κάνουν αυτό, το </w:t>
      </w:r>
      <w:r>
        <w:rPr>
          <w:rFonts w:eastAsia="Times New Roman" w:cs="Times New Roman"/>
          <w:bCs/>
          <w:szCs w:val="24"/>
        </w:rPr>
        <w:t>έκαν</w:t>
      </w:r>
      <w:r>
        <w:rPr>
          <w:rFonts w:eastAsia="Times New Roman" w:cs="Times New Roman"/>
          <w:bCs/>
          <w:szCs w:val="24"/>
        </w:rPr>
        <w:t xml:space="preserve">αν ούτως ή άλλως. </w:t>
      </w:r>
    </w:p>
    <w:p w14:paraId="6891331C"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Άρα εμείς θεωρούμε ότι είναι λάθος αυτή η τροπολογία.</w:t>
      </w:r>
    </w:p>
    <w:p w14:paraId="6891331D"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Επίσης, θα αναφερθώ στην τροπολογία με γενικό αριθμό 595 και ειδικό 38, για τη συμπλήρωση διατάξεων του Κώδικα Δικηγόρων. Εδώ θέλου</w:t>
      </w:r>
      <w:r>
        <w:rPr>
          <w:rFonts w:eastAsia="Times New Roman" w:cs="Times New Roman"/>
          <w:bCs/>
          <w:szCs w:val="24"/>
        </w:rPr>
        <w:t>με να σας ρωτήσουμε: Έχετε ακούσει τον Δικηγορικό Σύλλογο της Αθήνας, της Θεσσαλονίκης, τους εκπροσώπους του δικαστικού χώρου; Υπήρξε κάποια συνεννόηση; Υπήρξε κάποια διαβούλευση; Και γιατί είναι αντικείμενο τροπολογίας και δεν έρχεται μέσα σε μια φυσιολογ</w:t>
      </w:r>
      <w:r>
        <w:rPr>
          <w:rFonts w:eastAsia="Times New Roman" w:cs="Times New Roman"/>
          <w:bCs/>
          <w:szCs w:val="24"/>
        </w:rPr>
        <w:t xml:space="preserve">ική διαδικασία; Όπως, για παράδειγμα, θα μπορούσα να πω εγώ, μία που περιμένει εδώ και πολύ καιρό ο νομικός κόσμος, τις αλλαγές στο </w:t>
      </w:r>
      <w:r>
        <w:rPr>
          <w:rFonts w:eastAsia="Times New Roman" w:cs="Times New Roman"/>
          <w:bCs/>
          <w:szCs w:val="24"/>
        </w:rPr>
        <w:t>Ο</w:t>
      </w:r>
      <w:r>
        <w:rPr>
          <w:rFonts w:eastAsia="Times New Roman" w:cs="Times New Roman"/>
          <w:bCs/>
          <w:szCs w:val="24"/>
        </w:rPr>
        <w:t xml:space="preserve">ικογενειακό </w:t>
      </w:r>
      <w:r>
        <w:rPr>
          <w:rFonts w:eastAsia="Times New Roman" w:cs="Times New Roman"/>
          <w:bCs/>
          <w:szCs w:val="24"/>
        </w:rPr>
        <w:t>Δ</w:t>
      </w:r>
      <w:r>
        <w:rPr>
          <w:rFonts w:eastAsia="Times New Roman" w:cs="Times New Roman"/>
          <w:bCs/>
          <w:szCs w:val="24"/>
        </w:rPr>
        <w:t xml:space="preserve">ίκαιο. Μια που το αναφέρω, πότε θα γίνουν αυτές οι αλλαγές; Πότε θα έρθουν προς συζήτηση; Υπάρχουν πολλά </w:t>
      </w:r>
      <w:r>
        <w:rPr>
          <w:rFonts w:eastAsia="Times New Roman" w:cs="Times New Roman"/>
          <w:bCs/>
          <w:szCs w:val="24"/>
        </w:rPr>
        <w:t>θέματα ανοι</w:t>
      </w:r>
      <w:r>
        <w:rPr>
          <w:rFonts w:eastAsia="Times New Roman" w:cs="Times New Roman"/>
          <w:bCs/>
          <w:szCs w:val="24"/>
        </w:rPr>
        <w:t>κ</w:t>
      </w:r>
      <w:r>
        <w:rPr>
          <w:rFonts w:eastAsia="Times New Roman" w:cs="Times New Roman"/>
          <w:bCs/>
          <w:szCs w:val="24"/>
        </w:rPr>
        <w:t xml:space="preserve">τά. </w:t>
      </w:r>
    </w:p>
    <w:p w14:paraId="6891331E"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Η ευρωπαϊκή νομολογία προχωράει σε διάφορα ζητήματα, όπως στην κοινή επιμέλεια των τέκνων. Έχουμε μείνει πίσω. Υπάρχουν αποφάσεις ευρωπαϊκών δικαστηρίων. Ενημερώστε μας και για αυτό, κύριε Υπουργέ.</w:t>
      </w:r>
    </w:p>
    <w:p w14:paraId="6891331F"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Επίσης, θα μιλήσω για την τροπολογία με γ</w:t>
      </w:r>
      <w:r>
        <w:rPr>
          <w:rFonts w:eastAsia="Times New Roman" w:cs="Times New Roman"/>
          <w:bCs/>
          <w:szCs w:val="24"/>
        </w:rPr>
        <w:t>ενικό αριθμό 594, για τα ποσοστά αναπηρίας. Είναι περίεργο. Είναι, θα έλεγα, παράλογο να θεωρείται το ποσοστό αναπηρίας 67% λόγος αποφυλάκισης, ενώ να μην θεωρείται λόγος μη προφυλάκισης. Ένας με 80%, με 90% ποσοστό αναπηρίας θα προφυλακίζεται, αλλά με 67%</w:t>
      </w:r>
      <w:r>
        <w:rPr>
          <w:rFonts w:eastAsia="Times New Roman" w:cs="Times New Roman"/>
          <w:bCs/>
          <w:szCs w:val="24"/>
        </w:rPr>
        <w:t xml:space="preserve"> θα αποφυλακίζεται. Τι γίνεται εδώ; Είμαστε αρνητικοί σε αυτή την τροπολογία και θέλουμε εξηγήσεις.</w:t>
      </w:r>
    </w:p>
    <w:p w14:paraId="68913320"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Επίσης, θα μιλήσω για την τροπολογία με γενικό αριθμό 596 για τον ΟΑΕΔ. Δεν ξέρω εάν ο καλύτερος τρόπος για να αντιμετωπίσεις την ανεργία είναι να </w:t>
      </w:r>
      <w:r>
        <w:rPr>
          <w:rFonts w:eastAsia="Times New Roman" w:cs="Times New Roman"/>
          <w:bCs/>
          <w:szCs w:val="24"/>
        </w:rPr>
        <w:t>προσλάβεις τριακόσιους εξήντα ανθρώπους στον ίδιο τον ΟΑΕΔ, δηλαδή να δημιουργήσεις τριακόσιες εξήντα νέες οργανικές θέσεις εργασίας. Και αυτό με τροπολογία; Έτσι θα αντιμετωπίσουμε την ανεργία; Πού είναι το συνολικό σχέδιο; Πού είναι το συνολικό πρόγραμμα</w:t>
      </w:r>
      <w:r>
        <w:rPr>
          <w:rFonts w:eastAsia="Times New Roman" w:cs="Times New Roman"/>
          <w:bCs/>
          <w:szCs w:val="24"/>
        </w:rPr>
        <w:t>; Πού είναι η αιτιολόγηση, η τεκμηρίωση για αυτές τις τριακόσιες εξήντα νέες οργανικές θέσεις;</w:t>
      </w:r>
    </w:p>
    <w:p w14:paraId="68913321"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Επίσης, σε αυτή την τροπολογία, στο δεύτερο σκέλος, αναφέρει ότι οι Υπουργοί θα αποφασίσουν οι ίδιοι τα κριτήρια για τη χρηματοδότηση κάποιων πακέτων κοινωφελούς</w:t>
      </w:r>
      <w:r>
        <w:rPr>
          <w:rFonts w:eastAsia="Times New Roman" w:cs="Times New Roman"/>
          <w:bCs/>
          <w:szCs w:val="24"/>
        </w:rPr>
        <w:t xml:space="preserve"> εργασίας σε κάποια προγράμματα που κανείς δεν ξέρει τι ειδικότητες θα απασχοληθούν, με ποιες προϋποθέσεις, με ποια χρονικά όρια. Αυτά θα τα αποφασίζει ο Υπουργός. </w:t>
      </w:r>
    </w:p>
    <w:p w14:paraId="68913322"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Μα, τι είναι αυτός ο Υπουργός; Ποιος είναι; Ο σουλτάνος είναι; Όλα τα ξέρει; Δεν πρέπει να </w:t>
      </w:r>
      <w:r>
        <w:rPr>
          <w:rFonts w:eastAsia="Times New Roman" w:cs="Times New Roman"/>
          <w:bCs/>
          <w:szCs w:val="24"/>
        </w:rPr>
        <w:t>υπάρχουν άλλες διαδικασίες, πιο στέρεες, πιο διαφανείς; Δεν πρέπει να υπάρχει η διαδικασία του ελέγχου;</w:t>
      </w:r>
    </w:p>
    <w:p w14:paraId="68913323"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Αναφερόμενος τώρα στα ζητήματα του ψηφιακού κόσμου και του </w:t>
      </w:r>
      <w:proofErr w:type="spellStart"/>
      <w:r>
        <w:rPr>
          <w:rFonts w:eastAsia="Times New Roman" w:cs="Times New Roman"/>
          <w:bCs/>
          <w:szCs w:val="24"/>
        </w:rPr>
        <w:t>κυβερνοεγκλήματος</w:t>
      </w:r>
      <w:proofErr w:type="spellEnd"/>
      <w:r>
        <w:rPr>
          <w:rFonts w:eastAsia="Times New Roman" w:cs="Times New Roman"/>
          <w:bCs/>
          <w:szCs w:val="24"/>
        </w:rPr>
        <w:t>, να πω ότι ο ψηφιακός κόσμος, ο διαδικτυακός κόσμος είναι όπως και η αληθιν</w:t>
      </w:r>
      <w:r>
        <w:rPr>
          <w:rFonts w:eastAsia="Times New Roman" w:cs="Times New Roman"/>
          <w:bCs/>
          <w:szCs w:val="24"/>
        </w:rPr>
        <w:t>ή ζωή: Θα βρεις μέσα και ευκαιρίες για να ενημερωθείς, για να πληροφορηθείς, για ταξίδια, για την ψυχαγωγία σου, για δι</w:t>
      </w:r>
      <w:r>
        <w:rPr>
          <w:rFonts w:eastAsia="Times New Roman" w:cs="Times New Roman"/>
          <w:bCs/>
          <w:szCs w:val="24"/>
        </w:rPr>
        <w:t>ά</w:t>
      </w:r>
      <w:r>
        <w:rPr>
          <w:rFonts w:eastAsia="Times New Roman" w:cs="Times New Roman"/>
          <w:bCs/>
          <w:szCs w:val="24"/>
        </w:rPr>
        <w:t xml:space="preserve"> βίου μάθησης προγράμματα, για αγορές, για ευχαρίστηση, για χίλια δυο. Όπως και στην πραγματική ζωή, που είναι ένα «περιβόλι»: Θα βρεις </w:t>
      </w:r>
      <w:r>
        <w:rPr>
          <w:rFonts w:eastAsia="Times New Roman" w:cs="Times New Roman"/>
          <w:bCs/>
          <w:szCs w:val="24"/>
        </w:rPr>
        <w:t>και τα καλά, θα βρεις και τα άσχημα.</w:t>
      </w:r>
    </w:p>
    <w:p w14:paraId="68913324" w14:textId="77777777" w:rsidR="001E1C42" w:rsidRDefault="003A7B58">
      <w:pPr>
        <w:spacing w:after="0" w:line="600" w:lineRule="auto"/>
        <w:ind w:firstLine="720"/>
        <w:jc w:val="both"/>
        <w:rPr>
          <w:rFonts w:eastAsia="Times New Roman" w:cs="Times New Roman"/>
          <w:bCs/>
          <w:szCs w:val="24"/>
        </w:rPr>
      </w:pPr>
      <w:r>
        <w:rPr>
          <w:rFonts w:eastAsia="Times New Roman" w:cs="Times New Roman"/>
          <w:bCs/>
          <w:szCs w:val="24"/>
        </w:rPr>
        <w:t xml:space="preserve">Βεβαίως, εδώ το έγκλημα και η παραβατικότητα που αναπτύσσεται μέσα από τον κυβερνοχώρο, είναι ιδιόμορφα, διότι οι παλαιότερες γενιές δεν μπορούν να παρακολουθήσουν τα γεγονότα, μένουν πίσω και έτσι η ευθύνη τους έναντι </w:t>
      </w:r>
      <w:r>
        <w:rPr>
          <w:rFonts w:eastAsia="Times New Roman" w:cs="Times New Roman"/>
          <w:bCs/>
          <w:szCs w:val="24"/>
        </w:rPr>
        <w:t>των μελών της οικογενείας τους και ιδιαίτερα των παιδιών τους, μένει σιγά σιγά απροστάτευτη, υποχωρεί.</w:t>
      </w:r>
    </w:p>
    <w:p w14:paraId="6891332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χρειάζεται αναβάθμιση των εργαλείων της τεχνολογίας σε ατομικό, </w:t>
      </w:r>
      <w:proofErr w:type="spellStart"/>
      <w:r>
        <w:rPr>
          <w:rFonts w:eastAsia="Times New Roman" w:cs="Times New Roman"/>
          <w:szCs w:val="24"/>
        </w:rPr>
        <w:t>γονεϊκό</w:t>
      </w:r>
      <w:proofErr w:type="spellEnd"/>
      <w:r>
        <w:rPr>
          <w:rFonts w:eastAsia="Times New Roman" w:cs="Times New Roman"/>
          <w:szCs w:val="24"/>
        </w:rPr>
        <w:t xml:space="preserve"> και συλλογικό επίπεδο. Η υπεύθυνη χρήση είναι το σημαντικότερο.</w:t>
      </w:r>
      <w:r>
        <w:rPr>
          <w:rFonts w:eastAsia="Times New Roman" w:cs="Times New Roman"/>
          <w:szCs w:val="24"/>
        </w:rPr>
        <w:t xml:space="preserve"> Η υπεύθυνη χρήση. Είτε είσαι γονιός είτε δεν είσαι, ειδικότερα για τα παιδιά σου θα πρέπει να βρεις τον τρόπο να παρακολουθείς τις εξελίξεις. </w:t>
      </w:r>
    </w:p>
    <w:p w14:paraId="6891332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βέβαια εδώ δεν μπορώ παρά να θυμηθώ τον τρόπο με τον οποίο σχεδόν υποβαθμίστηκε από τη θέση του ο επικεφαλής</w:t>
      </w:r>
      <w:r>
        <w:rPr>
          <w:rFonts w:eastAsia="Times New Roman" w:cs="Times New Roman"/>
          <w:szCs w:val="24"/>
        </w:rPr>
        <w:t xml:space="preserve"> της Δίωξης Ηλεκτρονικού Εγκλήματος κ. Σφακιανάκης. Ενημερώστε μας τι έχει γίνει με αυτή την υπόθεση. Ποιος έχει καταλάβει τη θέση του; Πού βρισκόμαστε; Κάντε μας έναν απολογισμό για την απόφασή σας -της Κυβέρνησης- εκείνης της περιόδου να καθαιρέσετε στην</w:t>
      </w:r>
      <w:r>
        <w:rPr>
          <w:rFonts w:eastAsia="Times New Roman" w:cs="Times New Roman"/>
          <w:szCs w:val="24"/>
        </w:rPr>
        <w:t xml:space="preserve"> ουσία, να υποβαθμίσετε έναν άνθρωπο που είχε κάνει τρομερή δουλειά σε έναν ευαίσθητο τομέα, στη Δίωξη Ηλεκτρονικού Εγκλήματος, σώζοντας ζωές, βρίσκοντας εγκληματίες και πάνω από όλα δείχνοντας έναν δρόμο για το πώς πρέπει να λειτουργεί η δημόσια διοίκηση.</w:t>
      </w:r>
    </w:p>
    <w:p w14:paraId="6891332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91332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 και για την οικονομία του χρόνου.</w:t>
      </w:r>
    </w:p>
    <w:p w14:paraId="6891332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Τον λόγο έχει ο κ. Χρήστος Χατζησάββας.</w:t>
      </w:r>
    </w:p>
    <w:p w14:paraId="6891332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 </w:t>
      </w:r>
    </w:p>
    <w:p w14:paraId="6891332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Έχουμε μία κύρωση </w:t>
      </w:r>
      <w:r>
        <w:rPr>
          <w:rFonts w:eastAsia="Times New Roman" w:cs="Times New Roman"/>
          <w:szCs w:val="24"/>
        </w:rPr>
        <w:t>σ</w:t>
      </w:r>
      <w:r>
        <w:rPr>
          <w:rFonts w:eastAsia="Times New Roman" w:cs="Times New Roman"/>
          <w:szCs w:val="24"/>
        </w:rPr>
        <w:t>ύμβασης τ</w:t>
      </w:r>
      <w:r>
        <w:rPr>
          <w:rFonts w:eastAsia="Times New Roman" w:cs="Times New Roman"/>
          <w:szCs w:val="24"/>
        </w:rPr>
        <w:t>ου</w:t>
      </w:r>
      <w:r>
        <w:rPr>
          <w:rFonts w:eastAsia="Times New Roman" w:cs="Times New Roman"/>
          <w:szCs w:val="24"/>
        </w:rPr>
        <w:t xml:space="preserve"> Συμβουλίου της Ευρώπης</w:t>
      </w:r>
      <w:r>
        <w:rPr>
          <w:rFonts w:eastAsia="Times New Roman" w:cs="Times New Roman"/>
          <w:szCs w:val="24"/>
        </w:rPr>
        <w:t xml:space="preserve"> για το έγκλημα στον κυβερνοχώρο, πρωτόκολλα, ποινικοποίηση πράξεων ρατσιστικής βίας</w:t>
      </w:r>
      <w:r>
        <w:rPr>
          <w:rFonts w:eastAsia="Times New Roman" w:cs="Times New Roman"/>
          <w:szCs w:val="24"/>
        </w:rPr>
        <w:t xml:space="preserve"> και λοιπά</w:t>
      </w:r>
      <w:r>
        <w:rPr>
          <w:rFonts w:eastAsia="Times New Roman" w:cs="Times New Roman"/>
          <w:szCs w:val="24"/>
        </w:rPr>
        <w:t>. Στην πραγματικότητα, όμως, είναι άλλη μια ωμή παρέμβαση του υπερεθνικού οργανισμού της Ευρωπαϊκής Ένωσης στη νομοθεσία των κρατών της Ευρώπης, με σκοπό τη διάλυ</w:t>
      </w:r>
      <w:r>
        <w:rPr>
          <w:rFonts w:eastAsia="Times New Roman" w:cs="Times New Roman"/>
          <w:szCs w:val="24"/>
        </w:rPr>
        <w:t>ση των εθνών ως κυρίαρχων.</w:t>
      </w:r>
    </w:p>
    <w:p w14:paraId="6891332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Βέβαια, η Νέα Δημοκρατία το μόνο που είπε σε όλα αυτά είναι «επιτέλους το φέρατε». Δεκαπέντε χρόνια δεν είχε έρθει, άργησε και επιτέλους το φέρατε να περάσει για να σωθούμε. </w:t>
      </w:r>
    </w:p>
    <w:p w14:paraId="6891332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Ξεκινώντας, λοιπόν, από τεχνικής άποψης, τα περισσότερ</w:t>
      </w:r>
      <w:r>
        <w:rPr>
          <w:rFonts w:eastAsia="Times New Roman" w:cs="Times New Roman"/>
          <w:szCs w:val="24"/>
        </w:rPr>
        <w:t xml:space="preserve">α από αυτά που προβλέπει, είτε είναι ανέφικτα είτε είναι εντελώς γελοία, για κάποιον που έχει ασχοληθεί έστω και λίγο, χωρίς να χρειάζεται να έχει σπουδάσει προγραμματισμό. Για παράδειγμα, μιλάει για επικοινωνία πληροφοριακών συστημάτων. </w:t>
      </w:r>
    </w:p>
    <w:p w14:paraId="6891332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Αυτή η επικοινωνί</w:t>
      </w:r>
      <w:r>
        <w:rPr>
          <w:rFonts w:eastAsia="Times New Roman" w:cs="Times New Roman"/>
          <w:szCs w:val="24"/>
        </w:rPr>
        <w:t xml:space="preserve">α, λοιπόν, των πληροφοριακών συστημάτων θα χαθεί στην πράξη, λόγω της ασυμβατότητας υλικού και λογισμικού. Ειδικά στην Ελλάδα θα είναι παντελώς ανέφικτος ο συντονισμός τους. </w:t>
      </w:r>
    </w:p>
    <w:p w14:paraId="6891332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Ακόμα, μιλάει για έναν ιδεατό έλεγχο των αποθηκευμένων δεδομένων. Αποθηκευμένων δ</w:t>
      </w:r>
      <w:r>
        <w:rPr>
          <w:rFonts w:eastAsia="Times New Roman" w:cs="Times New Roman"/>
          <w:szCs w:val="24"/>
        </w:rPr>
        <w:t xml:space="preserve">εδομένων πού στη σημερινή κοινωνία; Στο διαδικτυακό νέφος; Σε αποσπώμενες συσκευές ή σε </w:t>
      </w:r>
      <w:r>
        <w:rPr>
          <w:rFonts w:eastAsia="Times New Roman" w:cs="Times New Roman"/>
          <w:szCs w:val="24"/>
          <w:lang w:val="en-GB"/>
        </w:rPr>
        <w:t>web</w:t>
      </w:r>
      <w:r>
        <w:rPr>
          <w:rFonts w:eastAsia="Times New Roman" w:cs="Times New Roman"/>
          <w:szCs w:val="24"/>
        </w:rPr>
        <w:t xml:space="preserve"> </w:t>
      </w:r>
      <w:r>
        <w:rPr>
          <w:rFonts w:eastAsia="Times New Roman" w:cs="Times New Roman"/>
          <w:szCs w:val="24"/>
          <w:lang w:val="en-GB"/>
        </w:rPr>
        <w:t>servers</w:t>
      </w:r>
      <w:r>
        <w:rPr>
          <w:rFonts w:eastAsia="Times New Roman" w:cs="Times New Roman"/>
          <w:szCs w:val="24"/>
        </w:rPr>
        <w:t>, οι οποίοι είναι ανώνυμοι και διασκορπισμένοι σε ολόκληρο τον κόσμο; Προβλέπει προστασία από διαδικτυακές επιθέσεις, το λεγόμενο «</w:t>
      </w:r>
      <w:r>
        <w:rPr>
          <w:rFonts w:eastAsia="Times New Roman" w:cs="Times New Roman"/>
          <w:szCs w:val="24"/>
          <w:lang w:val="en-GB"/>
        </w:rPr>
        <w:t>hacking</w:t>
      </w:r>
      <w:r>
        <w:rPr>
          <w:rFonts w:eastAsia="Times New Roman" w:cs="Times New Roman"/>
          <w:szCs w:val="24"/>
        </w:rPr>
        <w:t>».</w:t>
      </w:r>
    </w:p>
    <w:p w14:paraId="6891333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Είστε σίγουροι, </w:t>
      </w:r>
      <w:r>
        <w:rPr>
          <w:rFonts w:eastAsia="Times New Roman" w:cs="Times New Roman"/>
          <w:szCs w:val="24"/>
        </w:rPr>
        <w:t xml:space="preserve">κύριε Υπουργέ, ότι δεν </w:t>
      </w:r>
      <w:proofErr w:type="spellStart"/>
      <w:r>
        <w:rPr>
          <w:rFonts w:eastAsia="Times New Roman" w:cs="Times New Roman"/>
          <w:szCs w:val="24"/>
        </w:rPr>
        <w:t>χάκαραν</w:t>
      </w:r>
      <w:proofErr w:type="spellEnd"/>
      <w:r>
        <w:rPr>
          <w:rFonts w:eastAsia="Times New Roman" w:cs="Times New Roman"/>
          <w:szCs w:val="24"/>
        </w:rPr>
        <w:t xml:space="preserve"> τη σελίδα σας και ότι δεν άλλαξαν οι </w:t>
      </w:r>
      <w:proofErr w:type="spellStart"/>
      <w:r>
        <w:rPr>
          <w:rFonts w:eastAsia="Times New Roman" w:cs="Times New Roman"/>
          <w:szCs w:val="24"/>
        </w:rPr>
        <w:t>χάκερς</w:t>
      </w:r>
      <w:proofErr w:type="spellEnd"/>
      <w:r>
        <w:rPr>
          <w:rFonts w:eastAsia="Times New Roman" w:cs="Times New Roman"/>
          <w:szCs w:val="24"/>
        </w:rPr>
        <w:t xml:space="preserve"> υπέρ τους αυτά που αναφέρονται εδώ; Για παράδειγμα, λέει ότι θα έχουν ελαφρυντικά</w:t>
      </w:r>
      <w:r>
        <w:rPr>
          <w:rFonts w:eastAsia="Times New Roman" w:cs="Times New Roman"/>
          <w:szCs w:val="24"/>
        </w:rPr>
        <w:t>,</w:t>
      </w:r>
      <w:r>
        <w:rPr>
          <w:rFonts w:eastAsia="Times New Roman" w:cs="Times New Roman"/>
          <w:szCs w:val="24"/>
        </w:rPr>
        <w:t xml:space="preserve"> εάν δεν έχει συγκροτηθεί και χρησιμοποιηθεί ειδικό λογισμικό για να κάνουν τις επιθέσεις. </w:t>
      </w:r>
    </w:p>
    <w:p w14:paraId="6891333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Ξέρετε,</w:t>
      </w:r>
      <w:r>
        <w:rPr>
          <w:rFonts w:eastAsia="Times New Roman" w:cs="Times New Roman"/>
          <w:szCs w:val="24"/>
        </w:rPr>
        <w:t xml:space="preserve"> ζούμε σε μια εποχή του λογισμικού ανοι</w:t>
      </w:r>
      <w:r>
        <w:rPr>
          <w:rFonts w:eastAsia="Times New Roman" w:cs="Times New Roman"/>
          <w:szCs w:val="24"/>
        </w:rPr>
        <w:t>κ</w:t>
      </w:r>
      <w:r>
        <w:rPr>
          <w:rFonts w:eastAsia="Times New Roman" w:cs="Times New Roman"/>
          <w:szCs w:val="24"/>
        </w:rPr>
        <w:t xml:space="preserve">τού κώδικα. Όλοι στα κινητά μας έχουμε </w:t>
      </w:r>
      <w:r>
        <w:rPr>
          <w:rFonts w:eastAsia="Times New Roman" w:cs="Times New Roman"/>
          <w:szCs w:val="24"/>
          <w:lang w:val="en-GB"/>
        </w:rPr>
        <w:t>android</w:t>
      </w:r>
      <w:r>
        <w:rPr>
          <w:rFonts w:eastAsia="Times New Roman" w:cs="Times New Roman"/>
          <w:szCs w:val="24"/>
        </w:rPr>
        <w:t>. Κατεβάζουμε εφαρμογές νομίζοντας ότι ξέρουμε τι κάνουν οι εφαρμογές αυτές. Όμως, μπορεί από πίσω να υποκρύπτεται ένα 99% ακόμα λειτουργιών, τις οποίες δεν γνωρίζει κανέ</w:t>
      </w:r>
      <w:r>
        <w:rPr>
          <w:rFonts w:eastAsia="Times New Roman" w:cs="Times New Roman"/>
          <w:szCs w:val="24"/>
        </w:rPr>
        <w:t xml:space="preserve">νας. </w:t>
      </w:r>
    </w:p>
    <w:p w14:paraId="6891333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Εντάξει, μπορεί εμείς να μην κληθούμε στο δικαστήριο –εμείς θα κληθούμε, εσείς εννοώ με το «εμείς»-, αλλά αν κληθεί κάποιος, ο άλλος θα ισχυριστεί ότι εγώ δεν γνώριζα τι έκανε αυτή η εφαρμογή και τη χρησιμοποιούσα καλοπροαίρετα. Αλλά έκανα «</w:t>
      </w:r>
      <w:r>
        <w:rPr>
          <w:rFonts w:eastAsia="Times New Roman" w:cs="Times New Roman"/>
          <w:szCs w:val="24"/>
          <w:lang w:val="en-GB"/>
        </w:rPr>
        <w:t>hacking</w:t>
      </w:r>
      <w:r>
        <w:rPr>
          <w:rFonts w:eastAsia="Times New Roman" w:cs="Times New Roman"/>
          <w:szCs w:val="24"/>
        </w:rPr>
        <w:t>».</w:t>
      </w:r>
    </w:p>
    <w:p w14:paraId="6891333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Ακόμα λέει ότι δεν </w:t>
      </w:r>
      <w:proofErr w:type="spellStart"/>
      <w:r>
        <w:rPr>
          <w:rFonts w:eastAsia="Times New Roman" w:cs="Times New Roman"/>
          <w:szCs w:val="24"/>
        </w:rPr>
        <w:t>ποινικοποιείται</w:t>
      </w:r>
      <w:proofErr w:type="spellEnd"/>
      <w:r>
        <w:rPr>
          <w:rFonts w:eastAsia="Times New Roman" w:cs="Times New Roman"/>
          <w:szCs w:val="24"/>
        </w:rPr>
        <w:t xml:space="preserve"> η χρήση αυτού του λογισμικού</w:t>
      </w:r>
      <w:r>
        <w:rPr>
          <w:rFonts w:eastAsia="Times New Roman" w:cs="Times New Roman"/>
          <w:szCs w:val="24"/>
        </w:rPr>
        <w:t>,</w:t>
      </w:r>
      <w:r>
        <w:rPr>
          <w:rFonts w:eastAsia="Times New Roman" w:cs="Times New Roman"/>
          <w:szCs w:val="24"/>
        </w:rPr>
        <w:t xml:space="preserve"> εάν γίνεται για δοκιμές. Αφήνει, δηλαδή, μία πίσω πόρτα και ως δικαιολογία πάλι στο δικαστήριο, αλλά κυρίως για τη χρήση των ασφαλών εφαρμογών, αυτών των ιδίων ως «δούρειους ίππους» στην ασφ</w:t>
      </w:r>
      <w:r>
        <w:rPr>
          <w:rFonts w:eastAsia="Times New Roman" w:cs="Times New Roman"/>
          <w:szCs w:val="24"/>
        </w:rPr>
        <w:t>άλεια είτε εθνικών οργανισμών είτε βιομηχανικών.</w:t>
      </w:r>
    </w:p>
    <w:p w14:paraId="6891333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κυριότερο από όλα είναι το ελαφρυντικό που παρέχει σε αυτούς οι οποίοι θα κάνουν το «</w:t>
      </w:r>
      <w:r>
        <w:rPr>
          <w:rFonts w:eastAsia="Times New Roman" w:cs="Times New Roman"/>
          <w:szCs w:val="24"/>
          <w:lang w:val="en-GB"/>
        </w:rPr>
        <w:t>hacking</w:t>
      </w:r>
      <w:r>
        <w:rPr>
          <w:rFonts w:eastAsia="Times New Roman" w:cs="Times New Roman"/>
          <w:szCs w:val="24"/>
        </w:rPr>
        <w:t>», την υποκλοπή, αλλά δεν θα καταστρέψουν, λέει, δεδομένα. Ξέρετε, η πιο καλά αμειβόμενη βιομηχανική, αλλά και σ</w:t>
      </w:r>
      <w:r>
        <w:rPr>
          <w:rFonts w:eastAsia="Times New Roman" w:cs="Times New Roman"/>
          <w:szCs w:val="24"/>
        </w:rPr>
        <w:t xml:space="preserve">ε επίπεδο εθνικής ασφάλειας, διαδικτυακή επίθεση σήμερα δεν είναι η καταστροφή της πληροφορίας, αλλά η κτήση της πληροφορίας, αφήνοντας τον ιδιοκτήτη της να πιστεύει ότι είναι απόρρητη. </w:t>
      </w:r>
    </w:p>
    <w:p w14:paraId="6891333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Υποκλέπτουν, λοιπόν, αυτή την πληροφορία, τη χρησιμοποιούν και αν εσε</w:t>
      </w:r>
      <w:r>
        <w:rPr>
          <w:rFonts w:eastAsia="Times New Roman" w:cs="Times New Roman"/>
          <w:szCs w:val="24"/>
        </w:rPr>
        <w:t xml:space="preserve">ίς τους πιάσετε και δεν έχουν κάνει κάποια καταστροφή, αυτό είναι ελαφρυντικό. Για παράδειγμα, ο </w:t>
      </w:r>
      <w:proofErr w:type="spellStart"/>
      <w:r>
        <w:rPr>
          <w:rFonts w:eastAsia="Times New Roman" w:cs="Times New Roman"/>
          <w:szCs w:val="24"/>
        </w:rPr>
        <w:t>Σνόουντεν</w:t>
      </w:r>
      <w:proofErr w:type="spellEnd"/>
      <w:r>
        <w:rPr>
          <w:rFonts w:eastAsia="Times New Roman" w:cs="Times New Roman"/>
          <w:szCs w:val="24"/>
        </w:rPr>
        <w:t>, ο οποίος υπέκλεψε όλα τα αρχεία της Εθνικής Υπηρεσίας Πληροφοριών, έχει αυτό το ελαφρυντικό. Άρα ο οποιοσδήποτε υποκλέψει στοιχεία από κάποια ελληνι</w:t>
      </w:r>
      <w:r>
        <w:rPr>
          <w:rFonts w:eastAsia="Times New Roman" w:cs="Times New Roman"/>
          <w:szCs w:val="24"/>
        </w:rPr>
        <w:t xml:space="preserve">κή υπηρεσία ή κάποιον οργανισμό και τα δημοσιεύσει, αλλά δεν τα έχει παραποιήσει, θα έχει αυτό το ελαφρυντικό. </w:t>
      </w:r>
    </w:p>
    <w:p w14:paraId="6891333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Τώρα, περνάμε στα σημεία για το</w:t>
      </w:r>
      <w:r>
        <w:rPr>
          <w:rFonts w:eastAsia="Times New Roman" w:cs="Times New Roman"/>
          <w:szCs w:val="24"/>
        </w:rPr>
        <w:t>ν</w:t>
      </w:r>
      <w:r>
        <w:rPr>
          <w:rFonts w:eastAsia="Times New Roman" w:cs="Times New Roman"/>
          <w:szCs w:val="24"/>
        </w:rPr>
        <w:t xml:space="preserve"> ρατσισμό και την ξενοφοβία, δηλαδή για τη Χρυσή Αυγή αυτό που νομοθετείτε. «Κάθε γραπτό, εικόνα ή άλλη έκφραση </w:t>
      </w:r>
      <w:r>
        <w:rPr>
          <w:rFonts w:eastAsia="Times New Roman" w:cs="Times New Roman"/>
          <w:szCs w:val="24"/>
        </w:rPr>
        <w:t xml:space="preserve">ιδεών που στηρίζουν, προάγουν μίσος, διάκριση, βία κατά ατόμων, ομάδας, με βάση τη φυλή, το χρώμα, την καταγωγή, την εθνική προέλευση, τη θρησκεία». Για ιδεολογία; Αυτοί που </w:t>
      </w:r>
      <w:proofErr w:type="spellStart"/>
      <w:r>
        <w:rPr>
          <w:rFonts w:eastAsia="Times New Roman" w:cs="Times New Roman"/>
          <w:szCs w:val="24"/>
        </w:rPr>
        <w:t>στοχοποιούν</w:t>
      </w:r>
      <w:proofErr w:type="spellEnd"/>
      <w:r>
        <w:rPr>
          <w:rFonts w:eastAsia="Times New Roman" w:cs="Times New Roman"/>
          <w:szCs w:val="24"/>
        </w:rPr>
        <w:t xml:space="preserve"> για ιδεολογία στο διαδίκτυο, θα διώκονται, όταν σε </w:t>
      </w:r>
      <w:r>
        <w:rPr>
          <w:rFonts w:eastAsia="Times New Roman" w:cs="Times New Roman"/>
          <w:szCs w:val="24"/>
          <w:lang w:val="en-US"/>
        </w:rPr>
        <w:t>site</w:t>
      </w:r>
      <w:r>
        <w:rPr>
          <w:rFonts w:eastAsia="Times New Roman" w:cs="Times New Roman"/>
          <w:szCs w:val="24"/>
        </w:rPr>
        <w:t xml:space="preserve"> όπως είναι το </w:t>
      </w:r>
      <w:proofErr w:type="spellStart"/>
      <w:r>
        <w:rPr>
          <w:rFonts w:eastAsia="Times New Roman" w:cs="Times New Roman"/>
          <w:szCs w:val="24"/>
          <w:lang w:val="en-US"/>
        </w:rPr>
        <w:t>i</w:t>
      </w:r>
      <w:r>
        <w:rPr>
          <w:rFonts w:eastAsia="Times New Roman" w:cs="Times New Roman"/>
          <w:szCs w:val="24"/>
          <w:lang w:val="en-US"/>
        </w:rPr>
        <w:t>ndymedia</w:t>
      </w:r>
      <w:proofErr w:type="spellEnd"/>
      <w:r>
        <w:rPr>
          <w:rFonts w:eastAsia="Times New Roman" w:cs="Times New Roman"/>
          <w:szCs w:val="24"/>
        </w:rPr>
        <w:t xml:space="preserve">, αλλά και σε μέσα κοινωνικής δικτύωσης, </w:t>
      </w:r>
      <w:proofErr w:type="spellStart"/>
      <w:r>
        <w:rPr>
          <w:rFonts w:eastAsia="Times New Roman" w:cs="Times New Roman"/>
          <w:szCs w:val="24"/>
        </w:rPr>
        <w:t>στοχοποιείται</w:t>
      </w:r>
      <w:proofErr w:type="spellEnd"/>
      <w:r>
        <w:rPr>
          <w:rFonts w:eastAsia="Times New Roman" w:cs="Times New Roman"/>
          <w:szCs w:val="24"/>
        </w:rPr>
        <w:t xml:space="preserve"> ο αρχηγός της Χρυσής Αυγής, </w:t>
      </w:r>
      <w:proofErr w:type="spellStart"/>
      <w:r>
        <w:rPr>
          <w:rFonts w:eastAsia="Times New Roman" w:cs="Times New Roman"/>
          <w:szCs w:val="24"/>
        </w:rPr>
        <w:t>στοχοποιούνται</w:t>
      </w:r>
      <w:proofErr w:type="spellEnd"/>
      <w:r>
        <w:rPr>
          <w:rFonts w:eastAsia="Times New Roman" w:cs="Times New Roman"/>
          <w:szCs w:val="24"/>
        </w:rPr>
        <w:t xml:space="preserve"> οι Βουλευτές της Χρυσής Αυγής, </w:t>
      </w:r>
      <w:proofErr w:type="spellStart"/>
      <w:r>
        <w:rPr>
          <w:rFonts w:eastAsia="Times New Roman" w:cs="Times New Roman"/>
          <w:szCs w:val="24"/>
        </w:rPr>
        <w:t>στοχοποιούνται</w:t>
      </w:r>
      <w:proofErr w:type="spellEnd"/>
      <w:r>
        <w:rPr>
          <w:rFonts w:eastAsia="Times New Roman" w:cs="Times New Roman"/>
          <w:szCs w:val="24"/>
        </w:rPr>
        <w:t xml:space="preserve"> στελέχη της Χρυσής Αυγής. Τα γραφεία μας δέχονται συνεχώς επιθέσεις. Βγάζουν βίντεο με τη συνοδεία της </w:t>
      </w:r>
      <w:r>
        <w:rPr>
          <w:rFonts w:eastAsia="Times New Roman" w:cs="Times New Roman"/>
          <w:szCs w:val="24"/>
        </w:rPr>
        <w:t>Αστυνομίας που πάνε και τα χτυπάνε. Αυτοί θα διώκονται;</w:t>
      </w:r>
    </w:p>
    <w:p w14:paraId="6891333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Βέβαια, περνάμε και στο επόμενο επίπεδο, αυτοί που </w:t>
      </w:r>
      <w:proofErr w:type="spellStart"/>
      <w:r>
        <w:rPr>
          <w:rFonts w:eastAsia="Times New Roman" w:cs="Times New Roman"/>
          <w:szCs w:val="24"/>
        </w:rPr>
        <w:t>στοχοποιούν</w:t>
      </w:r>
      <w:proofErr w:type="spellEnd"/>
      <w:r>
        <w:rPr>
          <w:rFonts w:eastAsia="Times New Roman" w:cs="Times New Roman"/>
          <w:szCs w:val="24"/>
        </w:rPr>
        <w:t xml:space="preserve"> τους ψηφοφόρους της Χρυσής Αυγής. Έχω εδώ πέρα κάποια αποσπάσματα από σελίδες στο διαδίκτυο, έγκυρες, αλλά και από μια γνωστή τραγουδίστρ</w:t>
      </w:r>
      <w:r>
        <w:rPr>
          <w:rFonts w:eastAsia="Times New Roman" w:cs="Times New Roman"/>
          <w:szCs w:val="24"/>
        </w:rPr>
        <w:t>ια στο</w:t>
      </w:r>
      <w:r>
        <w:rPr>
          <w:rFonts w:eastAsia="Times New Roman" w:cs="Times New Roman"/>
          <w:szCs w:val="24"/>
        </w:rPr>
        <w:t>ν</w:t>
      </w:r>
      <w:r>
        <w:rPr>
          <w:rFonts w:eastAsia="Times New Roman" w:cs="Times New Roman"/>
          <w:szCs w:val="24"/>
        </w:rPr>
        <w:t xml:space="preserve"> χώρο σας τέλος πάντων, η οποία λέει: «Κτήνη, αλήτες, σας δόθηκε σημασία. Να πεθάνετε φασίστες, μέλη και ψηφοφόροι». </w:t>
      </w:r>
    </w:p>
    <w:p w14:paraId="6891333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καταθέσω για τα Πρακτικά τα σχετικά αποσπάσματα.</w:t>
      </w:r>
    </w:p>
    <w:p w14:paraId="6891333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Χατζησάββας καταθέτει για τα Πρακτικά τ</w:t>
      </w:r>
      <w:r>
        <w:rPr>
          <w:rFonts w:eastAsia="Times New Roman" w:cs="Times New Roman"/>
          <w:szCs w:val="24"/>
        </w:rPr>
        <w:t>α προαναφερθέντα αποσπάσματα, τα οποία βρίσκονται στο αρχείο του Τμήματος Γραμματείας της Διεύθυνσης Στενογραφίας και  Πρακτικών της Βουλής)</w:t>
      </w:r>
    </w:p>
    <w:p w14:paraId="6891333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Τέτοιες δημοσιεύσεις θα διώκονται; Η </w:t>
      </w:r>
      <w:proofErr w:type="spellStart"/>
      <w:r>
        <w:rPr>
          <w:rFonts w:eastAsia="Times New Roman" w:cs="Times New Roman"/>
          <w:szCs w:val="24"/>
        </w:rPr>
        <w:t>στοχοποίηση</w:t>
      </w:r>
      <w:proofErr w:type="spellEnd"/>
      <w:r>
        <w:rPr>
          <w:rFonts w:eastAsia="Times New Roman" w:cs="Times New Roman"/>
          <w:szCs w:val="24"/>
        </w:rPr>
        <w:t xml:space="preserve"> με βάση το επάγγελμα, εάν, δηλαδή, φοράς εθνόσημο, είσαι αστυνομικ</w:t>
      </w:r>
      <w:r>
        <w:rPr>
          <w:rFonts w:eastAsia="Times New Roman" w:cs="Times New Roman"/>
          <w:szCs w:val="24"/>
        </w:rPr>
        <w:t xml:space="preserve">ός ή στρατιωτικός και σε </w:t>
      </w:r>
      <w:proofErr w:type="spellStart"/>
      <w:r>
        <w:rPr>
          <w:rFonts w:eastAsia="Times New Roman" w:cs="Times New Roman"/>
          <w:szCs w:val="24"/>
        </w:rPr>
        <w:t>στοχοποιούν</w:t>
      </w:r>
      <w:proofErr w:type="spellEnd"/>
      <w:r>
        <w:rPr>
          <w:rFonts w:eastAsia="Times New Roman" w:cs="Times New Roman"/>
          <w:szCs w:val="24"/>
        </w:rPr>
        <w:t xml:space="preserve"> στο διαδίκτυο, αυτά θα διώκονται;</w:t>
      </w:r>
    </w:p>
    <w:p w14:paraId="6891333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Τι είναι ρατσισμός και εθνικιστικό έγκλημα, τέλος πάντων, για εσάς στο διαδίκτυο, σε αυτή τη ζυγαριά τα οποία τα βάζετε και τα ζυγίζετε; Εάν βλέπεις τη σημαία σου να κυματίζει, ακούς το</w:t>
      </w:r>
      <w:r>
        <w:rPr>
          <w:rFonts w:eastAsia="Times New Roman" w:cs="Times New Roman"/>
          <w:szCs w:val="24"/>
        </w:rPr>
        <w:t>ν εθνικό ύμνο και δακρύζεις, είναι εθνικιστικό; Όχι, άμα το κάνει ο Ομπάμα, ο Πρόεδρος των Ηνωμένων Πολιτειών, ας πούμε, δεν είναι. Άμα το κάνει, όμως, ένας Έλληνας, είναι εθνικιστικό και φασιστικό να βλέπεις την ελληνική σημαία και να δακρύζεις.</w:t>
      </w:r>
    </w:p>
    <w:p w14:paraId="6891333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Εάν </w:t>
      </w:r>
      <w:r>
        <w:rPr>
          <w:rFonts w:eastAsia="Times New Roman" w:cs="Times New Roman"/>
          <w:szCs w:val="24"/>
        </w:rPr>
        <w:t xml:space="preserve">αναπαραγάγεις λόγους αγωνιστών της ράτσας τους, όπως είναι ο Μάρτιν Λούθερ Κινγκ, ο Μοχάμεντ </w:t>
      </w:r>
      <w:proofErr w:type="spellStart"/>
      <w:r>
        <w:rPr>
          <w:rFonts w:eastAsia="Times New Roman" w:cs="Times New Roman"/>
          <w:szCs w:val="24"/>
        </w:rPr>
        <w:t>Άλι</w:t>
      </w:r>
      <w:proofErr w:type="spellEnd"/>
      <w:r>
        <w:rPr>
          <w:rFonts w:eastAsia="Times New Roman" w:cs="Times New Roman"/>
          <w:szCs w:val="24"/>
        </w:rPr>
        <w:t>, είναι ρατσιστικό και εθνικιστικό; Εάν γράφεις, όμως, στίχους του Μακρυγιάννη, του Κολοκοτρώνη, του Ίωνα Δραγούμη, του Περικλή Γιαννόπουλου, του Καζαντζάκη ακό</w:t>
      </w:r>
      <w:r>
        <w:rPr>
          <w:rFonts w:eastAsia="Times New Roman" w:cs="Times New Roman"/>
          <w:szCs w:val="24"/>
        </w:rPr>
        <w:t xml:space="preserve">μα, για τη ράτσα και για τη φυλή, θα είναι ρατσιστικό και </w:t>
      </w:r>
      <w:proofErr w:type="spellStart"/>
      <w:r>
        <w:rPr>
          <w:rFonts w:eastAsia="Times New Roman" w:cs="Times New Roman"/>
          <w:szCs w:val="24"/>
        </w:rPr>
        <w:t>ξενοφοβικό</w:t>
      </w:r>
      <w:proofErr w:type="spellEnd"/>
      <w:r>
        <w:rPr>
          <w:rFonts w:eastAsia="Times New Roman" w:cs="Times New Roman"/>
          <w:szCs w:val="24"/>
        </w:rPr>
        <w:t>. Αυτός ο νόμος, όμως, υπάρχει. Υπάρχει εδώ και καιρό. Μόνο που εφαρμόζεται μόνο σε Έλληνες.</w:t>
      </w:r>
    </w:p>
    <w:p w14:paraId="6891333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w:t>
      </w:r>
      <w:r>
        <w:rPr>
          <w:rFonts w:eastAsia="Times New Roman" w:cs="Times New Roman"/>
          <w:szCs w:val="24"/>
        </w:rPr>
        <w:t xml:space="preserve">υτή) </w:t>
      </w:r>
    </w:p>
    <w:p w14:paraId="6891333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Εικόνες με σημαίες, με κοινοβουλευτικό περιεχόμενο, εμένα εδώ να μιλάω, σε αυτό το έδρανο το σηκώνω σε κάποια σελίδα και μου το κατεβάζουν σαν ρατσιστικό.</w:t>
      </w:r>
    </w:p>
    <w:p w14:paraId="6891333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Ποιοι μπορούν, όμως, να εκφράζονται ελεύθερα; Μπορούν να εκφράζονται ελεύθερα οι ανθέλληνες Αλβ</w:t>
      </w:r>
      <w:r>
        <w:rPr>
          <w:rFonts w:eastAsia="Times New Roman" w:cs="Times New Roman"/>
          <w:szCs w:val="24"/>
        </w:rPr>
        <w:t xml:space="preserve">ανοί στον ελληνικό στρατό κάνοντας το σήμα της μεγάλης Αλβανίας; Αυτοί μπορούν. Ο Φίλης να αμφισβητεί τη Γενοκτονία των Ποντίων; Μπορεί. Οι </w:t>
      </w:r>
      <w:proofErr w:type="spellStart"/>
      <w:r>
        <w:rPr>
          <w:rFonts w:eastAsia="Times New Roman" w:cs="Times New Roman"/>
          <w:szCs w:val="24"/>
        </w:rPr>
        <w:t>τ</w:t>
      </w:r>
      <w:r>
        <w:rPr>
          <w:rFonts w:eastAsia="Times New Roman" w:cs="Times New Roman"/>
          <w:szCs w:val="24"/>
        </w:rPr>
        <w:t>ζιχαντιστές</w:t>
      </w:r>
      <w:proofErr w:type="spellEnd"/>
      <w:r>
        <w:rPr>
          <w:rFonts w:eastAsia="Times New Roman" w:cs="Times New Roman"/>
          <w:szCs w:val="24"/>
        </w:rPr>
        <w:t xml:space="preserve"> που πυροβολούν κόσμο σε συναυλίες, που πατάνε κόσμο με το φορτηγό; Μπορούν να έχουν και σελίδες, να έχο</w:t>
      </w:r>
      <w:r>
        <w:rPr>
          <w:rFonts w:eastAsia="Times New Roman" w:cs="Times New Roman"/>
          <w:szCs w:val="24"/>
        </w:rPr>
        <w:t xml:space="preserve">υν και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Αυτοί που αποκεφαλίζουν ιερείς; Μπορούν. Αυτοί που έσφαξαν ένα δωδεκάχρονο παιδάκι και ακόμα και σήμερα ο λογαριασμός τους στο </w:t>
      </w:r>
      <w:r>
        <w:rPr>
          <w:rFonts w:eastAsia="Times New Roman" w:cs="Times New Roman"/>
          <w:szCs w:val="24"/>
          <w:lang w:val="en-US"/>
        </w:rPr>
        <w:t>Facebook</w:t>
      </w:r>
      <w:r>
        <w:rPr>
          <w:rFonts w:eastAsia="Times New Roman" w:cs="Times New Roman"/>
          <w:szCs w:val="24"/>
        </w:rPr>
        <w:t xml:space="preserve"> είναι ενεργός, παραδείγματος χάριν, θα διώκονται; Θα κατεβαίνουν αυτοί οι λογαριασμοί; </w:t>
      </w:r>
    </w:p>
    <w:p w14:paraId="6891334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το κυρι</w:t>
      </w:r>
      <w:r>
        <w:rPr>
          <w:rFonts w:eastAsia="Times New Roman" w:cs="Times New Roman"/>
          <w:szCs w:val="24"/>
        </w:rPr>
        <w:t xml:space="preserve">ότερο από όλα, αυτοί που λοιδορούν και </w:t>
      </w:r>
      <w:proofErr w:type="spellStart"/>
      <w:r>
        <w:rPr>
          <w:rFonts w:eastAsia="Times New Roman" w:cs="Times New Roman"/>
          <w:szCs w:val="24"/>
        </w:rPr>
        <w:t>στοχοποιούν</w:t>
      </w:r>
      <w:proofErr w:type="spellEnd"/>
      <w:r>
        <w:rPr>
          <w:rFonts w:eastAsia="Times New Roman" w:cs="Times New Roman"/>
          <w:szCs w:val="24"/>
        </w:rPr>
        <w:t xml:space="preserve"> συναγωνιστές της Χρυσής Αυγής -έχουμε δυο νεκρούς, χίλιες μέρες συμπλήρωσαν και δεν έχουν βρεθεί ακόμα οι δολοφόνοι- όταν θα κάνουν ανακοινώσεις, θα διώκονται με αυτόν εδώ τον νόμο; </w:t>
      </w:r>
    </w:p>
    <w:p w14:paraId="6891334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 λοιπόν, για όλους α</w:t>
      </w:r>
      <w:r>
        <w:rPr>
          <w:rFonts w:eastAsia="Times New Roman" w:cs="Times New Roman"/>
          <w:szCs w:val="24"/>
        </w:rPr>
        <w:t>υτούς τους νόμους, ο κόσμος θα πάει και θα ψηφίσει Χρυσή Αυγή, γιατί η Χρυσή Αυγή και μπορεί και δεν θα κάνει για πάντα υπομονή.</w:t>
      </w:r>
    </w:p>
    <w:p w14:paraId="6891334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3343"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 xml:space="preserve">ς </w:t>
      </w:r>
      <w:r>
        <w:rPr>
          <w:rFonts w:eastAsia="Times New Roman" w:cs="Times New Roman"/>
          <w:szCs w:val="24"/>
        </w:rPr>
        <w:t>Αυγή</w:t>
      </w:r>
      <w:r>
        <w:rPr>
          <w:rFonts w:eastAsia="Times New Roman" w:cs="Times New Roman"/>
          <w:szCs w:val="24"/>
        </w:rPr>
        <w:t>ς</w:t>
      </w:r>
      <w:r>
        <w:rPr>
          <w:rFonts w:eastAsia="Times New Roman" w:cs="Times New Roman"/>
          <w:szCs w:val="24"/>
        </w:rPr>
        <w:t>)</w:t>
      </w:r>
    </w:p>
    <w:p w14:paraId="6891334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Υπουργός Εργα</w:t>
      </w:r>
      <w:r>
        <w:rPr>
          <w:rFonts w:eastAsia="Times New Roman" w:cs="Times New Roman"/>
          <w:szCs w:val="24"/>
        </w:rPr>
        <w:t xml:space="preserve">σίας, Κοινωνικής Ασφάλισης και Κοινωνικής Αλληλεγγύης κ. </w:t>
      </w:r>
      <w:proofErr w:type="spellStart"/>
      <w:r>
        <w:rPr>
          <w:rFonts w:eastAsia="Times New Roman" w:cs="Times New Roman"/>
          <w:szCs w:val="24"/>
        </w:rPr>
        <w:t>Κατρούγκαλος</w:t>
      </w:r>
      <w:proofErr w:type="spellEnd"/>
      <w:r>
        <w:rPr>
          <w:rFonts w:eastAsia="Times New Roman" w:cs="Times New Roman"/>
          <w:szCs w:val="24"/>
        </w:rPr>
        <w:t xml:space="preserve">, για να παρουσιάσει τις τροπολογίες. </w:t>
      </w:r>
    </w:p>
    <w:p w14:paraId="6891334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Ευχαριστώ, κύριε Πρόεδρε.</w:t>
      </w:r>
    </w:p>
    <w:p w14:paraId="6891334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τρεις </w:t>
      </w:r>
      <w:r>
        <w:rPr>
          <w:rFonts w:eastAsia="Times New Roman" w:cs="Times New Roman"/>
          <w:szCs w:val="24"/>
        </w:rPr>
        <w:t>τροπολογίες ουσιαστικά, σε συνέχιση των χθεσινών ανακοινώσεων του Πρωθυπουργού για το νέο κοινωνικό κράτος και της αντίληψης που έχουμε εμείς για αυτό, δηλαδή ότι θέλουμε στη θέση αποσπασματικών ρυθμίσεων, που αντανακλούσαν τον πελατειακό χαρακτήρα του παλ</w:t>
      </w:r>
      <w:r>
        <w:rPr>
          <w:rFonts w:eastAsia="Times New Roman" w:cs="Times New Roman"/>
          <w:szCs w:val="24"/>
        </w:rPr>
        <w:t>αιού πολιτικού συστήματος, να θέσουμε μια νέα αντίληψη που έχει ως σκοπό την καθολικότητα και τη συμπληρωματικότητα των σχετικών παροχών, αυτό που λέμε «απελευθέρωση από το</w:t>
      </w:r>
      <w:r>
        <w:rPr>
          <w:rFonts w:eastAsia="Times New Roman" w:cs="Times New Roman"/>
          <w:szCs w:val="24"/>
        </w:rPr>
        <w:t>ν</w:t>
      </w:r>
      <w:r>
        <w:rPr>
          <w:rFonts w:eastAsia="Times New Roman" w:cs="Times New Roman"/>
          <w:szCs w:val="24"/>
        </w:rPr>
        <w:t xml:space="preserve"> φόβο».</w:t>
      </w:r>
    </w:p>
    <w:p w14:paraId="6891334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Οι ρυθμίσεις που φέρνουμε τώρα, αφορούν τον τομέα της εργασίας και ειδικά τ</w:t>
      </w:r>
      <w:r>
        <w:rPr>
          <w:rFonts w:eastAsia="Times New Roman" w:cs="Times New Roman"/>
          <w:szCs w:val="24"/>
        </w:rPr>
        <w:t xml:space="preserve">ην προσπάθειά αντιμετώπισης της ανεργίας και το ΕΚΑΣ. </w:t>
      </w:r>
    </w:p>
    <w:p w14:paraId="6891334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Ως προς την ανεργία εισάγουμε ορισμένες διορθωτικές παρεμβάσεις στα προγράμματα απασχόλησης, τα λεγόμενα «</w:t>
      </w:r>
      <w:r>
        <w:rPr>
          <w:rFonts w:eastAsia="Times New Roman" w:cs="Times New Roman"/>
          <w:szCs w:val="24"/>
        </w:rPr>
        <w:t>κ</w:t>
      </w:r>
      <w:r>
        <w:rPr>
          <w:rFonts w:eastAsia="Times New Roman" w:cs="Times New Roman"/>
          <w:szCs w:val="24"/>
        </w:rPr>
        <w:t xml:space="preserve">οινωφελή </w:t>
      </w:r>
      <w:r>
        <w:rPr>
          <w:rFonts w:eastAsia="Times New Roman" w:cs="Times New Roman"/>
          <w:szCs w:val="24"/>
        </w:rPr>
        <w:t>π</w:t>
      </w:r>
      <w:r>
        <w:rPr>
          <w:rFonts w:eastAsia="Times New Roman" w:cs="Times New Roman"/>
          <w:szCs w:val="24"/>
        </w:rPr>
        <w:t>ρογράμματα», με βασικό, νέο χαρακτηριστικό ότι υπάρχει η δυνατότητα να παρέχεται η σ</w:t>
      </w:r>
      <w:r>
        <w:rPr>
          <w:rFonts w:eastAsia="Times New Roman" w:cs="Times New Roman"/>
          <w:szCs w:val="24"/>
        </w:rPr>
        <w:t xml:space="preserve">χετική εργασία, εκτός από δήμους, σε σχολεία, νοσοκομεία, υπηρεσίες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και υπηρεσίες Υπουργείων, όπως επίσης και να υπάρχει συμπληρωματική χρηματοδότηση από εθνικούς πόρους, πέραν αυτών που μπορούμε να εξασφαλίσουμε από κοινο</w:t>
      </w:r>
      <w:r>
        <w:rPr>
          <w:rFonts w:eastAsia="Times New Roman" w:cs="Times New Roman"/>
          <w:szCs w:val="24"/>
        </w:rPr>
        <w:t xml:space="preserve">τικούς. </w:t>
      </w:r>
    </w:p>
    <w:p w14:paraId="68913349" w14:textId="77777777" w:rsidR="001E1C42" w:rsidRDefault="003A7B58">
      <w:pPr>
        <w:spacing w:after="0" w:line="600" w:lineRule="auto"/>
        <w:ind w:firstLine="720"/>
        <w:jc w:val="both"/>
        <w:rPr>
          <w:rFonts w:eastAsia="Times New Roman"/>
          <w:szCs w:val="24"/>
        </w:rPr>
      </w:pPr>
      <w:r>
        <w:rPr>
          <w:rFonts w:eastAsia="Times New Roman"/>
          <w:szCs w:val="24"/>
        </w:rPr>
        <w:t xml:space="preserve">Επίσης, υπάρχει μια ειδική πρόβλεψη για παράταση ειδικά προγραμμάτων που αφορούν σε υπηρεσίες σχετικές με ανάγκες μεταναστών ή προσφύγων λόγω του οξυμένου γνωστού προβλήματος που υπάρχει. </w:t>
      </w:r>
    </w:p>
    <w:p w14:paraId="6891334A" w14:textId="77777777" w:rsidR="001E1C42" w:rsidRDefault="003A7B58">
      <w:pPr>
        <w:spacing w:after="0" w:line="600" w:lineRule="auto"/>
        <w:ind w:firstLine="720"/>
        <w:jc w:val="both"/>
        <w:rPr>
          <w:rFonts w:eastAsia="Times New Roman"/>
          <w:szCs w:val="24"/>
        </w:rPr>
      </w:pPr>
      <w:r>
        <w:rPr>
          <w:rFonts w:eastAsia="Times New Roman"/>
          <w:szCs w:val="24"/>
        </w:rPr>
        <w:t xml:space="preserve">Για το ΕΚΑΣ, η πρόβλεψη η οποία εισάγεται έχει ουσιαστικά </w:t>
      </w:r>
      <w:r>
        <w:rPr>
          <w:rFonts w:eastAsia="Times New Roman"/>
          <w:szCs w:val="24"/>
        </w:rPr>
        <w:t xml:space="preserve">δύο σκέλη. Το πρώτο έχει γενικό χαρακτήρα και θα ισχύει για όλους τους δικαιούχους ή πρώην δικαιούχους του ΕΚΑΣ μέχρι την αντικατάστασή του από το νέο σύστημα που προβλέπει η ασφαλιστική μεταρρύθμιση, δηλαδή των </w:t>
      </w:r>
      <w:proofErr w:type="spellStart"/>
      <w:r>
        <w:rPr>
          <w:rFonts w:eastAsia="Times New Roman"/>
          <w:szCs w:val="24"/>
        </w:rPr>
        <w:t>επανυπολογισμό</w:t>
      </w:r>
      <w:proofErr w:type="spellEnd"/>
      <w:r>
        <w:rPr>
          <w:rFonts w:eastAsia="Times New Roman"/>
          <w:szCs w:val="24"/>
        </w:rPr>
        <w:t xml:space="preserve"> με συμπερίληψη εθνικής σύνταξ</w:t>
      </w:r>
      <w:r>
        <w:rPr>
          <w:rFonts w:eastAsia="Times New Roman"/>
          <w:szCs w:val="24"/>
        </w:rPr>
        <w:t xml:space="preserve">ης μετά το 2018. </w:t>
      </w:r>
    </w:p>
    <w:p w14:paraId="6891334B" w14:textId="77777777" w:rsidR="001E1C42" w:rsidRDefault="003A7B58">
      <w:pPr>
        <w:spacing w:after="0" w:line="600" w:lineRule="auto"/>
        <w:ind w:firstLine="720"/>
        <w:jc w:val="both"/>
        <w:rPr>
          <w:rFonts w:eastAsia="Times New Roman"/>
          <w:szCs w:val="24"/>
        </w:rPr>
      </w:pPr>
      <w:r>
        <w:rPr>
          <w:rFonts w:eastAsia="Times New Roman"/>
          <w:szCs w:val="24"/>
        </w:rPr>
        <w:t>Η πρόβλεψη αυτή, λοιπόν, αφορά, πρώτον, την πλήρη απαλλαγή από τη φαρμακευτική δαπάνη όσων παύουν να είναι δικαιούχοι, δεύτερον, τη συνέχιση παροχής σε αυτούς που έχουν αναπηρία άνω του 80% και, τρίτον, σε περίπτωση που η απώλεια του επιδ</w:t>
      </w:r>
      <w:r>
        <w:rPr>
          <w:rFonts w:eastAsia="Times New Roman"/>
          <w:szCs w:val="24"/>
        </w:rPr>
        <w:t>όματος αφορούσε και τους δύο συζύγους, να συνεχίζει να καταβάλλεται ισόποση παροχή σ</w:t>
      </w:r>
      <w:r>
        <w:rPr>
          <w:rFonts w:eastAsia="Times New Roman"/>
          <w:szCs w:val="24"/>
        </w:rPr>
        <w:t>ε</w:t>
      </w:r>
      <w:r>
        <w:rPr>
          <w:rFonts w:eastAsia="Times New Roman"/>
          <w:szCs w:val="24"/>
        </w:rPr>
        <w:t xml:space="preserve"> αυτόν που έχει το μικρότερο εισόδημα. </w:t>
      </w:r>
    </w:p>
    <w:p w14:paraId="6891334C" w14:textId="77777777" w:rsidR="001E1C42" w:rsidRDefault="003A7B58">
      <w:pPr>
        <w:spacing w:after="0" w:line="600" w:lineRule="auto"/>
        <w:ind w:firstLine="720"/>
        <w:jc w:val="both"/>
        <w:rPr>
          <w:rFonts w:eastAsia="Times New Roman"/>
          <w:szCs w:val="24"/>
        </w:rPr>
      </w:pPr>
      <w:r>
        <w:rPr>
          <w:rFonts w:eastAsia="Times New Roman"/>
          <w:szCs w:val="24"/>
        </w:rPr>
        <w:t>Υπάρχουν και δύο ειδικές ρυθμίσεις για το 2016. Είναι ειδικές γιατί του χρόνου θα τροποποιηθεί ο τρόπος προσαρμογής του ΕΚΑΣ. Προβλ</w:t>
      </w:r>
      <w:r>
        <w:rPr>
          <w:rFonts w:eastAsia="Times New Roman"/>
          <w:szCs w:val="24"/>
        </w:rPr>
        <w:t>έπουν για όσους έχουν απώλεια επιδόματος άνω των τριάντα ευρώ μηνιαίως, την απαλλαγή τους από τη συμμετοχή, την εισφορά υπέρ υγείας, υπέρ ΕΟΠΥΥ 6%. Επίσης, υπάρχει η πρόβλεψη για τη χορήγηση προπληρωμένης κάρτας αλληλεγγύης σ</w:t>
      </w:r>
      <w:r>
        <w:rPr>
          <w:rFonts w:eastAsia="Times New Roman"/>
          <w:szCs w:val="24"/>
        </w:rPr>
        <w:t>ε</w:t>
      </w:r>
      <w:r>
        <w:rPr>
          <w:rFonts w:eastAsia="Times New Roman"/>
          <w:szCs w:val="24"/>
        </w:rPr>
        <w:t xml:space="preserve"> όλους όσοι έχουν απώλεια παρο</w:t>
      </w:r>
      <w:r>
        <w:rPr>
          <w:rFonts w:eastAsia="Times New Roman"/>
          <w:szCs w:val="24"/>
        </w:rPr>
        <w:t xml:space="preserve">χής ανώτερη των 115 ευρώ με παροχή ισόποση με το 30% της απώλειας. </w:t>
      </w:r>
    </w:p>
    <w:p w14:paraId="6891334D" w14:textId="77777777" w:rsidR="001E1C42" w:rsidRDefault="003A7B58">
      <w:pPr>
        <w:spacing w:after="0" w:line="600" w:lineRule="auto"/>
        <w:ind w:firstLine="720"/>
        <w:jc w:val="both"/>
        <w:rPr>
          <w:rFonts w:eastAsia="Times New Roman"/>
          <w:szCs w:val="24"/>
        </w:rPr>
      </w:pPr>
      <w:r>
        <w:rPr>
          <w:rFonts w:eastAsia="Times New Roman"/>
          <w:szCs w:val="24"/>
        </w:rPr>
        <w:t>Υπολογίζουμε ότι μ</w:t>
      </w:r>
      <w:r>
        <w:rPr>
          <w:rFonts w:eastAsia="Times New Roman"/>
          <w:szCs w:val="24"/>
        </w:rPr>
        <w:t>ε</w:t>
      </w:r>
      <w:r>
        <w:rPr>
          <w:rFonts w:eastAsia="Times New Roman"/>
          <w:szCs w:val="24"/>
        </w:rPr>
        <w:t xml:space="preserve"> αυτόν τον τρόπο καλύπτουμε το 40% έως 70% των απωλειών που υπέστησαν οι δικαιούχοι του ΕΚΑΣ. Ελπίζουμε στο μέλλον και με συμπληρωματικά μέτρα να μπορέσουμε να καλύψουμε</w:t>
      </w:r>
      <w:r>
        <w:rPr>
          <w:rFonts w:eastAsia="Times New Roman"/>
          <w:szCs w:val="24"/>
        </w:rPr>
        <w:t xml:space="preserve"> αυτή τη </w:t>
      </w:r>
      <w:proofErr w:type="spellStart"/>
      <w:r>
        <w:rPr>
          <w:rFonts w:eastAsia="Times New Roman"/>
          <w:szCs w:val="24"/>
        </w:rPr>
        <w:t>χαίνουσα</w:t>
      </w:r>
      <w:proofErr w:type="spellEnd"/>
      <w:r>
        <w:rPr>
          <w:rFonts w:eastAsia="Times New Roman"/>
          <w:szCs w:val="24"/>
        </w:rPr>
        <w:t xml:space="preserve"> πληγή στην ελληνική κοινωνία που, όπως ξέρετε, δεν ήταν αντικείμενο της ασφαλιστικής μεταρρύθμισης η κατάληξή της, αλλά ήταν από τα πράγματα που δεν μπορέσαμε να αποφύγουμε στο πλαίσιο του αναγκαστικού συμβιβασμού του Ιουλίου της προηγούμ</w:t>
      </w:r>
      <w:r>
        <w:rPr>
          <w:rFonts w:eastAsia="Times New Roman"/>
          <w:szCs w:val="24"/>
        </w:rPr>
        <w:t xml:space="preserve">ενης χρονιάς, κάτι που είχε προαναγγελθεί άλλωστε και από την προηγούμενη κυβέρνηση μέσω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w:t>
      </w:r>
    </w:p>
    <w:p w14:paraId="6891334E" w14:textId="77777777" w:rsidR="001E1C42" w:rsidRDefault="003A7B58">
      <w:pPr>
        <w:spacing w:after="0" w:line="600" w:lineRule="auto"/>
        <w:ind w:firstLine="720"/>
        <w:jc w:val="both"/>
        <w:rPr>
          <w:rFonts w:eastAsia="Times New Roman"/>
          <w:szCs w:val="24"/>
        </w:rPr>
      </w:pPr>
      <w:r>
        <w:rPr>
          <w:rFonts w:eastAsia="Times New Roman"/>
          <w:szCs w:val="24"/>
        </w:rPr>
        <w:t xml:space="preserve">Αυτό που κάνουμε εμείς είναι </w:t>
      </w:r>
      <w:proofErr w:type="spellStart"/>
      <w:r>
        <w:rPr>
          <w:rFonts w:eastAsia="Times New Roman"/>
          <w:szCs w:val="24"/>
        </w:rPr>
        <w:t>αφ</w:t>
      </w:r>
      <w:r>
        <w:rPr>
          <w:rFonts w:eastAsia="Times New Roman"/>
          <w:szCs w:val="24"/>
        </w:rPr>
        <w:t>’</w:t>
      </w:r>
      <w:r>
        <w:rPr>
          <w:rFonts w:eastAsia="Times New Roman"/>
          <w:szCs w:val="24"/>
        </w:rPr>
        <w:t>ενός</w:t>
      </w:r>
      <w:proofErr w:type="spellEnd"/>
      <w:r>
        <w:rPr>
          <w:rFonts w:eastAsia="Times New Roman"/>
          <w:szCs w:val="24"/>
        </w:rPr>
        <w:t xml:space="preserve"> ως προς το στρατηγικό επίπεδο να αντικαθιστούμε το ΕΚΑΣ μ’ ένα πληρέστερο μέτρο όπως είναι η εθνική σύνταξ</w:t>
      </w:r>
      <w:r>
        <w:rPr>
          <w:rFonts w:eastAsia="Times New Roman"/>
          <w:szCs w:val="24"/>
        </w:rPr>
        <w:t>η και να εισάγουμε αυτά τα αναγκαστικά και αναγκαία μέτρα ανακούφισης γι’ αυτούς που θα πρέπει να ανακουφίσουμε μέχρις ότου έρθει το τέλος το 2018 και δουν την πλήρη εφαρμογή της μεταρρύθμισης.</w:t>
      </w:r>
    </w:p>
    <w:p w14:paraId="6891334F" w14:textId="77777777" w:rsidR="001E1C42" w:rsidRDefault="003A7B58">
      <w:pPr>
        <w:spacing w:after="0" w:line="600" w:lineRule="auto"/>
        <w:ind w:firstLine="720"/>
        <w:jc w:val="both"/>
        <w:rPr>
          <w:rFonts w:eastAsia="Times New Roman"/>
          <w:szCs w:val="24"/>
        </w:rPr>
      </w:pPr>
      <w:r>
        <w:rPr>
          <w:rFonts w:eastAsia="Times New Roman"/>
          <w:szCs w:val="24"/>
        </w:rPr>
        <w:t>Σας ευχαριστώ πολύ.</w:t>
      </w:r>
    </w:p>
    <w:p w14:paraId="68913350" w14:textId="77777777" w:rsidR="001E1C42" w:rsidRDefault="003A7B58">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r>
        <w:rPr>
          <w:rFonts w:eastAsia="Times New Roman"/>
          <w:szCs w:val="24"/>
        </w:rPr>
        <w:t>)</w:t>
      </w:r>
    </w:p>
    <w:p w14:paraId="68913351"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w:t>
      </w:r>
    </w:p>
    <w:p w14:paraId="68913352" w14:textId="77777777" w:rsidR="001E1C42" w:rsidRDefault="003A7B58">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Μεγαλοοικονόμου</w:t>
      </w:r>
      <w:proofErr w:type="spellEnd"/>
      <w:r>
        <w:rPr>
          <w:rFonts w:eastAsia="Times New Roman"/>
          <w:szCs w:val="24"/>
        </w:rPr>
        <w:t xml:space="preserve"> από την Ένωση Κεντρώων.</w:t>
      </w:r>
    </w:p>
    <w:p w14:paraId="68913353"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Συγγνώμη, κύριε Πρόεδρε, θα ήθελα μια διευκρίνιση επί της διαδικασίας.</w:t>
      </w:r>
    </w:p>
    <w:p w14:paraId="68913354"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p>
    <w:p w14:paraId="68913355" w14:textId="77777777" w:rsidR="001E1C42" w:rsidRDefault="003A7B58">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Υπ</w:t>
      </w:r>
      <w:r>
        <w:rPr>
          <w:rFonts w:eastAsia="Times New Roman"/>
          <w:szCs w:val="24"/>
        </w:rPr>
        <w:t>ουργέ, μπορείτε να διευκρινίσετε σε ποια τροπολογία αναφέρονται οι ρυθμίσεις για το ΕΚΑΣ; Εμείς βλέπουμε την 596/39, η οποία αναφέρεται πράγματι στα προγράμματα κοινωφελούς χαρακτήρα και κυρίως στην πρόσληψη τριακοσίων εξήντα νέων ανθρώπων με νέες οργανικέ</w:t>
      </w:r>
      <w:r>
        <w:rPr>
          <w:rFonts w:eastAsia="Times New Roman"/>
          <w:szCs w:val="24"/>
        </w:rPr>
        <w:t>ς θέσεις στο δημόσιο, αλλά αυτό για το ΕΚΑΣ σε ποια τροπολογία είναι;</w:t>
      </w:r>
    </w:p>
    <w:p w14:paraId="68913356"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Είναι τρεις τροπολογίες. Ευτυχώς που μιλήσατε, γιατί προανήγγειλα την τρίτη, αλλά δεν την </w:t>
      </w:r>
      <w:r>
        <w:rPr>
          <w:rFonts w:eastAsia="Times New Roman"/>
          <w:szCs w:val="24"/>
        </w:rPr>
        <w:t xml:space="preserve">ανέφερα. Αφορά παράταση της προθεσμίας για τη ρύθμιση του </w:t>
      </w:r>
      <w:proofErr w:type="spellStart"/>
      <w:r>
        <w:rPr>
          <w:rFonts w:eastAsia="Times New Roman"/>
          <w:szCs w:val="24"/>
        </w:rPr>
        <w:t>αγγελιόσημου</w:t>
      </w:r>
      <w:proofErr w:type="spellEnd"/>
      <w:r>
        <w:rPr>
          <w:rFonts w:eastAsia="Times New Roman"/>
          <w:szCs w:val="24"/>
        </w:rPr>
        <w:t>. Εγώ τις έχω μπροστά μου από τη Γενική Γραμματεία της Κυβέρνησης, όμως δεν έχω τον αριθμό. Θα μου δώσετε τη δυνατότητα να ρωτήσω και να επανέλθω για να σας δώσω …</w:t>
      </w:r>
    </w:p>
    <w:p w14:paraId="68913357"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Πάντως </w:t>
      </w:r>
      <w:r>
        <w:rPr>
          <w:rFonts w:eastAsia="Times New Roman"/>
          <w:szCs w:val="24"/>
        </w:rPr>
        <w:t>δεν έχουν κατατεθεί αυτή τη στιγμή οι εν λόγω τροπολογίες.</w:t>
      </w:r>
    </w:p>
    <w:p w14:paraId="68913358"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Άρα δεν έχουν κατατεθεί.</w:t>
      </w:r>
    </w:p>
    <w:p w14:paraId="68913359"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Η ενημέρωση η οποία μου έγινε είναι ότι θα κατατίθεντο τη στι</w:t>
      </w:r>
      <w:r>
        <w:rPr>
          <w:rFonts w:eastAsia="Times New Roman"/>
          <w:szCs w:val="24"/>
        </w:rPr>
        <w:t>γμή που θα μιλούσα. Εφόσον δεν έχει γίνει αυτό…</w:t>
      </w:r>
    </w:p>
    <w:p w14:paraId="6891335A"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Μιλάτε στη Βουλή χωρίς να έχουν κατατεθεί; </w:t>
      </w:r>
    </w:p>
    <w:p w14:paraId="6891335B"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Ζητώ συγγνώμη εκ μέρους της Κυβέρνησης.</w:t>
      </w:r>
    </w:p>
    <w:p w14:paraId="6891335C"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Πρόεδρε, υπάρχει και ένα όριο.</w:t>
      </w:r>
    </w:p>
    <w:p w14:paraId="6891335D"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Μιλάει ο Υπουργός στη Βουλή χωρίς να έχουν κατατεθεί οι τροπολογίες;</w:t>
      </w:r>
    </w:p>
    <w:p w14:paraId="6891335E"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Υπουργέ, μ</w:t>
      </w:r>
      <w:r>
        <w:rPr>
          <w:rFonts w:eastAsia="Times New Roman"/>
          <w:szCs w:val="24"/>
        </w:rPr>
        <w:t>ε</w:t>
      </w:r>
      <w:r>
        <w:rPr>
          <w:rFonts w:eastAsia="Times New Roman"/>
          <w:szCs w:val="24"/>
        </w:rPr>
        <w:t xml:space="preserve"> όλο</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σεβασμό, υπάρχει και ένα όριο.</w:t>
      </w:r>
    </w:p>
    <w:p w14:paraId="6891335F"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Έχουμε πει, κύριε Πρ</w:t>
      </w:r>
      <w:r>
        <w:rPr>
          <w:rFonts w:eastAsia="Times New Roman"/>
          <w:szCs w:val="24"/>
        </w:rPr>
        <w:t>όεδρε, ότι αυτά δεν θα…</w:t>
      </w:r>
    </w:p>
    <w:p w14:paraId="68913360"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παρακαλώ. Μιλάει η </w:t>
      </w:r>
      <w:r>
        <w:rPr>
          <w:rFonts w:eastAsia="Times New Roman"/>
          <w:szCs w:val="24"/>
        </w:rPr>
        <w:t>Κ</w:t>
      </w:r>
      <w:r>
        <w:rPr>
          <w:rFonts w:eastAsia="Times New Roman"/>
          <w:szCs w:val="24"/>
        </w:rPr>
        <w:t xml:space="preserve">οινοβουλευτική σας </w:t>
      </w:r>
      <w:r>
        <w:rPr>
          <w:rFonts w:eastAsia="Times New Roman"/>
          <w:szCs w:val="24"/>
        </w:rPr>
        <w:t>Ε</w:t>
      </w:r>
      <w:r>
        <w:rPr>
          <w:rFonts w:eastAsia="Times New Roman"/>
          <w:szCs w:val="24"/>
        </w:rPr>
        <w:t>κπρόσωπος. Σας παρακαλώ.</w:t>
      </w:r>
    </w:p>
    <w:p w14:paraId="68913361"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Έχετε δίκιο, κύριοι συνάδελφοι. </w:t>
      </w:r>
      <w:r>
        <w:rPr>
          <w:rFonts w:eastAsia="Times New Roman"/>
          <w:szCs w:val="24"/>
        </w:rPr>
        <w:t>Κι εγώ είχα την αίσθηση …</w:t>
      </w:r>
    </w:p>
    <w:p w14:paraId="68913362"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Συνέβη κι αυτό! Να το γράψουμε.</w:t>
      </w:r>
    </w:p>
    <w:p w14:paraId="68913363"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Τζαβάρα, σας παρακαλώ.</w:t>
      </w:r>
    </w:p>
    <w:p w14:paraId="68913364"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Έχετε δίκιο. Είχα την</w:t>
      </w:r>
      <w:r>
        <w:rPr>
          <w:rFonts w:eastAsia="Times New Roman"/>
          <w:szCs w:val="24"/>
        </w:rPr>
        <w:t xml:space="preserve"> αίσθηση ότι έχουν κατατεθεί.</w:t>
      </w:r>
    </w:p>
    <w:p w14:paraId="68913365"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Καταγράψατε μεγάλο σκορ εναντίον του πελατειακού παλιού συστήματος!</w:t>
      </w:r>
    </w:p>
    <w:p w14:paraId="68913366"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Τζαβάρα, σεβαστείτε την </w:t>
      </w:r>
      <w:r>
        <w:rPr>
          <w:rFonts w:eastAsia="Times New Roman"/>
          <w:szCs w:val="24"/>
        </w:rPr>
        <w:t>Κ</w:t>
      </w:r>
      <w:r>
        <w:rPr>
          <w:rFonts w:eastAsia="Times New Roman"/>
          <w:szCs w:val="24"/>
        </w:rPr>
        <w:t xml:space="preserve">οινοβουλευτική σας </w:t>
      </w:r>
      <w:r>
        <w:rPr>
          <w:rFonts w:eastAsia="Times New Roman"/>
          <w:szCs w:val="24"/>
        </w:rPr>
        <w:t>Ε</w:t>
      </w:r>
      <w:r>
        <w:rPr>
          <w:rFonts w:eastAsia="Times New Roman"/>
          <w:szCs w:val="24"/>
        </w:rPr>
        <w:t>κπρόσωπο. Συνέχεια απευθύνεστε εκτός…</w:t>
      </w:r>
    </w:p>
    <w:p w14:paraId="68913367" w14:textId="77777777" w:rsidR="001E1C42" w:rsidRDefault="003A7B58">
      <w:pPr>
        <w:spacing w:after="0" w:line="600" w:lineRule="auto"/>
        <w:ind w:firstLine="720"/>
        <w:jc w:val="both"/>
        <w:rPr>
          <w:rFonts w:eastAsia="Times New Roman"/>
          <w:szCs w:val="24"/>
        </w:rPr>
      </w:pPr>
      <w:r>
        <w:rPr>
          <w:rFonts w:eastAsia="Times New Roman"/>
          <w:b/>
          <w:szCs w:val="24"/>
        </w:rPr>
        <w:t>ΓΕΩΡΓΙΟΣ ΚΑΤΡ</w:t>
      </w:r>
      <w:r>
        <w:rPr>
          <w:rFonts w:eastAsia="Times New Roman"/>
          <w:b/>
          <w:szCs w:val="24"/>
        </w:rPr>
        <w:t xml:space="preserve">ΟΥΓΚΑΛΟΣ (Υπουργός Εργασίας, Κοινωνικής Ασφάλισης και Κοινωνικής Αλληλεγγύης):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Αντιλαμβάνεστε…</w:t>
      </w:r>
    </w:p>
    <w:p w14:paraId="68913368"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Ξέρετε …</w:t>
      </w:r>
    </w:p>
    <w:p w14:paraId="68913369"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Τέρμα. Τελεία!</w:t>
      </w:r>
    </w:p>
    <w:p w14:paraId="6891336A"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Ακούμε να αναπτύσσεται τροπολογία που δεν τ</w:t>
      </w:r>
      <w:r>
        <w:rPr>
          <w:rFonts w:eastAsia="Times New Roman"/>
          <w:szCs w:val="24"/>
        </w:rPr>
        <w:t xml:space="preserve">ην έχουμε πάρει και δεν έχει κατατεθεί; </w:t>
      </w:r>
    </w:p>
    <w:p w14:paraId="6891336B"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Υπάρχει απόλυτος σεβασμός στην κοινοβουλευτική διαδικασία εκ μέρους όλων μας. Υπάρχει, όπως αντιλαμβάνεστε, και η ανάγκη άμ</w:t>
      </w:r>
      <w:r>
        <w:rPr>
          <w:rFonts w:eastAsia="Times New Roman"/>
          <w:szCs w:val="24"/>
        </w:rPr>
        <w:t>εσης ανακούφισης των ανθρώπων που έχουν χάσει το ΕΚΑΣ. Από την πρώτη Αυγούστου πρόκειται να ισχύσει αυτή η ρύθμιση. Προφανώς πρόκειται για μια κακή συνεννόηση με τη Γενική Γραμματεία της Κυβέρνησης …</w:t>
      </w:r>
    </w:p>
    <w:p w14:paraId="6891336C"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Όταν τις καταθέσετε, κύ</w:t>
      </w:r>
      <w:r>
        <w:rPr>
          <w:rFonts w:eastAsia="Times New Roman"/>
          <w:szCs w:val="24"/>
        </w:rPr>
        <w:t>ριε Υπουργέ, θα πάρετε τον λόγο. Εντάξει; Ευχαριστώ πολύ.</w:t>
      </w:r>
    </w:p>
    <w:p w14:paraId="6891336D"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κ. </w:t>
      </w:r>
      <w:proofErr w:type="spellStart"/>
      <w:r>
        <w:rPr>
          <w:rFonts w:eastAsia="Times New Roman"/>
          <w:szCs w:val="24"/>
        </w:rPr>
        <w:t>Μεγαλοοικονόμου</w:t>
      </w:r>
      <w:proofErr w:type="spellEnd"/>
      <w:r>
        <w:rPr>
          <w:rFonts w:eastAsia="Times New Roman"/>
          <w:szCs w:val="24"/>
        </w:rPr>
        <w:t xml:space="preserve"> έχει τον λόγο.</w:t>
      </w:r>
    </w:p>
    <w:p w14:paraId="6891336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6891336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κύριοι συνάδελφοι, η ποινικοποίηση συγκεκριμένων συμπεριφορών,</w:t>
      </w:r>
      <w:r>
        <w:rPr>
          <w:rFonts w:eastAsia="Times New Roman" w:cs="Times New Roman"/>
          <w:szCs w:val="24"/>
        </w:rPr>
        <w:t xml:space="preserve"> έτσι όπως τυποποιούνται στη σχετική σύμβαση που επικυρώνεται σήμερα, είναι ακόμα μια απόδειξη βραδύτητας με την οποία κινούμαστε, με δεδομένο ότι ο χώρος του διαδικτύου είναι πολύ πιο ταχύς από την κανονική ζωή. </w:t>
      </w:r>
    </w:p>
    <w:p w14:paraId="6891337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Δεν έπρεπε να περιμένουμε την ευρωπαϊκή </w:t>
      </w:r>
      <w:r>
        <w:rPr>
          <w:rFonts w:eastAsia="Times New Roman" w:cs="Times New Roman"/>
          <w:szCs w:val="24"/>
        </w:rPr>
        <w:t xml:space="preserve">νομοθεσία για να εντάξουμε στο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 ποινική νομοθεσία για εγκληματικές συμπεριφορές στο διαδίκτυο. Αλλά όπως έλεγαν και οι παππούδες μας «κάλλιο αργά παρά ποτέ».</w:t>
      </w:r>
    </w:p>
    <w:p w14:paraId="6891337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κυβερνοεγκληματικότητα</w:t>
      </w:r>
      <w:proofErr w:type="spellEnd"/>
      <w:r>
        <w:rPr>
          <w:rFonts w:eastAsia="Times New Roman" w:cs="Times New Roman"/>
          <w:szCs w:val="24"/>
        </w:rPr>
        <w:t xml:space="preserve"> πλήττει βέβαια και την Ελλάδα, τους πολίτες της, τα ν</w:t>
      </w:r>
      <w:r>
        <w:rPr>
          <w:rFonts w:eastAsia="Times New Roman" w:cs="Times New Roman"/>
          <w:szCs w:val="24"/>
        </w:rPr>
        <w:t>ομικά πρόσωπα και το ίδιο το κράτος. Ήταν αδύνατο να αντιμετωπιστεί με τον ισχύοντα ποινικό νόμο. Οι εισαγγελικές αρχές για την προστασία των θυμάτων κατέφευγαν σε νομικούς ακροβατισμούς και για αυτόν τον λόγο τις περισσότερες φορές οι δράστες συνήθως αθωώ</w:t>
      </w:r>
      <w:r>
        <w:rPr>
          <w:rFonts w:eastAsia="Times New Roman" w:cs="Times New Roman"/>
          <w:szCs w:val="24"/>
        </w:rPr>
        <w:t xml:space="preserve">νονταν. Άρα η ενσωμάτωση της σύμβασης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είναι πέρα για πέρα αναγκαία. </w:t>
      </w:r>
    </w:p>
    <w:p w14:paraId="6891337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σχόλιο μου επί του νομοσχεδίου είναι ότι έπρεπε και προβλεπόταν μέθοδος επεξήγησης όλων αυτών των λεπτομερειακών τεχνικών όρων που αναφέρονταν οι δικαστές και οι εισαγγελείς της χώρας, ώστε οι δικαστικές αρχές να είναι έτοιμες να αρχίσουν τέτοιου είδους</w:t>
      </w:r>
      <w:r>
        <w:rPr>
          <w:rFonts w:eastAsia="Times New Roman" w:cs="Times New Roman"/>
          <w:szCs w:val="24"/>
        </w:rPr>
        <w:t xml:space="preserve"> υποθέσεις. Είναι σαφές ότι το έγκλημα είναι πάντα ένα βήμα μπροστά από τις διωκτικές αρχές. Μάλιστα όταν μιλάμε για τον χώρο του ίντερνετ, που τα γεγονότα εξελίσσονται ακόμα πιο γρήγορα, τότε θα πρέπει να είμαστε σίγουροι ότι οι μελλοντικοί δράστες έχουν </w:t>
      </w:r>
      <w:r>
        <w:rPr>
          <w:rFonts w:eastAsia="Times New Roman" w:cs="Times New Roman"/>
          <w:szCs w:val="24"/>
        </w:rPr>
        <w:t xml:space="preserve">βρει ήδη τρόπους να μην εντοπίζονται ποτέ. </w:t>
      </w:r>
    </w:p>
    <w:p w14:paraId="6891337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Τα συστήματα πληροφοριών και η ομαλή λειτουργία των δικτύων είναι περισσότερο ευάλωτα τη σημερινή εποχή από ποτέ. Μπορεί ο οποιοσδήποτε από την άλλη άκρη του κόσμου να επεμβαίνει σε συστήματα πολιτών, επιχειρήσεω</w:t>
      </w:r>
      <w:r>
        <w:rPr>
          <w:rFonts w:eastAsia="Times New Roman" w:cs="Times New Roman"/>
          <w:szCs w:val="24"/>
        </w:rPr>
        <w:t xml:space="preserve">ν, αλλά και του ίδιου του κράτους. Μας έχουν αποδείξει πολλές φορές ότι νεαροί </w:t>
      </w:r>
      <w:proofErr w:type="spellStart"/>
      <w:r>
        <w:rPr>
          <w:rFonts w:eastAsia="Times New Roman" w:cs="Times New Roman"/>
          <w:szCs w:val="24"/>
        </w:rPr>
        <w:t>χάκερς</w:t>
      </w:r>
      <w:proofErr w:type="spellEnd"/>
      <w:r>
        <w:rPr>
          <w:rFonts w:eastAsia="Times New Roman" w:cs="Times New Roman"/>
          <w:szCs w:val="24"/>
        </w:rPr>
        <w:t xml:space="preserve"> εισβάλλουν στα συστήματα ακόμα και της τεχνολογικά προηγμένης Αμερικής. </w:t>
      </w:r>
    </w:p>
    <w:p w14:paraId="6891337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Άρα η σκέψη μου κατατείνει ότι καλά η θεσμοθέτηση και η συγκεκριμενοποίηση των παραβάσεων, αλλά κ</w:t>
      </w:r>
      <w:r>
        <w:rPr>
          <w:rFonts w:eastAsia="Times New Roman" w:cs="Times New Roman"/>
          <w:szCs w:val="24"/>
        </w:rPr>
        <w:t xml:space="preserve">αλύτερα θα ήταν να προλαβαίνουμε πάρα να τιμωρούμε. Καλύτερα είναι να προλαβαίνουμε μια </w:t>
      </w:r>
      <w:proofErr w:type="spellStart"/>
      <w:r>
        <w:rPr>
          <w:rFonts w:eastAsia="Times New Roman" w:cs="Times New Roman"/>
          <w:szCs w:val="24"/>
        </w:rPr>
        <w:t>κυβερνοεπίθεση</w:t>
      </w:r>
      <w:proofErr w:type="spellEnd"/>
      <w:r>
        <w:rPr>
          <w:rFonts w:eastAsia="Times New Roman" w:cs="Times New Roman"/>
          <w:szCs w:val="24"/>
        </w:rPr>
        <w:t>, παρά να τιμωρούμε τον δράστη, ο οποίος μπορεί να μην συλληφθεί ποτέ, γιατί μπορεί να βρίσκεται στην άλλη άκρη του κόσμου, οπότε μπορεί να μην τον γνωρίζ</w:t>
      </w:r>
      <w:r>
        <w:rPr>
          <w:rFonts w:eastAsia="Times New Roman" w:cs="Times New Roman"/>
          <w:szCs w:val="24"/>
        </w:rPr>
        <w:t xml:space="preserve">ουμε. </w:t>
      </w:r>
    </w:p>
    <w:p w14:paraId="6891337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Έτσι, εκτός από την νομοθέτηση ποινικών νόμων, θα πρέπει να δούμε πώς μπορούμε να βοηθήσουμε τις αρχές με την πρόσληψη εξειδικευμένων προανακριτικών υπαλλήλων και την εξειδίκευση των ήδη υπαρχόντων, με τη συνεργασία των αστυνομικών και πολλών προανα</w:t>
      </w:r>
      <w:r>
        <w:rPr>
          <w:rFonts w:eastAsia="Times New Roman" w:cs="Times New Roman"/>
          <w:szCs w:val="24"/>
        </w:rPr>
        <w:t>κριτικών αρχών, με τις ευρωπαϊκές και αμερικάνικες αρχές που είναι σαφώς πιο εξειδικευμένοι, με τη διαρκή υποστήριξη και με τα απαραίτητα κονδύλια, αφού η πρόληψη ενός εγκλήματος μπορεί να αποφέρει πολλαπλάσιο κέρδος από τη μετέπειτα καταδίκη και την αναζή</w:t>
      </w:r>
      <w:r>
        <w:rPr>
          <w:rFonts w:eastAsia="Times New Roman" w:cs="Times New Roman"/>
          <w:szCs w:val="24"/>
        </w:rPr>
        <w:t xml:space="preserve">τηση ευθυνών και ενδεχόμενων απωλειών. </w:t>
      </w:r>
    </w:p>
    <w:p w14:paraId="6891337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προς τις διατάξεις που θεσπίζουμε, στο άρθρο 8 εξαλείφεται το αξιόποινο και παύει η δίωξη συγκεκριμένων εγκλημάτων που χαρακτηρίζονται ως ήσσονος σημασίας. Είναι η δεύτερη φορά που συμβαίνει αυτό. Και </w:t>
      </w:r>
      <w:r>
        <w:rPr>
          <w:rFonts w:eastAsia="Times New Roman" w:cs="Times New Roman"/>
          <w:szCs w:val="24"/>
        </w:rPr>
        <w:t>διερωτώμαι για ποιους λόγους μπορεί να συμβαίνει. Σας ενημέρωσαν οι δικαστικές αρχές της χώρας ότι δεν μπορούν να διεκπεραιώσουν αυτές τις υποθέσεις; Σας ρώτησαν γιατί δίνετε μια γενική χάρη σε ένα μεγάλο μέρος κατηγορουμένων; Εάν ο νομοθέτης πράγματι θεωρ</w:t>
      </w:r>
      <w:r>
        <w:rPr>
          <w:rFonts w:eastAsia="Times New Roman" w:cs="Times New Roman"/>
          <w:szCs w:val="24"/>
        </w:rPr>
        <w:t xml:space="preserve">εί ότι τα αδικήματα αυτά είναι μειωμένης ποινικής αξίας, ας τα καταργήσουμε. Ας επιβάλλετε μόνο χρηματικές ποινές. Αλλά η συγκεκριμένη νομοθετική ρύθμιση δεν αιτιολογείται επαρκώς. </w:t>
      </w:r>
    </w:p>
    <w:p w14:paraId="6891337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ένα άλλο ερώτημα: Γιατί επιλέξατε ως χρόνο εξάλειψης του αξιόποινου τη</w:t>
      </w:r>
      <w:r>
        <w:rPr>
          <w:rFonts w:eastAsia="Times New Roman" w:cs="Times New Roman"/>
          <w:szCs w:val="24"/>
        </w:rPr>
        <w:t>ν 31-3-2016; Γιατί αυτή η ημερομηνία και όχι κάποια άλλη; Παραδείγματος χάρ</w:t>
      </w:r>
      <w:r>
        <w:rPr>
          <w:rFonts w:eastAsia="Times New Roman" w:cs="Times New Roman"/>
          <w:szCs w:val="24"/>
        </w:rPr>
        <w:t>ιν</w:t>
      </w:r>
      <w:r>
        <w:rPr>
          <w:rFonts w:eastAsia="Times New Roman" w:cs="Times New Roman"/>
          <w:szCs w:val="24"/>
        </w:rPr>
        <w:t>, η 31-12-2015 ή η 31-5-2016. Γιατί επιλέξατε την 31-3-2016</w:t>
      </w:r>
      <w:r>
        <w:rPr>
          <w:rFonts w:eastAsia="Times New Roman" w:cs="Times New Roman"/>
          <w:szCs w:val="24"/>
        </w:rPr>
        <w:t>;</w:t>
      </w:r>
      <w:r>
        <w:rPr>
          <w:rFonts w:eastAsia="Times New Roman" w:cs="Times New Roman"/>
          <w:szCs w:val="24"/>
        </w:rPr>
        <w:t xml:space="preserve"> </w:t>
      </w:r>
    </w:p>
    <w:p w14:paraId="6891337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Περαιτέρω σχετικά με αυτή τη διάταξη, η έκθεση του Γενικού Λογιστηρίου του Κράτους αναφέρει ότι θα εξοικονομηθούν δαπ</w:t>
      </w:r>
      <w:r>
        <w:rPr>
          <w:rFonts w:eastAsia="Times New Roman" w:cs="Times New Roman"/>
          <w:szCs w:val="24"/>
        </w:rPr>
        <w:t xml:space="preserve">άνες από την παύση των διώξεων και την ουσιαστική κατάργηση στην εξέλιξη των δικαστικών, χωρίς να εξειδικεύει περαιτέρω η </w:t>
      </w:r>
      <w:r>
        <w:rPr>
          <w:rFonts w:eastAsia="Times New Roman" w:cs="Times New Roman"/>
          <w:szCs w:val="24"/>
        </w:rPr>
        <w:t>έ</w:t>
      </w:r>
      <w:r>
        <w:rPr>
          <w:rFonts w:eastAsia="Times New Roman" w:cs="Times New Roman"/>
          <w:szCs w:val="24"/>
        </w:rPr>
        <w:t xml:space="preserve">κθεση σε ποια βάση το στηρίζει. </w:t>
      </w:r>
    </w:p>
    <w:p w14:paraId="689133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Κατά την άποψή μου, θα χαθούν χρήματα από το δημόσιο, από τις χρηματικές ποινές, τα δικαστικά έξοδα,</w:t>
      </w:r>
      <w:r>
        <w:rPr>
          <w:rFonts w:eastAsia="Times New Roman" w:cs="Times New Roman"/>
          <w:szCs w:val="24"/>
        </w:rPr>
        <w:t xml:space="preserve"> τα παράβολα των δικηγόρων που δεν </w:t>
      </w:r>
      <w:r>
        <w:rPr>
          <w:rFonts w:eastAsia="Times New Roman" w:cs="Times New Roman"/>
          <w:szCs w:val="24"/>
        </w:rPr>
        <w:t xml:space="preserve">θα </w:t>
      </w:r>
      <w:r>
        <w:rPr>
          <w:rFonts w:eastAsia="Times New Roman" w:cs="Times New Roman"/>
          <w:szCs w:val="24"/>
        </w:rPr>
        <w:t xml:space="preserve">πληρωθούν ποτέ. Πέρα λοιπόν του ηθικού ζητήματος, θα υπάρξει και οικονομικό. </w:t>
      </w:r>
    </w:p>
    <w:p w14:paraId="6891337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Ως προς το άρθρο 8, το άρθρο 9 αλλά και το άρθρο 15, μου δίνετε μια αίσθηση ανομίας, προσωπικά. Ότι μπορεί ο καθένας να κάνει ό,τι θέλει και</w:t>
      </w:r>
      <w:r>
        <w:rPr>
          <w:rFonts w:eastAsia="Times New Roman" w:cs="Times New Roman"/>
          <w:szCs w:val="24"/>
        </w:rPr>
        <w:t xml:space="preserve"> εν τέλει ότι κάτι μαγικό θα γίνει και ο δράστης θα απαλλαχθεί. Σε κάθε δίκη όμως, εκτός από τον κατηγορούμενο, υπάρχει και το θύμα. Ο νομοθέτης πρέπει να κρατάει ίσες αποστάσεις ως προς το θύμα και ως προς το θύτη. </w:t>
      </w:r>
    </w:p>
    <w:p w14:paraId="6891337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άρθρο 15 για την αποσυμφόρηση των φυ</w:t>
      </w:r>
      <w:r>
        <w:rPr>
          <w:rFonts w:eastAsia="Times New Roman" w:cs="Times New Roman"/>
          <w:szCs w:val="24"/>
        </w:rPr>
        <w:t xml:space="preserve">λακών είναι μια διάταξη με την οποία διαπιστώνεται πάλι αποτυχία του σωφρονιστικού συστήματος. Βεβαίως και δεν περίμενα η Κυβέρνησή σας να λύσει τα προβλήματα </w:t>
      </w:r>
      <w:r>
        <w:rPr>
          <w:rFonts w:eastAsia="Times New Roman" w:cs="Times New Roman"/>
          <w:szCs w:val="24"/>
        </w:rPr>
        <w:t>τόσ</w:t>
      </w:r>
      <w:r>
        <w:rPr>
          <w:rFonts w:eastAsia="Times New Roman" w:cs="Times New Roman"/>
          <w:szCs w:val="24"/>
        </w:rPr>
        <w:t>ων χρόνων. Αλλά ερωτώ. Γιατί πάλι να χαρίζουμε χρόνια σε σκληρούς εγκληματίες; Υπάρχει ένα σχέ</w:t>
      </w:r>
      <w:r>
        <w:rPr>
          <w:rFonts w:eastAsia="Times New Roman" w:cs="Times New Roman"/>
          <w:szCs w:val="24"/>
        </w:rPr>
        <w:t>διο για το μέλλον που θα μπορώ να το ανεχθώ. Αλλά πολύ φοβάμαι ότι αυτή η παράταση της ρύθμισης θα γίνει συνήθεια. Και όσο πιο πολύ θα αποτυγχάνει το σωφρονιστικό σύστημα, τόσο πιο πολύ θα σκληραίνει το έγκλημα, αφού κάποιος όταν καταδικάζεται για δεκαπέντ</w:t>
      </w:r>
      <w:r>
        <w:rPr>
          <w:rFonts w:eastAsia="Times New Roman" w:cs="Times New Roman"/>
          <w:szCs w:val="24"/>
        </w:rPr>
        <w:t>ε χρόνια, θα εκτίει ποινή πέντε χρόνια. Εξάλλου, όταν η παρέμβαση στον χρόνο αποφυλάκισης είναι τόσο βαθιά και ουσιαστική, τίθεται θέμα κατά πόσο τελικώς θα παρεμβαίνουμε εμείς ως νομοθετική εξουσία στη δικαστική απόφαση. Όταν ο δικαστής αποφασίζει ότι κάπ</w:t>
      </w:r>
      <w:r>
        <w:rPr>
          <w:rFonts w:eastAsia="Times New Roman" w:cs="Times New Roman"/>
          <w:szCs w:val="24"/>
        </w:rPr>
        <w:t xml:space="preserve">οιος πρέπει να σταλεί για δέκα χρόνια σε ένα σωφρονιστικό κατάστημα, έχει συγκεκριμένα περιστατικά μπροστά του και δεν γνωρίζει ότι μπορεί να επέμβει ο νομοθέτης και να τον αποφυλακίσει νωρίτερα. </w:t>
      </w:r>
    </w:p>
    <w:p w14:paraId="6891337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 θέλουμε αποσυμφόρηση των φυλακών, ας εφαρμοστούν ψηφισμέ</w:t>
      </w:r>
      <w:r>
        <w:rPr>
          <w:rFonts w:eastAsia="Times New Roman" w:cs="Times New Roman"/>
          <w:szCs w:val="24"/>
        </w:rPr>
        <w:t xml:space="preserve">νες διατάξεις όπως είναι αυτή με το </w:t>
      </w:r>
      <w:proofErr w:type="spellStart"/>
      <w:r>
        <w:rPr>
          <w:rFonts w:eastAsia="Times New Roman" w:cs="Times New Roman"/>
          <w:szCs w:val="24"/>
        </w:rPr>
        <w:t>βραχιολάκι</w:t>
      </w:r>
      <w:proofErr w:type="spellEnd"/>
      <w:r>
        <w:rPr>
          <w:rFonts w:eastAsia="Times New Roman" w:cs="Times New Roman"/>
          <w:szCs w:val="24"/>
        </w:rPr>
        <w:t xml:space="preserve">, που μειωμένη απήχηση έχει, όπως πληροφορούμαι. Ίσως θα πρέπει να γίνει μια συνολική, μια ουσιαστική συζήτηση για τα θέματα σωφρονιστικής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όχι, όπως σήμερα, μια πιεστική συζήτηση ε</w:t>
      </w:r>
      <w:r>
        <w:rPr>
          <w:rFonts w:eastAsia="Times New Roman" w:cs="Times New Roman"/>
          <w:szCs w:val="24"/>
        </w:rPr>
        <w:t>πί μιας ευρωπαϊκής σύμβασης.</w:t>
      </w:r>
    </w:p>
    <w:p w14:paraId="689133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337E"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891337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w:t>
      </w:r>
    </w:p>
    <w:p w14:paraId="6891338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κ. Λαγός.</w:t>
      </w:r>
    </w:p>
    <w:p w14:paraId="6891338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Ξεκινώντας τη συζήτηση, θα</w:t>
      </w:r>
      <w:r>
        <w:rPr>
          <w:rFonts w:eastAsia="Times New Roman" w:cs="Times New Roman"/>
          <w:szCs w:val="24"/>
        </w:rPr>
        <w:t xml:space="preserve"> ήθελα να αναφερθώ σε ένα γεγονός που αποτελεί για άλλη μια φορά πρόκληση εις υγείαν των κοροΐδων του ελληνικού λαού. </w:t>
      </w:r>
    </w:p>
    <w:p w14:paraId="6891338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Βγήκε χθες ο Πρωθυπουργός της χώρας, ο Τσίπρας, και είπε ότι σ</w:t>
      </w:r>
      <w:r>
        <w:rPr>
          <w:rFonts w:eastAsia="Times New Roman" w:cs="Times New Roman"/>
          <w:szCs w:val="24"/>
        </w:rPr>
        <w:t xml:space="preserve">ε </w:t>
      </w:r>
      <w:r>
        <w:rPr>
          <w:rFonts w:eastAsia="Times New Roman" w:cs="Times New Roman"/>
          <w:szCs w:val="24"/>
        </w:rPr>
        <w:t>αυτούς που θα παίρνουν μέσα από το πορτοφόλι τους, μέσα από την τσέπη του</w:t>
      </w:r>
      <w:r>
        <w:rPr>
          <w:rFonts w:eastAsia="Times New Roman" w:cs="Times New Roman"/>
          <w:szCs w:val="24"/>
        </w:rPr>
        <w:t xml:space="preserve">ς, 300 ευρώ, 350 ευρώ, 400 ευρώ –στην ουσία τους τα παρακρατούν με το έτσι θέλω- θα πηγαίνει και θα τους δίνει μια κάρτα αλληλεγγύης των 25 ευρώ, των 20 ευρώ για να πηγαίνουν να παίρνουν το χαρτζιλίκι τους και να πηγαίνουν να παίρνουν κανένα μπουκάλι γάλα </w:t>
      </w:r>
      <w:r>
        <w:rPr>
          <w:rFonts w:eastAsia="Times New Roman" w:cs="Times New Roman"/>
          <w:szCs w:val="24"/>
        </w:rPr>
        <w:t xml:space="preserve">οι άνθρωποι αυτοί, μήπως και μπορέσουν να ταΐσουν την οικογένειά τους, το παιδί τους. Ποια οικογένειά τους να ταΐσουν με τα 25 και τα 30 ευρώ; </w:t>
      </w:r>
    </w:p>
    <w:p w14:paraId="6891338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 ήρθε και μας το είπε και το έβγαλαν τα κρατικά κανάλια κυρίως, τα οποία θυμίζουν παλαιά Σοβιετική Ένωση. Αυ</w:t>
      </w:r>
      <w:r>
        <w:rPr>
          <w:rFonts w:eastAsia="Times New Roman" w:cs="Times New Roman"/>
          <w:szCs w:val="24"/>
        </w:rPr>
        <w:t>τή τη διαδικασία έχει πλέον η ελληνική τηλεόραση, τα κρατικά κανάλια. Το έβγαλαν σε ισχύ διαγγέλματος για να μας πουν τι καλός που είναι ο Πρωθυπουργός και η Κυβέρνηση της πατρίδας μας, αντί να ντρέπονται γι’ αυτά που κάνουν. Παίρνουν και τα τελευταία κομμ</w:t>
      </w:r>
      <w:r>
        <w:rPr>
          <w:rFonts w:eastAsia="Times New Roman" w:cs="Times New Roman"/>
          <w:szCs w:val="24"/>
        </w:rPr>
        <w:t xml:space="preserve">άτια που έχουν απομείνει στον Έλληνα εργαζόμενο, τον διασύρουν τελείως και μετά του λέει «θα σου δώσουμε και ένα χαρτζιλίκι». </w:t>
      </w:r>
    </w:p>
    <w:p w14:paraId="6891338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Ποιος είναι ο Πρωθυπουργός, ποια είναι η ελληνική Κυβέρνηση που μπορεί να αποφασίζει αν θα βάλει τους Έλληνες πολίτες να αρχίσουν</w:t>
      </w:r>
      <w:r>
        <w:rPr>
          <w:rFonts w:eastAsia="Times New Roman" w:cs="Times New Roman"/>
          <w:szCs w:val="24"/>
        </w:rPr>
        <w:t xml:space="preserve"> να πένονται με το έτσι θέλω; Όλοι αυτοί που είχαν εργαστεί στο κάτω-κάτω, αυτοί που περιμένουν να πάρουν τις συντάξεις τους δεν τα είχαν μισακά τα λεφτά. Τα είχαν πληρώσει από την τσέπη τους. Τα είχαν πληρώσει με την προϋπόθεση, όταν συμπληρώσουν τα όρια </w:t>
      </w:r>
      <w:r>
        <w:rPr>
          <w:rFonts w:eastAsia="Times New Roman" w:cs="Times New Roman"/>
          <w:szCs w:val="24"/>
        </w:rPr>
        <w:t>ηλικίας, να τα πάρουν πίσω. Είναι τρομερό και αηδιαστικό αυτό που συμβαίνει από τις κυβερνήσεις της πατρίδας μας όλα αυτά τα τελευταία χρόνια και σήμερα από την συγκυβέρνηση ΣΥΡΙΖΑ-ΑΝΕΛ.</w:t>
      </w:r>
    </w:p>
    <w:p w14:paraId="6891338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Με τι δένει αυτό; Δένει με την τροπολογία που έφεραν αυτοί οι επαίσχυ</w:t>
      </w:r>
      <w:r>
        <w:rPr>
          <w:rFonts w:eastAsia="Times New Roman" w:cs="Times New Roman"/>
          <w:szCs w:val="24"/>
        </w:rPr>
        <w:t>ντοι, αυτοί που δεν ντρέπονται καθόλου, άρον-άρον την Τετάρτη το απόγευμα με γενικό αριθμό 592 και ειδικό αριθμό 113. Στις 27 Ιουλίου έγινε αυτό. Εχθές. Η τροπολογία αυτή τι λέει; Λέει ότι, ενώ κόβουμε τα λεφτά στους συνταξιούχους, ενώ έχουμε ξεφτιλίσει το</w:t>
      </w:r>
      <w:r>
        <w:rPr>
          <w:rFonts w:eastAsia="Times New Roman" w:cs="Times New Roman"/>
          <w:szCs w:val="24"/>
        </w:rPr>
        <w:t xml:space="preserve">ν Έλληνα πολίτη, ο Πρωθυπουργός, ο Πρόεδρος της Δημοκρατίας, οι Υπουργοί Οικονομικών, Εθνικής Αμύνης, Εξωτερικών, όλοι αυτοί θα μπορούν να πηγαίνουν ταξιδάκια και στο εσωτερικό και στο εξωτερικό. </w:t>
      </w:r>
    </w:p>
    <w:p w14:paraId="68913386" w14:textId="77777777" w:rsidR="001E1C42" w:rsidRDefault="003A7B58">
      <w:pPr>
        <w:spacing w:after="0" w:line="600" w:lineRule="auto"/>
        <w:ind w:firstLine="720"/>
        <w:jc w:val="both"/>
        <w:rPr>
          <w:rFonts w:eastAsia="Times New Roman"/>
          <w:szCs w:val="24"/>
        </w:rPr>
      </w:pPr>
      <w:r>
        <w:rPr>
          <w:rFonts w:eastAsia="Times New Roman"/>
          <w:szCs w:val="24"/>
        </w:rPr>
        <w:t>Ακούστε, λοιπόν, εδώ Έλληνες πολίτες, όταν σας τα κόβουν εσ</w:t>
      </w:r>
      <w:r>
        <w:rPr>
          <w:rFonts w:eastAsia="Times New Roman"/>
          <w:szCs w:val="24"/>
        </w:rPr>
        <w:t xml:space="preserve">άς, θα πηγαίνουν αυτοί ταξιδάκια, θα μένουν σε </w:t>
      </w:r>
      <w:proofErr w:type="spellStart"/>
      <w:r>
        <w:rPr>
          <w:rFonts w:eastAsia="Times New Roman"/>
          <w:szCs w:val="24"/>
        </w:rPr>
        <w:t>πεντάστερα</w:t>
      </w:r>
      <w:proofErr w:type="spellEnd"/>
      <w:r>
        <w:rPr>
          <w:rFonts w:eastAsia="Times New Roman"/>
          <w:szCs w:val="24"/>
        </w:rPr>
        <w:t xml:space="preserve"> ξενοδοχεία και όλα αυτά θα τα πληρώνει ο ελληνικός λαός. Είναι ο ίδιος ο ελληνικός λαός στον οποίο βάζουν το χέρι τους οι Πρωθυπουργοί και οι Υπουργοί στην τσέπη του, στο παντελόνι του και του παίρν</w:t>
      </w:r>
      <w:r>
        <w:rPr>
          <w:rFonts w:eastAsia="Times New Roman"/>
          <w:szCs w:val="24"/>
        </w:rPr>
        <w:t xml:space="preserve">ουν από μέσα τα </w:t>
      </w:r>
      <w:proofErr w:type="spellStart"/>
      <w:r>
        <w:rPr>
          <w:rFonts w:eastAsia="Times New Roman"/>
          <w:szCs w:val="24"/>
        </w:rPr>
        <w:t>πενηντάευρα</w:t>
      </w:r>
      <w:proofErr w:type="spellEnd"/>
      <w:r>
        <w:rPr>
          <w:rFonts w:eastAsia="Times New Roman"/>
          <w:szCs w:val="24"/>
        </w:rPr>
        <w:t xml:space="preserve"> και τα </w:t>
      </w:r>
      <w:proofErr w:type="spellStart"/>
      <w:r>
        <w:rPr>
          <w:rFonts w:eastAsia="Times New Roman"/>
          <w:szCs w:val="24"/>
        </w:rPr>
        <w:t>εικοσάευρα</w:t>
      </w:r>
      <w:proofErr w:type="spellEnd"/>
      <w:r>
        <w:rPr>
          <w:rFonts w:eastAsia="Times New Roman"/>
          <w:szCs w:val="24"/>
        </w:rPr>
        <w:t xml:space="preserve"> και ό,τι του έχει απομείνει. Είναι οι ίδιοι, λοιπόν, αυτοί οι θρασύτατοι που φέρνουν αυτές τις τροπολογίες και τις περνούν και μάλιστα στη ζούλα, μέσα στο καλοκαίρι σαν τους κοινούς λωποδύτες, γιατί οι λωποδύτε</w:t>
      </w:r>
      <w:r>
        <w:rPr>
          <w:rFonts w:eastAsia="Times New Roman"/>
          <w:szCs w:val="24"/>
        </w:rPr>
        <w:t xml:space="preserve">ς κινούνται έτσι και δεν λένε αυτά που κάνουν και τα περνούν κρυφά. Και είναι μία «ελληνική Βουλή», η οποία νομοθετεί και δεν αντιδρά σε αυτό που γίνεται. </w:t>
      </w:r>
    </w:p>
    <w:p w14:paraId="68913387"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κύριε συνάδελφε, να αποφεύγετε κάποιους χαρακτηρισμού</w:t>
      </w:r>
      <w:r>
        <w:rPr>
          <w:rFonts w:eastAsia="Times New Roman"/>
          <w:szCs w:val="24"/>
        </w:rPr>
        <w:t>ς που δεν αρμόζουν στο Σώμα.</w:t>
      </w:r>
    </w:p>
    <w:p w14:paraId="68913388" w14:textId="77777777" w:rsidR="001E1C42" w:rsidRDefault="003A7B58">
      <w:pPr>
        <w:spacing w:after="0"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Και λίγα λέω! Και πολύ λίγα λέω! Να παίρνετε τα λεφτά -όχι εσείς, προσωπικά- αλλά η Κυβέρνηση τα πενηντάρικα και να λέει «θα σας δώσω χαρτζιλίκι δέκα ευρώ» και οι άλλοι να κάνουν τροπολογία, για να πάνε άρον-άρον ταξιδάκια; Και μάλιστα, την τροπολογία αυτ</w:t>
      </w:r>
      <w:r>
        <w:rPr>
          <w:rFonts w:eastAsia="Times New Roman"/>
          <w:szCs w:val="24"/>
        </w:rPr>
        <w:t>ή -για να τα μαθαίνει ο Έλληνας πολίτης- την έφεραν με τη ρύθμιση της επείγουσας, γιατί την Παρασκευή θα πάει ταξιδάκι ο Τσίπρας με τον Καμμένο στην Πάρο, με κάποια δικαιολογία, με κάποια πρόφαση που έχουν, θα πάρουν και μια κουστωδία ανθρώπων μαζί, εις υγ</w:t>
      </w:r>
      <w:r>
        <w:rPr>
          <w:rFonts w:eastAsia="Times New Roman"/>
          <w:szCs w:val="24"/>
        </w:rPr>
        <w:t xml:space="preserve">είαν του κορόιδου. Και θα πάνε, λοιπόν, εκεί όλοι αυτοί, εξήντα-εβδομήντα νοματαίοι, θα μείνουν σε </w:t>
      </w:r>
      <w:proofErr w:type="spellStart"/>
      <w:r>
        <w:rPr>
          <w:rFonts w:eastAsia="Times New Roman"/>
          <w:szCs w:val="24"/>
        </w:rPr>
        <w:t>πεντάστερα</w:t>
      </w:r>
      <w:proofErr w:type="spellEnd"/>
      <w:r>
        <w:rPr>
          <w:rFonts w:eastAsia="Times New Roman"/>
          <w:szCs w:val="24"/>
        </w:rPr>
        <w:t xml:space="preserve"> ξενοδοχεία, τα οποία έχουν κλείσει, και θα τα πληρώνει ο ελληνικός λαός. Και μας λέτε τώρα εμάς να είμαστε ήρεμοι σε όλα αυτά που γίνονται. Δεν γί</w:t>
      </w:r>
      <w:r>
        <w:rPr>
          <w:rFonts w:eastAsia="Times New Roman"/>
          <w:szCs w:val="24"/>
        </w:rPr>
        <w:t xml:space="preserve">νεται να είμαστε ήρεμοι. Αν γίνουμε ήρεμοι με όλα αυτά που βλέπουμε, πάει να πει ότι κάτι δεν πάει καλά. </w:t>
      </w:r>
    </w:p>
    <w:p w14:paraId="68913389" w14:textId="77777777" w:rsidR="001E1C42" w:rsidRDefault="003A7B58">
      <w:pPr>
        <w:spacing w:after="0" w:line="600" w:lineRule="auto"/>
        <w:ind w:firstLine="720"/>
        <w:jc w:val="both"/>
        <w:rPr>
          <w:rFonts w:eastAsia="Times New Roman"/>
          <w:szCs w:val="24"/>
        </w:rPr>
      </w:pPr>
      <w:r>
        <w:rPr>
          <w:rFonts w:eastAsia="Times New Roman"/>
          <w:szCs w:val="24"/>
        </w:rPr>
        <w:t>Γιατί, λοιπόν, αυτοί οι Υπουργοί που έχουν και μεγάλες περιουσίες, οι Πρωθυπουργοί που ξέρουμε ότι έχουν είκοσι-τριάντα σπίτια ο καθένας, παίρνουν κομ</w:t>
      </w:r>
      <w:r>
        <w:rPr>
          <w:rFonts w:eastAsia="Times New Roman"/>
          <w:szCs w:val="24"/>
        </w:rPr>
        <w:t xml:space="preserve">ματική επιδότηση τόσα χρόνια; Δεν τις έχουν κόψει τις κομματικές επιδοτήσεις σαν την Χρυσή Αυγή. Γιατί δεν τα βάζουν από την τσέπη τους τα χρήματα αυτά; Γιατί παίρνουν κουστωδίες εξήντα και εβδομήντα ανθρώπων να πάνε; Τι αποδεικνύουν; Και στο κάτω-κάτω το </w:t>
      </w:r>
      <w:r>
        <w:rPr>
          <w:rFonts w:eastAsia="Times New Roman"/>
          <w:szCs w:val="24"/>
        </w:rPr>
        <w:t>κράτος να λειτουργούσε με κοινωνική πρόνοια και να σεβόταν τον Έλληνα πολίτη και να μην τον έστελνε στα σκουπίδια να ψάχνει να βρει φαγητό, να λέγαμε εντάξει, ας το κάνουν κι αυτοί γιατί το κράτος ευημερεί. Μα σήμερα που ο Έλληνας περνά αυτές τις δυσκολίες</w:t>
      </w:r>
      <w:r>
        <w:rPr>
          <w:rFonts w:eastAsia="Times New Roman"/>
          <w:szCs w:val="24"/>
        </w:rPr>
        <w:t xml:space="preserve">, αυτοί πηγαίνουν ταξίδια μεταξύ τους; Πώς γίνεται αυτό; Πώς δεν ντρέπονται να το κάνουν; </w:t>
      </w:r>
    </w:p>
    <w:p w14:paraId="6891338A" w14:textId="77777777" w:rsidR="001E1C42" w:rsidRDefault="003A7B58">
      <w:pPr>
        <w:spacing w:after="0" w:line="600" w:lineRule="auto"/>
        <w:ind w:firstLine="720"/>
        <w:jc w:val="both"/>
        <w:rPr>
          <w:rFonts w:eastAsia="Times New Roman"/>
          <w:szCs w:val="24"/>
        </w:rPr>
      </w:pPr>
      <w:r>
        <w:rPr>
          <w:rFonts w:eastAsia="Times New Roman"/>
          <w:szCs w:val="24"/>
        </w:rPr>
        <w:t>Επαναλαμβάνω, χθες το απόγευμα έγινε αυτό και πέρασε και ψηφίστηκε. Και την Παρασκευή θα ξεκινήσουν αυτοί οι άνθρωποι να πάνε κρουαζιέρα στην Πάρο και ο ελληνικός λα</w:t>
      </w:r>
      <w:r>
        <w:rPr>
          <w:rFonts w:eastAsia="Times New Roman"/>
          <w:szCs w:val="24"/>
        </w:rPr>
        <w:t>ός ψάχνει να βρει τι θα κάνει. Πού θα βρει ένα πακέτο μακαρόνια για να ζήσει την οικογένειά του. Πού θα φθάσει αυτό το ζήτημα; Αλλά φαίνεται ότι στην ελληνική κοινωνία σήμερα, στο ελληνικό κράτος, πρέπει να είσαι ή Υπουργός ή Πρωθυπουργός με τους κολαούζου</w:t>
      </w:r>
      <w:r>
        <w:rPr>
          <w:rFonts w:eastAsia="Times New Roman"/>
          <w:szCs w:val="24"/>
        </w:rPr>
        <w:t xml:space="preserve">ς που έχουν ή λαθρομετανάστης. Σε κάποιους από αυτούς μπορούμε να βοηθήσουμε και </w:t>
      </w:r>
      <w:r>
        <w:rPr>
          <w:rFonts w:eastAsia="Times New Roman"/>
          <w:szCs w:val="24"/>
        </w:rPr>
        <w:t xml:space="preserve">να </w:t>
      </w:r>
      <w:r>
        <w:rPr>
          <w:rFonts w:eastAsia="Times New Roman"/>
          <w:szCs w:val="24"/>
        </w:rPr>
        <w:t>δώσουμε πράγματα. Στον απλό Έλληνα πολίτη μόνο κλέβουμε, μόνο παίρνουμε. Και έχει το θράσος, επαναλαμβάνω, ο Πρωθυπουργός να βγαίνει χθες και να κάνει διάγγελμα ότι θα βοηθ</w:t>
      </w:r>
      <w:r>
        <w:rPr>
          <w:rFonts w:eastAsia="Times New Roman"/>
          <w:szCs w:val="24"/>
        </w:rPr>
        <w:t xml:space="preserve">ήσει τον Έλληνα πολίτη. </w:t>
      </w:r>
    </w:p>
    <w:p w14:paraId="6891338B" w14:textId="77777777" w:rsidR="001E1C42" w:rsidRDefault="003A7B58">
      <w:pPr>
        <w:spacing w:after="0" w:line="600" w:lineRule="auto"/>
        <w:ind w:firstLine="720"/>
        <w:jc w:val="both"/>
        <w:rPr>
          <w:rFonts w:eastAsia="Times New Roman"/>
          <w:szCs w:val="24"/>
        </w:rPr>
      </w:pPr>
      <w:r>
        <w:rPr>
          <w:rFonts w:eastAsia="Times New Roman"/>
          <w:szCs w:val="24"/>
        </w:rPr>
        <w:t xml:space="preserve">Ας πάμε και στο συγκεκριμένο νομοσχέδιο που συζητάμε, για τα εγκλήματα στον κυβερνοχώρο, για το τι είναι ρατσιστικό, </w:t>
      </w:r>
      <w:proofErr w:type="spellStart"/>
      <w:r>
        <w:rPr>
          <w:rFonts w:eastAsia="Times New Roman"/>
          <w:szCs w:val="24"/>
        </w:rPr>
        <w:t>ξενοφοβικό</w:t>
      </w:r>
      <w:proofErr w:type="spellEnd"/>
      <w:r>
        <w:rPr>
          <w:rFonts w:eastAsia="Times New Roman"/>
          <w:szCs w:val="24"/>
        </w:rPr>
        <w:t xml:space="preserve">. Και να ξεκινήσουμε να πούμε, μήπως είναι ρατσιστικό να διωκόμαστε εμείς για ομιλίες που έχουμε κάνει; </w:t>
      </w:r>
      <w:r>
        <w:rPr>
          <w:rFonts w:eastAsia="Times New Roman"/>
          <w:szCs w:val="24"/>
        </w:rPr>
        <w:t xml:space="preserve">Πριν από είκοσι μέρες, περίπου ένα μήνα, ήρθε μια άρση ασυλίας εδώ κάποιων Βουλευτών της Χρυσής Αυγής για ομιλίες. Τα λέγαμε εδώ, εσείς φυσικά δεν ακούτε, ούτε μας ενδιαφέρει ούτε τα λέμε για εσάς, τα λέμε για τους Έλληνες πολίτες, για να ακούσουν. </w:t>
      </w:r>
    </w:p>
    <w:p w14:paraId="6891338C" w14:textId="77777777" w:rsidR="001E1C42" w:rsidRDefault="003A7B58">
      <w:pPr>
        <w:spacing w:after="0" w:line="600" w:lineRule="auto"/>
        <w:ind w:firstLine="720"/>
        <w:jc w:val="both"/>
        <w:rPr>
          <w:rFonts w:eastAsia="Times New Roman"/>
          <w:szCs w:val="24"/>
        </w:rPr>
      </w:pPr>
      <w:r>
        <w:rPr>
          <w:rFonts w:eastAsia="Times New Roman"/>
          <w:szCs w:val="24"/>
        </w:rPr>
        <w:t xml:space="preserve">Μήπως </w:t>
      </w:r>
      <w:r>
        <w:rPr>
          <w:rFonts w:eastAsia="Times New Roman"/>
          <w:szCs w:val="24"/>
        </w:rPr>
        <w:t>είναι ρατσιστικό όταν εμείς, Βουλευτές εκλεγμένοι, δεν έχουμε το δικαίωμα να κάνουμε ομιλία; Και μάλιστα, όταν η ομιλία που κάνουμε είναι πάνω σε αυτές τις γραμμές που έχουμε σαν κόμμα. Δεν λέγαμε τίποτα άλλο. Δεν λέγαμε ούτε να σκοτώσουμε κανέναν, ούτε να</w:t>
      </w:r>
      <w:r>
        <w:rPr>
          <w:rFonts w:eastAsia="Times New Roman"/>
          <w:szCs w:val="24"/>
        </w:rPr>
        <w:t xml:space="preserve"> κυνηγήσουμε κανέναν. Εμείς λέγαμε ότι θα διεκδικήσουμε ένα μεγάλο ποσοστό σαν Χρυσή Αυγή, προκειμένου με νόμιμα μέσα και νόμιμους τρόπους οι λαθρομετανάστες να γυρίσουν στην πατρίδα τους. Αυτά λέμε και γι’ αυτό μας ψηφίζουν πεντακόσιες χιλιάδες Ελλήνων. Δ</w:t>
      </w:r>
      <w:r>
        <w:rPr>
          <w:rFonts w:eastAsia="Times New Roman"/>
          <w:szCs w:val="24"/>
        </w:rPr>
        <w:t>ηλαδή, είμαστε το μοναδικό κόμμα, το οποίο μετά τις εκλογές κάνει αυτό που λέει πριν τις εκλογές και γι’ αυτό διωκόμαστε. Ενώ</w:t>
      </w:r>
      <w:r>
        <w:rPr>
          <w:rFonts w:eastAsia="Times New Roman"/>
          <w:szCs w:val="24"/>
        </w:rPr>
        <w:t>,</w:t>
      </w:r>
      <w:r>
        <w:rPr>
          <w:rFonts w:eastAsia="Times New Roman"/>
          <w:szCs w:val="24"/>
        </w:rPr>
        <w:t xml:space="preserve"> αν εμείς λέγαμε άλλα πριν τις εκλογές, παίρναμε τις ψήφους του ελληνικού λαού και εν συνεχεία τους κοροϊδεύαμε, κάναμε διάφορα μα</w:t>
      </w:r>
      <w:r>
        <w:rPr>
          <w:rFonts w:eastAsia="Times New Roman"/>
          <w:szCs w:val="24"/>
        </w:rPr>
        <w:t xml:space="preserve">γικά, ταχυδακτυλουργικά, τότε θα ήμασταν μια χαρά κι εμείς. Θα ήμασταν κι εμείς εδώ του συνταγματικού τόξου. Αυτό είναι που σας πειράζει. </w:t>
      </w:r>
    </w:p>
    <w:p w14:paraId="6891338D" w14:textId="77777777" w:rsidR="001E1C42" w:rsidRDefault="003A7B58">
      <w:pPr>
        <w:spacing w:after="0" w:line="600" w:lineRule="auto"/>
        <w:ind w:firstLine="720"/>
        <w:jc w:val="both"/>
        <w:rPr>
          <w:rFonts w:eastAsia="Times New Roman"/>
          <w:szCs w:val="24"/>
        </w:rPr>
      </w:pPr>
      <w:r>
        <w:rPr>
          <w:rFonts w:eastAsia="Times New Roman"/>
          <w:szCs w:val="24"/>
        </w:rPr>
        <w:t xml:space="preserve">Μήπως, λοιπόν, είναι αυτό πολιτική δίωξη και ρατσιστική συμπεριφορά; Μήπως είναι ρατσιστική συμπεριφορά το να δίνετε </w:t>
      </w:r>
      <w:r>
        <w:rPr>
          <w:rFonts w:eastAsia="Times New Roman"/>
          <w:szCs w:val="24"/>
        </w:rPr>
        <w:t xml:space="preserve">όλοι εσείς στέγη και τρόφιμα μόνο στους λαθρομετανάστες; Μήπως είναι ρατσιστικό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που έχετε δημιουργήσει να πρέπει να μπαίνουν μόνο λαθρομετανάστες μέσα και όταν πηγαίνει κάποιος Έλληνας να ζητήσει μια μερίδα φαγητό, από το Πέραμα, από το Κερατ</w:t>
      </w:r>
      <w:r>
        <w:rPr>
          <w:rFonts w:eastAsia="Times New Roman"/>
          <w:szCs w:val="24"/>
        </w:rPr>
        <w:t>σίνι -γιατί είναι οι περιοχές που ζω εγώ, αλλά φυσικά παντού γίνεται αυτό το πράγμα- και πηγαίνουν να ζητήσουν μία μερίδα φαγητό, από αυτά που ο ελληνικός λαός πληρώνει, να τους λένε ότι «δεν γίνεται, γιατί η εντολή που έχουμε είναι να τα δώσουμε μόνο στου</w:t>
      </w:r>
      <w:r>
        <w:rPr>
          <w:rFonts w:eastAsia="Times New Roman"/>
          <w:szCs w:val="24"/>
        </w:rPr>
        <w:t xml:space="preserve">ς λαθρομετανάστες»; Μήπως αυτός είναι ρατσισμός; Για να σας δούμε τώρα; Ή μήπως είναι ρατσισμός το ότι εμείς δίναμε τρόφιμα και κάναμε συσσίτια σε Έλληνες πολίτες;  </w:t>
      </w:r>
    </w:p>
    <w:p w14:paraId="6891338E" w14:textId="77777777" w:rsidR="001E1C42" w:rsidRDefault="003A7B58">
      <w:pPr>
        <w:spacing w:after="0" w:line="600" w:lineRule="auto"/>
        <w:ind w:firstLine="720"/>
        <w:jc w:val="both"/>
        <w:rPr>
          <w:rFonts w:eastAsia="Times New Roman"/>
          <w:szCs w:val="24"/>
        </w:rPr>
      </w:pPr>
      <w:r>
        <w:rPr>
          <w:rFonts w:eastAsia="Times New Roman"/>
          <w:szCs w:val="24"/>
        </w:rPr>
        <w:t>Γιατί εσείς αυτό το ονομάσατε ρατσιστικό. Άρα ρατσιστικό στην Ελλάδα είναι αν η Χρυσή Αυγή</w:t>
      </w:r>
      <w:r>
        <w:rPr>
          <w:rFonts w:eastAsia="Times New Roman"/>
          <w:szCs w:val="24"/>
        </w:rPr>
        <w:t xml:space="preserve"> πάρει τα χρήματα των Βουλευτών –των Βουλευτών της επαναλαμβάνω, όχι τα χρήματα που έχουμε κλέψει από κάποιον ούτε κομματικές επιδοτήσεις που παίρνουμε από το κράτος και από τις τράπεζες, που </w:t>
      </w:r>
      <w:proofErr w:type="spellStart"/>
      <w:r>
        <w:rPr>
          <w:rFonts w:eastAsia="Times New Roman"/>
          <w:szCs w:val="24"/>
        </w:rPr>
        <w:t>ανακεφαλαιοποιούμε</w:t>
      </w:r>
      <w:proofErr w:type="spellEnd"/>
      <w:r>
        <w:rPr>
          <w:rFonts w:eastAsia="Times New Roman"/>
          <w:szCs w:val="24"/>
        </w:rPr>
        <w:t xml:space="preserve"> πάλι μετά εμείς- και τα δώσουμε σε Έλληνες συ</w:t>
      </w:r>
      <w:r>
        <w:rPr>
          <w:rFonts w:eastAsia="Times New Roman"/>
          <w:szCs w:val="24"/>
        </w:rPr>
        <w:t xml:space="preserve">μπολίτες μας. Γιατί αυτό έχουμε πει εμείς. Πριν τις εκλογές λέγαμε ότι τα λεφτά του ελληνικού λαού θα γυρίσουν πίσω στον ελληνικό λαό  και αυτό το πράττουμε. </w:t>
      </w:r>
    </w:p>
    <w:p w14:paraId="6891338F" w14:textId="77777777" w:rsidR="001E1C42" w:rsidRDefault="003A7B58">
      <w:pPr>
        <w:spacing w:after="0" w:line="600" w:lineRule="auto"/>
        <w:ind w:firstLine="720"/>
        <w:jc w:val="both"/>
        <w:rPr>
          <w:rFonts w:eastAsia="Times New Roman"/>
          <w:szCs w:val="24"/>
        </w:rPr>
      </w:pPr>
      <w:r>
        <w:rPr>
          <w:rFonts w:eastAsia="Times New Roman"/>
          <w:szCs w:val="24"/>
        </w:rPr>
        <w:t>Αυτό, λοιπόν, είναι ρατσιστικό. Όταν εσείς δίνετε λεφτά και μαζεύετε τρόφιμα και οτιδήποτε μόνο γ</w:t>
      </w:r>
      <w:r>
        <w:rPr>
          <w:rFonts w:eastAsia="Times New Roman"/>
          <w:szCs w:val="24"/>
        </w:rPr>
        <w:t xml:space="preserve">ια λαθρομετανάστες, αυτό δεν είναι ρατσιστικό. Αυτό είναι δημοκρατικό. Αυτή είναι η δημοκρατία που έχετε φτιάξει εδώ μέσα. </w:t>
      </w:r>
    </w:p>
    <w:p w14:paraId="68913390" w14:textId="77777777" w:rsidR="001E1C42" w:rsidRDefault="003A7B58">
      <w:pPr>
        <w:spacing w:after="0" w:line="600" w:lineRule="auto"/>
        <w:ind w:firstLine="720"/>
        <w:jc w:val="both"/>
        <w:rPr>
          <w:rFonts w:eastAsia="Times New Roman"/>
          <w:szCs w:val="24"/>
        </w:rPr>
      </w:pPr>
      <w:r>
        <w:rPr>
          <w:rFonts w:eastAsia="Times New Roman"/>
          <w:szCs w:val="24"/>
        </w:rPr>
        <w:t>Μήπως είναι ρατσιστικό το να μιλάνε πάνω στη Θράκη κάποιοι Βουλευτές, του ελληνικού, κατά τα άλλα Κοινοβουλίου, ή διάφορα στελέχη πο</w:t>
      </w:r>
      <w:r>
        <w:rPr>
          <w:rFonts w:eastAsia="Times New Roman"/>
          <w:szCs w:val="24"/>
        </w:rPr>
        <w:t>υ δηλώνουν Τούρκοι; Δηλώνουν Τούρκοι οι άνθρωποι αυτοί κι εμείς ντρεπόμαστε που δεν αντιδράει το ελληνικό κράτος. Μήπως, όταν μιλάνε για τουρκική μειονότητα κι ότι τους συμπεριφέρεται άσχημα η Ελλάδα, αυτή είναι ρατσιστική συμπεριφορά; Λέω μήπως είναι ρατσ</w:t>
      </w:r>
      <w:r>
        <w:rPr>
          <w:rFonts w:eastAsia="Times New Roman"/>
          <w:szCs w:val="24"/>
        </w:rPr>
        <w:t>ιστική συμπεριφορά αυτό; Μήπως, όμως, αν βγούμε εμείς και το πούμε αυτό, καταδικαζόμαστε ως φασίστες;</w:t>
      </w:r>
    </w:p>
    <w:p w14:paraId="68913391" w14:textId="77777777" w:rsidR="001E1C42" w:rsidRDefault="003A7B58">
      <w:pPr>
        <w:spacing w:after="0" w:line="600" w:lineRule="auto"/>
        <w:ind w:firstLine="720"/>
        <w:jc w:val="both"/>
        <w:rPr>
          <w:rFonts w:eastAsia="Times New Roman"/>
          <w:szCs w:val="24"/>
        </w:rPr>
      </w:pPr>
      <w:r>
        <w:rPr>
          <w:rFonts w:eastAsia="Times New Roman"/>
          <w:szCs w:val="24"/>
        </w:rPr>
        <w:t xml:space="preserve">Μήπως, όταν Βουλευτές του </w:t>
      </w:r>
      <w:r>
        <w:rPr>
          <w:rFonts w:eastAsia="Times New Roman"/>
          <w:szCs w:val="24"/>
        </w:rPr>
        <w:t>ε</w:t>
      </w:r>
      <w:r>
        <w:rPr>
          <w:rFonts w:eastAsia="Times New Roman"/>
          <w:szCs w:val="24"/>
        </w:rPr>
        <w:t xml:space="preserve">λληνικού Κοινοβουλίου φωτογραφίζονται κάτω από τη σημαία της, δήθεν, ανεξάρτητης </w:t>
      </w:r>
      <w:r>
        <w:rPr>
          <w:rFonts w:eastAsia="Times New Roman"/>
          <w:szCs w:val="24"/>
        </w:rPr>
        <w:t>δ</w:t>
      </w:r>
      <w:r>
        <w:rPr>
          <w:rFonts w:eastAsia="Times New Roman"/>
          <w:szCs w:val="24"/>
        </w:rPr>
        <w:t>υτικής Θράκης κι ότι όταν πηγαίνουν στο τουρκ</w:t>
      </w:r>
      <w:r>
        <w:rPr>
          <w:rFonts w:eastAsia="Times New Roman"/>
          <w:szCs w:val="24"/>
        </w:rPr>
        <w:t xml:space="preserve">ικό προξενείο ή στην Άγκυρα και δηλώνουν την «ταλαιπωρία που υφίστανται οι Τούρκοι» -Τούρκοι στη Θράκη μας, από πού κι ως πού-, καταπατούν κάθε διεθνή </w:t>
      </w:r>
      <w:r>
        <w:rPr>
          <w:rFonts w:eastAsia="Times New Roman"/>
          <w:szCs w:val="24"/>
        </w:rPr>
        <w:t>σ</w:t>
      </w:r>
      <w:r>
        <w:rPr>
          <w:rFonts w:eastAsia="Times New Roman"/>
          <w:szCs w:val="24"/>
        </w:rPr>
        <w:t>ύμβαση, κάθε κανόνα δικαίου, κάνοντας ό,τι θέλουν; Τι είναι αυτό το πράγμα; Μήπως είναι ρατσιστικό αυτό;</w:t>
      </w:r>
      <w:r>
        <w:rPr>
          <w:rFonts w:eastAsia="Times New Roman"/>
          <w:szCs w:val="24"/>
        </w:rPr>
        <w:t xml:space="preserve"> </w:t>
      </w:r>
    </w:p>
    <w:p w14:paraId="68913392" w14:textId="77777777" w:rsidR="001E1C42" w:rsidRDefault="003A7B58">
      <w:pPr>
        <w:spacing w:after="0" w:line="600" w:lineRule="auto"/>
        <w:ind w:firstLine="720"/>
        <w:jc w:val="both"/>
        <w:rPr>
          <w:rFonts w:eastAsia="Times New Roman"/>
          <w:szCs w:val="24"/>
        </w:rPr>
      </w:pPr>
      <w:r>
        <w:rPr>
          <w:rFonts w:eastAsia="Times New Roman"/>
          <w:szCs w:val="24"/>
        </w:rPr>
        <w:t xml:space="preserve">Μήπως είναι ρατσιστικό, όταν το </w:t>
      </w:r>
      <w:proofErr w:type="spellStart"/>
      <w:r>
        <w:rPr>
          <w:rFonts w:eastAsia="Times New Roman"/>
          <w:szCs w:val="24"/>
          <w:lang w:val="en-US"/>
        </w:rPr>
        <w:t>indymedia</w:t>
      </w:r>
      <w:proofErr w:type="spellEnd"/>
      <w:r>
        <w:rPr>
          <w:rFonts w:eastAsia="Times New Roman"/>
          <w:szCs w:val="24"/>
        </w:rPr>
        <w:t xml:space="preserve"> –αναφέρθηκε προηγουμένως και ο συναγωνιστής ο Χρήστος Χατζησάββας- βγαίνει και αναφέρει ονοματεπώνυμα Βουλευτών, στελεχών, απλών αθώων ανθρώπων, οι οποίοι δεν έχουν κάνει τίποτα πλην το</w:t>
      </w:r>
      <w:r>
        <w:rPr>
          <w:rFonts w:eastAsia="Times New Roman"/>
          <w:szCs w:val="24"/>
        </w:rPr>
        <w:t>ύ</w:t>
      </w:r>
      <w:r>
        <w:rPr>
          <w:rFonts w:eastAsia="Times New Roman"/>
          <w:szCs w:val="24"/>
        </w:rPr>
        <w:t xml:space="preserve"> να ψηφίζουν Χρυσή Αυγή; Ε</w:t>
      </w:r>
      <w:r>
        <w:rPr>
          <w:rFonts w:eastAsia="Times New Roman"/>
          <w:szCs w:val="24"/>
        </w:rPr>
        <w:t xml:space="preserve">ίναι ρατσιστικό αυτό ή μήπως είναι ρατσιστικό όταν εμείς βγαίνουμε και τα καταγγέλλουμε αυτά; </w:t>
      </w:r>
    </w:p>
    <w:p w14:paraId="68913393" w14:textId="77777777" w:rsidR="001E1C42" w:rsidRDefault="003A7B58">
      <w:pPr>
        <w:spacing w:after="0" w:line="600" w:lineRule="auto"/>
        <w:ind w:firstLine="720"/>
        <w:jc w:val="both"/>
        <w:rPr>
          <w:rFonts w:eastAsia="Times New Roman"/>
          <w:szCs w:val="24"/>
        </w:rPr>
      </w:pPr>
      <w:r>
        <w:rPr>
          <w:rFonts w:eastAsia="Times New Roman"/>
          <w:szCs w:val="24"/>
        </w:rPr>
        <w:t>Είναι ρατσιστικό, όταν εμείς βγαίνουμε και καταγγέλλουμε ότι ο γιος του Υπουργού, του Σκουρλέτη, μας κάνει επίθεση στα γραφεία και συλλαμβάνεται; Ακούστε τώρα εδ</w:t>
      </w:r>
      <w:r>
        <w:rPr>
          <w:rFonts w:eastAsia="Times New Roman"/>
          <w:szCs w:val="24"/>
        </w:rPr>
        <w:t xml:space="preserve">ώ τι γίνεται. Αυτός είναι </w:t>
      </w:r>
      <w:proofErr w:type="spellStart"/>
      <w:r>
        <w:rPr>
          <w:rFonts w:eastAsia="Times New Roman"/>
          <w:szCs w:val="24"/>
        </w:rPr>
        <w:t>αντιεξουσιαστής</w:t>
      </w:r>
      <w:proofErr w:type="spellEnd"/>
      <w:r>
        <w:rPr>
          <w:rFonts w:eastAsia="Times New Roman"/>
          <w:szCs w:val="24"/>
        </w:rPr>
        <w:t xml:space="preserve">. Σε ποιον; Στο εξουσιαστή μπαμπά. Ο μπαμπάς είναι η εξουσία, αυτός είναι η </w:t>
      </w:r>
      <w:proofErr w:type="spellStart"/>
      <w:r>
        <w:rPr>
          <w:rFonts w:eastAsia="Times New Roman"/>
          <w:szCs w:val="24"/>
        </w:rPr>
        <w:t>αντιεξουσία</w:t>
      </w:r>
      <w:proofErr w:type="spellEnd"/>
      <w:r>
        <w:rPr>
          <w:rFonts w:eastAsia="Times New Roman"/>
          <w:szCs w:val="24"/>
        </w:rPr>
        <w:t xml:space="preserve">. Και πάει η μαμά, που είναι κόρη εφοπλιστή, και τον παίρνει με την </w:t>
      </w:r>
      <w:proofErr w:type="spellStart"/>
      <w:r>
        <w:rPr>
          <w:rFonts w:eastAsia="Times New Roman"/>
          <w:szCs w:val="24"/>
        </w:rPr>
        <w:t>πόρσε</w:t>
      </w:r>
      <w:proofErr w:type="spellEnd"/>
      <w:r>
        <w:rPr>
          <w:rFonts w:eastAsia="Times New Roman"/>
          <w:szCs w:val="24"/>
        </w:rPr>
        <w:t xml:space="preserve"> έξω από τη ΓΑΔΑ. Κι εσείς είστε το δημοκρατικό τόξο κι</w:t>
      </w:r>
      <w:r>
        <w:rPr>
          <w:rFonts w:eastAsia="Times New Roman"/>
          <w:szCs w:val="24"/>
        </w:rPr>
        <w:t xml:space="preserve"> εμείς είμαστε φασίστες τώρα. Αυτό συμβαίνει εδώ πέρα. Μήπως είναι ρατσιστικό αυτό που συμβαίνει; </w:t>
      </w:r>
    </w:p>
    <w:p w14:paraId="68913394" w14:textId="77777777" w:rsidR="001E1C42" w:rsidRDefault="003A7B58">
      <w:pPr>
        <w:spacing w:after="0" w:line="600" w:lineRule="auto"/>
        <w:ind w:firstLine="720"/>
        <w:jc w:val="both"/>
        <w:rPr>
          <w:rFonts w:eastAsia="Times New Roman"/>
          <w:szCs w:val="24"/>
        </w:rPr>
      </w:pPr>
      <w:r>
        <w:rPr>
          <w:rFonts w:eastAsia="Times New Roman"/>
          <w:szCs w:val="24"/>
        </w:rPr>
        <w:t xml:space="preserve">Μήπως είναι ρατσιστικό, όταν βγαίνουμε και λέμε τις απόψεις μας και μας κλείνουν τα μικρόφωνα, φωνάζετε τους </w:t>
      </w:r>
      <w:r>
        <w:rPr>
          <w:rFonts w:eastAsia="Times New Roman"/>
          <w:szCs w:val="24"/>
        </w:rPr>
        <w:t>φ</w:t>
      </w:r>
      <w:r>
        <w:rPr>
          <w:rFonts w:eastAsia="Times New Roman"/>
          <w:szCs w:val="24"/>
        </w:rPr>
        <w:t>ρούραρχους, φέρνετε τα ΜΑΤ, θα στείλετε τα ΕΚΑΜ</w:t>
      </w:r>
      <w:r>
        <w:rPr>
          <w:rFonts w:eastAsia="Times New Roman"/>
          <w:szCs w:val="24"/>
        </w:rPr>
        <w:t xml:space="preserve"> σε λίγο, για να μας βγάλετε έξω; Εμείς αυτά λέμε, όταν γίνονται εκλογές, και με αυτά που λέμε μας ψηφίζει όλο και μεγαλύτερο κομμάτι του ελληνικού λαού. Θέλετε δεν θέλετε, αυτή είναι η δημοκρατία που εσείς ευαγγελίζεστε στο κάτω κάτω. </w:t>
      </w:r>
    </w:p>
    <w:p w14:paraId="68913395" w14:textId="77777777" w:rsidR="001E1C42" w:rsidRDefault="003A7B58">
      <w:pPr>
        <w:spacing w:after="0" w:line="600" w:lineRule="auto"/>
        <w:ind w:firstLine="720"/>
        <w:jc w:val="both"/>
        <w:rPr>
          <w:rFonts w:eastAsia="Times New Roman"/>
          <w:szCs w:val="24"/>
        </w:rPr>
      </w:pPr>
      <w:r>
        <w:rPr>
          <w:rFonts w:eastAsia="Times New Roman"/>
          <w:szCs w:val="24"/>
        </w:rPr>
        <w:t>Πώς, λοιπόν, μας κα</w:t>
      </w:r>
      <w:r>
        <w:rPr>
          <w:rFonts w:eastAsia="Times New Roman"/>
          <w:szCs w:val="24"/>
        </w:rPr>
        <w:t>τηγορείτε γιατί εμείς λέμε αυτά; Να μας κατηγορούσατε αν κάναμε άλλα. Δεν έχετε μάθει, όμως, έτσι. Εσείς έχετε μάθει ότι το να λέτε άλλα μετά είναι πολιτική. Εμείς έχουμε μάθει ότι το να λέμε άλλα μετά είναι παλιανθρωπιά. Το να λέμε τα ίδια και πριν και με</w:t>
      </w:r>
      <w:r>
        <w:rPr>
          <w:rFonts w:eastAsia="Times New Roman"/>
          <w:szCs w:val="24"/>
        </w:rPr>
        <w:t xml:space="preserve">τά είναι αυτό που μας πρεσβεύει, είναι οι αρχές και οι αξίες που έχουμε σαν </w:t>
      </w:r>
      <w:proofErr w:type="spellStart"/>
      <w:r>
        <w:rPr>
          <w:rFonts w:eastAsia="Times New Roman"/>
          <w:szCs w:val="24"/>
        </w:rPr>
        <w:t>χρυσαυγίτες</w:t>
      </w:r>
      <w:proofErr w:type="spellEnd"/>
      <w:r>
        <w:rPr>
          <w:rFonts w:eastAsia="Times New Roman"/>
          <w:szCs w:val="24"/>
        </w:rPr>
        <w:t xml:space="preserve">. </w:t>
      </w:r>
    </w:p>
    <w:p w14:paraId="68913396" w14:textId="77777777" w:rsidR="001E1C42" w:rsidRDefault="003A7B58">
      <w:pPr>
        <w:spacing w:after="0" w:line="600" w:lineRule="auto"/>
        <w:ind w:firstLine="720"/>
        <w:jc w:val="both"/>
        <w:rPr>
          <w:rFonts w:eastAsia="Times New Roman"/>
          <w:szCs w:val="24"/>
        </w:rPr>
      </w:pPr>
      <w:r>
        <w:rPr>
          <w:rFonts w:eastAsia="Times New Roman"/>
          <w:szCs w:val="24"/>
        </w:rPr>
        <w:t>Μήπως είναι ρατσιστικό όταν κάποια παλιόπαιδα –για να μην πω κα</w:t>
      </w:r>
      <w:r>
        <w:rPr>
          <w:rFonts w:eastAsia="Times New Roman"/>
          <w:szCs w:val="24"/>
        </w:rPr>
        <w:t>μ</w:t>
      </w:r>
      <w:r>
        <w:rPr>
          <w:rFonts w:eastAsia="Times New Roman"/>
          <w:szCs w:val="24"/>
        </w:rPr>
        <w:t xml:space="preserve">μιά άλλη έκφραση- βγαίνουν όποτε θέλουν ανά την επικράτεια και καίνε την ελληνική σημαία; Μήπως είναι </w:t>
      </w:r>
      <w:r>
        <w:rPr>
          <w:rFonts w:eastAsia="Times New Roman"/>
          <w:szCs w:val="24"/>
        </w:rPr>
        <w:t>ρατσιστική και φυλετική κίνηση αυτή; Μήπως αυτά τα πράγματα έχουν να κάνουν εις βάρος του ελληνικού κράτους, του ελληνικού έθνους; Εκεί υπάρχει ρατσισμός; Μάλλον όχι, έτσι; Δεν πρέπει να υπάρχει ρατσισμός εκεί.</w:t>
      </w:r>
    </w:p>
    <w:p w14:paraId="68913397" w14:textId="77777777" w:rsidR="001E1C42" w:rsidRDefault="003A7B58">
      <w:pPr>
        <w:spacing w:after="0" w:line="600" w:lineRule="auto"/>
        <w:ind w:firstLine="720"/>
        <w:jc w:val="both"/>
        <w:rPr>
          <w:rFonts w:eastAsia="Times New Roman"/>
          <w:szCs w:val="24"/>
        </w:rPr>
      </w:pPr>
      <w:r>
        <w:rPr>
          <w:rFonts w:eastAsia="Times New Roman"/>
          <w:szCs w:val="24"/>
        </w:rPr>
        <w:t>Και με το ίντερνετ που έχουμε, ζούμε την εποχ</w:t>
      </w:r>
      <w:r>
        <w:rPr>
          <w:rFonts w:eastAsia="Times New Roman"/>
          <w:szCs w:val="24"/>
        </w:rPr>
        <w:t>ή του «μεγάλου αδελφού». Ζούμε έναν «μεγάλο αδελφό», ο οποίος παρακολουθεί τους πάντες και τα πάντα ή τουλάχιστον προσπαθεί να παρακολουθήσει τους πάντες και τα πάντα. Οποιοσδήποτε έχει διαφορετική άποψη από την κρατούσα σήμερα στην ελληνική κοινωνία, αυτή</w:t>
      </w:r>
      <w:r>
        <w:rPr>
          <w:rFonts w:eastAsia="Times New Roman"/>
          <w:szCs w:val="24"/>
        </w:rPr>
        <w:t xml:space="preserve"> που έχετε διαμορφώσει εσείς, οι ινστρούχτορες, θα κυνηγηθεί, θα διωχθεί, θα λοιδορηθεί και θα μπει και στη φυλακή, όπως συνέβη με εμάς. </w:t>
      </w:r>
    </w:p>
    <w:p w14:paraId="68913398" w14:textId="77777777" w:rsidR="001E1C42" w:rsidRDefault="003A7B58">
      <w:pPr>
        <w:spacing w:after="0" w:line="600" w:lineRule="auto"/>
        <w:ind w:firstLine="720"/>
        <w:jc w:val="both"/>
        <w:rPr>
          <w:rFonts w:eastAsia="Times New Roman"/>
          <w:szCs w:val="24"/>
        </w:rPr>
      </w:pPr>
      <w:r>
        <w:rPr>
          <w:rFonts w:eastAsia="Times New Roman"/>
          <w:szCs w:val="24"/>
        </w:rPr>
        <w:t>Επίσης, είδαμε να συζητάτε εδώ μέσα για τις άρσεις των τηλεφωνικών απορρήτων. Εμείς, σαν Χρυσή Αυγή, τα ζήσαμε αυτά. Δ</w:t>
      </w:r>
      <w:r>
        <w:rPr>
          <w:rFonts w:eastAsia="Times New Roman"/>
          <w:szCs w:val="24"/>
        </w:rPr>
        <w:t>εν χρειάζεται να νομοθετείτε για να τα κάνετε. Εκεί που θέλετε τα κάνετε έτσι κι αλλιώς. Σε εμάς, χωρίς να υπάρχει τίποτα που να έχει ψηφιστεί τότε, χωρίς να υπάρχει κανένας νόμος, κανένα σχέδιο, καμ</w:t>
      </w:r>
      <w:r>
        <w:rPr>
          <w:rFonts w:eastAsia="Times New Roman"/>
          <w:szCs w:val="24"/>
        </w:rPr>
        <w:t>μ</w:t>
      </w:r>
      <w:r>
        <w:rPr>
          <w:rFonts w:eastAsia="Times New Roman"/>
          <w:szCs w:val="24"/>
        </w:rPr>
        <w:t>ία εφαρμογή δικαίου, παρακολουθούσατε τα τηλέφωνά μας κα</w:t>
      </w:r>
      <w:r>
        <w:rPr>
          <w:rFonts w:eastAsia="Times New Roman"/>
          <w:szCs w:val="24"/>
        </w:rPr>
        <w:t xml:space="preserve">ι για κακή σας τύχη δεν αποδείχθηκε τίποτα. Για κακή σας τύχη, αποδείχθηκε ότι ήμασταν πεντακάθαροι. Και βγάζατε μετά κάτι συνομιλίες που λέγαμε τι φαγητό κάναμε στο σπίτι μας. </w:t>
      </w:r>
    </w:p>
    <w:p w14:paraId="68913399" w14:textId="77777777" w:rsidR="001E1C42" w:rsidRDefault="003A7B58">
      <w:pPr>
        <w:spacing w:after="0" w:line="600" w:lineRule="auto"/>
        <w:ind w:firstLine="720"/>
        <w:jc w:val="both"/>
        <w:rPr>
          <w:rFonts w:eastAsia="Times New Roman"/>
          <w:szCs w:val="24"/>
        </w:rPr>
      </w:pPr>
      <w:r>
        <w:rPr>
          <w:rFonts w:eastAsia="Times New Roman"/>
          <w:szCs w:val="24"/>
        </w:rPr>
        <w:t>Και μάλιστα, έβγαιναν τα κανάλια εκείνο το βράδυ –τα κανάλια του Αλαφούζου, πο</w:t>
      </w:r>
      <w:r>
        <w:rPr>
          <w:rFonts w:eastAsia="Times New Roman"/>
          <w:szCs w:val="24"/>
        </w:rPr>
        <w:t xml:space="preserve">υ ήρθε χθες στην εξεταστική </w:t>
      </w:r>
      <w:r>
        <w:rPr>
          <w:rFonts w:eastAsia="Times New Roman"/>
          <w:szCs w:val="24"/>
        </w:rPr>
        <w:t>ε</w:t>
      </w:r>
      <w:r>
        <w:rPr>
          <w:rFonts w:eastAsia="Times New Roman"/>
          <w:szCs w:val="24"/>
        </w:rPr>
        <w:t xml:space="preserve">πιτροπή και είχε σκύψει τα μάτια  στον συναγωνιστή μας τον Κασιδιάρη, γιατί δεν μπορούσε να απαντήσει- και με βαρύγδουπους τίτλους «είδηση σοκ» -λέει- ανέφεραν αυτά τα πράγματα. </w:t>
      </w:r>
    </w:p>
    <w:p w14:paraId="6891339A" w14:textId="77777777" w:rsidR="001E1C42" w:rsidRDefault="003A7B58">
      <w:pPr>
        <w:spacing w:after="0" w:line="600" w:lineRule="auto"/>
        <w:ind w:firstLine="720"/>
        <w:jc w:val="both"/>
        <w:rPr>
          <w:rFonts w:eastAsia="Times New Roman"/>
          <w:szCs w:val="24"/>
        </w:rPr>
      </w:pPr>
      <w:r>
        <w:rPr>
          <w:rFonts w:eastAsia="Times New Roman"/>
          <w:szCs w:val="24"/>
        </w:rPr>
        <w:t>Δεν είχαμε, όμως, κα</w:t>
      </w:r>
      <w:r>
        <w:rPr>
          <w:rFonts w:eastAsia="Times New Roman"/>
          <w:szCs w:val="24"/>
        </w:rPr>
        <w:t>μ</w:t>
      </w:r>
      <w:r>
        <w:rPr>
          <w:rFonts w:eastAsia="Times New Roman"/>
          <w:szCs w:val="24"/>
        </w:rPr>
        <w:t>μία κακουργηματική, καμ</w:t>
      </w:r>
      <w:r>
        <w:rPr>
          <w:rFonts w:eastAsia="Times New Roman"/>
          <w:szCs w:val="24"/>
        </w:rPr>
        <w:t>μ</w:t>
      </w:r>
      <w:r>
        <w:rPr>
          <w:rFonts w:eastAsia="Times New Roman"/>
          <w:szCs w:val="24"/>
        </w:rPr>
        <w:t xml:space="preserve">ία </w:t>
      </w:r>
      <w:proofErr w:type="spellStart"/>
      <w:r>
        <w:rPr>
          <w:rFonts w:eastAsia="Times New Roman"/>
          <w:szCs w:val="24"/>
        </w:rPr>
        <w:t>παραβατική</w:t>
      </w:r>
      <w:proofErr w:type="spellEnd"/>
      <w:r>
        <w:rPr>
          <w:rFonts w:eastAsia="Times New Roman"/>
          <w:szCs w:val="24"/>
        </w:rPr>
        <w:t xml:space="preserve"> συνομιλία! Εμάς μας παρακολουθήσατε, παρακολουθούσατε τα τηλέφωνά μας, τους υπολογιστές μας, το τι λέγαμε στους δικούς μας ανθρώπους και δεν σας βγήκε τίποτα. Είμαστε Βουλευτές του </w:t>
      </w:r>
      <w:r>
        <w:rPr>
          <w:rFonts w:eastAsia="Times New Roman"/>
          <w:szCs w:val="24"/>
        </w:rPr>
        <w:t>ε</w:t>
      </w:r>
      <w:r>
        <w:rPr>
          <w:rFonts w:eastAsia="Times New Roman"/>
          <w:szCs w:val="24"/>
        </w:rPr>
        <w:t xml:space="preserve">λληνικού Κοινοβουλίου, θέλετε δεν θέλετε. </w:t>
      </w:r>
    </w:p>
    <w:p w14:paraId="6891339B"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Φανταστείτε, λοιπόν,</w:t>
      </w:r>
      <w:r>
        <w:rPr>
          <w:rFonts w:eastAsia="Times New Roman"/>
          <w:szCs w:val="24"/>
        </w:rPr>
        <w:t xml:space="preserve"> τι μπορείτε να κάνετε σε έναν απλό Έλληνα πολίτη. </w:t>
      </w:r>
    </w:p>
    <w:p w14:paraId="6891339C"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Λειτουργείτε, νομοθετείτε και εφαρμόζετε τα πάντα κατά το δοκούν. Κάνετε ό,τι σας συμφέρει και ό,τι εκφράζει εσάς εδώ, αυτή την κλειστή κοινωνία που είσαστε, την οποία εμείς σας τη χαλάσαμε και υποσχόμαστ</w:t>
      </w:r>
      <w:r>
        <w:rPr>
          <w:rFonts w:eastAsia="Times New Roman"/>
          <w:szCs w:val="24"/>
        </w:rPr>
        <w:t>ε ότι θα συνεχίσουμε να σας τη χαλάμε. Και θα σας τη χαλάμε όχι γιατί είμαστε φασίστες ή οτιδήποτε άλλο αλλά γιατί είμαστε Έλληνες, αγαπάμε τον Έλληνα πολίτη, είμαστε μέσα από τις τάξεις του απλού Έλληνα πολίτη και μοχθούμε γι’ αυτόν.</w:t>
      </w:r>
    </w:p>
    <w:p w14:paraId="6891339D"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Θα κλείσω λέγοντας γι</w:t>
      </w:r>
      <w:r>
        <w:rPr>
          <w:rFonts w:eastAsia="Times New Roman"/>
          <w:szCs w:val="24"/>
        </w:rPr>
        <w:t>α άλλη μία φορά αίσχος στην Κυβέρνηση για την τροπολογία αυτή που έφερε. Την Παρασκευή –επαναλαμβάνω- θα πάνε ταξιδάκι αναψυχής ο Τσίπρας και ο Καμμένος και παίρνουν από τον Έλληνα συνταξιούχο και τα τελευταία λεφτά που έχει στο πορτοφόλι του.</w:t>
      </w:r>
    </w:p>
    <w:p w14:paraId="6891339E" w14:textId="77777777" w:rsidR="001E1C42" w:rsidRDefault="003A7B58">
      <w:pPr>
        <w:tabs>
          <w:tab w:val="left" w:pos="3695"/>
        </w:tabs>
        <w:spacing w:after="0" w:line="600" w:lineRule="auto"/>
        <w:ind w:firstLine="720"/>
        <w:jc w:val="center"/>
        <w:rPr>
          <w:rFonts w:eastAsia="Times New Roman"/>
          <w:szCs w:val="24"/>
        </w:rPr>
      </w:pPr>
      <w:r>
        <w:rPr>
          <w:rFonts w:eastAsia="Times New Roman"/>
          <w:szCs w:val="24"/>
        </w:rPr>
        <w:t>(Χειροκροτήμ</w:t>
      </w:r>
      <w:r>
        <w:rPr>
          <w:rFonts w:eastAsia="Times New Roman"/>
          <w:szCs w:val="24"/>
        </w:rPr>
        <w:t xml:space="preserve">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891339F" w14:textId="77777777" w:rsidR="001E1C42" w:rsidRDefault="003A7B58">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Σαρακιώτης</w:t>
      </w:r>
      <w:proofErr w:type="spellEnd"/>
      <w:r>
        <w:rPr>
          <w:rFonts w:eastAsia="Times New Roman"/>
          <w:szCs w:val="24"/>
        </w:rPr>
        <w:t>.</w:t>
      </w:r>
    </w:p>
    <w:p w14:paraId="689133A0"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Κύριε Υπουργέ, κυρίες και κύριοι Βουλευτές, θα ήθελα να υπογραμμίσω και εγώ με τη σειρά μου ως ασφαλώς θετική την εισαγωγή στο εσωτερικό δίκαιο της </w:t>
      </w:r>
      <w:r>
        <w:rPr>
          <w:rFonts w:eastAsia="Times New Roman"/>
          <w:szCs w:val="24"/>
        </w:rPr>
        <w:t>σ</w:t>
      </w:r>
      <w:r>
        <w:rPr>
          <w:rFonts w:eastAsia="Times New Roman"/>
          <w:szCs w:val="24"/>
        </w:rPr>
        <w:t xml:space="preserve">ύμβασης του Συμβουλίου της Ευρώπης για το έγκλημα στον κυβερνοχώρο και της </w:t>
      </w:r>
      <w:r>
        <w:rPr>
          <w:rFonts w:eastAsia="Times New Roman"/>
          <w:szCs w:val="24"/>
        </w:rPr>
        <w:t>ο</w:t>
      </w:r>
      <w:r>
        <w:rPr>
          <w:rFonts w:eastAsia="Times New Roman"/>
          <w:szCs w:val="24"/>
        </w:rPr>
        <w:t xml:space="preserve">δηγίας που την </w:t>
      </w:r>
      <w:proofErr w:type="spellStart"/>
      <w:r>
        <w:rPr>
          <w:rFonts w:eastAsia="Times New Roman"/>
          <w:szCs w:val="24"/>
        </w:rPr>
        <w:t>επικαιροποίησε</w:t>
      </w:r>
      <w:proofErr w:type="spellEnd"/>
      <w:r>
        <w:rPr>
          <w:rFonts w:eastAsia="Times New Roman"/>
          <w:szCs w:val="24"/>
        </w:rPr>
        <w:t>,</w:t>
      </w:r>
      <w:r>
        <w:rPr>
          <w:rFonts w:eastAsia="Times New Roman"/>
          <w:szCs w:val="24"/>
        </w:rPr>
        <w:t xml:space="preserve"> καθώς και τις διατάξεις του δεύτερου άρθρου του δευτέρου μέρους του παρόντος σχεδίου νόμου που είναι σαφείς και επιλύουν ζητήματα συμπληρώνοντας τη </w:t>
      </w:r>
      <w:r>
        <w:rPr>
          <w:rFonts w:eastAsia="Times New Roman"/>
          <w:szCs w:val="24"/>
        </w:rPr>
        <w:t>σ</w:t>
      </w:r>
      <w:r>
        <w:rPr>
          <w:rFonts w:eastAsia="Times New Roman"/>
          <w:szCs w:val="24"/>
        </w:rPr>
        <w:t>ύμβαση.</w:t>
      </w:r>
    </w:p>
    <w:p w14:paraId="689133A1"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Φυσικά η νομοθετική αυτή πρωτοβουλία της Κυβέρνησης εντάσσεται στο πλαίσιο της ευρύτερης κοινωνική</w:t>
      </w:r>
      <w:r>
        <w:rPr>
          <w:rFonts w:eastAsia="Times New Roman"/>
          <w:szCs w:val="24"/>
        </w:rPr>
        <w:t xml:space="preserve">ς και βαθιάς ανθρωπιστικής πολιτικής που είχε εξαγγείλει -και τώρα με προσήλωση εφαρμόζει- για τη θωράκιση θεμελιωδών ανθρωπίνων δικαιωμάτων και την εμπέδωση του αισθήματος ασφαλείας και δικαιοσύνης σε έναν κόσμο που συνεχώς εξελίσσεται, σε έναν κόσμο που </w:t>
      </w:r>
      <w:r>
        <w:rPr>
          <w:rFonts w:eastAsia="Times New Roman"/>
          <w:szCs w:val="24"/>
        </w:rPr>
        <w:t>η ψηφιακή πληροφορία και το διαδίκτυο έχουν υπεισέλθει σε κάθε έκφανση της προσωπικής, επαγγελματικής και κοινωνικής μας ζωής και έχουν επιτρέψει σε νέους κινδύνους και δύσκολα αντιμετωπίσιμες απειλές να εισβάλλουν στην καθημερινότητά μας.</w:t>
      </w:r>
    </w:p>
    <w:p w14:paraId="689133A2"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Μια τέτοια απειλ</w:t>
      </w:r>
      <w:r>
        <w:rPr>
          <w:rFonts w:eastAsia="Times New Roman"/>
          <w:szCs w:val="24"/>
        </w:rPr>
        <w:t xml:space="preserve">ή είναι και η αποκαλούμενη </w:t>
      </w:r>
      <w:proofErr w:type="spellStart"/>
      <w:r>
        <w:rPr>
          <w:rFonts w:eastAsia="Times New Roman"/>
          <w:szCs w:val="24"/>
        </w:rPr>
        <w:t>κυβερνοεγκληματικότητα</w:t>
      </w:r>
      <w:proofErr w:type="spellEnd"/>
      <w:r>
        <w:rPr>
          <w:rFonts w:eastAsia="Times New Roman"/>
          <w:szCs w:val="24"/>
        </w:rPr>
        <w:t>, η διάπραξη δηλαδή ποινικών αδικημάτων μέσω του διαδικτύου, που συνιστά μια σοβαρή απειλή όχι μόνο για τα φυσικά ή τα νομικά πρόσωπα ιδιωτικού και δημοσίου δικαίου και τις επιχειρήσεις που το χρησιμοποιούν,</w:t>
      </w:r>
      <w:r>
        <w:rPr>
          <w:rFonts w:eastAsia="Times New Roman"/>
          <w:szCs w:val="24"/>
        </w:rPr>
        <w:t xml:space="preserve"> αλλά ακόμη και για τις δημόσιες υπηρεσίες των κρατών. </w:t>
      </w:r>
    </w:p>
    <w:p w14:paraId="689133A3"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Το συζητούμενο σήμερα σχέδιο νόμου με τις εισαγόμενες στο εσωτερικό δίκαιο διατάξεις αποσκοπεί εν </w:t>
      </w:r>
      <w:proofErr w:type="spellStart"/>
      <w:r>
        <w:rPr>
          <w:rFonts w:eastAsia="Times New Roman"/>
          <w:szCs w:val="24"/>
        </w:rPr>
        <w:t>πρώτοις</w:t>
      </w:r>
      <w:proofErr w:type="spellEnd"/>
      <w:r>
        <w:rPr>
          <w:rFonts w:eastAsia="Times New Roman"/>
          <w:szCs w:val="24"/>
        </w:rPr>
        <w:t xml:space="preserve"> στην ποινικοποίηση συμπεριφορών που υπάγονται στην έννοια της </w:t>
      </w:r>
      <w:proofErr w:type="spellStart"/>
      <w:r>
        <w:rPr>
          <w:rFonts w:eastAsia="Times New Roman"/>
          <w:szCs w:val="24"/>
        </w:rPr>
        <w:t>κυβερνοεγκληματικότητας</w:t>
      </w:r>
      <w:proofErr w:type="spellEnd"/>
      <w:r>
        <w:rPr>
          <w:rFonts w:eastAsia="Times New Roman"/>
          <w:szCs w:val="24"/>
        </w:rPr>
        <w:t>. Συγκεκριμένα μέσω της τροποποίησης και συμπλήρωσης διατάξεων το</w:t>
      </w:r>
      <w:r>
        <w:rPr>
          <w:rFonts w:eastAsia="Times New Roman"/>
          <w:szCs w:val="24"/>
        </w:rPr>
        <w:t>υ Ποινικού Κώδικα και της Ποινικής Δικονομίας τιμωρούνται ενέργειες που στρέφονται κατά των δικτύων πληροφοριών, δηλαδή πράξεις που αποσκοπούν στην από πρόθεση πρόκληση βλάβης στα δίκτυα και στρέφονται κατά της ακεραιότητας και διαθεσιμότητας των δεδομένων</w:t>
      </w:r>
      <w:r>
        <w:rPr>
          <w:rFonts w:eastAsia="Times New Roman"/>
          <w:szCs w:val="24"/>
        </w:rPr>
        <w:t xml:space="preserve"> ή των συστημάτων πληροφορικής. Τιμωρούνται, επιπλέον, πράξεις που αφορούν την παράνομη πρόσβαση, την υποκλοπή, την παρεμβολή σε δεδομένα και τις παρεμβολές σε πληροφοριακά συστήματα. </w:t>
      </w:r>
    </w:p>
    <w:p w14:paraId="689133A4" w14:textId="77777777" w:rsidR="001E1C42" w:rsidRDefault="003A7B58">
      <w:pPr>
        <w:tabs>
          <w:tab w:val="left" w:pos="3695"/>
        </w:tabs>
        <w:spacing w:after="0" w:line="600" w:lineRule="auto"/>
        <w:ind w:firstLine="720"/>
        <w:jc w:val="both"/>
        <w:rPr>
          <w:rFonts w:eastAsia="Times New Roman"/>
          <w:szCs w:val="24"/>
        </w:rPr>
      </w:pPr>
      <w:r w:rsidRPr="009B596C">
        <w:rPr>
          <w:rFonts w:eastAsia="Times New Roman"/>
          <w:color w:val="000000" w:themeColor="text1"/>
          <w:szCs w:val="24"/>
        </w:rPr>
        <w:t xml:space="preserve">Επέρχεται η ποινικοποίηση τόσο της κατασκευής, της κατοχής όσο και της </w:t>
      </w:r>
      <w:r w:rsidRPr="009B596C">
        <w:rPr>
          <w:rFonts w:eastAsia="Times New Roman"/>
          <w:color w:val="000000" w:themeColor="text1"/>
          <w:szCs w:val="24"/>
        </w:rPr>
        <w:t xml:space="preserve">διανομής ή της διάθεσης προγραμμάτων υπολογιστών, των </w:t>
      </w:r>
      <w:r w:rsidRPr="009B596C">
        <w:rPr>
          <w:rFonts w:eastAsia="Times New Roman"/>
          <w:szCs w:val="24"/>
        </w:rPr>
        <w:t>αποκαλούμενων «ιών» ή «δούρειων ίππων» στη γλώσσα της Πληροφορικής και άλλων παρεμφερούς φύσεως μέσων, που καθιστούν δυνατή τη διάπραξη ποινικών αδικημάτων.</w:t>
      </w:r>
    </w:p>
    <w:p w14:paraId="689133A5" w14:textId="77777777" w:rsidR="001E1C42" w:rsidRDefault="003A7B58">
      <w:pPr>
        <w:tabs>
          <w:tab w:val="left" w:pos="3695"/>
        </w:tabs>
        <w:spacing w:after="0" w:line="600" w:lineRule="auto"/>
        <w:ind w:firstLine="720"/>
        <w:jc w:val="both"/>
        <w:rPr>
          <w:rFonts w:eastAsia="Times New Roman"/>
          <w:szCs w:val="24"/>
        </w:rPr>
      </w:pPr>
      <w:r w:rsidRPr="009B596C">
        <w:rPr>
          <w:rFonts w:eastAsia="Times New Roman"/>
          <w:szCs w:val="24"/>
        </w:rPr>
        <w:t>Παράλληλα, ενισχύεται η ποινική προστασία ένα</w:t>
      </w:r>
      <w:r w:rsidRPr="009B596C">
        <w:rPr>
          <w:rFonts w:eastAsia="Times New Roman"/>
          <w:szCs w:val="24"/>
        </w:rPr>
        <w:t>ντι της παιδικής πορνογραφίας μέσω της τροποποίησης της υφιστάμενης διάταξης του άρθρου 348α του Ποινικού Κώδικα. Επίσης, τροποποιούνται οι διατάξεις για την άρση του απορρήτου των επικοινωνιών, ώστε να περιληφθούν όλα τα σχετικά εγκλήματα των οποίων, λόγω</w:t>
      </w:r>
      <w:r w:rsidRPr="009B596C">
        <w:rPr>
          <w:rFonts w:eastAsia="Times New Roman"/>
          <w:szCs w:val="24"/>
        </w:rPr>
        <w:t xml:space="preserve"> της φύσης τους, είναι δύσκολο να βεβαιωθεί η τέλεση και να εντοπιστούν οι υπαίτιοι.</w:t>
      </w:r>
    </w:p>
    <w:p w14:paraId="689133A6" w14:textId="77777777" w:rsidR="001E1C42" w:rsidRDefault="003A7B58">
      <w:pPr>
        <w:tabs>
          <w:tab w:val="left" w:pos="3695"/>
        </w:tabs>
        <w:spacing w:after="0" w:line="600" w:lineRule="auto"/>
        <w:ind w:firstLine="720"/>
        <w:jc w:val="both"/>
        <w:rPr>
          <w:rFonts w:eastAsia="Times New Roman"/>
          <w:szCs w:val="24"/>
        </w:rPr>
      </w:pPr>
      <w:r w:rsidRPr="009B596C">
        <w:rPr>
          <w:rFonts w:eastAsia="Times New Roman"/>
          <w:szCs w:val="24"/>
        </w:rPr>
        <w:t>Τέλος, κάτι που το υπογραμμίζω -κατά τη γνώμη- ως καινοτόμο για το ελληνικό Ποινικό Δίκαιο, δεδομένης της βασικής αρχής της εθνικής μας έννομης τάξης, κατά την οποία η ποι</w:t>
      </w:r>
      <w:r w:rsidRPr="009B596C">
        <w:rPr>
          <w:rFonts w:eastAsia="Times New Roman"/>
          <w:szCs w:val="24"/>
        </w:rPr>
        <w:t>νική ευθύνη είναι προσωπική, προκειμένου να τιμωρούνται αποτελεσματικά τέτοιες αξιόποινες συμπεριφορές, όταν διαπράττονται από νομικά πρόσωπα ή για λογαριασμό αυτών, θεσπίζονται διοικητικές κυρώσεις με τη μορφή του προστίμου, την ανάκληση ή την αναστολή τη</w:t>
      </w:r>
      <w:r w:rsidRPr="009B596C">
        <w:rPr>
          <w:rFonts w:eastAsia="Times New Roman"/>
          <w:szCs w:val="24"/>
        </w:rPr>
        <w:t>ς άδειας λειτουργίας και τον αποκλεισμό από δημόσιες παροχές.</w:t>
      </w:r>
    </w:p>
    <w:p w14:paraId="689133A7" w14:textId="77777777" w:rsidR="001E1C42" w:rsidRDefault="003A7B58">
      <w:pPr>
        <w:tabs>
          <w:tab w:val="left" w:pos="3695"/>
        </w:tabs>
        <w:spacing w:after="0" w:line="600" w:lineRule="auto"/>
        <w:ind w:firstLine="720"/>
        <w:jc w:val="both"/>
        <w:rPr>
          <w:rFonts w:eastAsia="Times New Roman"/>
          <w:szCs w:val="24"/>
        </w:rPr>
      </w:pPr>
      <w:r w:rsidRPr="009B596C">
        <w:rPr>
          <w:rFonts w:eastAsia="Times New Roman"/>
          <w:szCs w:val="24"/>
        </w:rPr>
        <w:t>Ωστόσο, πέραν της σημαντικής κύρωσης της Σύμβασης του Συμβουλίου της Ευρώπης και του σχετικού πρόσθετου πρωτοκόλλου σε ό,τι αφορά το έγκλημα στον κυβερνοχώρο και της ενσωμάτωσης στο εσωτερικό δί</w:t>
      </w:r>
      <w:r w:rsidRPr="009B596C">
        <w:rPr>
          <w:rFonts w:eastAsia="Times New Roman"/>
          <w:szCs w:val="24"/>
        </w:rPr>
        <w:t>καιο της ευρωπαϊκής οδηγίας για τις επιθέσεις κατά συστημάτων πληροφοριών, που συνιστούν το μεγαλύτερο μέρος του συζητούμενου σήμερα νομοσχεδίου -τα οποία έχουν σχεδόν μονοπωλήσει τη σημερινή μας συζήτηση- θα ήθελα να σταθώ στις λοιπές διατάξεις του νομοσχ</w:t>
      </w:r>
      <w:r w:rsidRPr="009B596C">
        <w:rPr>
          <w:rFonts w:eastAsia="Times New Roman"/>
          <w:szCs w:val="24"/>
        </w:rPr>
        <w:t xml:space="preserve">εδίου, που αφορούν ρυθμίσεις σωφρονιστικής και </w:t>
      </w:r>
      <w:proofErr w:type="spellStart"/>
      <w:r w:rsidRPr="009B596C">
        <w:rPr>
          <w:rFonts w:eastAsia="Times New Roman"/>
          <w:szCs w:val="24"/>
        </w:rPr>
        <w:t>αντεγκληματικής</w:t>
      </w:r>
      <w:proofErr w:type="spellEnd"/>
      <w:r w:rsidRPr="009B596C">
        <w:rPr>
          <w:rFonts w:eastAsia="Times New Roman"/>
          <w:szCs w:val="24"/>
        </w:rPr>
        <w:t xml:space="preserve"> πολιτικής και οι οποίες είναι σημαντικό, επίσης, να υπογραμμιστούν, καθώς απηχούν τη βαθιά προσήλωση της αριστερής σημερινής Κυβέρνησης σε θεμελιώδεις ανθρωπιστικές αρχές, στην αξία του σωφρονι</w:t>
      </w:r>
      <w:r w:rsidRPr="009B596C">
        <w:rPr>
          <w:rFonts w:eastAsia="Times New Roman"/>
          <w:szCs w:val="24"/>
        </w:rPr>
        <w:t>σμού και του σεβασμού στα δικαιώματα των κρατουμένων.</w:t>
      </w:r>
    </w:p>
    <w:p w14:paraId="689133A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Πέραν, λοιπόν, του γεγονότος ότι το παρόν σχέδιο νόμου αποτελεί μία αναγκαία εναρμόνιση με το Κοινοτικό Δίκαιο, σχετικά με τον ορισμό και τις συνέπειες του ηλεκτρονικού εγκλήματος, στο οποίο εμφανίζεται</w:t>
      </w:r>
      <w:r w:rsidRPr="009B596C">
        <w:rPr>
          <w:rFonts w:eastAsia="Times New Roman" w:cs="Times New Roman"/>
          <w:szCs w:val="24"/>
        </w:rPr>
        <w:t xml:space="preserve"> μια αξιοσημείωτη και ανησυχητική αύξηση τα τελευταία έτη σε όλη την Ευρώπη, μη εξαιρουμένης, βεβαίως, και της χώρας μας, εισάγει νέες σωφρονιστικές διατάξεις στο σωφρονιστικό σύστημα, στο πλαίσιο της σωφρονιστικής και </w:t>
      </w:r>
      <w:proofErr w:type="spellStart"/>
      <w:r w:rsidRPr="009B596C">
        <w:rPr>
          <w:rFonts w:eastAsia="Times New Roman" w:cs="Times New Roman"/>
          <w:szCs w:val="24"/>
        </w:rPr>
        <w:t>αντεγκληματικής</w:t>
      </w:r>
      <w:proofErr w:type="spellEnd"/>
      <w:r w:rsidRPr="009B596C">
        <w:rPr>
          <w:rFonts w:eastAsia="Times New Roman" w:cs="Times New Roman"/>
          <w:szCs w:val="24"/>
        </w:rPr>
        <w:t xml:space="preserve"> πολιτικής της Κυβέρνη</w:t>
      </w:r>
      <w:r w:rsidRPr="009B596C">
        <w:rPr>
          <w:rFonts w:eastAsia="Times New Roman" w:cs="Times New Roman"/>
          <w:szCs w:val="24"/>
        </w:rPr>
        <w:t xml:space="preserve">σης, που από την αρχή της θητείας της προσπαθεί να εκσυγχρονίσει επιφέροντας σημαντικές βελτιώσεις στο σωφρονιστικό σύστημα και στο σύστημα απονομής της δικαιοσύνης στο μέτρο, βεβαίως, του εφικτού, δεδομένων των χρόνιων δυσλειτουργιών και στους δύο αυτούς </w:t>
      </w:r>
      <w:r w:rsidRPr="009B596C">
        <w:rPr>
          <w:rFonts w:eastAsia="Times New Roman" w:cs="Times New Roman"/>
          <w:szCs w:val="24"/>
        </w:rPr>
        <w:t>τομείς, μια προσπάθεια που, βεβαίως, θα φανεί σε βάθος χρόνου.</w:t>
      </w:r>
    </w:p>
    <w:p w14:paraId="689133A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Πιο συγκεκριμένα, με το άρθρο 8 «Παραγραφή και παύση ποινικής δίωξης» και το άρθρο 9 «Παραγραφή και μη εκτέλεση ποινών υπό όρο», θεωρώ ότι δίνεται μια ανάσα ζωής στο δικαστικό σύστημα, που πνίγ</w:t>
      </w:r>
      <w:r w:rsidRPr="009B596C">
        <w:rPr>
          <w:rFonts w:eastAsia="Times New Roman" w:cs="Times New Roman"/>
          <w:szCs w:val="24"/>
        </w:rPr>
        <w:t xml:space="preserve">εται μέσα στον τεράστιο όγκο των υποθέσεων που </w:t>
      </w:r>
      <w:proofErr w:type="spellStart"/>
      <w:r w:rsidRPr="009B596C">
        <w:rPr>
          <w:rFonts w:eastAsia="Times New Roman" w:cs="Times New Roman"/>
          <w:szCs w:val="24"/>
        </w:rPr>
        <w:t>εκκρεμοδικούν</w:t>
      </w:r>
      <w:proofErr w:type="spellEnd"/>
      <w:r w:rsidRPr="009B596C">
        <w:rPr>
          <w:rFonts w:eastAsia="Times New Roman" w:cs="Times New Roman"/>
          <w:szCs w:val="24"/>
        </w:rPr>
        <w:t xml:space="preserve">. Η ρύθμιση θεμάτων </w:t>
      </w:r>
      <w:proofErr w:type="spellStart"/>
      <w:r w:rsidRPr="009B596C">
        <w:rPr>
          <w:rFonts w:eastAsia="Times New Roman" w:cs="Times New Roman"/>
          <w:szCs w:val="24"/>
        </w:rPr>
        <w:t>πλημμεληματικού</w:t>
      </w:r>
      <w:proofErr w:type="spellEnd"/>
      <w:r w:rsidRPr="009B596C">
        <w:rPr>
          <w:rFonts w:eastAsia="Times New Roman" w:cs="Times New Roman"/>
          <w:szCs w:val="24"/>
        </w:rPr>
        <w:t xml:space="preserve"> χαρακτήρα, με τον τρόπο που προβλέπεται στα εν λόγω άρθρα, ουσιαστικά δεν καταργεί το αξιόποινο των πράξεων, αφού σε περίπτωση που το ίδιο πρόσωπο, που θα ευεργ</w:t>
      </w:r>
      <w:r w:rsidRPr="009B596C">
        <w:rPr>
          <w:rFonts w:eastAsia="Times New Roman" w:cs="Times New Roman"/>
          <w:szCs w:val="24"/>
        </w:rPr>
        <w:t>ετηθεί με τις συγκεκριμένες ρυθμίσεις, υποπέσει σε νέα παράβαση, τότε ο χρόνος της ποινής που ρυθμίζεται με τα άρθρα αυτά θα εκτιθεί σωρευτικά με τη νέα ποινή, αλλά κερδίζει πολύτιμο χρόνο στην απόδοση της δικαιοσύνης.</w:t>
      </w:r>
    </w:p>
    <w:p w14:paraId="689133A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Για το άρθρο 15 θεωρώ ότι όντως είναι</w:t>
      </w:r>
      <w:r w:rsidRPr="009B596C">
        <w:rPr>
          <w:rFonts w:eastAsia="Times New Roman" w:cs="Times New Roman"/>
          <w:szCs w:val="24"/>
        </w:rPr>
        <w:t xml:space="preserve"> ένα άρθρο που, παρατείνοντας τις ευεργετικές συνέπειες του ν.4322/2015 για τους ανηλίκους και νέους κρατουμένους, δίνει την απαραίτητη δεύτερη ευκαιρία στην ευαίσθητη αυτή κατηγορία των κρατουμένων να επανενταχτούν στην κοινωνία.</w:t>
      </w:r>
    </w:p>
    <w:p w14:paraId="689133A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Με το άρθρο 16 δίνεται η </w:t>
      </w:r>
      <w:r w:rsidRPr="009B596C">
        <w:rPr>
          <w:rFonts w:eastAsia="Times New Roman" w:cs="Times New Roman"/>
          <w:szCs w:val="24"/>
        </w:rPr>
        <w:t xml:space="preserve">απαραίτητη ευελιξία στην πολιτεία, ώστε να ορίσει τον τρόπο και τους όρους υπό τους οποίους θα παρέχεται η κοινωφελής εργασία ως εναλλακτικό, αναμορφωτικό μέτρο καθώς, παρά την ύπαρξή του μέχρι σήμερα, κυρίως λόγω γραφειοκρατικών αγκυλώσεων, ελάχιστα έχει </w:t>
      </w:r>
      <w:r w:rsidRPr="009B596C">
        <w:rPr>
          <w:rFonts w:eastAsia="Times New Roman" w:cs="Times New Roman"/>
          <w:szCs w:val="24"/>
        </w:rPr>
        <w:t>αποδώσει.</w:t>
      </w:r>
    </w:p>
    <w:p w14:paraId="689133A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Με το άρθρο 17, που αφορά θέματα της εξωτερικής φρουράς των καταστημάτων κράτησης, ενισχύεται η περιμετρική φρούρησή τους για την ενίσχυση της ασφάλειας των φυλακών. Η πλήρης ανάληψη των καθηκόντων στα εξωτερικά θυρωρεία των καταστημάτων κράτησης</w:t>
      </w:r>
      <w:r w:rsidRPr="009B596C">
        <w:rPr>
          <w:rFonts w:eastAsia="Times New Roman" w:cs="Times New Roman"/>
          <w:szCs w:val="24"/>
        </w:rPr>
        <w:t xml:space="preserve"> από την Υπηρεσία Εξωτερικής Φρουράς, που αποτελείται από ένστολο και ένοπλο προσωπικό, αναμένεται ότι θα αναβαθμίσει συνολικά την ασφάλεια αυτών.</w:t>
      </w:r>
    </w:p>
    <w:p w14:paraId="689133A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Με το άρθρο 18 επιλύεται ένα χρονίζον ζήτημα, εκείνο της αντιμετώπισης των </w:t>
      </w:r>
      <w:proofErr w:type="spellStart"/>
      <w:r w:rsidRPr="009B596C">
        <w:rPr>
          <w:rFonts w:eastAsia="Times New Roman" w:cs="Times New Roman"/>
          <w:szCs w:val="24"/>
        </w:rPr>
        <w:t>τριτέκνων</w:t>
      </w:r>
      <w:proofErr w:type="spellEnd"/>
      <w:r w:rsidRPr="009B596C">
        <w:rPr>
          <w:rFonts w:eastAsia="Times New Roman" w:cs="Times New Roman"/>
          <w:szCs w:val="24"/>
        </w:rPr>
        <w:t xml:space="preserve"> ουσιαστικά ως πολυτέκνων</w:t>
      </w:r>
      <w:r w:rsidRPr="009B596C">
        <w:rPr>
          <w:rFonts w:eastAsia="Times New Roman" w:cs="Times New Roman"/>
          <w:szCs w:val="24"/>
        </w:rPr>
        <w:t>. Σε μια χώρα που μαστίζεται από υπογεννητικότητα και από οικονομική και κοινωνική κρίση είναι άρθρο με κοινωνικό νόημα και πρόσημο.</w:t>
      </w:r>
    </w:p>
    <w:p w14:paraId="689133A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Επίσης, απαραίτητο θεωρώ το άρθρο 19, καθώς οι ισχύουσες μέχρι σήμερα διατάξεις για την προστασία των μαρτύρων ήταν αναχρον</w:t>
      </w:r>
      <w:r w:rsidRPr="009B596C">
        <w:rPr>
          <w:rFonts w:eastAsia="Times New Roman" w:cs="Times New Roman"/>
          <w:szCs w:val="24"/>
        </w:rPr>
        <w:t xml:space="preserve">ιστικές, γραφειοκρατικές και ελλιπείς, με αποτέλεσμα τη δυσκολία στη χρήση τους. </w:t>
      </w:r>
    </w:p>
    <w:p w14:paraId="689133A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Δεν μπορώ παρά να υπογραμμίσω, κλείνοντας την παρούσα τοποθέτησή μου, ότι είναι σαφές και από τις τοποθετήσεις των εκπροσώπων των φορέων, που είχαν την ευκαιρία να καταθέσουν</w:t>
      </w:r>
      <w:r w:rsidRPr="009B596C">
        <w:rPr>
          <w:rFonts w:eastAsia="Times New Roman" w:cs="Times New Roman"/>
          <w:szCs w:val="24"/>
        </w:rPr>
        <w:t xml:space="preserve"> τις απόψεις τους κατά την επεξεργασία του παρόντος νομοσχεδίου στην αρμόδια κοινοβουλευτική επιτροπή, ότι χαιρετίζεται ως μία ακόμα θετική προσπάθεια της Κυβέρνησης προς την κατεύθυνση του εκσυγχρονισμού του Ποινικού μας Δικαίου και της εισαγωγής αναγκαίω</w:t>
      </w:r>
      <w:r w:rsidRPr="009B596C">
        <w:rPr>
          <w:rFonts w:eastAsia="Times New Roman" w:cs="Times New Roman"/>
          <w:szCs w:val="24"/>
        </w:rPr>
        <w:t xml:space="preserve">ν μέτρων εκδημοκρατισμού των ακολουθούμενων σωφρονιστικών και </w:t>
      </w:r>
      <w:proofErr w:type="spellStart"/>
      <w:r w:rsidRPr="009B596C">
        <w:rPr>
          <w:rFonts w:eastAsia="Times New Roman" w:cs="Times New Roman"/>
          <w:szCs w:val="24"/>
        </w:rPr>
        <w:t>αντεγκληματικών</w:t>
      </w:r>
      <w:proofErr w:type="spellEnd"/>
      <w:r w:rsidRPr="009B596C">
        <w:rPr>
          <w:rFonts w:eastAsia="Times New Roman" w:cs="Times New Roman"/>
          <w:szCs w:val="24"/>
        </w:rPr>
        <w:t xml:space="preserve"> πρακτικών μας, βήματα ουσιαστικά και αποφασιστικά που έχω την τιμή και εγώ να υποστηρίξω καταθέτοντας τη θετική μου ψήφο.</w:t>
      </w:r>
    </w:p>
    <w:p w14:paraId="689133B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Σας ευχαριστώ.</w:t>
      </w:r>
    </w:p>
    <w:p w14:paraId="689133B1" w14:textId="77777777" w:rsidR="001E1C42" w:rsidRDefault="003A7B58">
      <w:pPr>
        <w:spacing w:after="0" w:line="600" w:lineRule="auto"/>
        <w:ind w:firstLine="720"/>
        <w:jc w:val="center"/>
        <w:rPr>
          <w:rFonts w:eastAsia="Times New Roman" w:cs="Times New Roman"/>
          <w:szCs w:val="24"/>
        </w:rPr>
      </w:pPr>
      <w:r w:rsidRPr="009B596C">
        <w:rPr>
          <w:rFonts w:eastAsia="Times New Roman" w:cs="Times New Roman"/>
          <w:szCs w:val="24"/>
        </w:rPr>
        <w:t>(Χειροκροτήματα από την πτέρυγα του ΣΥΡΙΖ</w:t>
      </w:r>
      <w:r w:rsidRPr="009B596C">
        <w:rPr>
          <w:rFonts w:eastAsia="Times New Roman" w:cs="Times New Roman"/>
          <w:szCs w:val="24"/>
        </w:rPr>
        <w:t>Α)</w:t>
      </w:r>
    </w:p>
    <w:p w14:paraId="689133B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ΠΡΟΕΔΡΕΥΩΝ (Γεώργιος Βαρεμένος):</w:t>
      </w:r>
      <w:r w:rsidRPr="009B596C">
        <w:rPr>
          <w:rFonts w:eastAsia="Times New Roman" w:cs="Times New Roman"/>
          <w:szCs w:val="24"/>
        </w:rPr>
        <w:t xml:space="preserve"> Τον λόγο έχει ο κ. Βορίδης.</w:t>
      </w:r>
    </w:p>
    <w:p w14:paraId="689133B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ΜΑΥΡΟΥΔΗΣ ΒΟΡΙΔΗΣ:</w:t>
      </w:r>
      <w:r w:rsidRPr="009B596C">
        <w:rPr>
          <w:rFonts w:eastAsia="Times New Roman" w:cs="Times New Roman"/>
          <w:szCs w:val="24"/>
        </w:rPr>
        <w:t xml:space="preserve"> Κυρίες και κύριοι συνάδελφοι, κύριε Πρόεδρε, επιτρέψτε μου κατ’ αρχάς να ξεκινήσω με μία παρατήρηση. Έχει παγιωθεί ως νομοθετική πρακτική, της οποίας ομολογώ ότι δεν καταλαβ</w:t>
      </w:r>
      <w:r w:rsidRPr="009B596C">
        <w:rPr>
          <w:rFonts w:eastAsia="Times New Roman" w:cs="Times New Roman"/>
          <w:szCs w:val="24"/>
        </w:rPr>
        <w:t>αίνω την αναγκαιότητα και είναι και κακή πρακτική, να συγχωνεύουμε τη συζήτηση στην Ολομέλεια σε μία συζήτηση η οποία αφορά και την αρχή και τα άρθρα και να βάζουμε επτά λεπτά. Αυτό το κάναμε όταν υπήρχε πολύ μεγάλη πίεση χρόνου για εξαιρετικές περιστάσεις</w:t>
      </w:r>
      <w:r w:rsidRPr="009B596C">
        <w:rPr>
          <w:rFonts w:eastAsia="Times New Roman" w:cs="Times New Roman"/>
          <w:szCs w:val="24"/>
        </w:rPr>
        <w:t>. Υποθέτω ότι πρέπει η Βουλή να επανέλθει σε μια κανονικότητα. Σε κάθε περίπτωση, επτά λεπτά δεν μπορεί να είναι και για τα δύο. Πρέπει να υπάρχει πολύ μεγαλύτερος χρόνος, αν γίνεται συνεπτυγμένη η συζήτηση.</w:t>
      </w:r>
    </w:p>
    <w:p w14:paraId="689133B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ΠΡΟΕΔΡΕΥΩΝ (Γεώργιος Βαρεμένος):</w:t>
      </w:r>
      <w:r w:rsidRPr="009B596C">
        <w:rPr>
          <w:rFonts w:eastAsia="Times New Roman" w:cs="Times New Roman"/>
          <w:szCs w:val="24"/>
        </w:rPr>
        <w:t xml:space="preserve"> Ήδη χάσατε το έ</w:t>
      </w:r>
      <w:r w:rsidRPr="009B596C">
        <w:rPr>
          <w:rFonts w:eastAsia="Times New Roman" w:cs="Times New Roman"/>
          <w:szCs w:val="24"/>
        </w:rPr>
        <w:t>να λεπτό, όμως.</w:t>
      </w:r>
    </w:p>
    <w:p w14:paraId="689133B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ΜΑΥΡΟΥΔΗΣ ΒΟΡΙΔΗΣ:</w:t>
      </w:r>
      <w:r w:rsidRPr="009B596C">
        <w:rPr>
          <w:rFonts w:eastAsia="Times New Roman" w:cs="Times New Roman"/>
          <w:szCs w:val="24"/>
        </w:rPr>
        <w:t xml:space="preserve"> Ξέρω ότι έχετε δώσει ανοχή, κύριε Πρόεδρε, και το αναγνωρίζω. Απλώς λέω ότι εμείς πρέπει να κάνουμε αυτό το οποίο ορίζει ο Κανονισμός μας και να σταματήσουμε τις έκτακτες διαδικασίες, δεν υπάρχει λόγος.</w:t>
      </w:r>
    </w:p>
    <w:p w14:paraId="689133B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Έρχομαι, κυρίες κα</w:t>
      </w:r>
      <w:r w:rsidRPr="009B596C">
        <w:rPr>
          <w:rFonts w:eastAsia="Times New Roman" w:cs="Times New Roman"/>
          <w:szCs w:val="24"/>
        </w:rPr>
        <w:t xml:space="preserve">ι κύριοι συνάδελφοι, στο νομοσχέδιο. Κάτι άκουσα για τα δικαιώματα των κρατουμένων και το πώς υλοποιείται με το παρόν νομοσχέδιο δέσμευση της </w:t>
      </w:r>
      <w:proofErr w:type="spellStart"/>
      <w:r w:rsidRPr="009B596C">
        <w:rPr>
          <w:rFonts w:eastAsia="Times New Roman" w:cs="Times New Roman"/>
          <w:szCs w:val="24"/>
        </w:rPr>
        <w:t>αντεγκληματικής</w:t>
      </w:r>
      <w:proofErr w:type="spellEnd"/>
      <w:r w:rsidRPr="009B596C">
        <w:rPr>
          <w:rFonts w:eastAsia="Times New Roman" w:cs="Times New Roman"/>
          <w:szCs w:val="24"/>
        </w:rPr>
        <w:t xml:space="preserve"> πολιτικής της Αριστεράς, η οποία είναι ευαίσθητη σ’ αυτά τα ζητήματα. </w:t>
      </w:r>
    </w:p>
    <w:p w14:paraId="689133B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Σοβαρά; Ξέρετε, τα δικαιώματα των κρατουμένων να συνεννοηθούμε από τι θίγονται. Θίγονται από τη συμφόρηση στις φυλακές. Θίγονται από τις κακές συνθήκες κράτησης. Θίγονται από την ανυπαρξία σωφρονισμού. </w:t>
      </w:r>
    </w:p>
    <w:p w14:paraId="689133B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Το νομοσχέδιο κάνει κάτι γι’ αυτά; Μάλιστα. Εκείνο πο</w:t>
      </w:r>
      <w:r w:rsidRPr="009B596C">
        <w:rPr>
          <w:rFonts w:eastAsia="Times New Roman" w:cs="Times New Roman"/>
          <w:szCs w:val="24"/>
        </w:rPr>
        <w:t>υ κάνει το νομοσχέδιο είναι να βγάζει έξω καταδικασμένους εγκληματίες. Εάν εννοείτε ότι προστατεύονται τα δικαιώματα των κρατουμένων με το να μην πάνε οι καταδικασμένοι εγκληματίες στη φυλακή και αυτό το λέτε εσείς προστασία των δικαιωμάτων των κρατουμένων</w:t>
      </w:r>
      <w:r w:rsidRPr="009B596C">
        <w:rPr>
          <w:rFonts w:eastAsia="Times New Roman" w:cs="Times New Roman"/>
          <w:szCs w:val="24"/>
        </w:rPr>
        <w:t>, δεν ξέρετε καθόλου τη νομική γλώσσα, αλλά δεν ξέρετε και την κοινή λογική. Όταν υπάρχει πρόβλημα δικαιωμάτων ή πρόβλημα στην κράτηση, φτιάχνουμε τις συνθήκες κράτησης, δεν βγάζουμε κόσμο έξω γι’ αυτόν τον λόγο. Γιατί, εάν βγάζουμε κόσμο έξω γι’ αυτόν τον</w:t>
      </w:r>
      <w:r w:rsidRPr="009B596C">
        <w:rPr>
          <w:rFonts w:eastAsia="Times New Roman" w:cs="Times New Roman"/>
          <w:szCs w:val="24"/>
        </w:rPr>
        <w:t xml:space="preserve"> λόγο, αναιρούμε την ποινή και τη λειτουργία της. </w:t>
      </w:r>
    </w:p>
    <w:p w14:paraId="689133B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Θέλετε να ανοίξουμε συζήτηση για τις ποινές; Μετά χαράς. Ελάτε να συζητήσουμε για τις ποινές. Όχι κάθε λίγο και λιγάκι τους καταδικασμένους για πταίσματα, εγώ λέω, να ερχόμαστε και να τους σβήνουμε την κατ</w:t>
      </w:r>
      <w:r w:rsidRPr="009B596C">
        <w:rPr>
          <w:rFonts w:eastAsia="Times New Roman" w:cs="Times New Roman"/>
          <w:szCs w:val="24"/>
        </w:rPr>
        <w:t xml:space="preserve">αδίκη. Σε μερικούς, γιατί σε μερικούς άλλους μένει. Ελάτε και πείτε, τα πταίσματα να μην είναι πλέον ποινικά και να τιμωρούνται με διοικητικά πρόστιμα. Αυτό, ναι, είναι παρέμβαση στην </w:t>
      </w:r>
      <w:proofErr w:type="spellStart"/>
      <w:r w:rsidRPr="009B596C">
        <w:rPr>
          <w:rFonts w:eastAsia="Times New Roman" w:cs="Times New Roman"/>
          <w:szCs w:val="24"/>
        </w:rPr>
        <w:t>αντεγκληματική</w:t>
      </w:r>
      <w:proofErr w:type="spellEnd"/>
      <w:r w:rsidRPr="009B596C">
        <w:rPr>
          <w:rFonts w:eastAsia="Times New Roman" w:cs="Times New Roman"/>
          <w:szCs w:val="24"/>
        </w:rPr>
        <w:t xml:space="preserve"> πολιτική συγκροτημένη. Θέλετε να αποποινικοποιήσετε, γιατ</w:t>
      </w:r>
      <w:r w:rsidRPr="009B596C">
        <w:rPr>
          <w:rFonts w:eastAsia="Times New Roman" w:cs="Times New Roman"/>
          <w:szCs w:val="24"/>
        </w:rPr>
        <w:t>ί θεωρείτε ήσσονος σημασίας ορισμένα αδικήματα; Ελάτε να το πείτε, θέλουμε την αποποινικοποίηση αυτών των αδικημάτων. Όχι, όμως, να καταδικάζονται και εν συνεχεία να λέμε, γι’ αυτούς που καταδικάστηκαν μέχρι τότε έχουμε μία καλή ιδέα, να τους χαρίσουμε την</w:t>
      </w:r>
      <w:r w:rsidRPr="009B596C">
        <w:rPr>
          <w:rFonts w:eastAsia="Times New Roman" w:cs="Times New Roman"/>
          <w:szCs w:val="24"/>
        </w:rPr>
        <w:t xml:space="preserve"> ποινή. Στους άλλους, όμως, που οι καημένοι ήταν άτυχοι, καταδικάστηκαν μέχρι ένα άλλο σημείο, σ’ αυτούς μένει η ποινή. Αυτό δεν είναι </w:t>
      </w:r>
      <w:proofErr w:type="spellStart"/>
      <w:r w:rsidRPr="009B596C">
        <w:rPr>
          <w:rFonts w:eastAsia="Times New Roman" w:cs="Times New Roman"/>
          <w:szCs w:val="24"/>
        </w:rPr>
        <w:t>αντεγκληματική</w:t>
      </w:r>
      <w:proofErr w:type="spellEnd"/>
      <w:r w:rsidRPr="009B596C">
        <w:rPr>
          <w:rFonts w:eastAsia="Times New Roman" w:cs="Times New Roman"/>
          <w:szCs w:val="24"/>
        </w:rPr>
        <w:t xml:space="preserve"> πολιτική, αυτά είναι μη σοβαρά πράγματα! </w:t>
      </w:r>
    </w:p>
    <w:p w14:paraId="689133B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Για τα ζητήματα της αποσυμφόρησης των πινακίων έχουν </w:t>
      </w:r>
      <w:proofErr w:type="spellStart"/>
      <w:r w:rsidRPr="009B596C">
        <w:rPr>
          <w:rFonts w:eastAsia="Times New Roman" w:cs="Times New Roman"/>
          <w:szCs w:val="24"/>
        </w:rPr>
        <w:t>ξαναϋπάρξει</w:t>
      </w:r>
      <w:proofErr w:type="spellEnd"/>
      <w:r w:rsidRPr="009B596C">
        <w:rPr>
          <w:rFonts w:eastAsia="Times New Roman" w:cs="Times New Roman"/>
          <w:szCs w:val="24"/>
        </w:rPr>
        <w:t xml:space="preserve"> τέτοιες ρυθμίσεις. Εγώ σας το λέω ότι μιλώ με αυτόν τον κάθετο τρόπο. Ήμουν Υπουργός τότε, όταν η προηγούμενη κυβέρνηση νομοθέτησε και ξέρουν τη διαφωνία την οποία είχα. Σας είπα –όμως, επειδή συμφωνούσατε σ’ αυτά, δεν βάλατε ονομαστική- ότι εγώ θα είχα κ</w:t>
      </w:r>
      <w:r w:rsidRPr="009B596C">
        <w:rPr>
          <w:rFonts w:eastAsia="Times New Roman" w:cs="Times New Roman"/>
          <w:szCs w:val="24"/>
        </w:rPr>
        <w:t xml:space="preserve">αταψηφίσει σε εκείνη την τότε ρύθμιση. Έχω πάγια αντίθεση με αυτές τις ρυθμίσεις, δεν έχω ψηφίσει ποτέ καμμία, θεωρώ ότι καταστρέφουν το νομικό μας σύστημα, καταστρέφουν την </w:t>
      </w:r>
      <w:proofErr w:type="spellStart"/>
      <w:r w:rsidRPr="009B596C">
        <w:rPr>
          <w:rFonts w:eastAsia="Times New Roman" w:cs="Times New Roman"/>
          <w:szCs w:val="24"/>
        </w:rPr>
        <w:t>αντεγκληματική</w:t>
      </w:r>
      <w:proofErr w:type="spellEnd"/>
      <w:r w:rsidRPr="009B596C">
        <w:rPr>
          <w:rFonts w:eastAsia="Times New Roman" w:cs="Times New Roman"/>
          <w:szCs w:val="24"/>
        </w:rPr>
        <w:t xml:space="preserve"> πολιτική στον τόπο, στέλνουν το λάθος μήνυμα προς πάσα κατεύθυνση. </w:t>
      </w:r>
      <w:r w:rsidRPr="009B596C">
        <w:rPr>
          <w:rFonts w:eastAsia="Times New Roman" w:cs="Times New Roman"/>
          <w:szCs w:val="24"/>
        </w:rPr>
        <w:t xml:space="preserve">Προς πάσα κατεύθυνση και είναι ουσιαστικά μόνο λειτουργικές ρυθμίσεις. Δεν μπορούμε, δεν προφταίνουμε να δικάσουμε, έχουν φόρτο τα πινάκια, ας κάτσουμε να τα ξεφορτώσουμε με το να χαρίσουμε ποινές. Δεν έχουν στόχευση </w:t>
      </w:r>
      <w:proofErr w:type="spellStart"/>
      <w:r w:rsidRPr="009B596C">
        <w:rPr>
          <w:rFonts w:eastAsia="Times New Roman" w:cs="Times New Roman"/>
          <w:szCs w:val="24"/>
        </w:rPr>
        <w:t>αντεγκληματική</w:t>
      </w:r>
      <w:proofErr w:type="spellEnd"/>
      <w:r w:rsidRPr="009B596C">
        <w:rPr>
          <w:rFonts w:eastAsia="Times New Roman" w:cs="Times New Roman"/>
          <w:szCs w:val="24"/>
        </w:rPr>
        <w:t>, έχουν στόχευση λειτουργ</w:t>
      </w:r>
      <w:r w:rsidRPr="009B596C">
        <w:rPr>
          <w:rFonts w:eastAsia="Times New Roman" w:cs="Times New Roman"/>
          <w:szCs w:val="24"/>
        </w:rPr>
        <w:t>ίας, ακριβώς επειδή δεν μπορεί να λειτουργήσει επαρκώς η δικαιοσύνη.</w:t>
      </w:r>
    </w:p>
    <w:p w14:paraId="689133B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Όμως, εδώ συνεχίζετε και κάνετε το εξής. Συνεχίζετε τη ρύθμιση, την οποία ήδη είχα στηλιτεύσει και κριτικάρει το 2015, όταν είχατε εισηγηθεί τον νόμο και ξαναθυμίζω τι είναι αυτό το οποίο γίνεται. </w:t>
      </w:r>
    </w:p>
    <w:p w14:paraId="689133B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Ακούστε, κυρίες και κύριοι συνάδελφοι. Τι είναι αυτό που π</w:t>
      </w:r>
      <w:r w:rsidRPr="009B596C">
        <w:rPr>
          <w:rFonts w:eastAsia="Times New Roman" w:cs="Times New Roman"/>
          <w:szCs w:val="24"/>
        </w:rPr>
        <w:t>αρατείνεται εδώ μέχρι τον Ιούνιο του 2017; Μέχρι τα μέσα του 2017 παρατείνεται η ρύθμιση, η οποία είχε ισχύσει από το 2015 για ένα διάστημα από τη δημοσίευση. Ακούστε τι γίνεται, ποιοι βγαίνουν. Καταδικασμένος για τρομοκρατία. Τρομοκράτης, εγκληματική οργά</w:t>
      </w:r>
      <w:r w:rsidRPr="009B596C">
        <w:rPr>
          <w:rFonts w:eastAsia="Times New Roman" w:cs="Times New Roman"/>
          <w:szCs w:val="24"/>
        </w:rPr>
        <w:t>νωση, καταδικασμένος με ένα ελαφρυντικό. Αντί να πάει στα δέκα έως είκοσι χρόνια κάθειρξη, πήρε ένα ελαφρυντικό και του έβαλαν εννέα χρόνια. Τι ποινή εκτίει αυτός; Ακούστε, τι ποινή εκτίει. Τα 2/5 καθ’ οιονδήποτε τρόπο. Δηλαδή, στην πραγματικότητα αυτός βγ</w:t>
      </w:r>
      <w:r w:rsidRPr="009B596C">
        <w:rPr>
          <w:rFonts w:eastAsia="Times New Roman" w:cs="Times New Roman"/>
          <w:szCs w:val="24"/>
        </w:rPr>
        <w:t>αίνει στους δέκα μήνες. Στους δέκα μήνες απολύεται καταδικασμένος για εγκληματική οργάνωση! Γιατί; Διότι, αν είχε δεκαετία, αφού είναι 2/5, είμαστε στα τέσσερα χρόνια, καθ’ οιονδήποτε τρόπο έκτισης είναι μεροκάματα, άρα 50% και συγγνώμη δεν βγαίνει στους δ</w:t>
      </w:r>
      <w:r w:rsidRPr="009B596C">
        <w:rPr>
          <w:rFonts w:eastAsia="Times New Roman" w:cs="Times New Roman"/>
          <w:szCs w:val="24"/>
        </w:rPr>
        <w:t>έκα μήνες, βγαίνει στους είκοσι μήνες. Ποιος; Ο τρομοκράτης!</w:t>
      </w:r>
    </w:p>
    <w:p w14:paraId="689133B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Και, προσέξτε, επειδή προφανώς αυτά είναι μη σοβαρά και αντιλαμβανόμαστε όλοι τι σημαίνουν και καταλαβαίνουμε πόσο κακό κάνουν στην κοινωνία, αρχίζει τώρα το εξής: Α, ξέρετε, θα βγουν έξω οι βιασ</w:t>
      </w:r>
      <w:r w:rsidRPr="009B596C">
        <w:rPr>
          <w:rFonts w:eastAsia="Times New Roman" w:cs="Times New Roman"/>
          <w:szCs w:val="24"/>
        </w:rPr>
        <w:t xml:space="preserve">τές ανηλίκων. Ε, βέβαια, θα βγουν έξω οι βιαστές ανηλίκων. Ε, να εξαιρέσουμε τους βιαστές ανηλίκων με τη νομοτεχνική, που κατέθεσε ο κύριος Υπουργός. </w:t>
      </w:r>
    </w:p>
    <w:p w14:paraId="689133B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Μωρέ, καλά κάνετε που εξαιρείτε τους βιαστές ανηλίκων, αλλά τώρα μπορείτε να μου εξηγήσετε γιατί οι βιαστ</w:t>
      </w:r>
      <w:r w:rsidRPr="009B596C">
        <w:rPr>
          <w:rFonts w:eastAsia="Times New Roman" w:cs="Times New Roman"/>
          <w:szCs w:val="24"/>
        </w:rPr>
        <w:t>ές ανηλίκων πρέπει να εξαιρεθούν, αλλά οι δολοφόνοι κατά συρροή δεν πρέπει να εξαιρεθούν; Οι τρομοκράτες δεν πρέπει να εξαιρεθούν; Τι είδους τώρα εσωτερική ιεράρχηση φτιάχνουμε μέσα στο ποινικό μας σύστημα, η οποία βεβαίως είναι αυθαίρετη; Σήμερα είπαμε ότ</w:t>
      </w:r>
      <w:r w:rsidRPr="009B596C">
        <w:rPr>
          <w:rFonts w:eastAsia="Times New Roman" w:cs="Times New Roman"/>
          <w:szCs w:val="24"/>
        </w:rPr>
        <w:t xml:space="preserve">ι υπάρχει μεγάλη </w:t>
      </w:r>
      <w:proofErr w:type="spellStart"/>
      <w:r w:rsidRPr="009B596C">
        <w:rPr>
          <w:rFonts w:eastAsia="Times New Roman" w:cs="Times New Roman"/>
          <w:szCs w:val="24"/>
        </w:rPr>
        <w:t>ηθικοκοινωνική</w:t>
      </w:r>
      <w:proofErr w:type="spellEnd"/>
      <w:r w:rsidRPr="009B596C">
        <w:rPr>
          <w:rFonts w:eastAsia="Times New Roman" w:cs="Times New Roman"/>
          <w:szCs w:val="24"/>
        </w:rPr>
        <w:t xml:space="preserve"> απαξία στους βιαστές ανηλίκων. Πράγματι, τεράστια. Αλλά αν θέλετε να μιλήσουμε με τους όρους του Ποινικού Κώδικα, ο βιαστής ανηλίκων τιμωρείται με ελαφρότερη ποινή από αυτή που τιμωρείται ένας δολοφόνος. Απλώς, προφανώς επει</w:t>
      </w:r>
      <w:r w:rsidRPr="009B596C">
        <w:rPr>
          <w:rFonts w:eastAsia="Times New Roman" w:cs="Times New Roman"/>
          <w:szCs w:val="24"/>
        </w:rPr>
        <w:t>δή είναι αποτρόπαιη η πράξη και μας σοκάρει και άντε να βγει ο έρμος ο Βουλευτής του ΣΥΡΙΖΑ να πει «ναι, θα βγάλουμε τους βιαστές ανηλίκων έξω», ε, τώρα για να μην αντιμετωπίσουμε την κοινωνία ειδικά τους βιαστές ανηλίκων, αυτούς θα τους αφήσουμε μέσα.</w:t>
      </w:r>
    </w:p>
    <w:p w14:paraId="689133B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Μα,</w:t>
      </w:r>
      <w:r w:rsidRPr="009B596C">
        <w:rPr>
          <w:rFonts w:eastAsia="Times New Roman" w:cs="Times New Roman"/>
          <w:szCs w:val="24"/>
        </w:rPr>
        <w:t xml:space="preserve"> είναι τώρα νομοθεσία αυτή; Είναι ποινική νομοθεσία; Είναι τρόπος για να συγκροτούμε </w:t>
      </w:r>
      <w:proofErr w:type="spellStart"/>
      <w:r w:rsidRPr="009B596C">
        <w:rPr>
          <w:rFonts w:eastAsia="Times New Roman" w:cs="Times New Roman"/>
          <w:szCs w:val="24"/>
        </w:rPr>
        <w:t>αντεγκληματική</w:t>
      </w:r>
      <w:proofErr w:type="spellEnd"/>
      <w:r w:rsidRPr="009B596C">
        <w:rPr>
          <w:rFonts w:eastAsia="Times New Roman" w:cs="Times New Roman"/>
          <w:szCs w:val="24"/>
        </w:rPr>
        <w:t xml:space="preserve"> πολιτική -και το στηρίζετε αυτό το πράγμα- συνάδελφοι δικηγόροι;</w:t>
      </w:r>
    </w:p>
    <w:p w14:paraId="689133C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(Στο σημείο αυτό κτυπάει το κουδούνι λήξεως του χρόνου ομιλίας του κυρίου Βουλευτή) </w:t>
      </w:r>
    </w:p>
    <w:p w14:paraId="689133C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Μου δί</w:t>
      </w:r>
      <w:r w:rsidRPr="009B596C">
        <w:rPr>
          <w:rFonts w:eastAsia="Times New Roman" w:cs="Times New Roman"/>
          <w:szCs w:val="24"/>
        </w:rPr>
        <w:t>νετε χρόνο, κύριε Πρόεδρε, υποθέτω, γιατί μόλις ξεκίνησα.</w:t>
      </w:r>
    </w:p>
    <w:p w14:paraId="689133C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Άρα είναι ξεκάθαρο ότι αυτά δεν πατάνε πουθενά. </w:t>
      </w:r>
    </w:p>
    <w:p w14:paraId="689133C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Επίσης, όμως, πρέπει να στηλιτεύσει κανείς κάτι, εκτός από αυτές τις ρυθμίσεις, γιατί μπορεί να ακούσετε το επιχείρημα «ξέρετε, έχουν γίνει και στο π</w:t>
      </w:r>
      <w:r w:rsidRPr="009B596C">
        <w:rPr>
          <w:rFonts w:eastAsia="Times New Roman" w:cs="Times New Roman"/>
          <w:szCs w:val="24"/>
        </w:rPr>
        <w:t xml:space="preserve">αρελθόν». Βέβαια έχουν γίνει και στο παρελθόν, αλλά έχει αποτιμήσει κάποιος τις συνέπειες αυτών των ρυθμίσεων; Και του παρελθόντος. Υπάρχει μια κακή πρακτική αποσυμφόρησης των φυλακών, το είπα. Οι Υπουργοί Δικαιοσύνης ζουν με έναν εφιάλτη. Δεν ζουν με τον </w:t>
      </w:r>
      <w:r w:rsidRPr="009B596C">
        <w:rPr>
          <w:rFonts w:eastAsia="Times New Roman" w:cs="Times New Roman"/>
          <w:szCs w:val="24"/>
        </w:rPr>
        <w:t xml:space="preserve">εφιάλτη ότι καθυστερεί η απονομή δικαιοσύνης. Συνηθίζουν με αυτό. Και αυτό είναι μία γενική επίπτωση. Η μεγάλη πίεση που έχουν είναι από τις φυλακές και ο μεγάλος καημός τους είναι η αποσυμφόρηση. </w:t>
      </w:r>
    </w:p>
    <w:p w14:paraId="689133C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Και αντί αυτό να το λύσουμε με γόνιμες, μεγάλες, κεντρικές</w:t>
      </w:r>
      <w:r w:rsidRPr="009B596C">
        <w:rPr>
          <w:rFonts w:eastAsia="Times New Roman" w:cs="Times New Roman"/>
          <w:szCs w:val="24"/>
        </w:rPr>
        <w:t xml:space="preserve"> παρεμβάσεις –εάν θεωρούμε ότι πρέπει να γίνει αυτό- μέσα από μία οργανωμένη προσέγγιση και του συστήματος ποινών, αλλά προφανώς και της λειτουργίας του σωφρονιστικού συστήματος, η απάντηση ποια είναι; Ανοίξτε, ξεκλειδώστε, βγάλτε τους. Δεν πειράζει που κα</w:t>
      </w:r>
      <w:r w:rsidRPr="009B596C">
        <w:rPr>
          <w:rFonts w:eastAsia="Times New Roman" w:cs="Times New Roman"/>
          <w:szCs w:val="24"/>
        </w:rPr>
        <w:t xml:space="preserve">ταδικάστηκαν, δεν πειράζει ότι έκρινε αυτό το δικαστήριο. </w:t>
      </w:r>
    </w:p>
    <w:p w14:paraId="689133C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Και ακούστε το βλακώδες φαινόμενο που έχουμε στην Ελλάδα. Ακούει κανείς «έφαγε δεκαπέντε χρόνια». </w:t>
      </w:r>
      <w:proofErr w:type="spellStart"/>
      <w:r w:rsidRPr="009B596C">
        <w:rPr>
          <w:rFonts w:eastAsia="Times New Roman" w:cs="Times New Roman"/>
          <w:szCs w:val="24"/>
        </w:rPr>
        <w:t>Πωωω</w:t>
      </w:r>
      <w:proofErr w:type="spellEnd"/>
      <w:r w:rsidRPr="009B596C">
        <w:rPr>
          <w:rFonts w:eastAsia="Times New Roman" w:cs="Times New Roman"/>
          <w:szCs w:val="24"/>
        </w:rPr>
        <w:t>! Τρομερή ποινή! Πού να βγάλει ο άλλος δεκαπέντε χρόνια φυλακή; Πόση κάνει; Κάνει πέντε. Με τις</w:t>
      </w:r>
      <w:r w:rsidRPr="009B596C">
        <w:rPr>
          <w:rFonts w:eastAsia="Times New Roman" w:cs="Times New Roman"/>
          <w:szCs w:val="24"/>
        </w:rPr>
        <w:t xml:space="preserve"> υφ’ </w:t>
      </w:r>
      <w:proofErr w:type="spellStart"/>
      <w:r w:rsidRPr="009B596C">
        <w:rPr>
          <w:rFonts w:eastAsia="Times New Roman" w:cs="Times New Roman"/>
          <w:szCs w:val="24"/>
        </w:rPr>
        <w:t>όρον</w:t>
      </w:r>
      <w:proofErr w:type="spellEnd"/>
      <w:r w:rsidRPr="009B596C">
        <w:rPr>
          <w:rFonts w:eastAsia="Times New Roman" w:cs="Times New Roman"/>
          <w:szCs w:val="24"/>
        </w:rPr>
        <w:t xml:space="preserve"> και με τους τρόπους εκτίσεως και με αυτές τις ρυθμίσεις κάνει πέντε από τα δεκαπέντε. Ε, ωραία, ας εξορθολογήσουμε το σύστημα. Δεν το κάνει ο κύριος Υπουργός ενάμιση χρόνο τώρα. Δεν το κάνει. Άρα, λοιπόν, έχουμε αυτό το ζήτημα.</w:t>
      </w:r>
    </w:p>
    <w:p w14:paraId="689133C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Έχουμε, όμως, και </w:t>
      </w:r>
      <w:r w:rsidRPr="009B596C">
        <w:rPr>
          <w:rFonts w:eastAsia="Times New Roman" w:cs="Times New Roman"/>
          <w:szCs w:val="24"/>
        </w:rPr>
        <w:t xml:space="preserve">ένα δεύτερο ζήτημα. Παρεμβάσεις στον οργανισμό λειτουργίας των δικαστηρίων. Με </w:t>
      </w:r>
      <w:proofErr w:type="spellStart"/>
      <w:r w:rsidRPr="009B596C">
        <w:rPr>
          <w:rFonts w:eastAsia="Times New Roman" w:cs="Times New Roman"/>
          <w:szCs w:val="24"/>
        </w:rPr>
        <w:t>συγχωρείτε</w:t>
      </w:r>
      <w:proofErr w:type="spellEnd"/>
      <w:r w:rsidRPr="009B596C">
        <w:rPr>
          <w:rFonts w:eastAsia="Times New Roman" w:cs="Times New Roman"/>
          <w:szCs w:val="24"/>
        </w:rPr>
        <w:t xml:space="preserve"> πολύ, για ποιον λόγο; Ποια είναι η αναγκαιότητα δύο μήνες προ των εκλογών να αλλάξουμε τον οργανισμό λειτουργίας των δικαστηρίων, προκειμένου σε δύο δικαστήρια συγκεκ</w:t>
      </w:r>
      <w:r w:rsidRPr="009B596C">
        <w:rPr>
          <w:rFonts w:eastAsia="Times New Roman" w:cs="Times New Roman"/>
          <w:szCs w:val="24"/>
        </w:rPr>
        <w:t xml:space="preserve">ριμένα, δύο συγκεκριμένοι δικαστικοί λειτουργοί να έχουν τη δυνατότητα να </w:t>
      </w:r>
      <w:proofErr w:type="spellStart"/>
      <w:r w:rsidRPr="009B596C">
        <w:rPr>
          <w:rFonts w:eastAsia="Times New Roman" w:cs="Times New Roman"/>
          <w:szCs w:val="24"/>
        </w:rPr>
        <w:t>ξαναθέσουν</w:t>
      </w:r>
      <w:proofErr w:type="spellEnd"/>
      <w:r w:rsidRPr="009B596C">
        <w:rPr>
          <w:rFonts w:eastAsia="Times New Roman" w:cs="Times New Roman"/>
          <w:szCs w:val="24"/>
        </w:rPr>
        <w:t xml:space="preserve"> υποψηφιότητα; Κανένας ψόγος για τους συγκεκριμένους δικαστικούς λειτουργούς. Και οι δύο εξαίρετοι είναι. Κανένας ψόγος! Λαμπροί.</w:t>
      </w:r>
    </w:p>
    <w:p w14:paraId="689133C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Η Κυβέρνηση γιατί το κάνει αυτό; Τι εξυπηρ</w:t>
      </w:r>
      <w:r w:rsidRPr="009B596C">
        <w:rPr>
          <w:rFonts w:eastAsia="Times New Roman" w:cs="Times New Roman"/>
          <w:szCs w:val="24"/>
        </w:rPr>
        <w:t>ετεί; Ποια είναι η στόχευση και γιατί εκθέτει τους ιδίους τους δικαστικούς λειτουργούς σε τέτοιου είδους κριτικές; Γιατί τους αφήνει εκτεθειμένους; Λέει για επανεκλογή και μας είπε ο κύριος Υπουργός- γράφει στην αιτιολογική έκθεση- να αξιοποιήσουμε την κτη</w:t>
      </w:r>
      <w:r w:rsidRPr="009B596C">
        <w:rPr>
          <w:rFonts w:eastAsia="Times New Roman" w:cs="Times New Roman"/>
          <w:szCs w:val="24"/>
        </w:rPr>
        <w:t xml:space="preserve">θείσα πείρα. Σιγά! Δεν υπήρχε μέχρι τώρα πείρα σε άλλους ή δεν υπάρχουν άλλοι δικαστικοί λειτουργοί, που να μπορούν να θέσουν υποψηφιότητα, να εκλεγούν από τους συναδέλφους τους και να διοικήσουν τα δικαστήρια; Δεν υπάρχουν; Είναι η κτηθείσα πείρα. </w:t>
      </w:r>
    </w:p>
    <w:p w14:paraId="689133C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Λέει, </w:t>
      </w:r>
      <w:r w:rsidRPr="009B596C">
        <w:rPr>
          <w:rFonts w:eastAsia="Times New Roman" w:cs="Times New Roman"/>
          <w:szCs w:val="24"/>
        </w:rPr>
        <w:t>ο λόγος, για τον οποίο δεν το έχουμε νομοθετήσει, ποιος ήταν; Ο λόγος, που δεν το είχαμε νομοθετήσει, ήταν για να μην υπάρχει συναλλαγή και πίεση από τους δικαστικούς λειτουργούς που διοικούν τα δικαστήρια από τους συναδέλφους τους, γιατί θα έχουν την προο</w:t>
      </w:r>
      <w:r w:rsidRPr="009B596C">
        <w:rPr>
          <w:rFonts w:eastAsia="Times New Roman" w:cs="Times New Roman"/>
          <w:szCs w:val="24"/>
        </w:rPr>
        <w:t xml:space="preserve">πτική να επανεκλεγούν. Άρα μπαίνουμε σε μια διαδικασία πιέσεως ψηφοθηρικής. Την ξέρουμε αυτή τη διαδικασία. Ήταν κομμένη, αφού δεν είχε τη δυνατότητα να επανεκλεγεί στον ευαίσθητο χώρο της δικαιοσύνης. Γιατί το κάνουμε τώρα; </w:t>
      </w:r>
    </w:p>
    <w:p w14:paraId="689133C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Απάντησε ο κύριος Υπουργός «πά</w:t>
      </w:r>
      <w:r w:rsidRPr="009B596C">
        <w:rPr>
          <w:rFonts w:eastAsia="Times New Roman" w:cs="Times New Roman"/>
          <w:szCs w:val="24"/>
        </w:rPr>
        <w:t xml:space="preserve">ντως τώρα, επειδή δεν το ξέραν οι εν ενεργεία για να θέσουν υποψηφιότητα δεν το έχουν πράξει». Ακριβές. Φυσικά και δεν το έχουν πράξει οι εν ενεργεία και ενδεχομένως υποψήφιοι. Βεβαίως δεν το έχουν πράξει, αλλά νομοθετούμε γι’ αυτούς που έχουν πράξει τώρα </w:t>
      </w:r>
      <w:r w:rsidRPr="009B596C">
        <w:rPr>
          <w:rFonts w:eastAsia="Times New Roman" w:cs="Times New Roman"/>
          <w:szCs w:val="24"/>
        </w:rPr>
        <w:t>ή νομοθετούμε για το αύριο; Ή θα κάνετε μια νομοθεσία, την οποία θα την κρατήσετε για τέσσερις μήνες και μετά θα «</w:t>
      </w:r>
      <w:proofErr w:type="spellStart"/>
      <w:r w:rsidRPr="009B596C">
        <w:rPr>
          <w:rFonts w:eastAsia="Times New Roman" w:cs="Times New Roman"/>
          <w:szCs w:val="24"/>
        </w:rPr>
        <w:t>ξενομοθετήσετε</w:t>
      </w:r>
      <w:proofErr w:type="spellEnd"/>
      <w:r w:rsidRPr="009B596C">
        <w:rPr>
          <w:rFonts w:eastAsia="Times New Roman" w:cs="Times New Roman"/>
          <w:szCs w:val="24"/>
        </w:rPr>
        <w:t>» το επόμενο τετράμηνο, αφού έχουν τελειώσει οι εκλογές; Άρα, λοιπόν, τι είναι η σκοπιμότητα της παρέμβασης στον Οργανισμό Δικασ</w:t>
      </w:r>
      <w:r w:rsidRPr="009B596C">
        <w:rPr>
          <w:rFonts w:eastAsia="Times New Roman" w:cs="Times New Roman"/>
          <w:szCs w:val="24"/>
        </w:rPr>
        <w:t xml:space="preserve">τηρίων στην παρούσα φάση; </w:t>
      </w:r>
    </w:p>
    <w:p w14:paraId="689133CA"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Δυστυχώς φοβάμαι ότι η σκοπιμότητα εντάσσεται σε λογικές, που αφορούν ένα ευρύτερο σχέδιο, που υπάρχει στη δικαιοσύνη σήμερα. Και αυτό είναι, το οποίο ο κύριος Υπουργός το παρακολουθεί απαθής, ενώ άλλοι στην Κυβέρνηση είναι ενεργ</w:t>
      </w:r>
      <w:r w:rsidRPr="009B596C">
        <w:rPr>
          <w:rFonts w:eastAsia="Times New Roman" w:cs="Times New Roman"/>
          <w:szCs w:val="24"/>
        </w:rPr>
        <w:t xml:space="preserve">ητικοί. Και είναι εγγεγραμμένο σε ένα γενικότερο σχέδιο, το οποίο αφορά την Κυβέρνηση. </w:t>
      </w:r>
    </w:p>
    <w:p w14:paraId="689133CB"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Ακούστε κάτι: Κυρίες και κύριοι συνάδελφοι, η Κυβέρνηση έχει υποστεί βαρύτατο πλήγμα. Γιατί; Γιατί έχει διαψεύσει ό,τι έχει πει, έχει αναιρέσει τις βασικές της αρχές, π</w:t>
      </w:r>
      <w:r w:rsidRPr="009B596C">
        <w:rPr>
          <w:rFonts w:eastAsia="Times New Roman" w:cs="Times New Roman"/>
          <w:szCs w:val="24"/>
        </w:rPr>
        <w:t xml:space="preserve">αριστάνει την αριστερή και κάνει αποκρατικοποιήσεις, παριστάνει την αριστερή και κόβει το ΕΚΑΣ, παριστάνει την αριστερή και μειώνει τις συντάξεις. Βρίσκεται σε πλήρη κατάρρευση και αναντιστοιχία με τις βασικές της εξαγγελίες. Αποτυπώνεται αυτό σε όλα. </w:t>
      </w:r>
    </w:p>
    <w:p w14:paraId="689133CC" w14:textId="77777777" w:rsidR="001E1C42" w:rsidRDefault="003A7B58">
      <w:pPr>
        <w:spacing w:after="0" w:line="600" w:lineRule="auto"/>
        <w:ind w:firstLine="567"/>
        <w:jc w:val="both"/>
        <w:rPr>
          <w:rFonts w:eastAsia="Times New Roman" w:cs="Times New Roman"/>
          <w:szCs w:val="24"/>
        </w:rPr>
      </w:pPr>
      <w:r w:rsidRPr="009B596C">
        <w:rPr>
          <w:rFonts w:eastAsia="Times New Roman"/>
          <w:b/>
          <w:bCs/>
        </w:rPr>
        <w:t>ΠΡΟ</w:t>
      </w:r>
      <w:r w:rsidRPr="009B596C">
        <w:rPr>
          <w:rFonts w:eastAsia="Times New Roman"/>
          <w:b/>
          <w:bCs/>
        </w:rPr>
        <w:t>ΕΔΡΕΥΩΝ (Γεώργιος Βαρεμένος):</w:t>
      </w:r>
      <w:r w:rsidRPr="009B596C">
        <w:rPr>
          <w:rFonts w:eastAsia="Times New Roman" w:cs="Times New Roman"/>
          <w:szCs w:val="24"/>
        </w:rPr>
        <w:t xml:space="preserve"> Κύριε Βορίδη, ολοκληρώστε. </w:t>
      </w:r>
    </w:p>
    <w:p w14:paraId="689133CD"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b/>
          <w:szCs w:val="24"/>
        </w:rPr>
        <w:t>ΜΑΥΡΟΥΔΗΣ ΒΟΡΙΔΗΣ:</w:t>
      </w:r>
      <w:r w:rsidRPr="009B596C">
        <w:rPr>
          <w:rFonts w:eastAsia="Times New Roman" w:cs="Times New Roman"/>
          <w:szCs w:val="24"/>
        </w:rPr>
        <w:t xml:space="preserve"> Ολοκληρώνω, κύριε Πρόεδρε. </w:t>
      </w:r>
    </w:p>
    <w:p w14:paraId="689133CE"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 xml:space="preserve">Και, κυρίως, βρίσκεται πια σε σύγκρουση με εκείνες τις κοινωνικές δυνάμεις που την ανάδειξαν. </w:t>
      </w:r>
    </w:p>
    <w:p w14:paraId="689133CF"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Ποια είναι η απάντησή της σε αυτό; Η απάντησή της είναι:</w:t>
      </w:r>
      <w:r w:rsidRPr="009B596C">
        <w:rPr>
          <w:rFonts w:eastAsia="Times New Roman" w:cs="Times New Roman"/>
          <w:szCs w:val="24"/>
        </w:rPr>
        <w:t xml:space="preserve"> Η σκιαμαχία με τη διαφθορά, η σκιαμαχία με τη διαπλοκή, η ενοχοποίηση όλων όσοι έχουν διαφορετική άποψη. Είσαι δημοσιογράφος και δεν συμπαθείς τον ΣΥΡΙΖΑ; Θα πας κατηγορούμενος στην ΕΣΗΕΑ. Είσαι μέσο ενημέρωσης και δεν στηρίζεις τον ΣΥΡΙΖΑ; Κάτσε να δεις </w:t>
      </w:r>
      <w:r w:rsidRPr="009B596C">
        <w:rPr>
          <w:rFonts w:eastAsia="Times New Roman" w:cs="Times New Roman"/>
          <w:szCs w:val="24"/>
        </w:rPr>
        <w:t>τι θα σου κάνουμε. Θα σου κάνουμε και μια εξεταστική, για να δεις τι θα πάθεις. Είσαι μέσο ενημέρωσης και δοξολογείς τον Πρωθυπουργό μας; Θα σου φτιάξουμε ένα πλαίσιο που μπορείς να λειτουργήσεις. Είσαι κατηγορούμενος ή ελεγχόμενος για κάτι; Πρέπει να αποφ</w:t>
      </w:r>
      <w:r w:rsidRPr="009B596C">
        <w:rPr>
          <w:rFonts w:eastAsia="Times New Roman" w:cs="Times New Roman"/>
          <w:szCs w:val="24"/>
        </w:rPr>
        <w:t>ασίσουμε εμείς ότι είσαι ένοχος, όχι η δικαιοσύνη. Και για να αποφασίσει η δικαιοσύνη, σύμφωνα με τα θέλω μας, πρέπει να έχουμε προκαταλάβει την απόφαση και πρέπει να βρούμε και δικαστικούς λειτουργούς πρόθυμους να εκδώσουν την απόφαση αυτή.</w:t>
      </w:r>
    </w:p>
    <w:p w14:paraId="689133D0" w14:textId="77777777" w:rsidR="001E1C42" w:rsidRDefault="003A7B58">
      <w:pPr>
        <w:spacing w:after="0" w:line="600" w:lineRule="auto"/>
        <w:ind w:firstLine="567"/>
        <w:jc w:val="both"/>
        <w:rPr>
          <w:rFonts w:eastAsia="Times New Roman" w:cs="Times New Roman"/>
          <w:szCs w:val="24"/>
        </w:rPr>
      </w:pPr>
      <w:r w:rsidRPr="009B596C">
        <w:rPr>
          <w:rFonts w:eastAsia="Times New Roman"/>
          <w:b/>
          <w:bCs/>
        </w:rPr>
        <w:t>ΠΡΟΕΔΡΕΥΩΝ (Γε</w:t>
      </w:r>
      <w:r w:rsidRPr="009B596C">
        <w:rPr>
          <w:rFonts w:eastAsia="Times New Roman"/>
          <w:b/>
          <w:bCs/>
        </w:rPr>
        <w:t>ώργιος Βαρεμένος):</w:t>
      </w:r>
      <w:r w:rsidRPr="009B596C">
        <w:rPr>
          <w:rFonts w:eastAsia="Times New Roman" w:cs="Times New Roman"/>
          <w:szCs w:val="24"/>
        </w:rPr>
        <w:t xml:space="preserve"> Κύριε Βορίδη, ολοκληρώστε. Έχουμε εξαντλήσει τα όρια. </w:t>
      </w:r>
    </w:p>
    <w:p w14:paraId="689133D1"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b/>
          <w:szCs w:val="24"/>
        </w:rPr>
        <w:t>ΜΑΥΡΟΥΔΗΣ ΒΟΡΙΔΗΣ:</w:t>
      </w:r>
      <w:r w:rsidRPr="009B596C">
        <w:rPr>
          <w:rFonts w:eastAsia="Times New Roman" w:cs="Times New Roman"/>
          <w:szCs w:val="24"/>
        </w:rPr>
        <w:t xml:space="preserve"> Ολοκληρώνω, κύριε Πρόεδρε.</w:t>
      </w:r>
    </w:p>
    <w:p w14:paraId="689133D2"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Μα, πώς θα τους βρούμε αυτούς τους δικαστικούς λειτουργούς; Πρέπει να κατατρομοκρατήσουμε το δικαστικό σώμα. Η επίθεση στα μέσα ενημέρωσ</w:t>
      </w:r>
      <w:r w:rsidRPr="009B596C">
        <w:rPr>
          <w:rFonts w:eastAsia="Times New Roman" w:cs="Times New Roman"/>
          <w:szCs w:val="24"/>
        </w:rPr>
        <w:t xml:space="preserve">ης, η επίθεση στη δικαιοσύνη στην πραγματικότητα είναι η εκδήλωση του αυταρχικού κράτους του ΣΥΡΙΖΑ. Και όπως το αυταρχικό κράτος του ΣΥΡΙΖΑ έχει ανάγκη και διολισθαίνει στον αυταρχισμό, όπως όλα αυτά τα καθεστώτα, τι άλλο κάνει; Φροντίζει το </w:t>
      </w:r>
      <w:r w:rsidRPr="009B596C">
        <w:rPr>
          <w:rFonts w:eastAsia="Times New Roman" w:cs="Times New Roman"/>
          <w:szCs w:val="24"/>
          <w:lang w:val="en-US"/>
        </w:rPr>
        <w:t>entourage</w:t>
      </w:r>
      <w:r w:rsidRPr="009B596C">
        <w:rPr>
          <w:rFonts w:eastAsia="Times New Roman" w:cs="Times New Roman"/>
          <w:szCs w:val="24"/>
        </w:rPr>
        <w:t xml:space="preserve"> του</w:t>
      </w:r>
      <w:r w:rsidRPr="009B596C">
        <w:rPr>
          <w:rFonts w:eastAsia="Times New Roman" w:cs="Times New Roman"/>
          <w:szCs w:val="24"/>
        </w:rPr>
        <w:t xml:space="preserve"> αυτοκράτορα, την αυλή του! Και φέρνει και μια ωραία τροπολογία, για να κάνουν ωραία ταξίδια οι κουστωδίες σε καλά ξενοδοχεία, γιατί η αυλή πρέπει να περνάει καλά την ώρα που οικοδομείται ο αυταρχισμός. </w:t>
      </w:r>
    </w:p>
    <w:p w14:paraId="689133D3"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Εμείς ως Νέα Δημοκρατία στέλνουμε ένα μήνυμα στους δ</w:t>
      </w:r>
      <w:r w:rsidRPr="009B596C">
        <w:rPr>
          <w:rFonts w:eastAsia="Times New Roman" w:cs="Times New Roman"/>
          <w:szCs w:val="24"/>
        </w:rPr>
        <w:t xml:space="preserve">ικαστές: Να μη φοβούνται. Τα παρακολουθούμε όλα. Η δικαιοσύνη είναι και θα παραμείνει ανεξάρτητη και θα διασφαλίσουμε την ανεξάρτητη λειτουργία της. </w:t>
      </w:r>
    </w:p>
    <w:p w14:paraId="689133D4"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 xml:space="preserve">Ευχαριστώ πολύ, κύριε Πρόεδρε. </w:t>
      </w:r>
    </w:p>
    <w:p w14:paraId="689133D5" w14:textId="77777777" w:rsidR="001E1C42" w:rsidRDefault="003A7B58">
      <w:pPr>
        <w:spacing w:after="0" w:line="600" w:lineRule="auto"/>
        <w:ind w:firstLine="720"/>
        <w:jc w:val="center"/>
        <w:rPr>
          <w:rFonts w:eastAsia="Times New Roman"/>
          <w:bCs/>
        </w:rPr>
      </w:pPr>
      <w:r w:rsidRPr="009B596C">
        <w:rPr>
          <w:rFonts w:eastAsia="Times New Roman"/>
          <w:bCs/>
        </w:rPr>
        <w:t>(Χειροκροτήματα από την πτέρυγα της Νέας Δημοκρατίας)</w:t>
      </w:r>
    </w:p>
    <w:p w14:paraId="689133D6" w14:textId="77777777" w:rsidR="001E1C42" w:rsidRDefault="003A7B58">
      <w:pPr>
        <w:spacing w:after="0" w:line="600" w:lineRule="auto"/>
        <w:ind w:firstLine="567"/>
        <w:jc w:val="both"/>
        <w:rPr>
          <w:rFonts w:eastAsia="Times New Roman" w:cs="Times New Roman"/>
          <w:szCs w:val="24"/>
        </w:rPr>
      </w:pPr>
      <w:r w:rsidRPr="009B596C">
        <w:rPr>
          <w:rFonts w:eastAsia="Times New Roman"/>
          <w:b/>
          <w:bCs/>
        </w:rPr>
        <w:t>ΠΡΟΕΔΡΕΥΩΝ (Γεώργιος</w:t>
      </w:r>
      <w:r w:rsidRPr="009B596C">
        <w:rPr>
          <w:rFonts w:eastAsia="Times New Roman"/>
          <w:b/>
          <w:bCs/>
        </w:rPr>
        <w:t xml:space="preserve"> Βαρεμένος):</w:t>
      </w:r>
      <w:r w:rsidRPr="009B596C">
        <w:rPr>
          <w:rFonts w:eastAsia="Times New Roman" w:cs="Times New Roman"/>
          <w:szCs w:val="24"/>
        </w:rPr>
        <w:t xml:space="preserve"> Τον λόγο έχει ο Κοινοβουλευτικός Εκπρόσωπος της Δημοκρατικής Συμπαράταξης κ. Θεοχαρόπουλος. </w:t>
      </w:r>
    </w:p>
    <w:p w14:paraId="689133D7"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b/>
          <w:szCs w:val="24"/>
        </w:rPr>
        <w:t>ΑΘΑΝΑΣΙΟΣ ΘΕΟΧΑΡΟΠΟΥΛΟΣ:</w:t>
      </w:r>
      <w:r w:rsidRPr="009B596C">
        <w:rPr>
          <w:rFonts w:eastAsia="Times New Roman" w:cs="Times New Roman"/>
          <w:szCs w:val="24"/>
        </w:rPr>
        <w:t xml:space="preserve"> Κυρίες και κύριοι Βουλευτές, συζητούμε σήμερα το νομοσχέδιο, το οποίο αφορά την κύρωση Σύμβασης του Συμβουλίου της Ευρώπης γι</w:t>
      </w:r>
      <w:r w:rsidRPr="009B596C">
        <w:rPr>
          <w:rFonts w:eastAsia="Times New Roman" w:cs="Times New Roman"/>
          <w:szCs w:val="24"/>
        </w:rPr>
        <w:t xml:space="preserve">α το έγκλημα στον κυβερνοχώρο, σχετικά με την ποινικοποίηση πράξεων ρατσιστικής και </w:t>
      </w:r>
      <w:proofErr w:type="spellStart"/>
      <w:r w:rsidRPr="009B596C">
        <w:rPr>
          <w:rFonts w:eastAsia="Times New Roman" w:cs="Times New Roman"/>
          <w:szCs w:val="24"/>
        </w:rPr>
        <w:t>ξενοφοβικής</w:t>
      </w:r>
      <w:proofErr w:type="spellEnd"/>
      <w:r w:rsidRPr="009B596C">
        <w:rPr>
          <w:rFonts w:eastAsia="Times New Roman" w:cs="Times New Roman"/>
          <w:szCs w:val="24"/>
        </w:rPr>
        <w:t xml:space="preserve"> φύσεως, που διαπράττονται μέσω υπολογιστών, τη μεταφορά στο Ελληνικό Δίκαιο της οδηγίας για τις επιθέσεις κατά συστημάτων πληροφοριών, ρυθμίσεις σωφρονιστικής κ</w:t>
      </w:r>
      <w:r w:rsidRPr="009B596C">
        <w:rPr>
          <w:rFonts w:eastAsia="Times New Roman" w:cs="Times New Roman"/>
          <w:szCs w:val="24"/>
        </w:rPr>
        <w:t xml:space="preserve">αι </w:t>
      </w:r>
      <w:proofErr w:type="spellStart"/>
      <w:r w:rsidRPr="009B596C">
        <w:rPr>
          <w:rFonts w:eastAsia="Times New Roman" w:cs="Times New Roman"/>
          <w:szCs w:val="24"/>
        </w:rPr>
        <w:t>αντεγκληματικής</w:t>
      </w:r>
      <w:proofErr w:type="spellEnd"/>
      <w:r w:rsidRPr="009B596C">
        <w:rPr>
          <w:rFonts w:eastAsia="Times New Roman" w:cs="Times New Roman"/>
          <w:szCs w:val="24"/>
        </w:rPr>
        <w:t xml:space="preserve"> πολιτικής. </w:t>
      </w:r>
    </w:p>
    <w:p w14:paraId="689133D8"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 xml:space="preserve">Αναμφισβήτητα πρόκειται για ένα νομοθέτημα με προοδευτικό πρόσημο, του οποίου, όπως είπαμε και προηγουμένως, η ψήφιση επιβάλλεται από τις συνθήκες που επικρατούν στον κυβερνοχώρο και στη σχετική νέου τύπου εγκληματικότητα. </w:t>
      </w:r>
    </w:p>
    <w:p w14:paraId="689133D9"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 xml:space="preserve">Είναι πλέον κοινή συνείδηση οι σοβαρές και βαθιές αλλαγές στην </w:t>
      </w:r>
      <w:proofErr w:type="spellStart"/>
      <w:r w:rsidRPr="009B596C">
        <w:rPr>
          <w:rFonts w:eastAsia="Times New Roman" w:cs="Times New Roman"/>
          <w:szCs w:val="24"/>
        </w:rPr>
        <w:t>ψηφιοποίηση</w:t>
      </w:r>
      <w:proofErr w:type="spellEnd"/>
      <w:r w:rsidRPr="009B596C">
        <w:rPr>
          <w:rFonts w:eastAsia="Times New Roman" w:cs="Times New Roman"/>
          <w:szCs w:val="24"/>
        </w:rPr>
        <w:t>, στη σύγκλιση και στη συνεχιζόμενη παγκοσμιοποίηση των ηλεκτρονικών υπολογιστών, η οποία καταλήγει σε ολοένα και αυξανόμενη εγκληματικότητα στον κυβερνοχώρο και απαιτεί αποτελεσματι</w:t>
      </w:r>
      <w:r w:rsidRPr="009B596C">
        <w:rPr>
          <w:rFonts w:eastAsia="Times New Roman" w:cs="Times New Roman"/>
          <w:szCs w:val="24"/>
        </w:rPr>
        <w:t xml:space="preserve">κή αντιμετώπιση του εγκλήματος, εφικτή μόνο με αναπτυγμένη, γρήγορη και καλά εφαρμοσμένη διεθνή συνεργασία σε ποινικά θέματα. </w:t>
      </w:r>
    </w:p>
    <w:p w14:paraId="689133DA"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Συνεπώς δεν θα μπορούσαμε παρά να είμαστε θετικοί επί της αρχής στο νομοθέτημα αυτό. Όμως, έχετε φέρει ταυτόχρονα πάρα πολλές άσχ</w:t>
      </w:r>
      <w:r w:rsidRPr="009B596C">
        <w:rPr>
          <w:rFonts w:eastAsia="Times New Roman" w:cs="Times New Roman"/>
          <w:szCs w:val="24"/>
        </w:rPr>
        <w:t xml:space="preserve">ετες τροπολογίες και φέρνετε συνεχώς τροπολογίες άσχετες επί του νομοσχεδίου και θα μιλήσω στη συνέχεια ειδικά για ορισμένες απ’ αυτές. </w:t>
      </w:r>
    </w:p>
    <w:p w14:paraId="689133DB"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 xml:space="preserve">Όσον αφορά τα ειδικά άρθρα του νομοσχεδίου, δεν θα μείνω ιδιαίτερα, γιατί ο εισηγητής της Δημοκρατικής Συμπαράταξης κ. </w:t>
      </w:r>
      <w:r w:rsidRPr="009B596C">
        <w:rPr>
          <w:rFonts w:eastAsia="Times New Roman" w:cs="Times New Roman"/>
          <w:szCs w:val="24"/>
        </w:rPr>
        <w:t xml:space="preserve">Παπαθεοδώρου τα ανέλυσε διεξοδικά. Θα μείνω μόνο λίγο στο άρθρο 20, το οποίο έχει τη σημασία του και το οποίο αναλύθηκε προηγουμένως από αρκετούς ομιλητές. </w:t>
      </w:r>
    </w:p>
    <w:p w14:paraId="689133DC" w14:textId="77777777" w:rsidR="001E1C42" w:rsidRDefault="003A7B58">
      <w:pPr>
        <w:spacing w:after="0" w:line="600" w:lineRule="auto"/>
        <w:ind w:firstLine="567"/>
        <w:jc w:val="both"/>
        <w:rPr>
          <w:rFonts w:eastAsia="Times New Roman" w:cs="Times New Roman"/>
          <w:szCs w:val="24"/>
        </w:rPr>
      </w:pPr>
      <w:r w:rsidRPr="009B596C">
        <w:rPr>
          <w:rFonts w:eastAsia="Times New Roman" w:cs="Times New Roman"/>
          <w:szCs w:val="24"/>
        </w:rPr>
        <w:t>Κυρίες και κύριοι συνάδελφοι, δεν έχει περάσει πολύς χρόνος από τότε που ο ΣΥΡΙΖΑ έπνεε τα μένεα γι</w:t>
      </w:r>
      <w:r w:rsidRPr="009B596C">
        <w:rPr>
          <w:rFonts w:eastAsia="Times New Roman" w:cs="Times New Roman"/>
          <w:szCs w:val="24"/>
        </w:rPr>
        <w:t xml:space="preserve">α το ακαταδίωκτο μελών διοικητικών συμβουλίων του ΤΑΙΠΕΔ. Θυμίζω τις εκφράσεις, με τις οποίες τα χαρακτήριζε: Εκτροφείο σκανδάλων κ.λπ.. </w:t>
      </w:r>
    </w:p>
    <w:p w14:paraId="689133D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Με την παρούσα ρύθμιση επεκτείνετε το ακαταδίωκτο σε εμπειρογνώμονες και μέλη του Συμβουλίου Εμπειρογνωμόνων ή </w:t>
      </w:r>
      <w:r w:rsidRPr="009B596C">
        <w:rPr>
          <w:rFonts w:eastAsia="Times New Roman"/>
          <w:szCs w:val="24"/>
        </w:rPr>
        <w:t>ά</w:t>
      </w:r>
      <w:r w:rsidRPr="009B596C">
        <w:rPr>
          <w:rFonts w:eastAsia="Times New Roman" w:cs="Times New Roman"/>
          <w:szCs w:val="24"/>
        </w:rPr>
        <w:t>λλων γ</w:t>
      </w:r>
      <w:r w:rsidRPr="009B596C">
        <w:rPr>
          <w:rFonts w:eastAsia="Times New Roman" w:cs="Times New Roman"/>
          <w:szCs w:val="24"/>
        </w:rPr>
        <w:t xml:space="preserve">νωμοδοτικών οργάνων της Ελληνικής Εταιρείας Συμμετοχών και Περιουσίας του </w:t>
      </w:r>
      <w:proofErr w:type="spellStart"/>
      <w:r w:rsidRPr="009B596C">
        <w:rPr>
          <w:rFonts w:eastAsia="Times New Roman" w:cs="Times New Roman"/>
          <w:szCs w:val="24"/>
        </w:rPr>
        <w:t>υπερταμείου</w:t>
      </w:r>
      <w:proofErr w:type="spellEnd"/>
      <w:r w:rsidRPr="009B596C">
        <w:rPr>
          <w:rFonts w:eastAsia="Times New Roman" w:cs="Times New Roman"/>
          <w:szCs w:val="24"/>
        </w:rPr>
        <w:t xml:space="preserve"> αποκρατικοποιήσεων. </w:t>
      </w:r>
    </w:p>
    <w:p w14:paraId="689133D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Η δική σας θέση για παρόμοια θέματα </w:t>
      </w:r>
      <w:r w:rsidRPr="009B596C">
        <w:rPr>
          <w:rFonts w:eastAsia="Times New Roman"/>
          <w:bCs/>
        </w:rPr>
        <w:t>είναι</w:t>
      </w:r>
      <w:r w:rsidRPr="009B596C">
        <w:rPr>
          <w:rFonts w:eastAsia="Times New Roman" w:cs="Times New Roman"/>
          <w:szCs w:val="24"/>
        </w:rPr>
        <w:t xml:space="preserve"> ότι σε αυτές τις περιπτώσεις, το ότι δρουν με σκοπό την παροχή τεχνογνωσίας στα αποφασιστικά όργανα, δεν απ</w:t>
      </w:r>
      <w:r w:rsidRPr="009B596C">
        <w:rPr>
          <w:rFonts w:eastAsia="Times New Roman" w:cs="Times New Roman"/>
          <w:szCs w:val="24"/>
        </w:rPr>
        <w:t>οτελεί λόγο ασυλίας ούτε τους απαλλάσσει τω</w:t>
      </w:r>
      <w:r>
        <w:rPr>
          <w:rFonts w:eastAsia="Times New Roman" w:cs="Times New Roman"/>
          <w:szCs w:val="24"/>
        </w:rPr>
        <w:t>ν ευθυνών τους ούτε αποκλείει τ</w:t>
      </w:r>
      <w:r>
        <w:rPr>
          <w:rFonts w:eastAsia="Times New Roman" w:cs="Times New Roman"/>
          <w:szCs w:val="24"/>
        </w:rPr>
        <w:t>η λάθος</w:t>
      </w:r>
      <w:r w:rsidRPr="009B596C">
        <w:rPr>
          <w:rFonts w:eastAsia="Times New Roman" w:cs="Times New Roman"/>
          <w:szCs w:val="24"/>
        </w:rPr>
        <w:t xml:space="preserve"> </w:t>
      </w:r>
      <w:r>
        <w:rPr>
          <w:rFonts w:eastAsia="Times New Roman" w:cs="Times New Roman"/>
          <w:szCs w:val="24"/>
        </w:rPr>
        <w:t>-</w:t>
      </w:r>
      <w:r w:rsidRPr="009B596C">
        <w:rPr>
          <w:rFonts w:eastAsia="Times New Roman" w:cs="Times New Roman"/>
          <w:szCs w:val="24"/>
        </w:rPr>
        <w:t>από δόλο ή αμέλεια</w:t>
      </w:r>
      <w:r>
        <w:rPr>
          <w:rFonts w:eastAsia="Times New Roman" w:cs="Times New Roman"/>
          <w:szCs w:val="24"/>
        </w:rPr>
        <w:t>-</w:t>
      </w:r>
      <w:r w:rsidRPr="009B596C">
        <w:rPr>
          <w:rFonts w:eastAsia="Times New Roman" w:cs="Times New Roman"/>
          <w:szCs w:val="24"/>
        </w:rPr>
        <w:t xml:space="preserve"> γνωμοδότηση, για την οποία </w:t>
      </w:r>
      <w:r w:rsidRPr="009B596C">
        <w:rPr>
          <w:rFonts w:eastAsia="Times New Roman"/>
          <w:bCs/>
          <w:shd w:val="clear" w:color="auto" w:fill="FFFFFF"/>
        </w:rPr>
        <w:t>βεβαίως</w:t>
      </w:r>
      <w:r w:rsidRPr="009B596C">
        <w:rPr>
          <w:rFonts w:eastAsia="Times New Roman" w:cs="Times New Roman"/>
          <w:szCs w:val="24"/>
        </w:rPr>
        <w:t xml:space="preserve"> και πρέπει να υπάρχει και να υπέχουν ευθύνη. </w:t>
      </w:r>
    </w:p>
    <w:p w14:paraId="689133D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Στη «μαύρη βίβλο της ντροπής», που είχε παρουσιάσει ο ΣΥΡΙΖΑ τον Μάιο το</w:t>
      </w:r>
      <w:r w:rsidRPr="009B596C">
        <w:rPr>
          <w:rFonts w:eastAsia="Times New Roman" w:cs="Times New Roman"/>
          <w:szCs w:val="24"/>
        </w:rPr>
        <w:t xml:space="preserve">υ 2014, η οποία αφορούσε την περίοδο 2012, 2013, 2014, αναφερόταν χαρακτηριστικά για τον ν.3986/2011 το εξής. «Από την ψήφισή του ο νόμος αυτός έχει υποστεί </w:t>
      </w:r>
      <w:proofErr w:type="spellStart"/>
      <w:r w:rsidRPr="009B596C">
        <w:rPr>
          <w:rFonts w:eastAsia="Times New Roman" w:cs="Times New Roman"/>
          <w:szCs w:val="24"/>
        </w:rPr>
        <w:t>πάμπολλες</w:t>
      </w:r>
      <w:proofErr w:type="spellEnd"/>
      <w:r w:rsidRPr="009B596C">
        <w:rPr>
          <w:rFonts w:eastAsia="Times New Roman" w:cs="Times New Roman"/>
          <w:szCs w:val="24"/>
        </w:rPr>
        <w:t xml:space="preserve"> </w:t>
      </w:r>
      <w:r w:rsidRPr="009B596C">
        <w:rPr>
          <w:rFonts w:eastAsia="Times New Roman"/>
          <w:bCs/>
          <w:shd w:val="clear" w:color="auto" w:fill="FFFFFF"/>
        </w:rPr>
        <w:t xml:space="preserve">τροποποιήσεις, </w:t>
      </w:r>
      <w:r w:rsidRPr="009B596C">
        <w:rPr>
          <w:rFonts w:eastAsia="Times New Roman" w:cs="Times New Roman"/>
          <w:szCs w:val="24"/>
        </w:rPr>
        <w:t>όπως να παρασχεθεί ποινική ασυλία στους εκπροσώπους των εταιρειών υπό αποκ</w:t>
      </w:r>
      <w:r w:rsidRPr="009B596C">
        <w:rPr>
          <w:rFonts w:eastAsia="Times New Roman" w:cs="Times New Roman"/>
          <w:szCs w:val="24"/>
        </w:rPr>
        <w:t xml:space="preserve">ρατικοποίηση, αλλά και στους τοποθετούμενους στη διοίκηση του ΤΑΙΠΕΔ, που έχουν διατελέσει νόμιμοι εκπρόσωποι των αποκρατικοποιούμενων επιχειρήσεων». </w:t>
      </w:r>
    </w:p>
    <w:p w14:paraId="689133E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Δεν ήταν, </w:t>
      </w:r>
      <w:r w:rsidRPr="009B596C">
        <w:rPr>
          <w:rFonts w:eastAsia="Times New Roman" w:cs="Times New Roman"/>
          <w:bCs/>
          <w:shd w:val="clear" w:color="auto" w:fill="FFFFFF"/>
        </w:rPr>
        <w:t>όμως,</w:t>
      </w:r>
      <w:r w:rsidRPr="009B596C">
        <w:rPr>
          <w:rFonts w:eastAsia="Times New Roman" w:cs="Times New Roman"/>
          <w:szCs w:val="24"/>
        </w:rPr>
        <w:t xml:space="preserve"> μόνο το ΤΑΙΠΕΔ και το ακαταδίωκτο των μελών του διοικητικού συμβουλίου που κατηγορούσε τό</w:t>
      </w:r>
      <w:r w:rsidRPr="009B596C">
        <w:rPr>
          <w:rFonts w:eastAsia="Times New Roman" w:cs="Times New Roman"/>
          <w:szCs w:val="24"/>
        </w:rPr>
        <w:t xml:space="preserve">τε ο ΣΥΡΙΖΑ. Στη «μαύρη βίβλο της ντροπής» ο ΣΥΡΙΖΑ εξαπέλυε μύδρους για την ασυλία των μελών του διοικητικού συμβουλίου της εκτελεστικής επιτροπής και του προσωπικού του Ταμείου Χρηματοπιστωτικής Σταθερότητας. Έλεγαν τον Μάιο του 2014 ότι </w:t>
      </w:r>
      <w:r>
        <w:rPr>
          <w:rFonts w:eastAsia="Times New Roman" w:cs="Times New Roman"/>
          <w:szCs w:val="24"/>
        </w:rPr>
        <w:t>«</w:t>
      </w:r>
      <w:r w:rsidRPr="009B596C">
        <w:rPr>
          <w:rFonts w:eastAsia="Times New Roman" w:cs="Times New Roman"/>
          <w:szCs w:val="24"/>
        </w:rPr>
        <w:t>για να μη μείνε</w:t>
      </w:r>
      <w:r w:rsidRPr="009B596C">
        <w:rPr>
          <w:rFonts w:eastAsia="Times New Roman" w:cs="Times New Roman"/>
          <w:szCs w:val="24"/>
        </w:rPr>
        <w:t xml:space="preserve">ι κανείς </w:t>
      </w:r>
      <w:proofErr w:type="spellStart"/>
      <w:r w:rsidRPr="009B596C">
        <w:rPr>
          <w:rFonts w:eastAsia="Times New Roman" w:cs="Times New Roman"/>
          <w:szCs w:val="24"/>
        </w:rPr>
        <w:t>παραπονεμένος</w:t>
      </w:r>
      <w:proofErr w:type="spellEnd"/>
      <w:r w:rsidRPr="009B596C">
        <w:rPr>
          <w:rFonts w:eastAsia="Times New Roman" w:cs="Times New Roman"/>
          <w:szCs w:val="24"/>
        </w:rPr>
        <w:t xml:space="preserve">, </w:t>
      </w:r>
      <w:proofErr w:type="spellStart"/>
      <w:r w:rsidRPr="009B596C">
        <w:rPr>
          <w:rFonts w:eastAsia="Times New Roman" w:cs="Times New Roman"/>
          <w:szCs w:val="24"/>
        </w:rPr>
        <w:t>περιελήφθη</w:t>
      </w:r>
      <w:proofErr w:type="spellEnd"/>
      <w:r w:rsidRPr="009B596C">
        <w:rPr>
          <w:rFonts w:eastAsia="Times New Roman" w:cs="Times New Roman"/>
          <w:szCs w:val="24"/>
        </w:rPr>
        <w:t xml:space="preserve"> πρόνοια ασυλίας από κάθε αστική ευθύνη για τα μέλη του συμβουλίου, της εκτελεστικής επιτροπής και του προσωπικού του ταμείου</w:t>
      </w:r>
      <w:r>
        <w:rPr>
          <w:rFonts w:eastAsia="Times New Roman" w:cs="Times New Roman"/>
          <w:szCs w:val="24"/>
        </w:rPr>
        <w:t>»</w:t>
      </w:r>
      <w:r w:rsidRPr="009B596C">
        <w:rPr>
          <w:rFonts w:eastAsia="Times New Roman" w:cs="Times New Roman"/>
          <w:szCs w:val="24"/>
        </w:rPr>
        <w:t xml:space="preserve">. </w:t>
      </w:r>
    </w:p>
    <w:p w14:paraId="689133E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Αντίστοιχη θέση είχατε και σε υπουργικές </w:t>
      </w:r>
      <w:r w:rsidRPr="009B596C">
        <w:rPr>
          <w:rFonts w:eastAsia="Times New Roman"/>
          <w:szCs w:val="24"/>
        </w:rPr>
        <w:t>τροπολογίες</w:t>
      </w:r>
      <w:r w:rsidRPr="009B596C">
        <w:rPr>
          <w:rFonts w:eastAsia="Times New Roman" w:cs="Times New Roman"/>
          <w:szCs w:val="24"/>
        </w:rPr>
        <w:t xml:space="preserve"> το 2014, όπως μια του Εσωτερικών για την</w:t>
      </w:r>
      <w:r w:rsidRPr="009B596C">
        <w:rPr>
          <w:rFonts w:eastAsia="Times New Roman" w:cs="Times New Roman"/>
          <w:szCs w:val="24"/>
        </w:rPr>
        <w:t xml:space="preserve"> «εκλογή μελών του Ευρωπαϊκού </w:t>
      </w:r>
      <w:r w:rsidRPr="009B596C">
        <w:rPr>
          <w:rFonts w:eastAsia="Times New Roman"/>
          <w:bCs/>
        </w:rPr>
        <w:t>Κοινοβουλίου</w:t>
      </w:r>
      <w:r w:rsidRPr="009B596C">
        <w:rPr>
          <w:rFonts w:eastAsia="Times New Roman" w:cs="Times New Roman"/>
          <w:szCs w:val="24"/>
        </w:rPr>
        <w:t xml:space="preserve"> και άλλες </w:t>
      </w:r>
      <w:r w:rsidRPr="009B596C">
        <w:rPr>
          <w:rFonts w:eastAsia="Times New Roman" w:cs="Times New Roman"/>
        </w:rPr>
        <w:t>διατάξεις»</w:t>
      </w:r>
      <w:r w:rsidRPr="009B596C">
        <w:rPr>
          <w:rFonts w:eastAsia="Times New Roman" w:cs="Times New Roman"/>
          <w:szCs w:val="24"/>
        </w:rPr>
        <w:t xml:space="preserve">, κατά την οποία λέγατε το 2014 ότι </w:t>
      </w:r>
      <w:r>
        <w:rPr>
          <w:rFonts w:eastAsia="Times New Roman" w:cs="Times New Roman"/>
          <w:szCs w:val="24"/>
        </w:rPr>
        <w:t>«</w:t>
      </w:r>
      <w:r w:rsidRPr="009B596C">
        <w:rPr>
          <w:rFonts w:eastAsia="Times New Roman" w:cs="Times New Roman"/>
          <w:szCs w:val="24"/>
        </w:rPr>
        <w:t xml:space="preserve">με τη </w:t>
      </w:r>
      <w:r w:rsidRPr="009B596C">
        <w:rPr>
          <w:rFonts w:eastAsia="Times New Roman"/>
          <w:bCs/>
        </w:rPr>
        <w:t>συγκεκριμένη</w:t>
      </w:r>
      <w:r w:rsidRPr="009B596C">
        <w:rPr>
          <w:rFonts w:eastAsia="Times New Roman" w:cs="Times New Roman"/>
          <w:szCs w:val="24"/>
        </w:rPr>
        <w:t xml:space="preserve"> τροπολογία παύει οριστικά κάθε ποινική δίωξη για πράξεις ή παραλείψεις στο πλαίσιο του Ειδικού Λογαριασμού Επαγγελματιών. Πρόκειται για ά</w:t>
      </w:r>
      <w:r w:rsidRPr="009B596C">
        <w:rPr>
          <w:rFonts w:eastAsia="Times New Roman" w:cs="Times New Roman"/>
          <w:szCs w:val="24"/>
        </w:rPr>
        <w:t xml:space="preserve">λλη μια απόδειξη της πρόθεσης όχι απλά να μην τιμωρηθούν, αλλά ούτε καν να ελεγχθούν πρόσωπα που ενέχονται </w:t>
      </w:r>
      <w:r>
        <w:rPr>
          <w:rFonts w:eastAsia="Times New Roman" w:cs="Times New Roman"/>
          <w:szCs w:val="24"/>
        </w:rPr>
        <w:t>-</w:t>
      </w:r>
      <w:r w:rsidRPr="009B596C">
        <w:rPr>
          <w:rFonts w:eastAsia="Times New Roman" w:cs="Times New Roman"/>
          <w:szCs w:val="24"/>
        </w:rPr>
        <w:t>ή φέρονται να ενέχονται</w:t>
      </w:r>
      <w:r>
        <w:rPr>
          <w:rFonts w:eastAsia="Times New Roman" w:cs="Times New Roman"/>
          <w:szCs w:val="24"/>
        </w:rPr>
        <w:t>-</w:t>
      </w:r>
      <w:r w:rsidRPr="009B596C">
        <w:rPr>
          <w:rFonts w:eastAsia="Times New Roman" w:cs="Times New Roman"/>
          <w:szCs w:val="24"/>
        </w:rPr>
        <w:t xml:space="preserve"> σε αξιόποινες πράξεις ή παραλείψεις, σχετικά με τη </w:t>
      </w:r>
      <w:r w:rsidRPr="009B596C">
        <w:rPr>
          <w:rFonts w:eastAsia="Times New Roman" w:cs="Times New Roman"/>
          <w:bCs/>
          <w:shd w:val="clear" w:color="auto" w:fill="FFFFFF"/>
        </w:rPr>
        <w:t>διαχείριση</w:t>
      </w:r>
      <w:r w:rsidRPr="009B596C">
        <w:rPr>
          <w:rFonts w:eastAsia="Times New Roman" w:cs="Times New Roman"/>
          <w:szCs w:val="24"/>
        </w:rPr>
        <w:t xml:space="preserve"> του δημοσίου χρήματος</w:t>
      </w:r>
      <w:r>
        <w:rPr>
          <w:rFonts w:eastAsia="Times New Roman" w:cs="Times New Roman"/>
          <w:szCs w:val="24"/>
        </w:rPr>
        <w:t>»</w:t>
      </w:r>
      <w:r w:rsidRPr="009B596C">
        <w:rPr>
          <w:rFonts w:eastAsia="Times New Roman" w:cs="Times New Roman"/>
          <w:szCs w:val="24"/>
        </w:rPr>
        <w:t>.</w:t>
      </w:r>
    </w:p>
    <w:p w14:paraId="689133E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Όλα αυτά τα παραδείγματα αναδεικνύουν, αγαπητοί συνάδελφοι του ΣΥΡΙΖΑ, πόσο βαθιά πεποίθηση είχατε για το απαράδεκτο του ακαταδίωκτου, τόσο βαθιά, μάλιστα, που την ξεχάσατε μέσα σε ενάμιση χρόνο. Αυτή </w:t>
      </w:r>
      <w:r w:rsidRPr="009B596C">
        <w:rPr>
          <w:rFonts w:eastAsia="Times New Roman"/>
          <w:bCs/>
        </w:rPr>
        <w:t>είναι</w:t>
      </w:r>
      <w:r w:rsidRPr="009B596C">
        <w:rPr>
          <w:rFonts w:eastAsia="Times New Roman" w:cs="Times New Roman"/>
          <w:szCs w:val="24"/>
        </w:rPr>
        <w:t xml:space="preserve"> η πραγματικότητα. </w:t>
      </w:r>
    </w:p>
    <w:p w14:paraId="689133E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Έχετε δεσμευτεί στους εταίρους</w:t>
      </w:r>
      <w:r w:rsidRPr="009B596C">
        <w:rPr>
          <w:rFonts w:eastAsia="Times New Roman" w:cs="Times New Roman"/>
          <w:szCs w:val="24"/>
        </w:rPr>
        <w:t>; στην τρόικα; Έχετε δεσμευτεί; Να το πείτε: ότι έχουμε δεσμευτεί στους δανειστές και αλλάζουμε τη θέση μας και κάναμε λάθος εκείνη την περίοδο, όταν κάναμε αυτή την κριτική, γιατί τώρα κάνουμε ακριβώς το ίδιο. Όμως, δεν μπορεί να τα λέγατε σωστά και το 20</w:t>
      </w:r>
      <w:r w:rsidRPr="009B596C">
        <w:rPr>
          <w:rFonts w:eastAsia="Times New Roman" w:cs="Times New Roman"/>
          <w:szCs w:val="24"/>
        </w:rPr>
        <w:t xml:space="preserve">14 και να πράττετε σωστά και τώρα. Δεν γίνεται και τις δύο φορές να έχετε δίκιο. Δεν μπορεί να </w:t>
      </w:r>
      <w:r w:rsidRPr="009B596C">
        <w:rPr>
          <w:rFonts w:eastAsia="Times New Roman"/>
          <w:bCs/>
        </w:rPr>
        <w:t>είναι</w:t>
      </w:r>
      <w:r w:rsidRPr="009B596C">
        <w:rPr>
          <w:rFonts w:eastAsia="Times New Roman" w:cs="Times New Roman"/>
          <w:szCs w:val="24"/>
        </w:rPr>
        <w:t xml:space="preserve"> αυτή η αξιοπιστία λόγων και έργων που χαρακτηρίζει τον τρόπο με τον οποίο λειτουργούμε.</w:t>
      </w:r>
    </w:p>
    <w:p w14:paraId="689133E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Υπάρχει και ένα άλλο θέμα, το οποίο το τελευταίο χρονικό διάστημα τ</w:t>
      </w:r>
      <w:r w:rsidRPr="009B596C">
        <w:rPr>
          <w:rFonts w:eastAsia="Times New Roman" w:cs="Times New Roman"/>
          <w:szCs w:val="24"/>
        </w:rPr>
        <w:t xml:space="preserve">αλανίζει, κύριε Υπουργέ, τους πάντες. Μέχρι τώρα δεν έχει βρεθεί μια ουσιαστική και οριστική λύση στο πρόβλημα. Αναφέρομαι στο θέμα των παρεμβάσεων στη δικαιοσύνη. </w:t>
      </w:r>
    </w:p>
    <w:p w14:paraId="689133E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Ειλικρινά, δεν θεωρώ ότι έχει </w:t>
      </w:r>
      <w:r w:rsidRPr="009B596C">
        <w:rPr>
          <w:rFonts w:eastAsia="Times New Roman" w:cs="Times New Roman"/>
          <w:bCs/>
          <w:shd w:val="clear" w:color="auto" w:fill="FFFFFF"/>
        </w:rPr>
        <w:t>ιδιαίτερο</w:t>
      </w:r>
      <w:r w:rsidRPr="009B596C">
        <w:rPr>
          <w:rFonts w:eastAsia="Times New Roman" w:cs="Times New Roman"/>
          <w:szCs w:val="24"/>
        </w:rPr>
        <w:t xml:space="preserve"> νόημα η αποποίηση ευθυνών, ο στρουθοκαμηλισμός, σε </w:t>
      </w:r>
      <w:r w:rsidRPr="009B596C">
        <w:rPr>
          <w:rFonts w:eastAsia="Times New Roman" w:cs="Times New Roman"/>
          <w:szCs w:val="24"/>
        </w:rPr>
        <w:t xml:space="preserve">ένα ζήτημα που αποτελεί τη </w:t>
      </w:r>
      <w:proofErr w:type="spellStart"/>
      <w:r w:rsidRPr="009B596C">
        <w:rPr>
          <w:rFonts w:eastAsia="Times New Roman" w:cs="Times New Roman"/>
          <w:szCs w:val="24"/>
        </w:rPr>
        <w:t>λυδία</w:t>
      </w:r>
      <w:proofErr w:type="spellEnd"/>
      <w:r w:rsidRPr="009B596C">
        <w:rPr>
          <w:rFonts w:eastAsia="Times New Roman" w:cs="Times New Roman"/>
          <w:szCs w:val="24"/>
        </w:rPr>
        <w:t xml:space="preserve"> λίθο σε κάθε ευνομούμενο κράτος. Όλοι μαζί πρέπει να προασπίσουμε τη δικαιοσύνη και όχι να προωθούμε ή να σχολιάζουμε επιφανειακά τις παρεμβάσεις σε αυτή. Κάποια στιγμή πρέπει να μπει όριο, γιατί αν συνεχιστεί αυτός ο θεσμι</w:t>
      </w:r>
      <w:r w:rsidRPr="009B596C">
        <w:rPr>
          <w:rFonts w:eastAsia="Times New Roman" w:cs="Times New Roman"/>
          <w:szCs w:val="24"/>
        </w:rPr>
        <w:t xml:space="preserve">κός κατήφορος, δεν θα έχει τέλος και βέβαια δεν θα έχει νικητές. Θα είμαστε όλοι χαμένοι σε αυτή τη </w:t>
      </w:r>
      <w:r w:rsidRPr="009B596C">
        <w:rPr>
          <w:rFonts w:eastAsia="Times New Roman"/>
          <w:szCs w:val="24"/>
        </w:rPr>
        <w:t>διαδικασία</w:t>
      </w:r>
      <w:r w:rsidRPr="009B596C">
        <w:rPr>
          <w:rFonts w:eastAsia="Times New Roman" w:cs="Times New Roman"/>
          <w:szCs w:val="24"/>
        </w:rPr>
        <w:t>.</w:t>
      </w:r>
    </w:p>
    <w:p w14:paraId="689133E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Θέλω να τονίσω, όπως αναφέρθηκε από τον εισηγητή του Ποταμιού, αλλά και από άλλα κόμματα, ότι δεν μπορούμε πλέον να συζητάμε ένα νομοσχέδιο και </w:t>
      </w:r>
      <w:r w:rsidRPr="009B596C">
        <w:rPr>
          <w:rFonts w:eastAsia="Times New Roman" w:cs="Times New Roman"/>
          <w:szCs w:val="24"/>
        </w:rPr>
        <w:t xml:space="preserve">τα υπόλοιπα </w:t>
      </w:r>
      <w:r w:rsidRPr="009B596C">
        <w:rPr>
          <w:rFonts w:eastAsia="Times New Roman"/>
          <w:szCs w:val="24"/>
        </w:rPr>
        <w:t>άρθρα</w:t>
      </w:r>
      <w:r w:rsidRPr="009B596C">
        <w:rPr>
          <w:rFonts w:eastAsia="Times New Roman" w:cs="Times New Roman"/>
          <w:szCs w:val="24"/>
        </w:rPr>
        <w:t xml:space="preserve"> και οι </w:t>
      </w:r>
      <w:r w:rsidRPr="009B596C">
        <w:rPr>
          <w:rFonts w:eastAsia="Times New Roman"/>
          <w:szCs w:val="24"/>
        </w:rPr>
        <w:t>τροπολογίες</w:t>
      </w:r>
      <w:r w:rsidRPr="009B596C">
        <w:rPr>
          <w:rFonts w:eastAsia="Times New Roman" w:cs="Times New Roman"/>
          <w:szCs w:val="24"/>
        </w:rPr>
        <w:t xml:space="preserve"> που έρχονται να ξεπερνούν την ουσία αυτού που συζητάμε. Μάλιστα, ορισμένα κόμματα της Αντιπολίτευσης δήλωσαν ότι πλέον δεν θα ξαναψηφίσουμε με αυτή τη λογική. Πρέπει να το δούμε αυτό. </w:t>
      </w:r>
    </w:p>
    <w:p w14:paraId="689133E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Δεν μπορούμε να έχουμε ένα νομοσχέ</w:t>
      </w:r>
      <w:r w:rsidRPr="009B596C">
        <w:rPr>
          <w:rFonts w:eastAsia="Times New Roman" w:cs="Times New Roman"/>
          <w:szCs w:val="24"/>
        </w:rPr>
        <w:t xml:space="preserve">διο και όλα τα άλλα </w:t>
      </w:r>
      <w:r w:rsidRPr="009B596C">
        <w:rPr>
          <w:rFonts w:eastAsia="Times New Roman"/>
          <w:szCs w:val="24"/>
        </w:rPr>
        <w:t>άρθρα</w:t>
      </w:r>
      <w:r w:rsidRPr="009B596C">
        <w:rPr>
          <w:rFonts w:eastAsia="Times New Roman" w:cs="Times New Roman"/>
          <w:szCs w:val="24"/>
        </w:rPr>
        <w:t xml:space="preserve"> και οι </w:t>
      </w:r>
      <w:r w:rsidRPr="009B596C">
        <w:rPr>
          <w:rFonts w:eastAsia="Times New Roman" w:cs="Times New Roman"/>
        </w:rPr>
        <w:t>διατάξεις</w:t>
      </w:r>
      <w:r w:rsidRPr="009B596C">
        <w:rPr>
          <w:rFonts w:eastAsia="Times New Roman" w:cs="Times New Roman"/>
          <w:szCs w:val="24"/>
        </w:rPr>
        <w:t xml:space="preserve"> να </w:t>
      </w:r>
      <w:r w:rsidRPr="009B596C">
        <w:rPr>
          <w:rFonts w:eastAsia="Times New Roman"/>
          <w:bCs/>
        </w:rPr>
        <w:t>είναι</w:t>
      </w:r>
      <w:r w:rsidRPr="009B596C">
        <w:rPr>
          <w:rFonts w:eastAsia="Times New Roman" w:cs="Times New Roman"/>
          <w:szCs w:val="24"/>
        </w:rPr>
        <w:t xml:space="preserve"> και πιο σημαντικά και πιο ουσιαστικά και περισσότερα από το κύριο μέρος των νομοσχεδίων. Και δεν αναφέρομαι μόνο στο σημερινό νομοσχέδιο. Αναφέρομαι στη συνήθη νομοθετική πρακτική το τελευταίο χρονικό διά</w:t>
      </w:r>
      <w:r w:rsidRPr="009B596C">
        <w:rPr>
          <w:rFonts w:eastAsia="Times New Roman" w:cs="Times New Roman"/>
          <w:szCs w:val="24"/>
        </w:rPr>
        <w:t xml:space="preserve">στημα. </w:t>
      </w:r>
    </w:p>
    <w:p w14:paraId="689133E8" w14:textId="77777777" w:rsidR="001E1C42" w:rsidRDefault="003A7B58">
      <w:pPr>
        <w:spacing w:after="0" w:line="600" w:lineRule="auto"/>
        <w:ind w:firstLine="720"/>
        <w:jc w:val="both"/>
        <w:rPr>
          <w:rFonts w:eastAsia="Times New Roman" w:cs="Times New Roman"/>
          <w:szCs w:val="24"/>
        </w:rPr>
      </w:pPr>
      <w:r w:rsidRPr="009B596C">
        <w:rPr>
          <w:rFonts w:eastAsia="Times New Roman"/>
          <w:bCs/>
        </w:rPr>
        <w:t>Είναι</w:t>
      </w:r>
      <w:r w:rsidRPr="009B596C">
        <w:rPr>
          <w:rFonts w:eastAsia="Times New Roman" w:cs="Times New Roman"/>
          <w:szCs w:val="24"/>
        </w:rPr>
        <w:t xml:space="preserve"> κάτι το οποίο πρέπει να σταματήσει, διότι δεν μπορεί να γίνει ουσιαστική </w:t>
      </w:r>
      <w:r w:rsidRPr="009B596C">
        <w:rPr>
          <w:rFonts w:eastAsia="Times New Roman"/>
          <w:szCs w:val="24"/>
        </w:rPr>
        <w:t>συζήτηση</w:t>
      </w:r>
      <w:r w:rsidRPr="009B596C">
        <w:rPr>
          <w:rFonts w:eastAsia="Times New Roman" w:cs="Times New Roman"/>
          <w:szCs w:val="24"/>
        </w:rPr>
        <w:t xml:space="preserve"> και για τα </w:t>
      </w:r>
      <w:r w:rsidRPr="009B596C">
        <w:rPr>
          <w:rFonts w:eastAsia="Times New Roman"/>
          <w:bCs/>
        </w:rPr>
        <w:t>συγκεκριμένα</w:t>
      </w:r>
      <w:r w:rsidRPr="009B596C">
        <w:rPr>
          <w:rFonts w:eastAsia="Times New Roman" w:cs="Times New Roman"/>
          <w:szCs w:val="24"/>
        </w:rPr>
        <w:t xml:space="preserve"> θέματα, όπως για παράδειγμα για το </w:t>
      </w:r>
      <w:r w:rsidRPr="009B596C">
        <w:rPr>
          <w:rFonts w:eastAsia="Times New Roman"/>
          <w:szCs w:val="24"/>
        </w:rPr>
        <w:t>άρθρο</w:t>
      </w:r>
      <w:r w:rsidRPr="009B596C">
        <w:rPr>
          <w:rFonts w:eastAsia="Times New Roman" w:cs="Times New Roman"/>
          <w:szCs w:val="24"/>
        </w:rPr>
        <w:t xml:space="preserve"> 20, που σας έλεγα πριν, στο οποίο αναφέρθηκαν έγκριτοι νομικοί εδώ μέσα και στο θέμα του μαχητο</w:t>
      </w:r>
      <w:r w:rsidRPr="009B596C">
        <w:rPr>
          <w:rFonts w:eastAsia="Times New Roman" w:cs="Times New Roman"/>
          <w:szCs w:val="24"/>
        </w:rPr>
        <w:t xml:space="preserve">ύ. Αναφέρεται σχετικώς και η έκθεση της Επιστημονικής Υπηρεσίας. Θέλω να σας πω ότι αναφέρεται χαρακτηριστικά ότι το τεκμήριο που συμφώνως προς τη προτεινόμενη </w:t>
      </w:r>
      <w:r w:rsidRPr="009B596C">
        <w:rPr>
          <w:rFonts w:eastAsia="Times New Roman"/>
          <w:bCs/>
          <w:shd w:val="clear" w:color="auto" w:fill="FFFFFF"/>
        </w:rPr>
        <w:t>διάταξη</w:t>
      </w:r>
      <w:r w:rsidRPr="009B596C">
        <w:rPr>
          <w:rFonts w:eastAsia="Times New Roman" w:cs="Times New Roman"/>
          <w:szCs w:val="24"/>
        </w:rPr>
        <w:t xml:space="preserve"> απορρέει από τον έλεγχο του Ελεγκτικού Συνεδρίου πρέπει να νοείται ως μαχητό. </w:t>
      </w:r>
    </w:p>
    <w:p w14:paraId="689133E9"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 xml:space="preserve">ΝΙΚΟΛΑΟΣ </w:t>
      </w:r>
      <w:r w:rsidRPr="009B596C">
        <w:rPr>
          <w:rFonts w:eastAsia="Times New Roman"/>
          <w:b/>
          <w:szCs w:val="24"/>
        </w:rPr>
        <w:t>ΠΑΡΑΣΚΕΥΟΠΟΥΛΟΣ (Υπουργός Δικαιοσύνης, Διαφάνειας και Ανθρωπίνων Δικαιωμάτων):</w:t>
      </w:r>
      <w:r w:rsidRPr="009B596C">
        <w:rPr>
          <w:rFonts w:eastAsia="Times New Roman"/>
          <w:szCs w:val="24"/>
        </w:rPr>
        <w:t xml:space="preserve"> Έτσι είναι.</w:t>
      </w:r>
    </w:p>
    <w:p w14:paraId="689133EA"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 xml:space="preserve">ΑΝΤΩΝΗΣ ΜΠΑΛΩΜΕΝΑΚΗΣ: </w:t>
      </w:r>
      <w:r w:rsidRPr="009B596C">
        <w:rPr>
          <w:rFonts w:eastAsia="Times New Roman"/>
          <w:szCs w:val="24"/>
        </w:rPr>
        <w:t>Το είπαμε αυτό.</w:t>
      </w:r>
    </w:p>
    <w:p w14:paraId="689133EB"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 xml:space="preserve">ΑΘΑΝΑΣΙΟΣ ΘΕΟΧΑΡΟΠΟΥΛΟΣ: </w:t>
      </w:r>
      <w:r w:rsidRPr="009B596C">
        <w:rPr>
          <w:rFonts w:eastAsia="Times New Roman"/>
          <w:szCs w:val="24"/>
        </w:rPr>
        <w:t xml:space="preserve">Όσον αφορά, λοιπόν, τις τροπολογίες, οι οποίες έρχονται, είναι έξι υπουργικές και πριν από λίγο </w:t>
      </w:r>
      <w:r w:rsidRPr="009B596C">
        <w:rPr>
          <w:rFonts w:eastAsia="Times New Roman"/>
          <w:szCs w:val="24"/>
        </w:rPr>
        <w:t xml:space="preserve">ακούσαμε τον Υπουργό κ. </w:t>
      </w:r>
      <w:proofErr w:type="spellStart"/>
      <w:r w:rsidRPr="009B596C">
        <w:rPr>
          <w:rFonts w:eastAsia="Times New Roman"/>
          <w:szCs w:val="24"/>
        </w:rPr>
        <w:t>Κατρούγκαλο</w:t>
      </w:r>
      <w:proofErr w:type="spellEnd"/>
      <w:r w:rsidRPr="009B596C">
        <w:rPr>
          <w:rFonts w:eastAsia="Times New Roman"/>
          <w:szCs w:val="24"/>
        </w:rPr>
        <w:t xml:space="preserve"> να μας λέει «κατατίθεται τροπολογία» και ξανά «κατατίθεται τροπολογία». Σε δυο ώρες τελειώνουμε και κατατίθεται. Είμαστε ακόμη σε τέτοιον χρόνο.</w:t>
      </w:r>
    </w:p>
    <w:p w14:paraId="689133EC"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ΜΑΥΡΟΥΔΗΣ ΒΟΡΙΔΗΣ:</w:t>
      </w:r>
      <w:r w:rsidRPr="009B596C">
        <w:rPr>
          <w:rFonts w:eastAsia="Times New Roman"/>
          <w:szCs w:val="24"/>
        </w:rPr>
        <w:t xml:space="preserve"> Ομιλία επί μη υφισταμένης τροπολογίας.</w:t>
      </w:r>
    </w:p>
    <w:p w14:paraId="689133ED"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ΑΘΑΝΑΣΙΟΣ ΘΕΟΧΑΡΟ</w:t>
      </w:r>
      <w:r w:rsidRPr="009B596C">
        <w:rPr>
          <w:rFonts w:eastAsia="Times New Roman"/>
          <w:b/>
          <w:szCs w:val="24"/>
        </w:rPr>
        <w:t xml:space="preserve">ΠΟΥΛΟΣ: </w:t>
      </w:r>
      <w:r w:rsidRPr="009B596C">
        <w:rPr>
          <w:rFonts w:eastAsia="Times New Roman"/>
          <w:szCs w:val="24"/>
        </w:rPr>
        <w:t xml:space="preserve">Αυτή τη στιγμή, πολύ σωστά, δεν την έχουμε την τροπολογία. </w:t>
      </w:r>
    </w:p>
    <w:p w14:paraId="689133EE"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 xml:space="preserve">ΚΩΝΣΤΑΝΤΙΝΟΣ ΤΖΑΒΑΡΑΣ: </w:t>
      </w:r>
      <w:r w:rsidRPr="009B596C">
        <w:rPr>
          <w:rFonts w:eastAsia="Times New Roman"/>
          <w:szCs w:val="24"/>
        </w:rPr>
        <w:t xml:space="preserve">Δεν είχε το δικαίωμα να μιλήσει. </w:t>
      </w:r>
    </w:p>
    <w:p w14:paraId="689133EF"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b/>
          <w:szCs w:val="24"/>
        </w:rPr>
        <w:t xml:space="preserve">ΑΘΑΝΑΣΙΟΣ ΘΕΟΧΑΡΟΠΟΥΛΟΣ: </w:t>
      </w:r>
      <w:r w:rsidRPr="009B596C">
        <w:rPr>
          <w:rFonts w:eastAsia="Times New Roman"/>
          <w:szCs w:val="24"/>
        </w:rPr>
        <w:t xml:space="preserve">Να τονίσω δε ότι η τροπολογία, στην οποία αναφέρθηκε είναι τα πέντε στοιχεία τα οποία ανέφερε ο Πρωθυπουργός χθες το μεσημέρι. </w:t>
      </w:r>
    </w:p>
    <w:p w14:paraId="689133F0"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 xml:space="preserve">Και θα σχολιάσω: Από τη στιγμή που τα ανέφερε ο Πρωθυπουργός χθες το μεσημέρι, η απορία μου είναι γιατί δεν κατατέθηκαν χθες το </w:t>
      </w:r>
      <w:r w:rsidRPr="009B596C">
        <w:rPr>
          <w:rFonts w:eastAsia="Times New Roman"/>
          <w:szCs w:val="24"/>
        </w:rPr>
        <w:t>μεσημέρι για να μπορεί να γίνει συζήτηση; Ήταν γνωστά, δεν είναι κάτι το οποίο το μαθαίνουμε τώρα. Γιατί αυτά ακούσαμε, τις πέντε συγκεκριμένες αλλαγές.</w:t>
      </w:r>
    </w:p>
    <w:p w14:paraId="689133F1"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Όμως, να έρθω και λίγο στην ουσία των θεμάτων αυτών. Ακούσαμε τον Υπουργό -αν και κανονικά δεν θα έπρεπ</w:t>
      </w:r>
      <w:r w:rsidRPr="009B596C">
        <w:rPr>
          <w:rFonts w:eastAsia="Times New Roman"/>
          <w:szCs w:val="24"/>
        </w:rPr>
        <w:t xml:space="preserve">ε να μιλήσω γιατί δεν υπάρχει αυτή η τροπολογία αυτή τη στιγμή- τον κ. </w:t>
      </w:r>
      <w:proofErr w:type="spellStart"/>
      <w:r w:rsidRPr="009B596C">
        <w:rPr>
          <w:rFonts w:eastAsia="Times New Roman"/>
          <w:szCs w:val="24"/>
        </w:rPr>
        <w:t>Κατρούγκαλο</w:t>
      </w:r>
      <w:proofErr w:type="spellEnd"/>
      <w:r w:rsidRPr="009B596C">
        <w:rPr>
          <w:rFonts w:eastAsia="Times New Roman"/>
          <w:szCs w:val="24"/>
        </w:rPr>
        <w:t xml:space="preserve"> να λέει για παράδειγμα ότι το 40% με 70% των απωλειών του ΕΚΑΣ καλύπτονται με αυτή την τροπολογία. </w:t>
      </w:r>
    </w:p>
    <w:p w14:paraId="689133F2"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 xml:space="preserve">Να θυμίσω ότι </w:t>
      </w:r>
      <w:proofErr w:type="spellStart"/>
      <w:r w:rsidRPr="009B596C">
        <w:rPr>
          <w:rFonts w:eastAsia="Times New Roman"/>
          <w:szCs w:val="24"/>
        </w:rPr>
        <w:t>εκατόν</w:t>
      </w:r>
      <w:proofErr w:type="spellEnd"/>
      <w:r w:rsidRPr="009B596C">
        <w:rPr>
          <w:rFonts w:eastAsia="Times New Roman"/>
          <w:szCs w:val="24"/>
        </w:rPr>
        <w:t xml:space="preserve"> πενήντα οκτώ χιλιάδες δικαιούχοι έχουν χάσει το ΕΚΑΣ</w:t>
      </w:r>
      <w:r w:rsidRPr="009B596C">
        <w:rPr>
          <w:rFonts w:eastAsia="Times New Roman"/>
          <w:szCs w:val="24"/>
        </w:rPr>
        <w:t xml:space="preserve"> και συνολικά τετρακόσιες χιλιάδες θα το χάσουν στα επόμενα δύο χρόνια. Μας είπε, δηλαδή, ότι με αυτές, περίπου διακόσιες χιλιάδες δικαιούχοι δεν θα το χάσουν. Δεν είναι αλήθεια. Κάτι συμβαίνει με τους υπολογισμούς. Μας είπε ότι δεν ήταν αντικείμενο της ασ</w:t>
      </w:r>
      <w:r w:rsidRPr="009B596C">
        <w:rPr>
          <w:rFonts w:eastAsia="Times New Roman"/>
          <w:szCs w:val="24"/>
        </w:rPr>
        <w:t xml:space="preserve">φαλιστικής μεταρρύθμισης και στη συνέχεια είπε ακριβώς ότι το αποτέλεσμα της διαπραγμάτευσης του Ιουλίου ήταν αυτή τη στιγμή η κατάργηση του ΕΚΑΣ. </w:t>
      </w:r>
    </w:p>
    <w:p w14:paraId="689133F3"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Μα, η ασφαλιστική αλλαγή που έγινε -σύμφωνα με εμάς αντιμεταρρύθμιση- ήταν για να βρεθούν τα 1,8 δισεκατομμύ</w:t>
      </w:r>
      <w:r w:rsidRPr="009B596C">
        <w:rPr>
          <w:rFonts w:eastAsia="Times New Roman"/>
          <w:szCs w:val="24"/>
        </w:rPr>
        <w:t xml:space="preserve">ρια, τα οποία συμφωνήθηκαν στη διαπραγμάτευση του Ιουλίου. Στη διαπραγμάτευση του Ιουλίου μας είπε ότι συμφωνήθηκε να καταργηθεί και το ΕΚΑΣ. Συνεπώς είναι ακριβώς προϊόν αυτής της αλλαγής που έκανε στο ασφαλιστικό ο κ. </w:t>
      </w:r>
      <w:proofErr w:type="spellStart"/>
      <w:r w:rsidRPr="009B596C">
        <w:rPr>
          <w:rFonts w:eastAsia="Times New Roman"/>
          <w:szCs w:val="24"/>
        </w:rPr>
        <w:t>Κατρούγκαλος</w:t>
      </w:r>
      <w:proofErr w:type="spellEnd"/>
      <w:r w:rsidRPr="009B596C">
        <w:rPr>
          <w:rFonts w:eastAsia="Times New Roman"/>
          <w:szCs w:val="24"/>
        </w:rPr>
        <w:t xml:space="preserve">. </w:t>
      </w:r>
    </w:p>
    <w:p w14:paraId="689133F4"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Και βέβαια δεν είχε π</w:t>
      </w:r>
      <w:r w:rsidRPr="009B596C">
        <w:rPr>
          <w:rFonts w:eastAsia="Times New Roman"/>
          <w:szCs w:val="24"/>
        </w:rPr>
        <w:t>ροαναγγελθεί. Ήταν η αλλαγή του Ιουλίου και του Αυγούστου, όπου πάλι κατηγορήθηκαν τα κόμματα της Αντιπολίτευσης ότι συμφώνησαν κι αυτά. Δηλαδή, έπρεπε να πούμε στο τέλος ότι βγαίνει η χώρα από την Ευρωζώνη, όταν ήρθε στο τέλος μια συμφωνία, η οποία εμπερι</w:t>
      </w:r>
      <w:r w:rsidRPr="009B596C">
        <w:rPr>
          <w:rFonts w:eastAsia="Times New Roman"/>
          <w:szCs w:val="24"/>
        </w:rPr>
        <w:t xml:space="preserve">είχε δεκάδες πράγματα, πολλά από τα οποία δεν αποτυπώνονταν στο χαρτί. Εξειδικεύονταν στην πορεία, για να πούμε την πραγματικότητα. </w:t>
      </w:r>
    </w:p>
    <w:p w14:paraId="689133F5"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Και, βέβαια, δεν ξέρω αν πήγατε, αγαπητοί συνάδελφοι του ΣΥΡΙΖΑ, στην προεκλογική περίοδο του Σεπτεμβρίου με θέση την κατάρ</w:t>
      </w:r>
      <w:r w:rsidRPr="009B596C">
        <w:rPr>
          <w:rFonts w:eastAsia="Times New Roman"/>
          <w:szCs w:val="24"/>
        </w:rPr>
        <w:t>γηση του ΕΚΑΣ, η οποία συμφωνήθηκε τον Ιούλιο. Δεν ξέρω. Δεν το ακούσαμε στη διαδικασία του Αυγούστου και του Σεπτεμβρίου.</w:t>
      </w:r>
    </w:p>
    <w:p w14:paraId="689133F6"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Συνεπώς απαιτείται μεγαλύτερη σοβαρότητα. Αυτή τη στιγμή καταργείται το ΕΚΑΣ. Είναι μια λογική την οποία έχετε αυτή τη στιγμή μπροστά</w:t>
      </w:r>
      <w:r w:rsidRPr="009B596C">
        <w:rPr>
          <w:rFonts w:eastAsia="Times New Roman"/>
          <w:szCs w:val="24"/>
        </w:rPr>
        <w:t>. Δεν βρήκατε τρόπο να κάνετε μια ασφαλιστική μεταρρύθμιση που σας προτείναμε με συγκεκριμένες δύσκολες αλλαγές και όλα τα άλλα που ακούσαμε και χθες από τον Πρωθυπουργό στο συγκεκριμένο θέμα και σήμερα από τον Υπουργό, είναι σκόρπιες σκέψεις, είναι λες κα</w:t>
      </w:r>
      <w:r w:rsidRPr="009B596C">
        <w:rPr>
          <w:rFonts w:eastAsia="Times New Roman"/>
          <w:szCs w:val="24"/>
        </w:rPr>
        <w:t>ι πας να σβήσεις μια φωτιά, τη φωτιά της ανθρωπιστικής κρίσης με ένα ποτήρι νερό. Αυτό είναι στην πραγματικότητα.</w:t>
      </w:r>
    </w:p>
    <w:p w14:paraId="689133F7"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Τέλος, κύριε Υπουργέ, σε ένα θέμα που αφορά και το δικό σας, βέβαια, Υπουργείο, σήμερα στο φως της δημοσιότητας και στο προσκήνιο έρχεται η αν</w:t>
      </w:r>
      <w:r w:rsidRPr="009B596C">
        <w:rPr>
          <w:rFonts w:eastAsia="Times New Roman"/>
          <w:szCs w:val="24"/>
        </w:rPr>
        <w:t xml:space="preserve">αβολή στη δίκη των οκτώ Τούρκων στρατιωτικών, που θα πάει σύμφωνα με τα δημοσιεύματα –να μας ενημερώσετε στην πορεία- στις 19 με 25 Αυγούστου. Μετά ακολουθεί και δευτεροβάθμια επιτροπή. </w:t>
      </w:r>
    </w:p>
    <w:p w14:paraId="689133F8"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Αυτό το στοιχείο δείχνει πρώτα-πρώτα ότι δεν ισχύουν αυτά που είχαν α</w:t>
      </w:r>
      <w:r w:rsidRPr="009B596C">
        <w:rPr>
          <w:rFonts w:eastAsia="Times New Roman"/>
          <w:szCs w:val="24"/>
        </w:rPr>
        <w:t>κουστεί και από επίσημα χείλη της Τουρκίας ότι δεσμεύτηκε ο Πρωθυπουργός για δεκαπέντε μέρες και όλα αυτά τα θέματα. Βέβαια σας είπαμε από την πρώτη στιγμή ότι η θέση η δική μας είναι ότι θα πρέπει να υπάρχει σεβασμός του Διεθνούς και του Εθνικού Δικαίου σ</w:t>
      </w:r>
      <w:r w:rsidRPr="009B596C">
        <w:rPr>
          <w:rFonts w:eastAsia="Times New Roman"/>
          <w:szCs w:val="24"/>
        </w:rPr>
        <w:t xml:space="preserve">ε αυτή τη διαδικασία. Και ήταν λαθεμένες οι δηλώσεις </w:t>
      </w:r>
      <w:r>
        <w:rPr>
          <w:rFonts w:eastAsia="Times New Roman"/>
          <w:szCs w:val="24"/>
        </w:rPr>
        <w:t xml:space="preserve">κυβερνητικών στελεχών, </w:t>
      </w:r>
      <w:r w:rsidRPr="009B596C">
        <w:rPr>
          <w:rFonts w:eastAsia="Times New Roman"/>
          <w:szCs w:val="24"/>
        </w:rPr>
        <w:t xml:space="preserve">οι οποίες μιλούσαν για ένα επιχείρημα σοβαρό της έκδοσης, λόγω της κατάστασης της οποίας υπήρχε στην Τουρκία. Αυτή ήταν και είναι η κατάσταση. </w:t>
      </w:r>
    </w:p>
    <w:p w14:paraId="689133F9" w14:textId="77777777" w:rsidR="001E1C42" w:rsidRDefault="003A7B58">
      <w:pPr>
        <w:tabs>
          <w:tab w:val="left" w:pos="2820"/>
        </w:tabs>
        <w:spacing w:after="0" w:line="600" w:lineRule="auto"/>
        <w:ind w:firstLine="720"/>
        <w:jc w:val="both"/>
        <w:rPr>
          <w:rFonts w:eastAsia="Times New Roman"/>
          <w:szCs w:val="24"/>
        </w:rPr>
      </w:pPr>
      <w:r w:rsidRPr="009B596C">
        <w:rPr>
          <w:rFonts w:eastAsia="Times New Roman"/>
          <w:szCs w:val="24"/>
        </w:rPr>
        <w:t>Δείχνει και σε αυτό το θέμα ότι χειρ</w:t>
      </w:r>
      <w:r w:rsidRPr="009B596C">
        <w:rPr>
          <w:rFonts w:eastAsia="Times New Roman"/>
          <w:szCs w:val="24"/>
        </w:rPr>
        <w:t>ίζεστε με επιπολαιότητα το συγκεκριμένο θέμα. Εμείς έχουμε ξεκαθαρίσει τη θέση μας και ανησυχούμε για τις εξελίξεις στην Τουρκία, διότι από την πρώτη στιγμή είπαμε ότι τα ελλείμματα της δημοκρατίας δεν μπορούν να λυθούν με κατάλυση της δημοκρατίας που επιχ</w:t>
      </w:r>
      <w:r w:rsidRPr="009B596C">
        <w:rPr>
          <w:rFonts w:eastAsia="Times New Roman"/>
          <w:szCs w:val="24"/>
        </w:rPr>
        <w:t>ειρήθηκε το βράδυ της 15</w:t>
      </w:r>
      <w:r w:rsidRPr="009B596C">
        <w:rPr>
          <w:rFonts w:eastAsia="Times New Roman"/>
          <w:szCs w:val="24"/>
          <w:vertAlign w:val="superscript"/>
        </w:rPr>
        <w:t>ης</w:t>
      </w:r>
      <w:r w:rsidRPr="009B596C">
        <w:rPr>
          <w:rFonts w:eastAsia="Times New Roman"/>
          <w:szCs w:val="24"/>
        </w:rPr>
        <w:t xml:space="preserve"> Ιουλίου, αλλά με ενίσχυση της δημοκρατίας. Όμως και αυτό το χρονικό διάστημα βλέπουμε τα ελλείματα να γιγαντώνονται. Αυτή είναι η πραγματικότητα και γι’ αυτό ανησυχούμε.</w:t>
      </w:r>
    </w:p>
    <w:p w14:paraId="689133F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Σε αυτό το πλαίσιο, λοιπόν, τουλάχιστον στη χώρα μας πρέπει</w:t>
      </w:r>
      <w:r w:rsidRPr="009B596C">
        <w:rPr>
          <w:rFonts w:eastAsia="Times New Roman" w:cs="Times New Roman"/>
          <w:szCs w:val="24"/>
        </w:rPr>
        <w:t xml:space="preserve"> να είμαστε ξεκάθαροι και χρειάζεται να έχουμε και τη δική σας διαβεβαίωση ότι θα τηρηθεί το Διεθνές και Εθνικό Δίκαιο στο συγκεκριμένο θέμα απαρέγκλιτα σε όλη τη διαδικασία από εδώ και στο εξής. </w:t>
      </w:r>
    </w:p>
    <w:p w14:paraId="689133F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ΝΙΚΟΛΑΟΣ ΠΑΡΑΣΚΕΥΟΠΟΥΛΟΣ (Υπουργός Δικαιοσύνης, Διαφάνειας </w:t>
      </w:r>
      <w:r w:rsidRPr="009B596C">
        <w:rPr>
          <w:rFonts w:eastAsia="Times New Roman" w:cs="Times New Roman"/>
          <w:b/>
          <w:szCs w:val="24"/>
        </w:rPr>
        <w:t>και Ανθρωπίνων Δικαιωμάτων):</w:t>
      </w:r>
      <w:r w:rsidRPr="009B596C">
        <w:rPr>
          <w:rFonts w:eastAsia="Times New Roman" w:cs="Times New Roman"/>
          <w:szCs w:val="24"/>
        </w:rPr>
        <w:t xml:space="preserve"> Έχετε κάνει σύγχυση έκδοσης και ασύλου. </w:t>
      </w:r>
    </w:p>
    <w:p w14:paraId="689133F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ΑΘΑΝΑΣΙΟΣ ΘΕΟΧΑΡΟΠΟΥΛΟΣ:</w:t>
      </w:r>
      <w:r w:rsidRPr="009B596C">
        <w:rPr>
          <w:rFonts w:eastAsia="Times New Roman" w:cs="Times New Roman"/>
          <w:szCs w:val="24"/>
        </w:rPr>
        <w:t xml:space="preserve"> Αίτημα έκδοσης δεν έχουμε. </w:t>
      </w:r>
    </w:p>
    <w:p w14:paraId="689133F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ΝΙΚΟΛΑΟΣ ΠΑΡΑΣΚΕΥΟΠΟΥΛΟΣ (Υπουργός Δικαιοσύνης, Διαφάνειας και Ανθρωπίνων Δικαιωμάτων):</w:t>
      </w:r>
      <w:r w:rsidRPr="009B596C">
        <w:rPr>
          <w:rFonts w:eastAsia="Times New Roman" w:cs="Times New Roman"/>
          <w:szCs w:val="24"/>
        </w:rPr>
        <w:t xml:space="preserve"> Η αίτηση ασύλου είναι άλλη διαδικασία. </w:t>
      </w:r>
    </w:p>
    <w:p w14:paraId="689133F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ΑΘΑΝΑ</w:t>
      </w:r>
      <w:r w:rsidRPr="009B596C">
        <w:rPr>
          <w:rFonts w:eastAsia="Times New Roman" w:cs="Times New Roman"/>
          <w:b/>
          <w:szCs w:val="24"/>
        </w:rPr>
        <w:t>ΣΙΟΣ ΘΕΟΧΑΡΟΠΟΥΛΟΣ:</w:t>
      </w:r>
      <w:r w:rsidRPr="009B596C">
        <w:rPr>
          <w:rFonts w:eastAsia="Times New Roman" w:cs="Times New Roman"/>
          <w:szCs w:val="24"/>
        </w:rPr>
        <w:t xml:space="preserve"> Εννοώ τη διαδικασία ασύλου. Στις 19-24 Αυγούστου θα γίνει η διαδικασία εξέτασης του ασύλου. </w:t>
      </w:r>
    </w:p>
    <w:p w14:paraId="689133F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ΝΙΚΟΛΑΟΣ ΠΑΡΑΣΚΕΥΟΠΟΥΛΟΣ (Υπουργός Δικαιοσύνης, Διαφάνειας και Ανθρωπίνων Δικαιωμάτων):</w:t>
      </w:r>
      <w:r w:rsidRPr="009B596C">
        <w:rPr>
          <w:rFonts w:eastAsia="Times New Roman" w:cs="Times New Roman"/>
          <w:szCs w:val="24"/>
        </w:rPr>
        <w:t xml:space="preserve"> Γίνεται με αίτημα των ιδίων. </w:t>
      </w:r>
    </w:p>
    <w:p w14:paraId="6891340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ΑΘΑΝΑΣΙΟΣ ΘΕΟΧΑΡΟΠΟΥΛΟΣ:</w:t>
      </w:r>
      <w:r w:rsidRPr="009B596C">
        <w:rPr>
          <w:rFonts w:eastAsia="Times New Roman" w:cs="Times New Roman"/>
          <w:szCs w:val="24"/>
        </w:rPr>
        <w:t xml:space="preserve"> </w:t>
      </w:r>
      <w:r w:rsidRPr="009B596C">
        <w:rPr>
          <w:rFonts w:eastAsia="Times New Roman" w:cs="Times New Roman"/>
          <w:szCs w:val="24"/>
        </w:rPr>
        <w:t>Ναι. Αυτή τη διαδικασία καταλαβαίνετε ότι δεν μπορούσε ούτε σε δεκαπέντε ημέρες να την καθορίσει κανένας άλλος πέρα από τα αποτελέσματα της διαδικασίας, η οποία θα γίνει. Αυτό σας είπα!</w:t>
      </w:r>
    </w:p>
    <w:p w14:paraId="6891340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Με λίγα λόγια, συζητούμε σήμερα ένα νομοσχέδιο, το οποίο αφορά μια οδη</w:t>
      </w:r>
      <w:r w:rsidRPr="009B596C">
        <w:rPr>
          <w:rFonts w:eastAsia="Times New Roman" w:cs="Times New Roman"/>
          <w:szCs w:val="24"/>
        </w:rPr>
        <w:t xml:space="preserve">γία, η ενσωμάτωση της οποίας είναι βεβαίως απαραίτητη. Πάρα πολλά θέματα συζητούνται πρόχειρα αναγκαστικά, έτσι όπως εισάγονται. Συζητείται και μια τροπολογία, την οποία έθεσε ο Υπουργός χωρίς να την έχουμε κατατεθειμένη αυτή τη στιγμή. </w:t>
      </w:r>
    </w:p>
    <w:p w14:paraId="6891340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Όλα αυτά τα ζητήμα</w:t>
      </w:r>
      <w:r w:rsidRPr="009B596C">
        <w:rPr>
          <w:rFonts w:eastAsia="Times New Roman" w:cs="Times New Roman"/>
          <w:szCs w:val="24"/>
        </w:rPr>
        <w:t xml:space="preserve">τα είναι πολύ σοβαρά και, βεβαίως, πρέπει να τα δούμε και να τα δει και η Διάσκεψη των Προέδρων, κύριε Πρόεδρε, για να μπορέσουν να επιλυθούν και να μπορέσουμε και εμείς να κάνουμε τη δουλειά, για την οποία έχουμε έρθει εδώ από τον ελληνικό λαό. </w:t>
      </w:r>
    </w:p>
    <w:p w14:paraId="6891340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Σας ευχαρ</w:t>
      </w:r>
      <w:r w:rsidRPr="009B596C">
        <w:rPr>
          <w:rFonts w:eastAsia="Times New Roman" w:cs="Times New Roman"/>
          <w:szCs w:val="24"/>
        </w:rPr>
        <w:t>ιστώ.</w:t>
      </w:r>
    </w:p>
    <w:p w14:paraId="6891340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(Χειροκροτήματα από την πτέρυγα της Δημοκρατικής Συμπαράταξης ΠΑΣΟΚ-ΔΗΜΑΡ)</w:t>
      </w:r>
    </w:p>
    <w:p w14:paraId="6891340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ΠΡΟΕΔΡΕΥΩΝ (Γεώργιος Βαρεμένος):</w:t>
      </w:r>
      <w:r w:rsidRPr="009B596C">
        <w:rPr>
          <w:rFonts w:eastAsia="Times New Roman" w:cs="Times New Roman"/>
          <w:szCs w:val="24"/>
        </w:rPr>
        <w:t xml:space="preserve"> Και εμείς ευχαριστούμε. </w:t>
      </w:r>
    </w:p>
    <w:p w14:paraId="6891340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Η κ. </w:t>
      </w:r>
      <w:proofErr w:type="spellStart"/>
      <w:r w:rsidRPr="009B596C">
        <w:rPr>
          <w:rFonts w:eastAsia="Times New Roman" w:cs="Times New Roman"/>
          <w:szCs w:val="24"/>
        </w:rPr>
        <w:t>Κοζομπόλη</w:t>
      </w:r>
      <w:proofErr w:type="spellEnd"/>
      <w:r w:rsidRPr="009B596C">
        <w:rPr>
          <w:rFonts w:eastAsia="Times New Roman" w:cs="Times New Roman"/>
          <w:szCs w:val="24"/>
        </w:rPr>
        <w:t xml:space="preserve"> από τον ΣΥΡΙΖΑ έχει τον λόγο. </w:t>
      </w:r>
    </w:p>
    <w:p w14:paraId="6891340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ΠΑΝΑΓΙΩΤΑ ΚΟΖΟΜΠΟΛΗ-ΑΜΑΝΑΤΙΔΗ: </w:t>
      </w:r>
      <w:r w:rsidRPr="009B596C">
        <w:rPr>
          <w:rFonts w:eastAsia="Times New Roman" w:cs="Times New Roman"/>
          <w:szCs w:val="24"/>
        </w:rPr>
        <w:t xml:space="preserve">Είναι φανερό ότι κάποιοι εδώ μέσα ενοχλούνται από τη σταθερή και σθεναρή στάση της Κυβέρνησης ενάντια στο μέτωπο της διαφθοράς που έχει ανοίξει.  </w:t>
      </w:r>
    </w:p>
    <w:p w14:paraId="6891340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Ενοχλούνται γιατί με την εξεταστική επιτροπή δημοσιοποιείται ο τρόπος, με τον οποίο δόθηκαν εκατοντάδες εκατο</w:t>
      </w:r>
      <w:r w:rsidRPr="009B596C">
        <w:rPr>
          <w:rFonts w:eastAsia="Times New Roman" w:cs="Times New Roman"/>
          <w:szCs w:val="24"/>
        </w:rPr>
        <w:t xml:space="preserve">μμύρια δανείων σε συγκεκριμένους ανθρώπους στα μέσα μαζικής ενημέρωσης και κυρίως στα δύο κόμματα, της Νέας Δημοκρατίας και του ΠΑΣΟΚ, με αποτέλεσμα να πληρώσει ο Έλληνας φορολογούμενος, ο Έλληνας πολίτης δεκάδες εκατομμύρια για να </w:t>
      </w:r>
      <w:proofErr w:type="spellStart"/>
      <w:r w:rsidRPr="009B596C">
        <w:rPr>
          <w:rFonts w:eastAsia="Times New Roman" w:cs="Times New Roman"/>
          <w:szCs w:val="24"/>
        </w:rPr>
        <w:t>ανακεφαλαιοποιηθούν</w:t>
      </w:r>
      <w:proofErr w:type="spellEnd"/>
      <w:r w:rsidRPr="009B596C">
        <w:rPr>
          <w:rFonts w:eastAsia="Times New Roman" w:cs="Times New Roman"/>
          <w:szCs w:val="24"/>
        </w:rPr>
        <w:t xml:space="preserve"> οι τ</w:t>
      </w:r>
      <w:r w:rsidRPr="009B596C">
        <w:rPr>
          <w:rFonts w:eastAsia="Times New Roman" w:cs="Times New Roman"/>
          <w:szCs w:val="24"/>
        </w:rPr>
        <w:t>ράπεζες και να γίνουν αυτά τα ποσά «δανεικά και αγύριστα». Το ξέρουμε ότι ενοχλούνται κάποιοι. Σήμερα μας το είπαν και ευθέως εδώ.</w:t>
      </w:r>
    </w:p>
    <w:p w14:paraId="6891340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Κύριε Υπουργέ, κυρίες και κύριοι συνάδελφοι, η ραγδαία ανάπτυξη της χρήσης του διαδικτύου και η εκτεταμένη διασύνδεση των πλη</w:t>
      </w:r>
      <w:r w:rsidRPr="009B596C">
        <w:rPr>
          <w:rFonts w:eastAsia="Times New Roman" w:cs="Times New Roman"/>
          <w:szCs w:val="24"/>
        </w:rPr>
        <w:t xml:space="preserve">ροφοριών, διευκολύνουν τη διάπραξη ποινικών αδικημάτων στο πεδίο αυτό. </w:t>
      </w:r>
    </w:p>
    <w:p w14:paraId="6891340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Επίσης, η διάπραξη εγκλημάτων διευκολύνεται σε συγκεκριμένους ψηφιακούς χώρους, σε συγκεκριμένες ψηφιακές βάσεις και δομές, όπου αποθηκεύονται ευαίσθητα δεδομένα, τα οποία αφορούν την </w:t>
      </w:r>
      <w:r w:rsidRPr="009B596C">
        <w:rPr>
          <w:rFonts w:eastAsia="Times New Roman" w:cs="Times New Roman"/>
          <w:szCs w:val="24"/>
        </w:rPr>
        <w:t>υγεία, την άμυνα και άλλους τομείς δραστηριοτήτων.</w:t>
      </w:r>
    </w:p>
    <w:p w14:paraId="6891340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Ως εκ τούτου, υπάρχει η αναγκαιότητα να αντιμετωπιστεί το έγκλημα στο διαδίκτυο και να προστατευτούν τα συστήματα πληροφοριών από επιθέσεις. Αυτή την αναγκαιότητα καλύπτει η σύμβαση του Συμβουλίου της Ευρώ</w:t>
      </w:r>
      <w:r w:rsidRPr="009B596C">
        <w:rPr>
          <w:rFonts w:eastAsia="Times New Roman" w:cs="Times New Roman"/>
          <w:szCs w:val="24"/>
        </w:rPr>
        <w:t>πης για το έγκλημα στον κυβερνοχώρο και η οδηγία του Ευρωπαϊκού Συμβουλίου για τις επιθέσεις στα πληροφοριακά συστήματα.</w:t>
      </w:r>
    </w:p>
    <w:p w14:paraId="6891340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Τις πράξεις αυτές, λοιπόν, κυρώνουμε με το σημερινό σχέδιο νόμου και έτσι θεσπίζονται σχετικοί κανόνες και κυρώσεις για την περίπτωση της παραβίασής τους και όλα αυτά θα αποτελέσουν Εθνικό Δίκαιο. </w:t>
      </w:r>
    </w:p>
    <w:p w14:paraId="6891340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Πληρώνεται έτσι ένα κενό και εναρμονίζεται η νομοθεσία μας</w:t>
      </w:r>
      <w:r w:rsidRPr="009B596C">
        <w:rPr>
          <w:rFonts w:eastAsia="Times New Roman" w:cs="Times New Roman"/>
          <w:szCs w:val="24"/>
        </w:rPr>
        <w:t xml:space="preserve"> με τις νομοθεσίες των χωρών, που ήδη έχουν κυρώσει τις πράξεις αυτές. Με τις διατάξεις των υπό κύρωση πράξεων αντιμετωπίζονται εγκλήματα που θίγουν την εμπιστευτικότητα, την ακεραιότητα, τη διαθεσιμότητα δεδομένων αλλά και των συστημάτων υπολογιστών, ειδι</w:t>
      </w:r>
      <w:r w:rsidRPr="009B596C">
        <w:rPr>
          <w:rFonts w:eastAsia="Times New Roman" w:cs="Times New Roman"/>
          <w:szCs w:val="24"/>
        </w:rPr>
        <w:t>κότερα την πλαστογραφία και την απάτη σχετικά με τους υπολογιστές.</w:t>
      </w:r>
    </w:p>
    <w:p w14:paraId="6891340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Αντιμετωπίζεται η παράνομη πρόσβαση σε συστήματα υπολογιστών, η υποκλοπή δεδομένων, η παρεμβολή σε προγράμματα ή σε ψηφιακά δεδομένα. Πρόκειται για ένα πεδίο εγκληματικότητας, όπου η εσωτερ</w:t>
      </w:r>
      <w:r w:rsidRPr="009B596C">
        <w:rPr>
          <w:rFonts w:eastAsia="Times New Roman" w:cs="Times New Roman"/>
          <w:szCs w:val="24"/>
        </w:rPr>
        <w:t xml:space="preserve">ική έννομη τάξη εμφάνιζε ένα έλλειμμα προστασίας μέχρι σήμερα. </w:t>
      </w:r>
    </w:p>
    <w:p w14:paraId="6891340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Στο δεύτερο μέρος εννοιολογικά του νομοσχεδίου περιλαμβάνονται, εκτός από τη συγκεκριμένη κύρωση, διατάξεις και ρυθμίσεις σωφρονιστικής –και εδώ θα επιμείνω- </w:t>
      </w:r>
      <w:proofErr w:type="spellStart"/>
      <w:r w:rsidRPr="009B596C">
        <w:rPr>
          <w:rFonts w:eastAsia="Times New Roman" w:cs="Times New Roman"/>
          <w:szCs w:val="24"/>
        </w:rPr>
        <w:t>αντεγκληματικής</w:t>
      </w:r>
      <w:proofErr w:type="spellEnd"/>
      <w:r w:rsidRPr="009B596C">
        <w:rPr>
          <w:rFonts w:eastAsia="Times New Roman" w:cs="Times New Roman"/>
          <w:szCs w:val="24"/>
        </w:rPr>
        <w:t xml:space="preserve"> πολιτικής. </w:t>
      </w:r>
    </w:p>
    <w:p w14:paraId="6891341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Είναι </w:t>
      </w:r>
      <w:r w:rsidRPr="009B596C">
        <w:rPr>
          <w:rFonts w:eastAsia="Times New Roman" w:cs="Times New Roman"/>
          <w:szCs w:val="24"/>
        </w:rPr>
        <w:t xml:space="preserve">σταθερή η προσήλωση αυτής της Κυβέρνησης και του συγκεκριμένου Υπουργού Δικαιοσύνης να βελτιώσει και να εκσυγχρονίσει το σωφρονιστικό σύστημα, με δεδομένο ότι το σύστημα ποινών του ελληνικού Ποινικού Δικαίου είναι από τα αυστηρότερα στην Ευρώπη. </w:t>
      </w:r>
    </w:p>
    <w:p w14:paraId="6891341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Επίσης, α</w:t>
      </w:r>
      <w:r w:rsidRPr="009B596C">
        <w:rPr>
          <w:rFonts w:eastAsia="Times New Roman" w:cs="Times New Roman"/>
          <w:szCs w:val="24"/>
        </w:rPr>
        <w:t xml:space="preserve">υτό γίνεται με δεδομένο ότι ο κρατούμενος έχει τιμωρηθεί για την </w:t>
      </w:r>
      <w:proofErr w:type="spellStart"/>
      <w:r w:rsidRPr="009B596C">
        <w:rPr>
          <w:rFonts w:eastAsia="Times New Roman" w:cs="Times New Roman"/>
          <w:szCs w:val="24"/>
        </w:rPr>
        <w:t>παραβατική</w:t>
      </w:r>
      <w:proofErr w:type="spellEnd"/>
      <w:r w:rsidRPr="009B596C">
        <w:rPr>
          <w:rFonts w:eastAsia="Times New Roman" w:cs="Times New Roman"/>
          <w:szCs w:val="24"/>
        </w:rPr>
        <w:t xml:space="preserve"> του συμπεριφορά με τη μεγίστη των ποινών, δηλαδή με τη στέρηση της ελευθερίας του, ενώ διατηρεί στο ακέραιο τα υπόλοιπα δικαιώματά του, που απορρέουν από την προσωπικότητά του.</w:t>
      </w:r>
    </w:p>
    <w:p w14:paraId="6891341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Τέλ</w:t>
      </w:r>
      <w:r w:rsidRPr="009B596C">
        <w:rPr>
          <w:rFonts w:eastAsia="Times New Roman" w:cs="Times New Roman"/>
          <w:szCs w:val="24"/>
        </w:rPr>
        <w:t>ος, με την κοινή παραδοχή ότι η ποινή είναι συνυφασμένη με τον σωφρονισμό και για να επιτελέσει αυτόν τον σωφρονιστικό της ρόλο, απαιτείται εκτός των άλλων αξιοπρεπής διαβίωση των κρατουμένων στα καταστήματα κράτησης, εισάγονται διατάξεις στο παρόν νομοσχέ</w:t>
      </w:r>
      <w:r w:rsidRPr="009B596C">
        <w:rPr>
          <w:rFonts w:eastAsia="Times New Roman" w:cs="Times New Roman"/>
          <w:szCs w:val="24"/>
        </w:rPr>
        <w:t xml:space="preserve">διο, με τα άρθρα 8, 9 και 15, προς αυτήν την κατεύθυνση. </w:t>
      </w:r>
    </w:p>
    <w:p w14:paraId="6891341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Με τις διατάξεις αυτές, λοιπόν, έχουμε περιπτώσεις, που έχουν καθιερωθεί και στο παρελθόν στο Ποινικό μας Δίκαιο, της παραγραφής υπό όρους.</w:t>
      </w:r>
    </w:p>
    <w:p w14:paraId="6891341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Στο άρθρο 8 προβλέπεται η εξάλειψη του αξιοποίνου και η πα</w:t>
      </w:r>
      <w:r w:rsidRPr="009B596C">
        <w:rPr>
          <w:rFonts w:eastAsia="Times New Roman" w:cs="Times New Roman"/>
          <w:szCs w:val="24"/>
        </w:rPr>
        <w:t xml:space="preserve">ύση της ποινικής δίωξης για πράξεις χαμηλής απαξίας, κατά των οποίων προβλέπεται ποινή φυλάκισης μέχρι δύο ετών ή χρηματική ποινή ή και τα δύο. Βεβαίως, προβλέπονται και </w:t>
      </w:r>
      <w:proofErr w:type="spellStart"/>
      <w:r w:rsidRPr="009B596C">
        <w:rPr>
          <w:rFonts w:eastAsia="Times New Roman" w:cs="Times New Roman"/>
          <w:szCs w:val="24"/>
        </w:rPr>
        <w:t>διασφαλιστικοί</w:t>
      </w:r>
      <w:proofErr w:type="spellEnd"/>
      <w:r w:rsidRPr="009B596C">
        <w:rPr>
          <w:rFonts w:eastAsia="Times New Roman" w:cs="Times New Roman"/>
          <w:szCs w:val="24"/>
        </w:rPr>
        <w:t xml:space="preserve"> όροι για την εφαρμογή αυτών των διατάξεων, όπως να έχει παρέλθει ένα συ</w:t>
      </w:r>
      <w:r w:rsidRPr="009B596C">
        <w:rPr>
          <w:rFonts w:eastAsia="Times New Roman" w:cs="Times New Roman"/>
          <w:szCs w:val="24"/>
        </w:rPr>
        <w:t xml:space="preserve">γκεκριμένο χρονικό διάστημα από την τέλεση της αξιόποινης πράξης και να μην </w:t>
      </w:r>
      <w:proofErr w:type="spellStart"/>
      <w:r w:rsidRPr="009B596C">
        <w:rPr>
          <w:rFonts w:eastAsia="Times New Roman" w:cs="Times New Roman"/>
          <w:szCs w:val="24"/>
        </w:rPr>
        <w:t>τελεστεί</w:t>
      </w:r>
      <w:proofErr w:type="spellEnd"/>
      <w:r w:rsidRPr="009B596C">
        <w:rPr>
          <w:rFonts w:eastAsia="Times New Roman" w:cs="Times New Roman"/>
          <w:szCs w:val="24"/>
        </w:rPr>
        <w:t xml:space="preserve"> εκ νέου από δόλο η ίδια πράξη.</w:t>
      </w:r>
    </w:p>
    <w:p w14:paraId="6891341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Να σημειωθεί ότι οι συμπεριφορές που αφορούν θύματα ρατσιστικών εγκλημάτων δεν συμπεριλαμβάνονται στις εν λόγω ρυθμίσεις. </w:t>
      </w:r>
    </w:p>
    <w:p w14:paraId="6891341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Αντίστοιχα με τη </w:t>
      </w:r>
      <w:r w:rsidRPr="009B596C">
        <w:rPr>
          <w:rFonts w:eastAsia="Times New Roman" w:cs="Times New Roman"/>
          <w:szCs w:val="24"/>
        </w:rPr>
        <w:t xml:space="preserve">διάταξη του άρθρου 9 προβλέπεται η υπό όρους παραγραφή των μη αμετάκλητων και μη </w:t>
      </w:r>
      <w:proofErr w:type="spellStart"/>
      <w:r w:rsidRPr="009B596C">
        <w:rPr>
          <w:rFonts w:eastAsia="Times New Roman" w:cs="Times New Roman"/>
          <w:szCs w:val="24"/>
        </w:rPr>
        <w:t>εκτιθεισών</w:t>
      </w:r>
      <w:proofErr w:type="spellEnd"/>
      <w:r w:rsidRPr="009B596C">
        <w:rPr>
          <w:rFonts w:eastAsia="Times New Roman" w:cs="Times New Roman"/>
          <w:szCs w:val="24"/>
        </w:rPr>
        <w:t xml:space="preserve"> ποινών έως έξι μηνών. </w:t>
      </w:r>
    </w:p>
    <w:p w14:paraId="6891341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Με τις διατάξεις του άρθρου 15 παρατείνεται έως τις 27 Απριλίου του 2017 η εφαρμογή των ρυθμίσεων που θεσπίστηκαν με το άρθρο 12 του ν. 4322/</w:t>
      </w:r>
      <w:r w:rsidRPr="009B596C">
        <w:rPr>
          <w:rFonts w:eastAsia="Times New Roman" w:cs="Times New Roman"/>
          <w:szCs w:val="24"/>
        </w:rPr>
        <w:t xml:space="preserve">2015 με τη συμπερίληψη της εξαίρεσης συγκεκριμένων εγκλημάτων. Η τελευταία αυτή διάταξη της απόλυσης υπό όρους εδράζεται στην επιτακτική ανάγκη της αποσυμφόρησης των καταστημάτων κράτησης, γιατί, όπως </w:t>
      </w:r>
      <w:proofErr w:type="spellStart"/>
      <w:r w:rsidRPr="009B596C">
        <w:rPr>
          <w:rFonts w:eastAsia="Times New Roman" w:cs="Times New Roman"/>
          <w:szCs w:val="24"/>
        </w:rPr>
        <w:t>προείπα</w:t>
      </w:r>
      <w:proofErr w:type="spellEnd"/>
      <w:r w:rsidRPr="009B596C">
        <w:rPr>
          <w:rFonts w:eastAsia="Times New Roman" w:cs="Times New Roman"/>
          <w:szCs w:val="24"/>
        </w:rPr>
        <w:t>, δεν μπορεί καμμία ποινή να παίξει τον σωφρονισ</w:t>
      </w:r>
      <w:r w:rsidRPr="009B596C">
        <w:rPr>
          <w:rFonts w:eastAsia="Times New Roman" w:cs="Times New Roman"/>
          <w:szCs w:val="24"/>
        </w:rPr>
        <w:t xml:space="preserve">τικό της ρόλο με αυτόν τον τρόπο που εκτίουν οι κρατούμενοι την ποινή τους, όταν ο ένας είναι πάνω στον άλλο. </w:t>
      </w:r>
    </w:p>
    <w:p w14:paraId="6891341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Ας μην κλείνουμε τα μάτια μπροστά σε αυτό το μεγάλο πρόβλημα. Μακάρι τα καταστήματα κράτησης να ήταν τέτοια, που να μπορούν να επιτελέσουν τον ρό</w:t>
      </w:r>
      <w:r w:rsidRPr="009B596C">
        <w:rPr>
          <w:rFonts w:eastAsia="Times New Roman" w:cs="Times New Roman"/>
          <w:szCs w:val="24"/>
        </w:rPr>
        <w:t xml:space="preserve">λο τους και τυχόν αντίστοιχες διατάξεις περί απόλυσης υπό όρους να μην εξαρτώνται από αυτό το στοιχείο της αποσυμφόρησης των καταστημάτων κράτησης. Σήμερα, όμως, υπάρχει μια συγκεκριμένη κατάσταση, που ούτε ο νομικός μας πολιτισμός ούτε το </w:t>
      </w:r>
      <w:proofErr w:type="spellStart"/>
      <w:r w:rsidRPr="009B596C">
        <w:rPr>
          <w:rFonts w:eastAsia="Times New Roman" w:cs="Times New Roman"/>
          <w:szCs w:val="24"/>
        </w:rPr>
        <w:t>δικαιικό</w:t>
      </w:r>
      <w:proofErr w:type="spellEnd"/>
      <w:r w:rsidRPr="009B596C">
        <w:rPr>
          <w:rFonts w:eastAsia="Times New Roman" w:cs="Times New Roman"/>
          <w:szCs w:val="24"/>
        </w:rPr>
        <w:t xml:space="preserve"> μας σύσ</w:t>
      </w:r>
      <w:r w:rsidRPr="009B596C">
        <w:rPr>
          <w:rFonts w:eastAsia="Times New Roman" w:cs="Times New Roman"/>
          <w:szCs w:val="24"/>
        </w:rPr>
        <w:t xml:space="preserve">τημα ούτε οι περί ανθρωπίνων δικαιωμάτων κανόνες μάς επιτρέπουν να το αγνοούμε. </w:t>
      </w:r>
    </w:p>
    <w:p w14:paraId="6891341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Για όλα αυτά, που ειπώθηκαν για την εγκληματικότητα, που μπορεί να αυξηθεί από την εφαρμογή των συγκεκριμένων διατάξεων, η καλύτερη απάντηση είναι η εφαρμογή της για ένα και π</w:t>
      </w:r>
      <w:r w:rsidRPr="009B596C">
        <w:rPr>
          <w:rFonts w:eastAsia="Times New Roman" w:cs="Times New Roman"/>
          <w:szCs w:val="24"/>
        </w:rPr>
        <w:t xml:space="preserve">λέον έτος, κατά το οποίο δεν είδαμε καμμία αύξηση της εγκληματικότητας. Δεν παρατηρήθηκε κάτι από αυτή τη συμπεριφορά. </w:t>
      </w:r>
    </w:p>
    <w:p w14:paraId="6891341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Θα ήθελα να κάνω μία θετική αναφορά για τις διατάξεις που υπάρχουν για τη Σχολή Δικαστών, γιατί συσσωρεύουν την εμπειρία αυτών που συμμε</w:t>
      </w:r>
      <w:r w:rsidRPr="009B596C">
        <w:rPr>
          <w:rFonts w:eastAsia="Times New Roman" w:cs="Times New Roman"/>
          <w:szCs w:val="24"/>
        </w:rPr>
        <w:t xml:space="preserve">τέχουν στις σχολές, όπως επίσης να αναφερθώ και στη θετική διάταξη του άρθρου 18, που εξομοιώνει την </w:t>
      </w:r>
      <w:proofErr w:type="spellStart"/>
      <w:r w:rsidRPr="009B596C">
        <w:rPr>
          <w:rFonts w:eastAsia="Times New Roman" w:cs="Times New Roman"/>
          <w:szCs w:val="24"/>
        </w:rPr>
        <w:t>τρίτεκνη</w:t>
      </w:r>
      <w:proofErr w:type="spellEnd"/>
      <w:r w:rsidRPr="009B596C">
        <w:rPr>
          <w:rFonts w:eastAsia="Times New Roman" w:cs="Times New Roman"/>
          <w:szCs w:val="24"/>
        </w:rPr>
        <w:t xml:space="preserve"> οικογένεια με την πολύτεκνη στα θέματα των προσλήψεων στον δημόσιο και στον ιδιωτικό τομέα, ελαφρύνσεις που απαιτούνται και λόγω του οξυμμένου δημ</w:t>
      </w:r>
      <w:r w:rsidRPr="009B596C">
        <w:rPr>
          <w:rFonts w:eastAsia="Times New Roman" w:cs="Times New Roman"/>
          <w:szCs w:val="24"/>
        </w:rPr>
        <w:t xml:space="preserve">ογραφικού προβλήματος. </w:t>
      </w:r>
    </w:p>
    <w:p w14:paraId="6891341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Να χαιρετίσω –παρ’ ότι δεν έχει έρθει ακόμα, αλλά έχει ήδη εξαγγελθεί- τη νομοθετική ρύθμιση, τις διατάξεις που αφορούν την ανακούφιση των συμπολιτών μας από τη μείωση του ΕΚΑΣ έως ότου γίνει ο </w:t>
      </w:r>
      <w:proofErr w:type="spellStart"/>
      <w:r w:rsidRPr="009B596C">
        <w:rPr>
          <w:rFonts w:eastAsia="Times New Roman" w:cs="Times New Roman"/>
          <w:szCs w:val="24"/>
        </w:rPr>
        <w:t>επανυπολογισμός</w:t>
      </w:r>
      <w:proofErr w:type="spellEnd"/>
      <w:r w:rsidRPr="009B596C">
        <w:rPr>
          <w:rFonts w:eastAsia="Times New Roman" w:cs="Times New Roman"/>
          <w:szCs w:val="24"/>
        </w:rPr>
        <w:t xml:space="preserve"> της σύνταξής τους και </w:t>
      </w:r>
      <w:r w:rsidRPr="009B596C">
        <w:rPr>
          <w:rFonts w:eastAsia="Times New Roman" w:cs="Times New Roman"/>
          <w:szCs w:val="24"/>
        </w:rPr>
        <w:t>υπάρξει ο νέος τρόπος με την εθνική σύνταξη.</w:t>
      </w:r>
    </w:p>
    <w:p w14:paraId="6891341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Ευχαριστώ.</w:t>
      </w:r>
    </w:p>
    <w:p w14:paraId="6891341D" w14:textId="77777777" w:rsidR="001E1C42" w:rsidRDefault="003A7B58">
      <w:pPr>
        <w:spacing w:after="0" w:line="600" w:lineRule="auto"/>
        <w:ind w:firstLine="720"/>
        <w:jc w:val="center"/>
        <w:rPr>
          <w:rFonts w:eastAsia="Times New Roman" w:cs="Times New Roman"/>
          <w:szCs w:val="24"/>
        </w:rPr>
      </w:pPr>
      <w:r w:rsidRPr="009B596C">
        <w:rPr>
          <w:rFonts w:eastAsia="Times New Roman" w:cs="Times New Roman"/>
          <w:szCs w:val="24"/>
        </w:rPr>
        <w:t>(Χειροκροτήματα από την πτέρυγα του ΣΥΡΙΖΑ)</w:t>
      </w:r>
    </w:p>
    <w:p w14:paraId="6891341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ΠΡΟΕΔΡΕΥΩΝ (Γεώργιος Βαρεμένος): </w:t>
      </w:r>
      <w:r w:rsidRPr="009B596C">
        <w:rPr>
          <w:rFonts w:eastAsia="Times New Roman" w:cs="Times New Roman"/>
          <w:szCs w:val="24"/>
        </w:rPr>
        <w:t>Και εμείς ευχαριστούμε.</w:t>
      </w:r>
    </w:p>
    <w:p w14:paraId="6891341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ΚΩΝΣΤΑΝΤΙΝΟΣ ΤΖΑΒΑΡΑΣ: </w:t>
      </w:r>
      <w:r w:rsidRPr="009B596C">
        <w:rPr>
          <w:rFonts w:eastAsia="Times New Roman" w:cs="Times New Roman"/>
          <w:szCs w:val="24"/>
        </w:rPr>
        <w:t>Κύριε Πρόεδρε, μου επιτρέπετε;</w:t>
      </w:r>
    </w:p>
    <w:p w14:paraId="6891342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ΠΡΟΕΔΡΕΥΩΝ (Γεώργιος Βαρεμένος): </w:t>
      </w:r>
      <w:r w:rsidRPr="009B596C">
        <w:rPr>
          <w:rFonts w:eastAsia="Times New Roman" w:cs="Times New Roman"/>
          <w:szCs w:val="24"/>
        </w:rPr>
        <w:t xml:space="preserve">Ορίστε, </w:t>
      </w:r>
      <w:r w:rsidRPr="009B596C">
        <w:rPr>
          <w:rFonts w:eastAsia="Times New Roman" w:cs="Times New Roman"/>
          <w:szCs w:val="24"/>
        </w:rPr>
        <w:t>κύριε Τζαβάρα.</w:t>
      </w:r>
    </w:p>
    <w:p w14:paraId="6891342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ΚΩΝΣΤΑΝΤΙΝΟΣ ΤΖΑΒΑΡΑΣ: </w:t>
      </w:r>
      <w:r w:rsidRPr="009B596C">
        <w:rPr>
          <w:rFonts w:eastAsia="Times New Roman" w:cs="Times New Roman"/>
          <w:szCs w:val="24"/>
        </w:rPr>
        <w:t>Υπάρχει σε εκκρεμότητα ένα ζήτημα.</w:t>
      </w:r>
    </w:p>
    <w:p w14:paraId="6891342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ΠΡΟΕΔΡΕΥΩΝ (Γεώργιος Βαρεμένος): </w:t>
      </w:r>
      <w:r w:rsidRPr="009B596C">
        <w:rPr>
          <w:rFonts w:eastAsia="Times New Roman" w:cs="Times New Roman"/>
          <w:szCs w:val="24"/>
        </w:rPr>
        <w:t>Το γνωρίζουμε.</w:t>
      </w:r>
    </w:p>
    <w:p w14:paraId="6891342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ΚΩΝΣΤΑΝΤΙΝΟΣ ΤΖΑΒΑΡΑΣ: </w:t>
      </w:r>
      <w:r w:rsidRPr="009B596C">
        <w:rPr>
          <w:rFonts w:eastAsia="Times New Roman" w:cs="Times New Roman"/>
          <w:szCs w:val="24"/>
        </w:rPr>
        <w:t xml:space="preserve"> Οι τροπολογίες στις οποίες αναφέρθηκε από του Βήματος της Βουλής προηγουμένως ο Υπουργός Εργασίας για την αναπλ</w:t>
      </w:r>
      <w:r w:rsidRPr="009B596C">
        <w:rPr>
          <w:rFonts w:eastAsia="Times New Roman" w:cs="Times New Roman"/>
          <w:szCs w:val="24"/>
        </w:rPr>
        <w:t>ήρωση του ΕΚΑΣ μέχρι τώρα δεν τις έχουμε στα χέρια μας. Και είναι κρίμα γιατί σε λίγο τελειώνει η διαδικασία και εμείς οι εισηγητές τουλάχιστον δεν έχουμε το δικαίωμα να τις έχουμε κατανοήσει και να μπορούμε από εκεί και πέρα να τις σχολιάσουμε στη δευτερο</w:t>
      </w:r>
      <w:r w:rsidRPr="009B596C">
        <w:rPr>
          <w:rFonts w:eastAsia="Times New Roman" w:cs="Times New Roman"/>
          <w:szCs w:val="24"/>
        </w:rPr>
        <w:t xml:space="preserve">λογία που θα κάνουμε. </w:t>
      </w:r>
    </w:p>
    <w:p w14:paraId="6891342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ΠΡΟΕΔΡΕΥΩΝ (Γεώργιος Βαρεμένος): </w:t>
      </w:r>
      <w:r w:rsidRPr="009B596C">
        <w:rPr>
          <w:rFonts w:eastAsia="Times New Roman" w:cs="Times New Roman"/>
          <w:szCs w:val="24"/>
        </w:rPr>
        <w:t xml:space="preserve">Αν πρόκειται να έρθουν, θα έρθουν σε εύλογο χρόνο. </w:t>
      </w:r>
    </w:p>
    <w:p w14:paraId="6891342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ΝΙΚΗ ΚΕΡΑΜΕΩΣ: </w:t>
      </w:r>
      <w:r w:rsidRPr="009B596C">
        <w:rPr>
          <w:rFonts w:eastAsia="Times New Roman" w:cs="Times New Roman"/>
          <w:szCs w:val="24"/>
        </w:rPr>
        <w:t>Κύριε Πρόεδρε, εξ όσων πληροφορούμαι και το Νομοθετικό δεν έχει καμμία ειδοποίηση για αυτές τις τροπολογίες. Το αναφέρω για τα Πρακτι</w:t>
      </w:r>
      <w:r w:rsidRPr="009B596C">
        <w:rPr>
          <w:rFonts w:eastAsia="Times New Roman" w:cs="Times New Roman"/>
          <w:szCs w:val="24"/>
        </w:rPr>
        <w:t>κά.</w:t>
      </w:r>
    </w:p>
    <w:p w14:paraId="6891342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ΠΡΟΕΔΡΕΥΩΝ (Γεώργιος Βαρεμένος): </w:t>
      </w:r>
      <w:r w:rsidRPr="009B596C">
        <w:rPr>
          <w:rFonts w:eastAsia="Times New Roman" w:cs="Times New Roman"/>
          <w:szCs w:val="24"/>
        </w:rPr>
        <w:t>Κύριε Γρέγο, έχετε τον λόγο.</w:t>
      </w:r>
    </w:p>
    <w:p w14:paraId="6891342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ΑΝΤΩΝΙΟΣ ΓΡΕΓΟΣ: </w:t>
      </w:r>
      <w:r w:rsidRPr="009B596C">
        <w:rPr>
          <w:rFonts w:eastAsia="Times New Roman" w:cs="Times New Roman"/>
          <w:szCs w:val="24"/>
        </w:rPr>
        <w:t>Ευχαριστώ, κύριε Πρόεδρε.</w:t>
      </w:r>
    </w:p>
    <w:p w14:paraId="6891342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Πριν μερικές μέρες ο Πρόεδρος της Βουλής κατηγόρησε, μέσα σε αυτή την Αίθουσα, τη Νέα Δημοκρατία ότι ήταν αυτή που έβαλε τη Χρυσή Αυγή μέσα στη Βου</w:t>
      </w:r>
      <w:r w:rsidRPr="009B596C">
        <w:rPr>
          <w:rFonts w:eastAsia="Times New Roman" w:cs="Times New Roman"/>
          <w:szCs w:val="24"/>
        </w:rPr>
        <w:t>λή. Να υπενθυμίσουμε για ακόμη μια φορά ότι τη Χρυσή Αυγή την έχει βάλει και θα τη βάζει συνέχεια στη Βουλή ο ελληνικός λαός και αυτό πρέπει να το σέβεστε όλοι. Μπορούμε και εμείς φυσικά να κατηγορήσουμε τη Νέα Δημοκρατία ότι ήταν αυτή που έβαλε τον ΣΥΡΙΖΑ</w:t>
      </w:r>
      <w:r w:rsidRPr="009B596C">
        <w:rPr>
          <w:rFonts w:eastAsia="Times New Roman" w:cs="Times New Roman"/>
          <w:szCs w:val="24"/>
        </w:rPr>
        <w:t xml:space="preserve"> μέσα στη Βουλή και μάλιστα τον έφερε και στην εξουσία. </w:t>
      </w:r>
    </w:p>
    <w:p w14:paraId="6891342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Έρχομαι στο νομοσχέδιο. Θέλω να κάνω όμως μια βασική παρατήρηση πρώτα, κύριε Υπουργέ. Ξέρετε πολύ καλά, ξέρουμε και εμείς, όπως και ο πολύς κόσμος ότι κάποιοι άνθρωποι στην Ελλάδα είναι υπεράνω του ν</w:t>
      </w:r>
      <w:r w:rsidRPr="009B596C">
        <w:rPr>
          <w:rFonts w:eastAsia="Times New Roman" w:cs="Times New Roman"/>
          <w:szCs w:val="24"/>
        </w:rPr>
        <w:t>όμου. Νομίζω ότι αυτό ισχύει και το αποδείξατε και εσείς.</w:t>
      </w:r>
    </w:p>
    <w:p w14:paraId="6891342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Θα σας κάνω μια ερώτηση, όσον αφορά τις συλλογικές ρυθμίσεις που αφορούν απολύσεις καταδικασθέντων ακόμη και για κακουργήματα με ιδιαίτερη απαξία, όπως αυτό της εμπορίας ναρκωτικών. Θα θυμίσω εδώ στ</w:t>
      </w:r>
      <w:r w:rsidRPr="009B596C">
        <w:rPr>
          <w:rFonts w:eastAsia="Times New Roman" w:cs="Times New Roman"/>
          <w:szCs w:val="24"/>
        </w:rPr>
        <w:t>ο Σώμα την περίπτωση απόλυσης εμπόρου ναρκωτικών, καταδικασμένου για πεντέμισι τόνους κοκαΐνης τον Ιούνιο του 2015. Ακριβώς λόγω της νομοθετικής ρύθμισης -νομίζω της δικής σας- αυτός ο άνθρωπος απολύθηκε.</w:t>
      </w:r>
    </w:p>
    <w:p w14:paraId="6891342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Θα καταψηφίσουμε φυσικά αυτό το νομοσχέδιο-κύρωση, </w:t>
      </w:r>
      <w:r w:rsidRPr="009B596C">
        <w:rPr>
          <w:rFonts w:eastAsia="Times New Roman" w:cs="Times New Roman"/>
          <w:szCs w:val="24"/>
        </w:rPr>
        <w:t xml:space="preserve">γιατί πολλά άρθρα είναι φωτογραφικά για τη Χρυσή Αυγή και αντίστοιχα κόμματα της Ευρώπης. Είναι μια ακόμη προσπάθεια ενός συστήματος, εγχώριου και ξένου, να σταματήσει τη φωνή των ελεύθερων ανθρώπων. Είναι μια ακόμη προσπάθεια φίμωσης και τρομοκράτησης σε </w:t>
      </w:r>
      <w:r w:rsidRPr="009B596C">
        <w:rPr>
          <w:rFonts w:eastAsia="Times New Roman" w:cs="Times New Roman"/>
          <w:szCs w:val="24"/>
        </w:rPr>
        <w:t xml:space="preserve">όλα τα επίπεδα, μια προσπάθεια να </w:t>
      </w:r>
      <w:proofErr w:type="spellStart"/>
      <w:r w:rsidRPr="009B596C">
        <w:rPr>
          <w:rFonts w:eastAsia="Times New Roman" w:cs="Times New Roman"/>
          <w:szCs w:val="24"/>
        </w:rPr>
        <w:t>στοχοποιηθούν</w:t>
      </w:r>
      <w:proofErr w:type="spellEnd"/>
      <w:r w:rsidRPr="009B596C">
        <w:rPr>
          <w:rFonts w:eastAsia="Times New Roman" w:cs="Times New Roman"/>
          <w:szCs w:val="24"/>
        </w:rPr>
        <w:t xml:space="preserve"> πρόσωπα, αλλά κυρίως ιδέες, όπως αυτή της ελεύθερης έκφρασης. Γίνεται </w:t>
      </w:r>
      <w:proofErr w:type="spellStart"/>
      <w:r w:rsidRPr="009B596C">
        <w:rPr>
          <w:rFonts w:eastAsia="Times New Roman" w:cs="Times New Roman"/>
          <w:szCs w:val="24"/>
        </w:rPr>
        <w:t>στοχοποίηση</w:t>
      </w:r>
      <w:proofErr w:type="spellEnd"/>
      <w:r w:rsidRPr="009B596C">
        <w:rPr>
          <w:rFonts w:eastAsia="Times New Roman" w:cs="Times New Roman"/>
          <w:szCs w:val="24"/>
        </w:rPr>
        <w:t xml:space="preserve"> προσώπων, οργανώσεων και οτιδήποτε άλλο μάχεται εθνικά ιδεώδη και αξίες.</w:t>
      </w:r>
    </w:p>
    <w:p w14:paraId="6891342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Το οξύμωρο της υπόθεσης είναι ότι με το συγκεκριμένο </w:t>
      </w:r>
      <w:r w:rsidRPr="009B596C">
        <w:rPr>
          <w:rFonts w:eastAsia="Times New Roman" w:cs="Times New Roman"/>
          <w:szCs w:val="24"/>
        </w:rPr>
        <w:t xml:space="preserve">νομοσχέδιο υποτίθεται θα τιμωρούνται εγκλήματα στο διαδίκτυο, όχι όμως όλα, μόνο αυτά που θα χαρακτηρίζονται αυθαίρετα ως ρατσιστικά. Προσοχή όμως εδώ! Ρατσιστικά μόνο σε βάρος αλλοδαπών, αν γίνονται τέτοια. Δηλαδή, αν μια </w:t>
      </w:r>
      <w:proofErr w:type="spellStart"/>
      <w:r w:rsidRPr="009B596C">
        <w:rPr>
          <w:rFonts w:eastAsia="Times New Roman" w:cs="Times New Roman"/>
          <w:szCs w:val="24"/>
        </w:rPr>
        <w:t>ισλαμιστική</w:t>
      </w:r>
      <w:proofErr w:type="spellEnd"/>
      <w:r w:rsidRPr="009B596C">
        <w:rPr>
          <w:rFonts w:eastAsia="Times New Roman" w:cs="Times New Roman"/>
          <w:szCs w:val="24"/>
        </w:rPr>
        <w:t xml:space="preserve"> οργάνωση ή ένα πρόσωπ</w:t>
      </w:r>
      <w:r w:rsidRPr="009B596C">
        <w:rPr>
          <w:rFonts w:eastAsia="Times New Roman" w:cs="Times New Roman"/>
          <w:szCs w:val="24"/>
        </w:rPr>
        <w:t xml:space="preserve">ο στρέφεται κατά Ελλήνων ή άλλων Ευρωπαίων -είναι κοινοτική οδηγία- αυτό δεν θα διώκεται. Και φυσικά δεν εφαρμόζεται και τώρα. </w:t>
      </w:r>
    </w:p>
    <w:p w14:paraId="6891342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Είναι γνωστό εξάλλου ότι αυτές οι οργανώσεις κινούνται μέσα από το διαδίκτυο. Είναι γνωστό ότι τα περισσότερα εγκλήματα που διαπ</w:t>
      </w:r>
      <w:r w:rsidRPr="009B596C">
        <w:rPr>
          <w:rFonts w:eastAsia="Times New Roman" w:cs="Times New Roman"/>
          <w:szCs w:val="24"/>
        </w:rPr>
        <w:t xml:space="preserve">ράττουν αλλοδαποί έχουν ρατσιστικό κίνητρο. Συνήθως όταν μπαίνουν για να σκοτώσουν, να σφάξουν, να ληστέψουν, η φράση που ακολουθεί το έγκλημά τους είναι «θα πεθάνετε </w:t>
      </w:r>
      <w:proofErr w:type="spellStart"/>
      <w:r w:rsidRPr="009B596C">
        <w:rPr>
          <w:rFonts w:eastAsia="Times New Roman" w:cs="Times New Roman"/>
          <w:szCs w:val="24"/>
        </w:rPr>
        <w:t>βρωμοέλληνες</w:t>
      </w:r>
      <w:proofErr w:type="spellEnd"/>
      <w:r w:rsidRPr="009B596C">
        <w:rPr>
          <w:rFonts w:eastAsia="Times New Roman" w:cs="Times New Roman"/>
          <w:szCs w:val="24"/>
        </w:rPr>
        <w:t>». Το ακούμε και στους δρόμους.</w:t>
      </w:r>
    </w:p>
    <w:p w14:paraId="6891342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Αυτά φυσικά δεν τιμωρούνται με την επιβαρυντι</w:t>
      </w:r>
      <w:r w:rsidRPr="009B596C">
        <w:rPr>
          <w:rFonts w:eastAsia="Times New Roman" w:cs="Times New Roman"/>
          <w:szCs w:val="24"/>
        </w:rPr>
        <w:t xml:space="preserve">κή διάταξη των αντιρατσιστικών νόμων. Είπαμε και πάλι ότι ισχύει μόνο για Έλληνες. Και φυσικά το έχουμε πει πάρα πολλές φορές ότι ο μοναδικός ρατσισμός είναι αυτός σε βάρος των Ελλήνων. </w:t>
      </w:r>
    </w:p>
    <w:p w14:paraId="6891342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Ένα άλλο χαρακτηριστικό παράδειγμα, που αποδεικνύει περίτρανα ότι τέτ</w:t>
      </w:r>
      <w:r w:rsidRPr="009B596C">
        <w:rPr>
          <w:rFonts w:eastAsia="Times New Roman" w:cs="Times New Roman"/>
          <w:szCs w:val="24"/>
        </w:rPr>
        <w:t xml:space="preserve">οιου είδους κυρώσεις συμβάσεων-νομοθετημάτων είναι φωτογραφικές, είναι το εξής. Το είπαν και άλλοι συναγωνιστές. Υπάρχει στο διαδίκτυο η σελίδα </w:t>
      </w:r>
      <w:r w:rsidRPr="009B596C">
        <w:rPr>
          <w:rFonts w:eastAsia="Times New Roman" w:cs="Times New Roman"/>
          <w:szCs w:val="24"/>
          <w:lang w:val="en-US"/>
        </w:rPr>
        <w:t>Indymedia</w:t>
      </w:r>
      <w:r w:rsidRPr="009B596C">
        <w:rPr>
          <w:rFonts w:eastAsia="Times New Roman" w:cs="Times New Roman"/>
          <w:szCs w:val="24"/>
        </w:rPr>
        <w:t xml:space="preserve">, η οποία </w:t>
      </w:r>
      <w:proofErr w:type="spellStart"/>
      <w:r w:rsidRPr="009B596C">
        <w:rPr>
          <w:rFonts w:eastAsia="Times New Roman" w:cs="Times New Roman"/>
          <w:szCs w:val="24"/>
        </w:rPr>
        <w:t>στοχοποιεί</w:t>
      </w:r>
      <w:proofErr w:type="spellEnd"/>
      <w:r w:rsidRPr="009B596C">
        <w:rPr>
          <w:rFonts w:eastAsia="Times New Roman" w:cs="Times New Roman"/>
          <w:szCs w:val="24"/>
        </w:rPr>
        <w:t xml:space="preserve"> συνεχώς πρόσωπα, καθοδηγεί επιθέσεις εναντίον τους, προτρέπει σε κάθε είδους βίαιη</w:t>
      </w:r>
      <w:r w:rsidRPr="009B596C">
        <w:rPr>
          <w:rFonts w:eastAsia="Times New Roman" w:cs="Times New Roman"/>
          <w:szCs w:val="24"/>
        </w:rPr>
        <w:t xml:space="preserve"> ενέργεια, οργανώνει εγκληματικές και τρομοκρατικές ενέργειες και μάλιστα </w:t>
      </w:r>
      <w:proofErr w:type="spellStart"/>
      <w:r w:rsidRPr="009B596C">
        <w:rPr>
          <w:rFonts w:eastAsia="Times New Roman" w:cs="Times New Roman"/>
          <w:szCs w:val="24"/>
        </w:rPr>
        <w:t>επιχαίρει</w:t>
      </w:r>
      <w:proofErr w:type="spellEnd"/>
      <w:r w:rsidRPr="009B596C">
        <w:rPr>
          <w:rFonts w:eastAsia="Times New Roman" w:cs="Times New Roman"/>
          <w:szCs w:val="24"/>
        </w:rPr>
        <w:t xml:space="preserve"> για τα αποτελέσματα αυτά.</w:t>
      </w:r>
    </w:p>
    <w:p w14:paraId="6891343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Η συγκεκριμένη ιστοσελίδα, η </w:t>
      </w:r>
      <w:r w:rsidRPr="009B596C">
        <w:rPr>
          <w:rFonts w:eastAsia="Times New Roman" w:cs="Times New Roman"/>
          <w:szCs w:val="24"/>
          <w:lang w:val="en-US"/>
        </w:rPr>
        <w:t>Indymedia</w:t>
      </w:r>
      <w:r w:rsidRPr="009B596C">
        <w:rPr>
          <w:rFonts w:eastAsia="Times New Roman" w:cs="Times New Roman"/>
          <w:szCs w:val="24"/>
        </w:rPr>
        <w:t>, απολαμβάνει της στήριξης όλων των κυβερνήσεων, γιατί εμείς μιλάμε πάντα με αποδείξεις. Θα τολμούσατε ποτέ,</w:t>
      </w:r>
      <w:r w:rsidRPr="009B596C">
        <w:rPr>
          <w:rFonts w:eastAsia="Times New Roman" w:cs="Times New Roman"/>
          <w:szCs w:val="24"/>
        </w:rPr>
        <w:t xml:space="preserve"> αλήθεια, να κλείσετε αυτή την ιστοσελίδα; Φυσικά και όχι. Ξέρουμε από πού εκπέμπει, ποιοι είναι διαχειριστές και τι κρύβεται πίσω από όλα αυτά.</w:t>
      </w:r>
    </w:p>
    <w:p w14:paraId="6891343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Είναι λοιπόν σαφές ότι τέτοια νομοσχέδια -κυρώσεις έχουν συγκεκριμένους στόχους και εξυπηρετούν φυσικά συγκεκρι</w:t>
      </w:r>
      <w:r w:rsidRPr="009B596C">
        <w:rPr>
          <w:rFonts w:eastAsia="Times New Roman" w:cs="Times New Roman"/>
          <w:szCs w:val="24"/>
        </w:rPr>
        <w:t>μένους σκοπούς, τους οποίους γνωρίζουμε όλοι. Ακούσαμε και για δικαιοσύνη από ανθρώπους που πολεμάνε και προσβάλλουν αυτό τον θεσμό, που ευτυχώς όμως έχει αρκετούς άξιους εκπροσώπους.</w:t>
      </w:r>
    </w:p>
    <w:p w14:paraId="6891343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Θα θυμίσουμε εδώ ποιος ξεχνάει το τεράστιο πλήγμα που δέχθηκε ο θεσμός τ</w:t>
      </w:r>
      <w:r w:rsidRPr="009B596C">
        <w:rPr>
          <w:rFonts w:eastAsia="Times New Roman" w:cs="Times New Roman"/>
          <w:szCs w:val="24"/>
        </w:rPr>
        <w:t>ης δικαιοσύνης στην υπόθεση της Χρυσής Αυγής, στην περίοδο της χούντας Σαμαρά-Βενιζέλου, όταν στην προσπάθεια να σταματήσει η άνοδος της Χρυσής Αυγής παραβιάστηκε κατάφωρα κάθε έννοια ανθρωπίνων δικαιωμάτων και ελευθεριών, κάθε δικαίωμα και μάλιστα από δικ</w:t>
      </w:r>
      <w:r w:rsidRPr="009B596C">
        <w:rPr>
          <w:rFonts w:eastAsia="Times New Roman" w:cs="Times New Roman"/>
          <w:szCs w:val="24"/>
        </w:rPr>
        <w:t>αστικούς λειτουργούς, των οποίων τα στοιχεία και ο ρόλος είναι γνωστά στο πανελλήνιο, αλλά έγιναν γνωστά και στο εξωτερικό και στην ομογένεια ακόμα, γιατί φροντίσαμε και εμείς σε αυτό, να ενημερώσουμε και τους λαούς της Ευρώπης και τους Έλληνες ομογενείς γ</w:t>
      </w:r>
      <w:r w:rsidRPr="009B596C">
        <w:rPr>
          <w:rFonts w:eastAsia="Times New Roman" w:cs="Times New Roman"/>
          <w:szCs w:val="24"/>
        </w:rPr>
        <w:t xml:space="preserve">ια το τι είχε συμβεί εκείνη την περίοδο στην Ελλάδα. </w:t>
      </w:r>
    </w:p>
    <w:p w14:paraId="6891343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Φυσικά γνωρίζουμε ότι όλο αυτό το άθλιο σύστημα ελπίζει ότι θα μας σταματήσει με φίμωση, με διώξεις, με φυλακίσεις και με δολοφονίες. Μιλάτε για αποσυμφόρηση φυλακών, όταν οι φυλακές είναι γεμάτες από α</w:t>
      </w:r>
      <w:r w:rsidRPr="009B596C">
        <w:rPr>
          <w:rFonts w:eastAsia="Times New Roman" w:cs="Times New Roman"/>
          <w:szCs w:val="24"/>
        </w:rPr>
        <w:t xml:space="preserve">λλοδαπούς, αυτούς που έφερε η </w:t>
      </w:r>
      <w:r w:rsidRPr="009B596C">
        <w:rPr>
          <w:rFonts w:eastAsia="Times New Roman" w:cs="Times New Roman"/>
        </w:rPr>
        <w:t>Νέα Δημοκρατία</w:t>
      </w:r>
      <w:r w:rsidRPr="009B596C">
        <w:rPr>
          <w:rFonts w:eastAsia="Times New Roman" w:cs="Times New Roman"/>
          <w:szCs w:val="24"/>
        </w:rPr>
        <w:t xml:space="preserve"> επί Σαμαρά και ο ΣΥΡΙΖΑ συνέχισε αργότερα. </w:t>
      </w:r>
    </w:p>
    <w:p w14:paraId="68913434" w14:textId="77777777" w:rsidR="001E1C42" w:rsidRDefault="003A7B58">
      <w:pPr>
        <w:spacing w:after="0" w:line="600" w:lineRule="auto"/>
        <w:ind w:firstLine="720"/>
        <w:jc w:val="both"/>
        <w:rPr>
          <w:rFonts w:eastAsia="Times New Roman"/>
          <w:szCs w:val="24"/>
        </w:rPr>
      </w:pPr>
      <w:r w:rsidRPr="009B596C">
        <w:rPr>
          <w:rFonts w:eastAsia="Times New Roman"/>
          <w:szCs w:val="24"/>
        </w:rPr>
        <w:t xml:space="preserve">Η γάγγραινα του </w:t>
      </w:r>
      <w:proofErr w:type="spellStart"/>
      <w:r w:rsidRPr="009B596C">
        <w:rPr>
          <w:rFonts w:eastAsia="Times New Roman"/>
          <w:szCs w:val="24"/>
        </w:rPr>
        <w:t>πολυπολιτισμού</w:t>
      </w:r>
      <w:proofErr w:type="spellEnd"/>
      <w:r w:rsidRPr="009B596C">
        <w:rPr>
          <w:rFonts w:eastAsia="Times New Roman"/>
          <w:szCs w:val="24"/>
        </w:rPr>
        <w:t xml:space="preserve"> και του διεθνισμού απειλεί και την Ελλάδα και την Ευρώπη. Σύμφωνα με τα στοιχεία της </w:t>
      </w:r>
      <w:r w:rsidRPr="009B596C">
        <w:rPr>
          <w:rFonts w:eastAsia="Times New Roman"/>
          <w:szCs w:val="24"/>
          <w:lang w:val="en-US"/>
        </w:rPr>
        <w:t>EUROPOL</w:t>
      </w:r>
      <w:r w:rsidRPr="009B596C">
        <w:rPr>
          <w:rFonts w:eastAsia="Times New Roman"/>
          <w:szCs w:val="24"/>
        </w:rPr>
        <w:t xml:space="preserve">, χίλιοι οκτακόσιοι «μαχητές!» του </w:t>
      </w:r>
      <w:r w:rsidRPr="009B596C">
        <w:rPr>
          <w:rFonts w:eastAsia="Times New Roman"/>
          <w:szCs w:val="24"/>
          <w:lang w:val="en-US"/>
        </w:rPr>
        <w:t>ISIS</w:t>
      </w:r>
      <w:r w:rsidRPr="009B596C">
        <w:rPr>
          <w:rFonts w:eastAsia="Times New Roman"/>
          <w:szCs w:val="24"/>
        </w:rPr>
        <w:t xml:space="preserve"> βρίσ</w:t>
      </w:r>
      <w:r w:rsidRPr="009B596C">
        <w:rPr>
          <w:rFonts w:eastAsia="Times New Roman"/>
          <w:szCs w:val="24"/>
        </w:rPr>
        <w:t>κονται αυτή τη στιγμή στην Ευρώπη. Σας το λέγαμε και τότε και τώρα. Έρχονται συνέχεια τρομοκράτες και, μάλιστα, πολύ βαριά οπλισμένοι μέσα σε αυτές τις βάρκες. Οι ηλικίες τους ξεκινάνε από δεκατριών χρονών. Υπάρχουν οι λεγόμενοι «μαχητές» -πάλι σε πολλά ει</w:t>
      </w:r>
      <w:r w:rsidRPr="009B596C">
        <w:rPr>
          <w:rFonts w:eastAsia="Times New Roman"/>
          <w:szCs w:val="24"/>
        </w:rPr>
        <w:t xml:space="preserve">σαγωγικά, γουρούνια είναι- αυτού του ισλαμικού κράτους, οι οποίοι είναι δεκατριών, δεκατεσσάρων, δεκαπέντε, δεκαέξι ετών, πολύ καλά εκπαιδευμένοι στο να σκοτώνουν. </w:t>
      </w:r>
    </w:p>
    <w:p w14:paraId="68913435" w14:textId="77777777" w:rsidR="001E1C42" w:rsidRDefault="003A7B58">
      <w:pPr>
        <w:spacing w:after="0" w:line="600" w:lineRule="auto"/>
        <w:ind w:firstLine="720"/>
        <w:jc w:val="both"/>
        <w:rPr>
          <w:rFonts w:eastAsia="Times New Roman"/>
          <w:szCs w:val="24"/>
        </w:rPr>
      </w:pPr>
      <w:r w:rsidRPr="009B596C">
        <w:rPr>
          <w:rFonts w:eastAsia="Times New Roman"/>
          <w:szCs w:val="24"/>
        </w:rPr>
        <w:t>Στο ελεύθερο –δήθεν- διαδίκτυο δεν μπορούμε εμείς φυσικά να ανεβάσουμε μια φωτογραφία από τ</w:t>
      </w:r>
      <w:r w:rsidRPr="009B596C">
        <w:rPr>
          <w:rFonts w:eastAsia="Times New Roman"/>
          <w:szCs w:val="24"/>
        </w:rPr>
        <w:t xml:space="preserve">η Βουλή, στο λεγόμενο </w:t>
      </w:r>
      <w:r w:rsidRPr="009B596C">
        <w:rPr>
          <w:rFonts w:eastAsia="Times New Roman"/>
          <w:szCs w:val="24"/>
          <w:lang w:val="en-US"/>
        </w:rPr>
        <w:t>Facebook</w:t>
      </w:r>
      <w:r w:rsidRPr="009B596C">
        <w:rPr>
          <w:rFonts w:eastAsia="Times New Roman"/>
          <w:szCs w:val="24"/>
        </w:rPr>
        <w:t xml:space="preserve">, γιατί αυτό θεωρείται ρατσιστικό, ενώ οποιοδήποτε ανώμαλο κτήνος, παιδεραστής, για τον οποίο φυσικά αξίζει η ποινή του θανάτου, μπορεί να αλωνίζει σε τέτοιες σελίδες. </w:t>
      </w:r>
    </w:p>
    <w:p w14:paraId="68913436" w14:textId="77777777" w:rsidR="001E1C42" w:rsidRDefault="003A7B58">
      <w:pPr>
        <w:spacing w:after="0" w:line="600" w:lineRule="auto"/>
        <w:ind w:firstLine="720"/>
        <w:jc w:val="both"/>
        <w:rPr>
          <w:rFonts w:eastAsia="Times New Roman"/>
          <w:szCs w:val="24"/>
        </w:rPr>
      </w:pPr>
      <w:r w:rsidRPr="009B596C">
        <w:rPr>
          <w:rFonts w:eastAsia="Times New Roman"/>
          <w:szCs w:val="24"/>
        </w:rPr>
        <w:t xml:space="preserve">Θυμηθήκατε τους </w:t>
      </w:r>
      <w:proofErr w:type="spellStart"/>
      <w:r w:rsidRPr="009B596C">
        <w:rPr>
          <w:rFonts w:eastAsia="Times New Roman"/>
          <w:szCs w:val="24"/>
        </w:rPr>
        <w:t>τρίτεκνους</w:t>
      </w:r>
      <w:proofErr w:type="spellEnd"/>
      <w:r w:rsidRPr="009B596C">
        <w:rPr>
          <w:rFonts w:eastAsia="Times New Roman"/>
          <w:szCs w:val="24"/>
        </w:rPr>
        <w:t xml:space="preserve"> και το δημογραφικό, τη στιγμή </w:t>
      </w:r>
      <w:r w:rsidRPr="009B596C">
        <w:rPr>
          <w:rFonts w:eastAsia="Times New Roman"/>
          <w:szCs w:val="24"/>
        </w:rPr>
        <w:t xml:space="preserve">που γεμίσατε τη χώρα με λαθρομετανάστες και κάνατε τεκμήριο το τρίτο παιδί. Τα δικά μας τηλέφωνα τα παρακολουθούσατε φυσικά, εδώ και πάρα πολλά χρόνια, αγαπητοί δημοκράτες. Το ξέραμε αυτό. Και φυσικά δεν βρήκατε τίποτα. Κάποια νοσηρά μυαλά εμφορούμενα από </w:t>
      </w:r>
      <w:r w:rsidRPr="009B596C">
        <w:rPr>
          <w:rFonts w:eastAsia="Times New Roman"/>
          <w:szCs w:val="24"/>
        </w:rPr>
        <w:t xml:space="preserve">φασιστικές αντιλήψεις, νομίζουν ότι με τέτοιες συνέργειες θα καταλύσουν κάθε έννοια δικαίου και θα πετύχουν τη διάλυση των εθνών. </w:t>
      </w:r>
    </w:p>
    <w:p w14:paraId="68913437" w14:textId="77777777" w:rsidR="001E1C42" w:rsidRDefault="003A7B58">
      <w:pPr>
        <w:spacing w:after="0" w:line="600" w:lineRule="auto"/>
        <w:ind w:firstLine="720"/>
        <w:jc w:val="both"/>
        <w:rPr>
          <w:rFonts w:eastAsia="Times New Roman"/>
          <w:szCs w:val="24"/>
        </w:rPr>
      </w:pPr>
      <w:r w:rsidRPr="009B596C">
        <w:rPr>
          <w:rFonts w:eastAsia="Times New Roman"/>
          <w:szCs w:val="24"/>
        </w:rPr>
        <w:t>Ευτυχώς οι λαοί της Ευρώπης έχουν ξυπνήσει και αντιδρούν σε αυτά τα σατανικά σχέδια. Όλοι πλέον γνωρίζουν και αντιδρούν. Το δ</w:t>
      </w:r>
      <w:r w:rsidRPr="009B596C">
        <w:rPr>
          <w:rFonts w:eastAsia="Times New Roman"/>
          <w:szCs w:val="24"/>
        </w:rPr>
        <w:t>ηλητήριο του εθνισμού έχει πλέον αντίδοτο, αυτό του περήφανου και δυνατού εθνικισμού.</w:t>
      </w:r>
    </w:p>
    <w:p w14:paraId="68913438" w14:textId="77777777" w:rsidR="001E1C42" w:rsidRDefault="003A7B58">
      <w:pPr>
        <w:spacing w:after="0" w:line="600" w:lineRule="auto"/>
        <w:ind w:firstLine="720"/>
        <w:jc w:val="both"/>
        <w:rPr>
          <w:rFonts w:eastAsia="Times New Roman"/>
          <w:szCs w:val="24"/>
        </w:rPr>
      </w:pPr>
      <w:r w:rsidRPr="009B596C">
        <w:rPr>
          <w:rFonts w:eastAsia="Times New Roman"/>
          <w:szCs w:val="24"/>
        </w:rPr>
        <w:t>Σας ευχαριστώ.</w:t>
      </w:r>
    </w:p>
    <w:p w14:paraId="68913439" w14:textId="77777777" w:rsidR="001E1C42" w:rsidRDefault="003A7B58">
      <w:pPr>
        <w:spacing w:after="0" w:line="600" w:lineRule="auto"/>
        <w:ind w:firstLine="720"/>
        <w:jc w:val="center"/>
        <w:rPr>
          <w:rFonts w:eastAsia="Times New Roman"/>
          <w:szCs w:val="24"/>
        </w:rPr>
      </w:pPr>
      <w:r w:rsidRPr="009B596C">
        <w:rPr>
          <w:rFonts w:eastAsia="Times New Roman"/>
          <w:szCs w:val="24"/>
        </w:rPr>
        <w:t>(Χειροκροτήματα από την πτέρυγα της Χρυσής Αυγής)</w:t>
      </w:r>
    </w:p>
    <w:p w14:paraId="6891343A" w14:textId="77777777" w:rsidR="001E1C42" w:rsidRDefault="003A7B58">
      <w:pPr>
        <w:spacing w:after="0" w:line="600" w:lineRule="auto"/>
        <w:ind w:firstLine="720"/>
        <w:jc w:val="both"/>
        <w:rPr>
          <w:rFonts w:eastAsia="Times New Roman"/>
          <w:szCs w:val="24"/>
        </w:rPr>
      </w:pPr>
      <w:r w:rsidRPr="009B596C">
        <w:rPr>
          <w:rFonts w:eastAsia="Times New Roman"/>
          <w:b/>
          <w:szCs w:val="24"/>
        </w:rPr>
        <w:t>ΠΡΟΕΔΡΕΥΩΝ (Γεώργιος Βαρεμένος):</w:t>
      </w:r>
      <w:r w:rsidRPr="009B596C">
        <w:rPr>
          <w:rFonts w:eastAsia="Times New Roman"/>
          <w:szCs w:val="24"/>
        </w:rPr>
        <w:t xml:space="preserve"> Ευχαριστώ.</w:t>
      </w:r>
    </w:p>
    <w:p w14:paraId="6891343B" w14:textId="77777777" w:rsidR="001E1C42" w:rsidRDefault="003A7B58">
      <w:pPr>
        <w:spacing w:after="0" w:line="600" w:lineRule="auto"/>
        <w:ind w:firstLine="720"/>
        <w:jc w:val="both"/>
        <w:rPr>
          <w:rFonts w:eastAsia="Times New Roman"/>
          <w:szCs w:val="24"/>
        </w:rPr>
      </w:pPr>
      <w:r w:rsidRPr="009B596C">
        <w:rPr>
          <w:rFonts w:eastAsia="Times New Roman"/>
          <w:szCs w:val="24"/>
        </w:rPr>
        <w:t xml:space="preserve">Τον λόγο έχει ο κ. </w:t>
      </w:r>
      <w:proofErr w:type="spellStart"/>
      <w:r w:rsidRPr="009B596C">
        <w:rPr>
          <w:rFonts w:eastAsia="Times New Roman"/>
          <w:szCs w:val="24"/>
        </w:rPr>
        <w:t>Σαρίδης</w:t>
      </w:r>
      <w:proofErr w:type="spellEnd"/>
      <w:r w:rsidRPr="009B596C">
        <w:rPr>
          <w:rFonts w:eastAsia="Times New Roman"/>
          <w:szCs w:val="24"/>
        </w:rPr>
        <w:t xml:space="preserve">, Κοινοβουλευτικός Εκπρόσωπος της </w:t>
      </w:r>
      <w:r w:rsidRPr="009B596C">
        <w:rPr>
          <w:rFonts w:eastAsia="Times New Roman"/>
          <w:szCs w:val="24"/>
        </w:rPr>
        <w:t>Ένωσης Κεντρώων.</w:t>
      </w:r>
    </w:p>
    <w:p w14:paraId="6891343C" w14:textId="77777777" w:rsidR="001E1C42" w:rsidRDefault="003A7B58">
      <w:pPr>
        <w:spacing w:after="0" w:line="600" w:lineRule="auto"/>
        <w:ind w:firstLine="720"/>
        <w:jc w:val="both"/>
        <w:rPr>
          <w:rFonts w:eastAsia="Times New Roman"/>
          <w:szCs w:val="24"/>
        </w:rPr>
      </w:pPr>
      <w:r w:rsidRPr="009B596C">
        <w:rPr>
          <w:rFonts w:eastAsia="Times New Roman"/>
          <w:b/>
          <w:szCs w:val="24"/>
        </w:rPr>
        <w:t>ΙΩΑΝΝΗΣ ΣΑΡΙΔΗΣ:</w:t>
      </w:r>
      <w:r w:rsidRPr="009B596C">
        <w:rPr>
          <w:rFonts w:eastAsia="Times New Roman"/>
          <w:szCs w:val="24"/>
        </w:rPr>
        <w:t xml:space="preserve"> Ευχαριστώ, κύριε Πρόεδρε.</w:t>
      </w:r>
    </w:p>
    <w:p w14:paraId="6891343D" w14:textId="77777777" w:rsidR="001E1C42" w:rsidRDefault="003A7B58">
      <w:pPr>
        <w:spacing w:after="0" w:line="600" w:lineRule="auto"/>
        <w:ind w:firstLine="720"/>
        <w:jc w:val="both"/>
        <w:rPr>
          <w:rFonts w:eastAsia="Times New Roman"/>
          <w:szCs w:val="24"/>
        </w:rPr>
      </w:pPr>
      <w:r w:rsidRPr="009B596C">
        <w:rPr>
          <w:rFonts w:eastAsia="Times New Roman"/>
          <w:szCs w:val="24"/>
        </w:rPr>
        <w:t>Κύριε Υπουργέ, κύριοι συνάδελφοι, υπάρχει η άποψη πως η μελέτη των νόμων μιας χώρας αποκαλύπτει με αδιαμφισβήτητο τρόπο την ποιότητα του πολιτισμού της, αλλά και την ισχύ της οικονομίας της. Αν εί</w:t>
      </w:r>
      <w:r w:rsidRPr="009B596C">
        <w:rPr>
          <w:rFonts w:eastAsia="Times New Roman"/>
          <w:szCs w:val="24"/>
        </w:rPr>
        <w:t xml:space="preserve">ναι αυτό αληθές, αν πράγματι αυτό ισχύει, δηλαδή πως μπορούμε να βγάλουμε ασφαλή συμπεράσματα για την κατάσταση στην οποία βρισκόμαστε ως κοινωνία από τα όσα νομοθετούμε, τότε λυπάμαι, αλλά σήμερα αποκαλύπτεται το μέγεθος της αδυναμίας μας, ενώ ταυτόχρονα </w:t>
      </w:r>
      <w:r w:rsidRPr="009B596C">
        <w:rPr>
          <w:rFonts w:eastAsia="Times New Roman"/>
          <w:szCs w:val="24"/>
        </w:rPr>
        <w:t>φανερώνεται η πραγματική διάσταση της κρίσης πολιτικής, οικονομικής, θεσμικής η οποία περνά η χώρα μας.</w:t>
      </w:r>
    </w:p>
    <w:p w14:paraId="6891343E" w14:textId="77777777" w:rsidR="001E1C42" w:rsidRDefault="003A7B58">
      <w:pPr>
        <w:spacing w:after="0" w:line="600" w:lineRule="auto"/>
        <w:ind w:firstLine="720"/>
        <w:jc w:val="both"/>
        <w:rPr>
          <w:rFonts w:eastAsia="Times New Roman"/>
          <w:szCs w:val="24"/>
        </w:rPr>
      </w:pPr>
      <w:r w:rsidRPr="009B596C">
        <w:rPr>
          <w:rFonts w:eastAsia="Times New Roman"/>
          <w:szCs w:val="24"/>
        </w:rPr>
        <w:t>Σήμερα, λοιπόν, νομοθετούμε με καθυστέρηση δεκαέξι χρόνων, τον πρώτο νόμο της χώρας μας, που αφορά στα εγκλήματα του κυβερνοχώρου. Προχωρούμε στην ευθεί</w:t>
      </w:r>
      <w:r w:rsidRPr="009B596C">
        <w:rPr>
          <w:rFonts w:eastAsia="Times New Roman"/>
          <w:szCs w:val="24"/>
        </w:rPr>
        <w:t xml:space="preserve">α αμφισβήτηση της αρχής, πως τα νομικά πρόσωπα στη χώρας μας δεν μπορεί να έχουν ποινικές ευθύνες, αφήνουμε ελεύθερους τους </w:t>
      </w:r>
      <w:proofErr w:type="spellStart"/>
      <w:r w:rsidRPr="009B596C">
        <w:rPr>
          <w:rFonts w:eastAsia="Times New Roman"/>
          <w:szCs w:val="24"/>
        </w:rPr>
        <w:t>μικροεγκληματίες</w:t>
      </w:r>
      <w:proofErr w:type="spellEnd"/>
      <w:r w:rsidRPr="009B596C">
        <w:rPr>
          <w:rFonts w:eastAsia="Times New Roman"/>
          <w:szCs w:val="24"/>
        </w:rPr>
        <w:t>, καθώς νομοθετούμε τη μη εκτέλεση δικαστικών αποφάσεων, παραγράφοντας και αρχειοθετώντας ποινικές πράξεις, γιατί απ</w:t>
      </w:r>
      <w:r w:rsidRPr="009B596C">
        <w:rPr>
          <w:rFonts w:eastAsia="Times New Roman"/>
          <w:szCs w:val="24"/>
        </w:rPr>
        <w:t xml:space="preserve">λά δεν χωράνε άλλοι στις φυλακές. </w:t>
      </w:r>
    </w:p>
    <w:p w14:paraId="6891343F" w14:textId="77777777" w:rsidR="001E1C42" w:rsidRDefault="003A7B58">
      <w:pPr>
        <w:spacing w:after="0" w:line="600" w:lineRule="auto"/>
        <w:ind w:firstLine="720"/>
        <w:jc w:val="both"/>
        <w:rPr>
          <w:rFonts w:eastAsia="Times New Roman"/>
          <w:szCs w:val="24"/>
        </w:rPr>
      </w:pPr>
      <w:r w:rsidRPr="009B596C">
        <w:rPr>
          <w:rFonts w:eastAsia="Times New Roman"/>
          <w:szCs w:val="24"/>
        </w:rPr>
        <w:t>Παρεμβαίνουμε ευθέως και απροκάλυπτα στις αρχαιρεσίες των δικαστών μας, καθώς μόλις δύο μήνες πριν από τις προγραμματισμένες εκλογές αλλάζουμε τους κανόνες αυτής της διαδικασίας. Νομοθετούμε το ακαταδίωκτο εκείνων, που ζη</w:t>
      </w:r>
      <w:r w:rsidRPr="009B596C">
        <w:rPr>
          <w:rFonts w:eastAsia="Times New Roman"/>
          <w:szCs w:val="24"/>
        </w:rPr>
        <w:t>τάμε τη γνώμη τους για πολύ σοβαρά και κρίσιμα ζητήματα, να εκφράσουν γνώμη που θα βαρύνει για την απόδοση δικαιοσύνης, γνώμη που θα κρίνει ζωές και τύχες ανθρώπων, γνώμη που θα εκφράζεται χωρίς πιθανές συνέπειες πια.</w:t>
      </w:r>
    </w:p>
    <w:p w14:paraId="68913440" w14:textId="77777777" w:rsidR="001E1C42" w:rsidRDefault="003A7B58">
      <w:pPr>
        <w:spacing w:after="0" w:line="600" w:lineRule="auto"/>
        <w:ind w:firstLine="720"/>
        <w:jc w:val="both"/>
        <w:rPr>
          <w:rFonts w:eastAsia="Times New Roman"/>
          <w:szCs w:val="24"/>
        </w:rPr>
      </w:pPr>
      <w:r w:rsidRPr="009B596C">
        <w:rPr>
          <w:rFonts w:eastAsia="Times New Roman"/>
          <w:szCs w:val="24"/>
        </w:rPr>
        <w:t>Κυρίες και κύριοι συνάδελφοι, είναι λυ</w:t>
      </w:r>
      <w:r w:rsidRPr="009B596C">
        <w:rPr>
          <w:rFonts w:eastAsia="Times New Roman"/>
          <w:szCs w:val="24"/>
        </w:rPr>
        <w:t>πηρό το συμπέρασμα που βγαίνει από τη μελέτη του σημερινού προς ψήφιση νομοσχεδίου. Ο περίπλοκος τρόπος και τίτλος δεν μπορεί να κρύψει πως στο πρώτο άρθρο κυρώνουμε μια διεθνή σύμβαση, η οποία υπεγράφη το 2001 στη Βουδαπέστη. Η καθυστέρηση είναι εξόφθαλμη</w:t>
      </w:r>
      <w:r w:rsidRPr="009B596C">
        <w:rPr>
          <w:rFonts w:eastAsia="Times New Roman"/>
          <w:szCs w:val="24"/>
        </w:rPr>
        <w:t xml:space="preserve"> και αποτελεί επιχείρημα για όσους δικαιολογημένα ανησυχούν, πως επειδή η πρόοδος της τεχνολογίας στην ίδια </w:t>
      </w:r>
      <w:proofErr w:type="spellStart"/>
      <w:r w:rsidRPr="009B596C">
        <w:rPr>
          <w:rFonts w:eastAsia="Times New Roman"/>
          <w:szCs w:val="24"/>
        </w:rPr>
        <w:t>δεκαεξαετή</w:t>
      </w:r>
      <w:proofErr w:type="spellEnd"/>
      <w:r w:rsidRPr="009B596C">
        <w:rPr>
          <w:rFonts w:eastAsia="Times New Roman"/>
          <w:szCs w:val="24"/>
        </w:rPr>
        <w:t xml:space="preserve"> περίοδο υπήρξε αλματώδης, υπάρχει ο κίνδυνος να υπάρχουν κενά. Καθώς, όμως, πρόκειται για κύρωση διεθνούς συμβάσεως, δεν μπορούμε να αλλά</w:t>
      </w:r>
      <w:r w:rsidRPr="009B596C">
        <w:rPr>
          <w:rFonts w:eastAsia="Times New Roman"/>
          <w:szCs w:val="24"/>
        </w:rPr>
        <w:t xml:space="preserve">ξουμε κάτι. Είτε κυρώνουμε είτε όχι. </w:t>
      </w:r>
    </w:p>
    <w:p w14:paraId="68913441" w14:textId="77777777" w:rsidR="001E1C42" w:rsidRDefault="003A7B58">
      <w:pPr>
        <w:spacing w:after="0" w:line="600" w:lineRule="auto"/>
        <w:ind w:firstLine="720"/>
        <w:jc w:val="both"/>
        <w:rPr>
          <w:rFonts w:eastAsia="Times New Roman"/>
          <w:szCs w:val="24"/>
        </w:rPr>
      </w:pPr>
      <w:r w:rsidRPr="009B596C">
        <w:rPr>
          <w:rFonts w:eastAsia="Times New Roman"/>
          <w:szCs w:val="24"/>
        </w:rPr>
        <w:t>Καθώς στη χώρα μας δεν είχαμε έως σήμερα σχετική νομοθεσία και επειδή η κύρωση της σύμβασης της Βουδαπέστης αποτελεί πράγματι ένα βήμα μπροστά για την Ελλάδα, όσο καθυστερημένα κι αν γίνεται, γι’ αυτούς τους λόγους η Έ</w:t>
      </w:r>
      <w:r w:rsidRPr="009B596C">
        <w:rPr>
          <w:rFonts w:eastAsia="Times New Roman"/>
          <w:szCs w:val="24"/>
        </w:rPr>
        <w:t xml:space="preserve">νωση Κεντρώων υπερψήφισε επί της αρχής στη επιτροπή την κύρωση της σύμβασης του Συμβουλίου της Ευρώπης αλλά και του πρόσθετου πρωτοκόλλου, καθώς και τη μεταφορά στο Ελληνικό Δίκαιο της σχετικής ευρωπαϊκής οδηγίας του 2013. </w:t>
      </w:r>
    </w:p>
    <w:p w14:paraId="6891344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Λαμβάνοντας υπ’ </w:t>
      </w:r>
      <w:proofErr w:type="spellStart"/>
      <w:r w:rsidRPr="009B596C">
        <w:rPr>
          <w:rFonts w:eastAsia="Times New Roman" w:cs="Times New Roman"/>
          <w:szCs w:val="24"/>
        </w:rPr>
        <w:t>όψιν</w:t>
      </w:r>
      <w:proofErr w:type="spellEnd"/>
      <w:r w:rsidRPr="009B596C">
        <w:rPr>
          <w:rFonts w:eastAsia="Times New Roman" w:cs="Times New Roman"/>
          <w:szCs w:val="24"/>
        </w:rPr>
        <w:t xml:space="preserve"> και τη θετι</w:t>
      </w:r>
      <w:r w:rsidRPr="009B596C">
        <w:rPr>
          <w:rFonts w:eastAsia="Times New Roman" w:cs="Times New Roman"/>
          <w:szCs w:val="24"/>
        </w:rPr>
        <w:t>κή γνωμοδότηση της ΑΔΑΕ, υπερψηφίζουμε το τρίτο άρθρο του παρόντος.</w:t>
      </w:r>
    </w:p>
    <w:p w14:paraId="6891344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Οφείλουμε να σταθούμε, με τη σειρά μας, στο τέταρτο άρθρο του νομοσχεδίου. Οι ανησυχίες, που εκφράστηκαν από όλους, είναι δικαιολογημένες και τις συμμερίζεται και η Ένωση Κεντρώων. Τελικά,</w:t>
      </w:r>
      <w:r w:rsidRPr="009B596C">
        <w:rPr>
          <w:rFonts w:eastAsia="Times New Roman" w:cs="Times New Roman"/>
          <w:szCs w:val="24"/>
        </w:rPr>
        <w:t xml:space="preserve"> αναγνωρίζουμε στην Ελλάδα την ποινική ευθύνη σε νομικά πρόσωπα; </w:t>
      </w:r>
    </w:p>
    <w:p w14:paraId="6891344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Οφείλουμε να παραδεχτούμε, όμως, και τη διάθεση του Υπουργού για συναίνεση, καθώς, έπειτα από τις αντιδράσεις όλων των πολιτικών παρατάξεων, προχώρησε στην αλλαγή του άρθρου 4 και σύμφωνα με</w:t>
      </w:r>
      <w:r w:rsidRPr="009B596C">
        <w:rPr>
          <w:rFonts w:eastAsia="Times New Roman" w:cs="Times New Roman"/>
          <w:szCs w:val="24"/>
        </w:rPr>
        <w:t xml:space="preserve"> αυτή, αποφασίζει πλέον ο πρόεδρος της ΑΔΑΕ, αντί του Υπουργού, το ύψος των διοικητικών προστίμων. Πρόκειται για κυρώσεις και πρόστιμα, όμως, που θα μπορούσαν να χαρακτηριστούν και σε κάποιες περιπτώσεις εξοντωτικά. Δεν εμπεδώνεται το αίσθημα της ευθύνης μ</w:t>
      </w:r>
      <w:r w:rsidRPr="009B596C">
        <w:rPr>
          <w:rFonts w:eastAsia="Times New Roman" w:cs="Times New Roman"/>
          <w:szCs w:val="24"/>
        </w:rPr>
        <w:t>ε αυτή τη διάταξη.</w:t>
      </w:r>
    </w:p>
    <w:p w14:paraId="6891344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Τα άρθρα 5, 6 και 7 έχουν τη θετική μας ψήφο, καθώς αφορούν την ενσωμάτωση της προς κύρωση σύμβασης, του πρόσθετου πρωτοκόλλου και της ευρωπαϊκής οδηγίας. </w:t>
      </w:r>
    </w:p>
    <w:p w14:paraId="6891344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Η επιλογή της Διεύθυνσης Ηλεκτρονικού Εγκλήματος ως σημείο επαφής για την εφαρμογ</w:t>
      </w:r>
      <w:r w:rsidRPr="009B596C">
        <w:rPr>
          <w:rFonts w:eastAsia="Times New Roman" w:cs="Times New Roman"/>
          <w:szCs w:val="24"/>
        </w:rPr>
        <w:t>ή του άρθρου 35 της σύμβασης «Δίκτυο 24», καθώς και του άρθρου 13 της ευρωπαϊκής οδηγίας, μας γεμίζει με εμπιστοσύνη, καθώς η συγκεκριμένη υπηρεσία έχει διακριθεί για το αποτελεσματικό της έργο, κερδίζοντας την εμπιστοσύνη των πολιτών.</w:t>
      </w:r>
    </w:p>
    <w:p w14:paraId="6891344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Δυστυχώς κάπου εδώ τ</w:t>
      </w:r>
      <w:r w:rsidRPr="009B596C">
        <w:rPr>
          <w:rFonts w:eastAsia="Times New Roman" w:cs="Times New Roman"/>
          <w:szCs w:val="24"/>
        </w:rPr>
        <w:t>ελειώνει και το κομμάτι του νομοσχεδίου, που μας υποχρέωσε να ψηφίσουμε θετικά επί της αρχής και να στηρίξουμε, παρά και τις όποιες επιφυλάξεις μας, τα άρθρα 1 έως και 7.</w:t>
      </w:r>
    </w:p>
    <w:p w14:paraId="6891344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Τα άρθρο 8 και 9 αποτελούν προσβολή της ελληνικής δικαιοσύνης. Με αυτά αποδεχόμαστε π</w:t>
      </w:r>
      <w:r w:rsidRPr="009B596C">
        <w:rPr>
          <w:rFonts w:eastAsia="Times New Roman" w:cs="Times New Roman"/>
          <w:szCs w:val="24"/>
        </w:rPr>
        <w:t xml:space="preserve">ως πρέπει να </w:t>
      </w:r>
      <w:proofErr w:type="spellStart"/>
      <w:r w:rsidRPr="009B596C">
        <w:rPr>
          <w:rFonts w:eastAsia="Times New Roman" w:cs="Times New Roman"/>
          <w:szCs w:val="24"/>
        </w:rPr>
        <w:t>αποσυμφορήσουμε</w:t>
      </w:r>
      <w:proofErr w:type="spellEnd"/>
      <w:r w:rsidRPr="009B596C">
        <w:rPr>
          <w:rFonts w:eastAsia="Times New Roman" w:cs="Times New Roman"/>
          <w:szCs w:val="24"/>
        </w:rPr>
        <w:t xml:space="preserve"> τα δικαστήρια. </w:t>
      </w:r>
    </w:p>
    <w:p w14:paraId="6891344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Ο αγαπητός συνάδελφος κ. Καρράς, γνωρίζοντας καλά τα αποτελέσματα της νομιμοποίησης της </w:t>
      </w:r>
      <w:proofErr w:type="spellStart"/>
      <w:r w:rsidRPr="009B596C">
        <w:rPr>
          <w:rFonts w:eastAsia="Times New Roman" w:cs="Times New Roman"/>
          <w:szCs w:val="24"/>
        </w:rPr>
        <w:t>παραβατικής</w:t>
      </w:r>
      <w:proofErr w:type="spellEnd"/>
      <w:r w:rsidRPr="009B596C">
        <w:rPr>
          <w:rFonts w:eastAsia="Times New Roman" w:cs="Times New Roman"/>
          <w:szCs w:val="24"/>
        </w:rPr>
        <w:t xml:space="preserve"> συμπεριφοράς, η οποία οδηγεί σε κατ’ εξακολούθηση και κατ’ επάγγελμα συνέχιση, είχε το θάρρος να σας προτείνει </w:t>
      </w:r>
      <w:r w:rsidRPr="009B596C">
        <w:rPr>
          <w:rFonts w:eastAsia="Times New Roman" w:cs="Times New Roman"/>
          <w:szCs w:val="24"/>
        </w:rPr>
        <w:t>την αποποινικοποίηση των εν λόγω πράξεων και την επιβολή σχετικών διοικητικών προστίμων, τα οποία, εκτός των άλλων, έχει αποδειχθεί πως είναι και αποτελεσματικότερα.</w:t>
      </w:r>
    </w:p>
    <w:p w14:paraId="6891344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Δικαιώνουμε όσους ισχυρίζονται πως δεν υπάρχει λόγος να σέβονται την ελληνική δικαιοσύνη. </w:t>
      </w:r>
      <w:r w:rsidRPr="009B596C">
        <w:rPr>
          <w:rFonts w:eastAsia="Times New Roman" w:cs="Times New Roman"/>
          <w:szCs w:val="24"/>
        </w:rPr>
        <w:t>Θέσαμε τη σκέψη για τη δημιουργία ιδιωτικών φυλακών. Τη θέσαμε ως ανησυχία και ως θέμα συζήτησης, καθώς αυτή τη στιγμή ανοίγουμε τις φυλακές, γιατί μέσα σε αυτές δεν χωρούν άλλοι, γιατί μέσα σε αυτές παραβιάζονται και τα ανθρώπινα δικαιώματα.</w:t>
      </w:r>
    </w:p>
    <w:p w14:paraId="6891344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Και ερωτώ: Δε</w:t>
      </w:r>
      <w:r w:rsidRPr="009B596C">
        <w:rPr>
          <w:rFonts w:eastAsia="Times New Roman" w:cs="Times New Roman"/>
          <w:szCs w:val="24"/>
        </w:rPr>
        <w:t>ν παραβιάζονται τα ανθρώπινα δικαιώματα των θυμάτων με αυτά τα δύο άρθρα; Βγάζουμε αληθινούς, για μια ακόμη φορά, αυτούς που συνειδητά επιλέγουν να παρανομούν. Πώς θα νιώσει, άραγε, ο συνεπής πολίτης σήμερα; Τι κίνητρο δίνουμε με το περιεχόμενο των δύο αυτ</w:t>
      </w:r>
      <w:r w:rsidRPr="009B596C">
        <w:rPr>
          <w:rFonts w:eastAsia="Times New Roman" w:cs="Times New Roman"/>
          <w:szCs w:val="24"/>
        </w:rPr>
        <w:t>ών άρθρων, που με ξεκάθαρο τρόπο δείχνουν την πολύ άσχημη κατάσταση, στην οποία βρίσκεται η ελληνική κοινωνία;</w:t>
      </w:r>
    </w:p>
    <w:p w14:paraId="6891344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Ο εισηγητής της Ένωσης Κεντρώων Γιώργος Καρράς, έχοντας ο ίδιος πολύτιμη εμπειρία δεκαετιών διακεκριμένης παρουσίας στα ελληνικά δικαστήρια, μίλη</w:t>
      </w:r>
      <w:r w:rsidRPr="009B596C">
        <w:rPr>
          <w:rFonts w:eastAsia="Times New Roman" w:cs="Times New Roman"/>
          <w:szCs w:val="24"/>
        </w:rPr>
        <w:t xml:space="preserve">σε πρώτος και έτυχε θετικής υποδοχής η πρότασή του για αποποινικοποίηση αυτών των πράξεων και επιβολή διοικητικών προστίμων. Έτσι αντιλαμβανόμαστε αυτό που συμβαίνει. </w:t>
      </w:r>
    </w:p>
    <w:p w14:paraId="6891344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Ζητάμε, λοιπόν, να εξεταστεί η πρότασή μας, γιατί είναι βέβαιο πως αυτό που γίνεται σήμε</w:t>
      </w:r>
      <w:r w:rsidRPr="009B596C">
        <w:rPr>
          <w:rFonts w:eastAsia="Times New Roman" w:cs="Times New Roman"/>
          <w:szCs w:val="24"/>
        </w:rPr>
        <w:t>ρα θα ξαναγίνει στο άμεσο μέλλον. Και στηρίζουμε αυτή μας την εκτίμηση ότι αυτό έγινε για πρώτη φορά με τον ν.1240/1982, συνεχίστηκε με τον ν.3346/2005 και, φυσικά, με τον ν.4403/2012.</w:t>
      </w:r>
    </w:p>
    <w:p w14:paraId="6891344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Όλες οι παραπάνω πολιτικές, ουσιαστικά, αποφάσεις αποδεικνύουν την έλλειψη πολιτικής βούλησης να λυθεί το ζήτημα του σωφρονισμού στην Ελλάδα. Πλήττουν, ταυτόχρονα, το κύρος της ελληνικής δικαιοσύνης και την εμπιστοσύνη των Ελλήνων σε αυτή. </w:t>
      </w:r>
    </w:p>
    <w:p w14:paraId="6891344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Διαβεβαιώνουμε </w:t>
      </w:r>
      <w:r w:rsidRPr="009B596C">
        <w:rPr>
          <w:rFonts w:eastAsia="Times New Roman" w:cs="Times New Roman"/>
          <w:szCs w:val="24"/>
        </w:rPr>
        <w:t xml:space="preserve">τους πάντες, με αφορμή την υπόθεση των οκτώ Τούρκων στρατιωτικών, πως η Ελλάδα είναι κράτος δικαίου και πως τα ελληνικά δικαστήρια θα κρίνουν την τύχη τους. Είμαστε κράτος δικαίου, όταν ανοίγουμε φυλακές γιατί δεν χωρούν άλλους; </w:t>
      </w:r>
    </w:p>
    <w:p w14:paraId="6891345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Στο άρθρο 10, όπου ρυθμίζο</w:t>
      </w:r>
      <w:r w:rsidRPr="009B596C">
        <w:rPr>
          <w:rFonts w:eastAsia="Times New Roman" w:cs="Times New Roman"/>
          <w:szCs w:val="24"/>
        </w:rPr>
        <w:t>νται ζητήματα της Εθνικής Σχολής Δικαστικών Λειτουργών, έχουμε δυο παρατηρήσεις να κάνουμε. Οι ειρηνοδίκες από εδώ και πέρα θα εκπαιδεύονται για δύο μήνες, αντί για έξι, ενώ η Θεσσαλονίκη γίνεται αποκλειστικά πλέον η πόλη της εκπαίδευσής τους.</w:t>
      </w:r>
    </w:p>
    <w:p w14:paraId="6891345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Ως Βουλευτής</w:t>
      </w:r>
      <w:r w:rsidRPr="009B596C">
        <w:rPr>
          <w:rFonts w:eastAsia="Times New Roman" w:cs="Times New Roman"/>
          <w:szCs w:val="24"/>
        </w:rPr>
        <w:t xml:space="preserve"> Θεσσαλονίκης, όμως, οφείλω και στην ουσία του να το στηρίξω, καθώς χαιρετίζουμε το γεγονός ότι ο κύριος Υπουργός έκανε δεκτό το αίτημα της Ένωσης Κεντρώων να μην αλλάξουν οι συντελεστές των μαθημάτων.</w:t>
      </w:r>
    </w:p>
    <w:p w14:paraId="6891345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Το άρθρο 11 προβληματίζει έντονα. Αντί να δίνεται έμφα</w:t>
      </w:r>
      <w:r w:rsidRPr="009B596C">
        <w:rPr>
          <w:rFonts w:eastAsia="Times New Roman" w:cs="Times New Roman"/>
          <w:szCs w:val="24"/>
        </w:rPr>
        <w:t>ση στην ενίσχυση της δικαιοσύνης, αντιθέτως ισχυροποιούνται τα επιχειρήματα όσων μιλάνε για επεμβάσεις στη δικαιοσύνη. Πέρα, δηλαδή, από τις ανησυχίες που ήδη τροφοδοτούν την υποψία πως ίσως η εκτελεστική εξουσία παραβιάζει τη συνταγματική επιταγή της αρισ</w:t>
      </w:r>
      <w:r w:rsidRPr="009B596C">
        <w:rPr>
          <w:rFonts w:eastAsia="Times New Roman" w:cs="Times New Roman"/>
          <w:szCs w:val="24"/>
        </w:rPr>
        <w:t>τοτελικής διάκρισης των εξουσιών, όταν παρεμβαίνει στην εκτέλεση δικαστικών αποφάσεων παρακάμπτοντας και αναιρώντας το δίκαιο εκτέλεσης ποινής –γιατί αυτό κάνει με τις διατάξεις του άρθρου 8 σε συνδυασμό και με το άρθρο 15 που προβλέπει την αποσυμφόρηση τω</w:t>
      </w:r>
      <w:r w:rsidRPr="009B596C">
        <w:rPr>
          <w:rFonts w:eastAsia="Times New Roman" w:cs="Times New Roman"/>
          <w:szCs w:val="24"/>
        </w:rPr>
        <w:t>ν φυλακών- τίθενται πλέον και υποψίες για παρέμβαση της δικαιοσύνης, καθώς με το άρθρο 11 αλλάζουμε ουσιαστικά τον τρόπο διεξαγωγής των αρχαιρεσιών των δικαστικών λειτουργών δύο μήνες πριν αυτές γίνουν, έναν μήνα αφού έγιναν οι προαγωγές του Ιουλίου.</w:t>
      </w:r>
    </w:p>
    <w:p w14:paraId="6891345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Σχετικά με το άρθρο 12 και τη διαδικασία νομοθέτησης του Κώδικα Οργανισμού των Δικαστηρίων και της Κατάστασης Δικαστικών Λειτουργών αλλά και του Κώδικα Δικαστικών Υπαλλήλων, συμφωνούμε.</w:t>
      </w:r>
    </w:p>
    <w:p w14:paraId="6891345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Το άρθρο 13, αλλά και το άρθρο 17, αποτελούν σημεία ειδικού ενδιαφέρον</w:t>
      </w:r>
      <w:r w:rsidRPr="009B596C">
        <w:rPr>
          <w:rFonts w:eastAsia="Times New Roman" w:cs="Times New Roman"/>
          <w:szCs w:val="24"/>
        </w:rPr>
        <w:t>τος και βάρους. Τι σχεδιάζει η Κυβέρνηση για το μέλλον του σωφρονιστικού μας συστήματος; Από τη μία προχωράμε σε μετατάξεις υπαλλήλων ΔΕ σε θέσεις ΠΕ –αναφέρομαι στην παράγραφο β του άρθρου 17- και από την άλλη ανοίγουμε τις φυλακές. Αναφέρομαι, φυσικά, στ</w:t>
      </w:r>
      <w:r w:rsidRPr="009B596C">
        <w:rPr>
          <w:rFonts w:eastAsia="Times New Roman" w:cs="Times New Roman"/>
          <w:szCs w:val="24"/>
        </w:rPr>
        <w:t xml:space="preserve">ο άρθρο 15. </w:t>
      </w:r>
    </w:p>
    <w:p w14:paraId="6891345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Έχετε καταλάβει, κύριοι της Κυβέρνησης, πως οι απελάσεις δεν λειτουργούν και δεν σημαίνουν πρακτικά τίποτε; Έχετε καταλάβει ποιοι θα βγουν από τις φυλακές; Το άρθρο 15 είναι ενδεικτικό της πραγματικής διάλυσης του κοινωνικού ιστού. </w:t>
      </w:r>
    </w:p>
    <w:p w14:paraId="6891345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Από την άλ</w:t>
      </w:r>
      <w:r w:rsidRPr="009B596C">
        <w:rPr>
          <w:rFonts w:eastAsia="Times New Roman" w:cs="Times New Roman"/>
          <w:szCs w:val="24"/>
        </w:rPr>
        <w:t>λη, το άρθρο 13 είναι η απόδειξη πως το ελληνικό κράτος συνεχίζει να στρουθοκαμηλίζει. Θα λύσουμε το πρόβλημα μετατρέποντας ένα αυτοτελές γραφείο σε Γενική Γραμματεία; Ποιος πιστεύει ότι μ’ αυτή την απόφαση θα βοηθήσει στο οτιδήποτε, εκτός ίσως από τη μισθ</w:t>
      </w:r>
      <w:r w:rsidRPr="009B596C">
        <w:rPr>
          <w:rFonts w:eastAsia="Times New Roman" w:cs="Times New Roman"/>
          <w:szCs w:val="24"/>
        </w:rPr>
        <w:t>ολογική ενίσχυση κάποιων λίγων; Έτσι διαβρώνεται η κοινωνική συνοχή.</w:t>
      </w:r>
    </w:p>
    <w:p w14:paraId="6891345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Το άρθρο 14, όπως πολύ σωστά είπε ένας από τους εκπροσώπους των φορέων, δεν λύνει και δεν θα μπορούσε να λύσει κανένα πρόβλημα. </w:t>
      </w:r>
    </w:p>
    <w:p w14:paraId="6891345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Η Ένωση Κεντρώων δεν μπορεί να στηρίξει τα άρθρα από 13 έω</w:t>
      </w:r>
      <w:r w:rsidRPr="009B596C">
        <w:rPr>
          <w:rFonts w:eastAsia="Times New Roman" w:cs="Times New Roman"/>
          <w:szCs w:val="24"/>
        </w:rPr>
        <w:t>ς 17.</w:t>
      </w:r>
    </w:p>
    <w:p w14:paraId="6891345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Με τις διατάξεις που περιέχονται στο άρθρο 18 διορθώνονται οι αδικίες και ικανοποιούνται κάποια πάγια αιτήματα. Σίγουρα αποτελεί μία καλή αρχή στην προσπάθεια να στηρίξουμε την ελληνική οικογένεια και όσους επιλέγουν να ενισχύσουν το ανθρώπινο δυναμι</w:t>
      </w:r>
      <w:r w:rsidRPr="009B596C">
        <w:rPr>
          <w:rFonts w:eastAsia="Times New Roman" w:cs="Times New Roman"/>
          <w:szCs w:val="24"/>
        </w:rPr>
        <w:t>κό στη χώρα προχωρώντας στην τεκνοποίηση.</w:t>
      </w:r>
    </w:p>
    <w:p w14:paraId="6891345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Όσον αφορά τα υπόλοιπα άρθρα, ο εισηγητής μας έχει τοποθετηθεί ουσιαστικά και επειδή δεν υπάρχει και ο χρόνος, θα μιλήσω λίγο για τις τροπολογίες και γενικά για τη διαδικασία, την οποία έχουμε και σήμερα για άλλη μ</w:t>
      </w:r>
      <w:r w:rsidRPr="009B596C">
        <w:rPr>
          <w:rFonts w:eastAsia="Times New Roman" w:cs="Times New Roman"/>
          <w:szCs w:val="24"/>
        </w:rPr>
        <w:t>ία φορά στη Βουλή.</w:t>
      </w:r>
    </w:p>
    <w:p w14:paraId="6891345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Ο Υπουργός κ. </w:t>
      </w:r>
      <w:proofErr w:type="spellStart"/>
      <w:r w:rsidRPr="009B596C">
        <w:rPr>
          <w:rFonts w:eastAsia="Times New Roman" w:cs="Times New Roman"/>
          <w:szCs w:val="24"/>
        </w:rPr>
        <w:t>Κατρούγκαλος</w:t>
      </w:r>
      <w:proofErr w:type="spellEnd"/>
      <w:r w:rsidRPr="009B596C">
        <w:rPr>
          <w:rFonts w:eastAsia="Times New Roman" w:cs="Times New Roman"/>
          <w:szCs w:val="24"/>
        </w:rPr>
        <w:t xml:space="preserve"> μίλησε για καθολικότητα των παροχών και για την αντιμετώπιση του φόβου. Επιδιώκει να κρατήσει αυτή την υπεύθυνη στάση υποστηρίζοντας μία τροπολογία, η οποία δεν έχει ακόμη κατατεθεί. Ποια μεγαλύτερη απόδειξη ευ</w:t>
      </w:r>
      <w:r w:rsidRPr="009B596C">
        <w:rPr>
          <w:rFonts w:eastAsia="Times New Roman" w:cs="Times New Roman"/>
          <w:szCs w:val="24"/>
        </w:rPr>
        <w:t xml:space="preserve">τελισμού των κοινοβουλευτικών διαδικασιών υπάρχει; Δεν έχω να κάνω κανένα άλλο σχόλιο επάνω σ’ αυτό. </w:t>
      </w:r>
    </w:p>
    <w:p w14:paraId="6891345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Φέρνετε μία τροπολογία για τριακόσιες εξήντα θέσεις εργασίας στον ΟΑΕΔ. Είναι πολλά τα ερωτηματικά που προκύπτουν. Το σίγουρο, όμως, είναι ότι απαξιώνετε </w:t>
      </w:r>
      <w:r w:rsidRPr="009B596C">
        <w:rPr>
          <w:rFonts w:eastAsia="Times New Roman" w:cs="Times New Roman"/>
          <w:szCs w:val="24"/>
        </w:rPr>
        <w:t>για άλλη μία φορά τις κοινοβουλευτικές διαδικασίες νομοθέτησης και δημιουργούνται προϋποθέσεις αδιαφάνειας και ανομίας. Δίνετε τροφή σε όσους μιλάνε για βόλεμα «ημετέρων».</w:t>
      </w:r>
    </w:p>
    <w:p w14:paraId="6891345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Συμφωνούμε με την τροπολογία 595, η οποία τακτοποιεί θέματα των δικηγορικών συλλόγων</w:t>
      </w:r>
      <w:r w:rsidRPr="009B596C">
        <w:rPr>
          <w:rFonts w:eastAsia="Times New Roman" w:cs="Times New Roman"/>
          <w:szCs w:val="24"/>
        </w:rPr>
        <w:t>.</w:t>
      </w:r>
    </w:p>
    <w:p w14:paraId="6891345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Συμφωνούμε με την τροπολογία 594, η οποία αποτελεί ρύθμιση, κατά την οποία είναι δυνατή η επιβολή προσωρινής κράτησης για τους δράστες με ποσοστό αναπηρίας πάνω από 67%.</w:t>
      </w:r>
    </w:p>
    <w:p w14:paraId="6891345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Στην τροπολογία 589 </w:t>
      </w:r>
      <w:proofErr w:type="spellStart"/>
      <w:r w:rsidRPr="009B596C">
        <w:rPr>
          <w:rFonts w:eastAsia="Times New Roman" w:cs="Times New Roman"/>
          <w:szCs w:val="24"/>
        </w:rPr>
        <w:t>επιφυλασσόμεθα</w:t>
      </w:r>
      <w:proofErr w:type="spellEnd"/>
      <w:r w:rsidRPr="009B596C">
        <w:rPr>
          <w:rFonts w:eastAsia="Times New Roman" w:cs="Times New Roman"/>
          <w:szCs w:val="24"/>
        </w:rPr>
        <w:t xml:space="preserve">. Υπάρχει μία ασάφεια. Τι σημαίνει «άμισθη θέση»; </w:t>
      </w:r>
      <w:r w:rsidRPr="009B596C">
        <w:rPr>
          <w:rFonts w:eastAsia="Times New Roman" w:cs="Times New Roman"/>
          <w:szCs w:val="24"/>
        </w:rPr>
        <w:t>Πολλές φορές, ξέρετε, ο τίτλος μίας θέσης από μόνος του σημαίνει χρήματα. Οι ακαδημαϊκοί, που είναι μέλη των διοικήσεων των ανεξαρτήτων αρχών μπορούν και να διδάσκουν παράλληλα με την άσκηση των καθηκόντων τους. Η συμμετοχή στις ανεξάρτητες αρχές πρέπει γι</w:t>
      </w:r>
      <w:r w:rsidRPr="009B596C">
        <w:rPr>
          <w:rFonts w:eastAsia="Times New Roman" w:cs="Times New Roman"/>
          <w:szCs w:val="24"/>
        </w:rPr>
        <w:t xml:space="preserve">α εμάς στην Ένωση Κεντρώων να είναι πλήρους απασχόλησης και όχι μερικής απασχόλησης. </w:t>
      </w:r>
    </w:p>
    <w:p w14:paraId="6891346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Κυρίες και κύριοι Βουλευτές, είναι λυπηρή η μέρα για την ελληνική δικαιοσύνη. Ούτε καλά νομοθετούμε ούτε δίκαια νομοθετούμε ούτε με γνώμονα το κοινό καλό νομοθετούμε. </w:t>
      </w:r>
    </w:p>
    <w:p w14:paraId="6891346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Το</w:t>
      </w:r>
      <w:r w:rsidRPr="009B596C">
        <w:rPr>
          <w:rFonts w:eastAsia="Times New Roman" w:cs="Times New Roman"/>
          <w:szCs w:val="24"/>
        </w:rPr>
        <w:t xml:space="preserve"> τελευταίο καταφύγιο κάθε πολίτη στις ευνομούμενες πολιτείες και κοινωνίες είναι τα δικαστήρια, οι δικαστές και η τυφλή δικαιοσύνη. Σήμερα απογοητεύουμε όσους παλεύουν για την ενίσχυση, τους θεσμούς και τη δικαιοσύνη.</w:t>
      </w:r>
    </w:p>
    <w:p w14:paraId="68913462" w14:textId="77777777" w:rsidR="001E1C42" w:rsidRDefault="003A7B58">
      <w:pPr>
        <w:spacing w:after="0" w:line="600" w:lineRule="auto"/>
        <w:ind w:firstLine="720"/>
        <w:jc w:val="both"/>
        <w:rPr>
          <w:rFonts w:eastAsia="Times New Roman" w:cs="Times New Roman"/>
          <w:szCs w:val="24"/>
        </w:rPr>
      </w:pPr>
      <w:r w:rsidRPr="009B596C">
        <w:rPr>
          <w:rFonts w:eastAsia="Times New Roman"/>
          <w:szCs w:val="24"/>
        </w:rPr>
        <w:t>Ευχαριστώ πολύ.</w:t>
      </w:r>
      <w:r w:rsidRPr="009B596C">
        <w:rPr>
          <w:rFonts w:eastAsia="Times New Roman" w:cs="Times New Roman"/>
          <w:szCs w:val="24"/>
        </w:rPr>
        <w:t xml:space="preserve"> </w:t>
      </w:r>
    </w:p>
    <w:p w14:paraId="68913463" w14:textId="77777777" w:rsidR="001E1C42" w:rsidRDefault="003A7B58">
      <w:pPr>
        <w:spacing w:after="0" w:line="600" w:lineRule="auto"/>
        <w:ind w:firstLine="720"/>
        <w:jc w:val="center"/>
        <w:rPr>
          <w:rFonts w:eastAsia="Times New Roman"/>
          <w:bCs/>
        </w:rPr>
      </w:pPr>
      <w:r w:rsidRPr="009B596C">
        <w:rPr>
          <w:rFonts w:eastAsia="Times New Roman"/>
          <w:bCs/>
        </w:rPr>
        <w:t>(Χειροκροτήματα από τ</w:t>
      </w:r>
      <w:r w:rsidRPr="009B596C">
        <w:rPr>
          <w:rFonts w:eastAsia="Times New Roman"/>
          <w:bCs/>
        </w:rPr>
        <w:t>ην πτέρυγα της Ένωσης Κεντρώων)</w:t>
      </w:r>
    </w:p>
    <w:p w14:paraId="68913464"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ΠΡΟΕΔΡΕΥΩΝ (Γεώργιος Βαρεμένος):</w:t>
      </w:r>
      <w:r w:rsidRPr="009B596C">
        <w:rPr>
          <w:rFonts w:eastAsia="Times New Roman" w:cs="Times New Roman"/>
          <w:szCs w:val="24"/>
        </w:rPr>
        <w:t xml:space="preserve"> Και εμείς ευχαριστούμε.</w:t>
      </w:r>
    </w:p>
    <w:p w14:paraId="68913465"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Ο κ. Γεωργαντάς από τη Νέα Δημοκρατία έχει τον λόγο.</w:t>
      </w:r>
    </w:p>
    <w:p w14:paraId="68913466"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b/>
          <w:szCs w:val="24"/>
        </w:rPr>
        <w:t xml:space="preserve">ΓΕΩΡΓΙΟΣ ΓΕΩΡΓΑΝΤΑΣ: </w:t>
      </w:r>
      <w:r w:rsidRPr="009B596C">
        <w:rPr>
          <w:rFonts w:eastAsia="Times New Roman" w:cs="Times New Roman"/>
          <w:szCs w:val="24"/>
        </w:rPr>
        <w:t>Κύριε Πρόεδρε, κύριοι συνάδελφοι, πράγματι σήμερα η δικαιοσύνη υποβοηθείται στο έργο της με α</w:t>
      </w:r>
      <w:r w:rsidRPr="009B596C">
        <w:rPr>
          <w:rFonts w:eastAsia="Times New Roman" w:cs="Times New Roman"/>
          <w:szCs w:val="24"/>
        </w:rPr>
        <w:t xml:space="preserve">υτό το νομοθέτημα και αποκτά προβολείς, </w:t>
      </w:r>
      <w:r w:rsidRPr="009B596C">
        <w:rPr>
          <w:rFonts w:eastAsia="Times New Roman"/>
          <w:szCs w:val="24"/>
        </w:rPr>
        <w:t>οι οποίοι</w:t>
      </w:r>
      <w:r w:rsidRPr="009B596C">
        <w:rPr>
          <w:rFonts w:eastAsia="Times New Roman" w:cs="Times New Roman"/>
          <w:szCs w:val="24"/>
        </w:rPr>
        <w:t xml:space="preserve"> φωτίζουν συγκεκριμένες περιπτώσεις της ποινικής δικαιοσύνης με έναν τρόπο αθέμιτο, κατά την άποψή μου.</w:t>
      </w:r>
    </w:p>
    <w:p w14:paraId="68913467"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Θα εστιάσω την τοποθέτησή μου στο άρθρο 8, στο άρθρο 9 και στο άρθρο 15, ως ένας υπηρέτης της ποινικής </w:t>
      </w:r>
      <w:r w:rsidRPr="009B596C">
        <w:rPr>
          <w:rFonts w:eastAsia="Times New Roman" w:cs="Times New Roman"/>
          <w:szCs w:val="24"/>
        </w:rPr>
        <w:t xml:space="preserve">δικαιοσύνης, μέσα από την ιδιότητα του δικηγόρου. </w:t>
      </w:r>
    </w:p>
    <w:p w14:paraId="68913468"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Το επιχείρημα ότι κάποιες από τις ρυθμίσεις αυτές </w:t>
      </w:r>
      <w:proofErr w:type="spellStart"/>
      <w:r w:rsidRPr="009B596C">
        <w:rPr>
          <w:rFonts w:eastAsia="Times New Roman" w:cs="Times New Roman"/>
          <w:szCs w:val="24"/>
        </w:rPr>
        <w:t>ξαναεφαρμόστηκαν</w:t>
      </w:r>
      <w:proofErr w:type="spellEnd"/>
      <w:r w:rsidRPr="009B596C">
        <w:rPr>
          <w:rFonts w:eastAsia="Times New Roman" w:cs="Times New Roman"/>
          <w:szCs w:val="24"/>
        </w:rPr>
        <w:t>, δεν είναι ένα επιχείρημα, το οποίο μπορεί μονότονα να ακούγεται. Πρώτον, δεν εφαρμόστηκαν ακριβώς στην ένταση και με τον τρόπο με τον οπο</w:t>
      </w:r>
      <w:r w:rsidRPr="009B596C">
        <w:rPr>
          <w:rFonts w:eastAsia="Times New Roman" w:cs="Times New Roman"/>
          <w:szCs w:val="24"/>
        </w:rPr>
        <w:t xml:space="preserve">ίο έρχονται σήμερα ενώπιον του Κοινοβουλίου. Και, δεύτερον, θα έπρεπε οι προηγούμενες εφαρμογές να έχουν εκτιμηθεί και αξιολογηθεί, σε σχέση με τα αποτελέσματα τα οποία επέφεραν, για να δούμε αν πράγματι υπάρχει λόγος να επανέλθουν αυτές οι ρυθμίσεις. </w:t>
      </w:r>
    </w:p>
    <w:p w14:paraId="68913469"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Τα </w:t>
      </w:r>
      <w:r w:rsidRPr="009B596C">
        <w:rPr>
          <w:rFonts w:eastAsia="Times New Roman" w:cs="Times New Roman"/>
          <w:szCs w:val="24"/>
        </w:rPr>
        <w:t xml:space="preserve">αποτελέσματα, ιδίως στο θέμα των κρατουμένων, θα έπρεπε να έχουν δύο παραμέτρους. Η μία είναι σε σχέση με το τελικώς για πόσο καιρό λύθηκε το πρόβλημα της συμφόρησης των κρατουμένων στις ελληνικές φυλακές. Και η δεύτερη, που θα είχε επίσης μεγάλη σημασία, </w:t>
      </w:r>
      <w:r w:rsidRPr="009B596C">
        <w:rPr>
          <w:rFonts w:eastAsia="Times New Roman" w:cs="Times New Roman"/>
          <w:szCs w:val="24"/>
        </w:rPr>
        <w:t xml:space="preserve">είναι πόσοι από αυτούς, </w:t>
      </w:r>
      <w:r w:rsidRPr="009B596C">
        <w:rPr>
          <w:rFonts w:eastAsia="Times New Roman"/>
          <w:szCs w:val="24"/>
        </w:rPr>
        <w:t>οι οποίοι</w:t>
      </w:r>
      <w:r w:rsidRPr="009B596C">
        <w:rPr>
          <w:rFonts w:eastAsia="Times New Roman" w:cs="Times New Roman"/>
          <w:szCs w:val="24"/>
        </w:rPr>
        <w:t xml:space="preserve"> έτυχαν των ευεργετημάτων των προηγούμενων ρυθμίσεων και αποφυλακίστηκαν, υπέπεσαν σε άλλα αδικήματα ή όχι.</w:t>
      </w:r>
    </w:p>
    <w:p w14:paraId="6891346A"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Νομίζω, λοιπόν, ότι αυτές οι αξιολογήσεις, που έπρεπε να έχουν γίνει από το Υπουργείο, έπρεπε να έχουν έρθει εδώ κα</w:t>
      </w:r>
      <w:r w:rsidRPr="009B596C">
        <w:rPr>
          <w:rFonts w:eastAsia="Times New Roman" w:cs="Times New Roman"/>
          <w:szCs w:val="24"/>
        </w:rPr>
        <w:t xml:space="preserve">ι αν δούμε ότι πραγματικά υπάρχει ένα θετικό πρόσημο, τότε ναι, να βλέπαμε για μια τελευταία φορά μια τέτοια ρύθμιση. </w:t>
      </w:r>
    </w:p>
    <w:p w14:paraId="6891346B"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Όμως, είμαι υποχρεωμένος να συμφωνήσω ότι έπρεπε να γίνει μια συνολική, μια ευρύτερη συζήτηση, έτσι όπως ο Μάκης Βορίδης ανέφερε, σε σχέσ</w:t>
      </w:r>
      <w:r w:rsidRPr="009B596C">
        <w:rPr>
          <w:rFonts w:eastAsia="Times New Roman" w:cs="Times New Roman"/>
          <w:szCs w:val="24"/>
        </w:rPr>
        <w:t>η ίσως με την ανάγκη αποποινικοποίησης κάποιων εγκλημάτων, διοικητικών ποινών για κάποια από αυτά, γιατί σίγουρα δεν είναι καλό δείγμα του νομικού μας πολιτισμού το να ερχόμαστε ανά δύο ή τρία χρόνια και να οδηγούμαστε σε τέτοιες ρυθμίσεις για την αποσυμφό</w:t>
      </w:r>
      <w:r w:rsidRPr="009B596C">
        <w:rPr>
          <w:rFonts w:eastAsia="Times New Roman" w:cs="Times New Roman"/>
          <w:szCs w:val="24"/>
        </w:rPr>
        <w:t>ρηση των φυλακών.</w:t>
      </w:r>
    </w:p>
    <w:p w14:paraId="6891346C"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Θα αναφερθώ στα τρία ζητήματα που μπαίνουν σε τρεις ρυθμίσεις. </w:t>
      </w:r>
    </w:p>
    <w:p w14:paraId="6891346D"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Θα μιλήσω για το άρθρο 8, κύριε Υπουργέ, με το οποίο εξαλείφεται το αξιόποινο εγκλημάτων, πλημμελημάτων που απειλούν ποινή φυλάκισης μέχρι δύο έτη. Είναι πολλά τα δύο έτη, κύριε Υπουργέ. Ουδέποτε υπήρξε παρόμοια ρύθμιση. Είναι πολλά τα αδικήματα που εμπερι</w:t>
      </w:r>
      <w:r w:rsidRPr="009B596C">
        <w:rPr>
          <w:rFonts w:eastAsia="Times New Roman" w:cs="Times New Roman"/>
          <w:szCs w:val="24"/>
        </w:rPr>
        <w:t xml:space="preserve">έχονται σε αυτή την κατηγορία. </w:t>
      </w:r>
    </w:p>
    <w:p w14:paraId="6891346E"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Βεβαίως, για μία ακόμα φορά δεν υπάρχει καμμία σκέψη, δεν συνεκτιμάται καθόλου και η θέση του </w:t>
      </w:r>
      <w:proofErr w:type="spellStart"/>
      <w:r>
        <w:rPr>
          <w:rFonts w:eastAsia="Times New Roman" w:cs="Times New Roman"/>
          <w:szCs w:val="24"/>
        </w:rPr>
        <w:t>εγκαλούντος</w:t>
      </w:r>
      <w:proofErr w:type="spellEnd"/>
      <w:r w:rsidRPr="009B596C">
        <w:rPr>
          <w:rFonts w:eastAsia="Times New Roman" w:cs="Times New Roman"/>
          <w:szCs w:val="24"/>
        </w:rPr>
        <w:t>. Υπάρχουν μερικά αδικήματα που είναι αυτεπαγγέλτως διωκόμενα και μερικά που έχουν προχωρήσει και έχουν ωριμάσει οι διώ</w:t>
      </w:r>
      <w:r w:rsidRPr="009B596C">
        <w:rPr>
          <w:rFonts w:eastAsia="Times New Roman" w:cs="Times New Roman"/>
          <w:szCs w:val="24"/>
        </w:rPr>
        <w:t xml:space="preserve">ξεις μετά από εγκλήσεις. Σκεφτείτε τον μηνυτή, ο οποίος, αναμένοντας δύο ή τρία χρόνια την εκδίκαση της υποθέσεώς του, έχοντας καταθέσει παράβολο, το οποίο είναι αναγκαίο για την επιβολή της εγκλήσεως, έχοντας πολλές φορές ζητήσει και τη συνδρομή νομικού, </w:t>
      </w:r>
      <w:r w:rsidRPr="009B596C">
        <w:rPr>
          <w:rFonts w:eastAsia="Times New Roman" w:cs="Times New Roman"/>
          <w:szCs w:val="24"/>
        </w:rPr>
        <w:t>μαθαίνει τρία χρόνια μετά ότι η υπόθεση για την οποία έκανε έγκληση δεν θα εκδικαστεί ποτέ. Είναι ένα πρώτο ζήτημα.</w:t>
      </w:r>
    </w:p>
    <w:p w14:paraId="6891346F"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Να πάμε στο άρθρο 9 που υπάρχει ένα αντίστοιχο ζήτημα από την άλλη πλευρά, από την πλευρά του κατηγορουμένου. Σε έναν κατηγορούμενο ή μάλλον</w:t>
      </w:r>
      <w:r w:rsidRPr="009B596C">
        <w:rPr>
          <w:rFonts w:eastAsia="Times New Roman" w:cs="Times New Roman"/>
          <w:szCs w:val="24"/>
        </w:rPr>
        <w:t xml:space="preserve"> στον καταδικασθέντα σε μια ποινή φυλάκισης μέχρι έξι μηνών, ο οποίος έχει ασκήσει έφεση και θέλει σε έναν δεύτερο βαθμό να προσπαθήσει να επιτύχει την αθώωσή του και για ουσιαστικούς και για ηθικούς λόγους, πώς του στερούμε το δικαίωμα αυτό;</w:t>
      </w:r>
    </w:p>
    <w:p w14:paraId="68913470"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Πώς στερούμε </w:t>
      </w:r>
      <w:r w:rsidRPr="009B596C">
        <w:rPr>
          <w:rFonts w:eastAsia="Times New Roman" w:cs="Times New Roman"/>
          <w:szCs w:val="24"/>
        </w:rPr>
        <w:t>το δικαίωμα από κάποιον, ο οποίος καταδικάστηκε σε πρώτο βαθμό, να μην τύχει της δυνατότητας να εξεταστεί σε έναν δεύτερο βαθμό; Δεν θα έπρεπε να υπάρχει μια πρόβλεψη ότι στο άρθρο 9, όταν ο καταδικασθείς επιθυμεί, δεν θα γίνεται χρήση αυτής της διάταξης π</w:t>
      </w:r>
      <w:r w:rsidRPr="009B596C">
        <w:rPr>
          <w:rFonts w:eastAsia="Times New Roman" w:cs="Times New Roman"/>
          <w:szCs w:val="24"/>
        </w:rPr>
        <w:t xml:space="preserve">ερί αρχειοθέτησης της υπόθεσης; </w:t>
      </w:r>
    </w:p>
    <w:p w14:paraId="68913471"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 xml:space="preserve">Όμως, εκεί που νομίζω ότι τα πράγματα είναι απολύτως τραγικά και ντροπιαστικά για το Κοινοβούλιο είναι στο άρθρο 15. </w:t>
      </w:r>
    </w:p>
    <w:p w14:paraId="68913472"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Στο άρθρο 15 υπάρχουν δύο παράμετροι, οι οποίες δεν υπάρχουν στα προηγούμενα άρθρα. Η πρώτη είναι ότι δεν</w:t>
      </w:r>
      <w:r w:rsidRPr="009B596C">
        <w:rPr>
          <w:rFonts w:eastAsia="Times New Roman" w:cs="Times New Roman"/>
          <w:szCs w:val="24"/>
        </w:rPr>
        <w:t xml:space="preserve"> υπάρχει καμμία εξαίρεση, καμμία αξιολόγηση της βαρύτητας του αδικήματος με το οποίο κάποιος είναι έγκλειστος στις φυλακές. Καμμία! Ενώ στα άρθρα 8 και 9 υπάρχουν εξαιρέσεις, στο άρθρο 15 υπάρχει μόνο ο χρόνος ο οποίος έχει επιβληθεί ως ποινή φυλάκισης ή κ</w:t>
      </w:r>
      <w:r w:rsidRPr="009B596C">
        <w:rPr>
          <w:rFonts w:eastAsia="Times New Roman" w:cs="Times New Roman"/>
          <w:szCs w:val="24"/>
        </w:rPr>
        <w:t>άθειρξης.</w:t>
      </w:r>
    </w:p>
    <w:p w14:paraId="68913473" w14:textId="77777777" w:rsidR="001E1C42" w:rsidRDefault="003A7B58">
      <w:pPr>
        <w:spacing w:after="0" w:line="600" w:lineRule="auto"/>
        <w:ind w:firstLine="720"/>
        <w:jc w:val="both"/>
        <w:rPr>
          <w:rFonts w:eastAsia="Times New Roman" w:cs="Times New Roman"/>
          <w:szCs w:val="24"/>
        </w:rPr>
      </w:pPr>
      <w:r w:rsidRPr="009B596C">
        <w:rPr>
          <w:rFonts w:eastAsia="Times New Roman" w:cs="Times New Roman"/>
          <w:szCs w:val="24"/>
        </w:rPr>
        <w:t>Και το ακόμη χειρότερο είναι ότι, ενώ στα προηγούμενα δύο άρθρα η έναρξη εφαρμογής του νόμου και ουσιαστικά οι δικαιούμενοι αναφέρονται σε προηγούμενο χρόνο, είτε τον Μάρτιο του 2016 (στην περίπτωση του άρθρου 8) είτε την ημέρα δημοσίευσης του νό</w:t>
      </w:r>
      <w:r w:rsidRPr="009B596C">
        <w:rPr>
          <w:rFonts w:eastAsia="Times New Roman" w:cs="Times New Roman"/>
          <w:szCs w:val="24"/>
        </w:rPr>
        <w:t>μου (στην περίπτωση του άρθρου 9), στο άρθρο 15 ο χρόνος, στον οποίο πρέπει να πληρωθούν οι προϋποθέσεις, είναι ο Απρίλιος του 2017, έτσι ώστε να προλάβουν κάποιοι κρατούμενοι, οι οποίοι είναι στην περίπτωση της με οποιονδήποτε τρόπο έκτισης της ποινής και</w:t>
      </w:r>
      <w:r w:rsidRPr="009B596C">
        <w:rPr>
          <w:rFonts w:eastAsia="Times New Roman" w:cs="Times New Roman"/>
          <w:szCs w:val="24"/>
        </w:rPr>
        <w:t xml:space="preserve"> όχι της πραγματικής έκτισης της ποινής, να διαμορφώσουν εκείνες τις </w:t>
      </w:r>
      <w:r w:rsidRPr="009B596C">
        <w:rPr>
          <w:rFonts w:eastAsia="Times New Roman" w:cs="Times New Roman"/>
          <w:color w:val="000000" w:themeColor="text1"/>
          <w:szCs w:val="24"/>
        </w:rPr>
        <w:t>προϋποθέσεις που χρειάζονται για να μπορέσουν εκείνον τον χρόνο να αποφυλακιστούν. Δεν νομίζω ότι αυτό μπορεί να γίνει δεκτό από το Κοινοβούλιο.</w:t>
      </w:r>
    </w:p>
    <w:p w14:paraId="68913474" w14:textId="77777777" w:rsidR="001E1C42" w:rsidRDefault="003A7B58">
      <w:pPr>
        <w:spacing w:after="0" w:line="600" w:lineRule="auto"/>
        <w:ind w:firstLine="720"/>
        <w:jc w:val="both"/>
        <w:rPr>
          <w:rFonts w:eastAsia="Times New Roman" w:cs="Times New Roman"/>
          <w:szCs w:val="24"/>
        </w:rPr>
      </w:pPr>
      <w:r w:rsidRPr="000C2108">
        <w:rPr>
          <w:rFonts w:eastAsia="Times New Roman" w:cs="Times New Roman"/>
          <w:szCs w:val="24"/>
        </w:rPr>
        <w:t>Ακόμη και αν επιμένετε σε αυτή τη ρύθμιση,</w:t>
      </w:r>
      <w:r w:rsidRPr="000C2108">
        <w:rPr>
          <w:rFonts w:eastAsia="Times New Roman" w:cs="Times New Roman"/>
          <w:szCs w:val="24"/>
        </w:rPr>
        <w:t xml:space="preserve"> </w:t>
      </w:r>
      <w:r>
        <w:rPr>
          <w:rFonts w:eastAsia="Times New Roman" w:cs="Times New Roman"/>
          <w:szCs w:val="24"/>
        </w:rPr>
        <w:t>κύριε Υπουργέ, πρέπει ο χρόνος εφαρμογής να έχει να κάνει με την ημέρα δημοσίευσης του νόμου. Δεν μπορεί να βάζουμε έναν μελλοντικό χρόνο και οι προϋποθέσεις να μπορούν να διαμορφωθούν με πρωτοβουλία του κρατουμένου, να δημιουργηθούν οι συνθήκες εκείνες έ</w:t>
      </w:r>
      <w:r>
        <w:rPr>
          <w:rFonts w:eastAsia="Times New Roman" w:cs="Times New Roman"/>
          <w:szCs w:val="24"/>
        </w:rPr>
        <w:t>κτισης της ποινής – η οποία, επαναλαμβάνω, στις δύο πρώτες περιπτώσεις δεν είναι ο πραγματικός χρόνος εκτίσεως, αλλά η καθ’ οιονδήποτε τρόπο έκτιση της ποινής, δηλαδή με ημερομίσθια και εργασία που μπορεί να προσφερθεί μέσα στα σωφρονιστικά καταστήματα- ώσ</w:t>
      </w:r>
      <w:r>
        <w:rPr>
          <w:rFonts w:eastAsia="Times New Roman" w:cs="Times New Roman"/>
          <w:szCs w:val="24"/>
        </w:rPr>
        <w:t>τε να μπορέσει κάποιος να ικανοποιήσει αυτές τις προϋποθέσεις.</w:t>
      </w:r>
    </w:p>
    <w:p w14:paraId="6891347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Νομίζω ότι και τα τρία αυτά ζητήματα είναι πάρα πολύ σοβαρά, γιατί πλην όλων των άλλων δέχεται ένα ακόμη πλήγμα η σχέση εμπιστοσύνης</w:t>
      </w:r>
      <w:r>
        <w:rPr>
          <w:rFonts w:eastAsia="Times New Roman" w:cs="Times New Roman"/>
          <w:szCs w:val="24"/>
        </w:rPr>
        <w:t>,</w:t>
      </w:r>
      <w:r>
        <w:rPr>
          <w:rFonts w:eastAsia="Times New Roman" w:cs="Times New Roman"/>
          <w:szCs w:val="24"/>
        </w:rPr>
        <w:t xml:space="preserve"> που πρέπει να υπάρχει ανάμεσα στον πολίτη και τη δικαιοσύνη</w:t>
      </w:r>
      <w:r>
        <w:rPr>
          <w:rFonts w:eastAsia="Times New Roman" w:cs="Times New Roman"/>
          <w:szCs w:val="24"/>
        </w:rPr>
        <w:t xml:space="preserve"> και στη διαδικασία γενικότερα της ποινικής δικαιοσύνης. </w:t>
      </w:r>
    </w:p>
    <w:p w14:paraId="6891347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Βεβαίως, είμαι υποχρεωμένος να πω και ένα άλλο το οποίο είδαμε σήμερα για πρώτη φορά. Πιστεύαμε ότι τα έχουμε δει όλα, αλλά τελικά δεν τα έχουμε δει όλα. Είδαμε Υπουργό να τοποθετείται από του Βήματ</w:t>
      </w:r>
      <w:r>
        <w:rPr>
          <w:rFonts w:eastAsia="Times New Roman" w:cs="Times New Roman"/>
          <w:szCs w:val="24"/>
        </w:rPr>
        <w:t xml:space="preserve">ος της Βουλής για τροπολογία, για ρύθμιση η οποία δεν έχει καν κατατεθεί. Μεγάλη η ζέση της Κυβέρνησης να φροντίσει να απαλύνει πράγματι τον πόνο όσων η ίδια στέρησε από εισοδήματα. </w:t>
      </w:r>
    </w:p>
    <w:p w14:paraId="6891347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w:t>
      </w:r>
      <w:r>
        <w:rPr>
          <w:rFonts w:eastAsia="Times New Roman" w:cs="Times New Roman"/>
          <w:szCs w:val="24"/>
        </w:rPr>
        <w:t xml:space="preserve"> Βουλευτή)</w:t>
      </w:r>
    </w:p>
    <w:p w14:paraId="6891347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89134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Όμως αυτό από το να φτάνουμε να αναλύουμε και να αναφερόμαστε σε νομοθετικές πρωτοβουλίες που δεν έχουν καν εισέλθει στην Βουλή, νομίζω ότι δείχνει ακριβώς και τον τρόπο με τον οποίο αντιμετωπίζετε τελικά την κοινοβουλευ</w:t>
      </w:r>
      <w:r>
        <w:rPr>
          <w:rFonts w:eastAsia="Times New Roman" w:cs="Times New Roman"/>
          <w:szCs w:val="24"/>
        </w:rPr>
        <w:t xml:space="preserve">τική διαδικασία. Ο κ. </w:t>
      </w:r>
      <w:proofErr w:type="spellStart"/>
      <w:r>
        <w:rPr>
          <w:rFonts w:eastAsia="Times New Roman" w:cs="Times New Roman"/>
          <w:szCs w:val="24"/>
        </w:rPr>
        <w:t>Κατρούγκαλος</w:t>
      </w:r>
      <w:proofErr w:type="spellEnd"/>
      <w:r>
        <w:rPr>
          <w:rFonts w:eastAsia="Times New Roman" w:cs="Times New Roman"/>
          <w:szCs w:val="24"/>
        </w:rPr>
        <w:t xml:space="preserve"> σήμερα ήταν για μία ακόμη φορά εκτός θέματος.</w:t>
      </w:r>
    </w:p>
    <w:p w14:paraId="6891347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Ευχαριστώ, κύριοι συνάδελφοι.</w:t>
      </w:r>
    </w:p>
    <w:p w14:paraId="6891347B"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347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 κύριε Γεωργαντά.</w:t>
      </w:r>
    </w:p>
    <w:p w14:paraId="689134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λόγο έχει ο κ.</w:t>
      </w:r>
      <w:r>
        <w:rPr>
          <w:rFonts w:eastAsia="Times New Roman" w:cs="Times New Roman"/>
          <w:szCs w:val="24"/>
        </w:rPr>
        <w:t xml:space="preserve"> Ψυχογιός. Σήμερα οι δικηγόροι έχουν την τιμητική τους. </w:t>
      </w:r>
    </w:p>
    <w:p w14:paraId="6891347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14:paraId="6891347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του Υπουργείου Δικαιοσύνης έρχεται σε συνέχεια άλλων νομοθετικών του παρεμβάσεων με τις ο</w:t>
      </w:r>
      <w:r>
        <w:rPr>
          <w:rFonts w:eastAsia="Times New Roman" w:cs="Times New Roman"/>
          <w:szCs w:val="24"/>
        </w:rPr>
        <w:t xml:space="preserve">ποίες υπερασπίζεται ατομικά και κοινωνικά δικαιώματα, ενώ παράλληλα υλοποιεί ένα μέρος του παράλληλου προγράμματος, το οποίο έχει πει αυτή η Κυβέρνηση ότι θα πράξει. </w:t>
      </w:r>
    </w:p>
    <w:p w14:paraId="6891348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Πιο συγκεκριμένα οι νομοθετικές πρωτοβουλίες για την ιθαγένεια και το σύμφωνο συμβίωσης π</w:t>
      </w:r>
      <w:r>
        <w:rPr>
          <w:rFonts w:eastAsia="Times New Roman" w:cs="Times New Roman"/>
          <w:szCs w:val="24"/>
        </w:rPr>
        <w:t>ροχωρούν πρακτικά και λειτουργούν καθημερινά και δίνουν λύσεις σε ανθρώπους που τις χρησιμοποιούν και η αποσυμφόρηση των φυλακών στο πρώτο επίπεδο της νομοθετικής πρωτοβουλίας και η κατάργηση των φυλακών Τύπου Γ΄ δίνει το στίγμα της Κυβέρνησης της Αριστερά</w:t>
      </w:r>
      <w:r>
        <w:rPr>
          <w:rFonts w:eastAsia="Times New Roman" w:cs="Times New Roman"/>
          <w:szCs w:val="24"/>
        </w:rPr>
        <w:t>ς.</w:t>
      </w:r>
    </w:p>
    <w:p w14:paraId="6891348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το επόμενο διάστημα έχουμε την ψήφιση του νομοσχεδίου για τη νομική βοήθεια η οποία πλέον διευρύνεται –κάτι που είναι πολύ σημαντικό- όπως επίσης και για τη μείωση και κατάργηση τελών και δικαστικών ενσήμων, αλλά και για την αναδιοργάνωση των υπο</w:t>
      </w:r>
      <w:r>
        <w:rPr>
          <w:rFonts w:eastAsia="Times New Roman" w:cs="Times New Roman"/>
          <w:szCs w:val="24"/>
        </w:rPr>
        <w:t xml:space="preserve">θηκοφυλακείων. </w:t>
      </w:r>
    </w:p>
    <w:p w14:paraId="6891348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κυρώνεται η σύμβαση του Συμβουλίου της Ευρώπης για το έγκλημα στον κυβερν</w:t>
      </w:r>
      <w:r>
        <w:rPr>
          <w:rFonts w:eastAsia="Times New Roman" w:cs="Times New Roman"/>
          <w:szCs w:val="24"/>
        </w:rPr>
        <w:t>ο</w:t>
      </w:r>
      <w:r>
        <w:rPr>
          <w:rFonts w:eastAsia="Times New Roman" w:cs="Times New Roman"/>
          <w:szCs w:val="24"/>
        </w:rPr>
        <w:t xml:space="preserve">χώρο, καθώς και το πρώτο πρόσθετο πρωτόκολλό της για ποινικοποίηση των πράξεων ρατσιστικής φύσης μέσω συστημάτων υπολογιστών. </w:t>
      </w:r>
    </w:p>
    <w:p w14:paraId="6891348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Παράλληλα προτεί</w:t>
      </w:r>
      <w:r>
        <w:rPr>
          <w:rFonts w:eastAsia="Times New Roman" w:cs="Times New Roman"/>
          <w:szCs w:val="24"/>
        </w:rPr>
        <w:t>νονται και άλλες διατάξεις σε σχέση με θέματα αρμοδιότητας του Υπουργείου Δικαιοσύνης.</w:t>
      </w:r>
    </w:p>
    <w:p w14:paraId="6891348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Λόγω της κρισιμότητας, αλλά και της ποικιλίας των ρυθμίσεων που περιέχει το συγκεκριμένο σχέδιο νόμου, θεωρώ πως πρόκειται για ένα νομοθέτημα σημαντικό -ειδικά για εμάς </w:t>
      </w:r>
      <w:r>
        <w:rPr>
          <w:rFonts w:eastAsia="Times New Roman" w:cs="Times New Roman"/>
          <w:szCs w:val="24"/>
        </w:rPr>
        <w:t>που ασχολούμαστε με τον τομέα της δικαιοσύνης, όπως αναφέρατε κι εσείς, κύριε Πρόεδρε- το οποίο έρχεται να συμπληρώσει και να ενισχύσει περαιτέρω τη γενικότερη πολιτική του Υπουργείου, μία πολιτική που έχει ως κεντρικό άξονα τον εκσυγχρονισμό και τον εκδημ</w:t>
      </w:r>
      <w:r>
        <w:rPr>
          <w:rFonts w:eastAsia="Times New Roman" w:cs="Times New Roman"/>
          <w:szCs w:val="24"/>
        </w:rPr>
        <w:t xml:space="preserve">οκρατισμό του συστήματος δικαιοσύνης, πάντα με γνώμονα το ευρωπαϊκό κεκτημένο και τα ανθρώπινα δικαιώματα. </w:t>
      </w:r>
    </w:p>
    <w:p w14:paraId="6891348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Ειδικότερα όσον αφορά τα εγκλήματα στον κυβερνοχώρο, η τροποποίηση της νομοθεσίας καθίσταται πλέον αναγκαία για προφανείς λόγους. Η εκτεταμένη χρήση</w:t>
      </w:r>
      <w:r>
        <w:rPr>
          <w:rFonts w:eastAsia="Times New Roman" w:cs="Times New Roman"/>
          <w:szCs w:val="24"/>
        </w:rPr>
        <w:t xml:space="preserve"> του διαδικτύου και των συστημάτων υπολογιστών γενικότερα, έχει γεννήσει νέα φαινόμενα και νέες παραλλαγές αξιόποινων πράξεων μέσω του κυβερνοχώρου.</w:t>
      </w:r>
    </w:p>
    <w:p w14:paraId="6891348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Σε αυτή τη λογική, το Συμβούλιο της Ευρώπης κατάρτησε ήδη από το 2001 την υπ’ αριθμόν 185 </w:t>
      </w:r>
      <w:r>
        <w:rPr>
          <w:rFonts w:eastAsia="Times New Roman" w:cs="Times New Roman"/>
          <w:szCs w:val="24"/>
        </w:rPr>
        <w:t>σ</w:t>
      </w:r>
      <w:r>
        <w:rPr>
          <w:rFonts w:eastAsia="Times New Roman" w:cs="Times New Roman"/>
          <w:szCs w:val="24"/>
        </w:rPr>
        <w:t>ύμβαση και ακολο</w:t>
      </w:r>
      <w:r>
        <w:rPr>
          <w:rFonts w:eastAsia="Times New Roman" w:cs="Times New Roman"/>
          <w:szCs w:val="24"/>
        </w:rPr>
        <w:t xml:space="preserve">ύθως το 2003 το πρώτο πρόσθετο </w:t>
      </w:r>
      <w:r>
        <w:rPr>
          <w:rFonts w:eastAsia="Times New Roman" w:cs="Times New Roman"/>
          <w:szCs w:val="24"/>
        </w:rPr>
        <w:t>π</w:t>
      </w:r>
      <w:r>
        <w:rPr>
          <w:rFonts w:eastAsia="Times New Roman" w:cs="Times New Roman"/>
          <w:szCs w:val="24"/>
        </w:rPr>
        <w:t>ρωτόκολλό της, ακριβώς για να αντιμετωπίσει τέτοιου είδους φαινόμενα.</w:t>
      </w:r>
    </w:p>
    <w:p w14:paraId="6891348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Ένα από τα σημαντικότερα άρθρα της </w:t>
      </w:r>
      <w:r>
        <w:rPr>
          <w:rFonts w:eastAsia="Times New Roman" w:cs="Times New Roman"/>
          <w:szCs w:val="24"/>
        </w:rPr>
        <w:t>σ</w:t>
      </w:r>
      <w:r>
        <w:rPr>
          <w:rFonts w:eastAsia="Times New Roman" w:cs="Times New Roman"/>
          <w:szCs w:val="24"/>
        </w:rPr>
        <w:t xml:space="preserve">ύμβασης αυτής είναι η διάταξη του άρθρου ένατου, το οποίο προβλέπει τα σχετικά με αξιόποινες πράξεις παιδικής πορνογραφίας, θεσμοθετώντας ένα ευρύ και ολοκληρωμένο πεδίο εφαρμογής και προστασίας, το οποίο, όπως ανέφερε και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w:t>
      </w:r>
      <w:r>
        <w:rPr>
          <w:rFonts w:eastAsia="Times New Roman" w:cs="Times New Roman"/>
          <w:szCs w:val="24"/>
        </w:rPr>
        <w:t xml:space="preserve">ικού Κόμματος, δένει με το ήδη υπάρχον νομοθετικό πλαίσιο, το οποίο, προφανώς, έρχεται να συμπληρώσει ή να συνυπάρξει με το δίκαιο τη </w:t>
      </w:r>
      <w:r>
        <w:rPr>
          <w:rFonts w:eastAsia="Times New Roman" w:cs="Times New Roman"/>
          <w:szCs w:val="24"/>
        </w:rPr>
        <w:t>σ</w:t>
      </w:r>
      <w:r>
        <w:rPr>
          <w:rFonts w:eastAsia="Times New Roman" w:cs="Times New Roman"/>
          <w:szCs w:val="24"/>
        </w:rPr>
        <w:t xml:space="preserve">ύμβασης. </w:t>
      </w:r>
    </w:p>
    <w:p w14:paraId="6891348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στα υπόλοιπα άρθρα της </w:t>
      </w:r>
      <w:r>
        <w:rPr>
          <w:rFonts w:eastAsia="Times New Roman" w:cs="Times New Roman"/>
          <w:szCs w:val="24"/>
        </w:rPr>
        <w:t>σ</w:t>
      </w:r>
      <w:r>
        <w:rPr>
          <w:rFonts w:eastAsia="Times New Roman" w:cs="Times New Roman"/>
          <w:szCs w:val="24"/>
        </w:rPr>
        <w:t>ύμβασης τιμωρούνται αδικήματα σχετικά με την παράνομη πρόσβαση σε δεδομένα και σ</w:t>
      </w:r>
      <w:r>
        <w:rPr>
          <w:rFonts w:eastAsia="Times New Roman" w:cs="Times New Roman"/>
          <w:szCs w:val="24"/>
        </w:rPr>
        <w:t>υστήματα, καθώς και υποκλοπή ή δημιουργία ή διάδοση ιών, κ.λπ.. Ακόμα αντιμετωπίζονται εγκλήματα κατά των δικαιωμάτων της πνευματικής ιδιοκτησίας.</w:t>
      </w:r>
    </w:p>
    <w:p w14:paraId="6891348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Μια άλλη σημαντική πτυχή της </w:t>
      </w:r>
      <w:r>
        <w:rPr>
          <w:rFonts w:eastAsia="Times New Roman" w:cs="Times New Roman"/>
          <w:szCs w:val="24"/>
        </w:rPr>
        <w:t>σ</w:t>
      </w:r>
      <w:r>
        <w:rPr>
          <w:rFonts w:eastAsia="Times New Roman" w:cs="Times New Roman"/>
          <w:szCs w:val="24"/>
        </w:rPr>
        <w:t>ύμβασης είναι οι διατάξεις για τη βελτίωση των δυνατοτήτων των κρατών να διεξάγ</w:t>
      </w:r>
      <w:r>
        <w:rPr>
          <w:rFonts w:eastAsia="Times New Roman" w:cs="Times New Roman"/>
          <w:szCs w:val="24"/>
        </w:rPr>
        <w:t>ουν στα δίκτυα έρευνας, σε πραγματικό χρόνο, με παράλληλη, όμως, διασφάλιση του σεβασμού των θεμελιωδών δικαιωμάτων σύμφωνα πάντα με τις επιταγές της ΕΣΔ.</w:t>
      </w:r>
    </w:p>
    <w:p w14:paraId="6891348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σταθώ στις διατάξεις του πρώτου πρόσθετου </w:t>
      </w:r>
      <w:r>
        <w:rPr>
          <w:rFonts w:eastAsia="Times New Roman" w:cs="Times New Roman"/>
          <w:szCs w:val="24"/>
        </w:rPr>
        <w:t>π</w:t>
      </w:r>
      <w:r>
        <w:rPr>
          <w:rFonts w:eastAsia="Times New Roman" w:cs="Times New Roman"/>
          <w:szCs w:val="24"/>
        </w:rPr>
        <w:t>ρωτοκόλλου του Συμβουλίου τη</w:t>
      </w:r>
      <w:r>
        <w:rPr>
          <w:rFonts w:eastAsia="Times New Roman" w:cs="Times New Roman"/>
          <w:szCs w:val="24"/>
        </w:rPr>
        <w:t xml:space="preserve">ς Ευρώπης, σχετικά με την ποινικοποίηση πράξεων </w:t>
      </w:r>
      <w:proofErr w:type="spellStart"/>
      <w:r>
        <w:rPr>
          <w:rFonts w:eastAsia="Times New Roman" w:cs="Times New Roman"/>
          <w:szCs w:val="24"/>
        </w:rPr>
        <w:t>ξενοφοβικής</w:t>
      </w:r>
      <w:proofErr w:type="spellEnd"/>
      <w:r>
        <w:rPr>
          <w:rFonts w:eastAsia="Times New Roman" w:cs="Times New Roman"/>
          <w:szCs w:val="24"/>
        </w:rPr>
        <w:t xml:space="preserve"> και ρατσιστικής φύσης, διατάξεις που είναι απολύτως αναγκαίες</w:t>
      </w:r>
      <w:r>
        <w:rPr>
          <w:rFonts w:eastAsia="Times New Roman" w:cs="Times New Roman"/>
          <w:szCs w:val="24"/>
        </w:rPr>
        <w:t>,</w:t>
      </w:r>
      <w:r>
        <w:rPr>
          <w:rFonts w:eastAsia="Times New Roman" w:cs="Times New Roman"/>
          <w:szCs w:val="24"/>
        </w:rPr>
        <w:t xml:space="preserve"> εάν αναλογιστούμε τις ρατσιστικές δημοσιεύσεις, δηλώσεις, λεκτικές επιθέσεις, οι οποίες λαμβάνουν χώρο πολύ συχνά στο διαδίκτυο και τ</w:t>
      </w:r>
      <w:r>
        <w:rPr>
          <w:rFonts w:eastAsia="Times New Roman" w:cs="Times New Roman"/>
          <w:szCs w:val="24"/>
        </w:rPr>
        <w:t xml:space="preserve">α μέσα κοινωνικής δικτύωσης, τα λεγόμενα </w:t>
      </w:r>
      <w:r>
        <w:rPr>
          <w:rFonts w:eastAsia="Times New Roman" w:cs="Times New Roman"/>
          <w:szCs w:val="24"/>
          <w:lang w:val="en-GB"/>
        </w:rPr>
        <w:t>social</w:t>
      </w:r>
      <w:r>
        <w:rPr>
          <w:rFonts w:eastAsia="Times New Roman" w:cs="Times New Roman"/>
          <w:szCs w:val="24"/>
        </w:rPr>
        <w:t xml:space="preserve"> </w:t>
      </w:r>
      <w:r>
        <w:rPr>
          <w:rFonts w:eastAsia="Times New Roman" w:cs="Times New Roman"/>
          <w:szCs w:val="24"/>
          <w:lang w:val="en-GB"/>
        </w:rPr>
        <w:t>media</w:t>
      </w:r>
      <w:r>
        <w:rPr>
          <w:rFonts w:eastAsia="Times New Roman" w:cs="Times New Roman"/>
          <w:szCs w:val="24"/>
        </w:rPr>
        <w:t xml:space="preserve">. </w:t>
      </w:r>
    </w:p>
    <w:p w14:paraId="6891348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Ελλάδα, όμως, τον τελευταίο καιρό γυρίζει την πλάτη σε </w:t>
      </w:r>
      <w:proofErr w:type="spellStart"/>
      <w:r>
        <w:rPr>
          <w:rFonts w:eastAsia="Times New Roman" w:cs="Times New Roman"/>
          <w:szCs w:val="24"/>
        </w:rPr>
        <w:t>ξενοφοβικές</w:t>
      </w:r>
      <w:proofErr w:type="spellEnd"/>
      <w:r>
        <w:rPr>
          <w:rFonts w:eastAsia="Times New Roman" w:cs="Times New Roman"/>
          <w:szCs w:val="24"/>
        </w:rPr>
        <w:t xml:space="preserve"> προκαταλήψεις και στερεότυπα. Αυτή η αλλαγή, βέβαια, καθόλου τυχαία δεν είναι, παρά αποτελεί απόρροια μίας γενικής αντιρατσιστικής </w:t>
      </w:r>
      <w:r>
        <w:rPr>
          <w:rFonts w:eastAsia="Times New Roman" w:cs="Times New Roman"/>
          <w:szCs w:val="24"/>
        </w:rPr>
        <w:t xml:space="preserve">πολιτικής που εφαρμόζουν τα Υπουργεία της Κυβέρνησης της Αριστεράς τον τελευταίο ενάμιση χρόνο και ιδίως το Υπουργείο Δικαιοσύνης, μέσα από μία δέσμη διατάξεων και πρωτοβουλιών στην κατεύθυνση της πάταξης των ρατσιστικών συμπεριφορών. </w:t>
      </w:r>
    </w:p>
    <w:p w14:paraId="6891348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Αναφέρθηκα διεξοδικά</w:t>
      </w:r>
      <w:r>
        <w:rPr>
          <w:rFonts w:eastAsia="Times New Roman" w:cs="Times New Roman"/>
          <w:szCs w:val="24"/>
        </w:rPr>
        <w:t xml:space="preserve"> σε αυτές στην αρμόδια </w:t>
      </w:r>
      <w:r>
        <w:rPr>
          <w:rFonts w:eastAsia="Times New Roman" w:cs="Times New Roman"/>
          <w:szCs w:val="24"/>
        </w:rPr>
        <w:t>ε</w:t>
      </w:r>
      <w:r>
        <w:rPr>
          <w:rFonts w:eastAsia="Times New Roman" w:cs="Times New Roman"/>
          <w:szCs w:val="24"/>
        </w:rPr>
        <w:t xml:space="preserve">πιτροπή και κυρίως, στην εμβάθυνση του αντιρατσιστικού νόμου και βέβαια, στο </w:t>
      </w:r>
      <w:proofErr w:type="spellStart"/>
      <w:r>
        <w:rPr>
          <w:rFonts w:eastAsia="Times New Roman" w:cs="Times New Roman"/>
          <w:szCs w:val="24"/>
        </w:rPr>
        <w:t>εργόσημο</w:t>
      </w:r>
      <w:proofErr w:type="spellEnd"/>
      <w:r>
        <w:rPr>
          <w:rFonts w:eastAsia="Times New Roman" w:cs="Times New Roman"/>
          <w:szCs w:val="24"/>
        </w:rPr>
        <w:t xml:space="preserve"> για τους εργάτες γης χωρίς χαρτιά που έρχονται από τρίτες χώρες. </w:t>
      </w:r>
    </w:p>
    <w:p w14:paraId="6891348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Γενικότερα παρατηρούμε ότι όλη η πολιτική και η φιλοσοφία της Κυβέρνησης ενισχύε</w:t>
      </w:r>
      <w:r>
        <w:rPr>
          <w:rFonts w:eastAsia="Times New Roman" w:cs="Times New Roman"/>
          <w:szCs w:val="24"/>
        </w:rPr>
        <w:t xml:space="preserve">ι την ανεκτικότητα στη διαφορετικότητα και το σεβασμό στα ανθρώπινα δικαιώματα. </w:t>
      </w:r>
    </w:p>
    <w:p w14:paraId="6891348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εν λόγω </w:t>
      </w:r>
      <w:r>
        <w:rPr>
          <w:rFonts w:eastAsia="Times New Roman" w:cs="Times New Roman"/>
          <w:szCs w:val="24"/>
        </w:rPr>
        <w:t>π</w:t>
      </w:r>
      <w:r>
        <w:rPr>
          <w:rFonts w:eastAsia="Times New Roman" w:cs="Times New Roman"/>
          <w:szCs w:val="24"/>
        </w:rPr>
        <w:t xml:space="preserve">ρωτόκολλο, λοιπόν, έρχεται να συμπληρώσει όπως </w:t>
      </w:r>
      <w:proofErr w:type="spellStart"/>
      <w:r>
        <w:rPr>
          <w:rFonts w:eastAsia="Times New Roman" w:cs="Times New Roman"/>
          <w:szCs w:val="24"/>
        </w:rPr>
        <w:t>προείπα</w:t>
      </w:r>
      <w:proofErr w:type="spellEnd"/>
      <w:r>
        <w:rPr>
          <w:rFonts w:eastAsia="Times New Roman" w:cs="Times New Roman"/>
          <w:szCs w:val="24"/>
        </w:rPr>
        <w:t xml:space="preserve"> και να προασπίσει ακόμα περισσότερο αυτή τη λογική και κουλτούρα. </w:t>
      </w:r>
    </w:p>
    <w:p w14:paraId="6891348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1 του </w:t>
      </w:r>
      <w:r>
        <w:rPr>
          <w:rFonts w:eastAsia="Times New Roman" w:cs="Times New Roman"/>
          <w:szCs w:val="24"/>
        </w:rPr>
        <w:t>π</w:t>
      </w:r>
      <w:r>
        <w:rPr>
          <w:rFonts w:eastAsia="Times New Roman" w:cs="Times New Roman"/>
          <w:szCs w:val="24"/>
        </w:rPr>
        <w:t>ρωτοκόλλου επι</w:t>
      </w:r>
      <w:r>
        <w:rPr>
          <w:rFonts w:eastAsia="Times New Roman" w:cs="Times New Roman"/>
          <w:szCs w:val="24"/>
        </w:rPr>
        <w:t>βάλλεται, όχι μόνο η ποινικοποίηση των εν λόγω συμπεριφορών, αλλά και η επιβολή των αναγκαίων μέτρων από τα συμβαλλόμενα κράτη, καθώς και η συνεχής μέριμνα για την ορθή εφαρμογή τους, η παρακολούθησή τους δηλαδή.</w:t>
      </w:r>
    </w:p>
    <w:p w14:paraId="6891349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άρθρο 2 του </w:t>
      </w:r>
      <w:r>
        <w:rPr>
          <w:rFonts w:eastAsia="Times New Roman" w:cs="Times New Roman"/>
          <w:szCs w:val="24"/>
        </w:rPr>
        <w:t>π</w:t>
      </w:r>
      <w:r>
        <w:rPr>
          <w:rFonts w:eastAsia="Times New Roman" w:cs="Times New Roman"/>
          <w:szCs w:val="24"/>
        </w:rPr>
        <w:t>ρωτοκόλλου</w:t>
      </w:r>
      <w:r>
        <w:rPr>
          <w:rFonts w:eastAsia="Times New Roman" w:cs="Times New Roman"/>
          <w:szCs w:val="24"/>
        </w:rPr>
        <w:t>,</w:t>
      </w:r>
      <w:r>
        <w:rPr>
          <w:rFonts w:eastAsia="Times New Roman" w:cs="Times New Roman"/>
          <w:szCs w:val="24"/>
        </w:rPr>
        <w:t xml:space="preserve"> ορίζεται ως ρα</w:t>
      </w:r>
      <w:r>
        <w:rPr>
          <w:rFonts w:eastAsia="Times New Roman" w:cs="Times New Roman"/>
          <w:szCs w:val="24"/>
        </w:rPr>
        <w:t xml:space="preserve">τσιστικό υλικό κάθε είδους έγγραφο, υλικό, εικόνες και οποιοδήποτε είδος ανάπτυξης ιδεών ή θεωριών με μορφή που να επιτρέπει την αποθήκευση, επεξεργασία ή μετάδοσή τους μέσω υπολογιστή. </w:t>
      </w:r>
    </w:p>
    <w:p w14:paraId="6891349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όλη τη θετική κατεύθυνση των διατάξεων, δεν θα πρέπει να παραβλέ</w:t>
      </w:r>
      <w:r>
        <w:rPr>
          <w:rFonts w:eastAsia="Times New Roman" w:cs="Times New Roman"/>
          <w:szCs w:val="24"/>
        </w:rPr>
        <w:t>ψουμε το γεγονός ότι σε κάποιες περιπτώσεις αυτές συγκρούονται με το δικαίωμα της ελεύθερης, δημόσιας έκφρασης ιδεών. Συγκρούονται, δηλαδή, αυτά τα μέτρα ελέγχου και περιορισμού, με το άρθρο 10 της Ευρωπαϊκής Σύμβασης των Δικαιωμάτων του Ανθρώπου. Όμως για</w:t>
      </w:r>
      <w:r>
        <w:rPr>
          <w:rFonts w:eastAsia="Times New Roman" w:cs="Times New Roman"/>
          <w:szCs w:val="24"/>
        </w:rPr>
        <w:t xml:space="preserve"> τέτοιου είδους περιπτώσεις το Δικαστήριο του Στρασβούργου έχει διαμορφώσει μία πάγια νομολογία, σύμφωνα με την οποία η ελευθερία της έκφρασης μπορεί να περιοριστεί όταν ισχύουν συσσωρευτικά συγκεκριμένα κριτήρια. </w:t>
      </w:r>
    </w:p>
    <w:p w14:paraId="6891349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Επομένως κατά την εφαρμογή των διατάξεων </w:t>
      </w:r>
      <w:r>
        <w:rPr>
          <w:rFonts w:eastAsia="Times New Roman" w:cs="Times New Roman"/>
          <w:szCs w:val="24"/>
        </w:rPr>
        <w:t xml:space="preserve">του </w:t>
      </w:r>
      <w:r>
        <w:rPr>
          <w:rFonts w:eastAsia="Times New Roman" w:cs="Times New Roman"/>
          <w:szCs w:val="24"/>
        </w:rPr>
        <w:t>π</w:t>
      </w:r>
      <w:r>
        <w:rPr>
          <w:rFonts w:eastAsia="Times New Roman" w:cs="Times New Roman"/>
          <w:szCs w:val="24"/>
        </w:rPr>
        <w:t xml:space="preserve">ρωτοκόλλου, οι ελληνικές </w:t>
      </w:r>
      <w:r>
        <w:rPr>
          <w:rFonts w:eastAsia="Times New Roman" w:cs="Times New Roman"/>
          <w:szCs w:val="24"/>
        </w:rPr>
        <w:t>α</w:t>
      </w:r>
      <w:r>
        <w:rPr>
          <w:rFonts w:eastAsia="Times New Roman" w:cs="Times New Roman"/>
          <w:szCs w:val="24"/>
        </w:rPr>
        <w:t>ρχές θα πρέπει να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αυτές τις αρχές και να ενεργούν αναλόγως. </w:t>
      </w:r>
    </w:p>
    <w:p w14:paraId="6891349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Φεύγοντας από την κύρωση της </w:t>
      </w:r>
      <w:r>
        <w:rPr>
          <w:rFonts w:eastAsia="Times New Roman" w:cs="Times New Roman"/>
          <w:szCs w:val="24"/>
        </w:rPr>
        <w:t>σ</w:t>
      </w:r>
      <w:r>
        <w:rPr>
          <w:rFonts w:eastAsia="Times New Roman" w:cs="Times New Roman"/>
          <w:szCs w:val="24"/>
        </w:rPr>
        <w:t>ύμβασης του Συμβουλίου της Ευρώπης, θα ήθελα να εστιάσω σε δύο από τις λοιπές διατάξεις αυτού του νομοσχεδίου,</w:t>
      </w:r>
      <w:r>
        <w:rPr>
          <w:rFonts w:eastAsia="Times New Roman" w:cs="Times New Roman"/>
          <w:szCs w:val="24"/>
        </w:rPr>
        <w:t xml:space="preserve"> οι οποίες θεωρώ ότι είναι μείζονος σημασίας.</w:t>
      </w:r>
    </w:p>
    <w:p w14:paraId="6891349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άρθρο 15</w:t>
      </w:r>
      <w:r>
        <w:rPr>
          <w:rFonts w:eastAsia="Times New Roman" w:cs="Times New Roman"/>
          <w:szCs w:val="24"/>
        </w:rPr>
        <w:t>,</w:t>
      </w:r>
      <w:r>
        <w:rPr>
          <w:rFonts w:eastAsia="Times New Roman" w:cs="Times New Roman"/>
          <w:szCs w:val="24"/>
        </w:rPr>
        <w:t xml:space="preserve"> εισάγει παράταση των ρυθμίσεων του ν.4322/2015 για την αποσυμφόρηση των φυλακών. Συγκεκριμένα παρατείνονται ορισμένες διατάξεις για την αποφυλάκιση έως και τις 27 Απριλίου 2017. Πρόκειται για μία π</w:t>
      </w:r>
      <w:r>
        <w:rPr>
          <w:rFonts w:eastAsia="Times New Roman" w:cs="Times New Roman"/>
          <w:szCs w:val="24"/>
        </w:rPr>
        <w:t xml:space="preserve">αράταση, η οποία θα βοηθήσει στην περαιτέρω αποσυμφόρηση και καλυτέρευση των συνθηκών διαβίωσης στις ελληνικές φυλακές τόσο για τους σωφρονιστικούς υπαλλήλους, όσο και για τους κρατούμενους. </w:t>
      </w:r>
    </w:p>
    <w:p w14:paraId="68913495" w14:textId="77777777" w:rsidR="001E1C42" w:rsidRDefault="003A7B58">
      <w:pPr>
        <w:spacing w:after="0" w:line="600" w:lineRule="auto"/>
        <w:ind w:firstLine="720"/>
        <w:jc w:val="both"/>
        <w:rPr>
          <w:rFonts w:eastAsia="Times New Roman"/>
          <w:szCs w:val="24"/>
        </w:rPr>
      </w:pPr>
      <w:r>
        <w:rPr>
          <w:rFonts w:eastAsia="Times New Roman"/>
          <w:szCs w:val="24"/>
        </w:rPr>
        <w:t>Άλλωστε, την αλλαγή των συνθηκών στις φυλακές μετά το ν.</w:t>
      </w:r>
      <w:r>
        <w:rPr>
          <w:rFonts w:eastAsia="Times New Roman"/>
          <w:szCs w:val="24"/>
        </w:rPr>
        <w:t xml:space="preserve">4322 έχει παρατηρήσει και η </w:t>
      </w:r>
      <w:r>
        <w:rPr>
          <w:rFonts w:eastAsia="Times New Roman"/>
          <w:szCs w:val="24"/>
        </w:rPr>
        <w:t>ε</w:t>
      </w:r>
      <w:r>
        <w:rPr>
          <w:rFonts w:eastAsia="Times New Roman"/>
          <w:szCs w:val="24"/>
        </w:rPr>
        <w:t>πιτροπή κατά των βασανιστηρίων -</w:t>
      </w:r>
      <w:r>
        <w:rPr>
          <w:rFonts w:eastAsia="Times New Roman"/>
          <w:szCs w:val="24"/>
          <w:lang w:val="en-US"/>
        </w:rPr>
        <w:t>CPT</w:t>
      </w:r>
      <w:r>
        <w:rPr>
          <w:rFonts w:eastAsia="Times New Roman"/>
          <w:szCs w:val="24"/>
        </w:rPr>
        <w:t>- στις τελευταίες επισκέψεις της στην Ελλάδα.</w:t>
      </w:r>
    </w:p>
    <w:p w14:paraId="68913496" w14:textId="77777777" w:rsidR="001E1C42" w:rsidRDefault="003A7B58">
      <w:pPr>
        <w:spacing w:after="0" w:line="600" w:lineRule="auto"/>
        <w:ind w:firstLine="720"/>
        <w:jc w:val="both"/>
        <w:rPr>
          <w:rFonts w:eastAsia="Times New Roman"/>
          <w:szCs w:val="24"/>
        </w:rPr>
      </w:pPr>
      <w:r>
        <w:rPr>
          <w:rFonts w:eastAsia="Times New Roman"/>
          <w:szCs w:val="24"/>
        </w:rPr>
        <w:t>Βέβαια εδώ πρέπει να σημειώσουμε ότι απαιτείται μια ολοκληρωμένη και συγκροτημένη παρέμβαση στο θέμα των φυλακών, όπως έγινε στα Διαβατά, όπως γίν</w:t>
      </w:r>
      <w:r>
        <w:rPr>
          <w:rFonts w:eastAsia="Times New Roman"/>
          <w:szCs w:val="24"/>
        </w:rPr>
        <w:t xml:space="preserve">εται με τη βελτίωση των συνθηκών στο νοσοκομείο του Κορυδαλλού. Επίσης πρέπει να επιτύχουμε και καλύτερη στελέχωση. </w:t>
      </w:r>
    </w:p>
    <w:p w14:paraId="68913497" w14:textId="77777777" w:rsidR="001E1C42" w:rsidRDefault="003A7B58">
      <w:pPr>
        <w:spacing w:after="0" w:line="600" w:lineRule="auto"/>
        <w:ind w:firstLine="720"/>
        <w:jc w:val="both"/>
        <w:rPr>
          <w:rFonts w:eastAsia="Times New Roman"/>
          <w:szCs w:val="24"/>
        </w:rPr>
      </w:pPr>
      <w:r>
        <w:rPr>
          <w:rFonts w:eastAsia="Times New Roman"/>
          <w:szCs w:val="24"/>
        </w:rPr>
        <w:t xml:space="preserve">Επιπλέον στο άρθρο 18 του παρόντος νομοσχεδίου προβλέπεται μία πολύ σημαντική διάταξη για τους </w:t>
      </w:r>
      <w:proofErr w:type="spellStart"/>
      <w:r>
        <w:rPr>
          <w:rFonts w:eastAsia="Times New Roman"/>
          <w:szCs w:val="24"/>
        </w:rPr>
        <w:t>τριτέκνους</w:t>
      </w:r>
      <w:proofErr w:type="spellEnd"/>
      <w:r>
        <w:rPr>
          <w:rFonts w:eastAsia="Times New Roman"/>
          <w:szCs w:val="24"/>
        </w:rPr>
        <w:t>. Υπάγονται και αυτοί πλέον στα πρ</w:t>
      </w:r>
      <w:r>
        <w:rPr>
          <w:rFonts w:eastAsia="Times New Roman"/>
          <w:szCs w:val="24"/>
        </w:rPr>
        <w:t>οστατευόμενα πρόσωπα του ν.2643/1998, σχετικά με τη μέριμνα για την απασχόληση προσώπων ειδικών κατηγοριών όπως οι πολύτεκνοι, οι ΑΜΕΑ κ.λπ.. Η στήριξη αυτή υπαγορεύεται τόσο από το σημαντικό δημογραφικό πρόβλημα της χώρας, όσο και από την κοινωνική πολιτι</w:t>
      </w:r>
      <w:r>
        <w:rPr>
          <w:rFonts w:eastAsia="Times New Roman"/>
          <w:szCs w:val="24"/>
        </w:rPr>
        <w:t>κή που θέλει να χαράξει αυτή η Κυβέρνηση.</w:t>
      </w:r>
    </w:p>
    <w:p w14:paraId="68913498"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8913499" w14:textId="77777777" w:rsidR="001E1C42" w:rsidRDefault="003A7B58">
      <w:pPr>
        <w:spacing w:after="0" w:line="600" w:lineRule="auto"/>
        <w:ind w:firstLine="720"/>
        <w:jc w:val="both"/>
        <w:rPr>
          <w:rFonts w:eastAsia="Times New Roman"/>
          <w:szCs w:val="24"/>
        </w:rPr>
      </w:pPr>
      <w:r>
        <w:rPr>
          <w:rFonts w:eastAsia="Times New Roman"/>
          <w:szCs w:val="24"/>
        </w:rPr>
        <w:t>Ολοκληρώνω σε μισό λεπτό, κύριε Πρόεδρε.</w:t>
      </w:r>
    </w:p>
    <w:p w14:paraId="6891349A" w14:textId="77777777" w:rsidR="001E1C42" w:rsidRDefault="003A7B58">
      <w:pPr>
        <w:spacing w:after="0" w:line="600" w:lineRule="auto"/>
        <w:ind w:firstLine="720"/>
        <w:jc w:val="both"/>
        <w:rPr>
          <w:rFonts w:eastAsia="Times New Roman"/>
          <w:szCs w:val="24"/>
        </w:rPr>
      </w:pPr>
      <w:r>
        <w:rPr>
          <w:rFonts w:eastAsia="Times New Roman"/>
          <w:szCs w:val="24"/>
        </w:rPr>
        <w:t>Τα δικαιώματα των ευάλωτων ομάδων είναι -και πρέπει να είναι- προτεραιότητα αυτής της Κυβ</w:t>
      </w:r>
      <w:r>
        <w:rPr>
          <w:rFonts w:eastAsia="Times New Roman"/>
          <w:szCs w:val="24"/>
        </w:rPr>
        <w:t xml:space="preserve">έρνησης. </w:t>
      </w:r>
    </w:p>
    <w:p w14:paraId="6891349B" w14:textId="77777777" w:rsidR="001E1C42" w:rsidRDefault="003A7B58">
      <w:pPr>
        <w:spacing w:after="0" w:line="600" w:lineRule="auto"/>
        <w:ind w:firstLine="720"/>
        <w:jc w:val="both"/>
        <w:rPr>
          <w:rFonts w:eastAsia="Times New Roman"/>
          <w:szCs w:val="24"/>
        </w:rPr>
      </w:pPr>
      <w:r>
        <w:rPr>
          <w:rFonts w:eastAsia="Times New Roman"/>
          <w:szCs w:val="24"/>
        </w:rPr>
        <w:t>Κυρίες και κύριοι συνάδελφοι, κλείνοντας θα ήθελα να πω ότι τα προηγούμενα νομοσχέδια που ανέφερα, αλλά και αυτά που θα έλθουν είναι η δική μας ατζέντα. Αυτές τις προτεραιότητες έχουμε, αυτές τις αλλαγές οραματιζόμαστε και γι’ αυτή την κοινωνία π</w:t>
      </w:r>
      <w:r>
        <w:rPr>
          <w:rFonts w:eastAsia="Times New Roman"/>
          <w:szCs w:val="24"/>
        </w:rPr>
        <w:t>αλεύουμε, ξέροντας πολύ καλά τις δυσκολίες που περνάει αλλά και τα λάθη που έχουμε κάνει και εμείς. Οτιδήποτε άλλο, όμως, στο θέμα των δικαιωμάτων και της εναρμόνισης με το ευρωπαϊκό δίκαιο ανήκει στο παρελθόν και ευτυχώς θα μείνει εκεί.</w:t>
      </w:r>
    </w:p>
    <w:p w14:paraId="6891349C" w14:textId="77777777" w:rsidR="001E1C42" w:rsidRDefault="003A7B58">
      <w:pPr>
        <w:spacing w:after="0" w:line="600" w:lineRule="auto"/>
        <w:ind w:firstLine="720"/>
        <w:jc w:val="both"/>
        <w:rPr>
          <w:rFonts w:eastAsia="Times New Roman"/>
          <w:szCs w:val="24"/>
        </w:rPr>
      </w:pPr>
      <w:r>
        <w:rPr>
          <w:rFonts w:eastAsia="Times New Roman"/>
          <w:szCs w:val="24"/>
        </w:rPr>
        <w:t>Ευχαριστώ.</w:t>
      </w:r>
    </w:p>
    <w:p w14:paraId="6891349D" w14:textId="77777777" w:rsidR="001E1C42" w:rsidRDefault="003A7B58">
      <w:pPr>
        <w:spacing w:after="0" w:line="600" w:lineRule="auto"/>
        <w:jc w:val="center"/>
        <w:rPr>
          <w:rFonts w:eastAsia="Times New Roman"/>
          <w:szCs w:val="24"/>
        </w:rPr>
      </w:pPr>
      <w:r>
        <w:rPr>
          <w:rFonts w:eastAsia="Times New Roman"/>
          <w:szCs w:val="24"/>
        </w:rPr>
        <w:t>(Χειροκ</w:t>
      </w:r>
      <w:r>
        <w:rPr>
          <w:rFonts w:eastAsia="Times New Roman"/>
          <w:szCs w:val="24"/>
        </w:rPr>
        <w:t>ροτήματα από τις πτέρυγες του ΣΥΡΙΖΑ και των ΑΝΕΛ)</w:t>
      </w:r>
    </w:p>
    <w:p w14:paraId="6891349E"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6891349F" w14:textId="77777777" w:rsidR="001E1C42" w:rsidRDefault="003A7B58">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Σταμπουλή</w:t>
      </w:r>
      <w:proofErr w:type="spellEnd"/>
      <w:r>
        <w:rPr>
          <w:rFonts w:eastAsia="Times New Roman"/>
          <w:szCs w:val="24"/>
        </w:rPr>
        <w:t xml:space="preserve"> έχει τον λόγο.</w:t>
      </w:r>
    </w:p>
    <w:p w14:paraId="689134A0" w14:textId="77777777" w:rsidR="001E1C42" w:rsidRDefault="003A7B58">
      <w:pPr>
        <w:spacing w:after="0" w:line="600" w:lineRule="auto"/>
        <w:ind w:firstLine="720"/>
        <w:jc w:val="both"/>
        <w:rPr>
          <w:rFonts w:eastAsia="Times New Roman"/>
          <w:szCs w:val="24"/>
        </w:rPr>
      </w:pPr>
      <w:r>
        <w:rPr>
          <w:rFonts w:eastAsia="Times New Roman"/>
          <w:b/>
          <w:szCs w:val="24"/>
        </w:rPr>
        <w:t>ΑΦΡΟΔΙΤΗ ΣΤΑΜΠΟΥΛΗ:</w:t>
      </w:r>
      <w:r>
        <w:rPr>
          <w:rFonts w:eastAsia="Times New Roman"/>
          <w:szCs w:val="24"/>
        </w:rPr>
        <w:t xml:space="preserve"> Ευχαριστώ, κύριε Πρόεδρε.</w:t>
      </w:r>
    </w:p>
    <w:p w14:paraId="689134A1" w14:textId="77777777" w:rsidR="001E1C42" w:rsidRDefault="003A7B58">
      <w:pPr>
        <w:spacing w:after="0" w:line="600" w:lineRule="auto"/>
        <w:ind w:firstLine="720"/>
        <w:jc w:val="both"/>
        <w:rPr>
          <w:rFonts w:eastAsia="Times New Roman"/>
          <w:szCs w:val="24"/>
        </w:rPr>
      </w:pPr>
      <w:r>
        <w:rPr>
          <w:rFonts w:eastAsia="Times New Roman"/>
          <w:szCs w:val="24"/>
        </w:rPr>
        <w:t xml:space="preserve">Κύριε Υπουργέ, αγαπητές </w:t>
      </w:r>
      <w:proofErr w:type="spellStart"/>
      <w:r>
        <w:rPr>
          <w:rFonts w:eastAsia="Times New Roman"/>
          <w:szCs w:val="24"/>
        </w:rPr>
        <w:t>συναδέλφισσες</w:t>
      </w:r>
      <w:proofErr w:type="spellEnd"/>
      <w:r>
        <w:rPr>
          <w:rFonts w:eastAsia="Times New Roman"/>
          <w:szCs w:val="24"/>
        </w:rPr>
        <w:t>, αγαπητοί συνάδελφοι, από την αρχή της εμφάνισής του ο κυβερνοχώρος χαιρετήθηκε ως ένας χώρος ελεύθερης έκφρασης, ελεύθερης και απεριόριστης διακίνησης ιδεών και πληροφοριών. Εκτός από τα παραπάνω, δεν άργησε να εξελιχ</w:t>
      </w:r>
      <w:r>
        <w:rPr>
          <w:rFonts w:eastAsia="Times New Roman"/>
          <w:szCs w:val="24"/>
        </w:rPr>
        <w:t>θεί και σ’ ένα χώρο διευκόλυνσης άσκησης εγκλημάτων και μάλιστα διασυνοριακών εγκλημάτων, όπως δεν άργησε να εμφανιστεί και το έγκλημα με στόχο τον κυβερνοχώρο και τις υπηρεσίες που μαζικά παρέχονται απ’ αυτόν. Για άλλη μια φορά οι κρατικές οντότητες που σ</w:t>
      </w:r>
      <w:r>
        <w:rPr>
          <w:rFonts w:eastAsia="Times New Roman"/>
          <w:szCs w:val="24"/>
        </w:rPr>
        <w:t xml:space="preserve">τηρίζονται στην αρχή της </w:t>
      </w:r>
      <w:proofErr w:type="spellStart"/>
      <w:r>
        <w:rPr>
          <w:rFonts w:eastAsia="Times New Roman"/>
          <w:szCs w:val="24"/>
        </w:rPr>
        <w:t>εδαφικότητας</w:t>
      </w:r>
      <w:proofErr w:type="spellEnd"/>
      <w:r>
        <w:rPr>
          <w:rFonts w:eastAsia="Times New Roman"/>
          <w:szCs w:val="24"/>
        </w:rPr>
        <w:t xml:space="preserve"> βρέθηκαν πίσω από το έγκλημα και η νομοθεσία τους έπρεπε να προσαρμοστεί κατάλληλα. </w:t>
      </w:r>
    </w:p>
    <w:p w14:paraId="689134A2" w14:textId="77777777" w:rsidR="001E1C42" w:rsidRDefault="003A7B58">
      <w:pPr>
        <w:spacing w:after="0" w:line="600" w:lineRule="auto"/>
        <w:ind w:firstLine="720"/>
        <w:jc w:val="both"/>
        <w:rPr>
          <w:rFonts w:eastAsia="Times New Roman"/>
          <w:szCs w:val="24"/>
        </w:rPr>
      </w:pPr>
      <w:r>
        <w:rPr>
          <w:rFonts w:eastAsia="Times New Roman"/>
          <w:szCs w:val="24"/>
        </w:rPr>
        <w:t>Σ’ αυτή την ανάγκη απαντά η σύμβαση του Συμβουλίου της Ευρώπης που κυρώνουμε σήμερα με την οποία πρώτα-πρώτα δίνεται η δυνατότητα έρε</w:t>
      </w:r>
      <w:r>
        <w:rPr>
          <w:rFonts w:eastAsia="Times New Roman"/>
          <w:szCs w:val="24"/>
        </w:rPr>
        <w:t xml:space="preserve">υνας και συλλογής στοιχείων από τις δικαστικές και αστυνομικές αρχές σε πραγματικό χρόνο, πριν αυτά εξαφανιστούν, πράγμα σχετικά εύκολο τεχνικά και άμεσα επιδιωκόμενο από τους διενεργούντες έγκλημα διά του διαδικτύου. </w:t>
      </w:r>
    </w:p>
    <w:p w14:paraId="689134A3" w14:textId="77777777" w:rsidR="001E1C42" w:rsidRDefault="003A7B58">
      <w:pPr>
        <w:spacing w:after="0" w:line="600" w:lineRule="auto"/>
        <w:ind w:firstLine="720"/>
        <w:jc w:val="both"/>
        <w:rPr>
          <w:rFonts w:eastAsia="Times New Roman"/>
          <w:szCs w:val="24"/>
        </w:rPr>
      </w:pPr>
      <w:r>
        <w:rPr>
          <w:rFonts w:eastAsia="Times New Roman"/>
          <w:szCs w:val="24"/>
        </w:rPr>
        <w:t>Έτσι, δίνεται η δυνατότητα για πραγμα</w:t>
      </w:r>
      <w:r>
        <w:rPr>
          <w:rFonts w:eastAsia="Times New Roman"/>
          <w:szCs w:val="24"/>
        </w:rPr>
        <w:t xml:space="preserve">τοποίηση επειγουσών ενεργειών που θα παρεμποδίσουν την εξαφάνιση δεδομένων, μεταξύ των οποίων και ενέργειες που εξασφαλίζουν τη διατήρηση αυτών από τους </w:t>
      </w:r>
      <w:proofErr w:type="spellStart"/>
      <w:r>
        <w:rPr>
          <w:rFonts w:eastAsia="Times New Roman"/>
          <w:szCs w:val="24"/>
        </w:rPr>
        <w:t>παρόχους</w:t>
      </w:r>
      <w:proofErr w:type="spellEnd"/>
      <w:r>
        <w:rPr>
          <w:rFonts w:eastAsia="Times New Roman"/>
          <w:szCs w:val="24"/>
        </w:rPr>
        <w:t>, ώστε να διαπιστώνεται η διαδρομή μέσα από την οποία πραγματοποιήθηκε η αξιόποινη επικοινωνία,</w:t>
      </w:r>
      <w:r>
        <w:rPr>
          <w:rFonts w:eastAsia="Times New Roman"/>
          <w:szCs w:val="24"/>
        </w:rPr>
        <w:t xml:space="preserve"> όμως η διαρκής και μυστική παρακολούθηση των δικτύων δεν είναι επιτρεπτή. </w:t>
      </w:r>
    </w:p>
    <w:p w14:paraId="689134A4" w14:textId="77777777" w:rsidR="001E1C42" w:rsidRDefault="003A7B58">
      <w:pPr>
        <w:spacing w:after="0" w:line="600" w:lineRule="auto"/>
        <w:ind w:firstLine="720"/>
        <w:jc w:val="both"/>
        <w:rPr>
          <w:rFonts w:eastAsia="Times New Roman"/>
          <w:szCs w:val="24"/>
        </w:rPr>
      </w:pPr>
      <w:r>
        <w:rPr>
          <w:rFonts w:eastAsia="Times New Roman"/>
          <w:szCs w:val="24"/>
        </w:rPr>
        <w:t>Επίσης διευκολύνεται η δικαστική συνδρομή και προβλέπεται ένα δίκτυο σημείων επαφής τα οποία λειτουργούν όλο το εικοσιτετράωρο όλες τις μέρες της εβδομάδας.</w:t>
      </w:r>
    </w:p>
    <w:p w14:paraId="689134A5" w14:textId="77777777" w:rsidR="001E1C42" w:rsidRDefault="003A7B58">
      <w:pPr>
        <w:spacing w:after="0" w:line="600" w:lineRule="auto"/>
        <w:ind w:firstLine="720"/>
        <w:jc w:val="both"/>
        <w:rPr>
          <w:rFonts w:eastAsia="Times New Roman"/>
          <w:szCs w:val="24"/>
        </w:rPr>
      </w:pPr>
      <w:r>
        <w:rPr>
          <w:rFonts w:eastAsia="Times New Roman"/>
          <w:szCs w:val="24"/>
        </w:rPr>
        <w:t>Προστατεύεται η ανταλλα</w:t>
      </w:r>
      <w:r>
        <w:rPr>
          <w:rFonts w:eastAsia="Times New Roman"/>
          <w:szCs w:val="24"/>
        </w:rPr>
        <w:t>γή προσωπικών δεδομένων. Επιτρέπεται η διασυνοριακή πρόσβαση σε δεδομένα χωρίς τη διαδικασία της δικαστικής συνδρομής, όταν πρόκειται για δεδομένα στα οποία έχει πρόσβαση το κοινό ή αυτά έχουν παρασχεθεί με εκούσια συγκατάθεση του προσώπου που έχει το νόμι</w:t>
      </w:r>
      <w:r>
        <w:rPr>
          <w:rFonts w:eastAsia="Times New Roman"/>
          <w:szCs w:val="24"/>
        </w:rPr>
        <w:t xml:space="preserve">μο δικαίωμα για τη διάθεσή τους. </w:t>
      </w:r>
    </w:p>
    <w:p w14:paraId="689134A6" w14:textId="77777777" w:rsidR="001E1C42" w:rsidRDefault="003A7B58">
      <w:pPr>
        <w:spacing w:after="0" w:line="600" w:lineRule="auto"/>
        <w:ind w:firstLine="720"/>
        <w:jc w:val="both"/>
        <w:rPr>
          <w:rFonts w:eastAsia="Times New Roman"/>
          <w:szCs w:val="24"/>
        </w:rPr>
      </w:pPr>
      <w:r>
        <w:rPr>
          <w:rFonts w:eastAsia="Times New Roman"/>
          <w:szCs w:val="24"/>
        </w:rPr>
        <w:t>Με σειρά άρθρων προσδιορίζονται ως αξιόποινες πράξεις, δράσεις που αποσκοπούν στην πρόκληση βλάβης στα δίκτυα, η παράνομη πρόσβαση, η υποκλοπή, η παρεμβολή στα δεδομένα, οι παρεμβολές στα συστήματα, όπως και η κατασκευή, κ</w:t>
      </w:r>
      <w:r>
        <w:rPr>
          <w:rFonts w:eastAsia="Times New Roman"/>
          <w:szCs w:val="24"/>
        </w:rPr>
        <w:t>ατοχή και διάθεση «ιών», «σκουληκιών» και «δούρειων ίππων», δηλαδή καταστροφικών προγραμμάτων.</w:t>
      </w:r>
    </w:p>
    <w:p w14:paraId="689134A7" w14:textId="77777777" w:rsidR="001E1C42" w:rsidRDefault="003A7B58">
      <w:pPr>
        <w:spacing w:after="0" w:line="600" w:lineRule="auto"/>
        <w:ind w:firstLine="720"/>
        <w:jc w:val="both"/>
        <w:rPr>
          <w:rFonts w:eastAsia="Times New Roman"/>
          <w:szCs w:val="24"/>
        </w:rPr>
      </w:pPr>
      <w:r>
        <w:rPr>
          <w:rFonts w:eastAsia="Times New Roman"/>
          <w:szCs w:val="24"/>
        </w:rPr>
        <w:t xml:space="preserve">Άλλες διατάξεις που αφορούν την παιδική πορνογραφία </w:t>
      </w:r>
      <w:proofErr w:type="spellStart"/>
      <w:r>
        <w:rPr>
          <w:rFonts w:eastAsia="Times New Roman"/>
          <w:szCs w:val="24"/>
        </w:rPr>
        <w:t>ποινικοποιούν</w:t>
      </w:r>
      <w:proofErr w:type="spellEnd"/>
      <w:r>
        <w:rPr>
          <w:rFonts w:eastAsia="Times New Roman"/>
          <w:szCs w:val="24"/>
        </w:rPr>
        <w:t xml:space="preserve">, μεταξύ άλλων, την εμφάνιση στο διαδίκτυο ενηλίκων ως ανηλίκων, ενώ υπάρχουν και διατάξεις για </w:t>
      </w:r>
      <w:r>
        <w:rPr>
          <w:rFonts w:eastAsia="Times New Roman"/>
          <w:szCs w:val="24"/>
        </w:rPr>
        <w:t xml:space="preserve">την προστασία της πνευματικής ιδιοκτησίας. </w:t>
      </w:r>
    </w:p>
    <w:p w14:paraId="689134A8" w14:textId="77777777" w:rsidR="001E1C42" w:rsidRDefault="003A7B58">
      <w:pPr>
        <w:spacing w:after="0" w:line="600" w:lineRule="auto"/>
        <w:ind w:firstLine="720"/>
        <w:jc w:val="both"/>
        <w:rPr>
          <w:rFonts w:eastAsia="Times New Roman"/>
          <w:szCs w:val="24"/>
        </w:rPr>
      </w:pPr>
      <w:r>
        <w:rPr>
          <w:rFonts w:eastAsia="Times New Roman"/>
          <w:szCs w:val="24"/>
        </w:rPr>
        <w:t xml:space="preserve">Το πρόσθετο πρωτόκολλο </w:t>
      </w:r>
      <w:proofErr w:type="spellStart"/>
      <w:r>
        <w:rPr>
          <w:rFonts w:eastAsia="Times New Roman"/>
          <w:szCs w:val="24"/>
        </w:rPr>
        <w:t>ποινικοποιεί</w:t>
      </w:r>
      <w:proofErr w:type="spellEnd"/>
      <w:r>
        <w:rPr>
          <w:rFonts w:eastAsia="Times New Roman"/>
          <w:szCs w:val="24"/>
        </w:rPr>
        <w:t xml:space="preserve"> τη διακίνηση στον κυβερνοχώρο ρατσιστικού και </w:t>
      </w:r>
      <w:proofErr w:type="spellStart"/>
      <w:r>
        <w:rPr>
          <w:rFonts w:eastAsia="Times New Roman"/>
          <w:szCs w:val="24"/>
        </w:rPr>
        <w:t>ξενοφοβικού</w:t>
      </w:r>
      <w:proofErr w:type="spellEnd"/>
      <w:r>
        <w:rPr>
          <w:rFonts w:eastAsia="Times New Roman"/>
          <w:szCs w:val="24"/>
        </w:rPr>
        <w:t xml:space="preserve"> υλικού και την ενθάρρυνση </w:t>
      </w:r>
      <w:proofErr w:type="spellStart"/>
      <w:r>
        <w:rPr>
          <w:rFonts w:eastAsia="Times New Roman"/>
          <w:szCs w:val="24"/>
        </w:rPr>
        <w:t>ξενοφοβικών</w:t>
      </w:r>
      <w:proofErr w:type="spellEnd"/>
      <w:r>
        <w:rPr>
          <w:rFonts w:eastAsia="Times New Roman"/>
          <w:szCs w:val="24"/>
        </w:rPr>
        <w:t xml:space="preserve"> και ρατσιστικών πράξεων. Δεν αντίκειται στις διατάξεις της ευρωπαϊκής σύμβασης γ</w:t>
      </w:r>
      <w:r>
        <w:rPr>
          <w:rFonts w:eastAsia="Times New Roman"/>
          <w:szCs w:val="24"/>
        </w:rPr>
        <w:t xml:space="preserve">ια τα δικαιώματα του ανθρώπου που κατοχυρώνουν την ελευθερία της έκφρασης, με το ίδιο σκεπτικό με το οποίο το </w:t>
      </w:r>
      <w:r>
        <w:rPr>
          <w:rFonts w:eastAsia="Times New Roman"/>
          <w:szCs w:val="24"/>
        </w:rPr>
        <w:t>Δ</w:t>
      </w:r>
      <w:r>
        <w:rPr>
          <w:rFonts w:eastAsia="Times New Roman"/>
          <w:szCs w:val="24"/>
        </w:rPr>
        <w:t>ικαστήριο του Στρασβούργου δέχεται την επιβολή αναγκαίων περιορισμών αυτού του δικαιώματος όταν το απαιτούν η προάσπιση της εθνικής ασφάλειας και</w:t>
      </w:r>
      <w:r>
        <w:rPr>
          <w:rFonts w:eastAsia="Times New Roman"/>
          <w:szCs w:val="24"/>
        </w:rPr>
        <w:t xml:space="preserve"> της εδαφικής ακεραιότητας, της δημόσιας τάξης και ασφάλειας, η προστασία της ηθικής, της υπόληψης ή των δικαιωμάτων τρίτων.</w:t>
      </w:r>
    </w:p>
    <w:p w14:paraId="689134A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είχα σκοπό να αναφερθώ εκτεταμένα στις άλλες διατάξεις που αφορούν θέματα του Υπουργείου Δικαιοσύνης. Ισχύουν όσα είπα στην τοπ</w:t>
      </w:r>
      <w:r>
        <w:rPr>
          <w:rFonts w:eastAsia="Times New Roman" w:cs="Times New Roman"/>
          <w:szCs w:val="24"/>
        </w:rPr>
        <w:t xml:space="preserve">οθέτησή μου στην </w:t>
      </w:r>
      <w:r>
        <w:rPr>
          <w:rFonts w:eastAsia="Times New Roman" w:cs="Times New Roman"/>
          <w:szCs w:val="24"/>
        </w:rPr>
        <w:t>ε</w:t>
      </w:r>
      <w:r>
        <w:rPr>
          <w:rFonts w:eastAsia="Times New Roman" w:cs="Times New Roman"/>
          <w:szCs w:val="24"/>
        </w:rPr>
        <w:t>πιτροπή. Όμως μου κάνει εντύπωση η εμμονή της Αντιπολίτευσης στην επίκληση, στο διασυρμό, θα έλεγα, των μέτρων αποσυμφόρησης των φυλακών, των παύσεων των διώξεων για όχι σημαντικά αδικήματα ή και της αναστολής εκτέλεσης των ποινών για τέτ</w:t>
      </w:r>
      <w:r>
        <w:rPr>
          <w:rFonts w:eastAsia="Times New Roman" w:cs="Times New Roman"/>
          <w:szCs w:val="24"/>
        </w:rPr>
        <w:t xml:space="preserve">οια αδικήματα. </w:t>
      </w:r>
    </w:p>
    <w:p w14:paraId="689134A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Μιλάτε -και δεν ακούτε- για φόβο της κοινωνίας, για αύξηση της εγκληματικότητας, κύριοι της Αντιπολίτευσης. Το πρώτο αποτελεί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προφητεία. Λέγε, λέγε ότι κινδυνεύουμε, όλο και κάποιοι παραπάνω θα φοβηθούν. Το δεύτερο, όμως, ε</w:t>
      </w:r>
      <w:r>
        <w:rPr>
          <w:rFonts w:eastAsia="Times New Roman" w:cs="Times New Roman"/>
          <w:szCs w:val="24"/>
        </w:rPr>
        <w:t xml:space="preserve">ίναι μετρήσιμο μέγεθος. Έχετε στοιχεία; Μπορείτε να δώσετε αριθμούς; Τι αύξηση της εγκληματικότητας έχει παρατηρηθεί τους τελευταίους μήνες; Σε τι ποσοστά; Σε ποια εγκλήματα; Μπορείτε να μας διαφωτίσετε; Αλλιώς πάψτε να εικοτολογείτε -στην απλοελληνική να </w:t>
      </w:r>
      <w:r>
        <w:rPr>
          <w:rFonts w:eastAsia="Times New Roman" w:cs="Times New Roman"/>
          <w:szCs w:val="24"/>
        </w:rPr>
        <w:t xml:space="preserve">σπεκουλάρετε- και αφήστε ήσυχη την Κυβέρνηση να λάβει όλα τα αναγκαία μέτρα ώστε να πάψει το σωφρονιστικό μας σύστημα, αντί να σωφρονίζει απλώς να βασανίζει. Να βασανίζει εν </w:t>
      </w:r>
      <w:proofErr w:type="spellStart"/>
      <w:r>
        <w:rPr>
          <w:rFonts w:eastAsia="Times New Roman" w:cs="Times New Roman"/>
          <w:szCs w:val="24"/>
        </w:rPr>
        <w:t>ονόματι</w:t>
      </w:r>
      <w:proofErr w:type="spellEnd"/>
      <w:r>
        <w:rPr>
          <w:rFonts w:eastAsia="Times New Roman" w:cs="Times New Roman"/>
          <w:szCs w:val="24"/>
        </w:rPr>
        <w:t xml:space="preserve"> μιας δικαιοσύνης που μερικές φορές δίνει την εντύπωση ότι μόνο τυφλή δεν ε</w:t>
      </w:r>
      <w:r>
        <w:rPr>
          <w:rFonts w:eastAsia="Times New Roman" w:cs="Times New Roman"/>
          <w:szCs w:val="24"/>
        </w:rPr>
        <w:t xml:space="preserve">ίναι, όταν μοιράζει ισόβια σαν στραγάλια σε </w:t>
      </w:r>
      <w:proofErr w:type="spellStart"/>
      <w:r>
        <w:rPr>
          <w:rFonts w:eastAsia="Times New Roman" w:cs="Times New Roman"/>
          <w:szCs w:val="24"/>
        </w:rPr>
        <w:t>φτωχοδιάβολους</w:t>
      </w:r>
      <w:proofErr w:type="spellEnd"/>
      <w:r>
        <w:rPr>
          <w:rFonts w:eastAsia="Times New Roman" w:cs="Times New Roman"/>
          <w:szCs w:val="24"/>
        </w:rPr>
        <w:t xml:space="preserve"> τύπου Ιλία </w:t>
      </w:r>
      <w:proofErr w:type="spellStart"/>
      <w:r>
        <w:rPr>
          <w:rFonts w:eastAsia="Times New Roman" w:cs="Times New Roman"/>
          <w:szCs w:val="24"/>
        </w:rPr>
        <w:t>Καρέλι</w:t>
      </w:r>
      <w:proofErr w:type="spellEnd"/>
      <w:r>
        <w:rPr>
          <w:rFonts w:eastAsia="Times New Roman" w:cs="Times New Roman"/>
          <w:szCs w:val="24"/>
        </w:rPr>
        <w:t xml:space="preserve">. Είμαστε η χώρα με πολλαπλάσιο αριθμό ισοβιτών από τον ευρωπαϊκό μέσο όρο, όπως είμαστε και η χώρα με τον πολλαπλάσιο από τον ευρωπαϊκό μέσο όρο αριθμό εγκληματικών οργανώσεων. </w:t>
      </w:r>
    </w:p>
    <w:p w14:paraId="689134A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χεδόν ποτέ αυτή η δικαιοσύνη δεν προλαβαίνει τους λογής-λογής </w:t>
      </w:r>
      <w:proofErr w:type="spellStart"/>
      <w:r>
        <w:rPr>
          <w:rFonts w:eastAsia="Times New Roman" w:cs="Times New Roman"/>
          <w:szCs w:val="24"/>
        </w:rPr>
        <w:t>Χριστοφοράκους</w:t>
      </w:r>
      <w:proofErr w:type="spellEnd"/>
      <w:r>
        <w:rPr>
          <w:rFonts w:eastAsia="Times New Roman" w:cs="Times New Roman"/>
          <w:szCs w:val="24"/>
        </w:rPr>
        <w:t xml:space="preserve"> πριν της ξεφύγουν. Μοιράζει </w:t>
      </w:r>
      <w:proofErr w:type="spellStart"/>
      <w:r>
        <w:rPr>
          <w:rFonts w:eastAsia="Times New Roman" w:cs="Times New Roman"/>
          <w:szCs w:val="24"/>
        </w:rPr>
        <w:t>εκατο</w:t>
      </w:r>
      <w:r>
        <w:rPr>
          <w:rFonts w:eastAsia="Times New Roman" w:cs="Times New Roman"/>
          <w:szCs w:val="24"/>
        </w:rPr>
        <w:t>ν</w:t>
      </w:r>
      <w:r>
        <w:rPr>
          <w:rFonts w:eastAsia="Times New Roman" w:cs="Times New Roman"/>
          <w:szCs w:val="24"/>
        </w:rPr>
        <w:t>πενηντάρες</w:t>
      </w:r>
      <w:proofErr w:type="spellEnd"/>
      <w:r>
        <w:rPr>
          <w:rFonts w:eastAsia="Times New Roman" w:cs="Times New Roman"/>
          <w:szCs w:val="24"/>
        </w:rPr>
        <w:t>, δέκα χρόνια το κεφάλι, για κάθε δύστυχο που βρισκόταν στη βάρκα, στον δύσμοιρο νεαρό που πήδησε πρώτος έξω για να την τραβήξει στη στ</w:t>
      </w:r>
      <w:r>
        <w:rPr>
          <w:rFonts w:eastAsia="Times New Roman" w:cs="Times New Roman"/>
          <w:szCs w:val="24"/>
        </w:rPr>
        <w:t xml:space="preserve">εριά, διότι αυτός χρίζεται διακινητής από τις διωκτικές αρχές, ακόμη και αν ανήλικος. Και είναι διψήφιος ο αριθμός τέτοιων καταδίκων στις φυλακές μας και κοντεύει και τον τριψήφιο. </w:t>
      </w:r>
    </w:p>
    <w:p w14:paraId="689134A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Κανείς δεν έχει δικαίωμα να στιγματίζει και να </w:t>
      </w:r>
      <w:proofErr w:type="spellStart"/>
      <w:r>
        <w:rPr>
          <w:rFonts w:eastAsia="Times New Roman" w:cs="Times New Roman"/>
          <w:szCs w:val="24"/>
        </w:rPr>
        <w:t>δαιμονοποιεί</w:t>
      </w:r>
      <w:proofErr w:type="spellEnd"/>
      <w:r>
        <w:rPr>
          <w:rFonts w:eastAsia="Times New Roman" w:cs="Times New Roman"/>
          <w:szCs w:val="24"/>
        </w:rPr>
        <w:t xml:space="preserve"> κάποιους ανθρώ</w:t>
      </w:r>
      <w:r>
        <w:rPr>
          <w:rFonts w:eastAsia="Times New Roman" w:cs="Times New Roman"/>
          <w:szCs w:val="24"/>
        </w:rPr>
        <w:t xml:space="preserve">πους, όταν τους δίνεται η ευκαιρία να επανενταχθούν στην κοινωνία, όχι με χαριστικές φωτογραφικές διατάξεις, αλλά με ρυθμίσεις που ικανοποιούν το κοινό περί δικαίου αίσθημα όπως αυτές που ψηφίζουμε στο σημερινό νομοσχέδιο. </w:t>
      </w:r>
    </w:p>
    <w:p w14:paraId="689134A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9134AE"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του ΣΥΡΙΖΑ και των </w:t>
      </w:r>
      <w:r>
        <w:rPr>
          <w:rFonts w:eastAsia="Times New Roman" w:cs="Times New Roman"/>
          <w:szCs w:val="24"/>
        </w:rPr>
        <w:t>ΑΝΕΛ</w:t>
      </w:r>
      <w:r>
        <w:rPr>
          <w:rFonts w:eastAsia="Times New Roman" w:cs="Times New Roman"/>
          <w:szCs w:val="24"/>
        </w:rPr>
        <w:t>)</w:t>
      </w:r>
    </w:p>
    <w:p w14:paraId="689134A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Τώρα, κύριε </w:t>
      </w:r>
      <w:proofErr w:type="spellStart"/>
      <w:r>
        <w:rPr>
          <w:rFonts w:eastAsia="Times New Roman" w:cs="Times New Roman"/>
          <w:szCs w:val="24"/>
        </w:rPr>
        <w:t>Παφίλη</w:t>
      </w:r>
      <w:proofErr w:type="spellEnd"/>
      <w:r>
        <w:rPr>
          <w:rFonts w:eastAsia="Times New Roman" w:cs="Times New Roman"/>
          <w:szCs w:val="24"/>
        </w:rPr>
        <w:t xml:space="preserve">, θα πάρει τον λόγο ο κ. </w:t>
      </w:r>
      <w:proofErr w:type="spellStart"/>
      <w:r>
        <w:rPr>
          <w:rFonts w:eastAsia="Times New Roman" w:cs="Times New Roman"/>
          <w:szCs w:val="24"/>
        </w:rPr>
        <w:t>Κεγκέρογλου</w:t>
      </w:r>
      <w:proofErr w:type="spellEnd"/>
      <w:r>
        <w:rPr>
          <w:rFonts w:eastAsia="Times New Roman" w:cs="Times New Roman"/>
          <w:szCs w:val="24"/>
        </w:rPr>
        <w:t xml:space="preserve">, γιατί και αυτός πρέπει να πάει στη Διάσκεψη των Προέδρων. </w:t>
      </w:r>
    </w:p>
    <w:p w14:paraId="689134B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Στις 15.00</w:t>
      </w:r>
      <w:r>
        <w:rPr>
          <w:rFonts w:eastAsia="Times New Roman" w:cs="Times New Roman"/>
          <w:szCs w:val="24"/>
        </w:rPr>
        <w:t>΄</w:t>
      </w:r>
      <w:r>
        <w:rPr>
          <w:rFonts w:eastAsia="Times New Roman" w:cs="Times New Roman"/>
          <w:szCs w:val="24"/>
        </w:rPr>
        <w:t xml:space="preserve"> έχει Διάσκεψη, κύριε Πρόεδρε.  </w:t>
      </w:r>
    </w:p>
    <w:p w14:paraId="689134B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Μέχρι τις 15.00</w:t>
      </w:r>
      <w:r>
        <w:rPr>
          <w:rFonts w:eastAsia="Times New Roman" w:cs="Times New Roman"/>
          <w:szCs w:val="24"/>
        </w:rPr>
        <w:t>΄</w:t>
      </w:r>
      <w:r>
        <w:rPr>
          <w:rFonts w:eastAsia="Times New Roman" w:cs="Times New Roman"/>
          <w:szCs w:val="24"/>
        </w:rPr>
        <w:t xml:space="preserve"> θα έχει τελειώσει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689134B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Βρείτε τα με την Κυβέρνηση. Πώς θα γίνει δηλαδή; Περιμένουμε τον κ. </w:t>
      </w:r>
      <w:proofErr w:type="spellStart"/>
      <w:r>
        <w:rPr>
          <w:rFonts w:eastAsia="Times New Roman" w:cs="Times New Roman"/>
          <w:szCs w:val="24"/>
        </w:rPr>
        <w:t>Κατρούγκαλο</w:t>
      </w:r>
      <w:proofErr w:type="spellEnd"/>
      <w:r>
        <w:rPr>
          <w:rFonts w:eastAsia="Times New Roman" w:cs="Times New Roman"/>
          <w:szCs w:val="24"/>
        </w:rPr>
        <w:t xml:space="preserve"> να έρθει. Θα δεήσει να την καταθέσει; </w:t>
      </w:r>
    </w:p>
    <w:p w14:paraId="689134B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Τι να κάνουμε; Μη χάνουμε τώρα. </w:t>
      </w:r>
    </w:p>
    <w:p w14:paraId="689134B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Πώς θα γίνει τώρα;</w:t>
      </w:r>
    </w:p>
    <w:p w14:paraId="689134B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μιλήσετε ακριβώς μετά.</w:t>
      </w:r>
    </w:p>
    <w:p w14:paraId="689134B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Χάνουμε χρόνο και ο κ. </w:t>
      </w:r>
      <w:proofErr w:type="spellStart"/>
      <w:r>
        <w:rPr>
          <w:rFonts w:eastAsia="Times New Roman" w:cs="Times New Roman"/>
          <w:szCs w:val="24"/>
        </w:rPr>
        <w:t>Κεγκέρογλου</w:t>
      </w:r>
      <w:proofErr w:type="spellEnd"/>
      <w:r>
        <w:rPr>
          <w:rFonts w:eastAsia="Times New Roman" w:cs="Times New Roman"/>
          <w:szCs w:val="24"/>
        </w:rPr>
        <w:t xml:space="preserve"> θα πάει στη Διάσκεψη. Έχει ζητήσει τον λόγο. Τι να κάνουμε; </w:t>
      </w:r>
    </w:p>
    <w:p w14:paraId="689134B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Κεγκέρογλου</w:t>
      </w:r>
      <w:proofErr w:type="spellEnd"/>
      <w:r>
        <w:rPr>
          <w:rFonts w:eastAsia="Times New Roman" w:cs="Times New Roman"/>
          <w:szCs w:val="24"/>
        </w:rPr>
        <w:t>, έχ</w:t>
      </w:r>
      <w:r>
        <w:rPr>
          <w:rFonts w:eastAsia="Times New Roman" w:cs="Times New Roman"/>
          <w:szCs w:val="24"/>
        </w:rPr>
        <w:t>ετε τον λόγο για επτά λεπτά. Όχι παραπάνω σας παρακαλώ.</w:t>
      </w:r>
    </w:p>
    <w:p w14:paraId="689134B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Θα είχαμε πει τα μισά τώρα, κύριε Πρόεδρε. </w:t>
      </w:r>
    </w:p>
    <w:p w14:paraId="689134B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Συμφωνώ με όλα όσα ακούστηκαν από προηγούμενους ομιλητές για την κακή διαδικασία νομοθέτησης που τελικά έχουμε καθιερώσει. Και όταν λ</w:t>
      </w:r>
      <w:r>
        <w:rPr>
          <w:rFonts w:eastAsia="Times New Roman" w:cs="Times New Roman"/>
          <w:szCs w:val="24"/>
        </w:rPr>
        <w:t>έω έχουμε καθιερώσει, εννοώ η Κυβέρνηση</w:t>
      </w:r>
      <w:r>
        <w:rPr>
          <w:rFonts w:eastAsia="Times New Roman" w:cs="Times New Roman"/>
          <w:szCs w:val="24"/>
        </w:rPr>
        <w:t>,</w:t>
      </w:r>
      <w:r>
        <w:rPr>
          <w:rFonts w:eastAsia="Times New Roman" w:cs="Times New Roman"/>
          <w:szCs w:val="24"/>
        </w:rPr>
        <w:t xml:space="preserve"> η οποία συνήθως αξιοποιώντας και ευρωπαϊκές οδηγίες, εισάγει νομοσχέδιο και από κάτω κρεμά κα</w:t>
      </w:r>
      <w:r>
        <w:rPr>
          <w:rFonts w:eastAsia="Times New Roman" w:cs="Times New Roman"/>
          <w:szCs w:val="24"/>
        </w:rPr>
        <w:t>μ</w:t>
      </w:r>
      <w:r>
        <w:rPr>
          <w:rFonts w:eastAsia="Times New Roman" w:cs="Times New Roman"/>
          <w:szCs w:val="24"/>
        </w:rPr>
        <w:t>μιά δεκαριά, δεκαπέντε ρυθμίσεις, όπου εκτός από ορισμένες από αυτές που είναι άκρως ρουσφετολογικές και πραγματικά εισάγ</w:t>
      </w:r>
      <w:r>
        <w:rPr>
          <w:rFonts w:eastAsia="Times New Roman" w:cs="Times New Roman"/>
          <w:szCs w:val="24"/>
        </w:rPr>
        <w:t xml:space="preserve">ονται την τελευταία στιγμή και κάνουν </w:t>
      </w:r>
      <w:proofErr w:type="spellStart"/>
      <w:r>
        <w:rPr>
          <w:rFonts w:eastAsia="Times New Roman" w:cs="Times New Roman"/>
          <w:szCs w:val="24"/>
        </w:rPr>
        <w:t>μπαμ</w:t>
      </w:r>
      <w:proofErr w:type="spellEnd"/>
      <w:r>
        <w:rPr>
          <w:rFonts w:eastAsia="Times New Roman" w:cs="Times New Roman"/>
          <w:szCs w:val="24"/>
        </w:rPr>
        <w:t xml:space="preserve">, έχουμε και ρυθμίσεις οι οποίες θα μπορούσαν να είναι καλύτερες εάν έρχονταν με την κανονική διαδικασία που προβλέπεται από τον Κανονισμό της Βουλής και το Σύνταγμα. </w:t>
      </w:r>
    </w:p>
    <w:p w14:paraId="689134B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Παραβιάζεται ευθέως το Σύνταγμα. Και θα έλεγα </w:t>
      </w:r>
      <w:r>
        <w:rPr>
          <w:rFonts w:eastAsia="Times New Roman" w:cs="Times New Roman"/>
          <w:szCs w:val="24"/>
        </w:rPr>
        <w:t xml:space="preserve">ότι τουλάχιστον σε νομοσχέδια του Υπουργείου Δικαιοσύνης είναι γελοίο να υπάρχει τέτοια διαδικασία. Απορώ πώς το αποδέχεται ο Υπουργός. </w:t>
      </w:r>
    </w:p>
    <w:p w14:paraId="689134B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Χθες ήρθαν την τελευταία στιγμή δύο ρυθμίσεις. Με τη μία χαρίζονται πρόστιμα σε μεγαλοαπατεώνες, παρατείνοντας το </w:t>
      </w:r>
      <w:r>
        <w:rPr>
          <w:rFonts w:eastAsia="Times New Roman" w:cs="Times New Roman"/>
          <w:szCs w:val="24"/>
        </w:rPr>
        <w:t>διάστημα για τους λήπτες εικονικών τιμολογίων να μπορέσουν να τακτοποιήσουν τις δουλειές τους. Και βεβαίως το άκρον άωτον που ήρθε την τελευταία στιγμή</w:t>
      </w:r>
      <w:r>
        <w:rPr>
          <w:rFonts w:eastAsia="Times New Roman" w:cs="Times New Roman"/>
          <w:szCs w:val="24"/>
        </w:rPr>
        <w:t>,</w:t>
      </w:r>
      <w:r>
        <w:rPr>
          <w:rFonts w:eastAsia="Times New Roman" w:cs="Times New Roman"/>
          <w:szCs w:val="24"/>
        </w:rPr>
        <w:t xml:space="preserve"> αφορά τις πολυπληθείς ακολουθίες του Πρωθυπουργού, του Υπουργού Άμυνας και του Υπουργού Εξωτερικών, λες</w:t>
      </w:r>
      <w:r>
        <w:rPr>
          <w:rFonts w:eastAsia="Times New Roman" w:cs="Times New Roman"/>
          <w:szCs w:val="24"/>
        </w:rPr>
        <w:t xml:space="preserve"> και μέχρι τώρα δεν υπήρχε πρόβλεψη για όλους τους Πρωθυπουργούς το τι έπρεπε να γίνει για την αποζημίωσή τους.</w:t>
      </w:r>
    </w:p>
    <w:p w14:paraId="689134B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την ίδια ώρα τους εκτιμητές του ΕΛΓΑ τους στέλνετε με το λεωφορείο. Και έχουμε εβδομήντα τέσσερις χιλιάδες ανεξέλεγκτες υποθέσεις του ΕΛΓΑ. </w:t>
      </w:r>
    </w:p>
    <w:p w14:paraId="689134B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Ντροπή σε αυτή την Κυβέρνηση!</w:t>
      </w:r>
    </w:p>
    <w:p w14:paraId="689134B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Με το άρθρο 15</w:t>
      </w:r>
      <w:r>
        <w:rPr>
          <w:rFonts w:eastAsia="Times New Roman" w:cs="Times New Roman"/>
          <w:szCs w:val="24"/>
        </w:rPr>
        <w:t>,</w:t>
      </w:r>
      <w:r>
        <w:rPr>
          <w:rFonts w:eastAsia="Times New Roman" w:cs="Times New Roman"/>
          <w:szCs w:val="24"/>
        </w:rPr>
        <w:t xml:space="preserve"> μας λέτε ότι απολύονται αυτοί οι οποίοι εκτίουν το 1/3 της ποινής και έχουν κακουργήματα. Και λέτε, «Εντάξει, θα βγάλουμε τα ειδεχθή». Ειπώθηκε. Δεν ξέρω αν γίνει και πράξη. Θα βγάλετε τους βιαστές παιδιών, το</w:t>
      </w:r>
      <w:r>
        <w:rPr>
          <w:rFonts w:eastAsia="Times New Roman" w:cs="Times New Roman"/>
          <w:szCs w:val="24"/>
        </w:rPr>
        <w:t>υς παιδεραστές και δεν ξέρω ποιους άλλους. Δηλαδή, οι άλλες κακουργηματικές πράξεις είναι εντάξει; Δεν κατάλαβα. Γιατί παρεμβαίνετε έτσι στο έργο της δικαιοσύνης; Γιατί παρεμβαίνετε εκ των υστέρων; Και μάλιστα λέτε, «Μέχρι 17 Αυγούστου ό,τι δικάσετε, κύριο</w:t>
      </w:r>
      <w:r>
        <w:rPr>
          <w:rFonts w:eastAsia="Times New Roman" w:cs="Times New Roman"/>
          <w:szCs w:val="24"/>
        </w:rPr>
        <w:t xml:space="preserve">ι δικαστές, στον αέρα είναι. Ό,τι ποινές και να βάλετε». Εδώ είναι ο καλός Παρασκευόπουλος και η καλή </w:t>
      </w:r>
      <w:r>
        <w:rPr>
          <w:rFonts w:eastAsia="Times New Roman" w:cs="Times New Roman"/>
          <w:szCs w:val="24"/>
        </w:rPr>
        <w:t>Κ</w:t>
      </w:r>
      <w:r>
        <w:rPr>
          <w:rFonts w:eastAsia="Times New Roman" w:cs="Times New Roman"/>
          <w:szCs w:val="24"/>
        </w:rPr>
        <w:t xml:space="preserve">οινοβουλευτική Πλειοψηφία η οποία θα τους βγάλει στα πέντε χρόνια». </w:t>
      </w:r>
    </w:p>
    <w:p w14:paraId="689134B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Άρα, στείλτε ένα σημείωμα καλύτερα και πείτε, «Μη βάζετε πάνω από πέντε χρόνια στα κ</w:t>
      </w:r>
      <w:r>
        <w:rPr>
          <w:rFonts w:eastAsia="Times New Roman" w:cs="Times New Roman"/>
          <w:szCs w:val="24"/>
        </w:rPr>
        <w:t>ακουργήματα γιατί γελοιοποιείστε, κύριοι δικαστές». Αλλά ποιοι γελοιοποιούνται; Οι δικαστές ή η δικαιοσύνη; Δηλαδή αν δεν είχαμε καθηγητή στο Υπουργείο και ήταν κάποιος άλλος άνθρωπος, τι συμπεριφορά θα είχαμε; Οι  θεματοφύλακες ποιοι είναι; Στο πανεπιστήμ</w:t>
      </w:r>
      <w:r>
        <w:rPr>
          <w:rFonts w:eastAsia="Times New Roman" w:cs="Times New Roman"/>
          <w:szCs w:val="24"/>
        </w:rPr>
        <w:t>ιο αυτά διδάσκετε; Αίσχος!</w:t>
      </w:r>
    </w:p>
    <w:p w14:paraId="689134C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Άρθρο 20: Εισηγείστε πλήρη απαλλαγή από κάθε αστική και ποινική ευθύνη όχι μόνο για τις διοικήσεις του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αμείου</w:t>
      </w:r>
      <w:proofErr w:type="spellEnd"/>
      <w:r>
        <w:rPr>
          <w:rFonts w:eastAsia="Times New Roman" w:cs="Times New Roman"/>
          <w:szCs w:val="24"/>
        </w:rPr>
        <w:t xml:space="preserve"> αλλά και για τους εισηγητές, για  γνωμοδοτήσεις και τέτοια πράγματα, την ίδια ώρα που στη «μαύρη βίβλο» μας είχατε</w:t>
      </w:r>
      <w:r>
        <w:rPr>
          <w:rFonts w:eastAsia="Times New Roman" w:cs="Times New Roman"/>
          <w:szCs w:val="24"/>
        </w:rPr>
        <w:t xml:space="preserve"> φέρει ό,τι είχε γίνει για το ΤΑΙΠΕΔ και δεν ξέρω τι άλλο. </w:t>
      </w:r>
    </w:p>
    <w:p w14:paraId="689134C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Πρέπει, βέβαια, να δούμε πως θα προφυλάξουμε αυτούς τους ανθρώπους. Αν ήταν λελογισμένη αυτή η προστασία και αφορούσε στις διοικήσεις, αλλά σε σχέση με συγκεκριμένες αποφάσεις, ναι, να την αποδεχθ</w:t>
      </w:r>
      <w:r>
        <w:rPr>
          <w:rFonts w:eastAsia="Times New Roman" w:cs="Times New Roman"/>
          <w:szCs w:val="24"/>
        </w:rPr>
        <w:t xml:space="preserve">ούμε. Αλλά δεν μπορεί να είναι εν λευκώ. Εν λευκώ έγκλημα και εκ των προτέρων να τους λέμε αθώους; Όχι, κύριοι. </w:t>
      </w:r>
    </w:p>
    <w:p w14:paraId="689134C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Έχουμε μια διάταξη για τις μετατάξεις οι οποίες προβλέπονται. Δεν είμαστε αντίθετοι στην εξέλιξη των δημοσίων υπαλλήλων και φυσικά των σωφρονισ</w:t>
      </w:r>
      <w:r>
        <w:rPr>
          <w:rFonts w:eastAsia="Times New Roman" w:cs="Times New Roman"/>
          <w:szCs w:val="24"/>
        </w:rPr>
        <w:t xml:space="preserve">τικών, αλλά με κάποιες προϋποθέσεις. Πρώτα απ’ όλα να πάρετε προσωπικό που θα αντικαταστήσει αυτούς που θα φύγουν. Πριν. Και το δεύτερο, να γίνουν από τα υπηρεσιακά συμβούλια και όχι με απόφαση Υπουργού. </w:t>
      </w:r>
    </w:p>
    <w:p w14:paraId="689134C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Κλείνοντας, θέλω να πω ότι και σήμερα συνεχίζεται α</w:t>
      </w:r>
      <w:r>
        <w:rPr>
          <w:rFonts w:eastAsia="Times New Roman" w:cs="Times New Roman"/>
          <w:szCs w:val="24"/>
        </w:rPr>
        <w:t>υτή η ιστορία με τη διαδικασία που ήρθε ο Υπουργός και μας μίλησε για μια ανύπαρκτη τροπολογία. Δεν πειράζει. Ιδέες είπε. Όμως, γιατί την τελευταία στιγμή; Ίσως να μπορεί να βελτιωθεί. Μπορεί αυτό να γίνει στα πέντε τελευταία λεπτά; Εγώ λέω να μην γίνει δε</w:t>
      </w:r>
      <w:r>
        <w:rPr>
          <w:rFonts w:eastAsia="Times New Roman" w:cs="Times New Roman"/>
          <w:szCs w:val="24"/>
        </w:rPr>
        <w:t>κτή, ακόμα και αν έρθει τώρα η τροπολογία. Ακόμα κι αν έρθει, να μη γίνει δεκτή.</w:t>
      </w:r>
    </w:p>
    <w:p w14:paraId="689134C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89134C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689134C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 για δέκα λεπτά.</w:t>
      </w:r>
    </w:p>
    <w:p w14:paraId="689134C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φταίμε εμείς για την ανακατωσούρα. Εδώ</w:t>
      </w:r>
      <w:r>
        <w:rPr>
          <w:rFonts w:eastAsia="Times New Roman" w:cs="Times New Roman"/>
          <w:szCs w:val="24"/>
        </w:rPr>
        <w:t xml:space="preserve"> τα έχουμε δει όλα. Αυτό δεν το είχαμε δει πάντως, να έρθει, δηλαδή, ο Υπουργός να επιχειρηματολογήσει για τροπολογία η οποία δεν έχει καν κατατεθεί και να μην το ξέρει ότι δεν έχει κατατεθεί; Λένε μια παροιμία στο χωριό μου: «Από τη βιασύνη της η σκύλα τα</w:t>
      </w:r>
      <w:r>
        <w:rPr>
          <w:rFonts w:eastAsia="Times New Roman" w:cs="Times New Roman"/>
          <w:szCs w:val="24"/>
        </w:rPr>
        <w:t xml:space="preserve"> κάνει στραβά τα κουτάβια». Είναι μέσα στη φύση. </w:t>
      </w:r>
    </w:p>
    <w:p w14:paraId="689134C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Λέω, λοιπόν, ότι περιμένουμε. Δεν ξέρουμε τελικά. Υπάρχει κανένας που να γνωρίζει είτε το Προεδρείο, είτε ο κύριος Υπουργός, αν θα κατατεθεί, πότε και με ποιες διαδικασίες η περιβόητη τροπολογία του Υπουργε</w:t>
      </w:r>
      <w:r>
        <w:rPr>
          <w:rFonts w:eastAsia="Times New Roman" w:cs="Times New Roman"/>
          <w:szCs w:val="24"/>
        </w:rPr>
        <w:t>ίου Εργασίας; Μπορεί κανείς να μας ενημερώσει γιατί έχουμε Διάσκεψη Προέδρων; Να ξέρουμε τι θα κάνουμε.</w:t>
      </w:r>
    </w:p>
    <w:p w14:paraId="689134C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συνεχίζουμε τώρα για να προλάβουμε και τη Διάσκεψη των Προέδρων; </w:t>
      </w:r>
    </w:p>
    <w:p w14:paraId="689134C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Μα εγώ μια απλή ερώτηση κάνω. </w:t>
      </w:r>
      <w:r>
        <w:rPr>
          <w:rFonts w:eastAsia="Times New Roman" w:cs="Times New Roman"/>
          <w:szCs w:val="24"/>
        </w:rPr>
        <w:t>Ξέρει κανένας; Δεν ξέρει. Δεν πειράζει.</w:t>
      </w:r>
    </w:p>
    <w:p w14:paraId="689134C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την </w:t>
      </w:r>
      <w:r>
        <w:rPr>
          <w:rFonts w:eastAsia="Times New Roman" w:cs="Times New Roman"/>
          <w:szCs w:val="24"/>
        </w:rPr>
        <w:t>ο</w:t>
      </w:r>
      <w:r>
        <w:rPr>
          <w:rFonts w:eastAsia="Times New Roman" w:cs="Times New Roman"/>
          <w:szCs w:val="24"/>
        </w:rPr>
        <w:t xml:space="preserve">δηγία. </w:t>
      </w:r>
    </w:p>
    <w:p w14:paraId="689134C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έχω ξαναπεί απ’ αυτό το Βήμα -και θα το λέμε συνέχεια- πως όταν έρχονται οι </w:t>
      </w:r>
      <w:r>
        <w:rPr>
          <w:rFonts w:eastAsia="Times New Roman" w:cs="Times New Roman"/>
          <w:szCs w:val="24"/>
        </w:rPr>
        <w:t>ο</w:t>
      </w:r>
      <w:r>
        <w:rPr>
          <w:rFonts w:eastAsia="Times New Roman" w:cs="Times New Roman"/>
          <w:szCs w:val="24"/>
        </w:rPr>
        <w:t xml:space="preserve">δηγίες της Ευρωπαϊκής Ένωσης, τις ψηφίζετε όλοι μαζί. Και κάνετε περιφερειακό </w:t>
      </w:r>
      <w:r>
        <w:rPr>
          <w:rFonts w:eastAsia="Times New Roman" w:cs="Times New Roman"/>
          <w:szCs w:val="24"/>
        </w:rPr>
        <w:t>πόλεμο επιμέρους. Αυτά είναι τα στρατηγικά.</w:t>
      </w:r>
    </w:p>
    <w:p w14:paraId="689134C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Γιατί εμείς είμαστε με την Ευρωπαϊκή Ένωση. </w:t>
      </w:r>
    </w:p>
    <w:p w14:paraId="689134C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Θα τα ακούσετε, κύριε Τζαβάρα, εσείς που τα υπερασπίζεστε. </w:t>
      </w:r>
    </w:p>
    <w:p w14:paraId="689134C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Εκεί δεν υπάρχουν διαφορές. Και ποιο είναι το θέμα για τη συγκεκρ</w:t>
      </w:r>
      <w:r>
        <w:rPr>
          <w:rFonts w:eastAsia="Times New Roman" w:cs="Times New Roman"/>
          <w:szCs w:val="24"/>
        </w:rPr>
        <w:t xml:space="preserve">ιμένη </w:t>
      </w:r>
      <w:r>
        <w:rPr>
          <w:rFonts w:eastAsia="Times New Roman" w:cs="Times New Roman"/>
          <w:szCs w:val="24"/>
        </w:rPr>
        <w:t>ο</w:t>
      </w:r>
      <w:r>
        <w:rPr>
          <w:rFonts w:eastAsia="Times New Roman" w:cs="Times New Roman"/>
          <w:szCs w:val="24"/>
        </w:rPr>
        <w:t xml:space="preserve">δηγία περί κυβερνοχώρου; Έχει έναν πολύ αθώο τίτλο. «Ποινικοποίηση της ρατσιστικής και </w:t>
      </w:r>
      <w:proofErr w:type="spellStart"/>
      <w:r>
        <w:rPr>
          <w:rFonts w:eastAsia="Times New Roman" w:cs="Times New Roman"/>
          <w:szCs w:val="24"/>
        </w:rPr>
        <w:t>ξενοφοβικής</w:t>
      </w:r>
      <w:proofErr w:type="spellEnd"/>
      <w:r>
        <w:rPr>
          <w:rFonts w:eastAsia="Times New Roman" w:cs="Times New Roman"/>
          <w:szCs w:val="24"/>
        </w:rPr>
        <w:t xml:space="preserve"> φύσης…» κ.λπ., εγκλημάτων δράσεις. Αυτή είναι η </w:t>
      </w:r>
      <w:r>
        <w:rPr>
          <w:rFonts w:eastAsia="Times New Roman" w:cs="Times New Roman"/>
          <w:szCs w:val="24"/>
        </w:rPr>
        <w:t>ο</w:t>
      </w:r>
      <w:r>
        <w:rPr>
          <w:rFonts w:eastAsia="Times New Roman" w:cs="Times New Roman"/>
          <w:szCs w:val="24"/>
        </w:rPr>
        <w:t xml:space="preserve">δηγία; Αυτή είναι; Ποιον κοροϊδεύετε; </w:t>
      </w:r>
    </w:p>
    <w:p w14:paraId="689134D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Πρόσθετο </w:t>
      </w:r>
      <w:r>
        <w:rPr>
          <w:rFonts w:eastAsia="Times New Roman" w:cs="Times New Roman"/>
          <w:szCs w:val="24"/>
        </w:rPr>
        <w:t>π</w:t>
      </w:r>
      <w:r>
        <w:rPr>
          <w:rFonts w:eastAsia="Times New Roman" w:cs="Times New Roman"/>
          <w:szCs w:val="24"/>
        </w:rPr>
        <w:t xml:space="preserve">ρωτόκολλο είναι αυτό. </w:t>
      </w:r>
    </w:p>
    <w:p w14:paraId="689134D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 xml:space="preserve">ΙΟΣ ΠΑΦΙΛΗΣ: </w:t>
      </w:r>
      <w:r>
        <w:rPr>
          <w:rFonts w:eastAsia="Times New Roman" w:cs="Times New Roman"/>
          <w:szCs w:val="24"/>
        </w:rPr>
        <w:t xml:space="preserve">Περιμένετε. Το </w:t>
      </w:r>
      <w:r>
        <w:rPr>
          <w:rFonts w:eastAsia="Times New Roman" w:cs="Times New Roman"/>
          <w:szCs w:val="24"/>
        </w:rPr>
        <w:t>π</w:t>
      </w:r>
      <w:r>
        <w:rPr>
          <w:rFonts w:eastAsia="Times New Roman" w:cs="Times New Roman"/>
          <w:szCs w:val="24"/>
        </w:rPr>
        <w:t>ρωτόκολλο του Συμβουλίου της Ευρώπης. Τα ξέρουμε αυτά, κύριε Τζαβάρα. Έχουμε κάνει πέντε χρόνια στο «ιερατείο».</w:t>
      </w:r>
    </w:p>
    <w:p w14:paraId="689134D2" w14:textId="77777777" w:rsidR="001E1C42" w:rsidRDefault="003A7B58">
      <w:pPr>
        <w:spacing w:after="0" w:line="600" w:lineRule="auto"/>
        <w:ind w:firstLine="720"/>
        <w:jc w:val="both"/>
        <w:rPr>
          <w:rFonts w:eastAsia="Times New Roman"/>
          <w:szCs w:val="24"/>
        </w:rPr>
      </w:pPr>
      <w:r>
        <w:rPr>
          <w:rFonts w:eastAsia="Times New Roman"/>
          <w:szCs w:val="24"/>
        </w:rPr>
        <w:t xml:space="preserve">Αυτό είναι το ερώτημα; Δηλαδή, η ουσία αυτής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δηγίας είναι να προστατεύσει από τον ρατσισμό, την ξεν</w:t>
      </w:r>
      <w:r>
        <w:rPr>
          <w:rFonts w:eastAsia="Times New Roman"/>
          <w:szCs w:val="24"/>
        </w:rPr>
        <w:t xml:space="preserve">οφοβία κι όλα τα υπόλοιπα; </w:t>
      </w:r>
    </w:p>
    <w:p w14:paraId="689134D3" w14:textId="77777777" w:rsidR="001E1C42" w:rsidRDefault="003A7B58">
      <w:pPr>
        <w:spacing w:after="0" w:line="600" w:lineRule="auto"/>
        <w:ind w:firstLine="720"/>
        <w:jc w:val="both"/>
        <w:rPr>
          <w:rFonts w:eastAsia="Times New Roman"/>
          <w:szCs w:val="24"/>
        </w:rPr>
      </w:pPr>
      <w:r>
        <w:rPr>
          <w:rFonts w:eastAsia="Times New Roman"/>
          <w:szCs w:val="24"/>
        </w:rPr>
        <w:t>Κατά τη γνώμη μας, όχι. Αυτά προστατεύονται από την εθνική νομοθεσία κι απ’ όλες τις εθνικές νομοθεσίες, υποκριτικά, γιατί αυτά είναι γεννήματα του ίδιου του συστήματος. Και τον ρατσισμό και την ξενοφοβία τα γεννάει το ίδιο το κ</w:t>
      </w:r>
      <w:r>
        <w:rPr>
          <w:rFonts w:eastAsia="Times New Roman"/>
          <w:szCs w:val="24"/>
        </w:rPr>
        <w:t>απιταλιστικό σύστημα από τότε που υπάρχει. Άλλοι είναι εκείνοι που έχουν τη θεωρία ότι οι άνθρωποι διαχωρίζονται σε αυτούς που εκμεταλλεύονται τους άλλους και σε αυτούς που είναι εκμεταλλευόμενοι, ανεξάρτητα φύλου, θρησκείας κ</w:t>
      </w:r>
      <w:r>
        <w:rPr>
          <w:rFonts w:eastAsia="Times New Roman"/>
          <w:szCs w:val="24"/>
        </w:rPr>
        <w:t>.</w:t>
      </w:r>
      <w:r>
        <w:rPr>
          <w:rFonts w:eastAsia="Times New Roman"/>
          <w:szCs w:val="24"/>
        </w:rPr>
        <w:t>λπ. Αυτά μπορεί να τα λένε οι</w:t>
      </w:r>
      <w:r>
        <w:rPr>
          <w:rFonts w:eastAsia="Times New Roman"/>
          <w:szCs w:val="24"/>
        </w:rPr>
        <w:t xml:space="preserve"> φασίστες σήμερα, αλλά είναι σύμφυτα με το ίδιο το σύστημα.</w:t>
      </w:r>
    </w:p>
    <w:p w14:paraId="689134D4" w14:textId="77777777" w:rsidR="001E1C42" w:rsidRDefault="003A7B58">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rPr>
        <w:t xml:space="preserve">Α΄ </w:t>
      </w:r>
      <w:r>
        <w:rPr>
          <w:rFonts w:eastAsia="Times New Roman"/>
          <w:szCs w:val="24"/>
        </w:rPr>
        <w:t xml:space="preserve">Αντιπρόεδρος της Βουλής κ. </w:t>
      </w:r>
      <w:r w:rsidRPr="00F0764F">
        <w:rPr>
          <w:rFonts w:eastAsia="Times New Roman"/>
          <w:b/>
          <w:szCs w:val="24"/>
        </w:rPr>
        <w:t>ΑΝΑΣΤΑΣΙΟΣ ΚΟΥΡΑΚΗΣ</w:t>
      </w:r>
      <w:r>
        <w:rPr>
          <w:rFonts w:eastAsia="Times New Roman"/>
          <w:szCs w:val="24"/>
        </w:rPr>
        <w:t>)</w:t>
      </w:r>
    </w:p>
    <w:p w14:paraId="689134D5" w14:textId="77777777" w:rsidR="001E1C42" w:rsidRDefault="003A7B58">
      <w:pPr>
        <w:spacing w:after="0" w:line="600" w:lineRule="auto"/>
        <w:ind w:firstLine="720"/>
        <w:jc w:val="both"/>
        <w:rPr>
          <w:rFonts w:eastAsia="Times New Roman"/>
          <w:szCs w:val="24"/>
        </w:rPr>
      </w:pPr>
      <w:r>
        <w:rPr>
          <w:rFonts w:eastAsia="Times New Roman"/>
          <w:szCs w:val="24"/>
        </w:rPr>
        <w:t xml:space="preserve">Και μια και μιλάμε, λοιπόν, γι’ αυτά και ίσως φαίνονται σκληρά, εγώ θα μιλήσω πολύ σκληρά. Τι </w:t>
      </w:r>
      <w:r>
        <w:rPr>
          <w:rFonts w:eastAsia="Times New Roman"/>
          <w:szCs w:val="24"/>
        </w:rPr>
        <w:t xml:space="preserve">περιμένετε, αλήθεια, και εκπλήσσεστε με την παιδική πορνογραφία κι όλα τα υπόλοιπα, όταν σε ένα σύστημα όλα είναι εμπόρευμα, πουλιούνται κι αγοράζονται; Τι γίνεται στην Ταϊλάνδη. Τι γίνεται σε αυτές τις χώρες εδώ; Παντού ό,τι πωλείται και αγοράζεται είναι </w:t>
      </w:r>
      <w:r>
        <w:rPr>
          <w:rFonts w:eastAsia="Times New Roman"/>
          <w:szCs w:val="24"/>
        </w:rPr>
        <w:t>μέσα στο σύστημα, είναι η φιλοσοφία του ίδιου του συστήματος. Ποιος κάνει εμπόριο οργάνων; Ποιοι κάνουν τις μεταμοσχεύσεις; Ποιες κλινικές στον κόσμο είναι αυτές που αγοράζουν νεφρά, συκώτια κι όλα τα υπόλοιπα ή δολοφονούν κιόλας; Για να μπορέσουν να καλύψ</w:t>
      </w:r>
      <w:r>
        <w:rPr>
          <w:rFonts w:eastAsia="Times New Roman"/>
          <w:szCs w:val="24"/>
        </w:rPr>
        <w:t xml:space="preserve">ουν τις ανάγκες ποιων; Των εργαζομένων, που δεν μπορούν να πληρώσουν τίποτα; </w:t>
      </w:r>
    </w:p>
    <w:p w14:paraId="689134D6" w14:textId="77777777" w:rsidR="001E1C42" w:rsidRDefault="003A7B58">
      <w:pPr>
        <w:spacing w:after="0" w:line="600" w:lineRule="auto"/>
        <w:ind w:firstLine="720"/>
        <w:jc w:val="both"/>
        <w:rPr>
          <w:rFonts w:eastAsia="Times New Roman"/>
          <w:szCs w:val="24"/>
        </w:rPr>
      </w:pPr>
      <w:r>
        <w:rPr>
          <w:rFonts w:eastAsia="Times New Roman"/>
          <w:szCs w:val="24"/>
        </w:rPr>
        <w:t>Αυτά τα φαινόμενα, για τα οποία ορισμένοι βγαίνουν από τα ρούχα τους όταν τα ακούν και γίνονται και κήνσορες και κατήγοροι, προέρχονται ακριβώς από την εμπορευματοποίηση πρώτα απ</w:t>
      </w:r>
      <w:r>
        <w:rPr>
          <w:rFonts w:eastAsia="Times New Roman"/>
          <w:szCs w:val="24"/>
        </w:rPr>
        <w:t xml:space="preserve">’ όλα της εργατικής δύναμης και όλων των υπολοίπων που πουλιούνται και αγοράζονται. Ναι ή όχι; </w:t>
      </w:r>
    </w:p>
    <w:p w14:paraId="689134D7" w14:textId="77777777" w:rsidR="001E1C42" w:rsidRDefault="003A7B58">
      <w:pPr>
        <w:spacing w:after="0" w:line="600" w:lineRule="auto"/>
        <w:ind w:firstLine="720"/>
        <w:jc w:val="both"/>
        <w:rPr>
          <w:rFonts w:eastAsia="Times New Roman"/>
          <w:szCs w:val="24"/>
        </w:rPr>
      </w:pPr>
      <w:r>
        <w:rPr>
          <w:rFonts w:eastAsia="Times New Roman"/>
          <w:szCs w:val="24"/>
        </w:rPr>
        <w:t xml:space="preserve">Επομένως είναι υποκριτικά όλα αυτά. Κατά καιρούς, βέβαια, όταν εξυπηρετούνται άλλα συμφέροντα, μπορεί να χτυπιέται και ο ρατσισμός και άλλα πράγματα. </w:t>
      </w:r>
    </w:p>
    <w:p w14:paraId="689134D8" w14:textId="77777777" w:rsidR="001E1C42" w:rsidRDefault="003A7B58">
      <w:pPr>
        <w:spacing w:after="0" w:line="600" w:lineRule="auto"/>
        <w:ind w:firstLine="720"/>
        <w:jc w:val="both"/>
        <w:rPr>
          <w:rFonts w:eastAsia="Times New Roman"/>
          <w:szCs w:val="24"/>
        </w:rPr>
      </w:pPr>
      <w:r>
        <w:rPr>
          <w:rFonts w:eastAsia="Times New Roman"/>
          <w:szCs w:val="24"/>
        </w:rPr>
        <w:t>Επίσης, λέει, ότι θα προστατέψει τα ανθρώπινα δικαιώματα. Αλήθεια, ποια είναι τα ανθρώπινα δικαιώματα; Το δικαίωμα στην εργασία δεν είναι ανθρώπινο δικαίωμα; Το δικαίωμα στη ζωή δεν είναι; Πόσους δολοφονούν κάθε μέρα οι πολιτικοί του καπιταλιστικού συστήμα</w:t>
      </w:r>
      <w:r>
        <w:rPr>
          <w:rFonts w:eastAsia="Times New Roman"/>
          <w:szCs w:val="24"/>
        </w:rPr>
        <w:t xml:space="preserve">τος. Πόσους δολοφονεί, είτε με όπλα είτε με την πείνα, τη φτώχια, τη δυστυχία; Εκατομμύρια. Αυτοί δεν έχουν δικαίωμα; Τι έχουν; Ποια είναι τα ανθρώπινα δικαιώματα; Μόνο η ιδιωτική ζωή κι όλα τα υπόλοιπα, που κι αυτά είναι ανθρώπινα δικαιώματα; </w:t>
      </w:r>
    </w:p>
    <w:p w14:paraId="689134D9" w14:textId="77777777" w:rsidR="001E1C42" w:rsidRDefault="003A7B58">
      <w:pPr>
        <w:spacing w:after="0" w:line="600" w:lineRule="auto"/>
        <w:ind w:firstLine="720"/>
        <w:jc w:val="both"/>
        <w:rPr>
          <w:rFonts w:eastAsia="Times New Roman"/>
          <w:szCs w:val="24"/>
        </w:rPr>
      </w:pPr>
      <w:r>
        <w:rPr>
          <w:rFonts w:eastAsia="Times New Roman"/>
          <w:szCs w:val="24"/>
        </w:rPr>
        <w:t>Επομένως εί</w:t>
      </w:r>
      <w:r>
        <w:rPr>
          <w:rFonts w:eastAsia="Times New Roman"/>
          <w:szCs w:val="24"/>
        </w:rPr>
        <w:t>ναι υποκρισία όλα αυτά κι όλη αυτή η λογοκοπία της Ευρωπαϊκής Ένωσης και του συστήματος, περί δικαιοσύνης, ισοτιμίας, ανθρωπίνων δικαιωμάτων, όταν ένας πεθαίνει στην πείνα και ο άλλος χαλάει σε ένα βράδυ όσα θέλει ένας εργάτης όλη του τη ζωή και πάλι είναι</w:t>
      </w:r>
      <w:r>
        <w:rPr>
          <w:rFonts w:eastAsia="Times New Roman"/>
          <w:szCs w:val="24"/>
        </w:rPr>
        <w:t xml:space="preserve"> λίγα. </w:t>
      </w:r>
    </w:p>
    <w:p w14:paraId="689134DA" w14:textId="77777777" w:rsidR="001E1C42" w:rsidRDefault="003A7B58">
      <w:pPr>
        <w:spacing w:after="0" w:line="600" w:lineRule="auto"/>
        <w:ind w:firstLine="720"/>
        <w:jc w:val="both"/>
        <w:rPr>
          <w:rFonts w:eastAsia="Times New Roman"/>
          <w:szCs w:val="24"/>
        </w:rPr>
      </w:pPr>
      <w:r>
        <w:rPr>
          <w:rFonts w:eastAsia="Times New Roman"/>
          <w:szCs w:val="24"/>
        </w:rPr>
        <w:t xml:space="preserve">Βέβαια, λέει «υπάρχουν καινούργια προβλήματα». Φυσικά και υπάρχουν προβλήματα καινούργια με την εξέλιξη της τεχνολογίας κι όλα τα υπόλοιπα. Λέει «να προστατεύσουμε το διαδίκτυο από σκουλήκια, ιούς κι όλα τα υπόλοιπα». Αλήθεια; Ποιος τα παράγει όλα </w:t>
      </w:r>
      <w:r>
        <w:rPr>
          <w:rFonts w:eastAsia="Times New Roman"/>
          <w:szCs w:val="24"/>
        </w:rPr>
        <w:t xml:space="preserve">αυτά; Κάποιοι ελεύθεροι μόνο; Δεν τα παράγουν κράτη; Δεν γίνεται πόλεμος, σκληρός πόλεμος μάλιστα, ανάμεσα σε χώρες. Είπε ό </w:t>
      </w:r>
      <w:r>
        <w:rPr>
          <w:rFonts w:eastAsia="Times New Roman"/>
          <w:szCs w:val="24"/>
        </w:rPr>
        <w:t>ε</w:t>
      </w:r>
      <w:r>
        <w:rPr>
          <w:rFonts w:eastAsia="Times New Roman"/>
          <w:szCs w:val="24"/>
        </w:rPr>
        <w:t>ισηγητής μας πολλά πράγματα γι’ αυτά και για το Ιράν και για το τι συμβαίνει. Από τους προστάτες, λοιπόν, ποιος θα μας προστατεύσει</w:t>
      </w:r>
      <w:r>
        <w:rPr>
          <w:rFonts w:eastAsia="Times New Roman"/>
          <w:szCs w:val="24"/>
        </w:rPr>
        <w:t xml:space="preserve">, που λέει και το τραγούδι; Γιατί λέει ότι απαγορεύεται να παράγει, να αναπτύσσει, να κατέχει ιούς κι όλα αυτά. </w:t>
      </w:r>
    </w:p>
    <w:p w14:paraId="689134DB" w14:textId="77777777" w:rsidR="001E1C42" w:rsidRDefault="003A7B58">
      <w:pPr>
        <w:spacing w:after="0" w:line="600" w:lineRule="auto"/>
        <w:ind w:firstLine="720"/>
        <w:jc w:val="both"/>
        <w:rPr>
          <w:rFonts w:eastAsia="Times New Roman"/>
          <w:szCs w:val="24"/>
        </w:rPr>
      </w:pPr>
      <w:r>
        <w:rPr>
          <w:rFonts w:eastAsia="Times New Roman"/>
          <w:szCs w:val="24"/>
        </w:rPr>
        <w:t>Μα, τα κράτη, επίσημα, οι Ηνωμένες Πολιτείες Αμερικής, η Ρωσία, η Γερμανία, οι πάντες, δεν έχουν υπηρεσίες, δεν έχουν τους καλύτερους επιστήμον</w:t>
      </w:r>
      <w:r>
        <w:rPr>
          <w:rFonts w:eastAsia="Times New Roman"/>
          <w:szCs w:val="24"/>
        </w:rPr>
        <w:t xml:space="preserve">ες, δεν τους στρατολογούν και τους πληρώνουν αδρά μάλιστα, για να παράγουν και να βοηθήσουν στον </w:t>
      </w:r>
      <w:proofErr w:type="spellStart"/>
      <w:r>
        <w:rPr>
          <w:rFonts w:eastAsia="Times New Roman"/>
          <w:szCs w:val="24"/>
        </w:rPr>
        <w:t>κυβερνοπόλεμο</w:t>
      </w:r>
      <w:proofErr w:type="spellEnd"/>
      <w:r>
        <w:rPr>
          <w:rFonts w:eastAsia="Times New Roman"/>
          <w:szCs w:val="24"/>
        </w:rPr>
        <w:t xml:space="preserve"> που γίνεται ανάμεσα στα κράτη, που είναι ένας σύγχρονος πόλεμο και πάρα πολύ επικίνδυνος; </w:t>
      </w:r>
    </w:p>
    <w:p w14:paraId="689134DC" w14:textId="77777777" w:rsidR="001E1C42" w:rsidRDefault="003A7B58">
      <w:pPr>
        <w:spacing w:after="0" w:line="600" w:lineRule="auto"/>
        <w:ind w:firstLine="720"/>
        <w:jc w:val="both"/>
        <w:rPr>
          <w:rFonts w:eastAsia="Times New Roman"/>
          <w:szCs w:val="24"/>
        </w:rPr>
      </w:pPr>
      <w:r>
        <w:rPr>
          <w:rFonts w:eastAsia="Times New Roman"/>
          <w:szCs w:val="24"/>
        </w:rPr>
        <w:t>Δεν έχουν τέτοιους στόχους. Και κλείνω με το πρώτο μέρ</w:t>
      </w:r>
      <w:r>
        <w:rPr>
          <w:rFonts w:eastAsia="Times New Roman"/>
          <w:szCs w:val="24"/>
        </w:rPr>
        <w:t xml:space="preserve">ος. Και δεν γλύφουμε το δάχτυλό μας, όσοι αντιλαμβανόμαστε ή όσοι κρύβονται πίσω από μια αταξική και </w:t>
      </w:r>
      <w:proofErr w:type="spellStart"/>
      <w:r>
        <w:rPr>
          <w:rFonts w:eastAsia="Times New Roman"/>
          <w:szCs w:val="24"/>
        </w:rPr>
        <w:t>απολίτικη</w:t>
      </w:r>
      <w:proofErr w:type="spellEnd"/>
      <w:r>
        <w:rPr>
          <w:rFonts w:eastAsia="Times New Roman"/>
          <w:szCs w:val="24"/>
        </w:rPr>
        <w:t xml:space="preserve"> θεώρηση και του κυβερνοχώρου συνολικά. Έχουν στόχο πρώτα απ’ όλα, το ΝΑΤΟ, η Ευρωπαϊκή Ένωση, άλλοι ιμπεριαλιστικοί οργανισμοί, να θωρακίσουν την</w:t>
      </w:r>
      <w:r>
        <w:rPr>
          <w:rFonts w:eastAsia="Times New Roman"/>
          <w:szCs w:val="24"/>
        </w:rPr>
        <w:t xml:space="preserve"> κυριαρχία τους όσο μπορούν περισσότερο -γιατί δεν γίνεται, είναι και άλλοι αντίπαλοι κι εκείνοι είναι έξυπνοι κι εκείνοι παράγουν- ώστε να μπορέσουν, όπως το ΝΑΤΟ έχει μια επιθετική πολιτική, να κάνουν το ίδιο στα θέματα του κυβερνοχώρου. </w:t>
      </w:r>
    </w:p>
    <w:p w14:paraId="689134DD" w14:textId="77777777" w:rsidR="001E1C42" w:rsidRDefault="003A7B58">
      <w:pPr>
        <w:spacing w:after="0" w:line="600" w:lineRule="auto"/>
        <w:ind w:firstLine="720"/>
        <w:jc w:val="both"/>
        <w:rPr>
          <w:rFonts w:eastAsia="Times New Roman"/>
          <w:szCs w:val="24"/>
        </w:rPr>
      </w:pPr>
      <w:r>
        <w:rPr>
          <w:rFonts w:eastAsia="Times New Roman"/>
          <w:szCs w:val="24"/>
        </w:rPr>
        <w:t>Δεύτερον, έχουν</w:t>
      </w:r>
      <w:r>
        <w:rPr>
          <w:rFonts w:eastAsia="Times New Roman"/>
          <w:szCs w:val="24"/>
        </w:rPr>
        <w:t xml:space="preserve"> στόχο να θωρακίσουν τους επιχειρηματικούς ομίλους. Και όταν λένε για συστήματα προστασίας, ποιος τα παράγει αυτά; Πόσα δισεκατομμύρια θα πάρουν οι διάφορες εταιρείες; Και ποια είναι η τραγωδία και η αντίφαση του συστήματος; Αυτοί που παράγουν τα συστήματα</w:t>
      </w:r>
      <w:r>
        <w:rPr>
          <w:rFonts w:eastAsia="Times New Roman"/>
          <w:szCs w:val="24"/>
        </w:rPr>
        <w:t xml:space="preserve"> ασφαλείας, την υψηλή τεχνολογία, παίρνουν 400 ευρώ, 700 ευρώ τον μήνα και αυτοί που τα πουλάνε κερδίζουν δισεκατομμύρια.</w:t>
      </w:r>
    </w:p>
    <w:p w14:paraId="689134DE"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Άλλοι παράγουν τον πλούτο -είναι παιδιά σπουδαγμένα με δύο, τρία, τέσσερα πτυχία- και αυτοί που βγαίνουν κερδισμένοι είναι οι επιχειρη</w:t>
      </w:r>
      <w:r>
        <w:rPr>
          <w:rFonts w:eastAsia="Times New Roman"/>
          <w:szCs w:val="24"/>
        </w:rPr>
        <w:t>ματικοί όμιλοι, που προσπαθούν βέβαια στον ανταγωνισμό τους ο ένας να χτυπήσει τον άλλον ή και όλοι μαζί να φτιάξουν ένα σύστημα προστασίας.</w:t>
      </w:r>
    </w:p>
    <w:p w14:paraId="689134DF"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Το τρίτο είναι η αστυνόμευση. Είναι ουσιαστικά η κατάργηση του απορρήτου των επικοινωνιών. Με τα μέτρα που παίρνονται εδώ, καταργείται το τεκμήριο της αθωότητας, κύριε Τζαβάρα, στην πράξη από την Ευρωπαϊκή Ένωση που υπερασπίζεστε. Αφού είσαι ύποπτος, σου α</w:t>
      </w:r>
      <w:r>
        <w:rPr>
          <w:rFonts w:eastAsia="Times New Roman"/>
          <w:szCs w:val="24"/>
        </w:rPr>
        <w:t xml:space="preserve">νοίγω την αλληλογραφία σε χρόνο μηδέν και δεν σε ρωτάω. Έχω μάλιστα και </w:t>
      </w:r>
      <w:r>
        <w:rPr>
          <w:rFonts w:eastAsia="Times New Roman"/>
          <w:szCs w:val="24"/>
          <w:lang w:val="en-US"/>
        </w:rPr>
        <w:t>task</w:t>
      </w:r>
      <w:r>
        <w:rPr>
          <w:rFonts w:eastAsia="Times New Roman"/>
          <w:szCs w:val="24"/>
        </w:rPr>
        <w:t xml:space="preserve"> </w:t>
      </w:r>
      <w:r>
        <w:rPr>
          <w:rFonts w:eastAsia="Times New Roman"/>
          <w:szCs w:val="24"/>
          <w:lang w:val="en-US"/>
        </w:rPr>
        <w:t>force</w:t>
      </w:r>
      <w:r>
        <w:rPr>
          <w:rFonts w:eastAsia="Times New Roman"/>
          <w:szCs w:val="24"/>
        </w:rPr>
        <w:t>, δυνάμεις ταχείας επέμβασης. Είναι σε είκοσι πέντε σημεία, επεμβαίνουν κατευθείαν. Όλα αυτά στο όνομα της τρομοκρατίας.</w:t>
      </w:r>
    </w:p>
    <w:p w14:paraId="689134E0"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Εάν ήθελαν, όμως, στο όνομα της τρομοκρατίας να χτυπή</w:t>
      </w:r>
      <w:r>
        <w:rPr>
          <w:rFonts w:eastAsia="Times New Roman"/>
          <w:szCs w:val="24"/>
        </w:rPr>
        <w:t>σουν αυτούς που ονομάζονται τρομοκράτες και που οι ίδιοι τους παράγουν και τους καθοδηγούν πολλές φορές –και αυτό έχει αποδειχθεί-, θα μπορούσαν να κάνουν πάρα πολλά πράγματα. Απλά θέλουν και στοχεύουν να δημιουργήσουν ένα τέτοιο πλαίσιο για να ελέγξουν το</w:t>
      </w:r>
      <w:r>
        <w:rPr>
          <w:rFonts w:eastAsia="Times New Roman"/>
          <w:szCs w:val="24"/>
        </w:rPr>
        <w:t xml:space="preserve"> λαϊκό κίνημα.</w:t>
      </w:r>
    </w:p>
    <w:p w14:paraId="689134E1"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Ήθελα να πω και δύο πράγματα πριν πάω στην τροπολογία. Εδώ ακούμε λόγους –ο κ. Βορίδης </w:t>
      </w:r>
      <w:proofErr w:type="spellStart"/>
      <w:r>
        <w:rPr>
          <w:rFonts w:eastAsia="Times New Roman"/>
          <w:szCs w:val="24"/>
        </w:rPr>
        <w:t>προεξάρχων</w:t>
      </w:r>
      <w:proofErr w:type="spellEnd"/>
      <w:r>
        <w:rPr>
          <w:rFonts w:eastAsia="Times New Roman"/>
          <w:szCs w:val="24"/>
        </w:rPr>
        <w:t xml:space="preserve"> και πολλοί άλλοι- περί ανεξαρτησίας της δικαιοσύνης, τα ιερά και τα όσια! Αλήθεια, είναι ανεξάρτητη η δικαιοσύνη; Για να δούμε, πόσο ανεξάρτητη</w:t>
      </w:r>
      <w:r>
        <w:rPr>
          <w:rFonts w:eastAsia="Times New Roman"/>
          <w:szCs w:val="24"/>
        </w:rPr>
        <w:t xml:space="preserve"> είναι; Πρώτον, ποιους νόμους καλείται να εφαρμόσει; Τους νόμους που λένε ότι σε ένα βράδυ σου κόβω τη σύνταξη και δεν δίνω λογαριασμό σε κανέναν. Τους νόμους που λένε ότι σε επιδοτώ απ’ αυτόν που κόβω τη σύνταξη. Άρα δεν είναι ανεξάρτητη. Είναι εξαρτημένη</w:t>
      </w:r>
      <w:r>
        <w:rPr>
          <w:rFonts w:eastAsia="Times New Roman"/>
          <w:szCs w:val="24"/>
        </w:rPr>
        <w:t xml:space="preserve"> από το ίδιο αντιλαϊκό πλαίσιο του ίδιου του συστήματος. Μπορεί να πάει κόντρα σε αυτούς τους νόμους; Υπάρχουν φωτεινές εξαιρέσεις</w:t>
      </w:r>
      <w:r>
        <w:rPr>
          <w:rFonts w:eastAsia="Times New Roman"/>
          <w:szCs w:val="24"/>
        </w:rPr>
        <w:t>,</w:t>
      </w:r>
      <w:r>
        <w:rPr>
          <w:rFonts w:eastAsia="Times New Roman"/>
          <w:szCs w:val="24"/>
        </w:rPr>
        <w:t xml:space="preserve"> δικαστές που όμως δεν μπορούν, γιατί πάνε σε πειθαρχική δίωξη. Άρα είναι πλήρως εξαρτημένη εφαρμόζοντας τους νόμους ενός βάρ</w:t>
      </w:r>
      <w:r>
        <w:rPr>
          <w:rFonts w:eastAsia="Times New Roman"/>
          <w:szCs w:val="24"/>
        </w:rPr>
        <w:t>βαρου κοινωνικού συστήματος. Και θα πάω και στα επόμενα.</w:t>
      </w:r>
    </w:p>
    <w:p w14:paraId="689134E2"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Γιατί βγαίνετε στα κεραμίδια όλοι; Ποιος διορίζει την ηγεσία της δικαιοσύνης; Την εκλέγουν; Υπάρχει κανένα ευρύτερο </w:t>
      </w:r>
      <w:r>
        <w:rPr>
          <w:rFonts w:eastAsia="Times New Roman"/>
          <w:szCs w:val="24"/>
        </w:rPr>
        <w:t>σ</w:t>
      </w:r>
      <w:r>
        <w:rPr>
          <w:rFonts w:eastAsia="Times New Roman"/>
          <w:szCs w:val="24"/>
        </w:rPr>
        <w:t>ώμα, όπως προτείνουμε εμείς; Όχι. Οι κυβερνήσεις την εκλέγουν. Εσείς, η Νέα Δημοκρ</w:t>
      </w:r>
      <w:r>
        <w:rPr>
          <w:rFonts w:eastAsia="Times New Roman"/>
          <w:szCs w:val="24"/>
        </w:rPr>
        <w:t>ατία, το ΠΑΣΟΚ, όταν ήσασταν κυβέρνηση, το ίδιο δεν κάνατε; Το ίδιο δεν κάνουν και ο ΣΥΡΙΖΑ και οι ΑΝΕΛ σήμερα; Άρα, για ποια ανεξαρτησία μιλάμε; Βγαίνετε μάλιστα από τα ρούχα σας για τις αλλαγές. Και εσείς τα ίδια δεν κάνατε; Εσείς δεν διορίζατε εισαγγελε</w:t>
      </w:r>
      <w:r>
        <w:rPr>
          <w:rFonts w:eastAsia="Times New Roman"/>
          <w:szCs w:val="24"/>
        </w:rPr>
        <w:t xml:space="preserve">ίς, προέδρους Αρείου Πάγου, τα πάντα με το πρόσχημα και το φύλλο συκής της </w:t>
      </w:r>
      <w:r>
        <w:rPr>
          <w:rFonts w:eastAsia="Times New Roman"/>
          <w:szCs w:val="24"/>
        </w:rPr>
        <w:t>ε</w:t>
      </w:r>
      <w:r>
        <w:rPr>
          <w:rFonts w:eastAsia="Times New Roman"/>
          <w:szCs w:val="24"/>
        </w:rPr>
        <w:t>πιτροπής της Βουλής, όπου η κυβερνητική πλειοψηφία μπορεί να κάνει ό,τι θέλει και έτσι γίνεται πάντα;</w:t>
      </w:r>
    </w:p>
    <w:p w14:paraId="689134E3"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Τρίτον, πόσο ανεξάρτητη είναι όταν –αν δεν κάνω λάθος- από το 2009 μέχρι σήμερ</w:t>
      </w:r>
      <w:r>
        <w:rPr>
          <w:rFonts w:eastAsia="Times New Roman"/>
          <w:szCs w:val="24"/>
        </w:rPr>
        <w:t>α μόνο δύο απεργίες έχουν βγει νόμιμες. Όλες οι άλλες έβγαιναν εκ των προτέρων παράνομες.</w:t>
      </w:r>
    </w:p>
    <w:p w14:paraId="689134E4"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Αφού ήταν παράνομες.</w:t>
      </w:r>
    </w:p>
    <w:p w14:paraId="689134E5"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Ήταν παράνομες; Ποιος το κρίνει αυτό; </w:t>
      </w:r>
    </w:p>
    <w:p w14:paraId="689134E6"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Η δικαιοσύνη.</w:t>
      </w:r>
    </w:p>
    <w:p w14:paraId="689134E7"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Η ανεξάρτητη;</w:t>
      </w:r>
    </w:p>
    <w:p w14:paraId="689134E8"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ΜΑ</w:t>
      </w:r>
      <w:r>
        <w:rPr>
          <w:rFonts w:eastAsia="Times New Roman"/>
          <w:b/>
          <w:szCs w:val="24"/>
        </w:rPr>
        <w:t>ΥΡΟΥΔΗΣ ΒΟΡΙΔΗΣ:</w:t>
      </w:r>
      <w:r>
        <w:rPr>
          <w:rFonts w:eastAsia="Times New Roman"/>
          <w:szCs w:val="24"/>
        </w:rPr>
        <w:t xml:space="preserve"> Βέβαια. </w:t>
      </w:r>
    </w:p>
    <w:p w14:paraId="689134E9"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Με τις εντολές της Κυβέρνησης και με όλους αυτούς τους νόμους; Πώς γίνεται; Όλοι οι εργαζόμενοι είναι χαζοί; Δεν τηρούν τον νόμο; Όλο παράνομες απεργίες κάνουν; Δεν έχουν δικαιώματα; </w:t>
      </w:r>
    </w:p>
    <w:p w14:paraId="689134EA"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Εδώ στο </w:t>
      </w:r>
      <w:r>
        <w:rPr>
          <w:rFonts w:eastAsia="Times New Roman"/>
          <w:szCs w:val="24"/>
        </w:rPr>
        <w:t>Π</w:t>
      </w:r>
      <w:r>
        <w:rPr>
          <w:rFonts w:eastAsia="Times New Roman"/>
          <w:szCs w:val="24"/>
        </w:rPr>
        <w:t>ρωτοδικείο του Πει</w:t>
      </w:r>
      <w:r>
        <w:rPr>
          <w:rFonts w:eastAsia="Times New Roman"/>
          <w:szCs w:val="24"/>
        </w:rPr>
        <w:t>ραιά δεν πρόλαβαν να την εξαγγείλουν και την έβγαλαν παράνομη. Πριν προλάβουν να δουν. Δεν λέω ότι φταίνε όλοι οι δικαστές. Υπάρχουν πολλές εξαιρέσεις και ζουν και αυτοί κάτω από ένα συγκεκριμένο καθεστώς.</w:t>
      </w:r>
    </w:p>
    <w:p w14:paraId="689134EB"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Εδώ εργαζόμενοι πήγαν κατηγορούμενοι, γιατί κατηγο</w:t>
      </w:r>
      <w:r>
        <w:rPr>
          <w:rFonts w:eastAsia="Times New Roman"/>
          <w:szCs w:val="24"/>
        </w:rPr>
        <w:t xml:space="preserve">ρούσαν τον εργοδότη ότι τους εκμεταλλεύεται. Ποινικοποίηση ακόμα και της σκέψης! Πριν έγιναν αυτά, όχι τώρα. Εδώ η </w:t>
      </w:r>
      <w:r>
        <w:rPr>
          <w:rFonts w:eastAsia="Times New Roman"/>
          <w:szCs w:val="24"/>
        </w:rPr>
        <w:t>ε</w:t>
      </w:r>
      <w:r>
        <w:rPr>
          <w:rFonts w:eastAsia="Times New Roman"/>
          <w:szCs w:val="24"/>
        </w:rPr>
        <w:t xml:space="preserve">ισαγγελία δίνει εντολή στην </w:t>
      </w:r>
      <w:r>
        <w:rPr>
          <w:rFonts w:eastAsia="Times New Roman"/>
          <w:szCs w:val="24"/>
        </w:rPr>
        <w:t>Α</w:t>
      </w:r>
      <w:r>
        <w:rPr>
          <w:rFonts w:eastAsia="Times New Roman"/>
          <w:szCs w:val="24"/>
        </w:rPr>
        <w:t xml:space="preserve">στυνομία και η </w:t>
      </w:r>
      <w:r>
        <w:rPr>
          <w:rFonts w:eastAsia="Times New Roman"/>
          <w:szCs w:val="24"/>
        </w:rPr>
        <w:t>Α</w:t>
      </w:r>
      <w:r>
        <w:rPr>
          <w:rFonts w:eastAsia="Times New Roman"/>
          <w:szCs w:val="24"/>
        </w:rPr>
        <w:t xml:space="preserve">στυνομία και τα ΜΑΤ είναι στην υπηρεσία του εργοδότη. Απίστευτα πράγματα! Πληρώνει ο ελληνικός </w:t>
      </w:r>
      <w:r>
        <w:rPr>
          <w:rFonts w:eastAsia="Times New Roman"/>
          <w:szCs w:val="24"/>
        </w:rPr>
        <w:t>λαός για να τον δέρνουν σε τελευταία ανάλυση. Και μας λέτε για ανεξαρτησία;</w:t>
      </w:r>
    </w:p>
    <w:p w14:paraId="689134EC"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Δεν υπάρχουν σκάνδαλα, όπως τα ονομάζουν; Δεν υπάρχουν, δεν υπήρχαν κυκλώματα; Εμείς δεν κάνουμε τον </w:t>
      </w:r>
      <w:proofErr w:type="spellStart"/>
      <w:r>
        <w:rPr>
          <w:rFonts w:eastAsia="Times New Roman"/>
          <w:szCs w:val="24"/>
        </w:rPr>
        <w:t>Σέρλοκ</w:t>
      </w:r>
      <w:proofErr w:type="spellEnd"/>
      <w:r>
        <w:rPr>
          <w:rFonts w:eastAsia="Times New Roman"/>
          <w:szCs w:val="24"/>
        </w:rPr>
        <w:t xml:space="preserve"> </w:t>
      </w:r>
      <w:proofErr w:type="spellStart"/>
      <w:r>
        <w:rPr>
          <w:rFonts w:eastAsia="Times New Roman"/>
          <w:szCs w:val="24"/>
        </w:rPr>
        <w:t>Χόλμς</w:t>
      </w:r>
      <w:proofErr w:type="spellEnd"/>
      <w:r>
        <w:rPr>
          <w:rFonts w:eastAsia="Times New Roman"/>
          <w:szCs w:val="24"/>
        </w:rPr>
        <w:t>. Εδώ βγήκαν στο φως της δημοσιότητας τέρατα και σημεία. Και βγαίνο</w:t>
      </w:r>
      <w:r>
        <w:rPr>
          <w:rFonts w:eastAsia="Times New Roman"/>
          <w:szCs w:val="24"/>
        </w:rPr>
        <w:t>υν στο φως της δημοσιότητας τέρατα και σημεία. Επομένως για πια ανεξαρτησία μιλάτε όλοι και κάνετε και αντιπαράθεση;</w:t>
      </w:r>
    </w:p>
    <w:p w14:paraId="689134ED" w14:textId="77777777" w:rsidR="001E1C42" w:rsidRDefault="003A7B58">
      <w:pPr>
        <w:tabs>
          <w:tab w:val="left" w:pos="3695"/>
        </w:tabs>
        <w:spacing w:after="0" w:line="600" w:lineRule="auto"/>
        <w:ind w:firstLine="720"/>
        <w:jc w:val="both"/>
        <w:rPr>
          <w:rFonts w:eastAsia="Times New Roman"/>
          <w:szCs w:val="24"/>
        </w:rPr>
      </w:pPr>
      <w:r>
        <w:rPr>
          <w:rFonts w:eastAsia="Times New Roman"/>
          <w:szCs w:val="24"/>
        </w:rPr>
        <w:t xml:space="preserve">Τέλος, για ένα λεπτό, υποχρεούμαι να μιλήσω, γιατί μίλησε και ο Υπουργός. Ίσως να είναι και εκτός θέματος, αλλά δεν νομίζω ότι είναι. Χθες </w:t>
      </w:r>
      <w:r>
        <w:rPr>
          <w:rFonts w:eastAsia="Times New Roman"/>
          <w:szCs w:val="24"/>
        </w:rPr>
        <w:t>ακούσαμε τον Πρωθυπουργό να μιλάει για δημιουργία ενός νέου κοινωνικού κράτους. Έλεος! Πραγματικά αυτά είναι απίστευτα πράγματα. Να έχεις μια πολιτική η οποία συντρίβει, διαλύει τους εργαζόμενους, κόβει μισθούς, συντάξεις, τους βάζει να δουλεύουν με 100 ευ</w:t>
      </w:r>
      <w:r>
        <w:rPr>
          <w:rFonts w:eastAsia="Times New Roman"/>
          <w:szCs w:val="24"/>
        </w:rPr>
        <w:t>ρώ, με 200 ευρώ, με 300 ευρώ, χαράτσια, ΕΝΦΙΑ, φορολογίες, ρημαδιό παντού, ζούγκλα –έτσι είναι η κατάσταση σήμερα- και να λες για νέο κοινωνικό κράτος; Με τι; Με ψίχουλα και προπαγανδιστικές απάτες; Καμένη γη, η κλασική θεωρία.</w:t>
      </w:r>
    </w:p>
    <w:p w14:paraId="689134E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Αλήθεια, κύριοι της Κυβέρνησ</w:t>
      </w:r>
      <w:r>
        <w:rPr>
          <w:rFonts w:eastAsia="Times New Roman" w:cs="Times New Roman"/>
          <w:szCs w:val="24"/>
        </w:rPr>
        <w:t>ης και εσείς και οι υπόλοιποι που τα κάνατε όλα τα προηγούμενα χρόνια, καμένη γη παραλάβατε; Και τότε γιατί δίνετε τόσα δισεκατομμύρια επιδοτήσεις στο μεγάλο κεφάλαιο; Αυτά που τα βρίσκετε; Γιατί κόβετε συνέχεια από τους εργαζόμενους; Δεν υπάρχει χρήμα; Πό</w:t>
      </w:r>
      <w:r>
        <w:rPr>
          <w:rFonts w:eastAsia="Times New Roman" w:cs="Times New Roman"/>
          <w:szCs w:val="24"/>
        </w:rPr>
        <w:t xml:space="preserve">σο πήγε στο εξωτερικό; Πάνω από 200 δισεκατομμύρια. Τι ήταν αυτά; Ιδρώτας του ελληνικού λαού. Τα παίρνετε; Πόσα τους υποχρεώσατε να πληρώσουν εσείς τώρα; Μη μου πείτε το ένα δισεκατομμύριο –εάν είναι τόσο-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γιατί είναι ελάχιστα αυτά. </w:t>
      </w:r>
      <w:r>
        <w:rPr>
          <w:rFonts w:eastAsia="Times New Roman" w:cs="Times New Roman"/>
          <w:szCs w:val="24"/>
        </w:rPr>
        <w:t>Για ποια κοινωνική πολιτική, λοιπόν, μιλάτε; Για τους μεν υπάρχει ο κόφτης ο καθημερινός –να το ξαναπούμε- και για τους άλλους υπάρχει ο δότης.</w:t>
      </w:r>
    </w:p>
    <w:p w14:paraId="689134E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Λέει, τώρα –και είναι απίστευτα πράγματα- «προστατέψαμε τις συντάξεις». Αυτά εξήγγειλε χθες. Διαβάζω και να μου </w:t>
      </w:r>
      <w:r>
        <w:rPr>
          <w:rFonts w:eastAsia="Times New Roman" w:cs="Times New Roman"/>
          <w:szCs w:val="24"/>
        </w:rPr>
        <w:t>πείτε εσείς με τα μαθηματικά του ΣΥΡΙΖΑ. «Μέχρι το 2019 από τους συνταξιούχους και τους ασφαλισμένους θα αφαιρεθούν 8,234 δισεκατομμύρια. Η έκθεση του Γενικού Λογιστηρίου λέει ότι οι απώλειες θα είναι για τους συνταξιούχους 6,016 δισεκατομμύρια και 2,218 μ</w:t>
      </w:r>
      <w:r>
        <w:rPr>
          <w:rFonts w:eastAsia="Times New Roman" w:cs="Times New Roman"/>
          <w:szCs w:val="24"/>
        </w:rPr>
        <w:t xml:space="preserve">έχρι το 2019 νέες επιβαρύνσεις των σημερινών ασφαλισμένων». Αυτό λέγεται ότι διασώζετε; Ποιος θα τα πληρώσει αυτά; Μιλάμε για κοντά 11 δισεκατομμύρια ή να πάμε πιο χαμηλά και έχετε το θράσος και λέτε ότι προστατέψαμε μισθούς και συντάξεις; </w:t>
      </w:r>
    </w:p>
    <w:p w14:paraId="689134F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Ανακοινώθηκαν κ</w:t>
      </w:r>
      <w:r>
        <w:rPr>
          <w:rFonts w:eastAsia="Times New Roman" w:cs="Times New Roman"/>
          <w:szCs w:val="24"/>
        </w:rPr>
        <w:t>αι αυτά με το ΕΚΑΣ. Είναι εξαπάτηση. Με το ΕΚΑΣ σημαίνει ότι σου παίρνω ένα πεντακοσάρικο από την τσέπη και σου δίνω ένα δεκάρικο και πρέπει να μου πεις και ευχαριστώ. Αυτό είναι, για να το κάνουμε και απλό για να καταλαβαίνει και ο κόσμος τι λέμε, πέρα απ</w:t>
      </w:r>
      <w:r>
        <w:rPr>
          <w:rFonts w:eastAsia="Times New Roman" w:cs="Times New Roman"/>
          <w:szCs w:val="24"/>
        </w:rPr>
        <w:t xml:space="preserve">ό τα όσα λέγονται. Το 2018 θα κοπεί το ΕΚΑΣ, ναι ή όχι; Θα κοπεί. Το λέτε; Δεν το λέτε. Το ξεκίνησαν οι προηγούμενοι και το συνεχίζετε. </w:t>
      </w:r>
    </w:p>
    <w:p w14:paraId="689134F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Απαλλαγή 10% στη φαρμακευτική δαπάνη. Έτσι είναι; Μόνο στα </w:t>
      </w:r>
      <w:proofErr w:type="spellStart"/>
      <w:r>
        <w:rPr>
          <w:rFonts w:eastAsia="Times New Roman" w:cs="Times New Roman"/>
          <w:szCs w:val="24"/>
        </w:rPr>
        <w:t>συνταγογραφούμενα</w:t>
      </w:r>
      <w:proofErr w:type="spellEnd"/>
      <w:r>
        <w:rPr>
          <w:rFonts w:eastAsia="Times New Roman" w:cs="Times New Roman"/>
          <w:szCs w:val="24"/>
        </w:rPr>
        <w:t xml:space="preserve">. Στα άλλα δεν υπάρχει. </w:t>
      </w:r>
    </w:p>
    <w:p w14:paraId="689134F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Να σας πω και ποιο είναι το γελοίο της υπόθεσης; Όλη αυτήν την ιστορία προσπαθείτε να την εξαργυρώσετε με μια κάρτα, που δεν τη δικαιούνται όλοι, 45-50 ευρώ, για να πάνε να ψωνίσουν, λες και είναι ζητιάνοι, λες και δεν δούλεψαν όλα αυτά τα χρόνια, λες και </w:t>
      </w:r>
      <w:r>
        <w:rPr>
          <w:rFonts w:eastAsia="Times New Roman" w:cs="Times New Roman"/>
          <w:szCs w:val="24"/>
        </w:rPr>
        <w:t xml:space="preserve">δεν έχουν παράγει όλον τον πλούτο, που τους τον κλέβουν άλλοι. </w:t>
      </w:r>
    </w:p>
    <w:p w14:paraId="689134F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Εμείς λέμε ότι αυτό είναι αίσχος και κοροϊδία και είναι λογική ζητιανιάς. Και μη μου πείτε τώρα ότι παραλάβαμε καμένη γη, γιατί απαντήσατε στα προηγούμενα. Εγώ δεν έχω δει ούτε καμένους εφοπλι</w:t>
      </w:r>
      <w:r>
        <w:rPr>
          <w:rFonts w:eastAsia="Times New Roman" w:cs="Times New Roman"/>
          <w:szCs w:val="24"/>
        </w:rPr>
        <w:t>στές ούτε καμένους βιομήχανους -ίσα-ίσα που είναι πάμπλουτοι- ούτε καμένους μεγαλέμπορους ούτε τίποτα.</w:t>
      </w:r>
    </w:p>
    <w:p w14:paraId="689134F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689134F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η </w:t>
      </w:r>
      <w:r>
        <w:rPr>
          <w:rFonts w:eastAsia="Times New Roman" w:cs="Times New Roman"/>
          <w:szCs w:val="24"/>
        </w:rPr>
        <w:t>δ</w:t>
      </w:r>
      <w:r>
        <w:rPr>
          <w:rFonts w:eastAsia="Times New Roman" w:cs="Times New Roman"/>
          <w:szCs w:val="24"/>
        </w:rPr>
        <w:t xml:space="preserve">ιακομματική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«για τη διεκδίκηση των </w:t>
      </w:r>
      <w:r>
        <w:rPr>
          <w:rFonts w:eastAsia="Times New Roman" w:cs="Times New Roman"/>
          <w:szCs w:val="24"/>
        </w:rPr>
        <w:t>γ</w:t>
      </w:r>
      <w:r>
        <w:rPr>
          <w:rFonts w:eastAsia="Times New Roman" w:cs="Times New Roman"/>
          <w:szCs w:val="24"/>
        </w:rPr>
        <w:t xml:space="preserve">ερμανικών οφειλών» καταθέτει την </w:t>
      </w:r>
      <w:r>
        <w:rPr>
          <w:rFonts w:eastAsia="Times New Roman" w:cs="Times New Roman"/>
          <w:szCs w:val="24"/>
        </w:rPr>
        <w:t>έ</w:t>
      </w:r>
      <w:r>
        <w:rPr>
          <w:rFonts w:eastAsia="Times New Roman" w:cs="Times New Roman"/>
          <w:szCs w:val="24"/>
        </w:rPr>
        <w:t>κθεσή της, σύμφωνα με το άρθρο 45 παράγραφος 2 του Κανονισμού της Βουλής.</w:t>
      </w:r>
    </w:p>
    <w:p w14:paraId="689134F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για τα Πρακτικά η προαναφερθείσα </w:t>
      </w:r>
      <w:r>
        <w:rPr>
          <w:rFonts w:eastAsia="Times New Roman" w:cs="Times New Roman"/>
          <w:szCs w:val="24"/>
        </w:rPr>
        <w:t>έ</w:t>
      </w:r>
      <w:r>
        <w:rPr>
          <w:rFonts w:eastAsia="Times New Roman" w:cs="Times New Roman"/>
          <w:szCs w:val="24"/>
        </w:rPr>
        <w:t xml:space="preserve">κθεση,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w:t>
      </w:r>
      <w:r>
        <w:rPr>
          <w:rFonts w:eastAsia="Times New Roman" w:cs="Times New Roman"/>
          <w:szCs w:val="24"/>
        </w:rPr>
        <w:t>ίας και Πρακτικών της Βουλής)</w:t>
      </w:r>
    </w:p>
    <w:p w14:paraId="689134F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δώδεκα λεπτά και μετά η κ. </w:t>
      </w:r>
      <w:proofErr w:type="spellStart"/>
      <w:r>
        <w:rPr>
          <w:rFonts w:eastAsia="Times New Roman" w:cs="Times New Roman"/>
          <w:szCs w:val="24"/>
        </w:rPr>
        <w:t>Θελερίτη</w:t>
      </w:r>
      <w:proofErr w:type="spellEnd"/>
      <w:r>
        <w:rPr>
          <w:rFonts w:eastAsia="Times New Roman" w:cs="Times New Roman"/>
          <w:szCs w:val="24"/>
        </w:rPr>
        <w:t>.</w:t>
      </w:r>
    </w:p>
    <w:p w14:paraId="689134F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689134F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Θα ξεφύγω λίγο από το θέμα, γιατί είναι νωπή τώρα η ομιλία του Θανάση </w:t>
      </w:r>
      <w:proofErr w:type="spellStart"/>
      <w:r>
        <w:rPr>
          <w:rFonts w:eastAsia="Times New Roman" w:cs="Times New Roman"/>
          <w:szCs w:val="24"/>
        </w:rPr>
        <w:t>Παφίλη</w:t>
      </w:r>
      <w:proofErr w:type="spellEnd"/>
      <w:r>
        <w:rPr>
          <w:rFonts w:eastAsia="Times New Roman" w:cs="Times New Roman"/>
          <w:szCs w:val="24"/>
        </w:rPr>
        <w:t>,</w:t>
      </w:r>
      <w:r>
        <w:rPr>
          <w:rFonts w:eastAsia="Times New Roman" w:cs="Times New Roman"/>
          <w:szCs w:val="24"/>
        </w:rPr>
        <w:t xml:space="preserve"> που για εμένα είν</w:t>
      </w:r>
      <w:r>
        <w:rPr>
          <w:rFonts w:eastAsia="Times New Roman" w:cs="Times New Roman"/>
          <w:szCs w:val="24"/>
        </w:rPr>
        <w:t xml:space="preserve">αι πολύ σεβαστός συνάδελφος. Θέλω να κάνω δυο σχόλια πάνω σε αυτά που είπε. </w:t>
      </w:r>
    </w:p>
    <w:p w14:paraId="689134F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εγώ πιστεύω ότι πραγματικά πολλά απ’ αυτά που είπε είναι σωστά, με μια διαφορά ότι ο </w:t>
      </w:r>
      <w:proofErr w:type="spellStart"/>
      <w:r>
        <w:rPr>
          <w:rFonts w:eastAsia="Times New Roman" w:cs="Times New Roman"/>
          <w:szCs w:val="24"/>
        </w:rPr>
        <w:t>καταγγελτικός</w:t>
      </w:r>
      <w:proofErr w:type="spellEnd"/>
      <w:r>
        <w:rPr>
          <w:rFonts w:eastAsia="Times New Roman" w:cs="Times New Roman"/>
          <w:szCs w:val="24"/>
        </w:rPr>
        <w:t xml:space="preserve"> λόγος, όταν δεν συνοδεύεται με τεκμηριωμένη πρόταση –είναι η γνώμη μου, μπορ</w:t>
      </w:r>
      <w:r>
        <w:rPr>
          <w:rFonts w:eastAsia="Times New Roman" w:cs="Times New Roman"/>
          <w:szCs w:val="24"/>
        </w:rPr>
        <w:t xml:space="preserve">εί να μην τη δέχεται-, θυμίζει αμφιθέατρο σε φοιτητική περίοδο. </w:t>
      </w:r>
    </w:p>
    <w:p w14:paraId="689134F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Συμφωνώ στις διαπιστώσεις. Εγώ, απλά, έχω την άποψη ότι κάθεσαι μέσα και παλεύεις. Από τη μια στιγμή στην άλλη δεν μπορεί να γίνουν όλα. Πολλά απ’ αυτά που είπε ο Θανάσης </w:t>
      </w:r>
      <w:proofErr w:type="spellStart"/>
      <w:r>
        <w:rPr>
          <w:rFonts w:eastAsia="Times New Roman" w:cs="Times New Roman"/>
          <w:szCs w:val="24"/>
        </w:rPr>
        <w:t>Παφίλης</w:t>
      </w:r>
      <w:proofErr w:type="spellEnd"/>
      <w:r>
        <w:rPr>
          <w:rFonts w:eastAsia="Times New Roman" w:cs="Times New Roman"/>
          <w:szCs w:val="24"/>
        </w:rPr>
        <w:t xml:space="preserve"> είναι σωστά.</w:t>
      </w:r>
      <w:r>
        <w:rPr>
          <w:rFonts w:eastAsia="Times New Roman" w:cs="Times New Roman"/>
          <w:szCs w:val="24"/>
        </w:rPr>
        <w:t xml:space="preserve"> Έχουμε διαφορά στον τρόπο αντιμετώπισής τους. </w:t>
      </w:r>
    </w:p>
    <w:p w14:paraId="689134F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Εγώ, για παράδειγμα, πιστεύω ότι τώρα που τα ακροδεξιά κινήματα και οι πράξεις τρομοκρατίας σαν τα μανιτάρια πετάγονται καθημερινά, σχεδόν έχουν γίνει μόδα, το μεγάλο ανάχωμα έχει όνομα και λέγεται κοινωνικό </w:t>
      </w:r>
      <w:r>
        <w:rPr>
          <w:rFonts w:eastAsia="Times New Roman" w:cs="Times New Roman"/>
          <w:szCs w:val="24"/>
        </w:rPr>
        <w:t>κράτος.</w:t>
      </w:r>
    </w:p>
    <w:p w14:paraId="689134F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Πιστεύω ότι αυτή η Κυβέρνηση το έχει καταλάβει και το παλεύει. Δεν είναι θέμα συναισθηματικό, ούτε θέμα ηθικής τάξης εδώ. Είναι θέμα ουσίας. Είναι πολύ σημαντικό να νιώσουν κάποιοι άνθρωποι που είναι στο περιθώριο, γιατί δεν έχουν χρήματα, δεν έχου</w:t>
      </w:r>
      <w:r>
        <w:rPr>
          <w:rFonts w:eastAsia="Times New Roman" w:cs="Times New Roman"/>
          <w:szCs w:val="24"/>
        </w:rPr>
        <w:t>ν δουλειά, γιατί, γιατί, γιατί, ότι κάποιος τουλάχιστον τους σκέφτεται και θέλω να πιστεύω ότι σ’ αυτήν την κατεύθυνση αυτή η Κυβέρνηση κάνει κινήσεις.</w:t>
      </w:r>
    </w:p>
    <w:p w14:paraId="689134F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Θέλω να έρθω στο θέμα μου. Εγώ έχω μια άλλη αντιμετώπιση για το σημερινό νομοσχέδιο. Άκουσα πολλές επιφυ</w:t>
      </w:r>
      <w:r>
        <w:rPr>
          <w:rFonts w:eastAsia="Times New Roman" w:cs="Times New Roman"/>
          <w:szCs w:val="24"/>
        </w:rPr>
        <w:t>λάξεις, κριτική για τις τροπολογίες. Θέλω, όμως, να πω κάτι. Πριν από εκατό χρόνια, όταν ήταν η βιομηχανική επανάσταση, όταν φτιάχτηκαν τα πρώτα εργοστάσια, η τότε εργατική τάξη –για όποιον θυμάται- έμπαινε νύχτα στα εργοστάσια και κατέστρεφε τα μηχανήματα</w:t>
      </w:r>
      <w:r>
        <w:rPr>
          <w:rFonts w:eastAsia="Times New Roman" w:cs="Times New Roman"/>
          <w:szCs w:val="24"/>
        </w:rPr>
        <w:t xml:space="preserve">. Τρόμος είχε πιάσει τον κόσμο, ότι θα χάσουν τις δουλειές τους. Ήταν οι γνωστοί </w:t>
      </w:r>
      <w:proofErr w:type="spellStart"/>
      <w:r>
        <w:rPr>
          <w:rFonts w:eastAsia="Times New Roman" w:cs="Times New Roman"/>
          <w:szCs w:val="24"/>
        </w:rPr>
        <w:t>λουδίτες</w:t>
      </w:r>
      <w:proofErr w:type="spellEnd"/>
      <w:r>
        <w:rPr>
          <w:rFonts w:eastAsia="Times New Roman" w:cs="Times New Roman"/>
          <w:szCs w:val="24"/>
        </w:rPr>
        <w:t>, μια απίστευτη νοοτροπία από ανθρώπους, όχι παράνομους, πολύ έντιμους, εργαζόμενους, που πίστευαν ότι κάτι θα χαθεί.</w:t>
      </w:r>
    </w:p>
    <w:p w14:paraId="689134F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δεύτερη επανάσταση, που είναι ο κυβερνοχώρος, π</w:t>
      </w:r>
      <w:r>
        <w:rPr>
          <w:rFonts w:eastAsia="Times New Roman" w:cs="Times New Roman"/>
          <w:szCs w:val="24"/>
        </w:rPr>
        <w:t xml:space="preserve">ολύ μεγαλύτερη ίσως και ιστορική επανάσταση στην ανθρωπότητα, είναι στη βρεφική της ηλικία. Δηλαδή, ό,τι και να λέμε, ακόμα δεν έχει γίνει κατανοητό το τι ακριβώς σημαίνει διαδίκτυο, υπολογιστής, κινητή τηλεφωνία, κυβερνοχώρος γενικότερα. Όταν δε πριν από </w:t>
      </w:r>
      <w:r>
        <w:rPr>
          <w:rFonts w:eastAsia="Times New Roman" w:cs="Times New Roman"/>
          <w:szCs w:val="24"/>
        </w:rPr>
        <w:t xml:space="preserve">πενήντα χρόνια ο </w:t>
      </w:r>
      <w:proofErr w:type="spellStart"/>
      <w:r>
        <w:rPr>
          <w:rFonts w:eastAsia="Times New Roman" w:cs="Times New Roman"/>
          <w:szCs w:val="24"/>
        </w:rPr>
        <w:t>Βιντ</w:t>
      </w:r>
      <w:proofErr w:type="spellEnd"/>
      <w:r>
        <w:rPr>
          <w:rFonts w:eastAsia="Times New Roman" w:cs="Times New Roman"/>
          <w:szCs w:val="24"/>
        </w:rPr>
        <w:t xml:space="preserve"> Σερφ ένωνε στο </w:t>
      </w:r>
      <w:proofErr w:type="spellStart"/>
      <w:r>
        <w:rPr>
          <w:rFonts w:eastAsia="Times New Roman" w:cs="Times New Roman"/>
          <w:szCs w:val="24"/>
        </w:rPr>
        <w:t>Μέριλαντ</w:t>
      </w:r>
      <w:proofErr w:type="spellEnd"/>
      <w:r>
        <w:rPr>
          <w:rFonts w:eastAsia="Times New Roman" w:cs="Times New Roman"/>
          <w:szCs w:val="24"/>
        </w:rPr>
        <w:t xml:space="preserve"> τους έξι ογκώδεις υπολογιστές, κάποιοι τον έπαιρναν στο ψιλό. Όταν ο δικός μας, ο </w:t>
      </w:r>
      <w:proofErr w:type="spellStart"/>
      <w:r>
        <w:rPr>
          <w:rFonts w:eastAsia="Times New Roman" w:cs="Times New Roman"/>
          <w:szCs w:val="24"/>
        </w:rPr>
        <w:t>Νικ</w:t>
      </w:r>
      <w:proofErr w:type="spellEnd"/>
      <w:r>
        <w:rPr>
          <w:rFonts w:eastAsia="Times New Roman" w:cs="Times New Roman"/>
          <w:szCs w:val="24"/>
        </w:rPr>
        <w:t xml:space="preserve"> </w:t>
      </w:r>
      <w:proofErr w:type="spellStart"/>
      <w:r>
        <w:rPr>
          <w:rFonts w:eastAsia="Times New Roman" w:cs="Times New Roman"/>
          <w:szCs w:val="24"/>
        </w:rPr>
        <w:t>Νεγρεπόντε</w:t>
      </w:r>
      <w:proofErr w:type="spellEnd"/>
      <w:r>
        <w:rPr>
          <w:rFonts w:eastAsia="Times New Roman" w:cs="Times New Roman"/>
          <w:szCs w:val="24"/>
        </w:rPr>
        <w:t xml:space="preserve"> μαζί με τον Μιχάλη τον </w:t>
      </w:r>
      <w:proofErr w:type="spellStart"/>
      <w:r>
        <w:rPr>
          <w:rFonts w:eastAsia="Times New Roman" w:cs="Times New Roman"/>
          <w:szCs w:val="24"/>
        </w:rPr>
        <w:t>Δερτούζο</w:t>
      </w:r>
      <w:proofErr w:type="spellEnd"/>
      <w:r>
        <w:rPr>
          <w:rFonts w:eastAsia="Times New Roman" w:cs="Times New Roman"/>
          <w:szCs w:val="24"/>
        </w:rPr>
        <w:t xml:space="preserve"> έκαναν μια επανάσταση στο ΜΙΤ και καθόριζαν δημόσιο χαρακτήρα στο διαδίκτυο, που </w:t>
      </w:r>
      <w:r>
        <w:rPr>
          <w:rFonts w:eastAsia="Times New Roman" w:cs="Times New Roman"/>
          <w:szCs w:val="24"/>
        </w:rPr>
        <w:t xml:space="preserve">ακόμα δεν καταλάβαινε κανείς τι ήταν, και όταν ο Τιμ </w:t>
      </w:r>
      <w:proofErr w:type="spellStart"/>
      <w:r>
        <w:rPr>
          <w:rFonts w:eastAsia="Times New Roman" w:cs="Times New Roman"/>
          <w:szCs w:val="24"/>
        </w:rPr>
        <w:t>Μπέρνερς</w:t>
      </w:r>
      <w:proofErr w:type="spellEnd"/>
      <w:r>
        <w:rPr>
          <w:rFonts w:eastAsia="Times New Roman" w:cs="Times New Roman"/>
          <w:szCs w:val="24"/>
        </w:rPr>
        <w:t xml:space="preserve"> Λι, ο Ελβετός, έκανε προσιτό το διαδίκτυο με το «</w:t>
      </w:r>
      <w:r>
        <w:rPr>
          <w:rFonts w:eastAsia="Times New Roman" w:cs="Times New Roman"/>
          <w:szCs w:val="24"/>
          <w:lang w:val="en-US"/>
        </w:rPr>
        <w:t>web</w:t>
      </w:r>
      <w:r>
        <w:rPr>
          <w:rFonts w:eastAsia="Times New Roman" w:cs="Times New Roman"/>
          <w:szCs w:val="24"/>
        </w:rPr>
        <w:t>» και στην πιο ακριτική περιοχή της Λαπωνίας, κάποιοι δεν είχαν καταλάβει.</w:t>
      </w:r>
    </w:p>
    <w:p w14:paraId="6891350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Ακόμη και σήμερα υπάρχει κίνδυνος. Πράγματι καθετί που γεννιέται έχ</w:t>
      </w:r>
      <w:r>
        <w:rPr>
          <w:rFonts w:eastAsia="Times New Roman" w:cs="Times New Roman"/>
          <w:szCs w:val="24"/>
        </w:rPr>
        <w:t xml:space="preserve">ει και τις παρενέργειές του. Είναι γεγονός. Ο αείμνηστος Γιώργος </w:t>
      </w:r>
      <w:proofErr w:type="spellStart"/>
      <w:r>
        <w:rPr>
          <w:rFonts w:eastAsia="Times New Roman" w:cs="Times New Roman"/>
          <w:szCs w:val="24"/>
        </w:rPr>
        <w:t>Κουμάντος</w:t>
      </w:r>
      <w:proofErr w:type="spellEnd"/>
      <w:r>
        <w:rPr>
          <w:rFonts w:eastAsia="Times New Roman" w:cs="Times New Roman"/>
          <w:szCs w:val="24"/>
        </w:rPr>
        <w:t xml:space="preserve"> έγραψε δεκάδες άρθρα για την ηθική του διαδικτύου. Φώναζε, ούρλιαζε, καθημερινά έγραφε, ξανάγραφε. </w:t>
      </w:r>
    </w:p>
    <w:p w14:paraId="6891350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Μια καινούργια εποχή έχει γεννηθεί, αυτή που πραγματικά έχει δώσει άλλον τόνο και</w:t>
      </w:r>
      <w:r>
        <w:rPr>
          <w:rFonts w:eastAsia="Times New Roman" w:cs="Times New Roman"/>
          <w:szCs w:val="24"/>
        </w:rPr>
        <w:t xml:space="preserve"> άλλο χρώμα πια στην παγκόσμια κοινωνία. Πολλοί δεν έχουν προσαρμοστεί. Οι παρενέργειες αυτές που ακούγονται είναι σωστές. Πιστεύω ότι είναι λίγο αργοπορημένη η προσαρμογή στα καινούργια δεδομένα και είμαι και απόλυτα σίγουρος ότι δεν πρόκειται να λύσει όλ</w:t>
      </w:r>
      <w:r>
        <w:rPr>
          <w:rFonts w:eastAsia="Times New Roman" w:cs="Times New Roman"/>
          <w:szCs w:val="24"/>
        </w:rPr>
        <w:t xml:space="preserve">α τα προβλήματα, κύριε Υπουργέ. Γίνεται μια προσπάθεια έντιμη από την Ευρωπαϊκή Ένωση. Δεν θέλω να αναφερθώ τώρα ούτε σε θέματα παιδικής πορνογραφίας, πώς κλέβουν λογαριασμούς από το διαδίκτυο, τι πράγματα διακινούνται, τι γίνεται, το </w:t>
      </w:r>
      <w:r>
        <w:rPr>
          <w:rFonts w:eastAsia="Times New Roman" w:cs="Times New Roman"/>
          <w:szCs w:val="24"/>
          <w:lang w:val="en-US"/>
        </w:rPr>
        <w:t>bullying</w:t>
      </w:r>
      <w:r>
        <w:rPr>
          <w:rFonts w:eastAsia="Times New Roman" w:cs="Times New Roman"/>
          <w:szCs w:val="24"/>
        </w:rPr>
        <w:t xml:space="preserve"> που γίνεται </w:t>
      </w:r>
      <w:r>
        <w:rPr>
          <w:rFonts w:eastAsia="Times New Roman" w:cs="Times New Roman"/>
          <w:szCs w:val="24"/>
        </w:rPr>
        <w:t>και πάει λέγοντας. Όλα αυτά είναι σωστά. Πιστεύω, όμως, ότι αργά ή γρήγορα θα ξεπεραστούν.</w:t>
      </w:r>
    </w:p>
    <w:p w14:paraId="6891350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Είμαι από αυτούς –μπορεί να διαψευστώ- που πιστεύω ότι το διαδίκτυο θα δώσει λύσεις σε παγκόσμιο επίπεδο κάποια στιγμή. Αυτό πιστεύω εγώ. Δεν σημαίνει ότι είμαι και </w:t>
      </w:r>
      <w:r>
        <w:rPr>
          <w:rFonts w:eastAsia="Times New Roman" w:cs="Times New Roman"/>
          <w:szCs w:val="24"/>
        </w:rPr>
        <w:t xml:space="preserve">σωστός, μπορεί να κάνω και λάθος. Η προσαρμογή, επομένως, με αυτή την </w:t>
      </w:r>
      <w:r>
        <w:rPr>
          <w:rFonts w:eastAsia="Times New Roman" w:cs="Times New Roman"/>
          <w:szCs w:val="24"/>
        </w:rPr>
        <w:t>ο</w:t>
      </w:r>
      <w:r>
        <w:rPr>
          <w:rFonts w:eastAsia="Times New Roman" w:cs="Times New Roman"/>
          <w:szCs w:val="24"/>
        </w:rPr>
        <w:t>δηγία της Ευρωπαϊκής Ένωσης για εμένα έχει έρθει λίγο καθυστερημένα στη χώρα μας, αλλά ποτέ δεν είναι αργά. Στο χέρι μας είναι να τη δούμε θετικά και πιστεύω ότι όλα τα κόμματα θα τη δο</w:t>
      </w:r>
      <w:r>
        <w:rPr>
          <w:rFonts w:eastAsia="Times New Roman" w:cs="Times New Roman"/>
          <w:szCs w:val="24"/>
        </w:rPr>
        <w:t xml:space="preserve">υν θετικά και να τη βελτιώσουμε. Αλίμονο, όμως, εάν λειτουργήσουμε σαν τους </w:t>
      </w:r>
      <w:proofErr w:type="spellStart"/>
      <w:r>
        <w:rPr>
          <w:rFonts w:eastAsia="Times New Roman" w:cs="Times New Roman"/>
          <w:szCs w:val="24"/>
        </w:rPr>
        <w:t>λουδίτες</w:t>
      </w:r>
      <w:proofErr w:type="spellEnd"/>
      <w:r>
        <w:rPr>
          <w:rFonts w:eastAsia="Times New Roman" w:cs="Times New Roman"/>
          <w:szCs w:val="24"/>
        </w:rPr>
        <w:t xml:space="preserve"> και κοιτάμε μόνο τα αρνητικά στον κυβερνοχώρο, που έχει πάρα πολλά. Θα είμαστε πίσω από τα γεγονότα. </w:t>
      </w:r>
    </w:p>
    <w:p w14:paraId="6891350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Ένα μεγάλο κομμάτι της νεολαίας, που πολύ εύκολα μερικοί το περιφρονο</w:t>
      </w:r>
      <w:r>
        <w:rPr>
          <w:rFonts w:eastAsia="Times New Roman" w:cs="Times New Roman"/>
          <w:szCs w:val="24"/>
        </w:rPr>
        <w:t>ύμε, έχει καταλάβει πολλά περισσότερα από εμάς και εδώ είναι λάθος να λέμε ότι ένας δεκαεπτάχρονος δεν είναι ώριμος. Πράγματι έχει ατέλειες, έχει ανασφάλειες κ</w:t>
      </w:r>
      <w:r>
        <w:rPr>
          <w:rFonts w:eastAsia="Times New Roman" w:cs="Times New Roman"/>
          <w:szCs w:val="24"/>
        </w:rPr>
        <w:t>.</w:t>
      </w:r>
      <w:r>
        <w:rPr>
          <w:rFonts w:eastAsia="Times New Roman" w:cs="Times New Roman"/>
          <w:szCs w:val="24"/>
        </w:rPr>
        <w:t>λπ., πιστεύω όμως ότι εκεί έχει μπει πιο δυνατά από εμάς. Υπάρχει ένα χάσμα γενεών. Εγώ το νιώθω</w:t>
      </w:r>
      <w:r>
        <w:rPr>
          <w:rFonts w:eastAsia="Times New Roman" w:cs="Times New Roman"/>
          <w:szCs w:val="24"/>
        </w:rPr>
        <w:t xml:space="preserve"> στον εαυτό μου. Νιώθω μερικές φορές ότι έχω μείνει πίσω από παιδάκια που είναι δεκαεννέα ή είκοσι χρονών και τρέχω για να φτάσω τη σκέψη τους. Δεν είναι κακό να το παραδεχόμαστε αυτό και να δούμε τι προοπτική δίνει αυτή η προσαρμογή, που για εμένα είναι π</w:t>
      </w:r>
      <w:r>
        <w:rPr>
          <w:rFonts w:eastAsia="Times New Roman" w:cs="Times New Roman"/>
          <w:szCs w:val="24"/>
        </w:rPr>
        <w:t>ολύ σημαντική. Βεβαίως, δεν λύνει όλα τα προβλήματα, πιστεύω ότι σιγά-σιγά θα προσαρμοζόμαστε, ότι ένα μεγαλύτερο κομμάτι δηλαδή πολιτών θα προσαρμόζεται. Και δεν είναι τυχαίο ότι άτομα ηλικιωμένα δεν μπορούν, είναι εκτός αυτής της καινούργιας πραγματικότη</w:t>
      </w:r>
      <w:r>
        <w:rPr>
          <w:rFonts w:eastAsia="Times New Roman" w:cs="Times New Roman"/>
          <w:szCs w:val="24"/>
        </w:rPr>
        <w:t>τας. Γι’ αυτό και υπάρχει και ειδική νομοθεσία για κάποια άτομα που είναι πάνω από εβδομήντα πέντε ετών.</w:t>
      </w:r>
    </w:p>
    <w:p w14:paraId="68913504"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Δεν θέλω πάρω περισσότερο χρόνο, κύριε Πρόεδρε. Θεωρώ ότι δεν αξίζει τον κόπο να αντιμετωπίζουμε μια ιστορική επαναστατική πραγματικότητα με μικροψυχία</w:t>
      </w:r>
      <w:r>
        <w:rPr>
          <w:rFonts w:eastAsia="Times New Roman" w:cs="Times New Roman"/>
          <w:szCs w:val="24"/>
        </w:rPr>
        <w:t xml:space="preserve">. </w:t>
      </w:r>
    </w:p>
    <w:p w14:paraId="68913505"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Ευχαριστώ πολύ.</w:t>
      </w:r>
    </w:p>
    <w:p w14:paraId="68913506" w14:textId="77777777" w:rsidR="001E1C42" w:rsidRDefault="003A7B58">
      <w:pPr>
        <w:spacing w:after="0"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 Κοινοβουλευτικό Εκπρόσωπο των Ανεξαρτήτων Ελλήνων.</w:t>
      </w:r>
    </w:p>
    <w:p w14:paraId="68913507"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Θελερίτη</w:t>
      </w:r>
      <w:proofErr w:type="spellEnd"/>
      <w:r>
        <w:rPr>
          <w:rFonts w:eastAsia="Times New Roman" w:cs="Times New Roman"/>
          <w:szCs w:val="24"/>
        </w:rPr>
        <w:t>, Βουλευτίνα του ΣΥΡΙΖΑ, έχει τον λόγο για επτά λεπτά.</w:t>
      </w:r>
    </w:p>
    <w:p w14:paraId="68913508" w14:textId="77777777" w:rsidR="001E1C42" w:rsidRDefault="003A7B58">
      <w:pPr>
        <w:spacing w:after="0" w:line="600" w:lineRule="auto"/>
        <w:ind w:firstLine="567"/>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Αν και ως τελευταία, νομίζω, ομ</w:t>
      </w:r>
      <w:r>
        <w:rPr>
          <w:rFonts w:eastAsia="Times New Roman" w:cs="Times New Roman"/>
          <w:szCs w:val="24"/>
        </w:rPr>
        <w:t>ιλήτρια, θα επαναφέρω τη συζήτηση στο παρόν νομοσχέδιο μετά τους Κοινοβουλευτικούς Εκπροσώπους και θα ήθελα να τονίσω ότι η σημασία του είναι εξαιρετικά επίκαιρη και θα έχει ουσιαστικές και θετικές συνέπειες για τον δημόσιο βίο και την καθημερινή ζωή των π</w:t>
      </w:r>
      <w:r>
        <w:rPr>
          <w:rFonts w:eastAsia="Times New Roman" w:cs="Times New Roman"/>
          <w:szCs w:val="24"/>
        </w:rPr>
        <w:t xml:space="preserve">ολιτών μας στο διαδίκτυο και στο δημόσιο και στο ιδιωτικό επίπεδο. </w:t>
      </w:r>
    </w:p>
    <w:p w14:paraId="68913509"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Θα ξεκινήσω, αναφέροντας ποιοι είναι οι στόχοι του συγκεκριμένου νομοσχεδίου και εδώ θα ήθελα να αναφερθώ ότι με δεδομένο ότι τα δίκτυα και τα συστήματα των πληροφοριών είναι περισσότερο ε</w:t>
      </w:r>
      <w:r>
        <w:rPr>
          <w:rFonts w:eastAsia="Times New Roman" w:cs="Times New Roman"/>
          <w:szCs w:val="24"/>
        </w:rPr>
        <w:t>υάλωτα στις μέρες μας σε απειλές και βλάβες και λόγω της χρήσης του διαδικτύου -οι οποίες είναι δυνατόν να έχουν αρνητικές συνέπειες για τη λειτουργία των κρατικών δομών και ιδιωτικών επιχειρήσεων, είναι δυνατόν να επηρεάζουν τη ζωή των πολιτών- βασικός στ</w:t>
      </w:r>
      <w:r>
        <w:rPr>
          <w:rFonts w:eastAsia="Times New Roman" w:cs="Times New Roman"/>
          <w:szCs w:val="24"/>
        </w:rPr>
        <w:t xml:space="preserve">όχος αυτού του νομοσχεδίου είναι η ποινικοποίηση των συμπεριφορών που υπάγονται στο πεδίο της </w:t>
      </w:r>
      <w:proofErr w:type="spellStart"/>
      <w:r>
        <w:rPr>
          <w:rFonts w:eastAsia="Times New Roman" w:cs="Times New Roman"/>
          <w:szCs w:val="24"/>
        </w:rPr>
        <w:t>κυβερνοεγκληματικότητας</w:t>
      </w:r>
      <w:proofErr w:type="spellEnd"/>
      <w:r>
        <w:rPr>
          <w:rFonts w:eastAsia="Times New Roman" w:cs="Times New Roman"/>
          <w:szCs w:val="24"/>
        </w:rPr>
        <w:t xml:space="preserve">, διασφαλίζοντας την ασφάλεια, την ομαλή λειτουργία των δικτύων και των συστημάτων πληροφοριών. </w:t>
      </w:r>
    </w:p>
    <w:p w14:paraId="6891350A"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Τι ακριβώς επιχειρεί το συγκεκριμένο νομοσ</w:t>
      </w:r>
      <w:r>
        <w:rPr>
          <w:rFonts w:eastAsia="Times New Roman" w:cs="Times New Roman"/>
          <w:szCs w:val="24"/>
        </w:rPr>
        <w:t xml:space="preserve">χέδιο; Πρώτον, την ποινική προστασία έναντι της παιδικής πορνογραφίας. Αναφέρθηκε ήδη και αναφέρθηκε συγκεκριμένα με το άρθρο 9, τι καλύπτεται σε σχέση με αυτό. Δεν θα το επαναλάβω. </w:t>
      </w:r>
    </w:p>
    <w:p w14:paraId="6891350B"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Δεύτερον, αντιμετωπίζονται εγκλήματα σχετικά με παραβιάσεις των δικαιωμάτων πνευματικής ιδιοκτησίας συγγενικών δικαιωμάτων, εφόσον αυτά διαπράττονται για εμπορικούς σκοπούς και αποβλέπουν στην επίτευξη κέρδους. Τρίτον, τροποποιούνται διατάξεις για την άρση</w:t>
      </w:r>
      <w:r>
        <w:rPr>
          <w:rFonts w:eastAsia="Times New Roman" w:cs="Times New Roman"/>
          <w:szCs w:val="24"/>
        </w:rPr>
        <w:t xml:space="preserve"> του απορρήτου με στόχο ο νόμος να συμπεριλάβει όλα τα σχετικά εγκλήματα για τα οποία λόγω της φύσης τους είναι δύσκολο να βεβαιωθεί η τέλεσή τους και να εντοπιστούν οι υπαίτιοι. </w:t>
      </w:r>
    </w:p>
    <w:p w14:paraId="6891350C"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Ταυτόχρονα θεσπίζονται διοικητικές κυρώσεις με τη μορφή προστίμου ανάκλησης </w:t>
      </w:r>
      <w:r>
        <w:rPr>
          <w:rFonts w:eastAsia="Times New Roman" w:cs="Times New Roman"/>
          <w:szCs w:val="24"/>
        </w:rPr>
        <w:t xml:space="preserve">ή και αναστολής της άδειας λειτουργίας και αποκλεισμός από τις δημόσιες παροχές, με στόχο την αποτελεσματική τιμωρία, όταν οι αξιόποινες πράξεις διαπράττονται από νομικά πρόσωπα. </w:t>
      </w:r>
    </w:p>
    <w:p w14:paraId="6891350D"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του Συμβουλίου της Ευρώπης </w:t>
      </w:r>
      <w:r>
        <w:rPr>
          <w:rFonts w:eastAsia="Times New Roman" w:cs="Times New Roman"/>
          <w:szCs w:val="24"/>
        </w:rPr>
        <w:t>για το έγκλημα στον κυβερνοχώρο</w:t>
      </w:r>
      <w:r>
        <w:rPr>
          <w:rFonts w:eastAsia="Times New Roman" w:cs="Times New Roman"/>
          <w:szCs w:val="24"/>
        </w:rPr>
        <w:t>,</w:t>
      </w:r>
      <w:r>
        <w:rPr>
          <w:rFonts w:eastAsia="Times New Roman" w:cs="Times New Roman"/>
          <w:szCs w:val="24"/>
        </w:rPr>
        <w:t xml:space="preserve"> είναι ένα πρωτοποριακό κείμενο με το οποίο επιδιώκεται η θέσπιση κανόνων δικαίου που στοχεύουν στην αντιμετώπιση της εγκληματικότητας στο διαδίκτυο και στην υποχρέωση επιβολής κατάλληλων ποινικών κυρώσεων για τον κολασμό τω</w:t>
      </w:r>
      <w:r>
        <w:rPr>
          <w:rFonts w:eastAsia="Times New Roman" w:cs="Times New Roman"/>
          <w:szCs w:val="24"/>
        </w:rPr>
        <w:t xml:space="preserve">ν σχετικών εγκλημάτων. </w:t>
      </w:r>
    </w:p>
    <w:p w14:paraId="6891350E"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Είναι, όμως, ένα πρωτοποριακό κείμενο</w:t>
      </w:r>
      <w:r>
        <w:rPr>
          <w:rFonts w:eastAsia="Times New Roman" w:cs="Times New Roman"/>
          <w:szCs w:val="24"/>
        </w:rPr>
        <w:t>,</w:t>
      </w:r>
      <w:r>
        <w:rPr>
          <w:rFonts w:eastAsia="Times New Roman" w:cs="Times New Roman"/>
          <w:szCs w:val="24"/>
        </w:rPr>
        <w:t xml:space="preserve"> γιατί όχι μόνο αντιμετωπίζει την </w:t>
      </w:r>
      <w:proofErr w:type="spellStart"/>
      <w:r>
        <w:rPr>
          <w:rFonts w:eastAsia="Times New Roman" w:cs="Times New Roman"/>
          <w:szCs w:val="24"/>
        </w:rPr>
        <w:t>κυβερνοεγκληματικότητα</w:t>
      </w:r>
      <w:proofErr w:type="spellEnd"/>
      <w:r>
        <w:rPr>
          <w:rFonts w:eastAsia="Times New Roman" w:cs="Times New Roman"/>
          <w:szCs w:val="24"/>
        </w:rPr>
        <w:t xml:space="preserve"> με τη στενή έννοια του όρου, αλλά επιπλέον εφαρμόζεται και σε ποινικά αδικήματα, η καταστολή των οποίων προϋποθέτει τη συλλογή αποδείξεων</w:t>
      </w:r>
      <w:r>
        <w:rPr>
          <w:rFonts w:eastAsia="Times New Roman" w:cs="Times New Roman"/>
          <w:szCs w:val="24"/>
        </w:rPr>
        <w:t xml:space="preserve"> ηλεκτρονικής φύσης. </w:t>
      </w:r>
    </w:p>
    <w:p w14:paraId="6891350F"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Ποιες είναι, όμως, οι συνέπειες του νομοσχεδίου αυτού; Είναι προφανές πως ο αντίκτυπος αυτού του σχεδίου νόμου αναμένεται να είναι θετικός, γιατί αντιμετωπίζει τα εγκλήματα που τελούνται μέσω του διαδικτύου και στρέφονται κατά των πλη</w:t>
      </w:r>
      <w:r>
        <w:rPr>
          <w:rFonts w:eastAsia="Times New Roman" w:cs="Times New Roman"/>
          <w:szCs w:val="24"/>
        </w:rPr>
        <w:t xml:space="preserve">ροφοριακών συστημάτων και θα είναι θετικός και για τη δημόσια διοίκηση και για την απονομή της δικαιοσύνης. </w:t>
      </w:r>
    </w:p>
    <w:p w14:paraId="68913510"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Διευκολύνονται, επίσης, οι αρμόδιες αρχές στο να εντοπίσουν τους δράστες, να συλλέξουν αποδείξεις για την εκδίκαση των έκνομων ενεργειών. Ταυτόχρον</w:t>
      </w:r>
      <w:r>
        <w:rPr>
          <w:rFonts w:eastAsia="Times New Roman" w:cs="Times New Roman"/>
          <w:szCs w:val="24"/>
        </w:rPr>
        <w:t>α, ενισχύει την ασφάλεια της επικοινωνίας, των συναλλαγών, της γενικότερης χρήσης του διαδικτύου, με πολλαπλά οφέλη για την κοινωνία, διασφαλίζοντας την προστασία των πληροφοριακών συστημάτων και βέβαια την απρόσκοπτη εξυπηρέτηση των πολιτών και τη λειτουρ</w:t>
      </w:r>
      <w:r>
        <w:rPr>
          <w:rFonts w:eastAsia="Times New Roman" w:cs="Times New Roman"/>
          <w:szCs w:val="24"/>
        </w:rPr>
        <w:t xml:space="preserve">γία των κρατικών δομών. </w:t>
      </w:r>
    </w:p>
    <w:p w14:paraId="68913511"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 xml:space="preserve">Ιδιαίτερη μνεία οφείλουμε να πούμε και για το πρόσθετο </w:t>
      </w:r>
      <w:proofErr w:type="spellStart"/>
      <w:r>
        <w:rPr>
          <w:rFonts w:eastAsia="Times New Roman" w:cs="Times New Roman"/>
          <w:szCs w:val="24"/>
        </w:rPr>
        <w:t>ρωτόκολλο</w:t>
      </w:r>
      <w:proofErr w:type="spellEnd"/>
      <w:r>
        <w:rPr>
          <w:rFonts w:eastAsia="Times New Roman" w:cs="Times New Roman"/>
          <w:szCs w:val="24"/>
        </w:rPr>
        <w:t xml:space="preserve"> του Συμβουλίου της Ευρώπης, το οποίο αποτελεί, θα λέγαμε, αναγκαίο συμπλήρωμα της σύμβασης για το έγκλημα στον κυβερνοχώρο, διευρύνει το πεδίο εφαρμογής της σύμβασης </w:t>
      </w:r>
      <w:r>
        <w:rPr>
          <w:rFonts w:eastAsia="Times New Roman" w:cs="Times New Roman"/>
          <w:szCs w:val="24"/>
        </w:rPr>
        <w:t xml:space="preserve">και κάνει πιο συγκεκριμένο, μέσω του σχετικού ορισμού, τι είναι ρατσιστικό και τι είναι </w:t>
      </w:r>
      <w:proofErr w:type="spellStart"/>
      <w:r>
        <w:rPr>
          <w:rFonts w:eastAsia="Times New Roman" w:cs="Times New Roman"/>
          <w:szCs w:val="24"/>
        </w:rPr>
        <w:t>ξενοφοβικό</w:t>
      </w:r>
      <w:proofErr w:type="spellEnd"/>
      <w:r>
        <w:rPr>
          <w:rFonts w:eastAsia="Times New Roman" w:cs="Times New Roman"/>
          <w:szCs w:val="24"/>
        </w:rPr>
        <w:t xml:space="preserve"> υλικό, για κάθε είδους έγγραφο υλικό, για εικόνες, για κάθε είδους ανάπτυξη ιδεών και θεωριών ρατσιστικής ή </w:t>
      </w:r>
      <w:proofErr w:type="spellStart"/>
      <w:r>
        <w:rPr>
          <w:rFonts w:eastAsia="Times New Roman" w:cs="Times New Roman"/>
          <w:szCs w:val="24"/>
        </w:rPr>
        <w:t>ξενοφοβικής</w:t>
      </w:r>
      <w:proofErr w:type="spellEnd"/>
      <w:r>
        <w:rPr>
          <w:rFonts w:eastAsia="Times New Roman" w:cs="Times New Roman"/>
          <w:szCs w:val="24"/>
        </w:rPr>
        <w:t xml:space="preserve"> φύσης. </w:t>
      </w:r>
    </w:p>
    <w:p w14:paraId="68913512" w14:textId="77777777" w:rsidR="001E1C42" w:rsidRDefault="003A7B58">
      <w:pPr>
        <w:spacing w:after="0" w:line="600" w:lineRule="auto"/>
        <w:ind w:firstLine="567"/>
        <w:jc w:val="both"/>
        <w:rPr>
          <w:rFonts w:eastAsia="Times New Roman" w:cs="Times New Roman"/>
          <w:szCs w:val="24"/>
        </w:rPr>
      </w:pPr>
      <w:r>
        <w:rPr>
          <w:rFonts w:eastAsia="Times New Roman" w:cs="Times New Roman"/>
          <w:szCs w:val="24"/>
        </w:rPr>
        <w:t>Και εδώ πραγματικά αναφέρθηκε</w:t>
      </w:r>
      <w:r>
        <w:rPr>
          <w:rFonts w:eastAsia="Times New Roman" w:cs="Times New Roman"/>
          <w:szCs w:val="24"/>
        </w:rPr>
        <w:t xml:space="preserve"> και από τον συνάδελφο Ψυχογιό το πρόβλημα που υπάρχει με τη διάταξη του άρθρου 10 της ευρωπαϊκής </w:t>
      </w:r>
      <w:r>
        <w:rPr>
          <w:rFonts w:eastAsia="Times New Roman" w:cs="Times New Roman"/>
          <w:szCs w:val="24"/>
        </w:rPr>
        <w:t>σ</w:t>
      </w:r>
      <w:r>
        <w:rPr>
          <w:rFonts w:eastAsia="Times New Roman" w:cs="Times New Roman"/>
          <w:szCs w:val="24"/>
        </w:rPr>
        <w:t xml:space="preserve">ύμβασης και πώς αυτό ξεπερνιέται, ορίζοντας περιορισμό των ελευθεριών σύμφωνα με τη νομολογία του </w:t>
      </w:r>
      <w:r>
        <w:rPr>
          <w:rFonts w:eastAsia="Times New Roman" w:cs="Times New Roman"/>
          <w:szCs w:val="24"/>
        </w:rPr>
        <w:t>Δ</w:t>
      </w:r>
      <w:r>
        <w:rPr>
          <w:rFonts w:eastAsia="Times New Roman" w:cs="Times New Roman"/>
          <w:szCs w:val="24"/>
        </w:rPr>
        <w:t xml:space="preserve">ικαστηρίου δηλαδή των </w:t>
      </w:r>
      <w:r>
        <w:rPr>
          <w:rFonts w:eastAsia="Times New Roman" w:cs="Times New Roman"/>
          <w:szCs w:val="24"/>
        </w:rPr>
        <w:t>Α</w:t>
      </w:r>
      <w:r>
        <w:rPr>
          <w:rFonts w:eastAsia="Times New Roman" w:cs="Times New Roman"/>
          <w:szCs w:val="24"/>
        </w:rPr>
        <w:t xml:space="preserve">νθρωπίνων </w:t>
      </w:r>
      <w:r>
        <w:rPr>
          <w:rFonts w:eastAsia="Times New Roman" w:cs="Times New Roman"/>
          <w:szCs w:val="24"/>
        </w:rPr>
        <w:t>Δ</w:t>
      </w:r>
      <w:r>
        <w:rPr>
          <w:rFonts w:eastAsia="Times New Roman" w:cs="Times New Roman"/>
          <w:szCs w:val="24"/>
        </w:rPr>
        <w:t>ικαιωμάτων, όπου ο περιο</w:t>
      </w:r>
      <w:r>
        <w:rPr>
          <w:rFonts w:eastAsia="Times New Roman" w:cs="Times New Roman"/>
          <w:szCs w:val="24"/>
        </w:rPr>
        <w:t xml:space="preserve">ρισμός των ελευθεριών </w:t>
      </w:r>
      <w:proofErr w:type="spellStart"/>
      <w:r>
        <w:rPr>
          <w:rFonts w:eastAsia="Times New Roman" w:cs="Times New Roman"/>
          <w:szCs w:val="24"/>
        </w:rPr>
        <w:t>διέπεται</w:t>
      </w:r>
      <w:proofErr w:type="spellEnd"/>
      <w:r>
        <w:rPr>
          <w:rFonts w:eastAsia="Times New Roman" w:cs="Times New Roman"/>
          <w:szCs w:val="24"/>
        </w:rPr>
        <w:t xml:space="preserve"> από ειδικούς κανόνες και προϋποθέσεις, με στόχο αφ</w:t>
      </w:r>
      <w:r>
        <w:rPr>
          <w:rFonts w:eastAsia="Times New Roman" w:cs="Times New Roman"/>
          <w:szCs w:val="24"/>
        </w:rPr>
        <w:t xml:space="preserve">’ </w:t>
      </w:r>
      <w:r>
        <w:rPr>
          <w:rFonts w:eastAsia="Times New Roman" w:cs="Times New Roman"/>
          <w:szCs w:val="24"/>
        </w:rPr>
        <w:t>ενός την διασφάλιση της άσκησης της ελευθερίας και αφ</w:t>
      </w:r>
      <w:r>
        <w:rPr>
          <w:rFonts w:eastAsia="Times New Roman" w:cs="Times New Roman"/>
          <w:szCs w:val="24"/>
        </w:rPr>
        <w:t xml:space="preserve">’ </w:t>
      </w:r>
      <w:r>
        <w:rPr>
          <w:rFonts w:eastAsia="Times New Roman" w:cs="Times New Roman"/>
          <w:szCs w:val="24"/>
        </w:rPr>
        <w:t xml:space="preserve">ετέρου το σεβασμό της προσωπικότητας, της αξιοπρέπειας των δικαιωμάτων άλλων ατόμων. </w:t>
      </w:r>
    </w:p>
    <w:p w14:paraId="6891351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Πριν ολοκληρώσω την εισήγησή μου</w:t>
      </w:r>
      <w:r>
        <w:rPr>
          <w:rFonts w:eastAsia="Times New Roman" w:cs="Times New Roman"/>
          <w:szCs w:val="24"/>
        </w:rPr>
        <w:t>, θα ήθελα να αναφερθώ και σε μια διάσταση που εύχομαι να ενσωματωθεί στον παρόντα νόμο στο άμεσο μέλλον, προκειμένου το υφιστάμενο θεσμικό πλαίσιο να ανταποκριθεί με τη μέγιστη δυνατή αποτελεσματικότητα και στην πρόληψη και στην τιμωρία νέων μορφών εγκλημ</w:t>
      </w:r>
      <w:r>
        <w:rPr>
          <w:rFonts w:eastAsia="Times New Roman" w:cs="Times New Roman"/>
          <w:szCs w:val="24"/>
        </w:rPr>
        <w:t xml:space="preserve">άτων του κυβερνοχώρου. Πρόκειται για τη διάσταση του φύλου, δηλαδή τη βία με βάση το φύλο και την ανάγκη στο έγκλημα στον κυβερνοχώρο και στις ρατσιστικές και </w:t>
      </w:r>
      <w:proofErr w:type="spellStart"/>
      <w:r>
        <w:rPr>
          <w:rFonts w:eastAsia="Times New Roman" w:cs="Times New Roman"/>
          <w:szCs w:val="24"/>
        </w:rPr>
        <w:t>ξενοφοβικές</w:t>
      </w:r>
      <w:proofErr w:type="spellEnd"/>
      <w:r>
        <w:rPr>
          <w:rFonts w:eastAsia="Times New Roman" w:cs="Times New Roman"/>
          <w:szCs w:val="24"/>
        </w:rPr>
        <w:t xml:space="preserve"> πράξεις στο διαδίκτυο, όπου πρέπει να συμπεριλάβουν νέες μορφές βίας κατά των γυναικώ</w:t>
      </w:r>
      <w:r>
        <w:rPr>
          <w:rFonts w:eastAsia="Times New Roman" w:cs="Times New Roman"/>
          <w:szCs w:val="24"/>
        </w:rPr>
        <w:t xml:space="preserve">ν και των κοριτσιών, με δεδομένο ότι η </w:t>
      </w:r>
      <w:proofErr w:type="spellStart"/>
      <w:r>
        <w:rPr>
          <w:rFonts w:eastAsia="Times New Roman" w:cs="Times New Roman"/>
          <w:szCs w:val="24"/>
        </w:rPr>
        <w:t>κυβερνοβία</w:t>
      </w:r>
      <w:proofErr w:type="spellEnd"/>
      <w:r>
        <w:rPr>
          <w:rFonts w:eastAsia="Times New Roman" w:cs="Times New Roman"/>
          <w:szCs w:val="24"/>
        </w:rPr>
        <w:t xml:space="preserve"> των γυναικών και των κοριτσιών συνιστά συστημική κοινωνική πρόκληση στο αναδυόμενο πεδίο αναπαραγωγής </w:t>
      </w:r>
      <w:proofErr w:type="spellStart"/>
      <w:r>
        <w:rPr>
          <w:rFonts w:eastAsia="Times New Roman" w:cs="Times New Roman"/>
          <w:szCs w:val="24"/>
        </w:rPr>
        <w:t>έμφυλης</w:t>
      </w:r>
      <w:proofErr w:type="spellEnd"/>
      <w:r>
        <w:rPr>
          <w:rFonts w:eastAsia="Times New Roman" w:cs="Times New Roman"/>
          <w:szCs w:val="24"/>
        </w:rPr>
        <w:t xml:space="preserve"> βίας, δηλαδή το 73% των γυναικών που χρησιμοποιούν το διαδίκτυο με τον έναν ή τον άλλο τρόπο έχε</w:t>
      </w:r>
      <w:r>
        <w:rPr>
          <w:rFonts w:eastAsia="Times New Roman" w:cs="Times New Roman"/>
          <w:szCs w:val="24"/>
        </w:rPr>
        <w:t xml:space="preserve">ι υποστεί ή εκτεθεί σε κάποια μορφή </w:t>
      </w:r>
      <w:proofErr w:type="spellStart"/>
      <w:r>
        <w:rPr>
          <w:rFonts w:eastAsia="Times New Roman" w:cs="Times New Roman"/>
          <w:szCs w:val="24"/>
        </w:rPr>
        <w:t>κυβερνοβίας</w:t>
      </w:r>
      <w:proofErr w:type="spellEnd"/>
      <w:r>
        <w:rPr>
          <w:rFonts w:eastAsia="Times New Roman" w:cs="Times New Roman"/>
          <w:szCs w:val="24"/>
        </w:rPr>
        <w:t xml:space="preserve">. Αυτά είναι σύμφωνα με τα στοιχεία που έδωσε η </w:t>
      </w:r>
      <w:r>
        <w:rPr>
          <w:rFonts w:eastAsia="Times New Roman" w:cs="Times New Roman"/>
          <w:szCs w:val="24"/>
          <w:lang w:val="en-US"/>
        </w:rPr>
        <w:t>UNESCO</w:t>
      </w:r>
      <w:r>
        <w:rPr>
          <w:rFonts w:eastAsia="Times New Roman" w:cs="Times New Roman"/>
          <w:szCs w:val="24"/>
        </w:rPr>
        <w:t xml:space="preserve"> από μια πρόσφατη καταγραφή. </w:t>
      </w:r>
    </w:p>
    <w:p w14:paraId="6891351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σύμφωνα με την πανευρωπαϊκή έρευνα για τη βία κατά των γυναικών του Οργανισμού Θεμελιωδών Δικαιωμάτων της Ευρωπαϊκής </w:t>
      </w:r>
      <w:r>
        <w:rPr>
          <w:rFonts w:eastAsia="Times New Roman" w:cs="Times New Roman"/>
          <w:szCs w:val="24"/>
        </w:rPr>
        <w:t>Ένωσης, που πραγματοποιήθηκε το 2014</w:t>
      </w:r>
      <w:r>
        <w:rPr>
          <w:rFonts w:eastAsia="Times New Roman" w:cs="Times New Roman"/>
          <w:szCs w:val="24"/>
        </w:rPr>
        <w:t>,</w:t>
      </w:r>
      <w:r>
        <w:rPr>
          <w:rFonts w:eastAsia="Times New Roman" w:cs="Times New Roman"/>
          <w:szCs w:val="24"/>
        </w:rPr>
        <w:t xml:space="preserve"> με προσωπικές συνεντεύξεις σαράντα δύο χιλιάδων γυναικών στα είκοσι οκτώ κράτη-μέλη, η σεξουαλική παρενόχληση κατά των γυναικών μπορεί να γίνεται από διάφορες κατηγορίες δραστών και να περιλαμβάνει χρήση των νέων τεχνο</w:t>
      </w:r>
      <w:r>
        <w:rPr>
          <w:rFonts w:eastAsia="Times New Roman" w:cs="Times New Roman"/>
          <w:szCs w:val="24"/>
        </w:rPr>
        <w:t xml:space="preserve">λογιών. Μία στις δέκα γυναίκες έχει δεχθεί ανάρμοστες προτάσεις σε ιστοσελίδες κοινωνικής δικτύωσης ή ανεπιθύμητα ηλεκτρονικά μηνύματα. </w:t>
      </w:r>
    </w:p>
    <w:p w14:paraId="6891351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6891351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891351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Αυτές οι μορφές</w:t>
      </w:r>
      <w:r>
        <w:rPr>
          <w:rFonts w:eastAsia="Times New Roman" w:cs="Times New Roman"/>
          <w:szCs w:val="24"/>
        </w:rPr>
        <w:t xml:space="preserve"> σεξουαλικής παρενόχλησης επηρεάζουν ιδιαίτερα τις νεότερες γυναίκες. Επομένως και η Ελλάδα και τα κράτη-μέλη της Ευρωπαϊκής Ένωσης πρέπει να επανεξετάσουν την υφιστάμενη νομοθεσία τους και τις σχετικές πολιτικές για την αντιμετώπιση της σεξουαλικής παρενό</w:t>
      </w:r>
      <w:r>
        <w:rPr>
          <w:rFonts w:eastAsia="Times New Roman" w:cs="Times New Roman"/>
          <w:szCs w:val="24"/>
        </w:rPr>
        <w:t>χλησης, αναγνωρίζοντας ότι μπορεί να σημειωθεί σε διάφορα περιβάλλοντα μέσω διαφορετικών μέσων, όπως το διαδίκτυο ή τα κινητά τηλέφωνα. Ως εκ τούτου, με τον τρόπο αυτό θα μπορέσει η νομοθεσία μας να συμπεριλάβει νέες και πρόσφατες αναγνωρισμένες μορφές βία</w:t>
      </w:r>
      <w:r>
        <w:rPr>
          <w:rFonts w:eastAsia="Times New Roman" w:cs="Times New Roman"/>
          <w:szCs w:val="24"/>
        </w:rPr>
        <w:t xml:space="preserve">ς κατά των γυναικών, όπως είναι η </w:t>
      </w:r>
      <w:proofErr w:type="spellStart"/>
      <w:r>
        <w:rPr>
          <w:rFonts w:eastAsia="Times New Roman" w:cs="Times New Roman"/>
          <w:szCs w:val="24"/>
        </w:rPr>
        <w:t>παρενοχλητική</w:t>
      </w:r>
      <w:proofErr w:type="spellEnd"/>
      <w:r>
        <w:rPr>
          <w:rFonts w:eastAsia="Times New Roman" w:cs="Times New Roman"/>
          <w:szCs w:val="24"/>
        </w:rPr>
        <w:t xml:space="preserve"> παρακολούθηση, η κακοποίηση μέσω των νέων τεχνολογιών, πτυχές βίας που σπάνια καταγγέλλονται από τις γυναίκες τόσο στην αστυνομία όσο και σε οργανώσεις κατά των θυμάτων βίας.</w:t>
      </w:r>
    </w:p>
    <w:p w14:paraId="6891351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ήθελα, λοιπόν, να κλείσω την ο</w:t>
      </w:r>
      <w:r>
        <w:rPr>
          <w:rFonts w:eastAsia="Times New Roman" w:cs="Times New Roman"/>
          <w:szCs w:val="24"/>
        </w:rPr>
        <w:t>μιλία μου αναφερόμενη στις τελευταίες τοποθετήσεις των Κοινοβουλευτικών Εκπροσώπων. Θα ήθελα να τονίσω το εξής: Ότι το κοινωνικό πρόγραμμα, που ανήγγειλε χθες ο Πρωθυπουργός αλλά και ο Υπουργός σε σχέση με τα άμεσα μέτρα για την άμβλυνση των απωλειών από τ</w:t>
      </w:r>
      <w:r>
        <w:rPr>
          <w:rFonts w:eastAsia="Times New Roman" w:cs="Times New Roman"/>
          <w:szCs w:val="24"/>
        </w:rPr>
        <w:t xml:space="preserve">ην περικοπή του ΕΚΑΣ, νομίζω ότι αναιρεί τις μέχρι τώρα κατηγορίες, που έχουν ειπωθεί κατά περιόδους μέσα στο Κοινοβούλιο για τα ψέματα που λέει συνεχώς ο ΣΥΡΙΖΑ. </w:t>
      </w:r>
    </w:p>
    <w:p w14:paraId="6891351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έχει γίνει αντιληπτές μέχρι σήμερα οι προσπάθειες που καταβάλλονται από την Κυβέρνηση γι</w:t>
      </w:r>
      <w:r>
        <w:rPr>
          <w:rFonts w:eastAsia="Times New Roman" w:cs="Times New Roman"/>
          <w:szCs w:val="24"/>
        </w:rPr>
        <w:t>α να βρεθούν αντισταθμιστικά μέτρα, έτσι ώστε να αμβλυνθούν οι απώλειες που υφίσταται μια μεγάλη κατηγορία πληθυσμού από τα μέτρα, που εξ αναγκασμού έλαβε η Κυβέρνηση λόγω των συμφωνίας.</w:t>
      </w:r>
    </w:p>
    <w:p w14:paraId="6891351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Ως εκ τούτου, λοιπόν, δεν μιλάμε για ψέματα αλλά μιλάμε για τις προσπ</w:t>
      </w:r>
      <w:r>
        <w:rPr>
          <w:rFonts w:eastAsia="Times New Roman" w:cs="Times New Roman"/>
          <w:szCs w:val="24"/>
        </w:rPr>
        <w:t>άθειες που καταβάλλει αυτή η Κυβέρνηση, έτσι ώστε να βρεθούν αντισταθμιστικά απέναντι στα μέτρα που έχουν ψηφιστεί. Πραγματικά πλήττονται αρκετές ομάδες, και ιδιαίτερα οι ευάλωτες ομάδες, και ιδιαίτερα μια μεγάλη κατηγορία, όπως είναι αυτή των συνταξιούχων</w:t>
      </w:r>
      <w:r>
        <w:rPr>
          <w:rFonts w:eastAsia="Times New Roman" w:cs="Times New Roman"/>
          <w:szCs w:val="24"/>
        </w:rPr>
        <w:t xml:space="preserve"> με το ΕΚΑΣ. </w:t>
      </w:r>
    </w:p>
    <w:p w14:paraId="6891351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Άρα δεν είναι ψέματα, είναι οι προσπάθειες που επιτυγχάνονται από αυτή την Κυβέρνηση, και όσο και να ξενίζουν, τελικά επιχειρούνται με όποιον τρόπο τα αντισταθμιστικά μέτρα να έρθουν και να ψηφιστούν στη Βουλή.</w:t>
      </w:r>
    </w:p>
    <w:p w14:paraId="6891351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Ευχαριστώ.</w:t>
      </w:r>
    </w:p>
    <w:p w14:paraId="6891351D"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6891351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Θελερίτη</w:t>
      </w:r>
      <w:proofErr w:type="spellEnd"/>
      <w:r>
        <w:rPr>
          <w:rFonts w:eastAsia="Times New Roman" w:cs="Times New Roman"/>
          <w:szCs w:val="24"/>
        </w:rPr>
        <w:t>, Βουλευτίνα του ΣΥΡΙΖΑ.</w:t>
      </w:r>
    </w:p>
    <w:p w14:paraId="6891351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της Νέας Δημοκρατίας, η κ. </w:t>
      </w:r>
      <w:proofErr w:type="spellStart"/>
      <w:r>
        <w:rPr>
          <w:rFonts w:eastAsia="Times New Roman" w:cs="Times New Roman"/>
          <w:szCs w:val="24"/>
        </w:rPr>
        <w:t>Κεραμέως</w:t>
      </w:r>
      <w:proofErr w:type="spellEnd"/>
      <w:r>
        <w:rPr>
          <w:rFonts w:eastAsia="Times New Roman" w:cs="Times New Roman"/>
          <w:szCs w:val="24"/>
        </w:rPr>
        <w:t>.</w:t>
      </w:r>
    </w:p>
    <w:p w14:paraId="6891352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μπορώ να κάνω μια παρέμβαση για</w:t>
      </w:r>
      <w:r>
        <w:rPr>
          <w:rFonts w:eastAsia="Times New Roman" w:cs="Times New Roman"/>
          <w:szCs w:val="24"/>
        </w:rPr>
        <w:t xml:space="preserve"> δυο λεπτά;</w:t>
      </w:r>
    </w:p>
    <w:p w14:paraId="6891352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Ναι, εάν επιτρέπει η κ. </w:t>
      </w:r>
      <w:proofErr w:type="spellStart"/>
      <w:r>
        <w:rPr>
          <w:rFonts w:eastAsia="Times New Roman" w:cs="Times New Roman"/>
          <w:szCs w:val="24"/>
        </w:rPr>
        <w:t>Κεραμέως</w:t>
      </w:r>
      <w:proofErr w:type="spellEnd"/>
      <w:r>
        <w:rPr>
          <w:rFonts w:eastAsia="Times New Roman" w:cs="Times New Roman"/>
          <w:szCs w:val="24"/>
        </w:rPr>
        <w:t>.</w:t>
      </w:r>
    </w:p>
    <w:p w14:paraId="6891352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Βεβαίως, κύριε Πρόεδρε.</w:t>
      </w:r>
    </w:p>
    <w:p w14:paraId="6891352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Βορίδη, έχετε τον λόγο.</w:t>
      </w:r>
    </w:p>
    <w:p w14:paraId="6891352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Πρόεδρε, θα ήθελα να κάνω με τη μορφή της δευτερολογίας ένα ειδικό σημείο. Κύριε Πρόεδρε, απλώς έχω καταθέσει και εγώ μια τροπολογία, την οποία θα ήθελα να υποστηρίξω. </w:t>
      </w:r>
    </w:p>
    <w:p w14:paraId="6891352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ξέρετε το πρόβλημα. Είναι αρκετά οξύ, ειδικά σε περιοχές της </w:t>
      </w:r>
      <w:r>
        <w:rPr>
          <w:rFonts w:eastAsia="Times New Roman" w:cs="Times New Roman"/>
          <w:szCs w:val="24"/>
        </w:rPr>
        <w:t>δ</w:t>
      </w:r>
      <w:r>
        <w:rPr>
          <w:rFonts w:eastAsia="Times New Roman" w:cs="Times New Roman"/>
          <w:szCs w:val="24"/>
        </w:rPr>
        <w:t>υτικ</w:t>
      </w:r>
      <w:r>
        <w:rPr>
          <w:rFonts w:eastAsia="Times New Roman" w:cs="Times New Roman"/>
          <w:szCs w:val="24"/>
        </w:rPr>
        <w:t xml:space="preserve">ής Αττικής, αλλά όχι μόνο. </w:t>
      </w:r>
    </w:p>
    <w:p w14:paraId="6891352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Εκεί, λοιπόν, ειδικά σε περιοχές που ζουν πιο φτωχοί άνθρωποι, ειδικά στις περιοχές που τις λέμε υποβαθμισμένες και που </w:t>
      </w:r>
      <w:r>
        <w:rPr>
          <w:rFonts w:eastAsia="Times New Roman"/>
          <w:bCs/>
        </w:rPr>
        <w:t>είναι</w:t>
      </w:r>
      <w:r>
        <w:rPr>
          <w:rFonts w:eastAsia="Times New Roman" w:cs="Times New Roman"/>
          <w:szCs w:val="24"/>
        </w:rPr>
        <w:t xml:space="preserve"> </w:t>
      </w:r>
      <w:proofErr w:type="spellStart"/>
      <w:r>
        <w:rPr>
          <w:rFonts w:eastAsia="Times New Roman" w:cs="Times New Roman"/>
          <w:szCs w:val="24"/>
        </w:rPr>
        <w:t>εγκληματογόνες</w:t>
      </w:r>
      <w:proofErr w:type="spellEnd"/>
      <w:r>
        <w:rPr>
          <w:rFonts w:eastAsia="Times New Roman" w:cs="Times New Roman"/>
          <w:szCs w:val="24"/>
        </w:rPr>
        <w:t xml:space="preserve">, υπάρχει μια πρακτική χαμηλής </w:t>
      </w:r>
      <w:r>
        <w:rPr>
          <w:rFonts w:eastAsia="Times New Roman"/>
          <w:bCs/>
        </w:rPr>
        <w:t>εν</w:t>
      </w:r>
      <w:r>
        <w:rPr>
          <w:rFonts w:eastAsia="Times New Roman" w:cs="Times New Roman"/>
          <w:szCs w:val="24"/>
        </w:rPr>
        <w:t>τάσεως εγκληματικότητας αλλά εξαιρετικά ενοχλητική. Μέσ</w:t>
      </w:r>
      <w:r>
        <w:rPr>
          <w:rFonts w:eastAsia="Times New Roman" w:cs="Times New Roman"/>
          <w:szCs w:val="24"/>
        </w:rPr>
        <w:t xml:space="preserve">α σε όλα που έχουν αυτοί οι άνθρωποι στη ζωή τους, έχουν και αυτό. </w:t>
      </w:r>
    </w:p>
    <w:p w14:paraId="6891352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bCs/>
        </w:rPr>
        <w:t>είναι</w:t>
      </w:r>
      <w:r>
        <w:rPr>
          <w:rFonts w:eastAsia="Times New Roman" w:cs="Times New Roman"/>
          <w:szCs w:val="24"/>
        </w:rPr>
        <w:t xml:space="preserve"> λοιπόν; Ξαφνικά, </w:t>
      </w:r>
      <w:proofErr w:type="spellStart"/>
      <w:r>
        <w:rPr>
          <w:rFonts w:eastAsia="Times New Roman" w:cs="Times New Roman"/>
          <w:szCs w:val="24"/>
        </w:rPr>
        <w:t>παραβατικές</w:t>
      </w:r>
      <w:proofErr w:type="spellEnd"/>
      <w:r>
        <w:rPr>
          <w:rFonts w:eastAsia="Times New Roman" w:cs="Times New Roman"/>
          <w:szCs w:val="24"/>
        </w:rPr>
        <w:t xml:space="preserve"> ομάδες, 02.00΄ τη νύχτα, βάζουν τη μουσική στη διαπασών. Ξυπνάει όλη η γειτονία. </w:t>
      </w:r>
      <w:r>
        <w:rPr>
          <w:rFonts w:eastAsia="Times New Roman"/>
          <w:bCs/>
        </w:rPr>
        <w:t>Είναι</w:t>
      </w:r>
      <w:r>
        <w:rPr>
          <w:rFonts w:eastAsia="Times New Roman" w:cs="Times New Roman"/>
          <w:szCs w:val="24"/>
        </w:rPr>
        <w:t xml:space="preserve"> ένα τεράστιο θέμα. Γίνεται κατ’ επανάληψη. Δεν </w:t>
      </w:r>
      <w:r>
        <w:rPr>
          <w:rFonts w:eastAsia="Times New Roman"/>
          <w:bCs/>
        </w:rPr>
        <w:t>είναι</w:t>
      </w:r>
      <w:r>
        <w:rPr>
          <w:rFonts w:eastAsia="Times New Roman" w:cs="Times New Roman"/>
          <w:szCs w:val="24"/>
        </w:rPr>
        <w:t xml:space="preserve"> μεμονωμένο</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σποραδικό. </w:t>
      </w:r>
      <w:r>
        <w:rPr>
          <w:rFonts w:eastAsia="Times New Roman"/>
          <w:bCs/>
        </w:rPr>
        <w:t>Είναι</w:t>
      </w:r>
      <w:r>
        <w:rPr>
          <w:rFonts w:eastAsia="Times New Roman" w:cs="Times New Roman"/>
          <w:szCs w:val="24"/>
        </w:rPr>
        <w:t xml:space="preserve"> συνεχές. </w:t>
      </w:r>
    </w:p>
    <w:p w14:paraId="6891352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Φωνάζουν την </w:t>
      </w:r>
      <w:r>
        <w:rPr>
          <w:rFonts w:eastAsia="Times New Roman" w:cs="Times New Roman"/>
          <w:szCs w:val="24"/>
        </w:rPr>
        <w:t>Α</w:t>
      </w:r>
      <w:r>
        <w:rPr>
          <w:rFonts w:eastAsia="Times New Roman" w:cs="Times New Roman"/>
          <w:szCs w:val="24"/>
        </w:rPr>
        <w:t xml:space="preserve">στυνομία οι άνθρωποι στο Μενίδι. Έρχεται η </w:t>
      </w:r>
      <w:r>
        <w:rPr>
          <w:rFonts w:eastAsia="Times New Roman" w:cs="Times New Roman"/>
          <w:szCs w:val="24"/>
        </w:rPr>
        <w:t>Α</w:t>
      </w:r>
      <w:r>
        <w:rPr>
          <w:rFonts w:eastAsia="Times New Roman" w:cs="Times New Roman"/>
          <w:szCs w:val="24"/>
        </w:rPr>
        <w:t xml:space="preserve">στυνομία. Τι διαπιστώνει; Διατάραξη κοινής ησυχίας. Τι </w:t>
      </w:r>
      <w:r>
        <w:rPr>
          <w:rFonts w:eastAsia="Times New Roman"/>
          <w:bCs/>
        </w:rPr>
        <w:t>είναι</w:t>
      </w:r>
      <w:r>
        <w:rPr>
          <w:rFonts w:eastAsia="Times New Roman" w:cs="Times New Roman"/>
          <w:szCs w:val="24"/>
        </w:rPr>
        <w:t xml:space="preserve"> αυτό; Μια </w:t>
      </w:r>
      <w:proofErr w:type="spellStart"/>
      <w:r>
        <w:rPr>
          <w:rFonts w:eastAsia="Times New Roman" w:cs="Times New Roman"/>
          <w:szCs w:val="24"/>
        </w:rPr>
        <w:t>πταισματική</w:t>
      </w:r>
      <w:proofErr w:type="spellEnd"/>
      <w:r>
        <w:rPr>
          <w:rFonts w:eastAsia="Times New Roman" w:cs="Times New Roman"/>
          <w:szCs w:val="24"/>
        </w:rPr>
        <w:t xml:space="preserve"> παράβαση. Πράγματι κάνουν τη μήνυση. Κάποια στιγμή αυτός που το πράττει θα π</w:t>
      </w:r>
      <w:r>
        <w:rPr>
          <w:rFonts w:eastAsia="Times New Roman" w:cs="Times New Roman"/>
          <w:szCs w:val="24"/>
        </w:rPr>
        <w:t xml:space="preserve">άει στο πταισματοδικείο. Σύμφωνοι. Εν συνεχεία με το που φεύγει η </w:t>
      </w:r>
      <w:r>
        <w:rPr>
          <w:rFonts w:eastAsia="Times New Roman" w:cs="Times New Roman"/>
          <w:szCs w:val="24"/>
        </w:rPr>
        <w:t>Α</w:t>
      </w:r>
      <w:r>
        <w:rPr>
          <w:rFonts w:eastAsia="Times New Roman" w:cs="Times New Roman"/>
          <w:szCs w:val="24"/>
        </w:rPr>
        <w:t xml:space="preserve">στυνομία, ξανά στη διαπασών μέχρι το πρωί. </w:t>
      </w:r>
    </w:p>
    <w:p w14:paraId="68913529" w14:textId="77777777" w:rsidR="001E1C42" w:rsidRDefault="003A7B58">
      <w:pPr>
        <w:spacing w:after="0" w:line="600" w:lineRule="auto"/>
        <w:ind w:firstLine="720"/>
        <w:jc w:val="both"/>
        <w:rPr>
          <w:rFonts w:eastAsia="Times New Roman" w:cs="Times New Roman"/>
        </w:rPr>
      </w:pPr>
      <w:r>
        <w:rPr>
          <w:rFonts w:eastAsia="Times New Roman" w:cs="Times New Roman"/>
          <w:szCs w:val="24"/>
        </w:rPr>
        <w:t xml:space="preserve">Έχουμε λοιπόν καταθέσει οι Βουλευτές της Περιφέρειας Αττικής της </w:t>
      </w:r>
      <w:r>
        <w:rPr>
          <w:rFonts w:eastAsia="Times New Roman" w:cs="Times New Roman"/>
        </w:rPr>
        <w:t xml:space="preserve">Νέας Δημοκρατίας, ο Γιώργος ο Βλάχος, ο Θανάσης ο Μπούρας, η Γεωργία η Μαρτίνου </w:t>
      </w:r>
      <w:r>
        <w:rPr>
          <w:rFonts w:eastAsia="Times New Roman" w:cs="Times New Roman"/>
        </w:rPr>
        <w:t xml:space="preserve">και εγώ, μια τροπολογία με την οποία τι ζητάμε; </w:t>
      </w:r>
      <w:r>
        <w:rPr>
          <w:rFonts w:eastAsia="Times New Roman"/>
          <w:bCs/>
        </w:rPr>
        <w:t>Είναι</w:t>
      </w:r>
      <w:r>
        <w:rPr>
          <w:rFonts w:eastAsia="Times New Roman" w:cs="Times New Roman"/>
        </w:rPr>
        <w:t>,</w:t>
      </w:r>
      <w:r>
        <w:rPr>
          <w:rFonts w:eastAsia="Times New Roman" w:cs="Times New Roman"/>
        </w:rPr>
        <w:t xml:space="preserve"> πράγματι, λοιπόν, η διατάραξη της κοινής ησυχίας αξιόποινη πράξη που τιμωρείται σε </w:t>
      </w:r>
      <w:proofErr w:type="spellStart"/>
      <w:r>
        <w:rPr>
          <w:rFonts w:eastAsia="Times New Roman" w:cs="Times New Roman"/>
        </w:rPr>
        <w:t>πταισματικό</w:t>
      </w:r>
      <w:proofErr w:type="spellEnd"/>
      <w:r>
        <w:rPr>
          <w:rFonts w:eastAsia="Times New Roman" w:cs="Times New Roman"/>
        </w:rPr>
        <w:t xml:space="preserve"> βαθμό. Εμείς ζητάμε η επανειλημμένη τέλεση να τιμωρείται σε </w:t>
      </w:r>
      <w:proofErr w:type="spellStart"/>
      <w:r>
        <w:rPr>
          <w:rFonts w:eastAsia="Times New Roman" w:cs="Times New Roman"/>
        </w:rPr>
        <w:t>πλημμεληματικό</w:t>
      </w:r>
      <w:proofErr w:type="spellEnd"/>
      <w:r>
        <w:rPr>
          <w:rFonts w:eastAsia="Times New Roman" w:cs="Times New Roman"/>
        </w:rPr>
        <w:t xml:space="preserve"> βαθμό με ποινή φυλάκισης μέχρι </w:t>
      </w:r>
      <w:r>
        <w:rPr>
          <w:rFonts w:eastAsia="Times New Roman" w:cs="Times New Roman"/>
        </w:rPr>
        <w:t xml:space="preserve">ενός έτους. </w:t>
      </w:r>
      <w:r>
        <w:rPr>
          <w:rFonts w:eastAsia="Times New Roman" w:cs="Times New Roman"/>
          <w:bCs/>
          <w:shd w:val="clear" w:color="auto" w:fill="FFFFFF"/>
        </w:rPr>
        <w:t>Όμως</w:t>
      </w:r>
      <w:r>
        <w:rPr>
          <w:rFonts w:eastAsia="Times New Roman" w:cs="Times New Roman"/>
        </w:rPr>
        <w:t xml:space="preserve"> ο </w:t>
      </w:r>
      <w:proofErr w:type="spellStart"/>
      <w:r>
        <w:rPr>
          <w:rFonts w:eastAsia="Times New Roman" w:cs="Times New Roman"/>
        </w:rPr>
        <w:t>πλημμεληματικός</w:t>
      </w:r>
      <w:proofErr w:type="spellEnd"/>
      <w:r>
        <w:rPr>
          <w:rFonts w:eastAsia="Times New Roman" w:cs="Times New Roman"/>
        </w:rPr>
        <w:t xml:space="preserve"> χαρακτήρας τι θα επιτρέπει κυρίως; Θα επιτρέπει την ενεργοποίηση της αυτόφωρης </w:t>
      </w:r>
      <w:r>
        <w:rPr>
          <w:rFonts w:eastAsia="Times New Roman"/>
        </w:rPr>
        <w:t>διαδικασία</w:t>
      </w:r>
      <w:r>
        <w:rPr>
          <w:rFonts w:eastAsia="Times New Roman" w:cs="Times New Roman"/>
        </w:rPr>
        <w:t xml:space="preserve">ς, ώστε να αντιμετωπιστεί αυτή η αντικοινωνική συμπεριφορά. </w:t>
      </w:r>
    </w:p>
    <w:p w14:paraId="6891352A" w14:textId="77777777" w:rsidR="001E1C42" w:rsidRDefault="003A7B58">
      <w:pPr>
        <w:spacing w:after="0" w:line="600" w:lineRule="auto"/>
        <w:ind w:firstLine="720"/>
        <w:jc w:val="both"/>
        <w:rPr>
          <w:rFonts w:eastAsia="Times New Roman" w:cs="Times New Roman"/>
        </w:rPr>
      </w:pPr>
      <w:r>
        <w:rPr>
          <w:rFonts w:eastAsia="Times New Roman" w:cs="Times New Roman"/>
        </w:rPr>
        <w:t xml:space="preserve">Τώρα, αντιλαμβάνομαι -και </w:t>
      </w:r>
      <w:r>
        <w:rPr>
          <w:rFonts w:eastAsia="Times New Roman"/>
          <w:bCs/>
        </w:rPr>
        <w:t>είναι</w:t>
      </w:r>
      <w:r>
        <w:rPr>
          <w:rFonts w:eastAsia="Times New Roman" w:cs="Times New Roman"/>
        </w:rPr>
        <w:t xml:space="preserve"> συνεισφορά του διακεκριμένων συνάδελφων</w:t>
      </w:r>
      <w:r>
        <w:rPr>
          <w:rFonts w:eastAsia="Times New Roman" w:cs="Times New Roman"/>
        </w:rPr>
        <w:t xml:space="preserve"> μου εδώ- ότι υπάρχει ένα ζήτημα με τη διάσπαση του συστήματος της υποτροπής, αλλά εγώ δεν το θέτω εδώ στα πλαίσια της υποτροπής. Γιατί η υποτροπή τι θα σήμαινε; Θα σήμαινε, απλώς, ότι θα πήγαινε πιο ακριβά το πρόστιμο. Δεν επιτυγχάνεται ο σκοπός. </w:t>
      </w:r>
    </w:p>
    <w:p w14:paraId="6891352B" w14:textId="77777777" w:rsidR="001E1C42" w:rsidRDefault="003A7B58">
      <w:pPr>
        <w:spacing w:after="0" w:line="600" w:lineRule="auto"/>
        <w:ind w:firstLine="720"/>
        <w:jc w:val="both"/>
        <w:rPr>
          <w:rFonts w:eastAsia="Times New Roman" w:cs="Times New Roman"/>
        </w:rPr>
      </w:pPr>
      <w:r>
        <w:rPr>
          <w:rFonts w:eastAsia="Times New Roman" w:cs="Times New Roman"/>
        </w:rPr>
        <w:t>Ούτε θέ</w:t>
      </w:r>
      <w:r>
        <w:rPr>
          <w:rFonts w:eastAsia="Times New Roman" w:cs="Times New Roman"/>
        </w:rPr>
        <w:t xml:space="preserve">λω και πιστεύω ότι </w:t>
      </w:r>
      <w:r>
        <w:rPr>
          <w:rFonts w:eastAsia="Times New Roman"/>
          <w:bCs/>
        </w:rPr>
        <w:t>είναι</w:t>
      </w:r>
      <w:r>
        <w:rPr>
          <w:rFonts w:eastAsia="Times New Roman" w:cs="Times New Roman"/>
        </w:rPr>
        <w:t xml:space="preserve"> σωστό μια </w:t>
      </w:r>
      <w:proofErr w:type="spellStart"/>
      <w:r>
        <w:rPr>
          <w:rFonts w:eastAsia="Times New Roman" w:cs="Times New Roman"/>
        </w:rPr>
        <w:t>πταισματική</w:t>
      </w:r>
      <w:proofErr w:type="spellEnd"/>
      <w:r>
        <w:rPr>
          <w:rFonts w:eastAsia="Times New Roman" w:cs="Times New Roman"/>
        </w:rPr>
        <w:t xml:space="preserve"> παράβαση να γίνει </w:t>
      </w:r>
      <w:proofErr w:type="spellStart"/>
      <w:r>
        <w:rPr>
          <w:rFonts w:eastAsia="Times New Roman" w:cs="Times New Roman"/>
        </w:rPr>
        <w:t>πλημμεληματική</w:t>
      </w:r>
      <w:proofErr w:type="spellEnd"/>
      <w:r>
        <w:rPr>
          <w:rFonts w:eastAsia="Times New Roman" w:cs="Times New Roman"/>
        </w:rPr>
        <w:t xml:space="preserve"> για το σύνολο. Γιατί; Γιατί, για παράδειγμα, ένα οχληρό πάρτι σε μια πολυκατοικία δεν θα έπρεπε να τιμωρείται σε βαθμό πλημμελήματος. </w:t>
      </w:r>
      <w:r>
        <w:rPr>
          <w:rFonts w:eastAsia="Times New Roman" w:cs="Times New Roman"/>
          <w:bCs/>
          <w:shd w:val="clear" w:color="auto" w:fill="FFFFFF"/>
        </w:rPr>
        <w:t>Όμως,</w:t>
      </w:r>
      <w:r>
        <w:rPr>
          <w:rFonts w:eastAsia="Times New Roman" w:cs="Times New Roman"/>
        </w:rPr>
        <w:t xml:space="preserve"> η επανειλημμένη τέλεση της πράξης -σ</w:t>
      </w:r>
      <w:r>
        <w:rPr>
          <w:rFonts w:eastAsia="Times New Roman" w:cs="Times New Roman"/>
        </w:rPr>
        <w:t xml:space="preserve">υνεχώς τα ίδια και τα ίδια σε ολόκληρες περιοχές- πρέπει να τιμωρείται σε βαθμό πλημμελήματος. </w:t>
      </w:r>
    </w:p>
    <w:p w14:paraId="6891352C" w14:textId="77777777" w:rsidR="001E1C42" w:rsidRDefault="003A7B58">
      <w:pPr>
        <w:spacing w:after="0" w:line="600" w:lineRule="auto"/>
        <w:ind w:firstLine="720"/>
        <w:jc w:val="both"/>
        <w:rPr>
          <w:rFonts w:eastAsia="Times New Roman" w:cs="Times New Roman"/>
        </w:rPr>
      </w:pPr>
      <w:r>
        <w:rPr>
          <w:rFonts w:eastAsia="Times New Roman" w:cs="Times New Roman"/>
        </w:rPr>
        <w:t xml:space="preserve">Λοιπόν, εισηγούμαστε αυτή την αλλαγή του </w:t>
      </w:r>
      <w:r>
        <w:rPr>
          <w:rFonts w:eastAsia="Times New Roman"/>
        </w:rPr>
        <w:t>άρθρου</w:t>
      </w:r>
      <w:r>
        <w:rPr>
          <w:rFonts w:eastAsia="Times New Roman" w:cs="Times New Roman"/>
        </w:rPr>
        <w:t xml:space="preserve"> 417 του Ποινικού Κώδικα για τη διατάραξη ησυχίας και ελπίζουμε, κύριε Υπουργέ, ότι θα την κάνετε δεκτή. </w:t>
      </w:r>
    </w:p>
    <w:p w14:paraId="6891352D" w14:textId="77777777" w:rsidR="001E1C42" w:rsidRDefault="003A7B58">
      <w:pPr>
        <w:spacing w:after="0" w:line="600" w:lineRule="auto"/>
        <w:ind w:firstLine="720"/>
        <w:jc w:val="both"/>
        <w:rPr>
          <w:rFonts w:eastAsia="Times New Roman" w:cs="Times New Roman"/>
        </w:rPr>
      </w:pPr>
      <w:r>
        <w:rPr>
          <w:rFonts w:eastAsia="Times New Roman" w:cs="Times New Roman"/>
        </w:rPr>
        <w:t>Ευχαρισ</w:t>
      </w:r>
      <w:r>
        <w:rPr>
          <w:rFonts w:eastAsia="Times New Roman" w:cs="Times New Roman"/>
        </w:rPr>
        <w:t xml:space="preserve">τώ, κύριε Πρόεδρε. </w:t>
      </w:r>
    </w:p>
    <w:p w14:paraId="6891352E"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Ευχαριστούμε, κύριε Βορίδη.</w:t>
      </w:r>
    </w:p>
    <w:p w14:paraId="6891352F"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η κ. </w:t>
      </w:r>
      <w:proofErr w:type="spellStart"/>
      <w:r>
        <w:rPr>
          <w:rFonts w:eastAsia="Times New Roman" w:cs="Times New Roman"/>
          <w:bCs/>
          <w:shd w:val="clear" w:color="auto" w:fill="FFFFFF"/>
        </w:rPr>
        <w:t>Κεραμέως</w:t>
      </w:r>
      <w:proofErr w:type="spellEnd"/>
      <w:r>
        <w:rPr>
          <w:rFonts w:eastAsia="Times New Roman" w:cs="Times New Roman"/>
          <w:bCs/>
          <w:shd w:val="clear" w:color="auto" w:fill="FFFFFF"/>
        </w:rPr>
        <w:t xml:space="preserve">, Κοινοβουλευτική Εκπρόσωπος της Νέας Δημοκρατίας, για δώδεκα λεπτά. </w:t>
      </w:r>
    </w:p>
    <w:p w14:paraId="68913530"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ΝΙΚΗ ΚΕΡΑΜΕΩΣ:</w:t>
      </w:r>
      <w:r>
        <w:rPr>
          <w:rFonts w:eastAsia="Times New Roman" w:cs="Times New Roman"/>
          <w:bCs/>
          <w:shd w:val="clear" w:color="auto" w:fill="FFFFFF"/>
        </w:rPr>
        <w:t xml:space="preserve"> Ευχαριστώ, κύριε Πρόεδρε.  </w:t>
      </w:r>
    </w:p>
    <w:p w14:paraId="68913531" w14:textId="77777777" w:rsidR="001E1C42" w:rsidRDefault="003A7B58">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w:t>
      </w:r>
      <w:r>
        <w:rPr>
          <w:rFonts w:eastAsia="Times New Roman"/>
          <w:bCs/>
          <w:shd w:val="clear" w:color="auto" w:fill="FFFFFF"/>
        </w:rPr>
        <w:t>υρίες και κύριοι συνάδελφοι</w:t>
      </w:r>
      <w:r>
        <w:rPr>
          <w:rFonts w:eastAsia="Times New Roman" w:cs="Times New Roman"/>
          <w:bCs/>
          <w:shd w:val="clear" w:color="auto" w:fill="FFFFFF"/>
        </w:rPr>
        <w:t xml:space="preserve">, επιτρέψτε μου να ξεκινήσω με δύο σχόλια επί της </w:t>
      </w:r>
      <w:r>
        <w:rPr>
          <w:rFonts w:eastAsia="Times New Roman"/>
          <w:bCs/>
          <w:shd w:val="clear" w:color="auto" w:fill="FFFFFF"/>
        </w:rPr>
        <w:t>διαδικασία</w:t>
      </w:r>
      <w:r>
        <w:rPr>
          <w:rFonts w:eastAsia="Times New Roman" w:cs="Times New Roman"/>
          <w:bCs/>
          <w:shd w:val="clear" w:color="auto" w:fill="FFFFFF"/>
        </w:rPr>
        <w:t xml:space="preserve">ς. Το πρώτο σχόλιο αφορά τη δημόσια διαβούλευση. Δεν θα αναφερόμουν σε αυτό, εάν δεν το βλέπαμε να επαναλαμβάνεται σε πάρα πολλά νομοσχέδια. </w:t>
      </w:r>
    </w:p>
    <w:p w14:paraId="68913532" w14:textId="77777777" w:rsidR="001E1C42" w:rsidRDefault="003A7B58">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Κύριε Υπουργέ, δεν </w:t>
      </w:r>
      <w:r>
        <w:rPr>
          <w:rFonts w:eastAsia="Times New Roman"/>
          <w:bCs/>
          <w:shd w:val="clear" w:color="auto" w:fill="FFFFFF"/>
        </w:rPr>
        <w:t>είναι</w:t>
      </w:r>
      <w:r>
        <w:rPr>
          <w:rFonts w:eastAsia="Times New Roman" w:cs="Times New Roman"/>
          <w:bCs/>
          <w:shd w:val="clear" w:color="auto" w:fill="FFFFFF"/>
        </w:rPr>
        <w:t xml:space="preserve"> δυνατόν η δημόσια και ανοιχτή</w:t>
      </w:r>
      <w:r>
        <w:rPr>
          <w:rFonts w:eastAsia="Times New Roman" w:cs="Times New Roman"/>
          <w:bCs/>
          <w:shd w:val="clear" w:color="auto" w:fill="FFFFFF"/>
        </w:rPr>
        <w:t xml:space="preserve"> διαβούλευση να </w:t>
      </w:r>
      <w:r>
        <w:rPr>
          <w:rFonts w:eastAsia="Times New Roman"/>
          <w:bCs/>
          <w:shd w:val="clear" w:color="auto" w:fill="FFFFFF"/>
        </w:rPr>
        <w:t>είναι</w:t>
      </w:r>
      <w:r>
        <w:rPr>
          <w:rFonts w:eastAsia="Times New Roman" w:cs="Times New Roman"/>
          <w:bCs/>
          <w:shd w:val="clear" w:color="auto" w:fill="FFFFFF"/>
        </w:rPr>
        <w:t xml:space="preserve"> επιλεκτική. Δεν </w:t>
      </w:r>
      <w:r>
        <w:rPr>
          <w:rFonts w:eastAsia="Times New Roman"/>
          <w:bCs/>
          <w:shd w:val="clear" w:color="auto" w:fill="FFFFFF"/>
        </w:rPr>
        <w:t>είναι</w:t>
      </w:r>
      <w:r>
        <w:rPr>
          <w:rFonts w:eastAsia="Times New Roman" w:cs="Times New Roman"/>
          <w:bCs/>
          <w:shd w:val="clear" w:color="auto" w:fill="FFFFFF"/>
        </w:rPr>
        <w:t xml:space="preserve"> δυνατόν και δεν </w:t>
      </w:r>
      <w:r>
        <w:rPr>
          <w:rFonts w:eastAsia="Times New Roman"/>
          <w:bCs/>
          <w:shd w:val="clear" w:color="auto" w:fill="FFFFFF"/>
        </w:rPr>
        <w:t>είναι</w:t>
      </w:r>
      <w:r>
        <w:rPr>
          <w:rFonts w:eastAsia="Times New Roman" w:cs="Times New Roman"/>
          <w:bCs/>
          <w:shd w:val="clear" w:color="auto" w:fill="FFFFFF"/>
        </w:rPr>
        <w:t xml:space="preserve"> και νόμιμο να τίθενται μόνο μερικά από τα </w:t>
      </w:r>
      <w:r>
        <w:rPr>
          <w:rFonts w:eastAsia="Times New Roman"/>
          <w:bCs/>
          <w:shd w:val="clear" w:color="auto" w:fill="FFFFFF"/>
        </w:rPr>
        <w:t>άρθρα</w:t>
      </w:r>
      <w:r>
        <w:rPr>
          <w:rFonts w:eastAsia="Times New Roman" w:cs="Times New Roman"/>
          <w:bCs/>
          <w:shd w:val="clear" w:color="auto" w:fill="FFFFFF"/>
        </w:rPr>
        <w:t xml:space="preserve"> των νομοσχέδιων σε διαβούλευση -συνήθως τα πιο ανώδυνα </w:t>
      </w:r>
      <w:r>
        <w:rPr>
          <w:rFonts w:eastAsia="Times New Roman"/>
          <w:bCs/>
          <w:shd w:val="clear" w:color="auto" w:fill="FFFFFF"/>
        </w:rPr>
        <w:t>άρθρα-</w:t>
      </w:r>
      <w:r>
        <w:rPr>
          <w:rFonts w:eastAsia="Times New Roman" w:cs="Times New Roman"/>
          <w:bCs/>
          <w:shd w:val="clear" w:color="auto" w:fill="FFFFFF"/>
        </w:rPr>
        <w:t xml:space="preserve">και άλλα -συνήθως τα πιο επίμαχα </w:t>
      </w:r>
      <w:r>
        <w:rPr>
          <w:rFonts w:eastAsia="Times New Roman"/>
          <w:bCs/>
          <w:shd w:val="clear" w:color="auto" w:fill="FFFFFF"/>
        </w:rPr>
        <w:t xml:space="preserve">άρθρα- να μην τίθενται σε διαβούλευση. </w:t>
      </w:r>
    </w:p>
    <w:p w14:paraId="68913533" w14:textId="77777777" w:rsidR="001E1C42" w:rsidRDefault="003A7B58">
      <w:pPr>
        <w:spacing w:after="0" w:line="600" w:lineRule="auto"/>
        <w:ind w:firstLine="720"/>
        <w:jc w:val="both"/>
        <w:rPr>
          <w:rFonts w:eastAsia="Times New Roman"/>
          <w:bCs/>
          <w:shd w:val="clear" w:color="auto" w:fill="FFFFFF"/>
        </w:rPr>
      </w:pPr>
      <w:r>
        <w:rPr>
          <w:rFonts w:eastAsia="Times New Roman"/>
          <w:bCs/>
          <w:shd w:val="clear" w:color="auto" w:fill="FFFFFF"/>
        </w:rPr>
        <w:t>Κύριε Υπ</w:t>
      </w:r>
      <w:r>
        <w:rPr>
          <w:rFonts w:eastAsia="Times New Roman"/>
          <w:bCs/>
          <w:shd w:val="clear" w:color="auto" w:fill="FFFFFF"/>
        </w:rPr>
        <w:t>ουργέ, θα ήθελα λίγο την προσοχή σας, παρακαλώ. Ποιο είναι το αποτέλεσμα; Το αποτέλεσμα είναι, επειδή ακριβώς δεν τίθενται σε διαβούλευση τα πιο επίμαχα άρθρα, να αποκλείεται τελικά η συζήτηση με την κοινωνία, ακριβώς σε σχέση με αυτά τα πιο επίμαχα ζητήμα</w:t>
      </w:r>
      <w:r>
        <w:rPr>
          <w:rFonts w:eastAsia="Times New Roman"/>
          <w:bCs/>
          <w:shd w:val="clear" w:color="auto" w:fill="FFFFFF"/>
        </w:rPr>
        <w:t xml:space="preserve">τα. </w:t>
      </w:r>
    </w:p>
    <w:p w14:paraId="68913534" w14:textId="77777777" w:rsidR="001E1C42" w:rsidRDefault="003A7B58">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Συγκεκριμένα σε σχέση με το παρόν σχεδίου νόμου, τέθηκαν σε διαβούλευση τα άρθρα που αφορούν στην κύρωση της σύμβασης και του πρωτοκόλλου καθώς και στην ενσωμάτωση της </w:t>
      </w:r>
      <w:r>
        <w:rPr>
          <w:rFonts w:eastAsia="Times New Roman"/>
          <w:bCs/>
          <w:shd w:val="clear" w:color="auto" w:fill="FFFFFF"/>
        </w:rPr>
        <w:t>ο</w:t>
      </w:r>
      <w:r>
        <w:rPr>
          <w:rFonts w:eastAsia="Times New Roman"/>
          <w:bCs/>
          <w:shd w:val="clear" w:color="auto" w:fill="FFFFFF"/>
        </w:rPr>
        <w:t>δηγίας, στα οποία βεβαίως και υπάρχει ευρεία συναίνεση, αλλά δεν τέθηκαν σε δημόσι</w:t>
      </w:r>
      <w:r>
        <w:rPr>
          <w:rFonts w:eastAsia="Times New Roman"/>
          <w:bCs/>
          <w:shd w:val="clear" w:color="auto" w:fill="FFFFFF"/>
        </w:rPr>
        <w:t>α διαβούλευση πολλές από τις προβληματικές λοιπές διατάξεις, όπως τα άρθρα 8 και 9, που προβλέπουν εξάλειψη του αξιοποίνου και παραγραφή της ποινής. Θα παρακαλούσα θερμά τον Υπουργό, ο οποίος θα ακολουθήσει, να μας δώσει μια εξήγηση για αυτή την επιλεκτική</w:t>
      </w:r>
      <w:r>
        <w:rPr>
          <w:rFonts w:eastAsia="Times New Roman"/>
          <w:bCs/>
          <w:shd w:val="clear" w:color="auto" w:fill="FFFFFF"/>
        </w:rPr>
        <w:t xml:space="preserve"> δημόσια διαβούλευση. </w:t>
      </w:r>
    </w:p>
    <w:p w14:paraId="68913535" w14:textId="77777777" w:rsidR="001E1C42" w:rsidRDefault="003A7B58">
      <w:pPr>
        <w:spacing w:after="0" w:line="600" w:lineRule="auto"/>
        <w:ind w:firstLine="720"/>
        <w:jc w:val="both"/>
        <w:rPr>
          <w:rFonts w:eastAsia="Times New Roman"/>
          <w:bCs/>
          <w:shd w:val="clear" w:color="auto" w:fill="FFFFFF"/>
        </w:rPr>
      </w:pPr>
      <w:r>
        <w:rPr>
          <w:rFonts w:eastAsia="Times New Roman"/>
          <w:bCs/>
          <w:shd w:val="clear" w:color="auto" w:fill="FFFFFF"/>
        </w:rPr>
        <w:t>Δεύτερο σημείο επί της διαδικασίας. Κυρίες και κύριοι συνάδελφοι, ως τώρα είχαμε τροπολογίες άσχετες με το αντικείμενο του υπό συζήτηση νόμου. Είχαμε τροπολογίες εκπρόθεσμες. Είχαμε τροπολογίες, που ερχόντουσαν στο παρά πέντε του κλε</w:t>
      </w:r>
      <w:r>
        <w:rPr>
          <w:rFonts w:eastAsia="Times New Roman"/>
          <w:bCs/>
          <w:shd w:val="clear" w:color="auto" w:fill="FFFFFF"/>
        </w:rPr>
        <w:t xml:space="preserve">ισίματος της συνεδρίασης. Από σήμερα έχουμε και τροπολογίες «φαντάσματα», τροπολογίες που δεν έχουν καν έρθει ακόμα στη Βουλή, ωστόσο έρχονται οι Υπουργοί και μας μιλούν για αυτές. </w:t>
      </w:r>
    </w:p>
    <w:p w14:paraId="68913536" w14:textId="77777777" w:rsidR="001E1C42" w:rsidRDefault="003A7B58">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και κύριε Πρόεδρε -μπορείτε να το μεταφέρετε </w:t>
      </w:r>
      <w:r>
        <w:rPr>
          <w:rFonts w:eastAsia="Times New Roman"/>
          <w:bCs/>
          <w:shd w:val="clear" w:color="auto" w:fill="FFFFFF"/>
        </w:rPr>
        <w:t xml:space="preserve">και στον κύριο Πρόεδρο της Βουλής- πρέπει επιτέλους να μπει ένα τέλος σε αυτόν τον εμπαιγμό της κοινοβουλευτικής διαδικασίας. </w:t>
      </w:r>
    </w:p>
    <w:p w14:paraId="68913537" w14:textId="77777777" w:rsidR="001E1C42" w:rsidRDefault="003A7B58">
      <w:pPr>
        <w:spacing w:after="0" w:line="600" w:lineRule="auto"/>
        <w:ind w:firstLine="720"/>
        <w:jc w:val="both"/>
        <w:rPr>
          <w:rFonts w:eastAsia="Times New Roman" w:cs="Times New Roman"/>
          <w:szCs w:val="24"/>
        </w:rPr>
      </w:pPr>
      <w:r>
        <w:rPr>
          <w:rFonts w:eastAsia="Times New Roman"/>
          <w:bCs/>
          <w:shd w:val="clear" w:color="auto" w:fill="FFFFFF"/>
        </w:rPr>
        <w:t>Προχωρώ στην ουσία. Ασφαλώς και με ευχαρίστηση και με ικανοποίηση βλέπουμε να εισάγεται με το παρόν σχέδιο νόμου στην ελληνική έν</w:t>
      </w:r>
      <w:r>
        <w:rPr>
          <w:rFonts w:eastAsia="Times New Roman"/>
          <w:bCs/>
          <w:shd w:val="clear" w:color="auto" w:fill="FFFFFF"/>
        </w:rPr>
        <w:t>νομη τάξη</w:t>
      </w:r>
      <w:r>
        <w:rPr>
          <w:rFonts w:eastAsia="Times New Roman"/>
          <w:bCs/>
          <w:shd w:val="clear" w:color="auto" w:fill="FFFFFF"/>
        </w:rPr>
        <w:t>,</w:t>
      </w:r>
      <w:r>
        <w:rPr>
          <w:rFonts w:eastAsia="Times New Roman"/>
          <w:bCs/>
          <w:shd w:val="clear" w:color="auto" w:fill="FFFFFF"/>
        </w:rPr>
        <w:t xml:space="preserve"> ένα πλαίσιο διατάξεων που αφορούν στη λεγόμενη </w:t>
      </w:r>
      <w:proofErr w:type="spellStart"/>
      <w:r>
        <w:rPr>
          <w:rFonts w:eastAsia="Times New Roman"/>
          <w:bCs/>
          <w:shd w:val="clear" w:color="auto" w:fill="FFFFFF"/>
        </w:rPr>
        <w:t>κυβερνοεγκληματικότητα</w:t>
      </w:r>
      <w:proofErr w:type="spellEnd"/>
      <w:r>
        <w:rPr>
          <w:rFonts w:eastAsia="Times New Roman"/>
          <w:bCs/>
          <w:shd w:val="clear" w:color="auto" w:fill="FFFFFF"/>
        </w:rPr>
        <w:t xml:space="preserve">, δηλαδή, εγκλήματα που διαπράττονται μέσω ή εντός του κυβερνοχώρου. </w:t>
      </w:r>
      <w:r>
        <w:rPr>
          <w:rFonts w:eastAsia="Times New Roman" w:cs="Times New Roman"/>
        </w:rPr>
        <w:t xml:space="preserve"> </w:t>
      </w:r>
      <w:r>
        <w:rPr>
          <w:rFonts w:eastAsia="Times New Roman" w:cs="Times New Roman"/>
          <w:szCs w:val="24"/>
        </w:rPr>
        <w:t xml:space="preserve"> </w:t>
      </w:r>
    </w:p>
    <w:p w14:paraId="68913538"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Είναι ένα ζήτημα ύψιστης σημασίας, καθώς είναι απαράδεκτο να ζούμε στην ψηφιακή εποχή εν </w:t>
      </w:r>
      <w:proofErr w:type="spellStart"/>
      <w:r>
        <w:rPr>
          <w:rFonts w:eastAsia="Times New Roman"/>
          <w:szCs w:val="24"/>
        </w:rPr>
        <w:t>έτ</w:t>
      </w:r>
      <w:r>
        <w:rPr>
          <w:rFonts w:eastAsia="Times New Roman"/>
          <w:szCs w:val="24"/>
        </w:rPr>
        <w:t>ει</w:t>
      </w:r>
      <w:proofErr w:type="spellEnd"/>
      <w:r>
        <w:rPr>
          <w:rFonts w:eastAsia="Times New Roman"/>
          <w:szCs w:val="24"/>
        </w:rPr>
        <w:t xml:space="preserve"> 2016 και η ρύθμιση του σχετικού νομοθετικού πλαισίου στην Ελλάδα να ανατρέχει πίσω σε νόμο του 1988.</w:t>
      </w:r>
    </w:p>
    <w:p w14:paraId="68913539"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Εκ των ων ουκ άνευ, κυρίες και κύριοι συνάδελφοι, ότι συμφωνούμε επί της αρχής με το παρόν σχέδιο νόμου, που εισάγει απαραίτητες διατάξεις σχετικά με τα ε</w:t>
      </w:r>
      <w:r>
        <w:rPr>
          <w:rFonts w:eastAsia="Times New Roman"/>
          <w:szCs w:val="24"/>
        </w:rPr>
        <w:t xml:space="preserve">γκλήματα στον κυβερνοχώρο. </w:t>
      </w:r>
    </w:p>
    <w:p w14:paraId="6891353A"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Ωστόσο εγείρονται σοβαροί προβληματισμοί</w:t>
      </w:r>
      <w:r>
        <w:rPr>
          <w:rFonts w:eastAsia="Times New Roman"/>
          <w:szCs w:val="24"/>
        </w:rPr>
        <w:t>,</w:t>
      </w:r>
      <w:r>
        <w:rPr>
          <w:rFonts w:eastAsia="Times New Roman"/>
          <w:szCs w:val="24"/>
        </w:rPr>
        <w:t xml:space="preserve"> για κάποια από τα άρθρα που περιλαμβάνονται στο δεύτερο μέρος του παρόντος, στις λεγόμενες λοιπές διατάξεις, πολλές από τις οποίες, όπως προανέφερα, δεν περιλαμβάνονταν στη δημόσια διαβο</w:t>
      </w:r>
      <w:r>
        <w:rPr>
          <w:rFonts w:eastAsia="Times New Roman"/>
          <w:szCs w:val="24"/>
        </w:rPr>
        <w:t xml:space="preserve">ύλευση. </w:t>
      </w:r>
    </w:p>
    <w:p w14:paraId="6891353B"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Ξεκινώ με τα άρθρα 8 και 9, που ρυθμίζουν ζητήματα </w:t>
      </w:r>
      <w:proofErr w:type="spellStart"/>
      <w:r>
        <w:rPr>
          <w:rFonts w:eastAsia="Times New Roman"/>
          <w:szCs w:val="24"/>
        </w:rPr>
        <w:t>αντεγκληματικής</w:t>
      </w:r>
      <w:proofErr w:type="spellEnd"/>
      <w:r>
        <w:rPr>
          <w:rFonts w:eastAsia="Times New Roman"/>
          <w:szCs w:val="24"/>
        </w:rPr>
        <w:t xml:space="preserve"> πολιτικής. Στο άρθρο 8</w:t>
      </w:r>
      <w:r>
        <w:rPr>
          <w:rFonts w:eastAsia="Times New Roman"/>
          <w:szCs w:val="24"/>
        </w:rPr>
        <w:t>,</w:t>
      </w:r>
      <w:r>
        <w:rPr>
          <w:rFonts w:eastAsia="Times New Roman"/>
          <w:szCs w:val="24"/>
        </w:rPr>
        <w:t xml:space="preserve"> εισάγεται ειδικός λόγος εξάλειψης του αξιοποίνου και παύσης της ποινικής δίωξης για πταίσματα και πλημμελήματα που τιμωρούνται με ποινή φυλάκισης μέχρι δύο </w:t>
      </w:r>
      <w:r>
        <w:rPr>
          <w:rFonts w:eastAsia="Times New Roman"/>
          <w:szCs w:val="24"/>
        </w:rPr>
        <w:t xml:space="preserve">χρόνια ή χρηματική ποινή ή και τα δύο, εφόσον έχει παρέλθει από την τέλεσή τους ορισμένο χρονικό διάστημα και εφόσον οι δράστες δεν έχουν εκ νέου τελέσει αξιόποινες πράξεις. </w:t>
      </w:r>
    </w:p>
    <w:p w14:paraId="6891353C"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Με το άρθρο 9</w:t>
      </w:r>
      <w:r>
        <w:rPr>
          <w:rFonts w:eastAsia="Times New Roman"/>
          <w:szCs w:val="24"/>
        </w:rPr>
        <w:t>,</w:t>
      </w:r>
      <w:r>
        <w:rPr>
          <w:rFonts w:eastAsia="Times New Roman"/>
          <w:szCs w:val="24"/>
        </w:rPr>
        <w:t xml:space="preserve"> εισάγεται η ρύθμιση παραγραφής ποινών μέχρι έξι μηνών που έχουν επ</w:t>
      </w:r>
      <w:r>
        <w:rPr>
          <w:rFonts w:eastAsia="Times New Roman"/>
          <w:szCs w:val="24"/>
        </w:rPr>
        <w:t xml:space="preserve">ιβληθεί με αποφάσεις που εκδόθηκαν μέχρι τη δημοσίευση του νόμου, εφόσον δεν έχουν καταστεί αμετάκλητες και οι ποινές αυτές δεν έχουν εκτιθεί με οποιονδήποτε τρόπο. </w:t>
      </w:r>
    </w:p>
    <w:p w14:paraId="6891353D"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είναι αλήθεια ότι και στο παρελθόν είχαν εισαχθεί παρόμοιες </w:t>
      </w:r>
      <w:r>
        <w:rPr>
          <w:rFonts w:eastAsia="Times New Roman"/>
          <w:szCs w:val="24"/>
        </w:rPr>
        <w:t>διατάξεις με σκοπό την αποσυμφόρηση των δικαστηρίων από τις υποθέσεις οι οποίες παραμένουν αδίκαστες. Υπάρχουν, όμως, και κάποιες αξιοσημείωτες διαφορές. Με τις διατάξεις που εισηγείστε εσείς σήμερα, διευρύνετε σημαντικά το πεδίο της εξάλειψης του αξιοποίν</w:t>
      </w:r>
      <w:r>
        <w:rPr>
          <w:rFonts w:eastAsia="Times New Roman"/>
          <w:szCs w:val="24"/>
        </w:rPr>
        <w:t>ου και της παραγραφής των ποινών.</w:t>
      </w:r>
    </w:p>
    <w:p w14:paraId="6891353E"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Και εξηγούμαι: Πλέον εξαλείφετε το αξιόποινο για πταίσματα και πλημμελήματα που τιμωρούνται με ποινή φυλάκισης μέχρι δύο έτη και όχι μέχρι έξι μήνες κι ένα έτος που προέβλεπαν οι προηγούμενες ρυθμίσεις. Επίσης προκαλεί ιδι</w:t>
      </w:r>
      <w:r>
        <w:rPr>
          <w:rFonts w:eastAsia="Times New Roman"/>
          <w:szCs w:val="24"/>
        </w:rPr>
        <w:t xml:space="preserve">αίτερη εντύπωση, κύριε Υπουργέ, ότι πλέον είναι περισσότερες οι κατηγορίες των αδικημάτων για τα οποία εξαλείφουν το αξιόποινο και μπορεί να παραγραφεί η ποινή. </w:t>
      </w:r>
    </w:p>
    <w:p w14:paraId="6891353F"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Αναφέρω ενδεικτικά ότι εξαλείφεται το αξιόποινο και για αδικήματα όπως η διατάραξη της κοινής </w:t>
      </w:r>
      <w:r>
        <w:rPr>
          <w:rFonts w:eastAsia="Times New Roman"/>
          <w:szCs w:val="24"/>
        </w:rPr>
        <w:t xml:space="preserve">ειρήνης, η φθορά ξένης ιδιοκτησίας, ενώ παραγράφεται η ποινή για αδικήματα όπως η κλοπή, η επικίνδυνη σωματική βλάβη, η αντίσταση, η παρακώλυση συγκοινωνιών, αδικήματα που αφορούν όπλα, </w:t>
      </w:r>
      <w:proofErr w:type="spellStart"/>
      <w:r>
        <w:rPr>
          <w:rFonts w:eastAsia="Times New Roman"/>
          <w:szCs w:val="24"/>
        </w:rPr>
        <w:t>πυρομαχικά</w:t>
      </w:r>
      <w:proofErr w:type="spellEnd"/>
      <w:r>
        <w:rPr>
          <w:rFonts w:eastAsia="Times New Roman"/>
          <w:szCs w:val="24"/>
        </w:rPr>
        <w:t xml:space="preserve">, εκρηκτικές ύλες, εκρηκτικούς μηχανισμούς, φωτοβολίδες και </w:t>
      </w:r>
      <w:r>
        <w:rPr>
          <w:rFonts w:eastAsia="Times New Roman"/>
          <w:szCs w:val="24"/>
        </w:rPr>
        <w:t xml:space="preserve">πυροτεχνήματα. Και για να το πούμε πάρα πολύ απλά, κύριε Υπουργέ, διευρύνετε την άφεση αμαρτιών. Δίνετε άφεση αμαρτιών σε περισσότερους. </w:t>
      </w:r>
    </w:p>
    <w:p w14:paraId="68913540"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Αλλά υπάρχει κι ένα άλλο σημαντικό πρόβλημα. Με το να επαναλαμβάνονται τέτοιες ρυθμίσεις εξάλειψης του αξιοποίνου και </w:t>
      </w:r>
      <w:r>
        <w:rPr>
          <w:rFonts w:eastAsia="Times New Roman"/>
          <w:szCs w:val="24"/>
        </w:rPr>
        <w:t>παραγραφής των ποινών, δίνεται τελικά η εντύπωση μιας πάγιας ρύθμισης</w:t>
      </w:r>
      <w:r>
        <w:rPr>
          <w:rFonts w:eastAsia="Times New Roman"/>
          <w:szCs w:val="24"/>
        </w:rPr>
        <w:t>,</w:t>
      </w:r>
      <w:r>
        <w:rPr>
          <w:rFonts w:eastAsia="Times New Roman"/>
          <w:szCs w:val="24"/>
        </w:rPr>
        <w:t xml:space="preserve"> που ακυρώνει για τα συγκεκριμένα αδικήματα την ποινική διαδικασία, τους σκοπούς της ποινικής δίκης και εν τέλει την αποτρεπτική λειτουργία της ποινής. </w:t>
      </w:r>
    </w:p>
    <w:p w14:paraId="68913541"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Προχωρώ στο άρθρο 15, που αφορά σ</w:t>
      </w:r>
      <w:r>
        <w:rPr>
          <w:rFonts w:eastAsia="Times New Roman"/>
          <w:szCs w:val="24"/>
        </w:rPr>
        <w:t>ε ζητήματα σωφρονιστικής πολιτικής. Κυρίες και κύριοι, με το άρθρο 15</w:t>
      </w:r>
      <w:r>
        <w:rPr>
          <w:rFonts w:eastAsia="Times New Roman"/>
          <w:szCs w:val="24"/>
        </w:rPr>
        <w:t>,</w:t>
      </w:r>
      <w:r>
        <w:rPr>
          <w:rFonts w:eastAsia="Times New Roman"/>
          <w:szCs w:val="24"/>
        </w:rPr>
        <w:t xml:space="preserve"> επιμηκύνετε κατά ένα έτος τη δυνατότητα να αποφυλακιστούν υπό όρους κρατούμενοι που εκτίουν ποινές πολυετούς κάθειρξης. Αυτές οι ρυθμίσεις εισήχθησαν από εσάς, κύριε Υπουργέ, τον Απρίλι</w:t>
      </w:r>
      <w:r>
        <w:rPr>
          <w:rFonts w:eastAsia="Times New Roman"/>
          <w:szCs w:val="24"/>
        </w:rPr>
        <w:t>ου του 2015 ως έκτακτα μέτρα αποσυμφόρησης των καταστημάτων κράτησης με διάρκεια ισχύος ενός έτους. Ως γνωστό, όμως, ουδέν μονιμότερο του προσωρινού. Σήμερα, κύριε Υπουργέ, εισηγείστε την παράταση της ισχύος της δικής σας διάταξης για έναν επιπλέον χρόνο ω</w:t>
      </w:r>
      <w:r>
        <w:rPr>
          <w:rFonts w:eastAsia="Times New Roman"/>
          <w:szCs w:val="24"/>
        </w:rPr>
        <w:t xml:space="preserve">ς τον Απρίλιο του 2017. </w:t>
      </w:r>
    </w:p>
    <w:p w14:paraId="68913542"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Και ερωτώ: Θα σταματήσει εκεί; Και κυρίως: Τι κάνατε αυτό το ένα έτος για την αποσυμφόρηση των φυλακών και τη βελτίωση των συνθηκών διαβίωσης των κρατουμένων, προκειμένου ακριβώς να μη χρειαστεί αυτή η παράταση, για να μη χρειαστεί</w:t>
      </w:r>
      <w:r>
        <w:rPr>
          <w:rFonts w:eastAsia="Times New Roman"/>
          <w:szCs w:val="24"/>
        </w:rPr>
        <w:t xml:space="preserve"> να αποφυλακιστούν και άλλοι καταδικασθέντες εγκληματίες; Ό,τι κι αν κάνατε, προφανώς εσείς οι ίδιοι το κρίνατε ανεπαρκές, γιατί εσείς οι ίδιοι εισηγείστε σήμερα την παράταση της δυνατότητας αποφυλάκισης για έναν χρόνο ακόμη. Με ποιο</w:t>
      </w:r>
      <w:r>
        <w:rPr>
          <w:rFonts w:eastAsia="Times New Roman"/>
          <w:szCs w:val="24"/>
        </w:rPr>
        <w:t>ν</w:t>
      </w:r>
      <w:r>
        <w:rPr>
          <w:rFonts w:eastAsia="Times New Roman"/>
          <w:szCs w:val="24"/>
        </w:rPr>
        <w:t xml:space="preserve"> σκοπό; Ποιος είναι ο </w:t>
      </w:r>
      <w:r>
        <w:rPr>
          <w:rFonts w:eastAsia="Times New Roman"/>
          <w:szCs w:val="24"/>
        </w:rPr>
        <w:t xml:space="preserve">στρατηγικός σας σχεδιασμός για τη βελτίωση των συνθηκών κράτησης; </w:t>
      </w:r>
    </w:p>
    <w:p w14:paraId="68913543"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Πολύ φοβούμαι και πραγματικά ελπίζω να διαψευσθώ ότι τέτοιου είδους ρυθμίσεις δεν εισάγονται για να λύσουν έκτακτα και προσωρινά προβλήματα. Τέτοιου είδους ρυθμίσεις τείνουν να αποκτήσουν π</w:t>
      </w:r>
      <w:r>
        <w:rPr>
          <w:rFonts w:eastAsia="Times New Roman"/>
          <w:szCs w:val="24"/>
        </w:rPr>
        <w:t>άγιο και διαρκή χαρακτήρα, με αποτέλεσμα να αποδυναμώνεται η λειτουργία της ποινής και βεβαίως, επίσης, να αποδυναμώνεται η αποτελεσματικότητα της ποινικής δικαιοσύνης.</w:t>
      </w:r>
    </w:p>
    <w:p w14:paraId="68913544"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Θα ήθελα, επίσης, να αναφερθώ στο άρθρο 11, που ρυθμίζει ζητήματα του Κώδικα Οργανισμού</w:t>
      </w:r>
      <w:r>
        <w:rPr>
          <w:rFonts w:eastAsia="Times New Roman"/>
          <w:szCs w:val="24"/>
        </w:rPr>
        <w:t xml:space="preserve"> Δικαστηρίων. Εδώ, κυρίες και κύριοι, έχουμε το εξής πρωτοφανές: Συστήνεται νομοπαρασκευαστική επιτροπή για την αναμόρφωση του Κώδικα Οργανισμού Δικαστηρίων και Κατάστασης Δικαστικών Λειτουργών και με τον ίδιο νόμο που συστήνεται αυτή η νομοπαρασκευαστική </w:t>
      </w:r>
      <w:r>
        <w:rPr>
          <w:rFonts w:eastAsia="Times New Roman"/>
          <w:szCs w:val="24"/>
        </w:rPr>
        <w:t xml:space="preserve">επιτροπή, προβαίνετε σε αποσπασματικές αλλαγές στον ισχύοντα </w:t>
      </w:r>
      <w:r>
        <w:rPr>
          <w:rFonts w:eastAsia="Times New Roman"/>
          <w:szCs w:val="24"/>
        </w:rPr>
        <w:t>κ</w:t>
      </w:r>
      <w:r>
        <w:rPr>
          <w:rFonts w:eastAsia="Times New Roman"/>
          <w:szCs w:val="24"/>
        </w:rPr>
        <w:t>ώδικα.</w:t>
      </w:r>
    </w:p>
    <w:p w14:paraId="6891354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Εύλογα, λοιπόν, γεννάται το ερώτημα: Προς τι, κύριε Υπουργέ, αυτή η βιασύνη; Τι ακριβώς εξυπηρετεί η εισαγωγή επιμέρους ρυθμίσεων ενός </w:t>
      </w:r>
      <w:r>
        <w:rPr>
          <w:rFonts w:eastAsia="Times New Roman" w:cs="Times New Roman"/>
          <w:szCs w:val="24"/>
        </w:rPr>
        <w:t>κ</w:t>
      </w:r>
      <w:r>
        <w:rPr>
          <w:rFonts w:eastAsia="Times New Roman" w:cs="Times New Roman"/>
          <w:szCs w:val="24"/>
        </w:rPr>
        <w:t>ώδικα που πρόκειται να αλλάξει εν συνόλω στο αμέσως</w:t>
      </w:r>
      <w:r>
        <w:rPr>
          <w:rFonts w:eastAsia="Times New Roman" w:cs="Times New Roman"/>
          <w:szCs w:val="24"/>
        </w:rPr>
        <w:t xml:space="preserve"> επόμενο διάστημα; Εάν δεν κάνω λάθος εσείς ο ίδιος είπατε ότι σκοπός είναι η νομοπαρασκευαστική επιτροπή να ολοκληρώσει το έργο της μέχρι το τέλος του 2016. </w:t>
      </w:r>
    </w:p>
    <w:p w14:paraId="6891354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μπορεί παρά να συνδέσει κανείς, κύριε Υπουργέ, τη νομοθετική αυτή «πρεμούρα» -εάν μου επιτρέπ</w:t>
      </w:r>
      <w:r>
        <w:rPr>
          <w:rFonts w:eastAsia="Times New Roman" w:cs="Times New Roman"/>
          <w:szCs w:val="24"/>
        </w:rPr>
        <w:t xml:space="preserve">ετε την έκφραση- με τις αρχαιρεσίες στα μεγάλα δικαστήρια και τις εισαγγελίες της χώρας τον Σεπτέμβριο του 2016, σε λιγότερο δηλαδή από δύο μήνες από σήμερα. </w:t>
      </w:r>
    </w:p>
    <w:p w14:paraId="6891354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Αλλάζετε, λοιπόν, τους κανόνες λίγους μόνο μήνες πριν τη διεξαγωγή των αρχαιρεσιών και το αποτέλε</w:t>
      </w:r>
      <w:r>
        <w:rPr>
          <w:rFonts w:eastAsia="Times New Roman" w:cs="Times New Roman"/>
          <w:szCs w:val="24"/>
        </w:rPr>
        <w:t>σμα είναι να δημιουργείτε ένα κλίμα αστάθειας και καχυποψίας και να εμπεδώνετε στους υποψηφίους το αίσθημα ότι τυγχάνουν άνισης μεταχείρισης, καθώς ενδεχομένως πρόκειται για φωτογραφικές ρυθμίσεις που ευνοούν κάποιους εξ αυτών.</w:t>
      </w:r>
    </w:p>
    <w:p w14:paraId="6891354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w:t>
      </w:r>
      <w:r>
        <w:rPr>
          <w:rFonts w:eastAsia="Times New Roman" w:cs="Times New Roman"/>
          <w:szCs w:val="24"/>
        </w:rPr>
        <w:t xml:space="preserve">ησης, η αποσπασματικότητα και η βιασύνη νομοθέτησης των διατάξεων γεννά βάσιμες υποψίες για ύποπτες προθέσεις. Νομοθετείστε, επιτέλους, για φορά συνεκτικά και με στρατηγική στόχευση. </w:t>
      </w:r>
    </w:p>
    <w:p w14:paraId="6891354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Στην ίδια λογική που δυστυχώς τείνετε να ακολουθείτε σε κάθε νομοθετική </w:t>
      </w:r>
      <w:r>
        <w:rPr>
          <w:rFonts w:eastAsia="Times New Roman" w:cs="Times New Roman"/>
          <w:szCs w:val="24"/>
        </w:rPr>
        <w:t xml:space="preserve">σας πρωτοβουλία, έρχεται και η τροπολογία σχετικά με τις ανεξάρτητες αρχές και τη δυνατότητα που δίνεται σε διδακτικό και ερευνητικό προσωπικό να διορίζονται ως μέλη ανεξαρτήτων αρχών. </w:t>
      </w:r>
    </w:p>
    <w:p w14:paraId="6891354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τοποθετηθούμε σχετικά με την τροπολογία, αφού λάβουμε κάποιες απαντ</w:t>
      </w:r>
      <w:r>
        <w:rPr>
          <w:rFonts w:eastAsia="Times New Roman" w:cs="Times New Roman"/>
          <w:szCs w:val="24"/>
        </w:rPr>
        <w:t>ήσεις από τον κύριο Υπουργό, στα εξής δύο ερωτήματα κυρίως:</w:t>
      </w:r>
    </w:p>
    <w:p w14:paraId="6891354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Πρώτον, κύριε Υπουργέ, για ποιον λόγο η εν λόγω ρύθμιση δεν καταλαμβάνει το σύνολο των ανεξαρτήτων αρχών; Γιατί καταλαμβάνει μόνο τις συνταγματικά κατοχυρωμένες ανεξάρτητες αρχές;</w:t>
      </w:r>
    </w:p>
    <w:p w14:paraId="6891354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Δεύτερον, κύριε </w:t>
      </w:r>
      <w:r>
        <w:rPr>
          <w:rFonts w:eastAsia="Times New Roman" w:cs="Times New Roman"/>
          <w:szCs w:val="24"/>
        </w:rPr>
        <w:t>Υπουργέ, για ποιον λόγο συνυπογράφει την τροπολογία ο Υπουργός Επικρατείας, ο κ. Παππάς; Από όσο γνωρίζουμε, δεν έχει σχετική αρμοδιότητα. Ή μήπως η τροπολογία αυτή για τις ανεξάρτητες αρχές αφορά σε κάποια συγκεκριμένη ανεξάρτητη αρχή της αρμοδιότητάς του</w:t>
      </w:r>
      <w:r>
        <w:rPr>
          <w:rFonts w:eastAsia="Times New Roman" w:cs="Times New Roman"/>
          <w:szCs w:val="24"/>
        </w:rPr>
        <w:t xml:space="preserve">; Θα περιμένουμε με μεγάλο ενδιαφέρον τις απαντήσεις του κυρίου Υπουργού. </w:t>
      </w:r>
    </w:p>
    <w:p w14:paraId="6891354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θα ήθελα να προχωρήσω και σε μια ευρύτερη σκέψη για τη δικαιοσύνη και τα μέτρα που συζητάμε σήμερα. Όπως κατέληξα προηγουμένως, τα μέτρα για την εξάλειψη του αξιο</w:t>
      </w:r>
      <w:r>
        <w:rPr>
          <w:rFonts w:eastAsia="Times New Roman" w:cs="Times New Roman"/>
          <w:szCs w:val="24"/>
        </w:rPr>
        <w:t>ποίνου, την παραγραφή των ποινών, την απόλυση των καταδικασθέντων κρατουμένων, είναι όλα εφήμερα, πυροσβεστικά μέτρα, που δεν αντιμετωπίζουν το πρόβλημα αυτό καθ’ εαυτό. Πάνε να αντιμετωπίσουν μόνο κάποιες από τις εκφάνσεις του προβλήματος. Αυτό το λέω</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ατί το πραγματικό πρόβλημα είναι η βραδύτητα απονομής της δικαιοσύνης και οι συνθήκες κράτησης στις φυλακές. </w:t>
      </w:r>
    </w:p>
    <w:p w14:paraId="6891354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θα έπρεπε να μας προβληματίζει όλους</w:t>
      </w:r>
      <w:r>
        <w:rPr>
          <w:rFonts w:eastAsia="Times New Roman" w:cs="Times New Roman"/>
          <w:szCs w:val="24"/>
        </w:rPr>
        <w:t>,</w:t>
      </w:r>
      <w:r>
        <w:rPr>
          <w:rFonts w:eastAsia="Times New Roman" w:cs="Times New Roman"/>
          <w:szCs w:val="24"/>
        </w:rPr>
        <w:t xml:space="preserve"> σε κάθε πτέρυγα αυτής της Αίθουσας</w:t>
      </w:r>
      <w:r>
        <w:rPr>
          <w:rFonts w:eastAsia="Times New Roman" w:cs="Times New Roman"/>
          <w:szCs w:val="24"/>
        </w:rPr>
        <w:t>,</w:t>
      </w:r>
      <w:r>
        <w:rPr>
          <w:rFonts w:eastAsia="Times New Roman" w:cs="Times New Roman"/>
          <w:szCs w:val="24"/>
        </w:rPr>
        <w:t xml:space="preserve"> ο βαθμός, στον οποίο οι Έλληνες πολίτες απολαύουν ή όχι το δικαίωμα στη δίκαιη δίκη, όπως κατοχυρώνεται στο άρθρο 6 της ΕΣΔΑ και το δικαίωμα σε αξιοπρεπή μεταχείριση στις φυλακές, όπως κατοχυρώνεται στο άρθρο 3 της ΕΣΔΑ. </w:t>
      </w:r>
    </w:p>
    <w:p w14:paraId="6891354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έπρεπε όλους να μας προβληματί</w:t>
      </w:r>
      <w:r>
        <w:rPr>
          <w:rFonts w:eastAsia="Times New Roman" w:cs="Times New Roman"/>
          <w:szCs w:val="24"/>
        </w:rPr>
        <w:t>ζει η σωρεία καταδικών –πάνω από τετρακόσιες- του ελληνικού κράτους από το Δικαστήριο του Στρασβούργου, καταδίκες που αφορούν τόσο στη βραδύτητα απονομής της δικαιοσύνης όσο και στις συνθήκες κράτησης στις φυλακές. Επίσης, θα έπρεπε να μας προβληματίζουν κ</w:t>
      </w:r>
      <w:r>
        <w:rPr>
          <w:rFonts w:eastAsia="Times New Roman" w:cs="Times New Roman"/>
          <w:szCs w:val="24"/>
        </w:rPr>
        <w:t>αι τα στοιχεία της Παγκόσμιας Τράπεζας, σύμφωνα με τ</w:t>
      </w:r>
      <w:r>
        <w:rPr>
          <w:rFonts w:eastAsia="Times New Roman" w:cs="Times New Roman"/>
          <w:szCs w:val="24"/>
        </w:rPr>
        <w:t>α</w:t>
      </w:r>
      <w:r>
        <w:rPr>
          <w:rFonts w:eastAsia="Times New Roman" w:cs="Times New Roman"/>
          <w:szCs w:val="24"/>
        </w:rPr>
        <w:t xml:space="preserve"> οποία η χώρα μας κατατάσσεται πλέον στην εκατοστή πεντηκοστή πέμπτη θέση των χωρών που καθυστερούν να εκδικάσουν υποθέσεις, με μέσο χρόνο απόδοσης δικαιοσύνης που φτάνει κατά υπόθεση τα 4,3 χρόνια. </w:t>
      </w:r>
    </w:p>
    <w:p w14:paraId="6891355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Υπουργέ, μήπως θα έπρεπε επιτέλους να δημιουργήσουμε τις συνθήκες εκείνες, ώστε να μπορούν οι δικαστές να επιτελούν το έργο τους, αντί να δίνουμε συστηματικά άφεση αμαρτιών σε όσους παρανομούν;</w:t>
      </w:r>
    </w:p>
    <w:p w14:paraId="6891355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Μήπως θα έπρεπε να αγωνιστούμε, προκειμένου οι συνθήκες κρά</w:t>
      </w:r>
      <w:r>
        <w:rPr>
          <w:rFonts w:eastAsia="Times New Roman" w:cs="Times New Roman"/>
          <w:szCs w:val="24"/>
        </w:rPr>
        <w:t>τησης στις φυλακές να είναι αξιοπρεπείς, αντί να απελευθερώνουμε, λόγω συμφόρησης</w:t>
      </w:r>
      <w:r>
        <w:rPr>
          <w:rFonts w:eastAsia="Times New Roman" w:cs="Times New Roman"/>
          <w:szCs w:val="24"/>
        </w:rPr>
        <w:t>,</w:t>
      </w:r>
      <w:r>
        <w:rPr>
          <w:rFonts w:eastAsia="Times New Roman" w:cs="Times New Roman"/>
          <w:szCs w:val="24"/>
        </w:rPr>
        <w:t xml:space="preserve"> εγκληματίες που έχουν καταδικαστεί;</w:t>
      </w:r>
    </w:p>
    <w:p w14:paraId="6891355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Τελικά, μήπως θα έπρεπε να κάνουμε πραγματικές μεταρρυθμίσεις</w:t>
      </w:r>
      <w:r>
        <w:rPr>
          <w:rFonts w:eastAsia="Times New Roman" w:cs="Times New Roman"/>
          <w:szCs w:val="24"/>
        </w:rPr>
        <w:t>,</w:t>
      </w:r>
      <w:r>
        <w:rPr>
          <w:rFonts w:eastAsia="Times New Roman" w:cs="Times New Roman"/>
          <w:szCs w:val="24"/>
        </w:rPr>
        <w:t xml:space="preserve"> αντί να προβαίνουμε σε εφήμερες, </w:t>
      </w:r>
      <w:proofErr w:type="spellStart"/>
      <w:r>
        <w:rPr>
          <w:rFonts w:eastAsia="Times New Roman" w:cs="Times New Roman"/>
          <w:szCs w:val="24"/>
        </w:rPr>
        <w:t>εμβαλωματικού</w:t>
      </w:r>
      <w:proofErr w:type="spellEnd"/>
      <w:r>
        <w:rPr>
          <w:rFonts w:eastAsia="Times New Roman" w:cs="Times New Roman"/>
          <w:szCs w:val="24"/>
        </w:rPr>
        <w:t xml:space="preserve"> τύπου, πυροσβεστικές παρεμβ</w:t>
      </w:r>
      <w:r>
        <w:rPr>
          <w:rFonts w:eastAsia="Times New Roman" w:cs="Times New Roman"/>
          <w:szCs w:val="24"/>
        </w:rPr>
        <w:t>άσεις;</w:t>
      </w:r>
    </w:p>
    <w:p w14:paraId="6891355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κλείσω με μια αναφορά στην εκπρόθεσμη τροπολογία που κατατέθηκε χθες βράδυ, σχετικά με την κατάρτιση δήθεν</w:t>
      </w:r>
      <w:r>
        <w:rPr>
          <w:rFonts w:eastAsia="Times New Roman" w:cs="Times New Roman"/>
          <w:szCs w:val="24"/>
        </w:rPr>
        <w:t>,</w:t>
      </w:r>
      <w:r>
        <w:rPr>
          <w:rFonts w:eastAsia="Times New Roman" w:cs="Times New Roman"/>
          <w:szCs w:val="24"/>
        </w:rPr>
        <w:t xml:space="preserve"> προγραμμάτων κοινωφελούς χαρακτήρα. Αποτελεί εμπαιγμό για την κοινωνία να αυξάνετε τη φορολογία εισοδήματος,</w:t>
      </w:r>
      <w:r>
        <w:rPr>
          <w:rFonts w:eastAsia="Times New Roman" w:cs="Times New Roman"/>
          <w:szCs w:val="24"/>
        </w:rPr>
        <w:t xml:space="preserve"> να αυξάνετε σε πρωτοφανή και δυσθεώρητα ύψη τις ασφαλιστικές εισφορές για τους νέους επαγγελματίες, να κλείνετε</w:t>
      </w:r>
      <w:r>
        <w:rPr>
          <w:rFonts w:eastAsia="Times New Roman" w:cs="Times New Roman"/>
          <w:szCs w:val="24"/>
        </w:rPr>
        <w:t>,</w:t>
      </w:r>
      <w:r>
        <w:rPr>
          <w:rFonts w:eastAsia="Times New Roman" w:cs="Times New Roman"/>
          <w:szCs w:val="24"/>
        </w:rPr>
        <w:t xml:space="preserve"> κατά συνέπεια</w:t>
      </w:r>
      <w:r>
        <w:rPr>
          <w:rFonts w:eastAsia="Times New Roman" w:cs="Times New Roman"/>
          <w:szCs w:val="24"/>
        </w:rPr>
        <w:t>,</w:t>
      </w:r>
      <w:r>
        <w:rPr>
          <w:rFonts w:eastAsia="Times New Roman" w:cs="Times New Roman"/>
          <w:szCs w:val="24"/>
        </w:rPr>
        <w:t xml:space="preserve"> ολόκληρους κλάδους νέων ελευθέρων επαγγελματιών, να τους στέλνετε στην ανεργία και μετά να έρχεστε και να λέτε με μια τροπολογί</w:t>
      </w:r>
      <w:r>
        <w:rPr>
          <w:rFonts w:eastAsia="Times New Roman" w:cs="Times New Roman"/>
          <w:szCs w:val="24"/>
        </w:rPr>
        <w:t xml:space="preserve">α «θα κάνουμε προγράμματα κοινωφελούς χαρακτήρα, για να μειώσουμε την ανεργία, για να δώσουμε δουλειά σε άνεργους». </w:t>
      </w:r>
    </w:p>
    <w:p w14:paraId="6891355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Παρεμπιπτόντως</w:t>
      </w:r>
      <w:r>
        <w:rPr>
          <w:rFonts w:eastAsia="Times New Roman" w:cs="Times New Roman"/>
          <w:szCs w:val="24"/>
        </w:rPr>
        <w:t>,</w:t>
      </w:r>
      <w:r>
        <w:rPr>
          <w:rFonts w:eastAsia="Times New Roman" w:cs="Times New Roman"/>
          <w:szCs w:val="24"/>
        </w:rPr>
        <w:t xml:space="preserve"> δημιουργείτε και τριακόσιες εξήντα νέες μόνιμες οργανικές θέσεις στο δημόσιο. Και ερωτώ: Τι θα κάνουν αυτοί οι τριακόσιοι ε</w:t>
      </w:r>
      <w:r>
        <w:rPr>
          <w:rFonts w:eastAsia="Times New Roman" w:cs="Times New Roman"/>
          <w:szCs w:val="24"/>
        </w:rPr>
        <w:t xml:space="preserve">ξήντα; Έχετε κάποιο σχέδιο ή απλώς συνεχίζετε να προσλαμβάνετε τυφλά, αδιακρίτως στο δημόσιο; </w:t>
      </w:r>
    </w:p>
    <w:p w14:paraId="6891355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βουίζει ακόμα, κυρίες και κύριοι συνάδελφοι και κυρίες και κύριοι της κυβερνώσας </w:t>
      </w:r>
      <w:r>
        <w:rPr>
          <w:rFonts w:eastAsia="Times New Roman" w:cs="Times New Roman"/>
          <w:szCs w:val="24"/>
        </w:rPr>
        <w:t>Πλειοψηφίας</w:t>
      </w:r>
      <w:r>
        <w:rPr>
          <w:rFonts w:eastAsia="Times New Roman" w:cs="Times New Roman"/>
          <w:szCs w:val="24"/>
        </w:rPr>
        <w:t>, ακόμα η κοινωνία από την τροπολογία που</w:t>
      </w:r>
      <w:r>
        <w:rPr>
          <w:rFonts w:eastAsia="Times New Roman" w:cs="Times New Roman"/>
          <w:szCs w:val="24"/>
        </w:rPr>
        <w:t xml:space="preserve"> καταθέσατε χθες το βράδυ. Τι λέει η τροπολογία αυτή; Ότι δεν θα υπάρχει πλέον κανένα όριο στις δαπάνες για τα πρόσωπα που συνοδεύουν τον Πρωθυπουργό, τους Υπουργούς Οικονομικών, Εξωτερικών και Εθνικής Άμυνας σε επίσημα ταξίδια και ότι αυτοί οι ίδιοι οι συ</w:t>
      </w:r>
      <w:r>
        <w:rPr>
          <w:rFonts w:eastAsia="Times New Roman" w:cs="Times New Roman"/>
          <w:szCs w:val="24"/>
        </w:rPr>
        <w:t>νοδοί θα δικαιούνται να μένουν σε ξενοδοχείο ίδιας κατηγορίας.</w:t>
      </w:r>
    </w:p>
    <w:p w14:paraId="6891355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της Κυβέρνησης, για ποιο κοινωνικό κράτος μιλάτε</w:t>
      </w:r>
      <w:r>
        <w:rPr>
          <w:rFonts w:eastAsia="Times New Roman" w:cs="Times New Roman"/>
          <w:szCs w:val="24"/>
        </w:rPr>
        <w:t>,</w:t>
      </w:r>
      <w:r>
        <w:rPr>
          <w:rFonts w:eastAsia="Times New Roman" w:cs="Times New Roman"/>
          <w:szCs w:val="24"/>
        </w:rPr>
        <w:t xml:space="preserve"> όταν έχετε ρημάξει την κοινωνία εν συνόλω; Όταν έχετε περικόψει συντάξεις, κύριες, επικουρικές, ΕΚΑΣ, συντάξεις χηρείας, συν</w:t>
      </w:r>
      <w:r>
        <w:rPr>
          <w:rFonts w:eastAsia="Times New Roman" w:cs="Times New Roman"/>
          <w:szCs w:val="24"/>
        </w:rPr>
        <w:t>τάξεις αναπηρίας; Όταν έχετε αυξήσει τους φόρους στο εισόδημα, την εισφορά αλληλεγγύης, τον ΦΠΑ; Όταν έχετε οδηγήσει εσείς οι ίδιοι τους νέους –τόσους νέους- στην ανεργία, γιατί αδυνατούν να πληρώσουν τις δυσβάσταχτες εισφορές; Ταυτόχρονα, ενώ κάνετε όλα α</w:t>
      </w:r>
      <w:r>
        <w:rPr>
          <w:rFonts w:eastAsia="Times New Roman" w:cs="Times New Roman"/>
          <w:szCs w:val="24"/>
        </w:rPr>
        <w:t>υτά, αυξάνετε προκλητικά τις κρατικές δαπάνες και προσλαμβάνετε «ημετέρους» στο δημόσιο. Για ποιο κοινωνικό κράτος ακριβώς μιλάτε;</w:t>
      </w:r>
    </w:p>
    <w:p w14:paraId="6891355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913558"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355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w:t>
      </w:r>
      <w:r>
        <w:rPr>
          <w:rFonts w:eastAsia="Times New Roman" w:cs="Times New Roman"/>
          <w:szCs w:val="24"/>
        </w:rPr>
        <w:t xml:space="preserve">Κοινοβουλευτική Εκπρόσωπο της Νέας Δημοκρατίας, κ. Νίκη </w:t>
      </w:r>
      <w:proofErr w:type="spellStart"/>
      <w:r>
        <w:rPr>
          <w:rFonts w:eastAsia="Times New Roman" w:cs="Times New Roman"/>
          <w:szCs w:val="24"/>
        </w:rPr>
        <w:t>Κεραμέως</w:t>
      </w:r>
      <w:proofErr w:type="spellEnd"/>
      <w:r>
        <w:rPr>
          <w:rFonts w:eastAsia="Times New Roman" w:cs="Times New Roman"/>
          <w:szCs w:val="24"/>
        </w:rPr>
        <w:t>.</w:t>
      </w:r>
    </w:p>
    <w:p w14:paraId="6891355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θα ήθελα τον λόγο.</w:t>
      </w:r>
    </w:p>
    <w:p w14:paraId="6891355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Για ποιο θέμα;</w:t>
      </w:r>
    </w:p>
    <w:p w14:paraId="6891355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Συνεχίζουν </w:t>
      </w:r>
      <w:r>
        <w:rPr>
          <w:rFonts w:eastAsia="Times New Roman" w:cs="Times New Roman"/>
          <w:szCs w:val="24"/>
        </w:rPr>
        <w:t>να</w:t>
      </w:r>
      <w:r>
        <w:rPr>
          <w:rFonts w:eastAsia="Times New Roman" w:cs="Times New Roman"/>
          <w:szCs w:val="24"/>
        </w:rPr>
        <w:t xml:space="preserve"> κατατίθενται τροπολογίες, ενώ έχει τελειώσει ο </w:t>
      </w:r>
      <w:r>
        <w:rPr>
          <w:rFonts w:eastAsia="Times New Roman" w:cs="Times New Roman"/>
          <w:szCs w:val="24"/>
        </w:rPr>
        <w:t>κατάλογος των ομιλητών.</w:t>
      </w:r>
    </w:p>
    <w:p w14:paraId="6891355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έρθουμε σε αυτά.</w:t>
      </w:r>
    </w:p>
    <w:p w14:paraId="6891355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ο κ. Παρασκευόπουλος, και μετά θα δώσουμε τον λόγο στον κ. Αλεξιάδη</w:t>
      </w:r>
      <w:r>
        <w:rPr>
          <w:rFonts w:eastAsia="Times New Roman" w:cs="Times New Roman"/>
          <w:szCs w:val="24"/>
        </w:rPr>
        <w:t>,</w:t>
      </w:r>
      <w:r>
        <w:rPr>
          <w:rFonts w:eastAsia="Times New Roman" w:cs="Times New Roman"/>
          <w:szCs w:val="24"/>
        </w:rPr>
        <w:t xml:space="preserve"> για να αναπτύξει τις τροπολογίες και εκεί θα πείτε τις αντιρρήσεις και </w:t>
      </w:r>
      <w:r>
        <w:rPr>
          <w:rFonts w:eastAsia="Times New Roman" w:cs="Times New Roman"/>
          <w:szCs w:val="24"/>
        </w:rPr>
        <w:t>τις ενστάσεις σας.</w:t>
      </w:r>
    </w:p>
    <w:p w14:paraId="6891355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Pr>
          <w:rFonts w:eastAsia="Times New Roman" w:cs="Times New Roman"/>
          <w:szCs w:val="24"/>
        </w:rPr>
        <w:t xml:space="preserve"> Κύριε Πρόεδρε, συγγνώμη, δευτερολογία θα ήθελα. Μήπως δεν πρέπει να μιλήσει ο κύριος Υπουργός;</w:t>
      </w:r>
    </w:p>
    <w:p w14:paraId="6891356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Δευτερολογία πότε θα έχουμε;</w:t>
      </w:r>
    </w:p>
    <w:p w14:paraId="6891356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μιλήσει ο κύριος Υπουργός τώρα, θα μ</w:t>
      </w:r>
      <w:r>
        <w:rPr>
          <w:rFonts w:eastAsia="Times New Roman" w:cs="Times New Roman"/>
          <w:szCs w:val="24"/>
        </w:rPr>
        <w:t xml:space="preserve">ιλήσει ο κ. Τσίρκας, Κοινοβουλευτικός Εκπρόσωπος του ΣΥΡΙΖΑ και μετά είναι οι δευτερολογίες. Θα μιλήσουν ο κ. Φωτήλας, ο κ. </w:t>
      </w:r>
      <w:proofErr w:type="spellStart"/>
      <w:r>
        <w:rPr>
          <w:rFonts w:eastAsia="Times New Roman" w:cs="Times New Roman"/>
          <w:szCs w:val="24"/>
        </w:rPr>
        <w:t>Μπαλωμενάκης</w:t>
      </w:r>
      <w:proofErr w:type="spellEnd"/>
      <w:r>
        <w:rPr>
          <w:rFonts w:eastAsia="Times New Roman" w:cs="Times New Roman"/>
          <w:szCs w:val="24"/>
        </w:rPr>
        <w:t xml:space="preserve"> και όσοι συνάδελφοι θέλουν.</w:t>
      </w:r>
    </w:p>
    <w:p w14:paraId="6891356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891356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Ευχαριστώ, κύριε Πρόεδρε.</w:t>
      </w:r>
    </w:p>
    <w:p w14:paraId="6891356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σήμερα πρέπει να ευχαριστήσω τις και τους Βουλευτές για τη δημιουργική συζήτηση. Ακόμη και σήμερα, μετά τη λήξη των εργασιών στις </w:t>
      </w:r>
      <w:r>
        <w:rPr>
          <w:rFonts w:eastAsia="Times New Roman" w:cs="Times New Roman"/>
          <w:szCs w:val="24"/>
        </w:rPr>
        <w:t>επιτροπέ</w:t>
      </w:r>
      <w:r>
        <w:rPr>
          <w:rFonts w:eastAsia="Times New Roman" w:cs="Times New Roman"/>
          <w:szCs w:val="24"/>
        </w:rPr>
        <w:t>ς</w:t>
      </w:r>
      <w:r>
        <w:rPr>
          <w:rFonts w:eastAsia="Times New Roman" w:cs="Times New Roman"/>
          <w:szCs w:val="24"/>
        </w:rPr>
        <w:t>, είχαμε χρήσιμες ιδέες ή τουλάχιστον χρήσιμη ιδέα</w:t>
      </w:r>
      <w:r>
        <w:rPr>
          <w:rFonts w:eastAsia="Times New Roman" w:cs="Times New Roman"/>
          <w:szCs w:val="24"/>
        </w:rPr>
        <w:t>,</w:t>
      </w:r>
      <w:r>
        <w:rPr>
          <w:rFonts w:eastAsia="Times New Roman" w:cs="Times New Roman"/>
          <w:szCs w:val="24"/>
        </w:rPr>
        <w:t xml:space="preserve"> όπως την πρόσθεση του άρθρου 358</w:t>
      </w:r>
      <w:r>
        <w:rPr>
          <w:rFonts w:eastAsia="Times New Roman" w:cs="Times New Roman"/>
          <w:szCs w:val="24"/>
        </w:rPr>
        <w:t>,</w:t>
      </w:r>
      <w:r>
        <w:rPr>
          <w:rFonts w:eastAsia="Times New Roman" w:cs="Times New Roman"/>
          <w:szCs w:val="24"/>
        </w:rPr>
        <w:t xml:space="preserve"> για την παραβίαση υποχρέωσης διατροφής στις εξαιρέσεις εφαρμογής από τη διάταξη που προβλέπει την παραγραφή υπό όρους, η οποία βεβαίως</w:t>
      </w:r>
      <w:r>
        <w:rPr>
          <w:rFonts w:eastAsia="Times New Roman" w:cs="Times New Roman"/>
          <w:szCs w:val="24"/>
        </w:rPr>
        <w:t>,</w:t>
      </w:r>
      <w:r>
        <w:rPr>
          <w:rFonts w:eastAsia="Times New Roman" w:cs="Times New Roman"/>
          <w:szCs w:val="24"/>
        </w:rPr>
        <w:t xml:space="preserve"> και από τη δική μου την πλευρά εγ</w:t>
      </w:r>
      <w:r>
        <w:rPr>
          <w:rFonts w:eastAsia="Times New Roman" w:cs="Times New Roman"/>
          <w:szCs w:val="24"/>
        </w:rPr>
        <w:t xml:space="preserve">κρίθηκε, γιατί ήταν σωστή ιδέα. Επομένως, νομίζω ότι συνεχίζουμε σε ένα πολύ καλό κλίμα και προσπαθούμε για το καλύτερο δυνατό νομοθέτημα, στηρίζοντας ο καθένας ή εισφέροντας αντιρρήσεις και αρνήσεις. </w:t>
      </w:r>
    </w:p>
    <w:p w14:paraId="6891356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Επειδή σε γενικές γραμμές είναι σε όλους γνωστό πια το</w:t>
      </w:r>
      <w:r>
        <w:rPr>
          <w:rFonts w:eastAsia="Times New Roman" w:cs="Times New Roman"/>
          <w:szCs w:val="24"/>
        </w:rPr>
        <w:t xml:space="preserve"> νομοσχέδιο, θα περιοριστώ στα σημεία τα οποία προβλημάτισαν.</w:t>
      </w:r>
    </w:p>
    <w:p w14:paraId="6891356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Δεν νομίζω ότι έχουμε έναν εξειδικευμένο προβληματισμό στις ρυθμίσεις που αφορούν το </w:t>
      </w:r>
      <w:proofErr w:type="spellStart"/>
      <w:r>
        <w:rPr>
          <w:rFonts w:eastAsia="Times New Roman" w:cs="Times New Roman"/>
          <w:szCs w:val="24"/>
        </w:rPr>
        <w:t>κυβερνοέγκλημα</w:t>
      </w:r>
      <w:proofErr w:type="spellEnd"/>
      <w:r>
        <w:rPr>
          <w:rFonts w:eastAsia="Times New Roman" w:cs="Times New Roman"/>
          <w:szCs w:val="24"/>
        </w:rPr>
        <w:t>. Ίσως μόνο στο άρθρο 4, σε ό,τι αφορά το όργανο το οποίο επιβάλλει τα διοικητικά πρόστιμα, είχ</w:t>
      </w:r>
      <w:r>
        <w:rPr>
          <w:rFonts w:eastAsia="Times New Roman" w:cs="Times New Roman"/>
          <w:szCs w:val="24"/>
        </w:rPr>
        <w:t xml:space="preserve">αμε μια αντίρρηση, η οποία τελικώς έγινε δεκτή. </w:t>
      </w:r>
    </w:p>
    <w:p w14:paraId="6891356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Επομένως, περνώ στις επόμενες ρυθμίσεις</w:t>
      </w:r>
      <w:r>
        <w:rPr>
          <w:rFonts w:eastAsia="Times New Roman" w:cs="Times New Roman"/>
          <w:szCs w:val="24"/>
        </w:rPr>
        <w:t>,</w:t>
      </w:r>
      <w:r>
        <w:rPr>
          <w:rFonts w:eastAsia="Times New Roman" w:cs="Times New Roman"/>
          <w:szCs w:val="24"/>
        </w:rPr>
        <w:t xml:space="preserve"> οι οποίες όντως έχουν προκαλέσει αρκετές αντιρρήσεις. </w:t>
      </w:r>
    </w:p>
    <w:p w14:paraId="6891356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Πρώτον, να αναφερθώ σε κάτι διαδικαστικό, στην παρατήρηση της κ. </w:t>
      </w:r>
      <w:proofErr w:type="spellStart"/>
      <w:r>
        <w:rPr>
          <w:rFonts w:eastAsia="Times New Roman" w:cs="Times New Roman"/>
          <w:szCs w:val="24"/>
        </w:rPr>
        <w:t>Κεραμέως</w:t>
      </w:r>
      <w:proofErr w:type="spellEnd"/>
      <w:r>
        <w:rPr>
          <w:rFonts w:eastAsia="Times New Roman" w:cs="Times New Roman"/>
          <w:szCs w:val="24"/>
        </w:rPr>
        <w:t>, ότι κάποιες από τις ρυθμίσεις δεν πέ</w:t>
      </w:r>
      <w:r>
        <w:rPr>
          <w:rFonts w:eastAsia="Times New Roman" w:cs="Times New Roman"/>
          <w:szCs w:val="24"/>
        </w:rPr>
        <w:t>ρασαν προηγουμένως από τη «Δ</w:t>
      </w:r>
      <w:r>
        <w:rPr>
          <w:rFonts w:eastAsia="Times New Roman" w:cs="Times New Roman"/>
          <w:szCs w:val="24"/>
        </w:rPr>
        <w:t>ΙΑΥΓΕΙΑ</w:t>
      </w:r>
      <w:r>
        <w:rPr>
          <w:rFonts w:eastAsia="Times New Roman" w:cs="Times New Roman"/>
          <w:szCs w:val="24"/>
        </w:rPr>
        <w:t xml:space="preserve">». </w:t>
      </w:r>
    </w:p>
    <w:p w14:paraId="6891356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Από διαβούλευση.</w:t>
      </w:r>
    </w:p>
    <w:p w14:paraId="6891356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Η δική μου εμπειρία από τη νομοθετική εργασία είναι ότι σήμερα πια για λόγους, για τους οποίους δ</w:t>
      </w:r>
      <w:r>
        <w:rPr>
          <w:rFonts w:eastAsia="Times New Roman" w:cs="Times New Roman"/>
          <w:szCs w:val="24"/>
        </w:rPr>
        <w:t>εν έχω καμ</w:t>
      </w:r>
      <w:r>
        <w:rPr>
          <w:rFonts w:eastAsia="Times New Roman" w:cs="Times New Roman"/>
          <w:szCs w:val="24"/>
        </w:rPr>
        <w:t>μ</w:t>
      </w:r>
      <w:r>
        <w:rPr>
          <w:rFonts w:eastAsia="Times New Roman" w:cs="Times New Roman"/>
          <w:szCs w:val="24"/>
        </w:rPr>
        <w:t xml:space="preserve">ία αντίρρηση ή επιφύλαξη, που συνδέονται με την εξέλιξη και της νομοθετικής διαδικασίας και των διεθνών σχέσεων της χώρας, η νομοθέτηση έχει αρχίσει να γίνεται βραδεία. Πρέπει να περάσει από τη </w:t>
      </w:r>
      <w:r>
        <w:rPr>
          <w:rFonts w:eastAsia="Times New Roman" w:cs="Times New Roman"/>
          <w:szCs w:val="24"/>
        </w:rPr>
        <w:t>ΔΙΑΥΓΕΙΑ»</w:t>
      </w:r>
      <w:r w:rsidDel="0091633F">
        <w:rPr>
          <w:rFonts w:eastAsia="Times New Roman" w:cs="Times New Roman"/>
          <w:szCs w:val="24"/>
        </w:rPr>
        <w:t xml:space="preserve"> </w:t>
      </w:r>
      <w:r>
        <w:rPr>
          <w:rFonts w:eastAsia="Times New Roman" w:cs="Times New Roman"/>
          <w:szCs w:val="24"/>
        </w:rPr>
        <w:t>, πρέπει να γίνει προηγουμένως διαβούλευσ</w:t>
      </w:r>
      <w:r>
        <w:rPr>
          <w:rFonts w:eastAsia="Times New Roman" w:cs="Times New Roman"/>
          <w:szCs w:val="24"/>
        </w:rPr>
        <w:t xml:space="preserve">η με τους </w:t>
      </w:r>
      <w:r>
        <w:rPr>
          <w:rFonts w:eastAsia="Times New Roman" w:cs="Times New Roman"/>
          <w:szCs w:val="24"/>
        </w:rPr>
        <w:t>θεσμούς</w:t>
      </w:r>
      <w:r>
        <w:rPr>
          <w:rFonts w:eastAsia="Times New Roman" w:cs="Times New Roman"/>
          <w:szCs w:val="24"/>
        </w:rPr>
        <w:t>, εάν το θέμα εμπίπτει στον ν.4336, στον ν.4339 κ.λπ., πρέπει να περάσει από το Γενικό Λογιστήριο, το οποίο πλέον θέλει περισσότερο χρόνο, γιατί έχει περισσότερες παραμέτρους να ελέγξει, με αποτέλεσμα όλες αυτές οι διαδικασίες να καθιστούν</w:t>
      </w:r>
      <w:r>
        <w:rPr>
          <w:rFonts w:eastAsia="Times New Roman" w:cs="Times New Roman"/>
          <w:szCs w:val="24"/>
        </w:rPr>
        <w:t xml:space="preserve"> ένα νομοθέτημα, διαδικασία η οποία είναι αργόσυρτη. Κακώς; Όχι. Καλώς. </w:t>
      </w:r>
    </w:p>
    <w:p w14:paraId="6891356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Συμφωνώ ότι αυτό πρέπει να γίνεται, αλλά σε ορισμένες περιπτώσεις ανακύπτουν και θέματα που έχουν</w:t>
      </w:r>
      <w:r>
        <w:rPr>
          <w:rFonts w:eastAsia="Times New Roman" w:cs="Times New Roman"/>
          <w:szCs w:val="24"/>
        </w:rPr>
        <w:t>,</w:t>
      </w:r>
      <w:r>
        <w:rPr>
          <w:rFonts w:eastAsia="Times New Roman" w:cs="Times New Roman"/>
          <w:szCs w:val="24"/>
        </w:rPr>
        <w:t xml:space="preserve"> πιο επείγοντα χαρακτήρα ή θέματα που έχουν προκύψει πριν ξεκινήσει αυτή η διαδικασία</w:t>
      </w:r>
      <w:r>
        <w:rPr>
          <w:rFonts w:eastAsia="Times New Roman" w:cs="Times New Roman"/>
          <w:szCs w:val="24"/>
        </w:rPr>
        <w:t xml:space="preserve"> και τίθενται υπό την κρίση του Κοινοβουλίου κατ’ εξαίρεση και κάποια θέματα</w:t>
      </w:r>
      <w:r>
        <w:rPr>
          <w:rFonts w:eastAsia="Times New Roman" w:cs="Times New Roman"/>
          <w:szCs w:val="24"/>
        </w:rPr>
        <w:t>,</w:t>
      </w:r>
      <w:r>
        <w:rPr>
          <w:rFonts w:eastAsia="Times New Roman" w:cs="Times New Roman"/>
          <w:szCs w:val="24"/>
        </w:rPr>
        <w:t xml:space="preserve"> που δεν πέρασαν με αυτή τη διαδικασία. Αν υπήρχαν αντιρρήσεις βεβαίως, δεν θα μπορούσαν εδώ με συζήτηση οι σχετικές ρυθμίσεις να στηριχθούν.</w:t>
      </w:r>
    </w:p>
    <w:p w14:paraId="6891356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Περνάω στα συγκεκριμένα άρθρα και πρώ</w:t>
      </w:r>
      <w:r>
        <w:rPr>
          <w:rFonts w:eastAsia="Times New Roman" w:cs="Times New Roman"/>
          <w:szCs w:val="24"/>
        </w:rPr>
        <w:t>τα στην υπό όρους παραγραφή και παύση της ποινικής δίωξης, που προβλέπεται για δράστες πλημμελημάτων</w:t>
      </w:r>
      <w:r>
        <w:rPr>
          <w:rFonts w:eastAsia="Times New Roman" w:cs="Times New Roman"/>
          <w:szCs w:val="24"/>
        </w:rPr>
        <w:t>,</w:t>
      </w:r>
      <w:r>
        <w:rPr>
          <w:rFonts w:eastAsia="Times New Roman" w:cs="Times New Roman"/>
          <w:szCs w:val="24"/>
        </w:rPr>
        <w:t xml:space="preserve"> που έχουν ανώτατο όριο ποινής τα δύο χρόνια. Δεν θα συμφωνήσω ότι είναι βαριά πλημμελήματα αυτά</w:t>
      </w:r>
      <w:r>
        <w:rPr>
          <w:rFonts w:eastAsia="Times New Roman" w:cs="Times New Roman"/>
          <w:szCs w:val="24"/>
        </w:rPr>
        <w:t xml:space="preserve">, </w:t>
      </w:r>
      <w:r>
        <w:rPr>
          <w:rFonts w:eastAsia="Times New Roman" w:cs="Times New Roman"/>
          <w:szCs w:val="24"/>
        </w:rPr>
        <w:t>που έχουν μέγιστο όριο ποινής μέχρι δύο χρόνια. Τα πλημμε</w:t>
      </w:r>
      <w:r>
        <w:rPr>
          <w:rFonts w:eastAsia="Times New Roman" w:cs="Times New Roman"/>
          <w:szCs w:val="24"/>
        </w:rPr>
        <w:t>λήματα ούτως ή άλλως είναι η ελαφρότερη κατηγορία που έχουμε. Το ανώτατο όριο είναι τα δύο χρόνια, πράγμα που σημαίνει ότι το κατώτατο είναι οι δέκα ημέρες. Γι’ αυτά τα εγκλήματα μιλούμε.</w:t>
      </w:r>
    </w:p>
    <w:p w14:paraId="6891356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προσέξατε ότι οι εξαιρέσεις που έχουμε σημειώσει στην εφαρμογή αυ</w:t>
      </w:r>
      <w:r>
        <w:rPr>
          <w:rFonts w:eastAsia="Times New Roman" w:cs="Times New Roman"/>
          <w:szCs w:val="24"/>
        </w:rPr>
        <w:t xml:space="preserve">τής της ρύθμισης είναι πάρα πολλές. Είναι </w:t>
      </w:r>
      <w:r>
        <w:rPr>
          <w:rFonts w:eastAsia="Times New Roman" w:cs="Times New Roman"/>
          <w:szCs w:val="24"/>
        </w:rPr>
        <w:t>πολλές,</w:t>
      </w:r>
      <w:r>
        <w:rPr>
          <w:rFonts w:eastAsia="Times New Roman" w:cs="Times New Roman"/>
          <w:szCs w:val="24"/>
        </w:rPr>
        <w:t xml:space="preserve"> τόσο αυτές που αφορούν διατάξεις του Ποινικού Κώδικα</w:t>
      </w:r>
      <w:r>
        <w:rPr>
          <w:rFonts w:eastAsia="Times New Roman" w:cs="Times New Roman"/>
          <w:szCs w:val="24"/>
        </w:rPr>
        <w:t>,</w:t>
      </w:r>
      <w:r>
        <w:rPr>
          <w:rFonts w:eastAsia="Times New Roman" w:cs="Times New Roman"/>
          <w:szCs w:val="24"/>
        </w:rPr>
        <w:t xml:space="preserve"> όσο και εκείνες που αφορούν ρυθμίσεις των ειδικών ποινικών νόμων.</w:t>
      </w:r>
    </w:p>
    <w:p w14:paraId="6891356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να απαντήσω σε αυτό το σημείο ότι και οι ρυθμίσεις για την οπλοφορία ε</w:t>
      </w:r>
      <w:r>
        <w:rPr>
          <w:rFonts w:eastAsia="Times New Roman" w:cs="Times New Roman"/>
          <w:szCs w:val="24"/>
        </w:rPr>
        <w:t xml:space="preserve">ξαιρούνται. Είναι μέσα στις ρυθμίσεις που μνημονεύονται ως εξαιρέσεις. Στον </w:t>
      </w:r>
      <w:r>
        <w:rPr>
          <w:rFonts w:eastAsia="Times New Roman" w:cs="Times New Roman"/>
          <w:szCs w:val="24"/>
        </w:rPr>
        <w:t>ν.</w:t>
      </w:r>
      <w:r>
        <w:rPr>
          <w:rFonts w:eastAsia="Times New Roman" w:cs="Times New Roman"/>
          <w:szCs w:val="24"/>
        </w:rPr>
        <w:t>2168/ 1993 μνημονεύεται ρητά. Το λέω γιατί μιλήσατε και για χρήση όπλων. Νομίζω ότι όλα αυτά εμπίπτουν στον ν.2168 και δεν εμπίπτουν στη ρύθμιση.</w:t>
      </w:r>
    </w:p>
    <w:p w14:paraId="6891356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Πάντως, να εξηγήσω τη φιλοσοφία.</w:t>
      </w:r>
      <w:r>
        <w:rPr>
          <w:rFonts w:eastAsia="Times New Roman" w:cs="Times New Roman"/>
          <w:szCs w:val="24"/>
        </w:rPr>
        <w:t xml:space="preserve"> Κατ’ αρχήν</w:t>
      </w:r>
      <w:r>
        <w:rPr>
          <w:rFonts w:eastAsia="Times New Roman" w:cs="Times New Roman"/>
          <w:szCs w:val="24"/>
        </w:rPr>
        <w:t>,</w:t>
      </w:r>
      <w:r>
        <w:rPr>
          <w:rFonts w:eastAsia="Times New Roman" w:cs="Times New Roman"/>
          <w:szCs w:val="24"/>
        </w:rPr>
        <w:t xml:space="preserve"> η παραγραφή υπό όρους δεν είναι όπως η ρύθμιση για την αποσυμφόρηση. Μπορεί να δείχνει παράλληλη, αλλά δεν είναι μία ρύθμιση που έχει αποκτήσει περιοδικότητα. Η </w:t>
      </w:r>
      <w:proofErr w:type="spellStart"/>
      <w:r>
        <w:rPr>
          <w:rFonts w:eastAsia="Times New Roman" w:cs="Times New Roman"/>
          <w:szCs w:val="24"/>
        </w:rPr>
        <w:t>αποσυμφορητική</w:t>
      </w:r>
      <w:proofErr w:type="spellEnd"/>
      <w:r>
        <w:rPr>
          <w:rFonts w:eastAsia="Times New Roman" w:cs="Times New Roman"/>
          <w:szCs w:val="24"/>
        </w:rPr>
        <w:t xml:space="preserve"> διάταξη αφορά την απόλυση υπό όρους. Όντως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προτ</w:t>
      </w:r>
      <w:r>
        <w:rPr>
          <w:rFonts w:eastAsia="Times New Roman" w:cs="Times New Roman"/>
          <w:szCs w:val="24"/>
        </w:rPr>
        <w:t>ο</w:t>
      </w:r>
      <w:r>
        <w:rPr>
          <w:rFonts w:eastAsia="Times New Roman" w:cs="Times New Roman"/>
          <w:szCs w:val="24"/>
        </w:rPr>
        <w:t>είδαμε</w:t>
      </w:r>
      <w:proofErr w:type="spellEnd"/>
      <w:r>
        <w:rPr>
          <w:rFonts w:eastAsia="Times New Roman" w:cs="Times New Roman"/>
          <w:szCs w:val="24"/>
        </w:rPr>
        <w:t xml:space="preserve"> τις διατάξε</w:t>
      </w:r>
      <w:r>
        <w:rPr>
          <w:rFonts w:eastAsia="Times New Roman" w:cs="Times New Roman"/>
          <w:szCs w:val="24"/>
        </w:rPr>
        <w:t xml:space="preserve">ις αυτές γύρω στο 2000 και από το 2005 </w:t>
      </w:r>
      <w:proofErr w:type="spellStart"/>
      <w:r>
        <w:rPr>
          <w:rFonts w:eastAsia="Times New Roman" w:cs="Times New Roman"/>
          <w:szCs w:val="24"/>
        </w:rPr>
        <w:t>αποσυμφορητική</w:t>
      </w:r>
      <w:proofErr w:type="spellEnd"/>
      <w:r>
        <w:rPr>
          <w:rFonts w:eastAsia="Times New Roman" w:cs="Times New Roman"/>
          <w:szCs w:val="24"/>
        </w:rPr>
        <w:t xml:space="preserve">, με συντομότερο χρόνο απόλυσης, επαναλαμβάνεται ετησίως. </w:t>
      </w:r>
    </w:p>
    <w:p w14:paraId="6891357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Εμείς αυτή τη στιγμή δεν επαναλαμβάνουμε απλώς το ν.4322. Επαναλαμβάνουμε το ν.4322, ο οποίος επανέλαβε το ν.4274/2014, ο οποίος επανέλαβε έναν </w:t>
      </w:r>
      <w:r>
        <w:rPr>
          <w:rFonts w:eastAsia="Times New Roman" w:cs="Times New Roman"/>
          <w:szCs w:val="24"/>
        </w:rPr>
        <w:t xml:space="preserve">άλλο προηγούμενο. </w:t>
      </w:r>
      <w:r>
        <w:rPr>
          <w:rFonts w:eastAsia="Times New Roman" w:cs="Times New Roman"/>
          <w:szCs w:val="24"/>
        </w:rPr>
        <w:t>Α</w:t>
      </w:r>
      <w:r>
        <w:rPr>
          <w:rFonts w:eastAsia="Times New Roman" w:cs="Times New Roman"/>
          <w:szCs w:val="24"/>
        </w:rPr>
        <w:t xml:space="preserve">πό το 2005 και μετά </w:t>
      </w:r>
      <w:r>
        <w:rPr>
          <w:rFonts w:eastAsia="Times New Roman" w:cs="Times New Roman"/>
          <w:szCs w:val="24"/>
        </w:rPr>
        <w:t xml:space="preserve">έχουμε </w:t>
      </w:r>
      <w:proofErr w:type="spellStart"/>
      <w:r>
        <w:rPr>
          <w:rFonts w:eastAsia="Times New Roman" w:cs="Times New Roman"/>
          <w:szCs w:val="24"/>
        </w:rPr>
        <w:t>αποσυμφορητικές</w:t>
      </w:r>
      <w:proofErr w:type="spellEnd"/>
      <w:r>
        <w:rPr>
          <w:rFonts w:eastAsia="Times New Roman" w:cs="Times New Roman"/>
          <w:szCs w:val="24"/>
        </w:rPr>
        <w:t xml:space="preserve"> ρυθμίσεις. Θα μιλήσω γι’ αυτές.</w:t>
      </w:r>
    </w:p>
    <w:p w14:paraId="6891357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Πηγαίνω όμως στην παραγραφή υπό όρους. Αυτό είναι κάτι άλλο. Στην πρόσφατη ιστορία μας δεν έχουμε διαρκώς ρυθμίσεις για παραγραφή υπό όρους. Είχαμε σε κάποιες περιπτώσεις. Είχαμε το 1982 και το 2005, αν θυμάμαι καλά. Οι ρυθμίσεις αυτές είναι λιγοστές. </w:t>
      </w:r>
    </w:p>
    <w:p w14:paraId="6891357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είναι αυτό που δικαιολογεί την παραγραφή υπό όρους κάποιων συγκριτικά ελαφρών πλημμελημάτων; Το ένα βέβαια</w:t>
      </w:r>
      <w:r>
        <w:rPr>
          <w:rFonts w:eastAsia="Times New Roman" w:cs="Times New Roman"/>
          <w:szCs w:val="24"/>
        </w:rPr>
        <w:t>,</w:t>
      </w:r>
      <w:r>
        <w:rPr>
          <w:rFonts w:eastAsia="Times New Roman" w:cs="Times New Roman"/>
          <w:szCs w:val="24"/>
        </w:rPr>
        <w:t xml:space="preserve"> το μνημονεύσατε, είναι όντως και η ελάφρυνση του φορτίου των υποθέσεων που έχουν τα δικαστήρια. Εκκρεμεί πριν φτάσουμε σε κάποια καταδίκη. </w:t>
      </w:r>
    </w:p>
    <w:p w14:paraId="6891357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είνα</w:t>
      </w:r>
      <w:r>
        <w:rPr>
          <w:rFonts w:eastAsia="Times New Roman" w:cs="Times New Roman"/>
          <w:szCs w:val="24"/>
        </w:rPr>
        <w:t xml:space="preserve">ι όμως μόνο αυτός ο λόγος. Υπάρχει και ένας λόγος κοινωνικός, που είναι σαφής. Εάν δείτε τον κατάλογο και δείτε που είναι οι πράξεις που εξαιρούνται, ποιες έχουν απομείνει; Λίγες έχουν απομείνει. </w:t>
      </w:r>
    </w:p>
    <w:p w14:paraId="6891357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Βασικά</w:t>
      </w:r>
      <w:r>
        <w:rPr>
          <w:rFonts w:eastAsia="Times New Roman" w:cs="Times New Roman"/>
          <w:szCs w:val="24"/>
        </w:rPr>
        <w:t>,</w:t>
      </w:r>
      <w:r>
        <w:rPr>
          <w:rFonts w:eastAsia="Times New Roman" w:cs="Times New Roman"/>
          <w:szCs w:val="24"/>
        </w:rPr>
        <w:t xml:space="preserve"> εξαιρούνται κάποιες που μνημόνευσα, η παράνομη βία,</w:t>
      </w:r>
      <w:r>
        <w:rPr>
          <w:rFonts w:eastAsia="Times New Roman" w:cs="Times New Roman"/>
          <w:szCs w:val="24"/>
        </w:rPr>
        <w:t xml:space="preserve"> τα εγκλήματα διατάραξης των συγκοινωνιών, η απείθεια, πράξεις δηλαδή που είναι πολύ συνηθισμένο ή φυσικό, αν θέλετε, να τελούνται σε κάποιες περιόδους</w:t>
      </w:r>
      <w:r>
        <w:rPr>
          <w:rFonts w:eastAsia="Times New Roman" w:cs="Times New Roman"/>
          <w:szCs w:val="24"/>
        </w:rPr>
        <w:t>,</w:t>
      </w:r>
      <w:r>
        <w:rPr>
          <w:rFonts w:eastAsia="Times New Roman" w:cs="Times New Roman"/>
          <w:szCs w:val="24"/>
        </w:rPr>
        <w:t xml:space="preserve"> στις οποίες έχουν κάποιες κοινωνικές εντάσεις. Περί αυτού πρόκειται. </w:t>
      </w:r>
    </w:p>
    <w:p w14:paraId="6891357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Χάρη στη ρύθμιση αυτή, πράξεις πο</w:t>
      </w:r>
      <w:r>
        <w:rPr>
          <w:rFonts w:eastAsia="Times New Roman" w:cs="Times New Roman"/>
          <w:szCs w:val="24"/>
        </w:rPr>
        <w:t xml:space="preserve">υ είχαν </w:t>
      </w:r>
      <w:proofErr w:type="spellStart"/>
      <w:r>
        <w:rPr>
          <w:rFonts w:eastAsia="Times New Roman" w:cs="Times New Roman"/>
          <w:szCs w:val="24"/>
        </w:rPr>
        <w:t>τελεστεί</w:t>
      </w:r>
      <w:proofErr w:type="spellEnd"/>
      <w:r>
        <w:rPr>
          <w:rFonts w:eastAsia="Times New Roman" w:cs="Times New Roman"/>
          <w:szCs w:val="24"/>
        </w:rPr>
        <w:t xml:space="preserve"> σε αγροτικές κινητοποιήσεις ή σε άλλες ανάλογες κινητοποιήσεις αυτή τη δύσκολη περίοδο, είναι αυτές που θα εμπίπτουν στην παραγραφή υπό όρους. Θα έπρεπε να προχωρήσουμε σε αυτή τη ρύθμιση; Η γνώμη μου είναι αναμφίβολα θετική. </w:t>
      </w:r>
    </w:p>
    <w:p w14:paraId="6891357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Έπρεπε να πρ</w:t>
      </w:r>
      <w:r>
        <w:rPr>
          <w:rFonts w:eastAsia="Times New Roman" w:cs="Times New Roman"/>
          <w:szCs w:val="24"/>
        </w:rPr>
        <w:t>οχωρήσουμε, διότι στη χώρα μας ο κόσμος</w:t>
      </w:r>
      <w:r>
        <w:rPr>
          <w:rFonts w:eastAsia="Times New Roman" w:cs="Times New Roman"/>
          <w:szCs w:val="24"/>
        </w:rPr>
        <w:t>,</w:t>
      </w:r>
      <w:r>
        <w:rPr>
          <w:rFonts w:eastAsia="Times New Roman" w:cs="Times New Roman"/>
          <w:szCs w:val="24"/>
        </w:rPr>
        <w:t xml:space="preserve"> σε πολύ μεγάλο βαθμό τα τελευταία χρόνια, λόγω των συνθηκών μιας απότομης οικονομικής κρίσης που αντιμετώπισε, πολλές φορές βρέθηκε στις πλατείες, στα πεζοδρόμια, στα λιμάνια. </w:t>
      </w:r>
    </w:p>
    <w:p w14:paraId="6891357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Αυτός ο κόσμος που βρέθηκε στις πλατεί</w:t>
      </w:r>
      <w:r>
        <w:rPr>
          <w:rFonts w:eastAsia="Times New Roman" w:cs="Times New Roman"/>
          <w:szCs w:val="24"/>
        </w:rPr>
        <w:t>ες και τα λιμάνια είτε ήταν αγρότες είτε οδηγοί φορτηγών είτε οδηγοί ταξί, δεν είναι οι εγκληματίες οι οποίοι θα πρέπει, για μια πράξη που έκαναν –η οποία, δεν λέω, έχει χαρακτηριστικά εγκλήματος, είναι πλημμέλημα- να ταλαιπωρηθούν και να στιγματιστούν για</w:t>
      </w:r>
      <w:r>
        <w:rPr>
          <w:rFonts w:eastAsia="Times New Roman" w:cs="Times New Roman"/>
          <w:szCs w:val="24"/>
        </w:rPr>
        <w:t xml:space="preserve"> όλη τους τη ζωή, για ένα περιστασιακό πέρασμα που έκαναν, πράγματι, κάτω από όρους μη νομιμότητας, κάτω από κάποιες συνθήκες διαμαρτυρίας, οι οποίες ξέφυγαν από την ησυχία που θα έπρεπε σε άλλες περιπτώσεις να υπάρχει.</w:t>
      </w:r>
    </w:p>
    <w:p w14:paraId="6891357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λέω ότι δεν πρόκειται για εγκλήμ</w:t>
      </w:r>
      <w:r>
        <w:rPr>
          <w:rFonts w:eastAsia="Times New Roman" w:cs="Times New Roman"/>
          <w:szCs w:val="24"/>
        </w:rPr>
        <w:t xml:space="preserve">ατα. Λέω ότι πρόκειται για εγκλήματα τελείως περιστασιακά και ελαφρά, που ο χαρακτήρας τους είναι  κοινωνικός και πολιτικός, θα έλεγα. Σας έχω πει κι άλλη φορά ότι εδώ βρίσκω τον πολιτικό χαρακτήρα, όταν δηλαδή υπάρχουν πολιτικές διεκδικήσεις και όχι όταν </w:t>
      </w:r>
      <w:r>
        <w:rPr>
          <w:rFonts w:eastAsia="Times New Roman" w:cs="Times New Roman"/>
          <w:szCs w:val="24"/>
        </w:rPr>
        <w:t>υπάρχουν ανθρωποκτονίες ή άλλα βαριά εγκλήματα</w:t>
      </w:r>
      <w:r>
        <w:rPr>
          <w:rFonts w:eastAsia="Times New Roman" w:cs="Times New Roman"/>
          <w:szCs w:val="24"/>
        </w:rPr>
        <w:t>,</w:t>
      </w:r>
      <w:r>
        <w:rPr>
          <w:rFonts w:eastAsia="Times New Roman" w:cs="Times New Roman"/>
          <w:szCs w:val="24"/>
        </w:rPr>
        <w:t xml:space="preserve"> που οι δράστες τους διεκδικούν τον χαρακτήρα του πολιτικού κρατούμενου. </w:t>
      </w:r>
    </w:p>
    <w:p w14:paraId="689135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Σε αυτές τις περιπτώσεις που έχουμε κοινωνικοπολιτικά αιτήματα, τα οποία είναι μαζικά και τα οποία εκδηλώθηκαν σε μια περίοδο που υπήρχ</w:t>
      </w:r>
      <w:r>
        <w:rPr>
          <w:rFonts w:eastAsia="Times New Roman" w:cs="Times New Roman"/>
          <w:szCs w:val="24"/>
        </w:rPr>
        <w:t>ε μια αναστάτωση, νομίζω ότι φτάνει η ταλαιπωρία αυτή, που στον πολίτη θα έρθει ως τιμωρία, με την παραπομπή του στο δικαστήριο, την καταδίκη του ενδεχομένως σε πρώτο βαθμό και με τη δίωξη, για να του δείξει ότι αυτό το οποίο έκανε δεν είναι νόμιμο και ότι</w:t>
      </w:r>
      <w:r>
        <w:rPr>
          <w:rFonts w:eastAsia="Times New Roman" w:cs="Times New Roman"/>
          <w:szCs w:val="24"/>
        </w:rPr>
        <w:t xml:space="preserve"> θα πρέπει να προσπαθήσει να αντιμετωπίζει τις δυσκολίες του με έναν διαφορετικό τρόπο και όχι με αυτές τις κινητοποιήσεις. Αυτή, όμως, είναι η φιλοσοφία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xml:space="preserve"> της ρύθμισης αυτής.</w:t>
      </w:r>
    </w:p>
    <w:p w14:paraId="6891357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Υπουργέ, ενόσω εσείς μιλάτε, κατατίθενται βροχή</w:t>
      </w:r>
      <w:r>
        <w:rPr>
          <w:rFonts w:eastAsia="Times New Roman" w:cs="Times New Roman"/>
          <w:szCs w:val="24"/>
        </w:rPr>
        <w:t xml:space="preserve"> οι τροπολογίες. </w:t>
      </w:r>
    </w:p>
    <w:p w14:paraId="6891357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Τι είναι αυτό το πράγμα;</w:t>
      </w:r>
    </w:p>
    <w:p w14:paraId="6891357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 αλλά θέλω να ξέρω αν εσείς δέχεστε αυτό που γίνεται τώρα.</w:t>
      </w:r>
    </w:p>
    <w:p w14:paraId="6891357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Πρόκειται για καταιγίδα κατάθεσης τροπολογιών</w:t>
      </w:r>
      <w:r>
        <w:rPr>
          <w:rFonts w:eastAsia="Times New Roman" w:cs="Times New Roman"/>
          <w:szCs w:val="24"/>
        </w:rPr>
        <w:t>,</w:t>
      </w:r>
      <w:r>
        <w:rPr>
          <w:rFonts w:eastAsia="Times New Roman" w:cs="Times New Roman"/>
          <w:szCs w:val="24"/>
        </w:rPr>
        <w:t xml:space="preserve"> την </w:t>
      </w:r>
      <w:proofErr w:type="spellStart"/>
      <w:r>
        <w:rPr>
          <w:rFonts w:eastAsia="Times New Roman" w:cs="Times New Roman"/>
          <w:szCs w:val="24"/>
        </w:rPr>
        <w:t>υστάτη</w:t>
      </w:r>
      <w:proofErr w:type="spellEnd"/>
      <w:r>
        <w:rPr>
          <w:rFonts w:eastAsia="Times New Roman" w:cs="Times New Roman"/>
          <w:szCs w:val="24"/>
        </w:rPr>
        <w:t xml:space="preserve"> </w:t>
      </w:r>
      <w:r>
        <w:rPr>
          <w:rFonts w:eastAsia="Times New Roman" w:cs="Times New Roman"/>
          <w:szCs w:val="24"/>
        </w:rPr>
        <w:t xml:space="preserve">στιγμή. </w:t>
      </w:r>
    </w:p>
    <w:p w14:paraId="6891357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Είναι πρωτοφανές!</w:t>
      </w:r>
    </w:p>
    <w:p w14:paraId="6891357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Κλείνει η συνεδρίαση και έχουν κατατεθεί τρεις διαφορετικές τροπολογίες!</w:t>
      </w:r>
    </w:p>
    <w:p w14:paraId="6891358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Πώς το ανέχεστε;</w:t>
      </w:r>
    </w:p>
    <w:p w14:paraId="6891358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έχουν την υπογραφή σας. Θέλω να ξέρω αν δέχεστε αυτό.</w:t>
      </w:r>
    </w:p>
    <w:p w14:paraId="6891358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ΠΑΡΑΣΚΕΥΟΠΟΥΛΟΣ (Υπουργός Δικαιοσύνης, Διαφάνειας και Ανθρωπίνων Δικαιωμάτων): </w:t>
      </w:r>
      <w:r>
        <w:rPr>
          <w:rFonts w:eastAsia="Times New Roman" w:cs="Times New Roman"/>
          <w:szCs w:val="24"/>
        </w:rPr>
        <w:t>Κοιτάξτε. Έχουν τεθεί υπόψη μου και προσωπικά δεν έχω κα</w:t>
      </w:r>
      <w:r>
        <w:rPr>
          <w:rFonts w:eastAsia="Times New Roman" w:cs="Times New Roman"/>
          <w:szCs w:val="24"/>
        </w:rPr>
        <w:t>μ</w:t>
      </w:r>
      <w:r>
        <w:rPr>
          <w:rFonts w:eastAsia="Times New Roman" w:cs="Times New Roman"/>
          <w:szCs w:val="24"/>
        </w:rPr>
        <w:t>μιά διαφωνία για το περιεχόμενό τους. Τώρα</w:t>
      </w:r>
      <w:r>
        <w:rPr>
          <w:rFonts w:eastAsia="Times New Roman" w:cs="Times New Roman"/>
          <w:szCs w:val="24"/>
        </w:rPr>
        <w:t>,</w:t>
      </w:r>
      <w:r>
        <w:rPr>
          <w:rFonts w:eastAsia="Times New Roman" w:cs="Times New Roman"/>
          <w:szCs w:val="24"/>
        </w:rPr>
        <w:t xml:space="preserve"> το θέμα της διαδικασίας δεν είναι δικό μου.</w:t>
      </w:r>
    </w:p>
    <w:p w14:paraId="6891358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Την </w:t>
      </w:r>
      <w:proofErr w:type="spellStart"/>
      <w:r>
        <w:rPr>
          <w:rFonts w:eastAsia="Times New Roman" w:cs="Times New Roman"/>
          <w:szCs w:val="24"/>
        </w:rPr>
        <w:t>υ</w:t>
      </w:r>
      <w:r>
        <w:rPr>
          <w:rFonts w:eastAsia="Times New Roman" w:cs="Times New Roman"/>
          <w:szCs w:val="24"/>
        </w:rPr>
        <w:t>στάτη</w:t>
      </w:r>
      <w:proofErr w:type="spellEnd"/>
      <w:r>
        <w:rPr>
          <w:rFonts w:eastAsia="Times New Roman" w:cs="Times New Roman"/>
          <w:szCs w:val="24"/>
        </w:rPr>
        <w:t xml:space="preserve"> στιγμή; Δεν σας ενδιαφέρει δηλαδή ο κοινοβουλευτικός διάλογος;</w:t>
      </w:r>
    </w:p>
    <w:p w14:paraId="6891358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Και μάλιστα, κύριε Πρόεδρε, από Υπουργό που δεν είναι καν παρών για να την υποστηρίξει. </w:t>
      </w:r>
    </w:p>
    <w:p w14:paraId="68913585"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Να ολοκληρώσει ο Υπουργός.</w:t>
      </w:r>
    </w:p>
    <w:p w14:paraId="6891358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 (Υπουργός Δικαιοσύνης, Διαφάνειας και Ανθρωπίνων Δικαιωμάτων):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p>
    <w:p w14:paraId="6891358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Επιτρέψτε μου να ολοκληρώσω. Εγώ σας απάντησα επί της ουσίας. Και επί της διαδικασίας είπα ότι δεν μπορώ να απαντήσω.</w:t>
      </w:r>
    </w:p>
    <w:p w14:paraId="68913588"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Βεβαίως, </w:t>
      </w:r>
      <w:r>
        <w:rPr>
          <w:rFonts w:eastAsia="Times New Roman" w:cs="Times New Roman"/>
          <w:szCs w:val="24"/>
        </w:rPr>
        <w:t>βεβαίως.</w:t>
      </w:r>
    </w:p>
    <w:p w14:paraId="6891358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Νομίζω ότι είναι οι αρμόδιοι Υπουργοί εδώ και θα υποστηρίξουν και επί της ουσίας τις τροπολογίες. Και θα μπορέσετε να πάρετε θέση. Θα πάρουμε όλοι θέση επ’ </w:t>
      </w:r>
      <w:r>
        <w:rPr>
          <w:rFonts w:eastAsia="Times New Roman" w:cs="Times New Roman"/>
          <w:szCs w:val="24"/>
        </w:rPr>
        <w:t>αυτών, μετά από μια βάσιμη επιχειρηματολογία.</w:t>
      </w:r>
    </w:p>
    <w:p w14:paraId="6891358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Συνεχίζω. Πέραν, λοιπόν, από την παραγραφή υπό όρους και την παύση της ποινικής δίωξης, η οποία άλλωστε έχει γίνει δεκτή από τη νομολογία μας, ως εντασσόμενη στην έννομη τάξη ήδη από το 1982 και με απόφαση της </w:t>
      </w:r>
      <w:r>
        <w:rPr>
          <w:rFonts w:eastAsia="Times New Roman" w:cs="Times New Roman"/>
          <w:szCs w:val="24"/>
        </w:rPr>
        <w:t>ολομέλειας του Αρείου Πάγου, ως διαφοροποιούμενη από την αμνηστία, έχουμε και τη ρύθμιση</w:t>
      </w:r>
      <w:r>
        <w:rPr>
          <w:rFonts w:eastAsia="Times New Roman" w:cs="Times New Roman"/>
          <w:szCs w:val="24"/>
        </w:rPr>
        <w:t>,</w:t>
      </w:r>
      <w:r>
        <w:rPr>
          <w:rFonts w:eastAsia="Times New Roman" w:cs="Times New Roman"/>
          <w:szCs w:val="24"/>
        </w:rPr>
        <w:t xml:space="preserve"> που αφορά την αποσυμφόρηση των φυλακών.</w:t>
      </w:r>
    </w:p>
    <w:p w14:paraId="6891358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Βεβαίως και είναι ρύθμιση παλιά. Είναι ρύθμιση που επαναλαμβάνεται κάθε χρόνο. Και δεν μπορώ να πω ότι είναι άστοχο το επιχείρ</w:t>
      </w:r>
      <w:r>
        <w:rPr>
          <w:rFonts w:eastAsia="Times New Roman" w:cs="Times New Roman"/>
          <w:szCs w:val="24"/>
        </w:rPr>
        <w:t>ημα ότι κάποτε πρέπει να σταματήσουμε με τις ρυθμίσεις αυτές</w:t>
      </w:r>
      <w:r>
        <w:rPr>
          <w:rFonts w:eastAsia="Times New Roman" w:cs="Times New Roman"/>
          <w:szCs w:val="24"/>
        </w:rPr>
        <w:t>,</w:t>
      </w:r>
      <w:r>
        <w:rPr>
          <w:rFonts w:eastAsia="Times New Roman" w:cs="Times New Roman"/>
          <w:szCs w:val="24"/>
        </w:rPr>
        <w:t xml:space="preserve"> οι οποίες παρατείνουν τον σύντομο χρόνο απόλυσης και να βελτιώσουμε τις συνθήκες στις φυλακές. Ασφαλώς και αυτή είναι η σωστή οδός για να αντιμετωπίσουμε το πρόβλημα. </w:t>
      </w:r>
    </w:p>
    <w:p w14:paraId="6891358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Ξέρετε ποιο είναι το θέμα;</w:t>
      </w:r>
      <w:r>
        <w:rPr>
          <w:rFonts w:eastAsia="Times New Roman" w:cs="Times New Roman"/>
          <w:szCs w:val="24"/>
        </w:rPr>
        <w:t xml:space="preserve"> Το θέμα είναι ότι δεν μπορούμε να καταργήσουμε τα δεκανίκια, πριν καταργήσουμε τα κατάγματα. Και τα κατάγματα δεν τα καταργήσαμε ακόμα, διότι δεν καταργούνται νομοθετικά. Δηλαδή, η βελτίωση των συνθηκών στις φυλακές δεν είναι κάτι που μπορεί να γίνει με τ</w:t>
      </w:r>
      <w:r>
        <w:rPr>
          <w:rFonts w:eastAsia="Times New Roman" w:cs="Times New Roman"/>
          <w:szCs w:val="24"/>
        </w:rPr>
        <w:t xml:space="preserve">η δεοντολογία του νόμου. Πρέπει να γίνει με </w:t>
      </w:r>
      <w:proofErr w:type="spellStart"/>
      <w:r>
        <w:rPr>
          <w:rFonts w:eastAsia="Times New Roman" w:cs="Times New Roman"/>
          <w:szCs w:val="24"/>
        </w:rPr>
        <w:t>χειροναξία</w:t>
      </w:r>
      <w:proofErr w:type="spellEnd"/>
      <w:r>
        <w:rPr>
          <w:rFonts w:eastAsia="Times New Roman" w:cs="Times New Roman"/>
          <w:szCs w:val="24"/>
        </w:rPr>
        <w:t xml:space="preserve"> έργων. Αυτό προσπαθούμε να το κάνουμε. </w:t>
      </w:r>
    </w:p>
    <w:p w14:paraId="6891358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στην κατεύθυνση της ουσιαστικής και πάγιας αποσυμφόρησης κάνουμε βήματα, μέσω της νομοπαρασκευαστικής επιτροπής του Ποινικού Κώδικα και του Σωφρονιστικού </w:t>
      </w:r>
      <w:r>
        <w:rPr>
          <w:rFonts w:eastAsia="Times New Roman" w:cs="Times New Roman"/>
          <w:szCs w:val="24"/>
        </w:rPr>
        <w:t>Κώδικα, που προχωρούν με έναν τρόπο που θα επιτρέψει μια ριζική αναμόρφωση του συστήματος των ποινών, ώστε να έχουμε χαμηλότερες απειλούμενες ποινές -διότι, όντως, οι απειλούμενες ποινές στην χώρα μας είναι πάρα πολύ υψηλές- και βεβαίως, ένα σύστημα απολύσ</w:t>
      </w:r>
      <w:r>
        <w:rPr>
          <w:rFonts w:eastAsia="Times New Roman" w:cs="Times New Roman"/>
          <w:szCs w:val="24"/>
        </w:rPr>
        <w:t>εων</w:t>
      </w:r>
      <w:r>
        <w:rPr>
          <w:rFonts w:eastAsia="Times New Roman" w:cs="Times New Roman"/>
          <w:szCs w:val="24"/>
        </w:rPr>
        <w:t>,</w:t>
      </w:r>
      <w:r>
        <w:rPr>
          <w:rFonts w:eastAsia="Times New Roman" w:cs="Times New Roman"/>
          <w:szCs w:val="24"/>
        </w:rPr>
        <w:t xml:space="preserve"> το οποίο να μην περιλαμβάνει αυτές τις μεταβατικές ρυθμίσεις και αυτής της τάξης την ελαστικότητα.</w:t>
      </w:r>
    </w:p>
    <w:p w14:paraId="6891358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Προσπαθούμε, λοιπόν, για την αποσυμφόρηση και νομοθετικά και προσπαθούμε για τη βελτίωση των συνθηκών της φυλακής και πρακτικά.</w:t>
      </w:r>
    </w:p>
    <w:p w14:paraId="6891358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Οπωσδήποτε, διαβάζετε στ</w:t>
      </w:r>
      <w:r>
        <w:rPr>
          <w:rFonts w:eastAsia="Times New Roman" w:cs="Times New Roman"/>
          <w:szCs w:val="24"/>
        </w:rPr>
        <w:t>ον Τύπο τα νέα της φυλακής. Διαβάζετε ότι στη φυλακή προχωρεί η διασύνδεση των νοσηλευτικών χώρων με το ΕΣΥ. Θα έχετε διαβάσει οπωσδήποτε για τα σχολεία</w:t>
      </w:r>
      <w:r>
        <w:rPr>
          <w:rFonts w:eastAsia="Times New Roman" w:cs="Times New Roman"/>
          <w:szCs w:val="24"/>
        </w:rPr>
        <w:t>,</w:t>
      </w:r>
      <w:r>
        <w:rPr>
          <w:rFonts w:eastAsia="Times New Roman" w:cs="Times New Roman"/>
          <w:szCs w:val="24"/>
        </w:rPr>
        <w:t xml:space="preserve"> τα οποία εγκαινιάστηκαν. </w:t>
      </w:r>
    </w:p>
    <w:p w14:paraId="6891359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πληροφορώ ότι στη μονάδα απεξάρτησης που δημιουργήθηκε στα Διαβατά έχουμ</w:t>
      </w:r>
      <w:r>
        <w:rPr>
          <w:rFonts w:eastAsia="Times New Roman" w:cs="Times New Roman"/>
          <w:szCs w:val="24"/>
        </w:rPr>
        <w:t xml:space="preserve">ε εισπράξει τα εύσημα από τον </w:t>
      </w:r>
      <w:proofErr w:type="spellStart"/>
      <w:r>
        <w:rPr>
          <w:rFonts w:eastAsia="Times New Roman" w:cs="Times New Roman"/>
          <w:szCs w:val="24"/>
        </w:rPr>
        <w:t>Τζιλμπέρτο</w:t>
      </w:r>
      <w:proofErr w:type="spellEnd"/>
      <w:r>
        <w:rPr>
          <w:rFonts w:eastAsia="Times New Roman" w:cs="Times New Roman"/>
          <w:szCs w:val="24"/>
        </w:rPr>
        <w:t xml:space="preserve"> </w:t>
      </w:r>
      <w:proofErr w:type="spellStart"/>
      <w:r>
        <w:rPr>
          <w:rFonts w:eastAsia="Times New Roman" w:cs="Times New Roman"/>
          <w:szCs w:val="24"/>
        </w:rPr>
        <w:t>Τζέρα</w:t>
      </w:r>
      <w:proofErr w:type="spellEnd"/>
      <w:r>
        <w:rPr>
          <w:rFonts w:eastAsia="Times New Roman" w:cs="Times New Roman"/>
          <w:szCs w:val="24"/>
        </w:rPr>
        <w:t xml:space="preserve">, το νούμερο δύο της </w:t>
      </w:r>
      <w:r>
        <w:rPr>
          <w:rFonts w:eastAsia="Times New Roman" w:cs="Times New Roman"/>
          <w:szCs w:val="24"/>
        </w:rPr>
        <w:t xml:space="preserve">επιτροπής </w:t>
      </w:r>
      <w:r>
        <w:rPr>
          <w:rFonts w:eastAsia="Times New Roman" w:cs="Times New Roman"/>
          <w:szCs w:val="24"/>
        </w:rPr>
        <w:t>για την πρόληψη της εγκληματικότητάς και των ναρκωτικών του ΟΗΕ, ο οποίος χαρακτήρισε αυτή τη μονάδα ως μοντέλο προς εξαγωγή.</w:t>
      </w:r>
    </w:p>
    <w:p w14:paraId="6891359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Όταν εγκαινιάστηκε στη Νιγρίτα ένας νέος ανθρώπινος χ</w:t>
      </w:r>
      <w:r>
        <w:rPr>
          <w:rFonts w:eastAsia="Times New Roman" w:cs="Times New Roman"/>
          <w:szCs w:val="24"/>
        </w:rPr>
        <w:t>ώρος επισκεπτηρίου, ώστε και τα παιδιά ακόμη να βρίσκονται σε ένα περιβάλλον</w:t>
      </w:r>
      <w:r>
        <w:rPr>
          <w:rFonts w:eastAsia="Times New Roman" w:cs="Times New Roman"/>
          <w:szCs w:val="24"/>
        </w:rPr>
        <w:t>,</w:t>
      </w:r>
      <w:r>
        <w:rPr>
          <w:rFonts w:eastAsia="Times New Roman" w:cs="Times New Roman"/>
          <w:szCs w:val="24"/>
        </w:rPr>
        <w:t xml:space="preserve"> το οποίο δεν θα τα θίγει, ακούσαμε την κριτική ότι αυτά είναι «έργα κορδέλας» και ότι γίνεται κάτι μόνο για βιτρίνα. Ήδη, όμως, εγκαινιάστηκε και δεύτερος χώρος και ετοιμάζονται </w:t>
      </w:r>
      <w:r>
        <w:rPr>
          <w:rFonts w:eastAsia="Times New Roman" w:cs="Times New Roman"/>
          <w:szCs w:val="24"/>
        </w:rPr>
        <w:t>και πολλοί άλλοι.</w:t>
      </w:r>
    </w:p>
    <w:p w14:paraId="6891359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Αυτή τη στιγμή</w:t>
      </w:r>
      <w:r>
        <w:rPr>
          <w:rFonts w:eastAsia="Times New Roman" w:cs="Times New Roman"/>
          <w:szCs w:val="24"/>
        </w:rPr>
        <w:t>,</w:t>
      </w:r>
      <w:r>
        <w:rPr>
          <w:rFonts w:eastAsia="Times New Roman" w:cs="Times New Roman"/>
          <w:szCs w:val="24"/>
        </w:rPr>
        <w:t xml:space="preserve"> στο χώρο των φυλακών γίνεται μία κοσμογονία. Πραγματικά</w:t>
      </w:r>
      <w:r>
        <w:rPr>
          <w:rFonts w:eastAsia="Times New Roman" w:cs="Times New Roman"/>
          <w:szCs w:val="24"/>
        </w:rPr>
        <w:t>,</w:t>
      </w:r>
      <w:r>
        <w:rPr>
          <w:rFonts w:eastAsia="Times New Roman" w:cs="Times New Roman"/>
          <w:szCs w:val="24"/>
        </w:rPr>
        <w:t xml:space="preserve"> γίνονται πολλά έργα. Θα φτάσουμε στο σημείο να έχουμε μία καλύτερη κατάσταση. Όμως, όσο αυτό δεν έχει συμβεί ακόμα, δεν  μπορούμε να δεχόμαστε μία κατάσταση συμφόρησ</w:t>
      </w:r>
      <w:r>
        <w:rPr>
          <w:rFonts w:eastAsia="Times New Roman" w:cs="Times New Roman"/>
          <w:szCs w:val="24"/>
        </w:rPr>
        <w:t>ης στις φυλακές. Είναι δεδομένο ότι η κατάσταση συμφόρησης προκαλεί συνθήκες κακομεταχείρισης, για τις οποίες έχουμε καταδικαστεί, πληρώνουμε χρήματα και επιπλέον αυτού</w:t>
      </w:r>
      <w:r>
        <w:rPr>
          <w:rFonts w:eastAsia="Times New Roman" w:cs="Times New Roman"/>
          <w:szCs w:val="24"/>
        </w:rPr>
        <w:t>,</w:t>
      </w:r>
      <w:r>
        <w:rPr>
          <w:rFonts w:eastAsia="Times New Roman" w:cs="Times New Roman"/>
          <w:szCs w:val="24"/>
        </w:rPr>
        <w:t xml:space="preserve"> έχουμε αποδοκιμαστεί με δημόσια δήλωση σε βάρος της χώρας μας. </w:t>
      </w:r>
    </w:p>
    <w:p w14:paraId="6891359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 είναι ένα δυσμενέ</w:t>
      </w:r>
      <w:r>
        <w:rPr>
          <w:rFonts w:eastAsia="Times New Roman" w:cs="Times New Roman"/>
          <w:szCs w:val="24"/>
        </w:rPr>
        <w:t>ς προνόμιο της χώρας μας που ανάμεσα στις χώρες που εμπίπτουν στον κύκλο του Συμβουλίου της Ευρώπης αφορά μόνο τη χώρα μας, την Τουρκία και τη Ρωσία. Μπορούμε να δεχτούμε να αναπαράγεται αυτή η κατάσταση της συμφόρησης και να μην προσπαθήσουμε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πρώτο βήμα</w:t>
      </w:r>
      <w:r>
        <w:rPr>
          <w:rFonts w:eastAsia="Times New Roman" w:cs="Times New Roman"/>
          <w:szCs w:val="24"/>
        </w:rPr>
        <w:t>,</w:t>
      </w:r>
      <w:r>
        <w:rPr>
          <w:rFonts w:eastAsia="Times New Roman" w:cs="Times New Roman"/>
          <w:szCs w:val="24"/>
        </w:rPr>
        <w:t xml:space="preserve"> να έχουμε πιο ανθρώπινες συνθήκες και στη συνέχεια, βεβαίως, να αναβαθμίσουμε οπωσδήποτε και τις δομές των φυλακών;</w:t>
      </w:r>
    </w:p>
    <w:p w14:paraId="6891359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Ένα άλλο θέμα για το οποίο έγινε αρκετή συζήτηση είναι το θέμα της μεταρρύθμισης του τρόπου εκλογής της αυτοδιοίκησης των δι</w:t>
      </w:r>
      <w:r>
        <w:rPr>
          <w:rFonts w:eastAsia="Times New Roman" w:cs="Times New Roman"/>
          <w:szCs w:val="24"/>
        </w:rPr>
        <w:t>καστηρίων. Υποστηρίζω αυτή τη μεταρρύθμιση γιατί τη θεωρώ σωστή. Θεωρώ σωστό το να υπάρχει δυνατότητα επανάληψης μίας επιτυχούς θητείας στη διοίκηση των δικαστηρίων της χώρας, γιατί έχω την εμπειρία από τη συμμετοχή σε ανάλογα διοικητικά όργανα στο πανεπισ</w:t>
      </w:r>
      <w:r>
        <w:rPr>
          <w:rFonts w:eastAsia="Times New Roman" w:cs="Times New Roman"/>
          <w:szCs w:val="24"/>
        </w:rPr>
        <w:t xml:space="preserve">τήμιο. </w:t>
      </w:r>
    </w:p>
    <w:p w14:paraId="6891359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Καταλαβαίνω ότι μία σύντομη θητεία, όπως είναι η διετής θητεία, σε πολλές περιπτώσεις δεν επιτρέπει καν σ’ αυτόν ο οποίος ασκεί τα σχετικά έργα να είναι παρών την ώρα που θα εφαρμοστούν οι αποφάσεις τις οποίες πήρε. Αν θέλετε, αυτό  μπορεί να αποτε</w:t>
      </w:r>
      <w:r>
        <w:rPr>
          <w:rFonts w:eastAsia="Times New Roman" w:cs="Times New Roman"/>
          <w:szCs w:val="24"/>
        </w:rPr>
        <w:t>λεί και στις χειρότερες περιπτώσεις συνθήκη ανευθυνότητας, του τύπου «Θα πάρω μία απόφαση και μέχρι αυτή να αρχίσει να εφαρμόζεται και να διαμορφώνει καταστάσεις που μπορεί να είναι και προβληματικές, εγώ δεν θα είμαι παρών». Η διετής θητεία δεν διασφαλίζε</w:t>
      </w:r>
      <w:r>
        <w:rPr>
          <w:rFonts w:eastAsia="Times New Roman" w:cs="Times New Roman"/>
          <w:szCs w:val="24"/>
        </w:rPr>
        <w:t>ι την αξιοποίηση της τεχνογνωσίας και της διοικητικής εμπειρίας</w:t>
      </w:r>
      <w:r>
        <w:rPr>
          <w:rFonts w:eastAsia="Times New Roman" w:cs="Times New Roman"/>
          <w:szCs w:val="24"/>
        </w:rPr>
        <w:t>,</w:t>
      </w:r>
      <w:r>
        <w:rPr>
          <w:rFonts w:eastAsia="Times New Roman" w:cs="Times New Roman"/>
          <w:szCs w:val="24"/>
        </w:rPr>
        <w:t xml:space="preserve"> την οποία προσλαμβάνουν καθ’ οδόν, καθώς ασκούν αυτό το διοικητικό έργο, όσοι θα το έχουν αναλάβει. </w:t>
      </w:r>
    </w:p>
    <w:p w14:paraId="6891359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Πρέπει να προσέξουμε εδώ ότι η ρύθμιση δεν προτείνει νομοθετικά δεύτερη θητεία. Προτείνει </w:t>
      </w:r>
      <w:r>
        <w:rPr>
          <w:rFonts w:eastAsia="Times New Roman" w:cs="Times New Roman"/>
          <w:szCs w:val="24"/>
        </w:rPr>
        <w:t>απλώς δυνατότητα υποψηφιότητας. Αυτό σημαίνει ότι μπορεί κάποιος να θεωρεί τον εαυτό του άξιο για μία δεύτερη θητεία, αλλά το σύνολο είτε επειδή αυτόν δεν τον θεωρεί άξιο, είτε επειδή έχει την αντίληψη ότι δεν θα πρέπει να επαναλαμβάνονται οι θητείες, να μ</w:t>
      </w:r>
      <w:r>
        <w:rPr>
          <w:rFonts w:eastAsia="Times New Roman" w:cs="Times New Roman"/>
          <w:szCs w:val="24"/>
        </w:rPr>
        <w:t xml:space="preserve">ην τον ψηφίσει και να ψηφίσει κάποιον άλλον, ο οποίος εμφανίζεται πρώτη φορά ως υποψήφιος. </w:t>
      </w:r>
    </w:p>
    <w:p w14:paraId="6891359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Βεβαίως, νομίζω ότι όλα αυτά τα επιχειρήματα περί συγκυριακής αλλαγής την τελευταία στιγμή έχουν ήδη απαντηθεί. Μία αλλαγή δύο μήνες πριν τις εκλογές δεν είναι αιφν</w:t>
      </w:r>
      <w:r>
        <w:rPr>
          <w:rFonts w:eastAsia="Times New Roman" w:cs="Times New Roman"/>
          <w:szCs w:val="24"/>
        </w:rPr>
        <w:t>ιδιαστική. Η προηγούμενη είχε γίνει το 2014</w:t>
      </w:r>
      <w:r>
        <w:rPr>
          <w:rFonts w:eastAsia="Times New Roman" w:cs="Times New Roman"/>
          <w:szCs w:val="24"/>
        </w:rPr>
        <w:t>,</w:t>
      </w:r>
      <w:r>
        <w:rPr>
          <w:rFonts w:eastAsia="Times New Roman" w:cs="Times New Roman"/>
          <w:szCs w:val="24"/>
        </w:rPr>
        <w:t xml:space="preserve"> πριν από εννέα ημέρες. Δεν το επικαλούμαι για να δικαιολογήσω τους δύο μήνες, αλλά για να εξηγήσω ότι δύο μήνες είναι επαρκείς γιατί οι δικαστές δεν ασχολούνται πολύ χρόνο με τα διοικητικά τους καθήκοντα, αλλά κ</w:t>
      </w:r>
      <w:r>
        <w:rPr>
          <w:rFonts w:eastAsia="Times New Roman" w:cs="Times New Roman"/>
          <w:szCs w:val="24"/>
        </w:rPr>
        <w:t xml:space="preserve">ατ’ εξοχήν με τα δικαστικά. </w:t>
      </w:r>
    </w:p>
    <w:p w14:paraId="6891359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Βεβαίως, το γεγονός ότι δεν ήταν και από πριν δεδομένο το θέμα της έναρξης δεύτερης θητείας, σ’ αυτή τη συγκυριακή περίπτωση δεν επέτρεψε σε κανέναν να ασκήσει διοικητική πολιτική</w:t>
      </w:r>
      <w:r>
        <w:rPr>
          <w:rFonts w:eastAsia="Times New Roman" w:cs="Times New Roman"/>
          <w:szCs w:val="24"/>
        </w:rPr>
        <w:t>,</w:t>
      </w:r>
      <w:r>
        <w:rPr>
          <w:rFonts w:eastAsia="Times New Roman" w:cs="Times New Roman"/>
          <w:szCs w:val="24"/>
        </w:rPr>
        <w:t xml:space="preserve"> με έναν τρόπο ο οποίος να ευνοεί αργότερα τη θ</w:t>
      </w:r>
      <w:r>
        <w:rPr>
          <w:rFonts w:eastAsia="Times New Roman" w:cs="Times New Roman"/>
          <w:szCs w:val="24"/>
        </w:rPr>
        <w:t xml:space="preserve">ητεία του. </w:t>
      </w:r>
    </w:p>
    <w:p w14:paraId="68913599" w14:textId="77777777" w:rsidR="001E1C42" w:rsidRDefault="003A7B58">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προειδοποιητικά το κουδούνι λήξεως του χρόνου ομιλίας του κυρίου Υπουργού)</w:t>
      </w:r>
    </w:p>
    <w:p w14:paraId="6891359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Νομίζω ότι έχω απαντήσει στα κυριότερα θέματα. Κάποια α</w:t>
      </w:r>
      <w:r>
        <w:rPr>
          <w:rFonts w:eastAsia="Times New Roman" w:cs="Times New Roman"/>
          <w:szCs w:val="24"/>
        </w:rPr>
        <w:t>πό αυτά που</w:t>
      </w:r>
      <w:r>
        <w:rPr>
          <w:rFonts w:eastAsia="Times New Roman" w:cs="Times New Roman"/>
          <w:szCs w:val="24"/>
        </w:rPr>
        <w:t xml:space="preserve"> τέθηκαν και αφορούσαν τη συμμετοχή εξωτερικών φυλάκων στις πύλες της φυλακής, νομίζω ότι έχουν προφανείς εξηγήσεις. Η πύλη δεν είναι το εσωτερικό της φυλακής. Είναι ένας χώρος στον οποίο οι φύλακες έρχονται σε επαφή και με άτομα τα οποία έρχονται από το ε</w:t>
      </w:r>
      <w:r>
        <w:rPr>
          <w:rFonts w:eastAsia="Times New Roman" w:cs="Times New Roman"/>
          <w:szCs w:val="24"/>
        </w:rPr>
        <w:t xml:space="preserve">ξωτερικό και η ύπαρξη εκεί εκπαιδευμένων φυλάκων –και, μάλιστα, ενόπλων- βοηθά οπωσδήποτε την ασφάλεια. </w:t>
      </w:r>
    </w:p>
    <w:p w14:paraId="6891359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Σε ό,τι αφορά τη διάταξη για την προστασία μαρτύρων, να επαναλάβω ότι το μόνο καινούργιο</w:t>
      </w:r>
      <w:r>
        <w:rPr>
          <w:rFonts w:eastAsia="Times New Roman" w:cs="Times New Roman"/>
          <w:szCs w:val="24"/>
        </w:rPr>
        <w:t>,</w:t>
      </w:r>
      <w:r>
        <w:rPr>
          <w:rFonts w:eastAsia="Times New Roman" w:cs="Times New Roman"/>
          <w:szCs w:val="24"/>
        </w:rPr>
        <w:t xml:space="preserve"> το οποίο υπάρχει εδώ είναι το ότι στη διαδικασία πλέον εμπλέκ</w:t>
      </w:r>
      <w:r>
        <w:rPr>
          <w:rFonts w:eastAsia="Times New Roman" w:cs="Times New Roman"/>
          <w:szCs w:val="24"/>
        </w:rPr>
        <w:t>εται αναγκαστικά και το Υπουργείο Εξωτερικών και το Υπουργείο Εσωτερικών, γιατί έχουν αρμοδιότητες σχετικές με τους προστατευόμενους μάρτυρες.</w:t>
      </w:r>
    </w:p>
    <w:p w14:paraId="6891359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καταλήξω με τη ρύθμιση, η οποία αφορά τα μέλη του Συμβουλίου Εμπειρογνωμόνων, τα οποία θα αποφαίνονται κατά τη</w:t>
      </w:r>
      <w:r>
        <w:rPr>
          <w:rFonts w:eastAsia="Times New Roman" w:cs="Times New Roman"/>
          <w:szCs w:val="24"/>
        </w:rPr>
        <w:t xml:space="preserve"> λειτουργία του λεγόμενου </w:t>
      </w:r>
      <w:proofErr w:type="spellStart"/>
      <w:r>
        <w:rPr>
          <w:rFonts w:eastAsia="Times New Roman" w:cs="Times New Roman"/>
          <w:szCs w:val="24"/>
        </w:rPr>
        <w:t>υπερταμείου</w:t>
      </w:r>
      <w:proofErr w:type="spellEnd"/>
      <w:r>
        <w:rPr>
          <w:rFonts w:eastAsia="Times New Roman" w:cs="Times New Roman"/>
          <w:szCs w:val="24"/>
        </w:rPr>
        <w:t xml:space="preserve">. Νομίζω ότι η κριτική που ασκήθηκε στη ρύθμιση αυτή δεν είναι βάσιμη. </w:t>
      </w:r>
    </w:p>
    <w:p w14:paraId="6891359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 αρχάς, η ρύθμιση αυτή δεν έχει κα</w:t>
      </w:r>
      <w:r>
        <w:rPr>
          <w:rFonts w:eastAsia="Times New Roman" w:cs="Times New Roman"/>
          <w:szCs w:val="24"/>
        </w:rPr>
        <w:t>μ</w:t>
      </w:r>
      <w:r>
        <w:rPr>
          <w:rFonts w:eastAsia="Times New Roman" w:cs="Times New Roman"/>
          <w:szCs w:val="24"/>
        </w:rPr>
        <w:t xml:space="preserve">μία σχέση με φωτογραφίες ή με ασυλίες. Δεν είναι μια ρύθμιση η οποία να αφορά κάποιες πράξεις, </w:t>
      </w:r>
      <w:r>
        <w:rPr>
          <w:rFonts w:eastAsia="Times New Roman"/>
          <w:szCs w:val="24"/>
        </w:rPr>
        <w:t>οι οποίες</w:t>
      </w:r>
      <w:r>
        <w:rPr>
          <w:rFonts w:eastAsia="Times New Roman" w:cs="Times New Roman"/>
          <w:szCs w:val="24"/>
        </w:rPr>
        <w:t xml:space="preserve"> έγι</w:t>
      </w:r>
      <w:r>
        <w:rPr>
          <w:rFonts w:eastAsia="Times New Roman" w:cs="Times New Roman"/>
          <w:szCs w:val="24"/>
        </w:rPr>
        <w:t>ναν και τώρα ορίζεται ότι όποιες πράξεις έγιναν τότε χαρακτηρίζονται νόμιμες ή εκ των υστέρων εξαλείφθηκαν του αξιόποινου ή οτιδήποτε άλλο. Είναι μια ρύθμιση</w:t>
      </w:r>
      <w:r>
        <w:rPr>
          <w:rFonts w:eastAsia="Times New Roman" w:cs="Times New Roman"/>
          <w:szCs w:val="24"/>
        </w:rPr>
        <w:t>,</w:t>
      </w:r>
      <w:r>
        <w:rPr>
          <w:rFonts w:eastAsia="Times New Roman" w:cs="Times New Roman"/>
          <w:szCs w:val="24"/>
        </w:rPr>
        <w:t xml:space="preserve"> η οποία εισάγεται ως ρύθμιση πάγιας ισχύος. Βεβαίως, ως ποινική ρύθμιση, εάν κάποιες υποθέσεις εί</w:t>
      </w:r>
      <w:r>
        <w:rPr>
          <w:rFonts w:eastAsia="Times New Roman" w:cs="Times New Roman"/>
          <w:szCs w:val="24"/>
        </w:rPr>
        <w:t xml:space="preserve">ναι εκκρεμείς, θα τις καταλάβει. </w:t>
      </w:r>
    </w:p>
    <w:p w14:paraId="6891359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Οπότε, το θέμα είναι</w:t>
      </w:r>
      <w:r>
        <w:rPr>
          <w:rFonts w:eastAsia="Times New Roman" w:cs="Times New Roman"/>
          <w:szCs w:val="24"/>
        </w:rPr>
        <w:t>,</w:t>
      </w:r>
      <w:r>
        <w:rPr>
          <w:rFonts w:eastAsia="Times New Roman" w:cs="Times New Roman"/>
          <w:szCs w:val="24"/>
        </w:rPr>
        <w:t xml:space="preserve"> αν είναι σωστή αυτή η ρύθμιση ή όχι. Υποστηρίζω ότι είναι. Πρώτον, ορισμένοι από εσάς προσέξατε, ορισμένοι όχι, αν δεν με απατά η μνήμη μου, το γεγονός ότι αυτή η ρύθμιση υπόκειται στον δικαστικό έλεγ</w:t>
      </w:r>
      <w:r>
        <w:rPr>
          <w:rFonts w:eastAsia="Times New Roman" w:cs="Times New Roman"/>
          <w:szCs w:val="24"/>
        </w:rPr>
        <w:t xml:space="preserve">χο. Δεν είναι μια νομοθετική άφεση ή μια νομοθετική εξάλειψη σε κάποιες πράξεις. Θα τεθεί υπό την κρίση των δικαστών το εάν θα αρθεί ο άδικος χαρακτήρας –αν θέλετε- κάποιων γνωμών </w:t>
      </w:r>
      <w:r>
        <w:rPr>
          <w:rFonts w:eastAsia="Times New Roman"/>
          <w:szCs w:val="24"/>
        </w:rPr>
        <w:t>οι οποίες</w:t>
      </w:r>
      <w:r>
        <w:rPr>
          <w:rFonts w:eastAsia="Times New Roman" w:cs="Times New Roman"/>
          <w:szCs w:val="24"/>
        </w:rPr>
        <w:t xml:space="preserve"> διατυπώθηκαν με όρους επιστημονικούς προφανώς, σύμφωνους με ουσιασ</w:t>
      </w:r>
      <w:r>
        <w:rPr>
          <w:rFonts w:eastAsia="Times New Roman" w:cs="Times New Roman"/>
          <w:szCs w:val="24"/>
        </w:rPr>
        <w:t>τικές προδιαγραφές</w:t>
      </w:r>
      <w:r>
        <w:rPr>
          <w:rFonts w:eastAsia="Times New Roman" w:cs="Times New Roman"/>
          <w:szCs w:val="24"/>
        </w:rPr>
        <w:t>,</w:t>
      </w:r>
      <w:r>
        <w:rPr>
          <w:rFonts w:eastAsia="Times New Roman" w:cs="Times New Roman"/>
          <w:szCs w:val="24"/>
        </w:rPr>
        <w:t xml:space="preserve"> που υπάρχουν σε σχετικά καταστατικά κείμενα, και βεβαίως ελεγμένες και από το Ελεγκτικό Συνέδριο. </w:t>
      </w:r>
    </w:p>
    <w:p w14:paraId="6891359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Τι συμβαίνει εδώ</w:t>
      </w:r>
      <w:r>
        <w:rPr>
          <w:rFonts w:eastAsia="Times New Roman" w:cs="Times New Roman"/>
          <w:szCs w:val="24"/>
        </w:rPr>
        <w:t>,</w:t>
      </w:r>
      <w:r>
        <w:rPr>
          <w:rFonts w:eastAsia="Times New Roman" w:cs="Times New Roman"/>
          <w:szCs w:val="24"/>
        </w:rPr>
        <w:t xml:space="preserve"> δηλαδή. Εδώ έχουμε να κάνουμε, κατ’ αρχήν, με μια πάγια ρύθμιση</w:t>
      </w:r>
      <w:r>
        <w:rPr>
          <w:rFonts w:eastAsia="Times New Roman" w:cs="Times New Roman"/>
          <w:szCs w:val="24"/>
        </w:rPr>
        <w:t>,</w:t>
      </w:r>
      <w:r>
        <w:rPr>
          <w:rFonts w:eastAsia="Times New Roman" w:cs="Times New Roman"/>
          <w:szCs w:val="24"/>
        </w:rPr>
        <w:t xml:space="preserve"> η οποία λέει ότι υπάρχει ελευθερία έκφρασης της επιστη</w:t>
      </w:r>
      <w:r>
        <w:rPr>
          <w:rFonts w:eastAsia="Times New Roman" w:cs="Times New Roman"/>
          <w:szCs w:val="24"/>
        </w:rPr>
        <w:t xml:space="preserve">μονικής γνώμης. Σε γνωμοδότηση αναφέρεται. Δεν αναφέρεται σε διαχειριστική πράξη ή σε διοικητική πράξη και να λέει ότι αυτή η πράξη δεν μπορεί να εξαλείφεται ή να λέει για την απαξία της ή οτιδήποτε, στην περίπτωση που δεν είναι ορθή. </w:t>
      </w:r>
    </w:p>
    <w:p w14:paraId="689135A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γνώμη, όμως, δεν π</w:t>
      </w:r>
      <w:r>
        <w:rPr>
          <w:rFonts w:eastAsia="Times New Roman" w:cs="Times New Roman"/>
          <w:szCs w:val="24"/>
        </w:rPr>
        <w:t>ρέπει πάντοτε να είναι ελεύθερη; Στην ουσία</w:t>
      </w:r>
      <w:r>
        <w:rPr>
          <w:rFonts w:eastAsia="Times New Roman" w:cs="Times New Roman"/>
          <w:szCs w:val="24"/>
        </w:rPr>
        <w:t>,</w:t>
      </w:r>
      <w:r>
        <w:rPr>
          <w:rFonts w:eastAsia="Times New Roman" w:cs="Times New Roman"/>
          <w:szCs w:val="24"/>
        </w:rPr>
        <w:t xml:space="preserve"> η ρύθμιση αυτή έρχεται και επαναλαμβάνει αυτό το οποίο είναι αποτυπωμένο ως πνεύμα, ως γενική αρχή και στο Σύνταγμά μας. </w:t>
      </w:r>
    </w:p>
    <w:p w14:paraId="689135A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Βεβαίως, το δικαστήριο θα αναγνωρίσει αυτούς τους όρους, εφόσον έχουν συντρέξει και διαδι</w:t>
      </w:r>
      <w:r>
        <w:rPr>
          <w:rFonts w:eastAsia="Times New Roman" w:cs="Times New Roman"/>
          <w:szCs w:val="24"/>
        </w:rPr>
        <w:t xml:space="preserve">καστικοί όροι, αλλά και ουσιαστικοί όροι, όπως είναι ακριβώς αυτοί </w:t>
      </w:r>
      <w:r>
        <w:rPr>
          <w:rFonts w:eastAsia="Times New Roman"/>
          <w:szCs w:val="24"/>
        </w:rPr>
        <w:t>οι οποίοι</w:t>
      </w:r>
      <w:r>
        <w:rPr>
          <w:rFonts w:eastAsia="Times New Roman" w:cs="Times New Roman"/>
          <w:szCs w:val="24"/>
        </w:rPr>
        <w:t xml:space="preserve"> θα ελεγχθούν από το Ελεγκτικό Συνέδριο.</w:t>
      </w:r>
    </w:p>
    <w:p w14:paraId="689135A2" w14:textId="77777777" w:rsidR="001E1C42" w:rsidRDefault="003A7B58">
      <w:pPr>
        <w:spacing w:after="0" w:line="600" w:lineRule="auto"/>
        <w:ind w:firstLine="720"/>
        <w:jc w:val="both"/>
        <w:rPr>
          <w:rFonts w:eastAsia="Times New Roman"/>
          <w:bCs/>
        </w:rPr>
      </w:pPr>
      <w:r>
        <w:rPr>
          <w:rFonts w:eastAsia="Times New Roman" w:cs="Times New Roman"/>
          <w:szCs w:val="24"/>
        </w:rPr>
        <w:t xml:space="preserve">Επομένως, έχουμε να κάνουμε με μια ρύθμιση, η οποία αναφέρεται μόνο σε γνώμες, κατοχυρώνει την ελευθερία έκφρασης γνώμης, </w:t>
      </w:r>
      <w:r>
        <w:rPr>
          <w:rFonts w:eastAsia="Times New Roman"/>
          <w:bCs/>
        </w:rPr>
        <w:t xml:space="preserve">προκειμένου όσοι </w:t>
      </w:r>
      <w:r>
        <w:rPr>
          <w:rFonts w:eastAsia="Times New Roman"/>
          <w:bCs/>
        </w:rPr>
        <w:t>θα κληθούν να διατυπώσουν μια γνώμη να μην έχουν ανησυχίες για το ποιο μπορεί να είναι το αποτέλεσμα της γνώμης τους στο μέλλον, όπου μπορεί να προκύψουν διάφορα ανακλαστικά θέματα, αλλά να μπορούν να διατυπώνουν την επιστημονική τους γνώμη ελεύθερα και βε</w:t>
      </w:r>
      <w:r>
        <w:rPr>
          <w:rFonts w:eastAsia="Times New Roman"/>
          <w:bCs/>
        </w:rPr>
        <w:t>βαίως</w:t>
      </w:r>
      <w:r>
        <w:rPr>
          <w:rFonts w:eastAsia="Times New Roman"/>
          <w:bCs/>
        </w:rPr>
        <w:t>,</w:t>
      </w:r>
      <w:r>
        <w:rPr>
          <w:rFonts w:eastAsia="Times New Roman"/>
          <w:bCs/>
        </w:rPr>
        <w:t xml:space="preserve"> υπό τον όρο ότι έχουν τηρήσει όλες τις προδιαγραφές ουσίας, οι οποίες προϋπάρχουν.</w:t>
      </w:r>
    </w:p>
    <w:p w14:paraId="689135A3" w14:textId="77777777" w:rsidR="001E1C42" w:rsidRDefault="003A7B58">
      <w:pPr>
        <w:spacing w:after="0" w:line="600" w:lineRule="auto"/>
        <w:ind w:firstLine="720"/>
        <w:jc w:val="both"/>
        <w:rPr>
          <w:rFonts w:eastAsia="Times New Roman"/>
          <w:bCs/>
        </w:rPr>
      </w:pPr>
      <w:r>
        <w:rPr>
          <w:rFonts w:eastAsia="Times New Roman"/>
          <w:bCs/>
        </w:rPr>
        <w:t>Νομίζω ότι αν είχα περισσότερο χρόνο, θα μπορούσα να μιλήσω περισσότερο. Όμως, αν υπάρξουν επιμέρους παρατηρήσεις, θα επανέλθω.</w:t>
      </w:r>
    </w:p>
    <w:p w14:paraId="689135A4" w14:textId="77777777" w:rsidR="001E1C42" w:rsidRDefault="003A7B58">
      <w:pPr>
        <w:spacing w:after="0" w:line="600" w:lineRule="auto"/>
        <w:ind w:firstLine="720"/>
        <w:jc w:val="both"/>
        <w:rPr>
          <w:rFonts w:eastAsia="Times New Roman"/>
          <w:bCs/>
        </w:rPr>
      </w:pPr>
      <w:r>
        <w:rPr>
          <w:rFonts w:eastAsia="Times New Roman"/>
          <w:b/>
          <w:bCs/>
        </w:rPr>
        <w:t xml:space="preserve">ΜΑΥΡΟΥΔΗΣ ΒΟΡΙΔΗΣ: </w:t>
      </w:r>
      <w:r>
        <w:rPr>
          <w:rFonts w:eastAsia="Times New Roman"/>
          <w:bCs/>
        </w:rPr>
        <w:t xml:space="preserve">Κύριε Υπουργέ, για </w:t>
      </w:r>
      <w:r>
        <w:rPr>
          <w:rFonts w:eastAsia="Times New Roman"/>
          <w:bCs/>
        </w:rPr>
        <w:t>την τροπολογία που σας προτείναμε τι σκέφτεστε;</w:t>
      </w:r>
    </w:p>
    <w:p w14:paraId="689135A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Να σας πω ευχαρίστως.</w:t>
      </w:r>
    </w:p>
    <w:p w14:paraId="689135A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 αρχάς, επί της αρχής συμφωνώ. Νομίζω ότι είναι δύσκολο να τη δεχθούμε σήμερα</w:t>
      </w:r>
      <w:r>
        <w:rPr>
          <w:rFonts w:eastAsia="Times New Roman" w:cs="Times New Roman"/>
          <w:szCs w:val="24"/>
        </w:rPr>
        <w:t>,</w:t>
      </w:r>
      <w:r>
        <w:rPr>
          <w:rFonts w:eastAsia="Times New Roman" w:cs="Times New Roman"/>
          <w:szCs w:val="24"/>
        </w:rPr>
        <w:t xml:space="preserve"> γιατί θέλει κάπ</w:t>
      </w:r>
      <w:r>
        <w:rPr>
          <w:rFonts w:eastAsia="Times New Roman" w:cs="Times New Roman"/>
          <w:szCs w:val="24"/>
        </w:rPr>
        <w:t xml:space="preserve">οια επεξεργασία, διότι αφορά και την ηχορύπανση και τον Ποινικό Κώδικα, το πταίσμα. </w:t>
      </w:r>
    </w:p>
    <w:p w14:paraId="689135A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Εγώ συμφωνώ σε αυτό που λέτε οι τέσσερις ερωτώντες ότι</w:t>
      </w:r>
      <w:r>
        <w:rPr>
          <w:rFonts w:eastAsia="Times New Roman" w:cs="Times New Roman"/>
          <w:szCs w:val="24"/>
        </w:rPr>
        <w:t>,</w:t>
      </w:r>
      <w:r>
        <w:rPr>
          <w:rFonts w:eastAsia="Times New Roman" w:cs="Times New Roman"/>
          <w:szCs w:val="24"/>
        </w:rPr>
        <w:t xml:space="preserve"> εάν αυτές οι πράξεις ηχορύπανσης γίνονται κατ’ επανάληψη, πραγματικά είναι πολύ σοβαρά επιβλαβείς και το πταίσμα δε</w:t>
      </w:r>
      <w:r>
        <w:rPr>
          <w:rFonts w:eastAsia="Times New Roman" w:cs="Times New Roman"/>
          <w:szCs w:val="24"/>
        </w:rPr>
        <w:t xml:space="preserve">ν αρκεί για την αντιμετώπισή τους. Το Υπουργείο Δικαιοσύνης έχει καταρτήσει νομοσχέδιο, επίσης, το οποίο προωθεί, και θα τη δούμε με προσοχή, </w:t>
      </w:r>
      <w:r>
        <w:rPr>
          <w:rFonts w:eastAsia="Times New Roman"/>
          <w:bCs/>
        </w:rPr>
        <w:t>προκειμένου να</w:t>
      </w:r>
      <w:r>
        <w:rPr>
          <w:rFonts w:eastAsia="Times New Roman" w:cs="Times New Roman"/>
          <w:szCs w:val="24"/>
        </w:rPr>
        <w:t xml:space="preserve"> την υιοθετήσουμε, με μια διαφορετική όμως αιτιολογική έκθεση, κύριε Βορίδη. Έτσι πιστεύω.</w:t>
      </w:r>
    </w:p>
    <w:p w14:paraId="689135A8" w14:textId="77777777" w:rsidR="001E1C42" w:rsidRDefault="003A7B58">
      <w:pPr>
        <w:spacing w:after="0" w:line="600" w:lineRule="auto"/>
        <w:ind w:firstLine="720"/>
        <w:jc w:val="both"/>
        <w:rPr>
          <w:rFonts w:eastAsia="Times New Roman" w:cs="Times New Roman"/>
          <w:szCs w:val="24"/>
        </w:rPr>
      </w:pPr>
      <w:r>
        <w:rPr>
          <w:rFonts w:eastAsia="Times New Roman"/>
          <w:szCs w:val="24"/>
        </w:rPr>
        <w:t>Ευχαριστώ</w:t>
      </w:r>
      <w:r>
        <w:rPr>
          <w:rFonts w:eastAsia="Times New Roman"/>
          <w:szCs w:val="24"/>
        </w:rPr>
        <w:t xml:space="preserve"> πολύ.</w:t>
      </w:r>
      <w:r>
        <w:rPr>
          <w:rFonts w:eastAsia="Times New Roman" w:cs="Times New Roman"/>
          <w:szCs w:val="24"/>
        </w:rPr>
        <w:t xml:space="preserve"> </w:t>
      </w:r>
    </w:p>
    <w:p w14:paraId="689135A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 xml:space="preserve">Κύριε Υπουργέ, θα πείτε για τις τροπολογίες; </w:t>
      </w:r>
    </w:p>
    <w:p w14:paraId="689135A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θα ήθελα τον λόγο επί της διαδικασίας.</w:t>
      </w:r>
    </w:p>
    <w:p w14:paraId="689135A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Μισό λεπτό. Περιμένετε.</w:t>
      </w:r>
    </w:p>
    <w:p w14:paraId="689135AC" w14:textId="77777777" w:rsidR="001E1C42" w:rsidRDefault="003A7B58">
      <w:pPr>
        <w:spacing w:after="0" w:line="600" w:lineRule="auto"/>
        <w:ind w:firstLine="720"/>
        <w:jc w:val="both"/>
        <w:rPr>
          <w:rFonts w:eastAsia="Times New Roman" w:cs="Times New Roman"/>
          <w:b/>
          <w:szCs w:val="24"/>
        </w:rPr>
      </w:pPr>
      <w:r>
        <w:rPr>
          <w:rFonts w:eastAsia="Times New Roman" w:cs="Times New Roman"/>
          <w:szCs w:val="24"/>
        </w:rPr>
        <w:t xml:space="preserve">Κύριοι συνάδελφοι, να συνεννοηθούμε λίγο για τη διαδικασία. Επειδή αναμένονται… </w:t>
      </w:r>
    </w:p>
    <w:p w14:paraId="689135A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Τι αναμένονται; </w:t>
      </w:r>
      <w:r>
        <w:rPr>
          <w:rFonts w:eastAsia="Times New Roman"/>
          <w:szCs w:val="24"/>
        </w:rPr>
        <w:t>Όχι, κύριε Πρόεδρε!</w:t>
      </w:r>
    </w:p>
    <w:p w14:paraId="689135AE" w14:textId="77777777" w:rsidR="001E1C42" w:rsidRDefault="003A7B58">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…άλλες τρεις τροπολογίες…</w:t>
      </w:r>
    </w:p>
    <w:p w14:paraId="689135A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κύριε Πρόεδρε!</w:t>
      </w:r>
    </w:p>
    <w:p w14:paraId="689135B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b/>
          <w:szCs w:val="24"/>
        </w:rPr>
        <w:t>:</w:t>
      </w:r>
      <w:r>
        <w:rPr>
          <w:rFonts w:eastAsia="Times New Roman" w:cs="Times New Roman"/>
          <w:szCs w:val="24"/>
        </w:rPr>
        <w:t xml:space="preserve"> Κύριε Πρόεδρε, αυτό είναι ανεπίτρεπτο. </w:t>
      </w:r>
    </w:p>
    <w:p w14:paraId="689135B1" w14:textId="77777777" w:rsidR="001E1C42" w:rsidRDefault="003A7B58">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Συγγνώμη, σας παρακαλώ! Να μπορέσουμε να κάνουμε έναν διάλογο πολιτισμένο. </w:t>
      </w:r>
    </w:p>
    <w:p w14:paraId="689135B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proofErr w:type="spellStart"/>
      <w:r>
        <w:rPr>
          <w:rFonts w:eastAsia="Times New Roman" w:cs="Times New Roman"/>
          <w:szCs w:val="24"/>
        </w:rPr>
        <w:t>Διανυκτερεύον</w:t>
      </w:r>
      <w:proofErr w:type="spellEnd"/>
      <w:r>
        <w:rPr>
          <w:rFonts w:eastAsia="Times New Roman" w:cs="Times New Roman"/>
          <w:szCs w:val="24"/>
        </w:rPr>
        <w:t xml:space="preserve"> φαρμακείο είναι η Βουλή,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πολύ, αλλά εσ</w:t>
      </w:r>
      <w:r>
        <w:rPr>
          <w:rFonts w:eastAsia="Times New Roman" w:cs="Times New Roman"/>
          <w:szCs w:val="24"/>
        </w:rPr>
        <w:t>είς ειδικά…</w:t>
      </w:r>
    </w:p>
    <w:p w14:paraId="689135B3" w14:textId="77777777" w:rsidR="001E1C42" w:rsidRDefault="003A7B58">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Επειδή αναμένεται να κατατεθούν άλλες τρεις τροπολογίες, μέχρι να κατατεθούν και να συζητήσουμε για όλα τα θέματα που τίθενται και επί της ουσίας και επί της </w:t>
      </w:r>
      <w:r>
        <w:rPr>
          <w:rFonts w:eastAsia="Times New Roman"/>
          <w:szCs w:val="24"/>
        </w:rPr>
        <w:t xml:space="preserve">διαδικασίας </w:t>
      </w:r>
      <w:r>
        <w:rPr>
          <w:rFonts w:eastAsia="Times New Roman" w:cs="Times New Roman"/>
          <w:szCs w:val="24"/>
        </w:rPr>
        <w:t xml:space="preserve">–είναι εδώ οι παριστάμενοι Υπουργοί- θα </w:t>
      </w:r>
      <w:r>
        <w:rPr>
          <w:rFonts w:eastAsia="Times New Roman" w:cs="Times New Roman"/>
          <w:szCs w:val="24"/>
        </w:rPr>
        <w:t>πρότεινα, προκειμένου να έχουμε όλο το τοπίο, να δώσουμε τον λόγο για δώδεκα λεπτά στον Κοινοβουλευτικό Εκπρόσωπο του ΣΥΡΙΖΑ κ. Τσίρκα. Στο μεταξύ</w:t>
      </w:r>
      <w:r>
        <w:rPr>
          <w:rFonts w:eastAsia="Times New Roman" w:cs="Times New Roman"/>
          <w:szCs w:val="24"/>
        </w:rPr>
        <w:t>,</w:t>
      </w:r>
      <w:r>
        <w:rPr>
          <w:rFonts w:eastAsia="Times New Roman" w:cs="Times New Roman"/>
          <w:szCs w:val="24"/>
        </w:rPr>
        <w:t xml:space="preserve"> θα ξέρουμε ακριβώς ποια είναι η κατάσταση και τότε θα μιλήσουμε επ’ αυτών. Μην ανοίξουμε συζήτηση…</w:t>
      </w:r>
    </w:p>
    <w:p w14:paraId="689135B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ΜΑΥΡΟΥΔΗΣ</w:t>
      </w:r>
      <w:r>
        <w:rPr>
          <w:rFonts w:eastAsia="Times New Roman" w:cs="Times New Roman"/>
          <w:b/>
          <w:szCs w:val="24"/>
        </w:rPr>
        <w:t xml:space="preserve"> ΒΟΡΙΔΗΣ:</w:t>
      </w:r>
      <w:r>
        <w:rPr>
          <w:rFonts w:eastAsia="Times New Roman" w:cs="Times New Roman"/>
          <w:szCs w:val="24"/>
        </w:rPr>
        <w:t xml:space="preserve"> Κύριε Πρόεδρε, η κατάσταση είναι τραγική!</w:t>
      </w:r>
    </w:p>
    <w:p w14:paraId="689135B5" w14:textId="77777777" w:rsidR="001E1C42" w:rsidRDefault="003A7B58">
      <w:pPr>
        <w:spacing w:after="0" w:line="600" w:lineRule="auto"/>
        <w:ind w:firstLine="720"/>
        <w:jc w:val="both"/>
        <w:rPr>
          <w:rFonts w:eastAsia="Times New Roman"/>
          <w:szCs w:val="24"/>
        </w:rPr>
      </w:pPr>
      <w:r>
        <w:rPr>
          <w:rFonts w:eastAsia="Times New Roman" w:cs="Times New Roman"/>
          <w:b/>
          <w:szCs w:val="24"/>
        </w:rPr>
        <w:t>ΝΙΚΗ ΚΕΡΑΜΕΩΣ:</w:t>
      </w:r>
      <w:r>
        <w:rPr>
          <w:rFonts w:eastAsia="Times New Roman" w:cs="Times New Roman"/>
          <w:szCs w:val="24"/>
        </w:rPr>
        <w:t xml:space="preserve"> Κύριε Πρόεδρε, θα ήθελα τον λόγο επί της </w:t>
      </w:r>
      <w:r>
        <w:rPr>
          <w:rFonts w:eastAsia="Times New Roman"/>
          <w:szCs w:val="24"/>
        </w:rPr>
        <w:t>διαδικασίας.</w:t>
      </w:r>
    </w:p>
    <w:p w14:paraId="689135B6" w14:textId="77777777" w:rsidR="001E1C42" w:rsidRDefault="003A7B58">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επειδή πρέπει να γυρίσω στο Υπουργείο, θερμή παράκληση να μιλήσω γι</w:t>
      </w:r>
      <w:r>
        <w:rPr>
          <w:rFonts w:eastAsia="Times New Roman"/>
          <w:szCs w:val="24"/>
        </w:rPr>
        <w:t>α τις δύο τροπολογίες.</w:t>
      </w:r>
    </w:p>
    <w:p w14:paraId="689135B7"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 βιάζεται ο Υπουργός! </w:t>
      </w:r>
    </w:p>
    <w:p w14:paraId="689135B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Πολύ ωραίος!</w:t>
      </w:r>
    </w:p>
    <w:p w14:paraId="689135B9"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το Κοινοβούλιο θα ταπεινώνεται συστηματικά; Τι περιφρόνηση είναι αυτή προς το Κοινοβούλιο; Τι στάση είναι αυτή; </w:t>
      </w:r>
    </w:p>
    <w:p w14:paraId="689135B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w:t>
      </w:r>
      <w:r>
        <w:rPr>
          <w:rFonts w:eastAsia="Times New Roman" w:cs="Times New Roman"/>
          <w:b/>
          <w:szCs w:val="24"/>
        </w:rPr>
        <w:t>ΕΡΑΜΕΩΣ:</w:t>
      </w:r>
      <w:r>
        <w:rPr>
          <w:rFonts w:eastAsia="Times New Roman" w:cs="Times New Roman"/>
          <w:szCs w:val="24"/>
        </w:rPr>
        <w:t xml:space="preserve"> Κύριε Πρόεδρε, είναι προκλητικά αυτά που συμβαίνουν εδώ μέσα!</w:t>
      </w:r>
    </w:p>
    <w:p w14:paraId="689135BB" w14:textId="77777777" w:rsidR="001E1C42" w:rsidRDefault="003A7B58">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Κύριε Υπουργέ, αν μου επιτρέπετε, νομίζω ότι μπορούμε να δώσουμε τον λόγο για δώδεκα λεπτά στον κ. Τσίρκα και αμέσως μετά</w:t>
      </w:r>
      <w:r>
        <w:rPr>
          <w:rFonts w:eastAsia="Times New Roman" w:cs="Times New Roman"/>
          <w:szCs w:val="24"/>
        </w:rPr>
        <w:t>,</w:t>
      </w:r>
      <w:r>
        <w:rPr>
          <w:rFonts w:eastAsia="Times New Roman" w:cs="Times New Roman"/>
          <w:szCs w:val="24"/>
        </w:rPr>
        <w:t xml:space="preserve"> έχοντας όλο το τοπίο</w:t>
      </w:r>
      <w:r>
        <w:rPr>
          <w:rFonts w:eastAsia="Times New Roman" w:cs="Times New Roman"/>
          <w:szCs w:val="24"/>
        </w:rPr>
        <w:t>,</w:t>
      </w:r>
      <w:r>
        <w:rPr>
          <w:rFonts w:eastAsia="Times New Roman" w:cs="Times New Roman"/>
          <w:szCs w:val="24"/>
        </w:rPr>
        <w:t xml:space="preserve"> μπορού</w:t>
      </w:r>
      <w:r>
        <w:rPr>
          <w:rFonts w:eastAsia="Times New Roman" w:cs="Times New Roman"/>
          <w:szCs w:val="24"/>
        </w:rPr>
        <w:t xml:space="preserve">με να μιλήσουμε επ’ αυτών. </w:t>
      </w:r>
    </w:p>
    <w:p w14:paraId="689135B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Επομένως, θα μου επιτρέψετε να δώσω τον λόγο για δώδεκα λεπτά αυστηρά στον κ. Τσίρκα. Πιστεύω ότι θα ξεκαθαρίσει το τοπίο και…</w:t>
      </w:r>
    </w:p>
    <w:p w14:paraId="689135BD" w14:textId="77777777" w:rsidR="001E1C42" w:rsidRDefault="003A7B58">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 xml:space="preserve">ΝΙΚΗ ΚΕΡΑΜΕΩΣ: </w:t>
      </w:r>
      <w:r>
        <w:rPr>
          <w:rFonts w:eastAsia="Times New Roman"/>
          <w:szCs w:val="24"/>
        </w:rPr>
        <w:t>Κύριε Πρόεδρε, θα μου επιτρέψει ο κύριος συνάδελφος επί της διαδικασίας, γιατί αυτό π</w:t>
      </w:r>
      <w:r>
        <w:rPr>
          <w:rFonts w:eastAsia="Times New Roman"/>
          <w:szCs w:val="24"/>
        </w:rPr>
        <w:t xml:space="preserve">ου συμβαίνει είναι πολύ σοβαρό. </w:t>
      </w:r>
    </w:p>
    <w:p w14:paraId="689135BE" w14:textId="77777777" w:rsidR="001E1C42" w:rsidRDefault="003A7B58">
      <w:pPr>
        <w:spacing w:after="0" w:line="600" w:lineRule="auto"/>
        <w:ind w:firstLine="720"/>
        <w:jc w:val="both"/>
        <w:rPr>
          <w:rFonts w:eastAsia="Times New Roman"/>
          <w:szCs w:val="24"/>
        </w:rPr>
      </w:pPr>
      <w:r>
        <w:rPr>
          <w:rFonts w:eastAsia="Times New Roman"/>
          <w:szCs w:val="24"/>
        </w:rPr>
        <w:t>Κύριε Πρόεδρε, εισάγεται τροπολογία…</w:t>
      </w:r>
    </w:p>
    <w:p w14:paraId="689135BF"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το δούμε, όμως, μετά. Ναι, αλλά τώρα δεν είμαστε σ’ αυτήν τη διαδικασία. Δεν έχει ανοίξει ο κατάλογος με τις τροπολογίες. Είμαστε στη διαδικασία να ολοκληρώσει ο κύριος…</w:t>
      </w:r>
    </w:p>
    <w:p w14:paraId="689135C0"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Ποιος κατάλογος, κύριε Πρόεδρε; Κλείνει η συνεδρίαση, τελειώνει η σ</w:t>
      </w:r>
      <w:r>
        <w:rPr>
          <w:rFonts w:eastAsia="Times New Roman"/>
          <w:szCs w:val="24"/>
        </w:rPr>
        <w:t xml:space="preserve">υνεδρίαση! </w:t>
      </w:r>
    </w:p>
    <w:p w14:paraId="689135C1"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όχι. Έτσι, δεν μπορεί να γίνει, γιατί θα ανοίξει μια ολόκληρη συζήτηση και θα διαταραχθεί η πορεία που έχουμε. Είναι ο τελευταίος Κοινοβουλευτικός Εκπρόσωπος. Θα το δούμε μετά. </w:t>
      </w:r>
    </w:p>
    <w:p w14:paraId="689135C2" w14:textId="77777777" w:rsidR="001E1C42" w:rsidRDefault="003A7B58">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w:t>
      </w:r>
      <w:r>
        <w:rPr>
          <w:rFonts w:eastAsia="Times New Roman"/>
          <w:szCs w:val="24"/>
        </w:rPr>
        <w:t>ε, εισάγεται τροπολογία για θέμα που συζητήθηκε χθες στην Ολομέλεια!</w:t>
      </w:r>
    </w:p>
    <w:p w14:paraId="689135C3"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έχετε, όμως, τον λόγο. Μιλάτε πάνω στη διαδικασία. </w:t>
      </w:r>
    </w:p>
    <w:p w14:paraId="689135C4" w14:textId="77777777" w:rsidR="001E1C42" w:rsidRDefault="003A7B58">
      <w:pPr>
        <w:spacing w:after="0" w:line="600" w:lineRule="auto"/>
        <w:ind w:firstLine="720"/>
        <w:jc w:val="both"/>
        <w:rPr>
          <w:rFonts w:eastAsia="Times New Roman"/>
          <w:szCs w:val="24"/>
        </w:rPr>
      </w:pPr>
      <w:r>
        <w:rPr>
          <w:rFonts w:eastAsia="Times New Roman"/>
          <w:szCs w:val="24"/>
        </w:rPr>
        <w:t xml:space="preserve">Θα μιλήσει, λοιπόν, ο κ. Τσίρκας και αμέσως μετά θα ανοίξουμε το θέμα. </w:t>
      </w:r>
    </w:p>
    <w:p w14:paraId="689135C5" w14:textId="77777777" w:rsidR="001E1C42" w:rsidRDefault="003A7B58">
      <w:pPr>
        <w:spacing w:after="0" w:line="600" w:lineRule="auto"/>
        <w:ind w:firstLine="720"/>
        <w:jc w:val="both"/>
        <w:rPr>
          <w:rFonts w:eastAsia="Times New Roman"/>
          <w:b/>
          <w:szCs w:val="24"/>
        </w:rPr>
      </w:pPr>
      <w:r>
        <w:rPr>
          <w:rFonts w:eastAsia="Times New Roman"/>
          <w:szCs w:val="24"/>
        </w:rPr>
        <w:t xml:space="preserve">Ορίστε, κύριε Τσίρκα, έχετε τον λόγο. </w:t>
      </w:r>
    </w:p>
    <w:p w14:paraId="689135C6" w14:textId="77777777" w:rsidR="001E1C42" w:rsidRDefault="003A7B58">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Ευχαριστώ, κύριε Πρόεδρε. </w:t>
      </w:r>
    </w:p>
    <w:p w14:paraId="689135C7" w14:textId="77777777" w:rsidR="001E1C42" w:rsidRDefault="003A7B58">
      <w:pPr>
        <w:spacing w:after="0" w:line="600" w:lineRule="auto"/>
        <w:ind w:firstLine="720"/>
        <w:jc w:val="both"/>
        <w:rPr>
          <w:rFonts w:eastAsia="Times New Roman"/>
          <w:szCs w:val="24"/>
        </w:rPr>
      </w:pPr>
      <w:r>
        <w:rPr>
          <w:rFonts w:eastAsia="Times New Roman"/>
          <w:szCs w:val="24"/>
        </w:rPr>
        <w:t>Κύριοι Υπουργοί, κυρίες και κύριοι Βουλευτές, αντικείμενο του νομοσχεδίου που συζητάμε σήμερα είναι ο εκσυγχρονισμός της νομοθεσίας μας, της έννομης τάξης στο πεδίο του κυ</w:t>
      </w:r>
      <w:r>
        <w:rPr>
          <w:rFonts w:eastAsia="Times New Roman"/>
          <w:szCs w:val="24"/>
        </w:rPr>
        <w:t xml:space="preserve">βερνοχώρου. </w:t>
      </w:r>
    </w:p>
    <w:p w14:paraId="689135C8" w14:textId="77777777" w:rsidR="001E1C42" w:rsidRDefault="003A7B58">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στην Αίθουσα)</w:t>
      </w:r>
    </w:p>
    <w:p w14:paraId="689135C9"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Βρέχει τροπολογίες σήμερα εδώ!</w:t>
      </w:r>
    </w:p>
    <w:p w14:paraId="689135CA"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Έφεραν άλλες δύο, κύριε Πρόεδρε! Δεν είναι δυνατόν!</w:t>
      </w:r>
    </w:p>
    <w:p w14:paraId="689135CB" w14:textId="77777777" w:rsidR="001E1C42" w:rsidRDefault="003A7B58">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Θα με αφήσετε να συνεχίσω; </w:t>
      </w:r>
    </w:p>
    <w:p w14:paraId="689135CC"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Κακώς καθόμαστε τώρα</w:t>
      </w:r>
      <w:r>
        <w:rPr>
          <w:rFonts w:eastAsia="Times New Roman"/>
          <w:szCs w:val="24"/>
        </w:rPr>
        <w:t xml:space="preserve"> εδώ!</w:t>
      </w:r>
    </w:p>
    <w:p w14:paraId="689135C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καθίσουμε μέχρι τέλους, γιατί αποκτά ενδιαφέρον η συμμετοχή μας! Έφεραν άλλες δύο τροπολογίες!</w:t>
      </w:r>
    </w:p>
    <w:p w14:paraId="689135CE"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Τι λέτε γι’ αυτό το κακό, κύριε Πρόεδρε; Το Προεδρείο τι λέει γι’ αυτό το πράγμα; </w:t>
      </w:r>
    </w:p>
    <w:p w14:paraId="689135C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w:t>
      </w:r>
      <w:r>
        <w:rPr>
          <w:rFonts w:eastAsia="Times New Roman" w:cs="Times New Roman"/>
          <w:szCs w:val="24"/>
        </w:rPr>
        <w:t>ε, αυτά είναι ανεπίτρεπτα πράγματα!</w:t>
      </w:r>
    </w:p>
    <w:p w14:paraId="689135D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Βρέχει τροπολογίες!</w:t>
      </w:r>
    </w:p>
    <w:p w14:paraId="689135D1" w14:textId="77777777" w:rsidR="001E1C42" w:rsidRDefault="003A7B58">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Γι’ αυτό τι λέτε; Ο Πρόεδρος της Βουλής τι λέει γι’ αυτό το πράγμα; </w:t>
      </w:r>
    </w:p>
    <w:p w14:paraId="689135D2" w14:textId="77777777" w:rsidR="001E1C42" w:rsidRDefault="003A7B58">
      <w:pPr>
        <w:spacing w:after="0" w:line="600" w:lineRule="auto"/>
        <w:ind w:firstLine="720"/>
        <w:jc w:val="both"/>
        <w:rPr>
          <w:rFonts w:eastAsia="Times New Roman"/>
          <w:szCs w:val="24"/>
        </w:rPr>
      </w:pPr>
      <w:r>
        <w:rPr>
          <w:rFonts w:eastAsia="Times New Roman" w:cs="Times New Roman"/>
          <w:b/>
          <w:szCs w:val="24"/>
        </w:rPr>
        <w:t>ΝΙΚΗ ΚΕΡΑΜΕΩΣ:</w:t>
      </w:r>
      <w:r>
        <w:rPr>
          <w:rFonts w:eastAsia="Times New Roman" w:cs="Times New Roman"/>
          <w:szCs w:val="24"/>
        </w:rPr>
        <w:t xml:space="preserve"> Κύριε Πρόεδρε, υ</w:t>
      </w:r>
      <w:r>
        <w:rPr>
          <w:rFonts w:eastAsia="Times New Roman"/>
          <w:szCs w:val="24"/>
        </w:rPr>
        <w:t>πάρχει ένας Βουλευτής που θα έχει διαβάσει αυτές τις τροπο</w:t>
      </w:r>
      <w:r>
        <w:rPr>
          <w:rFonts w:eastAsia="Times New Roman"/>
          <w:szCs w:val="24"/>
        </w:rPr>
        <w:t>λογίες πριν ψηφιστούν; Αδιαφορείτε, κύριε Πρόεδρε, πλήρως; Ρωτώ!</w:t>
      </w:r>
    </w:p>
    <w:p w14:paraId="689135D3" w14:textId="77777777" w:rsidR="001E1C42" w:rsidRDefault="003A7B58">
      <w:pPr>
        <w:spacing w:after="0" w:line="600" w:lineRule="auto"/>
        <w:ind w:firstLine="720"/>
        <w:jc w:val="center"/>
        <w:rPr>
          <w:rFonts w:eastAsia="Times New Roman"/>
          <w:szCs w:val="24"/>
        </w:rPr>
      </w:pPr>
      <w:r>
        <w:rPr>
          <w:rFonts w:eastAsia="Times New Roman"/>
          <w:szCs w:val="24"/>
        </w:rPr>
        <w:t>(Φωνασκίες-</w:t>
      </w:r>
      <w:r>
        <w:rPr>
          <w:rFonts w:eastAsia="Times New Roman"/>
          <w:szCs w:val="24"/>
        </w:rPr>
        <w:t>δ</w:t>
      </w:r>
      <w:r>
        <w:rPr>
          <w:rFonts w:eastAsia="Times New Roman"/>
          <w:szCs w:val="24"/>
        </w:rPr>
        <w:t>ιαμαρτυρίες από την πτέρυγα της Νέας Δημοκρατίας)</w:t>
      </w:r>
    </w:p>
    <w:p w14:paraId="689135D4"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τα δούμε όλα!</w:t>
      </w:r>
    </w:p>
    <w:p w14:paraId="689135D5" w14:textId="77777777" w:rsidR="001E1C42" w:rsidRDefault="003A7B58">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Πώς προστατεύετε το κύρος του Κοινοβουλίου από τον εξευτελι</w:t>
      </w:r>
      <w:r>
        <w:rPr>
          <w:rFonts w:eastAsia="Times New Roman"/>
          <w:szCs w:val="24"/>
        </w:rPr>
        <w:t xml:space="preserve">σμό που κάνει η Κυβέρνηση στο Κοινοβούλιο; </w:t>
      </w:r>
    </w:p>
    <w:p w14:paraId="689135D6"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τα δούμε όλα!</w:t>
      </w:r>
    </w:p>
    <w:p w14:paraId="689135D7" w14:textId="77777777" w:rsidR="001E1C42" w:rsidRDefault="003A7B58">
      <w:pPr>
        <w:spacing w:after="0" w:line="600" w:lineRule="auto"/>
        <w:ind w:firstLine="720"/>
        <w:jc w:val="both"/>
        <w:rPr>
          <w:rFonts w:eastAsia="Times New Roman"/>
          <w:szCs w:val="24"/>
        </w:rPr>
      </w:pPr>
      <w:r>
        <w:rPr>
          <w:rFonts w:eastAsia="Times New Roman" w:cs="Times New Roman"/>
          <w:b/>
          <w:szCs w:val="24"/>
        </w:rPr>
        <w:t xml:space="preserve">ΝΙΚΗ ΚΕΡΑΜΕΩΣ: </w:t>
      </w:r>
      <w:r>
        <w:rPr>
          <w:rFonts w:eastAsia="Times New Roman" w:cs="Times New Roman"/>
          <w:szCs w:val="24"/>
        </w:rPr>
        <w:t>Κύριε Πρόεδρε, υ</w:t>
      </w:r>
      <w:r>
        <w:rPr>
          <w:rFonts w:eastAsia="Times New Roman"/>
          <w:szCs w:val="24"/>
        </w:rPr>
        <w:t>πάρχει ένας Βουλευτής που θα διαβάσει όλα αυτά; Ένας Βουλευτής, κύριε Πρόεδρε!</w:t>
      </w:r>
    </w:p>
    <w:p w14:paraId="689135D8"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689135D9"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ΚΑΤΡΟΥΓΚΑΛΟΣ (Υπουργός Εργασίας, Κοινωνικής Ασφάλισης και Κοινωνικής Αλληλεγγύης):</w:t>
      </w:r>
      <w:r>
        <w:rPr>
          <w:rFonts w:eastAsia="Times New Roman"/>
          <w:szCs w:val="24"/>
        </w:rPr>
        <w:t xml:space="preserve"> Όχι άλλη υποκρισία, όχι άλλη δημαγωγία! Αν δεν θέλετε να ψηφιστεί το ΕΚΑΣ, να το πείτε!</w:t>
      </w:r>
    </w:p>
    <w:p w14:paraId="689135DA"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Αφήστε τα αυτά τώρα!</w:t>
      </w:r>
    </w:p>
    <w:p w14:paraId="689135D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Αφήστε τα αυτά!</w:t>
      </w:r>
    </w:p>
    <w:p w14:paraId="689135DC"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(Φωνασ</w:t>
      </w:r>
      <w:r>
        <w:rPr>
          <w:rFonts w:eastAsia="Times New Roman" w:cs="Times New Roman"/>
          <w:szCs w:val="24"/>
        </w:rPr>
        <w:t>κίες-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689135DD" w14:textId="77777777" w:rsidR="001E1C42" w:rsidRDefault="003A7B58">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Κύριε Πρόεδρε, παραχωρούνται ακίνητα! </w:t>
      </w:r>
    </w:p>
    <w:p w14:paraId="689135DE" w14:textId="77777777" w:rsidR="001E1C42" w:rsidRDefault="003A7B58">
      <w:pPr>
        <w:spacing w:after="0" w:line="600" w:lineRule="auto"/>
        <w:ind w:firstLine="720"/>
        <w:jc w:val="both"/>
        <w:rPr>
          <w:rFonts w:eastAsia="Times New Roman"/>
          <w:b/>
          <w:szCs w:val="24"/>
        </w:rPr>
      </w:pPr>
      <w:r>
        <w:rPr>
          <w:rFonts w:eastAsia="Times New Roman"/>
          <w:b/>
          <w:szCs w:val="24"/>
        </w:rPr>
        <w:t xml:space="preserve">ΚΩΝΣΤΑΝΤΙΝΟΣ ΤΖΑΒΑΡΑΣ: </w:t>
      </w:r>
      <w:r>
        <w:rPr>
          <w:rFonts w:eastAsia="Times New Roman"/>
          <w:szCs w:val="24"/>
        </w:rPr>
        <w:t>Είστε πολύ δημοκράτης</w:t>
      </w:r>
      <w:r>
        <w:rPr>
          <w:rFonts w:eastAsia="Times New Roman"/>
          <w:szCs w:val="24"/>
        </w:rPr>
        <w:t>,</w:t>
      </w:r>
      <w:r>
        <w:rPr>
          <w:rFonts w:eastAsia="Times New Roman"/>
          <w:szCs w:val="24"/>
        </w:rPr>
        <w:t xml:space="preserve"> για να είστε εδώ!</w:t>
      </w:r>
      <w:r>
        <w:rPr>
          <w:rFonts w:eastAsia="Times New Roman"/>
          <w:b/>
          <w:szCs w:val="24"/>
        </w:rPr>
        <w:t xml:space="preserve"> </w:t>
      </w:r>
    </w:p>
    <w:p w14:paraId="689135DF" w14:textId="77777777" w:rsidR="001E1C42" w:rsidRDefault="003A7B58">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Δεν ντρέπεσαι λίγο; Υπάρχει κάποιος να προστατέψει τη Βουλή από αυτό; </w:t>
      </w:r>
    </w:p>
    <w:p w14:paraId="689135E0"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έχει κανείς σας τον λόγο! Δεν γίνεται έτσι συζήτηση!</w:t>
      </w:r>
    </w:p>
    <w:p w14:paraId="689135E1" w14:textId="77777777" w:rsidR="001E1C42" w:rsidRDefault="003A7B58">
      <w:pPr>
        <w:spacing w:after="0"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Ντ</w:t>
      </w:r>
      <w:r>
        <w:rPr>
          <w:rFonts w:eastAsia="Times New Roman"/>
          <w:szCs w:val="24"/>
        </w:rPr>
        <w:t>ροπή! Ντροπή! Ντροπή!</w:t>
      </w:r>
    </w:p>
    <w:p w14:paraId="689135E2"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w:t>
      </w:r>
    </w:p>
    <w:p w14:paraId="689135E3" w14:textId="77777777" w:rsidR="001E1C42" w:rsidRDefault="003A7B58">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Δεν ντρέπεσαι λίγο!</w:t>
      </w:r>
    </w:p>
    <w:p w14:paraId="689135E4" w14:textId="77777777" w:rsidR="001E1C42" w:rsidRDefault="003A7B58">
      <w:pPr>
        <w:spacing w:after="0"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Υποκρισία και δημαγωγία!</w:t>
      </w:r>
    </w:p>
    <w:p w14:paraId="689135E5"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Υπάρχει κ</w:t>
      </w:r>
      <w:r>
        <w:rPr>
          <w:rFonts w:eastAsia="Times New Roman"/>
          <w:szCs w:val="24"/>
        </w:rPr>
        <w:t xml:space="preserve">άποιος, κύριε Πρόεδρε, να προστατεύσει το Κοινοβούλιο από αυτό το χάλι; </w:t>
      </w:r>
    </w:p>
    <w:p w14:paraId="689135E6"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w:t>
      </w:r>
      <w:r>
        <w:rPr>
          <w:rFonts w:eastAsia="Times New Roman"/>
          <w:szCs w:val="24"/>
        </w:rPr>
        <w:t>Υποκρισία και δημαγωγία!</w:t>
      </w:r>
    </w:p>
    <w:p w14:paraId="689135E7"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Κοίταξε το πρόσωπό σου στον καθρέφτη!</w:t>
      </w:r>
    </w:p>
    <w:p w14:paraId="689135E8" w14:textId="77777777" w:rsidR="001E1C42" w:rsidRDefault="003A7B58">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Έκοψες το ΕΚΑΣ και τώρα…</w:t>
      </w:r>
    </w:p>
    <w:p w14:paraId="689135E9"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(Φωνασκίες-</w:t>
      </w:r>
      <w:r>
        <w:rPr>
          <w:rFonts w:eastAsia="Times New Roman" w:cs="Times New Roman"/>
          <w:szCs w:val="24"/>
        </w:rPr>
        <w:t>δ</w:t>
      </w:r>
      <w:r>
        <w:rPr>
          <w:rFonts w:eastAsia="Times New Roman" w:cs="Times New Roman"/>
          <w:szCs w:val="24"/>
        </w:rPr>
        <w:t>ιαμαρτυρίες από τη</w:t>
      </w:r>
      <w:r>
        <w:rPr>
          <w:rFonts w:eastAsia="Times New Roman" w:cs="Times New Roman"/>
          <w:szCs w:val="24"/>
        </w:rPr>
        <w:t>ν πτέρυγα της Νέας Δημοκρατίας)</w:t>
      </w:r>
    </w:p>
    <w:p w14:paraId="689135EA" w14:textId="77777777" w:rsidR="001E1C42" w:rsidRDefault="003A7B58">
      <w:pPr>
        <w:spacing w:after="0" w:line="600" w:lineRule="auto"/>
        <w:ind w:firstLine="720"/>
        <w:jc w:val="both"/>
        <w:rPr>
          <w:rFonts w:eastAsia="Times New Roman" w:cs="Times New Roman"/>
          <w:b/>
          <w:szCs w:val="24"/>
        </w:rPr>
      </w:pPr>
      <w:r>
        <w:rPr>
          <w:rFonts w:eastAsia="Times New Roman"/>
          <w:b/>
          <w:szCs w:val="24"/>
        </w:rPr>
        <w:t>ΓΕΩΡΓΙΟΣ ΚΑΤΡΟΥΓΚΑΛΟΣ</w:t>
      </w:r>
      <w:r>
        <w:rPr>
          <w:rFonts w:eastAsia="Times New Roman"/>
          <w:b/>
          <w:szCs w:val="24"/>
        </w:rPr>
        <w:t xml:space="preserve">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Δεν θέλετε να το πείτε</w:t>
      </w:r>
      <w:r>
        <w:rPr>
          <w:rFonts w:eastAsia="Times New Roman"/>
          <w:szCs w:val="24"/>
        </w:rPr>
        <w:t>,</w:t>
      </w:r>
      <w:r>
        <w:rPr>
          <w:rFonts w:eastAsia="Times New Roman"/>
          <w:szCs w:val="24"/>
        </w:rPr>
        <w:t xml:space="preserve"> αλλά εσείς το καταργήσατε! Για να μην πάρουν πίσω χρήματα οι άνθρωποι αυτοί! Δεν θέλετε να πάρουν τα χρήματά τους οι συνταξιούχοι!</w:t>
      </w:r>
      <w:r>
        <w:rPr>
          <w:rFonts w:eastAsia="Times New Roman" w:cs="Times New Roman"/>
          <w:b/>
          <w:szCs w:val="24"/>
        </w:rPr>
        <w:t xml:space="preserve"> </w:t>
      </w:r>
    </w:p>
    <w:p w14:paraId="689135E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παραχωρούνται ακίνητα του ελληνικού Δημοσίου για σαράντα χρόνια!</w:t>
      </w:r>
    </w:p>
    <w:p w14:paraId="689135EC" w14:textId="77777777" w:rsidR="001E1C42" w:rsidRDefault="003A7B58">
      <w:pPr>
        <w:spacing w:after="0" w:line="600" w:lineRule="auto"/>
        <w:ind w:firstLine="720"/>
        <w:jc w:val="both"/>
        <w:rPr>
          <w:rFonts w:eastAsia="Times New Roman"/>
          <w:szCs w:val="24"/>
        </w:rPr>
      </w:pPr>
      <w:r>
        <w:rPr>
          <w:rFonts w:eastAsia="Times New Roman"/>
          <w:b/>
          <w:szCs w:val="24"/>
        </w:rPr>
        <w:t>ΓΕΩΡΓΙΟΣ ΚΑΤΡΟΥΓΚΑΛΟΣ (Υπουρ</w:t>
      </w:r>
      <w:r>
        <w:rPr>
          <w:rFonts w:eastAsia="Times New Roman"/>
          <w:b/>
          <w:szCs w:val="24"/>
        </w:rPr>
        <w:t>γός Εργασίας, Κοινωνικής Ασφάλισης και Κοινωνικής Αλληλεγγύης):</w:t>
      </w:r>
      <w:r>
        <w:rPr>
          <w:rFonts w:eastAsia="Times New Roman"/>
          <w:szCs w:val="24"/>
        </w:rPr>
        <w:t xml:space="preserve"> Να πείτε ανοιχτά ότι δεν θέλετε να πάρουν τα χρήματά τους οι συνταξιούχοι! </w:t>
      </w:r>
    </w:p>
    <w:p w14:paraId="689135ED"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Ηρέμησε! Θα πάθεις τίποτα από το πάθος σου για τους φτωχούς! Μα δεν ντρέπεσαι λίγο; </w:t>
      </w:r>
    </w:p>
    <w:p w14:paraId="689135EE" w14:textId="77777777" w:rsidR="001E1C42" w:rsidRDefault="003A7B58">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ΚΑΤΡΟΥΓΚΑΛΟΣ (Υπουργός Εργασίας, Κοινωνικής Ασφάλισης και Κοινωνικής Αλληλεγγύης):</w:t>
      </w:r>
      <w:r>
        <w:rPr>
          <w:rFonts w:eastAsia="Times New Roman"/>
          <w:szCs w:val="24"/>
        </w:rPr>
        <w:t xml:space="preserve"> Ντροπή!</w:t>
      </w:r>
    </w:p>
    <w:p w14:paraId="689135EF"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Εσύ δεν ντρέπεσαι; </w:t>
      </w:r>
    </w:p>
    <w:p w14:paraId="689135F0"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όλους!</w:t>
      </w:r>
    </w:p>
    <w:p w14:paraId="689135F1" w14:textId="77777777" w:rsidR="001E1C42" w:rsidRDefault="003A7B58">
      <w:pPr>
        <w:spacing w:after="0" w:line="600" w:lineRule="auto"/>
        <w:ind w:firstLine="720"/>
        <w:jc w:val="both"/>
        <w:rPr>
          <w:rFonts w:eastAsia="Times New Roman"/>
          <w:szCs w:val="24"/>
        </w:rPr>
      </w:pPr>
      <w:r>
        <w:rPr>
          <w:rFonts w:eastAsia="Times New Roman"/>
          <w:szCs w:val="24"/>
        </w:rPr>
        <w:t>Κυρίες και κύριοι Βουλευτές, σας είπα ότι το θέμα με τις τροπολογίε</w:t>
      </w:r>
      <w:r>
        <w:rPr>
          <w:rFonts w:eastAsia="Times New Roman"/>
          <w:szCs w:val="24"/>
        </w:rPr>
        <w:t>ς θα το συζητήσουμε αμέσως μετά.</w:t>
      </w:r>
    </w:p>
    <w:p w14:paraId="689135F2"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Ποια να ψηφίσουμε, κύριε Πρόεδρε; </w:t>
      </w:r>
    </w:p>
    <w:p w14:paraId="689135F3"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Αμέσως μετά! Είπα θα το συζητήσουμε. </w:t>
      </w:r>
    </w:p>
    <w:p w14:paraId="689135F4"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Για να τις ψηφίσουμε, θα πρέπει να τις συζητήσουμε. </w:t>
      </w:r>
    </w:p>
    <w:p w14:paraId="689135F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w:t>
      </w:r>
      <w:r>
        <w:rPr>
          <w:rFonts w:eastAsia="Times New Roman" w:cs="Times New Roman"/>
          <w:szCs w:val="24"/>
        </w:rPr>
        <w:t xml:space="preserve">ριε Πρόεδρε, παραχωρούνται ακίνητα για σαράντα χρόνια και η </w:t>
      </w:r>
      <w:r>
        <w:rPr>
          <w:rFonts w:eastAsia="Times New Roman"/>
          <w:szCs w:val="24"/>
        </w:rPr>
        <w:t>Κυβέρνηση</w:t>
      </w:r>
      <w:r>
        <w:rPr>
          <w:rFonts w:eastAsia="Times New Roman" w:cs="Times New Roman"/>
          <w:szCs w:val="24"/>
        </w:rPr>
        <w:t xml:space="preserve"> δεν θέλει να τα μάθει αυτά ο </w:t>
      </w:r>
      <w:r>
        <w:rPr>
          <w:rFonts w:eastAsia="Times New Roman"/>
          <w:szCs w:val="24"/>
        </w:rPr>
        <w:t>ελληνικός λαός</w:t>
      </w:r>
      <w:r>
        <w:rPr>
          <w:rFonts w:eastAsia="Times New Roman" w:cs="Times New Roman"/>
          <w:szCs w:val="24"/>
        </w:rPr>
        <w:t xml:space="preserve">. </w:t>
      </w:r>
    </w:p>
    <w:p w14:paraId="689135F6" w14:textId="77777777" w:rsidR="001E1C42" w:rsidRDefault="003A7B58">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 Μη μπαίνετε στην ουσία.</w:t>
      </w:r>
    </w:p>
    <w:p w14:paraId="689135F7" w14:textId="77777777" w:rsidR="001E1C42" w:rsidRDefault="003A7B58">
      <w:pPr>
        <w:spacing w:after="0" w:line="600" w:lineRule="auto"/>
        <w:ind w:firstLine="720"/>
        <w:jc w:val="both"/>
        <w:rPr>
          <w:rFonts w:eastAsia="Times New Roman"/>
          <w:szCs w:val="24"/>
        </w:rPr>
      </w:pPr>
      <w:r>
        <w:rPr>
          <w:rFonts w:eastAsia="Times New Roman" w:cs="Times New Roman"/>
          <w:b/>
          <w:szCs w:val="24"/>
        </w:rPr>
        <w:t xml:space="preserve">ΝΙΚΗ ΚΕΡΑΜΕΩΣ: </w:t>
      </w:r>
      <w:r>
        <w:rPr>
          <w:rFonts w:eastAsia="Times New Roman" w:cs="Times New Roman"/>
          <w:szCs w:val="24"/>
        </w:rPr>
        <w:t>Διότι έρχονται χωρίς να μπορέσει να τις διαβάσει ούτε ένας Βουλευτ</w:t>
      </w:r>
      <w:r>
        <w:rPr>
          <w:rFonts w:eastAsia="Times New Roman" w:cs="Times New Roman"/>
          <w:szCs w:val="24"/>
        </w:rPr>
        <w:t xml:space="preserve">ής και έρχονται στην εκπνοή της </w:t>
      </w:r>
      <w:r>
        <w:rPr>
          <w:rFonts w:eastAsia="Times New Roman"/>
          <w:szCs w:val="24"/>
        </w:rPr>
        <w:t xml:space="preserve">διαδικασίας. </w:t>
      </w:r>
    </w:p>
    <w:p w14:paraId="689135F8"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τα δούμε μετά, κυρία </w:t>
      </w:r>
      <w:proofErr w:type="spellStart"/>
      <w:r>
        <w:rPr>
          <w:rFonts w:eastAsia="Times New Roman"/>
          <w:szCs w:val="24"/>
        </w:rPr>
        <w:t>Κεραμέως</w:t>
      </w:r>
      <w:proofErr w:type="spellEnd"/>
      <w:r>
        <w:rPr>
          <w:rFonts w:eastAsia="Times New Roman"/>
          <w:szCs w:val="24"/>
        </w:rPr>
        <w:t>! Σας παρακαλώ!</w:t>
      </w:r>
    </w:p>
    <w:p w14:paraId="689135F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έχετε έναν θεσμικό ρόλο. Οφείλετε να προστατεύσετε το ελληνικό Κοινοβούλιο και τους τριακόσιους Βουλευτές.</w:t>
      </w:r>
    </w:p>
    <w:p w14:paraId="689135FA" w14:textId="77777777" w:rsidR="001E1C42" w:rsidRDefault="003A7B58">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Καλώς! </w:t>
      </w:r>
      <w:r>
        <w:rPr>
          <w:rFonts w:eastAsia="Times New Roman" w:cs="Times New Roman"/>
          <w:szCs w:val="24"/>
        </w:rPr>
        <w:t>Το ξέρω!</w:t>
      </w:r>
    </w:p>
    <w:p w14:paraId="689135F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Είστε Πρόεδρος των τριακοσίων και όχι της κυβερνώσας Πλειοψηφίας!</w:t>
      </w:r>
    </w:p>
    <w:p w14:paraId="689135FC"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(Φ</w:t>
      </w:r>
      <w:r>
        <w:rPr>
          <w:rFonts w:eastAsia="Times New Roman" w:cs="Times New Roman"/>
          <w:szCs w:val="24"/>
        </w:rPr>
        <w:t>ωνασκίες-διαμαρτυρίες στην Αίθουσα)</w:t>
      </w:r>
    </w:p>
    <w:p w14:paraId="689135F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το ξέρω. Το ξέρω, έτσι είναι. </w:t>
      </w:r>
    </w:p>
    <w:p w14:paraId="689135F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Να μιλήσει ο κ. Τσίρκας και θα τα δούμε όλα μετά. </w:t>
      </w:r>
    </w:p>
    <w:p w14:paraId="689135F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θέλουμε να απαντήσουμε στην αήθη επίθεση του κυρίου Υπουργού!</w:t>
      </w:r>
    </w:p>
    <w:p w14:paraId="6891360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να μην ανοίγουμε τώρα θέματα. </w:t>
      </w:r>
    </w:p>
    <w:p w14:paraId="6891360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και Κοινωνικής Αλληλεγγύης):</w:t>
      </w:r>
      <w:r>
        <w:rPr>
          <w:rFonts w:eastAsia="Times New Roman" w:cs="Times New Roman"/>
          <w:szCs w:val="24"/>
        </w:rPr>
        <w:t xml:space="preserve"> Αήθης είστε εσείς και όποιος δεν υπερασπίζεται τους φτωχούς.</w:t>
      </w:r>
    </w:p>
    <w:p w14:paraId="68913602"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(Φωνασκίες-</w:t>
      </w:r>
      <w:r>
        <w:rPr>
          <w:rFonts w:eastAsia="Times New Roman" w:cs="Times New Roman"/>
          <w:szCs w:val="24"/>
        </w:rPr>
        <w:t>δ</w:t>
      </w:r>
      <w:r>
        <w:rPr>
          <w:rFonts w:eastAsia="Times New Roman" w:cs="Times New Roman"/>
          <w:szCs w:val="24"/>
        </w:rPr>
        <w:t>ιαμαρτυρίες στην Αίθουσα)</w:t>
      </w:r>
    </w:p>
    <w:p w14:paraId="6891360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άσιος Κουράκης):</w:t>
      </w:r>
      <w:r>
        <w:rPr>
          <w:rFonts w:eastAsia="Times New Roman" w:cs="Times New Roman"/>
          <w:szCs w:val="24"/>
        </w:rPr>
        <w:t xml:space="preserve"> Ησυχία, παρακαλώ. Μη χρησιμοποιείτε τέτοιες εκφράσεις. </w:t>
      </w:r>
    </w:p>
    <w:p w14:paraId="6891360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Εδώ υφιστάμεθα πρωτοφανή επίθεση.</w:t>
      </w:r>
    </w:p>
    <w:p w14:paraId="6891360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ηρεμήσετε όλοι και θα τα δούμε στη συνέχεια.</w:t>
      </w:r>
    </w:p>
    <w:p w14:paraId="6891360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Τσίρκα, παρακαλώ συνεχίστε.</w:t>
      </w:r>
    </w:p>
    <w:p w14:paraId="6891360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ΤΣΙΡΚΑΣ:</w:t>
      </w:r>
      <w:r>
        <w:rPr>
          <w:rFonts w:eastAsia="Times New Roman" w:cs="Times New Roman"/>
          <w:szCs w:val="24"/>
        </w:rPr>
        <w:t xml:space="preserve"> Ευχαριστώ, κύριε Πρόεδρε.</w:t>
      </w:r>
    </w:p>
    <w:p w14:paraId="6891360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αντικείμενο του νομοσχεδίου είναι ο εκσυγχρονισμός της νομοθεσίας, της έννομης τάξης στο πεδίο του κυβερνοχώρου και κάνει μία προσπάθεια αυτό το νομοσχέδιο να προσεγγίσει η ελληνική νομοθεσία</w:t>
      </w:r>
      <w:r>
        <w:rPr>
          <w:rFonts w:eastAsia="Times New Roman" w:cs="Times New Roman"/>
          <w:szCs w:val="24"/>
        </w:rPr>
        <w:t xml:space="preserve"> την κοινή ευρωπαϊκή, που είναι κοινή για όλες τις ευρωπαϊκές χώρες, αφορά τη διάπραξη ποινικών αδικημάτων</w:t>
      </w:r>
      <w:r>
        <w:rPr>
          <w:rFonts w:eastAsia="Times New Roman" w:cs="Times New Roman"/>
          <w:szCs w:val="24"/>
        </w:rPr>
        <w:t>,</w:t>
      </w:r>
      <w:r>
        <w:rPr>
          <w:rFonts w:eastAsia="Times New Roman" w:cs="Times New Roman"/>
          <w:szCs w:val="24"/>
        </w:rPr>
        <w:t xml:space="preserve"> μέσω του διαδικτύου και αναλυτικότερα σε θέματα επιθέσεων κατά συστημάτων πληροφοριών, νέες μορφές εγκληματικότητας. Και βέβαια, έχουμε το Πρωτόκολλ</w:t>
      </w:r>
      <w:r>
        <w:rPr>
          <w:rFonts w:eastAsia="Times New Roman" w:cs="Times New Roman"/>
          <w:szCs w:val="24"/>
        </w:rPr>
        <w:t>ο, το οποίο ακολουθεί και προβλέπει κυρίως και τυποποιεί εγκλήματα, τα οποία αφορούν το ρατσισμό και την ξενοφοβία</w:t>
      </w:r>
      <w:r>
        <w:rPr>
          <w:rFonts w:eastAsia="Times New Roman" w:cs="Times New Roman"/>
          <w:szCs w:val="24"/>
        </w:rPr>
        <w:t>,</w:t>
      </w:r>
      <w:r>
        <w:rPr>
          <w:rFonts w:eastAsia="Times New Roman" w:cs="Times New Roman"/>
          <w:szCs w:val="24"/>
        </w:rPr>
        <w:t xml:space="preserve"> που διαπράττονται μέσω διαδικτύου. </w:t>
      </w:r>
    </w:p>
    <w:p w14:paraId="6891360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Σύμβαση της Βουδαπέστης, που περιλαμβάνεται στο πρώτο μέρος του νομοσχεδίου, όπως έχει μείνει γνωστή, </w:t>
      </w:r>
      <w:r>
        <w:rPr>
          <w:rFonts w:eastAsia="Times New Roman" w:cs="Times New Roman"/>
          <w:szCs w:val="24"/>
        </w:rPr>
        <w:t>έχει στόχο την εναρμόνιση των ελληνικών νομοθεσιών σχετικά με την ποινικοποίηση συμπεριφορών</w:t>
      </w:r>
      <w:r>
        <w:rPr>
          <w:rFonts w:eastAsia="Times New Roman" w:cs="Times New Roman"/>
          <w:szCs w:val="24"/>
        </w:rPr>
        <w:t>,</w:t>
      </w:r>
      <w:r>
        <w:rPr>
          <w:rFonts w:eastAsia="Times New Roman" w:cs="Times New Roman"/>
          <w:szCs w:val="24"/>
        </w:rPr>
        <w:t xml:space="preserve"> που συνδέονται με την </w:t>
      </w:r>
      <w:proofErr w:type="spellStart"/>
      <w:r>
        <w:rPr>
          <w:rFonts w:eastAsia="Times New Roman" w:cs="Times New Roman"/>
          <w:szCs w:val="24"/>
        </w:rPr>
        <w:t>κυβερνοεγκληματικότητα</w:t>
      </w:r>
      <w:proofErr w:type="spellEnd"/>
      <w:r>
        <w:rPr>
          <w:rFonts w:eastAsia="Times New Roman" w:cs="Times New Roman"/>
          <w:szCs w:val="24"/>
        </w:rPr>
        <w:t xml:space="preserve">. Περιλαμβάνεται μεγάλος αριθμός εγκλημάτων, που είναι εγκλήματα που θίγουν την εμπιστευτικότητα, την ακεραιότητα και </w:t>
      </w:r>
      <w:r>
        <w:rPr>
          <w:rFonts w:eastAsia="Times New Roman" w:cs="Times New Roman"/>
          <w:szCs w:val="24"/>
        </w:rPr>
        <w:t>τη διαθεσιμότητα των δεδομένων και των συστημάτων των υπολογιστών. Περιλαμβάνονται συμπεριφορές</w:t>
      </w:r>
      <w:r>
        <w:rPr>
          <w:rFonts w:eastAsia="Times New Roman" w:cs="Times New Roman"/>
          <w:szCs w:val="24"/>
        </w:rPr>
        <w:t>,</w:t>
      </w:r>
      <w:r>
        <w:rPr>
          <w:rFonts w:eastAsia="Times New Roman" w:cs="Times New Roman"/>
          <w:szCs w:val="24"/>
        </w:rPr>
        <w:t xml:space="preserve"> όπως είναι η παράνομη πρόσβαση σε συστήματα υπολογιστών, η υποκλοπή δεδομένων, η παρεμβολή σε προγράμματα ή σε ψηφιακά δεδομένα.</w:t>
      </w:r>
    </w:p>
    <w:p w14:paraId="6891360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πράγματι, υπήρχε ένα σημαν</w:t>
      </w:r>
      <w:r>
        <w:rPr>
          <w:rFonts w:eastAsia="Times New Roman" w:cs="Times New Roman"/>
          <w:szCs w:val="24"/>
        </w:rPr>
        <w:t xml:space="preserve">τικό έλλειμμα στην ελληνική έννομη τάξη, σχετικά με την προστασία στο συγκεκριμένο πεδίο εγκληματικότητας και με τον τρόπο αυτό, για πρώτη φορά, τυποποιούνται αντίστοιχα εγκλήματα με το παρόν νομοσχέδιο και με την ενσωμάτωση της </w:t>
      </w:r>
      <w:r>
        <w:rPr>
          <w:rFonts w:eastAsia="Times New Roman" w:cs="Times New Roman"/>
          <w:szCs w:val="24"/>
        </w:rPr>
        <w:t>οδηγίας</w:t>
      </w:r>
      <w:r>
        <w:rPr>
          <w:rFonts w:eastAsia="Times New Roman" w:cs="Times New Roman"/>
          <w:szCs w:val="24"/>
        </w:rPr>
        <w:t>, που περιλαμβάνεται</w:t>
      </w:r>
      <w:r>
        <w:rPr>
          <w:rFonts w:eastAsia="Times New Roman" w:cs="Times New Roman"/>
          <w:szCs w:val="24"/>
        </w:rPr>
        <w:t xml:space="preserve"> σε αυτό.</w:t>
      </w:r>
    </w:p>
    <w:p w14:paraId="6891360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Είναι γνωστό ότι</w:t>
      </w:r>
      <w:r>
        <w:rPr>
          <w:rFonts w:eastAsia="Times New Roman" w:cs="Times New Roman"/>
          <w:szCs w:val="24"/>
        </w:rPr>
        <w:t>,</w:t>
      </w:r>
      <w:r>
        <w:rPr>
          <w:rFonts w:eastAsia="Times New Roman" w:cs="Times New Roman"/>
          <w:szCs w:val="24"/>
        </w:rPr>
        <w:t xml:space="preserve"> από τα μέσα της δεκαετίας του ’70 κάνει την εμφάνισή του ένα νέο ποινικό φαινόμενο, η εγκληματικότητα μέσω ηλεκτρονικών υπολογιστών. Μεγάλος αριθμός ανθρώπων έχει πρόσβαση στο διαδίκτυο, μέσω του οποίου εκτελεί μία σειρά μεγάλων</w:t>
      </w:r>
      <w:r>
        <w:rPr>
          <w:rFonts w:eastAsia="Times New Roman" w:cs="Times New Roman"/>
          <w:szCs w:val="24"/>
        </w:rPr>
        <w:t xml:space="preserve"> δραστηριοτήτων, αγορά προϊόντων, ειδησεογραφική ενημέρωση, ανταλλαγή πληροφοριών, διαφήμιση και πολλά άλλα. Ενώ, λοιπόν, συμβάλλει στη διευκόλυνση της επικοινωνίας, παράλληλα δημιουργούνται περιπτώσεις διάπραξης εγκληματικών πράξεων.</w:t>
      </w:r>
    </w:p>
    <w:p w14:paraId="6891360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είναι επίσης γνωσ</w:t>
      </w:r>
      <w:r>
        <w:rPr>
          <w:rFonts w:eastAsia="Times New Roman" w:cs="Times New Roman"/>
          <w:szCs w:val="24"/>
        </w:rPr>
        <w:t xml:space="preserve">τό ότι το 70% των ατόμων που χρησιμοποιεί -σύμφωνα με έρευνες- το διαδίκτυο, πιστεύει ότι είναι πολύ πιθανό να πέσει θύμα διαδικτυακού εγκλήματος. Η </w:t>
      </w:r>
      <w:proofErr w:type="spellStart"/>
      <w:r>
        <w:rPr>
          <w:rFonts w:eastAsia="Times New Roman" w:cs="Times New Roman"/>
          <w:szCs w:val="24"/>
        </w:rPr>
        <w:t>κυβερνοεγκληματικότητα</w:t>
      </w:r>
      <w:proofErr w:type="spellEnd"/>
      <w:r>
        <w:rPr>
          <w:rFonts w:eastAsia="Times New Roman" w:cs="Times New Roman"/>
          <w:szCs w:val="24"/>
        </w:rPr>
        <w:t xml:space="preserve"> συνιστά, λοιπόν, μια σοβαρή απειλή, όχι μόνο κατά φυσικών ή νομικών προσώπων ιδιωτικ</w:t>
      </w:r>
      <w:r>
        <w:rPr>
          <w:rFonts w:eastAsia="Times New Roman" w:cs="Times New Roman"/>
          <w:szCs w:val="24"/>
        </w:rPr>
        <w:t xml:space="preserve">ού ή δημόσιου δικαίου, αλλά και κατά της εύρυθμης λειτουργίας των κρατών. </w:t>
      </w:r>
    </w:p>
    <w:p w14:paraId="6891360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Απαιτείται, λοιπόν, συντονισμός σε ευρωπαϊκό και διεθνές επίπεδο, αποτελεσματική και συνεχής δικαστική συνεργασία μεταξύ των ευρωπαϊκών κρατών. Χρειαζόμαστε ένα κατάλληλο, δεσμευτικ</w:t>
      </w:r>
      <w:r>
        <w:rPr>
          <w:rFonts w:eastAsia="Times New Roman" w:cs="Times New Roman"/>
          <w:szCs w:val="24"/>
        </w:rPr>
        <w:t xml:space="preserve">ό και αποτελεσματικό νομοθετικό πλαίσιο για την καταπολέμηση της </w:t>
      </w:r>
      <w:proofErr w:type="spellStart"/>
      <w:r>
        <w:rPr>
          <w:rFonts w:eastAsia="Times New Roman" w:cs="Times New Roman"/>
          <w:szCs w:val="24"/>
        </w:rPr>
        <w:t>κυβερνοεγκληματικότητας</w:t>
      </w:r>
      <w:proofErr w:type="spellEnd"/>
      <w:r>
        <w:rPr>
          <w:rFonts w:eastAsia="Times New Roman" w:cs="Times New Roman"/>
          <w:szCs w:val="24"/>
        </w:rPr>
        <w:t xml:space="preserve">. </w:t>
      </w:r>
    </w:p>
    <w:p w14:paraId="6891360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πράγματι, οι λόγοι που εγκληματίες προτιμούν τη χρήση του διαδικτύου είναι επειδή–όπως τόνισαν και προηγούμενοι συνάδελφοι- το διαδίκτυο επιτρέπει την πρόσβαση σ</w:t>
      </w:r>
      <w:r>
        <w:rPr>
          <w:rFonts w:eastAsia="Times New Roman" w:cs="Times New Roman"/>
          <w:szCs w:val="24"/>
        </w:rPr>
        <w:t>ε έναν μεγάλο αριθμό ατόμων, έχει χαμηλό κόστος, έχει χαμηλό κίνδυνο, εξασφαλίζει την ανωνυμία και δεν υπάρχουν βέβαια</w:t>
      </w:r>
      <w:r>
        <w:rPr>
          <w:rFonts w:eastAsia="Times New Roman" w:cs="Times New Roman"/>
          <w:szCs w:val="24"/>
        </w:rPr>
        <w:t>,</w:t>
      </w:r>
      <w:r>
        <w:rPr>
          <w:rFonts w:eastAsia="Times New Roman" w:cs="Times New Roman"/>
          <w:szCs w:val="24"/>
        </w:rPr>
        <w:t xml:space="preserve"> καθόλου γεωγραφικοί περιορισμοί. Αυτές είναι προϋποθέσεις, που καθιστούν το διαδίκτυο ιδανικό μέρος δραστηριοποίησης ατόμων με εγκληματι</w:t>
      </w:r>
      <w:r>
        <w:rPr>
          <w:rFonts w:eastAsia="Times New Roman" w:cs="Times New Roman"/>
          <w:szCs w:val="24"/>
        </w:rPr>
        <w:t>κή συμπεριφορά.</w:t>
      </w:r>
    </w:p>
    <w:p w14:paraId="6891360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ερώτημα που τίθεται και που προλαμβάνει το νομοσχέδιο είναι με ποιο τρόπο και κατά πόσον μπορεί να προστατευθεί ο κάθε πολίτης και ιδιαίτερα τα παιδιά</w:t>
      </w:r>
      <w:r>
        <w:rPr>
          <w:rFonts w:eastAsia="Times New Roman" w:cs="Times New Roman"/>
          <w:szCs w:val="24"/>
        </w:rPr>
        <w:t xml:space="preserve">, </w:t>
      </w:r>
      <w:r>
        <w:rPr>
          <w:rFonts w:eastAsia="Times New Roman" w:cs="Times New Roman"/>
          <w:szCs w:val="24"/>
        </w:rPr>
        <w:t xml:space="preserve">οι έφηβοι και οι γυναίκες, όπως ανέφερε προηγουμένως μία συνάδελφός μου, από αυτή τη </w:t>
      </w:r>
      <w:r>
        <w:rPr>
          <w:rFonts w:eastAsia="Times New Roman" w:cs="Times New Roman"/>
          <w:szCs w:val="24"/>
        </w:rPr>
        <w:t xml:space="preserve">μορφή εγκληματικότητας. </w:t>
      </w:r>
    </w:p>
    <w:p w14:paraId="6891361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Σύμβαση του Συμβουλίου της Ευρώπης, λοιπόν, προβλέπει την υποχρέωση και των κρατών να λαμβάνουν κατάλληλα μέτρα</w:t>
      </w:r>
      <w:r>
        <w:rPr>
          <w:rFonts w:eastAsia="Times New Roman" w:cs="Times New Roman"/>
          <w:szCs w:val="24"/>
        </w:rPr>
        <w:t>,</w:t>
      </w:r>
      <w:r>
        <w:rPr>
          <w:rFonts w:eastAsia="Times New Roman" w:cs="Times New Roman"/>
          <w:szCs w:val="24"/>
        </w:rPr>
        <w:t xml:space="preserve"> προκειμένου να μπορούν να διατάξουν -εφόσον διαπιστώνεται η τέλεση αντίστοιχων εγκλημάτων- πρόσωπα ευρισκόμενα στην </w:t>
      </w:r>
      <w:r>
        <w:rPr>
          <w:rFonts w:eastAsia="Times New Roman" w:cs="Times New Roman"/>
          <w:szCs w:val="24"/>
        </w:rPr>
        <w:t>επικράτεια να παραδώσουν δεδομένα υπολογιστή</w:t>
      </w:r>
      <w:r>
        <w:rPr>
          <w:rFonts w:eastAsia="Times New Roman" w:cs="Times New Roman"/>
          <w:szCs w:val="24"/>
        </w:rPr>
        <w:t>,</w:t>
      </w:r>
      <w:r>
        <w:rPr>
          <w:rFonts w:eastAsia="Times New Roman" w:cs="Times New Roman"/>
          <w:szCs w:val="24"/>
        </w:rPr>
        <w:t xml:space="preserve"> τα οποία είναι υποθηκευμένα ή σε χρήση και ίδια υποχρέωση τίθεται και προς τους </w:t>
      </w:r>
      <w:proofErr w:type="spellStart"/>
      <w:r>
        <w:rPr>
          <w:rFonts w:eastAsia="Times New Roman" w:cs="Times New Roman"/>
          <w:szCs w:val="24"/>
        </w:rPr>
        <w:t>παρόχους</w:t>
      </w:r>
      <w:proofErr w:type="spellEnd"/>
      <w:r>
        <w:rPr>
          <w:rFonts w:eastAsia="Times New Roman" w:cs="Times New Roman"/>
          <w:szCs w:val="24"/>
        </w:rPr>
        <w:t xml:space="preserve"> πληροφοριών, υπηρεσιών, που παρέχουν και συνδρομητικές υπηρεσίες.</w:t>
      </w:r>
    </w:p>
    <w:p w14:paraId="68913611" w14:textId="77777777" w:rsidR="001E1C42" w:rsidRDefault="003A7B58">
      <w:pPr>
        <w:spacing w:after="0" w:line="600" w:lineRule="auto"/>
        <w:ind w:firstLine="720"/>
        <w:jc w:val="both"/>
        <w:rPr>
          <w:rFonts w:eastAsia="Times New Roman"/>
          <w:szCs w:val="24"/>
        </w:rPr>
      </w:pPr>
      <w:r>
        <w:rPr>
          <w:rFonts w:eastAsia="Times New Roman" w:cs="Times New Roman"/>
          <w:szCs w:val="24"/>
        </w:rPr>
        <w:t>Άρα, ρυθμίζονται και θέματα σχετικά με τη δικαστική συν</w:t>
      </w:r>
      <w:r>
        <w:rPr>
          <w:rFonts w:eastAsia="Times New Roman" w:cs="Times New Roman"/>
          <w:szCs w:val="24"/>
        </w:rPr>
        <w:t xml:space="preserve">δρομή μεταξύ των συμβαλλόμενων μερών, για να αντιμετωπιστεί το φαινόμενο της διακρατικής εγκληματικότητας στο συγκεκριμένο πεδίο. </w:t>
      </w:r>
      <w:r>
        <w:rPr>
          <w:rFonts w:eastAsia="Times New Roman"/>
          <w:szCs w:val="24"/>
        </w:rPr>
        <w:t>Υπάρχουν βέβαια</w:t>
      </w:r>
      <w:r>
        <w:rPr>
          <w:rFonts w:eastAsia="Times New Roman"/>
          <w:szCs w:val="24"/>
        </w:rPr>
        <w:t>,</w:t>
      </w:r>
      <w:r>
        <w:rPr>
          <w:rFonts w:eastAsia="Times New Roman"/>
          <w:szCs w:val="24"/>
        </w:rPr>
        <w:t xml:space="preserve"> και άλλες διαδικαστικές ρυθμίσεις που αφορούν αυτή την έκδοση. </w:t>
      </w:r>
    </w:p>
    <w:p w14:paraId="68913612" w14:textId="77777777" w:rsidR="001E1C42" w:rsidRDefault="003A7B58">
      <w:pPr>
        <w:spacing w:after="0" w:line="600" w:lineRule="auto"/>
        <w:ind w:firstLine="720"/>
        <w:jc w:val="both"/>
        <w:rPr>
          <w:rFonts w:eastAsia="Times New Roman"/>
          <w:szCs w:val="24"/>
        </w:rPr>
      </w:pPr>
      <w:r>
        <w:rPr>
          <w:rFonts w:eastAsia="Times New Roman"/>
          <w:szCs w:val="24"/>
        </w:rPr>
        <w:t xml:space="preserve">Με το πρόσθετο πρωτόκολλο έχουμε την </w:t>
      </w:r>
      <w:r>
        <w:rPr>
          <w:rFonts w:eastAsia="Times New Roman"/>
          <w:szCs w:val="24"/>
        </w:rPr>
        <w:t xml:space="preserve">ποινικοποίηση πράξεων </w:t>
      </w:r>
      <w:proofErr w:type="spellStart"/>
      <w:r>
        <w:rPr>
          <w:rFonts w:eastAsia="Times New Roman"/>
          <w:szCs w:val="24"/>
        </w:rPr>
        <w:t>ξενοφοβικής</w:t>
      </w:r>
      <w:proofErr w:type="spellEnd"/>
      <w:r>
        <w:rPr>
          <w:rFonts w:eastAsia="Times New Roman"/>
          <w:szCs w:val="24"/>
        </w:rPr>
        <w:t xml:space="preserve"> και ρατσιστικής φύσης</w:t>
      </w:r>
      <w:r>
        <w:rPr>
          <w:rFonts w:eastAsia="Times New Roman"/>
          <w:szCs w:val="24"/>
        </w:rPr>
        <w:t>,</w:t>
      </w:r>
      <w:r>
        <w:rPr>
          <w:rFonts w:eastAsia="Times New Roman"/>
          <w:szCs w:val="24"/>
        </w:rPr>
        <w:t xml:space="preserve"> οι οποίες τελούνται μέσω του διαδικτύου. Όπως ανέφερε ο ίδιος ο Υπουργός στις </w:t>
      </w:r>
      <w:r>
        <w:rPr>
          <w:rFonts w:eastAsia="Times New Roman"/>
          <w:szCs w:val="24"/>
        </w:rPr>
        <w:t>επιτροπές</w:t>
      </w:r>
      <w:r>
        <w:rPr>
          <w:rFonts w:eastAsia="Times New Roman"/>
          <w:szCs w:val="24"/>
        </w:rPr>
        <w:t>, προωθείται ήδη στην Ευρωπαϊκή Ένωση ανάλογο νομοθέτημα που μπορεί να περιλαμβάνει και ρυθμίσεις</w:t>
      </w:r>
      <w:r>
        <w:rPr>
          <w:rFonts w:eastAsia="Times New Roman"/>
          <w:szCs w:val="24"/>
        </w:rPr>
        <w:t>,</w:t>
      </w:r>
      <w:r>
        <w:rPr>
          <w:rFonts w:eastAsia="Times New Roman"/>
          <w:szCs w:val="24"/>
        </w:rPr>
        <w:t xml:space="preserve"> τις οποίες εμ</w:t>
      </w:r>
      <w:r>
        <w:rPr>
          <w:rFonts w:eastAsia="Times New Roman"/>
          <w:szCs w:val="24"/>
        </w:rPr>
        <w:t>είς θα έχουμε προλάβει να νομοθετήσουμε.</w:t>
      </w:r>
    </w:p>
    <w:p w14:paraId="68913613" w14:textId="77777777" w:rsidR="001E1C42" w:rsidRDefault="003A7B58">
      <w:pPr>
        <w:spacing w:after="0" w:line="600" w:lineRule="auto"/>
        <w:ind w:firstLine="720"/>
        <w:jc w:val="both"/>
        <w:rPr>
          <w:rFonts w:eastAsia="Times New Roman"/>
          <w:szCs w:val="24"/>
        </w:rPr>
      </w:pPr>
      <w:r>
        <w:rPr>
          <w:rFonts w:eastAsia="Times New Roman"/>
          <w:szCs w:val="24"/>
        </w:rPr>
        <w:t>Έχουμε, λοιπόν, μ’ αυτό το νομοσχέδιο την τυποποίηση αυτών των εγκλημάτων, την εναρμόνιση των εθνικών νομοθεσιών στην ποινικοποίηση εγκληματικών συμπεριφορών</w:t>
      </w:r>
      <w:r>
        <w:rPr>
          <w:rFonts w:eastAsia="Times New Roman"/>
          <w:szCs w:val="24"/>
        </w:rPr>
        <w:t>,</w:t>
      </w:r>
      <w:r>
        <w:rPr>
          <w:rFonts w:eastAsia="Times New Roman"/>
          <w:szCs w:val="24"/>
        </w:rPr>
        <w:t xml:space="preserve"> που σχετίζονται με το διαδίκτυο, αλλά και τη συμπλήρωση δικονομικών διατάξεων</w:t>
      </w:r>
      <w:r>
        <w:rPr>
          <w:rFonts w:eastAsia="Times New Roman"/>
          <w:szCs w:val="24"/>
        </w:rPr>
        <w:t>,</w:t>
      </w:r>
      <w:r>
        <w:rPr>
          <w:rFonts w:eastAsia="Times New Roman"/>
          <w:szCs w:val="24"/>
        </w:rPr>
        <w:t xml:space="preserve"> με στόχο τη διεξαγωγή ερευνών από τις δικαστικές και αστυνομικές αρχές σε πραγματικό χρόνο, ενώ προβλέπεται και ένα δίκτυο σημείων επαφής τα οποία θα λειτουργούν σε εικοσιτετρά</w:t>
      </w:r>
      <w:r>
        <w:rPr>
          <w:rFonts w:eastAsia="Times New Roman"/>
          <w:szCs w:val="24"/>
        </w:rPr>
        <w:t>ωρη βάση για την προστασία των πολιτών από τέτοια εγκλήματα.</w:t>
      </w:r>
    </w:p>
    <w:p w14:paraId="68913614" w14:textId="77777777" w:rsidR="001E1C42" w:rsidRDefault="003A7B58">
      <w:pPr>
        <w:spacing w:after="0" w:line="600" w:lineRule="auto"/>
        <w:ind w:firstLine="720"/>
        <w:jc w:val="both"/>
        <w:rPr>
          <w:rFonts w:eastAsia="Times New Roman"/>
          <w:szCs w:val="24"/>
        </w:rPr>
      </w:pPr>
      <w:r>
        <w:rPr>
          <w:rFonts w:eastAsia="Times New Roman"/>
          <w:szCs w:val="24"/>
        </w:rPr>
        <w:t>Κυρίες και κύριοι Βουλευτές, ήδη από το 1948 με την υιοθέτηση της Οικουμενικής Διακήρυξης για τα Δικαιώματα του Ανθρώπου έχουν πραγματοποιηθεί σημαντικά, αλλά όχι αρκετά, κατά τη γνώμη μου, βήματ</w:t>
      </w:r>
      <w:r>
        <w:rPr>
          <w:rFonts w:eastAsia="Times New Roman"/>
          <w:szCs w:val="24"/>
        </w:rPr>
        <w:t>α για την καταπολέμηση του ρατσισμού και της ξενοφοβίας, όπως αυτό της Διεθνούς Σύμβασης της Νέας Υόρκης του 1965 για την απάλειψη κάθε είδους φυλετικής διάκρισης. Η ανάπτυξη, όμως, της τεχνολογίας, η πρόοδος των ημερών και η δημιουργία ισχυρών μέσων ενημέ</w:t>
      </w:r>
      <w:r>
        <w:rPr>
          <w:rFonts w:eastAsia="Times New Roman"/>
          <w:szCs w:val="24"/>
        </w:rPr>
        <w:t xml:space="preserve">ρωσης και επικοινωνίας δίνει το βήμα σε ομάδες ατόμων να προωθούν θεωρίες ρατσιστικές και να διακινούν υλικό με σκοπιμότητα την τέλεση τέτοιων ρατσιστικών πράξεων. </w:t>
      </w:r>
    </w:p>
    <w:p w14:paraId="68913615" w14:textId="77777777" w:rsidR="001E1C42" w:rsidRDefault="003A7B58">
      <w:pPr>
        <w:spacing w:after="0" w:line="600" w:lineRule="auto"/>
        <w:ind w:firstLine="720"/>
        <w:jc w:val="both"/>
        <w:rPr>
          <w:rFonts w:eastAsia="Times New Roman"/>
          <w:szCs w:val="24"/>
        </w:rPr>
      </w:pPr>
      <w:r>
        <w:rPr>
          <w:rFonts w:eastAsia="Times New Roman"/>
          <w:szCs w:val="24"/>
        </w:rPr>
        <w:t>Διευρύνεται, λοιπόν, το πεδίο εφαρμογής της σύμβασης για το έγκλημα στον κυβερνοχώρο</w:t>
      </w:r>
      <w:r>
        <w:rPr>
          <w:rFonts w:eastAsia="Times New Roman"/>
          <w:szCs w:val="24"/>
        </w:rPr>
        <w:t>,</w:t>
      </w:r>
      <w:r>
        <w:rPr>
          <w:rFonts w:eastAsia="Times New Roman"/>
          <w:szCs w:val="24"/>
        </w:rPr>
        <w:t xml:space="preserve"> με σκ</w:t>
      </w:r>
      <w:r>
        <w:rPr>
          <w:rFonts w:eastAsia="Times New Roman"/>
          <w:szCs w:val="24"/>
        </w:rPr>
        <w:t xml:space="preserve">οπό την εξάλειψη τέτοιων πράξεων ρατσιστικής και </w:t>
      </w:r>
      <w:proofErr w:type="spellStart"/>
      <w:r>
        <w:rPr>
          <w:rFonts w:eastAsia="Times New Roman"/>
          <w:szCs w:val="24"/>
        </w:rPr>
        <w:t>ξενοφοβικής</w:t>
      </w:r>
      <w:proofErr w:type="spellEnd"/>
      <w:r>
        <w:rPr>
          <w:rFonts w:eastAsia="Times New Roman"/>
          <w:szCs w:val="24"/>
        </w:rPr>
        <w:t xml:space="preserve"> φύσεως. </w:t>
      </w:r>
      <w:proofErr w:type="spellStart"/>
      <w:r>
        <w:rPr>
          <w:rFonts w:eastAsia="Times New Roman"/>
          <w:szCs w:val="24"/>
        </w:rPr>
        <w:t>Ποινικοποιούνται</w:t>
      </w:r>
      <w:proofErr w:type="spellEnd"/>
      <w:r>
        <w:rPr>
          <w:rFonts w:eastAsia="Times New Roman"/>
          <w:szCs w:val="24"/>
        </w:rPr>
        <w:t>, λοιπόν, τέτοιες πράξεις</w:t>
      </w:r>
      <w:r>
        <w:rPr>
          <w:rFonts w:eastAsia="Times New Roman"/>
          <w:szCs w:val="24"/>
        </w:rPr>
        <w:t>,</w:t>
      </w:r>
      <w:r>
        <w:rPr>
          <w:rFonts w:eastAsia="Times New Roman"/>
          <w:szCs w:val="24"/>
        </w:rPr>
        <w:t xml:space="preserve"> που τελούνται συστηματικά μέσω συστημάτων υπολογιστών και τα συμβαλλόμενα μέρη στη συγκεκριμένη σύμβαση μπορούν να λάβουν και τα απαραίτητα, τα </w:t>
      </w:r>
      <w:r>
        <w:rPr>
          <w:rFonts w:eastAsia="Times New Roman"/>
          <w:szCs w:val="24"/>
        </w:rPr>
        <w:t>απαιτούμενα νομοθετικά μέτρα.</w:t>
      </w:r>
    </w:p>
    <w:p w14:paraId="68913616" w14:textId="77777777" w:rsidR="001E1C42" w:rsidRDefault="003A7B58">
      <w:pPr>
        <w:spacing w:after="0" w:line="600" w:lineRule="auto"/>
        <w:ind w:firstLine="720"/>
        <w:jc w:val="both"/>
        <w:rPr>
          <w:rFonts w:eastAsia="Times New Roman"/>
          <w:szCs w:val="24"/>
        </w:rPr>
      </w:pPr>
      <w:r>
        <w:rPr>
          <w:rFonts w:eastAsia="Times New Roman"/>
          <w:szCs w:val="24"/>
        </w:rPr>
        <w:t>Οι άλλες διατάξεις αφορούν και ρυθμίζουν θέματα</w:t>
      </w:r>
      <w:r>
        <w:rPr>
          <w:rFonts w:eastAsia="Times New Roman"/>
          <w:szCs w:val="24"/>
        </w:rPr>
        <w:t>,</w:t>
      </w:r>
      <w:r>
        <w:rPr>
          <w:rFonts w:eastAsia="Times New Roman"/>
          <w:szCs w:val="24"/>
        </w:rPr>
        <w:t xml:space="preserve"> που έχουν να κάνουν με το σωφρονιστικό σύστημα και γενικά</w:t>
      </w:r>
      <w:r>
        <w:rPr>
          <w:rFonts w:eastAsia="Times New Roman"/>
          <w:szCs w:val="24"/>
        </w:rPr>
        <w:t>,</w:t>
      </w:r>
      <w:r>
        <w:rPr>
          <w:rFonts w:eastAsia="Times New Roman"/>
          <w:szCs w:val="24"/>
        </w:rPr>
        <w:t xml:space="preserve"> με τη βελτίωση του συστήματος απονομής της δικαιοσύνης. Από την αρχή αυτής της διακυβέρνησης προσπαθούμε να δημιουργήσ</w:t>
      </w:r>
      <w:r>
        <w:rPr>
          <w:rFonts w:eastAsia="Times New Roman"/>
          <w:szCs w:val="24"/>
        </w:rPr>
        <w:t>ουμε το καλύτερο δυνατό πλαίσιο πραγματικού σωφρονισμού και όχι τιμωρίας. Είναι μια προσπάθεια</w:t>
      </w:r>
      <w:r>
        <w:rPr>
          <w:rFonts w:eastAsia="Times New Roman"/>
          <w:szCs w:val="24"/>
        </w:rPr>
        <w:t>,</w:t>
      </w:r>
      <w:r>
        <w:rPr>
          <w:rFonts w:eastAsia="Times New Roman"/>
          <w:szCs w:val="24"/>
        </w:rPr>
        <w:t xml:space="preserve"> που μπορεί να πάρει χρόνο στην ελληνική πολιτεία και σ’ αυτή την Κυβέρνηση, αλλά έχουμε στόχο να αποδώσουμε στο μέλλον και άλλες παρόμοιες θετικές ρυθμίσεις. </w:t>
      </w:r>
    </w:p>
    <w:p w14:paraId="68913617" w14:textId="77777777" w:rsidR="001E1C42" w:rsidRDefault="003A7B58">
      <w:pPr>
        <w:spacing w:after="0" w:line="600" w:lineRule="auto"/>
        <w:ind w:firstLine="720"/>
        <w:jc w:val="both"/>
        <w:rPr>
          <w:rFonts w:eastAsia="Times New Roman"/>
          <w:szCs w:val="24"/>
        </w:rPr>
      </w:pPr>
      <w:r>
        <w:rPr>
          <w:rFonts w:eastAsia="Times New Roman"/>
          <w:szCs w:val="24"/>
        </w:rPr>
        <w:t>Π</w:t>
      </w:r>
      <w:r>
        <w:rPr>
          <w:rFonts w:eastAsia="Times New Roman"/>
          <w:szCs w:val="24"/>
        </w:rPr>
        <w:t>ρόκειται, λοιπόν, για τη θέσπιση της εξάλειψης του αξιόποινου και την παύση της ποινικής δίωξης για πράξεις σχετικά χαμηλής απαξίας. Αφορά, λοιπόν, πράξεις που είναι χαμηλής κοινωνικής απαξίας, πταίσματα και πλημμελήματα</w:t>
      </w:r>
      <w:r>
        <w:rPr>
          <w:rFonts w:eastAsia="Times New Roman"/>
          <w:szCs w:val="24"/>
        </w:rPr>
        <w:t>,</w:t>
      </w:r>
      <w:r>
        <w:rPr>
          <w:rFonts w:eastAsia="Times New Roman"/>
          <w:szCs w:val="24"/>
        </w:rPr>
        <w:t xml:space="preserve"> για τα οποία ο νόμος απειλεί ποινή</w:t>
      </w:r>
      <w:r>
        <w:rPr>
          <w:rFonts w:eastAsia="Times New Roman"/>
          <w:szCs w:val="24"/>
        </w:rPr>
        <w:t>,</w:t>
      </w:r>
      <w:r>
        <w:rPr>
          <w:rFonts w:eastAsia="Times New Roman"/>
          <w:szCs w:val="24"/>
        </w:rPr>
        <w:t xml:space="preserve"> η οποία δεν υπερβαίνει τη φυλάκιση έως δύο ετών ή χρηματική ποινή ή και τις δύο αυτές ποινές μαζί. </w:t>
      </w:r>
    </w:p>
    <w:p w14:paraId="68913618" w14:textId="77777777" w:rsidR="001E1C42" w:rsidRDefault="003A7B58">
      <w:pPr>
        <w:spacing w:after="0" w:line="600" w:lineRule="auto"/>
        <w:ind w:firstLine="720"/>
        <w:jc w:val="both"/>
        <w:rPr>
          <w:rFonts w:eastAsia="Times New Roman"/>
          <w:szCs w:val="24"/>
        </w:rPr>
      </w:pPr>
      <w:r>
        <w:rPr>
          <w:rFonts w:eastAsia="Times New Roman"/>
          <w:szCs w:val="24"/>
        </w:rPr>
        <w:t>Προβλέπονται βέβαια</w:t>
      </w:r>
      <w:r>
        <w:rPr>
          <w:rFonts w:eastAsia="Times New Roman"/>
          <w:szCs w:val="24"/>
        </w:rPr>
        <w:t>,</w:t>
      </w:r>
      <w:r>
        <w:rPr>
          <w:rFonts w:eastAsia="Times New Roman"/>
          <w:szCs w:val="24"/>
        </w:rPr>
        <w:t xml:space="preserve"> </w:t>
      </w:r>
      <w:proofErr w:type="spellStart"/>
      <w:r>
        <w:rPr>
          <w:rFonts w:eastAsia="Times New Roman"/>
          <w:szCs w:val="24"/>
        </w:rPr>
        <w:t>διασφαλιστικοί</w:t>
      </w:r>
      <w:proofErr w:type="spellEnd"/>
      <w:r>
        <w:rPr>
          <w:rFonts w:eastAsia="Times New Roman"/>
          <w:szCs w:val="24"/>
        </w:rPr>
        <w:t xml:space="preserve"> όροι για την περίπτωση παραγραφής υπό όρους, όπως το να έχει παρέλθει ένα συγκεκριμένο χρονικό διάστημα από την τέλεση</w:t>
      </w:r>
      <w:r>
        <w:rPr>
          <w:rFonts w:eastAsia="Times New Roman"/>
          <w:szCs w:val="24"/>
        </w:rPr>
        <w:t xml:space="preserve"> των πράξεων και βεβαίως</w:t>
      </w:r>
      <w:r>
        <w:rPr>
          <w:rFonts w:eastAsia="Times New Roman"/>
          <w:szCs w:val="24"/>
        </w:rPr>
        <w:t>,</w:t>
      </w:r>
      <w:r>
        <w:rPr>
          <w:rFonts w:eastAsia="Times New Roman"/>
          <w:szCs w:val="24"/>
        </w:rPr>
        <w:t xml:space="preserve"> ο όρος είναι να μην </w:t>
      </w:r>
      <w:proofErr w:type="spellStart"/>
      <w:r>
        <w:rPr>
          <w:rFonts w:eastAsia="Times New Roman"/>
          <w:szCs w:val="24"/>
        </w:rPr>
        <w:t>τελεστεί</w:t>
      </w:r>
      <w:proofErr w:type="spellEnd"/>
      <w:r>
        <w:rPr>
          <w:rFonts w:eastAsia="Times New Roman"/>
          <w:szCs w:val="24"/>
        </w:rPr>
        <w:t xml:space="preserve"> νέα αξιόποινη πράξη εκ δόλου ή να μην καταδικαστεί οποτεδήποτε αμετάκλητα</w:t>
      </w:r>
      <w:r>
        <w:rPr>
          <w:rFonts w:eastAsia="Times New Roman"/>
          <w:szCs w:val="24"/>
        </w:rPr>
        <w:t>,</w:t>
      </w:r>
      <w:r>
        <w:rPr>
          <w:rFonts w:eastAsia="Times New Roman"/>
          <w:szCs w:val="24"/>
        </w:rPr>
        <w:t xml:space="preserve"> κάποιος σε ποινή ανώτερη για συγκεκριμένο χρονικό διάστημα, εκείνος που στη συνέχεια θα ωφεληθεί. </w:t>
      </w:r>
    </w:p>
    <w:p w14:paraId="68913619" w14:textId="77777777" w:rsidR="001E1C42" w:rsidRDefault="003A7B58">
      <w:pPr>
        <w:spacing w:after="0" w:line="600" w:lineRule="auto"/>
        <w:ind w:firstLine="720"/>
        <w:jc w:val="both"/>
        <w:rPr>
          <w:rFonts w:eastAsia="Times New Roman"/>
          <w:szCs w:val="24"/>
        </w:rPr>
      </w:pPr>
      <w:r>
        <w:rPr>
          <w:rFonts w:eastAsia="Times New Roman"/>
          <w:szCs w:val="24"/>
        </w:rPr>
        <w:t>Εξαιρούνται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τα εγκ</w:t>
      </w:r>
      <w:r>
        <w:rPr>
          <w:rFonts w:eastAsia="Times New Roman"/>
          <w:szCs w:val="24"/>
        </w:rPr>
        <w:t>λήματα εκείνα, ορισμένα πλημμελήματα</w:t>
      </w:r>
      <w:r>
        <w:rPr>
          <w:rFonts w:eastAsia="Times New Roman"/>
          <w:szCs w:val="24"/>
        </w:rPr>
        <w:t>,</w:t>
      </w:r>
      <w:r>
        <w:rPr>
          <w:rFonts w:eastAsia="Times New Roman"/>
          <w:szCs w:val="24"/>
        </w:rPr>
        <w:t xml:space="preserve"> που από τη φύση τους και παρά την ελαφρότητα της ποινής</w:t>
      </w:r>
      <w:r>
        <w:rPr>
          <w:rFonts w:eastAsia="Times New Roman"/>
          <w:szCs w:val="24"/>
        </w:rPr>
        <w:t>,</w:t>
      </w:r>
      <w:r>
        <w:rPr>
          <w:rFonts w:eastAsia="Times New Roman"/>
          <w:szCs w:val="24"/>
        </w:rPr>
        <w:t xml:space="preserve"> είναι δύσκολο να συγχωρεθούν κοινωνικά και να ξεχαστούν και γι’ αυτό η σχετική ρύθμιση περιλαμβάνει και συγκεκριμένο αριθμό πλημμελημάτων κατά της δημόσιας περιο</w:t>
      </w:r>
      <w:r>
        <w:rPr>
          <w:rFonts w:eastAsia="Times New Roman"/>
          <w:szCs w:val="24"/>
        </w:rPr>
        <w:t>υσίας κυρίως, αλλά και κατά ατομικών αγαθών, κατά ανηλίκων, μισθωτών και σχετικά με ρατσιστικές συμπεριφορές</w:t>
      </w:r>
      <w:r>
        <w:rPr>
          <w:rFonts w:eastAsia="Times New Roman"/>
          <w:szCs w:val="24"/>
        </w:rPr>
        <w:t>,</w:t>
      </w:r>
      <w:r>
        <w:rPr>
          <w:rFonts w:eastAsia="Times New Roman"/>
          <w:szCs w:val="24"/>
        </w:rPr>
        <w:t xml:space="preserve"> που εξαιρούνται απ’ όσα προηγουμένως ανέφερα.</w:t>
      </w:r>
    </w:p>
    <w:p w14:paraId="6891361A"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του κυρίου Βουλευτή)</w:t>
      </w:r>
    </w:p>
    <w:p w14:paraId="6891361B" w14:textId="77777777" w:rsidR="001E1C42" w:rsidRDefault="003A7B58">
      <w:pPr>
        <w:spacing w:after="0" w:line="600" w:lineRule="auto"/>
        <w:ind w:firstLine="720"/>
        <w:jc w:val="both"/>
        <w:rPr>
          <w:rFonts w:eastAsia="Times New Roman"/>
          <w:szCs w:val="24"/>
        </w:rPr>
      </w:pPr>
      <w:r>
        <w:rPr>
          <w:rFonts w:eastAsia="Times New Roman"/>
          <w:szCs w:val="24"/>
        </w:rPr>
        <w:t>Κύριε Πρόεδρε, ξέρετε ότ</w:t>
      </w:r>
      <w:r>
        <w:rPr>
          <w:rFonts w:eastAsia="Times New Roman"/>
          <w:szCs w:val="24"/>
        </w:rPr>
        <w:t>ι δεν είχατε μηδενίσει το χρονόμετρο, επομένως έχω λίγο χρόνο ακόμα.</w:t>
      </w:r>
    </w:p>
    <w:p w14:paraId="6891361C"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Μέχρι να έλθει και το «μπουγιουρντί».</w:t>
      </w:r>
    </w:p>
    <w:p w14:paraId="6891361D" w14:textId="77777777" w:rsidR="001E1C42" w:rsidRDefault="003A7B5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Συνεχίστε, κύριε Τσίρκα.</w:t>
      </w:r>
    </w:p>
    <w:p w14:paraId="6891361E" w14:textId="77777777" w:rsidR="001E1C42" w:rsidRDefault="003A7B58">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Σημαντικές ρυθμίσεις έχουμε και στο χώρο της επι</w:t>
      </w:r>
      <w:r>
        <w:rPr>
          <w:rFonts w:eastAsia="Times New Roman"/>
          <w:szCs w:val="24"/>
        </w:rPr>
        <w:t>μόρφωσης των δικαστικών λειτουργών και της διεύθυνσης των δικαστηρίων, όπου επέρχονται σημαντικές αλλαγές</w:t>
      </w:r>
      <w:r>
        <w:rPr>
          <w:rFonts w:eastAsia="Times New Roman"/>
          <w:szCs w:val="24"/>
        </w:rPr>
        <w:t>,</w:t>
      </w:r>
      <w:r>
        <w:rPr>
          <w:rFonts w:eastAsia="Times New Roman"/>
          <w:szCs w:val="24"/>
        </w:rPr>
        <w:t xml:space="preserve"> όπως η αύξηση συντελεστών βαρύτητας σε συγκεκριμένα μαθήματα που διδάσκονται στη σχολή δικαστών, ενώ επιταχύνεται και συντομεύεται ο χρόνος διενέργει</w:t>
      </w:r>
      <w:r>
        <w:rPr>
          <w:rFonts w:eastAsia="Times New Roman"/>
          <w:szCs w:val="24"/>
        </w:rPr>
        <w:t>ας των επόμενων εισαγωγικών εξετάσεων.</w:t>
      </w:r>
    </w:p>
    <w:p w14:paraId="6891361F" w14:textId="77777777" w:rsidR="001E1C42" w:rsidRDefault="003A7B58">
      <w:pPr>
        <w:spacing w:after="0" w:line="600" w:lineRule="auto"/>
        <w:ind w:firstLine="720"/>
        <w:jc w:val="both"/>
        <w:rPr>
          <w:rFonts w:eastAsia="Times New Roman" w:cs="Times New Roman"/>
          <w:szCs w:val="24"/>
        </w:rPr>
      </w:pPr>
      <w:r>
        <w:rPr>
          <w:rFonts w:eastAsia="Times New Roman"/>
          <w:szCs w:val="24"/>
        </w:rPr>
        <w:t xml:space="preserve">Κυρίες και κύριοι Βουλευτές, τα βήματά μας για τον εκσυγχρονισμό των δομών είναι σταθερά και αποφασιστικά. </w:t>
      </w:r>
      <w:r>
        <w:rPr>
          <w:rFonts w:eastAsia="Times New Roman" w:cs="Times New Roman"/>
          <w:szCs w:val="24"/>
        </w:rPr>
        <w:t xml:space="preserve">Μια χώρα όπως η Ελλάδα εναρμονίζεται και με το κοινό ευρωπαϊκό κεκτημένο και προχωράμε </w:t>
      </w:r>
      <w:r>
        <w:rPr>
          <w:rFonts w:eastAsia="Times New Roman" w:cs="Times New Roman"/>
          <w:szCs w:val="24"/>
        </w:rPr>
        <w:t xml:space="preserve">στο να </w:t>
      </w:r>
      <w:r>
        <w:rPr>
          <w:rFonts w:eastAsia="Times New Roman" w:cs="Times New Roman"/>
          <w:szCs w:val="24"/>
        </w:rPr>
        <w:t xml:space="preserve">υλοποιούμε ρυθμίσεις για μια ανοιχτή και δημοκρατική πολιτεία όπως εμείς την οραματιζόμαστε. </w:t>
      </w:r>
    </w:p>
    <w:p w14:paraId="6891362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Είναι πάγια η θέση μας και μεγάλο το στοίχημα της Αριστεράς για ίση μεταχείριση των πολιτών για μια δίκαιη, αξιοκρατική κοινωνία, απαλλαγμένη από κάθε μορφή ρατσι</w:t>
      </w:r>
      <w:r>
        <w:rPr>
          <w:rFonts w:eastAsia="Times New Roman" w:cs="Times New Roman"/>
          <w:szCs w:val="24"/>
        </w:rPr>
        <w:t xml:space="preserve">σμού και </w:t>
      </w:r>
      <w:proofErr w:type="spellStart"/>
      <w:r>
        <w:rPr>
          <w:rFonts w:eastAsia="Times New Roman" w:cs="Times New Roman"/>
          <w:szCs w:val="24"/>
        </w:rPr>
        <w:t>ξενοφοβικής</w:t>
      </w:r>
      <w:proofErr w:type="spellEnd"/>
      <w:r>
        <w:rPr>
          <w:rFonts w:eastAsia="Times New Roman" w:cs="Times New Roman"/>
          <w:szCs w:val="24"/>
        </w:rPr>
        <w:t xml:space="preserve"> αντίληψης. </w:t>
      </w:r>
    </w:p>
    <w:p w14:paraId="6891362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Αφού αναφέρθηκα στο νομοσχέδιο, οφείλουμε δύο απαντήσεις. </w:t>
      </w:r>
    </w:p>
    <w:p w14:paraId="6891362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μία αφορά σε ορισμένα κόμματα</w:t>
      </w:r>
      <w:r>
        <w:rPr>
          <w:rFonts w:eastAsia="Times New Roman" w:cs="Times New Roman"/>
          <w:szCs w:val="24"/>
        </w:rPr>
        <w:t>,</w:t>
      </w:r>
      <w:r>
        <w:rPr>
          <w:rFonts w:eastAsia="Times New Roman" w:cs="Times New Roman"/>
          <w:szCs w:val="24"/>
        </w:rPr>
        <w:t xml:space="preserve"> που έσπευσαν από χθες να βγάλουν ανακοινώσεις σχετικά με κυβερνητικές τροπολογίες και ειδικότερα σε σχέση με τη συνοδεία και όσα πρ</w:t>
      </w:r>
      <w:r>
        <w:rPr>
          <w:rFonts w:eastAsia="Times New Roman" w:cs="Times New Roman"/>
          <w:szCs w:val="24"/>
        </w:rPr>
        <w:t xml:space="preserve">οβλέπονται για τους συνοδούς και την ασφάλεια των κυβερνητικών στελεχών. Ορισμένοι βιάστηκαν να βγάλουν ανακοινώσεις, αλλά εμείς οφείλουμε να πούμε την αλήθεια στον ελληνικό λαό. </w:t>
      </w:r>
    </w:p>
    <w:p w14:paraId="6891362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Είναι γνωστό ότι πριν από τη ρύθμιση αυτή</w:t>
      </w:r>
      <w:r>
        <w:rPr>
          <w:rFonts w:eastAsia="Times New Roman" w:cs="Times New Roman"/>
          <w:szCs w:val="24"/>
        </w:rPr>
        <w:t>,</w:t>
      </w:r>
      <w:r>
        <w:rPr>
          <w:rFonts w:eastAsia="Times New Roman" w:cs="Times New Roman"/>
          <w:szCs w:val="24"/>
        </w:rPr>
        <w:t xml:space="preserve"> όλοι οι συνοδοί των κυβερνητικών </w:t>
      </w:r>
      <w:r>
        <w:rPr>
          <w:rFonts w:eastAsia="Times New Roman" w:cs="Times New Roman"/>
          <w:szCs w:val="24"/>
        </w:rPr>
        <w:t>αποστολών έμεναν στα ίδια ξενοδοχεία</w:t>
      </w:r>
      <w:r>
        <w:rPr>
          <w:rFonts w:eastAsia="Times New Roman" w:cs="Times New Roman"/>
          <w:szCs w:val="24"/>
        </w:rPr>
        <w:t>,</w:t>
      </w:r>
      <w:r>
        <w:rPr>
          <w:rFonts w:eastAsia="Times New Roman" w:cs="Times New Roman"/>
          <w:szCs w:val="24"/>
        </w:rPr>
        <w:t xml:space="preserve"> με τα κυβερνητικά στελέχη και όλα τα έξοδα καλύπτονταν μέχρι τότε. Τώρα προβλέπεται ακριβώς το ίδιο για περισσότερες από εξήντα μέρες, γιατί έχουμε υπερβεί αυτές τις μέρες.</w:t>
      </w:r>
    </w:p>
    <w:p w14:paraId="6891362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Είναι σημαντικό, κύριοι της Αντιπολίτευσης, ό</w:t>
      </w:r>
      <w:r>
        <w:rPr>
          <w:rFonts w:eastAsia="Times New Roman" w:cs="Times New Roman"/>
          <w:szCs w:val="24"/>
        </w:rPr>
        <w:t xml:space="preserve">τι αυτή η χώρα παίζει επιτέλους έναν διεθνή ρόλο και χρειάστηκε να γίνουν αυτές οι ρυθμίσεις, γιατί αφορούν εργαζόμενους. Δεν αφορούν κυβερνητικά στελέχη. Έχει να κάνει και με τη δυσκολία να βρεθούν οικονομικά ξενοδοχεία. Και το γνωρίζετε πολύ καλά, γιατί </w:t>
      </w:r>
      <w:r>
        <w:rPr>
          <w:rFonts w:eastAsia="Times New Roman" w:cs="Times New Roman"/>
          <w:szCs w:val="24"/>
        </w:rPr>
        <w:t xml:space="preserve">έχετε κυβερνήσει όλα τα προηγούμενα χρόνια. Άρα, αφορά μόνο πέντε άτομα και επεκτείνεται αυτή </w:t>
      </w:r>
      <w:r>
        <w:rPr>
          <w:rFonts w:eastAsia="Times New Roman" w:cs="Times New Roman"/>
          <w:szCs w:val="24"/>
        </w:rPr>
        <w:t xml:space="preserve">η </w:t>
      </w:r>
      <w:r>
        <w:rPr>
          <w:rFonts w:eastAsia="Times New Roman" w:cs="Times New Roman"/>
          <w:szCs w:val="24"/>
        </w:rPr>
        <w:t>ρύθμιση για πάνω από εξήντα μέρες</w:t>
      </w:r>
      <w:r>
        <w:rPr>
          <w:rFonts w:eastAsia="Times New Roman" w:cs="Times New Roman"/>
          <w:szCs w:val="24"/>
        </w:rPr>
        <w:t>,</w:t>
      </w:r>
      <w:r>
        <w:rPr>
          <w:rFonts w:eastAsia="Times New Roman" w:cs="Times New Roman"/>
          <w:szCs w:val="24"/>
        </w:rPr>
        <w:t xml:space="preserve"> μόνο για τον Πρόεδρο της Δημοκρατίας, τον Πρωθυπουργό, τον Υπουργό Εθνικής Άμυνας, Οικονομίας και Εξωτερικών. Αυτά προς αποκα</w:t>
      </w:r>
      <w:r>
        <w:rPr>
          <w:rFonts w:eastAsia="Times New Roman" w:cs="Times New Roman"/>
          <w:szCs w:val="24"/>
        </w:rPr>
        <w:t xml:space="preserve">τάσταση της αλήθειας. </w:t>
      </w:r>
    </w:p>
    <w:p w14:paraId="68913625"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w:t>
      </w:r>
      <w:r>
        <w:rPr>
          <w:rFonts w:eastAsia="Times New Roman" w:cs="Times New Roman"/>
          <w:szCs w:val="24"/>
        </w:rPr>
        <w:t>λοκληρώ</w:t>
      </w:r>
      <w:r>
        <w:rPr>
          <w:rFonts w:eastAsia="Times New Roman" w:cs="Times New Roman"/>
          <w:szCs w:val="24"/>
        </w:rPr>
        <w:t>σ</w:t>
      </w:r>
      <w:r>
        <w:rPr>
          <w:rFonts w:eastAsia="Times New Roman" w:cs="Times New Roman"/>
          <w:szCs w:val="24"/>
        </w:rPr>
        <w:t xml:space="preserve">τε, σας παρακαλώ, κύριε Τσίρκα. </w:t>
      </w:r>
    </w:p>
    <w:p w14:paraId="68913626"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Πρόεδρε, αλλά αναδείχθηκε και ένα άλλο θέμα από τον Αντιπρόεδρο της Νέας Δημοκρατίας, τον κ. Γεωργιάδη και απαντήθηκε</w:t>
      </w:r>
      <w:r>
        <w:rPr>
          <w:rFonts w:eastAsia="Times New Roman" w:cs="Times New Roman"/>
          <w:szCs w:val="24"/>
        </w:rPr>
        <w:t xml:space="preserve"> αυτό. Οφείλει μια απάντηση η Αξιωματική Αντιπολίτευση…</w:t>
      </w:r>
    </w:p>
    <w:p w14:paraId="68913627"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Εδώ, τώρα για τις τροπολογίες…</w:t>
      </w:r>
    </w:p>
    <w:p w14:paraId="68913628"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Θα σας πω και για τις τροπολογίες. </w:t>
      </w:r>
    </w:p>
    <w:p w14:paraId="68913629"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Έχεις όσο καιρό θέλεις.</w:t>
      </w:r>
    </w:p>
    <w:p w14:paraId="6891362A"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Σχετικά με τη δήθεν…</w:t>
      </w:r>
    </w:p>
    <w:p w14:paraId="6891362B"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 xml:space="preserve">ΤΑΝΤΙΝΟΣ ΤΖΑΒΑΡΑΣ: </w:t>
      </w:r>
      <w:r>
        <w:rPr>
          <w:rFonts w:eastAsia="Times New Roman" w:cs="Times New Roman"/>
          <w:szCs w:val="24"/>
        </w:rPr>
        <w:t xml:space="preserve">Γελοιοποιήστε τα πάντα και υλοποιήστε τα πάντα! </w:t>
      </w:r>
    </w:p>
    <w:p w14:paraId="6891362C" w14:textId="77777777" w:rsidR="001E1C42" w:rsidRDefault="003A7B58">
      <w:pPr>
        <w:tabs>
          <w:tab w:val="left" w:pos="3189"/>
          <w:tab w:val="center" w:pos="4513"/>
        </w:tabs>
        <w:spacing w:after="0" w:line="600" w:lineRule="auto"/>
        <w:ind w:firstLine="720"/>
        <w:jc w:val="both"/>
        <w:rPr>
          <w:rFonts w:eastAsia="Times New Roman" w:cs="Times New Roman"/>
          <w:b/>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 xml:space="preserve">Είναι τρόπος αυτός να μιλάτε στον ομιλητή; </w:t>
      </w:r>
      <w:r>
        <w:rPr>
          <w:rFonts w:eastAsia="Times New Roman" w:cs="Times New Roman"/>
          <w:b/>
          <w:szCs w:val="24"/>
        </w:rPr>
        <w:t xml:space="preserve"> </w:t>
      </w:r>
    </w:p>
    <w:p w14:paraId="6891362D"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Είναι ακριβώς αντίστοιχα με την ποιότητα και το ύφος σας. </w:t>
      </w:r>
    </w:p>
    <w:p w14:paraId="6891362E"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Τσίρκα, σας παρακαλώ ολοκληρώνετε. Έχετε υπερβεί κατά πολύ τον χρόνο. Ολοκληρώστε την αγόρευσή σας. </w:t>
      </w:r>
    </w:p>
    <w:p w14:paraId="6891362F"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Σχετικά με τη δήθεν αποστολή πενήντα τεσσάρων κυβερνητικών στελεχών στην Πάρο, η Κυβέρνηση έχει </w:t>
      </w:r>
      <w:r>
        <w:rPr>
          <w:rFonts w:eastAsia="Times New Roman" w:cs="Times New Roman"/>
          <w:szCs w:val="24"/>
        </w:rPr>
        <w:t>απαντήσει και οφείλετε να πάρετε θέση γι</w:t>
      </w:r>
      <w:r>
        <w:rPr>
          <w:rFonts w:eastAsia="Times New Roman" w:cs="Times New Roman"/>
          <w:szCs w:val="24"/>
        </w:rPr>
        <w:t>’</w:t>
      </w:r>
      <w:r>
        <w:rPr>
          <w:rFonts w:eastAsia="Times New Roman" w:cs="Times New Roman"/>
          <w:szCs w:val="24"/>
        </w:rPr>
        <w:t xml:space="preserve"> αυτήν την απάντηση, γιατί έχετε επιδοθεί σε ένα κρεσέντο προπαγάνδας, κιτρινισμού και λαϊκισμού</w:t>
      </w:r>
      <w:r>
        <w:rPr>
          <w:rFonts w:eastAsia="Times New Roman" w:cs="Times New Roman"/>
          <w:szCs w:val="24"/>
        </w:rPr>
        <w:t>,</w:t>
      </w:r>
      <w:r>
        <w:rPr>
          <w:rFonts w:eastAsia="Times New Roman" w:cs="Times New Roman"/>
          <w:szCs w:val="24"/>
        </w:rPr>
        <w:t xml:space="preserve"> τον οποίο θα πρέπει να τον αφήσετε στην άκρη. </w:t>
      </w:r>
    </w:p>
    <w:p w14:paraId="68913630"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Και κλείνω, κύριε Πρόεδρε, θα μου επιτρέψετε…</w:t>
      </w:r>
    </w:p>
    <w:p w14:paraId="68913631"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w:t>
      </w:r>
      <w:r>
        <w:rPr>
          <w:rFonts w:eastAsia="Times New Roman" w:cs="Times New Roman"/>
          <w:b/>
          <w:szCs w:val="24"/>
        </w:rPr>
        <w:t xml:space="preserve">ουράκης): </w:t>
      </w:r>
      <w:r>
        <w:rPr>
          <w:rFonts w:eastAsia="Times New Roman" w:cs="Times New Roman"/>
          <w:szCs w:val="24"/>
        </w:rPr>
        <w:t xml:space="preserve">Όχι, δεν θα σας επιτρέψω. Σας παρακαλώ να κλείσετε. </w:t>
      </w:r>
    </w:p>
    <w:p w14:paraId="68913632"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Όλα επιτρέπονται! </w:t>
      </w:r>
    </w:p>
    <w:p w14:paraId="68913633"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Μισό λεπτό, κύριε Πρόεδρε, να πω για το ΕΚΑΣ και την τροπολογία</w:t>
      </w:r>
      <w:r>
        <w:rPr>
          <w:rFonts w:eastAsia="Times New Roman" w:cs="Times New Roman"/>
          <w:szCs w:val="24"/>
        </w:rPr>
        <w:t>,</w:t>
      </w:r>
      <w:r>
        <w:rPr>
          <w:rFonts w:eastAsia="Times New Roman" w:cs="Times New Roman"/>
          <w:szCs w:val="24"/>
        </w:rPr>
        <w:t xml:space="preserve"> που έχει ήδη κατατεθεί και για την οποία έκανε μια πρώτη αρχική τοπ</w:t>
      </w:r>
      <w:r>
        <w:rPr>
          <w:rFonts w:eastAsia="Times New Roman" w:cs="Times New Roman"/>
          <w:szCs w:val="24"/>
        </w:rPr>
        <w:t xml:space="preserve">οθέτηση ο κ. </w:t>
      </w:r>
      <w:proofErr w:type="spellStart"/>
      <w:r>
        <w:rPr>
          <w:rFonts w:eastAsia="Times New Roman" w:cs="Times New Roman"/>
          <w:szCs w:val="24"/>
        </w:rPr>
        <w:t>Κατρούγκαλος</w:t>
      </w:r>
      <w:proofErr w:type="spellEnd"/>
      <w:r>
        <w:rPr>
          <w:rFonts w:eastAsia="Times New Roman" w:cs="Times New Roman"/>
          <w:szCs w:val="24"/>
        </w:rPr>
        <w:t xml:space="preserve">. Ξέρουμε όλοι πολύ καλά ότι η πολιτική των μνημονίων οδήγησε ένα μεγάλο κομμάτι της κοινωνίας στο περιθώριο. </w:t>
      </w:r>
    </w:p>
    <w:p w14:paraId="68913634"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Τι ξεφτίλα είναι αυτή! </w:t>
      </w:r>
    </w:p>
    <w:p w14:paraId="68913635"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Τζαβάρα, σας παρακαλώ. </w:t>
      </w:r>
    </w:p>
    <w:p w14:paraId="68913636"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Και εμείς ερχόμαστε σήμερα να τηρήσουμε τις δεσμεύσεις μας και αντισταθμίζουμε αυτήν την περικοπή που έγινε άδικα σε όσους χαμηλοσυνταξιούχους έπαιρναν το ΕΚΑΣ με συγκεκριμένα μέτρα. Υπήρξε άμεση ανταπόκριση από την πλευρά της Κυβέρνησης</w:t>
      </w:r>
      <w:r>
        <w:rPr>
          <w:rFonts w:eastAsia="Times New Roman" w:cs="Times New Roman"/>
          <w:szCs w:val="24"/>
        </w:rPr>
        <w:t xml:space="preserve"> και του αρμόδιου Υπουργείου.</w:t>
      </w:r>
    </w:p>
    <w:p w14:paraId="68913637"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Σε αυτήν την κατεύθυνση συνεχίζουμε</w:t>
      </w:r>
      <w:r>
        <w:rPr>
          <w:rFonts w:eastAsia="Times New Roman" w:cs="Times New Roman"/>
          <w:szCs w:val="24"/>
        </w:rPr>
        <w:t>,</w:t>
      </w:r>
      <w:r>
        <w:rPr>
          <w:rFonts w:eastAsia="Times New Roman" w:cs="Times New Roman"/>
          <w:szCs w:val="24"/>
        </w:rPr>
        <w:t xml:space="preserve"> για να χτίσουμε ένα νέο κοινωνικό κράτος</w:t>
      </w:r>
      <w:r>
        <w:rPr>
          <w:rFonts w:eastAsia="Times New Roman" w:cs="Times New Roman"/>
          <w:szCs w:val="24"/>
        </w:rPr>
        <w:t>,</w:t>
      </w:r>
      <w:r>
        <w:rPr>
          <w:rFonts w:eastAsia="Times New Roman" w:cs="Times New Roman"/>
          <w:szCs w:val="24"/>
        </w:rPr>
        <w:t xml:space="preserve"> το οποίο εσείς ισοπεδώσατε, κύριε της Αξιωματικής Αντιπολίτευσης, όλα τα προηγούμενα χρόνια. </w:t>
      </w:r>
    </w:p>
    <w:p w14:paraId="68913638" w14:textId="77777777" w:rsidR="001E1C42" w:rsidRDefault="003A7B58">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913639"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(Αναστάσιος Κουράκης): </w:t>
      </w:r>
      <w:r>
        <w:rPr>
          <w:rFonts w:eastAsia="Times New Roman" w:cs="Times New Roman"/>
          <w:szCs w:val="24"/>
        </w:rPr>
        <w:t xml:space="preserve">Εντάξει, κύριε Τσίρκα, ευχαριστούμε πολύ.  </w:t>
      </w:r>
    </w:p>
    <w:p w14:paraId="6891363A"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Διαρκείς Επιτροπές Παραγωγής και Εμπορίου και Δημόσιας Διοίκησης, Δημόσιας Τάξης και Δικαιοσύνης καταθέτουν την </w:t>
      </w:r>
      <w:r>
        <w:rPr>
          <w:rFonts w:eastAsia="Times New Roman" w:cs="Times New Roman"/>
          <w:szCs w:val="24"/>
        </w:rPr>
        <w:t xml:space="preserve">έκθεσή </w:t>
      </w:r>
      <w:r>
        <w:rPr>
          <w:rFonts w:eastAsia="Times New Roman" w:cs="Times New Roman"/>
          <w:szCs w:val="24"/>
        </w:rPr>
        <w:t>τους στο σχέδιο νόμου του Υπουργείο</w:t>
      </w:r>
      <w:r>
        <w:rPr>
          <w:rFonts w:eastAsia="Times New Roman" w:cs="Times New Roman"/>
          <w:szCs w:val="24"/>
        </w:rPr>
        <w:t>υ Οικονομίας, Ανάπτυξης και Τουρισμού</w:t>
      </w:r>
      <w:r>
        <w:rPr>
          <w:rFonts w:eastAsia="Times New Roman" w:cs="Times New Roman"/>
          <w:szCs w:val="24"/>
        </w:rPr>
        <w:t>:</w:t>
      </w:r>
      <w:r>
        <w:rPr>
          <w:rFonts w:eastAsia="Times New Roman" w:cs="Times New Roman"/>
          <w:szCs w:val="24"/>
        </w:rPr>
        <w:t xml:space="preserve">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w:t>
      </w:r>
      <w:r>
        <w:rPr>
          <w:rFonts w:ascii="Helvetica" w:eastAsia="Times New Roman" w:hAnsi="Helvetica" w:cs="Helvetica"/>
          <w:color w:val="FFFFFF"/>
          <w:sz w:val="18"/>
          <w:szCs w:val="18"/>
          <w:shd w:val="clear" w:color="auto" w:fill="4080FF"/>
        </w:rPr>
        <w:t xml:space="preserve"> </w:t>
      </w:r>
      <w:r>
        <w:rPr>
          <w:rFonts w:eastAsia="Times New Roman" w:cs="Times New Roman"/>
          <w:szCs w:val="24"/>
        </w:rPr>
        <w:t>συμβάσεων παραχώρησης (EE L 94/1/28.3.2</w:t>
      </w:r>
      <w:r>
        <w:rPr>
          <w:rFonts w:eastAsia="Times New Roman" w:cs="Times New Roman"/>
          <w:szCs w:val="24"/>
        </w:rPr>
        <w:t>014) και άλλες διατάξεις».</w:t>
      </w:r>
    </w:p>
    <w:p w14:paraId="6891363B"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Προχωρούμε στις δευτερολογίες επί του νομοσχεδίου. </w:t>
      </w:r>
    </w:p>
    <w:p w14:paraId="6891363C"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Ο κ. Φωτήλας έχει τον λόγο για δύο λεπτά. Ο κ. </w:t>
      </w:r>
      <w:proofErr w:type="spellStart"/>
      <w:r>
        <w:rPr>
          <w:rFonts w:eastAsia="Times New Roman" w:cs="Times New Roman"/>
          <w:szCs w:val="24"/>
        </w:rPr>
        <w:t>Μπαλωμενάκης</w:t>
      </w:r>
      <w:proofErr w:type="spellEnd"/>
      <w:r>
        <w:rPr>
          <w:rFonts w:eastAsia="Times New Roman" w:cs="Times New Roman"/>
          <w:szCs w:val="24"/>
        </w:rPr>
        <w:t xml:space="preserve"> επί του νομοσχεδίου για δύο λεπτ</w:t>
      </w:r>
      <w:r>
        <w:rPr>
          <w:rFonts w:eastAsia="Times New Roman" w:cs="Times New Roman"/>
          <w:szCs w:val="24"/>
        </w:rPr>
        <w:t>ά.</w:t>
      </w:r>
    </w:p>
    <w:p w14:paraId="6891363D"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θα ήθελα τον λόγο επί της διαδικασίας. Είναι ένα θέμ</w:t>
      </w:r>
      <w:r>
        <w:rPr>
          <w:rFonts w:eastAsia="Times New Roman" w:cs="Times New Roman"/>
          <w:szCs w:val="24"/>
        </w:rPr>
        <w:t xml:space="preserve">α πάρα πολύ σοβαρό. </w:t>
      </w:r>
    </w:p>
    <w:p w14:paraId="6891363E"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Μετά θα μιλήσουμε για τη διαδικασία. Ξέρουμε ακριβώς το θέμα που υπάρχει. Μη χρησιμοποιούμε τη λέξη «διαδικασία». Ξέρουμε τι γίνεται. Μετά σας λέω ότι θα συζητήσουμε για το θέμα των τροπο</w:t>
      </w:r>
      <w:r>
        <w:rPr>
          <w:rFonts w:eastAsia="Times New Roman" w:cs="Times New Roman"/>
          <w:szCs w:val="24"/>
        </w:rPr>
        <w:t xml:space="preserve">λογιών. </w:t>
      </w:r>
    </w:p>
    <w:p w14:paraId="6891363F"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μήπως θέλετε να καθυστερήσετε και άλλο; Πληροφορούμαι ότι κατατέθηκε μια τροπολογία</w:t>
      </w:r>
      <w:r>
        <w:rPr>
          <w:rFonts w:eastAsia="Times New Roman" w:cs="Times New Roman"/>
          <w:szCs w:val="24"/>
        </w:rPr>
        <w:t>,</w:t>
      </w:r>
      <w:r>
        <w:rPr>
          <w:rFonts w:eastAsia="Times New Roman" w:cs="Times New Roman"/>
          <w:szCs w:val="24"/>
        </w:rPr>
        <w:t xml:space="preserve"> μόλις πριν από ένα λεπτό.  </w:t>
      </w:r>
    </w:p>
    <w:p w14:paraId="68913640"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όμως, επί της ουσίας. </w:t>
      </w:r>
    </w:p>
    <w:p w14:paraId="68913641"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 κατατέθηκε άλλη μια τρ</w:t>
      </w:r>
      <w:r>
        <w:rPr>
          <w:rFonts w:eastAsia="Times New Roman" w:cs="Times New Roman"/>
          <w:szCs w:val="24"/>
        </w:rPr>
        <w:t>οπολογία πριν από ένα λεπτό. Έχω την πληροφορία αυτήν τη στιγμή από τ</w:t>
      </w:r>
      <w:r>
        <w:rPr>
          <w:rFonts w:eastAsia="Times New Roman" w:cs="Times New Roman"/>
          <w:szCs w:val="24"/>
        </w:rPr>
        <w:t>η</w:t>
      </w:r>
      <w:r>
        <w:rPr>
          <w:rFonts w:eastAsia="Times New Roman" w:cs="Times New Roman"/>
          <w:szCs w:val="24"/>
        </w:rPr>
        <w:t xml:space="preserve"> Νομοθετικ</w:t>
      </w:r>
      <w:r>
        <w:rPr>
          <w:rFonts w:eastAsia="Times New Roman" w:cs="Times New Roman"/>
          <w:szCs w:val="24"/>
        </w:rPr>
        <w:t>ή</w:t>
      </w:r>
      <w:r>
        <w:rPr>
          <w:rFonts w:eastAsia="Times New Roman" w:cs="Times New Roman"/>
          <w:szCs w:val="24"/>
        </w:rPr>
        <w:t xml:space="preserve">. </w:t>
      </w:r>
    </w:p>
    <w:p w14:paraId="68913642"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Καθίστε, κυρία </w:t>
      </w:r>
      <w:proofErr w:type="spellStart"/>
      <w:r>
        <w:rPr>
          <w:rFonts w:eastAsia="Times New Roman" w:cs="Times New Roman"/>
          <w:szCs w:val="24"/>
        </w:rPr>
        <w:t>Κεραμέως</w:t>
      </w:r>
      <w:proofErr w:type="spellEnd"/>
      <w:r>
        <w:rPr>
          <w:rFonts w:eastAsia="Times New Roman" w:cs="Times New Roman"/>
          <w:szCs w:val="24"/>
        </w:rPr>
        <w:t xml:space="preserve">. Σας παρακαλώ. </w:t>
      </w:r>
    </w:p>
    <w:p w14:paraId="68913643"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Μέχρι πού θα πάει αυτό, κύριε Πρόεδρε; </w:t>
      </w:r>
    </w:p>
    <w:p w14:paraId="68913644" w14:textId="77777777" w:rsidR="001E1C42" w:rsidRDefault="003A7B5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Φωτ</w:t>
      </w:r>
      <w:r>
        <w:rPr>
          <w:rFonts w:eastAsia="Times New Roman" w:cs="Times New Roman"/>
          <w:szCs w:val="24"/>
        </w:rPr>
        <w:t xml:space="preserve">ήλα, έχετε τον λόγο για δύο λεπτά. </w:t>
      </w:r>
    </w:p>
    <w:p w14:paraId="6891364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Pr>
          <w:rFonts w:eastAsia="Times New Roman" w:cs="Times New Roman"/>
          <w:szCs w:val="24"/>
        </w:rPr>
        <w:t xml:space="preserve"> Δυστυχώς, βλέπουμε να συνεχίζεται η καθιερωμένη πρακτική, μέχρι τελευταία στιγμή να κατατίθενται άσχετες τροπολογίες,  ο Υπουργός να μιλάει για τροπολογίες που δεν έχουν κατατεθεί και από την άλλη, να κατατίθενται τροπολογίες</w:t>
      </w:r>
      <w:r>
        <w:rPr>
          <w:rFonts w:eastAsia="Times New Roman" w:cs="Times New Roman"/>
          <w:szCs w:val="24"/>
        </w:rPr>
        <w:t>,</w:t>
      </w:r>
      <w:r>
        <w:rPr>
          <w:rFonts w:eastAsia="Times New Roman" w:cs="Times New Roman"/>
          <w:szCs w:val="24"/>
        </w:rPr>
        <w:t xml:space="preserve"> την ώρα που μιλάει ο αρμόδιο</w:t>
      </w:r>
      <w:r>
        <w:rPr>
          <w:rFonts w:eastAsia="Times New Roman" w:cs="Times New Roman"/>
          <w:szCs w:val="24"/>
        </w:rPr>
        <w:t xml:space="preserve">ς </w:t>
      </w:r>
      <w:r>
        <w:rPr>
          <w:rFonts w:eastAsia="Times New Roman" w:cs="Times New Roman"/>
          <w:szCs w:val="24"/>
        </w:rPr>
        <w:t>Υπουργός</w:t>
      </w:r>
      <w:r>
        <w:rPr>
          <w:rFonts w:eastAsia="Times New Roman" w:cs="Times New Roman"/>
          <w:szCs w:val="24"/>
        </w:rPr>
        <w:t>. Το μόνο που λείπει είναι να έρθουν τροπολογίες</w:t>
      </w:r>
      <w:r>
        <w:rPr>
          <w:rFonts w:eastAsia="Times New Roman" w:cs="Times New Roman"/>
          <w:szCs w:val="24"/>
        </w:rPr>
        <w:t>,</w:t>
      </w:r>
      <w:r>
        <w:rPr>
          <w:rFonts w:eastAsia="Times New Roman" w:cs="Times New Roman"/>
          <w:szCs w:val="24"/>
        </w:rPr>
        <w:t xml:space="preserve"> την ώρα που θα ψηφίζουμε τα άρθρα. Μόνο αυτό δεν έχει γίνει μέχρι τώρα! Μπορεί να το δούμε κι αυτό. </w:t>
      </w:r>
    </w:p>
    <w:p w14:paraId="6891364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Σήμερα όμως το πήγατε ένα βήμα παραπάνω. Επιχειρηματολόγησε κατ’ αρχάς ο κ. </w:t>
      </w:r>
      <w:proofErr w:type="spellStart"/>
      <w:r>
        <w:rPr>
          <w:rFonts w:eastAsia="Times New Roman" w:cs="Times New Roman"/>
          <w:szCs w:val="24"/>
        </w:rPr>
        <w:t>Κατρούγκαλος</w:t>
      </w:r>
      <w:proofErr w:type="spellEnd"/>
      <w:r>
        <w:rPr>
          <w:rFonts w:eastAsia="Times New Roman" w:cs="Times New Roman"/>
          <w:szCs w:val="24"/>
        </w:rPr>
        <w:t xml:space="preserve"> για </w:t>
      </w:r>
      <w:r>
        <w:rPr>
          <w:rFonts w:eastAsia="Times New Roman" w:cs="Times New Roman"/>
          <w:szCs w:val="24"/>
        </w:rPr>
        <w:t>τροπολογία για το ΕΚΑΣ</w:t>
      </w:r>
      <w:r>
        <w:rPr>
          <w:rFonts w:eastAsia="Times New Roman" w:cs="Times New Roman"/>
          <w:szCs w:val="24"/>
        </w:rPr>
        <w:t>. Ε</w:t>
      </w:r>
      <w:r>
        <w:rPr>
          <w:rFonts w:eastAsia="Times New Roman" w:cs="Times New Roman"/>
          <w:szCs w:val="24"/>
        </w:rPr>
        <w:t xml:space="preserve">ίχε μάλιστα και το θράσος να μας πει ότι εμείς θα φταίμε, αν σήμερα δεν ψηφιστεί και δεν πάρει ο κόσμος τα λεφτά του. Τέλος πάντων, ήρθε να μας πει ότι ήταν να κατατεθεί την ώρα που θα μιλούσε. Και τέλος, μας είπε ανερυθρίαστα ότι </w:t>
      </w:r>
      <w:r>
        <w:rPr>
          <w:rFonts w:eastAsia="Times New Roman" w:cs="Times New Roman"/>
          <w:szCs w:val="24"/>
        </w:rPr>
        <w:t xml:space="preserve">σέβεται κιόλας τις κοινοβουλευτικές διαδικασίες. </w:t>
      </w:r>
    </w:p>
    <w:p w14:paraId="6891364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Πολύ φοβάμαι, κύριε Υπουργέ -και αυτή τη στιγμή απευθύνομαι σε προσωπικό επίπεδο- ότι το ψέμα πλέον έχει γίνει δεύτερη φύση σας. Το χρησιμοποιείτε, ακόμα κι όταν δεν το χρειάζεστε. Απλά σας υπερβαίνει. Αυτό</w:t>
      </w:r>
      <w:r>
        <w:rPr>
          <w:rFonts w:eastAsia="Times New Roman" w:cs="Times New Roman"/>
          <w:szCs w:val="24"/>
        </w:rPr>
        <w:t xml:space="preserve"> μπορεί να σημαίνει δυο τινά: </w:t>
      </w:r>
      <w:r>
        <w:rPr>
          <w:rFonts w:eastAsia="Times New Roman" w:cs="Times New Roman"/>
          <w:szCs w:val="24"/>
        </w:rPr>
        <w:t>‘Η</w:t>
      </w:r>
      <w:r>
        <w:rPr>
          <w:rFonts w:eastAsia="Times New Roman" w:cs="Times New Roman"/>
          <w:szCs w:val="24"/>
        </w:rPr>
        <w:t xml:space="preserve"> ότι υπάρχει κάποιο ιατρικό πρόβλημα -και αυτό θα δικαιολογούσε κάπως τη στάση σας και θα πρέπει να το δείτε- ή ότι απλώς αυτός είναι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δεν μπορεί να κάνει διαφορετικά. </w:t>
      </w:r>
    </w:p>
    <w:p w14:paraId="6891364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w:t>
      </w:r>
      <w:r>
        <w:rPr>
          <w:rFonts w:eastAsia="Times New Roman" w:cs="Times New Roman"/>
          <w:b/>
          <w:szCs w:val="24"/>
        </w:rPr>
        <w:t xml:space="preserve">γασίας, Κοινωνικής Ασφάλισης και Κοινωνικής Αλληλεγγύης): </w:t>
      </w:r>
      <w:r>
        <w:rPr>
          <w:rFonts w:eastAsia="Times New Roman" w:cs="Times New Roman"/>
          <w:szCs w:val="24"/>
        </w:rPr>
        <w:t>Από εσάς είναι έπαινος αυτό που ακούω.</w:t>
      </w:r>
    </w:p>
    <w:p w14:paraId="6891364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Θα με αφήσετε να ολοκληρώσω. </w:t>
      </w:r>
    </w:p>
    <w:p w14:paraId="6891364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εύχομαι να συμβαίνει το πρώτο, αλλά πολύ φοβάμαι ότι συμβαίνει το δεύτερο. Απλά είστε ένας άνθρωπος χωρίς κα</w:t>
      </w:r>
      <w:r>
        <w:rPr>
          <w:rFonts w:eastAsia="Times New Roman" w:cs="Times New Roman"/>
          <w:szCs w:val="24"/>
        </w:rPr>
        <w:t xml:space="preserve">νέναν ηθικό φραγμό. </w:t>
      </w:r>
    </w:p>
    <w:p w14:paraId="6891364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Τι είναι αυτά;</w:t>
      </w:r>
    </w:p>
    <w:p w14:paraId="6891364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Συνεχίζω. </w:t>
      </w:r>
    </w:p>
    <w:p w14:paraId="6891364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Αυτά που πιστεύω λέω χωρίς να βρίζω.</w:t>
      </w:r>
    </w:p>
    <w:p w14:paraId="6891364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Τώρα θα ήθελα να πω δυο λόγια και για το θέμα του κυρίου Υπουργού, </w:t>
      </w:r>
      <w:r>
        <w:rPr>
          <w:rFonts w:eastAsia="Times New Roman" w:cs="Times New Roman"/>
          <w:szCs w:val="24"/>
        </w:rPr>
        <w:t xml:space="preserve">για </w:t>
      </w:r>
      <w:r>
        <w:rPr>
          <w:rFonts w:eastAsia="Times New Roman" w:cs="Times New Roman"/>
          <w:szCs w:val="24"/>
        </w:rPr>
        <w:t>το ταξίδι. Προ ολίγων λεπτών πληροφορήθηκα κι εγώ ότι και ο Πρωθ</w:t>
      </w:r>
      <w:r>
        <w:rPr>
          <w:rFonts w:eastAsia="Times New Roman" w:cs="Times New Roman"/>
          <w:szCs w:val="24"/>
        </w:rPr>
        <w:t xml:space="preserve">υπουργός προκειμένου να κατευνάσει τη θύελλα αντιδράσεων που ξέσπασε από την πληροφορία ότι θα μετέβαινε στην Πάρο, δέχτηκε χορηγία ιδιωτικής αεροπορικής εταιρείας για να μεταβεί στο νησί των Κυκλάδων. </w:t>
      </w:r>
    </w:p>
    <w:p w14:paraId="6891364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Κατ’ αρχάς, να πούμε ότι αυτό αντίκειται στο άρθρο 8 </w:t>
      </w:r>
      <w:r>
        <w:rPr>
          <w:rFonts w:eastAsia="Times New Roman" w:cs="Times New Roman"/>
          <w:szCs w:val="24"/>
        </w:rPr>
        <w:t xml:space="preserve">του Κώδικα Δεοντολογίας της Κυβέρνησης. Ο Κώδικας Δεοντολογίας της Κυβέρνησης στο άρθρο 8 προβλέπει ότι δεν μπορεί να γίνει αυτό το πράγμα. </w:t>
      </w:r>
    </w:p>
    <w:p w14:paraId="6891365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Αναρωτιέμαι κατ’ αρχάς βάσει ποιας διάταξης ο κ. Τσίπρας δέχτηκε αυτήν τη χορηγία, αλλά, πολιτικά μιλώντας, αναρωτι</w:t>
      </w:r>
      <w:r>
        <w:rPr>
          <w:rFonts w:eastAsia="Times New Roman" w:cs="Times New Roman"/>
          <w:szCs w:val="24"/>
        </w:rPr>
        <w:t xml:space="preserve">έμαι αν υπάρχει πάτος σ’ αυτόν τον κατήφορο. </w:t>
      </w:r>
    </w:p>
    <w:p w14:paraId="6891365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Τη συγκεκριμένη μάλιστα ιδιωτική αεροπορική εταιρεία την είχε καταγγείλει η Κυβέρνηση για μονοπώλιο, όπως και την εξαγορά από αυτήν της τότε Ολυμπιακής. Τώρα δεν ντρέπεστε ειλικρινά, ως αριστερή Κυβέρνηση -που </w:t>
      </w:r>
      <w:r>
        <w:rPr>
          <w:rFonts w:eastAsia="Times New Roman" w:cs="Times New Roman"/>
          <w:szCs w:val="24"/>
        </w:rPr>
        <w:t xml:space="preserve">έχετε το ηθικό πλεονέκτημα υποτίθεται- να δέχεστε χορηγίες και μάλιστα ιδιωτική χορηγία; </w:t>
      </w:r>
    </w:p>
    <w:p w14:paraId="6891365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Να θυμίσουμε δε</w:t>
      </w:r>
      <w:r w:rsidRPr="001D1CC8">
        <w:rPr>
          <w:rFonts w:eastAsia="Times New Roman" w:cs="Times New Roman"/>
          <w:szCs w:val="24"/>
        </w:rPr>
        <w:t>,</w:t>
      </w:r>
      <w:r>
        <w:rPr>
          <w:rFonts w:eastAsia="Times New Roman" w:cs="Times New Roman"/>
          <w:szCs w:val="24"/>
        </w:rPr>
        <w:t xml:space="preserve"> ότι το μισό από το αεροδρόμιο της Πάρου το έχει φτιάξει η </w:t>
      </w:r>
      <w:r>
        <w:rPr>
          <w:rFonts w:eastAsia="Times New Roman" w:cs="Times New Roman"/>
          <w:szCs w:val="24"/>
        </w:rPr>
        <w:t>«</w:t>
      </w:r>
      <w:r>
        <w:rPr>
          <w:rFonts w:eastAsia="Times New Roman" w:cs="Times New Roman"/>
          <w:szCs w:val="24"/>
          <w:lang w:val="en-US"/>
        </w:rPr>
        <w:t>AEGEAN</w:t>
      </w:r>
      <w:r w:rsidRPr="001D1CC8">
        <w:rPr>
          <w:rFonts w:eastAsia="Times New Roman" w:cs="Times New Roman"/>
          <w:szCs w:val="24"/>
        </w:rPr>
        <w:t>”,</w:t>
      </w:r>
      <w:r>
        <w:rPr>
          <w:rFonts w:eastAsia="Times New Roman" w:cs="Times New Roman"/>
          <w:szCs w:val="24"/>
        </w:rPr>
        <w:t xml:space="preserve"> με δικά της λεφτά. Εγώ δεν ξέρω αν όλο αυτό είναι τόσο σύννομο και ηθικό. Εκτός α</w:t>
      </w:r>
      <w:r>
        <w:rPr>
          <w:rFonts w:eastAsia="Times New Roman" w:cs="Times New Roman"/>
          <w:szCs w:val="24"/>
        </w:rPr>
        <w:t xml:space="preserve">ν φτάσουμε στο συμπέρασμα </w:t>
      </w:r>
      <w:r>
        <w:rPr>
          <w:rFonts w:eastAsia="Times New Roman" w:cs="Times New Roman"/>
          <w:szCs w:val="24"/>
        </w:rPr>
        <w:t>πως</w:t>
      </w:r>
      <w:r>
        <w:rPr>
          <w:rFonts w:eastAsia="Times New Roman" w:cs="Times New Roman"/>
          <w:szCs w:val="24"/>
        </w:rPr>
        <w:t xml:space="preserve"> ό,τι δεν είναι παράνομο</w:t>
      </w:r>
      <w:r>
        <w:rPr>
          <w:rFonts w:eastAsia="Times New Roman" w:cs="Times New Roman"/>
          <w:szCs w:val="24"/>
        </w:rPr>
        <w:t>,</w:t>
      </w:r>
      <w:r>
        <w:rPr>
          <w:rFonts w:eastAsia="Times New Roman" w:cs="Times New Roman"/>
          <w:szCs w:val="24"/>
        </w:rPr>
        <w:t xml:space="preserve"> δεν είναι και ανήθικο. Τα έχουμε ακούσει αυτά στη Βουλή. Θα τα ξανακούσουμε</w:t>
      </w:r>
      <w:r>
        <w:rPr>
          <w:rFonts w:eastAsia="Times New Roman" w:cs="Times New Roman"/>
          <w:szCs w:val="24"/>
        </w:rPr>
        <w:t>,</w:t>
      </w:r>
      <w:r>
        <w:rPr>
          <w:rFonts w:eastAsia="Times New Roman" w:cs="Times New Roman"/>
          <w:szCs w:val="24"/>
        </w:rPr>
        <w:t xml:space="preserve"> προφανώς. </w:t>
      </w:r>
    </w:p>
    <w:p w14:paraId="6891365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Νομίζω ότι καλό θα ήταν να αποχωρήσουμε όλοι από τη Βουλή αυτήν τη στιγμή και να έρθει ο Υπουργός και να φέρει το νομοσχέδιο την Τρίτη, γιατί έτσι νομιμοποιούμε το απαράδεκτο αυτής της κατάστασης. </w:t>
      </w:r>
    </w:p>
    <w:p w14:paraId="6891365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365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w:t>
      </w:r>
      <w:r>
        <w:rPr>
          <w:rFonts w:eastAsia="Times New Roman" w:cs="Times New Roman"/>
          <w:szCs w:val="24"/>
        </w:rPr>
        <w:t>ύμε τον κ. Φωτήλα.</w:t>
      </w:r>
    </w:p>
    <w:p w14:paraId="6891365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Μπαλωμενάκης</w:t>
      </w:r>
      <w:proofErr w:type="spellEnd"/>
      <w:r>
        <w:rPr>
          <w:rFonts w:eastAsia="Times New Roman" w:cs="Times New Roman"/>
          <w:szCs w:val="24"/>
        </w:rPr>
        <w:t xml:space="preserve"> έχει τον λόγο επί του νομοσχεδίου για δευτερολογία.</w:t>
      </w:r>
    </w:p>
    <w:p w14:paraId="6891365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 xml:space="preserve">Κύριε Πρόεδρε, στην αρχή της διαδικασίας είχαμε πει ότι οι δευτερολογίες των εισηγητών είναι </w:t>
      </w:r>
      <w:proofErr w:type="spellStart"/>
      <w:r>
        <w:rPr>
          <w:rFonts w:eastAsia="Times New Roman" w:cs="Times New Roman"/>
          <w:szCs w:val="24"/>
        </w:rPr>
        <w:t>επτάμισι</w:t>
      </w:r>
      <w:proofErr w:type="spellEnd"/>
      <w:r>
        <w:rPr>
          <w:rFonts w:eastAsia="Times New Roman" w:cs="Times New Roman"/>
          <w:szCs w:val="24"/>
        </w:rPr>
        <w:t xml:space="preserve"> λεπτά. Αν θέλετε να μιλήσουμε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w:t>
      </w:r>
      <w:r>
        <w:rPr>
          <w:rFonts w:eastAsia="Times New Roman" w:cs="Times New Roman"/>
          <w:szCs w:val="24"/>
        </w:rPr>
        <w:t>ις</w:t>
      </w:r>
      <w:proofErr w:type="spellEnd"/>
      <w:r>
        <w:rPr>
          <w:rFonts w:eastAsia="Times New Roman" w:cs="Times New Roman"/>
          <w:szCs w:val="24"/>
        </w:rPr>
        <w:t>. Τον κύριο Πρόεδρο περιμένω να μου πει.</w:t>
      </w:r>
    </w:p>
    <w:p w14:paraId="6891365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Εντάξει. Μπορώ να σας δώσω πέντε λεπτά. Απλά είχαμε πει να συντομεύσουμε γενικώς τον χρόνο.</w:t>
      </w:r>
    </w:p>
    <w:p w14:paraId="6891365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Τις πολύ σωστές επισημάνσεις που κάνουν οι εισηγητές, κύριοι συνά</w:t>
      </w:r>
      <w:r>
        <w:rPr>
          <w:rFonts w:eastAsia="Times New Roman" w:cs="Times New Roman"/>
          <w:szCs w:val="24"/>
        </w:rPr>
        <w:t xml:space="preserve">δελφοι, σχετικά με το καλό κλίμα της συνεργασίας μας μέχρι τώρα δυναμίτισαν ορισμένες παρατηρήσεις. Δεν ξέρω γιατί. Μας αναγκάζουν να πούμε μερικά πράγματα. </w:t>
      </w:r>
    </w:p>
    <w:p w14:paraId="6891365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Δεν μπορεί, για παράδειγμα, εύκολα να γίνει δεκτή η λογική ότι, όταν η δική μας Κυβέρνηση παίρνει </w:t>
      </w:r>
      <w:r>
        <w:rPr>
          <w:rFonts w:eastAsia="Times New Roman" w:cs="Times New Roman"/>
          <w:szCs w:val="24"/>
        </w:rPr>
        <w:t xml:space="preserve">ένα μέτρο ανακούφισης πινακίων και σωφρονιστικών καταστημάτων, είναι καλό και, όταν τα παίρνει μια άλλη κυβέρνηση, είναι απορριπτέα. Δεν μπορούμε να σπέρνουμε τον τρόμο ότι οι εγκληματίες θα γυρίσουν στο σημείο του εγκλήματος να κατακρεουργήσουν τα θύματά </w:t>
      </w:r>
      <w:r>
        <w:rPr>
          <w:rFonts w:eastAsia="Times New Roman" w:cs="Times New Roman"/>
          <w:szCs w:val="24"/>
        </w:rPr>
        <w:t xml:space="preserve">τους, τη στιγμή που αυτές δεν είναι άγνωστες μέθοδοι. Έστω αμφιλεγόμενες, έστω συζητήσιμες, αλλά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συμβαίνουν για πρώτη φορά. </w:t>
      </w:r>
    </w:p>
    <w:p w14:paraId="6891365B" w14:textId="77777777" w:rsidR="001E1C42" w:rsidRDefault="003A7B58">
      <w:pPr>
        <w:spacing w:after="0" w:line="600" w:lineRule="auto"/>
        <w:ind w:firstLine="720"/>
        <w:jc w:val="both"/>
        <w:rPr>
          <w:rFonts w:eastAsia="Times New Roman"/>
          <w:szCs w:val="24"/>
        </w:rPr>
      </w:pPr>
      <w:r>
        <w:rPr>
          <w:rFonts w:eastAsia="Times New Roman"/>
          <w:szCs w:val="24"/>
        </w:rPr>
        <w:t>Παραδόξως, θα συμφωνήσω με τον κ. Βορίδη ότι δεν έχει μέχρι σήμερα γίνει αποτίμηση αυτών των μεθόδων. Αλήθε</w:t>
      </w:r>
      <w:r>
        <w:rPr>
          <w:rFonts w:eastAsia="Times New Roman"/>
          <w:szCs w:val="24"/>
        </w:rPr>
        <w:t xml:space="preserve">ια είναι αυτό. Είμαστε, όμως, όλοι ενήμεροι ότι αυτή η Κυβέρνηση ξεκίνησε μια διαδικασία αναμόρφωσης του </w:t>
      </w:r>
      <w:r>
        <w:rPr>
          <w:rFonts w:eastAsia="Times New Roman"/>
          <w:szCs w:val="24"/>
        </w:rPr>
        <w:t>Π</w:t>
      </w:r>
      <w:r>
        <w:rPr>
          <w:rFonts w:eastAsia="Times New Roman"/>
          <w:szCs w:val="24"/>
        </w:rPr>
        <w:t xml:space="preserve">οινικού </w:t>
      </w:r>
      <w:r>
        <w:rPr>
          <w:rFonts w:eastAsia="Times New Roman"/>
          <w:szCs w:val="24"/>
        </w:rPr>
        <w:t>Κώδικα</w:t>
      </w:r>
      <w:r>
        <w:rPr>
          <w:rFonts w:eastAsia="Times New Roman"/>
          <w:szCs w:val="24"/>
        </w:rPr>
        <w:t xml:space="preserve">. Κι εδώ, λοιπόν, καλούμαστε να συμβάλουμε όλοι με επιστημοσύνη, με ηρεμία και με ανθρωπιστικά κριτήρια. </w:t>
      </w:r>
    </w:p>
    <w:p w14:paraId="6891365C" w14:textId="77777777" w:rsidR="001E1C42" w:rsidRDefault="003A7B58">
      <w:pPr>
        <w:spacing w:after="0" w:line="600" w:lineRule="auto"/>
        <w:ind w:firstLine="720"/>
        <w:jc w:val="both"/>
        <w:rPr>
          <w:rFonts w:eastAsia="Times New Roman"/>
          <w:szCs w:val="24"/>
        </w:rPr>
      </w:pPr>
      <w:r>
        <w:rPr>
          <w:rFonts w:eastAsia="Times New Roman"/>
          <w:szCs w:val="24"/>
        </w:rPr>
        <w:t>Δεν δεχόμαστε εμείς, κύριε Πρό</w:t>
      </w:r>
      <w:r>
        <w:rPr>
          <w:rFonts w:eastAsia="Times New Roman"/>
          <w:szCs w:val="24"/>
        </w:rPr>
        <w:t xml:space="preserve">εδρε, κύριοι συνάδελφοι, την ακραία δημαγωγία που εδράζεται σε έναν </w:t>
      </w:r>
      <w:proofErr w:type="spellStart"/>
      <w:r>
        <w:rPr>
          <w:rFonts w:eastAsia="Times New Roman"/>
          <w:szCs w:val="24"/>
        </w:rPr>
        <w:t>υπόρρητο</w:t>
      </w:r>
      <w:proofErr w:type="spellEnd"/>
      <w:r>
        <w:rPr>
          <w:rFonts w:eastAsia="Times New Roman"/>
          <w:szCs w:val="24"/>
        </w:rPr>
        <w:t xml:space="preserve"> φόβο της κοινωνίας. Ασφαλώς, καταφάσκουμε στην ύπαρξη ανθρωπίνων δικαιωμάτων και στους κρατουμένους και δεν δεχόμαστε να είναι αντικείμενο χλευασμού αυτή η τοποθέτησή μας. Και τα </w:t>
      </w:r>
      <w:r>
        <w:rPr>
          <w:rFonts w:eastAsia="Times New Roman"/>
          <w:szCs w:val="24"/>
        </w:rPr>
        <w:t>λέμε αυτά</w:t>
      </w:r>
      <w:r>
        <w:rPr>
          <w:rFonts w:eastAsia="Times New Roman"/>
          <w:szCs w:val="24"/>
        </w:rPr>
        <w:t>,</w:t>
      </w:r>
      <w:r>
        <w:rPr>
          <w:rFonts w:eastAsia="Times New Roman"/>
          <w:szCs w:val="24"/>
        </w:rPr>
        <w:t xml:space="preserve"> όχι μόνο επειδή είμαστε μια Αριστερή Κυβέρνηση, αλλά επειδή αυτά λέει όλη η πολιτισμένη Ευρώπη. </w:t>
      </w:r>
    </w:p>
    <w:p w14:paraId="6891365D" w14:textId="77777777" w:rsidR="001E1C42" w:rsidRDefault="003A7B58">
      <w:pPr>
        <w:spacing w:after="0" w:line="600" w:lineRule="auto"/>
        <w:ind w:firstLine="720"/>
        <w:jc w:val="both"/>
        <w:rPr>
          <w:rFonts w:eastAsia="Times New Roman"/>
          <w:szCs w:val="24"/>
        </w:rPr>
      </w:pPr>
      <w:r>
        <w:rPr>
          <w:rFonts w:eastAsia="Times New Roman"/>
          <w:szCs w:val="24"/>
        </w:rPr>
        <w:t>Και λέγοντας δικαίωμα, δεν λέμε δικαίωμα στην αποφυλάκιση -είναι προφανές, αν και πρέπει να τονίζεται- αλλά δικαίωμα σε ανθρώπινες συνθήκες κράτησης</w:t>
      </w:r>
      <w:r>
        <w:rPr>
          <w:rFonts w:eastAsia="Times New Roman"/>
          <w:szCs w:val="24"/>
        </w:rPr>
        <w:t>. Αυτή τη στιγμή, παρά την αναμφισβήτητη πρόοδο, δεν υπάρχει αμφιβολία ότι έχουμε υστέρηση.</w:t>
      </w:r>
    </w:p>
    <w:p w14:paraId="6891365E" w14:textId="77777777" w:rsidR="001E1C42" w:rsidRDefault="003A7B58">
      <w:pPr>
        <w:spacing w:after="0" w:line="600" w:lineRule="auto"/>
        <w:ind w:firstLine="720"/>
        <w:jc w:val="both"/>
        <w:rPr>
          <w:rFonts w:eastAsia="Times New Roman"/>
          <w:szCs w:val="24"/>
        </w:rPr>
      </w:pPr>
      <w:r>
        <w:rPr>
          <w:rFonts w:eastAsia="Times New Roman"/>
          <w:szCs w:val="24"/>
        </w:rPr>
        <w:t xml:space="preserve"> Ιδού, λοιπόν, ένα πεδίο συνεννόησης, απευθύνεται σε όλους, για το πώς θα βελτιωθούν οι συνθήκες ώστε στο μέλλον να </w:t>
      </w:r>
      <w:proofErr w:type="spellStart"/>
      <w:r>
        <w:rPr>
          <w:rFonts w:eastAsia="Times New Roman"/>
          <w:szCs w:val="24"/>
        </w:rPr>
        <w:t>εξορθολογικοποιηθούν</w:t>
      </w:r>
      <w:proofErr w:type="spellEnd"/>
      <w:r>
        <w:rPr>
          <w:rFonts w:eastAsia="Times New Roman"/>
          <w:szCs w:val="24"/>
        </w:rPr>
        <w:t xml:space="preserve"> οι όποιες σχετικές ευεργετι</w:t>
      </w:r>
      <w:r>
        <w:rPr>
          <w:rFonts w:eastAsia="Times New Roman"/>
          <w:szCs w:val="24"/>
        </w:rPr>
        <w:t xml:space="preserve">κές διατάξεις. Αυτό μας αφορά όλους, όχι μόνο τους κυβερνώντες.  </w:t>
      </w:r>
    </w:p>
    <w:p w14:paraId="6891365F" w14:textId="77777777" w:rsidR="001E1C42" w:rsidRDefault="003A7B58">
      <w:pPr>
        <w:spacing w:after="0" w:line="600" w:lineRule="auto"/>
        <w:ind w:firstLine="720"/>
        <w:jc w:val="both"/>
        <w:rPr>
          <w:rFonts w:eastAsia="Times New Roman"/>
          <w:szCs w:val="24"/>
        </w:rPr>
      </w:pPr>
      <w:r>
        <w:rPr>
          <w:rFonts w:eastAsia="Times New Roman"/>
          <w:szCs w:val="24"/>
        </w:rPr>
        <w:t>Επειδή ο χρόνος είναι λίγος, έχω μερικές παρατηρήσεις σχετικά με τις ισοπεδωτικές, κατά τη γνώμη μου, τοποθετήσεις που ακούστηκαν από δύο πολιτικά κόμματα. Νομίζω ότι είχαμε πει και στη συζή</w:t>
      </w:r>
      <w:r>
        <w:rPr>
          <w:rFonts w:eastAsia="Times New Roman"/>
          <w:szCs w:val="24"/>
        </w:rPr>
        <w:t>τηση μερικά πράγματα.</w:t>
      </w:r>
    </w:p>
    <w:p w14:paraId="68913660" w14:textId="77777777" w:rsidR="001E1C42" w:rsidRDefault="003A7B58">
      <w:pPr>
        <w:spacing w:after="0" w:line="600" w:lineRule="auto"/>
        <w:ind w:firstLine="720"/>
        <w:jc w:val="both"/>
        <w:rPr>
          <w:rFonts w:eastAsia="Times New Roman"/>
          <w:szCs w:val="24"/>
        </w:rPr>
      </w:pPr>
      <w:r>
        <w:rPr>
          <w:rFonts w:eastAsia="Times New Roman"/>
          <w:szCs w:val="24"/>
        </w:rPr>
        <w:t>Για μεν το κόμμα της Χρυσής Αυγής νομίζω ότι δεν χρειάζεται ιδιαίτερη αναφορά, διότι ο εθνικισμός που έλεγε ότι καταπολεμάται και διώκεται με αυτό το νομοσχέδιο είναι ο μανδύας ή καλύτερα ο φερετζές του ρατσισμού και της ξενοφοβίας. Σ</w:t>
      </w:r>
      <w:r>
        <w:rPr>
          <w:rFonts w:eastAsia="Times New Roman"/>
          <w:szCs w:val="24"/>
        </w:rPr>
        <w:t xml:space="preserve">αφώς, είναι άλλο πράγμα η αγάπη στην πατρίδα και άλλο πράγμα να παριστάνει κανείς τον πατριώτη κι όπου βρει αδύναμο και ταλαιπωρημένο άνθρωπο ή κοινωνική ομάδα να τον κυνηγάει. </w:t>
      </w:r>
    </w:p>
    <w:p w14:paraId="68913661" w14:textId="77777777" w:rsidR="001E1C42" w:rsidRDefault="003A7B58">
      <w:pPr>
        <w:spacing w:after="0" w:line="600" w:lineRule="auto"/>
        <w:ind w:firstLine="720"/>
        <w:jc w:val="both"/>
        <w:rPr>
          <w:rFonts w:eastAsia="Times New Roman"/>
          <w:szCs w:val="24"/>
        </w:rPr>
      </w:pPr>
      <w:r>
        <w:rPr>
          <w:rFonts w:eastAsia="Times New Roman"/>
          <w:szCs w:val="24"/>
        </w:rPr>
        <w:t xml:space="preserve">Αυτά νομίζω ότι είναι γνωστά. Πρέπει να λέγονται, όμως, διότι οι πράξεις του </w:t>
      </w:r>
      <w:r>
        <w:rPr>
          <w:rFonts w:eastAsia="Times New Roman"/>
          <w:szCs w:val="24"/>
        </w:rPr>
        <w:t>καθενός τον ακολουθούν και άλλωστε -Ιούλιος μήνας είναι- δεν πρέπει να ξεχνάμε ότι οι ιδεολογικοί τους πρόγονοι ήταν εκείνοι που κατακρεούργησαν την Κύπρο και δειλοί, άβουλοι και προδότες, εν τέλει, της πατρίδας τους.</w:t>
      </w:r>
    </w:p>
    <w:p w14:paraId="68913662" w14:textId="77777777" w:rsidR="001E1C42" w:rsidRDefault="003A7B58">
      <w:pPr>
        <w:spacing w:after="0" w:line="600" w:lineRule="auto"/>
        <w:ind w:firstLine="720"/>
        <w:jc w:val="both"/>
        <w:rPr>
          <w:rFonts w:eastAsia="Times New Roman"/>
          <w:szCs w:val="24"/>
        </w:rPr>
      </w:pPr>
      <w:r>
        <w:rPr>
          <w:rFonts w:eastAsia="Times New Roman"/>
          <w:szCs w:val="24"/>
        </w:rPr>
        <w:t xml:space="preserve">Θέλω να αναφερθώ για ένα λεπτό και σε </w:t>
      </w:r>
      <w:r>
        <w:rPr>
          <w:rFonts w:eastAsia="Times New Roman"/>
          <w:szCs w:val="24"/>
        </w:rPr>
        <w:t>μια επίσης ισοπεδωτική άποψη, κατά τη γνώμη μου. Φυσικά τη διακρίνω, φυσικά αποδίδω ιδεολογικό ενδιαφέρον και ιδεολογικό πρόσημο σε αυτή τη άποψη, αλλά δεν μπορούμε, επίσης, να δεχθούμε την μονοσήμαντη άποψη ότι οτιδήποτε έρχεται από την Ευρωπαϊκή Ένωση εξ</w:t>
      </w:r>
      <w:r>
        <w:rPr>
          <w:rFonts w:eastAsia="Times New Roman"/>
          <w:szCs w:val="24"/>
        </w:rPr>
        <w:t xml:space="preserve">υπηρετεί τα μονοπώλια, τους μονοπωλιακούς ομίλους και ότι δεν υπάρχει καμία ανάγκη της κοινωνίας να εξυπηρετηθεί στον καπιταλισμό. </w:t>
      </w:r>
    </w:p>
    <w:p w14:paraId="68913663" w14:textId="77777777" w:rsidR="001E1C42" w:rsidRDefault="003A7B58">
      <w:pPr>
        <w:spacing w:after="0" w:line="600" w:lineRule="auto"/>
        <w:ind w:firstLine="720"/>
        <w:jc w:val="both"/>
        <w:rPr>
          <w:rFonts w:eastAsia="Times New Roman"/>
          <w:szCs w:val="24"/>
        </w:rPr>
      </w:pPr>
      <w:r>
        <w:rPr>
          <w:rFonts w:eastAsia="Times New Roman"/>
          <w:szCs w:val="24"/>
        </w:rPr>
        <w:t xml:space="preserve">Αυτή είναι μια βαθιά δογματική άποψη, κατά την αντίληψή μας, και δεν βοηθάει, διότι υπάρχουν νόμοι. Κατά κάποιο τρόπο και ο </w:t>
      </w:r>
      <w:r>
        <w:rPr>
          <w:rFonts w:eastAsia="Times New Roman"/>
          <w:szCs w:val="24"/>
        </w:rPr>
        <w:t xml:space="preserve">εισηγητής </w:t>
      </w:r>
      <w:r>
        <w:rPr>
          <w:rFonts w:eastAsia="Times New Roman"/>
          <w:szCs w:val="24"/>
        </w:rPr>
        <w:t xml:space="preserve">του Κομμουνιστικού Κόμματος δέχθηκε ότι οι σημερινοί νόμοι είναι επαρκείς. Άρα, δεν μπορεί να είναι επαρκείς, όπως είναι ένας νόμος, σύμφωνα με τη λογική αυτή που είναι στο συγκεκριμένο σύστημα. </w:t>
      </w:r>
    </w:p>
    <w:p w14:paraId="68913664" w14:textId="77777777" w:rsidR="001E1C42" w:rsidRDefault="003A7B58">
      <w:pPr>
        <w:spacing w:after="0" w:line="600" w:lineRule="auto"/>
        <w:ind w:firstLine="720"/>
        <w:jc w:val="both"/>
        <w:rPr>
          <w:rFonts w:eastAsia="Times New Roman"/>
          <w:szCs w:val="24"/>
        </w:rPr>
      </w:pPr>
      <w:r>
        <w:rPr>
          <w:rFonts w:eastAsia="Times New Roman"/>
          <w:szCs w:val="24"/>
        </w:rPr>
        <w:t xml:space="preserve">Και να μην νομίζει κανείς ότι εμείς αγνοούμε τους </w:t>
      </w:r>
      <w:r>
        <w:rPr>
          <w:rFonts w:eastAsia="Times New Roman"/>
          <w:szCs w:val="24"/>
        </w:rPr>
        <w:t xml:space="preserve">νόμους της κοινωνίας. Και την παγκοσμιοποίηση γνωρίζουμε και τον αυταρχικό χαρακτήρα που λαμβάνει πολλές φορές αυτή η διαδικασία. Συμφωνούμε, επίσης, ότι ο λεγόμενος χώρος της ασφαλείας πρέπει να προσεγγίζεται με περίσκεψη. </w:t>
      </w:r>
    </w:p>
    <w:p w14:paraId="68913665" w14:textId="77777777" w:rsidR="001E1C42" w:rsidRDefault="003A7B58">
      <w:pPr>
        <w:spacing w:after="0" w:line="600" w:lineRule="auto"/>
        <w:ind w:firstLine="720"/>
        <w:jc w:val="both"/>
        <w:rPr>
          <w:rFonts w:eastAsia="Times New Roman"/>
          <w:szCs w:val="24"/>
        </w:rPr>
      </w:pPr>
      <w:r>
        <w:rPr>
          <w:rFonts w:eastAsia="Times New Roman"/>
          <w:szCs w:val="24"/>
        </w:rPr>
        <w:t>Η διαφορά μας είναι ότι εμείς ε</w:t>
      </w:r>
      <w:r>
        <w:rPr>
          <w:rFonts w:eastAsia="Times New Roman"/>
          <w:szCs w:val="24"/>
        </w:rPr>
        <w:t xml:space="preserve">μπιστευόμαστε της δυνάμεις της κοινωνίας των πολιτών, εμπιστευόμαστε κινήματα, την αυτοτέλεια, την ευαισθησία του δικαστικού Σώματος και γενικά τη δυναμική που αναπτύσσεται μέσα στην κοινωνία να αντισταθεί πάνω σε αυτά τα φαινόμενα. </w:t>
      </w:r>
    </w:p>
    <w:p w14:paraId="68913666" w14:textId="77777777" w:rsidR="001E1C42" w:rsidRDefault="003A7B58">
      <w:pPr>
        <w:spacing w:after="0" w:line="600" w:lineRule="auto"/>
        <w:ind w:firstLine="720"/>
        <w:jc w:val="both"/>
        <w:rPr>
          <w:rFonts w:eastAsia="Times New Roman"/>
          <w:szCs w:val="24"/>
        </w:rPr>
      </w:pPr>
      <w:r>
        <w:rPr>
          <w:rFonts w:eastAsia="Times New Roman"/>
          <w:szCs w:val="24"/>
        </w:rPr>
        <w:t xml:space="preserve">Τελειώνοντας, θέλω κι </w:t>
      </w:r>
      <w:r>
        <w:rPr>
          <w:rFonts w:eastAsia="Times New Roman"/>
          <w:szCs w:val="24"/>
        </w:rPr>
        <w:t>εγώ να αναφερθώ με την ευκαιρία, σε ένα υπαρκτό θέμα. Ανεξάρτητα του πότε κατατέθηκε και παρά τις όποιες διαφωνίες, από χθες το απόγευμα, κύριε Πρόεδρε, είναι υπαρκτό και στα μέσα και στις εφημερίδες και όλοι δημοσίευαν το θέμα της αναπλήρωσης του ΕΚΑΣ. Οι</w:t>
      </w:r>
      <w:r>
        <w:rPr>
          <w:rFonts w:eastAsia="Times New Roman"/>
          <w:szCs w:val="24"/>
        </w:rPr>
        <w:t xml:space="preserve"> λέξεις, όπως ξέρουμε όλοι, έχουν τη σημασία τους και ο τρόπος που εκφέρει κανείς τις λέξεις και τιτλοφορεί μια διαδικασία, τον χαρακτηρίζουν και από πλευράς προθέσεων και από πλευράς σκοπιμοτήτων. </w:t>
      </w:r>
    </w:p>
    <w:p w14:paraId="68913667" w14:textId="77777777" w:rsidR="001E1C42" w:rsidRDefault="003A7B58">
      <w:pPr>
        <w:spacing w:after="0" w:line="600" w:lineRule="auto"/>
        <w:ind w:firstLine="720"/>
        <w:jc w:val="both"/>
        <w:rPr>
          <w:rFonts w:eastAsia="Times New Roman"/>
          <w:szCs w:val="24"/>
        </w:rPr>
      </w:pPr>
      <w:r>
        <w:rPr>
          <w:rFonts w:eastAsia="Times New Roman"/>
          <w:szCs w:val="24"/>
        </w:rPr>
        <w:t>Η φράση που χρησιμοποίησε ο Πρωθυπουργός είναι «ανασυγκρό</w:t>
      </w:r>
      <w:r>
        <w:rPr>
          <w:rFonts w:eastAsia="Times New Roman"/>
          <w:szCs w:val="24"/>
        </w:rPr>
        <w:t xml:space="preserve">τηση του κοινωνικού κράτους». Είναι μια ειλικρινής προσέγγιση. Εξίσου ειλικρινά, λέμε ότι αυτή η μεταβατική πρωτοβουλία βρίσκεται, πραγματικά, μακριά από τον στρατηγικό μας στόχο. Η ανασυγκρότηση, το βήμα </w:t>
      </w:r>
      <w:r>
        <w:rPr>
          <w:rFonts w:eastAsia="Times New Roman"/>
          <w:szCs w:val="24"/>
        </w:rPr>
        <w:t xml:space="preserve">με </w:t>
      </w:r>
      <w:r>
        <w:rPr>
          <w:rFonts w:eastAsia="Times New Roman"/>
          <w:szCs w:val="24"/>
        </w:rPr>
        <w:t xml:space="preserve">βήμα </w:t>
      </w:r>
      <w:proofErr w:type="spellStart"/>
      <w:r>
        <w:rPr>
          <w:rFonts w:eastAsia="Times New Roman"/>
          <w:szCs w:val="24"/>
        </w:rPr>
        <w:t>ξαναχτίσιμο</w:t>
      </w:r>
      <w:proofErr w:type="spellEnd"/>
      <w:r>
        <w:rPr>
          <w:rFonts w:eastAsia="Times New Roman"/>
          <w:szCs w:val="24"/>
        </w:rPr>
        <w:t>, είναι αναγκαίο, κυρίες και κύρ</w:t>
      </w:r>
      <w:r>
        <w:rPr>
          <w:rFonts w:eastAsia="Times New Roman"/>
          <w:szCs w:val="24"/>
        </w:rPr>
        <w:t xml:space="preserve">ιοι, που τώρα μιλάτε με δεικτικό και </w:t>
      </w:r>
      <w:proofErr w:type="spellStart"/>
      <w:r>
        <w:rPr>
          <w:rFonts w:eastAsia="Times New Roman"/>
          <w:szCs w:val="24"/>
        </w:rPr>
        <w:t>απαξιωτικό</w:t>
      </w:r>
      <w:proofErr w:type="spellEnd"/>
      <w:r>
        <w:rPr>
          <w:rFonts w:eastAsia="Times New Roman"/>
          <w:szCs w:val="24"/>
        </w:rPr>
        <w:t xml:space="preserve"> τρόπο, ακριβώς επειδή εσείς το ξεθεμελιώσατε. </w:t>
      </w:r>
    </w:p>
    <w:p w14:paraId="68913668" w14:textId="77777777" w:rsidR="001E1C42" w:rsidRDefault="003A7B58">
      <w:pPr>
        <w:spacing w:after="0" w:line="600" w:lineRule="auto"/>
        <w:ind w:firstLine="720"/>
        <w:jc w:val="both"/>
        <w:rPr>
          <w:rFonts w:eastAsia="Times New Roman"/>
          <w:szCs w:val="24"/>
        </w:rPr>
      </w:pPr>
      <w:r>
        <w:rPr>
          <w:rFonts w:eastAsia="Times New Roman"/>
          <w:szCs w:val="24"/>
        </w:rPr>
        <w:t>Επί έξι χρόνια, σε αυτή τη χώρα σημειώνονταν το εξής παράδοξο-οξύμωρο σχήμα, να αυξάνονται ραγδαία, λόγω των πολιτικών των προηγούμενων κυβερνήσεων, οι φτωχοί, ο</w:t>
      </w:r>
      <w:r>
        <w:rPr>
          <w:rFonts w:eastAsia="Times New Roman"/>
          <w:szCs w:val="24"/>
        </w:rPr>
        <w:t>ι ταλαιπωρημένοι, οι περιθωριοποιημένοι πολίτες και την ίδια στιγμή να μειώνονται ραγδαία οι κοινωνικές δαπάνες. Αυτή την πραγματικότητα εμείς έχουμε υποχρέωση και δέσμευση να την ανατρέψουμε και θα την ανατρέψουμε.</w:t>
      </w:r>
    </w:p>
    <w:p w14:paraId="68913669" w14:textId="77777777" w:rsidR="001E1C42" w:rsidRDefault="003A7B58">
      <w:pPr>
        <w:spacing w:after="0" w:line="600" w:lineRule="auto"/>
        <w:ind w:firstLine="720"/>
        <w:jc w:val="both"/>
        <w:rPr>
          <w:rFonts w:eastAsia="Times New Roman"/>
          <w:szCs w:val="24"/>
        </w:rPr>
      </w:pPr>
      <w:r>
        <w:rPr>
          <w:rFonts w:eastAsia="Times New Roman"/>
          <w:szCs w:val="24"/>
        </w:rPr>
        <w:t>Μην στεναχωριέστε. Θα την κάνουμε σιγά σιγά φυσικά, ατελώς αν θέλετε, με τα ανεπαρκή μέσα που διαθέτουμε. Δίνουμε, όμως, όλες μας τις δυνάμεις να εξαλείψουμε αυτά τα φαινόμενα και να αναπληρώσουμε με ήδη δρομολογούμενα μέτρια τις απώλειες που προκλήθηκαν α</w:t>
      </w:r>
      <w:r>
        <w:rPr>
          <w:rFonts w:eastAsia="Times New Roman"/>
          <w:szCs w:val="24"/>
        </w:rPr>
        <w:t xml:space="preserve">πό την πολιτική σας. </w:t>
      </w:r>
    </w:p>
    <w:p w14:paraId="6891366A" w14:textId="77777777" w:rsidR="001E1C42" w:rsidRDefault="003A7B58">
      <w:pPr>
        <w:spacing w:after="0" w:line="600" w:lineRule="auto"/>
        <w:ind w:firstLine="720"/>
        <w:jc w:val="both"/>
        <w:rPr>
          <w:rFonts w:eastAsia="Times New Roman"/>
          <w:szCs w:val="24"/>
        </w:rPr>
      </w:pPr>
      <w:r>
        <w:rPr>
          <w:rFonts w:eastAsia="Times New Roman"/>
          <w:szCs w:val="24"/>
        </w:rPr>
        <w:t xml:space="preserve">Ευχαριστώ.                         </w:t>
      </w:r>
    </w:p>
    <w:p w14:paraId="6891366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Μπαλωμενάκη</w:t>
      </w:r>
      <w:proofErr w:type="spellEnd"/>
      <w:r>
        <w:rPr>
          <w:rFonts w:eastAsia="Times New Roman" w:cs="Times New Roman"/>
          <w:szCs w:val="24"/>
        </w:rPr>
        <w:t>.</w:t>
      </w:r>
    </w:p>
    <w:p w14:paraId="6891366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καταλαβαίνουμε όλοι, έχει δημιουργηθεί ένα ζήτημα σχετικά με την κατάθεση τροπολογιών. Να προσπα</w:t>
      </w:r>
      <w:r>
        <w:rPr>
          <w:rFonts w:eastAsia="Times New Roman" w:cs="Times New Roman"/>
          <w:szCs w:val="24"/>
        </w:rPr>
        <w:t>θήσουμε να κάνουμε το καλύτερο δυνατό.</w:t>
      </w:r>
    </w:p>
    <w:p w14:paraId="6891366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παρακαλώ τον λόγο.</w:t>
      </w:r>
    </w:p>
    <w:p w14:paraId="6891366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Τζαβάρα, θα σας δώσω τον λόγο στη συνέχεια…</w:t>
      </w:r>
    </w:p>
    <w:p w14:paraId="6891366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Έχω δικαίωμα δευτερολογίας, κύριε Πρόεδρε.</w:t>
      </w:r>
    </w:p>
    <w:p w14:paraId="6891367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 </w:t>
      </w:r>
      <w:r>
        <w:rPr>
          <w:rFonts w:eastAsia="Times New Roman" w:cs="Times New Roman"/>
          <w:szCs w:val="24"/>
        </w:rPr>
        <w:t>Συγγνώμη! Να πάρετε τώρα τον χρόνο της δευτερολογίας σας, για να μπούμε μετά στη συζήτηση των τροπολογιών.</w:t>
      </w:r>
    </w:p>
    <w:p w14:paraId="6891367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6891367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πάρω και τον χρόνο της συζήτησης των τροπολογιών, για να κάνω ενιαία</w:t>
      </w:r>
      <w:r>
        <w:rPr>
          <w:rFonts w:eastAsia="Times New Roman" w:cs="Times New Roman"/>
          <w:szCs w:val="24"/>
        </w:rPr>
        <w:t xml:space="preserve"> τοποθέτηση.</w:t>
      </w:r>
    </w:p>
    <w:p w14:paraId="6891367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μην το κάνετε αυτό.</w:t>
      </w:r>
    </w:p>
    <w:p w14:paraId="6891367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το τι θα πω</w:t>
      </w:r>
      <w:r>
        <w:rPr>
          <w:rFonts w:eastAsia="Times New Roman" w:cs="Times New Roman"/>
          <w:szCs w:val="24"/>
        </w:rPr>
        <w:t>,</w:t>
      </w:r>
      <w:r>
        <w:rPr>
          <w:rFonts w:eastAsia="Times New Roman" w:cs="Times New Roman"/>
          <w:szCs w:val="24"/>
        </w:rPr>
        <w:t xml:space="preserve"> δεν θα το πείτε εσείς. Εδώ ακούγαμε τον συνάδελφο που μας εξέμεσε τον εξάψαλμο και δεν μιλάγαμε!</w:t>
      </w:r>
    </w:p>
    <w:p w14:paraId="6891367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 xml:space="preserve">ς Κουράκης): </w:t>
      </w:r>
      <w:r>
        <w:rPr>
          <w:rFonts w:eastAsia="Times New Roman" w:cs="Times New Roman"/>
          <w:szCs w:val="24"/>
        </w:rPr>
        <w:t>Καλώς.</w:t>
      </w:r>
    </w:p>
    <w:p w14:paraId="6891367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Τώρα θα με εμποδίσετε και θα μου πείτε εκ των προτέρων τι πρέπει να πω;</w:t>
      </w:r>
    </w:p>
    <w:p w14:paraId="6891367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θα σας εμποδίσω.</w:t>
      </w:r>
    </w:p>
    <w:p w14:paraId="6891367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Ακούστε, λοιπόν, κύριοι της Κυβέρνησης. Θα πρέπει να μάθετ</w:t>
      </w:r>
      <w:r>
        <w:rPr>
          <w:rFonts w:eastAsia="Times New Roman" w:cs="Times New Roman"/>
          <w:szCs w:val="24"/>
        </w:rPr>
        <w:t xml:space="preserve">ε -γιατί δυστυχώς μέχρι σήμερα δεν το έχετε κατανοήσει- ότι σ’ αυτήν την Αίθουσα είστε φιλοξενούμενοι. </w:t>
      </w:r>
    </w:p>
    <w:p w14:paraId="6891367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εσείς, κύριε </w:t>
      </w:r>
      <w:r>
        <w:rPr>
          <w:rFonts w:eastAsia="Times New Roman" w:cs="Times New Roman"/>
          <w:szCs w:val="24"/>
        </w:rPr>
        <w:t>κ</w:t>
      </w:r>
      <w:r>
        <w:rPr>
          <w:rFonts w:eastAsia="Times New Roman" w:cs="Times New Roman"/>
          <w:szCs w:val="24"/>
        </w:rPr>
        <w:t>αθηγητά, θα έπρεπε τουλάχιστον με ευπρέπεια απέναντι σ’ αυτήν εδώ την Αίθουσα, όπου ασκείται κατά τρόπο πραγματικό και συμβολικό η λαϊ</w:t>
      </w:r>
      <w:r>
        <w:rPr>
          <w:rFonts w:eastAsia="Times New Roman" w:cs="Times New Roman"/>
          <w:szCs w:val="24"/>
        </w:rPr>
        <w:t>κή κυριαρχία, χάριν στην οποία εσείς έχετε τη θέση του Υπουργού Εργασίας, να απευθύνεστε και με μεγαλύτερη ευλάβεια και κυρίως χωρίς αναίδεια. Αυτό, όμως, παραλείψατε να το κάνετε και απέναντί μας, αλλά και απέναντι στην κρίση του ελληνικού λαού είστε εκτε</w:t>
      </w:r>
      <w:r>
        <w:rPr>
          <w:rFonts w:eastAsia="Times New Roman" w:cs="Times New Roman"/>
          <w:szCs w:val="24"/>
        </w:rPr>
        <w:t>θειμένος.</w:t>
      </w:r>
    </w:p>
    <w:p w14:paraId="6891367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είστε εκτεθειμένος και για έναν άλλον λόγο. Δεν σας εμπόδισε κανείς από τους Βουλευτές να φέρετε οποιαδήποτε τροπολογία είχατε αποφασίσει να φέρετε, αρκεί αυτή η τροπολογία να είχε προηγουμένως αποτελέσει αντικείμενο επιμελούς και εμπρόθεσμης</w:t>
      </w:r>
      <w:r>
        <w:rPr>
          <w:rFonts w:eastAsia="Times New Roman" w:cs="Times New Roman"/>
          <w:szCs w:val="24"/>
        </w:rPr>
        <w:t xml:space="preserve"> κατάθεσης.</w:t>
      </w:r>
    </w:p>
    <w:p w14:paraId="6891367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Εσείς, λοιπόν, σήμερα είχατε την αξίωση να κρατά σε λειτουργία ο </w:t>
      </w:r>
      <w:proofErr w:type="spellStart"/>
      <w:r>
        <w:rPr>
          <w:rFonts w:eastAsia="Times New Roman" w:cs="Times New Roman"/>
          <w:szCs w:val="24"/>
        </w:rPr>
        <w:t>Προεδρεύων</w:t>
      </w:r>
      <w:proofErr w:type="spellEnd"/>
      <w:r>
        <w:rPr>
          <w:rFonts w:eastAsia="Times New Roman" w:cs="Times New Roman"/>
          <w:szCs w:val="24"/>
        </w:rPr>
        <w:t xml:space="preserve"> τη συνεδρίαση της Βουλής μέχρις ότου εσείς αξιωθείτε, μαζί με τους συμβούλους σας, να μας φέρετε αυτά τα πονήματα που έχουμε στα χέρια μας, για τα οποία μάλιστα μας εγκ</w:t>
      </w:r>
      <w:r>
        <w:rPr>
          <w:rFonts w:eastAsia="Times New Roman" w:cs="Times New Roman"/>
          <w:szCs w:val="24"/>
        </w:rPr>
        <w:t xml:space="preserve">αλείτε ότι αρνούμαστε να τα δεχθούμε ως τροπολογίες, που είναι, πρώτον, άσχετες με το συγκεκριμένο νομοσχέδιο, δεύτερον, εκπρόθεσμες και τρίτον, είναι τροπολογίες που κανένας δεν γνωρίζει –γιατί θα το μάθει κάποτε ο ελληνικός λαός- ότι από πλευράς σας δεν </w:t>
      </w:r>
      <w:r>
        <w:rPr>
          <w:rFonts w:eastAsia="Times New Roman" w:cs="Times New Roman"/>
          <w:szCs w:val="24"/>
        </w:rPr>
        <w:t>έχουν τους χειρισμούς και την ειλικρίνεια που πρέπει να συνοδεύει την ενέργειά σας, για να είναι πράγματι μία προσφορά προς τον βασανιζόμενο ελληνικό λαό.</w:t>
      </w:r>
    </w:p>
    <w:p w14:paraId="6891367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Ήρθατε σήμερα, λοιπόν, με αυτήν την τροπολογία να κάνετε αναδιανομή της φτώχειας, που εσείς οι ίδιοι </w:t>
      </w:r>
      <w:r>
        <w:rPr>
          <w:rFonts w:eastAsia="Times New Roman" w:cs="Times New Roman"/>
          <w:szCs w:val="24"/>
        </w:rPr>
        <w:t xml:space="preserve">προκαλέσατε. Το χειρότερο, όμως, είναι άλλο. Εδώ, μαζί με τον κ. Αλεξιάδη, έρχεστε την </w:t>
      </w:r>
      <w:proofErr w:type="spellStart"/>
      <w:r>
        <w:rPr>
          <w:rFonts w:eastAsia="Times New Roman" w:cs="Times New Roman"/>
          <w:szCs w:val="24"/>
        </w:rPr>
        <w:t>υστάτη</w:t>
      </w:r>
      <w:proofErr w:type="spellEnd"/>
      <w:r>
        <w:rPr>
          <w:rFonts w:eastAsia="Times New Roman" w:cs="Times New Roman"/>
          <w:szCs w:val="24"/>
        </w:rPr>
        <w:t xml:space="preserve"> στιγμή, όταν έχει ολοκληρωθεί το νομοσχέδιο που αφορά κάτι πολύ σημαντικό, γιατί για πρώτη φορά –είστε νομικός και αντιλαμβάνεστε τη σημασία και τη σπουδαιότητα τ</w:t>
      </w:r>
      <w:r>
        <w:rPr>
          <w:rFonts w:eastAsia="Times New Roman" w:cs="Times New Roman"/>
          <w:szCs w:val="24"/>
        </w:rPr>
        <w:t>ης ρύθμισης που έφερε ο Υπουργός της Δικαιοσύνης- καλύπτεται ένα κενό που επί δεκαπέντε χρόνια η χώρα μας δεν το είχε καλύψει. Εκμεταλλεύεστε, λοιπόν, αυτή τη σημερινή συνεδρίαση, για να κάνετε τι; Για να καταλύσετε την κανονική νομοθετική λειτουργία και ν</w:t>
      </w:r>
      <w:r>
        <w:rPr>
          <w:rFonts w:eastAsia="Times New Roman" w:cs="Times New Roman"/>
          <w:szCs w:val="24"/>
        </w:rPr>
        <w:t xml:space="preserve">α εγκαθιδρύσετε ένα καθεστώς </w:t>
      </w:r>
      <w:proofErr w:type="spellStart"/>
      <w:r>
        <w:rPr>
          <w:rFonts w:eastAsia="Times New Roman" w:cs="Times New Roman"/>
          <w:szCs w:val="24"/>
        </w:rPr>
        <w:t>λαθρονομοθέτησης</w:t>
      </w:r>
      <w:proofErr w:type="spellEnd"/>
      <w:r>
        <w:rPr>
          <w:rFonts w:eastAsia="Times New Roman" w:cs="Times New Roman"/>
          <w:szCs w:val="24"/>
        </w:rPr>
        <w:t>. Έτσι λέγεται αυτό που κάνετε. Και προσβάλλει και τους θεσμούς, προσβάλλει και τη δημοκρατία, προσβάλλει και εμάς που είμαστε αντιπρόσωποι του ελληνικού λαού, αλλά θεωρώ ότι πρωτίστως προσβάλλει υμάς, που είστε</w:t>
      </w:r>
      <w:r>
        <w:rPr>
          <w:rFonts w:eastAsia="Times New Roman" w:cs="Times New Roman"/>
          <w:szCs w:val="24"/>
        </w:rPr>
        <w:t xml:space="preserve"> ακαδημαϊκός δάσκαλος, που είστε υπηρέτης της δικαιοσύνης και κυρίως είστε από αυτούς που θα έπρεπε σήμερα να απολογούνται ενώπιον του ελληνικού λαού και να μην εγκαλούν εμάς, που προσπαθώντας να έχουμε θεσμική ευλάβεια γι’ αυτό που σήμερα γίνεται εδώ, αντ</w:t>
      </w:r>
      <w:r>
        <w:rPr>
          <w:rFonts w:eastAsia="Times New Roman" w:cs="Times New Roman"/>
          <w:szCs w:val="24"/>
        </w:rPr>
        <w:t>ιδρούμε, όταν μας φέρνετε αυτές τις τροπολογίες.</w:t>
      </w:r>
    </w:p>
    <w:p w14:paraId="689136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Εάν, λοιπόν, σέβεστε αυτήν εδώ τη διαδικασία, που, όπως ξέρετε καλύτερα από εμένα, εκφράζει το λαό, γιατί είναι εκδήλωση άμεση της λαϊκής κυριαρχίας, θα πρέπει να τις αποσύρετε.</w:t>
      </w:r>
    </w:p>
    <w:p w14:paraId="6891367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Να τις αποσύρετε σαν ένα ύστατο δείγμα συνεργασίας σας στους κανόνες που επιβάλλονται στο Κοινοβούλιο. Διαφορετικά, θεωρώ ότι η σημερινή συμπεριφορά σας αποτελεί συνέχεια μιας προηγούμενης σειράς ενεργειών, κυβερνητικών, που ξεκίνησαν με τη φαντασμαγορική </w:t>
      </w:r>
      <w:r>
        <w:rPr>
          <w:rFonts w:eastAsia="Times New Roman" w:cs="Times New Roman"/>
          <w:szCs w:val="24"/>
        </w:rPr>
        <w:t xml:space="preserve">κίνηση του κυρίου Πρωθυπουργού να ξεκινήσει τη διαδικασία της </w:t>
      </w:r>
      <w:r>
        <w:rPr>
          <w:rFonts w:eastAsia="Times New Roman" w:cs="Times New Roman"/>
          <w:szCs w:val="24"/>
        </w:rPr>
        <w:t>α</w:t>
      </w:r>
      <w:r>
        <w:rPr>
          <w:rFonts w:eastAsia="Times New Roman" w:cs="Times New Roman"/>
          <w:szCs w:val="24"/>
        </w:rPr>
        <w:t>ναθεώρησης του Συντάγματος εκτός του Κοινοβουλίου, χρησιμοποιώντας σαν ντεκόρ το Κοινοβούλιο και όχι να έρθει εδώ για να αποφασιστεί, όπως το άρθρο 110 επιβάλλει και πράγματι να έχουμε ως δεδομ</w:t>
      </w:r>
      <w:r>
        <w:rPr>
          <w:rFonts w:eastAsia="Times New Roman" w:cs="Times New Roman"/>
          <w:szCs w:val="24"/>
        </w:rPr>
        <w:t>ένη την απόφαση της Βουλής που κατά τη διάταξη αυτή, είναι η μοναδική αρμόδια να αποφασίσει για την ανάγκη αναθεώρησης.</w:t>
      </w:r>
    </w:p>
    <w:p w14:paraId="6891367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6891368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και για τα προχθεσινά επεισόδια, όπου ενώ ο κύριος Π</w:t>
      </w:r>
      <w:r>
        <w:rPr>
          <w:rFonts w:eastAsia="Times New Roman" w:cs="Times New Roman"/>
          <w:szCs w:val="24"/>
        </w:rPr>
        <w:t>ρόεδρος της Βουλής είχε ο ίδιος καθορίσει το πώς θα οργανωθεί η συζήτηση για την αίτηση που κάναμε</w:t>
      </w:r>
      <w:r>
        <w:rPr>
          <w:rFonts w:eastAsia="Times New Roman" w:cs="Times New Roman"/>
          <w:szCs w:val="24"/>
        </w:rPr>
        <w:t>,</w:t>
      </w:r>
      <w:r>
        <w:rPr>
          <w:rFonts w:eastAsia="Times New Roman" w:cs="Times New Roman"/>
          <w:szCs w:val="24"/>
        </w:rPr>
        <w:t xml:space="preserve"> προκειμένου να συσταθεί εξεταστική επιτροπή για να ερευνήσει το τρίτο από τα συγκεκριμένα μνημόνια</w:t>
      </w:r>
      <w:r>
        <w:rPr>
          <w:rFonts w:eastAsia="Times New Roman" w:cs="Times New Roman"/>
          <w:szCs w:val="24"/>
        </w:rPr>
        <w:t>,</w:t>
      </w:r>
      <w:r>
        <w:rPr>
          <w:rFonts w:eastAsia="Times New Roman" w:cs="Times New Roman"/>
          <w:szCs w:val="24"/>
        </w:rPr>
        <w:t xml:space="preserve"> -που εσείς οι ίδιοι είχατε ζητήσει να ερευνηθεί και το π</w:t>
      </w:r>
      <w:r>
        <w:rPr>
          <w:rFonts w:eastAsia="Times New Roman" w:cs="Times New Roman"/>
          <w:szCs w:val="24"/>
        </w:rPr>
        <w:t>ρώτο και το δεύτερο- έφτασε στο σημείο ο ίδιος, παραβιάζοντας την απόφασή του με την οποία είχε ορίσει ότι θα κλείσει αυτή τη συζήτηση ο Αρχηγός της Αξιωματικής Αντιπολίτευσης, να δώσει τον λόγο, μετά το κλείσιμο από τον Αρχηγό της Αξιωματικής Αντιπολίτευσ</w:t>
      </w:r>
      <w:r>
        <w:rPr>
          <w:rFonts w:eastAsia="Times New Roman" w:cs="Times New Roman"/>
          <w:szCs w:val="24"/>
        </w:rPr>
        <w:t xml:space="preserve">ης, στον Υπουργό Οικονομικών, υποβαθμίζοντας και με αυτή την έννοια το επίπεδο και το κύρος της διαδικασίας. Σήμερα έρχεστε εσείς. </w:t>
      </w:r>
    </w:p>
    <w:p w14:paraId="6891368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ολοκληρώστε, κύριε Τζαβάρα.</w:t>
      </w:r>
    </w:p>
    <w:p w14:paraId="6891368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ήθελα, όμως, τώρα -θα μου επι</w:t>
      </w:r>
      <w:r>
        <w:rPr>
          <w:rFonts w:eastAsia="Times New Roman" w:cs="Times New Roman"/>
          <w:szCs w:val="24"/>
        </w:rPr>
        <w:t xml:space="preserve">τρέψετε, κύριε Πρόεδρε- να σας πω τα εξής. Κύριε Αλεξιάδη, φέρνετε εδώ κάτι τροπολογίες που είναι </w:t>
      </w:r>
      <w:proofErr w:type="spellStart"/>
      <w:r>
        <w:rPr>
          <w:rFonts w:eastAsia="Times New Roman" w:cs="Times New Roman"/>
          <w:szCs w:val="24"/>
        </w:rPr>
        <w:t>λαθροτροπολογίες</w:t>
      </w:r>
      <w:proofErr w:type="spellEnd"/>
      <w:r>
        <w:rPr>
          <w:rFonts w:eastAsia="Times New Roman" w:cs="Times New Roman"/>
          <w:szCs w:val="24"/>
        </w:rPr>
        <w:t xml:space="preserve">. Και θα σας πω γιατί. </w:t>
      </w:r>
    </w:p>
    <w:p w14:paraId="6891368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Στη μ</w:t>
      </w:r>
      <w:r>
        <w:rPr>
          <w:rFonts w:eastAsia="Times New Roman" w:cs="Times New Roman"/>
          <w:szCs w:val="24"/>
        </w:rPr>
        <w:t>ί</w:t>
      </w:r>
      <w:r>
        <w:rPr>
          <w:rFonts w:eastAsia="Times New Roman" w:cs="Times New Roman"/>
          <w:szCs w:val="24"/>
        </w:rPr>
        <w:t>α μας λέτε</w:t>
      </w:r>
      <w:r>
        <w:rPr>
          <w:rFonts w:eastAsia="Times New Roman" w:cs="Times New Roman"/>
          <w:szCs w:val="24"/>
        </w:rPr>
        <w:t>:</w:t>
      </w:r>
      <w:r>
        <w:rPr>
          <w:rFonts w:eastAsia="Times New Roman" w:cs="Times New Roman"/>
          <w:szCs w:val="24"/>
        </w:rPr>
        <w:t xml:space="preserve"> «Με απόφαση του Γενικού Γραμματέα Εσόδων». Εδώ η Βουλή αποφάσισε ότι αποτελεί ανεξάρτητο Όργανο, δηλαδή ότι οι αποφάσεις του δεν καθορίζονται, δεν προκαθορίζονται και δεν προλαμβάνονται από κανέναν. Εσείς, λοιπόν, λέτε με αυτή την τροπολογία ότι θα πρέπει</w:t>
      </w:r>
      <w:r>
        <w:rPr>
          <w:rFonts w:eastAsia="Times New Roman" w:cs="Times New Roman"/>
          <w:szCs w:val="24"/>
        </w:rPr>
        <w:t xml:space="preserve"> γι’ αυτήν την απόφαση να έχει τη σύμφωνη γνώμη του Υπουργού Οικονομικών. Αυτό είναι η ανεξαρτησία που ψηφίστηκε εδώ και που δεσμευτήκατε απέναντι στους εταίρους ότι θα σέβεστε και θα ευλαβείστε; Και δεύτερον…</w:t>
      </w:r>
    </w:p>
    <w:p w14:paraId="6891368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w:t>
      </w:r>
      <w:r>
        <w:rPr>
          <w:rFonts w:eastAsia="Times New Roman" w:cs="Times New Roman"/>
          <w:b/>
          <w:szCs w:val="24"/>
        </w:rPr>
        <w:t xml:space="preserve">ικών): </w:t>
      </w:r>
      <w:r>
        <w:rPr>
          <w:rFonts w:eastAsia="Times New Roman" w:cs="Times New Roman"/>
          <w:szCs w:val="24"/>
        </w:rPr>
        <w:t xml:space="preserve">Ως προς τι τη σύμφωνη γνώμη; </w:t>
      </w:r>
    </w:p>
    <w:p w14:paraId="6891368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Μετά, κύριε Υπουργέ.</w:t>
      </w:r>
    </w:p>
    <w:p w14:paraId="6891368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σας πω. Για να μπορέσετε, όπως λέτε, με αυτόν τον τρόπο, κατά παρέκκλιση κάθε ισχύουσας νομοθεσίας και κυρίως χωρίς κα</w:t>
      </w:r>
      <w:r>
        <w:rPr>
          <w:rFonts w:eastAsia="Times New Roman" w:cs="Times New Roman"/>
          <w:szCs w:val="24"/>
        </w:rPr>
        <w:t>μ</w:t>
      </w:r>
      <w:r>
        <w:rPr>
          <w:rFonts w:eastAsia="Times New Roman" w:cs="Times New Roman"/>
          <w:szCs w:val="24"/>
        </w:rPr>
        <w:t>μία διαγωνιστική δι</w:t>
      </w:r>
      <w:r>
        <w:rPr>
          <w:rFonts w:eastAsia="Times New Roman" w:cs="Times New Roman"/>
          <w:szCs w:val="24"/>
        </w:rPr>
        <w:t xml:space="preserve">αδικασία, να αναθέτετε με απευθείας ανάθεση την προμήθεια ειδών του δημοσίου. </w:t>
      </w:r>
    </w:p>
    <w:p w14:paraId="6891368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Όμως το χειρότερο δεν είναι αυτό. Το χειρότερο είναι ότι μας φέρνετε εδώ μια άλλη τροπολογία, την </w:t>
      </w:r>
      <w:proofErr w:type="spellStart"/>
      <w:r>
        <w:rPr>
          <w:rFonts w:eastAsia="Times New Roman" w:cs="Times New Roman"/>
          <w:szCs w:val="24"/>
        </w:rPr>
        <w:t>υστάτη</w:t>
      </w:r>
      <w:proofErr w:type="spellEnd"/>
      <w:r>
        <w:rPr>
          <w:rFonts w:eastAsia="Times New Roman" w:cs="Times New Roman"/>
          <w:szCs w:val="24"/>
        </w:rPr>
        <w:t xml:space="preserve"> στιγμή -γι’ αυτό λέω ότι είναι </w:t>
      </w:r>
      <w:proofErr w:type="spellStart"/>
      <w:r>
        <w:rPr>
          <w:rFonts w:eastAsia="Times New Roman" w:cs="Times New Roman"/>
          <w:szCs w:val="24"/>
        </w:rPr>
        <w:t>λαθροτροπολογία</w:t>
      </w:r>
      <w:proofErr w:type="spellEnd"/>
      <w:r>
        <w:rPr>
          <w:rFonts w:eastAsia="Times New Roman" w:cs="Times New Roman"/>
          <w:szCs w:val="24"/>
        </w:rPr>
        <w:t xml:space="preserve"> και </w:t>
      </w:r>
      <w:proofErr w:type="spellStart"/>
      <w:r>
        <w:rPr>
          <w:rFonts w:eastAsia="Times New Roman" w:cs="Times New Roman"/>
          <w:szCs w:val="24"/>
        </w:rPr>
        <w:t>λαθρονομοθετείτε</w:t>
      </w:r>
      <w:proofErr w:type="spellEnd"/>
      <w:r>
        <w:rPr>
          <w:rFonts w:eastAsia="Times New Roman" w:cs="Times New Roman"/>
          <w:szCs w:val="24"/>
        </w:rPr>
        <w:t>, για</w:t>
      </w:r>
      <w:r>
        <w:rPr>
          <w:rFonts w:eastAsia="Times New Roman" w:cs="Times New Roman"/>
          <w:szCs w:val="24"/>
        </w:rPr>
        <w:t>τί αυτό είναι, επαναλαμβάνω, το επίπεδο και το ήθος του νέου πολιτικού συστήματος που εγκαθιδρύετε- και μας λέτε ότι παραχωρείτε τετρακόσια πενήντα και πλέον στρέμματα, χωρίς κανένα αντάλλαγμα στην περιφέρεια περιουσία του ελληνικού δημοσίου, χωρίς -πρώτον</w:t>
      </w:r>
      <w:r>
        <w:rPr>
          <w:rFonts w:eastAsia="Times New Roman" w:cs="Times New Roman"/>
          <w:szCs w:val="24"/>
        </w:rPr>
        <w:t>- σε αυτή τη συγκεκριμένη εδώ τροπολογία να έχετε συμπεριλάβει ένα σκαρίφημα, τουλάχιστον, για να δούμε ποια είναι αυτή. Δεύτερον, χωρίς να μας διευκρινίζετε εάν αυτή είναι περιουσία από εκείνη που εσείς ο ίδιος, με τους νόμους που ψηφίσατε εδώ</w:t>
      </w:r>
      <w:r>
        <w:rPr>
          <w:rFonts w:eastAsia="Times New Roman" w:cs="Times New Roman"/>
          <w:szCs w:val="24"/>
        </w:rPr>
        <w:t>,</w:t>
      </w:r>
      <w:r>
        <w:rPr>
          <w:rFonts w:eastAsia="Times New Roman" w:cs="Times New Roman"/>
          <w:szCs w:val="24"/>
        </w:rPr>
        <w:t xml:space="preserve"> με την πλε</w:t>
      </w:r>
      <w:r>
        <w:rPr>
          <w:rFonts w:eastAsia="Times New Roman" w:cs="Times New Roman"/>
          <w:szCs w:val="24"/>
        </w:rPr>
        <w:t>ιοψηφία που έχετε, την πλειοψηφία του νέου πολιτικού συστήματος, σκλαβώσατε -την ακίνητη και την κινητή περιουσία του δημοσίου- για ενενήντα εννέα χρόνια. Αυτά τα κάνατε εσείς, το νέο πολιτικό σύστημα. Το παλιό είχε άλλες αμαρτίες. Κρίθηκαν.</w:t>
      </w:r>
    </w:p>
    <w:p w14:paraId="6891368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το χειρότε</w:t>
      </w:r>
      <w:r>
        <w:rPr>
          <w:rFonts w:eastAsia="Times New Roman" w:cs="Times New Roman"/>
          <w:szCs w:val="24"/>
        </w:rPr>
        <w:t xml:space="preserve">ρο απ’ όλα είναι ότι δεν μας λέτε το εξής: Υπάρχει αιγιαλός μέσα σε αυτά; Υπάρχουν άλλα αντικείμενα ιδιοκτησίας που ανάγονται στο </w:t>
      </w:r>
      <w:r>
        <w:rPr>
          <w:rFonts w:eastAsia="Times New Roman" w:cs="Times New Roman"/>
          <w:szCs w:val="24"/>
          <w:lang w:val="en-US"/>
        </w:rPr>
        <w:t>imperium</w:t>
      </w:r>
      <w:r>
        <w:rPr>
          <w:rFonts w:eastAsia="Times New Roman" w:cs="Times New Roman"/>
          <w:szCs w:val="24"/>
        </w:rPr>
        <w:t xml:space="preserve">; Δεν είναι, δηλαδή, ιδιωτική ιδιοκτησία του δημοσίου. </w:t>
      </w:r>
    </w:p>
    <w:p w14:paraId="6891368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Μετά από όλα αυτά θεωρώ ότι δεν μπορεί κανένας…</w:t>
      </w:r>
    </w:p>
    <w:p w14:paraId="6891368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 xml:space="preserve">αστάσιος Κουράκης): </w:t>
      </w:r>
      <w:r>
        <w:rPr>
          <w:rFonts w:eastAsia="Times New Roman" w:cs="Times New Roman"/>
          <w:szCs w:val="24"/>
        </w:rPr>
        <w:t>Ολοκληρώστε, κύριε Τζαβάρα, σας παρακαλώ.</w:t>
      </w:r>
    </w:p>
    <w:p w14:paraId="6891368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…να συμμετάσχει με σοβαρότητα σε αυτό που γίνεται εδώ, ακολουθώντας αυτές τις προκλήσεις, τις οποίες θα πρέπει, σας παρακαλώ, να τις αποσύρετε.</w:t>
      </w:r>
    </w:p>
    <w:p w14:paraId="6891368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 xml:space="preserve">άκης): </w:t>
      </w:r>
      <w:r>
        <w:rPr>
          <w:rFonts w:eastAsia="Times New Roman" w:cs="Times New Roman"/>
          <w:szCs w:val="24"/>
        </w:rPr>
        <w:t>Καλώς.</w:t>
      </w:r>
    </w:p>
    <w:p w14:paraId="6891368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Ας τις φέρετε την άλλη εβδομάδα να τις συζητήσουμε, γιατί πράγματι αναγνωρίζουμε ότι μπορεί να αισθάνεστε πως από κάπου επείγεστε. Θεωρώ ότι αυτό το επείγον δεν είναι η επικοινωνιακή αξιοποίηση των αποφάσεων που πήρατε </w:t>
      </w:r>
      <w:r>
        <w:rPr>
          <w:rFonts w:eastAsia="Times New Roman" w:cs="Times New Roman"/>
          <w:szCs w:val="24"/>
        </w:rPr>
        <w:t xml:space="preserve">χθες και καλά κάνατε και τις πήρατε. Όμως εδώ η Βουλή θα πρέπει να είναι το καθεστώς όπου λάμπει η </w:t>
      </w:r>
      <w:r>
        <w:rPr>
          <w:rFonts w:eastAsia="Times New Roman" w:cs="Times New Roman"/>
          <w:szCs w:val="24"/>
        </w:rPr>
        <w:t>δ</w:t>
      </w:r>
      <w:r>
        <w:rPr>
          <w:rFonts w:eastAsia="Times New Roman" w:cs="Times New Roman"/>
          <w:szCs w:val="24"/>
        </w:rPr>
        <w:t xml:space="preserve">ημοκρατία. </w:t>
      </w:r>
    </w:p>
    <w:p w14:paraId="6891368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Τζαβάρα.</w:t>
      </w:r>
    </w:p>
    <w:p w14:paraId="6891368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θα πρέπει, κύριε Πρόεδρε -και τελειώνω- να είμαστε προ</w:t>
      </w:r>
      <w:r>
        <w:rPr>
          <w:rFonts w:eastAsia="Times New Roman" w:cs="Times New Roman"/>
          <w:szCs w:val="24"/>
        </w:rPr>
        <w:t xml:space="preserve"> των θυρών της εγκαθίδρυσης ενός καθεστώτος, όπου η Βουλή έχει μετατραπεί σε ένα παράρτημα διεκπεραίωσης των επιθυμιών της Κυβέρνησης. Αυτό είναι ανωμαλία για το πολίτευμα. Αυτό είναι αλλοίωση του πολιτεύματος και σε αυτό δεν πρόκειται να συμπράξουμε.</w:t>
      </w:r>
    </w:p>
    <w:p w14:paraId="68913690"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της Νέας Δημοκρατίας)</w:t>
      </w:r>
    </w:p>
    <w:p w14:paraId="68913691" w14:textId="77777777" w:rsidR="001E1C42" w:rsidRDefault="003A7B58">
      <w:pPr>
        <w:tabs>
          <w:tab w:val="left" w:pos="3695"/>
        </w:tabs>
        <w:spacing w:after="0"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bCs/>
          <w:szCs w:val="24"/>
        </w:rPr>
        <w:t>Ευχαριστούμε.</w:t>
      </w:r>
    </w:p>
    <w:p w14:paraId="68913692" w14:textId="77777777" w:rsidR="001E1C42" w:rsidRDefault="003A7B58">
      <w:pPr>
        <w:tabs>
          <w:tab w:val="left" w:pos="3695"/>
        </w:tabs>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θα ήθελα τον λόγο.</w:t>
      </w:r>
    </w:p>
    <w:p w14:paraId="68913693"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Κύριε Υπουργέ, είναι ο κ. Παπαθεοδώρο</w:t>
      </w:r>
      <w:r>
        <w:rPr>
          <w:rFonts w:eastAsia="Times New Roman"/>
          <w:bCs/>
          <w:szCs w:val="24"/>
        </w:rPr>
        <w:t xml:space="preserve">υ ο οποίος έχει δικαίωμα δευτερολογίας, όπως και ο κ. Τζαβάρας και οι άλλοι συνάδελφοι. </w:t>
      </w:r>
    </w:p>
    <w:p w14:paraId="68913694"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Ορίστε, κύριε Παπαθεοδώρου, έχετε τον λόγο για πέντε λεπτά.</w:t>
      </w:r>
    </w:p>
    <w:p w14:paraId="68913695"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 xml:space="preserve">ΘΕΟΔΩΡΟΣ ΠΑΠΑΘΕΟΔΩΡΟΥ: </w:t>
      </w:r>
      <w:r>
        <w:rPr>
          <w:rFonts w:eastAsia="Times New Roman"/>
          <w:bCs/>
          <w:szCs w:val="24"/>
        </w:rPr>
        <w:t xml:space="preserve">Κύριε Πρόεδρε, θα είμαι σύντομος και θέλω να απευθυνθώ σε εσάς για τον εξής πολύ απλό λόγο: Νομίζω ότι η μέχρι τώρα διαδικασία από το πρωί κύλησε πάρα πολύ ομαλά, κύλησε με συναινετικό πνεύμα. Επίσης, η ανταλλαγή των απόψεων είχε να κάνει με αυτό το οποίο </w:t>
      </w:r>
      <w:r>
        <w:rPr>
          <w:rFonts w:eastAsia="Times New Roman"/>
          <w:bCs/>
          <w:szCs w:val="24"/>
        </w:rPr>
        <w:t xml:space="preserve">ένας αγαπητός συνάδελφος ονόμασε προηγουμένως «ορθή νομοθέτηση». </w:t>
      </w:r>
    </w:p>
    <w:p w14:paraId="68913696"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Αυτό το οποίο είδαμε από τη στιγμή που ο κύριος Υπουργός ανέβηκε στο Βήμα για να ολοκληρωθεί η διαδικασία και να περάσουμε στην ψήφιση, ήταν πραγματικά μ</w:t>
      </w:r>
      <w:r>
        <w:rPr>
          <w:rFonts w:eastAsia="Times New Roman"/>
          <w:bCs/>
          <w:szCs w:val="24"/>
        </w:rPr>
        <w:t>ί</w:t>
      </w:r>
      <w:r>
        <w:rPr>
          <w:rFonts w:eastAsia="Times New Roman"/>
          <w:bCs/>
          <w:szCs w:val="24"/>
        </w:rPr>
        <w:t xml:space="preserve">α διαδικασία υπονόμευσης του </w:t>
      </w:r>
      <w:r>
        <w:rPr>
          <w:rFonts w:eastAsia="Times New Roman"/>
          <w:bCs/>
          <w:szCs w:val="24"/>
        </w:rPr>
        <w:t>κοινοβουλευτικού έργου, μ</w:t>
      </w:r>
      <w:r>
        <w:rPr>
          <w:rFonts w:eastAsia="Times New Roman"/>
          <w:bCs/>
          <w:szCs w:val="24"/>
        </w:rPr>
        <w:t>ί</w:t>
      </w:r>
      <w:r>
        <w:rPr>
          <w:rFonts w:eastAsia="Times New Roman"/>
          <w:bCs/>
          <w:szCs w:val="24"/>
        </w:rPr>
        <w:t xml:space="preserve">α διαδικασία που υποτιμά -αν θέλετε- και τα δημοκρατικά ήθη, αλλά και τη νοημοσύνη μας. </w:t>
      </w:r>
    </w:p>
    <w:p w14:paraId="68913697"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Κατατέθηκαν πέντε επιπλέον τροπολογίες, οι τρεις κατά τη διάρκεια της ομιλίας του κυρίου Υπουργού. Αυτό όχι μόνο είναι κοινοβουλευτικά αντιαι</w:t>
      </w:r>
      <w:r>
        <w:rPr>
          <w:rFonts w:eastAsia="Times New Roman"/>
          <w:bCs/>
          <w:szCs w:val="24"/>
        </w:rPr>
        <w:t xml:space="preserve">σθητικό, αλλά θα έπρεπε να ακουστεί μία συγγνώμη. Θα έπρεπε να αιτιολογηθεί εάν όχι η εκπρόθεσμος τροπολογία, τουλάχιστον το γεγονός ότι θα μπορούσε να είχε έρθει χθες ή το πρωί. Και εν πάση </w:t>
      </w:r>
      <w:proofErr w:type="spellStart"/>
      <w:r>
        <w:rPr>
          <w:rFonts w:eastAsia="Times New Roman"/>
          <w:bCs/>
          <w:szCs w:val="24"/>
        </w:rPr>
        <w:t>περιπτώσει</w:t>
      </w:r>
      <w:proofErr w:type="spellEnd"/>
      <w:r>
        <w:rPr>
          <w:rFonts w:eastAsia="Times New Roman"/>
          <w:bCs/>
          <w:szCs w:val="24"/>
        </w:rPr>
        <w:t xml:space="preserve">, τίποτα απ’ αυτά τα οποία διαβάσαμε, δεν φαίνεται ότι </w:t>
      </w:r>
      <w:r>
        <w:rPr>
          <w:rFonts w:eastAsia="Times New Roman"/>
          <w:bCs/>
          <w:szCs w:val="24"/>
        </w:rPr>
        <w:t xml:space="preserve">δεν μπορεί να περιμένει την κανονική διαδικασία. Η Διάσκεψη των Προέδρων, απ’ ό,τι πληροφορούμαι, όρισε Ολομέλεια με νομοσχέδιο την Τρίτη και την Τετάρτη. </w:t>
      </w:r>
    </w:p>
    <w:p w14:paraId="68913698"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Αυτό, λοιπόν, το οποίο λέμε και το προτείνουμε σε εσάς, κύριε Πρόεδρε έτσι ώστε να διαφυλαχθεί η ομα</w:t>
      </w:r>
      <w:r>
        <w:rPr>
          <w:rFonts w:eastAsia="Times New Roman"/>
          <w:bCs/>
          <w:szCs w:val="24"/>
        </w:rPr>
        <w:t>λή διαδικασία και η κοινοβουλευτική τάξη, είναι να πάρετε εσείς την πρωτοβουλία, αφού δεν την παίρνουν οι Υπουργοί, ώστε αυτές οι τροπολογίες να συζητηθούν την Τρίτη, δύο μέρες μετά. Έτσι, δεν θα εξωθηθούν και οι Κοινοβουλευτικές Ομάδες σε διαλόγους οι οπο</w:t>
      </w:r>
      <w:r>
        <w:rPr>
          <w:rFonts w:eastAsia="Times New Roman"/>
          <w:bCs/>
          <w:szCs w:val="24"/>
        </w:rPr>
        <w:t>ίοι δεν έχουν νόημα παρά μόνο για την παραβίαση της κοινοβουλευτικής τάξης. Διότι αυτό είναι το νόημα. Δεν υπάρχει τίποτε άλλο. Επίσης, για να δούμε κάτι πάρα πολύ απλό: Επειδή υπάρχει περιεχόμενο σε αυτές τις συγκεκριμένες τροπολογίες -περιεχόμενο!- εάν μ</w:t>
      </w:r>
      <w:r>
        <w:rPr>
          <w:rFonts w:eastAsia="Times New Roman"/>
          <w:bCs/>
          <w:szCs w:val="24"/>
        </w:rPr>
        <w:t>πούμε σε οποιαδήποτε συζήτηση, κατανοείτε και εσείς -όπως το κατανοεί και η Αίθουσα- ότι το περιεχόμενο αυτό θα είναι συγκρουσιακό. Ή εδώ πάμε να συζητήσουμε ορισμένα ζητήματα τα οποία έχουν -αν θέλετε- αξία ή την υποβαθμίζουμε αυτή την αξία και πάμε σε κο</w:t>
      </w:r>
      <w:r>
        <w:rPr>
          <w:rFonts w:eastAsia="Times New Roman"/>
          <w:bCs/>
          <w:szCs w:val="24"/>
        </w:rPr>
        <w:t>κορομαχίες οι οποίες δεν έχουν κανένα νόημα.</w:t>
      </w:r>
    </w:p>
    <w:p w14:paraId="68913699"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Προτείνουμε, λοιπόν, κύριε Πρόεδρε, να πάνε και οι πέντε στο νομοσχέδιο της Τρίτης. Δεν υπάρχει κανένας λόγος να συζητηθούν σήμερα. Και όχι μόνο δεν υπάρχει κανένας λόγος, αλλά εμείς θα αρνηθούμε οποιαδήποτε συζ</w:t>
      </w:r>
      <w:r>
        <w:rPr>
          <w:rFonts w:eastAsia="Times New Roman"/>
          <w:bCs/>
          <w:szCs w:val="24"/>
        </w:rPr>
        <w:t xml:space="preserve">ήτηση επ’ αυτού. </w:t>
      </w:r>
    </w:p>
    <w:p w14:paraId="6891369A"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 xml:space="preserve">Σας καλούμε, λοιπόν, να πάρετε εσείς την απόφαση, έτσι ώστε να </w:t>
      </w:r>
      <w:proofErr w:type="spellStart"/>
      <w:r>
        <w:rPr>
          <w:rFonts w:eastAsia="Times New Roman"/>
          <w:bCs/>
          <w:szCs w:val="24"/>
        </w:rPr>
        <w:t>απεμπλακεί</w:t>
      </w:r>
      <w:proofErr w:type="spellEnd"/>
      <w:r>
        <w:rPr>
          <w:rFonts w:eastAsia="Times New Roman"/>
          <w:bCs/>
          <w:szCs w:val="24"/>
        </w:rPr>
        <w:t xml:space="preserve"> η διαδικασία και να οδηγηθεί η ψήφιση του νομοσχεδίου με ομαλότητα μέχρι το τέλος. </w:t>
      </w:r>
    </w:p>
    <w:p w14:paraId="6891369B"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Σας ευχαριστώ πολύ.</w:t>
      </w:r>
    </w:p>
    <w:p w14:paraId="6891369C"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Τον λόγο έχει ο κ. Συντυχά</w:t>
      </w:r>
      <w:r>
        <w:rPr>
          <w:rFonts w:eastAsia="Times New Roman"/>
          <w:bCs/>
          <w:szCs w:val="24"/>
        </w:rPr>
        <w:t>κης.</w:t>
      </w:r>
    </w:p>
    <w:p w14:paraId="6891369D"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Μ</w:t>
      </w:r>
      <w:r>
        <w:rPr>
          <w:rFonts w:eastAsia="Times New Roman"/>
          <w:bCs/>
          <w:szCs w:val="24"/>
        </w:rPr>
        <w:t>ί</w:t>
      </w:r>
      <w:r>
        <w:rPr>
          <w:rFonts w:eastAsia="Times New Roman"/>
          <w:bCs/>
          <w:szCs w:val="24"/>
        </w:rPr>
        <w:t>α διευκρινιστική ερώτηση. Θα γίνει ξεχωριστή συζήτηση για τις τροπολογίες ή θα τα δούμε πακέτο;</w:t>
      </w:r>
    </w:p>
    <w:p w14:paraId="6891369E"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Θα γίνει άλλη συζήτηση. Όμως όπως καταλαβαίνετε, τοποθετήθηκαν για τις τροπολογίες και ο κ. Τζαβά</w:t>
      </w:r>
      <w:r>
        <w:rPr>
          <w:rFonts w:eastAsia="Times New Roman"/>
          <w:bCs/>
          <w:szCs w:val="24"/>
        </w:rPr>
        <w:t xml:space="preserve">ρας και ο κ. Παπαθεοδώρου, καθώς έχει δίκιο ο κ. Τζαβάρας στο ότι δεν μπορώ να παρέμβω στο τι ακριβώς θα πείτε. </w:t>
      </w:r>
    </w:p>
    <w:p w14:paraId="6891369F"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Σας λέω, όμως, ότι πάνω στο θέμα των τροπολογιών -όπως είχα εξαγγείλει ευθύς εξ αρχής- θα μιλήσουμε ξεχωριστά. Μπορείτε να μιλήσετε και τότε βε</w:t>
      </w:r>
      <w:r>
        <w:rPr>
          <w:rFonts w:eastAsia="Times New Roman"/>
          <w:bCs/>
          <w:szCs w:val="24"/>
        </w:rPr>
        <w:t>βαίως, αλλά έχετε το δικαίωμα να χειριστείτε τον λόγο σας όπως νομίζετε εσείς.</w:t>
      </w:r>
    </w:p>
    <w:p w14:paraId="689136A0" w14:textId="77777777" w:rsidR="001E1C42" w:rsidRDefault="003A7B58">
      <w:pPr>
        <w:tabs>
          <w:tab w:val="left" w:pos="3695"/>
        </w:tabs>
        <w:spacing w:after="0"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Ευχαριστώ, κύριε Πρόεδρε. Θα τοποθετηθώ μετά σε σχέση με τις τροπολογίες. </w:t>
      </w:r>
    </w:p>
    <w:p w14:paraId="689136A1" w14:textId="77777777" w:rsidR="001E1C42" w:rsidRDefault="003A7B58">
      <w:pPr>
        <w:tabs>
          <w:tab w:val="left" w:pos="3695"/>
        </w:tabs>
        <w:spacing w:after="0" w:line="600" w:lineRule="auto"/>
        <w:ind w:firstLine="720"/>
        <w:jc w:val="both"/>
        <w:rPr>
          <w:rFonts w:eastAsia="Times New Roman"/>
          <w:bCs/>
          <w:szCs w:val="24"/>
        </w:rPr>
      </w:pPr>
      <w:r>
        <w:rPr>
          <w:rFonts w:eastAsia="Times New Roman"/>
          <w:bCs/>
          <w:szCs w:val="24"/>
        </w:rPr>
        <w:t>Να έρθουμε στο νομοσχέδιο. Νομίζω ότι επιβεβαιώνεται η θέση του κόμματός μας ότι</w:t>
      </w:r>
      <w:r>
        <w:rPr>
          <w:rFonts w:eastAsia="Times New Roman"/>
          <w:bCs/>
          <w:szCs w:val="24"/>
        </w:rPr>
        <w:t xml:space="preserve"> πρόκειται για μία Σύμβαση αντιδραστική, αντιδημοκρατική. Έχει άμεση σχέση με τον ενιαίο χώρο ελευθερίας, ασφάλειας και δικαιοσύνης που επιδιώκει η Ευρωπαϊκή Ένωση προκειμένου να ελέγξει το σύνολο των πληροφοριακών συστημάτων που βάλλει ευθέως στα δημοκρατ</w:t>
      </w:r>
      <w:r>
        <w:rPr>
          <w:rFonts w:eastAsia="Times New Roman"/>
          <w:bCs/>
          <w:szCs w:val="24"/>
        </w:rPr>
        <w:t xml:space="preserve">ικά δικαιώματα και τις ελευθερίες. </w:t>
      </w:r>
    </w:p>
    <w:p w14:paraId="689136A2" w14:textId="77777777" w:rsidR="001E1C42" w:rsidRDefault="003A7B58">
      <w:pPr>
        <w:tabs>
          <w:tab w:val="left" w:pos="3695"/>
        </w:tabs>
        <w:spacing w:after="0" w:line="600" w:lineRule="auto"/>
        <w:ind w:firstLine="720"/>
        <w:jc w:val="both"/>
        <w:rPr>
          <w:rFonts w:eastAsia="Times New Roman"/>
          <w:szCs w:val="24"/>
        </w:rPr>
      </w:pPr>
      <w:r>
        <w:rPr>
          <w:rFonts w:eastAsia="Times New Roman"/>
          <w:bCs/>
          <w:szCs w:val="24"/>
        </w:rPr>
        <w:t>Πάνω, λοιπόν σε αυτόν τον άξονα κινούνται όλα τα κόμματα, από τον ΣΥΡΙΖΑ, τους ΑΝΕΛ, τη Νέα Δημοκρατία, το ΠΑΣΟΚ, το Ποτάμι, δηλαδή σε μία πλήρη συμφωνία με αυτές τις αντιλαϊκές και αντιδραστικές συμβάσεις.</w:t>
      </w:r>
    </w:p>
    <w:p w14:paraId="689136A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Από εκεί και </w:t>
      </w:r>
      <w:r>
        <w:rPr>
          <w:rFonts w:eastAsia="Times New Roman" w:cs="Times New Roman"/>
          <w:szCs w:val="24"/>
        </w:rPr>
        <w:t xml:space="preserve">μετά, επειδή είχα πει στην </w:t>
      </w:r>
      <w:proofErr w:type="spellStart"/>
      <w:r>
        <w:rPr>
          <w:rFonts w:eastAsia="Times New Roman" w:cs="Times New Roman"/>
          <w:szCs w:val="24"/>
        </w:rPr>
        <w:t>πρωτολογία</w:t>
      </w:r>
      <w:proofErr w:type="spellEnd"/>
      <w:r>
        <w:rPr>
          <w:rFonts w:eastAsia="Times New Roman" w:cs="Times New Roman"/>
          <w:szCs w:val="24"/>
        </w:rPr>
        <w:t xml:space="preserve"> ότι θα τοποθετηθώ για τις διατάξεις σωφρονιστικής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επιτρέψτε μου να σταθώ σε δύο άρθρα κρίσιμα, </w:t>
      </w:r>
      <w:r>
        <w:rPr>
          <w:rFonts w:eastAsia="Times New Roman" w:cs="Times New Roman"/>
          <w:szCs w:val="24"/>
        </w:rPr>
        <w:t>τα οποία</w:t>
      </w:r>
      <w:r>
        <w:rPr>
          <w:rFonts w:eastAsia="Times New Roman" w:cs="Times New Roman"/>
          <w:szCs w:val="24"/>
        </w:rPr>
        <w:t xml:space="preserve"> αφορούν τη σωφρονιστική πολιτική της Κυβέρνησης, όπως η παράταση των ρυθμίσεων του </w:t>
      </w:r>
      <w:r>
        <w:rPr>
          <w:rFonts w:eastAsia="Times New Roman" w:cs="Times New Roman"/>
          <w:szCs w:val="24"/>
        </w:rPr>
        <w:t>ν.4322/2015 για την υπό όρους απόλυση κρατουμένων στο άρθρο 15 και η εξουσιοδοτική διάταξη του αναμορφωτικού μέτρου της κοινωφελούς εργασίας των κρατουμένων στο άρθρο 16, που, κατά τη γνώμη μας, είναι αποσπασματικές χωρίς να αντιμετωπίζεται ουσιαστικά το π</w:t>
      </w:r>
      <w:r>
        <w:rPr>
          <w:rFonts w:eastAsia="Times New Roman" w:cs="Times New Roman"/>
          <w:szCs w:val="24"/>
        </w:rPr>
        <w:t xml:space="preserve">ρόβλημα. </w:t>
      </w:r>
    </w:p>
    <w:p w14:paraId="689136A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Δηλαδή, αυτό που κυριαρχεί και πάλι δεν είναι η ικανοποίηση της ανάγκης σωφρονισμού και επανένταξης των παραβατών, αλλά απλώς να αραιώσουμε με οποιονδήποτε τρόπο τους στοιβαγμένους κρατούμενους στα υπερπλήρη σωφρονιστικά καταστήματα. Δηλαδή, ακολ</w:t>
      </w:r>
      <w:r>
        <w:rPr>
          <w:rFonts w:eastAsia="Times New Roman" w:cs="Times New Roman"/>
          <w:szCs w:val="24"/>
        </w:rPr>
        <w:t xml:space="preserve">ουθείται η πεπατημένη των προηγούμενων κυβερνήσεων, που απλώς διαχειρίστηκαν το πρόβλημα της συμφόρησης και δεν υπήρξε οριστική επίλυση. </w:t>
      </w:r>
    </w:p>
    <w:p w14:paraId="689136A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Σε σχέση με την υλοποίηση του μέτρου της κοινωφελούς εργασίας, λόγω του εξουσιοδοτικού του χαρακτήρα δεν είναι ούτε μό</w:t>
      </w:r>
      <w:r>
        <w:rPr>
          <w:rFonts w:eastAsia="Times New Roman" w:cs="Times New Roman"/>
          <w:szCs w:val="24"/>
        </w:rPr>
        <w:t xml:space="preserve">νιμη ούτε χρονικά προσδιορισμένη και νομίζουμε ότι θα μείνει στα χαρτιά. Εξαρτάται πάντα από τον εκάστοτε Υπουργό για το αν θα εφαρμόσει αυτό το μέτρο της κοινωφελούς εργασίας. Δηλαδή, μπορεί και να μην το εφαρμόσει ποτέ. </w:t>
      </w:r>
    </w:p>
    <w:p w14:paraId="689136A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αποτελεσματική πολιτική σωφρο</w:t>
      </w:r>
      <w:r>
        <w:rPr>
          <w:rFonts w:eastAsia="Times New Roman" w:cs="Times New Roman"/>
          <w:szCs w:val="24"/>
        </w:rPr>
        <w:t>νισμού και επανένταξης, ειδικά για ευάλωτες κατηγορίες όπως είναι οι ανήλικοι μετανάστες και άλλες, απαιτεί πάνω απ’ όλα υποδομές και μάλιστα σοβαρές υποδομές, δομές κοινωνικής επανένταξης που με τη σειρά τους έχουν την ανάγκη γενναίας χρηματοδότησης, τα ο</w:t>
      </w:r>
      <w:r>
        <w:rPr>
          <w:rFonts w:eastAsia="Times New Roman" w:cs="Times New Roman"/>
          <w:szCs w:val="24"/>
        </w:rPr>
        <w:t>ποία, βεβαίως, το Υπουργείο και συνολικά η Κυβέρνηση δεν είναι διατεθειμένοι να διαθέσουν λόγω των δημοσιονομικών δεσμεύσεων στην Ευρωπαϊκή Ένωση.</w:t>
      </w:r>
    </w:p>
    <w:p w14:paraId="689136A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Αλήθεια, πόσο αποτελεσματικό είναι να ζητάς να βγουν όσο περισσότεροι κρατούμενοι γίνεται από τις φυλακές, χω</w:t>
      </w:r>
      <w:r>
        <w:rPr>
          <w:rFonts w:eastAsia="Times New Roman" w:cs="Times New Roman"/>
          <w:szCs w:val="24"/>
        </w:rPr>
        <w:t>ρίς ταυτόχρονα να παίρνονται μέτρα στήριξης των αποφυλακισμένων, οι οποίοι αφήνονται κυριολεκτικά στη μοίρα τους με ένα επίδομα -και αν δίνεται και αυτό- ελεημοσύνης από τον ΟΑΕΔ και στο αίσχος των προγραμμάτων επιδότησης των εργοδοτών από το Ευρωπαϊκό Κοι</w:t>
      </w:r>
      <w:r>
        <w:rPr>
          <w:rFonts w:eastAsia="Times New Roman" w:cs="Times New Roman"/>
          <w:szCs w:val="24"/>
        </w:rPr>
        <w:t>νωνικό Ταμείο για την πρόσληψη των αποφυλακισμένων, όταν το πόρισμα των ερευνών δείχνει ότι οι τέσσερις στους πέντε κρατούμενους παρουσιάζουν υποτροπή και επιστρέφουν στις φυλακές;</w:t>
      </w:r>
    </w:p>
    <w:p w14:paraId="689136A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ΚΚΕ πριν απ’ όλα πιστεύει ότι παίρνοντας μέτρα αποσυμφόρησης των φυλακών</w:t>
      </w:r>
      <w:r>
        <w:rPr>
          <w:rFonts w:eastAsia="Times New Roman" w:cs="Times New Roman"/>
          <w:szCs w:val="24"/>
        </w:rPr>
        <w:t xml:space="preserve">, αυτά τα μέτρα πρέπει να συνοδεύονται με γενναία στήριξη των αποφυλακισμένων. Να δίνεται επίδομα ανεργίας για όσο διάστημα είναι άνεργοι, με πλήρη δημόσια και δωρεάν ιατροφαρμακευτική περίθαλψη χωρίς προϋποθέσεις ασφαλιστικής κάλυψης, να δίνονται κίνητρα </w:t>
      </w:r>
      <w:r>
        <w:rPr>
          <w:rFonts w:eastAsia="Times New Roman" w:cs="Times New Roman"/>
          <w:szCs w:val="24"/>
        </w:rPr>
        <w:t xml:space="preserve">για την κοινωφελή εργασία ως εναλλακτικού τρόπου έκτισης των ποινών, όπως επίσης να στελεχωθεί η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ε</w:t>
      </w:r>
      <w:r>
        <w:rPr>
          <w:rFonts w:eastAsia="Times New Roman" w:cs="Times New Roman"/>
          <w:szCs w:val="24"/>
        </w:rPr>
        <w:t xml:space="preserve">πιμελητών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ρωγής. </w:t>
      </w:r>
    </w:p>
    <w:p w14:paraId="689136A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Από εκεί και μετά, είπαμε στην </w:t>
      </w:r>
      <w:proofErr w:type="spellStart"/>
      <w:r>
        <w:rPr>
          <w:rFonts w:eastAsia="Times New Roman" w:cs="Times New Roman"/>
          <w:szCs w:val="24"/>
        </w:rPr>
        <w:t>πρωτολογία</w:t>
      </w:r>
      <w:proofErr w:type="spellEnd"/>
      <w:r>
        <w:rPr>
          <w:rFonts w:eastAsia="Times New Roman" w:cs="Times New Roman"/>
          <w:szCs w:val="24"/>
        </w:rPr>
        <w:t xml:space="preserve"> πως ό,τι έχει σχέση με την κύρωση της </w:t>
      </w:r>
      <w:r>
        <w:rPr>
          <w:rFonts w:eastAsia="Times New Roman" w:cs="Times New Roman"/>
          <w:szCs w:val="24"/>
        </w:rPr>
        <w:t>σ</w:t>
      </w:r>
      <w:r>
        <w:rPr>
          <w:rFonts w:eastAsia="Times New Roman" w:cs="Times New Roman"/>
          <w:szCs w:val="24"/>
        </w:rPr>
        <w:t>ύμβασης και την ενσωμάτωση στο ελληνικ</w:t>
      </w:r>
      <w:r>
        <w:rPr>
          <w:rFonts w:eastAsia="Times New Roman" w:cs="Times New Roman"/>
          <w:szCs w:val="24"/>
        </w:rPr>
        <w:t>ό δίκαιο, τα άρθρα από το 1 έως και 6, τα καταψηφίζουμε. Στα άρθρα 8 και 9, που αφορούν την παραγραφή και παύση της ποινικής δίωξης πταισμάτων και ελαφρών πλημμελημάτων, συμφωνούμε, ψηφίζουμε «</w:t>
      </w:r>
      <w:r>
        <w:rPr>
          <w:rFonts w:eastAsia="Times New Roman" w:cs="Times New Roman"/>
          <w:szCs w:val="24"/>
        </w:rPr>
        <w:t>ν</w:t>
      </w:r>
      <w:r>
        <w:rPr>
          <w:rFonts w:eastAsia="Times New Roman" w:cs="Times New Roman"/>
          <w:szCs w:val="24"/>
        </w:rPr>
        <w:t>αι» δηλαδή. Επίσης, συμφωνούμε και με τις νομοτεχνικές προσθήκ</w:t>
      </w:r>
      <w:r>
        <w:rPr>
          <w:rFonts w:eastAsia="Times New Roman" w:cs="Times New Roman"/>
          <w:szCs w:val="24"/>
        </w:rPr>
        <w:t xml:space="preserve">ες που έγιναν. </w:t>
      </w:r>
    </w:p>
    <w:p w14:paraId="689136A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Στα άρθρα 10, 11 και 12 ψηφίζουμε «</w:t>
      </w:r>
      <w:r>
        <w:rPr>
          <w:rFonts w:eastAsia="Times New Roman" w:cs="Times New Roman"/>
          <w:szCs w:val="24"/>
        </w:rPr>
        <w:t>π</w:t>
      </w:r>
      <w:r>
        <w:rPr>
          <w:rFonts w:eastAsia="Times New Roman" w:cs="Times New Roman"/>
          <w:szCs w:val="24"/>
        </w:rPr>
        <w:t>αρών». Ειδικά στα άρθρο 11 και 12 θεωρούμε ότι γενικά μπορεί να είναι συζητήσιμες αυτές οι προτεινόμενες ρυθμίσεις που αφορούν τον Κώδικα Οργανισμών Δικαστηρίων, αλλά από εκεί και μετά, στο άρθρο 12, επει</w:t>
      </w:r>
      <w:r>
        <w:rPr>
          <w:rFonts w:eastAsia="Times New Roman" w:cs="Times New Roman"/>
          <w:szCs w:val="24"/>
        </w:rPr>
        <w:t>δή προβλέπεται η σύσταση νομοπαρασκευαστικής επιτροπής για τη σύνταξη αυτών των νέων κωδίκων, έχουμε επιφύλαξη και γι’ αυτό ψηφίζουμε «</w:t>
      </w:r>
      <w:r>
        <w:rPr>
          <w:rFonts w:eastAsia="Times New Roman" w:cs="Times New Roman"/>
          <w:szCs w:val="24"/>
        </w:rPr>
        <w:t>π</w:t>
      </w:r>
      <w:r>
        <w:rPr>
          <w:rFonts w:eastAsia="Times New Roman" w:cs="Times New Roman"/>
          <w:szCs w:val="24"/>
        </w:rPr>
        <w:t xml:space="preserve">αρών». </w:t>
      </w:r>
    </w:p>
    <w:p w14:paraId="689136A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άρθρο 14, για τα εργασιακά ζητήματα των σωφρονιστικών υπαλλήλων, συμφωνούμε. Για τα θέματα της εξωτερικής φρ</w:t>
      </w:r>
      <w:r>
        <w:rPr>
          <w:rFonts w:eastAsia="Times New Roman" w:cs="Times New Roman"/>
          <w:szCs w:val="24"/>
        </w:rPr>
        <w:t>ούρησης καταστημάτων κράτησης ψηφίζουμε «</w:t>
      </w:r>
      <w:r>
        <w:rPr>
          <w:rFonts w:eastAsia="Times New Roman" w:cs="Times New Roman"/>
          <w:szCs w:val="24"/>
        </w:rPr>
        <w:t>π</w:t>
      </w:r>
      <w:r>
        <w:rPr>
          <w:rFonts w:eastAsia="Times New Roman" w:cs="Times New Roman"/>
          <w:szCs w:val="24"/>
        </w:rPr>
        <w:t xml:space="preserve">αρών». </w:t>
      </w:r>
    </w:p>
    <w:p w14:paraId="689136A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Για τη ρύθμιση των </w:t>
      </w:r>
      <w:proofErr w:type="spellStart"/>
      <w:r>
        <w:rPr>
          <w:rFonts w:eastAsia="Times New Roman" w:cs="Times New Roman"/>
          <w:szCs w:val="24"/>
        </w:rPr>
        <w:t>τριτέκνων</w:t>
      </w:r>
      <w:proofErr w:type="spellEnd"/>
      <w:r>
        <w:rPr>
          <w:rFonts w:eastAsia="Times New Roman" w:cs="Times New Roman"/>
          <w:szCs w:val="24"/>
        </w:rPr>
        <w:t xml:space="preserve"> επίσης ψηφίζουμε «</w:t>
      </w:r>
      <w:r>
        <w:rPr>
          <w:rFonts w:eastAsia="Times New Roman" w:cs="Times New Roman"/>
          <w:szCs w:val="24"/>
        </w:rPr>
        <w:t>π</w:t>
      </w:r>
      <w:r>
        <w:rPr>
          <w:rFonts w:eastAsia="Times New Roman" w:cs="Times New Roman"/>
          <w:szCs w:val="24"/>
        </w:rPr>
        <w:t>αρών». Με ποια έννοια; Όχι ότι δεν είναι σωστό, αλλά εδώ πρόκειται για έναν εμπαιγμό. Τροποποιεί έναν νόμο ο οποίος έχει παγώσει, δηλαδή, δεν εφαρμόζεται, που σημαίνει ότι και με την τροποποίηση που γίνεται τώρα, δεν πρόκειται ποτέ να εφαρμοστεί. Από αυτήν</w:t>
      </w:r>
      <w:r>
        <w:rPr>
          <w:rFonts w:eastAsia="Times New Roman" w:cs="Times New Roman"/>
          <w:szCs w:val="24"/>
        </w:rPr>
        <w:t xml:space="preserve"> την άποψη, λοιπόν, είναι εμπαιγμός. </w:t>
      </w:r>
    </w:p>
    <w:p w14:paraId="689136AD"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Στο άρθρο 19 λέμε «</w:t>
      </w:r>
      <w:r>
        <w:rPr>
          <w:rFonts w:eastAsia="Times New Roman" w:cs="Times New Roman"/>
          <w:szCs w:val="24"/>
        </w:rPr>
        <w:t>ό</w:t>
      </w:r>
      <w:r>
        <w:rPr>
          <w:rFonts w:eastAsia="Times New Roman" w:cs="Times New Roman"/>
          <w:szCs w:val="24"/>
        </w:rPr>
        <w:t xml:space="preserve">χι». Έχουμε σοβαρές επιφυλάξεις και αντιρρήσεις. Αφορά τη Σύμβαση του Παλέρμο για την προστασία των μαρτύρων που αφορούν ποινικές υποθέσεις και διευρύνει τον αριθμό των εμπλεκομένων Υπουργών, Εξωτερικών και Εσωτερικών. </w:t>
      </w:r>
    </w:p>
    <w:p w14:paraId="689136AE"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Στο άρθρο 20 ψηφίζουμε «κατά». Θεσπί</w:t>
      </w:r>
      <w:r>
        <w:rPr>
          <w:rFonts w:eastAsia="Times New Roman" w:cs="Times New Roman"/>
          <w:szCs w:val="24"/>
        </w:rPr>
        <w:t>ζει την απαλλαγή από κάθε αστική και ποινική ευθύνη των εμπειρογνωμόνων, των μελών του Συμβουλίου Εμπειρογνωμόνων. Θεωρούμε ότι η διάταξη αυτή επί της ουσίας δίνει λευκή επιταγή, ασυλία, γιατί περί αυτού πρόκειται, δηλαδή απαλλάσσει τους εμπειρογνώμονες κα</w:t>
      </w:r>
      <w:r>
        <w:rPr>
          <w:rFonts w:eastAsia="Times New Roman" w:cs="Times New Roman"/>
          <w:szCs w:val="24"/>
        </w:rPr>
        <w:t>ι τα μέλη των γνωμοδοτικών οργάνων της «Ελληνικής Εταιρείας Συμμετοχών και Περιουσίας Α.Ε.» από οποιαδήποτε αστική ευθύνη. Απ’ αυτήν την άποψη, το καταψηφίζουμε.</w:t>
      </w:r>
    </w:p>
    <w:p w14:paraId="689136AF"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Στο άρθρο 22, για τις οφειλόμενες δαπάνες παρελθόντων ετών για ύδρευση, άρδευση, ψηφίζουμε «</w:t>
      </w:r>
      <w:r>
        <w:rPr>
          <w:rFonts w:eastAsia="Times New Roman" w:cs="Times New Roman"/>
          <w:szCs w:val="24"/>
        </w:rPr>
        <w:t>π</w:t>
      </w:r>
      <w:r>
        <w:rPr>
          <w:rFonts w:eastAsia="Times New Roman" w:cs="Times New Roman"/>
          <w:szCs w:val="24"/>
        </w:rPr>
        <w:t>α</w:t>
      </w:r>
      <w:r>
        <w:rPr>
          <w:rFonts w:eastAsia="Times New Roman" w:cs="Times New Roman"/>
          <w:szCs w:val="24"/>
        </w:rPr>
        <w:t>ρών». Πρόκειται για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εμβαλωματική</w:t>
      </w:r>
      <w:proofErr w:type="spellEnd"/>
      <w:r>
        <w:rPr>
          <w:rFonts w:eastAsia="Times New Roman" w:cs="Times New Roman"/>
          <w:szCs w:val="24"/>
        </w:rPr>
        <w:t xml:space="preserve"> και πρόσκαιρη λύση. Ναι μεν διευκολύνει τη λειτουργία των καταστημάτων, αλλά και πάλι θα υπάρξει μια συσσώρευση χρεών λόγω των δημοσιονομικών δεσμεύσεων. Και ποιος ξέρει, βέβαια,</w:t>
      </w:r>
      <w:r>
        <w:rPr>
          <w:rFonts w:eastAsia="Times New Roman" w:cs="Times New Roman"/>
          <w:b/>
          <w:szCs w:val="24"/>
        </w:rPr>
        <w:t xml:space="preserve"> </w:t>
      </w:r>
      <w:r>
        <w:rPr>
          <w:rFonts w:eastAsia="Times New Roman" w:cs="Times New Roman"/>
          <w:szCs w:val="24"/>
        </w:rPr>
        <w:t>τα χρέη δεν αφορούν μόνο την ύδρευση και</w:t>
      </w:r>
      <w:r>
        <w:rPr>
          <w:rFonts w:eastAsia="Times New Roman" w:cs="Times New Roman"/>
          <w:szCs w:val="24"/>
        </w:rPr>
        <w:t xml:space="preserve"> την άρδευση, θα είναι και άλλα χρέη που σχετίζονται με τη συνολική λειτουργία των καταστημάτων. Επίσης, παραπέμπει και την καταβολή των ποσών αυτών στο αόριστο μέλλον. </w:t>
      </w:r>
    </w:p>
    <w:p w14:paraId="689136B0"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 xml:space="preserve">Στο άρθρο 23 -για να τελειώσω- που επιτρέπει τον κατ’ εξαίρεση διορισμό στις </w:t>
      </w:r>
      <w:r>
        <w:rPr>
          <w:rFonts w:eastAsia="Times New Roman" w:cs="Times New Roman"/>
          <w:szCs w:val="24"/>
        </w:rPr>
        <w:t>α</w:t>
      </w:r>
      <w:r>
        <w:rPr>
          <w:rFonts w:eastAsia="Times New Roman" w:cs="Times New Roman"/>
          <w:szCs w:val="24"/>
        </w:rPr>
        <w:t>νεξάρτητ</w:t>
      </w:r>
      <w:r>
        <w:rPr>
          <w:rFonts w:eastAsia="Times New Roman" w:cs="Times New Roman"/>
          <w:szCs w:val="24"/>
        </w:rPr>
        <w:t xml:space="preserve">ες </w:t>
      </w:r>
      <w:r>
        <w:rPr>
          <w:rFonts w:eastAsia="Times New Roman" w:cs="Times New Roman"/>
          <w:szCs w:val="24"/>
        </w:rPr>
        <w:t>α</w:t>
      </w:r>
      <w:r>
        <w:rPr>
          <w:rFonts w:eastAsia="Times New Roman" w:cs="Times New Roman"/>
          <w:szCs w:val="24"/>
        </w:rPr>
        <w:t>ρχές του διδακτικού προσωπικού, πανεπιστημιακού και τεχνολογικού τομέα, καθώς και το ερευνητικό προσωπικό, λέμε «</w:t>
      </w:r>
      <w:r>
        <w:rPr>
          <w:rFonts w:eastAsia="Times New Roman" w:cs="Times New Roman"/>
          <w:szCs w:val="24"/>
        </w:rPr>
        <w:t>ό</w:t>
      </w:r>
      <w:r>
        <w:rPr>
          <w:rFonts w:eastAsia="Times New Roman" w:cs="Times New Roman"/>
          <w:szCs w:val="24"/>
        </w:rPr>
        <w:t xml:space="preserve">χι», με την έννοια ότι δεν καταλάβαμε γιατί χρειάζονται να έχουν δυο θέσεις και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στα πανεπιστήμια. Διορίστε. Βάλ</w:t>
      </w:r>
      <w:r>
        <w:rPr>
          <w:rFonts w:eastAsia="Times New Roman" w:cs="Times New Roman"/>
          <w:szCs w:val="24"/>
        </w:rPr>
        <w:t xml:space="preserve">τε κόσμο μέσα. Όχι, όμως, να δημιουργούνται διπλοθεσίτες, για να μην πω ότι πιθανόν να πρόκειται και για φωτογραφική διάταξη. </w:t>
      </w:r>
    </w:p>
    <w:p w14:paraId="689136B1"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 xml:space="preserve">Αυτά σε σχέση με τα άρθρα του νομοσχεδίου. </w:t>
      </w:r>
    </w:p>
    <w:p w14:paraId="689136B2" w14:textId="77777777" w:rsidR="001E1C42" w:rsidRDefault="003A7B58">
      <w:pPr>
        <w:spacing w:after="0" w:line="600" w:lineRule="auto"/>
        <w:ind w:firstLine="709"/>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Συντυχάκη. </w:t>
      </w:r>
    </w:p>
    <w:p w14:paraId="689136B3"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Δεν ξέρω αν υπάρχει</w:t>
      </w:r>
      <w:r>
        <w:rPr>
          <w:rFonts w:eastAsia="Times New Roman" w:cs="Times New Roman"/>
          <w:szCs w:val="24"/>
        </w:rPr>
        <w:t xml:space="preserve"> άλλος </w:t>
      </w:r>
      <w:r>
        <w:rPr>
          <w:rFonts w:eastAsia="Times New Roman" w:cs="Times New Roman"/>
          <w:szCs w:val="24"/>
        </w:rPr>
        <w:t>ε</w:t>
      </w:r>
      <w:r>
        <w:rPr>
          <w:rFonts w:eastAsia="Times New Roman" w:cs="Times New Roman"/>
          <w:szCs w:val="24"/>
        </w:rPr>
        <w:t xml:space="preserve">ισηγητής. Μάλλον, όχι. </w:t>
      </w:r>
    </w:p>
    <w:p w14:paraId="689136B4"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Κοιτάξτε, ένα μεγάλο μέρος απ’ αυτά που είπε ο κ. Παπαθεοδώρου και οι άλλοι συνάδελφοι, νομίζω ότι ανταποκρίνονται στην πραγματικότητα. Δηλαδή, είχαμε τροπολογίες την ώρα που μιλούσε ο Υπουργός, και αυτό δημιουργεί ένα πρόβλ</w:t>
      </w:r>
      <w:r>
        <w:rPr>
          <w:rFonts w:eastAsia="Times New Roman" w:cs="Times New Roman"/>
          <w:szCs w:val="24"/>
        </w:rPr>
        <w:t>ημα στη λειτουργία του Κοινοβουλίου. Βεβαίως, από την άλλη, υπάρχουν οι εξαγγελίες χθ</w:t>
      </w:r>
      <w:r>
        <w:rPr>
          <w:rFonts w:eastAsia="Times New Roman" w:cs="Times New Roman"/>
          <w:szCs w:val="24"/>
        </w:rPr>
        <w:t>ε</w:t>
      </w:r>
      <w:r>
        <w:rPr>
          <w:rFonts w:eastAsia="Times New Roman" w:cs="Times New Roman"/>
          <w:szCs w:val="24"/>
        </w:rPr>
        <w:t xml:space="preserve">ς του Πρωθυπουργού, </w:t>
      </w:r>
      <w:r>
        <w:rPr>
          <w:rFonts w:eastAsia="Times New Roman" w:cs="Times New Roman"/>
          <w:szCs w:val="24"/>
        </w:rPr>
        <w:t>οι οποίες</w:t>
      </w:r>
      <w:r>
        <w:rPr>
          <w:rFonts w:eastAsia="Times New Roman" w:cs="Times New Roman"/>
          <w:szCs w:val="24"/>
        </w:rPr>
        <w:t xml:space="preserve"> αφορούν ευαίσθητες κοινωνικές ομάδες, που σημαίνει ότι πρέπει να προλάβουμε ορισμένες προθεσμίες. </w:t>
      </w:r>
    </w:p>
    <w:p w14:paraId="689136B5"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Εγώ θα ήθελα να παρακαλέσω …</w:t>
      </w:r>
    </w:p>
    <w:p w14:paraId="689136B6" w14:textId="77777777" w:rsidR="001E1C42" w:rsidRDefault="003A7B58">
      <w:pPr>
        <w:spacing w:after="0" w:line="600" w:lineRule="auto"/>
        <w:ind w:firstLine="709"/>
        <w:jc w:val="center"/>
        <w:rPr>
          <w:rFonts w:eastAsia="Times New Roman" w:cs="Times New Roman"/>
          <w:szCs w:val="24"/>
        </w:rPr>
      </w:pPr>
      <w:r>
        <w:rPr>
          <w:rFonts w:eastAsia="Times New Roman" w:cs="Times New Roman"/>
          <w:szCs w:val="24"/>
        </w:rPr>
        <w:t>(Θόρυβος στη</w:t>
      </w:r>
      <w:r>
        <w:rPr>
          <w:rFonts w:eastAsia="Times New Roman" w:cs="Times New Roman"/>
          <w:szCs w:val="24"/>
        </w:rPr>
        <w:t>ν Αίθουσα)</w:t>
      </w:r>
    </w:p>
    <w:p w14:paraId="689136B7"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Ποιες είναι προθεσμίες, κύριε Πρόεδρε; Πρέπει να ξέρουμε, γιατί αν υπάρχουν προθεσμίες, να το δούμε διαφορετικά το θέμα! </w:t>
      </w:r>
    </w:p>
    <w:p w14:paraId="689136B8" w14:textId="77777777" w:rsidR="001E1C42" w:rsidRDefault="003A7B58">
      <w:pPr>
        <w:spacing w:after="0" w:line="600" w:lineRule="auto"/>
        <w:ind w:firstLine="709"/>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Τζαβάρα, αν έχετε την καλοσύνη, να κάνουμε ένα διάλογο όπως </w:t>
      </w:r>
      <w:r>
        <w:rPr>
          <w:rFonts w:eastAsia="Times New Roman" w:cs="Times New Roman"/>
          <w:szCs w:val="24"/>
        </w:rPr>
        <w:t xml:space="preserve">πρέπει. </w:t>
      </w:r>
    </w:p>
    <w:p w14:paraId="689136B9"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 xml:space="preserve">Θα ήθελα να παρακαλέσω τους κυρίους Υπουργούς, πρώτα τον κ. Αλεξιάδη και μετά τον κ. </w:t>
      </w:r>
      <w:proofErr w:type="spellStart"/>
      <w:r>
        <w:rPr>
          <w:rFonts w:eastAsia="Times New Roman" w:cs="Times New Roman"/>
          <w:szCs w:val="24"/>
        </w:rPr>
        <w:t>Κατρούγκαλο</w:t>
      </w:r>
      <w:proofErr w:type="spellEnd"/>
      <w:r>
        <w:rPr>
          <w:rFonts w:eastAsia="Times New Roman" w:cs="Times New Roman"/>
          <w:szCs w:val="24"/>
        </w:rPr>
        <w:t xml:space="preserve">, εάν υπάρχουν τροπολογίες που μπορούν να αποσυρθούν και να έρθουν σε </w:t>
      </w:r>
      <w:proofErr w:type="spellStart"/>
      <w:r>
        <w:rPr>
          <w:rFonts w:eastAsia="Times New Roman" w:cs="Times New Roman"/>
          <w:szCs w:val="24"/>
        </w:rPr>
        <w:t>ευθετότερο</w:t>
      </w:r>
      <w:proofErr w:type="spellEnd"/>
      <w:r>
        <w:rPr>
          <w:rFonts w:eastAsia="Times New Roman" w:cs="Times New Roman"/>
          <w:szCs w:val="24"/>
        </w:rPr>
        <w:t xml:space="preserve"> χρόνο, να γίνει, ειδάλλως για τις τροπολογίες που επιμένουν να ψηφισθο</w:t>
      </w:r>
      <w:r>
        <w:rPr>
          <w:rFonts w:eastAsia="Times New Roman" w:cs="Times New Roman"/>
          <w:szCs w:val="24"/>
        </w:rPr>
        <w:t xml:space="preserve">ύν σήμερα, να δοθούν επαρκείς εξηγήσεις για το επείγον του </w:t>
      </w:r>
      <w:proofErr w:type="spellStart"/>
      <w:r>
        <w:rPr>
          <w:rFonts w:eastAsia="Times New Roman" w:cs="Times New Roman"/>
          <w:szCs w:val="24"/>
        </w:rPr>
        <w:t>χαρακτήρος</w:t>
      </w:r>
      <w:proofErr w:type="spellEnd"/>
      <w:r>
        <w:rPr>
          <w:rFonts w:eastAsia="Times New Roman" w:cs="Times New Roman"/>
          <w:szCs w:val="24"/>
        </w:rPr>
        <w:t>, γιατί πρέπει να ψηφίσουμε σήμερα, για ποιους λόγους ευνοούνται κάποιοι συμπολίτες μας που αλλιώς θα αντιμετωπίσουν σοβαρό πρόβλημα, έτσι ώστε να υπάρχει μ</w:t>
      </w:r>
      <w:r>
        <w:rPr>
          <w:rFonts w:eastAsia="Times New Roman" w:cs="Times New Roman"/>
          <w:szCs w:val="24"/>
        </w:rPr>
        <w:t>ί</w:t>
      </w:r>
      <w:r>
        <w:rPr>
          <w:rFonts w:eastAsia="Times New Roman" w:cs="Times New Roman"/>
          <w:szCs w:val="24"/>
        </w:rPr>
        <w:t>α καθαρή κρίση για το ζήτημα τ</w:t>
      </w:r>
      <w:r>
        <w:rPr>
          <w:rFonts w:eastAsia="Times New Roman" w:cs="Times New Roman"/>
          <w:szCs w:val="24"/>
        </w:rPr>
        <w:t xml:space="preserve">ο οποίο δημιουργήθηκε όσον αφορά τις τροπολογίες της τελευταίας στιγμής. </w:t>
      </w:r>
    </w:p>
    <w:p w14:paraId="689136BA"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Κύριε Αλεξιάδη, έχετε τον λόγο.</w:t>
      </w:r>
    </w:p>
    <w:p w14:paraId="689136BB"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w:t>
      </w:r>
    </w:p>
    <w:p w14:paraId="689136BC"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Κυρίες και κύριοι Βουλευτές, στην τοποθέτησή μου χθες στο νομοσχέδιο γ</w:t>
      </w:r>
      <w:r>
        <w:rPr>
          <w:rFonts w:eastAsia="Times New Roman" w:cs="Times New Roman"/>
          <w:szCs w:val="24"/>
        </w:rPr>
        <w:t>ια το λαθρεμπόριο καπνικών προϊόντων τοποθετήθηκα σε αυτό το θέμα. Δεν είμαστε υπερήφανοι γι’ αυτή τη διαδικασία νομοθέτησης και τη διαδικασία των τροπολογιών. Το είπα χθες με τον πιο σαφή τρόπο, το επαναλαμβάνω και σήμερα. Όμως η αναγκαιότητα μας αναγκάζε</w:t>
      </w:r>
      <w:r>
        <w:rPr>
          <w:rFonts w:eastAsia="Times New Roman" w:cs="Times New Roman"/>
          <w:szCs w:val="24"/>
        </w:rPr>
        <w:t xml:space="preserve">ι να ακολουθούμε αυτή τη διαδικασία. </w:t>
      </w:r>
    </w:p>
    <w:p w14:paraId="689136BD"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 xml:space="preserve">Σε ό,τι αφορά την τροπολογία για τις </w:t>
      </w:r>
      <w:proofErr w:type="spellStart"/>
      <w:r>
        <w:rPr>
          <w:rFonts w:eastAsia="Times New Roman" w:cs="Times New Roman"/>
          <w:szCs w:val="24"/>
        </w:rPr>
        <w:t>ένσημες</w:t>
      </w:r>
      <w:proofErr w:type="spellEnd"/>
      <w:r>
        <w:rPr>
          <w:rFonts w:eastAsia="Times New Roman" w:cs="Times New Roman"/>
          <w:szCs w:val="24"/>
        </w:rPr>
        <w:t xml:space="preserve"> ταινίες φορολογίας του καπνού, δηλαδή τις ταινίες που έχουν πάνω τα πακέτα τσιγάρων, είναι πραγματικά η χαρακτηριστική περίπτωση που έχουμε κάτι επείγον. Δεν το προλάβαμε χθ</w:t>
      </w:r>
      <w:r>
        <w:rPr>
          <w:rFonts w:eastAsia="Times New Roman" w:cs="Times New Roman"/>
          <w:szCs w:val="24"/>
        </w:rPr>
        <w:t>ες. Το εξήγγειλε ο Υπουργός, ο κ. Τέρενς Κουίκ, στην ομιλία του και το εξήγησε αναλυτικά. Δεν πρόλαβε χθες να έρθει αυτή η τροπολογία. Ήρθε σήμερα. Είναι επείγον, διότι τελειώνουν οι ταινίες για το ελληνικό δημόσιο. Πρέπει να πάμε σε νέα εκτύπωση ταινιών κ</w:t>
      </w:r>
      <w:r>
        <w:rPr>
          <w:rFonts w:eastAsia="Times New Roman" w:cs="Times New Roman"/>
          <w:szCs w:val="24"/>
        </w:rPr>
        <w:t>αι δεν θέλουμε πλέον η νέα εκτύπωση ταινιών να γίνεται από ιδιωτική επιχείρηση. Είναι σαφέστατο εδώ το τι λέμε, ότι θέλουμε να το αναθέσουμε στην Τράπεζα της Ελλάδος. Το λέει σαφέστατα μέσα. Δεν λέμε να πάμε…</w:t>
      </w:r>
    </w:p>
    <w:p w14:paraId="689136BE"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Γιατί δεν μπορείτε να το φέρ</w:t>
      </w:r>
      <w:r>
        <w:rPr>
          <w:rFonts w:eastAsia="Times New Roman" w:cs="Times New Roman"/>
          <w:szCs w:val="24"/>
        </w:rPr>
        <w:t>ετε την Τρίτη;</w:t>
      </w:r>
    </w:p>
    <w:p w14:paraId="689136BF" w14:textId="77777777" w:rsidR="001E1C42" w:rsidRDefault="003A7B58">
      <w:pPr>
        <w:spacing w:after="0" w:line="600" w:lineRule="auto"/>
        <w:ind w:firstLine="709"/>
        <w:jc w:val="center"/>
        <w:rPr>
          <w:rFonts w:eastAsia="Times New Roman" w:cs="Times New Roman"/>
          <w:szCs w:val="24"/>
        </w:rPr>
      </w:pPr>
      <w:r>
        <w:rPr>
          <w:rFonts w:eastAsia="Times New Roman" w:cs="Times New Roman"/>
          <w:szCs w:val="24"/>
        </w:rPr>
        <w:t>(Θόρυβος στην Αίθουσα)</w:t>
      </w:r>
    </w:p>
    <w:p w14:paraId="689136C0"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Μισό </w:t>
      </w:r>
      <w:proofErr w:type="spellStart"/>
      <w:r>
        <w:rPr>
          <w:rFonts w:eastAsia="Times New Roman" w:cs="Times New Roman"/>
          <w:szCs w:val="24"/>
        </w:rPr>
        <w:t>λεπτάκι</w:t>
      </w:r>
      <w:proofErr w:type="spellEnd"/>
      <w:r>
        <w:rPr>
          <w:rFonts w:eastAsia="Times New Roman" w:cs="Times New Roman"/>
          <w:szCs w:val="24"/>
        </w:rPr>
        <w:t>.</w:t>
      </w:r>
    </w:p>
    <w:p w14:paraId="689136C1"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Δεν πάμε να…</w:t>
      </w:r>
    </w:p>
    <w:p w14:paraId="689136C2"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Έπρεπε να το είχατε προβλέψει ότι θα τελείωναν οι ταινίες. </w:t>
      </w:r>
    </w:p>
    <w:p w14:paraId="689136C3"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w:t>
      </w:r>
      <w:r>
        <w:rPr>
          <w:rFonts w:eastAsia="Times New Roman" w:cs="Times New Roman"/>
          <w:szCs w:val="24"/>
        </w:rPr>
        <w:t xml:space="preserve">ντάξει, κύριε Τζαβάρα. </w:t>
      </w:r>
    </w:p>
    <w:p w14:paraId="689136C4" w14:textId="77777777" w:rsidR="001E1C42" w:rsidRDefault="003A7B58">
      <w:pPr>
        <w:spacing w:after="0" w:line="600" w:lineRule="auto"/>
        <w:ind w:firstLine="709"/>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Τζαβάρα, παρακαλώ.</w:t>
      </w:r>
    </w:p>
    <w:p w14:paraId="689136C5"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Σεβαστείτε ότι εγώ δεν διακόπτω ποτέ κανέναν. Έχω ακούσει εδώ τα πάντα. Δεν διακόπτω ποτέ κανέναν. </w:t>
      </w:r>
    </w:p>
    <w:p w14:paraId="689136C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Εντάξει.</w:t>
      </w:r>
    </w:p>
    <w:p w14:paraId="689136C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Τελειώνω πολύ γρήγορα. </w:t>
      </w:r>
    </w:p>
    <w:p w14:paraId="689136C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Λέω, λοιπόν, ότι </w:t>
      </w:r>
      <w:r>
        <w:rPr>
          <w:rFonts w:eastAsia="Times New Roman"/>
          <w:bCs/>
        </w:rPr>
        <w:t>είναι</w:t>
      </w:r>
      <w:r>
        <w:rPr>
          <w:rFonts w:eastAsia="Times New Roman" w:cs="Times New Roman"/>
          <w:szCs w:val="24"/>
        </w:rPr>
        <w:t xml:space="preserve"> επείγουσα </w:t>
      </w:r>
      <w:r>
        <w:rPr>
          <w:rFonts w:eastAsia="Times New Roman" w:cs="Times New Roman"/>
          <w:bCs/>
          <w:shd w:val="clear" w:color="auto" w:fill="FFFFFF"/>
        </w:rPr>
        <w:t>ανάγκη</w:t>
      </w:r>
      <w:r>
        <w:rPr>
          <w:rFonts w:eastAsia="Times New Roman" w:cs="Times New Roman"/>
          <w:szCs w:val="24"/>
        </w:rPr>
        <w:t xml:space="preserve"> να ψηφιστεί σήμερα. </w:t>
      </w:r>
    </w:p>
    <w:p w14:paraId="689136C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άλλη τροπολογία για το Φαληρικό Δέλτα -έπρεπε να επιλέξω κάποια από τις δύο- αποσύρεται, αν και </w:t>
      </w:r>
      <w:r>
        <w:rPr>
          <w:rFonts w:eastAsia="Times New Roman"/>
          <w:bCs/>
        </w:rPr>
        <w:t>ε</w:t>
      </w:r>
      <w:r>
        <w:rPr>
          <w:rFonts w:eastAsia="Times New Roman"/>
          <w:bCs/>
        </w:rPr>
        <w:t>ίναι</w:t>
      </w:r>
      <w:r>
        <w:rPr>
          <w:rFonts w:eastAsia="Times New Roman" w:cs="Times New Roman"/>
          <w:szCs w:val="24"/>
        </w:rPr>
        <w:t xml:space="preserve"> πολύ σημαντική γιατί παραχωρούμε δημόσια έκταση στην Περιφέρεια και δημόσιο κτήριο για να στεγαστεί το Λιμεναρχείο της Σύμης. Θα την φέρουμε την Τρίτη, </w:t>
      </w:r>
      <w:r>
        <w:rPr>
          <w:rFonts w:eastAsia="Times New Roman" w:cs="Times New Roman"/>
          <w:bCs/>
          <w:shd w:val="clear" w:color="auto" w:fill="FFFFFF"/>
        </w:rPr>
        <w:t>όμως.</w:t>
      </w:r>
      <w:r>
        <w:rPr>
          <w:rFonts w:eastAsia="Times New Roman" w:cs="Times New Roman"/>
          <w:szCs w:val="24"/>
        </w:rPr>
        <w:t xml:space="preserve"> Δεν υπάρχει πρόβλημα. </w:t>
      </w:r>
    </w:p>
    <w:p w14:paraId="689136CA"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Οι ενστάσεις, </w:t>
      </w:r>
      <w:r>
        <w:rPr>
          <w:rFonts w:eastAsia="Times New Roman"/>
          <w:bCs/>
          <w:shd w:val="clear" w:color="auto" w:fill="FFFFFF"/>
        </w:rPr>
        <w:t>βεβαίως,</w:t>
      </w:r>
      <w:r>
        <w:rPr>
          <w:rFonts w:eastAsia="Times New Roman" w:cs="Times New Roman"/>
          <w:szCs w:val="24"/>
        </w:rPr>
        <w:t xml:space="preserve"> του κ. Τζαβάρ</w:t>
      </w:r>
      <w:r>
        <w:rPr>
          <w:rFonts w:eastAsia="Times New Roman" w:cs="Times New Roman"/>
          <w:szCs w:val="24"/>
        </w:rPr>
        <w:t>α, όσον αφορά το πληρέστερο της τροπολογίας, με σχεδιάγραμμα κ</w:t>
      </w:r>
      <w:r>
        <w:rPr>
          <w:rFonts w:eastAsia="Times New Roman" w:cs="Times New Roman"/>
          <w:szCs w:val="24"/>
        </w:rPr>
        <w:t>αι λοιπά</w:t>
      </w:r>
      <w:r>
        <w:rPr>
          <w:rFonts w:eastAsia="Times New Roman" w:cs="Times New Roman"/>
          <w:szCs w:val="24"/>
        </w:rPr>
        <w:t xml:space="preserve">, νομίζω ότι μέχρι να έρθει την επόμενη φορά, μπορεί να καλυφθεί. </w:t>
      </w:r>
    </w:p>
    <w:p w14:paraId="689136C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Για όλα αυτά δεν φοβόμαστε να φέρουμε κανένα στοιχείο. Θα φέρουμε </w:t>
      </w:r>
      <w:r>
        <w:rPr>
          <w:rFonts w:eastAsia="Times New Roman" w:cs="Times New Roman"/>
          <w:szCs w:val="24"/>
        </w:rPr>
        <w:t>όλα τα στοιχεία.</w:t>
      </w:r>
    </w:p>
    <w:p w14:paraId="689136C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Και να προκύπτει και για ποιο ακίνητο πρόκειται, κύριε Υπουργέ.</w:t>
      </w:r>
    </w:p>
    <w:p w14:paraId="689136CD"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Σε ό,τι αφορά, λοιπόν, την τροπολογία με γενικό αριθμό 601 και ειδικό 42, παρακαλώ να ψηφιστεί, για να μπορ</w:t>
      </w:r>
      <w:r>
        <w:rPr>
          <w:rFonts w:eastAsia="Times New Roman" w:cs="Times New Roman"/>
          <w:szCs w:val="24"/>
        </w:rPr>
        <w:t xml:space="preserve">έσει να ξεκινήσει η </w:t>
      </w:r>
      <w:r>
        <w:rPr>
          <w:rFonts w:eastAsia="Times New Roman" w:cs="Times New Roman"/>
          <w:bCs/>
          <w:shd w:val="clear" w:color="auto" w:fill="FFFFFF"/>
        </w:rPr>
        <w:t>Τράπεζα της Ελλάδος</w:t>
      </w:r>
      <w:r>
        <w:rPr>
          <w:rFonts w:eastAsia="Times New Roman" w:cs="Times New Roman"/>
          <w:szCs w:val="24"/>
        </w:rPr>
        <w:t xml:space="preserve"> μετά από </w:t>
      </w:r>
      <w:r>
        <w:rPr>
          <w:rFonts w:eastAsia="Times New Roman"/>
          <w:szCs w:val="24"/>
        </w:rPr>
        <w:t>διαδικασία</w:t>
      </w:r>
      <w:r>
        <w:rPr>
          <w:rFonts w:eastAsia="Times New Roman" w:cs="Times New Roman"/>
          <w:szCs w:val="24"/>
        </w:rPr>
        <w:t xml:space="preserve"> με τον Υπουργό Οικονομικών. </w:t>
      </w:r>
    </w:p>
    <w:p w14:paraId="689136C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 που ειπώθηκε για τον ΓΓΔΕ και για τον Υπουργό Οικονομικών, αυτό ίσχυε μέχρι τώρα με νόμο που είχε ψηφιστεί το προηγούμενο χρονικό διάστημα μάλλον επί δικής σας κ</w:t>
      </w:r>
      <w:r>
        <w:rPr>
          <w:rFonts w:eastAsia="Times New Roman"/>
          <w:bCs/>
        </w:rPr>
        <w:t>υ</w:t>
      </w:r>
      <w:r>
        <w:rPr>
          <w:rFonts w:eastAsia="Times New Roman"/>
          <w:bCs/>
        </w:rPr>
        <w:t>βέρνηση</w:t>
      </w:r>
      <w:r>
        <w:rPr>
          <w:rFonts w:eastAsia="Times New Roman" w:cs="Times New Roman"/>
          <w:szCs w:val="24"/>
        </w:rPr>
        <w:t xml:space="preserve">ς. Αυτό ισχύει τώρα. </w:t>
      </w:r>
      <w:r>
        <w:rPr>
          <w:rFonts w:eastAsia="Times New Roman" w:cs="Times New Roman"/>
        </w:rPr>
        <w:t>Δηλαδή,</w:t>
      </w:r>
      <w:r>
        <w:rPr>
          <w:rFonts w:eastAsia="Times New Roman" w:cs="Times New Roman"/>
          <w:szCs w:val="24"/>
        </w:rPr>
        <w:t xml:space="preserve"> αν πάνε να το κάνουν τώρα, χρειάζεται απόφαση ΓΓΔΕ και σύμφωνη γνώμη του Υπουργού Οικονομικών ως προς το ύψος του ποσού. </w:t>
      </w:r>
    </w:p>
    <w:p w14:paraId="689136C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Κάνω παράκληση, λοιπόν, να ψηφιστεί η τροπολογία. Η άλλη τροπολογία για το Φαληρικό Δέλτα αποσύρετ</w:t>
      </w:r>
      <w:r>
        <w:rPr>
          <w:rFonts w:eastAsia="Times New Roman" w:cs="Times New Roman"/>
          <w:szCs w:val="24"/>
        </w:rPr>
        <w:t xml:space="preserve">αι. </w:t>
      </w:r>
    </w:p>
    <w:p w14:paraId="689136D0" w14:textId="77777777" w:rsidR="001E1C42" w:rsidRDefault="003A7B58">
      <w:pPr>
        <w:spacing w:after="0"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w:t>
      </w:r>
    </w:p>
    <w:p w14:paraId="689136D1"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Ευχαριστούμε, κύριε Αλεξιάδη, και για την κατανόηση της </w:t>
      </w:r>
      <w:r>
        <w:rPr>
          <w:rFonts w:eastAsia="Times New Roman" w:cs="Times New Roman"/>
          <w:bCs/>
          <w:shd w:val="clear" w:color="auto" w:fill="FFFFFF"/>
        </w:rPr>
        <w:t>ανάγκη</w:t>
      </w:r>
      <w:r>
        <w:rPr>
          <w:rFonts w:eastAsia="Times New Roman" w:cs="Times New Roman"/>
          <w:szCs w:val="24"/>
        </w:rPr>
        <w:t xml:space="preserve">ς απόσυρσης. Το νούμερο της τροπολογίας που τίθεται προς ψηφοφορία ποιο </w:t>
      </w:r>
      <w:r>
        <w:rPr>
          <w:rFonts w:eastAsia="Times New Roman"/>
          <w:bCs/>
        </w:rPr>
        <w:t>είναι</w:t>
      </w:r>
      <w:r>
        <w:rPr>
          <w:rFonts w:eastAsia="Times New Roman" w:cs="Times New Roman"/>
          <w:szCs w:val="24"/>
        </w:rPr>
        <w:t xml:space="preserve"> και ποια αποσύρετε, για να έχουμε μια σαφή εικόνα;</w:t>
      </w:r>
    </w:p>
    <w:p w14:paraId="689136D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ΤΡΥΦΩΝ </w:t>
      </w:r>
      <w:r>
        <w:rPr>
          <w:rFonts w:eastAsia="Times New Roman" w:cs="Times New Roman"/>
          <w:b/>
          <w:szCs w:val="24"/>
        </w:rPr>
        <w:t>ΑΛΕΞΙΑΔΗΣ (Αναπληρωτής Υπουργός Οικονομικών</w:t>
      </w:r>
      <w:r>
        <w:rPr>
          <w:rFonts w:eastAsia="Times New Roman" w:cs="Times New Roman"/>
          <w:szCs w:val="24"/>
        </w:rPr>
        <w:t xml:space="preserve">): Το ανέφερα, αλλά θα το ξαναπώ. Η τροπολογία που καταθέτω και παρακαλώ να ψηφιστεί, </w:t>
      </w:r>
      <w:r>
        <w:rPr>
          <w:rFonts w:eastAsia="Times New Roman"/>
          <w:bCs/>
        </w:rPr>
        <w:t>είναι</w:t>
      </w:r>
      <w:r>
        <w:rPr>
          <w:rFonts w:eastAsia="Times New Roman" w:cs="Times New Roman"/>
          <w:szCs w:val="24"/>
        </w:rPr>
        <w:t xml:space="preserve"> η τροπολογία με γενικό αριθμό 601 και ειδικό 42. Και η τροπολογία που αποσύρεται…</w:t>
      </w:r>
    </w:p>
    <w:p w14:paraId="689136D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μπορώ</w:t>
      </w:r>
      <w:r>
        <w:rPr>
          <w:rFonts w:eastAsia="Times New Roman" w:cs="Times New Roman"/>
          <w:szCs w:val="24"/>
        </w:rPr>
        <w:t xml:space="preserve"> να έχω τον λόγο; </w:t>
      </w:r>
    </w:p>
    <w:p w14:paraId="689136D4"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Μισό λεπτό, κύριε </w:t>
      </w:r>
      <w:proofErr w:type="spellStart"/>
      <w:r>
        <w:rPr>
          <w:rFonts w:eastAsia="Times New Roman" w:cs="Times New Roman"/>
          <w:szCs w:val="24"/>
        </w:rPr>
        <w:t>Παφίλη</w:t>
      </w:r>
      <w:proofErr w:type="spellEnd"/>
      <w:r>
        <w:rPr>
          <w:rFonts w:eastAsia="Times New Roman" w:cs="Times New Roman"/>
          <w:szCs w:val="24"/>
        </w:rPr>
        <w:t>. Θα σας δώσω τον λόγο αμέσως μετά.</w:t>
      </w:r>
    </w:p>
    <w:p w14:paraId="689136D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Θέλω να ρωτήσω κάτι.</w:t>
      </w:r>
    </w:p>
    <w:p w14:paraId="689136D6" w14:textId="77777777" w:rsidR="001E1C42" w:rsidRDefault="003A7B58">
      <w:pPr>
        <w:spacing w:after="0"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Να ολοκληρώσει πρώτα </w:t>
      </w:r>
      <w:r>
        <w:rPr>
          <w:rFonts w:eastAsia="Times New Roman" w:cs="Times New Roman"/>
          <w:bCs/>
          <w:shd w:val="clear" w:color="auto" w:fill="FFFFFF"/>
        </w:rPr>
        <w:t>ο κύριος Υπουργός</w:t>
      </w:r>
      <w:r>
        <w:rPr>
          <w:rFonts w:eastAsia="Times New Roman" w:cs="Times New Roman"/>
        </w:rPr>
        <w:t xml:space="preserve"> την πρότασή του. </w:t>
      </w:r>
    </w:p>
    <w:p w14:paraId="689136D7"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ΤΡΥΦΩΝ ΑΛΕΞΙ</w:t>
      </w:r>
      <w:r>
        <w:rPr>
          <w:rFonts w:eastAsia="Times New Roman" w:cs="Times New Roman"/>
          <w:b/>
          <w:szCs w:val="24"/>
        </w:rPr>
        <w:t>ΑΔΗΣ (Αναπληρωτής Υπουργός Οικονομικών</w:t>
      </w:r>
      <w:r>
        <w:rPr>
          <w:rFonts w:eastAsia="Times New Roman" w:cs="Times New Roman"/>
          <w:szCs w:val="24"/>
        </w:rPr>
        <w:t xml:space="preserve">): Η τροπολογία που παρακαλώ να ψηφιστεί για τις ταινίες ασφαλείας των τσιγάρων </w:t>
      </w:r>
      <w:r>
        <w:rPr>
          <w:rFonts w:eastAsia="Times New Roman"/>
          <w:bCs/>
        </w:rPr>
        <w:t xml:space="preserve">είναι η με γενικό αριθμό </w:t>
      </w:r>
      <w:r>
        <w:rPr>
          <w:rFonts w:eastAsia="Times New Roman" w:cs="Times New Roman"/>
          <w:szCs w:val="24"/>
        </w:rPr>
        <w:t xml:space="preserve">601 με ειδικό 42 και η τροπολογία που αποσύρω για το Φαληρικό Δέλτα </w:t>
      </w:r>
      <w:r>
        <w:rPr>
          <w:rFonts w:eastAsia="Times New Roman"/>
          <w:bCs/>
        </w:rPr>
        <w:t>είναι</w:t>
      </w:r>
      <w:r>
        <w:rPr>
          <w:rFonts w:eastAsia="Times New Roman" w:cs="Times New Roman"/>
          <w:szCs w:val="24"/>
        </w:rPr>
        <w:t xml:space="preserve"> η με γενικό αριθμό 600 με ειδικό 41. </w:t>
      </w:r>
    </w:p>
    <w:p w14:paraId="689136D8" w14:textId="77777777" w:rsidR="001E1C42" w:rsidRDefault="003A7B58">
      <w:pPr>
        <w:spacing w:after="0" w:line="600" w:lineRule="auto"/>
        <w:ind w:firstLine="720"/>
        <w:jc w:val="both"/>
        <w:rPr>
          <w:rFonts w:eastAsia="Times New Roman" w:cs="Times New Roman"/>
          <w:szCs w:val="24"/>
        </w:rPr>
      </w:pPr>
      <w:r>
        <w:rPr>
          <w:rFonts w:eastAsia="Times New Roman"/>
          <w:b/>
          <w:bCs/>
        </w:rPr>
        <w:t>Π</w:t>
      </w:r>
      <w:r>
        <w:rPr>
          <w:rFonts w:eastAsia="Times New Roman"/>
          <w:b/>
          <w:bCs/>
        </w:rPr>
        <w:t>ΡΟΕΔΡΕΥΩΝ (Αναστάσιος Κουράκης):</w:t>
      </w:r>
      <w:r>
        <w:rPr>
          <w:rFonts w:eastAsia="Times New Roman" w:cs="Times New Roman"/>
        </w:rPr>
        <w:t xml:space="preserve"> Κ</w:t>
      </w:r>
      <w:r>
        <w:rPr>
          <w:rFonts w:eastAsia="Times New Roman" w:cs="Times New Roman"/>
          <w:szCs w:val="24"/>
        </w:rPr>
        <w:t xml:space="preserve">ύριε </w:t>
      </w:r>
      <w:proofErr w:type="spellStart"/>
      <w:r>
        <w:rPr>
          <w:rFonts w:eastAsia="Times New Roman" w:cs="Times New Roman"/>
          <w:szCs w:val="24"/>
        </w:rPr>
        <w:t>Παφίλη</w:t>
      </w:r>
      <w:proofErr w:type="spellEnd"/>
      <w:r>
        <w:rPr>
          <w:rFonts w:eastAsia="Times New Roman" w:cs="Times New Roman"/>
          <w:szCs w:val="24"/>
        </w:rPr>
        <w:t xml:space="preserve">, τι θέλετε να ρωτήσετε; </w:t>
      </w:r>
    </w:p>
    <w:p w14:paraId="689136D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Υπουργέ, θα τις δώσετε στην </w:t>
      </w:r>
      <w:r>
        <w:rPr>
          <w:rFonts w:eastAsia="Times New Roman" w:cs="Times New Roman"/>
          <w:bCs/>
          <w:shd w:val="clear" w:color="auto" w:fill="FFFFFF"/>
        </w:rPr>
        <w:t>Τράπεζα της Ελλάδος</w:t>
      </w:r>
      <w:r>
        <w:rPr>
          <w:rFonts w:eastAsia="Times New Roman" w:cs="Times New Roman"/>
          <w:szCs w:val="24"/>
        </w:rPr>
        <w:t xml:space="preserve"> να τις τυπώσει ή σε ιδιώτη;</w:t>
      </w:r>
    </w:p>
    <w:p w14:paraId="689136DA" w14:textId="77777777" w:rsidR="001E1C42" w:rsidRDefault="003A7B58">
      <w:pPr>
        <w:spacing w:after="0" w:line="600" w:lineRule="auto"/>
        <w:ind w:firstLine="720"/>
        <w:jc w:val="both"/>
        <w:rPr>
          <w:rFonts w:eastAsia="Times New Roman"/>
          <w:bCs/>
        </w:rPr>
      </w:pPr>
      <w:r>
        <w:rPr>
          <w:rFonts w:eastAsia="Times New Roman" w:cs="Times New Roman"/>
          <w:b/>
          <w:szCs w:val="24"/>
        </w:rPr>
        <w:t>ΤΡΥΦΩΝ ΑΛΕΞΙΑΔΗΣ (Αναπληρωτής Υπουργός Οικονομικών</w:t>
      </w:r>
      <w:r>
        <w:rPr>
          <w:rFonts w:eastAsia="Times New Roman" w:cs="Times New Roman"/>
          <w:szCs w:val="24"/>
        </w:rPr>
        <w:t>): Μέχρι τώρα εκτυπωνόταν σε ιδιώτ</w:t>
      </w:r>
      <w:r>
        <w:rPr>
          <w:rFonts w:eastAsia="Times New Roman" w:cs="Times New Roman"/>
          <w:szCs w:val="24"/>
        </w:rPr>
        <w:t xml:space="preserve">η. Θέλουμε αυτό το καθεστώς να σταματήσει και να εκτυπώνονται στην </w:t>
      </w:r>
      <w:r>
        <w:rPr>
          <w:rFonts w:eastAsia="Times New Roman" w:cs="Times New Roman"/>
          <w:bCs/>
          <w:shd w:val="clear" w:color="auto" w:fill="FFFFFF"/>
        </w:rPr>
        <w:t>Τράπεζα της Ελλάδος,</w:t>
      </w:r>
      <w:r>
        <w:rPr>
          <w:rFonts w:eastAsia="Times New Roman" w:cs="Times New Roman"/>
          <w:szCs w:val="24"/>
        </w:rPr>
        <w:t xml:space="preserve"> η οποία </w:t>
      </w:r>
      <w:r>
        <w:rPr>
          <w:rFonts w:eastAsia="Times New Roman"/>
          <w:bCs/>
        </w:rPr>
        <w:t>έχει ειδικά συστήματα ασφάλειας.</w:t>
      </w:r>
    </w:p>
    <w:p w14:paraId="689136D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Γράψτε το, να το ψηφίσουμε.</w:t>
      </w:r>
    </w:p>
    <w:p w14:paraId="689136DC" w14:textId="77777777" w:rsidR="001E1C42" w:rsidRDefault="003A7B58">
      <w:pPr>
        <w:spacing w:after="0" w:line="600" w:lineRule="auto"/>
        <w:ind w:firstLine="720"/>
        <w:jc w:val="both"/>
        <w:rPr>
          <w:rFonts w:eastAsia="Times New Roman"/>
          <w:bCs/>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w:t>
      </w:r>
      <w:r>
        <w:rPr>
          <w:rFonts w:eastAsia="Times New Roman"/>
          <w:bCs/>
        </w:rPr>
        <w:t>Μα, το γράφει, κύριε Τζ</w:t>
      </w:r>
      <w:r>
        <w:rPr>
          <w:rFonts w:eastAsia="Times New Roman"/>
          <w:bCs/>
        </w:rPr>
        <w:t>αβάρα, στην εισηγητική, «</w:t>
      </w:r>
      <w:r>
        <w:rPr>
          <w:rFonts w:eastAsia="Times New Roman"/>
          <w:bCs/>
          <w:shd w:val="clear" w:color="auto" w:fill="FFFFFF"/>
        </w:rPr>
        <w:t>Τράπεζα της Ελλάδος</w:t>
      </w:r>
      <w:r>
        <w:rPr>
          <w:rFonts w:eastAsia="Times New Roman"/>
          <w:bCs/>
        </w:rPr>
        <w:t>».</w:t>
      </w:r>
    </w:p>
    <w:p w14:paraId="689136DD" w14:textId="77777777" w:rsidR="001E1C42" w:rsidRDefault="003A7B58">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Στη ρύθμιση, κύριε Υπουργέ.</w:t>
      </w:r>
    </w:p>
    <w:p w14:paraId="689136DE" w14:textId="77777777" w:rsidR="001E1C42" w:rsidRDefault="003A7B5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Ευχαριστούμε.</w:t>
      </w:r>
    </w:p>
    <w:p w14:paraId="689136D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έχετε τον λόγο για να τοποθετηθείτε στο πνεύμα που σας παρακάλεσα, για να δούμε ποιες έχουν</w:t>
      </w:r>
      <w:r>
        <w:rPr>
          <w:rFonts w:eastAsia="Times New Roman" w:cs="Times New Roman"/>
          <w:szCs w:val="24"/>
        </w:rPr>
        <w:t xml:space="preserve"> επείγον χαρακτήρα και τι μπορεί να γίνει για αυτό. </w:t>
      </w:r>
    </w:p>
    <w:p w14:paraId="689136E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Ακριβώς. </w:t>
      </w:r>
    </w:p>
    <w:p w14:paraId="689136E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συμφωνώ με την πρότασή σας. </w:t>
      </w:r>
    </w:p>
    <w:p w14:paraId="689136E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πω ότι οι τοποθετήσεις του κ. Τζαβάρα και του κ. Παπαθεοδώρου ήταν πολιτικές τοποθετήσεις. </w:t>
      </w:r>
    </w:p>
    <w:p w14:paraId="689136E3" w14:textId="77777777" w:rsidR="001E1C42" w:rsidRDefault="003A7B58">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Ακόμη, </w:t>
      </w:r>
      <w:r>
        <w:rPr>
          <w:rFonts w:eastAsia="Times New Roman" w:cs="Times New Roman"/>
          <w:szCs w:val="24"/>
        </w:rPr>
        <w:t xml:space="preserve">πρέπει να πω ότι τμήμα της κριτικής που μου ασκήθηκε από τον κ. Τζαβάρα, το αποδέχομαι. Στη </w:t>
      </w:r>
      <w:r>
        <w:rPr>
          <w:rFonts w:eastAsia="Times New Roman"/>
          <w:bCs/>
        </w:rPr>
        <w:t>Βουλή,</w:t>
      </w:r>
      <w:r>
        <w:rPr>
          <w:rFonts w:eastAsia="Times New Roman" w:cs="Times New Roman"/>
          <w:szCs w:val="24"/>
        </w:rPr>
        <w:t xml:space="preserve"> πράγματι, δεν φωνάζουμε και στη </w:t>
      </w:r>
      <w:r>
        <w:rPr>
          <w:rFonts w:eastAsia="Times New Roman"/>
          <w:bCs/>
        </w:rPr>
        <w:t>Βουλή,</w:t>
      </w:r>
      <w:r>
        <w:rPr>
          <w:rFonts w:eastAsia="Times New Roman" w:cs="Times New Roman"/>
          <w:szCs w:val="24"/>
        </w:rPr>
        <w:t xml:space="preserve"> πράγματι, δεν παίρνουμε τον λόγο, αν δεν μας τον έχει δώσει το Προεδρείο. Το γεγονός…</w:t>
      </w:r>
    </w:p>
    <w:p w14:paraId="689136E4" w14:textId="77777777" w:rsidR="001E1C42" w:rsidRDefault="003A7B58">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Για όλους ισχύει αυτό. Εκτός κι αν δεν δίνεται ο λόγος. </w:t>
      </w:r>
    </w:p>
    <w:p w14:paraId="689136E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Ακριβώς. </w:t>
      </w:r>
    </w:p>
    <w:p w14:paraId="689136E6" w14:textId="77777777" w:rsidR="001E1C42" w:rsidRDefault="003A7B58">
      <w:pPr>
        <w:spacing w:after="0" w:line="600" w:lineRule="auto"/>
        <w:ind w:firstLine="720"/>
        <w:jc w:val="both"/>
        <w:rPr>
          <w:rFonts w:eastAsia="Times New Roman" w:cs="Times New Roman"/>
        </w:rPr>
      </w:pPr>
      <w:r>
        <w:rPr>
          <w:rFonts w:eastAsia="Times New Roman" w:cs="Times New Roman"/>
          <w:szCs w:val="24"/>
        </w:rPr>
        <w:t xml:space="preserve">Το γεγονός ότι ορισμένοι από τους Βουλευτές της </w:t>
      </w:r>
      <w:r>
        <w:rPr>
          <w:rFonts w:eastAsia="Times New Roman" w:cs="Times New Roman"/>
        </w:rPr>
        <w:t>Νέας Δημοκρατίας  είχαν πάρει τον λόγο μόνοι τους και φώναζαν, αποτελεί εξήγηση αλλά όχι δικαιολογία. Και ακριβώς επειδή πρέπει</w:t>
      </w:r>
      <w:r>
        <w:rPr>
          <w:rFonts w:eastAsia="Times New Roman" w:cs="Times New Roman"/>
        </w:rPr>
        <w:t xml:space="preserve"> όλες οι πλευρές</w:t>
      </w:r>
      <w:r>
        <w:rPr>
          <w:rFonts w:eastAsia="Times New Roman" w:cs="Times New Roman"/>
        </w:rPr>
        <w:t xml:space="preserve"> να περιφρουρήσουμε το κύρος της κοινοβουλευτικής </w:t>
      </w:r>
      <w:r>
        <w:rPr>
          <w:rFonts w:eastAsia="Times New Roman"/>
        </w:rPr>
        <w:t>δι</w:t>
      </w:r>
      <w:r>
        <w:rPr>
          <w:rFonts w:eastAsia="Times New Roman"/>
        </w:rPr>
        <w:t>αδικασίας</w:t>
      </w:r>
      <w:r>
        <w:rPr>
          <w:rFonts w:eastAsia="Times New Roman" w:cs="Times New Roman"/>
        </w:rPr>
        <w:t xml:space="preserve">, γιατί ο μόνος που χαίρεται όταν το </w:t>
      </w:r>
      <w:r>
        <w:rPr>
          <w:rFonts w:eastAsia="Times New Roman"/>
          <w:bCs/>
        </w:rPr>
        <w:t>Κοινοβούλιο</w:t>
      </w:r>
      <w:r>
        <w:rPr>
          <w:rFonts w:eastAsia="Times New Roman" w:cs="Times New Roman"/>
        </w:rPr>
        <w:t xml:space="preserve"> έχει κρίση </w:t>
      </w:r>
      <w:r>
        <w:rPr>
          <w:rFonts w:eastAsia="Times New Roman"/>
          <w:bCs/>
        </w:rPr>
        <w:t>είναι</w:t>
      </w:r>
      <w:r>
        <w:rPr>
          <w:rFonts w:eastAsia="Times New Roman" w:cs="Times New Roman"/>
        </w:rPr>
        <w:t xml:space="preserve"> αυτή η πλευρά που λείπει και δεν </w:t>
      </w:r>
      <w:r>
        <w:rPr>
          <w:rFonts w:eastAsia="Times New Roman"/>
          <w:bCs/>
        </w:rPr>
        <w:t>είναι</w:t>
      </w:r>
      <w:r>
        <w:rPr>
          <w:rFonts w:eastAsia="Times New Roman" w:cs="Times New Roman"/>
        </w:rPr>
        <w:t xml:space="preserve"> παρούσα αυτή τη στιγμή, γι’ αυτό</w:t>
      </w:r>
      <w:r>
        <w:rPr>
          <w:rFonts w:eastAsia="Times New Roman" w:cs="Times New Roman"/>
        </w:rPr>
        <w:t>ν</w:t>
      </w:r>
      <w:r>
        <w:rPr>
          <w:rFonts w:eastAsia="Times New Roman" w:cs="Times New Roman"/>
        </w:rPr>
        <w:t xml:space="preserve"> τον λόγο νομίζω ότι έπρεπε να πω αυτά τα λόγια. </w:t>
      </w:r>
    </w:p>
    <w:p w14:paraId="689136E7" w14:textId="77777777" w:rsidR="001E1C42" w:rsidRDefault="003A7B58">
      <w:pPr>
        <w:spacing w:after="0" w:line="600" w:lineRule="auto"/>
        <w:ind w:firstLine="720"/>
        <w:jc w:val="both"/>
        <w:rPr>
          <w:rFonts w:eastAsia="Times New Roman" w:cs="Times New Roman"/>
        </w:rPr>
      </w:pPr>
      <w:r>
        <w:rPr>
          <w:rFonts w:eastAsia="Times New Roman" w:cs="Times New Roman"/>
        </w:rPr>
        <w:t xml:space="preserve">Πρέπει, </w:t>
      </w:r>
      <w:r>
        <w:rPr>
          <w:rFonts w:eastAsia="Times New Roman" w:cs="Times New Roman"/>
          <w:bCs/>
          <w:shd w:val="clear" w:color="auto" w:fill="FFFFFF"/>
        </w:rPr>
        <w:t>όμως,</w:t>
      </w:r>
      <w:r>
        <w:rPr>
          <w:rFonts w:eastAsia="Times New Roman" w:cs="Times New Roman"/>
        </w:rPr>
        <w:t xml:space="preserve"> να συνεχίσω. Θα σας πω γιατί δύο από τις </w:t>
      </w:r>
      <w:r>
        <w:rPr>
          <w:rFonts w:eastAsia="Times New Roman"/>
        </w:rPr>
        <w:t>τροπ</w:t>
      </w:r>
      <w:r>
        <w:rPr>
          <w:rFonts w:eastAsia="Times New Roman"/>
        </w:rPr>
        <w:t>ολογίες</w:t>
      </w:r>
      <w:r>
        <w:rPr>
          <w:rFonts w:eastAsia="Times New Roman" w:cs="Times New Roman"/>
        </w:rPr>
        <w:t xml:space="preserve"> πρέπει να συζητηθούν τώρα. Η περιφρούρηση της κοινοβουλευτικής </w:t>
      </w:r>
      <w:r>
        <w:rPr>
          <w:rFonts w:eastAsia="Times New Roman"/>
        </w:rPr>
        <w:t>διαδικασίας</w:t>
      </w:r>
      <w:r>
        <w:rPr>
          <w:rFonts w:eastAsia="Times New Roman" w:cs="Times New Roman"/>
        </w:rPr>
        <w:t xml:space="preserve"> δεν δικαιολογεί ούτε την υποκρισία ούτε τη δημαγωγία. Η λέξη </w:t>
      </w:r>
      <w:proofErr w:type="spellStart"/>
      <w:r>
        <w:rPr>
          <w:rFonts w:eastAsia="Times New Roman" w:cs="Times New Roman"/>
        </w:rPr>
        <w:t>ντροπολογία</w:t>
      </w:r>
      <w:proofErr w:type="spellEnd"/>
      <w:r>
        <w:rPr>
          <w:rFonts w:eastAsia="Times New Roman" w:cs="Times New Roman"/>
        </w:rPr>
        <w:t xml:space="preserve">, η τακτική </w:t>
      </w:r>
      <w:proofErr w:type="spellStart"/>
      <w:r>
        <w:rPr>
          <w:rFonts w:eastAsia="Times New Roman" w:cs="Times New Roman"/>
        </w:rPr>
        <w:t>νύκτωρ</w:t>
      </w:r>
      <w:proofErr w:type="spellEnd"/>
      <w:r>
        <w:rPr>
          <w:rFonts w:eastAsia="Times New Roman" w:cs="Times New Roman"/>
        </w:rPr>
        <w:t xml:space="preserve"> να έρχονται </w:t>
      </w:r>
      <w:r>
        <w:rPr>
          <w:rFonts w:eastAsia="Times New Roman"/>
        </w:rPr>
        <w:t>τροπολογίες</w:t>
      </w:r>
      <w:r>
        <w:rPr>
          <w:rFonts w:eastAsia="Times New Roman" w:cs="Times New Roman"/>
        </w:rPr>
        <w:t xml:space="preserve"> όχι απλώς εκπρόθεσμες, αλλά </w:t>
      </w:r>
      <w:r>
        <w:rPr>
          <w:rFonts w:eastAsia="Times New Roman"/>
        </w:rPr>
        <w:t>τροπολογίες</w:t>
      </w:r>
      <w:r>
        <w:rPr>
          <w:rFonts w:eastAsia="Times New Roman" w:cs="Times New Roman"/>
        </w:rPr>
        <w:t xml:space="preserve"> που έπρεπε να αποφ</w:t>
      </w:r>
      <w:r>
        <w:rPr>
          <w:rFonts w:eastAsia="Times New Roman" w:cs="Times New Roman"/>
        </w:rPr>
        <w:t xml:space="preserve">ευχθεί ο δημόσιος διάλογος </w:t>
      </w:r>
      <w:r>
        <w:rPr>
          <w:rFonts w:eastAsia="Times New Roman" w:cs="Times New Roman"/>
          <w:bCs/>
          <w:shd w:val="clear" w:color="auto" w:fill="FFFFFF"/>
        </w:rPr>
        <w:t xml:space="preserve">επ’ </w:t>
      </w:r>
      <w:r>
        <w:rPr>
          <w:rFonts w:eastAsia="Times New Roman" w:cs="Times New Roman"/>
        </w:rPr>
        <w:t xml:space="preserve">αυτών γιατί ωφελούνταν σκοτεινά πρόσωπα της διαπλοκής, δεν αφορούν αυτή την πτέρυγα. </w:t>
      </w:r>
    </w:p>
    <w:p w14:paraId="689136E8" w14:textId="77777777" w:rsidR="001E1C42" w:rsidRDefault="003A7B58">
      <w:pPr>
        <w:spacing w:after="0" w:line="600" w:lineRule="auto"/>
        <w:ind w:firstLine="720"/>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η ουσιαστική αντιπαράθεση που έγινε επί της ουσίας των </w:t>
      </w:r>
      <w:r>
        <w:rPr>
          <w:rFonts w:eastAsia="Times New Roman"/>
        </w:rPr>
        <w:t>τροπολογιών,</w:t>
      </w:r>
      <w:r>
        <w:rPr>
          <w:rFonts w:eastAsia="Times New Roman" w:cs="Times New Roman"/>
        </w:rPr>
        <w:t xml:space="preserve"> δείχνει, κατά τη γνώμη μου, δημαγωγία και υποκρισία. </w:t>
      </w:r>
    </w:p>
    <w:p w14:paraId="689136E9" w14:textId="77777777" w:rsidR="001E1C42" w:rsidRDefault="003A7B58">
      <w:pPr>
        <w:spacing w:after="0" w:line="600" w:lineRule="auto"/>
        <w:ind w:firstLine="720"/>
        <w:jc w:val="both"/>
        <w:rPr>
          <w:rFonts w:eastAsia="Times New Roman" w:cs="Times New Roman"/>
          <w:szCs w:val="24"/>
        </w:rPr>
      </w:pPr>
      <w:r>
        <w:rPr>
          <w:rFonts w:eastAsia="Times New Roman" w:cs="Times New Roman"/>
        </w:rPr>
        <w:t>Ας τα πάρ</w:t>
      </w:r>
      <w:r>
        <w:rPr>
          <w:rFonts w:eastAsia="Times New Roman" w:cs="Times New Roman"/>
        </w:rPr>
        <w:t xml:space="preserve">ουμε, </w:t>
      </w:r>
      <w:r>
        <w:rPr>
          <w:rFonts w:eastAsia="Times New Roman" w:cs="Times New Roman"/>
          <w:bCs/>
          <w:shd w:val="clear" w:color="auto" w:fill="FFFFFF"/>
        </w:rPr>
        <w:t>όμως,</w:t>
      </w:r>
      <w:r>
        <w:rPr>
          <w:rFonts w:eastAsia="Times New Roman" w:cs="Times New Roman"/>
        </w:rPr>
        <w:t xml:space="preserve"> από την αρχή: Γιατί φέραμε τις δύο </w:t>
      </w:r>
      <w:r>
        <w:rPr>
          <w:rFonts w:eastAsia="Times New Roman"/>
        </w:rPr>
        <w:t>τροπολογίες</w:t>
      </w:r>
      <w:r>
        <w:rPr>
          <w:rFonts w:eastAsia="Times New Roman" w:cs="Times New Roman"/>
        </w:rPr>
        <w:t xml:space="preserve"> για το αγγελιόσημο και για το ΕΚΑΣ σήμερα; Και οι δύο αυτές </w:t>
      </w:r>
      <w:r>
        <w:rPr>
          <w:rFonts w:eastAsia="Times New Roman"/>
        </w:rPr>
        <w:t>τροπολογίες</w:t>
      </w:r>
      <w:r>
        <w:rPr>
          <w:rFonts w:eastAsia="Times New Roman" w:cs="Times New Roman"/>
        </w:rPr>
        <w:t xml:space="preserve"> έχουν προθεσμίες που πρέπει να αντιμετωπιστούν. Ως προς μεν το αγγελιόσημο, 1</w:t>
      </w:r>
      <w:r>
        <w:rPr>
          <w:rFonts w:eastAsia="Times New Roman" w:cs="Times New Roman"/>
          <w:vertAlign w:val="superscript"/>
        </w:rPr>
        <w:t>η</w:t>
      </w:r>
      <w:r>
        <w:rPr>
          <w:rFonts w:eastAsia="Times New Roman" w:cs="Times New Roman"/>
        </w:rPr>
        <w:t xml:space="preserve"> Αυγούστου καταργείται, ως προς δε το ΕΚΑΣ, θέλ</w:t>
      </w:r>
      <w:r>
        <w:rPr>
          <w:rFonts w:eastAsia="Times New Roman" w:cs="Times New Roman"/>
        </w:rPr>
        <w:t xml:space="preserve">ουμε η ισχύς της </w:t>
      </w:r>
      <w:r>
        <w:rPr>
          <w:rFonts w:eastAsia="Times New Roman"/>
          <w:bCs/>
          <w:shd w:val="clear" w:color="auto" w:fill="FFFFFF"/>
        </w:rPr>
        <w:t>διάταξης</w:t>
      </w:r>
      <w:r>
        <w:rPr>
          <w:rFonts w:eastAsia="Times New Roman" w:cs="Times New Roman"/>
        </w:rPr>
        <w:t xml:space="preserve"> να </w:t>
      </w:r>
      <w:r>
        <w:rPr>
          <w:rFonts w:eastAsia="Times New Roman"/>
          <w:bCs/>
        </w:rPr>
        <w:t>είναι</w:t>
      </w:r>
      <w:r>
        <w:rPr>
          <w:rFonts w:eastAsia="Times New Roman" w:cs="Times New Roman"/>
        </w:rPr>
        <w:t xml:space="preserve"> από 1</w:t>
      </w:r>
      <w:r>
        <w:rPr>
          <w:rFonts w:eastAsia="Times New Roman" w:cs="Times New Roman"/>
          <w:vertAlign w:val="superscript"/>
        </w:rPr>
        <w:t>η</w:t>
      </w:r>
      <w:r>
        <w:rPr>
          <w:rFonts w:eastAsia="Times New Roman" w:cs="Times New Roman"/>
        </w:rPr>
        <w:t xml:space="preserve"> Αυγούστου, ώστε οι πιο φτωχοί από τους συμπολίτες μας, αυτοί που θα επωφεληθούν από αυτή τη </w:t>
      </w:r>
      <w:r>
        <w:rPr>
          <w:rFonts w:eastAsia="Times New Roman"/>
        </w:rPr>
        <w:t>διαδικασία,</w:t>
      </w:r>
      <w:r>
        <w:rPr>
          <w:rFonts w:eastAsia="Times New Roman" w:cs="Times New Roman"/>
        </w:rPr>
        <w:t xml:space="preserve"> να μην χάσουν έναν μήνα. </w:t>
      </w:r>
      <w:r>
        <w:rPr>
          <w:rFonts w:eastAsia="Times New Roman" w:cs="Times New Roman"/>
          <w:szCs w:val="24"/>
        </w:rPr>
        <w:t xml:space="preserve"> </w:t>
      </w:r>
    </w:p>
    <w:p w14:paraId="689136EA"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Επίσης, ποτέ δεν θα έφερνα εγώ προσωπικά τροπολογίες που θα είχαν αντιπαραθετικό χαρακτήρα, που δεν θα υπήρχε ένα τεκμήριο γενικής συμφωνίας όλων των πλευρών. </w:t>
      </w:r>
    </w:p>
    <w:p w14:paraId="689136EB"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Για το αγγελιόσημο</w:t>
      </w:r>
      <w:r>
        <w:rPr>
          <w:rFonts w:eastAsia="Times New Roman"/>
          <w:szCs w:val="24"/>
        </w:rPr>
        <w:t>,</w:t>
      </w:r>
      <w:r>
        <w:rPr>
          <w:rFonts w:eastAsia="Times New Roman"/>
          <w:szCs w:val="24"/>
        </w:rPr>
        <w:t xml:space="preserve"> η προηγούμενη διάταξη που έθετε την αρχική παράταση διατήρησης του </w:t>
      </w:r>
      <w:proofErr w:type="spellStart"/>
      <w:r>
        <w:rPr>
          <w:rFonts w:eastAsia="Times New Roman"/>
          <w:szCs w:val="24"/>
        </w:rPr>
        <w:t>αγγελιόση</w:t>
      </w:r>
      <w:r>
        <w:rPr>
          <w:rFonts w:eastAsia="Times New Roman"/>
          <w:szCs w:val="24"/>
        </w:rPr>
        <w:t>μου</w:t>
      </w:r>
      <w:proofErr w:type="spellEnd"/>
      <w:r>
        <w:rPr>
          <w:rFonts w:eastAsia="Times New Roman"/>
          <w:szCs w:val="24"/>
        </w:rPr>
        <w:t xml:space="preserve"> είχε ψηφιστεί και από εσάς. Νομίζω ότι εύλογα θα υπήρχε ένα τεκμήριο ότι θα συμφωνούσατε στην παράτασή του, ώστε να δοθεί η δυνατότητα στις δύο πλευρές εργοδοτών κι εργαζομένων, αυτό που επιδιώκουμε να γίνει στο σύνολο των συλλογικών διαπραγματεύσεων, </w:t>
      </w:r>
      <w:r>
        <w:rPr>
          <w:rFonts w:eastAsia="Times New Roman"/>
          <w:szCs w:val="24"/>
        </w:rPr>
        <w:t>να μπορέσει να λειτουργήσει και στο</w:t>
      </w:r>
      <w:r>
        <w:rPr>
          <w:rFonts w:eastAsia="Times New Roman"/>
          <w:szCs w:val="24"/>
          <w:lang w:val="en-US"/>
        </w:rPr>
        <w:t>n</w:t>
      </w:r>
      <w:r>
        <w:rPr>
          <w:rFonts w:eastAsia="Times New Roman"/>
          <w:szCs w:val="24"/>
        </w:rPr>
        <w:t xml:space="preserve"> χώρο του Τύπου και να βρεθεί αποτελεσματική χρηματοδότηση του ΕΔΟΕΑΠ. </w:t>
      </w:r>
    </w:p>
    <w:p w14:paraId="689136EC"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Ως προς δε το ΕΚΑΣ, για το οποίο μετά θα αναφερθώ στην ουσία, θα μπορούσατε να ασκήσετε κριτική. Είναι δυνατόν, όμως, να μην ψηφίζατε μέτρα που ανακ</w:t>
      </w:r>
      <w:r>
        <w:rPr>
          <w:rFonts w:eastAsia="Times New Roman"/>
          <w:szCs w:val="24"/>
        </w:rPr>
        <w:t xml:space="preserve">ουφίζουν φτωχούς ανθρώπους; </w:t>
      </w:r>
    </w:p>
    <w:p w14:paraId="689136ED"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Ως προς δε, λοιπόν, αυτές τις δύο τροπολογίες, δεν υπήρχε δυνατότητα ούτε πρόβλεψης, γιατί οι διαπραγματεύσεις για τον ΕΔΟΕΑΠ συνεχίζονταν μέχρι τις τελευταίες μέρες και υπήρχε μια ελπίδα ευόδωσης, ως προς δε ΕΚΑΣ διότι οι ουσι</w:t>
      </w:r>
      <w:r>
        <w:rPr>
          <w:rFonts w:eastAsia="Times New Roman"/>
          <w:szCs w:val="24"/>
        </w:rPr>
        <w:t>αστικές αποφάσεις λήφθηκαν χθες από το κυβερνητικό συμβούλιο.</w:t>
      </w:r>
    </w:p>
    <w:p w14:paraId="689136EE" w14:textId="77777777" w:rsidR="001E1C42" w:rsidRDefault="003A7B58">
      <w:pPr>
        <w:tabs>
          <w:tab w:val="left" w:pos="2820"/>
        </w:tabs>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γιατί δεν μπορούν να έρθουν την Τρίτη με αναδρομή από την 1</w:t>
      </w:r>
      <w:r>
        <w:rPr>
          <w:rFonts w:eastAsia="Times New Roman"/>
          <w:szCs w:val="24"/>
          <w:vertAlign w:val="superscript"/>
        </w:rPr>
        <w:t>η</w:t>
      </w:r>
      <w:r>
        <w:rPr>
          <w:rFonts w:eastAsia="Times New Roman"/>
          <w:szCs w:val="24"/>
        </w:rPr>
        <w:t xml:space="preserve"> Αυγούστου;</w:t>
      </w:r>
    </w:p>
    <w:p w14:paraId="689136EF" w14:textId="77777777" w:rsidR="001E1C42" w:rsidRDefault="003A7B58">
      <w:pPr>
        <w:tabs>
          <w:tab w:val="left" w:pos="2820"/>
        </w:tabs>
        <w:spacing w:after="0"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Διότι π</w:t>
      </w:r>
      <w:r>
        <w:rPr>
          <w:rFonts w:eastAsia="Times New Roman"/>
          <w:szCs w:val="24"/>
        </w:rPr>
        <w:t>έρα από το ζήτημα της αναδρομικότητας, υπάρχει και το ζήτημα της προϋπηρεσίας των υπηρεσιών. Λοιπόν, οι δύο λόγοι για τους οποίους επισπεύσαμε τη συζήτηση αυτών των τροπολογιών είναι αυτοί.</w:t>
      </w:r>
    </w:p>
    <w:p w14:paraId="689136F0"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Την τρίτη τροπολογία, την 603, που πράγματι δεν έχει χαρακτήρα επε</w:t>
      </w:r>
      <w:r>
        <w:rPr>
          <w:rFonts w:eastAsia="Times New Roman"/>
          <w:szCs w:val="24"/>
        </w:rPr>
        <w:t>ίγοντος, τη δυνατότητα δηλαδή να χρηματοδοτεί το Ταμείο Παρακαταθηκών και Δανείων τα προγράμματα κοινωφελούς εργασίας, πράγματι θα την αποσύρω, γιατί νομίζω ότι πρέπει να δείξουμε όλοι σ’ αυτή</w:t>
      </w:r>
      <w:r>
        <w:rPr>
          <w:rFonts w:eastAsia="Times New Roman"/>
          <w:szCs w:val="24"/>
        </w:rPr>
        <w:t>ν</w:t>
      </w:r>
      <w:r>
        <w:rPr>
          <w:rFonts w:eastAsia="Times New Roman"/>
          <w:szCs w:val="24"/>
        </w:rPr>
        <w:t xml:space="preserve"> την Αίθουσα ότι σεβόμαστε την κοινοβουλευτική διαδικασία και ό</w:t>
      </w:r>
      <w:r>
        <w:rPr>
          <w:rFonts w:eastAsia="Times New Roman"/>
          <w:szCs w:val="24"/>
        </w:rPr>
        <w:t xml:space="preserve">τι παρά την ένταση που μπορεί να υπάρχει, σεβόμαστε και το ύφος της. </w:t>
      </w:r>
    </w:p>
    <w:p w14:paraId="689136F1"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Ακριβώς, λοιπόν, από σεβασμό στο ύφος της κοινοβουλευτικής διαδικασίας δεν απαντώ στον κ. Φωτήλα, γιατί προφανώς προσέδιδα στα λεγόμενά του αξία που δεν έχουν. Θυμίζω απλώς ότι ο κ. Φωτή</w:t>
      </w:r>
      <w:r>
        <w:rPr>
          <w:rFonts w:eastAsia="Times New Roman"/>
          <w:szCs w:val="24"/>
        </w:rPr>
        <w:t xml:space="preserve">λας μαζί με άλλον έναν μόνο Βουλευτή, τον νυν Αρχηγό της Νέας Δημοκρατίας, τον κ. Μητσοτάκη, ήταν οι μόνοι που είχαν θεωρήσει μονομερή ενέργεια που θα έπρεπε η Βουλή να αναβάλει την εξέτασή της μέχρι να πάρει τη γνώμη των πιστωτών ως προς την </w:t>
      </w:r>
      <w:proofErr w:type="spellStart"/>
      <w:r>
        <w:rPr>
          <w:rFonts w:eastAsia="Times New Roman"/>
          <w:szCs w:val="24"/>
        </w:rPr>
        <w:t>επαναπρόσληψη</w:t>
      </w:r>
      <w:proofErr w:type="spellEnd"/>
      <w:r>
        <w:rPr>
          <w:rFonts w:eastAsia="Times New Roman"/>
          <w:szCs w:val="24"/>
        </w:rPr>
        <w:t xml:space="preserve"> των απολυμένων. Από τότε έχω δεδομένη γνώμη για τον κ. Φωτήλα. Αν με επαινούσε, θα ανησυχούσα. Ο ψόγος του κατά τη γνώμη μου αποτελεί έπαινο για μένα και ως τέτοιο τον αποδέχομαι.</w:t>
      </w:r>
    </w:p>
    <w:p w14:paraId="689136F2"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Επί της ουσίας τώρα των ρυθμίσεων. Για το αγγελιόσημο νομίζω ότι είναι αυτο</w:t>
      </w:r>
      <w:r>
        <w:rPr>
          <w:rFonts w:eastAsia="Times New Roman"/>
          <w:szCs w:val="24"/>
        </w:rPr>
        <w:t>νόητο. Δίνουμε μια ευκαιρία ακόμα στο να υπάρχει δυνατότητα ένας κοινωνικός πόρος που καταργήθηκε να μπορέσει να αντικατασταθεί από μια συναινετική ρύθμιση μεταξύ των εργοδοτών και των εργαζομένων στον Τύπο. Οι προτάσεις μας, γιατί είναι τριμερής ο διάλογο</w:t>
      </w:r>
      <w:r>
        <w:rPr>
          <w:rFonts w:eastAsia="Times New Roman"/>
          <w:szCs w:val="24"/>
        </w:rPr>
        <w:t>ς ο οποίος είναι σε εξέλιξη, είναι να επεκταθεί η ένταξη των ΕΔΟΕΑΠ και σε κατηγορίες εργαζομένων που αυτή τη στιγμή δεν προστατεύονται. Αυτό, όμως, είναι θέμα που θα βαρύνει τη διαπραγμάτευση και κυρίως την ευθύνη των δύο πλευρών.</w:t>
      </w:r>
    </w:p>
    <w:p w14:paraId="689136F3"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 xml:space="preserve">Για το ΕΚΑΣ, εδώ νομίζω </w:t>
      </w:r>
      <w:r>
        <w:rPr>
          <w:rFonts w:eastAsia="Times New Roman"/>
          <w:szCs w:val="24"/>
        </w:rPr>
        <w:t>ότι βρίσκεται πάλι το βασικό θέμα το οποίο καταλογίζω στη συντηρητική παράταξη. Δεν είναι λαϊκιστές, γιατί για πολλούς από αυτούς το ίδιο το άκρο της λέξης λαός δημιουργεί κάποιου είδους αλλεργική αντίδραση. Είναι δημαγωγοί όμως και υποκριτές γενικότερα ως</w:t>
      </w:r>
      <w:r>
        <w:rPr>
          <w:rFonts w:eastAsia="Times New Roman"/>
          <w:szCs w:val="24"/>
        </w:rPr>
        <w:t xml:space="preserve"> προς το κοινωνικό κράτος, διότι η ίδια η φύση του πελατειακού συστήματος, ο ίδιος ο τρόπος που λειτουργούσε το σύστημα της πατρωνίας δεν επέτρεψε τη δημιουργία κράτους πρόνοιας στην Ελλάδα, ανάλογου με αυτό που έχουμε στις δυτικές χώρες. </w:t>
      </w:r>
    </w:p>
    <w:p w14:paraId="689136F4"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Και ειδικά για τ</w:t>
      </w:r>
      <w:r>
        <w:rPr>
          <w:rFonts w:eastAsia="Times New Roman"/>
          <w:szCs w:val="24"/>
        </w:rPr>
        <w:t xml:space="preserve">ο ΕΚΑΣ η κατάργησή του είχε προαναγγελθεί από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η ίδια η κατάργησή του, ως μέτρο που δεν μπορέσαμε να αποσοβήσουμε στο πλαίσιο του αναγκαστικού συμβιβασμού του Ιουλίου, ψηφίστηκε και από τη Νέα Δημοκρατία και από το ΠΑΣΟΚ και από το </w:t>
      </w:r>
      <w:r>
        <w:rPr>
          <w:rFonts w:eastAsia="Times New Roman"/>
          <w:szCs w:val="24"/>
        </w:rPr>
        <w:t>Ποτάμι στον ν.4336/2015, στον νόμο του μνημονίου.</w:t>
      </w:r>
    </w:p>
    <w:p w14:paraId="689136F5" w14:textId="77777777" w:rsidR="001E1C42" w:rsidRDefault="003A7B58">
      <w:pPr>
        <w:tabs>
          <w:tab w:val="left" w:pos="2820"/>
        </w:tabs>
        <w:spacing w:after="0" w:line="600" w:lineRule="auto"/>
        <w:ind w:firstLine="720"/>
        <w:jc w:val="both"/>
        <w:rPr>
          <w:rFonts w:eastAsia="Times New Roman"/>
          <w:szCs w:val="24"/>
        </w:rPr>
      </w:pPr>
      <w:r>
        <w:rPr>
          <w:rFonts w:eastAsia="Times New Roman"/>
          <w:szCs w:val="24"/>
        </w:rPr>
        <w:t>Ήρθε επομένως ως ένα δεδομένο κακό στη διαπραγμάτευση του ασφαλιστικού, που δεν είχαμε τη δυνατότητα να αποκρούσουμε. Τι καθήκον είχαμε ως πολιτική δύναμη της Αριστεράς που μας ενδιαφέρει και καθολικότητα ν</w:t>
      </w:r>
      <w:r>
        <w:rPr>
          <w:rFonts w:eastAsia="Times New Roman"/>
          <w:szCs w:val="24"/>
        </w:rPr>
        <w:t>α έχουν οι κοινωνικές ρυθμίσεις και ειδική προστασία να έχουν οι πιο αδύναμοι;</w:t>
      </w:r>
    </w:p>
    <w:p w14:paraId="689136F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Έπρεπε να αντικαταστήσουμε αυτό το </w:t>
      </w:r>
      <w:proofErr w:type="spellStart"/>
      <w:r>
        <w:rPr>
          <w:rFonts w:eastAsia="Times New Roman" w:cs="Times New Roman"/>
          <w:szCs w:val="24"/>
        </w:rPr>
        <w:t>προνοιακό</w:t>
      </w:r>
      <w:proofErr w:type="spellEnd"/>
      <w:r>
        <w:rPr>
          <w:rFonts w:eastAsia="Times New Roman" w:cs="Times New Roman"/>
          <w:szCs w:val="24"/>
        </w:rPr>
        <w:t xml:space="preserve"> μέτρο με ένα άλλο ισοδύναμης ισχύος, ει δυνατόν καλύτερο, για το μέλλον, μια που η ίδια η διάσωση του ΕΚΑΣ αποκλειόταν ήδη, δεν ήταν</w:t>
      </w:r>
      <w:r>
        <w:rPr>
          <w:rFonts w:eastAsia="Times New Roman" w:cs="Times New Roman"/>
          <w:szCs w:val="24"/>
        </w:rPr>
        <w:t xml:space="preserve"> αντικείμενο της διαπραγμάτευσης. </w:t>
      </w:r>
    </w:p>
    <w:p w14:paraId="689136F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Αυτό το μέτρο γενικής σκόπευσης είναι η εθνική σύνταξη, που αποτελεί πολύ πληρέστερο τρόπο αντιμετώπισης του κοινωνικού αποκλεισμού και της φτώχειας των ηλικιωμένων, γιατί δίνεται χωρίς έλεγχο πόρων. Και ξέρετε πολύ καλά </w:t>
      </w:r>
      <w:r>
        <w:rPr>
          <w:rFonts w:eastAsia="Times New Roman" w:cs="Times New Roman"/>
          <w:szCs w:val="24"/>
        </w:rPr>
        <w:t xml:space="preserve">ότι με τις αδυναμίες των ελεγκτικών μηχανισμών στην Ελλάδα ο έλεγχος πόρων είναι εξαιρετικά επισφαλής διαδικασία. Επίσης, αντιστοιχεί πάντοτε εξ ορισμού στο όριο της φτώχειας. Επομένως, όποιος το παίρνει δεν υπόκειται στον κίνδυνο της ακραίας φτώχειας και </w:t>
      </w:r>
      <w:r>
        <w:rPr>
          <w:rFonts w:eastAsia="Times New Roman" w:cs="Times New Roman"/>
          <w:szCs w:val="24"/>
        </w:rPr>
        <w:t>της εξαθλίωσης.</w:t>
      </w:r>
    </w:p>
    <w:p w14:paraId="689136F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Όμως το γεγονός ότι το ρυθμίσαμε για το μέλλον</w:t>
      </w:r>
      <w:r>
        <w:rPr>
          <w:rFonts w:eastAsia="Times New Roman" w:cs="Times New Roman"/>
          <w:szCs w:val="24"/>
        </w:rPr>
        <w:t>,</w:t>
      </w:r>
      <w:r>
        <w:rPr>
          <w:rFonts w:eastAsia="Times New Roman" w:cs="Times New Roman"/>
          <w:szCs w:val="24"/>
        </w:rPr>
        <w:t xml:space="preserve"> δεν αποτελεί παρηγοριά για τους ανθρώπους οι οποίοι το έχασαν σήμερα και θα δουν τον </w:t>
      </w:r>
      <w:proofErr w:type="spellStart"/>
      <w:r>
        <w:rPr>
          <w:rFonts w:eastAsia="Times New Roman" w:cs="Times New Roman"/>
          <w:szCs w:val="24"/>
        </w:rPr>
        <w:t>επανυπολογισμό</w:t>
      </w:r>
      <w:proofErr w:type="spellEnd"/>
      <w:r>
        <w:rPr>
          <w:rFonts w:eastAsia="Times New Roman" w:cs="Times New Roman"/>
          <w:szCs w:val="24"/>
        </w:rPr>
        <w:t xml:space="preserve"> της σύνταξής τους μετά το τέλος του 2018. Γι’ αυτό φέραμε αυτά τα μέτρα, που μπορούμε να τα </w:t>
      </w:r>
      <w:r>
        <w:rPr>
          <w:rFonts w:eastAsia="Times New Roman" w:cs="Times New Roman"/>
          <w:szCs w:val="24"/>
        </w:rPr>
        <w:t xml:space="preserve">φέρουμε σήμερα με βάση τις οικονομικές δυνατότητες που έχουμε. Αυτά τα μέτρα είναι δύο κατηγοριών: Είναι μόνιμα μέτρα που διαρκούν μέχρι την πλήρη αντικατάσταση του ΕΚΑΣ από την πλήρη σύνταξη και τον </w:t>
      </w:r>
      <w:proofErr w:type="spellStart"/>
      <w:r>
        <w:rPr>
          <w:rFonts w:eastAsia="Times New Roman" w:cs="Times New Roman"/>
          <w:szCs w:val="24"/>
        </w:rPr>
        <w:t>επανυπολογισμό</w:t>
      </w:r>
      <w:proofErr w:type="spellEnd"/>
      <w:r>
        <w:rPr>
          <w:rFonts w:eastAsia="Times New Roman" w:cs="Times New Roman"/>
          <w:szCs w:val="24"/>
        </w:rPr>
        <w:t xml:space="preserve"> όλων των συντάξεων, που είναι η πλήρης απ</w:t>
      </w:r>
      <w:r>
        <w:rPr>
          <w:rFonts w:eastAsia="Times New Roman" w:cs="Times New Roman"/>
          <w:szCs w:val="24"/>
        </w:rPr>
        <w:t xml:space="preserve">αλλαγή από την φαρμακευτική δαπάνη –σημαντικό πράγμα για ηλικιωμένους ανθρώπους-, η παράταση της χορήγησης ισόποσης παροχής γι’ αυτούς που έχουν αναπηρία άνω του 80% και επίσης η διατήρηση της παροχής στον έναν από τους δύο του νοικοκυριού. </w:t>
      </w:r>
    </w:p>
    <w:p w14:paraId="689136F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Υπάρχουν και ε</w:t>
      </w:r>
      <w:r>
        <w:rPr>
          <w:rFonts w:eastAsia="Times New Roman" w:cs="Times New Roman"/>
          <w:szCs w:val="24"/>
        </w:rPr>
        <w:t>ιδικά μέτρα για φέτος –για του χρόνου θα δούμε συνολικά πώς θα εξελιχθεί το ΕΚΑΣ- που αφορούν στο να μην υπάρξει επιβάρυνσή τους με το 6% της εισφοράς υπέρ υγείας για όσους είχαν στο παρελθόν πάνω από 30 ευρώ παροχή ΕΚΑΣ και επίσης την παροχή μιας προπληρω</w:t>
      </w:r>
      <w:r>
        <w:rPr>
          <w:rFonts w:eastAsia="Times New Roman" w:cs="Times New Roman"/>
          <w:szCs w:val="24"/>
        </w:rPr>
        <w:t xml:space="preserve">μένης Κάρτας Αλληλεγγύης ισόποσης με το 30% της απώλειας που έχουν όλοι αυτοί που έπαιρναν ΕΚΑΣ από 115 ευρώ και πάνω. </w:t>
      </w:r>
    </w:p>
    <w:p w14:paraId="689136F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Σύμφωνα με τους υπολογισμούς μας, με αυτόν τον τρόπο καλύπτεται από το 50% έως το 70%, ανάλογα με τα χρήματα που έπαιρναν στο παρελθόν, </w:t>
      </w:r>
      <w:r>
        <w:rPr>
          <w:rFonts w:eastAsia="Times New Roman" w:cs="Times New Roman"/>
          <w:szCs w:val="24"/>
        </w:rPr>
        <w:t xml:space="preserve">η απώλεια εισοδήματος των δικαιούχων και προφανώς θα συνεχίσουμε να φροντίζουμε να βρούμε και συμπληρωματικά μέτρα και γι’ αυτούς και για τις άλλες κατηγορίες των συνανθρώπων μας που βρίσκονται σε κατάσταση εξαθλίωσης και πλήρους φτωχοποίησης, όχι από τις </w:t>
      </w:r>
      <w:r>
        <w:rPr>
          <w:rFonts w:eastAsia="Times New Roman" w:cs="Times New Roman"/>
          <w:szCs w:val="24"/>
        </w:rPr>
        <w:t>δικές μας πολιτικές, αλλά από τις πολιτικές που εφαρμόζονταν τα τελευταία πέντε χρόνια.</w:t>
      </w:r>
    </w:p>
    <w:p w14:paraId="689136F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Κλείνω λέγοντας ότι, ενώ σέβομαι και εκτιμώ την Κοινοβουλευτική Εκπρόσωπο της Νέας Δημοκρατίας, δεν μπορεί να αποδίδει σε εμάς ευθύνες για την ανεργία του 27%, ενώ τουλ</w:t>
      </w:r>
      <w:r>
        <w:rPr>
          <w:rFonts w:eastAsia="Times New Roman" w:cs="Times New Roman"/>
          <w:szCs w:val="24"/>
        </w:rPr>
        <w:t xml:space="preserve">άχιστον στα χρόνια μας μειώνεται. Δεν μπορεί να απευθύνει σε εμάς ευθύνες γι’ αυτήν την πλήρη εξαθλίωση της ελληνικής κοινωνίας, που στην πραγματικότητα ήταν αποτέλεσμα νεοφιλελεύθερων επιλογών, που από ό,τι έχω ακούσει τουλάχιστον από τον Αρχηγό της Νέας </w:t>
      </w:r>
      <w:r>
        <w:rPr>
          <w:rFonts w:eastAsia="Times New Roman" w:cs="Times New Roman"/>
          <w:szCs w:val="24"/>
        </w:rPr>
        <w:t xml:space="preserve">Δημοκρατίας, τις αποδέχεται. </w:t>
      </w:r>
    </w:p>
    <w:p w14:paraId="689136F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sidRPr="00D02ECE">
        <w:rPr>
          <w:rFonts w:eastAsia="Times New Roman" w:cs="Times New Roman"/>
          <w:b/>
          <w:szCs w:val="24"/>
        </w:rPr>
        <w:t>. ΑΝΑΣΤΑΣΙΑ ΧΡΙΣΤΟΔΟΥΛΟΠΟΥΛΟΥ</w:t>
      </w:r>
      <w:r>
        <w:rPr>
          <w:rFonts w:eastAsia="Times New Roman" w:cs="Times New Roman"/>
          <w:szCs w:val="24"/>
        </w:rPr>
        <w:t>)</w:t>
      </w:r>
    </w:p>
    <w:p w14:paraId="689136F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Κύριοι, το παλαιό πολιτικό σύστημα κατέρρευσε, όχι κυρίως λόγω της οικονομικής κρίσης. Κατέρρευσε και λόγω της οικονομικής κρίσης, αλλά κυρίως λόγω της κρίσης αξιοπιστίας του και γιατί ουσιαστικά ο ελληνικός λαός συνειδητοποίησε ότι είχε απέναντί του ένα π</w:t>
      </w:r>
      <w:r>
        <w:rPr>
          <w:rFonts w:eastAsia="Times New Roman" w:cs="Times New Roman"/>
          <w:szCs w:val="24"/>
        </w:rPr>
        <w:t xml:space="preserve">ολιτικό σύστημα –ας μην χρησιμοποιήσω τη λέξη «διεφθαρμένο»- που όμοιό του δεν είχε άλλο στη δυτική Ευρώπη. </w:t>
      </w:r>
    </w:p>
    <w:p w14:paraId="689136F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 αποκατάσταση της πολιτικής αξιοπιστίας, το να μπορέσουμε να αποκαταστήσουμε τα τραύματα ηθικής αξιοπιστίας που έχει το πολιτικό σύστημα είναι βάρ</w:t>
      </w:r>
      <w:r>
        <w:rPr>
          <w:rFonts w:eastAsia="Times New Roman" w:cs="Times New Roman"/>
          <w:szCs w:val="24"/>
        </w:rPr>
        <w:t xml:space="preserve">ος που βαρύνει όλους μας. Και ειδικά στην επικείμενη αναθεώρηση του Συντάγματος πρέπει να είναι το βασικό </w:t>
      </w:r>
      <w:proofErr w:type="spellStart"/>
      <w:r>
        <w:rPr>
          <w:rFonts w:eastAsia="Times New Roman" w:cs="Times New Roman"/>
          <w:szCs w:val="24"/>
        </w:rPr>
        <w:t>διακύβευμα</w:t>
      </w:r>
      <w:proofErr w:type="spellEnd"/>
      <w:r>
        <w:rPr>
          <w:rFonts w:eastAsia="Times New Roman" w:cs="Times New Roman"/>
          <w:szCs w:val="24"/>
        </w:rPr>
        <w:t xml:space="preserve">. </w:t>
      </w:r>
    </w:p>
    <w:p w14:paraId="689136F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 λόγος για τον οποίο ο Πρωθυπουργός ζητά τη «νέα Μεταπολίτευση» είναι ακριβώς γιατί μετά από κρίση τέτοιας έντασης</w:t>
      </w:r>
      <w:r>
        <w:rPr>
          <w:rFonts w:eastAsia="Times New Roman" w:cs="Times New Roman"/>
          <w:szCs w:val="24"/>
        </w:rPr>
        <w:t>,</w:t>
      </w:r>
      <w:r>
        <w:rPr>
          <w:rFonts w:eastAsia="Times New Roman" w:cs="Times New Roman"/>
          <w:szCs w:val="24"/>
        </w:rPr>
        <w:t xml:space="preserve"> πρέπει να έχουμε γύρ</w:t>
      </w:r>
      <w:r>
        <w:rPr>
          <w:rFonts w:eastAsia="Times New Roman" w:cs="Times New Roman"/>
          <w:szCs w:val="24"/>
        </w:rPr>
        <w:t>ισμα πολιτικής σελίδας και επανεκκίνηση. Αυτό μπορούμε να το εγγυηθούμε εμείς, ως μια δύναμη που παρά τις αδυναμίες μας, παρά την έλλειψη κυβερνητικής εμπειρίας, τουλάχιστον δεν είχαμε συμμετοχή στο πάρτι της διαπλοκής, δεν μας βαρύνουν τα στίγματα της δια</w:t>
      </w:r>
      <w:r>
        <w:rPr>
          <w:rFonts w:eastAsia="Times New Roman" w:cs="Times New Roman"/>
          <w:szCs w:val="24"/>
        </w:rPr>
        <w:t>φθοράς του παλιού πολιτικού συστήματος.</w:t>
      </w:r>
    </w:p>
    <w:p w14:paraId="6891370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Αυτό το έργο, κυρίες και κύριοι, θέλετε δεν θέλετε, θα το φέρουμε σε πέρας. </w:t>
      </w:r>
    </w:p>
    <w:p w14:paraId="6891370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3702" w14:textId="77777777" w:rsidR="001E1C42" w:rsidRDefault="003A7B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91370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Κυρία Πρόεδρε, θα ήθελα τον λόγο.</w:t>
      </w:r>
    </w:p>
    <w:p w14:paraId="6891370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Επί των τροπολογιών;</w:t>
      </w:r>
    </w:p>
    <w:p w14:paraId="6891370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Επί των ομιλιών των Υπουργών και επί των τροπολογιών. </w:t>
      </w:r>
    </w:p>
    <w:p w14:paraId="6891370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μιλήσουν όλοι με τη σειρά. </w:t>
      </w:r>
    </w:p>
    <w:p w14:paraId="6891370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Τζαβάρα, έχετε τον λόγο για πέ</w:t>
      </w:r>
      <w:r>
        <w:rPr>
          <w:rFonts w:eastAsia="Times New Roman" w:cs="Times New Roman"/>
          <w:szCs w:val="24"/>
        </w:rPr>
        <w:t xml:space="preserve">ντε λεπτά. </w:t>
      </w:r>
    </w:p>
    <w:p w14:paraId="6891370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Εμείς πράγματι και κατανοούμε, όταν μας δίνεται η ευκαιρία να κατανοήσουμε και η δυνατότητα από την πλευρά σας, κύριοι Υπουργοί, και βεβαίως είμαστε υπέρ του διαλόγου. Γι’ αυτό, λοιπόν, κύριε Υπουργέ, θέλω να ακούσετε και</w:t>
      </w:r>
      <w:r>
        <w:rPr>
          <w:rFonts w:eastAsia="Times New Roman" w:cs="Times New Roman"/>
          <w:szCs w:val="24"/>
        </w:rPr>
        <w:t xml:space="preserve"> κάποιες δικές μου αντιρρήσεις στα όσα είπατε και νομίζετε ότι με αυτόν τον τρόπο προβάλλετε τις ιδεολογικές τοποθετήσεις του χώρου τον οποίο εκπροσωπείτε σε αυτήν την Αίθουσα.</w:t>
      </w:r>
    </w:p>
    <w:p w14:paraId="6891370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 αρχάς, το κράτος πρόνοιας, όπως ξέρετε καλύτερα από εμένα, δεν έχει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την Αριστερά ως προς την ιστορική του καταγωγή. Είναι πράγματι αυτή η πρόνοια που ελήφθη από τις κυβερνήσεις που κυβέρνησαν τον κόσμο μετά τη φοβερή και τρομερή οικονομική κρίση του ’29. Άρχισε από το </w:t>
      </w:r>
      <w:r>
        <w:rPr>
          <w:rFonts w:eastAsia="Times New Roman" w:cs="Times New Roman"/>
          <w:szCs w:val="24"/>
          <w:lang w:val="en-US"/>
        </w:rPr>
        <w:t>Welfare</w:t>
      </w:r>
      <w:r>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 xml:space="preserve"> του Ρούσβελτ, πήγε στη Μεγάλη Βρε</w:t>
      </w:r>
      <w:r>
        <w:rPr>
          <w:rFonts w:eastAsia="Times New Roman" w:cs="Times New Roman"/>
          <w:szCs w:val="24"/>
        </w:rPr>
        <w:t xml:space="preserve">τανία στο </w:t>
      </w:r>
      <w:r>
        <w:rPr>
          <w:rFonts w:eastAsia="Times New Roman" w:cs="Times New Roman"/>
          <w:szCs w:val="24"/>
          <w:lang w:val="en-US"/>
        </w:rPr>
        <w:t>Beveridge</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τελικώς ήρθε και στην Ελλάδα όχι από κυβερνήσεις οι οποίες είχαν το χαρακτηριστικό της προοδευτικότητας. </w:t>
      </w:r>
    </w:p>
    <w:p w14:paraId="6891370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εδώ είναι το δεύτερο σημείο το οποίο πρέπει να σας πω, διότι εγώ από έναν άνθρωπο σαν κι εσάς δεν θέλω να ακούω ανακρ</w:t>
      </w:r>
      <w:r>
        <w:rPr>
          <w:rFonts w:eastAsia="Times New Roman" w:cs="Times New Roman"/>
          <w:szCs w:val="24"/>
        </w:rPr>
        <w:t>ίβειες.</w:t>
      </w:r>
    </w:p>
    <w:p w14:paraId="6891370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Εμείς, η Νέα Δημοκρατία δεν είμαστε συντηρητική παράταξη. Συντηρητικές παρατάξεις μπορεί να υπάρχουν σε άλλα κράτη. Εμείς είμαστε η φιλελεύθερη παράταξη αυτού του τόπου. Είμαστε η Κεντροδεξιά, έτσι όπως ακριβώς έχει ταχθεί και από το καταστατικό αυ</w:t>
      </w:r>
      <w:r>
        <w:rPr>
          <w:rFonts w:eastAsia="Times New Roman" w:cs="Times New Roman"/>
          <w:szCs w:val="24"/>
        </w:rPr>
        <w:t>τής της παράταξης να υπάρχει και ένας χώρος που είχε την πολύ μεγάλη πολιτική οξυδέρκεια ο Κωνσταντίνος Καραμανλής να ιδρύσει μετά από τη συνένωση Λαϊκών και Φιλελευθέρων. Και εδώ ακριβώς δεν τίθεται ζήτημα να απευθύνεστε σε εμάς με τόσο υποτιμητικό τρόπο,</w:t>
      </w:r>
      <w:r>
        <w:rPr>
          <w:rFonts w:eastAsia="Times New Roman" w:cs="Times New Roman"/>
          <w:szCs w:val="24"/>
        </w:rPr>
        <w:t xml:space="preserve"> δείχνοντάς μας ως συντηρητικούς. </w:t>
      </w:r>
    </w:p>
    <w:p w14:paraId="6891370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Εκεί που χρειάζεται το κράτος, εκεί που χρειάζεται η κοινωνία και το έθνος</w:t>
      </w:r>
      <w:r>
        <w:rPr>
          <w:rFonts w:eastAsia="Times New Roman" w:cs="Times New Roman"/>
          <w:szCs w:val="24"/>
        </w:rPr>
        <w:t>,</w:t>
      </w:r>
      <w:r>
        <w:rPr>
          <w:rFonts w:eastAsia="Times New Roman" w:cs="Times New Roman"/>
          <w:szCs w:val="24"/>
        </w:rPr>
        <w:t xml:space="preserve"> ξέρουμε να είμαστε</w:t>
      </w:r>
      <w:r>
        <w:rPr>
          <w:rFonts w:eastAsia="Times New Roman" w:cs="Times New Roman"/>
          <w:szCs w:val="24"/>
        </w:rPr>
        <w:t>,</w:t>
      </w:r>
      <w:r>
        <w:rPr>
          <w:rFonts w:eastAsia="Times New Roman" w:cs="Times New Roman"/>
          <w:szCs w:val="24"/>
        </w:rPr>
        <w:t xml:space="preserve"> και το έχουμε αποδείξει ότι είμαστε</w:t>
      </w:r>
      <w:r>
        <w:rPr>
          <w:rFonts w:eastAsia="Times New Roman" w:cs="Times New Roman"/>
          <w:szCs w:val="24"/>
        </w:rPr>
        <w:t>,</w:t>
      </w:r>
      <w:r>
        <w:rPr>
          <w:rFonts w:eastAsia="Times New Roman" w:cs="Times New Roman"/>
          <w:szCs w:val="24"/>
        </w:rPr>
        <w:t xml:space="preserve"> και προοδευτικοί. Εάν </w:t>
      </w:r>
      <w:proofErr w:type="spellStart"/>
      <w:r>
        <w:rPr>
          <w:rFonts w:eastAsia="Times New Roman" w:cs="Times New Roman"/>
          <w:szCs w:val="24"/>
        </w:rPr>
        <w:t>εδόθη</w:t>
      </w:r>
      <w:proofErr w:type="spellEnd"/>
      <w:r>
        <w:rPr>
          <w:rFonts w:eastAsia="Times New Roman" w:cs="Times New Roman"/>
          <w:szCs w:val="24"/>
        </w:rPr>
        <w:t xml:space="preserve"> στην Κυβέρνησή σας η πολύ μεγάλη δυνατότητα να αγωνιστείτε γ</w:t>
      </w:r>
      <w:r>
        <w:rPr>
          <w:rFonts w:eastAsia="Times New Roman" w:cs="Times New Roman"/>
          <w:szCs w:val="24"/>
        </w:rPr>
        <w:t>ια να μείνει η χώρα στην Ευρώπη, αυτό έγινε κατορθωτό γιατί κάποιοι άλλοι, αυτοί που σήμερα τους λέτε συντηρητικούς, είχαν φροντίσει, όταν όλος ο λαός και οι ιδεολογικοί σας πρόγονοι τότε έλεγαν «ΕΟΚ και ΝΑΤΟ το ίδιο συνδικάτο», είχαν αυτήν την πολύ προοδε</w:t>
      </w:r>
      <w:r>
        <w:rPr>
          <w:rFonts w:eastAsia="Times New Roman" w:cs="Times New Roman"/>
          <w:szCs w:val="24"/>
        </w:rPr>
        <w:t>υτική για εκείνη την εποχή οξυδέρκεια να μας βάλουν στην Ευρώπη.</w:t>
      </w:r>
    </w:p>
    <w:p w14:paraId="6891370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τώρα το τρίτο θέμα: Εμείς δεν διαφωνούμε και ούτε ποτέ θα είμαστε αντίθετοι με την οποιαδήποτε παροχή γίνεται προς τις ευάλωτες οικονομικές και κοινωνικές τάξεις, μάλιστα σε συνθήκες οικο</w:t>
      </w:r>
      <w:r>
        <w:rPr>
          <w:rFonts w:eastAsia="Times New Roman" w:cs="Times New Roman"/>
          <w:szCs w:val="24"/>
        </w:rPr>
        <w:t>νομικής κρίσης και δυστυχίας. Είμαστε, όμως, υποχρεωμένοι από τη θέση της Αξιωματικής Αντιπολίτευσης -και το κάνουμε αυτό με παρρησία- να καταγγέλλουμε ότι αυτού του είδους οι μεθοδεύσεις, έστω και αν καταλήγουν να δίνουν αυτά τα ψίχουλα, δεν εμφορούνται α</w:t>
      </w:r>
      <w:r>
        <w:rPr>
          <w:rFonts w:eastAsia="Times New Roman" w:cs="Times New Roman"/>
          <w:szCs w:val="24"/>
        </w:rPr>
        <w:t>πό εκείνη τη λεβεντιά που πρέπει να έχει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υβέρνηση απέναντι σε αυτόν τον κόσμο, που πρώτα τον οδήγησε στη φτώχεια και στη συνέχεια έρχεται να κλαίει πάνω από το χυμένο φαγητό για να δείξει ότι είναι λαϊκή. Μου θυμίζετε αυτήν τη φοβερή φράση κάποιου που</w:t>
      </w:r>
      <w:r>
        <w:rPr>
          <w:rFonts w:eastAsia="Times New Roman" w:cs="Times New Roman"/>
          <w:szCs w:val="24"/>
        </w:rPr>
        <w:t xml:space="preserve"> είχε πει ότι «αυτοί που μας έβγαλαν τα μάτια, μας κατηγορούν σήμερα γιατί δεν βλέπουμε».</w:t>
      </w:r>
    </w:p>
    <w:p w14:paraId="6891370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Εμείς, λοιπόν, αυτήν τη διάταξη για το ΕΚΑΣ που φέρατε, θα την ψηφίσουμε.</w:t>
      </w:r>
    </w:p>
    <w:p w14:paraId="6891370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Πράγματι χαίρω που θα αποσύρετε τη διάταξη της τροπολογίας η οποία δεν είναι επείγουσα, όπως</w:t>
      </w:r>
      <w:r>
        <w:rPr>
          <w:rFonts w:eastAsia="Times New Roman" w:cs="Times New Roman"/>
          <w:szCs w:val="24"/>
        </w:rPr>
        <w:t xml:space="preserve"> επίσης χαίρω ιδιαιτέρως γιατί και ο κ. Αλεξιάδης, αντιλαμβανόμενος το ότι πρέπει όλοι να σεβόμαστε την κοινοβουλευτική διαδικασία, έκανε την επιλογή του.</w:t>
      </w:r>
    </w:p>
    <w:p w14:paraId="6891371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 Αυτά είχα να πω και σας ευχαριστώ.</w:t>
      </w:r>
    </w:p>
    <w:p w14:paraId="6891371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Θεοχαρόπουλος έχ</w:t>
      </w:r>
      <w:r>
        <w:rPr>
          <w:rFonts w:eastAsia="Times New Roman" w:cs="Times New Roman"/>
          <w:szCs w:val="24"/>
        </w:rPr>
        <w:t>ει τον λόγο.</w:t>
      </w:r>
    </w:p>
    <w:p w14:paraId="6891371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σήμερα –για να πούμε λίγο τη διαδικασία και να πάμε και στην ουσία- ήρθατε και παρουσιάσατε μια τροπολογία το μεσημέρι, η οποία δεν είχε κατατεθεί. Κάτι τέτοιο όχι μόνον δεν συνηθίζεται, αλλά δεν έχει σχ</w:t>
      </w:r>
      <w:r>
        <w:rPr>
          <w:rFonts w:eastAsia="Times New Roman" w:cs="Times New Roman"/>
          <w:szCs w:val="24"/>
        </w:rPr>
        <w:t>έση ούτε καν με τις τροπολογίες που κατατίθενται τη νύχτα</w:t>
      </w:r>
      <w:r>
        <w:rPr>
          <w:rFonts w:eastAsia="Times New Roman" w:cs="Times New Roman"/>
          <w:szCs w:val="24"/>
        </w:rPr>
        <w:t xml:space="preserve"> όπως εσείς είπατε</w:t>
      </w:r>
      <w:r>
        <w:rPr>
          <w:rFonts w:eastAsia="Times New Roman" w:cs="Times New Roman"/>
          <w:szCs w:val="24"/>
        </w:rPr>
        <w:t xml:space="preserve">. Αυτή δεν κατατέθηκε ούτε καν εχθές το βράδυ, κατατέθηκε την ώρα </w:t>
      </w:r>
      <w:r>
        <w:rPr>
          <w:rFonts w:eastAsia="Times New Roman" w:cs="Times New Roman"/>
          <w:szCs w:val="24"/>
        </w:rPr>
        <w:t>της τελικής</w:t>
      </w:r>
      <w:r>
        <w:rPr>
          <w:rFonts w:eastAsia="Times New Roman" w:cs="Times New Roman"/>
          <w:szCs w:val="24"/>
        </w:rPr>
        <w:t xml:space="preserve"> δευτερολογίας του</w:t>
      </w:r>
      <w:r>
        <w:rPr>
          <w:rFonts w:eastAsia="Times New Roman" w:cs="Times New Roman"/>
          <w:szCs w:val="24"/>
        </w:rPr>
        <w:t xml:space="preserve"> αρμόδιου Υπουργού</w:t>
      </w:r>
      <w:r>
        <w:rPr>
          <w:rFonts w:eastAsia="Times New Roman" w:cs="Times New Roman"/>
          <w:szCs w:val="24"/>
        </w:rPr>
        <w:t xml:space="preserve"> κ. Παρασκευόπουλου.</w:t>
      </w:r>
    </w:p>
    <w:p w14:paraId="6891371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Είναι μια τροπολογ</w:t>
      </w:r>
      <w:r>
        <w:rPr>
          <w:rFonts w:eastAsia="Times New Roman" w:cs="Times New Roman"/>
          <w:szCs w:val="24"/>
        </w:rPr>
        <w:t xml:space="preserve">ία στην οποία εμείς έχουμε ασκήσει συγκεκριμένη κριτική, όχι για την ουσία των διευκολύνσεων, αλλά για την ουσία της κατάργησης του ΕΚΑΣ. Σας άκουσα να μιλάτε για την ουσία. Είπατε ότι την κατάργηση του ΕΚΑΣ την αποφασίσατε τον Ιούλιο στη διαπραγμάτευση. </w:t>
      </w:r>
    </w:p>
    <w:p w14:paraId="6891371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θυμάμαι βέβαια τον Σεπτέμβριο να ανακοινώσατε προεκλογικά ότι θα καταργήσετε το ΕΚΑΣ, δεν θυμάμαι να είναι στο πρόγραμμά σας ότι με βάση τις αποφάσεις του Ιουλίου θα το καταργήσετε. Κατηγορήσατε μάλιστα την Αντιπολίτευση ότι ψήφισε τη συμφωνία του Αυγο</w:t>
      </w:r>
      <w:r>
        <w:rPr>
          <w:rFonts w:eastAsia="Times New Roman" w:cs="Times New Roman"/>
          <w:szCs w:val="24"/>
        </w:rPr>
        <w:t xml:space="preserve">ύστου, όταν τη φέρατε εδώ και δεν είχατε την πλειοψηφία και θα έβγαινε η χώρα εκτός Ευρωζώνης. Αυτή είναι η πραγματικότητα.  </w:t>
      </w:r>
    </w:p>
    <w:p w14:paraId="6891371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Χθες λοιπόν είπε ο Πρωθυπουργός στον δημόσιο διάλογο ορισμένα πράγματα και εσείς καταθέσατε μία τροπολογία την ώρα της δευτερολογί</w:t>
      </w:r>
      <w:r>
        <w:rPr>
          <w:rFonts w:eastAsia="Times New Roman" w:cs="Times New Roman"/>
          <w:szCs w:val="24"/>
        </w:rPr>
        <w:t xml:space="preserve">ας του Υπουργού Δικαιοσύνης. </w:t>
      </w:r>
    </w:p>
    <w:p w14:paraId="6891371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Αυτό που θέλω να πω εξαρχής και σε εσάς, κυρία Πρόεδρε και στον κ. Παρασκευόπουλο και το ζητάμε τώρα είναι να μη γίνουν δεκτές όλες οι τροπολογίες, οι πέντε τροπολογίες που κατατέθηκαν την ώρα </w:t>
      </w:r>
      <w:r>
        <w:rPr>
          <w:rFonts w:eastAsia="Times New Roman" w:cs="Times New Roman"/>
          <w:szCs w:val="24"/>
        </w:rPr>
        <w:t>της τελικής</w:t>
      </w:r>
      <w:r>
        <w:rPr>
          <w:rFonts w:eastAsia="Times New Roman" w:cs="Times New Roman"/>
          <w:szCs w:val="24"/>
        </w:rPr>
        <w:t xml:space="preserve"> δευτερολογίας. Μπορεί να μη γίνουν δεκτές είτε από το Προεδρείο είτε από τον Υπουργό. Την Τρίτη βεβαίως να συζητηθούν αναλυτικά στην Ολομέλεια. </w:t>
      </w:r>
    </w:p>
    <w:p w14:paraId="6891371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Αναδρομικά μπορεί να ισχύσει από τη Δευτέρα, γιατί ακούσαμε ότι το πρόβλημά σας είναι η 1η Αυγούστου. Δεν μας </w:t>
      </w:r>
      <w:r>
        <w:rPr>
          <w:rFonts w:eastAsia="Times New Roman" w:cs="Times New Roman"/>
          <w:szCs w:val="24"/>
        </w:rPr>
        <w:t xml:space="preserve">εξηγήσατε όμως γιατί δεν μπορεί να ισχύσει αναδρομικά από τη Δευτέρα κανονικά η συγκεκριμένη τροπολογία για το ΕΚΑΣ. </w:t>
      </w:r>
    </w:p>
    <w:p w14:paraId="6891371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Για να είμαι σαφής απέναντί σας, έστω και αυτές τις ελάχιστες διευκολύνσεις που φέρνετε, έχουμε σκοπό να τις ψηφίσουμε, αν και εμείς πολύ </w:t>
      </w:r>
      <w:r>
        <w:rPr>
          <w:rFonts w:eastAsia="Times New Roman" w:cs="Times New Roman"/>
          <w:szCs w:val="24"/>
        </w:rPr>
        <w:t xml:space="preserve">περισσότερο θα θέλαμε να μην καταργηθεί το ΕΚΑΣ, όπως έχουμε πει ξεκάθαρα. Θα καταργηθεί όμως για τετρακόσιες χιλιάδες δικαιούχους την επόμενη διετία και ήδη έχει καταργηθεί για </w:t>
      </w:r>
      <w:proofErr w:type="spellStart"/>
      <w:r>
        <w:rPr>
          <w:rFonts w:eastAsia="Times New Roman" w:cs="Times New Roman"/>
          <w:szCs w:val="24"/>
        </w:rPr>
        <w:t>εκατόν</w:t>
      </w:r>
      <w:proofErr w:type="spellEnd"/>
      <w:r>
        <w:rPr>
          <w:rFonts w:eastAsia="Times New Roman" w:cs="Times New Roman"/>
          <w:szCs w:val="24"/>
        </w:rPr>
        <w:t xml:space="preserve"> πενήντα οκτώ χιλιάδες δικαιούχους.</w:t>
      </w:r>
    </w:p>
    <w:p w14:paraId="6891371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Αυτό όμως δεν έχει κα</w:t>
      </w:r>
      <w:r>
        <w:rPr>
          <w:rFonts w:eastAsia="Times New Roman" w:cs="Times New Roman"/>
          <w:szCs w:val="24"/>
        </w:rPr>
        <w:t>μ</w:t>
      </w:r>
      <w:r>
        <w:rPr>
          <w:rFonts w:eastAsia="Times New Roman" w:cs="Times New Roman"/>
          <w:szCs w:val="24"/>
        </w:rPr>
        <w:t>μία σχέση με α</w:t>
      </w:r>
      <w:r>
        <w:rPr>
          <w:rFonts w:eastAsia="Times New Roman" w:cs="Times New Roman"/>
          <w:szCs w:val="24"/>
        </w:rPr>
        <w:t xml:space="preserve">υτό που συζητάμε, για να προστατεύσουμε όλοι μας -και αναφέρομαι τώρα και στους Βουλευτές του ΣΥΡΙΖΑ- αυτή τη διαδικασία. Αγαπητοί συνάδελφοι, κανονικά θα έπρεπε να ζητήσετε και εσείς από τον Υπουργό να καταθέσει αυτές τις πέντε τροπολογίες την Τρίτη στην </w:t>
      </w:r>
      <w:r>
        <w:rPr>
          <w:rFonts w:eastAsia="Times New Roman" w:cs="Times New Roman"/>
          <w:szCs w:val="24"/>
        </w:rPr>
        <w:t xml:space="preserve">Ολομέλεια. </w:t>
      </w:r>
    </w:p>
    <w:p w14:paraId="6891371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Σας λέμε εκ των προτέρων ότι ακόμη και αυτή για το ΕΚΑΣ –σας έχουμε αναλύσει το σκεπτικό μας- θα την ψηφίσουμε. Δεν πρέπει όμως να ευτελίζουμε αυτή τη διαδικασία, γιατί μπορεί να θέλαμε να σας κάνουμε και αντιπροτάσεις σε όλα αυτά τα ζητήματα. </w:t>
      </w:r>
      <w:r>
        <w:rPr>
          <w:rFonts w:eastAsia="Times New Roman" w:cs="Times New Roman"/>
          <w:szCs w:val="24"/>
        </w:rPr>
        <w:t>Πρέπει να μελετηθούν. Δεν μπορώ να καταλάβω τι κάνετε σήμερα.</w:t>
      </w:r>
    </w:p>
    <w:p w14:paraId="6891371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Πραγματικά θεωρώ ότι δεν σας τιμά. Πρέπει</w:t>
      </w:r>
      <w:r>
        <w:rPr>
          <w:rFonts w:eastAsia="Times New Roman" w:cs="Times New Roman"/>
          <w:szCs w:val="24"/>
        </w:rPr>
        <w:t>,</w:t>
      </w:r>
      <w:r>
        <w:rPr>
          <w:rFonts w:eastAsia="Times New Roman" w:cs="Times New Roman"/>
          <w:szCs w:val="24"/>
        </w:rPr>
        <w:t xml:space="preserve"> έστω και τώρα</w:t>
      </w:r>
      <w:r>
        <w:rPr>
          <w:rFonts w:eastAsia="Times New Roman" w:cs="Times New Roman"/>
          <w:szCs w:val="24"/>
        </w:rPr>
        <w:t>,</w:t>
      </w:r>
      <w:r>
        <w:rPr>
          <w:rFonts w:eastAsia="Times New Roman" w:cs="Times New Roman"/>
          <w:szCs w:val="24"/>
        </w:rPr>
        <w:t xml:space="preserve"> να κατανοήσετε ότι το να συζητήσουμε την τροπολογία αυτή την Τρίτη</w:t>
      </w:r>
      <w:r>
        <w:rPr>
          <w:rFonts w:eastAsia="Times New Roman" w:cs="Times New Roman"/>
          <w:szCs w:val="24"/>
        </w:rPr>
        <w:t>,</w:t>
      </w:r>
      <w:r>
        <w:rPr>
          <w:rFonts w:eastAsia="Times New Roman" w:cs="Times New Roman"/>
          <w:szCs w:val="24"/>
        </w:rPr>
        <w:t xml:space="preserve"> είναι η ορθή διαδικασία αυτή τη στιγμή και έτσι μπορούμε να προστατε</w:t>
      </w:r>
      <w:r>
        <w:rPr>
          <w:rFonts w:eastAsia="Times New Roman" w:cs="Times New Roman"/>
          <w:szCs w:val="24"/>
        </w:rPr>
        <w:t>ύσουμε τη διαδικασία.</w:t>
      </w:r>
    </w:p>
    <w:p w14:paraId="6891371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Να αναφερθώ και σε κάτι ακόμη, κυρία Πρόεδρε, που είπε ο Κοινοβουλευτικός Εκπρόσωπος του ΣΥΡΙΖΑ. Δεν θα έκανα αναφορά, αλλά θα το κάνω, γιατί το είπε στην τελική ομιλία του. Το θέμα πήρε διαστάσεις χθες σε σχέση με τα έξοδα των πενήντ</w:t>
      </w:r>
      <w:r>
        <w:rPr>
          <w:rFonts w:eastAsia="Times New Roman" w:cs="Times New Roman"/>
          <w:szCs w:val="24"/>
        </w:rPr>
        <w:t xml:space="preserve">α τεσσάρων ανθρώπων της συνοδείας του Πρωθυπουργού. Το ανέδειξε και ο κ. Κουτσούκος εκ μέρους της Δημοκρατικής Συμπαράταξης. Δεν χρειάζεται να πω πολλά σήμερα πάνω στο ζήτημα αυτό. </w:t>
      </w:r>
    </w:p>
    <w:p w14:paraId="6891371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Σήμερα, εκδόθηκε ένα ενημερωτικό σημείωμα της Κυβέρνησης που λέει ότι το τ</w:t>
      </w:r>
      <w:r>
        <w:rPr>
          <w:rFonts w:eastAsia="Times New Roman" w:cs="Times New Roman"/>
          <w:szCs w:val="24"/>
        </w:rPr>
        <w:t xml:space="preserve">αξίδι έγινε με χορηγία της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xml:space="preserve">. Αυτό είναι καινούργιο. Θέλω λοιπόν να καταθέσω στα Πρακτικά δύο στοιχεία. </w:t>
      </w:r>
    </w:p>
    <w:p w14:paraId="6891371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Κώδικας Δεοντολογίας των μελών της Κυβέρνησης, άρθρο 8: «Τα μέλη της Κυβέρνησης δεν αποδέχονται κατά την εκτέλεση των καθηκόντων τους δώρα, φιλο</w:t>
      </w:r>
      <w:r>
        <w:rPr>
          <w:rFonts w:eastAsia="Times New Roman" w:cs="Times New Roman"/>
          <w:szCs w:val="24"/>
        </w:rPr>
        <w:t>ξενία ή άλλα ωφελήματα, εκτός εάν πρόκειται για συνηθισμένη φιλοξενία ή δώρα μικρής αξίας που δίνονται σύμφωνα με τους κανόνες εθιμοτυπίας, όταν εκπροσωπούν την Ελληνική Κυβέρνηση υπό επίσημη ιδιότητα. Τα δώρα αυτά καταχωρίζονται σε κατάλογο που τηρείται σ</w:t>
      </w:r>
      <w:r>
        <w:rPr>
          <w:rFonts w:eastAsia="Times New Roman" w:cs="Times New Roman"/>
          <w:szCs w:val="24"/>
        </w:rPr>
        <w:t xml:space="preserve">το γραφείο του Πρωθυπουργού». </w:t>
      </w:r>
    </w:p>
    <w:p w14:paraId="6891371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68913720" w14:textId="77777777" w:rsidR="001E1C42" w:rsidRDefault="003A7B58">
      <w:pPr>
        <w:spacing w:after="0" w:line="600" w:lineRule="auto"/>
        <w:ind w:firstLine="720"/>
        <w:jc w:val="both"/>
        <w:rPr>
          <w:rFonts w:eastAsia="Times New Roman" w:cs="Times New Roman"/>
        </w:rPr>
      </w:pPr>
      <w:r>
        <w:rPr>
          <w:rFonts w:eastAsia="Times New Roman" w:cs="Times New Roman"/>
        </w:rPr>
        <w:t>(Στο σημείο αυτό ο Βουλευτής κ. Αθανάσιος Θεοχαρόπουλος καταθέτει για τα Πρακτικά το προαναφερθέν έγγραφο, το οποίο βρίσκεται στο αρχείο του Τμήματος Γραμματείας της Διεύθυνσης Στενογραφίας και Π</w:t>
      </w:r>
      <w:r>
        <w:rPr>
          <w:rFonts w:eastAsia="Times New Roman" w:cs="Times New Roman"/>
        </w:rPr>
        <w:t>ρακτικών της Βουλής)</w:t>
      </w:r>
    </w:p>
    <w:p w14:paraId="6891372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Εφημερίδα της Κυβερνήσεως, αποφάσεις της Ολομέλειας της Βουλής 18 Απριλίου 2016, άρθρο 4</w:t>
      </w:r>
      <w:r>
        <w:rPr>
          <w:rFonts w:eastAsia="Times New Roman" w:cs="Times New Roman"/>
          <w:szCs w:val="24"/>
        </w:rPr>
        <w:t>:</w:t>
      </w:r>
      <w:r>
        <w:rPr>
          <w:rFonts w:eastAsia="Times New Roman" w:cs="Times New Roman"/>
          <w:szCs w:val="24"/>
        </w:rPr>
        <w:t xml:space="preserve"> «Δώρα, σχετικές παροχές και ωφελήματα. Οι Βουλευτές οφείλουν να μην αποδέχονται δώρα ή παροχές ή άλλα ωφελήματα των οποίων η φύση ή η χρηματική α</w:t>
      </w:r>
      <w:r>
        <w:rPr>
          <w:rFonts w:eastAsia="Times New Roman" w:cs="Times New Roman"/>
          <w:szCs w:val="24"/>
        </w:rPr>
        <w:t>ξία εγείρουν ζητήματα μεροληπτικής άσκησης των κοινοβουλευτικών τους καθηκόντων. Χρηματική αξία μεγαλύτερη των 200 ευρώ θεωρείται κατά τεκμήριο και σύμφωνα με τη διεθνή πρακτική, ικανή να εγείρει ζητήματα αμεροληψίας. Δώρα των οποίων η αξία είναι μικρότερη</w:t>
      </w:r>
      <w:r>
        <w:rPr>
          <w:rFonts w:eastAsia="Times New Roman" w:cs="Times New Roman"/>
          <w:szCs w:val="24"/>
        </w:rPr>
        <w:t xml:space="preserve"> των 200 ευρώ τα οποία δίδονται ως αναμνηστικά…» κ.λπ.. Δεν συνεχίζω με αυτά τα θέματα, γιατί δεν μας αφορούν. </w:t>
      </w:r>
    </w:p>
    <w:p w14:paraId="6891372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Παρακάτω λέει</w:t>
      </w:r>
      <w:r>
        <w:rPr>
          <w:rFonts w:eastAsia="Times New Roman" w:cs="Times New Roman"/>
          <w:szCs w:val="24"/>
        </w:rPr>
        <w:t>:</w:t>
      </w:r>
      <w:r>
        <w:rPr>
          <w:rFonts w:eastAsia="Times New Roman" w:cs="Times New Roman"/>
          <w:szCs w:val="24"/>
        </w:rPr>
        <w:t xml:space="preserve"> «Σε περίπτωση έγγραφης και επώνυμης αναφοράς όπως και σε περίπτωση κατά την οποία </w:t>
      </w:r>
      <w:r>
        <w:rPr>
          <w:rFonts w:eastAsia="Times New Roman" w:cs="Times New Roman"/>
        </w:rPr>
        <w:t>Βουλευτής</w:t>
      </w:r>
      <w:r>
        <w:rPr>
          <w:rFonts w:eastAsia="Times New Roman" w:cs="Times New Roman"/>
          <w:szCs w:val="24"/>
        </w:rPr>
        <w:t xml:space="preserve"> αμφιβάλλει περί του πρακτέου, το ζήτη</w:t>
      </w:r>
      <w:r>
        <w:rPr>
          <w:rFonts w:eastAsia="Times New Roman" w:cs="Times New Roman"/>
          <w:szCs w:val="24"/>
        </w:rPr>
        <w:t xml:space="preserve">μα ελέγχεται από την Ειδική Μόνιμη Επιτροπή Κοινοβουλευτικής Δεοντολογίας». </w:t>
      </w:r>
    </w:p>
    <w:p w14:paraId="6891372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68913724" w14:textId="77777777" w:rsidR="001E1C42" w:rsidRDefault="003A7B58">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Αθανάσιος Θεοχαρόπουλος καταθέτει για τα Πρακτικά το προαναφερθέν έγγραφο, το οποίο βρίσκεται στο αρχείο του Τμήματος </w:t>
      </w:r>
      <w:r>
        <w:rPr>
          <w:rFonts w:eastAsia="Times New Roman" w:cs="Times New Roman"/>
        </w:rPr>
        <w:t>Γραμματείας της Διεύθυνσης Στενογραφίας και Πρακτικών της Βουλής)</w:t>
      </w:r>
    </w:p>
    <w:p w14:paraId="6891372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Καταλαβαίνετε ότι το ζήτημα με τη χορηγία, το οποίο έχει ανακύψει σήμερα και στο οποίο αναφέρθηκε πριν και ο εισηγητής του Ποταμιού, είναι πολύ σοβαρό. Εδώ χρειάζεται η Κυβέρνηση πλέον να δώ</w:t>
      </w:r>
      <w:r>
        <w:rPr>
          <w:rFonts w:eastAsia="Times New Roman" w:cs="Times New Roman"/>
          <w:szCs w:val="24"/>
        </w:rPr>
        <w:t>σει συγκεκριμένες απαντήσεις.</w:t>
      </w:r>
    </w:p>
    <w:p w14:paraId="6891372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Τέλος, σε σχέση με το σημερινό νομοσχέδιο, υπήρχε μια συναινετική διάθεση απ’ όλους. Εμείς, μάλιστα, το ψηφίζουμε επί της αρχής το νομοσχέδιο, όπως επίσης έχουμε και θετική διάθεση για την τροπολογία. </w:t>
      </w:r>
    </w:p>
    <w:p w14:paraId="6891372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Έστω και την ύστατη στιγ</w:t>
      </w:r>
      <w:r>
        <w:rPr>
          <w:rFonts w:eastAsia="Times New Roman" w:cs="Times New Roman"/>
          <w:szCs w:val="24"/>
        </w:rPr>
        <w:t xml:space="preserve">μή, διαφυλάξτε την αξιοπιστία του Κοινοβουλίου. Μην προχωρήσετε στην ψήφιση σήμερα. Φέρτε την </w:t>
      </w:r>
      <w:proofErr w:type="spellStart"/>
      <w:r>
        <w:rPr>
          <w:rFonts w:eastAsia="Times New Roman" w:cs="Times New Roman"/>
          <w:szCs w:val="24"/>
        </w:rPr>
        <w:t>την</w:t>
      </w:r>
      <w:proofErr w:type="spellEnd"/>
      <w:r>
        <w:rPr>
          <w:rFonts w:eastAsia="Times New Roman" w:cs="Times New Roman"/>
          <w:szCs w:val="24"/>
        </w:rPr>
        <w:t xml:space="preserve"> Τρίτη και θα ισχύσει με αναδρομική υπαγωγή από τη Δευτέρα. Αυτή είναι η κατάσταση. Μην το κάνετε. Δεν τιμά ούτε εσάς πραγματικά ούτε τη διαδικασία που έχει ακ</w:t>
      </w:r>
      <w:r>
        <w:rPr>
          <w:rFonts w:eastAsia="Times New Roman" w:cs="Times New Roman"/>
          <w:szCs w:val="24"/>
        </w:rPr>
        <w:t>ολουθηθεί.</w:t>
      </w:r>
    </w:p>
    <w:p w14:paraId="68913728" w14:textId="77777777" w:rsidR="001E1C42" w:rsidRDefault="003A7B5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Θεοχαρόπουλε, σχετικά με την έκκληση που απευθύνατε στο Προεδρείο, από τον Κανονισμό δεν έχουμε εμείς τέτοια αρμοδιότητα. Μόνο ο Υπουργός έχει.</w:t>
      </w:r>
    </w:p>
    <w:p w14:paraId="6891372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Τον λόγο έχει ο κ. Τσίρκας για πέντε λεπτά.</w:t>
      </w:r>
    </w:p>
    <w:p w14:paraId="6891372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ΒΑΣΙΛΕΙ</w:t>
      </w:r>
      <w:r>
        <w:rPr>
          <w:rFonts w:eastAsia="Times New Roman" w:cs="Times New Roman"/>
          <w:b/>
          <w:szCs w:val="24"/>
        </w:rPr>
        <w:t>ΟΣ ΤΣΙΡΚΑΣ:</w:t>
      </w:r>
      <w:r>
        <w:rPr>
          <w:rFonts w:eastAsia="Times New Roman" w:cs="Times New Roman"/>
          <w:szCs w:val="24"/>
        </w:rPr>
        <w:t xml:space="preserve"> Κυρία Πρόεδρε, κυρίες και κύριοι Βουλευτές, ξεκινώντας από την τελευταία αναφορά του κ. Θεοχαρόπουλου, βλέπουμε ότι, μετά το φιάσκο της ανακοίνωσης -του Ποταμιού, εν προκειμένω, αν θυμάμαι καλά, αλλά δεν είμαι σίγουρος και δεν θα αναφερθώ στο Π</w:t>
      </w:r>
      <w:r>
        <w:rPr>
          <w:rFonts w:eastAsia="Times New Roman" w:cs="Times New Roman"/>
          <w:szCs w:val="24"/>
        </w:rPr>
        <w:t>οτάμι- από την Αντιπολίτευση για το ζήτημα της επίσκεψης πενήντα τεσσάρων κυβερνητικών στελεχών στην Πάρο, υπήρξε απάντηση επί του θέματος. Και μετά το φιάσκο αυτής της λάθος ενημέρωσης, έχουμε τώρα το ζήτημα που σηκώνει, από την πλευρά του ΠΑΣΟΚ και της Δ</w:t>
      </w:r>
      <w:r>
        <w:rPr>
          <w:rFonts w:eastAsia="Times New Roman" w:cs="Times New Roman"/>
          <w:szCs w:val="24"/>
        </w:rPr>
        <w:t xml:space="preserve">ημοκρατικής Συμπαράταξης, ο κ. Θεοχαρόπουλος. </w:t>
      </w:r>
    </w:p>
    <w:p w14:paraId="6891372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Θέλω να πω ότι θα πρέπει να σταματήσει αυτό το κρεσέντο λαϊκισμού και κιτρινισμού και να μην ανακαλύπτουμε θέματα μόνο και μόνο για τις εντυπώσεις. Έχουν απαντηθεί όλα αυτά. Δεν πρόκειται για καμιά επίσκεψη επ</w:t>
      </w:r>
      <w:r>
        <w:rPr>
          <w:rFonts w:eastAsia="Times New Roman" w:cs="Times New Roman"/>
          <w:szCs w:val="24"/>
        </w:rPr>
        <w:t xml:space="preserve">ί τριήμερο, όπως έλεγαν κάποιοι μέχρι εχθές το βράδυ. Και να μην ανακαλύπτουμε συνεχώς τέτοια θέματα. </w:t>
      </w:r>
    </w:p>
    <w:p w14:paraId="6891372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Σχετικά με το ΕΚΑΣ, εμείς χαιρετίζουμε αυτή τη νομοθετική πρωτοβουλία και την άμεση ανταπόκριση από την πλευρά της Κυβέρνησης για τη διόρθωση αυτής της α</w:t>
      </w:r>
      <w:r>
        <w:rPr>
          <w:rFonts w:eastAsia="Times New Roman" w:cs="Times New Roman"/>
          <w:szCs w:val="24"/>
        </w:rPr>
        <w:t>δικίας. Ο ελληνικός λαός ξέρει πολύ καλά εξαιτίας ποιων πολιτικών και ποιων κυβερνήσεων η χώρα σύρθηκε σε αυτή την επιτροπεία. Ξέρει πολύ καλά ο ελληνικός λαός ποιες πολιτικές και ποιες κυβερνήσεις οδήγησαν στη φτωχοποίηση και στο περιθώριο μεγάλο μέρος το</w:t>
      </w:r>
      <w:r>
        <w:rPr>
          <w:rFonts w:eastAsia="Times New Roman" w:cs="Times New Roman"/>
          <w:szCs w:val="24"/>
        </w:rPr>
        <w:t xml:space="preserve">υ ελληνικού λαού. </w:t>
      </w:r>
    </w:p>
    <w:p w14:paraId="6891372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Πήραμε τον Σεπτέμβρη του 2015 μια νωπή ισχυρή λαϊκή εντολή να υλοποιήσουμε μια δύσκολη συμφωνία αλλά και να στηρίξουμε και να προστατέψουμε τους κοινωνικά αδύναμους. Και αυτή την εντολή που πήραμε από τον ελληνικό λαό</w:t>
      </w:r>
      <w:r>
        <w:rPr>
          <w:rFonts w:eastAsia="Times New Roman" w:cs="Times New Roman"/>
          <w:szCs w:val="24"/>
        </w:rPr>
        <w:t>,</w:t>
      </w:r>
      <w:r>
        <w:rPr>
          <w:rFonts w:eastAsia="Times New Roman" w:cs="Times New Roman"/>
          <w:szCs w:val="24"/>
        </w:rPr>
        <w:t xml:space="preserve"> την τηρήσαμε. Δεσμ</w:t>
      </w:r>
      <w:r>
        <w:rPr>
          <w:rFonts w:eastAsia="Times New Roman" w:cs="Times New Roman"/>
          <w:szCs w:val="24"/>
        </w:rPr>
        <w:t xml:space="preserve">ευτήκαμε ότι θα την τηρήσουμε και αυτό κάναμε όλο το προηγούμενο διάστημα, στηρίζοντας τους κοινωνικά αδύναμους, σταματώντας την καταστροφή, ανασυγκροτώντας το κράτος και τους θεσμούς του. </w:t>
      </w:r>
    </w:p>
    <w:p w14:paraId="6891372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Πιστοί σε αυτή την εντολή, ο ΣΥΡΙΖΑ, η Κοινοβουλευτική του Ομάδα, </w:t>
      </w:r>
      <w:r>
        <w:rPr>
          <w:rFonts w:eastAsia="Times New Roman" w:cs="Times New Roman"/>
          <w:szCs w:val="24"/>
        </w:rPr>
        <w:t>η Κυβέρνηση και ο ίδιος ο Πρωθυπουργός, ανακοίνωσε χθ</w:t>
      </w:r>
      <w:r>
        <w:rPr>
          <w:rFonts w:eastAsia="Times New Roman" w:cs="Times New Roman"/>
          <w:szCs w:val="24"/>
        </w:rPr>
        <w:t>ε</w:t>
      </w:r>
      <w:r>
        <w:rPr>
          <w:rFonts w:eastAsia="Times New Roman" w:cs="Times New Roman"/>
          <w:szCs w:val="24"/>
        </w:rPr>
        <w:t>ς μ</w:t>
      </w:r>
      <w:r>
        <w:rPr>
          <w:rFonts w:eastAsia="Times New Roman" w:cs="Times New Roman"/>
          <w:szCs w:val="24"/>
        </w:rPr>
        <w:t>ί</w:t>
      </w:r>
      <w:r>
        <w:rPr>
          <w:rFonts w:eastAsia="Times New Roman" w:cs="Times New Roman"/>
          <w:szCs w:val="24"/>
        </w:rPr>
        <w:t xml:space="preserve">α πολύ σημαντική δέσμη μέτρων για το νέο κοινωνικό κράτος που σχεδιάζουμε, οραματιζόμαστε και υλοποιούμε βήμα </w:t>
      </w:r>
      <w:proofErr w:type="spellStart"/>
      <w:r>
        <w:rPr>
          <w:rFonts w:eastAsia="Times New Roman" w:cs="Times New Roman"/>
          <w:szCs w:val="24"/>
        </w:rPr>
        <w:t>βήμα</w:t>
      </w:r>
      <w:proofErr w:type="spellEnd"/>
      <w:r>
        <w:rPr>
          <w:rFonts w:eastAsia="Times New Roman" w:cs="Times New Roman"/>
          <w:szCs w:val="24"/>
        </w:rPr>
        <w:t>, για την υγεία, την κοινωνική ασφάλιση, την επέκταση του προγράμματος για την αντιμ</w:t>
      </w:r>
      <w:r>
        <w:rPr>
          <w:rFonts w:eastAsia="Times New Roman" w:cs="Times New Roman"/>
          <w:szCs w:val="24"/>
        </w:rPr>
        <w:t>ετώπιση της ανθρωπιστικής κρίσης, την προστασία της εργασίας, την αντιμετώπιση της ανεργίας, τη στεγαστική πολιτική, την παιδεία.</w:t>
      </w:r>
    </w:p>
    <w:p w14:paraId="6891372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Κλείνουμε μία </w:t>
      </w:r>
      <w:proofErr w:type="spellStart"/>
      <w:r>
        <w:rPr>
          <w:rFonts w:eastAsia="Times New Roman" w:cs="Times New Roman"/>
          <w:szCs w:val="24"/>
        </w:rPr>
        <w:t>μία</w:t>
      </w:r>
      <w:proofErr w:type="spellEnd"/>
      <w:r>
        <w:rPr>
          <w:rFonts w:eastAsia="Times New Roman" w:cs="Times New Roman"/>
          <w:szCs w:val="24"/>
        </w:rPr>
        <w:t xml:space="preserve"> τις πληγές που άνοιξε η διακυβέρνηση Σαμαρά-Βενιζέλου. Και η θέσπιση αυτών των αντισταθμιστικών μέτρων για τ</w:t>
      </w:r>
      <w:r>
        <w:rPr>
          <w:rFonts w:eastAsia="Times New Roman" w:cs="Times New Roman"/>
          <w:szCs w:val="24"/>
        </w:rPr>
        <w:t xml:space="preserve">ην περικοπή του ΕΚΑΣ που άδικα </w:t>
      </w:r>
      <w:proofErr w:type="spellStart"/>
      <w:r>
        <w:rPr>
          <w:rFonts w:eastAsia="Times New Roman" w:cs="Times New Roman"/>
          <w:szCs w:val="24"/>
        </w:rPr>
        <w:t>περικόπηκε</w:t>
      </w:r>
      <w:proofErr w:type="spellEnd"/>
      <w:r>
        <w:rPr>
          <w:rFonts w:eastAsia="Times New Roman" w:cs="Times New Roman"/>
          <w:szCs w:val="24"/>
        </w:rPr>
        <w:t xml:space="preserve"> –αυτή είναι η αλήθεια-αποτελεί σημαντική ζώνη προστασίας για τους πιο αδύναμους από τους αδύναμους και εντάσσεται στη μεγάλη προσπάθειά μας και της Κυβέρνησης της Αριστεράς να οικοδομήσουμε αυτό το νέο κοινωνικό κρ</w:t>
      </w:r>
      <w:r>
        <w:rPr>
          <w:rFonts w:eastAsia="Times New Roman" w:cs="Times New Roman"/>
          <w:szCs w:val="24"/>
        </w:rPr>
        <w:t>άτος.</w:t>
      </w:r>
    </w:p>
    <w:p w14:paraId="6891373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Ξέρουμε ότι η κοινωνία συνεχίζει να αντιμετωπίζει δυσκολίες. Στόχος μας, όμως, είναι η ανασυγκρότηση του κοινωνικού κράτους που ισοπεδώθηκε στην περίοδο διακυβέρνησης των προηγούμενων κυβερνήσεων Σαμαρά-Βενιζέλου και πιο πριν. Το νέο κοινωνικό κράτος</w:t>
      </w:r>
      <w:r>
        <w:rPr>
          <w:rFonts w:eastAsia="Times New Roman" w:cs="Times New Roman"/>
          <w:szCs w:val="24"/>
        </w:rPr>
        <w:t>, λοιπόν, θα το οικοδομήσουμε ξανά από την αρχή, θα το χτίσουμε από την αρχή, με τη βοήθεια του ελληνικού λαού, της ελληνικής κοινωνίας.</w:t>
      </w:r>
    </w:p>
    <w:p w14:paraId="6891373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Επομένως, εμείς από την πλευρά μας και συμφωνούμε με την κατάθεση της τροπολογίας και χαιρετίζουμε αυτή τη μεγάλη νομοθ</w:t>
      </w:r>
      <w:r>
        <w:rPr>
          <w:rFonts w:eastAsia="Times New Roman" w:cs="Times New Roman"/>
          <w:szCs w:val="24"/>
        </w:rPr>
        <w:t>ετική πρωτοβουλία και διόρθωση μιας αδικίας για την οποία, όπως είπαν και οι Υπουργοί προηγουμένως, σε κα</w:t>
      </w:r>
      <w:r>
        <w:rPr>
          <w:rFonts w:eastAsia="Times New Roman" w:cs="Times New Roman"/>
          <w:szCs w:val="24"/>
        </w:rPr>
        <w:t>μ</w:t>
      </w:r>
      <w:r>
        <w:rPr>
          <w:rFonts w:eastAsia="Times New Roman" w:cs="Times New Roman"/>
          <w:szCs w:val="24"/>
        </w:rPr>
        <w:t xml:space="preserve">μία περίπτωση δεν ευθύνεται ο ΣΥΡΙΖΑ. </w:t>
      </w:r>
    </w:p>
    <w:p w14:paraId="6891373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εδώ για να αποκαταστήσουμε και να διορθώσουμε τις αδικίες. Προχωράμε μπροστά και μπορούμε να </w:t>
      </w:r>
      <w:r>
        <w:rPr>
          <w:rFonts w:eastAsia="Times New Roman" w:cs="Times New Roman"/>
          <w:szCs w:val="24"/>
        </w:rPr>
        <w:t>κοιτάμε τον ελληνικό λαό στα μάτια.</w:t>
      </w:r>
    </w:p>
    <w:p w14:paraId="6891373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373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Συντυχάκη, έχετε τον λόγο.</w:t>
      </w:r>
    </w:p>
    <w:p w14:paraId="6891373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 </w:t>
      </w:r>
    </w:p>
    <w:p w14:paraId="6891373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μπορώ παρά να μην καυτηριάσω κι εγώ εκ μέρους του Κομμουνιστικού Κ</w:t>
      </w:r>
      <w:r>
        <w:rPr>
          <w:rFonts w:eastAsia="Times New Roman" w:cs="Times New Roman"/>
          <w:szCs w:val="24"/>
        </w:rPr>
        <w:t>όμματος Ελλάδ</w:t>
      </w:r>
      <w:r>
        <w:rPr>
          <w:rFonts w:eastAsia="Times New Roman" w:cs="Times New Roman"/>
          <w:szCs w:val="24"/>
        </w:rPr>
        <w:t>α</w:t>
      </w:r>
      <w:r>
        <w:rPr>
          <w:rFonts w:eastAsia="Times New Roman" w:cs="Times New Roman"/>
          <w:szCs w:val="24"/>
        </w:rPr>
        <w:t>ς αυτήν την απαράδεκτη διαδικασία. Εγώ είμαι ενάμιση χρόνο Βουλευτής και τέτοιο πράγμα δεν έχω συναντήσει ούτε στα μαθητικά συμβούλια ούτε στους φοιτητικούς συλλόγους. Εδώ δεν πρόκειται για απειρία. Δεν πρόκειται για ένα λάθος. Εδώ είναι συνε</w:t>
      </w:r>
      <w:r>
        <w:rPr>
          <w:rFonts w:eastAsia="Times New Roman" w:cs="Times New Roman"/>
          <w:szCs w:val="24"/>
        </w:rPr>
        <w:t xml:space="preserve">ιδητή επιλογή. Μάλιστα, ο μαθητής έχει γίνει καλύτερος από τον δάσκαλο, τη Νέα Δημοκρατία, το ΠΑΣΟΚ, τις προηγούμενες κυβερνήσεις που ακολουθούσαν ακριβώς τις ίδιες διαδικασίες. </w:t>
      </w:r>
    </w:p>
    <w:p w14:paraId="6891373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Ναός της δημοκρατίας είναι αυτό το ιερατείο που προβλέπει Πράξεις Νομοθετικού</w:t>
      </w:r>
      <w:r>
        <w:rPr>
          <w:rFonts w:eastAsia="Times New Roman" w:cs="Times New Roman"/>
          <w:szCs w:val="24"/>
        </w:rPr>
        <w:t xml:space="preserve"> Περιεχομένου, κατεπείγοντα νομοσχέδια, τροπολογίες κατά </w:t>
      </w:r>
      <w:proofErr w:type="spellStart"/>
      <w:r>
        <w:rPr>
          <w:rFonts w:eastAsia="Times New Roman" w:cs="Times New Roman"/>
          <w:szCs w:val="24"/>
        </w:rPr>
        <w:t>ριπάς</w:t>
      </w:r>
      <w:proofErr w:type="spellEnd"/>
      <w:r>
        <w:rPr>
          <w:rFonts w:eastAsia="Times New Roman" w:cs="Times New Roman"/>
          <w:szCs w:val="24"/>
        </w:rPr>
        <w:t xml:space="preserve">, όποτε να </w:t>
      </w:r>
      <w:proofErr w:type="spellStart"/>
      <w:r>
        <w:rPr>
          <w:rFonts w:eastAsia="Times New Roman"/>
          <w:szCs w:val="24"/>
        </w:rPr>
        <w:t>ʼ</w:t>
      </w:r>
      <w:r>
        <w:rPr>
          <w:rFonts w:eastAsia="Times New Roman" w:cs="Times New Roman"/>
          <w:szCs w:val="24"/>
        </w:rPr>
        <w:t>ναι</w:t>
      </w:r>
      <w:proofErr w:type="spellEnd"/>
      <w:r>
        <w:rPr>
          <w:rFonts w:eastAsia="Times New Roman" w:cs="Times New Roman"/>
          <w:szCs w:val="24"/>
        </w:rPr>
        <w:t>, σε οποιοδήποτε νομοσχέδιο. Υποτίθεται ότι σήμερα συζητάμε ένα νομοσχέδιο για την κύρωση μίας σύμβασης και τελικά εξελίχθηκε –το έχουμε πει πάρα πολλές φορές- να συζητάμε για άλλ</w:t>
      </w:r>
      <w:r>
        <w:rPr>
          <w:rFonts w:eastAsia="Times New Roman" w:cs="Times New Roman"/>
          <w:szCs w:val="24"/>
        </w:rPr>
        <w:t>α πράγματα, για εντελώς άσχετες διατάξεις. Έρχεται, μάλιστα, την τελευταία στιγμή ο Υπουργός, δηλαδή πριν καν δευτερολογήσουμε και καταθέτει τροπολογίες. Βέβαια, ο κύριος Υπουργός ήρθε εδώ και τοποθετήθηκε χωρίς να έχει καταθέσει την τροπολογία του και χωρ</w:t>
      </w:r>
      <w:r>
        <w:rPr>
          <w:rFonts w:eastAsia="Times New Roman" w:cs="Times New Roman"/>
          <w:szCs w:val="24"/>
        </w:rPr>
        <w:t>ίς αυτή να είναι εις γνώση των Βουλευτών.</w:t>
      </w:r>
    </w:p>
    <w:p w14:paraId="6891373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Αυτές είναι απαράδεκτες διαδικασίες.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αυτό που σας είπα, ότι δηλαδή έχει γίνει επιστήμη από την πλευρά της Κυβέρνησης. </w:t>
      </w:r>
    </w:p>
    <w:p w14:paraId="6891373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w:t>
      </w:r>
      <w:r>
        <w:rPr>
          <w:rFonts w:eastAsia="Times New Roman" w:cs="Times New Roman"/>
          <w:b/>
          <w:szCs w:val="24"/>
        </w:rPr>
        <w:t>,</w:t>
      </w:r>
      <w:r>
        <w:rPr>
          <w:rFonts w:eastAsia="Times New Roman" w:cs="Times New Roman"/>
          <w:b/>
          <w:szCs w:val="24"/>
        </w:rPr>
        <w:t xml:space="preserve"> Κοινωνικής Ασφάλισης</w:t>
      </w:r>
      <w:r>
        <w:rPr>
          <w:rFonts w:eastAsia="Times New Roman" w:cs="Times New Roman"/>
          <w:b/>
          <w:szCs w:val="24"/>
        </w:rPr>
        <w:t xml:space="preserve"> και Κο</w:t>
      </w:r>
      <w:r>
        <w:rPr>
          <w:rFonts w:eastAsia="Times New Roman" w:cs="Times New Roman"/>
          <w:b/>
          <w:szCs w:val="24"/>
        </w:rPr>
        <w:t>ινωνικής Αλληλεγγύης</w:t>
      </w:r>
      <w:r>
        <w:rPr>
          <w:rFonts w:eastAsia="Times New Roman" w:cs="Times New Roman"/>
          <w:b/>
          <w:szCs w:val="24"/>
        </w:rPr>
        <w:t>):</w:t>
      </w:r>
      <w:r>
        <w:rPr>
          <w:rFonts w:eastAsia="Times New Roman" w:cs="Times New Roman"/>
          <w:szCs w:val="24"/>
        </w:rPr>
        <w:t xml:space="preserve">  Γιατί λέτε ότι το κάνουμε σαν επιστήμη; Αυτό ήταν κάτι που δεν θέλαμε να το κρύψουμε. </w:t>
      </w:r>
    </w:p>
    <w:p w14:paraId="6891373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σας πω, κύριε Υπουργέ.</w:t>
      </w:r>
    </w:p>
    <w:p w14:paraId="6891373B"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Το λέμε γιατί το κάνετε κάθε φορά. Αυτό είναι επιστήμη. </w:t>
      </w:r>
    </w:p>
    <w:p w14:paraId="6891373C"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Εκτός του ότι το κάνετε κατ’ εξακολούθηση, το κάνετε σε πολύ κρίσιμες περιπτώσεις. Δηλαδή, το νομοσχέδιο το δικό σας που εσείς φέρνετε, για παράδειγμα, είναι μία κοροϊδία. Δηλαδή, αφαιρέσατε το ΕΚΑΣ και τώρα βγαίνετε από πάνω και λέτε «Να προστατεύσουμε τ</w:t>
      </w:r>
      <w:r>
        <w:rPr>
          <w:rFonts w:eastAsia="Times New Roman" w:cs="Times New Roman"/>
          <w:szCs w:val="24"/>
        </w:rPr>
        <w:t xml:space="preserve">ους ανθρώπους που έχασαν τα λεφτά τους». Έχασαν τα λεφτά τους οι άνθρωποι, γιατί εσείς τους τα έχετε αφαιρέσει σε συνεργασία με τη Νέα Δημοκρατία, το ΠΑΣΟΚ και πέντε κόμματα εδώ, ψηφίζοντας ένα μνημόνιο και εφαρμόζοντας αυτήν την αντεργατική και αντιλαϊκή </w:t>
      </w:r>
      <w:r>
        <w:rPr>
          <w:rFonts w:eastAsia="Times New Roman" w:cs="Times New Roman"/>
          <w:szCs w:val="24"/>
        </w:rPr>
        <w:t xml:space="preserve">πολιτική. </w:t>
      </w:r>
    </w:p>
    <w:p w14:paraId="6891373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Ξέρετε, θέλετε να εκπαιδεύσετε τον λαό να αποδεχτεί αυτά τα ελάχιστα, δηλαδή να σας πει και ευχαριστώ που του δίνετε έστω μία ελάχιστη ιατροφαρμακευτική περίθαλψη. Θέλετε να σας πουν ευχαριστώ; Δηλαδή, τους έχετε βαρύνει με φόρους, με τον ΕΝΦΙΑ,</w:t>
      </w:r>
      <w:r>
        <w:rPr>
          <w:rFonts w:eastAsia="Times New Roman" w:cs="Times New Roman"/>
          <w:szCs w:val="24"/>
        </w:rPr>
        <w:t xml:space="preserve"> τους έχετε αλλάξει τα φώτα στην κυριολεξία και έρχεστε και λέτε</w:t>
      </w:r>
      <w:r>
        <w:rPr>
          <w:rFonts w:eastAsia="Times New Roman" w:cs="Times New Roman"/>
          <w:szCs w:val="24"/>
        </w:rPr>
        <w:t>:</w:t>
      </w:r>
      <w:r>
        <w:rPr>
          <w:rFonts w:eastAsia="Times New Roman" w:cs="Times New Roman"/>
          <w:szCs w:val="24"/>
        </w:rPr>
        <w:t xml:space="preserve"> «Παιδιά, εντάξει, αυτό ήταν μ</w:t>
      </w:r>
      <w:r>
        <w:rPr>
          <w:rFonts w:eastAsia="Times New Roman" w:cs="Times New Roman"/>
          <w:szCs w:val="24"/>
        </w:rPr>
        <w:t>ί</w:t>
      </w:r>
      <w:r>
        <w:rPr>
          <w:rFonts w:eastAsia="Times New Roman" w:cs="Times New Roman"/>
          <w:szCs w:val="24"/>
        </w:rPr>
        <w:t xml:space="preserve">α δική μας δέσμευση». Δηλαδή, θα πρέπει να σας πούμε ότι απαλλάσσεστε από τις αντιλαϊκές ευθύνες και να σας χειροκροτήσουμε για τα ψίχουλα που δίνετε στον λαό. </w:t>
      </w:r>
    </w:p>
    <w:p w14:paraId="6891373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 όχι! Δεν θα το κάνουμε αυτό! Δηλαδή, δεν θα το κάνουμε από την άποψη ότι εμείς δεν θέλουμε η εργατική τάξη, τα φτωχά λαϊκά στρώματα να αποδεχτούν αυτή τη βαρβαρότητα και να θεωρούν τη μιζέρια ως αναγκαίο κακό, όπως και το να αφαιρείτε από τους πολλούς </w:t>
      </w:r>
      <w:r>
        <w:rPr>
          <w:rFonts w:eastAsia="Times New Roman" w:cs="Times New Roman"/>
          <w:szCs w:val="24"/>
        </w:rPr>
        <w:t xml:space="preserve">που τους έχετε φτωχύνει και να τα δίνετε στους εξαθλιωμένους. </w:t>
      </w:r>
    </w:p>
    <w:p w14:paraId="6891373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θα αποδεχτούμε αυτή</w:t>
      </w:r>
      <w:r>
        <w:rPr>
          <w:rFonts w:eastAsia="Times New Roman" w:cs="Times New Roman"/>
          <w:szCs w:val="24"/>
        </w:rPr>
        <w:t>ν</w:t>
      </w:r>
      <w:r>
        <w:rPr>
          <w:rFonts w:eastAsia="Times New Roman" w:cs="Times New Roman"/>
          <w:szCs w:val="24"/>
        </w:rPr>
        <w:t xml:space="preserve"> τη λογική σε καμμία περίπτωση και απ’ αυτήν την άποψη, στην τροπολογία που καταθέσατε εμείς ψηφίζουμε «</w:t>
      </w:r>
      <w:r>
        <w:rPr>
          <w:rFonts w:eastAsia="Times New Roman" w:cs="Times New Roman"/>
          <w:szCs w:val="24"/>
        </w:rPr>
        <w:t>παρών</w:t>
      </w:r>
      <w:r>
        <w:rPr>
          <w:rFonts w:eastAsia="Times New Roman" w:cs="Times New Roman"/>
          <w:szCs w:val="24"/>
        </w:rPr>
        <w:t>».</w:t>
      </w:r>
    </w:p>
    <w:p w14:paraId="6891374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θα ψηφίσουμε «</w:t>
      </w:r>
      <w:r>
        <w:rPr>
          <w:rFonts w:eastAsia="Times New Roman" w:cs="Times New Roman"/>
          <w:szCs w:val="24"/>
        </w:rPr>
        <w:t>παρών</w:t>
      </w:r>
      <w:r>
        <w:rPr>
          <w:rFonts w:eastAsia="Times New Roman" w:cs="Times New Roman"/>
          <w:szCs w:val="24"/>
        </w:rPr>
        <w:t>» στην τροπολογία που αφορά τη</w:t>
      </w:r>
      <w:r>
        <w:rPr>
          <w:rFonts w:eastAsia="Times New Roman" w:cs="Times New Roman"/>
          <w:szCs w:val="24"/>
        </w:rPr>
        <w:t>ν άρση πράξεων αναγκαστικής εκτέλεσης των Ναυπηγείων Ελευσίνας. «Π</w:t>
      </w:r>
      <w:r>
        <w:rPr>
          <w:rFonts w:eastAsia="Times New Roman" w:cs="Times New Roman"/>
          <w:szCs w:val="24"/>
        </w:rPr>
        <w:t>αρών</w:t>
      </w:r>
      <w:r>
        <w:rPr>
          <w:rFonts w:eastAsia="Times New Roman" w:cs="Times New Roman"/>
          <w:szCs w:val="24"/>
        </w:rPr>
        <w:t xml:space="preserve">» είχαμε ψηφίσει και σε μία προηγούμενη ρύθμιση. Εν πάση </w:t>
      </w:r>
      <w:proofErr w:type="spellStart"/>
      <w:r>
        <w:rPr>
          <w:rFonts w:eastAsia="Times New Roman" w:cs="Times New Roman"/>
          <w:szCs w:val="24"/>
        </w:rPr>
        <w:t>περιπτώσει</w:t>
      </w:r>
      <w:proofErr w:type="spellEnd"/>
      <w:r>
        <w:rPr>
          <w:rFonts w:eastAsia="Times New Roman" w:cs="Times New Roman"/>
          <w:szCs w:val="24"/>
        </w:rPr>
        <w:t>, ας τελειώνει αυτό το πράγμα, είχε συζητηθεί ξανά εδώ, έρχεται ξανά με τροπολογία κ.λπ.. Αυτό είναι στα πλαίσια του «α</w:t>
      </w:r>
      <w:r>
        <w:rPr>
          <w:rFonts w:eastAsia="Times New Roman" w:cs="Times New Roman"/>
          <w:szCs w:val="24"/>
        </w:rPr>
        <w:t xml:space="preserve">λαλούμ» που συμβαίνει. </w:t>
      </w:r>
    </w:p>
    <w:p w14:paraId="6891374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με γενικό αριθμό 601 και ειδικό αριθμό 42, λέμε «</w:t>
      </w:r>
      <w:r>
        <w:rPr>
          <w:rFonts w:eastAsia="Times New Roman" w:cs="Times New Roman"/>
          <w:szCs w:val="24"/>
        </w:rPr>
        <w:t>ναι</w:t>
      </w:r>
      <w:r>
        <w:rPr>
          <w:rFonts w:eastAsia="Times New Roman" w:cs="Times New Roman"/>
          <w:szCs w:val="24"/>
        </w:rPr>
        <w:t>» μετά τη διευκρίνιση που υπήρξε ότι θα δοθεί η εκτύπωση ειδικών ενσήμων ταινιών φορολογίας καπνού στην Τράπεζα της Ελλάδος.</w:t>
      </w:r>
    </w:p>
    <w:p w14:paraId="6891374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bCs/>
          <w:szCs w:val="24"/>
        </w:rPr>
        <w:t>τροπολογία</w:t>
      </w:r>
      <w:r>
        <w:rPr>
          <w:rFonts w:eastAsia="Times New Roman" w:cs="Times New Roman"/>
          <w:szCs w:val="24"/>
        </w:rPr>
        <w:t xml:space="preserve"> 602/43 επ</w:t>
      </w:r>
      <w:r>
        <w:rPr>
          <w:rFonts w:eastAsia="Times New Roman" w:cs="Times New Roman"/>
          <w:szCs w:val="24"/>
        </w:rPr>
        <w:t xml:space="preserve">ιφυλασσόμαστε σε λίγο να σας πούμε τη θέση μας, αν θα μας δώσει τη δυνατότητα η κυρία Πρόεδρος. </w:t>
      </w:r>
    </w:p>
    <w:p w14:paraId="6891374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593/36, που είναι μια τεχνική διάταξη που αφορά την τροποποίηση του Κώδικα Πολιτικής Δικονομίας, λέμε «</w:t>
      </w:r>
      <w:r>
        <w:rPr>
          <w:rFonts w:eastAsia="Times New Roman" w:cs="Times New Roman"/>
          <w:szCs w:val="24"/>
        </w:rPr>
        <w:t>ναι</w:t>
      </w:r>
      <w:r>
        <w:rPr>
          <w:rFonts w:eastAsia="Times New Roman" w:cs="Times New Roman"/>
          <w:szCs w:val="24"/>
        </w:rPr>
        <w:t>».</w:t>
      </w:r>
    </w:p>
    <w:p w14:paraId="6891374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594/37, που αφορά </w:t>
      </w:r>
      <w:r>
        <w:rPr>
          <w:rFonts w:eastAsia="Times New Roman" w:cs="Times New Roman"/>
          <w:szCs w:val="24"/>
        </w:rPr>
        <w:t>την τροποποίηση των διατάξεων του Κώδικα Πολιτικής Δικονομίας σχετικά με την αποφυγή επιβολής προσωρινής κράτησης υποδίκων για λόγους αναπηρίας, λέμε «</w:t>
      </w:r>
      <w:r>
        <w:rPr>
          <w:rFonts w:eastAsia="Times New Roman" w:cs="Times New Roman"/>
          <w:szCs w:val="24"/>
        </w:rPr>
        <w:t>παρών</w:t>
      </w:r>
      <w:r>
        <w:rPr>
          <w:rFonts w:eastAsia="Times New Roman" w:cs="Times New Roman"/>
          <w:szCs w:val="24"/>
        </w:rPr>
        <w:t xml:space="preserve">». Δεν είμαστε αντίθετοι στην αύξηση του ποσοστού αναπηρίας, όμως, γίνεται με έναν λάθος τρόπο. Τα </w:t>
      </w:r>
      <w:r>
        <w:rPr>
          <w:rFonts w:eastAsia="Times New Roman" w:cs="Times New Roman"/>
          <w:szCs w:val="24"/>
        </w:rPr>
        <w:t>έχουμε πει αυτά και στο νομοσχέδιο 4322/2015. Δηλαδή εντάσσεται και αυτό στη λογική της τεχνητής αποσυμφόρησης. Είναι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εμβαλωματική</w:t>
      </w:r>
      <w:proofErr w:type="spellEnd"/>
      <w:r>
        <w:rPr>
          <w:rFonts w:eastAsia="Times New Roman" w:cs="Times New Roman"/>
          <w:szCs w:val="24"/>
        </w:rPr>
        <w:t xml:space="preserve"> διαδικασία. </w:t>
      </w:r>
    </w:p>
    <w:p w14:paraId="6891374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595/38, που αφορά τον Κώδικα των Δικηγόρων, λέμε «</w:t>
      </w:r>
      <w:r>
        <w:rPr>
          <w:rFonts w:eastAsia="Times New Roman" w:cs="Times New Roman"/>
          <w:szCs w:val="24"/>
        </w:rPr>
        <w:t>παρών</w:t>
      </w:r>
      <w:r>
        <w:rPr>
          <w:rFonts w:eastAsia="Times New Roman" w:cs="Times New Roman"/>
          <w:szCs w:val="24"/>
        </w:rPr>
        <w:t xml:space="preserve">». </w:t>
      </w:r>
    </w:p>
    <w:p w14:paraId="6891374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Επίσης, στην </w:t>
      </w:r>
      <w:r>
        <w:rPr>
          <w:rFonts w:eastAsia="Times New Roman" w:cs="Times New Roman"/>
          <w:bCs/>
          <w:szCs w:val="24"/>
        </w:rPr>
        <w:t>τροπολογία</w:t>
      </w:r>
      <w:r>
        <w:rPr>
          <w:rFonts w:eastAsia="Times New Roman" w:cs="Times New Roman"/>
          <w:szCs w:val="24"/>
        </w:rPr>
        <w:t xml:space="preserve"> 596/39 λέ</w:t>
      </w:r>
      <w:r>
        <w:rPr>
          <w:rFonts w:eastAsia="Times New Roman" w:cs="Times New Roman"/>
          <w:szCs w:val="24"/>
        </w:rPr>
        <w:t>με «</w:t>
      </w:r>
      <w:r>
        <w:rPr>
          <w:rFonts w:eastAsia="Times New Roman" w:cs="Times New Roman"/>
          <w:szCs w:val="24"/>
        </w:rPr>
        <w:t>όχι</w:t>
      </w:r>
      <w:r>
        <w:rPr>
          <w:rFonts w:eastAsia="Times New Roman" w:cs="Times New Roman"/>
          <w:szCs w:val="24"/>
        </w:rPr>
        <w:t xml:space="preserve">». Είναι η διάταξη του Υπουργείου Εργασίας, Κοινωνικής Ασφάλισης και Κοινωνικής Αλληλεγγύης σχετικά με τις κοινωνικές δομές. Η άποψή μας έχει εκφραστεί πάρα πολλές φορές. Τις έχετε </w:t>
      </w:r>
      <w:proofErr w:type="spellStart"/>
      <w:r>
        <w:rPr>
          <w:rFonts w:eastAsia="Times New Roman" w:cs="Times New Roman"/>
          <w:szCs w:val="24"/>
        </w:rPr>
        <w:t>αποδομήσει</w:t>
      </w:r>
      <w:proofErr w:type="spellEnd"/>
      <w:r>
        <w:rPr>
          <w:rFonts w:eastAsia="Times New Roman" w:cs="Times New Roman"/>
          <w:szCs w:val="24"/>
        </w:rPr>
        <w:t xml:space="preserve"> αυτές τις κοινωνικές δομές στην κυριολεξία. Τις έχετε </w:t>
      </w:r>
      <w:proofErr w:type="spellStart"/>
      <w:r>
        <w:rPr>
          <w:rFonts w:eastAsia="Times New Roman" w:cs="Times New Roman"/>
          <w:szCs w:val="24"/>
        </w:rPr>
        <w:t>απο</w:t>
      </w:r>
      <w:r>
        <w:rPr>
          <w:rFonts w:eastAsia="Times New Roman" w:cs="Times New Roman"/>
          <w:szCs w:val="24"/>
        </w:rPr>
        <w:t>δομήσει</w:t>
      </w:r>
      <w:proofErr w:type="spellEnd"/>
      <w:r>
        <w:rPr>
          <w:rFonts w:eastAsia="Times New Roman" w:cs="Times New Roman"/>
          <w:szCs w:val="24"/>
        </w:rPr>
        <w:t xml:space="preserve"> με αποκλειστική ευθύνη και δική σας και των προηγούμενων κυβερνήσεων. </w:t>
      </w:r>
    </w:p>
    <w:p w14:paraId="6891374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Εμείς είμαστε της άποψης ότι αυτές οι κοινωνικές δομές πρέπει να είναι στην αποκλειστική ευθύνη του κράτους, πρέπει να χρηματοδοτηθούν γενναία. Είναι επισφαλή η χρηματοδότηση το</w:t>
      </w:r>
      <w:r>
        <w:rPr>
          <w:rFonts w:eastAsia="Times New Roman" w:cs="Times New Roman"/>
          <w:szCs w:val="24"/>
        </w:rPr>
        <w:t>υς μέσω ΕΣΠΑ, μέσω άλλων ευρωπαϊκών προγραμμάτων. Μάλιστα, πρέπει να υπάρχει μόνιμο, σταθερό προσωπικό, με πλήρη συνταξιοδοτικά και ασφαλιστικά δικαιώματα και όχι συνθήκες γαλέρας, γιατί περί αυτού πρόκειται. Όλες αυτές οι μορφές ελαστικών εργασιακών σχέσε</w:t>
      </w:r>
      <w:r>
        <w:rPr>
          <w:rFonts w:eastAsia="Times New Roman" w:cs="Times New Roman"/>
          <w:szCs w:val="24"/>
        </w:rPr>
        <w:t>ων, από τα πεντάμηνα, τις δίμηνες συμβάσεις, τις οκτάμηνες, το μπλοκάκι και τα λοιπά, έχουν οδηγήσει τους εργαζόμενους, πραγματικά, σε συνθήκες γαλέρας. Και την ίδια στιγμή μιλάτε για κοινωνικό κράτος. Αν είναι δυνατόν! Εδώ πρέπει να γελάει  κανείς. Δηλαδή</w:t>
      </w:r>
      <w:r>
        <w:rPr>
          <w:rFonts w:eastAsia="Times New Roman" w:cs="Times New Roman"/>
          <w:szCs w:val="24"/>
        </w:rPr>
        <w:t xml:space="preserve"> πρέπει να κλαίει και να γελάει ταυτόχρονα. Δεν ξέρουμε τι να κάνουμε. Πρέπει να κλαίμε ή να γελάμε; </w:t>
      </w:r>
    </w:p>
    <w:p w14:paraId="6891374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Κοινωνικό κράτος. Αυτό είναι! Σε συνθήκες κρίσης του καπιταλισμού, που πραγματικά πρέπει να του δώσεις μια να πέσει στον γκρεμό, έρχεται ο ΣΥΡΙΖΑ και του </w:t>
      </w:r>
      <w:r>
        <w:rPr>
          <w:rFonts w:eastAsia="Times New Roman" w:cs="Times New Roman"/>
          <w:szCs w:val="24"/>
        </w:rPr>
        <w:t>δίνει τη χείρα βοηθείας. Αυτό κάνετε. Εύγε!</w:t>
      </w:r>
    </w:p>
    <w:p w14:paraId="6891374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Μπαλωμενάκης</w:t>
      </w:r>
      <w:proofErr w:type="spellEnd"/>
      <w:r>
        <w:rPr>
          <w:rFonts w:eastAsia="Times New Roman" w:cs="Times New Roman"/>
          <w:szCs w:val="24"/>
        </w:rPr>
        <w:t>, εισηγητής του ΣΥΡΙΖΑ.</w:t>
      </w:r>
    </w:p>
    <w:p w14:paraId="6891374A"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Κυρία Πρόεδρε, κύριοι συνάδελφοι, νομίζω ότι η μετριοπαθής συμπεριφορά που επέδειξαν οι δύο</w:t>
      </w:r>
      <w:r>
        <w:rPr>
          <w:rFonts w:eastAsia="Times New Roman" w:cs="Times New Roman"/>
          <w:szCs w:val="24"/>
        </w:rPr>
        <w:t xml:space="preserve"> Υπουργοί</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διάλεξαν να κρατήσουν μόνο τις κατεπείγουσες, υποχρεώνει όλους μας να κάνουμε μια άλλη προσέγγιση στο θέμα και ιδίως υποχρεώνει την αντιπολίτευση να μπει στην ουσία.</w:t>
      </w:r>
    </w:p>
    <w:p w14:paraId="6891374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Νομίζω ότι δεν έχει θέση τώρα πια, στην παρούσα φάση, η κριτική και μ</w:t>
      </w:r>
      <w:r>
        <w:rPr>
          <w:rFonts w:eastAsia="Times New Roman" w:cs="Times New Roman"/>
          <w:szCs w:val="24"/>
        </w:rPr>
        <w:t xml:space="preserve">άλιστα τόσο οξεία, σχετικά με τον τύπο. Έχετε τις δικαιολογίας σας. Ακούσαμε και από τους Υπουργούς ορισμένες εξηγήσεις. Αυτή τη στιγμή νομίζω ότι θα πρέπει να αναμετρηθεί ο καθένας από την αντιπολίτευση με την ουσία. </w:t>
      </w:r>
    </w:p>
    <w:p w14:paraId="6891374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Μου έκανε εντύπωση ότι δεν τοποθετήθη</w:t>
      </w:r>
      <w:r>
        <w:rPr>
          <w:rFonts w:eastAsia="Times New Roman" w:cs="Times New Roman"/>
          <w:szCs w:val="24"/>
        </w:rPr>
        <w:t xml:space="preserve">καν, τουλάχιστον όσοι μίλησαν μέχρι τώρα, εάν, για παράδειγμα, τα μέτρα του ΕΚΑΣ είναι χρήσιμα, εάν είναι αυτά που μπορεί να πάρει η Κυβέρνηση στην παρούσα συγκυρία ή αν θα μπορούσε να πάρει κάτι άλλο. Αυτή νομίζω ότι θα ήταν η ουσία μιας αντιπαράθεσης. </w:t>
      </w:r>
    </w:p>
    <w:p w14:paraId="6891374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άποψή μας είναι –την εξέφρασε και ο Κοινοβουλευτικός Εκπρόσωπος, ο κ. Τσίρκας, είχα πει και εγώ μερικά πράγματα στην ουσία- ότι αυτό που μπορεί να δώσει αυτήν την περίοδο η Κυβέρνηση</w:t>
      </w:r>
      <w:r>
        <w:rPr>
          <w:rFonts w:eastAsia="Times New Roman" w:cs="Times New Roman"/>
          <w:szCs w:val="24"/>
        </w:rPr>
        <w:t xml:space="preserve"> τ</w:t>
      </w:r>
      <w:r>
        <w:rPr>
          <w:rFonts w:eastAsia="Times New Roman" w:cs="Times New Roman"/>
          <w:szCs w:val="24"/>
        </w:rPr>
        <w:t>ο κάνει με πλήρη ευθύνη, με πλήρη ειλικρίνεια, στοχεύοντας ακριβώς σιγά</w:t>
      </w:r>
      <w:r>
        <w:rPr>
          <w:rFonts w:eastAsia="Times New Roman" w:cs="Times New Roman"/>
          <w:szCs w:val="24"/>
        </w:rPr>
        <w:t xml:space="preserve"> σιγά να κλείσει την ανασυγκρότηση, την </w:t>
      </w:r>
      <w:proofErr w:type="spellStart"/>
      <w:r>
        <w:rPr>
          <w:rFonts w:eastAsia="Times New Roman" w:cs="Times New Roman"/>
          <w:szCs w:val="24"/>
        </w:rPr>
        <w:t>επαναθεμελίωση</w:t>
      </w:r>
      <w:proofErr w:type="spellEnd"/>
      <w:r>
        <w:rPr>
          <w:rFonts w:eastAsia="Times New Roman" w:cs="Times New Roman"/>
          <w:szCs w:val="24"/>
        </w:rPr>
        <w:t xml:space="preserve"> του κοινωνικού κράτους.</w:t>
      </w:r>
    </w:p>
    <w:p w14:paraId="6891374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Δεν θέλουμε να λέμε μεγάλες κουβέντες. Είναι αυτό που μπορούμε να κάνουμε. Και να είστε σίγουροι ότι ελληνικός λαός γνωρίζει την ειλικρίνεια της Κυβέρνησης και μπορεί να </w:t>
      </w:r>
      <w:r>
        <w:rPr>
          <w:rFonts w:eastAsia="Times New Roman" w:cs="Times New Roman"/>
          <w:szCs w:val="24"/>
        </w:rPr>
        <w:t>εκτιμήσει αν αυτό</w:t>
      </w:r>
      <w:r>
        <w:rPr>
          <w:rFonts w:eastAsia="Times New Roman" w:cs="Times New Roman"/>
          <w:szCs w:val="24"/>
        </w:rPr>
        <w:t>,</w:t>
      </w:r>
      <w:r>
        <w:rPr>
          <w:rFonts w:eastAsia="Times New Roman" w:cs="Times New Roman"/>
          <w:szCs w:val="24"/>
        </w:rPr>
        <w:t xml:space="preserve"> στις παρούσες συνθήκες είναι εκείνο που μπορούμε να δώσουμε.</w:t>
      </w:r>
    </w:p>
    <w:p w14:paraId="6891374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 την πλευρά του ΚΚΕ, που μας κάνει κριτική. Διότι μου αρέσει βέβαια, όπως αρέσει σε όλους, η </w:t>
      </w:r>
      <w:proofErr w:type="spellStart"/>
      <w:r>
        <w:rPr>
          <w:rFonts w:eastAsia="Times New Roman" w:cs="Times New Roman"/>
          <w:szCs w:val="24"/>
        </w:rPr>
        <w:t>ιδεολογικοποίηση</w:t>
      </w:r>
      <w:proofErr w:type="spellEnd"/>
      <w:r>
        <w:rPr>
          <w:rFonts w:eastAsia="Times New Roman" w:cs="Times New Roman"/>
          <w:szCs w:val="24"/>
        </w:rPr>
        <w:t xml:space="preserve"> της πολιτικής, αλλά την εργατική τάξη, τους συνταξι</w:t>
      </w:r>
      <w:r>
        <w:rPr>
          <w:rFonts w:eastAsia="Times New Roman" w:cs="Times New Roman"/>
          <w:szCs w:val="24"/>
        </w:rPr>
        <w:t>ούχους τους ρ</w:t>
      </w:r>
      <w:r>
        <w:rPr>
          <w:rFonts w:eastAsia="Times New Roman" w:cs="Times New Roman"/>
          <w:szCs w:val="24"/>
        </w:rPr>
        <w:t>ώ</w:t>
      </w:r>
      <w:r>
        <w:rPr>
          <w:rFonts w:eastAsia="Times New Roman" w:cs="Times New Roman"/>
          <w:szCs w:val="24"/>
        </w:rPr>
        <w:t>τ</w:t>
      </w:r>
      <w:r>
        <w:rPr>
          <w:rFonts w:eastAsia="Times New Roman" w:cs="Times New Roman"/>
          <w:szCs w:val="24"/>
        </w:rPr>
        <w:t>η</w:t>
      </w:r>
      <w:r>
        <w:rPr>
          <w:rFonts w:eastAsia="Times New Roman" w:cs="Times New Roman"/>
          <w:szCs w:val="24"/>
        </w:rPr>
        <w:t>σαν αν τα θέλουν αυτά; Τους υποτιμούν τόσο πολύ που δεν ξέρουν αν έχουν κριτήριο για το αν μπορεί να δοθεί κάτι άλλο; Φυσικά έτσι έγινε. Φυσικά περνάμε από μ</w:t>
      </w:r>
      <w:r>
        <w:rPr>
          <w:rFonts w:eastAsia="Times New Roman" w:cs="Times New Roman"/>
          <w:szCs w:val="24"/>
        </w:rPr>
        <w:t>ί</w:t>
      </w:r>
      <w:r>
        <w:rPr>
          <w:rFonts w:eastAsia="Times New Roman" w:cs="Times New Roman"/>
          <w:szCs w:val="24"/>
        </w:rPr>
        <w:t>α χαράδρα, από ένα βάραθρο, όπως θέλετε πείτε το. Βλέπετε το χέρι που απλώνει η Κυ</w:t>
      </w:r>
      <w:r>
        <w:rPr>
          <w:rFonts w:eastAsia="Times New Roman" w:cs="Times New Roman"/>
          <w:szCs w:val="24"/>
        </w:rPr>
        <w:t>βέρνηση και λέει «αυτά μπορώ να δώσω τώρα, τα δίδω και προσπαθώ και συνεχίζω».</w:t>
      </w:r>
    </w:p>
    <w:p w14:paraId="6891375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Νομίζω ότι έτσι πρέπει να τοποθετηθεί κανείς. Και μ’ αυτήν τη λογική πιστεύω και παρακαλώ και την Αξιωματική Αντιπολίτευση αν πάρει τώρα τον λόγο -που θα τον πάρει η κ. </w:t>
      </w:r>
      <w:proofErr w:type="spellStart"/>
      <w:r>
        <w:rPr>
          <w:rFonts w:eastAsia="Times New Roman" w:cs="Times New Roman"/>
          <w:szCs w:val="24"/>
        </w:rPr>
        <w:t>Κεραμέως</w:t>
      </w:r>
      <w:proofErr w:type="spellEnd"/>
      <w:r>
        <w:rPr>
          <w:rFonts w:eastAsia="Times New Roman" w:cs="Times New Roman"/>
          <w:szCs w:val="24"/>
        </w:rPr>
        <w:t xml:space="preserve">- να τοποθετηθεί για το αν θέλουν αυτά τα μέτρα, πέρα από τις λεκτικές αντιπαραθέσεις. Τα θέλουν; Ναι ή όχι; Νομίζω ότι αυτό είναι. </w:t>
      </w:r>
    </w:p>
    <w:p w14:paraId="68913751"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Αυτό είπαμε! Τι άλλο να πούμε; </w:t>
      </w:r>
    </w:p>
    <w:p w14:paraId="68913752"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Φωτήλα, έχ</w:t>
      </w:r>
      <w:r>
        <w:rPr>
          <w:rFonts w:eastAsia="Times New Roman"/>
          <w:szCs w:val="24"/>
        </w:rPr>
        <w:t xml:space="preserve">ετε τον λόγο. </w:t>
      </w:r>
    </w:p>
    <w:p w14:paraId="68913753" w14:textId="77777777" w:rsidR="001E1C42" w:rsidRDefault="003A7B58">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ΝΑΣ ΦΩΤΗΛΑΣ:</w:t>
      </w:r>
      <w:r>
        <w:rPr>
          <w:rFonts w:eastAsia="Times New Roman"/>
          <w:szCs w:val="24"/>
        </w:rPr>
        <w:t xml:space="preserve"> Κυρία Πρόεδρε, σήμερα η μέρα ξεκίνησε με τους καλύτερους οιωνούς. Εγώ προσωπικά </w:t>
      </w:r>
      <w:proofErr w:type="spellStart"/>
      <w:r>
        <w:rPr>
          <w:rFonts w:eastAsia="Times New Roman"/>
          <w:szCs w:val="24"/>
        </w:rPr>
        <w:t>συνεχάρη</w:t>
      </w:r>
      <w:r>
        <w:rPr>
          <w:rFonts w:eastAsia="Times New Roman"/>
          <w:szCs w:val="24"/>
        </w:rPr>
        <w:t>ν</w:t>
      </w:r>
      <w:proofErr w:type="spellEnd"/>
      <w:r>
        <w:rPr>
          <w:rFonts w:eastAsia="Times New Roman"/>
          <w:szCs w:val="24"/>
        </w:rPr>
        <w:t xml:space="preserve"> τον κ. Παρασκευόπουλο, διότι έδειξε και στις επιτροπές, αλλά και σήμερα μια διάθεση για πραγματική πολιτική κουβέντα. </w:t>
      </w:r>
    </w:p>
    <w:p w14:paraId="68913754" w14:textId="77777777" w:rsidR="001E1C42" w:rsidRDefault="003A7B58">
      <w:pPr>
        <w:spacing w:after="0" w:line="600" w:lineRule="auto"/>
        <w:ind w:firstLine="720"/>
        <w:jc w:val="both"/>
        <w:rPr>
          <w:rFonts w:eastAsia="Times New Roman"/>
          <w:szCs w:val="24"/>
        </w:rPr>
      </w:pPr>
      <w:r>
        <w:rPr>
          <w:rFonts w:eastAsia="Times New Roman"/>
          <w:szCs w:val="24"/>
        </w:rPr>
        <w:t xml:space="preserve">Αρχικά είχα επιφυλαχθεί και πραγματικά ήμουν αναποφάσιστος για το αν πρέπει να ψηφίσω το νομοσχέδιο επί της αρχής. Και αυτό όχι βέβαια γιατί δεν συμφωνώ με την κύρωση της </w:t>
      </w:r>
      <w:r>
        <w:rPr>
          <w:rFonts w:eastAsia="Times New Roman"/>
          <w:szCs w:val="24"/>
        </w:rPr>
        <w:t>ο</w:t>
      </w:r>
      <w:r>
        <w:rPr>
          <w:rFonts w:eastAsia="Times New Roman"/>
          <w:szCs w:val="24"/>
        </w:rPr>
        <w:t>δηγίας, αλλά γιατί θεωρώ απαράδεκτο να έρχονται σε κυρώσεις και γενικότερα σε νομοσχ</w:t>
      </w:r>
      <w:r>
        <w:rPr>
          <w:rFonts w:eastAsia="Times New Roman"/>
          <w:szCs w:val="24"/>
        </w:rPr>
        <w:t xml:space="preserve">έδια άλλα νομοσχέδια, τα οποία στην ουσία «τρώνε» όλο τον χρόνο. Διότι εδώ σήμερα συζητάμε για τις λοιπές διατάξεις. Δεν συζητάμε για τον κυβερνοχώρο. Νομίζω ότι αυτό είναι προφανές από όλους. Είχαμε, λοιπόν, τις καλύτερες διαθέσεις. </w:t>
      </w:r>
    </w:p>
    <w:p w14:paraId="68913755" w14:textId="77777777" w:rsidR="001E1C42" w:rsidRDefault="003A7B58">
      <w:pPr>
        <w:spacing w:after="0" w:line="600" w:lineRule="auto"/>
        <w:ind w:firstLine="720"/>
        <w:jc w:val="both"/>
        <w:rPr>
          <w:rFonts w:eastAsia="Times New Roman"/>
          <w:szCs w:val="24"/>
        </w:rPr>
      </w:pPr>
      <w:r>
        <w:rPr>
          <w:rFonts w:eastAsia="Times New Roman"/>
          <w:szCs w:val="24"/>
        </w:rPr>
        <w:t xml:space="preserve">Τώρα ο κ. </w:t>
      </w:r>
      <w:proofErr w:type="spellStart"/>
      <w:r>
        <w:rPr>
          <w:rFonts w:eastAsia="Times New Roman"/>
          <w:szCs w:val="24"/>
        </w:rPr>
        <w:t>Κατρούγκαλο</w:t>
      </w:r>
      <w:r>
        <w:rPr>
          <w:rFonts w:eastAsia="Times New Roman"/>
          <w:szCs w:val="24"/>
        </w:rPr>
        <w:t>ς</w:t>
      </w:r>
      <w:proofErr w:type="spellEnd"/>
      <w:r>
        <w:rPr>
          <w:rFonts w:eastAsia="Times New Roman"/>
          <w:szCs w:val="24"/>
        </w:rPr>
        <w:t xml:space="preserve"> είναι ένα άλλο πράγμα, ένα άλλο ανέκδοτο. Ο κ. </w:t>
      </w:r>
      <w:proofErr w:type="spellStart"/>
      <w:r>
        <w:rPr>
          <w:rFonts w:eastAsia="Times New Roman"/>
          <w:szCs w:val="24"/>
        </w:rPr>
        <w:t>Κατρούγκαλος</w:t>
      </w:r>
      <w:proofErr w:type="spellEnd"/>
      <w:r>
        <w:rPr>
          <w:rFonts w:eastAsia="Times New Roman"/>
          <w:szCs w:val="24"/>
        </w:rPr>
        <w:t xml:space="preserve"> ήρθε εδώ να μας υβρίσει, να μας απειλήσει</w:t>
      </w:r>
      <w:r>
        <w:rPr>
          <w:rFonts w:eastAsia="Times New Roman"/>
          <w:szCs w:val="24"/>
        </w:rPr>
        <w:t>,</w:t>
      </w:r>
      <w:r>
        <w:rPr>
          <w:rFonts w:eastAsia="Times New Roman"/>
          <w:szCs w:val="24"/>
        </w:rPr>
        <w:t xml:space="preserve"> λέγοντας ότι δεν με νοιάζει πώς τα φέρνω εγώ, αλλά εσείς αν δεν παρανομήσετε, αν δεν το ψηφίσετε σήμερα, θα είστε υπεύθυνοι απέναντι στον λαό. </w:t>
      </w:r>
    </w:p>
    <w:p w14:paraId="68913756" w14:textId="77777777" w:rsidR="001E1C42" w:rsidRDefault="003A7B58">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είπε ο κ. </w:t>
      </w:r>
      <w:proofErr w:type="spellStart"/>
      <w:r>
        <w:rPr>
          <w:rFonts w:eastAsia="Times New Roman"/>
          <w:szCs w:val="24"/>
        </w:rPr>
        <w:t>Κατρούγκαλος</w:t>
      </w:r>
      <w:proofErr w:type="spellEnd"/>
      <w:r>
        <w:rPr>
          <w:rFonts w:eastAsia="Times New Roman"/>
          <w:szCs w:val="24"/>
        </w:rPr>
        <w:t xml:space="preserve"> ότι εγώ ως γνωστός γερμανοτσολιάς την προηγούμενη περίοδο αναρωτήθηκα αν οι προσλήψεις στην ΕΡΤ αποτελέσουν ίσως μονομερή ενέργεια, την οποία και θα βρούμε μπροστά μας. </w:t>
      </w:r>
    </w:p>
    <w:p w14:paraId="68913757" w14:textId="77777777" w:rsidR="001E1C42" w:rsidRDefault="003A7B58">
      <w:pPr>
        <w:spacing w:after="0" w:line="600" w:lineRule="auto"/>
        <w:ind w:firstLine="720"/>
        <w:jc w:val="both"/>
        <w:rPr>
          <w:rFonts w:eastAsia="Times New Roman"/>
          <w:szCs w:val="24"/>
        </w:rPr>
      </w:pPr>
      <w:r>
        <w:rPr>
          <w:rFonts w:eastAsia="Times New Roman"/>
          <w:szCs w:val="24"/>
        </w:rPr>
        <w:t xml:space="preserve">Τότε, λοιπόν, στην </w:t>
      </w:r>
      <w:r>
        <w:rPr>
          <w:rFonts w:eastAsia="Times New Roman"/>
          <w:szCs w:val="24"/>
        </w:rPr>
        <w:t>ε</w:t>
      </w:r>
      <w:r>
        <w:rPr>
          <w:rFonts w:eastAsia="Times New Roman"/>
          <w:szCs w:val="24"/>
        </w:rPr>
        <w:t>πιτροπή τον είχα ρωτήσει το εξής: «Αυτές τ</w:t>
      </w:r>
      <w:r>
        <w:rPr>
          <w:rFonts w:eastAsia="Times New Roman"/>
          <w:szCs w:val="24"/>
        </w:rPr>
        <w:t>ις προσλήψεις στην ΕΡΤ τις έχετε συνεννοηθεί ή θα το βρούμε πιθανότατα μπροστά μας και θα μας πουν ότι πρόκειται περί μονομερούς ενέργειας;». Αυτό τελικά έγινε. Εγώ, λοιπόν, δεν είπα ότι είμαι κατά των προσλήψεων. Απλά αναρωτήθηκα αν θα μπορούσε να μας προ</w:t>
      </w:r>
      <w:r>
        <w:rPr>
          <w:rFonts w:eastAsia="Times New Roman"/>
          <w:szCs w:val="24"/>
        </w:rPr>
        <w:t xml:space="preserve">καλέσει πρόβλημα. </w:t>
      </w:r>
    </w:p>
    <w:p w14:paraId="68913758" w14:textId="77777777" w:rsidR="001E1C42" w:rsidRDefault="003A7B58">
      <w:pPr>
        <w:spacing w:after="0" w:line="600" w:lineRule="auto"/>
        <w:ind w:firstLine="720"/>
        <w:jc w:val="both"/>
        <w:rPr>
          <w:rFonts w:eastAsia="Times New Roman"/>
          <w:szCs w:val="24"/>
        </w:rPr>
      </w:pPr>
      <w:r>
        <w:rPr>
          <w:rFonts w:eastAsia="Times New Roman"/>
          <w:szCs w:val="24"/>
        </w:rPr>
        <w:t>Πάντως, η αλήθεια είναι –την οποία και θα πρέπει να πούμε- ότι όλες αυτές οι προσλήψεις δεν είναι κάποιο κεκτημένο του κυρίου Υπουργού ούτε κάποιος μεγάλος άθλος. Όλες αυτές οι προσλήψεις που έκανε ξανά ο κύριος Υπουργός</w:t>
      </w:r>
      <w:r>
        <w:rPr>
          <w:rFonts w:eastAsia="Times New Roman"/>
          <w:szCs w:val="24"/>
        </w:rPr>
        <w:t>,</w:t>
      </w:r>
      <w:r>
        <w:rPr>
          <w:rFonts w:eastAsia="Times New Roman"/>
          <w:szCs w:val="24"/>
        </w:rPr>
        <w:t xml:space="preserve"> αφορούν νέα άτο</w:t>
      </w:r>
      <w:r>
        <w:rPr>
          <w:rFonts w:eastAsia="Times New Roman"/>
          <w:szCs w:val="24"/>
        </w:rPr>
        <w:t xml:space="preserve">μα με ειδικότερες γνώσεις. Αυτή είναι η αλήθεια. </w:t>
      </w:r>
    </w:p>
    <w:p w14:paraId="68913759" w14:textId="77777777" w:rsidR="001E1C42" w:rsidRDefault="003A7B58">
      <w:pPr>
        <w:spacing w:after="0" w:line="600" w:lineRule="auto"/>
        <w:ind w:firstLine="720"/>
        <w:jc w:val="both"/>
        <w:rPr>
          <w:rFonts w:eastAsia="Times New Roman"/>
          <w:szCs w:val="24"/>
        </w:rPr>
      </w:pPr>
      <w:r>
        <w:rPr>
          <w:rFonts w:eastAsia="Times New Roman"/>
          <w:szCs w:val="24"/>
        </w:rPr>
        <w:t xml:space="preserve">Κλείνοντας θα ήθελα να πω στον κ. </w:t>
      </w:r>
      <w:proofErr w:type="spellStart"/>
      <w:r>
        <w:rPr>
          <w:rFonts w:eastAsia="Times New Roman"/>
          <w:szCs w:val="24"/>
        </w:rPr>
        <w:t>Κατρούγκαλο</w:t>
      </w:r>
      <w:proofErr w:type="spellEnd"/>
      <w:r>
        <w:rPr>
          <w:rFonts w:eastAsia="Times New Roman"/>
          <w:szCs w:val="24"/>
        </w:rPr>
        <w:t xml:space="preserve"> κάτι που του έχω ξαναπεί. Ελπίζω να είστε άρρωστος ψεύτης. Πολύ φοβάμαι, όμως, ότι είστε εκ πεποιθήσεως ψεύτης. </w:t>
      </w:r>
    </w:p>
    <w:p w14:paraId="6891375A"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w:t>
      </w:r>
      <w:r>
        <w:rPr>
          <w:rFonts w:eastAsia="Times New Roman"/>
          <w:szCs w:val="24"/>
        </w:rPr>
        <w:t xml:space="preserve">στε, κύριε Παπαθεοδώρου, έχετε τον λόγο. </w:t>
      </w:r>
    </w:p>
    <w:p w14:paraId="6891375B" w14:textId="77777777" w:rsidR="001E1C42" w:rsidRDefault="003A7B58">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Δεν θα μιλούσα, αλλά νομίζω ότι ο συνάδελφος του ΣΥΡΙΖΑ ζήτησε τόσο ευγενικά να τοποθετηθούμε για το ΕΚΑΣ και για τον τρόπο με τον οποίο ήρθε –κάτι που αφορά τη διαδικασία-, αλλά και για την </w:t>
      </w:r>
      <w:r>
        <w:rPr>
          <w:rFonts w:eastAsia="Times New Roman"/>
          <w:szCs w:val="24"/>
        </w:rPr>
        <w:t xml:space="preserve">ουσία. </w:t>
      </w:r>
    </w:p>
    <w:p w14:paraId="6891375C" w14:textId="77777777" w:rsidR="001E1C42" w:rsidRDefault="003A7B58">
      <w:pPr>
        <w:spacing w:after="0" w:line="600" w:lineRule="auto"/>
        <w:ind w:firstLine="720"/>
        <w:jc w:val="both"/>
        <w:rPr>
          <w:rFonts w:eastAsia="Times New Roman"/>
          <w:szCs w:val="24"/>
        </w:rPr>
      </w:pPr>
      <w:r>
        <w:rPr>
          <w:rFonts w:eastAsia="Times New Roman"/>
          <w:szCs w:val="24"/>
        </w:rPr>
        <w:t xml:space="preserve">Επομένως, επειδή ακούστηκε προηγουμένως ότι εμείς οι «κακοί» ήμασταν αυτοί που κληροδότησαν την κατάργηση του ΕΚΑΣ στην Κυβέρνηση, αναγκάζομαι να πω -και θέλω να καταθέσω και το σχετικό έγγραφο- ότι δεν υπάρχει μεγαλύτερο ψέμα από αυτό. Διότι πριν </w:t>
      </w:r>
      <w:r>
        <w:rPr>
          <w:rFonts w:eastAsia="Times New Roman"/>
          <w:szCs w:val="24"/>
        </w:rPr>
        <w:t xml:space="preserve">έρθει η Κυβέρνηση της «πρώτη φορά Αριστερά», είχε υπάρξει μόνο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w:t>
      </w:r>
    </w:p>
    <w:p w14:paraId="6891375D" w14:textId="77777777" w:rsidR="001E1C42" w:rsidRDefault="003A7B58">
      <w:pPr>
        <w:spacing w:after="0" w:line="600" w:lineRule="auto"/>
        <w:ind w:firstLine="720"/>
        <w:jc w:val="both"/>
        <w:rPr>
          <w:rFonts w:eastAsia="Times New Roman"/>
          <w:szCs w:val="24"/>
        </w:rPr>
      </w:pPr>
      <w:r>
        <w:rPr>
          <w:rFonts w:eastAsia="Times New Roman"/>
          <w:szCs w:val="24"/>
        </w:rPr>
        <w:t xml:space="preserve">Και διαβάζω, κύριε Υπουργέ, στο σημείο «4» τα εξής: «Η πρόταση συμφωνίας ήταν να επανεξετάσουμε και επανασχεδιάσουμε το πλαίσιο του ΕΚΑΣ, ώστε να διαφοροποιηθεί ποσοτικά </w:t>
      </w:r>
      <w:r>
        <w:rPr>
          <w:rFonts w:eastAsia="Times New Roman"/>
          <w:szCs w:val="24"/>
        </w:rPr>
        <w:t xml:space="preserve">με τον επαναπροσδιορισμό του». «Πρέπει –συνεχίζει- να είναι σαφές ότι η πρόθεση είναι ο </w:t>
      </w:r>
      <w:proofErr w:type="spellStart"/>
      <w:r>
        <w:rPr>
          <w:rFonts w:eastAsia="Times New Roman"/>
          <w:szCs w:val="24"/>
        </w:rPr>
        <w:t>εξορθολογισμός</w:t>
      </w:r>
      <w:proofErr w:type="spellEnd"/>
      <w:r>
        <w:rPr>
          <w:rFonts w:eastAsia="Times New Roman"/>
          <w:szCs w:val="24"/>
        </w:rPr>
        <w:t xml:space="preserve"> του ΕΚΑΣ, προκειμένου να υποστηριχθούν πραγματικά οι πολίτες με χαμηλές συντάξεις και όχι να καταργηθεί». Σας το διαβάζω από το κείμενο και παρακαλώ να κ</w:t>
      </w:r>
      <w:r>
        <w:rPr>
          <w:rFonts w:eastAsia="Times New Roman"/>
          <w:szCs w:val="24"/>
        </w:rPr>
        <w:t xml:space="preserve">ατατεθεί στα Πρακτικά. </w:t>
      </w:r>
    </w:p>
    <w:p w14:paraId="6891375E" w14:textId="77777777" w:rsidR="001E1C42" w:rsidRDefault="003A7B58">
      <w:pPr>
        <w:spacing w:after="0" w:line="600" w:lineRule="auto"/>
        <w:ind w:firstLine="720"/>
        <w:jc w:val="both"/>
        <w:rPr>
          <w:rFonts w:eastAsia="Times New Roman"/>
          <w:szCs w:val="24"/>
        </w:rPr>
      </w:pPr>
      <w:r>
        <w:rPr>
          <w:rFonts w:eastAsia="Times New Roman"/>
          <w:szCs w:val="24"/>
        </w:rPr>
        <w:t xml:space="preserve">(Στο σημείο αυτό ο Βουλευτής κ. Θεόδωρος Παπαθεοδώρου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6891375F" w14:textId="77777777" w:rsidR="001E1C42" w:rsidRDefault="003A7B58">
      <w:pPr>
        <w:spacing w:after="0" w:line="600" w:lineRule="auto"/>
        <w:ind w:firstLine="720"/>
        <w:jc w:val="both"/>
        <w:rPr>
          <w:rFonts w:eastAsia="Times New Roman"/>
          <w:szCs w:val="24"/>
        </w:rPr>
      </w:pPr>
      <w:r>
        <w:rPr>
          <w:rFonts w:eastAsia="Times New Roman"/>
          <w:szCs w:val="24"/>
        </w:rPr>
        <w:t xml:space="preserve">Επομένως η </w:t>
      </w:r>
      <w:r>
        <w:rPr>
          <w:rFonts w:eastAsia="Times New Roman"/>
          <w:szCs w:val="24"/>
        </w:rPr>
        <w:t>κ</w:t>
      </w:r>
      <w:r>
        <w:rPr>
          <w:rFonts w:eastAsia="Times New Roman"/>
          <w:szCs w:val="24"/>
        </w:rPr>
        <w:t>υβέρνη</w:t>
      </w:r>
      <w:r>
        <w:rPr>
          <w:rFonts w:eastAsia="Times New Roman"/>
          <w:szCs w:val="24"/>
        </w:rPr>
        <w:t>ση που κατήργησε το ΕΚΑΣ</w:t>
      </w:r>
      <w:r>
        <w:rPr>
          <w:rFonts w:eastAsia="Times New Roman"/>
          <w:szCs w:val="24"/>
        </w:rPr>
        <w:t>,</w:t>
      </w:r>
      <w:r>
        <w:rPr>
          <w:rFonts w:eastAsia="Times New Roman"/>
          <w:szCs w:val="24"/>
        </w:rPr>
        <w:t xml:space="preserve"> ως συνέπεια της συμφωνίας της με τους δανειστές</w:t>
      </w:r>
      <w:r>
        <w:rPr>
          <w:rFonts w:eastAsia="Times New Roman"/>
          <w:szCs w:val="24"/>
        </w:rPr>
        <w:t>,</w:t>
      </w:r>
      <w:r>
        <w:rPr>
          <w:rFonts w:eastAsia="Times New Roman"/>
          <w:szCs w:val="24"/>
        </w:rPr>
        <w:t xml:space="preserve"> ήταν η Κυβέρνηση ΣΥΡΙΖΑ-ΑΝΕΛ. Αυτή το κατήργησε. Η Κυβέρνηση η οποία κατήργησε τις 200.000 ευρώ και έρχεται και δίνει 50.000 ευρώ –όταν θα τα δώσει!- με τη συγκεκριμένη τροπολογία ε</w:t>
      </w:r>
      <w:r>
        <w:rPr>
          <w:rFonts w:eastAsia="Times New Roman"/>
          <w:szCs w:val="24"/>
        </w:rPr>
        <w:t xml:space="preserve">ίναι η Κυβέρνηση ΣΥΡΙΖΑ-ΑΝΕΛ. </w:t>
      </w:r>
    </w:p>
    <w:p w14:paraId="6891376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Και να ξεκαθαρίσουμε το εξής, για να μην υπάρχει όλο αυτό το εύσχημο καλαμπούρι, το οποίο έχει επαναληφθεί πολλές φορές. Στην ερώτηση εάν εμείς θα ήμασταν υπέρ ή κατά μίας τροπολογίας ή μίας ρύθμισης που θα έδινε έστω και λίγ</w:t>
      </w:r>
      <w:r>
        <w:rPr>
          <w:rFonts w:eastAsia="Times New Roman" w:cs="Times New Roman"/>
          <w:szCs w:val="24"/>
        </w:rPr>
        <w:t>α χρήματα σε αυτούς τους ανθρώπους οι οποίοι έχασαν το ΕΚΑΣ, η απάντηση δεν είναι σαν τη δική σας απάντηση που φωνάζατε όταν εγκρίθηκε το ΕΚΑΣ, όταν είχε ισχύσει για πρώτη φορά, ότι αυτά τα χρήματα είναι λεφτά για κουλούρι. Έτσι έλεγε ο ΣΥΡΙΖΑ τότε, ότι εί</w:t>
      </w:r>
      <w:r>
        <w:rPr>
          <w:rFonts w:eastAsia="Times New Roman" w:cs="Times New Roman"/>
          <w:szCs w:val="24"/>
        </w:rPr>
        <w:t xml:space="preserve">ναι ένα κουλούρι την ημέρα στους εργαζόμενους. Εμείς θα πούμε ότι χρειάζονται αυτά και πολλά άλλα, γιατί όπως ξέρετε –και τελειώνω με αυτό, κυρία Πρόεδρε- η δέσμευση της Δημοκρατικής Συμπαράταξης είναι ότι το ΕΚΑΣ θα πρέπει να επανέλθει ολόκληρο, όχι κατά </w:t>
      </w:r>
      <w:r>
        <w:rPr>
          <w:rFonts w:eastAsia="Times New Roman" w:cs="Times New Roman"/>
          <w:szCs w:val="24"/>
        </w:rPr>
        <w:t>το 1/4.</w:t>
      </w:r>
    </w:p>
    <w:p w14:paraId="6891376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Επομένως -τελειώνω με αυτό και θα τοποθετηθούμε επί των τροπολογιών και του τρόπου που ήλθαν, όταν θα τις ψηφίσουμε ή όχι- θα πρέπει να πούμε ότι μάλιστα πέφτει και σε επικοινωνιακό κενό, γιατί όλος ο κόσμος συζητάει πώς πήγε η συνοδεία του κ. Τσίπ</w:t>
      </w:r>
      <w:r>
        <w:rPr>
          <w:rFonts w:eastAsia="Times New Roman" w:cs="Times New Roman"/>
          <w:szCs w:val="24"/>
        </w:rPr>
        <w:t xml:space="preserve">ρα στην Πάρο. Γιατί δεν ήταν αυτό το οποίο είπε ο συνάδελφος προηγουμένως. Δεν μιλάμε ούτε για τα </w:t>
      </w:r>
      <w:r>
        <w:rPr>
          <w:rFonts w:eastAsia="Times New Roman" w:cs="Times New Roman"/>
          <w:szCs w:val="24"/>
          <w:lang w:val="en-US"/>
        </w:rPr>
        <w:t>tweets</w:t>
      </w:r>
      <w:r>
        <w:rPr>
          <w:rFonts w:eastAsia="Times New Roman" w:cs="Times New Roman"/>
          <w:szCs w:val="24"/>
        </w:rPr>
        <w:t xml:space="preserve"> τα χθεσινά ούτε για το οτιδήποτε άλλο. Μιλάμε για τον τρόπο χρηματοδότησης των ταξιδιών της συνοδείας του κυρίου Πρωθυπουργού. Δεν είναι κακό. Παρεμπιπ</w:t>
      </w:r>
      <w:r>
        <w:rPr>
          <w:rFonts w:eastAsia="Times New Roman" w:cs="Times New Roman"/>
          <w:szCs w:val="24"/>
        </w:rPr>
        <w:t>τόντως, να του ευχηθούμε και «</w:t>
      </w:r>
      <w:r>
        <w:rPr>
          <w:rFonts w:eastAsia="Times New Roman" w:cs="Times New Roman"/>
          <w:szCs w:val="24"/>
        </w:rPr>
        <w:t>χρόνια πολλά</w:t>
      </w:r>
      <w:r>
        <w:rPr>
          <w:rFonts w:eastAsia="Times New Roman" w:cs="Times New Roman"/>
          <w:szCs w:val="24"/>
        </w:rPr>
        <w:t>», γιατί φαντάζομαι ότι λόγω των γενεθλίων του, μεγάλωσε ο κύκλος των ανθρώπων οι οποίοι τον συνόδευσαν σε αυτό το ταξίδι. Αλλά από εκεί και πέρα το ότι υπάρχει ένας Κώδικας Δεοντολογίας Βουλευτών, που συζητήθηκε π</w:t>
      </w:r>
      <w:r>
        <w:rPr>
          <w:rFonts w:eastAsia="Times New Roman" w:cs="Times New Roman"/>
          <w:szCs w:val="24"/>
        </w:rPr>
        <w:t xml:space="preserve">ρόσφατα και υπάρχει ταυτόχρονα ένας κώδικας των μελών της Κυβέρνησης που παραβιάζεται, αυτό είναι ένα αντικειμενικό γεγονός. </w:t>
      </w:r>
    </w:p>
    <w:p w14:paraId="6891376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Άρα σας ευχαριστώ, κυρία Πρόεδρε, για την ανοχή σας και στη δευτερολογία μου. Θα τοποθετηθούμε επί των συγκεκριμένων τροπολογιών ό</w:t>
      </w:r>
      <w:r>
        <w:rPr>
          <w:rFonts w:eastAsia="Times New Roman" w:cs="Times New Roman"/>
          <w:szCs w:val="24"/>
        </w:rPr>
        <w:t>ταν θα συζητηθούν.</w:t>
      </w:r>
    </w:p>
    <w:p w14:paraId="6891376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κυρία </w:t>
      </w:r>
      <w:proofErr w:type="spellStart"/>
      <w:r>
        <w:rPr>
          <w:rFonts w:eastAsia="Times New Roman" w:cs="Times New Roman"/>
          <w:szCs w:val="24"/>
        </w:rPr>
        <w:t>Κεραμέως</w:t>
      </w:r>
      <w:proofErr w:type="spellEnd"/>
      <w:r>
        <w:rPr>
          <w:rFonts w:eastAsia="Times New Roman" w:cs="Times New Roman"/>
          <w:szCs w:val="24"/>
        </w:rPr>
        <w:t>, έχετε τον λόγο.</w:t>
      </w:r>
    </w:p>
    <w:p w14:paraId="6891376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κυρία Πρόεδρε.</w:t>
      </w:r>
    </w:p>
    <w:p w14:paraId="6891376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-γιατί δυστυχώς ο κ. Αλεξιάδης αποχώρησε- σήμερα νομίζω ότι είναι μία λυπηρή ημέρα για την </w:t>
      </w:r>
      <w:r>
        <w:rPr>
          <w:rFonts w:eastAsia="Times New Roman" w:cs="Times New Roman"/>
          <w:szCs w:val="24"/>
        </w:rPr>
        <w:t>κοινοβουλευτική διαδικασία. Είναι μία λυπηρή ημέρα διότι –για να τα ακούει και ο ελληνικός λαός- ενώ ολοκληρωνόταν η κοινοβουλευτική διαδικασία, ενώ έκλεινε ουσιαστικά τη συζήτηση ο κύριος Υπουργός, ο κ. Παρασκευόπουλος, ερχόταν «βροχή» τροπολογιών, τροπολ</w:t>
      </w:r>
      <w:r>
        <w:rPr>
          <w:rFonts w:eastAsia="Times New Roman" w:cs="Times New Roman"/>
          <w:szCs w:val="24"/>
        </w:rPr>
        <w:t>ογίες σημαντικές για σημαντικά ζητήματα, που απασχολούν τον ελληνικό λαό και για τα οποία η Αξιωματική Αντιπολίτευση θα ήθελε να τοποθετηθεί, να τα μελετήσει, να μιλήσει με την κοινωνία, να μιλήσει με φορείς, προκειμένου να πάρει θέση.</w:t>
      </w:r>
    </w:p>
    <w:p w14:paraId="6891376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Αντ’ αυτού, έγινε αυ</w:t>
      </w:r>
      <w:r>
        <w:rPr>
          <w:rFonts w:eastAsia="Times New Roman" w:cs="Times New Roman"/>
          <w:szCs w:val="24"/>
        </w:rPr>
        <w:t>τό που έγινε, αυτή η αναστάτωση. Εγώ χαιρετίζω το γεγονός ότι οι Υπουργοί απέσυραν κάποιες από τις τροπολογίες, όχι όλες, μετά την πρότασή μας. Το χαιρετίζω αυτό πραγματικά.</w:t>
      </w:r>
    </w:p>
    <w:p w14:paraId="6891376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Θα ήθελα να πω, όμως, και το εξής για τον τρόπο που νομοθετεί η Κυβέρνηση. Μία από</w:t>
      </w:r>
      <w:r>
        <w:rPr>
          <w:rFonts w:eastAsia="Times New Roman" w:cs="Times New Roman"/>
          <w:szCs w:val="24"/>
        </w:rPr>
        <w:t xml:space="preserve"> τις τροπολογίες αυτές ήταν και αυτή για το λαθρεμπόριο καπνού. Θυμίζω ότι μόλις χθ</w:t>
      </w:r>
      <w:r>
        <w:rPr>
          <w:rFonts w:eastAsia="Times New Roman" w:cs="Times New Roman"/>
          <w:szCs w:val="24"/>
        </w:rPr>
        <w:t>ε</w:t>
      </w:r>
      <w:r>
        <w:rPr>
          <w:rFonts w:eastAsia="Times New Roman" w:cs="Times New Roman"/>
          <w:szCs w:val="24"/>
        </w:rPr>
        <w:t>ς, σε αυτήν εδώ την Ολομέλεια, στην Ολομέλεια της Βουλής, ήλθε νομοσχέδιο για το λαθρεμπόριο καπνού. Είναι, λοιπόν, εντυπωσιακό ότι η εν λόγω τροπολογία δεν ήλθε μόλις χθες</w:t>
      </w:r>
      <w:r>
        <w:rPr>
          <w:rFonts w:eastAsia="Times New Roman" w:cs="Times New Roman"/>
          <w:szCs w:val="24"/>
        </w:rPr>
        <w:t>, που συζητήθηκε το συγκεκριμένο νομοσχέδιο στη Βουλή και έρχεται την επομένη, με εκπρόθεσμη τροπολογία και δη της τελευταίας στιγμής. Αυτό νομίζω είναι δηλωτικό –και θα συμφωνήσουν και οι κύριοι Υπουργοί νομίζω μαζί μου- του τρόπου νομοθέτησης της Κυβέρνη</w:t>
      </w:r>
      <w:r>
        <w:rPr>
          <w:rFonts w:eastAsia="Times New Roman" w:cs="Times New Roman"/>
          <w:szCs w:val="24"/>
        </w:rPr>
        <w:t>σης, τον οποίο νομίζω ότι θα πρέπει όλοι να καταδικάσουμε.</w:t>
      </w:r>
    </w:p>
    <w:p w14:paraId="6891376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Αναφέρθηκε από τον εισηγητή του ΣΥΡΙΖΑ ότι καλός ο τύπος, αλλά να μπούμε και στην ουσία. Κύριε </w:t>
      </w:r>
      <w:proofErr w:type="spellStart"/>
      <w:r>
        <w:rPr>
          <w:rFonts w:eastAsia="Times New Roman" w:cs="Times New Roman"/>
          <w:szCs w:val="24"/>
        </w:rPr>
        <w:t>εισηγητά</w:t>
      </w:r>
      <w:proofErr w:type="spellEnd"/>
      <w:r>
        <w:rPr>
          <w:rFonts w:eastAsia="Times New Roman" w:cs="Times New Roman"/>
          <w:szCs w:val="24"/>
        </w:rPr>
        <w:t>, και ο τύπος είναι ουσία. Διότι όταν έρχονται αυτές οι τροπολογίες, οι οποίες είναι πενήντα σ</w:t>
      </w:r>
      <w:r>
        <w:rPr>
          <w:rFonts w:eastAsia="Times New Roman" w:cs="Times New Roman"/>
          <w:szCs w:val="24"/>
        </w:rPr>
        <w:t>ελίδες κείμενο, προκειμένου να τοποθετηθούμε επί της ουσίας πρέπει να τις μελετήσουμε. Εγώ ρωτώ: Πόσοι Βουλευτές από εδώ μέσα έχουν πραγματικά διαβάσει αυτές τις τροπολογίες; Πολύ φοβούμαι ότι η απάντηση είναι κανένας. Ούτε ένας Βουλευτής πλην των Υπουργών</w:t>
      </w:r>
      <w:r>
        <w:rPr>
          <w:rFonts w:eastAsia="Times New Roman" w:cs="Times New Roman"/>
          <w:szCs w:val="24"/>
        </w:rPr>
        <w:t xml:space="preserve"> δεν έχει διαβάσει τις τροπολογίες. Γι’ αυτό, λοιπόν, ο τύπος έχει σημασία και γι’ αυτό ο τύπος πολύ συχνά ταυτίζεται με την ουσία, επειδή ακριβώς επιτρέπει να τοποθετούμαστε επί της ουσίας.</w:t>
      </w:r>
    </w:p>
    <w:p w14:paraId="68913769" w14:textId="77777777" w:rsidR="001E1C42" w:rsidRDefault="003A7B58">
      <w:pPr>
        <w:spacing w:after="0" w:line="600" w:lineRule="auto"/>
        <w:ind w:firstLine="720"/>
        <w:jc w:val="both"/>
        <w:rPr>
          <w:rFonts w:eastAsia="Times New Roman"/>
          <w:szCs w:val="24"/>
        </w:rPr>
      </w:pPr>
      <w:r>
        <w:rPr>
          <w:rFonts w:eastAsia="Times New Roman"/>
          <w:szCs w:val="24"/>
        </w:rPr>
        <w:t xml:space="preserve">Ξεκαθαρίζω ότι τα παραβλέπω όλα αυτά, διότι πράγματι αποσύρθηκαν </w:t>
      </w:r>
      <w:r>
        <w:rPr>
          <w:rFonts w:eastAsia="Times New Roman"/>
          <w:szCs w:val="24"/>
        </w:rPr>
        <w:t>κάποιες τροπολογίες. Εγώ το χαιρετίζω αυτό και μπαίνω εν συντομία στην ουσία.</w:t>
      </w:r>
    </w:p>
    <w:p w14:paraId="6891376A" w14:textId="77777777" w:rsidR="001E1C42" w:rsidRDefault="003A7B58">
      <w:pPr>
        <w:spacing w:after="0" w:line="600" w:lineRule="auto"/>
        <w:ind w:firstLine="720"/>
        <w:jc w:val="both"/>
        <w:rPr>
          <w:rFonts w:eastAsia="Times New Roman"/>
          <w:szCs w:val="24"/>
        </w:rPr>
      </w:pPr>
      <w:r>
        <w:rPr>
          <w:rFonts w:eastAsia="Times New Roman"/>
          <w:szCs w:val="24"/>
        </w:rPr>
        <w:t xml:space="preserve">Για τα καπνικά προϊόντα βρίσκομαι σε δύσκολη θέση διότι εισήχθη αυτή η τροπολογία, κυρία Πρόεδρε, την τελευταία στιγμή από τον αρμόδιο Υπουργό. Έχουμε να ζητήσουμε εμείς μια νομοτεχνική βελτίωση, αλλά ο Υπουργός δεν είναι πάλι εδώ για να τη συζητήσει. </w:t>
      </w:r>
    </w:p>
    <w:p w14:paraId="6891376B" w14:textId="77777777" w:rsidR="001E1C42" w:rsidRDefault="003A7B58">
      <w:pPr>
        <w:spacing w:after="0" w:line="600" w:lineRule="auto"/>
        <w:ind w:firstLine="720"/>
        <w:jc w:val="both"/>
        <w:rPr>
          <w:rFonts w:eastAsia="Times New Roman"/>
          <w:szCs w:val="24"/>
        </w:rPr>
      </w:pPr>
      <w:r>
        <w:rPr>
          <w:rFonts w:eastAsia="Times New Roman"/>
          <w:szCs w:val="24"/>
        </w:rPr>
        <w:t>Πώς</w:t>
      </w:r>
      <w:r>
        <w:rPr>
          <w:rFonts w:eastAsia="Times New Roman"/>
          <w:szCs w:val="24"/>
        </w:rPr>
        <w:t xml:space="preserve"> θα συζητήσουμε για τις τροπολογίες, κυρία Πρόεδρε, όταν ο αρμόδιος Υπουργός ο οποίος κατέθεσε την τροπολογία την τελευταία στιγμή, κατά παράβαση του Κανονισμού, έφυγε και δεν μπορούμε να τη συζητήσουμε; Σας ερωτώ. Πείτε μου πώς. Πού είναι ο αρμόδιος Υπουρ</w:t>
      </w:r>
      <w:r>
        <w:rPr>
          <w:rFonts w:eastAsia="Times New Roman"/>
          <w:szCs w:val="24"/>
        </w:rPr>
        <w:t xml:space="preserve">γός, ο κ. Αλεξιάδης; </w:t>
      </w:r>
    </w:p>
    <w:p w14:paraId="6891376C"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Έχετε επί της αρχής δίκιο. Είχε δηλώσει, όμως, ότι έχει κώλυμα.</w:t>
      </w:r>
    </w:p>
    <w:p w14:paraId="6891376D" w14:textId="77777777" w:rsidR="001E1C42" w:rsidRDefault="003A7B58">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Κοιτάξτε, εμείς θέλουμε να ψηφίσουμε αυτή την τροπολογία. Έχουμ</w:t>
      </w:r>
      <w:r>
        <w:rPr>
          <w:rFonts w:eastAsia="Times New Roman"/>
          <w:szCs w:val="24"/>
        </w:rPr>
        <w:t>ε μια νομοτεχνική βελτίωση να ζητήσουμε. Θέλουμε να ζητήσουμε αυτό το οποίο λέει και στην αιτιολογική έκθεση, το οποίο είναι ακριβώς ότι η Τράπεζα της Ελλάδος θα είναι ο μοναδικός οικονομικός φορέας ο οποίος θα κάνει τις εκτυπώσεις. Να μπει μέσα στο κείμεν</w:t>
      </w:r>
      <w:r>
        <w:rPr>
          <w:rFonts w:eastAsia="Times New Roman"/>
          <w:szCs w:val="24"/>
        </w:rPr>
        <w:t xml:space="preserve">ο του νόμου. Αυτό ζητάμε προκειμένου να ψηφίσουμε κι εμείς αυτή την τροπολογία. Πού είναι ο αρμόδιος Υπουργός για να το συζητήσει αυτό και να μας πει αν κάνει δεκτή ή όχι αυτή την πρόταση, προκειμένου να τοποθετηθούμε; </w:t>
      </w:r>
    </w:p>
    <w:p w14:paraId="6891376E" w14:textId="77777777" w:rsidR="001E1C42" w:rsidRDefault="003A7B58">
      <w:pPr>
        <w:spacing w:after="0" w:line="600" w:lineRule="auto"/>
        <w:ind w:firstLine="720"/>
        <w:jc w:val="both"/>
        <w:rPr>
          <w:rFonts w:eastAsia="Times New Roman"/>
          <w:szCs w:val="24"/>
        </w:rPr>
      </w:pPr>
      <w:r>
        <w:rPr>
          <w:rFonts w:eastAsia="Times New Roman"/>
          <w:szCs w:val="24"/>
        </w:rPr>
        <w:t>Χαιρετίζουμε το γεγονός ότι αποσύρθη</w:t>
      </w:r>
      <w:r>
        <w:rPr>
          <w:rFonts w:eastAsia="Times New Roman"/>
          <w:szCs w:val="24"/>
        </w:rPr>
        <w:t xml:space="preserve">καν κάποιες τροπολογίες, όμως εδώ πέρα είμαστε ενώπιον μιας συστηματικής περιφρόνησης της διαδικασίας. Έρχεται που έρχεται την τελευταία στιγμή η τροπολογία και πάλι δεν είναι ο αρμόδιος Υπουργός εδώ για να τη συζητήσει. </w:t>
      </w:r>
    </w:p>
    <w:p w14:paraId="6891376F" w14:textId="77777777" w:rsidR="001E1C42" w:rsidRDefault="003A7B58">
      <w:pPr>
        <w:spacing w:after="0" w:line="600" w:lineRule="auto"/>
        <w:ind w:firstLine="720"/>
        <w:jc w:val="both"/>
        <w:rPr>
          <w:rFonts w:eastAsia="Times New Roman"/>
          <w:szCs w:val="24"/>
        </w:rPr>
      </w:pPr>
      <w:r>
        <w:rPr>
          <w:rFonts w:eastAsia="Times New Roman"/>
          <w:szCs w:val="24"/>
        </w:rPr>
        <w:t>Δεν ξέρω αν έχετε τρόπο, κυρία Πρό</w:t>
      </w:r>
      <w:r>
        <w:rPr>
          <w:rFonts w:eastAsia="Times New Roman"/>
          <w:szCs w:val="24"/>
        </w:rPr>
        <w:t xml:space="preserve">εδρε, να τον καλέσετε, να του μεταφέρετε αυτή την πρόταση, αυτή τη νομοτεχνική βελτίωση. </w:t>
      </w:r>
    </w:p>
    <w:p w14:paraId="68913770"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Θα ρωτήσουμε εμείς.</w:t>
      </w:r>
    </w:p>
    <w:p w14:paraId="68913771" w14:textId="77777777" w:rsidR="001E1C42" w:rsidRDefault="003A7B58">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Το εκτιμώ πολύ.</w:t>
      </w:r>
    </w:p>
    <w:p w14:paraId="68913772" w14:textId="77777777" w:rsidR="001E1C42" w:rsidRDefault="003A7B58">
      <w:pPr>
        <w:spacing w:after="0" w:line="600" w:lineRule="auto"/>
        <w:ind w:firstLine="720"/>
        <w:jc w:val="both"/>
        <w:rPr>
          <w:rFonts w:eastAsia="Times New Roman"/>
          <w:szCs w:val="24"/>
        </w:rPr>
      </w:pPr>
      <w:r>
        <w:rPr>
          <w:rFonts w:eastAsia="Times New Roman"/>
          <w:szCs w:val="24"/>
        </w:rPr>
        <w:t>Έρχομαι τώρα στο ζήτημα</w:t>
      </w:r>
      <w:r>
        <w:rPr>
          <w:rFonts w:eastAsia="Times New Roman"/>
          <w:szCs w:val="24"/>
        </w:rPr>
        <w:t xml:space="preserve"> του ΕΚΑΣ. Κύριε Υπουργέ, είναι υποκριτικό να μιλάτε και ο Πρωθυπουργός και εσείς για κοινωνικό κράτος. Η κατάργηση του ΕΚΑΣ είναι γεγονός. Τριακόσιες σαράντα χιλιάδες χαμηλοσυνταξιούχοι χάνουν το ΕΚΑΣ μέχρι το τέλος του 2017. Οι περικοπές επεκτείνονται κα</w:t>
      </w:r>
      <w:r>
        <w:rPr>
          <w:rFonts w:eastAsia="Times New Roman"/>
          <w:szCs w:val="24"/>
        </w:rPr>
        <w:t xml:space="preserve">ι στα μερίσματα και στο 35% των μετοχικών ταμείων, αλλά και στις επικουρικές συντάξεις θα ακολουθήσουν σε δύο μήνες από τώρα με απώλεια από 20% έως 30%. Έχουμε μείωση των κύριων συντάξεων για όλους τους νέους συνταξιούχους από 10% έως 30%. </w:t>
      </w:r>
    </w:p>
    <w:p w14:paraId="68913773" w14:textId="77777777" w:rsidR="001E1C42" w:rsidRDefault="003A7B58">
      <w:pPr>
        <w:spacing w:after="0" w:line="600" w:lineRule="auto"/>
        <w:ind w:firstLine="720"/>
        <w:jc w:val="both"/>
        <w:rPr>
          <w:rFonts w:eastAsia="Times New Roman"/>
          <w:szCs w:val="24"/>
        </w:rPr>
      </w:pPr>
      <w:r>
        <w:rPr>
          <w:rFonts w:eastAsia="Times New Roman"/>
          <w:szCs w:val="24"/>
        </w:rPr>
        <w:t>Με τον πρόσφατο</w:t>
      </w:r>
      <w:r>
        <w:rPr>
          <w:rFonts w:eastAsia="Times New Roman"/>
          <w:szCs w:val="24"/>
        </w:rPr>
        <w:t xml:space="preserve"> νόμο που ψηφίσαμε, τον δικό σας, προβλέπεται αύξηση 0,5% στις εργατικές εισφορές υπέρ του Ενιαίου Ταμείου Επικουρικής Ασφάλισης αναδρομικά από 1</w:t>
      </w:r>
      <w:r>
        <w:rPr>
          <w:rFonts w:eastAsia="Times New Roman"/>
          <w:szCs w:val="24"/>
          <w:vertAlign w:val="superscript"/>
        </w:rPr>
        <w:t>η</w:t>
      </w:r>
      <w:r>
        <w:rPr>
          <w:rFonts w:eastAsia="Times New Roman"/>
          <w:szCs w:val="24"/>
        </w:rPr>
        <w:t xml:space="preserve"> Ιουνίου του 2016. Από την 1</w:t>
      </w:r>
      <w:r>
        <w:rPr>
          <w:rFonts w:eastAsia="Times New Roman"/>
          <w:szCs w:val="24"/>
          <w:vertAlign w:val="superscript"/>
        </w:rPr>
        <w:t>η</w:t>
      </w:r>
      <w:r>
        <w:rPr>
          <w:rFonts w:eastAsia="Times New Roman"/>
          <w:szCs w:val="24"/>
        </w:rPr>
        <w:t xml:space="preserve"> Αυγούστου ή το αργότερο από την 1</w:t>
      </w:r>
      <w:r>
        <w:rPr>
          <w:rFonts w:eastAsia="Times New Roman"/>
          <w:szCs w:val="24"/>
          <w:vertAlign w:val="superscript"/>
        </w:rPr>
        <w:t>η</w:t>
      </w:r>
      <w:r>
        <w:rPr>
          <w:rFonts w:eastAsia="Times New Roman"/>
          <w:szCs w:val="24"/>
        </w:rPr>
        <w:t xml:space="preserve"> Σεπτεμβρίου, 2,3 εκατομμύρια μισθωτοί του ιδι</w:t>
      </w:r>
      <w:r>
        <w:rPr>
          <w:rFonts w:eastAsia="Times New Roman"/>
          <w:szCs w:val="24"/>
        </w:rPr>
        <w:t>ωτικού, αλλά και του δημόσιου τομέα, θα κληθούν να συνεισφέρουν το 0,5% των αποδοχών τους στο ΕΤΕΑ.</w:t>
      </w:r>
    </w:p>
    <w:p w14:paraId="68913774" w14:textId="77777777" w:rsidR="001E1C42" w:rsidRDefault="003A7B5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8913775" w14:textId="77777777" w:rsidR="001E1C42" w:rsidRDefault="003A7B58">
      <w:pPr>
        <w:spacing w:after="0" w:line="600" w:lineRule="auto"/>
        <w:ind w:firstLine="720"/>
        <w:jc w:val="both"/>
        <w:rPr>
          <w:rFonts w:eastAsia="Times New Roman"/>
          <w:szCs w:val="24"/>
        </w:rPr>
      </w:pPr>
      <w:r>
        <w:rPr>
          <w:rFonts w:eastAsia="Times New Roman"/>
          <w:szCs w:val="24"/>
        </w:rPr>
        <w:t>Θα ήθελα λίγο την ανοχή σας, κυρία Πρόεδρε, δεδομένου μάλιστα ότι δεν έ</w:t>
      </w:r>
      <w:r>
        <w:rPr>
          <w:rFonts w:eastAsia="Times New Roman"/>
          <w:szCs w:val="24"/>
        </w:rPr>
        <w:t>χω δευτερολογήσει.</w:t>
      </w:r>
    </w:p>
    <w:p w14:paraId="68913776" w14:textId="77777777" w:rsidR="001E1C42" w:rsidRDefault="003A7B58">
      <w:pPr>
        <w:spacing w:after="0" w:line="600" w:lineRule="auto"/>
        <w:ind w:firstLine="720"/>
        <w:jc w:val="both"/>
        <w:rPr>
          <w:rFonts w:eastAsia="Times New Roman"/>
          <w:szCs w:val="24"/>
        </w:rPr>
      </w:pPr>
      <w:r>
        <w:rPr>
          <w:rFonts w:eastAsia="Times New Roman"/>
          <w:szCs w:val="24"/>
        </w:rPr>
        <w:t>Διακόσιες εξήντα χιλιάδες συνταξιούχοι θα κληθούν να δώσουν έως και το 40% των επικουρικών τους συντάξεων για τον ίδιο λόγο. Πάνω από είκοσι πέντε χιλιάδες συνταξιούχοι του δημοσίου έχασαν τελείως το μέρισμα χηρείας από την 1</w:t>
      </w:r>
      <w:r>
        <w:rPr>
          <w:rFonts w:eastAsia="Times New Roman"/>
          <w:szCs w:val="24"/>
          <w:vertAlign w:val="superscript"/>
        </w:rPr>
        <w:t>η</w:t>
      </w:r>
      <w:r>
        <w:rPr>
          <w:rFonts w:eastAsia="Times New Roman"/>
          <w:szCs w:val="24"/>
        </w:rPr>
        <w:t xml:space="preserve"> Ιουνίου το</w:t>
      </w:r>
      <w:r>
        <w:rPr>
          <w:rFonts w:eastAsia="Times New Roman"/>
          <w:szCs w:val="24"/>
        </w:rPr>
        <w:t xml:space="preserve">υ 2016 και έντεκα χιλιάδες συνταξιούχοι τραπεζοϋπάλληλοι θα υποστούν μειώσεις έως 37%. </w:t>
      </w:r>
    </w:p>
    <w:p w14:paraId="68913777" w14:textId="77777777" w:rsidR="001E1C42" w:rsidRDefault="003A7B58">
      <w:pPr>
        <w:spacing w:after="0" w:line="600" w:lineRule="auto"/>
        <w:ind w:firstLine="720"/>
        <w:jc w:val="both"/>
        <w:rPr>
          <w:rFonts w:eastAsia="Times New Roman"/>
          <w:szCs w:val="24"/>
        </w:rPr>
      </w:pPr>
      <w:r>
        <w:rPr>
          <w:rFonts w:eastAsia="Times New Roman"/>
          <w:szCs w:val="24"/>
        </w:rPr>
        <w:t xml:space="preserve">Με αυτά τα δεδομένα, κύριε Υπουργέ, είναι υποκριτικό να μιλάτε για κοινωνικό κράτος, είναι υποκριτικό να μιλάτε για ενίσχυση του κοινωνικού κράτους, διότι το κοινωνικό </w:t>
      </w:r>
      <w:r>
        <w:rPr>
          <w:rFonts w:eastAsia="Times New Roman"/>
          <w:szCs w:val="24"/>
        </w:rPr>
        <w:t>κράτος το οποίο υπήρχε, δυστυχώς έχει πλήρως ταπεινωθεί, πλήρως ρημαχτεί από τις ενέργειες αυτής της Κυβέρνησης.</w:t>
      </w:r>
    </w:p>
    <w:p w14:paraId="68913778" w14:textId="77777777" w:rsidR="001E1C42" w:rsidRDefault="003A7B58">
      <w:pPr>
        <w:spacing w:after="0" w:line="600" w:lineRule="auto"/>
        <w:ind w:firstLine="720"/>
        <w:jc w:val="both"/>
        <w:rPr>
          <w:rFonts w:eastAsia="Times New Roman"/>
          <w:szCs w:val="24"/>
        </w:rPr>
      </w:pPr>
      <w:r>
        <w:rPr>
          <w:rFonts w:eastAsia="Times New Roman"/>
          <w:szCs w:val="24"/>
        </w:rPr>
        <w:t>Επειδή ρωτηθήκαμε αν στηρίζουμε την τροπολογία για το ΕΚΑΣ, θα πω ότι φυσικά και τη στηρίζουμε. Πρέπει να καταλάβει ο λαός περί τίνος πρόκειται</w:t>
      </w:r>
      <w:r>
        <w:rPr>
          <w:rFonts w:eastAsia="Times New Roman"/>
          <w:szCs w:val="24"/>
        </w:rPr>
        <w:t xml:space="preserve">. Το είπε πολύ σωστά ο κ. </w:t>
      </w:r>
      <w:proofErr w:type="spellStart"/>
      <w:r>
        <w:rPr>
          <w:rFonts w:eastAsia="Times New Roman"/>
          <w:szCs w:val="24"/>
        </w:rPr>
        <w:t>Παφίλης</w:t>
      </w:r>
      <w:proofErr w:type="spellEnd"/>
      <w:r>
        <w:rPr>
          <w:rFonts w:eastAsia="Times New Roman"/>
          <w:szCs w:val="24"/>
        </w:rPr>
        <w:t xml:space="preserve"> προηγουμένως. Δεν θυμάμαι τα ακριβή νούμερα που ανέφερε ο κ. </w:t>
      </w:r>
      <w:proofErr w:type="spellStart"/>
      <w:r>
        <w:rPr>
          <w:rFonts w:eastAsia="Times New Roman"/>
          <w:szCs w:val="24"/>
        </w:rPr>
        <w:t>Παφίλης</w:t>
      </w:r>
      <w:proofErr w:type="spellEnd"/>
      <w:r>
        <w:rPr>
          <w:rFonts w:eastAsia="Times New Roman"/>
          <w:szCs w:val="24"/>
        </w:rPr>
        <w:t xml:space="preserve">, αλλά η ουσία ποια είναι; Δίναμε εκατό στους χαμηλοσυνταξιούχους με το ΕΚΑΣ, τα καταργήσατε αυτά τα εκατό και τώρα τους λέτε </w:t>
      </w:r>
      <w:r>
        <w:rPr>
          <w:rFonts w:eastAsia="Times New Roman"/>
          <w:szCs w:val="24"/>
        </w:rPr>
        <w:t>«</w:t>
      </w:r>
      <w:r>
        <w:rPr>
          <w:rFonts w:eastAsia="Times New Roman"/>
          <w:szCs w:val="24"/>
        </w:rPr>
        <w:t>πάρτε πέντε</w:t>
      </w:r>
      <w:r>
        <w:rPr>
          <w:rFonts w:eastAsia="Times New Roman"/>
          <w:szCs w:val="24"/>
        </w:rPr>
        <w:t>»</w:t>
      </w:r>
      <w:r>
        <w:rPr>
          <w:rFonts w:eastAsia="Times New Roman"/>
          <w:szCs w:val="24"/>
        </w:rPr>
        <w:t>. Τα πέντε είνα</w:t>
      </w:r>
      <w:r>
        <w:rPr>
          <w:rFonts w:eastAsia="Times New Roman"/>
          <w:szCs w:val="24"/>
        </w:rPr>
        <w:t>ι «ψίχουλα». Και τα «ψίχουλα» καλά είναι, γι’ αυτό και τα στηρίζουμε, αλλά η υποκρισία έχει ένα όριο και για τον εξής πολύ απλό λόγο.</w:t>
      </w:r>
    </w:p>
    <w:p w14:paraId="68913779" w14:textId="77777777" w:rsidR="001E1C42" w:rsidRDefault="003A7B58">
      <w:pPr>
        <w:spacing w:after="0" w:line="600" w:lineRule="auto"/>
        <w:ind w:firstLine="720"/>
        <w:jc w:val="both"/>
        <w:rPr>
          <w:rFonts w:eastAsia="Times New Roman"/>
          <w:szCs w:val="24"/>
        </w:rPr>
      </w:pPr>
      <w:r>
        <w:rPr>
          <w:rFonts w:eastAsia="Times New Roman"/>
          <w:szCs w:val="24"/>
        </w:rPr>
        <w:t>Εν μέσω, λοιπόν, όλων αυτών των μέτρων, αυτής της λαίλαπας, αν θέλετε, των μέτρων που βιώνει πάρα πολύ δύσκολα η κοινωνία,</w:t>
      </w:r>
      <w:r>
        <w:rPr>
          <w:rFonts w:eastAsia="Times New Roman"/>
          <w:szCs w:val="24"/>
        </w:rPr>
        <w:t xml:space="preserve"> έρχεστε και διογκώνετε έτι περαιτέρω το ελληνικό δημόσιο με προσλήψεις τριακοσίων εξήντα σε μόνιμες οργανικές νέες θέσεις και επιπλέον φέρνετε και μία τροπολογία η οποία καταργεί το όριο στις κρατικές δαπάνες για τα πρόσωπα που συνοδεύουν τον Πρωθυπουργό </w:t>
      </w:r>
      <w:r>
        <w:rPr>
          <w:rFonts w:eastAsia="Times New Roman"/>
          <w:szCs w:val="24"/>
        </w:rPr>
        <w:t>και διάφορους άλλους Υπουργούς.</w:t>
      </w:r>
    </w:p>
    <w:p w14:paraId="6891377A" w14:textId="77777777" w:rsidR="001E1C42" w:rsidRDefault="003A7B58">
      <w:pPr>
        <w:spacing w:after="0" w:line="600" w:lineRule="auto"/>
        <w:ind w:firstLine="720"/>
        <w:jc w:val="both"/>
        <w:rPr>
          <w:rFonts w:eastAsia="Times New Roman"/>
          <w:szCs w:val="24"/>
        </w:rPr>
      </w:pPr>
      <w:r>
        <w:rPr>
          <w:rFonts w:eastAsia="Times New Roman"/>
          <w:szCs w:val="24"/>
        </w:rPr>
        <w:t xml:space="preserve">Εγώ δεν θα μπω στη συζήτηση της Πάρου, αλλά θα πω το εξής: Δεν έχουμε ακούσει επί της ουσίας από την Κυβέρνηση γιατί κατήργησε αυτό το όριο. Εγώ δεν συζητώ ούτε καν για τη χορηγία της </w:t>
      </w:r>
      <w:r>
        <w:rPr>
          <w:rFonts w:eastAsia="Times New Roman"/>
          <w:szCs w:val="24"/>
        </w:rPr>
        <w:t>«</w:t>
      </w:r>
      <w:r>
        <w:rPr>
          <w:rFonts w:eastAsia="Times New Roman"/>
          <w:szCs w:val="24"/>
          <w:lang w:val="en-US"/>
        </w:rPr>
        <w:t>AEGEAN</w:t>
      </w:r>
      <w:r>
        <w:rPr>
          <w:rFonts w:eastAsia="Times New Roman"/>
          <w:szCs w:val="24"/>
        </w:rPr>
        <w:t>»</w:t>
      </w:r>
      <w:r>
        <w:rPr>
          <w:rFonts w:eastAsia="Times New Roman"/>
          <w:szCs w:val="24"/>
        </w:rPr>
        <w:t xml:space="preserve">, αν και αυτό είναι ένα πολύ σοβαρό θέμα που ετέθη. </w:t>
      </w:r>
    </w:p>
    <w:p w14:paraId="6891377B" w14:textId="77777777" w:rsidR="001E1C42" w:rsidRDefault="003A7B58">
      <w:pPr>
        <w:spacing w:after="0" w:line="600" w:lineRule="auto"/>
        <w:ind w:firstLine="720"/>
        <w:jc w:val="both"/>
        <w:rPr>
          <w:rFonts w:eastAsia="Times New Roman"/>
          <w:szCs w:val="24"/>
        </w:rPr>
      </w:pPr>
      <w:r>
        <w:rPr>
          <w:rFonts w:eastAsia="Times New Roman"/>
          <w:szCs w:val="24"/>
        </w:rPr>
        <w:t>Γιατί καταργήθηκε το όριο στις δαπάνες αυτών που συνοδεύουν τον Πρωθυπουργό και τους Υπουργούς; Γιατί αυτά τα μέλη της συνοδείας να διαμένουν στα ίδια ακριβά ξενοδοχεία με τα υψηλά πρόσωπα; Για ποιο</w:t>
      </w:r>
      <w:r>
        <w:rPr>
          <w:rFonts w:eastAsia="Times New Roman"/>
          <w:szCs w:val="24"/>
        </w:rPr>
        <w:t>ν</w:t>
      </w:r>
      <w:r>
        <w:rPr>
          <w:rFonts w:eastAsia="Times New Roman"/>
          <w:szCs w:val="24"/>
        </w:rPr>
        <w:t xml:space="preserve"> λόγ</w:t>
      </w:r>
      <w:r>
        <w:rPr>
          <w:rFonts w:eastAsia="Times New Roman"/>
          <w:szCs w:val="24"/>
        </w:rPr>
        <w:t xml:space="preserve">ο; Δεν έχουμε ακούσει κάτι από την Κυβέρνηση επ’ αυτού. </w:t>
      </w:r>
    </w:p>
    <w:p w14:paraId="6891377C" w14:textId="77777777" w:rsidR="001E1C42" w:rsidRDefault="003A7B58">
      <w:pPr>
        <w:spacing w:after="0" w:line="600" w:lineRule="auto"/>
        <w:ind w:firstLine="709"/>
        <w:jc w:val="both"/>
        <w:rPr>
          <w:rFonts w:eastAsia="Times New Roman"/>
          <w:b/>
          <w:szCs w:val="24"/>
        </w:rPr>
      </w:pPr>
      <w:r>
        <w:rPr>
          <w:rFonts w:eastAsia="Times New Roman"/>
          <w:szCs w:val="24"/>
        </w:rPr>
        <w:t xml:space="preserve">Είναι, όμως, υποκρισία, κύριοι Υπουργοί, να δίνετε αυτά τα «ψίχουλα» τα οποία τα ψηφίζουμε, διότι φυσικά και είναι προς το συμφέρον του λαού και είναι καλύτερα τα «ψίχουλα» από το τίποτα, όμως είναι </w:t>
      </w:r>
      <w:r>
        <w:rPr>
          <w:rFonts w:eastAsia="Times New Roman"/>
          <w:szCs w:val="24"/>
        </w:rPr>
        <w:t>υποκρισία να μιλάτε για κοινωνικό κράτος και είναι υποκρισία, ενώ κόβετε τόσο σημαντικά επιδόματα του ελληνικού λαού, ταυτόχρονα να διογκώνετε τις κρατικές δαπάνες και δη δίχως να παρέχετε εξηγήσεις.</w:t>
      </w:r>
    </w:p>
    <w:p w14:paraId="6891377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με το εξής: Ετέθη κάτι προηγουμέν</w:t>
      </w:r>
      <w:r>
        <w:rPr>
          <w:rFonts w:eastAsia="Times New Roman" w:cs="Times New Roman"/>
          <w:szCs w:val="24"/>
        </w:rPr>
        <w:t>ως επί της διαδικασίας, το οποίο είναι πάρα πολύ σοβαρό και στο οποίο δεν δόθηκε η δέουσα, επειδή ακριβώς τέθηκε θέμα με τις τροπολογίες. Ρώτησα τον Υπουργό κ. Παρασκευόπουλο γιατί δεν τέθηκαν στη δημόσια διαβούλευση πολλές από τις λοιπές διατάξεις, τις επ</w:t>
      </w:r>
      <w:r>
        <w:rPr>
          <w:rFonts w:eastAsia="Times New Roman" w:cs="Times New Roman"/>
          <w:szCs w:val="24"/>
        </w:rPr>
        <w:t>ίμαχες διατάξεις του νομοσχεδίου, τις ποινικές διατάξεις, τις διατάξεις που εξαλείφουν το αξιόποινο, που παραγράφουν την ποινή.</w:t>
      </w:r>
    </w:p>
    <w:p w14:paraId="6891377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Ούτε λίγο ούτε πολύ, κύριε Υπουργέ –και θα με διορθώσετε εάν κάνω λάθος- είπατε ότι πλέον η νομοθετική διαδικασία είναι βαριά κα</w:t>
      </w:r>
      <w:r>
        <w:rPr>
          <w:rFonts w:eastAsia="Times New Roman" w:cs="Times New Roman"/>
          <w:szCs w:val="24"/>
        </w:rPr>
        <w:t xml:space="preserve">ι ότι οδηγούμαστε με τη ΔΙΑΥΓΕΙΑ –νομίζω ότι εννοούσατε διαβούλευση- σε μια βραδεία νομοθέτηση. </w:t>
      </w:r>
    </w:p>
    <w:p w14:paraId="6891377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Κύριε Υπουργέ, για να καταλάβω, θεωρείτε ότι είναι φυσιολογικό ότι μόνο κάποια άρθρα τέθηκαν σε δημόσια διαβούλευση και όχι τα λοιπά; Θεωρείτε ότι είναι φυσιολ</w:t>
      </w:r>
      <w:r>
        <w:rPr>
          <w:rFonts w:eastAsia="Times New Roman" w:cs="Times New Roman"/>
          <w:szCs w:val="24"/>
        </w:rPr>
        <w:t xml:space="preserve">ογικό να μην τίθενται όλα τα άρθρα σε δημόσια διαβούλευση; Και εάν είναι έτσι, εισηγηθείτε μια αλλαγή επί της δημόσιας διαβούλευσης. </w:t>
      </w:r>
    </w:p>
    <w:p w14:paraId="6891378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Όμως, από τη στιγμή που υπάρχει εν ισχύ η διαδικασία για τη διαβούλευση, θεωρώ ανεπίτρεπτο και εκπλήσσομαι μάλιστα από την</w:t>
      </w:r>
      <w:r>
        <w:rPr>
          <w:rFonts w:eastAsia="Times New Roman" w:cs="Times New Roman"/>
          <w:szCs w:val="24"/>
        </w:rPr>
        <w:t xml:space="preserve"> απάντησή σας ότι είναι φυσιολογικό και μας καθυστερεί ούτε λίγο ούτε πολύ να θέτουμε άρθρα στη δημόσια διαβούλευση. </w:t>
      </w:r>
    </w:p>
    <w:p w14:paraId="6891378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378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Κόκκαλη, έχετε τον λόγο. </w:t>
      </w:r>
    </w:p>
    <w:p w14:paraId="6891378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Θα ξεκινήσω από την κουβέ</w:t>
      </w:r>
      <w:r>
        <w:rPr>
          <w:rFonts w:eastAsia="Times New Roman" w:cs="Times New Roman"/>
          <w:szCs w:val="24"/>
        </w:rPr>
        <w:t xml:space="preserve">ντα της κ. </w:t>
      </w:r>
      <w:proofErr w:type="spellStart"/>
      <w:r>
        <w:rPr>
          <w:rFonts w:eastAsia="Times New Roman" w:cs="Times New Roman"/>
          <w:szCs w:val="24"/>
        </w:rPr>
        <w:t>Κεραμέως</w:t>
      </w:r>
      <w:proofErr w:type="spellEnd"/>
      <w:r>
        <w:rPr>
          <w:rFonts w:eastAsia="Times New Roman" w:cs="Times New Roman"/>
          <w:szCs w:val="24"/>
        </w:rPr>
        <w:t>. Υποκρισία αλλά και λαϊκισμός! Την τροπολογία αφού τη ψηφίζετε και η Νέα Δημοκρατία και το ΠΑΣΟΚ και το Ποτάμι, γιατί χαλάσατε τον κόσμο; Δεν μπορώ να καταλάβω. Εδώ δείχνουμε και τον πολιτικό πολιτισμό ο καθένας μας. Ήταν μια άστοχη στι</w:t>
      </w:r>
      <w:r>
        <w:rPr>
          <w:rFonts w:eastAsia="Times New Roman" w:cs="Times New Roman"/>
          <w:szCs w:val="24"/>
        </w:rPr>
        <w:t xml:space="preserve">γμή, όντως. Ήρθε ο κ. </w:t>
      </w:r>
      <w:proofErr w:type="spellStart"/>
      <w:r>
        <w:rPr>
          <w:rFonts w:eastAsia="Times New Roman" w:cs="Times New Roman"/>
          <w:szCs w:val="24"/>
        </w:rPr>
        <w:t>Κατρούγκαλος</w:t>
      </w:r>
      <w:proofErr w:type="spellEnd"/>
      <w:r>
        <w:rPr>
          <w:rFonts w:eastAsia="Times New Roman" w:cs="Times New Roman"/>
          <w:szCs w:val="24"/>
        </w:rPr>
        <w:t xml:space="preserve">, έδωσε τις εξηγήσεις, διευκρινίσεις και εσείς επιμένετε όχι στην ουσία, αλλά στον τύπο. </w:t>
      </w:r>
    </w:p>
    <w:p w14:paraId="6891378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Στο διά ταύτα: Την ψηφίζετε την τροπολογία; «Ναι, την ψηφίζουμε». Για ποιον λόγο, λοιπόν, πετάτε το μπαλάκι στην εξέδρα με τα ταξίδια; Επί του παρόντος, πότε έπρεπε να έρθει η τροπολογία; Τον Σεπτέμβριο; Χθες εξαγγέλθηκε η συγκεκριμένη τροπολογία από τον Π</w:t>
      </w:r>
      <w:r>
        <w:rPr>
          <w:rFonts w:eastAsia="Times New Roman" w:cs="Times New Roman"/>
          <w:szCs w:val="24"/>
        </w:rPr>
        <w:t xml:space="preserve">ρωθυπουργό. Έπρεπε το τάχιστο, όσο γίνεται πιο γρήγορα, να έρθει στη Βουλή. </w:t>
      </w:r>
    </w:p>
    <w:p w14:paraId="6891378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Λέτε ότι είναι ψίχουλα. Εσείς, κύριοι της Αντιπολίτευσης, γι’ αυτά που κόψατε -το ΕΚΑΣ κόπηκε πριν ένα μήνα και με την ψήφο πολλών, διακοσίων είκοσι δύο Βουλευτών- τόσα χρόνια φέρ</w:t>
      </w:r>
      <w:r>
        <w:rPr>
          <w:rFonts w:eastAsia="Times New Roman" w:cs="Times New Roman"/>
          <w:szCs w:val="24"/>
        </w:rPr>
        <w:t xml:space="preserve">ατε ισοδύναμα; Έγινε μια καλή αρχή για το κοινωνικό κράτος δικαίου και μας κατηγορείτε για αυτό; </w:t>
      </w:r>
    </w:p>
    <w:p w14:paraId="6891378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Νομίζω, κυρία Πρόεδρε, ότι είναι σαφέστατο ότι η Αντιπολίτευση εκμεταλλεύεται κάποια τυπικά λάθη και αποφεύγει να δει την ουσία. Η τροπολογία για το ΕΚΑΣ είνα</w:t>
      </w:r>
      <w:r>
        <w:rPr>
          <w:rFonts w:eastAsia="Times New Roman" w:cs="Times New Roman"/>
          <w:szCs w:val="24"/>
        </w:rPr>
        <w:t xml:space="preserve">ι επιβεβλημένη. </w:t>
      </w:r>
    </w:p>
    <w:p w14:paraId="6891378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913788"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 xml:space="preserve">. </w:t>
      </w:r>
    </w:p>
    <w:p w14:paraId="68913789"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Τώρα εδώ δεν θα επαναλάβω για τη διαδικασία. Θα μιλήσω απλά και λογικά. Συμμαζευτείτε, οργανωθείτε και λύστε τα. Γιατί δεν μπορούσε να </w:t>
      </w:r>
      <w:r>
        <w:rPr>
          <w:rFonts w:eastAsia="Times New Roman" w:cs="Times New Roman"/>
          <w:szCs w:val="24"/>
        </w:rPr>
        <w:t>έρθει το πρωί η τροπολογία εδώ, έστω την τελευταία στιγμή ή στη 13.00</w:t>
      </w:r>
      <w:r>
        <w:rPr>
          <w:rFonts w:eastAsia="Times New Roman" w:cs="Times New Roman"/>
          <w:szCs w:val="24"/>
        </w:rPr>
        <w:t>΄</w:t>
      </w:r>
      <w:r>
        <w:rPr>
          <w:rFonts w:eastAsia="Times New Roman" w:cs="Times New Roman"/>
          <w:szCs w:val="24"/>
        </w:rPr>
        <w:t xml:space="preserve"> ή στις 14.00</w:t>
      </w:r>
      <w:r>
        <w:rPr>
          <w:rFonts w:eastAsia="Times New Roman" w:cs="Times New Roman"/>
          <w:szCs w:val="24"/>
        </w:rPr>
        <w:t>΄</w:t>
      </w:r>
      <w:r>
        <w:rPr>
          <w:rFonts w:eastAsia="Times New Roman" w:cs="Times New Roman"/>
          <w:szCs w:val="24"/>
        </w:rPr>
        <w:t xml:space="preserve">; Χάσαμε χρόνο άπειρο και δημιουργήθηκε οξύτητα εις βάρος της πραγματικής συζήτησης. </w:t>
      </w:r>
    </w:p>
    <w:p w14:paraId="6891378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Και εδώ είναι η ουσία τώρα. Εγώ θα έλεγα «κατάντια» γενικώς, ιδεολογική. Κυριολεκτικά </w:t>
      </w:r>
      <w:r>
        <w:rPr>
          <w:rFonts w:eastAsia="Times New Roman" w:cs="Times New Roman"/>
          <w:szCs w:val="24"/>
        </w:rPr>
        <w:t xml:space="preserve">κατάντια! Και να απαντήσω πρώτα από όλα στον κ. Τζαβάρα για το κράτος πρόνοιας. </w:t>
      </w:r>
    </w:p>
    <w:p w14:paraId="6891378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Το κράτος πρόνοιας, κύριε Τζαβάρα, χτίστηκε με αίμα, αγώνες, συγκρούσεις. Μια και υπερασπιστήκατε, οι συντηρητικές και οι σοσιαλδημοκρατικές κυβερνήσεις τσάκιζαν το εργατικό κ</w:t>
      </w:r>
      <w:r>
        <w:rPr>
          <w:rFonts w:eastAsia="Times New Roman" w:cs="Times New Roman"/>
          <w:szCs w:val="24"/>
        </w:rPr>
        <w:t xml:space="preserve">ίνημα. Δεν έδιναν τίποτα. Πότε υποχρεώθηκαν να δώσουν; </w:t>
      </w:r>
    </w:p>
    <w:p w14:paraId="6891378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Πρώτον, κάτω από την πίεση του Λαϊκού Κινήματος. Πιο σημαντικό; Μετά την Οκτωβριανή Επανάσταση, όταν αυτά κατοχυρώθηκαν στη νεαρή τότε Σοβιετική Ένωση. </w:t>
      </w:r>
    </w:p>
    <w:p w14:paraId="6891378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Μην κουνάτε το κεφάλι, διαβάστε ιστορία. Οι δικ</w:t>
      </w:r>
      <w:r>
        <w:rPr>
          <w:rFonts w:eastAsia="Times New Roman" w:cs="Times New Roman"/>
          <w:szCs w:val="24"/>
        </w:rPr>
        <w:t xml:space="preserve">ές σας οι κυβερνήσεις τους εκτελούσαν στα τρία μέτρα όσους ζητούσαν οκτάωρο και κοινωνική ασφάλιση και εννοώ οι πολιτικοί σας πρόγονοι. </w:t>
      </w:r>
    </w:p>
    <w:p w14:paraId="6891378E"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Στον Πρόεδρο πρέπει να απευθύνεστε, όχι σε εμένα. </w:t>
      </w:r>
    </w:p>
    <w:p w14:paraId="6891378F"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Με ακούσατε να λέω όνομα; </w:t>
      </w:r>
    </w:p>
    <w:p w14:paraId="68913790"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Απαγορεύεται να απευθύνεστε σε συνάδελφο. Σας το λέω γιατί θα με προκαλέσετε να σας απαντήσω και δεν είναι ανάγκη. </w:t>
      </w:r>
    </w:p>
    <w:p w14:paraId="68913791"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Απαντάω στο πώς έγινε το κράτος πρόνοιας. </w:t>
      </w:r>
    </w:p>
    <w:p w14:paraId="68913792"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κάνουμε</w:t>
      </w:r>
      <w:r>
        <w:rPr>
          <w:rFonts w:eastAsia="Times New Roman" w:cs="Times New Roman"/>
          <w:szCs w:val="24"/>
        </w:rPr>
        <w:t xml:space="preserve"> διάλεξη για αυτό; Αφήστε το τώρα. </w:t>
      </w:r>
    </w:p>
    <w:p w14:paraId="68913793"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Εντάξει σε αυτό έχετε δίκιο, κυρία Πρόεδρε. </w:t>
      </w:r>
    </w:p>
    <w:p w14:paraId="68913794"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Σας παρακαλώ, λοιπόν. Πείτε ό,τι έχετε να πείτε. Το τι ξέρω εγώ είναι δικό μου θέμα. </w:t>
      </w:r>
    </w:p>
    <w:p w14:paraId="68913795"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Τζαβάρα, αφήστε </w:t>
      </w:r>
      <w:r>
        <w:rPr>
          <w:rFonts w:eastAsia="Times New Roman" w:cs="Times New Roman"/>
          <w:szCs w:val="24"/>
        </w:rPr>
        <w:t xml:space="preserve">μήπως </w:t>
      </w:r>
      <w:r>
        <w:rPr>
          <w:rFonts w:eastAsia="Times New Roman" w:cs="Times New Roman"/>
          <w:szCs w:val="24"/>
        </w:rPr>
        <w:t xml:space="preserve">και τελειώσουμε. </w:t>
      </w:r>
    </w:p>
    <w:p w14:paraId="68913796" w14:textId="77777777" w:rsidR="001E1C42" w:rsidRDefault="003A7B5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Έτσι δημιουργήθηκε το κράτος πρόνοιας. Δεν το χάρισε κανένας. </w:t>
      </w:r>
    </w:p>
    <w:p w14:paraId="68913797"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Επαναλαμβάνω, ήταν αποτέλεσμα σκληρών, αιματηρών αγώνων και θα πάμε και στην Ελλάδα εάν θέλετε να δούμε το τι έχει γίνει, αλλά δ</w:t>
      </w:r>
      <w:r>
        <w:rPr>
          <w:rFonts w:eastAsia="Times New Roman" w:cs="Times New Roman"/>
          <w:szCs w:val="24"/>
        </w:rPr>
        <w:t xml:space="preserve">εν είναι της ώρας, γιατί δεν έχω χρόνο. </w:t>
      </w:r>
    </w:p>
    <w:p w14:paraId="68913798"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Ήταν πίεση και από την πλευρά του εργατικού και κομμουνιστικού κινήματος και από την Οκτωβριανή Επανάσταση που από την πρώτη στιγμή καθιέρωσε καθολική, κοινωνική ασφάλιση, δημόσια δωρεάν παιδεία, υγεία, εργασία για </w:t>
      </w:r>
      <w:r>
        <w:rPr>
          <w:rFonts w:eastAsia="Times New Roman" w:cs="Times New Roman"/>
          <w:szCs w:val="24"/>
        </w:rPr>
        <w:t xml:space="preserve">όλους και πολλά άλλα πράγματα. Υποχρεώθηκε και για άλλους λόγους αντικειμενικούς, για την αναπλήρωση της εργατικής δύναμης. </w:t>
      </w:r>
    </w:p>
    <w:p w14:paraId="68913799"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Εμείς βλέπουμε συνολικά. Είχαν αλλάξει οι συνθήκες και έπρεπε να δοθεί και κάτι για να μπορούν να παράγονται οι σύγχρονοι σκλάβοι, </w:t>
      </w:r>
      <w:r>
        <w:rPr>
          <w:rFonts w:eastAsia="Times New Roman" w:cs="Times New Roman"/>
          <w:szCs w:val="24"/>
        </w:rPr>
        <w:t xml:space="preserve">οι εργάτες δηλαδή, για να παράγουν για τα αφεντικά. Έτσι δόθηκε το κράτος πρόνοιας. </w:t>
      </w:r>
    </w:p>
    <w:p w14:paraId="6891379A"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Πότε άρχισε να ξηλώνεται; Όταν άλλαξε ο συσχετισμός των δυνάμεων. Όταν υποχώρησε δηλαδή, το εργατικό λαϊκό κίνημα παγκόσμια, όταν ανατράπηκε η Σοβιετική Ένωση και όλα αυτά</w:t>
      </w:r>
      <w:r>
        <w:rPr>
          <w:rFonts w:eastAsia="Times New Roman" w:cs="Times New Roman"/>
          <w:szCs w:val="24"/>
        </w:rPr>
        <w:t xml:space="preserve">. Τα πήραν πίσω και για άλλους λόγους.  Όχι μόνο γι’ αυτούς και για λόγους αντικειμενικούς. Δεν είναι της ώρας να το εξηγήσουμε. </w:t>
      </w:r>
    </w:p>
    <w:p w14:paraId="6891379B"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Δεύτερον, «γιατί έχουμε αυτά τα χάλια εδώ;» λέει ο κύριος Υπουργός. Λόγω διαπλοκής και διαφθοράς. Ενώ η Ευρώπη; Για πείτε μου </w:t>
      </w:r>
      <w:r>
        <w:rPr>
          <w:rFonts w:eastAsia="Times New Roman" w:cs="Times New Roman"/>
          <w:szCs w:val="24"/>
        </w:rPr>
        <w:t>από το 1990 και μετά πόσες περικοπές έχουν γίνει στο ονομαζόμενο «κοινωνικό κράτος» στην Ευρωπαϊκή Ένωση; Άπειρες, αμύθητες, απίστευτες. Άρα, λοιπόν;</w:t>
      </w:r>
    </w:p>
    <w:p w14:paraId="6891379C"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Εσείς είστε διαβασμένος. Τι λέτε; Ότι δεν υπάρχει διαφθορά και διαπλοκή στις ευρωπαϊκές χώρες, τις δυτικές</w:t>
      </w:r>
      <w:r>
        <w:rPr>
          <w:rFonts w:eastAsia="Times New Roman" w:cs="Times New Roman"/>
          <w:szCs w:val="24"/>
        </w:rPr>
        <w:t xml:space="preserve"> όπως λέτε; Τι λέτε τώρα; Δηλαδή, όταν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εξαγοράζει, όταν δίνει χρήμα, μίζες σε </w:t>
      </w:r>
      <w:proofErr w:type="spellStart"/>
      <w:r>
        <w:rPr>
          <w:rFonts w:eastAsia="Times New Roman" w:cs="Times New Roman"/>
          <w:szCs w:val="24"/>
        </w:rPr>
        <w:t>εκατόν</w:t>
      </w:r>
      <w:proofErr w:type="spellEnd"/>
      <w:r>
        <w:rPr>
          <w:rFonts w:eastAsia="Times New Roman" w:cs="Times New Roman"/>
          <w:szCs w:val="24"/>
        </w:rPr>
        <w:t xml:space="preserve"> είκοσι χώρες, τι είναι; Μόνο αυτός που τα παίρνει είναι διεφθαρμένος; Αυτός που τα δίνει δεν είναι; Τι είναι; Η διαφθορά και η διαπλοκή είναι αντικειμενική μέσ</w:t>
      </w:r>
      <w:r>
        <w:rPr>
          <w:rFonts w:eastAsia="Times New Roman" w:cs="Times New Roman"/>
          <w:szCs w:val="24"/>
        </w:rPr>
        <w:t xml:space="preserve">α στο σύστημα. Το αθωώνετε τώρα ότι είμαστε κάποια εξαίρεση εμείς και οι άλλοι είναι καλοί; </w:t>
      </w:r>
    </w:p>
    <w:p w14:paraId="6891379D"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Θέλετε να πω τι συμβαίνει στο Ευρωκοινοβούλιο, για το λίγο διάστημα που ήμουν εκεί; Τι συμβαίνει με τις ευρωπαϊκές κυβερνήσεις; Τι σκάνδαλα –που είναι τα ελάχιστα!</w:t>
      </w:r>
      <w:r>
        <w:rPr>
          <w:rFonts w:eastAsia="Times New Roman" w:cs="Times New Roman"/>
          <w:szCs w:val="24"/>
        </w:rPr>
        <w:t>- έχουν βγει στο φως της δημοσιότητας; Τι υπερασπίζεστε δηλαδή; Αυτή την Ευρωπαϊκή Ένωση και αυτόν τον δυτικό πολιτισμό; Αυτό, κατά τη γνώμη μας, συνιστά κάτι διαφορετικό.</w:t>
      </w:r>
    </w:p>
    <w:p w14:paraId="6891379E"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Τέλος, λέει, «η Κυβέρνηση δίνει αυτό που μπορεί». Ποιος το καθορίζει; Τι σημαίνει «μ</w:t>
      </w:r>
      <w:r>
        <w:rPr>
          <w:rFonts w:eastAsia="Times New Roman" w:cs="Times New Roman"/>
          <w:szCs w:val="24"/>
        </w:rPr>
        <w:t xml:space="preserve">πορεί»; Υπάρχει αμύθητος πλούτος στην Ελλάδα; Υπήρχε όλα τα προηγούμενα χρόνια και υπάρχει ακόμα και σήμερα; Ναι ή όχι; Πείτε μας πόσα πήρατε απ’ αυτούς. Ποιος πληρώνει συνέχεια; Ο εργαζόμενος δεν πληρώνει; Τα λαϊκά στρώματα δεν πληρώνουν; Αυτοί παίρνουν. </w:t>
      </w:r>
    </w:p>
    <w:p w14:paraId="6891379F"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Δεν έχετε χρήμα; Πώς τους δίνετε επιδοτήσεις, πέντε, δέκα, είκοσι εκατομμύρια με τους αναπτυξιακούς νόμους και με όλα τα υπόλοιπα; Αυτά δεν είναι χρήματα; Ποιος τα παρήγαγε αυτά τα χρήματα; Δεν τα παρήγαγε η εργατική τάξη και ο λαός ολόκληρος; Και φτάνετε</w:t>
      </w:r>
      <w:r>
        <w:rPr>
          <w:rFonts w:eastAsia="Times New Roman" w:cs="Times New Roman"/>
          <w:szCs w:val="24"/>
        </w:rPr>
        <w:t xml:space="preserve"> στο σημείο τώρα να του πουλάτε και αγαθοεργία με 35 και 50</w:t>
      </w:r>
      <w:r>
        <w:rPr>
          <w:rFonts w:eastAsia="Times New Roman" w:cs="Times New Roman"/>
          <w:szCs w:val="24"/>
          <w:vertAlign w:val="superscript"/>
        </w:rPr>
        <w:t xml:space="preserve"> </w:t>
      </w:r>
      <w:r>
        <w:rPr>
          <w:rFonts w:eastAsia="Times New Roman" w:cs="Times New Roman"/>
          <w:szCs w:val="24"/>
        </w:rPr>
        <w:t xml:space="preserve">ευρώ τον μήνα για να πάει να ψωνίσει στο σούπερ </w:t>
      </w:r>
      <w:proofErr w:type="spellStart"/>
      <w:r>
        <w:rPr>
          <w:rFonts w:eastAsia="Times New Roman" w:cs="Times New Roman"/>
          <w:szCs w:val="24"/>
        </w:rPr>
        <w:t>μάρκετ</w:t>
      </w:r>
      <w:proofErr w:type="spellEnd"/>
      <w:r>
        <w:rPr>
          <w:rFonts w:eastAsia="Times New Roman" w:cs="Times New Roman"/>
          <w:szCs w:val="24"/>
        </w:rPr>
        <w:t xml:space="preserve">; Σοβαρολογούμε; Αυτά λέγατε τα προηγούμενα χρόνια; Άλλα λέγατε. </w:t>
      </w:r>
    </w:p>
    <w:p w14:paraId="689137A0"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Εγώ δεν έχω ακούσει κυβέρνηση από τότε που θυμάμαι τον εαυτό μου που να λέει «όσα μπορούμε». Ούτε μία δεν είπε ότι μπορούμε περισσότερα. Αυτά μπορούμε, αυτά δίνουμε και στην ανάπτυξη και στην κρίση. </w:t>
      </w:r>
    </w:p>
    <w:p w14:paraId="689137A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Ας πάμε τώρα και στο επίμαχο. Εμείς ψηφίζουμε «</w:t>
      </w:r>
      <w:r>
        <w:rPr>
          <w:rFonts w:eastAsia="Times New Roman" w:cs="Times New Roman"/>
          <w:szCs w:val="24"/>
        </w:rPr>
        <w:t>παρών</w:t>
      </w:r>
      <w:r>
        <w:rPr>
          <w:rFonts w:eastAsia="Times New Roman" w:cs="Times New Roman"/>
          <w:szCs w:val="24"/>
        </w:rPr>
        <w:t>» γι</w:t>
      </w:r>
      <w:r>
        <w:rPr>
          <w:rFonts w:eastAsia="Times New Roman" w:cs="Times New Roman"/>
          <w:szCs w:val="24"/>
        </w:rPr>
        <w:t>α το ΕΚΑΣ όχι γιατί δεν συμφωνούμε γι’ αυτά τα μέτρα αλλά γιατί θέλουμε πολύ περισσότερα. Να επιστρέψει όπως ήταν. Τι αλχημείες είναι αυτές συνέχεια; Γι’ αυτό ψηφίζουμε «</w:t>
      </w:r>
      <w:r>
        <w:rPr>
          <w:rFonts w:eastAsia="Times New Roman" w:cs="Times New Roman"/>
          <w:szCs w:val="24"/>
        </w:rPr>
        <w:t>παρών</w:t>
      </w:r>
      <w:r>
        <w:rPr>
          <w:rFonts w:eastAsia="Times New Roman" w:cs="Times New Roman"/>
          <w:szCs w:val="24"/>
        </w:rPr>
        <w:t>». Δεν έχει την έννοια ότι δεν συμφωνούμε να δοθούν έστω αυτά τα ψίχουλα. Είναι λ</w:t>
      </w:r>
      <w:r>
        <w:rPr>
          <w:rFonts w:eastAsia="Times New Roman" w:cs="Times New Roman"/>
          <w:szCs w:val="24"/>
        </w:rPr>
        <w:t xml:space="preserve">ιγότερο από ψίχουλα. </w:t>
      </w:r>
    </w:p>
    <w:p w14:paraId="689137A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Όμως, τώρα υπάρχει μια επιχείρηση ταχυδακτυλουργίας. Είναι και προσωπικό. Λέτε, λοιπόν, ότι εμείς με την εθνική σύνταξη αντισταθμίζουμε την απώλεια του ΕΚΑΣ. Έτσι είναι; Μέχρι το 2018. Το 2018 καταργείται το ΕΚΑΣ. Από το 2018 αυτοί πο</w:t>
      </w:r>
      <w:r>
        <w:rPr>
          <w:rFonts w:eastAsia="Times New Roman" w:cs="Times New Roman"/>
          <w:szCs w:val="24"/>
        </w:rPr>
        <w:t xml:space="preserve">υ έπαιρναν ΕΚΑΣ θα πάρουν εθνική σύνταξη; Και ποια είναι αυτή η εθνική σύνταξη; Εδώ παρουσιάζετε τη μέρα νύχτα κυριολεκτικά. </w:t>
      </w:r>
    </w:p>
    <w:p w14:paraId="689137A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Πόσο είναι η εθνική σύνταξη; Τριακόσια εξήντα τόσο. Πότε; Όταν μπορείτε να τη δώσετε. Όταν μπορεί να τη δώσει το κράτος. Και η άλλ</w:t>
      </w:r>
      <w:r>
        <w:rPr>
          <w:rFonts w:eastAsia="Times New Roman" w:cs="Times New Roman"/>
          <w:szCs w:val="24"/>
        </w:rPr>
        <w:t xml:space="preserve">η η υπόλοιπη τι είναι; Ανάλογα με το τι εισφορές πληρώνεις. Σε σαράντα χρόνια, τουλάχιστον, συνεχούς δουλειάς για να πάρουν οι εργαζόμενοι μια σύνταξη όχι απ’ αυτές που έπαιρναν πριν. </w:t>
      </w:r>
    </w:p>
    <w:p w14:paraId="689137A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Αυτά τα μαθηματικά εμείς δεν μπορούμε να τα καταλάβουμε. Το Γενικό Λογι</w:t>
      </w:r>
      <w:r>
        <w:rPr>
          <w:rFonts w:eastAsia="Times New Roman" w:cs="Times New Roman"/>
          <w:szCs w:val="24"/>
        </w:rPr>
        <w:t>στήριο του Κράτους λέει ότι μέχρι το 2019 οι απώλειες για τις συντάξεις θα είναι 6,016 δισεκατομμύρια συν 2,218 δισεκατομμύρια νέες επιβαρύνσεις των σημερινών ασφαλισμένων.</w:t>
      </w:r>
    </w:p>
    <w:p w14:paraId="689137A5" w14:textId="77777777" w:rsidR="001E1C42" w:rsidRDefault="003A7B58">
      <w:pPr>
        <w:spacing w:after="0" w:line="600" w:lineRule="auto"/>
        <w:ind w:firstLine="720"/>
        <w:jc w:val="both"/>
        <w:rPr>
          <w:rFonts w:eastAsia="Times New Roman"/>
          <w:szCs w:val="24"/>
        </w:rPr>
      </w:pPr>
      <w:r>
        <w:rPr>
          <w:rFonts w:eastAsia="Times New Roman"/>
          <w:szCs w:val="24"/>
        </w:rPr>
        <w:t xml:space="preserve">Πώς γίνεται τώρα να λέτε ότι διατηρείτε τις συντάξεις στα ίδια επίπεδα και να λέει </w:t>
      </w:r>
      <w:r>
        <w:rPr>
          <w:rFonts w:eastAsia="Times New Roman"/>
          <w:szCs w:val="24"/>
        </w:rPr>
        <w:t>και ο Πρωθυπουργός –και του δίνετε και τα στοιχεία- ότι «εμείς δίνουμε 823 εκατομμύρια»; Αυτά που θα τους πάρετε είναι δεκαπλάσια. Ακριβώς έτσι γίνεται σε όλη την πορεία. Τι θέλετε να πείτε, δηλαδή, ότι θα ξαναδώσετε συντάξεις στα επίπεδα που ήταν, με βάση</w:t>
      </w:r>
      <w:r>
        <w:rPr>
          <w:rFonts w:eastAsia="Times New Roman"/>
          <w:szCs w:val="24"/>
        </w:rPr>
        <w:t xml:space="preserve"> αυτά που πλήρωσαν οι εργαζόμενοι όλα αυτά τα χρόνια; Και δεν έχουν πληρώσει μόνο τη δική τους συμμετοχή. Η τριμερής χρηματοδότηση μονομερής είναι, ένα μέρος της υπεραξίας είναι, είτε από το κράτος είτε από τον εργοδότη είτε το πληρώνει ο ίδιος ο εργαζόμεν</w:t>
      </w:r>
      <w:r>
        <w:rPr>
          <w:rFonts w:eastAsia="Times New Roman"/>
          <w:szCs w:val="24"/>
        </w:rPr>
        <w:t xml:space="preserve">ος. </w:t>
      </w:r>
    </w:p>
    <w:p w14:paraId="689137A6" w14:textId="77777777" w:rsidR="001E1C42" w:rsidRDefault="003A7B58">
      <w:pPr>
        <w:spacing w:after="0" w:line="600" w:lineRule="auto"/>
        <w:ind w:firstLine="720"/>
        <w:jc w:val="both"/>
        <w:rPr>
          <w:rFonts w:eastAsia="Times New Roman"/>
          <w:szCs w:val="24"/>
        </w:rPr>
      </w:pPr>
      <w:r>
        <w:rPr>
          <w:rFonts w:eastAsia="Times New Roman"/>
          <w:szCs w:val="24"/>
        </w:rPr>
        <w:t xml:space="preserve">Επομένως, τουλάχιστον, αλλάξτε την επιχειρηματολογία σας, όπως και την επιχειρηματολογία για το </w:t>
      </w:r>
      <w:proofErr w:type="spellStart"/>
      <w:r>
        <w:rPr>
          <w:rFonts w:eastAsia="Times New Roman"/>
          <w:szCs w:val="24"/>
        </w:rPr>
        <w:t>ξαναχτίσιμο</w:t>
      </w:r>
      <w:proofErr w:type="spellEnd"/>
      <w:r>
        <w:rPr>
          <w:rFonts w:eastAsia="Times New Roman"/>
          <w:szCs w:val="24"/>
        </w:rPr>
        <w:t xml:space="preserve"> του κοινωνικού κράτους. Είναι δυνατόν να λέτε τέτοια πράγματα σήμερα, όταν έχετε δεσμευθεί με το μνημόνιο και κόβετε από την παιδεία, από την υ</w:t>
      </w:r>
      <w:r>
        <w:rPr>
          <w:rFonts w:eastAsia="Times New Roman"/>
          <w:szCs w:val="24"/>
        </w:rPr>
        <w:t>γεία, από τον πολιτισμό, από τον αθλητισμό, από τον στρατό, από παντού; Παντού περικόπτετε και λέτε «ξαναχτίζουμε το κοινωνικό κράτος». Πώς το ξαναχτίζετε, με περικοπές; Λέει «το βρήκαμε ερείπιο». Ναι, ερείπιο ήταν κι εσείς κλωτσάτε και τις τελευταίες πέτρ</w:t>
      </w:r>
      <w:r>
        <w:rPr>
          <w:rFonts w:eastAsia="Times New Roman"/>
          <w:szCs w:val="24"/>
        </w:rPr>
        <w:t xml:space="preserve">ες. Αυτή είναι η ιστορία τώρα. Σταματήστε, τουλάχιστον, αυτή την προπαγανδιστική απάτη απέναντι στον ελληνικό λαό. </w:t>
      </w:r>
    </w:p>
    <w:p w14:paraId="689137A7"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τον λόγο. </w:t>
      </w:r>
    </w:p>
    <w:p w14:paraId="689137A8"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Κυρία Πρόεδρε, ο εισηγητής των Ανεξαρτήτων Ελλήνων</w:t>
      </w:r>
      <w:r>
        <w:rPr>
          <w:rFonts w:eastAsia="Times New Roman"/>
          <w:szCs w:val="24"/>
        </w:rPr>
        <w:t xml:space="preserve"> και ο εισηγητής του ΣΥΡΙΖΑ διερωτήθηκαν για το ποια είναι η ουσία. Η ουσία δεν είναι ο ευτελισμός των κοινοβουλευτικών διαδικασιών; Η ουσία είναι μόνο το ΕΚΑΣ; Η ουσία είναι και το ΕΚΑΣ, αλλά είναι και ο ευτελισμός των κοινοβουλευτικών διαδικασιών.</w:t>
      </w:r>
    </w:p>
    <w:p w14:paraId="689137A9" w14:textId="77777777" w:rsidR="001E1C42" w:rsidRDefault="003A7B58">
      <w:pPr>
        <w:spacing w:after="0" w:line="600" w:lineRule="auto"/>
        <w:ind w:firstLine="720"/>
        <w:jc w:val="both"/>
        <w:rPr>
          <w:rFonts w:eastAsia="Times New Roman"/>
          <w:szCs w:val="24"/>
        </w:rPr>
      </w:pPr>
      <w:r>
        <w:rPr>
          <w:rFonts w:eastAsia="Times New Roman"/>
          <w:szCs w:val="24"/>
        </w:rPr>
        <w:t>Δεν μπ</w:t>
      </w:r>
      <w:r>
        <w:rPr>
          <w:rFonts w:eastAsia="Times New Roman"/>
          <w:szCs w:val="24"/>
        </w:rPr>
        <w:t>ορώ να καταλάβω ποιος είναι ο λόγος που εφαρμόζεται κατ’ εξακολούθηση αυτή η πρακτική της νομοθέτησης από την πλευρά της Κυβέρνησης. Δεν μπορώ να καταλάβω γιατί η Κυβέρνηση πολώνει το κλίμα, επανειλημμένως, σε αυτή την Αίθουσα. Εξυπηρετεί κανένα συγκεκριμέ</w:t>
      </w:r>
      <w:r>
        <w:rPr>
          <w:rFonts w:eastAsia="Times New Roman"/>
          <w:szCs w:val="24"/>
        </w:rPr>
        <w:t xml:space="preserve">νο σκοπό; Έχετε κάτι το οποίο εμείς αγνοούμε και δεν το γνωρίζουμε; </w:t>
      </w:r>
    </w:p>
    <w:p w14:paraId="689137AA" w14:textId="77777777" w:rsidR="001E1C42" w:rsidRDefault="003A7B58">
      <w:pPr>
        <w:spacing w:after="0" w:line="600" w:lineRule="auto"/>
        <w:ind w:firstLine="720"/>
        <w:jc w:val="both"/>
        <w:rPr>
          <w:rFonts w:eastAsia="Times New Roman"/>
          <w:szCs w:val="24"/>
        </w:rPr>
      </w:pPr>
      <w:r>
        <w:rPr>
          <w:rFonts w:eastAsia="Times New Roman"/>
          <w:szCs w:val="24"/>
        </w:rPr>
        <w:t xml:space="preserve">Αποσύρατε τις τροπολογίες, τις οποίες εσείς κρίνατε ότι τελικά δεν ήταν κατεπείγουσες, μετά από τις αντιδράσεις σύσσωμης, ουσιαστικά, της Αντιπολίτευσης. Γιατί τις φέρατε; Είχατε κάτι να </w:t>
      </w:r>
      <w:r>
        <w:rPr>
          <w:rFonts w:eastAsia="Times New Roman"/>
          <w:szCs w:val="24"/>
        </w:rPr>
        <w:t xml:space="preserve">εξυπηρετήσετε; Δεν μπορούσατε να περιμένετε την επόμενη εβδομάδα; Αυτό ακριβώς είναι ένα ερώτημα το οποίο εμείς προσωπικά δεν έχουμε μπορέσει να το απαντήσουμε. </w:t>
      </w:r>
    </w:p>
    <w:p w14:paraId="689137AB" w14:textId="77777777" w:rsidR="001E1C42" w:rsidRDefault="003A7B58">
      <w:pPr>
        <w:spacing w:after="0" w:line="600" w:lineRule="auto"/>
        <w:ind w:firstLine="720"/>
        <w:jc w:val="both"/>
        <w:rPr>
          <w:rFonts w:eastAsia="Times New Roman"/>
          <w:szCs w:val="24"/>
        </w:rPr>
      </w:pPr>
      <w:r>
        <w:rPr>
          <w:rFonts w:eastAsia="Times New Roman"/>
          <w:szCs w:val="24"/>
        </w:rPr>
        <w:t>Είχα τοποθετηθεί σαν Κοινοβουλευτικός Εκπρόσωπος και μάλιστα τελευταίος, όπως είναι η σειρά τω</w:t>
      </w:r>
      <w:r>
        <w:rPr>
          <w:rFonts w:eastAsia="Times New Roman"/>
          <w:szCs w:val="24"/>
        </w:rPr>
        <w:t xml:space="preserve">ν κομμάτων μέσα στη Βουλή και εφόσον είχαν τοποθετηθεί και οι εισηγητές των υπολοίπων κομμάτων. Απουσίασα από την Αίθουσα για είκοσι λεπτά κι όταν επέστρεψα βρήκα πάνω στα έδρανα πέντε τροπολογίες. Βρήκα, επίσης, κι ένα χαρτί με έντεκα τροπολογίες, εκ των </w:t>
      </w:r>
      <w:r>
        <w:rPr>
          <w:rFonts w:eastAsia="Times New Roman"/>
          <w:szCs w:val="24"/>
        </w:rPr>
        <w:t>οποίων οι εννιά ήταν εκπρόθεσμες. Από αυτές τις πέντε τροπολογίες, ουσιαστικά, διαπιστώνουμε ότι δεν υπάρχει σεβασμός στην ιδιότητα αυτού του ανθρώπου που κάθεται σε αυτά τα έδρανα. Γιατί, αν υπήρχε σεβασμός, δεν θα υπήρχαν εδώ οι πέντε τροπολογίες. Ποια μ</w:t>
      </w:r>
      <w:r>
        <w:rPr>
          <w:rFonts w:eastAsia="Times New Roman"/>
          <w:szCs w:val="24"/>
        </w:rPr>
        <w:t xml:space="preserve">εγαλύτερη απόδειξη ευτελισμού των κοινοβουλευτικών διαδικασιών; </w:t>
      </w:r>
    </w:p>
    <w:p w14:paraId="689137AC" w14:textId="77777777" w:rsidR="001E1C42" w:rsidRDefault="003A7B58">
      <w:pPr>
        <w:spacing w:after="0" w:line="600" w:lineRule="auto"/>
        <w:ind w:firstLine="720"/>
        <w:jc w:val="both"/>
        <w:rPr>
          <w:rFonts w:eastAsia="Times New Roman"/>
          <w:szCs w:val="24"/>
        </w:rPr>
      </w:pPr>
      <w:r>
        <w:rPr>
          <w:rFonts w:eastAsia="Times New Roman"/>
          <w:szCs w:val="24"/>
        </w:rPr>
        <w:t xml:space="preserve">Κύριε Υπουργέ, η Κυβέρνηση κόβει το ΕΚΑΣ, μετά εγκαλεί την Αντιπολίτευση που λέει ουσιαστικά ότι δεν θέλει αυτό το χαρτζιλίκι; Γιατί χαρτζιλίκι είναι αυτό το οποίο δίνετε αυτή τη στιγμή. Δεν </w:t>
      </w:r>
      <w:r>
        <w:rPr>
          <w:rFonts w:eastAsia="Times New Roman"/>
          <w:szCs w:val="24"/>
        </w:rPr>
        <w:t>είμαστε απέναντι στο χαρτζιλίκι, κύριε Υπουργέ, αλλά χαρτζιλίκι είναι. Η Ένωση Κεντρώων έχει τεθεί απέναντι στο να κοπεί το ΕΚΑΣ, όπως και τα υπόλοιπα κόμματα της Αντιπολίτευσης και αυτό πρέπει να το πούμε.</w:t>
      </w:r>
    </w:p>
    <w:p w14:paraId="689137AD" w14:textId="77777777" w:rsidR="001E1C42" w:rsidRDefault="003A7B58">
      <w:pPr>
        <w:spacing w:after="0" w:line="600" w:lineRule="auto"/>
        <w:ind w:firstLine="720"/>
        <w:jc w:val="both"/>
        <w:rPr>
          <w:rFonts w:eastAsia="Times New Roman"/>
          <w:szCs w:val="24"/>
        </w:rPr>
      </w:pPr>
      <w:r>
        <w:rPr>
          <w:rFonts w:eastAsia="Times New Roman"/>
          <w:szCs w:val="24"/>
        </w:rPr>
        <w:t>Εκεί μας έχετε φέρει, όμως, να χαιρόμαστε αυτή τη</w:t>
      </w:r>
      <w:r>
        <w:rPr>
          <w:rFonts w:eastAsia="Times New Roman"/>
          <w:szCs w:val="24"/>
        </w:rPr>
        <w:t xml:space="preserve"> στιγμή γι’ αυτά τα ψίχουλα που δίνουμε στον ελληνικό λαό. Η λέξη «ντροπή» -που νομίζω ότι ο κύριος Υπουργός την είπε εν τη ρύμη του λόγου του, ουσιαστικά- δεν θα έπρεπε να αποδοθεί στην Αντιπολίτευση, αλλά θα έπρεπε να αποδοθεί στο νομοθετικό έργο της Κυβ</w:t>
      </w:r>
      <w:r>
        <w:rPr>
          <w:rFonts w:eastAsia="Times New Roman"/>
          <w:szCs w:val="24"/>
        </w:rPr>
        <w:t xml:space="preserve">έρνησης. </w:t>
      </w:r>
    </w:p>
    <w:p w14:paraId="689137AE" w14:textId="77777777" w:rsidR="001E1C42" w:rsidRDefault="003A7B58">
      <w:pPr>
        <w:spacing w:after="0" w:line="600" w:lineRule="auto"/>
        <w:ind w:firstLine="720"/>
        <w:jc w:val="both"/>
        <w:rPr>
          <w:rFonts w:eastAsia="Times New Roman"/>
          <w:szCs w:val="24"/>
        </w:rPr>
      </w:pPr>
      <w:r>
        <w:rPr>
          <w:rFonts w:eastAsia="Times New Roman"/>
          <w:szCs w:val="24"/>
        </w:rPr>
        <w:t>Την επόμενη εβδομάδα έχουμε τρεις μέρες ακόμα όπου μπορούμε να νομοθετούμε μέχρι να κλείσει η συγκεκριμένη Βουλή. Οι τροπολογίες οι οποίες δεν είχαν τη μορφή του κατεπείγοντος θα μπορούσαν να έρθουν την επόμενη εβδομάδα.</w:t>
      </w:r>
    </w:p>
    <w:p w14:paraId="689137AF" w14:textId="77777777" w:rsidR="001E1C42" w:rsidRDefault="003A7B58">
      <w:pPr>
        <w:spacing w:after="0" w:line="600" w:lineRule="auto"/>
        <w:ind w:firstLine="720"/>
        <w:jc w:val="both"/>
        <w:rPr>
          <w:rFonts w:eastAsia="Times New Roman"/>
          <w:szCs w:val="24"/>
        </w:rPr>
      </w:pPr>
      <w:r>
        <w:rPr>
          <w:rFonts w:eastAsia="Times New Roman"/>
          <w:szCs w:val="24"/>
        </w:rPr>
        <w:t>Σήμερα, το Κοινοβούλιο δε</w:t>
      </w:r>
      <w:r>
        <w:rPr>
          <w:rFonts w:eastAsia="Times New Roman"/>
          <w:szCs w:val="24"/>
        </w:rPr>
        <w:t xml:space="preserve">ν στέκεται στο ύψος των απαιτήσεων και δεν ανταποκρίνεται, ουσιαστικά, στις περιστάσεις. Εμπαίζετε τους πολίτες, κύριοι της Κυβέρνησης, με το να εμπαίζετε τους εκπροσώπους τους μέσα εδώ στο Κοινοβούλιο. </w:t>
      </w:r>
    </w:p>
    <w:p w14:paraId="689137B0" w14:textId="77777777" w:rsidR="001E1C42" w:rsidRDefault="003A7B58">
      <w:pPr>
        <w:spacing w:after="0" w:line="600" w:lineRule="auto"/>
        <w:ind w:firstLine="720"/>
        <w:jc w:val="both"/>
        <w:rPr>
          <w:rFonts w:eastAsia="Times New Roman"/>
          <w:szCs w:val="24"/>
        </w:rPr>
      </w:pPr>
      <w:r>
        <w:rPr>
          <w:rFonts w:eastAsia="Times New Roman"/>
          <w:szCs w:val="24"/>
        </w:rPr>
        <w:t xml:space="preserve">Η Ένωση Κεντρώων ουσιαστικά δεν στηρίζει αυτές τις </w:t>
      </w:r>
      <w:r>
        <w:rPr>
          <w:rFonts w:eastAsia="Times New Roman"/>
          <w:szCs w:val="24"/>
        </w:rPr>
        <w:t>πρακτικές. Σαφώς και θα στηρίξει το ΕΚΑΣ, σαφώς και θα το ψηφίσει, θα ψηφίσει και την τροπολογία με το αγγελιόσημο και την τροπολογία για τις ταινίες σήμανσης. Το ξαναλέμε, όμως, και το είπαμε και στη Διάσκεψη των Προέδρων. Αυτός ο τρόπος νομοθέτησης πρέπε</w:t>
      </w:r>
      <w:r>
        <w:rPr>
          <w:rFonts w:eastAsia="Times New Roman"/>
          <w:szCs w:val="24"/>
        </w:rPr>
        <w:t>ι να σταματήσει.</w:t>
      </w:r>
    </w:p>
    <w:p w14:paraId="689137B1" w14:textId="77777777" w:rsidR="001E1C42" w:rsidRDefault="003A7B58">
      <w:pPr>
        <w:spacing w:after="0" w:line="600" w:lineRule="auto"/>
        <w:ind w:firstLine="720"/>
        <w:jc w:val="both"/>
        <w:rPr>
          <w:rFonts w:eastAsia="Times New Roman"/>
          <w:szCs w:val="24"/>
        </w:rPr>
      </w:pPr>
      <w:r>
        <w:rPr>
          <w:rFonts w:eastAsia="Times New Roman"/>
          <w:szCs w:val="24"/>
        </w:rPr>
        <w:t>Ευχαριστώ πολύ.</w:t>
      </w:r>
    </w:p>
    <w:p w14:paraId="689137B2"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689137B3"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Κυρία Πρόεδρε, μια ερώτηση για τον Υπουργό για να μας απαντήσει επ’ αυτού και να τοποθετηθούμε.</w:t>
      </w:r>
    </w:p>
    <w:p w14:paraId="689137B4"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Και άλλη τοποθέτηση; Έλεος πια!</w:t>
      </w:r>
    </w:p>
    <w:p w14:paraId="689137B5"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Για να δούμε τι θα ψηφίσουμε εννοώ.</w:t>
      </w:r>
    </w:p>
    <w:p w14:paraId="689137B6"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w:t>
      </w:r>
    </w:p>
    <w:p w14:paraId="689137B7"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Μία ερώτηση έκανα στον Υπουργό προηγουμένως για την τροπολογία για τις </w:t>
      </w:r>
      <w:r>
        <w:rPr>
          <w:rFonts w:eastAsia="Times New Roman" w:cs="Times New Roman"/>
          <w:szCs w:val="24"/>
        </w:rPr>
        <w:t>ανεξάρτητες αρχές</w:t>
      </w:r>
      <w:r>
        <w:rPr>
          <w:rFonts w:eastAsia="Times New Roman" w:cs="Times New Roman"/>
          <w:szCs w:val="24"/>
        </w:rPr>
        <w:t xml:space="preserve">. </w:t>
      </w:r>
      <w:r>
        <w:rPr>
          <w:rFonts w:eastAsia="Times New Roman" w:cs="Times New Roman"/>
          <w:szCs w:val="24"/>
        </w:rPr>
        <w:t xml:space="preserve">Και σας ρώτησα, πρώτον, γιατί δεν συμπεριλαμβάνονται όλες οι </w:t>
      </w:r>
      <w:r>
        <w:rPr>
          <w:rFonts w:eastAsia="Times New Roman" w:cs="Times New Roman"/>
          <w:szCs w:val="24"/>
        </w:rPr>
        <w:t xml:space="preserve">ανεξάρτητες αρχές </w:t>
      </w:r>
      <w:r>
        <w:rPr>
          <w:rFonts w:eastAsia="Times New Roman" w:cs="Times New Roman"/>
          <w:szCs w:val="24"/>
        </w:rPr>
        <w:t xml:space="preserve">και δεύτερον εάν υπάρχει κάποιος λόγος που υπογράφει ο κ. Παππάς, δεδομένου ότι εξ όσων γνωρίζουμε δεν έχει κάποια αρμοδιότητα για τις </w:t>
      </w:r>
      <w:r>
        <w:rPr>
          <w:rFonts w:eastAsia="Times New Roman" w:cs="Times New Roman"/>
          <w:szCs w:val="24"/>
        </w:rPr>
        <w:t>ανεξάρτητες αρχές</w:t>
      </w:r>
      <w:r>
        <w:rPr>
          <w:rFonts w:eastAsia="Times New Roman" w:cs="Times New Roman"/>
          <w:szCs w:val="24"/>
        </w:rPr>
        <w:t>. Εάν μπορείτε να μας απα</w:t>
      </w:r>
      <w:r>
        <w:rPr>
          <w:rFonts w:eastAsia="Times New Roman" w:cs="Times New Roman"/>
          <w:szCs w:val="24"/>
        </w:rPr>
        <w:t>ντήσετε, προκειμένου να αποφασίσουμε και εμείς πώς θα ψηφίσουμε.</w:t>
      </w:r>
    </w:p>
    <w:p w14:paraId="689137B8"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37B9"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w:t>
      </w:r>
    </w:p>
    <w:p w14:paraId="689137BA"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w:t>
      </w:r>
    </w:p>
    <w:p w14:paraId="689137BB"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 xml:space="preserve">η τροπολογία για τις </w:t>
      </w:r>
      <w:r>
        <w:rPr>
          <w:rFonts w:eastAsia="Times New Roman" w:cs="Times New Roman"/>
          <w:szCs w:val="24"/>
        </w:rPr>
        <w:t xml:space="preserve">ανεξάρτητες αρχές </w:t>
      </w:r>
      <w:r>
        <w:rPr>
          <w:rFonts w:eastAsia="Times New Roman" w:cs="Times New Roman"/>
          <w:szCs w:val="24"/>
        </w:rPr>
        <w:t xml:space="preserve">ξεκινά με τις </w:t>
      </w:r>
      <w:r>
        <w:rPr>
          <w:rFonts w:eastAsia="Times New Roman" w:cs="Times New Roman"/>
          <w:szCs w:val="24"/>
        </w:rPr>
        <w:t xml:space="preserve">αρχές </w:t>
      </w:r>
      <w:r>
        <w:rPr>
          <w:rFonts w:eastAsia="Times New Roman" w:cs="Times New Roman"/>
          <w:szCs w:val="24"/>
        </w:rPr>
        <w:t>οι οποίες προβλέπονται από το Σύνταγμα, οι οποίες είναι συγκεκριμένες και σαφείς. Για όσες δεν προβλέπονται στο Σύνταγμα υπάρχουν κάποιες αμφισβητήσεις σε ορισμένες περιπτώσεις για το α</w:t>
      </w:r>
      <w:r>
        <w:rPr>
          <w:rFonts w:eastAsia="Times New Roman" w:cs="Times New Roman"/>
          <w:szCs w:val="24"/>
        </w:rPr>
        <w:t xml:space="preserve">ν υπάρχει ακριβώς η ιδιότητα της </w:t>
      </w:r>
      <w:r>
        <w:rPr>
          <w:rFonts w:eastAsia="Times New Roman" w:cs="Times New Roman"/>
          <w:szCs w:val="24"/>
        </w:rPr>
        <w:t xml:space="preserve">ανεξάρτητης αρχής </w:t>
      </w:r>
      <w:r>
        <w:rPr>
          <w:rFonts w:eastAsia="Times New Roman" w:cs="Times New Roman"/>
          <w:szCs w:val="24"/>
        </w:rPr>
        <w:t>για κάποιους οργανισμούς και γι’ αυτό είναι κάτι το οποίο μπορεί να γίνει αμέσως στη συνέχεια.</w:t>
      </w:r>
    </w:p>
    <w:p w14:paraId="689137BC"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Έχω την εντύπωση ότι κατά τα λοιπά η επιλογή από την Κυβέρνηση των Υπουργών οι οποίοι υπογράφουν, έχει σχέση μ</w:t>
      </w:r>
      <w:r>
        <w:rPr>
          <w:rFonts w:eastAsia="Times New Roman" w:cs="Times New Roman"/>
          <w:szCs w:val="24"/>
        </w:rPr>
        <w:t>ε το αν το αντικείμενό τους έρχεται σε κάποια οποιαδήποτε επαφή με οποιοδήποτε σημείο του περιεχομένου της ρυθμίσεως. Δεν μπορώ αυτή τη στιγμή να γίνω αναλυτικότερος.</w:t>
      </w:r>
    </w:p>
    <w:p w14:paraId="689137BD"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Σε ό,τι αφορά το διαδικαστικό θέμα το οποίο προέκυψε. Νομίζω ότι δεν υπήρξε ούτε Βουλευτή</w:t>
      </w:r>
      <w:r>
        <w:rPr>
          <w:rFonts w:eastAsia="Times New Roman" w:cs="Times New Roman"/>
          <w:szCs w:val="24"/>
        </w:rPr>
        <w:t xml:space="preserve">ς ούτε Υπουργός, ο οποίος να υποστήριξε τις διαδικαστικές ακροβασίες. Κανείς δεν τις υποστηρίζει. </w:t>
      </w:r>
    </w:p>
    <w:p w14:paraId="689137BE"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Αυτό το οποίο προσωπικά, κυρία </w:t>
      </w:r>
      <w:proofErr w:type="spellStart"/>
      <w:r>
        <w:rPr>
          <w:rFonts w:eastAsia="Times New Roman" w:cs="Times New Roman"/>
          <w:szCs w:val="24"/>
        </w:rPr>
        <w:t>Κεραμέως</w:t>
      </w:r>
      <w:proofErr w:type="spellEnd"/>
      <w:r>
        <w:rPr>
          <w:rFonts w:eastAsia="Times New Roman" w:cs="Times New Roman"/>
          <w:szCs w:val="24"/>
        </w:rPr>
        <w:t>, υποστήριξα ήταν ότι ο τακτικός τρόπος νομοθέτησης σήμερα έχει γίνει πιο βραδύς. Και μάλιστα είπα ρητά, «καλώς έχει γ</w:t>
      </w:r>
      <w:r>
        <w:rPr>
          <w:rFonts w:eastAsia="Times New Roman" w:cs="Times New Roman"/>
          <w:szCs w:val="24"/>
        </w:rPr>
        <w:t xml:space="preserve">ίνει πιο βραδύς». Γιατί και τις διαβουλεύσεις χρειαζόμαστε και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χρειαζόμαστε. Όμως, αυτή η βραδύτητα δημιουργεί συχνότερα την ανάγκη κάποιων έκτακτων και –αν θέλετε- οριακών τρόπων νομοθέτησης, όταν έχουμε έρθει σε επαφή με ζητήματα τα οποία ε</w:t>
      </w:r>
      <w:r>
        <w:rPr>
          <w:rFonts w:eastAsia="Times New Roman" w:cs="Times New Roman"/>
          <w:szCs w:val="24"/>
        </w:rPr>
        <w:t xml:space="preserve">ίναι επείγοντα και ζητήματα ανάγκης. </w:t>
      </w:r>
    </w:p>
    <w:p w14:paraId="689137BF"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έχει γίνει πιο συχνή και η θέσπιση πράξεων νομοθετικού περιεχομένου και η ύπαρξη τροπολογιών</w:t>
      </w:r>
      <w:r>
        <w:rPr>
          <w:rFonts w:eastAsia="Times New Roman" w:cs="Times New Roman"/>
          <w:szCs w:val="24"/>
        </w:rPr>
        <w:t>,</w:t>
      </w:r>
      <w:r>
        <w:rPr>
          <w:rFonts w:eastAsia="Times New Roman" w:cs="Times New Roman"/>
          <w:szCs w:val="24"/>
        </w:rPr>
        <w:t xml:space="preserve"> οι οποίες έρχονται αργά και δεν έχουν μελετηθεί ίσως ή δεν έχουν προετοιμαστεί στον τρόπο που θα έρχονται</w:t>
      </w:r>
      <w:r>
        <w:rPr>
          <w:rFonts w:eastAsia="Times New Roman" w:cs="Times New Roman"/>
          <w:szCs w:val="24"/>
        </w:rPr>
        <w:t xml:space="preserve"> και επίσης υπάρχουν και ορισμένες περιπτώσεις στις οποίες μία ρύθμιση μπορεί να μην πρόλαβε να βρεθεί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w:t>
      </w:r>
    </w:p>
    <w:p w14:paraId="689137C0"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Δεν λέω ότι όλα αυτά είναι ευχής έργο. Πιστεύω πραγματικά –όπως το λέτε και εσείς- ότι πρέπει να συνειδητοποιήσουμε ότι τώρα έχουμε να κ</w:t>
      </w:r>
      <w:r>
        <w:rPr>
          <w:rFonts w:eastAsia="Times New Roman" w:cs="Times New Roman"/>
          <w:szCs w:val="24"/>
        </w:rPr>
        <w:t>άνουμε με έναν διαφορετικό τρόπο νομοθέτησης, διαφορετική ταχύτητα και να προσπαθήσουμε και κανονιστικά να δούμε αυτόν τον τρόπο, ώστε να μην έχουμε πλέον ενοχές για τον τρόπο με τον οποίο εισάγουμε νομοθετήματα ή ψηφίζουμε νομοθετήματα εδώ.</w:t>
      </w:r>
    </w:p>
    <w:p w14:paraId="689137C1"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Τώρα, κατά τα </w:t>
      </w:r>
      <w:r>
        <w:rPr>
          <w:rFonts w:eastAsia="Times New Roman" w:cs="Times New Roman"/>
          <w:szCs w:val="24"/>
        </w:rPr>
        <w:t>λοιπά, θα πω πολύ γρήγορα δύο θέματα τα οποία αφορούν τον νόμο, τον οποίο είχα την τιμή σήμερα να υποστηρίξω.</w:t>
      </w:r>
    </w:p>
    <w:p w14:paraId="689137C2"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ξέρετε, δεν είναι θέμα τεχνητής αποσυμφόρησης εάν ένα κελί που έχει πέντε άτομα, έχει πλέον τρία. Είναι κάτι το οποίο είναι πολύ </w:t>
      </w:r>
      <w:r>
        <w:rPr>
          <w:rFonts w:eastAsia="Times New Roman" w:cs="Times New Roman"/>
          <w:szCs w:val="24"/>
        </w:rPr>
        <w:t>ουσιαστικό και σας καλώ έτσι να το δείτε. Και εσάς που μιλήσατε προηγουμένως και όλους τους Βουλευτές σας καλώ να δείτε τις συνθήκες στις φυλακές. Ασφαλώς θα δοθεί άδεια σε οποιονδήποτε Βουλευτή θέλει ο ίδιος να έχει μια προσωπική γνώμη για ζητήματα για τα</w:t>
      </w:r>
      <w:r>
        <w:rPr>
          <w:rFonts w:eastAsia="Times New Roman" w:cs="Times New Roman"/>
          <w:szCs w:val="24"/>
        </w:rPr>
        <w:t xml:space="preserve"> οποία καλείται κάποια στιγμή εδώ στην Βουλή να νομοθετήσει.</w:t>
      </w:r>
    </w:p>
    <w:p w14:paraId="689137C3"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Θα ήθελα τέλος να πω ότι και στο θέμα της κοινωφελούς εργασίας, η ρύθμιση που προβλέπει τον Υπουργό να ορίζει ποιοι είναι οι χώροι στους οποίους θα δοθεί, προϋπάρχει και δεν είναι κάτι καινούριο.</w:t>
      </w:r>
      <w:r>
        <w:rPr>
          <w:rFonts w:eastAsia="Times New Roman" w:cs="Times New Roman"/>
          <w:szCs w:val="24"/>
        </w:rPr>
        <w:t xml:space="preserve"> </w:t>
      </w:r>
    </w:p>
    <w:p w14:paraId="689137C4"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Τελειώνοντας, επειδή αισθάνομαι την ανάγκη να ευχαριστήσω τους συμβούλους μου –διότι όλη μου η προσπάθεια να ανταποκριθώ στα ερωτήματά σας στηρίχτηκε στη δουλειά τους- και να πω με την ευκαιρία και κάτι άλλο. Καταλαβαίνω τη ρύθμιση η οποία θέλει τους συμ</w:t>
      </w:r>
      <w:r>
        <w:rPr>
          <w:rFonts w:eastAsia="Times New Roman" w:cs="Times New Roman"/>
          <w:szCs w:val="24"/>
        </w:rPr>
        <w:t xml:space="preserve">βούλους και τους συνεργάτες να βρίσκονται στον ίδιο χώρο, στο ίδιο ξενοδοχείο, στην ίδια εν πάση </w:t>
      </w:r>
      <w:proofErr w:type="spellStart"/>
      <w:r>
        <w:rPr>
          <w:rFonts w:eastAsia="Times New Roman" w:cs="Times New Roman"/>
          <w:szCs w:val="24"/>
        </w:rPr>
        <w:t>περιπτώσει</w:t>
      </w:r>
      <w:proofErr w:type="spellEnd"/>
      <w:r>
        <w:rPr>
          <w:rFonts w:eastAsia="Times New Roman" w:cs="Times New Roman"/>
          <w:szCs w:val="24"/>
        </w:rPr>
        <w:t xml:space="preserve"> περιοχή όπου γίνεται ένα συνέδριο, διότι αυτή η συνεργασία, η οποία είναι πραγματικά πολύτιμη, πρέπει να γίνεται από κοντά. </w:t>
      </w:r>
    </w:p>
    <w:p w14:paraId="689137C5"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37C6" w14:textId="77777777" w:rsidR="001E1C42" w:rsidRDefault="003A7B58">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θέλετε τον λόγο;</w:t>
      </w:r>
    </w:p>
    <w:p w14:paraId="689137C7" w14:textId="77777777" w:rsidR="001E1C42" w:rsidRDefault="003A7B58">
      <w:pPr>
        <w:spacing w:after="0" w:line="600" w:lineRule="auto"/>
        <w:ind w:firstLine="709"/>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Όχι, κυρία Πρόεδρε. </w:t>
      </w:r>
    </w:p>
    <w:p w14:paraId="689137C8"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 xml:space="preserve">Κυρίες και κύριοι </w:t>
      </w:r>
      <w:r>
        <w:rPr>
          <w:rFonts w:eastAsia="Times New Roman"/>
          <w:szCs w:val="24"/>
        </w:rPr>
        <w:t>συνάδελφοι, κηρύσσεται περαιωμένη η συζήτηση επί των άρθρων και των τροπολογιών του σχεδίου νόμου του Υπουργείου Δικαιοσύνης, Διαφάνειας και Ανθρωπίνων Δικαιωμάτων: «Κύρωση της Σύμβασης του Συμβουλίου της Ευρώπης για το έγκλημα στον Κυβερνοχώρο και του Προ</w:t>
      </w:r>
      <w:r>
        <w:rPr>
          <w:rFonts w:eastAsia="Times New Roman"/>
          <w:szCs w:val="24"/>
        </w:rPr>
        <w:t xml:space="preserve">σθέτου Πρωτοκόλλου της, σχετικά με την ποινικοποίηση πράξεων ρατσιστικής και </w:t>
      </w:r>
      <w:proofErr w:type="spellStart"/>
      <w:r>
        <w:rPr>
          <w:rFonts w:eastAsia="Times New Roman"/>
          <w:szCs w:val="24"/>
        </w:rPr>
        <w:t>ξενοφοβικής</w:t>
      </w:r>
      <w:proofErr w:type="spellEnd"/>
      <w:r>
        <w:rPr>
          <w:rFonts w:eastAsia="Times New Roman"/>
          <w:szCs w:val="24"/>
        </w:rPr>
        <w:t xml:space="preserve"> φύσης, που διαπράττονται μέσω Συστημάτων Υπολογιστών - Μεταφορά στο ελληνικό δίκαιο της Οδηγίας 2013/40/ΕΕ του Ευρωπαϊκού Κοινοβουλίου και του Συμβουλίου για τις επιθέ</w:t>
      </w:r>
      <w:r>
        <w:rPr>
          <w:rFonts w:eastAsia="Times New Roman"/>
          <w:szCs w:val="24"/>
        </w:rPr>
        <w:t xml:space="preserve">σεις κατά συστημάτων πληροφοριών και την αντικατάσταση της απόφασης - πλαισίου 2005/222/ΔΕΥ του Συμβουλίου, ρυθμίσεις σωφρονιστικής και </w:t>
      </w:r>
      <w:proofErr w:type="spellStart"/>
      <w:r>
        <w:rPr>
          <w:rFonts w:eastAsia="Times New Roman"/>
          <w:szCs w:val="24"/>
        </w:rPr>
        <w:t>αντεγκληματικής</w:t>
      </w:r>
      <w:proofErr w:type="spellEnd"/>
      <w:r>
        <w:rPr>
          <w:rFonts w:eastAsia="Times New Roman"/>
          <w:szCs w:val="24"/>
        </w:rPr>
        <w:t xml:space="preserve"> πολιτικής και άλλες διατάξεις» και η ψήφισή τους θα γίνει χωριστά.</w:t>
      </w:r>
    </w:p>
    <w:p w14:paraId="689137C9"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νο</w:t>
      </w:r>
      <w:r>
        <w:rPr>
          <w:rFonts w:eastAsia="Times New Roman"/>
          <w:szCs w:val="24"/>
        </w:rPr>
        <w:t>μοσχέδιο επί της αρχής;</w:t>
      </w:r>
    </w:p>
    <w:p w14:paraId="689137CA"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7CB"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7CC"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7CD"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7CE"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7CF"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7D0"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w:t>
      </w:r>
      <w:r>
        <w:rPr>
          <w:rFonts w:eastAsia="Times New Roman"/>
          <w:b/>
          <w:szCs w:val="24"/>
        </w:rPr>
        <w:t xml:space="preserve">ΚΟΚΚΑΛΗΣ: </w:t>
      </w:r>
      <w:r>
        <w:rPr>
          <w:rFonts w:eastAsia="Times New Roman"/>
          <w:szCs w:val="24"/>
        </w:rPr>
        <w:t xml:space="preserve">Δεκτό, δεκτό. </w:t>
      </w:r>
    </w:p>
    <w:p w14:paraId="689137D1"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7D2"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w:t>
      </w:r>
      <w:r>
        <w:rPr>
          <w:rFonts w:eastAsia="Times New Roman"/>
          <w:szCs w:val="24"/>
        </w:rPr>
        <w:t xml:space="preserve"> το νομοσχέδιο του Υπουργείου Δικαιοσύνης, Διαφάνειας και Ανθρωπίνων Δικαιωμάτων: «Κύρωση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w:t>
      </w:r>
      <w:proofErr w:type="spellStart"/>
      <w:r>
        <w:rPr>
          <w:rFonts w:eastAsia="Times New Roman"/>
          <w:szCs w:val="24"/>
        </w:rPr>
        <w:t>ξενοφο</w:t>
      </w:r>
      <w:r>
        <w:rPr>
          <w:rFonts w:eastAsia="Times New Roman"/>
          <w:szCs w:val="24"/>
        </w:rPr>
        <w:t>βικής</w:t>
      </w:r>
      <w:proofErr w:type="spellEnd"/>
      <w:r>
        <w:rPr>
          <w:rFonts w:eastAsia="Times New Roman"/>
          <w:szCs w:val="24"/>
        </w:rPr>
        <w:t xml:space="preserve"> φύσης, που διαπράττονται μέσω Συστημάτων Υπολογιστών - 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αντικατάσταση της απόφασης - πλαισίου 2005</w:t>
      </w:r>
      <w:r>
        <w:rPr>
          <w:rFonts w:eastAsia="Times New Roman"/>
          <w:szCs w:val="24"/>
        </w:rPr>
        <w:t xml:space="preserve">/222/ΔΕΥ του Συμβουλίου, ρυθμίσεις σωφρονιστικής και </w:t>
      </w:r>
      <w:proofErr w:type="spellStart"/>
      <w:r>
        <w:rPr>
          <w:rFonts w:eastAsia="Times New Roman"/>
          <w:szCs w:val="24"/>
        </w:rPr>
        <w:t>αντεγκληματικής</w:t>
      </w:r>
      <w:proofErr w:type="spellEnd"/>
      <w:r>
        <w:rPr>
          <w:rFonts w:eastAsia="Times New Roman"/>
          <w:szCs w:val="24"/>
        </w:rPr>
        <w:t xml:space="preserve"> πολιτικής και άλλες διατάξεις» έγινε δεκτό επί της αρχής κατά πλειοψηφία.</w:t>
      </w:r>
    </w:p>
    <w:p w14:paraId="689137D3" w14:textId="77777777" w:rsidR="001E1C42" w:rsidRDefault="003A7B58">
      <w:pPr>
        <w:spacing w:after="0" w:line="600" w:lineRule="auto"/>
        <w:ind w:firstLine="720"/>
        <w:jc w:val="both"/>
        <w:rPr>
          <w:rFonts w:eastAsia="Times New Roman" w:cs="Times New Roman"/>
          <w:szCs w:val="24"/>
        </w:rPr>
      </w:pPr>
      <w:r>
        <w:rPr>
          <w:rFonts w:eastAsia="Times New Roman"/>
          <w:szCs w:val="24"/>
        </w:rPr>
        <w:t>Εισερχόμαστε στην ψήφιση των άρθρων.</w:t>
      </w:r>
    </w:p>
    <w:p w14:paraId="689137D4"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689137D5"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ΜΠΑΛΩΜΕΝΑΚΗΣ</w:t>
      </w:r>
      <w:r>
        <w:rPr>
          <w:rFonts w:eastAsia="Times New Roman"/>
          <w:b/>
          <w:szCs w:val="24"/>
        </w:rPr>
        <w:t xml:space="preserve">: </w:t>
      </w:r>
      <w:r>
        <w:rPr>
          <w:rFonts w:eastAsia="Times New Roman"/>
          <w:szCs w:val="24"/>
        </w:rPr>
        <w:t xml:space="preserve">Δεκτό, δεκτό. </w:t>
      </w:r>
    </w:p>
    <w:p w14:paraId="689137D6"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7D7"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7D8"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7D9"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7DA"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7DB"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7DC"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w:t>
      </w:r>
      <w:r>
        <w:rPr>
          <w:rFonts w:eastAsia="Times New Roman"/>
          <w:szCs w:val="24"/>
        </w:rPr>
        <w:t xml:space="preserve">κτό, δεκτό. </w:t>
      </w:r>
    </w:p>
    <w:p w14:paraId="689137DD"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πρώτο έγινε δεκτό ως έχει κατά πλειοψηφία.</w:t>
      </w:r>
    </w:p>
    <w:p w14:paraId="689137DE"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δεύτερο, όπως τροποποιήθηκε από τον κύριο Υπουργό;</w:t>
      </w:r>
    </w:p>
    <w:p w14:paraId="689137DF"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7E0"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7E1"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7E2"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7E3"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7E4"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7E5"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7E6"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7E7" w14:textId="77777777" w:rsidR="001E1C42" w:rsidRDefault="003A7B58">
      <w:pPr>
        <w:spacing w:after="0" w:line="600" w:lineRule="auto"/>
        <w:ind w:firstLine="720"/>
        <w:jc w:val="both"/>
        <w:rPr>
          <w:rFonts w:eastAsia="Times New Roman"/>
          <w:szCs w:val="24"/>
        </w:rPr>
      </w:pPr>
      <w:r>
        <w:rPr>
          <w:rFonts w:eastAsia="Times New Roman"/>
          <w:b/>
          <w:bCs/>
          <w:szCs w:val="24"/>
        </w:rPr>
        <w:t>ΠΡΟΕ</w:t>
      </w:r>
      <w:r>
        <w:rPr>
          <w:rFonts w:eastAsia="Times New Roman"/>
          <w:b/>
          <w:bCs/>
          <w:szCs w:val="24"/>
        </w:rPr>
        <w:t>ΔΡΕΥΟΥΣΑ (Αναστασία Χριστοδουλοπούλου):</w:t>
      </w:r>
      <w:r>
        <w:rPr>
          <w:rFonts w:eastAsia="Times New Roman"/>
          <w:b/>
          <w:szCs w:val="24"/>
        </w:rPr>
        <w:t xml:space="preserve"> </w:t>
      </w:r>
      <w:r>
        <w:rPr>
          <w:rFonts w:eastAsia="Times New Roman"/>
          <w:szCs w:val="24"/>
        </w:rPr>
        <w:t>Συνεπώς το άρθρο δεύτερο έγινε δεκτό, όπως τροποποιήθηκε από τον κύριο Υπουργό, κατά πλειοψηφία.</w:t>
      </w:r>
    </w:p>
    <w:p w14:paraId="689137E8"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τρίτο ως έχει;</w:t>
      </w:r>
    </w:p>
    <w:p w14:paraId="689137E9"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7EA"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Δεκ</w:t>
      </w:r>
      <w:r>
        <w:rPr>
          <w:rFonts w:eastAsia="Times New Roman"/>
          <w:szCs w:val="24"/>
        </w:rPr>
        <w:t xml:space="preserve">τό, δεκτό. </w:t>
      </w:r>
    </w:p>
    <w:p w14:paraId="689137EB"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7EC"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7ED"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7EE"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7EF"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7F0"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7F1" w14:textId="77777777" w:rsidR="001E1C42" w:rsidRDefault="003A7B58">
      <w:pPr>
        <w:spacing w:after="0" w:line="600" w:lineRule="auto"/>
        <w:ind w:firstLine="720"/>
        <w:jc w:val="both"/>
        <w:rPr>
          <w:rFonts w:eastAsia="Times New Roman" w:cs="Times New Roman"/>
          <w:szCs w:val="24"/>
        </w:rPr>
      </w:pPr>
      <w:r>
        <w:rPr>
          <w:rFonts w:eastAsia="Times New Roman"/>
          <w:b/>
          <w:bCs/>
          <w:szCs w:val="24"/>
        </w:rPr>
        <w:t xml:space="preserve">ΠΡΟΕΔΡΕΥΟΥΣΑ (Αναστασία </w:t>
      </w:r>
      <w:r>
        <w:rPr>
          <w:rFonts w:eastAsia="Times New Roman"/>
          <w:b/>
          <w:bCs/>
          <w:szCs w:val="24"/>
        </w:rPr>
        <w:t>Χριστοδουλοπούλου):</w:t>
      </w:r>
      <w:r>
        <w:rPr>
          <w:rFonts w:eastAsia="Times New Roman"/>
          <w:b/>
          <w:szCs w:val="24"/>
        </w:rPr>
        <w:t xml:space="preserve"> </w:t>
      </w:r>
      <w:r>
        <w:rPr>
          <w:rFonts w:eastAsia="Times New Roman"/>
          <w:szCs w:val="24"/>
        </w:rPr>
        <w:t>Συνεπώς το άρθρο τρίτο έγινε δεκτό ως έχει, κατά πλειοψηφία.</w:t>
      </w:r>
    </w:p>
    <w:p w14:paraId="689137F2"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τέταρτο, όπως τροποποιήθηκε από τον κύριο Υπουργό;</w:t>
      </w:r>
    </w:p>
    <w:p w14:paraId="689137F3"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7F4"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7F5" w14:textId="77777777" w:rsidR="001E1C42" w:rsidRDefault="003A7B58">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ΓΕΡΜΕΝΗΣ: </w:t>
      </w:r>
      <w:r>
        <w:rPr>
          <w:rFonts w:eastAsia="Times New Roman"/>
          <w:szCs w:val="24"/>
        </w:rPr>
        <w:t xml:space="preserve">Κατά πλειοψηφία. </w:t>
      </w:r>
    </w:p>
    <w:p w14:paraId="689137F6"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7F7"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7F8"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7F9"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7FA"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7FB"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τέταρτο έγινε δεκτό, όπως τροποποιήθηκε από τον κύριο Υπουργό, κατά πλειοψηφία.</w:t>
      </w:r>
    </w:p>
    <w:p w14:paraId="689137FC"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πέμπτο ως έχει;</w:t>
      </w:r>
    </w:p>
    <w:p w14:paraId="689137FD"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7FE"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7FF"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00"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01"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02"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803"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04"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05"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πέμπτο έγινε δεκτό</w:t>
      </w:r>
      <w:r>
        <w:rPr>
          <w:rFonts w:eastAsia="Times New Roman"/>
          <w:szCs w:val="24"/>
        </w:rPr>
        <w:t xml:space="preserve"> ως έχει κατά πλειοψηφία.</w:t>
      </w:r>
    </w:p>
    <w:p w14:paraId="68913806"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έκτο ως έχει;</w:t>
      </w:r>
    </w:p>
    <w:p w14:paraId="68913807"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08"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09"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0A"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0B"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0C"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80D"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0E"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0F"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έκτο</w:t>
      </w:r>
      <w:r>
        <w:rPr>
          <w:rFonts w:eastAsia="Times New Roman"/>
          <w:szCs w:val="24"/>
        </w:rPr>
        <w:t xml:space="preserve"> έγινε δεκτό </w:t>
      </w:r>
      <w:r>
        <w:rPr>
          <w:rFonts w:eastAsia="Times New Roman"/>
          <w:szCs w:val="24"/>
        </w:rPr>
        <w:t>ως έχει κατά πλειοψηφία.</w:t>
      </w:r>
    </w:p>
    <w:p w14:paraId="68913810"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έβδομο ως έχει;</w:t>
      </w:r>
    </w:p>
    <w:p w14:paraId="68913811"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12"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13"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14"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15"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16"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817"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18"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19" w14:textId="77777777" w:rsidR="001E1C42" w:rsidRDefault="003A7B58">
      <w:pPr>
        <w:spacing w:after="0"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έβδομο έγινε δεκτό ως έχει κατά πλειοψηφία.</w:t>
      </w:r>
    </w:p>
    <w:p w14:paraId="6891381A"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όγδοο ως έχει;</w:t>
      </w:r>
    </w:p>
    <w:p w14:paraId="6891381B"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1C"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w:t>
      </w:r>
      <w:r>
        <w:rPr>
          <w:rFonts w:eastAsia="Times New Roman"/>
          <w:b/>
          <w:szCs w:val="24"/>
        </w:rPr>
        <w:t>Σ ΤΖΑΒΑΡΑΣ:</w:t>
      </w:r>
      <w:r>
        <w:rPr>
          <w:rFonts w:eastAsia="Times New Roman"/>
          <w:szCs w:val="24"/>
        </w:rPr>
        <w:t xml:space="preserve"> Κατά πλειοψηφία. </w:t>
      </w:r>
    </w:p>
    <w:p w14:paraId="6891381D"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1E"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1F"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Δεκτό, δεκτό. </w:t>
      </w:r>
    </w:p>
    <w:p w14:paraId="68913820" w14:textId="77777777" w:rsidR="001E1C42" w:rsidRDefault="003A7B58">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ΟΝΑΣ</w:t>
      </w:r>
      <w:r>
        <w:rPr>
          <w:rFonts w:eastAsia="Times New Roman"/>
          <w:b/>
          <w:szCs w:val="24"/>
        </w:rPr>
        <w:t xml:space="preserve"> ΦΩΤΗΛΑΣ: </w:t>
      </w:r>
      <w:r>
        <w:rPr>
          <w:rFonts w:eastAsia="Times New Roman"/>
          <w:szCs w:val="24"/>
        </w:rPr>
        <w:t xml:space="preserve">Κατά πλειοψηφία. </w:t>
      </w:r>
    </w:p>
    <w:p w14:paraId="68913821"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22"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23" w14:textId="77777777" w:rsidR="001E1C42" w:rsidRDefault="003A7B58">
      <w:pPr>
        <w:spacing w:after="0" w:line="600" w:lineRule="auto"/>
        <w:ind w:firstLine="720"/>
        <w:jc w:val="both"/>
        <w:rPr>
          <w:rFonts w:eastAsia="Times New Roman" w:cs="Times New Roman"/>
          <w:szCs w:val="24"/>
        </w:rPr>
      </w:pPr>
      <w:r>
        <w:rPr>
          <w:rFonts w:eastAsia="Times New Roman"/>
          <w:b/>
          <w:bCs/>
          <w:szCs w:val="24"/>
        </w:rPr>
        <w:t>ΠΡΟΕΔΡΕΥΟΥΣΑ (Αναστ</w:t>
      </w:r>
      <w:r>
        <w:rPr>
          <w:rFonts w:eastAsia="Times New Roman"/>
          <w:b/>
          <w:bCs/>
          <w:szCs w:val="24"/>
        </w:rPr>
        <w:t>ασία Χριστοδουλοπούλου):</w:t>
      </w:r>
      <w:r>
        <w:rPr>
          <w:rFonts w:eastAsia="Times New Roman"/>
          <w:b/>
          <w:szCs w:val="24"/>
        </w:rPr>
        <w:t xml:space="preserve"> </w:t>
      </w:r>
      <w:r>
        <w:rPr>
          <w:rFonts w:eastAsia="Times New Roman"/>
          <w:szCs w:val="24"/>
        </w:rPr>
        <w:t>Συνεπώς το άρθρο όγδοο έγινε δεκτό ως έχει</w:t>
      </w:r>
      <w:r>
        <w:rPr>
          <w:rFonts w:eastAsia="Times New Roman"/>
          <w:szCs w:val="24"/>
        </w:rPr>
        <w:t xml:space="preserve"> </w:t>
      </w:r>
      <w:r>
        <w:rPr>
          <w:rFonts w:eastAsia="Times New Roman"/>
          <w:szCs w:val="24"/>
        </w:rPr>
        <w:t>κατά πλειοψηφία.</w:t>
      </w:r>
    </w:p>
    <w:p w14:paraId="68913824"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ένατο, όπως τροποποιήθηκε από τον κύριο Υπουργό;</w:t>
      </w:r>
    </w:p>
    <w:p w14:paraId="68913825"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26"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Κατά πλειοψηφία. </w:t>
      </w:r>
    </w:p>
    <w:p w14:paraId="68913827"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28"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29"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Δεκτό, δεκτό. </w:t>
      </w:r>
    </w:p>
    <w:p w14:paraId="6891382A"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2B"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2C"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2D" w14:textId="77777777" w:rsidR="001E1C42" w:rsidRDefault="003A7B58">
      <w:pPr>
        <w:spacing w:after="0"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ένατο έγινε δεκτό, όπως τροποποιήθηκε από τον κύριο Υπουργό, κατά πλειοψηφία.</w:t>
      </w:r>
    </w:p>
    <w:p w14:paraId="6891382E"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 όπως τροποποιήθηκε από τον κύριο Υπουργό;</w:t>
      </w:r>
    </w:p>
    <w:p w14:paraId="6891382F"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Κυρία Πρόεδρε, σχετικά με το άρθρο δέκα θεωρούμε ότι εί</w:t>
      </w:r>
      <w:r>
        <w:rPr>
          <w:rFonts w:eastAsia="Times New Roman"/>
          <w:szCs w:val="24"/>
        </w:rPr>
        <w:t xml:space="preserve">ναι θετική η μείωση του ποσοστού και υπάρχει θέμα μόνο με το Πρωτοδικείο της Θεσσαλονίκης. Γι’ αυτό θα ψηφίσουμε «ΠΑΡΩΝ». </w:t>
      </w:r>
    </w:p>
    <w:p w14:paraId="68913830" w14:textId="77777777" w:rsidR="001E1C42" w:rsidRDefault="003A7B58">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Μάλιστα. </w:t>
      </w:r>
    </w:p>
    <w:p w14:paraId="68913831"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 όπως τροποποιήθηκε από τον κύριο</w:t>
      </w:r>
      <w:r>
        <w:rPr>
          <w:rFonts w:eastAsia="Times New Roman"/>
          <w:szCs w:val="24"/>
        </w:rPr>
        <w:t xml:space="preserve"> Υπουργό;</w:t>
      </w:r>
    </w:p>
    <w:p w14:paraId="68913832"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33"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Κατά πλειοψηφία. </w:t>
      </w:r>
    </w:p>
    <w:p w14:paraId="68913834"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35"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36"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37"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Παρών. </w:t>
      </w:r>
    </w:p>
    <w:p w14:paraId="68913838"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39" w14:textId="77777777" w:rsidR="001E1C42" w:rsidRDefault="003A7B58">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ΣΑΡΙΔΗΣ: </w:t>
      </w:r>
      <w:r>
        <w:rPr>
          <w:rFonts w:eastAsia="Times New Roman"/>
          <w:szCs w:val="24"/>
        </w:rPr>
        <w:t xml:space="preserve">Δεκτό, δεκτό. </w:t>
      </w:r>
    </w:p>
    <w:p w14:paraId="6891383A" w14:textId="77777777" w:rsidR="001E1C42" w:rsidRDefault="003A7B58">
      <w:pPr>
        <w:spacing w:after="0"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δέκατο έγινε δεκτό, όπως τροποποιήθηκε από τον κύριο Υπουργό, κατά πλειοψηφία.</w:t>
      </w:r>
    </w:p>
    <w:p w14:paraId="6891383B"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εντέκατο ως έχει;</w:t>
      </w:r>
    </w:p>
    <w:p w14:paraId="6891383C"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Δεκτό,</w:t>
      </w:r>
      <w:r>
        <w:rPr>
          <w:rFonts w:eastAsia="Times New Roman"/>
          <w:szCs w:val="24"/>
        </w:rPr>
        <w:t xml:space="preserve"> δεκτό. </w:t>
      </w:r>
    </w:p>
    <w:p w14:paraId="6891383D" w14:textId="77777777" w:rsidR="001E1C42" w:rsidRDefault="003A7B58">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Κατά πλειοψηφία. </w:t>
      </w:r>
    </w:p>
    <w:p w14:paraId="6891383E"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3F"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840"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41"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42"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43"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44"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εντέκατο έγινε δεκτό</w:t>
      </w:r>
      <w:r>
        <w:rPr>
          <w:rFonts w:eastAsia="Times New Roman"/>
          <w:szCs w:val="24"/>
        </w:rPr>
        <w:t xml:space="preserve"> </w:t>
      </w:r>
      <w:r>
        <w:rPr>
          <w:rFonts w:eastAsia="Times New Roman"/>
          <w:szCs w:val="24"/>
        </w:rPr>
        <w:t>ως έχει</w:t>
      </w:r>
      <w:r>
        <w:rPr>
          <w:rFonts w:eastAsia="Times New Roman"/>
          <w:szCs w:val="24"/>
        </w:rPr>
        <w:t xml:space="preserve"> </w:t>
      </w:r>
      <w:r>
        <w:rPr>
          <w:rFonts w:eastAsia="Times New Roman"/>
          <w:szCs w:val="24"/>
        </w:rPr>
        <w:t>κατά πλειοψηφία.</w:t>
      </w:r>
    </w:p>
    <w:p w14:paraId="68913845"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δωδέκατο ως έχει;</w:t>
      </w:r>
    </w:p>
    <w:p w14:paraId="68913846"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ΜΠΑΛΩΜΕΝΑΚΗΣ: </w:t>
      </w:r>
      <w:r>
        <w:rPr>
          <w:rFonts w:eastAsia="Times New Roman"/>
          <w:szCs w:val="24"/>
        </w:rPr>
        <w:t xml:space="preserve">Δεκτό, δεκτό. </w:t>
      </w:r>
    </w:p>
    <w:p w14:paraId="68913847"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w:t>
      </w:r>
      <w:r>
        <w:rPr>
          <w:rFonts w:eastAsia="Times New Roman"/>
          <w:szCs w:val="24"/>
        </w:rPr>
        <w:t>δεκτό.</w:t>
      </w:r>
    </w:p>
    <w:p w14:paraId="68913848" w14:textId="77777777" w:rsidR="001E1C42" w:rsidRDefault="003A7B58">
      <w:pPr>
        <w:spacing w:after="0" w:line="600" w:lineRule="auto"/>
        <w:ind w:firstLine="720"/>
        <w:jc w:val="both"/>
        <w:rPr>
          <w:rFonts w:eastAsia="Times New Roman"/>
          <w:b/>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49"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4A"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4B"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4C"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4D"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4E"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bCs/>
          <w:szCs w:val="24"/>
        </w:rPr>
        <w:t>:</w:t>
      </w:r>
      <w:r>
        <w:rPr>
          <w:rFonts w:eastAsia="Times New Roman"/>
          <w:b/>
          <w:szCs w:val="24"/>
        </w:rPr>
        <w:t xml:space="preserve"> </w:t>
      </w:r>
      <w:r>
        <w:rPr>
          <w:rFonts w:eastAsia="Times New Roman"/>
          <w:szCs w:val="24"/>
        </w:rPr>
        <w:t>Συνεπώς το άρθρο δωδέκατο έγινε δεκτό ως έχει κατά πλειοψηφία.</w:t>
      </w:r>
    </w:p>
    <w:p w14:paraId="6891384F"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δέκατο τρίτο ως έχει;</w:t>
      </w:r>
    </w:p>
    <w:p w14:paraId="68913850"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51"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52"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53" w14:textId="77777777" w:rsidR="001E1C42" w:rsidRDefault="003A7B58">
      <w:pPr>
        <w:spacing w:after="0" w:line="600" w:lineRule="auto"/>
        <w:ind w:firstLine="720"/>
        <w:jc w:val="both"/>
        <w:rPr>
          <w:rFonts w:eastAsia="Times New Roman"/>
          <w:szCs w:val="24"/>
        </w:rPr>
      </w:pPr>
      <w:r>
        <w:rPr>
          <w:rFonts w:eastAsia="Times New Roman"/>
          <w:b/>
          <w:szCs w:val="24"/>
        </w:rPr>
        <w:t>ΘΕΟΔΩΡΟΣ ΠΑΠΑ</w:t>
      </w:r>
      <w:r>
        <w:rPr>
          <w:rFonts w:eastAsia="Times New Roman"/>
          <w:b/>
          <w:szCs w:val="24"/>
        </w:rPr>
        <w:t xml:space="preserve">ΘΕΟΔΩΡΟΥ: </w:t>
      </w:r>
      <w:r>
        <w:rPr>
          <w:rFonts w:eastAsia="Times New Roman"/>
          <w:szCs w:val="24"/>
        </w:rPr>
        <w:t xml:space="preserve">Κατά πλειοψηφία. </w:t>
      </w:r>
    </w:p>
    <w:p w14:paraId="68913854"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55"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56"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57"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58"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δέκατο τρίτο έγινε δεκτό ως έχει</w:t>
      </w:r>
      <w:r>
        <w:rPr>
          <w:rFonts w:eastAsia="Times New Roman"/>
          <w:szCs w:val="24"/>
        </w:rPr>
        <w:t xml:space="preserve"> κατά πλειοψηφία.</w:t>
      </w:r>
    </w:p>
    <w:p w14:paraId="68913859"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δέκατο τέταρτο ως έχει;</w:t>
      </w:r>
    </w:p>
    <w:p w14:paraId="6891385A"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5B"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5C"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5D"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85E"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Δεκτό, δεκτό. </w:t>
      </w:r>
    </w:p>
    <w:p w14:paraId="6891385F"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860"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61"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62"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δέκατο τέταρτο έγινε δεκτό ως έχει, κατά πλειοψηφία.</w:t>
      </w:r>
    </w:p>
    <w:p w14:paraId="68913863"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 xml:space="preserve">κτό το άρθρο δέκατο πέμπτο, όπως τροποποιήθηκε από τον κύριο Υπουργό; </w:t>
      </w:r>
    </w:p>
    <w:p w14:paraId="68913864"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65"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66"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67"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868"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69"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6A"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6B"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6C" w14:textId="77777777" w:rsidR="001E1C42" w:rsidRDefault="003A7B58">
      <w:pPr>
        <w:spacing w:after="0"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δέκατο πέμπτο έγινε δεκτό, όπως τροποποιήθηκε από τον κύριο Υπουργό, κατά πλειοψηφία.</w:t>
      </w:r>
    </w:p>
    <w:p w14:paraId="6891386D" w14:textId="77777777" w:rsidR="001E1C42" w:rsidRDefault="003A7B58">
      <w:pPr>
        <w:spacing w:after="0" w:line="600" w:lineRule="auto"/>
        <w:ind w:firstLine="720"/>
        <w:jc w:val="both"/>
        <w:rPr>
          <w:rFonts w:eastAsia="Times New Roman"/>
          <w:szCs w:val="24"/>
        </w:rPr>
      </w:pPr>
      <w:r>
        <w:rPr>
          <w:rFonts w:eastAsia="Times New Roman"/>
          <w:szCs w:val="24"/>
        </w:rPr>
        <w:t>Ερω</w:t>
      </w:r>
      <w:r>
        <w:rPr>
          <w:rFonts w:eastAsia="Times New Roman"/>
          <w:szCs w:val="24"/>
        </w:rPr>
        <w:t>τάται το Σώμα: Γίνεται δεκτό το άρθρο δέκατο έκτο ως έχει;</w:t>
      </w:r>
    </w:p>
    <w:p w14:paraId="6891386E"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6F"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70"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71"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72"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Δεκτό, δεκτό. </w:t>
      </w:r>
    </w:p>
    <w:p w14:paraId="68913873" w14:textId="77777777" w:rsidR="001E1C42" w:rsidRDefault="003A7B58">
      <w:pPr>
        <w:spacing w:after="0" w:line="600" w:lineRule="auto"/>
        <w:ind w:firstLine="720"/>
        <w:jc w:val="both"/>
        <w:rPr>
          <w:rFonts w:eastAsia="Times New Roman"/>
          <w:szCs w:val="24"/>
        </w:rPr>
      </w:pPr>
      <w:r>
        <w:rPr>
          <w:rFonts w:eastAsia="Times New Roman"/>
          <w:b/>
          <w:szCs w:val="24"/>
        </w:rPr>
        <w:t>ΙΑΣΟΝΑΣ</w:t>
      </w:r>
      <w:r>
        <w:rPr>
          <w:rFonts w:eastAsia="Times New Roman"/>
          <w:b/>
          <w:szCs w:val="24"/>
        </w:rPr>
        <w:t xml:space="preserve"> </w:t>
      </w:r>
      <w:r>
        <w:rPr>
          <w:rFonts w:eastAsia="Times New Roman"/>
          <w:b/>
          <w:szCs w:val="24"/>
        </w:rPr>
        <w:t xml:space="preserve">ΦΩΤΗΛΑΣ: </w:t>
      </w:r>
      <w:r>
        <w:rPr>
          <w:rFonts w:eastAsia="Times New Roman"/>
          <w:szCs w:val="24"/>
        </w:rPr>
        <w:t xml:space="preserve">Δεκτό, δεκτό. </w:t>
      </w:r>
    </w:p>
    <w:p w14:paraId="68913874"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75"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76"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δέκατο έκτο έγινε δεκτό ως έχει κατά πλειοψηφία. </w:t>
      </w:r>
    </w:p>
    <w:p w14:paraId="68913877"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δέκατο έβ</w:t>
      </w:r>
      <w:r>
        <w:rPr>
          <w:rFonts w:eastAsia="Times New Roman"/>
          <w:szCs w:val="24"/>
        </w:rPr>
        <w:t>δομο ως έχει;</w:t>
      </w:r>
    </w:p>
    <w:p w14:paraId="68913878"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79"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7A"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7B"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87C"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7D"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7E"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7F"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80"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δέκατο έβδομο έγινε δεκτό ως έχει κατά πλειοψηφία. </w:t>
      </w:r>
    </w:p>
    <w:p w14:paraId="68913881"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δέκατο όγδοο ως έχει;</w:t>
      </w:r>
    </w:p>
    <w:p w14:paraId="68913882"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Δεκτό, δ</w:t>
      </w:r>
      <w:r>
        <w:rPr>
          <w:rFonts w:eastAsia="Times New Roman"/>
          <w:szCs w:val="24"/>
        </w:rPr>
        <w:t xml:space="preserve">εκτό. </w:t>
      </w:r>
    </w:p>
    <w:p w14:paraId="68913883"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84"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85"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86"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87"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888"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89"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6891388A"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w:t>
      </w:r>
      <w:r>
        <w:rPr>
          <w:rFonts w:eastAsia="Times New Roman"/>
          <w:b/>
          <w:szCs w:val="24"/>
        </w:rPr>
        <w:t>στασία Χριστοδουλοπούλου):</w:t>
      </w:r>
      <w:r>
        <w:rPr>
          <w:rFonts w:eastAsia="Times New Roman"/>
          <w:szCs w:val="24"/>
        </w:rPr>
        <w:t xml:space="preserve"> Συνεπώς το άρθρο δέκατο όγδοο έγινε δεκτό ως έχει κατά πλειοψηφία. </w:t>
      </w:r>
    </w:p>
    <w:p w14:paraId="6891388B"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δέκατο ένατο ως έχει;</w:t>
      </w:r>
    </w:p>
    <w:p w14:paraId="6891388C"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8D"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8E"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w:t>
      </w:r>
      <w:r>
        <w:rPr>
          <w:rFonts w:eastAsia="Times New Roman"/>
          <w:szCs w:val="24"/>
        </w:rPr>
        <w:t xml:space="preserve">ατά πλειοψηφία. </w:t>
      </w:r>
    </w:p>
    <w:p w14:paraId="6891388F"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90"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91"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92"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93"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94"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δέκατο ένατο έγινε δεκτό ως έχει κατά πλειοψηφία. </w:t>
      </w:r>
    </w:p>
    <w:p w14:paraId="68913895"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εικοστό ως έχει;</w:t>
      </w:r>
    </w:p>
    <w:p w14:paraId="68913896"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97"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98"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99"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Παρών. </w:t>
      </w:r>
    </w:p>
    <w:p w14:paraId="6891389A"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9B"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9C"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9D"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9E"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εικοστό έγινε δεκτό</w:t>
      </w:r>
      <w:r>
        <w:rPr>
          <w:rFonts w:eastAsia="Times New Roman"/>
          <w:szCs w:val="24"/>
        </w:rPr>
        <w:t xml:space="preserve"> ως έχει κατά πλειοψηφία. </w:t>
      </w:r>
    </w:p>
    <w:p w14:paraId="6891389F"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εικοστό πρώτο ως έχει;</w:t>
      </w:r>
    </w:p>
    <w:p w14:paraId="689138A0"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A1"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A2"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A3"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8A4" w14:textId="77777777" w:rsidR="001E1C42" w:rsidRDefault="003A7B58">
      <w:pPr>
        <w:spacing w:after="0" w:line="600" w:lineRule="auto"/>
        <w:ind w:firstLine="720"/>
        <w:jc w:val="both"/>
        <w:rPr>
          <w:rFonts w:eastAsia="Times New Roman"/>
          <w:szCs w:val="24"/>
        </w:rPr>
      </w:pPr>
      <w:r>
        <w:rPr>
          <w:rFonts w:eastAsia="Times New Roman"/>
          <w:b/>
          <w:szCs w:val="24"/>
        </w:rPr>
        <w:t>ΕΜΜΑΝΟΥΗΛ</w:t>
      </w:r>
      <w:r>
        <w:rPr>
          <w:rFonts w:eastAsia="Times New Roman"/>
          <w:b/>
          <w:szCs w:val="24"/>
        </w:rPr>
        <w:t xml:space="preserve"> ΣΥΝΤΥΧΑΚΗΣ: </w:t>
      </w:r>
      <w:r>
        <w:rPr>
          <w:rFonts w:eastAsia="Times New Roman"/>
          <w:szCs w:val="24"/>
        </w:rPr>
        <w:t xml:space="preserve">Παρών. </w:t>
      </w:r>
    </w:p>
    <w:p w14:paraId="689138A5"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A6"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A7"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A8"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εικοστό πρώτο έγινε δεκτό ως έχει κατά πλειοψηφία. </w:t>
      </w:r>
    </w:p>
    <w:p w14:paraId="689138A9"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w:t>
      </w:r>
      <w:r>
        <w:rPr>
          <w:rFonts w:eastAsia="Times New Roman"/>
          <w:szCs w:val="24"/>
        </w:rPr>
        <w:t xml:space="preserve"> Γίνεται δεκτό το άρθρο εικοστό δεύτερο ως έχει;</w:t>
      </w:r>
    </w:p>
    <w:p w14:paraId="689138AA"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AB"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8AC"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AD"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8AE"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AF"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Δεκτό, δεκ</w:t>
      </w:r>
      <w:r>
        <w:rPr>
          <w:rFonts w:eastAsia="Times New Roman"/>
          <w:szCs w:val="24"/>
        </w:rPr>
        <w:t xml:space="preserve">τό. </w:t>
      </w:r>
    </w:p>
    <w:p w14:paraId="689138B0"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B1"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89138B2"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εικοστό δεύτερο έγινε δεκτό ως έχει κατά πλειοψηφία. </w:t>
      </w:r>
    </w:p>
    <w:p w14:paraId="689138B3"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δεκτό το άρθρο εικοστό τρίτο ως έχει;</w:t>
      </w:r>
    </w:p>
    <w:p w14:paraId="689138B4"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8B5"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Παρών. </w:t>
      </w:r>
    </w:p>
    <w:p w14:paraId="689138B6"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B7"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Παρών. </w:t>
      </w:r>
    </w:p>
    <w:p w14:paraId="689138B8"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B9"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Παρών. </w:t>
      </w:r>
    </w:p>
    <w:p w14:paraId="689138BA"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8BB"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89138BC" w14:textId="77777777" w:rsidR="001E1C42" w:rsidRDefault="003A7B58">
      <w:pPr>
        <w:spacing w:after="0"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Συνεπώς το άρθρο εικοστό τρίτο έγινε δεκτό ως έχει κατά πλειοψηφία. </w:t>
      </w:r>
    </w:p>
    <w:p w14:paraId="689138BD" w14:textId="77777777" w:rsidR="001E1C42" w:rsidRDefault="003A7B58">
      <w:pPr>
        <w:spacing w:after="0" w:line="600" w:lineRule="auto"/>
        <w:ind w:firstLine="720"/>
        <w:jc w:val="both"/>
        <w:rPr>
          <w:rFonts w:eastAsia="Times New Roman"/>
          <w:szCs w:val="24"/>
        </w:rPr>
      </w:pPr>
      <w:r>
        <w:rPr>
          <w:rFonts w:eastAsia="Times New Roman"/>
          <w:szCs w:val="24"/>
        </w:rPr>
        <w:t>Εισερχόμαστε στην ψήφιση των τροπολογιών.</w:t>
      </w:r>
    </w:p>
    <w:p w14:paraId="689138BE"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Κυρία Πρόεδρε, θα ήθελα να πω για την τροπολογία με γενικό αριθμό 601 και ειδικό </w:t>
      </w:r>
      <w:r>
        <w:rPr>
          <w:rFonts w:eastAsia="Times New Roman"/>
          <w:szCs w:val="24"/>
        </w:rPr>
        <w:t xml:space="preserve">42 ότι για τον λόγο ότι προτείναμε στον κύριο Υπουργό να την </w:t>
      </w:r>
      <w:proofErr w:type="spellStart"/>
      <w:r>
        <w:rPr>
          <w:rFonts w:eastAsia="Times New Roman"/>
          <w:szCs w:val="24"/>
        </w:rPr>
        <w:t>επανακαταθέσει</w:t>
      </w:r>
      <w:proofErr w:type="spellEnd"/>
      <w:r>
        <w:rPr>
          <w:rFonts w:eastAsia="Times New Roman"/>
          <w:szCs w:val="24"/>
        </w:rPr>
        <w:t>, αφού την έχει αποσύρει, θα ψηφίσουμε «</w:t>
      </w:r>
      <w:r>
        <w:rPr>
          <w:rFonts w:eastAsia="Times New Roman"/>
          <w:szCs w:val="24"/>
        </w:rPr>
        <w:t>ΠΑΡΩΝ</w:t>
      </w:r>
      <w:r>
        <w:rPr>
          <w:rFonts w:eastAsia="Times New Roman"/>
          <w:szCs w:val="24"/>
        </w:rPr>
        <w:t>». Με το ίδιο σκεπτικό θα ψηφίσουμε «</w:t>
      </w:r>
      <w:r>
        <w:rPr>
          <w:rFonts w:eastAsia="Times New Roman"/>
          <w:szCs w:val="24"/>
        </w:rPr>
        <w:t>ΠΑΡΩΝ</w:t>
      </w:r>
      <w:r>
        <w:rPr>
          <w:rFonts w:eastAsia="Times New Roman"/>
          <w:szCs w:val="24"/>
        </w:rPr>
        <w:t>» και στην τροπολογία με γενικό αριθμό 602 και ειδικό 43.</w:t>
      </w:r>
    </w:p>
    <w:p w14:paraId="689138BF"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ούλου):</w:t>
      </w:r>
      <w:r>
        <w:rPr>
          <w:rFonts w:eastAsia="Times New Roman"/>
          <w:szCs w:val="24"/>
        </w:rPr>
        <w:t xml:space="preserve"> Ερωτάται το Σώμα: Γίνεται δεκτή η τροπολογία με γενικό αριθμό 593 και ειδικό 36 ως έχει;</w:t>
      </w:r>
    </w:p>
    <w:p w14:paraId="689138C0"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C1"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Δεκτή, δεκτή. </w:t>
      </w:r>
    </w:p>
    <w:p w14:paraId="689138C2"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C3"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Δεκτή, δεκτή. </w:t>
      </w:r>
    </w:p>
    <w:p w14:paraId="689138C4" w14:textId="77777777" w:rsidR="001E1C42" w:rsidRDefault="003A7B58">
      <w:pPr>
        <w:spacing w:after="0" w:line="600" w:lineRule="auto"/>
        <w:ind w:firstLine="720"/>
        <w:jc w:val="both"/>
        <w:rPr>
          <w:rFonts w:eastAsia="Times New Roman"/>
          <w:szCs w:val="24"/>
        </w:rPr>
      </w:pPr>
      <w:r>
        <w:rPr>
          <w:rFonts w:eastAsia="Times New Roman"/>
          <w:b/>
          <w:szCs w:val="24"/>
        </w:rPr>
        <w:t>ΕΜΜΑΝΟΥΗΛ ΣΥΝΤΥΧΑΚΗ</w:t>
      </w:r>
      <w:r>
        <w:rPr>
          <w:rFonts w:eastAsia="Times New Roman"/>
          <w:b/>
          <w:szCs w:val="24"/>
        </w:rPr>
        <w:t xml:space="preserve">Σ: </w:t>
      </w:r>
      <w:r>
        <w:rPr>
          <w:rFonts w:eastAsia="Times New Roman"/>
          <w:szCs w:val="24"/>
        </w:rPr>
        <w:t xml:space="preserve">Δεκτή, δεκτή. </w:t>
      </w:r>
    </w:p>
    <w:p w14:paraId="689138C5"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Δεκτή, δεκτή. </w:t>
      </w:r>
    </w:p>
    <w:p w14:paraId="689138C6"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8C7"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689138C8"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593 και ειδικό 36 έγινε δεκτή ως έχει κατά πλειοψηφία και</w:t>
      </w:r>
      <w:r>
        <w:rPr>
          <w:rFonts w:eastAsia="Times New Roman"/>
          <w:szCs w:val="24"/>
        </w:rPr>
        <w:t xml:space="preserve"> εντάσσεται στο νομοσχέδιο ως ίδιο άρθρο.</w:t>
      </w:r>
    </w:p>
    <w:p w14:paraId="689138C9"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594 και ειδικό 37</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 xml:space="preserve"> </w:t>
      </w:r>
      <w:r>
        <w:rPr>
          <w:rFonts w:eastAsia="Times New Roman"/>
          <w:szCs w:val="24"/>
        </w:rPr>
        <w:t>;</w:t>
      </w:r>
    </w:p>
    <w:p w14:paraId="689138CA"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CB"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Δεκτή, δεκτή. </w:t>
      </w:r>
    </w:p>
    <w:p w14:paraId="689138CC"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CD"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Δεκτή, δεκτή. </w:t>
      </w:r>
    </w:p>
    <w:p w14:paraId="689138CE"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CF"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D0"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Δεκτή, δεκτή.</w:t>
      </w:r>
    </w:p>
    <w:p w14:paraId="689138D1"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689138D2"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η τροπολογία με γενικό αριθμό 594 και ειδικό 37 έγινε δεκτή</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και εντάσσεται στο νομοσχέδιο ως ίδιο άρθρο.</w:t>
      </w:r>
    </w:p>
    <w:p w14:paraId="689138D3"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595 και ειδικό 38 ως έχει;</w:t>
      </w:r>
    </w:p>
    <w:p w14:paraId="689138D4" w14:textId="77777777" w:rsidR="001E1C42" w:rsidRDefault="003A7B58">
      <w:pPr>
        <w:spacing w:after="0" w:line="600" w:lineRule="auto"/>
        <w:ind w:firstLine="720"/>
        <w:jc w:val="both"/>
        <w:rPr>
          <w:rFonts w:eastAsia="Times New Roman"/>
          <w:szCs w:val="24"/>
        </w:rPr>
      </w:pPr>
      <w:r>
        <w:rPr>
          <w:rFonts w:eastAsia="Times New Roman"/>
          <w:b/>
          <w:szCs w:val="24"/>
        </w:rPr>
        <w:t>ΑΝ</w:t>
      </w:r>
      <w:r>
        <w:rPr>
          <w:rFonts w:eastAsia="Times New Roman"/>
          <w:b/>
          <w:szCs w:val="24"/>
        </w:rPr>
        <w:t xml:space="preserve">ΤΩΝΗΣ </w:t>
      </w:r>
      <w:r>
        <w:rPr>
          <w:rFonts w:eastAsia="Times New Roman"/>
          <w:b/>
          <w:szCs w:val="24"/>
        </w:rPr>
        <w:t xml:space="preserve">ΜΠΑΛΩΜΕΝΑΚΗΣ: </w:t>
      </w:r>
      <w:r>
        <w:rPr>
          <w:rFonts w:eastAsia="Times New Roman"/>
          <w:szCs w:val="24"/>
        </w:rPr>
        <w:t xml:space="preserve">Δεκτή, δεκτή. </w:t>
      </w:r>
    </w:p>
    <w:p w14:paraId="689138D5"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Δεκτή, δεκτή. </w:t>
      </w:r>
    </w:p>
    <w:p w14:paraId="689138D6"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D7"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Δεκτή, δεκτή. </w:t>
      </w:r>
    </w:p>
    <w:p w14:paraId="689138D8"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Παρών. </w:t>
      </w:r>
    </w:p>
    <w:p w14:paraId="689138D9"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Δεκτή, δεκτή. </w:t>
      </w:r>
    </w:p>
    <w:p w14:paraId="689138DA"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8DB"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w:t>
      </w:r>
      <w:r>
        <w:rPr>
          <w:rFonts w:eastAsia="Times New Roman"/>
          <w:szCs w:val="24"/>
        </w:rPr>
        <w:t xml:space="preserve">ή, δεκτή. </w:t>
      </w:r>
    </w:p>
    <w:p w14:paraId="689138DC"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595 και ειδικό 38 έγινε δεκτή ως έχει κατά πλειοψηφία και εντάσσεται στο νομοσχέδιο ως ίδιο άρθρο.</w:t>
      </w:r>
    </w:p>
    <w:p w14:paraId="689138DD"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w:t>
      </w:r>
      <w:r>
        <w:rPr>
          <w:rFonts w:eastAsia="Times New Roman"/>
          <w:szCs w:val="24"/>
        </w:rPr>
        <w:t>6 και ειδικό 39 ως έχει;</w:t>
      </w:r>
    </w:p>
    <w:p w14:paraId="689138DE"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DF"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8E0"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E1"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Δεκτή, δεκτή. </w:t>
      </w:r>
    </w:p>
    <w:p w14:paraId="689138E2"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8E3"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E4"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8E5"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8E6"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596 και ειδικό 39 έγινε δεκτή ως έχει κατά πλειοψηφία και εντάσσεται στο νομοσχέδιο ως ίδιο άρθρο.</w:t>
      </w:r>
    </w:p>
    <w:p w14:paraId="689138E7" w14:textId="77777777" w:rsidR="001E1C42" w:rsidRDefault="003A7B58">
      <w:pPr>
        <w:spacing w:after="0" w:line="600" w:lineRule="auto"/>
        <w:ind w:firstLine="720"/>
        <w:jc w:val="both"/>
        <w:rPr>
          <w:rFonts w:eastAsia="Times New Roman"/>
          <w:szCs w:val="24"/>
        </w:rPr>
      </w:pPr>
      <w:r>
        <w:rPr>
          <w:rFonts w:eastAsia="Times New Roman"/>
          <w:szCs w:val="24"/>
        </w:rPr>
        <w:t>Ερωτά</w:t>
      </w:r>
      <w:r>
        <w:rPr>
          <w:rFonts w:eastAsia="Times New Roman"/>
          <w:szCs w:val="24"/>
        </w:rPr>
        <w:t>ται το Σώμα: Γίνεται δεκτή η τροπολογία με γενικό αριθμό 601 και ειδικό 42 ως έχει;</w:t>
      </w:r>
    </w:p>
    <w:p w14:paraId="689138E8"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E9"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Παρών. </w:t>
      </w:r>
    </w:p>
    <w:p w14:paraId="689138EA"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EB"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Παρών. </w:t>
      </w:r>
    </w:p>
    <w:p w14:paraId="689138EC"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Δεκτή, δεκτή. </w:t>
      </w:r>
    </w:p>
    <w:p w14:paraId="689138ED"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8EE"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8EF"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689138F0"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601 και ειδικό 42 έγινε δεκτή ως έχει κατά πλειοψηφία και εντάσσεται στ</w:t>
      </w:r>
      <w:r>
        <w:rPr>
          <w:rFonts w:eastAsia="Times New Roman"/>
          <w:szCs w:val="24"/>
        </w:rPr>
        <w:t>ο νομοσχέδιο ως ίδιο άρθρο.</w:t>
      </w:r>
    </w:p>
    <w:p w14:paraId="689138F1"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602 και ειδικό 43 ως έχει;</w:t>
      </w:r>
    </w:p>
    <w:p w14:paraId="689138F2"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F3"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Δεκτή, δεκτή. </w:t>
      </w:r>
    </w:p>
    <w:p w14:paraId="689138F4"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8F5"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Παρώ</w:t>
      </w:r>
      <w:r>
        <w:rPr>
          <w:rFonts w:eastAsia="Times New Roman"/>
          <w:szCs w:val="24"/>
        </w:rPr>
        <w:t xml:space="preserve">ν. </w:t>
      </w:r>
    </w:p>
    <w:p w14:paraId="689138F6"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Δεκτή, δεκτή. </w:t>
      </w:r>
    </w:p>
    <w:p w14:paraId="689138F7"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Παρών. </w:t>
      </w:r>
    </w:p>
    <w:p w14:paraId="689138F8"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8F9"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689138FA"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602 και ειδικό 43 έγινε δεκτή ως έχει κατ</w:t>
      </w:r>
      <w:r>
        <w:rPr>
          <w:rFonts w:eastAsia="Times New Roman"/>
          <w:szCs w:val="24"/>
        </w:rPr>
        <w:t>ά πλειοψηφία και εντάσσεται στο νομοσχέδιο ως ίδιο άρθρο.</w:t>
      </w:r>
    </w:p>
    <w:p w14:paraId="689138FB" w14:textId="77777777" w:rsidR="001E1C42" w:rsidRDefault="003A7B58">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604 και ειδικό 45 ως έχει;</w:t>
      </w:r>
    </w:p>
    <w:p w14:paraId="689138FC"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Δεκτή, δεκτή. </w:t>
      </w:r>
    </w:p>
    <w:p w14:paraId="689138FD"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Δεκτή, δεκτή. </w:t>
      </w:r>
    </w:p>
    <w:p w14:paraId="689138FE"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Παρών. </w:t>
      </w:r>
    </w:p>
    <w:p w14:paraId="689138FF" w14:textId="77777777" w:rsidR="001E1C42" w:rsidRDefault="003A7B58">
      <w:pPr>
        <w:spacing w:after="0" w:line="600" w:lineRule="auto"/>
        <w:ind w:firstLine="720"/>
        <w:jc w:val="both"/>
        <w:rPr>
          <w:rFonts w:eastAsia="Times New Roman"/>
          <w:szCs w:val="24"/>
        </w:rPr>
      </w:pPr>
      <w:r>
        <w:rPr>
          <w:rFonts w:eastAsia="Times New Roman"/>
          <w:b/>
          <w:szCs w:val="24"/>
        </w:rPr>
        <w:t>ΘΕΟΔΩΡΟ</w:t>
      </w:r>
      <w:r>
        <w:rPr>
          <w:rFonts w:eastAsia="Times New Roman"/>
          <w:b/>
          <w:szCs w:val="24"/>
        </w:rPr>
        <w:t xml:space="preserve">Σ ΠΑΠΑΘΕΟΔΩΡΟΥ: </w:t>
      </w:r>
      <w:r>
        <w:rPr>
          <w:rFonts w:eastAsia="Times New Roman"/>
          <w:szCs w:val="24"/>
        </w:rPr>
        <w:t xml:space="preserve">Δεκτή, δεκτή. </w:t>
      </w:r>
    </w:p>
    <w:p w14:paraId="68913900"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8913901"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Δεκτή, δεκτή. </w:t>
      </w:r>
    </w:p>
    <w:p w14:paraId="68913902"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Δεκτή, δεκτή. </w:t>
      </w:r>
    </w:p>
    <w:p w14:paraId="68913903"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68913904"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η τροπολογία με γενικό αριθμό 604 και ειδικό 45 έγινε δεκτή ως έχει κατά πλειοψηφία και εντάσσεται στο νομοσχέδιο ως ίδιο άρθρο.</w:t>
      </w:r>
    </w:p>
    <w:p w14:paraId="6891390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891390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8913907"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908"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Δεκτό, δεκτό. </w:t>
      </w:r>
    </w:p>
    <w:p w14:paraId="68913909"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90A"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Δεκτό, δεκτό. </w:t>
      </w:r>
    </w:p>
    <w:p w14:paraId="6891390B"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90C"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Δεκτό, δεκτό. </w:t>
      </w:r>
    </w:p>
    <w:p w14:paraId="6891390D"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90E" w14:textId="77777777" w:rsidR="001E1C42" w:rsidRDefault="003A7B58">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ΣΑΡΙΔΗΣ: </w:t>
      </w:r>
      <w:r>
        <w:rPr>
          <w:rFonts w:eastAsia="Times New Roman"/>
          <w:szCs w:val="24"/>
        </w:rPr>
        <w:t xml:space="preserve">Δεκτό, δεκτό. </w:t>
      </w:r>
    </w:p>
    <w:p w14:paraId="6891390F"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w:t>
      </w:r>
      <w:r>
        <w:rPr>
          <w:rFonts w:eastAsia="Times New Roman" w:cs="Times New Roman"/>
          <w:szCs w:val="24"/>
        </w:rPr>
        <w:t>ο ακροτελεύτιο άρθρο έγινε δεκτό κατά πλειοψηφία.</w:t>
      </w:r>
    </w:p>
    <w:p w14:paraId="68913910" w14:textId="77777777" w:rsidR="001E1C42" w:rsidRDefault="003A7B58">
      <w:pPr>
        <w:spacing w:after="0" w:line="600" w:lineRule="auto"/>
        <w:ind w:firstLine="720"/>
        <w:jc w:val="both"/>
        <w:rPr>
          <w:rFonts w:eastAsia="Times New Roman"/>
          <w:szCs w:val="24"/>
        </w:rPr>
      </w:pPr>
      <w:r>
        <w:rPr>
          <w:rFonts w:eastAsia="Times New Roman"/>
          <w:szCs w:val="24"/>
        </w:rPr>
        <w:t>Συνεπώς το νομοσχέδιο του Υπουργείου Δικαιοσύνης, Διαφάνειας και Ανθρωπίνων Δικαιωμάτων</w:t>
      </w:r>
      <w:r>
        <w:rPr>
          <w:rFonts w:eastAsia="Times New Roman"/>
          <w:szCs w:val="24"/>
        </w:rPr>
        <w:t>:</w:t>
      </w:r>
      <w:r>
        <w:rPr>
          <w:rFonts w:eastAsia="Times New Roman"/>
          <w:szCs w:val="24"/>
        </w:rPr>
        <w:t xml:space="preserve"> </w:t>
      </w:r>
      <w:r>
        <w:rPr>
          <w:rFonts w:eastAsia="Times New Roman"/>
          <w:color w:val="000000" w:themeColor="text1"/>
          <w:szCs w:val="24"/>
        </w:rPr>
        <w:t>«Κύρωση της Σύμβασης του Συμβουλίου της Ευρώπης</w:t>
      </w:r>
      <w:r>
        <w:rPr>
          <w:rFonts w:eastAsia="Times New Roman"/>
          <w:color w:val="000000" w:themeColor="text1"/>
          <w:szCs w:val="24"/>
        </w:rPr>
        <w:t xml:space="preserve"> για το έγκλημα στον Κυβερνοχώρο και του Προσθέτου Πρωτοκόλλου της, σχετικά με την ποινικοποίηση πράξεων ρατσιστικής και </w:t>
      </w:r>
      <w:proofErr w:type="spellStart"/>
      <w:r>
        <w:rPr>
          <w:rFonts w:eastAsia="Times New Roman"/>
          <w:color w:val="000000" w:themeColor="text1"/>
          <w:szCs w:val="24"/>
        </w:rPr>
        <w:t>ξενοφοβικής</w:t>
      </w:r>
      <w:proofErr w:type="spellEnd"/>
      <w:r>
        <w:rPr>
          <w:rFonts w:eastAsia="Times New Roman"/>
          <w:color w:val="000000" w:themeColor="text1"/>
          <w:szCs w:val="24"/>
        </w:rPr>
        <w:t xml:space="preserve"> φύσης, που διαπράττονται μέσω Συστημάτων Υπολογιστών-Μεταφορά στο ελληνικό δίκαιο της Οδηγίας 2013/40/ΕΕ του Ευρωπαϊκού Κοι</w:t>
      </w:r>
      <w:r>
        <w:rPr>
          <w:rFonts w:eastAsia="Times New Roman"/>
          <w:color w:val="000000" w:themeColor="text1"/>
          <w:szCs w:val="24"/>
        </w:rPr>
        <w:t xml:space="preserve">νοβουλίου και του Συμβουλίου για τις επιθέσεις κατά συστημάτων πληροφοριών και την αντικατάσταση της απόφασης-πλαισίου 2005/222/ΔΕΥ του Συμβουλίου, ρυθμίσεις σωφρονιστικής και </w:t>
      </w:r>
      <w:proofErr w:type="spellStart"/>
      <w:r>
        <w:rPr>
          <w:rFonts w:eastAsia="Times New Roman"/>
          <w:color w:val="000000" w:themeColor="text1"/>
          <w:szCs w:val="24"/>
        </w:rPr>
        <w:t>αντεγκληματικής</w:t>
      </w:r>
      <w:proofErr w:type="spellEnd"/>
      <w:r>
        <w:rPr>
          <w:rFonts w:eastAsia="Times New Roman"/>
          <w:color w:val="000000" w:themeColor="text1"/>
          <w:szCs w:val="24"/>
        </w:rPr>
        <w:t xml:space="preserve"> πολιτικής και άλλες διατάξεις»</w:t>
      </w:r>
      <w:r>
        <w:rPr>
          <w:rFonts w:eastAsia="Times New Roman"/>
          <w:szCs w:val="24"/>
        </w:rPr>
        <w:t xml:space="preserve"> έγινε δεκτό επί της αρχής και επί</w:t>
      </w:r>
      <w:r>
        <w:rPr>
          <w:rFonts w:eastAsia="Times New Roman"/>
          <w:szCs w:val="24"/>
        </w:rPr>
        <w:t xml:space="preserve"> των άρθρων. </w:t>
      </w:r>
    </w:p>
    <w:p w14:paraId="68913911" w14:textId="77777777" w:rsidR="001E1C42" w:rsidRDefault="003A7B58">
      <w:pPr>
        <w:spacing w:after="0" w:line="600" w:lineRule="auto"/>
        <w:ind w:firstLine="720"/>
        <w:jc w:val="both"/>
        <w:rPr>
          <w:rFonts w:eastAsia="Times New Roman"/>
          <w:b/>
          <w:szCs w:val="24"/>
        </w:rPr>
      </w:pPr>
      <w:r>
        <w:rPr>
          <w:rFonts w:eastAsia="Times New Roman"/>
          <w:szCs w:val="24"/>
        </w:rPr>
        <w:t>Προχωρούμε στην ψήφιση του νομοσχεδίου και στο σύνολο.</w:t>
      </w:r>
      <w:r>
        <w:rPr>
          <w:rFonts w:eastAsia="Times New Roman"/>
          <w:b/>
          <w:szCs w:val="24"/>
        </w:rPr>
        <w:t xml:space="preserve"> </w:t>
      </w:r>
    </w:p>
    <w:p w14:paraId="68913912" w14:textId="77777777" w:rsidR="001E1C42" w:rsidRDefault="003A7B58">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και στο σύνολο; </w:t>
      </w:r>
    </w:p>
    <w:p w14:paraId="68913913" w14:textId="77777777" w:rsidR="001E1C42" w:rsidRDefault="003A7B58">
      <w:pPr>
        <w:spacing w:after="0" w:line="600" w:lineRule="auto"/>
        <w:ind w:firstLine="720"/>
        <w:jc w:val="both"/>
        <w:rPr>
          <w:rFonts w:eastAsia="Times New Roman"/>
          <w:szCs w:val="24"/>
        </w:rPr>
      </w:pPr>
      <w:r>
        <w:rPr>
          <w:rFonts w:eastAsia="Times New Roman"/>
          <w:b/>
          <w:szCs w:val="24"/>
        </w:rPr>
        <w:t xml:space="preserve">ΑΝΤΩΝΗΣ </w:t>
      </w:r>
      <w:r>
        <w:rPr>
          <w:rFonts w:eastAsia="Times New Roman"/>
          <w:b/>
          <w:szCs w:val="24"/>
        </w:rPr>
        <w:t xml:space="preserve">ΜΠΑΛΩΜΕΝΑΚΗΣ: </w:t>
      </w:r>
      <w:r>
        <w:rPr>
          <w:rFonts w:eastAsia="Times New Roman"/>
          <w:szCs w:val="24"/>
        </w:rPr>
        <w:t xml:space="preserve">Δεκτό, δεκτό. </w:t>
      </w:r>
    </w:p>
    <w:p w14:paraId="68913914" w14:textId="77777777" w:rsidR="001E1C42" w:rsidRDefault="003A7B58">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Κατά πλειοψηφία. </w:t>
      </w:r>
    </w:p>
    <w:p w14:paraId="68913915" w14:textId="77777777" w:rsidR="001E1C42" w:rsidRDefault="003A7B58">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Κατά πλειοψηφία. </w:t>
      </w:r>
    </w:p>
    <w:p w14:paraId="68913916" w14:textId="77777777" w:rsidR="001E1C42" w:rsidRDefault="003A7B58">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68913917" w14:textId="77777777" w:rsidR="001E1C42" w:rsidRDefault="003A7B58">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 πλειοψηφία. </w:t>
      </w:r>
    </w:p>
    <w:p w14:paraId="68913918" w14:textId="77777777" w:rsidR="001E1C42" w:rsidRDefault="003A7B58">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Κατά πλειοψηφία. </w:t>
      </w:r>
    </w:p>
    <w:p w14:paraId="68913919" w14:textId="77777777" w:rsidR="001E1C42" w:rsidRDefault="003A7B5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Δεκτό, δεκτό. </w:t>
      </w:r>
    </w:p>
    <w:p w14:paraId="6891391A" w14:textId="77777777" w:rsidR="001E1C42" w:rsidRDefault="003A7B5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6891391B" w14:textId="77777777" w:rsidR="001E1C42" w:rsidRDefault="003A7B5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 νομοσχέδιο έγινε δεκτό </w:t>
      </w:r>
      <w:r>
        <w:rPr>
          <w:rFonts w:eastAsia="Times New Roman"/>
          <w:szCs w:val="24"/>
        </w:rPr>
        <w:t xml:space="preserve">και στο σύνολο κατά πλειοψηφία. </w:t>
      </w:r>
    </w:p>
    <w:p w14:paraId="6891391C" w14:textId="77777777" w:rsidR="001E1C42" w:rsidRDefault="003A7B58">
      <w:pPr>
        <w:spacing w:after="0" w:line="600" w:lineRule="auto"/>
        <w:ind w:firstLine="720"/>
        <w:jc w:val="both"/>
        <w:rPr>
          <w:rFonts w:eastAsia="Times New Roman"/>
          <w:szCs w:val="24"/>
        </w:rPr>
      </w:pPr>
      <w:r>
        <w:rPr>
          <w:rFonts w:eastAsia="Times New Roman"/>
          <w:szCs w:val="24"/>
        </w:rPr>
        <w:t>Συνεπώς το νομοσχέδιο του Υπουργείου Δικαιοσύνης, Διαφάνειας και Ανθρωπίνων Δικαιωμάτων</w:t>
      </w:r>
      <w:r>
        <w:rPr>
          <w:rFonts w:eastAsia="Times New Roman"/>
          <w:szCs w:val="24"/>
        </w:rPr>
        <w:t>:</w:t>
      </w:r>
      <w:r>
        <w:rPr>
          <w:rFonts w:eastAsia="Times New Roman"/>
          <w:szCs w:val="24"/>
        </w:rPr>
        <w:t xml:space="preserve"> «Κύρωση της Σύμβασης του Συμβουλίου της Ευρώπης για το έγκλημα στον Κυβερνοχώρο και του Προσθέτου Πρωτοκόλλου της, σχετικά με την ποιν</w:t>
      </w:r>
      <w:r>
        <w:rPr>
          <w:rFonts w:eastAsia="Times New Roman"/>
          <w:szCs w:val="24"/>
        </w:rPr>
        <w:t xml:space="preserve">ικοποίηση πράξεων ρατσιστικής και </w:t>
      </w:r>
      <w:proofErr w:type="spellStart"/>
      <w:r>
        <w:rPr>
          <w:rFonts w:eastAsia="Times New Roman"/>
          <w:szCs w:val="24"/>
        </w:rPr>
        <w:t>ξενοφοβικής</w:t>
      </w:r>
      <w:proofErr w:type="spellEnd"/>
      <w:r>
        <w:rPr>
          <w:rFonts w:eastAsia="Times New Roman"/>
          <w:szCs w:val="24"/>
        </w:rPr>
        <w:t xml:space="preserve"> φύσης, που διαπράττονται μέσω Συστημάτων Υπολογιστών-Μεταφορά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w:t>
      </w:r>
      <w:r>
        <w:rPr>
          <w:rFonts w:eastAsia="Times New Roman"/>
          <w:szCs w:val="24"/>
        </w:rPr>
        <w:t xml:space="preserve">κατάσταση της απόφασης-πλαισίου 2005/222/ΔΕΥ του Συμβουλίου, ρυθμίσεις σωφρονιστικής και </w:t>
      </w:r>
      <w:proofErr w:type="spellStart"/>
      <w:r>
        <w:rPr>
          <w:rFonts w:eastAsia="Times New Roman"/>
          <w:szCs w:val="24"/>
        </w:rPr>
        <w:t>αντεγκληματικής</w:t>
      </w:r>
      <w:proofErr w:type="spellEnd"/>
      <w:r>
        <w:rPr>
          <w:rFonts w:eastAsia="Times New Roman"/>
          <w:szCs w:val="24"/>
        </w:rPr>
        <w:t xml:space="preserve"> πολιτικής και άλλες διατάξεις», έγινε δεκτό σε μόνη συζήτηση επί της αρχής, των άρθρων και του συνόλου κατά πλειοψηφία και έχει ως εξής:</w:t>
      </w:r>
    </w:p>
    <w:p w14:paraId="6891391D" w14:textId="77777777" w:rsidR="001E1C42" w:rsidRDefault="003A7B58">
      <w:pPr>
        <w:spacing w:after="0" w:line="360" w:lineRule="auto"/>
        <w:ind w:firstLine="720"/>
        <w:jc w:val="center"/>
        <w:rPr>
          <w:rFonts w:eastAsia="Times New Roman"/>
          <w:szCs w:val="24"/>
        </w:rPr>
      </w:pPr>
      <w:r>
        <w:rPr>
          <w:rFonts w:eastAsia="Times New Roman"/>
          <w:szCs w:val="24"/>
        </w:rPr>
        <w:t>(Να καταχωριστ</w:t>
      </w:r>
      <w:r>
        <w:rPr>
          <w:rFonts w:eastAsia="Times New Roman"/>
          <w:szCs w:val="24"/>
        </w:rPr>
        <w:t>εί το κείμενο του νομοσχεδίου</w:t>
      </w:r>
      <w:r>
        <w:rPr>
          <w:rFonts w:eastAsia="Times New Roman"/>
          <w:szCs w:val="24"/>
        </w:rPr>
        <w:t xml:space="preserve"> σελ. </w:t>
      </w:r>
      <w:r>
        <w:rPr>
          <w:rFonts w:eastAsia="Times New Roman"/>
          <w:szCs w:val="24"/>
        </w:rPr>
        <w:t>423α</w:t>
      </w:r>
      <w:r>
        <w:rPr>
          <w:rFonts w:eastAsia="Times New Roman"/>
          <w:szCs w:val="24"/>
        </w:rPr>
        <w:t>)</w:t>
      </w:r>
    </w:p>
    <w:p w14:paraId="6891391E" w14:textId="77777777" w:rsidR="001E1C42" w:rsidRDefault="003A7B5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w:t>
      </w:r>
      <w:r>
        <w:rPr>
          <w:rFonts w:eastAsia="Times New Roman"/>
          <w:szCs w:val="24"/>
        </w:rPr>
        <w:t xml:space="preserve">οσχεδίου. </w:t>
      </w:r>
    </w:p>
    <w:p w14:paraId="6891391F" w14:textId="77777777" w:rsidR="001E1C42" w:rsidRDefault="003A7B58">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8913920" w14:textId="77777777" w:rsidR="001E1C42" w:rsidRDefault="003A7B58">
      <w:pPr>
        <w:spacing w:after="0" w:line="600" w:lineRule="auto"/>
        <w:ind w:firstLine="54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8913921"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διαβάσω προς το Σώμα τις εξής ανακοινώσεις: </w:t>
      </w:r>
    </w:p>
    <w:p w14:paraId="68913922"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τις </w:t>
      </w:r>
      <w:r>
        <w:rPr>
          <w:rFonts w:eastAsia="Times New Roman" w:cs="Times New Roman"/>
          <w:szCs w:val="24"/>
        </w:rPr>
        <w:t xml:space="preserve">εκθέσεις </w:t>
      </w:r>
      <w:r>
        <w:rPr>
          <w:rFonts w:eastAsia="Times New Roman" w:cs="Times New Roman"/>
          <w:szCs w:val="24"/>
        </w:rPr>
        <w:t>της στις αιτήσεις της Εισαγγελικής Αρχής για τη χορήγηση άδειας άσκησης ποινικής δίωξης κατά Βουλευτών.</w:t>
      </w:r>
    </w:p>
    <w:p w14:paraId="68913923"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Επίσης, οι Διαρκείς Επιτροπές Παραγωγής και Εμπορίου και Δημόσιας Διοίκηση</w:t>
      </w:r>
      <w:r>
        <w:rPr>
          <w:rFonts w:eastAsia="Times New Roman" w:cs="Times New Roman"/>
          <w:szCs w:val="24"/>
        </w:rPr>
        <w:t xml:space="preserve">ς, Δημόσιας Τάξης και Δικαιοσύνης καταθέτουν την </w:t>
      </w:r>
      <w:r>
        <w:rPr>
          <w:rFonts w:eastAsia="Times New Roman" w:cs="Times New Roman"/>
          <w:szCs w:val="24"/>
        </w:rPr>
        <w:t xml:space="preserve">έκθεσή </w:t>
      </w:r>
      <w:r>
        <w:rPr>
          <w:rFonts w:eastAsia="Times New Roman" w:cs="Times New Roman"/>
          <w:szCs w:val="24"/>
        </w:rPr>
        <w:t xml:space="preserve">τους στο σχέδιο νόμου του Υπουργείου Οικονομίας, Ανάπτυξης και Τουρισμού «Δημόσιες συμβάσεις έργων, προμηθειών και υπηρεσιών (προσαρμογή στις </w:t>
      </w:r>
      <w:r>
        <w:rPr>
          <w:rFonts w:eastAsia="Times New Roman" w:cs="Times New Roman"/>
          <w:szCs w:val="24"/>
        </w:rPr>
        <w:t>ο</w:t>
      </w:r>
      <w:r>
        <w:rPr>
          <w:rFonts w:eastAsia="Times New Roman" w:cs="Times New Roman"/>
          <w:szCs w:val="24"/>
        </w:rPr>
        <w:t>δηγίες 2014/24/ΕΕ)».</w:t>
      </w:r>
    </w:p>
    <w:p w14:paraId="68913924"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Τέλος, οι Υπουργοί Οικονομίας, Ανάπτ</w:t>
      </w:r>
      <w:r>
        <w:rPr>
          <w:rFonts w:eastAsia="Times New Roman" w:cs="Times New Roman"/>
          <w:szCs w:val="24"/>
        </w:rPr>
        <w:t xml:space="preserve">υξης και Τουρισμού, Παιδείας, Έρευνας και Θρησκευμάτων, Εξωτερικών, Πολιτισμού και Αθλητισμού, Οικονομικών, Αγροτικής Ανάπτυξης και Τροφίμων, η Αναπληρώτρια Υπουργός Οικονομίας, Ανάπτυξης και Τουρισμού, καθώς και οι Υφυπουργοί Εξωτερικών κατέθεσαν σήμερα, </w:t>
      </w:r>
      <w:r>
        <w:rPr>
          <w:rFonts w:eastAsia="Times New Roman" w:cs="Times New Roman"/>
          <w:szCs w:val="24"/>
        </w:rPr>
        <w:t>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σχέδιο νόμου:</w:t>
      </w:r>
    </w:p>
    <w:p w14:paraId="68913925"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Επιτροπής Τουρισμού και Αρχαιοτήτων της Σαουδικής Αραβίας». </w:t>
      </w:r>
    </w:p>
    <w:p w14:paraId="68913926" w14:textId="77777777" w:rsidR="001E1C42" w:rsidRDefault="003A7B58">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68913927" w14:textId="77777777" w:rsidR="001E1C42" w:rsidRDefault="003A7B58">
      <w:pPr>
        <w:spacing w:after="0"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8913928" w14:textId="77777777" w:rsidR="001E1C42" w:rsidRDefault="003A7B58">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8913929" w14:textId="77777777" w:rsidR="001E1C42" w:rsidRDefault="003A7B58">
      <w:pPr>
        <w:spacing w:after="0" w:line="600" w:lineRule="auto"/>
        <w:ind w:firstLine="709"/>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18.</w:t>
      </w:r>
      <w:r>
        <w:rPr>
          <w:rFonts w:eastAsia="Times New Roman" w:cs="Times New Roman"/>
          <w:szCs w:val="24"/>
        </w:rPr>
        <w:t xml:space="preserve">39΄ </w:t>
      </w:r>
      <w:proofErr w:type="spellStart"/>
      <w:r>
        <w:rPr>
          <w:rFonts w:eastAsia="Times New Roman" w:cs="Times New Roman"/>
          <w:szCs w:val="24"/>
        </w:rPr>
        <w:t>λύεται</w:t>
      </w:r>
      <w:proofErr w:type="spellEnd"/>
      <w:r>
        <w:rPr>
          <w:rFonts w:eastAsia="Times New Roman" w:cs="Times New Roman"/>
          <w:szCs w:val="24"/>
        </w:rPr>
        <w:t xml:space="preserve"> η</w:t>
      </w:r>
      <w:r>
        <w:rPr>
          <w:rFonts w:eastAsia="Times New Roman" w:cs="Times New Roman"/>
          <w:szCs w:val="24"/>
        </w:rPr>
        <w:t xml:space="preserve">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Παρασκευή 29 Ιουλίου 2016 και ώρα 10.00΄, με αντικείμενο εργασιών του Σώματος</w:t>
      </w:r>
      <w:r>
        <w:rPr>
          <w:rFonts w:eastAsia="Times New Roman" w:cs="Times New Roman"/>
          <w:szCs w:val="24"/>
        </w:rPr>
        <w:t xml:space="preserve">: </w:t>
      </w:r>
      <w:r>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6891392A" w14:textId="77777777" w:rsidR="001E1C42" w:rsidRDefault="003A7B58">
      <w:pPr>
        <w:spacing w:after="0" w:line="600" w:lineRule="auto"/>
        <w:ind w:firstLine="709"/>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6891392B" w14:textId="77777777" w:rsidR="001E1C42" w:rsidRDefault="001E1C42">
      <w:pPr>
        <w:spacing w:after="0" w:line="600" w:lineRule="auto"/>
        <w:ind w:firstLine="709"/>
        <w:jc w:val="both"/>
        <w:rPr>
          <w:rFonts w:eastAsia="Times New Roman" w:cs="Times New Roman"/>
          <w:szCs w:val="24"/>
        </w:rPr>
      </w:pPr>
    </w:p>
    <w:p w14:paraId="6891392C" w14:textId="77777777" w:rsidR="001E1C42" w:rsidRDefault="001E1C42">
      <w:pPr>
        <w:spacing w:after="0" w:line="600" w:lineRule="auto"/>
        <w:ind w:firstLine="709"/>
        <w:jc w:val="both"/>
        <w:rPr>
          <w:rFonts w:eastAsia="Times New Roman" w:cs="Times New Roman"/>
          <w:szCs w:val="24"/>
        </w:rPr>
      </w:pPr>
    </w:p>
    <w:sectPr w:rsidR="001E1C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Helvetica">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8yRTSiMs9CvknwyvcdRJFJ34v2g=" w:salt="krNzFyJZOV8epxQCNOJY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42"/>
    <w:rsid w:val="001E1C42"/>
    <w:rsid w:val="003A31D3"/>
    <w:rsid w:val="003A7B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3155"/>
  <w15:docId w15:val="{40C2AE56-23B7-471C-8B81-218399A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5E0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5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294</MetadataID>
    <Session xmlns="641f345b-441b-4b81-9152-adc2e73ba5e1">Α´</Session>
    <Date xmlns="641f345b-441b-4b81-9152-adc2e73ba5e1">2016-07-27T21:00:00+00:00</Date>
    <Status xmlns="641f345b-441b-4b81-9152-adc2e73ba5e1">
      <Url>http://srv-sp1/praktika/Lists/Incoming_Metadata/EditForm.aspx?ID=294&amp;Source=/praktika/Recordings_Library/Forms/AllItems.aspx</Url>
      <Description>Δημοσιεύτηκε</Description>
    </Status>
    <Meeting xmlns="641f345b-441b-4b81-9152-adc2e73ba5e1">ΡΟΑ´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EA051-9A75-4260-B0AD-E5DB78B9CA70}">
  <ds:schemaRefs>
    <ds:schemaRef ds:uri="http://schemas.microsoft.com/sharepoint/v3/contenttype/forms"/>
  </ds:schemaRefs>
</ds:datastoreItem>
</file>

<file path=customXml/itemProps2.xml><?xml version="1.0" encoding="utf-8"?>
<ds:datastoreItem xmlns:ds="http://schemas.openxmlformats.org/officeDocument/2006/customXml" ds:itemID="{AA91AF7D-9C24-4FC5-96B5-FC6DC2B4E8EF}">
  <ds:schemaRef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www.w3.org/XML/1998/namespace"/>
    <ds:schemaRef ds:uri="641f345b-441b-4b81-9152-adc2e73ba5e1"/>
    <ds:schemaRef ds:uri="http://purl.org/dc/dcmitype/"/>
  </ds:schemaRefs>
</ds:datastoreItem>
</file>

<file path=customXml/itemProps3.xml><?xml version="1.0" encoding="utf-8"?>
<ds:datastoreItem xmlns:ds="http://schemas.openxmlformats.org/officeDocument/2006/customXml" ds:itemID="{CD55C5D6-DDBF-4C96-BB7C-45D3D01D7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390</Pages>
  <Words>72831</Words>
  <Characters>393290</Characters>
  <Application>Microsoft Office Word</Application>
  <DocSecurity>0</DocSecurity>
  <Lines>3277</Lines>
  <Paragraphs>930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465191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2016-08-04T09:40:00Z</dcterms:created>
  <dcterms:modified xsi:type="dcterms:W3CDTF">2016-08-04T09:40:00Z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