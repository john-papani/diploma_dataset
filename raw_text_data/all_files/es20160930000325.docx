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F28751" w14:textId="77777777" w:rsidR="00971D3E" w:rsidRPr="00971D3E" w:rsidRDefault="00971D3E" w:rsidP="00971D3E">
      <w:pPr>
        <w:spacing w:after="0" w:line="360" w:lineRule="auto"/>
        <w:rPr>
          <w:ins w:id="0" w:author="Φλούδα Χριστίνα" w:date="2016-10-11T13:30:00Z"/>
          <w:rFonts w:eastAsia="Times New Roman"/>
          <w:szCs w:val="24"/>
          <w:lang w:eastAsia="en-US"/>
        </w:rPr>
      </w:pPr>
      <w:bookmarkStart w:id="1" w:name="_GoBack"/>
      <w:bookmarkEnd w:id="1"/>
      <w:ins w:id="2" w:author="Φλούδα Χριστίνα" w:date="2016-10-11T13:30:00Z">
        <w:r w:rsidRPr="00971D3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33DF7B5" w14:textId="77777777" w:rsidR="00971D3E" w:rsidRPr="00971D3E" w:rsidRDefault="00971D3E" w:rsidP="00971D3E">
      <w:pPr>
        <w:spacing w:after="0" w:line="360" w:lineRule="auto"/>
        <w:rPr>
          <w:ins w:id="3" w:author="Φλούδα Χριστίνα" w:date="2016-10-11T13:30:00Z"/>
          <w:rFonts w:eastAsia="Times New Roman"/>
          <w:szCs w:val="24"/>
          <w:lang w:eastAsia="en-US"/>
        </w:rPr>
      </w:pPr>
    </w:p>
    <w:p w14:paraId="4B54A6F5" w14:textId="77777777" w:rsidR="00971D3E" w:rsidRPr="00971D3E" w:rsidRDefault="00971D3E" w:rsidP="00971D3E">
      <w:pPr>
        <w:spacing w:after="0" w:line="360" w:lineRule="auto"/>
        <w:rPr>
          <w:ins w:id="4" w:author="Φλούδα Χριστίνα" w:date="2016-10-11T13:30:00Z"/>
          <w:rFonts w:eastAsia="Times New Roman"/>
          <w:szCs w:val="24"/>
          <w:lang w:eastAsia="en-US"/>
        </w:rPr>
      </w:pPr>
      <w:ins w:id="5" w:author="Φλούδα Χριστίνα" w:date="2016-10-11T13:30:00Z">
        <w:r w:rsidRPr="00971D3E">
          <w:rPr>
            <w:rFonts w:eastAsia="Times New Roman"/>
            <w:szCs w:val="24"/>
            <w:lang w:eastAsia="en-US"/>
          </w:rPr>
          <w:t>ΠΙΝΑΚΑΣ ΠΕΡΙΕΧΟΜΕΝΩΝ</w:t>
        </w:r>
      </w:ins>
    </w:p>
    <w:p w14:paraId="0995D46E" w14:textId="77777777" w:rsidR="00971D3E" w:rsidRPr="00971D3E" w:rsidRDefault="00971D3E" w:rsidP="00971D3E">
      <w:pPr>
        <w:spacing w:after="0" w:line="360" w:lineRule="auto"/>
        <w:rPr>
          <w:ins w:id="6" w:author="Φλούδα Χριστίνα" w:date="2016-10-11T13:30:00Z"/>
          <w:rFonts w:eastAsia="Times New Roman"/>
          <w:szCs w:val="24"/>
          <w:lang w:eastAsia="en-US"/>
        </w:rPr>
      </w:pPr>
      <w:ins w:id="7" w:author="Φλούδα Χριστίνα" w:date="2016-10-11T13:30:00Z">
        <w:r w:rsidRPr="00971D3E">
          <w:rPr>
            <w:rFonts w:eastAsia="Times New Roman"/>
            <w:szCs w:val="24"/>
            <w:lang w:eastAsia="en-US"/>
          </w:rPr>
          <w:t xml:space="preserve">ΙΖ’ ΠΕΡΙΟΔΟΣ </w:t>
        </w:r>
      </w:ins>
    </w:p>
    <w:p w14:paraId="5403481E" w14:textId="77777777" w:rsidR="00971D3E" w:rsidRPr="00971D3E" w:rsidRDefault="00971D3E" w:rsidP="00971D3E">
      <w:pPr>
        <w:spacing w:after="0" w:line="360" w:lineRule="auto"/>
        <w:rPr>
          <w:ins w:id="8" w:author="Φλούδα Χριστίνα" w:date="2016-10-11T13:30:00Z"/>
          <w:rFonts w:eastAsia="Times New Roman"/>
          <w:szCs w:val="24"/>
          <w:lang w:eastAsia="en-US"/>
        </w:rPr>
      </w:pPr>
      <w:ins w:id="9" w:author="Φλούδα Χριστίνα" w:date="2016-10-11T13:30:00Z">
        <w:r w:rsidRPr="00971D3E">
          <w:rPr>
            <w:rFonts w:eastAsia="Times New Roman"/>
            <w:szCs w:val="24"/>
            <w:lang w:eastAsia="en-US"/>
          </w:rPr>
          <w:t>ΠΡΟΕΔΡΕΥΟΜΕΝΗΣ ΚΟΙΝΟΒΟΥΛΕΥΤΙΚΗΣ ΔΗΜΟΚΡΑΤΙΑΣ</w:t>
        </w:r>
      </w:ins>
    </w:p>
    <w:p w14:paraId="1CF27DAB" w14:textId="77777777" w:rsidR="00971D3E" w:rsidRPr="00971D3E" w:rsidRDefault="00971D3E" w:rsidP="00971D3E">
      <w:pPr>
        <w:spacing w:after="0" w:line="360" w:lineRule="auto"/>
        <w:rPr>
          <w:ins w:id="10" w:author="Φλούδα Χριστίνα" w:date="2016-10-11T13:30:00Z"/>
          <w:rFonts w:eastAsia="Times New Roman"/>
          <w:szCs w:val="24"/>
          <w:lang w:eastAsia="en-US"/>
        </w:rPr>
      </w:pPr>
      <w:ins w:id="11" w:author="Φλούδα Χριστίνα" w:date="2016-10-11T13:30:00Z">
        <w:r w:rsidRPr="00971D3E">
          <w:rPr>
            <w:rFonts w:eastAsia="Times New Roman"/>
            <w:szCs w:val="24"/>
            <w:lang w:eastAsia="en-US"/>
          </w:rPr>
          <w:t>ΣΥΝΟΔΟΣ Α΄</w:t>
        </w:r>
      </w:ins>
    </w:p>
    <w:p w14:paraId="1DCBC9A3" w14:textId="77777777" w:rsidR="00971D3E" w:rsidRPr="00971D3E" w:rsidRDefault="00971D3E" w:rsidP="00971D3E">
      <w:pPr>
        <w:spacing w:after="0" w:line="360" w:lineRule="auto"/>
        <w:rPr>
          <w:ins w:id="12" w:author="Φλούδα Χριστίνα" w:date="2016-10-11T13:30:00Z"/>
          <w:rFonts w:eastAsia="Times New Roman"/>
          <w:szCs w:val="24"/>
          <w:lang w:eastAsia="en-US"/>
        </w:rPr>
      </w:pPr>
    </w:p>
    <w:p w14:paraId="2E0334C1" w14:textId="77777777" w:rsidR="00971D3E" w:rsidRPr="00971D3E" w:rsidRDefault="00971D3E" w:rsidP="00971D3E">
      <w:pPr>
        <w:spacing w:after="0" w:line="360" w:lineRule="auto"/>
        <w:rPr>
          <w:ins w:id="13" w:author="Φλούδα Χριστίνα" w:date="2016-10-11T13:30:00Z"/>
          <w:rFonts w:eastAsia="Times New Roman"/>
          <w:szCs w:val="24"/>
          <w:lang w:eastAsia="en-US"/>
        </w:rPr>
      </w:pPr>
      <w:ins w:id="14" w:author="Φλούδα Χριστίνα" w:date="2016-10-11T13:30:00Z">
        <w:r w:rsidRPr="00971D3E">
          <w:rPr>
            <w:rFonts w:eastAsia="Times New Roman"/>
            <w:szCs w:val="24"/>
            <w:lang w:eastAsia="en-US"/>
          </w:rPr>
          <w:t>ΣΥΝΕΔΡΙΑΣΗ Σ΄</w:t>
        </w:r>
      </w:ins>
    </w:p>
    <w:p w14:paraId="4C0B8EFA" w14:textId="77777777" w:rsidR="00971D3E" w:rsidRPr="00971D3E" w:rsidRDefault="00971D3E" w:rsidP="00971D3E">
      <w:pPr>
        <w:spacing w:after="0" w:line="360" w:lineRule="auto"/>
        <w:rPr>
          <w:ins w:id="15" w:author="Φλούδα Χριστίνα" w:date="2016-10-11T13:30:00Z"/>
          <w:rFonts w:eastAsia="Times New Roman"/>
          <w:szCs w:val="24"/>
          <w:lang w:eastAsia="en-US"/>
        </w:rPr>
      </w:pPr>
      <w:ins w:id="16" w:author="Φλούδα Χριστίνα" w:date="2016-10-11T13:30:00Z">
        <w:r w:rsidRPr="00971D3E">
          <w:rPr>
            <w:rFonts w:eastAsia="Times New Roman"/>
            <w:szCs w:val="24"/>
            <w:lang w:eastAsia="en-US"/>
          </w:rPr>
          <w:t>Παρασκευή  30 Σεπτεμβρίου 2016</w:t>
        </w:r>
      </w:ins>
    </w:p>
    <w:p w14:paraId="7278F5DE" w14:textId="77777777" w:rsidR="00971D3E" w:rsidRPr="00971D3E" w:rsidRDefault="00971D3E" w:rsidP="00971D3E">
      <w:pPr>
        <w:spacing w:after="0" w:line="360" w:lineRule="auto"/>
        <w:rPr>
          <w:ins w:id="17" w:author="Φλούδα Χριστίνα" w:date="2016-10-11T13:30:00Z"/>
          <w:rFonts w:eastAsia="Times New Roman"/>
          <w:szCs w:val="24"/>
          <w:lang w:eastAsia="en-US"/>
        </w:rPr>
      </w:pPr>
    </w:p>
    <w:p w14:paraId="257D38D1" w14:textId="77777777" w:rsidR="00971D3E" w:rsidRPr="00971D3E" w:rsidRDefault="00971D3E" w:rsidP="00971D3E">
      <w:pPr>
        <w:spacing w:after="0" w:line="360" w:lineRule="auto"/>
        <w:rPr>
          <w:ins w:id="18" w:author="Φλούδα Χριστίνα" w:date="2016-10-11T13:30:00Z"/>
          <w:rFonts w:eastAsia="Times New Roman"/>
          <w:szCs w:val="24"/>
          <w:lang w:eastAsia="en-US"/>
        </w:rPr>
      </w:pPr>
      <w:ins w:id="19" w:author="Φλούδα Χριστίνα" w:date="2016-10-11T13:30:00Z">
        <w:r w:rsidRPr="00971D3E">
          <w:rPr>
            <w:rFonts w:eastAsia="Times New Roman"/>
            <w:szCs w:val="24"/>
            <w:lang w:eastAsia="en-US"/>
          </w:rPr>
          <w:t>ΘΕΜΑΤΑ</w:t>
        </w:r>
      </w:ins>
    </w:p>
    <w:p w14:paraId="4FF96472" w14:textId="77777777" w:rsidR="00971D3E" w:rsidRPr="00971D3E" w:rsidRDefault="00971D3E" w:rsidP="00971D3E">
      <w:pPr>
        <w:spacing w:after="0" w:line="360" w:lineRule="auto"/>
        <w:rPr>
          <w:ins w:id="20" w:author="Φλούδα Χριστίνα" w:date="2016-10-11T13:30:00Z"/>
          <w:rFonts w:eastAsia="Times New Roman"/>
          <w:szCs w:val="24"/>
          <w:lang w:eastAsia="en-US"/>
        </w:rPr>
      </w:pPr>
      <w:ins w:id="21" w:author="Φλούδα Χριστίνα" w:date="2016-10-11T13:30:00Z">
        <w:r w:rsidRPr="00971D3E">
          <w:rPr>
            <w:rFonts w:eastAsia="Times New Roman"/>
            <w:szCs w:val="24"/>
            <w:lang w:eastAsia="en-US"/>
          </w:rPr>
          <w:t xml:space="preserve"> </w:t>
        </w:r>
        <w:r w:rsidRPr="00971D3E">
          <w:rPr>
            <w:rFonts w:eastAsia="Times New Roman"/>
            <w:szCs w:val="24"/>
            <w:lang w:eastAsia="en-US"/>
          </w:rPr>
          <w:br/>
          <w:t xml:space="preserve">Α. ΕΙΔΙΚΑ ΘΕΜΑΤΑ </w:t>
        </w:r>
        <w:r w:rsidRPr="00971D3E">
          <w:rPr>
            <w:rFonts w:eastAsia="Times New Roman"/>
            <w:szCs w:val="24"/>
            <w:lang w:eastAsia="en-US"/>
          </w:rPr>
          <w:br/>
          <w:t xml:space="preserve">1. Ανακοινώνεται ότι τη συνεδρίαση παρακολουθούν επισκέπτες από το  Ίδρυμα "Η Θεοτόκος" στο  Ίλιον Αττικής, σελ. </w:t>
        </w:r>
        <w:r w:rsidRPr="00971D3E">
          <w:rPr>
            <w:rFonts w:eastAsia="Times New Roman"/>
            <w:szCs w:val="24"/>
            <w:lang w:eastAsia="en-US"/>
          </w:rPr>
          <w:br/>
          <w:t xml:space="preserve">2. Επί διαδικαστικού θέματος, σελ. </w:t>
        </w:r>
        <w:r w:rsidRPr="00971D3E">
          <w:rPr>
            <w:rFonts w:eastAsia="Times New Roman"/>
            <w:szCs w:val="24"/>
            <w:lang w:eastAsia="en-US"/>
          </w:rPr>
          <w:br/>
          <w:t xml:space="preserve">3. Επί προσωπικού θέματος, σελ. </w:t>
        </w:r>
        <w:r w:rsidRPr="00971D3E">
          <w:rPr>
            <w:rFonts w:eastAsia="Times New Roman"/>
            <w:szCs w:val="24"/>
            <w:lang w:eastAsia="en-US"/>
          </w:rPr>
          <w:br/>
          <w:t xml:space="preserve">4. 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 σελ. </w:t>
        </w:r>
        <w:r w:rsidRPr="00971D3E">
          <w:rPr>
            <w:rFonts w:eastAsia="Times New Roman"/>
            <w:szCs w:val="24"/>
            <w:lang w:eastAsia="en-US"/>
          </w:rPr>
          <w:br/>
          <w:t xml:space="preserve">5. Οι Ειδικές Μόνιμες Επιτροπές Ελληνισμού και Διαφθοράς, Προστασίας Περιβάλλοντος,  Έρευνας και Τεχνολογίας και Οδικής Ασφάλειας, καθώς και η Υποεπιτροπή Υδατικών Πόρων της Ειδικής Μόνιμης Επιτροπής Προστασίας Περιβάλλοντος καταθέτουν τις Εκθέσεις τους, σύμφωνα με το άρθρο 43Α παράγραφος 5 του Κανονισμού της Βουλής, σελ. </w:t>
        </w:r>
        <w:r w:rsidRPr="00971D3E">
          <w:rPr>
            <w:rFonts w:eastAsia="Times New Roman"/>
            <w:szCs w:val="24"/>
            <w:lang w:eastAsia="en-US"/>
          </w:rPr>
          <w:br/>
          <w:t xml:space="preserve"> </w:t>
        </w:r>
        <w:r w:rsidRPr="00971D3E">
          <w:rPr>
            <w:rFonts w:eastAsia="Times New Roman"/>
            <w:szCs w:val="24"/>
            <w:lang w:eastAsia="en-US"/>
          </w:rPr>
          <w:br/>
          <w:t xml:space="preserve">Β. ΚΟΙΝΟΒΟΥΛΕΥΤΙΚΟΣ ΕΛΕΓΧΟΣ </w:t>
        </w:r>
        <w:r w:rsidRPr="00971D3E">
          <w:rPr>
            <w:rFonts w:eastAsia="Times New Roman"/>
            <w:szCs w:val="24"/>
            <w:lang w:eastAsia="en-US"/>
          </w:rPr>
          <w:br/>
          <w:t>1. Συζήτηση επίκαιρης ερώτησης προς τον Υπουργό Οικονομίας, Ανάπτυξης και Τουρισμού, σχετικά με την αξιοποίηση του πακέτου "</w:t>
        </w:r>
        <w:proofErr w:type="spellStart"/>
        <w:r w:rsidRPr="00971D3E">
          <w:rPr>
            <w:rFonts w:eastAsia="Times New Roman"/>
            <w:szCs w:val="24"/>
            <w:lang w:eastAsia="en-US"/>
          </w:rPr>
          <w:t>Γιούνκερ</w:t>
        </w:r>
        <w:proofErr w:type="spellEnd"/>
        <w:r w:rsidRPr="00971D3E">
          <w:rPr>
            <w:rFonts w:eastAsia="Times New Roman"/>
            <w:szCs w:val="24"/>
            <w:lang w:eastAsia="en-US"/>
          </w:rPr>
          <w:t xml:space="preserve">" στην Ελλάδα, σελ. </w:t>
        </w:r>
        <w:r w:rsidRPr="00971D3E">
          <w:rPr>
            <w:rFonts w:eastAsia="Times New Roman"/>
            <w:szCs w:val="24"/>
            <w:lang w:eastAsia="en-US"/>
          </w:rPr>
          <w:br/>
          <w:t xml:space="preserve">2. Συζήτηση της υπ' αριθμόν 34/28/1-8-16 επίκαιρης επερώτησης πενήντα επτά Βουλευτών της Κοινοβουλευτικής Ομάδας της Νέας Δημοκρατίας προς τους Υπουργούς Εξωτερικών και Διοικητικής Ανασυγκρότησης, Εθνικής  Άμυνας, Εξωτερικών και Οικονομικών, με θέμα "Ανάγκη ύπαρξης εναλλακτικού σχεδίου για το μεταναστευτικό μπροστά στον υπαρκτό πλέον κίνδυνο κατάρρευσης της συμφωνίας Ευρωπαϊκής  Ένωσης-Τουρκίας", σελ. </w:t>
        </w:r>
      </w:ins>
    </w:p>
    <w:p w14:paraId="2D8F3DEF" w14:textId="77777777" w:rsidR="00971D3E" w:rsidRPr="00971D3E" w:rsidRDefault="00971D3E" w:rsidP="00971D3E">
      <w:pPr>
        <w:spacing w:after="0" w:line="360" w:lineRule="auto"/>
        <w:rPr>
          <w:ins w:id="22" w:author="Φλούδα Χριστίνα" w:date="2016-10-11T13:30:00Z"/>
          <w:rFonts w:eastAsia="Times New Roman"/>
          <w:szCs w:val="24"/>
          <w:lang w:eastAsia="en-US"/>
        </w:rPr>
      </w:pPr>
    </w:p>
    <w:p w14:paraId="6B47CF77" w14:textId="77777777" w:rsidR="00971D3E" w:rsidRPr="00971D3E" w:rsidRDefault="00971D3E" w:rsidP="00971D3E">
      <w:pPr>
        <w:spacing w:after="0" w:line="360" w:lineRule="auto"/>
        <w:rPr>
          <w:ins w:id="23" w:author="Φλούδα Χριστίνα" w:date="2016-10-11T13:30:00Z"/>
          <w:rFonts w:eastAsia="Times New Roman"/>
          <w:szCs w:val="24"/>
          <w:lang w:eastAsia="en-US"/>
        </w:rPr>
      </w:pPr>
    </w:p>
    <w:p w14:paraId="3CEEF9AC" w14:textId="77777777" w:rsidR="00971D3E" w:rsidRPr="00971D3E" w:rsidRDefault="00971D3E" w:rsidP="00971D3E">
      <w:pPr>
        <w:spacing w:after="0" w:line="360" w:lineRule="auto"/>
        <w:rPr>
          <w:ins w:id="24" w:author="Φλούδα Χριστίνα" w:date="2016-10-11T13:30:00Z"/>
          <w:rFonts w:eastAsia="Times New Roman"/>
          <w:szCs w:val="24"/>
          <w:lang w:eastAsia="en-US"/>
        </w:rPr>
      </w:pPr>
      <w:ins w:id="25" w:author="Φλούδα Χριστίνα" w:date="2016-10-11T13:30:00Z">
        <w:r w:rsidRPr="00971D3E">
          <w:rPr>
            <w:rFonts w:eastAsia="Times New Roman"/>
            <w:szCs w:val="24"/>
            <w:lang w:eastAsia="en-US"/>
          </w:rPr>
          <w:t>ΠΡΟΕΔΡΕΥΟΝΤΕΣ</w:t>
        </w:r>
      </w:ins>
    </w:p>
    <w:p w14:paraId="36ED15A0" w14:textId="77777777" w:rsidR="00971D3E" w:rsidRPr="00971D3E" w:rsidRDefault="00971D3E" w:rsidP="00971D3E">
      <w:pPr>
        <w:spacing w:after="0" w:line="360" w:lineRule="auto"/>
        <w:rPr>
          <w:ins w:id="26" w:author="Φλούδα Χριστίνα" w:date="2016-10-11T13:30:00Z"/>
          <w:rFonts w:eastAsia="Times New Roman"/>
          <w:szCs w:val="24"/>
          <w:lang w:eastAsia="en-US"/>
        </w:rPr>
      </w:pPr>
    </w:p>
    <w:p w14:paraId="4063624F" w14:textId="77777777" w:rsidR="00971D3E" w:rsidRPr="00971D3E" w:rsidRDefault="00971D3E" w:rsidP="00971D3E">
      <w:pPr>
        <w:spacing w:after="0" w:line="360" w:lineRule="auto"/>
        <w:rPr>
          <w:ins w:id="27" w:author="Φλούδα Χριστίνα" w:date="2016-10-11T13:30:00Z"/>
          <w:rFonts w:eastAsia="Times New Roman"/>
          <w:szCs w:val="24"/>
          <w:lang w:eastAsia="en-US"/>
        </w:rPr>
      </w:pPr>
      <w:ins w:id="28" w:author="Φλούδα Χριστίνα" w:date="2016-10-11T13:30:00Z">
        <w:r w:rsidRPr="00971D3E">
          <w:rPr>
            <w:rFonts w:eastAsia="Times New Roman"/>
            <w:szCs w:val="24"/>
            <w:lang w:eastAsia="en-US"/>
          </w:rPr>
          <w:t>ΒΑΡΕΜΕΝΟΣ Γ., σελ.</w:t>
        </w:r>
      </w:ins>
    </w:p>
    <w:p w14:paraId="3FBF399B" w14:textId="77777777" w:rsidR="00971D3E" w:rsidRPr="00971D3E" w:rsidRDefault="00971D3E" w:rsidP="00971D3E">
      <w:pPr>
        <w:spacing w:after="0" w:line="360" w:lineRule="auto"/>
        <w:rPr>
          <w:ins w:id="29" w:author="Φλούδα Χριστίνα" w:date="2016-10-11T13:30:00Z"/>
          <w:rFonts w:eastAsia="Times New Roman"/>
          <w:szCs w:val="24"/>
          <w:lang w:eastAsia="en-US"/>
        </w:rPr>
      </w:pPr>
      <w:ins w:id="30" w:author="Φλούδα Χριστίνα" w:date="2016-10-11T13:30:00Z">
        <w:r w:rsidRPr="00971D3E">
          <w:rPr>
            <w:rFonts w:eastAsia="Times New Roman"/>
            <w:szCs w:val="24"/>
            <w:lang w:eastAsia="en-US"/>
          </w:rPr>
          <w:t>ΚΡΕΜΑΣΤΙΝΟΣ Δ., σελ.</w:t>
        </w:r>
      </w:ins>
    </w:p>
    <w:p w14:paraId="2611BF09" w14:textId="77777777" w:rsidR="00971D3E" w:rsidRPr="00971D3E" w:rsidRDefault="00971D3E" w:rsidP="00971D3E">
      <w:pPr>
        <w:spacing w:after="0" w:line="360" w:lineRule="auto"/>
        <w:rPr>
          <w:ins w:id="31" w:author="Φλούδα Χριστίνα" w:date="2016-10-11T13:30:00Z"/>
          <w:rFonts w:eastAsia="Times New Roman"/>
          <w:szCs w:val="24"/>
          <w:lang w:eastAsia="en-US"/>
        </w:rPr>
      </w:pPr>
      <w:ins w:id="32" w:author="Φλούδα Χριστίνα" w:date="2016-10-11T13:30:00Z">
        <w:r w:rsidRPr="00971D3E">
          <w:rPr>
            <w:rFonts w:eastAsia="Times New Roman"/>
            <w:szCs w:val="24"/>
            <w:lang w:eastAsia="en-US"/>
          </w:rPr>
          <w:t xml:space="preserve">ΧΡΙΣΤΟΦΙΛΟΠΟΥΛΟΥ Α., σελ. </w:t>
        </w:r>
        <w:r w:rsidRPr="00971D3E">
          <w:rPr>
            <w:rFonts w:eastAsia="Times New Roman"/>
            <w:szCs w:val="24"/>
            <w:lang w:eastAsia="en-US"/>
          </w:rPr>
          <w:br/>
        </w:r>
      </w:ins>
    </w:p>
    <w:p w14:paraId="11DA79F0" w14:textId="77777777" w:rsidR="00971D3E" w:rsidRPr="00971D3E" w:rsidRDefault="00971D3E" w:rsidP="00971D3E">
      <w:pPr>
        <w:spacing w:after="0" w:line="360" w:lineRule="auto"/>
        <w:rPr>
          <w:ins w:id="33" w:author="Φλούδα Χριστίνα" w:date="2016-10-11T13:30:00Z"/>
          <w:rFonts w:eastAsia="Times New Roman"/>
          <w:szCs w:val="24"/>
          <w:lang w:eastAsia="en-US"/>
        </w:rPr>
      </w:pPr>
      <w:ins w:id="34" w:author="Φλούδα Χριστίνα" w:date="2016-10-11T13:30:00Z">
        <w:r w:rsidRPr="00971D3E">
          <w:rPr>
            <w:rFonts w:eastAsia="Times New Roman"/>
            <w:szCs w:val="24"/>
            <w:lang w:eastAsia="en-US"/>
          </w:rPr>
          <w:t>ΟΜΙΛΗΤΕΣ</w:t>
        </w:r>
      </w:ins>
    </w:p>
    <w:p w14:paraId="0F71EF35" w14:textId="0584B279" w:rsidR="00971D3E" w:rsidRDefault="00971D3E" w:rsidP="00971D3E">
      <w:pPr>
        <w:spacing w:line="600" w:lineRule="auto"/>
        <w:ind w:firstLine="720"/>
        <w:contextualSpacing/>
        <w:jc w:val="both"/>
        <w:rPr>
          <w:ins w:id="35" w:author="Φλούδα Χριστίνα" w:date="2016-10-11T13:30:00Z"/>
          <w:rFonts w:eastAsia="Times New Roman"/>
          <w:szCs w:val="24"/>
        </w:rPr>
        <w:pPrChange w:id="36" w:author="Φλούδα Χριστίνα" w:date="2016-10-11T13:30:00Z">
          <w:pPr>
            <w:spacing w:line="600" w:lineRule="auto"/>
            <w:ind w:firstLine="720"/>
            <w:contextualSpacing/>
            <w:jc w:val="center"/>
          </w:pPr>
        </w:pPrChange>
      </w:pPr>
      <w:ins w:id="37" w:author="Φλούδα Χριστίνα" w:date="2016-10-11T13:30:00Z">
        <w:r w:rsidRPr="00971D3E">
          <w:rPr>
            <w:rFonts w:eastAsia="Times New Roman"/>
            <w:szCs w:val="24"/>
            <w:lang w:eastAsia="en-US"/>
          </w:rPr>
          <w:br/>
          <w:t>Α. Επί διαδικαστικού θέματος:</w:t>
        </w:r>
        <w:r w:rsidRPr="00971D3E">
          <w:rPr>
            <w:rFonts w:eastAsia="Times New Roman"/>
            <w:szCs w:val="24"/>
            <w:lang w:eastAsia="en-US"/>
          </w:rPr>
          <w:br/>
          <w:t>ΑΘΑΝΑΣΙΟΥ Χ. , σελ.</w:t>
        </w:r>
        <w:r w:rsidRPr="00971D3E">
          <w:rPr>
            <w:rFonts w:eastAsia="Times New Roman"/>
            <w:szCs w:val="24"/>
            <w:lang w:eastAsia="en-US"/>
          </w:rPr>
          <w:br/>
          <w:t>ΒΙΤΣΑΣ Δ. , σελ.</w:t>
        </w:r>
        <w:r w:rsidRPr="00971D3E">
          <w:rPr>
            <w:rFonts w:eastAsia="Times New Roman"/>
            <w:szCs w:val="24"/>
            <w:lang w:eastAsia="en-US"/>
          </w:rPr>
          <w:br/>
          <w:t>ΚΑΛΑΦΑΤΗΣ Σ. , σελ.</w:t>
        </w:r>
        <w:r w:rsidRPr="00971D3E">
          <w:rPr>
            <w:rFonts w:eastAsia="Times New Roman"/>
            <w:szCs w:val="24"/>
            <w:lang w:eastAsia="en-US"/>
          </w:rPr>
          <w:br/>
          <w:t>ΚΑΜΑΤΕΡΟΣ Η. , σελ.</w:t>
        </w:r>
        <w:r w:rsidRPr="00971D3E">
          <w:rPr>
            <w:rFonts w:eastAsia="Times New Roman"/>
            <w:szCs w:val="24"/>
            <w:lang w:eastAsia="en-US"/>
          </w:rPr>
          <w:br/>
          <w:t>ΚΑΣΙΔΙΑΡΗΣ Η. , σελ.</w:t>
        </w:r>
        <w:r w:rsidRPr="00971D3E">
          <w:rPr>
            <w:rFonts w:eastAsia="Times New Roman"/>
            <w:szCs w:val="24"/>
            <w:lang w:eastAsia="en-US"/>
          </w:rPr>
          <w:br/>
          <w:t>ΚΙΚΙΛΙΑΣ Β. , σελ.</w:t>
        </w:r>
        <w:r w:rsidRPr="00971D3E">
          <w:rPr>
            <w:rFonts w:eastAsia="Times New Roman"/>
            <w:szCs w:val="24"/>
            <w:lang w:eastAsia="en-US"/>
          </w:rPr>
          <w:br/>
          <w:t>ΚΡΕΜΑΣΤΙΝΟΣ Δ. , σελ.</w:t>
        </w:r>
        <w:r w:rsidRPr="00971D3E">
          <w:rPr>
            <w:rFonts w:eastAsia="Times New Roman"/>
            <w:szCs w:val="24"/>
            <w:lang w:eastAsia="en-US"/>
          </w:rPr>
          <w:br/>
          <w:t>ΜΑΝΙΑΤΗΣ Ι. , σελ.</w:t>
        </w:r>
        <w:r w:rsidRPr="00971D3E">
          <w:rPr>
            <w:rFonts w:eastAsia="Times New Roman"/>
            <w:szCs w:val="24"/>
            <w:lang w:eastAsia="en-US"/>
          </w:rPr>
          <w:br/>
          <w:t>ΜΗΤΑΡΑΚΗΣ Π. , σελ.</w:t>
        </w:r>
        <w:r w:rsidRPr="00971D3E">
          <w:rPr>
            <w:rFonts w:eastAsia="Times New Roman"/>
            <w:szCs w:val="24"/>
            <w:lang w:eastAsia="en-US"/>
          </w:rPr>
          <w:br/>
          <w:t>ΦΩΤΗΛΑΣ Ι. , σελ.</w:t>
        </w:r>
        <w:r w:rsidRPr="00971D3E">
          <w:rPr>
            <w:rFonts w:eastAsia="Times New Roman"/>
            <w:szCs w:val="24"/>
            <w:lang w:eastAsia="en-US"/>
          </w:rPr>
          <w:br/>
          <w:t>ΧΡΙΣΤΟΔΟΥΛΟΠΟΥΛΟΥ Α. , σελ.</w:t>
        </w:r>
        <w:r w:rsidRPr="00971D3E">
          <w:rPr>
            <w:rFonts w:eastAsia="Times New Roman"/>
            <w:szCs w:val="24"/>
            <w:lang w:eastAsia="en-US"/>
          </w:rPr>
          <w:br/>
        </w:r>
        <w:r w:rsidRPr="00971D3E">
          <w:rPr>
            <w:rFonts w:eastAsia="Times New Roman"/>
            <w:szCs w:val="24"/>
            <w:lang w:eastAsia="en-US"/>
          </w:rPr>
          <w:br/>
          <w:t>Β. Επί προσωπικού θέματος:</w:t>
        </w:r>
        <w:r w:rsidRPr="00971D3E">
          <w:rPr>
            <w:rFonts w:eastAsia="Times New Roman"/>
            <w:szCs w:val="24"/>
            <w:lang w:eastAsia="en-US"/>
          </w:rPr>
          <w:br/>
          <w:t>ΚΟΝΣΟΛΑΣ Ε. , σελ.</w:t>
        </w:r>
        <w:r w:rsidRPr="00971D3E">
          <w:rPr>
            <w:rFonts w:eastAsia="Times New Roman"/>
            <w:szCs w:val="24"/>
            <w:lang w:eastAsia="en-US"/>
          </w:rPr>
          <w:br/>
          <w:t>ΜΗΤΑΡΑΚΗΣ Π. , σελ.</w:t>
        </w:r>
        <w:r w:rsidRPr="00971D3E">
          <w:rPr>
            <w:rFonts w:eastAsia="Times New Roman"/>
            <w:szCs w:val="24"/>
            <w:lang w:eastAsia="en-US"/>
          </w:rPr>
          <w:br/>
        </w:r>
        <w:r w:rsidRPr="00971D3E">
          <w:rPr>
            <w:rFonts w:eastAsia="Times New Roman"/>
            <w:szCs w:val="24"/>
            <w:lang w:eastAsia="en-US"/>
          </w:rPr>
          <w:br/>
          <w:t>Γ. Επί της επίκαιρης ερώτησης:</w:t>
        </w:r>
        <w:r w:rsidRPr="00971D3E">
          <w:rPr>
            <w:rFonts w:eastAsia="Times New Roman"/>
            <w:szCs w:val="24"/>
            <w:lang w:eastAsia="en-US"/>
          </w:rPr>
          <w:br/>
          <w:t>ΜΑΝΙΑΤΗΣ Ι. , σελ.</w:t>
        </w:r>
        <w:r w:rsidRPr="00971D3E">
          <w:rPr>
            <w:rFonts w:eastAsia="Times New Roman"/>
            <w:szCs w:val="24"/>
            <w:lang w:eastAsia="en-US"/>
          </w:rPr>
          <w:br/>
          <w:t>ΣΤΑΘΑΚΗΣ Γ. , σελ.</w:t>
        </w:r>
        <w:r w:rsidRPr="00971D3E">
          <w:rPr>
            <w:rFonts w:eastAsia="Times New Roman"/>
            <w:szCs w:val="24"/>
            <w:lang w:eastAsia="en-US"/>
          </w:rPr>
          <w:br/>
        </w:r>
        <w:r w:rsidRPr="00971D3E">
          <w:rPr>
            <w:rFonts w:eastAsia="Times New Roman"/>
            <w:szCs w:val="24"/>
            <w:lang w:eastAsia="en-US"/>
          </w:rPr>
          <w:br/>
          <w:t>Δ. Επί της επίκαιρης επερώτησης:</w:t>
        </w:r>
        <w:r w:rsidRPr="00971D3E">
          <w:rPr>
            <w:rFonts w:eastAsia="Times New Roman"/>
            <w:szCs w:val="24"/>
            <w:lang w:eastAsia="en-US"/>
          </w:rPr>
          <w:br/>
          <w:t>ΑΘΑΝΑΣΙΟΥ Χ. , σελ.</w:t>
        </w:r>
        <w:r w:rsidRPr="00971D3E">
          <w:rPr>
            <w:rFonts w:eastAsia="Times New Roman"/>
            <w:szCs w:val="24"/>
            <w:lang w:eastAsia="en-US"/>
          </w:rPr>
          <w:br/>
          <w:t>ΒΙΤΣΑΣ Δ. , σελ.</w:t>
        </w:r>
        <w:r w:rsidRPr="00971D3E">
          <w:rPr>
            <w:rFonts w:eastAsia="Times New Roman"/>
            <w:szCs w:val="24"/>
            <w:lang w:eastAsia="en-US"/>
          </w:rPr>
          <w:br/>
          <w:t>ΒΟΥΛΤΕΨΗ Σ. , σελ.</w:t>
        </w:r>
        <w:r w:rsidRPr="00971D3E">
          <w:rPr>
            <w:rFonts w:eastAsia="Times New Roman"/>
            <w:szCs w:val="24"/>
            <w:lang w:eastAsia="en-US"/>
          </w:rPr>
          <w:br/>
          <w:t>ΘΕΟΧΑΡΟΠΟΥΛΟΣ Α. , σελ.</w:t>
        </w:r>
        <w:r w:rsidRPr="00971D3E">
          <w:rPr>
            <w:rFonts w:eastAsia="Times New Roman"/>
            <w:szCs w:val="24"/>
            <w:lang w:eastAsia="en-US"/>
          </w:rPr>
          <w:br/>
          <w:t>ΚΑΛΑΦΑΤΗΣ Σ. , σελ.</w:t>
        </w:r>
        <w:r w:rsidRPr="00971D3E">
          <w:rPr>
            <w:rFonts w:eastAsia="Times New Roman"/>
            <w:szCs w:val="24"/>
            <w:lang w:eastAsia="en-US"/>
          </w:rPr>
          <w:br/>
          <w:t>ΚΑΜΑΤΕΡΟΣ Η. , σελ.</w:t>
        </w:r>
        <w:r w:rsidRPr="00971D3E">
          <w:rPr>
            <w:rFonts w:eastAsia="Times New Roman"/>
            <w:szCs w:val="24"/>
            <w:lang w:eastAsia="en-US"/>
          </w:rPr>
          <w:br/>
          <w:t>ΚΑΜΜΕΝΟΣ Δ. , σελ.</w:t>
        </w:r>
        <w:r w:rsidRPr="00971D3E">
          <w:rPr>
            <w:rFonts w:eastAsia="Times New Roman"/>
            <w:szCs w:val="24"/>
            <w:lang w:eastAsia="en-US"/>
          </w:rPr>
          <w:br/>
          <w:t>ΚΑΡΡΑΣ Γ. , σελ.</w:t>
        </w:r>
        <w:r w:rsidRPr="00971D3E">
          <w:rPr>
            <w:rFonts w:eastAsia="Times New Roman"/>
            <w:szCs w:val="24"/>
            <w:lang w:eastAsia="en-US"/>
          </w:rPr>
          <w:br/>
          <w:t>ΚΑΣΙΔΙΑΡΗΣ Η. , σελ.</w:t>
        </w:r>
        <w:r w:rsidRPr="00971D3E">
          <w:rPr>
            <w:rFonts w:eastAsia="Times New Roman"/>
            <w:szCs w:val="24"/>
            <w:lang w:eastAsia="en-US"/>
          </w:rPr>
          <w:br/>
          <w:t>ΚΑΤΣΑΦΑΔΟΣ Κ. , σελ.</w:t>
        </w:r>
        <w:r w:rsidRPr="00971D3E">
          <w:rPr>
            <w:rFonts w:eastAsia="Times New Roman"/>
            <w:szCs w:val="24"/>
            <w:lang w:eastAsia="en-US"/>
          </w:rPr>
          <w:br/>
          <w:t>ΚΑΤΣΩΤΗΣ Χ. , σελ.</w:t>
        </w:r>
        <w:r w:rsidRPr="00971D3E">
          <w:rPr>
            <w:rFonts w:eastAsia="Times New Roman"/>
            <w:szCs w:val="24"/>
            <w:lang w:eastAsia="en-US"/>
          </w:rPr>
          <w:br/>
          <w:t>ΚΕΦΑΛΟΓΙΑΝΝΗΣ Ι. , σελ.</w:t>
        </w:r>
        <w:r w:rsidRPr="00971D3E">
          <w:rPr>
            <w:rFonts w:eastAsia="Times New Roman"/>
            <w:szCs w:val="24"/>
            <w:lang w:eastAsia="en-US"/>
          </w:rPr>
          <w:br/>
          <w:t>ΚΙΚΙΛΙΑΣ Β. , σελ.</w:t>
        </w:r>
        <w:r w:rsidRPr="00971D3E">
          <w:rPr>
            <w:rFonts w:eastAsia="Times New Roman"/>
            <w:szCs w:val="24"/>
            <w:lang w:eastAsia="en-US"/>
          </w:rPr>
          <w:br/>
          <w:t>ΚΟΝΣΟΛΑΣ Ε. , σελ.</w:t>
        </w:r>
        <w:r w:rsidRPr="00971D3E">
          <w:rPr>
            <w:rFonts w:eastAsia="Times New Roman"/>
            <w:szCs w:val="24"/>
            <w:lang w:eastAsia="en-US"/>
          </w:rPr>
          <w:br/>
          <w:t>ΜΗΤΑΡΑΚΗΣ Π. , σελ.</w:t>
        </w:r>
        <w:r w:rsidRPr="00971D3E">
          <w:rPr>
            <w:rFonts w:eastAsia="Times New Roman"/>
            <w:szCs w:val="24"/>
            <w:lang w:eastAsia="en-US"/>
          </w:rPr>
          <w:br/>
          <w:t>ΜΟΥΖΑΛΑΣ Γ. , σελ.</w:t>
        </w:r>
        <w:r w:rsidRPr="00971D3E">
          <w:rPr>
            <w:rFonts w:eastAsia="Times New Roman"/>
            <w:szCs w:val="24"/>
            <w:lang w:eastAsia="en-US"/>
          </w:rPr>
          <w:br/>
          <w:t>ΞΥΔΑΚΗΣ Ν. , σελ.</w:t>
        </w:r>
        <w:r w:rsidRPr="00971D3E">
          <w:rPr>
            <w:rFonts w:eastAsia="Times New Roman"/>
            <w:szCs w:val="24"/>
            <w:lang w:eastAsia="en-US"/>
          </w:rPr>
          <w:br/>
          <w:t>ΦΩΤΗΛΑΣ Ι. , σελ.</w:t>
        </w:r>
        <w:r w:rsidRPr="00971D3E">
          <w:rPr>
            <w:rFonts w:eastAsia="Times New Roman"/>
            <w:szCs w:val="24"/>
            <w:lang w:eastAsia="en-US"/>
          </w:rPr>
          <w:br/>
        </w:r>
      </w:ins>
    </w:p>
    <w:p w14:paraId="34994CC6" w14:textId="77777777" w:rsidR="00227385" w:rsidRDefault="00971D3E">
      <w:pPr>
        <w:spacing w:line="600" w:lineRule="auto"/>
        <w:ind w:firstLine="720"/>
        <w:contextualSpacing/>
        <w:jc w:val="center"/>
        <w:rPr>
          <w:rFonts w:eastAsia="Times New Roman"/>
          <w:szCs w:val="24"/>
        </w:rPr>
      </w:pPr>
      <w:r>
        <w:rPr>
          <w:rFonts w:eastAsia="Times New Roman"/>
          <w:szCs w:val="24"/>
        </w:rPr>
        <w:t>ΠΡΑΚΤΙΚΑ ΒΟΥΛΗΣ</w:t>
      </w:r>
    </w:p>
    <w:p w14:paraId="34994CC7" w14:textId="77777777" w:rsidR="00227385" w:rsidRDefault="00971D3E">
      <w:pPr>
        <w:spacing w:line="600" w:lineRule="auto"/>
        <w:ind w:firstLine="720"/>
        <w:contextualSpacing/>
        <w:jc w:val="center"/>
        <w:rPr>
          <w:rFonts w:eastAsia="Times New Roman"/>
          <w:szCs w:val="24"/>
        </w:rPr>
      </w:pPr>
      <w:r>
        <w:rPr>
          <w:rFonts w:eastAsia="Times New Roman"/>
          <w:szCs w:val="24"/>
        </w:rPr>
        <w:t>ΙΖ΄ ΠΕΡΙΟΔΟΣ</w:t>
      </w:r>
    </w:p>
    <w:p w14:paraId="34994CC8" w14:textId="77777777" w:rsidR="00227385" w:rsidRDefault="00971D3E">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34994CC9" w14:textId="77777777" w:rsidR="00227385" w:rsidRDefault="00971D3E">
      <w:pPr>
        <w:spacing w:line="600" w:lineRule="auto"/>
        <w:ind w:firstLine="720"/>
        <w:contextualSpacing/>
        <w:jc w:val="center"/>
        <w:rPr>
          <w:rFonts w:eastAsia="Times New Roman"/>
          <w:szCs w:val="24"/>
        </w:rPr>
      </w:pPr>
      <w:r>
        <w:rPr>
          <w:rFonts w:eastAsia="Times New Roman"/>
          <w:szCs w:val="24"/>
        </w:rPr>
        <w:t>ΣΥΝΟΔΟΣ Α΄</w:t>
      </w:r>
    </w:p>
    <w:p w14:paraId="34994CCA" w14:textId="77777777" w:rsidR="00227385" w:rsidRDefault="00971D3E">
      <w:pPr>
        <w:spacing w:line="600" w:lineRule="auto"/>
        <w:ind w:firstLine="720"/>
        <w:contextualSpacing/>
        <w:jc w:val="center"/>
        <w:rPr>
          <w:rFonts w:eastAsia="Times New Roman"/>
          <w:szCs w:val="24"/>
        </w:rPr>
      </w:pPr>
      <w:r>
        <w:rPr>
          <w:rFonts w:eastAsia="Times New Roman"/>
          <w:szCs w:val="24"/>
        </w:rPr>
        <w:t>ΣΥΝΕΔΡΙΑΣΗ Σ΄</w:t>
      </w:r>
    </w:p>
    <w:p w14:paraId="34994CCB" w14:textId="77777777" w:rsidR="00227385" w:rsidRDefault="00971D3E">
      <w:pPr>
        <w:spacing w:line="600" w:lineRule="auto"/>
        <w:ind w:firstLine="720"/>
        <w:contextualSpacing/>
        <w:jc w:val="center"/>
        <w:rPr>
          <w:rFonts w:eastAsia="Times New Roman"/>
          <w:szCs w:val="24"/>
        </w:rPr>
      </w:pPr>
      <w:r>
        <w:rPr>
          <w:rFonts w:eastAsia="Times New Roman"/>
          <w:szCs w:val="24"/>
        </w:rPr>
        <w:t>Παρασκευή 30 Σεπτεμβρίου 2016</w:t>
      </w:r>
    </w:p>
    <w:p w14:paraId="34994CCC"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Αθήνα, σήμερα στις 30 Σεπτεμβρίου 2016, ημέρα Παρασκευή και ώρα 10.11΄ συνήλθε στην Αίθουσα των συνεδριάσεων του Βουλευτηρίου η Βουλή σε ολομέλεια για να συνεδριάσει υπό την προεδρία της Γ΄ Αντιπροέδρου αυτής κ. </w:t>
      </w:r>
      <w:r w:rsidRPr="00D865BE">
        <w:rPr>
          <w:rFonts w:eastAsia="Times New Roman"/>
          <w:b/>
          <w:szCs w:val="24"/>
        </w:rPr>
        <w:t>ΑΝΑΣΤΑΣΙΑΣ ΧΡΙΣΤΟΔΟΥΛΟΠΟΥΛΟΥ</w:t>
      </w:r>
      <w:r>
        <w:rPr>
          <w:rFonts w:eastAsia="Times New Roman"/>
          <w:szCs w:val="24"/>
        </w:rPr>
        <w:t>.</w:t>
      </w:r>
    </w:p>
    <w:p w14:paraId="34994CCD" w14:textId="77777777" w:rsidR="00227385" w:rsidRDefault="00971D3E">
      <w:pPr>
        <w:spacing w:line="600" w:lineRule="auto"/>
        <w:ind w:firstLine="720"/>
        <w:contextualSpacing/>
        <w:jc w:val="both"/>
        <w:rPr>
          <w:rFonts w:eastAsia="Times New Roman"/>
          <w:szCs w:val="24"/>
        </w:rPr>
      </w:pPr>
      <w:r>
        <w:rPr>
          <w:rFonts w:eastAsia="Times New Roman"/>
          <w:b/>
          <w:bCs/>
        </w:rPr>
        <w:t>ΠΡΟΕΔΡΕΥΟΥΣΑ (</w:t>
      </w:r>
      <w:r>
        <w:rPr>
          <w:rFonts w:eastAsia="Times New Roman"/>
          <w:b/>
          <w:bCs/>
        </w:rPr>
        <w:t xml:space="preserve">Αναστασία Χριστοδουλοπούλου): </w:t>
      </w:r>
      <w:r>
        <w:rPr>
          <w:rFonts w:eastAsia="Times New Roman"/>
          <w:szCs w:val="24"/>
        </w:rPr>
        <w:t>Κυρίες και κύριοι συνάδελφοι, αρχίζει η συνεδρίαση.</w:t>
      </w:r>
    </w:p>
    <w:p w14:paraId="34994CCE"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Εισερχόμαστε στη συζήτηση των </w:t>
      </w:r>
    </w:p>
    <w:p w14:paraId="34994CCF" w14:textId="77777777" w:rsidR="00227385" w:rsidRDefault="00971D3E">
      <w:pPr>
        <w:spacing w:line="600" w:lineRule="auto"/>
        <w:ind w:firstLine="720"/>
        <w:contextualSpacing/>
        <w:jc w:val="center"/>
        <w:rPr>
          <w:rFonts w:eastAsia="Times New Roman"/>
          <w:b/>
          <w:szCs w:val="24"/>
        </w:rPr>
      </w:pPr>
      <w:r w:rsidRPr="00D865BE">
        <w:rPr>
          <w:rFonts w:eastAsia="Times New Roman"/>
          <w:b/>
          <w:szCs w:val="24"/>
        </w:rPr>
        <w:lastRenderedPageBreak/>
        <w:t>ΕΠΙΚΑΙΡΩΝ ΕΡΩΤΗΣΕΩΝ</w:t>
      </w:r>
    </w:p>
    <w:p w14:paraId="34994CD0" w14:textId="77777777" w:rsidR="00227385" w:rsidRDefault="00971D3E">
      <w:pPr>
        <w:spacing w:line="600" w:lineRule="auto"/>
        <w:ind w:firstLine="720"/>
        <w:contextualSpacing/>
        <w:jc w:val="both"/>
        <w:rPr>
          <w:rFonts w:eastAsia="Times New Roman"/>
          <w:szCs w:val="24"/>
        </w:rPr>
      </w:pPr>
      <w:r>
        <w:rPr>
          <w:rFonts w:eastAsia="Times New Roman"/>
          <w:szCs w:val="24"/>
        </w:rPr>
        <w:t>Σ</w:t>
      </w:r>
      <w:r>
        <w:rPr>
          <w:rFonts w:eastAsia="Times New Roman"/>
          <w:szCs w:val="24"/>
        </w:rPr>
        <w:t>ύμφωνα με το έγγραφο της Γενικής Γραμματείας της Κυβέρνησης, λόγω απουσίας του αρμόδιου Υπουργού στο εξωτερικό, του κ. Πετ</w:t>
      </w:r>
      <w:r>
        <w:rPr>
          <w:rFonts w:eastAsia="Times New Roman"/>
          <w:szCs w:val="24"/>
        </w:rPr>
        <w:t>ρόπουλου</w:t>
      </w:r>
      <w:r>
        <w:rPr>
          <w:rFonts w:eastAsia="Times New Roman"/>
          <w:szCs w:val="24"/>
        </w:rPr>
        <w:t>,</w:t>
      </w:r>
      <w:r w:rsidRPr="00880E85">
        <w:rPr>
          <w:rFonts w:eastAsia="Times New Roman"/>
          <w:szCs w:val="24"/>
        </w:rPr>
        <w:t xml:space="preserve"> </w:t>
      </w:r>
      <w:r>
        <w:rPr>
          <w:rFonts w:eastAsia="Times New Roman"/>
          <w:szCs w:val="24"/>
        </w:rPr>
        <w:t>δεν θα συζητηθούν</w:t>
      </w:r>
      <w:r>
        <w:rPr>
          <w:rFonts w:eastAsia="Times New Roman"/>
          <w:szCs w:val="24"/>
        </w:rPr>
        <w:t xml:space="preserve"> οι εξής ερωτήσεις: </w:t>
      </w:r>
    </w:p>
    <w:p w14:paraId="34994CD1"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με αριθμό 1330/27-9-2016 επίκαιρη ερώτηση πρώτου κύκλου του Βουλευτή Εύβοιας του Συνασπισμού Ριζοσπαστικής Αριστεράς κ. </w:t>
      </w:r>
      <w:r>
        <w:rPr>
          <w:rFonts w:eastAsia="Times New Roman" w:cs="Times New Roman"/>
          <w:bCs/>
          <w:szCs w:val="24"/>
        </w:rPr>
        <w:t>Γεωργίου Ακριώτη</w:t>
      </w:r>
      <w:r>
        <w:rPr>
          <w:rFonts w:eastAsia="Times New Roman" w:cs="Times New Roman"/>
          <w:b/>
          <w:szCs w:val="24"/>
        </w:rPr>
        <w:t xml:space="preserve"> </w:t>
      </w:r>
      <w:r>
        <w:rPr>
          <w:rFonts w:eastAsia="Times New Roman" w:cs="Times New Roman"/>
          <w:szCs w:val="24"/>
        </w:rPr>
        <w:t>προς τον Υπουργό</w:t>
      </w:r>
      <w:r>
        <w:rPr>
          <w:rFonts w:eastAsia="Times New Roman" w:cs="Times New Roman"/>
          <w:bCs/>
          <w:szCs w:val="24"/>
        </w:rPr>
        <w:t xml:space="preserve"> Εργασίας, Κοινωνικής Ασφάλισης και Κοινωνικής </w:t>
      </w:r>
      <w:r>
        <w:rPr>
          <w:rFonts w:eastAsia="Times New Roman" w:cs="Times New Roman"/>
          <w:bCs/>
          <w:szCs w:val="24"/>
        </w:rPr>
        <w:t>Αλληλεγγύης,</w:t>
      </w:r>
      <w:r>
        <w:rPr>
          <w:rFonts w:eastAsia="Times New Roman" w:cs="Times New Roman"/>
          <w:szCs w:val="24"/>
        </w:rPr>
        <w:t xml:space="preserve"> σχετικά με την αύξηση ορίου για τον συμψηφισμό οφειλών των ασφαλισμένων του ΟΓΑ.</w:t>
      </w:r>
    </w:p>
    <w:p w14:paraId="34994CD2"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Η έβδομη με αριθμό 1299/20-9-2016 επίκαιρη ερώτηση δεύτερου κύκλου του Βουλευτή Ηρακλείου της Δημοκρατικής Συμπαράταξης ΠΑΣΟΚ– 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b/>
          <w:szCs w:val="24"/>
        </w:rPr>
        <w:t xml:space="preserve"> </w:t>
      </w:r>
      <w:r>
        <w:rPr>
          <w:rFonts w:eastAsia="Times New Roman" w:cs="Times New Roman"/>
          <w:szCs w:val="24"/>
        </w:rPr>
        <w:t>προς</w:t>
      </w:r>
      <w:r>
        <w:rPr>
          <w:rFonts w:eastAsia="Times New Roman" w:cs="Times New Roman"/>
          <w:szCs w:val="24"/>
        </w:rPr>
        <w:t xml:space="preserve"> τον Υπουργό</w:t>
      </w:r>
      <w:r>
        <w:rPr>
          <w:rFonts w:eastAsia="Times New Roman" w:cs="Times New Roman"/>
          <w:b/>
          <w:szCs w:val="24"/>
        </w:rPr>
        <w:t xml:space="preserve">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σχετικά </w:t>
      </w:r>
      <w:r>
        <w:rPr>
          <w:rFonts w:eastAsia="Times New Roman" w:cs="Times New Roman"/>
          <w:szCs w:val="24"/>
        </w:rPr>
        <w:t xml:space="preserve">με </w:t>
      </w:r>
      <w:r>
        <w:rPr>
          <w:rFonts w:eastAsia="Times New Roman" w:cs="Times New Roman"/>
          <w:szCs w:val="24"/>
        </w:rPr>
        <w:t xml:space="preserve">το </w:t>
      </w:r>
      <w:r>
        <w:rPr>
          <w:rFonts w:eastAsia="Times New Roman" w:cs="Times New Roman"/>
          <w:szCs w:val="24"/>
        </w:rPr>
        <w:t>«</w:t>
      </w:r>
      <w:r>
        <w:rPr>
          <w:rFonts w:eastAsia="Times New Roman" w:cs="Times New Roman"/>
          <w:szCs w:val="24"/>
        </w:rPr>
        <w:t>πάγωμα</w:t>
      </w:r>
      <w:r>
        <w:rPr>
          <w:rFonts w:eastAsia="Times New Roman" w:cs="Times New Roman"/>
          <w:szCs w:val="24"/>
        </w:rPr>
        <w:t>»</w:t>
      </w:r>
      <w:r>
        <w:rPr>
          <w:rFonts w:eastAsia="Times New Roman" w:cs="Times New Roman"/>
          <w:szCs w:val="24"/>
        </w:rPr>
        <w:t xml:space="preserve"> των ληξιπρόθεσμων οφειλών σε ΟΑΕΕ και ΕΤΑΑ.</w:t>
      </w:r>
    </w:p>
    <w:p w14:paraId="34994CD3"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Λόγω κωλύματος των ερωτώντων Βουλευτών, δ</w:t>
      </w:r>
      <w:r>
        <w:rPr>
          <w:rFonts w:eastAsia="Times New Roman" w:cs="Times New Roman"/>
          <w:szCs w:val="24"/>
        </w:rPr>
        <w:t>εν θα συζητηθούν</w:t>
      </w:r>
      <w:r>
        <w:rPr>
          <w:rFonts w:eastAsia="Times New Roman" w:cs="Times New Roman"/>
          <w:szCs w:val="24"/>
        </w:rPr>
        <w:t xml:space="preserve"> οι εξής ερωτήσεις</w:t>
      </w:r>
      <w:r>
        <w:rPr>
          <w:rFonts w:eastAsia="Times New Roman" w:cs="Times New Roman"/>
          <w:szCs w:val="24"/>
        </w:rPr>
        <w:t>:</w:t>
      </w:r>
    </w:p>
    <w:p w14:paraId="34994CD4"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Η δεύτερη με αριθμό 1333/27-9-2016 επίκα</w:t>
      </w:r>
      <w:r>
        <w:rPr>
          <w:rFonts w:eastAsia="Times New Roman" w:cs="Times New Roman"/>
          <w:szCs w:val="24"/>
        </w:rPr>
        <w:t xml:space="preserve">ιρη ερώτηση πρώτου κύκλου του Βουλευτή Α΄ Θεσσαλονίκης της Νέας Δημοκρατίας κ. </w:t>
      </w:r>
      <w:r>
        <w:rPr>
          <w:rFonts w:eastAsia="Times New Roman" w:cs="Times New Roman"/>
          <w:bCs/>
          <w:szCs w:val="24"/>
        </w:rPr>
        <w:t>Σταύρου Καλαφάτη</w:t>
      </w:r>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Υποδομών, Μεταφορών και Δικτύων,</w:t>
      </w:r>
      <w:r>
        <w:rPr>
          <w:rFonts w:eastAsia="Times New Roman" w:cs="Times New Roman"/>
          <w:b/>
          <w:bCs/>
          <w:szCs w:val="24"/>
        </w:rPr>
        <w:t xml:space="preserve"> </w:t>
      </w:r>
      <w:r>
        <w:rPr>
          <w:rFonts w:eastAsia="Times New Roman" w:cs="Times New Roman"/>
          <w:szCs w:val="24"/>
        </w:rPr>
        <w:t>σχετικά με την επίσχεση εργασίας των εργαζομένων στον Οργανισμό Αστικών Συγκοινωνιών Θεσσαλονίκης (ΟΑΣΘ).</w:t>
      </w:r>
      <w:r w:rsidDel="00A669E4">
        <w:rPr>
          <w:rFonts w:eastAsia="Times New Roman" w:cs="Times New Roman"/>
          <w:szCs w:val="24"/>
        </w:rPr>
        <w:t xml:space="preserve"> </w:t>
      </w:r>
    </w:p>
    <w:p w14:paraId="34994CD5"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Η έκτη με αριθμό 1328/26-9-2016 επίκαιρη ερώτηση πρώτου κύκλου του Βουλευτή A΄ Θεσσαλονίκης της Ένωσης Κεντρώων κ. </w:t>
      </w:r>
      <w:r>
        <w:rPr>
          <w:rFonts w:eastAsia="Times New Roman" w:cs="Times New Roman"/>
          <w:bCs/>
          <w:szCs w:val="24"/>
        </w:rPr>
        <w:t xml:space="preserve">Ιωάννη </w:t>
      </w:r>
      <w:proofErr w:type="spellStart"/>
      <w:r>
        <w:rPr>
          <w:rFonts w:eastAsia="Times New Roman" w:cs="Times New Roman"/>
          <w:bCs/>
          <w:szCs w:val="24"/>
        </w:rPr>
        <w:t>Σαρίδη</w:t>
      </w:r>
      <w:proofErr w:type="spellEnd"/>
      <w:r>
        <w:rPr>
          <w:rFonts w:eastAsia="Times New Roman" w:cs="Times New Roman"/>
          <w:szCs w:val="24"/>
        </w:rPr>
        <w:t xml:space="preserve"> προς τον Υπουργό </w:t>
      </w:r>
      <w:r>
        <w:rPr>
          <w:rFonts w:eastAsia="Times New Roman" w:cs="Times New Roman"/>
          <w:bCs/>
          <w:szCs w:val="24"/>
        </w:rPr>
        <w:t>Πολιτισμού και Αθλητισμού,</w:t>
      </w:r>
      <w:r>
        <w:rPr>
          <w:rFonts w:eastAsia="Times New Roman" w:cs="Times New Roman"/>
          <w:szCs w:val="24"/>
        </w:rPr>
        <w:t xml:space="preserve"> σχετικά με τη δημόσια διαβούλευση για την </w:t>
      </w:r>
      <w:proofErr w:type="spellStart"/>
      <w:r>
        <w:rPr>
          <w:rFonts w:eastAsia="Times New Roman" w:cs="Times New Roman"/>
          <w:szCs w:val="24"/>
        </w:rPr>
        <w:t>αναοριοθέτηση</w:t>
      </w:r>
      <w:proofErr w:type="spellEnd"/>
      <w:r>
        <w:rPr>
          <w:rFonts w:eastAsia="Times New Roman" w:cs="Times New Roman"/>
          <w:szCs w:val="24"/>
        </w:rPr>
        <w:t xml:space="preserve"> της Βέροιας.</w:t>
      </w:r>
    </w:p>
    <w:p w14:paraId="34994CD6"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Επίσης, δ</w:t>
      </w:r>
      <w:r>
        <w:rPr>
          <w:rFonts w:eastAsia="Times New Roman" w:cs="Times New Roman"/>
          <w:szCs w:val="24"/>
        </w:rPr>
        <w:t>εν</w:t>
      </w:r>
      <w:r>
        <w:rPr>
          <w:rFonts w:eastAsia="Times New Roman" w:cs="Times New Roman"/>
          <w:szCs w:val="24"/>
        </w:rPr>
        <w:t xml:space="preserve"> θα</w:t>
      </w:r>
      <w:r>
        <w:rPr>
          <w:rFonts w:eastAsia="Times New Roman" w:cs="Times New Roman"/>
          <w:szCs w:val="24"/>
        </w:rPr>
        <w:t xml:space="preserve"> συζητηθεί</w:t>
      </w:r>
      <w:r>
        <w:rPr>
          <w:rFonts w:eastAsia="Times New Roman" w:cs="Times New Roman"/>
          <w:szCs w:val="24"/>
        </w:rPr>
        <w:t>,</w:t>
      </w:r>
      <w:r>
        <w:rPr>
          <w:rFonts w:eastAsia="Times New Roman" w:cs="Times New Roman"/>
          <w:szCs w:val="24"/>
        </w:rPr>
        <w:t xml:space="preserve"> σε συνεννόηση της ερωτώσας Βουλευτού με τον αρμόδιο Αναπληρωτή Υπουργό</w:t>
      </w:r>
      <w:r>
        <w:rPr>
          <w:rFonts w:eastAsia="Times New Roman" w:cs="Times New Roman"/>
          <w:szCs w:val="24"/>
        </w:rPr>
        <w:t>,</w:t>
      </w:r>
      <w:r>
        <w:rPr>
          <w:rFonts w:eastAsia="Times New Roman" w:cs="Times New Roman"/>
          <w:szCs w:val="24"/>
        </w:rPr>
        <w:t xml:space="preserve"> η έκτη με αριθμό 1279/19-9-2016 επίκαιρη ερώτηση δεύτερου κύκλου της Βουλευτού Καστοριάς της Νέας Δημοκρατίας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Μαρίας Αντωνίου</w:t>
      </w:r>
      <w:r>
        <w:rPr>
          <w:rFonts w:eastAsia="Times New Roman" w:cs="Times New Roman"/>
          <w:szCs w:val="24"/>
        </w:rPr>
        <w:t xml:space="preserve"> προς τον Υπουργό </w:t>
      </w:r>
      <w:r>
        <w:rPr>
          <w:rFonts w:eastAsia="Times New Roman" w:cs="Times New Roman"/>
          <w:bCs/>
          <w:szCs w:val="24"/>
        </w:rPr>
        <w:t>Παιδείας, Έρευνας και Θρησ</w:t>
      </w:r>
      <w:r>
        <w:rPr>
          <w:rFonts w:eastAsia="Times New Roman" w:cs="Times New Roman"/>
          <w:bCs/>
          <w:szCs w:val="24"/>
        </w:rPr>
        <w:t>κευμάτων,</w:t>
      </w:r>
      <w:r>
        <w:rPr>
          <w:rFonts w:eastAsia="Times New Roman" w:cs="Times New Roman"/>
          <w:b/>
          <w:bCs/>
          <w:szCs w:val="24"/>
        </w:rPr>
        <w:t xml:space="preserve"> </w:t>
      </w:r>
      <w:r>
        <w:rPr>
          <w:rFonts w:eastAsia="Times New Roman" w:cs="Times New Roman"/>
          <w:szCs w:val="24"/>
        </w:rPr>
        <w:t xml:space="preserve">σχετικά με την ανάγκη άμεσης κατάθεσης της </w:t>
      </w:r>
      <w:r>
        <w:rPr>
          <w:rFonts w:eastAsia="Times New Roman" w:cs="Times New Roman"/>
          <w:szCs w:val="24"/>
        </w:rPr>
        <w:t>σ</w:t>
      </w:r>
      <w:r>
        <w:rPr>
          <w:rFonts w:eastAsia="Times New Roman" w:cs="Times New Roman"/>
          <w:szCs w:val="24"/>
        </w:rPr>
        <w:t xml:space="preserve">ύμβασης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ημοσίου με την Ευρωπαϊκή Τράπεζα Επενδύσεων (</w:t>
      </w:r>
      <w:proofErr w:type="spellStart"/>
      <w:r>
        <w:rPr>
          <w:rFonts w:eastAsia="Times New Roman" w:cs="Times New Roman"/>
          <w:szCs w:val="24"/>
        </w:rPr>
        <w:t>ΕΤΕπ</w:t>
      </w:r>
      <w:proofErr w:type="spellEnd"/>
      <w:r>
        <w:rPr>
          <w:rFonts w:eastAsia="Times New Roman" w:cs="Times New Roman"/>
          <w:szCs w:val="24"/>
        </w:rPr>
        <w:t>) για τη χρηματοδότηση της έρευνας.</w:t>
      </w:r>
    </w:p>
    <w:p w14:paraId="34994CD7"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w:t>
      </w:r>
      <w:r>
        <w:rPr>
          <w:rFonts w:eastAsia="Times New Roman" w:cs="Times New Roman"/>
          <w:szCs w:val="24"/>
        </w:rPr>
        <w:t>συζητηθεί</w:t>
      </w:r>
      <w:r>
        <w:rPr>
          <w:rFonts w:eastAsia="Times New Roman" w:cs="Times New Roman"/>
          <w:szCs w:val="24"/>
        </w:rPr>
        <w:t xml:space="preserve"> </w:t>
      </w:r>
      <w:r>
        <w:rPr>
          <w:rFonts w:eastAsia="Times New Roman" w:cs="Times New Roman"/>
          <w:szCs w:val="24"/>
        </w:rPr>
        <w:t>η τέταρτη με αριθμό 1326/26-9-2016 επίκαιρη ερώτηση πρώτου κύκλου του Βουλευτή Αρ</w:t>
      </w:r>
      <w:r>
        <w:rPr>
          <w:rFonts w:eastAsia="Times New Roman" w:cs="Times New Roman"/>
          <w:szCs w:val="24"/>
        </w:rPr>
        <w:t xml:space="preserve">γολίδας της Δημοκρατικής Συμπαράταξης ΠΑΣΟΚ-ΔΗΜΑΡ κ. Ιωάννη Μανιάτη προς τον Υπουργό Οικονομίας, Ανάπτυξης και Τουρισμού, σχετικά με την αξιοποίηση του πακέτου </w:t>
      </w:r>
      <w:proofErr w:type="spellStart"/>
      <w:r>
        <w:rPr>
          <w:rFonts w:eastAsia="Times New Roman" w:cs="Times New Roman"/>
          <w:szCs w:val="24"/>
        </w:rPr>
        <w:t>Γιούνκερ</w:t>
      </w:r>
      <w:proofErr w:type="spellEnd"/>
      <w:r>
        <w:rPr>
          <w:rFonts w:eastAsia="Times New Roman" w:cs="Times New Roman"/>
          <w:szCs w:val="24"/>
        </w:rPr>
        <w:t xml:space="preserve"> στην Ελλάδα.</w:t>
      </w:r>
    </w:p>
    <w:p w14:paraId="34994CD8"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Στην ερώτηση θα απαντήσει ο Υπουργός κ. Γεώργιος Σταθάκης.</w:t>
      </w:r>
    </w:p>
    <w:p w14:paraId="34994CD9"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Κύριε Μανιάτη, </w:t>
      </w:r>
      <w:r>
        <w:rPr>
          <w:rFonts w:eastAsia="Times New Roman" w:cs="Times New Roman"/>
          <w:szCs w:val="24"/>
        </w:rPr>
        <w:t>έχετε δύο λεπτά για να αναπτύξετε την ερώτησή σας.</w:t>
      </w:r>
    </w:p>
    <w:p w14:paraId="34994CDA"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Ευχαριστώ πολύ, κυρία Πρόεδρε.</w:t>
      </w:r>
    </w:p>
    <w:p w14:paraId="34994CDB"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Χαίρομαι που ο κύριος Υπουργός είναι εδώ για να συζητήσουμε ένα θέμα, το οποίο αναμφισβήτητα απασχολεί όλη την ελληνική κοινωνία και σχετίζεται με την πρόοδ</w:t>
      </w:r>
      <w:r>
        <w:rPr>
          <w:rFonts w:eastAsia="Times New Roman" w:cs="Times New Roman"/>
          <w:szCs w:val="24"/>
        </w:rPr>
        <w:t xml:space="preserve">ο του λεγόμενου πακέτου </w:t>
      </w:r>
      <w:proofErr w:type="spellStart"/>
      <w:r>
        <w:rPr>
          <w:rFonts w:eastAsia="Times New Roman" w:cs="Times New Roman"/>
          <w:szCs w:val="24"/>
        </w:rPr>
        <w:t>Γιούνκερ</w:t>
      </w:r>
      <w:proofErr w:type="spellEnd"/>
      <w:r>
        <w:rPr>
          <w:rFonts w:eastAsia="Times New Roman" w:cs="Times New Roman"/>
          <w:szCs w:val="24"/>
        </w:rPr>
        <w:t>.</w:t>
      </w:r>
    </w:p>
    <w:p w14:paraId="34994CDC"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στην ερώτηση που σας κατέθεσα είχα ένα απόσπασμα από την ομιλία του κ. </w:t>
      </w:r>
      <w:proofErr w:type="spellStart"/>
      <w:r>
        <w:rPr>
          <w:rFonts w:eastAsia="Times New Roman" w:cs="Times New Roman"/>
          <w:szCs w:val="24"/>
        </w:rPr>
        <w:t>Γιούνκερ</w:t>
      </w:r>
      <w:proofErr w:type="spellEnd"/>
      <w:r>
        <w:rPr>
          <w:rFonts w:eastAsia="Times New Roman" w:cs="Times New Roman"/>
          <w:szCs w:val="24"/>
        </w:rPr>
        <w:t xml:space="preserve"> στο Ευρωκοινοβούλιο πριν λίγες μόλις εβδομάδες. Ο Πρόεδρος, λοιπόν, της Ευρωπαϊκής Επιτροπής είπε τα ακόλουθα στην ομιλία του, </w:t>
      </w:r>
      <w:r>
        <w:rPr>
          <w:rFonts w:eastAsia="Times New Roman" w:cs="Times New Roman"/>
          <w:szCs w:val="24"/>
        </w:rPr>
        <w:t xml:space="preserve">απευθυνόμενος στους Ευρωβουλευτές: «Από τον ένα χρόνο εφαρμογής του πακέτου </w:t>
      </w:r>
      <w:proofErr w:type="spellStart"/>
      <w:r>
        <w:rPr>
          <w:rFonts w:eastAsia="Times New Roman" w:cs="Times New Roman"/>
          <w:szCs w:val="24"/>
        </w:rPr>
        <w:t>Γιούνκερ</w:t>
      </w:r>
      <w:proofErr w:type="spellEnd"/>
      <w:r>
        <w:rPr>
          <w:rFonts w:eastAsia="Times New Roman" w:cs="Times New Roman"/>
          <w:szCs w:val="24"/>
        </w:rPr>
        <w:t xml:space="preserve"> σε όλη την Ευρώπη, από τη Λετονία μέχρι το Λουξεμβούργο» -έτσι </w:t>
      </w:r>
      <w:r>
        <w:rPr>
          <w:rFonts w:eastAsia="Times New Roman" w:cs="Times New Roman"/>
          <w:szCs w:val="24"/>
        </w:rPr>
        <w:lastRenderedPageBreak/>
        <w:t>ακριβώς είπε- «έχουν επενδυθεί 116 δισεκατομμύρια ευρώ, έχουν δοθεί διακόσιες χιλιάδες δάνεια σε μικρομεσαίε</w:t>
      </w:r>
      <w:r>
        <w:rPr>
          <w:rFonts w:eastAsia="Times New Roman" w:cs="Times New Roman"/>
          <w:szCs w:val="24"/>
        </w:rPr>
        <w:t>ς επιχειρήσεις και νεοφυείς επιχειρήσεις και έχουν δημιουργηθεί εκατό χιλιάδες νέες θέσεις εργασίας».</w:t>
      </w:r>
    </w:p>
    <w:p w14:paraId="34994CDD"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Είναι προφανές, λοιπόν, ότι είναι εύλογο το ερώτημα πόσα από αυτά τα 116 δισεκατομμύρια έχουν επενδυθεί στην Ελλάδα. Εάν κανείς θελήσει να κάνει μια πολύ </w:t>
      </w:r>
      <w:r>
        <w:rPr>
          <w:rFonts w:eastAsia="Times New Roman" w:cs="Times New Roman"/>
          <w:szCs w:val="24"/>
        </w:rPr>
        <w:t>απλή -απλοϊκή, θα μπορούσε να πει κάποιος- αναγωγή, εάν θεωρήσουμε ότι η ελληνική οικονομία αποτελεί, ας πούμε, το 2% της ευρωπαϊκής οικονομίας, για να φτάσουμε τον μέσο όρο απορροφήσεων αυτών των 116 δισεκατομμυρίων, θα έπρεπε στη χώρα μας να έχουν επενδυ</w:t>
      </w:r>
      <w:r>
        <w:rPr>
          <w:rFonts w:eastAsia="Times New Roman" w:cs="Times New Roman"/>
          <w:szCs w:val="24"/>
        </w:rPr>
        <w:t xml:space="preserve">θεί από το πακέτο </w:t>
      </w:r>
      <w:proofErr w:type="spellStart"/>
      <w:r>
        <w:rPr>
          <w:rFonts w:eastAsia="Times New Roman" w:cs="Times New Roman"/>
          <w:szCs w:val="24"/>
        </w:rPr>
        <w:t>Γιούνκερ</w:t>
      </w:r>
      <w:proofErr w:type="spellEnd"/>
      <w:r>
        <w:rPr>
          <w:rFonts w:eastAsia="Times New Roman" w:cs="Times New Roman"/>
          <w:szCs w:val="24"/>
        </w:rPr>
        <w:t xml:space="preserve"> πάνω από 2 δισεκατομμύρια, σήμερα που μιλάμε, γύρω στα 2,5 δισεκατομμύρια και αυτό το λέω πάντα με βάση τον μέσο όρο, όχι τις πρώτες θέσεις. Αντίστοιχα, θα έπρεπε να έχουν δοθεί τέσσερις-πέντε χιλιάδες δάνεια σε μικρομεσαίες επιχ</w:t>
      </w:r>
      <w:r>
        <w:rPr>
          <w:rFonts w:eastAsia="Times New Roman" w:cs="Times New Roman"/>
          <w:szCs w:val="24"/>
        </w:rPr>
        <w:t>ειρήσεις ή να έχουν δημιουργηθεί κάποιες χιλιάδες θέσεις εργασίας.</w:t>
      </w:r>
    </w:p>
    <w:p w14:paraId="34994CDE"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τον Δεκέμβρη του 2014 είχε καταθέσει η τότε ελληνική </w:t>
      </w:r>
      <w:r>
        <w:rPr>
          <w:rFonts w:eastAsia="Times New Roman" w:cs="Times New Roman"/>
          <w:szCs w:val="24"/>
        </w:rPr>
        <w:t>κ</w:t>
      </w:r>
      <w:r>
        <w:rPr>
          <w:rFonts w:eastAsia="Times New Roman" w:cs="Times New Roman"/>
          <w:szCs w:val="24"/>
        </w:rPr>
        <w:t xml:space="preserve">υβέρνηση και είχε αναρτηθεί στον επίσημο </w:t>
      </w:r>
      <w:proofErr w:type="spellStart"/>
      <w:r>
        <w:rPr>
          <w:rFonts w:eastAsia="Times New Roman" w:cs="Times New Roman"/>
          <w:szCs w:val="24"/>
        </w:rPr>
        <w:t>ιστότοπο</w:t>
      </w:r>
      <w:proofErr w:type="spellEnd"/>
      <w:r>
        <w:rPr>
          <w:rFonts w:eastAsia="Times New Roman" w:cs="Times New Roman"/>
          <w:szCs w:val="24"/>
        </w:rPr>
        <w:t xml:space="preserve"> της Ευρωπαϊκής Επιτροπής μια πλήρης πρόταση της Ελληνικής Δημοκρατίας </w:t>
      </w:r>
      <w:r>
        <w:rPr>
          <w:rFonts w:eastAsia="Times New Roman" w:cs="Times New Roman"/>
          <w:szCs w:val="24"/>
        </w:rPr>
        <w:t xml:space="preserve">για </w:t>
      </w:r>
      <w:proofErr w:type="spellStart"/>
      <w:r>
        <w:rPr>
          <w:rFonts w:eastAsia="Times New Roman" w:cs="Times New Roman"/>
          <w:szCs w:val="24"/>
        </w:rPr>
        <w:t>εκατόν</w:t>
      </w:r>
      <w:proofErr w:type="spellEnd"/>
      <w:r>
        <w:rPr>
          <w:rFonts w:eastAsia="Times New Roman" w:cs="Times New Roman"/>
          <w:szCs w:val="24"/>
        </w:rPr>
        <w:t xml:space="preserve"> εβδομήντα τέσσερα προγράμματα συνολικού προϋπολογισμού 41,5 δισεκατομμυρίων.</w:t>
      </w:r>
    </w:p>
    <w:p w14:paraId="34994CDF"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Αυτό, λοιπόν, που έχει σημασία -και αυτή είναι η ερώτηση- σ</w:t>
      </w:r>
      <w:r>
        <w:rPr>
          <w:rFonts w:eastAsia="Times New Roman" w:cs="Times New Roman"/>
          <w:szCs w:val="24"/>
        </w:rPr>
        <w:t>ε</w:t>
      </w:r>
      <w:r>
        <w:rPr>
          <w:rFonts w:eastAsia="Times New Roman" w:cs="Times New Roman"/>
          <w:szCs w:val="24"/>
        </w:rPr>
        <w:t xml:space="preserve"> αυτό το πρώτο στάδιο είναι το εξής: Είναι γνωστό ότι η Κυβέρνησή σας ανέστειλε την υποβολή των προγραμμάτων αυτών.</w:t>
      </w:r>
    </w:p>
    <w:p w14:paraId="34994CE0"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Ερώτηση, λοιπόν, πρώτη, για πόσο χρονικό διάστημα αναστείλατε, δεύτερον, πότε </w:t>
      </w:r>
      <w:proofErr w:type="spellStart"/>
      <w:r>
        <w:rPr>
          <w:rFonts w:eastAsia="Times New Roman" w:cs="Times New Roman"/>
          <w:szCs w:val="24"/>
        </w:rPr>
        <w:t>επανυποβάλατε</w:t>
      </w:r>
      <w:proofErr w:type="spellEnd"/>
      <w:r>
        <w:rPr>
          <w:rFonts w:eastAsia="Times New Roman" w:cs="Times New Roman"/>
          <w:szCs w:val="24"/>
        </w:rPr>
        <w:t xml:space="preserve">, τρίτο ερώτημα, ποιες αλλαγές κάνατε στο </w:t>
      </w:r>
      <w:r>
        <w:rPr>
          <w:rFonts w:eastAsia="Times New Roman" w:cs="Times New Roman"/>
          <w:szCs w:val="24"/>
        </w:rPr>
        <w:t>ενδιάμεσο –άρα, για τον χρόνο που χάθηκε- και τέταρτον, πού βρισκόμαστε σήμερα, έτσι ώστε στη δευτερολογία να μας δοθεί η δυνατότητα να απαντήσουμε.</w:t>
      </w:r>
    </w:p>
    <w:p w14:paraId="34994CE1"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34994CE2"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κύριε Μανιάτη.</w:t>
      </w:r>
    </w:p>
    <w:p w14:paraId="34994CE3"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w:t>
      </w:r>
      <w:r>
        <w:rPr>
          <w:rFonts w:eastAsia="Times New Roman" w:cs="Times New Roman"/>
          <w:szCs w:val="24"/>
        </w:rPr>
        <w:t>τε τον λόγο για τρία λεπτά.</w:t>
      </w:r>
    </w:p>
    <w:p w14:paraId="34994CE4"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ΣΤΑΘΑΚΗΣ (Υπουργός Οικονομίας, Ανάπτυξης και Τουρισμού):</w:t>
      </w:r>
      <w:r>
        <w:rPr>
          <w:rFonts w:eastAsia="Times New Roman" w:cs="Times New Roman"/>
          <w:szCs w:val="24"/>
        </w:rPr>
        <w:t xml:space="preserve"> Αγαπητέ συνάδελφε, έχω τον απολογισμό του </w:t>
      </w:r>
      <w:r>
        <w:rPr>
          <w:rFonts w:eastAsia="Times New Roman" w:cs="Times New Roman"/>
          <w:szCs w:val="24"/>
        </w:rPr>
        <w:t xml:space="preserve">σχεδίου </w:t>
      </w:r>
      <w:proofErr w:type="spellStart"/>
      <w:r>
        <w:rPr>
          <w:rFonts w:eastAsia="Times New Roman" w:cs="Times New Roman"/>
          <w:szCs w:val="24"/>
        </w:rPr>
        <w:t>Γιούν</w:t>
      </w:r>
      <w:r>
        <w:rPr>
          <w:rFonts w:eastAsia="Times New Roman" w:cs="Times New Roman"/>
          <w:szCs w:val="24"/>
        </w:rPr>
        <w:t>κερ</w:t>
      </w:r>
      <w:proofErr w:type="spellEnd"/>
      <w:r>
        <w:rPr>
          <w:rFonts w:eastAsia="Times New Roman" w:cs="Times New Roman"/>
          <w:szCs w:val="24"/>
        </w:rPr>
        <w:t xml:space="preserve">, Ιούλιος 2016. Η πέμπτη χώρα στο </w:t>
      </w:r>
      <w:r>
        <w:rPr>
          <w:rFonts w:eastAsia="Times New Roman" w:cs="Times New Roman"/>
          <w:szCs w:val="24"/>
        </w:rPr>
        <w:t xml:space="preserve">σχέδιο </w:t>
      </w:r>
      <w:proofErr w:type="spellStart"/>
      <w:r>
        <w:rPr>
          <w:rFonts w:eastAsia="Times New Roman" w:cs="Times New Roman"/>
          <w:szCs w:val="24"/>
        </w:rPr>
        <w:t>Γιούν</w:t>
      </w:r>
      <w:r>
        <w:rPr>
          <w:rFonts w:eastAsia="Times New Roman" w:cs="Times New Roman"/>
          <w:szCs w:val="24"/>
        </w:rPr>
        <w:t>κερ</w:t>
      </w:r>
      <w:proofErr w:type="spellEnd"/>
      <w:r>
        <w:rPr>
          <w:rFonts w:eastAsia="Times New Roman" w:cs="Times New Roman"/>
          <w:szCs w:val="24"/>
        </w:rPr>
        <w:t xml:space="preserve"> μετά τις τέσσερις μεγάλες –Γερμανία, Ισπανία, Αγγλία κ</w:t>
      </w:r>
      <w:r>
        <w:rPr>
          <w:rFonts w:eastAsia="Times New Roman" w:cs="Times New Roman"/>
          <w:szCs w:val="24"/>
        </w:rPr>
        <w:t xml:space="preserve">αι Γαλλία- είναι η Ελλάδα. Πέμπτη χώρα σε απορρόφηση του </w:t>
      </w:r>
      <w:r>
        <w:rPr>
          <w:rFonts w:eastAsia="Times New Roman" w:cs="Times New Roman"/>
          <w:szCs w:val="24"/>
        </w:rPr>
        <w:t xml:space="preserve">σχεδίου </w:t>
      </w:r>
      <w:proofErr w:type="spellStart"/>
      <w:r>
        <w:rPr>
          <w:rFonts w:eastAsia="Times New Roman" w:cs="Times New Roman"/>
          <w:szCs w:val="24"/>
        </w:rPr>
        <w:t>Γιούνκερ</w:t>
      </w:r>
      <w:proofErr w:type="spellEnd"/>
      <w:r>
        <w:rPr>
          <w:rFonts w:eastAsia="Times New Roman" w:cs="Times New Roman"/>
          <w:szCs w:val="24"/>
        </w:rPr>
        <w:t xml:space="preserve"> είναι η Ελλάδα. </w:t>
      </w:r>
    </w:p>
    <w:p w14:paraId="34994CE5"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Το καταθέτω. Είναι πάνω από όλες τις άλλες είκοσι οκτώ ευρωπαϊκές χώρες.</w:t>
      </w:r>
    </w:p>
    <w:p w14:paraId="34994CE6" w14:textId="77777777" w:rsidR="00227385" w:rsidRDefault="00971D3E">
      <w:pPr>
        <w:spacing w:line="600" w:lineRule="auto"/>
        <w:ind w:firstLine="720"/>
        <w:contextualSpacing/>
        <w:jc w:val="both"/>
        <w:rPr>
          <w:rFonts w:eastAsia="Times New Roman" w:cs="Times New Roman"/>
        </w:rPr>
      </w:pPr>
      <w:r>
        <w:rPr>
          <w:rFonts w:eastAsia="Times New Roman" w:cs="Times New Roman"/>
        </w:rPr>
        <w:t>(Στο σημείο αυτό ο Υπουργός Οικονομίας, Ανάπτυξης και Τουρισμού κ. Γεώργιος Σταθάκης καταθέτ</w:t>
      </w:r>
      <w:r>
        <w:rPr>
          <w:rFonts w:eastAsia="Times New Roman" w:cs="Times New Roman"/>
        </w:rPr>
        <w:t>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4994CE7"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Τι σημαίνει αυτό; Σημαίνει ότι, για να είναι πέμπτη στο </w:t>
      </w:r>
      <w:r>
        <w:rPr>
          <w:rFonts w:eastAsia="Times New Roman" w:cs="Times New Roman"/>
          <w:szCs w:val="24"/>
        </w:rPr>
        <w:t xml:space="preserve">σχέδιο </w:t>
      </w:r>
      <w:proofErr w:type="spellStart"/>
      <w:r>
        <w:rPr>
          <w:rFonts w:eastAsia="Times New Roman" w:cs="Times New Roman"/>
          <w:szCs w:val="24"/>
        </w:rPr>
        <w:t>Γιούνκερ</w:t>
      </w:r>
      <w:proofErr w:type="spellEnd"/>
      <w:r>
        <w:rPr>
          <w:rFonts w:eastAsia="Times New Roman" w:cs="Times New Roman"/>
          <w:szCs w:val="24"/>
        </w:rPr>
        <w:t xml:space="preserve"> η Ελλάδα, κάποια πράγματα έχουν</w:t>
      </w:r>
      <w:r>
        <w:rPr>
          <w:rFonts w:eastAsia="Times New Roman" w:cs="Times New Roman"/>
          <w:szCs w:val="24"/>
        </w:rPr>
        <w:t xml:space="preserve"> γίνει τον τελευταίο χρόνο. Επιτρέψτε μου να θυμίσω ότι στις 25 Ιουνίου 2015 εγκρίθηκε ο </w:t>
      </w:r>
      <w:r>
        <w:rPr>
          <w:rFonts w:eastAsia="Times New Roman" w:cs="Times New Roman"/>
          <w:szCs w:val="24"/>
        </w:rPr>
        <w:t>κ</w:t>
      </w:r>
      <w:r>
        <w:rPr>
          <w:rFonts w:eastAsia="Times New Roman" w:cs="Times New Roman"/>
          <w:szCs w:val="24"/>
        </w:rPr>
        <w:t xml:space="preserve">ανονισμός, στις 22 Ιουλίου έγινε η εκτελεστική απόφαση. Στις 29 Ιανουαρίου του 2016 ο </w:t>
      </w:r>
      <w:proofErr w:type="spellStart"/>
      <w:r>
        <w:rPr>
          <w:rFonts w:eastAsia="Times New Roman" w:cs="Times New Roman"/>
          <w:szCs w:val="24"/>
        </w:rPr>
        <w:t>Γιούνκερ</w:t>
      </w:r>
      <w:proofErr w:type="spellEnd"/>
      <w:r>
        <w:rPr>
          <w:rFonts w:eastAsia="Times New Roman" w:cs="Times New Roman"/>
          <w:szCs w:val="24"/>
        </w:rPr>
        <w:t xml:space="preserve"> ανακοίνωσε τη σύσταση και εγκατάσταση στην Ελλάδα ομάδας εργασίας, το </w:t>
      </w:r>
      <w:r>
        <w:rPr>
          <w:rFonts w:eastAsia="Times New Roman" w:cs="Times New Roman"/>
          <w:szCs w:val="24"/>
          <w:lang w:val="en-US"/>
        </w:rPr>
        <w:t>I</w:t>
      </w:r>
      <w:r>
        <w:rPr>
          <w:rFonts w:eastAsia="Times New Roman" w:cs="Times New Roman"/>
          <w:szCs w:val="24"/>
          <w:lang w:val="en-US"/>
        </w:rPr>
        <w:t>nvestment</w:t>
      </w:r>
      <w:r>
        <w:rPr>
          <w:rFonts w:eastAsia="Times New Roman" w:cs="Times New Roman"/>
          <w:szCs w:val="24"/>
        </w:rPr>
        <w:t xml:space="preserve"> </w:t>
      </w:r>
      <w:r>
        <w:rPr>
          <w:rFonts w:eastAsia="Times New Roman" w:cs="Times New Roman"/>
          <w:szCs w:val="24"/>
          <w:lang w:val="en-US"/>
        </w:rPr>
        <w:t>Team</w:t>
      </w:r>
      <w:r>
        <w:rPr>
          <w:rFonts w:eastAsia="Times New Roman" w:cs="Times New Roman"/>
          <w:szCs w:val="24"/>
        </w:rPr>
        <w:t xml:space="preserve"> </w:t>
      </w:r>
      <w:r>
        <w:rPr>
          <w:rFonts w:eastAsia="Times New Roman" w:cs="Times New Roman"/>
          <w:szCs w:val="24"/>
          <w:lang w:val="en-US"/>
        </w:rPr>
        <w:t>for</w:t>
      </w:r>
      <w:r>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w:t>
      </w:r>
    </w:p>
    <w:p w14:paraId="34994CE8"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Φεβρουάριο του 2016 εκδόθηκε το ενημερωτικό φυλλάδιο της </w:t>
      </w:r>
      <w:r>
        <w:rPr>
          <w:rFonts w:eastAsia="Times New Roman" w:cs="Times New Roman"/>
          <w:szCs w:val="24"/>
        </w:rPr>
        <w:t>Ε</w:t>
      </w:r>
      <w:r>
        <w:rPr>
          <w:rFonts w:eastAsia="Times New Roman" w:cs="Times New Roman"/>
          <w:szCs w:val="24"/>
        </w:rPr>
        <w:t>πιτροπής. Ενημερώθηκαν όλα τα Υπουργεία. Έχουν προεπιλεγεί σαράντα δύο έργα από το Υπουργείο Οικονομίας, Ανάπτυξης και Τουρισμού, ανάλογα με την ωριμότητα</w:t>
      </w:r>
      <w:r>
        <w:rPr>
          <w:rFonts w:eastAsia="Times New Roman" w:cs="Times New Roman"/>
          <w:szCs w:val="24"/>
        </w:rPr>
        <w:t xml:space="preserve"> και τα λοιπά</w:t>
      </w:r>
      <w:r>
        <w:rPr>
          <w:rFonts w:eastAsia="Times New Roman" w:cs="Times New Roman"/>
          <w:szCs w:val="24"/>
        </w:rPr>
        <w:t>.</w:t>
      </w:r>
    </w:p>
    <w:p w14:paraId="34994CE9"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Τι έχει γίνει μέχρι στιγμής. Θα σας καταθέσω στο τέλος αναλυτικά τα στοιχεία. Η Ελλάδα είναι πέμπτη χώρα σε απορρόφηση του </w:t>
      </w:r>
      <w:r>
        <w:rPr>
          <w:rFonts w:eastAsia="Times New Roman" w:cs="Times New Roman"/>
          <w:szCs w:val="24"/>
        </w:rPr>
        <w:t xml:space="preserve">σχεδίου </w:t>
      </w:r>
      <w:proofErr w:type="spellStart"/>
      <w:r>
        <w:rPr>
          <w:rFonts w:eastAsia="Times New Roman" w:cs="Times New Roman"/>
          <w:szCs w:val="24"/>
        </w:rPr>
        <w:t>Γιούνκερ</w:t>
      </w:r>
      <w:proofErr w:type="spellEnd"/>
      <w:r>
        <w:rPr>
          <w:rFonts w:eastAsia="Times New Roman" w:cs="Times New Roman"/>
          <w:szCs w:val="24"/>
        </w:rPr>
        <w:t xml:space="preserve"> για τους εξής λόγους: </w:t>
      </w:r>
    </w:p>
    <w:p w14:paraId="34994CEA"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Έχουν εγκριθεί «από το παράθυρο» για τις υποδομές και την καινοτομία –θα σας καταθέσω, επαν</w:t>
      </w:r>
      <w:r>
        <w:rPr>
          <w:rFonts w:eastAsia="Times New Roman" w:cs="Times New Roman"/>
          <w:szCs w:val="24"/>
        </w:rPr>
        <w:t>αλαμβάνω, τα στοιχεία, ένα προς ένα όλα τα επενδυτικά σχέδια- 533 εκατομμύρια ευρώ που χρηματοδοτούνται από την Ευρωπαϊκή Τράπεζα Επενδύσεων κάτω από το EFSI.</w:t>
      </w:r>
    </w:p>
    <w:p w14:paraId="34994CEB"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 Ο δεύτερος πυλώνας του </w:t>
      </w:r>
      <w:proofErr w:type="spellStart"/>
      <w:r>
        <w:rPr>
          <w:rFonts w:eastAsia="Times New Roman" w:cs="Times New Roman"/>
          <w:szCs w:val="24"/>
        </w:rPr>
        <w:t>Γιούνκερ</w:t>
      </w:r>
      <w:proofErr w:type="spellEnd"/>
      <w:r>
        <w:rPr>
          <w:rFonts w:eastAsia="Times New Roman" w:cs="Times New Roman"/>
          <w:szCs w:val="24"/>
        </w:rPr>
        <w:t xml:space="preserve"> αφορά την εγγύηση της χρηματοδότησης κυρίως μικρομεσαίων επιχειρ</w:t>
      </w:r>
      <w:r>
        <w:rPr>
          <w:rFonts w:eastAsia="Times New Roman" w:cs="Times New Roman"/>
          <w:szCs w:val="24"/>
        </w:rPr>
        <w:t xml:space="preserve">ήσεων. Έχει εγκριθεί χρηματοδότηση 160 εκατομμύρια προς ενδιάμεσες τράπεζες, </w:t>
      </w:r>
      <w:r>
        <w:rPr>
          <w:rFonts w:eastAsia="Times New Roman"/>
          <w:szCs w:val="24"/>
        </w:rPr>
        <w:t xml:space="preserve">η οποία </w:t>
      </w:r>
      <w:r>
        <w:rPr>
          <w:rFonts w:eastAsia="Times New Roman" w:cs="Times New Roman"/>
          <w:szCs w:val="24"/>
        </w:rPr>
        <w:t>υπο</w:t>
      </w:r>
      <w:r>
        <w:rPr>
          <w:rFonts w:eastAsia="Times New Roman" w:cs="Times New Roman"/>
          <w:szCs w:val="24"/>
        </w:rPr>
        <w:lastRenderedPageBreak/>
        <w:t>λογίζεται ότι θα οδηγήσει σε επενδύσεις άνω των 280 εκατομμυρίων και θα ωφελήσει πάνω από επτακόσιες μικρομεσαίες επιχειρήσεις. Αναφέρομαι στη συμφωνία για τις μικρομεσ</w:t>
      </w:r>
      <w:r>
        <w:rPr>
          <w:rFonts w:eastAsia="Times New Roman" w:cs="Times New Roman"/>
          <w:szCs w:val="24"/>
        </w:rPr>
        <w:t xml:space="preserve">αίες επιχειρήσεις για τη χρηματοδότηση με την Εθνική Τράπεζα και την </w:t>
      </w:r>
      <w:proofErr w:type="spellStart"/>
      <w:r>
        <w:rPr>
          <w:rFonts w:eastAsia="Times New Roman" w:cs="Times New Roman"/>
          <w:szCs w:val="24"/>
        </w:rPr>
        <w:t>ProCredit</w:t>
      </w:r>
      <w:proofErr w:type="spellEnd"/>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w:t>
      </w:r>
    </w:p>
    <w:p w14:paraId="34994CEC"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η εικόνα είναι αποκαλυπτική. Τα στοιχεία είναι δεδομένα, είναι όλα ευρωπαϊκά. Τα κατέθεσα. Θα καταθέσω στη συνέχεια και τα στοιχεία της Κομισιόν για τα προγράμματα που έχουν εγκριθεί.</w:t>
      </w:r>
    </w:p>
    <w:p w14:paraId="34994CED"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κύριε Υπουργέ</w:t>
      </w:r>
      <w:r>
        <w:rPr>
          <w:rFonts w:eastAsia="Times New Roman" w:cs="Times New Roman"/>
          <w:szCs w:val="24"/>
        </w:rPr>
        <w:t>, και για την τήρηση του χρόνο</w:t>
      </w:r>
      <w:r>
        <w:rPr>
          <w:rFonts w:eastAsia="Times New Roman" w:cs="Times New Roman"/>
          <w:szCs w:val="24"/>
        </w:rPr>
        <w:t>υ</w:t>
      </w:r>
      <w:r>
        <w:rPr>
          <w:rFonts w:eastAsia="Times New Roman" w:cs="Times New Roman"/>
          <w:szCs w:val="24"/>
        </w:rPr>
        <w:t>.</w:t>
      </w:r>
    </w:p>
    <w:p w14:paraId="34994CEE"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Κύριε Μανιάτη, έχετε τον λόγο για τρία λεπτά.</w:t>
      </w:r>
    </w:p>
    <w:p w14:paraId="34994CEF"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ΜΑΝΙΑΤΗΣ: </w:t>
      </w:r>
      <w:r>
        <w:rPr>
          <w:rFonts w:eastAsia="Times New Roman"/>
          <w:color w:val="000000"/>
          <w:szCs w:val="24"/>
        </w:rPr>
        <w:t>Ευχαριστώ, κυρία Πρόεδρε.</w:t>
      </w:r>
      <w:r>
        <w:rPr>
          <w:rFonts w:eastAsia="Times New Roman" w:cs="Times New Roman"/>
          <w:szCs w:val="24"/>
        </w:rPr>
        <w:t xml:space="preserve"> </w:t>
      </w:r>
    </w:p>
    <w:p w14:paraId="34994CF0"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φοβάμαι πάρα πολύ ότι με την απάντησή σας επιβεβαιώνετε τους φόβους μας ότι πολύ λίγα πράγματα έχουν γίνει </w:t>
      </w:r>
      <w:r>
        <w:rPr>
          <w:rFonts w:eastAsia="Times New Roman" w:cs="Times New Roman"/>
          <w:szCs w:val="24"/>
        </w:rPr>
        <w:t xml:space="preserve">προς </w:t>
      </w:r>
      <w:r>
        <w:rPr>
          <w:rFonts w:eastAsia="Times New Roman" w:cs="Times New Roman"/>
          <w:szCs w:val="24"/>
        </w:rPr>
        <w:t xml:space="preserve">αυτή </w:t>
      </w:r>
      <w:r>
        <w:rPr>
          <w:rFonts w:eastAsia="Times New Roman" w:cs="Times New Roman"/>
          <w:szCs w:val="24"/>
        </w:rPr>
        <w:t xml:space="preserve">την κατεύθυνση. </w:t>
      </w:r>
    </w:p>
    <w:p w14:paraId="34994CF1"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Αποδέχεστε τη λογική ότι από τα 116 δισεκατομμύρια ευρώ που έχουν ήδη επενδυθεί θα έπρεπε κατά μέσο όρο να έχουν επενδυθεί στη χώρα πάνω από 2 δισεκατομμύρια, έτσι ώστε να είμαστε στον μέσο όρο των χωρών; Γιατί διαφορετικά δεν έχουμε κοινό</w:t>
      </w:r>
      <w:r>
        <w:rPr>
          <w:rFonts w:eastAsia="Times New Roman" w:cs="Times New Roman"/>
          <w:szCs w:val="24"/>
        </w:rPr>
        <w:t xml:space="preserve"> επίπεδο αναφοράς.</w:t>
      </w:r>
    </w:p>
    <w:p w14:paraId="34994CF2"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Εμείς, λοιπόν, θεωρούμε ότι, με βάση αυτόν τον απλό μέσο όρο, θα έπρεπε οι στοχεύσεις της χώρας και τα επιτεύγματα της χώρας να είναι πάνω από 2 δισεκατομμύρια ευρώ.</w:t>
      </w:r>
    </w:p>
    <w:p w14:paraId="34994CF3"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Δεύτερον, δεν απαντήσατε στο ερώτημά μου για το ποιες αλλαγές κάνατε εσ</w:t>
      </w:r>
      <w:r>
        <w:rPr>
          <w:rFonts w:eastAsia="Times New Roman" w:cs="Times New Roman"/>
          <w:szCs w:val="24"/>
        </w:rPr>
        <w:t>είς στο ενδιάμεσο από την αρχική λίστα την οποία είχατε παραλάβει και για την οποία, από ό,τι φαίνεται, χάσαμε δύο χρόνια χωρίς να έχει προωθηθεί τίποτα. Ποια προγράμματα αλλάξατε; Γιατί είχαμε αυτή την καθυστέρηση;</w:t>
      </w:r>
    </w:p>
    <w:p w14:paraId="34994CF4"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Τρίτη ερώτηση: Πόσες χιλιάδες θέσεις εργ</w:t>
      </w:r>
      <w:r>
        <w:rPr>
          <w:rFonts w:eastAsia="Times New Roman" w:cs="Times New Roman"/>
          <w:szCs w:val="24"/>
        </w:rPr>
        <w:t xml:space="preserve">ασίας, με βάση αυτά που μας λέτε –και επιφυλάσσομαι να τα δω, γιατί πρέπει να έχουμε αναλυτικά στοιχεία μπροστά μας-, δημιουργήθηκαν; Πρέπει να λάβουμε υπ’ </w:t>
      </w:r>
      <w:proofErr w:type="spellStart"/>
      <w:r>
        <w:rPr>
          <w:rFonts w:eastAsia="Times New Roman" w:cs="Times New Roman"/>
          <w:szCs w:val="24"/>
        </w:rPr>
        <w:t>όψιν</w:t>
      </w:r>
      <w:proofErr w:type="spellEnd"/>
      <w:r>
        <w:rPr>
          <w:rFonts w:eastAsia="Times New Roman" w:cs="Times New Roman"/>
          <w:szCs w:val="24"/>
        </w:rPr>
        <w:t xml:space="preserve"> μας ότι στα υπόλοιπα κράτη-μέλη δημιουργήθηκαν εκατό χιλιάδες θέσεις εργασίας.</w:t>
      </w:r>
    </w:p>
    <w:p w14:paraId="34994CF5"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Τέλος, κύριε Υπο</w:t>
      </w:r>
      <w:r>
        <w:rPr>
          <w:rFonts w:eastAsia="Times New Roman" w:cs="Times New Roman"/>
          <w:szCs w:val="24"/>
        </w:rPr>
        <w:t>υργέ, από αυτά τα πολλά που μας είπατε –αν θυμάμαι καλά ότι 500 εκατομμύρια περίπου έχουν εγκριθεί, αντί για δύο και παραπάνω που θα έπρεπε, με βάση, επαναλαμβάνω, τον μέσο όρο- μπορείτε να μας πείτε αν κάποια από αυτά είναι επενδύσεις τις οποίες είχατε πο</w:t>
      </w:r>
      <w:r>
        <w:rPr>
          <w:rFonts w:eastAsia="Times New Roman" w:cs="Times New Roman"/>
          <w:szCs w:val="24"/>
        </w:rPr>
        <w:t xml:space="preserve">λεμήσει με κάθε τρόπο ως αντιπολίτευση; Για παράδειγμα, εντάσσονται σε αυτά που μας είπατε οι αιτήσεις των Γερμανών της </w:t>
      </w:r>
      <w:r>
        <w:rPr>
          <w:rFonts w:eastAsia="Times New Roman" w:cs="Times New Roman"/>
          <w:szCs w:val="24"/>
        </w:rPr>
        <w:t>«</w:t>
      </w:r>
      <w:r>
        <w:rPr>
          <w:rFonts w:eastAsia="Times New Roman" w:cs="Times New Roman"/>
          <w:szCs w:val="24"/>
        </w:rPr>
        <w:t xml:space="preserve">FRAPORT» </w:t>
      </w:r>
      <w:r>
        <w:rPr>
          <w:rFonts w:eastAsia="Times New Roman" w:cs="Times New Roman"/>
          <w:szCs w:val="24"/>
        </w:rPr>
        <w:t>για τα αεροδρόμια, ναι ή όχι; Εντάσσονται άλλες επενδύσεις μεγάλες, ενεργειακές που ήταν απολύτως έτοιμες από τον ιδιωτικό τομ</w:t>
      </w:r>
      <w:r>
        <w:rPr>
          <w:rFonts w:eastAsia="Times New Roman" w:cs="Times New Roman"/>
          <w:szCs w:val="24"/>
        </w:rPr>
        <w:t>έα και τις οποίες επίσης καθυστερήσατε;</w:t>
      </w:r>
    </w:p>
    <w:p w14:paraId="34994CF6"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Επιπλέον, αναφορικά με τις μικρομεσαίες επιχειρήσεις που αντικειμενικά αποτελούν έναν πολύ βασικό μοχλό ανάπτυξης της χώρας, μπορείτε να μας πείτε πόσα δάνεια μικρομεσαίων επιχειρήσεων έχετε προωθήσει, για να τα συγκ</w:t>
      </w:r>
      <w:r>
        <w:rPr>
          <w:rFonts w:eastAsia="Times New Roman" w:cs="Times New Roman"/>
          <w:szCs w:val="24"/>
        </w:rPr>
        <w:t xml:space="preserve">ρίνουμε με τα διακόσιες χιλιάδες δάνεια μικρομεσαίων επιχειρήσεων που έχουν δώσει όλες οι υπόλοιπες χώρες στο πλαίσιο του πακέτου </w:t>
      </w:r>
      <w:proofErr w:type="spellStart"/>
      <w:r>
        <w:rPr>
          <w:rFonts w:eastAsia="Times New Roman" w:cs="Times New Roman"/>
          <w:szCs w:val="24"/>
        </w:rPr>
        <w:t>Γιούνκερ</w:t>
      </w:r>
      <w:proofErr w:type="spellEnd"/>
      <w:r>
        <w:rPr>
          <w:rFonts w:eastAsia="Times New Roman" w:cs="Times New Roman"/>
          <w:szCs w:val="24"/>
        </w:rPr>
        <w:t>;</w:t>
      </w:r>
    </w:p>
    <w:p w14:paraId="34994CF7"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 αυτών των ερωτημάτων, κύριε Υπουργέ, παρακαλώ πολύ να έχουμε την απάντησή σας. Διαφορετικά, φαίνεται ότι έχουμε </w:t>
      </w:r>
      <w:r>
        <w:rPr>
          <w:rFonts w:eastAsia="Times New Roman" w:cs="Times New Roman"/>
          <w:szCs w:val="24"/>
        </w:rPr>
        <w:t>εντελώς άλλο επίπεδο αναφοράς και εσείς προφανώς μας μιλάτε για ζητήματα, τα οποία δεν στηρίζονται στο μέτρο σύγκρισης που πρέπει να έχουν όλα τα ευρωπαϊκά κράτη μέλη.</w:t>
      </w:r>
    </w:p>
    <w:p w14:paraId="34994CF8" w14:textId="77777777" w:rsidR="00227385" w:rsidRDefault="00971D3E">
      <w:pPr>
        <w:spacing w:line="600" w:lineRule="auto"/>
        <w:ind w:firstLine="720"/>
        <w:contextualSpacing/>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34994CF9"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Υπουργέ, έχετε τον λό</w:t>
      </w:r>
      <w:r>
        <w:rPr>
          <w:rFonts w:eastAsia="Times New Roman" w:cs="Times New Roman"/>
          <w:szCs w:val="24"/>
        </w:rPr>
        <w:t>γο.</w:t>
      </w:r>
    </w:p>
    <w:p w14:paraId="34994CFA"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 xml:space="preserve">Χαίρομαι που δεν αμφισβητείτε τα συνολικά στοιχεία και θέλετε την ανάλυση επένδυση προς επένδυση που γίνεται στο </w:t>
      </w:r>
      <w:r>
        <w:rPr>
          <w:rFonts w:eastAsia="Times New Roman" w:cs="Times New Roman"/>
          <w:szCs w:val="24"/>
        </w:rPr>
        <w:t xml:space="preserve">σχέδιο </w:t>
      </w:r>
      <w:proofErr w:type="spellStart"/>
      <w:r>
        <w:rPr>
          <w:rFonts w:eastAsia="Times New Roman" w:cs="Times New Roman"/>
          <w:szCs w:val="24"/>
        </w:rPr>
        <w:t>Γιούνκερ</w:t>
      </w:r>
      <w:proofErr w:type="spellEnd"/>
      <w:r>
        <w:rPr>
          <w:rFonts w:eastAsia="Times New Roman" w:cs="Times New Roman"/>
          <w:szCs w:val="24"/>
        </w:rPr>
        <w:t xml:space="preserve">. Περιλαμβάνει και τη δανειοδότηση της επένδυσης της </w:t>
      </w:r>
      <w:r>
        <w:rPr>
          <w:rFonts w:eastAsia="Times New Roman" w:cs="Times New Roman"/>
          <w:szCs w:val="24"/>
        </w:rPr>
        <w:t>«FRAP</w:t>
      </w:r>
      <w:r>
        <w:rPr>
          <w:rFonts w:eastAsia="Times New Roman" w:cs="Times New Roman"/>
          <w:szCs w:val="24"/>
        </w:rPr>
        <w:t>ORT»</w:t>
      </w:r>
      <w:r>
        <w:rPr>
          <w:rFonts w:eastAsia="Times New Roman" w:cs="Times New Roman"/>
          <w:szCs w:val="24"/>
        </w:rPr>
        <w:t>, που υπονοήσατε, και είναι στα στοιχεία που καταθέτω, τα οποία είναι όλα από την Ευρωπαϊκή Τράπεζα Επενδύσεων.</w:t>
      </w:r>
    </w:p>
    <w:p w14:paraId="34994CFB" w14:textId="77777777" w:rsidR="00227385" w:rsidRDefault="00971D3E">
      <w:pPr>
        <w:spacing w:line="600" w:lineRule="auto"/>
        <w:ind w:firstLine="720"/>
        <w:contextualSpacing/>
        <w:jc w:val="both"/>
        <w:rPr>
          <w:rFonts w:eastAsia="Times New Roman"/>
        </w:rPr>
      </w:pPr>
      <w:r>
        <w:rPr>
          <w:rFonts w:eastAsia="Times New Roman"/>
        </w:rPr>
        <w:t xml:space="preserve">(Στο σημείο αυτό ο Υπουργός </w:t>
      </w:r>
      <w:r>
        <w:rPr>
          <w:rFonts w:eastAsia="Times New Roman" w:cs="Times New Roman"/>
          <w:szCs w:val="24"/>
        </w:rPr>
        <w:t xml:space="preserve">Οικονομίας, Ανάπτυξης και </w:t>
      </w:r>
      <w:r>
        <w:rPr>
          <w:rFonts w:eastAsia="Times New Roman"/>
        </w:rPr>
        <w:t>Οικονομικών κ. Γ</w:t>
      </w:r>
      <w:r>
        <w:rPr>
          <w:rFonts w:eastAsia="Times New Roman"/>
        </w:rPr>
        <w:t>εώ</w:t>
      </w:r>
      <w:r>
        <w:rPr>
          <w:rFonts w:eastAsia="Times New Roman"/>
        </w:rPr>
        <w:t xml:space="preserve">ργιος Σταθάκης καταθέτει για τα Πρακτικά τα προαναφερθέντα έγγραφα, </w:t>
      </w:r>
      <w:r>
        <w:rPr>
          <w:rFonts w:eastAsia="Times New Roman"/>
        </w:rPr>
        <w:t>τα οποία βρίσκονται στο αρχείο του Τμήματος Γραμματείας της Διεύθυνσης Στενογραφίας και  Πρακτικών της Βουλής)</w:t>
      </w:r>
    </w:p>
    <w:p w14:paraId="34994CFC"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Επιτρέψτε μου όμως να </w:t>
      </w:r>
      <w:r>
        <w:rPr>
          <w:rFonts w:eastAsia="Times New Roman" w:cs="Times New Roman"/>
          <w:szCs w:val="24"/>
        </w:rPr>
        <w:t xml:space="preserve">αναφερθώ </w:t>
      </w:r>
      <w:r>
        <w:rPr>
          <w:rFonts w:eastAsia="Times New Roman" w:cs="Times New Roman"/>
          <w:szCs w:val="24"/>
        </w:rPr>
        <w:t xml:space="preserve">στο παρελθόν. Όταν γίναμε Κυβέρνηση παραλάβαμε έναν κατάλογο έργων, ο οποίος ήταν τίτλοι έργων και ένα τρομερό </w:t>
      </w:r>
      <w:r>
        <w:rPr>
          <w:rFonts w:eastAsia="Times New Roman" w:cs="Times New Roman"/>
          <w:szCs w:val="24"/>
        </w:rPr>
        <w:t>ποσό 400 δισεκατομμυρίων.</w:t>
      </w:r>
    </w:p>
    <w:p w14:paraId="34994CFD"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Ήταν 40-41 δισεκατομμύρια.</w:t>
      </w:r>
    </w:p>
    <w:p w14:paraId="34994CFE"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Έχετε δίκιο, ήταν 40 δισεκατομμύρια. Αυτά ήταν ανώριμα έργα, επαναλαμβάνω τίτλοι. Αυτό που κάναμε εμείς ήταν το εξής απλό. Από όλον αυτόν τον κατάλογο των έργων, θα αναφερθώ στα συγκεκριμένα έργα. Το </w:t>
      </w:r>
      <w:r>
        <w:rPr>
          <w:rFonts w:eastAsia="Times New Roman" w:cs="Times New Roman"/>
          <w:szCs w:val="24"/>
        </w:rPr>
        <w:t xml:space="preserve">σχέδιο </w:t>
      </w:r>
      <w:proofErr w:type="spellStart"/>
      <w:r>
        <w:rPr>
          <w:rFonts w:eastAsia="Times New Roman" w:cs="Times New Roman"/>
          <w:szCs w:val="24"/>
        </w:rPr>
        <w:t>Γιούνκερ</w:t>
      </w:r>
      <w:proofErr w:type="spellEnd"/>
      <w:r>
        <w:rPr>
          <w:rFonts w:eastAsia="Times New Roman" w:cs="Times New Roman"/>
          <w:szCs w:val="24"/>
        </w:rPr>
        <w:t xml:space="preserve"> έτρεχε, ξεκινούσε και άρα έπρεπε να έχε</w:t>
      </w:r>
      <w:r>
        <w:rPr>
          <w:rFonts w:eastAsia="Times New Roman" w:cs="Times New Roman"/>
          <w:szCs w:val="24"/>
        </w:rPr>
        <w:t xml:space="preserve">ις ώριμα έργα. Υπενθυμίζω ότι το </w:t>
      </w:r>
      <w:r>
        <w:rPr>
          <w:rFonts w:eastAsia="Times New Roman" w:cs="Times New Roman"/>
          <w:szCs w:val="24"/>
        </w:rPr>
        <w:t xml:space="preserve">σχέδιο </w:t>
      </w:r>
      <w:proofErr w:type="spellStart"/>
      <w:r>
        <w:rPr>
          <w:rFonts w:eastAsia="Times New Roman" w:cs="Times New Roman"/>
          <w:szCs w:val="24"/>
        </w:rPr>
        <w:t>Γιούνκερ</w:t>
      </w:r>
      <w:proofErr w:type="spellEnd"/>
      <w:r>
        <w:rPr>
          <w:rFonts w:eastAsia="Times New Roman" w:cs="Times New Roman"/>
          <w:szCs w:val="24"/>
        </w:rPr>
        <w:t xml:space="preserve"> αφορά αποκλειστικά ιδιωτικές επενδύσεις και ΣΔΙΤ, δεν αφορά δημόσια έργα αυτά καθαυτά παρά μόνο υπό πολύ συγκεκριμένους όρους. </w:t>
      </w:r>
    </w:p>
    <w:p w14:paraId="34994CFF"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Άρα τα έργα τα οποία </w:t>
      </w:r>
      <w:proofErr w:type="spellStart"/>
      <w:r>
        <w:rPr>
          <w:rFonts w:eastAsia="Times New Roman" w:cs="Times New Roman"/>
          <w:szCs w:val="24"/>
        </w:rPr>
        <w:t>επικαλείσθε</w:t>
      </w:r>
      <w:proofErr w:type="spellEnd"/>
      <w:r>
        <w:rPr>
          <w:rFonts w:eastAsia="Times New Roman" w:cs="Times New Roman"/>
          <w:szCs w:val="24"/>
        </w:rPr>
        <w:t xml:space="preserve"> ήταν ένας κατάλογος με μηδενική ωριμότητα. Αυτ</w:t>
      </w:r>
      <w:r>
        <w:rPr>
          <w:rFonts w:eastAsia="Times New Roman" w:cs="Times New Roman"/>
          <w:szCs w:val="24"/>
        </w:rPr>
        <w:t>ό που κάναμε ήταν να ξεχωρίσουμε έναν κατάλογο έργων, τα οποία είχαν ωριμότητα, κατάλογο τον οποίο και έχουμε αναρτήσει αναζητώντας την προσέλκυση επενδύσεων.</w:t>
      </w:r>
    </w:p>
    <w:p w14:paraId="34994D00"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όσον αφορά τις συγκεκριμένες κατηγορίες έργων, τη μία κατηγορία σ</w:t>
      </w:r>
      <w:r>
        <w:rPr>
          <w:rFonts w:eastAsia="Times New Roman" w:cs="Times New Roman"/>
          <w:szCs w:val="24"/>
        </w:rPr>
        <w:t>ά</w:t>
      </w:r>
      <w:r>
        <w:rPr>
          <w:rFonts w:eastAsia="Times New Roman" w:cs="Times New Roman"/>
          <w:szCs w:val="24"/>
        </w:rPr>
        <w:t>ς την είπα πολύ απλά και ε</w:t>
      </w:r>
      <w:r>
        <w:rPr>
          <w:rFonts w:eastAsia="Times New Roman" w:cs="Times New Roman"/>
          <w:szCs w:val="24"/>
        </w:rPr>
        <w:t>ίναι τα συνολικά στοιχεία σχετικά με το πώς έχει εκδηλωθεί. Η δεύτερη κατηγορία αφορά τη δανειοδότηση μικρομεσαίων επιχειρήσεων και αναφέρθηκα στα συγκεκριμένα δανειοδοτικά εργαλεία που έχουν ξεκινήσει.</w:t>
      </w:r>
    </w:p>
    <w:p w14:paraId="34994D01"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Όσον αφορά την τρίτη κατηγορία, θα ήθελα να υπενθυμίσ</w:t>
      </w:r>
      <w:r>
        <w:rPr>
          <w:rFonts w:eastAsia="Times New Roman" w:cs="Times New Roman"/>
          <w:szCs w:val="24"/>
        </w:rPr>
        <w:t xml:space="preserve">ω ότι η χρηματοδότηση των μικρομεσαίων επιχειρήσεων έχει πλέον εν εξελίξει πολύ μεγάλα πακέτα μαζί και το </w:t>
      </w:r>
      <w:r>
        <w:rPr>
          <w:rFonts w:eastAsia="Times New Roman" w:cs="Times New Roman"/>
          <w:szCs w:val="24"/>
          <w:lang w:val="en-US"/>
        </w:rPr>
        <w:t>fund</w:t>
      </w:r>
      <w:r>
        <w:rPr>
          <w:rFonts w:eastAsia="Times New Roman" w:cs="Times New Roman"/>
          <w:szCs w:val="24"/>
        </w:rPr>
        <w:t xml:space="preserve"> </w:t>
      </w:r>
      <w:r>
        <w:rPr>
          <w:rFonts w:eastAsia="Times New Roman" w:cs="Times New Roman"/>
          <w:szCs w:val="24"/>
          <w:lang w:val="en-US"/>
        </w:rPr>
        <w:t>of</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που ετοιμάζουμε από κοινού με την Ευρωπαϊκή Τράπεζα Επενδύσεων και τον Ε</w:t>
      </w:r>
      <w:r>
        <w:rPr>
          <w:rFonts w:eastAsia="Times New Roman" w:cs="Times New Roman"/>
          <w:szCs w:val="24"/>
          <w:lang w:val="en-US"/>
        </w:rPr>
        <w:t>FSI</w:t>
      </w:r>
      <w:r>
        <w:rPr>
          <w:rFonts w:eastAsia="Times New Roman" w:cs="Times New Roman"/>
          <w:szCs w:val="24"/>
        </w:rPr>
        <w:t xml:space="preserve"> και υπολογίζουμε ότι οι χρηματοδοτικοί πόροι για τις μικρομε</w:t>
      </w:r>
      <w:r>
        <w:rPr>
          <w:rFonts w:eastAsia="Times New Roman" w:cs="Times New Roman"/>
          <w:szCs w:val="24"/>
        </w:rPr>
        <w:t>σαίες επιχειρήσεις θα ξεπεράσουν τα 2,5 δισεκατομμύρια στους αμέσως επόμενους μήνες.</w:t>
      </w:r>
    </w:p>
    <w:p w14:paraId="34994D02"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στο τέταρτο στοιχείο. Μέχρι το τέλος του 2016 η Ελλάδα θα έχει απορροφήσει από το </w:t>
      </w:r>
      <w:r>
        <w:rPr>
          <w:rFonts w:eastAsia="Times New Roman" w:cs="Times New Roman"/>
          <w:szCs w:val="24"/>
        </w:rPr>
        <w:t xml:space="preserve">σχέδιο </w:t>
      </w:r>
      <w:proofErr w:type="spellStart"/>
      <w:r>
        <w:rPr>
          <w:rFonts w:eastAsia="Times New Roman" w:cs="Times New Roman"/>
          <w:szCs w:val="24"/>
        </w:rPr>
        <w:t>Γιούνκερ</w:t>
      </w:r>
      <w:proofErr w:type="spellEnd"/>
      <w:r>
        <w:rPr>
          <w:rFonts w:eastAsia="Times New Roman" w:cs="Times New Roman"/>
          <w:szCs w:val="24"/>
        </w:rPr>
        <w:t xml:space="preserve"> περίπου 2 δισεκατομμύρια. Άρα υπερκαλύπτει αυτό το οποίο υπονοήσα</w:t>
      </w:r>
      <w:r>
        <w:rPr>
          <w:rFonts w:eastAsia="Times New Roman" w:cs="Times New Roman"/>
          <w:szCs w:val="24"/>
        </w:rPr>
        <w:t xml:space="preserve">τε. Επαναλαμβάνω ότι τα στοιχεία που την κατατάσσουν την πέμπτη χώρα στο </w:t>
      </w:r>
      <w:r>
        <w:rPr>
          <w:rFonts w:eastAsia="Times New Roman" w:cs="Times New Roman"/>
          <w:szCs w:val="24"/>
        </w:rPr>
        <w:t xml:space="preserve">σχέδιο </w:t>
      </w:r>
      <w:proofErr w:type="spellStart"/>
      <w:r>
        <w:rPr>
          <w:rFonts w:eastAsia="Times New Roman" w:cs="Times New Roman"/>
          <w:szCs w:val="24"/>
        </w:rPr>
        <w:t>Γιούνκερ</w:t>
      </w:r>
      <w:proofErr w:type="spellEnd"/>
      <w:r>
        <w:rPr>
          <w:rFonts w:eastAsia="Times New Roman" w:cs="Times New Roman"/>
          <w:szCs w:val="24"/>
        </w:rPr>
        <w:t xml:space="preserve"> είναι της Κομισιόν.</w:t>
      </w:r>
    </w:p>
    <w:p w14:paraId="34994D03"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Από τα έργα τώρα, τον μακρύ κατάλογο των έργων, επιτρέψτε μου να επισημάνω αυτά για τα οποία έχουμε συμφωνία με την ΕΤΕΠ για απευθείας χρηματοδότησ</w:t>
      </w:r>
      <w:r>
        <w:rPr>
          <w:rFonts w:eastAsia="Times New Roman" w:cs="Times New Roman"/>
          <w:szCs w:val="24"/>
        </w:rPr>
        <w:t>η. Αυτά είναι τρία πολύ σημαντικά αναπτυξιακά έργα: πρώτον, η νέα Γραμμή 4 του μετρό της Αθήνας προϋπολογισμού 1,5 δισεκατομμυρίου, 75% δανειοδότηση από την ΕΤΕΠ και 25% από το ΕΣΠΑ, δεύτερον, η διασύνδεση ηλεκτρική Κρήτης-Πελοποννήσου προϋπολογισμού 300 ε</w:t>
      </w:r>
      <w:r>
        <w:rPr>
          <w:rFonts w:eastAsia="Times New Roman" w:cs="Times New Roman"/>
          <w:szCs w:val="24"/>
        </w:rPr>
        <w:t>κατομμυρίων, 50% από δανειακά κεφάλαια από την ΕΤΕΠ και 50% από το ΕΣΠΑ και, τρίτον, η επέκταση του δικτύου φυσικού αερίου σε δεκαέξι πόλεις της Ανατολικής Μακεδονίας-Θράκης, Κεντρικής Μακεδονίας και της Στερεάς Ελλάδας προϋπολογισμού 280 εκατομμυρίων, 50%</w:t>
      </w:r>
      <w:r>
        <w:rPr>
          <w:rFonts w:eastAsia="Times New Roman" w:cs="Times New Roman"/>
          <w:szCs w:val="24"/>
        </w:rPr>
        <w:t xml:space="preserve"> από το ΕΣΠΑ και 50% από την Ευρωπαϊκή Τράπεζα Επενδύσεων. </w:t>
      </w:r>
    </w:p>
    <w:p w14:paraId="34994D04"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επίσης να υπενθυμίσω ότι η ΕΤΕΠ στις 15 Ιουλίου του 2016 υπέγραψε συμφωνία με το ελληνικό </w:t>
      </w:r>
      <w:r>
        <w:rPr>
          <w:rFonts w:eastAsia="Times New Roman" w:cs="Times New Roman"/>
          <w:szCs w:val="24"/>
        </w:rPr>
        <w:t>δ</w:t>
      </w:r>
      <w:r>
        <w:rPr>
          <w:rFonts w:eastAsia="Times New Roman" w:cs="Times New Roman"/>
          <w:szCs w:val="24"/>
        </w:rPr>
        <w:t>ημόσιο ύψους 180 εκατομμυρίων για τη χρηματοδότηση του Ελληνικού Ιδρύματος Έρευνας και Καιν</w:t>
      </w:r>
      <w:r>
        <w:rPr>
          <w:rFonts w:eastAsia="Times New Roman" w:cs="Times New Roman"/>
          <w:szCs w:val="24"/>
        </w:rPr>
        <w:t xml:space="preserve">οτομίας και παράλληλα σε προχωρημένο στάδιο βρίσκεται η σύναψη δανεικής σύμβασης πάλι </w:t>
      </w:r>
      <w:r>
        <w:rPr>
          <w:rFonts w:eastAsia="Times New Roman" w:cs="Times New Roman"/>
          <w:szCs w:val="24"/>
        </w:rPr>
        <w:lastRenderedPageBreak/>
        <w:t>με το δημόσιο ύψους 135 εκατομμυρίων για την υλοποίηση ενός μεγάλου προγράμματος πανεπιστημιακών κτηριακών υποδομών στα πανεπιστήμιά μας.</w:t>
      </w:r>
    </w:p>
    <w:p w14:paraId="34994D05"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Το συμπέρασμα είναι ότι τα δεδομ</w:t>
      </w:r>
      <w:r>
        <w:rPr>
          <w:rFonts w:eastAsia="Times New Roman" w:cs="Times New Roman"/>
          <w:szCs w:val="24"/>
        </w:rPr>
        <w:t xml:space="preserve">ένα είναι συντριπτικά. Η Ελλάδα είναι πέμπτη χώρα στην Ευρώπη σε απορρόφηση του </w:t>
      </w:r>
      <w:r>
        <w:rPr>
          <w:rFonts w:eastAsia="Times New Roman" w:cs="Times New Roman"/>
          <w:szCs w:val="24"/>
        </w:rPr>
        <w:t xml:space="preserve">σχεδίου </w:t>
      </w:r>
      <w:proofErr w:type="spellStart"/>
      <w:r>
        <w:rPr>
          <w:rFonts w:eastAsia="Times New Roman" w:cs="Times New Roman"/>
          <w:szCs w:val="24"/>
        </w:rPr>
        <w:t>Γιούνκερ</w:t>
      </w:r>
      <w:proofErr w:type="spellEnd"/>
      <w:r>
        <w:rPr>
          <w:rFonts w:eastAsia="Times New Roman" w:cs="Times New Roman"/>
          <w:szCs w:val="24"/>
        </w:rPr>
        <w:t>, η Ευρωπαϊκή Τράπεζα Επενδύσεων είναι παρούσα στην Ελλάδα με επιταχυνόμενους ρυθμούς συμφωνιών και δείχνει πολύ ισχυρή εμπιστοσύνη στην ελληνική οικονομία με ό</w:t>
      </w:r>
      <w:r>
        <w:rPr>
          <w:rFonts w:eastAsia="Times New Roman" w:cs="Times New Roman"/>
          <w:szCs w:val="24"/>
        </w:rPr>
        <w:t>λο το φάσμα των εργαλείων που ενεργοποιεί.</w:t>
      </w:r>
    </w:p>
    <w:p w14:paraId="34994D06"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Καταλήγω ότι η </w:t>
      </w:r>
      <w:r>
        <w:rPr>
          <w:rFonts w:eastAsia="Times New Roman" w:cs="Times New Roman"/>
          <w:szCs w:val="24"/>
        </w:rPr>
        <w:t>ε</w:t>
      </w:r>
      <w:r>
        <w:rPr>
          <w:rFonts w:eastAsia="Times New Roman" w:cs="Times New Roman"/>
          <w:szCs w:val="24"/>
        </w:rPr>
        <w:t>λληνική Κυβέρνηση αξιοποιεί με συμπληρωματικότητα όλα τα διαθέσιμα εργαλεία, σύντομα θα δημιουργήσει και άλλα, με στόχο τη βέλτιστη οικονομική και κοινωνική αποδοτικότητα.</w:t>
      </w:r>
    </w:p>
    <w:p w14:paraId="34994D07"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34994D08"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ΙΩΑΝΝΗΣ ΜΑ</w:t>
      </w:r>
      <w:r>
        <w:rPr>
          <w:rFonts w:eastAsia="Times New Roman" w:cs="Times New Roman"/>
          <w:b/>
          <w:szCs w:val="24"/>
        </w:rPr>
        <w:t>ΝΙΑΤΗΣ:</w:t>
      </w:r>
      <w:r>
        <w:rPr>
          <w:rFonts w:eastAsia="Times New Roman" w:cs="Times New Roman"/>
          <w:szCs w:val="24"/>
        </w:rPr>
        <w:t xml:space="preserve"> Κυρία Πρόεδρε, θα μπορούσατε σας παρακαλώ να μου δώσετε ένα λεπτό;</w:t>
      </w:r>
    </w:p>
    <w:p w14:paraId="34994D09"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Όχι, κύριε Μανιάτη, γιατί ακολουθεί η επερώτηση και μετά θα πρέπει να απαντήσει και ο κύριος Υπουργός και δεν προλαβαίνουμε. </w:t>
      </w:r>
    </w:p>
    <w:p w14:paraId="34994D0A"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ΜΑΝ</w:t>
      </w:r>
      <w:r>
        <w:rPr>
          <w:rFonts w:eastAsia="Times New Roman" w:cs="Times New Roman"/>
          <w:b/>
          <w:szCs w:val="24"/>
        </w:rPr>
        <w:t xml:space="preserve">ΙΑΤΗΣ: </w:t>
      </w:r>
      <w:r>
        <w:rPr>
          <w:rFonts w:eastAsia="Times New Roman" w:cs="Times New Roman"/>
          <w:szCs w:val="24"/>
        </w:rPr>
        <w:t>Μόνο ένα λεπτό.</w:t>
      </w:r>
    </w:p>
    <w:p w14:paraId="34994D0B"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Θα πρέπει πλέον να τηρούμε το χρόνο, γιατί οι διαδικασίες γίνονται μακρόσυρτες.</w:t>
      </w:r>
    </w:p>
    <w:p w14:paraId="34994D0C"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έχετε τον λόγο για ένα λεπτό. </w:t>
      </w:r>
    </w:p>
    <w:p w14:paraId="34994D0D"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ΙΩΑΝΝΗΣ ΜΑΝΙΑΤΗΣ:</w:t>
      </w:r>
      <w:r>
        <w:rPr>
          <w:rFonts w:eastAsia="Times New Roman" w:cs="Times New Roman"/>
          <w:szCs w:val="24"/>
        </w:rPr>
        <w:t xml:space="preserve"> Ευχαριστώ, κυρία Πρόεδρε.</w:t>
      </w:r>
    </w:p>
    <w:p w14:paraId="34994D0E"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Κύριε Υπουργέ</w:t>
      </w:r>
      <w:r>
        <w:rPr>
          <w:rFonts w:eastAsia="Times New Roman" w:cs="Times New Roman"/>
          <w:szCs w:val="24"/>
        </w:rPr>
        <w:t>, μάς αναφέρατε τα τρία μεγάλα έργα, δηλαδή τη Γραμμή 4 του μετρό, την ηλεκτρική διασύνδεση της Κρήτης και την επέκταση του φυσικού αερίου σε δεκαέξι πόλεις, που ήταν ήδη στον προηγούμενο κατάλογο από τον Δεκέμβριο.</w:t>
      </w:r>
    </w:p>
    <w:p w14:paraId="34994D0F"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ΣΤΑΘΑΚΗΣ (Υπουργός Οικονομίας, </w:t>
      </w:r>
      <w:r>
        <w:rPr>
          <w:rFonts w:eastAsia="Times New Roman" w:cs="Times New Roman"/>
          <w:b/>
          <w:szCs w:val="24"/>
        </w:rPr>
        <w:t>Ανάπτυξης και Τουρισμού):</w:t>
      </w:r>
      <w:r>
        <w:rPr>
          <w:rFonts w:eastAsia="Times New Roman" w:cs="Times New Roman"/>
          <w:szCs w:val="24"/>
        </w:rPr>
        <w:t xml:space="preserve"> Ήταν ανώριμα. Τώρα τα ωριμάζουμε.</w:t>
      </w:r>
    </w:p>
    <w:p w14:paraId="34994D10"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Ήταν απολύτως ώριμα από τότε. Μπορείτε να μου πείτε γιατί έπρεπε να χάσουμε δύο χρόνια και τώρα να μας λέτε, με καθυστέρηση δύο ετών, όταν την ίδια στιγμή δεν μου </w:t>
      </w:r>
      <w:r>
        <w:rPr>
          <w:rFonts w:eastAsia="Times New Roman" w:cs="Times New Roman"/>
          <w:szCs w:val="24"/>
        </w:rPr>
        <w:lastRenderedPageBreak/>
        <w:t>δώσατε απάντηση –η απάντηση δεν αφορά εμένα, αφορά τους Έλληνες πολίτες- πόσες χιλιάδες θέσε</w:t>
      </w:r>
      <w:r>
        <w:rPr>
          <w:rFonts w:eastAsia="Times New Roman" w:cs="Times New Roman"/>
          <w:szCs w:val="24"/>
        </w:rPr>
        <w:t xml:space="preserve">ις εργασίας από τις εκατό χιλιάδες που δημιουργήθηκαν στην υπόλοιπη Ευρώπη, έχουμε κι εμείς; </w:t>
      </w:r>
    </w:p>
    <w:p w14:paraId="34994D11"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Επιπλέον, επιτρέψτε μου να σας πω, κύριε Υπουργέ, ότι έχει μεγάλη σημασία να δούμε από τα διακόσιες χιλιάδες δάνεια, πόσα δάνεια δόθηκαν στις ελληνικές μικρομεσαί</w:t>
      </w:r>
      <w:r>
        <w:rPr>
          <w:rFonts w:eastAsia="Times New Roman" w:cs="Times New Roman"/>
          <w:szCs w:val="24"/>
        </w:rPr>
        <w:t>ες. Μην μου λέτε ότι η Ευρωπαϊκή Τράπεζα Επενδύσεων συμμετέχει. Συμμετέχει εδώ και πάνω από δυο δεκαετίες σε επενδυτικά προγράμματα της χώρας και έχει βοηθήσει με χρηματοδότηση σε πάρα πολλά έργα και υποδομής αλλά και ιδιωτικά έργα.</w:t>
      </w:r>
    </w:p>
    <w:p w14:paraId="34994D12"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Η ερώτηση, λοιπόν, είνα</w:t>
      </w:r>
      <w:r>
        <w:rPr>
          <w:rFonts w:eastAsia="Times New Roman" w:cs="Times New Roman"/>
          <w:szCs w:val="24"/>
        </w:rPr>
        <w:t>ι ποια έργα αλλάξατε, ποια έργα ωριμάσατε και ποια από αυτά τα έργα...</w:t>
      </w:r>
    </w:p>
    <w:p w14:paraId="34994D13"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Δεν θα ανοίξουμε συζήτηση τώρα, κύριε Μανιάτη.</w:t>
      </w:r>
    </w:p>
    <w:p w14:paraId="34994D14"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...έχουμε χάσει δύο χρόνια</w:t>
      </w:r>
      <w:r>
        <w:rPr>
          <w:rFonts w:eastAsia="Times New Roman" w:cs="Times New Roman"/>
          <w:szCs w:val="24"/>
        </w:rPr>
        <w:t xml:space="preserve"> τώρα</w:t>
      </w:r>
      <w:r>
        <w:rPr>
          <w:rFonts w:eastAsia="Times New Roman" w:cs="Times New Roman"/>
          <w:szCs w:val="24"/>
        </w:rPr>
        <w:t>, ενώ υπήρχαν και θα μπορούσαν να έχουν προωθ</w:t>
      </w:r>
      <w:r>
        <w:rPr>
          <w:rFonts w:eastAsia="Times New Roman" w:cs="Times New Roman"/>
          <w:szCs w:val="24"/>
        </w:rPr>
        <w:t>ηθεί από τον Φεβρουάριο του 2015;</w:t>
      </w:r>
    </w:p>
    <w:p w14:paraId="34994D15"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 πολύ, κυρία Πρόεδρε, για την κατανόησή σας.</w:t>
      </w:r>
    </w:p>
    <w:p w14:paraId="34994D16"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Υπουργέ, αν θέλετε απαντήστε.</w:t>
      </w:r>
    </w:p>
    <w:p w14:paraId="34994D17"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Πραγματικά, δεν μπορώ </w:t>
      </w:r>
      <w:r>
        <w:rPr>
          <w:rFonts w:eastAsia="Times New Roman" w:cs="Times New Roman"/>
          <w:szCs w:val="24"/>
        </w:rPr>
        <w:t xml:space="preserve">να σας παρακολουθήσω. Το </w:t>
      </w:r>
      <w:r>
        <w:rPr>
          <w:rFonts w:eastAsia="Times New Roman" w:cs="Times New Roman"/>
          <w:szCs w:val="24"/>
        </w:rPr>
        <w:t xml:space="preserve">σχέδιο </w:t>
      </w:r>
      <w:proofErr w:type="spellStart"/>
      <w:r>
        <w:rPr>
          <w:rFonts w:eastAsia="Times New Roman" w:cs="Times New Roman"/>
          <w:szCs w:val="24"/>
        </w:rPr>
        <w:t>Γιούνκερ</w:t>
      </w:r>
      <w:proofErr w:type="spellEnd"/>
      <w:r>
        <w:rPr>
          <w:rFonts w:eastAsia="Times New Roman" w:cs="Times New Roman"/>
          <w:szCs w:val="24"/>
        </w:rPr>
        <w:t xml:space="preserve"> ξ</w:t>
      </w:r>
      <w:r>
        <w:rPr>
          <w:rFonts w:eastAsia="Times New Roman" w:cs="Times New Roman"/>
          <w:szCs w:val="24"/>
        </w:rPr>
        <w:t xml:space="preserve">εκίνησε τον Ιούλιο του 2015. Εσείς λέτε: «τι κάνατε πριν από τον Ιούλιο του 2015, πριν ξεκινήσει το </w:t>
      </w:r>
      <w:r>
        <w:rPr>
          <w:rFonts w:eastAsia="Times New Roman" w:cs="Times New Roman"/>
          <w:szCs w:val="24"/>
        </w:rPr>
        <w:t xml:space="preserve">σχέδιο </w:t>
      </w:r>
      <w:proofErr w:type="spellStart"/>
      <w:r>
        <w:rPr>
          <w:rFonts w:eastAsia="Times New Roman" w:cs="Times New Roman"/>
          <w:szCs w:val="24"/>
        </w:rPr>
        <w:t>Γιούνκερ</w:t>
      </w:r>
      <w:proofErr w:type="spellEnd"/>
      <w:r>
        <w:rPr>
          <w:rFonts w:eastAsia="Times New Roman" w:cs="Times New Roman"/>
          <w:szCs w:val="24"/>
        </w:rPr>
        <w:t>».</w:t>
      </w:r>
    </w:p>
    <w:p w14:paraId="34994D18"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Δεύτερον, ο κατάλογος των έργων –σας το επαναλαμβάνω για πολλοστή φορά- ήταν εικονικός. Ωρίμανση</w:t>
      </w:r>
      <w:r>
        <w:rPr>
          <w:rFonts w:eastAsia="Times New Roman" w:cs="Times New Roman"/>
          <w:szCs w:val="24"/>
        </w:rPr>
        <w:t xml:space="preserve"> μηδενική.</w:t>
      </w:r>
    </w:p>
    <w:p w14:paraId="34994D19"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Τρίτον, επιλέξαμε τα έργα</w:t>
      </w:r>
      <w:r>
        <w:rPr>
          <w:rFonts w:eastAsia="Times New Roman" w:cs="Times New Roman"/>
          <w:szCs w:val="24"/>
        </w:rPr>
        <w:t>,</w:t>
      </w:r>
      <w:r>
        <w:rPr>
          <w:rFonts w:eastAsia="Times New Roman" w:cs="Times New Roman"/>
          <w:szCs w:val="24"/>
        </w:rPr>
        <w:t xml:space="preserve"> τα οποία ανακοινώσαμε εν ευθέτω χρόνο</w:t>
      </w:r>
      <w:r>
        <w:rPr>
          <w:rFonts w:eastAsia="Times New Roman" w:cs="Times New Roman"/>
          <w:szCs w:val="24"/>
        </w:rPr>
        <w:t>,</w:t>
      </w:r>
      <w:r>
        <w:rPr>
          <w:rFonts w:eastAsia="Times New Roman" w:cs="Times New Roman"/>
          <w:szCs w:val="24"/>
        </w:rPr>
        <w:t xml:space="preserve"> και για </w:t>
      </w:r>
      <w:r>
        <w:rPr>
          <w:rFonts w:eastAsia="Times New Roman" w:cs="Times New Roman"/>
          <w:szCs w:val="24"/>
        </w:rPr>
        <w:t xml:space="preserve">τέσσερα από αυτά </w:t>
      </w:r>
      <w:r>
        <w:rPr>
          <w:rFonts w:eastAsia="Times New Roman" w:cs="Times New Roman"/>
          <w:szCs w:val="24"/>
        </w:rPr>
        <w:t>έχουμε προχωρημένες συμφωνίες. Τι άλλο να σας πω;</w:t>
      </w:r>
    </w:p>
    <w:p w14:paraId="34994D1A"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Τέταρτον, σχετικά με τις μικρομεσαίες επιχειρήσεις και πόσες θέσεις εργασίας δημιουργήθηκαν, σας κατέθεσ</w:t>
      </w:r>
      <w:r>
        <w:rPr>
          <w:rFonts w:eastAsia="Times New Roman" w:cs="Times New Roman"/>
          <w:szCs w:val="24"/>
        </w:rPr>
        <w:t xml:space="preserve">α τα επίσημα στοιχεία της Κομισιόν. Από τον δεύτερο πυλώνα έχουν ιδρυθεί χίλιες εκατό θέσεις εργασίας και από τα χρηματοδοτικά προγράμματα των μικρομεσαίων επιχειρήσεων, τα 563 εκατομμύρια </w:t>
      </w:r>
      <w:r>
        <w:rPr>
          <w:rFonts w:eastAsia="Times New Roman" w:cs="Times New Roman"/>
          <w:szCs w:val="24"/>
        </w:rPr>
        <w:lastRenderedPageBreak/>
        <w:t>που σας ανέφερα, τώρα ξεκινάνε οι δανειοδοτήσεις. Τώρα τα πήρε η Εθ</w:t>
      </w:r>
      <w:r>
        <w:rPr>
          <w:rFonts w:eastAsia="Times New Roman" w:cs="Times New Roman"/>
          <w:szCs w:val="24"/>
        </w:rPr>
        <w:t xml:space="preserve">νική Τράπεζα και η </w:t>
      </w:r>
      <w:proofErr w:type="spellStart"/>
      <w:r>
        <w:rPr>
          <w:rFonts w:eastAsia="Times New Roman" w:cs="Times New Roman"/>
          <w:szCs w:val="24"/>
          <w:lang w:val="en-US"/>
        </w:rPr>
        <w:t>Probank</w:t>
      </w:r>
      <w:proofErr w:type="spellEnd"/>
      <w:r>
        <w:rPr>
          <w:rFonts w:eastAsia="Times New Roman" w:cs="Times New Roman"/>
          <w:szCs w:val="24"/>
        </w:rPr>
        <w:t xml:space="preserve">. Σας έχω όλα τα στοιχεία της Κομισιόν. </w:t>
      </w:r>
    </w:p>
    <w:p w14:paraId="34994D1B"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Επιμένετε σε κάτι. Αποδεχτείτε τα στοιχεία της Κομισιόν. Αποδεχτείτε ότι η Ελλάδα είναι πρώτη σε απορρόφηση </w:t>
      </w:r>
      <w:r>
        <w:rPr>
          <w:rFonts w:eastAsia="Times New Roman" w:cs="Times New Roman"/>
          <w:szCs w:val="24"/>
        </w:rPr>
        <w:t xml:space="preserve">από το </w:t>
      </w:r>
      <w:r>
        <w:rPr>
          <w:rFonts w:eastAsia="Times New Roman" w:cs="Times New Roman"/>
          <w:szCs w:val="24"/>
        </w:rPr>
        <w:t xml:space="preserve">πακέτο </w:t>
      </w:r>
      <w:proofErr w:type="spellStart"/>
      <w:r>
        <w:rPr>
          <w:rFonts w:eastAsia="Times New Roman" w:cs="Times New Roman"/>
          <w:szCs w:val="24"/>
        </w:rPr>
        <w:t>Γιούνκερ</w:t>
      </w:r>
      <w:proofErr w:type="spellEnd"/>
      <w:r>
        <w:rPr>
          <w:rFonts w:eastAsia="Times New Roman" w:cs="Times New Roman"/>
          <w:szCs w:val="24"/>
        </w:rPr>
        <w:t xml:space="preserve">, με εξαίρεση τις τέσσερις μεγάλες οικονομίες. Είμαστε στη </w:t>
      </w:r>
      <w:r>
        <w:rPr>
          <w:rFonts w:eastAsia="Times New Roman" w:cs="Times New Roman"/>
          <w:szCs w:val="24"/>
        </w:rPr>
        <w:t>διάθεσή σας για όσες λεπτομέρειες θέλετε.</w:t>
      </w:r>
    </w:p>
    <w:p w14:paraId="34994D1C"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4994D1D"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πολύ.</w:t>
      </w:r>
    </w:p>
    <w:p w14:paraId="34994D1E"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Επειδή δεν έχουν έρθει και οι επερωτώντες Βουλευτές, θα αξιοποιήσω τον χρόνο για να πω για τις επίκαιρες ερωτήσεις που δεν θα συζητηθούν.</w:t>
      </w:r>
    </w:p>
    <w:p w14:paraId="34994D1F"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τρίτη με αριθμό 1329/26-9-2016 επίκαιρη ερώτηση πρώτου κύκλου του Βουλευτή Α΄ Πειραι</w:t>
      </w:r>
      <w:r>
        <w:rPr>
          <w:rFonts w:eastAsia="Times New Roman" w:cs="Times New Roman"/>
          <w:szCs w:val="24"/>
        </w:rPr>
        <w:t>ώς</w:t>
      </w:r>
      <w:r>
        <w:rPr>
          <w:rFonts w:eastAsia="Times New Roman" w:cs="Times New Roman"/>
          <w:szCs w:val="24"/>
        </w:rPr>
        <w:t xml:space="preserve"> του Λαϊκού Συνδέσμου-Χρυσή Αυγή κ. </w:t>
      </w:r>
      <w:r>
        <w:rPr>
          <w:rFonts w:eastAsia="Times New Roman" w:cs="Times New Roman"/>
          <w:bCs/>
          <w:szCs w:val="24"/>
        </w:rPr>
        <w:t xml:space="preserve">Νικολάου </w:t>
      </w:r>
      <w:proofErr w:type="spellStart"/>
      <w:r>
        <w:rPr>
          <w:rFonts w:eastAsia="Times New Roman" w:cs="Times New Roman"/>
          <w:bCs/>
          <w:szCs w:val="24"/>
        </w:rPr>
        <w:t>Κούζηλου</w:t>
      </w:r>
      <w:proofErr w:type="spellEnd"/>
      <w:r>
        <w:rPr>
          <w:rFonts w:eastAsia="Times New Roman" w:cs="Times New Roman"/>
          <w:szCs w:val="24"/>
        </w:rPr>
        <w:t xml:space="preserve"> προς τον Υπουργό </w:t>
      </w:r>
      <w:r>
        <w:rPr>
          <w:rFonts w:eastAsia="Times New Roman" w:cs="Times New Roman"/>
          <w:bCs/>
          <w:szCs w:val="24"/>
        </w:rPr>
        <w:t>Ναυτιλίας και Νησιωτικής Πολιτικής,</w:t>
      </w:r>
      <w:r>
        <w:rPr>
          <w:rFonts w:eastAsia="Times New Roman" w:cs="Times New Roman"/>
          <w:b/>
          <w:bCs/>
          <w:szCs w:val="24"/>
        </w:rPr>
        <w:t xml:space="preserve"> </w:t>
      </w:r>
      <w:r>
        <w:rPr>
          <w:rFonts w:eastAsia="Times New Roman" w:cs="Times New Roman"/>
          <w:szCs w:val="24"/>
        </w:rPr>
        <w:t xml:space="preserve">σχετικά με το μέλλον της πλοηγικής υπηρεσίας, δεν θα συζητηθεί </w:t>
      </w:r>
      <w:r>
        <w:rPr>
          <w:rFonts w:eastAsia="Times New Roman" w:cs="Times New Roman"/>
          <w:szCs w:val="24"/>
        </w:rPr>
        <w:t xml:space="preserve">λόγω κωλύματος του Υπουργού, καθώς ο κ. </w:t>
      </w:r>
      <w:proofErr w:type="spellStart"/>
      <w:r>
        <w:rPr>
          <w:rFonts w:eastAsia="Times New Roman" w:cs="Times New Roman"/>
          <w:szCs w:val="24"/>
        </w:rPr>
        <w:t>Δρίτσας</w:t>
      </w:r>
      <w:proofErr w:type="spellEnd"/>
      <w:r>
        <w:rPr>
          <w:rFonts w:eastAsia="Times New Roman" w:cs="Times New Roman"/>
          <w:szCs w:val="24"/>
        </w:rPr>
        <w:t xml:space="preserve"> θα βρίσκεται στην ορκωμοσία Δοκίμων Αξιωματικών.</w:t>
      </w:r>
    </w:p>
    <w:p w14:paraId="34994D20"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Επίσης, λόγω κωλύματος του Υπουργού Υγείας κ. Ανδρέα Ξανθού, ο οποίος θα βρίσκεται στα Ιωάννινα, δεν θα συζητηθούν οι εξής ερωτήσεις:</w:t>
      </w:r>
    </w:p>
    <w:p w14:paraId="34994D21"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Η πέμπτη με αριθμό 1335/2</w:t>
      </w:r>
      <w:r>
        <w:rPr>
          <w:rFonts w:eastAsia="Times New Roman" w:cs="Times New Roman"/>
          <w:szCs w:val="24"/>
        </w:rPr>
        <w:t xml:space="preserve">7-9-2016 επίκαιρη ερώτηση πρώτου κύκλου του Βουλευτή Ηρακλείου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Εμμανουήλ Συντυχάκη</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τα Κέντρα Υγείας Μοιρών του Δήμου Φαιστού Ηρακλείου Κρήτης.</w:t>
      </w:r>
    </w:p>
    <w:p w14:paraId="34994D22"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Η δεύτερη εκ των αναφορών-ερωτήσεων με</w:t>
      </w:r>
      <w:r>
        <w:rPr>
          <w:rFonts w:eastAsia="Times New Roman" w:cs="Times New Roman"/>
          <w:szCs w:val="24"/>
        </w:rPr>
        <w:t xml:space="preserve"> αριθμό 7519/4-8-2016 ερώτηση του Βουλευτή Ηρακλείου της Δημοκρατικής Συμπαράταξης ΠΑΣΟΚ-ΔΗΜΑΡ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lastRenderedPageBreak/>
        <w:t>Υγείας,</w:t>
      </w:r>
      <w:r>
        <w:rPr>
          <w:rFonts w:eastAsia="Times New Roman" w:cs="Times New Roman"/>
          <w:szCs w:val="24"/>
        </w:rPr>
        <w:t xml:space="preserve"> σχετικά με τη ρύθμιση του ζητήματος της επιστροφής ως </w:t>
      </w:r>
      <w:proofErr w:type="spellStart"/>
      <w:r>
        <w:rPr>
          <w:rFonts w:eastAsia="Times New Roman" w:cs="Times New Roman"/>
          <w:szCs w:val="24"/>
        </w:rPr>
        <w:t>αχρεωστήτως</w:t>
      </w:r>
      <w:proofErr w:type="spellEnd"/>
      <w:r>
        <w:rPr>
          <w:rFonts w:eastAsia="Times New Roman" w:cs="Times New Roman"/>
          <w:szCs w:val="24"/>
        </w:rPr>
        <w:t xml:space="preserve"> καταβληθέντων των επιδομάτων θέσεων ευθύνης τ</w:t>
      </w:r>
      <w:r>
        <w:rPr>
          <w:rFonts w:eastAsia="Times New Roman" w:cs="Times New Roman"/>
          <w:szCs w:val="24"/>
        </w:rPr>
        <w:t>ων υπαλλήλων του ΚΕΕΛΠΝΟ.</w:t>
      </w:r>
    </w:p>
    <w:p w14:paraId="34994D23"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Επίσης, λόγω κωλύματος του Υπουργού Περιβάλλοντος και Ενέργειας κ. Πάνου Σκουρλέτη, ο οποίος θα βρίσκεται σε διυπουργική συνάντηση για τις επενδύσεις, δεν θα συζητηθεί η πρώτη με αριθμό 1331/27-9-2016 επίκαιρη ερώτηση δεύτερου κύκ</w:t>
      </w:r>
      <w:r>
        <w:rPr>
          <w:rFonts w:eastAsia="Times New Roman" w:cs="Times New Roman"/>
          <w:szCs w:val="24"/>
        </w:rPr>
        <w:t xml:space="preserve">λου του Βουλευτή Κοζάνης του Συνασπισμού Ριζοσπαστικής Αριστεράς κ. </w:t>
      </w:r>
      <w:r>
        <w:rPr>
          <w:rFonts w:eastAsia="Times New Roman" w:cs="Times New Roman"/>
          <w:bCs/>
          <w:szCs w:val="24"/>
        </w:rPr>
        <w:t>Ιωάννη Θεοφύλακτου</w:t>
      </w:r>
      <w:r>
        <w:rPr>
          <w:rFonts w:eastAsia="Times New Roman" w:cs="Times New Roman"/>
          <w:szCs w:val="24"/>
        </w:rPr>
        <w:t xml:space="preserve"> προς τον Υπουργό </w:t>
      </w:r>
      <w:r>
        <w:rPr>
          <w:rFonts w:eastAsia="Times New Roman" w:cs="Times New Roman"/>
          <w:bCs/>
          <w:szCs w:val="24"/>
        </w:rPr>
        <w:t>Περιβάλλοντος και Ενέργειας,</w:t>
      </w:r>
      <w:r>
        <w:rPr>
          <w:rFonts w:eastAsia="Times New Roman" w:cs="Times New Roman"/>
          <w:szCs w:val="24"/>
        </w:rPr>
        <w:t xml:space="preserve"> σχετικά με την πρόσληψη εργατικού προσωπικού στη </w:t>
      </w:r>
      <w:proofErr w:type="spellStart"/>
      <w:r>
        <w:rPr>
          <w:rFonts w:eastAsia="Times New Roman" w:cs="Times New Roman"/>
          <w:szCs w:val="24"/>
        </w:rPr>
        <w:t>λιγνιτική</w:t>
      </w:r>
      <w:proofErr w:type="spellEnd"/>
      <w:r>
        <w:rPr>
          <w:rFonts w:eastAsia="Times New Roman" w:cs="Times New Roman"/>
          <w:szCs w:val="24"/>
        </w:rPr>
        <w:t xml:space="preserve"> μονάδα «</w:t>
      </w:r>
      <w:r>
        <w:rPr>
          <w:rFonts w:eastAsia="Times New Roman" w:cs="Times New Roman"/>
          <w:szCs w:val="24"/>
        </w:rPr>
        <w:t>Πτολεμ</w:t>
      </w:r>
      <w:r>
        <w:rPr>
          <w:rFonts w:eastAsia="Times New Roman" w:cs="Times New Roman"/>
          <w:szCs w:val="24"/>
        </w:rPr>
        <w:t>αΐ</w:t>
      </w:r>
      <w:r>
        <w:rPr>
          <w:rFonts w:eastAsia="Times New Roman" w:cs="Times New Roman"/>
          <w:szCs w:val="24"/>
        </w:rPr>
        <w:t xml:space="preserve">δα </w:t>
      </w:r>
      <w:r>
        <w:rPr>
          <w:rFonts w:eastAsia="Times New Roman" w:cs="Times New Roman"/>
          <w:szCs w:val="24"/>
        </w:rPr>
        <w:t>V» με διαφανή κριτήρια από τα μητρώα του ΟΑΕΔ</w:t>
      </w:r>
      <w:r>
        <w:rPr>
          <w:rFonts w:eastAsia="Times New Roman" w:cs="Times New Roman"/>
          <w:szCs w:val="24"/>
        </w:rPr>
        <w:t>.</w:t>
      </w:r>
    </w:p>
    <w:p w14:paraId="34994D24"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Η τέταρτη με αριθμό 1327/26-9-2016 επίκαιρη ερώτηση δεύτερου κύκλου του Βουλευτή Αρκαδίας  της Δημοκρατικής Συμπαράταξης ΠΑΣΟΚ-ΔΗΜΑΡ κ. </w:t>
      </w:r>
      <w:r>
        <w:rPr>
          <w:rFonts w:eastAsia="Times New Roman"/>
          <w:bCs/>
          <w:szCs w:val="24"/>
        </w:rPr>
        <w:t>Οδυσσέα Κωνσταντινόπουλου</w:t>
      </w:r>
      <w:r>
        <w:rPr>
          <w:rFonts w:eastAsia="Times New Roman"/>
          <w:szCs w:val="24"/>
        </w:rPr>
        <w:t xml:space="preserve"> προς τον Υπουργό </w:t>
      </w:r>
      <w:r>
        <w:rPr>
          <w:rFonts w:eastAsia="Times New Roman"/>
          <w:bCs/>
          <w:szCs w:val="24"/>
        </w:rPr>
        <w:t>Αγροτικής Ανάπτυξης και Τροφίμων,</w:t>
      </w:r>
      <w:r>
        <w:rPr>
          <w:rFonts w:eastAsia="Times New Roman"/>
          <w:szCs w:val="24"/>
        </w:rPr>
        <w:t xml:space="preserve"> σχετικά με την αποζημίωση αγροτών λόγω τω</w:t>
      </w:r>
      <w:r>
        <w:rPr>
          <w:rFonts w:eastAsia="Times New Roman"/>
          <w:szCs w:val="24"/>
        </w:rPr>
        <w:t xml:space="preserve">ν τεράστιων καταστροφών που προκλήθηκαν σε καλλιέργειες και ζωικό κεφάλαιο στην Αρκαδία από τη θεομηνία της </w:t>
      </w:r>
      <w:r>
        <w:rPr>
          <w:rFonts w:eastAsia="Times New Roman"/>
          <w:szCs w:val="24"/>
        </w:rPr>
        <w:lastRenderedPageBreak/>
        <w:t>25</w:t>
      </w:r>
      <w:r>
        <w:rPr>
          <w:rFonts w:eastAsia="Times New Roman"/>
          <w:szCs w:val="24"/>
          <w:vertAlign w:val="superscript"/>
        </w:rPr>
        <w:t>ης</w:t>
      </w:r>
      <w:r>
        <w:rPr>
          <w:rFonts w:eastAsia="Times New Roman"/>
          <w:szCs w:val="24"/>
        </w:rPr>
        <w:t xml:space="preserve"> Ιουνίου, δεν θα συζητηθεί λόγω κωλύματος του Υπουργού Αγροτικής Ανάπτυξης και Τροφίμων κ. Ευάγγελου Αποστόλου, ο οποίος θα βρίσκεται σε ημερίδα</w:t>
      </w:r>
      <w:r>
        <w:rPr>
          <w:rFonts w:eastAsia="Times New Roman"/>
          <w:szCs w:val="24"/>
        </w:rPr>
        <w:t xml:space="preserve"> στη Λαμία.</w:t>
      </w:r>
    </w:p>
    <w:p w14:paraId="34994D25" w14:textId="77777777" w:rsidR="00227385" w:rsidRDefault="00971D3E">
      <w:pPr>
        <w:spacing w:line="600" w:lineRule="auto"/>
        <w:ind w:firstLine="720"/>
        <w:contextualSpacing/>
        <w:jc w:val="both"/>
        <w:rPr>
          <w:rFonts w:eastAsia="Times New Roman"/>
          <w:szCs w:val="24"/>
        </w:rPr>
      </w:pPr>
      <w:r>
        <w:rPr>
          <w:rFonts w:eastAsia="Times New Roman"/>
          <w:szCs w:val="24"/>
        </w:rPr>
        <w:t>Επίσης, για τον ίδιο λόγο δεν θα συζητηθεί η πέμπτη με αριθμό 1336/27-9-2016 επίκαιρη ερώτηση δεύτερου κύκλου του ΣΤ΄ Αντιπροέδρου της Βουλής και Βουλευτή Λ</w:t>
      </w:r>
      <w:r>
        <w:rPr>
          <w:rFonts w:eastAsia="Times New Roman"/>
          <w:szCs w:val="24"/>
        </w:rPr>
        <w:t>α</w:t>
      </w:r>
      <w:r>
        <w:rPr>
          <w:rFonts w:eastAsia="Times New Roman"/>
          <w:szCs w:val="24"/>
        </w:rPr>
        <w:t>ρ</w:t>
      </w:r>
      <w:r>
        <w:rPr>
          <w:rFonts w:eastAsia="Times New Roman"/>
          <w:szCs w:val="24"/>
        </w:rPr>
        <w:t>ί</w:t>
      </w:r>
      <w:r>
        <w:rPr>
          <w:rFonts w:eastAsia="Times New Roman"/>
          <w:szCs w:val="24"/>
        </w:rPr>
        <w:t>σ</w:t>
      </w:r>
      <w:r>
        <w:rPr>
          <w:rFonts w:eastAsia="Times New Roman"/>
          <w:szCs w:val="24"/>
        </w:rPr>
        <w:t>η</w:t>
      </w:r>
      <w:r>
        <w:rPr>
          <w:rFonts w:eastAsia="Times New Roman"/>
          <w:szCs w:val="24"/>
        </w:rPr>
        <w:t>ς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Γεωργίου </w:t>
      </w:r>
      <w:proofErr w:type="spellStart"/>
      <w:r>
        <w:rPr>
          <w:rFonts w:eastAsia="Times New Roman"/>
          <w:bCs/>
          <w:szCs w:val="24"/>
        </w:rPr>
        <w:t>Λαμπρούλη</w:t>
      </w:r>
      <w:proofErr w:type="spellEnd"/>
      <w:r>
        <w:rPr>
          <w:rFonts w:eastAsia="Times New Roman"/>
          <w:szCs w:val="24"/>
        </w:rPr>
        <w:t xml:space="preserve"> προς τους Υπουργούς  </w:t>
      </w:r>
      <w:r>
        <w:rPr>
          <w:rFonts w:eastAsia="Times New Roman"/>
          <w:bCs/>
          <w:szCs w:val="24"/>
        </w:rPr>
        <w:t>Αγ</w:t>
      </w:r>
      <w:r>
        <w:rPr>
          <w:rFonts w:eastAsia="Times New Roman"/>
          <w:bCs/>
          <w:szCs w:val="24"/>
        </w:rPr>
        <w:t>ροτικής Ανάπτυξης και Τροφίμων</w:t>
      </w:r>
      <w:r>
        <w:rPr>
          <w:rFonts w:eastAsia="Times New Roman"/>
          <w:b/>
          <w:szCs w:val="24"/>
        </w:rPr>
        <w:t xml:space="preserve"> </w:t>
      </w:r>
      <w:r>
        <w:rPr>
          <w:rFonts w:eastAsia="Times New Roman"/>
          <w:szCs w:val="24"/>
        </w:rPr>
        <w:t>και</w:t>
      </w:r>
      <w:r>
        <w:rPr>
          <w:rFonts w:eastAsia="Times New Roman"/>
          <w:b/>
          <w:szCs w:val="24"/>
        </w:rPr>
        <w:t xml:space="preserve"> </w:t>
      </w:r>
      <w:r>
        <w:rPr>
          <w:rFonts w:eastAsia="Times New Roman"/>
          <w:bCs/>
          <w:szCs w:val="24"/>
        </w:rPr>
        <w:t>Οικονομικών,</w:t>
      </w:r>
      <w:r>
        <w:rPr>
          <w:rFonts w:eastAsia="Times New Roman"/>
          <w:szCs w:val="24"/>
        </w:rPr>
        <w:t xml:space="preserve"> σχετικά με τις καταστροφές ελαιόδεντρων από πυρκαγιά στον Νομό Λάρισας.</w:t>
      </w:r>
    </w:p>
    <w:p w14:paraId="34994D26"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Η όγδοη με αριθμό 1288/19-9-2016 επίκαιρη ερώτηση δεύτερου κύκλου του Ανεξάρτητου Βουλευτή Λακωνίας  κ. </w:t>
      </w:r>
      <w:r>
        <w:rPr>
          <w:rFonts w:eastAsia="Times New Roman"/>
          <w:bCs/>
          <w:szCs w:val="24"/>
        </w:rPr>
        <w:t>Λεωνίδα Γρηγοράκου</w:t>
      </w:r>
      <w:r>
        <w:rPr>
          <w:rFonts w:eastAsia="Times New Roman"/>
          <w:szCs w:val="24"/>
        </w:rPr>
        <w:t xml:space="preserve"> προς τον Υπου</w:t>
      </w:r>
      <w:r>
        <w:rPr>
          <w:rFonts w:eastAsia="Times New Roman"/>
          <w:szCs w:val="24"/>
        </w:rPr>
        <w:t>ργό </w:t>
      </w:r>
      <w:r>
        <w:rPr>
          <w:rFonts w:eastAsia="Times New Roman"/>
          <w:bCs/>
          <w:szCs w:val="24"/>
        </w:rPr>
        <w:t>Υγείας,</w:t>
      </w:r>
      <w:r>
        <w:rPr>
          <w:rFonts w:eastAsia="Times New Roman"/>
          <w:szCs w:val="24"/>
        </w:rPr>
        <w:t xml:space="preserve"> σχετικά με την διαδικασία επιλογής </w:t>
      </w:r>
      <w:r>
        <w:rPr>
          <w:rFonts w:eastAsia="Times New Roman"/>
          <w:szCs w:val="24"/>
        </w:rPr>
        <w:t>δ</w:t>
      </w:r>
      <w:r>
        <w:rPr>
          <w:rFonts w:eastAsia="Times New Roman"/>
          <w:szCs w:val="24"/>
        </w:rPr>
        <w:t xml:space="preserve">ιευθυντών στο Εθνικό Σύστημα Υγείας (ΕΣΥ), δεν θα συζητηθεί λόγω φόρτου εργασίας του Αναπληρωτή Υπουργού Υγείας κ. Παύλου </w:t>
      </w:r>
      <w:proofErr w:type="spellStart"/>
      <w:r>
        <w:rPr>
          <w:rFonts w:eastAsia="Times New Roman"/>
          <w:szCs w:val="24"/>
        </w:rPr>
        <w:t>Πολάκη</w:t>
      </w:r>
      <w:proofErr w:type="spellEnd"/>
      <w:r>
        <w:rPr>
          <w:rFonts w:eastAsia="Times New Roman"/>
          <w:szCs w:val="24"/>
        </w:rPr>
        <w:t>.</w:t>
      </w:r>
    </w:p>
    <w:p w14:paraId="34994D27" w14:textId="77777777" w:rsidR="00227385" w:rsidRDefault="00971D3E">
      <w:pPr>
        <w:spacing w:line="600" w:lineRule="auto"/>
        <w:ind w:firstLine="720"/>
        <w:contextualSpacing/>
        <w:jc w:val="both"/>
        <w:rPr>
          <w:rFonts w:eastAsia="Times New Roman"/>
          <w:szCs w:val="24"/>
        </w:rPr>
      </w:pPr>
      <w:r>
        <w:rPr>
          <w:rFonts w:eastAsia="Times New Roman"/>
          <w:szCs w:val="24"/>
        </w:rPr>
        <w:t>Επίσης, για τον ίδιο λόγο δεν θα συζητηθεί η ένατη με αριθμό 1263/13-9-2016 επίκαιρη ερώτηση δεύτερου κύκλου του Βουλευτή Β΄ Αθηνών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Χρήστου </w:t>
      </w:r>
      <w:proofErr w:type="spellStart"/>
      <w:r>
        <w:rPr>
          <w:rFonts w:eastAsia="Times New Roman"/>
          <w:bCs/>
          <w:szCs w:val="24"/>
        </w:rPr>
        <w:t>Κατσώτη</w:t>
      </w:r>
      <w:proofErr w:type="spellEnd"/>
      <w:r>
        <w:rPr>
          <w:rFonts w:eastAsia="Times New Roman"/>
          <w:b/>
          <w:szCs w:val="24"/>
        </w:rPr>
        <w:t xml:space="preserve"> </w:t>
      </w:r>
      <w:r>
        <w:rPr>
          <w:rFonts w:eastAsia="Times New Roman"/>
          <w:szCs w:val="24"/>
        </w:rPr>
        <w:lastRenderedPageBreak/>
        <w:t xml:space="preserve">προς τον Υπουργό </w:t>
      </w:r>
      <w:r>
        <w:rPr>
          <w:rFonts w:eastAsia="Times New Roman"/>
          <w:bCs/>
          <w:szCs w:val="24"/>
        </w:rPr>
        <w:t>Υγείας,</w:t>
      </w:r>
      <w:r>
        <w:rPr>
          <w:rFonts w:eastAsia="Times New Roman"/>
          <w:b/>
          <w:bCs/>
          <w:szCs w:val="24"/>
        </w:rPr>
        <w:t xml:space="preserve"> </w:t>
      </w:r>
      <w:r>
        <w:rPr>
          <w:rFonts w:eastAsia="Times New Roman"/>
          <w:szCs w:val="24"/>
        </w:rPr>
        <w:t xml:space="preserve">σχετικά με την αντιμετώπιση των προβλημάτων </w:t>
      </w:r>
      <w:r>
        <w:rPr>
          <w:rFonts w:eastAsia="Times New Roman"/>
          <w:szCs w:val="24"/>
        </w:rPr>
        <w:t xml:space="preserve">των δημόσιων νοσοκομείων εξαιτίας των ελλείψεων σε σύγχρονο </w:t>
      </w:r>
      <w:proofErr w:type="spellStart"/>
      <w:r>
        <w:rPr>
          <w:rFonts w:eastAsia="Times New Roman"/>
          <w:szCs w:val="24"/>
        </w:rPr>
        <w:t>ιατροτεχνολογικό</w:t>
      </w:r>
      <w:proofErr w:type="spellEnd"/>
      <w:r>
        <w:rPr>
          <w:rFonts w:eastAsia="Times New Roman"/>
          <w:szCs w:val="24"/>
        </w:rPr>
        <w:t xml:space="preserve"> εξοπλισμό.</w:t>
      </w:r>
    </w:p>
    <w:p w14:paraId="34994D28"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Η δέκατη με αριθμό 1292/19-9-2016 επίκαιρη ερώτηση δεύτερου κύκλου του Βουλευτή Αχαΐας της Νέας Δημοκρατίας κ. </w:t>
      </w:r>
      <w:r>
        <w:rPr>
          <w:rFonts w:eastAsia="Times New Roman"/>
          <w:bCs/>
          <w:szCs w:val="24"/>
        </w:rPr>
        <w:t xml:space="preserve">Ανδρέα </w:t>
      </w:r>
      <w:proofErr w:type="spellStart"/>
      <w:r>
        <w:rPr>
          <w:rFonts w:eastAsia="Times New Roman"/>
          <w:bCs/>
          <w:szCs w:val="24"/>
        </w:rPr>
        <w:t>Κατσανιώτη</w:t>
      </w:r>
      <w:proofErr w:type="spellEnd"/>
      <w:r>
        <w:rPr>
          <w:rFonts w:eastAsia="Times New Roman"/>
          <w:szCs w:val="24"/>
        </w:rPr>
        <w:t xml:space="preserve"> προς τον Υπουργό</w:t>
      </w:r>
      <w:r>
        <w:rPr>
          <w:rFonts w:eastAsia="Times New Roman"/>
          <w:b/>
          <w:szCs w:val="24"/>
        </w:rPr>
        <w:t> </w:t>
      </w:r>
      <w:r>
        <w:rPr>
          <w:rFonts w:eastAsia="Times New Roman"/>
          <w:bCs/>
          <w:szCs w:val="24"/>
        </w:rPr>
        <w:t>Υποδομών, Μεταφορών κα</w:t>
      </w:r>
      <w:r>
        <w:rPr>
          <w:rFonts w:eastAsia="Times New Roman"/>
          <w:bCs/>
          <w:szCs w:val="24"/>
        </w:rPr>
        <w:t>ι Δικτύων,</w:t>
      </w:r>
      <w:r>
        <w:rPr>
          <w:rFonts w:eastAsia="Times New Roman"/>
          <w:b/>
          <w:bCs/>
          <w:szCs w:val="24"/>
        </w:rPr>
        <w:t xml:space="preserve"> </w:t>
      </w:r>
      <w:r>
        <w:rPr>
          <w:rFonts w:eastAsia="Times New Roman"/>
          <w:szCs w:val="24"/>
        </w:rPr>
        <w:t xml:space="preserve">σχετικά με τη «Νότια χάραξη» στην Πατρών – Πύργου, δεν θα συζητηθεί λόγω κωλύματος του Υπουργού Υποδομών, Μεταφορών και Δικτύων κ. Χρήστου </w:t>
      </w:r>
      <w:proofErr w:type="spellStart"/>
      <w:r>
        <w:rPr>
          <w:rFonts w:eastAsia="Times New Roman"/>
          <w:szCs w:val="24"/>
        </w:rPr>
        <w:t>Σπίρτζη</w:t>
      </w:r>
      <w:proofErr w:type="spellEnd"/>
      <w:r>
        <w:rPr>
          <w:rFonts w:eastAsia="Times New Roman"/>
          <w:szCs w:val="24"/>
        </w:rPr>
        <w:t>, ο οποίος θα βρίσκεται σε διυπουργική επιτροπή.</w:t>
      </w:r>
    </w:p>
    <w:p w14:paraId="34994D29" w14:textId="77777777" w:rsidR="00227385" w:rsidRDefault="00971D3E">
      <w:pPr>
        <w:spacing w:line="600" w:lineRule="auto"/>
        <w:ind w:firstLine="720"/>
        <w:contextualSpacing/>
        <w:jc w:val="both"/>
        <w:rPr>
          <w:rFonts w:eastAsia="Times New Roman"/>
          <w:szCs w:val="24"/>
        </w:rPr>
      </w:pPr>
      <w:r>
        <w:rPr>
          <w:rFonts w:eastAsia="Times New Roman"/>
          <w:szCs w:val="24"/>
        </w:rPr>
        <w:t>Η ενδέκατη με αριθμό 1248/12-9-2016 επίκαιρη ερώτη</w:t>
      </w:r>
      <w:r>
        <w:rPr>
          <w:rFonts w:eastAsia="Times New Roman"/>
          <w:szCs w:val="24"/>
        </w:rPr>
        <w:t xml:space="preserve">ση δεύτερου κύκλου του Ανεξάρτητου Βουλευτή Β΄ Αθηνών κ. </w:t>
      </w:r>
      <w:r>
        <w:rPr>
          <w:rFonts w:eastAsia="Times New Roman"/>
          <w:bCs/>
          <w:szCs w:val="24"/>
        </w:rPr>
        <w:t>Ευσταθίου (Στάθη) Παναγούλη</w:t>
      </w:r>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σχετικά με το κόστος των «εκπροσώπων των </w:t>
      </w:r>
      <w:r>
        <w:rPr>
          <w:rFonts w:eastAsia="Times New Roman"/>
          <w:szCs w:val="24"/>
        </w:rPr>
        <w:t>θ</w:t>
      </w:r>
      <w:r>
        <w:rPr>
          <w:rFonts w:eastAsia="Times New Roman"/>
          <w:szCs w:val="24"/>
        </w:rPr>
        <w:t xml:space="preserve">εσμών» στο </w:t>
      </w:r>
      <w:r>
        <w:rPr>
          <w:rFonts w:eastAsia="Times New Roman"/>
          <w:szCs w:val="24"/>
        </w:rPr>
        <w:t>δ</w:t>
      </w:r>
      <w:r>
        <w:rPr>
          <w:rFonts w:eastAsia="Times New Roman"/>
          <w:szCs w:val="24"/>
        </w:rPr>
        <w:t xml:space="preserve">ημόσιο, δεν θα συζητηθεί λόγω φόρτου εργασίας του Υπουργού Οικονομικών κ. Ευκλείδη </w:t>
      </w:r>
      <w:proofErr w:type="spellStart"/>
      <w:r>
        <w:rPr>
          <w:rFonts w:eastAsia="Times New Roman"/>
          <w:szCs w:val="24"/>
        </w:rPr>
        <w:t>Τσακ</w:t>
      </w:r>
      <w:r>
        <w:rPr>
          <w:rFonts w:eastAsia="Times New Roman"/>
          <w:szCs w:val="24"/>
        </w:rPr>
        <w:t>αλώτου</w:t>
      </w:r>
      <w:proofErr w:type="spellEnd"/>
      <w:r>
        <w:rPr>
          <w:rFonts w:eastAsia="Times New Roman"/>
          <w:szCs w:val="24"/>
        </w:rPr>
        <w:t>.</w:t>
      </w:r>
    </w:p>
    <w:p w14:paraId="34994D2A" w14:textId="77777777" w:rsidR="00227385" w:rsidRDefault="00971D3E">
      <w:pPr>
        <w:spacing w:line="600" w:lineRule="auto"/>
        <w:ind w:firstLine="720"/>
        <w:contextualSpacing/>
        <w:jc w:val="both"/>
        <w:rPr>
          <w:rFonts w:eastAsia="Times New Roman"/>
          <w:szCs w:val="24"/>
        </w:rPr>
      </w:pPr>
      <w:r>
        <w:rPr>
          <w:rFonts w:eastAsia="Times New Roman"/>
          <w:szCs w:val="24"/>
        </w:rPr>
        <w:lastRenderedPageBreak/>
        <w:t xml:space="preserve">Για τον ίδιο λόγο δεν θα συζητηθεί η </w:t>
      </w:r>
      <w:r>
        <w:rPr>
          <w:rFonts w:eastAsia="Times New Roman"/>
          <w:szCs w:val="24"/>
        </w:rPr>
        <w:t xml:space="preserve">τρίτη </w:t>
      </w:r>
      <w:r>
        <w:rPr>
          <w:rFonts w:eastAsia="Times New Roman"/>
          <w:szCs w:val="24"/>
        </w:rPr>
        <w:t>με αριθμό 5298/373/11-5-2016 ερώτηση και αίτηση κατάθεσης εγγράφων του Δ΄ Αντιπροέδρου της Βουλής και Βουλευτή Α΄ Αθηνών της Νέας Δημοκρατίας κ. Νικήτα Κακλαμάνη προς τον Υπουργό Οικονομικών, σχετικά με το</w:t>
      </w:r>
      <w:r>
        <w:rPr>
          <w:rFonts w:eastAsia="Times New Roman"/>
          <w:szCs w:val="24"/>
        </w:rPr>
        <w:t xml:space="preserve"> κόστος διαπραγματεύσεων με τους </w:t>
      </w:r>
      <w:r>
        <w:rPr>
          <w:rFonts w:eastAsia="Times New Roman"/>
          <w:szCs w:val="24"/>
        </w:rPr>
        <w:t>θ</w:t>
      </w:r>
      <w:r>
        <w:rPr>
          <w:rFonts w:eastAsia="Times New Roman"/>
          <w:szCs w:val="24"/>
        </w:rPr>
        <w:t xml:space="preserve">εσμούς σε πολυτελή ξενοδοχεία, καθώς και η με αριθμό 3062/10-2-2016 ερώτηση του Ανεξάρτητου Βουλευτή Λακωνίας κ. </w:t>
      </w:r>
      <w:r>
        <w:rPr>
          <w:rFonts w:eastAsia="Times New Roman"/>
          <w:bCs/>
          <w:szCs w:val="24"/>
        </w:rPr>
        <w:t>Λεωνίδα Γρηγοράκου</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Οικονομικών,</w:t>
      </w:r>
      <w:r>
        <w:rPr>
          <w:rFonts w:eastAsia="Times New Roman"/>
          <w:b/>
          <w:szCs w:val="24"/>
        </w:rPr>
        <w:t xml:space="preserve"> </w:t>
      </w:r>
      <w:r>
        <w:rPr>
          <w:rFonts w:eastAsia="Times New Roman"/>
          <w:szCs w:val="24"/>
        </w:rPr>
        <w:t xml:space="preserve">σχετικά με την αποζημίωση των μεριδιούχων </w:t>
      </w:r>
      <w:r>
        <w:rPr>
          <w:rFonts w:eastAsia="Times New Roman"/>
          <w:szCs w:val="24"/>
        </w:rPr>
        <w:t>σ</w:t>
      </w:r>
      <w:r>
        <w:rPr>
          <w:rFonts w:eastAsia="Times New Roman"/>
          <w:szCs w:val="24"/>
        </w:rPr>
        <w:t xml:space="preserve">υνεταιριστικών </w:t>
      </w:r>
      <w:r>
        <w:rPr>
          <w:rFonts w:eastAsia="Times New Roman"/>
          <w:szCs w:val="24"/>
        </w:rPr>
        <w:t>τ</w:t>
      </w:r>
      <w:r>
        <w:rPr>
          <w:rFonts w:eastAsia="Times New Roman"/>
          <w:szCs w:val="24"/>
        </w:rPr>
        <w:t>ρ</w:t>
      </w:r>
      <w:r>
        <w:rPr>
          <w:rFonts w:eastAsia="Times New Roman"/>
          <w:szCs w:val="24"/>
        </w:rPr>
        <w:t>απεζών.</w:t>
      </w:r>
    </w:p>
    <w:p w14:paraId="34994D2B"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Η </w:t>
      </w:r>
      <w:r>
        <w:rPr>
          <w:rFonts w:eastAsia="Times New Roman"/>
          <w:szCs w:val="24"/>
        </w:rPr>
        <w:t xml:space="preserve">πρώτη </w:t>
      </w:r>
      <w:r>
        <w:rPr>
          <w:rFonts w:eastAsia="Times New Roman"/>
          <w:szCs w:val="24"/>
        </w:rPr>
        <w:t xml:space="preserve">με αριθμό 6377/23-6-2016 ερώτηση της Βουλευτού Καρδίτσας του Συνασπισμού Ριζοσπαστικής Αριστεράς κ. </w:t>
      </w:r>
      <w:r>
        <w:rPr>
          <w:rFonts w:eastAsia="Times New Roman"/>
          <w:bCs/>
          <w:szCs w:val="24"/>
        </w:rPr>
        <w:t xml:space="preserve">Παναγιώτας </w:t>
      </w:r>
      <w:proofErr w:type="spellStart"/>
      <w:r>
        <w:rPr>
          <w:rFonts w:eastAsia="Times New Roman"/>
          <w:bCs/>
          <w:szCs w:val="24"/>
        </w:rPr>
        <w:t>Βράντζα</w:t>
      </w:r>
      <w:proofErr w:type="spellEnd"/>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σχετικά με τον συντελεστή ΦΠΑ 24% για τα ζώντα παραγωγικά ζώα, δεν θα συζητηθεί λόγω ανειλη</w:t>
      </w:r>
      <w:r>
        <w:rPr>
          <w:rFonts w:eastAsia="Times New Roman"/>
          <w:szCs w:val="24"/>
        </w:rPr>
        <w:t>μμένων υποχρεώσεων του Αναπληρωτή Υπουργού Οικονομικών κ. Αλεξιάδη.</w:t>
      </w:r>
    </w:p>
    <w:p w14:paraId="34994D2C" w14:textId="77777777" w:rsidR="00227385" w:rsidRDefault="00971D3E">
      <w:pPr>
        <w:spacing w:line="600" w:lineRule="auto"/>
        <w:ind w:firstLine="720"/>
        <w:contextualSpacing/>
        <w:jc w:val="both"/>
        <w:rPr>
          <w:rFonts w:eastAsia="Times New Roman"/>
          <w:szCs w:val="24"/>
        </w:rPr>
      </w:pPr>
      <w:r>
        <w:rPr>
          <w:rFonts w:eastAsia="Times New Roman"/>
          <w:szCs w:val="24"/>
        </w:rPr>
        <w:lastRenderedPageBreak/>
        <w:t xml:space="preserve">Η δεύτερη με αριθμό 1334/27-9-2016 επίκαιρη ερώτηση δεύτερου κύκλου του Βουλευτή Μαγνησίας της Νέας Δημοκρατίας κ. </w:t>
      </w:r>
      <w:r>
        <w:rPr>
          <w:rFonts w:eastAsia="Times New Roman"/>
          <w:bCs/>
          <w:szCs w:val="24"/>
        </w:rPr>
        <w:t xml:space="preserve">Χρήστου </w:t>
      </w:r>
      <w:proofErr w:type="spellStart"/>
      <w:r>
        <w:rPr>
          <w:rFonts w:eastAsia="Times New Roman"/>
          <w:bCs/>
          <w:szCs w:val="24"/>
        </w:rPr>
        <w:t>Μπουκώρου</w:t>
      </w:r>
      <w:proofErr w:type="spellEnd"/>
      <w:r>
        <w:rPr>
          <w:rFonts w:eastAsia="Times New Roman"/>
          <w:szCs w:val="24"/>
        </w:rPr>
        <w:t xml:space="preserve"> προς τον Υπουργό </w:t>
      </w:r>
      <w:r>
        <w:rPr>
          <w:rFonts w:eastAsia="Times New Roman"/>
          <w:bCs/>
          <w:szCs w:val="24"/>
        </w:rPr>
        <w:t>Οικονομίας, Ανάπτυξης και Τουρισμού,</w:t>
      </w:r>
      <w:r>
        <w:rPr>
          <w:rFonts w:eastAsia="Times New Roman"/>
          <w:szCs w:val="24"/>
        </w:rPr>
        <w:t xml:space="preserve"> σ</w:t>
      </w:r>
      <w:r>
        <w:rPr>
          <w:rFonts w:eastAsia="Times New Roman"/>
          <w:szCs w:val="24"/>
        </w:rPr>
        <w:t xml:space="preserve">χετικά με την επιδότηση συστήματος εισροών – εκροών στα πρατήρια υγρών καυσίμων, δεν θα συζητηθεί λόγω κωλύματος της Υφυπουργού Οικονομίας, Ανάπτυξης και Τουρισμού κ. Θεοδώρας </w:t>
      </w:r>
      <w:proofErr w:type="spellStart"/>
      <w:r>
        <w:rPr>
          <w:rFonts w:eastAsia="Times New Roman"/>
          <w:szCs w:val="24"/>
        </w:rPr>
        <w:t>Τζάκρη</w:t>
      </w:r>
      <w:proofErr w:type="spellEnd"/>
      <w:r>
        <w:rPr>
          <w:rFonts w:eastAsia="Times New Roman"/>
          <w:szCs w:val="24"/>
        </w:rPr>
        <w:t>, η οποία θα βρίσκεται σε σύσκεψη στο Μαξίμου.</w:t>
      </w:r>
    </w:p>
    <w:p w14:paraId="34994D2D" w14:textId="77777777" w:rsidR="00227385" w:rsidRDefault="00971D3E">
      <w:pPr>
        <w:spacing w:line="600" w:lineRule="auto"/>
        <w:ind w:firstLine="720"/>
        <w:contextualSpacing/>
        <w:jc w:val="both"/>
        <w:rPr>
          <w:rFonts w:eastAsia="Times New Roman"/>
          <w:szCs w:val="24"/>
        </w:rPr>
      </w:pPr>
      <w:r>
        <w:rPr>
          <w:rFonts w:eastAsia="Times New Roman"/>
          <w:szCs w:val="24"/>
        </w:rPr>
        <w:t>Η τρίτη με αριθμό 1337/27-9</w:t>
      </w:r>
      <w:r>
        <w:rPr>
          <w:rFonts w:eastAsia="Times New Roman"/>
          <w:szCs w:val="24"/>
        </w:rPr>
        <w:t xml:space="preserve">-2016 επίκαιρη ερώτηση του δεύτερου κύκλου του Βουλευτή Επικρατείας του Λαϊκού Συνδέσμου – Χρυσή Αυγή κ. </w:t>
      </w:r>
      <w:r>
        <w:rPr>
          <w:rFonts w:eastAsia="Times New Roman"/>
          <w:bCs/>
          <w:szCs w:val="24"/>
        </w:rPr>
        <w:t>Χρήστου Παππά</w:t>
      </w:r>
      <w:r>
        <w:rPr>
          <w:rFonts w:eastAsia="Times New Roman"/>
          <w:szCs w:val="24"/>
        </w:rPr>
        <w:t xml:space="preserve"> προς τον Υπουργό </w:t>
      </w:r>
      <w:r>
        <w:rPr>
          <w:rFonts w:eastAsia="Times New Roman"/>
          <w:bCs/>
          <w:szCs w:val="24"/>
        </w:rPr>
        <w:t>Εξωτερικών,</w:t>
      </w:r>
      <w:r>
        <w:rPr>
          <w:rFonts w:eastAsia="Times New Roman"/>
          <w:szCs w:val="24"/>
        </w:rPr>
        <w:t xml:space="preserve"> σχετικά με την ενέργεια εθνικής μειοδοσίας με την απουσία ελληνικής σημαίας σε συνάντηση του Πρωθυπουργού με</w:t>
      </w:r>
      <w:r>
        <w:rPr>
          <w:rFonts w:eastAsia="Times New Roman"/>
          <w:szCs w:val="24"/>
        </w:rPr>
        <w:t xml:space="preserve"> τον Πρόεδρο της Τουρκίας», δεν θα συζητηθεί λόγω ανειλημμένων υποχρεώσεων του Υπουργού Εξωτερικών κ. Νικολάου Κοτζιά.</w:t>
      </w:r>
    </w:p>
    <w:p w14:paraId="34994D2E" w14:textId="77777777" w:rsidR="00227385" w:rsidRDefault="00971D3E">
      <w:pPr>
        <w:spacing w:line="600" w:lineRule="auto"/>
        <w:ind w:firstLine="720"/>
        <w:contextualSpacing/>
        <w:jc w:val="both"/>
        <w:rPr>
          <w:rFonts w:eastAsia="Times New Roman"/>
          <w:szCs w:val="24"/>
        </w:rPr>
      </w:pPr>
      <w:r>
        <w:rPr>
          <w:rFonts w:eastAsia="Times New Roman"/>
          <w:szCs w:val="24"/>
        </w:rPr>
        <w:t>Κυρίες και κύριοι συνάδελφοι, ολοκληρώθηκε η συζήτηση των επικαίρων ερωτήσεων.</w:t>
      </w:r>
    </w:p>
    <w:p w14:paraId="34994D2F" w14:textId="77777777" w:rsidR="00227385" w:rsidRDefault="00971D3E">
      <w:pPr>
        <w:spacing w:line="600" w:lineRule="auto"/>
        <w:ind w:firstLine="720"/>
        <w:contextualSpacing/>
        <w:jc w:val="center"/>
        <w:rPr>
          <w:rFonts w:eastAsia="Times New Roman"/>
          <w:szCs w:val="24"/>
        </w:rPr>
      </w:pPr>
      <w:r>
        <w:rPr>
          <w:rFonts w:eastAsia="Times New Roman"/>
          <w:szCs w:val="24"/>
        </w:rPr>
        <w:t>ΑΛΛΑΓΗ ΣΕΛΙΔΑΣ ΛΟΓΩ ΑΛΛΑΓΗΣ ΘΕΜΑΤΟΣ</w:t>
      </w:r>
    </w:p>
    <w:p w14:paraId="34994D30" w14:textId="77777777" w:rsidR="00227385" w:rsidRDefault="00971D3E">
      <w:pPr>
        <w:spacing w:line="600" w:lineRule="auto"/>
        <w:ind w:firstLine="720"/>
        <w:contextualSpacing/>
        <w:jc w:val="both"/>
        <w:rPr>
          <w:rFonts w:eastAsia="Times New Roman"/>
          <w:szCs w:val="24"/>
        </w:rPr>
      </w:pPr>
      <w:r>
        <w:rPr>
          <w:rFonts w:eastAsia="Times New Roman"/>
          <w:b/>
          <w:szCs w:val="24"/>
        </w:rPr>
        <w:lastRenderedPageBreak/>
        <w:t>ΠΡΟΕΔΡΕΥΟΥΣΑ (Αναστασί</w:t>
      </w:r>
      <w:r>
        <w:rPr>
          <w:rFonts w:eastAsia="Times New Roman"/>
          <w:b/>
          <w:szCs w:val="24"/>
        </w:rPr>
        <w:t xml:space="preserve">α Χριστοδουλοπούλου): </w:t>
      </w:r>
      <w:r>
        <w:rPr>
          <w:rFonts w:eastAsia="Times New Roman"/>
          <w:szCs w:val="24"/>
        </w:rPr>
        <w:t xml:space="preserve">Κυρίες και κύριοι συνάδελφοι, εισερχόμαστε στην ημερήσια διάταξη των </w:t>
      </w:r>
    </w:p>
    <w:p w14:paraId="34994D31" w14:textId="77777777" w:rsidR="00227385" w:rsidRDefault="00971D3E">
      <w:pPr>
        <w:spacing w:line="600" w:lineRule="auto"/>
        <w:ind w:firstLine="720"/>
        <w:contextualSpacing/>
        <w:jc w:val="center"/>
        <w:rPr>
          <w:rFonts w:eastAsia="Times New Roman"/>
          <w:b/>
          <w:szCs w:val="24"/>
        </w:rPr>
      </w:pPr>
      <w:r>
        <w:rPr>
          <w:rFonts w:eastAsia="Times New Roman"/>
          <w:b/>
          <w:szCs w:val="24"/>
        </w:rPr>
        <w:t>ΕΠΕΡΩΤΗΣΕΩΝ</w:t>
      </w:r>
    </w:p>
    <w:p w14:paraId="34994D32"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Θα συζητηθεί η υπ’ αριθμόν 34/28/1-8-16 επίκαιρη επερώτηση </w:t>
      </w:r>
      <w:r>
        <w:rPr>
          <w:rFonts w:eastAsia="Times New Roman"/>
          <w:szCs w:val="24"/>
        </w:rPr>
        <w:t xml:space="preserve">των </w:t>
      </w:r>
      <w:r>
        <w:rPr>
          <w:rFonts w:eastAsia="Times New Roman"/>
          <w:szCs w:val="24"/>
        </w:rPr>
        <w:t>Βουλευτών της Νέας Δημοκρατίας</w:t>
      </w:r>
      <w:r>
        <w:rPr>
          <w:rFonts w:eastAsia="Times New Roman"/>
          <w:szCs w:val="24"/>
        </w:rPr>
        <w:t xml:space="preserve"> κ.κ.</w:t>
      </w:r>
      <w:r>
        <w:rPr>
          <w:rFonts w:eastAsia="Times New Roman"/>
          <w:szCs w:val="24"/>
        </w:rPr>
        <w:t xml:space="preserve"> </w:t>
      </w:r>
      <w:r>
        <w:rPr>
          <w:rFonts w:eastAsia="Times New Roman"/>
          <w:szCs w:val="24"/>
        </w:rPr>
        <w:t xml:space="preserve">Κωνσταντίνου Κατσαφάδου, Θεοδώρας Μπακογιάννη,  </w:t>
      </w:r>
      <w:r>
        <w:rPr>
          <w:rFonts w:eastAsia="Times New Roman"/>
          <w:szCs w:val="24"/>
        </w:rPr>
        <w:t xml:space="preserve">Βασιλείου </w:t>
      </w:r>
      <w:proofErr w:type="spellStart"/>
      <w:r>
        <w:rPr>
          <w:rFonts w:eastAsia="Times New Roman"/>
          <w:szCs w:val="24"/>
        </w:rPr>
        <w:t>Κικίλια</w:t>
      </w:r>
      <w:proofErr w:type="spellEnd"/>
      <w:r>
        <w:rPr>
          <w:rFonts w:eastAsia="Times New Roman"/>
          <w:szCs w:val="24"/>
        </w:rPr>
        <w:t xml:space="preserve">, Κωνσταντίνου Αχ. Καραμανλή, Εμμανουήλ (Μάνου) </w:t>
      </w:r>
      <w:proofErr w:type="spellStart"/>
      <w:r>
        <w:rPr>
          <w:rFonts w:eastAsia="Times New Roman"/>
          <w:szCs w:val="24"/>
        </w:rPr>
        <w:t>Κόνσολα</w:t>
      </w:r>
      <w:proofErr w:type="spellEnd"/>
      <w:r>
        <w:rPr>
          <w:rFonts w:eastAsia="Times New Roman"/>
          <w:szCs w:val="24"/>
        </w:rPr>
        <w:t xml:space="preserve">, Κωνσταντίνου Τσιάρα, Φωτεινής Αραμπατζή, </w:t>
      </w:r>
      <w:proofErr w:type="spellStart"/>
      <w:r>
        <w:rPr>
          <w:rFonts w:eastAsia="Times New Roman"/>
          <w:szCs w:val="24"/>
        </w:rPr>
        <w:t>Χαρ</w:t>
      </w:r>
      <w:r>
        <w:rPr>
          <w:rFonts w:eastAsia="Times New Roman"/>
          <w:szCs w:val="24"/>
        </w:rPr>
        <w:t>α</w:t>
      </w:r>
      <w:r>
        <w:rPr>
          <w:rFonts w:eastAsia="Times New Roman"/>
          <w:szCs w:val="24"/>
        </w:rPr>
        <w:t>λ</w:t>
      </w:r>
      <w:r>
        <w:rPr>
          <w:rFonts w:eastAsia="Times New Roman"/>
          <w:szCs w:val="24"/>
        </w:rPr>
        <w:t>ά</w:t>
      </w:r>
      <w:r>
        <w:rPr>
          <w:rFonts w:eastAsia="Times New Roman"/>
          <w:szCs w:val="24"/>
        </w:rPr>
        <w:t>μπου</w:t>
      </w:r>
      <w:proofErr w:type="spellEnd"/>
      <w:r>
        <w:rPr>
          <w:rFonts w:eastAsia="Times New Roman"/>
          <w:szCs w:val="24"/>
        </w:rPr>
        <w:t xml:space="preserve"> Αθανασίου, Σάββα Αναστασιάδη, Ιωάννη Ανδριανού, Μαρίας Αντωνίου, Άννας-Μισέλ Ασημακοπούλου, Γεωργίου </w:t>
      </w:r>
      <w:proofErr w:type="spellStart"/>
      <w:r>
        <w:rPr>
          <w:rFonts w:eastAsia="Times New Roman"/>
          <w:szCs w:val="24"/>
        </w:rPr>
        <w:t>Βαγιωνά</w:t>
      </w:r>
      <w:proofErr w:type="spellEnd"/>
      <w:r>
        <w:rPr>
          <w:rFonts w:eastAsia="Times New Roman"/>
          <w:szCs w:val="24"/>
        </w:rPr>
        <w:t>, Απ</w:t>
      </w:r>
      <w:r>
        <w:rPr>
          <w:rFonts w:eastAsia="Times New Roman"/>
          <w:szCs w:val="24"/>
        </w:rPr>
        <w:t>ο</w:t>
      </w:r>
      <w:r>
        <w:rPr>
          <w:rFonts w:eastAsia="Times New Roman"/>
          <w:szCs w:val="24"/>
        </w:rPr>
        <w:t>στ</w:t>
      </w:r>
      <w:r>
        <w:rPr>
          <w:rFonts w:eastAsia="Times New Roman"/>
          <w:szCs w:val="24"/>
        </w:rPr>
        <w:t xml:space="preserve">όλου </w:t>
      </w:r>
      <w:proofErr w:type="spellStart"/>
      <w:r>
        <w:rPr>
          <w:rFonts w:eastAsia="Times New Roman"/>
          <w:szCs w:val="24"/>
        </w:rPr>
        <w:t>Βεσ</w:t>
      </w:r>
      <w:r>
        <w:rPr>
          <w:rFonts w:eastAsia="Times New Roman"/>
          <w:szCs w:val="24"/>
        </w:rPr>
        <w:t>υρόπουλ</w:t>
      </w:r>
      <w:r>
        <w:rPr>
          <w:rFonts w:eastAsia="Times New Roman"/>
          <w:szCs w:val="24"/>
        </w:rPr>
        <w:t>ου</w:t>
      </w:r>
      <w:proofErr w:type="spellEnd"/>
      <w:r>
        <w:rPr>
          <w:rFonts w:eastAsia="Times New Roman"/>
          <w:szCs w:val="24"/>
        </w:rPr>
        <w:t xml:space="preserve">, Κωνσταντίνου Βλάση, Γεωργίου Βλάχου, Μαυρουδή (Μάκη) Βορίδη, </w:t>
      </w:r>
      <w:r>
        <w:rPr>
          <w:rFonts w:eastAsia="Times New Roman"/>
          <w:szCs w:val="24"/>
        </w:rPr>
        <w:t xml:space="preserve">Σοφίας </w:t>
      </w:r>
      <w:proofErr w:type="spellStart"/>
      <w:r>
        <w:rPr>
          <w:rFonts w:eastAsia="Times New Roman"/>
          <w:szCs w:val="24"/>
        </w:rPr>
        <w:t>Βούλεψη</w:t>
      </w:r>
      <w:proofErr w:type="spellEnd"/>
      <w:r>
        <w:rPr>
          <w:rFonts w:eastAsia="Times New Roman"/>
          <w:szCs w:val="24"/>
        </w:rPr>
        <w:t xml:space="preserve">, Ιωάννη </w:t>
      </w:r>
      <w:proofErr w:type="spellStart"/>
      <w:r>
        <w:rPr>
          <w:rFonts w:eastAsia="Times New Roman"/>
          <w:szCs w:val="24"/>
        </w:rPr>
        <w:t>Βρούτση</w:t>
      </w:r>
      <w:proofErr w:type="spellEnd"/>
      <w:r>
        <w:rPr>
          <w:rFonts w:eastAsia="Times New Roman"/>
          <w:szCs w:val="24"/>
        </w:rPr>
        <w:t xml:space="preserve">, Γεωργίου Γεωργαντά, Σπυρίδωνος- </w:t>
      </w:r>
      <w:proofErr w:type="spellStart"/>
      <w:r>
        <w:rPr>
          <w:rFonts w:eastAsia="Times New Roman"/>
          <w:szCs w:val="24"/>
        </w:rPr>
        <w:t>Αδώνιδος</w:t>
      </w:r>
      <w:proofErr w:type="spellEnd"/>
      <w:r>
        <w:rPr>
          <w:rFonts w:eastAsia="Times New Roman"/>
          <w:szCs w:val="24"/>
        </w:rPr>
        <w:t xml:space="preserve"> Γεωργιάδη, Γεράσιμου </w:t>
      </w:r>
      <w:proofErr w:type="spellStart"/>
      <w:r>
        <w:rPr>
          <w:rFonts w:eastAsia="Times New Roman"/>
          <w:szCs w:val="24"/>
        </w:rPr>
        <w:t>Γιακουμάτου</w:t>
      </w:r>
      <w:proofErr w:type="spellEnd"/>
      <w:r>
        <w:rPr>
          <w:rFonts w:eastAsia="Times New Roman"/>
          <w:szCs w:val="24"/>
        </w:rPr>
        <w:t>, Στέργιου Γιαννάκη, Κωνσταντίνου Γκιουλέκα, Αθανασίου Δαβάκη, Χρίστου Δήμα, Αναστασίο</w:t>
      </w:r>
      <w:r>
        <w:rPr>
          <w:rFonts w:eastAsia="Times New Roman"/>
          <w:szCs w:val="24"/>
        </w:rPr>
        <w:t xml:space="preserve">υ (Τάσου) </w:t>
      </w:r>
      <w:proofErr w:type="spellStart"/>
      <w:r>
        <w:rPr>
          <w:rFonts w:eastAsia="Times New Roman"/>
          <w:szCs w:val="24"/>
        </w:rPr>
        <w:t>Δημοσχάκη</w:t>
      </w:r>
      <w:proofErr w:type="spellEnd"/>
      <w:r>
        <w:rPr>
          <w:rFonts w:eastAsia="Times New Roman"/>
          <w:szCs w:val="24"/>
        </w:rPr>
        <w:t xml:space="preserve">, Αθανασίου </w:t>
      </w:r>
      <w:proofErr w:type="spellStart"/>
      <w:r>
        <w:rPr>
          <w:rFonts w:eastAsia="Times New Roman"/>
          <w:szCs w:val="24"/>
        </w:rPr>
        <w:t>Καββαδά</w:t>
      </w:r>
      <w:proofErr w:type="spellEnd"/>
      <w:r>
        <w:rPr>
          <w:rFonts w:eastAsia="Times New Roman"/>
          <w:szCs w:val="24"/>
        </w:rPr>
        <w:t>, Νικήτα Κακλαμάνη, Σταύρου Καλαφάτη, Άννας Καραμανλή</w:t>
      </w:r>
      <w:r>
        <w:rPr>
          <w:rFonts w:eastAsia="Times New Roman"/>
          <w:szCs w:val="24"/>
        </w:rPr>
        <w:t>, Θεο</w:t>
      </w:r>
      <w:r>
        <w:rPr>
          <w:rFonts w:eastAsia="Times New Roman"/>
          <w:szCs w:val="24"/>
        </w:rPr>
        <w:t>δ</w:t>
      </w:r>
      <w:r>
        <w:rPr>
          <w:rFonts w:eastAsia="Times New Roman"/>
          <w:szCs w:val="24"/>
        </w:rPr>
        <w:t>ώ</w:t>
      </w:r>
      <w:r>
        <w:rPr>
          <w:rFonts w:eastAsia="Times New Roman"/>
          <w:szCs w:val="24"/>
        </w:rPr>
        <w:t xml:space="preserve">ρου Καράογλου, Γεωργίου </w:t>
      </w:r>
      <w:proofErr w:type="spellStart"/>
      <w:r>
        <w:rPr>
          <w:rFonts w:eastAsia="Times New Roman"/>
          <w:szCs w:val="24"/>
        </w:rPr>
        <w:t>Καρασμάνη</w:t>
      </w:r>
      <w:proofErr w:type="spellEnd"/>
      <w:r>
        <w:rPr>
          <w:rFonts w:eastAsia="Times New Roman"/>
          <w:szCs w:val="24"/>
        </w:rPr>
        <w:t>, Γεωργίου Κασα</w:t>
      </w:r>
      <w:r>
        <w:rPr>
          <w:rFonts w:eastAsia="Times New Roman"/>
          <w:szCs w:val="24"/>
        </w:rPr>
        <w:t xml:space="preserve">πίδη, Συμεών </w:t>
      </w:r>
      <w:r>
        <w:rPr>
          <w:rFonts w:eastAsia="Times New Roman"/>
          <w:szCs w:val="24"/>
        </w:rPr>
        <w:lastRenderedPageBreak/>
        <w:t xml:space="preserve">(Σίμου) </w:t>
      </w:r>
      <w:proofErr w:type="spellStart"/>
      <w:r>
        <w:rPr>
          <w:rFonts w:eastAsia="Times New Roman"/>
          <w:szCs w:val="24"/>
        </w:rPr>
        <w:t>Κεδίκογλου</w:t>
      </w:r>
      <w:proofErr w:type="spellEnd"/>
      <w:r>
        <w:rPr>
          <w:rFonts w:eastAsia="Times New Roman"/>
          <w:szCs w:val="24"/>
        </w:rPr>
        <w:t xml:space="preserve">, </w:t>
      </w:r>
      <w:r>
        <w:rPr>
          <w:rFonts w:eastAsia="Times New Roman"/>
          <w:szCs w:val="24"/>
        </w:rPr>
        <w:t xml:space="preserve">Χρήστου </w:t>
      </w:r>
      <w:proofErr w:type="spellStart"/>
      <w:r>
        <w:rPr>
          <w:rFonts w:eastAsia="Times New Roman"/>
          <w:szCs w:val="24"/>
        </w:rPr>
        <w:t>Κέλλα</w:t>
      </w:r>
      <w:proofErr w:type="spellEnd"/>
      <w:r>
        <w:rPr>
          <w:rFonts w:eastAsia="Times New Roman"/>
          <w:szCs w:val="24"/>
        </w:rPr>
        <w:t xml:space="preserve">, Νίκης </w:t>
      </w:r>
      <w:proofErr w:type="spellStart"/>
      <w:r>
        <w:rPr>
          <w:rFonts w:eastAsia="Times New Roman"/>
          <w:szCs w:val="24"/>
        </w:rPr>
        <w:t>Κεραμέως</w:t>
      </w:r>
      <w:proofErr w:type="spellEnd"/>
      <w:r>
        <w:rPr>
          <w:rFonts w:eastAsia="Times New Roman"/>
          <w:szCs w:val="24"/>
        </w:rPr>
        <w:t>, Όλγας Κεφαλογιάννη, Ιωάννη Κεφαλογιάννη, Κωνστ</w:t>
      </w:r>
      <w:r>
        <w:rPr>
          <w:rFonts w:eastAsia="Times New Roman"/>
          <w:szCs w:val="24"/>
        </w:rPr>
        <w:t>αντίνου Κουκοδήμου, Δημητρίου Κυριαζίδη</w:t>
      </w:r>
      <w:r>
        <w:rPr>
          <w:rFonts w:eastAsia="Times New Roman"/>
          <w:szCs w:val="24"/>
        </w:rPr>
        <w:t xml:space="preserve">, Παναγιώτη (Νότη) </w:t>
      </w:r>
      <w:proofErr w:type="spellStart"/>
      <w:r>
        <w:rPr>
          <w:rFonts w:eastAsia="Times New Roman"/>
          <w:szCs w:val="24"/>
        </w:rPr>
        <w:t>Μηταράκη</w:t>
      </w:r>
      <w:proofErr w:type="spellEnd"/>
      <w:r>
        <w:rPr>
          <w:rFonts w:eastAsia="Times New Roman"/>
          <w:szCs w:val="24"/>
        </w:rPr>
        <w:t>, Ευα</w:t>
      </w:r>
      <w:r>
        <w:rPr>
          <w:rFonts w:eastAsia="Times New Roman"/>
          <w:szCs w:val="24"/>
        </w:rPr>
        <w:t>γγ</w:t>
      </w:r>
      <w:r>
        <w:rPr>
          <w:rFonts w:eastAsia="Times New Roman"/>
          <w:szCs w:val="24"/>
        </w:rPr>
        <w:t>έ</w:t>
      </w:r>
      <w:r>
        <w:rPr>
          <w:rFonts w:eastAsia="Times New Roman"/>
          <w:szCs w:val="24"/>
        </w:rPr>
        <w:t xml:space="preserve">λου Μπασιάκου, Χρήστου </w:t>
      </w:r>
      <w:proofErr w:type="spellStart"/>
      <w:r>
        <w:rPr>
          <w:rFonts w:eastAsia="Times New Roman"/>
          <w:szCs w:val="24"/>
        </w:rPr>
        <w:t>Μπουκώρου</w:t>
      </w:r>
      <w:proofErr w:type="spellEnd"/>
      <w:r>
        <w:rPr>
          <w:rFonts w:eastAsia="Times New Roman"/>
          <w:szCs w:val="24"/>
        </w:rPr>
        <w:t xml:space="preserve">, Αθανασίου Μπούρα, Βασιλείου Οικονόμου, Νικολάου Παναγιωτόπουλου, </w:t>
      </w:r>
      <w:r>
        <w:rPr>
          <w:rFonts w:eastAsia="Times New Roman"/>
          <w:szCs w:val="24"/>
        </w:rPr>
        <w:t xml:space="preserve">Ιωάννη </w:t>
      </w:r>
      <w:proofErr w:type="spellStart"/>
      <w:r>
        <w:rPr>
          <w:rFonts w:eastAsia="Times New Roman"/>
          <w:szCs w:val="24"/>
        </w:rPr>
        <w:t>Πλακιωτάκη</w:t>
      </w:r>
      <w:proofErr w:type="spellEnd"/>
      <w:r>
        <w:rPr>
          <w:rFonts w:eastAsia="Times New Roman"/>
          <w:szCs w:val="24"/>
        </w:rPr>
        <w:t xml:space="preserve">, Ελένης Ράπτη, Μάριου </w:t>
      </w:r>
      <w:proofErr w:type="spellStart"/>
      <w:r>
        <w:rPr>
          <w:rFonts w:eastAsia="Times New Roman"/>
          <w:szCs w:val="24"/>
        </w:rPr>
        <w:t>Σαλμά</w:t>
      </w:r>
      <w:proofErr w:type="spellEnd"/>
      <w:r>
        <w:rPr>
          <w:rFonts w:eastAsia="Times New Roman"/>
          <w:szCs w:val="24"/>
        </w:rPr>
        <w:t>, Κωνσταντίνου Σκρ</w:t>
      </w:r>
      <w:r>
        <w:rPr>
          <w:rFonts w:eastAsia="Times New Roman"/>
          <w:szCs w:val="24"/>
        </w:rPr>
        <w:t>έκα, Κωνσταντίνου Τζ</w:t>
      </w:r>
      <w:r>
        <w:rPr>
          <w:rFonts w:eastAsia="Times New Roman"/>
          <w:szCs w:val="24"/>
        </w:rPr>
        <w:t>αβάρα, Θεο</w:t>
      </w:r>
      <w:r>
        <w:rPr>
          <w:rFonts w:eastAsia="Times New Roman"/>
          <w:szCs w:val="24"/>
        </w:rPr>
        <w:t>δ</w:t>
      </w:r>
      <w:r>
        <w:rPr>
          <w:rFonts w:eastAsia="Times New Roman"/>
          <w:szCs w:val="24"/>
        </w:rPr>
        <w:t>ώ</w:t>
      </w:r>
      <w:r>
        <w:rPr>
          <w:rFonts w:eastAsia="Times New Roman"/>
          <w:szCs w:val="24"/>
        </w:rPr>
        <w:t xml:space="preserve">ρου </w:t>
      </w:r>
      <w:proofErr w:type="spellStart"/>
      <w:r>
        <w:rPr>
          <w:rFonts w:eastAsia="Times New Roman"/>
          <w:szCs w:val="24"/>
        </w:rPr>
        <w:t>Φορτσάκη</w:t>
      </w:r>
      <w:proofErr w:type="spellEnd"/>
      <w:r>
        <w:rPr>
          <w:rFonts w:eastAsia="Times New Roman"/>
          <w:szCs w:val="24"/>
        </w:rPr>
        <w:t xml:space="preserve">, Μάξιμου </w:t>
      </w:r>
      <w:proofErr w:type="spellStart"/>
      <w:r>
        <w:rPr>
          <w:rFonts w:eastAsia="Times New Roman"/>
          <w:szCs w:val="24"/>
        </w:rPr>
        <w:t>Χαρακόπουλου</w:t>
      </w:r>
      <w:proofErr w:type="spellEnd"/>
      <w:r>
        <w:rPr>
          <w:rFonts w:eastAsia="Times New Roman"/>
          <w:szCs w:val="24"/>
        </w:rPr>
        <w:t>, Κωνσταντίνου (</w:t>
      </w:r>
      <w:r>
        <w:rPr>
          <w:rFonts w:eastAsia="Times New Roman"/>
          <w:szCs w:val="24"/>
        </w:rPr>
        <w:t>Κωστή) Χατζηδάκη, Ευα</w:t>
      </w:r>
      <w:r>
        <w:rPr>
          <w:rFonts w:eastAsia="Times New Roman"/>
          <w:szCs w:val="24"/>
        </w:rPr>
        <w:t>γγ</w:t>
      </w:r>
      <w:r>
        <w:rPr>
          <w:rFonts w:eastAsia="Times New Roman"/>
          <w:szCs w:val="24"/>
        </w:rPr>
        <w:t>έ</w:t>
      </w:r>
      <w:r>
        <w:rPr>
          <w:rFonts w:eastAsia="Times New Roman"/>
          <w:szCs w:val="24"/>
        </w:rPr>
        <w:t>λου- Βασ</w:t>
      </w:r>
      <w:r>
        <w:rPr>
          <w:rFonts w:eastAsia="Times New Roman"/>
          <w:szCs w:val="24"/>
        </w:rPr>
        <w:t>ι</w:t>
      </w:r>
      <w:r>
        <w:rPr>
          <w:rFonts w:eastAsia="Times New Roman"/>
          <w:szCs w:val="24"/>
        </w:rPr>
        <w:t>λε</w:t>
      </w:r>
      <w:r>
        <w:rPr>
          <w:rFonts w:eastAsia="Times New Roman"/>
          <w:szCs w:val="24"/>
        </w:rPr>
        <w:t>ί</w:t>
      </w:r>
      <w:r>
        <w:rPr>
          <w:rFonts w:eastAsia="Times New Roman"/>
          <w:szCs w:val="24"/>
        </w:rPr>
        <w:t xml:space="preserve">ου </w:t>
      </w:r>
      <w:proofErr w:type="spellStart"/>
      <w:r>
        <w:rPr>
          <w:rFonts w:eastAsia="Times New Roman"/>
          <w:szCs w:val="24"/>
        </w:rPr>
        <w:t>Μεϊμαράκη</w:t>
      </w:r>
      <w:proofErr w:type="spellEnd"/>
      <w:r>
        <w:rPr>
          <w:rFonts w:eastAsia="Times New Roman"/>
          <w:szCs w:val="24"/>
        </w:rPr>
        <w:t xml:space="preserve">, Αντωνίου Σαμαρά </w:t>
      </w:r>
      <w:r>
        <w:rPr>
          <w:rFonts w:eastAsia="Times New Roman"/>
          <w:szCs w:val="24"/>
        </w:rPr>
        <w:t xml:space="preserve">προς τους Υπουργούς Εσωτερικών και Διοικητικής Ανασυγκρότησης, Εθνικής Άμυνας, Εξωτερικών και Οικονομικών, </w:t>
      </w:r>
      <w:r>
        <w:rPr>
          <w:rFonts w:eastAsia="Times New Roman"/>
          <w:szCs w:val="24"/>
        </w:rPr>
        <w:t>σχετικά με την α</w:t>
      </w:r>
      <w:r>
        <w:rPr>
          <w:rFonts w:eastAsia="Times New Roman"/>
          <w:szCs w:val="24"/>
        </w:rPr>
        <w:t>νάγκη</w:t>
      </w:r>
      <w:r>
        <w:rPr>
          <w:rFonts w:eastAsia="Times New Roman"/>
          <w:szCs w:val="24"/>
        </w:rPr>
        <w:t xml:space="preserve"> ύπαρξης εναλλακτικού σχεδίου για το μεταναστευτικό μπροστά στον υπαρκτό πλέον κίνδυνο κατάρρευσης της συμφωνίας Ευρωπαϊκής Ένωσης-Τουρκίας.</w:t>
      </w:r>
    </w:p>
    <w:p w14:paraId="34994D33"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Κοινοβουλευτικοί Εκπρόσωποι για τη συζήτηση της σημερινής επίκαιρης επερώτησης θα είναι από τη Νέα Δημοκρατία ο κ. </w:t>
      </w:r>
      <w:r>
        <w:rPr>
          <w:rFonts w:eastAsia="Times New Roman"/>
          <w:szCs w:val="24"/>
        </w:rPr>
        <w:t xml:space="preserve">Βασίλης </w:t>
      </w:r>
      <w:proofErr w:type="spellStart"/>
      <w:r>
        <w:rPr>
          <w:rFonts w:eastAsia="Times New Roman"/>
          <w:szCs w:val="24"/>
        </w:rPr>
        <w:t>Κικίλιας</w:t>
      </w:r>
      <w:proofErr w:type="spellEnd"/>
      <w:r>
        <w:rPr>
          <w:rFonts w:eastAsia="Times New Roman"/>
          <w:szCs w:val="24"/>
        </w:rPr>
        <w:t xml:space="preserve">, από τον ΣΥΡΙΖΑ ο κ. Ηλίας Καματερός, από τη Χρυσή Αυγή ο </w:t>
      </w:r>
      <w:r>
        <w:rPr>
          <w:rFonts w:eastAsia="Times New Roman"/>
          <w:szCs w:val="24"/>
        </w:rPr>
        <w:lastRenderedPageBreak/>
        <w:t xml:space="preserve">κ. Ηλίας Κασιδιάρης, από τη Δημοκρατική Συμπαράταξη ΠΑΣΟΚ-ΔΗΜΑΡ ο κ. Αθανάσιος Θεοχαρόπουλος, από το ΚΚΕ ο κ. Χρήστος </w:t>
      </w:r>
      <w:proofErr w:type="spellStart"/>
      <w:r>
        <w:rPr>
          <w:rFonts w:eastAsia="Times New Roman"/>
          <w:szCs w:val="24"/>
        </w:rPr>
        <w:t>Κατσώτης</w:t>
      </w:r>
      <w:proofErr w:type="spellEnd"/>
      <w:r>
        <w:rPr>
          <w:rFonts w:eastAsia="Times New Roman"/>
          <w:szCs w:val="24"/>
        </w:rPr>
        <w:t xml:space="preserve">, από το Ποτάμι ο κ. Ιάσων Φωτήλας, από τους ΑΝΕΛ ο κ. </w:t>
      </w:r>
      <w:r>
        <w:rPr>
          <w:rFonts w:eastAsia="Times New Roman"/>
          <w:szCs w:val="24"/>
        </w:rPr>
        <w:t>Δημήτριος Καμμένος και από την Ένωση Κεντρώων ο κ. Γεώργιος-Δημήτριος Καρράς.</w:t>
      </w:r>
    </w:p>
    <w:p w14:paraId="34994D34" w14:textId="77777777" w:rsidR="00227385" w:rsidRDefault="00971D3E">
      <w:pPr>
        <w:spacing w:line="600" w:lineRule="auto"/>
        <w:ind w:firstLine="720"/>
        <w:contextualSpacing/>
        <w:jc w:val="both"/>
        <w:rPr>
          <w:rFonts w:eastAsia="Times New Roman"/>
          <w:szCs w:val="24"/>
        </w:rPr>
      </w:pPr>
      <w:r w:rsidRPr="005C674C">
        <w:rPr>
          <w:rFonts w:eastAsia="Times New Roman"/>
          <w:color w:val="000000" w:themeColor="text1"/>
          <w:szCs w:val="24"/>
        </w:rPr>
        <w:t xml:space="preserve">Επίσης, έχω την τιμή να ανακοινώσω στο Σώμα ότι </w:t>
      </w:r>
      <w:r w:rsidRPr="006D1DED">
        <w:rPr>
          <w:rFonts w:eastAsia="Times New Roman"/>
          <w:color w:val="000000" w:themeColor="text1"/>
          <w:szCs w:val="24"/>
        </w:rPr>
        <w:t>παρακολουθούν τη συνεδρίασ</w:t>
      </w:r>
      <w:r>
        <w:rPr>
          <w:rFonts w:eastAsia="Times New Roman"/>
          <w:color w:val="000000" w:themeColor="text1"/>
          <w:szCs w:val="24"/>
        </w:rPr>
        <w:t>ή μας</w:t>
      </w:r>
      <w:r w:rsidRPr="004C2DDD">
        <w:rPr>
          <w:rFonts w:eastAsia="Times New Roman"/>
          <w:color w:val="000000" w:themeColor="text1"/>
          <w:szCs w:val="24"/>
        </w:rPr>
        <w:t xml:space="preserve"> </w:t>
      </w:r>
      <w:r w:rsidRPr="005C674C">
        <w:rPr>
          <w:rFonts w:eastAsia="Times New Roman"/>
          <w:color w:val="000000" w:themeColor="text1"/>
          <w:szCs w:val="24"/>
        </w:rPr>
        <w:t xml:space="preserve">από τα άνω δυτικά θεωρεία, αφού ξεναγήθηκαν στην </w:t>
      </w:r>
      <w:r w:rsidRPr="005C674C">
        <w:rPr>
          <w:rFonts w:eastAsia="Times New Roman"/>
          <w:color w:val="000000" w:themeColor="text1"/>
          <w:szCs w:val="24"/>
        </w:rPr>
        <w:t>έ</w:t>
      </w:r>
      <w:r w:rsidRPr="005C674C">
        <w:rPr>
          <w:rFonts w:eastAsia="Times New Roman"/>
          <w:color w:val="000000" w:themeColor="text1"/>
          <w:szCs w:val="24"/>
        </w:rPr>
        <w:t xml:space="preserve">κθεση της αίθουσας «ΕΛΕΥΘΕΡΙΟΣ ΒΕΝΙΖΕΛΟΣ» και ενημερώθηκαν για την ιστορία του </w:t>
      </w:r>
      <w:r>
        <w:rPr>
          <w:rFonts w:eastAsia="Times New Roman"/>
          <w:szCs w:val="24"/>
        </w:rPr>
        <w:t xml:space="preserve">κτηρίου και τον τρόπο οργάνωσης και λειτουργίας της Βουλής, είκοσι πέντε επισκέπτες από το Ίδρυμα «Η </w:t>
      </w:r>
      <w:r>
        <w:rPr>
          <w:rFonts w:eastAsia="Times New Roman"/>
          <w:szCs w:val="24"/>
        </w:rPr>
        <w:t>ΘΕΟΤΟΚΟΣ</w:t>
      </w:r>
      <w:r>
        <w:rPr>
          <w:rFonts w:eastAsia="Times New Roman"/>
          <w:szCs w:val="24"/>
        </w:rPr>
        <w:t>» στο Ίλιον Αττικής.</w:t>
      </w:r>
    </w:p>
    <w:p w14:paraId="34994D35"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Σάς </w:t>
      </w:r>
      <w:r>
        <w:rPr>
          <w:rFonts w:eastAsia="Times New Roman"/>
          <w:szCs w:val="24"/>
        </w:rPr>
        <w:t>καλωσορίζουμε στο ελληνικό Κοινοβούλιο.</w:t>
      </w:r>
    </w:p>
    <w:p w14:paraId="34994D36" w14:textId="77777777" w:rsidR="00227385" w:rsidRDefault="00971D3E">
      <w:pPr>
        <w:spacing w:line="600" w:lineRule="auto"/>
        <w:ind w:firstLine="720"/>
        <w:contextualSpacing/>
        <w:jc w:val="center"/>
        <w:rPr>
          <w:rFonts w:eastAsia="Times New Roman"/>
          <w:szCs w:val="24"/>
        </w:rPr>
      </w:pPr>
      <w:r>
        <w:rPr>
          <w:rFonts w:eastAsia="Times New Roman"/>
          <w:szCs w:val="24"/>
        </w:rPr>
        <w:t>(Χε</w:t>
      </w:r>
      <w:r>
        <w:rPr>
          <w:rFonts w:eastAsia="Times New Roman"/>
          <w:szCs w:val="24"/>
        </w:rPr>
        <w:t>ιροκροτήματα απ</w:t>
      </w:r>
      <w:r>
        <w:rPr>
          <w:rFonts w:eastAsia="Times New Roman"/>
          <w:szCs w:val="24"/>
        </w:rPr>
        <w:t>’</w:t>
      </w:r>
      <w:r>
        <w:rPr>
          <w:rFonts w:eastAsia="Times New Roman"/>
          <w:szCs w:val="24"/>
        </w:rPr>
        <w:t xml:space="preserve"> όλες τις πτέρυγες της Βουλής)</w:t>
      </w:r>
    </w:p>
    <w:p w14:paraId="34994D37"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Τον λόγο έχει ο πρώτος επερωτών κ. Κωνσταντίνος Κατσαφάδος για δέκα λεπτά. </w:t>
      </w:r>
    </w:p>
    <w:p w14:paraId="34994D38" w14:textId="77777777" w:rsidR="00227385" w:rsidRDefault="00971D3E">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xml:space="preserve"> Ευχαριστώ πολύ, κυρία Πρόεδρε.</w:t>
      </w:r>
    </w:p>
    <w:p w14:paraId="34994D39" w14:textId="77777777" w:rsidR="00227385" w:rsidRDefault="00971D3E">
      <w:pPr>
        <w:spacing w:line="600" w:lineRule="auto"/>
        <w:ind w:firstLine="720"/>
        <w:contextualSpacing/>
        <w:jc w:val="both"/>
        <w:rPr>
          <w:rFonts w:eastAsia="Times New Roman"/>
          <w:szCs w:val="24"/>
        </w:rPr>
      </w:pPr>
      <w:r>
        <w:rPr>
          <w:rFonts w:eastAsia="Times New Roman"/>
          <w:szCs w:val="24"/>
        </w:rPr>
        <w:lastRenderedPageBreak/>
        <w:t xml:space="preserve">Κυρίες και κύριοι συνάδελφοι, η έννοια της επίκαιρης επερώτησης κρίνεται από </w:t>
      </w:r>
      <w:r>
        <w:rPr>
          <w:rFonts w:eastAsia="Times New Roman"/>
          <w:szCs w:val="24"/>
        </w:rPr>
        <w:t>το περιεχόμενο αλλά και από την ίδια την πραγματικότητα. Δυστυχώς το γεγονός ότι η Κυβέρνηση επέλεξε να συζητηθεί η επίκαιρη επερώτηση</w:t>
      </w:r>
      <w:r>
        <w:rPr>
          <w:rFonts w:eastAsia="Times New Roman"/>
          <w:szCs w:val="24"/>
        </w:rPr>
        <w:t>,</w:t>
      </w:r>
      <w:r>
        <w:rPr>
          <w:rFonts w:eastAsia="Times New Roman"/>
          <w:szCs w:val="24"/>
        </w:rPr>
        <w:t xml:space="preserve"> που καταθέσαμε πενήντα επτά Βουλευτές της Νέας Δημοκρατίας</w:t>
      </w:r>
      <w:r>
        <w:rPr>
          <w:rFonts w:eastAsia="Times New Roman"/>
          <w:szCs w:val="24"/>
        </w:rPr>
        <w:t>,</w:t>
      </w:r>
      <w:r>
        <w:rPr>
          <w:rFonts w:eastAsia="Times New Roman"/>
          <w:szCs w:val="24"/>
        </w:rPr>
        <w:t xml:space="preserve"> δύο μήνες μετά λέει πολλά για την αντίληψη την οποία έχει όχ</w:t>
      </w:r>
      <w:r>
        <w:rPr>
          <w:rFonts w:eastAsia="Times New Roman"/>
          <w:szCs w:val="24"/>
        </w:rPr>
        <w:t>ι μόνο για τον κοινοβουλευτικό έλεγχο αλλά και για τη σοβαρότητα του προβλήματος.</w:t>
      </w:r>
    </w:p>
    <w:p w14:paraId="34994D3A" w14:textId="77777777" w:rsidR="00227385" w:rsidRDefault="00971D3E">
      <w:pPr>
        <w:spacing w:line="600" w:lineRule="auto"/>
        <w:ind w:firstLine="720"/>
        <w:contextualSpacing/>
        <w:jc w:val="both"/>
        <w:rPr>
          <w:rFonts w:eastAsia="Times New Roman"/>
          <w:szCs w:val="24"/>
        </w:rPr>
      </w:pPr>
      <w:r>
        <w:rPr>
          <w:rFonts w:eastAsia="Times New Roman"/>
          <w:szCs w:val="24"/>
        </w:rPr>
        <w:t>Καταθέσαμε τη συγκεκριμένη επερώτηση λίγο μετά τα γεγονότα από την απόπειρα πραξικοπήματος στην Τουρκία, επιχειρώντας να ευαισθητοποιήσουμε την Κυβέρνηση, να προειδοποιήσουμε</w:t>
      </w:r>
      <w:r>
        <w:rPr>
          <w:rFonts w:eastAsia="Times New Roman"/>
          <w:szCs w:val="24"/>
        </w:rPr>
        <w:t xml:space="preserve"> για τους κινδύνους και να επισημάνουμε τις αβελτηρίες της πολιτικής της, οι οποίες δημιουργούν μια εκρηκτική κατάσταση στο μεταναστευτικό.</w:t>
      </w:r>
    </w:p>
    <w:p w14:paraId="34994D3B" w14:textId="77777777" w:rsidR="00227385" w:rsidRDefault="00971D3E">
      <w:pPr>
        <w:spacing w:line="600" w:lineRule="auto"/>
        <w:ind w:firstLine="720"/>
        <w:contextualSpacing/>
        <w:jc w:val="both"/>
        <w:rPr>
          <w:rFonts w:eastAsia="Times New Roman"/>
          <w:szCs w:val="24"/>
        </w:rPr>
      </w:pPr>
      <w:r>
        <w:rPr>
          <w:rFonts w:eastAsia="Times New Roman"/>
          <w:szCs w:val="24"/>
        </w:rPr>
        <w:t>Ο κ. Τσίπρας και η Κυβέρνησή σας, κύριοι Υπουργοί, είχαν την τύχη να έχουν απέναντί τους μια υπεύθυνη Αξιωματική Αντ</w:t>
      </w:r>
      <w:r>
        <w:rPr>
          <w:rFonts w:eastAsia="Times New Roman"/>
          <w:szCs w:val="24"/>
        </w:rPr>
        <w:t xml:space="preserve">ιπολίτευση. Γιατί ο Κυριάκος Μητσοτάκης και η Νέα Δημοκρατία προσέγγισαν </w:t>
      </w:r>
      <w:r>
        <w:rPr>
          <w:rFonts w:eastAsia="Times New Roman"/>
          <w:szCs w:val="24"/>
        </w:rPr>
        <w:lastRenderedPageBreak/>
        <w:t>με υπευθυνότητα το μεγάλο πρόβλημα του μεταναστευτικού. Δεν το είδαν ως μια ευκαιρία για να μπορέσουν να αλιεύσουν δυσαρεστημένους ή εξοργισμένους ψηφοφόρους -κάτι το οποίο δυστυχώς δ</w:t>
      </w:r>
      <w:r>
        <w:rPr>
          <w:rFonts w:eastAsia="Times New Roman"/>
          <w:szCs w:val="24"/>
        </w:rPr>
        <w:t>εν κάνατε εσείς στα χρόνια που βρισκόσασταν στη θέση της Αξιωματικής Αντιπολίτευσης- κάτι το οποίο είναι ωφέλιμο και σημαντικό για μείζονα εθνικά ζητήματα</w:t>
      </w:r>
      <w:r>
        <w:rPr>
          <w:rFonts w:eastAsia="Times New Roman"/>
          <w:szCs w:val="24"/>
        </w:rPr>
        <w:t>,</w:t>
      </w:r>
      <w:r>
        <w:rPr>
          <w:rFonts w:eastAsia="Times New Roman"/>
          <w:szCs w:val="24"/>
        </w:rPr>
        <w:t xml:space="preserve"> τα οποία απασχολούν το παρόν και το μέλλον αυτής της χώρας.</w:t>
      </w:r>
    </w:p>
    <w:p w14:paraId="34994D3C"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Κύριοι Υπουργοί, το μεταναστευτικό έχει </w:t>
      </w:r>
      <w:r>
        <w:rPr>
          <w:rFonts w:eastAsia="Times New Roman"/>
          <w:szCs w:val="24"/>
        </w:rPr>
        <w:t>τέσσερις σοβαρές διαστάσεις. Η πρώτη έχει να κάνει με την ανθρωπιστική προσέγγιση του προβλήματος. Η δεύτερη σχετίζεται με ζητήματα εθνικής ασφαλείας. Η τρίτη έχει τις οικονομικές και κοινωνικές προεκτάσεις</w:t>
      </w:r>
      <w:r>
        <w:rPr>
          <w:rFonts w:eastAsia="Times New Roman"/>
          <w:szCs w:val="24"/>
        </w:rPr>
        <w:t>,</w:t>
      </w:r>
      <w:r>
        <w:rPr>
          <w:rFonts w:eastAsia="Times New Roman"/>
          <w:szCs w:val="24"/>
        </w:rPr>
        <w:t xml:space="preserve"> τις οποίες δημιουργεί στο εσωτερικό της χώρας. Κ</w:t>
      </w:r>
      <w:r>
        <w:rPr>
          <w:rFonts w:eastAsia="Times New Roman"/>
          <w:szCs w:val="24"/>
        </w:rPr>
        <w:t>αι η τέταρτη συνδέεται με τις διεθνείς σχέσεις της χώρας, σε ό,τι αφορά την ευρωπαϊκή και παγκόσμια διάσταση του προβλήματος. Δυστυχώς και στους τέσσερις αυτούς άξονες έχετε αποτύχει.</w:t>
      </w:r>
    </w:p>
    <w:p w14:paraId="34994D3D"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Αποτύχατε στην ανθρωπιστική διάσταση του προβλήματος, γιατί ανθρωπισμός </w:t>
      </w:r>
      <w:r>
        <w:rPr>
          <w:rFonts w:eastAsia="Times New Roman"/>
          <w:szCs w:val="24"/>
        </w:rPr>
        <w:t xml:space="preserve">δεν είναι να στοιβάζονται δεκάδες χιλιάδες άνθρωποι σε ακατάλληλους χώρους χωρίς τις βασικές συνθήκες υγιεινής. Δεν </w:t>
      </w:r>
      <w:r>
        <w:rPr>
          <w:rFonts w:eastAsia="Times New Roman"/>
          <w:szCs w:val="24"/>
        </w:rPr>
        <w:lastRenderedPageBreak/>
        <w:t>μπορεί να αισθάνεστε περήφανοι</w:t>
      </w:r>
      <w:r>
        <w:rPr>
          <w:rFonts w:eastAsia="Times New Roman"/>
          <w:szCs w:val="24"/>
        </w:rPr>
        <w:t>,</w:t>
      </w:r>
      <w:r>
        <w:rPr>
          <w:rFonts w:eastAsia="Times New Roman"/>
          <w:szCs w:val="24"/>
        </w:rPr>
        <w:t xml:space="preserve"> τόσο για την </w:t>
      </w:r>
      <w:proofErr w:type="spellStart"/>
      <w:r>
        <w:rPr>
          <w:rFonts w:eastAsia="Times New Roman"/>
          <w:szCs w:val="24"/>
        </w:rPr>
        <w:t>Ειδομένη</w:t>
      </w:r>
      <w:proofErr w:type="spellEnd"/>
      <w:r>
        <w:rPr>
          <w:rFonts w:eastAsia="Times New Roman"/>
          <w:szCs w:val="24"/>
        </w:rPr>
        <w:t xml:space="preserve">, για τους καταυλισμούς της </w:t>
      </w:r>
      <w:proofErr w:type="spellStart"/>
      <w:r>
        <w:rPr>
          <w:rFonts w:eastAsia="Times New Roman"/>
          <w:szCs w:val="24"/>
        </w:rPr>
        <w:t>Ειδομένης</w:t>
      </w:r>
      <w:proofErr w:type="spellEnd"/>
      <w:r>
        <w:rPr>
          <w:rFonts w:eastAsia="Times New Roman"/>
          <w:szCs w:val="24"/>
        </w:rPr>
        <w:t xml:space="preserve">, όσο και για τον καταυλισμό στο </w:t>
      </w:r>
      <w:r>
        <w:rPr>
          <w:rFonts w:eastAsia="Times New Roman"/>
          <w:szCs w:val="24"/>
        </w:rPr>
        <w:t>λι</w:t>
      </w:r>
      <w:r>
        <w:rPr>
          <w:rFonts w:eastAsia="Times New Roman"/>
          <w:szCs w:val="24"/>
        </w:rPr>
        <w:t>μάνι του Πειραι</w:t>
      </w:r>
      <w:r>
        <w:rPr>
          <w:rFonts w:eastAsia="Times New Roman"/>
          <w:szCs w:val="24"/>
        </w:rPr>
        <w:t>ά αλλά και τους σύγχρονους καταυλισμούς</w:t>
      </w:r>
      <w:r>
        <w:rPr>
          <w:rFonts w:eastAsia="Times New Roman"/>
          <w:szCs w:val="24"/>
        </w:rPr>
        <w:t>,</w:t>
      </w:r>
      <w:r>
        <w:rPr>
          <w:rFonts w:eastAsia="Times New Roman"/>
          <w:szCs w:val="24"/>
        </w:rPr>
        <w:t xml:space="preserve"> τους οποίους έχετε κάνει στη Χίο, στη Μυτιλήνη και σε άλλες περιοχές. </w:t>
      </w:r>
    </w:p>
    <w:p w14:paraId="34994D3E"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Ενδεικτικά για τα Πρακτικά καταθέτω την </w:t>
      </w:r>
      <w:r>
        <w:rPr>
          <w:rFonts w:eastAsia="Times New Roman"/>
          <w:szCs w:val="24"/>
        </w:rPr>
        <w:t>έ</w:t>
      </w:r>
      <w:r>
        <w:rPr>
          <w:rFonts w:eastAsia="Times New Roman"/>
          <w:szCs w:val="24"/>
        </w:rPr>
        <w:t xml:space="preserve">κθεση της Διεθνούς Αμνηστίας, την πρόσφατη </w:t>
      </w:r>
      <w:r>
        <w:rPr>
          <w:rFonts w:eastAsia="Times New Roman"/>
          <w:szCs w:val="24"/>
        </w:rPr>
        <w:t>έ</w:t>
      </w:r>
      <w:r>
        <w:rPr>
          <w:rFonts w:eastAsia="Times New Roman"/>
          <w:szCs w:val="24"/>
        </w:rPr>
        <w:t>κθεση, όπου σας κατηγορεί για σοβαρές παραλείψεις.</w:t>
      </w:r>
    </w:p>
    <w:p w14:paraId="34994D3F"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(Στο σημείο αυτό ο Βουλευτής κ. Κωνσταντίνος Κατσαφάδος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34994D40" w14:textId="77777777" w:rsidR="00227385" w:rsidRDefault="00971D3E">
      <w:pPr>
        <w:spacing w:line="600" w:lineRule="auto"/>
        <w:ind w:firstLine="720"/>
        <w:contextualSpacing/>
        <w:jc w:val="both"/>
        <w:rPr>
          <w:rFonts w:eastAsia="Times New Roman"/>
          <w:szCs w:val="24"/>
        </w:rPr>
      </w:pPr>
      <w:r>
        <w:rPr>
          <w:rFonts w:eastAsia="Times New Roman"/>
          <w:szCs w:val="24"/>
        </w:rPr>
        <w:t>Δεν χρειάζεται να σας πω τα καθημερινά π</w:t>
      </w:r>
      <w:r>
        <w:rPr>
          <w:rFonts w:eastAsia="Times New Roman"/>
          <w:szCs w:val="24"/>
        </w:rPr>
        <w:t>ροβλήματα</w:t>
      </w:r>
      <w:r>
        <w:rPr>
          <w:rFonts w:eastAsia="Times New Roman"/>
          <w:szCs w:val="24"/>
        </w:rPr>
        <w:t>,</w:t>
      </w:r>
      <w:r>
        <w:rPr>
          <w:rFonts w:eastAsia="Times New Roman"/>
          <w:szCs w:val="24"/>
        </w:rPr>
        <w:t xml:space="preserve"> τα οποία δημιουργούνται στα νησιά, την έκρηξη βίας, τους βιασμούς, το εμπόριο ναρκωτικών και όλη αυτή την παραβατικότητα</w:t>
      </w:r>
      <w:r>
        <w:rPr>
          <w:rFonts w:eastAsia="Times New Roman"/>
          <w:szCs w:val="24"/>
        </w:rPr>
        <w:t>,</w:t>
      </w:r>
      <w:r>
        <w:rPr>
          <w:rFonts w:eastAsia="Times New Roman"/>
          <w:szCs w:val="24"/>
        </w:rPr>
        <w:t xml:space="preserve"> η οποία έχει αναπτυχθεί μέσα σε αυτούς τους καταυλισμούς.</w:t>
      </w:r>
    </w:p>
    <w:p w14:paraId="34994D41" w14:textId="77777777" w:rsidR="00227385" w:rsidRDefault="00971D3E">
      <w:pPr>
        <w:spacing w:line="600" w:lineRule="auto"/>
        <w:ind w:firstLine="720"/>
        <w:contextualSpacing/>
        <w:jc w:val="both"/>
        <w:rPr>
          <w:rFonts w:eastAsia="Times New Roman"/>
          <w:szCs w:val="24"/>
        </w:rPr>
      </w:pPr>
      <w:r>
        <w:rPr>
          <w:rFonts w:eastAsia="Times New Roman"/>
          <w:szCs w:val="24"/>
        </w:rPr>
        <w:lastRenderedPageBreak/>
        <w:t>Δυστυχώς, όμως, αποτύχατε πλήρως και στην προάσπιση της εθνικής μ</w:t>
      </w:r>
      <w:r>
        <w:rPr>
          <w:rFonts w:eastAsia="Times New Roman"/>
          <w:szCs w:val="24"/>
        </w:rPr>
        <w:t>ας ασφάλειας. Οι χώρες έχουν χερσαία, εναέρια και έχουν επίσης και θαλάσσια σύνορα -αυτό, λοιπόν, θα έπρεπε να το πείτε στον κύριο Πρωθυπουργό, γιατί φαίνεται ότι το ξεχνάει- και δυστυχώς αυτά τα σύνορα έχουν καταργηθεί από τις επιλογές σας.</w:t>
      </w:r>
    </w:p>
    <w:p w14:paraId="34994D42"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Αποτύχατε στην</w:t>
      </w:r>
      <w:r>
        <w:rPr>
          <w:rFonts w:eastAsia="Times New Roman" w:cs="Times New Roman"/>
          <w:szCs w:val="24"/>
        </w:rPr>
        <w:t xml:space="preserve"> αντιμετώπιση της οικονομικής και κοινωνικής επίπτωσης στο εσωτερικό της χώρας. Η διαχείριση του μεταναστευτικού έγινε μια τεράστια </w:t>
      </w:r>
      <w:r>
        <w:rPr>
          <w:rFonts w:eastAsia="Times New Roman" w:cs="Times New Roman"/>
          <w:szCs w:val="24"/>
        </w:rPr>
        <w:t>«</w:t>
      </w:r>
      <w:proofErr w:type="spellStart"/>
      <w:r>
        <w:rPr>
          <w:rFonts w:eastAsia="Times New Roman" w:cs="Times New Roman"/>
          <w:szCs w:val="24"/>
        </w:rPr>
        <w:t>μπίζνα</w:t>
      </w:r>
      <w:proofErr w:type="spellEnd"/>
      <w:r>
        <w:rPr>
          <w:rFonts w:eastAsia="Times New Roman" w:cs="Times New Roman"/>
          <w:szCs w:val="24"/>
        </w:rPr>
        <w:t>»</w:t>
      </w:r>
      <w:r>
        <w:rPr>
          <w:rFonts w:eastAsia="Times New Roman" w:cs="Times New Roman"/>
          <w:szCs w:val="24"/>
        </w:rPr>
        <w:t xml:space="preserve"> με απευθείας αναθέσεις. Στήθηκε ένα «πάρτι» γύρω από τις μη κυβερνητικές οργανώσεις. Την ίδια στιγμή ο τουρισμός μα</w:t>
      </w:r>
      <w:r>
        <w:rPr>
          <w:rFonts w:eastAsia="Times New Roman" w:cs="Times New Roman"/>
          <w:szCs w:val="24"/>
        </w:rPr>
        <w:t xml:space="preserve">ς και η τοπική οικονομία των νησιών δέχτηκαν ένα σκληρό πλήγμα αλλά και όχι μόνο. </w:t>
      </w:r>
    </w:p>
    <w:p w14:paraId="34994D43"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Γνωρίζετε ποιες ήταν οι απώλειες στην οικονομία από την κατάληψη της σιδηροδρομικής γραμμής της </w:t>
      </w:r>
      <w:proofErr w:type="spellStart"/>
      <w:r>
        <w:rPr>
          <w:rFonts w:eastAsia="Times New Roman" w:cs="Times New Roman"/>
          <w:szCs w:val="24"/>
        </w:rPr>
        <w:t>Ειδομένης</w:t>
      </w:r>
      <w:proofErr w:type="spellEnd"/>
      <w:r>
        <w:rPr>
          <w:rFonts w:eastAsia="Times New Roman" w:cs="Times New Roman"/>
          <w:szCs w:val="24"/>
        </w:rPr>
        <w:t>; Ξέρετε πόσο μας στοίχισε αυτή η ιστορία; Σε κοινωνικό επίπεδο η υπ</w:t>
      </w:r>
      <w:r>
        <w:rPr>
          <w:rFonts w:eastAsia="Times New Roman" w:cs="Times New Roman"/>
          <w:szCs w:val="24"/>
        </w:rPr>
        <w:t xml:space="preserve">έρμετρη επιβάρυνση των περιοχών φέρνει στα όριά της την κοινωνία, μια κοινωνία η οποία έσπευσε να δώσει αγάπη, τροφή, είδη πρώτης ανάγκης σε όλους αυτούς τους ανθρώπους, αλλά πλέον έχουν φτάσει όλοι στα όριά τους. </w:t>
      </w:r>
    </w:p>
    <w:p w14:paraId="34994D44"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Αποτύχατε να διαχειριστείτε το πρόβλημα σ</w:t>
      </w:r>
      <w:r>
        <w:rPr>
          <w:rFonts w:eastAsia="Times New Roman" w:cs="Times New Roman"/>
          <w:szCs w:val="24"/>
        </w:rPr>
        <w:t xml:space="preserve">ε ευρωπαϊκό και διεθνές επίπεδο. Η Ελλάδα δεν έγινε μέρος του προβλήματος. Έγινε η ίδια πρόβλημα και η ευθύνη είναι όλη δική σας. Τα σύνορα της Ευρωπαϊκής Ένωσης, όπως όλοι γνωρίζουμε από το καλοκαίρι, έχουν πλέον μεταφερθεί στα βόρεια σύνορα της πατρίδας </w:t>
      </w:r>
      <w:r>
        <w:rPr>
          <w:rFonts w:eastAsia="Times New Roman" w:cs="Times New Roman"/>
          <w:szCs w:val="24"/>
        </w:rPr>
        <w:t xml:space="preserve">μας και η Ελλάδα αποτελεί έναν ενδιάμεσο χώρο, μια αποθήκη ψυχών. </w:t>
      </w:r>
    </w:p>
    <w:p w14:paraId="34994D45"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Η Κυβέρνηση, δέσμια των ιδεοληψιών της αλλά και της επιεικώς απαράδεκτης επιλογής της να συνδέσει το μεταναστευτικό με τη διαπραγμάτευση με τους δανειστές, άφησε τη χώρα κυριολεκτικά στο έλ</w:t>
      </w:r>
      <w:r>
        <w:rPr>
          <w:rFonts w:eastAsia="Times New Roman" w:cs="Times New Roman"/>
          <w:szCs w:val="24"/>
        </w:rPr>
        <w:t xml:space="preserve">εος του </w:t>
      </w:r>
      <w:r>
        <w:rPr>
          <w:rFonts w:eastAsia="Times New Roman" w:cs="Times New Roman"/>
          <w:szCs w:val="24"/>
        </w:rPr>
        <w:t>θ</w:t>
      </w:r>
      <w:r>
        <w:rPr>
          <w:rFonts w:eastAsia="Times New Roman" w:cs="Times New Roman"/>
          <w:szCs w:val="24"/>
        </w:rPr>
        <w:t>εού, υπονομεύοντας ζωτικά εθνικά θέματα. Υπήρξε εμπλοκή των δυνάμεων του ΝΑΤΟ με τις περιπολίες στο Αιγαίο. Άραγε είχατε ενεργό συμμετοχή στη συμφωνία αυτή; Και αν είχατε, γιατί δεν ζητήσατε από το ΝΑΤΟ να περιπολεί μόνο στα τουρκικά παράλια; Γιατ</w:t>
      </w:r>
      <w:r>
        <w:rPr>
          <w:rFonts w:eastAsia="Times New Roman" w:cs="Times New Roman"/>
          <w:szCs w:val="24"/>
        </w:rPr>
        <w:t xml:space="preserve">ί εκεί ξέρετε ότι είναι το κύκλωμα διακίνησης μεταναστών. </w:t>
      </w:r>
    </w:p>
    <w:p w14:paraId="34994D46"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Η συμφωνία της Ευρωπαϊκής Ένωσης με την Τουρκία πράγματι περιόρισε τις ροές. Ο αριθμός, όμως, αυτών που παρέμειναν στην Ελλάδα αυξανόταν και συνεχίζει να αυξάνεται. Γιατί; Γιατί δεν γίνονται </w:t>
      </w:r>
      <w:r>
        <w:rPr>
          <w:rFonts w:eastAsia="Times New Roman" w:cs="Times New Roman"/>
          <w:szCs w:val="24"/>
        </w:rPr>
        <w:lastRenderedPageBreak/>
        <w:t>μετεγκ</w:t>
      </w:r>
      <w:r>
        <w:rPr>
          <w:rFonts w:eastAsia="Times New Roman" w:cs="Times New Roman"/>
          <w:szCs w:val="24"/>
        </w:rPr>
        <w:t xml:space="preserve">αταστάσεις. Γιατί; Γιατί δεν γίνονται </w:t>
      </w:r>
      <w:proofErr w:type="spellStart"/>
      <w:r>
        <w:rPr>
          <w:rFonts w:eastAsia="Times New Roman" w:cs="Times New Roman"/>
          <w:szCs w:val="24"/>
        </w:rPr>
        <w:t>επαναπροωθήσεις</w:t>
      </w:r>
      <w:proofErr w:type="spellEnd"/>
      <w:r>
        <w:rPr>
          <w:rFonts w:eastAsia="Times New Roman" w:cs="Times New Roman"/>
          <w:szCs w:val="24"/>
        </w:rPr>
        <w:t>. Ο ίδιος ο Πρωθυπουργός την Κυριακή στην Αυστρία δήλωσε ότι οι καθημερινές ροές</w:t>
      </w:r>
      <w:r>
        <w:rPr>
          <w:rFonts w:eastAsia="Times New Roman" w:cs="Times New Roman"/>
          <w:szCs w:val="24"/>
        </w:rPr>
        <w:t>,</w:t>
      </w:r>
      <w:r>
        <w:rPr>
          <w:rFonts w:eastAsia="Times New Roman" w:cs="Times New Roman"/>
          <w:szCs w:val="24"/>
        </w:rPr>
        <w:t xml:space="preserve"> τις οποίες έχουμε στα νησιά του </w:t>
      </w:r>
      <w:r>
        <w:rPr>
          <w:rFonts w:eastAsia="Times New Roman" w:cs="Times New Roman"/>
          <w:szCs w:val="24"/>
        </w:rPr>
        <w:t>α</w:t>
      </w:r>
      <w:r>
        <w:rPr>
          <w:rFonts w:eastAsia="Times New Roman" w:cs="Times New Roman"/>
          <w:szCs w:val="24"/>
        </w:rPr>
        <w:t>νατολικού Αιγαίου</w:t>
      </w:r>
      <w:r>
        <w:rPr>
          <w:rFonts w:eastAsia="Times New Roman" w:cs="Times New Roman"/>
          <w:szCs w:val="24"/>
        </w:rPr>
        <w:t>,</w:t>
      </w:r>
      <w:r>
        <w:rPr>
          <w:rFonts w:eastAsia="Times New Roman" w:cs="Times New Roman"/>
          <w:szCs w:val="24"/>
        </w:rPr>
        <w:t xml:space="preserve"> είναι γύρω στους </w:t>
      </w:r>
      <w:proofErr w:type="spellStart"/>
      <w:r>
        <w:rPr>
          <w:rFonts w:eastAsia="Times New Roman" w:cs="Times New Roman"/>
          <w:szCs w:val="24"/>
        </w:rPr>
        <w:t>εκατόν</w:t>
      </w:r>
      <w:proofErr w:type="spellEnd"/>
      <w:r>
        <w:rPr>
          <w:rFonts w:eastAsia="Times New Roman" w:cs="Times New Roman"/>
          <w:szCs w:val="24"/>
        </w:rPr>
        <w:t xml:space="preserve"> πενήντα ανθρώπους την ημέρα και ο ίδιος ο Πρω</w:t>
      </w:r>
      <w:r>
        <w:rPr>
          <w:rFonts w:eastAsia="Times New Roman" w:cs="Times New Roman"/>
          <w:szCs w:val="24"/>
        </w:rPr>
        <w:t xml:space="preserve">θυπουργός δήλωσε ότι έχουν γίνει μόνο τέσσερις χιλιάδες μετεγκαταστάσεις και </w:t>
      </w:r>
      <w:proofErr w:type="spellStart"/>
      <w:r>
        <w:rPr>
          <w:rFonts w:eastAsia="Times New Roman" w:cs="Times New Roman"/>
          <w:szCs w:val="24"/>
        </w:rPr>
        <w:t>επαναπροωθήσεις</w:t>
      </w:r>
      <w:proofErr w:type="spellEnd"/>
      <w:r>
        <w:rPr>
          <w:rFonts w:eastAsia="Times New Roman" w:cs="Times New Roman"/>
          <w:szCs w:val="24"/>
        </w:rPr>
        <w:t xml:space="preserve">. Όσους έρχονται, δηλαδή, σε έναν μήνα, τώρα που είναι εν ισχύι η συμφωνία, έχουμε διώξει σε έναν χρόνο. </w:t>
      </w:r>
    </w:p>
    <w:p w14:paraId="34994D47"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Πρόσφατα ο Τούρκος πρέσβης στην Ευρωπαϊκή Ένωση, ο κ. Σελί</w:t>
      </w:r>
      <w:r>
        <w:rPr>
          <w:rFonts w:eastAsia="Times New Roman" w:cs="Times New Roman"/>
          <w:szCs w:val="24"/>
        </w:rPr>
        <w:t xml:space="preserve">μ </w:t>
      </w:r>
      <w:proofErr w:type="spellStart"/>
      <w:r>
        <w:rPr>
          <w:rFonts w:eastAsia="Times New Roman" w:cs="Times New Roman"/>
          <w:szCs w:val="24"/>
        </w:rPr>
        <w:t>Γενέλ</w:t>
      </w:r>
      <w:proofErr w:type="spellEnd"/>
      <w:r>
        <w:rPr>
          <w:rFonts w:eastAsia="Times New Roman" w:cs="Times New Roman"/>
          <w:szCs w:val="24"/>
        </w:rPr>
        <w:t xml:space="preserve">, διαπίστωσε –και σας το λέω αυτό όσο πιο ευγενικά μπορώ- ότι η Ελλάδα δεν δείχνει ιδιαίτερο ενδιαφέρον για τις </w:t>
      </w:r>
      <w:proofErr w:type="spellStart"/>
      <w:r>
        <w:rPr>
          <w:rFonts w:eastAsia="Times New Roman" w:cs="Times New Roman"/>
          <w:szCs w:val="24"/>
        </w:rPr>
        <w:t>επαναπροωθήσεις</w:t>
      </w:r>
      <w:proofErr w:type="spellEnd"/>
      <w:r>
        <w:rPr>
          <w:rFonts w:eastAsia="Times New Roman" w:cs="Times New Roman"/>
          <w:szCs w:val="24"/>
        </w:rPr>
        <w:t>. Σε αυτό το σημείο έχουμε φτάσει, κυρίες και κύριοι συνάδελφοι, την ώρα που τα νησιά βουλιάζουν από το βάρος που εσείς οι</w:t>
      </w:r>
      <w:r>
        <w:rPr>
          <w:rFonts w:eastAsia="Times New Roman" w:cs="Times New Roman"/>
          <w:szCs w:val="24"/>
        </w:rPr>
        <w:t xml:space="preserve"> ίδιοι τους έχετε φορτώσει. </w:t>
      </w:r>
    </w:p>
    <w:p w14:paraId="34994D48"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στα Πρακτικά τη σχετική δήλωση του Τούρκου πρέσβη. </w:t>
      </w:r>
    </w:p>
    <w:p w14:paraId="34994D49" w14:textId="77777777" w:rsidR="00227385" w:rsidRDefault="00971D3E">
      <w:pPr>
        <w:spacing w:line="600" w:lineRule="auto"/>
        <w:ind w:firstLine="720"/>
        <w:contextualSpacing/>
        <w:jc w:val="both"/>
        <w:rPr>
          <w:rFonts w:eastAsia="Times New Roman"/>
          <w:szCs w:val="24"/>
        </w:rPr>
      </w:pPr>
      <w:r>
        <w:rPr>
          <w:rFonts w:eastAsia="Times New Roman"/>
          <w:szCs w:val="24"/>
        </w:rPr>
        <w:lastRenderedPageBreak/>
        <w:t xml:space="preserve">(Στο σημείο αυτό ο Βουλευτής κ. </w:t>
      </w:r>
      <w:r>
        <w:rPr>
          <w:rFonts w:eastAsia="Times New Roman" w:cs="Times New Roman"/>
          <w:szCs w:val="24"/>
        </w:rPr>
        <w:t xml:space="preserve">Κωνσταντίνος Κατσαφάδος </w:t>
      </w:r>
      <w:r>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w:t>
      </w:r>
      <w:r>
        <w:rPr>
          <w:rFonts w:eastAsia="Times New Roman"/>
          <w:szCs w:val="24"/>
        </w:rPr>
        <w:t xml:space="preserve"> Διεύθυνσης Στενογραφίας και Πρακτικών της Βουλής)</w:t>
      </w:r>
    </w:p>
    <w:p w14:paraId="34994D4A"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Η Κυβέρνησή σας αρνείται να προχωρήσει στον διαχωρισμό προσφύγων και παράνομων μεταναστών. Τους θεωρείτε όλους </w:t>
      </w:r>
      <w:r>
        <w:rPr>
          <w:rFonts w:eastAsia="Times New Roman"/>
          <w:szCs w:val="24"/>
          <w:lang w:val="en-US"/>
        </w:rPr>
        <w:t>a</w:t>
      </w:r>
      <w:r w:rsidRPr="00287304">
        <w:rPr>
          <w:rFonts w:eastAsia="Times New Roman"/>
          <w:szCs w:val="24"/>
        </w:rPr>
        <w:t xml:space="preserve"> </w:t>
      </w:r>
      <w:r>
        <w:rPr>
          <w:rFonts w:eastAsia="Times New Roman"/>
          <w:szCs w:val="24"/>
          <w:lang w:val="en-US"/>
        </w:rPr>
        <w:t>priori</w:t>
      </w:r>
      <w:r>
        <w:rPr>
          <w:rFonts w:eastAsia="Times New Roman"/>
          <w:szCs w:val="24"/>
        </w:rPr>
        <w:t xml:space="preserve"> πρόσφυγες. Πιθανόν να τους θεωρείτε και μελλοντικούς, δυνητικούς σας ψηφοφόρους. Από </w:t>
      </w:r>
      <w:r>
        <w:rPr>
          <w:rFonts w:eastAsia="Times New Roman"/>
          <w:szCs w:val="24"/>
        </w:rPr>
        <w:t xml:space="preserve">πού άραγε έχετε αυτή τη νομιμοποίηση για να κάνετε ό,τι θέλετε, να αγνοείτε τους εθνικούς κινδύνους και να διαλύετε τον τουρισμό στα νησιά; </w:t>
      </w:r>
    </w:p>
    <w:p w14:paraId="34994D4B"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Όλο το 2014 στη χώρα μας είχαν εισέλθει </w:t>
      </w:r>
      <w:r>
        <w:rPr>
          <w:rFonts w:eastAsia="Times New Roman"/>
          <w:szCs w:val="24"/>
        </w:rPr>
        <w:t xml:space="preserve">σαράντα πέντε χιλιάδες τετρακόσιοι πενήντα </w:t>
      </w:r>
      <w:r>
        <w:rPr>
          <w:rFonts w:eastAsia="Times New Roman"/>
          <w:szCs w:val="24"/>
        </w:rPr>
        <w:t>δύο</w:t>
      </w:r>
      <w:r>
        <w:rPr>
          <w:rFonts w:eastAsia="Times New Roman"/>
          <w:szCs w:val="24"/>
        </w:rPr>
        <w:t xml:space="preserve"> άνθρωποι. Από τον Ιανουάριο </w:t>
      </w:r>
      <w:r>
        <w:rPr>
          <w:rFonts w:eastAsia="Times New Roman"/>
          <w:szCs w:val="24"/>
        </w:rPr>
        <w:t xml:space="preserve">του 2015 με την αλλαγή της </w:t>
      </w:r>
      <w:r>
        <w:rPr>
          <w:rFonts w:eastAsia="Times New Roman"/>
          <w:szCs w:val="24"/>
        </w:rPr>
        <w:t>κ</w:t>
      </w:r>
      <w:r>
        <w:rPr>
          <w:rFonts w:eastAsia="Times New Roman"/>
          <w:szCs w:val="24"/>
        </w:rPr>
        <w:t xml:space="preserve">υβέρνησης αλλά και της μεταναστευτικής πολιτικής της χώρας ο αριθμός αυτός αυξήθηκε ραγδαία. Το 2015 εισήλθαν στη χώρα μας </w:t>
      </w:r>
      <w:r>
        <w:rPr>
          <w:rFonts w:eastAsia="Times New Roman"/>
          <w:szCs w:val="24"/>
        </w:rPr>
        <w:t>οκτακόσιες εβδομήντα δύο χιλιάδες οκτακόσιοι ογδόντα ένας</w:t>
      </w:r>
      <w:r>
        <w:rPr>
          <w:rFonts w:eastAsia="Times New Roman"/>
          <w:szCs w:val="24"/>
        </w:rPr>
        <w:t xml:space="preserve"> άνθρωποι, αύξηση 1820% και η πολιτική σας γνωρίζετε ότι διευκόλυνε αυτό το ρεύμα μετανάστευσης. </w:t>
      </w:r>
    </w:p>
    <w:p w14:paraId="34994D4C" w14:textId="77777777" w:rsidR="00227385" w:rsidRDefault="00971D3E">
      <w:pPr>
        <w:spacing w:line="600" w:lineRule="auto"/>
        <w:ind w:firstLine="720"/>
        <w:contextualSpacing/>
        <w:jc w:val="both"/>
        <w:rPr>
          <w:rFonts w:eastAsia="Times New Roman"/>
          <w:szCs w:val="24"/>
        </w:rPr>
      </w:pPr>
      <w:r>
        <w:rPr>
          <w:rFonts w:eastAsia="Times New Roman"/>
          <w:szCs w:val="24"/>
        </w:rPr>
        <w:lastRenderedPageBreak/>
        <w:t>Η πιο σύντομη οδός προς την Ευρώπη είναι από την Τουρκία προς τη Βουλγαρία. Υπάρχει μια χερσαία οδός και σίγουρα είναι ασφαλέστερη σε σχέση με τον κίνδυνο να διαπλεύσεις το Αιγαίο. Και όμως εκεί οι ροές είναι μειωμένες. Γιατί; Γιατί πέρασε σε όλους το μήνυ</w:t>
      </w:r>
      <w:r>
        <w:rPr>
          <w:rFonts w:eastAsia="Times New Roman"/>
          <w:szCs w:val="24"/>
        </w:rPr>
        <w:t xml:space="preserve">μα, κύριε Υπουργέ, που απορείτε, ότι η Ελλάδα είναι ανοιχτή στην παράνομη μετανάστευση. Για αυτόν τον λόγο έγινε η αύξηση των ροών. </w:t>
      </w:r>
    </w:p>
    <w:p w14:paraId="34994D4D"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Αυτή τη στιγμή η χώρα μας έχει καταστεί όμηρος της Τουρκίας. Με μεγάλη έκπληξη είδαμε όλοι τον κ. </w:t>
      </w:r>
      <w:proofErr w:type="spellStart"/>
      <w:r>
        <w:rPr>
          <w:rFonts w:eastAsia="Times New Roman"/>
          <w:szCs w:val="24"/>
        </w:rPr>
        <w:t>Ερντογάν</w:t>
      </w:r>
      <w:proofErr w:type="spellEnd"/>
      <w:r>
        <w:rPr>
          <w:rFonts w:eastAsia="Times New Roman"/>
          <w:szCs w:val="24"/>
        </w:rPr>
        <w:t xml:space="preserve"> </w:t>
      </w:r>
      <w:r>
        <w:rPr>
          <w:rFonts w:eastAsia="Times New Roman"/>
          <w:szCs w:val="24"/>
        </w:rPr>
        <w:t>-</w:t>
      </w:r>
      <w:r>
        <w:rPr>
          <w:rFonts w:eastAsia="Times New Roman"/>
          <w:szCs w:val="24"/>
        </w:rPr>
        <w:t xml:space="preserve">στην τελευταία </w:t>
      </w:r>
      <w:r>
        <w:rPr>
          <w:rFonts w:eastAsia="Times New Roman"/>
          <w:szCs w:val="24"/>
        </w:rPr>
        <w:t>του συνάντηση με τον Έλληνα Πρωθυπουργό</w:t>
      </w:r>
      <w:r>
        <w:rPr>
          <w:rFonts w:eastAsia="Times New Roman"/>
          <w:szCs w:val="24"/>
        </w:rPr>
        <w:t>-</w:t>
      </w:r>
      <w:r>
        <w:rPr>
          <w:rFonts w:eastAsia="Times New Roman"/>
          <w:szCs w:val="24"/>
        </w:rPr>
        <w:t xml:space="preserve"> να συνδέει το μεταναστευτικό και τον έλεγχο των μεταναστευτικών ροών με τις ελληνοτουρκικές σχέσεις και τον κ. Τσίπρα να παρακολουθεί απαθής. Δηλαδή η Τουρκία, προκειμένου να εκμαιεύσει υποχωρήσεις στα εθνικά μας θέ</w:t>
      </w:r>
      <w:r>
        <w:rPr>
          <w:rFonts w:eastAsia="Times New Roman"/>
          <w:szCs w:val="24"/>
        </w:rPr>
        <w:t>ματα, θα μπορεί να ανοιγοκλείνει τη στρόφιγγα των μεταναστευτικών ροών, γιατί αυτή η Κυβέρνηση είναι αδύναμη να υπερασπιστεί την εθνική ασφάλεια και είναι δέσμια των ιδεοληψιών της, γιατί αρνείται να εφαρμόσει ένα συγκροτημένο, συνεκτικό και αποτελεσματικό</w:t>
      </w:r>
      <w:r>
        <w:rPr>
          <w:rFonts w:eastAsia="Times New Roman"/>
          <w:szCs w:val="24"/>
        </w:rPr>
        <w:t xml:space="preserve"> εθνικό σχέδιο για το μεταναστευτικό. </w:t>
      </w:r>
    </w:p>
    <w:p w14:paraId="34994D4E" w14:textId="77777777" w:rsidR="00227385" w:rsidRDefault="00971D3E">
      <w:pPr>
        <w:spacing w:line="600" w:lineRule="auto"/>
        <w:ind w:firstLine="720"/>
        <w:contextualSpacing/>
        <w:jc w:val="both"/>
        <w:rPr>
          <w:rFonts w:eastAsia="Times New Roman"/>
          <w:szCs w:val="24"/>
        </w:rPr>
      </w:pPr>
      <w:r>
        <w:rPr>
          <w:rFonts w:eastAsia="Times New Roman"/>
          <w:szCs w:val="24"/>
        </w:rPr>
        <w:lastRenderedPageBreak/>
        <w:t xml:space="preserve">Γνωρίζετε, κύριε Υπουργέ, τη χθεσινή δήλωση του κ. </w:t>
      </w:r>
      <w:proofErr w:type="spellStart"/>
      <w:r>
        <w:rPr>
          <w:rFonts w:eastAsia="Times New Roman"/>
          <w:szCs w:val="24"/>
        </w:rPr>
        <w:t>Ερντογάν</w:t>
      </w:r>
      <w:proofErr w:type="spellEnd"/>
      <w:r>
        <w:rPr>
          <w:rFonts w:eastAsia="Times New Roman"/>
          <w:szCs w:val="24"/>
        </w:rPr>
        <w:t xml:space="preserve">, ο οποίος αμφισβητεί ακόμα και τη Συνθήκη της </w:t>
      </w:r>
      <w:proofErr w:type="spellStart"/>
      <w:r>
        <w:rPr>
          <w:rFonts w:eastAsia="Times New Roman"/>
          <w:szCs w:val="24"/>
        </w:rPr>
        <w:t>Λωζάνης</w:t>
      </w:r>
      <w:proofErr w:type="spellEnd"/>
      <w:r>
        <w:rPr>
          <w:rFonts w:eastAsia="Times New Roman"/>
          <w:szCs w:val="24"/>
        </w:rPr>
        <w:t xml:space="preserve">. </w:t>
      </w:r>
    </w:p>
    <w:p w14:paraId="34994D4F"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Το καταθέτω και αυτό στα Πρακτικά. </w:t>
      </w:r>
    </w:p>
    <w:p w14:paraId="34994D50"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(Στο σημείο αυτό ο Βουλευτής κ. </w:t>
      </w:r>
      <w:r>
        <w:rPr>
          <w:rFonts w:eastAsia="Times New Roman" w:cs="Times New Roman"/>
          <w:szCs w:val="24"/>
        </w:rPr>
        <w:t>Κωνσταντίνος Κατσαφάδος</w:t>
      </w:r>
      <w:r>
        <w:rPr>
          <w:rFonts w:eastAsia="Times New Roman"/>
          <w:szCs w:val="24"/>
        </w:rPr>
        <w:t xml:space="preserve"> καταθέτει</w:t>
      </w:r>
      <w:r>
        <w:rPr>
          <w:rFonts w:eastAsia="Times New Roman"/>
          <w:szCs w:val="24"/>
        </w:rPr>
        <w:t xml:space="preserve">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34994D51" w14:textId="77777777" w:rsidR="00227385" w:rsidRDefault="00971D3E">
      <w:pPr>
        <w:spacing w:line="600" w:lineRule="auto"/>
        <w:ind w:firstLine="720"/>
        <w:contextualSpacing/>
        <w:jc w:val="both"/>
        <w:rPr>
          <w:rFonts w:eastAsia="Times New Roman" w:cs="Times New Roman"/>
          <w:szCs w:val="24"/>
        </w:rPr>
      </w:pPr>
      <w:r>
        <w:rPr>
          <w:rFonts w:eastAsia="Times New Roman"/>
          <w:szCs w:val="24"/>
        </w:rPr>
        <w:t xml:space="preserve">Ο κ. Τσίπρας, όμως, κύριε Υπουργέ, που και εσείς ήσασταν παρών σε αυτή τη συνάντηση, </w:t>
      </w:r>
      <w:proofErr w:type="spellStart"/>
      <w:r>
        <w:rPr>
          <w:rFonts w:eastAsia="Times New Roman"/>
          <w:szCs w:val="24"/>
        </w:rPr>
        <w:t>βαρύνεται</w:t>
      </w:r>
      <w:proofErr w:type="spellEnd"/>
      <w:r>
        <w:rPr>
          <w:rFonts w:eastAsia="Times New Roman"/>
          <w:szCs w:val="24"/>
        </w:rPr>
        <w:t xml:space="preserve"> για ένα ακ</w:t>
      </w:r>
      <w:r>
        <w:rPr>
          <w:rFonts w:eastAsia="Times New Roman"/>
          <w:szCs w:val="24"/>
        </w:rPr>
        <w:t xml:space="preserve">όμα μεγάλο ατόπημα. Εμφανίζεται ο ίδιος ως επισπεύδων για την άρση της βίζας στους Τούρκους πολίτες. Προφανώς έχει διαπιστώσει ο ίδιος ότι τηρούνται οι προϋποθέσεις που θέτει το ευρωπαϊκό κανονιστικό πλαίσιο ασφαλείας, για να το υπερασπίζεται αυτό! </w:t>
      </w:r>
    </w:p>
    <w:p w14:paraId="34994D52"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Ξεχάσα</w:t>
      </w:r>
      <w:r>
        <w:rPr>
          <w:rFonts w:eastAsia="Times New Roman" w:cs="Times New Roman"/>
          <w:szCs w:val="24"/>
        </w:rPr>
        <w:t xml:space="preserve">τε όμως ότι κάποιοι από τους </w:t>
      </w:r>
      <w:proofErr w:type="spellStart"/>
      <w:r>
        <w:rPr>
          <w:rFonts w:eastAsia="Times New Roman" w:cs="Times New Roman"/>
          <w:szCs w:val="24"/>
        </w:rPr>
        <w:t>τζιχαντιστές</w:t>
      </w:r>
      <w:proofErr w:type="spellEnd"/>
      <w:r>
        <w:rPr>
          <w:rFonts w:eastAsia="Times New Roman" w:cs="Times New Roman"/>
          <w:szCs w:val="24"/>
        </w:rPr>
        <w:t>,</w:t>
      </w:r>
      <w:r>
        <w:rPr>
          <w:rFonts w:eastAsia="Times New Roman" w:cs="Times New Roman"/>
          <w:szCs w:val="24"/>
        </w:rPr>
        <w:t xml:space="preserve"> που συμμετείχαν στις τρομοκρατικές επιθέσεις της Ευρώπης</w:t>
      </w:r>
      <w:r>
        <w:rPr>
          <w:rFonts w:eastAsia="Times New Roman" w:cs="Times New Roman"/>
          <w:szCs w:val="24"/>
        </w:rPr>
        <w:t>,</w:t>
      </w:r>
      <w:r>
        <w:rPr>
          <w:rFonts w:eastAsia="Times New Roman" w:cs="Times New Roman"/>
          <w:szCs w:val="24"/>
        </w:rPr>
        <w:t xml:space="preserve"> μπήκαν από τη Λέρο στην Ελλάδα παριστάνοντας τους πρόσφυγες. Είναι η πολιτική των ανοικτών συνόρων του κ. Τσίπρα που ήδη πληρώνουμε πολύ ακριβά! </w:t>
      </w:r>
    </w:p>
    <w:p w14:paraId="34994D53"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Εδώ θέλω </w:t>
      </w:r>
      <w:r>
        <w:rPr>
          <w:rFonts w:eastAsia="Times New Roman" w:cs="Times New Roman"/>
          <w:szCs w:val="24"/>
        </w:rPr>
        <w:t>να ξεκαθαρίσω κάτι. Δεν δημιουργήσατε εσείς το πρόβλημα. Εσείς το διογκώσατε. Όλοι αποδεχόμαστε την ανάγκη να υπάρχει ένα ολοκληρωμένο σχέδιο για τη διαχείριση του μεταναστευτικού. Υπήρξε όμως κάποια μελέτη, κύριε Υπουργέ, για το πόσους πρόσφυγες ή παράνομ</w:t>
      </w:r>
      <w:r>
        <w:rPr>
          <w:rFonts w:eastAsia="Times New Roman" w:cs="Times New Roman"/>
          <w:szCs w:val="24"/>
        </w:rPr>
        <w:t xml:space="preserve">ους μετανάστες μπορεί να υποδεχθεί, να φιλοξενήσει και να αφομοιώσει η Ελλάδα; Και αν υπήρξε αυτή η μελέτη, θα ήθελα να μας πείτε το νούμερο. Μήπως το νούμερο είναι όσοι θα έρθουν τόσους ακόμα θα μας στείλουν πίσω; Και θα ήθελα σήμερα σε αυτή τη συζήτηση, </w:t>
      </w:r>
      <w:r>
        <w:rPr>
          <w:rFonts w:eastAsia="Times New Roman" w:cs="Times New Roman"/>
          <w:szCs w:val="24"/>
        </w:rPr>
        <w:t xml:space="preserve">κύριε Υπουργέ, να απαντήσετε ξεκάθαρα αν υπάρχει περίπτωση μέσα στο 2017 να υπάρξουν </w:t>
      </w:r>
      <w:proofErr w:type="spellStart"/>
      <w:r>
        <w:rPr>
          <w:rFonts w:eastAsia="Times New Roman" w:cs="Times New Roman"/>
          <w:szCs w:val="24"/>
        </w:rPr>
        <w:t>επαναπροωθήσεις</w:t>
      </w:r>
      <w:proofErr w:type="spellEnd"/>
      <w:r>
        <w:rPr>
          <w:rFonts w:eastAsia="Times New Roman" w:cs="Times New Roman"/>
          <w:szCs w:val="24"/>
        </w:rPr>
        <w:t xml:space="preserve"> προσφύγων και παράνομων μεταναστών από άλλες ευρωπαϊκές χώρες προς την Ελλάδα. Θα ήθελα να μου πείτε αν μπορείτε να το διαψεύσετε και να </w:t>
      </w:r>
      <w:r>
        <w:rPr>
          <w:rFonts w:eastAsia="Times New Roman" w:cs="Times New Roman"/>
          <w:szCs w:val="24"/>
        </w:rPr>
        <w:lastRenderedPageBreak/>
        <w:t>έχουμε μια κατηγορ</w:t>
      </w:r>
      <w:r>
        <w:rPr>
          <w:rFonts w:eastAsia="Times New Roman" w:cs="Times New Roman"/>
          <w:szCs w:val="24"/>
        </w:rPr>
        <w:t xml:space="preserve">ηματική απάντηση ότι δεν θα υπάρχουν. Όχι βέβαια ότι αυτό σημαίνει κάτι, κύριε Υπουργέ, γιατί εσείς ο ίδιος έχετε αυτοδιαψευστεί ουκ ολίγες φορές. </w:t>
      </w:r>
    </w:p>
    <w:p w14:paraId="34994D54"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Θυμάστε που σας προειδοποιούσαμε ότι θα κλείσουν τα σύνορα της χώρας μας και εσείς το αποκλείατε. Θυμάστε πο</w:t>
      </w:r>
      <w:r>
        <w:rPr>
          <w:rFonts w:eastAsia="Times New Roman" w:cs="Times New Roman"/>
          <w:szCs w:val="24"/>
        </w:rPr>
        <w:t xml:space="preserve">υ κοροϊδεύατε τις τοπικές κοινωνίες στα νησιά για να δεχθούν τη δημιουργία των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Τους λέγατε ότι οι πρόσφυγες και οι παράνομοι μετανάστες θα μείνουν εκεί για σαράντα οκτώ ώρες και στη συνέχεια θα φύγουν; Έγινε κάτι τέτοιο και δεν το ξέρουμε; </w:t>
      </w:r>
    </w:p>
    <w:p w14:paraId="34994D55"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Τώρα </w:t>
      </w:r>
      <w:r>
        <w:rPr>
          <w:rFonts w:eastAsia="Times New Roman" w:cs="Times New Roman"/>
          <w:szCs w:val="24"/>
        </w:rPr>
        <w:t>που μετατρέψατε τα νησιά σε αποθήκες ψυχών και καθημερινά έχουμε συνέχεια επεισόδια, τι έχετε να τους πείτε; Τώρα που διαλύσατε τον τουρισμό στη Χίο, στη Μυτιλήνη, στην Κω και σε άλλα, τώρα που θα πληρώσουν αυτοί τους φόρους που τους επιβάλατε μέσα απ’ αυτ</w:t>
      </w:r>
      <w:r>
        <w:rPr>
          <w:rFonts w:eastAsia="Times New Roman" w:cs="Times New Roman"/>
          <w:szCs w:val="24"/>
        </w:rPr>
        <w:t>ές τις δύσκολες συνθήκες στον τουρισμό</w:t>
      </w:r>
      <w:r>
        <w:rPr>
          <w:rFonts w:eastAsia="Times New Roman" w:cs="Times New Roman"/>
          <w:szCs w:val="24"/>
        </w:rPr>
        <w:t>,</w:t>
      </w:r>
      <w:r>
        <w:rPr>
          <w:rFonts w:eastAsia="Times New Roman" w:cs="Times New Roman"/>
          <w:szCs w:val="24"/>
        </w:rPr>
        <w:t xml:space="preserve"> τις οποίες βίωσαν, ποιοι θα είναι αυτοί που θα πληρώσουν το μάρμαρο; </w:t>
      </w:r>
    </w:p>
    <w:p w14:paraId="34994D56"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Για ποιον λόγο, κύριε Υπουργέ, ακόμη και σήμερα δεν διαχωρίζετε τους πρόσφυγες από τους παράνομους μετανάστες; Από πού κι ως πού είναι πρόσφυγας κ</w:t>
      </w:r>
      <w:r>
        <w:rPr>
          <w:rFonts w:eastAsia="Times New Roman" w:cs="Times New Roman"/>
          <w:szCs w:val="24"/>
        </w:rPr>
        <w:t xml:space="preserve">άποιος που έρχεται από το Πακιστάν, από </w:t>
      </w:r>
      <w:r>
        <w:rPr>
          <w:rFonts w:eastAsia="Times New Roman" w:cs="Times New Roman"/>
          <w:szCs w:val="24"/>
        </w:rPr>
        <w:lastRenderedPageBreak/>
        <w:t>το Μπαγκλαντές, από τις χώρες της Βορείου Αφρικής</w:t>
      </w:r>
      <w:r>
        <w:rPr>
          <w:rFonts w:eastAsia="Times New Roman" w:cs="Times New Roman"/>
          <w:szCs w:val="24"/>
        </w:rPr>
        <w:t xml:space="preserve"> ή</w:t>
      </w:r>
      <w:r>
        <w:rPr>
          <w:rFonts w:eastAsia="Times New Roman" w:cs="Times New Roman"/>
          <w:szCs w:val="24"/>
        </w:rPr>
        <w:t xml:space="preserve"> από το Ιράκ</w:t>
      </w:r>
      <w:r>
        <w:rPr>
          <w:rFonts w:eastAsia="Times New Roman" w:cs="Times New Roman"/>
          <w:szCs w:val="24"/>
        </w:rPr>
        <w:t>,</w:t>
      </w:r>
      <w:r>
        <w:rPr>
          <w:rFonts w:eastAsia="Times New Roman" w:cs="Times New Roman"/>
          <w:szCs w:val="24"/>
        </w:rPr>
        <w:t xml:space="preserve"> όπου υπάρχουν ασφαλείς περιοχές; Γιατί ακόμα δεν έχουν ολοκληρωθεί τα κλειστά </w:t>
      </w:r>
      <w:proofErr w:type="spellStart"/>
      <w:r>
        <w:rPr>
          <w:rFonts w:eastAsia="Times New Roman" w:cs="Times New Roman"/>
          <w:szCs w:val="24"/>
        </w:rPr>
        <w:t>προαναχωρησιακά</w:t>
      </w:r>
      <w:proofErr w:type="spellEnd"/>
      <w:r>
        <w:rPr>
          <w:rFonts w:eastAsia="Times New Roman" w:cs="Times New Roman"/>
          <w:szCs w:val="24"/>
        </w:rPr>
        <w:t xml:space="preserve"> κέντρα;</w:t>
      </w:r>
    </w:p>
    <w:p w14:paraId="34994D57"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Κύριε Υπουργέ, θα αναφερθώ αναλυτικά στη δευτερολ</w:t>
      </w:r>
      <w:r>
        <w:rPr>
          <w:rFonts w:eastAsia="Times New Roman" w:cs="Times New Roman"/>
          <w:szCs w:val="24"/>
        </w:rPr>
        <w:t xml:space="preserve">ογία μου και σε άλλες πτυχές της κυβερνητικής πολιτικής στο μεταναστευτικό, καταθέτοντας και προτάσεις όπως και οι συνάδελφοί μου. Οφείλετε όμως να συνειδητοποιήσετε ότι είστε υπεύθυνη Κυβέρνηση και όχι μη κυβερνητική οργάνωση. Μια μη κυβερνητική οργάνωση </w:t>
      </w:r>
      <w:r>
        <w:rPr>
          <w:rFonts w:eastAsia="Times New Roman" w:cs="Times New Roman"/>
          <w:szCs w:val="24"/>
        </w:rPr>
        <w:t xml:space="preserve">μπορεί να είναι ανεξέλεγκτη. Και όντως έχετε αφήσει τους αλληλέγγυους και τις μη κυβερνητικές οργανώσεις ανεξέλεγκτες. Όμως μια </w:t>
      </w:r>
      <w:r>
        <w:rPr>
          <w:rFonts w:eastAsia="Times New Roman" w:cs="Times New Roman"/>
          <w:szCs w:val="24"/>
        </w:rPr>
        <w:t>κ</w:t>
      </w:r>
      <w:r>
        <w:rPr>
          <w:rFonts w:eastAsia="Times New Roman" w:cs="Times New Roman"/>
          <w:szCs w:val="24"/>
        </w:rPr>
        <w:t xml:space="preserve">υβέρνηση λογοδοτεί. Και λογοδοτεί απέναντι στον λαό και στα κρίσιμα εθνικά προβλήματα που αντιμετωπίζει. </w:t>
      </w:r>
    </w:p>
    <w:p w14:paraId="34994D58"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34994D59" w14:textId="77777777" w:rsidR="00227385" w:rsidRDefault="00971D3E">
      <w:pPr>
        <w:spacing w:line="600" w:lineRule="auto"/>
        <w:ind w:left="720" w:firstLine="720"/>
        <w:contextualSpacing/>
        <w:jc w:val="both"/>
        <w:rPr>
          <w:rFonts w:eastAsia="Times New Roman" w:cs="Times New Roman"/>
          <w:szCs w:val="24"/>
        </w:rPr>
      </w:pPr>
      <w:r>
        <w:rPr>
          <w:rFonts w:eastAsia="Times New Roman" w:cs="Times New Roman"/>
          <w:szCs w:val="24"/>
        </w:rPr>
        <w:t>(Χειρο</w:t>
      </w:r>
      <w:r>
        <w:rPr>
          <w:rFonts w:eastAsia="Times New Roman" w:cs="Times New Roman"/>
          <w:szCs w:val="24"/>
        </w:rPr>
        <w:t>κροτήματα από την πτέρυγα της Νέας Δημοκρατίας)</w:t>
      </w:r>
    </w:p>
    <w:p w14:paraId="34994D5A"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Ευχαριστούμε κι εμείς. </w:t>
      </w:r>
    </w:p>
    <w:p w14:paraId="34994D5B"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Κεφαλογιάννης για πέντε λεπτά.</w:t>
      </w:r>
    </w:p>
    <w:p w14:paraId="34994D5C"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ΚΕΦΑΛΟΓΙΑΝΝΗΣ: </w:t>
      </w:r>
      <w:r>
        <w:rPr>
          <w:rFonts w:eastAsia="Times New Roman" w:cs="Times New Roman"/>
          <w:szCs w:val="24"/>
        </w:rPr>
        <w:t>Ευχαριστώ, κυρία Πρόεδρε.</w:t>
      </w:r>
    </w:p>
    <w:p w14:paraId="34994D5D"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ίσως είναι η μοναδική </w:t>
      </w:r>
      <w:r>
        <w:rPr>
          <w:rFonts w:eastAsia="Times New Roman" w:cs="Times New Roman"/>
          <w:szCs w:val="24"/>
        </w:rPr>
        <w:t>φορά που πράξατε καλώς που δεν προσήλθατε στην ώρα σας για να απαντήσετε στην επίκαιρη επερώτηση, γιατί δυστυχώς τα δεδομένα γύρω από τη διαχείριση του προσφυγικού αλλάζουν με τέτοιο</w:t>
      </w:r>
      <w:r>
        <w:rPr>
          <w:rFonts w:eastAsia="Times New Roman" w:cs="Times New Roman"/>
          <w:szCs w:val="24"/>
        </w:rPr>
        <w:t>ν</w:t>
      </w:r>
      <w:r>
        <w:rPr>
          <w:rFonts w:eastAsia="Times New Roman" w:cs="Times New Roman"/>
          <w:szCs w:val="24"/>
        </w:rPr>
        <w:t xml:space="preserve"> ρυθμό που ίσως να χρειαζόμασταν μια επίκαιρη επερώτηση την εβδομάδα, προ</w:t>
      </w:r>
      <w:r>
        <w:rPr>
          <w:rFonts w:eastAsia="Times New Roman" w:cs="Times New Roman"/>
          <w:szCs w:val="24"/>
        </w:rPr>
        <w:t>κειμένου να δοθούν απαντήσεις στα καίρια αυτά ερωτήματα. Και</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τα δεδομένα για τη χώρα μας αλλάζουν προς το χειρότερο. </w:t>
      </w:r>
    </w:p>
    <w:p w14:paraId="34994D5E"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Αποδεικνύεται πως χειρότερο κι από μια κακή συμφωνία, όπως είναι αυτή με την Τουρκία, μεταξύ Τουρκίας και Ευρωπαϊκής Ένωσης, εί</w:t>
      </w:r>
      <w:r>
        <w:rPr>
          <w:rFonts w:eastAsia="Times New Roman" w:cs="Times New Roman"/>
          <w:szCs w:val="24"/>
        </w:rPr>
        <w:t>ναι η κακή εφαρμογή της συμφωνίας. Κακή βέβαια για τη χώρα μας, γιατί τόσο η Ευρώπη όσο και η Τουρκία κέρδισαν σε έναν βαθμό αυτά που αρχικά διεκδικούσαν. Η μεν Ευρώπη τον πολιτικό χρόνο</w:t>
      </w:r>
      <w:r>
        <w:rPr>
          <w:rFonts w:eastAsia="Times New Roman" w:cs="Times New Roman"/>
          <w:szCs w:val="24"/>
        </w:rPr>
        <w:t>,</w:t>
      </w:r>
      <w:r>
        <w:rPr>
          <w:rFonts w:eastAsia="Times New Roman" w:cs="Times New Roman"/>
          <w:szCs w:val="24"/>
        </w:rPr>
        <w:t xml:space="preserve"> προκειμένου να διαχειριστεί το ζήτημα, η δε Τουρκία σημαντικούς οικο</w:t>
      </w:r>
      <w:r>
        <w:rPr>
          <w:rFonts w:eastAsia="Times New Roman" w:cs="Times New Roman"/>
          <w:szCs w:val="24"/>
        </w:rPr>
        <w:t xml:space="preserve">νομικούς πόρους και μια δέσμευση για κατάργηση της βίζας κάποια στιγμή το επόμενο διάστημα. </w:t>
      </w:r>
    </w:p>
    <w:p w14:paraId="34994D5F"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Αποδεικνύεται τελικά κακή η συμφωνία για τη χώρα μας γιατί καθημερινά εγκλωβίζονται εντός της επικράτειας νέοι μετανάστες, οι οποίοι έφτασαν τους δεκατέσσερις χιλι</w:t>
      </w:r>
      <w:r>
        <w:rPr>
          <w:rFonts w:eastAsia="Times New Roman" w:cs="Times New Roman"/>
          <w:szCs w:val="24"/>
        </w:rPr>
        <w:t>άδες από την αρχή της συμφωνίας αυτής τον Μάρτιο. Προσέξτε. Όχι δεκατέσσερις χιλιάδες συνολικά στην επικράτεια αλλά δεκατέσσερις χιλιάδες στα νησιά του ανατολικού Αιγαίου. Δηλαδή, διπλάσιοι απ’ αυτούς που πραγματικά μπορούν να φιλοξενήσουν με βάση τις επίσ</w:t>
      </w:r>
      <w:r>
        <w:rPr>
          <w:rFonts w:eastAsia="Times New Roman" w:cs="Times New Roman"/>
          <w:szCs w:val="24"/>
        </w:rPr>
        <w:t>ημες δομές. Δεκατέσσερις χιλιάδες μετανάστες για τους οποίους πολύ λίγα πράγματα, δυστυχώς, μπορείτε να κάνετε. Ούτε μπορείτε να τους παράσχετε αξιοπρεπείς συνθήκες διαβίωσης ούτε να φυλάξετε επαρκώς εκείνους και τα παιδιά τους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ούτε να δημιου</w:t>
      </w:r>
      <w:r>
        <w:rPr>
          <w:rFonts w:eastAsia="Times New Roman" w:cs="Times New Roman"/>
          <w:szCs w:val="24"/>
        </w:rPr>
        <w:t xml:space="preserve">ργήσετε κατάλληλες δομές για τα ασυνόδευτα παιδιά, ούτε να δημιουργηθούν και να διεκπεραιώσετε έγκαιρα τις αιτήσεις ασύλου και ούτε να τους </w:t>
      </w:r>
      <w:proofErr w:type="spellStart"/>
      <w:r>
        <w:rPr>
          <w:rFonts w:eastAsia="Times New Roman" w:cs="Times New Roman"/>
          <w:szCs w:val="24"/>
        </w:rPr>
        <w:t>επαναπροωθήσετε</w:t>
      </w:r>
      <w:proofErr w:type="spellEnd"/>
      <w:r>
        <w:rPr>
          <w:rFonts w:eastAsia="Times New Roman" w:cs="Times New Roman"/>
          <w:szCs w:val="24"/>
        </w:rPr>
        <w:t xml:space="preserve"> γρήγορα στην Τουρκία. Να, λοιπόν, γιατί εκτός από μια κακή συμφωνία υπάρχει και η κακή εφαρμογή της </w:t>
      </w:r>
      <w:r>
        <w:rPr>
          <w:rFonts w:eastAsia="Times New Roman" w:cs="Times New Roman"/>
          <w:szCs w:val="24"/>
        </w:rPr>
        <w:t xml:space="preserve">συμφωνίας αυτής. </w:t>
      </w:r>
    </w:p>
    <w:p w14:paraId="34994D60"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Πώς αποτυπώνεται θεσμικά το συγκεκριμένο πλαίσιο; Στην τρίτη έκθεση που δημοσιεύθηκε μόλις προχθές σε σχέση με τη διαχείριση του μεταναστευτικού και προσφυγικού, η Κομισιόν </w:t>
      </w:r>
      <w:proofErr w:type="spellStart"/>
      <w:r>
        <w:rPr>
          <w:rFonts w:eastAsia="Times New Roman" w:cs="Times New Roman"/>
          <w:szCs w:val="24"/>
        </w:rPr>
        <w:t>επιχαίρει</w:t>
      </w:r>
      <w:proofErr w:type="spellEnd"/>
      <w:r>
        <w:rPr>
          <w:rFonts w:eastAsia="Times New Roman" w:cs="Times New Roman"/>
          <w:szCs w:val="24"/>
        </w:rPr>
        <w:t xml:space="preserve"> ότι μειώθηκαν οι ροές από την Τουρκία. Και πράγματι έτσ</w:t>
      </w:r>
      <w:r>
        <w:rPr>
          <w:rFonts w:eastAsia="Times New Roman" w:cs="Times New Roman"/>
          <w:szCs w:val="24"/>
        </w:rPr>
        <w:t xml:space="preserve">ι είναι. </w:t>
      </w:r>
    </w:p>
    <w:p w14:paraId="34994D61" w14:textId="77777777" w:rsidR="00227385" w:rsidRDefault="00971D3E">
      <w:pPr>
        <w:spacing w:line="600" w:lineRule="auto"/>
        <w:ind w:firstLine="720"/>
        <w:contextualSpacing/>
        <w:jc w:val="both"/>
        <w:rPr>
          <w:rFonts w:eastAsia="Times New Roman"/>
          <w:szCs w:val="24"/>
        </w:rPr>
      </w:pPr>
      <w:r>
        <w:rPr>
          <w:rFonts w:eastAsia="Times New Roman"/>
          <w:szCs w:val="24"/>
        </w:rPr>
        <w:t>Είναι, όμως, μια λειψή πραγματικότητα. Η άλλη όψη της πραγματικότητας είναι ότι αυξάνεται ο αριθμός των εγκλωβισμένων στα νησιά και στη χώρα μας, εγκλωβισμένους που η συμφωνία δεν επιτρέπει τη μεταφορά τους στην ηπειρωτική χώρα πριν διεκπεραιωθού</w:t>
      </w:r>
      <w:r>
        <w:rPr>
          <w:rFonts w:eastAsia="Times New Roman"/>
          <w:szCs w:val="24"/>
        </w:rPr>
        <w:t xml:space="preserve">ν οι αιτήσεις που υποβάλλουν οι πρόσφυγες και οι μετανάστες. </w:t>
      </w:r>
    </w:p>
    <w:p w14:paraId="34994D62" w14:textId="77777777" w:rsidR="00227385" w:rsidRDefault="00971D3E">
      <w:pPr>
        <w:spacing w:line="600" w:lineRule="auto"/>
        <w:ind w:firstLine="720"/>
        <w:contextualSpacing/>
        <w:jc w:val="both"/>
        <w:rPr>
          <w:rFonts w:eastAsia="Times New Roman"/>
          <w:szCs w:val="24"/>
        </w:rPr>
      </w:pPr>
      <w:r>
        <w:rPr>
          <w:rFonts w:eastAsia="Times New Roman"/>
          <w:szCs w:val="24"/>
        </w:rPr>
        <w:t>Το πρώτο, λοιπόν, ερώτημα, το οποίο σας θέτουμε με βάση αυτή την επίκαιρη επερώτηση, είναι πώς σκοπεύετε να αντιμετωπίσετε αυτό το ζήτημα. Θα θέσετε, δηλαδή, με επίσημο τρόπο το θέμα της επανεξέ</w:t>
      </w:r>
      <w:r>
        <w:rPr>
          <w:rFonts w:eastAsia="Times New Roman"/>
          <w:szCs w:val="24"/>
        </w:rPr>
        <w:t xml:space="preserve">τασης του ζητήματος της υποχρεωτικής παραμονής των εισερχομένων στα νησιά; Και αν ναι, πότε πρόκειται να το κάνετε; Περιμένετε, κύριε Υπουργέ, να έχουμε νέες εξεγέρσεις; Να καταστραφεί </w:t>
      </w:r>
      <w:r>
        <w:rPr>
          <w:rFonts w:eastAsia="Times New Roman"/>
          <w:szCs w:val="24"/>
        </w:rPr>
        <w:lastRenderedPageBreak/>
        <w:t>τελείως ο τουρισμός; Να υπάρχουν, δυστυχώς, φαινόμενα όπως αυτό στη Μόρ</w:t>
      </w:r>
      <w:r>
        <w:rPr>
          <w:rFonts w:eastAsia="Times New Roman"/>
          <w:szCs w:val="24"/>
        </w:rPr>
        <w:t>ια, σεξουαλικής κακοποίησης και άλλων προσφύγων και μεταναστών;</w:t>
      </w:r>
    </w:p>
    <w:p w14:paraId="34994D63"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Μάθαμε μόλις χθες από ξένα δημοσιεύματα ότι η κ. </w:t>
      </w:r>
      <w:proofErr w:type="spellStart"/>
      <w:r>
        <w:rPr>
          <w:rFonts w:eastAsia="Times New Roman"/>
          <w:szCs w:val="24"/>
        </w:rPr>
        <w:t>Μέρκελ</w:t>
      </w:r>
      <w:proofErr w:type="spellEnd"/>
      <w:r>
        <w:rPr>
          <w:rFonts w:eastAsia="Times New Roman"/>
          <w:szCs w:val="24"/>
        </w:rPr>
        <w:t xml:space="preserve"> επέπληξε τον Έλληνα Πρωθυπουργό για τις καθυστερήσεις στο προσφυγικό. Δεν γνωρίζουμε, βεβαίως τους λόγους για τους οποίους το έκανε αυτό</w:t>
      </w:r>
      <w:r>
        <w:rPr>
          <w:rFonts w:eastAsia="Times New Roman"/>
          <w:szCs w:val="24"/>
        </w:rPr>
        <w:t xml:space="preserve">, μπορούμε όμως να τους φανταστούμε. </w:t>
      </w:r>
    </w:p>
    <w:p w14:paraId="34994D64"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Πριν από έναν χρόνο δεσμευτήκατε για </w:t>
      </w:r>
      <w:r>
        <w:rPr>
          <w:rFonts w:eastAsia="Times New Roman"/>
          <w:szCs w:val="24"/>
        </w:rPr>
        <w:t>τριάντα χιλιάδες</w:t>
      </w:r>
      <w:r>
        <w:rPr>
          <w:rFonts w:eastAsia="Times New Roman"/>
          <w:szCs w:val="24"/>
        </w:rPr>
        <w:t xml:space="preserve"> θέσεις φιλοξενίας των προσφύγων. Με βάση τα δικά σας στοιχεία, όπως προκύπτουν από τα αρμόδια Υπουργεία, φιλοξενείτε σε οργανωμένες δομές περί τους </w:t>
      </w:r>
      <w:r>
        <w:rPr>
          <w:rFonts w:eastAsia="Times New Roman"/>
          <w:szCs w:val="24"/>
        </w:rPr>
        <w:t>είκοσι επτά χιλι</w:t>
      </w:r>
      <w:r>
        <w:rPr>
          <w:rFonts w:eastAsia="Times New Roman"/>
          <w:szCs w:val="24"/>
        </w:rPr>
        <w:t>άδες</w:t>
      </w:r>
      <w:r>
        <w:rPr>
          <w:rFonts w:eastAsia="Times New Roman"/>
          <w:szCs w:val="24"/>
        </w:rPr>
        <w:t xml:space="preserve">. Ακόμα, λοιπόν, δεν έχει υλοποιηθεί η δέσμευση την οποία έχετε αναλάβει. Όσον αφορά τη μετεγκατάσταση από τον Νοέμβριο του 2015 έως σήμερα έχουν </w:t>
      </w:r>
      <w:proofErr w:type="spellStart"/>
      <w:r>
        <w:rPr>
          <w:rFonts w:eastAsia="Times New Roman"/>
          <w:szCs w:val="24"/>
        </w:rPr>
        <w:t>μετεγκατασταθεί</w:t>
      </w:r>
      <w:proofErr w:type="spellEnd"/>
      <w:r>
        <w:rPr>
          <w:rFonts w:eastAsia="Times New Roman"/>
          <w:szCs w:val="24"/>
        </w:rPr>
        <w:t xml:space="preserve"> </w:t>
      </w:r>
      <w:r>
        <w:rPr>
          <w:rFonts w:eastAsia="Times New Roman"/>
          <w:szCs w:val="24"/>
        </w:rPr>
        <w:t>τέσσερις χιλιάδες τετρακόσιοι</w:t>
      </w:r>
      <w:r>
        <w:rPr>
          <w:rFonts w:eastAsia="Times New Roman"/>
          <w:szCs w:val="24"/>
        </w:rPr>
        <w:t xml:space="preserve"> πρόσφυγες, το οποίο αποτελεί ένα πολύ μικρό κλάσμα σε σχέση </w:t>
      </w:r>
      <w:r>
        <w:rPr>
          <w:rFonts w:eastAsia="Times New Roman"/>
          <w:szCs w:val="24"/>
        </w:rPr>
        <w:t xml:space="preserve">με τους </w:t>
      </w:r>
      <w:r>
        <w:rPr>
          <w:rFonts w:eastAsia="Times New Roman"/>
          <w:szCs w:val="24"/>
        </w:rPr>
        <w:t>τριάντα χιλιάδες</w:t>
      </w:r>
      <w:r>
        <w:rPr>
          <w:rFonts w:eastAsia="Times New Roman"/>
          <w:szCs w:val="24"/>
        </w:rPr>
        <w:t>. Και</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σας ρωτώ αν πιστεύετε ότι με τους ρυθμούς που διεκπεραιώνετε τις αιτήσεις αυτό μπορεί να συμβεί σε ένα εύλογο χρονικό διάστημα.</w:t>
      </w:r>
    </w:p>
    <w:p w14:paraId="34994D65" w14:textId="77777777" w:rsidR="00227385" w:rsidRDefault="00971D3E">
      <w:pPr>
        <w:spacing w:line="600" w:lineRule="auto"/>
        <w:ind w:firstLine="720"/>
        <w:contextualSpacing/>
        <w:jc w:val="both"/>
        <w:rPr>
          <w:rFonts w:eastAsia="Times New Roman"/>
          <w:szCs w:val="24"/>
        </w:rPr>
      </w:pPr>
      <w:r>
        <w:rPr>
          <w:rFonts w:eastAsia="Times New Roman"/>
          <w:szCs w:val="24"/>
        </w:rPr>
        <w:lastRenderedPageBreak/>
        <w:t>Και να δεχτώ ότι πράγματι η Ευρώπη δεν έχει κάνει αυτά</w:t>
      </w:r>
      <w:r>
        <w:rPr>
          <w:rFonts w:eastAsia="Times New Roman"/>
          <w:szCs w:val="24"/>
        </w:rPr>
        <w:t>,</w:t>
      </w:r>
      <w:r>
        <w:rPr>
          <w:rFonts w:eastAsia="Times New Roman"/>
          <w:szCs w:val="24"/>
        </w:rPr>
        <w:t xml:space="preserve"> τα οποία είχε δεσμευτεί ή του</w:t>
      </w:r>
      <w:r>
        <w:rPr>
          <w:rFonts w:eastAsia="Times New Roman"/>
          <w:szCs w:val="24"/>
        </w:rPr>
        <w:t xml:space="preserve">λάχιστον έχει κάνει ένα μέρος αυτών. Εσείς, όμως, τι κάνετε για αυτό; Πόσο ψηλά το έχετε θέσει ως προτεραιότητα; Τι απάντησε, για παράδειγμα, ο κ. Τσίπρας όταν η κ. </w:t>
      </w:r>
      <w:proofErr w:type="spellStart"/>
      <w:r>
        <w:rPr>
          <w:rFonts w:eastAsia="Times New Roman"/>
          <w:szCs w:val="24"/>
        </w:rPr>
        <w:t>Μέρκελ</w:t>
      </w:r>
      <w:proofErr w:type="spellEnd"/>
      <w:r>
        <w:rPr>
          <w:rFonts w:eastAsia="Times New Roman"/>
          <w:szCs w:val="24"/>
        </w:rPr>
        <w:t xml:space="preserve"> τον επέπληξε σε σχέση με τη διαχείριση του προσφυγικού; Έθεσε ο κύριος Πρωθυπουργός </w:t>
      </w:r>
      <w:r>
        <w:rPr>
          <w:rFonts w:eastAsia="Times New Roman"/>
          <w:szCs w:val="24"/>
        </w:rPr>
        <w:t xml:space="preserve">στους ομολόγους του το ζήτημα στην πολυδιαφημισμένη Διάσκεψη των Αθηνών; Και αν όχι, για ποιον λόγο δεν το συμπεριέλαβε στην επίσημη δήλωση; </w:t>
      </w:r>
    </w:p>
    <w:p w14:paraId="34994D66"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Η Βουλγαρία, για παράδειγμα, κατάφερε να περάσει στα συμπεράσματα της Συνόδου Κορυφής στην </w:t>
      </w:r>
      <w:proofErr w:type="spellStart"/>
      <w:r>
        <w:rPr>
          <w:rFonts w:eastAsia="Times New Roman"/>
          <w:szCs w:val="24"/>
        </w:rPr>
        <w:t>Μπρατισλάβα</w:t>
      </w:r>
      <w:proofErr w:type="spellEnd"/>
      <w:r>
        <w:rPr>
          <w:rFonts w:eastAsia="Times New Roman"/>
          <w:szCs w:val="24"/>
        </w:rPr>
        <w:t xml:space="preserve"> πρόταση ότι η Ευρώπη θα προστατεύει τα σύνορά της σε σχέση με τις προσφυγικές ροές. Και σας ερωτώ: είναι ένα ζήτημα πιο σημαντικό από την παροχή βοήθειας</w:t>
      </w:r>
      <w:r>
        <w:rPr>
          <w:rFonts w:eastAsia="Times New Roman"/>
          <w:szCs w:val="24"/>
        </w:rPr>
        <w:t xml:space="preserve"> στην Ελλάδα; Ζητήσατε να υπάρξει σαφής δέσμευση και έκκληση προς τις άλλες χώρες για βοήθεια όσον αφορά την παροχή ειδικών στη διεκπεραίωση στις αιτήσεις ασύλου;</w:t>
      </w:r>
    </w:p>
    <w:p w14:paraId="34994D67" w14:textId="77777777" w:rsidR="00227385" w:rsidRDefault="00971D3E">
      <w:pPr>
        <w:spacing w:line="600" w:lineRule="auto"/>
        <w:ind w:firstLine="720"/>
        <w:contextualSpacing/>
        <w:jc w:val="both"/>
        <w:rPr>
          <w:rFonts w:eastAsia="Times New Roman"/>
          <w:szCs w:val="24"/>
        </w:rPr>
      </w:pPr>
      <w:r>
        <w:rPr>
          <w:rFonts w:eastAsia="Times New Roman"/>
          <w:szCs w:val="24"/>
        </w:rPr>
        <w:lastRenderedPageBreak/>
        <w:t>Τέλος, κύριοι Υπουργοί, ποια είναι η απάντηση της Κυβέρνησης στη δήλωση του εκπροσώπου του γε</w:t>
      </w:r>
      <w:r>
        <w:rPr>
          <w:rFonts w:eastAsia="Times New Roman"/>
          <w:szCs w:val="24"/>
        </w:rPr>
        <w:t>ρμανικού Υπουργείου Εξωτερικών ότι η συμφωνία για μετεγκατάσταση δεν αφορά τους αιτούντες ασύλου στα νησιά; Είστε σε θέση να το διαψεύσετε; Γιατί κάτι τέτοιο, εφόσον ισχύει, αλλάζει όλα τα δεδομένα για την κατάσταση στα νησιά.</w:t>
      </w:r>
    </w:p>
    <w:p w14:paraId="34994D68" w14:textId="77777777" w:rsidR="00227385" w:rsidRDefault="00971D3E">
      <w:pPr>
        <w:spacing w:line="600" w:lineRule="auto"/>
        <w:ind w:firstLine="720"/>
        <w:contextualSpacing/>
        <w:jc w:val="both"/>
        <w:rPr>
          <w:rFonts w:eastAsia="Times New Roman"/>
          <w:szCs w:val="24"/>
        </w:rPr>
      </w:pPr>
      <w:r>
        <w:rPr>
          <w:rFonts w:eastAsia="Times New Roman"/>
          <w:szCs w:val="24"/>
        </w:rPr>
        <w:t>Σχετικά με τις επιστροφές στη</w:t>
      </w:r>
      <w:r>
        <w:rPr>
          <w:rFonts w:eastAsia="Times New Roman"/>
          <w:szCs w:val="24"/>
        </w:rPr>
        <w:t xml:space="preserve">ν Τουρκία όσων απορρίπτεται η αίτηση του ασύλου, πόσες έχουν πραγματοποιηθεί μέχρι σήμερα; Έχουν πραγματοποιηθεί πεντακόσιες εβδομήντα οκτώ. Από αυτούς πόσοι είναι μόνο </w:t>
      </w:r>
      <w:proofErr w:type="spellStart"/>
      <w:r>
        <w:rPr>
          <w:rFonts w:eastAsia="Times New Roman"/>
          <w:szCs w:val="24"/>
        </w:rPr>
        <w:t>Σύροι</w:t>
      </w:r>
      <w:proofErr w:type="spellEnd"/>
      <w:r>
        <w:rPr>
          <w:rFonts w:eastAsia="Times New Roman"/>
          <w:szCs w:val="24"/>
        </w:rPr>
        <w:t xml:space="preserve">; Είναι πενήντα τρεις. </w:t>
      </w:r>
    </w:p>
    <w:p w14:paraId="34994D69" w14:textId="77777777" w:rsidR="00227385" w:rsidRDefault="00971D3E">
      <w:pPr>
        <w:spacing w:line="600" w:lineRule="auto"/>
        <w:ind w:firstLine="720"/>
        <w:contextualSpacing/>
        <w:jc w:val="both"/>
        <w:rPr>
          <w:rFonts w:eastAsia="Times New Roman"/>
          <w:szCs w:val="24"/>
        </w:rPr>
      </w:pPr>
      <w:r>
        <w:rPr>
          <w:rFonts w:eastAsia="Times New Roman" w:cs="Times New Roman"/>
          <w:szCs w:val="24"/>
        </w:rPr>
        <w:t>(Στο σημείο αυτό κτυπάει το κουδούνι λήξεως του χρόνου ομι</w:t>
      </w:r>
      <w:r>
        <w:rPr>
          <w:rFonts w:eastAsia="Times New Roman" w:cs="Times New Roman"/>
          <w:szCs w:val="24"/>
        </w:rPr>
        <w:t>λίας του κυρίου Βουλευτή)</w:t>
      </w:r>
    </w:p>
    <w:p w14:paraId="34994D6A" w14:textId="77777777" w:rsidR="00227385" w:rsidRDefault="00971D3E">
      <w:pPr>
        <w:spacing w:line="600" w:lineRule="auto"/>
        <w:ind w:firstLine="720"/>
        <w:contextualSpacing/>
        <w:jc w:val="both"/>
        <w:rPr>
          <w:rFonts w:eastAsia="Times New Roman"/>
          <w:szCs w:val="24"/>
        </w:rPr>
      </w:pPr>
      <w:r>
        <w:rPr>
          <w:rFonts w:eastAsia="Times New Roman"/>
          <w:szCs w:val="24"/>
        </w:rPr>
        <w:t>Κυρία Πρόεδρε, θα χρησιμοποιήσω και μέρος της δευτερολογίας μου.</w:t>
      </w:r>
    </w:p>
    <w:p w14:paraId="34994D6B"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Σχετικά με τον ρυθμό διεκπεραίωσης των αιτήσεων ασύλου, πόσες συνεντεύξεις έχετε πάρει μέχρι στιγμής; Έχετε πάρει τρεις χιλιάδες τετρακόσιες ογδόντα πέντε. </w:t>
      </w:r>
    </w:p>
    <w:p w14:paraId="34994D6C" w14:textId="77777777" w:rsidR="00227385" w:rsidRDefault="00971D3E">
      <w:pPr>
        <w:spacing w:line="600" w:lineRule="auto"/>
        <w:ind w:firstLine="720"/>
        <w:contextualSpacing/>
        <w:jc w:val="both"/>
        <w:rPr>
          <w:rFonts w:eastAsia="Times New Roman"/>
          <w:szCs w:val="24"/>
        </w:rPr>
      </w:pPr>
      <w:r>
        <w:rPr>
          <w:rFonts w:eastAsia="Times New Roman"/>
          <w:szCs w:val="24"/>
        </w:rPr>
        <w:lastRenderedPageBreak/>
        <w:t>Ας τα συ</w:t>
      </w:r>
      <w:r>
        <w:rPr>
          <w:rFonts w:eastAsia="Times New Roman"/>
          <w:szCs w:val="24"/>
        </w:rPr>
        <w:t xml:space="preserve">νοψίσουμε, λοιπόν: Έξι μήνες μετά την υπογραφή της συμφωνίας, από τους </w:t>
      </w:r>
      <w:r>
        <w:rPr>
          <w:rFonts w:eastAsia="Times New Roman"/>
          <w:szCs w:val="24"/>
        </w:rPr>
        <w:t>δεκατέσσερις χιλιάδες</w:t>
      </w:r>
      <w:r>
        <w:rPr>
          <w:rFonts w:eastAsia="Times New Roman"/>
          <w:szCs w:val="24"/>
        </w:rPr>
        <w:t xml:space="preserve"> νέους εγκλωβισμένους στα νησιά έχετε πάρει συνέντευξη μόλις στο 1/5 και έχετε επιστρέψει στην Τουρκία μόλις το 1/25. Έξι μήνες μετά την συμφωνία η Τουρκία έχει </w:t>
      </w:r>
      <w:proofErr w:type="spellStart"/>
      <w:r>
        <w:rPr>
          <w:rFonts w:eastAsia="Times New Roman"/>
          <w:szCs w:val="24"/>
        </w:rPr>
        <w:t>συμ</w:t>
      </w:r>
      <w:r>
        <w:rPr>
          <w:rFonts w:eastAsia="Times New Roman"/>
          <w:szCs w:val="24"/>
        </w:rPr>
        <w:t>βασιοποιήσει</w:t>
      </w:r>
      <w:proofErr w:type="spellEnd"/>
      <w:r>
        <w:rPr>
          <w:rFonts w:eastAsia="Times New Roman"/>
          <w:szCs w:val="24"/>
        </w:rPr>
        <w:t xml:space="preserve"> 1,2 δισεκατομμύρια ευρώ και έχει εισπράξει 467 εκατομμύρια.</w:t>
      </w:r>
    </w:p>
    <w:p w14:paraId="34994D6D" w14:textId="77777777" w:rsidR="00227385" w:rsidRDefault="00971D3E">
      <w:pPr>
        <w:spacing w:line="600" w:lineRule="auto"/>
        <w:ind w:firstLine="720"/>
        <w:contextualSpacing/>
        <w:jc w:val="both"/>
        <w:rPr>
          <w:rFonts w:eastAsia="Times New Roman"/>
          <w:szCs w:val="24"/>
        </w:rPr>
      </w:pPr>
      <w:r>
        <w:rPr>
          <w:rFonts w:eastAsia="Times New Roman"/>
          <w:szCs w:val="24"/>
        </w:rPr>
        <w:t>Εμείς, πραγματικά, δεν γνωρίζουμε αν έχετε ήδη αποστείλει τις δαπάνες προς πληρωμή για το 2015. Σύμφωνα με τα επίσημα στοιχεία, πρέπει να είναι 1/11 περίπου από αυτά τα οποία δικαιούμ</w:t>
      </w:r>
      <w:r>
        <w:rPr>
          <w:rFonts w:eastAsia="Times New Roman"/>
          <w:szCs w:val="24"/>
        </w:rPr>
        <w:t>αστε από τους κοινοτικούς πόρους, ενώ αντίθετα, χρησιμοποιείτε πολύτιμους πόρους του κρατικού προϋπολογισμού από τα Υπουργεία, προκειμένου να γίνει η διαχείριση του συγκεκριμένου ζητήματος.</w:t>
      </w:r>
    </w:p>
    <w:p w14:paraId="34994D6E" w14:textId="77777777" w:rsidR="00227385" w:rsidRDefault="00971D3E">
      <w:pPr>
        <w:spacing w:line="600" w:lineRule="auto"/>
        <w:ind w:firstLine="720"/>
        <w:contextualSpacing/>
        <w:jc w:val="both"/>
        <w:rPr>
          <w:rFonts w:eastAsia="Times New Roman"/>
          <w:szCs w:val="24"/>
        </w:rPr>
      </w:pPr>
      <w:r>
        <w:rPr>
          <w:rFonts w:eastAsia="Times New Roman"/>
          <w:szCs w:val="24"/>
        </w:rPr>
        <w:t>Έξι μήνες μετά δεν έχετε δημιουργήσει ειδικές δομές φιλοξενίας για</w:t>
      </w:r>
      <w:r>
        <w:rPr>
          <w:rFonts w:eastAsia="Times New Roman"/>
          <w:szCs w:val="24"/>
        </w:rPr>
        <w:t xml:space="preserve"> τα ασυνόδευτα παιδιά, δεν έχει υπογραφεί το προεδρικό διάταγμα για την εφαρμογή της διαδικασίας προστασίας τους, ανίχνευσης της οικογένειάς τους και της νόμιμης εκπροσώπησης για τη χορήγηση ασύλου. </w:t>
      </w:r>
    </w:p>
    <w:p w14:paraId="34994D6F" w14:textId="77777777" w:rsidR="00227385" w:rsidRDefault="00971D3E">
      <w:pPr>
        <w:spacing w:line="600" w:lineRule="auto"/>
        <w:ind w:firstLine="720"/>
        <w:contextualSpacing/>
        <w:jc w:val="both"/>
        <w:rPr>
          <w:rFonts w:eastAsia="Times New Roman"/>
          <w:szCs w:val="24"/>
        </w:rPr>
      </w:pPr>
      <w:r>
        <w:rPr>
          <w:rFonts w:eastAsia="Times New Roman"/>
          <w:szCs w:val="24"/>
        </w:rPr>
        <w:lastRenderedPageBreak/>
        <w:t>Σας ερωτώ αν είναι ηθικά αποδεκτή αυτή η κατάσταση και α</w:t>
      </w:r>
      <w:r>
        <w:rPr>
          <w:rFonts w:eastAsia="Times New Roman"/>
          <w:szCs w:val="24"/>
        </w:rPr>
        <w:t>ν είναι ανθρωπιστικός τρόπος διαχείρισης του ζητήματος από την πλευρά της Κυβέρνησης.</w:t>
      </w:r>
    </w:p>
    <w:p w14:paraId="34994D70" w14:textId="77777777" w:rsidR="00227385" w:rsidRDefault="00971D3E">
      <w:pPr>
        <w:spacing w:line="600" w:lineRule="auto"/>
        <w:ind w:firstLine="720"/>
        <w:contextualSpacing/>
        <w:jc w:val="both"/>
        <w:rPr>
          <w:rFonts w:eastAsia="Times New Roman"/>
          <w:szCs w:val="24"/>
        </w:rPr>
      </w:pPr>
      <w:r>
        <w:rPr>
          <w:rFonts w:eastAsia="Times New Roman"/>
          <w:szCs w:val="24"/>
        </w:rPr>
        <w:t>Για όλους αυτούς τους λόγους, κύριοι Υπουργοί, η χώρα μας, μια χώρα που έχει αναλάβει ένα δυσανάλογα μεγάλο φορτίο στην προσφυγική κρίση, βρίσκεται σήμερα απολογούμενη στ</w:t>
      </w:r>
      <w:r>
        <w:rPr>
          <w:rFonts w:eastAsia="Times New Roman"/>
          <w:szCs w:val="24"/>
        </w:rPr>
        <w:t>η διεθνή κοινότητα.</w:t>
      </w:r>
    </w:p>
    <w:p w14:paraId="34994D71" w14:textId="77777777" w:rsidR="00227385" w:rsidRDefault="00971D3E">
      <w:pPr>
        <w:spacing w:line="600" w:lineRule="auto"/>
        <w:ind w:firstLine="720"/>
        <w:contextualSpacing/>
        <w:jc w:val="both"/>
        <w:rPr>
          <w:rFonts w:eastAsia="Times New Roman"/>
          <w:szCs w:val="24"/>
        </w:rPr>
      </w:pPr>
      <w:r>
        <w:rPr>
          <w:rFonts w:eastAsia="Times New Roman"/>
          <w:szCs w:val="24"/>
        </w:rPr>
        <w:t>Η σκληρή αλήθεια</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είναι ότι η Κυβέρνηση έχει χάσει παντελώς την πρωτοβουλία των κινήσεων. Ακόμα και στα ζητήματα</w:t>
      </w:r>
      <w:r>
        <w:rPr>
          <w:rFonts w:eastAsia="Times New Roman"/>
          <w:szCs w:val="24"/>
        </w:rPr>
        <w:t>,</w:t>
      </w:r>
      <w:r>
        <w:rPr>
          <w:rFonts w:eastAsia="Times New Roman"/>
          <w:szCs w:val="24"/>
        </w:rPr>
        <w:t xml:space="preserve"> στα οποία η χώρα μας έχει δίκιο σε σχέση με τις αιτιάσεις</w:t>
      </w:r>
      <w:r>
        <w:rPr>
          <w:rFonts w:eastAsia="Times New Roman"/>
          <w:szCs w:val="24"/>
        </w:rPr>
        <w:t>,</w:t>
      </w:r>
      <w:r>
        <w:rPr>
          <w:rFonts w:eastAsia="Times New Roman"/>
          <w:szCs w:val="24"/>
        </w:rPr>
        <w:t xml:space="preserve"> που προβάλλονται από πλευράς της Ευρώπης, είναι παντελώς ανίκανη να υπερασπιστεί και να τα επικοινωνήσει σε βαθμό τέτοιο</w:t>
      </w:r>
      <w:r>
        <w:rPr>
          <w:rFonts w:eastAsia="Times New Roman"/>
          <w:szCs w:val="24"/>
        </w:rPr>
        <w:t>ν,</w:t>
      </w:r>
      <w:r>
        <w:rPr>
          <w:rFonts w:eastAsia="Times New Roman"/>
          <w:szCs w:val="24"/>
        </w:rPr>
        <w:t xml:space="preserve"> ώστε στην ουσία να βγει και από πάνω.</w:t>
      </w:r>
    </w:p>
    <w:p w14:paraId="34994D72" w14:textId="77777777" w:rsidR="00227385" w:rsidRDefault="00971D3E">
      <w:pPr>
        <w:spacing w:line="600" w:lineRule="auto"/>
        <w:ind w:firstLine="720"/>
        <w:contextualSpacing/>
        <w:jc w:val="both"/>
        <w:rPr>
          <w:rFonts w:eastAsia="Times New Roman" w:cs="Times New Roman"/>
          <w:szCs w:val="24"/>
        </w:rPr>
      </w:pPr>
      <w:r>
        <w:rPr>
          <w:rFonts w:eastAsia="Times New Roman"/>
          <w:szCs w:val="24"/>
        </w:rPr>
        <w:t xml:space="preserve">Πού οδηγούμαστε, λοιπόν; Δυστυχώς, σε ένα νέο αδιέξοδο. Τους επόμενους μήνες ο κ. </w:t>
      </w:r>
      <w:proofErr w:type="spellStart"/>
      <w:r>
        <w:rPr>
          <w:rFonts w:eastAsia="Times New Roman"/>
          <w:szCs w:val="24"/>
        </w:rPr>
        <w:t>Ερντογάν</w:t>
      </w:r>
      <w:proofErr w:type="spellEnd"/>
      <w:r>
        <w:rPr>
          <w:rFonts w:eastAsia="Times New Roman"/>
          <w:szCs w:val="24"/>
        </w:rPr>
        <w:t xml:space="preserve"> θα </w:t>
      </w:r>
      <w:r>
        <w:rPr>
          <w:rFonts w:eastAsia="Times New Roman"/>
          <w:szCs w:val="24"/>
        </w:rPr>
        <w:t>πιέζει τους ηγέτες της Ευρωπαϊκής Ένωσης αυξομειώνοντας τις ροές. Το θύμα, δυστυχώς, αυτής της διελκυστίνδας θα είναι η χώρα μας. Αν δεν υπάρξει συμφωνία στο ζήτημα της κατάργησης της βίζας για τους Τούρκους πολίτες, δυστυχώς η αύξηση των ροών θα είναι δρα</w:t>
      </w:r>
      <w:r>
        <w:rPr>
          <w:rFonts w:eastAsia="Times New Roman"/>
          <w:szCs w:val="24"/>
        </w:rPr>
        <w:t>ματική.</w:t>
      </w:r>
    </w:p>
    <w:p w14:paraId="34994D73"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Περιμένουμε, λοιπόν, να ακούσουμε από εσάς αν έχετε προετοιμαστεί γι’ αυτό το ενδεχόμενο. Όπως, επίσης, περιμένουμε να ακούσουμε πώς προετοιμάζεστε για το ενδεχόμενο επαναφοράς της εφαρμογής του </w:t>
      </w:r>
      <w:r>
        <w:rPr>
          <w:rFonts w:eastAsia="Times New Roman" w:cs="Times New Roman"/>
          <w:szCs w:val="24"/>
        </w:rPr>
        <w:t>«</w:t>
      </w:r>
      <w:r>
        <w:rPr>
          <w:rFonts w:eastAsia="Times New Roman" w:cs="Times New Roman"/>
          <w:szCs w:val="24"/>
        </w:rPr>
        <w:t>Δ</w:t>
      </w:r>
      <w:r>
        <w:rPr>
          <w:rFonts w:eastAsia="Times New Roman" w:cs="Times New Roman"/>
          <w:szCs w:val="24"/>
        </w:rPr>
        <w:t>ουβλίνο</w:t>
      </w:r>
      <w:r>
        <w:rPr>
          <w:rFonts w:eastAsia="Times New Roman" w:cs="Times New Roman"/>
          <w:szCs w:val="24"/>
        </w:rPr>
        <w:t xml:space="preserve"> ΙΙ</w:t>
      </w:r>
      <w:r>
        <w:rPr>
          <w:rFonts w:eastAsia="Times New Roman" w:cs="Times New Roman"/>
          <w:szCs w:val="24"/>
        </w:rPr>
        <w:t>»</w:t>
      </w:r>
      <w:r>
        <w:rPr>
          <w:rFonts w:eastAsia="Times New Roman" w:cs="Times New Roman"/>
          <w:szCs w:val="24"/>
        </w:rPr>
        <w:t xml:space="preserve"> -το έθεσε επίσημα ο Υπουργός Εσωτερικών</w:t>
      </w:r>
      <w:r>
        <w:rPr>
          <w:rFonts w:eastAsia="Times New Roman" w:cs="Times New Roman"/>
          <w:szCs w:val="24"/>
        </w:rPr>
        <w:t xml:space="preserve">- με την επακόλουθη </w:t>
      </w:r>
      <w:proofErr w:type="spellStart"/>
      <w:r>
        <w:rPr>
          <w:rFonts w:eastAsia="Times New Roman" w:cs="Times New Roman"/>
          <w:szCs w:val="24"/>
        </w:rPr>
        <w:t>επαναπροώθηση</w:t>
      </w:r>
      <w:proofErr w:type="spellEnd"/>
      <w:r>
        <w:rPr>
          <w:rFonts w:eastAsia="Times New Roman" w:cs="Times New Roman"/>
          <w:szCs w:val="24"/>
        </w:rPr>
        <w:t xml:space="preserve"> μεταναστών προς την πρώτη πύλη εισόδου, όπως είναι η Ελλάδα, γιατί τότε πραγματικά θα μιλάμε για έναν νέο εφιάλτη. </w:t>
      </w:r>
    </w:p>
    <w:p w14:paraId="34994D74"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Ελπίζω, κύριοι Υπουργοί, σήμερα να δώσετε συγκεκριμένες και πειστικές απαντήσεις.</w:t>
      </w:r>
    </w:p>
    <w:p w14:paraId="34994D75"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34994D76"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ΥΟΥΣΑ (Αναστασία Χριστοδουλοπούλου):</w:t>
      </w:r>
      <w:r>
        <w:rPr>
          <w:rFonts w:eastAsia="Times New Roman" w:cs="Times New Roman"/>
          <w:szCs w:val="24"/>
        </w:rPr>
        <w:t xml:space="preserve"> Τον λόγο έχει ο κ. Σταύρος Καλαφάτης για πέντε λεπτά. </w:t>
      </w:r>
    </w:p>
    <w:p w14:paraId="34994D77"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ΣΤΑΥΡΟΣ ΚΑΛΑΦΑΤΗΣ:</w:t>
      </w:r>
      <w:r>
        <w:rPr>
          <w:rFonts w:eastAsia="Times New Roman" w:cs="Times New Roman"/>
          <w:szCs w:val="24"/>
        </w:rPr>
        <w:t xml:space="preserve"> Κυρία Πρόεδρε, πιθανόν εγώ να κάνω και χρήση της δευτερολογίας μου. </w:t>
      </w:r>
    </w:p>
    <w:p w14:paraId="34994D78"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κύριοι Υπουργοί, το μεταναστευτικό -προσφυγικό</w:t>
      </w:r>
      <w:r>
        <w:rPr>
          <w:rFonts w:eastAsia="Times New Roman" w:cs="Times New Roman"/>
          <w:szCs w:val="24"/>
        </w:rPr>
        <w:t xml:space="preserve"> μέχρι πριν από λίγο καιρό λέγαμε ότι υπάρχει περίπτωση να βρεθεί μπροστά σε αδιέξοδο. Πιστεύω ότι αυτή τη στιγμή που </w:t>
      </w:r>
      <w:r>
        <w:rPr>
          <w:rFonts w:eastAsia="Times New Roman" w:cs="Times New Roman"/>
          <w:szCs w:val="24"/>
        </w:rPr>
        <w:lastRenderedPageBreak/>
        <w:t>μιλάμε, οι κίνδυνοι πλέον δεν είναι ενδεχόμενοι. Είναι πραγματικοί. Δεν είναι απλώς ορατοί. Αυτό, γιατί αποδεικνύεται ότι η διαχείριση του</w:t>
      </w:r>
      <w:r>
        <w:rPr>
          <w:rFonts w:eastAsia="Times New Roman" w:cs="Times New Roman"/>
          <w:szCs w:val="24"/>
        </w:rPr>
        <w:t xml:space="preserve"> προσφυγικού – μεταναστευτικού από την Κυβέρνηση, όσον αφορά στο εξωτερικό</w:t>
      </w:r>
      <w:r>
        <w:rPr>
          <w:rFonts w:eastAsia="Times New Roman" w:cs="Times New Roman"/>
          <w:szCs w:val="24"/>
        </w:rPr>
        <w:t>,</w:t>
      </w:r>
      <w:r>
        <w:rPr>
          <w:rFonts w:eastAsia="Times New Roman" w:cs="Times New Roman"/>
          <w:szCs w:val="24"/>
        </w:rPr>
        <w:t xml:space="preserve"> μπορεί να χαρακτηριστεί τουλάχιστον πλαδαρή, όσον αφορά στο εσωτερικό μπορεί να χαρακτηριστεί τουλάχιστον ανεπαρκής. </w:t>
      </w:r>
    </w:p>
    <w:p w14:paraId="34994D79"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Θα αποφύγω να αναφερθώ στις παλινωδίες που χαρακτηρίζουν την Κ</w:t>
      </w:r>
      <w:r>
        <w:rPr>
          <w:rFonts w:eastAsia="Times New Roman" w:cs="Times New Roman"/>
          <w:szCs w:val="24"/>
        </w:rPr>
        <w:t xml:space="preserve">υβέρνηση, όσον αφορά τις θέσεις τους σχετικά με τα όσα συμβαίνουν και ιδιαίτερα σε σχέση με τις αντιδράσεις της Τουρκίας, όπου πραγματικά βλέπουμε μέσα και από τη συμπεριφορά της </w:t>
      </w:r>
      <w:proofErr w:type="spellStart"/>
      <w:r>
        <w:rPr>
          <w:rFonts w:eastAsia="Times New Roman" w:cs="Times New Roman"/>
          <w:szCs w:val="24"/>
        </w:rPr>
        <w:t>γείτονος</w:t>
      </w:r>
      <w:proofErr w:type="spellEnd"/>
      <w:r>
        <w:rPr>
          <w:rFonts w:eastAsia="Times New Roman" w:cs="Times New Roman"/>
          <w:szCs w:val="24"/>
        </w:rPr>
        <w:t xml:space="preserve"> χώρας, να υπάρχει μεγάλος κίνδυνος κατάρρευσης της συμφωνίας. Και σε</w:t>
      </w:r>
      <w:r>
        <w:rPr>
          <w:rFonts w:eastAsia="Times New Roman" w:cs="Times New Roman"/>
          <w:szCs w:val="24"/>
        </w:rPr>
        <w:t xml:space="preserve"> αυτό το ενδεχόμενο οι αντιδράσεις της Κυβέρνησης, είτε με επίσημες τοποθετήσεις είτε με τις αντιδράσεις τις διπλωματικές, δείχνουν ότι δεν αντιλαμβάνεται τον μεγάλο κίνδυνο που υπάρχει στο ζήτημα αυτό. Και δεν είναι μονάχα ο κίνδυνος της κατάρρευσης της σ</w:t>
      </w:r>
      <w:r>
        <w:rPr>
          <w:rFonts w:eastAsia="Times New Roman" w:cs="Times New Roman"/>
          <w:szCs w:val="24"/>
        </w:rPr>
        <w:t xml:space="preserve">υμφωνίας σε σχέση με τη συμπεριφορά της Τουρκίας και την ανύπαρκτη έως πλαδαρή αντίδραση της ελληνικής πλευράς. Υπάρχουν και άλλοι κίνδυνοι. </w:t>
      </w:r>
    </w:p>
    <w:p w14:paraId="34994D7A"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Μία άλλη άσχημη πτυχή της πραγματικότητας, για παράδειγμα, μας λέει ότι οι νέες ροές θα είναι αμιγώς μεταναστευτικ</w:t>
      </w:r>
      <w:r>
        <w:rPr>
          <w:rFonts w:eastAsia="Times New Roman" w:cs="Times New Roman"/>
          <w:szCs w:val="24"/>
        </w:rPr>
        <w:t>ές κι όχι προσφυγικές, καθώς τα στοιχεία καταδεικνύουν ότι από τις τελευταίες ροές περισσότερο από το 50% δεν προέρχεται από τη Συρία. Λίγο</w:t>
      </w:r>
      <w:r>
        <w:rPr>
          <w:rFonts w:eastAsia="Times New Roman" w:cs="Times New Roman"/>
          <w:szCs w:val="24"/>
        </w:rPr>
        <w:t>-</w:t>
      </w:r>
      <w:r>
        <w:rPr>
          <w:rFonts w:eastAsia="Times New Roman" w:cs="Times New Roman"/>
          <w:szCs w:val="24"/>
        </w:rPr>
        <w:t xml:space="preserve">πολύ, κυρίες και κύριοι συνάδελφοι, εκείνοι που έχουν φύγει έχουν φύγει ήδη και το αποτέλεσμα είναι ότι από εδώ και </w:t>
      </w:r>
      <w:r>
        <w:rPr>
          <w:rFonts w:eastAsia="Times New Roman" w:cs="Times New Roman"/>
          <w:szCs w:val="24"/>
        </w:rPr>
        <w:t xml:space="preserve">πέρα θα προωθούνται προς την Ελλάδα κυρίως όσοι είναι παράνομοι μετανάστες, οι οποίοι εκ των πραγμάτων, όπως φαίνεται, θα εγκλωβιστούν στη χώρα μας. </w:t>
      </w:r>
    </w:p>
    <w:p w14:paraId="34994D7B"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Να μιλήσουμε όμως και για άλλους ορατούς και άμεσους κινδύνους, κύριοι Υπουργοί. Ο ένας ονομάζεται </w:t>
      </w:r>
      <w:r>
        <w:rPr>
          <w:rFonts w:eastAsia="Times New Roman" w:cs="Times New Roman"/>
          <w:szCs w:val="24"/>
        </w:rPr>
        <w:t>«</w:t>
      </w:r>
      <w:r>
        <w:rPr>
          <w:rFonts w:eastAsia="Times New Roman" w:cs="Times New Roman"/>
          <w:szCs w:val="24"/>
        </w:rPr>
        <w:t>Δ</w:t>
      </w:r>
      <w:r>
        <w:rPr>
          <w:rFonts w:eastAsia="Times New Roman" w:cs="Times New Roman"/>
          <w:szCs w:val="24"/>
        </w:rPr>
        <w:t>ουβλί</w:t>
      </w:r>
      <w:r>
        <w:rPr>
          <w:rFonts w:eastAsia="Times New Roman" w:cs="Times New Roman"/>
          <w:szCs w:val="24"/>
        </w:rPr>
        <w:t>νο</w:t>
      </w:r>
      <w:r>
        <w:rPr>
          <w:rFonts w:eastAsia="Times New Roman" w:cs="Times New Roman"/>
          <w:szCs w:val="24"/>
        </w:rPr>
        <w:t xml:space="preserve"> ΙΙ</w:t>
      </w:r>
      <w:r>
        <w:rPr>
          <w:rFonts w:eastAsia="Times New Roman" w:cs="Times New Roman"/>
          <w:szCs w:val="24"/>
        </w:rPr>
        <w:t>»</w:t>
      </w:r>
      <w:r>
        <w:rPr>
          <w:rFonts w:eastAsia="Times New Roman" w:cs="Times New Roman"/>
          <w:szCs w:val="24"/>
        </w:rPr>
        <w:t xml:space="preserve">, αναθεωρημένος ως </w:t>
      </w:r>
      <w:r>
        <w:rPr>
          <w:rFonts w:eastAsia="Times New Roman" w:cs="Times New Roman"/>
          <w:szCs w:val="24"/>
        </w:rPr>
        <w:t>«</w:t>
      </w:r>
      <w:r>
        <w:rPr>
          <w:rFonts w:eastAsia="Times New Roman" w:cs="Times New Roman"/>
          <w:szCs w:val="24"/>
        </w:rPr>
        <w:t>Δ</w:t>
      </w:r>
      <w:r>
        <w:rPr>
          <w:rFonts w:eastAsia="Times New Roman" w:cs="Times New Roman"/>
          <w:szCs w:val="24"/>
        </w:rPr>
        <w:t>ουβλίνο</w:t>
      </w:r>
      <w:r>
        <w:rPr>
          <w:rFonts w:eastAsia="Times New Roman" w:cs="Times New Roman"/>
          <w:szCs w:val="24"/>
        </w:rPr>
        <w:t xml:space="preserve"> ΙΙΙ</w:t>
      </w:r>
      <w:r>
        <w:rPr>
          <w:rFonts w:eastAsia="Times New Roman" w:cs="Times New Roman"/>
          <w:szCs w:val="24"/>
        </w:rPr>
        <w:t>»</w:t>
      </w:r>
      <w:r>
        <w:rPr>
          <w:rFonts w:eastAsia="Times New Roman" w:cs="Times New Roman"/>
          <w:szCs w:val="24"/>
        </w:rPr>
        <w:t xml:space="preserve">, και ο άλλος είναι αυτός που αφορά την αποτυχία του προγράμματος για τη μετεγκατάσταση προσφύγων. Θυμόμαστε όλοι τις πρόσφατες δηλώσεις του Γερμανού Υπουργού Εσωτερικών Ντε </w:t>
      </w:r>
      <w:proofErr w:type="spellStart"/>
      <w:r>
        <w:rPr>
          <w:rFonts w:eastAsia="Times New Roman" w:cs="Times New Roman"/>
          <w:szCs w:val="24"/>
        </w:rPr>
        <w:t>Μεζιέρ</w:t>
      </w:r>
      <w:proofErr w:type="spellEnd"/>
      <w:r>
        <w:rPr>
          <w:rFonts w:eastAsia="Times New Roman" w:cs="Times New Roman"/>
          <w:szCs w:val="24"/>
        </w:rPr>
        <w:t xml:space="preserve"> και την απάντηση της Κομισιόν, διά σ</w:t>
      </w:r>
      <w:r>
        <w:rPr>
          <w:rFonts w:eastAsia="Times New Roman" w:cs="Times New Roman"/>
          <w:szCs w:val="24"/>
        </w:rPr>
        <w:t xml:space="preserve">τόματος της εκπροσώπου της Νατάσα </w:t>
      </w:r>
      <w:proofErr w:type="spellStart"/>
      <w:r>
        <w:rPr>
          <w:rFonts w:eastAsia="Times New Roman" w:cs="Times New Roman"/>
          <w:szCs w:val="24"/>
        </w:rPr>
        <w:t>Μπερτό</w:t>
      </w:r>
      <w:proofErr w:type="spellEnd"/>
      <w:r>
        <w:rPr>
          <w:rFonts w:eastAsia="Times New Roman" w:cs="Times New Roman"/>
          <w:szCs w:val="24"/>
        </w:rPr>
        <w:t xml:space="preserve">, περί του ότι μέχρι την αναθεώρησή του πρέπει να εφαρμόζεται ο Κανονισμός </w:t>
      </w:r>
      <w:r>
        <w:rPr>
          <w:rFonts w:eastAsia="Times New Roman" w:cs="Times New Roman"/>
          <w:szCs w:val="24"/>
        </w:rPr>
        <w:t>«</w:t>
      </w:r>
      <w:r>
        <w:rPr>
          <w:rFonts w:eastAsia="Times New Roman" w:cs="Times New Roman"/>
          <w:szCs w:val="24"/>
        </w:rPr>
        <w:t>Δ</w:t>
      </w:r>
      <w:r>
        <w:rPr>
          <w:rFonts w:eastAsia="Times New Roman" w:cs="Times New Roman"/>
          <w:szCs w:val="24"/>
        </w:rPr>
        <w:t>ουβλίνο</w:t>
      </w:r>
      <w:r>
        <w:rPr>
          <w:rFonts w:eastAsia="Times New Roman" w:cs="Times New Roman"/>
          <w:szCs w:val="24"/>
        </w:rPr>
        <w:t xml:space="preserve"> ΙΙ</w:t>
      </w:r>
      <w:r>
        <w:rPr>
          <w:rFonts w:eastAsia="Times New Roman" w:cs="Times New Roman"/>
          <w:szCs w:val="24"/>
        </w:rPr>
        <w:t>»</w:t>
      </w:r>
      <w:r>
        <w:rPr>
          <w:rFonts w:eastAsia="Times New Roman" w:cs="Times New Roman"/>
          <w:szCs w:val="24"/>
        </w:rPr>
        <w:t xml:space="preserve"> και αναθεωρημένος ως </w:t>
      </w:r>
      <w:r>
        <w:rPr>
          <w:rFonts w:eastAsia="Times New Roman" w:cs="Times New Roman"/>
          <w:szCs w:val="24"/>
        </w:rPr>
        <w:t>«Δουβλίνο</w:t>
      </w:r>
      <w:r>
        <w:rPr>
          <w:rFonts w:eastAsia="Times New Roman" w:cs="Times New Roman"/>
          <w:szCs w:val="24"/>
        </w:rPr>
        <w:t xml:space="preserve"> ΙΙΙ</w:t>
      </w:r>
      <w:r>
        <w:rPr>
          <w:rFonts w:eastAsia="Times New Roman" w:cs="Times New Roman"/>
          <w:szCs w:val="24"/>
        </w:rPr>
        <w:t>»</w:t>
      </w:r>
      <w:r>
        <w:rPr>
          <w:rFonts w:eastAsia="Times New Roman" w:cs="Times New Roman"/>
          <w:szCs w:val="24"/>
        </w:rPr>
        <w:t xml:space="preserve">, που ορίζει ότι η πρώτη χώρα εισόδου </w:t>
      </w:r>
      <w:r>
        <w:rPr>
          <w:rFonts w:eastAsia="Times New Roman" w:cs="Times New Roman"/>
          <w:szCs w:val="24"/>
        </w:rPr>
        <w:lastRenderedPageBreak/>
        <w:t xml:space="preserve">προσφύγων - μεταναστών εντός Ευρωπαϊκής Ένωσης είναι υπεύθυνη να διεκπεραιώσει τα αιτήματα ασύλου τους. </w:t>
      </w:r>
    </w:p>
    <w:p w14:paraId="34994D7C"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Πρέπει να παραδεχθούμε ότι είναι έντονη η συζήτηση σε ευρωπαϊκό επίπεδο, σχετικά με το ενδεχόμενο επανένταξης των</w:t>
      </w:r>
      <w:r>
        <w:rPr>
          <w:rFonts w:eastAsia="Times New Roman" w:cs="Times New Roman"/>
          <w:szCs w:val="24"/>
        </w:rPr>
        <w:t xml:space="preserve"> μεταφορών επιστροφών μεταναστών, τόσο από τη Γερμανία όσο και από άλλα κράτη – μέλη προς την Ελλάδα. Η ίδια η εκπρόσωπος της Ευρώπης μάλιστα τοποθέτησε χρονικά τη λήξη της αναστολής της εφαρμογής του </w:t>
      </w:r>
      <w:r>
        <w:rPr>
          <w:rFonts w:eastAsia="Times New Roman" w:cs="Times New Roman"/>
          <w:szCs w:val="24"/>
        </w:rPr>
        <w:t>«</w:t>
      </w:r>
      <w:r>
        <w:rPr>
          <w:rFonts w:eastAsia="Times New Roman" w:cs="Times New Roman"/>
          <w:szCs w:val="24"/>
        </w:rPr>
        <w:t>Δ</w:t>
      </w:r>
      <w:r>
        <w:rPr>
          <w:rFonts w:eastAsia="Times New Roman" w:cs="Times New Roman"/>
          <w:szCs w:val="24"/>
        </w:rPr>
        <w:t>ουβλίνο</w:t>
      </w:r>
      <w:r>
        <w:rPr>
          <w:rFonts w:eastAsia="Times New Roman" w:cs="Times New Roman"/>
          <w:szCs w:val="24"/>
        </w:rPr>
        <w:t xml:space="preserve"> ΙΙΙ</w:t>
      </w:r>
      <w:r>
        <w:rPr>
          <w:rFonts w:eastAsia="Times New Roman" w:cs="Times New Roman"/>
          <w:szCs w:val="24"/>
        </w:rPr>
        <w:t>»</w:t>
      </w:r>
      <w:r>
        <w:rPr>
          <w:rFonts w:eastAsia="Times New Roman" w:cs="Times New Roman"/>
          <w:szCs w:val="24"/>
        </w:rPr>
        <w:t>, που ισχύει από το 2011, στο τέλος Δεκεμ</w:t>
      </w:r>
      <w:r>
        <w:rPr>
          <w:rFonts w:eastAsia="Times New Roman" w:cs="Times New Roman"/>
          <w:szCs w:val="24"/>
        </w:rPr>
        <w:t xml:space="preserve">βρίου 2016. Η αναθεώρηση της συνθήκης του κανονισμού αναμένεται να διαρκέσει για πάνω από δύο έτη. </w:t>
      </w:r>
    </w:p>
    <w:p w14:paraId="34994D7D"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Πού είναι το σχέδιο της Κυβέρνησης μπροστά στον ορατό αυτό κίνδυνο; Έχει εκπονηθεί; Ποιες προσπάθειες έχει καταβάλει η ελληνική Κυβέρνηση και με ποιες συγκε</w:t>
      </w:r>
      <w:r>
        <w:rPr>
          <w:rFonts w:eastAsia="Times New Roman" w:cs="Times New Roman"/>
          <w:szCs w:val="24"/>
        </w:rPr>
        <w:t xml:space="preserve">κριμένες προτάσεις ως προς την άμεση αναθεώρηση του </w:t>
      </w:r>
      <w:r>
        <w:rPr>
          <w:rFonts w:eastAsia="Times New Roman" w:cs="Times New Roman"/>
          <w:szCs w:val="24"/>
        </w:rPr>
        <w:t>κ</w:t>
      </w:r>
      <w:r>
        <w:rPr>
          <w:rFonts w:eastAsia="Times New Roman" w:cs="Times New Roman"/>
          <w:szCs w:val="24"/>
        </w:rPr>
        <w:t xml:space="preserve">ανονισμού. </w:t>
      </w:r>
    </w:p>
    <w:p w14:paraId="34994D7E"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Θεωρείτε πως αρκούν οι δηλώσεις του Πρωθυπουργού μέσω </w:t>
      </w:r>
      <w:r>
        <w:rPr>
          <w:rFonts w:eastAsia="Times New Roman" w:cs="Times New Roman"/>
          <w:szCs w:val="24"/>
          <w:lang w:val="en-US"/>
        </w:rPr>
        <w:t>twitter</w:t>
      </w:r>
      <w:r>
        <w:rPr>
          <w:rFonts w:eastAsia="Times New Roman" w:cs="Times New Roman"/>
          <w:szCs w:val="24"/>
        </w:rPr>
        <w:t xml:space="preserve"> ότι οι προτάσεις της </w:t>
      </w:r>
      <w:r>
        <w:rPr>
          <w:rFonts w:eastAsia="Times New Roman" w:cs="Times New Roman"/>
          <w:szCs w:val="24"/>
        </w:rPr>
        <w:t>επιτροπής</w:t>
      </w:r>
      <w:r>
        <w:rPr>
          <w:rFonts w:eastAsia="Times New Roman" w:cs="Times New Roman"/>
          <w:szCs w:val="24"/>
        </w:rPr>
        <w:t xml:space="preserve"> για την αναθεώρηση είναι προς τη σωστή κατεύθυνση; Ποιες προσπάθειες έχουν καταβληθεί ακόμα και </w:t>
      </w:r>
      <w:r>
        <w:rPr>
          <w:rFonts w:eastAsia="Times New Roman" w:cs="Times New Roman"/>
          <w:szCs w:val="24"/>
        </w:rPr>
        <w:lastRenderedPageBreak/>
        <w:t>σε</w:t>
      </w:r>
      <w:r>
        <w:rPr>
          <w:rFonts w:eastAsia="Times New Roman" w:cs="Times New Roman"/>
          <w:szCs w:val="24"/>
        </w:rPr>
        <w:t xml:space="preserve"> διμερές επίπεδο μεταξύ της ελληνικής Κυβέρνησης και άλλων ευρωπαϊκών χωρών που αντιδρούν στην πρόταση της </w:t>
      </w:r>
      <w:r>
        <w:rPr>
          <w:rFonts w:eastAsia="Times New Roman" w:cs="Times New Roman"/>
          <w:szCs w:val="24"/>
        </w:rPr>
        <w:t>επιτροπής</w:t>
      </w:r>
      <w:r>
        <w:rPr>
          <w:rFonts w:eastAsia="Times New Roman" w:cs="Times New Roman"/>
          <w:szCs w:val="24"/>
        </w:rPr>
        <w:t xml:space="preserve"> για δημιουργία ενός ισορροπημένου και υποχρεωτικού μηχανισμού μετεγκατάστασης προσφύγων σε όλα τα κράτη – μέλη της Ευρωπαϊκής Ένωσης;</w:t>
      </w:r>
    </w:p>
    <w:p w14:paraId="34994D7F"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Κυρίε</w:t>
      </w:r>
      <w:r>
        <w:rPr>
          <w:rFonts w:eastAsia="Times New Roman" w:cs="Times New Roman"/>
          <w:szCs w:val="24"/>
        </w:rPr>
        <w:t xml:space="preserve">ς και κύριοι συνάδελφοι, πρέπει ακόμα να παραδεχθούμε τη μη εφαρμογή του προγράμματος μετεγκατάστασης. Ένα έτος μετά την έναρξη της ισχύος των προγραμμάτων μετεγκατάστασης συνολικά πεντέμισι χιλιάδες άτομα περίπου έχουν </w:t>
      </w:r>
      <w:proofErr w:type="spellStart"/>
      <w:r>
        <w:rPr>
          <w:rFonts w:eastAsia="Times New Roman" w:cs="Times New Roman"/>
          <w:szCs w:val="24"/>
        </w:rPr>
        <w:t>μετεγκατασταθεί</w:t>
      </w:r>
      <w:proofErr w:type="spellEnd"/>
      <w:r>
        <w:rPr>
          <w:rFonts w:eastAsia="Times New Roman" w:cs="Times New Roman"/>
          <w:szCs w:val="24"/>
        </w:rPr>
        <w:t xml:space="preserve"> από την Ελλάδα και τ</w:t>
      </w:r>
      <w:r>
        <w:rPr>
          <w:rFonts w:eastAsia="Times New Roman" w:cs="Times New Roman"/>
          <w:szCs w:val="24"/>
        </w:rPr>
        <w:t xml:space="preserve">ην Ιταλία, τεσσερισήμισι χιλιάδες από την Ελλάδα και χίλιοι εκατό περίπου από την Ιταλία, αριθμός που αντιστοιχεί μόλις στο 3,5% του συνολικού αριθμού των </w:t>
      </w:r>
      <w:proofErr w:type="spellStart"/>
      <w:r>
        <w:rPr>
          <w:rFonts w:eastAsia="Times New Roman" w:cs="Times New Roman"/>
          <w:szCs w:val="24"/>
        </w:rPr>
        <w:t>εκατόν</w:t>
      </w:r>
      <w:proofErr w:type="spellEnd"/>
      <w:r>
        <w:rPr>
          <w:rFonts w:eastAsia="Times New Roman" w:cs="Times New Roman"/>
          <w:szCs w:val="24"/>
        </w:rPr>
        <w:t xml:space="preserve"> εξήντα χιλιάδων μετεγκαταστάσεων</w:t>
      </w:r>
      <w:r>
        <w:rPr>
          <w:rFonts w:eastAsia="Times New Roman" w:cs="Times New Roman"/>
          <w:szCs w:val="24"/>
        </w:rPr>
        <w:t>,</w:t>
      </w:r>
      <w:r>
        <w:rPr>
          <w:rFonts w:eastAsia="Times New Roman" w:cs="Times New Roman"/>
          <w:szCs w:val="24"/>
        </w:rPr>
        <w:t xml:space="preserve"> που συμφωνήθηκαν σε ορίζοντα διετίας. Και με το δεδομένο αυτ</w:t>
      </w:r>
      <w:r>
        <w:rPr>
          <w:rFonts w:eastAsia="Times New Roman" w:cs="Times New Roman"/>
          <w:szCs w:val="24"/>
        </w:rPr>
        <w:t>ό μιλάμε για μετεγκατάσταση άλλων τριάντα χιλιάδων μέσα στο επόμενο έτος; Είναι εφικτός αυτός ο στόχος; Είναι έτοιμη η Κυβέρνηση γι</w:t>
      </w:r>
      <w:r>
        <w:rPr>
          <w:rFonts w:eastAsia="Times New Roman" w:cs="Times New Roman"/>
          <w:szCs w:val="24"/>
        </w:rPr>
        <w:t>’</w:t>
      </w:r>
      <w:r>
        <w:rPr>
          <w:rFonts w:eastAsia="Times New Roman" w:cs="Times New Roman"/>
          <w:szCs w:val="24"/>
        </w:rPr>
        <w:t xml:space="preserve"> αυτό; </w:t>
      </w:r>
    </w:p>
    <w:p w14:paraId="34994D80"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απαντάτε, κύριε Υπουργέ, στην πρόσφατη πρόταση της </w:t>
      </w:r>
      <w:r>
        <w:rPr>
          <w:rFonts w:eastAsia="Times New Roman" w:cs="Times New Roman"/>
          <w:szCs w:val="24"/>
        </w:rPr>
        <w:t>επιτροπής</w:t>
      </w:r>
      <w:r>
        <w:rPr>
          <w:rFonts w:eastAsia="Times New Roman" w:cs="Times New Roman"/>
          <w:szCs w:val="24"/>
        </w:rPr>
        <w:t xml:space="preserve"> να μεταφερθούν πενήντα τέσσερις χιλιάδες θέσεις υποδ</w:t>
      </w:r>
      <w:r>
        <w:rPr>
          <w:rFonts w:eastAsia="Times New Roman" w:cs="Times New Roman"/>
          <w:szCs w:val="24"/>
        </w:rPr>
        <w:t xml:space="preserve">οχής, που προορίζονταν για μετεγκατάσταση προσφύγων από την Ελλάδα, στο πρόγραμμα «Επανεγκατάσταση Προσφύγων» από την Τουρκία απευθείας στα κράτη – μέλη. </w:t>
      </w:r>
    </w:p>
    <w:p w14:paraId="34994D81"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Δηλαδή, αντί να δεχθούν τα κράτη-μέλη πρόσφυγες από την Ελλάδα</w:t>
      </w:r>
      <w:r>
        <w:rPr>
          <w:rFonts w:eastAsia="Times New Roman" w:cs="Times New Roman"/>
          <w:szCs w:val="24"/>
        </w:rPr>
        <w:t>,</w:t>
      </w:r>
      <w:r>
        <w:rPr>
          <w:rFonts w:eastAsia="Times New Roman" w:cs="Times New Roman"/>
          <w:szCs w:val="24"/>
        </w:rPr>
        <w:t xml:space="preserve"> να δεχθούν στη θέση τους πρόσφυγες απ</w:t>
      </w:r>
      <w:r>
        <w:rPr>
          <w:rFonts w:eastAsia="Times New Roman" w:cs="Times New Roman"/>
          <w:szCs w:val="24"/>
        </w:rPr>
        <w:t xml:space="preserve">ευθείας από την Τουρκία. Ποια είναι η θέση της ελληνικής Κυβέρνησης στην πρόταση αυτή; Διακινδυνεύει την εφαρμογή της μετεγκατάστασης περαιτέρω αυτός ο </w:t>
      </w:r>
      <w:proofErr w:type="spellStart"/>
      <w:r>
        <w:rPr>
          <w:rFonts w:eastAsia="Times New Roman" w:cs="Times New Roman"/>
          <w:szCs w:val="24"/>
        </w:rPr>
        <w:t>οιονεί</w:t>
      </w:r>
      <w:proofErr w:type="spellEnd"/>
      <w:r>
        <w:rPr>
          <w:rFonts w:eastAsia="Times New Roman" w:cs="Times New Roman"/>
          <w:szCs w:val="24"/>
        </w:rPr>
        <w:t xml:space="preserve"> συμψηφισμός; Δεν έχει λεχθεί τίποτα σε αυτό ο θέμα από την ελληνική Κυβέρνηση.</w:t>
      </w:r>
    </w:p>
    <w:p w14:paraId="34994D82"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Από νωρίς, ως Νέα </w:t>
      </w:r>
      <w:r>
        <w:rPr>
          <w:rFonts w:eastAsia="Times New Roman" w:cs="Times New Roman"/>
          <w:szCs w:val="24"/>
        </w:rPr>
        <w:t>Δημοκρατία, τονίσαμε την ανάγκη διαχωρισμού των μεταναστών από τους πρόσφυγες, για να βρεθούμε μπροστά στην ιδεοληπτική εμμονή της Κυβέρνησης να θεωρεί όλους όσ</w:t>
      </w:r>
      <w:r>
        <w:rPr>
          <w:rFonts w:eastAsia="Times New Roman" w:cs="Times New Roman"/>
          <w:szCs w:val="24"/>
        </w:rPr>
        <w:t>οι</w:t>
      </w:r>
      <w:r>
        <w:rPr>
          <w:rFonts w:eastAsia="Times New Roman" w:cs="Times New Roman"/>
          <w:szCs w:val="24"/>
        </w:rPr>
        <w:t xml:space="preserve"> φθάνουν στα σύνορα μας αδιακρίτως πρόσφυγες, αγνοώντας τις ευρωπαϊκές αποφάσεις, τους ορισμού</w:t>
      </w:r>
      <w:r>
        <w:rPr>
          <w:rFonts w:eastAsia="Times New Roman" w:cs="Times New Roman"/>
          <w:szCs w:val="24"/>
        </w:rPr>
        <w:t xml:space="preserve">ς του ΟΗΕ αλλά και τη Συνθήκη της Γενεύης, αντιτάσσοντας ως μόνο επιχείρημα τον ιδιότυπο ανθρωπισμό της Αριστεράς, τον οποίο διατυμπανίζουμε κιόλας προς όλες τις κατευθύνσεις με αίσθημα υπεροχής. </w:t>
      </w:r>
    </w:p>
    <w:p w14:paraId="34994D83"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Το κακό, όμως, κύριοι Υπουργοί είναι ότι αυτός ο ανθρωπισμό</w:t>
      </w:r>
      <w:r>
        <w:rPr>
          <w:rFonts w:eastAsia="Times New Roman" w:cs="Times New Roman"/>
          <w:szCs w:val="24"/>
        </w:rPr>
        <w:t>ς δεν αναγνωρίζεται σε ευρωπαϊκό επίπεδο και διεθνές επίπεδο. Η Ελλάδα εγκαλείται από τη Διεθνή Αμνηστία, η οποία σε πρόσφατη έκθεσή της αναφέρει ότι εξήντα χιλιάδες, περίπου, πρόσφυγες παραμένουν εγκλωβισμένοι στην Ελλάδα υπό αποτρόπαιες και μη ασφαλείς σ</w:t>
      </w:r>
      <w:r>
        <w:rPr>
          <w:rFonts w:eastAsia="Times New Roman" w:cs="Times New Roman"/>
          <w:szCs w:val="24"/>
        </w:rPr>
        <w:t xml:space="preserve">υνθήκες. </w:t>
      </w:r>
    </w:p>
    <w:p w14:paraId="34994D84"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Αντίστοιχα, στην αρχή του μήνα βρετανικές εφημερίδες αναφέρθηκαν σε έκθεση του Παρατηρητηρίου Ανθρωπίνων Δικαιωμάτων εξαιρετικά επικριτική, αναφορικά με τις άθλιες συνθήκες διαβίωσης των ανηλίκων με τον κίνδυνο κακοποίησης και σεξουαλικής τους εκ</w:t>
      </w:r>
      <w:r>
        <w:rPr>
          <w:rFonts w:eastAsia="Times New Roman" w:cs="Times New Roman"/>
          <w:szCs w:val="24"/>
        </w:rPr>
        <w:t xml:space="preserve">μετάλλευσης. Είναι εμφανές ότι δεν έχουμε καταφέρει να μας αναγνωριστεί κανένα ηθικό πλεονέκτημα από τη διεθνή κοινότητα, κύριοι Υπουργοί. </w:t>
      </w:r>
    </w:p>
    <w:p w14:paraId="34994D85"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Και πέρα απ’ αυτό δεχόμαστε επικρίσεις και από τον ξένο Τύπο σχετικά με την αδυναμία μας να απορροφήσουμε τα ευρωπαϊ</w:t>
      </w:r>
      <w:r>
        <w:rPr>
          <w:rFonts w:eastAsia="Times New Roman" w:cs="Times New Roman"/>
          <w:szCs w:val="24"/>
        </w:rPr>
        <w:t xml:space="preserve">κά κονδύλια για τη στήριξη μεταναστών και προσφύγων, όπως πρόσφατα αναφέρθηκε σε σχετικό ρεπορτάζ στον ευρωπαϊκό </w:t>
      </w:r>
      <w:proofErr w:type="spellStart"/>
      <w:r>
        <w:rPr>
          <w:rFonts w:eastAsia="Times New Roman" w:cs="Times New Roman"/>
          <w:szCs w:val="24"/>
        </w:rPr>
        <w:t>ιστότοπο</w:t>
      </w:r>
      <w:proofErr w:type="spellEnd"/>
      <w:r>
        <w:rPr>
          <w:rFonts w:eastAsia="Times New Roman" w:cs="Times New Roman"/>
          <w:szCs w:val="24"/>
        </w:rPr>
        <w:t xml:space="preserve"> </w:t>
      </w:r>
      <w:proofErr w:type="spellStart"/>
      <w:r>
        <w:rPr>
          <w:color w:val="141412"/>
          <w:lang w:val="en-GB"/>
        </w:rPr>
        <w:t>EurObserv</w:t>
      </w:r>
      <w:proofErr w:type="spellEnd"/>
      <w:r w:rsidRPr="001A555D">
        <w:rPr>
          <w:color w:val="141412"/>
        </w:rPr>
        <w:t>’</w:t>
      </w:r>
      <w:r>
        <w:rPr>
          <w:color w:val="141412"/>
          <w:lang w:val="en-GB"/>
        </w:rPr>
        <w:t>ER</w:t>
      </w:r>
      <w:r>
        <w:rPr>
          <w:color w:val="141412"/>
        </w:rPr>
        <w:t>,</w:t>
      </w:r>
      <w:r>
        <w:rPr>
          <w:rFonts w:eastAsia="Times New Roman" w:cs="Times New Roman"/>
          <w:szCs w:val="24"/>
        </w:rPr>
        <w:t xml:space="preserve"> το οποίο μάλιστα αναφέρει ότι οι διοικητικές δυσχέρειες από την ελληνική πλευρά μεταφράζονται σε άθλιες συνθήκες στέγαση</w:t>
      </w:r>
      <w:r>
        <w:rPr>
          <w:rFonts w:eastAsia="Times New Roman" w:cs="Times New Roman"/>
          <w:szCs w:val="24"/>
        </w:rPr>
        <w:t xml:space="preserve">ς. </w:t>
      </w:r>
    </w:p>
    <w:p w14:paraId="34994D86"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Λίγο-πολύ, κύριοι Υπουργοί, κατηγορούμαστε για άθλιες συνθήκες στέγασης</w:t>
      </w:r>
      <w:r>
        <w:rPr>
          <w:rFonts w:eastAsia="Times New Roman" w:cs="Times New Roman"/>
          <w:szCs w:val="24"/>
        </w:rPr>
        <w:t>,</w:t>
      </w:r>
      <w:r>
        <w:rPr>
          <w:rFonts w:eastAsia="Times New Roman" w:cs="Times New Roman"/>
          <w:szCs w:val="24"/>
        </w:rPr>
        <w:t xml:space="preserve"> οι οποίες οφείλονται στη δική μας αβελτηρία ως χώρα ως προς την απορρόφηση των διατιθέμενων ευρωπαϊκών κονδυλίων. </w:t>
      </w:r>
    </w:p>
    <w:p w14:paraId="34994D87"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αναφερθεί εκτενώς στο ζήτημα της μη απορρόφησης των ευρωπαϊκών κονδυλίων κατά τη συζήτηση τον Ιούλιο της άλλης επίκαιρης επερώτησής μας, στο οποίο, λυπούμαι να πω, δεν πήραμε και επαρκείς απαντήσεις. Σε απάντηση της </w:t>
      </w:r>
      <w:r>
        <w:rPr>
          <w:rFonts w:eastAsia="Times New Roman" w:cs="Times New Roman"/>
          <w:szCs w:val="24"/>
        </w:rPr>
        <w:t>ε</w:t>
      </w:r>
      <w:r>
        <w:rPr>
          <w:rFonts w:eastAsia="Times New Roman" w:cs="Times New Roman"/>
          <w:szCs w:val="24"/>
        </w:rPr>
        <w:t>πιτροπής σε σχετική ερώτηση Ευρω</w:t>
      </w:r>
      <w:r>
        <w:rPr>
          <w:rFonts w:eastAsia="Times New Roman" w:cs="Times New Roman"/>
          <w:szCs w:val="24"/>
        </w:rPr>
        <w:t>βουλευτού μας, της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Βόζεμπεργκ</w:t>
      </w:r>
      <w:proofErr w:type="spellEnd"/>
      <w:r>
        <w:rPr>
          <w:rFonts w:eastAsia="Times New Roman" w:cs="Times New Roman"/>
          <w:szCs w:val="24"/>
        </w:rPr>
        <w:t>, αναφέρεται ότι καμμιά δαπάνη προς πληρωμή δεν έχει υποβληθεί από την ελληνική Κυβέρνηση στο πλαίσιο των εθνικών προγραμμάτων του ΤΑΜΕ και ΤΑΕ, με αποτέλεσμα 70 εκατομμύρια ευρώ, που έχουν καταβληθεί στη χώρα μας ως προχρημ</w:t>
      </w:r>
      <w:r>
        <w:rPr>
          <w:rFonts w:eastAsia="Times New Roman" w:cs="Times New Roman"/>
          <w:szCs w:val="24"/>
        </w:rPr>
        <w:t>ατοδότηση, να παραμένουν εντελώς αναξιοποίητα.</w:t>
      </w:r>
    </w:p>
    <w:p w14:paraId="34994D88"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Και το επιστέγασμα σε όλη τη διοικητική ανεπάρκεια</w:t>
      </w:r>
      <w:r>
        <w:rPr>
          <w:rFonts w:eastAsia="Times New Roman" w:cs="Times New Roman"/>
          <w:szCs w:val="24"/>
        </w:rPr>
        <w:t>,</w:t>
      </w:r>
      <w:r>
        <w:rPr>
          <w:rFonts w:eastAsia="Times New Roman" w:cs="Times New Roman"/>
          <w:szCs w:val="24"/>
        </w:rPr>
        <w:t xml:space="preserve"> που επέδειξε η Κυβέρνηση ως προς την οικονομική διαχείριση του ζητήματος</w:t>
      </w:r>
      <w:r>
        <w:rPr>
          <w:rFonts w:eastAsia="Times New Roman" w:cs="Times New Roman"/>
          <w:szCs w:val="24"/>
        </w:rPr>
        <w:t>,</w:t>
      </w:r>
      <w:r>
        <w:rPr>
          <w:rFonts w:eastAsia="Times New Roman" w:cs="Times New Roman"/>
          <w:szCs w:val="24"/>
        </w:rPr>
        <w:t xml:space="preserve"> είναι η σύμφωνα με πρόσφατα δημοσιεύματα απόφαση της </w:t>
      </w:r>
      <w:r>
        <w:rPr>
          <w:rFonts w:eastAsia="Times New Roman" w:cs="Times New Roman"/>
          <w:szCs w:val="24"/>
        </w:rPr>
        <w:t>ε</w:t>
      </w:r>
      <w:r>
        <w:rPr>
          <w:rFonts w:eastAsia="Times New Roman" w:cs="Times New Roman"/>
          <w:szCs w:val="24"/>
        </w:rPr>
        <w:t>πιτροπής να στείλει στην Ελλά</w:t>
      </w:r>
      <w:r>
        <w:rPr>
          <w:rFonts w:eastAsia="Times New Roman" w:cs="Times New Roman"/>
          <w:szCs w:val="24"/>
        </w:rPr>
        <w:t xml:space="preserve">δα ειδικό εμπειρογνώμονα διαχείρισης των κονδυλίων για το προσφυγικό. </w:t>
      </w:r>
    </w:p>
    <w:p w14:paraId="34994D89"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Επιτήρηση και στο μεταναστευτικό με απλά λόγια, κύριοι Υπουργοί. Τι απαντάτε σε αυτό; Ποια θα είναι η αρμοδιότητα του ειδικού εμπειρογνώμονα; Για ποιους λόγους κατέληξε σε αυτή την απόφ</w:t>
      </w:r>
      <w:r>
        <w:rPr>
          <w:rFonts w:eastAsia="Times New Roman" w:cs="Times New Roman"/>
          <w:szCs w:val="24"/>
        </w:rPr>
        <w:t xml:space="preserve">αση η </w:t>
      </w:r>
      <w:r>
        <w:rPr>
          <w:rFonts w:eastAsia="Times New Roman" w:cs="Times New Roman"/>
          <w:szCs w:val="24"/>
        </w:rPr>
        <w:t>επιτροπή</w:t>
      </w:r>
      <w:r>
        <w:rPr>
          <w:rFonts w:eastAsia="Times New Roman" w:cs="Times New Roman"/>
          <w:szCs w:val="24"/>
        </w:rPr>
        <w:t xml:space="preserve">; Υπάρχουν υπόνοιες για διαχειριστική ανεπάρκεια ή για κακοδιαχείριση; </w:t>
      </w:r>
    </w:p>
    <w:p w14:paraId="34994D8A"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Κύριοι Υπουργοί, σε κάθε τομέα διαχείρισης της μεταναστευτικής κρίσης αποδειχθήκατε ανέτοιμοι και απροετοίμαστοι. Ουδέποτε στους δεκαεπτά μήνες της διακυβέρνησής σας υπήρ</w:t>
      </w:r>
      <w:r>
        <w:rPr>
          <w:rFonts w:eastAsia="Times New Roman" w:cs="Times New Roman"/>
          <w:szCs w:val="24"/>
        </w:rPr>
        <w:t>ξε στρατηγική έγκαιρης αντιμετώπισης των ζητημάτων του μεταναστευτικού προβλήματος. Δεν υπήρξε σχέδιο. Η λέξη «πρόληψη» είναι άγνωστη σε εσάς. Διαχειριστική ανεπάρκεια, αδυναμία απορρόφησης ευρωπαϊκών κονδυλίων, ανακρίβειες ως προς τον αριθμό προσφύγων</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 xml:space="preserve">υ βρίσκονται στη χώρα </w:t>
      </w:r>
      <w:r>
        <w:rPr>
          <w:rFonts w:eastAsia="Times New Roman" w:cs="Times New Roman"/>
          <w:szCs w:val="24"/>
        </w:rPr>
        <w:t>μας,</w:t>
      </w:r>
      <w:r>
        <w:rPr>
          <w:rFonts w:eastAsia="Times New Roman" w:cs="Times New Roman"/>
          <w:szCs w:val="24"/>
        </w:rPr>
        <w:t xml:space="preserve"> με τον αρμόδιο Υπουργό να ομολογεί τη μία φορά τέσσερις χιλιάδες, την άλλη φορά πέντε χιλιάδες άτομα </w:t>
      </w:r>
      <w:r>
        <w:rPr>
          <w:rFonts w:eastAsia="Times New Roman" w:cs="Times New Roman"/>
          <w:szCs w:val="24"/>
        </w:rPr>
        <w:t xml:space="preserve">ότι </w:t>
      </w:r>
      <w:r>
        <w:rPr>
          <w:rFonts w:eastAsia="Times New Roman" w:cs="Times New Roman"/>
          <w:szCs w:val="24"/>
        </w:rPr>
        <w:t>έχουν ξεφύγει της καταγραφής και δεν ξέρουμε πού βρίσκονται στη χώρα. Χιλιάδες ασυνόδευτοι ή μη ανήλικοι σε άθλιες συνθήκες.</w:t>
      </w:r>
      <w:r>
        <w:rPr>
          <w:rFonts w:eastAsia="Times New Roman" w:cs="Times New Roman"/>
          <w:szCs w:val="24"/>
        </w:rPr>
        <w:t xml:space="preserve"> Καθυστέρηση στην εκδίκαση προσφυγών, αλλά και στην εξέταση των αιτήσεων ασύλου, ευρωπαϊκή απομόνωση με κλειστά σύνορα, φράχτες και εσωτερικούς συνοριακούς ελέγχους, κατάρρευση </w:t>
      </w:r>
      <w:r>
        <w:rPr>
          <w:rFonts w:eastAsia="Times New Roman" w:cs="Times New Roman"/>
          <w:szCs w:val="24"/>
        </w:rPr>
        <w:lastRenderedPageBreak/>
        <w:t>και του πλεονεκτήματος του ανθρωπιστικού προσώπου της χώρας μας. Και η απάντηση</w:t>
      </w:r>
      <w:r>
        <w:rPr>
          <w:rFonts w:eastAsia="Times New Roman" w:cs="Times New Roman"/>
          <w:szCs w:val="24"/>
        </w:rPr>
        <w:t xml:space="preserve"> της Κυβέρνησης σε όλα αυτά και δι</w:t>
      </w:r>
      <w:r>
        <w:rPr>
          <w:rFonts w:eastAsia="Times New Roman" w:cs="Times New Roman"/>
          <w:szCs w:val="24"/>
        </w:rPr>
        <w:t>ά</w:t>
      </w:r>
      <w:r>
        <w:rPr>
          <w:rFonts w:eastAsia="Times New Roman" w:cs="Times New Roman"/>
          <w:szCs w:val="24"/>
        </w:rPr>
        <w:t xml:space="preserve"> στόματος Πρωθυπουργού; Ότι το μεταναστευτικό είναι ευρωπαϊκό πρόβλημα και η λύση του αποτελεί ευθύνη της Ευρώπης</w:t>
      </w:r>
      <w:r>
        <w:rPr>
          <w:rFonts w:eastAsia="Times New Roman" w:cs="Times New Roman"/>
          <w:szCs w:val="24"/>
        </w:rPr>
        <w:t>!</w:t>
      </w:r>
      <w:r>
        <w:rPr>
          <w:rFonts w:eastAsia="Times New Roman" w:cs="Times New Roman"/>
          <w:szCs w:val="24"/>
        </w:rPr>
        <w:t xml:space="preserve"> </w:t>
      </w:r>
    </w:p>
    <w:p w14:paraId="34994D8B" w14:textId="77777777" w:rsidR="00227385" w:rsidRDefault="00971D3E">
      <w:pPr>
        <w:spacing w:line="600" w:lineRule="auto"/>
        <w:ind w:firstLine="720"/>
        <w:contextualSpacing/>
        <w:jc w:val="both"/>
        <w:rPr>
          <w:rFonts w:eastAsia="Times New Roman" w:cs="Times New Roman"/>
          <w:szCs w:val="24"/>
        </w:rPr>
      </w:pPr>
      <w:r w:rsidRPr="00796E37">
        <w:rPr>
          <w:rFonts w:eastAsia="Times New Roman" w:cs="Times New Roman"/>
          <w:szCs w:val="24"/>
        </w:rPr>
        <w:t xml:space="preserve">Δυστυχώς, όμως, κύριοι Υπουργοί, -και κλείνω- φαίνεται ότι στα μάτια </w:t>
      </w:r>
      <w:r>
        <w:rPr>
          <w:rFonts w:eastAsia="Times New Roman" w:cs="Times New Roman"/>
          <w:szCs w:val="24"/>
        </w:rPr>
        <w:t>των περισσότερων Ευρωπαίων εταίρων μ</w:t>
      </w:r>
      <w:r>
        <w:rPr>
          <w:rFonts w:eastAsia="Times New Roman" w:cs="Times New Roman"/>
          <w:szCs w:val="24"/>
        </w:rPr>
        <w:t xml:space="preserve">ας το ευρωπαϊκό πρόβλημα κατέληξε να είναι η χώρα μας. Αντί η Ελλάδα να πρωτοστατεί και να </w:t>
      </w:r>
      <w:proofErr w:type="spellStart"/>
      <w:r>
        <w:rPr>
          <w:rFonts w:eastAsia="Times New Roman" w:cs="Times New Roman"/>
          <w:szCs w:val="24"/>
        </w:rPr>
        <w:t>συνδιαμορφώνει</w:t>
      </w:r>
      <w:proofErr w:type="spellEnd"/>
      <w:r>
        <w:rPr>
          <w:rFonts w:eastAsia="Times New Roman" w:cs="Times New Roman"/>
          <w:szCs w:val="24"/>
        </w:rPr>
        <w:t xml:space="preserve"> τις ευρωπαϊκές εξελίξεις μαζί με τα ευρωπαϊκά όργανα και τους εταίρους</w:t>
      </w:r>
      <w:r>
        <w:rPr>
          <w:rFonts w:eastAsia="Times New Roman" w:cs="Times New Roman"/>
          <w:szCs w:val="24"/>
        </w:rPr>
        <w:t>,</w:t>
      </w:r>
      <w:r>
        <w:rPr>
          <w:rFonts w:eastAsia="Times New Roman" w:cs="Times New Roman"/>
          <w:szCs w:val="24"/>
        </w:rPr>
        <w:t xml:space="preserve"> κατέληξε αποδιοπομπαίος τράγος εγκαλούμενη για μη επαρκή φύλαξη των συνόρων τη</w:t>
      </w:r>
      <w:r>
        <w:rPr>
          <w:rFonts w:eastAsia="Times New Roman" w:cs="Times New Roman"/>
          <w:szCs w:val="24"/>
        </w:rPr>
        <w:t>ς Ευρώπης, επιδεικνύοντας πρωτοφανή και ιδεοληπτική άγνοια της ευρωπαϊκής συγκυρίας και των εξελίξεων, κινδυνεύοντας να καταστεί η χώρα μας, εκτός από μία διαρκή αποθήκη ψυχών και κράτος μαξιλάρι των πιέσεων που θα ασκηθούν τόσο από την ανατολή όσο και από</w:t>
      </w:r>
      <w:r>
        <w:rPr>
          <w:rFonts w:eastAsia="Times New Roman" w:cs="Times New Roman"/>
          <w:szCs w:val="24"/>
        </w:rPr>
        <w:t xml:space="preserve"> τη δύση.</w:t>
      </w:r>
    </w:p>
    <w:p w14:paraId="34994D8C"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34994D8D" w14:textId="77777777" w:rsidR="00227385" w:rsidRDefault="00971D3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4994D8E"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Τον λόγο έχει ο κ. </w:t>
      </w:r>
      <w:proofErr w:type="spellStart"/>
      <w:r>
        <w:rPr>
          <w:rFonts w:eastAsia="Times New Roman" w:cs="Times New Roman"/>
          <w:szCs w:val="24"/>
        </w:rPr>
        <w:t>Μηταράκης</w:t>
      </w:r>
      <w:proofErr w:type="spellEnd"/>
      <w:r>
        <w:rPr>
          <w:rFonts w:eastAsia="Times New Roman" w:cs="Times New Roman"/>
          <w:szCs w:val="24"/>
        </w:rPr>
        <w:t>, αλλά δεν είναι εδώ.</w:t>
      </w:r>
    </w:p>
    <w:p w14:paraId="34994D8F"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Κυρία Πρόεδρε, εκπροσωπεί τον Πρόεδρο της Νέας Δημοκρατίας σε </w:t>
      </w:r>
      <w:r>
        <w:rPr>
          <w:rFonts w:eastAsia="Times New Roman" w:cs="Times New Roman"/>
          <w:szCs w:val="24"/>
        </w:rPr>
        <w:t>μια εκδήλωση.</w:t>
      </w:r>
    </w:p>
    <w:p w14:paraId="34994D90"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ΣΤΑΥΡΟΣ ΚΑΛΑΦΑΤΗΣ:</w:t>
      </w:r>
      <w:r>
        <w:rPr>
          <w:rFonts w:eastAsia="Times New Roman" w:cs="Times New Roman"/>
          <w:szCs w:val="24"/>
        </w:rPr>
        <w:t xml:space="preserve"> Αλλάξτε τη σειρά. Θα μιλήσει τελευταίος.</w:t>
      </w:r>
    </w:p>
    <w:p w14:paraId="34994D91"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Εντάξει.</w:t>
      </w:r>
    </w:p>
    <w:p w14:paraId="34994D92"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Κόνσολας</w:t>
      </w:r>
      <w:proofErr w:type="spellEnd"/>
      <w:r>
        <w:rPr>
          <w:rFonts w:eastAsia="Times New Roman" w:cs="Times New Roman"/>
          <w:szCs w:val="24"/>
        </w:rPr>
        <w:t>, Βουλευτής Δωδεκανήσου της Νέας Δημοκρατίας, για πέντε λεπτά.</w:t>
      </w:r>
    </w:p>
    <w:p w14:paraId="34994D93"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Ευχαριστώ, κυρία Πρ</w:t>
      </w:r>
      <w:r>
        <w:rPr>
          <w:rFonts w:eastAsia="Times New Roman" w:cs="Times New Roman"/>
          <w:szCs w:val="24"/>
        </w:rPr>
        <w:t xml:space="preserve">όεδρε. </w:t>
      </w:r>
    </w:p>
    <w:p w14:paraId="34994D94"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συνάδελφοι, συζητάμε σήμερα μια σημαντική επίκαιρη επερώτηση, που κατέθεσε ο κ. Κατσαφάδος με άλλους πενήντα δύο συναδέλφους Βουλευτές. Είμαι σίγουρος ότι δεν εξαντλείται σε αυτή την διαδικασία το ζήτημα του μεταν</w:t>
      </w:r>
      <w:r>
        <w:rPr>
          <w:rFonts w:eastAsia="Times New Roman" w:cs="Times New Roman"/>
          <w:szCs w:val="24"/>
        </w:rPr>
        <w:t xml:space="preserve">αστευτικού. Γι’ αυτό, κυρία Πρόεδρε, θα </w:t>
      </w:r>
      <w:r>
        <w:rPr>
          <w:rFonts w:eastAsia="Times New Roman" w:cs="Times New Roman"/>
          <w:szCs w:val="24"/>
        </w:rPr>
        <w:lastRenderedPageBreak/>
        <w:t>ήθελα να σας παρακαλέσω να μου δώσετε και τον χρόνο της δευτερολογίας μου, προκειμένου να προσπαθήσω συνολικά να παρουσιάσω ένα πρόβλημα σημαντικό, όχι μόνο για τα νησιά, όχι μόνο για τη Δωδεκάνησο</w:t>
      </w:r>
      <w:r>
        <w:rPr>
          <w:rFonts w:eastAsia="Times New Roman" w:cs="Times New Roman"/>
          <w:szCs w:val="24"/>
        </w:rPr>
        <w:t>,</w:t>
      </w:r>
      <w:r>
        <w:rPr>
          <w:rFonts w:eastAsia="Times New Roman" w:cs="Times New Roman"/>
          <w:szCs w:val="24"/>
        </w:rPr>
        <w:t xml:space="preserve"> αλλά για την επικ</w:t>
      </w:r>
      <w:r>
        <w:rPr>
          <w:rFonts w:eastAsia="Times New Roman" w:cs="Times New Roman"/>
          <w:szCs w:val="24"/>
        </w:rPr>
        <w:t>ράτεια.</w:t>
      </w:r>
    </w:p>
    <w:p w14:paraId="34994D95"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Ο κ. Κατσαφάδος ανέλυσε συστηματικά αυτή την προσέγγιση όπως και άλλοι συνάδελφοι </w:t>
      </w:r>
      <w:r>
        <w:rPr>
          <w:rFonts w:eastAsia="Times New Roman" w:cs="Times New Roman"/>
          <w:szCs w:val="24"/>
          <w:lang w:val="en-US"/>
        </w:rPr>
        <w:t>o</w:t>
      </w:r>
      <w:r>
        <w:rPr>
          <w:rFonts w:eastAsia="Times New Roman" w:cs="Times New Roman"/>
          <w:szCs w:val="24"/>
        </w:rPr>
        <w:t xml:space="preserve"> κ. Κεφαλογιάννης, ο κ. Καλαφάτης. Όμως, ξέρετε, αυτό το πρόβλημα πλέον, κύριοι</w:t>
      </w:r>
      <w:r>
        <w:rPr>
          <w:rFonts w:eastAsia="Times New Roman" w:cs="Times New Roman"/>
          <w:b/>
          <w:szCs w:val="24"/>
        </w:rPr>
        <w:t xml:space="preserve"> </w:t>
      </w:r>
      <w:r>
        <w:rPr>
          <w:rFonts w:eastAsia="Times New Roman" w:cs="Times New Roman"/>
          <w:szCs w:val="24"/>
        </w:rPr>
        <w:t xml:space="preserve">Υπουργοί, καταλαμβάνει τεράστιες διαστάσεις με τεράστιες συνέπειες. </w:t>
      </w:r>
    </w:p>
    <w:p w14:paraId="34994D96"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Επιτρέψτε μου να</w:t>
      </w:r>
      <w:r>
        <w:rPr>
          <w:rFonts w:eastAsia="Times New Roman" w:cs="Times New Roman"/>
          <w:szCs w:val="24"/>
        </w:rPr>
        <w:t xml:space="preserve"> αναφερθώ σε δύο ζητήματα μόνο στην συζήτηση αυτή, στις επιπτώσεις που υπάρχουν στα νησιά του Αιγαίου και στον τουρισμό, αλλά και στις γεωπολιτικές διαστάσεις, που οι επιπτώσεις φαίνεται ότι θα είναι ραγδαίες στην πορεία του χρόνου, μετά μάλιστα και τις επ</w:t>
      </w:r>
      <w:r>
        <w:rPr>
          <w:rFonts w:eastAsia="Times New Roman" w:cs="Times New Roman"/>
          <w:szCs w:val="24"/>
        </w:rPr>
        <w:t>ισημάνσεις διεθνών παραγόντων το προηγούμενο διάστημα.</w:t>
      </w:r>
    </w:p>
    <w:p w14:paraId="34994D97"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Κυβέρνησή σας, κύριοι Υπουργοί, η Κυβέρνηση ΣΥΡΙΖΑ-ΑΝΕΛ, με απόλυτη ανευθυνότητα δημιουργεί εκρηκτικές συνθήκες στα νησιά του Αιγαίου. Ποιος σας έδωσε το δικαίωμα, κύριε Υπουργέ, να </w:t>
      </w:r>
      <w:r>
        <w:rPr>
          <w:rFonts w:eastAsia="Times New Roman" w:cs="Times New Roman"/>
          <w:szCs w:val="24"/>
        </w:rPr>
        <w:lastRenderedPageBreak/>
        <w:t xml:space="preserve">κατασκευάσετε </w:t>
      </w:r>
      <w:r>
        <w:rPr>
          <w:rFonts w:eastAsia="Times New Roman" w:cs="Times New Roman"/>
          <w:szCs w:val="24"/>
          <w:lang w:val="en-GB"/>
        </w:rPr>
        <w:t>hot</w:t>
      </w:r>
      <w:r>
        <w:rPr>
          <w:rFonts w:eastAsia="Times New Roman" w:cs="Times New Roman"/>
          <w:szCs w:val="24"/>
        </w:rPr>
        <w:t xml:space="preserve"> </w:t>
      </w:r>
      <w:r>
        <w:rPr>
          <w:rFonts w:eastAsia="Times New Roman" w:cs="Times New Roman"/>
          <w:szCs w:val="24"/>
          <w:lang w:val="en-GB"/>
        </w:rPr>
        <w:t>spots</w:t>
      </w:r>
      <w:r>
        <w:rPr>
          <w:rFonts w:eastAsia="Times New Roman" w:cs="Times New Roman"/>
          <w:szCs w:val="24"/>
        </w:rPr>
        <w:t xml:space="preserve"> στα νησιά, ιδιαίτερα σε τουριστικούς προορισμούς. Έχετε αποκλειστικά την ευθύνη. </w:t>
      </w:r>
      <w:r>
        <w:rPr>
          <w:rFonts w:eastAsia="Times New Roman" w:cs="Times New Roman"/>
          <w:szCs w:val="24"/>
        </w:rPr>
        <w:t>Α</w:t>
      </w:r>
      <w:r>
        <w:rPr>
          <w:rFonts w:eastAsia="Times New Roman" w:cs="Times New Roman"/>
          <w:szCs w:val="24"/>
        </w:rPr>
        <w:t xml:space="preserve">υτό το παραμύθι ότι σας έδωσε αυτό το δικαίωμα η Ευρώπη ή σας πειθανάγκασε η Ευρώπη, είναι ένα παραμύθι που ανήκει στο παρελθόν, θα το κρίνει η ιστορία. </w:t>
      </w:r>
    </w:p>
    <w:p w14:paraId="34994D98"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Να σταματήσετ</w:t>
      </w:r>
      <w:r>
        <w:rPr>
          <w:rFonts w:eastAsia="Times New Roman" w:cs="Times New Roman"/>
          <w:szCs w:val="24"/>
        </w:rPr>
        <w:t xml:space="preserve">ε το παραμύθι, κύριε Υπουργέ. Λέτε ψέματα. Να σταματήσετε από τον Πρωθυπουργό μέχρι και τους Υπουργούς </w:t>
      </w:r>
      <w:proofErr w:type="spellStart"/>
      <w:r>
        <w:rPr>
          <w:rFonts w:eastAsia="Times New Roman" w:cs="Times New Roman"/>
          <w:szCs w:val="24"/>
        </w:rPr>
        <w:t>ακατασχέτως</w:t>
      </w:r>
      <w:proofErr w:type="spellEnd"/>
      <w:r>
        <w:rPr>
          <w:rFonts w:eastAsia="Times New Roman" w:cs="Times New Roman"/>
          <w:szCs w:val="24"/>
        </w:rPr>
        <w:t xml:space="preserve"> να καταθέτετε ψέματα.</w:t>
      </w:r>
    </w:p>
    <w:p w14:paraId="34994D99"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Ξέρετε ακόμη και οι πιο πιστοί σας φίλοι στην περιοχή</w:t>
      </w:r>
      <w:r>
        <w:rPr>
          <w:rFonts w:eastAsia="Times New Roman" w:cs="Times New Roman"/>
          <w:szCs w:val="24"/>
        </w:rPr>
        <w:t>,</w:t>
      </w:r>
      <w:r>
        <w:rPr>
          <w:rFonts w:eastAsia="Times New Roman" w:cs="Times New Roman"/>
          <w:szCs w:val="24"/>
        </w:rPr>
        <w:t xml:space="preserve"> δηλώνουν απερίφραστα αυτή την διάσταση, ότι ήταν δική σας επιλογ</w:t>
      </w:r>
      <w:r>
        <w:rPr>
          <w:rFonts w:eastAsia="Times New Roman" w:cs="Times New Roman"/>
          <w:szCs w:val="24"/>
        </w:rPr>
        <w:t xml:space="preserve">ή. Ακόμη και αν κάποιος σας το πρότεινε, εσείς τι έπρεπε να κάνετε; Γνωρίζετε τι σημασία έχει για την εθνική πολιτική της χώρας. Είστε δογματικοί, ενταγμένοι στη λογική ενός θολού διεθνισμού, μιας Ελλάδας </w:t>
      </w:r>
      <w:r>
        <w:rPr>
          <w:rFonts w:eastAsia="Times New Roman" w:cs="Times New Roman"/>
          <w:szCs w:val="24"/>
        </w:rPr>
        <w:t>«</w:t>
      </w:r>
      <w:r>
        <w:rPr>
          <w:rFonts w:eastAsia="Times New Roman" w:cs="Times New Roman"/>
          <w:szCs w:val="24"/>
        </w:rPr>
        <w:t>ξέφραγο αμπέλι</w:t>
      </w:r>
      <w:r>
        <w:rPr>
          <w:rFonts w:eastAsia="Times New Roman" w:cs="Times New Roman"/>
          <w:szCs w:val="24"/>
        </w:rPr>
        <w:t>»</w:t>
      </w:r>
      <w:r>
        <w:rPr>
          <w:rFonts w:eastAsia="Times New Roman" w:cs="Times New Roman"/>
          <w:szCs w:val="24"/>
        </w:rPr>
        <w:t>.</w:t>
      </w:r>
    </w:p>
    <w:p w14:paraId="34994D9A"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τα </w:t>
      </w:r>
      <w:r>
        <w:rPr>
          <w:rFonts w:eastAsia="Times New Roman" w:cs="Times New Roman"/>
          <w:szCs w:val="24"/>
          <w:lang w:val="en-GB"/>
        </w:rPr>
        <w:t>hot</w:t>
      </w:r>
      <w:r>
        <w:rPr>
          <w:rFonts w:eastAsia="Times New Roman" w:cs="Times New Roman"/>
          <w:szCs w:val="24"/>
        </w:rPr>
        <w:t xml:space="preserve"> </w:t>
      </w:r>
      <w:r>
        <w:rPr>
          <w:rFonts w:eastAsia="Times New Roman" w:cs="Times New Roman"/>
          <w:szCs w:val="24"/>
          <w:lang w:val="en-GB"/>
        </w:rPr>
        <w:t>spots</w:t>
      </w:r>
      <w:r>
        <w:rPr>
          <w:rFonts w:eastAsia="Times New Roman" w:cs="Times New Roman"/>
          <w:szCs w:val="24"/>
        </w:rPr>
        <w:t xml:space="preserve"> ακόμα και μέσα σε αυτή την συμφωνία, την οποία κάνατε, έπρεπε να ήταν δομές </w:t>
      </w:r>
      <w:proofErr w:type="spellStart"/>
      <w:r>
        <w:rPr>
          <w:rFonts w:eastAsia="Times New Roman" w:cs="Times New Roman"/>
          <w:szCs w:val="24"/>
        </w:rPr>
        <w:t>δακτυλοσκόπησης</w:t>
      </w:r>
      <w:proofErr w:type="spellEnd"/>
      <w:r>
        <w:rPr>
          <w:rFonts w:eastAsia="Times New Roman" w:cs="Times New Roman"/>
          <w:szCs w:val="24"/>
        </w:rPr>
        <w:t xml:space="preserve">, καταγραφής, παροχής μιας πρώτης μορφής ανθρωπιστικής βοήθειας. Εξάλλου το κατέθεσαν ο κ. </w:t>
      </w:r>
      <w:proofErr w:type="spellStart"/>
      <w:r>
        <w:rPr>
          <w:rFonts w:eastAsia="Times New Roman" w:cs="Times New Roman"/>
          <w:szCs w:val="24"/>
        </w:rPr>
        <w:t>Τίμερμανς</w:t>
      </w:r>
      <w:proofErr w:type="spellEnd"/>
      <w:r>
        <w:rPr>
          <w:rFonts w:eastAsia="Times New Roman" w:cs="Times New Roman"/>
          <w:szCs w:val="24"/>
        </w:rPr>
        <w:t xml:space="preserve"> και ο κ. Αβραμόπουλος στην Κω, στη σύσκεψη που έγινε </w:t>
      </w:r>
      <w:r>
        <w:rPr>
          <w:rFonts w:eastAsia="Times New Roman" w:cs="Times New Roman"/>
          <w:szCs w:val="24"/>
        </w:rPr>
        <w:lastRenderedPageBreak/>
        <w:t>μ</w:t>
      </w:r>
      <w:r>
        <w:rPr>
          <w:rFonts w:eastAsia="Times New Roman" w:cs="Times New Roman"/>
          <w:szCs w:val="24"/>
        </w:rPr>
        <w:t>ε παραγωγικούς φορείς και στην αυτοδιοίκηση. Όμως εσείς μετατρέψατε σε ανεξέλεγκτους καταυλισμούς αυτά τα κέντρα. Εξαπατήσατε την αυτοδιοίκηση, τις τοπικές κοινωνίες, τους επιχειρηματίες, τους πολίτες. Ο Δήμαρχος της Λέρου, ξέρετε, ήταν φιλικά προσκείμενος</w:t>
      </w:r>
      <w:r>
        <w:rPr>
          <w:rFonts w:eastAsia="Times New Roman" w:cs="Times New Roman"/>
          <w:szCs w:val="24"/>
        </w:rPr>
        <w:t xml:space="preserve"> σε εσάς, διακείμενος απέναντί σας θετικά. Σας βοήθησε στην αρχή. Άλλωστε, στην Λέρο πήγε και ο κ. Τσίπρας πρόσφατα, για να διασκεδάσει τους φόβους της τοπικής κοινωνίας και της αυτοδιοίκησης για την δημιουργία </w:t>
      </w:r>
      <w:r>
        <w:rPr>
          <w:rFonts w:eastAsia="Times New Roman" w:cs="Times New Roman"/>
          <w:szCs w:val="24"/>
          <w:lang w:val="en-GB"/>
        </w:rPr>
        <w:t>hot</w:t>
      </w:r>
      <w:r>
        <w:rPr>
          <w:rFonts w:eastAsia="Times New Roman" w:cs="Times New Roman"/>
          <w:szCs w:val="24"/>
        </w:rPr>
        <w:t xml:space="preserve"> </w:t>
      </w:r>
      <w:r>
        <w:rPr>
          <w:rFonts w:eastAsia="Times New Roman" w:cs="Times New Roman"/>
          <w:szCs w:val="24"/>
          <w:lang w:val="en-GB"/>
        </w:rPr>
        <w:t>spot</w:t>
      </w:r>
      <w:r>
        <w:rPr>
          <w:rFonts w:eastAsia="Times New Roman" w:cs="Times New Roman"/>
          <w:szCs w:val="24"/>
        </w:rPr>
        <w:t xml:space="preserve">. </w:t>
      </w:r>
    </w:p>
    <w:p w14:paraId="34994D9B"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Μιλήσατε για παραμονή ολίγων ωρών,</w:t>
      </w:r>
      <w:r>
        <w:rPr>
          <w:rFonts w:eastAsia="Times New Roman" w:cs="Times New Roman"/>
          <w:szCs w:val="24"/>
        </w:rPr>
        <w:t xml:space="preserve"> σαράντα οκτώ ή εβδομήντα δύο ωρών, των παράνομων μεταναστών στη Λέρο. Τελικά όχι μόνο δεν συνέβη αυτό, αλλά αυτά τα περίφημα </w:t>
      </w:r>
      <w:r>
        <w:rPr>
          <w:rFonts w:eastAsia="Times New Roman" w:cs="Times New Roman"/>
          <w:szCs w:val="24"/>
          <w:lang w:val="en-GB"/>
        </w:rPr>
        <w:t>hot</w:t>
      </w:r>
      <w:r>
        <w:rPr>
          <w:rFonts w:eastAsia="Times New Roman" w:cs="Times New Roman"/>
          <w:szCs w:val="24"/>
        </w:rPr>
        <w:t xml:space="preserve"> </w:t>
      </w:r>
      <w:r>
        <w:rPr>
          <w:rFonts w:eastAsia="Times New Roman" w:cs="Times New Roman"/>
          <w:szCs w:val="24"/>
          <w:lang w:val="en-GB"/>
        </w:rPr>
        <w:t>spots</w:t>
      </w:r>
      <w:r>
        <w:rPr>
          <w:rFonts w:eastAsia="Times New Roman" w:cs="Times New Roman"/>
          <w:szCs w:val="24"/>
        </w:rPr>
        <w:t xml:space="preserve"> μετατράπηκαν σε ανεξέλεγκτους καταυλισμούς, σε αποθήκες ανθρώπων. Μάλιστα, ο Δήμαρχος της Λέρου πλέον τι δηλώνει; «Εξαπα</w:t>
      </w:r>
      <w:r>
        <w:rPr>
          <w:rFonts w:eastAsia="Times New Roman" w:cs="Times New Roman"/>
          <w:szCs w:val="24"/>
        </w:rPr>
        <w:t xml:space="preserve">τηθήκαμε από τον Πρωθυπουργό, ψεύτης!» </w:t>
      </w:r>
    </w:p>
    <w:p w14:paraId="34994D9C"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Το καταθέτω στα Πρακτικά.</w:t>
      </w:r>
    </w:p>
    <w:p w14:paraId="34994D9D" w14:textId="77777777" w:rsidR="00227385" w:rsidRDefault="00971D3E">
      <w:pPr>
        <w:spacing w:line="600" w:lineRule="auto"/>
        <w:ind w:firstLine="720"/>
        <w:contextualSpacing/>
        <w:jc w:val="both"/>
        <w:rPr>
          <w:rFonts w:eastAsia="Times New Roman" w:cs="Times New Roman"/>
        </w:rPr>
      </w:pPr>
      <w:r>
        <w:rPr>
          <w:rFonts w:eastAsia="Times New Roman" w:cs="Times New Roman"/>
        </w:rPr>
        <w:lastRenderedPageBreak/>
        <w:t xml:space="preserve">(Στο σημείο αυτό ο Βουλευτής κ. Εμμανουήλ </w:t>
      </w:r>
      <w:proofErr w:type="spellStart"/>
      <w:r>
        <w:rPr>
          <w:rFonts w:eastAsia="Times New Roman" w:cs="Times New Roman"/>
        </w:rPr>
        <w:t>Κόνσολας</w:t>
      </w:r>
      <w:proofErr w:type="spellEnd"/>
      <w:r>
        <w:rPr>
          <w:rFonts w:eastAsia="Times New Roman" w:cs="Times New Roma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cs="Times New Roman"/>
        </w:rPr>
        <w:t>Πρακτικών της Βουλής)</w:t>
      </w:r>
    </w:p>
    <w:p w14:paraId="34994D9E"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καταθέτω στα Πρακτικά και την άποψή τους ότι αυτά τα </w:t>
      </w:r>
      <w:r>
        <w:rPr>
          <w:rFonts w:eastAsia="Times New Roman" w:cs="Times New Roman"/>
          <w:szCs w:val="24"/>
          <w:lang w:val="en-GB"/>
        </w:rPr>
        <w:t>hotspots</w:t>
      </w:r>
      <w:r>
        <w:rPr>
          <w:rFonts w:eastAsia="Times New Roman" w:cs="Times New Roman"/>
          <w:szCs w:val="24"/>
        </w:rPr>
        <w:t xml:space="preserve"> πρέπει να φύγουν, γιατί ξέρετε κατά την άποψη της αυτοδιοίκησης της Λέρου και των παραγωγικών φορέων, βάλατε αφ</w:t>
      </w:r>
      <w:r>
        <w:rPr>
          <w:rFonts w:eastAsia="Times New Roman" w:cs="Times New Roman"/>
          <w:szCs w:val="24"/>
        </w:rPr>
        <w:t xml:space="preserve">’ </w:t>
      </w:r>
      <w:r>
        <w:rPr>
          <w:rFonts w:eastAsia="Times New Roman" w:cs="Times New Roman"/>
          <w:szCs w:val="24"/>
        </w:rPr>
        <w:t xml:space="preserve">ενός την αυτοδιοίκηση να λειτουργήσει </w:t>
      </w:r>
      <w:proofErr w:type="spellStart"/>
      <w:r>
        <w:rPr>
          <w:rFonts w:eastAsia="Times New Roman" w:cs="Times New Roman"/>
          <w:szCs w:val="24"/>
        </w:rPr>
        <w:t>μοχλευτικά</w:t>
      </w:r>
      <w:proofErr w:type="spellEnd"/>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σας, αλλά, δυστυχώς, τώρα λειτουργεί αποτρεπτικά</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πό την πρώτη στιγμή ούτε οι ΜΚΟ </w:t>
      </w:r>
      <w:r>
        <w:rPr>
          <w:rFonts w:eastAsia="Times New Roman" w:cs="Times New Roman"/>
          <w:szCs w:val="24"/>
        </w:rPr>
        <w:t xml:space="preserve">χρειάστηκαν να </w:t>
      </w:r>
      <w:r>
        <w:rPr>
          <w:rFonts w:eastAsia="Times New Roman" w:cs="Times New Roman"/>
          <w:szCs w:val="24"/>
        </w:rPr>
        <w:t xml:space="preserve">προσφέρουν τις βοήθειες που έπρεπε, γιατί ήταν σύσσωμη η τοπική κοινωνία μαζί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ε τα γεγονότα αυτά που έχουν συμβεί ένα μόνο </w:t>
      </w:r>
      <w:r>
        <w:rPr>
          <w:rFonts w:eastAsia="Times New Roman" w:cs="Times New Roman"/>
          <w:szCs w:val="24"/>
        </w:rPr>
        <w:t xml:space="preserve">θέλουν οι κάτοικοι να φύγει το </w:t>
      </w:r>
      <w:r>
        <w:rPr>
          <w:rFonts w:eastAsia="Times New Roman" w:cs="Times New Roman"/>
          <w:szCs w:val="24"/>
          <w:lang w:val="en-GB"/>
        </w:rPr>
        <w:t>hotspot</w:t>
      </w:r>
      <w:r>
        <w:rPr>
          <w:rFonts w:eastAsia="Times New Roman" w:cs="Times New Roman"/>
          <w:szCs w:val="24"/>
        </w:rPr>
        <w:t xml:space="preserve"> από τη Λέρο.</w:t>
      </w:r>
    </w:p>
    <w:p w14:paraId="34994D9F"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Το καταθέτω στα Πρακτικά.</w:t>
      </w:r>
    </w:p>
    <w:p w14:paraId="34994DA0" w14:textId="77777777" w:rsidR="00227385" w:rsidRDefault="00971D3E">
      <w:pPr>
        <w:spacing w:line="600" w:lineRule="auto"/>
        <w:ind w:firstLine="720"/>
        <w:contextualSpacing/>
        <w:jc w:val="both"/>
        <w:rPr>
          <w:rFonts w:eastAsia="Times New Roman" w:cs="Times New Roman"/>
        </w:rPr>
      </w:pPr>
      <w:r>
        <w:rPr>
          <w:rFonts w:eastAsia="Times New Roman" w:cs="Times New Roman"/>
        </w:rPr>
        <w:lastRenderedPageBreak/>
        <w:t xml:space="preserve">(Στο σημείο αυτό ο Βουλευτής κ. Εμμανουήλ </w:t>
      </w:r>
      <w:proofErr w:type="spellStart"/>
      <w:r>
        <w:rPr>
          <w:rFonts w:eastAsia="Times New Roman" w:cs="Times New Roman"/>
        </w:rPr>
        <w:t>Κόνσολας</w:t>
      </w:r>
      <w:proofErr w:type="spellEnd"/>
      <w:r>
        <w:rPr>
          <w:rFonts w:eastAsia="Times New Roman" w:cs="Times New Roman"/>
        </w:rPr>
        <w:t xml:space="preserve"> καταθέτει για τα Πρακτικά το προαναφερθέν έγγραφο, το οποίο βρίσκεται στο αρχείο του Τμήματος Γραμματείας της Διεύθυνσης Στενογ</w:t>
      </w:r>
      <w:r>
        <w:rPr>
          <w:rFonts w:eastAsia="Times New Roman" w:cs="Times New Roman"/>
        </w:rPr>
        <w:t>ραφίας και Πρακτικών της Βουλής)</w:t>
      </w:r>
    </w:p>
    <w:p w14:paraId="34994DA1"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Μα, τα ίδια συμβαίνουν και στα άλλα νησιά -θα τα πει και ο κ. Αθανασίου- στο </w:t>
      </w:r>
      <w:r>
        <w:rPr>
          <w:rFonts w:eastAsia="Times New Roman" w:cs="Times New Roman"/>
          <w:szCs w:val="24"/>
        </w:rPr>
        <w:t>β</w:t>
      </w:r>
      <w:r>
        <w:rPr>
          <w:rFonts w:eastAsia="Times New Roman" w:cs="Times New Roman"/>
          <w:szCs w:val="24"/>
        </w:rPr>
        <w:t>όρειο Αιγαίο -τα έχουν πει και οι συνάδελφοι προηγουμένως-, το ίδιο συμβαίνει και στην Κω.</w:t>
      </w:r>
    </w:p>
    <w:p w14:paraId="34994DA2"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Καταθέτω στα Πρακτικά απόφαση παραγωγικών φορέων της Κ</w:t>
      </w:r>
      <w:r>
        <w:rPr>
          <w:rFonts w:eastAsia="Times New Roman" w:cs="Times New Roman"/>
          <w:szCs w:val="24"/>
        </w:rPr>
        <w:t xml:space="preserve">ω, που δηλώνουν ότι πρέπει να φύγει το </w:t>
      </w:r>
      <w:r>
        <w:rPr>
          <w:rFonts w:eastAsia="Times New Roman" w:cs="Times New Roman"/>
          <w:szCs w:val="24"/>
          <w:lang w:val="en-GB"/>
        </w:rPr>
        <w:t>hotspot</w:t>
      </w:r>
      <w:r>
        <w:rPr>
          <w:rFonts w:eastAsia="Times New Roman" w:cs="Times New Roman"/>
          <w:szCs w:val="24"/>
        </w:rPr>
        <w:t xml:space="preserve"> από την Κω.</w:t>
      </w:r>
    </w:p>
    <w:p w14:paraId="34994DA3" w14:textId="77777777" w:rsidR="00227385" w:rsidRDefault="00971D3E">
      <w:pPr>
        <w:spacing w:line="600" w:lineRule="auto"/>
        <w:ind w:firstLine="720"/>
        <w:contextualSpacing/>
        <w:jc w:val="both"/>
        <w:rPr>
          <w:rFonts w:eastAsia="Times New Roman" w:cs="Times New Roman"/>
        </w:rPr>
      </w:pPr>
      <w:r>
        <w:rPr>
          <w:rFonts w:eastAsia="Times New Roman" w:cs="Times New Roman"/>
        </w:rPr>
        <w:t xml:space="preserve">(Στο σημείο αυτό ο Βουλευτής κ. Εμμανουήλ </w:t>
      </w:r>
      <w:proofErr w:type="spellStart"/>
      <w:r>
        <w:rPr>
          <w:rFonts w:eastAsia="Times New Roman" w:cs="Times New Roman"/>
        </w:rPr>
        <w:t>Κόνσολας</w:t>
      </w:r>
      <w:proofErr w:type="spellEnd"/>
      <w:r>
        <w:rPr>
          <w:rFonts w:eastAsia="Times New Roman" w:cs="Times New Roma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w:t>
      </w:r>
      <w:r>
        <w:rPr>
          <w:rFonts w:eastAsia="Times New Roman" w:cs="Times New Roman"/>
        </w:rPr>
        <w:t>ν της Βουλής)</w:t>
      </w:r>
    </w:p>
    <w:p w14:paraId="34994DA4"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Στην Κω η Κυβέρνηση εξάντλησε την εκδικητικότητά της. Πώς; Με τα ΜΑΤ και τη βία. Θυμόμαστε όλοι στο πανελλήνιο τι συνέβη. Γιατί πήγαν εκεί τα ΜΑΤ; Για να τιμωρήσουν αυτούς που διαμαρτυρήθηκαν έγκαιρα</w:t>
      </w:r>
      <w:r>
        <w:rPr>
          <w:rFonts w:eastAsia="Times New Roman" w:cs="Times New Roman"/>
          <w:szCs w:val="24"/>
        </w:rPr>
        <w:t>,</w:t>
      </w:r>
      <w:r>
        <w:rPr>
          <w:rFonts w:eastAsia="Times New Roman" w:cs="Times New Roman"/>
          <w:szCs w:val="24"/>
        </w:rPr>
        <w:t xml:space="preserve"> ότι ήταν λάθος η απόφαση να δημιουργηθούν</w:t>
      </w:r>
      <w:r>
        <w:rPr>
          <w:rFonts w:eastAsia="Times New Roman" w:cs="Times New Roman"/>
          <w:szCs w:val="24"/>
        </w:rPr>
        <w:t xml:space="preserve"> </w:t>
      </w:r>
      <w:r>
        <w:rPr>
          <w:rFonts w:eastAsia="Times New Roman" w:cs="Times New Roman"/>
          <w:szCs w:val="24"/>
          <w:lang w:val="en-GB"/>
        </w:rPr>
        <w:t>hotspots</w:t>
      </w:r>
      <w:r>
        <w:rPr>
          <w:rFonts w:eastAsia="Times New Roman" w:cs="Times New Roman"/>
          <w:szCs w:val="24"/>
        </w:rPr>
        <w:t xml:space="preserve"> στην Κω. </w:t>
      </w:r>
    </w:p>
    <w:p w14:paraId="34994DA5"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Τ</w:t>
      </w:r>
      <w:r>
        <w:rPr>
          <w:rFonts w:eastAsia="Times New Roman" w:cs="Times New Roman"/>
          <w:szCs w:val="24"/>
        </w:rPr>
        <w:t xml:space="preserve">ώρα τι συμβαίνει στην Κω; Σε ένα </w:t>
      </w:r>
      <w:r>
        <w:rPr>
          <w:rFonts w:eastAsia="Times New Roman" w:cs="Times New Roman"/>
          <w:szCs w:val="24"/>
          <w:lang w:val="en-GB"/>
        </w:rPr>
        <w:t>hotspot</w:t>
      </w:r>
      <w:r>
        <w:rPr>
          <w:rFonts w:eastAsia="Times New Roman" w:cs="Times New Roman"/>
          <w:szCs w:val="24"/>
        </w:rPr>
        <w:t xml:space="preserve"> όπου μεταφέρθηκαν από άλλα νησιά -γιατί μεταφορά από άλλα νησιά είναι οι κάτοικοι των </w:t>
      </w:r>
      <w:r>
        <w:rPr>
          <w:rFonts w:eastAsia="Times New Roman" w:cs="Times New Roman"/>
          <w:szCs w:val="24"/>
          <w:lang w:val="en-GB"/>
        </w:rPr>
        <w:t>hot</w:t>
      </w:r>
      <w:r>
        <w:rPr>
          <w:rFonts w:eastAsia="Times New Roman" w:cs="Times New Roman"/>
          <w:szCs w:val="24"/>
        </w:rPr>
        <w:t xml:space="preserve"> </w:t>
      </w:r>
      <w:r>
        <w:rPr>
          <w:rFonts w:eastAsia="Times New Roman" w:cs="Times New Roman"/>
          <w:szCs w:val="24"/>
          <w:lang w:val="en-GB"/>
        </w:rPr>
        <w:t>spots</w:t>
      </w:r>
      <w:r>
        <w:rPr>
          <w:rFonts w:eastAsia="Times New Roman" w:cs="Times New Roman"/>
          <w:szCs w:val="24"/>
        </w:rPr>
        <w:t xml:space="preserve"> πλέον, προσωρινοί κατά εσάς- επτακοσίων θέσεων σήμερα και ξεπερνάνε τα χίλια οκτακόσια άτομα. Μάλι</w:t>
      </w:r>
      <w:r>
        <w:rPr>
          <w:rFonts w:eastAsia="Times New Roman" w:cs="Times New Roman"/>
          <w:szCs w:val="24"/>
        </w:rPr>
        <w:t xml:space="preserve">στα, στην Κω και τη Λέρο, ξέρετε, αντί να ακούσετε αυτές τις φωνές των πολιτών, τους τιμωρήσατε με την παρουσία των </w:t>
      </w:r>
      <w:r>
        <w:rPr>
          <w:rFonts w:eastAsia="Times New Roman" w:cs="Times New Roman"/>
          <w:szCs w:val="24"/>
          <w:lang w:val="en-GB"/>
        </w:rPr>
        <w:t>hot</w:t>
      </w:r>
      <w:r>
        <w:rPr>
          <w:rFonts w:eastAsia="Times New Roman" w:cs="Times New Roman"/>
          <w:szCs w:val="24"/>
        </w:rPr>
        <w:t xml:space="preserve"> </w:t>
      </w:r>
      <w:r>
        <w:rPr>
          <w:rFonts w:eastAsia="Times New Roman" w:cs="Times New Roman"/>
          <w:szCs w:val="24"/>
          <w:lang w:val="en-GB"/>
        </w:rPr>
        <w:t>spots</w:t>
      </w:r>
      <w:r>
        <w:rPr>
          <w:rFonts w:eastAsia="Times New Roman" w:cs="Times New Roman"/>
          <w:szCs w:val="24"/>
        </w:rPr>
        <w:t>.</w:t>
      </w:r>
    </w:p>
    <w:p w14:paraId="34994DA6"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η Γαλλία θα δημιουργούσε στη Νίκαια </w:t>
      </w:r>
      <w:r>
        <w:rPr>
          <w:rFonts w:eastAsia="Times New Roman" w:cs="Times New Roman"/>
          <w:szCs w:val="24"/>
          <w:lang w:val="en-US"/>
        </w:rPr>
        <w:t>hotspot</w:t>
      </w:r>
      <w:r>
        <w:rPr>
          <w:rFonts w:eastAsia="Times New Roman" w:cs="Times New Roman"/>
          <w:szCs w:val="24"/>
        </w:rPr>
        <w:t>, η Ισπανία στην Ίμπιζα, η Ιταλία στις παραθεριστικές της τουριστικές π</w:t>
      </w:r>
      <w:r>
        <w:rPr>
          <w:rFonts w:eastAsia="Times New Roman" w:cs="Times New Roman"/>
          <w:szCs w:val="24"/>
        </w:rPr>
        <w:t>εριοχές; Όχι. Γι’ αυτό</w:t>
      </w:r>
      <w:r>
        <w:rPr>
          <w:rFonts w:eastAsia="Times New Roman" w:cs="Times New Roman"/>
          <w:szCs w:val="24"/>
        </w:rPr>
        <w:t>,</w:t>
      </w:r>
      <w:r>
        <w:rPr>
          <w:rFonts w:eastAsia="Times New Roman" w:cs="Times New Roman"/>
          <w:szCs w:val="24"/>
        </w:rPr>
        <w:t xml:space="preserve"> λοιπόν, αυτή η πορεία είχε ως αποτέλεσμα–κρατήστε κι αυτό στα Πρακτικά- ο τουρισμός</w:t>
      </w:r>
      <w:r>
        <w:rPr>
          <w:rFonts w:eastAsia="Times New Roman" w:cs="Times New Roman"/>
          <w:szCs w:val="24"/>
        </w:rPr>
        <w:t>,</w:t>
      </w:r>
      <w:r>
        <w:rPr>
          <w:rFonts w:eastAsia="Times New Roman" w:cs="Times New Roman"/>
          <w:szCs w:val="24"/>
        </w:rPr>
        <w:t xml:space="preserve"> δραματικά να μειωθεί. </w:t>
      </w:r>
    </w:p>
    <w:p w14:paraId="34994DA7"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ο Βουλευτής κ. Εμμανουήλ </w:t>
      </w:r>
      <w:proofErr w:type="spellStart"/>
      <w:r>
        <w:rPr>
          <w:rFonts w:eastAsia="Times New Roman" w:cs="Times New Roman"/>
          <w:szCs w:val="24"/>
        </w:rPr>
        <w:t>Κόνσολας</w:t>
      </w:r>
      <w:proofErr w:type="spellEnd"/>
      <w:r>
        <w:rPr>
          <w:rFonts w:eastAsia="Times New Roman" w:cs="Times New Roman"/>
          <w:szCs w:val="24"/>
        </w:rPr>
        <w:t xml:space="preserve"> καταθέτει για τα Πρακτικά το προαναφερθέν έγγραφο, το οποίο βρίσκεται στο</w:t>
      </w:r>
      <w:r>
        <w:rPr>
          <w:rFonts w:eastAsia="Times New Roman" w:cs="Times New Roman"/>
          <w:szCs w:val="24"/>
        </w:rPr>
        <w:t xml:space="preserve"> αρχείο του Τμήματος Γραμματείας της Διεύθυνσης Στενογραφίας και Πρακτικών της Βουλής)</w:t>
      </w:r>
    </w:p>
    <w:p w14:paraId="34994DA8"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34994DA9"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Κυρία Πρόεδρε, ζήτησα, αν έχετε την καλοσύνη, να πάρω και τον χρόνο της δευτερολογία</w:t>
      </w:r>
      <w:r>
        <w:rPr>
          <w:rFonts w:eastAsia="Times New Roman" w:cs="Times New Roman"/>
          <w:szCs w:val="24"/>
        </w:rPr>
        <w:t xml:space="preserve">ς μου. </w:t>
      </w:r>
    </w:p>
    <w:p w14:paraId="34994DAA"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Ο τουρισμός στην Κω έχει πτώση 15%, στη Λέρο 60%, στη Λέσβο μείον 70% και τα υπόλοιπα. </w:t>
      </w:r>
    </w:p>
    <w:p w14:paraId="34994DAB"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Καταθέτω στα Πρακτικά επίσης, επιστολή που έστειλαν στον Πρωθυπουργό πλέον οι φορείς της Κω σύσσωμα</w:t>
      </w:r>
      <w:r>
        <w:rPr>
          <w:rFonts w:eastAsia="Times New Roman" w:cs="Times New Roman"/>
          <w:szCs w:val="24"/>
        </w:rPr>
        <w:t>,</w:t>
      </w:r>
      <w:r>
        <w:rPr>
          <w:rFonts w:eastAsia="Times New Roman" w:cs="Times New Roman"/>
          <w:szCs w:val="24"/>
        </w:rPr>
        <w:t xml:space="preserve"> που ζητούν τώρα</w:t>
      </w:r>
      <w:r>
        <w:rPr>
          <w:rFonts w:eastAsia="Times New Roman" w:cs="Times New Roman"/>
          <w:szCs w:val="24"/>
        </w:rPr>
        <w:t xml:space="preserve"> σήμερα που μιλάμε ειδικά μέτρα στήριξης του τουρισμού για να αποφύγουμε τα φαινόμενα αυτά και του χρόνου. </w:t>
      </w:r>
    </w:p>
    <w:p w14:paraId="34994DAC"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Εμμανουήλ </w:t>
      </w:r>
      <w:proofErr w:type="spellStart"/>
      <w:r>
        <w:rPr>
          <w:rFonts w:eastAsia="Times New Roman" w:cs="Times New Roman"/>
          <w:szCs w:val="24"/>
        </w:rPr>
        <w:t>Κόνσολας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w:t>
      </w:r>
      <w:r>
        <w:rPr>
          <w:rFonts w:eastAsia="Times New Roman" w:cs="Times New Roman"/>
          <w:szCs w:val="24"/>
        </w:rPr>
        <w:t>μματείας της Διεύθυνσης Στενογραφίας και Πρακτικών της Βουλής)</w:t>
      </w:r>
    </w:p>
    <w:p w14:paraId="34994DAD" w14:textId="77777777" w:rsidR="00227385" w:rsidRDefault="00971D3E">
      <w:pPr>
        <w:spacing w:line="600" w:lineRule="auto"/>
        <w:ind w:firstLine="720"/>
        <w:contextualSpacing/>
        <w:jc w:val="both"/>
        <w:rPr>
          <w:rFonts w:eastAsia="Times New Roman" w:cs="Times New Roman"/>
          <w:szCs w:val="24"/>
        </w:rPr>
      </w:pPr>
      <w:proofErr w:type="spellStart"/>
      <w:r>
        <w:rPr>
          <w:rFonts w:eastAsia="Times New Roman" w:cs="Times New Roman"/>
          <w:szCs w:val="24"/>
        </w:rPr>
        <w:lastRenderedPageBreak/>
        <w:t>Ξέρετε,γιατί</w:t>
      </w:r>
      <w:proofErr w:type="spellEnd"/>
      <w:r>
        <w:rPr>
          <w:rFonts w:eastAsia="Times New Roman" w:cs="Times New Roman"/>
          <w:szCs w:val="24"/>
        </w:rPr>
        <w:t xml:space="preserve"> κι εδώ αναφέρονται για άλλη μια φορά, δύο χρόνια μετά, οι αρνητικές συνέπειες από την πολιτική σας στο τουριστικό προϊόν. </w:t>
      </w:r>
    </w:p>
    <w:p w14:paraId="34994DAE"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τα επιχειρήματα της Κυβέρνη</w:t>
      </w:r>
      <w:r>
        <w:rPr>
          <w:rFonts w:eastAsia="Times New Roman" w:cs="Times New Roman"/>
          <w:szCs w:val="24"/>
        </w:rPr>
        <w:t>σης είναι ότι δεν επιλέξαμε εμείς τα συγκεκριμένα νησιά αλλά οι δουλέμποροι που αποβιβάζουν όλους αυτούς τους ανθρώπους. Άλλο ψέμα αυτό, κύριε Υπουργέ. Η ίδια η Κυβέρνηση τα μετέτρεψε σε πόλο έλξης τα νησιά αυτά, αρχικά με το να δίνει ένα χαρτί ελεύθερα σε</w:t>
      </w:r>
      <w:r>
        <w:rPr>
          <w:rFonts w:eastAsia="Times New Roman" w:cs="Times New Roman"/>
          <w:szCs w:val="24"/>
        </w:rPr>
        <w:t xml:space="preserve"> όλους να ταξιδεύουν, αντί να διαχωρίσει πρόσφυγες και παράνομους μετανάστες. Αν οι δεύτεροι δεν κρατούνται για παράνομη είσοδο στη χώρα και δεν </w:t>
      </w:r>
      <w:proofErr w:type="spellStart"/>
      <w:r>
        <w:rPr>
          <w:rFonts w:eastAsia="Times New Roman" w:cs="Times New Roman"/>
          <w:szCs w:val="24"/>
        </w:rPr>
        <w:t>επαναπροωθούνται</w:t>
      </w:r>
      <w:proofErr w:type="spellEnd"/>
      <w:r>
        <w:rPr>
          <w:rFonts w:eastAsia="Times New Roman" w:cs="Times New Roman"/>
          <w:szCs w:val="24"/>
        </w:rPr>
        <w:t xml:space="preserve">, τότε δεν δημιουργούνται κίνητρα σε όλους να έρχονται; </w:t>
      </w:r>
      <w:r w:rsidRPr="00796E37">
        <w:rPr>
          <w:rFonts w:eastAsia="Times New Roman" w:cs="Times New Roman"/>
          <w:szCs w:val="24"/>
        </w:rPr>
        <w:t xml:space="preserve">Αυτό κάνατε. </w:t>
      </w:r>
      <w:r>
        <w:rPr>
          <w:rFonts w:eastAsia="Times New Roman" w:cs="Times New Roman"/>
          <w:szCs w:val="24"/>
        </w:rPr>
        <w:t>Δώσατε κ</w:t>
      </w:r>
      <w:r w:rsidRPr="00796E37">
        <w:rPr>
          <w:rFonts w:eastAsia="Times New Roman" w:cs="Times New Roman"/>
          <w:szCs w:val="24"/>
        </w:rPr>
        <w:t>ίνητρα να έρχονται</w:t>
      </w:r>
      <w:r w:rsidRPr="004166EA">
        <w:rPr>
          <w:rFonts w:eastAsia="Times New Roman" w:cs="Times New Roman"/>
          <w:color w:val="70AD47" w:themeColor="accent6"/>
          <w:szCs w:val="24"/>
        </w:rPr>
        <w:t xml:space="preserve">. </w:t>
      </w:r>
    </w:p>
    <w:p w14:paraId="34994DAF"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Ακούμε, επίσης, κύριε Υπουργέ, το εξής: «Τι θέλετε; Να τους βουλιάζουμε;». Ακούστε, πείτε τα αλλού αυτά. Τα έχετε εξαντλήσει. Υπάρχουν τρόποι φύλαξης των συνόρων χωρίς να βουλιάξεις βάρκες. Υπάρχει τρόπος να καταστεί αποτρεπτική η παραμονή. Σας το είπα </w:t>
      </w:r>
      <w:r>
        <w:rPr>
          <w:rFonts w:eastAsia="Times New Roman" w:cs="Times New Roman"/>
          <w:szCs w:val="24"/>
        </w:rPr>
        <w:t xml:space="preserve">πριν, κύριε Υπουργέ. Το έχουμε συζητήσει και κατ’ ιδίαν. Έχουμε καταθέσει προτάσεις. Εσείς, όμως, πιστεύετε ότι γενικώς δεν υπάρχουν σύνορα </w:t>
      </w:r>
      <w:r>
        <w:rPr>
          <w:rFonts w:eastAsia="Times New Roman" w:cs="Times New Roman"/>
          <w:szCs w:val="24"/>
        </w:rPr>
        <w:lastRenderedPageBreak/>
        <w:t>και ότι η θάλασσα δεν έχει σύνορα. Το είπε και ο Πρωθυπουργός σας. Αυτά πληρώνει η χώρα, κύριε Υπουργέ. Αυτές οι ανε</w:t>
      </w:r>
      <w:r>
        <w:rPr>
          <w:rFonts w:eastAsia="Times New Roman" w:cs="Times New Roman"/>
          <w:szCs w:val="24"/>
        </w:rPr>
        <w:t>ύθυνες και εθνικά επικίνδυνες θέσεις έχουν διατυπωθεί και από τον ίδιο τον Πρωθυπουργό. Αυτό που δεν αντιλαμβάνεστε</w:t>
      </w:r>
      <w:r>
        <w:rPr>
          <w:rFonts w:eastAsia="Times New Roman" w:cs="Times New Roman"/>
          <w:szCs w:val="24"/>
        </w:rPr>
        <w:t>,</w:t>
      </w:r>
      <w:r>
        <w:rPr>
          <w:rFonts w:eastAsia="Times New Roman" w:cs="Times New Roman"/>
          <w:szCs w:val="24"/>
        </w:rPr>
        <w:t xml:space="preserve"> είναι ότι τα νησιά αποτελούν τον πιο ευαίσθητο εθνικό χώρο. </w:t>
      </w:r>
    </w:p>
    <w:p w14:paraId="34994DB0"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Καταθέτω στα Πρακτικά τη χθεσινή δήλωση -το είπε και ο κ. Κατσαφάδος πριν- του</w:t>
      </w:r>
      <w:r>
        <w:rPr>
          <w:rFonts w:eastAsia="Times New Roman" w:cs="Times New Roman"/>
          <w:szCs w:val="24"/>
        </w:rPr>
        <w:t xml:space="preserve"> Πρωθυπουργού της Τουρκίας, του Τούρκου Προέδρου του </w:t>
      </w:r>
      <w:r>
        <w:rPr>
          <w:rFonts w:eastAsia="Times New Roman" w:cs="Times New Roman"/>
          <w:szCs w:val="24"/>
        </w:rPr>
        <w:t xml:space="preserve">κ. </w:t>
      </w:r>
      <w:proofErr w:type="spellStart"/>
      <w:r>
        <w:rPr>
          <w:rFonts w:eastAsia="Times New Roman" w:cs="Times New Roman"/>
          <w:szCs w:val="24"/>
        </w:rPr>
        <w:t>Ερντογάν</w:t>
      </w:r>
      <w:proofErr w:type="spellEnd"/>
      <w:r>
        <w:rPr>
          <w:rFonts w:eastAsia="Times New Roman" w:cs="Times New Roman"/>
          <w:szCs w:val="24"/>
        </w:rPr>
        <w:t xml:space="preserve">, ο οποίος για πρώτη φορά αμφισβητεί τόσο απροκάλυπτα τη συνθήκη της </w:t>
      </w:r>
      <w:proofErr w:type="spellStart"/>
      <w:r>
        <w:rPr>
          <w:rFonts w:eastAsia="Times New Roman" w:cs="Times New Roman"/>
          <w:szCs w:val="24"/>
        </w:rPr>
        <w:t>Λ</w:t>
      </w:r>
      <w:r>
        <w:rPr>
          <w:rFonts w:eastAsia="Times New Roman" w:cs="Times New Roman"/>
          <w:szCs w:val="24"/>
        </w:rPr>
        <w:t>ω</w:t>
      </w:r>
      <w:r>
        <w:rPr>
          <w:rFonts w:eastAsia="Times New Roman" w:cs="Times New Roman"/>
          <w:szCs w:val="24"/>
        </w:rPr>
        <w:t>ζάνης</w:t>
      </w:r>
      <w:proofErr w:type="spellEnd"/>
      <w:r>
        <w:rPr>
          <w:rFonts w:eastAsia="Times New Roman" w:cs="Times New Roman"/>
          <w:szCs w:val="24"/>
        </w:rPr>
        <w:t xml:space="preserve"> και</w:t>
      </w:r>
      <w:r>
        <w:rPr>
          <w:rFonts w:eastAsia="Times New Roman" w:cs="Times New Roman"/>
          <w:szCs w:val="24"/>
        </w:rPr>
        <w:t xml:space="preserve"> </w:t>
      </w:r>
      <w:r>
        <w:rPr>
          <w:rFonts w:eastAsia="Times New Roman" w:cs="Times New Roman"/>
          <w:szCs w:val="24"/>
        </w:rPr>
        <w:t xml:space="preserve">την ελληνικότητα των νησιών του Αιγαίου. </w:t>
      </w:r>
    </w:p>
    <w:p w14:paraId="34994DB1"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Εμμανουήλ </w:t>
      </w:r>
      <w:proofErr w:type="spellStart"/>
      <w:r>
        <w:rPr>
          <w:rFonts w:eastAsia="Times New Roman" w:cs="Times New Roman"/>
          <w:szCs w:val="24"/>
        </w:rPr>
        <w:t>Κόνσολας</w:t>
      </w:r>
      <w:proofErr w:type="spellEnd"/>
      <w:r>
        <w:rPr>
          <w:rFonts w:eastAsia="Times New Roman" w:cs="Times New Roman"/>
          <w:szCs w:val="24"/>
        </w:rPr>
        <w:t xml:space="preserve"> καταθέτει για τα Π</w:t>
      </w:r>
      <w:r>
        <w:rPr>
          <w:rFonts w:eastAsia="Times New Roman" w:cs="Times New Roman"/>
          <w:szCs w:val="24"/>
        </w:rPr>
        <w:t>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4994DB2"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Δεν μας δείξατε ότι αντιλαμβάνεστε, κύριε Υπουργέ, ότι τα νησιά αποτελούν ευαίσθητο εθνικό χώρο. Αν το καταλαβαίνα</w:t>
      </w:r>
      <w:r>
        <w:rPr>
          <w:rFonts w:eastAsia="Times New Roman" w:cs="Times New Roman"/>
          <w:szCs w:val="24"/>
        </w:rPr>
        <w:t>τε, δεν θα είχατε μετατρέψει τα νησιά του Αιγαίου σ’ ένα θέατρο</w:t>
      </w:r>
      <w:r>
        <w:rPr>
          <w:rFonts w:eastAsia="Times New Roman" w:cs="Times New Roman"/>
          <w:szCs w:val="24"/>
        </w:rPr>
        <w:t>,</w:t>
      </w:r>
      <w:r>
        <w:rPr>
          <w:rFonts w:eastAsia="Times New Roman" w:cs="Times New Roman"/>
          <w:szCs w:val="24"/>
        </w:rPr>
        <w:t xml:space="preserve"> για να ανεβάζετε ιδεοληπτικές παραστάσεις. Δεν θα τους είχατε φορτώσει με τόσους μετανάστες. </w:t>
      </w:r>
    </w:p>
    <w:p w14:paraId="34994DB3"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Διότι, ξέρετε κάτι, κύριε Υπουργέ, υπάρχει μεταξύ προσφύγων και μεταναστών τεράστια διαφορά. Το π</w:t>
      </w:r>
      <w:r>
        <w:rPr>
          <w:rFonts w:eastAsia="Times New Roman" w:cs="Times New Roman"/>
          <w:szCs w:val="24"/>
        </w:rPr>
        <w:t xml:space="preserve">ροσφυγικό κινδυνεύει να </w:t>
      </w:r>
      <w:r>
        <w:rPr>
          <w:rFonts w:eastAsia="Times New Roman" w:cs="Times New Roman"/>
          <w:szCs w:val="24"/>
        </w:rPr>
        <w:t xml:space="preserve">μετατραπεί σ’ </w:t>
      </w:r>
      <w:r>
        <w:rPr>
          <w:rFonts w:eastAsia="Times New Roman" w:cs="Times New Roman"/>
          <w:szCs w:val="24"/>
        </w:rPr>
        <w:t xml:space="preserve">ένα μεγάλο πρόβλημα για τη χώρα </w:t>
      </w:r>
      <w:r>
        <w:rPr>
          <w:rFonts w:eastAsia="Times New Roman" w:cs="Times New Roman"/>
          <w:szCs w:val="24"/>
        </w:rPr>
        <w:t>σ</w:t>
      </w:r>
      <w:r>
        <w:rPr>
          <w:rFonts w:eastAsia="Times New Roman" w:cs="Times New Roman"/>
          <w:szCs w:val="24"/>
        </w:rPr>
        <w:t xml:space="preserve">ε ένα μεταναστευτικό πρόβλημα. </w:t>
      </w:r>
    </w:p>
    <w:p w14:paraId="34994DB4"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Θέλετε να σας θυμίσω κάτι άλλο, το οποίο ζήσατε στην Κω, κύριε Υπουργέ. Υπάρχει μουσουλμανική μειονότητα στην Κω, η οποία συμβιώνει δεκαετίες τώρα ειρηνι</w:t>
      </w:r>
      <w:r>
        <w:rPr>
          <w:rFonts w:eastAsia="Times New Roman" w:cs="Times New Roman"/>
          <w:szCs w:val="24"/>
        </w:rPr>
        <w:t>κά. Εδώ, όμως, κάτι άλλο πάει να διαμορφωθεί. Αυτό είναι άκρως επικίνδυνο. Είναι εθνικά επικίνδυνο. Καταθέτω στα Πρακτικά της ανησυχίες παραγωγικών φορέων γι’ αυτό.</w:t>
      </w:r>
    </w:p>
    <w:p w14:paraId="34994DB5"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Εμμανουήλ </w:t>
      </w:r>
      <w:proofErr w:type="spellStart"/>
      <w:r>
        <w:rPr>
          <w:rFonts w:eastAsia="Times New Roman" w:cs="Times New Roman"/>
          <w:szCs w:val="24"/>
        </w:rPr>
        <w:t>Κόνσολας</w:t>
      </w:r>
      <w:proofErr w:type="spellEnd"/>
      <w:r>
        <w:rPr>
          <w:rFonts w:eastAsia="Times New Roman" w:cs="Times New Roman"/>
          <w:szCs w:val="24"/>
        </w:rPr>
        <w:t xml:space="preserve"> καταθέτει για τα Πρακτικά το προαναφερθέ</w:t>
      </w:r>
      <w:r>
        <w:rPr>
          <w:rFonts w:eastAsia="Times New Roman" w:cs="Times New Roman"/>
          <w:szCs w:val="24"/>
        </w:rPr>
        <w:t>ν έγγραφο, το οποίο βρίσκεται στο αρχείο του Τμήματος Γραμματείας της Διεύθυνσης Στενογραφίας και Πρακτικών της Βουλής)</w:t>
      </w:r>
    </w:p>
    <w:p w14:paraId="34994DB6"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Εξελίσσεται ένα άλλο πλαίσιο στην Κω και στα Δωδεκάνησα. Πρέπει να ξέρετε ότι για τις λάθος εσφαλμένες πολιτικές για την </w:t>
      </w:r>
      <w:r>
        <w:rPr>
          <w:rFonts w:eastAsia="Times New Roman" w:cs="Times New Roman"/>
          <w:szCs w:val="24"/>
        </w:rPr>
        <w:t>π</w:t>
      </w:r>
      <w:r>
        <w:rPr>
          <w:rFonts w:eastAsia="Times New Roman" w:cs="Times New Roman"/>
          <w:szCs w:val="24"/>
        </w:rPr>
        <w:t xml:space="preserve">αιδεία, την </w:t>
      </w:r>
      <w:r>
        <w:rPr>
          <w:rFonts w:eastAsia="Times New Roman" w:cs="Times New Roman"/>
          <w:szCs w:val="24"/>
        </w:rPr>
        <w:t>ο</w:t>
      </w:r>
      <w:r>
        <w:rPr>
          <w:rFonts w:eastAsia="Times New Roman" w:cs="Times New Roman"/>
          <w:szCs w:val="24"/>
        </w:rPr>
        <w:t>ι</w:t>
      </w:r>
      <w:r>
        <w:rPr>
          <w:rFonts w:eastAsia="Times New Roman" w:cs="Times New Roman"/>
          <w:szCs w:val="24"/>
        </w:rPr>
        <w:t>κονομία</w:t>
      </w:r>
      <w:r>
        <w:rPr>
          <w:rFonts w:eastAsia="Times New Roman" w:cs="Times New Roman"/>
          <w:szCs w:val="24"/>
        </w:rPr>
        <w:t>,</w:t>
      </w:r>
      <w:r>
        <w:rPr>
          <w:rFonts w:eastAsia="Times New Roman" w:cs="Times New Roman"/>
          <w:szCs w:val="24"/>
        </w:rPr>
        <w:t xml:space="preserve"> υπάρχουν αντισταθμιστικά ζητήματα της πολιτικής </w:t>
      </w:r>
      <w:r>
        <w:rPr>
          <w:rFonts w:eastAsia="Times New Roman" w:cs="Times New Roman"/>
          <w:szCs w:val="24"/>
        </w:rPr>
        <w:lastRenderedPageBreak/>
        <w:t xml:space="preserve">που μπορούν να τα διορθώσουν. Η εγκληματική αμέλεια στα εθνικά θέματα φοβάμαι ότι θα είναι αποτρεπτική στην πορεία του χρόνου. </w:t>
      </w:r>
    </w:p>
    <w:p w14:paraId="34994DB7"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αυτή η ανεύθυνα κι εθνικά επικίνδυνη Κυβέρνηση εγκλωβίζει ανθρώπους στα νησιά και τα μετατρέπει σε αποθήκες ανθρώπων, διαλύει τον τουρισμό και την τοπική οικονομία. </w:t>
      </w:r>
    </w:p>
    <w:p w14:paraId="34994DB8"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στα Πρακτικά μια πρόσθετη αναφορά του Γερμανού Υπουργού Εξωτερικών Γιοχάνες </w:t>
      </w:r>
      <w:proofErr w:type="spellStart"/>
      <w:r>
        <w:rPr>
          <w:rFonts w:eastAsia="Times New Roman" w:cs="Times New Roman"/>
          <w:szCs w:val="24"/>
        </w:rPr>
        <w:t>Ντίμροντ</w:t>
      </w:r>
      <w:proofErr w:type="spellEnd"/>
      <w:r>
        <w:rPr>
          <w:rFonts w:eastAsia="Times New Roman" w:cs="Times New Roman"/>
          <w:szCs w:val="24"/>
        </w:rPr>
        <w:t>, σύμφωνα με τον οποίο το πρόγραμμα μετεγκατάστασης –λέει- δεν ισχύει για τους πρόσφυγες και τους παράνομους μετανάστες στα νησιά. Τι συμφωνήσατε, κύριε Υπουργέ, κ</w:t>
      </w:r>
      <w:r>
        <w:rPr>
          <w:rFonts w:eastAsia="Times New Roman" w:cs="Times New Roman"/>
          <w:szCs w:val="24"/>
        </w:rPr>
        <w:t xml:space="preserve">αι το κρύψατε και δεν το φέρατε στην Εθνική Αντιπροσωπεία. Κάτι συμβαίνει. </w:t>
      </w:r>
    </w:p>
    <w:p w14:paraId="34994DB9"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θα έχετε χρόνο από το Βήμα να απαντήσετε. Προφανώς όταν κάνετε συμφωνίες, θα πρέπει να ενημερώνετε και τη Βουλή. Δεν το κάνατε. Το είπε ο κ. Κατσαφάδος. Δεν θέλω να </w:t>
      </w:r>
      <w:r>
        <w:rPr>
          <w:rFonts w:eastAsia="Times New Roman" w:cs="Times New Roman"/>
          <w:szCs w:val="24"/>
        </w:rPr>
        <w:t xml:space="preserve">σας καταθέσω ένα πλαίσιο ερωτήσεων που κάνω δύο χρόνια τώρα εγώ και οι συνάδελφοί μου. Πρώτη φορά </w:t>
      </w:r>
      <w:r>
        <w:rPr>
          <w:rFonts w:eastAsia="Times New Roman" w:cs="Times New Roman"/>
          <w:szCs w:val="24"/>
        </w:rPr>
        <w:lastRenderedPageBreak/>
        <w:t xml:space="preserve">δείχνετε μια τέτοια ευαισθησία καθυστερημένη. Κυρίως, </w:t>
      </w:r>
      <w:r>
        <w:rPr>
          <w:rFonts w:eastAsia="Times New Roman" w:cs="Times New Roman"/>
          <w:szCs w:val="24"/>
        </w:rPr>
        <w:t>όμως,</w:t>
      </w:r>
      <w:r>
        <w:rPr>
          <w:rFonts w:eastAsia="Times New Roman" w:cs="Times New Roman"/>
          <w:szCs w:val="24"/>
        </w:rPr>
        <w:t xml:space="preserve"> θα πρέπει να έχετε δημοκρατική νομιμοποίηση γι’ αυτά. </w:t>
      </w:r>
    </w:p>
    <w:p w14:paraId="34994DBA"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Αν έχετε κάνει ως Κυβέρνηση τέτοια συμφωνία</w:t>
      </w:r>
      <w:r>
        <w:rPr>
          <w:rFonts w:eastAsia="Times New Roman" w:cs="Times New Roman"/>
          <w:szCs w:val="24"/>
        </w:rPr>
        <w:t>, εμείς δεν την αναγνωρίζουμε. Το δηλώνουμε αυτό από αυτό το Βήμα. Είστε ένοχοι και υπόλογοι απέναντι στους Έλληνες πολίτες και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απέναντι στους πολίτες της Δωδεκανήσου και του </w:t>
      </w:r>
      <w:r>
        <w:rPr>
          <w:rFonts w:eastAsia="Times New Roman" w:cs="Times New Roman"/>
          <w:szCs w:val="24"/>
        </w:rPr>
        <w:t>β</w:t>
      </w:r>
      <w:r>
        <w:rPr>
          <w:rFonts w:eastAsia="Times New Roman" w:cs="Times New Roman"/>
          <w:szCs w:val="24"/>
        </w:rPr>
        <w:t>ορείου Αιγαίου. Αποκαλύπτετε πλέον ότι εγκλωβίζετε αυτούς τους ανθρώπου</w:t>
      </w:r>
      <w:r>
        <w:rPr>
          <w:rFonts w:eastAsia="Times New Roman" w:cs="Times New Roman"/>
          <w:szCs w:val="24"/>
        </w:rPr>
        <w:t>ς, σ</w:t>
      </w:r>
      <w:r>
        <w:rPr>
          <w:rFonts w:eastAsia="Times New Roman" w:cs="Times New Roman"/>
          <w:szCs w:val="24"/>
        </w:rPr>
        <w:t>τα</w:t>
      </w:r>
      <w:r>
        <w:rPr>
          <w:rFonts w:eastAsia="Times New Roman" w:cs="Times New Roman"/>
          <w:szCs w:val="24"/>
        </w:rPr>
        <w:t xml:space="preserve"> νησιά </w:t>
      </w:r>
      <w:r>
        <w:rPr>
          <w:rFonts w:eastAsia="Times New Roman" w:cs="Times New Roman"/>
          <w:szCs w:val="24"/>
        </w:rPr>
        <w:t xml:space="preserve">μετατρέποντας τα σε αποθήκες </w:t>
      </w:r>
      <w:r>
        <w:rPr>
          <w:rFonts w:eastAsia="Times New Roman" w:cs="Times New Roman"/>
          <w:szCs w:val="24"/>
        </w:rPr>
        <w:t>ανθρώπων. Σας το λέω ευθέως</w:t>
      </w:r>
      <w:r>
        <w:rPr>
          <w:rFonts w:eastAsia="Times New Roman" w:cs="Times New Roman"/>
          <w:szCs w:val="24"/>
        </w:rPr>
        <w:t>.</w:t>
      </w:r>
      <w:r>
        <w:rPr>
          <w:rFonts w:eastAsia="Times New Roman" w:cs="Times New Roman"/>
          <w:szCs w:val="24"/>
        </w:rPr>
        <w:t xml:space="preserve"> Είναι ζήτημα χρόνου να υπάρχουν ανεξέλεγκτες καταστάσεις. </w:t>
      </w:r>
    </w:p>
    <w:p w14:paraId="34994DBB"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Είναι ζήτημα χρόνου να υπάρχουν νεκροί. Φοβάμαι κι εύχομαι να διαψευσθώ. Τότε θα είστε υπόλογοι, κύριε Υπουργέ, γιατί η Συμφων</w:t>
      </w:r>
      <w:r>
        <w:rPr>
          <w:rFonts w:eastAsia="Times New Roman" w:cs="Times New Roman"/>
          <w:szCs w:val="24"/>
        </w:rPr>
        <w:t xml:space="preserve">ία της Ευρωπαϊκής Ένωσης με την Τουρκία δεν είναι βέβαιο ότι θα κρατήσει. </w:t>
      </w:r>
      <w:r>
        <w:rPr>
          <w:rFonts w:eastAsia="Times New Roman" w:cs="Times New Roman"/>
          <w:szCs w:val="24"/>
        </w:rPr>
        <w:t>Ε</w:t>
      </w:r>
      <w:r>
        <w:rPr>
          <w:rFonts w:eastAsia="Times New Roman" w:cs="Times New Roman"/>
          <w:szCs w:val="24"/>
        </w:rPr>
        <w:t xml:space="preserve">ίμαι περίεργος να ακούσω το σχέδιο σας σήμερα. </w:t>
      </w:r>
    </w:p>
    <w:p w14:paraId="34994DBC"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Ποιο είναι το σχέδιο Β΄; Τα σύνορα έχουν κλείσει και δεν πρόκειται να ανοίξουν. Η συμφωνία επανεγκατάστασης ούτε λειτουργεί ούτε πρόκ</w:t>
      </w:r>
      <w:r>
        <w:rPr>
          <w:rFonts w:eastAsia="Times New Roman" w:cs="Times New Roman"/>
          <w:szCs w:val="24"/>
        </w:rPr>
        <w:t xml:space="preserve">ειται να λειτουργήσει. Μην έχετε ψευδαισθήσεις. Ξέρετε κάτι, </w:t>
      </w:r>
      <w:r>
        <w:rPr>
          <w:rFonts w:eastAsia="Times New Roman" w:cs="Times New Roman"/>
          <w:szCs w:val="24"/>
        </w:rPr>
        <w:lastRenderedPageBreak/>
        <w:t>άμεσα πρέπει να αποφασίσουμε να φύγουν οι άνθρωποι αυτοί από τα νησιά. Πρέπει να υπάρχει αναλογικότερη κατανομή στη χώρα. Πρέπει να κλείσετε τους ανεξέλεγκτους καταυλισμούς, να υπάρχουν μόνο δομέ</w:t>
      </w:r>
      <w:r>
        <w:rPr>
          <w:rFonts w:eastAsia="Times New Roman" w:cs="Times New Roman"/>
          <w:szCs w:val="24"/>
        </w:rPr>
        <w:t xml:space="preserve">ς στα νησιά για καταγραφή και ακολούθως να μεταφέρονται και να διαχωρίζονται σε πρόσφυγες και παράνομους μετανάστες. </w:t>
      </w:r>
    </w:p>
    <w:p w14:paraId="34994DBD" w14:textId="77777777" w:rsidR="00227385" w:rsidRDefault="00971D3E">
      <w:pPr>
        <w:spacing w:line="600" w:lineRule="auto"/>
        <w:ind w:firstLine="720"/>
        <w:contextualSpacing/>
        <w:jc w:val="both"/>
        <w:rPr>
          <w:rFonts w:eastAsia="Times New Roman"/>
          <w:szCs w:val="24"/>
        </w:rPr>
      </w:pPr>
      <w:r>
        <w:rPr>
          <w:rFonts w:eastAsia="Times New Roman"/>
          <w:szCs w:val="24"/>
        </w:rPr>
        <w:t>Γιατί οι πρώτοι, οι πρόσφυγες, πρέπει να απολαμβάνουν καθεστώς προσωρινής προστασίας, οι δεύτεροι, οι παράνομοι μετανάστες, πρέπει να κρατ</w:t>
      </w:r>
      <w:r>
        <w:rPr>
          <w:rFonts w:eastAsia="Times New Roman"/>
          <w:szCs w:val="24"/>
        </w:rPr>
        <w:t xml:space="preserve">ούνται σε </w:t>
      </w:r>
      <w:proofErr w:type="spellStart"/>
      <w:r>
        <w:rPr>
          <w:rFonts w:eastAsia="Times New Roman"/>
          <w:szCs w:val="24"/>
        </w:rPr>
        <w:t>προαναχωρητικά</w:t>
      </w:r>
      <w:proofErr w:type="spellEnd"/>
      <w:r>
        <w:rPr>
          <w:rFonts w:eastAsia="Times New Roman"/>
          <w:szCs w:val="24"/>
        </w:rPr>
        <w:t xml:space="preserve"> κέντρα, να σταλεί ένα σαφές μήνυμα αποτροπής</w:t>
      </w:r>
      <w:r>
        <w:rPr>
          <w:rFonts w:eastAsia="Times New Roman"/>
          <w:szCs w:val="24"/>
        </w:rPr>
        <w:t>,</w:t>
      </w:r>
      <w:r>
        <w:rPr>
          <w:rFonts w:eastAsia="Times New Roman"/>
          <w:szCs w:val="24"/>
        </w:rPr>
        <w:t xml:space="preserve"> σε όλους αυτούς που μπαίνουν και διακινούν κόσμο στη χώρα και να τελειώνουμε μια και καλή.</w:t>
      </w:r>
    </w:p>
    <w:p w14:paraId="34994DBE" w14:textId="77777777" w:rsidR="00227385" w:rsidRDefault="00971D3E">
      <w:pPr>
        <w:tabs>
          <w:tab w:val="left" w:pos="2608"/>
        </w:tabs>
        <w:spacing w:line="600" w:lineRule="auto"/>
        <w:ind w:firstLine="720"/>
        <w:contextualSpacing/>
        <w:jc w:val="both"/>
        <w:rPr>
          <w:rFonts w:eastAsia="Times New Roman"/>
          <w:szCs w:val="24"/>
        </w:rPr>
      </w:pPr>
      <w:r>
        <w:rPr>
          <w:rFonts w:eastAsia="Times New Roman"/>
          <w:szCs w:val="24"/>
        </w:rPr>
        <w:t>Είναι βέβαιο ότι η Κυβέρνηση θα σπεύσει να μας πει ότι αυτά τα λέμε με ακροδεξιές αντιλήψεις κ</w:t>
      </w:r>
      <w:r>
        <w:rPr>
          <w:rFonts w:eastAsia="Times New Roman"/>
          <w:szCs w:val="24"/>
        </w:rPr>
        <w:t>αι ότι είναι ζητήματα που αφορούν την ακροδεξιά. Μακριά από μένα αυτά, κύριε Υπουργέ. Με γνωρίζετε και γνωρίζετε και τη δική μου πορεία.</w:t>
      </w:r>
    </w:p>
    <w:p w14:paraId="34994DBF" w14:textId="77777777" w:rsidR="00227385" w:rsidRDefault="00971D3E">
      <w:pPr>
        <w:tabs>
          <w:tab w:val="left" w:pos="2608"/>
        </w:tabs>
        <w:spacing w:line="600" w:lineRule="auto"/>
        <w:ind w:firstLine="720"/>
        <w:contextualSpacing/>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Κύριε </w:t>
      </w:r>
      <w:proofErr w:type="spellStart"/>
      <w:r>
        <w:rPr>
          <w:rFonts w:eastAsia="Times New Roman"/>
          <w:szCs w:val="24"/>
        </w:rPr>
        <w:t>Κόνσολα</w:t>
      </w:r>
      <w:proofErr w:type="spellEnd"/>
      <w:r>
        <w:rPr>
          <w:rFonts w:eastAsia="Times New Roman"/>
          <w:szCs w:val="24"/>
        </w:rPr>
        <w:t>, δεν σημαίνει ότι η δευτερολογία θα υπερβούμε το χρόνο</w:t>
      </w:r>
      <w:r>
        <w:rPr>
          <w:rFonts w:eastAsia="Times New Roman"/>
          <w:szCs w:val="24"/>
        </w:rPr>
        <w:t>.</w:t>
      </w:r>
    </w:p>
    <w:p w14:paraId="34994DC0" w14:textId="77777777" w:rsidR="00227385" w:rsidRDefault="00971D3E">
      <w:pPr>
        <w:tabs>
          <w:tab w:val="left" w:pos="2608"/>
        </w:tabs>
        <w:spacing w:line="600" w:lineRule="auto"/>
        <w:ind w:firstLine="720"/>
        <w:contextualSpacing/>
        <w:jc w:val="both"/>
        <w:rPr>
          <w:rFonts w:eastAsia="Times New Roman"/>
          <w:szCs w:val="24"/>
        </w:rPr>
      </w:pPr>
      <w:r>
        <w:rPr>
          <w:rFonts w:eastAsia="Times New Roman"/>
          <w:b/>
          <w:szCs w:val="24"/>
        </w:rPr>
        <w:t>ΕΜΜΑΝ</w:t>
      </w:r>
      <w:r>
        <w:rPr>
          <w:rFonts w:eastAsia="Times New Roman"/>
          <w:b/>
          <w:szCs w:val="24"/>
        </w:rPr>
        <w:t xml:space="preserve">ΟΥΗΛ ΚΟΝΣΟΛΑΣ: </w:t>
      </w:r>
      <w:r>
        <w:rPr>
          <w:rFonts w:eastAsia="Times New Roman"/>
          <w:szCs w:val="24"/>
        </w:rPr>
        <w:t>Τελειώνω, κυρία Πρόεδρε.</w:t>
      </w:r>
    </w:p>
    <w:p w14:paraId="34994DC1" w14:textId="77777777" w:rsidR="00227385" w:rsidRDefault="00971D3E">
      <w:pPr>
        <w:tabs>
          <w:tab w:val="left" w:pos="2608"/>
        </w:tabs>
        <w:spacing w:line="600" w:lineRule="auto"/>
        <w:ind w:firstLine="720"/>
        <w:contextualSpacing/>
        <w:jc w:val="both"/>
        <w:rPr>
          <w:rFonts w:eastAsia="Times New Roman"/>
          <w:szCs w:val="24"/>
        </w:rPr>
      </w:pPr>
      <w:r>
        <w:rPr>
          <w:rFonts w:eastAsia="Times New Roman"/>
          <w:szCs w:val="24"/>
        </w:rPr>
        <w:t xml:space="preserve">Ξέρετε, μπορείτε να ρωτήσετε και τον κ. Γλέζο, τον μέχρι πρότινος συνάδελφό σας, αν έχω ακροδεξιές καταβολές. </w:t>
      </w:r>
    </w:p>
    <w:p w14:paraId="34994DC2" w14:textId="77777777" w:rsidR="00227385" w:rsidRDefault="00971D3E">
      <w:pPr>
        <w:tabs>
          <w:tab w:val="left" w:pos="2608"/>
        </w:tabs>
        <w:spacing w:line="600" w:lineRule="auto"/>
        <w:ind w:firstLine="720"/>
        <w:contextualSpacing/>
        <w:jc w:val="both"/>
        <w:rPr>
          <w:rFonts w:eastAsia="Times New Roman"/>
          <w:szCs w:val="24"/>
        </w:rPr>
      </w:pPr>
      <w:r>
        <w:rPr>
          <w:rFonts w:eastAsia="Times New Roman"/>
          <w:szCs w:val="24"/>
        </w:rPr>
        <w:t>Αυτό που θέλω να σας πω μετά βεβαιότητας, για να σεβαστώ τον χρόνο, κυρία Πρόεδρε, είναι ότι η χώρα χρειά</w:t>
      </w:r>
      <w:r>
        <w:rPr>
          <w:rFonts w:eastAsia="Times New Roman"/>
          <w:szCs w:val="24"/>
        </w:rPr>
        <w:t>ζεται ένα εθνικό σχέδιο για το μεταναστευτικό. Ο Κυριάκος Μητσοτάκης κατέθεσε ένα πλαίσιο προτάσεων. Αποδεχτείτε μέρος αυτών. Χρειάζεται μελέτη, χρειάζεται μία κοινωνία κάτω από την οποία θα απολαμβάνει ειρήνη και ασφάλεια η χώρα αλλά και οι πολίτες της. Χ</w:t>
      </w:r>
      <w:r>
        <w:rPr>
          <w:rFonts w:eastAsia="Times New Roman"/>
          <w:szCs w:val="24"/>
        </w:rPr>
        <w:t>ρειάζεται ένα σχέδιο ανάσχεσης της παράνομης μετανάστευσης κάτω από δομημένες συνθήκες</w:t>
      </w:r>
      <w:r>
        <w:rPr>
          <w:rFonts w:eastAsia="Times New Roman"/>
          <w:szCs w:val="24"/>
        </w:rPr>
        <w:t>,</w:t>
      </w:r>
      <w:r>
        <w:rPr>
          <w:rFonts w:eastAsia="Times New Roman"/>
          <w:szCs w:val="24"/>
        </w:rPr>
        <w:t xml:space="preserve"> που θα διαμορφώνονται στον ευρωπαϊκό χώρο με δική μας πρόταση.</w:t>
      </w:r>
    </w:p>
    <w:p w14:paraId="34994DC3" w14:textId="77777777" w:rsidR="00227385" w:rsidRDefault="00971D3E">
      <w:pPr>
        <w:tabs>
          <w:tab w:val="left" w:pos="2608"/>
        </w:tabs>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34994DC4" w14:textId="77777777" w:rsidR="00227385" w:rsidRDefault="00971D3E">
      <w:pPr>
        <w:tabs>
          <w:tab w:val="left" w:pos="2608"/>
        </w:tabs>
        <w:spacing w:line="600" w:lineRule="auto"/>
        <w:ind w:firstLine="720"/>
        <w:contextualSpacing/>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 xml:space="preserve">Κύριε </w:t>
      </w:r>
      <w:proofErr w:type="spellStart"/>
      <w:r>
        <w:rPr>
          <w:rFonts w:eastAsia="Times New Roman"/>
          <w:szCs w:val="24"/>
        </w:rPr>
        <w:t>Μ</w:t>
      </w:r>
      <w:r>
        <w:rPr>
          <w:rFonts w:eastAsia="Times New Roman"/>
          <w:szCs w:val="24"/>
        </w:rPr>
        <w:t>ηταράκη</w:t>
      </w:r>
      <w:proofErr w:type="spellEnd"/>
      <w:r>
        <w:rPr>
          <w:rFonts w:eastAsia="Times New Roman"/>
          <w:szCs w:val="24"/>
        </w:rPr>
        <w:t>, έχετε τον λόγο. Θα κάνετε χρήση και της δευτερολογίας σας;</w:t>
      </w:r>
    </w:p>
    <w:p w14:paraId="34994DC5" w14:textId="77777777" w:rsidR="00227385" w:rsidRDefault="00971D3E">
      <w:pPr>
        <w:tabs>
          <w:tab w:val="left" w:pos="2608"/>
        </w:tabs>
        <w:spacing w:line="600" w:lineRule="auto"/>
        <w:ind w:firstLine="720"/>
        <w:contextualSpacing/>
        <w:jc w:val="both"/>
        <w:rPr>
          <w:rFonts w:eastAsia="Times New Roman"/>
          <w:szCs w:val="24"/>
        </w:rPr>
      </w:pPr>
      <w:r>
        <w:rPr>
          <w:rFonts w:eastAsia="Times New Roman"/>
          <w:b/>
          <w:szCs w:val="24"/>
        </w:rPr>
        <w:t xml:space="preserve">ΠΑΝΑΓΙΩΤΗΣ ΜΗΤΑΡΑΚΗΣ: </w:t>
      </w:r>
      <w:r>
        <w:rPr>
          <w:rFonts w:eastAsia="Times New Roman"/>
          <w:szCs w:val="24"/>
        </w:rPr>
        <w:t>Ναι, κυρία Πρόεδρε. Ευχαριστώ πολύ.</w:t>
      </w:r>
    </w:p>
    <w:p w14:paraId="34994DC6" w14:textId="77777777" w:rsidR="00227385" w:rsidRDefault="00971D3E">
      <w:pPr>
        <w:tabs>
          <w:tab w:val="left" w:pos="2608"/>
        </w:tabs>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Έχετε τον λόγο για ακριβώς οκτώ λεπτά, γιατί είναι εδώ πολλοί Υπουργοί.</w:t>
      </w:r>
    </w:p>
    <w:p w14:paraId="34994DC7" w14:textId="77777777" w:rsidR="00227385" w:rsidRDefault="00971D3E">
      <w:pPr>
        <w:tabs>
          <w:tab w:val="left" w:pos="2608"/>
        </w:tabs>
        <w:spacing w:line="600" w:lineRule="auto"/>
        <w:ind w:firstLine="720"/>
        <w:contextualSpacing/>
        <w:jc w:val="both"/>
        <w:rPr>
          <w:rFonts w:eastAsia="Times New Roman"/>
          <w:szCs w:val="24"/>
        </w:rPr>
      </w:pPr>
      <w:r>
        <w:rPr>
          <w:rFonts w:eastAsia="Times New Roman"/>
          <w:b/>
          <w:szCs w:val="24"/>
        </w:rPr>
        <w:t>ΠΑΝΑΓΙΩΤΗΣ ΜΗΤ</w:t>
      </w:r>
      <w:r>
        <w:rPr>
          <w:rFonts w:eastAsia="Times New Roman"/>
          <w:b/>
          <w:szCs w:val="24"/>
        </w:rPr>
        <w:t xml:space="preserve">ΑΡΑΚΗΣ: </w:t>
      </w:r>
      <w:r>
        <w:rPr>
          <w:rFonts w:eastAsia="Times New Roman"/>
          <w:szCs w:val="24"/>
        </w:rPr>
        <w:t>Τηρώ πάντα τον χρόνο. Έχω καλό ιστορικό.</w:t>
      </w:r>
    </w:p>
    <w:p w14:paraId="34994DC8" w14:textId="77777777" w:rsidR="00227385" w:rsidRDefault="00971D3E">
      <w:pPr>
        <w:tabs>
          <w:tab w:val="left" w:pos="2608"/>
        </w:tabs>
        <w:spacing w:line="600" w:lineRule="auto"/>
        <w:ind w:firstLine="720"/>
        <w:contextualSpacing/>
        <w:jc w:val="both"/>
        <w:rPr>
          <w:rFonts w:eastAsia="Times New Roman"/>
          <w:szCs w:val="24"/>
        </w:rPr>
      </w:pPr>
      <w:r>
        <w:rPr>
          <w:rFonts w:eastAsia="Times New Roman"/>
          <w:szCs w:val="24"/>
        </w:rPr>
        <w:t>Κυρία Πρόεδρε, κυρίες και κύριοι συνάδελφοι, πριν από δύο εβδομάδες βρισκόμουν πάλι σε αυτή την Αίθουσα σε επίκαιρη ερώτηση εκείνη τη φορά</w:t>
      </w:r>
      <w:r>
        <w:rPr>
          <w:rFonts w:eastAsia="Times New Roman"/>
          <w:szCs w:val="24"/>
        </w:rPr>
        <w:t>,</w:t>
      </w:r>
      <w:r>
        <w:rPr>
          <w:rFonts w:eastAsia="Times New Roman"/>
          <w:szCs w:val="24"/>
        </w:rPr>
        <w:t xml:space="preserve"> συζητώντας με τον αρμόδιο Υπουργό τον κ. </w:t>
      </w:r>
      <w:proofErr w:type="spellStart"/>
      <w:r>
        <w:rPr>
          <w:rFonts w:eastAsia="Times New Roman"/>
          <w:szCs w:val="24"/>
        </w:rPr>
        <w:t>Μουζάλα</w:t>
      </w:r>
      <w:proofErr w:type="spellEnd"/>
      <w:r>
        <w:rPr>
          <w:rFonts w:eastAsia="Times New Roman"/>
          <w:szCs w:val="24"/>
        </w:rPr>
        <w:t xml:space="preserve"> την ασφυκτική κατάσταση που έχει δημιουργηθεί στη Χίο και από τότε ο χρόνος απλώς κυλάει, κυλάει αργά</w:t>
      </w:r>
      <w:r>
        <w:rPr>
          <w:rFonts w:eastAsia="Times New Roman"/>
          <w:szCs w:val="24"/>
        </w:rPr>
        <w:t>,</w:t>
      </w:r>
      <w:r>
        <w:rPr>
          <w:rFonts w:eastAsia="Times New Roman"/>
          <w:szCs w:val="24"/>
        </w:rPr>
        <w:t xml:space="preserve"> χωρίς να βρίσκουμε λύσεις.</w:t>
      </w:r>
    </w:p>
    <w:p w14:paraId="34994DC9" w14:textId="77777777" w:rsidR="00227385" w:rsidRDefault="00971D3E">
      <w:pPr>
        <w:tabs>
          <w:tab w:val="left" w:pos="2608"/>
        </w:tabs>
        <w:spacing w:line="600" w:lineRule="auto"/>
        <w:ind w:firstLine="720"/>
        <w:contextualSpacing/>
        <w:jc w:val="both"/>
        <w:rPr>
          <w:rFonts w:eastAsia="Times New Roman"/>
          <w:szCs w:val="24"/>
        </w:rPr>
      </w:pPr>
      <w:r>
        <w:rPr>
          <w:rFonts w:eastAsia="Times New Roman"/>
          <w:szCs w:val="24"/>
        </w:rPr>
        <w:lastRenderedPageBreak/>
        <w:t>Τότε ο κύριος Υπουργός μου είπε ότι δεν είναι, λέει, κόσμιος ο τρόπος με τον</w:t>
      </w:r>
      <w:r>
        <w:rPr>
          <w:rFonts w:eastAsia="Times New Roman"/>
          <w:szCs w:val="24"/>
        </w:rPr>
        <w:t xml:space="preserve"> οποίο προσεγγίζω το μεταναστευτικό, ότι καλώ δήθεν τον κόσμο σε εξέγερση και ότι πρέπει</w:t>
      </w:r>
      <w:r>
        <w:rPr>
          <w:rFonts w:eastAsia="Times New Roman"/>
          <w:szCs w:val="24"/>
        </w:rPr>
        <w:t>,</w:t>
      </w:r>
      <w:r>
        <w:rPr>
          <w:rFonts w:eastAsia="Times New Roman"/>
          <w:szCs w:val="24"/>
        </w:rPr>
        <w:t xml:space="preserve"> τελικά</w:t>
      </w:r>
      <w:r>
        <w:rPr>
          <w:rFonts w:eastAsia="Times New Roman"/>
          <w:szCs w:val="24"/>
        </w:rPr>
        <w:t>,</w:t>
      </w:r>
      <w:r>
        <w:rPr>
          <w:rFonts w:eastAsia="Times New Roman"/>
          <w:szCs w:val="24"/>
        </w:rPr>
        <w:t xml:space="preserve"> να βάλουμε πλάτη στην προσπάθεια της Κυβέρνησης. Αυτό ακριβώς έκανε η Χίος, έβαλε πλάτη. </w:t>
      </w:r>
    </w:p>
    <w:p w14:paraId="34994DCA" w14:textId="77777777" w:rsidR="00227385" w:rsidRDefault="00971D3E">
      <w:pPr>
        <w:tabs>
          <w:tab w:val="left" w:pos="2608"/>
        </w:tabs>
        <w:spacing w:line="600" w:lineRule="auto"/>
        <w:ind w:firstLine="720"/>
        <w:contextualSpacing/>
        <w:jc w:val="both"/>
        <w:rPr>
          <w:rFonts w:eastAsia="Times New Roman"/>
          <w:szCs w:val="24"/>
        </w:rPr>
      </w:pPr>
      <w:r>
        <w:rPr>
          <w:rFonts w:eastAsia="Times New Roman"/>
          <w:szCs w:val="24"/>
        </w:rPr>
        <w:t>Α</w:t>
      </w:r>
      <w:r>
        <w:rPr>
          <w:rFonts w:eastAsia="Times New Roman"/>
          <w:szCs w:val="24"/>
        </w:rPr>
        <w:t>ναρωτιέμαι αν θα επιμείνετε σήμερα στην ίδια γραμμή, γιατί από τότε</w:t>
      </w:r>
      <w:r>
        <w:rPr>
          <w:rFonts w:eastAsia="Times New Roman"/>
          <w:szCs w:val="24"/>
        </w:rPr>
        <w:t xml:space="preserve"> είχαμε ήδη νέα σοβαρά επεισόδια στη Μυτιλήνη και σε άλλα μέρη και, βέβαια, είχαμε προχθές τη μεγάλη κινητοποίηση όλων των κατοίκων της Χίου χωρίς κομματική ταυτότητα και δικοί σας ψηφοφόροι, κύριε Υπουργέ. Ήταν μια κινητοποίηση</w:t>
      </w:r>
      <w:r>
        <w:rPr>
          <w:rFonts w:eastAsia="Times New Roman"/>
          <w:szCs w:val="24"/>
        </w:rPr>
        <w:t>,</w:t>
      </w:r>
      <w:r>
        <w:rPr>
          <w:rFonts w:eastAsia="Times New Roman"/>
          <w:szCs w:val="24"/>
        </w:rPr>
        <w:t xml:space="preserve"> που προσπαθήσαν κάποιοι να</w:t>
      </w:r>
      <w:r>
        <w:rPr>
          <w:rFonts w:eastAsia="Times New Roman"/>
          <w:szCs w:val="24"/>
        </w:rPr>
        <w:t xml:space="preserve"> αμαυρώσουν, να την αγνοήσουν, αλλά ο κόσμος της Χίου σας λέει πολύ απλά ότι η κατάσταση έχει ξεπεράσει το όριο αντοχής, έχει ξεπεράσει την ικανότητα του νησιού να φιλοξενήσει πρόσφυγες και μετανάστες με ασφάλεια και για τους ίδιους τους μετανάστες και για</w:t>
      </w:r>
      <w:r>
        <w:rPr>
          <w:rFonts w:eastAsia="Times New Roman"/>
          <w:szCs w:val="24"/>
        </w:rPr>
        <w:t xml:space="preserve"> τους κατοίκους.</w:t>
      </w:r>
    </w:p>
    <w:p w14:paraId="34994DCB" w14:textId="77777777" w:rsidR="00227385" w:rsidRDefault="00971D3E">
      <w:pPr>
        <w:tabs>
          <w:tab w:val="left" w:pos="2608"/>
        </w:tabs>
        <w:spacing w:line="600" w:lineRule="auto"/>
        <w:ind w:firstLine="720"/>
        <w:contextualSpacing/>
        <w:jc w:val="both"/>
        <w:rPr>
          <w:rFonts w:eastAsia="Times New Roman"/>
          <w:szCs w:val="24"/>
        </w:rPr>
      </w:pPr>
      <w:r>
        <w:rPr>
          <w:rFonts w:eastAsia="Times New Roman"/>
          <w:szCs w:val="24"/>
        </w:rPr>
        <w:lastRenderedPageBreak/>
        <w:t>Κυρίες και κύριοι συνάδελφοι, η Χίος από την πρώτη στιγμή, όπως και όλα τα νησιά, αγκάλιασε αυτούς τους ανθρώπους</w:t>
      </w:r>
      <w:r>
        <w:rPr>
          <w:rFonts w:eastAsia="Times New Roman"/>
          <w:szCs w:val="24"/>
        </w:rPr>
        <w:t>,</w:t>
      </w:r>
      <w:r>
        <w:rPr>
          <w:rFonts w:eastAsia="Times New Roman"/>
          <w:szCs w:val="24"/>
        </w:rPr>
        <w:t xml:space="preserve"> που περάσαν τα σύνορα για να αποφύγουν τον πόλεμο στη χώρα τους. Στήριξε την προσπάθεια δημιουργίας </w:t>
      </w:r>
      <w:r>
        <w:rPr>
          <w:rFonts w:eastAsia="Times New Roman"/>
          <w:szCs w:val="24"/>
          <w:lang w:val="en-US"/>
        </w:rPr>
        <w:t>hot</w:t>
      </w:r>
      <w:r>
        <w:rPr>
          <w:rFonts w:eastAsia="Times New Roman"/>
          <w:szCs w:val="24"/>
        </w:rPr>
        <w:t xml:space="preserve"> </w:t>
      </w:r>
      <w:r>
        <w:rPr>
          <w:rFonts w:eastAsia="Times New Roman"/>
          <w:szCs w:val="24"/>
          <w:lang w:val="en-US"/>
        </w:rPr>
        <w:t>spot</w:t>
      </w:r>
      <w:r>
        <w:rPr>
          <w:rFonts w:eastAsia="Times New Roman"/>
          <w:szCs w:val="24"/>
        </w:rPr>
        <w:t xml:space="preserve">. </w:t>
      </w:r>
    </w:p>
    <w:p w14:paraId="34994DCC" w14:textId="77777777" w:rsidR="00227385" w:rsidRDefault="00971D3E">
      <w:pPr>
        <w:tabs>
          <w:tab w:val="left" w:pos="2608"/>
        </w:tabs>
        <w:spacing w:line="600" w:lineRule="auto"/>
        <w:ind w:firstLine="720"/>
        <w:contextualSpacing/>
        <w:jc w:val="both"/>
        <w:rPr>
          <w:rFonts w:eastAsia="Times New Roman"/>
          <w:szCs w:val="24"/>
        </w:rPr>
      </w:pPr>
      <w:r>
        <w:rPr>
          <w:rFonts w:eastAsia="Times New Roman"/>
          <w:szCs w:val="24"/>
        </w:rPr>
        <w:t>Σ</w:t>
      </w:r>
      <w:r>
        <w:rPr>
          <w:rFonts w:eastAsia="Times New Roman"/>
          <w:szCs w:val="24"/>
        </w:rPr>
        <w:t>ας θυμίζω ότ</w:t>
      </w:r>
      <w:r>
        <w:rPr>
          <w:rFonts w:eastAsia="Times New Roman"/>
          <w:szCs w:val="24"/>
        </w:rPr>
        <w:t xml:space="preserve">ι η Χίος ήταν το πρώτο νησί στο οποίο άνοιξε </w:t>
      </w:r>
      <w:r>
        <w:rPr>
          <w:rFonts w:eastAsia="Times New Roman"/>
          <w:szCs w:val="24"/>
          <w:lang w:val="en-US"/>
        </w:rPr>
        <w:t>hot</w:t>
      </w:r>
      <w:r>
        <w:rPr>
          <w:rFonts w:eastAsia="Times New Roman"/>
          <w:szCs w:val="24"/>
        </w:rPr>
        <w:t xml:space="preserve"> </w:t>
      </w:r>
      <w:r>
        <w:rPr>
          <w:rFonts w:eastAsia="Times New Roman"/>
          <w:szCs w:val="24"/>
          <w:lang w:val="en-US"/>
        </w:rPr>
        <w:t>spot</w:t>
      </w:r>
      <w:r>
        <w:rPr>
          <w:rFonts w:eastAsia="Times New Roman"/>
          <w:szCs w:val="24"/>
        </w:rPr>
        <w:t xml:space="preserve"> και εσείς, κύριε Υπουργέ, και ο Πρωθυπουργός και ο Υπουργός Εθνικής Αμύνης και ο Αναπληρωτής Υπουργός Εθνικής Αμύνης</w:t>
      </w:r>
      <w:r>
        <w:rPr>
          <w:rFonts w:eastAsia="Times New Roman"/>
          <w:szCs w:val="24"/>
        </w:rPr>
        <w:t>,</w:t>
      </w:r>
      <w:r>
        <w:rPr>
          <w:rFonts w:eastAsia="Times New Roman"/>
          <w:szCs w:val="24"/>
        </w:rPr>
        <w:t xml:space="preserve"> τότε είχατε επισκεφτεί τη Χίο πολλές φορές και είδατε τη στήριξη των κατοίκων. </w:t>
      </w:r>
    </w:p>
    <w:p w14:paraId="34994DCD" w14:textId="77777777" w:rsidR="00227385" w:rsidRDefault="00971D3E">
      <w:pPr>
        <w:tabs>
          <w:tab w:val="left" w:pos="2608"/>
        </w:tabs>
        <w:spacing w:line="600" w:lineRule="auto"/>
        <w:ind w:firstLine="720"/>
        <w:contextualSpacing/>
        <w:jc w:val="both"/>
        <w:rPr>
          <w:rFonts w:eastAsia="Times New Roman"/>
          <w:szCs w:val="24"/>
        </w:rPr>
      </w:pPr>
      <w:r>
        <w:rPr>
          <w:rFonts w:eastAsia="Times New Roman"/>
          <w:szCs w:val="24"/>
        </w:rPr>
        <w:t>Ο Δή</w:t>
      </w:r>
      <w:r>
        <w:rPr>
          <w:rFonts w:eastAsia="Times New Roman"/>
          <w:szCs w:val="24"/>
        </w:rPr>
        <w:t xml:space="preserve">μος Χίου πλήρωσε την αγορά του </w:t>
      </w:r>
      <w:r>
        <w:rPr>
          <w:rFonts w:eastAsia="Times New Roman"/>
          <w:szCs w:val="24"/>
          <w:lang w:val="en-US"/>
        </w:rPr>
        <w:t>hot</w:t>
      </w:r>
      <w:r>
        <w:rPr>
          <w:rFonts w:eastAsia="Times New Roman"/>
          <w:szCs w:val="24"/>
        </w:rPr>
        <w:t xml:space="preserve"> </w:t>
      </w:r>
      <w:r>
        <w:rPr>
          <w:rFonts w:eastAsia="Times New Roman"/>
          <w:szCs w:val="24"/>
          <w:lang w:val="en-US"/>
        </w:rPr>
        <w:t>spot</w:t>
      </w:r>
      <w:r>
        <w:rPr>
          <w:rFonts w:eastAsia="Times New Roman"/>
          <w:szCs w:val="24"/>
        </w:rPr>
        <w:t>. Μου είπατε προχθές ότι το πληρώσατε εσείς. Έχω κάνει αίτηση κατάθεσης εγγράφων</w:t>
      </w:r>
      <w:r>
        <w:rPr>
          <w:rFonts w:eastAsia="Times New Roman"/>
          <w:szCs w:val="24"/>
        </w:rPr>
        <w:t>,</w:t>
      </w:r>
      <w:r>
        <w:rPr>
          <w:rFonts w:eastAsia="Times New Roman"/>
          <w:szCs w:val="24"/>
        </w:rPr>
        <w:t xml:space="preserve"> να μου καταθέσετε την υπουργική απόφαση που λέει ότι πληρώσατε για το </w:t>
      </w:r>
      <w:r>
        <w:rPr>
          <w:rFonts w:eastAsia="Times New Roman"/>
          <w:szCs w:val="24"/>
          <w:lang w:val="en-US"/>
        </w:rPr>
        <w:t>hot</w:t>
      </w:r>
      <w:r>
        <w:rPr>
          <w:rFonts w:eastAsia="Times New Roman"/>
          <w:szCs w:val="24"/>
        </w:rPr>
        <w:t xml:space="preserve"> </w:t>
      </w:r>
      <w:r>
        <w:rPr>
          <w:rFonts w:eastAsia="Times New Roman"/>
          <w:szCs w:val="24"/>
          <w:lang w:val="en-US"/>
        </w:rPr>
        <w:t>spot</w:t>
      </w:r>
      <w:r>
        <w:rPr>
          <w:rFonts w:eastAsia="Times New Roman"/>
          <w:szCs w:val="24"/>
        </w:rPr>
        <w:t xml:space="preserve"> την αγορά του οικοπέδου της ΒΙΑΛ. </w:t>
      </w:r>
    </w:p>
    <w:p w14:paraId="34994DCE" w14:textId="77777777" w:rsidR="00227385" w:rsidRDefault="00971D3E">
      <w:pPr>
        <w:tabs>
          <w:tab w:val="left" w:pos="2608"/>
        </w:tabs>
        <w:spacing w:line="600" w:lineRule="auto"/>
        <w:ind w:firstLine="720"/>
        <w:contextualSpacing/>
        <w:jc w:val="both"/>
        <w:rPr>
          <w:rFonts w:eastAsia="Times New Roman"/>
          <w:szCs w:val="24"/>
        </w:rPr>
      </w:pPr>
      <w:r>
        <w:rPr>
          <w:rFonts w:eastAsia="Times New Roman"/>
          <w:szCs w:val="24"/>
        </w:rPr>
        <w:t xml:space="preserve">Η Χίος σας πίστεψε. </w:t>
      </w:r>
      <w:r>
        <w:rPr>
          <w:rFonts w:eastAsia="Times New Roman"/>
          <w:szCs w:val="24"/>
        </w:rPr>
        <w:t>Π</w:t>
      </w:r>
      <w:r>
        <w:rPr>
          <w:rFonts w:eastAsia="Times New Roman"/>
          <w:szCs w:val="24"/>
        </w:rPr>
        <w:t>οια ήταν η δική σας απάντηση; Βάζετε τώρα πίσω από κάθε κοινωνική αντίδραση μία ταμπέλα ότι είναι πολιτικές σκοπιμότητες. Όμως μην προσπαθείτε να βάλετε αυτή την ταμπέλα. Είναι κρίμα, γιατί η Αριστερά έχει μια διαφορετική παράδοση.</w:t>
      </w:r>
    </w:p>
    <w:p w14:paraId="34994DCF" w14:textId="77777777" w:rsidR="00227385" w:rsidRDefault="00971D3E">
      <w:pPr>
        <w:tabs>
          <w:tab w:val="left" w:pos="2608"/>
        </w:tabs>
        <w:spacing w:line="600" w:lineRule="auto"/>
        <w:ind w:firstLine="720"/>
        <w:contextualSpacing/>
        <w:jc w:val="both"/>
        <w:rPr>
          <w:rFonts w:eastAsia="Times New Roman"/>
          <w:szCs w:val="24"/>
        </w:rPr>
      </w:pPr>
      <w:r>
        <w:rPr>
          <w:rFonts w:eastAsia="Times New Roman"/>
          <w:szCs w:val="24"/>
        </w:rPr>
        <w:lastRenderedPageBreak/>
        <w:t>Κυρίες και κύριοι συνάδε</w:t>
      </w:r>
      <w:r>
        <w:rPr>
          <w:rFonts w:eastAsia="Times New Roman"/>
          <w:szCs w:val="24"/>
        </w:rPr>
        <w:t>λφοι, πρόταση της Κυβέρνησης είναι τώρα</w:t>
      </w:r>
      <w:r>
        <w:rPr>
          <w:rFonts w:eastAsia="Times New Roman"/>
          <w:szCs w:val="24"/>
        </w:rPr>
        <w:t>,</w:t>
      </w:r>
      <w:r>
        <w:rPr>
          <w:rFonts w:eastAsia="Times New Roman"/>
          <w:szCs w:val="24"/>
        </w:rPr>
        <w:t xml:space="preserve"> η Χίος από ένα </w:t>
      </w:r>
      <w:r>
        <w:rPr>
          <w:rFonts w:eastAsia="Times New Roman"/>
          <w:szCs w:val="24"/>
          <w:lang w:val="en-US"/>
        </w:rPr>
        <w:t>hot</w:t>
      </w:r>
      <w:r>
        <w:rPr>
          <w:rFonts w:eastAsia="Times New Roman"/>
          <w:szCs w:val="24"/>
        </w:rPr>
        <w:t xml:space="preserve"> </w:t>
      </w:r>
      <w:r>
        <w:rPr>
          <w:rFonts w:eastAsia="Times New Roman"/>
          <w:szCs w:val="24"/>
          <w:lang w:val="en-US"/>
        </w:rPr>
        <w:t>spot</w:t>
      </w:r>
      <w:r>
        <w:rPr>
          <w:rFonts w:eastAsia="Times New Roman"/>
          <w:szCs w:val="24"/>
        </w:rPr>
        <w:t xml:space="preserve"> να αποκτήσει τρία και είπατε ότι θα είναι μακριά από κατοικημένες περιοχές. Είπατε ότι τρία βουνά μεσολαβούν, αλλά αυτή δεν είναι η πραγματικότητα. Οι χώροι που προτάθηκαν και είναι πολλοί πε</w:t>
      </w:r>
      <w:r>
        <w:rPr>
          <w:rFonts w:eastAsia="Times New Roman"/>
          <w:szCs w:val="24"/>
        </w:rPr>
        <w:t xml:space="preserve">ρισσότεροι από την ικανότητα της Χίου να αντέξει και είναι και κοντά σε κατοικημένες περιοχές. </w:t>
      </w:r>
      <w:r>
        <w:rPr>
          <w:rFonts w:eastAsia="Times New Roman"/>
          <w:szCs w:val="24"/>
        </w:rPr>
        <w:t>Β</w:t>
      </w:r>
      <w:r>
        <w:rPr>
          <w:rFonts w:eastAsia="Times New Roman"/>
          <w:szCs w:val="24"/>
        </w:rPr>
        <w:t>λέπουμε ότι αυτή την στιγμή η ΒΙΑΛ στη Χίο δεν αστυνομεύεται. Δεν υπάρχει πλέον φυλάκιο στην είσοδο. Μπαίνει-βγαίνει όποιος θέλει, οποιαδήποτε παράνομη συμπεριφ</w:t>
      </w:r>
      <w:r>
        <w:rPr>
          <w:rFonts w:eastAsia="Times New Roman"/>
          <w:szCs w:val="24"/>
        </w:rPr>
        <w:t>ορά μπορεί να γίνει μέσα.</w:t>
      </w:r>
    </w:p>
    <w:p w14:paraId="34994DD0" w14:textId="77777777" w:rsidR="00227385" w:rsidRDefault="00971D3E">
      <w:pPr>
        <w:tabs>
          <w:tab w:val="left" w:pos="2608"/>
        </w:tabs>
        <w:spacing w:line="600" w:lineRule="auto"/>
        <w:ind w:firstLine="720"/>
        <w:contextualSpacing/>
        <w:jc w:val="both"/>
        <w:rPr>
          <w:rFonts w:eastAsia="Times New Roman"/>
          <w:szCs w:val="24"/>
        </w:rPr>
      </w:pPr>
      <w:r>
        <w:rPr>
          <w:rFonts w:eastAsia="Times New Roman"/>
          <w:szCs w:val="24"/>
        </w:rPr>
        <w:t>Γ</w:t>
      </w:r>
      <w:r>
        <w:rPr>
          <w:rFonts w:eastAsia="Times New Roman"/>
          <w:szCs w:val="24"/>
        </w:rPr>
        <w:t>ι’ αυτό προχθές στη Χίο ήταν το σύνολο της κοινωνίας εκεί. Ήταν το σύνολο των δημοτικών διαμερισμάτων, δημοτικοί σύμβουλοι, περιφερειακοί σύμβουλοι όλων των παρατάξεων.</w:t>
      </w:r>
    </w:p>
    <w:p w14:paraId="34994DD1"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Το Εργατικό Κέντρο Χίου έστειλε επιστολή στον Πρωθυπουργό </w:t>
      </w:r>
      <w:r>
        <w:rPr>
          <w:rFonts w:eastAsia="Times New Roman" w:cs="Times New Roman"/>
          <w:szCs w:val="24"/>
        </w:rPr>
        <w:t>και επισημαίνει ότι η κατάσταση έφτασε στο μη περαιτέρω από τα φαινόμενα παραβατικότητας, κλοπών και λεηλασιών εις βάρος των κατοίκων. Τελικά δεν είναι στραβός ο γιαλός, η πολιτική σας είναι το πρόβλημα και το λένε</w:t>
      </w:r>
      <w:r>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όλοι, ότι η δημιουργία δύο νέων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είναι λανθασμένη επιλογή. Έπρεπε να είχαμε εκμεταλλευτεί αυτή την </w:t>
      </w:r>
      <w:r>
        <w:rPr>
          <w:rFonts w:eastAsia="Times New Roman" w:cs="Times New Roman"/>
          <w:szCs w:val="24"/>
        </w:rPr>
        <w:lastRenderedPageBreak/>
        <w:t xml:space="preserve">περίοδο σχετικής ηρεμίας, από τότε που υπεγράφη η συμφωνία Ευρωπαϊκής Ένωσης-Τουρκίας, για να </w:t>
      </w:r>
      <w:proofErr w:type="spellStart"/>
      <w:r>
        <w:rPr>
          <w:rFonts w:eastAsia="Times New Roman" w:cs="Times New Roman"/>
          <w:szCs w:val="24"/>
        </w:rPr>
        <w:t>αποσυμφορήσουμε</w:t>
      </w:r>
      <w:proofErr w:type="spellEnd"/>
      <w:r>
        <w:rPr>
          <w:rFonts w:eastAsia="Times New Roman" w:cs="Times New Roman"/>
          <w:szCs w:val="24"/>
        </w:rPr>
        <w:t xml:space="preserve"> τα νησιά. </w:t>
      </w:r>
      <w:r>
        <w:rPr>
          <w:rFonts w:eastAsia="Times New Roman" w:cs="Times New Roman"/>
          <w:szCs w:val="24"/>
        </w:rPr>
        <w:t>Α</w:t>
      </w:r>
      <w:r>
        <w:rPr>
          <w:rFonts w:eastAsia="Times New Roman" w:cs="Times New Roman"/>
          <w:szCs w:val="24"/>
        </w:rPr>
        <w:t xml:space="preserve">πολύτως τίποτα δεν έγινε σε αυτό. </w:t>
      </w:r>
    </w:p>
    <w:p w14:paraId="34994DD2"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στη Χίο υπάρχουν </w:t>
      </w:r>
      <w:r>
        <w:rPr>
          <w:rFonts w:eastAsia="Times New Roman" w:cs="Times New Roman"/>
          <w:szCs w:val="24"/>
        </w:rPr>
        <w:t xml:space="preserve">διπλάσιοι μετανάστες από την ημέρα που υπεγράφη αυτή η συμφωνία. </w:t>
      </w:r>
      <w:r>
        <w:rPr>
          <w:rFonts w:eastAsia="Times New Roman" w:cs="Times New Roman"/>
          <w:szCs w:val="24"/>
        </w:rPr>
        <w:t>Τ</w:t>
      </w:r>
      <w:r>
        <w:rPr>
          <w:rFonts w:eastAsia="Times New Roman" w:cs="Times New Roman"/>
          <w:szCs w:val="24"/>
        </w:rPr>
        <w:t xml:space="preserve">ο νησί σηκώνει ένα δυσανάλογο βάρος. Σηκώνει αυτή τη στιγμή το </w:t>
      </w:r>
      <w:proofErr w:type="spellStart"/>
      <w:r>
        <w:rPr>
          <w:rFonts w:eastAsia="Times New Roman" w:cs="Times New Roman"/>
          <w:szCs w:val="24"/>
        </w:rPr>
        <w:t>δωδεκαπλάσιο</w:t>
      </w:r>
      <w:proofErr w:type="spellEnd"/>
      <w:r>
        <w:rPr>
          <w:rFonts w:eastAsia="Times New Roman" w:cs="Times New Roman"/>
          <w:szCs w:val="24"/>
        </w:rPr>
        <w:t xml:space="preserve"> βάρος σε σχέση με τον εθνικό μέσο όρο. Τείνει στο 10% του πληθυσμού του νησιού. </w:t>
      </w:r>
      <w:r>
        <w:rPr>
          <w:rFonts w:eastAsia="Times New Roman" w:cs="Times New Roman"/>
          <w:szCs w:val="24"/>
        </w:rPr>
        <w:t>Α</w:t>
      </w:r>
      <w:r>
        <w:rPr>
          <w:rFonts w:eastAsia="Times New Roman" w:cs="Times New Roman"/>
          <w:szCs w:val="24"/>
        </w:rPr>
        <w:t>ντιλαμβάνεστε</w:t>
      </w:r>
      <w:r>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ότι με αυτ</w:t>
      </w:r>
      <w:r>
        <w:rPr>
          <w:rFonts w:eastAsia="Times New Roman" w:cs="Times New Roman"/>
          <w:szCs w:val="24"/>
        </w:rPr>
        <w:t>ή την πολιτική</w:t>
      </w:r>
      <w:r>
        <w:rPr>
          <w:rFonts w:eastAsia="Times New Roman" w:cs="Times New Roman"/>
          <w:szCs w:val="24"/>
        </w:rPr>
        <w:t>,</w:t>
      </w:r>
      <w:r>
        <w:rPr>
          <w:rFonts w:eastAsia="Times New Roman" w:cs="Times New Roman"/>
          <w:szCs w:val="24"/>
        </w:rPr>
        <w:t xml:space="preserve"> θα κάνουμε τους Χιώτες, όλους τους νησιώτες, μειοψηφία στον τόπο τους. </w:t>
      </w:r>
    </w:p>
    <w:p w14:paraId="34994DD3"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Τ</w:t>
      </w:r>
      <w:r>
        <w:rPr>
          <w:rFonts w:eastAsia="Times New Roman" w:cs="Times New Roman"/>
          <w:szCs w:val="24"/>
        </w:rPr>
        <w:t>ελικά αυτές οι πολιτικές, κύριε Υπουργέ, είναι που ρίχνουν νερό στον μύλο της ξενοφοβίας που όλοι καταδικάζουμε. Είμαστε αρωγοί στην προσπάθεια της πολιτείας να αντιμε</w:t>
      </w:r>
      <w:r>
        <w:rPr>
          <w:rFonts w:eastAsia="Times New Roman" w:cs="Times New Roman"/>
          <w:szCs w:val="24"/>
        </w:rPr>
        <w:t xml:space="preserve">τωπίσει το πρόβλημα, αλλά επιτέλους βρείτε λύσεις, λύσεις εντός του πλαισίου που στηρίζουμε. Αλλά περνάνε οι εβδομάδες, περνάν οι μήνες, κάθε μέρα έρχονται καινούργιοι και λύση δεν βρίσκετε. </w:t>
      </w:r>
    </w:p>
    <w:p w14:paraId="34994DD4"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Μ</w:t>
      </w:r>
      <w:r>
        <w:rPr>
          <w:rFonts w:eastAsia="Times New Roman" w:cs="Times New Roman"/>
          <w:szCs w:val="24"/>
        </w:rPr>
        <w:t xml:space="preserve">ην ακούσετε μόνο την </w:t>
      </w:r>
      <w:r>
        <w:rPr>
          <w:rFonts w:eastAsia="Times New Roman" w:cs="Times New Roman"/>
          <w:szCs w:val="24"/>
        </w:rPr>
        <w:t>Α</w:t>
      </w:r>
      <w:r>
        <w:rPr>
          <w:rFonts w:eastAsia="Times New Roman" w:cs="Times New Roman"/>
          <w:szCs w:val="24"/>
        </w:rPr>
        <w:t xml:space="preserve">ντιπολίτευση, κύριε Υπουργέ. Έστειλε μια </w:t>
      </w:r>
      <w:r>
        <w:rPr>
          <w:rFonts w:eastAsia="Times New Roman" w:cs="Times New Roman"/>
          <w:szCs w:val="24"/>
        </w:rPr>
        <w:t xml:space="preserve">επιστολή προχθές η Ένωση Αστυνομικών Υπαλλήλων Χίου και λέει ξεκάθαρα ότι η κατάσταση έχει ξεφύγει από τον έλεγχο, ότι αυτό </w:t>
      </w:r>
      <w:r>
        <w:rPr>
          <w:rFonts w:eastAsia="Times New Roman" w:cs="Times New Roman"/>
          <w:szCs w:val="24"/>
        </w:rPr>
        <w:lastRenderedPageBreak/>
        <w:t xml:space="preserve">που συμβαίνει στο νησί τους ξεπερνά. </w:t>
      </w:r>
      <w:r>
        <w:rPr>
          <w:rFonts w:eastAsia="Times New Roman" w:cs="Times New Roman"/>
          <w:szCs w:val="24"/>
        </w:rPr>
        <w:t>Τ</w:t>
      </w:r>
      <w:r>
        <w:rPr>
          <w:rFonts w:eastAsia="Times New Roman" w:cs="Times New Roman"/>
          <w:szCs w:val="24"/>
        </w:rPr>
        <w:t>ι ζητάνε; Ενίσχυση σε προσωπικό και μέσα και να υπάρχει μια δομή φιλοξενίας</w:t>
      </w:r>
      <w:r>
        <w:rPr>
          <w:rFonts w:eastAsia="Times New Roman" w:cs="Times New Roman"/>
          <w:szCs w:val="24"/>
        </w:rPr>
        <w:t>,</w:t>
      </w:r>
      <w:r>
        <w:rPr>
          <w:rFonts w:eastAsia="Times New Roman" w:cs="Times New Roman"/>
          <w:szCs w:val="24"/>
        </w:rPr>
        <w:t xml:space="preserve"> που να πληροί σωσ</w:t>
      </w:r>
      <w:r>
        <w:rPr>
          <w:rFonts w:eastAsia="Times New Roman" w:cs="Times New Roman"/>
          <w:szCs w:val="24"/>
        </w:rPr>
        <w:t xml:space="preserve">τούς κανόνες ασφαλείας. Να μην είναι διάτρητη, όπως είναι σήμερα οι εγκαταστάσεις. Τα ίδια σας είχαν πει και πριν από λίγες εβδομάδες οι </w:t>
      </w:r>
      <w:r>
        <w:rPr>
          <w:rFonts w:eastAsia="Times New Roman" w:cs="Times New Roman"/>
          <w:szCs w:val="24"/>
        </w:rPr>
        <w:t>α</w:t>
      </w:r>
      <w:r>
        <w:rPr>
          <w:rFonts w:eastAsia="Times New Roman" w:cs="Times New Roman"/>
          <w:szCs w:val="24"/>
        </w:rPr>
        <w:t xml:space="preserve">ξιωματικοί, οι </w:t>
      </w:r>
      <w:r>
        <w:rPr>
          <w:rFonts w:eastAsia="Times New Roman" w:cs="Times New Roman"/>
          <w:szCs w:val="24"/>
        </w:rPr>
        <w:t>υ</w:t>
      </w:r>
      <w:r>
        <w:rPr>
          <w:rFonts w:eastAsia="Times New Roman" w:cs="Times New Roman"/>
          <w:szCs w:val="24"/>
        </w:rPr>
        <w:t>παξιωματικοί του Λιμενικού</w:t>
      </w:r>
      <w:r>
        <w:rPr>
          <w:rFonts w:eastAsia="Times New Roman" w:cs="Times New Roman"/>
          <w:szCs w:val="24"/>
        </w:rPr>
        <w:t>,</w:t>
      </w:r>
      <w:r>
        <w:rPr>
          <w:rFonts w:eastAsia="Times New Roman" w:cs="Times New Roman"/>
          <w:szCs w:val="24"/>
        </w:rPr>
        <w:t xml:space="preserve"> που δίνουν έναν τεράστιο αγώνα για να αντιμετωπίσουν την κρίση. Το ίδιο σα</w:t>
      </w:r>
      <w:r>
        <w:rPr>
          <w:rFonts w:eastAsia="Times New Roman" w:cs="Times New Roman"/>
          <w:szCs w:val="24"/>
        </w:rPr>
        <w:t>ς λένε και οι εργαζόμενοι στην Ελληνική και Ευρωπαϊκή Υπηρεσία Ασύλου</w:t>
      </w:r>
      <w:r>
        <w:rPr>
          <w:rFonts w:eastAsia="Times New Roman" w:cs="Times New Roman"/>
          <w:szCs w:val="24"/>
        </w:rPr>
        <w:t>,</w:t>
      </w:r>
      <w:r>
        <w:rPr>
          <w:rFonts w:eastAsia="Times New Roman" w:cs="Times New Roman"/>
          <w:szCs w:val="24"/>
        </w:rPr>
        <w:t xml:space="preserve"> που διαμαρτύρονται για τις συνθήκες εργασίας τους, για την ανυπαρξία προστασίας των ίδιων που κάνουν ένα δύσκολο έργο. Θα μου πείτε, βέβαια, κύριε Υπουργέ, ότι σας λείπει κόσμος. </w:t>
      </w:r>
    </w:p>
    <w:p w14:paraId="34994DD5"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Έλαβα</w:t>
      </w:r>
      <w:r>
        <w:rPr>
          <w:rFonts w:eastAsia="Times New Roman" w:cs="Times New Roman"/>
          <w:szCs w:val="24"/>
        </w:rPr>
        <w:t xml:space="preserve"> χθες μια προκήρυξη από το Υπουργείο Εσωτερικών και Διοικητικής Ανασυγκρότησης για μετατάξεις στην υπηρεσία. Ζητάτε συνολικά για την Κεντρική Υπηρεσία Ασύλου έναν υπάλληλο. </w:t>
      </w:r>
    </w:p>
    <w:p w14:paraId="34994DD6"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Το καταθέτω στα Πρακτικά.</w:t>
      </w:r>
    </w:p>
    <w:p w14:paraId="34994DD7"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ο Βουλευτής κ. Παναγιώτης </w:t>
      </w:r>
      <w:proofErr w:type="spellStart"/>
      <w:r>
        <w:rPr>
          <w:rFonts w:eastAsia="Times New Roman" w:cs="Times New Roman"/>
          <w:szCs w:val="24"/>
        </w:rPr>
        <w:t>Μηταράκης</w:t>
      </w:r>
      <w:proofErr w:type="spellEnd"/>
      <w:r>
        <w:rPr>
          <w:rFonts w:eastAsia="Times New Roman" w:cs="Times New Roman"/>
          <w:szCs w:val="24"/>
        </w:rPr>
        <w:t xml:space="preserve"> κα</w:t>
      </w:r>
      <w:r>
        <w:rPr>
          <w:rFonts w:eastAsia="Times New Roman" w:cs="Times New Roman"/>
          <w:szCs w:val="24"/>
        </w:rPr>
        <w:t>ταθέτει για τα Πρακτικά τα προαναφερθέντα έγραφα τα οποία βρίσκονται στο αρχείο του Τμήματος Γραμματείας της Διεύθυνσης Στενογραφίας και Πρακτικών της Βουλής.)</w:t>
      </w:r>
    </w:p>
    <w:p w14:paraId="34994DD8"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Αν σας λείπει ένας υπάλληλος, για να λύσετε τα προβλήματα ασύλου, να έρθω εγώ κύριε Υπουργέ. Να </w:t>
      </w:r>
      <w:r>
        <w:rPr>
          <w:rFonts w:eastAsia="Times New Roman" w:cs="Times New Roman"/>
          <w:szCs w:val="24"/>
        </w:rPr>
        <w:t xml:space="preserve">έρχομαι εγώ το πρωί να βοηθάω, αν ένας λείπει και λύνει το πρόβλημα! </w:t>
      </w:r>
    </w:p>
    <w:p w14:paraId="34994DD9"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Είπατε στην επίκαιρη ερώτηση που κάναμε προχθές</w:t>
      </w:r>
      <w:r>
        <w:rPr>
          <w:rFonts w:eastAsia="Times New Roman" w:cs="Times New Roman"/>
          <w:szCs w:val="24"/>
        </w:rPr>
        <w:t>,</w:t>
      </w:r>
      <w:r>
        <w:rPr>
          <w:rFonts w:eastAsia="Times New Roman" w:cs="Times New Roman"/>
          <w:szCs w:val="24"/>
        </w:rPr>
        <w:t xml:space="preserve"> ότι επί των ημερών μας υπήρχαν διακόσιοι υπάλληλοι στην Υπηρεσία Ασύλου επί Νέας Δημοκρατίας. Εσείς λέ</w:t>
      </w:r>
      <w:r>
        <w:rPr>
          <w:rFonts w:eastAsia="Times New Roman" w:cs="Times New Roman"/>
          <w:szCs w:val="24"/>
        </w:rPr>
        <w:t>τ</w:t>
      </w:r>
      <w:r>
        <w:rPr>
          <w:rFonts w:eastAsia="Times New Roman" w:cs="Times New Roman"/>
          <w:szCs w:val="24"/>
        </w:rPr>
        <w:t>ε</w:t>
      </w:r>
      <w:r>
        <w:rPr>
          <w:rFonts w:eastAsia="Times New Roman" w:cs="Times New Roman"/>
          <w:szCs w:val="24"/>
        </w:rPr>
        <w:t>,</w:t>
      </w:r>
      <w:r>
        <w:rPr>
          <w:rFonts w:eastAsia="Times New Roman" w:cs="Times New Roman"/>
          <w:szCs w:val="24"/>
        </w:rPr>
        <w:t xml:space="preserve"> μπράβο, </w:t>
      </w:r>
      <w:r>
        <w:rPr>
          <w:rFonts w:eastAsia="Times New Roman" w:cs="Times New Roman"/>
          <w:szCs w:val="24"/>
        </w:rPr>
        <w:t xml:space="preserve">ότι </w:t>
      </w:r>
      <w:r>
        <w:rPr>
          <w:rFonts w:eastAsia="Times New Roman" w:cs="Times New Roman"/>
          <w:szCs w:val="24"/>
        </w:rPr>
        <w:t xml:space="preserve">τους κάνατε τετρακόσιους ογδόντα. Ενώ </w:t>
      </w:r>
      <w:proofErr w:type="spellStart"/>
      <w:r>
        <w:rPr>
          <w:rFonts w:eastAsia="Times New Roman" w:cs="Times New Roman"/>
          <w:szCs w:val="24"/>
        </w:rPr>
        <w:t>εικοσιπλασιάστηκαν</w:t>
      </w:r>
      <w:proofErr w:type="spellEnd"/>
      <w:r>
        <w:rPr>
          <w:rFonts w:eastAsia="Times New Roman" w:cs="Times New Roman"/>
          <w:szCs w:val="24"/>
        </w:rPr>
        <w:t xml:space="preserve"> οι ροές, είστε περήφανος που διπλασιάσατε την Υπηρεσία Ασύλου και ζητάτε ένα άτομο </w:t>
      </w:r>
      <w:r>
        <w:rPr>
          <w:rFonts w:eastAsia="Times New Roman" w:cs="Times New Roman"/>
          <w:szCs w:val="24"/>
        </w:rPr>
        <w:t xml:space="preserve">για </w:t>
      </w:r>
      <w:r>
        <w:rPr>
          <w:rFonts w:eastAsia="Times New Roman" w:cs="Times New Roman"/>
          <w:szCs w:val="24"/>
        </w:rPr>
        <w:t>μετάταξη; Γι’ αυτό δεν προχωράει το άσυλο. Σας θυμίζω ότι σε αυτή την Αίθουσα μου δώσατε μια απάντηση στις 5 Αυγ</w:t>
      </w:r>
      <w:r>
        <w:rPr>
          <w:rFonts w:eastAsia="Times New Roman" w:cs="Times New Roman"/>
          <w:szCs w:val="24"/>
        </w:rPr>
        <w:t>ούστου και λέτε ότι σκοπεύουμε να μεταφέρουμε άμεσα, σε συνεργασία με τα συναρμόδια Υπουργεία</w:t>
      </w:r>
      <w:r>
        <w:rPr>
          <w:rFonts w:eastAsia="Times New Roman" w:cs="Times New Roman"/>
          <w:szCs w:val="24"/>
        </w:rPr>
        <w:t>,</w:t>
      </w:r>
      <w:r>
        <w:rPr>
          <w:rFonts w:eastAsia="Times New Roman" w:cs="Times New Roman"/>
          <w:szCs w:val="24"/>
        </w:rPr>
        <w:t xml:space="preserve"> το σύνολο του πληθυσμού που διαθέτει τρίπτυχο ασύλου, </w:t>
      </w:r>
      <w:r>
        <w:rPr>
          <w:rFonts w:eastAsia="Times New Roman" w:cs="Times New Roman"/>
          <w:szCs w:val="24"/>
        </w:rPr>
        <w:lastRenderedPageBreak/>
        <w:t xml:space="preserve">για να </w:t>
      </w:r>
      <w:proofErr w:type="spellStart"/>
      <w:r>
        <w:rPr>
          <w:rFonts w:eastAsia="Times New Roman" w:cs="Times New Roman"/>
          <w:szCs w:val="24"/>
        </w:rPr>
        <w:t>αποσυμφορηθούν</w:t>
      </w:r>
      <w:proofErr w:type="spellEnd"/>
      <w:r>
        <w:rPr>
          <w:rFonts w:eastAsia="Times New Roman" w:cs="Times New Roman"/>
          <w:szCs w:val="24"/>
        </w:rPr>
        <w:t xml:space="preserve"> τα νησιά. Πόσοι πήραν τρίπτυχο ασύλου από τις 5 Αυγούστου μέχρι σήμερα και πόσοι μετα</w:t>
      </w:r>
      <w:r>
        <w:rPr>
          <w:rFonts w:eastAsia="Times New Roman" w:cs="Times New Roman"/>
          <w:szCs w:val="24"/>
        </w:rPr>
        <w:t xml:space="preserve">φέρθηκαν με αυτή τη διαδικασία; Πέρασαν δύο μήνες από τότε. </w:t>
      </w:r>
    </w:p>
    <w:p w14:paraId="34994DDA"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Είναι ευθύνη σας, κύριε Υπουργέ. Είναι ελληνική ευθύνη να λειτουργήσει η Υπηρεσία Ασύλου. Αντιλαμβάνομαι και θα το πείτε ότι χρειαζόμαστε στήριξη και από την Ευρώπη. Φυσικά και χρειαζόμαστε. Αλλά</w:t>
      </w:r>
      <w:r>
        <w:rPr>
          <w:rFonts w:eastAsia="Times New Roman" w:cs="Times New Roman"/>
          <w:szCs w:val="24"/>
        </w:rPr>
        <w:t xml:space="preserve"> είναι η δικιά μας πατρίδα. Εμείς έχουμε την ευθύνη να βάλουμε τους δικούς μας ανθρώπους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διεθνούς νομοθεσίας</w:t>
      </w:r>
      <w:r>
        <w:rPr>
          <w:rFonts w:eastAsia="Times New Roman" w:cs="Times New Roman"/>
          <w:szCs w:val="24"/>
        </w:rPr>
        <w:t>,</w:t>
      </w:r>
      <w:r>
        <w:rPr>
          <w:rFonts w:eastAsia="Times New Roman" w:cs="Times New Roman"/>
          <w:szCs w:val="24"/>
        </w:rPr>
        <w:t xml:space="preserve"> να καλύψουν τις ανάγκες αυτής της πρωτόγνωρης κρίσης. </w:t>
      </w:r>
      <w:r>
        <w:rPr>
          <w:rFonts w:eastAsia="Times New Roman" w:cs="Times New Roman"/>
          <w:szCs w:val="24"/>
        </w:rPr>
        <w:t>Α</w:t>
      </w:r>
      <w:r>
        <w:rPr>
          <w:rFonts w:eastAsia="Times New Roman" w:cs="Times New Roman"/>
          <w:szCs w:val="24"/>
        </w:rPr>
        <w:t>ν χρειάζεστε περισσότερο κόσμο, ζητήστε περισσότερο κόσμο. Τώρα που είναι α</w:t>
      </w:r>
      <w:r>
        <w:rPr>
          <w:rFonts w:eastAsia="Times New Roman" w:cs="Times New Roman"/>
          <w:szCs w:val="24"/>
        </w:rPr>
        <w:t xml:space="preserve">κόμα λίγο ήρεμα τα πράγματα. Γιατί δεν ξέρουμε τι θα γίνει. </w:t>
      </w:r>
    </w:p>
    <w:p w14:paraId="34994DDB"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Οφείλω, κυρία Πρόεδρε</w:t>
      </w:r>
      <w:r>
        <w:rPr>
          <w:rFonts w:eastAsia="Times New Roman" w:cs="Times New Roman"/>
          <w:szCs w:val="24"/>
        </w:rPr>
        <w:t>,</w:t>
      </w:r>
      <w:r>
        <w:rPr>
          <w:rFonts w:eastAsia="Times New Roman" w:cs="Times New Roman"/>
          <w:szCs w:val="24"/>
        </w:rPr>
        <w:t xml:space="preserve"> και μια απάντηση χθες στην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xml:space="preserve">, η οποία με τίμησε με το «Χαίρε, Νότη </w:t>
      </w:r>
      <w:proofErr w:type="spellStart"/>
      <w:r>
        <w:rPr>
          <w:rFonts w:eastAsia="Times New Roman" w:cs="Times New Roman"/>
          <w:szCs w:val="24"/>
        </w:rPr>
        <w:t>Μηταράκη</w:t>
      </w:r>
      <w:proofErr w:type="spellEnd"/>
      <w:r>
        <w:rPr>
          <w:rFonts w:eastAsia="Times New Roman" w:cs="Times New Roman"/>
          <w:szCs w:val="24"/>
        </w:rPr>
        <w:t>», ως πρωτοσέλιδο.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να την ευχαριστήσω</w:t>
      </w:r>
      <w:r>
        <w:rPr>
          <w:rFonts w:eastAsia="Times New Roman" w:cs="Times New Roman"/>
          <w:szCs w:val="24"/>
        </w:rPr>
        <w:t>,</w:t>
      </w:r>
      <w:r>
        <w:rPr>
          <w:rFonts w:eastAsia="Times New Roman" w:cs="Times New Roman"/>
          <w:szCs w:val="24"/>
        </w:rPr>
        <w:t xml:space="preserve"> γιατί προσθέτει δημοσιότητα στις ειρηνικές</w:t>
      </w:r>
      <w:r>
        <w:rPr>
          <w:rFonts w:eastAsia="Times New Roman" w:cs="Times New Roman"/>
          <w:szCs w:val="24"/>
        </w:rPr>
        <w:t xml:space="preserve"> κινητοποιήσεις των Χιωτών. Δεν ήταν ανώνυμη η διαμαρτυρία, όπως λανθασμένα είπε η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ωστά η ΝΟΔΕ Χίου της Νέας Δημοκρατίας ζήτησε να μπουν τα ονόματα. Να θυμίσω, όμως, </w:t>
      </w:r>
      <w:proofErr w:type="spellStart"/>
      <w:r>
        <w:rPr>
          <w:rFonts w:eastAsia="Times New Roman" w:cs="Times New Roman"/>
          <w:szCs w:val="24"/>
        </w:rPr>
        <w:t>ειρήσθω</w:t>
      </w:r>
      <w:proofErr w:type="spellEnd"/>
      <w:r>
        <w:rPr>
          <w:rFonts w:eastAsia="Times New Roman" w:cs="Times New Roman"/>
          <w:szCs w:val="24"/>
        </w:rPr>
        <w:t xml:space="preserve"> </w:t>
      </w:r>
      <w:r>
        <w:rPr>
          <w:rFonts w:eastAsia="Times New Roman" w:cs="Times New Roman"/>
          <w:szCs w:val="24"/>
        </w:rPr>
        <w:lastRenderedPageBreak/>
        <w:t xml:space="preserve">εν </w:t>
      </w:r>
      <w:proofErr w:type="spellStart"/>
      <w:r>
        <w:rPr>
          <w:rFonts w:eastAsia="Times New Roman" w:cs="Times New Roman"/>
          <w:szCs w:val="24"/>
        </w:rPr>
        <w:t>παρόδω</w:t>
      </w:r>
      <w:proofErr w:type="spellEnd"/>
      <w:r>
        <w:rPr>
          <w:rFonts w:eastAsia="Times New Roman" w:cs="Times New Roman"/>
          <w:szCs w:val="24"/>
        </w:rPr>
        <w:t xml:space="preserve"> ότι ανώνυμος παραμένει ο βασικός μέτοχος της </w:t>
      </w:r>
      <w:r>
        <w:rPr>
          <w:rFonts w:eastAsia="Times New Roman" w:cs="Times New Roman"/>
          <w:szCs w:val="24"/>
        </w:rPr>
        <w:t>«</w:t>
      </w:r>
      <w:r>
        <w:rPr>
          <w:rFonts w:eastAsia="Times New Roman" w:cs="Times New Roman"/>
          <w:szCs w:val="24"/>
        </w:rPr>
        <w:t>ΑΥΓΗΣ</w:t>
      </w:r>
      <w:r>
        <w:rPr>
          <w:rFonts w:eastAsia="Times New Roman" w:cs="Times New Roman"/>
          <w:szCs w:val="24"/>
        </w:rPr>
        <w:t>»</w:t>
      </w:r>
      <w:r>
        <w:rPr>
          <w:rFonts w:eastAsia="Times New Roman" w:cs="Times New Roman"/>
          <w:szCs w:val="24"/>
        </w:rPr>
        <w:t xml:space="preserve"> που έγραψε</w:t>
      </w:r>
      <w:r>
        <w:rPr>
          <w:rFonts w:eastAsia="Times New Roman" w:cs="Times New Roman"/>
          <w:szCs w:val="24"/>
        </w:rPr>
        <w:t xml:space="preserve"> χθες αυτό το άρθρο και επίσης δεν είναι σωστό στη δημοκρατία, κυρίες και κύριοι συνάδελφοι, να </w:t>
      </w:r>
      <w:proofErr w:type="spellStart"/>
      <w:r>
        <w:rPr>
          <w:rFonts w:eastAsia="Times New Roman" w:cs="Times New Roman"/>
          <w:szCs w:val="24"/>
        </w:rPr>
        <w:t>στοχοποιείτε</w:t>
      </w:r>
      <w:proofErr w:type="spellEnd"/>
      <w:r>
        <w:rPr>
          <w:rFonts w:eastAsia="Times New Roman" w:cs="Times New Roman"/>
          <w:szCs w:val="24"/>
        </w:rPr>
        <w:t xml:space="preserve"> πρόσωπα με ταμπέλες, όταν αυτοί δεν συμφωνούν με τη δική σας πολιτική. </w:t>
      </w:r>
    </w:p>
    <w:p w14:paraId="34994DDC"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κυρίες και κύριοι συνάδελφοι. </w:t>
      </w:r>
    </w:p>
    <w:p w14:paraId="34994DDD" w14:textId="77777777" w:rsidR="00227385" w:rsidRDefault="00971D3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 πτέρυ</w:t>
      </w:r>
      <w:r>
        <w:rPr>
          <w:rFonts w:eastAsia="Times New Roman" w:cs="Times New Roman"/>
          <w:szCs w:val="24"/>
        </w:rPr>
        <w:t>γα της Νέας Δημοκρατίας)</w:t>
      </w:r>
    </w:p>
    <w:p w14:paraId="34994DDE"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τον κ. </w:t>
      </w:r>
      <w:proofErr w:type="spellStart"/>
      <w:r>
        <w:rPr>
          <w:rFonts w:eastAsia="Times New Roman" w:cs="Times New Roman"/>
          <w:szCs w:val="24"/>
        </w:rPr>
        <w:t>Μηταράκη</w:t>
      </w:r>
      <w:proofErr w:type="spellEnd"/>
      <w:r>
        <w:rPr>
          <w:rFonts w:eastAsia="Times New Roman" w:cs="Times New Roman"/>
          <w:szCs w:val="24"/>
        </w:rPr>
        <w:t xml:space="preserve"> και για τον χρόνο.</w:t>
      </w:r>
    </w:p>
    <w:p w14:paraId="34994DDF"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Αθανασίου, Βουλευτής Λέσβου.</w:t>
      </w:r>
    </w:p>
    <w:p w14:paraId="34994DE0"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Κύριε Αθανασίου, θα κάνετε χρήση δευτερολογίας;</w:t>
      </w:r>
    </w:p>
    <w:p w14:paraId="34994DE1"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Μίλησε ο προηγούμενος</w:t>
      </w:r>
      <w:r>
        <w:rPr>
          <w:rFonts w:eastAsia="Times New Roman" w:cs="Times New Roman"/>
          <w:szCs w:val="24"/>
        </w:rPr>
        <w:t xml:space="preserve"> συνάδελφος δέκα λεπτά.</w:t>
      </w:r>
    </w:p>
    <w:p w14:paraId="34994DE2"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Μίλησε οχτώ λεπτά. Τώρα είναι δέκα. Εσείς έχετε τρία λεπτά. Πέσατε στον μειωμένο χρόνο.</w:t>
      </w:r>
    </w:p>
    <w:p w14:paraId="34994DE3"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lastRenderedPageBreak/>
        <w:t>ΧΑΡΑΛΑΜΠΟΣ ΑΘΑΝΑΣΙΟΥ:</w:t>
      </w:r>
      <w:r>
        <w:rPr>
          <w:rFonts w:eastAsia="Times New Roman" w:cs="Times New Roman"/>
          <w:szCs w:val="24"/>
        </w:rPr>
        <w:t xml:space="preserve"> Κυρία Πρόεδρε, πάντοτε χαίρομαι όταν προεδρεύετε είτε στην Ολομέλεια είτε στην</w:t>
      </w:r>
      <w:r>
        <w:rPr>
          <w:rFonts w:eastAsia="Times New Roman" w:cs="Times New Roman"/>
          <w:szCs w:val="24"/>
        </w:rPr>
        <w:t xml:space="preserve"> Επιτροπή Θεσμών και Διαφάνειας, αλλά παρ’ όλο που έχουμε μια καλή σχέση, απορώ γιατί συνέχεια απευθύνεστε σε μένα για τον χρόνο και γίνεται αυτό συνέχεια και στην Επιτροπή Θεσμών.</w:t>
      </w:r>
    </w:p>
    <w:p w14:paraId="34994DE4"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μεταναστευτικό ζήτημα αποτελεί ένα μείζον </w:t>
      </w:r>
      <w:r>
        <w:rPr>
          <w:rFonts w:eastAsia="Times New Roman" w:cs="Times New Roman"/>
          <w:szCs w:val="24"/>
        </w:rPr>
        <w:t>εθνικό και κοινωνικό πρόβλημα, το οποίο η χώρα μας έπρεπε να είχε αντιμετωπίσει από τις αρχές του 2015.</w:t>
      </w:r>
    </w:p>
    <w:p w14:paraId="34994DE5"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Σήμερα η κατάσταση τείνει να λάβει διαστάσεις τεραστίων κοινωνικών εντάσεων. Ήδη άξια οι συνάδελφοί μου τοποθετήθηκαν επί της αρχής της επίκαιρης ερώτησ</w:t>
      </w:r>
      <w:r>
        <w:rPr>
          <w:rFonts w:eastAsia="Times New Roman" w:cs="Times New Roman"/>
          <w:szCs w:val="24"/>
        </w:rPr>
        <w:t>ης. Εγώ θα προσπαθήσω να εκφράσω την αγωνία των κατοίκων των νησιών μας και, ειδικότερα, της Λέσβου, από την οποία και κατάγομαι.</w:t>
      </w:r>
    </w:p>
    <w:p w14:paraId="34994DE6"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Θα παραθέσω συγκεκριμένα στοιχεία, θα θέσω συγκεκριμένα ερωτήματα για τα νησιά μας και αναρωτιέμαι</w:t>
      </w:r>
      <w:r>
        <w:rPr>
          <w:rFonts w:eastAsia="Times New Roman" w:cs="Times New Roman"/>
          <w:szCs w:val="24"/>
        </w:rPr>
        <w:t>,</w:t>
      </w:r>
      <w:r>
        <w:rPr>
          <w:rFonts w:eastAsia="Times New Roman" w:cs="Times New Roman"/>
          <w:szCs w:val="24"/>
        </w:rPr>
        <w:t xml:space="preserve"> όχι για το αν θα λάβω κάπο</w:t>
      </w:r>
      <w:r>
        <w:rPr>
          <w:rFonts w:eastAsia="Times New Roman" w:cs="Times New Roman"/>
          <w:szCs w:val="24"/>
        </w:rPr>
        <w:t xml:space="preserve">ια απάντηση -γιατί στις απαντήσεις είστε πάντα προετοιμασμένοι- </w:t>
      </w:r>
      <w:r>
        <w:rPr>
          <w:rFonts w:eastAsia="Times New Roman" w:cs="Times New Roman"/>
          <w:szCs w:val="24"/>
        </w:rPr>
        <w:lastRenderedPageBreak/>
        <w:t>αλλά αν αυτά τα οποία θα μας απαντήσετε, είναι άμεσα υλοποιήσιμα, αν θα βοηθήσουν τις τοπικές κοινωνίες και αν θα αποτελέσουν ένα πρώτο βήμα αντιμετώπισης των ροών αυτών, που κατακλύζουν τη χώ</w:t>
      </w:r>
      <w:r>
        <w:rPr>
          <w:rFonts w:eastAsia="Times New Roman" w:cs="Times New Roman"/>
          <w:szCs w:val="24"/>
        </w:rPr>
        <w:t>ρα μας και ειδικότερα τα νησιά του βορείου Αιγαίου.</w:t>
      </w:r>
    </w:p>
    <w:p w14:paraId="34994DE7"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Κύριοι Υπουργοί, τα τελευταία δύο χρόνια οι πολίτες της Λέσβου έχουν βοηθήσει περίπου τετρακόσιους χιλιάδες εν δυνάμει πρόσφυγες και οικονομικούς μετανάστες. Αυτή</w:t>
      </w:r>
      <w:r>
        <w:rPr>
          <w:rFonts w:eastAsia="Times New Roman" w:cs="Times New Roman"/>
          <w:szCs w:val="24"/>
        </w:rPr>
        <w:t xml:space="preserve"> τη στιγμή γνωρίζετε ακριβώς πόσοι μετανάστες και πρόσφυγες ζουν στη Λέσβο; Θα μου πείτε πως στις δύο δομές –σε Μόρια και Καρά Τεπέ – είναι καταγεγραμμένοι αυτή την εβδομάδα περίπου -σήμερα το πρωί- πέντε χιλιάδες εννιακόσιοι ογδόντα πέντε. Ναι αλλά πόσοι </w:t>
      </w:r>
      <w:r>
        <w:rPr>
          <w:rFonts w:eastAsia="Times New Roman" w:cs="Times New Roman"/>
          <w:szCs w:val="24"/>
        </w:rPr>
        <w:t>ακόμη άλλοι ζουν σε σπίτια, σε ξενοδοχεία, σε διαμερίσματα; Υπάρχει ολοκληρωμένη καταγραφή; Ποιος είναι ο συνολικός αριθμός;</w:t>
      </w:r>
    </w:p>
    <w:p w14:paraId="34994DE8"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Μας λέτε έπειτα ότι ο αριθμός των μεταναστών και των προσφύγων στη χώρα μας είναι περίπου εξήντα χιλιάδες. Ας υποθέσουμε ότι τα στοιχεία είναι ακριβή και ότι ο αριθμός των μεταναστών και των </w:t>
      </w:r>
      <w:r>
        <w:rPr>
          <w:rFonts w:eastAsia="Times New Roman" w:cs="Times New Roman"/>
          <w:szCs w:val="24"/>
        </w:rPr>
        <w:lastRenderedPageBreak/>
        <w:t>προσφύγων στο νησί είναι πράγματι γύρω στις έξι χιλιάδες. Μπορείτ</w:t>
      </w:r>
      <w:r>
        <w:rPr>
          <w:rFonts w:eastAsia="Times New Roman" w:cs="Times New Roman"/>
          <w:szCs w:val="24"/>
        </w:rPr>
        <w:t xml:space="preserve">ε να μας εξηγήστε με ποια συλλογιστική παραμένει περίπου το </w:t>
      </w:r>
      <w:r>
        <w:rPr>
          <w:rFonts w:eastAsia="Times New Roman" w:cs="Times New Roman"/>
          <w:szCs w:val="24"/>
        </w:rPr>
        <w:t xml:space="preserve">1/10 </w:t>
      </w:r>
      <w:r>
        <w:rPr>
          <w:rFonts w:eastAsia="Times New Roman" w:cs="Times New Roman"/>
          <w:szCs w:val="24"/>
        </w:rPr>
        <w:t>των προσφύγων και των μεταναστών στη Λέσβο και μάλιστα σε άθλιες συνθήκες ιδίως στη Μόρια.</w:t>
      </w:r>
    </w:p>
    <w:p w14:paraId="34994DE9"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Η Λέσβος έχει πληθυσμό ογδόντα πέντε χιλιάδες κατοίκους περίπου. Αντιστοιχεί, δηλαδή, ένας πρόσφυγας</w:t>
      </w:r>
      <w:r>
        <w:rPr>
          <w:rFonts w:eastAsia="Times New Roman" w:cs="Times New Roman"/>
          <w:szCs w:val="24"/>
        </w:rPr>
        <w:t xml:space="preserve"> ή μετανάστης σε δεκατρείς με δεκατέσσερις κατοίκους. Υπάρχει πουθενά αλλού στη χώρα τέτοια αναλογία; Δεν είναι δυσβάσταχτο αυτό το βάρος, το οποίο έχετε εναποθέσει στο νησί μας; Συναισθάνεστε τι συνέπειες έχει η διαιώνιση αυτής της κατάστασης για την τοπι</w:t>
      </w:r>
      <w:r>
        <w:rPr>
          <w:rFonts w:eastAsia="Times New Roman" w:cs="Times New Roman"/>
          <w:szCs w:val="24"/>
        </w:rPr>
        <w:t>κή κοινωνία;</w:t>
      </w:r>
    </w:p>
    <w:p w14:paraId="34994DEA"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Θα μου απαντήσετε ότι έχετε συγκεκριμένο πρόγραμμα για μεταφορά κάποιων απ’ αυτούς τους ανθρώπους άμεσα σε άλλη περιοχή της χώρας ή ότι τελικά θα φτιάξετε και άλλους χώρους φιλοξενίας στα νησιά</w:t>
      </w:r>
      <w:r>
        <w:rPr>
          <w:rFonts w:eastAsia="Times New Roman" w:cs="Times New Roman"/>
          <w:szCs w:val="24"/>
        </w:rPr>
        <w:t>,</w:t>
      </w:r>
      <w:r>
        <w:rPr>
          <w:rFonts w:eastAsia="Times New Roman" w:cs="Times New Roman"/>
          <w:szCs w:val="24"/>
        </w:rPr>
        <w:t xml:space="preserve"> για να </w:t>
      </w:r>
      <w:proofErr w:type="spellStart"/>
      <w:r>
        <w:rPr>
          <w:rFonts w:eastAsia="Times New Roman" w:cs="Times New Roman"/>
          <w:szCs w:val="24"/>
        </w:rPr>
        <w:t>αποσυμφορήσετε</w:t>
      </w:r>
      <w:proofErr w:type="spellEnd"/>
      <w:r>
        <w:rPr>
          <w:rFonts w:eastAsia="Times New Roman" w:cs="Times New Roman"/>
          <w:szCs w:val="24"/>
        </w:rPr>
        <w:t xml:space="preserve"> τους ήδη υφιστάμενους χώρο</w:t>
      </w:r>
      <w:r>
        <w:rPr>
          <w:rFonts w:eastAsia="Times New Roman" w:cs="Times New Roman"/>
          <w:szCs w:val="24"/>
        </w:rPr>
        <w:t xml:space="preserve">υς. Πραγματικά έχετε αποφασίσει τελικά τι θα κάνετε; Θα κάνετε αυτά που λέει ο κ. </w:t>
      </w:r>
      <w:proofErr w:type="spellStart"/>
      <w:r>
        <w:rPr>
          <w:rFonts w:eastAsia="Times New Roman" w:cs="Times New Roman"/>
          <w:szCs w:val="24"/>
        </w:rPr>
        <w:t>Μουζάλας</w:t>
      </w:r>
      <w:proofErr w:type="spellEnd"/>
      <w:r>
        <w:rPr>
          <w:rFonts w:eastAsia="Times New Roman" w:cs="Times New Roman"/>
          <w:szCs w:val="24"/>
        </w:rPr>
        <w:t xml:space="preserve"> ή αυτά τα εκ διαμέτρου αντίθετα που λέει ο κ. </w:t>
      </w:r>
      <w:proofErr w:type="spellStart"/>
      <w:r>
        <w:rPr>
          <w:rFonts w:eastAsia="Times New Roman" w:cs="Times New Roman"/>
          <w:szCs w:val="24"/>
        </w:rPr>
        <w:lastRenderedPageBreak/>
        <w:t>Ξυδάκης</w:t>
      </w:r>
      <w:proofErr w:type="spellEnd"/>
      <w:r>
        <w:rPr>
          <w:rFonts w:eastAsia="Times New Roman" w:cs="Times New Roman"/>
          <w:szCs w:val="24"/>
        </w:rPr>
        <w:t xml:space="preserve"> ή απλά τίποτα, επί της ουσίας, όπως άλλωστε κάνετε κατά την προσφιλή σας τακτική τα δύο τελευταία χρόνια, που έ</w:t>
      </w:r>
      <w:r>
        <w:rPr>
          <w:rFonts w:eastAsia="Times New Roman" w:cs="Times New Roman"/>
          <w:szCs w:val="24"/>
        </w:rPr>
        <w:t>χετε την ευθύνη της διακυβέρνησης της χώρας;</w:t>
      </w:r>
    </w:p>
    <w:p w14:paraId="34994DEB"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Είμαι πεπεισμένος ότι θα αναλωθείτε σε έωλες απαντήσεις, οι οποίες απλά θα επιβεβαιώνουν το πόσο τέλεια και εκπληκτικά οι πολιτικές σας έχουν αντιμετωπίσει το ζήτημα. Ρωτήστε, όπως, και τους κατοίκους του νησιών</w:t>
      </w:r>
      <w:r>
        <w:rPr>
          <w:rFonts w:eastAsia="Times New Roman" w:cs="Times New Roman"/>
          <w:szCs w:val="24"/>
        </w:rPr>
        <w:t xml:space="preserve"> μας, που έχουν ξεπεράσει τα ανθρώπινα όριά τους.</w:t>
      </w:r>
    </w:p>
    <w:p w14:paraId="34994DEC"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Τελικά η Κυβέρνηση ποιους εκπροσωπεί; </w:t>
      </w:r>
      <w:r>
        <w:rPr>
          <w:rFonts w:eastAsia="Times New Roman" w:cs="Times New Roman"/>
          <w:szCs w:val="24"/>
        </w:rPr>
        <w:t>Ε</w:t>
      </w:r>
      <w:r>
        <w:rPr>
          <w:rFonts w:eastAsia="Times New Roman" w:cs="Times New Roman"/>
          <w:szCs w:val="24"/>
        </w:rPr>
        <w:t>ντέλει</w:t>
      </w:r>
      <w:r>
        <w:rPr>
          <w:rFonts w:eastAsia="Times New Roman" w:cs="Times New Roman"/>
          <w:szCs w:val="24"/>
        </w:rPr>
        <w:t>-</w:t>
      </w:r>
      <w:r>
        <w:rPr>
          <w:rFonts w:eastAsia="Times New Roman" w:cs="Times New Roman"/>
          <w:szCs w:val="24"/>
        </w:rPr>
        <w:t xml:space="preserve"> αν επιθυμεί να αφήσει τα σύνορα ανοιχτά, αν θεωρεί τους πάντες ως εν δυνάμει πρόσφυγες –έχουμε εδώ μπερδέψει και το θέμα πώς αποκτά κανείς την ιδιότητα του πρό</w:t>
      </w:r>
      <w:r>
        <w:rPr>
          <w:rFonts w:eastAsia="Times New Roman" w:cs="Times New Roman"/>
          <w:szCs w:val="24"/>
        </w:rPr>
        <w:t xml:space="preserve">σφυγα, αλλά τα έχω πει άλλη φορά αυτά- εάν δεν την ενδιαφέρουν το πού θα πάνε όσοι έρχονται, ποιες απόψεις έχει εκφράσει η Κυβέρνηση; Αυτές τις απόψεις τις ενστερνίζεστε; Δεν αναφέρομαι στον κ. </w:t>
      </w:r>
      <w:proofErr w:type="spellStart"/>
      <w:r>
        <w:rPr>
          <w:rFonts w:eastAsia="Times New Roman" w:cs="Times New Roman"/>
          <w:szCs w:val="24"/>
        </w:rPr>
        <w:t>Μουζάλα</w:t>
      </w:r>
      <w:proofErr w:type="spellEnd"/>
      <w:r>
        <w:rPr>
          <w:rFonts w:eastAsia="Times New Roman" w:cs="Times New Roman"/>
          <w:szCs w:val="24"/>
        </w:rPr>
        <w:t xml:space="preserve"> ειδικά, αλλά γενικά στην τοποθέτηση της Κυβέρνησης.</w:t>
      </w:r>
    </w:p>
    <w:p w14:paraId="34994DED"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Γί</w:t>
      </w:r>
      <w:r>
        <w:rPr>
          <w:rFonts w:eastAsia="Times New Roman" w:cs="Times New Roman"/>
          <w:szCs w:val="24"/>
        </w:rPr>
        <w:t xml:space="preserve">νομαι σαφής. Γνωρίζετε ότι οι τουριστικές αφίξεις στη Λέσβο φέτος μειώθηκαν κατά 70%; ότι η οικονομία του νησιού έχει καταστραφεί, ότι καταργήσατε κάθε έννοια </w:t>
      </w:r>
      <w:proofErr w:type="spellStart"/>
      <w:r>
        <w:rPr>
          <w:rFonts w:eastAsia="Times New Roman" w:cs="Times New Roman"/>
          <w:szCs w:val="24"/>
        </w:rPr>
        <w:t>νησιωτικότητας</w:t>
      </w:r>
      <w:proofErr w:type="spellEnd"/>
      <w:r>
        <w:rPr>
          <w:rFonts w:eastAsia="Times New Roman" w:cs="Times New Roman"/>
          <w:szCs w:val="24"/>
        </w:rPr>
        <w:t>; Το ενθυμείστε ή απλά σφυρίζετε αδιάφορα, διότι δεν σας απασχολεί το τι γίνεται στ</w:t>
      </w:r>
      <w:r>
        <w:rPr>
          <w:rFonts w:eastAsia="Times New Roman" w:cs="Times New Roman"/>
          <w:szCs w:val="24"/>
        </w:rPr>
        <w:t>α νησιά μας;</w:t>
      </w:r>
    </w:p>
    <w:p w14:paraId="34994DEE" w14:textId="77777777" w:rsidR="00227385" w:rsidRDefault="00971D3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Όλα αυτά αποκλείεται να μην τα γνωρίζετε. Τα γνωρίζετε και μάλιστα πολύ καλά, καθώς και όλοι οι Βουλευτές σας που προέρχονται από αυτές τις περιοχές έχουν γνώση και πρέπει να σας ενημερώνουν, αλλά, αντί να παίρνουν πρωτοβουλίες για την εξομάλυ</w:t>
      </w:r>
      <w:r>
        <w:rPr>
          <w:rFonts w:eastAsia="Times New Roman" w:cs="Times New Roman"/>
          <w:szCs w:val="24"/>
        </w:rPr>
        <w:t xml:space="preserve">νση της κατάστασης, προσπαθούν απλά να λασπολογούν και να εκφέρουν θέσεις οι οποίες οδηγούν σε διχασμό την κοινωνία. Χαρακτηρίζουν ακροδεξιούς και </w:t>
      </w:r>
      <w:proofErr w:type="spellStart"/>
      <w:r>
        <w:rPr>
          <w:rFonts w:eastAsia="Times New Roman" w:cs="Times New Roman"/>
          <w:szCs w:val="24"/>
        </w:rPr>
        <w:t>ξενοφοβικούς</w:t>
      </w:r>
      <w:proofErr w:type="spellEnd"/>
      <w:r>
        <w:rPr>
          <w:rFonts w:eastAsia="Times New Roman" w:cs="Times New Roman"/>
          <w:szCs w:val="24"/>
        </w:rPr>
        <w:t xml:space="preserve"> –σας αναφέρω συγκεκριμένα στοιχεία, κύριε συνάδελφε- απλούς πολίτες που διαμαρτύρονται ειρηνικά </w:t>
      </w:r>
      <w:r>
        <w:rPr>
          <w:rFonts w:eastAsia="Times New Roman" w:cs="Times New Roman"/>
          <w:szCs w:val="24"/>
        </w:rPr>
        <w:t xml:space="preserve">και χωρίς βία, ανθρώπους που η καθημερινότητά τους άλλαξε ραγδαία, που φοβούνται από τα καθημερινά επεισόδια, που η ζωή τους καταστράφηκε από την καθίζηση της οικονομίας. </w:t>
      </w:r>
    </w:p>
    <w:p w14:paraId="34994DEF" w14:textId="77777777" w:rsidR="00227385" w:rsidRDefault="00971D3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Ήδη είχαμε τον τελευταίο καιρό μεγάλες επιθέσεις για τις κινητοποιήσεις που έγιναν σ</w:t>
      </w:r>
      <w:r>
        <w:rPr>
          <w:rFonts w:eastAsia="Times New Roman" w:cs="Times New Roman"/>
          <w:szCs w:val="24"/>
        </w:rPr>
        <w:t xml:space="preserve">τη Λέσβο. Αναγκάστηκα να βγάλω μερικά δελτία Τύπου. Πρέπει να τα καταθέσω για να λάβετε γνώση εν όψει αυτών που θα πω. </w:t>
      </w:r>
    </w:p>
    <w:p w14:paraId="34994DF0" w14:textId="77777777" w:rsidR="00227385" w:rsidRDefault="00971D3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Δελτίο Τύπου στις 16 Σεπτεμβρίου 2016: Και θα ήθελα να δείτε, κύριοι συνάδελφοι, αν υπάρχει κάτι το ακροδεξιό εδώ μέσα, ή ταύτιση με ρατ</w:t>
      </w:r>
      <w:r>
        <w:rPr>
          <w:rFonts w:eastAsia="Times New Roman" w:cs="Times New Roman"/>
          <w:szCs w:val="24"/>
        </w:rPr>
        <w:t xml:space="preserve">σιστικές αντιλήψεις. Επίσης, υπάρχουν </w:t>
      </w:r>
      <w:r>
        <w:rPr>
          <w:rFonts w:eastAsia="Times New Roman" w:cs="Times New Roman"/>
          <w:szCs w:val="24"/>
        </w:rPr>
        <w:t xml:space="preserve">δελτία </w:t>
      </w:r>
      <w:r>
        <w:rPr>
          <w:rFonts w:eastAsia="Times New Roman" w:cs="Times New Roman"/>
          <w:szCs w:val="24"/>
        </w:rPr>
        <w:t xml:space="preserve">Τύπου στις 19 Σεπτεμβρίου και στις 20 Σεπτεμβρίου 2016. </w:t>
      </w:r>
    </w:p>
    <w:p w14:paraId="34994DF1" w14:textId="77777777" w:rsidR="00227385" w:rsidRDefault="00971D3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Ποια ήταν η αντιμετώπιση που είχαμε από τα κυβερνητικά στελέχη; Λυπάμαι που θα το πω, αλλά </w:t>
      </w:r>
      <w:proofErr w:type="spellStart"/>
      <w:r>
        <w:rPr>
          <w:rFonts w:eastAsia="Times New Roman" w:cs="Times New Roman"/>
          <w:szCs w:val="24"/>
        </w:rPr>
        <w:t>όλως</w:t>
      </w:r>
      <w:proofErr w:type="spellEnd"/>
      <w:r>
        <w:rPr>
          <w:rFonts w:eastAsia="Times New Roman" w:cs="Times New Roman"/>
          <w:szCs w:val="24"/>
        </w:rPr>
        <w:t xml:space="preserve"> ανακριβώς και παραπλανητικά ο αγαπητός συνάδελφός μου από </w:t>
      </w:r>
      <w:r>
        <w:rPr>
          <w:rFonts w:eastAsia="Times New Roman" w:cs="Times New Roman"/>
          <w:szCs w:val="24"/>
        </w:rPr>
        <w:t>τη Μυτιλήνη του ΣΥΡΙΖΑ είπε ότι εγώ έκανα δώρο τη Λέσβο και τους κατοίκους στη Χρυσή Αυγή σε εκπομπή «Σ</w:t>
      </w:r>
      <w:r>
        <w:rPr>
          <w:rFonts w:eastAsia="Times New Roman" w:cs="Times New Roman"/>
          <w:szCs w:val="24"/>
        </w:rPr>
        <w:t>ΤΟ</w:t>
      </w:r>
      <w:r>
        <w:rPr>
          <w:rFonts w:eastAsia="Times New Roman" w:cs="Times New Roman"/>
          <w:szCs w:val="24"/>
        </w:rPr>
        <w:t xml:space="preserve"> Κ</w:t>
      </w:r>
      <w:r>
        <w:rPr>
          <w:rFonts w:eastAsia="Times New Roman" w:cs="Times New Roman"/>
          <w:szCs w:val="24"/>
        </w:rPr>
        <w:t>ΟΚΚΙΝΟ</w:t>
      </w:r>
      <w:r>
        <w:rPr>
          <w:rFonts w:eastAsia="Times New Roman" w:cs="Times New Roman"/>
          <w:szCs w:val="24"/>
        </w:rPr>
        <w:t>». Μάλιστα, προχώρησε ακόμα περισσότερο και ανέφερε ότι εγώ είπα ότι έτσι «</w:t>
      </w:r>
      <w:proofErr w:type="spellStart"/>
      <w:r>
        <w:rPr>
          <w:rFonts w:eastAsia="Times New Roman" w:cs="Times New Roman"/>
          <w:szCs w:val="24"/>
        </w:rPr>
        <w:t>μουσουλμανοποιούμε</w:t>
      </w:r>
      <w:proofErr w:type="spellEnd"/>
      <w:r>
        <w:rPr>
          <w:rFonts w:eastAsia="Times New Roman" w:cs="Times New Roman"/>
          <w:szCs w:val="24"/>
        </w:rPr>
        <w:t>» το νησί. Είπε ακόμα: «Έτσι, με αυτές τις τοποθετ</w:t>
      </w:r>
      <w:r>
        <w:rPr>
          <w:rFonts w:eastAsia="Times New Roman" w:cs="Times New Roman"/>
          <w:szCs w:val="24"/>
        </w:rPr>
        <w:t xml:space="preserve">ήσεις ο κ. Αθανασίου δίνει δώρο τους κατοίκους στη Χρυσή Αυγή». </w:t>
      </w:r>
    </w:p>
    <w:p w14:paraId="34994DF2" w14:textId="77777777" w:rsidR="00227385" w:rsidRDefault="00971D3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Αυτές είναι δηλώσεις, κύριε Πάλλη, δικές σας -τα έχει αναφέρει η «Α</w:t>
      </w:r>
      <w:r>
        <w:rPr>
          <w:rFonts w:eastAsia="Times New Roman" w:cs="Times New Roman"/>
          <w:szCs w:val="24"/>
        </w:rPr>
        <w:t>ΥΓΗ</w:t>
      </w:r>
      <w:r>
        <w:rPr>
          <w:rFonts w:eastAsia="Times New Roman" w:cs="Times New Roman"/>
          <w:szCs w:val="24"/>
        </w:rPr>
        <w:t>»- σε εκπομπή «Σ</w:t>
      </w:r>
      <w:r>
        <w:rPr>
          <w:rFonts w:eastAsia="Times New Roman" w:cs="Times New Roman"/>
          <w:szCs w:val="24"/>
        </w:rPr>
        <w:t>ΤΟ</w:t>
      </w:r>
      <w:r>
        <w:rPr>
          <w:rFonts w:eastAsia="Times New Roman" w:cs="Times New Roman"/>
          <w:szCs w:val="24"/>
        </w:rPr>
        <w:t xml:space="preserve"> Κ</w:t>
      </w:r>
      <w:r>
        <w:rPr>
          <w:rFonts w:eastAsia="Times New Roman" w:cs="Times New Roman"/>
          <w:szCs w:val="24"/>
        </w:rPr>
        <w:t>ΟΚΚΙΝΟ</w:t>
      </w:r>
      <w:r>
        <w:rPr>
          <w:rFonts w:eastAsia="Times New Roman" w:cs="Times New Roman"/>
          <w:szCs w:val="24"/>
        </w:rPr>
        <w:t xml:space="preserve">» και θέλω να μου πείτε πότε έγιναν αυτά. </w:t>
      </w:r>
    </w:p>
    <w:p w14:paraId="34994DF3" w14:textId="77777777" w:rsidR="00227385" w:rsidRDefault="00971D3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ΠΑΛΛΗΣ: </w:t>
      </w:r>
      <w:r>
        <w:rPr>
          <w:rFonts w:eastAsia="Times New Roman" w:cs="Times New Roman"/>
          <w:szCs w:val="24"/>
        </w:rPr>
        <w:t xml:space="preserve">Στα επεισόδια στη Μόρια. </w:t>
      </w:r>
    </w:p>
    <w:p w14:paraId="34994DF4" w14:textId="77777777" w:rsidR="00227385" w:rsidRDefault="00971D3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ΧΑΡΑΛΑΜΠΟ</w:t>
      </w:r>
      <w:r>
        <w:rPr>
          <w:rFonts w:eastAsia="Times New Roman" w:cs="Times New Roman"/>
          <w:b/>
          <w:szCs w:val="24"/>
        </w:rPr>
        <w:t xml:space="preserve">Σ ΑΘΑΝΑΣΙΟΥ: </w:t>
      </w:r>
      <w:r>
        <w:rPr>
          <w:rFonts w:eastAsia="Times New Roman" w:cs="Times New Roman"/>
          <w:szCs w:val="24"/>
        </w:rPr>
        <w:t xml:space="preserve">Ο κ. </w:t>
      </w:r>
      <w:proofErr w:type="spellStart"/>
      <w:r>
        <w:rPr>
          <w:rFonts w:eastAsia="Times New Roman" w:cs="Times New Roman"/>
          <w:szCs w:val="24"/>
        </w:rPr>
        <w:t>Τόσκας</w:t>
      </w:r>
      <w:proofErr w:type="spellEnd"/>
      <w:r>
        <w:rPr>
          <w:rFonts w:eastAsia="Times New Roman" w:cs="Times New Roman"/>
          <w:szCs w:val="24"/>
        </w:rPr>
        <w:t xml:space="preserve"> λέει ότι «ρίχνουμε λάδι στη φωτιά» με τη δήλωση που έγινε –ακούστε, κύριε </w:t>
      </w:r>
      <w:proofErr w:type="spellStart"/>
      <w:r>
        <w:rPr>
          <w:rFonts w:eastAsia="Times New Roman" w:cs="Times New Roman"/>
          <w:szCs w:val="24"/>
        </w:rPr>
        <w:t>Μουζάλα</w:t>
      </w:r>
      <w:proofErr w:type="spellEnd"/>
      <w:r>
        <w:rPr>
          <w:rFonts w:eastAsia="Times New Roman" w:cs="Times New Roman"/>
          <w:szCs w:val="24"/>
        </w:rPr>
        <w:t xml:space="preserve">, τι λέει ο κ. </w:t>
      </w:r>
      <w:proofErr w:type="spellStart"/>
      <w:r>
        <w:rPr>
          <w:rFonts w:eastAsia="Times New Roman" w:cs="Times New Roman"/>
          <w:szCs w:val="24"/>
        </w:rPr>
        <w:t>Τόσκας</w:t>
      </w:r>
      <w:proofErr w:type="spellEnd"/>
      <w:r>
        <w:rPr>
          <w:rFonts w:eastAsia="Times New Roman" w:cs="Times New Roman"/>
          <w:szCs w:val="24"/>
        </w:rPr>
        <w:t xml:space="preserve"> για εμένα- και λέει, επίσης, «δεν ξέρω αν ο κ. Αθανασίου προσπαθεί να συμβάλει στη δημιουργία κάποιου μετώπου «</w:t>
      </w:r>
      <w:proofErr w:type="spellStart"/>
      <w:r>
        <w:rPr>
          <w:rFonts w:eastAsia="Times New Roman" w:cs="Times New Roman"/>
          <w:szCs w:val="24"/>
        </w:rPr>
        <w:t>γαλαζόμαυρου</w:t>
      </w:r>
      <w:proofErr w:type="spellEnd"/>
      <w:r>
        <w:rPr>
          <w:rFonts w:eastAsia="Times New Roman" w:cs="Times New Roman"/>
          <w:szCs w:val="24"/>
        </w:rPr>
        <w:t>» τύπ</w:t>
      </w:r>
      <w:r>
        <w:rPr>
          <w:rFonts w:eastAsia="Times New Roman" w:cs="Times New Roman"/>
          <w:szCs w:val="24"/>
        </w:rPr>
        <w:t xml:space="preserve">ου </w:t>
      </w:r>
      <w:proofErr w:type="spellStart"/>
      <w:r>
        <w:rPr>
          <w:rFonts w:eastAsia="Times New Roman" w:cs="Times New Roman"/>
          <w:szCs w:val="24"/>
        </w:rPr>
        <w:t>Μπαλτάκου</w:t>
      </w:r>
      <w:proofErr w:type="spellEnd"/>
      <w:r>
        <w:rPr>
          <w:rFonts w:eastAsia="Times New Roman" w:cs="Times New Roman"/>
          <w:szCs w:val="24"/>
        </w:rPr>
        <w:t xml:space="preserve">». </w:t>
      </w:r>
    </w:p>
    <w:p w14:paraId="34994DF5" w14:textId="77777777" w:rsidR="00227385" w:rsidRDefault="00971D3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Παρακαλώ πολύ, διαβάστε τις ανακοινώσεις και τα δελτία Τύπου, τα οποία ευθυγραμμίζονται απόλυτα στη γραμμή την οποία θ</w:t>
      </w:r>
      <w:r>
        <w:rPr>
          <w:rFonts w:eastAsia="Times New Roman" w:cs="Times New Roman"/>
          <w:szCs w:val="24"/>
        </w:rPr>
        <w:t>έ</w:t>
      </w:r>
      <w:r>
        <w:rPr>
          <w:rFonts w:eastAsia="Times New Roman" w:cs="Times New Roman"/>
          <w:szCs w:val="24"/>
        </w:rPr>
        <w:t>σα</w:t>
      </w:r>
      <w:r>
        <w:rPr>
          <w:rFonts w:eastAsia="Times New Roman" w:cs="Times New Roman"/>
          <w:szCs w:val="24"/>
        </w:rPr>
        <w:t>με</w:t>
      </w:r>
      <w:r>
        <w:rPr>
          <w:rFonts w:eastAsia="Times New Roman" w:cs="Times New Roman"/>
          <w:szCs w:val="24"/>
        </w:rPr>
        <w:t xml:space="preserve"> στο Συνέδριο της Σάμου από τον ίδιο τον Πρόεδρο του κόμματός μας. Και παρακαλώ, διαβάστε όλοι τις προχθεσινές δηλώσε</w:t>
      </w:r>
      <w:r>
        <w:rPr>
          <w:rFonts w:eastAsia="Times New Roman" w:cs="Times New Roman"/>
          <w:szCs w:val="24"/>
        </w:rPr>
        <w:t xml:space="preserve">ις του Κυριάκου Μητσοτάκη, για να δείτε ποια είναι η θέση μας για το μεταναστευτικό. </w:t>
      </w:r>
    </w:p>
    <w:p w14:paraId="34994DF6" w14:textId="77777777" w:rsidR="00227385" w:rsidRDefault="00971D3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Θα καταθέσω, τέλος, αυτές τις φωτογραφίες, για να δείτε την κατάσταση που επικράτησε, κυρίες και κύριοι συνάδελφοι, για αυτό που ήταν η αιτία να γίνει η ειρηνική πορεία κ</w:t>
      </w:r>
      <w:r>
        <w:rPr>
          <w:rFonts w:eastAsia="Times New Roman" w:cs="Times New Roman"/>
          <w:szCs w:val="24"/>
        </w:rPr>
        <w:t xml:space="preserve">αι διαμαρτυρία των κατοίκων της </w:t>
      </w:r>
      <w:proofErr w:type="spellStart"/>
      <w:r>
        <w:rPr>
          <w:rFonts w:eastAsia="Times New Roman" w:cs="Times New Roman"/>
          <w:szCs w:val="24"/>
        </w:rPr>
        <w:lastRenderedPageBreak/>
        <w:t>Μόριας</w:t>
      </w:r>
      <w:proofErr w:type="spellEnd"/>
      <w:r>
        <w:rPr>
          <w:rFonts w:eastAsia="Times New Roman" w:cs="Times New Roman"/>
          <w:szCs w:val="24"/>
        </w:rPr>
        <w:t xml:space="preserve"> και της Μυτιλήνης, για να δείτε τι επικρατεί στη Λέσβο με τις πυρκαγιές, για να δείτε ότι μετέτρεψαν τα ελαιόδεντρα σε καυσόξυλα και τους βιασμούς οι οποίοι γίνονται στη Μόρια. </w:t>
      </w:r>
    </w:p>
    <w:p w14:paraId="34994DF7" w14:textId="77777777" w:rsidR="00227385" w:rsidRDefault="00971D3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 xml:space="preserve">το κουδούνι </w:t>
      </w:r>
      <w:r>
        <w:rPr>
          <w:rFonts w:eastAsia="Times New Roman" w:cs="Times New Roman"/>
          <w:szCs w:val="24"/>
        </w:rPr>
        <w:t>λήξεως του χρόνου ομιλίας του κυρίου Βουλευτή)</w:t>
      </w:r>
    </w:p>
    <w:p w14:paraId="34994DF8" w14:textId="77777777" w:rsidR="00227385" w:rsidRDefault="00971D3E">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Κύριε Αθανασίου, τελειώσατε. </w:t>
      </w:r>
    </w:p>
    <w:p w14:paraId="34994DF9" w14:textId="77777777" w:rsidR="00227385" w:rsidRDefault="00971D3E">
      <w:pPr>
        <w:spacing w:line="600" w:lineRule="auto"/>
        <w:ind w:firstLine="720"/>
        <w:contextualSpacing/>
        <w:jc w:val="both"/>
        <w:rPr>
          <w:rFonts w:eastAsia="Times New Roman" w:cs="Times New Roman"/>
          <w:szCs w:val="24"/>
        </w:rPr>
      </w:pPr>
      <w:r>
        <w:rPr>
          <w:rFonts w:eastAsia="Times New Roman"/>
          <w:b/>
          <w:szCs w:val="24"/>
        </w:rPr>
        <w:t xml:space="preserve">ΧΑΡΑΛΑΜΠΟΣ ΑΘΑΝΑΣΙΟΥ: </w:t>
      </w:r>
      <w:r>
        <w:rPr>
          <w:rFonts w:eastAsia="Times New Roman" w:cs="Times New Roman"/>
          <w:szCs w:val="24"/>
        </w:rPr>
        <w:t xml:space="preserve">Τελειώνω, κυρία Πρόεδρε, σε μισό λεπτό. </w:t>
      </w:r>
    </w:p>
    <w:p w14:paraId="34994DFA" w14:textId="77777777" w:rsidR="00227385" w:rsidRDefault="00971D3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Εν</w:t>
      </w:r>
      <w:r>
        <w:rPr>
          <w:rFonts w:eastAsia="Times New Roman" w:cs="Times New Roman"/>
          <w:szCs w:val="24"/>
        </w:rPr>
        <w:t xml:space="preserve"> </w:t>
      </w:r>
      <w:r>
        <w:rPr>
          <w:rFonts w:eastAsia="Times New Roman" w:cs="Times New Roman"/>
          <w:szCs w:val="24"/>
        </w:rPr>
        <w:t xml:space="preserve">τούτοις, το πρόβλημα παραμένει και είναι συνολικό. </w:t>
      </w:r>
    </w:p>
    <w:p w14:paraId="34994DFB" w14:textId="77777777" w:rsidR="00227385" w:rsidRDefault="00971D3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Ποια είναι τελικά</w:t>
      </w:r>
      <w:r>
        <w:rPr>
          <w:rFonts w:eastAsia="Times New Roman" w:cs="Times New Roman"/>
          <w:szCs w:val="24"/>
        </w:rPr>
        <w:t xml:space="preserve"> η στρατηγική σας; Θα πάρετε κάποιο ουσιώδες μέτρο για την ενίσχυση της τοπικής κοινωνίας; Θα ανακουφιστούν, επιτέλους, οι κάτοικοι των νησιών και ιδίως της Λέσβου από τη μιζέρια στην οποία τους έχετε ρίξει; </w:t>
      </w:r>
    </w:p>
    <w:p w14:paraId="34994DFC" w14:textId="77777777" w:rsidR="00227385" w:rsidRDefault="00971D3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Θέλω, κύριε Υπουργέ, συγκεκριμένες απαντήσεις ό</w:t>
      </w:r>
      <w:r>
        <w:rPr>
          <w:rFonts w:eastAsia="Times New Roman" w:cs="Times New Roman"/>
          <w:szCs w:val="24"/>
        </w:rPr>
        <w:t xml:space="preserve">χι μόνο για εμένα –αυτό είναι το τελευταίο- αλλά πρωτίστως για τους πολίτες των νησιών μας. Η Κυβέρνησή σας πρέπει να κινητοποιηθεί, να κοιτάξει τον κόσμο των νησιών στα μάτια και να του δώσει λύσεις, για να μάθουν οι πολίτες της Λέσβου και των άλλων </w:t>
      </w:r>
      <w:r>
        <w:rPr>
          <w:rFonts w:eastAsia="Times New Roman" w:cs="Times New Roman"/>
          <w:szCs w:val="24"/>
        </w:rPr>
        <w:lastRenderedPageBreak/>
        <w:t>νησιώ</w:t>
      </w:r>
      <w:r>
        <w:rPr>
          <w:rFonts w:eastAsia="Times New Roman" w:cs="Times New Roman"/>
          <w:szCs w:val="24"/>
        </w:rPr>
        <w:t xml:space="preserve">ν τις προθέσεις σας, για να ξέρουν πλέον αν μπορούν να πιστέψουν σε κάτι, σε κάτι, όμως, χειροπιαστό που θα τους βγάλει από το σημερινό τέλμα. </w:t>
      </w:r>
    </w:p>
    <w:p w14:paraId="34994DFD" w14:textId="77777777" w:rsidR="00227385" w:rsidRDefault="00971D3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Μεθαύριο πληροφορούμαι από τον Τύπο ότι μας καλεί ο Πρωθυπουργός στο Μαξίμου ύστερα από αίτημα του Δημάρχου της </w:t>
      </w:r>
      <w:r>
        <w:rPr>
          <w:rFonts w:eastAsia="Times New Roman" w:cs="Times New Roman"/>
          <w:szCs w:val="24"/>
        </w:rPr>
        <w:t xml:space="preserve">Λέσβου. Δεν μπορώ να καταλάβω τι έννοια έχει αυτό. Φυσικά, εάν κριθεί ότι πρέπει να πάμε, θα παρασταθούμε, εφόσον συνεννοηθούμε και κομματικά. </w:t>
      </w:r>
    </w:p>
    <w:p w14:paraId="34994DFE" w14:textId="77777777" w:rsidR="00227385" w:rsidRDefault="00971D3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Λέω, όμως, το εξής: Δεν είχατε πρόγραμμα να εφαρμόσετε; Τι περιμένουμε τώρα; Έχετε κάποια ατζέντα, κάποιο πρόγρα</w:t>
      </w:r>
      <w:r>
        <w:rPr>
          <w:rFonts w:eastAsia="Times New Roman" w:cs="Times New Roman"/>
          <w:szCs w:val="24"/>
        </w:rPr>
        <w:t xml:space="preserve">μμα, για να μπορούμε να δούμε ποιες είναι οι προτάσεις σας, να τις επεξεργαστούμε και να απαντήσουμε, ή θα αποτελέσει αυτό μια κίνηση εντυπωσιασμού, για να αποπροσανατολιστεί όλη η κατάσταση; </w:t>
      </w:r>
    </w:p>
    <w:p w14:paraId="34994DFF" w14:textId="77777777" w:rsidR="00227385" w:rsidRDefault="00971D3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του ΣΥΡΙΖΑ, έχετε οδηγήσει τη χώρα</w:t>
      </w:r>
      <w:r>
        <w:rPr>
          <w:rFonts w:eastAsia="Times New Roman" w:cs="Times New Roman"/>
          <w:szCs w:val="24"/>
        </w:rPr>
        <w:t xml:space="preserve"> σε αδιέξοδα σε όλα τα σημεία, στην οικονομία, στο προσφυγικό, στην εξωτερική πολιτική. Είναι καιρός, εφόσον δεν μπορείτε να διαχειριστείτε όλα αυτά τα προβλήματα, να αποχωρήσετε από την εξουσία. </w:t>
      </w:r>
    </w:p>
    <w:p w14:paraId="34994E00" w14:textId="77777777" w:rsidR="00227385" w:rsidRDefault="00971D3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Ευχαριστώ πολύ. </w:t>
      </w:r>
    </w:p>
    <w:p w14:paraId="34994E01" w14:textId="77777777" w:rsidR="00227385" w:rsidRDefault="00971D3E">
      <w:pPr>
        <w:tabs>
          <w:tab w:val="left" w:pos="2738"/>
          <w:tab w:val="center" w:pos="4753"/>
          <w:tab w:val="left" w:pos="5723"/>
        </w:tabs>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της Νέας </w:t>
      </w:r>
      <w:r>
        <w:rPr>
          <w:rFonts w:eastAsia="Times New Roman" w:cs="Times New Roman"/>
          <w:szCs w:val="24"/>
        </w:rPr>
        <w:t>Δημοκρατίας)</w:t>
      </w:r>
    </w:p>
    <w:p w14:paraId="34994E02"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Χαράλαμπος Αθανασίου καταθέτει για τα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34994E03" w14:textId="77777777" w:rsidR="00227385" w:rsidRDefault="00971D3E">
      <w:pPr>
        <w:spacing w:line="600" w:lineRule="auto"/>
        <w:ind w:firstLine="720"/>
        <w:contextualSpacing/>
        <w:jc w:val="both"/>
        <w:rPr>
          <w:rFonts w:eastAsia="Times New Roman"/>
          <w:szCs w:val="24"/>
        </w:rPr>
      </w:pPr>
      <w:r>
        <w:rPr>
          <w:rFonts w:eastAsia="Times New Roman"/>
          <w:b/>
          <w:szCs w:val="24"/>
        </w:rPr>
        <w:t>ΠΡΟΕΔΡΕΥΟΥΣΑ (Αναστασία Χρι</w:t>
      </w:r>
      <w:r>
        <w:rPr>
          <w:rFonts w:eastAsia="Times New Roman"/>
          <w:b/>
          <w:szCs w:val="24"/>
        </w:rPr>
        <w:t xml:space="preserve">στοδουλοπούλου): </w:t>
      </w:r>
      <w:r>
        <w:rPr>
          <w:rFonts w:eastAsia="Times New Roman"/>
          <w:szCs w:val="24"/>
        </w:rPr>
        <w:t xml:space="preserve">Τελευταία Βουλευτής από τους επερωτώντες, η κ. Σοφία </w:t>
      </w:r>
      <w:proofErr w:type="spellStart"/>
      <w:r>
        <w:rPr>
          <w:rFonts w:eastAsia="Times New Roman"/>
          <w:szCs w:val="24"/>
        </w:rPr>
        <w:t>Βούλτεψη</w:t>
      </w:r>
      <w:proofErr w:type="spellEnd"/>
      <w:r>
        <w:rPr>
          <w:rFonts w:eastAsia="Times New Roman"/>
          <w:szCs w:val="24"/>
        </w:rPr>
        <w:t xml:space="preserve">, Βουλευτής Β΄ Αθήνας. </w:t>
      </w:r>
    </w:p>
    <w:p w14:paraId="34994E04"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Κυρία </w:t>
      </w:r>
      <w:proofErr w:type="spellStart"/>
      <w:r>
        <w:rPr>
          <w:rFonts w:eastAsia="Times New Roman"/>
          <w:szCs w:val="24"/>
        </w:rPr>
        <w:t>Βούλτεψη</w:t>
      </w:r>
      <w:proofErr w:type="spellEnd"/>
      <w:r>
        <w:rPr>
          <w:rFonts w:eastAsia="Times New Roman"/>
          <w:szCs w:val="24"/>
        </w:rPr>
        <w:t>, έχετε τον λόγο για τρία λεπτά και εσείς. Φαντάζομαι ότι δεν θα κάνετε χρήση…</w:t>
      </w:r>
    </w:p>
    <w:p w14:paraId="34994E05" w14:textId="77777777" w:rsidR="00227385" w:rsidRDefault="00971D3E">
      <w:pPr>
        <w:spacing w:line="600" w:lineRule="auto"/>
        <w:ind w:firstLine="720"/>
        <w:contextualSpacing/>
        <w:jc w:val="both"/>
        <w:rPr>
          <w:rFonts w:eastAsia="Times New Roman"/>
          <w:szCs w:val="24"/>
        </w:rPr>
      </w:pPr>
      <w:r>
        <w:rPr>
          <w:rFonts w:eastAsia="Times New Roman"/>
          <w:b/>
          <w:szCs w:val="24"/>
        </w:rPr>
        <w:t xml:space="preserve">ΣΟΦΙΑ ΒΟΥΛΤΕΨΗ: </w:t>
      </w:r>
      <w:r>
        <w:rPr>
          <w:rFonts w:eastAsia="Times New Roman"/>
          <w:szCs w:val="24"/>
        </w:rPr>
        <w:t xml:space="preserve">Θα κάνω χρήση, κυρία Πρόεδρε, για να μπορέσω </w:t>
      </w:r>
      <w:r>
        <w:rPr>
          <w:rFonts w:eastAsia="Times New Roman"/>
          <w:szCs w:val="24"/>
        </w:rPr>
        <w:t>να ολοκληρώσω τη σκέψη μου.</w:t>
      </w:r>
    </w:p>
    <w:p w14:paraId="34994E06"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Κατά την άποψή μου το πρόβλημα της Κυβέρνησης είναι πάντοτε το ίδιο και ισχύει και σε αυτήν την περίπτωση. Το πρόβλημά της, δηλαδή, είναι ότι πάντα θέλει να εμφανίζει προπαγανδιστικά ότι έκανε κάτι </w:t>
      </w:r>
      <w:r>
        <w:rPr>
          <w:rFonts w:eastAsia="Times New Roman"/>
          <w:szCs w:val="24"/>
        </w:rPr>
        <w:lastRenderedPageBreak/>
        <w:t>καλύτερο από όλους τους προηγο</w:t>
      </w:r>
      <w:r>
        <w:rPr>
          <w:rFonts w:eastAsia="Times New Roman"/>
          <w:szCs w:val="24"/>
        </w:rPr>
        <w:t xml:space="preserve">ύμενους, δηλαδή «είναι καλύτερο το τρίτο μνημόνιο από τα άλλα δύο», «είναι καλύτερο το </w:t>
      </w:r>
      <w:proofErr w:type="spellStart"/>
      <w:r>
        <w:rPr>
          <w:rFonts w:eastAsia="Times New Roman"/>
          <w:szCs w:val="24"/>
        </w:rPr>
        <w:t>υπερταμείο</w:t>
      </w:r>
      <w:proofErr w:type="spellEnd"/>
      <w:r>
        <w:rPr>
          <w:rFonts w:eastAsia="Times New Roman"/>
          <w:szCs w:val="24"/>
        </w:rPr>
        <w:t xml:space="preserve"> από το ΤΑΙΠΕΔ. Τώρα πρέπει να εμφανίσετε ότι έχετε κάνει και κάτι καλύτερο σε σχέση με το μεταναστευτικό.</w:t>
      </w:r>
    </w:p>
    <w:p w14:paraId="34994E07"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 Έχει φτάσει ο ΣΥΡΙΖΑ να αφήνει να εννοηθεί, να υποσ</w:t>
      </w:r>
      <w:r>
        <w:rPr>
          <w:rFonts w:eastAsia="Times New Roman"/>
          <w:szCs w:val="24"/>
        </w:rPr>
        <w:t>τηρίξει, περίπου, ότι ήταν πάρα πολύ καλό που ήρθε το ΝΑΤΟ στο Αιγαίο. Επί των ημερών σας και το ΝΑΤΟ έχει γίνει περιστέρι της ειρήνης από εκεί που το καθυβρίζατε!</w:t>
      </w:r>
    </w:p>
    <w:p w14:paraId="34994E08" w14:textId="77777777" w:rsidR="00227385" w:rsidRDefault="00971D3E">
      <w:pPr>
        <w:spacing w:line="600" w:lineRule="auto"/>
        <w:ind w:firstLine="720"/>
        <w:contextualSpacing/>
        <w:jc w:val="both"/>
        <w:rPr>
          <w:rFonts w:eastAsia="Times New Roman"/>
          <w:szCs w:val="24"/>
        </w:rPr>
      </w:pPr>
      <w:r>
        <w:rPr>
          <w:rFonts w:eastAsia="Times New Roman"/>
          <w:szCs w:val="24"/>
        </w:rPr>
        <w:t>Κύριε Υπουργέ, ήρθε η ώρα να αντιμετωπίσετε την πραγματικότητα. Όσο και αν αυτό δεν σας βολε</w:t>
      </w:r>
      <w:r>
        <w:rPr>
          <w:rFonts w:eastAsia="Times New Roman"/>
          <w:szCs w:val="24"/>
        </w:rPr>
        <w:t xml:space="preserve">ύει, η </w:t>
      </w:r>
      <w:r>
        <w:rPr>
          <w:rFonts w:eastAsia="Times New Roman"/>
          <w:szCs w:val="24"/>
        </w:rPr>
        <w:t>συμφωνία</w:t>
      </w:r>
      <w:r>
        <w:rPr>
          <w:rFonts w:eastAsia="Times New Roman"/>
          <w:szCs w:val="24"/>
        </w:rPr>
        <w:t xml:space="preserve"> που κλείστηκε μεταξύ της Ευρωπαϊκής Ένωσης και της Τουρκίας, ήταν ένα </w:t>
      </w:r>
      <w:proofErr w:type="spellStart"/>
      <w:r>
        <w:rPr>
          <w:rFonts w:eastAsia="Times New Roman"/>
          <w:szCs w:val="24"/>
        </w:rPr>
        <w:t>γονατογράφημα</w:t>
      </w:r>
      <w:proofErr w:type="spellEnd"/>
      <w:r>
        <w:rPr>
          <w:rFonts w:eastAsia="Times New Roman"/>
          <w:szCs w:val="24"/>
        </w:rPr>
        <w:t xml:space="preserve"> της ανάγκης. Περιλάμβανε υποσχέσεις προς την Τουρκία, που δεν μπορούν να πραγματοποιηθούν, και τώρα φτάνει στο σημείο η Ελλάδα διά του Πρωθυπουργού να καλεί</w:t>
      </w:r>
      <w:r>
        <w:rPr>
          <w:rFonts w:eastAsia="Times New Roman"/>
          <w:szCs w:val="24"/>
        </w:rPr>
        <w:t xml:space="preserve"> τους Ευρωπαίους να εφαρμόσουν τα θέματα της βίζας, να δώσουν χρήματα στην Τουρκία. Έχει φτάσει, δηλαδή, η Ελλάδα, </w:t>
      </w:r>
      <w:r>
        <w:rPr>
          <w:rFonts w:eastAsia="Times New Roman"/>
          <w:szCs w:val="24"/>
        </w:rPr>
        <w:lastRenderedPageBreak/>
        <w:t>αντί να προσπαθεί να λύσει τα δικά της προβλήματα, να προσπαθεί να λύσει τα προβλήματα της Τουρκίας με την Ευρωπαϊκή Ένωση, επειδή έγινε αυτή</w:t>
      </w:r>
      <w:r>
        <w:rPr>
          <w:rFonts w:eastAsia="Times New Roman"/>
          <w:szCs w:val="24"/>
        </w:rPr>
        <w:t xml:space="preserve"> η </w:t>
      </w:r>
      <w:r>
        <w:rPr>
          <w:rFonts w:eastAsia="Times New Roman"/>
          <w:szCs w:val="24"/>
        </w:rPr>
        <w:t>συμφωνία</w:t>
      </w:r>
      <w:r>
        <w:rPr>
          <w:rFonts w:eastAsia="Times New Roman"/>
          <w:szCs w:val="24"/>
        </w:rPr>
        <w:t>.</w:t>
      </w:r>
    </w:p>
    <w:p w14:paraId="34994E09"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 Πρέπει, κύριε Υπουργέ, να το παραδεχθείτε ότι η </w:t>
      </w:r>
      <w:r>
        <w:rPr>
          <w:rFonts w:eastAsia="Times New Roman"/>
          <w:szCs w:val="24"/>
        </w:rPr>
        <w:t xml:space="preserve">συμφωνία </w:t>
      </w:r>
      <w:r>
        <w:rPr>
          <w:rFonts w:eastAsia="Times New Roman"/>
          <w:szCs w:val="24"/>
        </w:rPr>
        <w:t xml:space="preserve">αυτή θα είχε αξία, εάν συγχρόνως επέβαλε το άνοιγμα των συνόρων. Τα σύνορα δεν τα έκλεισαν μονομερώς οι χώρες των δυτικών Βαλκανίων, όχι μόνο επειδή υπάρχει σχετική δήλωση του κ. </w:t>
      </w:r>
      <w:proofErr w:type="spellStart"/>
      <w:r>
        <w:rPr>
          <w:rFonts w:eastAsia="Times New Roman"/>
          <w:szCs w:val="24"/>
        </w:rPr>
        <w:t>Τουσκ</w:t>
      </w:r>
      <w:proofErr w:type="spellEnd"/>
      <w:r>
        <w:rPr>
          <w:rFonts w:eastAsia="Times New Roman"/>
          <w:szCs w:val="24"/>
        </w:rPr>
        <w:t xml:space="preserve"> </w:t>
      </w:r>
      <w:r>
        <w:rPr>
          <w:rFonts w:eastAsia="Times New Roman"/>
          <w:szCs w:val="24"/>
        </w:rPr>
        <w:t>που το λέει, ότι αυτό ήταν απόφαση των «</w:t>
      </w:r>
      <w:r>
        <w:rPr>
          <w:rFonts w:eastAsia="Times New Roman"/>
          <w:szCs w:val="24"/>
        </w:rPr>
        <w:t>είκοσι οκτώ</w:t>
      </w:r>
      <w:r>
        <w:rPr>
          <w:rFonts w:eastAsia="Times New Roman"/>
          <w:szCs w:val="24"/>
        </w:rPr>
        <w:t xml:space="preserve">», αλλά και επειδή δεν μπορούμε να φανταστούμε τις χώρες των δυτικών Βαλκανίων με αυτά που ξέρουμε για την περιοχή </w:t>
      </w:r>
      <w:proofErr w:type="spellStart"/>
      <w:r>
        <w:rPr>
          <w:rFonts w:eastAsia="Times New Roman"/>
          <w:szCs w:val="24"/>
        </w:rPr>
        <w:t>γεωστρατηγικά</w:t>
      </w:r>
      <w:proofErr w:type="spellEnd"/>
      <w:r>
        <w:rPr>
          <w:rFonts w:eastAsia="Times New Roman"/>
          <w:szCs w:val="24"/>
        </w:rPr>
        <w:t>, ότι θα έκαναν του κεφαλιού τους και δεν θα άκουγαν τους υπόλοιπους μεγάλους</w:t>
      </w:r>
      <w:r>
        <w:rPr>
          <w:rFonts w:eastAsia="Times New Roman"/>
          <w:szCs w:val="24"/>
        </w:rPr>
        <w:t xml:space="preserve"> της Ευρώπης. Τα σύνορα τώρα μας τα έκλεισαν κανονικά, γιατί είδαν –και το λέγαμε και δημόσια- ότι από εδώ πέρασαν ένα εκατομμύριο, ενάμισι εκατομμύριο και κάποια στιγμή αποφάσισαν να μας κλείσουν τα σύνορα.</w:t>
      </w:r>
    </w:p>
    <w:p w14:paraId="34994E0A"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Η </w:t>
      </w:r>
      <w:r>
        <w:rPr>
          <w:rFonts w:eastAsia="Times New Roman"/>
          <w:szCs w:val="24"/>
        </w:rPr>
        <w:t>συμφωνία</w:t>
      </w:r>
      <w:r>
        <w:rPr>
          <w:rFonts w:eastAsia="Times New Roman"/>
          <w:szCs w:val="24"/>
        </w:rPr>
        <w:t xml:space="preserve"> αυτή, ξαναλέω, λειτουργεί μόνο εις βά</w:t>
      </w:r>
      <w:r>
        <w:rPr>
          <w:rFonts w:eastAsia="Times New Roman"/>
          <w:szCs w:val="24"/>
        </w:rPr>
        <w:t xml:space="preserve">ρος της Ελλάδας. Δεν ξέρω, αν τώρα έρθετε να μου πείτε «και τι θέλετε να κάνουμε;». Η πολιτική είναι η τέχνη του </w:t>
      </w:r>
      <w:proofErr w:type="spellStart"/>
      <w:r>
        <w:rPr>
          <w:rFonts w:eastAsia="Times New Roman"/>
          <w:szCs w:val="24"/>
        </w:rPr>
        <w:t>προβλέπειν</w:t>
      </w:r>
      <w:proofErr w:type="spellEnd"/>
      <w:r>
        <w:rPr>
          <w:rFonts w:eastAsia="Times New Roman"/>
          <w:szCs w:val="24"/>
        </w:rPr>
        <w:t xml:space="preserve">. Παρακολουθήσατε μία </w:t>
      </w:r>
      <w:r>
        <w:rPr>
          <w:rFonts w:eastAsia="Times New Roman"/>
          <w:szCs w:val="24"/>
        </w:rPr>
        <w:lastRenderedPageBreak/>
        <w:t>συμφωνία στην οποία δεν πήρατε μέρος και δεχθήκατε προϋποθέσεις εγκλωβισμού στα νησιά και όχι συγχρόνως άνοιγμα</w:t>
      </w:r>
      <w:r>
        <w:rPr>
          <w:rFonts w:eastAsia="Times New Roman"/>
          <w:szCs w:val="24"/>
        </w:rPr>
        <w:t xml:space="preserve"> των συνόρων. Αφού η Τουρκία θα μείωνε τις ροές, δεν είχατε κανένα πρόβλημα αυτοί οι </w:t>
      </w:r>
      <w:r>
        <w:rPr>
          <w:rFonts w:eastAsia="Times New Roman"/>
          <w:szCs w:val="24"/>
        </w:rPr>
        <w:t xml:space="preserve">εκατό – </w:t>
      </w:r>
      <w:proofErr w:type="spellStart"/>
      <w:r>
        <w:rPr>
          <w:rFonts w:eastAsia="Times New Roman"/>
          <w:szCs w:val="24"/>
        </w:rPr>
        <w:t>εκατόν</w:t>
      </w:r>
      <w:proofErr w:type="spellEnd"/>
      <w:r>
        <w:rPr>
          <w:rFonts w:eastAsia="Times New Roman"/>
          <w:szCs w:val="24"/>
        </w:rPr>
        <w:t xml:space="preserve"> πενήντα</w:t>
      </w:r>
      <w:r>
        <w:rPr>
          <w:rFonts w:eastAsia="Times New Roman"/>
          <w:szCs w:val="24"/>
        </w:rPr>
        <w:t xml:space="preserve"> που έρχονται την ημέρα στην Ελλάδα να μπορούσαν να διοχετευθούν. Στο πλαίσιο της </w:t>
      </w:r>
      <w:r>
        <w:rPr>
          <w:rFonts w:eastAsia="Times New Roman"/>
          <w:szCs w:val="24"/>
        </w:rPr>
        <w:t xml:space="preserve">συμφωνίας </w:t>
      </w:r>
      <w:r>
        <w:rPr>
          <w:rFonts w:eastAsia="Times New Roman"/>
          <w:szCs w:val="24"/>
        </w:rPr>
        <w:t>θα ήταν αυτό.</w:t>
      </w:r>
    </w:p>
    <w:p w14:paraId="34994E0B" w14:textId="77777777" w:rsidR="00227385" w:rsidRDefault="00971D3E">
      <w:pPr>
        <w:spacing w:line="600" w:lineRule="auto"/>
        <w:ind w:firstLine="720"/>
        <w:contextualSpacing/>
        <w:jc w:val="both"/>
        <w:rPr>
          <w:rFonts w:eastAsia="Times New Roman"/>
          <w:szCs w:val="24"/>
        </w:rPr>
      </w:pPr>
      <w:r>
        <w:rPr>
          <w:rFonts w:eastAsia="Times New Roman"/>
          <w:szCs w:val="24"/>
        </w:rPr>
        <w:t>Γιατί τα σύνορα παραμένουν κλειστά αυτήν τη</w:t>
      </w:r>
      <w:r>
        <w:rPr>
          <w:rFonts w:eastAsia="Times New Roman"/>
          <w:szCs w:val="24"/>
        </w:rPr>
        <w:t xml:space="preserve"> στιγμή, αφού έχουν μειωθεί οι ροές και πανηγυρίζετε γι' αυτό; Το λέω</w:t>
      </w:r>
      <w:r w:rsidRPr="00D865BE">
        <w:rPr>
          <w:rFonts w:eastAsia="Times New Roman"/>
          <w:szCs w:val="24"/>
        </w:rPr>
        <w:t>,</w:t>
      </w:r>
      <w:r>
        <w:rPr>
          <w:rFonts w:eastAsia="Times New Roman"/>
          <w:szCs w:val="24"/>
        </w:rPr>
        <w:t xml:space="preserve"> διότι από εκεί δημιουργείται το πρόβλημα.</w:t>
      </w:r>
    </w:p>
    <w:p w14:paraId="34994E0C" w14:textId="77777777" w:rsidR="00227385" w:rsidRDefault="00971D3E">
      <w:pPr>
        <w:spacing w:line="600" w:lineRule="auto"/>
        <w:ind w:firstLine="720"/>
        <w:contextualSpacing/>
        <w:jc w:val="both"/>
        <w:rPr>
          <w:rFonts w:eastAsia="Times New Roman"/>
          <w:szCs w:val="24"/>
        </w:rPr>
      </w:pPr>
      <w:r>
        <w:rPr>
          <w:rFonts w:eastAsia="Times New Roman"/>
          <w:szCs w:val="24"/>
        </w:rPr>
        <w:t>Δεν μπορεί ο Πρωθυπουργός να πηγαίνει στον ΟΗΕ, να πηγαίνει στη μίνι</w:t>
      </w:r>
      <w:r>
        <w:rPr>
          <w:rFonts w:eastAsia="Times New Roman"/>
          <w:szCs w:val="24"/>
        </w:rPr>
        <w:t xml:space="preserve"> Σ</w:t>
      </w:r>
      <w:r>
        <w:rPr>
          <w:rFonts w:eastAsia="Times New Roman"/>
          <w:szCs w:val="24"/>
        </w:rPr>
        <w:t>ύνοδο για το Προσφυγικό στη Βιέννη και να συζητά μόνο για το τι πρέπει να</w:t>
      </w:r>
      <w:r>
        <w:rPr>
          <w:rFonts w:eastAsia="Times New Roman"/>
          <w:szCs w:val="24"/>
        </w:rPr>
        <w:t xml:space="preserve"> κάνει η Ευρωπαϊκή Ένωση σε σχέση με την Τουρκία, δηλαδή να υλοποιήσει, είπε ο Πρωθυπουργός, τις δεσμεύσεις της απέναντι στην Τουρκία, να δώσει την οικονομική βοήθεια, να φιλελευθεροποιήσει τη βίζα. Είπε δηλαδή ο Πρωθυπουργός ότι πρέπει να ανοίξει η βίζα, </w:t>
      </w:r>
      <w:r>
        <w:rPr>
          <w:rFonts w:eastAsia="Times New Roman"/>
          <w:szCs w:val="24"/>
        </w:rPr>
        <w:t xml:space="preserve">είναι δέσμευση. </w:t>
      </w:r>
    </w:p>
    <w:p w14:paraId="34994E0D" w14:textId="77777777" w:rsidR="00227385" w:rsidRDefault="00971D3E">
      <w:pPr>
        <w:spacing w:line="600" w:lineRule="auto"/>
        <w:ind w:firstLine="720"/>
        <w:contextualSpacing/>
        <w:jc w:val="both"/>
        <w:rPr>
          <w:rFonts w:eastAsia="Times New Roman"/>
          <w:szCs w:val="24"/>
        </w:rPr>
      </w:pPr>
      <w:r>
        <w:rPr>
          <w:rFonts w:eastAsia="Times New Roman"/>
          <w:szCs w:val="24"/>
        </w:rPr>
        <w:lastRenderedPageBreak/>
        <w:t>Δηλαδή τώρα τι θα κάνουμε εμείς; Έχουμε εμείς το πρόβλημα και θα κοιτάμε να δούμε τι κάνει η Ευρωπαϊκή Ένωση με την Τουρκία και αν τα βρίσκουν μεταξύ τους, επειδή αυτοί στα βιαστικά είπαν ότι θα γεμίσουν βίζες την Τουρκία και τώρα το πήραν</w:t>
      </w:r>
      <w:r>
        <w:rPr>
          <w:rFonts w:eastAsia="Times New Roman"/>
          <w:szCs w:val="24"/>
        </w:rPr>
        <w:t xml:space="preserve"> πίσω; Και βλέπετε τώρα και το δημοσίευμα των «</w:t>
      </w:r>
      <w:r>
        <w:rPr>
          <w:rFonts w:eastAsia="Times New Roman"/>
          <w:szCs w:val="24"/>
          <w:lang w:val="en-US"/>
        </w:rPr>
        <w:t>F</w:t>
      </w:r>
      <w:r>
        <w:rPr>
          <w:rFonts w:eastAsia="Times New Roman"/>
          <w:szCs w:val="24"/>
          <w:lang w:val="en-US"/>
        </w:rPr>
        <w:t>INANCIAL</w:t>
      </w:r>
      <w:r>
        <w:rPr>
          <w:rFonts w:eastAsia="Times New Roman"/>
          <w:szCs w:val="24"/>
        </w:rPr>
        <w:t xml:space="preserve"> </w:t>
      </w:r>
      <w:r>
        <w:rPr>
          <w:rFonts w:eastAsia="Times New Roman"/>
          <w:szCs w:val="24"/>
          <w:lang w:val="en-US"/>
        </w:rPr>
        <w:t>T</w:t>
      </w:r>
      <w:r>
        <w:rPr>
          <w:rFonts w:eastAsia="Times New Roman"/>
          <w:szCs w:val="24"/>
          <w:lang w:val="en-US"/>
        </w:rPr>
        <w:t>IMES</w:t>
      </w:r>
      <w:r>
        <w:rPr>
          <w:rFonts w:eastAsia="Times New Roman"/>
          <w:szCs w:val="24"/>
        </w:rPr>
        <w:t xml:space="preserve">». </w:t>
      </w:r>
    </w:p>
    <w:p w14:paraId="34994E0E"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Εχθές απλώς η Κυβέρνηση έβγαλε ένα </w:t>
      </w:r>
      <w:r>
        <w:rPr>
          <w:rFonts w:eastAsia="Times New Roman"/>
          <w:szCs w:val="24"/>
          <w:lang w:val="en-US"/>
        </w:rPr>
        <w:t>non</w:t>
      </w:r>
      <w:r>
        <w:rPr>
          <w:rFonts w:eastAsia="Times New Roman"/>
          <w:szCs w:val="24"/>
        </w:rPr>
        <w:t xml:space="preserve"> </w:t>
      </w:r>
      <w:r>
        <w:rPr>
          <w:rFonts w:eastAsia="Times New Roman"/>
          <w:szCs w:val="24"/>
          <w:lang w:val="en-US"/>
        </w:rPr>
        <w:t>paper</w:t>
      </w:r>
      <w:r>
        <w:rPr>
          <w:rFonts w:eastAsia="Times New Roman"/>
          <w:szCs w:val="24"/>
        </w:rPr>
        <w:t xml:space="preserve"> και έλεγε ότι η Ευρωπαϊκή Ένωση δεν είναι εντάξει στις υποχρεώσεις της απέναντί μας, δεν έχει στείλει τους υπαλλήλους που είπε. Θα έστελνε τετρακ</w:t>
      </w:r>
      <w:r>
        <w:rPr>
          <w:rFonts w:eastAsia="Times New Roman"/>
          <w:szCs w:val="24"/>
        </w:rPr>
        <w:t xml:space="preserve">όσιους, έστειλε δεκαεννιά. Και τόσο καιρό γιατί δεν το λέτε; Τόσα ταξίδια έχετε πάει. Γιατί ο Πρωθυπουργός ασχολείται με το αν τηρεί τις δεσμεύσεις της η Ευρωπαϊκή Ένωση έναντι της Τουρκίας και όχι αν τηρεί τις δεσμεύσεις της απέναντι στην Ελλάδα; </w:t>
      </w:r>
    </w:p>
    <w:p w14:paraId="34994E0F"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Και να </w:t>
      </w:r>
      <w:r>
        <w:rPr>
          <w:rFonts w:eastAsia="Times New Roman"/>
          <w:szCs w:val="24"/>
        </w:rPr>
        <w:t xml:space="preserve">σας πω κάτι, κύριε Υπουργέ, δεν έχει σημασία πια πόσοι περνούν, γιατί σας έχω ακούσει να το λέτε. Δεν έχει σημασία εάν είναι </w:t>
      </w:r>
      <w:r>
        <w:rPr>
          <w:rFonts w:eastAsia="Times New Roman"/>
          <w:szCs w:val="24"/>
        </w:rPr>
        <w:t xml:space="preserve">εκατό </w:t>
      </w:r>
      <w:r>
        <w:rPr>
          <w:rFonts w:eastAsia="Times New Roman"/>
          <w:szCs w:val="24"/>
        </w:rPr>
        <w:t xml:space="preserve">ή </w:t>
      </w:r>
      <w:proofErr w:type="spellStart"/>
      <w:r>
        <w:rPr>
          <w:rFonts w:eastAsia="Times New Roman"/>
          <w:szCs w:val="24"/>
        </w:rPr>
        <w:t>εκατόν</w:t>
      </w:r>
      <w:proofErr w:type="spellEnd"/>
      <w:r>
        <w:rPr>
          <w:rFonts w:eastAsia="Times New Roman"/>
          <w:szCs w:val="24"/>
        </w:rPr>
        <w:t xml:space="preserve"> πενήντα</w:t>
      </w:r>
      <w:r>
        <w:rPr>
          <w:rFonts w:eastAsia="Times New Roman"/>
          <w:szCs w:val="24"/>
        </w:rPr>
        <w:t xml:space="preserve">, διότι αυτοί οι </w:t>
      </w:r>
      <w:r>
        <w:rPr>
          <w:rFonts w:eastAsia="Times New Roman"/>
          <w:szCs w:val="24"/>
        </w:rPr>
        <w:t>εκατό –</w:t>
      </w:r>
      <w:r>
        <w:rPr>
          <w:rFonts w:eastAsia="Times New Roman"/>
          <w:szCs w:val="24"/>
        </w:rPr>
        <w:t xml:space="preserve"> </w:t>
      </w:r>
      <w:proofErr w:type="spellStart"/>
      <w:r>
        <w:rPr>
          <w:rFonts w:eastAsia="Times New Roman"/>
          <w:szCs w:val="24"/>
        </w:rPr>
        <w:t>εκατόν</w:t>
      </w:r>
      <w:proofErr w:type="spellEnd"/>
      <w:r>
        <w:rPr>
          <w:rFonts w:eastAsia="Times New Roman"/>
          <w:szCs w:val="24"/>
        </w:rPr>
        <w:t xml:space="preserve"> πενήντα</w:t>
      </w:r>
      <w:r>
        <w:rPr>
          <w:rFonts w:eastAsia="Times New Roman"/>
          <w:szCs w:val="24"/>
        </w:rPr>
        <w:t xml:space="preserve"> κάθε μέρα, εγκλωβίζονται. Εάν δεν εγκλωβίζονταν, αν είχαν ανοίξει τα </w:t>
      </w:r>
      <w:r>
        <w:rPr>
          <w:rFonts w:eastAsia="Times New Roman"/>
          <w:szCs w:val="24"/>
        </w:rPr>
        <w:t>σύνορα, τότε ναι.</w:t>
      </w:r>
    </w:p>
    <w:p w14:paraId="34994E10"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συμφωνία διαρκεί από τις 20 Μαρτίου. Έχουν περάσει πάνω από έξι μήνες. Τώρα θυμηθήκατε να πείτε ότι επί έξι μήνες δεν την εφαρμόζουν οι Ευρωπαίοι και έχουμε πρόβλημα στη διαδικασία του ασύλου. Και σαν </w:t>
      </w:r>
      <w:r>
        <w:rPr>
          <w:rFonts w:eastAsia="Times New Roman" w:cs="Times New Roman"/>
          <w:szCs w:val="24"/>
        </w:rPr>
        <w:t>να</w:t>
      </w:r>
      <w:r>
        <w:rPr>
          <w:rFonts w:eastAsia="Times New Roman" w:cs="Times New Roman"/>
          <w:szCs w:val="24"/>
        </w:rPr>
        <w:t xml:space="preserve"> μην έφταναν όλα αυτά, τελικά ξέρ</w:t>
      </w:r>
      <w:r>
        <w:rPr>
          <w:rFonts w:eastAsia="Times New Roman" w:cs="Times New Roman"/>
          <w:szCs w:val="24"/>
        </w:rPr>
        <w:t>ετε ότι η συμφωνία τηρείται για την Ελλάδα μόνο ως προς τα κλειστά σύνορα και τον εγκλωβισμό.</w:t>
      </w:r>
    </w:p>
    <w:p w14:paraId="34994E11"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Τους αριθμούς τους ξέρετε, να μην τους λέμε. Είναι δέκα τέσσερις χιλιάδες στα νησιά. Έχει διπλασιαστεί. Το διαχειριστικό όργανο λέει ότι η χωρητικότητα στα νησιά </w:t>
      </w:r>
      <w:r>
        <w:rPr>
          <w:rFonts w:eastAsia="Times New Roman" w:cs="Times New Roman"/>
          <w:szCs w:val="24"/>
        </w:rPr>
        <w:t>είναι επτά χιλιάδες τετρακόσιες πενήντα, άρα έχετε φτάσει στους διπλάσιους. Ξεκινήσαμε να έχουμε πενήντα χιλιάδες στην Ελλάδα και έχουμε ξεπεράσει τις εξήντα χιλιάδες. Άρα, δεν μιλάμε πια για συμφωνία, ακόμα κι αν είναι λίγα τα νούμερα, διότι αν εγκλωβιστο</w:t>
      </w:r>
      <w:r>
        <w:rPr>
          <w:rFonts w:eastAsia="Times New Roman" w:cs="Times New Roman"/>
          <w:szCs w:val="24"/>
        </w:rPr>
        <w:t xml:space="preserve">ύν </w:t>
      </w:r>
      <w:r>
        <w:rPr>
          <w:rFonts w:eastAsia="Times New Roman" w:cs="Times New Roman"/>
          <w:szCs w:val="24"/>
        </w:rPr>
        <w:t xml:space="preserve">άλλες </w:t>
      </w:r>
      <w:r>
        <w:rPr>
          <w:rFonts w:eastAsia="Times New Roman" w:cs="Times New Roman"/>
          <w:szCs w:val="24"/>
        </w:rPr>
        <w:t>πέντε χιλιάδες, τότε η κατάσταση θα γίνει πλέον αφόρητη. Δεν ξέρουμε τι θα γίνει.</w:t>
      </w:r>
    </w:p>
    <w:p w14:paraId="34994E12"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από την αρχή είχα διατυπώσει υποψίες ότι κάποιοι στην Κυβέρνηση είδαν το προσφυγικό ως μια ευκαιρία εξυπηρέτησης «ημετέρων» και οικονομικών απολαβών. </w:t>
      </w:r>
      <w:r>
        <w:rPr>
          <w:rFonts w:eastAsia="Times New Roman" w:cs="Times New Roman"/>
          <w:szCs w:val="24"/>
        </w:rPr>
        <w:t xml:space="preserve">Είναι το μόνο ζεστό </w:t>
      </w:r>
      <w:r>
        <w:rPr>
          <w:rFonts w:eastAsia="Times New Roman" w:cs="Times New Roman"/>
          <w:szCs w:val="24"/>
        </w:rPr>
        <w:lastRenderedPageBreak/>
        <w:t>χρήμα -όλα τα άλλα είναι στο μνημόνιο- που έρχεται στην Ελλάδα και δεν ξέρω αν διογκώθηκε το πρόβλημα με αυτό το σκοπό.</w:t>
      </w:r>
    </w:p>
    <w:p w14:paraId="34994E13"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Τον τελευταίο καιρό υπάρχουν πάρα πολλές καταγγελίες. Δεν έχετε απαντήσει στις καταγγελίες. Δεν έχετε απαντήσεις στι</w:t>
      </w:r>
      <w:r>
        <w:rPr>
          <w:rFonts w:eastAsia="Times New Roman" w:cs="Times New Roman"/>
          <w:szCs w:val="24"/>
        </w:rPr>
        <w:t>ς καταγγελίες του πρώην Γενικού Γραμματέα κ. Βουδούρη. Αυτό δεν γίνεται με ιπποτισμό, πρέπει να απαντήσετε. Λέει αλήθεια; Λέει ψέματα; Είναι σωστό ότι στη Νορβηγία ο κάθε πρόσφυγας κοστίζει δεκατρείς χιλιάδες το</w:t>
      </w:r>
      <w:r>
        <w:rPr>
          <w:rFonts w:eastAsia="Times New Roman" w:cs="Times New Roman"/>
          <w:szCs w:val="24"/>
        </w:rPr>
        <w:t>ν</w:t>
      </w:r>
      <w:r>
        <w:rPr>
          <w:rFonts w:eastAsia="Times New Roman" w:cs="Times New Roman"/>
          <w:szCs w:val="24"/>
        </w:rPr>
        <w:t xml:space="preserve"> χρόνο και στην Ελλάδα δεκαπέντε χιλιάδες; </w:t>
      </w:r>
    </w:p>
    <w:p w14:paraId="34994E14"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μπορεί να το αφήνετε αυτό έτσι, λέγοντας «εγώ είμαι ιππότης, δεν απαντώ». Χρειάζεται απάντηση, γιατί αυτό που λέει είναι συκοφαντική δυσφήμιση. Δεν μπορείτε να το ξεπερνάτε προς χάριν της εξουσίας σας, διότι ο κ. Καμμένος μας έλεγε ότι χρειάζεται </w:t>
      </w:r>
      <w:r>
        <w:rPr>
          <w:rFonts w:eastAsia="Times New Roman" w:cs="Times New Roman"/>
          <w:szCs w:val="24"/>
          <w:lang w:val="en-US"/>
        </w:rPr>
        <w:t>ISO</w:t>
      </w:r>
      <w:r>
        <w:rPr>
          <w:rFonts w:eastAsia="Times New Roman" w:cs="Times New Roman"/>
          <w:szCs w:val="24"/>
        </w:rPr>
        <w:t xml:space="preserve"> γ</w:t>
      </w:r>
      <w:r>
        <w:rPr>
          <w:rFonts w:eastAsia="Times New Roman" w:cs="Times New Roman"/>
          <w:szCs w:val="24"/>
        </w:rPr>
        <w:t>ια τη σίτιση των προσφύγων, γιατί πρέπει να είναι τόσα γεύματα, να είναι ισοτονικά, επειδή είναι μουσουλμάνοι κ.λπ.</w:t>
      </w:r>
      <w:r>
        <w:rPr>
          <w:rFonts w:eastAsia="Times New Roman" w:cs="Times New Roman"/>
          <w:szCs w:val="24"/>
        </w:rPr>
        <w:t>.</w:t>
      </w:r>
      <w:r>
        <w:rPr>
          <w:rFonts w:eastAsia="Times New Roman" w:cs="Times New Roman"/>
          <w:szCs w:val="24"/>
        </w:rPr>
        <w:t xml:space="preserve"> Μήπως αυτή η σίτιση έχει αποκτήσει </w:t>
      </w:r>
      <w:r>
        <w:rPr>
          <w:rFonts w:eastAsia="Times New Roman" w:cs="Times New Roman"/>
          <w:szCs w:val="24"/>
          <w:lang w:val="en-US"/>
        </w:rPr>
        <w:t>ISO</w:t>
      </w:r>
      <w:r>
        <w:rPr>
          <w:rFonts w:eastAsia="Times New Roman" w:cs="Times New Roman"/>
          <w:szCs w:val="24"/>
        </w:rPr>
        <w:t xml:space="preserve"> ΣΥΡΙΖΑ-ΑΝΕΛ;</w:t>
      </w:r>
    </w:p>
    <w:p w14:paraId="34994E15"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Πρέπει να απαντήσετε. Είναι πολύ βαριές οι κατηγορίες. Δεν ξέρω αν θα το κάνετε σήμερα. Πάντως περιμένω δημόσια απάντηση στις καταγγελίες που παραπέμπουν σε ύποπτες κινήσεις και χρηματισμό. </w:t>
      </w:r>
    </w:p>
    <w:p w14:paraId="34994E16"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Ίσως να μην το ξέρετε, ίσως να μην έχετε κάνει αυτή την έρευνα, γ</w:t>
      </w:r>
      <w:r>
        <w:rPr>
          <w:rFonts w:eastAsia="Times New Roman" w:cs="Times New Roman"/>
          <w:szCs w:val="24"/>
        </w:rPr>
        <w:t>ια αυτό καταθέτω στα Πρακτικά την πορεία των ροών λίγο πριν τη συμφωνία, μετά τη συμφωνία, μετά το πραξικόπημα στην Τουρκία και αργότερα, ώστε όποιος ενδιαφέρεται, να δει ότι τα πράγματα δεν είναι όπως μας τα λέτε, αφού υπάρχει εγκλωβισμός και κλειστά σύνο</w:t>
      </w:r>
      <w:r>
        <w:rPr>
          <w:rFonts w:eastAsia="Times New Roman" w:cs="Times New Roman"/>
          <w:szCs w:val="24"/>
        </w:rPr>
        <w:t xml:space="preserve">ρα. </w:t>
      </w:r>
    </w:p>
    <w:p w14:paraId="34994E17"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34994E18" w14:textId="77777777" w:rsidR="00227385" w:rsidRDefault="00971D3E">
      <w:pPr>
        <w:spacing w:line="600" w:lineRule="auto"/>
        <w:ind w:firstLine="720"/>
        <w:contextualSpacing/>
        <w:jc w:val="both"/>
        <w:rPr>
          <w:rFonts w:eastAsia="Times New Roman" w:cs="Times New Roman"/>
        </w:rPr>
      </w:pPr>
      <w:r>
        <w:rPr>
          <w:rFonts w:eastAsia="Times New Roman" w:cs="Times New Roman"/>
        </w:rPr>
        <w:t xml:space="preserve">(Στο σημείο αυτό η Βουλευτής κ. Σοφία </w:t>
      </w:r>
      <w:proofErr w:type="spellStart"/>
      <w:r>
        <w:rPr>
          <w:rFonts w:eastAsia="Times New Roman" w:cs="Times New Roman"/>
        </w:rPr>
        <w:t>Βούλτεψη</w:t>
      </w:r>
      <w:proofErr w:type="spellEnd"/>
      <w:r>
        <w:rPr>
          <w:rFonts w:eastAsia="Times New Roman" w:cs="Times New Roma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4994E19" w14:textId="77777777" w:rsidR="00227385" w:rsidRDefault="00971D3E">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της Νέας Δημοκρατίας)</w:t>
      </w:r>
    </w:p>
    <w:p w14:paraId="34994E1A"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Τέλειωσε ο κύκλος των επερωτώντων. Τώρα ανοίγει ο κύκλος της Κυβέρνησης. Επειδή είναι τρεις οι Υπουργοί, ο Αναπληρωτής Υπουργός Εσωτερικών κ. </w:t>
      </w:r>
      <w:proofErr w:type="spellStart"/>
      <w:r>
        <w:rPr>
          <w:rFonts w:eastAsia="Times New Roman" w:cs="Times New Roman"/>
          <w:szCs w:val="24"/>
        </w:rPr>
        <w:t>Μουζάλας</w:t>
      </w:r>
      <w:proofErr w:type="spellEnd"/>
      <w:r>
        <w:rPr>
          <w:rFonts w:eastAsia="Times New Roman" w:cs="Times New Roman"/>
          <w:szCs w:val="24"/>
        </w:rPr>
        <w:t xml:space="preserve">, ο Αναπληρωτής Υπουργός Εξωτερικών κ. </w:t>
      </w:r>
      <w:proofErr w:type="spellStart"/>
      <w:r>
        <w:rPr>
          <w:rFonts w:eastAsia="Times New Roman" w:cs="Times New Roman"/>
          <w:szCs w:val="24"/>
        </w:rPr>
        <w:t>Ξ</w:t>
      </w:r>
      <w:r>
        <w:rPr>
          <w:rFonts w:eastAsia="Times New Roman" w:cs="Times New Roman"/>
          <w:szCs w:val="24"/>
        </w:rPr>
        <w:t>υδάκης</w:t>
      </w:r>
      <w:proofErr w:type="spellEnd"/>
      <w:r>
        <w:rPr>
          <w:rFonts w:eastAsia="Times New Roman" w:cs="Times New Roman"/>
          <w:szCs w:val="24"/>
        </w:rPr>
        <w:t xml:space="preserve"> και ο Αναπληρωτής Υπουργός Εθνικής Άμυνας κ. Βίτσας, προτείνω να μην πάρουν τον λόγο όλοι οι Υπουργοί, ο ένας μετά τον άλλον, αλλά να μεσολαβούν και Κοινοβουλευτικοί Εκπρόσωποι για να υπάρχει μια ποικιλία. Επίσης, να προσέξουμε το</w:t>
      </w:r>
      <w:r>
        <w:rPr>
          <w:rFonts w:eastAsia="Times New Roman" w:cs="Times New Roman"/>
          <w:szCs w:val="24"/>
        </w:rPr>
        <w:t>ν</w:t>
      </w:r>
      <w:r>
        <w:rPr>
          <w:rFonts w:eastAsia="Times New Roman" w:cs="Times New Roman"/>
          <w:szCs w:val="24"/>
        </w:rPr>
        <w:t xml:space="preserve"> χρόνο, γιατί αν π</w:t>
      </w:r>
      <w:r>
        <w:rPr>
          <w:rFonts w:eastAsia="Times New Roman" w:cs="Times New Roman"/>
          <w:szCs w:val="24"/>
        </w:rPr>
        <w:t xml:space="preserve">άρετε όλοι από είκοσι λεπτά που δικαιούστε, θα είναι ασφυκτικά τα πράγματα. </w:t>
      </w:r>
    </w:p>
    <w:p w14:paraId="34994E1B"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Σωστά, κυρία Πρόεδρε.</w:t>
      </w:r>
    </w:p>
    <w:p w14:paraId="34994E1C"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Στο τέλος θα φύγουν και όλοι οι επερωτώντες που έχουν χρη</w:t>
      </w:r>
      <w:r>
        <w:rPr>
          <w:rFonts w:eastAsia="Times New Roman" w:cs="Times New Roman"/>
          <w:szCs w:val="24"/>
        </w:rPr>
        <w:t xml:space="preserve">σιμοποιήσει τη δευτερολογία τους και θα μείνουμε προ κενών εδράνων. </w:t>
      </w:r>
    </w:p>
    <w:p w14:paraId="34994E1D"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Μουζάλα</w:t>
      </w:r>
      <w:proofErr w:type="spellEnd"/>
      <w:r>
        <w:rPr>
          <w:rFonts w:eastAsia="Times New Roman" w:cs="Times New Roman"/>
          <w:szCs w:val="24"/>
        </w:rPr>
        <w:t xml:space="preserve">, πόσο χρόνο θέλετε από τα είκοσι λεπτά που δικαιούστε; </w:t>
      </w:r>
    </w:p>
    <w:p w14:paraId="34994E1E"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ΜΟΥΖΑΛΑΣ (Αναπληρωτής Υπουργός Εσωτερικών και Διοικητικής Ανασυγκρότησης): </w:t>
      </w:r>
      <w:r>
        <w:rPr>
          <w:rFonts w:eastAsia="Times New Roman" w:cs="Times New Roman"/>
          <w:szCs w:val="24"/>
        </w:rPr>
        <w:t>Δεν ξέρω, κυρία Πρόεδρε.</w:t>
      </w:r>
    </w:p>
    <w:p w14:paraId="34994E1F" w14:textId="77777777" w:rsidR="00227385" w:rsidRDefault="00971D3E">
      <w:pPr>
        <w:spacing w:line="600" w:lineRule="auto"/>
        <w:ind w:firstLine="720"/>
        <w:contextualSpacing/>
        <w:jc w:val="both"/>
        <w:rPr>
          <w:rFonts w:eastAsia="Times New Roman" w:cs="Times New Roman"/>
          <w:szCs w:val="24"/>
        </w:rPr>
      </w:pPr>
      <w:r>
        <w:rPr>
          <w:rFonts w:eastAsia="Times New Roman"/>
          <w:b/>
          <w:bCs/>
        </w:rPr>
        <w:t>ΠΡΟΕΔΡΕΥΟ</w:t>
      </w:r>
      <w:r>
        <w:rPr>
          <w:rFonts w:eastAsia="Times New Roman"/>
          <w:b/>
          <w:bCs/>
        </w:rPr>
        <w:t>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Μουζάλα</w:t>
      </w:r>
      <w:proofErr w:type="spellEnd"/>
      <w:r>
        <w:rPr>
          <w:rFonts w:eastAsia="Times New Roman" w:cs="Times New Roman"/>
          <w:szCs w:val="24"/>
        </w:rPr>
        <w:t xml:space="preserve">, έχετε τον λόγο. </w:t>
      </w:r>
    </w:p>
    <w:p w14:paraId="34994E20"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rPr>
        <w:t>ΙΩΑΝΝΗΣ ΜΟΥΖΑΛΑΣ (Αναπληρωτής Υπουργός Εσωτερικών και Διοικητικής Ανασυγκρότησης):</w:t>
      </w:r>
      <w:r>
        <w:rPr>
          <w:rFonts w:eastAsia="Times New Roman" w:cs="Times New Roman"/>
          <w:szCs w:val="24"/>
        </w:rPr>
        <w:t xml:space="preserve"> Κυρία Πρόεδρε, κυρίες και κύριοι Βουλευτές, συνήθως είμαι χαμηλών τόνων και θα προσπαθήσω και σήμερα να εί</w:t>
      </w:r>
      <w:r>
        <w:rPr>
          <w:rFonts w:eastAsia="Times New Roman" w:cs="Times New Roman"/>
          <w:szCs w:val="24"/>
        </w:rPr>
        <w:t>μαι. Παρ</w:t>
      </w:r>
      <w:r>
        <w:rPr>
          <w:rFonts w:eastAsia="Times New Roman" w:cs="Times New Roman"/>
          <w:szCs w:val="24"/>
        </w:rPr>
        <w:t xml:space="preserve">’ </w:t>
      </w:r>
      <w:r>
        <w:rPr>
          <w:rFonts w:eastAsia="Times New Roman" w:cs="Times New Roman"/>
          <w:szCs w:val="24"/>
        </w:rPr>
        <w:t>όλη την οξύτητα, οφείλω να ομολογήσω ότι διέκρινα χαμηλούς τόνους και σε εσάς, οπότε μπορούμε να σταθούμε στην ποιότητα και την ουσία των επιχειρημάτων. Κα</w:t>
      </w:r>
      <w:r>
        <w:rPr>
          <w:rFonts w:eastAsia="Times New Roman" w:cs="Times New Roman"/>
          <w:szCs w:val="24"/>
        </w:rPr>
        <w:t>μ</w:t>
      </w:r>
      <w:r>
        <w:rPr>
          <w:rFonts w:eastAsia="Times New Roman" w:cs="Times New Roman"/>
          <w:szCs w:val="24"/>
        </w:rPr>
        <w:t xml:space="preserve">μιά φορά μπορεί να κάνω </w:t>
      </w:r>
      <w:r>
        <w:rPr>
          <w:rFonts w:eastAsia="Times New Roman" w:cs="Times New Roman"/>
          <w:szCs w:val="24"/>
        </w:rPr>
        <w:t xml:space="preserve">κάποιο </w:t>
      </w:r>
      <w:r>
        <w:rPr>
          <w:rFonts w:eastAsia="Times New Roman" w:cs="Times New Roman"/>
          <w:szCs w:val="24"/>
        </w:rPr>
        <w:t xml:space="preserve">κρύο αστείο, θα </w:t>
      </w:r>
      <w:r>
        <w:rPr>
          <w:rFonts w:eastAsia="Times New Roman" w:cs="Times New Roman"/>
          <w:szCs w:val="24"/>
        </w:rPr>
        <w:t xml:space="preserve">μου </w:t>
      </w:r>
      <w:r>
        <w:rPr>
          <w:rFonts w:eastAsia="Times New Roman" w:cs="Times New Roman"/>
          <w:szCs w:val="24"/>
        </w:rPr>
        <w:t xml:space="preserve">το συγχωρέσετε. </w:t>
      </w:r>
    </w:p>
    <w:p w14:paraId="34994E21"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Κάθε φορά που έρχομαι </w:t>
      </w:r>
      <w:r>
        <w:rPr>
          <w:rFonts w:eastAsia="Times New Roman" w:cs="Times New Roman"/>
          <w:szCs w:val="24"/>
        </w:rPr>
        <w:t>εδώ γίνεται ακριβώς το ίδιο πράγμα. Όλοι οι άξονες της ομιλίας σας είναι τα εξής: «αφύλακτα σύνορα», «τους καλέσατε», «βγήκατε έξω και φωνάζατε «ελάτε»», «φωνάξατε ένα εκατομμύριο πρόσφυγες», «δεν προσέχατε τα σύνορα» κ.λπ.</w:t>
      </w:r>
      <w:r>
        <w:rPr>
          <w:rFonts w:eastAsia="Times New Roman" w:cs="Times New Roman"/>
          <w:szCs w:val="24"/>
        </w:rPr>
        <w:t>.</w:t>
      </w:r>
      <w:r>
        <w:rPr>
          <w:rFonts w:eastAsia="Times New Roman" w:cs="Times New Roman"/>
          <w:szCs w:val="24"/>
        </w:rPr>
        <w:t xml:space="preserve"> </w:t>
      </w:r>
    </w:p>
    <w:p w14:paraId="34994E22"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το έχουμε απαντήσει. Είνα</w:t>
      </w:r>
      <w:r>
        <w:rPr>
          <w:rFonts w:eastAsia="Times New Roman" w:cs="Times New Roman"/>
          <w:szCs w:val="24"/>
        </w:rPr>
        <w:t xml:space="preserve">ι ψέμα. Δεν έχει νόημα πάλι να το πούμε. Δεν κάναμε τον πόλεμο στη Συρία, δεν έπεσε το Χαλέπι εξαιτίας μας, δεν μειώθηκαν οι δαπάνες της της </w:t>
      </w:r>
      <w:r>
        <w:rPr>
          <w:rFonts w:eastAsia="Times New Roman" w:cs="Times New Roman"/>
          <w:szCs w:val="24"/>
          <w:lang w:val="en-US"/>
        </w:rPr>
        <w:t>UNHCR</w:t>
      </w:r>
      <w:r>
        <w:rPr>
          <w:rFonts w:eastAsia="Times New Roman" w:cs="Times New Roman"/>
          <w:szCs w:val="24"/>
        </w:rPr>
        <w:t xml:space="preserve"> στη Συρία για αυτό το πράγμα, δεν φταίμε εμείς που με το προσφυγικό </w:t>
      </w:r>
      <w:proofErr w:type="spellStart"/>
      <w:r>
        <w:rPr>
          <w:rFonts w:eastAsia="Times New Roman" w:cs="Times New Roman"/>
          <w:szCs w:val="24"/>
        </w:rPr>
        <w:t>συγκολλήθηκε</w:t>
      </w:r>
      <w:proofErr w:type="spellEnd"/>
      <w:r>
        <w:rPr>
          <w:rFonts w:eastAsia="Times New Roman" w:cs="Times New Roman"/>
          <w:szCs w:val="24"/>
        </w:rPr>
        <w:t xml:space="preserve"> και ένα κομμάτι μεταναστευτι</w:t>
      </w:r>
      <w:r>
        <w:rPr>
          <w:rFonts w:eastAsia="Times New Roman" w:cs="Times New Roman"/>
          <w:szCs w:val="24"/>
        </w:rPr>
        <w:t>κού. Αυτό το ξέρετε. Το χρησιμοποιείτε κάθε φορά.</w:t>
      </w:r>
    </w:p>
    <w:p w14:paraId="34994E23" w14:textId="77777777" w:rsidR="00227385" w:rsidRDefault="00971D3E">
      <w:pPr>
        <w:tabs>
          <w:tab w:val="left" w:pos="1138"/>
          <w:tab w:val="left" w:pos="1565"/>
          <w:tab w:val="left" w:pos="2965"/>
          <w:tab w:val="center" w:pos="4753"/>
        </w:tabs>
        <w:spacing w:line="600" w:lineRule="auto"/>
        <w:contextualSpacing/>
        <w:jc w:val="both"/>
        <w:rPr>
          <w:rFonts w:eastAsia="Times New Roman" w:cs="Times New Roman"/>
          <w:szCs w:val="24"/>
        </w:rPr>
      </w:pP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πιτρέψτε μου τώρα να σας πω για τα αφύλακτα σύνορα. Έχω εδώ το σύνολο συλληφθέντων λαθρομεταναστών, όπως τους αναφέρει η Αστυνομία. Αφορά αυτούς που πολιτικά εμείς λέμε «άτυπους μετανάστες». </w:t>
      </w:r>
      <w:r>
        <w:rPr>
          <w:rFonts w:eastAsia="Times New Roman" w:cs="Times New Roman"/>
          <w:szCs w:val="24"/>
        </w:rPr>
        <w:t>Νομικά παραμένουν παράνομοι μετανάστες. Λέω, λοιπόν, ότι το 1995 -δεν ήταν κυβέρνηση ο ΣΥΡΙΖΑ- ήταν διακόσιες πενήντα τέσσερις χιλιάδες τριακόσιοι δεκαοκτώ. Το 2000 -πάμε πιο κοντά- ήταν διακόσιες πενήντα εννιά χιλιάδες τετρακόσιοι τρεις. Το 2014 -ακόμα πι</w:t>
      </w:r>
      <w:r>
        <w:rPr>
          <w:rFonts w:eastAsia="Times New Roman" w:cs="Times New Roman"/>
          <w:szCs w:val="24"/>
        </w:rPr>
        <w:t xml:space="preserve">ο κοντά- ήταν εβδομήντα επτά χιλιάδες </w:t>
      </w:r>
      <w:proofErr w:type="spellStart"/>
      <w:r>
        <w:rPr>
          <w:rFonts w:eastAsia="Times New Roman" w:cs="Times New Roman"/>
          <w:szCs w:val="24"/>
        </w:rPr>
        <w:t>εκατόν</w:t>
      </w:r>
      <w:proofErr w:type="spellEnd"/>
      <w:r>
        <w:rPr>
          <w:rFonts w:eastAsia="Times New Roman" w:cs="Times New Roman"/>
          <w:szCs w:val="24"/>
        </w:rPr>
        <w:t xml:space="preserve"> εξήντα τρεις.</w:t>
      </w:r>
    </w:p>
    <w:p w14:paraId="34994E24" w14:textId="77777777" w:rsidR="00227385" w:rsidRDefault="00971D3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Οι δυνατότητες που είχατε μέχρι το 2010 για να είναι σε κράτηση οι παράνομοι μετανάστες ήταν -μαζί με τα αστυνομικά τμήματα- πέντε χιλιάδες. Μετά δημιουργήθηκε και η Κόρινθος και πήγαν στις επτά, ο</w:t>
      </w:r>
      <w:r>
        <w:rPr>
          <w:rFonts w:eastAsia="Times New Roman" w:cs="Times New Roman"/>
          <w:szCs w:val="24"/>
        </w:rPr>
        <w:t xml:space="preserve">κτώ χιλιάδες. Πού είναι, ρε παιδιά, οι υπόλοιποι; </w:t>
      </w:r>
    </w:p>
    <w:p w14:paraId="34994E25" w14:textId="77777777" w:rsidR="00227385" w:rsidRDefault="00971D3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Το 1995 μπήκαν διακόσιες πενήντα τέσσερις χιλιάδες. Άντε και αξιοποιήσατε όλες τις θέσεις κράτησης και κρατήσατε πέντε χιλιάδες που μπορούσατε. Πού είναι οι άλλοι διακόσιοι πενήντα; Πού τους είχατε; Πού το</w:t>
      </w:r>
      <w:r>
        <w:rPr>
          <w:rFonts w:eastAsia="Times New Roman" w:cs="Times New Roman"/>
          <w:szCs w:val="24"/>
        </w:rPr>
        <w:t>υς φιλοξενούσατε; Γιατί δεν φτιάξατε κέντρα κράτησης; Στην Ελλάδα δεν είναι. Μέσα σε δεκαπέντε χρόνια πέρασαν τέσσερα εκατομμύρια στις κυβερνήσεις σας. Είναι εδώ; Πού είναι; Πώς φυλάγατε τα σύνορα, όταν μπαίνουν και όταν βγαίνουν;</w:t>
      </w:r>
    </w:p>
    <w:p w14:paraId="34994E26" w14:textId="77777777" w:rsidR="00227385" w:rsidRDefault="00971D3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Τίποτα δεν κάνατε και αυτ</w:t>
      </w:r>
      <w:r>
        <w:rPr>
          <w:rFonts w:eastAsia="Times New Roman" w:cs="Times New Roman"/>
          <w:szCs w:val="24"/>
        </w:rPr>
        <w:t>ό το πληρώνουμε.</w:t>
      </w:r>
    </w:p>
    <w:p w14:paraId="34994E27" w14:textId="77777777" w:rsidR="00227385" w:rsidRDefault="00971D3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Θέσεις φιλοξενίας είχατε χίλιες το 2010, κυρία </w:t>
      </w:r>
      <w:proofErr w:type="spellStart"/>
      <w:r>
        <w:rPr>
          <w:rFonts w:eastAsia="Times New Roman" w:cs="Times New Roman"/>
          <w:szCs w:val="24"/>
        </w:rPr>
        <w:t>Βούλτεψη</w:t>
      </w:r>
      <w:proofErr w:type="spellEnd"/>
      <w:r>
        <w:rPr>
          <w:rFonts w:eastAsia="Times New Roman" w:cs="Times New Roman"/>
          <w:szCs w:val="24"/>
        </w:rPr>
        <w:t>.</w:t>
      </w:r>
    </w:p>
    <w:p w14:paraId="34994E28" w14:textId="77777777" w:rsidR="00227385" w:rsidRDefault="00971D3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Τους Αλβανούς ψάχνατε. Όμως, μιλάτε για άλλη περίοδο, άλλη εποχή.</w:t>
      </w:r>
    </w:p>
    <w:p w14:paraId="34994E29" w14:textId="77777777" w:rsidR="00227385" w:rsidRDefault="00971D3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ΜΟΥΖΑΛΑΣ (Αναπληρωτής Υπουργός Εσωτερικών και Διοικητικής Ανασυγκρότησης):</w:t>
      </w:r>
      <w:r>
        <w:rPr>
          <w:rFonts w:eastAsia="Times New Roman" w:cs="Times New Roman"/>
          <w:szCs w:val="24"/>
        </w:rPr>
        <w:t xml:space="preserve"> Το 2010 είχατε χί</w:t>
      </w:r>
      <w:r>
        <w:rPr>
          <w:rFonts w:eastAsia="Times New Roman" w:cs="Times New Roman"/>
          <w:szCs w:val="24"/>
        </w:rPr>
        <w:t xml:space="preserve">λιες θέσεις φιλοξενίας, κυρία </w:t>
      </w:r>
      <w:proofErr w:type="spellStart"/>
      <w:r>
        <w:rPr>
          <w:rFonts w:eastAsia="Times New Roman" w:cs="Times New Roman"/>
          <w:szCs w:val="24"/>
        </w:rPr>
        <w:t>Βούλτεψη</w:t>
      </w:r>
      <w:proofErr w:type="spellEnd"/>
      <w:r>
        <w:rPr>
          <w:rFonts w:eastAsia="Times New Roman" w:cs="Times New Roman"/>
          <w:szCs w:val="24"/>
        </w:rPr>
        <w:t xml:space="preserve">. Έγινε καταδίκη από την Ευρωπαϊκή Ένωση, γιατί οφείλατε να φτιάξετε δυόμισι χιλιάδες θέσεις φιλοξενίας. Το 2014 από χίλιες θέσεις φιλοξενίας φθάσαμε στις χίλιες </w:t>
      </w:r>
      <w:proofErr w:type="spellStart"/>
      <w:r>
        <w:rPr>
          <w:rFonts w:eastAsia="Times New Roman" w:cs="Times New Roman"/>
          <w:szCs w:val="24"/>
        </w:rPr>
        <w:t>εκατόν</w:t>
      </w:r>
      <w:proofErr w:type="spellEnd"/>
      <w:r>
        <w:rPr>
          <w:rFonts w:eastAsia="Times New Roman" w:cs="Times New Roman"/>
          <w:szCs w:val="24"/>
        </w:rPr>
        <w:t xml:space="preserve"> ενενήντα έξι. Αυτό παραλάβαμε. Αυτές είναι οι θέσ</w:t>
      </w:r>
      <w:r>
        <w:rPr>
          <w:rFonts w:eastAsia="Times New Roman" w:cs="Times New Roman"/>
          <w:szCs w:val="24"/>
        </w:rPr>
        <w:t>εις φιλοξενίας.</w:t>
      </w:r>
    </w:p>
    <w:p w14:paraId="34994E2A" w14:textId="77777777" w:rsidR="00227385" w:rsidRDefault="00971D3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«Υγειονομική βόμβα». Πόσες φορές δεν το έχουμε ακούσει; Δεν έσκασε, όχι τυχαία, αλλά επειδή είμαστε από πάνω.</w:t>
      </w:r>
    </w:p>
    <w:p w14:paraId="34994E2B" w14:textId="77777777" w:rsidR="00227385" w:rsidRDefault="00971D3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«Έλλειψη σχεδίου». Υπάρχει σχέδιο πάντα. Μπορεί να μη συμφωνείτε, αλλά σχέδιο υπάρχει. Το τυχαίο δεν δημιουργεί έτσι τις καταστάσε</w:t>
      </w:r>
      <w:r>
        <w:rPr>
          <w:rFonts w:eastAsia="Times New Roman" w:cs="Times New Roman"/>
          <w:szCs w:val="24"/>
        </w:rPr>
        <w:t>ις.</w:t>
      </w:r>
    </w:p>
    <w:p w14:paraId="34994E2C" w14:textId="77777777" w:rsidR="00227385" w:rsidRDefault="00971D3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«Εγκληματικότητα». Μικρή αύξηση μέχρι τη συμφωνία, μεγαλύτερη αύξηση στα νησιά. Στα χρόνια σας οι συμμορίες ήταν το πρωτοσέλιδο σε όλες τις εφημερίδες.</w:t>
      </w:r>
    </w:p>
    <w:p w14:paraId="34994E2D" w14:textId="77777777" w:rsidR="00227385" w:rsidRDefault="00971D3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Ένα πράγμα το οποίο, επίσης, θα σας πω είναι ότι αποδίδετε ευθύνες σε μας για την Ευρώπη. </w:t>
      </w:r>
    </w:p>
    <w:p w14:paraId="34994E2E" w14:textId="77777777" w:rsidR="00227385" w:rsidRDefault="00971D3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Πάμε να δ</w:t>
      </w:r>
      <w:r>
        <w:rPr>
          <w:rFonts w:eastAsia="Times New Roman" w:cs="Times New Roman"/>
          <w:szCs w:val="24"/>
        </w:rPr>
        <w:t>ούμε το σχέδιό μας. Σε επίπεδο διπλωματίας αναδείξαμε το πρόβλημα από ελληνικό σε ευρωπαϊκό.</w:t>
      </w:r>
    </w:p>
    <w:p w14:paraId="34994E2F" w14:textId="77777777" w:rsidR="00227385" w:rsidRDefault="00971D3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Βούλτεψη</w:t>
      </w:r>
      <w:proofErr w:type="spellEnd"/>
      <w:r>
        <w:rPr>
          <w:rFonts w:eastAsia="Times New Roman" w:cs="Times New Roman"/>
          <w:szCs w:val="24"/>
        </w:rPr>
        <w:t>, φτύσαμε αίμα για να μη λέει η Ευρώπη, «εσείς έχετε το πρόβλημα». Το πρόβλημα είναι ευρωπαϊκό που συμβαίνει σε ελληνικό έδαφος. Αυτό ήταν η τεράστια</w:t>
      </w:r>
      <w:r>
        <w:rPr>
          <w:rFonts w:eastAsia="Times New Roman" w:cs="Times New Roman"/>
          <w:szCs w:val="24"/>
        </w:rPr>
        <w:t xml:space="preserve"> διπλωματική νίκη στην Ευρώπη. Αυτό άλλαξε την κατάσταση. Αυτό έφερε την Ευρώπη σε συμπαράσταση, έστω και περιορισμένη, έστω και με τα προβλήματα που υπάρχουν.</w:t>
      </w:r>
    </w:p>
    <w:p w14:paraId="34994E30" w14:textId="77777777" w:rsidR="00227385" w:rsidRDefault="00971D3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Κατηγορηθήκαμε επανειλημμένα για τη </w:t>
      </w:r>
      <w:r>
        <w:rPr>
          <w:rFonts w:eastAsia="Times New Roman" w:cs="Times New Roman"/>
          <w:szCs w:val="24"/>
          <w:lang w:val="en-US"/>
        </w:rPr>
        <w:t>FRONTEX</w:t>
      </w:r>
      <w:r>
        <w:rPr>
          <w:rFonts w:eastAsia="Times New Roman" w:cs="Times New Roman"/>
          <w:szCs w:val="24"/>
        </w:rPr>
        <w:t xml:space="preserve"> και το ΝΑΤΟ. Πάντα ζητούσαμε </w:t>
      </w:r>
      <w:r>
        <w:rPr>
          <w:rFonts w:eastAsia="Times New Roman" w:cs="Times New Roman"/>
          <w:szCs w:val="24"/>
          <w:lang w:val="en-US"/>
        </w:rPr>
        <w:t>FRONTEX</w:t>
      </w:r>
      <w:r>
        <w:rPr>
          <w:rFonts w:eastAsia="Times New Roman" w:cs="Times New Roman"/>
          <w:szCs w:val="24"/>
        </w:rPr>
        <w:t>. Το ξέρετε αυτό</w:t>
      </w:r>
      <w:r>
        <w:rPr>
          <w:rFonts w:eastAsia="Times New Roman" w:cs="Times New Roman"/>
          <w:szCs w:val="24"/>
        </w:rPr>
        <w:t xml:space="preserve"> το πράγμα. Με το ΝΑΤΟ βοηθήσαμε, επίσης. Κατηγορηθήκαμε για την </w:t>
      </w:r>
      <w:r>
        <w:rPr>
          <w:rFonts w:eastAsia="Times New Roman" w:cs="Times New Roman"/>
          <w:szCs w:val="24"/>
          <w:lang w:val="en-US"/>
        </w:rPr>
        <w:t>EASO</w:t>
      </w:r>
      <w:r>
        <w:rPr>
          <w:rFonts w:eastAsia="Times New Roman" w:cs="Times New Roman"/>
          <w:szCs w:val="24"/>
        </w:rPr>
        <w:t xml:space="preserve">. Πάντα ζητούσαμε </w:t>
      </w:r>
      <w:r>
        <w:rPr>
          <w:rFonts w:eastAsia="Times New Roman" w:cs="Times New Roman"/>
          <w:szCs w:val="24"/>
          <w:lang w:val="en-US"/>
        </w:rPr>
        <w:t>EASO</w:t>
      </w:r>
      <w:r>
        <w:rPr>
          <w:rFonts w:eastAsia="Times New Roman" w:cs="Times New Roman"/>
          <w:szCs w:val="24"/>
        </w:rPr>
        <w:t>, πάντα υπολειπόταν.</w:t>
      </w:r>
    </w:p>
    <w:p w14:paraId="34994E31" w14:textId="77777777" w:rsidR="00227385" w:rsidRDefault="00971D3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Πότε ζητούσατε;</w:t>
      </w:r>
    </w:p>
    <w:p w14:paraId="34994E32" w14:textId="77777777" w:rsidR="00227385" w:rsidRDefault="00971D3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Διοικητικής Ανασυγκρότησης):</w:t>
      </w:r>
      <w:r>
        <w:rPr>
          <w:rFonts w:eastAsia="Times New Roman" w:cs="Times New Roman"/>
          <w:szCs w:val="24"/>
        </w:rPr>
        <w:t xml:space="preserve"> Πάντα, κυρία </w:t>
      </w:r>
      <w:proofErr w:type="spellStart"/>
      <w:r>
        <w:rPr>
          <w:rFonts w:eastAsia="Times New Roman" w:cs="Times New Roman"/>
          <w:szCs w:val="24"/>
        </w:rPr>
        <w:t>Βούλτεψη</w:t>
      </w:r>
      <w:proofErr w:type="spellEnd"/>
      <w:r>
        <w:rPr>
          <w:rFonts w:eastAsia="Times New Roman" w:cs="Times New Roman"/>
          <w:szCs w:val="24"/>
        </w:rPr>
        <w:t>. Δεν έχ</w:t>
      </w:r>
      <w:r>
        <w:rPr>
          <w:rFonts w:eastAsia="Times New Roman" w:cs="Times New Roman"/>
          <w:szCs w:val="24"/>
        </w:rPr>
        <w:t>ει νόημα…</w:t>
      </w:r>
    </w:p>
    <w:p w14:paraId="34994E33" w14:textId="77777777" w:rsidR="00227385" w:rsidRDefault="00971D3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lastRenderedPageBreak/>
        <w:t>ΣΟΦΙΑ ΒΟΥΛΤΕΨΗ:</w:t>
      </w:r>
      <w:r>
        <w:rPr>
          <w:rFonts w:eastAsia="Times New Roman" w:cs="Times New Roman"/>
          <w:szCs w:val="24"/>
        </w:rPr>
        <w:t xml:space="preserve"> Όχι πάντα.</w:t>
      </w:r>
    </w:p>
    <w:p w14:paraId="34994E34" w14:textId="77777777" w:rsidR="00227385" w:rsidRDefault="00971D3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Διοικητικής Ανασυγκρότησης):</w:t>
      </w:r>
      <w:r>
        <w:rPr>
          <w:rFonts w:eastAsia="Times New Roman" w:cs="Times New Roman"/>
          <w:szCs w:val="24"/>
        </w:rPr>
        <w:t xml:space="preserve"> Λέω, λοιπόν, τώρα εγώ…</w:t>
      </w:r>
    </w:p>
    <w:p w14:paraId="34994E35" w14:textId="77777777" w:rsidR="00227385" w:rsidRDefault="00971D3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Έξω η </w:t>
      </w:r>
      <w:r>
        <w:rPr>
          <w:rFonts w:eastAsia="Times New Roman" w:cs="Times New Roman"/>
          <w:szCs w:val="24"/>
          <w:lang w:val="en-US"/>
        </w:rPr>
        <w:t>FRONTEX</w:t>
      </w:r>
      <w:r>
        <w:rPr>
          <w:rFonts w:eastAsia="Times New Roman" w:cs="Times New Roman"/>
          <w:szCs w:val="24"/>
        </w:rPr>
        <w:t xml:space="preserve"> λέγατε. Τι λέτε τώρα;</w:t>
      </w:r>
    </w:p>
    <w:p w14:paraId="34994E36" w14:textId="77777777" w:rsidR="00227385" w:rsidRDefault="00971D3E">
      <w:pPr>
        <w:spacing w:line="600" w:lineRule="auto"/>
        <w:contextualSpacing/>
        <w:jc w:val="center"/>
        <w:rPr>
          <w:rFonts w:eastAsia="Times New Roman"/>
          <w:bCs/>
        </w:rPr>
      </w:pPr>
      <w:r>
        <w:rPr>
          <w:rFonts w:eastAsia="Times New Roman"/>
          <w:bCs/>
        </w:rPr>
        <w:t>(Θόρυβος από την πτέρυγα του ΣΥΡΙΖΑ)</w:t>
      </w:r>
    </w:p>
    <w:p w14:paraId="34994E37" w14:textId="77777777" w:rsidR="00227385" w:rsidRDefault="00971D3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Σε μένα απευθύνεται ο Υπ</w:t>
      </w:r>
      <w:r>
        <w:rPr>
          <w:rFonts w:eastAsia="Times New Roman" w:cs="Times New Roman"/>
          <w:szCs w:val="24"/>
        </w:rPr>
        <w:t>ουργός.</w:t>
      </w:r>
    </w:p>
    <w:p w14:paraId="34994E38" w14:textId="77777777" w:rsidR="00227385" w:rsidRDefault="00971D3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Διοικητικής Ανασυγκρότησης):</w:t>
      </w:r>
      <w:r>
        <w:rPr>
          <w:rFonts w:eastAsia="Times New Roman" w:cs="Times New Roman"/>
          <w:szCs w:val="24"/>
        </w:rPr>
        <w:t xml:space="preserve"> Όχι, δεν απευθύνομαι σε σας. Όταν απευθύνομαι σε σας, χρησιμοποιώ το όνομά σας.</w:t>
      </w:r>
    </w:p>
    <w:p w14:paraId="34994E39" w14:textId="77777777" w:rsidR="00227385" w:rsidRDefault="00971D3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Κυρία </w:t>
      </w:r>
      <w:proofErr w:type="spellStart"/>
      <w:r>
        <w:rPr>
          <w:rFonts w:eastAsia="Times New Roman" w:cs="Times New Roman"/>
          <w:szCs w:val="24"/>
        </w:rPr>
        <w:t>Βούλτεψη</w:t>
      </w:r>
      <w:proofErr w:type="spellEnd"/>
      <w:r>
        <w:rPr>
          <w:rFonts w:eastAsia="Times New Roman" w:cs="Times New Roman"/>
          <w:szCs w:val="24"/>
        </w:rPr>
        <w:t>, έχετε την εμπειρία! Δεν κ</w:t>
      </w:r>
      <w:r>
        <w:rPr>
          <w:rFonts w:eastAsia="Times New Roman" w:cs="Times New Roman"/>
          <w:szCs w:val="24"/>
        </w:rPr>
        <w:t>άνουμε διάλογο! Συγκρατηθείτε! Δεν γίνεται έτσι!</w:t>
      </w:r>
    </w:p>
    <w:p w14:paraId="34994E3A" w14:textId="77777777" w:rsidR="00227385" w:rsidRDefault="00971D3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Όλη μέρα λέγατε, «έξω η </w:t>
      </w:r>
      <w:r>
        <w:rPr>
          <w:rFonts w:eastAsia="Times New Roman" w:cs="Times New Roman"/>
          <w:szCs w:val="24"/>
          <w:lang w:val="en-US"/>
        </w:rPr>
        <w:t>FRONTEX</w:t>
      </w:r>
      <w:r>
        <w:rPr>
          <w:rFonts w:eastAsia="Times New Roman" w:cs="Times New Roman"/>
          <w:szCs w:val="24"/>
        </w:rPr>
        <w:t>».</w:t>
      </w:r>
    </w:p>
    <w:p w14:paraId="34994E3B" w14:textId="77777777" w:rsidR="00227385" w:rsidRDefault="00971D3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ΜΟΥΖΑΛΑΣ (Αναπληρωτής Υπουργός Εσωτερικών και Διοικητικής Ανασυγκρότησης):</w:t>
      </w:r>
      <w:r>
        <w:rPr>
          <w:rFonts w:eastAsia="Times New Roman" w:cs="Times New Roman"/>
          <w:szCs w:val="24"/>
        </w:rPr>
        <w:t xml:space="preserve"> Λέω, λοιπόν, ότι αυτά όλα οδήγησαν στη </w:t>
      </w:r>
      <w:r>
        <w:rPr>
          <w:rFonts w:eastAsia="Times New Roman" w:cs="Times New Roman"/>
          <w:szCs w:val="24"/>
        </w:rPr>
        <w:t xml:space="preserve">συμφωνία </w:t>
      </w:r>
      <w:r>
        <w:rPr>
          <w:rFonts w:eastAsia="Times New Roman" w:cs="Times New Roman"/>
          <w:szCs w:val="24"/>
        </w:rPr>
        <w:t>Ευρωπαϊκής Ένωσης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Τουρκίας, η οποία, ανεξάρτητα από τις τεράστιες δυσκολίες που έχει, βοήθησε τη χώρα μας. Αυτό το έγγραφο θα σας το δείχνω. Αυτές είναι οι ροές πριν τη </w:t>
      </w:r>
      <w:r>
        <w:rPr>
          <w:rFonts w:eastAsia="Times New Roman" w:cs="Times New Roman"/>
          <w:szCs w:val="24"/>
        </w:rPr>
        <w:t>συμφωνία</w:t>
      </w:r>
      <w:r>
        <w:rPr>
          <w:rFonts w:eastAsia="Times New Roman" w:cs="Times New Roman"/>
          <w:szCs w:val="24"/>
        </w:rPr>
        <w:t xml:space="preserve">. Αυτές είναι οι ροές μετά τη </w:t>
      </w:r>
      <w:r>
        <w:rPr>
          <w:rFonts w:eastAsia="Times New Roman" w:cs="Times New Roman"/>
          <w:szCs w:val="24"/>
        </w:rPr>
        <w:t>συμφωνία</w:t>
      </w:r>
      <w:r>
        <w:rPr>
          <w:rFonts w:eastAsia="Times New Roman" w:cs="Times New Roman"/>
          <w:szCs w:val="24"/>
        </w:rPr>
        <w:t>. Δεν έχετε αποφασίσει.</w:t>
      </w:r>
    </w:p>
    <w:p w14:paraId="34994E3C" w14:textId="77777777" w:rsidR="00227385" w:rsidRDefault="00971D3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Τρεις από τους Βουλευτές της Νέας Δ</w:t>
      </w:r>
      <w:r>
        <w:rPr>
          <w:rFonts w:eastAsia="Times New Roman" w:cs="Times New Roman"/>
          <w:szCs w:val="24"/>
        </w:rPr>
        <w:t xml:space="preserve">ημοκρατίας είπαν ότι η </w:t>
      </w:r>
      <w:r>
        <w:rPr>
          <w:rFonts w:eastAsia="Times New Roman" w:cs="Times New Roman"/>
          <w:szCs w:val="24"/>
        </w:rPr>
        <w:t xml:space="preserve">συμφωνία </w:t>
      </w:r>
      <w:r>
        <w:rPr>
          <w:rFonts w:eastAsia="Times New Roman" w:cs="Times New Roman"/>
          <w:szCs w:val="24"/>
        </w:rPr>
        <w:t xml:space="preserve">είναι κακή και ότι δεν μας συμφέρει. Οι άλλοι, λογικά, είπαν τη θέση της Νέας Δημοκρατίας. </w:t>
      </w:r>
    </w:p>
    <w:p w14:paraId="34994E3D"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Θέλω να σας πω κάτι: Προσπαθήσαμε πάρα πολύ μέσα σε μία Ευρώπη όπου τα 7/10 των ευρωπαϊκών κρατών ηγεμονεύονται από το Λαϊκό Κόμμα κ</w:t>
      </w:r>
      <w:r>
        <w:rPr>
          <w:rFonts w:eastAsia="Times New Roman" w:cs="Times New Roman"/>
          <w:szCs w:val="24"/>
        </w:rPr>
        <w:t>αι από τη Σοσιαλδημοκρατία. Φαντάζομαι –και το έχω πει ξανά αυτό- ότι όταν συναντιέστε κάθε φορά στο Λαϊκό Κόμμα, θέτετε τα ίδια αιτήματα με εμάς. Δεν γίνονται, όμως. Γιατί κατηγορείτε τον ΣΥΡΙΖΑ;</w:t>
      </w:r>
    </w:p>
    <w:p w14:paraId="34994E3E" w14:textId="77777777" w:rsidR="00227385" w:rsidRDefault="00971D3E">
      <w:pPr>
        <w:spacing w:line="600" w:lineRule="auto"/>
        <w:ind w:firstLine="720"/>
        <w:contextualSpacing/>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διαμαρτυρίες </w:t>
      </w:r>
      <w:r>
        <w:rPr>
          <w:rFonts w:eastAsia="Times New Roman" w:cs="Times New Roman"/>
          <w:szCs w:val="24"/>
        </w:rPr>
        <w:t>από την πτέρυγα της Νέας Δημοκρατίας)</w:t>
      </w:r>
    </w:p>
    <w:p w14:paraId="34994E3F"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lastRenderedPageBreak/>
        <w:t>ΣΟΦΙΑ ΒΟΥΛΤΕΨΗ:</w:t>
      </w:r>
      <w:r>
        <w:rPr>
          <w:rFonts w:eastAsia="Times New Roman" w:cs="Times New Roman"/>
          <w:szCs w:val="24"/>
        </w:rPr>
        <w:t xml:space="preserve"> Γιατί κυβερνάτε.</w:t>
      </w:r>
    </w:p>
    <w:p w14:paraId="34994E40"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Διοικητικής Ανασυγκρότησης):</w:t>
      </w:r>
      <w:r>
        <w:rPr>
          <w:rFonts w:eastAsia="Times New Roman" w:cs="Times New Roman"/>
          <w:szCs w:val="24"/>
        </w:rPr>
        <w:t xml:space="preserve"> Κατηγορείτε τον ΣΥΡΙΖΑ, επειδή δεν μπόρεσε να πείσει τα 7/10 των κυβερνήσεων στην Ευρώπη σε όλα τα ζητήματα, με τα οποία ανήκετε στα ίδια κ</w:t>
      </w:r>
      <w:r>
        <w:rPr>
          <w:rFonts w:eastAsia="Times New Roman" w:cs="Times New Roman"/>
          <w:szCs w:val="24"/>
        </w:rPr>
        <w:t xml:space="preserve">όμματα; Αυτό δεν έχει νόημα. </w:t>
      </w:r>
    </w:p>
    <w:p w14:paraId="34994E41"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Έχετε αποφασίσει. Θέλετε να πέσει ο ΣΥΡΙΖΑ. Και για να πέσει ο ΣΥΡΙΖΑ θα χρησιμοποιήσετε οτιδήποτε. Όμως, καλύτερα θα ήταν να μπορέσουμε να σταθούμε πάνω σε λογικά επιχειρήματα. </w:t>
      </w:r>
    </w:p>
    <w:p w14:paraId="34994E42"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Όσον αφορά την αντιμετώπιση του προσφυγικού, θα</w:t>
      </w:r>
      <w:r>
        <w:rPr>
          <w:rFonts w:eastAsia="Times New Roman" w:cs="Times New Roman"/>
          <w:szCs w:val="24"/>
        </w:rPr>
        <w:t xml:space="preserve"> σας πω το εξής: Πέρασε ένα εκατομμύριο κόσμος. Στην αρχή είχαμε τρία </w:t>
      </w:r>
      <w:r>
        <w:rPr>
          <w:rFonts w:eastAsia="Times New Roman" w:cs="Times New Roman"/>
          <w:szCs w:val="24"/>
          <w:lang w:val="en-GB"/>
        </w:rPr>
        <w:t>E</w:t>
      </w:r>
      <w:r>
        <w:rPr>
          <w:rFonts w:eastAsia="Times New Roman" w:cs="Times New Roman"/>
          <w:szCs w:val="24"/>
          <w:lang w:val="en-US"/>
        </w:rPr>
        <w:t>URODAC</w:t>
      </w:r>
      <w:r>
        <w:rPr>
          <w:rFonts w:eastAsia="Times New Roman" w:cs="Times New Roman"/>
          <w:szCs w:val="24"/>
        </w:rPr>
        <w:t>. Δεν μπορέσαμε να κάνουμε έλεγχο. Το πρόγραμμα έκλεισε με 100% έλεγχο καταγραφών. Στο χαρτί, που σας έδειξα προηγουμένως, δεν έχετε 100% έλεγχο καταγραφών. Στο χαρτί της Ευρωπαϊκ</w:t>
      </w:r>
      <w:r>
        <w:rPr>
          <w:rFonts w:eastAsia="Times New Roman" w:cs="Times New Roman"/>
          <w:szCs w:val="24"/>
        </w:rPr>
        <w:t xml:space="preserve">ής Ένωσης είναι αυτή η </w:t>
      </w:r>
      <w:r>
        <w:rPr>
          <w:rFonts w:eastAsia="Times New Roman" w:cs="Times New Roman"/>
          <w:szCs w:val="24"/>
        </w:rPr>
        <w:t>έκθεση</w:t>
      </w:r>
      <w:r>
        <w:rPr>
          <w:rFonts w:eastAsia="Times New Roman" w:cs="Times New Roman"/>
          <w:szCs w:val="24"/>
        </w:rPr>
        <w:t xml:space="preserve">, όπου μιλά για 100%, πλήρη ταυτοποίηση όσων μπαίνουν μέσα. </w:t>
      </w:r>
    </w:p>
    <w:p w14:paraId="34994E43"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είχαμε πλατείες και πάρκα. Όποτε είχαμε, τις αντιμετωπίσαμε. Σας θυμίζω τη Μυτιλήνη και τη Βικτώρια. Αντίθετα, τα προηγούμενα χρόνια είχαμε συνέχεια πλατείες και </w:t>
      </w:r>
      <w:r>
        <w:rPr>
          <w:rFonts w:eastAsia="Times New Roman" w:cs="Times New Roman"/>
          <w:szCs w:val="24"/>
        </w:rPr>
        <w:t xml:space="preserve">πάρκα και είχαμε και μία φορά το χρόνο τον αγώνα για την </w:t>
      </w:r>
      <w:proofErr w:type="spellStart"/>
      <w:r>
        <w:rPr>
          <w:rFonts w:eastAsia="Times New Roman" w:cs="Times New Roman"/>
          <w:szCs w:val="24"/>
        </w:rPr>
        <w:t>επανακατάληψη</w:t>
      </w:r>
      <w:proofErr w:type="spellEnd"/>
      <w:r>
        <w:rPr>
          <w:rFonts w:eastAsia="Times New Roman" w:cs="Times New Roman"/>
          <w:szCs w:val="24"/>
        </w:rPr>
        <w:t xml:space="preserve"> των πόλεων. Έπεφτε ξύλο, γίνονταν «σκούπες». Στην Ηγουμενίτσα, στην Πάτρα γινόταν χαμός, όπως και στα άλλα λιμάνια. Καθυστερούσαν τα βαπόρια κ.λπ.</w:t>
      </w:r>
      <w:r>
        <w:rPr>
          <w:rFonts w:eastAsia="Times New Roman" w:cs="Times New Roman"/>
          <w:szCs w:val="24"/>
        </w:rPr>
        <w:t>.</w:t>
      </w:r>
      <w:r>
        <w:rPr>
          <w:rFonts w:eastAsia="Times New Roman" w:cs="Times New Roman"/>
          <w:szCs w:val="24"/>
        </w:rPr>
        <w:t xml:space="preserve"> Όλα αυτά είχαν επίσης οικονομικό κόστ</w:t>
      </w:r>
      <w:r>
        <w:rPr>
          <w:rFonts w:eastAsia="Times New Roman" w:cs="Times New Roman"/>
          <w:szCs w:val="24"/>
        </w:rPr>
        <w:t xml:space="preserve">ος. </w:t>
      </w:r>
    </w:p>
    <w:p w14:paraId="34994E44"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Δεν σας κατηγορώ γι’ αυτά. Εγώ είμαι σε θέση πια να ξέρω τις δυσκολίες. Όμως, τι κατηγορείτε; Κάτι που δεν μπορέσατε να κάνετε. Και τι εγγυάται ότι θα το κάνατε; Δεν υπάρχει ένα παρελθόν που να λέει ότι θα μπορούσατε να το κάνετε. Αντίθετα, υπάρχουν π</w:t>
      </w:r>
      <w:r>
        <w:rPr>
          <w:rFonts w:eastAsia="Times New Roman" w:cs="Times New Roman"/>
          <w:szCs w:val="24"/>
        </w:rPr>
        <w:t>ράγματα που έγιναν και που προηγουμένως δεν γίνονταν.</w:t>
      </w:r>
    </w:p>
    <w:p w14:paraId="34994E45"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λοιπόν, πλήρη καταγραφή και το κάναμε με κοινωνική υπευθυνότητα, με συμμετοχή της Κοινωνίας των Πολιτών και με αλληλεγγύη που πουθενά αλλού στην Ευρώπη δεν φάνηκε. </w:t>
      </w:r>
    </w:p>
    <w:p w14:paraId="34994E46"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Συνέβη το παράνομο κλείσιμο </w:t>
      </w:r>
      <w:r>
        <w:rPr>
          <w:rFonts w:eastAsia="Times New Roman" w:cs="Times New Roman"/>
          <w:szCs w:val="24"/>
        </w:rPr>
        <w:t xml:space="preserve">συνόρων. Οφείλετε να ξέρετε πως ό,τι και να λέει ο κ. </w:t>
      </w:r>
      <w:proofErr w:type="spellStart"/>
      <w:r>
        <w:rPr>
          <w:rFonts w:eastAsia="Times New Roman" w:cs="Times New Roman"/>
          <w:szCs w:val="24"/>
        </w:rPr>
        <w:t>Τουσκ</w:t>
      </w:r>
      <w:proofErr w:type="spellEnd"/>
      <w:r>
        <w:rPr>
          <w:rFonts w:eastAsia="Times New Roman" w:cs="Times New Roman"/>
          <w:szCs w:val="24"/>
        </w:rPr>
        <w:t xml:space="preserve">, τα σύνορα τα έκλεισαν οι χώρες του </w:t>
      </w:r>
      <w:proofErr w:type="spellStart"/>
      <w:r>
        <w:rPr>
          <w:rFonts w:eastAsia="Times New Roman" w:cs="Times New Roman"/>
          <w:szCs w:val="24"/>
        </w:rPr>
        <w:t>Βίζεγκραντ</w:t>
      </w:r>
      <w:proofErr w:type="spellEnd"/>
      <w:r>
        <w:rPr>
          <w:rFonts w:eastAsia="Times New Roman" w:cs="Times New Roman"/>
          <w:szCs w:val="24"/>
        </w:rPr>
        <w:t xml:space="preserve"> και οι χώρες που ήταν στα Βαλκάνια. Οφείλατε να το ξέρετε.</w:t>
      </w:r>
    </w:p>
    <w:p w14:paraId="34994E47" w14:textId="77777777" w:rsidR="00227385" w:rsidRDefault="00971D3E">
      <w:pPr>
        <w:spacing w:line="600" w:lineRule="auto"/>
        <w:ind w:firstLine="720"/>
        <w:contextualSpacing/>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διαμαρτυρίες </w:t>
      </w:r>
      <w:r>
        <w:rPr>
          <w:rFonts w:eastAsia="Times New Roman" w:cs="Times New Roman"/>
          <w:szCs w:val="24"/>
        </w:rPr>
        <w:t>από την πτέρυγα της Νέας Δημοκρατίας)</w:t>
      </w:r>
    </w:p>
    <w:p w14:paraId="34994E48"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Το λέει ο Πρόε</w:t>
      </w:r>
      <w:r>
        <w:rPr>
          <w:rFonts w:eastAsia="Times New Roman" w:cs="Times New Roman"/>
          <w:szCs w:val="24"/>
        </w:rPr>
        <w:t xml:space="preserve">δρος του Ευρωπαϊκού Συμβουλίου. Λέει ψέματα; Εκτός αν λέει ψέματα ο </w:t>
      </w:r>
      <w:proofErr w:type="spellStart"/>
      <w:r>
        <w:rPr>
          <w:rFonts w:eastAsia="Times New Roman" w:cs="Times New Roman"/>
          <w:szCs w:val="24"/>
        </w:rPr>
        <w:t>Τουσκ</w:t>
      </w:r>
      <w:proofErr w:type="spellEnd"/>
      <w:r>
        <w:rPr>
          <w:rFonts w:eastAsia="Times New Roman" w:cs="Times New Roman"/>
          <w:szCs w:val="24"/>
        </w:rPr>
        <w:t xml:space="preserve">! </w:t>
      </w:r>
    </w:p>
    <w:p w14:paraId="34994E49"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Διοικητικής Ανασυγκρότησης):</w:t>
      </w:r>
      <w:r>
        <w:rPr>
          <w:rFonts w:eastAsia="Times New Roman" w:cs="Times New Roman"/>
          <w:szCs w:val="24"/>
        </w:rPr>
        <w:t xml:space="preserve"> Κυρία </w:t>
      </w:r>
      <w:proofErr w:type="spellStart"/>
      <w:r>
        <w:rPr>
          <w:rFonts w:eastAsia="Times New Roman" w:cs="Times New Roman"/>
          <w:szCs w:val="24"/>
        </w:rPr>
        <w:t>Βούλτεψη</w:t>
      </w:r>
      <w:proofErr w:type="spellEnd"/>
      <w:r>
        <w:rPr>
          <w:rFonts w:eastAsia="Times New Roman" w:cs="Times New Roman"/>
          <w:szCs w:val="24"/>
        </w:rPr>
        <w:t>, οφείλατε να το ξέρετε. Εγκλωβίστηκαν εξήντα χιλιάδες άνθρωποι. Σε αυτήν την περίπ</w:t>
      </w:r>
      <w:r>
        <w:rPr>
          <w:rFonts w:eastAsia="Times New Roman" w:cs="Times New Roman"/>
          <w:szCs w:val="24"/>
        </w:rPr>
        <w:t xml:space="preserve">τωση, πάλι είχαμε σχέδιο. Μέσα σε τρεις μήνες δημιουργήσαμε τριάντα χιλιάδες θέσεις φιλοξενίας, καλές, κακές, καλύτερες, χειρότερες. Ήμασταν σε θέση να παράσχουμε τρεις φορές την ημέρα φαγητό σε όλους, στοιχειώδη προστασία σε όλους, στοιχειώδη υγειονομικό </w:t>
      </w:r>
      <w:r>
        <w:rPr>
          <w:rFonts w:eastAsia="Times New Roman" w:cs="Times New Roman"/>
          <w:szCs w:val="24"/>
        </w:rPr>
        <w:t xml:space="preserve">έλεγχο σε όλους, λίγο πάνω από το στοιχειώδες σε ζητήματα δημόσιας τάξης σε όλους, πράγματα τα οποία εξασφαλίζουν και την ασφάλεια του ελληνικού πληθυσμού. </w:t>
      </w:r>
    </w:p>
    <w:p w14:paraId="34994E4A"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αλήθεια, βέβαια, ότι υπερφορτώσαμε κάποιους δήμους. Ας πούμε, η Θεσσαλονίκη, η Μακεδονία, δέχ</w:t>
      </w:r>
      <w:r>
        <w:rPr>
          <w:rFonts w:eastAsia="Times New Roman" w:cs="Times New Roman"/>
          <w:szCs w:val="24"/>
        </w:rPr>
        <w:t xml:space="preserve">τηκε το 60%. Ήδη έχουμε κατεβάσει επτά χιλιάδες ανθρώπους προς τα κάτω και συνεχίζουμε. Διαλύσαμε την </w:t>
      </w:r>
      <w:proofErr w:type="spellStart"/>
      <w:r>
        <w:rPr>
          <w:rFonts w:eastAsia="Times New Roman" w:cs="Times New Roman"/>
          <w:szCs w:val="24"/>
        </w:rPr>
        <w:t>Ειδομένη</w:t>
      </w:r>
      <w:proofErr w:type="spellEnd"/>
      <w:r>
        <w:rPr>
          <w:rFonts w:eastAsia="Times New Roman" w:cs="Times New Roman"/>
          <w:szCs w:val="24"/>
        </w:rPr>
        <w:t xml:space="preserve"> μέσα σε δύο μήνες. Φωνάζατε για την </w:t>
      </w:r>
      <w:proofErr w:type="spellStart"/>
      <w:r>
        <w:rPr>
          <w:rFonts w:eastAsia="Times New Roman" w:cs="Times New Roman"/>
          <w:szCs w:val="24"/>
        </w:rPr>
        <w:t>Ειδομένη</w:t>
      </w:r>
      <w:proofErr w:type="spellEnd"/>
      <w:r>
        <w:rPr>
          <w:rFonts w:eastAsia="Times New Roman" w:cs="Times New Roman"/>
          <w:szCs w:val="24"/>
        </w:rPr>
        <w:t xml:space="preserve"> όταν υπήρχε. Απογοητευτήκατε που τη διαλύσαμε. Στη Γαλλία, επτά χρόνια το </w:t>
      </w:r>
      <w:proofErr w:type="spellStart"/>
      <w:r>
        <w:rPr>
          <w:rFonts w:eastAsia="Times New Roman" w:cs="Times New Roman"/>
          <w:szCs w:val="24"/>
        </w:rPr>
        <w:t>Καλαί</w:t>
      </w:r>
      <w:proofErr w:type="spellEnd"/>
      <w:r>
        <w:rPr>
          <w:rFonts w:eastAsia="Times New Roman" w:cs="Times New Roman"/>
          <w:szCs w:val="24"/>
        </w:rPr>
        <w:t xml:space="preserve"> δεν διαλύεται. Παραμ</w:t>
      </w:r>
      <w:r>
        <w:rPr>
          <w:rFonts w:eastAsia="Times New Roman" w:cs="Times New Roman"/>
          <w:szCs w:val="24"/>
        </w:rPr>
        <w:t xml:space="preserve">ένει και μπαίνει σήμερα σαν κεντρικό προεκλογικό ζήτημα. Επτά χρόνια το </w:t>
      </w:r>
      <w:proofErr w:type="spellStart"/>
      <w:r>
        <w:rPr>
          <w:rFonts w:eastAsia="Times New Roman" w:cs="Times New Roman"/>
          <w:szCs w:val="24"/>
        </w:rPr>
        <w:t>Καλαί</w:t>
      </w:r>
      <w:proofErr w:type="spellEnd"/>
      <w:r>
        <w:rPr>
          <w:rFonts w:eastAsia="Times New Roman" w:cs="Times New Roman"/>
          <w:szCs w:val="24"/>
        </w:rPr>
        <w:t xml:space="preserve"> δεν διαλύεται! Η Πάτρα και η Ηγουμενίτσα, με εξακόσιους ανθρώπους, δεν διαλύθηκαν ποτέ, παρά μονάχα όταν ξεκίνησε η αντίστροφη ροή. </w:t>
      </w:r>
    </w:p>
    <w:p w14:paraId="34994E4B"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Όσον αφορά τον Πειραιά: Διαλύθηκε. Άργησε, αλ</w:t>
      </w:r>
      <w:r>
        <w:rPr>
          <w:rFonts w:eastAsia="Times New Roman" w:cs="Times New Roman"/>
          <w:szCs w:val="24"/>
        </w:rPr>
        <w:t xml:space="preserve">λά διαλύθηκε και ο Πειραιάς και είναι μια χαρά το λιμάνι. </w:t>
      </w:r>
    </w:p>
    <w:p w14:paraId="34994E4C"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Στο Ελληνικό δεν τα καταφέραμε. Έχουμε αδειάσει τις σκηνές απ’ έξω. Συνεχίζουμε την προσπάθειά μας. Ήταν μεγάλος ο όγκος. Ήταν πρωτόγνωρος. Το διάστημα 2010-2014 είχαμε </w:t>
      </w:r>
      <w:proofErr w:type="spellStart"/>
      <w:r>
        <w:rPr>
          <w:rFonts w:eastAsia="Times New Roman" w:cs="Times New Roman"/>
          <w:szCs w:val="24"/>
        </w:rPr>
        <w:t>εκατόν</w:t>
      </w:r>
      <w:proofErr w:type="spellEnd"/>
      <w:r>
        <w:rPr>
          <w:rFonts w:eastAsia="Times New Roman" w:cs="Times New Roman"/>
          <w:szCs w:val="24"/>
        </w:rPr>
        <w:t xml:space="preserve"> ενενήντα έξι χιλιάδες</w:t>
      </w:r>
      <w:r>
        <w:rPr>
          <w:rFonts w:eastAsia="Times New Roman" w:cs="Times New Roman"/>
          <w:szCs w:val="24"/>
        </w:rPr>
        <w:t xml:space="preserve"> θέσεις φιλοξενίας. </w:t>
      </w:r>
    </w:p>
    <w:p w14:paraId="34994E4D" w14:textId="77777777" w:rsidR="00227385" w:rsidRDefault="00971D3E">
      <w:pPr>
        <w:spacing w:line="600" w:lineRule="auto"/>
        <w:contextualSpacing/>
        <w:jc w:val="both"/>
        <w:rPr>
          <w:rFonts w:eastAsia="Times New Roman" w:cs="Times New Roman"/>
          <w:szCs w:val="24"/>
        </w:rPr>
      </w:pPr>
      <w:r>
        <w:rPr>
          <w:rFonts w:eastAsia="Times New Roman" w:cs="Times New Roman"/>
          <w:szCs w:val="24"/>
        </w:rPr>
        <w:lastRenderedPageBreak/>
        <w:t xml:space="preserve">Από τον Απρίλιο μέχρι τον Ιούνιο είχαμε τριάντα χιλιάδες θέσεις φιλοξενίας συν δέκα χιλιάδες διαμερίσματα της </w:t>
      </w:r>
      <w:r>
        <w:rPr>
          <w:rFonts w:eastAsia="Times New Roman" w:cs="Times New Roman"/>
          <w:szCs w:val="24"/>
          <w:lang w:val="en-US"/>
        </w:rPr>
        <w:t>UN</w:t>
      </w:r>
      <w:r>
        <w:rPr>
          <w:rFonts w:eastAsia="Times New Roman" w:cs="Times New Roman"/>
          <w:szCs w:val="24"/>
        </w:rPr>
        <w:t>Η</w:t>
      </w:r>
      <w:r>
        <w:rPr>
          <w:rFonts w:eastAsia="Times New Roman" w:cs="Times New Roman"/>
          <w:szCs w:val="24"/>
          <w:lang w:val="en-US"/>
        </w:rPr>
        <w:t>CR</w:t>
      </w:r>
      <w:r>
        <w:rPr>
          <w:rFonts w:eastAsia="Times New Roman" w:cs="Times New Roman"/>
          <w:szCs w:val="24"/>
        </w:rPr>
        <w:t xml:space="preserve">, τα οποία πάρθηκαν κατόπιν δικής μας παρέμβασης στην Ευρώπη, γιατί έπρεπε και αυτά να τα έχουμε </w:t>
      </w:r>
      <w:r>
        <w:rPr>
          <w:rFonts w:eastAsia="Times New Roman" w:cs="Times New Roman"/>
          <w:szCs w:val="24"/>
          <w:lang w:val="en-US"/>
        </w:rPr>
        <w:t>camp</w:t>
      </w:r>
      <w:r>
        <w:rPr>
          <w:rFonts w:eastAsia="Times New Roman" w:cs="Times New Roman"/>
          <w:szCs w:val="24"/>
        </w:rPr>
        <w:t xml:space="preserve">. </w:t>
      </w:r>
      <w:r>
        <w:rPr>
          <w:rFonts w:eastAsia="Times New Roman" w:cs="Times New Roman"/>
          <w:szCs w:val="24"/>
          <w:lang w:val="en-US"/>
        </w:rPr>
        <w:t>M</w:t>
      </w:r>
      <w:r>
        <w:rPr>
          <w:rFonts w:eastAsia="Times New Roman" w:cs="Times New Roman"/>
          <w:szCs w:val="24"/>
        </w:rPr>
        <w:t xml:space="preserve">ας χρωστάνε άλλες δέκα χιλιάδες και συνεχίζουμε. </w:t>
      </w:r>
    </w:p>
    <w:p w14:paraId="34994E4E"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Έγινε πλήρης καταγραφή. Όποιος υπάρχει μέσα στην Ελλάδα αυτή τη στιγμή, τον ξέρουμε ακριβώς. Έχουμε τη φωτογραφία του, έχουμε το όνομα που μας έδωσε, έχουμε τα δακτυλικά του αποτυπώματα και ξέρουμε σε ποιο </w:t>
      </w:r>
      <w:r>
        <w:rPr>
          <w:rFonts w:eastAsia="Times New Roman" w:cs="Times New Roman"/>
          <w:szCs w:val="24"/>
          <w:lang w:val="en-US"/>
        </w:rPr>
        <w:t>camp</w:t>
      </w:r>
      <w:r>
        <w:rPr>
          <w:rFonts w:eastAsia="Times New Roman" w:cs="Times New Roman"/>
          <w:szCs w:val="24"/>
        </w:rPr>
        <w:t xml:space="preserve"> είναι περίπου. Και λέω «περίπου» γιατί είναι κινούμενος, είναι ελεύθερος, δεν είναι υποχρεωμένος να πάει το βράδυ οπωσδήποτε να κοιμηθεί μέσα. Επίσης, τον έχουμε τσεκάρει σε όλα ευρωπαϊκά σε διεθνή συστήματα. Συνεργαζόμαστε με όλες τις </w:t>
      </w:r>
      <w:proofErr w:type="spellStart"/>
      <w:r>
        <w:rPr>
          <w:rFonts w:eastAsia="Times New Roman" w:cs="Times New Roman"/>
          <w:szCs w:val="24"/>
        </w:rPr>
        <w:t>Intelligents</w:t>
      </w:r>
      <w:proofErr w:type="spellEnd"/>
      <w:r>
        <w:rPr>
          <w:rFonts w:eastAsia="Times New Roman" w:cs="Times New Roman"/>
          <w:szCs w:val="24"/>
        </w:rPr>
        <w:t xml:space="preserve"> κα</w:t>
      </w:r>
      <w:r>
        <w:rPr>
          <w:rFonts w:eastAsia="Times New Roman" w:cs="Times New Roman"/>
          <w:szCs w:val="24"/>
        </w:rPr>
        <w:t xml:space="preserve">ι τις Αστυνομίες, όπως προβλέπει η Ευρωπαϊκή Ένωση. </w:t>
      </w:r>
    </w:p>
    <w:p w14:paraId="34994E4F"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Μάλιστα, οφείλω να σας πω ότι δημιουργούμε και ένα δικό μας σύστημα, ώστε με ένα τσεκάρισμα να μπορεί να εντοπίζεται σε όλα τα νησιά, για το οποίο παίρνουμε ένα βραβείο ως τρίτοι στον σχεδιασμό στην Ευρώ</w:t>
      </w:r>
      <w:r>
        <w:rPr>
          <w:rFonts w:eastAsia="Times New Roman" w:cs="Times New Roman"/>
          <w:szCs w:val="24"/>
        </w:rPr>
        <w:t xml:space="preserve">πη. </w:t>
      </w:r>
    </w:p>
    <w:p w14:paraId="34994E50"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κατάσταση στην ενδοχώρα είναι άσχημη και υπό έλεγχο. </w:t>
      </w:r>
    </w:p>
    <w:p w14:paraId="34994E51"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Πάμε τώρα στα νησιά: Εκεί έχουμε πρόβλημα. Ο νησιωτικός λαός δοκιμάζεται. Και τώρα μιλάω πιο πολύ στους νησιώτες παρά στην Αντιπολίτευση. Και δοκιμάζονται από δύο πράγματα: Κατ’ αρχάς από τον υπε</w:t>
      </w:r>
      <w:r>
        <w:rPr>
          <w:rFonts w:eastAsia="Times New Roman" w:cs="Times New Roman"/>
          <w:szCs w:val="24"/>
        </w:rPr>
        <w:t xml:space="preserve">ρπληθυσμό, που δεν είναι ακριβώς έτσι. Είχαν φάσεις που υπήρχε και περισσότερος κόσμος. </w:t>
      </w:r>
    </w:p>
    <w:p w14:paraId="34994E52"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Ξέρετε, κύριε Αθανασίου, ότι η Μυτιλήνη άντεξε και με δεκαπέντε χιλιάδες. Υπήρχαν φορές που είχαμε επτά χιλιάδες αφίξεις την ημέρα. Φυσικά, έχουν δίκιο οι νησιώτες. Δε</w:t>
      </w:r>
      <w:r>
        <w:rPr>
          <w:rFonts w:eastAsia="Times New Roman" w:cs="Times New Roman"/>
          <w:szCs w:val="24"/>
        </w:rPr>
        <w:t xml:space="preserve">ν το λέω για να τους κακολογήσω. Τι άλλαξε; Ο πληθυσμός εγκλωβίζεται, μένει καιρό, τελειώνουν τα λεφτά του. Πήγε να πιεί νερό, να φύγει στην Ευρώπη, αλλά στέρεψε η πηγή και είναι θυμωμένος, είναι απελπισμένος, είναι οτιδήποτε. </w:t>
      </w:r>
    </w:p>
    <w:p w14:paraId="34994E53"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Έχετε δίκιο ότι αλλάζει η ρο</w:t>
      </w:r>
      <w:r>
        <w:rPr>
          <w:rFonts w:eastAsia="Times New Roman" w:cs="Times New Roman"/>
          <w:szCs w:val="24"/>
        </w:rPr>
        <w:t xml:space="preserve">ή. Ενώ πριν είχαμε 80% προσφυγικό, τώρα έχουμε περίπου 70-80% </w:t>
      </w:r>
      <w:r>
        <w:rPr>
          <w:rFonts w:eastAsia="Times New Roman" w:cs="Times New Roman"/>
          <w:szCs w:val="24"/>
          <w:lang w:val="en-US"/>
        </w:rPr>
        <w:t>prima</w:t>
      </w:r>
      <w:r>
        <w:rPr>
          <w:rFonts w:eastAsia="Times New Roman" w:cs="Times New Roman"/>
          <w:szCs w:val="24"/>
        </w:rPr>
        <w:t xml:space="preserve"> </w:t>
      </w:r>
      <w:r>
        <w:rPr>
          <w:rFonts w:eastAsia="Times New Roman" w:cs="Times New Roman"/>
          <w:szCs w:val="24"/>
          <w:lang w:val="en-US"/>
        </w:rPr>
        <w:t>facie</w:t>
      </w:r>
      <w:r>
        <w:rPr>
          <w:rFonts w:eastAsia="Times New Roman" w:cs="Times New Roman"/>
          <w:szCs w:val="24"/>
        </w:rPr>
        <w:t xml:space="preserve"> μεταναστευτικό. Αυτό δημιουργεί μια καινούρ</w:t>
      </w:r>
      <w:r>
        <w:rPr>
          <w:rFonts w:eastAsia="Times New Roman" w:cs="Times New Roman"/>
          <w:szCs w:val="24"/>
        </w:rPr>
        <w:t>γ</w:t>
      </w:r>
      <w:r>
        <w:rPr>
          <w:rFonts w:eastAsia="Times New Roman" w:cs="Times New Roman"/>
          <w:szCs w:val="24"/>
        </w:rPr>
        <w:t xml:space="preserve">ια ποιότητα, από την οποία τα νησιά και οι </w:t>
      </w:r>
      <w:proofErr w:type="spellStart"/>
      <w:r>
        <w:rPr>
          <w:rFonts w:eastAsia="Times New Roman" w:cs="Times New Roman"/>
          <w:szCs w:val="24"/>
        </w:rPr>
        <w:t>νοικοκυραίοι</w:t>
      </w:r>
      <w:proofErr w:type="spellEnd"/>
      <w:r>
        <w:rPr>
          <w:rFonts w:eastAsia="Times New Roman" w:cs="Times New Roman"/>
          <w:szCs w:val="24"/>
        </w:rPr>
        <w:t xml:space="preserve"> πρόσφυγες και μετανάστες δοκιμάζονται. </w:t>
      </w:r>
    </w:p>
    <w:p w14:paraId="34994E54"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Ποιο είναι το σχέδιο που μπορούμε να έχουμ</w:t>
      </w:r>
      <w:r>
        <w:rPr>
          <w:rFonts w:eastAsia="Times New Roman" w:cs="Times New Roman"/>
          <w:szCs w:val="24"/>
        </w:rPr>
        <w:t xml:space="preserve">ε; Και εδώ απευθύνομαι πια και σε εσάς, τους εκπροσώπους της Νέας Δημοκρατίας. Μια πολύ εύκολη λύση, με λαϊκίστικο τόνο, είναι να φύγουν από τα νησιά, να πέσει η </w:t>
      </w:r>
      <w:r>
        <w:rPr>
          <w:rFonts w:eastAsia="Times New Roman" w:cs="Times New Roman"/>
          <w:szCs w:val="24"/>
        </w:rPr>
        <w:t>συμφωνία</w:t>
      </w:r>
      <w:r>
        <w:rPr>
          <w:rFonts w:eastAsia="Times New Roman" w:cs="Times New Roman"/>
          <w:szCs w:val="24"/>
        </w:rPr>
        <w:t xml:space="preserve">. Αυτό δεν γίνεται. Δεν είναι η θέση σας αυτή. </w:t>
      </w:r>
    </w:p>
    <w:p w14:paraId="34994E55"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Εάν τους πάρουμε από τα νησιά, πέφτει </w:t>
      </w:r>
      <w:r>
        <w:rPr>
          <w:rFonts w:eastAsia="Times New Roman" w:cs="Times New Roman"/>
          <w:szCs w:val="24"/>
        </w:rPr>
        <w:t xml:space="preserve">η </w:t>
      </w:r>
      <w:r>
        <w:rPr>
          <w:rFonts w:eastAsia="Times New Roman" w:cs="Times New Roman"/>
          <w:szCs w:val="24"/>
        </w:rPr>
        <w:t xml:space="preserve">συμφωνία </w:t>
      </w:r>
      <w:r>
        <w:rPr>
          <w:rFonts w:eastAsia="Times New Roman" w:cs="Times New Roman"/>
          <w:szCs w:val="24"/>
        </w:rPr>
        <w:t>Ευρώπης-Τουρκίας. Γυρνάμε εδώ! Αυτό δεν το θέλετε. Κάποιοι από εσάς το διατυμπανίζουν με ευκολία. Όχι όλοι.</w:t>
      </w:r>
    </w:p>
    <w:p w14:paraId="34994E56"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Δεν είναι έτσι. Δεν σας διακόπτουμε από τακτ. </w:t>
      </w:r>
    </w:p>
    <w:p w14:paraId="34994E57" w14:textId="77777777" w:rsidR="00227385" w:rsidRDefault="00971D3E">
      <w:pPr>
        <w:spacing w:line="600" w:lineRule="auto"/>
        <w:ind w:firstLine="720"/>
        <w:contextualSpacing/>
        <w:jc w:val="both"/>
        <w:rPr>
          <w:rFonts w:eastAsia="Times New Roman" w:cs="Times New Roman"/>
          <w:b/>
          <w:szCs w:val="24"/>
        </w:rPr>
      </w:pPr>
      <w:r>
        <w:rPr>
          <w:rFonts w:eastAsia="Times New Roman" w:cs="Times New Roman"/>
          <w:b/>
          <w:szCs w:val="24"/>
        </w:rPr>
        <w:t>ΙΩΑΝΝΗΣ ΜΟΥΖΑΛΑΣ (Αναπληρωτής Υπουργός Εσωτερικών και Διοικητικής Ανασ</w:t>
      </w:r>
      <w:r>
        <w:rPr>
          <w:rFonts w:eastAsia="Times New Roman" w:cs="Times New Roman"/>
          <w:b/>
          <w:szCs w:val="24"/>
        </w:rPr>
        <w:t xml:space="preserve">υγκρότησης): </w:t>
      </w:r>
      <w:r>
        <w:rPr>
          <w:rFonts w:eastAsia="Times New Roman" w:cs="Times New Roman"/>
          <w:szCs w:val="24"/>
        </w:rPr>
        <w:t>Συνεχίστε να έχετε τακτ και μη με διακόπτετε.</w:t>
      </w:r>
      <w:r>
        <w:rPr>
          <w:rFonts w:eastAsia="Times New Roman" w:cs="Times New Roman"/>
          <w:b/>
          <w:szCs w:val="24"/>
        </w:rPr>
        <w:t xml:space="preserve"> </w:t>
      </w:r>
    </w:p>
    <w:p w14:paraId="34994E58"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Μη μας κουνάτε, όμως, το δάχτυλο, όταν δεν έχετε ολοκληρώσει…</w:t>
      </w:r>
    </w:p>
    <w:p w14:paraId="34994E59"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w:t>
      </w:r>
      <w:proofErr w:type="spellStart"/>
      <w:r>
        <w:rPr>
          <w:rFonts w:eastAsia="Times New Roman" w:cs="Times New Roman"/>
          <w:szCs w:val="24"/>
        </w:rPr>
        <w:t>Κικίλια</w:t>
      </w:r>
      <w:proofErr w:type="spellEnd"/>
      <w:r>
        <w:rPr>
          <w:rFonts w:eastAsia="Times New Roman" w:cs="Times New Roman"/>
          <w:szCs w:val="24"/>
        </w:rPr>
        <w:t>, μη το χαλάτε τώρα!</w:t>
      </w:r>
    </w:p>
    <w:p w14:paraId="34994E5A"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ΜΟΥΖΑΛΑΣ (Αναπληρωτής Υπουργ</w:t>
      </w:r>
      <w:r>
        <w:rPr>
          <w:rFonts w:eastAsia="Times New Roman" w:cs="Times New Roman"/>
          <w:b/>
          <w:szCs w:val="24"/>
        </w:rPr>
        <w:t xml:space="preserve">ός Εσωτερικών και Διοικητικής Ανασυγκρότησης): </w:t>
      </w:r>
      <w:r>
        <w:rPr>
          <w:rFonts w:eastAsia="Times New Roman" w:cs="Times New Roman"/>
          <w:szCs w:val="24"/>
        </w:rPr>
        <w:t xml:space="preserve">Τι λέμε, λοιπόν; Να φύγουν από τα νησιά; Να φύγει η </w:t>
      </w:r>
      <w:r>
        <w:rPr>
          <w:rFonts w:eastAsia="Times New Roman" w:cs="Times New Roman"/>
          <w:szCs w:val="24"/>
        </w:rPr>
        <w:t xml:space="preserve">συμφωνία </w:t>
      </w:r>
      <w:r>
        <w:rPr>
          <w:rFonts w:eastAsia="Times New Roman" w:cs="Times New Roman"/>
          <w:szCs w:val="24"/>
        </w:rPr>
        <w:t>από τη μέση; Να γυρίσουμε εδώ; Αυτό θα σώσει τη Μυτιλήνη, τη Χίο και τη Σάμο; Αυτό θα σώσει τη χώρα μας; Όχι, δεν θα τη σώσει. Θα δημιουργήσει χειρό</w:t>
      </w:r>
      <w:r>
        <w:rPr>
          <w:rFonts w:eastAsia="Times New Roman" w:cs="Times New Roman"/>
          <w:szCs w:val="24"/>
        </w:rPr>
        <w:t xml:space="preserve">τερο πρόβλημα. Γιατί τώρα είναι κλειστά τα σύνορα. Θα δώσει μια επίφαση ανακούφισης και θα δημιουργήσει χειρότερο πρόβλημα. </w:t>
      </w:r>
    </w:p>
    <w:p w14:paraId="34994E5B"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Τι προτείνουμε και τι προσπαθούμε να κάνουμε; Και λέω «προσπαθούμε», γιατί πραγματικά δεν το κάνουμε πάντα με 100% επιτυχία, ούτε ε</w:t>
      </w:r>
      <w:r>
        <w:rPr>
          <w:rFonts w:eastAsia="Times New Roman" w:cs="Times New Roman"/>
          <w:szCs w:val="24"/>
        </w:rPr>
        <w:t xml:space="preserve">ίμαστε ταχυδακτυλουργοί να βγάζουμε κάθε τόσο λαγούς από το καπέλο μας. Προσπαθούμε να αναλύσουμε τα πράγματα με έναν επιστημονικό τρόπο. </w:t>
      </w:r>
    </w:p>
    <w:p w14:paraId="34994E5C"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Μιλάμε, λοιπόν, για αποσυμφόρηση των νησιών που δοκιμάζονται από πληθυσμό. Ποιον πληθυσμό μπορούμε να πάρουμε από τα </w:t>
      </w:r>
      <w:r>
        <w:rPr>
          <w:rFonts w:eastAsia="Times New Roman" w:cs="Times New Roman"/>
          <w:szCs w:val="24"/>
        </w:rPr>
        <w:t xml:space="preserve">νησιά με βάση τη </w:t>
      </w:r>
      <w:r>
        <w:rPr>
          <w:rFonts w:eastAsia="Times New Roman" w:cs="Times New Roman"/>
          <w:szCs w:val="24"/>
        </w:rPr>
        <w:t>συμφωνία</w:t>
      </w:r>
      <w:r>
        <w:rPr>
          <w:rFonts w:eastAsia="Times New Roman" w:cs="Times New Roman"/>
          <w:szCs w:val="24"/>
        </w:rPr>
        <w:t xml:space="preserve">; Μπορούμε να πάρουμε αυτούς οι οποίοι κρίνονται ότι απαγορεύεται να επιστραφούν στην Τουρκία. Έχουμε ξεκινήσει εδώ και είκοσι ημέρες και σιγά-σιγά τους μαζεύουμε προς τα κάτω. </w:t>
      </w:r>
    </w:p>
    <w:p w14:paraId="34994E5D"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Η μετακίνηση δεν μπορεί να γίνει μαζικά και βίαια, γι</w:t>
      </w:r>
      <w:r>
        <w:rPr>
          <w:rFonts w:eastAsia="Times New Roman" w:cs="Times New Roman"/>
          <w:szCs w:val="24"/>
        </w:rPr>
        <w:t xml:space="preserve">ατί θα προκληθούν άλλου είδους εξεγέρσεις και γιατί μπορεί να αποτελέσει και </w:t>
      </w:r>
      <w:r>
        <w:rPr>
          <w:rFonts w:eastAsia="Times New Roman" w:cs="Times New Roman"/>
          <w:szCs w:val="24"/>
          <w:lang w:val="en-US"/>
        </w:rPr>
        <w:t>pull</w:t>
      </w:r>
      <w:r>
        <w:rPr>
          <w:rFonts w:eastAsia="Times New Roman" w:cs="Times New Roman"/>
          <w:szCs w:val="24"/>
        </w:rPr>
        <w:t xml:space="preserve"> </w:t>
      </w:r>
      <w:r>
        <w:rPr>
          <w:rFonts w:eastAsia="Times New Roman" w:cs="Times New Roman"/>
          <w:szCs w:val="24"/>
          <w:lang w:val="en-US"/>
        </w:rPr>
        <w:t>factor</w:t>
      </w:r>
      <w:r>
        <w:rPr>
          <w:rFonts w:eastAsia="Times New Roman" w:cs="Times New Roman"/>
          <w:szCs w:val="24"/>
        </w:rPr>
        <w:t xml:space="preserve"> για να έρθουν άλλοι από την Τουρκία. Η μετακίνηση θα γίνει διακριτικά, σιγά-σιγά, με βάση τον νόμο. </w:t>
      </w:r>
    </w:p>
    <w:p w14:paraId="34994E5E"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Ποιους άλλους μπορούμε να μεταφέρουμε; Μπορούμε να μεταφέρουμε τα </w:t>
      </w:r>
      <w:r>
        <w:rPr>
          <w:rFonts w:eastAsia="Times New Roman" w:cs="Times New Roman"/>
          <w:szCs w:val="24"/>
        </w:rPr>
        <w:t>ασυνόδευτα ανήλικα. Ελάτε στα ασυνόδευτα ανήλι</w:t>
      </w:r>
      <w:r>
        <w:rPr>
          <w:rFonts w:eastAsia="Times New Roman" w:cs="Times New Roman"/>
          <w:szCs w:val="24"/>
        </w:rPr>
        <w:t>κ</w:t>
      </w:r>
      <w:r>
        <w:rPr>
          <w:rFonts w:eastAsia="Times New Roman" w:cs="Times New Roman"/>
          <w:szCs w:val="24"/>
        </w:rPr>
        <w:t xml:space="preserve">α. Παραλάβαμε τριακόσιες θέσεις για ασυνόδευτα ανήλικα. Αυτήν τη στιγμή είναι οκτακόσιες πενήντα οι θέσεις. Φαντάζομαι ότι το επόμενο δίμηνο θα έχουν γίνει περίπου χίλιες διακόσιες, με καινούργια εργαλεία που χρησιμοποιούμε. Και συνεχίζουμε. </w:t>
      </w:r>
    </w:p>
    <w:p w14:paraId="34994E5F"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Εάν σας πω ότι μέσα στους επόμενους έξι μήνες θα φτιάξουμε θέσεις, κανονικές δομές για χίλια διακόσια ανήλικα, τα οποία δεν είναι πια υπό κράτηση σε φυλακή, αλλά είναι μέσα σε </w:t>
      </w:r>
      <w:proofErr w:type="spellStart"/>
      <w:r>
        <w:rPr>
          <w:rFonts w:eastAsia="Times New Roman" w:cs="Times New Roman"/>
          <w:szCs w:val="24"/>
        </w:rPr>
        <w:t>camp</w:t>
      </w:r>
      <w:proofErr w:type="spellEnd"/>
      <w:r>
        <w:rPr>
          <w:rFonts w:eastAsia="Times New Roman" w:cs="Times New Roman"/>
          <w:szCs w:val="24"/>
        </w:rPr>
        <w:t xml:space="preserve"> και σε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που δεν θα έπρεπε να είναι, θα σας έλεγα ψέματα. Και όποιο</w:t>
      </w:r>
      <w:r>
        <w:rPr>
          <w:rFonts w:eastAsia="Times New Roman" w:cs="Times New Roman"/>
          <w:szCs w:val="24"/>
        </w:rPr>
        <w:t>ς έρθει να σας πει ότι σε έξι μήνες θα λύσω το πρόβλημα των ανηλίκων, θα σας πει ψέματα.</w:t>
      </w:r>
    </w:p>
    <w:p w14:paraId="34994E60"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Ε΄ Αντιπρόεδρος της Βουλής κ. </w:t>
      </w:r>
      <w:r w:rsidRPr="00496213">
        <w:rPr>
          <w:rFonts w:eastAsia="Times New Roman" w:cs="Times New Roman"/>
          <w:b/>
          <w:szCs w:val="24"/>
        </w:rPr>
        <w:t>ΔΗΜΗΤΡΙΟΣ ΚΡΕΜΑΣΤΙΝΟΣ</w:t>
      </w:r>
      <w:r w:rsidRPr="00EA47CD">
        <w:rPr>
          <w:rFonts w:eastAsia="Times New Roman" w:cs="Times New Roman"/>
          <w:szCs w:val="24"/>
        </w:rPr>
        <w:t>)</w:t>
      </w:r>
      <w:r w:rsidRPr="008D7206">
        <w:rPr>
          <w:rFonts w:eastAsia="Times New Roman" w:cs="Times New Roman"/>
          <w:szCs w:val="24"/>
        </w:rPr>
        <w:t xml:space="preserve"> </w:t>
      </w:r>
    </w:p>
    <w:p w14:paraId="34994E61"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Να σας πω και κάτι που ήδη ξέρετε; Όταν μου λέτε, «λύσε το θέμ</w:t>
      </w:r>
      <w:r>
        <w:rPr>
          <w:rFonts w:eastAsia="Times New Roman" w:cs="Times New Roman"/>
          <w:szCs w:val="24"/>
        </w:rPr>
        <w:t>α των ανηλίκων», μου κάνετε μια πρόκληση για να φανεί ότι δεν το λύνω. Ναι, δεν μπορεί να το λύσω σε έξι μήνες. Όμως, το ξέρετε αυτό το πράγμα. Βρεθήκατε σε αυτήν τη θέση. Πού ήταν τα ανήλικα; Ήταν στις τριακόσιες θέσεις που είχατε. Και τα υπόλοιπα άλλα ήτ</w:t>
      </w:r>
      <w:r>
        <w:rPr>
          <w:rFonts w:eastAsia="Times New Roman" w:cs="Times New Roman"/>
          <w:szCs w:val="24"/>
        </w:rPr>
        <w:t xml:space="preserve">αν στον δρόμο, σε κακές συνθήκες και αυτά. </w:t>
      </w:r>
    </w:p>
    <w:p w14:paraId="34994E62"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Δεν ξέρω αν κούνησα πριν το δάχτυλο. Εγώ δεν το κάνω συνήθως αυτό. Δεν έχει νόημα να σας κουνήσω το δάχτυλο και να σας πω. Δεν σας κάνω κριτική για το παρελθόν. Δεν προσπαθώ να σας κατηγορήσω για κάτι. Προσπαθώ ν</w:t>
      </w:r>
      <w:r>
        <w:rPr>
          <w:rFonts w:eastAsia="Times New Roman" w:cs="Times New Roman"/>
          <w:szCs w:val="24"/>
        </w:rPr>
        <w:t>α σας δείξω μια κατάσταση και προσπαθώ να σας πω ότι το ξέρετε. Το έχετε ζήσει. Το ξέρετε. Και κατηγορείτε έτσι απλά γιατί πρέπει να γίνει μια κατηγορία.</w:t>
      </w:r>
    </w:p>
    <w:p w14:paraId="34994E63"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ΚΑΛΑΦΑΤΗΣ: </w:t>
      </w:r>
      <w:r>
        <w:rPr>
          <w:rFonts w:eastAsia="Times New Roman" w:cs="Times New Roman"/>
          <w:szCs w:val="24"/>
        </w:rPr>
        <w:t>Δεν σας κατηγορούμε, κύριε Υπουργέ.</w:t>
      </w:r>
    </w:p>
    <w:p w14:paraId="34994E64"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ΜΟΥΖΑΛΑΣ (Αναπληρωτής Υπουργός Εσωτερικ</w:t>
      </w:r>
      <w:r>
        <w:rPr>
          <w:rFonts w:eastAsia="Times New Roman" w:cs="Times New Roman"/>
          <w:b/>
          <w:szCs w:val="24"/>
        </w:rPr>
        <w:t xml:space="preserve">ών και Διοικητικής Ανασυγκρότησης): </w:t>
      </w:r>
      <w:r>
        <w:rPr>
          <w:rFonts w:eastAsia="Times New Roman" w:cs="Times New Roman"/>
          <w:szCs w:val="24"/>
        </w:rPr>
        <w:t xml:space="preserve">Για τον πληθυσμό, λοιπόν, αυτό μπορούμε να κάνουμε. </w:t>
      </w:r>
    </w:p>
    <w:p w14:paraId="34994E65"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Τι άλλο κάνουμε; Κάνουμε μια τεράστια διπλωματική προσπάθεια να μπορέσουμε να </w:t>
      </w:r>
      <w:proofErr w:type="spellStart"/>
      <w:r>
        <w:rPr>
          <w:rFonts w:eastAsia="Times New Roman" w:cs="Times New Roman"/>
          <w:szCs w:val="24"/>
        </w:rPr>
        <w:t>αποσυμφορήσουμε</w:t>
      </w:r>
      <w:proofErr w:type="spellEnd"/>
      <w:r>
        <w:rPr>
          <w:rFonts w:eastAsia="Times New Roman" w:cs="Times New Roman"/>
          <w:szCs w:val="24"/>
        </w:rPr>
        <w:t xml:space="preserve"> από τα νησιά πληθυσμό που ανήκει στη </w:t>
      </w:r>
      <w:r>
        <w:rPr>
          <w:rFonts w:eastAsia="Times New Roman" w:cs="Times New Roman"/>
          <w:szCs w:val="24"/>
        </w:rPr>
        <w:t>σ</w:t>
      </w:r>
      <w:r>
        <w:rPr>
          <w:rFonts w:eastAsia="Times New Roman" w:cs="Times New Roman"/>
          <w:szCs w:val="24"/>
        </w:rPr>
        <w:t xml:space="preserve">υμφωνία, που με βάση τη </w:t>
      </w:r>
      <w:r>
        <w:rPr>
          <w:rFonts w:eastAsia="Times New Roman" w:cs="Times New Roman"/>
          <w:szCs w:val="24"/>
        </w:rPr>
        <w:t>σ</w:t>
      </w:r>
      <w:r>
        <w:rPr>
          <w:rFonts w:eastAsia="Times New Roman" w:cs="Times New Roman"/>
          <w:szCs w:val="24"/>
        </w:rPr>
        <w:t>υμφωνία δε</w:t>
      </w:r>
      <w:r>
        <w:rPr>
          <w:rFonts w:eastAsia="Times New Roman" w:cs="Times New Roman"/>
          <w:szCs w:val="24"/>
        </w:rPr>
        <w:t xml:space="preserve">ν πρέπει να γίνει. </w:t>
      </w:r>
    </w:p>
    <w:p w14:paraId="34994E66"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Μέσα σε ενάμιση μήνα εγώ, ο κ. </w:t>
      </w:r>
      <w:proofErr w:type="spellStart"/>
      <w:r>
        <w:rPr>
          <w:rFonts w:eastAsia="Times New Roman" w:cs="Times New Roman"/>
          <w:szCs w:val="24"/>
        </w:rPr>
        <w:t>Ξυδάκης</w:t>
      </w:r>
      <w:proofErr w:type="spellEnd"/>
      <w:r>
        <w:rPr>
          <w:rFonts w:eastAsia="Times New Roman" w:cs="Times New Roman"/>
          <w:szCs w:val="24"/>
        </w:rPr>
        <w:t xml:space="preserve"> και ο κ. </w:t>
      </w:r>
      <w:proofErr w:type="spellStart"/>
      <w:r>
        <w:rPr>
          <w:rFonts w:eastAsia="Times New Roman" w:cs="Times New Roman"/>
          <w:szCs w:val="24"/>
        </w:rPr>
        <w:t>Τόσκας</w:t>
      </w:r>
      <w:proofErr w:type="spellEnd"/>
      <w:r>
        <w:rPr>
          <w:rFonts w:eastAsia="Times New Roman" w:cs="Times New Roman"/>
          <w:szCs w:val="24"/>
        </w:rPr>
        <w:t xml:space="preserve"> έχουμε δει δεκατρείς Υπουργούς της Ευρωπαϊκής Ένωσης. Με εξαίρεση έναν, νομίζω, όλοι οι άλλοι ανήκουν στα ευρωπαϊκά σας κόμματα, στο Λαϊκό Κόμμα και στη Σοσιαλδημοκρατία. Προσπαθούμ</w:t>
      </w:r>
      <w:r>
        <w:rPr>
          <w:rFonts w:eastAsia="Times New Roman" w:cs="Times New Roman"/>
          <w:szCs w:val="24"/>
        </w:rPr>
        <w:t xml:space="preserve">ε να πέτυχουμε να διευρυνθεί η </w:t>
      </w:r>
      <w:r>
        <w:rPr>
          <w:rFonts w:eastAsia="Times New Roman" w:cs="Times New Roman"/>
          <w:szCs w:val="24"/>
        </w:rPr>
        <w:t>σ</w:t>
      </w:r>
      <w:r>
        <w:rPr>
          <w:rFonts w:eastAsia="Times New Roman" w:cs="Times New Roman"/>
          <w:szCs w:val="24"/>
        </w:rPr>
        <w:t xml:space="preserve">υμφωνία, ώστε να μπορεί υπό κράτηση, σε κλειστά κέντρα, ένας αριθμός μεταναστών να μεταφερθεί στην ενδοχώρα. </w:t>
      </w:r>
    </w:p>
    <w:p w14:paraId="34994E67"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Γι’ αυτόν τον λόγο, πέρα από αυτούς τους δεκατρείς Υπουργούς της Ευρωπαϊκής Ένωσης, εγώ έχω πάει δυο φορές στην Το</w:t>
      </w:r>
      <w:r>
        <w:rPr>
          <w:rFonts w:eastAsia="Times New Roman" w:cs="Times New Roman"/>
          <w:szCs w:val="24"/>
        </w:rPr>
        <w:t xml:space="preserve">υρκία. Είχε συζήτηση στη Νέα Υόρκη ο Πρωθυπουργός με τον </w:t>
      </w:r>
      <w:proofErr w:type="spellStart"/>
      <w:r>
        <w:rPr>
          <w:rFonts w:eastAsia="Times New Roman" w:cs="Times New Roman"/>
          <w:szCs w:val="24"/>
        </w:rPr>
        <w:t>Ερντογάν</w:t>
      </w:r>
      <w:proofErr w:type="spellEnd"/>
      <w:r>
        <w:rPr>
          <w:rFonts w:eastAsia="Times New Roman" w:cs="Times New Roman"/>
          <w:szCs w:val="24"/>
        </w:rPr>
        <w:t xml:space="preserve">. Εχθές γράψαμε γράμμα στον κ. </w:t>
      </w:r>
      <w:proofErr w:type="spellStart"/>
      <w:r>
        <w:rPr>
          <w:rFonts w:eastAsia="Times New Roman" w:cs="Times New Roman"/>
          <w:szCs w:val="24"/>
        </w:rPr>
        <w:t>Τσαβούσογλου</w:t>
      </w:r>
      <w:proofErr w:type="spellEnd"/>
      <w:r>
        <w:rPr>
          <w:rFonts w:eastAsia="Times New Roman" w:cs="Times New Roman"/>
          <w:szCs w:val="24"/>
        </w:rPr>
        <w:t xml:space="preserve">. Προχωράμε και πιέζουμε πάρα πολύ. Μη μας κάνετε κριτική. </w:t>
      </w:r>
      <w:r>
        <w:rPr>
          <w:rFonts w:eastAsia="Times New Roman" w:cs="Times New Roman"/>
          <w:szCs w:val="24"/>
        </w:rPr>
        <w:lastRenderedPageBreak/>
        <w:t>Πιέστε μέσα στο κόμμα σας, στο Λαϊκό Κόμμα, πιέστε μέσα στη Σοσιαλδημοκρατία. Δεν είναι ε</w:t>
      </w:r>
      <w:r>
        <w:rPr>
          <w:rFonts w:eastAsia="Times New Roman" w:cs="Times New Roman"/>
          <w:szCs w:val="24"/>
        </w:rPr>
        <w:t xml:space="preserve">υμενώς αποδεκτό το αίτημά μας. Έχουμε δυσκολίες. Έχουμε δυσκολίες από αυτούς με τους οποίους κάθεστε μια μέρα πριν τη συνεδρίαση και συζητάτε για το </w:t>
      </w:r>
      <w:r>
        <w:rPr>
          <w:rFonts w:eastAsia="Times New Roman" w:cs="Times New Roman"/>
          <w:szCs w:val="24"/>
          <w:lang w:val="en-US"/>
        </w:rPr>
        <w:t>SUMMIT</w:t>
      </w:r>
      <w:r>
        <w:rPr>
          <w:rFonts w:eastAsia="Times New Roman" w:cs="Times New Roman"/>
          <w:szCs w:val="24"/>
        </w:rPr>
        <w:t>, για τη συνεδρίαση των Υπουργών ή οτιδήποτε. Μεταφέρετε αυτήν την άποψη, σας παρακαλούμε πολύ, εάν θ</w:t>
      </w:r>
      <w:r>
        <w:rPr>
          <w:rFonts w:eastAsia="Times New Roman" w:cs="Times New Roman"/>
          <w:szCs w:val="24"/>
        </w:rPr>
        <w:t xml:space="preserve">έλετε να γίνει, εάν δεν θέλουμε να πέσει η </w:t>
      </w:r>
      <w:r>
        <w:rPr>
          <w:rFonts w:eastAsia="Times New Roman" w:cs="Times New Roman"/>
          <w:szCs w:val="24"/>
        </w:rPr>
        <w:t>σ</w:t>
      </w:r>
      <w:r>
        <w:rPr>
          <w:rFonts w:eastAsia="Times New Roman" w:cs="Times New Roman"/>
          <w:szCs w:val="24"/>
        </w:rPr>
        <w:t>υμφωνία.</w:t>
      </w:r>
    </w:p>
    <w:p w14:paraId="34994E68"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έχω κανονίσει τον επόμενο μήνα και κάνουμε πάλι μια προσέγγιση για το ζήτημα μεταφοράς στην ενδοχώρα με τις Κοινοβουλευτικές Ομάδες όλων των κομμάτων στον Ευρωπαϊκό Κοινοβούλιο, με τους </w:t>
      </w:r>
      <w:r>
        <w:rPr>
          <w:rFonts w:eastAsia="Times New Roman" w:cs="Times New Roman"/>
          <w:szCs w:val="24"/>
        </w:rPr>
        <w:t>ε</w:t>
      </w:r>
      <w:r>
        <w:rPr>
          <w:rFonts w:eastAsia="Times New Roman" w:cs="Times New Roman"/>
          <w:szCs w:val="24"/>
        </w:rPr>
        <w:t>πιτρόπου</w:t>
      </w:r>
      <w:r>
        <w:rPr>
          <w:rFonts w:eastAsia="Times New Roman" w:cs="Times New Roman"/>
          <w:szCs w:val="24"/>
        </w:rPr>
        <w:t xml:space="preserve">ς και με τον κ. </w:t>
      </w:r>
      <w:proofErr w:type="spellStart"/>
      <w:r>
        <w:rPr>
          <w:rFonts w:eastAsia="Times New Roman" w:cs="Times New Roman"/>
          <w:szCs w:val="24"/>
        </w:rPr>
        <w:t>Σουλτς</w:t>
      </w:r>
      <w:proofErr w:type="spellEnd"/>
      <w:r>
        <w:rPr>
          <w:rFonts w:eastAsia="Times New Roman" w:cs="Times New Roman"/>
          <w:szCs w:val="24"/>
        </w:rPr>
        <w:t xml:space="preserve">. Ενισχύστε την προσπάθειά μας. </w:t>
      </w:r>
    </w:p>
    <w:p w14:paraId="34994E69"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Έχουμε κενά από το άσυλο, το EASO. Παραλάβαμε ένα άσυλο με διακόσιους δεκατρείς. Έχουμε ένα άσυλο με εξακόσιους. Δεν μπορείς από ένα άσυλο με διακόσιους δεκατρείς να πας σε ένα άσυλο με χίλιους διακόσι</w:t>
      </w:r>
      <w:r>
        <w:rPr>
          <w:rFonts w:eastAsia="Times New Roman" w:cs="Times New Roman"/>
          <w:szCs w:val="24"/>
        </w:rPr>
        <w:t xml:space="preserve">ους. </w:t>
      </w:r>
    </w:p>
    <w:p w14:paraId="34994E6A"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Έχουμε την ίδια </w:t>
      </w:r>
      <w:r>
        <w:rPr>
          <w:rFonts w:eastAsia="Times New Roman" w:cs="Times New Roman"/>
          <w:szCs w:val="24"/>
        </w:rPr>
        <w:t>δ</w:t>
      </w:r>
      <w:r>
        <w:rPr>
          <w:rFonts w:eastAsia="Times New Roman" w:cs="Times New Roman"/>
          <w:szCs w:val="24"/>
        </w:rPr>
        <w:t xml:space="preserve">ιευθύντρια ασύλου που είχατε πριν και εσείς, που είχαν πριν και οι άλλοι. Σε αυτό είμαστε σύμφωνοι, λοιπόν, πως πρόκειται για μια εξαιρετική διευθύντρια. Κινδυνεύει να καταπέσει όλο. </w:t>
      </w:r>
    </w:p>
    <w:p w14:paraId="34994E6B" w14:textId="77777777" w:rsidR="00227385" w:rsidRDefault="00971D3E">
      <w:pPr>
        <w:spacing w:line="600" w:lineRule="auto"/>
        <w:contextualSpacing/>
        <w:jc w:val="both"/>
        <w:rPr>
          <w:rFonts w:eastAsia="Times New Roman" w:cs="Times New Roman"/>
          <w:szCs w:val="24"/>
        </w:rPr>
      </w:pPr>
      <w:r>
        <w:rPr>
          <w:rFonts w:eastAsia="Times New Roman" w:cs="Times New Roman"/>
          <w:szCs w:val="24"/>
        </w:rPr>
        <w:t>Το πλάνο μας είναι το εξής: Πήραμε ένα άσυλο με δ</w:t>
      </w:r>
      <w:r>
        <w:rPr>
          <w:rFonts w:eastAsia="Times New Roman" w:cs="Times New Roman"/>
          <w:szCs w:val="24"/>
        </w:rPr>
        <w:t>ιακόσιους. Έχουμε ένα άσυλο με εξακόσιους. Θα διπλασιάσουμε τη δύναμή μας στα νησιά μέσα στον Οκτώβριο. Θα προσθέσουμε άλλο 100% μέσα στον Νοέμβριο. Ζητάμε από τους τετρακόσιους της EASO άμεσα να έρθουν οι ογδόντα εδώ. Εάν γίνει αυτό, θα έχουμε τη δυνατότη</w:t>
      </w:r>
      <w:r>
        <w:rPr>
          <w:rFonts w:eastAsia="Times New Roman" w:cs="Times New Roman"/>
          <w:szCs w:val="24"/>
        </w:rPr>
        <w:t xml:space="preserve">τα μέσα στον Οκτώβριο -μη τα θεωρήσετε δεσμευτικά με την ακρίβεια ζυγαριάς φαρμακοποιού- να αρχίσουμε πάλι επιστροφές </w:t>
      </w:r>
      <w:proofErr w:type="spellStart"/>
      <w:r>
        <w:rPr>
          <w:rFonts w:eastAsia="Times New Roman" w:cs="Times New Roman"/>
          <w:szCs w:val="24"/>
        </w:rPr>
        <w:t>εκατόν</w:t>
      </w:r>
      <w:proofErr w:type="spellEnd"/>
      <w:r>
        <w:rPr>
          <w:rFonts w:eastAsia="Times New Roman" w:cs="Times New Roman"/>
          <w:szCs w:val="24"/>
        </w:rPr>
        <w:t xml:space="preserve"> πενήντα ατόμων περίπου την εβδομάδα.</w:t>
      </w:r>
      <w:r>
        <w:rPr>
          <w:rFonts w:eastAsia="Times New Roman" w:cs="Times New Roman"/>
          <w:szCs w:val="24"/>
        </w:rPr>
        <w:t xml:space="preserve"> </w:t>
      </w:r>
      <w:r>
        <w:rPr>
          <w:rFonts w:eastAsia="Times New Roman" w:cs="Times New Roman"/>
          <w:szCs w:val="24"/>
        </w:rPr>
        <w:t xml:space="preserve">Αυτή είναι μια μικρή ανακούφιση για τα νησιά, είναι ένα ισχυρό μήνυμα για τους </w:t>
      </w:r>
      <w:r>
        <w:rPr>
          <w:rFonts w:eastAsia="Times New Roman" w:cs="Times New Roman"/>
          <w:szCs w:val="24"/>
          <w:lang w:val="en-US"/>
        </w:rPr>
        <w:t>smugglers</w:t>
      </w:r>
      <w:r>
        <w:rPr>
          <w:rFonts w:eastAsia="Times New Roman" w:cs="Times New Roman"/>
          <w:szCs w:val="24"/>
        </w:rPr>
        <w:t xml:space="preserve"> και τ</w:t>
      </w:r>
      <w:r>
        <w:rPr>
          <w:rFonts w:eastAsia="Times New Roman" w:cs="Times New Roman"/>
          <w:szCs w:val="24"/>
        </w:rPr>
        <w:t xml:space="preserve">ους δουλεμπόρους. </w:t>
      </w:r>
    </w:p>
    <w:p w14:paraId="34994E6C" w14:textId="77777777" w:rsidR="00227385" w:rsidRDefault="00971D3E">
      <w:pPr>
        <w:spacing w:line="600" w:lineRule="auto"/>
        <w:ind w:firstLine="567"/>
        <w:contextualSpacing/>
        <w:jc w:val="both"/>
        <w:rPr>
          <w:rFonts w:eastAsia="Times New Roman" w:cs="Times New Roman"/>
          <w:szCs w:val="24"/>
        </w:rPr>
      </w:pPr>
      <w:r>
        <w:rPr>
          <w:rFonts w:eastAsia="Times New Roman" w:cs="Times New Roman"/>
          <w:szCs w:val="24"/>
        </w:rPr>
        <w:t xml:space="preserve">Εάν συνεχίσει αυτό το πλάνο, τον Νοέμβριο θα έχουμε τη δυνατότητα να μεταφέρουμε διακόσιους πενήντα το μήνα από τα νησιά προς την Τουρκία. Αυτό αρχίζει να </w:t>
      </w:r>
      <w:proofErr w:type="spellStart"/>
      <w:r>
        <w:rPr>
          <w:rFonts w:eastAsia="Times New Roman" w:cs="Times New Roman"/>
          <w:szCs w:val="24"/>
        </w:rPr>
        <w:t>απεμπλέκει</w:t>
      </w:r>
      <w:proofErr w:type="spellEnd"/>
      <w:r>
        <w:rPr>
          <w:rFonts w:eastAsia="Times New Roman" w:cs="Times New Roman"/>
          <w:szCs w:val="24"/>
        </w:rPr>
        <w:t xml:space="preserve"> το πρόβλημα. </w:t>
      </w:r>
    </w:p>
    <w:p w14:paraId="34994E6D" w14:textId="77777777" w:rsidR="00227385" w:rsidRDefault="00971D3E">
      <w:pPr>
        <w:spacing w:line="600" w:lineRule="auto"/>
        <w:ind w:firstLine="567"/>
        <w:contextualSpacing/>
        <w:jc w:val="both"/>
        <w:rPr>
          <w:rFonts w:eastAsia="Times New Roman" w:cs="Times New Roman"/>
          <w:szCs w:val="24"/>
        </w:rPr>
      </w:pPr>
      <w:r>
        <w:rPr>
          <w:rFonts w:eastAsia="Times New Roman" w:cs="Times New Roman"/>
          <w:szCs w:val="24"/>
        </w:rPr>
        <w:lastRenderedPageBreak/>
        <w:t>Ενισχύστε, λοιπόν, τη θέση της χώρας μέσα στις ομάδες σας</w:t>
      </w:r>
      <w:r>
        <w:rPr>
          <w:rFonts w:eastAsia="Times New Roman" w:cs="Times New Roman"/>
          <w:szCs w:val="24"/>
        </w:rPr>
        <w:t xml:space="preserve">, μέσα στα κόμματά σας, να έρθει η </w:t>
      </w:r>
      <w:r>
        <w:rPr>
          <w:rFonts w:eastAsia="Times New Roman" w:cs="Times New Roman"/>
          <w:szCs w:val="24"/>
          <w:lang w:val="en-US"/>
        </w:rPr>
        <w:t>EASO</w:t>
      </w:r>
      <w:r>
        <w:rPr>
          <w:rFonts w:eastAsia="Times New Roman" w:cs="Times New Roman"/>
          <w:szCs w:val="24"/>
        </w:rPr>
        <w:t xml:space="preserve"> και να πάρουμε τη βοήθεια που χρειαζόμαστε, αντί να λέτε, «πού είναι το άσυλο;», «αυξήθηκε» κ</w:t>
      </w:r>
      <w:r>
        <w:rPr>
          <w:rFonts w:eastAsia="Times New Roman" w:cs="Times New Roman"/>
          <w:szCs w:val="24"/>
        </w:rPr>
        <w:t>.</w:t>
      </w:r>
      <w:r>
        <w:rPr>
          <w:rFonts w:eastAsia="Times New Roman" w:cs="Times New Roman"/>
          <w:szCs w:val="24"/>
        </w:rPr>
        <w:t xml:space="preserve">λπ. και αντί να κάθομαι κι εγώ τώρα να σας λέω «ρε, εσείς, είχατε διακόσιους και έχουμε εξακόσιους». Αυτό δεν έχει νόημα. Το θέμα είναι να λύσουμε το πρόβλημα. </w:t>
      </w:r>
    </w:p>
    <w:p w14:paraId="34994E6E" w14:textId="77777777" w:rsidR="00227385" w:rsidRDefault="00971D3E">
      <w:pPr>
        <w:spacing w:line="600" w:lineRule="auto"/>
        <w:ind w:firstLine="567"/>
        <w:contextualSpacing/>
        <w:jc w:val="both"/>
        <w:rPr>
          <w:rFonts w:eastAsia="Times New Roman" w:cs="Times New Roman"/>
          <w:szCs w:val="24"/>
        </w:rPr>
      </w:pPr>
      <w:r>
        <w:rPr>
          <w:rFonts w:eastAsia="Times New Roman" w:cs="Times New Roman"/>
          <w:szCs w:val="24"/>
        </w:rPr>
        <w:t xml:space="preserve">Λύση, λοιπόν, είναι η Ευρωπαϊκή Ένωση. </w:t>
      </w:r>
    </w:p>
    <w:p w14:paraId="34994E6F" w14:textId="77777777" w:rsidR="00227385" w:rsidRDefault="00971D3E">
      <w:pPr>
        <w:spacing w:line="600" w:lineRule="auto"/>
        <w:ind w:firstLine="567"/>
        <w:contextualSpacing/>
        <w:jc w:val="both"/>
        <w:rPr>
          <w:rFonts w:eastAsia="Times New Roman" w:cs="Times New Roman"/>
          <w:szCs w:val="24"/>
        </w:rPr>
      </w:pPr>
      <w:r>
        <w:rPr>
          <w:rFonts w:eastAsia="Times New Roman" w:cs="Times New Roman"/>
          <w:szCs w:val="24"/>
        </w:rPr>
        <w:t>Ας δούμε τι άλλο κάνουμε σε διπλωματικό επίπεδο. Λέτε ό</w:t>
      </w:r>
      <w:r>
        <w:rPr>
          <w:rFonts w:eastAsia="Times New Roman" w:cs="Times New Roman"/>
          <w:szCs w:val="24"/>
        </w:rPr>
        <w:t xml:space="preserve">τι ο Τσίπρας είπε για τη βίζα. Δεν είπε αυτό. Ο κ. Τσίπρας λέει τη θέση της Κυβέρνησης. Η θέση της Κυβέρνησης είναι ότι η </w:t>
      </w:r>
      <w:r>
        <w:rPr>
          <w:rFonts w:eastAsia="Times New Roman" w:cs="Times New Roman"/>
          <w:szCs w:val="24"/>
        </w:rPr>
        <w:t>σ</w:t>
      </w:r>
      <w:r>
        <w:rPr>
          <w:rFonts w:eastAsia="Times New Roman" w:cs="Times New Roman"/>
          <w:szCs w:val="24"/>
        </w:rPr>
        <w:t xml:space="preserve">υμφωνία είναι Ευρώπη-Τουρκία. </w:t>
      </w:r>
    </w:p>
    <w:p w14:paraId="34994E70" w14:textId="77777777" w:rsidR="00227385" w:rsidRDefault="00971D3E">
      <w:pPr>
        <w:spacing w:line="600" w:lineRule="auto"/>
        <w:ind w:firstLine="720"/>
        <w:contextualSpacing/>
        <w:jc w:val="both"/>
        <w:rPr>
          <w:rFonts w:eastAsia="Times New Roman"/>
          <w:bCs/>
        </w:rPr>
      </w:pPr>
      <w:r>
        <w:rPr>
          <w:rFonts w:eastAsia="Times New Roman"/>
          <w:bCs/>
        </w:rPr>
        <w:t xml:space="preserve">(Στο σημείο αυτό </w:t>
      </w:r>
      <w:r>
        <w:rPr>
          <w:rFonts w:eastAsia="Times New Roman"/>
          <w:bCs/>
        </w:rPr>
        <w:t>κ</w:t>
      </w:r>
      <w:r>
        <w:rPr>
          <w:rFonts w:eastAsia="Times New Roman"/>
          <w:bCs/>
        </w:rPr>
        <w:t>τυπάει το κουδούνι λήξεως του χρόνου ομιλίας του κυρίου Αναπληρωτή Υπουργού)</w:t>
      </w:r>
    </w:p>
    <w:p w14:paraId="34994E71" w14:textId="77777777" w:rsidR="00227385" w:rsidRDefault="00971D3E">
      <w:pPr>
        <w:spacing w:line="600" w:lineRule="auto"/>
        <w:ind w:firstLine="567"/>
        <w:contextualSpacing/>
        <w:jc w:val="both"/>
        <w:rPr>
          <w:rFonts w:eastAsia="Times New Roman" w:cs="Times New Roman"/>
          <w:szCs w:val="24"/>
        </w:rPr>
      </w:pPr>
      <w:r>
        <w:rPr>
          <w:rFonts w:eastAsia="Times New Roman" w:cs="Times New Roman"/>
          <w:szCs w:val="24"/>
        </w:rPr>
        <w:t>Τελειών</w:t>
      </w:r>
      <w:r>
        <w:rPr>
          <w:rFonts w:eastAsia="Times New Roman" w:cs="Times New Roman"/>
          <w:szCs w:val="24"/>
        </w:rPr>
        <w:t>ω, κύριε Πρόεδρε.</w:t>
      </w:r>
    </w:p>
    <w:p w14:paraId="34994E72" w14:textId="77777777" w:rsidR="00227385" w:rsidRDefault="00971D3E">
      <w:pPr>
        <w:spacing w:line="600" w:lineRule="auto"/>
        <w:ind w:firstLine="567"/>
        <w:contextualSpacing/>
        <w:jc w:val="both"/>
        <w:rPr>
          <w:rFonts w:eastAsia="Times New Roman" w:cs="Times New Roman"/>
          <w:szCs w:val="24"/>
        </w:rPr>
      </w:pPr>
      <w:r>
        <w:rPr>
          <w:rFonts w:eastAsia="Times New Roman" w:cs="Times New Roman"/>
          <w:szCs w:val="24"/>
        </w:rPr>
        <w:t xml:space="preserve">Εμείς παίρνουμε όλη μας την ευθύνη. </w:t>
      </w:r>
    </w:p>
    <w:p w14:paraId="34994E73" w14:textId="77777777" w:rsidR="00227385" w:rsidRDefault="00971D3E">
      <w:pPr>
        <w:spacing w:line="600" w:lineRule="auto"/>
        <w:ind w:firstLine="567"/>
        <w:contextualSpacing/>
        <w:jc w:val="both"/>
        <w:rPr>
          <w:rFonts w:eastAsia="Times New Roman" w:cs="Times New Roman"/>
          <w:szCs w:val="24"/>
        </w:rPr>
      </w:pPr>
      <w:r>
        <w:rPr>
          <w:rFonts w:eastAsia="Times New Roman" w:cs="Times New Roman"/>
          <w:b/>
          <w:szCs w:val="24"/>
        </w:rPr>
        <w:lastRenderedPageBreak/>
        <w:t>ΣΟΦΙΑ ΒΟΥΛΤΕΨΗ:</w:t>
      </w:r>
      <w:r>
        <w:rPr>
          <w:rFonts w:eastAsia="Times New Roman" w:cs="Times New Roman"/>
          <w:szCs w:val="24"/>
        </w:rPr>
        <w:t xml:space="preserve"> Πρέπει να ανοίξει η βίζα!</w:t>
      </w:r>
    </w:p>
    <w:p w14:paraId="34994E74" w14:textId="77777777" w:rsidR="00227385" w:rsidRDefault="00971D3E">
      <w:pPr>
        <w:spacing w:line="600" w:lineRule="auto"/>
        <w:ind w:firstLine="567"/>
        <w:contextualSpacing/>
        <w:jc w:val="both"/>
        <w:rPr>
          <w:rFonts w:eastAsia="Times New Roman" w:cs="Times New Roman"/>
          <w:szCs w:val="24"/>
        </w:rPr>
      </w:pPr>
      <w:r>
        <w:rPr>
          <w:rFonts w:eastAsia="Times New Roman"/>
          <w:b/>
          <w:szCs w:val="24"/>
        </w:rPr>
        <w:t>ΙΩΑΝΝΗΣ ΜΟΥΖΑΛΑΣ (Αναπληρωτής Υπουργός Εσωτερικών και Διοικητικής Ανασυγκρότησης):</w:t>
      </w:r>
      <w:r>
        <w:rPr>
          <w:rFonts w:eastAsia="Times New Roman"/>
          <w:szCs w:val="24"/>
        </w:rPr>
        <w:t xml:space="preserve"> </w:t>
      </w:r>
      <w:r>
        <w:rPr>
          <w:rFonts w:eastAsia="Times New Roman" w:cs="Times New Roman"/>
          <w:szCs w:val="24"/>
        </w:rPr>
        <w:t>Ο Πρωθυπουργός λέει «η Ευρώπη πρέπει να πάρει την ευθύνη της και η Τουρκία τ</w:t>
      </w:r>
      <w:r>
        <w:rPr>
          <w:rFonts w:eastAsia="Times New Roman" w:cs="Times New Roman"/>
          <w:szCs w:val="24"/>
        </w:rPr>
        <w:t xml:space="preserve">η δική της ευθύνη». Και σε αυτό φαντάζομαι ότι δεν έχετε καμμία αντίρρηση. </w:t>
      </w:r>
    </w:p>
    <w:p w14:paraId="34994E75" w14:textId="77777777" w:rsidR="00227385" w:rsidRDefault="00971D3E">
      <w:pPr>
        <w:spacing w:line="600" w:lineRule="auto"/>
        <w:ind w:firstLine="567"/>
        <w:contextualSpacing/>
        <w:jc w:val="both"/>
        <w:rPr>
          <w:rFonts w:eastAsia="Times New Roman" w:cs="Times New Roman"/>
          <w:szCs w:val="24"/>
        </w:rPr>
      </w:pPr>
      <w:r>
        <w:rPr>
          <w:rFonts w:eastAsia="Times New Roman" w:cs="Times New Roman"/>
          <w:szCs w:val="24"/>
        </w:rPr>
        <w:t>Σας ευχαριστώ.</w:t>
      </w:r>
    </w:p>
    <w:p w14:paraId="34994E76" w14:textId="77777777" w:rsidR="00227385" w:rsidRDefault="00971D3E">
      <w:pPr>
        <w:spacing w:line="600" w:lineRule="auto"/>
        <w:ind w:firstLine="567"/>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4994E77" w14:textId="77777777" w:rsidR="00227385" w:rsidRDefault="00971D3E">
      <w:pPr>
        <w:spacing w:line="600" w:lineRule="auto"/>
        <w:ind w:firstLine="567"/>
        <w:contextualSpacing/>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Σας ευχαριστούμε. </w:t>
      </w:r>
    </w:p>
    <w:p w14:paraId="34994E78" w14:textId="77777777" w:rsidR="00227385" w:rsidRDefault="00971D3E">
      <w:pPr>
        <w:spacing w:line="600" w:lineRule="auto"/>
        <w:ind w:firstLine="567"/>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Κικίλιας</w:t>
      </w:r>
      <w:proofErr w:type="spellEnd"/>
      <w:r>
        <w:rPr>
          <w:rFonts w:eastAsia="Times New Roman" w:cs="Times New Roman"/>
          <w:szCs w:val="24"/>
        </w:rPr>
        <w:t xml:space="preserve"> έχει τον λόγο.</w:t>
      </w:r>
    </w:p>
    <w:p w14:paraId="34994E79" w14:textId="77777777" w:rsidR="00227385" w:rsidRDefault="00971D3E">
      <w:pPr>
        <w:spacing w:line="600" w:lineRule="auto"/>
        <w:ind w:firstLine="567"/>
        <w:contextualSpacing/>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Ευχαριστώ πολύ, κύριε Πρόεδρε.</w:t>
      </w:r>
    </w:p>
    <w:p w14:paraId="34994E7A" w14:textId="77777777" w:rsidR="00227385" w:rsidRDefault="00971D3E">
      <w:pPr>
        <w:spacing w:line="600" w:lineRule="auto"/>
        <w:ind w:firstLine="567"/>
        <w:contextualSpacing/>
        <w:jc w:val="both"/>
        <w:rPr>
          <w:rFonts w:eastAsia="Times New Roman" w:cs="Times New Roman"/>
          <w:szCs w:val="24"/>
        </w:rPr>
      </w:pPr>
      <w:r>
        <w:rPr>
          <w:rFonts w:eastAsia="Times New Roman" w:cs="Times New Roman"/>
          <w:szCs w:val="24"/>
        </w:rPr>
        <w:t>Κύριοι Υπουργοί, κατ’ αρχάς θα ήθελα να πω ότι εμείς είμαστε ευχαριστημένοι που σήμερα είστε εν απαρτία εδώ. Πράγματι, είναι η πρώτη φορά που είστε σύσσωμοι σε μια επίκαιρη επερώτηση. Εσείς, βέβαια, κύριε Υπουργέ, είστε πάντ</w:t>
      </w:r>
      <w:r>
        <w:rPr>
          <w:rFonts w:eastAsia="Times New Roman" w:cs="Times New Roman"/>
          <w:szCs w:val="24"/>
        </w:rPr>
        <w:t xml:space="preserve">α εδώ. Λέω, όμως, ότι είστε εν απαρτία. Είστε τρεις Υπουργοί τριών, </w:t>
      </w:r>
      <w:r>
        <w:rPr>
          <w:rFonts w:eastAsia="Times New Roman" w:cs="Times New Roman"/>
          <w:szCs w:val="24"/>
        </w:rPr>
        <w:lastRenderedPageBreak/>
        <w:t xml:space="preserve">διαφορετικών Υπουργείων για μια επίκαιρη επερώτηση, συν τα επιτελεία σας. Αυτό δείχνει ενδεχομένως ότι αντιλαμβάνεστε αυτήν τη στιγμή την κρισιμότητα της κατάστασης. </w:t>
      </w:r>
    </w:p>
    <w:p w14:paraId="34994E7B" w14:textId="77777777" w:rsidR="00227385" w:rsidRDefault="00971D3E">
      <w:pPr>
        <w:spacing w:line="600" w:lineRule="auto"/>
        <w:ind w:firstLine="567"/>
        <w:contextualSpacing/>
        <w:jc w:val="both"/>
        <w:rPr>
          <w:rFonts w:eastAsia="Times New Roman" w:cs="Times New Roman"/>
          <w:szCs w:val="24"/>
        </w:rPr>
      </w:pPr>
      <w:r>
        <w:rPr>
          <w:rFonts w:eastAsia="Times New Roman" w:cs="Times New Roman"/>
          <w:szCs w:val="24"/>
        </w:rPr>
        <w:t>Αναρωτιέμαι: Κύριε Υπ</w:t>
      </w:r>
      <w:r>
        <w:rPr>
          <w:rFonts w:eastAsia="Times New Roman" w:cs="Times New Roman"/>
          <w:szCs w:val="24"/>
        </w:rPr>
        <w:t xml:space="preserve">ουργέ, με </w:t>
      </w:r>
      <w:proofErr w:type="spellStart"/>
      <w:r>
        <w:rPr>
          <w:rFonts w:eastAsia="Times New Roman" w:cs="Times New Roman"/>
          <w:szCs w:val="24"/>
        </w:rPr>
        <w:t>συγχωρείτε</w:t>
      </w:r>
      <w:proofErr w:type="spellEnd"/>
      <w:r>
        <w:rPr>
          <w:rFonts w:eastAsia="Times New Roman" w:cs="Times New Roman"/>
          <w:szCs w:val="24"/>
        </w:rPr>
        <w:t xml:space="preserve">, αλλά είναι </w:t>
      </w:r>
      <w:proofErr w:type="spellStart"/>
      <w:r>
        <w:rPr>
          <w:rFonts w:eastAsia="Times New Roman" w:cs="Times New Roman"/>
          <w:szCs w:val="24"/>
        </w:rPr>
        <w:t>οβιδιακή</w:t>
      </w:r>
      <w:proofErr w:type="spellEnd"/>
      <w:r>
        <w:rPr>
          <w:rFonts w:eastAsia="Times New Roman" w:cs="Times New Roman"/>
          <w:szCs w:val="24"/>
        </w:rPr>
        <w:t xml:space="preserve"> η μεταλλαγή σας στη ρητορική τουλάχιστον. Εγώ που σας αντιμετωπίζω πολιτικά στο Κοινοβούλιο και στα φόρα τους τελευταίους μήνες, ομολογώ ότι δεν το περίμενα. </w:t>
      </w:r>
    </w:p>
    <w:p w14:paraId="34994E7C" w14:textId="77777777" w:rsidR="00227385" w:rsidRDefault="00971D3E">
      <w:pPr>
        <w:spacing w:line="600" w:lineRule="auto"/>
        <w:ind w:firstLine="567"/>
        <w:contextualSpacing/>
        <w:jc w:val="both"/>
        <w:rPr>
          <w:rFonts w:eastAsia="Times New Roman" w:cs="Times New Roman"/>
          <w:szCs w:val="24"/>
        </w:rPr>
      </w:pPr>
      <w:r>
        <w:rPr>
          <w:rFonts w:eastAsia="Times New Roman" w:cs="Times New Roman"/>
          <w:szCs w:val="24"/>
        </w:rPr>
        <w:t>Ξέρετε -το επεσήμανε και ο Γραμματέας της Κοινοβουλευτι</w:t>
      </w:r>
      <w:r>
        <w:rPr>
          <w:rFonts w:eastAsia="Times New Roman" w:cs="Times New Roman"/>
          <w:szCs w:val="24"/>
        </w:rPr>
        <w:t>κής μας Ομάδας κ. Τσιάρας και συμφωνώ- οι χαμηλοί τόνοι ή ενδεχομένως η αποφυγή εξάρσεων ή η μη χρήση λαϊκίστικης ρητορείας και επιχειρηματολογίας, δεν σημαίνει ένδεια επιχειρημάτων ή πυγμής της Αξιωματικής Αντιπολίτευσης. Το αντίθετο!</w:t>
      </w:r>
    </w:p>
    <w:p w14:paraId="34994E7D" w14:textId="77777777" w:rsidR="00227385" w:rsidRDefault="00971D3E">
      <w:pPr>
        <w:spacing w:line="600" w:lineRule="auto"/>
        <w:ind w:firstLine="567"/>
        <w:contextualSpacing/>
        <w:jc w:val="both"/>
        <w:rPr>
          <w:rFonts w:eastAsia="Times New Roman" w:cs="Times New Roman"/>
          <w:szCs w:val="24"/>
        </w:rPr>
      </w:pPr>
      <w:r>
        <w:rPr>
          <w:rFonts w:eastAsia="Times New Roman" w:cs="Times New Roman"/>
          <w:szCs w:val="24"/>
        </w:rPr>
        <w:t>Και επειδή κάποιοι έ</w:t>
      </w:r>
      <w:r>
        <w:rPr>
          <w:rFonts w:eastAsia="Times New Roman" w:cs="Times New Roman"/>
          <w:szCs w:val="24"/>
        </w:rPr>
        <w:t>χουν ρηχή και κοντή μνήμη, θα ήθελα να σας υπενθυμίσω ότι στις δομές αυτές και στην αντιμετώπιση ενός προβλήματος στη χώρα, όπως είναι το μεταναστευτικό και το προσφυγικό, η Νέα Δημοκρατία από το 2012 έως το 2014, με τους πολέμους να μαίνονται στη Συρία κα</w:t>
      </w:r>
      <w:r>
        <w:rPr>
          <w:rFonts w:eastAsia="Times New Roman" w:cs="Times New Roman"/>
          <w:szCs w:val="24"/>
        </w:rPr>
        <w:t xml:space="preserve">ι το Ιράκ, είχε </w:t>
      </w:r>
      <w:r>
        <w:rPr>
          <w:rFonts w:eastAsia="Times New Roman" w:cs="Times New Roman"/>
          <w:szCs w:val="24"/>
        </w:rPr>
        <w:lastRenderedPageBreak/>
        <w:t xml:space="preserve">να αντιμετωπίσει, δυστυχώς, συναδέλφους σας και συντρόφους σερφάροντας πάνω στο σερφ του λαϊκισμού, σε δομές φιλοξενίας, κλειστά κέντρα </w:t>
      </w:r>
      <w:proofErr w:type="spellStart"/>
      <w:r>
        <w:rPr>
          <w:rFonts w:eastAsia="Times New Roman" w:cs="Times New Roman"/>
          <w:szCs w:val="24"/>
        </w:rPr>
        <w:t>επαναπροώθησης</w:t>
      </w:r>
      <w:proofErr w:type="spellEnd"/>
      <w:r>
        <w:rPr>
          <w:rFonts w:eastAsia="Times New Roman" w:cs="Times New Roman"/>
          <w:szCs w:val="24"/>
        </w:rPr>
        <w:t xml:space="preserve"> </w:t>
      </w:r>
      <w:proofErr w:type="spellStart"/>
      <w:r>
        <w:rPr>
          <w:rFonts w:eastAsia="Times New Roman" w:cs="Times New Roman"/>
          <w:szCs w:val="24"/>
        </w:rPr>
        <w:t>κ.ο.κ.</w:t>
      </w:r>
      <w:proofErr w:type="spellEnd"/>
      <w:r>
        <w:rPr>
          <w:rFonts w:eastAsia="Times New Roman" w:cs="Times New Roman"/>
          <w:szCs w:val="24"/>
        </w:rPr>
        <w:t>.</w:t>
      </w:r>
      <w:r>
        <w:rPr>
          <w:rFonts w:eastAsia="Times New Roman" w:cs="Times New Roman"/>
          <w:szCs w:val="24"/>
        </w:rPr>
        <w:t xml:space="preserve"> Τότε, λοιπόν, αλάλαζαν προκλητικά για τον τρόπο με τον οποίο η Ελληνική Αστυνομία</w:t>
      </w:r>
      <w:r>
        <w:rPr>
          <w:rFonts w:eastAsia="Times New Roman" w:cs="Times New Roman"/>
          <w:szCs w:val="24"/>
        </w:rPr>
        <w:t xml:space="preserve"> αντιμετώπισε επιτυχώς επί των ημερών μας το θέμα του προσφυγικού-μεταναστευτικού, για τον τρόπο με τον οποίο το Λιμενικό Σώμα πάλεψε -είναι οι ίδιοι άνθρωποι που το κάνουν τώρα- και έσωζε ζωές στο Αιγαίο, αλλά και για τον τρόπο με τον οποίο οι νησιώτες μα</w:t>
      </w:r>
      <w:r>
        <w:rPr>
          <w:rFonts w:eastAsia="Times New Roman" w:cs="Times New Roman"/>
          <w:szCs w:val="24"/>
        </w:rPr>
        <w:t xml:space="preserve">ς αντιμετώπισαν το θέμα. Απέχει παρασάγγας από τον τρόπο με τον οποίο συμπεριφερόμαστε εμείς στις μέρες σας. Παρασάγγας! </w:t>
      </w:r>
    </w:p>
    <w:p w14:paraId="34994E7E"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Επίσης, άκουσα να λέτε επανειλημμένως να μιλήσουμε στους συντρόφους μας στο Λαϊκό Κόμμα. Αυτό, κύριε Υπουργέ, είναι πολύ μεγάλη αχαρισ</w:t>
      </w:r>
      <w:r>
        <w:rPr>
          <w:rFonts w:eastAsia="Times New Roman" w:cs="Times New Roman"/>
          <w:szCs w:val="24"/>
        </w:rPr>
        <w:t xml:space="preserve">τία, όταν ο νυν Πρωθυπουργός και επικεφαλής της Αξιωματικής Αντιπολίτευσης κ. Τσίπρας κατασυκοφάντησε την κυβέρνηση της Νέας Δημοκρατίας ασυστόλως -αυτός και όλοι οι υπόλοιποι- σε όλη την Ευρώπη και σε όλον τον κόσμο δυόμισι χρόνια, ενώ ο Κυριάκος </w:t>
      </w:r>
      <w:r>
        <w:rPr>
          <w:rFonts w:eastAsia="Times New Roman" w:cs="Times New Roman"/>
          <w:szCs w:val="24"/>
        </w:rPr>
        <w:lastRenderedPageBreak/>
        <w:t>Μητσοτάκ</w:t>
      </w:r>
      <w:r>
        <w:rPr>
          <w:rFonts w:eastAsia="Times New Roman" w:cs="Times New Roman"/>
          <w:szCs w:val="24"/>
        </w:rPr>
        <w:t xml:space="preserve">ης εντίμως και με παρρησία στήριξε τις θέσεις σε ό,τι είχε να κάνει με αυτό το οποίο συμφωνήθηκε στο Συμβούλιο των Πολιτικών Αρχηγών -που για κάποια ώρα ήσασταν κι εσείς εκεί- υπό τον Πρόεδρο της Δημοκρατίας με ντομπροσύνη και παλικαριά στην Ευρώπη. Και </w:t>
      </w:r>
      <w:proofErr w:type="spellStart"/>
      <w:r>
        <w:rPr>
          <w:rFonts w:eastAsia="Times New Roman" w:cs="Times New Roman"/>
          <w:szCs w:val="24"/>
        </w:rPr>
        <w:t>πρ</w:t>
      </w:r>
      <w:r>
        <w:rPr>
          <w:rFonts w:eastAsia="Times New Roman" w:cs="Times New Roman"/>
          <w:szCs w:val="24"/>
        </w:rPr>
        <w:t>οέταξε</w:t>
      </w:r>
      <w:proofErr w:type="spellEnd"/>
      <w:r>
        <w:rPr>
          <w:rFonts w:eastAsia="Times New Roman" w:cs="Times New Roman"/>
          <w:szCs w:val="24"/>
        </w:rPr>
        <w:t xml:space="preserve"> την εθνική θέση πολύ πάνω από την οποιαδήποτε κομματική θέση ή μικροπολιτική.</w:t>
      </w:r>
    </w:p>
    <w:p w14:paraId="34994E7F"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Αντί, λοιπόν, να βγαίνετε και να λέτε: «Κύριοι, σας ευχαριστούμε που είσαστε σοβαροί και </w:t>
      </w:r>
      <w:r>
        <w:rPr>
          <w:rFonts w:eastAsia="Times New Roman" w:cs="Times New Roman"/>
          <w:szCs w:val="24"/>
        </w:rPr>
        <w:t>ή</w:t>
      </w:r>
      <w:r>
        <w:rPr>
          <w:rFonts w:eastAsia="Times New Roman" w:cs="Times New Roman"/>
          <w:szCs w:val="24"/>
        </w:rPr>
        <w:t>μασταν γραφικοί, σας ευχαριστούμε που στηρίζετε στοιχειωδώς μια προσπάθεια, ενώ ε</w:t>
      </w:r>
      <w:r>
        <w:rPr>
          <w:rFonts w:eastAsia="Times New Roman" w:cs="Times New Roman"/>
          <w:szCs w:val="24"/>
        </w:rPr>
        <w:t>μείς λαϊκίζαμε για να υφαρπάξουμε την ψήφο του ελληνικού λαού, για να είμαστε εδώ πέρα να λέμε αυτά τα παραμύθια τώρα», μας κουνάτε και το δάχτυλο. Λίγη αιδώς.</w:t>
      </w:r>
    </w:p>
    <w:p w14:paraId="34994E80"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Και για να συνεννοηθούμε, επειδή εμένα δεν μου αρέσει να μιλάω γενικά -δεν βλέπω και τον </w:t>
      </w:r>
      <w:proofErr w:type="spellStart"/>
      <w:r>
        <w:rPr>
          <w:rFonts w:eastAsia="Times New Roman" w:cs="Times New Roman"/>
          <w:szCs w:val="24"/>
        </w:rPr>
        <w:t>ε</w:t>
      </w:r>
      <w:r>
        <w:rPr>
          <w:rFonts w:eastAsia="Times New Roman" w:cs="Times New Roman"/>
          <w:szCs w:val="24"/>
        </w:rPr>
        <w:t>πικεφα</w:t>
      </w:r>
      <w:r>
        <w:rPr>
          <w:rFonts w:eastAsia="Times New Roman" w:cs="Times New Roman"/>
          <w:szCs w:val="24"/>
        </w:rPr>
        <w:t>λή</w:t>
      </w:r>
      <w:proofErr w:type="spellEnd"/>
      <w:r>
        <w:rPr>
          <w:rFonts w:eastAsia="Times New Roman" w:cs="Times New Roman"/>
          <w:szCs w:val="24"/>
        </w:rPr>
        <w:t xml:space="preserve"> του </w:t>
      </w:r>
      <w:r>
        <w:rPr>
          <w:rFonts w:eastAsia="Times New Roman" w:cs="Times New Roman"/>
          <w:szCs w:val="24"/>
        </w:rPr>
        <w:t>σ</w:t>
      </w:r>
      <w:r>
        <w:rPr>
          <w:rFonts w:eastAsia="Times New Roman" w:cs="Times New Roman"/>
          <w:szCs w:val="24"/>
        </w:rPr>
        <w:t xml:space="preserve">υντονιστικού σας, αυτόν που έχετε βάλει, τον κ. Κυρίτση, για να μας λέτε ότι έχετε τον έλεγχο των δομών, ότι ξέρετε πού βρίσκονται όλοι μέσα στη χώρα </w:t>
      </w:r>
      <w:proofErr w:type="spellStart"/>
      <w:r>
        <w:rPr>
          <w:rFonts w:eastAsia="Times New Roman" w:cs="Times New Roman"/>
          <w:szCs w:val="24"/>
        </w:rPr>
        <w:t>κ.ο.κ.</w:t>
      </w:r>
      <w:proofErr w:type="spellEnd"/>
      <w:r>
        <w:rPr>
          <w:rFonts w:eastAsia="Times New Roman" w:cs="Times New Roman"/>
          <w:szCs w:val="24"/>
        </w:rPr>
        <w:t xml:space="preserve">- θα δώσω ένα παράδειγμα, για να </w:t>
      </w:r>
      <w:r>
        <w:rPr>
          <w:rFonts w:eastAsia="Times New Roman" w:cs="Times New Roman"/>
          <w:szCs w:val="24"/>
        </w:rPr>
        <w:lastRenderedPageBreak/>
        <w:t>καταλάβει και ο κόσμος. Εδώ μιλάμε μεταξύ μας. Δεν με ενδια</w:t>
      </w:r>
      <w:r>
        <w:rPr>
          <w:rFonts w:eastAsia="Times New Roman" w:cs="Times New Roman"/>
          <w:szCs w:val="24"/>
        </w:rPr>
        <w:t xml:space="preserve">φέρει, σέβομαι απολύτως όλους τους συναδέλφους, από τον νεότερο μέχρι τον </w:t>
      </w:r>
      <w:proofErr w:type="spellStart"/>
      <w:r>
        <w:rPr>
          <w:rFonts w:eastAsia="Times New Roman" w:cs="Times New Roman"/>
          <w:szCs w:val="24"/>
        </w:rPr>
        <w:t>γηραιότερο</w:t>
      </w:r>
      <w:proofErr w:type="spellEnd"/>
      <w:r>
        <w:rPr>
          <w:rFonts w:eastAsia="Times New Roman" w:cs="Times New Roman"/>
          <w:szCs w:val="24"/>
        </w:rPr>
        <w:t xml:space="preserve"> στο </w:t>
      </w:r>
      <w:r>
        <w:rPr>
          <w:rFonts w:eastAsia="Times New Roman" w:cs="Times New Roman"/>
          <w:szCs w:val="24"/>
        </w:rPr>
        <w:t>ε</w:t>
      </w:r>
      <w:r>
        <w:rPr>
          <w:rFonts w:eastAsia="Times New Roman" w:cs="Times New Roman"/>
          <w:szCs w:val="24"/>
        </w:rPr>
        <w:t>λληνικό Κοινοβούλιο, εσάς και όλη τη διαδικασία. Υπάρχει, όμως, ένας κόσμος στην Ελλάδα που αγωνιά, παντού. Και είναι, φαντάζομαι, κοινή βούληση και προσπάθεια και τω</w:t>
      </w:r>
      <w:r>
        <w:rPr>
          <w:rFonts w:eastAsia="Times New Roman" w:cs="Times New Roman"/>
          <w:szCs w:val="24"/>
        </w:rPr>
        <w:t>ν τριών σας και εμένα και όλων των συναδέλφων, να υπηρετήσουμε τα συμφέροντά του.</w:t>
      </w:r>
    </w:p>
    <w:p w14:paraId="34994E81"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Όταν, λοιπόν, ακούει ο κόσμος ότι στις 25 Σεπτεμβρίου κατεγράφησαν εξήντα χιλιάδες οκτακόσιοι επτά πρόσφυγες με μηδέν αφίξεις, στις 26 Σεπτεμβρίου εξήντα χιλιάδες οκτακόσιοι </w:t>
      </w:r>
      <w:r>
        <w:rPr>
          <w:rFonts w:eastAsia="Times New Roman" w:cs="Times New Roman"/>
          <w:szCs w:val="24"/>
        </w:rPr>
        <w:t>σαράντα τέσσερις με τριάντα οκτώ αφίξεις, στις 27 Σεπτεμβρίου άλλες τριάντα εννέα αφίξεις, αλλά ο αριθμός μειώθηκε ραγδαίως στις εξήντα χιλιάδες πεντακόσιους είκοσι οκτώ, στις 29 Σεπτεμβρίου πλέον είναι μόνο εξήντα χιλιάδες τετρακόσιες σαράντα, ενώ υπήρξαν</w:t>
      </w:r>
      <w:r>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πενήντα ένας άνθρωποι που μπήκαν στα σύνορα, ξέρετε τι πιστεύει; Ότι μας κοροϊδεύετε. Ποια καταμέτρηση;</w:t>
      </w:r>
    </w:p>
    <w:p w14:paraId="34994E82"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Λέτε ότι γνωρίζετε στο πρόσωπο, στη φάτσα, στη </w:t>
      </w:r>
      <w:proofErr w:type="spellStart"/>
      <w:r>
        <w:rPr>
          <w:rFonts w:eastAsia="Times New Roman" w:cs="Times New Roman"/>
          <w:szCs w:val="24"/>
        </w:rPr>
        <w:t>δακτυλοσκόπηση</w:t>
      </w:r>
      <w:proofErr w:type="spellEnd"/>
      <w:r>
        <w:rPr>
          <w:rFonts w:eastAsia="Times New Roman" w:cs="Times New Roman"/>
          <w:szCs w:val="24"/>
        </w:rPr>
        <w:t xml:space="preserve"> </w:t>
      </w:r>
      <w:proofErr w:type="spellStart"/>
      <w:r>
        <w:rPr>
          <w:rFonts w:eastAsia="Times New Roman" w:cs="Times New Roman"/>
          <w:szCs w:val="24"/>
        </w:rPr>
        <w:t>κ.ο.κ.</w:t>
      </w:r>
      <w:proofErr w:type="spellEnd"/>
      <w:r>
        <w:rPr>
          <w:rFonts w:eastAsia="Times New Roman" w:cs="Times New Roman"/>
          <w:szCs w:val="24"/>
        </w:rPr>
        <w:t xml:space="preserve"> ποιοι είναι μέσα στη χώρα και πού περίπου είναι. Δεν γνωρίζετε. Συμφωνήσατε</w:t>
      </w:r>
      <w:r>
        <w:rPr>
          <w:rFonts w:eastAsia="Times New Roman" w:cs="Times New Roman"/>
          <w:szCs w:val="24"/>
        </w:rPr>
        <w:t xml:space="preserve"> υπό τον Πρόεδρο της Δημοκρατίας ότι θα διαχωρίσετε, ως είναι υποχρέωσή σας, τους πρόσφυγες, που αιτούνται προστασίας ασύλου και δικαιούνται, από τους οικονομικούς μετανάστες, παράνομους μετανάστες, παράτυπους μετανάστες, λαθρομετανάστες, ο καθένας μπορεί </w:t>
      </w:r>
      <w:r>
        <w:rPr>
          <w:rFonts w:eastAsia="Times New Roman" w:cs="Times New Roman"/>
          <w:szCs w:val="24"/>
        </w:rPr>
        <w:t xml:space="preserve">να το λέει όπως θέλει, και δεν το κάνατε. Αν το είχατε κάνει, αν είχατε τη βούληση, θα είχατε ενδεχομένως τη δυνατότητα να </w:t>
      </w:r>
      <w:proofErr w:type="spellStart"/>
      <w:r>
        <w:rPr>
          <w:rFonts w:eastAsia="Times New Roman" w:cs="Times New Roman"/>
          <w:szCs w:val="24"/>
        </w:rPr>
        <w:t>επαναπροωθήσετε</w:t>
      </w:r>
      <w:proofErr w:type="spellEnd"/>
      <w:r>
        <w:rPr>
          <w:rFonts w:eastAsia="Times New Roman" w:cs="Times New Roman"/>
          <w:szCs w:val="24"/>
        </w:rPr>
        <w:t xml:space="preserve"> ένα νούμερο κοντά στις πενήντα χιλιάδες, που κάναμε εμείς τη διετία από 2012 έως 2014. Οικεία </w:t>
      </w:r>
      <w:proofErr w:type="spellStart"/>
      <w:r>
        <w:rPr>
          <w:rFonts w:eastAsia="Times New Roman" w:cs="Times New Roman"/>
          <w:szCs w:val="24"/>
        </w:rPr>
        <w:t>βουλήσει</w:t>
      </w:r>
      <w:proofErr w:type="spellEnd"/>
      <w:r>
        <w:rPr>
          <w:rFonts w:eastAsia="Times New Roman" w:cs="Times New Roman"/>
          <w:szCs w:val="24"/>
        </w:rPr>
        <w:t xml:space="preserve"> έχουν επιστρέψ</w:t>
      </w:r>
      <w:r>
        <w:rPr>
          <w:rFonts w:eastAsia="Times New Roman" w:cs="Times New Roman"/>
          <w:szCs w:val="24"/>
        </w:rPr>
        <w:t>ει δύο χιλιάδες.</w:t>
      </w:r>
    </w:p>
    <w:p w14:paraId="34994E83"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Η συμφωνία κινδυνεύει να καταρρεύσει, όχι επειδή οι συνάδελφοι στα νησιά αγωνιούν. Και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κα</w:t>
      </w:r>
      <w:r>
        <w:rPr>
          <w:rFonts w:eastAsia="Times New Roman" w:cs="Times New Roman"/>
          <w:szCs w:val="24"/>
        </w:rPr>
        <w:t>μ</w:t>
      </w:r>
      <w:r>
        <w:rPr>
          <w:rFonts w:eastAsia="Times New Roman" w:cs="Times New Roman"/>
          <w:szCs w:val="24"/>
        </w:rPr>
        <w:t>μία ακραία φωνή δεν επιδοκιμάζω, κανέναν ο οποίος προσπαθεί να πατήσει πάνω σε λεπτές χορδές για εθνικά θέματα δεν επιδοκιμάζω. Όμ</w:t>
      </w:r>
      <w:r>
        <w:rPr>
          <w:rFonts w:eastAsia="Times New Roman" w:cs="Times New Roman"/>
          <w:szCs w:val="24"/>
        </w:rPr>
        <w:t xml:space="preserve">ως στηρίζω απολύτως την αγωνία τους και την προσπάθειά τους, του οποιουδήποτε, και του τελευταίου κατοίκου των νησιών μέχρι στη βόρεια Ελλάδα και την κεντρική Μακεδονία, που αγωνιά γι’ αυτόν, για τα παιδιά του, για την ευημερία, για την ασφάλεια </w:t>
      </w:r>
      <w:r>
        <w:rPr>
          <w:rFonts w:eastAsia="Times New Roman" w:cs="Times New Roman"/>
          <w:szCs w:val="24"/>
        </w:rPr>
        <w:lastRenderedPageBreak/>
        <w:t>και την κο</w:t>
      </w:r>
      <w:r>
        <w:rPr>
          <w:rFonts w:eastAsia="Times New Roman" w:cs="Times New Roman"/>
          <w:szCs w:val="24"/>
        </w:rPr>
        <w:t>ινωνία, την κοινωνία των πολιτών, τη δημοκρατική κοινωνία, γιατί οι συμπολίτες μας έδειξαν ανθρωπισμό και στάση λεβεντιάς και παλικαρίσια και πήραν πάνω από τη βάση. Μην τους μπλέκετε, λοιπόν, με αυτά τα οποία κάνετε εσείς. Δεν είναι πράγματι όλοι το ίδιο.</w:t>
      </w:r>
      <w:r>
        <w:rPr>
          <w:rFonts w:eastAsia="Times New Roman" w:cs="Times New Roman"/>
          <w:szCs w:val="24"/>
        </w:rPr>
        <w:t xml:space="preserve"> Και δεν είμαστε το ίδιο, γιατί αλλιώς συμπεριφερθήκαμε.</w:t>
      </w:r>
    </w:p>
    <w:p w14:paraId="34994E84"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Τι συμβαίνει, λοιπόν, στους χώρους μας; Επειδή δεν τους διαχωρίσατε, δεν μπορείτε να συνεννοηθείτε με τις πρεσβείες αυτών των χωρών και δεν μπορείτε να </w:t>
      </w:r>
      <w:proofErr w:type="spellStart"/>
      <w:r>
        <w:rPr>
          <w:rFonts w:eastAsia="Times New Roman" w:cs="Times New Roman"/>
          <w:szCs w:val="24"/>
        </w:rPr>
        <w:t>επαναπροωθήσετε</w:t>
      </w:r>
      <w:proofErr w:type="spellEnd"/>
      <w:r>
        <w:rPr>
          <w:rFonts w:eastAsia="Times New Roman" w:cs="Times New Roman"/>
          <w:szCs w:val="24"/>
        </w:rPr>
        <w:t xml:space="preserve"> κανέναν οικονομικό μετανάστη, π</w:t>
      </w:r>
      <w:r>
        <w:rPr>
          <w:rFonts w:eastAsia="Times New Roman" w:cs="Times New Roman"/>
          <w:szCs w:val="24"/>
        </w:rPr>
        <w:t>αράνομο μετανάστη, όπως λέει ρητά και κατηγορηματικά το Σύνταγμά μας, το Ευρωπαϊκό Σύνταγμα και οι νόμοι του κράτους, γι’ αυτό και λιμνάζουν στα νησιά μας και στη χώρα.</w:t>
      </w:r>
    </w:p>
    <w:p w14:paraId="34994E85"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Γι’ αυτό, επίσης, δεν μπορείτε να πείσετε τους εταίρους μας, οι οποίοι πράγματι κωλυσιε</w:t>
      </w:r>
      <w:r>
        <w:rPr>
          <w:rFonts w:eastAsia="Times New Roman" w:cs="Times New Roman"/>
          <w:szCs w:val="24"/>
        </w:rPr>
        <w:t xml:space="preserve">ργούν και πράγματι έχουν την ευθύνη, ότι πρέπει να προχωρήσει το </w:t>
      </w:r>
      <w:r>
        <w:rPr>
          <w:rFonts w:eastAsia="Times New Roman" w:cs="Times New Roman"/>
          <w:szCs w:val="24"/>
          <w:lang w:val="en-US"/>
        </w:rPr>
        <w:t>relocation</w:t>
      </w:r>
      <w:r>
        <w:rPr>
          <w:rFonts w:eastAsia="Times New Roman" w:cs="Times New Roman"/>
          <w:szCs w:val="24"/>
        </w:rPr>
        <w:t xml:space="preserve">. Αν τους είχατε διαχωρίσει και ξέρατε ότι αυτοί είναι οι πρόσφυγες, είναι ελεγμένοι, το δικαιούνται, η πίεση προφανώς θα μπορούσε να ήταν </w:t>
      </w:r>
      <w:proofErr w:type="spellStart"/>
      <w:r>
        <w:rPr>
          <w:rFonts w:eastAsia="Times New Roman" w:cs="Times New Roman"/>
          <w:szCs w:val="24"/>
        </w:rPr>
        <w:lastRenderedPageBreak/>
        <w:t>υπερπολλαπλάσια</w:t>
      </w:r>
      <w:proofErr w:type="spellEnd"/>
      <w:r>
        <w:rPr>
          <w:rFonts w:eastAsia="Times New Roman" w:cs="Times New Roman"/>
          <w:szCs w:val="24"/>
        </w:rPr>
        <w:t xml:space="preserve">. Επειδή διοικείτε χαοτικά </w:t>
      </w:r>
      <w:r>
        <w:rPr>
          <w:rFonts w:eastAsia="Times New Roman" w:cs="Times New Roman"/>
          <w:szCs w:val="24"/>
        </w:rPr>
        <w:t>και δεν έχετε τον έλεγχο, τον έχετε χάσει τον έλεγχο, γι’ αυτό ακριβώς δεν μπορεί να προχωρήσει αυτή η διαδικασία.</w:t>
      </w:r>
    </w:p>
    <w:p w14:paraId="34994E86"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Ακρογωνιαίος λίθος της συμφωνίας Ευρώπης–Τουρκίας, που ως ουραγός ενημερώθηκε ο Πρωθυπουργός σας, ο κ. Τσίπρας, είναι ότι οι αιτούντες άσυλο </w:t>
      </w:r>
      <w:r>
        <w:rPr>
          <w:rFonts w:eastAsia="Times New Roman" w:cs="Times New Roman"/>
          <w:szCs w:val="24"/>
        </w:rPr>
        <w:t>στα νησιά μετά την 4</w:t>
      </w:r>
      <w:r>
        <w:rPr>
          <w:rFonts w:eastAsia="Times New Roman" w:cs="Times New Roman"/>
          <w:szCs w:val="24"/>
          <w:vertAlign w:val="superscript"/>
        </w:rPr>
        <w:t>η</w:t>
      </w:r>
      <w:r>
        <w:rPr>
          <w:rFonts w:eastAsia="Times New Roman" w:cs="Times New Roman"/>
          <w:szCs w:val="24"/>
        </w:rPr>
        <w:t xml:space="preserve"> Μαρτίου, θα εκδικάζεται η προσφυγή τους στον Α΄ βαθμό, Β΄ βαθμό και θα επιστρέφουν μαζί με τους οικονομικούς μετανάστες-παράνομους μετανάστες. Για κάθε έναν δηλαδή που θα επιστρέφει, θα πηγαίνει ένας στην Ευρώπη.</w:t>
      </w:r>
    </w:p>
    <w:p w14:paraId="34994E87"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Και σας ρωτάω: Οικεία</w:t>
      </w:r>
      <w:r>
        <w:rPr>
          <w:rFonts w:eastAsia="Times New Roman" w:cs="Times New Roman"/>
          <w:szCs w:val="24"/>
        </w:rPr>
        <w:t xml:space="preserve"> </w:t>
      </w:r>
      <w:proofErr w:type="spellStart"/>
      <w:r>
        <w:rPr>
          <w:rFonts w:eastAsia="Times New Roman" w:cs="Times New Roman"/>
          <w:szCs w:val="24"/>
        </w:rPr>
        <w:t>βουλήσει</w:t>
      </w:r>
      <w:proofErr w:type="spellEnd"/>
      <w:r>
        <w:rPr>
          <w:rFonts w:eastAsia="Times New Roman" w:cs="Times New Roman"/>
          <w:szCs w:val="24"/>
        </w:rPr>
        <w:t xml:space="preserve"> έχουν επιστρέψει στους έξι μήνες δύο χιλιάδες όλοι κι όλοι. Με βάση τη διαδικασία σε Α΄ βαθμό και σε Β΄ βαθμό, πόσοι έχουν επιστρέψει, πόσες αιτήσεις δηλαδή έχουν εκδικαστεί στη Διεύθυνση Ασύλου σε Α΄ βαθμό, Β΄ βαθμό, για να γυρίσουν πίσω; Κανένα</w:t>
      </w:r>
      <w:r>
        <w:rPr>
          <w:rFonts w:eastAsia="Times New Roman" w:cs="Times New Roman"/>
          <w:szCs w:val="24"/>
        </w:rPr>
        <w:t xml:space="preserve">ς. Γι’ αυτό σας ψέγουν οι φίλοι σας οι Γερμανοί, κύριε Υπουργέ. Δεν μιλάει μ’ εμένα η </w:t>
      </w:r>
      <w:proofErr w:type="spellStart"/>
      <w:r>
        <w:rPr>
          <w:rFonts w:eastAsia="Times New Roman" w:cs="Times New Roman"/>
          <w:szCs w:val="24"/>
        </w:rPr>
        <w:t>Μέρκελ</w:t>
      </w:r>
      <w:proofErr w:type="spellEnd"/>
      <w:r>
        <w:rPr>
          <w:rFonts w:eastAsia="Times New Roman" w:cs="Times New Roman"/>
          <w:szCs w:val="24"/>
        </w:rPr>
        <w:t xml:space="preserve"> κάθε μέρα. Με τον κ. Τσίπρα μιλάει και χαριεντίζεται και αγκαλιάζεται. Γι’ αυτό σας ψέγουν, λοιπόν, και έχουν αρχίσει και το </w:t>
      </w:r>
      <w:r>
        <w:rPr>
          <w:rFonts w:eastAsia="Times New Roman" w:cs="Times New Roman"/>
          <w:szCs w:val="24"/>
        </w:rPr>
        <w:lastRenderedPageBreak/>
        <w:t>γυρίζουν το πράγμα, όπως και οι υπόλοι</w:t>
      </w:r>
      <w:r>
        <w:rPr>
          <w:rFonts w:eastAsia="Times New Roman" w:cs="Times New Roman"/>
          <w:szCs w:val="24"/>
        </w:rPr>
        <w:t xml:space="preserve">ποι </w:t>
      </w:r>
      <w:r>
        <w:rPr>
          <w:rFonts w:eastAsia="Times New Roman" w:cs="Times New Roman"/>
          <w:szCs w:val="24"/>
        </w:rPr>
        <w:t>Ε</w:t>
      </w:r>
      <w:r>
        <w:rPr>
          <w:rFonts w:eastAsia="Times New Roman" w:cs="Times New Roman"/>
          <w:szCs w:val="24"/>
        </w:rPr>
        <w:t xml:space="preserve">υρωπαίοι, γιατί στους έξι μήνες, με βάση τη διαδικασία αιτήσεως ασύλου, δεν έχει επιστρέψει στην Τουρκία κανένας, γι’ αυτό λιμνάζουν στα νησιά. </w:t>
      </w:r>
    </w:p>
    <w:p w14:paraId="34994E88"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Και βέβαια, όταν λέτε ότι έχετε τον έλεγχο, φαντάζομαι ότι δεν έχετε μιλήσει προσφάτως με τον κ. </w:t>
      </w:r>
      <w:proofErr w:type="spellStart"/>
      <w:r>
        <w:rPr>
          <w:rFonts w:eastAsia="Times New Roman"/>
          <w:szCs w:val="24"/>
        </w:rPr>
        <w:t>Τόσκα</w:t>
      </w:r>
      <w:proofErr w:type="spellEnd"/>
      <w:r>
        <w:rPr>
          <w:rFonts w:eastAsia="Times New Roman"/>
          <w:szCs w:val="24"/>
        </w:rPr>
        <w:t>. Φα</w:t>
      </w:r>
      <w:r>
        <w:rPr>
          <w:rFonts w:eastAsia="Times New Roman"/>
          <w:szCs w:val="24"/>
        </w:rPr>
        <w:t xml:space="preserve">ντάζομαι. Τι να </w:t>
      </w:r>
      <w:proofErr w:type="spellStart"/>
      <w:r>
        <w:rPr>
          <w:rFonts w:eastAsia="Times New Roman"/>
          <w:szCs w:val="24"/>
        </w:rPr>
        <w:t>πρωτοσταχυολογήσω</w:t>
      </w:r>
      <w:proofErr w:type="spellEnd"/>
      <w:r>
        <w:rPr>
          <w:rFonts w:eastAsia="Times New Roman"/>
          <w:szCs w:val="24"/>
        </w:rPr>
        <w:t xml:space="preserve">; Τι; </w:t>
      </w:r>
    </w:p>
    <w:p w14:paraId="34994E89" w14:textId="77777777" w:rsidR="00227385" w:rsidRDefault="00971D3E">
      <w:pPr>
        <w:spacing w:line="600" w:lineRule="auto"/>
        <w:ind w:firstLine="720"/>
        <w:contextualSpacing/>
        <w:jc w:val="both"/>
        <w:rPr>
          <w:rFonts w:eastAsia="Times New Roman"/>
          <w:szCs w:val="24"/>
        </w:rPr>
      </w:pPr>
      <w:r>
        <w:rPr>
          <w:rFonts w:eastAsia="Times New Roman"/>
          <w:szCs w:val="24"/>
        </w:rPr>
        <w:t>Αθήνα: 12</w:t>
      </w:r>
      <w:r>
        <w:rPr>
          <w:rFonts w:eastAsia="Times New Roman"/>
          <w:szCs w:val="24"/>
        </w:rPr>
        <w:t xml:space="preserve"> Δεκεμβρίου</w:t>
      </w:r>
      <w:r>
        <w:rPr>
          <w:rFonts w:eastAsia="Times New Roman"/>
          <w:szCs w:val="24"/>
        </w:rPr>
        <w:t>, 27</w:t>
      </w:r>
      <w:r>
        <w:rPr>
          <w:rFonts w:eastAsia="Times New Roman"/>
          <w:szCs w:val="24"/>
        </w:rPr>
        <w:t xml:space="preserve"> Αυγούστου</w:t>
      </w:r>
      <w:r>
        <w:rPr>
          <w:rFonts w:eastAsia="Times New Roman"/>
          <w:szCs w:val="24"/>
        </w:rPr>
        <w:t>, 29</w:t>
      </w:r>
      <w:r>
        <w:rPr>
          <w:rFonts w:eastAsia="Times New Roman"/>
          <w:szCs w:val="24"/>
        </w:rPr>
        <w:t xml:space="preserve"> Δεκεμβρίου</w:t>
      </w:r>
      <w:r>
        <w:rPr>
          <w:rFonts w:eastAsia="Times New Roman"/>
          <w:szCs w:val="24"/>
        </w:rPr>
        <w:t xml:space="preserve">: Επεισόδια και μαχαιρώματα μεταξύ μεταναστών, συμμορίες Μαροκινών. </w:t>
      </w:r>
    </w:p>
    <w:p w14:paraId="34994E8A" w14:textId="77777777" w:rsidR="00227385" w:rsidRDefault="00971D3E">
      <w:pPr>
        <w:spacing w:line="600" w:lineRule="auto"/>
        <w:ind w:firstLine="720"/>
        <w:contextualSpacing/>
        <w:jc w:val="both"/>
        <w:rPr>
          <w:rFonts w:eastAsia="Times New Roman"/>
          <w:szCs w:val="24"/>
        </w:rPr>
      </w:pPr>
      <w:r>
        <w:rPr>
          <w:rFonts w:eastAsia="Times New Roman"/>
          <w:szCs w:val="24"/>
        </w:rPr>
        <w:t>Πειραιάς: 17</w:t>
      </w:r>
      <w:r>
        <w:rPr>
          <w:rFonts w:eastAsia="Times New Roman"/>
          <w:szCs w:val="24"/>
        </w:rPr>
        <w:t xml:space="preserve"> Μαρτίου</w:t>
      </w:r>
      <w:r>
        <w:rPr>
          <w:rFonts w:eastAsia="Times New Roman"/>
          <w:szCs w:val="24"/>
        </w:rPr>
        <w:t>, 31</w:t>
      </w:r>
      <w:r>
        <w:rPr>
          <w:rFonts w:eastAsia="Times New Roman"/>
          <w:szCs w:val="24"/>
        </w:rPr>
        <w:t xml:space="preserve"> Μαρτίου</w:t>
      </w:r>
      <w:r>
        <w:rPr>
          <w:rFonts w:eastAsia="Times New Roman"/>
          <w:szCs w:val="24"/>
        </w:rPr>
        <w:t>: Μετανάστης τραυματίστηκε, μαχαιρώθηκαν, πρόσφυγες-μετανάστες άρχ</w:t>
      </w:r>
      <w:r>
        <w:rPr>
          <w:rFonts w:eastAsia="Times New Roman"/>
          <w:szCs w:val="24"/>
        </w:rPr>
        <w:t>ισαν επεισόδια.</w:t>
      </w:r>
    </w:p>
    <w:p w14:paraId="34994E8B" w14:textId="77777777" w:rsidR="00227385" w:rsidRDefault="00971D3E">
      <w:pPr>
        <w:spacing w:line="600" w:lineRule="auto"/>
        <w:ind w:firstLine="720"/>
        <w:contextualSpacing/>
        <w:jc w:val="both"/>
        <w:rPr>
          <w:rFonts w:eastAsia="Times New Roman"/>
          <w:szCs w:val="24"/>
        </w:rPr>
      </w:pPr>
      <w:r>
        <w:rPr>
          <w:rFonts w:eastAsia="Times New Roman"/>
          <w:szCs w:val="24"/>
        </w:rPr>
        <w:t>Ελληνικό: 11</w:t>
      </w:r>
      <w:r>
        <w:rPr>
          <w:rFonts w:eastAsia="Times New Roman"/>
          <w:szCs w:val="24"/>
        </w:rPr>
        <w:t xml:space="preserve"> Δεκεμβρίου</w:t>
      </w:r>
      <w:r>
        <w:rPr>
          <w:rFonts w:eastAsia="Times New Roman"/>
          <w:szCs w:val="24"/>
        </w:rPr>
        <w:t>: Μαροκινοί επιτίθενται στους οικονομικούς μετανάστες</w:t>
      </w:r>
      <w:r>
        <w:rPr>
          <w:rFonts w:eastAsia="Times New Roman"/>
          <w:szCs w:val="24"/>
        </w:rPr>
        <w:t xml:space="preserve">, </w:t>
      </w:r>
      <w:r>
        <w:rPr>
          <w:rFonts w:eastAsia="Times New Roman"/>
          <w:szCs w:val="24"/>
        </w:rPr>
        <w:t>3</w:t>
      </w:r>
      <w:r>
        <w:rPr>
          <w:rFonts w:eastAsia="Times New Roman"/>
          <w:szCs w:val="24"/>
        </w:rPr>
        <w:t xml:space="preserve"> Μαΐου</w:t>
      </w:r>
      <w:r>
        <w:rPr>
          <w:rFonts w:eastAsia="Times New Roman"/>
          <w:szCs w:val="24"/>
        </w:rPr>
        <w:t>: Ορισμένοι πρόσφυγες-μετανάστες πλακώνονται μεταξύ τους, βγήκαν όπλα</w:t>
      </w:r>
      <w:r>
        <w:rPr>
          <w:rFonts w:eastAsia="Times New Roman"/>
          <w:szCs w:val="24"/>
        </w:rPr>
        <w:t>,</w:t>
      </w:r>
      <w:r>
        <w:rPr>
          <w:rFonts w:eastAsia="Times New Roman"/>
          <w:szCs w:val="24"/>
        </w:rPr>
        <w:t xml:space="preserve"> 14</w:t>
      </w:r>
      <w:r>
        <w:rPr>
          <w:rFonts w:eastAsia="Times New Roman"/>
          <w:szCs w:val="24"/>
        </w:rPr>
        <w:t xml:space="preserve"> Ιουλίου</w:t>
      </w:r>
      <w:r>
        <w:rPr>
          <w:rFonts w:eastAsia="Times New Roman"/>
          <w:szCs w:val="24"/>
        </w:rPr>
        <w:t>: Συμπλοκή μεταξύ προσφύγων στο παλιό αεροδρόμιο.</w:t>
      </w:r>
    </w:p>
    <w:p w14:paraId="34994E8C" w14:textId="77777777" w:rsidR="00227385" w:rsidRDefault="00971D3E">
      <w:pPr>
        <w:spacing w:line="600" w:lineRule="auto"/>
        <w:ind w:firstLine="720"/>
        <w:contextualSpacing/>
        <w:jc w:val="both"/>
        <w:rPr>
          <w:rFonts w:eastAsia="Times New Roman"/>
          <w:szCs w:val="24"/>
        </w:rPr>
      </w:pPr>
      <w:r>
        <w:rPr>
          <w:rFonts w:eastAsia="Times New Roman"/>
          <w:szCs w:val="24"/>
        </w:rPr>
        <w:lastRenderedPageBreak/>
        <w:t>Θεσσαλονίκη: 7</w:t>
      </w:r>
      <w:r>
        <w:rPr>
          <w:rFonts w:eastAsia="Times New Roman"/>
          <w:szCs w:val="24"/>
        </w:rPr>
        <w:t xml:space="preserve"> Φεβρουαρί</w:t>
      </w:r>
      <w:r>
        <w:rPr>
          <w:rFonts w:eastAsia="Times New Roman"/>
          <w:szCs w:val="24"/>
        </w:rPr>
        <w:t>ου</w:t>
      </w:r>
      <w:r>
        <w:rPr>
          <w:rFonts w:eastAsia="Times New Roman"/>
          <w:szCs w:val="24"/>
        </w:rPr>
        <w:t>: Επεισόδια μεταξύ κατοίκων και στρατού</w:t>
      </w:r>
      <w:r>
        <w:rPr>
          <w:rFonts w:eastAsia="Times New Roman"/>
          <w:szCs w:val="24"/>
        </w:rPr>
        <w:t>,</w:t>
      </w:r>
      <w:r>
        <w:rPr>
          <w:rFonts w:eastAsia="Times New Roman"/>
          <w:szCs w:val="24"/>
        </w:rPr>
        <w:t xml:space="preserve"> 6</w:t>
      </w:r>
      <w:r>
        <w:rPr>
          <w:rFonts w:eastAsia="Times New Roman"/>
          <w:szCs w:val="24"/>
        </w:rPr>
        <w:t xml:space="preserve"> Απρίλιου</w:t>
      </w:r>
      <w:r>
        <w:rPr>
          <w:rFonts w:eastAsia="Times New Roman"/>
          <w:szCs w:val="24"/>
        </w:rPr>
        <w:t>: Συνεχίζεται η κατάληψη από πρόσφυγες και μετανάστες της εθνικής οδού</w:t>
      </w:r>
      <w:r>
        <w:rPr>
          <w:rFonts w:eastAsia="Times New Roman"/>
          <w:szCs w:val="24"/>
        </w:rPr>
        <w:t xml:space="preserve">, </w:t>
      </w:r>
      <w:r>
        <w:rPr>
          <w:rFonts w:eastAsia="Times New Roman"/>
          <w:szCs w:val="24"/>
        </w:rPr>
        <w:t>14</w:t>
      </w:r>
      <w:r>
        <w:rPr>
          <w:rFonts w:eastAsia="Times New Roman"/>
          <w:szCs w:val="24"/>
        </w:rPr>
        <w:t xml:space="preserve"> Μαΐου</w:t>
      </w:r>
      <w:r>
        <w:rPr>
          <w:rFonts w:eastAsia="Times New Roman"/>
          <w:szCs w:val="24"/>
        </w:rPr>
        <w:t>: Μικροεπεισόδια προκλήθηκαν στο νέο κέντρο φιλοξενίας</w:t>
      </w:r>
      <w:r>
        <w:rPr>
          <w:rFonts w:eastAsia="Times New Roman"/>
          <w:szCs w:val="24"/>
        </w:rPr>
        <w:t>,</w:t>
      </w:r>
      <w:r>
        <w:rPr>
          <w:rFonts w:eastAsia="Times New Roman"/>
          <w:szCs w:val="24"/>
        </w:rPr>
        <w:t xml:space="preserve"> 25</w:t>
      </w:r>
      <w:r>
        <w:rPr>
          <w:rFonts w:eastAsia="Times New Roman"/>
          <w:szCs w:val="24"/>
        </w:rPr>
        <w:t xml:space="preserve"> Μαΐου</w:t>
      </w:r>
      <w:r>
        <w:rPr>
          <w:rFonts w:eastAsia="Times New Roman"/>
          <w:szCs w:val="24"/>
        </w:rPr>
        <w:t>: Ένταση επικράτησε στο κέντρο προσφύγων στις αποθήκες Φέσσ</w:t>
      </w:r>
      <w:r>
        <w:rPr>
          <w:rFonts w:eastAsia="Times New Roman"/>
          <w:szCs w:val="24"/>
        </w:rPr>
        <w:t>α στο Ωραιόκαστρο</w:t>
      </w:r>
      <w:r>
        <w:rPr>
          <w:rFonts w:eastAsia="Times New Roman"/>
          <w:szCs w:val="24"/>
        </w:rPr>
        <w:t>,</w:t>
      </w:r>
      <w:r>
        <w:rPr>
          <w:rFonts w:eastAsia="Times New Roman"/>
          <w:szCs w:val="24"/>
        </w:rPr>
        <w:t xml:space="preserve"> 25</w:t>
      </w:r>
      <w:r>
        <w:rPr>
          <w:rFonts w:eastAsia="Times New Roman"/>
          <w:szCs w:val="24"/>
        </w:rPr>
        <w:t xml:space="preserve"> Μαΐου</w:t>
      </w:r>
      <w:r>
        <w:rPr>
          <w:rFonts w:eastAsia="Times New Roman"/>
          <w:szCs w:val="24"/>
        </w:rPr>
        <w:t xml:space="preserve">: Επεισόδια στο </w:t>
      </w:r>
      <w:proofErr w:type="spellStart"/>
      <w:r>
        <w:rPr>
          <w:rFonts w:eastAsia="Times New Roman"/>
          <w:szCs w:val="24"/>
        </w:rPr>
        <w:t>Βαγιοχώρι</w:t>
      </w:r>
      <w:proofErr w:type="spellEnd"/>
      <w:r>
        <w:rPr>
          <w:rFonts w:eastAsia="Times New Roman"/>
          <w:szCs w:val="24"/>
        </w:rPr>
        <w:t>,</w:t>
      </w:r>
      <w:r>
        <w:rPr>
          <w:rFonts w:eastAsia="Times New Roman"/>
          <w:szCs w:val="24"/>
        </w:rPr>
        <w:t xml:space="preserve"> 14</w:t>
      </w:r>
      <w:r>
        <w:rPr>
          <w:rFonts w:eastAsia="Times New Roman"/>
          <w:szCs w:val="24"/>
        </w:rPr>
        <w:t xml:space="preserve"> Ιουνίου, τ</w:t>
      </w:r>
      <w:r>
        <w:rPr>
          <w:rFonts w:eastAsia="Times New Roman"/>
          <w:szCs w:val="24"/>
        </w:rPr>
        <w:t>ι να πρωτοδιαβάσω. Εδώ πέρα είναι είκοσι πέντε σελίδες.</w:t>
      </w:r>
    </w:p>
    <w:p w14:paraId="34994E8D" w14:textId="77777777" w:rsidR="00227385" w:rsidRDefault="00971D3E">
      <w:pPr>
        <w:spacing w:line="600" w:lineRule="auto"/>
        <w:ind w:firstLine="720"/>
        <w:contextualSpacing/>
        <w:jc w:val="both"/>
        <w:rPr>
          <w:rFonts w:eastAsia="Times New Roman"/>
          <w:szCs w:val="24"/>
        </w:rPr>
      </w:pPr>
      <w:r>
        <w:rPr>
          <w:rFonts w:eastAsia="Times New Roman"/>
          <w:szCs w:val="24"/>
        </w:rPr>
        <w:t>Κιλκίς: 30</w:t>
      </w:r>
      <w:r>
        <w:rPr>
          <w:rFonts w:eastAsia="Times New Roman"/>
          <w:szCs w:val="24"/>
        </w:rPr>
        <w:t xml:space="preserve"> Μαΐου</w:t>
      </w:r>
      <w:r>
        <w:rPr>
          <w:rFonts w:eastAsia="Times New Roman"/>
          <w:szCs w:val="24"/>
        </w:rPr>
        <w:t xml:space="preserve">: Συμπλοκή μεταξύ προσφύγων σε πρόχειρο καταυλισμό, αιματηρές συμπλοκές μεταξύ προσφύγων στη νότια Καβάλα. Έχετε τον </w:t>
      </w:r>
      <w:r>
        <w:rPr>
          <w:rFonts w:eastAsia="Times New Roman"/>
          <w:szCs w:val="24"/>
        </w:rPr>
        <w:t>έλεγχο, δεν το συζητάω!</w:t>
      </w:r>
    </w:p>
    <w:p w14:paraId="34994E8E" w14:textId="77777777" w:rsidR="00227385" w:rsidRDefault="00971D3E">
      <w:pPr>
        <w:spacing w:line="600" w:lineRule="auto"/>
        <w:ind w:firstLine="720"/>
        <w:contextualSpacing/>
        <w:jc w:val="both"/>
        <w:rPr>
          <w:rFonts w:eastAsia="Times New Roman"/>
          <w:szCs w:val="24"/>
        </w:rPr>
      </w:pPr>
      <w:proofErr w:type="spellStart"/>
      <w:r>
        <w:rPr>
          <w:rFonts w:eastAsia="Times New Roman"/>
          <w:szCs w:val="24"/>
        </w:rPr>
        <w:t>Ειδομένη</w:t>
      </w:r>
      <w:proofErr w:type="spellEnd"/>
      <w:r>
        <w:rPr>
          <w:rFonts w:eastAsia="Times New Roman"/>
          <w:szCs w:val="24"/>
        </w:rPr>
        <w:t>: 27</w:t>
      </w:r>
      <w:r>
        <w:rPr>
          <w:rFonts w:eastAsia="Times New Roman"/>
          <w:szCs w:val="24"/>
        </w:rPr>
        <w:t xml:space="preserve"> Νοεμβρίου</w:t>
      </w:r>
      <w:r>
        <w:rPr>
          <w:rFonts w:eastAsia="Times New Roman"/>
          <w:szCs w:val="24"/>
        </w:rPr>
        <w:t>: Επεισόδια μεταξύ προσφύγων, Στρατού και Αστυνομίας</w:t>
      </w:r>
      <w:r>
        <w:rPr>
          <w:rFonts w:eastAsia="Times New Roman"/>
          <w:szCs w:val="24"/>
        </w:rPr>
        <w:t>,</w:t>
      </w:r>
      <w:r>
        <w:rPr>
          <w:rFonts w:eastAsia="Times New Roman"/>
          <w:szCs w:val="24"/>
        </w:rPr>
        <w:t xml:space="preserve"> 3 και 4</w:t>
      </w:r>
      <w:r>
        <w:rPr>
          <w:rFonts w:eastAsia="Times New Roman"/>
          <w:szCs w:val="24"/>
        </w:rPr>
        <w:t xml:space="preserve"> Δεκεμβρίου</w:t>
      </w:r>
      <w:r>
        <w:rPr>
          <w:rFonts w:eastAsia="Times New Roman"/>
          <w:szCs w:val="24"/>
        </w:rPr>
        <w:t>: Σοβαρά επεισόδια μεταξύ προσφύγων, μεταναστών και αστυνομίας</w:t>
      </w:r>
      <w:r>
        <w:rPr>
          <w:rFonts w:eastAsia="Times New Roman"/>
          <w:szCs w:val="24"/>
        </w:rPr>
        <w:t>,</w:t>
      </w:r>
      <w:r>
        <w:rPr>
          <w:rFonts w:eastAsia="Times New Roman"/>
          <w:szCs w:val="24"/>
        </w:rPr>
        <w:t xml:space="preserve"> 29</w:t>
      </w:r>
      <w:r>
        <w:rPr>
          <w:rFonts w:eastAsia="Times New Roman"/>
          <w:szCs w:val="24"/>
        </w:rPr>
        <w:t xml:space="preserve"> Φεβρουαρίου</w:t>
      </w:r>
      <w:r>
        <w:rPr>
          <w:rFonts w:eastAsia="Times New Roman"/>
          <w:szCs w:val="24"/>
        </w:rPr>
        <w:t>: Επεισόδια για να ανοιχτούν τα σύνορα στα Σκόπια</w:t>
      </w:r>
      <w:r>
        <w:rPr>
          <w:rFonts w:eastAsia="Times New Roman"/>
          <w:szCs w:val="24"/>
        </w:rPr>
        <w:t>,</w:t>
      </w:r>
      <w:r>
        <w:rPr>
          <w:rFonts w:eastAsia="Times New Roman"/>
          <w:szCs w:val="24"/>
        </w:rPr>
        <w:t xml:space="preserve"> 18</w:t>
      </w:r>
      <w:r>
        <w:rPr>
          <w:rFonts w:eastAsia="Times New Roman"/>
          <w:szCs w:val="24"/>
        </w:rPr>
        <w:t xml:space="preserve"> Μαΐου</w:t>
      </w:r>
      <w:r>
        <w:rPr>
          <w:rFonts w:eastAsia="Times New Roman"/>
          <w:szCs w:val="24"/>
        </w:rPr>
        <w:t>:</w:t>
      </w:r>
      <w:r>
        <w:rPr>
          <w:rFonts w:eastAsia="Times New Roman"/>
          <w:szCs w:val="24"/>
        </w:rPr>
        <w:t xml:space="preserve"> Περίπου τριακόσια άτομα σπρώχτηκαν, </w:t>
      </w:r>
      <w:proofErr w:type="spellStart"/>
      <w:r>
        <w:rPr>
          <w:rFonts w:eastAsia="Times New Roman"/>
          <w:szCs w:val="24"/>
        </w:rPr>
        <w:t>βανδαλίστηκαν</w:t>
      </w:r>
      <w:proofErr w:type="spellEnd"/>
      <w:r>
        <w:rPr>
          <w:rFonts w:eastAsia="Times New Roman"/>
          <w:szCs w:val="24"/>
        </w:rPr>
        <w:t xml:space="preserve"> κ.λπ. Βέροια, Νέο Μοναστήρι, Λέρος, Λέσβος!</w:t>
      </w:r>
    </w:p>
    <w:p w14:paraId="34994E8F" w14:textId="77777777" w:rsidR="00227385" w:rsidRDefault="00971D3E">
      <w:pPr>
        <w:spacing w:line="600" w:lineRule="auto"/>
        <w:ind w:firstLine="720"/>
        <w:contextualSpacing/>
        <w:jc w:val="both"/>
        <w:rPr>
          <w:rFonts w:eastAsia="Times New Roman"/>
          <w:szCs w:val="24"/>
        </w:rPr>
      </w:pPr>
      <w:r>
        <w:rPr>
          <w:rFonts w:eastAsia="Times New Roman"/>
          <w:szCs w:val="24"/>
        </w:rPr>
        <w:lastRenderedPageBreak/>
        <w:t>Λέσβος: 15</w:t>
      </w:r>
      <w:r>
        <w:rPr>
          <w:rFonts w:eastAsia="Times New Roman"/>
          <w:szCs w:val="24"/>
        </w:rPr>
        <w:t xml:space="preserve"> Ιουνίου</w:t>
      </w:r>
      <w:r>
        <w:rPr>
          <w:rFonts w:eastAsia="Times New Roman"/>
          <w:szCs w:val="24"/>
        </w:rPr>
        <w:t>, 8</w:t>
      </w:r>
      <w:r>
        <w:rPr>
          <w:rFonts w:eastAsia="Times New Roman"/>
          <w:szCs w:val="24"/>
        </w:rPr>
        <w:t xml:space="preserve"> Ιουλίου</w:t>
      </w:r>
      <w:r>
        <w:rPr>
          <w:rFonts w:eastAsia="Times New Roman"/>
          <w:szCs w:val="24"/>
        </w:rPr>
        <w:t>, 4</w:t>
      </w:r>
      <w:r>
        <w:rPr>
          <w:rFonts w:eastAsia="Times New Roman"/>
          <w:szCs w:val="24"/>
        </w:rPr>
        <w:t xml:space="preserve"> Σεπτεμβρίου</w:t>
      </w:r>
      <w:r>
        <w:rPr>
          <w:rFonts w:eastAsia="Times New Roman"/>
          <w:szCs w:val="24"/>
        </w:rPr>
        <w:t>, 26</w:t>
      </w:r>
      <w:r>
        <w:rPr>
          <w:rFonts w:eastAsia="Times New Roman"/>
          <w:szCs w:val="24"/>
        </w:rPr>
        <w:t xml:space="preserve"> Απριλίου</w:t>
      </w:r>
      <w:r>
        <w:rPr>
          <w:rFonts w:eastAsia="Times New Roman"/>
          <w:szCs w:val="24"/>
        </w:rPr>
        <w:t>, 10</w:t>
      </w:r>
      <w:r>
        <w:rPr>
          <w:rFonts w:eastAsia="Times New Roman"/>
          <w:szCs w:val="24"/>
        </w:rPr>
        <w:t xml:space="preserve"> Μαΐου</w:t>
      </w:r>
      <w:r>
        <w:rPr>
          <w:rFonts w:eastAsia="Times New Roman"/>
          <w:szCs w:val="24"/>
        </w:rPr>
        <w:t>, 18</w:t>
      </w:r>
      <w:r>
        <w:rPr>
          <w:rFonts w:eastAsia="Times New Roman"/>
          <w:szCs w:val="24"/>
        </w:rPr>
        <w:t xml:space="preserve"> Μαΐου</w:t>
      </w:r>
      <w:r>
        <w:rPr>
          <w:rFonts w:eastAsia="Times New Roman"/>
          <w:szCs w:val="24"/>
        </w:rPr>
        <w:t>, 1</w:t>
      </w:r>
      <w:r>
        <w:rPr>
          <w:rFonts w:eastAsia="Times New Roman"/>
          <w:szCs w:val="24"/>
        </w:rPr>
        <w:t xml:space="preserve"> Ιουνίου</w:t>
      </w:r>
      <w:r>
        <w:rPr>
          <w:rFonts w:eastAsia="Times New Roman"/>
          <w:szCs w:val="24"/>
        </w:rPr>
        <w:t>, 4</w:t>
      </w:r>
      <w:r>
        <w:rPr>
          <w:rFonts w:eastAsia="Times New Roman"/>
          <w:szCs w:val="24"/>
        </w:rPr>
        <w:t xml:space="preserve"> Σεπτεμβρίου</w:t>
      </w:r>
      <w:r>
        <w:rPr>
          <w:rFonts w:eastAsia="Times New Roman"/>
          <w:szCs w:val="24"/>
        </w:rPr>
        <w:t>: Τον απόλυτο έλεγχο έχετε στη χώρα, δεν το συζητάω!</w:t>
      </w:r>
    </w:p>
    <w:p w14:paraId="34994E90" w14:textId="77777777" w:rsidR="00227385" w:rsidRDefault="00971D3E">
      <w:pPr>
        <w:spacing w:line="600" w:lineRule="auto"/>
        <w:ind w:firstLine="720"/>
        <w:contextualSpacing/>
        <w:jc w:val="both"/>
        <w:rPr>
          <w:rFonts w:eastAsia="Times New Roman"/>
          <w:szCs w:val="24"/>
        </w:rPr>
      </w:pPr>
      <w:r>
        <w:rPr>
          <w:rFonts w:eastAsia="Times New Roman"/>
          <w:szCs w:val="24"/>
        </w:rPr>
        <w:t>Χίος:</w:t>
      </w:r>
      <w:r>
        <w:rPr>
          <w:rFonts w:eastAsia="Times New Roman"/>
          <w:szCs w:val="24"/>
        </w:rPr>
        <w:t xml:space="preserve"> 26 με 29</w:t>
      </w:r>
      <w:r>
        <w:rPr>
          <w:rFonts w:eastAsia="Times New Roman"/>
          <w:szCs w:val="24"/>
        </w:rPr>
        <w:t xml:space="preserve"> Μαΐου </w:t>
      </w:r>
      <w:r>
        <w:rPr>
          <w:rFonts w:eastAsia="Times New Roman"/>
          <w:szCs w:val="24"/>
        </w:rPr>
        <w:t>2016: Άγριες συμπλοκές</w:t>
      </w:r>
      <w:r>
        <w:rPr>
          <w:rFonts w:eastAsia="Times New Roman"/>
          <w:szCs w:val="24"/>
        </w:rPr>
        <w:t>,</w:t>
      </w:r>
      <w:r>
        <w:rPr>
          <w:rFonts w:eastAsia="Times New Roman"/>
          <w:szCs w:val="24"/>
        </w:rPr>
        <w:t xml:space="preserve"> 1</w:t>
      </w:r>
      <w:r>
        <w:rPr>
          <w:rFonts w:eastAsia="Times New Roman"/>
          <w:szCs w:val="24"/>
          <w:vertAlign w:val="superscript"/>
        </w:rPr>
        <w:t>η</w:t>
      </w:r>
      <w:r>
        <w:rPr>
          <w:rFonts w:eastAsia="Times New Roman"/>
          <w:szCs w:val="24"/>
        </w:rPr>
        <w:t xml:space="preserve"> με 8</w:t>
      </w:r>
      <w:r>
        <w:rPr>
          <w:rFonts w:eastAsia="Times New Roman"/>
          <w:szCs w:val="24"/>
        </w:rPr>
        <w:t xml:space="preserve"> Απριλίου</w:t>
      </w:r>
      <w:r>
        <w:rPr>
          <w:rFonts w:eastAsia="Times New Roman"/>
          <w:szCs w:val="24"/>
        </w:rPr>
        <w:t>: Επεισόδια μεταξύ προσφύγων και μεταναστών</w:t>
      </w:r>
      <w:r>
        <w:rPr>
          <w:rFonts w:eastAsia="Times New Roman"/>
          <w:szCs w:val="24"/>
        </w:rPr>
        <w:t>,</w:t>
      </w:r>
      <w:r>
        <w:rPr>
          <w:rFonts w:eastAsia="Times New Roman"/>
          <w:szCs w:val="24"/>
        </w:rPr>
        <w:t xml:space="preserve"> 8</w:t>
      </w:r>
      <w:r>
        <w:rPr>
          <w:rFonts w:eastAsia="Times New Roman"/>
          <w:szCs w:val="24"/>
        </w:rPr>
        <w:t xml:space="preserve"> Απριλίου</w:t>
      </w:r>
      <w:r>
        <w:rPr>
          <w:rFonts w:eastAsia="Times New Roman"/>
          <w:szCs w:val="24"/>
        </w:rPr>
        <w:t>: Επεισόδια στη Χίο. 26</w:t>
      </w:r>
      <w:r>
        <w:rPr>
          <w:rFonts w:eastAsia="Times New Roman"/>
          <w:szCs w:val="24"/>
        </w:rPr>
        <w:t xml:space="preserve"> Μαΐου</w:t>
      </w:r>
      <w:r>
        <w:rPr>
          <w:rFonts w:eastAsia="Times New Roman"/>
          <w:szCs w:val="24"/>
        </w:rPr>
        <w:t>, 27</w:t>
      </w:r>
      <w:r>
        <w:rPr>
          <w:rFonts w:eastAsia="Times New Roman"/>
          <w:szCs w:val="24"/>
        </w:rPr>
        <w:t xml:space="preserve"> Μαΐου</w:t>
      </w:r>
      <w:r>
        <w:rPr>
          <w:rFonts w:eastAsia="Times New Roman"/>
          <w:szCs w:val="24"/>
        </w:rPr>
        <w:t>, 6</w:t>
      </w:r>
      <w:r>
        <w:rPr>
          <w:rFonts w:eastAsia="Times New Roman"/>
          <w:szCs w:val="24"/>
        </w:rPr>
        <w:t xml:space="preserve"> Ιουνίου</w:t>
      </w:r>
      <w:r>
        <w:rPr>
          <w:rFonts w:eastAsia="Times New Roman"/>
          <w:szCs w:val="24"/>
        </w:rPr>
        <w:t>, 2</w:t>
      </w:r>
      <w:r>
        <w:rPr>
          <w:rFonts w:eastAsia="Times New Roman"/>
          <w:szCs w:val="24"/>
        </w:rPr>
        <w:t xml:space="preserve"> Αυγούστου</w:t>
      </w:r>
      <w:r>
        <w:rPr>
          <w:rFonts w:eastAsia="Times New Roman"/>
          <w:szCs w:val="24"/>
        </w:rPr>
        <w:t>, 5</w:t>
      </w:r>
      <w:r>
        <w:rPr>
          <w:rFonts w:eastAsia="Times New Roman"/>
          <w:szCs w:val="24"/>
        </w:rPr>
        <w:t xml:space="preserve"> Αυγούστου</w:t>
      </w:r>
      <w:r>
        <w:rPr>
          <w:rFonts w:eastAsia="Times New Roman"/>
          <w:szCs w:val="24"/>
        </w:rPr>
        <w:t>, 9</w:t>
      </w:r>
      <w:r>
        <w:rPr>
          <w:rFonts w:eastAsia="Times New Roman"/>
          <w:szCs w:val="24"/>
        </w:rPr>
        <w:t xml:space="preserve"> Αυγούστου</w:t>
      </w:r>
      <w:r>
        <w:rPr>
          <w:rFonts w:eastAsia="Times New Roman"/>
          <w:szCs w:val="24"/>
        </w:rPr>
        <w:t>, 14</w:t>
      </w:r>
      <w:r>
        <w:rPr>
          <w:rFonts w:eastAsia="Times New Roman"/>
          <w:szCs w:val="24"/>
        </w:rPr>
        <w:t xml:space="preserve"> Σεπτεμβρίου</w:t>
      </w:r>
      <w:r>
        <w:rPr>
          <w:rFonts w:eastAsia="Times New Roman"/>
          <w:szCs w:val="24"/>
        </w:rPr>
        <w:t>.</w:t>
      </w:r>
    </w:p>
    <w:p w14:paraId="34994E91"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Σάμος: Δεν προλαβαίνω να τα διαβάσω, </w:t>
      </w:r>
      <w:r>
        <w:rPr>
          <w:rFonts w:eastAsia="Times New Roman"/>
          <w:szCs w:val="24"/>
        </w:rPr>
        <w:t>θα τελειώσει η ομιλία μου.</w:t>
      </w:r>
    </w:p>
    <w:p w14:paraId="34994E92"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Πάμε σε ένα άλλο θέμα τώρα, επειδή η κ. </w:t>
      </w:r>
      <w:proofErr w:type="spellStart"/>
      <w:r>
        <w:rPr>
          <w:rFonts w:eastAsia="Times New Roman"/>
          <w:szCs w:val="24"/>
        </w:rPr>
        <w:t>Βούλτεψη</w:t>
      </w:r>
      <w:proofErr w:type="spellEnd"/>
      <w:r>
        <w:rPr>
          <w:rFonts w:eastAsia="Times New Roman"/>
          <w:szCs w:val="24"/>
        </w:rPr>
        <w:t xml:space="preserve"> σας ρώτησε και δεν απαντάτε και επειδή η Κυβέρνηση ΣΥΡΙΖΑ-ΑΝΕΛ υφάρπαξε την ψήφο του ελληνικού λαού και ήρθε στην εξουσία κραδαίνοντας το δάχτυλο της διαφάνειας και της καθαρότητας</w:t>
      </w:r>
      <w:r>
        <w:rPr>
          <w:rFonts w:eastAsia="Times New Roman"/>
          <w:szCs w:val="24"/>
        </w:rPr>
        <w:t>. Δεν φαντάζομαι να φεύγετε, κύριε Υπουργέ. Περιμένετε να ακούσετε πρώτα και θα απαντήσετε κιόλας. Έτσι;</w:t>
      </w:r>
    </w:p>
    <w:p w14:paraId="34994E93" w14:textId="77777777" w:rsidR="00227385" w:rsidRDefault="00971D3E">
      <w:pPr>
        <w:spacing w:line="600" w:lineRule="auto"/>
        <w:ind w:firstLine="720"/>
        <w:contextualSpacing/>
        <w:jc w:val="both"/>
        <w:rPr>
          <w:rFonts w:eastAsia="Times New Roman"/>
          <w:szCs w:val="24"/>
        </w:rPr>
      </w:pPr>
      <w:r>
        <w:rPr>
          <w:rFonts w:eastAsia="Times New Roman"/>
          <w:b/>
          <w:szCs w:val="24"/>
        </w:rPr>
        <w:t>ΝΙΚΟΛΑΟΣ ΞΥΔΑΚΗΣ (Αναπληρωτής Υπουργός Εξωτερικών):</w:t>
      </w:r>
      <w:r>
        <w:rPr>
          <w:rFonts w:eastAsia="Times New Roman"/>
          <w:szCs w:val="24"/>
        </w:rPr>
        <w:t xml:space="preserve"> Έλεγχο μου κάνετε;</w:t>
      </w:r>
    </w:p>
    <w:p w14:paraId="34994E94" w14:textId="77777777" w:rsidR="00227385" w:rsidRDefault="00971D3E">
      <w:pPr>
        <w:spacing w:line="600" w:lineRule="auto"/>
        <w:ind w:firstLine="720"/>
        <w:contextualSpacing/>
        <w:jc w:val="both"/>
        <w:rPr>
          <w:rFonts w:eastAsia="Times New Roman"/>
          <w:szCs w:val="24"/>
        </w:rPr>
      </w:pPr>
      <w:r>
        <w:rPr>
          <w:rFonts w:eastAsia="Times New Roman"/>
          <w:b/>
          <w:szCs w:val="24"/>
        </w:rPr>
        <w:lastRenderedPageBreak/>
        <w:t>ΒΑΣΙΛΕΙΟΣ ΚΙΚΙΛΙΑΣ:</w:t>
      </w:r>
      <w:r>
        <w:rPr>
          <w:rFonts w:eastAsia="Times New Roman"/>
          <w:szCs w:val="24"/>
        </w:rPr>
        <w:t xml:space="preserve"> Όχι. Θέλω να είστε εδώ πέρα και να ακούτε. Δεν θέλω να φύγετ</w:t>
      </w:r>
      <w:r>
        <w:rPr>
          <w:rFonts w:eastAsia="Times New Roman"/>
          <w:szCs w:val="24"/>
        </w:rPr>
        <w:t>ε, επειδή προσπαθήσ</w:t>
      </w:r>
      <w:r>
        <w:rPr>
          <w:rFonts w:eastAsia="Times New Roman"/>
          <w:szCs w:val="24"/>
        </w:rPr>
        <w:t>α</w:t>
      </w:r>
      <w:r>
        <w:rPr>
          <w:rFonts w:eastAsia="Times New Roman"/>
          <w:szCs w:val="24"/>
        </w:rPr>
        <w:t>τε να ελέγξετε πριν εμένα για το τι λέω. Καθίστε λοιπόν, εκεί πέρα να ακούσετε τώρα. Μην φεύγετε. Εκεί στη θέση σας.</w:t>
      </w:r>
    </w:p>
    <w:p w14:paraId="34994E95" w14:textId="77777777" w:rsidR="00227385" w:rsidRDefault="00971D3E">
      <w:pPr>
        <w:spacing w:line="600" w:lineRule="auto"/>
        <w:ind w:firstLine="720"/>
        <w:contextualSpacing/>
        <w:jc w:val="both"/>
        <w:rPr>
          <w:rFonts w:eastAsia="Times New Roman"/>
          <w:szCs w:val="24"/>
        </w:rPr>
      </w:pPr>
      <w:r>
        <w:rPr>
          <w:rFonts w:eastAsia="Times New Roman"/>
          <w:b/>
          <w:szCs w:val="24"/>
        </w:rPr>
        <w:t xml:space="preserve">ΣΤΑΥΡΟΣ ΚΑΛΑΦΑΤΗΣ: </w:t>
      </w:r>
      <w:r>
        <w:rPr>
          <w:rFonts w:eastAsia="Times New Roman"/>
          <w:szCs w:val="24"/>
        </w:rPr>
        <w:t>Έλεγχο σας κάνουμε σίγουρα.</w:t>
      </w:r>
    </w:p>
    <w:p w14:paraId="34994E96" w14:textId="77777777" w:rsidR="00227385" w:rsidRDefault="00971D3E">
      <w:pPr>
        <w:spacing w:line="600" w:lineRule="auto"/>
        <w:ind w:firstLine="720"/>
        <w:contextualSpacing/>
        <w:jc w:val="both"/>
        <w:rPr>
          <w:rFonts w:eastAsia="Times New Roman"/>
          <w:szCs w:val="24"/>
        </w:rPr>
      </w:pPr>
      <w:r>
        <w:rPr>
          <w:rFonts w:eastAsia="Times New Roman"/>
          <w:b/>
          <w:szCs w:val="24"/>
        </w:rPr>
        <w:t xml:space="preserve">ΒΑΣΙΛΕΙΟΣ ΚΙΚΙΛΙΑΣ: </w:t>
      </w:r>
      <w:r>
        <w:rPr>
          <w:rFonts w:eastAsia="Times New Roman"/>
          <w:szCs w:val="24"/>
        </w:rPr>
        <w:t>Για να απαντήσετε τώρα, κύριε Υπουργέ, εδώ πέρα πάνω</w:t>
      </w:r>
      <w:r>
        <w:rPr>
          <w:rFonts w:eastAsia="Times New Roman"/>
          <w:szCs w:val="24"/>
        </w:rPr>
        <w:t xml:space="preserve"> που μιλάτε του ΣΥΡΙΖΑ. Για να δούμε.</w:t>
      </w:r>
    </w:p>
    <w:p w14:paraId="34994E97"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Κατηγορεί μήπως για ατασθαλίες, σκάνδαλα και παρατυπίες στο προσφυγικό-μεταναστευτικό η Αξιωματική Αντιπολίτευση την Κυβέρνηση; Για να δούμε, κύριε </w:t>
      </w:r>
      <w:proofErr w:type="spellStart"/>
      <w:r>
        <w:rPr>
          <w:rFonts w:eastAsia="Times New Roman"/>
          <w:szCs w:val="24"/>
        </w:rPr>
        <w:t>Ξυδάκη</w:t>
      </w:r>
      <w:proofErr w:type="spellEnd"/>
      <w:r>
        <w:rPr>
          <w:rFonts w:eastAsia="Times New Roman"/>
          <w:szCs w:val="24"/>
        </w:rPr>
        <w:t>. Η Αξιωματική Αντιπολίτευση την κατηγορεί; Είναι λοιπόν, στα πλ</w:t>
      </w:r>
      <w:r>
        <w:rPr>
          <w:rFonts w:eastAsia="Times New Roman"/>
          <w:szCs w:val="24"/>
        </w:rPr>
        <w:t>αίσια του λαϊκισμού και της μικροπολιτικής κατάστασης η οποία επικρατεί; Για να δούμε, λοιπόν.</w:t>
      </w:r>
    </w:p>
    <w:p w14:paraId="34994E98" w14:textId="77777777" w:rsidR="00227385" w:rsidRDefault="00971D3E">
      <w:pPr>
        <w:spacing w:line="600" w:lineRule="auto"/>
        <w:ind w:firstLine="720"/>
        <w:contextualSpacing/>
        <w:jc w:val="both"/>
        <w:rPr>
          <w:rFonts w:eastAsia="Times New Roman"/>
          <w:szCs w:val="24"/>
        </w:rPr>
      </w:pPr>
      <w:r>
        <w:rPr>
          <w:rFonts w:eastAsia="Times New Roman"/>
          <w:szCs w:val="24"/>
        </w:rPr>
        <w:t>«</w:t>
      </w:r>
      <w:proofErr w:type="spellStart"/>
      <w:r>
        <w:rPr>
          <w:rFonts w:eastAsia="Times New Roman"/>
          <w:szCs w:val="24"/>
        </w:rPr>
        <w:t>Συριζαίοι</w:t>
      </w:r>
      <w:proofErr w:type="spellEnd"/>
      <w:r>
        <w:rPr>
          <w:rFonts w:eastAsia="Times New Roman"/>
          <w:szCs w:val="24"/>
        </w:rPr>
        <w:t xml:space="preserve"> καταγγέλλουν </w:t>
      </w:r>
      <w:proofErr w:type="spellStart"/>
      <w:r>
        <w:rPr>
          <w:rFonts w:eastAsia="Times New Roman"/>
          <w:szCs w:val="24"/>
        </w:rPr>
        <w:t>συριζαίους</w:t>
      </w:r>
      <w:proofErr w:type="spellEnd"/>
      <w:r>
        <w:rPr>
          <w:rFonts w:eastAsia="Times New Roman"/>
          <w:szCs w:val="24"/>
        </w:rPr>
        <w:t xml:space="preserve"> ότι βγάζουν λεφτά από τη σίτιση προσφύγων». Σέρρες. Το καταθέ</w:t>
      </w:r>
      <w:r>
        <w:rPr>
          <w:rFonts w:eastAsia="Times New Roman"/>
          <w:szCs w:val="24"/>
        </w:rPr>
        <w:t>τ</w:t>
      </w:r>
      <w:r>
        <w:rPr>
          <w:rFonts w:eastAsia="Times New Roman"/>
          <w:szCs w:val="24"/>
        </w:rPr>
        <w:t>ω.</w:t>
      </w:r>
    </w:p>
    <w:p w14:paraId="34994E99" w14:textId="77777777" w:rsidR="00227385" w:rsidRDefault="00971D3E">
      <w:pPr>
        <w:spacing w:line="600" w:lineRule="auto"/>
        <w:ind w:firstLine="720"/>
        <w:contextualSpacing/>
        <w:jc w:val="both"/>
        <w:rPr>
          <w:rFonts w:eastAsia="Times New Roman"/>
          <w:szCs w:val="24"/>
        </w:rPr>
      </w:pPr>
      <w:r>
        <w:rPr>
          <w:rFonts w:eastAsia="Times New Roman"/>
          <w:szCs w:val="24"/>
        </w:rPr>
        <w:lastRenderedPageBreak/>
        <w:t>«</w:t>
      </w:r>
      <w:proofErr w:type="spellStart"/>
      <w:r>
        <w:rPr>
          <w:rFonts w:eastAsia="Times New Roman"/>
          <w:szCs w:val="24"/>
        </w:rPr>
        <w:t>Μπίζνα</w:t>
      </w:r>
      <w:proofErr w:type="spellEnd"/>
      <w:r>
        <w:rPr>
          <w:rFonts w:eastAsia="Times New Roman"/>
          <w:szCs w:val="24"/>
        </w:rPr>
        <w:t xml:space="preserve"> με τη σίτιση στα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Απάντηση Βίτσα-Καμμένου: </w:t>
      </w:r>
      <w:r>
        <w:rPr>
          <w:rFonts w:eastAsia="Times New Roman"/>
          <w:szCs w:val="24"/>
        </w:rPr>
        <w:t>Να πέσουν κεφάλια». Το καταθέτω.</w:t>
      </w:r>
    </w:p>
    <w:p w14:paraId="34994E9A"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«Θύελλα από τις καταγγελίες της κ. </w:t>
      </w:r>
      <w:proofErr w:type="spellStart"/>
      <w:r>
        <w:rPr>
          <w:rFonts w:eastAsia="Times New Roman"/>
          <w:szCs w:val="24"/>
        </w:rPr>
        <w:t>Σταμπουλή</w:t>
      </w:r>
      <w:proofErr w:type="spellEnd"/>
      <w:r>
        <w:rPr>
          <w:rFonts w:eastAsia="Times New Roman"/>
          <w:szCs w:val="24"/>
        </w:rPr>
        <w:t xml:space="preserve"> για μέλος του ΣΥΡΙΖΑ που ανέλαβε έργο σίτισης». Το καταθέτω. Όλοι οι νεοδημοκράτες σας καταγγέλλουν.</w:t>
      </w:r>
    </w:p>
    <w:p w14:paraId="34994E9B" w14:textId="77777777" w:rsidR="00227385" w:rsidRDefault="00971D3E">
      <w:pPr>
        <w:spacing w:line="600" w:lineRule="auto"/>
        <w:ind w:firstLine="720"/>
        <w:contextualSpacing/>
        <w:jc w:val="both"/>
        <w:rPr>
          <w:rFonts w:eastAsia="Times New Roman"/>
          <w:szCs w:val="24"/>
        </w:rPr>
      </w:pPr>
      <w:r>
        <w:rPr>
          <w:rFonts w:eastAsia="Times New Roman"/>
          <w:szCs w:val="24"/>
        </w:rPr>
        <w:t>Λέσβος: «Καταγγελίες για ΜΚΟ που λειτουργούν χωρίς κα</w:t>
      </w:r>
      <w:r>
        <w:rPr>
          <w:rFonts w:eastAsia="Times New Roman"/>
          <w:szCs w:val="24"/>
        </w:rPr>
        <w:t>μ</w:t>
      </w:r>
      <w:r>
        <w:rPr>
          <w:rFonts w:eastAsia="Times New Roman"/>
          <w:szCs w:val="24"/>
        </w:rPr>
        <w:t>μία πιστοποίηση, κάνουν</w:t>
      </w:r>
      <w:r>
        <w:rPr>
          <w:rFonts w:eastAsia="Times New Roman"/>
          <w:szCs w:val="24"/>
        </w:rPr>
        <w:t xml:space="preserve"> εθελοντές και φορείς της Λέσβου και παίρνουν τα λεφτά». Το καταθέτω.</w:t>
      </w:r>
    </w:p>
    <w:p w14:paraId="34994E9C" w14:textId="77777777" w:rsidR="00227385" w:rsidRDefault="00971D3E">
      <w:pPr>
        <w:spacing w:line="600" w:lineRule="auto"/>
        <w:ind w:firstLine="720"/>
        <w:contextualSpacing/>
        <w:jc w:val="both"/>
        <w:rPr>
          <w:rFonts w:eastAsia="Times New Roman"/>
          <w:szCs w:val="24"/>
        </w:rPr>
      </w:pPr>
      <w:r>
        <w:rPr>
          <w:rFonts w:eastAsia="Times New Roman"/>
          <w:szCs w:val="24"/>
        </w:rPr>
        <w:t>Δωδεκάνησα: Η «</w:t>
      </w:r>
      <w:r>
        <w:rPr>
          <w:rFonts w:eastAsia="Times New Roman"/>
          <w:szCs w:val="24"/>
        </w:rPr>
        <w:t>ΔΗΜΟΚΡΑΤΙΚΗ</w:t>
      </w:r>
      <w:r>
        <w:rPr>
          <w:rFonts w:eastAsia="Times New Roman"/>
          <w:szCs w:val="24"/>
        </w:rPr>
        <w:t xml:space="preserve">»: «Καταγγελίες ότι ο διαγωνισμός για τη σίτιση των προσφύγων στα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είναι «φωτογραφικός»». Η Νέα Δημοκρατία όλα!</w:t>
      </w:r>
    </w:p>
    <w:p w14:paraId="34994E9D" w14:textId="77777777" w:rsidR="00227385" w:rsidRDefault="00971D3E">
      <w:pPr>
        <w:spacing w:line="600" w:lineRule="auto"/>
        <w:ind w:firstLine="720"/>
        <w:contextualSpacing/>
        <w:jc w:val="both"/>
        <w:rPr>
          <w:rFonts w:eastAsia="Times New Roman"/>
          <w:szCs w:val="24"/>
        </w:rPr>
      </w:pPr>
      <w:r>
        <w:rPr>
          <w:rFonts w:eastAsia="Times New Roman"/>
          <w:szCs w:val="24"/>
        </w:rPr>
        <w:t>«Τι καταγγέλλουν επιχειρηματίες στα Δωδ</w:t>
      </w:r>
      <w:r>
        <w:rPr>
          <w:rFonts w:eastAsia="Times New Roman"/>
          <w:szCs w:val="24"/>
        </w:rPr>
        <w:t>εκάνησα για τη σίτιση των προσφύγων», για τους «ημέτερούς» σας εκεί πέρα.</w:t>
      </w:r>
    </w:p>
    <w:p w14:paraId="34994E9E"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Κιλκίς: «Σίτιση προσφύγων: «Ρίχνουν» τους </w:t>
      </w:r>
      <w:proofErr w:type="spellStart"/>
      <w:r>
        <w:rPr>
          <w:rFonts w:eastAsia="Times New Roman"/>
          <w:szCs w:val="24"/>
        </w:rPr>
        <w:t>Κιλκισιώτες</w:t>
      </w:r>
      <w:proofErr w:type="spellEnd"/>
      <w:r>
        <w:rPr>
          <w:rFonts w:eastAsia="Times New Roman"/>
          <w:szCs w:val="24"/>
        </w:rPr>
        <w:t xml:space="preserve"> επιχειρηματίες». Το καταθέτω, γιατί προφανώς είναι ένα μεμονωμένο περιστατικό. Δεν γίνεται σε όλη την Ελλάδα!</w:t>
      </w:r>
    </w:p>
    <w:p w14:paraId="34994E9F" w14:textId="77777777" w:rsidR="00227385" w:rsidRDefault="00971D3E">
      <w:pPr>
        <w:spacing w:line="600" w:lineRule="auto"/>
        <w:ind w:firstLine="720"/>
        <w:contextualSpacing/>
        <w:jc w:val="both"/>
        <w:rPr>
          <w:rFonts w:eastAsia="Times New Roman"/>
          <w:szCs w:val="24"/>
        </w:rPr>
      </w:pPr>
      <w:r>
        <w:rPr>
          <w:rFonts w:eastAsia="Times New Roman"/>
          <w:szCs w:val="24"/>
        </w:rPr>
        <w:lastRenderedPageBreak/>
        <w:t xml:space="preserve">Πιερία, Λιτόχωρο: </w:t>
      </w:r>
      <w:r>
        <w:rPr>
          <w:rFonts w:eastAsia="Times New Roman"/>
          <w:szCs w:val="24"/>
        </w:rPr>
        <w:t xml:space="preserve">«Έδωσαν το κάμπινγκ της νεολαίας του ΣΥΡΙΖΑ στους μετανάστες </w:t>
      </w:r>
      <w:proofErr w:type="spellStart"/>
      <w:r>
        <w:rPr>
          <w:rFonts w:eastAsia="Times New Roman"/>
          <w:szCs w:val="24"/>
        </w:rPr>
        <w:t>υπερκοστολογώντας</w:t>
      </w:r>
      <w:proofErr w:type="spellEnd"/>
      <w:r>
        <w:rPr>
          <w:rFonts w:eastAsia="Times New Roman"/>
          <w:szCs w:val="24"/>
        </w:rPr>
        <w:t xml:space="preserve"> το». Το καταθέτω.</w:t>
      </w:r>
    </w:p>
    <w:p w14:paraId="34994EA0" w14:textId="77777777" w:rsidR="00227385" w:rsidRDefault="00971D3E">
      <w:pPr>
        <w:spacing w:line="600" w:lineRule="auto"/>
        <w:ind w:firstLine="720"/>
        <w:contextualSpacing/>
        <w:jc w:val="both"/>
        <w:rPr>
          <w:rFonts w:eastAsia="Times New Roman"/>
          <w:szCs w:val="24"/>
        </w:rPr>
      </w:pPr>
      <w:r>
        <w:rPr>
          <w:rFonts w:eastAsia="Times New Roman"/>
          <w:szCs w:val="24"/>
        </w:rPr>
        <w:t>«</w:t>
      </w:r>
      <w:proofErr w:type="spellStart"/>
      <w:r>
        <w:rPr>
          <w:rFonts w:eastAsia="Times New Roman"/>
          <w:szCs w:val="24"/>
          <w:lang w:val="en-US"/>
        </w:rPr>
        <w:t>K</w:t>
      </w:r>
      <w:r>
        <w:rPr>
          <w:rFonts w:eastAsia="Times New Roman"/>
          <w:szCs w:val="24"/>
          <w:lang w:val="en-US"/>
        </w:rPr>
        <w:t>osmoslarissa</w:t>
      </w:r>
      <w:proofErr w:type="spellEnd"/>
      <w:r>
        <w:rPr>
          <w:rFonts w:eastAsia="Times New Roman"/>
          <w:szCs w:val="24"/>
        </w:rPr>
        <w:t xml:space="preserve">»: «Καταγγελία των Λαρισαίων εργοληπτών για έργο 700.000 ευρώ στο </w:t>
      </w:r>
      <w:proofErr w:type="spellStart"/>
      <w:r>
        <w:rPr>
          <w:rFonts w:eastAsia="Times New Roman"/>
          <w:szCs w:val="24"/>
        </w:rPr>
        <w:t>Κουτσόχερο</w:t>
      </w:r>
      <w:proofErr w:type="spellEnd"/>
      <w:r>
        <w:rPr>
          <w:rFonts w:eastAsia="Times New Roman"/>
          <w:szCs w:val="24"/>
        </w:rPr>
        <w:t>». Το καταθέτω.</w:t>
      </w:r>
    </w:p>
    <w:p w14:paraId="34994EA1"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(Στο σημείο αυτό ο Βουλευτής κ. Βασίλειος </w:t>
      </w:r>
      <w:proofErr w:type="spellStart"/>
      <w:r>
        <w:rPr>
          <w:rFonts w:eastAsia="Times New Roman"/>
          <w:szCs w:val="24"/>
        </w:rPr>
        <w:t>Κικίλιας</w:t>
      </w:r>
      <w:proofErr w:type="spellEnd"/>
      <w:r>
        <w:rPr>
          <w:rFonts w:eastAsia="Times New Roman"/>
          <w:szCs w:val="24"/>
        </w:rPr>
        <w:t xml:space="preserve"> κα</w:t>
      </w:r>
      <w:r>
        <w:rPr>
          <w:rFonts w:eastAsia="Times New Roman"/>
          <w:szCs w:val="24"/>
        </w:rPr>
        <w:t>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34994EA2"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Ακόμα κι αν όλα αυτά δεν είχαν συμβεί στη χώρα, ο κύριος Πρωθυπουργός διόρισε Ειδικό Γραμματέα </w:t>
      </w:r>
      <w:r>
        <w:rPr>
          <w:rFonts w:eastAsia="Times New Roman"/>
          <w:szCs w:val="24"/>
        </w:rPr>
        <w:t>στο Υπουργείο σας τον κ. Βουδούρη. Ο κ. Βουδούρης δεν είναι προσκείμενος πολιτικά ούτε στη Νέα Δημοκρατία ούτε σε κανένα άλλο κόμμα. Είναι σύντροφός σας. Τον είχατε εκεί πέρα κάποιους μήνες.</w:t>
      </w:r>
    </w:p>
    <w:p w14:paraId="34994EA3" w14:textId="77777777" w:rsidR="00227385" w:rsidRDefault="00971D3E">
      <w:pPr>
        <w:spacing w:line="600" w:lineRule="auto"/>
        <w:ind w:firstLine="720"/>
        <w:contextualSpacing/>
        <w:jc w:val="both"/>
        <w:rPr>
          <w:rFonts w:eastAsia="Times New Roman"/>
          <w:szCs w:val="24"/>
        </w:rPr>
      </w:pPr>
      <w:r>
        <w:rPr>
          <w:rFonts w:eastAsia="Times New Roman"/>
          <w:szCs w:val="24"/>
        </w:rPr>
        <w:t>Εγώ δεν υιοθετώ, κύριε Υπουργέ, τίποτα, μα τίποτα απολύτως. Αισθά</w:t>
      </w:r>
      <w:r>
        <w:rPr>
          <w:rFonts w:eastAsia="Times New Roman"/>
          <w:szCs w:val="24"/>
        </w:rPr>
        <w:t xml:space="preserve">νομαι, όμως, ότι είναι εμπαιγμός στον ελληνικό λαό, μια που θα σας βεβαιώσει ο συνάδελφός σας ο κ. Βίτσας, ότι από τους εθνικούς </w:t>
      </w:r>
      <w:r>
        <w:rPr>
          <w:rFonts w:eastAsia="Times New Roman"/>
          <w:szCs w:val="24"/>
        </w:rPr>
        <w:lastRenderedPageBreak/>
        <w:t>προϋπολογισμούς απόρροια της ανικανότητάς σας να απορροφήσετε τα ευρωπαϊκά κονδύλια, πληρώνονται και στο Υπουργείο Εθνικής Αμύν</w:t>
      </w:r>
      <w:r>
        <w:rPr>
          <w:rFonts w:eastAsia="Times New Roman"/>
          <w:szCs w:val="24"/>
        </w:rPr>
        <w:t>ης κωδικοί για τη σίτιση και στο Υπουργείο Δημοσίας Τάξης για τη φύλαξη. Ενώ ο Έλληνας στενάζει και η ελληνική οικογένεια κουβαλάει βάρος το οποίο δεν της αναλογεί αυτήν την εποχή, πληρώνουν από τον εθνικό προϋπολογισμό οι Υπουργοί για το προσφυγικό-μετανα</w:t>
      </w:r>
      <w:r>
        <w:rPr>
          <w:rFonts w:eastAsia="Times New Roman"/>
          <w:szCs w:val="24"/>
        </w:rPr>
        <w:t xml:space="preserve">στευτικό, όταν ο άλλος δεν έχει να πληρώσει τον ΕΝΦΙΑ και τους ειδικούς φόρους. Άρα λοιπόν, είναι έξτρα φορολογία για τον Έλληνα.  </w:t>
      </w:r>
    </w:p>
    <w:p w14:paraId="34994EA4" w14:textId="77777777" w:rsidR="00227385" w:rsidRDefault="00971D3E">
      <w:pPr>
        <w:spacing w:line="600" w:lineRule="auto"/>
        <w:ind w:firstLine="720"/>
        <w:contextualSpacing/>
        <w:jc w:val="both"/>
        <w:rPr>
          <w:rFonts w:eastAsia="Times New Roman"/>
          <w:szCs w:val="24"/>
        </w:rPr>
      </w:pPr>
      <w:r>
        <w:rPr>
          <w:rFonts w:eastAsia="Times New Roman"/>
          <w:szCs w:val="24"/>
        </w:rPr>
        <w:t>Αν ήμουν εσείς, θα φώναζα τον εισαγγελέα και θα του έλεγα: «Έλα εδώ άνθρωπέ μου, επειδή εγώ είμαι πεντακάθαρος, θέλω να ελέγ</w:t>
      </w:r>
      <w:r>
        <w:rPr>
          <w:rFonts w:eastAsia="Times New Roman"/>
          <w:szCs w:val="24"/>
        </w:rPr>
        <w:t xml:space="preserve">ξεις τα πάντα». Αν τυχόν κάποιος Υπουργός </w:t>
      </w:r>
      <w:r>
        <w:rPr>
          <w:rFonts w:eastAsia="Times New Roman"/>
          <w:szCs w:val="24"/>
        </w:rPr>
        <w:t>κ</w:t>
      </w:r>
      <w:r>
        <w:rPr>
          <w:rFonts w:eastAsia="Times New Roman"/>
          <w:szCs w:val="24"/>
        </w:rPr>
        <w:t xml:space="preserve">υβέρνησης της Νέας Δημοκρατίας είχε καταγγελθεί για ένα χιλιοστό από όλα αυτά, θα ήσασταν πάνω στα έδρανα και θα χοροπηδούσατε. Δεν θα μπορούσε να μπει στο Υπουργείο του. Κι εδώ ο ίδιος ο Ειδικός Γραμματέας </w:t>
      </w:r>
      <w:r>
        <w:rPr>
          <w:rFonts w:eastAsia="Times New Roman"/>
          <w:szCs w:val="24"/>
        </w:rPr>
        <w:lastRenderedPageBreak/>
        <w:t>καταγγ</w:t>
      </w:r>
      <w:r>
        <w:rPr>
          <w:rFonts w:eastAsia="Times New Roman"/>
          <w:szCs w:val="24"/>
        </w:rPr>
        <w:t xml:space="preserve">έλλει </w:t>
      </w:r>
      <w:proofErr w:type="spellStart"/>
      <w:r>
        <w:rPr>
          <w:rFonts w:eastAsia="Times New Roman"/>
          <w:szCs w:val="24"/>
        </w:rPr>
        <w:t>υπερκοστολογήσεις</w:t>
      </w:r>
      <w:proofErr w:type="spellEnd"/>
      <w:r>
        <w:rPr>
          <w:rFonts w:eastAsia="Times New Roman"/>
          <w:szCs w:val="24"/>
        </w:rPr>
        <w:t xml:space="preserve">, καταγγέλλει συγκεκριμένη συνάδελφό σας ή συνεργάτιδά σας -με </w:t>
      </w:r>
      <w:proofErr w:type="spellStart"/>
      <w:r>
        <w:rPr>
          <w:rFonts w:eastAsia="Times New Roman"/>
          <w:szCs w:val="24"/>
        </w:rPr>
        <w:t>συγχωρείτε</w:t>
      </w:r>
      <w:proofErr w:type="spellEnd"/>
      <w:r>
        <w:rPr>
          <w:rFonts w:eastAsia="Times New Roman"/>
          <w:szCs w:val="24"/>
        </w:rPr>
        <w:t xml:space="preserve">-, η οποία όπως αναφέρει ο ίδιος «παίζει όλο το παιχνίδι». Επαναλαμβάνω πως δεν υιοθετώ τίποτα, αλλά δεν καταρρίπτω και τίποτα. </w:t>
      </w:r>
    </w:p>
    <w:p w14:paraId="34994EA5" w14:textId="77777777" w:rsidR="00227385" w:rsidRDefault="00971D3E">
      <w:pPr>
        <w:spacing w:line="600" w:lineRule="auto"/>
        <w:ind w:firstLine="720"/>
        <w:contextualSpacing/>
        <w:jc w:val="both"/>
        <w:rPr>
          <w:rFonts w:eastAsia="Times New Roman"/>
          <w:szCs w:val="24"/>
        </w:rPr>
      </w:pPr>
      <w:r>
        <w:rPr>
          <w:rFonts w:eastAsia="Times New Roman"/>
          <w:szCs w:val="24"/>
        </w:rPr>
        <w:t>Σας ερωτώ, δεν έχετε να μας δώσ</w:t>
      </w:r>
      <w:r>
        <w:rPr>
          <w:rFonts w:eastAsia="Times New Roman"/>
          <w:szCs w:val="24"/>
        </w:rPr>
        <w:t>ετε απάντηση για όλα αυτά; Ο Έλληνας κουβαλάει στην πλάτη του όλο αυτό το βάρος, δεν μπορεί να ανασάνει, είναι ανθρωπιστής και πολύ περήφανος και στήριξε μια δεύτερη μεγάλη κρίση πέρα από την οικονομική. Δεν πρέπει να λογοδοτήσουμε κι εμείς κι εσείς απέναν</w:t>
      </w:r>
      <w:r>
        <w:rPr>
          <w:rFonts w:eastAsia="Times New Roman"/>
          <w:szCs w:val="24"/>
        </w:rPr>
        <w:t>τί του, γι’ αυτά τα οποία μπορεί να έχουν συμβεί; Επιφυλάσσομαι στη συνέχεια.</w:t>
      </w:r>
    </w:p>
    <w:p w14:paraId="34994EA6" w14:textId="77777777" w:rsidR="00227385" w:rsidRDefault="00971D3E">
      <w:pPr>
        <w:spacing w:line="600" w:lineRule="auto"/>
        <w:ind w:firstLine="720"/>
        <w:contextualSpacing/>
        <w:jc w:val="both"/>
        <w:rPr>
          <w:rFonts w:eastAsia="Times New Roman"/>
          <w:szCs w:val="24"/>
        </w:rPr>
      </w:pPr>
      <w:r>
        <w:rPr>
          <w:rFonts w:eastAsia="Times New Roman"/>
          <w:szCs w:val="24"/>
        </w:rPr>
        <w:t>Καταθέτω και τα στοιχεία για τα επεισόδια, ώστε να μην λέτε ότι τα βγάζω από το μυαλό μου. Είναι στοιχεία από την Ελληνική Αστυνομία.</w:t>
      </w:r>
    </w:p>
    <w:p w14:paraId="34994EA7" w14:textId="77777777" w:rsidR="00227385" w:rsidRDefault="00971D3E">
      <w:pPr>
        <w:spacing w:line="600" w:lineRule="auto"/>
        <w:ind w:firstLine="720"/>
        <w:contextualSpacing/>
        <w:jc w:val="both"/>
        <w:rPr>
          <w:rFonts w:eastAsia="Times New Roman"/>
          <w:szCs w:val="24"/>
        </w:rPr>
      </w:pPr>
      <w:r>
        <w:rPr>
          <w:rFonts w:eastAsia="Times New Roman"/>
          <w:szCs w:val="24"/>
        </w:rPr>
        <w:t>Ευχαριστώ πολύ.</w:t>
      </w:r>
    </w:p>
    <w:p w14:paraId="34994EA8" w14:textId="77777777" w:rsidR="00227385" w:rsidRDefault="00971D3E">
      <w:pPr>
        <w:spacing w:line="600" w:lineRule="auto"/>
        <w:ind w:firstLine="720"/>
        <w:contextualSpacing/>
        <w:jc w:val="both"/>
        <w:rPr>
          <w:rFonts w:eastAsia="Times New Roman"/>
          <w:szCs w:val="24"/>
        </w:rPr>
      </w:pPr>
      <w:r>
        <w:rPr>
          <w:rFonts w:eastAsia="Times New Roman"/>
          <w:szCs w:val="24"/>
        </w:rPr>
        <w:lastRenderedPageBreak/>
        <w:t>(Στο σημείο αυτό ο Βουλευτής</w:t>
      </w:r>
      <w:r>
        <w:rPr>
          <w:rFonts w:eastAsia="Times New Roman"/>
          <w:szCs w:val="24"/>
        </w:rPr>
        <w:t xml:space="preserve"> κ. Βασίλειος </w:t>
      </w:r>
      <w:proofErr w:type="spellStart"/>
      <w:r>
        <w:rPr>
          <w:rFonts w:eastAsia="Times New Roman"/>
          <w:szCs w:val="24"/>
        </w:rPr>
        <w:t>Κικίλιας</w:t>
      </w:r>
      <w:proofErr w:type="spellEnd"/>
      <w:r>
        <w:rPr>
          <w:rFonts w:eastAsia="Times New Roman"/>
          <w:szCs w:val="24"/>
        </w:rPr>
        <w:t xml:space="preserve">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34994EA9" w14:textId="77777777" w:rsidR="00227385" w:rsidRDefault="00971D3E">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34994EAA" w14:textId="77777777" w:rsidR="00227385" w:rsidRDefault="00971D3E">
      <w:pPr>
        <w:spacing w:line="600" w:lineRule="auto"/>
        <w:ind w:firstLine="720"/>
        <w:contextualSpacing/>
        <w:jc w:val="both"/>
        <w:rPr>
          <w:rFonts w:eastAsia="Times New Roman"/>
          <w:szCs w:val="24"/>
        </w:rPr>
      </w:pPr>
      <w:r>
        <w:rPr>
          <w:rFonts w:eastAsia="Times New Roman"/>
          <w:b/>
          <w:szCs w:val="24"/>
        </w:rPr>
        <w:t>ΠΡΟΕΔΡΕΥΩΝ (Δημή</w:t>
      </w:r>
      <w:r>
        <w:rPr>
          <w:rFonts w:eastAsia="Times New Roman"/>
          <w:b/>
          <w:szCs w:val="24"/>
        </w:rPr>
        <w:t>τριος Κρεμαστινός):</w:t>
      </w:r>
      <w:r>
        <w:rPr>
          <w:rFonts w:eastAsia="Times New Roman"/>
          <w:szCs w:val="24"/>
        </w:rPr>
        <w:t xml:space="preserve"> Ευχαριστώ πολύ.</w:t>
      </w:r>
    </w:p>
    <w:p w14:paraId="34994EAB"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Ο κ. </w:t>
      </w:r>
      <w:proofErr w:type="spellStart"/>
      <w:r>
        <w:rPr>
          <w:rFonts w:eastAsia="Times New Roman"/>
          <w:szCs w:val="24"/>
        </w:rPr>
        <w:t>Ξυδάκης</w:t>
      </w:r>
      <w:proofErr w:type="spellEnd"/>
      <w:r>
        <w:rPr>
          <w:rFonts w:eastAsia="Times New Roman"/>
          <w:szCs w:val="24"/>
        </w:rPr>
        <w:t xml:space="preserve"> έχει τον λόγο για δέκα λεπτά.</w:t>
      </w:r>
    </w:p>
    <w:p w14:paraId="34994EAC" w14:textId="77777777" w:rsidR="00227385" w:rsidRDefault="00971D3E">
      <w:pPr>
        <w:spacing w:line="600" w:lineRule="auto"/>
        <w:ind w:firstLine="720"/>
        <w:contextualSpacing/>
        <w:jc w:val="both"/>
        <w:rPr>
          <w:rFonts w:eastAsia="Times New Roman"/>
          <w:szCs w:val="24"/>
        </w:rPr>
      </w:pPr>
      <w:r>
        <w:rPr>
          <w:rFonts w:eastAsia="Times New Roman"/>
          <w:b/>
          <w:szCs w:val="24"/>
        </w:rPr>
        <w:t xml:space="preserve">ΝΙΚΟΛΑΟΣ ΞΥΔΑΚΗΣ (Αναπληρωτής Υπουργός Εξωτερικών): </w:t>
      </w:r>
      <w:r>
        <w:rPr>
          <w:rFonts w:eastAsia="Times New Roman"/>
          <w:szCs w:val="24"/>
        </w:rPr>
        <w:t xml:space="preserve">Κυρίες και κύριοι Βουλευτές, αγαπητοί συνάδελφοι, έχουμε την ευκαιρία να κάνουμε, </w:t>
      </w:r>
      <w:r>
        <w:rPr>
          <w:rFonts w:eastAsia="Times New Roman"/>
          <w:szCs w:val="24"/>
        </w:rPr>
        <w:t xml:space="preserve">ελπίζω, μια πολιτισμένη συζήτηση. Έχει και αυτές τις πτυχές η συζήτηση, ευτυχώς. Υπάρχει, όμως, μια ασυμμετρία στις προσεγγίσεις των συναδέλφων  της Νέας Δημοκρατίας. Και δυστυχώς είναι ένα θέμα παγκόσμιο, διεθνές. Είναι το νούμερο 1 θέμα στην ατζέντα της </w:t>
      </w:r>
      <w:r>
        <w:rPr>
          <w:rFonts w:eastAsia="Times New Roman"/>
          <w:szCs w:val="24"/>
        </w:rPr>
        <w:t>α</w:t>
      </w:r>
      <w:r>
        <w:rPr>
          <w:rFonts w:eastAsia="Times New Roman"/>
          <w:szCs w:val="24"/>
        </w:rPr>
        <w:t xml:space="preserve">μερικανικής </w:t>
      </w:r>
      <w:r>
        <w:rPr>
          <w:rFonts w:eastAsia="Times New Roman"/>
          <w:szCs w:val="24"/>
        </w:rPr>
        <w:t>κ</w:t>
      </w:r>
      <w:r>
        <w:rPr>
          <w:rFonts w:eastAsia="Times New Roman"/>
          <w:szCs w:val="24"/>
        </w:rPr>
        <w:t xml:space="preserve">υβέρνησης μαζί με την ασφάλεια, είναι το νούμερο 1 στην ατζέντα του Οργανισμού Ηνωμένων Εθνών, είναι το νούμερο 1 θέμα στην ατζέντα της Ευρωπαϊκής Ένωσης. Αυτό δείχνει </w:t>
      </w:r>
      <w:r>
        <w:rPr>
          <w:rFonts w:eastAsia="Times New Roman"/>
          <w:szCs w:val="24"/>
        </w:rPr>
        <w:lastRenderedPageBreak/>
        <w:t>το μέγεθος, τη σφοδρότητα και τη δυσκολία στην επίλυση και τις μακροπρόθεσ</w:t>
      </w:r>
      <w:r>
        <w:rPr>
          <w:rFonts w:eastAsia="Times New Roman"/>
          <w:szCs w:val="24"/>
        </w:rPr>
        <w:t xml:space="preserve">μες, τις μακρόπνοες λύσεις που απαιτούνται. </w:t>
      </w:r>
    </w:p>
    <w:p w14:paraId="34994EAD"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Θα περίμενα και θα περιμένω πάντα να υπάρχει μια ανάλογη μακρόπνοη, σοβαρή και στρατηγική αντιμετώπιση και από τη μείζονα Αντιπολίτευση και από την ελάσσονα και από όλες τις ελληνικές πολιτικές δυνάμεις, σε ένα </w:t>
      </w:r>
      <w:r>
        <w:rPr>
          <w:rFonts w:eastAsia="Times New Roman"/>
          <w:szCs w:val="24"/>
        </w:rPr>
        <w:t xml:space="preserve">θέμα που αφορά τη χώρα μας, τη σταθερότητά της, την ανθρωπιά της, το επίπεδο του πολιτισμού της και τις εξετάσεις που δίνει και η διαχείριση της, η ίδια η διοίκηση. </w:t>
      </w:r>
    </w:p>
    <w:p w14:paraId="34994EAE" w14:textId="77777777" w:rsidR="00227385" w:rsidRDefault="00971D3E">
      <w:pPr>
        <w:spacing w:line="600" w:lineRule="auto"/>
        <w:ind w:firstLine="720"/>
        <w:contextualSpacing/>
        <w:jc w:val="both"/>
        <w:rPr>
          <w:rFonts w:eastAsia="Times New Roman"/>
          <w:szCs w:val="24"/>
        </w:rPr>
      </w:pPr>
      <w:r>
        <w:rPr>
          <w:rFonts w:eastAsia="Times New Roman"/>
          <w:szCs w:val="24"/>
        </w:rPr>
        <w:t>Δεν έχει, λοιπόν, νόημα να συγκρίνουμε τι γινόταν επί κυβερνήσεων Νέας Δημοκρατίας και επί</w:t>
      </w:r>
      <w:r>
        <w:rPr>
          <w:rFonts w:eastAsia="Times New Roman"/>
          <w:szCs w:val="24"/>
        </w:rPr>
        <w:t xml:space="preserve"> Κυβερνήσεων ΣΥΡΙΖΑ. Έχει νόημα να δούμε τι κάνουμε τώρα. Αλλά, αν θέλετε να μπούμε σε αυτό το παιχνίδι, για τις καταγγελίες που λέτε και το τι συμβαίνει, αν έχουμε συγκρούσεις και αψιμαχίες, πρέπει να θυμηθούμε με θλίψη ότι η Χρυσή Αυγή γεννήθηκε στον Άγι</w:t>
      </w:r>
      <w:r>
        <w:rPr>
          <w:rFonts w:eastAsia="Times New Roman"/>
          <w:szCs w:val="24"/>
        </w:rPr>
        <w:t xml:space="preserve">ο Παντελεήμονα, στους τόπους των παράνομων μεταναστών, στους τόπους όπου βασανίζονταν οι παράνομοι μετανάστες μέσα στα αστυνομικά </w:t>
      </w:r>
      <w:r>
        <w:rPr>
          <w:rFonts w:eastAsia="Times New Roman"/>
          <w:szCs w:val="24"/>
        </w:rPr>
        <w:lastRenderedPageBreak/>
        <w:t>τμήματα. Δεν γεννήθηκε επί κυβερνήσεως ΣΥΡΙΖΑ αυτό το νεοναζιστικό μόρφωμα, το οποίο ταλανίζει τον πολιτικό βίο του τόπου.</w:t>
      </w:r>
    </w:p>
    <w:p w14:paraId="34994EAF" w14:textId="77777777" w:rsidR="00227385" w:rsidRDefault="00971D3E">
      <w:pPr>
        <w:spacing w:line="600" w:lineRule="auto"/>
        <w:ind w:firstLine="709"/>
        <w:contextualSpacing/>
        <w:jc w:val="both"/>
        <w:rPr>
          <w:rFonts w:eastAsia="Times New Roman" w:cs="Times New Roman"/>
          <w:szCs w:val="24"/>
        </w:rPr>
      </w:pPr>
      <w:r>
        <w:rPr>
          <w:rFonts w:eastAsia="Times New Roman"/>
          <w:szCs w:val="24"/>
        </w:rPr>
        <w:t xml:space="preserve">Δεν πρέπει να έχουμε τη μνήμη επιλεκτική και δεν πρέπει να έχουμε τη μνήμη ρεβανσιστική και ανόητη. Και δεν πρέπει η Αντιπολίτευση να διατρέχεται και να διαποτίζεται από αυτήν την ιδιότυπη λύσσα του </w:t>
      </w:r>
      <w:r>
        <w:rPr>
          <w:rFonts w:eastAsia="Times New Roman"/>
          <w:szCs w:val="24"/>
          <w:lang w:val="en-US"/>
        </w:rPr>
        <w:t>post</w:t>
      </w:r>
      <w:r>
        <w:rPr>
          <w:rFonts w:eastAsia="Times New Roman"/>
          <w:szCs w:val="24"/>
        </w:rPr>
        <w:t xml:space="preserve"> </w:t>
      </w:r>
      <w:r>
        <w:rPr>
          <w:rFonts w:eastAsia="Times New Roman"/>
          <w:szCs w:val="24"/>
          <w:lang w:val="en-US"/>
        </w:rPr>
        <w:t>truth</w:t>
      </w:r>
      <w:r>
        <w:rPr>
          <w:rFonts w:eastAsia="Times New Roman"/>
          <w:szCs w:val="24"/>
        </w:rPr>
        <w:t>, της διάχυσης ψευδών και τοξικών γεγονότων, θυ</w:t>
      </w:r>
      <w:r>
        <w:rPr>
          <w:rFonts w:eastAsia="Times New Roman"/>
          <w:szCs w:val="24"/>
        </w:rPr>
        <w:t>μών. Επιχειρήματα και συμβολές. Σε αυτό είμαστε διαρκώς ανοιχτοί και θα είμαστε όλη η Κυβέρνηση εκεί να δεχθεί την κριτική και τις συμβολές, αλλά όχι αυτές τις κραυγές. Ήρεμα. Έχουμε μεγάλα προβλήματα απέναντί μας. Η χώρα είναι σε ένα σταυροδρόμι από το 20</w:t>
      </w:r>
      <w:r>
        <w:rPr>
          <w:rFonts w:eastAsia="Times New Roman"/>
          <w:szCs w:val="24"/>
        </w:rPr>
        <w:t xml:space="preserve">10 σε μια καμπή, σε ένα μεταίχμιο. Η ίδια η κοινωνία δοκιμάζεται. Η δημογραφία της αλλάζει και αν κάποιοι είναι σε στέρηση εξουσίας, αν κάποια </w:t>
      </w:r>
      <w:r>
        <w:rPr>
          <w:rFonts w:eastAsia="Times New Roman"/>
          <w:szCs w:val="24"/>
          <w:lang w:val="en-US"/>
        </w:rPr>
        <w:t>power</w:t>
      </w:r>
      <w:r>
        <w:rPr>
          <w:rFonts w:eastAsia="Times New Roman"/>
          <w:szCs w:val="24"/>
        </w:rPr>
        <w:t xml:space="preserve"> </w:t>
      </w:r>
      <w:r>
        <w:rPr>
          <w:rFonts w:eastAsia="Times New Roman"/>
          <w:szCs w:val="24"/>
          <w:lang w:val="en-US"/>
        </w:rPr>
        <w:t>junkies</w:t>
      </w:r>
      <w:r>
        <w:rPr>
          <w:rFonts w:eastAsia="Times New Roman"/>
          <w:szCs w:val="24"/>
        </w:rPr>
        <w:t xml:space="preserve"> είναι σε στέρηση εξουσίας, ας περιμένουν. Η δημοκρατία τα περιέχει όλα και την εναλλαγή στη διακυβέ</w:t>
      </w:r>
      <w:r>
        <w:rPr>
          <w:rFonts w:eastAsia="Times New Roman"/>
          <w:szCs w:val="24"/>
        </w:rPr>
        <w:t xml:space="preserve">ρνηση. Θα γίνουν οι εκλογές στην ώρα τους. Τότε θα δείξετε τι μπορείτε να κάνετε. </w:t>
      </w:r>
      <w:r>
        <w:rPr>
          <w:rFonts w:eastAsia="Times New Roman" w:cs="Times New Roman"/>
          <w:szCs w:val="24"/>
        </w:rPr>
        <w:t xml:space="preserve">Τώρα βοηθήστε τους ψηφοφόρους σας, τους Έλληνες και τη χώρα να αντιμετωπίσουμε αυτά τα μεγάλα προβλήματα. Στα υπόλοιπα η κριτική είναι δεκτή. </w:t>
      </w:r>
    </w:p>
    <w:p w14:paraId="34994EB0"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Ας μιλήσουμε, λοιπόν, με εθνική</w:t>
      </w:r>
      <w:r>
        <w:rPr>
          <w:rFonts w:eastAsia="Times New Roman" w:cs="Times New Roman"/>
          <w:szCs w:val="24"/>
        </w:rPr>
        <w:t xml:space="preserve"> και κοινωνική ευθύνη και να διαλέξετε: Στο μεταναστευτικό και το προσφυγικό -ειδικά το μεταναστευτικό που το γνωρίζουμε από το 1990 και έχουμε εμπειρία στην Ελλάδα- είστε με τη Χρυσή Αυγή ή τη Διεθνή Αμνηστία; Είστε με τις ακροδεξιές κραυγές του μίσους, α</w:t>
      </w:r>
      <w:r>
        <w:rPr>
          <w:rFonts w:eastAsia="Times New Roman" w:cs="Times New Roman"/>
          <w:szCs w:val="24"/>
        </w:rPr>
        <w:t xml:space="preserve">υτές που βγαίνουν και από το </w:t>
      </w:r>
      <w:proofErr w:type="spellStart"/>
      <w:r>
        <w:rPr>
          <w:rFonts w:eastAsia="Times New Roman" w:cs="Times New Roman"/>
          <w:szCs w:val="24"/>
        </w:rPr>
        <w:t>Βίσεγκραντ</w:t>
      </w:r>
      <w:proofErr w:type="spellEnd"/>
      <w:r>
        <w:rPr>
          <w:rFonts w:eastAsia="Times New Roman" w:cs="Times New Roman"/>
          <w:szCs w:val="24"/>
        </w:rPr>
        <w:t xml:space="preserve"> εναντίον της χώρας μας ή με το «Human Rights </w:t>
      </w:r>
      <w:proofErr w:type="spellStart"/>
      <w:r>
        <w:rPr>
          <w:rFonts w:eastAsia="Times New Roman" w:cs="Times New Roman"/>
          <w:szCs w:val="24"/>
        </w:rPr>
        <w:t>Watch</w:t>
      </w:r>
      <w:proofErr w:type="spellEnd"/>
      <w:r>
        <w:rPr>
          <w:rFonts w:eastAsia="Times New Roman" w:cs="Times New Roman"/>
          <w:szCs w:val="24"/>
        </w:rPr>
        <w:t xml:space="preserve">»; </w:t>
      </w:r>
    </w:p>
    <w:p w14:paraId="34994EB1"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Μην το λέτε αυτό. </w:t>
      </w:r>
    </w:p>
    <w:p w14:paraId="34994EB2"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ΞΥΔΑΚΗΣ (Αναπληρωτής Υπουργός Εξωτερικών): </w:t>
      </w:r>
      <w:r>
        <w:rPr>
          <w:rFonts w:eastAsia="Times New Roman" w:cs="Times New Roman"/>
          <w:szCs w:val="24"/>
        </w:rPr>
        <w:t>Σας παρακαλώ, δεν θα μιλάτε. Εδώ ενημερώνουμε το Σώμα και κάνουμε μια</w:t>
      </w:r>
      <w:r>
        <w:rPr>
          <w:rFonts w:eastAsia="Times New Roman" w:cs="Times New Roman"/>
          <w:szCs w:val="24"/>
        </w:rPr>
        <w:t xml:space="preserve"> πολιτική συζήτηση για την Ελλάδα. </w:t>
      </w:r>
    </w:p>
    <w:p w14:paraId="34994EB3"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ΚΑΛΑΦΑΤΗΣ: </w:t>
      </w:r>
      <w:r>
        <w:rPr>
          <w:rFonts w:eastAsia="Times New Roman" w:cs="Times New Roman"/>
          <w:szCs w:val="24"/>
        </w:rPr>
        <w:t xml:space="preserve">Διχαστική πολιτική και σε αυτό το θέμα κάνετε; </w:t>
      </w:r>
    </w:p>
    <w:p w14:paraId="34994EB4"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ΞΥΔΑΚΗΣ (Αναπληρωτής Υπουργός Εξωτερικών): </w:t>
      </w:r>
      <w:r>
        <w:rPr>
          <w:rFonts w:eastAsia="Times New Roman" w:cs="Times New Roman"/>
          <w:szCs w:val="24"/>
        </w:rPr>
        <w:t xml:space="preserve">Αφήστε, εσείς τα κάνετε αυτά. Σας παρακαλώ. </w:t>
      </w:r>
    </w:p>
    <w:p w14:paraId="34994EB5"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Μπορώ να σας πω, λοιπόν, ότι στο διπλωματικό, εξωτερικό </w:t>
      </w:r>
      <w:r>
        <w:rPr>
          <w:rFonts w:eastAsia="Times New Roman" w:cs="Times New Roman"/>
          <w:szCs w:val="24"/>
        </w:rPr>
        <w:t xml:space="preserve">πεδίο, έχουμε μια σειρά ενεργειών και της ελληνικής Κυβέρνησης πολύ γόνιμων και ενεργητικής πολιτικής. Στηρίξαμε και συνεργαστήκαμε κατά </w:t>
      </w:r>
      <w:r>
        <w:rPr>
          <w:rFonts w:eastAsia="Times New Roman" w:cs="Times New Roman"/>
          <w:szCs w:val="24"/>
        </w:rPr>
        <w:lastRenderedPageBreak/>
        <w:t>τη συγκρότηση της συμφωνίας ή δήλωσης, όπως λέγεται, Ευρωπαϊκής Ένωσης–</w:t>
      </w:r>
      <w:r>
        <w:rPr>
          <w:rFonts w:eastAsia="Times New Roman" w:cs="Times New Roman"/>
          <w:szCs w:val="24"/>
        </w:rPr>
        <w:t>Τ</w:t>
      </w:r>
      <w:r>
        <w:rPr>
          <w:rFonts w:eastAsia="Times New Roman" w:cs="Times New Roman"/>
          <w:szCs w:val="24"/>
        </w:rPr>
        <w:t xml:space="preserve">ουρκίας που </w:t>
      </w:r>
      <w:proofErr w:type="spellStart"/>
      <w:r>
        <w:rPr>
          <w:rFonts w:eastAsia="Times New Roman" w:cs="Times New Roman"/>
          <w:szCs w:val="24"/>
        </w:rPr>
        <w:t>συνήφθη</w:t>
      </w:r>
      <w:proofErr w:type="spellEnd"/>
      <w:r>
        <w:rPr>
          <w:rFonts w:eastAsia="Times New Roman" w:cs="Times New Roman"/>
          <w:szCs w:val="24"/>
        </w:rPr>
        <w:t xml:space="preserve"> στις 18 Μαρτίου, μια δύσκολ</w:t>
      </w:r>
      <w:r>
        <w:rPr>
          <w:rFonts w:eastAsia="Times New Roman" w:cs="Times New Roman"/>
          <w:szCs w:val="24"/>
        </w:rPr>
        <w:t xml:space="preserve">η, εύθραυστη συμφωνία, η οποία όμως είχε αποτέλεσμα. Εάν δεν παρακολουθείτε τον διεθνή Τύπο και αυτά που βγαίνουν στον ελληνικό, έχουμε μια Ευρώπη η οποία είναι κερματισμένη. Αυτό βγαίνει σε όλες τις </w:t>
      </w:r>
      <w:r>
        <w:rPr>
          <w:rFonts w:eastAsia="Times New Roman" w:cs="Times New Roman"/>
          <w:szCs w:val="24"/>
        </w:rPr>
        <w:t>σ</w:t>
      </w:r>
      <w:r>
        <w:rPr>
          <w:rFonts w:eastAsia="Times New Roman" w:cs="Times New Roman"/>
          <w:szCs w:val="24"/>
        </w:rPr>
        <w:t xml:space="preserve">υνόδους στη διάρκεια του 2015 και του 2016. </w:t>
      </w:r>
    </w:p>
    <w:p w14:paraId="34994EB6"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Υπάρχει μι</w:t>
      </w:r>
      <w:r>
        <w:rPr>
          <w:rFonts w:eastAsia="Times New Roman" w:cs="Times New Roman"/>
          <w:szCs w:val="24"/>
        </w:rPr>
        <w:t>α αμφιθυμία και μια φυγόκεντρη στάση σε πολλά κράτη-μέλη σε μια σειρά ζητημάτων. Ξεκινήσαμε με τη μεγάλη χρηματοπιστωτική κρίση του 2010. Είχαμε το προσφυγικό, το οποίο έχει και πολιτισμικές διαστάσεις ανάμεσα στα κράτη-μέλη και μικροπολιτικές διαιρέσεις κ</w:t>
      </w:r>
      <w:r>
        <w:rPr>
          <w:rFonts w:eastAsia="Times New Roman" w:cs="Times New Roman"/>
          <w:szCs w:val="24"/>
        </w:rPr>
        <w:t xml:space="preserve">αι έχουμε το </w:t>
      </w:r>
      <w:r>
        <w:rPr>
          <w:rFonts w:eastAsia="Times New Roman" w:cs="Times New Roman"/>
          <w:szCs w:val="24"/>
          <w:lang w:val="en-US"/>
        </w:rPr>
        <w:t>Brexit</w:t>
      </w:r>
      <w:r>
        <w:rPr>
          <w:rFonts w:eastAsia="Times New Roman" w:cs="Times New Roman"/>
          <w:szCs w:val="24"/>
        </w:rPr>
        <w:t xml:space="preserve">, το οποίο είναι άλλος ένας κλονισμός. </w:t>
      </w:r>
    </w:p>
    <w:p w14:paraId="34994EB7"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Στο προσφυγικό έχουμε κράτη-μέλη εταίρους οι οποίοι είναι πρόθυμοι να συμμορφωθούν τουλάχιστον ρεαλιστικά στις κοινές αποφάσεις. Έχουμε κράτη-μέλη τα οποία είναι μεν αδιάφορα, αλλά δεν είναι εχθρικ</w:t>
      </w:r>
      <w:r>
        <w:rPr>
          <w:rFonts w:eastAsia="Times New Roman" w:cs="Times New Roman"/>
          <w:szCs w:val="24"/>
        </w:rPr>
        <w:t xml:space="preserve">ά και έχουμε και εταίρους οι οποίοι είναι εχθρικοί προς τις κοινές ευρωπαϊκές αποφάσεις. Έχουμε, </w:t>
      </w:r>
      <w:r>
        <w:rPr>
          <w:rFonts w:eastAsia="Times New Roman" w:cs="Times New Roman"/>
          <w:szCs w:val="24"/>
        </w:rPr>
        <w:lastRenderedPageBreak/>
        <w:t xml:space="preserve">λοιπόν, και μια πολιτική διάσταση στο προσφυγικό, η οποία δεν είναι απλώς θέματα διαχείρισης ή μικροπολιτικής αντιπαράθεσης στους εθνικούς χώρους. </w:t>
      </w:r>
    </w:p>
    <w:p w14:paraId="34994EB8"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Η Ελλάδα απ</w:t>
      </w:r>
      <w:r>
        <w:rPr>
          <w:rFonts w:eastAsia="Times New Roman" w:cs="Times New Roman"/>
          <w:szCs w:val="24"/>
        </w:rPr>
        <w:t>ό την πρώτη στιγμή διεκδίκησε και πέτυχε να είναι το προσφυγικό πρόβλημα ευρωπαϊκό πρόβλημα. Αυτές είναι επί σειρά ευρωπαϊκών συμβουλίων κοινές αποφάσεις. Έχει επιδιώξει και έχει πετύχει τη διεθνοποίηση του ζητήματος στο πλαίσιο και των οργανισμών των Ηνωμ</w:t>
      </w:r>
      <w:r>
        <w:rPr>
          <w:rFonts w:eastAsia="Times New Roman" w:cs="Times New Roman"/>
          <w:szCs w:val="24"/>
        </w:rPr>
        <w:t xml:space="preserve">ένων Εθνών και με διμερείς επαφές με τρίτες χώρες οι οποίες ενδιαφέρονται και είναι σταθερή και παρεμβατική στις κοινές ευρωπαϊκές πολιτικές που αφορούν το ζήτημα. </w:t>
      </w:r>
    </w:p>
    <w:p w14:paraId="34994EB9"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Πετύχαμε να γίνει ένας κανονισμός για τη νέα </w:t>
      </w:r>
      <w:proofErr w:type="spellStart"/>
      <w:r>
        <w:rPr>
          <w:rFonts w:eastAsia="Times New Roman" w:cs="Times New Roman"/>
          <w:szCs w:val="24"/>
        </w:rPr>
        <w:t>συνοριοφυλακή</w:t>
      </w:r>
      <w:proofErr w:type="spellEnd"/>
      <w:r>
        <w:rPr>
          <w:rFonts w:eastAsia="Times New Roman" w:cs="Times New Roman"/>
          <w:szCs w:val="24"/>
        </w:rPr>
        <w:t xml:space="preserve"> και ακτοφυλακή που να είναι συμβ</w:t>
      </w:r>
      <w:r>
        <w:rPr>
          <w:rFonts w:eastAsia="Times New Roman" w:cs="Times New Roman"/>
          <w:szCs w:val="24"/>
        </w:rPr>
        <w:t xml:space="preserve">ατή και με τα ευρωπαϊκά συμφέροντα και με τα εθνικά συμφέροντα. Έγιναν με πολλή και σιωπηλή μάχη αυτά. Δεν γίνονται έτσι αυτά, δεν στα χαρίζει κανένας. </w:t>
      </w:r>
    </w:p>
    <w:p w14:paraId="34994EBA"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Είμαστε από κοντά με δυναμικές και σαφείς απόψεις για το κοινό σύστημα ευρωπαϊκού ασύλου. Προωθούμε και</w:t>
      </w:r>
      <w:r>
        <w:rPr>
          <w:rFonts w:eastAsia="Times New Roman" w:cs="Times New Roman"/>
          <w:szCs w:val="24"/>
        </w:rPr>
        <w:t xml:space="preserve"> διμερώς και στο πλαίσιο της Ευρωπαϊκής Ένωσης τον κοινό μηχανισμό ευρωπαϊκών </w:t>
      </w:r>
      <w:r>
        <w:rPr>
          <w:rFonts w:eastAsia="Times New Roman" w:cs="Times New Roman"/>
          <w:szCs w:val="24"/>
        </w:rPr>
        <w:lastRenderedPageBreak/>
        <w:t>επιστροφών και το βάζουμε στην ατζέντα. Υποστηρίζουμε κάτι που μερικά κράτη</w:t>
      </w:r>
      <w:r>
        <w:rPr>
          <w:rFonts w:eastAsia="Times New Roman" w:cs="Times New Roman"/>
          <w:szCs w:val="24"/>
        </w:rPr>
        <w:t>, τα οποία</w:t>
      </w:r>
      <w:r>
        <w:rPr>
          <w:rFonts w:eastAsia="Times New Roman" w:cs="Times New Roman"/>
          <w:szCs w:val="24"/>
        </w:rPr>
        <w:t xml:space="preserve"> δεν ανακατεύονται στο προσφυγικό ζήτημα δεν το γνωρίζουν καν, να γίνει μια σοβαρή διασύνδεση</w:t>
      </w:r>
      <w:r>
        <w:rPr>
          <w:rFonts w:eastAsia="Times New Roman" w:cs="Times New Roman"/>
          <w:szCs w:val="24"/>
        </w:rPr>
        <w:t xml:space="preserve"> όλων των δικτύων πληροφοριών στην Ευρώπη για καλύτερη ασφάλεια και καλύτερη διαχείριση συνόρων και προχωρούμε όλες τις διμερείς συνεργασίες συχνά με πάρα πολύ καλά αποτελέσματα. Ακόμη και με την Γερμανία που είναι στην Ευρωπαϊκή Ένωση έχουμε διμερή συνεργ</w:t>
      </w:r>
      <w:r>
        <w:rPr>
          <w:rFonts w:eastAsia="Times New Roman" w:cs="Times New Roman"/>
          <w:szCs w:val="24"/>
        </w:rPr>
        <w:t xml:space="preserve">ασία και συχνά με πολύ καλά αποτελέσματα και εννοώ πρακτικά. </w:t>
      </w:r>
    </w:p>
    <w:p w14:paraId="34994EBB" w14:textId="77777777" w:rsidR="00227385" w:rsidRDefault="00971D3E">
      <w:pPr>
        <w:spacing w:line="600" w:lineRule="auto"/>
        <w:ind w:firstLine="720"/>
        <w:contextualSpacing/>
        <w:jc w:val="both"/>
        <w:rPr>
          <w:rFonts w:eastAsia="Times New Roman" w:cs="Times New Roman"/>
          <w:b/>
          <w:szCs w:val="24"/>
        </w:rPr>
      </w:pPr>
      <w:r>
        <w:rPr>
          <w:rFonts w:eastAsia="Times New Roman" w:cs="Times New Roman"/>
          <w:szCs w:val="24"/>
        </w:rPr>
        <w:t>Είμαστε στην εμπροσθοφυλακή της υπεράσπισης των κοινών ευρωπαϊκών αποφάσεων και του πνεύματος και της ουσίας των ευρωπαϊκών συνθηκών. Μιλώ για την αλληλεγγύη και τον ίσο επιμερισμό των βαρών και</w:t>
      </w:r>
      <w:r>
        <w:rPr>
          <w:rFonts w:eastAsia="Times New Roman" w:cs="Times New Roman"/>
          <w:szCs w:val="24"/>
        </w:rPr>
        <w:t xml:space="preserve"> των ωφελημάτων, κάτι το οποίο δεν είναι τόσο απλό. Ήδη έχει μπει στην ευρωπαϊκή συζήτηση ο περίεργος ή επικίνδυνος όρος της ευλύγιστης, της ευέλικτης αλληλεγγύης, το </w:t>
      </w:r>
      <w:proofErr w:type="spellStart"/>
      <w:r>
        <w:rPr>
          <w:rFonts w:eastAsia="Times New Roman" w:cs="Times New Roman"/>
          <w:szCs w:val="24"/>
        </w:rPr>
        <w:t>flexible</w:t>
      </w:r>
      <w:proofErr w:type="spellEnd"/>
      <w:r>
        <w:rPr>
          <w:rFonts w:eastAsia="Times New Roman" w:cs="Times New Roman"/>
          <w:szCs w:val="24"/>
        </w:rPr>
        <w:t xml:space="preserve"> </w:t>
      </w:r>
      <w:proofErr w:type="spellStart"/>
      <w:r>
        <w:rPr>
          <w:rFonts w:eastAsia="Times New Roman" w:cs="Times New Roman"/>
          <w:szCs w:val="24"/>
        </w:rPr>
        <w:t>solidarity</w:t>
      </w:r>
      <w:proofErr w:type="spellEnd"/>
      <w:r>
        <w:rPr>
          <w:rFonts w:eastAsia="Times New Roman" w:cs="Times New Roman"/>
          <w:szCs w:val="24"/>
        </w:rPr>
        <w:t>. Είναι ένα στοιχείο το οποίο υπονομεύει το ίδιο το θεμέλιο των ιδρυτι</w:t>
      </w:r>
      <w:r>
        <w:rPr>
          <w:rFonts w:eastAsia="Times New Roman" w:cs="Times New Roman"/>
          <w:szCs w:val="24"/>
        </w:rPr>
        <w:t xml:space="preserve">κών συνθηκών και τη συνθήκη της Λισαβόνας και εκεί γίνονται συζητήσεις, δίνονται μάχες, γίνεται αγώνας.  </w:t>
      </w:r>
    </w:p>
    <w:p w14:paraId="34994EBC"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Σε ό,τι αφορά τον τουρισμό, στον οποίον αναφερθήκατε, θέλω να πω ότι βεβαίως το ανατολικό αιγαίο πιέστηκε, υπέφερε. Ωστόσο η Κυβέρνηση προσπαθεί. Θα σ</w:t>
      </w:r>
      <w:r>
        <w:rPr>
          <w:rFonts w:eastAsia="Times New Roman" w:cs="Times New Roman"/>
          <w:szCs w:val="24"/>
        </w:rPr>
        <w:t xml:space="preserve">ας τα πουν άλλοι Υπουργοί, σε άλλες ερωτήσεις, αν ζητήσετε ενημέρωση. Προσπαθεί με κάθε τρόπο να δώσει αντισταθμιστικά οφέλη στις </w:t>
      </w:r>
      <w:proofErr w:type="spellStart"/>
      <w:r>
        <w:rPr>
          <w:rFonts w:eastAsia="Times New Roman" w:cs="Times New Roman"/>
          <w:szCs w:val="24"/>
        </w:rPr>
        <w:t>πληττόμενες</w:t>
      </w:r>
      <w:proofErr w:type="spellEnd"/>
      <w:r>
        <w:rPr>
          <w:rFonts w:eastAsia="Times New Roman" w:cs="Times New Roman"/>
          <w:szCs w:val="24"/>
        </w:rPr>
        <w:t xml:space="preserve"> περιοχές. Από τη δική μας μεριά κάναμε τα πάντα για να προεκτείνουμε –και είναι πολύ δύσκολο– ένα πιλοτικό πρόγραμ</w:t>
      </w:r>
      <w:r>
        <w:rPr>
          <w:rFonts w:eastAsia="Times New Roman" w:cs="Times New Roman"/>
          <w:szCs w:val="24"/>
        </w:rPr>
        <w:t>μα βίζας για να μπορέσουν να έρχονται Τούρκοι τουρίστες. Και ευτυχώς, παρ</w:t>
      </w:r>
      <w:r>
        <w:rPr>
          <w:rFonts w:eastAsia="Times New Roman" w:cs="Times New Roman"/>
          <w:szCs w:val="24"/>
        </w:rPr>
        <w:t xml:space="preserve">’ </w:t>
      </w:r>
      <w:r>
        <w:rPr>
          <w:rFonts w:eastAsia="Times New Roman" w:cs="Times New Roman"/>
          <w:szCs w:val="24"/>
        </w:rPr>
        <w:t xml:space="preserve">όλο το πραξικόπημα και την αναστάτωση, είχαμε μια ικανοποιητική κίνηση, μια ικανοποιητική ροή τουριστών από την απέναντι ακτή, οι οποίες έδωσαν μια μικρή ανακούφιση στα </w:t>
      </w:r>
      <w:proofErr w:type="spellStart"/>
      <w:r>
        <w:rPr>
          <w:rFonts w:eastAsia="Times New Roman" w:cs="Times New Roman"/>
          <w:szCs w:val="24"/>
        </w:rPr>
        <w:t>πληττόμενα</w:t>
      </w:r>
      <w:proofErr w:type="spellEnd"/>
      <w:r>
        <w:rPr>
          <w:rFonts w:eastAsia="Times New Roman" w:cs="Times New Roman"/>
          <w:szCs w:val="24"/>
        </w:rPr>
        <w:t xml:space="preserve"> ν</w:t>
      </w:r>
      <w:r>
        <w:rPr>
          <w:rFonts w:eastAsia="Times New Roman" w:cs="Times New Roman"/>
          <w:szCs w:val="24"/>
        </w:rPr>
        <w:t xml:space="preserve">ησιά. </w:t>
      </w:r>
    </w:p>
    <w:p w14:paraId="34994EBD"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στα χρηματοδοτικά της Ευρωπαϊκής Ένωσης είναι μια μεγάλη συζήτηση. Έχει απαντήσει ο Υπουργός, ο κ. </w:t>
      </w:r>
      <w:proofErr w:type="spellStart"/>
      <w:r>
        <w:rPr>
          <w:rFonts w:eastAsia="Times New Roman" w:cs="Times New Roman"/>
          <w:szCs w:val="24"/>
        </w:rPr>
        <w:t>Μουζάλας</w:t>
      </w:r>
      <w:proofErr w:type="spellEnd"/>
      <w:r>
        <w:rPr>
          <w:rFonts w:eastAsia="Times New Roman" w:cs="Times New Roman"/>
          <w:szCs w:val="24"/>
        </w:rPr>
        <w:t xml:space="preserve">, σε παλαιότερη ερώτηση εδώ. Υπάρχουν τα στοιχεία. Μπορούμε να τα καταθέσουμε. Εν </w:t>
      </w:r>
      <w:proofErr w:type="spellStart"/>
      <w:r>
        <w:rPr>
          <w:rFonts w:eastAsia="Times New Roman" w:cs="Times New Roman"/>
          <w:szCs w:val="24"/>
        </w:rPr>
        <w:t>συνόψει</w:t>
      </w:r>
      <w:proofErr w:type="spellEnd"/>
      <w:r>
        <w:rPr>
          <w:rFonts w:eastAsia="Times New Roman" w:cs="Times New Roman"/>
          <w:szCs w:val="24"/>
        </w:rPr>
        <w:t xml:space="preserve"> να σας πω ότι η </w:t>
      </w:r>
      <w:r>
        <w:rPr>
          <w:rFonts w:eastAsia="Times New Roman" w:cs="Times New Roman"/>
          <w:szCs w:val="24"/>
        </w:rPr>
        <w:t xml:space="preserve">επιτροπή </w:t>
      </w:r>
      <w:r>
        <w:rPr>
          <w:rFonts w:eastAsia="Times New Roman" w:cs="Times New Roman"/>
          <w:szCs w:val="24"/>
        </w:rPr>
        <w:t>εμφανίζει πρα</w:t>
      </w:r>
      <w:r>
        <w:rPr>
          <w:rFonts w:eastAsia="Times New Roman" w:cs="Times New Roman"/>
          <w:szCs w:val="24"/>
        </w:rPr>
        <w:t xml:space="preserve">γματικά στοιχεία, αλλά φουσκωμένα και όχι στην πραγματική χρονική έκταση στην οποία δίνονται. </w:t>
      </w:r>
    </w:p>
    <w:p w14:paraId="34994EBE"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Τα τακτικά ταμεία, τα δυο μεγάλα, τα </w:t>
      </w:r>
      <w:r>
        <w:rPr>
          <w:rFonts w:eastAsia="Times New Roman" w:cs="Times New Roman"/>
          <w:szCs w:val="24"/>
          <w:lang w:val="en-US"/>
        </w:rPr>
        <w:t>AMIF</w:t>
      </w:r>
      <w:r>
        <w:rPr>
          <w:rFonts w:eastAsia="Times New Roman" w:cs="Times New Roman"/>
          <w:szCs w:val="24"/>
        </w:rPr>
        <w:t xml:space="preserve"> και </w:t>
      </w:r>
      <w:r>
        <w:rPr>
          <w:rFonts w:eastAsia="Times New Roman" w:cs="Times New Roman"/>
          <w:szCs w:val="24"/>
          <w:lang w:val="en-US"/>
        </w:rPr>
        <w:t>ISF</w:t>
      </w:r>
      <w:r>
        <w:rPr>
          <w:rFonts w:eastAsia="Times New Roman" w:cs="Times New Roman"/>
          <w:szCs w:val="24"/>
        </w:rPr>
        <w:t>, προβλέπουν ευρωπαϊκούς πόρους -όχι εθνική συμμετοχή- περίπου 500 εκατομμύρια από το 2014 ως το 2020. Δεν θα τε</w:t>
      </w:r>
      <w:r>
        <w:rPr>
          <w:rFonts w:eastAsia="Times New Roman" w:cs="Times New Roman"/>
          <w:szCs w:val="24"/>
        </w:rPr>
        <w:t xml:space="preserve">λειώσει καν το 2020. Θα τελειώσει το 2022. Δηλαδή, σε βάθος οκτώ ετών. Απ’ αυτά τα χρήματα το 1/5 </w:t>
      </w:r>
      <w:proofErr w:type="spellStart"/>
      <w:r>
        <w:rPr>
          <w:rFonts w:eastAsia="Times New Roman" w:cs="Times New Roman"/>
          <w:szCs w:val="24"/>
        </w:rPr>
        <w:t>προορίζετο</w:t>
      </w:r>
      <w:proofErr w:type="spellEnd"/>
      <w:r>
        <w:rPr>
          <w:rFonts w:eastAsia="Times New Roman" w:cs="Times New Roman"/>
          <w:szCs w:val="24"/>
        </w:rPr>
        <w:t xml:space="preserve"> σε όλη αυτή την επταετία να κατευθυνθεί προς έργα υποδοχής και δαπάνες υποδοχής. Όλα τ’ άλλα έγιναν για άλλες υποδομές, άλλες δαπάνες, άλλα πράγματ</w:t>
      </w:r>
      <w:r>
        <w:rPr>
          <w:rFonts w:eastAsia="Times New Roman" w:cs="Times New Roman"/>
          <w:szCs w:val="24"/>
        </w:rPr>
        <w:t xml:space="preserve">α. </w:t>
      </w:r>
    </w:p>
    <w:p w14:paraId="34994EBF"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έκτακτη χρηματοδότηση περίπου 450 εκατομμύρια που έχει εξαγγείλει διαδοχικά να διαθέσει ο επίτροπος πολιτικής προστασίας, ένα πολλοστημόριο, ούτε το </w:t>
      </w:r>
      <w:r>
        <w:rPr>
          <w:rFonts w:eastAsia="Times New Roman" w:cs="Times New Roman"/>
          <w:szCs w:val="24"/>
        </w:rPr>
        <w:t xml:space="preserve">1/4, </w:t>
      </w:r>
      <w:r>
        <w:rPr>
          <w:rFonts w:eastAsia="Times New Roman" w:cs="Times New Roman"/>
          <w:szCs w:val="24"/>
        </w:rPr>
        <w:t>δεν διοχετεύεται προς το ελληνικό κράτος, την ελληνική δημοκρατία. Διοχετεύονται προς διεθ</w:t>
      </w:r>
      <w:r>
        <w:rPr>
          <w:rFonts w:eastAsia="Times New Roman" w:cs="Times New Roman"/>
          <w:szCs w:val="24"/>
        </w:rPr>
        <w:t xml:space="preserve">νείς οργανισμούς, προς τους οργανισμούς του ΟΗΕ, προς </w:t>
      </w:r>
      <w:r>
        <w:rPr>
          <w:rFonts w:eastAsia="Times New Roman" w:cs="Times New Roman"/>
          <w:szCs w:val="24"/>
          <w:lang w:val="en-US"/>
        </w:rPr>
        <w:t>MGO</w:t>
      </w:r>
      <w:r>
        <w:rPr>
          <w:rFonts w:eastAsia="Times New Roman" w:cs="Times New Roman"/>
          <w:szCs w:val="24"/>
        </w:rPr>
        <w:t>. Αυτή είναι η πολιτική τους. Ήταν στη διακριτική τους ευχέρεια. Το μόνο που έμεινε να κάνουμε εμείς και το πετύχαμε είναι να έχουμε έναν αποφασιστικό πολιτικό λόγο κατά τη διάθεση των κονδυλίων αυτώ</w:t>
      </w:r>
      <w:r>
        <w:rPr>
          <w:rFonts w:eastAsia="Times New Roman" w:cs="Times New Roman"/>
          <w:szCs w:val="24"/>
        </w:rPr>
        <w:t xml:space="preserve">ν. Τα στοιχεία αυτά είναι στη διάθεσή σας και από το Υπουργείο Εθνικής Οικονομίας, το </w:t>
      </w:r>
      <w:r>
        <w:rPr>
          <w:rFonts w:eastAsia="Times New Roman" w:cs="Times New Roman"/>
          <w:szCs w:val="24"/>
        </w:rPr>
        <w:lastRenderedPageBreak/>
        <w:t>οποίο δεν ερωτάται στη σημερινή επίκαιρη επερώτηση. Να ζητηθούν όμως, να σας τα δώσουν αναλυτικά, για να έχετε μια πλήρη εικόνα.</w:t>
      </w:r>
    </w:p>
    <w:p w14:paraId="34994EC0"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το Σώμα και τους κυρίους Βουλευτές που με άκουσαν. </w:t>
      </w:r>
    </w:p>
    <w:p w14:paraId="34994EC1" w14:textId="77777777" w:rsidR="00227385" w:rsidRDefault="00971D3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4994EC2"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ευχαριστώ, κύριε Υπουργέ. </w:t>
      </w:r>
    </w:p>
    <w:p w14:paraId="34994EC3"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Προχωρούμε με τον Κοινοβουλευτικό Εκπρόσωπο της Δημοκρατικής Συμπαράταξης Π</w:t>
      </w:r>
      <w:r>
        <w:rPr>
          <w:rFonts w:eastAsia="Times New Roman" w:cs="Times New Roman"/>
          <w:szCs w:val="24"/>
        </w:rPr>
        <w:t xml:space="preserve">ΑΣΟΚ- ΔΗΜΑΡ, τον κ. Θεοχαρόπουλο, για έξι λεπτά. </w:t>
      </w:r>
    </w:p>
    <w:p w14:paraId="34994EC4"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Κυρίες και κύριοι Βουλευτές, κύριοι Υπουργοί, βρισκόμαστε σήμερα εδώ για να συζητήσουμε για μια ακόμα φορά ζητήματα που αφορούν στη διαχείριση της προσφυγικής και μεταναστευτικής κρίσης. Μιας κρίσης που βρήκε την Ευρωπαϊκή Ένωση απροετοίμαστη για το φαινό</w:t>
      </w:r>
      <w:r>
        <w:rPr>
          <w:rFonts w:eastAsia="Times New Roman" w:cs="Times New Roman"/>
          <w:szCs w:val="24"/>
        </w:rPr>
        <w:t xml:space="preserve">μενο αυτής της κλίμακας και τη χώρα μας εξασθενημένη από την οικονομική κρίση. Μιας κρίσης </w:t>
      </w:r>
      <w:r>
        <w:rPr>
          <w:rFonts w:eastAsia="Times New Roman" w:cs="Times New Roman"/>
          <w:szCs w:val="24"/>
        </w:rPr>
        <w:lastRenderedPageBreak/>
        <w:t xml:space="preserve">που τόσο σε ευρωπαϊκό όσο και σε εθνικό επίπεδο συνεχίζει να πυροδοτεί λαϊκισμούς, φοβίες και να γίνεται αντικείμενο εκμετάλλευσης από ακραίους κύκλους. </w:t>
      </w:r>
    </w:p>
    <w:p w14:paraId="34994EC5"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Βεβαίως πρέ</w:t>
      </w:r>
      <w:r>
        <w:rPr>
          <w:rFonts w:eastAsia="Times New Roman" w:cs="Times New Roman"/>
          <w:szCs w:val="24"/>
        </w:rPr>
        <w:t>πει να στηλιτεύσουμε ότι πολλές χώρες της Ευρώπης έχουν μια αντιευρωπαϊκή στάση σε αυτό το ζήτημα, για να βρούμε κι έναν κοινό τόπο στη συζήτηση εδώ μέσα. Μια αντιευρωπαϊκή στάση, που σημαίνει ότι όταν θέλουμε την ευρωπαϊκή ολοκλήρωση και την κοινωνική συν</w:t>
      </w:r>
      <w:r>
        <w:rPr>
          <w:rFonts w:eastAsia="Times New Roman" w:cs="Times New Roman"/>
          <w:szCs w:val="24"/>
        </w:rPr>
        <w:t xml:space="preserve">οχή σε επίπεδο Ευρωπαϊκή Ένωσης, πρέπει να επιδιώκουμε και σε τέτοια μεγάλα προβλήματα την κοινή διαχείριση και βέβαια όχι και τον επιμερισμό των ευθυνών και όχι βέβαια να τα αντιμετωπίσει όλα μια χώρα που δεν μπορεί. </w:t>
      </w:r>
    </w:p>
    <w:p w14:paraId="34994EC6"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Δυστυχώς, λοιπόν, η κατάσταση δεν βελ</w:t>
      </w:r>
      <w:r>
        <w:rPr>
          <w:rFonts w:eastAsia="Times New Roman" w:cs="Times New Roman"/>
          <w:szCs w:val="24"/>
        </w:rPr>
        <w:t xml:space="preserve">τιώνεται, ούτε σε διεθνές επίπεδο ούτε σε εθνικό ούτε σε ευρωπαϊκό. Σε διεθνές επίπεδο η γενεσιουργός αιτία της κρίσης συνεχίζει όχι απλά να υφίσταται, αλλά να επιβαρύνεται περαιτέρω δημιουργώντας </w:t>
      </w:r>
      <w:proofErr w:type="spellStart"/>
      <w:r>
        <w:rPr>
          <w:rFonts w:eastAsia="Times New Roman" w:cs="Times New Roman"/>
          <w:szCs w:val="24"/>
        </w:rPr>
        <w:t>τσουνάμι</w:t>
      </w:r>
      <w:proofErr w:type="spellEnd"/>
      <w:r>
        <w:rPr>
          <w:rFonts w:eastAsia="Times New Roman" w:cs="Times New Roman"/>
          <w:szCs w:val="24"/>
        </w:rPr>
        <w:t xml:space="preserve"> προσφύγων. Σε ευρωπαϊκό επίπεδο, όπως είπαμε, συνε</w:t>
      </w:r>
      <w:r>
        <w:rPr>
          <w:rFonts w:eastAsia="Times New Roman" w:cs="Times New Roman"/>
          <w:szCs w:val="24"/>
        </w:rPr>
        <w:t xml:space="preserve">χίζει να τίθεται σε δοκιμασία τόσο η δομή όσο και η συνοχή της Ευρωπαϊκής Ένωσης. </w:t>
      </w:r>
    </w:p>
    <w:p w14:paraId="34994EC7"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Παρά τις τυπικές και άτυπες συναντήσεις επί του θέματος, διάφορες προτάσεις, πρωτοβουλίες σκοντάφτουν σε εθνικές ατζέντες. Διαφάνηκε και στην πρόσφατη Σύνοδο Κορυφής στη </w:t>
      </w:r>
      <w:proofErr w:type="spellStart"/>
      <w:r>
        <w:rPr>
          <w:rFonts w:eastAsia="Times New Roman" w:cs="Times New Roman"/>
          <w:szCs w:val="24"/>
        </w:rPr>
        <w:t>Μπρ</w:t>
      </w:r>
      <w:r>
        <w:rPr>
          <w:rFonts w:eastAsia="Times New Roman" w:cs="Times New Roman"/>
          <w:szCs w:val="24"/>
        </w:rPr>
        <w:t>ατισλάβα</w:t>
      </w:r>
      <w:proofErr w:type="spellEnd"/>
      <w:r>
        <w:rPr>
          <w:rFonts w:eastAsia="Times New Roman" w:cs="Times New Roman"/>
          <w:szCs w:val="24"/>
        </w:rPr>
        <w:t xml:space="preserve">. Οι χώρες της ανατολικής Ευρώπης αντιστέκονται πεισματικά στα σχέδια υποχρεωτικής κατανομής προσφύγων στην Ευρωπαϊκή Ένωση, αρνούμενες κατηγορηματικά να αποδεχθούν δεσμευτικές ποσοστώσεις για υποδοχή προσφύγων από τη Συρία. </w:t>
      </w:r>
    </w:p>
    <w:p w14:paraId="34994EC8" w14:textId="77777777" w:rsidR="00227385" w:rsidRDefault="00971D3E">
      <w:pPr>
        <w:spacing w:line="600" w:lineRule="auto"/>
        <w:ind w:firstLine="720"/>
        <w:contextualSpacing/>
        <w:jc w:val="both"/>
        <w:rPr>
          <w:rFonts w:eastAsia="Times New Roman"/>
          <w:szCs w:val="24"/>
        </w:rPr>
      </w:pPr>
      <w:r>
        <w:rPr>
          <w:rFonts w:eastAsia="Times New Roman"/>
          <w:szCs w:val="24"/>
        </w:rPr>
        <w:t>Αντίθετα, προτείνουν ε</w:t>
      </w:r>
      <w:r>
        <w:rPr>
          <w:rFonts w:eastAsia="Times New Roman"/>
          <w:szCs w:val="24"/>
        </w:rPr>
        <w:t>ναλλακτικούς τρόπους συμβολής -και εδώ είναι το επικίνδυνο- στην αντιμετώπιση της προσφυγικής κρίσης, όπως την ευέλικτη αλληλεγγύη, σύμφωνα με την οποία δεν θα δέχονται πρόσφυγες με αντάλλαγμα να συνεισφέρουν περισσότερο έμψυχο δυναμικό ή περισσότερα χρήμα</w:t>
      </w:r>
      <w:r>
        <w:rPr>
          <w:rFonts w:eastAsia="Times New Roman"/>
          <w:szCs w:val="24"/>
        </w:rPr>
        <w:t>τα για την μέριμνα των προσφύγων.</w:t>
      </w:r>
    </w:p>
    <w:p w14:paraId="34994EC9"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Θυμάστε, κύριε </w:t>
      </w:r>
      <w:proofErr w:type="spellStart"/>
      <w:r>
        <w:rPr>
          <w:rFonts w:eastAsia="Times New Roman"/>
          <w:szCs w:val="24"/>
        </w:rPr>
        <w:t>Μουζάλα</w:t>
      </w:r>
      <w:proofErr w:type="spellEnd"/>
      <w:r>
        <w:rPr>
          <w:rFonts w:eastAsia="Times New Roman"/>
          <w:szCs w:val="24"/>
        </w:rPr>
        <w:t xml:space="preserve">, όταν ο κ. Τσίπρας στις 18 Μαρτίου είχε δηλώσει στη Σύνοδο Κορυφής σε μια ερώτηση σε συνέντευξη Τύπου ότι όποιες χώρες δεν θέλουν να συμμετέχουν στην κατανομή των </w:t>
      </w:r>
      <w:r>
        <w:rPr>
          <w:rFonts w:eastAsia="Times New Roman"/>
          <w:szCs w:val="24"/>
        </w:rPr>
        <w:lastRenderedPageBreak/>
        <w:t>προσφύγων, τότε τουλάχιστον πρέπει ν</w:t>
      </w:r>
      <w:r>
        <w:rPr>
          <w:rFonts w:eastAsia="Times New Roman"/>
          <w:szCs w:val="24"/>
        </w:rPr>
        <w:t xml:space="preserve">α συνεισφέρουν οικονομικά, ότι σας άσκησα σκληρή αντιπολίτευση στο συγκεκριμένο θέμα και σας </w:t>
      </w:r>
      <w:r>
        <w:rPr>
          <w:rFonts w:eastAsia="Times New Roman"/>
          <w:szCs w:val="24"/>
        </w:rPr>
        <w:t xml:space="preserve">είπα </w:t>
      </w:r>
      <w:r>
        <w:rPr>
          <w:rFonts w:eastAsia="Times New Roman"/>
          <w:szCs w:val="24"/>
        </w:rPr>
        <w:t xml:space="preserve">ότι αυτές οι κουβέντες δεν πρέπει να ξανακουστούν από χείλη κυβερνητικά ελληνικά πόσο δε μάλλον του Πρωθυπουργού </w:t>
      </w:r>
      <w:r>
        <w:rPr>
          <w:rFonts w:eastAsia="Times New Roman"/>
          <w:szCs w:val="24"/>
        </w:rPr>
        <w:t xml:space="preserve">ο οποίος </w:t>
      </w:r>
      <w:r>
        <w:rPr>
          <w:rFonts w:eastAsia="Times New Roman"/>
          <w:szCs w:val="24"/>
        </w:rPr>
        <w:t>το είχε πει εκείνη τη στιγμή.</w:t>
      </w:r>
    </w:p>
    <w:p w14:paraId="34994ECA" w14:textId="77777777" w:rsidR="00227385" w:rsidRDefault="00971D3E">
      <w:pPr>
        <w:spacing w:line="600" w:lineRule="auto"/>
        <w:ind w:firstLine="720"/>
        <w:contextualSpacing/>
        <w:jc w:val="both"/>
        <w:rPr>
          <w:rFonts w:eastAsia="Times New Roman"/>
          <w:szCs w:val="24"/>
        </w:rPr>
      </w:pPr>
      <w:r>
        <w:rPr>
          <w:rFonts w:eastAsia="Times New Roman"/>
          <w:szCs w:val="24"/>
        </w:rPr>
        <w:t>Από εκ</w:t>
      </w:r>
      <w:r>
        <w:rPr>
          <w:rFonts w:eastAsia="Times New Roman"/>
          <w:szCs w:val="24"/>
        </w:rPr>
        <w:t>εί και μετά δεν έχει ξαναειπωθεί κάτι τέτοιο, αλλά πρόκειται για μια λαθεμένη στρατηγική. Η διασύνδεση τότε χρέους και προσφυγικού ήταν άλλη μια λαθεμένη στρατηγική που επιχειρήθηκε για ένα μικρό χρονικό διάστημα και εγκαταλείφθηκε μέσα στους πειραματισμού</w:t>
      </w:r>
      <w:r>
        <w:rPr>
          <w:rFonts w:eastAsia="Times New Roman"/>
          <w:szCs w:val="24"/>
        </w:rPr>
        <w:t>ς, οι οποίοι γινόντουσαν. Δυστυχώς συνεχίστηκαν μερικοί πειραματισμοί και μετά το πρώτο επτάμηνο. Αυτά τα έχουμε πει και δεν χρειάζεται τώρα να πούμε κάτι περισσότερο.</w:t>
      </w:r>
    </w:p>
    <w:p w14:paraId="34994ECB"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Ακόμη δε και ο Πρόεδρος της Κομισιόν, ο κ. </w:t>
      </w:r>
      <w:proofErr w:type="spellStart"/>
      <w:r>
        <w:rPr>
          <w:rFonts w:eastAsia="Times New Roman"/>
          <w:szCs w:val="24"/>
        </w:rPr>
        <w:t>Γιούνκερ</w:t>
      </w:r>
      <w:proofErr w:type="spellEnd"/>
      <w:r>
        <w:rPr>
          <w:rFonts w:eastAsia="Times New Roman"/>
          <w:szCs w:val="24"/>
        </w:rPr>
        <w:t>, υποστηρικτής μέχρι τώρα της υποχρεω</w:t>
      </w:r>
      <w:r>
        <w:rPr>
          <w:rFonts w:eastAsia="Times New Roman"/>
          <w:szCs w:val="24"/>
        </w:rPr>
        <w:t>τικής κατανομής προσφύγων, φαίνεται να αναθεωρεί μερικώς, όπως επισήμανε προ ημερών στο Ευρωπαϊκό Κοινοβούλιο. Είναι ναι μεν πεπεισμένος για την ανάγκη περισσότερης αλληλεγγύης, αλλά γνωρίζει επίσης ότι η αλληλεγγύη πρέπει να είναι εθελοντική.</w:t>
      </w:r>
    </w:p>
    <w:p w14:paraId="34994ECC" w14:textId="77777777" w:rsidR="00227385" w:rsidRDefault="00971D3E">
      <w:pPr>
        <w:spacing w:line="600" w:lineRule="auto"/>
        <w:ind w:firstLine="720"/>
        <w:contextualSpacing/>
        <w:jc w:val="both"/>
        <w:rPr>
          <w:rFonts w:eastAsia="Times New Roman"/>
          <w:szCs w:val="24"/>
        </w:rPr>
      </w:pPr>
      <w:r>
        <w:rPr>
          <w:rFonts w:eastAsia="Times New Roman"/>
          <w:szCs w:val="24"/>
        </w:rPr>
        <w:lastRenderedPageBreak/>
        <w:t>Όσον αφορά τ</w:t>
      </w:r>
      <w:r>
        <w:rPr>
          <w:rFonts w:eastAsia="Times New Roman"/>
          <w:szCs w:val="24"/>
        </w:rPr>
        <w:t>η συμφωνία δε Ευρωπαϊκής Ένωσης και Τουρκίας, πρώτα – πρώτα εμείς κρατήσαμε υπεύθυνη στάση ως Δημοκρατική Συμπαράταξη στο συγκεκριμένο θέμα και εδώ στο Ελληνικό Κοινοβούλιο, όταν ήρθε η συμφωνία Ευρωπαϊκής Ένωσης – Τουρκίας, αλλά και με τους Ευρωπαίους ετα</w:t>
      </w:r>
      <w:r>
        <w:rPr>
          <w:rFonts w:eastAsia="Times New Roman"/>
          <w:szCs w:val="24"/>
        </w:rPr>
        <w:t>ίρους και τους σοσιαλδημοκράτες, γιατί το είπατε και αναφερθήκατε στο τι κάνουμε και με την ευρωπαϊκή σοσιαλδημοκρατία. Γνωρίζετε πολύ καλά ότι όταν πηγαίνουμε στο εξωτερικό, αυτό το οποίο λέμε σε όλους είναι το πώς πρέπει να υπάρχει δίκαιη κατανομή προσφύ</w:t>
      </w:r>
      <w:r>
        <w:rPr>
          <w:rFonts w:eastAsia="Times New Roman"/>
          <w:szCs w:val="24"/>
        </w:rPr>
        <w:t>γων, να αλλάξει η λογική, να υπάρξει υποχρεωτική μετεγκατάσταση σε όλα αυτά τα ζητήματα. Βεβαίως εδώ ασκήσαμε υπεύθυνη πολιτική και στην εθνική συνεννόηση, όταν χρειάστηκε στο Συμβούλιο Πολιτικών Αρχηγών, αλλά και όταν ήρθε η συμφωνία Ευρωπαϊκής Ένωσης – Τ</w:t>
      </w:r>
      <w:r>
        <w:rPr>
          <w:rFonts w:eastAsia="Times New Roman"/>
          <w:szCs w:val="24"/>
        </w:rPr>
        <w:t xml:space="preserve">ουρκίας. </w:t>
      </w:r>
    </w:p>
    <w:p w14:paraId="34994ECD" w14:textId="77777777" w:rsidR="00227385" w:rsidRDefault="00971D3E">
      <w:pPr>
        <w:spacing w:line="600" w:lineRule="auto"/>
        <w:ind w:firstLine="720"/>
        <w:contextualSpacing/>
        <w:jc w:val="both"/>
        <w:rPr>
          <w:rFonts w:eastAsia="Times New Roman"/>
          <w:szCs w:val="24"/>
        </w:rPr>
      </w:pPr>
      <w:r>
        <w:rPr>
          <w:rFonts w:eastAsia="Times New Roman"/>
          <w:szCs w:val="24"/>
        </w:rPr>
        <w:lastRenderedPageBreak/>
        <w:t>Είπαμε, όμως, ξεκάθαρα ότι πρόκειται σε πολλά σημεία για ένα ευχολόγιο και βέβαια ότι υπάρχει μεγάλη δυσκολία εφαρμογής. Δεν το είχατε αρνηθεί και εσείς, αλλά το θέμα είναι τι κάνετε για να μπορέσετε να λύσετε τα συγκεκριμένα προβλήματα που δημιο</w:t>
      </w:r>
      <w:r>
        <w:rPr>
          <w:rFonts w:eastAsia="Times New Roman"/>
          <w:szCs w:val="24"/>
        </w:rPr>
        <w:t>υργούνται, καθώς δεν πρόκειται για διμερές πρόβλημα μεταξύ Ελλάδας και Τουρκίας.</w:t>
      </w:r>
    </w:p>
    <w:p w14:paraId="34994ECE"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Και βέβαια έχουμε τα προβλήματα της μετεγκατάστασης από την πρώτη στιγμή. Θα θυμάστε, κύριε </w:t>
      </w:r>
      <w:proofErr w:type="spellStart"/>
      <w:r>
        <w:rPr>
          <w:rFonts w:eastAsia="Times New Roman"/>
          <w:szCs w:val="24"/>
        </w:rPr>
        <w:t>Ξυδάκη</w:t>
      </w:r>
      <w:proofErr w:type="spellEnd"/>
      <w:r>
        <w:rPr>
          <w:rFonts w:eastAsia="Times New Roman"/>
          <w:szCs w:val="24"/>
        </w:rPr>
        <w:t xml:space="preserve">, σε μια </w:t>
      </w:r>
      <w:r>
        <w:rPr>
          <w:rFonts w:eastAsia="Times New Roman"/>
          <w:szCs w:val="24"/>
        </w:rPr>
        <w:t>επιτροπή</w:t>
      </w:r>
      <w:r>
        <w:rPr>
          <w:rFonts w:eastAsia="Times New Roman"/>
          <w:szCs w:val="24"/>
        </w:rPr>
        <w:t xml:space="preserve"> ότι ήμουν αρκετά επικριτικός για το θέμα της διαδικασίας, ό</w:t>
      </w:r>
      <w:r>
        <w:rPr>
          <w:rFonts w:eastAsia="Times New Roman"/>
          <w:szCs w:val="24"/>
        </w:rPr>
        <w:t xml:space="preserve">ταν είχε έρθει ο Πρωθυπουργός με τον κ. </w:t>
      </w:r>
      <w:proofErr w:type="spellStart"/>
      <w:r>
        <w:rPr>
          <w:rFonts w:eastAsia="Times New Roman"/>
          <w:szCs w:val="24"/>
        </w:rPr>
        <w:t>Γιούνκερ</w:t>
      </w:r>
      <w:proofErr w:type="spellEnd"/>
      <w:r>
        <w:rPr>
          <w:rFonts w:eastAsia="Times New Roman"/>
          <w:szCs w:val="24"/>
        </w:rPr>
        <w:t>, αν δεν κάνω λάθος, για τριάντα ανθρώπους που έφυγαν στο Λουξεμβούργο. Το χαρακτήρισα ως μία φιέστα θέλοντας να δείξω ότι δεν μπορεί να πνίγονται τόσα άτομα και η Ευρωπαϊκή Ένωση να κάνει μία φιέστα για τριά</w:t>
      </w:r>
      <w:r>
        <w:rPr>
          <w:rFonts w:eastAsia="Times New Roman"/>
          <w:szCs w:val="24"/>
        </w:rPr>
        <w:t xml:space="preserve">ντα ανθρώπους που θα </w:t>
      </w:r>
      <w:proofErr w:type="spellStart"/>
      <w:r>
        <w:rPr>
          <w:rFonts w:eastAsia="Times New Roman"/>
          <w:szCs w:val="24"/>
        </w:rPr>
        <w:t>μετεγκατασταθούν</w:t>
      </w:r>
      <w:proofErr w:type="spellEnd"/>
      <w:r>
        <w:rPr>
          <w:rFonts w:eastAsia="Times New Roman"/>
          <w:szCs w:val="24"/>
        </w:rPr>
        <w:t>, ενώ δεν λύνουμε το πρόβλημα -είτε η χώρα μας είτε η Ευρωπαϊκή Ένωση- στην ουσία της μετεγκατάστασης στο επίπεδο της διαπραγμάτευσης.</w:t>
      </w:r>
    </w:p>
    <w:p w14:paraId="34994ECF" w14:textId="77777777" w:rsidR="00227385" w:rsidRDefault="00971D3E">
      <w:pPr>
        <w:spacing w:line="600" w:lineRule="auto"/>
        <w:ind w:firstLine="720"/>
        <w:contextualSpacing/>
        <w:jc w:val="both"/>
        <w:rPr>
          <w:rFonts w:eastAsia="Times New Roman"/>
          <w:b/>
          <w:szCs w:val="24"/>
        </w:rPr>
      </w:pPr>
      <w:r>
        <w:rPr>
          <w:rFonts w:eastAsia="Times New Roman"/>
          <w:b/>
          <w:szCs w:val="24"/>
        </w:rPr>
        <w:lastRenderedPageBreak/>
        <w:t xml:space="preserve">ΧΑΡΑΛΑΜΠΟΣ ΑΘΑΝΑΣΙΟΥ: </w:t>
      </w:r>
      <w:r>
        <w:rPr>
          <w:rFonts w:eastAsia="Times New Roman"/>
          <w:szCs w:val="24"/>
        </w:rPr>
        <w:t>Οι παράγοντες αυτοί και από την Ευρώπη τι έκαναν; Διαπιστώσεις</w:t>
      </w:r>
      <w:r>
        <w:rPr>
          <w:rFonts w:eastAsia="Times New Roman"/>
          <w:szCs w:val="24"/>
        </w:rPr>
        <w:t xml:space="preserve"> χωρίς...</w:t>
      </w:r>
    </w:p>
    <w:p w14:paraId="34994ED0" w14:textId="77777777" w:rsidR="00227385" w:rsidRDefault="00971D3E">
      <w:pPr>
        <w:spacing w:line="600" w:lineRule="auto"/>
        <w:ind w:firstLine="720"/>
        <w:contextualSpacing/>
        <w:jc w:val="both"/>
        <w:rPr>
          <w:rFonts w:eastAsia="Times New Roman"/>
          <w:szCs w:val="24"/>
        </w:rPr>
      </w:pPr>
      <w:r>
        <w:rPr>
          <w:rFonts w:eastAsia="Times New Roman"/>
          <w:b/>
          <w:szCs w:val="24"/>
        </w:rPr>
        <w:t xml:space="preserve">ΑΘΑΝΑΣΙΟΣ ΘΕΟΧΑΡΟΠΟΥΛΟΣ: </w:t>
      </w:r>
      <w:r>
        <w:rPr>
          <w:rFonts w:eastAsia="Times New Roman"/>
          <w:szCs w:val="24"/>
        </w:rPr>
        <w:t xml:space="preserve">Ακριβώς, λοιπόν, νομίζω ότι είναι κοινός τόπος </w:t>
      </w:r>
      <w:r>
        <w:rPr>
          <w:rFonts w:eastAsia="Times New Roman"/>
          <w:szCs w:val="24"/>
        </w:rPr>
        <w:t xml:space="preserve">αυτός </w:t>
      </w:r>
      <w:r>
        <w:rPr>
          <w:rFonts w:eastAsia="Times New Roman"/>
          <w:szCs w:val="24"/>
        </w:rPr>
        <w:t>σχετικά με τις διαπιστώσεις οι οποίες γίνονταν. Υπάρχουν κάποια νησιά, αλλά και η Μακεδονία, όπου, όπως αναφέρατε, το 60% των προσφύγων πάει εκεί. Αλλά αυτό είναι και δ</w:t>
      </w:r>
      <w:r>
        <w:rPr>
          <w:rFonts w:eastAsia="Times New Roman"/>
          <w:szCs w:val="24"/>
        </w:rPr>
        <w:t>ική σας ευθύνη, εννοώ της Κυβέρνησή</w:t>
      </w:r>
      <w:r>
        <w:rPr>
          <w:rFonts w:eastAsia="Times New Roman"/>
          <w:szCs w:val="24"/>
        </w:rPr>
        <w:t>ς</w:t>
      </w:r>
      <w:r>
        <w:rPr>
          <w:rFonts w:eastAsia="Times New Roman"/>
          <w:szCs w:val="24"/>
        </w:rPr>
        <w:t xml:space="preserve"> σας, γιατί πρέπει να υπάρχει δίκαιη κατανομή και στην χώρα μας μέσα.</w:t>
      </w:r>
      <w:r>
        <w:rPr>
          <w:rFonts w:eastAsia="Times New Roman"/>
          <w:b/>
          <w:szCs w:val="24"/>
        </w:rPr>
        <w:t xml:space="preserve"> </w:t>
      </w:r>
      <w:r>
        <w:rPr>
          <w:rFonts w:eastAsia="Times New Roman"/>
          <w:szCs w:val="24"/>
        </w:rPr>
        <w:t xml:space="preserve">Να μας πει ο κ. Βίτσας τι γίνεται και με τα άδεια στρατόπεδα, αν είναι σε ικανοποιητική κατάσταση και δεν έχουν δοθεί αυτή τη στιγμή. Να το πείτε, να </w:t>
      </w:r>
      <w:r>
        <w:rPr>
          <w:rFonts w:eastAsia="Times New Roman"/>
          <w:szCs w:val="24"/>
        </w:rPr>
        <w:t xml:space="preserve">ξεκαθαρίσετε, γιατί ο κ. Καμμένος είχε πει κάποια πράγματα εκείνη τη στιγμή, </w:t>
      </w:r>
      <w:r>
        <w:rPr>
          <w:rFonts w:eastAsia="Times New Roman"/>
          <w:szCs w:val="24"/>
        </w:rPr>
        <w:t xml:space="preserve">ότι </w:t>
      </w:r>
      <w:r>
        <w:rPr>
          <w:rFonts w:eastAsia="Times New Roman"/>
          <w:szCs w:val="24"/>
        </w:rPr>
        <w:t>δεν θα δώσει, δεν ξέρω τι έχει συμβεί στο επόμενο χρονικό διάστημα.</w:t>
      </w:r>
    </w:p>
    <w:p w14:paraId="34994ED1" w14:textId="77777777" w:rsidR="00227385" w:rsidRDefault="00971D3E">
      <w:pPr>
        <w:spacing w:line="600" w:lineRule="auto"/>
        <w:ind w:firstLine="720"/>
        <w:contextualSpacing/>
        <w:jc w:val="both"/>
        <w:rPr>
          <w:rFonts w:eastAsia="Times New Roman"/>
          <w:szCs w:val="24"/>
        </w:rPr>
      </w:pPr>
      <w:r>
        <w:rPr>
          <w:rFonts w:eastAsia="Times New Roman"/>
          <w:szCs w:val="24"/>
        </w:rPr>
        <w:t>Σε εθνικό επίπεδο η σημερινή Κυβέρνηση παρουσιάζεται εγκλωβισμένη σε αντιφατικές δηλώσεις κυβερνητικών στελ</w:t>
      </w:r>
      <w:r>
        <w:rPr>
          <w:rFonts w:eastAsia="Times New Roman"/>
          <w:szCs w:val="24"/>
        </w:rPr>
        <w:t>εχών, παρουσιάζει αδυναμία ολοκλήρωσης όλων των διοικητικών διαδικασιών, καθώς και αδυναμία απορρόφησης κοινοτικών κονδυλίων, όπως αναδείξαμε σε προηγούμενη ερώτηση.</w:t>
      </w:r>
    </w:p>
    <w:p w14:paraId="34994ED2" w14:textId="77777777" w:rsidR="00227385" w:rsidRDefault="00971D3E">
      <w:pPr>
        <w:spacing w:line="600" w:lineRule="auto"/>
        <w:ind w:firstLine="720"/>
        <w:contextualSpacing/>
        <w:jc w:val="both"/>
        <w:rPr>
          <w:rFonts w:eastAsia="Times New Roman"/>
          <w:szCs w:val="24"/>
        </w:rPr>
      </w:pPr>
      <w:r>
        <w:rPr>
          <w:rFonts w:eastAsia="Times New Roman"/>
          <w:szCs w:val="24"/>
        </w:rPr>
        <w:lastRenderedPageBreak/>
        <w:t>Βέβαια, δεν θα πρέπει να φτάσει πάλι η κατάσταση στο «και πέντε» για να αποφασίσετε να λάβ</w:t>
      </w:r>
      <w:r>
        <w:rPr>
          <w:rFonts w:eastAsia="Times New Roman"/>
          <w:szCs w:val="24"/>
        </w:rPr>
        <w:t xml:space="preserve">ετε μέτρα τόσο για την υφιστάμενη όσο και για πιθανή χειρότερη κατάσταση. Τι θα πρέπει να γίνει, για παράδειγμα, για να προχωρήσετε σε μια πιθανή ορθολογική κατανομή των προσφύγων, με αποσυμφόρηση των δυσανάλογα επιβαρυμένων γεωγραφικών περιοχών της χώρας </w:t>
      </w:r>
      <w:r>
        <w:rPr>
          <w:rFonts w:eastAsia="Times New Roman"/>
          <w:szCs w:val="24"/>
        </w:rPr>
        <w:t xml:space="preserve">-είπαμε ένα χαρακτηριστικό παράδειγμα πριν από λίγο- ή για παράδειγμα στο θέμα της εθνικής πολιτικής; </w:t>
      </w:r>
    </w:p>
    <w:p w14:paraId="34994ED3" w14:textId="77777777" w:rsidR="00227385" w:rsidRDefault="00971D3E">
      <w:pPr>
        <w:spacing w:line="600" w:lineRule="auto"/>
        <w:ind w:firstLine="720"/>
        <w:contextualSpacing/>
        <w:jc w:val="both"/>
        <w:rPr>
          <w:rFonts w:eastAsia="Times New Roman" w:cs="Times New Roman"/>
          <w:szCs w:val="24"/>
        </w:rPr>
      </w:pPr>
      <w:r>
        <w:rPr>
          <w:rFonts w:eastAsia="Times New Roman"/>
          <w:szCs w:val="24"/>
        </w:rPr>
        <w:t xml:space="preserve">Όταν είχατε αναλάβει, κύριε </w:t>
      </w:r>
      <w:proofErr w:type="spellStart"/>
      <w:r>
        <w:rPr>
          <w:rFonts w:eastAsia="Times New Roman"/>
          <w:szCs w:val="24"/>
        </w:rPr>
        <w:t>Μουζάλα</w:t>
      </w:r>
      <w:proofErr w:type="spellEnd"/>
      <w:r>
        <w:rPr>
          <w:rFonts w:eastAsia="Times New Roman"/>
          <w:szCs w:val="24"/>
        </w:rPr>
        <w:t xml:space="preserve">, σας είχα προτείνει σε μια συνάντησή μας -και ξέρετε πόσο προσπαθήσαμε να βοηθήσουμε στο συγκεκριμένο θέμα- να γίνει </w:t>
      </w:r>
      <w:r>
        <w:rPr>
          <w:rFonts w:eastAsia="Times New Roman"/>
          <w:szCs w:val="24"/>
        </w:rPr>
        <w:t xml:space="preserve">ένα </w:t>
      </w:r>
      <w:r>
        <w:rPr>
          <w:rFonts w:eastAsia="Times New Roman"/>
          <w:szCs w:val="24"/>
        </w:rPr>
        <w:t>εθνικό συμβούλιο</w:t>
      </w:r>
      <w:r>
        <w:rPr>
          <w:rFonts w:eastAsia="Times New Roman"/>
          <w:szCs w:val="24"/>
        </w:rPr>
        <w:t xml:space="preserve"> </w:t>
      </w:r>
      <w:r>
        <w:rPr>
          <w:rFonts w:eastAsia="Times New Roman"/>
          <w:szCs w:val="24"/>
        </w:rPr>
        <w:t>μεταναστευτικής πολιτικής</w:t>
      </w:r>
      <w:r>
        <w:rPr>
          <w:rFonts w:eastAsia="Times New Roman"/>
          <w:szCs w:val="24"/>
        </w:rPr>
        <w:t xml:space="preserve">. Είχατε πει ότι θα γίνει μια διακομματική </w:t>
      </w:r>
      <w:r>
        <w:rPr>
          <w:rFonts w:eastAsia="Times New Roman"/>
          <w:szCs w:val="24"/>
        </w:rPr>
        <w:t>επιτροπή</w:t>
      </w:r>
      <w:r>
        <w:rPr>
          <w:rFonts w:eastAsia="Times New Roman"/>
          <w:szCs w:val="24"/>
        </w:rPr>
        <w:t>. Δεν έγινε ούτε αυτή. Λέω ότι αν είχαν γίνει κάποια τέτοια στοιχεία, θα μπορούσε να είχε γίνει καλύτερη συζήτηση και να μην έχουμε και αυτό το διχαστικό κλίμα</w:t>
      </w:r>
      <w:r>
        <w:rPr>
          <w:rFonts w:eastAsia="Times New Roman"/>
          <w:szCs w:val="24"/>
        </w:rPr>
        <w:t xml:space="preserve"> μεταξύ ΣΥΡΙΖΑ και Νέας Δημοκρατίας που αναδείχθηκε από τοποθετήσεις σήμερα ανθρώπων και της Κυβέρνησης και της Νέας Δημοκρατίας.</w:t>
      </w:r>
    </w:p>
    <w:p w14:paraId="34994ED4"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Συνεπώς, αυτό που απαιτείται είναι η συνεννόηση. Όμως, τον πρώτο λόγο στη συνεννόηση τον έχει η Κυβέρνηση πάντοτε, ώστε να την</w:t>
      </w:r>
      <w:r>
        <w:rPr>
          <w:rFonts w:eastAsia="Times New Roman" w:cs="Times New Roman"/>
          <w:szCs w:val="24"/>
        </w:rPr>
        <w:t xml:space="preserve"> προκαλέσει και να μπορέσει να υπάρξει συνεννόηση σ’ αυτά τα ζητήματα. </w:t>
      </w:r>
    </w:p>
    <w:p w14:paraId="34994ED5"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4994ED6"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κύριε Πρόεδρε. </w:t>
      </w:r>
    </w:p>
    <w:p w14:paraId="34994ED7"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Θα πρέπει, λοιπόν, η Κυβέρνηση να αποδεχθεί ότι τέτοιας κλίμακας προβλήματα δεν λύνονται με ιδεοληψίες και στείρους εγωισμούς. Όσο νωρίτερα το συνειδητοποιήσει τόσο καλύτερα θα είναι για τη χώρα, την εθνική οικονομία και τη </w:t>
      </w:r>
      <w:r>
        <w:rPr>
          <w:rFonts w:eastAsia="Times New Roman" w:cs="Times New Roman"/>
          <w:szCs w:val="24"/>
        </w:rPr>
        <w:t>δημοκρατία</w:t>
      </w:r>
      <w:r>
        <w:rPr>
          <w:rFonts w:eastAsia="Times New Roman" w:cs="Times New Roman"/>
          <w:szCs w:val="24"/>
        </w:rPr>
        <w:t xml:space="preserve">. </w:t>
      </w:r>
    </w:p>
    <w:p w14:paraId="34994ED8"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w:t>
      </w:r>
      <w:r>
        <w:rPr>
          <w:rFonts w:eastAsia="Times New Roman" w:cs="Times New Roman"/>
          <w:b/>
          <w:szCs w:val="24"/>
        </w:rPr>
        <w:t xml:space="preserve">ος Κρεμαστινός): </w:t>
      </w:r>
      <w:r>
        <w:rPr>
          <w:rFonts w:eastAsia="Times New Roman" w:cs="Times New Roman"/>
          <w:szCs w:val="24"/>
        </w:rPr>
        <w:t>Παρακαλώ</w:t>
      </w:r>
      <w:r>
        <w:rPr>
          <w:rFonts w:eastAsia="Times New Roman" w:cs="Times New Roman"/>
          <w:b/>
          <w:szCs w:val="24"/>
        </w:rPr>
        <w:t xml:space="preserve"> </w:t>
      </w:r>
      <w:r>
        <w:rPr>
          <w:rFonts w:eastAsia="Times New Roman" w:cs="Times New Roman"/>
          <w:szCs w:val="24"/>
        </w:rPr>
        <w:t xml:space="preserve">ολοκληρώνετε. </w:t>
      </w:r>
    </w:p>
    <w:p w14:paraId="34994ED9"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Τελειώνω, κύριε Πρόεδρε. </w:t>
      </w:r>
    </w:p>
    <w:p w14:paraId="34994EDA"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Αναφερθήκατε και στο Ελληνικό. Ξέρετε την πίεσή μου και για το Ελληνικό. Ξέρετε ότι όταν είχαμε συναντηθεί το Μάιο, μου είχατε δώσει δέσμευση για τον Ιούνιο. Δημοσί</w:t>
      </w:r>
      <w:r>
        <w:rPr>
          <w:rFonts w:eastAsia="Times New Roman" w:cs="Times New Roman"/>
          <w:szCs w:val="24"/>
        </w:rPr>
        <w:t xml:space="preserve">ως μετά είπατε, τον Ιούλιο, ότι </w:t>
      </w:r>
      <w:r>
        <w:rPr>
          <w:rFonts w:eastAsia="Times New Roman" w:cs="Times New Roman"/>
          <w:szCs w:val="24"/>
        </w:rPr>
        <w:lastRenderedPageBreak/>
        <w:t>κάνετε κάθε δυνατή προσπάθεια για να προχωρήσει η διαδικασία του Ελληνικού. Ακόμα και σήμερα είπατε «δεν τα καταφέραμε». Πρέπει να γίνει προσπάθεια δίκαιης κατανομής των προσφύγων. Γι’ αυτό λέω, επειδή είναι σήμερα και οι τρ</w:t>
      </w:r>
      <w:r>
        <w:rPr>
          <w:rFonts w:eastAsia="Times New Roman" w:cs="Times New Roman"/>
          <w:szCs w:val="24"/>
        </w:rPr>
        <w:t xml:space="preserve">εις Υπουργοί, να ενημερώσουν ποιοι είναι οι άδειοι χώροι, πού βρίσκονται και πώς θα γίνει δίκαιη κατανομή των προσφύγων σε όλα αυτά τα ζητήματα. </w:t>
      </w:r>
    </w:p>
    <w:p w14:paraId="34994EDB"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σε όλα αυτά τα θέματα, να υπάρχει σχέδιο. Διότι είπατε ότι υπάρχει σχέδιο, αλλά το σχέδιο πρέπει </w:t>
      </w:r>
      <w:r>
        <w:rPr>
          <w:rFonts w:eastAsia="Times New Roman" w:cs="Times New Roman"/>
          <w:szCs w:val="24"/>
        </w:rPr>
        <w:t xml:space="preserve">να είναι μεταξύ κυβέρνησης, αυτοδιοίκησης, </w:t>
      </w:r>
      <w:r>
        <w:rPr>
          <w:rFonts w:eastAsia="Times New Roman" w:cs="Times New Roman"/>
          <w:szCs w:val="24"/>
        </w:rPr>
        <w:t>μη κυβερνητικών οργανώσεων</w:t>
      </w:r>
      <w:r>
        <w:rPr>
          <w:rFonts w:eastAsia="Times New Roman" w:cs="Times New Roman"/>
          <w:szCs w:val="24"/>
        </w:rPr>
        <w:t xml:space="preserve">, συντονισμών. Συντονισμός σε όλα αυτά δεν υπάρχει. </w:t>
      </w:r>
    </w:p>
    <w:p w14:paraId="34994EDC"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Εμείς, λοιπόν, θα συνεχίσουμε να κάνουμε αυτό που πράττουμε: Υπεύθυνη αντιπολίτευση, προγραμματική όχι στείρα και βέβαια, στο ευρωπαϊκ</w:t>
      </w:r>
      <w:r>
        <w:rPr>
          <w:rFonts w:eastAsia="Times New Roman" w:cs="Times New Roman"/>
          <w:szCs w:val="24"/>
        </w:rPr>
        <w:t xml:space="preserve">ό επίπεδο να προσπαθούμε να βοηθήσουμε στα ζητήματα αυτά. Πρωτοτυπήστε, όμως κι εσείς, ώστε να τηρήσετε αυτά τα οποία λέτε για τις ημερομηνίες και για τα χρονοδιαγράμματα, τα οποία βάζετε. </w:t>
      </w:r>
    </w:p>
    <w:p w14:paraId="34994EDD"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34994EDE" w14:textId="77777777" w:rsidR="00227385" w:rsidRDefault="00971D3E">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w:t>
      </w:r>
    </w:p>
    <w:p w14:paraId="34994EDF"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Κατά τον Κανονισμό, όπως ξέρετε, οι Κοινοβουλευτικοί Εκπρόσωποι μιλούν έξι λεπτά, ενώ ο Κοινοβουλευτικός Εκπρόσωπος του κόμματος που επερωτά, μιλάει δώδεκα λεπτά. Βεβαίως, πρέπει να τηρήσουμε τον Κανονισμό, διότι ο χρόνο</w:t>
      </w:r>
      <w:r>
        <w:rPr>
          <w:rFonts w:eastAsia="Times New Roman" w:cs="Times New Roman"/>
          <w:szCs w:val="24"/>
        </w:rPr>
        <w:t xml:space="preserve">ς κατανέμεται άνισα για το κόμμα που επερωτά. Το κόμμα που επερωτά πρέπει να έχει τον περισσότερο χρόνο. Αυτό συνέβη και χθες και σήμερα. Το λέω, λοιπόν, διότι πρέπει να τηρήσουμε τους χρόνους. </w:t>
      </w:r>
    </w:p>
    <w:p w14:paraId="34994EE0"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Τον λόγο έχει ο Κοινοβουλευτικός Εκπρόσωπος του ΣΥΡΙΖΑ, κ. Ηλ</w:t>
      </w:r>
      <w:r>
        <w:rPr>
          <w:rFonts w:eastAsia="Times New Roman" w:cs="Times New Roman"/>
          <w:szCs w:val="24"/>
        </w:rPr>
        <w:t xml:space="preserve">ίας Καματερός. </w:t>
      </w:r>
    </w:p>
    <w:p w14:paraId="34994EE1"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Ευχαριστώ, κύριε Πρόεδρε. Ελπίζω να μην εφαρμόσετε μόνο σε εμένα τον «αυστηρό» Κανονισμό. Θα προσπαθήσω να είμαι στον χρόνο μου. </w:t>
      </w:r>
    </w:p>
    <w:p w14:paraId="34994EE2"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Πολύ σύντομα, θα δώσω απαντήσεις σε τέσσερα ζητήματα που έβαλε ο τελευταίος ομιλητής της Αξιω</w:t>
      </w:r>
      <w:r>
        <w:rPr>
          <w:rFonts w:eastAsia="Times New Roman" w:cs="Times New Roman"/>
          <w:szCs w:val="24"/>
        </w:rPr>
        <w:t>ματικής Αντιπολίτευσης. Τα παρουσίασε σαν ατράνταχτα επιχειρήματα.</w:t>
      </w:r>
    </w:p>
    <w:p w14:paraId="34994EE3"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τον αριθμό. Στην κατάσταση που έχετε, είναι μόνο η στήλη των εισόδων. Νομίζω ότι οι κύριοι Υπουργοί έχουν τα στοιχεία κι αν σ’ αυτά μπουν οι αναχωρήσεις, οι επανεγκαταστάσεις, οι επιστρ</w:t>
      </w:r>
      <w:r>
        <w:rPr>
          <w:rFonts w:eastAsia="Times New Roman" w:cs="Times New Roman"/>
          <w:szCs w:val="24"/>
        </w:rPr>
        <w:t>οφές, τότε θα έχετε καλύτερη εικόνα και δεν θα στέκει το επιχείρημα που είπατε, ότι δεν επιστρέφουμε τους παράνομους μετανάστες στη χώρα τους. Ξέρετε πολύ καλά και ότι έγιναν προσπάθειες την προηγούμενη περίοδο και ότι κάποιες επιστροφές γίνονται. Ξέρετε π</w:t>
      </w:r>
      <w:r>
        <w:rPr>
          <w:rFonts w:eastAsia="Times New Roman" w:cs="Times New Roman"/>
          <w:szCs w:val="24"/>
        </w:rPr>
        <w:t xml:space="preserve">ολύ καλά ότι μόνη της η χώρα μας δεν μπορεί -είχαμε πάει στο Πακιστάν και μας γύρισαν τους μισούς πίσω- και ότι αυτό θα γίνει συντεταγμένα με την Ευρωπαϊκή Ένωση και μέσα από τη </w:t>
      </w:r>
      <w:r>
        <w:rPr>
          <w:rFonts w:eastAsia="Times New Roman" w:cs="Times New Roman"/>
          <w:szCs w:val="24"/>
        </w:rPr>
        <w:t>συμφωνία</w:t>
      </w:r>
      <w:r>
        <w:rPr>
          <w:rFonts w:eastAsia="Times New Roman" w:cs="Times New Roman"/>
          <w:szCs w:val="24"/>
        </w:rPr>
        <w:t xml:space="preserve">. </w:t>
      </w:r>
    </w:p>
    <w:p w14:paraId="34994EE4"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Αναφερθήκατε σε επεισόδια με ολόκληρο κατεβατό. Κι αναφερθήκατε και</w:t>
      </w:r>
      <w:r>
        <w:rPr>
          <w:rFonts w:eastAsia="Times New Roman" w:cs="Times New Roman"/>
          <w:szCs w:val="24"/>
        </w:rPr>
        <w:t xml:space="preserve"> σε κάποια, τα οποία δεν ήταν ίσως και πολύ σοβαρά. Αγνοείτε ότι δεν υπήρξε κανένας θάνατος. Αν δεν κάνω λάθος, δεν είχαμε κανέναν θάνατο την περίοδο αυτή. Στην περίοδο τη δική σας έχουμε και θανάτους και ξυλοδαρμούς και δικαστήρια, που εκδικάζονται αυτήν </w:t>
      </w:r>
      <w:r>
        <w:rPr>
          <w:rFonts w:eastAsia="Times New Roman" w:cs="Times New Roman"/>
          <w:szCs w:val="24"/>
        </w:rPr>
        <w:t xml:space="preserve">εδώ την περίοδο. </w:t>
      </w:r>
    </w:p>
    <w:p w14:paraId="34994EE5"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Ένα τελευταίο θα πω γι’ αυτά που είπατε για την τροφοδοσία και για τους ημετέρους στα Δωδεκάνησα. Δεν τα ξέρετε καλά, δεν είστε καλά πληροφορημένος. </w:t>
      </w:r>
    </w:p>
    <w:p w14:paraId="34994EE6"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ΚΙΚΙΛΙΑΣ: </w:t>
      </w:r>
      <w:r>
        <w:rPr>
          <w:rFonts w:eastAsia="Times New Roman" w:cs="Times New Roman"/>
          <w:szCs w:val="24"/>
        </w:rPr>
        <w:t>Δεν το είπα εγώ. Εγώ κατέθεσα…</w:t>
      </w:r>
    </w:p>
    <w:p w14:paraId="34994EE7"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Θα σας απαντήσω. Αυτ</w:t>
      </w:r>
      <w:r>
        <w:rPr>
          <w:rFonts w:eastAsia="Times New Roman" w:cs="Times New Roman"/>
          <w:szCs w:val="24"/>
        </w:rPr>
        <w:t>ά που καταθέσατε είναι διαμαρτυρίες για τον διαγωνισμό. Ναι, υπήρξαν διαμαρτυρίες, γιατί πήγε να πάρει τη σίτιση κάποιος μη ντόπιος, ο οποίος έφερνε κατεψυγμένα, τα τρόφιμα ήταν απαράδεκτα και ξεσήκωναν τον κόσμο εκεί, τους μετανάστες και τους πρόσφυγες. Ό</w:t>
      </w:r>
      <w:r>
        <w:rPr>
          <w:rFonts w:eastAsia="Times New Roman" w:cs="Times New Roman"/>
          <w:szCs w:val="24"/>
        </w:rPr>
        <w:t xml:space="preserve">λοι μέχρι τώρα που παίρνουν τους διαγωνισμούς είναι ντόπιοι και κανένας απ’ αυτούς δεν είναι ημέτερος. Γίνονται οι διαγωνισμοί κανονικά. </w:t>
      </w:r>
    </w:p>
    <w:p w14:paraId="34994EE8"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Όμως, για να μην «τρώω» τον χρόνο, κοιτάξτε, αγαπητές και αγαπητοί συνάδελφοι της Αντιπολίτευσης, είναι κατανοητό ότι </w:t>
      </w:r>
      <w:r>
        <w:rPr>
          <w:rFonts w:eastAsia="Times New Roman" w:cs="Times New Roman"/>
          <w:szCs w:val="24"/>
        </w:rPr>
        <w:t xml:space="preserve">η επίκαιρη επερώτηση που καταθέσατε εντάσσεται σε ένα γενικότερο πλαίσιο αντιπολιτευτικής πολιτικής που έχετε, όπου μόνο στόχο έχει κάθε τόσο, κάθε μήνα να πέσει η Κυβέρνηση και όσο κι αν διαψεύδεστε, εσείς επιμένετε. </w:t>
      </w:r>
    </w:p>
    <w:p w14:paraId="34994EE9"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Καλά κάνετε, όμως, ξέρετε, εκτός απ’ </w:t>
      </w:r>
      <w:r>
        <w:rPr>
          <w:rFonts w:eastAsia="Times New Roman" w:cs="Times New Roman"/>
          <w:szCs w:val="24"/>
        </w:rPr>
        <w:t xml:space="preserve">αυτό το πλαίσιο που εφαρμόζετε, -αυτή η τακτική, δηλαδή, απλά να υπερασπίζεστε τα συμφέροντα αυτά που θίγονται με τη δική μας πολιτική είτε </w:t>
      </w:r>
      <w:proofErr w:type="spellStart"/>
      <w:r>
        <w:rPr>
          <w:rFonts w:eastAsia="Times New Roman" w:cs="Times New Roman"/>
          <w:szCs w:val="24"/>
        </w:rPr>
        <w:t>καναλαρχών</w:t>
      </w:r>
      <w:proofErr w:type="spellEnd"/>
      <w:r>
        <w:rPr>
          <w:rFonts w:eastAsia="Times New Roman" w:cs="Times New Roman"/>
          <w:szCs w:val="24"/>
        </w:rPr>
        <w:t xml:space="preserve"> είτε της παιδείας, για την οποία είχαμε προχθές συζήτηση- σε ζητήματα, όπως είναι το προσφυγικό και το με</w:t>
      </w:r>
      <w:r>
        <w:rPr>
          <w:rFonts w:eastAsia="Times New Roman" w:cs="Times New Roman"/>
          <w:szCs w:val="24"/>
        </w:rPr>
        <w:t xml:space="preserve">ταναστευτικό, τι κάνετε; </w:t>
      </w:r>
    </w:p>
    <w:p w14:paraId="34994EEA"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Περιγράφετε τα προβλήματα, τα ζητήματα που έχουμε. Είπαν όλοι και παραδεχόμαστε ότι είναι ένα πολύ μεγάλο θέμα. Και ενώ εσείς τα δημιουργήσατε και έχετε ευθύνες σε μεγάλο βαθμό, και ευθύνες που τις αποκρύπτετε, δεν έχετε και πρότα</w:t>
      </w:r>
      <w:r>
        <w:rPr>
          <w:rFonts w:eastAsia="Times New Roman" w:cs="Times New Roman"/>
          <w:szCs w:val="24"/>
        </w:rPr>
        <w:t>ση. Ούτε για τα νησιά έχετε πρόταση. Απλά να τους πάρουμε. Δεν λέτε πώς και γιατί και αν ισχύει η συμφωνία ή όχι. Δεν μας λέτε για τα σχολεία. Ανεβάζετε τους τόνους και υποκινείτε τους γονείς και διάφορους σε αντιδράσεις. Θέλετε τα προσφυγόπουλα να πάνε στ</w:t>
      </w:r>
      <w:r>
        <w:rPr>
          <w:rFonts w:eastAsia="Times New Roman" w:cs="Times New Roman"/>
          <w:szCs w:val="24"/>
        </w:rPr>
        <w:t xml:space="preserve">α σχολεία ή δεν θέλετε; Δεν ακούσαμε τη θέση σας. </w:t>
      </w:r>
    </w:p>
    <w:p w14:paraId="34994EEB"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Πού το ακούσατε αυτό; Έβγαλε ανακοίνωση η Νέα Δημοκρατία. Μην λέτε πράγματα που δεν ισχύουν.</w:t>
      </w:r>
    </w:p>
    <w:p w14:paraId="34994EEC"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lastRenderedPageBreak/>
        <w:t>ΗΛΙΑΣ ΚΑΜΑΤΕΡΟΣ:</w:t>
      </w:r>
      <w:r>
        <w:rPr>
          <w:rFonts w:eastAsia="Times New Roman" w:cs="Times New Roman"/>
          <w:szCs w:val="24"/>
        </w:rPr>
        <w:t xml:space="preserve"> Θα απαντήσετε. Έχετε και δευτερολογία, εγώ δεν έχω. Σας παρακαλώ!</w:t>
      </w:r>
    </w:p>
    <w:p w14:paraId="34994EED"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Αγνοείτε </w:t>
      </w:r>
      <w:r>
        <w:rPr>
          <w:rFonts w:eastAsia="Times New Roman" w:cs="Times New Roman"/>
          <w:szCs w:val="24"/>
        </w:rPr>
        <w:t>τις αντικειμενικές συνθήκες, δηλαδή, τις εξελίξεις που είχαμε με την αύξηση των ροών και όλες τις άλλες δυσκολίες. Και στο τέλος όλα αυτά τα κάνετε αδιαφορώντας αν ζημιώνετε τη χώρα και ειδικά τα νησιά. Ξέρετε, κάνατε καλό στα νησιά όταν σηκώνετε τέτοια ζη</w:t>
      </w:r>
      <w:r>
        <w:rPr>
          <w:rFonts w:eastAsia="Times New Roman" w:cs="Times New Roman"/>
          <w:szCs w:val="24"/>
        </w:rPr>
        <w:t>τήματα μέσα στην τουριστική περίοδο και κόπτεστε για τον τουρισμό των νησιών; Θα σας αναφέρω και παραδείγματα παρακάτω.</w:t>
      </w:r>
    </w:p>
    <w:p w14:paraId="34994EEE"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Τελικά με όλη την τακτική σας αναδεικνύετε και στο τέλος τις δικές ευθύνες, όπως μέσα από την έλλειψη της δικής σας της πρότασης. Ήταν χ</w:t>
      </w:r>
      <w:r>
        <w:rPr>
          <w:rFonts w:eastAsia="Times New Roman" w:cs="Times New Roman"/>
          <w:szCs w:val="24"/>
        </w:rPr>
        <w:t xml:space="preserve">αρακτηριστικό αυτό που είπε ο συνάδελφος από τα Δωδεκάνησα ότι ήταν σύσσωμη η κοινωνία μαζί μας πριν και τώρα γυρνάει. Δηλαδή, το παραδέχεστε ότι ήταν η κοινωνία μαζί μας εσείς, όμως, ήσασταν αντίθετος. Να μην γίνει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υπέρ των κινητοποιήσεων, συμμε</w:t>
      </w:r>
      <w:r>
        <w:rPr>
          <w:rFonts w:eastAsia="Times New Roman" w:cs="Times New Roman"/>
          <w:szCs w:val="24"/>
        </w:rPr>
        <w:t xml:space="preserve">τείχαν άνθρωποί σας οργανωμένα σε κινητοποιήσεις σε αγαστή συνεργασία και σύμπλευση με ακροδεξιά στοιχεία. </w:t>
      </w:r>
    </w:p>
    <w:p w14:paraId="34994EEF"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Λέτε ότι κινδυνεύει να καταρρεύσει η συμφωνία Ευρωπαϊκής Ένωσης και Τουρκίας. Μα, αρκετοί από εσάς δεν αντιδρούσατε σε αυτό; Ποιος την έκανε τη συμφ</w:t>
      </w:r>
      <w:r>
        <w:rPr>
          <w:rFonts w:eastAsia="Times New Roman" w:cs="Times New Roman"/>
          <w:szCs w:val="24"/>
        </w:rPr>
        <w:t>ωνία και ποιος την πολέμησε; Και τώρα μας κατηγορείτε ότι δεν επιστρέφουν στην Τουρκία, δεν φεύγουν στην Ευρώπη. Εσείς τι κάνατε; Κλείνατε τα μάτια και τους παίρνατε από τις πλατείες- τα είπε και ο Υπουργός- και τους γυρνάγατε από εδώ και από κει και ξαναγ</w:t>
      </w:r>
      <w:r>
        <w:rPr>
          <w:rFonts w:eastAsia="Times New Roman" w:cs="Times New Roman"/>
          <w:szCs w:val="24"/>
        </w:rPr>
        <w:t>υρνάγανε ενώ είχαμε πολύ χαμηλές ροές.</w:t>
      </w:r>
    </w:p>
    <w:p w14:paraId="34994EF0"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Και όλα αυτά με ποιο δόγμα το κάνατε; Να μην έχουμε καλές συνθήκες διαβίωσης και υποδοχής για να μην βλέπουν οι απέναντι και έρχονται. Ξέρετε ποιοι τα λένε αυτά; Θα τα ακούσετε σε λίγο και από ομιλητές γνωστής ακροδεξ</w:t>
      </w:r>
      <w:r>
        <w:rPr>
          <w:rFonts w:eastAsia="Times New Roman" w:cs="Times New Roman"/>
          <w:szCs w:val="24"/>
        </w:rPr>
        <w:t>ιάς παράταξης.</w:t>
      </w:r>
    </w:p>
    <w:p w14:paraId="34994EF1"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Κατηγορείτε εμάς ότι ανοίξαμε τις αγκαλιές μας και τους καλέσαμε, αυξημένες ροές κλπ</w:t>
      </w:r>
      <w:r>
        <w:rPr>
          <w:rFonts w:eastAsia="Times New Roman" w:cs="Times New Roman"/>
          <w:szCs w:val="24"/>
        </w:rPr>
        <w:t>.</w:t>
      </w:r>
      <w:r>
        <w:rPr>
          <w:rFonts w:eastAsia="Times New Roman" w:cs="Times New Roman"/>
          <w:szCs w:val="24"/>
        </w:rPr>
        <w:t xml:space="preserve">. Δεν βαρεθήκατε να τα λέτε; Αυτό το </w:t>
      </w:r>
      <w:proofErr w:type="spellStart"/>
      <w:r>
        <w:rPr>
          <w:rFonts w:eastAsia="Times New Roman" w:cs="Times New Roman"/>
          <w:szCs w:val="24"/>
        </w:rPr>
        <w:t>ψευτοεπιχείρημα</w:t>
      </w:r>
      <w:proofErr w:type="spellEnd"/>
      <w:r>
        <w:rPr>
          <w:rFonts w:eastAsia="Times New Roman" w:cs="Times New Roman"/>
          <w:szCs w:val="24"/>
        </w:rPr>
        <w:t xml:space="preserve"> έχει πια καταρρεύσει και από τα γεγονότα και από τις δηλώσεις </w:t>
      </w:r>
      <w:proofErr w:type="spellStart"/>
      <w:r>
        <w:rPr>
          <w:rFonts w:eastAsia="Times New Roman" w:cs="Times New Roman"/>
          <w:szCs w:val="24"/>
          <w:lang w:val="en-US"/>
        </w:rPr>
        <w:t>Frontex</w:t>
      </w:r>
      <w:proofErr w:type="spellEnd"/>
      <w:r>
        <w:rPr>
          <w:rFonts w:eastAsia="Times New Roman" w:cs="Times New Roman"/>
          <w:szCs w:val="24"/>
        </w:rPr>
        <w:t xml:space="preserve">, </w:t>
      </w:r>
      <w:r>
        <w:rPr>
          <w:rFonts w:eastAsia="Times New Roman" w:cs="Times New Roman"/>
          <w:szCs w:val="24"/>
          <w:lang w:val="en-US"/>
        </w:rPr>
        <w:t>NATO</w:t>
      </w:r>
      <w:r>
        <w:rPr>
          <w:rFonts w:eastAsia="Times New Roman" w:cs="Times New Roman"/>
          <w:szCs w:val="24"/>
        </w:rPr>
        <w:t>, Ευρωπαίους κλπ</w:t>
      </w:r>
      <w:r>
        <w:rPr>
          <w:rFonts w:eastAsia="Times New Roman" w:cs="Times New Roman"/>
          <w:szCs w:val="24"/>
        </w:rPr>
        <w:t>.</w:t>
      </w:r>
      <w:r>
        <w:rPr>
          <w:rFonts w:eastAsia="Times New Roman" w:cs="Times New Roman"/>
          <w:szCs w:val="24"/>
        </w:rPr>
        <w:t xml:space="preserve">. Και βλέπετε ότι παρ’ όλο που έχει έρθει το </w:t>
      </w:r>
      <w:r>
        <w:rPr>
          <w:rFonts w:eastAsia="Times New Roman" w:cs="Times New Roman"/>
          <w:szCs w:val="24"/>
          <w:lang w:val="en-US"/>
        </w:rPr>
        <w:t>NATO</w:t>
      </w:r>
      <w:r>
        <w:rPr>
          <w:rFonts w:eastAsia="Times New Roman" w:cs="Times New Roman"/>
          <w:szCs w:val="24"/>
        </w:rPr>
        <w:t xml:space="preserve">, παρ’ όλο που </w:t>
      </w:r>
      <w:r>
        <w:rPr>
          <w:rFonts w:eastAsia="Times New Roman" w:cs="Times New Roman"/>
          <w:szCs w:val="24"/>
        </w:rPr>
        <w:lastRenderedPageBreak/>
        <w:t xml:space="preserve">έχει έρθει η </w:t>
      </w:r>
      <w:proofErr w:type="spellStart"/>
      <w:r>
        <w:rPr>
          <w:rFonts w:eastAsia="Times New Roman" w:cs="Times New Roman"/>
          <w:szCs w:val="24"/>
          <w:lang w:val="en-US"/>
        </w:rPr>
        <w:t>Frontex</w:t>
      </w:r>
      <w:proofErr w:type="spellEnd"/>
      <w:r>
        <w:rPr>
          <w:rFonts w:eastAsia="Times New Roman" w:cs="Times New Roman"/>
          <w:szCs w:val="24"/>
        </w:rPr>
        <w:t xml:space="preserve">, όλοι λέμε και παραδεχόμαστε ότι την κάνουλα, το κλειδί το έχει η Τουρκία. Δηλαδή, παρά το ΝΑΤΟ, παρά τη </w:t>
      </w:r>
      <w:proofErr w:type="spellStart"/>
      <w:r>
        <w:rPr>
          <w:rFonts w:eastAsia="Times New Roman" w:cs="Times New Roman"/>
          <w:szCs w:val="24"/>
          <w:lang w:val="en-US"/>
        </w:rPr>
        <w:t>Frontex</w:t>
      </w:r>
      <w:proofErr w:type="spellEnd"/>
      <w:r>
        <w:rPr>
          <w:rFonts w:eastAsia="Times New Roman" w:cs="Times New Roman"/>
          <w:szCs w:val="24"/>
        </w:rPr>
        <w:t>, η Τουρκία μπορεί …</w:t>
      </w:r>
    </w:p>
    <w:p w14:paraId="34994EF2"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w:t>
      </w:r>
      <w:r>
        <w:rPr>
          <w:rFonts w:eastAsia="Times New Roman" w:cs="Times New Roman"/>
          <w:szCs w:val="24"/>
        </w:rPr>
        <w:t>ήξεως του χρόνου ομιλίας του κυρίου Βουλευτή)</w:t>
      </w:r>
    </w:p>
    <w:p w14:paraId="34994EF3"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Κύριε Πρόεδρε, ζητώ την ανοχή σας για λίγο.</w:t>
      </w:r>
    </w:p>
    <w:p w14:paraId="34994EF4"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Μας κατηγορείτε, επίσης, ότι δεν κάναμε τίποτα άλλο από το να εφαρμόζουμε τις διεθνείς συνθήκες και τους κανόνες για τους πρόσφυγες και τους μετανάστες; Γιατί αυτό κά</w:t>
      </w:r>
      <w:r>
        <w:rPr>
          <w:rFonts w:eastAsia="Times New Roman" w:cs="Times New Roman"/>
          <w:szCs w:val="24"/>
        </w:rPr>
        <w:t xml:space="preserve">ναμε. Την ίδια νομοθεσία που έχουν οι Ευρωπαϊκές χώρες αυτήν έχουμε και εμείς. Δεν κάνουμε τίποτα άλλο παρά να εφαρμόζουμε τις διεθνείς συνθήκες. Γι’ αυτό μας κατηγορείτε; Και πήραμε και τα εύσημα σε αυτό με τον τρόπο που διαχειριστήκαμε, χωρίς να ανοίξει </w:t>
      </w:r>
      <w:r>
        <w:rPr>
          <w:rFonts w:eastAsia="Times New Roman" w:cs="Times New Roman"/>
          <w:szCs w:val="24"/>
        </w:rPr>
        <w:t xml:space="preserve">μύτη, και την εκκένωση των περιοχών, </w:t>
      </w:r>
      <w:proofErr w:type="spellStart"/>
      <w:r>
        <w:rPr>
          <w:rFonts w:eastAsia="Times New Roman" w:cs="Times New Roman"/>
          <w:szCs w:val="24"/>
        </w:rPr>
        <w:t>Ειδομένη</w:t>
      </w:r>
      <w:proofErr w:type="spellEnd"/>
      <w:r>
        <w:rPr>
          <w:rFonts w:eastAsia="Times New Roman" w:cs="Times New Roman"/>
          <w:szCs w:val="24"/>
        </w:rPr>
        <w:t xml:space="preserve"> κλπ</w:t>
      </w:r>
      <w:r>
        <w:rPr>
          <w:rFonts w:eastAsia="Times New Roman" w:cs="Times New Roman"/>
          <w:szCs w:val="24"/>
        </w:rPr>
        <w:t>.</w:t>
      </w:r>
      <w:r>
        <w:rPr>
          <w:rFonts w:eastAsia="Times New Roman" w:cs="Times New Roman"/>
          <w:szCs w:val="24"/>
        </w:rPr>
        <w:t>, τα είπε και ο Υπουργός.</w:t>
      </w:r>
    </w:p>
    <w:p w14:paraId="34994EF5"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εσείς τι προτείνατε τότε; Προτείνατε να τους χτυπήσουμε. Αυτό κάνατε, γιατί δεν κάνατε κα</w:t>
      </w:r>
      <w:r>
        <w:rPr>
          <w:rFonts w:eastAsia="Times New Roman" w:cs="Times New Roman"/>
          <w:szCs w:val="24"/>
        </w:rPr>
        <w:t>μ</w:t>
      </w:r>
      <w:r>
        <w:rPr>
          <w:rFonts w:eastAsia="Times New Roman" w:cs="Times New Roman"/>
          <w:szCs w:val="24"/>
        </w:rPr>
        <w:t xml:space="preserve">μία άλλη πρόταση. Αυτό υπονοήσατε. Και είδατε τα αποτελέσματα και στο </w:t>
      </w:r>
      <w:proofErr w:type="spellStart"/>
      <w:r>
        <w:rPr>
          <w:rFonts w:eastAsia="Times New Roman" w:cs="Times New Roman"/>
          <w:szCs w:val="24"/>
        </w:rPr>
        <w:t>Καλαί</w:t>
      </w:r>
      <w:proofErr w:type="spellEnd"/>
      <w:r>
        <w:rPr>
          <w:rFonts w:eastAsia="Times New Roman" w:cs="Times New Roman"/>
          <w:szCs w:val="24"/>
        </w:rPr>
        <w:t xml:space="preserve"> τι γίνεται</w:t>
      </w:r>
      <w:r>
        <w:rPr>
          <w:rFonts w:eastAsia="Times New Roman" w:cs="Times New Roman"/>
          <w:szCs w:val="24"/>
        </w:rPr>
        <w:t xml:space="preserve">. Εμείς με άλλον τρόπο καταφέραμε και εκκενώσαμε αυτές εδώ τις περιοχές. </w:t>
      </w:r>
    </w:p>
    <w:p w14:paraId="34994EF6"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Λέτε, τέλος, ότι δεν έχουμε σχέδιο. Μα, τι βρήκαμε; Βρήκαμε δομές, βρήκαμε υπηρεσία ασύλου; Όλα διαλυμένα. Εμείς δημιουργήσαμε τις υπηρεσίες, εμείς νομοθετήσαμε για να μπορούν οι ΟΤΑ</w:t>
      </w:r>
      <w:r>
        <w:rPr>
          <w:rFonts w:eastAsia="Times New Roman" w:cs="Times New Roman"/>
          <w:szCs w:val="24"/>
        </w:rPr>
        <w:t xml:space="preserve"> να παρεμβαίνουν, για τα καράβια, για στελέχωση των υπηρεσιών. Κινήσαμε τις διαδικασίες για χρηματοδότηση, διαχειριστήκαμε τις ΜΚΟ. </w:t>
      </w:r>
    </w:p>
    <w:p w14:paraId="34994EF7"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Και το πιο σοβαρό απ’ όλα; Διεθνοποιήσαμε το θέμα, το βάλαμε στην Ευρώπη και το κάναμε θέμα ευρωπαϊκό -και εμείς μέλος της </w:t>
      </w:r>
      <w:r>
        <w:rPr>
          <w:rFonts w:eastAsia="Times New Roman" w:cs="Times New Roman"/>
          <w:szCs w:val="24"/>
        </w:rPr>
        <w:t>Ευρωπαϊκής Ένωσης- παρ’ όλο που μέχρι τότε, επί των ημερών σας, όταν μιλάγανε για προσφυγικό στην Ευρωπαϊκή Ένωση, μιλάγανε μόνο για την Ιταλία, η Ελλάδα ήταν απ’ έξω, γιατί εμείς θέλαμε να κρύψουμε το θέμα.</w:t>
      </w:r>
    </w:p>
    <w:p w14:paraId="34994EF8"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κύριε Πρόεδρε, να μιλήσω για τα </w:t>
      </w:r>
      <w:r>
        <w:rPr>
          <w:rFonts w:eastAsia="Times New Roman" w:cs="Times New Roman"/>
          <w:szCs w:val="24"/>
        </w:rPr>
        <w:t>νησιά και τέλειωσα.</w:t>
      </w:r>
    </w:p>
    <w:p w14:paraId="34994EF9"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Παρακαλώ, όμως, να ολοκληρώνετε, κύριε Καματερέ. Μιλάτε οκτώ λεπτά.</w:t>
      </w:r>
    </w:p>
    <w:p w14:paraId="34994EFA"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Πρέπει να πω, όμως, για τα νησιά. Δεν θα έλεγα κάτι, αλλά έχουν ακουστεί πολλά.</w:t>
      </w:r>
    </w:p>
    <w:p w14:paraId="34994EFB"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Ναι, αλλά δεν είναι δυνατό, διότι θα ζητήσει και ο κ. Κασιδιάρης μετά το ίδιο κλπ</w:t>
      </w:r>
      <w:r>
        <w:rPr>
          <w:rFonts w:eastAsia="Times New Roman" w:cs="Times New Roman"/>
          <w:szCs w:val="24"/>
        </w:rPr>
        <w:t>.</w:t>
      </w:r>
      <w:r>
        <w:rPr>
          <w:rFonts w:eastAsia="Times New Roman" w:cs="Times New Roman"/>
          <w:szCs w:val="24"/>
        </w:rPr>
        <w:t>.</w:t>
      </w:r>
    </w:p>
    <w:p w14:paraId="34994EFC"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Κοιτάξτε, είπε και ο κύριος Υπουργός ότι οι κάτοικοι αντιμετωπίζουν προβλήματα. Ναι, το πρόβλημα είναι υπαρκτό και με τρόπο νόμιμο και με τάξη θα </w:t>
      </w:r>
      <w:proofErr w:type="spellStart"/>
      <w:r>
        <w:rPr>
          <w:rFonts w:eastAsia="Times New Roman" w:cs="Times New Roman"/>
          <w:szCs w:val="24"/>
        </w:rPr>
        <w:t>αποσυμφο</w:t>
      </w:r>
      <w:r>
        <w:rPr>
          <w:rFonts w:eastAsia="Times New Roman" w:cs="Times New Roman"/>
          <w:szCs w:val="24"/>
        </w:rPr>
        <w:t>ρηθούν</w:t>
      </w:r>
      <w:proofErr w:type="spellEnd"/>
      <w:r>
        <w:rPr>
          <w:rFonts w:eastAsia="Times New Roman" w:cs="Times New Roman"/>
          <w:szCs w:val="24"/>
        </w:rPr>
        <w:t>.</w:t>
      </w:r>
    </w:p>
    <w:p w14:paraId="34994EFD" w14:textId="77777777" w:rsidR="00227385" w:rsidRDefault="00971D3E">
      <w:pPr>
        <w:tabs>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όμως, να απαντήσω σε ένα επιχείρημα για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Κατ’ αρχάς, καταλάβατε βέβαια και οι ίδιοι ότι είστε διασπασμένοι. Άλλος είναι κατά των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και άλλος είναι υπέρ. Και ξέρουμε πολύ καλά ότι συμμετείχατε –το είπα και πριν- σ</w:t>
      </w:r>
      <w:r>
        <w:rPr>
          <w:rFonts w:eastAsia="Times New Roman" w:cs="Times New Roman"/>
          <w:szCs w:val="24"/>
        </w:rPr>
        <w:t xml:space="preserve">τις κινητοποιήσεις ενάντια στα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αλλά ήρθε ο κ. </w:t>
      </w:r>
      <w:r>
        <w:rPr>
          <w:rFonts w:eastAsia="Times New Roman" w:cs="Times New Roman"/>
          <w:szCs w:val="24"/>
        </w:rPr>
        <w:lastRenderedPageBreak/>
        <w:t xml:space="preserve">Μητσοτάκης σε κάποια φάση και είπε «εμείς συμφωνούμε». Τώρα επανέρχεστε και διαφωνείτε. Και μάλιστα, από αυτό εδώ το Βήμα ο ένας διαφώνησε, ο κ. </w:t>
      </w:r>
      <w:proofErr w:type="spellStart"/>
      <w:r>
        <w:rPr>
          <w:rFonts w:eastAsia="Times New Roman" w:cs="Times New Roman"/>
          <w:szCs w:val="24"/>
        </w:rPr>
        <w:t>Κόνσολας</w:t>
      </w:r>
      <w:proofErr w:type="spellEnd"/>
      <w:r>
        <w:rPr>
          <w:rFonts w:eastAsia="Times New Roman" w:cs="Times New Roman"/>
          <w:szCs w:val="24"/>
        </w:rPr>
        <w:t xml:space="preserve"> και ο άλλος συμφώνησε, ο κ. </w:t>
      </w:r>
      <w:proofErr w:type="spellStart"/>
      <w:r>
        <w:rPr>
          <w:rFonts w:eastAsia="Times New Roman" w:cs="Times New Roman"/>
          <w:szCs w:val="24"/>
        </w:rPr>
        <w:t>Μηταράκης</w:t>
      </w:r>
      <w:proofErr w:type="spellEnd"/>
      <w:r>
        <w:rPr>
          <w:rFonts w:eastAsia="Times New Roman" w:cs="Times New Roman"/>
          <w:szCs w:val="24"/>
        </w:rPr>
        <w:t xml:space="preserve">. </w:t>
      </w:r>
    </w:p>
    <w:p w14:paraId="34994EFE" w14:textId="77777777" w:rsidR="00227385" w:rsidRDefault="00971D3E">
      <w:pPr>
        <w:tabs>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 xml:space="preserve">σημείο αυτό </w:t>
      </w:r>
      <w:r>
        <w:rPr>
          <w:rFonts w:eastAsia="Times New Roman" w:cs="Times New Roman"/>
          <w:szCs w:val="24"/>
        </w:rPr>
        <w:t xml:space="preserve">κτυπάει </w:t>
      </w:r>
      <w:r>
        <w:rPr>
          <w:rFonts w:eastAsia="Times New Roman" w:cs="Times New Roman"/>
          <w:szCs w:val="24"/>
        </w:rPr>
        <w:t>επανειλημμένα το κουδούνι λήξεως του χρόνου ομιλίας του κυρίου Βουλευτή)</w:t>
      </w:r>
    </w:p>
    <w:p w14:paraId="34994EFF" w14:textId="77777777" w:rsidR="00227385" w:rsidRDefault="00971D3E">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Παρακαλώ, ολοκληρώστε, γιατί φεύγουμε από τη διαδικασία. </w:t>
      </w:r>
    </w:p>
    <w:p w14:paraId="34994F00" w14:textId="77777777" w:rsidR="00227385" w:rsidRDefault="00971D3E">
      <w:pPr>
        <w:tabs>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 xml:space="preserve">Τελειώνω με μια πρόταση, κύριε Πρόεδρε. </w:t>
      </w:r>
    </w:p>
    <w:p w14:paraId="34994F01" w14:textId="77777777" w:rsidR="00227385" w:rsidRDefault="00971D3E">
      <w:pPr>
        <w:tabs>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Κύριοι συνά</w:t>
      </w:r>
      <w:r>
        <w:rPr>
          <w:rFonts w:eastAsia="Times New Roman" w:cs="Times New Roman"/>
          <w:szCs w:val="24"/>
        </w:rPr>
        <w:t xml:space="preserve">δελφοι, ζούμε το μεγαλύτερο προσφυγικό ρεύμα μετά τον Β΄ Παγκόσμιο Πόλεμο. </w:t>
      </w:r>
    </w:p>
    <w:p w14:paraId="34994F02" w14:textId="77777777" w:rsidR="00227385" w:rsidRDefault="00971D3E">
      <w:pPr>
        <w:tabs>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επανειλημμένα το κουδούνι λήξεως του χρόνου ομιλίας του κυρίου Βουλευτή)</w:t>
      </w:r>
    </w:p>
    <w:p w14:paraId="34994F03" w14:textId="77777777" w:rsidR="00227385" w:rsidRDefault="00971D3E">
      <w:pPr>
        <w:tabs>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κύριε Πρόεδρε, με μια φράση. Δώστε μου μισό λεπτό ακόμα. </w:t>
      </w:r>
    </w:p>
    <w:p w14:paraId="34994F04" w14:textId="77777777" w:rsidR="00227385" w:rsidRDefault="00971D3E">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Ολοκληρώνετε. </w:t>
      </w:r>
    </w:p>
    <w:p w14:paraId="34994F05" w14:textId="77777777" w:rsidR="00227385" w:rsidRDefault="00971D3E">
      <w:pPr>
        <w:tabs>
          <w:tab w:val="center" w:pos="4753"/>
          <w:tab w:val="left" w:pos="5723"/>
        </w:tabs>
        <w:spacing w:line="600" w:lineRule="auto"/>
        <w:ind w:firstLine="720"/>
        <w:contextualSpacing/>
        <w:jc w:val="both"/>
        <w:rPr>
          <w:rFonts w:eastAsia="Times New Roman" w:cs="Times New Roman"/>
          <w:b/>
          <w:szCs w:val="24"/>
        </w:rPr>
      </w:pPr>
      <w:r>
        <w:rPr>
          <w:rFonts w:eastAsia="Times New Roman" w:cs="Times New Roman"/>
          <w:b/>
          <w:szCs w:val="24"/>
        </w:rPr>
        <w:lastRenderedPageBreak/>
        <w:t>ΗΛΙΑΣ ΚΑΜΑΤΕΡΟΣ:</w:t>
      </w:r>
      <w:r>
        <w:rPr>
          <w:rFonts w:eastAsia="Times New Roman" w:cs="Times New Roman"/>
          <w:szCs w:val="24"/>
        </w:rPr>
        <w:t xml:space="preserve"> Ζούμε το μεγαλύτερο προσφυγικό ρεύμα μετά τον Β΄ Παγκόσμιο Πόλεμο. Η ιστορία έχει γραφτεί με μετακινήσεις πληθυσμών και έχει καταγράψει ποιοι έσπρωχναν τον τροχό της ιστορίας μπροστά και π</w:t>
      </w:r>
      <w:r>
        <w:rPr>
          <w:rFonts w:eastAsia="Times New Roman" w:cs="Times New Roman"/>
          <w:szCs w:val="24"/>
        </w:rPr>
        <w:t xml:space="preserve">οιοι τον τραβούσαν πίσω. Οι ακροδεξιές απόψεις, η ξενοφοβία οδηγούσαν πάντα σε τραγικές καταστάσεις. </w:t>
      </w:r>
    </w:p>
    <w:p w14:paraId="34994F06" w14:textId="77777777" w:rsidR="00227385" w:rsidRDefault="00971D3E">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Σας παρακαλώ, τελειώνετε. </w:t>
      </w:r>
    </w:p>
    <w:p w14:paraId="34994F07" w14:textId="77777777" w:rsidR="00227385" w:rsidRDefault="00971D3E">
      <w:pPr>
        <w:tabs>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Ο φασισμός στηρίχθηκε και στηρίζεται στον φόβο του ξένου, που φταίει –υποτ</w:t>
      </w:r>
      <w:r>
        <w:rPr>
          <w:rFonts w:eastAsia="Times New Roman" w:cs="Times New Roman"/>
          <w:szCs w:val="24"/>
        </w:rPr>
        <w:t xml:space="preserve">ίθεται- για τα προβλήματά μας. </w:t>
      </w:r>
    </w:p>
    <w:p w14:paraId="34994F08" w14:textId="77777777" w:rsidR="00227385" w:rsidRDefault="00971D3E">
      <w:pPr>
        <w:tabs>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εσείς τι κάνετε; Στο όνομα της στείρας αντιπολίτευσης και για την επίτευξη αλίευσης ψήφων από την άκρα Δεξιά, συναγελάζεστε μαζί της, συμμετέχετε και υποθάλπετε αντιδράσεις, όπως στη Λέσβο, στη Χίο με τον κ. </w:t>
      </w:r>
      <w:proofErr w:type="spellStart"/>
      <w:r>
        <w:rPr>
          <w:rFonts w:eastAsia="Times New Roman" w:cs="Times New Roman"/>
          <w:szCs w:val="24"/>
        </w:rPr>
        <w:t>Μηταράκη</w:t>
      </w:r>
      <w:proofErr w:type="spellEnd"/>
      <w:r>
        <w:rPr>
          <w:rFonts w:eastAsia="Times New Roman" w:cs="Times New Roman"/>
          <w:szCs w:val="24"/>
        </w:rPr>
        <w:t>. Τα</w:t>
      </w:r>
      <w:r>
        <w:rPr>
          <w:rFonts w:eastAsia="Times New Roman" w:cs="Times New Roman"/>
          <w:szCs w:val="24"/>
        </w:rPr>
        <w:t xml:space="preserve">λαντεύεστε και διχάζεστε. </w:t>
      </w:r>
    </w:p>
    <w:p w14:paraId="34994F09" w14:textId="77777777" w:rsidR="00227385" w:rsidRDefault="00971D3E">
      <w:pPr>
        <w:tabs>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κοιτάξτε, το χειρότερο είναι που δηλητηριάζετε τις ψυχές των ανθρώπων και των παιδιών. </w:t>
      </w:r>
    </w:p>
    <w:p w14:paraId="34994F0A" w14:textId="77777777" w:rsidR="00227385" w:rsidRDefault="00971D3E">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Παρακαλώ, ολοκληρώνετε. </w:t>
      </w:r>
    </w:p>
    <w:p w14:paraId="34994F0B"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ΗΛΙΑΣ ΚΑΜΑΤΕΡΟΣ: </w:t>
      </w:r>
      <w:r>
        <w:rPr>
          <w:rFonts w:eastAsia="Times New Roman" w:cs="Times New Roman"/>
          <w:szCs w:val="24"/>
        </w:rPr>
        <w:t xml:space="preserve">Τι λέτε για αυτούς που προτρέπουν τα παιδιά να αντιδράσουν </w:t>
      </w:r>
      <w:r>
        <w:rPr>
          <w:rFonts w:eastAsia="Times New Roman" w:cs="Times New Roman"/>
          <w:szCs w:val="24"/>
        </w:rPr>
        <w:t xml:space="preserve">στο διαφορετικό; Έχετε υπολογίσει τι πάτε να κάνετε; Να αλλάξετε το </w:t>
      </w:r>
      <w:r>
        <w:rPr>
          <w:rFonts w:eastAsia="Times New Roman" w:cs="Times New Roman"/>
          <w:szCs w:val="24"/>
          <w:lang w:val="en-US"/>
        </w:rPr>
        <w:t>DNA</w:t>
      </w:r>
      <w:r>
        <w:rPr>
          <w:rFonts w:eastAsia="Times New Roman" w:cs="Times New Roman"/>
          <w:szCs w:val="24"/>
        </w:rPr>
        <w:t xml:space="preserve"> του φιλόξενου λαού μας; Και ζητάτε εθνική πολιτική; Ποια πολιτική; Την ακροδεξιά; </w:t>
      </w:r>
    </w:p>
    <w:p w14:paraId="34994F0C" w14:textId="77777777" w:rsidR="00227385" w:rsidRDefault="00971D3E">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Δεν είναι ωραίο να διακόπτουμε τον ομιλητή. </w:t>
      </w:r>
    </w:p>
    <w:p w14:paraId="34994F0D"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Τελ</w:t>
      </w:r>
      <w:r>
        <w:rPr>
          <w:rFonts w:eastAsia="Times New Roman" w:cs="Times New Roman"/>
          <w:szCs w:val="24"/>
        </w:rPr>
        <w:t xml:space="preserve">ειώνω, δεν τα λέω τα υπόλοιπα. Λέω την τελευταία λέξη. </w:t>
      </w:r>
    </w:p>
    <w:p w14:paraId="34994F0E" w14:textId="77777777" w:rsidR="00227385" w:rsidRDefault="00971D3E">
      <w:pPr>
        <w:spacing w:line="600" w:lineRule="auto"/>
        <w:ind w:firstLine="720"/>
        <w:contextualSpacing/>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szCs w:val="24"/>
        </w:rPr>
        <w:t>Ναι, αλλά δεν διευκολύνετε τη συζήτηση…</w:t>
      </w:r>
    </w:p>
    <w:p w14:paraId="34994F0F"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 xml:space="preserve">Να η εθνική πολιτική, αγαπητοί συνάδελφοι! Να ο εθνικός στόχος! Μέτωπο απέναντι στον φασισμό, πέρα από τις </w:t>
      </w:r>
      <w:r>
        <w:rPr>
          <w:rFonts w:eastAsia="Times New Roman" w:cs="Times New Roman"/>
          <w:szCs w:val="24"/>
        </w:rPr>
        <w:t xml:space="preserve">άλλες διαφορές που έχουμε και ας χτυπιόμαστε στα οικονομικά! Αυτά μπορούν να αλλάξουν. Οι δηλητηριασμένες ψυχές, οι ιδέες δεν μπορούν να αλλάξουν. </w:t>
      </w:r>
    </w:p>
    <w:p w14:paraId="34994F10" w14:textId="77777777" w:rsidR="00227385" w:rsidRDefault="00971D3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4994F11" w14:textId="77777777" w:rsidR="00227385" w:rsidRDefault="00971D3E">
      <w:pPr>
        <w:spacing w:line="600" w:lineRule="auto"/>
        <w:ind w:firstLine="720"/>
        <w:contextualSpacing/>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Κύριε Πρόεδρε, θα ήθελα τον λόγο επί προσωπικού. </w:t>
      </w:r>
    </w:p>
    <w:p w14:paraId="34994F12" w14:textId="77777777" w:rsidR="00227385" w:rsidRDefault="00971D3E">
      <w:pPr>
        <w:spacing w:line="600" w:lineRule="auto"/>
        <w:ind w:firstLine="720"/>
        <w:contextualSpacing/>
        <w:jc w:val="both"/>
        <w:rPr>
          <w:rFonts w:eastAsia="Times New Roman" w:cs="Times New Roman"/>
          <w:szCs w:val="24"/>
        </w:rPr>
      </w:pPr>
      <w:r>
        <w:rPr>
          <w:rFonts w:eastAsia="Times New Roman"/>
          <w:b/>
          <w:szCs w:val="24"/>
        </w:rPr>
        <w:lastRenderedPageBreak/>
        <w:t xml:space="preserve">ΕΜΜΑΝΟΥΗΛ ΚΟΝΣΟΛΑΣ: </w:t>
      </w:r>
      <w:r>
        <w:rPr>
          <w:rFonts w:eastAsia="Times New Roman"/>
          <w:szCs w:val="24"/>
        </w:rPr>
        <w:t xml:space="preserve">Κύριε Πρόεδρε, και εγώ θα ήθελα τον λόγο επί προσωπικού. </w:t>
      </w:r>
    </w:p>
    <w:p w14:paraId="34994F13" w14:textId="77777777" w:rsidR="00227385" w:rsidRDefault="00971D3E">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Κύριε Καματερέ – και δεν απευθύνομαι σε εσάς, απευθύνομαι σε όλους- βλέπετε ότι μιλάτε και δ</w:t>
      </w:r>
      <w:r>
        <w:rPr>
          <w:rFonts w:eastAsia="Times New Roman"/>
          <w:szCs w:val="24"/>
        </w:rPr>
        <w:t xml:space="preserve">ημιουργούνται προβλήματα. Ζητούν άλλοι τον λόγο επί προσωπικού και πυροδοτούμε τη Βουλή. </w:t>
      </w:r>
    </w:p>
    <w:p w14:paraId="34994F14"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Κάλεσμα συνεργασίας κάνουμε, κάλεσμα αντιφασιστικής ενότητας!</w:t>
      </w:r>
    </w:p>
    <w:p w14:paraId="34994F15" w14:textId="77777777" w:rsidR="00227385" w:rsidRDefault="00971D3E">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Ορίστε, ο κ. </w:t>
      </w:r>
      <w:proofErr w:type="spellStart"/>
      <w:r>
        <w:rPr>
          <w:rFonts w:eastAsia="Times New Roman"/>
          <w:szCs w:val="24"/>
        </w:rPr>
        <w:t>Κόνσολας</w:t>
      </w:r>
      <w:proofErr w:type="spellEnd"/>
      <w:r>
        <w:rPr>
          <w:rFonts w:eastAsia="Times New Roman"/>
          <w:szCs w:val="24"/>
        </w:rPr>
        <w:t xml:space="preserve"> ζητάει τον λόγο επί προσωπικο</w:t>
      </w:r>
      <w:r>
        <w:rPr>
          <w:rFonts w:eastAsia="Times New Roman"/>
          <w:szCs w:val="24"/>
        </w:rPr>
        <w:t xml:space="preserve">ύ. </w:t>
      </w:r>
    </w:p>
    <w:p w14:paraId="34994F16" w14:textId="77777777" w:rsidR="00227385" w:rsidRDefault="00971D3E">
      <w:pPr>
        <w:spacing w:line="600" w:lineRule="auto"/>
        <w:ind w:firstLine="720"/>
        <w:contextualSpacing/>
        <w:jc w:val="both"/>
        <w:rPr>
          <w:rFonts w:eastAsia="Times New Roman" w:cs="Times New Roman"/>
          <w:szCs w:val="24"/>
        </w:rPr>
      </w:pPr>
      <w:r>
        <w:rPr>
          <w:rFonts w:eastAsia="Times New Roman"/>
          <w:szCs w:val="24"/>
        </w:rPr>
        <w:t xml:space="preserve">Ποιο είναι το προσωπικό, κύριε </w:t>
      </w:r>
      <w:proofErr w:type="spellStart"/>
      <w:r>
        <w:rPr>
          <w:rFonts w:eastAsia="Times New Roman"/>
          <w:szCs w:val="24"/>
        </w:rPr>
        <w:t>Κόνσολα</w:t>
      </w:r>
      <w:proofErr w:type="spellEnd"/>
      <w:r>
        <w:rPr>
          <w:rFonts w:eastAsia="Times New Roman"/>
          <w:szCs w:val="24"/>
        </w:rPr>
        <w:t xml:space="preserve">; Σε τι συνίσταται το προσωπικό; </w:t>
      </w:r>
    </w:p>
    <w:p w14:paraId="34994F17" w14:textId="77777777" w:rsidR="00227385" w:rsidRDefault="00971D3E">
      <w:pPr>
        <w:spacing w:line="600" w:lineRule="auto"/>
        <w:ind w:firstLine="720"/>
        <w:contextualSpacing/>
        <w:jc w:val="both"/>
        <w:rPr>
          <w:rFonts w:eastAsia="Times New Roman"/>
          <w:szCs w:val="24"/>
        </w:rPr>
      </w:pPr>
      <w:r>
        <w:rPr>
          <w:rFonts w:eastAsia="Times New Roman"/>
          <w:b/>
          <w:szCs w:val="24"/>
        </w:rPr>
        <w:t xml:space="preserve">ΕΜΜΑΝΟΥΗΛ ΚΟΝΣΟΛΑΣ: </w:t>
      </w:r>
      <w:r>
        <w:rPr>
          <w:rFonts w:eastAsia="Times New Roman"/>
          <w:szCs w:val="24"/>
        </w:rPr>
        <w:t>Κύριε Πρόεδρε, ευχαριστώ πολύ, γιατί μου έκανε την εξαιρετική τιμή ο κ. Καματερός να αναφερθεί σε εμένα. Αναφέρθηκε τρεις φορές σε εμένα –αν αυτό δεν είναι προσ</w:t>
      </w:r>
      <w:r>
        <w:rPr>
          <w:rFonts w:eastAsia="Times New Roman"/>
          <w:szCs w:val="24"/>
        </w:rPr>
        <w:t xml:space="preserve">ωπικό, τι είναι;- και μάλιστα με αιφνιδίασε ο συνάδελφος κ. Καματερός, κύριε Πρόεδρε. </w:t>
      </w:r>
    </w:p>
    <w:p w14:paraId="34994F18" w14:textId="77777777" w:rsidR="00227385" w:rsidRDefault="00971D3E">
      <w:pPr>
        <w:spacing w:line="600" w:lineRule="auto"/>
        <w:ind w:firstLine="720"/>
        <w:contextualSpacing/>
        <w:jc w:val="both"/>
        <w:rPr>
          <w:rFonts w:eastAsia="Times New Roman"/>
          <w:szCs w:val="24"/>
        </w:rPr>
      </w:pPr>
      <w:r>
        <w:rPr>
          <w:rFonts w:eastAsia="Times New Roman"/>
          <w:szCs w:val="24"/>
        </w:rPr>
        <w:lastRenderedPageBreak/>
        <w:t xml:space="preserve">Έκανε, όμως, ένα ιστορικό ατόπημα. Με ταύτισε με την ακροδεξιά και με στοιχεία τα οποία υποδαύλισα εγώ στην Κω, για να εκφράσω την αντίθεσή μου για το </w:t>
      </w:r>
      <w:r>
        <w:rPr>
          <w:rFonts w:eastAsia="Times New Roman"/>
          <w:szCs w:val="24"/>
          <w:lang w:val="en-US"/>
        </w:rPr>
        <w:t>hot</w:t>
      </w:r>
      <w:r>
        <w:rPr>
          <w:rFonts w:eastAsia="Times New Roman"/>
          <w:szCs w:val="24"/>
        </w:rPr>
        <w:t xml:space="preserve"> </w:t>
      </w:r>
      <w:r>
        <w:rPr>
          <w:rFonts w:eastAsia="Times New Roman"/>
          <w:szCs w:val="24"/>
          <w:lang w:val="en-US"/>
        </w:rPr>
        <w:t>spot</w:t>
      </w:r>
      <w:r>
        <w:rPr>
          <w:rFonts w:eastAsia="Times New Roman"/>
          <w:szCs w:val="24"/>
        </w:rPr>
        <w:t xml:space="preserve">. </w:t>
      </w:r>
    </w:p>
    <w:p w14:paraId="34994F19" w14:textId="77777777" w:rsidR="00227385" w:rsidRDefault="00971D3E">
      <w:pPr>
        <w:spacing w:line="600" w:lineRule="auto"/>
        <w:ind w:firstLine="720"/>
        <w:contextualSpacing/>
        <w:jc w:val="both"/>
        <w:rPr>
          <w:rFonts w:eastAsia="Times New Roman"/>
          <w:szCs w:val="24"/>
        </w:rPr>
      </w:pPr>
      <w:r>
        <w:rPr>
          <w:rFonts w:eastAsia="Times New Roman"/>
          <w:szCs w:val="24"/>
        </w:rPr>
        <w:t>Πρώτον,</w:t>
      </w:r>
      <w:r>
        <w:rPr>
          <w:rFonts w:eastAsia="Times New Roman"/>
          <w:szCs w:val="24"/>
        </w:rPr>
        <w:t xml:space="preserve"> κύριε Πρόεδρε, μάλλον χαρακτηρίζει ακροδεξιούς τους οχτώ χιλιάδες συμπατριώτες του στην Κω, που διαδήλωσαν ενάντια στην ίδρυση του </w:t>
      </w:r>
      <w:r>
        <w:rPr>
          <w:rFonts w:eastAsia="Times New Roman"/>
          <w:szCs w:val="24"/>
          <w:lang w:val="en-US"/>
        </w:rPr>
        <w:t>hot</w:t>
      </w:r>
      <w:r>
        <w:rPr>
          <w:rFonts w:eastAsia="Times New Roman"/>
          <w:szCs w:val="24"/>
        </w:rPr>
        <w:t xml:space="preserve"> </w:t>
      </w:r>
      <w:r>
        <w:rPr>
          <w:rFonts w:eastAsia="Times New Roman"/>
          <w:szCs w:val="24"/>
          <w:lang w:val="en-US"/>
        </w:rPr>
        <w:t>spot</w:t>
      </w:r>
      <w:r>
        <w:rPr>
          <w:rFonts w:eastAsia="Times New Roman"/>
          <w:szCs w:val="24"/>
        </w:rPr>
        <w:t xml:space="preserve"> στην Κω και στη λειτουργία του. Εάν αυτοί είναι ακροδεξιοί, τότε τον καλώ και τον εγκαλώ να διαψεύσει, ή να επανέλθ</w:t>
      </w:r>
      <w:r>
        <w:rPr>
          <w:rFonts w:eastAsia="Times New Roman"/>
          <w:szCs w:val="24"/>
        </w:rPr>
        <w:t xml:space="preserve">ει στην τάξη. </w:t>
      </w:r>
    </w:p>
    <w:p w14:paraId="34994F1A" w14:textId="77777777" w:rsidR="00227385" w:rsidRDefault="00971D3E">
      <w:pPr>
        <w:spacing w:line="600" w:lineRule="auto"/>
        <w:ind w:firstLine="720"/>
        <w:contextualSpacing/>
        <w:jc w:val="both"/>
        <w:rPr>
          <w:rFonts w:eastAsia="Times New Roman"/>
          <w:szCs w:val="24"/>
        </w:rPr>
      </w:pPr>
      <w:r>
        <w:rPr>
          <w:rFonts w:eastAsia="Times New Roman"/>
          <w:szCs w:val="24"/>
        </w:rPr>
        <w:t>Δεύτερον, θα περίμενα, κύριε Πρόεδρε, ο κ. Καματερός να στηρίξει την πρόταση των φορέων, δηλαδή του ΤΕΕ, της Ένωσης Ξενοδόχων, του Δικηγορικού Συλλόγου, των επαγγελματιών του νησιού, του Δήμου της Κω, που είναι απελπισμένος και μόνος του χρό</w:t>
      </w:r>
      <w:r>
        <w:rPr>
          <w:rFonts w:eastAsia="Times New Roman"/>
          <w:szCs w:val="24"/>
        </w:rPr>
        <w:t xml:space="preserve">νια τώρα, όσον αφορά τα επτά σημεία τα οποία κατέθεσα στα Πρακτικά. </w:t>
      </w:r>
    </w:p>
    <w:p w14:paraId="34994F1B" w14:textId="77777777" w:rsidR="00227385" w:rsidRDefault="00971D3E">
      <w:pPr>
        <w:spacing w:line="600" w:lineRule="auto"/>
        <w:ind w:firstLine="720"/>
        <w:contextualSpacing/>
        <w:jc w:val="both"/>
        <w:rPr>
          <w:rFonts w:eastAsia="Times New Roman"/>
          <w:szCs w:val="24"/>
        </w:rPr>
      </w:pPr>
      <w:r>
        <w:rPr>
          <w:rFonts w:eastAsia="Times New Roman"/>
          <w:szCs w:val="24"/>
        </w:rPr>
        <w:t>Και καταθέτω, κύριε Πρόεδρε, στα Πρακτικά σήμερα ενδεικτικές παρεμβάσεις μου για το μεταναστευτικό στην Κω, γιατί γνωρίζουν όλοι και στη χώρα και στη Δωδεκάνησο ποια ήταν η θέση και η στάση μου: αλληλεγγύη στους πρόσφυγες και η αντίθεσή μου στην επιβουλή τ</w:t>
      </w:r>
      <w:r>
        <w:rPr>
          <w:rFonts w:eastAsia="Times New Roman"/>
          <w:szCs w:val="24"/>
        </w:rPr>
        <w:t xml:space="preserve">ης Κυβέρνησης να δημιουργήσει </w:t>
      </w:r>
      <w:r>
        <w:rPr>
          <w:rFonts w:eastAsia="Times New Roman"/>
          <w:szCs w:val="24"/>
        </w:rPr>
        <w:lastRenderedPageBreak/>
        <w:t xml:space="preserve">προβλήματα </w:t>
      </w:r>
      <w:r>
        <w:rPr>
          <w:rFonts w:eastAsia="Times New Roman"/>
          <w:szCs w:val="24"/>
        </w:rPr>
        <w:t xml:space="preserve">με την πολιτική της </w:t>
      </w:r>
      <w:r>
        <w:rPr>
          <w:rFonts w:eastAsia="Times New Roman"/>
          <w:szCs w:val="24"/>
        </w:rPr>
        <w:t xml:space="preserve">στον τουρισμό, στην κοινωνία, αλλά και στο αναπτυξιακό πρόγραμμα της Δωδεκανήσου, που επί δεκαετίες οι συμπατριώτες μας έχτισαν με αίμα και με πολύ κόπο. </w:t>
      </w:r>
    </w:p>
    <w:p w14:paraId="34994F1C"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Ευχαριστώ. </w:t>
      </w:r>
    </w:p>
    <w:p w14:paraId="34994F1D" w14:textId="77777777" w:rsidR="00227385" w:rsidRDefault="00971D3E">
      <w:pPr>
        <w:spacing w:line="600" w:lineRule="auto"/>
        <w:ind w:firstLine="720"/>
        <w:contextualSpacing/>
        <w:jc w:val="both"/>
        <w:rPr>
          <w:rFonts w:eastAsia="Times New Roman"/>
          <w:szCs w:val="24"/>
        </w:rPr>
      </w:pPr>
      <w:r>
        <w:rPr>
          <w:rFonts w:eastAsia="Times New Roman" w:cs="Times New Roman"/>
          <w:szCs w:val="24"/>
        </w:rPr>
        <w:t>(Στο σημείο αυτό ο Βουλευτής</w:t>
      </w:r>
      <w:r>
        <w:rPr>
          <w:rFonts w:eastAsia="Times New Roman" w:cs="Times New Roman"/>
          <w:szCs w:val="24"/>
        </w:rPr>
        <w:t xml:space="preserve"> κ. Εμμανουήλ </w:t>
      </w:r>
      <w:proofErr w:type="spellStart"/>
      <w:r>
        <w:rPr>
          <w:rFonts w:eastAsia="Times New Roman" w:cs="Times New Roman"/>
          <w:szCs w:val="24"/>
        </w:rPr>
        <w:t>Κόνσολας</w:t>
      </w:r>
      <w:proofErr w:type="spellEnd"/>
      <w:r>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34994F1E" w14:textId="77777777" w:rsidR="00227385" w:rsidRDefault="00971D3E">
      <w:pPr>
        <w:spacing w:line="600" w:lineRule="auto"/>
        <w:ind w:firstLine="720"/>
        <w:contextualSpacing/>
        <w:jc w:val="both"/>
        <w:rPr>
          <w:rFonts w:eastAsia="Times New Roman"/>
          <w:szCs w:val="24"/>
        </w:rPr>
      </w:pPr>
      <w:r>
        <w:rPr>
          <w:rFonts w:eastAsia="Times New Roman"/>
          <w:b/>
          <w:szCs w:val="24"/>
        </w:rPr>
        <w:t xml:space="preserve">ΗΛΙΑΣ ΚΑΜΑΤΕΡΟΣ: </w:t>
      </w:r>
      <w:r>
        <w:rPr>
          <w:rFonts w:eastAsia="Times New Roman"/>
          <w:szCs w:val="24"/>
        </w:rPr>
        <w:t xml:space="preserve">Κύριε Πρόεδρε, θα ήθελα τον λόγο επί προσωπικού. </w:t>
      </w:r>
    </w:p>
    <w:p w14:paraId="34994F1F" w14:textId="77777777" w:rsidR="00227385" w:rsidRDefault="00971D3E">
      <w:pPr>
        <w:spacing w:line="600" w:lineRule="auto"/>
        <w:ind w:firstLine="720"/>
        <w:contextualSpacing/>
        <w:jc w:val="both"/>
        <w:rPr>
          <w:rFonts w:eastAsia="Times New Roman"/>
          <w:szCs w:val="24"/>
        </w:rPr>
      </w:pPr>
      <w:r>
        <w:rPr>
          <w:rFonts w:eastAsia="Times New Roman"/>
          <w:b/>
          <w:szCs w:val="24"/>
        </w:rPr>
        <w:t>ΗΛΙ</w:t>
      </w:r>
      <w:r>
        <w:rPr>
          <w:rFonts w:eastAsia="Times New Roman"/>
          <w:b/>
          <w:szCs w:val="24"/>
        </w:rPr>
        <w:t xml:space="preserve">ΑΣ ΚΑΣΙΔΙΑΡΗΣ: </w:t>
      </w:r>
      <w:r>
        <w:rPr>
          <w:rFonts w:eastAsia="Times New Roman"/>
          <w:szCs w:val="24"/>
        </w:rPr>
        <w:t>Κύριε Πρόεδρε, έχουν ξεσηκωθεί οι κάτοικοι…</w:t>
      </w:r>
    </w:p>
    <w:p w14:paraId="34994F20" w14:textId="77777777" w:rsidR="00227385" w:rsidRDefault="00971D3E">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Κοιτάξτε, δεν μπορεί να συνεχιστεί η ιστορία των «προσωπικών».</w:t>
      </w:r>
    </w:p>
    <w:p w14:paraId="34994F21" w14:textId="77777777" w:rsidR="00227385" w:rsidRDefault="00971D3E">
      <w:pPr>
        <w:spacing w:line="600" w:lineRule="auto"/>
        <w:ind w:firstLine="720"/>
        <w:contextualSpacing/>
        <w:jc w:val="center"/>
        <w:rPr>
          <w:rFonts w:eastAsia="Times New Roman"/>
          <w:szCs w:val="24"/>
        </w:rPr>
      </w:pPr>
      <w:r>
        <w:rPr>
          <w:rFonts w:eastAsia="Times New Roman"/>
          <w:szCs w:val="24"/>
        </w:rPr>
        <w:t>(Θόρυβος στην Αίθουσα)</w:t>
      </w:r>
    </w:p>
    <w:p w14:paraId="34994F22" w14:textId="77777777" w:rsidR="00227385" w:rsidRDefault="00971D3E">
      <w:pPr>
        <w:spacing w:line="600" w:lineRule="auto"/>
        <w:ind w:firstLine="720"/>
        <w:contextualSpacing/>
        <w:jc w:val="both"/>
        <w:rPr>
          <w:rFonts w:eastAsia="Times New Roman"/>
          <w:szCs w:val="24"/>
        </w:rPr>
      </w:pPr>
      <w:proofErr w:type="spellStart"/>
      <w:r>
        <w:rPr>
          <w:rFonts w:eastAsia="Times New Roman"/>
          <w:szCs w:val="24"/>
        </w:rPr>
        <w:t>Εδόθη</w:t>
      </w:r>
      <w:proofErr w:type="spellEnd"/>
      <w:r>
        <w:rPr>
          <w:rFonts w:eastAsia="Times New Roman"/>
          <w:szCs w:val="24"/>
        </w:rPr>
        <w:t xml:space="preserve"> ο λόγος. Είπε την άποψή του, είπατε τη δική σας. Δεν θα γίνει διάλογο</w:t>
      </w:r>
      <w:r>
        <w:rPr>
          <w:rFonts w:eastAsia="Times New Roman"/>
          <w:szCs w:val="24"/>
        </w:rPr>
        <w:t xml:space="preserve">ς, κύριε Καματερέ. </w:t>
      </w:r>
    </w:p>
    <w:p w14:paraId="34994F23" w14:textId="77777777" w:rsidR="00227385" w:rsidRDefault="00971D3E">
      <w:pPr>
        <w:spacing w:line="600" w:lineRule="auto"/>
        <w:ind w:firstLine="720"/>
        <w:contextualSpacing/>
        <w:jc w:val="both"/>
        <w:rPr>
          <w:rFonts w:eastAsia="Times New Roman"/>
          <w:szCs w:val="24"/>
        </w:rPr>
      </w:pPr>
      <w:r>
        <w:rPr>
          <w:rFonts w:eastAsia="Times New Roman"/>
          <w:b/>
          <w:szCs w:val="24"/>
        </w:rPr>
        <w:lastRenderedPageBreak/>
        <w:t xml:space="preserve">ΗΛΙΑΣ ΚΑΜΑΤΕΡΟΣ: </w:t>
      </w:r>
      <w:r>
        <w:rPr>
          <w:rFonts w:eastAsia="Times New Roman"/>
          <w:szCs w:val="24"/>
        </w:rPr>
        <w:t>Ένα λεπτό επί προσωπικού, κύριε Πρόεδρε. Με ξέρετε μέσα στη Βο</w:t>
      </w:r>
      <w:r>
        <w:rPr>
          <w:rFonts w:eastAsia="Times New Roman"/>
          <w:szCs w:val="24"/>
        </w:rPr>
        <w:t>υ</w:t>
      </w:r>
      <w:r>
        <w:rPr>
          <w:rFonts w:eastAsia="Times New Roman"/>
          <w:szCs w:val="24"/>
        </w:rPr>
        <w:t>λή. Ποτέ δεν έχω ζητήσει τον λόγο επί προσωπικού. Πρώτη φορά είναι. Υπάρχουν καινούργια στοιχεία!</w:t>
      </w:r>
    </w:p>
    <w:p w14:paraId="34994F24" w14:textId="77777777" w:rsidR="00227385" w:rsidRDefault="00971D3E">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Κοιτάξτε, θα σας πω κά</w:t>
      </w:r>
      <w:r>
        <w:rPr>
          <w:rFonts w:eastAsia="Times New Roman"/>
          <w:szCs w:val="24"/>
        </w:rPr>
        <w:t xml:space="preserve">τι και θα το πω καθαρά και στη Βουλή: Ο Απόστολος Κακλαμάνης όταν ήταν Πρόεδρος της Βουλής, </w:t>
      </w:r>
      <w:proofErr w:type="spellStart"/>
      <w:r>
        <w:rPr>
          <w:rFonts w:eastAsia="Times New Roman"/>
          <w:szCs w:val="24"/>
        </w:rPr>
        <w:t>απεφάσισε</w:t>
      </w:r>
      <w:proofErr w:type="spellEnd"/>
      <w:r>
        <w:rPr>
          <w:rFonts w:eastAsia="Times New Roman"/>
          <w:szCs w:val="24"/>
        </w:rPr>
        <w:t xml:space="preserve"> και έφτασε στα άκρα, δηλαδή απαγόρευσε να μεταδίδονται οι συνεδριάσεις τουλάχιστον των </w:t>
      </w:r>
      <w:r>
        <w:rPr>
          <w:rFonts w:eastAsia="Times New Roman"/>
          <w:szCs w:val="24"/>
        </w:rPr>
        <w:t xml:space="preserve">επιτροπών </w:t>
      </w:r>
      <w:r>
        <w:rPr>
          <w:rFonts w:eastAsia="Times New Roman"/>
          <w:szCs w:val="24"/>
        </w:rPr>
        <w:t xml:space="preserve">από την </w:t>
      </w:r>
      <w:r>
        <w:rPr>
          <w:rFonts w:eastAsia="Times New Roman"/>
          <w:szCs w:val="24"/>
        </w:rPr>
        <w:t>τηλεόραση</w:t>
      </w:r>
      <w:r>
        <w:rPr>
          <w:rFonts w:eastAsia="Times New Roman"/>
          <w:szCs w:val="24"/>
        </w:rPr>
        <w:t xml:space="preserve"> της Βουλής. </w:t>
      </w:r>
    </w:p>
    <w:p w14:paraId="34994F25"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Ωραία. Θα</w:t>
      </w:r>
      <w:r>
        <w:rPr>
          <w:rFonts w:eastAsia="Times New Roman" w:cs="Times New Roman"/>
          <w:szCs w:val="24"/>
        </w:rPr>
        <w:t xml:space="preserve"> το κάνετε τώρα αυτό σ’ εμένα τώρα;</w:t>
      </w:r>
    </w:p>
    <w:p w14:paraId="34994F26"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Και ξέρετε, γιατί το έκανε αυτό; Γιατί δεν γινόταν συζήτηση πάνω στα θέματα, αλλά γινόταν συζήτηση για την τηλεόραση. Αν αρχίσουν όλοι, ο ένας μετά τον άλλον, να θέλουν να λάβουν τον λ</w:t>
      </w:r>
      <w:r>
        <w:rPr>
          <w:rFonts w:eastAsia="Times New Roman" w:cs="Times New Roman"/>
          <w:szCs w:val="24"/>
        </w:rPr>
        <w:t xml:space="preserve">όγο επί προσωπικού, τότε θα σηκωθεί ο Κοινοβουλευτικός Εκπρόσωπος άλλου κόμματος και θα σου πει: «Εγώ θέλω να μιλήσω». </w:t>
      </w:r>
    </w:p>
    <w:p w14:paraId="34994F27"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Μη το λέτε σ’ εμένα. Δεν το ξεκίνησα εγώ το θέμα.  Εγώ μίλησα.</w:t>
      </w:r>
    </w:p>
    <w:p w14:paraId="34994F28"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Απαντήσατε σε προσωπ</w:t>
      </w:r>
      <w:r>
        <w:rPr>
          <w:rFonts w:eastAsia="Times New Roman" w:cs="Times New Roman"/>
          <w:szCs w:val="24"/>
        </w:rPr>
        <w:t xml:space="preserve">ικό. Εσείς μιλήσατε. </w:t>
      </w:r>
    </w:p>
    <w:p w14:paraId="34994F29"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 xml:space="preserve">Δώστε μου τον λόγο για ένα λεπτό. </w:t>
      </w:r>
    </w:p>
    <w:p w14:paraId="34994F2A"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Βλέπετε ότι άλλος Βουλευτής ζητάει επί προσωπικού. </w:t>
      </w:r>
    </w:p>
    <w:p w14:paraId="34994F2B"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Εγώ θα δώσω τον λόγο στον Κοινοβουλευτικό Εκπρόσωπο του επόμενου κόμματος, του Λαϊκού Συνδέσμου-Χρυσή Αυγή, στον κ. Κασιδιάρη. </w:t>
      </w:r>
    </w:p>
    <w:p w14:paraId="34994F2C"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συνάδελφοι, σας παρακαλώ, δεν θα συνεχίσουμε τα προσωπικά. </w:t>
      </w:r>
    </w:p>
    <w:p w14:paraId="34994F2D"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Θα καταγραφεί σαν η μοναδική περίπτωση που έ</w:t>
      </w:r>
      <w:r>
        <w:rPr>
          <w:rFonts w:eastAsia="Times New Roman" w:cs="Times New Roman"/>
          <w:szCs w:val="24"/>
        </w:rPr>
        <w:t>χετε απαγορεύσει επί προσωπικού…</w:t>
      </w:r>
    </w:p>
    <w:p w14:paraId="34994F2E"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Δεν απαγορεύω…</w:t>
      </w:r>
    </w:p>
    <w:p w14:paraId="34994F2F"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Βλέπουμε εδώ να ερίζουν ΣΥΡΙΖΑ και Νέα Δημοκρατία…</w:t>
      </w:r>
    </w:p>
    <w:p w14:paraId="34994F30"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lastRenderedPageBreak/>
        <w:t>ΗΛΙΑΣ ΚΑΜΑΤΕΡΟΣ:</w:t>
      </w:r>
      <w:r>
        <w:rPr>
          <w:rFonts w:eastAsia="Times New Roman" w:cs="Times New Roman"/>
          <w:szCs w:val="24"/>
        </w:rPr>
        <w:t xml:space="preserve"> Κύριε Πρόεδρε…</w:t>
      </w:r>
    </w:p>
    <w:p w14:paraId="34994F31"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 xml:space="preserve">Καθίστε κάτω, κύριε. </w:t>
      </w:r>
    </w:p>
    <w:p w14:paraId="34994F32"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 xml:space="preserve">Δεν θα μου </w:t>
      </w:r>
      <w:r>
        <w:rPr>
          <w:rFonts w:eastAsia="Times New Roman" w:cs="Times New Roman"/>
          <w:szCs w:val="24"/>
        </w:rPr>
        <w:t>πείτε εσείς τι θα κάνω! Είστε ο τελευταίος που θα μου πει τι να κάνω.</w:t>
      </w:r>
    </w:p>
    <w:p w14:paraId="34994F33"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Δεν μπορούν να ερίζουν ΣΥΡΙΖΑ και Νέα Δημοκρατία ποιοι είναι οι κάτοικοι που έχουν ξεσηκωθεί ενάντια στην προδοτική πολιτική της Κυβέρνησης, αν είναι ακροδεξιοί, αν είν</w:t>
      </w:r>
      <w:r>
        <w:rPr>
          <w:rFonts w:eastAsia="Times New Roman" w:cs="Times New Roman"/>
          <w:szCs w:val="24"/>
        </w:rPr>
        <w:t xml:space="preserve">αι της Χρυσής Αυγής και πού ανήκουν κομματικά. </w:t>
      </w:r>
    </w:p>
    <w:p w14:paraId="34994F34"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Πρόκειται για Έλληνες πολίτες, οι οποίοι δεν αντέχουν άλλο αυτήν την κατάσταση. Δεν αντέχουν να βλέπουν τα ελληνικά νησιά να βυθίζονται από τους λαθρομετανάστες, να καίγονται τα ελληνικά νησιά στην κυριολεξία</w:t>
      </w:r>
      <w:r>
        <w:rPr>
          <w:rFonts w:eastAsia="Times New Roman" w:cs="Times New Roman"/>
          <w:szCs w:val="24"/>
        </w:rPr>
        <w:t xml:space="preserve">. Φωτιές έβαλαν στη Λέσβο, την οποία η Πρωθυπουργός σας μπερδεύει με τη Μυτιλήνη. Λέει, «άλλο η Λέσβος, άλλο η Μυτιλήνη». Και θέλουμε με τα συγκεκριμένα πρόσωπα να δώσουμε λύση στα μείζονα εθνικά προβλήματα. </w:t>
      </w:r>
    </w:p>
    <w:p w14:paraId="34994F35"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κάτοικοι, οι οποίοι αντιδρούν στα νησιά, σε </w:t>
      </w:r>
      <w:r>
        <w:rPr>
          <w:rFonts w:eastAsia="Times New Roman" w:cs="Times New Roman"/>
          <w:szCs w:val="24"/>
        </w:rPr>
        <w:t>ολόκληρη τη χώρα, που έχουν επαναστατήσει είναι Έλληνες πολίτες. Αυτή τη στιγμή, συντελείται μία εθνική επανάσταση σε όλη την Ελλάδα. Και μπορεί η Βουλή για μήνες να μιλάει για γελοία ζητήματα, για το αν θα πάρει άδεια ο Καλογρίτσας ή ο Αλαφούζος –τσακώνον</w:t>
      </w:r>
      <w:r>
        <w:rPr>
          <w:rFonts w:eastAsia="Times New Roman" w:cs="Times New Roman"/>
          <w:szCs w:val="24"/>
        </w:rPr>
        <w:t xml:space="preserve">ται οι </w:t>
      </w:r>
      <w:proofErr w:type="spellStart"/>
      <w:r>
        <w:rPr>
          <w:rFonts w:eastAsia="Times New Roman" w:cs="Times New Roman"/>
          <w:szCs w:val="24"/>
        </w:rPr>
        <w:t>Συριζαίοι</w:t>
      </w:r>
      <w:proofErr w:type="spellEnd"/>
      <w:r>
        <w:rPr>
          <w:rFonts w:eastAsia="Times New Roman" w:cs="Times New Roman"/>
          <w:szCs w:val="24"/>
        </w:rPr>
        <w:t xml:space="preserve"> με τους Νεοδημοκράτες- την ίδια ώρα, όμως, στο Ωραιόκαστρο, στην Αλεξάνδρεια, στη </w:t>
      </w:r>
      <w:proofErr w:type="spellStart"/>
      <w:r>
        <w:rPr>
          <w:rFonts w:eastAsia="Times New Roman" w:cs="Times New Roman"/>
          <w:szCs w:val="24"/>
        </w:rPr>
        <w:t>Φιλιππιάδα</w:t>
      </w:r>
      <w:proofErr w:type="spellEnd"/>
      <w:r>
        <w:rPr>
          <w:rFonts w:eastAsia="Times New Roman" w:cs="Times New Roman"/>
          <w:szCs w:val="24"/>
        </w:rPr>
        <w:t xml:space="preserve">, στη Λέσβο, στη Χίο, στο Ρέθυμνο οι πολίτες έχουν ξεσηκωθεί. Έχουμε διαδηλώσεις πολλών χιλιάδων Ελλήνων, που τις κρύβουν τα κανάλια της διαφθοράς </w:t>
      </w:r>
      <w:r>
        <w:rPr>
          <w:rFonts w:eastAsia="Times New Roman" w:cs="Times New Roman"/>
          <w:szCs w:val="24"/>
        </w:rPr>
        <w:t>και της διαπλοκής και διεκδικούν πλέον το αυτονόητο. Και δεν διεκδικούν ούτε λεφτά ούτε τίποτα υλικό. Διεκδικούν να μην κολλήσουν φυματίωση τα παιδιά τους. Αυτό είναι το έγκλημα που έκαναν οι Έλληνες πολίτες και για το οποίο εσείς στη συνέχεια καλέσατε τον</w:t>
      </w:r>
      <w:r>
        <w:rPr>
          <w:rFonts w:eastAsia="Times New Roman" w:cs="Times New Roman"/>
          <w:szCs w:val="24"/>
        </w:rPr>
        <w:t xml:space="preserve"> εισαγγελέα κατά του ρατσισμού, το ότι διεκδικούν να μην κολλήσουν φυματίωση τα παιδιά τους. </w:t>
      </w:r>
    </w:p>
    <w:p w14:paraId="34994F36"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Η Χρυσή Αυγή, λοιπόν, το λέμε, το ξεκαθαρίζουμε, είναι στο πλευρό αυτών των κατοίκων. Άριστα έπραξαν οι κάτοικοι στη Χίο, στη Λέσβο, που απαίτησαν να υψώνεται ψηλ</w:t>
      </w:r>
      <w:r>
        <w:rPr>
          <w:rFonts w:eastAsia="Times New Roman" w:cs="Times New Roman"/>
          <w:szCs w:val="24"/>
        </w:rPr>
        <w:t xml:space="preserve">ά η ελληνική σημαία. Και αν </w:t>
      </w:r>
      <w:r>
        <w:rPr>
          <w:rFonts w:eastAsia="Times New Roman" w:cs="Times New Roman"/>
          <w:szCs w:val="24"/>
        </w:rPr>
        <w:lastRenderedPageBreak/>
        <w:t xml:space="preserve">δεν ήταν εκεί τα ΜΑΤ, θα είχαν πετάξει στη θάλασσα τους δήθεν αλληλέγγυους και τις μη κυβερνητικές οργανώσεις του ΣΥΡΙΖΑ. </w:t>
      </w:r>
    </w:p>
    <w:p w14:paraId="34994F37"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Και συγχαρητήρια στου πολίτες του Ρεθύμνου, που έδωσαν άγριο ξύλο στα τάγματα εφόδου του ΣΥΡΙΖΑ και της ά</w:t>
      </w:r>
      <w:r>
        <w:rPr>
          <w:rFonts w:eastAsia="Times New Roman" w:cs="Times New Roman"/>
          <w:szCs w:val="24"/>
        </w:rPr>
        <w:t xml:space="preserve">κρας Αριστεράς, τα οποία με τα κράνη και τα ρόπαλα τρομοκρατούν τους Έλληνες πολίτες για να επιβάλλουν την πολυπολιτισμική κοινωνία. </w:t>
      </w:r>
    </w:p>
    <w:p w14:paraId="34994F38"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Η Κυβέρνηση, βεβαίως, μετά από όλα αυτά τα γεγονότα, προχώρησε σε διώξεις κατά των πολιτών. Είδαμε να επικαλείστε τον εισα</w:t>
      </w:r>
      <w:r>
        <w:rPr>
          <w:rFonts w:eastAsia="Times New Roman" w:cs="Times New Roman"/>
          <w:szCs w:val="24"/>
        </w:rPr>
        <w:t xml:space="preserve">γγελέα κατά του ρατσισμού, να γίνονται διώξεις με τον αντιρατσιστικό νόμο, ακόμα και κατά ιεραρχών. Κανέναν, λοιπόν, δεν φοβίζουν αυτές οι διώξεις. Έχουμε φτάσει σήμερα στο σημείο, ενώ παλαιότερα εμάς μας λέγατε ρατσιστές, γιατί διεκδικούσαμε να μην είναι </w:t>
      </w:r>
      <w:r>
        <w:rPr>
          <w:rFonts w:eastAsia="Times New Roman" w:cs="Times New Roman"/>
          <w:szCs w:val="24"/>
        </w:rPr>
        <w:t xml:space="preserve">ο Έλληνας μειοψηφία μέσα στην Ελλάδα, να θεωρείται ρατσιστής και να διώκεται όποιος διεκδικεί να μην κολλήσει το παιδί του φυματίωση και ελονοσία. Και δεν είναι μόνο αυτές οι ασθένειες. </w:t>
      </w:r>
    </w:p>
    <w:p w14:paraId="34994F39"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Καταθέτω για τα Πρακτικά κάποια επίσημα στοιχεία από τον Παγκόσμιο Ορ</w:t>
      </w:r>
      <w:r>
        <w:rPr>
          <w:rFonts w:eastAsia="Times New Roman" w:cs="Times New Roman"/>
          <w:szCs w:val="24"/>
        </w:rPr>
        <w:t xml:space="preserve">γανισμό Υγείας, που επεξηγούν τι ασθένειες φέρνουν στην Ελλάδα όλοι αυτοί, οι οποίοι μπαίνουν εδώ μέσα παράνομα, χωρίς να τους ελέγξει κανείς. </w:t>
      </w:r>
    </w:p>
    <w:p w14:paraId="34994F3A"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Ηλίας Κασιδιάρης καταθέτει για τα Πρακτικά το προαναφερθέν έγγραφο, το οποίο βρί</w:t>
      </w:r>
      <w:r>
        <w:rPr>
          <w:rFonts w:eastAsia="Times New Roman" w:cs="Times New Roman"/>
          <w:szCs w:val="24"/>
        </w:rPr>
        <w:t>σκεται στο αρχείο του Τμήματος Γραμματείας της Διεύθυνσης Στενογραφίας και  Πρακτικών της Βουλής)</w:t>
      </w:r>
    </w:p>
    <w:p w14:paraId="34994F3B"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Αλλά δεν είναι μόνο οι ασθένειες. Υπερηφανευόταν ο </w:t>
      </w:r>
      <w:proofErr w:type="spellStart"/>
      <w:r>
        <w:rPr>
          <w:rFonts w:eastAsia="Times New Roman" w:cs="Times New Roman"/>
          <w:szCs w:val="24"/>
        </w:rPr>
        <w:t>Συριζαίος</w:t>
      </w:r>
      <w:proofErr w:type="spellEnd"/>
      <w:r>
        <w:rPr>
          <w:rFonts w:eastAsia="Times New Roman" w:cs="Times New Roman"/>
          <w:szCs w:val="24"/>
        </w:rPr>
        <w:t xml:space="preserve"> προηγουμένως, «δεν είχαμε ακόμη νεκρό», λέει. Όλη η Λέσβος καιγόταν για δύο νύχτες και λέει «δεν </w:t>
      </w:r>
      <w:r>
        <w:rPr>
          <w:rFonts w:eastAsia="Times New Roman" w:cs="Times New Roman"/>
          <w:szCs w:val="24"/>
        </w:rPr>
        <w:t>είχαμε νεκρό». Κάποιοι Πακιστανοί βίαζαν ένα παιδάκι στη Μόρια. Αυτοί μετά εμφανίστηκαν ως ανήλικοι, βέβαια. Αυτοί κάνουν το έγκλημα και πηγαίνουν στον εισαγγελέα και δηλώνουν ανήλικοι. Είναι κάτι γαϊδούρια τριάντα χρόνων, έχουν δολοφονήσει Έλληνες πολίτες</w:t>
      </w:r>
      <w:r>
        <w:rPr>
          <w:rFonts w:eastAsia="Times New Roman" w:cs="Times New Roman"/>
          <w:szCs w:val="24"/>
        </w:rPr>
        <w:t xml:space="preserve"> και εμφανίζονται ως ανήλικοι και πηγαίνουν σε φυλακές ανηλίκων και μετά δραπετεύουν. </w:t>
      </w:r>
    </w:p>
    <w:p w14:paraId="34994F3C"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Έστω, όμως, ότι είναι ανήλικοι. Αυτούς τους ανήλικους θα στείλετε στα σχολεία με τα παιδιά μας; Τους βιαστές; Τους εγκληματίες; Όχι σε όλα τα σχολεία βέβαια. Δεν πηγαίνο</w:t>
      </w:r>
      <w:r>
        <w:rPr>
          <w:rFonts w:eastAsia="Times New Roman" w:cs="Times New Roman"/>
          <w:szCs w:val="24"/>
        </w:rPr>
        <w:t xml:space="preserve">υν σε όλα τα σχολεία. Διότι ο αγρότης στο Ωραιόκαστρο φοβάται για το παιδί του. Ο Πρωθυπουργός σας, όμως, που στέλνει το παιδί του στις σχολές </w:t>
      </w:r>
      <w:proofErr w:type="spellStart"/>
      <w:r>
        <w:rPr>
          <w:rFonts w:eastAsia="Times New Roman" w:cs="Times New Roman"/>
          <w:szCs w:val="24"/>
        </w:rPr>
        <w:t>Χιλλ</w:t>
      </w:r>
      <w:proofErr w:type="spellEnd"/>
      <w:r>
        <w:rPr>
          <w:rFonts w:eastAsia="Times New Roman" w:cs="Times New Roman"/>
          <w:szCs w:val="24"/>
        </w:rPr>
        <w:t>, δεν φοβάται να μην κολλήσει ηπατίτιδα ο μικρός Ερνέστο. Διότι εσείς, απ’ όταν αναλάβατε τη διακυβέρνηση της</w:t>
      </w:r>
      <w:r>
        <w:rPr>
          <w:rFonts w:eastAsia="Times New Roman" w:cs="Times New Roman"/>
          <w:szCs w:val="24"/>
        </w:rPr>
        <w:t xml:space="preserve"> χώρας, το μόνο που κάνατε είναι να στείλετε τα παιδιά σας σε πανάκριβα ιδιωτικά σχολεία του Κολωνακίου. Αυτό κάνατε. </w:t>
      </w:r>
    </w:p>
    <w:p w14:paraId="34994F3D"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Και στις σχολές </w:t>
      </w:r>
      <w:proofErr w:type="spellStart"/>
      <w:r>
        <w:rPr>
          <w:rFonts w:eastAsia="Times New Roman" w:cs="Times New Roman"/>
          <w:szCs w:val="24"/>
        </w:rPr>
        <w:t>Χιλλ</w:t>
      </w:r>
      <w:proofErr w:type="spellEnd"/>
      <w:r>
        <w:rPr>
          <w:rFonts w:eastAsia="Times New Roman" w:cs="Times New Roman"/>
          <w:szCs w:val="24"/>
        </w:rPr>
        <w:t>, βεβαίως, δεν υπάρχει κίνδυνος από Πακιστανούς για να κολλήσουν τα παιδάκια φυματίωση. Άρα, στην περίπτωση αυτή, εσε</w:t>
      </w:r>
      <w:r>
        <w:rPr>
          <w:rFonts w:eastAsia="Times New Roman" w:cs="Times New Roman"/>
          <w:szCs w:val="24"/>
        </w:rPr>
        <w:t xml:space="preserve">ίς είστε οι μεγαλύτεροι ρατσιστές. </w:t>
      </w:r>
    </w:p>
    <w:p w14:paraId="34994F3E" w14:textId="77777777" w:rsidR="00227385" w:rsidRDefault="00971D3E">
      <w:pPr>
        <w:spacing w:line="600" w:lineRule="auto"/>
        <w:ind w:firstLine="720"/>
        <w:contextualSpacing/>
        <w:jc w:val="both"/>
        <w:rPr>
          <w:rFonts w:eastAsia="Times New Roman" w:cs="Times New Roman"/>
          <w:b/>
          <w:szCs w:val="24"/>
        </w:rPr>
      </w:pPr>
      <w:r>
        <w:rPr>
          <w:rFonts w:eastAsia="Times New Roman" w:cs="Times New Roman"/>
          <w:szCs w:val="24"/>
        </w:rPr>
        <w:t xml:space="preserve">Και για να το διευκρινίσουμε, δεν είναι ανθρωπιστές οι </w:t>
      </w:r>
      <w:proofErr w:type="spellStart"/>
      <w:r>
        <w:rPr>
          <w:rFonts w:eastAsia="Times New Roman" w:cs="Times New Roman"/>
          <w:szCs w:val="24"/>
        </w:rPr>
        <w:t>Συριζαίοι</w:t>
      </w:r>
      <w:proofErr w:type="spellEnd"/>
      <w:r>
        <w:rPr>
          <w:rFonts w:eastAsia="Times New Roman" w:cs="Times New Roman"/>
          <w:szCs w:val="24"/>
        </w:rPr>
        <w:t>, οι οποίοι ψηφίζουν αυτά τα απαράδεκτα νομοσχέδια μαζί με τη Νέα Δημοκρατία. Ο ίδιος ο Μητσοτάκης, όταν πήγε στη Λέσβο είπε «βε</w:t>
      </w:r>
      <w:r>
        <w:rPr>
          <w:rFonts w:eastAsia="Times New Roman" w:cs="Times New Roman"/>
          <w:szCs w:val="24"/>
        </w:rPr>
        <w:lastRenderedPageBreak/>
        <w:t xml:space="preserve">βαίως, είμαι υπέρ του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w:t>
      </w:r>
      <w:r>
        <w:rPr>
          <w:rFonts w:eastAsia="Times New Roman" w:cs="Times New Roman"/>
          <w:szCs w:val="24"/>
          <w:lang w:val="en-US"/>
        </w:rPr>
        <w:t>ot</w:t>
      </w:r>
      <w:r>
        <w:rPr>
          <w:rFonts w:eastAsia="Times New Roman" w:cs="Times New Roman"/>
          <w:szCs w:val="24"/>
        </w:rPr>
        <w:t xml:space="preserve"> και πρέπει να γίνουν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Η Νέα Δημοκρατία ψήφισε τον νόμο </w:t>
      </w:r>
      <w:proofErr w:type="spellStart"/>
      <w:r>
        <w:rPr>
          <w:rFonts w:eastAsia="Times New Roman" w:cs="Times New Roman"/>
          <w:szCs w:val="24"/>
        </w:rPr>
        <w:t>Μουζάλα</w:t>
      </w:r>
      <w:proofErr w:type="spellEnd"/>
      <w:r>
        <w:rPr>
          <w:rFonts w:eastAsia="Times New Roman" w:cs="Times New Roman"/>
          <w:szCs w:val="24"/>
        </w:rPr>
        <w:t xml:space="preserve"> για το άσυλο, για να ζητάνε όσοι μπαίνουν εδώ πέρα άσυλο και οι λαθρομετανάστες να βαφτίζονται απευθείας αιτούντες άσυλο και να μένουν στην Ελλάδα</w:t>
      </w:r>
      <w:r>
        <w:rPr>
          <w:rFonts w:eastAsia="Times New Roman" w:cs="Times New Roman"/>
          <w:b/>
          <w:szCs w:val="24"/>
        </w:rPr>
        <w:t xml:space="preserve">. </w:t>
      </w:r>
    </w:p>
    <w:p w14:paraId="34994F3F"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Όλοι μαζί, λοιπόν. Όμως, δεν εί</w:t>
      </w:r>
      <w:r>
        <w:rPr>
          <w:rFonts w:eastAsia="Times New Roman" w:cs="Times New Roman"/>
          <w:szCs w:val="24"/>
        </w:rPr>
        <w:t xml:space="preserve">στε ανθρωπιστές, διότι έχετε βγάλει πάρα πολλά φράγκα εσείς, οι </w:t>
      </w:r>
      <w:proofErr w:type="spellStart"/>
      <w:r>
        <w:rPr>
          <w:rFonts w:eastAsia="Times New Roman" w:cs="Times New Roman"/>
          <w:szCs w:val="24"/>
        </w:rPr>
        <w:t>Συριζαίοι</w:t>
      </w:r>
      <w:proofErr w:type="spellEnd"/>
      <w:r>
        <w:rPr>
          <w:rFonts w:eastAsia="Times New Roman" w:cs="Times New Roman"/>
          <w:szCs w:val="24"/>
        </w:rPr>
        <w:t xml:space="preserve">. Πάρα πολλά εκατομμύρια έχουν οικονομήσει τα συντρόφια σας από όλη αυτήν την ιστορία! Μιλάω για τα 750 χιλιάρικα, που </w:t>
      </w:r>
      <w:proofErr w:type="spellStart"/>
      <w:r>
        <w:rPr>
          <w:rFonts w:eastAsia="Times New Roman" w:cs="Times New Roman"/>
          <w:szCs w:val="24"/>
        </w:rPr>
        <w:t>Συριζαία</w:t>
      </w:r>
      <w:proofErr w:type="spellEnd"/>
      <w:r>
        <w:rPr>
          <w:rFonts w:eastAsia="Times New Roman" w:cs="Times New Roman"/>
          <w:szCs w:val="24"/>
        </w:rPr>
        <w:t xml:space="preserve"> Βουλευτής κατήγγειλε ότι δόθηκαν σε στέλεχος του ΣΥΡΙΖΑ</w:t>
      </w:r>
      <w:r>
        <w:rPr>
          <w:rFonts w:eastAsia="Times New Roman" w:cs="Times New Roman"/>
          <w:szCs w:val="24"/>
        </w:rPr>
        <w:t xml:space="preserve"> μόνο για τη σίτιση λαθρομεταναστών σε ένα μόνο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Για να μην πάω στις καταγγελίες του Βουδούρη –δικός σας!- ο οποίος λέει ότι οι διεθνείς οργανισμοί κοστολογούσαν το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2,5 εκατομμύρια και εσείς εν τέλει το κοστολογήσατε 8,6 εκατομμύρια ευρώ,</w:t>
      </w:r>
      <w:r>
        <w:rPr>
          <w:rFonts w:eastAsia="Times New Roman" w:cs="Times New Roman"/>
          <w:szCs w:val="24"/>
        </w:rPr>
        <w:t xml:space="preserve"> για να μπουν 6,1 εκατομμύρια ευρώ στην τσέπη των </w:t>
      </w:r>
      <w:proofErr w:type="spellStart"/>
      <w:r>
        <w:rPr>
          <w:rFonts w:eastAsia="Times New Roman" w:cs="Times New Roman"/>
          <w:szCs w:val="24"/>
        </w:rPr>
        <w:t>Συριζαίων</w:t>
      </w:r>
      <w:proofErr w:type="spellEnd"/>
      <w:r>
        <w:rPr>
          <w:rFonts w:eastAsia="Times New Roman" w:cs="Times New Roman"/>
          <w:szCs w:val="24"/>
        </w:rPr>
        <w:t xml:space="preserve">! </w:t>
      </w:r>
    </w:p>
    <w:p w14:paraId="34994F40"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τα φράγκα, λοιπόν, γίνονται όλα, για την «κονόμα», για να τα οικονομάνε οι δικοί σας, για να διορίζονται οι δικοί σας μέσω των ΜΚΟ και να κοροϊδεύουν τον κόσμο. Λεφτά υπάρχουν! Λεφτά υπάρχου</w:t>
      </w:r>
      <w:r>
        <w:rPr>
          <w:rFonts w:eastAsia="Times New Roman" w:cs="Times New Roman"/>
          <w:szCs w:val="24"/>
        </w:rPr>
        <w:t xml:space="preserve">ν, λοιπόν, για τους </w:t>
      </w:r>
      <w:proofErr w:type="spellStart"/>
      <w:r>
        <w:rPr>
          <w:rFonts w:eastAsia="Times New Roman" w:cs="Times New Roman"/>
          <w:szCs w:val="24"/>
        </w:rPr>
        <w:t>Συριζαίους</w:t>
      </w:r>
      <w:proofErr w:type="spellEnd"/>
      <w:r>
        <w:rPr>
          <w:rFonts w:eastAsia="Times New Roman" w:cs="Times New Roman"/>
          <w:szCs w:val="24"/>
        </w:rPr>
        <w:t xml:space="preserve">! Λεφτά υπάρχουν για τους λαθρομετανάστες! </w:t>
      </w:r>
    </w:p>
    <w:p w14:paraId="34994F41"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Εδέησε να μας απαντήσει ένας Υπουργός μετά από </w:t>
      </w:r>
      <w:proofErr w:type="spellStart"/>
      <w:r>
        <w:rPr>
          <w:rFonts w:eastAsia="Times New Roman" w:cs="Times New Roman"/>
          <w:szCs w:val="24"/>
        </w:rPr>
        <w:t>εκατόν</w:t>
      </w:r>
      <w:proofErr w:type="spellEnd"/>
      <w:r>
        <w:rPr>
          <w:rFonts w:eastAsia="Times New Roman" w:cs="Times New Roman"/>
          <w:szCs w:val="24"/>
        </w:rPr>
        <w:t xml:space="preserve"> πενήντα απόπειρες, που δεν μας απαντάνε, γιατί –λέει- είμαστε ρατσιστές εμείς που θέλουμε μια Ελλάδα ελληνική. Αυτοί, που στέλνο</w:t>
      </w:r>
      <w:r>
        <w:rPr>
          <w:rFonts w:eastAsia="Times New Roman" w:cs="Times New Roman"/>
          <w:szCs w:val="24"/>
        </w:rPr>
        <w:t xml:space="preserve">υν τα παιδιά τους στο Κολωνάκι σε ιδιωτικά σχολεία, που δεν έχει Πακιστανούς, είναι </w:t>
      </w:r>
      <w:proofErr w:type="spellStart"/>
      <w:r>
        <w:rPr>
          <w:rFonts w:eastAsia="Times New Roman" w:cs="Times New Roman"/>
          <w:szCs w:val="24"/>
        </w:rPr>
        <w:t>αντιρατσιστές</w:t>
      </w:r>
      <w:proofErr w:type="spellEnd"/>
      <w:r>
        <w:rPr>
          <w:rFonts w:eastAsia="Times New Roman" w:cs="Times New Roman"/>
          <w:szCs w:val="24"/>
        </w:rPr>
        <w:t xml:space="preserve">! </w:t>
      </w:r>
    </w:p>
    <w:p w14:paraId="34994F42"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Όμως, μας απάντησαν πόσο είναι το κόστος, πόσα λεφτά σπαταλήθηκαν μόνο το 2015 για τη λαθρομετανάστευση. Κρατηθείτε, Έλληνες πολίτες, που ακούτε αυτή τη συν</w:t>
      </w:r>
      <w:r>
        <w:rPr>
          <w:rFonts w:eastAsia="Times New Roman" w:cs="Times New Roman"/>
          <w:szCs w:val="24"/>
        </w:rPr>
        <w:t xml:space="preserve">εδρίαση. Μόνο για το 2015 σπαταλήθηκαν 1,8 δισεκατομμύρια για τη λαθρομετανάστευση! Θα μπορούσαμε να είχαμε γλιτώσει τον ΕΝΦΙΑ και να μην είχαν τρύπα τα δημόσια ταμεία. </w:t>
      </w:r>
    </w:p>
    <w:p w14:paraId="34994F43"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Να πω και ένα παράδειγμα, που μου κατήγγειλαν πολίτες, για να καταλάβετε ότι ο μόνος ρ</w:t>
      </w:r>
      <w:r>
        <w:rPr>
          <w:rFonts w:eastAsia="Times New Roman" w:cs="Times New Roman"/>
          <w:szCs w:val="24"/>
        </w:rPr>
        <w:t>ατσισμός, που υπάρχει σε αυτή τη χώρα, είναι ο ρατσισμός κατά των Ελλήνων: Πήγαν κάποιοι κάτοικοι του Περάματος –οι οποίοι είναι φτωχοί, διότι όπως ξέρετε, έκλεισε η Ναυπηγοεπισκευαστική Ζώνη, δεν δουλεύει κανείς πλέον στο Πέραμα, κανένας Έλληνας με την πο</w:t>
      </w:r>
      <w:r>
        <w:rPr>
          <w:rFonts w:eastAsia="Times New Roman" w:cs="Times New Roman"/>
          <w:szCs w:val="24"/>
        </w:rPr>
        <w:t xml:space="preserve">λιτική που ασκείτε- στο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του Σχιστού γιατί πεινούσαν και είδαν ότι εκεί οι λαθρομετανάστες τις πετάνε τις μερίδες φαγητού. Ήταν Καθαρή Δευτέρα και τους είχαν δώσει κοφτό μακαρόνι με </w:t>
      </w:r>
      <w:proofErr w:type="spellStart"/>
      <w:r>
        <w:rPr>
          <w:rFonts w:eastAsia="Times New Roman" w:cs="Times New Roman"/>
          <w:szCs w:val="24"/>
        </w:rPr>
        <w:t>χταποδάκι</w:t>
      </w:r>
      <w:proofErr w:type="spellEnd"/>
      <w:r>
        <w:rPr>
          <w:rFonts w:eastAsia="Times New Roman" w:cs="Times New Roman"/>
          <w:szCs w:val="24"/>
        </w:rPr>
        <w:t xml:space="preserve"> και το πέταγαν –έχουμε βάλει φωτογραφίες στο </w:t>
      </w:r>
      <w:r>
        <w:rPr>
          <w:rFonts w:eastAsia="Times New Roman" w:cs="Times New Roman"/>
          <w:szCs w:val="24"/>
          <w:lang w:val="en-US"/>
        </w:rPr>
        <w:t>site</w:t>
      </w:r>
      <w:r>
        <w:rPr>
          <w:rFonts w:eastAsia="Times New Roman" w:cs="Times New Roman"/>
          <w:szCs w:val="24"/>
        </w:rPr>
        <w:t xml:space="preserve"> της Χρ</w:t>
      </w:r>
      <w:r>
        <w:rPr>
          <w:rFonts w:eastAsia="Times New Roman" w:cs="Times New Roman"/>
          <w:szCs w:val="24"/>
        </w:rPr>
        <w:t xml:space="preserve">υσής Αυγής- και παράγγελναν σουβλάκια, </w:t>
      </w:r>
      <w:r>
        <w:rPr>
          <w:rFonts w:eastAsia="Times New Roman" w:cs="Times New Roman"/>
          <w:szCs w:val="24"/>
          <w:lang w:val="en-US"/>
        </w:rPr>
        <w:t>delivery</w:t>
      </w:r>
      <w:r>
        <w:rPr>
          <w:rFonts w:eastAsia="Times New Roman" w:cs="Times New Roman"/>
          <w:szCs w:val="24"/>
        </w:rPr>
        <w:t xml:space="preserve">. Και πήγαν οι Έλληνες εκεί και ζήτησαν από τον αρμόδιο στο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και τους απάντησε «δεν έχω τη δικαιοδοσία να σας δώσω να φάτε». </w:t>
      </w:r>
    </w:p>
    <w:p w14:paraId="34994F44"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Όταν η Χρυσή Αυγή έδινε τρόφιμα στους Έλληνες πολίτες, τότε ήταν συσσίτια μ</w:t>
      </w:r>
      <w:r>
        <w:rPr>
          <w:rFonts w:eastAsia="Times New Roman" w:cs="Times New Roman"/>
          <w:szCs w:val="24"/>
        </w:rPr>
        <w:t xml:space="preserve">ίσους! Τώρα, που δεν δίνετε στους Έλληνες πολίτες, τι είναι αυτό; Δεν είναι πολιτική μίσους και ρατσισμός κατά του Έλληνα; </w:t>
      </w:r>
    </w:p>
    <w:p w14:paraId="34994F45"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4994F46"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διεκδικώ τον χρόνο που είχε και ο </w:t>
      </w:r>
      <w:proofErr w:type="spellStart"/>
      <w:r>
        <w:rPr>
          <w:rFonts w:eastAsia="Times New Roman" w:cs="Times New Roman"/>
          <w:szCs w:val="24"/>
        </w:rPr>
        <w:t>Συριζαίος</w:t>
      </w:r>
      <w:proofErr w:type="spellEnd"/>
      <w:r>
        <w:rPr>
          <w:rFonts w:eastAsia="Times New Roman" w:cs="Times New Roman"/>
          <w:szCs w:val="24"/>
        </w:rPr>
        <w:t xml:space="preserve"> προηγουμένως. </w:t>
      </w:r>
    </w:p>
    <w:p w14:paraId="34994F47"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Θα πάω και σε άλλη μια καταγγελία. Έχετε φτάσει στο άθλιο σημείο να μετατρέψετε ακόμα και εκλεκτές μονάδες, την 1</w:t>
      </w:r>
      <w:r>
        <w:rPr>
          <w:rFonts w:eastAsia="Times New Roman" w:cs="Times New Roman"/>
          <w:szCs w:val="24"/>
          <w:vertAlign w:val="superscript"/>
        </w:rPr>
        <w:t>η</w:t>
      </w:r>
      <w:r>
        <w:rPr>
          <w:rFonts w:eastAsia="Times New Roman" w:cs="Times New Roman"/>
          <w:szCs w:val="24"/>
        </w:rPr>
        <w:t xml:space="preserve"> Ταξιαρχία Καταδρομέων-Αλεξιπτωτιστών σε σιτιστές λαθρομεταναστών.</w:t>
      </w:r>
    </w:p>
    <w:p w14:paraId="34994F48"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στα Πρακτικά την πρόσκληση εκδήλωσης ενδιαφέροντος και υποβολής προσφορών. </w:t>
      </w:r>
    </w:p>
    <w:p w14:paraId="34994F49"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Ηλίας Κασιδιάρης καταθέτει για τα Πρακτικά το προαναφερθέν έγγραφο, το οποίο βρίσκεται στο αρχείο του Τμήματος Γραμματείας της Διεύθυνσης Σ</w:t>
      </w:r>
      <w:r>
        <w:rPr>
          <w:rFonts w:eastAsia="Times New Roman" w:cs="Times New Roman"/>
          <w:szCs w:val="24"/>
        </w:rPr>
        <w:t>τενογραφίας και  Πρακτικών της Βουλής)</w:t>
      </w:r>
    </w:p>
    <w:p w14:paraId="34994F4A"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Το στρατόπεδο στη </w:t>
      </w:r>
      <w:proofErr w:type="spellStart"/>
      <w:r>
        <w:rPr>
          <w:rFonts w:eastAsia="Times New Roman" w:cs="Times New Roman"/>
          <w:szCs w:val="24"/>
        </w:rPr>
        <w:t>Ρεντίνα</w:t>
      </w:r>
      <w:proofErr w:type="spellEnd"/>
      <w:r>
        <w:rPr>
          <w:rFonts w:eastAsia="Times New Roman" w:cs="Times New Roman"/>
          <w:szCs w:val="24"/>
        </w:rPr>
        <w:t>, όπως ξέρετε, είναι το Κέντρο Εκπαιδεύσεως Ανορθ</w:t>
      </w:r>
      <w:r>
        <w:rPr>
          <w:rFonts w:eastAsia="Times New Roman" w:cs="Times New Roman"/>
          <w:szCs w:val="24"/>
        </w:rPr>
        <w:t>ό</w:t>
      </w:r>
      <w:r>
        <w:rPr>
          <w:rFonts w:eastAsia="Times New Roman" w:cs="Times New Roman"/>
          <w:szCs w:val="24"/>
        </w:rPr>
        <w:t>δ</w:t>
      </w:r>
      <w:r>
        <w:rPr>
          <w:rFonts w:eastAsia="Times New Roman" w:cs="Times New Roman"/>
          <w:szCs w:val="24"/>
        </w:rPr>
        <w:t>ο</w:t>
      </w:r>
      <w:r>
        <w:rPr>
          <w:rFonts w:eastAsia="Times New Roman" w:cs="Times New Roman"/>
          <w:szCs w:val="24"/>
        </w:rPr>
        <w:t>ξου Πολέμου. Αυτούς, τους Έλληνες καταδρομείς και αλεξιπτωτιστές, τους κάνει η Κυβέρνηση Τσίπρα-Καμμένου σήμερα σιτιστές λαθρομεταναστών. Κα</w:t>
      </w:r>
      <w:r>
        <w:rPr>
          <w:rFonts w:eastAsia="Times New Roman" w:cs="Times New Roman"/>
          <w:szCs w:val="24"/>
        </w:rPr>
        <w:t xml:space="preserve">ι αυτή είναι μια πράξη εγκληματική! </w:t>
      </w:r>
    </w:p>
    <w:p w14:paraId="34994F4B"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τι κάνει εκεί ο Καμμένος, αυτός ο σούπερ μάχιμος κομάντο, που εμφανίζεται δημοσίως και βάζει πουλάδες αλεξιπτωτιστή, πουλάδες υποβρυχίου καταστροφέα, σχολείο αυτοδυτών, πουλάδες </w:t>
      </w:r>
      <w:r>
        <w:rPr>
          <w:rFonts w:eastAsia="Times New Roman" w:cs="Times New Roman"/>
          <w:szCs w:val="24"/>
        </w:rPr>
        <w:lastRenderedPageBreak/>
        <w:t>ιπτάμενου χειριστή Απάτσι; Έν</w:t>
      </w:r>
      <w:r>
        <w:rPr>
          <w:rFonts w:eastAsia="Times New Roman" w:cs="Times New Roman"/>
          <w:szCs w:val="24"/>
        </w:rPr>
        <w:t>ας εισαγγελέας δεν υπάρχει να του πει: Τι κάνεις ρε, καραγκιόζη; Αυτό είναι παράνομο! Έξι μήνες φυλάκιση προβλέπει ο Ποινικός Κώδικας!</w:t>
      </w:r>
    </w:p>
    <w:p w14:paraId="34994F4C"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4994F4D"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w:t>
      </w:r>
      <w:r>
        <w:rPr>
          <w:rFonts w:eastAsia="Times New Roman" w:cs="Times New Roman"/>
          <w:szCs w:val="24"/>
        </w:rPr>
        <w:t>λοκληρώστε, κύριε συνάδελφε.</w:t>
      </w:r>
    </w:p>
    <w:p w14:paraId="34994F4E"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Ολοκληρώνω, κύριε Πρόεδρε. Διεκδικώ μισό λεπτό ακόμη για να πω κάτι για τη Νέα Δημοκρατία, η οποία κάνει σήμερα –λέει-επίκαιρη επερώτηση. </w:t>
      </w:r>
    </w:p>
    <w:p w14:paraId="34994F4F"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Γιατί κάνει επίκαιρη επερώτηση η Νέα Δημοκρατία; Ο ίδιος ο Μητσοτάκης </w:t>
      </w:r>
      <w:r>
        <w:rPr>
          <w:rFonts w:eastAsia="Times New Roman" w:cs="Times New Roman"/>
          <w:szCs w:val="24"/>
        </w:rPr>
        <w:t xml:space="preserve">πήγε στη Λέσβο και είπε ότι είμαστε υπέρ του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Εσείς ψηφίζετε υπέρ των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Εσείς ψηφίζετε όλα τα ανθελληνικά νομοσχέδια του ΣΥΡΙΖΑ. Μέχρι και το ισλαμικό τέμενος, την κατασκευή ισλαμικού τεμένους, την </w:t>
      </w:r>
      <w:proofErr w:type="spellStart"/>
      <w:r>
        <w:rPr>
          <w:rFonts w:eastAsia="Times New Roman" w:cs="Times New Roman"/>
          <w:szCs w:val="24"/>
        </w:rPr>
        <w:t>ισλαμοποίηση</w:t>
      </w:r>
      <w:proofErr w:type="spellEnd"/>
      <w:r>
        <w:rPr>
          <w:rFonts w:eastAsia="Times New Roman" w:cs="Times New Roman"/>
          <w:szCs w:val="24"/>
        </w:rPr>
        <w:t xml:space="preserve"> της Ελλάδος την ψήφισε η Νέα</w:t>
      </w:r>
      <w:r>
        <w:rPr>
          <w:rFonts w:eastAsia="Times New Roman" w:cs="Times New Roman"/>
          <w:szCs w:val="24"/>
        </w:rPr>
        <w:t xml:space="preserve"> Δημοκρατία.</w:t>
      </w:r>
    </w:p>
    <w:p w14:paraId="34994F50"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Σταματήστε, λοιπόν, θυμόμαστε από το 1992. Ο Σαμαράς ήταν αυτός</w:t>
      </w:r>
      <w:r>
        <w:rPr>
          <w:rFonts w:eastAsia="Times New Roman" w:cs="Times New Roman"/>
          <w:szCs w:val="24"/>
        </w:rPr>
        <w:t>,</w:t>
      </w:r>
      <w:r>
        <w:rPr>
          <w:rFonts w:eastAsia="Times New Roman" w:cs="Times New Roman"/>
          <w:szCs w:val="24"/>
        </w:rPr>
        <w:t xml:space="preserve"> που έβαλε όλο το </w:t>
      </w:r>
      <w:proofErr w:type="spellStart"/>
      <w:r>
        <w:rPr>
          <w:rFonts w:eastAsia="Times New Roman" w:cs="Times New Roman"/>
          <w:szCs w:val="24"/>
        </w:rPr>
        <w:t>αλβαναριό</w:t>
      </w:r>
      <w:proofErr w:type="spellEnd"/>
      <w:r>
        <w:rPr>
          <w:rFonts w:eastAsia="Times New Roman" w:cs="Times New Roman"/>
          <w:szCs w:val="24"/>
        </w:rPr>
        <w:t xml:space="preserve"> μέσα στην Ελλάδα, όλους τους εγκληματίες. Να θυμηθούμε τον Προκόπη Παυλόπουλο, που ευχαριστούσε τους Πακιστανούς, γιατί –έλεγε- μας τιμούν με την παρου</w:t>
      </w:r>
      <w:r>
        <w:rPr>
          <w:rFonts w:eastAsia="Times New Roman" w:cs="Times New Roman"/>
          <w:szCs w:val="24"/>
        </w:rPr>
        <w:t>σία τους.</w:t>
      </w:r>
    </w:p>
    <w:p w14:paraId="34994F51" w14:textId="77777777" w:rsidR="00227385" w:rsidRDefault="00971D3E">
      <w:pPr>
        <w:tabs>
          <w:tab w:val="left" w:pos="2608"/>
        </w:tabs>
        <w:spacing w:after="0" w:line="600" w:lineRule="auto"/>
        <w:ind w:firstLine="720"/>
        <w:contextualSpacing/>
        <w:jc w:val="both"/>
        <w:rPr>
          <w:rFonts w:eastAsia="Times New Roman"/>
          <w:szCs w:val="24"/>
        </w:rPr>
      </w:pPr>
      <w:r>
        <w:rPr>
          <w:rFonts w:eastAsia="Times New Roman" w:cs="Times New Roman"/>
          <w:szCs w:val="24"/>
        </w:rPr>
        <w:t>Η μόνη λύση είναι η Χρυσή Αυγή. Δεν υπάρχει κα</w:t>
      </w:r>
      <w:r>
        <w:rPr>
          <w:rFonts w:eastAsia="Times New Roman" w:cs="Times New Roman"/>
          <w:szCs w:val="24"/>
        </w:rPr>
        <w:t>μ</w:t>
      </w:r>
      <w:r>
        <w:rPr>
          <w:rFonts w:eastAsia="Times New Roman" w:cs="Times New Roman"/>
          <w:szCs w:val="24"/>
        </w:rPr>
        <w:t>μία άλλη λύση. Και επειδή λέτε ότι δεν έχουμε προτάσεις, σας λέω ότι έχουμε καταθέσει συγκεκριμένη πρόταση νόμου, που λύνει το πρόβλημα σε μία μόνο ημέρα, επιβάλλοντας ισόβια κάθειρξη σε όλους τους δ</w:t>
      </w:r>
      <w:r>
        <w:rPr>
          <w:rFonts w:eastAsia="Times New Roman" w:cs="Times New Roman"/>
          <w:szCs w:val="24"/>
        </w:rPr>
        <w:t>ιακινητές λαθρομεταναστών και ιδιώνυμο αδίκημα την παράνομη είσοδο αλλοδαπών στην Ελλάδα.</w:t>
      </w:r>
      <w:r>
        <w:rPr>
          <w:rFonts w:eastAsia="Times New Roman" w:cs="Times New Roman"/>
          <w:szCs w:val="24"/>
        </w:rPr>
        <w:t xml:space="preserve"> </w:t>
      </w:r>
      <w:r>
        <w:rPr>
          <w:rFonts w:eastAsia="Times New Roman"/>
          <w:szCs w:val="24"/>
        </w:rPr>
        <w:t xml:space="preserve">Οι ποινές δεν θα εκτίονται σε φυλακές, αλλά σε ειδικούς χώρους κράτησης όπου παράλληλα θα τελείται έργο υπέρ του </w:t>
      </w:r>
      <w:r>
        <w:rPr>
          <w:rFonts w:eastAsia="Times New Roman"/>
          <w:szCs w:val="24"/>
        </w:rPr>
        <w:t>δ</w:t>
      </w:r>
      <w:r>
        <w:rPr>
          <w:rFonts w:eastAsia="Times New Roman"/>
          <w:szCs w:val="24"/>
        </w:rPr>
        <w:t xml:space="preserve">ημοσίου. </w:t>
      </w:r>
    </w:p>
    <w:p w14:paraId="34994F52" w14:textId="77777777" w:rsidR="00227385" w:rsidRDefault="00971D3E">
      <w:pPr>
        <w:tabs>
          <w:tab w:val="left" w:pos="2608"/>
        </w:tabs>
        <w:spacing w:line="600" w:lineRule="auto"/>
        <w:ind w:firstLine="720"/>
        <w:contextualSpacing/>
        <w:jc w:val="both"/>
        <w:rPr>
          <w:rFonts w:eastAsia="Times New Roman"/>
          <w:szCs w:val="24"/>
        </w:rPr>
      </w:pPr>
      <w:r>
        <w:rPr>
          <w:rFonts w:eastAsia="Times New Roman"/>
          <w:szCs w:val="24"/>
        </w:rPr>
        <w:t xml:space="preserve">Αυτά θα κάνει η Χρυσή Αυγή όταν έρθει στα </w:t>
      </w:r>
      <w:r>
        <w:rPr>
          <w:rFonts w:eastAsia="Times New Roman"/>
          <w:szCs w:val="24"/>
        </w:rPr>
        <w:t>πράγματα και η Ελλάδα θα καθαρίσει. Αν και πιστεύω ότι δεν θα χρειαστεί καν να εφαρμόσουμε έναν τέτοιο νόμο. Θα έχουν φύγει από μόνοι τους κολυμπώντας.</w:t>
      </w:r>
    </w:p>
    <w:p w14:paraId="34994F53" w14:textId="77777777" w:rsidR="00227385" w:rsidRDefault="00971D3E">
      <w:pPr>
        <w:tabs>
          <w:tab w:val="left" w:pos="2608"/>
        </w:tabs>
        <w:spacing w:line="600" w:lineRule="auto"/>
        <w:ind w:firstLine="720"/>
        <w:contextualSpacing/>
        <w:jc w:val="both"/>
        <w:rPr>
          <w:rFonts w:eastAsia="Times New Roman"/>
          <w:szCs w:val="24"/>
        </w:rPr>
      </w:pPr>
      <w:r>
        <w:rPr>
          <w:rFonts w:eastAsia="Times New Roman"/>
          <w:szCs w:val="24"/>
        </w:rPr>
        <w:t>Ευχαριστώ.</w:t>
      </w:r>
    </w:p>
    <w:p w14:paraId="34994F54" w14:textId="77777777" w:rsidR="00227385" w:rsidRDefault="00971D3E">
      <w:pPr>
        <w:tabs>
          <w:tab w:val="left" w:pos="2608"/>
        </w:tabs>
        <w:spacing w:line="600" w:lineRule="auto"/>
        <w:ind w:firstLine="720"/>
        <w:contextualSpacing/>
        <w:jc w:val="center"/>
        <w:rPr>
          <w:rFonts w:eastAsia="Times New Roman"/>
          <w:szCs w:val="24"/>
        </w:rPr>
      </w:pPr>
      <w:r>
        <w:rPr>
          <w:rFonts w:eastAsia="Times New Roman"/>
          <w:szCs w:val="24"/>
        </w:rPr>
        <w:t>(Χειροκροτήματα από την πτέρυγα της Χρυσής Αυγής)</w:t>
      </w:r>
    </w:p>
    <w:p w14:paraId="34994F55" w14:textId="77777777" w:rsidR="00227385" w:rsidRDefault="00971D3E">
      <w:pPr>
        <w:tabs>
          <w:tab w:val="left" w:pos="2608"/>
        </w:tabs>
        <w:spacing w:line="600" w:lineRule="auto"/>
        <w:ind w:firstLine="720"/>
        <w:contextualSpacing/>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Ο Κοινο</w:t>
      </w:r>
      <w:r>
        <w:rPr>
          <w:rFonts w:eastAsia="Times New Roman"/>
          <w:szCs w:val="24"/>
        </w:rPr>
        <w:t>βουλευτικός Εκπρόσωπος του Κομμουνιστικού Κόμματος Ελλάδ</w:t>
      </w:r>
      <w:r>
        <w:rPr>
          <w:rFonts w:eastAsia="Times New Roman"/>
          <w:szCs w:val="24"/>
        </w:rPr>
        <w:t>α</w:t>
      </w:r>
      <w:r>
        <w:rPr>
          <w:rFonts w:eastAsia="Times New Roman"/>
          <w:szCs w:val="24"/>
        </w:rPr>
        <w:t xml:space="preserve">ς κ. </w:t>
      </w:r>
      <w:proofErr w:type="spellStart"/>
      <w:r>
        <w:rPr>
          <w:rFonts w:eastAsia="Times New Roman"/>
          <w:szCs w:val="24"/>
        </w:rPr>
        <w:t>Κατσώτης</w:t>
      </w:r>
      <w:proofErr w:type="spellEnd"/>
      <w:r>
        <w:rPr>
          <w:rFonts w:eastAsia="Times New Roman"/>
          <w:szCs w:val="24"/>
        </w:rPr>
        <w:t xml:space="preserve"> έχει τον λόγο.</w:t>
      </w:r>
    </w:p>
    <w:p w14:paraId="34994F56" w14:textId="77777777" w:rsidR="00227385" w:rsidRDefault="00971D3E">
      <w:pPr>
        <w:tabs>
          <w:tab w:val="left" w:pos="2608"/>
        </w:tabs>
        <w:spacing w:line="600" w:lineRule="auto"/>
        <w:ind w:firstLine="720"/>
        <w:contextualSpacing/>
        <w:jc w:val="both"/>
        <w:rPr>
          <w:rFonts w:eastAsia="Times New Roman"/>
          <w:szCs w:val="24"/>
        </w:rPr>
      </w:pPr>
      <w:r>
        <w:rPr>
          <w:rFonts w:eastAsia="Times New Roman"/>
          <w:b/>
          <w:szCs w:val="24"/>
        </w:rPr>
        <w:t xml:space="preserve">ΠΑΝΑΓΙΩΤΗΣ ΜΗΤΑΡΑΚΗΣ: </w:t>
      </w:r>
      <w:r>
        <w:rPr>
          <w:rFonts w:eastAsia="Times New Roman"/>
          <w:szCs w:val="24"/>
        </w:rPr>
        <w:t>Κύριε Πρόεδρε, μπορώ να έχω τον λόγο επί προσωπικού;</w:t>
      </w:r>
    </w:p>
    <w:p w14:paraId="34994F57" w14:textId="77777777" w:rsidR="00227385" w:rsidRDefault="00971D3E">
      <w:pPr>
        <w:tabs>
          <w:tab w:val="left" w:pos="2608"/>
        </w:tabs>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Μετά τον κ. </w:t>
      </w:r>
      <w:proofErr w:type="spellStart"/>
      <w:r>
        <w:rPr>
          <w:rFonts w:eastAsia="Times New Roman"/>
          <w:szCs w:val="24"/>
        </w:rPr>
        <w:t>Κατσώτη</w:t>
      </w:r>
      <w:proofErr w:type="spellEnd"/>
      <w:r>
        <w:rPr>
          <w:rFonts w:eastAsia="Times New Roman"/>
          <w:szCs w:val="24"/>
        </w:rPr>
        <w:t xml:space="preserve"> θα σας τον δώσω επί προσωπικού. Θα εξηγήσετε το προσωπικό, γιατί προηγουμένως δημιουργήθηκε μια ένταση, διότι ζήτησε τον λόγο ο κ. </w:t>
      </w:r>
      <w:proofErr w:type="spellStart"/>
      <w:r>
        <w:rPr>
          <w:rFonts w:eastAsia="Times New Roman"/>
          <w:szCs w:val="24"/>
        </w:rPr>
        <w:t>Κόνσολας</w:t>
      </w:r>
      <w:proofErr w:type="spellEnd"/>
      <w:r>
        <w:rPr>
          <w:rFonts w:eastAsia="Times New Roman"/>
          <w:szCs w:val="24"/>
        </w:rPr>
        <w:t xml:space="preserve"> –επειδή αναφέρθηκε- και μετά ήθελε ξανά να πάρει τον λόγο ο Κοινοβουλευτικός Εκπρόσωπος, πράγμα</w:t>
      </w:r>
      <w:r>
        <w:rPr>
          <w:rFonts w:eastAsia="Times New Roman"/>
          <w:szCs w:val="24"/>
        </w:rPr>
        <w:t xml:space="preserve"> το οποίο δεν γίνεται.</w:t>
      </w:r>
    </w:p>
    <w:p w14:paraId="34994F58" w14:textId="77777777" w:rsidR="00227385" w:rsidRDefault="00971D3E">
      <w:pPr>
        <w:tabs>
          <w:tab w:val="left" w:pos="2608"/>
        </w:tabs>
        <w:spacing w:line="600" w:lineRule="auto"/>
        <w:ind w:firstLine="720"/>
        <w:contextualSpacing/>
        <w:jc w:val="both"/>
        <w:rPr>
          <w:rFonts w:eastAsia="Times New Roman"/>
          <w:szCs w:val="24"/>
        </w:rPr>
      </w:pPr>
      <w:r>
        <w:rPr>
          <w:rFonts w:eastAsia="Times New Roman"/>
          <w:b/>
          <w:szCs w:val="24"/>
        </w:rPr>
        <w:t xml:space="preserve">ΠΑΝΑΓΙΩΤΗΣ ΜΗΤΑΡΑΚΗΣ: </w:t>
      </w:r>
      <w:r>
        <w:rPr>
          <w:rFonts w:eastAsia="Times New Roman"/>
          <w:szCs w:val="24"/>
        </w:rPr>
        <w:t>Και σε εμένα αναφέρθηκε. Θα μπορούσατε να ολοκληρώσετε τον κύκλο και μετά να απαντήσουμε.</w:t>
      </w:r>
    </w:p>
    <w:p w14:paraId="34994F59" w14:textId="77777777" w:rsidR="00227385" w:rsidRDefault="00971D3E">
      <w:pPr>
        <w:tabs>
          <w:tab w:val="left" w:pos="2608"/>
        </w:tabs>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Μετά τον κ. </w:t>
      </w:r>
      <w:proofErr w:type="spellStart"/>
      <w:r>
        <w:rPr>
          <w:rFonts w:eastAsia="Times New Roman"/>
          <w:szCs w:val="24"/>
        </w:rPr>
        <w:t>Κατσώτη</w:t>
      </w:r>
      <w:proofErr w:type="spellEnd"/>
      <w:r>
        <w:rPr>
          <w:rFonts w:eastAsia="Times New Roman"/>
          <w:szCs w:val="24"/>
        </w:rPr>
        <w:t xml:space="preserve"> θα σας δώσω τον λόγο.</w:t>
      </w:r>
    </w:p>
    <w:p w14:paraId="34994F5A" w14:textId="77777777" w:rsidR="00227385" w:rsidRDefault="00971D3E">
      <w:pPr>
        <w:tabs>
          <w:tab w:val="left" w:pos="2608"/>
        </w:tabs>
        <w:spacing w:line="600" w:lineRule="auto"/>
        <w:ind w:firstLine="720"/>
        <w:contextualSpacing/>
        <w:jc w:val="both"/>
        <w:rPr>
          <w:rFonts w:eastAsia="Times New Roman"/>
          <w:szCs w:val="24"/>
        </w:rPr>
      </w:pPr>
      <w:r>
        <w:rPr>
          <w:rFonts w:eastAsia="Times New Roman"/>
          <w:b/>
          <w:szCs w:val="24"/>
        </w:rPr>
        <w:t xml:space="preserve">ΧΡΗΣΤΟΣ ΚΑΤΣΩΤΗΣ: </w:t>
      </w:r>
      <w:r>
        <w:rPr>
          <w:rFonts w:eastAsia="Times New Roman"/>
          <w:szCs w:val="24"/>
        </w:rPr>
        <w:t>Ευχαριστώ, κύριε Πρόεδρε.</w:t>
      </w:r>
    </w:p>
    <w:p w14:paraId="34994F5B" w14:textId="77777777" w:rsidR="00227385" w:rsidRDefault="00971D3E">
      <w:pPr>
        <w:tabs>
          <w:tab w:val="left" w:pos="2608"/>
        </w:tabs>
        <w:spacing w:line="600" w:lineRule="auto"/>
        <w:ind w:firstLine="720"/>
        <w:contextualSpacing/>
        <w:jc w:val="both"/>
        <w:rPr>
          <w:rFonts w:eastAsia="Times New Roman"/>
          <w:szCs w:val="24"/>
        </w:rPr>
      </w:pPr>
      <w:r>
        <w:rPr>
          <w:rFonts w:eastAsia="Times New Roman"/>
          <w:szCs w:val="24"/>
        </w:rPr>
        <w:lastRenderedPageBreak/>
        <w:t xml:space="preserve">Ως ΚΚΕ έχουμε αναδείξει τις αιτίες της προσφυγιάς και της μετανάστευσης, τους ιμπεριαλιστικούς πολέμους και επεμβάσεις για την υλοποίηση των σχεδιασμών και τον έλεγχο των δρόμων του πετρελαίου, του φυσικού αερίου και άλλων πλουτοπαραγωγικών πηγών. </w:t>
      </w:r>
    </w:p>
    <w:p w14:paraId="34994F5C" w14:textId="77777777" w:rsidR="00227385" w:rsidRDefault="00971D3E">
      <w:pPr>
        <w:tabs>
          <w:tab w:val="left" w:pos="2608"/>
        </w:tabs>
        <w:spacing w:line="600" w:lineRule="auto"/>
        <w:ind w:firstLine="720"/>
        <w:contextualSpacing/>
        <w:jc w:val="both"/>
        <w:rPr>
          <w:rFonts w:eastAsia="Times New Roman"/>
          <w:szCs w:val="24"/>
        </w:rPr>
      </w:pPr>
      <w:r>
        <w:rPr>
          <w:rFonts w:eastAsia="Times New Roman"/>
          <w:szCs w:val="24"/>
        </w:rPr>
        <w:t>Οι συνέπειες των ιμπεριαλιστικών ανταγωνισμών είναι ολέθριες: θάνατος, πρόσφυγες, μετανάστες, φτώχεια, εξαθλίωση. Η διαχείριση του προσφυγικού μεταναστευτικού γίνεται από τις ίδιες δυνάμεις που το προκάλεσαν, το κεφάλαιο, στη βάση του οφέλους. Οι κυβερνήσε</w:t>
      </w:r>
      <w:r>
        <w:rPr>
          <w:rFonts w:eastAsia="Times New Roman"/>
          <w:szCs w:val="24"/>
        </w:rPr>
        <w:t xml:space="preserve">ις κινούνται στα όρια των επιλογών των μονοπωλιακών και επιχειρηματικών ομίλων. </w:t>
      </w:r>
    </w:p>
    <w:p w14:paraId="34994F5D" w14:textId="77777777" w:rsidR="00227385" w:rsidRDefault="00971D3E">
      <w:pPr>
        <w:tabs>
          <w:tab w:val="left" w:pos="2608"/>
        </w:tabs>
        <w:spacing w:line="600" w:lineRule="auto"/>
        <w:ind w:firstLine="720"/>
        <w:contextualSpacing/>
        <w:jc w:val="both"/>
        <w:rPr>
          <w:rFonts w:eastAsia="Times New Roman"/>
          <w:szCs w:val="24"/>
        </w:rPr>
      </w:pPr>
      <w:r>
        <w:rPr>
          <w:rFonts w:eastAsia="Times New Roman"/>
          <w:szCs w:val="24"/>
        </w:rPr>
        <w:t>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αυτ</w:t>
      </w:r>
      <w:r>
        <w:rPr>
          <w:rFonts w:eastAsia="Times New Roman"/>
          <w:szCs w:val="24"/>
        </w:rPr>
        <w:t>ό</w:t>
      </w:r>
      <w:r>
        <w:rPr>
          <w:rFonts w:eastAsia="Times New Roman"/>
          <w:szCs w:val="24"/>
        </w:rPr>
        <w:t>, το προσφυγικό δίκαιο, όπως προβλέπεται στη Συνθήκη της Γενεύης, με κύριο χαρακτηριστικό την χωρίς εμπόδια διέλευση των προσφύγων για τη χώρα προορισμού τους,</w:t>
      </w:r>
      <w:r>
        <w:rPr>
          <w:rFonts w:eastAsia="Times New Roman"/>
          <w:szCs w:val="24"/>
        </w:rPr>
        <w:t xml:space="preserve"> με μέτρα για την ασφάλειά τους και την αξιοπρεπή διαβίωσή τους και διαμονή τους έγινε παρελθόν, καταργήθηκε. </w:t>
      </w:r>
    </w:p>
    <w:p w14:paraId="34994F5E" w14:textId="77777777" w:rsidR="00227385" w:rsidRDefault="00971D3E">
      <w:pPr>
        <w:tabs>
          <w:tab w:val="left" w:pos="2608"/>
        </w:tabs>
        <w:spacing w:line="600" w:lineRule="auto"/>
        <w:ind w:firstLine="720"/>
        <w:contextualSpacing/>
        <w:jc w:val="both"/>
        <w:rPr>
          <w:rFonts w:eastAsia="Times New Roman"/>
          <w:szCs w:val="24"/>
        </w:rPr>
      </w:pPr>
      <w:r>
        <w:rPr>
          <w:rFonts w:eastAsia="Times New Roman"/>
          <w:szCs w:val="24"/>
        </w:rPr>
        <w:lastRenderedPageBreak/>
        <w:t>Όλες οι διαχειριστικές πολιτικές γύρω από το θέμα αυτών των ανθρώπων γίνονται με λογικές ελευθερίας της αγοράς, μπίζνες και όχι μόνο. Αξιοποιείτα</w:t>
      </w:r>
      <w:r>
        <w:rPr>
          <w:rFonts w:eastAsia="Times New Roman"/>
          <w:szCs w:val="24"/>
        </w:rPr>
        <w:t xml:space="preserve">ι το προσφυγικό στα ζητήματα της τρομοκρατίας και ασφάλειας για ακόμη μεγαλύτερη στρατιωτική παρουσία, πολεμική δράση και καταστολή κατά των λαών. </w:t>
      </w:r>
    </w:p>
    <w:p w14:paraId="34994F5F" w14:textId="77777777" w:rsidR="00227385" w:rsidRDefault="00971D3E">
      <w:pPr>
        <w:tabs>
          <w:tab w:val="left" w:pos="2608"/>
        </w:tabs>
        <w:spacing w:line="600" w:lineRule="auto"/>
        <w:ind w:firstLine="720"/>
        <w:contextualSpacing/>
        <w:jc w:val="both"/>
        <w:rPr>
          <w:rFonts w:eastAsia="Times New Roman"/>
          <w:szCs w:val="24"/>
        </w:rPr>
      </w:pPr>
      <w:r>
        <w:rPr>
          <w:rFonts w:eastAsia="Times New Roman"/>
          <w:szCs w:val="24"/>
        </w:rPr>
        <w:t>Από την επερώτηση της Νέας Δημοκρατίας για εναλλακτικό σχέδιο μπροστά στον υπαρκτό κίνδυνο κατάρρευσης της σ</w:t>
      </w:r>
      <w:r>
        <w:rPr>
          <w:rFonts w:eastAsia="Times New Roman"/>
          <w:szCs w:val="24"/>
        </w:rPr>
        <w:t>υμφωνίας Ευρωπαϊκής Ένωσης-Τουρκίας αναδεικνύεται η προσπάθεια να γίνει πρόβλημα του λαού μας αν η Τουρκία θα συνεχίσει να τηρεί την ενταξιακή συμφωνία με την Ευρωπαϊκή Ένωση ή αν θα πλημμυρίσει και πάλι με πρόσφυγες και μετανάστες την Ελλάδα και την Ευρωπ</w:t>
      </w:r>
      <w:r>
        <w:rPr>
          <w:rFonts w:eastAsia="Times New Roman"/>
          <w:szCs w:val="24"/>
        </w:rPr>
        <w:t>αϊκή Ένωση.</w:t>
      </w:r>
    </w:p>
    <w:p w14:paraId="34994F60" w14:textId="77777777" w:rsidR="00227385" w:rsidRDefault="00971D3E">
      <w:pPr>
        <w:tabs>
          <w:tab w:val="left" w:pos="2608"/>
        </w:tabs>
        <w:spacing w:line="600" w:lineRule="auto"/>
        <w:ind w:firstLine="720"/>
        <w:contextualSpacing/>
        <w:jc w:val="both"/>
        <w:rPr>
          <w:rFonts w:eastAsia="Times New Roman"/>
          <w:szCs w:val="24"/>
        </w:rPr>
      </w:pPr>
      <w:r>
        <w:rPr>
          <w:rFonts w:eastAsia="Times New Roman"/>
          <w:szCs w:val="24"/>
        </w:rPr>
        <w:t>Αξιοποιούνται οι απειλές της τουρκικής κυβέρνησης ότι θα αθετήσει τη συμφωνία αν η Ευρωπαϊκή Ένωση αθετήσει τις δικές της δεσμεύσεις. Θέλουμε να τονίσουμε ότι η ίδια η συμφωνία Ευρωπαϊκής Ένωσης-Τουρκίας που ψήφισε η Κυβέρνηση ΣΥΡΙΖΑ-ΑΝΕΛ ευθύν</w:t>
      </w:r>
      <w:r>
        <w:rPr>
          <w:rFonts w:eastAsia="Times New Roman"/>
          <w:szCs w:val="24"/>
        </w:rPr>
        <w:t>εται για τον εγκλωβισμό των προσφύγων στην Ελλάδα και τον διπλό εγκλωβισμό όσων βρίσκονται στα νησιά.</w:t>
      </w:r>
    </w:p>
    <w:p w14:paraId="34994F61" w14:textId="77777777" w:rsidR="00227385" w:rsidRDefault="00971D3E">
      <w:pPr>
        <w:tabs>
          <w:tab w:val="left" w:pos="2608"/>
        </w:tabs>
        <w:spacing w:line="600" w:lineRule="auto"/>
        <w:ind w:firstLine="720"/>
        <w:contextualSpacing/>
        <w:jc w:val="both"/>
        <w:rPr>
          <w:rFonts w:eastAsia="Times New Roman"/>
          <w:szCs w:val="24"/>
        </w:rPr>
      </w:pPr>
      <w:r>
        <w:rPr>
          <w:rFonts w:eastAsia="Times New Roman"/>
          <w:szCs w:val="24"/>
        </w:rPr>
        <w:lastRenderedPageBreak/>
        <w:t>Θυσιάζει τα συμφέροντα του λαού και των προσφύγων στον βωμό των συμφερόντων των μονοπωλίων, που αναδιατάσσουν τις διακρατικές συμμαχίες τους με την αστική</w:t>
      </w:r>
      <w:r>
        <w:rPr>
          <w:rFonts w:eastAsia="Times New Roman"/>
          <w:szCs w:val="24"/>
        </w:rPr>
        <w:t xml:space="preserve"> τάξη της Τουρκίας με την ίδια ευκολία που </w:t>
      </w:r>
      <w:proofErr w:type="spellStart"/>
      <w:r>
        <w:rPr>
          <w:rFonts w:eastAsia="Times New Roman"/>
          <w:szCs w:val="24"/>
        </w:rPr>
        <w:t>επαναχαράσσουν</w:t>
      </w:r>
      <w:proofErr w:type="spellEnd"/>
      <w:r>
        <w:rPr>
          <w:rFonts w:eastAsia="Times New Roman"/>
          <w:szCs w:val="24"/>
        </w:rPr>
        <w:t xml:space="preserve"> τους αγωγούς του πετρελαίου και του φυσικού αερίου. </w:t>
      </w:r>
    </w:p>
    <w:p w14:paraId="34994F62" w14:textId="77777777" w:rsidR="00227385" w:rsidRDefault="00971D3E">
      <w:pPr>
        <w:tabs>
          <w:tab w:val="left" w:pos="2608"/>
        </w:tabs>
        <w:spacing w:line="600" w:lineRule="auto"/>
        <w:ind w:firstLine="720"/>
        <w:contextualSpacing/>
        <w:jc w:val="both"/>
        <w:rPr>
          <w:rFonts w:eastAsia="Times New Roman"/>
          <w:szCs w:val="24"/>
        </w:rPr>
      </w:pPr>
      <w:r>
        <w:rPr>
          <w:rFonts w:eastAsia="Times New Roman"/>
          <w:szCs w:val="24"/>
        </w:rPr>
        <w:t>Η πρόσκληση του ΝΑΤΟ στο Αιγαίο και η παραχώρηση της Καρπάθου για βάση αποτελεί διευκόλυνση των ιμπεριαλιστικών σχεδιασμών. Αποτελεί η συμφωνία</w:t>
      </w:r>
      <w:r>
        <w:rPr>
          <w:rFonts w:eastAsia="Times New Roman"/>
          <w:szCs w:val="24"/>
        </w:rPr>
        <w:t>,</w:t>
      </w:r>
      <w:r>
        <w:rPr>
          <w:rFonts w:eastAsia="Times New Roman"/>
          <w:szCs w:val="24"/>
        </w:rPr>
        <w:t xml:space="preserve"> </w:t>
      </w:r>
      <w:r>
        <w:rPr>
          <w:rFonts w:eastAsia="Times New Roman"/>
          <w:szCs w:val="24"/>
        </w:rPr>
        <w:t xml:space="preserve">επιβράβευση της επιθετικότητας της τουρκικής αστικής τάξης στο Αιγαίο και την Κύπρο. Οι δηλώσεις </w:t>
      </w:r>
      <w:proofErr w:type="spellStart"/>
      <w:r>
        <w:rPr>
          <w:rFonts w:eastAsia="Times New Roman"/>
          <w:szCs w:val="24"/>
        </w:rPr>
        <w:t>Ερντογάν</w:t>
      </w:r>
      <w:proofErr w:type="spellEnd"/>
      <w:r>
        <w:rPr>
          <w:rFonts w:eastAsia="Times New Roman"/>
          <w:szCs w:val="24"/>
        </w:rPr>
        <w:t xml:space="preserve"> για την αμφισβήτηση της Συνθήκης της Λοζάνης, αλλά και του αρμόδιου </w:t>
      </w:r>
      <w:r>
        <w:rPr>
          <w:rFonts w:eastAsia="Times New Roman"/>
          <w:szCs w:val="24"/>
        </w:rPr>
        <w:t>ε</w:t>
      </w:r>
      <w:r>
        <w:rPr>
          <w:rFonts w:eastAsia="Times New Roman"/>
          <w:szCs w:val="24"/>
        </w:rPr>
        <w:t xml:space="preserve">πιτρόπου της Ευρωπαϊκής Ένωσης για τη διεύρυνση του κ. Χαν για το </w:t>
      </w:r>
      <w:proofErr w:type="spellStart"/>
      <w:r>
        <w:rPr>
          <w:rFonts w:eastAsia="Times New Roman"/>
          <w:szCs w:val="24"/>
        </w:rPr>
        <w:t>τσαμικό</w:t>
      </w:r>
      <w:proofErr w:type="spellEnd"/>
      <w:r>
        <w:rPr>
          <w:rFonts w:eastAsia="Times New Roman"/>
          <w:szCs w:val="24"/>
        </w:rPr>
        <w:t xml:space="preserve"> ζήτημα,</w:t>
      </w:r>
      <w:r>
        <w:rPr>
          <w:rFonts w:eastAsia="Times New Roman"/>
          <w:szCs w:val="24"/>
        </w:rPr>
        <w:t xml:space="preserve"> εκθέτουν όσους παρουσιάζουν τη νατοϊκή ομπρέλα ως παράγοντα ειρήνης και ασφάλειας. Επιβεβαιώνεται ότι τίποτα θετικό δεν φέρνει στο λαό η συμμετοχή στις </w:t>
      </w:r>
      <w:proofErr w:type="spellStart"/>
      <w:r>
        <w:rPr>
          <w:rFonts w:eastAsia="Times New Roman"/>
          <w:szCs w:val="24"/>
        </w:rPr>
        <w:t>λυκοσυμμαχίες</w:t>
      </w:r>
      <w:proofErr w:type="spellEnd"/>
      <w:r>
        <w:rPr>
          <w:rFonts w:eastAsia="Times New Roman"/>
          <w:szCs w:val="24"/>
        </w:rPr>
        <w:t xml:space="preserve"> ΝΑΤΟ-Ευρωπαϊκής Ένωσης και η βαθύτερη εμπλοκή στους επικίνδυνους σχεδιασμούς τους. </w:t>
      </w:r>
    </w:p>
    <w:p w14:paraId="34994F63" w14:textId="77777777" w:rsidR="00227385" w:rsidRDefault="00971D3E">
      <w:pPr>
        <w:tabs>
          <w:tab w:val="left" w:pos="2608"/>
        </w:tabs>
        <w:spacing w:line="600" w:lineRule="auto"/>
        <w:ind w:firstLine="720"/>
        <w:contextualSpacing/>
        <w:jc w:val="both"/>
        <w:rPr>
          <w:rFonts w:eastAsia="Times New Roman"/>
          <w:szCs w:val="24"/>
        </w:rPr>
      </w:pPr>
      <w:r>
        <w:rPr>
          <w:rFonts w:eastAsia="Times New Roman"/>
          <w:szCs w:val="24"/>
        </w:rPr>
        <w:lastRenderedPageBreak/>
        <w:t>Στ</w:t>
      </w:r>
      <w:r>
        <w:rPr>
          <w:rFonts w:eastAsia="Times New Roman"/>
          <w:szCs w:val="24"/>
        </w:rPr>
        <w:t>ο</w:t>
      </w:r>
      <w:r>
        <w:rPr>
          <w:rFonts w:eastAsia="Times New Roman"/>
          <w:szCs w:val="24"/>
        </w:rPr>
        <w:t xml:space="preserve"> π</w:t>
      </w:r>
      <w:r>
        <w:rPr>
          <w:rFonts w:eastAsia="Times New Roman"/>
          <w:szCs w:val="24"/>
        </w:rPr>
        <w:t>λαίσι</w:t>
      </w:r>
      <w:r>
        <w:rPr>
          <w:rFonts w:eastAsia="Times New Roman"/>
          <w:szCs w:val="24"/>
        </w:rPr>
        <w:t>ο</w:t>
      </w:r>
      <w:r>
        <w:rPr>
          <w:rFonts w:eastAsia="Times New Roman"/>
          <w:szCs w:val="24"/>
        </w:rPr>
        <w:t xml:space="preserve"> της όξυνσης των αντιθέσεων ανάμεσα σε τμήματα του κεφαλαίου, της ενίσχυσης αντιδραστικών, εθνικιστικών κομμάτων και αντιλήψεων, σκληραίνουν ακόμη περισσότερο τη στάση τους απέναντι στο προσφυγικό και μεταναστευτικό δικαίωμα του ασύλου.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α</w:t>
      </w:r>
      <w:r>
        <w:rPr>
          <w:rFonts w:eastAsia="Times New Roman"/>
          <w:szCs w:val="24"/>
        </w:rPr>
        <w:t>υτ</w:t>
      </w:r>
      <w:r>
        <w:rPr>
          <w:rFonts w:eastAsia="Times New Roman"/>
          <w:szCs w:val="24"/>
        </w:rPr>
        <w:t>ό</w:t>
      </w:r>
      <w:r>
        <w:rPr>
          <w:rFonts w:eastAsia="Times New Roman"/>
          <w:szCs w:val="24"/>
        </w:rPr>
        <w:t xml:space="preserve"> επισπεύδεται η δημιουργία της ευρωπαϊκής ακτοφυλακής και </w:t>
      </w:r>
      <w:proofErr w:type="spellStart"/>
      <w:r>
        <w:rPr>
          <w:rFonts w:eastAsia="Times New Roman"/>
          <w:szCs w:val="24"/>
        </w:rPr>
        <w:t>συνοριοφυλακής</w:t>
      </w:r>
      <w:proofErr w:type="spellEnd"/>
      <w:r>
        <w:rPr>
          <w:rFonts w:eastAsia="Times New Roman"/>
          <w:szCs w:val="24"/>
        </w:rPr>
        <w:t xml:space="preserve">. </w:t>
      </w:r>
    </w:p>
    <w:p w14:paraId="34994F64" w14:textId="77777777" w:rsidR="00227385" w:rsidRDefault="00971D3E">
      <w:pPr>
        <w:tabs>
          <w:tab w:val="left" w:pos="2608"/>
        </w:tabs>
        <w:spacing w:line="600" w:lineRule="auto"/>
        <w:ind w:firstLine="720"/>
        <w:contextualSpacing/>
        <w:jc w:val="both"/>
        <w:rPr>
          <w:rFonts w:eastAsia="Times New Roman"/>
          <w:szCs w:val="24"/>
        </w:rPr>
      </w:pPr>
      <w:r>
        <w:rPr>
          <w:rFonts w:eastAsia="Times New Roman"/>
          <w:szCs w:val="24"/>
        </w:rPr>
        <w:t xml:space="preserve">Η Κομισιόν απειλεί ότι θα τεθεί ξανά σε εφαρμογή ο ισχύων </w:t>
      </w:r>
      <w:r>
        <w:rPr>
          <w:rFonts w:eastAsia="Times New Roman"/>
          <w:szCs w:val="24"/>
        </w:rPr>
        <w:t>κ</w:t>
      </w:r>
      <w:r>
        <w:rPr>
          <w:rFonts w:eastAsia="Times New Roman"/>
          <w:szCs w:val="24"/>
        </w:rPr>
        <w:t>ανονισμός Δουβλίνο ΙΙΙ, που έχει παγώσει για την Ελλάδα και άρα θα επιστρέφονται οι αιτούντες άσυλο που βρέθηκαν σε άλλ</w:t>
      </w:r>
      <w:r>
        <w:rPr>
          <w:rFonts w:eastAsia="Times New Roman"/>
          <w:szCs w:val="24"/>
        </w:rPr>
        <w:t xml:space="preserve">ο κράτος-μέλος, αν και η πρώτη χώρα εισόδου τους ήταν η Ελλάδα. Αυτός ο </w:t>
      </w:r>
      <w:r>
        <w:rPr>
          <w:rFonts w:eastAsia="Times New Roman"/>
          <w:szCs w:val="24"/>
        </w:rPr>
        <w:t>κ</w:t>
      </w:r>
      <w:r>
        <w:rPr>
          <w:rFonts w:eastAsia="Times New Roman"/>
          <w:szCs w:val="24"/>
        </w:rPr>
        <w:t>ανονισμός έχει ψηφιστεί και από την Κυβέρνηση ΣΥΡΙΖΑ-ΑΝΕΛ.</w:t>
      </w:r>
    </w:p>
    <w:p w14:paraId="34994F65" w14:textId="77777777" w:rsidR="00227385" w:rsidRDefault="00971D3E">
      <w:pPr>
        <w:tabs>
          <w:tab w:val="left" w:pos="2608"/>
        </w:tabs>
        <w:spacing w:line="600" w:lineRule="auto"/>
        <w:ind w:firstLine="720"/>
        <w:contextualSpacing/>
        <w:jc w:val="both"/>
        <w:rPr>
          <w:rFonts w:eastAsia="Times New Roman" w:cs="Times New Roman"/>
          <w:szCs w:val="24"/>
        </w:rPr>
      </w:pPr>
      <w:r>
        <w:rPr>
          <w:rFonts w:eastAsia="Times New Roman"/>
          <w:szCs w:val="24"/>
        </w:rPr>
        <w:t>Η αναθεώρηση του «Δουβλίνου» κινείται σε αυτή την κατεύθυνση ευθύνης της πρώτης χώρας εισόδου και μόνο σε έκτακτες περιπτώσε</w:t>
      </w:r>
      <w:r>
        <w:rPr>
          <w:rFonts w:eastAsia="Times New Roman"/>
          <w:szCs w:val="24"/>
        </w:rPr>
        <w:t>ις υπερβολικά μεγάλου αριθμού αιτούντων άσυλο, τότε θα τίθεται σε εφαρμογή ο μηχανισμός μετεγκατάστασης σε άλλα κράτη-μέλη. Η πρόταση αναθεώρησης του «Δουβλίνου» σε ορισμένες περιπτώσεις είναι χειρότερη από τον σημερινό κανονισμό.</w:t>
      </w:r>
      <w:r>
        <w:rPr>
          <w:rFonts w:eastAsia="Times New Roman" w:cs="Times New Roman"/>
          <w:szCs w:val="24"/>
        </w:rPr>
        <w:t xml:space="preserve"> </w:t>
      </w:r>
      <w:r>
        <w:rPr>
          <w:rFonts w:eastAsia="Times New Roman" w:cs="Times New Roman"/>
          <w:szCs w:val="24"/>
        </w:rPr>
        <w:t>Και η Κυβέρνηση συνεχίζει</w:t>
      </w:r>
      <w:r>
        <w:rPr>
          <w:rFonts w:eastAsia="Times New Roman" w:cs="Times New Roman"/>
          <w:szCs w:val="24"/>
        </w:rPr>
        <w:t xml:space="preserve"> </w:t>
      </w:r>
      <w:r>
        <w:rPr>
          <w:rFonts w:eastAsia="Times New Roman" w:cs="Times New Roman"/>
          <w:szCs w:val="24"/>
        </w:rPr>
        <w:lastRenderedPageBreak/>
        <w:t xml:space="preserve">να κινείται στο ίδιο μοτίβο: πίστη και προσήλωση στις ιμπεριαλιστικές συμμαχίες του ΝΑΤΟ και της Ευρωπαϊκής Ένωσης και των σχεδιασμών τους στην περιοχή. </w:t>
      </w:r>
    </w:p>
    <w:p w14:paraId="34994F66"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 Παραπονείται γιατί η Ευρωπαϊκή Ένωση έχει στείλει λίγους υπαλλήλους και πράκτορες που θα συνδράμουν </w:t>
      </w:r>
      <w:r>
        <w:rPr>
          <w:rFonts w:eastAsia="Times New Roman" w:cs="Times New Roman"/>
          <w:szCs w:val="24"/>
        </w:rPr>
        <w:t>στην εφαρμογή της συμφωνίας με την Τουρκία και το πακέτο που αφορά στα εξωτερικά σύνορα. Θέλει διά πυρός και σιδήρου να εφαρμοστεί και να συνεχίσει να ισχύει η συμφωνία με την Τουρκία, αλλάζοντας μέχρι και τη σύνθεση της Αρχής Προσφυγών, για να εξασφαλίσει</w:t>
      </w:r>
      <w:r>
        <w:rPr>
          <w:rFonts w:eastAsia="Times New Roman" w:cs="Times New Roman"/>
          <w:szCs w:val="24"/>
        </w:rPr>
        <w:t xml:space="preserve"> την τελειωτική και γρήγορη απόρριψη των αιτημάτων ασύλου από Σύριους πρόσφυγες. </w:t>
      </w:r>
    </w:p>
    <w:p w14:paraId="34994F67"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Από εξήντα έξι χιλιάδες τετρακόσιους πρόσφυγες που θα έπρεπε να </w:t>
      </w:r>
      <w:proofErr w:type="spellStart"/>
      <w:r>
        <w:rPr>
          <w:rFonts w:eastAsia="Times New Roman" w:cs="Times New Roman"/>
          <w:szCs w:val="24"/>
        </w:rPr>
        <w:t>μεταγκατασταθούν</w:t>
      </w:r>
      <w:proofErr w:type="spellEnd"/>
      <w:r>
        <w:rPr>
          <w:rFonts w:eastAsia="Times New Roman" w:cs="Times New Roman"/>
          <w:szCs w:val="24"/>
        </w:rPr>
        <w:t xml:space="preserve"> από την Ελλάδα σε άλλα κράτη-μέλη, τελικά έφυγαν μόλις τρεις χιλιάδες επτακόσιοι μέσα στους έ</w:t>
      </w:r>
      <w:r>
        <w:rPr>
          <w:rFonts w:eastAsia="Times New Roman" w:cs="Times New Roman"/>
          <w:szCs w:val="24"/>
        </w:rPr>
        <w:t xml:space="preserve">ντεκα μήνες που ισχύει το πρόγραμμα, ενώ επτά χιλιάδες ακόμη πρόσφυγες έχουν περάσει από τις ελληνικές αρχές και τις υπηρεσίες της Ευρωπαϊκής Ένωσης, αλλά τα άλλα κράτη-μέλη δεν ανοίγουν θέσεις για να τους παραλάβουν. </w:t>
      </w:r>
    </w:p>
    <w:p w14:paraId="34994F68"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Τα κριτήρια επιλογής, παρ’ όλο που δε</w:t>
      </w:r>
      <w:r>
        <w:rPr>
          <w:rFonts w:eastAsia="Times New Roman" w:cs="Times New Roman"/>
          <w:szCs w:val="24"/>
        </w:rPr>
        <w:t>ν έχουν δημοσιοποιηθεί, είναι τέτοια, ώστε να είναι αποδοτικοί για το κεφάλαιο και τους εργοδότες και να μην επιβαρύνουν τα λεγόμενα «συστήματα πρόνοιας». Όσοι θεωρούνται «κόστος», όπως ανήλικοι, μονογονεϊκές οικογένειες, άλλες ευπαθείς ομάδες, δεν έχουν τ</w:t>
      </w:r>
      <w:r>
        <w:rPr>
          <w:rFonts w:eastAsia="Times New Roman" w:cs="Times New Roman"/>
          <w:szCs w:val="24"/>
        </w:rPr>
        <w:t xml:space="preserve">ύχη μετεγκατάστασης. Στην ίδια μοίρα βρίσκεται και το πρόγραμμα μετεγκατάστασης Σύριων προσφύγων από την Τουρκία σε χώρες της Ευρωπαϊκής Ένωσης, με βάση τη συμφωνία Ευρωπαϊκής Ένωσης-Τουρκίας και την αναλογία ένα προς ένα. Μόλις χίλιοι διακόσιοι Σύριοι </w:t>
      </w:r>
      <w:proofErr w:type="spellStart"/>
      <w:r>
        <w:rPr>
          <w:rFonts w:eastAsia="Times New Roman" w:cs="Times New Roman"/>
          <w:szCs w:val="24"/>
        </w:rPr>
        <w:t>επα</w:t>
      </w:r>
      <w:r>
        <w:rPr>
          <w:rFonts w:eastAsia="Times New Roman" w:cs="Times New Roman"/>
          <w:szCs w:val="24"/>
        </w:rPr>
        <w:t>ναγκαταστάθηκαν</w:t>
      </w:r>
      <w:proofErr w:type="spellEnd"/>
      <w:r>
        <w:rPr>
          <w:rFonts w:eastAsia="Times New Roman" w:cs="Times New Roman"/>
          <w:szCs w:val="24"/>
        </w:rPr>
        <w:t xml:space="preserve"> από τους σαράντα δύο χιλιάδες που προβλέπει η συμφωνία. </w:t>
      </w:r>
    </w:p>
    <w:p w14:paraId="34994F69"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έτσι, κύριε Υπουργέ; Βλέπω ότι κουνάτε το κεφάλι σας. </w:t>
      </w:r>
    </w:p>
    <w:p w14:paraId="34994F6A"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Διοικητικής Ανασυγκρότησης): </w:t>
      </w:r>
      <w:r>
        <w:rPr>
          <w:rFonts w:eastAsia="Times New Roman" w:cs="Times New Roman"/>
          <w:szCs w:val="24"/>
        </w:rPr>
        <w:t xml:space="preserve">Όχι, όχι, έτσι είναι. </w:t>
      </w:r>
    </w:p>
    <w:p w14:paraId="34994F6B"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Η Κυβέρνηση έχει σοβαρότατες ευθύνες για την άθλια κατάσταση στους περισσότερους καταυλισμούς και την ακόμα πιο άθλια στα νησιά, τις απαράδεκτες συνθήκες υγιεινής και </w:t>
      </w:r>
      <w:r>
        <w:rPr>
          <w:rFonts w:eastAsia="Times New Roman" w:cs="Times New Roman"/>
          <w:szCs w:val="24"/>
        </w:rPr>
        <w:lastRenderedPageBreak/>
        <w:t>υγείας, τις καθυστερήσεις στο καίριο ζήτημα της εκπαίδευσης των παιδιών</w:t>
      </w:r>
      <w:r>
        <w:rPr>
          <w:rFonts w:eastAsia="Times New Roman" w:cs="Times New Roman"/>
          <w:szCs w:val="24"/>
        </w:rPr>
        <w:t xml:space="preserve"> των προσφύγων, την παράδοση της υγείας και παιδείας σε ΜΚΟ, για τη δράση των λεγόμενων «αλληλέγγυων» και άλλων ύποπτων στοιχείων.</w:t>
      </w:r>
    </w:p>
    <w:p w14:paraId="34994F6C"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4994F6D"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Θα ήθελα λίγο χρόνο ακόμα, κύριε Πρόεδρε.</w:t>
      </w:r>
      <w:r>
        <w:rPr>
          <w:rFonts w:eastAsia="Times New Roman" w:cs="Times New Roman"/>
          <w:szCs w:val="24"/>
        </w:rPr>
        <w:t xml:space="preserve"> </w:t>
      </w:r>
    </w:p>
    <w:p w14:paraId="34994F6E"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Το θέμα της παροχής αξιοπρεπούς και ανθρώπινης προσωρινής φιλοξενίας των προσφύγων είναι ευθύνη του κράτους και κανενός άλλου. Εσείς τους έχετε βάλει όλους μέσα. </w:t>
      </w:r>
    </w:p>
    <w:p w14:paraId="34994F6F"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Όλοι σας, εκτός του ΚΚΕ, στη γενική κατεύθυνση έχετε παραπλήσιες θέσεις, κύριοι της Νέας Δη</w:t>
      </w:r>
      <w:r>
        <w:rPr>
          <w:rFonts w:eastAsia="Times New Roman" w:cs="Times New Roman"/>
          <w:szCs w:val="24"/>
        </w:rPr>
        <w:t xml:space="preserve">μοκρατίας, ή ακόμα και ταυτίζεστε. Αλλά η Νέα Δημοκρατία πατάει σε δύο βάρκες. Φλερτάρει και με ακροδεξιές τοποθετήσεις. </w:t>
      </w:r>
    </w:p>
    <w:p w14:paraId="34994F70"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Η κατάσταση στα νησιά όντως είναι έκρυθμη. Ο αριθμός έχει αυξηθεί σημαντικά και είναι διπλά εγκλωβισμένοι. Ο αριθμός στα νησιά του </w:t>
      </w:r>
      <w:r>
        <w:rPr>
          <w:rFonts w:eastAsia="Times New Roman" w:cs="Times New Roman"/>
          <w:szCs w:val="24"/>
        </w:rPr>
        <w:t>β</w:t>
      </w:r>
      <w:r>
        <w:rPr>
          <w:rFonts w:eastAsia="Times New Roman" w:cs="Times New Roman"/>
          <w:szCs w:val="24"/>
        </w:rPr>
        <w:t>ορ</w:t>
      </w:r>
      <w:r>
        <w:rPr>
          <w:rFonts w:eastAsia="Times New Roman" w:cs="Times New Roman"/>
          <w:szCs w:val="24"/>
        </w:rPr>
        <w:t xml:space="preserve">είου Αιγαίου έχει φτάσει στις δεκατρείς χιλιάδες </w:t>
      </w:r>
      <w:proofErr w:type="spellStart"/>
      <w:r>
        <w:rPr>
          <w:rFonts w:eastAsia="Times New Roman" w:cs="Times New Roman"/>
          <w:szCs w:val="24"/>
        </w:rPr>
        <w:t>εκατόν</w:t>
      </w:r>
      <w:proofErr w:type="spellEnd"/>
      <w:r>
        <w:rPr>
          <w:rFonts w:eastAsia="Times New Roman" w:cs="Times New Roman"/>
          <w:szCs w:val="24"/>
        </w:rPr>
        <w:t xml:space="preserve"> </w:t>
      </w:r>
      <w:r>
        <w:rPr>
          <w:rFonts w:eastAsia="Times New Roman" w:cs="Times New Roman"/>
          <w:szCs w:val="24"/>
        </w:rPr>
        <w:lastRenderedPageBreak/>
        <w:t xml:space="preserve">ενενήντα πέντε και αντιστοιχεί στο 22% του συνολικού αριθμού. Είναι αριθμός διπλάσιος, ακόμα και </w:t>
      </w:r>
      <w:proofErr w:type="spellStart"/>
      <w:r>
        <w:rPr>
          <w:rFonts w:eastAsia="Times New Roman" w:cs="Times New Roman"/>
          <w:szCs w:val="24"/>
        </w:rPr>
        <w:t>υπερτριπλάσιος</w:t>
      </w:r>
      <w:proofErr w:type="spellEnd"/>
      <w:r>
        <w:rPr>
          <w:rFonts w:eastAsia="Times New Roman" w:cs="Times New Roman"/>
          <w:szCs w:val="24"/>
        </w:rPr>
        <w:t xml:space="preserve"> –όπως στη Χίο- από τη χωρητικότητά τους. </w:t>
      </w:r>
    </w:p>
    <w:p w14:paraId="34994F71"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Οι συνθήκες στέγασης, υγιεινής και σίτισης είν</w:t>
      </w:r>
      <w:r>
        <w:rPr>
          <w:rFonts w:eastAsia="Times New Roman" w:cs="Times New Roman"/>
          <w:szCs w:val="24"/>
        </w:rPr>
        <w:t xml:space="preserve">αι μεσαιωνικές. Αρκετοί μένουν στην ύπαιθρο, πολλοί σε συνθήκες αβεβαιότητας, αφού τα αιτήματα των περισσότερων αναμένεται να απορριφθούν και περιμένουν την </w:t>
      </w:r>
      <w:proofErr w:type="spellStart"/>
      <w:r>
        <w:rPr>
          <w:rFonts w:eastAsia="Times New Roman" w:cs="Times New Roman"/>
          <w:szCs w:val="24"/>
        </w:rPr>
        <w:t>επαναπροώθησή</w:t>
      </w:r>
      <w:proofErr w:type="spellEnd"/>
      <w:r>
        <w:rPr>
          <w:rFonts w:eastAsia="Times New Roman" w:cs="Times New Roman"/>
          <w:szCs w:val="24"/>
        </w:rPr>
        <w:t xml:space="preserve"> τους στην Τουρκία. Σε τέτοιες συνθήκες είναι αναμενόμενο να αυξάνονται οι συγκρούσεις</w:t>
      </w:r>
      <w:r>
        <w:rPr>
          <w:rFonts w:eastAsia="Times New Roman" w:cs="Times New Roman"/>
          <w:szCs w:val="24"/>
        </w:rPr>
        <w:t xml:space="preserve"> και τα επεισόδια, η </w:t>
      </w:r>
      <w:proofErr w:type="spellStart"/>
      <w:r>
        <w:rPr>
          <w:rFonts w:eastAsia="Times New Roman" w:cs="Times New Roman"/>
          <w:szCs w:val="24"/>
        </w:rPr>
        <w:t>μικροπαραβατικότητα</w:t>
      </w:r>
      <w:proofErr w:type="spellEnd"/>
      <w:r>
        <w:rPr>
          <w:rFonts w:eastAsia="Times New Roman" w:cs="Times New Roman"/>
          <w:szCs w:val="24"/>
        </w:rPr>
        <w:t xml:space="preserve"> και ο φόβος των κατοίκων.</w:t>
      </w:r>
    </w:p>
    <w:p w14:paraId="34994F72"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4994F73"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Στη Μόρια της Λέσβου </w:t>
      </w:r>
      <w:proofErr w:type="spellStart"/>
      <w:r>
        <w:rPr>
          <w:rFonts w:eastAsia="Times New Roman" w:cs="Times New Roman"/>
          <w:szCs w:val="24"/>
        </w:rPr>
        <w:t>εκατόν</w:t>
      </w:r>
      <w:proofErr w:type="spellEnd"/>
      <w:r>
        <w:rPr>
          <w:rFonts w:eastAsia="Times New Roman" w:cs="Times New Roman"/>
          <w:szCs w:val="24"/>
        </w:rPr>
        <w:t xml:space="preserve"> τριάντα ασυνόδευτοι ανήλικοι βρίσκονται σε καθεστώς προστατευτικής φύλαξης, δ</w:t>
      </w:r>
      <w:r>
        <w:rPr>
          <w:rFonts w:eastAsia="Times New Roman" w:cs="Times New Roman"/>
          <w:szCs w:val="24"/>
        </w:rPr>
        <w:t xml:space="preserve">ηλαδή φυλακισμένοι, ενώ θα έπρεπε να βρίσκονται σε ειδικές δομές και να γίνονται οι διαδικασίες για την άμεση επανένωση με τις οικογένειές τους. </w:t>
      </w:r>
    </w:p>
    <w:p w14:paraId="34994F74"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Από τους τρεισήμισι χιλιάδες ασυνόδευτους ανήλικους, μόνο οι οκτακόσιοι είναι σε δομές και αυτές σε ΜΚΟ. Να γι</w:t>
      </w:r>
      <w:r>
        <w:rPr>
          <w:rFonts w:eastAsia="Times New Roman" w:cs="Times New Roman"/>
          <w:szCs w:val="24"/>
        </w:rPr>
        <w:t xml:space="preserve">ατί οι συγκρούσεις στο συγκεκριμένο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ξεκινούν κάθε φορά από το τμήμα των ανηλίκων, κύριε Αθανασίου. </w:t>
      </w:r>
    </w:p>
    <w:p w14:paraId="34994F75"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Η Κυβέρνηση αρνείται τη μεταφορά στην ηπειρωτική Ελλάδα των διπλά εγκλωβισμένων από τα νησιά ούτε καν για εκείνους που έχουν πάρει μια πρώτη έγκρισ</w:t>
      </w:r>
      <w:r>
        <w:rPr>
          <w:rFonts w:eastAsia="Times New Roman" w:cs="Times New Roman"/>
          <w:szCs w:val="24"/>
        </w:rPr>
        <w:t xml:space="preserve">η στο αίτημα ασύλου, με το επιχείρημα ότι δεν έχουν διαμορφωθεί κατάλληλοι χώροι. </w:t>
      </w:r>
    </w:p>
    <w:p w14:paraId="34994F76"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Αυτή την κατάσταση εκμεταλλεύονται οι φασίστες </w:t>
      </w:r>
      <w:proofErr w:type="spellStart"/>
      <w:r>
        <w:rPr>
          <w:rFonts w:eastAsia="Times New Roman" w:cs="Times New Roman"/>
          <w:szCs w:val="24"/>
        </w:rPr>
        <w:t>χρυσαυγίτες</w:t>
      </w:r>
      <w:proofErr w:type="spellEnd"/>
      <w:r>
        <w:rPr>
          <w:rFonts w:eastAsia="Times New Roman" w:cs="Times New Roman"/>
          <w:szCs w:val="24"/>
        </w:rPr>
        <w:t>, τα ακροδεξιά και άλλα αντιδραστικά στοιχεία και με τη στήριξη επιχειρηματικών συμφερόντων δημιουργούν κλίμα σύγκρουσης μεταξύ ντόπιων και προσφύγουν, στήνουν προβοκάτσιες και διαδίδουν ψεύτικες ει</w:t>
      </w:r>
      <w:r>
        <w:rPr>
          <w:rFonts w:eastAsia="Times New Roman" w:cs="Times New Roman"/>
          <w:szCs w:val="24"/>
        </w:rPr>
        <w:t xml:space="preserve">δήσεις. </w:t>
      </w:r>
    </w:p>
    <w:p w14:paraId="34994F77"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Το βασικό αίτημα -και τελειώνω, κύριε Πρόεδρε- κύριοι Υπουργοί και κύριοι Βουλευτές, είναι να απεγκλωβιστεί αυτός ο κόσμος από τα νησιά και από όλη την Ελλάδα και να πάνε με ασφάλεια στις χώρες προορισμού τους. Να εξασφαλιστούν αξιοπρεπείς συνθήκε</w:t>
      </w:r>
      <w:r>
        <w:rPr>
          <w:rFonts w:eastAsia="Times New Roman" w:cs="Times New Roman"/>
          <w:szCs w:val="24"/>
        </w:rPr>
        <w:t xml:space="preserve">ς για όσο διάστημα χρειάζεται για την πρώτη </w:t>
      </w:r>
      <w:r>
        <w:rPr>
          <w:rFonts w:eastAsia="Times New Roman" w:cs="Times New Roman"/>
          <w:szCs w:val="24"/>
        </w:rPr>
        <w:lastRenderedPageBreak/>
        <w:t xml:space="preserve">αποδοχή και καταγραφή. Επίσης, να γίνει άμεση επανένωση οικογενειών με προτεραιότητα στους ασυνόδευτους ανήλικους. </w:t>
      </w:r>
    </w:p>
    <w:p w14:paraId="34994F78"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 (Στο σημείο αυτό κτυπάει επανειλημμένα το κουδούνι λήξεως του χρόνου ομιλίας του κυρίου Βουλευτ</w:t>
      </w:r>
      <w:r>
        <w:rPr>
          <w:rFonts w:eastAsia="Times New Roman" w:cs="Times New Roman"/>
          <w:szCs w:val="24"/>
        </w:rPr>
        <w:t>ή)</w:t>
      </w:r>
    </w:p>
    <w:p w14:paraId="34994F79"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ολοκληρώστε!</w:t>
      </w:r>
    </w:p>
    <w:p w14:paraId="34994F7A" w14:textId="77777777" w:rsidR="00227385" w:rsidRDefault="00971D3E">
      <w:pPr>
        <w:spacing w:line="600" w:lineRule="auto"/>
        <w:ind w:firstLine="720"/>
        <w:contextualSpacing/>
        <w:jc w:val="both"/>
        <w:rPr>
          <w:rFonts w:eastAsia="Times New Roman"/>
          <w:szCs w:val="24"/>
        </w:rPr>
      </w:pPr>
      <w:r>
        <w:rPr>
          <w:rFonts w:eastAsia="Times New Roman" w:cs="Times New Roman"/>
          <w:b/>
          <w:szCs w:val="24"/>
        </w:rPr>
        <w:t>ΧΡΗΣΤΟΣ ΚΑΤΣΩΤΗΣ</w:t>
      </w:r>
      <w:r>
        <w:rPr>
          <w:rFonts w:ascii="Symbol" w:eastAsia="Times New Roman" w:hAnsi="Symbol" w:cs="Times New Roman"/>
          <w:szCs w:val="24"/>
        </w:rPr>
        <w:t></w:t>
      </w:r>
      <w:r>
        <w:rPr>
          <w:rFonts w:ascii="Symbol" w:eastAsia="Times New Roman" w:hAnsi="Symbol" w:cs="Times New Roman"/>
          <w:szCs w:val="24"/>
        </w:rPr>
        <w:t></w:t>
      </w:r>
      <w:r>
        <w:rPr>
          <w:rFonts w:eastAsia="Times New Roman"/>
          <w:szCs w:val="24"/>
        </w:rPr>
        <w:t xml:space="preserve">Τελειώνω, κύριε Πρόεδρε. </w:t>
      </w:r>
    </w:p>
    <w:p w14:paraId="34994F7B"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Η προοπτική αυτή απαιτεί σύγκρουση με τις κυριαρχικές συμμαχίες και όχι υποταγή. Αυτό δεν μπορεί να γίνει με τη συμφωνία Τουρκίας- Ευρωπαϊκής Ένωσης, η</w:t>
      </w:r>
      <w:r>
        <w:rPr>
          <w:rFonts w:eastAsia="Times New Roman" w:cs="Times New Roman"/>
          <w:szCs w:val="24"/>
        </w:rPr>
        <w:t xml:space="preserve"> οποία εγκλωβίζει. Αυτό δεν γίνεται με τους κανονισμούς που υπηρετούν οι επιχειρηματικές ανάγκες. </w:t>
      </w:r>
    </w:p>
    <w:p w14:paraId="34994F7C"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Ο λαός μας χρειάζεται, πέρα από την αλληλεγγύη που έχει δείξει, να αγωνιστεί ενάντια σε αυτό το σάπιο σύστημα που γεννά πολέμους, προσφυγιά, μετανάστευση, φτ</w:t>
      </w:r>
      <w:r>
        <w:rPr>
          <w:rFonts w:eastAsia="Times New Roman" w:cs="Times New Roman"/>
          <w:szCs w:val="24"/>
        </w:rPr>
        <w:t xml:space="preserve">ώχια και εξαθλίωση, ενάντια στις ιμπεριαλιστικές συμμαχίες και τους σχεδιασμούς τους, ενάντια στον ρατσισμό και την ξενοφοβία. </w:t>
      </w:r>
    </w:p>
    <w:p w14:paraId="34994F7D"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34994F7E"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Ο φασισμός είναι μια άλλη επιλογή του καπιτα</w:t>
      </w:r>
      <w:r>
        <w:rPr>
          <w:rFonts w:eastAsia="Times New Roman" w:cs="Times New Roman"/>
          <w:szCs w:val="24"/>
        </w:rPr>
        <w:t xml:space="preserve">λισμού, το μακρύ του χέρι. </w:t>
      </w:r>
    </w:p>
    <w:p w14:paraId="34994F7F"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Ολοκληρώνετε, παρακαλώ.</w:t>
      </w:r>
    </w:p>
    <w:p w14:paraId="34994F80"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Τα αντιφασιστικά μέτωπα, τα δεξιά μέτωπα, τα νεοφιλελεύθερα μέτωπα έρχονται να κρύψουν τη βαρβαρότητα του καπιταλισμού και τις οδυνηρές συνέπειες για </w:t>
      </w:r>
      <w:r>
        <w:rPr>
          <w:rFonts w:eastAsia="Times New Roman" w:cs="Times New Roman"/>
          <w:szCs w:val="24"/>
        </w:rPr>
        <w:t>την πλειοψηφία του λαού.</w:t>
      </w:r>
    </w:p>
    <w:p w14:paraId="34994F81"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w:t>
      </w:r>
    </w:p>
    <w:p w14:paraId="34994F82"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Έρχονται να κρύψουν το ότι ο καπιταλιστικός τρόπος παραγωγής δεν έχει να δώσει τίποτε άλλο και πρέπει να περάσουμε σε άλλη μορφή οργάνωσης της οικονομίας με κοινωνικοπ</w:t>
      </w:r>
      <w:r>
        <w:rPr>
          <w:rFonts w:eastAsia="Times New Roman" w:cs="Times New Roman"/>
          <w:szCs w:val="24"/>
        </w:rPr>
        <w:t>οιημένα τα μέσα παραγωγής, κεντρικό σχεδιασμό από την εξουσία της εργατικής τάξης, με τη συμμαχία των άλλων λαϊκών στρωμάτων για να ικανοποιούνται οι ανάγκες του λαού.</w:t>
      </w:r>
    </w:p>
    <w:p w14:paraId="34994F83"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34994F84"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προσωπικό, κύριε </w:t>
      </w:r>
      <w:proofErr w:type="spellStart"/>
      <w:r>
        <w:rPr>
          <w:rFonts w:eastAsia="Times New Roman" w:cs="Times New Roman"/>
          <w:szCs w:val="24"/>
        </w:rPr>
        <w:t>Μηταράκη</w:t>
      </w:r>
      <w:proofErr w:type="spellEnd"/>
      <w:r>
        <w:rPr>
          <w:rFonts w:eastAsia="Times New Roman" w:cs="Times New Roman"/>
          <w:szCs w:val="24"/>
        </w:rPr>
        <w:t>, σε τι συνίσ</w:t>
      </w:r>
      <w:r>
        <w:rPr>
          <w:rFonts w:eastAsia="Times New Roman" w:cs="Times New Roman"/>
          <w:szCs w:val="24"/>
        </w:rPr>
        <w:t>ταται;</w:t>
      </w:r>
    </w:p>
    <w:p w14:paraId="34994F85"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Στην αναφορά του Κοινοβουλευτικού Εκπροσώπου του ΣΥΡΙΖΑ στο όνομά μου «ως συμμετέχων σε ακροδεξιές εκδηλώσεις». </w:t>
      </w:r>
    </w:p>
    <w:p w14:paraId="34994F86"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Έχετε τον λόγο.</w:t>
      </w:r>
    </w:p>
    <w:p w14:paraId="34994F87"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Ευχαριστώ, κύριε Πρόεδρε.</w:t>
      </w:r>
    </w:p>
    <w:p w14:paraId="34994F88"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Εγώ θα </w:t>
      </w:r>
      <w:r>
        <w:rPr>
          <w:rFonts w:eastAsia="Times New Roman" w:cs="Times New Roman"/>
          <w:szCs w:val="24"/>
        </w:rPr>
        <w:t xml:space="preserve">προσπαθήσω, κύριε Πρόεδρε, να κατεβάσω τους τόνους και να πω ότι είναι βαθύτατα διχαστικό, δεν κάνει καλό στη χώρα ούτε στους πολίτες, να χρησιμοποιείται η λογική ότι «όποιος δεν είναι μαζί μας, όποιος διαφωνεί με τη δικιά μας πολιτική, </w:t>
      </w:r>
      <w:proofErr w:type="spellStart"/>
      <w:r>
        <w:rPr>
          <w:rFonts w:eastAsia="Times New Roman" w:cs="Times New Roman"/>
          <w:szCs w:val="24"/>
        </w:rPr>
        <w:t>στοχοποιείται</w:t>
      </w:r>
      <w:proofErr w:type="spellEnd"/>
      <w:r>
        <w:rPr>
          <w:rFonts w:eastAsia="Times New Roman" w:cs="Times New Roman"/>
          <w:szCs w:val="24"/>
        </w:rPr>
        <w:t xml:space="preserve"> ως κά</w:t>
      </w:r>
      <w:r>
        <w:rPr>
          <w:rFonts w:eastAsia="Times New Roman" w:cs="Times New Roman"/>
          <w:szCs w:val="24"/>
        </w:rPr>
        <w:t xml:space="preserve">τι ακροδεξιό». Αυτό δεν </w:t>
      </w:r>
      <w:proofErr w:type="spellStart"/>
      <w:r>
        <w:rPr>
          <w:rFonts w:eastAsia="Times New Roman" w:cs="Times New Roman"/>
          <w:szCs w:val="24"/>
        </w:rPr>
        <w:t>αποτίει</w:t>
      </w:r>
      <w:proofErr w:type="spellEnd"/>
      <w:r>
        <w:rPr>
          <w:rFonts w:eastAsia="Times New Roman" w:cs="Times New Roman"/>
          <w:szCs w:val="24"/>
        </w:rPr>
        <w:t xml:space="preserve"> τιμή, κατ’ αρχ</w:t>
      </w:r>
      <w:r>
        <w:rPr>
          <w:rFonts w:eastAsia="Times New Roman" w:cs="Times New Roman"/>
          <w:szCs w:val="24"/>
        </w:rPr>
        <w:t>άς</w:t>
      </w:r>
      <w:r>
        <w:rPr>
          <w:rFonts w:eastAsia="Times New Roman" w:cs="Times New Roman"/>
          <w:szCs w:val="24"/>
        </w:rPr>
        <w:t>, στους χιλιάδες πολίτες, κάποιοι εκ των οποίων ήταν ψηφοφόροι του ΣΥΡΙΖΑ, οι οποίοι κατέβηκαν στους δρόμους απολύτως ειρηνικά.</w:t>
      </w:r>
    </w:p>
    <w:p w14:paraId="34994F89"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Θα πω κλείνοντας ότι η εφημερίδα «</w:t>
      </w:r>
      <w:r>
        <w:rPr>
          <w:rFonts w:eastAsia="Times New Roman" w:cs="Times New Roman"/>
          <w:szCs w:val="24"/>
        </w:rPr>
        <w:t>ΠΟΛΙΤΗΣ</w:t>
      </w:r>
      <w:r>
        <w:rPr>
          <w:rFonts w:eastAsia="Times New Roman" w:cs="Times New Roman"/>
          <w:szCs w:val="24"/>
        </w:rPr>
        <w:t>» της Χίου σήμερα δημοσιεύει έναν διάλο</w:t>
      </w:r>
      <w:r>
        <w:rPr>
          <w:rFonts w:eastAsia="Times New Roman" w:cs="Times New Roman"/>
          <w:szCs w:val="24"/>
        </w:rPr>
        <w:t xml:space="preserve">γό τους με δημοσιογράφο αριστερού μέσου, που επισκέφθηκε τη Χίο, η οποία, καθώς κοιτούσε τον κόσμο, λέει στον </w:t>
      </w:r>
      <w:r>
        <w:rPr>
          <w:rFonts w:eastAsia="Times New Roman" w:cs="Times New Roman"/>
          <w:szCs w:val="24"/>
        </w:rPr>
        <w:lastRenderedPageBreak/>
        <w:t xml:space="preserve">εαυτό της δυνατά ότι είναι λυπηρό να βλέπεις τόσους φουσκωτούς ακροδεξιούς. Και τη ρωτάει ο ντόπιος δημοσιογράφος: «Ποιον εννοείς;». Κοιτούσε και </w:t>
      </w:r>
      <w:r>
        <w:rPr>
          <w:rFonts w:eastAsia="Times New Roman" w:cs="Times New Roman"/>
          <w:szCs w:val="24"/>
        </w:rPr>
        <w:t>είχε οικογένειες. Και λέει ξαφνικά: «Αυτούς». «Αυτοί είναι οι αστυνομικοί» -λέει- «που ήρθαν για μέτρα». Και εκεί τελείωσε αυτή η συζήτηση.</w:t>
      </w:r>
    </w:p>
    <w:p w14:paraId="34994F8A"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Δεν πρέπει να </w:t>
      </w:r>
      <w:proofErr w:type="spellStart"/>
      <w:r>
        <w:rPr>
          <w:rFonts w:eastAsia="Times New Roman" w:cs="Times New Roman"/>
          <w:szCs w:val="24"/>
        </w:rPr>
        <w:t>στοχοποιούμε</w:t>
      </w:r>
      <w:proofErr w:type="spellEnd"/>
      <w:r>
        <w:rPr>
          <w:rFonts w:eastAsia="Times New Roman" w:cs="Times New Roman"/>
          <w:szCs w:val="24"/>
        </w:rPr>
        <w:t>. Ο κόσμος έχει θέματα και είναι δικαιολογημένη η αγωνία του και νομίζω ότι και η Κυβέρνησ</w:t>
      </w:r>
      <w:r>
        <w:rPr>
          <w:rFonts w:eastAsia="Times New Roman" w:cs="Times New Roman"/>
          <w:szCs w:val="24"/>
        </w:rPr>
        <w:t>η θα συμφωνήσει ότι η αγωνία του κόσμου είναι δικαιολογημένη.</w:t>
      </w:r>
    </w:p>
    <w:p w14:paraId="34994F8B"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4994F8C"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 κ. Βίτσας έχει τον λόγο, εκτός εάν θέλει να σας παραχωρήσει τη θέση του, κύριε Φωτήλα.</w:t>
      </w:r>
    </w:p>
    <w:p w14:paraId="34994F8D"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Δεν έχω πρόβλημα. Ό,τι θέλει ο κύριος Υπο</w:t>
      </w:r>
      <w:r>
        <w:rPr>
          <w:rFonts w:eastAsia="Times New Roman" w:cs="Times New Roman"/>
          <w:szCs w:val="24"/>
        </w:rPr>
        <w:t>υργός.</w:t>
      </w:r>
    </w:p>
    <w:p w14:paraId="34994F8E"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Υπουργέ, θέλετε τώρα τον λόγο;</w:t>
      </w:r>
    </w:p>
    <w:p w14:paraId="34994F8F"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Ούτε εγώ έχω πρόβλημα. Ας προηγηθεί ο κ. Φωτήλας.</w:t>
      </w:r>
    </w:p>
    <w:p w14:paraId="34994F90"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Ωραία. </w:t>
      </w:r>
    </w:p>
    <w:p w14:paraId="34994F91"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Τον λόγο έχει ο Κοινοβουλ</w:t>
      </w:r>
      <w:r>
        <w:rPr>
          <w:rFonts w:eastAsia="Times New Roman" w:cs="Times New Roman"/>
          <w:szCs w:val="24"/>
        </w:rPr>
        <w:t>ευτικός Εκπρόσωπος του Ποταμιού κ. Ιάσων Φωτήλας και μετά ο κύριος Υπουργός.</w:t>
      </w:r>
    </w:p>
    <w:p w14:paraId="34994F92"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Παρακαλώ, κύριε Φωτήλα, προσέξτε τον χρόνο, όπως λέω σε όλους.</w:t>
      </w:r>
    </w:p>
    <w:p w14:paraId="34994F93"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Με την ανοχή που δείξατε σε όλους.</w:t>
      </w:r>
    </w:p>
    <w:p w14:paraId="34994F94"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Πάντα δείχνουμε ανοχή, αλλά η ανοχή, όπως ξέρετε, καμμιά φορά παρατείνεται.</w:t>
      </w:r>
    </w:p>
    <w:p w14:paraId="34994F95"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Έχει ξεκινήσει, όμως, ο χρόνος και ακόμη δεν έχω ξεκινήσει εγώ.</w:t>
      </w:r>
    </w:p>
    <w:p w14:paraId="34994F96"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34994F97"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δεν σας κρύβω ότι κάθε φορά</w:t>
      </w:r>
      <w:r>
        <w:rPr>
          <w:rFonts w:eastAsia="Times New Roman" w:cs="Times New Roman"/>
          <w:szCs w:val="24"/>
        </w:rPr>
        <w:t xml:space="preserve"> που έρχομαι σ’ αυτήν εδώ την Αίθουσα για να μιλήσουμε για το τόσο φλέγον θέμα του προσφυγικού-μεταναστευτικού, νοιώθω </w:t>
      </w:r>
      <w:r>
        <w:rPr>
          <w:rFonts w:eastAsia="Times New Roman" w:cs="Times New Roman"/>
          <w:szCs w:val="24"/>
        </w:rPr>
        <w:lastRenderedPageBreak/>
        <w:t>ένα σφίξιμο στην καρδιά, γιατί ξέρω ότι όταν θα φύγουμε απ’ αυτήν εδώ την Αίθουσα, το πρόβλημα θα εξακολουθεί να παραμένει άλυτο όσες λύσ</w:t>
      </w:r>
      <w:r>
        <w:rPr>
          <w:rFonts w:eastAsia="Times New Roman" w:cs="Times New Roman"/>
          <w:szCs w:val="24"/>
        </w:rPr>
        <w:t>εις κι αν υποδείξουμε στην Κυβέρνηση.</w:t>
      </w:r>
    </w:p>
    <w:p w14:paraId="34994F98"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Έχουν περάσει ήδη δύο μήνες από την τελευταία φορά που συγκεντρωθήκαμε εδώ για να συζητήσουμε και πάλι τη διαχείριση του προσφυγικού-μεταναστευτικού ζητήματος. Και τι έγινε από τότε; Μήπως βελτιώθηκε κάτι; </w:t>
      </w:r>
    </w:p>
    <w:p w14:paraId="34994F99"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Σε αντίθεση</w:t>
      </w:r>
      <w:r>
        <w:rPr>
          <w:rFonts w:eastAsia="Times New Roman" w:cs="Times New Roman"/>
          <w:szCs w:val="24"/>
        </w:rPr>
        <w:t xml:space="preserve"> με όσα είπε νωρίτερα ο κύριος Υπουργός, τα γεγονότα μιλούν από μόνα τους, κυρίες και κύριοι της Κυβέρνησης, και, δυστυχώς, δεν αφήνουν πολλά περιθώρια, ακόμα και στους πιο καλοπροαίρετους εξ ημών, να πούμε μια φορά: «Μπράβο σας, τα καταφέρατε έστω αξιοπρε</w:t>
      </w:r>
      <w:r>
        <w:rPr>
          <w:rFonts w:eastAsia="Times New Roman" w:cs="Times New Roman"/>
          <w:szCs w:val="24"/>
        </w:rPr>
        <w:t>πώς».</w:t>
      </w:r>
    </w:p>
    <w:p w14:paraId="34994F9A"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Κατ’ αρχάς, τα νησιά του Ανατολικού Αιγαίου έχουν καταρρεύσει οικονομικά. Οι εγκλωβισμένοι πρόσφυγες βρίσκονται σε απελπισία, απελπισία που φλέγεται στα κέντρα κράτησης από τις άθλιες συνθήκες διαβίωσης, την κακή σίτιση, τις κακοποιήσεις και την ίδια</w:t>
      </w:r>
      <w:r>
        <w:rPr>
          <w:rFonts w:eastAsia="Times New Roman" w:cs="Times New Roman"/>
          <w:szCs w:val="24"/>
        </w:rPr>
        <w:t xml:space="preserve"> στιγμή καθυστερήσεις στη διαδικασία παροχής ασύλου τους καταδικάζουν άδικα στο να χάνουν μέρα με την μέρα την ελπίδα τους.</w:t>
      </w:r>
    </w:p>
    <w:p w14:paraId="34994F9B"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και οι νησιώτες μας δεν μπορούν να ζουν άλλο σε απόγνωση. Η υπομονή τους έχει εξαντληθεί. Οι αντοχές τους έχουν προ πολλού ξεπε</w:t>
      </w:r>
      <w:r>
        <w:rPr>
          <w:rFonts w:eastAsia="Times New Roman" w:cs="Times New Roman"/>
          <w:szCs w:val="24"/>
        </w:rPr>
        <w:t xml:space="preserve">ραστεί. Μην τους αδικούμε άκριτα. Ζουν τον παραλογισμό ενός κρατικού μηχανισμού, που δεν μπορεί να φροντίσει τα του οίκου του και φοβούνται ότι ο τόπος τους μετατρέπεται σιγά-σιγά σε ανοιχτή φυλακή ψυχών. </w:t>
      </w:r>
    </w:p>
    <w:p w14:paraId="34994F9C"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Η αλήθεια είναι ότι απλά δεν πιστεύουν ότι μπορείτ</w:t>
      </w:r>
      <w:r>
        <w:rPr>
          <w:rFonts w:eastAsia="Times New Roman" w:cs="Times New Roman"/>
          <w:szCs w:val="24"/>
        </w:rPr>
        <w:t xml:space="preserve">ε να κάνετε τη δουλειά σας, κυρίες και κύριοι της Κυβέρνησης. Με άλλα λόγια, δεν σας εμπιστεύονται πια. </w:t>
      </w:r>
    </w:p>
    <w:p w14:paraId="34994F9D"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Το σημαντικό, όμως, είναι ότι δεν αντιλαμβάνεστε την τραγωδία. Περηφανεύεστε από πάνω που σας ζητούν οι Γάλλοι συμβουλές για το πώς θα αδειάσουν τη δικ</w:t>
      </w:r>
      <w:r>
        <w:rPr>
          <w:rFonts w:eastAsia="Times New Roman" w:cs="Times New Roman"/>
          <w:szCs w:val="24"/>
        </w:rPr>
        <w:t>ή τους «</w:t>
      </w:r>
      <w:proofErr w:type="spellStart"/>
      <w:r>
        <w:rPr>
          <w:rFonts w:eastAsia="Times New Roman" w:cs="Times New Roman"/>
          <w:szCs w:val="24"/>
        </w:rPr>
        <w:t>Ειδομένη</w:t>
      </w:r>
      <w:proofErr w:type="spellEnd"/>
      <w:r>
        <w:rPr>
          <w:rFonts w:eastAsia="Times New Roman" w:cs="Times New Roman"/>
          <w:szCs w:val="24"/>
        </w:rPr>
        <w:t xml:space="preserve">». Άκουσα τον κ. Καματερό. Αλήθεια, πότε άδειασε η </w:t>
      </w:r>
      <w:proofErr w:type="spellStart"/>
      <w:r>
        <w:rPr>
          <w:rFonts w:eastAsia="Times New Roman" w:cs="Times New Roman"/>
          <w:szCs w:val="24"/>
        </w:rPr>
        <w:t>Ειδομένη</w:t>
      </w:r>
      <w:proofErr w:type="spellEnd"/>
      <w:r>
        <w:rPr>
          <w:rFonts w:eastAsia="Times New Roman" w:cs="Times New Roman"/>
          <w:szCs w:val="24"/>
        </w:rPr>
        <w:t xml:space="preserve">; Όταν είχατε πού να τους πάτε. </w:t>
      </w:r>
    </w:p>
    <w:p w14:paraId="34994F9E"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Όσο δεν είχατε πού να τους πάτε, τους κρατούσατε εκεί, γιατί εκεί τους θέλατε, κύριε Υπουργέ. Αυτή είναι η αλήθεια. Γιατί περηφανεύεστε; Για τις συν</w:t>
      </w:r>
      <w:r>
        <w:rPr>
          <w:rFonts w:eastAsia="Times New Roman" w:cs="Times New Roman"/>
          <w:szCs w:val="24"/>
        </w:rPr>
        <w:t xml:space="preserve">θήκες διαβίωσης τόσο καιρό τόσων ανθρώπων εκεί; Όχι εσείς, ο κ. Καματερός. </w:t>
      </w:r>
    </w:p>
    <w:p w14:paraId="34994F9F"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το είπαν και στη μίνι Σύνοδο Κορυφής. Από τα νησιά του </w:t>
      </w:r>
      <w:r>
        <w:rPr>
          <w:rFonts w:eastAsia="Times New Roman" w:cs="Times New Roman"/>
          <w:szCs w:val="24"/>
        </w:rPr>
        <w:t>α</w:t>
      </w:r>
      <w:r>
        <w:rPr>
          <w:rFonts w:eastAsia="Times New Roman" w:cs="Times New Roman"/>
          <w:szCs w:val="24"/>
        </w:rPr>
        <w:t xml:space="preserve">νατολικού Αιγαίου δεν μπορεί να γίνει </w:t>
      </w:r>
      <w:r>
        <w:rPr>
          <w:rFonts w:eastAsia="Times New Roman" w:cs="Times New Roman"/>
          <w:szCs w:val="24"/>
          <w:lang w:val="en-US"/>
        </w:rPr>
        <w:t>relocation</w:t>
      </w:r>
      <w:r>
        <w:rPr>
          <w:rFonts w:eastAsia="Times New Roman" w:cs="Times New Roman"/>
          <w:szCs w:val="24"/>
        </w:rPr>
        <w:t xml:space="preserve">. Οι δικαιολογίες, όμως, έχουν κουράσει εμάς και πλέον έχουν κουράσει και τους εταίρους μας. Σχέδιο δεν έχετε, πρόγραμμα ούτε κατά διάνοια. Για τη </w:t>
      </w:r>
      <w:r>
        <w:rPr>
          <w:rFonts w:eastAsia="Times New Roman" w:cs="Times New Roman"/>
          <w:szCs w:val="24"/>
          <w:lang w:val="en-US"/>
        </w:rPr>
        <w:t>FRONTEX</w:t>
      </w:r>
      <w:r>
        <w:rPr>
          <w:rFonts w:eastAsia="Times New Roman" w:cs="Times New Roman"/>
          <w:szCs w:val="24"/>
        </w:rPr>
        <w:t xml:space="preserve"> από τους διακόσιους αστυνομικούς πήρατε μόνο τους είκοσι. Φαίνεται ότι η Αστυνομία μας είναι </w:t>
      </w:r>
      <w:proofErr w:type="spellStart"/>
      <w:r>
        <w:rPr>
          <w:rFonts w:eastAsia="Times New Roman" w:cs="Times New Roman"/>
          <w:szCs w:val="24"/>
        </w:rPr>
        <w:t>υπερστελ</w:t>
      </w:r>
      <w:r>
        <w:rPr>
          <w:rFonts w:eastAsia="Times New Roman" w:cs="Times New Roman"/>
          <w:szCs w:val="24"/>
        </w:rPr>
        <w:t>εχωμένη</w:t>
      </w:r>
      <w:proofErr w:type="spellEnd"/>
      <w:r>
        <w:rPr>
          <w:rFonts w:eastAsia="Times New Roman" w:cs="Times New Roman"/>
          <w:szCs w:val="24"/>
        </w:rPr>
        <w:t>.</w:t>
      </w:r>
    </w:p>
    <w:p w14:paraId="34994FA0"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Από τους εκατό ειδικούς για θέματα ασύλου, η Ευρωπαϊκή Υπηρεσία Υποστήριξης κάλεσε μόλις δεκαοκτώ άτομα στα νησιά. </w:t>
      </w:r>
      <w:r>
        <w:rPr>
          <w:rFonts w:eastAsia="Times New Roman"/>
          <w:szCs w:val="24"/>
        </w:rPr>
        <w:t>Ε</w:t>
      </w:r>
      <w:r>
        <w:rPr>
          <w:rFonts w:eastAsia="Times New Roman"/>
          <w:szCs w:val="24"/>
        </w:rPr>
        <w:t>κεί είναι «</w:t>
      </w:r>
      <w:r>
        <w:rPr>
          <w:rFonts w:eastAsia="Times New Roman"/>
          <w:szCs w:val="24"/>
          <w:lang w:val="en-US"/>
        </w:rPr>
        <w:t>large</w:t>
      </w:r>
      <w:r>
        <w:rPr>
          <w:rFonts w:eastAsia="Times New Roman"/>
          <w:szCs w:val="24"/>
        </w:rPr>
        <w:t>» η Κυβέρνηση!</w:t>
      </w:r>
    </w:p>
    <w:p w14:paraId="34994FA1" w14:textId="77777777" w:rsidR="00227385" w:rsidRDefault="00971D3E">
      <w:pPr>
        <w:spacing w:line="600" w:lineRule="auto"/>
        <w:ind w:firstLine="720"/>
        <w:contextualSpacing/>
        <w:jc w:val="both"/>
        <w:rPr>
          <w:rFonts w:eastAsia="Times New Roman"/>
          <w:szCs w:val="24"/>
        </w:rPr>
      </w:pPr>
      <w:r>
        <w:rPr>
          <w:rFonts w:eastAsia="Times New Roman"/>
          <w:szCs w:val="24"/>
        </w:rPr>
        <w:t>Μόλις χθες η Ευρωπαϊκή Επιτροπή δημοσίευσε στοιχεία σχετικά με την έκτακτη χρηματοδότηση, που έχει λ</w:t>
      </w:r>
      <w:r>
        <w:rPr>
          <w:rFonts w:eastAsia="Times New Roman"/>
          <w:szCs w:val="24"/>
        </w:rPr>
        <w:t>άβει η χώρα μας από τις αρχές του 2015 για την αντιμετώπιση της προσφυγικής και της ανθρωπιστικής κρίσης. Έλαβε 353 εκατομμύρια. Από αυτά, 158 εκατομμύρια πήγαν στις ελληνικές αρχές -υπηρεσίες ασύλου, πρώτης υποδοχής, ακτοφυλακή, στρατός- και 175 εκατομμύρ</w:t>
      </w:r>
      <w:r>
        <w:rPr>
          <w:rFonts w:eastAsia="Times New Roman"/>
          <w:szCs w:val="24"/>
        </w:rPr>
        <w:t>ια σε διεθνείς ευρωπαϊκούς οργανισμούς, ΜΚΟ. Πενήντα</w:t>
      </w:r>
      <w:r>
        <w:rPr>
          <w:rFonts w:eastAsia="Times New Roman"/>
          <w:szCs w:val="24"/>
        </w:rPr>
        <w:t xml:space="preserve"> </w:t>
      </w:r>
      <w:proofErr w:type="spellStart"/>
      <w:r>
        <w:rPr>
          <w:rFonts w:eastAsia="Times New Roman"/>
          <w:szCs w:val="24"/>
        </w:rPr>
        <w:t>πενήντα</w:t>
      </w:r>
      <w:proofErr w:type="spellEnd"/>
      <w:r>
        <w:rPr>
          <w:rFonts w:eastAsia="Times New Roman"/>
          <w:szCs w:val="24"/>
        </w:rPr>
        <w:t xml:space="preserve"> περίπου. Όλοι ικανοποιημένοι.</w:t>
      </w:r>
    </w:p>
    <w:p w14:paraId="34994FA2" w14:textId="77777777" w:rsidR="00227385" w:rsidRDefault="00971D3E">
      <w:pPr>
        <w:spacing w:line="600" w:lineRule="auto"/>
        <w:ind w:firstLine="720"/>
        <w:contextualSpacing/>
        <w:jc w:val="both"/>
        <w:rPr>
          <w:rFonts w:eastAsia="Times New Roman"/>
          <w:szCs w:val="24"/>
        </w:rPr>
      </w:pPr>
      <w:r>
        <w:rPr>
          <w:rFonts w:eastAsia="Times New Roman"/>
          <w:szCs w:val="24"/>
        </w:rPr>
        <w:lastRenderedPageBreak/>
        <w:t xml:space="preserve">Πού έχουν πάει αυτά τα χρήματα; Τα λεφτά δόθηκαν. Ουδεμία αμφιβολία έχω γι’ αυτό. Τι έγιναν όμως; </w:t>
      </w:r>
      <w:r>
        <w:rPr>
          <w:rFonts w:eastAsia="Times New Roman"/>
          <w:szCs w:val="24"/>
        </w:rPr>
        <w:t>Σ</w:t>
      </w:r>
      <w:r>
        <w:rPr>
          <w:rFonts w:eastAsia="Times New Roman"/>
          <w:szCs w:val="24"/>
        </w:rPr>
        <w:t xml:space="preserve">ας ρωτώ όχι για κανέναν άλλο λόγο, αλλά επειδή ο ίδιος ο πρώην </w:t>
      </w:r>
      <w:r>
        <w:rPr>
          <w:rFonts w:eastAsia="Times New Roman"/>
          <w:szCs w:val="24"/>
        </w:rPr>
        <w:t>γ</w:t>
      </w:r>
      <w:r>
        <w:rPr>
          <w:rFonts w:eastAsia="Times New Roman"/>
          <w:szCs w:val="24"/>
        </w:rPr>
        <w:t>εν</w:t>
      </w:r>
      <w:r>
        <w:rPr>
          <w:rFonts w:eastAsia="Times New Roman"/>
          <w:szCs w:val="24"/>
        </w:rPr>
        <w:t xml:space="preserve">ικός </w:t>
      </w:r>
      <w:r>
        <w:rPr>
          <w:rFonts w:eastAsia="Times New Roman"/>
          <w:szCs w:val="24"/>
        </w:rPr>
        <w:t>γ</w:t>
      </w:r>
      <w:r>
        <w:rPr>
          <w:rFonts w:eastAsia="Times New Roman"/>
          <w:szCs w:val="24"/>
        </w:rPr>
        <w:t xml:space="preserve">ραμματέας </w:t>
      </w:r>
      <w:r>
        <w:rPr>
          <w:rFonts w:eastAsia="Times New Roman"/>
          <w:szCs w:val="24"/>
        </w:rPr>
        <w:t>π</w:t>
      </w:r>
      <w:r>
        <w:rPr>
          <w:rFonts w:eastAsia="Times New Roman"/>
          <w:szCs w:val="24"/>
        </w:rPr>
        <w:t xml:space="preserve">ρώτης </w:t>
      </w:r>
      <w:r>
        <w:rPr>
          <w:rFonts w:eastAsia="Times New Roman"/>
          <w:szCs w:val="24"/>
        </w:rPr>
        <w:t>υ</w:t>
      </w:r>
      <w:r>
        <w:rPr>
          <w:rFonts w:eastAsia="Times New Roman"/>
          <w:szCs w:val="24"/>
        </w:rPr>
        <w:t xml:space="preserve">ποδοχής, ο κ. Βουδούρης, προέβη σε καταγγελίες για κακοδιαχείριση στο ζήτημα. </w:t>
      </w:r>
    </w:p>
    <w:p w14:paraId="34994FA3"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Μόνο ο κομματικός σας στρατός μεγάλωσε. Καταφέρατε να μειώσετε την ανεργία από τις προσλήψεις που κάνατε στο </w:t>
      </w:r>
      <w:r>
        <w:rPr>
          <w:rFonts w:eastAsia="Times New Roman"/>
          <w:szCs w:val="24"/>
        </w:rPr>
        <w:t>δ</w:t>
      </w:r>
      <w:r>
        <w:rPr>
          <w:rFonts w:eastAsia="Times New Roman"/>
          <w:szCs w:val="24"/>
        </w:rPr>
        <w:t xml:space="preserve">ημόσιο. Σε αυτό φυσικά ρόλο έπαιξαν και οι </w:t>
      </w:r>
      <w:r>
        <w:rPr>
          <w:rFonts w:eastAsia="Times New Roman"/>
          <w:szCs w:val="24"/>
        </w:rPr>
        <w:t>διάφοροι διορισμοί στα κέντρα φιλοξενίας, αλλά και στις γραμματείες, που συστήσατε ακριβώς γι’ αυτόν τον σκοπό.</w:t>
      </w:r>
    </w:p>
    <w:p w14:paraId="34994FA4" w14:textId="77777777" w:rsidR="00227385" w:rsidRDefault="00971D3E">
      <w:pPr>
        <w:spacing w:line="600" w:lineRule="auto"/>
        <w:ind w:firstLine="720"/>
        <w:contextualSpacing/>
        <w:jc w:val="both"/>
        <w:rPr>
          <w:rFonts w:eastAsia="Times New Roman"/>
          <w:szCs w:val="24"/>
        </w:rPr>
      </w:pPr>
      <w:r>
        <w:rPr>
          <w:rFonts w:eastAsia="Times New Roman"/>
          <w:szCs w:val="24"/>
        </w:rPr>
        <w:t>Φροντίσατε όπως ήταν αναμενόμενο, να απορροφήσετε όλα τα σχετικά κονδύλια από την Ευρωπαϊκή Ένωση, γιατί για τα λοιπά χρηματοδοτικά εργαλεία δεν</w:t>
      </w:r>
      <w:r>
        <w:rPr>
          <w:rFonts w:eastAsia="Times New Roman"/>
          <w:szCs w:val="24"/>
        </w:rPr>
        <w:t xml:space="preserve"> έχετε ιδέα και δεν σας καίγεται καρφί! </w:t>
      </w:r>
    </w:p>
    <w:p w14:paraId="34994FA5" w14:textId="77777777" w:rsidR="00227385" w:rsidRDefault="00971D3E">
      <w:pPr>
        <w:spacing w:line="600" w:lineRule="auto"/>
        <w:ind w:firstLine="720"/>
        <w:contextualSpacing/>
        <w:jc w:val="both"/>
        <w:rPr>
          <w:rFonts w:eastAsia="Times New Roman"/>
          <w:szCs w:val="24"/>
        </w:rPr>
      </w:pPr>
      <w:r>
        <w:rPr>
          <w:rFonts w:eastAsia="Times New Roman"/>
          <w:szCs w:val="24"/>
        </w:rPr>
        <w:t>Τις ΜΚΟ δεν τις ελέγχετε. Δεν γνωρίζετε ούτε τι χρήματα παίρνουν ούτε πού τα ξοδεύουν. Φαντάζομαι ότι το να μην ξέρετε τίποτα για τη διάθεση αυτών των χρημάτων, πρέπει να είναι και ο μόνος λόγος που δεν κοιμάστε τις</w:t>
      </w:r>
      <w:r>
        <w:rPr>
          <w:rFonts w:eastAsia="Times New Roman"/>
          <w:szCs w:val="24"/>
        </w:rPr>
        <w:t xml:space="preserve"> νύχτες. Ξέρετε, όμως, ότι εσείς το προκαλέσατε, εσείς με την αναλγησία και την ιδεοληψία σας. </w:t>
      </w:r>
    </w:p>
    <w:p w14:paraId="34994FA6" w14:textId="77777777" w:rsidR="00227385" w:rsidRDefault="00971D3E">
      <w:pPr>
        <w:spacing w:line="600" w:lineRule="auto"/>
        <w:ind w:firstLine="720"/>
        <w:contextualSpacing/>
        <w:jc w:val="both"/>
        <w:rPr>
          <w:rFonts w:eastAsia="Times New Roman"/>
          <w:szCs w:val="24"/>
        </w:rPr>
      </w:pPr>
      <w:r>
        <w:rPr>
          <w:rFonts w:eastAsia="Times New Roman"/>
          <w:szCs w:val="24"/>
        </w:rPr>
        <w:lastRenderedPageBreak/>
        <w:t>Η αναποτελεσματικότητά σας και η ανεπάρκειά σας να χρησιμοποιήσετε χρήματα από τα σχετικά ταμεία –ΤΕΑ, ΤΑΜΕ- προκειμένου να βελτιώσετε τις συνθήκες διαβίωσης τω</w:t>
      </w:r>
      <w:r>
        <w:rPr>
          <w:rFonts w:eastAsia="Times New Roman"/>
          <w:szCs w:val="24"/>
        </w:rPr>
        <w:t xml:space="preserve">ν προσφύγων έχουν οδηγήσει τις τοπικές κοινωνίες γύρω από τα </w:t>
      </w:r>
      <w:r>
        <w:rPr>
          <w:rFonts w:eastAsia="Times New Roman"/>
          <w:szCs w:val="24"/>
          <w:lang w:val="en-US"/>
        </w:rPr>
        <w:t>hot</w:t>
      </w:r>
      <w:r>
        <w:rPr>
          <w:rFonts w:eastAsia="Times New Roman"/>
          <w:szCs w:val="24"/>
        </w:rPr>
        <w:t xml:space="preserve"> </w:t>
      </w:r>
      <w:r>
        <w:rPr>
          <w:rFonts w:eastAsia="Times New Roman"/>
          <w:szCs w:val="24"/>
          <w:lang w:val="en-US"/>
        </w:rPr>
        <w:t>spot</w:t>
      </w:r>
      <w:r>
        <w:rPr>
          <w:rFonts w:eastAsia="Times New Roman"/>
          <w:szCs w:val="24"/>
          <w:lang w:val="en-US"/>
        </w:rPr>
        <w:t>s</w:t>
      </w:r>
      <w:r>
        <w:rPr>
          <w:rFonts w:eastAsia="Times New Roman"/>
          <w:szCs w:val="24"/>
        </w:rPr>
        <w:t xml:space="preserve"> σε αδιέξοδο και δυσφορία.</w:t>
      </w:r>
    </w:p>
    <w:p w14:paraId="34994FA7"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Τα σκάνδαλα σας ακολουθούν, από το </w:t>
      </w:r>
      <w:r>
        <w:rPr>
          <w:rFonts w:eastAsia="Times New Roman"/>
          <w:szCs w:val="24"/>
          <w:lang w:val="en-US"/>
        </w:rPr>
        <w:t>hot</w:t>
      </w:r>
      <w:r w:rsidRPr="003D3AB1">
        <w:rPr>
          <w:rFonts w:eastAsia="Times New Roman"/>
          <w:szCs w:val="24"/>
        </w:rPr>
        <w:t xml:space="preserve"> </w:t>
      </w:r>
      <w:r>
        <w:rPr>
          <w:rFonts w:eastAsia="Times New Roman"/>
          <w:szCs w:val="24"/>
          <w:lang w:val="en-US"/>
        </w:rPr>
        <w:t>spot</w:t>
      </w:r>
      <w:r>
        <w:rPr>
          <w:rFonts w:eastAsia="Times New Roman"/>
          <w:szCs w:val="24"/>
        </w:rPr>
        <w:t xml:space="preserve"> της Χίου -1,2- μέχρι τις συμβάσεις για τη σίτιση των προσφύγων στα κέντρα φιλοξενίας. Ένας πατέρας και μία κόρη, με</w:t>
      </w:r>
      <w:r>
        <w:rPr>
          <w:rFonts w:eastAsia="Times New Roman"/>
          <w:szCs w:val="24"/>
        </w:rPr>
        <w:t xml:space="preserve"> κοινό παρονομαστή τον ΣΥΡΙΖΑ, είχαν πάρει εργολαβία ένα ολόκληρο κέντρο φιλοξενίας στις Σέρρες. </w:t>
      </w:r>
      <w:r>
        <w:rPr>
          <w:rFonts w:eastAsia="Times New Roman"/>
          <w:szCs w:val="24"/>
        </w:rPr>
        <w:t>Μ</w:t>
      </w:r>
      <w:r>
        <w:rPr>
          <w:rFonts w:eastAsia="Times New Roman"/>
          <w:szCs w:val="24"/>
        </w:rPr>
        <w:t xml:space="preserve">πράβο στην κ. </w:t>
      </w:r>
      <w:proofErr w:type="spellStart"/>
      <w:r>
        <w:rPr>
          <w:rFonts w:eastAsia="Times New Roman"/>
          <w:szCs w:val="24"/>
        </w:rPr>
        <w:t>Σταμπουλή</w:t>
      </w:r>
      <w:proofErr w:type="spellEnd"/>
      <w:r>
        <w:rPr>
          <w:rFonts w:eastAsia="Times New Roman"/>
          <w:szCs w:val="24"/>
        </w:rPr>
        <w:t xml:space="preserve"> που δεν στάθηκε μικροκομματικά και ανέδειξε το γεγονός. </w:t>
      </w:r>
    </w:p>
    <w:p w14:paraId="34994FA8"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Να ήταν όμως μόνο αυτό! Όλοι οι εκλεκτοί σας υποψήφιοι έχουν πιάσει πόστο σε </w:t>
      </w:r>
      <w:r>
        <w:rPr>
          <w:rFonts w:eastAsia="Times New Roman"/>
          <w:szCs w:val="24"/>
        </w:rPr>
        <w:t xml:space="preserve">όλες τις διοικητικές θέσεις του </w:t>
      </w:r>
      <w:r>
        <w:rPr>
          <w:rFonts w:eastAsia="Times New Roman"/>
          <w:szCs w:val="24"/>
        </w:rPr>
        <w:t>δ</w:t>
      </w:r>
      <w:r>
        <w:rPr>
          <w:rFonts w:eastAsia="Times New Roman"/>
          <w:szCs w:val="24"/>
        </w:rPr>
        <w:t xml:space="preserve">ημοσίου. Σας είχαμε από την πρώτη στιγμή επισημάνει την κρισιμότητα του ζητήματος. Φαίνεται ότι το καταλάβατε αργά και σαν επαίτες τώρα γυρνάτε στην Ευρώπη σε συνόδους, ζητώντας κατανόηση, συμπόνια και αλληλοϋποστήριξη και </w:t>
      </w:r>
      <w:r>
        <w:rPr>
          <w:rFonts w:eastAsia="Times New Roman"/>
          <w:szCs w:val="24"/>
        </w:rPr>
        <w:t>τα ζητάτε από τους ίδιους ανθρώπους που μέχρι πριν από λίγο κατηγορούσατε.</w:t>
      </w:r>
    </w:p>
    <w:p w14:paraId="34994FA9" w14:textId="77777777" w:rsidR="00227385" w:rsidRDefault="00971D3E">
      <w:pPr>
        <w:spacing w:line="600" w:lineRule="auto"/>
        <w:ind w:firstLine="720"/>
        <w:contextualSpacing/>
        <w:jc w:val="both"/>
        <w:rPr>
          <w:rFonts w:eastAsia="Times New Roman"/>
          <w:szCs w:val="24"/>
        </w:rPr>
      </w:pPr>
      <w:r>
        <w:rPr>
          <w:rFonts w:eastAsia="Times New Roman"/>
          <w:szCs w:val="24"/>
        </w:rPr>
        <w:lastRenderedPageBreak/>
        <w:t>Μ</w:t>
      </w:r>
      <w:r>
        <w:rPr>
          <w:rFonts w:eastAsia="Times New Roman"/>
          <w:szCs w:val="24"/>
        </w:rPr>
        <w:t>ί</w:t>
      </w:r>
      <w:r>
        <w:rPr>
          <w:rFonts w:eastAsia="Times New Roman"/>
          <w:szCs w:val="24"/>
        </w:rPr>
        <w:t xml:space="preserve">α συμβουλή και προς τον κ. Καματερό, ο οποίος δεν είναι εδώ αυτήν την στιγμή: Σταματήστε να εφευρίσκετε εχθρούς. Δεν είναι ακροδεξιοί όσοι δεν συμφωνούν με εσάς και τις πολιτικές </w:t>
      </w:r>
      <w:r>
        <w:rPr>
          <w:rFonts w:eastAsia="Times New Roman"/>
          <w:szCs w:val="24"/>
        </w:rPr>
        <w:t>σας. Δεν είναι ακροδεξιοί οι κάτοικοι στο Ωραιόκαστρο. Φοβισμένοι είναι, γιατί ποτέ και χωρίς κα</w:t>
      </w:r>
      <w:r>
        <w:rPr>
          <w:rFonts w:eastAsia="Times New Roman"/>
          <w:szCs w:val="24"/>
        </w:rPr>
        <w:t>μ</w:t>
      </w:r>
      <w:r>
        <w:rPr>
          <w:rFonts w:eastAsia="Times New Roman"/>
          <w:szCs w:val="24"/>
        </w:rPr>
        <w:t>μία ειλικρίνεια δεν ενημερώσατε κανέναν Έλληνα πολίτη πώς θα αλλάξει η ζωή τους για τα επόμενα χρόνια από μ</w:t>
      </w:r>
      <w:r>
        <w:rPr>
          <w:rFonts w:eastAsia="Times New Roman"/>
          <w:szCs w:val="24"/>
        </w:rPr>
        <w:t>ί</w:t>
      </w:r>
      <w:r>
        <w:rPr>
          <w:rFonts w:eastAsia="Times New Roman"/>
          <w:szCs w:val="24"/>
        </w:rPr>
        <w:t xml:space="preserve">α κατάσταση που εσείς δημιουργήσατε. </w:t>
      </w:r>
    </w:p>
    <w:p w14:paraId="34994FAA" w14:textId="77777777" w:rsidR="00227385" w:rsidRDefault="00971D3E">
      <w:pPr>
        <w:spacing w:line="600" w:lineRule="auto"/>
        <w:ind w:firstLine="720"/>
        <w:contextualSpacing/>
        <w:jc w:val="both"/>
        <w:rPr>
          <w:rFonts w:eastAsia="Times New Roman"/>
          <w:szCs w:val="24"/>
        </w:rPr>
      </w:pPr>
      <w:r>
        <w:rPr>
          <w:rFonts w:eastAsia="Times New Roman"/>
          <w:szCs w:val="24"/>
        </w:rPr>
        <w:t>Κυρίες και κύ</w:t>
      </w:r>
      <w:r>
        <w:rPr>
          <w:rFonts w:eastAsia="Times New Roman"/>
          <w:szCs w:val="24"/>
        </w:rPr>
        <w:t>ριοι συνάδελφοι, η Κυβέρνηση της «δεύτερη φορά Αριστεράς» -και κλείνω, κύριε Πρόεδρε- έχει προβάλει με τον πιο περίτρανο τρόπο την αδιαφορία της στα πρόσωπα των προσφύγων και των μεταναστών, καταπατώντας κάθε έννοια ανθρώπινου δικαιώματος.</w:t>
      </w:r>
    </w:p>
    <w:p w14:paraId="34994FAB" w14:textId="77777777" w:rsidR="00227385" w:rsidRDefault="00971D3E">
      <w:pPr>
        <w:spacing w:line="600" w:lineRule="auto"/>
        <w:ind w:firstLine="720"/>
        <w:contextualSpacing/>
        <w:jc w:val="both"/>
        <w:rPr>
          <w:rFonts w:eastAsia="Times New Roman"/>
          <w:szCs w:val="24"/>
        </w:rPr>
      </w:pPr>
      <w:r>
        <w:rPr>
          <w:rFonts w:eastAsia="Times New Roman"/>
          <w:szCs w:val="24"/>
        </w:rPr>
        <w:t>(Στο σημείο αυτό</w:t>
      </w:r>
      <w:r>
        <w:rPr>
          <w:rFonts w:eastAsia="Times New Roman"/>
          <w:szCs w:val="24"/>
        </w:rPr>
        <w:t xml:space="preserve"> κτυπάει το κουδούνι λήξεως του χρόνου ομιλίας του κυρίου Βουλευτού)</w:t>
      </w:r>
    </w:p>
    <w:p w14:paraId="34994FAC" w14:textId="77777777" w:rsidR="00227385" w:rsidRDefault="00971D3E">
      <w:pPr>
        <w:spacing w:line="600" w:lineRule="auto"/>
        <w:ind w:firstLine="720"/>
        <w:contextualSpacing/>
        <w:jc w:val="both"/>
        <w:rPr>
          <w:rFonts w:eastAsia="Times New Roman"/>
          <w:szCs w:val="24"/>
        </w:rPr>
      </w:pPr>
      <w:r>
        <w:rPr>
          <w:rFonts w:eastAsia="Times New Roman"/>
          <w:szCs w:val="24"/>
        </w:rPr>
        <w:t>Τελειώνω, κύριε Πρόεδρε.</w:t>
      </w:r>
    </w:p>
    <w:p w14:paraId="34994FAD" w14:textId="77777777" w:rsidR="00227385" w:rsidRDefault="00971D3E">
      <w:pPr>
        <w:spacing w:line="600" w:lineRule="auto"/>
        <w:ind w:firstLine="720"/>
        <w:contextualSpacing/>
        <w:jc w:val="both"/>
        <w:rPr>
          <w:rFonts w:eastAsia="Times New Roman"/>
          <w:szCs w:val="24"/>
        </w:rPr>
      </w:pPr>
      <w:r>
        <w:rPr>
          <w:rFonts w:eastAsia="Times New Roman"/>
          <w:szCs w:val="24"/>
        </w:rPr>
        <w:lastRenderedPageBreak/>
        <w:t xml:space="preserve">Οδηγεί τη χώρα στην καταστροφή, αλλά η </w:t>
      </w:r>
      <w:proofErr w:type="spellStart"/>
      <w:r>
        <w:rPr>
          <w:rFonts w:eastAsia="Times New Roman"/>
          <w:szCs w:val="24"/>
        </w:rPr>
        <w:t>εξουσιολαγνεία</w:t>
      </w:r>
      <w:proofErr w:type="spellEnd"/>
      <w:r>
        <w:rPr>
          <w:rFonts w:eastAsia="Times New Roman"/>
          <w:szCs w:val="24"/>
        </w:rPr>
        <w:t xml:space="preserve"> της δεν την αφήνει να δει παραπέρα. Βλέπετε, τα παιδιά της τα έχει ήδη τακτοποιήσει και δεν την ενδιαφέρει ο</w:t>
      </w:r>
      <w:r>
        <w:rPr>
          <w:rFonts w:eastAsia="Times New Roman"/>
          <w:szCs w:val="24"/>
        </w:rPr>
        <w:t xml:space="preserve">ποιαδήποτε παρακαταθήκη για το μέλλον. </w:t>
      </w:r>
    </w:p>
    <w:p w14:paraId="34994FAE" w14:textId="77777777" w:rsidR="00227385" w:rsidRDefault="00971D3E">
      <w:pPr>
        <w:spacing w:line="600" w:lineRule="auto"/>
        <w:ind w:firstLine="720"/>
        <w:contextualSpacing/>
        <w:jc w:val="both"/>
        <w:rPr>
          <w:rFonts w:eastAsia="Times New Roman"/>
          <w:szCs w:val="24"/>
        </w:rPr>
      </w:pPr>
      <w:r>
        <w:rPr>
          <w:rFonts w:eastAsia="Times New Roman"/>
          <w:szCs w:val="24"/>
        </w:rPr>
        <w:t>Το βάρος, λοιπόν, πέφτει σε εμάς και, για να χρησιμοποιήσω και τη γνωστή φράση του Καμύ, μ</w:t>
      </w:r>
      <w:r>
        <w:rPr>
          <w:rFonts w:eastAsia="Times New Roman"/>
          <w:szCs w:val="24"/>
        </w:rPr>
        <w:t>ί</w:t>
      </w:r>
      <w:r>
        <w:rPr>
          <w:rFonts w:eastAsia="Times New Roman"/>
          <w:szCs w:val="24"/>
        </w:rPr>
        <w:t>α και είναι της μόδας τώρα να χρησιμοποιούμε γνωμικά σε αυτήν την Αίθουσα, «η πραγματική γενναιοδωρία προς το μέλλον έγκειται</w:t>
      </w:r>
      <w:r>
        <w:rPr>
          <w:rFonts w:eastAsia="Times New Roman"/>
          <w:szCs w:val="24"/>
        </w:rPr>
        <w:t xml:space="preserve"> στο να τα δίνουμε όλα στο παρόν».</w:t>
      </w:r>
    </w:p>
    <w:p w14:paraId="34994FAF" w14:textId="77777777" w:rsidR="00227385" w:rsidRDefault="00971D3E">
      <w:pPr>
        <w:spacing w:line="600" w:lineRule="auto"/>
        <w:ind w:firstLine="720"/>
        <w:contextualSpacing/>
        <w:jc w:val="both"/>
        <w:rPr>
          <w:rFonts w:eastAsia="Times New Roman"/>
          <w:szCs w:val="24"/>
        </w:rPr>
      </w:pPr>
      <w:r>
        <w:rPr>
          <w:rFonts w:eastAsia="Times New Roman"/>
          <w:szCs w:val="24"/>
        </w:rPr>
        <w:t>Σας ευχαριστώ.</w:t>
      </w:r>
    </w:p>
    <w:p w14:paraId="34994FB0" w14:textId="77777777" w:rsidR="00227385" w:rsidRDefault="00971D3E">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Εγώ ευχαριστώ.</w:t>
      </w:r>
    </w:p>
    <w:p w14:paraId="34994FB1" w14:textId="77777777" w:rsidR="00227385" w:rsidRDefault="00971D3E">
      <w:pPr>
        <w:spacing w:line="600" w:lineRule="auto"/>
        <w:ind w:firstLine="720"/>
        <w:contextualSpacing/>
        <w:jc w:val="both"/>
        <w:rPr>
          <w:rFonts w:eastAsia="Times New Roman"/>
          <w:szCs w:val="24"/>
        </w:rPr>
      </w:pPr>
      <w:r>
        <w:rPr>
          <w:rFonts w:eastAsia="Times New Roman"/>
          <w:szCs w:val="24"/>
        </w:rPr>
        <w:t>Τον λόγο έχει τώρα ο Αναπληρωτής Υπουργός Εθνικής Άμυνας ο κ. Βίτσας.</w:t>
      </w:r>
    </w:p>
    <w:p w14:paraId="34994FB2"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Κύριε Υπουργέ, να πούμε δέκα λεπτά, όπως στον κ. </w:t>
      </w:r>
      <w:proofErr w:type="spellStart"/>
      <w:r>
        <w:rPr>
          <w:rFonts w:eastAsia="Times New Roman"/>
          <w:szCs w:val="24"/>
        </w:rPr>
        <w:t>Ξυδάκη</w:t>
      </w:r>
      <w:proofErr w:type="spellEnd"/>
      <w:r>
        <w:rPr>
          <w:rFonts w:eastAsia="Times New Roman"/>
          <w:szCs w:val="24"/>
        </w:rPr>
        <w:t>;</w:t>
      </w:r>
    </w:p>
    <w:p w14:paraId="34994FB3" w14:textId="77777777" w:rsidR="00227385" w:rsidRDefault="00971D3E">
      <w:pPr>
        <w:spacing w:line="600" w:lineRule="auto"/>
        <w:ind w:firstLine="720"/>
        <w:contextualSpacing/>
        <w:jc w:val="both"/>
        <w:rPr>
          <w:rFonts w:eastAsia="Times New Roman"/>
          <w:szCs w:val="24"/>
        </w:rPr>
      </w:pPr>
      <w:r>
        <w:rPr>
          <w:rFonts w:eastAsia="Times New Roman"/>
          <w:b/>
          <w:szCs w:val="24"/>
        </w:rPr>
        <w:t>ΔΗΜΗΤΡΙΟΣ ΒΙΤΣΑΣ (Αναπληρωτή</w:t>
      </w:r>
      <w:r>
        <w:rPr>
          <w:rFonts w:eastAsia="Times New Roman"/>
          <w:b/>
          <w:szCs w:val="24"/>
        </w:rPr>
        <w:t xml:space="preserve">ς Υπουργός Εθνικής Άμυνας): </w:t>
      </w:r>
      <w:r>
        <w:rPr>
          <w:rFonts w:eastAsia="Times New Roman"/>
          <w:szCs w:val="24"/>
        </w:rPr>
        <w:t>Ναι, ελπίζω να ολοκληρώσω.</w:t>
      </w:r>
    </w:p>
    <w:p w14:paraId="34994FB4" w14:textId="77777777" w:rsidR="00227385" w:rsidRDefault="00971D3E">
      <w:pPr>
        <w:spacing w:line="600" w:lineRule="auto"/>
        <w:ind w:firstLine="720"/>
        <w:contextualSpacing/>
        <w:jc w:val="both"/>
        <w:rPr>
          <w:rFonts w:eastAsia="Times New Roman"/>
          <w:szCs w:val="24"/>
        </w:rPr>
      </w:pPr>
      <w:r>
        <w:rPr>
          <w:rFonts w:eastAsia="Times New Roman"/>
          <w:szCs w:val="24"/>
        </w:rPr>
        <w:lastRenderedPageBreak/>
        <w:t>Κατ’ αρχ</w:t>
      </w:r>
      <w:r>
        <w:rPr>
          <w:rFonts w:eastAsia="Times New Roman"/>
          <w:szCs w:val="24"/>
        </w:rPr>
        <w:t>άς</w:t>
      </w:r>
      <w:r>
        <w:rPr>
          <w:rFonts w:eastAsia="Times New Roman"/>
          <w:szCs w:val="24"/>
        </w:rPr>
        <w:t xml:space="preserve"> θα ήθελα να πω κάτι, επειδή μιλάμε στο ελληνικό Κοινοβούλιο και δεν νομίζω ότι πρέπει να μείνει έτσι. Πριν από τον κ. </w:t>
      </w:r>
      <w:proofErr w:type="spellStart"/>
      <w:r>
        <w:rPr>
          <w:rFonts w:eastAsia="Times New Roman"/>
          <w:szCs w:val="24"/>
        </w:rPr>
        <w:t>Κατσώτη</w:t>
      </w:r>
      <w:proofErr w:type="spellEnd"/>
      <w:r>
        <w:rPr>
          <w:rFonts w:eastAsia="Times New Roman"/>
          <w:szCs w:val="24"/>
        </w:rPr>
        <w:t xml:space="preserve">, ακούσαμε ένα ρατσιστικό κρεσέντο, το οποίο έκλεισε με μία πολύ </w:t>
      </w:r>
      <w:r>
        <w:rPr>
          <w:rFonts w:eastAsia="Times New Roman"/>
          <w:szCs w:val="24"/>
        </w:rPr>
        <w:t>συγκεκριμένη πρόταση. Είναι αυτό που υλοποίησε ο Χίτλερ στη ναζιστική Γερμανία: στρατόπεδα καταναγκαστικής εργασίας. Αυτό πρότεινε. Αυτό είχε ως αποτέλεσμα εκατομμύρια άνθρωποι σε αυτά τα στρατόπεδα να πεθάνουν.</w:t>
      </w:r>
    </w:p>
    <w:p w14:paraId="34994FB5"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Το λέω αυτό, για να ξέρει ο κόσμος ότι όχι μ</w:t>
      </w:r>
      <w:r>
        <w:rPr>
          <w:rFonts w:eastAsia="Times New Roman" w:cs="Times New Roman"/>
          <w:szCs w:val="24"/>
        </w:rPr>
        <w:t xml:space="preserve">όνο ο άνθρωπος είναι το μοναδικό έμβιο ον που οργανώνει πολέμους, αλλά ότι υπάρχουν και άνθρωποι που μισούν τους ανθρώπους. </w:t>
      </w:r>
    </w:p>
    <w:p w14:paraId="34994FB6"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Δεύτερον. Κύριε Φωτήλα, αυτή τη στιγμή μία απευθείας ανάθεση για τη σίτιση.</w:t>
      </w:r>
    </w:p>
    <w:p w14:paraId="34994FB7"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 xml:space="preserve">Η κυρία </w:t>
      </w:r>
      <w:proofErr w:type="spellStart"/>
      <w:r>
        <w:rPr>
          <w:rFonts w:eastAsia="Times New Roman" w:cs="Times New Roman"/>
          <w:szCs w:val="24"/>
        </w:rPr>
        <w:t>Σταμπουλή</w:t>
      </w:r>
      <w:proofErr w:type="spellEnd"/>
      <w:r>
        <w:rPr>
          <w:rFonts w:eastAsia="Times New Roman" w:cs="Times New Roman"/>
          <w:szCs w:val="24"/>
        </w:rPr>
        <w:t>…</w:t>
      </w:r>
    </w:p>
    <w:p w14:paraId="34994FB8"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(Α</w:t>
      </w:r>
      <w:r>
        <w:rPr>
          <w:rFonts w:eastAsia="Times New Roman" w:cs="Times New Roman"/>
          <w:b/>
          <w:szCs w:val="24"/>
        </w:rPr>
        <w:t xml:space="preserve">ναπληρωτής Υπουργός Εθνικής Άμυνας): </w:t>
      </w:r>
      <w:r>
        <w:rPr>
          <w:rFonts w:eastAsia="Times New Roman" w:cs="Times New Roman"/>
          <w:szCs w:val="24"/>
        </w:rPr>
        <w:t xml:space="preserve">Μπράβο! Δεν γνωρίζετε, λοιπόν, ότι πριν την καταγγελία, η σίτιση δεν είχε ανατεθεί στη συγκεκριμένη εταιρεία, αλλά σε άλλη εταιρεία </w:t>
      </w:r>
      <w:r>
        <w:rPr>
          <w:rFonts w:eastAsia="Times New Roman" w:cs="Times New Roman"/>
          <w:szCs w:val="24"/>
        </w:rPr>
        <w:lastRenderedPageBreak/>
        <w:t xml:space="preserve">με διαγωνιστική διαδικασία, η οποία τον απέρριψε. Δεν το γνωρίζετε. </w:t>
      </w:r>
      <w:r>
        <w:rPr>
          <w:rFonts w:eastAsia="Times New Roman" w:cs="Times New Roman"/>
          <w:szCs w:val="24"/>
        </w:rPr>
        <w:t>Μ</w:t>
      </w:r>
      <w:r>
        <w:rPr>
          <w:rFonts w:eastAsia="Times New Roman" w:cs="Times New Roman"/>
          <w:szCs w:val="24"/>
        </w:rPr>
        <w:t xml:space="preserve">ετά, συζητάμε εδώ </w:t>
      </w:r>
      <w:r>
        <w:rPr>
          <w:rFonts w:eastAsia="Times New Roman" w:cs="Times New Roman"/>
          <w:szCs w:val="24"/>
        </w:rPr>
        <w:t>όχι με στοιχεία…</w:t>
      </w:r>
    </w:p>
    <w:p w14:paraId="34994FB9"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Η Νομαρχιακή του ΣΥΡΙΖΑ…</w:t>
      </w:r>
    </w:p>
    <w:p w14:paraId="34994FBA"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Η Νομαρχιακή του ΣΥΡΙΖΑ έκανε πάρα πολύ καλά. Εκτίμησε τη συμπεριφορά, τη σχέση συμπεριφοράς κόμματος και πήρε τις αποφάσεις της. Εγώ σας λέω</w:t>
      </w:r>
      <w:r>
        <w:rPr>
          <w:rFonts w:eastAsia="Times New Roman" w:cs="Times New Roman"/>
          <w:szCs w:val="24"/>
        </w:rPr>
        <w:t>, όμως, το γεγονός…</w:t>
      </w:r>
    </w:p>
    <w:p w14:paraId="34994FBB"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Κάτι μεμπτό θα βρήκε…</w:t>
      </w:r>
    </w:p>
    <w:p w14:paraId="34994FBC"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Αυτό είναι το ζήτημα. Γιατί τότε εγώ θυμάμαι τον εκπρόσωπο της Δημοκρατικής Συμπαράταξης που μιλούσε για απευθείας αναθέσεις και του έλεγα ότ</w:t>
      </w:r>
      <w:r>
        <w:rPr>
          <w:rFonts w:eastAsia="Times New Roman" w:cs="Times New Roman"/>
          <w:szCs w:val="24"/>
        </w:rPr>
        <w:t xml:space="preserve">ι αυτό χρειάζεται σε έκτακτα γεγονότα, αλλά δεν θα χρησιμοποιηθεί. Δεν υπάρχει μία περίπτωση που να χρησιμοποιήθηκε όσον αφορά το Υπουργείο Εθνικής Άμυνας, αλλά απ’ ό,τι νομίζω, ισχύει και για τα άλλα Υπουργεία. Θα πάω όμως πιο συγκεκριμένα. </w:t>
      </w:r>
    </w:p>
    <w:p w14:paraId="34994FBD"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Κύριοι της Νέ</w:t>
      </w:r>
      <w:r>
        <w:rPr>
          <w:rFonts w:eastAsia="Times New Roman" w:cs="Times New Roman"/>
          <w:szCs w:val="24"/>
        </w:rPr>
        <w:t xml:space="preserve">ας Δημοκρατίας –τώρα είστε μόνο κύριοι εδώ- θα ήθελα λίγο να σας καταλογίσω, χωρίς να το πω με ένταση, κάποια κοινοβουλευτική οκνηρία. Τι εννοώ με αυτό; Μία οκνηρία που δυσκολεύει, αν θέλετε, την πολύ επεξεργασμένη και σοβαρή συζήτηση. </w:t>
      </w:r>
    </w:p>
    <w:p w14:paraId="34994FBE"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Καταθέσατε την επίκ</w:t>
      </w:r>
      <w:r>
        <w:rPr>
          <w:rFonts w:eastAsia="Times New Roman" w:cs="Times New Roman"/>
          <w:szCs w:val="24"/>
        </w:rPr>
        <w:t>αιρη επερώτηση την 1</w:t>
      </w:r>
      <w:r>
        <w:rPr>
          <w:rFonts w:eastAsia="Times New Roman" w:cs="Times New Roman"/>
          <w:szCs w:val="24"/>
          <w:vertAlign w:val="superscript"/>
        </w:rPr>
        <w:t>η</w:t>
      </w:r>
      <w:r>
        <w:rPr>
          <w:rFonts w:eastAsia="Times New Roman" w:cs="Times New Roman"/>
          <w:szCs w:val="24"/>
        </w:rPr>
        <w:t xml:space="preserve"> Αυγούστου. Έχει ένα στοιχείο ανησυχίας. Μόλις πριν λίγες μέρες είχε γίνει η απόπειρα πραξικοπήματος στην Τουρκία και βεβαίως ανησυχούσατε, όπως ανησυχούσαμε όλοι και παίρναμε μέτρα, για το τι θα γίνει σε σχέση με τη Συμφωνία. Στις 5 Α</w:t>
      </w:r>
      <w:r>
        <w:rPr>
          <w:rFonts w:eastAsia="Times New Roman" w:cs="Times New Roman"/>
          <w:szCs w:val="24"/>
        </w:rPr>
        <w:t xml:space="preserve">υγούστου κλείνει η Βουλή. Έχουν περάσει δύο μήνες, έχουν αλλάξει τα πράγματα. Δεν την </w:t>
      </w:r>
      <w:proofErr w:type="spellStart"/>
      <w:r>
        <w:rPr>
          <w:rFonts w:eastAsia="Times New Roman" w:cs="Times New Roman"/>
          <w:szCs w:val="24"/>
        </w:rPr>
        <w:t>επικαιροποιήσατε</w:t>
      </w:r>
      <w:proofErr w:type="spellEnd"/>
      <w:r>
        <w:rPr>
          <w:rFonts w:eastAsia="Times New Roman" w:cs="Times New Roman"/>
          <w:szCs w:val="24"/>
        </w:rPr>
        <w:t>, για να κάτσουμε να κουβεντιάσουμε σε αυτή τη φάση τι πρέπει να κάνουμε και τι πρέπει να γίνει.</w:t>
      </w:r>
    </w:p>
    <w:p w14:paraId="34994FBF"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Πρώτο ζήτημα. Εμείς λέμε ότι η </w:t>
      </w:r>
      <w:r>
        <w:rPr>
          <w:rFonts w:eastAsia="Times New Roman" w:cs="Times New Roman"/>
          <w:szCs w:val="24"/>
        </w:rPr>
        <w:t>σ</w:t>
      </w:r>
      <w:r>
        <w:rPr>
          <w:rFonts w:eastAsia="Times New Roman" w:cs="Times New Roman"/>
          <w:szCs w:val="24"/>
        </w:rPr>
        <w:t>υμφωνία πρέπει να κρατηθε</w:t>
      </w:r>
      <w:r>
        <w:rPr>
          <w:rFonts w:eastAsia="Times New Roman" w:cs="Times New Roman"/>
          <w:szCs w:val="24"/>
        </w:rPr>
        <w:t xml:space="preserve">ί. Αυτή τη στιγμή είμαστε στην κατάσταση που ήμασταν πριν την απόπειρα πραξικοπήματος, περίπου εκεί. Έχει τους ίδιους ή ακόμα και λιγότερους κινδύνους, αλλά πρέπει να κρατηθεί. </w:t>
      </w:r>
      <w:r>
        <w:rPr>
          <w:rFonts w:eastAsia="Times New Roman" w:cs="Times New Roman"/>
          <w:szCs w:val="24"/>
        </w:rPr>
        <w:t>Ξ</w:t>
      </w:r>
      <w:r>
        <w:rPr>
          <w:rFonts w:eastAsia="Times New Roman" w:cs="Times New Roman"/>
          <w:szCs w:val="24"/>
        </w:rPr>
        <w:t xml:space="preserve">έρετε γιατί; </w:t>
      </w:r>
    </w:p>
    <w:p w14:paraId="34994FC0"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Θα σας δώσω μερικά στοιχεία που πιθανόν να τα ξέρετε. Στις 19 Μαρτίου –και όταν λέω 19 Μαρτίου, πηγαίνετε στις 18 Μαρτίου, γιατί τα στοιχεία έρχονται στις 8 το πρωί- χίλιοι τετρακόσιοι ενενήντα οκτώ μετανάστες. Στις 20 Μαρτίου οκτακόσιοι εξήντα πέντε, στις</w:t>
      </w:r>
      <w:r>
        <w:rPr>
          <w:rFonts w:eastAsia="Times New Roman" w:cs="Times New Roman"/>
          <w:szCs w:val="24"/>
        </w:rPr>
        <w:t xml:space="preserve"> 21 Μαρτίου –δηλαδή στην ουσία στις 20 Μαρτίου- χίλιοι εξακόσιοι εξήντα δύο. Στις 30 Σεπτεμβρίου, πενήντα έξι, στις 29 Σεπτεμβρίου, </w:t>
      </w:r>
      <w:proofErr w:type="spellStart"/>
      <w:r>
        <w:rPr>
          <w:rFonts w:eastAsia="Times New Roman" w:cs="Times New Roman"/>
          <w:szCs w:val="24"/>
        </w:rPr>
        <w:t>εκατόν</w:t>
      </w:r>
      <w:proofErr w:type="spellEnd"/>
      <w:r>
        <w:rPr>
          <w:rFonts w:eastAsia="Times New Roman" w:cs="Times New Roman"/>
          <w:szCs w:val="24"/>
        </w:rPr>
        <w:t xml:space="preserve"> πενήντα ένας, στις 28 Σεπτεμβρίου εβδομήντα εννέα, στις 27 Σεπτεμβρίου τριάντα οκτώ. </w:t>
      </w:r>
    </w:p>
    <w:p w14:paraId="34994FC1"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Μόνο τα νούμερα δείχνουν ότι έν</w:t>
      </w:r>
      <w:r>
        <w:rPr>
          <w:rFonts w:eastAsia="Times New Roman" w:cs="Times New Roman"/>
          <w:szCs w:val="24"/>
        </w:rPr>
        <w:t xml:space="preserve">α σοβαρό κομμάτι της </w:t>
      </w:r>
      <w:r>
        <w:rPr>
          <w:rFonts w:eastAsia="Times New Roman" w:cs="Times New Roman"/>
          <w:szCs w:val="24"/>
        </w:rPr>
        <w:t>σ</w:t>
      </w:r>
      <w:r>
        <w:rPr>
          <w:rFonts w:eastAsia="Times New Roman" w:cs="Times New Roman"/>
          <w:szCs w:val="24"/>
        </w:rPr>
        <w:t xml:space="preserve">υμφωνίας λειτουργεί και πρέπει να την κρατήσουμε. Αυτό έχει σημασία. </w:t>
      </w:r>
    </w:p>
    <w:p w14:paraId="34994FC2"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Γιατί όμως;</w:t>
      </w:r>
    </w:p>
    <w:p w14:paraId="34994FC3"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Πάνω στο πώς θα την κρατήσουμε, μια και το ρωτάτε, κύριε Αθανασίου, και ελ</w:t>
      </w:r>
      <w:r>
        <w:rPr>
          <w:rFonts w:eastAsia="Times New Roman" w:cs="Times New Roman"/>
          <w:szCs w:val="24"/>
        </w:rPr>
        <w:t>πίζω να μην προκαλέσω προσωπικό ζήτημα,…</w:t>
      </w:r>
    </w:p>
    <w:p w14:paraId="34994FC4"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Όχι προσωπικό.</w:t>
      </w:r>
    </w:p>
    <w:p w14:paraId="34994FC5"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lastRenderedPageBreak/>
        <w:t>ΔΗΜΗΤΡΙΟΣ ΒΙΤΣΑΣ (Αναπληρωτής Υπουργός Εθνικής Άμυνας):</w:t>
      </w:r>
      <w:r>
        <w:rPr>
          <w:rFonts w:eastAsia="Times New Roman" w:cs="Times New Roman"/>
          <w:b/>
          <w:szCs w:val="24"/>
        </w:rPr>
        <w:t xml:space="preserve"> </w:t>
      </w:r>
      <w:r>
        <w:rPr>
          <w:rFonts w:eastAsia="Times New Roman" w:cs="Times New Roman"/>
          <w:szCs w:val="24"/>
        </w:rPr>
        <w:t xml:space="preserve">…λέω το εξής, μπορούμε να ανταλλάξουμε ιδέες, σκέψεις, επιχειρήματα. Όμως, επιχείρημα δεν είναι τα θαλάσσια σύνορα και το </w:t>
      </w:r>
      <w:r>
        <w:rPr>
          <w:rFonts w:eastAsia="Times New Roman" w:cs="Times New Roman"/>
          <w:szCs w:val="24"/>
        </w:rPr>
        <w:t xml:space="preserve">πώς γίνεται αποτροπή. Δεν μπορούν να κατηγορηθούν η Ιταλία, η Ελλάδα και η Μάλτα, ότι δεν μπορούν να φυλάξουν τα θαλάσσια σύνορά τους. Δεν είναι επιχείρημα. Με </w:t>
      </w:r>
      <w:proofErr w:type="spellStart"/>
      <w:r>
        <w:rPr>
          <w:rFonts w:eastAsia="Times New Roman" w:cs="Times New Roman"/>
          <w:szCs w:val="24"/>
        </w:rPr>
        <w:t>συγχωρείτε</w:t>
      </w:r>
      <w:proofErr w:type="spellEnd"/>
      <w:r>
        <w:rPr>
          <w:rFonts w:eastAsia="Times New Roman" w:cs="Times New Roman"/>
          <w:szCs w:val="24"/>
        </w:rPr>
        <w:t xml:space="preserve">, αλλά αυτό που άκουσα ήταν και άγνοια. </w:t>
      </w:r>
    </w:p>
    <w:p w14:paraId="34994FC6"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Πείτε μας…</w:t>
      </w:r>
    </w:p>
    <w:p w14:paraId="34994FC7"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ΔΗΜΗΤΡΙΟΣ ΒΙ</w:t>
      </w:r>
      <w:r>
        <w:rPr>
          <w:rFonts w:eastAsia="Times New Roman" w:cs="Times New Roman"/>
          <w:b/>
          <w:szCs w:val="24"/>
        </w:rPr>
        <w:t xml:space="preserve">ΤΣΑΣ (Αναπληρωτής Υπουργός Εθνικής Άμυνας): </w:t>
      </w:r>
      <w:r>
        <w:rPr>
          <w:rFonts w:eastAsia="Times New Roman" w:cs="Times New Roman"/>
          <w:szCs w:val="24"/>
        </w:rPr>
        <w:t xml:space="preserve">Θα σας πω και γι’ αυτό. </w:t>
      </w:r>
    </w:p>
    <w:p w14:paraId="34994FC8"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Η επιχείρηση του ΝΑΤΟ διεξάγεται ως επιχείρηση παρακολούθησης –δεν κάνει τίποτε άλλο- πάνω στην </w:t>
      </w:r>
      <w:proofErr w:type="spellStart"/>
      <w:r>
        <w:rPr>
          <w:rFonts w:eastAsia="Times New Roman" w:cs="Times New Roman"/>
          <w:szCs w:val="24"/>
        </w:rPr>
        <w:t>οριογραμμή</w:t>
      </w:r>
      <w:proofErr w:type="spellEnd"/>
      <w:r>
        <w:rPr>
          <w:rFonts w:eastAsia="Times New Roman" w:cs="Times New Roman"/>
          <w:szCs w:val="24"/>
        </w:rPr>
        <w:t xml:space="preserve"> Ελλάδας-Τουρκίας, μόνιμα σταθερά, αυτό το χρονικό διάστημα. Μάλιστα, για το </w:t>
      </w:r>
      <w:r>
        <w:rPr>
          <w:rFonts w:eastAsia="Times New Roman" w:cs="Times New Roman"/>
          <w:szCs w:val="24"/>
        </w:rPr>
        <w:t>β</w:t>
      </w:r>
      <w:r>
        <w:rPr>
          <w:rFonts w:eastAsia="Times New Roman" w:cs="Times New Roman"/>
          <w:szCs w:val="24"/>
        </w:rPr>
        <w:t>όρε</w:t>
      </w:r>
      <w:r>
        <w:rPr>
          <w:rFonts w:eastAsia="Times New Roman" w:cs="Times New Roman"/>
          <w:szCs w:val="24"/>
        </w:rPr>
        <w:t xml:space="preserve">ιο Αιγαίο –για να μην πεταχτεί κάποιος και πει «τι γίνεται;»- δουλεύουμε πάνω σ’ αυτό το πλαίσιο καθημερινά. </w:t>
      </w:r>
    </w:p>
    <w:p w14:paraId="34994FC9"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Άρα το ένα ζήτημα είναι ποιο είναι το εναλλακτικό σχέδιο. Αυτό θέτει η επερώτησή σας. Αυτή τη στιγμή, αυτό που έχουμε και πρέπει πάνω σ’ αυτό να κ</w:t>
      </w:r>
      <w:r>
        <w:rPr>
          <w:rFonts w:eastAsia="Times New Roman" w:cs="Times New Roman"/>
          <w:szCs w:val="24"/>
        </w:rPr>
        <w:t xml:space="preserve">εντήσουμε, είναι αυτή η </w:t>
      </w:r>
      <w:r>
        <w:rPr>
          <w:rFonts w:eastAsia="Times New Roman" w:cs="Times New Roman"/>
          <w:szCs w:val="24"/>
        </w:rPr>
        <w:t>σ</w:t>
      </w:r>
      <w:r>
        <w:rPr>
          <w:rFonts w:eastAsia="Times New Roman" w:cs="Times New Roman"/>
          <w:szCs w:val="24"/>
        </w:rPr>
        <w:t xml:space="preserve">υμφωνία. </w:t>
      </w:r>
    </w:p>
    <w:p w14:paraId="34994FCA"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Πάνω σε αυτό πρέπει να δουλέψουμε και πάνω σε αυτό πρέπει να κρατήσουμε και ούτε να αρχίσουμε -επιτρέψτε μου να πω- τις εξυπνάδες που θα τη βάλουν σε κίνδυνο.</w:t>
      </w:r>
    </w:p>
    <w:p w14:paraId="34994FCB"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Τι κάνουμε πάνω σε αυτό; Λέμε ότι πρέπει να αποσυμπιεστούν τα </w:t>
      </w:r>
      <w:r>
        <w:rPr>
          <w:rFonts w:eastAsia="Times New Roman" w:cs="Times New Roman"/>
          <w:szCs w:val="24"/>
        </w:rPr>
        <w:t>νησιά. Ποιο είναι το βασικό χαρακτηριστικό πάνω σε αυτό; Θα πρέπει οι εργασίες πρώτης υποδοχής, η εξέταση του ασύλου δηλαδή και προσφυγών αμέσως μετά, να γίνουν όσο το δυνατόν πιο γρήγορες, με βάση όμως το διεθνές δίκαιο.</w:t>
      </w:r>
    </w:p>
    <w:p w14:paraId="34994FCC"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Ήσασταν στην κυβέρνηση τα προηγούμ</w:t>
      </w:r>
      <w:r>
        <w:rPr>
          <w:rFonts w:eastAsia="Times New Roman" w:cs="Times New Roman"/>
          <w:szCs w:val="24"/>
        </w:rPr>
        <w:t>ενα χρόνια. Γνωρίζετε, έστω και από τα προηγούμενα, ότι υπάρχουν δεκάδες χιλιάδες αιτήσεις οι οποίες δεν λειτουργούν, πριν το 2013. Εμείς σταματήσαμε να εξετάζουμε αυτές τις αιτήσεις και εξετάζουμε τις αιτήσεις σε δεύτερο επίπεδο, στην Επιτροπή Προσφυγών.</w:t>
      </w:r>
    </w:p>
    <w:p w14:paraId="34994FCD"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Συγχρόνως, πρέπει να πάρουμε μια σειρά από μέτρα, ώστε να βοηθηθεί, γιατί γνωρίζετε ότι με βάση τη </w:t>
      </w:r>
      <w:r>
        <w:rPr>
          <w:rFonts w:eastAsia="Times New Roman" w:cs="Times New Roman"/>
          <w:szCs w:val="24"/>
        </w:rPr>
        <w:t>σ</w:t>
      </w:r>
      <w:r>
        <w:rPr>
          <w:rFonts w:eastAsia="Times New Roman" w:cs="Times New Roman"/>
          <w:szCs w:val="24"/>
        </w:rPr>
        <w:t>υμφωνία, Έλληνες και Τούρκοι αξιωματικοί είχαν ανταλλαχθεί, ώστε να βεβαιώνουν τις επιστροφές. Αυτό, με βάση την απόπειρα πραξικοπήματος, σταμάτησε. Τώρα ξα</w:t>
      </w:r>
      <w:r>
        <w:rPr>
          <w:rFonts w:eastAsia="Times New Roman" w:cs="Times New Roman"/>
          <w:szCs w:val="24"/>
        </w:rPr>
        <w:t>ναρχίζει. Όλη αυτή η διαδικασία, δηλαδή, θα διευκολυνθεί.</w:t>
      </w:r>
    </w:p>
    <w:p w14:paraId="34994FCE"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Ο Υπουργός θα απαντήσει το πώς προχωράει η διαδικασία με τα τρίπτυχα. Όμως, αυτά τα δύο θέλουν μια ισορροπία, θα έλεγα μ</w:t>
      </w:r>
      <w:r>
        <w:rPr>
          <w:rFonts w:eastAsia="Times New Roman" w:cs="Times New Roman"/>
          <w:szCs w:val="24"/>
        </w:rPr>
        <w:t>ί</w:t>
      </w:r>
      <w:r>
        <w:rPr>
          <w:rFonts w:eastAsia="Times New Roman" w:cs="Times New Roman"/>
          <w:szCs w:val="24"/>
        </w:rPr>
        <w:t>α ισορροπία -και τολμώ να το πω και στη Βουλή- και επιστροφών και παροχών ασύ</w:t>
      </w:r>
      <w:r>
        <w:rPr>
          <w:rFonts w:eastAsia="Times New Roman" w:cs="Times New Roman"/>
          <w:szCs w:val="24"/>
        </w:rPr>
        <w:t>λου. Αυτό είναι, κατά τη γνώμη μου, πάρα πολύ σημαντικό.</w:t>
      </w:r>
    </w:p>
    <w:p w14:paraId="34994FCF"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Άρα εμείς, σαν Κυβέρνηση πιέζουμε να υπάρχει -αν θέλετε- και εναλλακτικό σχέδιο. Ποιο μπορεί να είναι αυτό το εναλλακτικό σχέδιο; Αυτό το σχέδιο είναι ενάντια στα κλειστά σύνορα, στις βίαιες μαζικές </w:t>
      </w:r>
      <w:r>
        <w:rPr>
          <w:rFonts w:eastAsia="Times New Roman" w:cs="Times New Roman"/>
          <w:szCs w:val="24"/>
        </w:rPr>
        <w:t>απελάσεις, στη λογική της Ευρώπης-φρούριο. Αυτό το σχέδιο βασίζεται στην ισομερή κατανομή των βαρών της προσφυγικής κρίσης ανάμεσα στα κράτη-μέλη, με υποχρεωτικές αναλογικές ποσοστώσεις.</w:t>
      </w:r>
    </w:p>
    <w:p w14:paraId="34994FD0"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Δεν το θέλει το Ευρωπαϊκό Λαϊκό Κόμμα. Συμβολή θα ήταν και θα είναι ν</w:t>
      </w:r>
      <w:r>
        <w:rPr>
          <w:rFonts w:eastAsia="Times New Roman" w:cs="Times New Roman"/>
          <w:szCs w:val="24"/>
        </w:rPr>
        <w:t>α πιέζετε σε αυτή την κατεύθυνση. Αν καταλήξουμε σε αυτό, αυτό θα είναι μ</w:t>
      </w:r>
      <w:r>
        <w:rPr>
          <w:rFonts w:eastAsia="Times New Roman" w:cs="Times New Roman"/>
          <w:szCs w:val="24"/>
        </w:rPr>
        <w:t>ί</w:t>
      </w:r>
      <w:r>
        <w:rPr>
          <w:rFonts w:eastAsia="Times New Roman" w:cs="Times New Roman"/>
          <w:szCs w:val="24"/>
        </w:rPr>
        <w:t>α μεγάλη βοήθεια.</w:t>
      </w:r>
    </w:p>
    <w:p w14:paraId="34994FD1"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Δεύτερο ζήτημα: Μέσα σε αυτή τη διαδικασία ποιο είναι το κόστος στον κρατικό προϋπολογισμό; Διότι είπαν μ</w:t>
      </w:r>
      <w:r>
        <w:rPr>
          <w:rFonts w:eastAsia="Times New Roman" w:cs="Times New Roman"/>
          <w:szCs w:val="24"/>
        </w:rPr>
        <w:t>ί</w:t>
      </w:r>
      <w:r>
        <w:rPr>
          <w:rFonts w:eastAsia="Times New Roman" w:cs="Times New Roman"/>
          <w:szCs w:val="24"/>
        </w:rPr>
        <w:t>α σειρά από πράγματα οι Υπουργοί και εγώ θέλω να πιάσω ορι</w:t>
      </w:r>
      <w:r>
        <w:rPr>
          <w:rFonts w:eastAsia="Times New Roman" w:cs="Times New Roman"/>
          <w:szCs w:val="24"/>
        </w:rPr>
        <w:t>σμένα ζητήματα. Εγώ θα ήθελα να σας πω ότι δεν ξέρω πού βρίσκονται.</w:t>
      </w:r>
    </w:p>
    <w:p w14:paraId="34994FD2"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Άκουσα, αγαπητέ κύριε </w:t>
      </w:r>
      <w:proofErr w:type="spellStart"/>
      <w:r>
        <w:rPr>
          <w:rFonts w:eastAsia="Times New Roman" w:cs="Times New Roman"/>
          <w:szCs w:val="24"/>
        </w:rPr>
        <w:t>Μουζάλα</w:t>
      </w:r>
      <w:proofErr w:type="spellEnd"/>
      <w:r>
        <w:rPr>
          <w:rFonts w:eastAsia="Times New Roman" w:cs="Times New Roman"/>
          <w:szCs w:val="24"/>
        </w:rPr>
        <w:t>, ότι το κόστος του πρόσφυγα ή του μετανάστη στην Ελλάδα είναι 15.000 ευρώ τον χρόνο. Λέω: Πώς βγήκε αυτό το νούμερο; Μετά κατάλαβα κάποια στιγμή ότι είναι απλ</w:t>
      </w:r>
      <w:r>
        <w:rPr>
          <w:rFonts w:eastAsia="Times New Roman" w:cs="Times New Roman"/>
          <w:szCs w:val="24"/>
        </w:rPr>
        <w:t>ές αριθμητικές πράξεις. Παίρνουμε από εδώ τι γράφεται σε μ</w:t>
      </w:r>
      <w:r>
        <w:rPr>
          <w:rFonts w:eastAsia="Times New Roman" w:cs="Times New Roman"/>
          <w:szCs w:val="24"/>
        </w:rPr>
        <w:t>ί</w:t>
      </w:r>
      <w:r>
        <w:rPr>
          <w:rFonts w:eastAsia="Times New Roman" w:cs="Times New Roman"/>
          <w:szCs w:val="24"/>
        </w:rPr>
        <w:t>α εφημερίδα, παίρνουμε από εκεί τι γράφεται στην άλλη εφημερίδα, στο τέλος φτάνουμε σε ένα ποσό 900 εκατομμύρια ευρώ, το διαιρούμε με τις 60.000 ευρώ και να οι 15.000 ευρώ. Έτσι βγαίνει το νούμερο.</w:t>
      </w:r>
    </w:p>
    <w:p w14:paraId="34994FD3"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Ξαφνικά, βγαίνει η επίσημη </w:t>
      </w:r>
      <w:r>
        <w:rPr>
          <w:rFonts w:eastAsia="Times New Roman" w:cs="Times New Roman"/>
          <w:szCs w:val="24"/>
        </w:rPr>
        <w:t>ε</w:t>
      </w:r>
      <w:r>
        <w:rPr>
          <w:rFonts w:eastAsia="Times New Roman" w:cs="Times New Roman"/>
          <w:szCs w:val="24"/>
        </w:rPr>
        <w:t xml:space="preserve">πιτροπή και λέει ότι στην Ελλάδα του 2016 έχουν διατεθεί 353 εκατομμύρια, άρα αμέσως γίνεται το μισό. Κοιτάζω εγώ τα δικά μας νούμερα, που είναι πραγματικά, και στο </w:t>
      </w:r>
      <w:r>
        <w:rPr>
          <w:rFonts w:eastAsia="Times New Roman" w:cs="Times New Roman"/>
          <w:szCs w:val="24"/>
        </w:rPr>
        <w:lastRenderedPageBreak/>
        <w:t>ΥΠΕΘΑ έχουν διατεθεί συνολικά κονδύλια από τα τρία Γενικά Επιτ</w:t>
      </w:r>
      <w:r>
        <w:rPr>
          <w:rFonts w:eastAsia="Times New Roman" w:cs="Times New Roman"/>
          <w:szCs w:val="24"/>
        </w:rPr>
        <w:t>ελεία ύψους 70.385.484 ευρώ. Από αυτά το κόστος των δομών φιλοξενίας της αρμοδιότητας του ΥΠΕΘΑ είναι 55.000.000 ευρώ και από την Ευρωπαϊκή Ένωση έχουμε πάρει 30.494.590 ευρώ έως τις 31 Ιουλίου και για το διάστημα από 1</w:t>
      </w:r>
      <w:r>
        <w:rPr>
          <w:rFonts w:eastAsia="Times New Roman" w:cs="Times New Roman"/>
          <w:szCs w:val="24"/>
          <w:vertAlign w:val="superscript"/>
        </w:rPr>
        <w:t>η</w:t>
      </w:r>
      <w:r>
        <w:rPr>
          <w:rFonts w:eastAsia="Times New Roman" w:cs="Times New Roman"/>
          <w:szCs w:val="24"/>
        </w:rPr>
        <w:t xml:space="preserve"> Αυγούστου έως 31 Δεκεμβρίου έχει εγ</w:t>
      </w:r>
      <w:r>
        <w:rPr>
          <w:rFonts w:eastAsia="Times New Roman" w:cs="Times New Roman"/>
          <w:szCs w:val="24"/>
        </w:rPr>
        <w:t>κριθεί και αρχίζει να εκταμιεύεται ποσό 46.694.200 ευρώ. Δηλαδή, το συνολικό ποσό που διαχειριζόμαστε και που προέρχεται από τα ταμεία της Ευρωπαϊκής Ένωσης καλύπτει το ποσό που αυτή τη στιγμή και με τον προϋπολογισμό μέχρι το τέλος του 2016 έχουμε βάλει.</w:t>
      </w:r>
    </w:p>
    <w:p w14:paraId="34994FD4"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Άρα αυτό είναι το βασικό, αν θέλετε, θέμα. Εκεί μπορούμε να κάνουμε συζητήσεις και να πω κιόλας -γιατί έχουμε και μ</w:t>
      </w:r>
      <w:r>
        <w:rPr>
          <w:rFonts w:eastAsia="Times New Roman" w:cs="Times New Roman"/>
          <w:szCs w:val="24"/>
        </w:rPr>
        <w:t>ί</w:t>
      </w:r>
      <w:r>
        <w:rPr>
          <w:rFonts w:eastAsia="Times New Roman" w:cs="Times New Roman"/>
          <w:szCs w:val="24"/>
        </w:rPr>
        <w:t>α εμπειρία που παίρνουμε από άλλες χώρες- ότι πολύ ωραία μπορούμε να αποφασίζουμε στα λόγια, αλλά πρέπει να πάρουμε και τον χρόνο.</w:t>
      </w:r>
    </w:p>
    <w:p w14:paraId="34994FD5"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Λέω, για </w:t>
      </w:r>
      <w:r>
        <w:rPr>
          <w:rFonts w:eastAsia="Times New Roman" w:cs="Times New Roman"/>
          <w:szCs w:val="24"/>
        </w:rPr>
        <w:t>παράδειγμα, το εξής: Ήμουν στην Πορτογαλία. Έχουν ένα άλλο σύστημα, όπου εμπλέκουν δήμους και το ένα και το άλλο κ.λπ.</w:t>
      </w:r>
      <w:r>
        <w:rPr>
          <w:rFonts w:eastAsia="Times New Roman" w:cs="Times New Roman"/>
          <w:szCs w:val="24"/>
        </w:rPr>
        <w:t>.</w:t>
      </w:r>
      <w:r>
        <w:rPr>
          <w:rFonts w:eastAsia="Times New Roman" w:cs="Times New Roman"/>
          <w:szCs w:val="24"/>
        </w:rPr>
        <w:t xml:space="preserve"> Ρωτώ: Αγαπητοί φίλοι, πόσα χρόνια κάνατε να το στήσετε αυτό το σύστημα; Μου λένε: Δέκα χρόνια.</w:t>
      </w:r>
    </w:p>
    <w:p w14:paraId="34994FD6"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στήνουμε τέτοιο σύστημα μέσα σε έξι</w:t>
      </w:r>
      <w:r>
        <w:rPr>
          <w:rFonts w:eastAsia="Times New Roman" w:cs="Times New Roman"/>
          <w:szCs w:val="24"/>
        </w:rPr>
        <w:t xml:space="preserve"> μήνες. Όλα καλά; Όλα χωρίς λάθη; Όχι βέβαια! Ο Υπουργός Μεταναστευτικής Πολιτικής όχι απλώς είναι χαμηλών τόνων, αλλά μερικές φορές, προκειμένου να δημιουργήσει συναινέσεις για να προχωρήσουμε όλοι μαζί –δεν τον κατηγορώ, απλώς τον χαρακτηρίζω- είναι ακόμ</w:t>
      </w:r>
      <w:r>
        <w:rPr>
          <w:rFonts w:eastAsia="Times New Roman" w:cs="Times New Roman"/>
          <w:szCs w:val="24"/>
        </w:rPr>
        <w:t xml:space="preserve">α πιο κάτω και από τους χαμηλούς τόνους. Έρχεται και λέει «Πάμε να δούμε τι θα κάνουμε όλοι μαζί». </w:t>
      </w:r>
    </w:p>
    <w:p w14:paraId="34994FD7"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Αναπληρωτή Υπουργού)</w:t>
      </w:r>
    </w:p>
    <w:p w14:paraId="34994FD8"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Πάμε πολύ σύντομα να δούμε ένα δεύτερο ζήτημα. </w:t>
      </w:r>
    </w:p>
    <w:p w14:paraId="34994FD9"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Για κοιτάξτε </w:t>
      </w:r>
      <w:r>
        <w:rPr>
          <w:rFonts w:eastAsia="Times New Roman" w:cs="Times New Roman"/>
          <w:szCs w:val="24"/>
        </w:rPr>
        <w:t xml:space="preserve">το πρόγραμμα που έχουμε πια ανακοινώσει. Τι λέει; Έχουμε σήμερα περίπου πενήντα κέντρα φιλοξενίας και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Από αυτά –μ</w:t>
      </w:r>
      <w:r>
        <w:rPr>
          <w:rFonts w:eastAsia="Times New Roman" w:cs="Times New Roman"/>
          <w:szCs w:val="24"/>
        </w:rPr>
        <w:t>ί</w:t>
      </w:r>
      <w:r>
        <w:rPr>
          <w:rFonts w:eastAsia="Times New Roman" w:cs="Times New Roman"/>
          <w:szCs w:val="24"/>
        </w:rPr>
        <w:t>α και έγινε μ</w:t>
      </w:r>
      <w:r>
        <w:rPr>
          <w:rFonts w:eastAsia="Times New Roman" w:cs="Times New Roman"/>
          <w:szCs w:val="24"/>
        </w:rPr>
        <w:t>ί</w:t>
      </w:r>
      <w:r>
        <w:rPr>
          <w:rFonts w:eastAsia="Times New Roman" w:cs="Times New Roman"/>
          <w:szCs w:val="24"/>
        </w:rPr>
        <w:t>α ερώτηση, την οποία δεν ξέρω ποιος έκανε- τα δεκαεπτά είναι πρώην ενεργά στρατόπεδα, πρώην εγκαταστάσεις, όπως αεροδ</w:t>
      </w:r>
      <w:r>
        <w:rPr>
          <w:rFonts w:eastAsia="Times New Roman" w:cs="Times New Roman"/>
          <w:szCs w:val="24"/>
        </w:rPr>
        <w:t>ιάδρομοι των ελληνικών Ενόπλων Δυνάμεων.</w:t>
      </w:r>
    </w:p>
    <w:p w14:paraId="34994FDA"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Επ’ ευκαιρία, νομίζω ότι η παρουσία του Λιμενικού, της Αστυνομίας και των Ενόπλων Δυνάμεων σ’ αυτό το θέμα, μαζί βέβαια με την παρουσία των ανθρώπων οι οποίοι δούλεψαν είτε εθελοντικά, είτε μέσα από αυτή τη διαδικασ</w:t>
      </w:r>
      <w:r>
        <w:rPr>
          <w:rFonts w:eastAsia="Times New Roman" w:cs="Times New Roman"/>
          <w:szCs w:val="24"/>
        </w:rPr>
        <w:t xml:space="preserve">ία, είναι εκπληκτική κατά τη γνώμη μου. Μπράβο μας! </w:t>
      </w:r>
      <w:r>
        <w:rPr>
          <w:rFonts w:eastAsia="Times New Roman" w:cs="Times New Roman"/>
          <w:szCs w:val="24"/>
        </w:rPr>
        <w:t>Ό</w:t>
      </w:r>
      <w:r>
        <w:rPr>
          <w:rFonts w:eastAsia="Times New Roman" w:cs="Times New Roman"/>
          <w:szCs w:val="24"/>
        </w:rPr>
        <w:t>ταν λέω «μπράβο μας», εννοώ σε όλους μας. Εξαιρώ μ</w:t>
      </w:r>
      <w:r>
        <w:rPr>
          <w:rFonts w:eastAsia="Times New Roman" w:cs="Times New Roman"/>
          <w:szCs w:val="24"/>
        </w:rPr>
        <w:t>ί</w:t>
      </w:r>
      <w:r>
        <w:rPr>
          <w:rFonts w:eastAsia="Times New Roman" w:cs="Times New Roman"/>
          <w:szCs w:val="24"/>
        </w:rPr>
        <w:t>α πτέρυγα.</w:t>
      </w:r>
    </w:p>
    <w:p w14:paraId="34994FDB"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Άρα λέω ότι σ’ αυτή τη λογική πάμε να μειώσουμε τον αριθμό, να αυξήσουμε την εγκατάσταση σε σπίτια, να δυναμώσουμε τις επιστροφές και την εγκ</w:t>
      </w:r>
      <w:r>
        <w:rPr>
          <w:rFonts w:eastAsia="Times New Roman" w:cs="Times New Roman"/>
          <w:szCs w:val="24"/>
        </w:rPr>
        <w:t>ατάσταση σε άλλες χώρες της Ευρώπης. Πού είναι το πολιτικό; Το πολιτικό είναι ότι υπάρχουν χώρες που λένε «Δεν θέλουμε τίποτα. Δεν παίρνουμε τίποτα». Υπάρχουν χώρες οι οποίες θα έπρεπε να στείλουν πέντε ανθρώπους να βοηθήσουν στο άσυλο και δεν έχουν στείλε</w:t>
      </w:r>
      <w:r>
        <w:rPr>
          <w:rFonts w:eastAsia="Times New Roman" w:cs="Times New Roman"/>
          <w:szCs w:val="24"/>
        </w:rPr>
        <w:t xml:space="preserve">ι κανέναν. Υπάρχουν χώρες που πάνε, λέει, να κάνουν και δημοψήφισμα σ’ αυτήν την κατεύθυνση. </w:t>
      </w:r>
    </w:p>
    <w:p w14:paraId="34994FDC"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Εδώ πρέπει να βάλουμε τείχος. Δεν πρέπει να φτιάξουμε μ</w:t>
      </w:r>
      <w:r>
        <w:rPr>
          <w:rFonts w:eastAsia="Times New Roman" w:cs="Times New Roman"/>
          <w:szCs w:val="24"/>
        </w:rPr>
        <w:t>ί</w:t>
      </w:r>
      <w:r>
        <w:rPr>
          <w:rFonts w:eastAsia="Times New Roman" w:cs="Times New Roman"/>
          <w:szCs w:val="24"/>
        </w:rPr>
        <w:t>α Ευρώπη των μικρών τειχών, αλλά να φτιάξουμε ένα τείχος ανθρωπιάς, ένα τείχος αλληλεγγύης. Ξέρετε, δεν το</w:t>
      </w:r>
      <w:r>
        <w:rPr>
          <w:rFonts w:eastAsia="Times New Roman" w:cs="Times New Roman"/>
          <w:szCs w:val="24"/>
        </w:rPr>
        <w:t xml:space="preserve"> κάναμε τα προηγούμενα χρόνια, </w:t>
      </w:r>
      <w:r>
        <w:rPr>
          <w:rFonts w:eastAsia="Times New Roman" w:cs="Times New Roman"/>
          <w:szCs w:val="24"/>
        </w:rPr>
        <w:lastRenderedPageBreak/>
        <w:t>γιατί δεν έγινε το ένα, δεν έγινε το άλλο και από το ΠΑΣΟΚ και από τη Νέα Δημοκρατία. Έγιναν οι Ολυμπιακοί Αγώνες, βέβαια. Τι εννοώ μ’ αυτό; Σε μια περίοδο οικονομικής ανάπτυξης, οι οικονομικοί μετανάστες, ιδιαίτερα από τις χ</w:t>
      </w:r>
      <w:r>
        <w:rPr>
          <w:rFonts w:eastAsia="Times New Roman" w:cs="Times New Roman"/>
          <w:szCs w:val="24"/>
        </w:rPr>
        <w:t>ώρες της βόρειας Ευρώπης, αξιοποιήθηκαν από τη μ</w:t>
      </w:r>
      <w:r>
        <w:rPr>
          <w:rFonts w:eastAsia="Times New Roman" w:cs="Times New Roman"/>
          <w:szCs w:val="24"/>
        </w:rPr>
        <w:t>ί</w:t>
      </w:r>
      <w:r>
        <w:rPr>
          <w:rFonts w:eastAsia="Times New Roman" w:cs="Times New Roman"/>
          <w:szCs w:val="24"/>
        </w:rPr>
        <w:t xml:space="preserve">α μεριά για να πέσει ο μισθός και να χτυπηθεί –αν θέλετε- και το συνδικαλιστικό κίνημα μ’ αυτήν την έννοια, αλλά και για να γίνουν κάποια μεγάλα έργα που ξέρουμε. </w:t>
      </w:r>
    </w:p>
    <w:p w14:paraId="34994FDD"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Το τελευταίο που θα ήθελα να πω είναι το εξ</w:t>
      </w:r>
      <w:r>
        <w:rPr>
          <w:rFonts w:eastAsia="Times New Roman" w:cs="Times New Roman"/>
          <w:szCs w:val="24"/>
        </w:rPr>
        <w:t>ής: Κοιτάξτε, κάνετε ένα λάθος με επιδεικτικό τρόπο. Δεν ξέρω πώς να χαρακτηρίσω την Ευρωβουλευτή σας στο Ευρωπαϊκό Κοινοβούλιο –γιατί είναι και γνωστή και από τα φοιτητικά χρόνια- από την ερώτηση που έκανε περί ελέγχου της Ελλάδας κ.λπ., όπου εκεί διατείν</w:t>
      </w:r>
      <w:r>
        <w:rPr>
          <w:rFonts w:eastAsia="Times New Roman" w:cs="Times New Roman"/>
          <w:szCs w:val="24"/>
        </w:rPr>
        <w:t xml:space="preserve">εται ότι οι πρόσφυγες και μετανάστες στην Ελλάδα είναι περισσότεροι. </w:t>
      </w:r>
    </w:p>
    <w:p w14:paraId="34994FDE"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Δεν έχετε καταλάβει καλά. Ο πρώην Γραμματέας του Υπουργείου Μεταναστευτικής Πολιτικής διατείνεται ότι είναι λιγότεροι. Τώρα, κάνοντας ένα αστείο για το «περισσότεροι» ή το «λιγότεροι», τ</w:t>
      </w:r>
      <w:r>
        <w:rPr>
          <w:rFonts w:eastAsia="Times New Roman" w:cs="Times New Roman"/>
          <w:szCs w:val="24"/>
        </w:rPr>
        <w:t>α βάζουμε, τα διαιρούμε διά δυο και βγαίνει αυτός ο αριθμός. Δεν είναι έτσι. Γίνεται μ</w:t>
      </w:r>
      <w:r>
        <w:rPr>
          <w:rFonts w:eastAsia="Times New Roman" w:cs="Times New Roman"/>
          <w:szCs w:val="24"/>
        </w:rPr>
        <w:t>ί</w:t>
      </w:r>
      <w:r>
        <w:rPr>
          <w:rFonts w:eastAsia="Times New Roman" w:cs="Times New Roman"/>
          <w:szCs w:val="24"/>
        </w:rPr>
        <w:t xml:space="preserve">α πλήρης καταγραφή. </w:t>
      </w:r>
      <w:r>
        <w:rPr>
          <w:rFonts w:eastAsia="Times New Roman" w:cs="Times New Roman"/>
          <w:szCs w:val="24"/>
        </w:rPr>
        <w:lastRenderedPageBreak/>
        <w:t xml:space="preserve">Κανείς δεν είναι χαμένος. Υπάρχουν διαδικασίες μετακίνησης. Υπάρχουν διαδικασίες φιλοξενίας σε άλλες δομές. </w:t>
      </w:r>
    </w:p>
    <w:p w14:paraId="34994FDF"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Αυτό που δίνουμε εμείς είναι οι δομές τι</w:t>
      </w:r>
      <w:r>
        <w:rPr>
          <w:rFonts w:eastAsia="Times New Roman" w:cs="Times New Roman"/>
          <w:szCs w:val="24"/>
        </w:rPr>
        <w:t>ς οποίες μπορούμε να ελέγχουμε πλήρως εμείς και η Ύπατη Αρμοστεία του ΟΗΕ. Μας λείπουν δέκα χιλιάδες θέσεις αυτή τη στιγμή από το πρόγραμμα της Ύπατης Αρμοστείας. Τι θα κάνουμε τώρα; Θα κατηγορήσουμε; Όχι. Θα πάμε να συνεργαστούμε και να δημιουργήσουμε 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τέτοια διαδικασία. </w:t>
      </w:r>
    </w:p>
    <w:p w14:paraId="34994FE0"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Αυτό το λέω γιατί το προσφυγικό και το μεταναστευτικό είναι ένα ζήτημα το οποίο δεν πρόκειται να λυθεί αύριο το πρωί. Είναι ένα ζήτημα του σύγχρονου κόσμου. Θέλω να σας πω το εξής: Τώρα το συναντάμε στην Ευρώπη. Αν πηγαίναμε να συζητήσ</w:t>
      </w:r>
      <w:r>
        <w:rPr>
          <w:rFonts w:eastAsia="Times New Roman" w:cs="Times New Roman"/>
          <w:szCs w:val="24"/>
        </w:rPr>
        <w:t xml:space="preserve">ουμε ακαδημαϊκά πριν από χρόνια, θα υπήρχε η λογική «Είμαι αλληλέγγυος, είμαι ευαίσθητος, αν δεν είναι στη γειτονιά μου».  Αυτό το δείχνει και η παρουσία. Υπέγραψαν πενήντα τρεις, ενώ εδώ είναι δέκα. Δεν κάνω κριτική σ’ αυτό, αλλά έτσι είναι τα πράγματα. </w:t>
      </w:r>
    </w:p>
    <w:p w14:paraId="34994FE1"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αλληλέγγυος, ευαίσθητος άνθρωπος με πλήρη προσπάθεια να λύσεις προβλήματα είσαι όταν είσαι παρών. </w:t>
      </w:r>
    </w:p>
    <w:p w14:paraId="34994FE2"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Σωστό αυτό. Οι Αυστριακοί όμως όταν έκαναν τη Διάσκεψη δεν κάλεσαν την Ελλάδα.</w:t>
      </w:r>
    </w:p>
    <w:p w14:paraId="34994FE3" w14:textId="77777777" w:rsidR="00227385" w:rsidRDefault="00971D3E">
      <w:pPr>
        <w:spacing w:line="600" w:lineRule="auto"/>
        <w:ind w:firstLine="720"/>
        <w:contextualSpacing/>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Παρακαλώ, κύρι</w:t>
      </w:r>
      <w:r>
        <w:rPr>
          <w:rFonts w:eastAsia="Times New Roman" w:cs="Times New Roman"/>
          <w:szCs w:val="24"/>
        </w:rPr>
        <w:t>ε Αθανασίου.</w:t>
      </w:r>
    </w:p>
    <w:p w14:paraId="34994FE4"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Ναι. Άρα λέτε ότι ήταν σωστό και το προηγούμενο που είπα.</w:t>
      </w:r>
    </w:p>
    <w:p w14:paraId="34994FE5"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Αυτό που μπορούμε να κάνουμε εκεί εμείς ως Κυβέρνηση του ΣΥΡΙΖΑ και των Ανεξάρτητων Ελλήνων και των Οικολόγων Πράσινων είναι η πο</w:t>
      </w:r>
      <w:r>
        <w:rPr>
          <w:rFonts w:eastAsia="Times New Roman" w:cs="Times New Roman"/>
          <w:szCs w:val="24"/>
        </w:rPr>
        <w:t xml:space="preserve">λιτική μας να έχει τα στοιχεία της ανθρωπιάς, της αλληλεγγύης, να είναι σύμφωνη με τη Συνθήκη της Γενεύης, σύμφωνη με τη συμφωνία Ευρωπαϊκής Ένωσης-Τουρκίας, να λύνει το πρόβλημα, να προχωράει ακόμα παραπέρα. </w:t>
      </w:r>
    </w:p>
    <w:p w14:paraId="34994FE6"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αυτό σας καλώ και εσείς να σταθείτε από τη δική σας μεριά, από τη δική σας ιδεολογία, από τη δική σας, αν θέλετε, λογική με την έννοια όχι του συμπαραστάτη, αλλά τού να λειτουργείτε σε αυτήν την κατεύθυνση. </w:t>
      </w:r>
    </w:p>
    <w:p w14:paraId="34994FE7"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Να πω και κάτι τελευταίο. Αναφέρθηκαν κάποια </w:t>
      </w:r>
      <w:r>
        <w:rPr>
          <w:rFonts w:eastAsia="Times New Roman" w:cs="Times New Roman"/>
          <w:szCs w:val="24"/>
        </w:rPr>
        <w:t>νούμερα, το «τάδε» γεγονός, το «τάδε» γεγονός, το «τάδε» γεγονός. Δεν είναι προσωπικό, αλλά επειδή υπήρξατε Υπουργός Προστασίας του Πολίτη -και δεν αφορά πουθενά εσάς, γιατί δεν μπορώ να θυμηθώ την αλληλουχία- θα σας πω ότι αν κάποιος πάει και δει το Δελτί</w:t>
      </w:r>
      <w:r>
        <w:rPr>
          <w:rFonts w:eastAsia="Times New Roman" w:cs="Times New Roman"/>
          <w:szCs w:val="24"/>
        </w:rPr>
        <w:t xml:space="preserve">ο Συμβάντων στο Αστυνομικό Τμήμα του Αγίου Παντελεήμονα, θα διαπιστώσει ότι αυτά που είπατε δεν πιάνουν ούτε το 20% ενός μήνα. Ποιοι το εκμεταλλεύτηκαν τότε αυτό; Αυτοί, που μιλάνε με αυτόν τον τρόπο. </w:t>
      </w:r>
    </w:p>
    <w:p w14:paraId="34994FE8"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Δ</w:t>
      </w:r>
      <w:r>
        <w:rPr>
          <w:rFonts w:eastAsia="Times New Roman" w:cs="Times New Roman"/>
          <w:szCs w:val="24"/>
        </w:rPr>
        <w:t>εν έχει κα</w:t>
      </w:r>
      <w:r>
        <w:rPr>
          <w:rFonts w:eastAsia="Times New Roman" w:cs="Times New Roman"/>
          <w:szCs w:val="24"/>
        </w:rPr>
        <w:t>μ</w:t>
      </w:r>
      <w:r>
        <w:rPr>
          <w:rFonts w:eastAsia="Times New Roman" w:cs="Times New Roman"/>
          <w:szCs w:val="24"/>
        </w:rPr>
        <w:t xml:space="preserve">μιά </w:t>
      </w:r>
      <w:r>
        <w:rPr>
          <w:rFonts w:eastAsia="Times New Roman" w:cs="Times New Roman"/>
          <w:color w:val="000000" w:themeColor="text1"/>
          <w:szCs w:val="24"/>
        </w:rPr>
        <w:t xml:space="preserve">σημασία το </w:t>
      </w:r>
      <w:r>
        <w:rPr>
          <w:rFonts w:eastAsia="Times New Roman" w:cs="Times New Roman"/>
          <w:szCs w:val="24"/>
        </w:rPr>
        <w:t xml:space="preserve">ότι μερίδα των κατοίκων παίρνει μέρος σε αυτές τις εκδηλώσεις που γίνονται στη Χίο ή στη Μυτιλήνη. Βεβαίως παίρνουν μέρος άνθρωποι </w:t>
      </w:r>
      <w:r>
        <w:rPr>
          <w:rFonts w:eastAsia="Times New Roman"/>
          <w:szCs w:val="24"/>
        </w:rPr>
        <w:t>οι οποίοι</w:t>
      </w:r>
      <w:r>
        <w:rPr>
          <w:rFonts w:eastAsia="Times New Roman" w:cs="Times New Roman"/>
          <w:szCs w:val="24"/>
        </w:rPr>
        <w:t xml:space="preserve"> έχουν τον φόβο μέσα τους. </w:t>
      </w:r>
      <w:r>
        <w:rPr>
          <w:rFonts w:eastAsia="Times New Roman" w:cs="Times New Roman"/>
          <w:szCs w:val="24"/>
        </w:rPr>
        <w:lastRenderedPageBreak/>
        <w:t>Η δική μας δουλειά ποια είναι; Δεν είναι να χαρακτηρίζουμε τους ανθρώπους. Η δική μας δου</w:t>
      </w:r>
      <w:r>
        <w:rPr>
          <w:rFonts w:eastAsia="Times New Roman" w:cs="Times New Roman"/>
          <w:szCs w:val="24"/>
        </w:rPr>
        <w:t xml:space="preserve">λειά είναι να τους βγάζουμε τον φόβο από μέσα τους με πράξεις, πολιτικές και, αν θέλετε, και παραλείψεις. </w:t>
      </w:r>
    </w:p>
    <w:p w14:paraId="34994FE9"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ΚΑΛΑΦΑΤΗΣ: </w:t>
      </w:r>
      <w:r>
        <w:rPr>
          <w:rFonts w:eastAsia="Times New Roman" w:cs="Times New Roman"/>
          <w:szCs w:val="24"/>
        </w:rPr>
        <w:t>Για να μην το εκμεταλλεύονται αυτοί, πρέπει να κάνει σωστά τη δουλειά της η Κυβέρνηση, κύριε Υπουργέ. Γιατί έτσι όπως το χειριστήκ</w:t>
      </w:r>
      <w:r>
        <w:rPr>
          <w:rFonts w:eastAsia="Times New Roman" w:cs="Times New Roman"/>
          <w:szCs w:val="24"/>
        </w:rPr>
        <w:t>ατε, έγινε αποκλειστικά για αυτούς, για εκμετάλλευση.</w:t>
      </w:r>
    </w:p>
    <w:p w14:paraId="34994FEA" w14:textId="77777777" w:rsidR="00227385" w:rsidRDefault="00971D3E">
      <w:pPr>
        <w:spacing w:line="600" w:lineRule="auto"/>
        <w:ind w:firstLine="720"/>
        <w:contextualSpacing/>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Τον λόγο έχει ο Κοινοβουλευτικός Εκπρόσωπος της Ένωσης Κεντρώων κ. Καρράς, για έξι λεπτά.</w:t>
      </w:r>
    </w:p>
    <w:p w14:paraId="34994FEB"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olor w:val="000000"/>
          <w:szCs w:val="24"/>
        </w:rPr>
        <w:t>Ευχαριστώ, κύριε Πρόεδρε.</w:t>
      </w:r>
      <w:r>
        <w:rPr>
          <w:rFonts w:eastAsia="Times New Roman" w:cs="Times New Roman"/>
          <w:szCs w:val="24"/>
        </w:rPr>
        <w:t xml:space="preserve"> </w:t>
      </w:r>
    </w:p>
    <w:p w14:paraId="34994FEC"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Ευχαριστώ και τους συν</w:t>
      </w:r>
      <w:r>
        <w:rPr>
          <w:rFonts w:eastAsia="Times New Roman" w:cs="Times New Roman"/>
          <w:szCs w:val="24"/>
        </w:rPr>
        <w:t>αδέλφους Κοινοβουλευτικούς Εκπροσώπους που μου παραχώρησαν τη θέση τους, για τον λόγο ότι συμμετέχω στην Επιτροπή Ευρωπαϊκών Υποθέσεων και πρέπει να πάω.</w:t>
      </w:r>
    </w:p>
    <w:p w14:paraId="34994FED"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Συζητάμε, λοιπόν, επί τρεις ώρες περίπου για ακόμα μ</w:t>
      </w:r>
      <w:r>
        <w:rPr>
          <w:rFonts w:eastAsia="Times New Roman" w:cs="Times New Roman"/>
          <w:szCs w:val="24"/>
        </w:rPr>
        <w:t>ί</w:t>
      </w:r>
      <w:r>
        <w:rPr>
          <w:rFonts w:eastAsia="Times New Roman" w:cs="Times New Roman"/>
          <w:szCs w:val="24"/>
        </w:rPr>
        <w:t>α φορά ζητήματα μεταναστευτικού - προσφυγικού. Κα</w:t>
      </w:r>
      <w:r>
        <w:rPr>
          <w:rFonts w:eastAsia="Times New Roman" w:cs="Times New Roman"/>
          <w:szCs w:val="24"/>
        </w:rPr>
        <w:t xml:space="preserve">θίσταται επίκαιρη η επερώτηση της Νέας Δημοκρατίας μετά τη χθεσινή δήλωση της κ. </w:t>
      </w:r>
      <w:proofErr w:type="spellStart"/>
      <w:r>
        <w:rPr>
          <w:rFonts w:eastAsia="Times New Roman" w:cs="Times New Roman"/>
          <w:szCs w:val="24"/>
        </w:rPr>
        <w:t>Μέρκελ</w:t>
      </w:r>
      <w:proofErr w:type="spellEnd"/>
      <w:r>
        <w:rPr>
          <w:rFonts w:eastAsia="Times New Roman" w:cs="Times New Roman"/>
          <w:szCs w:val="24"/>
        </w:rPr>
        <w:t xml:space="preserve"> </w:t>
      </w:r>
      <w:r>
        <w:rPr>
          <w:rFonts w:eastAsia="Times New Roman" w:cs="Times New Roman"/>
          <w:szCs w:val="24"/>
        </w:rPr>
        <w:lastRenderedPageBreak/>
        <w:t xml:space="preserve">ότι καθυστερεί η διαδικασία ασύλου και αυτό σημαίνει ότι μπλοκάρεται η δυνατότητα μετεγκατάστασης στην Ευρώπη. </w:t>
      </w:r>
    </w:p>
    <w:p w14:paraId="34994FEE"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Οι αριθμοί που δίνονται είναι ότι το προηγούμενο χρονικό</w:t>
      </w:r>
      <w:r>
        <w:rPr>
          <w:rFonts w:eastAsia="Times New Roman" w:cs="Times New Roman"/>
          <w:szCs w:val="24"/>
        </w:rPr>
        <w:t xml:space="preserve"> διάστημα των δώδεκα μηνών, αν θυμάμαι ακριβώς τον αριθμό, είναι τέσσερις χιλιάδες τετρακόσιοι πενήντα πέντε εκείνοι </w:t>
      </w:r>
      <w:r>
        <w:rPr>
          <w:rFonts w:eastAsia="Times New Roman"/>
          <w:szCs w:val="24"/>
        </w:rPr>
        <w:t>οι οποίοι</w:t>
      </w:r>
      <w:r>
        <w:rPr>
          <w:rFonts w:eastAsia="Times New Roman" w:cs="Times New Roman"/>
          <w:szCs w:val="24"/>
        </w:rPr>
        <w:t xml:space="preserve"> απέκτησαν το προνόμιο να </w:t>
      </w:r>
      <w:proofErr w:type="spellStart"/>
      <w:r>
        <w:rPr>
          <w:rFonts w:eastAsia="Times New Roman" w:cs="Times New Roman"/>
          <w:szCs w:val="24"/>
        </w:rPr>
        <w:t>μετεγκατασταθούν</w:t>
      </w:r>
      <w:proofErr w:type="spellEnd"/>
      <w:r>
        <w:rPr>
          <w:rFonts w:eastAsia="Times New Roman" w:cs="Times New Roman"/>
          <w:szCs w:val="24"/>
        </w:rPr>
        <w:t xml:space="preserve"> από την Ελλάδα προς τις βόρειες ευρωπαϊκές χώρες, όπως το ζητούσαν. </w:t>
      </w:r>
    </w:p>
    <w:p w14:paraId="34994FEF"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Αντίστοιχα, είναι </w:t>
      </w:r>
      <w:r>
        <w:rPr>
          <w:rFonts w:eastAsia="Times New Roman" w:cs="Times New Roman"/>
          <w:szCs w:val="24"/>
        </w:rPr>
        <w:t>εξίσου επίκαιρη η επερώτηση της Νέας Δημοκρατίας και για τον λόγο ότι ο Επίτροπος Αβραμόπουλος, ο οποίος είναι αρμόδιος για το μεταναστευτικό, με δηλώσεις του χθες προβαίνει σε σύσταση προς την Ελλάδα και επισημαίνει τον κίνδυνο επανέναρξης λειτουργίας της</w:t>
      </w:r>
      <w:r>
        <w:rPr>
          <w:rFonts w:eastAsia="Times New Roman" w:cs="Times New Roman"/>
          <w:szCs w:val="24"/>
        </w:rPr>
        <w:t xml:space="preserve"> Συμφωνίας «Δουβλίνο». Αυτό σημαίνει </w:t>
      </w:r>
      <w:proofErr w:type="spellStart"/>
      <w:r>
        <w:rPr>
          <w:rFonts w:eastAsia="Times New Roman" w:cs="Times New Roman"/>
          <w:szCs w:val="24"/>
        </w:rPr>
        <w:t>επαναπροώθηση</w:t>
      </w:r>
      <w:proofErr w:type="spellEnd"/>
      <w:r>
        <w:rPr>
          <w:rFonts w:eastAsia="Times New Roman" w:cs="Times New Roman"/>
          <w:szCs w:val="24"/>
        </w:rPr>
        <w:t xml:space="preserve"> προς την πρώτη χώρα υποδοχής, η οποία για τα ευρωπαϊκά δεδομένα είναι η Ελλάδα.</w:t>
      </w:r>
    </w:p>
    <w:p w14:paraId="34994FF0"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Τι κάναμε εμείς; Θα μιλήσω με την εμπειρία που έχω μέσα στον τελευταίο χρόνο στη Βουλή. Δεν μπορώ να μιλήσω για το προηγούμεν</w:t>
      </w:r>
      <w:r>
        <w:rPr>
          <w:rFonts w:eastAsia="Times New Roman" w:cs="Times New Roman"/>
          <w:szCs w:val="24"/>
        </w:rPr>
        <w:t>ο διάστημα. Η γνώση μου για το προηγούμενο διάστημα θα είναι απλώς θεωρητική.</w:t>
      </w:r>
    </w:p>
    <w:p w14:paraId="34994FF1"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Ήρθε, λοιπόν, ο νέος νόμος, ο οποίος τροποποίησε τα θέματα του ασύλου, και έγινε πιο πολυτελής, πιο δυσκίνητος. Γιατί το λέω αυτό; Θα καταθέσω στα Πρακτικά, κύριε Πρόεδρε, επίκαι</w:t>
      </w:r>
      <w:r>
        <w:rPr>
          <w:rFonts w:eastAsia="Times New Roman" w:cs="Times New Roman"/>
          <w:szCs w:val="24"/>
        </w:rPr>
        <w:t xml:space="preserve">ρη ερώτησή μου με ημερομηνία 28 Μαρτίου 2016, με την οποία επεσήμανα προς τον κύριο Υπουργό Δικαιοσύνης ότι με τη δομή που έχουν οι υπηρεσίες ασύλου, η υπηρεσία εκδικάσεως των </w:t>
      </w:r>
      <w:proofErr w:type="spellStart"/>
      <w:r>
        <w:rPr>
          <w:rFonts w:eastAsia="Times New Roman" w:cs="Times New Roman"/>
          <w:szCs w:val="24"/>
        </w:rPr>
        <w:t>ενδικοφανών</w:t>
      </w:r>
      <w:proofErr w:type="spellEnd"/>
      <w:r>
        <w:rPr>
          <w:rFonts w:eastAsia="Times New Roman" w:cs="Times New Roman"/>
          <w:szCs w:val="24"/>
        </w:rPr>
        <w:t xml:space="preserve"> προσφυγών ασύλου, εν τέλει το δικαίωμα δικαστικής προστασίας δεν θα </w:t>
      </w:r>
      <w:r>
        <w:rPr>
          <w:rFonts w:eastAsia="Times New Roman" w:cs="Times New Roman"/>
          <w:szCs w:val="24"/>
        </w:rPr>
        <w:t>μπορέσει να λειτουργήσει ποτέ.</w:t>
      </w:r>
    </w:p>
    <w:p w14:paraId="34994FF2" w14:textId="77777777" w:rsidR="00227385" w:rsidRDefault="00971D3E">
      <w:pPr>
        <w:spacing w:line="600" w:lineRule="auto"/>
        <w:ind w:firstLine="720"/>
        <w:contextualSpacing/>
        <w:jc w:val="both"/>
        <w:rPr>
          <w:rFonts w:eastAsia="Times New Roman" w:cs="Times New Roman"/>
        </w:rPr>
      </w:pPr>
      <w:r>
        <w:rPr>
          <w:rFonts w:eastAsia="Times New Roman" w:cs="Times New Roman"/>
        </w:rPr>
        <w:t xml:space="preserve">(Στο σημείο αυτό ο Βουλευτής κ. Γεώργιος –Δημήτριος Καρράς καταθέτει για τα Πρακτικά την προαναφερθείσα επίκαιρη ερώτηση, η οποία βρίσκεται στο </w:t>
      </w:r>
      <w:r>
        <w:rPr>
          <w:rFonts w:eastAsia="Times New Roman" w:cs="Times New Roman"/>
        </w:rPr>
        <w:t>α</w:t>
      </w:r>
      <w:r>
        <w:rPr>
          <w:rFonts w:eastAsia="Times New Roman" w:cs="Times New Roman"/>
        </w:rPr>
        <w:t>ρχείο του Τμήματος Γραμματείας της Διεύθυνσης Στενογραφίας και Πρακτικών της Βου</w:t>
      </w:r>
      <w:r>
        <w:rPr>
          <w:rFonts w:eastAsia="Times New Roman" w:cs="Times New Roman"/>
        </w:rPr>
        <w:t>λής)</w:t>
      </w:r>
    </w:p>
    <w:p w14:paraId="34994FF3" w14:textId="77777777" w:rsidR="00227385" w:rsidRDefault="00971D3E">
      <w:pPr>
        <w:tabs>
          <w:tab w:val="left" w:pos="1138"/>
          <w:tab w:val="left" w:pos="1565"/>
          <w:tab w:val="left" w:pos="2965"/>
          <w:tab w:val="center" w:pos="4753"/>
        </w:tabs>
        <w:spacing w:before="240" w:line="600" w:lineRule="auto"/>
        <w:ind w:firstLine="720"/>
        <w:contextualSpacing/>
        <w:jc w:val="both"/>
        <w:rPr>
          <w:rFonts w:eastAsia="Times New Roman" w:cs="Times New Roman"/>
          <w:szCs w:val="24"/>
        </w:rPr>
      </w:pPr>
      <w:r>
        <w:rPr>
          <w:rFonts w:eastAsia="Times New Roman" w:cs="Times New Roman"/>
          <w:szCs w:val="24"/>
        </w:rPr>
        <w:lastRenderedPageBreak/>
        <w:t xml:space="preserve">Δυστυχώς, ο κύριος Υπουργός μού </w:t>
      </w:r>
      <w:proofErr w:type="spellStart"/>
      <w:r>
        <w:rPr>
          <w:rFonts w:eastAsia="Times New Roman" w:cs="Times New Roman"/>
          <w:szCs w:val="24"/>
        </w:rPr>
        <w:t>απήντησε</w:t>
      </w:r>
      <w:proofErr w:type="spellEnd"/>
      <w:r>
        <w:rPr>
          <w:rFonts w:eastAsia="Times New Roman" w:cs="Times New Roman"/>
          <w:szCs w:val="24"/>
        </w:rPr>
        <w:t xml:space="preserve"> ότι δεν μπορεί, είναι κάτι δύσκολο, είναι πρόωρο να τροποποιήσουμε τη δικονομία, να συντομεύσουμε τις διαδικασίες. </w:t>
      </w:r>
    </w:p>
    <w:p w14:paraId="34994FF4" w14:textId="77777777" w:rsidR="00227385" w:rsidRDefault="00971D3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Αυτό, λοιπόν, εξακολουθεί να ισχύει μέχρι σήμερα. </w:t>
      </w:r>
      <w:r>
        <w:rPr>
          <w:rFonts w:eastAsia="Times New Roman" w:cs="Times New Roman"/>
          <w:szCs w:val="24"/>
        </w:rPr>
        <w:t>Ό</w:t>
      </w:r>
      <w:r>
        <w:rPr>
          <w:rFonts w:eastAsia="Times New Roman" w:cs="Times New Roman"/>
          <w:szCs w:val="24"/>
        </w:rPr>
        <w:t>χι μόνο ισχύει αυτό, αλλά ισχύει και κάτι χ</w:t>
      </w:r>
      <w:r>
        <w:rPr>
          <w:rFonts w:eastAsia="Times New Roman" w:cs="Times New Roman"/>
          <w:szCs w:val="24"/>
        </w:rPr>
        <w:t>ειρότερο, αν μου επιτρέπετε. Ισχύει το ότι έρχεται το ίδιο το Υπουργείο Δικαιοσύνης και προφανώς και το Υπουργείο Μετανάστευσης και εισάγουν μία νέα τροπολογία με την οποία μεταφέρουν δικαστές από τα διοικητικά πρωτοδικεία στις επιτροπές εκδικάσεως ασύλων.</w:t>
      </w:r>
      <w:r>
        <w:rPr>
          <w:rFonts w:eastAsia="Times New Roman" w:cs="Times New Roman"/>
          <w:szCs w:val="24"/>
        </w:rPr>
        <w:t xml:space="preserve"> Έτσι, λοιπόν, έχουμε ήδη τέσσερις βαθμούς κρίσεων. Τέσσερις βαθμοί κρίσεως να λύσουν το θέμα του ασύλου! Ε, όχι δεν θα λυθεί ποτέ. </w:t>
      </w:r>
    </w:p>
    <w:p w14:paraId="34994FF5" w14:textId="77777777" w:rsidR="00227385" w:rsidRDefault="00971D3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Εγώ άκουσα και τους Υπουργούς με προσοχή και κατάλαβα ότι το πρόβλημα δεν θα αντιμετωπιστεί. </w:t>
      </w:r>
      <w:r>
        <w:rPr>
          <w:rFonts w:eastAsia="Times New Roman" w:cs="Times New Roman"/>
          <w:szCs w:val="24"/>
        </w:rPr>
        <w:t>Ε</w:t>
      </w:r>
      <w:r>
        <w:rPr>
          <w:rFonts w:eastAsia="Times New Roman" w:cs="Times New Roman"/>
          <w:szCs w:val="24"/>
        </w:rPr>
        <w:t xml:space="preserve">παναφέρω την πρότασή μου και </w:t>
      </w:r>
      <w:r>
        <w:rPr>
          <w:rFonts w:eastAsia="Times New Roman" w:cs="Times New Roman"/>
          <w:szCs w:val="24"/>
        </w:rPr>
        <w:t xml:space="preserve">λέω τούτο. Αύριο το πρωί να έρθει νέα νομοθεσία, η οποία θα αναθέσει στα μονομελή διοικητικά δικαστήρια να αναλάβουν τον ρόλο να κρίνουν σε πρώτο και τελευταίο βαθμό τις αιτήσεις ασύλου. </w:t>
      </w:r>
    </w:p>
    <w:p w14:paraId="34994FF6" w14:textId="77777777" w:rsidR="00227385" w:rsidRDefault="00971D3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Όσοι, λοιπόν, από αυτούς τους ανθρώπους έχουν δικαίωμα ασύλου, θα με</w:t>
      </w:r>
      <w:r>
        <w:rPr>
          <w:rFonts w:eastAsia="Times New Roman" w:cs="Times New Roman"/>
          <w:szCs w:val="24"/>
        </w:rPr>
        <w:t xml:space="preserve">ταφερθούν και θα </w:t>
      </w:r>
      <w:proofErr w:type="spellStart"/>
      <w:r>
        <w:rPr>
          <w:rFonts w:eastAsia="Times New Roman" w:cs="Times New Roman"/>
          <w:szCs w:val="24"/>
        </w:rPr>
        <w:t>μετεγκατασταθούν</w:t>
      </w:r>
      <w:proofErr w:type="spellEnd"/>
      <w:r>
        <w:rPr>
          <w:rFonts w:eastAsia="Times New Roman" w:cs="Times New Roman"/>
          <w:szCs w:val="24"/>
        </w:rPr>
        <w:t>. Έτσι, θα είναι πια υποχρέωση των βορείων χωρών και δεν θα σηκώνουν το δάκτυλο να μας λένε «ξέρετε, αποτύχατε στη διαδικασία ασύλου» και θα γίνονται οι καλοί οι οποίοι λένε «εμείς θέλουμε να τους πάρουμε –αυτό αφήνουν να ε</w:t>
      </w:r>
      <w:r>
        <w:rPr>
          <w:rFonts w:eastAsia="Times New Roman" w:cs="Times New Roman"/>
          <w:szCs w:val="24"/>
        </w:rPr>
        <w:t xml:space="preserve">ννοηθεί οι Γερμανοί-, αλλά εσείς δεν μπορείτε να μας τους δώσετε». Νομίζω ότι αυτό είναι το ζητούμενο. </w:t>
      </w:r>
    </w:p>
    <w:p w14:paraId="34994FF7" w14:textId="77777777" w:rsidR="00227385" w:rsidRDefault="00971D3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Με αυτόν τον τρόπο, δεν θα μπορεί να απειλεί και ο Επίτροπος Μετανάστευσης -εγώ  το σέβομαι αυτό, διότι είναι Ευρωπαίος Επίτροπος και δεν μπορεί να ασκε</w:t>
      </w:r>
      <w:r>
        <w:rPr>
          <w:rFonts w:eastAsia="Times New Roman" w:cs="Times New Roman"/>
          <w:szCs w:val="24"/>
        </w:rPr>
        <w:t xml:space="preserve">ί ελληνική πολιτική αυτήν τη στιγμή- με </w:t>
      </w:r>
      <w:proofErr w:type="spellStart"/>
      <w:r>
        <w:rPr>
          <w:rFonts w:eastAsia="Times New Roman" w:cs="Times New Roman"/>
          <w:szCs w:val="24"/>
        </w:rPr>
        <w:t>επανενεργοποίηση</w:t>
      </w:r>
      <w:proofErr w:type="spellEnd"/>
      <w:r>
        <w:rPr>
          <w:rFonts w:eastAsia="Times New Roman" w:cs="Times New Roman"/>
          <w:szCs w:val="24"/>
        </w:rPr>
        <w:t xml:space="preserve">, επανέναρξη της λειτουργίας της Συνθήκης του Δουβλίνου. Δεν έχουμε δώσει καν την έξωθεν καλή μαρτυρία. Αυτό είναι κάτι που δεν καταφέραμε. </w:t>
      </w:r>
    </w:p>
    <w:p w14:paraId="34994FF8" w14:textId="77777777" w:rsidR="00227385" w:rsidRDefault="00971D3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Επομένως τότε θα πω και κάτι άλλο. Πρέπει να αντιμετωπίσουμ</w:t>
      </w:r>
      <w:r>
        <w:rPr>
          <w:rFonts w:eastAsia="Times New Roman" w:cs="Times New Roman"/>
          <w:szCs w:val="24"/>
        </w:rPr>
        <w:t xml:space="preserve">ε τους πενήντα εφτά χιλιάδες ανθρώπους, μετανάστες, πρόσφυγες, που είναι προ της Συμφωνίας Τουρκίας-Ευρωπαϊκής Ένωσης που έγινε στις 18 Μαρτίου. Αυτοί ήταν σε ξεχωριστό καθεστώς. </w:t>
      </w:r>
      <w:r>
        <w:rPr>
          <w:rFonts w:eastAsia="Times New Roman" w:cs="Times New Roman"/>
          <w:szCs w:val="24"/>
        </w:rPr>
        <w:t>Δ</w:t>
      </w:r>
      <w:r>
        <w:rPr>
          <w:rFonts w:eastAsia="Times New Roman" w:cs="Times New Roman"/>
          <w:szCs w:val="24"/>
        </w:rPr>
        <w:t xml:space="preserve">εν άκουσα τίποτα γι’ αυτούς σήμερα, αλλά </w:t>
      </w:r>
      <w:r>
        <w:rPr>
          <w:rFonts w:eastAsia="Times New Roman" w:cs="Times New Roman"/>
          <w:szCs w:val="24"/>
        </w:rPr>
        <w:lastRenderedPageBreak/>
        <w:t xml:space="preserve">άκουσα για </w:t>
      </w:r>
      <w:proofErr w:type="spellStart"/>
      <w:r>
        <w:rPr>
          <w:rFonts w:eastAsia="Times New Roman" w:cs="Times New Roman"/>
          <w:szCs w:val="24"/>
        </w:rPr>
        <w:t>επαναπροωθήσεις</w:t>
      </w:r>
      <w:proofErr w:type="spellEnd"/>
      <w:r>
        <w:rPr>
          <w:rFonts w:eastAsia="Times New Roman" w:cs="Times New Roman"/>
          <w:szCs w:val="24"/>
        </w:rPr>
        <w:t>. Όμως, α</w:t>
      </w:r>
      <w:r>
        <w:rPr>
          <w:rFonts w:eastAsia="Times New Roman" w:cs="Times New Roman"/>
          <w:szCs w:val="24"/>
        </w:rPr>
        <w:t>υτά αφορούν τη λειτουργία υπηρεσιών μέσα στα νησιά. Είναι ξεκάθαρο, όμως, ότι αυτό αφορά εκείνους που έρχονται μετά την 20</w:t>
      </w:r>
      <w:r>
        <w:rPr>
          <w:rFonts w:eastAsia="Times New Roman" w:cs="Times New Roman"/>
          <w:szCs w:val="24"/>
          <w:vertAlign w:val="superscript"/>
        </w:rPr>
        <w:t>η</w:t>
      </w:r>
      <w:r>
        <w:rPr>
          <w:rFonts w:eastAsia="Times New Roman" w:cs="Times New Roman"/>
          <w:szCs w:val="24"/>
        </w:rPr>
        <w:t xml:space="preserve"> Μαρτίου 2016. Επομένως, το πρόβλημα σωρεύεται, προστίθεται, και θα γίνει εκρηκτικό. Δεν θα πρέπει, λοιπόν, να αντιμετωπίσουμε μόνο τα ζητήματα των διαδικασιών. </w:t>
      </w:r>
    </w:p>
    <w:p w14:paraId="34994FF9" w14:textId="77777777" w:rsidR="00227385" w:rsidRDefault="00971D3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Κύριε Βίτσα, κύριε Υπουργέ, αυτές οι διαδικασίες είναι πολυτελέστατες. Δεν υπάρχουν διαδικασίε</w:t>
      </w:r>
      <w:r>
        <w:rPr>
          <w:rFonts w:eastAsia="Times New Roman" w:cs="Times New Roman"/>
          <w:szCs w:val="24"/>
        </w:rPr>
        <w:t xml:space="preserve">ς που μπορούν να επιτρέψουν αυτήν τη στιγμή να κριθούν άμεσα οι αιτήσεις ασύλου. </w:t>
      </w:r>
      <w:r>
        <w:rPr>
          <w:rFonts w:eastAsia="Times New Roman" w:cs="Times New Roman"/>
          <w:szCs w:val="24"/>
        </w:rPr>
        <w:t>Ο</w:t>
      </w:r>
      <w:r>
        <w:rPr>
          <w:rFonts w:eastAsia="Times New Roman" w:cs="Times New Roman"/>
          <w:szCs w:val="24"/>
        </w:rPr>
        <w:t xml:space="preserve"> κάθε ένας, είτε είναι μετανάστης είτε πρόσφυγας, θα πετάξει μια αίτηση ασύλου. Είναι δικαίωμά του και νομικά δεν μπορούμε να του το απαγορεύσουμε. Θα είναι δικαίωμά του να κ</w:t>
      </w:r>
      <w:r>
        <w:rPr>
          <w:rFonts w:eastAsia="Times New Roman" w:cs="Times New Roman"/>
          <w:szCs w:val="24"/>
        </w:rPr>
        <w:t>αταθέτει μ</w:t>
      </w:r>
      <w:r>
        <w:rPr>
          <w:rFonts w:eastAsia="Times New Roman" w:cs="Times New Roman"/>
          <w:szCs w:val="24"/>
        </w:rPr>
        <w:t>ί</w:t>
      </w:r>
      <w:r>
        <w:rPr>
          <w:rFonts w:eastAsia="Times New Roman" w:cs="Times New Roman"/>
          <w:szCs w:val="24"/>
        </w:rPr>
        <w:t xml:space="preserve">α αίτηση ασύλου και θα περιμένει. </w:t>
      </w:r>
    </w:p>
    <w:p w14:paraId="34994FFA" w14:textId="77777777" w:rsidR="00227385" w:rsidRDefault="00971D3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θα σας θυμίσω κάτι προηγούμενο. Με τον νόμο της Άνοιξης νομιμοποιήσαμε στην Ελλάδα την παρουσία είκοσι επτά χιλιάδων οικογενειών με παροχή πενταετούς άδειας παραμονής, γιατί την προηγούμενη πεν</w:t>
      </w:r>
      <w:r>
        <w:rPr>
          <w:rFonts w:eastAsia="Times New Roman" w:cs="Times New Roman"/>
          <w:szCs w:val="24"/>
        </w:rPr>
        <w:t xml:space="preserve">ταετία δεν κατέστη δυνατόν και πάλι να αντιμετωπισθούν τα θέματα ασύλου. Έτσι </w:t>
      </w:r>
      <w:r>
        <w:rPr>
          <w:rFonts w:eastAsia="Times New Roman" w:cs="Times New Roman"/>
          <w:szCs w:val="24"/>
        </w:rPr>
        <w:lastRenderedPageBreak/>
        <w:t xml:space="preserve">θα λύναμε τα προβλήματα; Δεν μπορούμε να τα λύσουμε, γιατί με αυτόν τον τρόπο συσσωρεύονται άνθρωποι. </w:t>
      </w:r>
    </w:p>
    <w:p w14:paraId="34994FFB" w14:textId="77777777" w:rsidR="00227385" w:rsidRDefault="00971D3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Σ</w:t>
      </w:r>
      <w:r>
        <w:rPr>
          <w:rFonts w:eastAsia="Times New Roman" w:cs="Times New Roman"/>
          <w:szCs w:val="24"/>
        </w:rPr>
        <w:t xml:space="preserve">ήμερα άκουσα και για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και για τις δομές φιλοξενίας και για την</w:t>
      </w:r>
      <w:r>
        <w:rPr>
          <w:rFonts w:eastAsia="Times New Roman" w:cs="Times New Roman"/>
          <w:szCs w:val="24"/>
        </w:rPr>
        <w:t xml:space="preserve"> κράτηση και για τα ασυνόδευτα ανήλικα. Όλοι αυτοί είναι άνθρωποι! Θα τους έχουμε έτσι; </w:t>
      </w:r>
    </w:p>
    <w:p w14:paraId="34994FFC" w14:textId="77777777" w:rsidR="00227385" w:rsidRDefault="00971D3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Εγώ θεωρώ ότι η πολιτική της Κυβέρνησης δεν έχει πετύχει σε αυτό το σημείο και, δυστυχώς, δυσχεραίνεται συν τω </w:t>
      </w:r>
      <w:proofErr w:type="spellStart"/>
      <w:r>
        <w:rPr>
          <w:rFonts w:eastAsia="Times New Roman" w:cs="Times New Roman"/>
          <w:szCs w:val="24"/>
        </w:rPr>
        <w:t>χρόνω</w:t>
      </w:r>
      <w:proofErr w:type="spellEnd"/>
      <w:r>
        <w:rPr>
          <w:rFonts w:eastAsia="Times New Roman" w:cs="Times New Roman"/>
          <w:szCs w:val="24"/>
        </w:rPr>
        <w:t xml:space="preserve">, γιατί η Κυβέρνηση ή δεν θέλει να αντιμετωπίσει το πρόβλημα θέτοντας τον </w:t>
      </w:r>
      <w:proofErr w:type="spellStart"/>
      <w:r>
        <w:rPr>
          <w:rFonts w:eastAsia="Times New Roman" w:cs="Times New Roman"/>
          <w:szCs w:val="24"/>
        </w:rPr>
        <w:t>δάκτυλον</w:t>
      </w:r>
      <w:proofErr w:type="spellEnd"/>
      <w:r>
        <w:rPr>
          <w:rFonts w:eastAsia="Times New Roman" w:cs="Times New Roman"/>
          <w:szCs w:val="24"/>
        </w:rPr>
        <w:t xml:space="preserve"> επί τον τύπον των ήλων ή δεν μπορεί. </w:t>
      </w:r>
    </w:p>
    <w:p w14:paraId="34994FFD" w14:textId="77777777" w:rsidR="00227385" w:rsidRDefault="00971D3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w:t>
      </w:r>
      <w:r>
        <w:rPr>
          <w:rFonts w:eastAsia="Times New Roman" w:cs="Times New Roman"/>
          <w:szCs w:val="24"/>
        </w:rPr>
        <w:t>υπάει το κουδούνι λήξεως του χρόνου ομιλίας του κυρίου Βουλευτή)</w:t>
      </w:r>
    </w:p>
    <w:p w14:paraId="34994FFE" w14:textId="77777777" w:rsidR="00227385" w:rsidRDefault="00971D3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κύριε Πρόεδρε. </w:t>
      </w:r>
    </w:p>
    <w:p w14:paraId="34994FFF" w14:textId="77777777" w:rsidR="00227385" w:rsidRDefault="00971D3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Λ</w:t>
      </w:r>
      <w:r>
        <w:rPr>
          <w:rFonts w:eastAsia="Times New Roman" w:cs="Times New Roman"/>
          <w:szCs w:val="24"/>
        </w:rPr>
        <w:t xml:space="preserve">έω δεν μπορεί, γιατί </w:t>
      </w:r>
      <w:proofErr w:type="spellStart"/>
      <w:r>
        <w:rPr>
          <w:rFonts w:eastAsia="Times New Roman" w:cs="Times New Roman"/>
          <w:szCs w:val="24"/>
        </w:rPr>
        <w:t>παρεσχέθη</w:t>
      </w:r>
      <w:proofErr w:type="spellEnd"/>
      <w:r>
        <w:rPr>
          <w:rFonts w:eastAsia="Times New Roman" w:cs="Times New Roman"/>
          <w:szCs w:val="24"/>
        </w:rPr>
        <w:t xml:space="preserve"> ο χρόνος. Καλώς ή κακώς, κύριοι της </w:t>
      </w:r>
      <w:r>
        <w:rPr>
          <w:rFonts w:eastAsia="Times New Roman"/>
          <w:szCs w:val="24"/>
        </w:rPr>
        <w:t>Κυβέρνηση</w:t>
      </w:r>
      <w:r>
        <w:rPr>
          <w:rFonts w:eastAsia="Times New Roman" w:cs="Times New Roman"/>
          <w:szCs w:val="24"/>
        </w:rPr>
        <w:t xml:space="preserve">ς, η Ευρώπη σάς έδωσε τη </w:t>
      </w:r>
      <w:r>
        <w:rPr>
          <w:rFonts w:eastAsia="Times New Roman"/>
          <w:szCs w:val="24"/>
        </w:rPr>
        <w:t xml:space="preserve">δυνατότητα </w:t>
      </w:r>
      <w:r>
        <w:rPr>
          <w:rFonts w:eastAsia="Times New Roman" w:cs="Times New Roman"/>
          <w:szCs w:val="24"/>
        </w:rPr>
        <w:t xml:space="preserve">το 2015 και μετακινήθηκαν σχεδόν οκτακόσιοι πενήντα </w:t>
      </w:r>
      <w:r>
        <w:rPr>
          <w:rFonts w:eastAsia="Times New Roman" w:cs="Times New Roman"/>
          <w:szCs w:val="24"/>
        </w:rPr>
        <w:t xml:space="preserve">χιλιάδες άνθρωποι προς τα </w:t>
      </w:r>
      <w:r>
        <w:rPr>
          <w:rFonts w:eastAsia="Times New Roman" w:cs="Times New Roman"/>
          <w:szCs w:val="24"/>
        </w:rPr>
        <w:lastRenderedPageBreak/>
        <w:t>βόρεια. Δεν αποκτήσατε εμπειρία αυτό το διάστημα, σχετικά με το πώς θα διαχειριστείτε το επόμενο διάστημα τον χρόνο αυτό και αυτές τις ψυχές;</w:t>
      </w:r>
    </w:p>
    <w:p w14:paraId="34995000" w14:textId="77777777" w:rsidR="00227385" w:rsidRDefault="00971D3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Τελειώνοντας, θα ήθελα να πω ότι έχετε αποτύχει ακόμα και στον τρόπο χρηματοδότησης. Όμω</w:t>
      </w:r>
      <w:r>
        <w:rPr>
          <w:rFonts w:eastAsia="Times New Roman" w:cs="Times New Roman"/>
          <w:szCs w:val="24"/>
        </w:rPr>
        <w:t xml:space="preserve">ς, δεν θέλω να είμαι οξύς. </w:t>
      </w:r>
    </w:p>
    <w:p w14:paraId="34995001" w14:textId="77777777" w:rsidR="00227385" w:rsidRDefault="00971D3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Στις 11 Απριλίου 2016 κατέθεσα επίκαιρη ερώτηση και ζητούσα τροποποίηση της νομοθεσίας, ώστε τα χρήματα των Ευρωπαϊκών Κοινοτήτων που αφορούν τους πρόσφυγες να μην πηγαίνουν σε ειδικό λογαριασμό της Τράπεζας της Ελλάδος ώστε να </w:t>
      </w:r>
      <w:r>
        <w:rPr>
          <w:rFonts w:eastAsia="Times New Roman" w:cs="Times New Roman"/>
          <w:szCs w:val="24"/>
        </w:rPr>
        <w:t xml:space="preserve">διαφεύγει του Δημόσιου Λογιστικού. Διότι αυτό είναι κάτι που δεν δέχεται η νομοθεσία της Ευρωπαϊκής Ένωσης. </w:t>
      </w:r>
    </w:p>
    <w:p w14:paraId="34995002" w14:textId="77777777" w:rsidR="00227385" w:rsidRDefault="00971D3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 λοιπόν, δεν μπήκε τίποτα μέσα σε αυτόν τον λογαριασμό. Δεν τροποποιήθηκε η νομοθεσία και ήδη ακούμε ότι κατευθύνονται στις ΜΚΟ, δεξιά και αριστε</w:t>
      </w:r>
      <w:r>
        <w:rPr>
          <w:rFonts w:eastAsia="Times New Roman" w:cs="Times New Roman"/>
          <w:szCs w:val="24"/>
        </w:rPr>
        <w:t xml:space="preserve">ρά, χρήματα τα οποία το ελληνικό κράτος θα μπορούσε να είχε διαχειριστεί και να είχε αντιμετωπίσει το πρόβλημα. </w:t>
      </w:r>
    </w:p>
    <w:p w14:paraId="34995003" w14:textId="77777777" w:rsidR="00227385" w:rsidRDefault="00971D3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34995004" w14:textId="77777777" w:rsidR="00227385" w:rsidRDefault="00971D3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ο Βουλευτής κ. Γεώργιος-Δημήτριος Καρράς καταθέτει για τα Πρακτικά την προαναφερθείσα επίκαιρη ερώτη</w:t>
      </w:r>
      <w:r>
        <w:rPr>
          <w:rFonts w:eastAsia="Times New Roman" w:cs="Times New Roman"/>
          <w:szCs w:val="24"/>
        </w:rPr>
        <w:t xml:space="preserve">ση, η οποία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4995005"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εμείς ευχαριστούμε, κύριε Καρρά.</w:t>
      </w:r>
    </w:p>
    <w:p w14:paraId="34995006"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Καμμένος, Κοινοβουλευτικός Εκπρόσωπος των ΑΝΕΛ.</w:t>
      </w:r>
    </w:p>
    <w:p w14:paraId="34995007"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ΔΗΜΗ</w:t>
      </w:r>
      <w:r>
        <w:rPr>
          <w:rFonts w:eastAsia="Times New Roman" w:cs="Times New Roman"/>
          <w:b/>
          <w:szCs w:val="24"/>
        </w:rPr>
        <w:t>ΤΡΙΟΣ ΚΑΜΜΕΝΟΣ:</w:t>
      </w:r>
      <w:r>
        <w:rPr>
          <w:rFonts w:eastAsia="Times New Roman" w:cs="Times New Roman"/>
          <w:szCs w:val="24"/>
        </w:rPr>
        <w:t xml:space="preserve"> Ευχαριστώ, κύριε Πρόεδρε.</w:t>
      </w:r>
    </w:p>
    <w:p w14:paraId="34995008"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Άκουσα με προσοχή, αγαπητοί συνάδελφοι, τις εισηγήσεις σχεδόν όλων των συναδέλφων. Άκουσα και τον Υπουργό. Θα πρέπει να επαναλάβω ή να συμπληρώσω κάποια στοιχεία τα οποία γνωρίζω, για να φανεί ξεκάθαρα το έργο που </w:t>
      </w:r>
      <w:r>
        <w:rPr>
          <w:rFonts w:eastAsia="Times New Roman" w:cs="Times New Roman"/>
          <w:szCs w:val="24"/>
        </w:rPr>
        <w:t>έχει κάνει μέσα σε αυτήν την οικονομική κρίση αυτή η Κυβέρνηση του ΣΥΡΙΖΑ και των Ανεξαρτήτων Ελλήνων, την ευαισθησία που έχει δείξει, τον τρόπο που χειρίστηκε την κρίση, χωρίς να έχει την υποδομή, όταν ξεκινήσαμε.</w:t>
      </w:r>
    </w:p>
    <w:p w14:paraId="34995009"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Το πρώτο παράδειγμα που έχω να πω είναι τ</w:t>
      </w:r>
      <w:r>
        <w:rPr>
          <w:rFonts w:eastAsia="Times New Roman" w:cs="Times New Roman"/>
          <w:szCs w:val="24"/>
        </w:rPr>
        <w:t xml:space="preserve">ο εξής: Γιατί δεν είχαμε την υποδομή; Διότι από το 2000 έως το 2014 έπρεπε να έχουν φτιαχτεί πάνω από δυόμισι χιλιάδες δομές για μετακίνηση μεταναστών ή προσφύγων και, δυστυχώς, είχαν φτιαχτεί πολύ λιγότερες, γύρω στις </w:t>
      </w:r>
      <w:proofErr w:type="spellStart"/>
      <w:r>
        <w:rPr>
          <w:rFonts w:eastAsia="Times New Roman" w:cs="Times New Roman"/>
          <w:szCs w:val="24"/>
        </w:rPr>
        <w:t>εκατόν</w:t>
      </w:r>
      <w:proofErr w:type="spellEnd"/>
      <w:r>
        <w:rPr>
          <w:rFonts w:eastAsia="Times New Roman" w:cs="Times New Roman"/>
          <w:szCs w:val="24"/>
        </w:rPr>
        <w:t xml:space="preserve"> ενενήντα έξι με διακόσιες, με </w:t>
      </w:r>
      <w:r>
        <w:rPr>
          <w:rFonts w:eastAsia="Times New Roman" w:cs="Times New Roman"/>
          <w:szCs w:val="24"/>
        </w:rPr>
        <w:t>αποτέλεσμα να πληρώσουμε και πρόστιμα για αυτό. Αυτήν την ενημέρωση έχω.</w:t>
      </w:r>
    </w:p>
    <w:p w14:paraId="3499500A"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Άρα παραλάβαμε λίγες θέσεις. Είχαμε αθρόες εισροές. Γνωρίζουμε όλοι τι έχει γίνει. Τα καταφέραμε με τη διαπραγμάτευση που έκανε ο αξιότιμος κύριος Πρωθυπουργός και ο Υπουργός Εθνικής </w:t>
      </w:r>
      <w:r>
        <w:rPr>
          <w:rFonts w:eastAsia="Times New Roman" w:cs="Times New Roman"/>
          <w:szCs w:val="24"/>
        </w:rPr>
        <w:t xml:space="preserve">Άμυνας, όσο αφορούσε το έργο της κατασκευής και της διαχείρισης, μέχρι να γίνουν και οι δομές και να μπουν οι διοικητικοί υπάλληλοι στα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και στα κέντρα φιλοξενίας σε όλες τις δομές και το Υπουργείο Εθνικής Άμυνας, το οποίο πρωτοστάτησε και πήρε κα</w:t>
      </w:r>
      <w:r>
        <w:rPr>
          <w:rFonts w:eastAsia="Times New Roman" w:cs="Times New Roman"/>
          <w:szCs w:val="24"/>
        </w:rPr>
        <w:t xml:space="preserve">ι συγχαρητήρια, τα οποία, όμως, δεν θα έπρεπε να είχε πάρει. Θα έπρεπε το δημόσιο να έχει ετοιμαστεί πριν και να έχει φτιάξει τις δομές. Ευτυχώς, μπήκε το Υπουργείο Εθνικής Άμυνας και, ευτυχώς, έφτιαξε σαράντα έξι δομές και πέντε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και λειτουργεί άψογα η διαχείριση.</w:t>
      </w:r>
    </w:p>
    <w:p w14:paraId="3499500B"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Νομίζω ότι και ο αξιότιμος κ. </w:t>
      </w:r>
      <w:proofErr w:type="spellStart"/>
      <w:r>
        <w:rPr>
          <w:rFonts w:eastAsia="Times New Roman" w:cs="Times New Roman"/>
          <w:szCs w:val="24"/>
        </w:rPr>
        <w:t>Κικίλιας</w:t>
      </w:r>
      <w:proofErr w:type="spellEnd"/>
      <w:r>
        <w:rPr>
          <w:rFonts w:eastAsia="Times New Roman" w:cs="Times New Roman"/>
          <w:szCs w:val="24"/>
        </w:rPr>
        <w:t xml:space="preserve">, που ήταν στο Υπουργείο Δημόσιας Τάξεως, γνωρίζει και από μέσα ότι προσπαθεί αυτή η Κυβέρνηση να φέρει σε καλό πέρας και σε λογαριασμό -να το πω έτσι, επί το </w:t>
      </w:r>
      <w:proofErr w:type="spellStart"/>
      <w:r>
        <w:rPr>
          <w:rFonts w:eastAsia="Times New Roman" w:cs="Times New Roman"/>
          <w:szCs w:val="24"/>
        </w:rPr>
        <w:t>λαϊκότερον</w:t>
      </w:r>
      <w:proofErr w:type="spellEnd"/>
      <w:r>
        <w:rPr>
          <w:rFonts w:eastAsia="Times New Roman" w:cs="Times New Roman"/>
          <w:szCs w:val="24"/>
        </w:rPr>
        <w:t>- και τα θέμα</w:t>
      </w:r>
      <w:r>
        <w:rPr>
          <w:rFonts w:eastAsia="Times New Roman" w:cs="Times New Roman"/>
          <w:szCs w:val="24"/>
        </w:rPr>
        <w:t xml:space="preserve">τα ασφαλείας, όσο μπορεί και επιτρέπεται μέσα στα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και έξω, γιατί τα πιο πολλά από αυτά είναι ανοιχτά.</w:t>
      </w:r>
    </w:p>
    <w:p w14:paraId="3499500C"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Υπήρχαν πολλά ζητήματα και πρέπει να ενημερώσουμε τους συναδέλφους αλλά και τον ελληνικό λαό ότι πλέον υπάρχει ένα δίκτυο υγειονομικής παρακολού</w:t>
      </w:r>
      <w:r>
        <w:rPr>
          <w:rFonts w:eastAsia="Times New Roman" w:cs="Times New Roman"/>
          <w:szCs w:val="24"/>
        </w:rPr>
        <w:t xml:space="preserve">θησης. Υπάρχουν εβδομαδιαίοι έλεγχοι. Έχουν γίνει πάνω από δώδεκα χιλιάδες εμβολιασμοί σε παιδιά τα οποία χρήζουν εμβολιασμού. Να μην παρεξηγούμαστε, να μην λαϊκίζουμε, κανένας από εμάς. Το λέω και στα κανάλια. Παρακαλώ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νημέρωσης να είναι </w:t>
      </w:r>
      <w:r>
        <w:rPr>
          <w:rFonts w:eastAsia="Times New Roman" w:cs="Times New Roman"/>
          <w:szCs w:val="24"/>
        </w:rPr>
        <w:t>πολύ προσεκτικά, όταν παίζουν με αυτά τα ζητήματα, γιατί είναι ένα εθνικό ζήτημα και πρέπει να είμαστε όλοι προσεκτικοί στο τι λέμε, ιδιαίτερα δημόσια. Έχουν γίνει, λοιπόν, δώδεκα χιλιάδες εμβολιασμοί στα παιδιά από τις περίπου δεκατέσσερις έως δεκαπέντε τ</w:t>
      </w:r>
      <w:r>
        <w:rPr>
          <w:rFonts w:eastAsia="Times New Roman" w:cs="Times New Roman"/>
          <w:szCs w:val="24"/>
        </w:rPr>
        <w:t>ο πολύ χιλιάδες παιδία. Μένουν, δηλαδή, άλλες δύο-τρεις χιλιάδες παιδιά που θα πρέπει να εμβολιαστούν με αυτό το τριπλό εμβόλιο.</w:t>
      </w:r>
    </w:p>
    <w:p w14:paraId="3499500D"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έχουν βγει κονδύλια στο Υπουργείο Υγείας, μέσω του ΚΕΕΛΠΝΟ. Είναι 25 εκατομμύρια για την υγειονομική επιτήρηση. Άρα και</w:t>
      </w:r>
      <w:r>
        <w:rPr>
          <w:rFonts w:eastAsia="Times New Roman" w:cs="Times New Roman"/>
          <w:szCs w:val="24"/>
        </w:rPr>
        <w:t xml:space="preserve"> οι δύο Υπουργοί μαζί, σε συντονισμό με τον κ. </w:t>
      </w:r>
      <w:proofErr w:type="spellStart"/>
      <w:r>
        <w:rPr>
          <w:rFonts w:eastAsia="Times New Roman" w:cs="Times New Roman"/>
          <w:szCs w:val="24"/>
        </w:rPr>
        <w:t>Μουζάλα</w:t>
      </w:r>
      <w:proofErr w:type="spellEnd"/>
      <w:r>
        <w:rPr>
          <w:rFonts w:eastAsia="Times New Roman" w:cs="Times New Roman"/>
          <w:szCs w:val="24"/>
        </w:rPr>
        <w:t xml:space="preserve"> θα κάνουν την υγειονομική επιτήρηση. Ήρθαν τα χρήματα. Άρα δουλεύουμε προς αυτήν την κατεύθυνση.</w:t>
      </w:r>
    </w:p>
    <w:p w14:paraId="3499500E"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Σχετικά με τη συμφωνία Ευρωπαϊκής Ένωσης – Τουρκίας, δεν νομίζω ότι είναι κάποιος που αυτήν τη στιγμή θα</w:t>
      </w:r>
      <w:r>
        <w:rPr>
          <w:rFonts w:eastAsia="Times New Roman" w:cs="Times New Roman"/>
          <w:szCs w:val="24"/>
        </w:rPr>
        <w:t xml:space="preserve"> μπορούσε έστω και να σκεφτεί ότι δεν τη θέλει.</w:t>
      </w:r>
    </w:p>
    <w:p w14:paraId="3499500F"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Εδώ υπάρχει ένα πρόβλημα πολιτικό. Είναι οι εκλογές. Συγχρόνως, υπάρχει ένα πρόβλημα οικονομικό, καθαρά δημοσιονομικό. Το έχω σε πέντε μελέτες. Μία από αυτές, που πιθανόν γνωρίζετε όλοι, είναι του Διεθνούς Νο</w:t>
      </w:r>
      <w:r>
        <w:rPr>
          <w:rFonts w:eastAsia="Times New Roman" w:cs="Times New Roman"/>
          <w:szCs w:val="24"/>
        </w:rPr>
        <w:t xml:space="preserve">μισματικού Ταμείου και λέει ότι καμμία χώρα στην Ευρώπη δεν έχει προϋπολογίσει το δημοσιονομικό κόστος για τη διαχείριση του μεταναστευτικού και την </w:t>
      </w:r>
      <w:proofErr w:type="spellStart"/>
      <w:r>
        <w:rPr>
          <w:rFonts w:eastAsia="Times New Roman" w:cs="Times New Roman"/>
          <w:szCs w:val="24"/>
        </w:rPr>
        <w:t>επανεισδοχή</w:t>
      </w:r>
      <w:proofErr w:type="spellEnd"/>
      <w:r>
        <w:rPr>
          <w:rFonts w:eastAsia="Times New Roman" w:cs="Times New Roman"/>
          <w:szCs w:val="24"/>
        </w:rPr>
        <w:t xml:space="preserve"> τους στις χώρες αλλά και τη συμμόρφωσή τους με τους κανόνες και την ενσωμάτωσή τους στα σχολεία</w:t>
      </w:r>
      <w:r>
        <w:rPr>
          <w:rFonts w:eastAsia="Times New Roman" w:cs="Times New Roman"/>
          <w:szCs w:val="24"/>
        </w:rPr>
        <w:t xml:space="preserve"> και στην κοινωνία.</w:t>
      </w:r>
    </w:p>
    <w:p w14:paraId="34995010"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Ελλάδα, βάσει του Διεθνούς Νομισματικού Ταμείου, το κόστος σε έναν χρόνο ήταν 0,4% του ΑΕΠ. Νομίζω ότι και το Γενικό Λογιστήριο του Κράτους εκεί έχει τα νούμερα. Σε ενάμιση χρόνο είναι </w:t>
      </w:r>
      <w:r>
        <w:rPr>
          <w:rFonts w:eastAsia="Times New Roman" w:cs="Times New Roman"/>
          <w:szCs w:val="24"/>
        </w:rPr>
        <w:lastRenderedPageBreak/>
        <w:t>μεταξύ 800 εκατομμυρίων και 1,1 δισεκατομμυ</w:t>
      </w:r>
      <w:r>
        <w:rPr>
          <w:rFonts w:eastAsia="Times New Roman" w:cs="Times New Roman"/>
          <w:szCs w:val="24"/>
        </w:rPr>
        <w:t>ρίου. Και η Γερμανία, να ξέρετε, είναι 11 δισεκατομμύρια μη προϋπολογισμένα. Είναι 11 δισεκατομμύρια μη προϋπολογισμένα για το 2016-2017. Είναι κάτι το οποίο όλοι μαζί θα πρέπει να το απαιτήσουμε.</w:t>
      </w:r>
    </w:p>
    <w:p w14:paraId="34995011"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Εδώ θα πάω σε ένα πολύ συγκεκριμένο ζήτημα και το θέτω σαν </w:t>
      </w:r>
      <w:r>
        <w:rPr>
          <w:rFonts w:eastAsia="Times New Roman" w:cs="Times New Roman"/>
          <w:szCs w:val="24"/>
        </w:rPr>
        <w:t xml:space="preserve">πρόταση στους αγαπητούς συναδέλφους της Αξιωματικής Αντιπολίτευσης, ειδικά στη Νέα Δημοκρατία, στο Ευρωπαϊκό Λαϊκό Κόμμα. </w:t>
      </w:r>
    </w:p>
    <w:p w14:paraId="34995012"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Διότι αυτό που διαβάζουμε γι’ αυτές τις χώρες, πέρα από τις χώρες του </w:t>
      </w:r>
      <w:proofErr w:type="spellStart"/>
      <w:r>
        <w:rPr>
          <w:rFonts w:eastAsia="Times New Roman"/>
          <w:szCs w:val="24"/>
        </w:rPr>
        <w:t>Βίσενγκραντ</w:t>
      </w:r>
      <w:proofErr w:type="spellEnd"/>
      <w:r>
        <w:rPr>
          <w:rFonts w:eastAsia="Times New Roman"/>
          <w:szCs w:val="24"/>
        </w:rPr>
        <w:t xml:space="preserve"> οι οποίες πρακτικά είναι της μη λύσης και του «πετά</w:t>
      </w:r>
      <w:r>
        <w:rPr>
          <w:rFonts w:eastAsia="Times New Roman"/>
          <w:szCs w:val="24"/>
        </w:rPr>
        <w:t>ω τη μπάλα στην Ελλάδα, μακριά από εμένα και δεν πειράζει, θα το διαχειριστούμε» είναι ότι η Ευρώπη όλη έχει ένα πρόβλημα. Είναι συστημικό ευρωπαϊκό το πρόβλημα. Φυσικά, κανένας Ευρωπαίος δεν θα το δεχτεί, διότι η Ευρώπη έχει φτιαχτεί να τα ξέρει όλα. Κάνω</w:t>
      </w:r>
      <w:r>
        <w:rPr>
          <w:rFonts w:eastAsia="Times New Roman"/>
          <w:szCs w:val="24"/>
        </w:rPr>
        <w:t xml:space="preserve"> και λίγη πλάκα, λίγο χιούμορ, αλλά η πλάκα αυτή έρχεται σε εμάς.</w:t>
      </w:r>
    </w:p>
    <w:p w14:paraId="34995013" w14:textId="77777777" w:rsidR="00227385" w:rsidRDefault="00971D3E">
      <w:pPr>
        <w:spacing w:line="600" w:lineRule="auto"/>
        <w:ind w:firstLine="720"/>
        <w:contextualSpacing/>
        <w:jc w:val="both"/>
        <w:rPr>
          <w:rFonts w:eastAsia="Times New Roman"/>
          <w:szCs w:val="24"/>
        </w:rPr>
      </w:pPr>
      <w:r>
        <w:rPr>
          <w:rFonts w:eastAsia="Times New Roman"/>
          <w:szCs w:val="24"/>
        </w:rPr>
        <w:t>Οπότε θα έπρεπε -και προτείνω και στη Νέα Δημοκρατία στα φόρουμ στο Ευρωπαϊκό Λαϊκό Κόμμα να πιέσει να βγει πολιτική- να δείξουμε ότι δεν είναι ελληνικό το πρόβλημα. Είναι πρόβλημα ευρωπαϊκό</w:t>
      </w:r>
      <w:r>
        <w:rPr>
          <w:rFonts w:eastAsia="Times New Roman"/>
          <w:szCs w:val="24"/>
        </w:rPr>
        <w:t xml:space="preserve"> </w:t>
      </w:r>
      <w:r>
        <w:rPr>
          <w:rFonts w:eastAsia="Times New Roman"/>
          <w:szCs w:val="24"/>
        </w:rPr>
        <w:lastRenderedPageBreak/>
        <w:t xml:space="preserve">και </w:t>
      </w:r>
      <w:proofErr w:type="spellStart"/>
      <w:r>
        <w:rPr>
          <w:rFonts w:eastAsia="Times New Roman"/>
          <w:szCs w:val="24"/>
        </w:rPr>
        <w:t>ευρωσυστημικό</w:t>
      </w:r>
      <w:proofErr w:type="spellEnd"/>
      <w:r>
        <w:rPr>
          <w:rFonts w:eastAsia="Times New Roman"/>
          <w:szCs w:val="24"/>
        </w:rPr>
        <w:t>. Το Ευρωπαϊκό Λαϊκό Κόμμα είναι, δυστυχώς, ένα από τα κομμάτια στην Ευρώπη τα οποία φέρουν το πρόβλημα για πολιτικούς λόγους. Εμείς εδώ, όμως, θα το υποστούμε και νομίζω ότι είναι εθνικά επικίνδυνο και θα πρέπει να είμαστε πάρα πολύ προσ</w:t>
      </w:r>
      <w:r>
        <w:rPr>
          <w:rFonts w:eastAsia="Times New Roman"/>
          <w:szCs w:val="24"/>
        </w:rPr>
        <w:t>εκτικοί και να δουλέψουμε όλοι μαζί, έτσι ώστε να λύσουμε αυτό το ζήτημα. Είναι καθαρά πολιτικό.</w:t>
      </w:r>
    </w:p>
    <w:p w14:paraId="34995014"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Για την </w:t>
      </w:r>
      <w:proofErr w:type="spellStart"/>
      <w:r>
        <w:rPr>
          <w:rFonts w:eastAsia="Times New Roman"/>
          <w:szCs w:val="24"/>
        </w:rPr>
        <w:t>επανεισδοχή</w:t>
      </w:r>
      <w:proofErr w:type="spellEnd"/>
      <w:r>
        <w:rPr>
          <w:rFonts w:eastAsia="Times New Roman"/>
          <w:szCs w:val="24"/>
        </w:rPr>
        <w:t>, αυτήν τη στιγμή νομίζω ότι υπάρχει ένα πλάνο πολύ καλό από το Υπουργείο, το οποίο δουλεύει νυχθημερόν. Νομίζω ότι και ο κύριος Υπουργός έχ</w:t>
      </w:r>
      <w:r>
        <w:rPr>
          <w:rFonts w:eastAsia="Times New Roman"/>
          <w:szCs w:val="24"/>
        </w:rPr>
        <w:t xml:space="preserve">ει κάνει σειρά ταξιδιών και συζητήσεων με τους ομόλογους Υπουργούς του ή τους Υπουργούς Εξωτερικών πολλών κρατών-μελών στην Ευρωπαϊκή Ένωση. Το θέμα της </w:t>
      </w:r>
      <w:proofErr w:type="spellStart"/>
      <w:r>
        <w:rPr>
          <w:rFonts w:eastAsia="Times New Roman"/>
          <w:szCs w:val="24"/>
        </w:rPr>
        <w:t>επανεισδοχής</w:t>
      </w:r>
      <w:proofErr w:type="spellEnd"/>
      <w:r>
        <w:rPr>
          <w:rFonts w:eastAsia="Times New Roman"/>
          <w:szCs w:val="24"/>
        </w:rPr>
        <w:t>, δηλαδή το ένα προς ένα, να γυρνούν από εμάς στην Τουρκία και η Τουρκία να τους στέλνει στ</w:t>
      </w:r>
      <w:r>
        <w:rPr>
          <w:rFonts w:eastAsia="Times New Roman"/>
          <w:szCs w:val="24"/>
        </w:rPr>
        <w:t xml:space="preserve">ην Ευρώπη και να </w:t>
      </w:r>
      <w:proofErr w:type="spellStart"/>
      <w:r>
        <w:rPr>
          <w:rFonts w:eastAsia="Times New Roman"/>
          <w:szCs w:val="24"/>
        </w:rPr>
        <w:t>απορροφώνται</w:t>
      </w:r>
      <w:proofErr w:type="spellEnd"/>
      <w:r>
        <w:rPr>
          <w:rFonts w:eastAsia="Times New Roman"/>
          <w:szCs w:val="24"/>
        </w:rPr>
        <w:t xml:space="preserve"> από εκεί, είναι σε καλό δρόμο.</w:t>
      </w:r>
    </w:p>
    <w:p w14:paraId="34995015" w14:textId="77777777" w:rsidR="00227385" w:rsidRDefault="00971D3E">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34995016" w14:textId="77777777" w:rsidR="00227385" w:rsidRDefault="00971D3E">
      <w:pPr>
        <w:spacing w:line="600" w:lineRule="auto"/>
        <w:ind w:firstLine="720"/>
        <w:contextualSpacing/>
        <w:jc w:val="both"/>
        <w:rPr>
          <w:rFonts w:eastAsia="Times New Roman"/>
          <w:szCs w:val="24"/>
        </w:rPr>
      </w:pPr>
      <w:r>
        <w:rPr>
          <w:rFonts w:eastAsia="Times New Roman"/>
          <w:szCs w:val="24"/>
        </w:rPr>
        <w:lastRenderedPageBreak/>
        <w:t xml:space="preserve">Αυτήν τη στιγμή υπολογίζουμε γύρω στα </w:t>
      </w:r>
      <w:proofErr w:type="spellStart"/>
      <w:r>
        <w:rPr>
          <w:rFonts w:eastAsia="Times New Roman"/>
          <w:szCs w:val="24"/>
        </w:rPr>
        <w:t>εκατόν</w:t>
      </w:r>
      <w:proofErr w:type="spellEnd"/>
      <w:r>
        <w:rPr>
          <w:rFonts w:eastAsia="Times New Roman"/>
          <w:szCs w:val="24"/>
        </w:rPr>
        <w:t xml:space="preserve"> τριάντα, </w:t>
      </w:r>
      <w:proofErr w:type="spellStart"/>
      <w:r>
        <w:rPr>
          <w:rFonts w:eastAsia="Times New Roman"/>
          <w:szCs w:val="24"/>
        </w:rPr>
        <w:t>εκατόν</w:t>
      </w:r>
      <w:proofErr w:type="spellEnd"/>
      <w:r>
        <w:rPr>
          <w:rFonts w:eastAsia="Times New Roman"/>
          <w:szCs w:val="24"/>
        </w:rPr>
        <w:t xml:space="preserve"> σαράντα άτομα την εβδομάδα. Τον Νοέμβριο μπορεί να</w:t>
      </w:r>
      <w:r>
        <w:rPr>
          <w:rFonts w:eastAsia="Times New Roman"/>
          <w:szCs w:val="24"/>
        </w:rPr>
        <w:t xml:space="preserve"> φτάσουμε τα διακόσια σαράντα άτομα την εβδομάδα. Αυτό είναι κάτι το οποίο πρέπει να το στηρίξουμε όλοι. Δεν είναι κάτι να το δούμε μικροπολιτικά.</w:t>
      </w:r>
    </w:p>
    <w:p w14:paraId="34995017"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Επίσης, τις τοπικές κοινωνίες τις γνωρίζω πολύ καλά και ειδικά στη Χίο –λείπει ο κ. </w:t>
      </w:r>
      <w:proofErr w:type="spellStart"/>
      <w:r>
        <w:rPr>
          <w:rFonts w:eastAsia="Times New Roman"/>
          <w:szCs w:val="24"/>
        </w:rPr>
        <w:t>Μηταράκης</w:t>
      </w:r>
      <w:proofErr w:type="spellEnd"/>
      <w:r>
        <w:rPr>
          <w:rFonts w:eastAsia="Times New Roman"/>
          <w:szCs w:val="24"/>
        </w:rPr>
        <w:t xml:space="preserve"> τώρα- ήμουν είκ</w:t>
      </w:r>
      <w:r>
        <w:rPr>
          <w:rFonts w:eastAsia="Times New Roman"/>
          <w:szCs w:val="24"/>
        </w:rPr>
        <w:t>οσι έναν μήνα φαντάρος. Ξέρω και τον κόσμο πολύ καλά. Ξέρω τις ιδιαιτερότητές του και στη Μυτιλήνη. Η Ελλάδα πρέπει να προσέξει πάρα πολύ. Θα τα φτιάξουμε τα κλειστά κέντρα. Νομίζω ότι χρειάζεται να γίνουν τα κλειστά κέντρα. Χρειάζεται να γίνει πιθανόν μια</w:t>
      </w:r>
      <w:r>
        <w:rPr>
          <w:rFonts w:eastAsia="Times New Roman"/>
          <w:szCs w:val="24"/>
        </w:rPr>
        <w:t xml:space="preserve"> άλλη συμφωνία, να φεύγουν άνθρωποι, να </w:t>
      </w:r>
      <w:proofErr w:type="spellStart"/>
      <w:r>
        <w:rPr>
          <w:rFonts w:eastAsia="Times New Roman"/>
          <w:szCs w:val="24"/>
        </w:rPr>
        <w:t>αποσυμφορηθούν</w:t>
      </w:r>
      <w:proofErr w:type="spellEnd"/>
      <w:r>
        <w:rPr>
          <w:rFonts w:eastAsia="Times New Roman"/>
          <w:szCs w:val="24"/>
        </w:rPr>
        <w:t xml:space="preserve"> τα νησιά σε κλειστά κέντρα της ηπειρωτικής χώρας κι όταν έρθει η ώρα τους –να το πω απλά- για να μπουν στη συμφωνία προς την Τουρκία, να ξαναπάνε στη Χίο, να ξαναπεράσουν απέναντι και να υλοποιηθεί η σ</w:t>
      </w:r>
      <w:r>
        <w:rPr>
          <w:rFonts w:eastAsia="Times New Roman"/>
          <w:szCs w:val="24"/>
        </w:rPr>
        <w:t>υμφωνία. Θέλει πολλή προσοχή και είμαστε εδώ για να δουλέψουμε με αυτό.</w:t>
      </w:r>
    </w:p>
    <w:p w14:paraId="34995018" w14:textId="77777777" w:rsidR="00227385" w:rsidRDefault="00971D3E">
      <w:pPr>
        <w:spacing w:line="600" w:lineRule="auto"/>
        <w:ind w:firstLine="720"/>
        <w:contextualSpacing/>
        <w:jc w:val="both"/>
        <w:rPr>
          <w:rFonts w:eastAsia="Times New Roman"/>
          <w:szCs w:val="24"/>
        </w:rPr>
      </w:pPr>
      <w:r>
        <w:rPr>
          <w:rFonts w:eastAsia="Times New Roman"/>
          <w:szCs w:val="24"/>
        </w:rPr>
        <w:lastRenderedPageBreak/>
        <w:t>(Στο σημείο αυτό κτυπάει επανειλημμένα το κουδούνι λήξεως του χρόνου ομιλίας του κυρίου Βουλευτή)</w:t>
      </w:r>
    </w:p>
    <w:p w14:paraId="34995019" w14:textId="77777777" w:rsidR="00227385" w:rsidRDefault="00971D3E">
      <w:pPr>
        <w:spacing w:line="600" w:lineRule="auto"/>
        <w:ind w:firstLine="720"/>
        <w:contextualSpacing/>
        <w:jc w:val="both"/>
        <w:rPr>
          <w:rFonts w:eastAsia="Times New Roman"/>
          <w:szCs w:val="24"/>
        </w:rPr>
      </w:pPr>
      <w:r>
        <w:rPr>
          <w:rFonts w:eastAsia="Times New Roman"/>
          <w:szCs w:val="24"/>
        </w:rPr>
        <w:t>Αγαπητοί συνάδελφοι της Αντιπολίτευσης, ήταν καλή η ερώτηση. Είναι όντως επίκαιρη η ερ</w:t>
      </w:r>
      <w:r>
        <w:rPr>
          <w:rFonts w:eastAsia="Times New Roman"/>
          <w:szCs w:val="24"/>
        </w:rPr>
        <w:t xml:space="preserve">ώτηση και είναι καλή η συζήτηση που γίνεται. Είμαι εχθρός στο να φτιάξουμε έναν κοινωνικό αυτοματισμό, ειδικά στα νησιά του Ανατολικού Αιγαίου. Σας λέω, πέρασα εκεί και το ’87 με τους Τούρκους, με το </w:t>
      </w:r>
      <w:r>
        <w:rPr>
          <w:rFonts w:eastAsia="Times New Roman"/>
          <w:szCs w:val="24"/>
        </w:rPr>
        <w:t>«</w:t>
      </w:r>
      <w:proofErr w:type="spellStart"/>
      <w:r>
        <w:rPr>
          <w:rFonts w:eastAsia="Times New Roman"/>
          <w:szCs w:val="24"/>
        </w:rPr>
        <w:t>Σισμίκ</w:t>
      </w:r>
      <w:proofErr w:type="spellEnd"/>
      <w:r>
        <w:rPr>
          <w:rFonts w:eastAsia="Times New Roman"/>
          <w:szCs w:val="24"/>
        </w:rPr>
        <w:t>»</w:t>
      </w:r>
      <w:r>
        <w:rPr>
          <w:rFonts w:eastAsia="Times New Roman"/>
          <w:szCs w:val="24"/>
        </w:rPr>
        <w:t>, στις Ειδικές Δυνάμεις. Δηλαδή, έχω δει το έργο</w:t>
      </w:r>
      <w:r>
        <w:rPr>
          <w:rFonts w:eastAsia="Times New Roman"/>
          <w:szCs w:val="24"/>
        </w:rPr>
        <w:t xml:space="preserve"> από κοντά, τι σημαίνει Ανατολικό Αιγαίο και Τουρκία. Δεν το συνδυάζω με τα λογύδρια του κ. </w:t>
      </w:r>
      <w:proofErr w:type="spellStart"/>
      <w:r>
        <w:rPr>
          <w:rFonts w:eastAsia="Times New Roman"/>
          <w:szCs w:val="24"/>
        </w:rPr>
        <w:t>Ερντογάν</w:t>
      </w:r>
      <w:proofErr w:type="spellEnd"/>
      <w:r>
        <w:rPr>
          <w:rFonts w:eastAsia="Times New Roman"/>
          <w:szCs w:val="24"/>
        </w:rPr>
        <w:t>, τα οποία είναι μόνο για εσωτερική κατανάλωση κι αυτήν τη στιγμή δεν έχουν καμμία ουσία. Το Κυπριακό είναι ένα τεράστιο ζήτημα, το οποίο είναι το σημαντικό</w:t>
      </w:r>
      <w:r>
        <w:rPr>
          <w:rFonts w:eastAsia="Times New Roman"/>
          <w:szCs w:val="24"/>
        </w:rPr>
        <w:t xml:space="preserve"> για Ελλάδα, Τουρκία και Κύπρο στη σχέση μας με την Τουρκία κι όχι αυτά που λέει ο </w:t>
      </w:r>
      <w:proofErr w:type="spellStart"/>
      <w:r>
        <w:rPr>
          <w:rFonts w:eastAsia="Times New Roman"/>
          <w:szCs w:val="24"/>
        </w:rPr>
        <w:t>Ερντογάν</w:t>
      </w:r>
      <w:proofErr w:type="spellEnd"/>
      <w:r>
        <w:rPr>
          <w:rFonts w:eastAsia="Times New Roman"/>
          <w:szCs w:val="24"/>
        </w:rPr>
        <w:t>.</w:t>
      </w:r>
    </w:p>
    <w:p w14:paraId="3499501A" w14:textId="77777777" w:rsidR="00227385" w:rsidRDefault="00971D3E">
      <w:pPr>
        <w:spacing w:line="600" w:lineRule="auto"/>
        <w:ind w:firstLine="720"/>
        <w:contextualSpacing/>
        <w:jc w:val="both"/>
        <w:rPr>
          <w:rFonts w:eastAsia="Times New Roman"/>
          <w:szCs w:val="24"/>
        </w:rPr>
      </w:pPr>
      <w:r>
        <w:rPr>
          <w:rFonts w:eastAsia="Times New Roman"/>
          <w:szCs w:val="24"/>
        </w:rPr>
        <w:t>Ο κοινωνικός αυτοματισμός σε αυτά τα μέρη είναι επικίνδυνος –εκτός εισαγωγικών. Έχουμε στρατό, έχουμε πανεπιστήμια, έχουμε τοπική κοινωνία η οποία έχει πολλά προβλ</w:t>
      </w:r>
      <w:r>
        <w:rPr>
          <w:rFonts w:eastAsia="Times New Roman"/>
          <w:szCs w:val="24"/>
        </w:rPr>
        <w:t xml:space="preserve">ήματα συνοχής και είχε και θα συνεχίσει να έχει. Είναι μαζί με τα μέσα μαζικής ενημέρωσης όχι μόνο τα ελληνικά, αλλά και τα αλλοδαπά, </w:t>
      </w:r>
      <w:r>
        <w:rPr>
          <w:rFonts w:eastAsia="Times New Roman"/>
          <w:szCs w:val="24"/>
        </w:rPr>
        <w:lastRenderedPageBreak/>
        <w:t>τα οποία πηγαίνουν με την κάμερα, κάνουν το ρεπορτάζ, ο κάθε δημοσιογράφος λέει την αλήθεια όπως νομίζει, αλλά τα διεθνή δ</w:t>
      </w:r>
      <w:r>
        <w:rPr>
          <w:rFonts w:eastAsia="Times New Roman"/>
          <w:szCs w:val="24"/>
        </w:rPr>
        <w:t>ίκτυα δείχνουν το πρόβλημα. Δεν είμαι σίγουρος ότι λύθηκε το πρόβλημα, αναγνωρίζοντάς το και δίνοντάς του τόσο μεγάλη δημοσιότητα, αλλά έγινε χειρότερο.</w:t>
      </w:r>
    </w:p>
    <w:p w14:paraId="3499501B" w14:textId="77777777" w:rsidR="00227385" w:rsidRDefault="00971D3E">
      <w:pPr>
        <w:spacing w:line="600" w:lineRule="auto"/>
        <w:ind w:firstLine="720"/>
        <w:contextualSpacing/>
        <w:jc w:val="both"/>
        <w:rPr>
          <w:rFonts w:eastAsia="Times New Roman"/>
          <w:szCs w:val="24"/>
        </w:rPr>
      </w:pPr>
      <w:r>
        <w:rPr>
          <w:rFonts w:eastAsia="Times New Roman"/>
          <w:szCs w:val="24"/>
        </w:rPr>
        <w:t>(Στο σημείο αυτό κτυπάει επανειλημμένα το κουδούνι λήξεως του χρόνου ομιλίας του κυρίου Βουλευτή)</w:t>
      </w:r>
    </w:p>
    <w:p w14:paraId="3499501C" w14:textId="77777777" w:rsidR="00227385" w:rsidRDefault="00971D3E">
      <w:pPr>
        <w:spacing w:line="600" w:lineRule="auto"/>
        <w:ind w:firstLine="720"/>
        <w:contextualSpacing/>
        <w:jc w:val="both"/>
        <w:rPr>
          <w:rFonts w:eastAsia="Times New Roman"/>
          <w:szCs w:val="24"/>
        </w:rPr>
      </w:pPr>
      <w:r>
        <w:rPr>
          <w:rFonts w:eastAsia="Times New Roman"/>
          <w:szCs w:val="24"/>
        </w:rPr>
        <w:t>Τριάν</w:t>
      </w:r>
      <w:r>
        <w:rPr>
          <w:rFonts w:eastAsia="Times New Roman"/>
          <w:szCs w:val="24"/>
        </w:rPr>
        <w:t>τα δευτερόλεπτα, κύριε Πρόεδρε.</w:t>
      </w:r>
    </w:p>
    <w:p w14:paraId="3499501D" w14:textId="77777777" w:rsidR="00227385" w:rsidRDefault="00971D3E">
      <w:pPr>
        <w:spacing w:line="600" w:lineRule="auto"/>
        <w:ind w:firstLine="720"/>
        <w:contextualSpacing/>
        <w:jc w:val="both"/>
        <w:rPr>
          <w:rFonts w:eastAsia="Times New Roman"/>
          <w:szCs w:val="24"/>
        </w:rPr>
      </w:pPr>
      <w:r>
        <w:rPr>
          <w:rFonts w:eastAsia="Times New Roman"/>
          <w:szCs w:val="24"/>
        </w:rPr>
        <w:t>Από την εικόνα δημιουργήθηκε ανασφάλεια. Ναι, πολλοί έδειξαν λύπη και συμπόνια, αλλά ο τουρίστας για να έρθει και να αφήσει λεφτά και να επενδύσει θέλει μια καλύτερη ψυχολογία.</w:t>
      </w:r>
    </w:p>
    <w:p w14:paraId="3499501E" w14:textId="77777777" w:rsidR="00227385" w:rsidRDefault="00971D3E">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ο</w:t>
      </w:r>
      <w:r>
        <w:rPr>
          <w:rFonts w:eastAsia="Times New Roman"/>
          <w:szCs w:val="24"/>
        </w:rPr>
        <w:t xml:space="preserve">λοκληρώνετε, κύριε </w:t>
      </w:r>
      <w:proofErr w:type="spellStart"/>
      <w:r>
        <w:rPr>
          <w:rFonts w:eastAsia="Times New Roman"/>
          <w:szCs w:val="24"/>
        </w:rPr>
        <w:t>Καμμένε</w:t>
      </w:r>
      <w:proofErr w:type="spellEnd"/>
      <w:r>
        <w:rPr>
          <w:rFonts w:eastAsia="Times New Roman"/>
          <w:szCs w:val="24"/>
        </w:rPr>
        <w:t>.</w:t>
      </w:r>
    </w:p>
    <w:p w14:paraId="3499501F" w14:textId="77777777" w:rsidR="00227385" w:rsidRDefault="00971D3E">
      <w:pPr>
        <w:spacing w:line="600" w:lineRule="auto"/>
        <w:ind w:firstLine="720"/>
        <w:contextualSpacing/>
        <w:jc w:val="both"/>
        <w:rPr>
          <w:rFonts w:eastAsia="Times New Roman"/>
          <w:szCs w:val="24"/>
        </w:rPr>
      </w:pPr>
      <w:r>
        <w:rPr>
          <w:rFonts w:eastAsia="Times New Roman"/>
          <w:b/>
          <w:szCs w:val="24"/>
        </w:rPr>
        <w:t>ΔΗΜΗΤΡΙΟΣ ΚΑΜΜΕΝΟΣ:</w:t>
      </w:r>
      <w:r>
        <w:rPr>
          <w:rFonts w:eastAsia="Times New Roman"/>
          <w:szCs w:val="24"/>
        </w:rPr>
        <w:t xml:space="preserve"> Ευχαριστώ πολύ.</w:t>
      </w:r>
    </w:p>
    <w:p w14:paraId="34995020" w14:textId="77777777" w:rsidR="00227385" w:rsidRDefault="00971D3E">
      <w:pPr>
        <w:spacing w:line="600" w:lineRule="auto"/>
        <w:ind w:firstLine="720"/>
        <w:contextualSpacing/>
        <w:jc w:val="both"/>
        <w:rPr>
          <w:rFonts w:eastAsia="Times New Roman"/>
          <w:szCs w:val="24"/>
        </w:rPr>
      </w:pPr>
      <w:r>
        <w:rPr>
          <w:rFonts w:eastAsia="Times New Roman"/>
          <w:szCs w:val="24"/>
        </w:rPr>
        <w:lastRenderedPageBreak/>
        <w:t xml:space="preserve">Και η καλύτερη ψυχολογία δεν κερδίζεται ούτε στην τοπική κοινωνία για το ελληνικό ΑΕΠ μεταξύ μας, αν δεν είχαμε κανένα πρόβλημα, </w:t>
      </w:r>
      <w:proofErr w:type="spellStart"/>
      <w:r>
        <w:rPr>
          <w:rFonts w:eastAsia="Times New Roman"/>
          <w:szCs w:val="24"/>
        </w:rPr>
        <w:t>πόσω</w:t>
      </w:r>
      <w:proofErr w:type="spellEnd"/>
      <w:r>
        <w:rPr>
          <w:rFonts w:eastAsia="Times New Roman"/>
          <w:szCs w:val="24"/>
        </w:rPr>
        <w:t xml:space="preserve"> μάλλον για τον ξένο που θέλει να έρθει σπαταλήσει 100, 200</w:t>
      </w:r>
      <w:r>
        <w:rPr>
          <w:rFonts w:eastAsia="Times New Roman"/>
          <w:szCs w:val="24"/>
        </w:rPr>
        <w:t>, 300 ευρώ την ημέρα σε ένα από τα νησιά μας που το έχουν τόσο μεγάλη ανάγκη.</w:t>
      </w:r>
    </w:p>
    <w:p w14:paraId="34995021" w14:textId="77777777" w:rsidR="00227385" w:rsidRDefault="00971D3E">
      <w:pPr>
        <w:spacing w:line="600" w:lineRule="auto"/>
        <w:ind w:firstLine="720"/>
        <w:contextualSpacing/>
        <w:jc w:val="both"/>
        <w:rPr>
          <w:rFonts w:eastAsia="Times New Roman"/>
          <w:szCs w:val="24"/>
        </w:rPr>
      </w:pPr>
      <w:r>
        <w:rPr>
          <w:rFonts w:eastAsia="Times New Roman"/>
          <w:szCs w:val="24"/>
        </w:rPr>
        <w:t>Ευχαριστώ πάρα πολύ.</w:t>
      </w:r>
    </w:p>
    <w:p w14:paraId="34995022" w14:textId="77777777" w:rsidR="00227385" w:rsidRDefault="00971D3E">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ευχαριστώ.</w:t>
      </w:r>
    </w:p>
    <w:p w14:paraId="34995023" w14:textId="77777777" w:rsidR="00227385" w:rsidRDefault="00971D3E">
      <w:pPr>
        <w:spacing w:line="600" w:lineRule="auto"/>
        <w:ind w:firstLine="720"/>
        <w:contextualSpacing/>
        <w:jc w:val="both"/>
        <w:rPr>
          <w:rFonts w:eastAsia="Times New Roman"/>
          <w:szCs w:val="24"/>
        </w:rPr>
      </w:pPr>
      <w:r>
        <w:rPr>
          <w:rFonts w:eastAsia="Times New Roman"/>
          <w:szCs w:val="24"/>
        </w:rPr>
        <w:t>Κύριε Κατσαφάδο, δευτερολογείτε για πέντε λεπτά.</w:t>
      </w:r>
    </w:p>
    <w:p w14:paraId="34995024" w14:textId="77777777" w:rsidR="00227385" w:rsidRDefault="00971D3E">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xml:space="preserve"> Κύριε Πρόεδρε, θα μιλήσω από </w:t>
      </w:r>
      <w:r>
        <w:rPr>
          <w:rFonts w:eastAsia="Times New Roman"/>
          <w:szCs w:val="24"/>
        </w:rPr>
        <w:t>το έδρανο, για να μην καταχρώμαι τον χρόνο. Σας ευχαριστώ πάρα πολύ.</w:t>
      </w:r>
    </w:p>
    <w:p w14:paraId="34995025" w14:textId="77777777" w:rsidR="00227385" w:rsidRDefault="00971D3E">
      <w:pPr>
        <w:spacing w:line="600" w:lineRule="auto"/>
        <w:ind w:firstLine="720"/>
        <w:contextualSpacing/>
        <w:jc w:val="both"/>
        <w:rPr>
          <w:rFonts w:eastAsia="Times New Roman"/>
          <w:szCs w:val="24"/>
        </w:rPr>
      </w:pPr>
      <w:r>
        <w:rPr>
          <w:rFonts w:eastAsia="Times New Roman"/>
          <w:szCs w:val="24"/>
        </w:rPr>
        <w:t>Κύριε Υπουργέ, δυστυχώς εμένα προσωπικά με απογοητεύσατε από την τοποθέτησή σας, γιατί σε τίποτα από αυτά που σας ρώτησα δεν απαντήσατε. Κάνατε μια αναφορά σχετικά με το παρελθόν, για προ</w:t>
      </w:r>
      <w:r>
        <w:rPr>
          <w:rFonts w:eastAsia="Times New Roman"/>
          <w:szCs w:val="24"/>
        </w:rPr>
        <w:t xml:space="preserve">ηγούμενη δεκαετία κιόλας. Αλήθεια, ήθελα να ξέρω εσείς είσαστε τώρα στέλεχος του ΣΥΡΙΖΑ ή ήσασταν από παλιά; Ξεχνάτε τι έκαναν τα στελέχη σας σε όποιες προσπάθειες έκανε η Νέα Δημοκρατία, </w:t>
      </w:r>
      <w:r>
        <w:rPr>
          <w:rFonts w:eastAsia="Times New Roman"/>
          <w:szCs w:val="24"/>
        </w:rPr>
        <w:lastRenderedPageBreak/>
        <w:t xml:space="preserve">όταν ήταν </w:t>
      </w:r>
      <w:r>
        <w:rPr>
          <w:rFonts w:eastAsia="Times New Roman"/>
          <w:szCs w:val="24"/>
        </w:rPr>
        <w:t>κ</w:t>
      </w:r>
      <w:r>
        <w:rPr>
          <w:rFonts w:eastAsia="Times New Roman"/>
          <w:szCs w:val="24"/>
        </w:rPr>
        <w:t xml:space="preserve">υβέρνηση, να μπορέσει να δημιουργήσει κλειστού τύπου </w:t>
      </w:r>
      <w:r>
        <w:rPr>
          <w:rFonts w:eastAsia="Times New Roman"/>
          <w:szCs w:val="24"/>
        </w:rPr>
        <w:t>κέντρα, να μπορέσει να βάλει έναν διαχωρισμό, αυτόν που σας ζητάει η Ευρώπη, όλη η Ευρώπη κι όχι μόνο το Λαϊκό Κόμμα;</w:t>
      </w:r>
    </w:p>
    <w:p w14:paraId="34995026" w14:textId="77777777" w:rsidR="00227385" w:rsidRDefault="00971D3E">
      <w:pPr>
        <w:spacing w:line="600" w:lineRule="auto"/>
        <w:ind w:firstLine="720"/>
        <w:contextualSpacing/>
        <w:jc w:val="both"/>
        <w:rPr>
          <w:rFonts w:eastAsia="Times New Roman"/>
          <w:szCs w:val="24"/>
        </w:rPr>
      </w:pPr>
      <w:r>
        <w:rPr>
          <w:rFonts w:eastAsia="Times New Roman"/>
          <w:szCs w:val="24"/>
        </w:rPr>
        <w:t>Ξεχνάτε τι έκαναν τα στελέχη του ΣΥΡΙΖΑ; Ξεχνάτε τι έκαναν, ακόμα και στις μέρες σας; Για να μην μιλάμε για το τι έκαναν, όταν ήταν κυβέρν</w:t>
      </w:r>
      <w:r>
        <w:rPr>
          <w:rFonts w:eastAsia="Times New Roman"/>
          <w:szCs w:val="24"/>
        </w:rPr>
        <w:t>ηση η Νέα Δημοκρατία. Ξεχνάτε ότι προκάτοχός σας δεν ψήφισε κομμάτι της συμφωνίας που φέρατε; Ξεχνάτε ότι υπήρχαν στελέχη του ΣΥΡΙΖΑ, τα οποία μαζί με αλληλέγγυους πήγαν και έκανα μήνυση στο Λιμενικό, στη Μυτιλήνη, όταν το Λιμενικό συνέλαβε διακινητές λαθρ</w:t>
      </w:r>
      <w:r>
        <w:rPr>
          <w:rFonts w:eastAsia="Times New Roman"/>
          <w:szCs w:val="24"/>
        </w:rPr>
        <w:t>ομεταναστών; Λοιπόν, μην πέφτετε από τον ουρανό και νομίζετε ότι εμείς ήμασταν αυτοί, οι οποίοι αφήναμε τα πράγματα να πηγαίνουν όπως πήγαιναν και εσείς ήλθατε να τα διορθώσετε.</w:t>
      </w:r>
    </w:p>
    <w:p w14:paraId="34995027"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(Στο σημείο αυτό την Προεδρική Έδρα καταλαμβάνει ο Β΄ Αντιπρόεδρος της Βουλής </w:t>
      </w:r>
      <w:r>
        <w:rPr>
          <w:rFonts w:eastAsia="Times New Roman"/>
          <w:szCs w:val="24"/>
        </w:rPr>
        <w:t xml:space="preserve">κ. </w:t>
      </w:r>
      <w:r w:rsidRPr="0026254E">
        <w:rPr>
          <w:rFonts w:eastAsia="Times New Roman"/>
          <w:b/>
          <w:szCs w:val="24"/>
        </w:rPr>
        <w:t>ΓΕΩΡΓΙΟΣ ΒΑΡΕΜΕΝΟΣ</w:t>
      </w:r>
      <w:r>
        <w:rPr>
          <w:rFonts w:eastAsia="Times New Roman"/>
          <w:szCs w:val="24"/>
        </w:rPr>
        <w:t>)</w:t>
      </w:r>
    </w:p>
    <w:p w14:paraId="34995028"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Γυρίσατε και μιλήσατε για το οικονομικό κόστος, το οποίο είχε το </w:t>
      </w:r>
      <w:r>
        <w:rPr>
          <w:rFonts w:eastAsia="Times New Roman"/>
          <w:szCs w:val="24"/>
        </w:rPr>
        <w:t>λ</w:t>
      </w:r>
      <w:r>
        <w:rPr>
          <w:rFonts w:eastAsia="Times New Roman"/>
          <w:szCs w:val="24"/>
        </w:rPr>
        <w:t xml:space="preserve">ιμάνι της Πάτρας. Για πείτε μας, ποιο ήταν το οικονομικό κόστος; Δεν έφευγαν τα καράβια τότε; Διότι τα τρένα δεν περνούσαν από την </w:t>
      </w:r>
      <w:proofErr w:type="spellStart"/>
      <w:r>
        <w:rPr>
          <w:rFonts w:eastAsia="Times New Roman"/>
          <w:szCs w:val="24"/>
        </w:rPr>
        <w:lastRenderedPageBreak/>
        <w:t>Ειδομένη</w:t>
      </w:r>
      <w:proofErr w:type="spellEnd"/>
      <w:r>
        <w:rPr>
          <w:rFonts w:eastAsia="Times New Roman"/>
          <w:szCs w:val="24"/>
        </w:rPr>
        <w:t xml:space="preserve"> και γιατί υπήρξαν εταιρείες</w:t>
      </w:r>
      <w:r>
        <w:rPr>
          <w:rFonts w:eastAsia="Times New Roman"/>
          <w:szCs w:val="24"/>
        </w:rPr>
        <w:t xml:space="preserve"> που απείλησαν ότι θα φύγουν από τη χώρα. Πείτε μου μια εταιρεία που απείλησε τότε ότι θα σταματήσει τις οικονομικές της σχέσεις με τη χώρα. Αυτά, όμως, ανήκουν στο παρελθόν. Εγώ στεναχωρήθηκα πάρα πολύ που κάνατε αυτήν την αναφορά, καλοπροαίρετα βέβαια, α</w:t>
      </w:r>
      <w:r>
        <w:rPr>
          <w:rFonts w:eastAsia="Times New Roman"/>
          <w:szCs w:val="24"/>
        </w:rPr>
        <w:t xml:space="preserve">λλά αντιλήφθηκα από τις τοποθετήσεις των συναδέλφων σας Υπουργών και του Κοινοβουλευτικού Εκπροσώπου τη γραμμή, την οποία έχετε αποφασίσει να ακολουθήσετε. </w:t>
      </w:r>
    </w:p>
    <w:p w14:paraId="34995029"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Λέτε σε όλους τους </w:t>
      </w:r>
      <w:r>
        <w:rPr>
          <w:rFonts w:eastAsia="Times New Roman"/>
          <w:szCs w:val="24"/>
        </w:rPr>
        <w:t>άλλους:</w:t>
      </w:r>
      <w:r>
        <w:rPr>
          <w:rFonts w:eastAsia="Times New Roman"/>
          <w:szCs w:val="24"/>
        </w:rPr>
        <w:t xml:space="preserve"> «Κύριοι, εμείς κάνουμε ό,τι μπορούμε και τα πάμε πάρα πολύ καλά. Εσείς, </w:t>
      </w:r>
      <w:r>
        <w:rPr>
          <w:rFonts w:eastAsia="Times New Roman"/>
          <w:szCs w:val="24"/>
        </w:rPr>
        <w:t>αν διαφωνείτε σε κάτι, δημιουργείτε πρόβλημα. Δημιουργείτε πρόβλημα και ταυτίζεστε με τις ακροδεξιές φωνές». Δεν έχει δικαίωμα, λοιπόν, κανένας, κύριε Υπουργέ, μέσα σε αυτήν την Αίθουσα και έξω στην κοινωνία να έχει μια διαφορετική άποψη. Να μπορούν να που</w:t>
      </w:r>
      <w:r>
        <w:rPr>
          <w:rFonts w:eastAsia="Times New Roman"/>
          <w:szCs w:val="24"/>
        </w:rPr>
        <w:t>ν</w:t>
      </w:r>
      <w:r>
        <w:rPr>
          <w:rFonts w:eastAsia="Times New Roman"/>
          <w:szCs w:val="24"/>
        </w:rPr>
        <w:t>:</w:t>
      </w:r>
      <w:r>
        <w:rPr>
          <w:rFonts w:eastAsia="Times New Roman"/>
          <w:szCs w:val="24"/>
        </w:rPr>
        <w:t xml:space="preserve"> «Ξέρετε κάτι; Εδώ υπάρχει πρόβλημα. Εδώ αυτά που κάνετε δεν είναι σωστά». Διότι είμαστε ακροδεξιοί όποιοι το λέμε αυτό. Δεν είναι έτσι, κύριε Υπουργέ. Δεν είναι έτσι.</w:t>
      </w:r>
    </w:p>
    <w:p w14:paraId="3499502A" w14:textId="77777777" w:rsidR="00227385" w:rsidRDefault="00971D3E">
      <w:pPr>
        <w:spacing w:line="600" w:lineRule="auto"/>
        <w:ind w:firstLine="720"/>
        <w:contextualSpacing/>
        <w:jc w:val="both"/>
        <w:rPr>
          <w:rFonts w:eastAsia="Times New Roman"/>
          <w:szCs w:val="24"/>
        </w:rPr>
      </w:pPr>
      <w:r>
        <w:rPr>
          <w:rFonts w:eastAsia="Times New Roman"/>
          <w:szCs w:val="24"/>
        </w:rPr>
        <w:lastRenderedPageBreak/>
        <w:t>Θα ήθελα να μου δώσετε μια απάντηση σχετικά με το πότε, επιτέλους -γιατί το είπε και ο</w:t>
      </w:r>
      <w:r>
        <w:rPr>
          <w:rFonts w:eastAsia="Times New Roman"/>
          <w:szCs w:val="24"/>
        </w:rPr>
        <w:t xml:space="preserve"> κ. Καμμένος, ο Εκπρόσωπος των Ανεξαρτήτων Ελλήνων, ότι θα γίνουν- θα γίνουν τα κέντρα κλειστού τύπου για τους παράνομους μετανάστες. Ο</w:t>
      </w:r>
      <w:r>
        <w:rPr>
          <w:rFonts w:eastAsia="Times New Roman"/>
          <w:szCs w:val="24"/>
        </w:rPr>
        <w:t>κ</w:t>
      </w:r>
      <w:r>
        <w:rPr>
          <w:rFonts w:eastAsia="Times New Roman"/>
          <w:szCs w:val="24"/>
        </w:rPr>
        <w:t>τακόσιες πενήντα χιλιάδες άνθρωποι μετακινήθηκαν και ο βασικός λόγος που έκλεισαν τα βόρεια σύνορά μας, κύριε Υπουργέ -κ</w:t>
      </w:r>
      <w:r>
        <w:rPr>
          <w:rFonts w:eastAsia="Times New Roman"/>
          <w:szCs w:val="24"/>
        </w:rPr>
        <w:t>αι το ξέρετε πάρα πολύ καλά- δεν ήταν οι Σύριοι. Ήταν όλοι αυτοί οι παράνομοι μετανάστες, οι οποίοι έμπαιναν στη χώρα και απολάμβαναν τα ίδια δικαιώματα με τους πρόσφυγες.</w:t>
      </w:r>
    </w:p>
    <w:p w14:paraId="3499502B"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Θέλετε να σας πω πού οφείλονται τα περισσότερα προβλήματα, τα οποία γίνονται στα </w:t>
      </w:r>
      <w:r>
        <w:rPr>
          <w:rFonts w:eastAsia="Times New Roman"/>
          <w:szCs w:val="24"/>
          <w:lang w:val="en-US"/>
        </w:rPr>
        <w:t>hot</w:t>
      </w:r>
      <w:r>
        <w:rPr>
          <w:rFonts w:eastAsia="Times New Roman"/>
          <w:szCs w:val="24"/>
        </w:rPr>
        <w:t xml:space="preserve"> </w:t>
      </w:r>
      <w:r>
        <w:rPr>
          <w:rFonts w:eastAsia="Times New Roman"/>
          <w:szCs w:val="24"/>
          <w:lang w:val="en-US"/>
        </w:rPr>
        <w:t>spot</w:t>
      </w:r>
      <w:r>
        <w:rPr>
          <w:rFonts w:eastAsia="Times New Roman"/>
          <w:szCs w:val="24"/>
        </w:rPr>
        <w:t>; Πού οφείλονται τα επεισόδια; Στις συγκρούσεις μεταξύ άλλων εθνών. Έτσι δεν είναι; Οι Σύριοι τσακώνονται με τους Κούρδους, οι Σύριοι τσακώνονται με τους Πακιστανούς, οι Σύριοι τσακώνονται με τους Ιρακινούς. Εκεί δεν οφείλονται; Εσείς τι κάνετε; Συνεχ</w:t>
      </w:r>
      <w:r>
        <w:rPr>
          <w:rFonts w:eastAsia="Times New Roman"/>
          <w:szCs w:val="24"/>
        </w:rPr>
        <w:t xml:space="preserve">ίζετε να λειτουργείτε κάτω από τις εντολές ενός κομματιού του ΣΥΡΙΖΑ. Αυτό κάνετε. Σας έχουν απαιτήσει να μην υπάρχει αυτός ο διαχωρισμός. Σας ζητάει όλη η Ευρώπη να υπάρξει αυτός ο διαχωρισμός και εσείς συνεχίζετε να μην το κάνετε. </w:t>
      </w:r>
    </w:p>
    <w:p w14:paraId="3499502C" w14:textId="77777777" w:rsidR="00227385" w:rsidRDefault="00971D3E">
      <w:pPr>
        <w:spacing w:line="600" w:lineRule="auto"/>
        <w:ind w:firstLine="720"/>
        <w:contextualSpacing/>
        <w:jc w:val="both"/>
        <w:rPr>
          <w:rFonts w:eastAsia="Times New Roman"/>
          <w:szCs w:val="24"/>
        </w:rPr>
      </w:pPr>
      <w:r>
        <w:rPr>
          <w:rFonts w:eastAsia="Times New Roman"/>
          <w:szCs w:val="24"/>
        </w:rPr>
        <w:lastRenderedPageBreak/>
        <w:t xml:space="preserve">Όταν σας κατηγορήσαμε </w:t>
      </w:r>
      <w:r>
        <w:rPr>
          <w:rFonts w:eastAsia="Times New Roman"/>
          <w:szCs w:val="24"/>
        </w:rPr>
        <w:t xml:space="preserve">και σας είπαμε ότι τα ηλεκτρονικά μηχανήματα </w:t>
      </w:r>
      <w:proofErr w:type="spellStart"/>
      <w:r>
        <w:rPr>
          <w:rFonts w:eastAsia="Times New Roman"/>
          <w:szCs w:val="24"/>
        </w:rPr>
        <w:t>δακτυλοσκόπησης</w:t>
      </w:r>
      <w:proofErr w:type="spellEnd"/>
      <w:r>
        <w:rPr>
          <w:rFonts w:eastAsia="Times New Roman"/>
          <w:szCs w:val="24"/>
        </w:rPr>
        <w:t xml:space="preserve"> είναι ακόμα στα κουτιά, μας είπατε ότι δεν είναι έτσι. Προχθές που βγήκε ο εκπρόσωπος του Υπουργείου Εσωτερικών της Γερμανίας και σας είπε ότι η Γερμανία έχει δώσει στη διάθεση της ελληνικής Κυβέ</w:t>
      </w:r>
      <w:r>
        <w:rPr>
          <w:rFonts w:eastAsia="Times New Roman"/>
          <w:szCs w:val="24"/>
        </w:rPr>
        <w:t xml:space="preserve">ρνησης εκατό άτομα για να συμμετέχουν στην Επιτροπή Ασύλου, από τους οποίους μόνο δεκαοχτώ έχουμε χρησιμοποιήσει και ο λόγος είναι ότι δεν υπάρχουν, λέει, εγκαταστάσεις για να τοποθετηθούν, τι έχετε να πείτε; Θέλω μια απάντηση. Λέει αλήθεια ή ψέματα; </w:t>
      </w:r>
    </w:p>
    <w:p w14:paraId="3499502D"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Σας </w:t>
      </w:r>
      <w:r>
        <w:rPr>
          <w:rFonts w:eastAsia="Times New Roman"/>
          <w:szCs w:val="24"/>
        </w:rPr>
        <w:t xml:space="preserve">έκανα μια ερώτηση: Πόσους, επιτέλους, μετανάστες μπορεί να αντέξει αυτή η χώρα; Ένα νούμερο πείτε μου. Δεν μου είπατε. Ζήτησα να δεσμευτείτε σε κάτι άλλο, αν υπάρχει πιθανότητα το 2017 να έχουμε </w:t>
      </w:r>
      <w:proofErr w:type="spellStart"/>
      <w:r>
        <w:rPr>
          <w:rFonts w:eastAsia="Times New Roman"/>
          <w:szCs w:val="24"/>
        </w:rPr>
        <w:t>επαναπροωθήσεις</w:t>
      </w:r>
      <w:proofErr w:type="spellEnd"/>
      <w:r>
        <w:rPr>
          <w:rFonts w:eastAsia="Times New Roman"/>
          <w:szCs w:val="24"/>
        </w:rPr>
        <w:t xml:space="preserve"> από την Ευρώπη μεταναστών και προσφύγων στην </w:t>
      </w:r>
      <w:r>
        <w:rPr>
          <w:rFonts w:eastAsia="Times New Roman"/>
          <w:szCs w:val="24"/>
        </w:rPr>
        <w:t>Ελλάδα. Δεν απαντήσατε. Και ξέρετε κάτι; Θα ήθελα να καταθέσω στα Πρακτικά, επειδή εμείς κοιτάζουμε το αδιέξοδο στο οποίο βρίσκεται η χώρα και τη «δουλική» στάση -επιτρέψτε μου αυτόν τον χαρακτηρισμό-, τον οποίο δείχνει ο Πρωθυπουργός στις ορέξεις του Τούρ</w:t>
      </w:r>
      <w:r>
        <w:rPr>
          <w:rFonts w:eastAsia="Times New Roman"/>
          <w:szCs w:val="24"/>
        </w:rPr>
        <w:t>κου Προέδρου…</w:t>
      </w:r>
    </w:p>
    <w:p w14:paraId="3499502E" w14:textId="77777777" w:rsidR="00227385" w:rsidRDefault="00971D3E">
      <w:pPr>
        <w:spacing w:line="600" w:lineRule="auto"/>
        <w:ind w:firstLine="720"/>
        <w:contextualSpacing/>
        <w:jc w:val="both"/>
        <w:rPr>
          <w:rFonts w:eastAsia="Times New Roman"/>
          <w:szCs w:val="24"/>
        </w:rPr>
      </w:pPr>
      <w:r>
        <w:rPr>
          <w:rFonts w:eastAsia="Times New Roman"/>
          <w:b/>
          <w:szCs w:val="24"/>
        </w:rPr>
        <w:lastRenderedPageBreak/>
        <w:t xml:space="preserve">ΔΗΜΗΤΡΙΟΣ ΚΑΜΜΕΝΟΣ: </w:t>
      </w:r>
      <w:r>
        <w:rPr>
          <w:rFonts w:eastAsia="Times New Roman"/>
          <w:szCs w:val="24"/>
        </w:rPr>
        <w:t>Εντάξει, νομίζω ότι είναι λίγο υπερβολικό αυτό που λέτε.</w:t>
      </w:r>
    </w:p>
    <w:p w14:paraId="3499502F" w14:textId="77777777" w:rsidR="00227385" w:rsidRDefault="00971D3E">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xml:space="preserve"> Όχι, δεν είναι καθόλου υπερβολικό, κύριε </w:t>
      </w:r>
      <w:proofErr w:type="spellStart"/>
      <w:r>
        <w:rPr>
          <w:rFonts w:eastAsia="Times New Roman"/>
          <w:szCs w:val="24"/>
        </w:rPr>
        <w:t>Καμμένε</w:t>
      </w:r>
      <w:proofErr w:type="spellEnd"/>
      <w:r>
        <w:rPr>
          <w:rFonts w:eastAsia="Times New Roman"/>
          <w:szCs w:val="24"/>
        </w:rPr>
        <w:t>.</w:t>
      </w:r>
    </w:p>
    <w:p w14:paraId="34995030" w14:textId="77777777" w:rsidR="00227385" w:rsidRDefault="00971D3E">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Κύριε συνάδελφε, δεν νομίζω ότι προσθέτει στη συζήτηση.</w:t>
      </w:r>
    </w:p>
    <w:p w14:paraId="34995031" w14:textId="77777777" w:rsidR="00227385" w:rsidRDefault="00971D3E">
      <w:pPr>
        <w:spacing w:line="600" w:lineRule="auto"/>
        <w:ind w:firstLine="720"/>
        <w:contextualSpacing/>
        <w:jc w:val="both"/>
        <w:rPr>
          <w:rFonts w:eastAsia="Times New Roman"/>
          <w:szCs w:val="24"/>
        </w:rPr>
      </w:pPr>
      <w:r>
        <w:rPr>
          <w:rFonts w:eastAsia="Times New Roman"/>
          <w:b/>
          <w:szCs w:val="24"/>
        </w:rPr>
        <w:t xml:space="preserve">ΚΩΝΣΤΑΝΤΙΝΟΣ ΚΑΤΣΑΦΑΔΟΣ: </w:t>
      </w:r>
      <w:r>
        <w:rPr>
          <w:rFonts w:eastAsia="Times New Roman"/>
          <w:szCs w:val="24"/>
        </w:rPr>
        <w:t>Κύριε Πρόεδρε, είπα να μου επιτρέψετε τον χαρακτηρισμό.</w:t>
      </w:r>
    </w:p>
    <w:p w14:paraId="34995032" w14:textId="77777777" w:rsidR="00227385" w:rsidRDefault="00971D3E">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Μπορούσατε να τον αποφύγετε.</w:t>
      </w:r>
    </w:p>
    <w:p w14:paraId="34995033" w14:textId="77777777" w:rsidR="00227385" w:rsidRDefault="00971D3E">
      <w:pPr>
        <w:spacing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 xml:space="preserve">Είναι υπερβολικός ο χαρακτηρισμός, για οποιονδήποτε </w:t>
      </w:r>
      <w:r>
        <w:rPr>
          <w:rFonts w:eastAsia="Times New Roman"/>
          <w:szCs w:val="24"/>
        </w:rPr>
        <w:t>π</w:t>
      </w:r>
      <w:r>
        <w:rPr>
          <w:rFonts w:eastAsia="Times New Roman"/>
          <w:szCs w:val="24"/>
        </w:rPr>
        <w:t>ρωθυπουργό.</w:t>
      </w:r>
    </w:p>
    <w:p w14:paraId="34995034" w14:textId="77777777" w:rsidR="00227385" w:rsidRDefault="00971D3E">
      <w:pPr>
        <w:spacing w:line="600" w:lineRule="auto"/>
        <w:ind w:firstLine="720"/>
        <w:contextualSpacing/>
        <w:jc w:val="both"/>
        <w:rPr>
          <w:rFonts w:eastAsia="Times New Roman"/>
          <w:szCs w:val="24"/>
        </w:rPr>
      </w:pPr>
      <w:r>
        <w:rPr>
          <w:rFonts w:eastAsia="Times New Roman"/>
          <w:b/>
          <w:szCs w:val="24"/>
        </w:rPr>
        <w:t xml:space="preserve">ΚΩΝΣΤΑΝΤΙΝΟΣ ΚΑΤΣΑΦΑΔΟΣ: </w:t>
      </w:r>
      <w:r>
        <w:rPr>
          <w:rFonts w:eastAsia="Times New Roman"/>
          <w:szCs w:val="24"/>
        </w:rPr>
        <w:t>Κοι</w:t>
      </w:r>
      <w:r>
        <w:rPr>
          <w:rFonts w:eastAsia="Times New Roman"/>
          <w:szCs w:val="24"/>
        </w:rPr>
        <w:t>τάξτε να δείτε. Έχουμε ακούσει πολύ χειρότερα εμείς και είπα «επιτρέψτε τον χαρακτηρισμό». Και σας το λέω πάρα πολύ απλά.</w:t>
      </w:r>
    </w:p>
    <w:p w14:paraId="34995035"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Χθες ο κ. </w:t>
      </w:r>
      <w:proofErr w:type="spellStart"/>
      <w:r>
        <w:rPr>
          <w:rFonts w:eastAsia="Times New Roman" w:cs="Times New Roman"/>
          <w:szCs w:val="24"/>
        </w:rPr>
        <w:t>Ερντογάν</w:t>
      </w:r>
      <w:proofErr w:type="spellEnd"/>
      <w:r>
        <w:rPr>
          <w:rFonts w:eastAsia="Times New Roman" w:cs="Times New Roman"/>
          <w:szCs w:val="24"/>
        </w:rPr>
        <w:t xml:space="preserve"> αμφισβήτησε ακόμα και τη συνθήκη της </w:t>
      </w:r>
      <w:proofErr w:type="spellStart"/>
      <w:r>
        <w:rPr>
          <w:rFonts w:eastAsia="Times New Roman" w:cs="Times New Roman"/>
          <w:szCs w:val="24"/>
        </w:rPr>
        <w:t>Λωζάνης</w:t>
      </w:r>
      <w:proofErr w:type="spellEnd"/>
      <w:r>
        <w:rPr>
          <w:rFonts w:eastAsia="Times New Roman" w:cs="Times New Roman"/>
          <w:szCs w:val="24"/>
        </w:rPr>
        <w:t xml:space="preserve">, την ίδια ώρα που ο Πρωθυπουργός της χώρας υπερθεμάτιζε του να πάρουν </w:t>
      </w:r>
      <w:r>
        <w:rPr>
          <w:rFonts w:eastAsia="Times New Roman" w:cs="Times New Roman"/>
          <w:szCs w:val="24"/>
        </w:rPr>
        <w:t xml:space="preserve">τη βίζα οι Τούρκοι πολίτες. Αυτό είναι το σχέδιό σας; </w:t>
      </w:r>
      <w:r>
        <w:rPr>
          <w:rFonts w:eastAsia="Times New Roman" w:cs="Times New Roman"/>
          <w:szCs w:val="24"/>
        </w:rPr>
        <w:lastRenderedPageBreak/>
        <w:t xml:space="preserve">Το σχέδιό σας, λοιπόν, μπροστά σε αυτήν τη νέα κατάσταση είναι ότι εμείς θα υποστηρίζουμε όλες τις θέσεις της Τουρκίας για να είμαστε τα καλά παιδιά απέναντι σε αυτούς. Αυτό προφανώς είναι το σχέδιο. </w:t>
      </w:r>
    </w:p>
    <w:p w14:paraId="34995036"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 xml:space="preserve">λείνοντας, θα μου επιτρέψετε να καταθέσω ένα έγγραφο στα Πρακτικά, κύριε Υπουργέ. Πραγματικά δεν γνωρίζουμε -και θα ήθελα μια απάντηση σε αυτό- πόσο έχει κοστίσει μέχρι στιγμής το μεταναστευτικό και η διαχείρισή του τα τελευταία δύο χρόνια στη χώρα. </w:t>
      </w:r>
    </w:p>
    <w:p w14:paraId="34995037" w14:textId="77777777" w:rsidR="00227385" w:rsidRDefault="00971D3E">
      <w:pPr>
        <w:spacing w:line="600" w:lineRule="auto"/>
        <w:ind w:firstLine="720"/>
        <w:contextualSpacing/>
        <w:jc w:val="both"/>
        <w:rPr>
          <w:rFonts w:eastAsia="Times New Roman" w:cs="Times New Roman"/>
          <w:szCs w:val="24"/>
        </w:rPr>
      </w:pPr>
      <w:r>
        <w:rPr>
          <w:rFonts w:eastAsia="Times New Roman"/>
          <w:szCs w:val="24"/>
        </w:rPr>
        <w:t xml:space="preserve">(Στο </w:t>
      </w:r>
      <w:r>
        <w:rPr>
          <w:rFonts w:eastAsia="Times New Roman"/>
          <w:szCs w:val="24"/>
        </w:rPr>
        <w:t xml:space="preserve">σημείο αυτό ο Βουλευτής κ. </w:t>
      </w:r>
      <w:r>
        <w:rPr>
          <w:rFonts w:eastAsia="Times New Roman" w:cs="Times New Roman"/>
          <w:szCs w:val="24"/>
        </w:rPr>
        <w:t xml:space="preserve">Κωνσταντίνος Κατσαφάδος </w:t>
      </w:r>
      <w:r>
        <w:rPr>
          <w:rFonts w:eastAsia="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4995038"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Τέλος, εκτός από την απάντηση την οποία περιμ</w:t>
      </w:r>
      <w:r>
        <w:rPr>
          <w:rFonts w:eastAsia="Times New Roman" w:cs="Times New Roman"/>
          <w:szCs w:val="24"/>
        </w:rPr>
        <w:t xml:space="preserve">ένω για το πότε θα κάνετε επιτέλους τα κλειστά κέντρα, θα ήθελα να μου δώσετε μια απάντηση σχετικά με όλες αυτές τις καταγγελίες στις οποίες προέβη ο κ. Βουδούρης. Μίλησε για συνεργάτιδά σας πολιτικό μηχανικό. Μίλησε για φοβερές </w:t>
      </w:r>
      <w:proofErr w:type="spellStart"/>
      <w:r>
        <w:rPr>
          <w:rFonts w:eastAsia="Times New Roman" w:cs="Times New Roman"/>
          <w:szCs w:val="24"/>
        </w:rPr>
        <w:t>υπερκοστολογήσεις</w:t>
      </w:r>
      <w:proofErr w:type="spellEnd"/>
      <w:r>
        <w:rPr>
          <w:rFonts w:eastAsia="Times New Roman" w:cs="Times New Roman"/>
          <w:szCs w:val="24"/>
        </w:rPr>
        <w:t xml:space="preserve"> </w:t>
      </w:r>
      <w:r>
        <w:rPr>
          <w:rFonts w:eastAsia="Times New Roman" w:cs="Times New Roman"/>
          <w:szCs w:val="24"/>
        </w:rPr>
        <w:lastRenderedPageBreak/>
        <w:t>οι οποίες</w:t>
      </w:r>
      <w:r>
        <w:rPr>
          <w:rFonts w:eastAsia="Times New Roman" w:cs="Times New Roman"/>
          <w:szCs w:val="24"/>
        </w:rPr>
        <w:t xml:space="preserve"> γίνονται για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Μίλησε για </w:t>
      </w:r>
      <w:proofErr w:type="spellStart"/>
      <w:r>
        <w:rPr>
          <w:rFonts w:eastAsia="Times New Roman" w:cs="Times New Roman"/>
          <w:szCs w:val="24"/>
        </w:rPr>
        <w:t>hot</w:t>
      </w:r>
      <w:proofErr w:type="spellEnd"/>
      <w:r>
        <w:rPr>
          <w:rFonts w:eastAsia="Times New Roman" w:cs="Times New Roman"/>
          <w:szCs w:val="24"/>
        </w:rPr>
        <w:t xml:space="preserve"> </w:t>
      </w:r>
      <w:proofErr w:type="spellStart"/>
      <w:r>
        <w:rPr>
          <w:rFonts w:eastAsia="Times New Roman" w:cs="Times New Roman"/>
          <w:szCs w:val="24"/>
        </w:rPr>
        <w:t>spot</w:t>
      </w:r>
      <w:proofErr w:type="spellEnd"/>
      <w:r>
        <w:rPr>
          <w:rFonts w:eastAsia="Times New Roman" w:cs="Times New Roman"/>
          <w:szCs w:val="24"/>
        </w:rPr>
        <w:t xml:space="preserve"> τα οποία είναι έτοιμα και, δυστυχώς, δεν έχουν τεθεί σε λειτουργία και η απάντησή σας ήταν «πάμε παρακάτω» ή «ουδέν σχόλιο». </w:t>
      </w:r>
    </w:p>
    <w:p w14:paraId="34995039"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στον δημόσιο διάλογο, εμένα προσωπικά, εάν με κατηγορούσαν με τέτοιους βαρύτατους χαρακτηρισμούς, δεν υπήρχε περίπτωση να μην σηκώσω το γάντι, και σύντροφός μου πρώην να ήταν. </w:t>
      </w:r>
    </w:p>
    <w:p w14:paraId="3499503A"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Ολοκληρώστε, κύριε συνάδελφε. </w:t>
      </w:r>
    </w:p>
    <w:p w14:paraId="3499503B"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ΚΩΝΣΤΑΝ</w:t>
      </w:r>
      <w:r>
        <w:rPr>
          <w:rFonts w:eastAsia="Times New Roman" w:cs="Times New Roman"/>
          <w:b/>
          <w:szCs w:val="24"/>
        </w:rPr>
        <w:t xml:space="preserve">ΤΙΝΟΣ ΚΑΤΣΑΦΑΔΟΣ: </w:t>
      </w:r>
      <w:r>
        <w:rPr>
          <w:rFonts w:eastAsia="Times New Roman" w:cs="Times New Roman"/>
          <w:szCs w:val="24"/>
        </w:rPr>
        <w:t>Κλείνοντας, είπατε και άλλο ένα ψέμα, εάν μου επιτρέπεται. Είπατε ότι όλους τους έχετε καταγεγραμμένους. Εσείς ο ίδιος είπατε ότι πέντε χιλιάδες δεν ξέρετε πού είναι. Ο κ. Βουδούρης είπε ότι πάνω από δέκα χιλιάδες δεν ξέρετε πού είναι. Κα</w:t>
      </w:r>
      <w:r>
        <w:rPr>
          <w:rFonts w:eastAsia="Times New Roman" w:cs="Times New Roman"/>
          <w:szCs w:val="24"/>
        </w:rPr>
        <w:t xml:space="preserve">ι σας ρωτώ: Αυτοί οι οποίοι είναι στα </w:t>
      </w:r>
      <w:proofErr w:type="spellStart"/>
      <w:r>
        <w:rPr>
          <w:rFonts w:eastAsia="Times New Roman" w:cs="Times New Roman"/>
          <w:szCs w:val="24"/>
        </w:rPr>
        <w:t>Πατήσια</w:t>
      </w:r>
      <w:proofErr w:type="spellEnd"/>
      <w:r>
        <w:rPr>
          <w:rFonts w:eastAsia="Times New Roman" w:cs="Times New Roman"/>
          <w:szCs w:val="24"/>
        </w:rPr>
        <w:t xml:space="preserve">, στο </w:t>
      </w:r>
      <w:r>
        <w:rPr>
          <w:rFonts w:eastAsia="Times New Roman" w:cs="Times New Roman"/>
          <w:szCs w:val="24"/>
        </w:rPr>
        <w:t>ν</w:t>
      </w:r>
      <w:r>
        <w:rPr>
          <w:rFonts w:eastAsia="Times New Roman" w:cs="Times New Roman"/>
          <w:szCs w:val="24"/>
        </w:rPr>
        <w:t xml:space="preserve">οσοκομείο των Πατησίων που το έχουν καταλάβει οι αλληλέγγυοι, είναι καταγεγραμμένοι; Όλοι αυτοί οι οποίοι είναι σε διάφορα υπό κατάληψη κτήρια είναι καταγεγραμμένοι; </w:t>
      </w:r>
    </w:p>
    <w:p w14:paraId="3499503C"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3499503D"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w:t>
      </w:r>
      <w:r>
        <w:rPr>
          <w:rFonts w:eastAsia="Times New Roman" w:cs="Times New Roman"/>
          <w:b/>
          <w:szCs w:val="24"/>
        </w:rPr>
        <w:t xml:space="preserve">γιος Βαρεμένος): </w:t>
      </w:r>
      <w:r>
        <w:rPr>
          <w:rFonts w:eastAsia="Times New Roman" w:cs="Times New Roman"/>
          <w:szCs w:val="24"/>
        </w:rPr>
        <w:t xml:space="preserve">Και εμείς σας ευχαριστούμε. </w:t>
      </w:r>
    </w:p>
    <w:p w14:paraId="3499503E"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Εγώ θα έλεγα να δευτερολογήσει ο κ. </w:t>
      </w:r>
      <w:proofErr w:type="spellStart"/>
      <w:r>
        <w:rPr>
          <w:rFonts w:eastAsia="Times New Roman" w:cs="Times New Roman"/>
          <w:szCs w:val="24"/>
        </w:rPr>
        <w:t>Κικίλιας</w:t>
      </w:r>
      <w:proofErr w:type="spellEnd"/>
      <w:r>
        <w:rPr>
          <w:rFonts w:eastAsia="Times New Roman" w:cs="Times New Roman"/>
          <w:szCs w:val="24"/>
        </w:rPr>
        <w:t xml:space="preserve"> και να κλείσει ο κύριος Υπουργός. </w:t>
      </w:r>
    </w:p>
    <w:p w14:paraId="3499503F"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ΚΑΛΑΦΑΤΗΣ: </w:t>
      </w:r>
      <w:r>
        <w:rPr>
          <w:rFonts w:eastAsia="Times New Roman" w:cs="Times New Roman"/>
          <w:szCs w:val="24"/>
        </w:rPr>
        <w:t xml:space="preserve">Κύριε Πρόεδρε, θα ήθελα τον λόγο. </w:t>
      </w:r>
    </w:p>
    <w:p w14:paraId="34995040"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Ειδικά εσείς, κύριε Καλαφάτη, έχετε υπερκερ</w:t>
      </w:r>
      <w:r>
        <w:rPr>
          <w:rFonts w:eastAsia="Times New Roman" w:cs="Times New Roman"/>
          <w:szCs w:val="24"/>
        </w:rPr>
        <w:t xml:space="preserve">άσει και τη δευτερολογία με τον χρόνο που έχετε χρησιμοποιήσει. Ειδικά εσείς έχετε ξεπεράσει και τον χρόνο της δευτερολογίας, σύμφωνα με τους χρόνους που έχω σημειωμένους εδώ. </w:t>
      </w:r>
    </w:p>
    <w:p w14:paraId="34995041"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ΚΑΛΑΦΑΤΗΣ: </w:t>
      </w:r>
      <w:r>
        <w:rPr>
          <w:rFonts w:eastAsia="Times New Roman" w:cs="Times New Roman"/>
          <w:szCs w:val="24"/>
        </w:rPr>
        <w:t xml:space="preserve">Κύριε Πρόεδρε, υπάρχουν συνάδελφοι, όπως ο κ. Κεφαλογιάννης </w:t>
      </w:r>
      <w:r>
        <w:rPr>
          <w:rFonts w:eastAsia="Times New Roman" w:cs="Times New Roman"/>
          <w:szCs w:val="24"/>
        </w:rPr>
        <w:t xml:space="preserve">που δεν έχουν εξαντλήσει όλο τον χρόνο τους. </w:t>
      </w:r>
    </w:p>
    <w:p w14:paraId="34995042"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Δεν δανείζεται ο χρόνος. Δεν υπάρχει δανεισμός χρόνου. </w:t>
      </w:r>
    </w:p>
    <w:p w14:paraId="34995043"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ΚΑΛΑΦΑΤΗΣ: </w:t>
      </w:r>
      <w:r>
        <w:rPr>
          <w:rFonts w:eastAsia="Times New Roman" w:cs="Times New Roman"/>
          <w:szCs w:val="24"/>
        </w:rPr>
        <w:t xml:space="preserve">Σας το λέω για τη διευκόλυνση της συζήτησης. </w:t>
      </w:r>
    </w:p>
    <w:p w14:paraId="34995044" w14:textId="77777777" w:rsidR="00227385" w:rsidRDefault="00971D3E">
      <w:pPr>
        <w:spacing w:line="600" w:lineRule="auto"/>
        <w:ind w:firstLine="720"/>
        <w:contextualSpacing/>
        <w:jc w:val="both"/>
        <w:rPr>
          <w:rFonts w:eastAsia="Times New Roman" w:cs="Times New Roman"/>
          <w:b/>
          <w:szCs w:val="24"/>
        </w:rPr>
      </w:pPr>
      <w:r>
        <w:rPr>
          <w:rFonts w:eastAsia="Times New Roman" w:cs="Times New Roman"/>
          <w:b/>
          <w:szCs w:val="24"/>
        </w:rPr>
        <w:t xml:space="preserve">ΠΡΟΕΔΡΕΥΩΝ (Γεώργιος Βαρεμένος): </w:t>
      </w:r>
      <w:r>
        <w:rPr>
          <w:rFonts w:eastAsia="Times New Roman" w:cs="Times New Roman"/>
          <w:szCs w:val="24"/>
        </w:rPr>
        <w:t>Δεν θα σας καλύψει ο κ.</w:t>
      </w:r>
      <w:r>
        <w:rPr>
          <w:rFonts w:eastAsia="Times New Roman" w:cs="Times New Roman"/>
          <w:szCs w:val="24"/>
        </w:rPr>
        <w:t xml:space="preserve"> </w:t>
      </w:r>
      <w:proofErr w:type="spellStart"/>
      <w:r>
        <w:rPr>
          <w:rFonts w:eastAsia="Times New Roman" w:cs="Times New Roman"/>
          <w:szCs w:val="24"/>
        </w:rPr>
        <w:t>Κικίλιας</w:t>
      </w:r>
      <w:proofErr w:type="spellEnd"/>
      <w:r>
        <w:rPr>
          <w:rFonts w:eastAsia="Times New Roman" w:cs="Times New Roman"/>
          <w:szCs w:val="24"/>
        </w:rPr>
        <w:t xml:space="preserve">; Ο κ. </w:t>
      </w:r>
      <w:proofErr w:type="spellStart"/>
      <w:r>
        <w:rPr>
          <w:rFonts w:eastAsia="Times New Roman" w:cs="Times New Roman"/>
          <w:szCs w:val="24"/>
        </w:rPr>
        <w:t>Κικίλιας</w:t>
      </w:r>
      <w:proofErr w:type="spellEnd"/>
      <w:r>
        <w:rPr>
          <w:rFonts w:eastAsia="Times New Roman" w:cs="Times New Roman"/>
          <w:szCs w:val="24"/>
        </w:rPr>
        <w:t xml:space="preserve"> θα σας καλύψει.</w:t>
      </w:r>
    </w:p>
    <w:p w14:paraId="34995045"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ΣΤΑΥΡΟΣ ΚΑΛΑΦΑΤΗΣ: </w:t>
      </w:r>
      <w:r>
        <w:rPr>
          <w:rFonts w:eastAsia="Times New Roman" w:cs="Times New Roman"/>
          <w:szCs w:val="24"/>
        </w:rPr>
        <w:t>Εάν θα θέλατε πάντως να διευκολύνετε τη συζήτηση…</w:t>
      </w:r>
    </w:p>
    <w:p w14:paraId="34995046"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Νομίζω ότι ο κ. </w:t>
      </w:r>
      <w:proofErr w:type="spellStart"/>
      <w:r>
        <w:rPr>
          <w:rFonts w:eastAsia="Times New Roman" w:cs="Times New Roman"/>
          <w:szCs w:val="24"/>
        </w:rPr>
        <w:t>Κικίλιας</w:t>
      </w:r>
      <w:proofErr w:type="spellEnd"/>
      <w:r>
        <w:rPr>
          <w:rFonts w:eastAsia="Times New Roman" w:cs="Times New Roman"/>
          <w:szCs w:val="24"/>
        </w:rPr>
        <w:t xml:space="preserve"> είναι επαρκέστατος. </w:t>
      </w:r>
    </w:p>
    <w:p w14:paraId="34995047"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Έχετε τον λόγο, κύριε </w:t>
      </w:r>
      <w:proofErr w:type="spellStart"/>
      <w:r>
        <w:rPr>
          <w:rFonts w:eastAsia="Times New Roman" w:cs="Times New Roman"/>
          <w:szCs w:val="24"/>
        </w:rPr>
        <w:t>Κικίλια</w:t>
      </w:r>
      <w:proofErr w:type="spellEnd"/>
      <w:r>
        <w:rPr>
          <w:rFonts w:eastAsia="Times New Roman" w:cs="Times New Roman"/>
          <w:szCs w:val="24"/>
        </w:rPr>
        <w:t xml:space="preserve">. </w:t>
      </w:r>
    </w:p>
    <w:p w14:paraId="34995048"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ΚΙΚΙΛΙΑΣ: </w:t>
      </w:r>
      <w:r>
        <w:rPr>
          <w:rFonts w:eastAsia="Times New Roman" w:cs="Times New Roman"/>
          <w:szCs w:val="24"/>
        </w:rPr>
        <w:t xml:space="preserve">Κύριε Πρόεδρε, </w:t>
      </w:r>
      <w:r>
        <w:rPr>
          <w:rFonts w:eastAsia="Times New Roman" w:cs="Times New Roman"/>
          <w:szCs w:val="24"/>
        </w:rPr>
        <w:t xml:space="preserve">το να δίνατε δύο λεπτά τη δυνατότητα στον συνάδελφο μου κ. Καλαφάτη, δεν νομίζω ότι είναι κάτι το τρομερό. Ούτως ή άλλως οι υπόλοιποι επερωτώντες… </w:t>
      </w:r>
    </w:p>
    <w:p w14:paraId="34995049"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ΚΑΛΑΦΑΤΗΣ: </w:t>
      </w:r>
      <w:r>
        <w:rPr>
          <w:rFonts w:eastAsia="Times New Roman" w:cs="Times New Roman"/>
          <w:szCs w:val="24"/>
        </w:rPr>
        <w:t xml:space="preserve">Είμαστε εδώ πέρα και περιμένουμε από τις 8.30΄. </w:t>
      </w:r>
    </w:p>
    <w:p w14:paraId="3499504A"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Και οι τρεις Υπουρ</w:t>
      </w:r>
      <w:r>
        <w:rPr>
          <w:rFonts w:eastAsia="Times New Roman" w:cs="Times New Roman"/>
          <w:szCs w:val="24"/>
        </w:rPr>
        <w:t xml:space="preserve">γοί μίλησαν τριπλάσιο χρόνο. </w:t>
      </w:r>
    </w:p>
    <w:p w14:paraId="3499504B"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Καλαφάτη, είπα ότι έχετε υπερκεράσει τον χρόνο. </w:t>
      </w:r>
    </w:p>
    <w:p w14:paraId="3499504C"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ΚΑΛΑΦΑΤΗΣ: </w:t>
      </w:r>
      <w:r>
        <w:rPr>
          <w:rFonts w:eastAsia="Times New Roman" w:cs="Times New Roman"/>
          <w:szCs w:val="24"/>
        </w:rPr>
        <w:t xml:space="preserve">Για ένα λεπτό, κύριε Πρόεδρε. Δεν νομίζω ότι υπάρχει αντίρρηση. </w:t>
      </w:r>
    </w:p>
    <w:p w14:paraId="3499504D"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Δεν υπάρχει καμμιά διάθεση να αφαιρεθεί σε κανέναν ο λόγος. </w:t>
      </w:r>
    </w:p>
    <w:p w14:paraId="3499504E"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ΣΤΑΥΡΟΣ ΚΑΛΑΦΑΤΗΣ: </w:t>
      </w:r>
      <w:r>
        <w:rPr>
          <w:rFonts w:eastAsia="Times New Roman" w:cs="Times New Roman"/>
          <w:szCs w:val="24"/>
        </w:rPr>
        <w:t>Ευχαριστώ πολύ για την καλή διάθεση, κύριε Πρόεδρε. Ένα λεπτό μονάχα θα χρειαστώ. Το θέμα είναι πολύ σημαντικό, το αντιλαμβάνεστε. Είμαστε εδώ από το πρωί θα θέλαμε δυο, τρία λ</w:t>
      </w:r>
      <w:r>
        <w:rPr>
          <w:rFonts w:eastAsia="Times New Roman" w:cs="Times New Roman"/>
          <w:szCs w:val="24"/>
        </w:rPr>
        <w:t xml:space="preserve">επτά να μας δώσετε τη δυνατότητα να αναφερθούμε. Εάν γίνει τώρα κατάχρηση ενός ή δύο λεπτών από τον χρόνο, είναι κάτι το σύνηθες. Ευχαριστώ πολύ για την καλή διάθεση. </w:t>
      </w:r>
    </w:p>
    <w:p w14:paraId="3499504F"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Προχωρήστε. </w:t>
      </w:r>
    </w:p>
    <w:p w14:paraId="34995050"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ΚΑΛΑΦΑΤΗΣ: </w:t>
      </w:r>
      <w:r>
        <w:rPr>
          <w:rFonts w:eastAsia="Times New Roman" w:cs="Times New Roman"/>
          <w:szCs w:val="24"/>
        </w:rPr>
        <w:t>Θα αναφερθώ σε τρία σημ</w:t>
      </w:r>
      <w:r>
        <w:rPr>
          <w:rFonts w:eastAsia="Times New Roman" w:cs="Times New Roman"/>
          <w:szCs w:val="24"/>
        </w:rPr>
        <w:t>εία. Σε έναν ιδεατό κόσμο, σε έναν ονειρικό κόσμο, σε μια άλλη πολιτική συγκυρία, για ένα τόσο λεπτό θέμα, με μια τέτοια στάση από την πλευρά της Αξιωματικής Αντιπολίτευσης, θα περίμενε κανείς να υπάρχει μια διαφορετική αντιμετώπιση από την Κυβέρνηση, κύρι</w:t>
      </w:r>
      <w:r>
        <w:rPr>
          <w:rFonts w:eastAsia="Times New Roman" w:cs="Times New Roman"/>
          <w:szCs w:val="24"/>
        </w:rPr>
        <w:t>ε Υπουργέ. Και λέω ιδεατό κόσμο, γιατί, δυστυχώς, ξέρω πώς λειτουργεί η Κυβέρνηση ΣΥΡΙΖΑ – ΑΝΕΛ.</w:t>
      </w:r>
    </w:p>
    <w:p w14:paraId="34995051"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Εγώ θα περίμενα από την Κυβέρνηση να δώσει συγχαρητήρια στη Νέα Δημοκρατία και στον Πρόεδρο της, τον κ. Μητσοτάκη, γιατί στάθηκε στο ύψος των περιστάσεων και έβαλε «πλάτη» από την πρώτη </w:t>
      </w:r>
      <w:r>
        <w:rPr>
          <w:rFonts w:eastAsia="Times New Roman" w:cs="Times New Roman"/>
          <w:szCs w:val="24"/>
        </w:rPr>
        <w:lastRenderedPageBreak/>
        <w:t>στιγμή. Πήγε σε όλα τα διεθνή και ευρωπαϊκά φόρουμ και κράτησε πραγματ</w:t>
      </w:r>
      <w:r>
        <w:rPr>
          <w:rFonts w:eastAsia="Times New Roman" w:cs="Times New Roman"/>
          <w:szCs w:val="24"/>
        </w:rPr>
        <w:t xml:space="preserve">ικά εθνική στάση. Θα περίμενα να πει ένα μπράβο ή να αναγνωριστεί με κάποιον τρόπο από την Κυβέρνηση αυτή η υπεύθυνη στάση της Νέας Δημοκρατίας. </w:t>
      </w:r>
    </w:p>
    <w:p w14:paraId="34995052"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Γιατί βάζει «πλάτη» η Νέα Δημοκρατία σε όλα τα φόρουμ σε αυτό το πολύ κρίσιμο θέμα, γιατί δεν καπηλεύεται αυτό</w:t>
      </w:r>
      <w:r>
        <w:rPr>
          <w:rFonts w:eastAsia="Times New Roman" w:cs="Times New Roman"/>
          <w:szCs w:val="24"/>
        </w:rPr>
        <w:t xml:space="preserve"> το πολύ λεπτό ζήτημα, γιατί δεν πυροδοτεί αντιδράσεις, γιατί δεν προβαίνει σε πολιτικούς ακτιβισμούς. Και μιλάμε για την προσφυγική κρίση που είναι ισάξια σε επίπεδο βάρους με την οικονομική κρίση.</w:t>
      </w:r>
    </w:p>
    <w:p w14:paraId="34995053" w14:textId="77777777" w:rsidR="00227385" w:rsidRDefault="00971D3E">
      <w:pPr>
        <w:spacing w:line="600" w:lineRule="auto"/>
        <w:ind w:firstLine="720"/>
        <w:contextualSpacing/>
        <w:jc w:val="both"/>
        <w:rPr>
          <w:rFonts w:eastAsia="Times New Roman"/>
          <w:szCs w:val="24"/>
        </w:rPr>
      </w:pPr>
      <w:r>
        <w:rPr>
          <w:rFonts w:eastAsia="Times New Roman"/>
          <w:szCs w:val="24"/>
        </w:rPr>
        <w:t>Σας θυμίζω ότι σε μια άλλη αντίστοιχη κρίση, την οικονομι</w:t>
      </w:r>
      <w:r>
        <w:rPr>
          <w:rFonts w:eastAsia="Times New Roman"/>
          <w:szCs w:val="24"/>
        </w:rPr>
        <w:t xml:space="preserve">κή κρίση, όλα αυτά που σας είπα, που δεν έκανε η Νέα Δημοκρατία, τα έκανε σε ένα πολύ μεγάλο βαθμό ο ΣΥΡΙΖΑ ως </w:t>
      </w:r>
      <w:r>
        <w:rPr>
          <w:rFonts w:eastAsia="Times New Roman"/>
          <w:szCs w:val="24"/>
        </w:rPr>
        <w:t>α</w:t>
      </w:r>
      <w:r>
        <w:rPr>
          <w:rFonts w:eastAsia="Times New Roman"/>
          <w:szCs w:val="24"/>
        </w:rPr>
        <w:t>ντιπολίτευση.</w:t>
      </w:r>
    </w:p>
    <w:p w14:paraId="34995054" w14:textId="77777777" w:rsidR="00227385" w:rsidRDefault="00971D3E">
      <w:pPr>
        <w:spacing w:line="600" w:lineRule="auto"/>
        <w:ind w:firstLine="720"/>
        <w:contextualSpacing/>
        <w:jc w:val="both"/>
        <w:rPr>
          <w:rFonts w:eastAsia="Times New Roman"/>
          <w:szCs w:val="24"/>
        </w:rPr>
      </w:pPr>
      <w:r>
        <w:rPr>
          <w:rFonts w:eastAsia="Times New Roman"/>
          <w:szCs w:val="24"/>
        </w:rPr>
        <w:t>Αντί αυτών τι κάνατε σήμερα ως Κυβέρνηση; Ήσασταν τρεις και υπήρχε, προφανώς, και ένα σχέδιο. Και είναι σύνηθες, γιατί το συναντού</w:t>
      </w:r>
      <w:r>
        <w:rPr>
          <w:rFonts w:eastAsia="Times New Roman"/>
          <w:szCs w:val="24"/>
        </w:rPr>
        <w:t xml:space="preserve">με παντού. Ο ένας Υπουργός μίλησε για το τι έκανε η κυβέρνηση της Νέας Δημοκρατίας στη δεκαετία του ’90 για ένα άλλο παρεμφερές –υποτίθεται- ζήτημα τότε και πώς το </w:t>
      </w:r>
      <w:r>
        <w:rPr>
          <w:rFonts w:eastAsia="Times New Roman"/>
          <w:szCs w:val="24"/>
        </w:rPr>
        <w:lastRenderedPageBreak/>
        <w:t xml:space="preserve">αντιμετώπισε. Ο δεύτερος Υπουργός, αντί να έρθει εδώ πέρα και να μιλήσει συνθετικά, μιλούσε </w:t>
      </w:r>
      <w:r>
        <w:rPr>
          <w:rFonts w:eastAsia="Times New Roman"/>
          <w:szCs w:val="24"/>
        </w:rPr>
        <w:t xml:space="preserve">για «Χρυσές </w:t>
      </w:r>
      <w:proofErr w:type="spellStart"/>
      <w:r>
        <w:rPr>
          <w:rFonts w:eastAsia="Times New Roman"/>
          <w:szCs w:val="24"/>
        </w:rPr>
        <w:t>Αυγές</w:t>
      </w:r>
      <w:proofErr w:type="spellEnd"/>
      <w:r>
        <w:rPr>
          <w:rFonts w:eastAsia="Times New Roman"/>
          <w:szCs w:val="24"/>
        </w:rPr>
        <w:t xml:space="preserve">» και προσπάθησε με διχαστικό λόγο να μιλήσει για ένα τόσο λεπτό θέμα, πράγμα το οποίο θεωρώ απαράδεκτο και αναφέρομαι στον κ. </w:t>
      </w:r>
      <w:proofErr w:type="spellStart"/>
      <w:r>
        <w:rPr>
          <w:rFonts w:eastAsia="Times New Roman"/>
          <w:szCs w:val="24"/>
        </w:rPr>
        <w:t>Ξυδάκη</w:t>
      </w:r>
      <w:proofErr w:type="spellEnd"/>
      <w:r>
        <w:rPr>
          <w:rFonts w:eastAsia="Times New Roman"/>
          <w:szCs w:val="24"/>
        </w:rPr>
        <w:t xml:space="preserve">. Και ο τρίτος Υπουργός -δεν ξέρω αν ήταν τέτοιος ο ρόλος του, δηλαδή ο καλός, ο κακός και ο τρίτος- ήρθε </w:t>
      </w:r>
      <w:r>
        <w:rPr>
          <w:rFonts w:eastAsia="Times New Roman"/>
          <w:szCs w:val="24"/>
        </w:rPr>
        <w:t xml:space="preserve">για να παίξει ένα συνθετικό χαρακτήρα. </w:t>
      </w:r>
    </w:p>
    <w:p w14:paraId="34995055" w14:textId="77777777" w:rsidR="00227385" w:rsidRDefault="00971D3E">
      <w:pPr>
        <w:spacing w:line="600" w:lineRule="auto"/>
        <w:ind w:firstLine="720"/>
        <w:contextualSpacing/>
        <w:jc w:val="both"/>
        <w:rPr>
          <w:rFonts w:eastAsia="Times New Roman"/>
          <w:szCs w:val="24"/>
        </w:rPr>
      </w:pPr>
      <w:r>
        <w:rPr>
          <w:rFonts w:eastAsia="Times New Roman"/>
          <w:szCs w:val="24"/>
        </w:rPr>
        <w:t>Σε κάθε περίπτωση, όμως, δεν απαντήσατε σε καμμία από τις καίριες ερωτήσεις που τέθηκαν από τους συναδέλφους και αυτό τελικά είναι που ουσιαστικά εκθέτει την Κυβέρνηση και μέσα από αυτήν την διαδικασία.</w:t>
      </w:r>
    </w:p>
    <w:p w14:paraId="34995056" w14:textId="77777777" w:rsidR="00227385" w:rsidRDefault="00971D3E">
      <w:pPr>
        <w:spacing w:line="600" w:lineRule="auto"/>
        <w:ind w:firstLine="720"/>
        <w:contextualSpacing/>
        <w:jc w:val="both"/>
        <w:rPr>
          <w:rFonts w:eastAsia="Times New Roman"/>
          <w:szCs w:val="24"/>
        </w:rPr>
      </w:pPr>
      <w:r>
        <w:rPr>
          <w:rFonts w:eastAsia="Times New Roman"/>
          <w:szCs w:val="24"/>
        </w:rPr>
        <w:t>Ευχαριστώ πολ</w:t>
      </w:r>
      <w:r>
        <w:rPr>
          <w:rFonts w:eastAsia="Times New Roman"/>
          <w:szCs w:val="24"/>
        </w:rPr>
        <w:t>ύ και για τον χρόνο, κύριε Πρόεδρε.</w:t>
      </w:r>
    </w:p>
    <w:p w14:paraId="34995057" w14:textId="77777777" w:rsidR="00227385" w:rsidRDefault="00971D3E">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Και εμείς ευχαριστούμε.</w:t>
      </w:r>
    </w:p>
    <w:p w14:paraId="34995058" w14:textId="77777777" w:rsidR="00227385" w:rsidRDefault="00971D3E">
      <w:pPr>
        <w:spacing w:line="600" w:lineRule="auto"/>
        <w:ind w:firstLine="720"/>
        <w:contextualSpacing/>
        <w:jc w:val="both"/>
        <w:rPr>
          <w:rFonts w:eastAsia="Times New Roman"/>
          <w:szCs w:val="24"/>
        </w:rPr>
      </w:pPr>
      <w:r>
        <w:rPr>
          <w:rFonts w:eastAsia="Times New Roman"/>
          <w:szCs w:val="24"/>
        </w:rPr>
        <w:t>Κύριε Αθανασίου, έχετε τον λόγο.</w:t>
      </w:r>
    </w:p>
    <w:p w14:paraId="34995059" w14:textId="77777777" w:rsidR="00227385" w:rsidRDefault="00971D3E">
      <w:pPr>
        <w:spacing w:line="600" w:lineRule="auto"/>
        <w:ind w:firstLine="720"/>
        <w:contextualSpacing/>
        <w:jc w:val="both"/>
        <w:rPr>
          <w:rFonts w:eastAsia="Times New Roman"/>
          <w:szCs w:val="24"/>
        </w:rPr>
      </w:pPr>
      <w:r>
        <w:rPr>
          <w:rFonts w:eastAsia="Times New Roman"/>
          <w:b/>
          <w:szCs w:val="24"/>
        </w:rPr>
        <w:t>ΧΑΡΑΛΑΜΠΟΣ ΑΘΑΝΑΣΙΟΥ:</w:t>
      </w:r>
      <w:r>
        <w:rPr>
          <w:rFonts w:eastAsia="Times New Roman"/>
          <w:szCs w:val="24"/>
        </w:rPr>
        <w:t xml:space="preserve"> Ευχαριστώ, κύριε Πρόεδρε, για την ανοχή σας, γιατί πράγματι -έχετε δίκιο- έχουμε υπερβεί τον χρόνο. Θα είμαι</w:t>
      </w:r>
      <w:r>
        <w:rPr>
          <w:rFonts w:eastAsia="Times New Roman"/>
          <w:szCs w:val="24"/>
        </w:rPr>
        <w:t xml:space="preserve"> και εγώ επιγραμματικός.</w:t>
      </w:r>
    </w:p>
    <w:p w14:paraId="3499505A" w14:textId="77777777" w:rsidR="00227385" w:rsidRDefault="00971D3E">
      <w:pPr>
        <w:spacing w:line="600" w:lineRule="auto"/>
        <w:ind w:firstLine="720"/>
        <w:contextualSpacing/>
        <w:jc w:val="both"/>
        <w:rPr>
          <w:rFonts w:eastAsia="Times New Roman"/>
          <w:szCs w:val="24"/>
        </w:rPr>
      </w:pPr>
      <w:r>
        <w:rPr>
          <w:rFonts w:eastAsia="Times New Roman"/>
          <w:szCs w:val="24"/>
        </w:rPr>
        <w:lastRenderedPageBreak/>
        <w:t>Είναι αλήθεια, κύριε Υπουργέ, ότι οι δομές φιλοξενίας λειτουργούν σήμερα άναρχα. Γιατί, όμως, λειτουργούν άναρχα; Διότι δεν γίνεται ο διαχωρισμός έγκαιρα των προσφύγων με τους μετανάστες, ούτως ώστε να επισπευσ</w:t>
      </w:r>
      <w:r>
        <w:rPr>
          <w:rFonts w:eastAsia="Times New Roman"/>
          <w:szCs w:val="24"/>
        </w:rPr>
        <w:t>θ</w:t>
      </w:r>
      <w:r>
        <w:rPr>
          <w:rFonts w:eastAsia="Times New Roman"/>
          <w:szCs w:val="24"/>
        </w:rPr>
        <w:t>εί η διαδικασία αυτή</w:t>
      </w:r>
      <w:r>
        <w:rPr>
          <w:rFonts w:eastAsia="Times New Roman"/>
          <w:szCs w:val="24"/>
        </w:rPr>
        <w:t>.</w:t>
      </w:r>
    </w:p>
    <w:p w14:paraId="3499505B"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Τώρα, ήθελα να πω στον κ. </w:t>
      </w:r>
      <w:proofErr w:type="spellStart"/>
      <w:r>
        <w:rPr>
          <w:rFonts w:eastAsia="Times New Roman"/>
          <w:szCs w:val="24"/>
        </w:rPr>
        <w:t>Ξυδάκη</w:t>
      </w:r>
      <w:proofErr w:type="spellEnd"/>
      <w:r>
        <w:rPr>
          <w:rFonts w:eastAsia="Times New Roman"/>
          <w:szCs w:val="24"/>
        </w:rPr>
        <w:t xml:space="preserve"> και στον κ. Βίτσα -που λείπουν- ότι ο εμφύλιος πόλεμος στη Συρία έχει αρχίσει από το τέλος του ’12. Το ’14 ήταν σε μεγαλύτερη ένταση απ’ ό,τι ήταν το ’15 και πάρα ταύτα στην Ελλάδα σε όλη την χώρα είχαν εισέλθει περίπου ε</w:t>
      </w:r>
      <w:r>
        <w:rPr>
          <w:rFonts w:eastAsia="Times New Roman"/>
          <w:szCs w:val="24"/>
        </w:rPr>
        <w:t>βδομήντα οκτώ χιλιάδες πρόσφυγες και μετανάστες.</w:t>
      </w:r>
    </w:p>
    <w:p w14:paraId="3499505C"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Μόνο από τη Λέσβο το ’15 -το ξέρετε πολύ καλά, κύριε Υπουργέ- πέρασαν πάνω από πεντακόσιες χιλιάδες και πήγαν στην ηπειρωτική Ελλάδα στη συνέχεια και στην Ευρώπη. </w:t>
      </w:r>
    </w:p>
    <w:p w14:paraId="3499505D"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Γιατί γινόταν αυτό; Διότι υπήρχε επιτήρηση </w:t>
      </w:r>
      <w:r>
        <w:rPr>
          <w:rFonts w:eastAsia="Times New Roman"/>
          <w:szCs w:val="24"/>
        </w:rPr>
        <w:t xml:space="preserve">των συνόρων και οι επίδοξοι μετανάστες και οι εν δυνάμει πρόσφυγες για να έρθουν στη χώρα, ξέροντας ότι υπάρχει επιτήρηση των συνόρων και ότι είναι κλειστά τα σύνορα -μετά βέβαια εσείς, όχι εσείς, η προκάτοχός σας, καθιέρωσε τον νόμο των ανοικτών συνόρων- </w:t>
      </w:r>
      <w:r>
        <w:rPr>
          <w:rFonts w:eastAsia="Times New Roman"/>
          <w:szCs w:val="24"/>
        </w:rPr>
        <w:lastRenderedPageBreak/>
        <w:t>δεν διακινδύνευαν να έρθουν στην Ελλάδα, γιατί ήξεραν ότι ή θα γυρίσουν πίσω και θα χάσουν τα λεφτά από τους διακινητές ή δεν θα πάνε στην Ευρώπη.</w:t>
      </w:r>
    </w:p>
    <w:p w14:paraId="3499505E" w14:textId="77777777" w:rsidR="00227385" w:rsidRDefault="00971D3E">
      <w:pPr>
        <w:spacing w:line="600" w:lineRule="auto"/>
        <w:ind w:firstLine="720"/>
        <w:contextualSpacing/>
        <w:jc w:val="both"/>
        <w:rPr>
          <w:rFonts w:eastAsia="Times New Roman"/>
          <w:szCs w:val="24"/>
        </w:rPr>
      </w:pPr>
      <w:r>
        <w:rPr>
          <w:rFonts w:eastAsia="Times New Roman"/>
          <w:szCs w:val="24"/>
        </w:rPr>
        <w:t>Στα παράλια της Τουρκίας υπήρχαν και υπάρχουν, κύριε Πρόεδρε, τρία με τριάμισι εκατομμύρια αυτή την στιγμή, ο</w:t>
      </w:r>
      <w:r>
        <w:rPr>
          <w:rFonts w:eastAsia="Times New Roman"/>
          <w:szCs w:val="24"/>
        </w:rPr>
        <w:t xml:space="preserve">ι οποίοι θέλουν να έρθουν στην Ευρώπη. Δεν νομίζω να έχει αλλάξει αυτός ο αριθμός. Πιστεύει κανείς, κυρίες και κύριοι συνάδελφοι, ότι αυτή η υπερδύναμη, η Τουρκία, η οποία βασικά έχει </w:t>
      </w:r>
      <w:r>
        <w:rPr>
          <w:rFonts w:eastAsia="Times New Roman"/>
          <w:szCs w:val="24"/>
        </w:rPr>
        <w:t xml:space="preserve">ηπειρωτικά σύνορα και όχι θαλάσσια </w:t>
      </w:r>
      <w:r>
        <w:rPr>
          <w:rFonts w:eastAsia="Times New Roman"/>
          <w:szCs w:val="24"/>
        </w:rPr>
        <w:t>, δεν μπορεί να φυλάξει τα νοτιοανατο</w:t>
      </w:r>
      <w:r>
        <w:rPr>
          <w:rFonts w:eastAsia="Times New Roman"/>
          <w:szCs w:val="24"/>
        </w:rPr>
        <w:t xml:space="preserve">λικά της σύνορα και εισέρχονται μέσα τόσο ελεύθερα και χωρίς ελέγχους οι μετανάστες; Άρα, κάτι άλλο υπάρχει. </w:t>
      </w:r>
    </w:p>
    <w:p w14:paraId="3499505F"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Και θα ήθελα να ήταν εδώ ο κ. </w:t>
      </w:r>
      <w:proofErr w:type="spellStart"/>
      <w:r>
        <w:rPr>
          <w:rFonts w:eastAsia="Times New Roman"/>
          <w:szCs w:val="24"/>
        </w:rPr>
        <w:t>Ξυδάκης</w:t>
      </w:r>
      <w:proofErr w:type="spellEnd"/>
      <w:r>
        <w:rPr>
          <w:rFonts w:eastAsia="Times New Roman"/>
          <w:szCs w:val="24"/>
        </w:rPr>
        <w:t xml:space="preserve"> -γιατί το θέσαμε το ζήτημα αυτό και άλλη φορά στον Υπουργό Εξωτερικών- και να δούμε τι έκανε η χώρα μας προς</w:t>
      </w:r>
      <w:r>
        <w:rPr>
          <w:rFonts w:eastAsia="Times New Roman"/>
          <w:szCs w:val="24"/>
        </w:rPr>
        <w:t xml:space="preserve"> αυτήν την κατεύθυνση για να πιεστεί η Τουρκία να φυλάσσει τα σύνορά της. Άρα, λοιπόν, αυτή η υπερδύναμη που έχει</w:t>
      </w:r>
      <w:r>
        <w:rPr>
          <w:rFonts w:eastAsia="Times New Roman"/>
          <w:szCs w:val="24"/>
        </w:rPr>
        <w:t xml:space="preserve"> στο ΝΑΤΟ </w:t>
      </w:r>
      <w:r>
        <w:rPr>
          <w:rFonts w:eastAsia="Times New Roman"/>
          <w:szCs w:val="24"/>
        </w:rPr>
        <w:t xml:space="preserve"> τον μεγαλύτερο και τον ισχυρότερο στρατό μετά τις Ηνωμένες Πολιτείες, αν είναι δυνατόν να μην μπορεί να φυλάξει τα σύνορα!</w:t>
      </w:r>
    </w:p>
    <w:p w14:paraId="34995060" w14:textId="77777777" w:rsidR="00227385" w:rsidRDefault="00971D3E">
      <w:pPr>
        <w:spacing w:line="600" w:lineRule="auto"/>
        <w:ind w:firstLine="720"/>
        <w:contextualSpacing/>
        <w:jc w:val="both"/>
        <w:rPr>
          <w:rFonts w:eastAsia="Times New Roman"/>
          <w:szCs w:val="24"/>
        </w:rPr>
      </w:pPr>
      <w:r>
        <w:rPr>
          <w:rFonts w:eastAsia="Times New Roman"/>
          <w:szCs w:val="24"/>
        </w:rPr>
        <w:lastRenderedPageBreak/>
        <w:t>Τι κάναμε</w:t>
      </w:r>
      <w:r>
        <w:rPr>
          <w:rFonts w:eastAsia="Times New Roman"/>
          <w:szCs w:val="24"/>
        </w:rPr>
        <w:t xml:space="preserve"> εμείς με την ευρωπαϊκή συνθήκη; Καταστήσαμε την Τουρκία έναν θεσμικό εταίρο στο Αιγαίο και τελικά εξελίχθηκε σε έναν </w:t>
      </w:r>
      <w:r>
        <w:rPr>
          <w:rFonts w:eastAsia="Times New Roman"/>
          <w:szCs w:val="24"/>
        </w:rPr>
        <w:t>αν</w:t>
      </w:r>
      <w:r>
        <w:rPr>
          <w:rFonts w:eastAsia="Times New Roman"/>
          <w:szCs w:val="24"/>
        </w:rPr>
        <w:t xml:space="preserve">αξιόπιστο εταίρο και μάλιστα τώρα, όπως πολύ σωστά είπε και ο κ. Κατσαφάδος, αμφισβητεί εμμέσως πλην σαφώς και τη Συνθήκη της </w:t>
      </w:r>
      <w:proofErr w:type="spellStart"/>
      <w:r>
        <w:rPr>
          <w:rFonts w:eastAsia="Times New Roman"/>
          <w:szCs w:val="24"/>
        </w:rPr>
        <w:t>Λωζάνης</w:t>
      </w:r>
      <w:proofErr w:type="spellEnd"/>
      <w:r>
        <w:rPr>
          <w:rFonts w:eastAsia="Times New Roman"/>
          <w:szCs w:val="24"/>
        </w:rPr>
        <w:t xml:space="preserve"> το</w:t>
      </w:r>
      <w:r>
        <w:rPr>
          <w:rFonts w:eastAsia="Times New Roman"/>
          <w:szCs w:val="24"/>
        </w:rPr>
        <w:t>υ 1923.</w:t>
      </w:r>
    </w:p>
    <w:p w14:paraId="34995061" w14:textId="77777777" w:rsidR="00227385" w:rsidRDefault="00971D3E">
      <w:pPr>
        <w:spacing w:line="600" w:lineRule="auto"/>
        <w:ind w:firstLine="720"/>
        <w:contextualSpacing/>
        <w:jc w:val="both"/>
        <w:rPr>
          <w:rFonts w:eastAsia="Times New Roman"/>
          <w:szCs w:val="24"/>
        </w:rPr>
      </w:pPr>
      <w:r>
        <w:rPr>
          <w:rFonts w:eastAsia="Times New Roman"/>
          <w:szCs w:val="24"/>
        </w:rPr>
        <w:t>Κύριε Υπουργέ, ταυτίσατε τη σημερινή κατάσταση που επικρατεί με την κατάσταση που παρέλαβε η κυβέρνηση της Νέας Δημοκρατίας το ’12 με τα γεγονότα τα οποία γινόντουσαν στο κέντρο της Αθήνας και δεν εξουσιάζαμε την πόλη και είπατε αυτό, προφανώς το π</w:t>
      </w:r>
      <w:r>
        <w:rPr>
          <w:rFonts w:eastAsia="Times New Roman"/>
          <w:szCs w:val="24"/>
        </w:rPr>
        <w:t xml:space="preserve">ήρατε από την έκθεση του τότε Επιτρόπου του κ. </w:t>
      </w:r>
      <w:proofErr w:type="spellStart"/>
      <w:r>
        <w:rPr>
          <w:rFonts w:eastAsia="Times New Roman"/>
          <w:szCs w:val="24"/>
        </w:rPr>
        <w:t>Μιούζιακ</w:t>
      </w:r>
      <w:proofErr w:type="spellEnd"/>
      <w:r>
        <w:rPr>
          <w:rFonts w:eastAsia="Times New Roman"/>
          <w:szCs w:val="24"/>
        </w:rPr>
        <w:t xml:space="preserve">, που είπε ό,τι είπε ο </w:t>
      </w:r>
      <w:r>
        <w:rPr>
          <w:rFonts w:eastAsia="Times New Roman"/>
          <w:szCs w:val="24"/>
        </w:rPr>
        <w:t>π</w:t>
      </w:r>
      <w:r>
        <w:rPr>
          <w:rFonts w:eastAsia="Times New Roman"/>
          <w:szCs w:val="24"/>
        </w:rPr>
        <w:t>ρωθυπουργός τότε, δηλαδή ο Αντώνης Σαμαράς. Σας διαβάζω ακριβώς την έκφραση: «Θα ανακαταλάβουμε τις πόλεις». Αυτή είναι μια πολιτική έκφραση, που σημαίνει ότι θα επαναφέρουμε στ</w:t>
      </w:r>
      <w:r>
        <w:rPr>
          <w:rFonts w:eastAsia="Times New Roman"/>
          <w:szCs w:val="24"/>
        </w:rPr>
        <w:t>ην πόλη την ηρεμία και την ασφάλεια των κατοίκων. Δεν σημαίνει ότι θα έρθει ως άλλος Αλάριχος με τους Βησιγότθους για να καταλάβει την Αθήνα.</w:t>
      </w:r>
    </w:p>
    <w:p w14:paraId="34995062" w14:textId="77777777" w:rsidR="00227385" w:rsidRDefault="00971D3E">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Ωραία, ολοκληρώστε, κύριε Αθανασίου.</w:t>
      </w:r>
    </w:p>
    <w:p w14:paraId="34995063" w14:textId="77777777" w:rsidR="00227385" w:rsidRDefault="00971D3E">
      <w:pPr>
        <w:spacing w:line="600" w:lineRule="auto"/>
        <w:ind w:firstLine="720"/>
        <w:contextualSpacing/>
        <w:jc w:val="both"/>
        <w:rPr>
          <w:rFonts w:eastAsia="Times New Roman"/>
          <w:szCs w:val="24"/>
        </w:rPr>
      </w:pPr>
      <w:r>
        <w:rPr>
          <w:rFonts w:eastAsia="Times New Roman"/>
          <w:b/>
          <w:szCs w:val="24"/>
        </w:rPr>
        <w:t>ΧΑΡΑΛΑΜΠΟΣ ΑΘΑΝΑΣΙΟΥ:</w:t>
      </w:r>
      <w:r>
        <w:rPr>
          <w:rFonts w:eastAsia="Times New Roman"/>
          <w:szCs w:val="24"/>
        </w:rPr>
        <w:t xml:space="preserve"> Ολοκληρώνω, κύριε Πρόε</w:t>
      </w:r>
      <w:r>
        <w:rPr>
          <w:rFonts w:eastAsia="Times New Roman"/>
          <w:szCs w:val="24"/>
        </w:rPr>
        <w:t>δρε.</w:t>
      </w:r>
    </w:p>
    <w:p w14:paraId="34995064" w14:textId="77777777" w:rsidR="00227385" w:rsidRDefault="00971D3E">
      <w:pPr>
        <w:spacing w:line="600" w:lineRule="auto"/>
        <w:ind w:firstLine="720"/>
        <w:contextualSpacing/>
        <w:jc w:val="both"/>
        <w:rPr>
          <w:rFonts w:eastAsia="Times New Roman"/>
          <w:b/>
          <w:szCs w:val="24"/>
        </w:rPr>
      </w:pPr>
      <w:r>
        <w:rPr>
          <w:rFonts w:eastAsia="Times New Roman"/>
          <w:szCs w:val="24"/>
        </w:rPr>
        <w:lastRenderedPageBreak/>
        <w:t xml:space="preserve">Είπε ο κ. </w:t>
      </w:r>
      <w:proofErr w:type="spellStart"/>
      <w:r>
        <w:rPr>
          <w:rFonts w:eastAsia="Times New Roman"/>
          <w:szCs w:val="24"/>
        </w:rPr>
        <w:t>Δρίτσας</w:t>
      </w:r>
      <w:proofErr w:type="spellEnd"/>
      <w:r>
        <w:rPr>
          <w:rFonts w:eastAsia="Times New Roman"/>
          <w:szCs w:val="24"/>
        </w:rPr>
        <w:t xml:space="preserve"> με τον Γενικό Γραμματέα της Ναυτιλιακής </w:t>
      </w:r>
      <w:r>
        <w:rPr>
          <w:rFonts w:eastAsia="Times New Roman"/>
          <w:szCs w:val="24"/>
        </w:rPr>
        <w:t>Π</w:t>
      </w:r>
      <w:r>
        <w:rPr>
          <w:rFonts w:eastAsia="Times New Roman"/>
          <w:szCs w:val="24"/>
        </w:rPr>
        <w:t xml:space="preserve">ολιτικής, τον κ. </w:t>
      </w:r>
      <w:proofErr w:type="spellStart"/>
      <w:r>
        <w:rPr>
          <w:rFonts w:eastAsia="Times New Roman"/>
          <w:szCs w:val="24"/>
        </w:rPr>
        <w:t>Γιαννέλη</w:t>
      </w:r>
      <w:proofErr w:type="spellEnd"/>
      <w:r>
        <w:rPr>
          <w:rFonts w:eastAsia="Times New Roman"/>
          <w:szCs w:val="24"/>
        </w:rPr>
        <w:t>, ότι θα εγκατασταθεί ένα πλοίο στη</w:t>
      </w:r>
      <w:r>
        <w:rPr>
          <w:rFonts w:eastAsia="Times New Roman"/>
          <w:szCs w:val="24"/>
        </w:rPr>
        <w:t xml:space="preserve"> </w:t>
      </w:r>
      <w:r>
        <w:rPr>
          <w:rFonts w:eastAsia="Times New Roman"/>
          <w:szCs w:val="24"/>
        </w:rPr>
        <w:t xml:space="preserve">Μυτιλήνη για να </w:t>
      </w:r>
      <w:r>
        <w:rPr>
          <w:rFonts w:eastAsia="Times New Roman"/>
          <w:szCs w:val="24"/>
        </w:rPr>
        <w:t>φιλοξενεί</w:t>
      </w:r>
      <w:r>
        <w:rPr>
          <w:rFonts w:eastAsia="Times New Roman"/>
          <w:szCs w:val="24"/>
        </w:rPr>
        <w:t xml:space="preserve"> ή να μεταφέρει μετανάστες. Πού θα είναι ελλιμενισμένο αυτό το πλοίο; Τι έγινε με αυτό το ζήτημα, αν ξέρετ</w:t>
      </w:r>
      <w:r>
        <w:rPr>
          <w:rFonts w:eastAsia="Times New Roman"/>
          <w:szCs w:val="24"/>
        </w:rPr>
        <w:t>ε να μας πείτε, και ποια είναι η προοπτική του πλοίου αυτού.</w:t>
      </w:r>
    </w:p>
    <w:p w14:paraId="34995065" w14:textId="77777777" w:rsidR="00227385" w:rsidRDefault="00227385">
      <w:pPr>
        <w:spacing w:line="600" w:lineRule="auto"/>
        <w:ind w:firstLine="720"/>
        <w:contextualSpacing/>
        <w:jc w:val="both"/>
        <w:rPr>
          <w:rFonts w:eastAsia="Times New Roman" w:cs="Times New Roman"/>
          <w:szCs w:val="24"/>
        </w:rPr>
      </w:pPr>
    </w:p>
    <w:p w14:paraId="34995066"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Όσον αφορά τις ΜΚΟ, δεν έγινε πολύς λόγος. Πόσες είναι; Εκτός από τους Γιατρούς του Κόσμου, την Ύπατη Αρμοστεία του ΟΗΕ και τους Γιατρούς Χωρίς Σύνορα -οι οποίοι πράγματι προσφέρουν έργο και πρέ</w:t>
      </w:r>
      <w:r>
        <w:rPr>
          <w:rFonts w:eastAsia="Times New Roman" w:cs="Times New Roman"/>
          <w:szCs w:val="24"/>
        </w:rPr>
        <w:t xml:space="preserve">πει να το παραδεχθούμε εδώ και το ξέρετε κι εσείς, κύριε Υπουργέ- λειτουργούν πάνω από εβδομήντα οχτώ ΜΚΟ, κύριε Πρόεδρε, στη Μυτιλήνη. Κανείς δεν ξέρει από πού χρηματοδοτούνται, πού λογοδοτούν, ποιος τους εποπτεύει. Θα ήθελα μια απάντηση και γι’ αυτό. </w:t>
      </w:r>
    </w:p>
    <w:p w14:paraId="34995067"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Ένα τελευταίο για τον κ. </w:t>
      </w:r>
      <w:proofErr w:type="spellStart"/>
      <w:r>
        <w:rPr>
          <w:rFonts w:eastAsia="Times New Roman" w:cs="Times New Roman"/>
          <w:szCs w:val="24"/>
        </w:rPr>
        <w:t>Ξυδάκη</w:t>
      </w:r>
      <w:proofErr w:type="spellEnd"/>
      <w:r>
        <w:rPr>
          <w:rFonts w:eastAsia="Times New Roman" w:cs="Times New Roman"/>
          <w:szCs w:val="24"/>
        </w:rPr>
        <w:t xml:space="preserve">, ο οποίος λείπει. Πρέπει να εγκαταλείψει ο κ. </w:t>
      </w:r>
      <w:proofErr w:type="spellStart"/>
      <w:r>
        <w:rPr>
          <w:rFonts w:eastAsia="Times New Roman" w:cs="Times New Roman"/>
          <w:szCs w:val="24"/>
        </w:rPr>
        <w:t>Ξυδάκης</w:t>
      </w:r>
      <w:proofErr w:type="spellEnd"/>
      <w:r>
        <w:rPr>
          <w:rFonts w:eastAsia="Times New Roman" w:cs="Times New Roman"/>
          <w:szCs w:val="24"/>
        </w:rPr>
        <w:t xml:space="preserve"> και μερικοί άλλοι –αυτό δεν αφορά εσάς, κύριε </w:t>
      </w:r>
      <w:proofErr w:type="spellStart"/>
      <w:r>
        <w:rPr>
          <w:rFonts w:eastAsia="Times New Roman" w:cs="Times New Roman"/>
          <w:szCs w:val="24"/>
        </w:rPr>
        <w:t>Μουζάλα</w:t>
      </w:r>
      <w:proofErr w:type="spellEnd"/>
      <w:r>
        <w:rPr>
          <w:rFonts w:eastAsia="Times New Roman" w:cs="Times New Roman"/>
          <w:szCs w:val="24"/>
        </w:rPr>
        <w:t xml:space="preserve">, εσείς δεν το έχετε κάνει ποτέ- την πολιτική του αποπροσανατολισμού και της κατασυκοφάντησης ότι όποιος παίρνει μια </w:t>
      </w:r>
      <w:r>
        <w:rPr>
          <w:rFonts w:eastAsia="Times New Roman" w:cs="Times New Roman"/>
          <w:szCs w:val="24"/>
        </w:rPr>
        <w:t xml:space="preserve">θέση να υπερασπιστεί τα συμφέροντα του τόπου του, σώνει και καλά πρέπει να είναι </w:t>
      </w:r>
      <w:proofErr w:type="spellStart"/>
      <w:r>
        <w:rPr>
          <w:rFonts w:eastAsia="Times New Roman" w:cs="Times New Roman"/>
          <w:szCs w:val="24"/>
        </w:rPr>
        <w:t>ακροδεξίος</w:t>
      </w:r>
      <w:proofErr w:type="spellEnd"/>
      <w:r>
        <w:rPr>
          <w:rFonts w:eastAsia="Times New Roman" w:cs="Times New Roman"/>
          <w:szCs w:val="24"/>
        </w:rPr>
        <w:t xml:space="preserve"> ή να διακατέχεται από σύνδρομα ξενοφοβίας και ρατσισμού. Αυτά δεν ανήκουν σε εμάς ούτε στη Νέα Δημοκρατία, η οποία στα εθνικά και κοινωνικά θέματα έχει υπεύθυνο και</w:t>
      </w:r>
      <w:r>
        <w:rPr>
          <w:rFonts w:eastAsia="Times New Roman" w:cs="Times New Roman"/>
          <w:szCs w:val="24"/>
        </w:rPr>
        <w:t xml:space="preserve"> δημιουργικό διάλογο, όπως αρμόζει στον πολιτικό πολιτισμό μας.</w:t>
      </w:r>
    </w:p>
    <w:p w14:paraId="34995068"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Παρακαλώ, κύριε Αθανασίου, ολοκληρώστε. </w:t>
      </w:r>
    </w:p>
    <w:p w14:paraId="34995069"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Τελευταίο ζήτημα, κύριε Πρόεδρε. </w:t>
      </w:r>
    </w:p>
    <w:p w14:paraId="3499506A"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να δείτε, πράγματι κι εγώ μέχρι παλιά πίστευα ότι το </w:t>
      </w:r>
      <w:r>
        <w:rPr>
          <w:rFonts w:eastAsia="Times New Roman" w:cs="Times New Roman"/>
          <w:szCs w:val="24"/>
        </w:rPr>
        <w:t>προσφυγικό είναι ένα ευρωπαϊκό ζήτημα. Δεν σημαίνει ότι δεν είναι.</w:t>
      </w:r>
    </w:p>
    <w:p w14:paraId="3499506B"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 «τελευταίο» το έχετε χρησιμοποιήσει τέσσερις φορές. Να δω ποιο θα είναι το τελευταίο το πραγματικό. </w:t>
      </w:r>
    </w:p>
    <w:p w14:paraId="3499506C" w14:textId="77777777" w:rsidR="00227385" w:rsidRDefault="00971D3E">
      <w:pPr>
        <w:spacing w:line="600" w:lineRule="auto"/>
        <w:ind w:firstLine="720"/>
        <w:contextualSpacing/>
        <w:jc w:val="both"/>
        <w:rPr>
          <w:rFonts w:eastAsia="Times New Roman" w:cs="Times New Roman"/>
          <w:b/>
          <w:szCs w:val="24"/>
        </w:rPr>
      </w:pPr>
      <w:r>
        <w:rPr>
          <w:rFonts w:eastAsia="Times New Roman" w:cs="Times New Roman"/>
          <w:b/>
          <w:szCs w:val="24"/>
        </w:rPr>
        <w:lastRenderedPageBreak/>
        <w:t xml:space="preserve">ΧΑΡΑΛΑΜΠΟΣ ΑΘΑΝΑΣΙΟΥ: </w:t>
      </w:r>
      <w:r>
        <w:rPr>
          <w:rFonts w:eastAsia="Times New Roman" w:cs="Times New Roman"/>
          <w:szCs w:val="24"/>
        </w:rPr>
        <w:t>Τελείωσα, κύριε Πρόεδρε.</w:t>
      </w:r>
      <w:r>
        <w:rPr>
          <w:rFonts w:eastAsia="Times New Roman" w:cs="Times New Roman"/>
          <w:b/>
          <w:szCs w:val="24"/>
        </w:rPr>
        <w:t xml:space="preserve"> </w:t>
      </w:r>
      <w:r>
        <w:rPr>
          <w:rFonts w:eastAsia="Times New Roman" w:cs="Times New Roman"/>
          <w:szCs w:val="24"/>
        </w:rPr>
        <w:t>Είναι</w:t>
      </w:r>
      <w:r>
        <w:rPr>
          <w:rFonts w:eastAsia="Times New Roman" w:cs="Times New Roman"/>
          <w:szCs w:val="24"/>
        </w:rPr>
        <w:t xml:space="preserve"> ο χρόνος του κ. </w:t>
      </w:r>
      <w:proofErr w:type="spellStart"/>
      <w:r>
        <w:rPr>
          <w:rFonts w:eastAsia="Times New Roman" w:cs="Times New Roman"/>
          <w:szCs w:val="24"/>
        </w:rPr>
        <w:t>Μηταράκη</w:t>
      </w:r>
      <w:proofErr w:type="spellEnd"/>
      <w:r>
        <w:rPr>
          <w:rFonts w:eastAsia="Times New Roman" w:cs="Times New Roman"/>
          <w:szCs w:val="24"/>
        </w:rPr>
        <w:t>. Μου  έδωσε τον χρόνο του. Ευχαριστώ, κύριε Πρόεδρε, για την ανοχή σας.</w:t>
      </w:r>
    </w:p>
    <w:p w14:paraId="3499506D"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Ήταν πράγματι ευρωπαϊκό ζήτημα κι εξακολουθεί να είναι. Δεν λέει κανείς όχι. Αλλά πείτε μου: Πώς εξηγείτε να είναι ευρωπαϊκό ζήτημα, όταν ήρθε εδώ ο κ. Φάινμα</w:t>
      </w:r>
      <w:r>
        <w:rPr>
          <w:rFonts w:eastAsia="Times New Roman" w:cs="Times New Roman"/>
          <w:szCs w:val="24"/>
        </w:rPr>
        <w:t xml:space="preserve">ν, ο Καγκελάριος της Αυστρίας, ήρθε ο κ. </w:t>
      </w:r>
      <w:proofErr w:type="spellStart"/>
      <w:r>
        <w:rPr>
          <w:rFonts w:eastAsia="Times New Roman" w:cs="Times New Roman"/>
          <w:szCs w:val="24"/>
        </w:rPr>
        <w:t>Σουλτς</w:t>
      </w:r>
      <w:proofErr w:type="spellEnd"/>
      <w:r>
        <w:rPr>
          <w:rFonts w:eastAsia="Times New Roman" w:cs="Times New Roman"/>
          <w:szCs w:val="24"/>
        </w:rPr>
        <w:t xml:space="preserve">, ήρθαν πάρα πολλοί επώνυμοι καλλιτέχνες, ηθοποιοί κ.λπ. κι έκαναν μόνο διαπιστώσεις, αλλά λύση δεν βρήκαν; Πολύ περισσότερο τώρα –αναφέρομαι στη Γερμανία- κάνουν σκέψεις να </w:t>
      </w:r>
      <w:proofErr w:type="spellStart"/>
      <w:r>
        <w:rPr>
          <w:rFonts w:eastAsia="Times New Roman" w:cs="Times New Roman"/>
          <w:szCs w:val="24"/>
        </w:rPr>
        <w:t>επαναπροωθήσουν</w:t>
      </w:r>
      <w:proofErr w:type="spellEnd"/>
      <w:r>
        <w:rPr>
          <w:rFonts w:eastAsia="Times New Roman" w:cs="Times New Roman"/>
          <w:szCs w:val="24"/>
        </w:rPr>
        <w:t xml:space="preserve"> στη χώρα…</w:t>
      </w:r>
    </w:p>
    <w:p w14:paraId="3499506E"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 xml:space="preserve">Ν (Γεώργιος Βαρεμένος): </w:t>
      </w:r>
      <w:r>
        <w:rPr>
          <w:rFonts w:eastAsia="Times New Roman" w:cs="Times New Roman"/>
          <w:szCs w:val="24"/>
        </w:rPr>
        <w:t xml:space="preserve">Κύριε Αθανασίου, αυτό πράγματι ήταν το τελευταίο. </w:t>
      </w:r>
    </w:p>
    <w:p w14:paraId="3499506F"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Κικίλια</w:t>
      </w:r>
      <w:proofErr w:type="spellEnd"/>
      <w:r>
        <w:rPr>
          <w:rFonts w:eastAsia="Times New Roman" w:cs="Times New Roman"/>
          <w:szCs w:val="24"/>
        </w:rPr>
        <w:t xml:space="preserve">, έχετε τον λόγο. </w:t>
      </w:r>
    </w:p>
    <w:p w14:paraId="34995070"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Θέλω να πω, λοιπόν, πρέπει να το δούμε ξανά αυτό το θέμα, κύριε Πρόεδρε. </w:t>
      </w:r>
    </w:p>
    <w:p w14:paraId="34995071"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Όχι δεν γίνεται να σ</w:t>
      </w:r>
      <w:r>
        <w:rPr>
          <w:rFonts w:eastAsia="Times New Roman" w:cs="Times New Roman"/>
          <w:szCs w:val="24"/>
        </w:rPr>
        <w:t xml:space="preserve">υνεχίσετε. </w:t>
      </w:r>
    </w:p>
    <w:p w14:paraId="34995072"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ΧΑΡΑΛΑΜΠΟΣ ΑΘΑΝΑΣΙΟΥ: </w:t>
      </w:r>
      <w:r>
        <w:rPr>
          <w:rFonts w:eastAsia="Times New Roman" w:cs="Times New Roman"/>
          <w:szCs w:val="24"/>
        </w:rPr>
        <w:t>Δεν σημαίνει ότι επειδή υπάρχει μια σύμβαση, δεν μπορούμε…</w:t>
      </w:r>
    </w:p>
    <w:p w14:paraId="34995073"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Ακουστήκατε. Τελεία! </w:t>
      </w:r>
    </w:p>
    <w:p w14:paraId="34995074"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Ευχαριστώ, κύριε Πρόεδρε. </w:t>
      </w:r>
    </w:p>
    <w:p w14:paraId="34995075"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Κικίλια</w:t>
      </w:r>
      <w:proofErr w:type="spellEnd"/>
      <w:r>
        <w:rPr>
          <w:rFonts w:eastAsia="Times New Roman" w:cs="Times New Roman"/>
          <w:szCs w:val="24"/>
        </w:rPr>
        <w:t>, έχετε τον λ</w:t>
      </w:r>
      <w:r>
        <w:rPr>
          <w:rFonts w:eastAsia="Times New Roman" w:cs="Times New Roman"/>
          <w:szCs w:val="24"/>
        </w:rPr>
        <w:t xml:space="preserve">όγο. </w:t>
      </w:r>
    </w:p>
    <w:p w14:paraId="34995076"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Ευχαριστώ, κύριε Πρόεδρε.</w:t>
      </w:r>
    </w:p>
    <w:p w14:paraId="34995077"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Κύριε Υπουργέ, εμείς κάναμε μια προσπάθεια συνολική, οργανωμένη και δομημένη να καταδείξουμε τα προβλήματα, τα οποία αντιμετωπίζουν οι τοπικές μας κοινωνίες σε όλη την επικράτεια, τα νησιά μας, την Κεντρι</w:t>
      </w:r>
      <w:r>
        <w:rPr>
          <w:rFonts w:eastAsia="Times New Roman" w:cs="Times New Roman"/>
          <w:szCs w:val="24"/>
        </w:rPr>
        <w:t>κή Μακεδονία, την Αττική και άλλες περιοχές, που ξαφνικά καλούνται να αντιμετωπίσουν ένα δυσανάλογο βάρος. Θεωρούμε, ειλικρινώς, ότι ο τρόπος με τον οποίο αντιμετωπίζει το θέμα –όχι εσείς προσωπικά- η Κυβέρνησή σας, υπήρξε εντελώς λανθασμένος στην αρχή. Απ</w:t>
      </w:r>
      <w:r>
        <w:rPr>
          <w:rFonts w:eastAsia="Times New Roman" w:cs="Times New Roman"/>
          <w:szCs w:val="24"/>
        </w:rPr>
        <w:t xml:space="preserve">όδειξη είναι ότι προκάλεσε ένα μεγάλο κομμάτι του προβλήματος κι εξακολουθούμε να το πιστεύουμε αυτό. Αλλάξατε πολιτική, προσπαθώντας να μαζέψετε τα ασυμμάζευτα. Εξακολουθείτε, όμως, να διοικείτε χαοτικά. </w:t>
      </w:r>
    </w:p>
    <w:p w14:paraId="34995078"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Σε μια χώρα που έχει πολύ σοβαρά οικονομικά προβλή</w:t>
      </w:r>
      <w:r>
        <w:rPr>
          <w:rFonts w:eastAsia="Times New Roman" w:cs="Times New Roman"/>
          <w:szCs w:val="24"/>
        </w:rPr>
        <w:t>ματα, κύριε Πρόεδρε, δεν είναι δυνατόν οι απορροφήσεις τακτικών κονδυλίων από την Ευρώπη να είναι, όπως επισήμως λέει η Κυβέρνηση, 27% - 28% -εμείς λέμε ότι είναι 10%- όταν θα έπρεπε να είναι 80% και να γίνεται μια προσπάθεια να καλυφθούν αυτά τα κενά με τ</w:t>
      </w:r>
      <w:r>
        <w:rPr>
          <w:rFonts w:eastAsia="Times New Roman" w:cs="Times New Roman"/>
          <w:szCs w:val="24"/>
        </w:rPr>
        <w:t xml:space="preserve">ις έκτακτες χρηματοδοτήσεις ή από τον εθνικό προϋπολογισμό. Είναι αδύνατον αυτό να το ανεχθεί η τοπική κοινωνία. </w:t>
      </w:r>
    </w:p>
    <w:p w14:paraId="34995079"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Επίσης, είναι αδύνατον να ανεχθούν οι τοπικές κοινωνίες ότι δεν μπορεί να υπάρχει στοιχειωδώς ανταποδοτικότητα, έτσι ώστε να καταλαβαίνουν όλο</w:t>
      </w:r>
      <w:r>
        <w:rPr>
          <w:rFonts w:eastAsia="Times New Roman" w:cs="Times New Roman"/>
          <w:szCs w:val="24"/>
        </w:rPr>
        <w:t xml:space="preserve">ι ότι, ναι, στηρίζουν αυτοί οι άνθρωποι την εθνική προσπάθεια, αλλά τονώνονται και οι τοπικές οικονομίες ώστε για να ισοσκελιστεί αυτό το πολύ μεγάλο πρόβλημα, το οποίο υπάρχει στον τουρισμό σ’ αυτές τις κοινωνίες, η </w:t>
      </w:r>
      <w:proofErr w:type="spellStart"/>
      <w:r>
        <w:rPr>
          <w:rFonts w:eastAsia="Times New Roman" w:cs="Times New Roman"/>
          <w:szCs w:val="24"/>
        </w:rPr>
        <w:t>διαρραγή</w:t>
      </w:r>
      <w:proofErr w:type="spellEnd"/>
      <w:r>
        <w:rPr>
          <w:rFonts w:eastAsia="Times New Roman" w:cs="Times New Roman"/>
          <w:szCs w:val="24"/>
        </w:rPr>
        <w:t xml:space="preserve"> του κοινωνικού ιστού και άλλα </w:t>
      </w:r>
      <w:r>
        <w:rPr>
          <w:rFonts w:eastAsia="Times New Roman" w:cs="Times New Roman"/>
          <w:szCs w:val="24"/>
        </w:rPr>
        <w:t xml:space="preserve">φαινόμενα. </w:t>
      </w:r>
    </w:p>
    <w:p w14:paraId="3499507A"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Κοιτάξτε, το αν εμείς κάναμε καλύτερα τη δουλειά μας ή όχι ή αν την κάνατε εσείς, είναι κάτι για το οποίο δεν χρειάζεται να υπάρξει σχολιασμός. Εγώ θεωρώ ότι ο κόσμος βλέπει και κρίνει. Πρέπει όμως να κάνω και μερικές επισημάνσεις πολύ γρήγορα.</w:t>
      </w:r>
      <w:r>
        <w:rPr>
          <w:rFonts w:eastAsia="Times New Roman" w:cs="Times New Roman"/>
          <w:szCs w:val="24"/>
        </w:rPr>
        <w:t xml:space="preserve"> </w:t>
      </w:r>
    </w:p>
    <w:p w14:paraId="3499507B"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Πρώτον. Δεν είναι εδώ ο εκτελών χρέη Κοινοβουλευτικού Εκπροσώπου του ΣΥΡΙΖΑ. Νομίζω ότι είναι εκ των ων ουκ άνευ να πω ότι δεν τίθεται θέμα για τη Νέα Δημοκρατία σε ό,τι έχει να κάνει με τα παιδιά όλου του κόσμου και τα σχολεία. Να τελειώνει αυτή η καραμ</w:t>
      </w:r>
      <w:r>
        <w:rPr>
          <w:rFonts w:eastAsia="Times New Roman" w:cs="Times New Roman"/>
          <w:szCs w:val="24"/>
        </w:rPr>
        <w:t>έλα. Αυτό το οποίο είπαμε και το είπα κι εγώ υπεύθυνα ως γιατρός, είναι ότι στοιχειωδώς πρέπει και ο κόσμος και οι τοπικές κοινωνίες να ενημερώνονται και να γνωρίζουν επιβεβαιωμένα ότι τα παιδιά όλου του κόσμου δεν κινδυνεύουν υγειονομικά, όπως και οι τοπι</w:t>
      </w:r>
      <w:r>
        <w:rPr>
          <w:rFonts w:eastAsia="Times New Roman" w:cs="Times New Roman"/>
          <w:szCs w:val="24"/>
        </w:rPr>
        <w:t xml:space="preserve">κοί πληθυσμοί, όπως και τα παιδιά των προσφύγων. Όλοι! Ακούστηκαν διάφορες προτάσεις. Είμαι σε θέση να γνωρίζω ότι γίνεται μια προσπάθεια να εμβολιαστούν αυτά τα παιδιά. Δεν είναι συνολική αυτή η προσπάθεια. </w:t>
      </w:r>
    </w:p>
    <w:p w14:paraId="3499507C"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Ίσως μια πρόταση η οποία ακούστηκε στον κύριο Υ</w:t>
      </w:r>
      <w:r>
        <w:rPr>
          <w:rFonts w:eastAsia="Times New Roman" w:cs="Times New Roman"/>
          <w:szCs w:val="24"/>
        </w:rPr>
        <w:t xml:space="preserve">πουργό για το βιβλιάριο υγείας, που ενδεχομένως να μην προβλέπεται, να είναι ένας τρόπος και να υπάρχει ένα </w:t>
      </w:r>
      <w:r>
        <w:rPr>
          <w:rFonts w:eastAsia="Times New Roman" w:cs="Times New Roman"/>
          <w:szCs w:val="24"/>
          <w:lang w:val="en-US"/>
        </w:rPr>
        <w:t>screening</w:t>
      </w:r>
      <w:r>
        <w:rPr>
          <w:rFonts w:eastAsia="Times New Roman" w:cs="Times New Roman"/>
          <w:szCs w:val="24"/>
        </w:rPr>
        <w:t xml:space="preserve"> από το ΚΕΕΛΠΝΟ και το Υπουργείο Υγείας αν πραγματικά οι ΜΚΟ κάνουν τη δουλειά τους και ένας τρόπος να υπάρχει ανάχωμα σε αυτούς</w:t>
      </w:r>
      <w:r>
        <w:rPr>
          <w:rFonts w:eastAsia="Times New Roman" w:cs="Times New Roman"/>
          <w:szCs w:val="24"/>
        </w:rPr>
        <w:t>,</w:t>
      </w:r>
      <w:r>
        <w:rPr>
          <w:rFonts w:eastAsia="Times New Roman" w:cs="Times New Roman"/>
          <w:szCs w:val="24"/>
        </w:rPr>
        <w:t xml:space="preserve"> οι οποίοι</w:t>
      </w:r>
      <w:r>
        <w:rPr>
          <w:rFonts w:eastAsia="Times New Roman" w:cs="Times New Roman"/>
          <w:szCs w:val="24"/>
        </w:rPr>
        <w:t>, ενδεχομένως, αμφιβάλλουν αν τα παιδιά είναι εμβολιασμένα</w:t>
      </w:r>
      <w:r>
        <w:rPr>
          <w:rFonts w:eastAsia="Times New Roman" w:cs="Times New Roman"/>
          <w:szCs w:val="24"/>
        </w:rPr>
        <w:t>,</w:t>
      </w:r>
      <w:r>
        <w:rPr>
          <w:rFonts w:eastAsia="Times New Roman" w:cs="Times New Roman"/>
          <w:szCs w:val="24"/>
        </w:rPr>
        <w:t xml:space="preserve"> άρα αν είναι όλα εντάξει.</w:t>
      </w:r>
    </w:p>
    <w:p w14:paraId="3499507D"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 Είναι σημαντικό στοιχείο</w:t>
      </w:r>
      <w:r>
        <w:rPr>
          <w:rFonts w:eastAsia="Times New Roman" w:cs="Times New Roman"/>
          <w:szCs w:val="24"/>
        </w:rPr>
        <w:t>,</w:t>
      </w:r>
      <w:r>
        <w:rPr>
          <w:rFonts w:eastAsia="Times New Roman" w:cs="Times New Roman"/>
          <w:szCs w:val="24"/>
        </w:rPr>
        <w:t xml:space="preserve"> ξέρετε, η τάξη και η ασφάλεια και η αίσθηση ότι μια κυβέρνηση έχει τον έλεγχο της κατάστασης. Εγώ κατέδειξα στην </w:t>
      </w:r>
      <w:proofErr w:type="spellStart"/>
      <w:r>
        <w:rPr>
          <w:rFonts w:eastAsia="Times New Roman" w:cs="Times New Roman"/>
          <w:szCs w:val="24"/>
        </w:rPr>
        <w:t>πρωτολογία</w:t>
      </w:r>
      <w:proofErr w:type="spellEnd"/>
      <w:r>
        <w:rPr>
          <w:rFonts w:eastAsia="Times New Roman" w:cs="Times New Roman"/>
          <w:szCs w:val="24"/>
        </w:rPr>
        <w:t xml:space="preserve"> μου ότι η Κυβέρνησή</w:t>
      </w:r>
      <w:r>
        <w:rPr>
          <w:rFonts w:eastAsia="Times New Roman" w:cs="Times New Roman"/>
          <w:szCs w:val="24"/>
        </w:rPr>
        <w:t xml:space="preserve"> σας δεν έχει τον έλεγχο της κατάστασης.</w:t>
      </w:r>
    </w:p>
    <w:p w14:paraId="3499507E"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για να τελειώσω με το συγκεκριμένο θέμα, πρέπει να μιλήσω για τον τρόπο με τον οποίο εμείς αισθανόμαστε ότι πρέπει να αντιμετωπιστεί η κατάσταση με τις </w:t>
      </w:r>
      <w:r>
        <w:rPr>
          <w:rFonts w:eastAsia="Times New Roman" w:cs="Times New Roman"/>
          <w:szCs w:val="24"/>
        </w:rPr>
        <w:t>μη κυβερνητικές οργανώσεις</w:t>
      </w:r>
      <w:r>
        <w:rPr>
          <w:rFonts w:eastAsia="Times New Roman" w:cs="Times New Roman"/>
          <w:szCs w:val="24"/>
        </w:rPr>
        <w:t xml:space="preserve">. </w:t>
      </w:r>
    </w:p>
    <w:p w14:paraId="3499507F"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Κοιτάξτε, έχουν παραδ</w:t>
      </w:r>
      <w:r>
        <w:rPr>
          <w:rFonts w:eastAsia="Times New Roman" w:cs="Times New Roman"/>
          <w:szCs w:val="24"/>
        </w:rPr>
        <w:t xml:space="preserve">εχθεί σειρά κυβερνητικών αξιωματούχων ότι δεν υπάρχει κανένας έλεγχος στις </w:t>
      </w:r>
      <w:r>
        <w:rPr>
          <w:rFonts w:eastAsia="Times New Roman" w:cs="Times New Roman"/>
          <w:szCs w:val="24"/>
        </w:rPr>
        <w:t>μη κυβερνητικές οργανώσεις</w:t>
      </w:r>
      <w:r>
        <w:rPr>
          <w:rFonts w:eastAsia="Times New Roman" w:cs="Times New Roman"/>
          <w:szCs w:val="24"/>
        </w:rPr>
        <w:t xml:space="preserve">. Εκτός από το ότι ένα μεγάλο μέρος της χρηματοδότησης πηγαίνει απευθείας εκεί, ελέγχονται για αδιαφάνεια πολλές απ’ αυτές. Αρκετές απ’ αυτές κάνουν πολύ </w:t>
      </w:r>
      <w:r>
        <w:rPr>
          <w:rFonts w:eastAsia="Times New Roman" w:cs="Times New Roman"/>
          <w:szCs w:val="24"/>
        </w:rPr>
        <w:t xml:space="preserve">καλά τη </w:t>
      </w:r>
      <w:r>
        <w:rPr>
          <w:rFonts w:eastAsia="Times New Roman" w:cs="Times New Roman"/>
          <w:szCs w:val="24"/>
        </w:rPr>
        <w:lastRenderedPageBreak/>
        <w:t xml:space="preserve">δουλειά τους. Αλλά, εν τοιαύτη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δεν είναι ευχολόγιο. Η Κυβέρνηση είναι υποχρεωμένη να τις ελέγξει. Είναι από τις πρώτες προτεραιότητές μας</w:t>
      </w:r>
      <w:r>
        <w:rPr>
          <w:rFonts w:eastAsia="Times New Roman" w:cs="Times New Roman"/>
          <w:szCs w:val="24"/>
        </w:rPr>
        <w:t>,</w:t>
      </w:r>
      <w:r>
        <w:rPr>
          <w:rFonts w:eastAsia="Times New Roman" w:cs="Times New Roman"/>
          <w:szCs w:val="24"/>
        </w:rPr>
        <w:t xml:space="preserve"> όταν θα αναλάβουμε τη διακυβέρνηση αυτής της χώρας</w:t>
      </w:r>
      <w:r>
        <w:rPr>
          <w:rFonts w:eastAsia="Times New Roman" w:cs="Times New Roman"/>
          <w:szCs w:val="24"/>
        </w:rPr>
        <w:t>,</w:t>
      </w:r>
      <w:r>
        <w:rPr>
          <w:rFonts w:eastAsia="Times New Roman" w:cs="Times New Roman"/>
          <w:szCs w:val="24"/>
        </w:rPr>
        <w:t xml:space="preserve"> να μπορέσουμε να ξαναδώσουμε την αίσθηση και </w:t>
      </w:r>
      <w:r>
        <w:rPr>
          <w:rFonts w:eastAsia="Times New Roman" w:cs="Times New Roman"/>
          <w:szCs w:val="24"/>
        </w:rPr>
        <w:t xml:space="preserve">την έννοια της τάξης και της ασφάλειας στους Έλληνες πολίτες και στις τοπικές κοινωνίες, να εξηγήσουμε νωρίς και επαρκώς, να υπάρξει ένας προγραμματισμός για το πού πάει το πράγμα και </w:t>
      </w:r>
      <w:r>
        <w:rPr>
          <w:rFonts w:eastAsia="Times New Roman" w:cs="Times New Roman"/>
          <w:szCs w:val="24"/>
        </w:rPr>
        <w:t xml:space="preserve">να υπάρξει </w:t>
      </w:r>
      <w:r>
        <w:rPr>
          <w:rFonts w:eastAsia="Times New Roman" w:cs="Times New Roman"/>
          <w:szCs w:val="24"/>
        </w:rPr>
        <w:t xml:space="preserve">ανθρωπισμός σε αυτούς τους ανθρώπους. Αυτούς τους δυστυχείς, </w:t>
      </w:r>
      <w:r>
        <w:rPr>
          <w:rFonts w:eastAsia="Times New Roman" w:cs="Times New Roman"/>
          <w:szCs w:val="24"/>
        </w:rPr>
        <w:t>οι οποίοι πέρασαν το Αιγαίο, ήρθαν εδώ, εγκλωβίστηκαν και αισθάνονται ότι τους έχουμε τσουβαλιάσει όλους μαζί, κύριε Πρόεδρε, πρόσφυγες, παράνομους μετανάστες, ευπαθείς ομάδες, Α</w:t>
      </w:r>
      <w:r>
        <w:rPr>
          <w:rFonts w:eastAsia="Times New Roman" w:cs="Times New Roman"/>
          <w:szCs w:val="24"/>
        </w:rPr>
        <w:t>ΜΕ</w:t>
      </w:r>
      <w:r>
        <w:rPr>
          <w:rFonts w:eastAsia="Times New Roman" w:cs="Times New Roman"/>
          <w:szCs w:val="24"/>
        </w:rPr>
        <w:t>Α, μονογονεϊκές οικογένειες, ασυνόδευτα και ούτω καθεξής.</w:t>
      </w:r>
    </w:p>
    <w:p w14:paraId="34995080"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Καταλαβαίνω ότι μπ</w:t>
      </w:r>
      <w:r>
        <w:rPr>
          <w:rFonts w:eastAsia="Times New Roman" w:cs="Times New Roman"/>
          <w:szCs w:val="24"/>
        </w:rPr>
        <w:t xml:space="preserve">ορεί να είναι ένας μεγάλος φόρτος εργασίας, ενδεχομένως, για κάποιους οι οποίοι δεν έχουν μάθει να λειτουργούν με πρόγραμμα, μεθοδικότητα, να βάζουν τα πράγματα σε μια </w:t>
      </w:r>
      <w:r>
        <w:rPr>
          <w:rFonts w:eastAsia="Times New Roman" w:cs="Times New Roman"/>
          <w:szCs w:val="24"/>
        </w:rPr>
        <w:lastRenderedPageBreak/>
        <w:t xml:space="preserve">σειρά. Είναι, όμως, ένα πρόβλημα το οποίο καλείται να αντιμετωπίσει η ελληνική κοινωνία </w:t>
      </w:r>
      <w:r>
        <w:rPr>
          <w:rFonts w:eastAsia="Times New Roman" w:cs="Times New Roman"/>
          <w:szCs w:val="24"/>
        </w:rPr>
        <w:t>και το κουβαλάει στις πλάτες της. Η Κυβέρνηση κρίνεται απ’ αυτό</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κρίνεται ούτε από τα ευχολόγια τα οποία άκουσα ούτε από γενικόλογες κουβέντες.</w:t>
      </w:r>
    </w:p>
    <w:p w14:paraId="34995081"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Κύριε Υπουργέ, εμείς έχουμε επανειλημμένως έρθει στη Βουλή με επίκαιρες ερωτήσεις και επερωτήσεις για το θέμ</w:t>
      </w:r>
      <w:r>
        <w:rPr>
          <w:rFonts w:eastAsia="Times New Roman" w:cs="Times New Roman"/>
          <w:szCs w:val="24"/>
        </w:rPr>
        <w:t>α του προσφυγικού-μεταναστευτικού</w:t>
      </w:r>
      <w:r>
        <w:rPr>
          <w:rFonts w:eastAsia="Times New Roman" w:cs="Times New Roman"/>
          <w:szCs w:val="24"/>
        </w:rPr>
        <w:t>,</w:t>
      </w:r>
      <w:r>
        <w:rPr>
          <w:rFonts w:eastAsia="Times New Roman" w:cs="Times New Roman"/>
          <w:szCs w:val="24"/>
        </w:rPr>
        <w:t xml:space="preserve"> το οποίο θεωρούμε ότι έχει και –το είπε και ο συνάδελφος κ. Καμμένος- θέματα εσωτερικής ασφάλειας σημαντικά</w:t>
      </w:r>
      <w:r>
        <w:rPr>
          <w:rFonts w:eastAsia="Times New Roman" w:cs="Times New Roman"/>
          <w:szCs w:val="24"/>
        </w:rPr>
        <w:t>,</w:t>
      </w:r>
      <w:r>
        <w:rPr>
          <w:rFonts w:eastAsia="Times New Roman" w:cs="Times New Roman"/>
          <w:szCs w:val="24"/>
        </w:rPr>
        <w:t xml:space="preserve"> σε έναν κόσμο που εξελίσσεται. Δεν είναι ίδια η Ευρώπη με αυτή που ξέραμε, δεν είναι ίδια η Ελλάδα. Υπάρχουν προ</w:t>
      </w:r>
      <w:r>
        <w:rPr>
          <w:rFonts w:eastAsia="Times New Roman" w:cs="Times New Roman"/>
          <w:szCs w:val="24"/>
        </w:rPr>
        <w:t xml:space="preserve">κλήσεις και κίνδυνοι άλλοι, κύριε Πρόεδρε. </w:t>
      </w:r>
    </w:p>
    <w:p w14:paraId="34995082"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Όταν μιλάμε όλοι για νέες θέσεις εργασίας ή για ανάπτυξη φαντάζεστε ότι χωρίς ασφάλεια δεν μπορεί να υπάρχει ελευθερία, χωρίς ελευθερία δεν μπορεί να υπάρχει δημοκρατία. Σίγουρα χωρίς ασφάλεια δεν μπορεί να υπάρχ</w:t>
      </w:r>
      <w:r>
        <w:rPr>
          <w:rFonts w:eastAsia="Times New Roman" w:cs="Times New Roman"/>
          <w:szCs w:val="24"/>
        </w:rPr>
        <w:t>ουν επενδύσεις και άρα ανάπτυξη. Οπότε όλο αυτό το νεφελώδες τοπίο το</w:t>
      </w:r>
      <w:r>
        <w:rPr>
          <w:rFonts w:eastAsia="Times New Roman" w:cs="Times New Roman"/>
          <w:szCs w:val="24"/>
        </w:rPr>
        <w:t>ύ</w:t>
      </w:r>
      <w:r>
        <w:rPr>
          <w:rFonts w:eastAsia="Times New Roman" w:cs="Times New Roman"/>
          <w:szCs w:val="24"/>
        </w:rPr>
        <w:t xml:space="preserve"> ποιες συνιστώσες δεν θέλουν να υπάρχει κα</w:t>
      </w:r>
      <w:r>
        <w:rPr>
          <w:rFonts w:eastAsia="Times New Roman" w:cs="Times New Roman"/>
          <w:szCs w:val="24"/>
        </w:rPr>
        <w:t>μ</w:t>
      </w:r>
      <w:r>
        <w:rPr>
          <w:rFonts w:eastAsia="Times New Roman" w:cs="Times New Roman"/>
          <w:szCs w:val="24"/>
        </w:rPr>
        <w:t>μία τάξη, κανένας έλεγχος, ποιοι είναι αυτοί οι αλληλέγγυοι</w:t>
      </w:r>
      <w:r>
        <w:rPr>
          <w:rFonts w:eastAsia="Times New Roman" w:cs="Times New Roman"/>
          <w:szCs w:val="24"/>
        </w:rPr>
        <w:t>,</w:t>
      </w:r>
      <w:r>
        <w:rPr>
          <w:rFonts w:eastAsia="Times New Roman" w:cs="Times New Roman"/>
          <w:szCs w:val="24"/>
        </w:rPr>
        <w:t xml:space="preserve"> οι οποίοι </w:t>
      </w:r>
      <w:r>
        <w:rPr>
          <w:rFonts w:eastAsia="Times New Roman" w:cs="Times New Roman"/>
          <w:szCs w:val="24"/>
        </w:rPr>
        <w:lastRenderedPageBreak/>
        <w:t>μπορεί να διαμαρτύρονται για το κ</w:t>
      </w:r>
      <w:r>
        <w:rPr>
          <w:rFonts w:eastAsia="Times New Roman" w:cs="Times New Roman"/>
          <w:szCs w:val="24"/>
        </w:rPr>
        <w:t>α</w:t>
      </w:r>
      <w:r>
        <w:rPr>
          <w:rFonts w:eastAsia="Times New Roman" w:cs="Times New Roman"/>
          <w:szCs w:val="24"/>
        </w:rPr>
        <w:t>θε</w:t>
      </w:r>
      <w:r>
        <w:rPr>
          <w:rFonts w:eastAsia="Times New Roman" w:cs="Times New Roman"/>
          <w:szCs w:val="24"/>
        </w:rPr>
        <w:t>τί</w:t>
      </w:r>
      <w:r>
        <w:rPr>
          <w:rFonts w:eastAsia="Times New Roman" w:cs="Times New Roman"/>
          <w:szCs w:val="24"/>
        </w:rPr>
        <w:t xml:space="preserve"> που μπορεί να συμβαίνει, πώς αντι</w:t>
      </w:r>
      <w:r>
        <w:rPr>
          <w:rFonts w:eastAsia="Times New Roman" w:cs="Times New Roman"/>
          <w:szCs w:val="24"/>
        </w:rPr>
        <w:t xml:space="preserve">μετωπίζετε τα σώματα ασφαλείας και αν τους αφήνετε να κάνουν τη δουλειά τους έχει να κάνει με τον τρόπο με τον οποίο εμείς αισθανόμαστε ότι πρέπει να αντιμετωπιστεί αυτό το θέμα εσωτερικά. </w:t>
      </w:r>
    </w:p>
    <w:p w14:paraId="34995083"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Ό</w:t>
      </w:r>
      <w:r>
        <w:rPr>
          <w:rFonts w:eastAsia="Times New Roman" w:cs="Times New Roman"/>
          <w:szCs w:val="24"/>
        </w:rPr>
        <w:t xml:space="preserve">σο για το εξωτερικό -και θα κλείσω με αυτό- νομίζω ότι δεν έχει </w:t>
      </w:r>
      <w:proofErr w:type="spellStart"/>
      <w:r>
        <w:rPr>
          <w:rFonts w:eastAsia="Times New Roman" w:cs="Times New Roman"/>
          <w:szCs w:val="24"/>
        </w:rPr>
        <w:t>ξ</w:t>
      </w:r>
      <w:r>
        <w:rPr>
          <w:rFonts w:eastAsia="Times New Roman" w:cs="Times New Roman"/>
          <w:szCs w:val="24"/>
        </w:rPr>
        <w:t>αναϋπάρξει</w:t>
      </w:r>
      <w:proofErr w:type="spellEnd"/>
      <w:r>
        <w:rPr>
          <w:rFonts w:eastAsia="Times New Roman" w:cs="Times New Roman"/>
          <w:szCs w:val="24"/>
        </w:rPr>
        <w:t xml:space="preserve"> τόσο καθαρή και σθεναρή θέση</w:t>
      </w:r>
      <w:r>
        <w:rPr>
          <w:rFonts w:eastAsia="Times New Roman" w:cs="Times New Roman"/>
          <w:szCs w:val="24"/>
        </w:rPr>
        <w:t>,</w:t>
      </w:r>
      <w:r>
        <w:rPr>
          <w:rFonts w:eastAsia="Times New Roman" w:cs="Times New Roman"/>
          <w:szCs w:val="24"/>
        </w:rPr>
        <w:t xml:space="preserve"> χωρίς λαϊκισμούς, υπεύθυνη</w:t>
      </w:r>
      <w:r>
        <w:rPr>
          <w:rFonts w:eastAsia="Times New Roman" w:cs="Times New Roman"/>
          <w:szCs w:val="24"/>
        </w:rPr>
        <w:t>,</w:t>
      </w:r>
      <w:r>
        <w:rPr>
          <w:rFonts w:eastAsia="Times New Roman" w:cs="Times New Roman"/>
          <w:szCs w:val="24"/>
        </w:rPr>
        <w:t xml:space="preserve"> όσο της Αξιωματικής Αντιπολίτευσης και του Κυριάκου Μητσοτάκη για το θέμα αυτό στην Ευρώπη και στο Ευρωπαϊκό Λαϊκό Κόμμα. </w:t>
      </w:r>
    </w:p>
    <w:p w14:paraId="34995084"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Προσέξτε τώρα πόσο άσχημα, κύριε Υπουργέ, αισθάνονται οι συνάδελ</w:t>
      </w:r>
      <w:r>
        <w:rPr>
          <w:rFonts w:eastAsia="Times New Roman" w:cs="Times New Roman"/>
          <w:szCs w:val="24"/>
        </w:rPr>
        <w:t>φοί μου</w:t>
      </w:r>
      <w:r>
        <w:rPr>
          <w:rFonts w:eastAsia="Times New Roman" w:cs="Times New Roman"/>
          <w:szCs w:val="24"/>
        </w:rPr>
        <w:t>,</w:t>
      </w:r>
      <w:r>
        <w:rPr>
          <w:rFonts w:eastAsia="Times New Roman" w:cs="Times New Roman"/>
          <w:szCs w:val="24"/>
        </w:rPr>
        <w:t xml:space="preserve"> όταν πάρα πολύ εύκολα και εν </w:t>
      </w:r>
      <w:proofErr w:type="spellStart"/>
      <w:r>
        <w:rPr>
          <w:rFonts w:eastAsia="Times New Roman" w:cs="Times New Roman"/>
          <w:szCs w:val="24"/>
        </w:rPr>
        <w:t>είδει</w:t>
      </w:r>
      <w:proofErr w:type="spellEnd"/>
      <w:r>
        <w:rPr>
          <w:rFonts w:eastAsia="Times New Roman" w:cs="Times New Roman"/>
          <w:szCs w:val="24"/>
        </w:rPr>
        <w:t xml:space="preserve"> συκοφαντίας έρχεται ένας Υπουργός εδώ και λέει ευθαρσώς μπροστά μας, στα μάτια μας: Αν δεν συμφωνείς μαζί μου</w:t>
      </w:r>
      <w:r>
        <w:rPr>
          <w:rFonts w:eastAsia="Times New Roman" w:cs="Times New Roman"/>
          <w:szCs w:val="24"/>
        </w:rPr>
        <w:t>,</w:t>
      </w:r>
      <w:r>
        <w:rPr>
          <w:rFonts w:eastAsia="Times New Roman" w:cs="Times New Roman"/>
          <w:szCs w:val="24"/>
        </w:rPr>
        <w:t xml:space="preserve"> είσαι φασίστας. Αν δεν συμφωνείς με την άποψή μου</w:t>
      </w:r>
      <w:r>
        <w:rPr>
          <w:rFonts w:eastAsia="Times New Roman" w:cs="Times New Roman"/>
          <w:szCs w:val="24"/>
        </w:rPr>
        <w:t>,</w:t>
      </w:r>
      <w:r>
        <w:rPr>
          <w:rFonts w:eastAsia="Times New Roman" w:cs="Times New Roman"/>
          <w:szCs w:val="24"/>
        </w:rPr>
        <w:t xml:space="preserve"> στο πυρ το εξώτερο. Δεν υπάρχει κάτι πιο απολυταρχ</w:t>
      </w:r>
      <w:r>
        <w:rPr>
          <w:rFonts w:eastAsia="Times New Roman" w:cs="Times New Roman"/>
          <w:szCs w:val="24"/>
        </w:rPr>
        <w:t xml:space="preserve">ικό και φασιστικό απ’ αυτό, κύριε Πρόεδρε. Και προφανώς δεν αναφέρομαι σε εσάς, κύριε </w:t>
      </w:r>
      <w:proofErr w:type="spellStart"/>
      <w:r>
        <w:rPr>
          <w:rFonts w:eastAsia="Times New Roman" w:cs="Times New Roman"/>
          <w:szCs w:val="24"/>
        </w:rPr>
        <w:t>Μουζάλα</w:t>
      </w:r>
      <w:proofErr w:type="spellEnd"/>
      <w:r>
        <w:rPr>
          <w:rFonts w:eastAsia="Times New Roman" w:cs="Times New Roman"/>
          <w:szCs w:val="24"/>
        </w:rPr>
        <w:t>.</w:t>
      </w:r>
    </w:p>
    <w:p w14:paraId="34995085"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34995086"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Πάντως, με τον κ. Βορίδη, που επισκεφθήκαμε ένα </w:t>
      </w:r>
      <w:r>
        <w:rPr>
          <w:rFonts w:eastAsia="Times New Roman" w:cs="Times New Roman"/>
          <w:szCs w:val="24"/>
          <w:lang w:val="en-US"/>
        </w:rPr>
        <w:t>camp</w:t>
      </w:r>
      <w:r>
        <w:rPr>
          <w:rFonts w:eastAsia="Times New Roman" w:cs="Times New Roman"/>
          <w:szCs w:val="24"/>
        </w:rPr>
        <w:t xml:space="preserve"> στη Σικελία, κάνανε μαθήματα </w:t>
      </w:r>
      <w:r>
        <w:rPr>
          <w:rFonts w:eastAsia="Times New Roman" w:cs="Times New Roman"/>
          <w:szCs w:val="24"/>
        </w:rPr>
        <w:t>Ι</w:t>
      </w:r>
      <w:r>
        <w:rPr>
          <w:rFonts w:eastAsia="Times New Roman" w:cs="Times New Roman"/>
          <w:szCs w:val="24"/>
        </w:rPr>
        <w:t xml:space="preserve">ταλικών όχι μόνο μικρά παιδιά μέσα στο </w:t>
      </w:r>
      <w:r>
        <w:rPr>
          <w:rFonts w:eastAsia="Times New Roman" w:cs="Times New Roman"/>
          <w:szCs w:val="24"/>
          <w:lang w:val="en-US"/>
        </w:rPr>
        <w:t>camp</w:t>
      </w:r>
      <w:r>
        <w:rPr>
          <w:rFonts w:eastAsia="Times New Roman" w:cs="Times New Roman"/>
          <w:szCs w:val="24"/>
        </w:rPr>
        <w:t>, αλλά και μεγάλοι.</w:t>
      </w:r>
    </w:p>
    <w:p w14:paraId="34995087"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Η ανάλογη επιτροπή που επισκέφθηκε τη χώρα εδώ, κύριε Βαρεμένε, δεν μπόρεσε καν να μπει μέσα και σχεδόν εγκλωβίστηκε και μετά στείλατε </w:t>
      </w:r>
      <w:proofErr w:type="spellStart"/>
      <w:r>
        <w:rPr>
          <w:rFonts w:eastAsia="Times New Roman" w:cs="Times New Roman"/>
          <w:szCs w:val="24"/>
          <w:lang w:val="en-US"/>
        </w:rPr>
        <w:t>sms</w:t>
      </w:r>
      <w:proofErr w:type="spellEnd"/>
      <w:r>
        <w:rPr>
          <w:rFonts w:eastAsia="Times New Roman" w:cs="Times New Roman"/>
          <w:szCs w:val="24"/>
        </w:rPr>
        <w:t xml:space="preserve"> από τη Βουλή να μην πάνε οι συγκεκριμένοι.</w:t>
      </w:r>
    </w:p>
    <w:p w14:paraId="34995088"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Εντάξει. Μην την κάνουμε αυτή τη συζήτηση τώρα εδώ. </w:t>
      </w:r>
    </w:p>
    <w:p w14:paraId="34995089"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Στις 3 του μηνός και απαγορεύτηκε να έρθουν Ευρωπαίοι Βουλευτές.</w:t>
      </w:r>
    </w:p>
    <w:p w14:paraId="3499508A"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Όχι. Α</w:t>
      </w:r>
      <w:r>
        <w:rPr>
          <w:rFonts w:eastAsia="Times New Roman" w:cs="Times New Roman"/>
          <w:szCs w:val="24"/>
        </w:rPr>
        <w:t>κούστε να σας πω τώρα, σε ό,τι αφορά την επιτροπή που εκπροσωπώ εγώ, έγινε σε συνεννόηση και με εσάς, ό,τι ήταν να γίνει.</w:t>
      </w:r>
    </w:p>
    <w:p w14:paraId="3499508B"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Μουζάλας</w:t>
      </w:r>
      <w:proofErr w:type="spellEnd"/>
      <w:r>
        <w:rPr>
          <w:rFonts w:eastAsia="Times New Roman" w:cs="Times New Roman"/>
          <w:szCs w:val="24"/>
        </w:rPr>
        <w:t>.</w:t>
      </w:r>
    </w:p>
    <w:p w14:paraId="3499508C"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ΜΟΥΖΑΛΑΣ (Αναπληρωτής Υπουργός Εσωτερικών και Διοικητικής Ανασυγκρότησης):</w:t>
      </w:r>
      <w:r>
        <w:rPr>
          <w:rFonts w:eastAsia="Times New Roman" w:cs="Times New Roman"/>
          <w:szCs w:val="24"/>
        </w:rPr>
        <w:t xml:space="preserve"> Χαμηλώνουν οι τόνοι</w:t>
      </w:r>
      <w:r>
        <w:rPr>
          <w:rFonts w:eastAsia="Times New Roman" w:cs="Times New Roman"/>
          <w:szCs w:val="24"/>
        </w:rPr>
        <w:t>,</w:t>
      </w:r>
      <w:r>
        <w:rPr>
          <w:rFonts w:eastAsia="Times New Roman" w:cs="Times New Roman"/>
          <w:szCs w:val="24"/>
        </w:rPr>
        <w:t xml:space="preserve"> χ</w:t>
      </w:r>
      <w:r>
        <w:rPr>
          <w:rFonts w:eastAsia="Times New Roman" w:cs="Times New Roman"/>
          <w:szCs w:val="24"/>
        </w:rPr>
        <w:t>ωρίς να χαμηλώνει η κριτική. Μένει η ουσία της κριτικής, φεύγουν πομφόλυγες και ιδεοληψίες</w:t>
      </w:r>
      <w:r>
        <w:rPr>
          <w:rFonts w:eastAsia="Times New Roman" w:cs="Times New Roman"/>
          <w:szCs w:val="24"/>
        </w:rPr>
        <w:t>,</w:t>
      </w:r>
      <w:r>
        <w:rPr>
          <w:rFonts w:eastAsia="Times New Roman" w:cs="Times New Roman"/>
          <w:szCs w:val="24"/>
        </w:rPr>
        <w:t xml:space="preserve"> είτε από τη μια πλευρά είτε από την άλλη. Μπαίνουμε στην ουσία. Δεν άκουσα προτάσεις και θα ήταν πολύ ενδιαφέρον.</w:t>
      </w:r>
    </w:p>
    <w:p w14:paraId="3499508D"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Να σας πω κάτι; Στην περασμένη επερώτηση ο κ. Κακλ</w:t>
      </w:r>
      <w:r>
        <w:rPr>
          <w:rFonts w:eastAsia="Times New Roman" w:cs="Times New Roman"/>
          <w:szCs w:val="24"/>
        </w:rPr>
        <w:t>αμάνης έκανε μια πρόταση. Την υιοθετήσαμε. Σήμερα την έχουμε εδώ. Ακούσαμε μια κριτική, καλή, κακή, κατά την άποψή μου δεν είναι καλή κριτική. Προτάσεις δεν ακούσαμε. Προχωράω στις προτάσεις όσο πιο γρήγορα μπορώ.</w:t>
      </w:r>
    </w:p>
    <w:p w14:paraId="3499508E"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ΣΤΑΥΡΟΣ ΚΑΛΑΦΑΤΗΣ:</w:t>
      </w:r>
      <w:r>
        <w:rPr>
          <w:rFonts w:eastAsia="Times New Roman" w:cs="Times New Roman"/>
          <w:szCs w:val="24"/>
        </w:rPr>
        <w:t xml:space="preserve"> Εσείς είστε Κυβέρνηση. </w:t>
      </w:r>
      <w:r>
        <w:rPr>
          <w:rFonts w:eastAsia="Times New Roman" w:cs="Times New Roman"/>
          <w:szCs w:val="24"/>
        </w:rPr>
        <w:t xml:space="preserve">Εφαρμόζετε συγκεκριμένη πολιτική.  Δεν είναι να καταθέτετε προτάσεις. Σας θυμίζω ότι είστε Κυβέρνηση και εφαρμόζετε πολιτικές. </w:t>
      </w:r>
    </w:p>
    <w:p w14:paraId="3499508F"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Διοικητικής Ανασυγκρότησης):</w:t>
      </w:r>
      <w:r>
        <w:rPr>
          <w:rFonts w:eastAsia="Times New Roman" w:cs="Times New Roman"/>
          <w:szCs w:val="24"/>
        </w:rPr>
        <w:t xml:space="preserve"> Αυτό εννοώ. Είναι λεκτικό λάθος, απειρία στη </w:t>
      </w:r>
      <w:r>
        <w:rPr>
          <w:rFonts w:eastAsia="Times New Roman" w:cs="Times New Roman"/>
          <w:szCs w:val="24"/>
        </w:rPr>
        <w:t xml:space="preserve">Βουλή. </w:t>
      </w:r>
    </w:p>
    <w:p w14:paraId="34995090"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Λέμε, λοιπόν, ποιο είναι το σχέδιο για την ηπειρωτική χώρα; Αυτή τη στιγμή προχωράει το σχέδιο για ξεχειμώνιασμα, δηλαδή οι άνθρωποι, οι οποίοι είναι σε αυτές τις πρώτες προσωρινές δομές, να υποφέρουν όσο λιγότερο γίνεται. Είναι ένα ολόκληρο σχέδιο</w:t>
      </w:r>
      <w:r>
        <w:rPr>
          <w:rFonts w:eastAsia="Times New Roman" w:cs="Times New Roman"/>
          <w:szCs w:val="24"/>
        </w:rPr>
        <w:t>, πλήρες</w:t>
      </w:r>
      <w:r>
        <w:rPr>
          <w:rFonts w:eastAsia="Times New Roman" w:cs="Times New Roman"/>
          <w:szCs w:val="24"/>
        </w:rPr>
        <w:t>,</w:t>
      </w:r>
      <w:r>
        <w:rPr>
          <w:rFonts w:eastAsia="Times New Roman" w:cs="Times New Roman"/>
          <w:szCs w:val="24"/>
        </w:rPr>
        <w:t xml:space="preserve"> και θα το καταθέσω στη Βουλή. </w:t>
      </w:r>
    </w:p>
    <w:p w14:paraId="34995091"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Την ίδια ώρα εξελίσσεται το σχέδιο για τις καινούρ</w:t>
      </w:r>
      <w:r>
        <w:rPr>
          <w:rFonts w:eastAsia="Times New Roman" w:cs="Times New Roman"/>
          <w:szCs w:val="24"/>
        </w:rPr>
        <w:t>γ</w:t>
      </w:r>
      <w:r>
        <w:rPr>
          <w:rFonts w:eastAsia="Times New Roman" w:cs="Times New Roman"/>
          <w:szCs w:val="24"/>
        </w:rPr>
        <w:t xml:space="preserve">ιες αξιοπρεπείς δομές. Εδώ πέρα θέλω να σας πω ότι κάναμε μια πάρα πολύ μεγάλη διαπραγμάτευση με την </w:t>
      </w:r>
      <w:r>
        <w:rPr>
          <w:rFonts w:eastAsia="Times New Roman" w:cs="Times New Roman"/>
          <w:szCs w:val="24"/>
          <w:lang w:val="en-GB"/>
        </w:rPr>
        <w:t>DG</w:t>
      </w:r>
      <w:r>
        <w:rPr>
          <w:rFonts w:eastAsia="Times New Roman" w:cs="Times New Roman"/>
          <w:szCs w:val="24"/>
        </w:rPr>
        <w:t xml:space="preserve"> </w:t>
      </w:r>
      <w:r>
        <w:rPr>
          <w:rFonts w:eastAsia="Times New Roman" w:cs="Times New Roman"/>
          <w:szCs w:val="24"/>
          <w:lang w:val="en-GB"/>
        </w:rPr>
        <w:t>E</w:t>
      </w:r>
      <w:r>
        <w:rPr>
          <w:rFonts w:eastAsia="Times New Roman" w:cs="Times New Roman"/>
          <w:szCs w:val="24"/>
          <w:lang w:val="en-US"/>
        </w:rPr>
        <w:t>CHO</w:t>
      </w:r>
      <w:r>
        <w:rPr>
          <w:rFonts w:eastAsia="Times New Roman" w:cs="Times New Roman"/>
          <w:szCs w:val="24"/>
        </w:rPr>
        <w:t xml:space="preserve"> και με τις ΜΚΟ και με τις θεσμικές οργανώσεις. Ελπίζω ό</w:t>
      </w:r>
      <w:r>
        <w:rPr>
          <w:rFonts w:eastAsia="Times New Roman" w:cs="Times New Roman"/>
          <w:szCs w:val="24"/>
        </w:rPr>
        <w:t>τι θα έχει ολοκληρωθεί το ερχόμενο δεκαήμερο. Έχω πάει τρεις φορές για μία ημέρα στην Ευρώπη γι’ αυτό. Είμαστε τυχεροί που ο κ. Στυλιανίδης -έχει μια πολύ μεγάλη εμπειρία- είναι Επίτροπος σε αυτό</w:t>
      </w:r>
      <w:r>
        <w:rPr>
          <w:rFonts w:eastAsia="Times New Roman" w:cs="Times New Roman"/>
          <w:szCs w:val="24"/>
        </w:rPr>
        <w:t>ν</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τομέα</w:t>
      </w:r>
      <w:r>
        <w:rPr>
          <w:rFonts w:eastAsia="Times New Roman" w:cs="Times New Roman"/>
          <w:szCs w:val="24"/>
        </w:rPr>
        <w:t xml:space="preserve"> και μας βοηθάει. Πετύχαμε να αναγράφεται ότι η δρ</w:t>
      </w:r>
      <w:r>
        <w:rPr>
          <w:rFonts w:eastAsia="Times New Roman" w:cs="Times New Roman"/>
          <w:szCs w:val="24"/>
        </w:rPr>
        <w:t xml:space="preserve">άση των ΜΚΟ θα γίνεται με βάση το εθνικό σχέδιο και προσπαθούμε τώρα να κάνουμε όσο πιο συγκεκριμένα μπορούμε τα πράγματα. Ελπίζω μετά από δέκα μέρες -δεν εξαρτιέται μόνο από εμένα- να μπορώ να καταθέσω ακριβώς το σχέδιο με τα νέα </w:t>
      </w:r>
      <w:r>
        <w:rPr>
          <w:rFonts w:eastAsia="Times New Roman" w:cs="Times New Roman"/>
          <w:szCs w:val="24"/>
          <w:lang w:val="en-US"/>
        </w:rPr>
        <w:t>camp</w:t>
      </w:r>
      <w:r>
        <w:rPr>
          <w:rFonts w:eastAsia="Times New Roman" w:cs="Times New Roman"/>
          <w:szCs w:val="24"/>
          <w:lang w:val="en-US"/>
        </w:rPr>
        <w:t>s</w:t>
      </w:r>
      <w:r>
        <w:rPr>
          <w:rFonts w:eastAsia="Times New Roman" w:cs="Times New Roman"/>
          <w:szCs w:val="24"/>
        </w:rPr>
        <w:t xml:space="preserve">. </w:t>
      </w:r>
    </w:p>
    <w:p w14:paraId="34995092"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Πάντως, τα νέα </w:t>
      </w:r>
      <w:r>
        <w:rPr>
          <w:rFonts w:eastAsia="Times New Roman" w:cs="Times New Roman"/>
          <w:szCs w:val="24"/>
          <w:lang w:val="en-US"/>
        </w:rPr>
        <w:t>ca</w:t>
      </w:r>
      <w:r>
        <w:rPr>
          <w:rFonts w:eastAsia="Times New Roman" w:cs="Times New Roman"/>
          <w:szCs w:val="24"/>
          <w:lang w:val="en-US"/>
        </w:rPr>
        <w:t>mp</w:t>
      </w:r>
      <w:r>
        <w:rPr>
          <w:rFonts w:eastAsia="Times New Roman" w:cs="Times New Roman"/>
          <w:szCs w:val="24"/>
          <w:lang w:val="en-US"/>
        </w:rPr>
        <w:t>s</w:t>
      </w:r>
      <w:r>
        <w:rPr>
          <w:rFonts w:eastAsia="Times New Roman" w:cs="Times New Roman"/>
          <w:szCs w:val="24"/>
        </w:rPr>
        <w:t xml:space="preserve"> είναι μικρές δομές. Τα περισσότερα είναι γύρω στα πεντακόσια άτομα. Δύο μονάχα υπάρχουν, αν υπάρξουν, με χίλια πεντακόσια άτομα. Τώρα έχουμε και με δύο χιλιάδες και με τρεις χιλιάδες. Είναι καλύτερα καταμ</w:t>
      </w:r>
      <w:r>
        <w:rPr>
          <w:rFonts w:eastAsia="Times New Roman" w:cs="Times New Roman"/>
          <w:szCs w:val="24"/>
        </w:rPr>
        <w:t>ε</w:t>
      </w:r>
      <w:r>
        <w:rPr>
          <w:rFonts w:eastAsia="Times New Roman" w:cs="Times New Roman"/>
          <w:szCs w:val="24"/>
        </w:rPr>
        <w:t>ρ</w:t>
      </w:r>
      <w:r>
        <w:rPr>
          <w:rFonts w:eastAsia="Times New Roman" w:cs="Times New Roman"/>
          <w:szCs w:val="24"/>
        </w:rPr>
        <w:t>ι</w:t>
      </w:r>
      <w:r>
        <w:rPr>
          <w:rFonts w:eastAsia="Times New Roman" w:cs="Times New Roman"/>
          <w:szCs w:val="24"/>
        </w:rPr>
        <w:t xml:space="preserve">σμένα. Πάνε πια σε όλους τους νομούς, σε όλες τις περιφέρειες. Πιέζουμε πάρα πολύ και δίνουμε ένταση στα διαμερίσματα. Το πλάνο είναι το φαΐ να φύγει από το </w:t>
      </w:r>
      <w:r>
        <w:rPr>
          <w:rFonts w:eastAsia="Times New Roman" w:cs="Times New Roman"/>
          <w:szCs w:val="24"/>
          <w:lang w:val="en-US"/>
        </w:rPr>
        <w:t>catering</w:t>
      </w:r>
      <w:r>
        <w:rPr>
          <w:rFonts w:eastAsia="Times New Roman" w:cs="Times New Roman"/>
          <w:szCs w:val="24"/>
        </w:rPr>
        <w:t xml:space="preserve">, να έχουν τα σπιτάκια κουζίνα μέσα και να υπάρχει </w:t>
      </w:r>
      <w:r>
        <w:rPr>
          <w:rFonts w:eastAsia="Times New Roman" w:cs="Times New Roman"/>
          <w:szCs w:val="24"/>
          <w:lang w:val="en-US"/>
        </w:rPr>
        <w:t>voucher</w:t>
      </w:r>
      <w:r>
        <w:rPr>
          <w:rFonts w:eastAsia="Times New Roman" w:cs="Times New Roman"/>
          <w:szCs w:val="24"/>
        </w:rPr>
        <w:t>, που χρηματοδοτείται για να φάνε</w:t>
      </w:r>
      <w:r>
        <w:rPr>
          <w:rFonts w:eastAsia="Times New Roman" w:cs="Times New Roman"/>
          <w:szCs w:val="24"/>
        </w:rPr>
        <w:t>, να πάνε τα παιδιά σχολείο και να έχουν υγεία.</w:t>
      </w:r>
    </w:p>
    <w:p w14:paraId="34995093"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Στα νησιά. Και στα νησιά χρειαζόμαστε τη βοήθειά σας. Πέρα από τις διαμάχες, πέρα από αυτά, τα νησιά χρειάζονται τη βοήθειά σας. Εφόσον έχουμε καταλήξει όλοι ότι η συμφωνία Ευρώπης</w:t>
      </w:r>
      <w:r>
        <w:rPr>
          <w:rFonts w:eastAsia="Times New Roman" w:cs="Times New Roman"/>
          <w:szCs w:val="24"/>
        </w:rPr>
        <w:t>-</w:t>
      </w:r>
      <w:r>
        <w:rPr>
          <w:rFonts w:eastAsia="Times New Roman" w:cs="Times New Roman"/>
          <w:szCs w:val="24"/>
        </w:rPr>
        <w:t>Τουρκίας είναι μια συμφωνία</w:t>
      </w:r>
      <w:r>
        <w:rPr>
          <w:rFonts w:eastAsia="Times New Roman" w:cs="Times New Roman"/>
          <w:szCs w:val="24"/>
        </w:rPr>
        <w:t xml:space="preserve"> η οποία βοηθάει τη χώρα μας</w:t>
      </w:r>
      <w:r>
        <w:rPr>
          <w:rFonts w:eastAsia="Times New Roman" w:cs="Times New Roman"/>
          <w:szCs w:val="24"/>
        </w:rPr>
        <w:t>,</w:t>
      </w:r>
      <w:r>
        <w:rPr>
          <w:rFonts w:eastAsia="Times New Roman" w:cs="Times New Roman"/>
          <w:szCs w:val="24"/>
        </w:rPr>
        <w:t xml:space="preserve"> με όλες τις δυσκολίες που έχει, πρέπει να μη γίνουμε εμείς η αφορμή να καταπέσει η συμφωνία. </w:t>
      </w:r>
    </w:p>
    <w:p w14:paraId="34995094" w14:textId="77777777" w:rsidR="00227385" w:rsidRDefault="00971D3E">
      <w:pPr>
        <w:spacing w:line="600" w:lineRule="auto"/>
        <w:ind w:firstLine="720"/>
        <w:contextualSpacing/>
        <w:jc w:val="both"/>
        <w:rPr>
          <w:rFonts w:eastAsia="Times New Roman" w:cs="Times New Roman"/>
          <w:b/>
          <w:szCs w:val="24"/>
        </w:rPr>
      </w:pPr>
      <w:r>
        <w:rPr>
          <w:rFonts w:eastAsia="Times New Roman" w:cs="Times New Roman"/>
          <w:szCs w:val="24"/>
        </w:rPr>
        <w:t xml:space="preserve">Ακούγεται πολύ εύκολο. Και να σας πω κάτι; Κι εγώ θα μπορούσα να σας το πω. Το </w:t>
      </w:r>
      <w:proofErr w:type="spellStart"/>
      <w:r>
        <w:rPr>
          <w:rFonts w:eastAsia="Times New Roman" w:cs="Times New Roman"/>
          <w:szCs w:val="24"/>
        </w:rPr>
        <w:t>διακύβευμα</w:t>
      </w:r>
      <w:proofErr w:type="spellEnd"/>
      <w:r>
        <w:rPr>
          <w:rFonts w:eastAsia="Times New Roman" w:cs="Times New Roman"/>
          <w:szCs w:val="24"/>
        </w:rPr>
        <w:t xml:space="preserve"> είναι μεγάλο. Είναι η συμφωνία. Δεν μπορού</w:t>
      </w:r>
      <w:r>
        <w:rPr>
          <w:rFonts w:eastAsia="Times New Roman" w:cs="Times New Roman"/>
          <w:szCs w:val="24"/>
        </w:rPr>
        <w:t xml:space="preserve">με να εκκενώσουμε τα νησιά. Μπορούμε να κάνουμε τα εξής </w:t>
      </w:r>
      <w:r>
        <w:rPr>
          <w:rFonts w:eastAsia="Times New Roman" w:cs="Times New Roman"/>
          <w:szCs w:val="24"/>
        </w:rPr>
        <w:lastRenderedPageBreak/>
        <w:t xml:space="preserve">συγκεκριμένα πράγματα: Να </w:t>
      </w:r>
      <w:r>
        <w:rPr>
          <w:rFonts w:eastAsia="Times New Roman" w:cs="Times New Roman"/>
          <w:szCs w:val="24"/>
        </w:rPr>
        <w:t>«</w:t>
      </w:r>
      <w:r>
        <w:rPr>
          <w:rFonts w:eastAsia="Times New Roman" w:cs="Times New Roman"/>
          <w:szCs w:val="24"/>
        </w:rPr>
        <w:t>εκκενώσουμε</w:t>
      </w:r>
      <w:r>
        <w:rPr>
          <w:rFonts w:eastAsia="Times New Roman" w:cs="Times New Roman"/>
          <w:szCs w:val="24"/>
        </w:rPr>
        <w:t>»</w:t>
      </w:r>
      <w:r>
        <w:rPr>
          <w:rFonts w:eastAsia="Times New Roman" w:cs="Times New Roman"/>
          <w:szCs w:val="24"/>
        </w:rPr>
        <w:t xml:space="preserve"> αυτούς, οι οποίοι έχουν πάρει τρίπτυχα. Είναι αυτοί, οι οποίοι δεν θα φύγουν στην Τουρκία. Οι περισσότεροι είναι ευάλωτοι</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Σύροι</w:t>
      </w:r>
      <w:proofErr w:type="spellEnd"/>
      <w:r>
        <w:rPr>
          <w:rFonts w:eastAsia="Times New Roman" w:cs="Times New Roman"/>
          <w:szCs w:val="24"/>
        </w:rPr>
        <w:t xml:space="preserve"> πρόσφυγες, τέτοια πράγματα. Να </w:t>
      </w:r>
      <w:r>
        <w:rPr>
          <w:rFonts w:eastAsia="Times New Roman" w:cs="Times New Roman"/>
          <w:szCs w:val="24"/>
        </w:rPr>
        <w:t xml:space="preserve">προσπαθήσουμε να φέρουμε τα περισσότερα ανήλικα στην ηπειρωτική χώρα, γιατί και τα περισσότερα ανήλικα μπαίνουν στην κατηγορία, που δεν θα γυρίσουν στην Τουρκία. </w:t>
      </w:r>
      <w:r>
        <w:rPr>
          <w:rFonts w:eastAsia="Times New Roman" w:cs="Times New Roman"/>
          <w:szCs w:val="24"/>
        </w:rPr>
        <w:t>Ε</w:t>
      </w:r>
      <w:r>
        <w:rPr>
          <w:rFonts w:eastAsia="Times New Roman" w:cs="Times New Roman"/>
          <w:szCs w:val="24"/>
        </w:rPr>
        <w:t xml:space="preserve">ίναι </w:t>
      </w:r>
      <w:r>
        <w:rPr>
          <w:rFonts w:eastAsia="Times New Roman" w:cs="Times New Roman"/>
          <w:szCs w:val="24"/>
        </w:rPr>
        <w:t>μια κατηγορία</w:t>
      </w:r>
      <w:r>
        <w:rPr>
          <w:rFonts w:eastAsia="Times New Roman" w:cs="Times New Roman"/>
          <w:szCs w:val="24"/>
        </w:rPr>
        <w:t xml:space="preserve"> που πρέπει να δούμε πολύ προσεκτικά, γιατί</w:t>
      </w:r>
      <w:r>
        <w:rPr>
          <w:rFonts w:eastAsia="Times New Roman" w:cs="Times New Roman"/>
          <w:szCs w:val="24"/>
        </w:rPr>
        <w:t>,</w:t>
      </w:r>
      <w:r>
        <w:rPr>
          <w:rFonts w:eastAsia="Times New Roman" w:cs="Times New Roman"/>
          <w:szCs w:val="24"/>
        </w:rPr>
        <w:t xml:space="preserve"> πέρα από το συναίσθημα και το </w:t>
      </w:r>
      <w:r>
        <w:rPr>
          <w:rFonts w:eastAsia="Times New Roman" w:cs="Times New Roman"/>
          <w:szCs w:val="24"/>
        </w:rPr>
        <w:t xml:space="preserve">πραγματικό δράμα που κρύβει, υπάρχουν και διάφορα πράγματα, τα οποία μπορούν να γίνουν </w:t>
      </w:r>
      <w:r>
        <w:rPr>
          <w:rFonts w:eastAsia="Times New Roman" w:cs="Times New Roman"/>
          <w:szCs w:val="24"/>
          <w:lang w:val="en-GB"/>
        </w:rPr>
        <w:t>pull</w:t>
      </w:r>
      <w:r>
        <w:rPr>
          <w:rFonts w:eastAsia="Times New Roman" w:cs="Times New Roman"/>
          <w:szCs w:val="24"/>
        </w:rPr>
        <w:t xml:space="preserve"> </w:t>
      </w:r>
      <w:r>
        <w:rPr>
          <w:rFonts w:eastAsia="Times New Roman" w:cs="Times New Roman"/>
          <w:szCs w:val="24"/>
          <w:lang w:val="en-GB"/>
        </w:rPr>
        <w:t>factor</w:t>
      </w:r>
      <w:r>
        <w:rPr>
          <w:rFonts w:eastAsia="Times New Roman" w:cs="Times New Roman"/>
          <w:szCs w:val="24"/>
        </w:rPr>
        <w:t>, δηλαδή παράγοντες που φέρνουν</w:t>
      </w:r>
      <w:r>
        <w:rPr>
          <w:rFonts w:eastAsia="Times New Roman" w:cs="Times New Roman"/>
          <w:b/>
          <w:szCs w:val="24"/>
        </w:rPr>
        <w:t>.</w:t>
      </w:r>
    </w:p>
    <w:p w14:paraId="34995095"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Τι άλλο χρειαζόμαστε στα νησιά; Χρειαζόμαστε νέους χώρους. Εδώ, κύριοι της Νέας Δημοκρατίας, και ο κόσμος στα νησιά -και νομί</w:t>
      </w:r>
      <w:r>
        <w:rPr>
          <w:rFonts w:eastAsia="Times New Roman" w:cs="Times New Roman"/>
          <w:szCs w:val="24"/>
        </w:rPr>
        <w:t>ζω ότι στελέχη σας έχουν επιδράσει αρνητικά σε αυτό- κάνουν το εξής λάθος: Παρουσιάζουν τη διαίρεση για πολλαπλασιασμό.</w:t>
      </w:r>
    </w:p>
    <w:p w14:paraId="34995096"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Ας πάρουμε τη Χίο. Η Χίος έχει τη ΒΙΑΛ. Η ΒΙΑΛ χτίστηκε, κύριοι, όταν </w:t>
      </w:r>
      <w:r>
        <w:rPr>
          <w:rFonts w:eastAsia="Times New Roman" w:cs="Times New Roman"/>
          <w:szCs w:val="24"/>
        </w:rPr>
        <w:t>έ</w:t>
      </w:r>
      <w:r>
        <w:rPr>
          <w:rFonts w:eastAsia="Times New Roman" w:cs="Times New Roman"/>
          <w:szCs w:val="24"/>
        </w:rPr>
        <w:t>ρχ</w:t>
      </w:r>
      <w:r>
        <w:rPr>
          <w:rFonts w:eastAsia="Times New Roman" w:cs="Times New Roman"/>
          <w:szCs w:val="24"/>
        </w:rPr>
        <w:t>ο</w:t>
      </w:r>
      <w:r>
        <w:rPr>
          <w:rFonts w:eastAsia="Times New Roman" w:cs="Times New Roman"/>
          <w:szCs w:val="24"/>
        </w:rPr>
        <w:t>νταν, κ</w:t>
      </w:r>
      <w:r>
        <w:rPr>
          <w:rFonts w:eastAsia="Times New Roman" w:cs="Times New Roman"/>
          <w:szCs w:val="24"/>
        </w:rPr>
        <w:t>ά</w:t>
      </w:r>
      <w:r>
        <w:rPr>
          <w:rFonts w:eastAsia="Times New Roman" w:cs="Times New Roman"/>
          <w:szCs w:val="24"/>
        </w:rPr>
        <w:t>θ</w:t>
      </w:r>
      <w:r>
        <w:rPr>
          <w:rFonts w:eastAsia="Times New Roman" w:cs="Times New Roman"/>
          <w:szCs w:val="24"/>
        </w:rPr>
        <w:t>ο</w:t>
      </w:r>
      <w:r>
        <w:rPr>
          <w:rFonts w:eastAsia="Times New Roman" w:cs="Times New Roman"/>
          <w:szCs w:val="24"/>
        </w:rPr>
        <w:t>ντ</w:t>
      </w:r>
      <w:r>
        <w:rPr>
          <w:rFonts w:eastAsia="Times New Roman" w:cs="Times New Roman"/>
          <w:szCs w:val="24"/>
        </w:rPr>
        <w:t>α</w:t>
      </w:r>
      <w:r>
        <w:rPr>
          <w:rFonts w:eastAsia="Times New Roman" w:cs="Times New Roman"/>
          <w:szCs w:val="24"/>
        </w:rPr>
        <w:t>ν δύο μέρες και έφευγαν. Επομένως δεν είπα ψέματα</w:t>
      </w:r>
      <w:r>
        <w:rPr>
          <w:rFonts w:eastAsia="Times New Roman" w:cs="Times New Roman"/>
          <w:szCs w:val="24"/>
        </w:rPr>
        <w:t xml:space="preserve">. Άλλαξαν οι συνθήκες, έχουν μια δυναμική. Είναι αλήθεια </w:t>
      </w:r>
      <w:r>
        <w:rPr>
          <w:rFonts w:eastAsia="Times New Roman" w:cs="Times New Roman"/>
          <w:szCs w:val="24"/>
        </w:rPr>
        <w:lastRenderedPageBreak/>
        <w:t>ότι η ΒΙΑΛ τώρα δεν χωράει πια. Γι’ αυτό πήγαν στη Σούδα, γι’ αυτό πήγαν στο ΔΗΠΕΘΕ. Καταφέραμε όλο αυτό το διάστημα, που τραβάμε προς τα πίσω τρίπτυχα, να αδειάσουμε το ΔΗΠΕΘΕ</w:t>
      </w:r>
      <w:r>
        <w:rPr>
          <w:rFonts w:eastAsia="Times New Roman" w:cs="Times New Roman"/>
          <w:szCs w:val="24"/>
        </w:rPr>
        <w:t>,</w:t>
      </w:r>
      <w:r>
        <w:rPr>
          <w:rFonts w:eastAsia="Times New Roman" w:cs="Times New Roman"/>
          <w:szCs w:val="24"/>
        </w:rPr>
        <w:t xml:space="preserve"> για να μπορέσουμε να </w:t>
      </w:r>
      <w:r>
        <w:rPr>
          <w:rFonts w:eastAsia="Times New Roman" w:cs="Times New Roman"/>
          <w:szCs w:val="24"/>
        </w:rPr>
        <w:t xml:space="preserve">δημιουργήσουμε ευταξία και να πάμε σε αυτό που λέει ο κ. </w:t>
      </w:r>
      <w:proofErr w:type="spellStart"/>
      <w:r>
        <w:rPr>
          <w:rFonts w:eastAsia="Times New Roman" w:cs="Times New Roman"/>
          <w:szCs w:val="24"/>
        </w:rPr>
        <w:t>Κικίλιας</w:t>
      </w:r>
      <w:proofErr w:type="spellEnd"/>
      <w:r>
        <w:rPr>
          <w:rFonts w:eastAsia="Times New Roman" w:cs="Times New Roman"/>
          <w:szCs w:val="24"/>
        </w:rPr>
        <w:t>, δηλαδή να αυξήσουμε την ασφάλεια και τη δημόσια τάξη.</w:t>
      </w:r>
    </w:p>
    <w:p w14:paraId="34995097"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Το πρώτο που πρέπει να κάνουμε είναι να δημιουργήσουμε έναν χώρο, όπου</w:t>
      </w:r>
      <w:r>
        <w:rPr>
          <w:rFonts w:eastAsia="Times New Roman" w:cs="Times New Roman"/>
          <w:szCs w:val="24"/>
        </w:rPr>
        <w:t>,</w:t>
      </w:r>
      <w:r>
        <w:rPr>
          <w:rFonts w:eastAsia="Times New Roman" w:cs="Times New Roman"/>
          <w:szCs w:val="24"/>
        </w:rPr>
        <w:t xml:space="preserve"> διαιρώντας τον πληθυσμό της ΒΙΑΛ, θα εγκαταστήσουμε τους </w:t>
      </w:r>
      <w:proofErr w:type="spellStart"/>
      <w:r>
        <w:rPr>
          <w:rFonts w:eastAsia="Times New Roman" w:cs="Times New Roman"/>
          <w:szCs w:val="24"/>
        </w:rPr>
        <w:t>νοικοκυραίους</w:t>
      </w:r>
      <w:proofErr w:type="spellEnd"/>
      <w:r>
        <w:rPr>
          <w:rFonts w:eastAsia="Times New Roman" w:cs="Times New Roman"/>
          <w:szCs w:val="24"/>
        </w:rPr>
        <w:t xml:space="preserve">, ας πούμε, από αυτούς τους ανθρώπους. </w:t>
      </w:r>
    </w:p>
    <w:p w14:paraId="34995098"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Σε αυτό γιατί να έχει αντίρρηση κανείς, εάν αυτό πολύ περισσότερο συνοδευτεί και με τη δημιουργία ενός κλειστού κέντρου, όπου ο παραβάτης, ο παρά</w:t>
      </w:r>
      <w:r>
        <w:rPr>
          <w:rFonts w:eastAsia="Times New Roman" w:cs="Times New Roman"/>
          <w:szCs w:val="24"/>
        </w:rPr>
        <w:t xml:space="preserve">νομος, ο κακοποιός θα μπορεί να απομονωθεί; Και αυτό το έχετε ζήσει. Ξέρετε ότι έτσι επικρατεί ευταξία και στα άλλα </w:t>
      </w:r>
      <w:r>
        <w:rPr>
          <w:rFonts w:eastAsia="Times New Roman" w:cs="Times New Roman"/>
          <w:szCs w:val="24"/>
          <w:lang w:val="en-US"/>
        </w:rPr>
        <w:t>camp</w:t>
      </w:r>
      <w:r>
        <w:rPr>
          <w:rFonts w:eastAsia="Times New Roman" w:cs="Times New Roman"/>
          <w:szCs w:val="24"/>
          <w:lang w:val="en-US"/>
        </w:rPr>
        <w:t>s</w:t>
      </w:r>
      <w:r>
        <w:rPr>
          <w:rFonts w:eastAsia="Times New Roman" w:cs="Times New Roman"/>
          <w:szCs w:val="24"/>
        </w:rPr>
        <w:t xml:space="preserve">. </w:t>
      </w:r>
    </w:p>
    <w:p w14:paraId="34995099" w14:textId="77777777" w:rsidR="00227385" w:rsidRDefault="00971D3E">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14:paraId="3499509A"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είναι νέα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lang w:val="en-US"/>
        </w:rPr>
        <w:t>s</w:t>
      </w:r>
      <w:r>
        <w:rPr>
          <w:rFonts w:eastAsia="Times New Roman" w:cs="Times New Roman"/>
          <w:szCs w:val="24"/>
        </w:rPr>
        <w:t>. Μη</w:t>
      </w:r>
      <w:r>
        <w:rPr>
          <w:rFonts w:eastAsia="Times New Roman" w:cs="Times New Roman"/>
          <w:szCs w:val="24"/>
        </w:rPr>
        <w:t>ν</w:t>
      </w:r>
      <w:r>
        <w:rPr>
          <w:rFonts w:eastAsia="Times New Roman" w:cs="Times New Roman"/>
          <w:szCs w:val="24"/>
        </w:rPr>
        <w:t xml:space="preserve"> τη λέτε αυτή τη λέξη. Κάνετε πολλαπλασιασμό αντί για δια</w:t>
      </w:r>
      <w:r>
        <w:rPr>
          <w:rFonts w:eastAsia="Times New Roman" w:cs="Times New Roman"/>
          <w:szCs w:val="24"/>
        </w:rPr>
        <w:t xml:space="preserve">ίρεση. Σας εξηγώ. Μιλάτε για κλειστά κέντρα. Πάμε να φτιάξουμε κλειστά κέντρα και οι δικοί σας άνθρωποι εναντιώνονται. Θα προχωρήσουμε μετά και για κλειστά κέντρα στην Αθήνα. Θα σας πω. </w:t>
      </w:r>
    </w:p>
    <w:p w14:paraId="3499509B"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δεν έχουμε άλλη λύση για τα νησιά, εφόσον έχουμε συμφωνήσει </w:t>
      </w:r>
      <w:r>
        <w:rPr>
          <w:rFonts w:eastAsia="Times New Roman" w:cs="Times New Roman"/>
          <w:szCs w:val="24"/>
        </w:rPr>
        <w:t xml:space="preserve">όλοι εδώ μέσα ότι η </w:t>
      </w:r>
      <w:r>
        <w:rPr>
          <w:rFonts w:eastAsia="Times New Roman" w:cs="Times New Roman"/>
          <w:szCs w:val="24"/>
        </w:rPr>
        <w:t>σ</w:t>
      </w:r>
      <w:r>
        <w:rPr>
          <w:rFonts w:eastAsia="Times New Roman" w:cs="Times New Roman"/>
          <w:szCs w:val="24"/>
        </w:rPr>
        <w:t>υμφωνία Ευρώπης-Τουρκίας μ</w:t>
      </w:r>
      <w:r>
        <w:rPr>
          <w:rFonts w:eastAsia="Times New Roman" w:cs="Times New Roman"/>
          <w:szCs w:val="24"/>
        </w:rPr>
        <w:t>ά</w:t>
      </w:r>
      <w:r>
        <w:rPr>
          <w:rFonts w:eastAsia="Times New Roman" w:cs="Times New Roman"/>
          <w:szCs w:val="24"/>
        </w:rPr>
        <w:t>ς ενδιαφέρει. Η μόνη λύση που μπορεί να προέλθει είναι μέσα από την αποσυμφόρηση -πληθυσμιακά σ</w:t>
      </w:r>
      <w:r>
        <w:rPr>
          <w:rFonts w:eastAsia="Times New Roman" w:cs="Times New Roman"/>
          <w:szCs w:val="24"/>
        </w:rPr>
        <w:t>ά</w:t>
      </w:r>
      <w:r>
        <w:rPr>
          <w:rFonts w:eastAsia="Times New Roman" w:cs="Times New Roman"/>
          <w:szCs w:val="24"/>
        </w:rPr>
        <w:t>ς εξήγησα ποια μπορεί να είναι- της έντασης</w:t>
      </w:r>
      <w:r>
        <w:rPr>
          <w:rFonts w:eastAsia="Times New Roman" w:cs="Times New Roman"/>
          <w:szCs w:val="24"/>
        </w:rPr>
        <w:t>,</w:t>
      </w:r>
      <w:r>
        <w:rPr>
          <w:rFonts w:eastAsia="Times New Roman" w:cs="Times New Roman"/>
          <w:szCs w:val="24"/>
        </w:rPr>
        <w:t xml:space="preserve"> που μπορεί να είναι πολύ σημαντική. Και αυτό θα συνοδεύεται από αύξ</w:t>
      </w:r>
      <w:r>
        <w:rPr>
          <w:rFonts w:eastAsia="Times New Roman" w:cs="Times New Roman"/>
          <w:szCs w:val="24"/>
        </w:rPr>
        <w:t>ηση της αστυνόμευσης -έχουν δίκιο οι νησιώτες-</w:t>
      </w:r>
      <w:r>
        <w:rPr>
          <w:rFonts w:eastAsia="Times New Roman" w:cs="Times New Roman"/>
          <w:szCs w:val="24"/>
        </w:rPr>
        <w:t>,</w:t>
      </w:r>
      <w:r>
        <w:rPr>
          <w:rFonts w:eastAsia="Times New Roman" w:cs="Times New Roman"/>
          <w:szCs w:val="24"/>
        </w:rPr>
        <w:t xml:space="preserve"> ώστε να μην υπάρχουν αυτά τα στοιχεία που λειτουργούν κακοποιά κάτω από την ένταση της στιγμής, κάτω από τον προσωπικό τους πόνο, οτιδήποτε. Και τι άλλο; Αύξηση του ασύλου. </w:t>
      </w:r>
    </w:p>
    <w:p w14:paraId="3499509C"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Σας παρουσίασα ένα πλάνο. Για να γ</w:t>
      </w:r>
      <w:r>
        <w:rPr>
          <w:rFonts w:eastAsia="Times New Roman" w:cs="Times New Roman"/>
          <w:szCs w:val="24"/>
        </w:rPr>
        <w:t>ίνει αυτό το πλάνο</w:t>
      </w:r>
      <w:r>
        <w:rPr>
          <w:rFonts w:eastAsia="Times New Roman" w:cs="Times New Roman"/>
          <w:szCs w:val="24"/>
        </w:rPr>
        <w:t>,</w:t>
      </w:r>
      <w:r>
        <w:rPr>
          <w:rFonts w:eastAsia="Times New Roman" w:cs="Times New Roman"/>
          <w:szCs w:val="24"/>
        </w:rPr>
        <w:t xml:space="preserve"> χρειαζόμαστε και αύξηση του </w:t>
      </w:r>
      <w:r>
        <w:rPr>
          <w:rFonts w:eastAsia="Times New Roman" w:cs="Times New Roman"/>
          <w:szCs w:val="24"/>
          <w:lang w:val="en-US"/>
        </w:rPr>
        <w:t>EASO</w:t>
      </w:r>
      <w:r>
        <w:rPr>
          <w:rFonts w:eastAsia="Times New Roman" w:cs="Times New Roman"/>
          <w:szCs w:val="24"/>
        </w:rPr>
        <w:t xml:space="preserve">. Να σας πω κάτι τώρα: Δεν είναι σοβαρό πράγμα να λέτε «δεν θέλουμε </w:t>
      </w:r>
      <w:r>
        <w:rPr>
          <w:rFonts w:eastAsia="Times New Roman" w:cs="Times New Roman"/>
          <w:szCs w:val="24"/>
          <w:lang w:val="en-US"/>
        </w:rPr>
        <w:t>FRONTEX</w:t>
      </w:r>
      <w:r>
        <w:rPr>
          <w:rFonts w:eastAsia="Times New Roman" w:cs="Times New Roman"/>
          <w:szCs w:val="24"/>
        </w:rPr>
        <w:t xml:space="preserve">». Δεν το είπατε εσείς. Κάποιος άλλος το είπε. Δηλώνουν ογδόντα κι έρχονται είκοσι εννιά και κατηγορείται ο ΣΥΡΙΖΑ ότι δεν </w:t>
      </w:r>
      <w:r>
        <w:rPr>
          <w:rFonts w:eastAsia="Times New Roman" w:cs="Times New Roman"/>
          <w:szCs w:val="24"/>
        </w:rPr>
        <w:lastRenderedPageBreak/>
        <w:t xml:space="preserve">θέλει </w:t>
      </w:r>
      <w:r>
        <w:rPr>
          <w:rFonts w:eastAsia="Times New Roman" w:cs="Times New Roman"/>
          <w:szCs w:val="24"/>
        </w:rPr>
        <w:t xml:space="preserve">τους άλλους. Δεν υπάρχει άνθρωπος που να έρχεται εδώ και να μην τον θέλουμε. Δεν υπάρχει. Αυτή είναι η προσφορά τους. Και θα μιλήσω γι’ αυτό παραπέρα και για τον ιδιαίτερο ρόλο που μπορεί να παίξει η Αντιπολίτευση του δημοκρατικού τόξου. </w:t>
      </w:r>
    </w:p>
    <w:p w14:paraId="3499509D"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Αυξήσαμε ήδη τις </w:t>
      </w:r>
      <w:r>
        <w:rPr>
          <w:rFonts w:eastAsia="Times New Roman" w:cs="Times New Roman"/>
          <w:szCs w:val="24"/>
        </w:rPr>
        <w:t>Επιτροπές Προσφυγών με τους δικαστές</w:t>
      </w:r>
      <w:r>
        <w:rPr>
          <w:rFonts w:eastAsia="Times New Roman" w:cs="Times New Roman"/>
          <w:szCs w:val="24"/>
        </w:rPr>
        <w:t>,</w:t>
      </w:r>
      <w:r>
        <w:rPr>
          <w:rFonts w:eastAsia="Times New Roman" w:cs="Times New Roman"/>
          <w:szCs w:val="24"/>
        </w:rPr>
        <w:t xml:space="preserve"> με βάση το </w:t>
      </w:r>
      <w:r>
        <w:rPr>
          <w:rFonts w:eastAsia="Times New Roman" w:cs="Times New Roman"/>
          <w:szCs w:val="24"/>
        </w:rPr>
        <w:t>Ε</w:t>
      </w:r>
      <w:r>
        <w:rPr>
          <w:rFonts w:eastAsia="Times New Roman" w:cs="Times New Roman"/>
          <w:szCs w:val="24"/>
        </w:rPr>
        <w:t xml:space="preserve">υρωπαϊκό </w:t>
      </w:r>
      <w:r>
        <w:rPr>
          <w:rFonts w:eastAsia="Times New Roman" w:cs="Times New Roman"/>
          <w:szCs w:val="24"/>
        </w:rPr>
        <w:t>Δ</w:t>
      </w:r>
      <w:r>
        <w:rPr>
          <w:rFonts w:eastAsia="Times New Roman" w:cs="Times New Roman"/>
          <w:szCs w:val="24"/>
        </w:rPr>
        <w:t xml:space="preserve">ίκαιο και όχι όπως τις βρήκαμε. Ο κ. </w:t>
      </w:r>
      <w:proofErr w:type="spellStart"/>
      <w:r>
        <w:rPr>
          <w:rFonts w:eastAsia="Times New Roman" w:cs="Times New Roman"/>
          <w:szCs w:val="24"/>
        </w:rPr>
        <w:t>Κικίλιας</w:t>
      </w:r>
      <w:proofErr w:type="spellEnd"/>
      <w:r>
        <w:rPr>
          <w:rFonts w:eastAsia="Times New Roman" w:cs="Times New Roman"/>
          <w:szCs w:val="24"/>
        </w:rPr>
        <w:t xml:space="preserve"> ξέρει. Οι Επιτροπές Δικαστών από τον Νοέμβριο θα είναι δεκατρείς. Θα κάνουμε μία τεράστια προσπάθεια, λοιπόν, να δημιουργήσουμε επιστροφές. </w:t>
      </w:r>
    </w:p>
    <w:p w14:paraId="3499509E"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Μας κατηγ</w:t>
      </w:r>
      <w:r>
        <w:rPr>
          <w:rFonts w:eastAsia="Times New Roman" w:cs="Times New Roman"/>
          <w:szCs w:val="24"/>
        </w:rPr>
        <w:t xml:space="preserve">ορούν στην Ευρώπη ότι έχουμε καθυστερήσει. Δεν έχουν δίκιο. Έχουμε καθυστερήσει, αλλά είμαστε στη φάση, που όλοι καταθέτουν </w:t>
      </w:r>
      <w:r>
        <w:rPr>
          <w:rFonts w:eastAsia="Times New Roman" w:cs="Times New Roman"/>
          <w:szCs w:val="24"/>
        </w:rPr>
        <w:t>αίτηση α</w:t>
      </w:r>
      <w:r>
        <w:rPr>
          <w:rFonts w:eastAsia="Times New Roman" w:cs="Times New Roman"/>
          <w:szCs w:val="24"/>
        </w:rPr>
        <w:t>σ</w:t>
      </w:r>
      <w:r>
        <w:rPr>
          <w:rFonts w:eastAsia="Times New Roman" w:cs="Times New Roman"/>
          <w:szCs w:val="24"/>
        </w:rPr>
        <w:t>ύ</w:t>
      </w:r>
      <w:r>
        <w:rPr>
          <w:rFonts w:eastAsia="Times New Roman" w:cs="Times New Roman"/>
          <w:szCs w:val="24"/>
        </w:rPr>
        <w:t>λο</w:t>
      </w:r>
      <w:r>
        <w:rPr>
          <w:rFonts w:eastAsia="Times New Roman" w:cs="Times New Roman"/>
          <w:szCs w:val="24"/>
        </w:rPr>
        <w:t>υ</w:t>
      </w:r>
      <w:r>
        <w:rPr>
          <w:rFonts w:eastAsia="Times New Roman" w:cs="Times New Roman"/>
          <w:szCs w:val="24"/>
        </w:rPr>
        <w:t xml:space="preserve">. Όλοι, μα όλοι, καταθέτουν </w:t>
      </w:r>
      <w:r>
        <w:rPr>
          <w:rFonts w:eastAsia="Times New Roman" w:cs="Times New Roman"/>
          <w:szCs w:val="24"/>
        </w:rPr>
        <w:t>αίτηση</w:t>
      </w:r>
      <w:r>
        <w:rPr>
          <w:rFonts w:eastAsia="Times New Roman" w:cs="Times New Roman"/>
          <w:szCs w:val="24"/>
        </w:rPr>
        <w:t xml:space="preserve"> </w:t>
      </w:r>
      <w:r>
        <w:rPr>
          <w:rFonts w:eastAsia="Times New Roman" w:cs="Times New Roman"/>
          <w:szCs w:val="24"/>
        </w:rPr>
        <w:t>α</w:t>
      </w:r>
      <w:r>
        <w:rPr>
          <w:rFonts w:eastAsia="Times New Roman" w:cs="Times New Roman"/>
          <w:szCs w:val="24"/>
        </w:rPr>
        <w:t>σ</w:t>
      </w:r>
      <w:r>
        <w:rPr>
          <w:rFonts w:eastAsia="Times New Roman" w:cs="Times New Roman"/>
          <w:szCs w:val="24"/>
        </w:rPr>
        <w:t>ύ</w:t>
      </w:r>
      <w:r>
        <w:rPr>
          <w:rFonts w:eastAsia="Times New Roman" w:cs="Times New Roman"/>
          <w:szCs w:val="24"/>
        </w:rPr>
        <w:t>λο</w:t>
      </w:r>
      <w:r>
        <w:rPr>
          <w:rFonts w:eastAsia="Times New Roman" w:cs="Times New Roman"/>
          <w:szCs w:val="24"/>
        </w:rPr>
        <w:t>υ</w:t>
      </w:r>
      <w:r>
        <w:rPr>
          <w:rFonts w:eastAsia="Times New Roman" w:cs="Times New Roman"/>
          <w:szCs w:val="24"/>
        </w:rPr>
        <w:t xml:space="preserve">. Η εξέταση </w:t>
      </w:r>
      <w:r>
        <w:rPr>
          <w:rFonts w:eastAsia="Times New Roman" w:cs="Times New Roman"/>
          <w:szCs w:val="24"/>
        </w:rPr>
        <w:t>της αίτησης</w:t>
      </w:r>
      <w:r>
        <w:rPr>
          <w:rFonts w:eastAsia="Times New Roman" w:cs="Times New Roman"/>
          <w:szCs w:val="24"/>
        </w:rPr>
        <w:t xml:space="preserve"> ασύλου δεν μπορεί παρά να γίνει με βάση το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t>Δ</w:t>
      </w:r>
      <w:r>
        <w:rPr>
          <w:rFonts w:eastAsia="Times New Roman" w:cs="Times New Roman"/>
          <w:szCs w:val="24"/>
        </w:rPr>
        <w:t xml:space="preserve">ίκαιο. Βλέπετε πώς είναι οι διεθνείς οργανώσεις από πάνω μας. Μας ελέγχουν, κάνουν, ράνουν. Εντάξει, τη δουλειά τους κάνουν. </w:t>
      </w:r>
    </w:p>
    <w:p w14:paraId="3499509F"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Υπάρχει </w:t>
      </w:r>
      <w:r>
        <w:rPr>
          <w:rFonts w:eastAsia="Times New Roman" w:cs="Times New Roman"/>
          <w:szCs w:val="24"/>
        </w:rPr>
        <w:t>κ</w:t>
      </w:r>
      <w:r>
        <w:rPr>
          <w:rFonts w:eastAsia="Times New Roman" w:cs="Times New Roman"/>
          <w:szCs w:val="24"/>
        </w:rPr>
        <w:t>άποιος</w:t>
      </w:r>
      <w:r>
        <w:rPr>
          <w:rFonts w:eastAsia="Times New Roman" w:cs="Times New Roman"/>
          <w:szCs w:val="24"/>
        </w:rPr>
        <w:t xml:space="preserve"> εδώ μέσα που πιστεύει ότι πρέπει να υπερβούμε το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t>Δ</w:t>
      </w:r>
      <w:r>
        <w:rPr>
          <w:rFonts w:eastAsia="Times New Roman" w:cs="Times New Roman"/>
          <w:szCs w:val="24"/>
        </w:rPr>
        <w:t>ίκαιο και να ψηφίσουμε έναν άλλον νόμο και να μην είμαστε με τη Συνθήκη της Γενεύης; Πιστεύω κανείς. Επομένως χρειάζεται να γίνουν αυτά τα πράγματα</w:t>
      </w:r>
      <w:r>
        <w:rPr>
          <w:rFonts w:eastAsia="Times New Roman" w:cs="Times New Roman"/>
          <w:szCs w:val="24"/>
        </w:rPr>
        <w:t>,</w:t>
      </w:r>
      <w:r>
        <w:rPr>
          <w:rFonts w:eastAsia="Times New Roman" w:cs="Times New Roman"/>
          <w:szCs w:val="24"/>
        </w:rPr>
        <w:t xml:space="preserve"> για να αρχίσουν οι επιστροφές. </w:t>
      </w:r>
    </w:p>
    <w:p w14:paraId="349950A0"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Σας έδειξα ένα πλάνο επιστροφών. Θα σας τα καταθέσω. Είναι πολλές οι </w:t>
      </w:r>
      <w:proofErr w:type="spellStart"/>
      <w:r>
        <w:rPr>
          <w:rFonts w:eastAsia="Times New Roman" w:cs="Times New Roman"/>
          <w:szCs w:val="24"/>
        </w:rPr>
        <w:t>εκατόν</w:t>
      </w:r>
      <w:proofErr w:type="spellEnd"/>
      <w:r>
        <w:rPr>
          <w:rFonts w:eastAsia="Times New Roman" w:cs="Times New Roman"/>
          <w:szCs w:val="24"/>
        </w:rPr>
        <w:t xml:space="preserve"> είκοσι, </w:t>
      </w:r>
      <w:proofErr w:type="spellStart"/>
      <w:r>
        <w:rPr>
          <w:rFonts w:eastAsia="Times New Roman" w:cs="Times New Roman"/>
          <w:szCs w:val="24"/>
        </w:rPr>
        <w:t>εκατόν</w:t>
      </w:r>
      <w:proofErr w:type="spellEnd"/>
      <w:r>
        <w:rPr>
          <w:rFonts w:eastAsia="Times New Roman" w:cs="Times New Roman"/>
          <w:szCs w:val="24"/>
        </w:rPr>
        <w:t xml:space="preserve"> πενήντα επιστροφές που σκοπεύουμε να ξεκινήσουμε σε λίγες μέρες; Όχι. Είναι, όμως, ένα πρώτο μήνυμα στους δουλέμπορους ότι «παιδιά, γυρνάμε πια, γιατί άρχισε να </w:t>
      </w:r>
      <w:proofErr w:type="spellStart"/>
      <w:r>
        <w:rPr>
          <w:rFonts w:eastAsia="Times New Roman" w:cs="Times New Roman"/>
          <w:szCs w:val="24"/>
        </w:rPr>
        <w:t>ρολάρει</w:t>
      </w:r>
      <w:proofErr w:type="spellEnd"/>
      <w:r>
        <w:rPr>
          <w:rFonts w:eastAsia="Times New Roman" w:cs="Times New Roman"/>
          <w:szCs w:val="24"/>
        </w:rPr>
        <w:t xml:space="preserve"> το σύστημα». Και είναι κι ένα μήνυμα μικρό ακόμα στους κατοίκους των νη</w:t>
      </w:r>
      <w:r>
        <w:rPr>
          <w:rFonts w:eastAsia="Times New Roman" w:cs="Times New Roman"/>
          <w:szCs w:val="24"/>
        </w:rPr>
        <w:t>σιών ότι «παιδιά, σιγά</w:t>
      </w:r>
      <w:r>
        <w:rPr>
          <w:rFonts w:eastAsia="Times New Roman" w:cs="Times New Roman"/>
          <w:szCs w:val="24"/>
        </w:rPr>
        <w:t xml:space="preserve"> </w:t>
      </w:r>
      <w:r>
        <w:rPr>
          <w:rFonts w:eastAsia="Times New Roman" w:cs="Times New Roman"/>
          <w:szCs w:val="24"/>
        </w:rPr>
        <w:t>σιγά, θα τα ξελαφρώσουμε τα νησιά». Εάν το καταφέρουμε. Το σχέδιο έχει γίνει. Θα εξαρτηθεί από το αν θα έρθουν από την Ευρώπη και αυτοί οι ογδόντα άνθρωποι του EASO που ζητήσαμε</w:t>
      </w:r>
      <w:r>
        <w:rPr>
          <w:rFonts w:eastAsia="Times New Roman" w:cs="Times New Roman"/>
          <w:szCs w:val="24"/>
        </w:rPr>
        <w:t>,</w:t>
      </w:r>
      <w:r>
        <w:rPr>
          <w:rFonts w:eastAsia="Times New Roman" w:cs="Times New Roman"/>
          <w:szCs w:val="24"/>
        </w:rPr>
        <w:t xml:space="preserve"> από τους τετρακόσιους που μας έχουν υποσχεθεί. </w:t>
      </w:r>
    </w:p>
    <w:p w14:paraId="349950A1"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Οι επι</w:t>
      </w:r>
      <w:r>
        <w:rPr>
          <w:rFonts w:eastAsia="Times New Roman" w:cs="Times New Roman"/>
          <w:szCs w:val="24"/>
        </w:rPr>
        <w:t xml:space="preserve">στροφές, μαζί με τα κλειστά κέντρα για τα κακοποιά στοιχεία, είναι επίσης ένα μήνυμα που μπορεί να μειώσει τις ροές, οι οποίες έχουν μειωθεί, όπως ξέρετε, σ’ έναν απίστευτο βαθμό. </w:t>
      </w:r>
    </w:p>
    <w:p w14:paraId="349950A2"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Πέντε εκατομμύρια από το Υπουργείο Εσωτερικών θα δοθούν το επόμενο διάστημα</w:t>
      </w:r>
      <w:r>
        <w:rPr>
          <w:rFonts w:eastAsia="Times New Roman" w:cs="Times New Roman"/>
          <w:szCs w:val="24"/>
        </w:rPr>
        <w:t xml:space="preserve"> για την αποκατάσταση των φθορών. Έχουν δοθεί κι άλλα χρήματα στα νησιά. Μέσα από έργα των μη κυβερνητικών οργανώσεων έχουν πάρει χρήματα. Αυτό δεν το λέω</w:t>
      </w:r>
      <w:r>
        <w:rPr>
          <w:rFonts w:eastAsia="Times New Roman" w:cs="Times New Roman"/>
          <w:szCs w:val="24"/>
        </w:rPr>
        <w:t>,</w:t>
      </w:r>
      <w:r>
        <w:rPr>
          <w:rFonts w:eastAsia="Times New Roman" w:cs="Times New Roman"/>
          <w:szCs w:val="24"/>
        </w:rPr>
        <w:t xml:space="preserve"> για να πω τι τυχερά που είναι τα νησιά. Λέω ότι σαφέστατα ξέρουμε τις οικονομικές δ</w:t>
      </w:r>
      <w:r>
        <w:rPr>
          <w:rFonts w:eastAsia="Times New Roman" w:cs="Times New Roman"/>
          <w:szCs w:val="24"/>
        </w:rPr>
        <w:t>υ</w:t>
      </w:r>
      <w:r>
        <w:rPr>
          <w:rFonts w:eastAsia="Times New Roman" w:cs="Times New Roman"/>
          <w:szCs w:val="24"/>
        </w:rPr>
        <w:t>σκολ</w:t>
      </w:r>
      <w:r>
        <w:rPr>
          <w:rFonts w:eastAsia="Times New Roman" w:cs="Times New Roman"/>
          <w:szCs w:val="24"/>
        </w:rPr>
        <w:t>ί</w:t>
      </w:r>
      <w:r>
        <w:rPr>
          <w:rFonts w:eastAsia="Times New Roman" w:cs="Times New Roman"/>
          <w:szCs w:val="24"/>
        </w:rPr>
        <w:t>ες. Σαφέστα</w:t>
      </w:r>
      <w:r>
        <w:rPr>
          <w:rFonts w:eastAsia="Times New Roman" w:cs="Times New Roman"/>
          <w:szCs w:val="24"/>
        </w:rPr>
        <w:t xml:space="preserve">τα προσπαθούμε να θεραπεύσουμε αυτό που μπορούμε να θεραπεύσουμε. Είναι ένα θέμα κριτικής, εάν το κάνουμε καλά ή όχι. </w:t>
      </w:r>
      <w:r>
        <w:rPr>
          <w:rFonts w:eastAsia="Times New Roman" w:cs="Times New Roman"/>
          <w:szCs w:val="24"/>
        </w:rPr>
        <w:t>Τ</w:t>
      </w:r>
      <w:r>
        <w:rPr>
          <w:rFonts w:eastAsia="Times New Roman" w:cs="Times New Roman"/>
          <w:szCs w:val="24"/>
        </w:rPr>
        <w:t xml:space="preserve">ο προσπαθούμε, όμως, και το κάνουμε. </w:t>
      </w:r>
    </w:p>
    <w:p w14:paraId="349950A3"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Άρα, </w:t>
      </w:r>
      <w:proofErr w:type="spellStart"/>
      <w:r>
        <w:rPr>
          <w:rFonts w:eastAsia="Times New Roman" w:cs="Times New Roman"/>
          <w:szCs w:val="24"/>
        </w:rPr>
        <w:t>Μουζάλα</w:t>
      </w:r>
      <w:proofErr w:type="spellEnd"/>
      <w:r>
        <w:rPr>
          <w:rFonts w:eastAsia="Times New Roman" w:cs="Times New Roman"/>
          <w:szCs w:val="24"/>
        </w:rPr>
        <w:t>, τι μας λες; Ότι είναι όλα καλά; Όχι, δεν λέω ότι είναι όλα καλά. Λέω ότι στην ηπειρωτ</w:t>
      </w:r>
      <w:r>
        <w:rPr>
          <w:rFonts w:eastAsia="Times New Roman" w:cs="Times New Roman"/>
          <w:szCs w:val="24"/>
        </w:rPr>
        <w:t xml:space="preserve">ική χώρα το χάος πήρε μορφή. Αυτή είναι, μας αρέσει-δεν μας αρέσει. Μπορούμε τώρα να δουλέψουμε. Είναι όλοι καταγεγραμμένοι, κύριοι, και αυτοί που είναι στα διαμερίσματα. </w:t>
      </w:r>
    </w:p>
    <w:p w14:paraId="349950A4"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ΣΤΑΥΡΟΣ ΚΑΛΑΦΑΤΗΣ:</w:t>
      </w:r>
      <w:r>
        <w:rPr>
          <w:rFonts w:eastAsia="Times New Roman" w:cs="Times New Roman"/>
          <w:szCs w:val="24"/>
        </w:rPr>
        <w:t xml:space="preserve"> Η αποσυμφόρηση από τη </w:t>
      </w:r>
      <w:r>
        <w:rPr>
          <w:rFonts w:eastAsia="Times New Roman" w:cs="Times New Roman"/>
          <w:szCs w:val="24"/>
        </w:rPr>
        <w:t>β</w:t>
      </w:r>
      <w:r>
        <w:rPr>
          <w:rFonts w:eastAsia="Times New Roman" w:cs="Times New Roman"/>
          <w:szCs w:val="24"/>
        </w:rPr>
        <w:t>όρειο Ελλάδα πώς περίπου θα γίνει; Ο σχεδι</w:t>
      </w:r>
      <w:r>
        <w:rPr>
          <w:rFonts w:eastAsia="Times New Roman" w:cs="Times New Roman"/>
          <w:szCs w:val="24"/>
        </w:rPr>
        <w:t xml:space="preserve">ασμός; </w:t>
      </w:r>
    </w:p>
    <w:p w14:paraId="349950A5"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ΜΟΥΖΑΛΑΣ (Αναπληρωτής Υπουργός Εσωτερικών και Διοικητικής Ανασυγκρότησης):</w:t>
      </w:r>
      <w:r>
        <w:rPr>
          <w:rFonts w:eastAsia="Times New Roman" w:cs="Times New Roman"/>
          <w:szCs w:val="24"/>
        </w:rPr>
        <w:t xml:space="preserve"> Ήδη έχουν κατέβει επτά χιλιάδες. Έχουν </w:t>
      </w:r>
      <w:proofErr w:type="spellStart"/>
      <w:r>
        <w:rPr>
          <w:rFonts w:eastAsia="Times New Roman" w:cs="Times New Roman"/>
          <w:szCs w:val="24"/>
        </w:rPr>
        <w:t>αποσυμφορηθεί</w:t>
      </w:r>
      <w:proofErr w:type="spellEnd"/>
      <w:r>
        <w:rPr>
          <w:rFonts w:eastAsia="Times New Roman" w:cs="Times New Roman"/>
          <w:szCs w:val="24"/>
        </w:rPr>
        <w:t xml:space="preserve"> κατά επτά χιλιάδες. Θα κλείσουν πάνω από τα μισά κέντρα στη </w:t>
      </w:r>
      <w:r>
        <w:rPr>
          <w:rFonts w:eastAsia="Times New Roman" w:cs="Times New Roman"/>
          <w:szCs w:val="24"/>
        </w:rPr>
        <w:t>β</w:t>
      </w:r>
      <w:r>
        <w:rPr>
          <w:rFonts w:eastAsia="Times New Roman" w:cs="Times New Roman"/>
          <w:szCs w:val="24"/>
        </w:rPr>
        <w:t xml:space="preserve">όρειο Ελλάδα. Έχω μία ευθύνη απέναντι στη </w:t>
      </w:r>
      <w:r>
        <w:rPr>
          <w:rFonts w:eastAsia="Times New Roman" w:cs="Times New Roman"/>
          <w:szCs w:val="24"/>
        </w:rPr>
        <w:t>β</w:t>
      </w:r>
      <w:r>
        <w:rPr>
          <w:rFonts w:eastAsia="Times New Roman" w:cs="Times New Roman"/>
          <w:szCs w:val="24"/>
        </w:rPr>
        <w:t>όρειο Ελ</w:t>
      </w:r>
      <w:r>
        <w:rPr>
          <w:rFonts w:eastAsia="Times New Roman" w:cs="Times New Roman"/>
          <w:szCs w:val="24"/>
        </w:rPr>
        <w:t xml:space="preserve">λάδα και οφείλω εδώ πέρα να πω ότι η συνεργασία που βρήκα από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και τον </w:t>
      </w:r>
      <w:r>
        <w:rPr>
          <w:rFonts w:eastAsia="Times New Roman" w:cs="Times New Roman"/>
          <w:szCs w:val="24"/>
        </w:rPr>
        <w:t>π</w:t>
      </w:r>
      <w:r>
        <w:rPr>
          <w:rFonts w:eastAsia="Times New Roman" w:cs="Times New Roman"/>
          <w:szCs w:val="24"/>
        </w:rPr>
        <w:t>εριφερειάρχη ήταν εξαιρετική, χωρίς να υπολείπεται σε κριτική και μπορεί να μας μάθει όλους μας ότι και κριτική μπορείς να κάνεις και να συνεργάζεσαι σοβαρά.</w:t>
      </w:r>
    </w:p>
    <w:p w14:paraId="349950A6"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ΧΑΡ</w:t>
      </w:r>
      <w:r>
        <w:rPr>
          <w:rFonts w:eastAsia="Times New Roman" w:cs="Times New Roman"/>
          <w:b/>
          <w:szCs w:val="24"/>
        </w:rPr>
        <w:t>ΑΛΑΜΠΟΣ ΑΘΑΝΑΣΙΟΥ:</w:t>
      </w:r>
      <w:r>
        <w:rPr>
          <w:rFonts w:eastAsia="Times New Roman" w:cs="Times New Roman"/>
          <w:szCs w:val="24"/>
        </w:rPr>
        <w:t xml:space="preserve"> Στα νησιά τι θα γίνει, κύριε Υπουργέ;</w:t>
      </w:r>
    </w:p>
    <w:p w14:paraId="349950A7"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Διοικητικής Ανασυγκρότησης):</w:t>
      </w:r>
      <w:r>
        <w:rPr>
          <w:rFonts w:eastAsia="Times New Roman" w:cs="Times New Roman"/>
          <w:szCs w:val="24"/>
        </w:rPr>
        <w:t xml:space="preserve"> Σας εξήγησα. Σας είπα το σχέδιό μας. Το σχέδιό μας είναι αυτό. Πρέπει να φτιαχτεί ένας χώρος</w:t>
      </w:r>
      <w:r>
        <w:rPr>
          <w:rFonts w:eastAsia="Times New Roman" w:cs="Times New Roman"/>
          <w:szCs w:val="24"/>
        </w:rPr>
        <w:t>,</w:t>
      </w:r>
      <w:r>
        <w:rPr>
          <w:rFonts w:eastAsia="Times New Roman" w:cs="Times New Roman"/>
          <w:szCs w:val="24"/>
        </w:rPr>
        <w:t xml:space="preserve"> ώστε να διαιρεθεί ο πληθυσμός. Εάν αυτόν τον χώρο τον παρουσιάζετε σαν πολλαπλασιασμό των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θα καταστραφούν τα νησιά. Αν προτείνετε να αδειάσουμε τα νησιά και να πέσει η συμφωνία, δεν μπορούμε να συμφωνήσουμε.</w:t>
      </w:r>
    </w:p>
    <w:p w14:paraId="349950A8"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Έλεγα πριν, λοιπόν, ότι δεν τα έχουμ</w:t>
      </w:r>
      <w:r>
        <w:rPr>
          <w:rFonts w:eastAsia="Times New Roman" w:cs="Times New Roman"/>
          <w:szCs w:val="24"/>
        </w:rPr>
        <w:t>ε κάνει όλα καλά.  Όταν έλεγα τις ελλείψεις που βρήκαμε, ένας εύκολος τρόπος -γι’ αυτό δεν κουνάω το δάκτυλο εγώ- είναι να το πω για να σας κατηγορήσω. Όχι. Εγώ προσπαθώ μαζί με την Κυβέρνηση να λύσουμε το ζήτημα μέσα στην πραγματικότητα και μέσα στην κοιν</w:t>
      </w:r>
      <w:r>
        <w:rPr>
          <w:rFonts w:eastAsia="Times New Roman" w:cs="Times New Roman"/>
          <w:szCs w:val="24"/>
        </w:rPr>
        <w:t xml:space="preserve">ωνία. Η πραγματικότητα που βρήκαμε ήταν αυτή, χίλιες </w:t>
      </w:r>
      <w:proofErr w:type="spellStart"/>
      <w:r>
        <w:rPr>
          <w:rFonts w:eastAsia="Times New Roman" w:cs="Times New Roman"/>
          <w:szCs w:val="24"/>
        </w:rPr>
        <w:t>εκατόν</w:t>
      </w:r>
      <w:proofErr w:type="spellEnd"/>
      <w:r>
        <w:rPr>
          <w:rFonts w:eastAsia="Times New Roman" w:cs="Times New Roman"/>
          <w:szCs w:val="24"/>
        </w:rPr>
        <w:t xml:space="preserve"> ενενήντα έξι θέσεις φιλοξενίας. Η πραγματικότητα που βρήκαμε για τα σύνορα ήταν αυτή.</w:t>
      </w:r>
    </w:p>
    <w:p w14:paraId="349950A9"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Πού μπορούμε σήμερα να συμφωνήσουμε; Εγώ θα ήθελα να ξανασκεφτείτε το ζήτημα για τα νησιά. Δεν είναι πολλαπλασ</w:t>
      </w:r>
      <w:r>
        <w:rPr>
          <w:rFonts w:eastAsia="Times New Roman" w:cs="Times New Roman"/>
          <w:szCs w:val="24"/>
        </w:rPr>
        <w:t xml:space="preserve">ιασμός, είναι διαίρεση. Δεν έχουμε άλλον τρόπο. Στη Χίο, ας πούμε, εξασφαλίσαμε από την </w:t>
      </w:r>
      <w:r>
        <w:rPr>
          <w:rFonts w:eastAsia="Times New Roman" w:cs="Times New Roman"/>
          <w:szCs w:val="24"/>
          <w:lang w:val="en-US"/>
        </w:rPr>
        <w:t>DG</w:t>
      </w:r>
      <w:r>
        <w:rPr>
          <w:rFonts w:eastAsia="Times New Roman" w:cs="Times New Roman"/>
          <w:szCs w:val="24"/>
        </w:rPr>
        <w:t xml:space="preserve"> </w:t>
      </w:r>
      <w:r>
        <w:rPr>
          <w:rFonts w:eastAsia="Times New Roman" w:cs="Times New Roman"/>
          <w:szCs w:val="24"/>
          <w:lang w:val="en-US"/>
        </w:rPr>
        <w:t>EC</w:t>
      </w:r>
      <w:r>
        <w:rPr>
          <w:rFonts w:eastAsia="Times New Roman" w:cs="Times New Roman"/>
          <w:szCs w:val="24"/>
        </w:rPr>
        <w:t>Η</w:t>
      </w:r>
      <w:r>
        <w:rPr>
          <w:rFonts w:eastAsia="Times New Roman" w:cs="Times New Roman"/>
          <w:szCs w:val="24"/>
          <w:lang w:val="en-US"/>
        </w:rPr>
        <w:t>O</w:t>
      </w:r>
      <w:r>
        <w:rPr>
          <w:rFonts w:eastAsia="Times New Roman" w:cs="Times New Roman"/>
          <w:szCs w:val="24"/>
        </w:rPr>
        <w:t xml:space="preserve"> 3.700.000 ευρώ</w:t>
      </w:r>
      <w:r>
        <w:rPr>
          <w:rFonts w:eastAsia="Times New Roman" w:cs="Times New Roman"/>
          <w:szCs w:val="24"/>
        </w:rPr>
        <w:t>,</w:t>
      </w:r>
      <w:r>
        <w:rPr>
          <w:rFonts w:eastAsia="Times New Roman" w:cs="Times New Roman"/>
          <w:szCs w:val="24"/>
        </w:rPr>
        <w:t xml:space="preserve"> για να φτιαχτεί σε ένα βουνό ένας άλλος χώρος, ώστε να μπορούμε να αδειάσουμε τη Σούδα και να </w:t>
      </w:r>
      <w:proofErr w:type="spellStart"/>
      <w:r>
        <w:rPr>
          <w:rFonts w:eastAsia="Times New Roman" w:cs="Times New Roman"/>
          <w:szCs w:val="24"/>
        </w:rPr>
        <w:t>αποσυμφορήσουμε</w:t>
      </w:r>
      <w:proofErr w:type="spellEnd"/>
      <w:r>
        <w:rPr>
          <w:rFonts w:eastAsia="Times New Roman" w:cs="Times New Roman"/>
          <w:szCs w:val="24"/>
        </w:rPr>
        <w:t xml:space="preserve"> τη ΒΙΑΛ. Πού είναι το κακό σε αυτό</w:t>
      </w:r>
      <w:r>
        <w:rPr>
          <w:rFonts w:eastAsia="Times New Roman" w:cs="Times New Roman"/>
          <w:szCs w:val="24"/>
        </w:rPr>
        <w:t>; Είναι διαίρεση, δεν είναι πολλαπλασιασμός.</w:t>
      </w:r>
    </w:p>
    <w:p w14:paraId="349950AA"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Πάμε, όμως, παρακάτω. Συμφωνούμε, ελπίζω, ότι η συμφωνία Ευρώπης-Τουρκίας πρέπει να επιζήσει. Μέσα από αυτή τη συζήτηση, την αντιπαράθεση, σε επίπεδο εξωτερικής πολιτικής, σε επίπεδο </w:t>
      </w:r>
      <w:r>
        <w:rPr>
          <w:rFonts w:eastAsia="Times New Roman" w:cs="Times New Roman"/>
          <w:szCs w:val="24"/>
        </w:rPr>
        <w:lastRenderedPageBreak/>
        <w:t>στάσης των κομμάτων του δημο</w:t>
      </w:r>
      <w:r>
        <w:rPr>
          <w:rFonts w:eastAsia="Times New Roman" w:cs="Times New Roman"/>
          <w:szCs w:val="24"/>
        </w:rPr>
        <w:t xml:space="preserve">κρατικού τόξου βγαίνει το εξής: Συμφωνούμε, με την κριτική του ο καθένας, ότι πρέπει να παλέψουμε τη συμφωνία Ευρώπης-Τουρκίας. Συμφωνούμε ότι πρέπει να παλέψουμε για να αυξηθεί η μετεγκατάσταση, το </w:t>
      </w:r>
      <w:r>
        <w:rPr>
          <w:rFonts w:eastAsia="Times New Roman" w:cs="Times New Roman"/>
          <w:szCs w:val="24"/>
          <w:lang w:val="en-US"/>
        </w:rPr>
        <w:t>relocation</w:t>
      </w:r>
      <w:r>
        <w:rPr>
          <w:rFonts w:eastAsia="Times New Roman" w:cs="Times New Roman"/>
          <w:szCs w:val="24"/>
        </w:rPr>
        <w:t>. Συμφωνούμε ότι πρέπει να φτιαχτεί επιτέλους έ</w:t>
      </w:r>
      <w:r>
        <w:rPr>
          <w:rFonts w:eastAsia="Times New Roman" w:cs="Times New Roman"/>
          <w:szCs w:val="24"/>
        </w:rPr>
        <w:t>νας ευρωπαϊκός μηχανισμός επιστροφών και να μην ανατίθεται στη χώρα υποδοχής η επιστροφή. Συμφωνεί και ο κύριος Επίτροπος. Αυτά που σας λέω είναι αυτά που βάζουμε σε αυτόν τον διπλωματικό μαραθώνιο που έχουμε ξεκινήσει.</w:t>
      </w:r>
    </w:p>
    <w:p w14:paraId="349950AB"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Συμφωνούμε ότι πρέπει να ζητήσουμε ν</w:t>
      </w:r>
      <w:r>
        <w:rPr>
          <w:rFonts w:eastAsia="Times New Roman" w:cs="Times New Roman"/>
          <w:szCs w:val="24"/>
        </w:rPr>
        <w:t xml:space="preserve">α </w:t>
      </w:r>
      <w:proofErr w:type="spellStart"/>
      <w:r>
        <w:rPr>
          <w:rFonts w:eastAsia="Times New Roman" w:cs="Times New Roman"/>
          <w:szCs w:val="24"/>
        </w:rPr>
        <w:t>αποσυμφορηθούν</w:t>
      </w:r>
      <w:proofErr w:type="spellEnd"/>
      <w:r>
        <w:rPr>
          <w:rFonts w:eastAsia="Times New Roman" w:cs="Times New Roman"/>
          <w:szCs w:val="24"/>
        </w:rPr>
        <w:t xml:space="preserve"> τα νησιά με τη μεταφορά ανθρώπων</w:t>
      </w:r>
      <w:r>
        <w:rPr>
          <w:rFonts w:eastAsia="Times New Roman" w:cs="Times New Roman"/>
          <w:szCs w:val="24"/>
        </w:rPr>
        <w:t>,</w:t>
      </w:r>
      <w:r>
        <w:rPr>
          <w:rFonts w:eastAsia="Times New Roman" w:cs="Times New Roman"/>
          <w:szCs w:val="24"/>
        </w:rPr>
        <w:t xml:space="preserve"> οι οποίοι μπορεί να επιστραφούν στην Τουρκία</w:t>
      </w:r>
      <w:r>
        <w:rPr>
          <w:rFonts w:eastAsia="Times New Roman" w:cs="Times New Roman"/>
          <w:szCs w:val="24"/>
        </w:rPr>
        <w:t>,</w:t>
      </w:r>
      <w:r>
        <w:rPr>
          <w:rFonts w:eastAsia="Times New Roman" w:cs="Times New Roman"/>
          <w:szCs w:val="24"/>
        </w:rPr>
        <w:t xml:space="preserve"> με βάση τη </w:t>
      </w:r>
      <w:r>
        <w:rPr>
          <w:rFonts w:eastAsia="Times New Roman" w:cs="Times New Roman"/>
          <w:szCs w:val="24"/>
        </w:rPr>
        <w:t>σ</w:t>
      </w:r>
      <w:r>
        <w:rPr>
          <w:rFonts w:eastAsia="Times New Roman" w:cs="Times New Roman"/>
          <w:szCs w:val="24"/>
        </w:rPr>
        <w:t>υμφωνία</w:t>
      </w:r>
      <w:r>
        <w:rPr>
          <w:rFonts w:eastAsia="Times New Roman" w:cs="Times New Roman"/>
          <w:szCs w:val="24"/>
        </w:rPr>
        <w:t>,</w:t>
      </w:r>
      <w:r>
        <w:rPr>
          <w:rFonts w:eastAsia="Times New Roman" w:cs="Times New Roman"/>
          <w:szCs w:val="24"/>
        </w:rPr>
        <w:t xml:space="preserve"> σε κλειστά κέντρα στην ενδοχώρα. Συμφωνούμε ότι απαιτούμε από την Ευρωπαϊκή Ένωση και από την Τουρκία το κάθε κομμάτι να πάρει την ευθύνη </w:t>
      </w:r>
      <w:r>
        <w:rPr>
          <w:rFonts w:eastAsia="Times New Roman" w:cs="Times New Roman"/>
          <w:szCs w:val="24"/>
        </w:rPr>
        <w:t>του, να κάνει ό,τι έταξε να κάνει.</w:t>
      </w:r>
    </w:p>
    <w:p w14:paraId="349950AC"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Συμφωνούμε ότι θέλουμε αύξηση τ</w:t>
      </w:r>
      <w:r>
        <w:rPr>
          <w:rFonts w:eastAsia="Times New Roman" w:cs="Times New Roman"/>
          <w:szCs w:val="24"/>
        </w:rPr>
        <w:t>ου</w:t>
      </w:r>
      <w:r>
        <w:rPr>
          <w:rFonts w:eastAsia="Times New Roman" w:cs="Times New Roman"/>
          <w:szCs w:val="24"/>
        </w:rPr>
        <w:t xml:space="preserve"> </w:t>
      </w:r>
      <w:r>
        <w:rPr>
          <w:rFonts w:eastAsia="Times New Roman" w:cs="Times New Roman"/>
          <w:szCs w:val="24"/>
          <w:lang w:val="en-US"/>
        </w:rPr>
        <w:t>EASO</w:t>
      </w:r>
      <w:r>
        <w:rPr>
          <w:rFonts w:eastAsia="Times New Roman" w:cs="Times New Roman"/>
          <w:szCs w:val="24"/>
        </w:rPr>
        <w:t xml:space="preserve">, συμφωνούμε ότι θέλουμε αύξηση της </w:t>
      </w:r>
      <w:r>
        <w:rPr>
          <w:rFonts w:eastAsia="Times New Roman" w:cs="Times New Roman"/>
          <w:szCs w:val="24"/>
          <w:lang w:val="en-US"/>
        </w:rPr>
        <w:t>FRONTEX</w:t>
      </w:r>
      <w:r>
        <w:rPr>
          <w:rFonts w:eastAsia="Times New Roman" w:cs="Times New Roman"/>
          <w:szCs w:val="24"/>
        </w:rPr>
        <w:t xml:space="preserve"> και είμαστε ενάντια στην εναλλακτική αλληλεγγύη, στην ευέλικτη αλληλεγγύη, δηλαδή: «Κράτα εσύ τους πρόσφυγες και εγώ σου στέλνω δέκα χιλιάδ</w:t>
      </w:r>
      <w:r>
        <w:rPr>
          <w:rFonts w:eastAsia="Times New Roman" w:cs="Times New Roman"/>
          <w:szCs w:val="24"/>
        </w:rPr>
        <w:t xml:space="preserve">ες κουβέρτες. Κράτα εσύ τους πρόσφυγες και εγώ σου στέλνω εκατό χιλιάδες </w:t>
      </w:r>
      <w:r>
        <w:rPr>
          <w:rFonts w:eastAsia="Times New Roman" w:cs="Times New Roman"/>
          <w:szCs w:val="24"/>
        </w:rPr>
        <w:t>υπνόσακους</w:t>
      </w:r>
      <w:r>
        <w:rPr>
          <w:rFonts w:eastAsia="Times New Roman" w:cs="Times New Roman"/>
          <w:szCs w:val="24"/>
        </w:rPr>
        <w:t>.</w:t>
      </w:r>
      <w:r>
        <w:rPr>
          <w:rFonts w:eastAsia="Times New Roman" w:cs="Times New Roman"/>
          <w:szCs w:val="24"/>
        </w:rPr>
        <w:t>». Δεν θέλουμε. Η Ευρώπη έχει κτισθεί πάνω στο «μοιράζομαι το πρόβλημα». Το πρόβλημα είναι το προσφυγικό. Πρέπει να μοιραστεί το πρόβλημα.</w:t>
      </w:r>
    </w:p>
    <w:p w14:paraId="349950AD"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Δεν θέλω να μου απαντήσετε εάν συ</w:t>
      </w:r>
      <w:r>
        <w:rPr>
          <w:rFonts w:eastAsia="Times New Roman" w:cs="Times New Roman"/>
          <w:szCs w:val="24"/>
        </w:rPr>
        <w:t xml:space="preserve">μφωνούμε σε αυτά ή όχι. Όλα τα κόμματα του δημοκρατικού τόξου στα κόμματά τους στην Ευρώπη, ο καθένας στην πίεση που μπορεί να ασκήσει, πρέπει να προχωρήσουμε παρακάτω, να μπορέσουμε να δώσουμε λύσεις πρακτικές. </w:t>
      </w:r>
    </w:p>
    <w:p w14:paraId="349950AE"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Τελειώνω, καταθέτοντας υλικά. Εδώ πέρα είνα</w:t>
      </w:r>
      <w:r>
        <w:rPr>
          <w:rFonts w:eastAsia="Times New Roman" w:cs="Times New Roman"/>
          <w:szCs w:val="24"/>
        </w:rPr>
        <w:t>ι η κατά την άποψή μου απόδειξη, αλλά όχι σαν κατηγορία, σαν μια πραγματικότητα που παραλάβαμε, ότι</w:t>
      </w:r>
      <w:r>
        <w:rPr>
          <w:rFonts w:eastAsia="Times New Roman" w:cs="Times New Roman"/>
          <w:szCs w:val="24"/>
        </w:rPr>
        <w:t>,</w:t>
      </w:r>
      <w:r>
        <w:rPr>
          <w:rFonts w:eastAsia="Times New Roman" w:cs="Times New Roman"/>
          <w:szCs w:val="24"/>
        </w:rPr>
        <w:t xml:space="preserve"> εάν εμείς χρησιμοποιούσαμε τις κατηγορίες για τη φύλαξη των συνόρων, δεν φυλάγατε τα σύνορα. Δεν ισχυρίζομαι αυτό. Έχω, όμως, εδώ πέρα τα στοιχεία: Πόσοι μ</w:t>
      </w:r>
      <w:r>
        <w:rPr>
          <w:rFonts w:eastAsia="Times New Roman" w:cs="Times New Roman"/>
          <w:szCs w:val="24"/>
        </w:rPr>
        <w:t>πήκαν, πόσοι βγήκαν.</w:t>
      </w:r>
    </w:p>
    <w:p w14:paraId="349950AF"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Κικίλια</w:t>
      </w:r>
      <w:proofErr w:type="spellEnd"/>
      <w:r>
        <w:rPr>
          <w:rFonts w:eastAsia="Times New Roman" w:cs="Times New Roman"/>
          <w:szCs w:val="24"/>
        </w:rPr>
        <w:t>, το 2014 δεν είχατε πενήντα χιλιάδες να διώξετε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όνο </w:t>
      </w:r>
      <w:r>
        <w:rPr>
          <w:rFonts w:eastAsia="Times New Roman" w:cs="Times New Roman"/>
          <w:szCs w:val="24"/>
        </w:rPr>
        <w:t>δεκαέξι χιλιάδες επτακόσιοι πενήντα ένας</w:t>
      </w:r>
      <w:r>
        <w:rPr>
          <w:rFonts w:eastAsia="Times New Roman" w:cs="Times New Roman"/>
          <w:szCs w:val="24"/>
        </w:rPr>
        <w:t xml:space="preserve"> ήταν οι Αλβανοί. Οι άλλοι ήταν </w:t>
      </w:r>
      <w:proofErr w:type="spellStart"/>
      <w:r>
        <w:rPr>
          <w:rFonts w:eastAsia="Times New Roman" w:cs="Times New Roman"/>
          <w:szCs w:val="24"/>
        </w:rPr>
        <w:t>Σομαλοί</w:t>
      </w:r>
      <w:proofErr w:type="spellEnd"/>
      <w:r>
        <w:rPr>
          <w:rFonts w:eastAsia="Times New Roman" w:cs="Times New Roman"/>
          <w:szCs w:val="24"/>
        </w:rPr>
        <w:t>. Γυρίσατε κανέναν στη Σομαλία, στο Πακιστάν, στη Συρία;</w:t>
      </w:r>
    </w:p>
    <w:p w14:paraId="349950B0"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Έχουμε προσπαθήσει πέντε φορές. </w:t>
      </w:r>
    </w:p>
    <w:p w14:paraId="349950B1"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Αυτό το διάστημα.</w:t>
      </w:r>
    </w:p>
    <w:p w14:paraId="349950B2"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Διοικητικής Ανασυγκρότησης): </w:t>
      </w:r>
      <w:r>
        <w:rPr>
          <w:rFonts w:eastAsia="Times New Roman" w:cs="Times New Roman"/>
          <w:szCs w:val="24"/>
        </w:rPr>
        <w:t>Μας έχουν στείλει πίσω τα αεροπλάνα. Το ξέρετε πως γίνεται.</w:t>
      </w:r>
    </w:p>
    <w:p w14:paraId="349950B3"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Εγώ δεν είπα ότι είναι</w:t>
      </w:r>
      <w:r>
        <w:rPr>
          <w:rFonts w:eastAsia="Times New Roman" w:cs="Times New Roman"/>
          <w:szCs w:val="24"/>
        </w:rPr>
        <w:t xml:space="preserve"> εύκολο.</w:t>
      </w:r>
    </w:p>
    <w:p w14:paraId="349950B4"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Διοικητικής Ανασυγκρότησης): </w:t>
      </w:r>
      <w:r>
        <w:rPr>
          <w:rFonts w:eastAsia="Times New Roman" w:cs="Times New Roman"/>
          <w:szCs w:val="24"/>
        </w:rPr>
        <w:t xml:space="preserve">Θα καταθέσουμε εδώ τα στοιχεία για τα ασυνόδευτα παιδιά. </w:t>
      </w:r>
    </w:p>
    <w:p w14:paraId="349950B5"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θα καταθέσουμε τα στοιχεία για την αύξηση του ασύλου. Σας λέω ότι γρήγορα θα αναγκαστούμε να νομοθ</w:t>
      </w:r>
      <w:r>
        <w:rPr>
          <w:rFonts w:eastAsia="Times New Roman" w:cs="Times New Roman"/>
          <w:szCs w:val="24"/>
        </w:rPr>
        <w:t>ετήσουμε ξανά για το άσυλο</w:t>
      </w:r>
      <w:r>
        <w:rPr>
          <w:rFonts w:eastAsia="Times New Roman" w:cs="Times New Roman"/>
          <w:szCs w:val="24"/>
        </w:rPr>
        <w:t>,</w:t>
      </w:r>
      <w:r>
        <w:rPr>
          <w:rFonts w:eastAsia="Times New Roman" w:cs="Times New Roman"/>
          <w:szCs w:val="24"/>
        </w:rPr>
        <w:t xml:space="preserve"> για να μπορέσει να αυξηθεί ο αριθμός επιστροφών. </w:t>
      </w:r>
    </w:p>
    <w:p w14:paraId="349950B6"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Το έγγραφο αυτό είναι, μέσα στη στεναχώρια που ζούμε για το πρόβλημα, και μια περηφάνια. Είναι έκθεση της Ευρωπαϊκής Ένωσης</w:t>
      </w:r>
      <w:r>
        <w:rPr>
          <w:rFonts w:eastAsia="Times New Roman" w:cs="Times New Roman"/>
          <w:szCs w:val="24"/>
        </w:rPr>
        <w:t>,</w:t>
      </w:r>
      <w:r>
        <w:rPr>
          <w:rFonts w:eastAsia="Times New Roman" w:cs="Times New Roman"/>
          <w:szCs w:val="24"/>
        </w:rPr>
        <w:t xml:space="preserve"> που παρουσιάστηκε στους πρεσβευτές στην Ελλάδα της Ευ</w:t>
      </w:r>
      <w:r>
        <w:rPr>
          <w:rFonts w:eastAsia="Times New Roman" w:cs="Times New Roman"/>
          <w:szCs w:val="24"/>
        </w:rPr>
        <w:t>ρωπαϊκής Ένωσης για το τι έχουμε εκπληρώσει από τα καθήκοντά μας. Στο 80%-90% των καθηκόντων μας έχουμε κάνει το 100%.</w:t>
      </w:r>
    </w:p>
    <w:p w14:paraId="349950B7"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Αυτ</w:t>
      </w:r>
      <w:r>
        <w:rPr>
          <w:rFonts w:eastAsia="Times New Roman" w:cs="Times New Roman"/>
          <w:szCs w:val="24"/>
        </w:rPr>
        <w:t>ό το έγγραφο</w:t>
      </w:r>
      <w:r>
        <w:rPr>
          <w:rFonts w:eastAsia="Times New Roman" w:cs="Times New Roman"/>
          <w:szCs w:val="24"/>
        </w:rPr>
        <w:t xml:space="preserve">, δυστυχώς, είναι η έκθεση που φτιάχτηκαν μονάχα </w:t>
      </w:r>
      <w:proofErr w:type="spellStart"/>
      <w:r>
        <w:rPr>
          <w:rFonts w:eastAsia="Times New Roman" w:cs="Times New Roman"/>
          <w:szCs w:val="24"/>
        </w:rPr>
        <w:t>εκατόν</w:t>
      </w:r>
      <w:proofErr w:type="spellEnd"/>
      <w:r>
        <w:rPr>
          <w:rFonts w:eastAsia="Times New Roman" w:cs="Times New Roman"/>
          <w:szCs w:val="24"/>
        </w:rPr>
        <w:t xml:space="preserve"> ενενήντα έξι θέσεις φιλοξενίας σε δύο χρόνια και οι καταδίκες που </w:t>
      </w:r>
      <w:r>
        <w:rPr>
          <w:rFonts w:eastAsia="Times New Roman" w:cs="Times New Roman"/>
          <w:szCs w:val="24"/>
        </w:rPr>
        <w:t>έχουμε πάρει από το Ευρωπαϊκό Δικαστήριο και που αυτά τα προβλήματα βρήκαμε.</w:t>
      </w:r>
    </w:p>
    <w:p w14:paraId="349950B8"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Εδώ είναι ο πίνακας με τις επιχορηγήσεις που κάναμε στα νησιά. </w:t>
      </w:r>
    </w:p>
    <w:p w14:paraId="349950B9"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Αυτά εδώ έχουν ιδιαίτερη σημασία. Είναι το πρόγραμμα για τα σχολεία. Εγώ διάβασα πάρα πολύ προσεκτικά το πρόγραμμα </w:t>
      </w:r>
      <w:r>
        <w:rPr>
          <w:rFonts w:eastAsia="Times New Roman" w:cs="Times New Roman"/>
          <w:szCs w:val="24"/>
        </w:rPr>
        <w:t>που έχετε καταθέσει σα</w:t>
      </w:r>
      <w:r>
        <w:rPr>
          <w:rFonts w:eastAsia="Times New Roman" w:cs="Times New Roman"/>
          <w:szCs w:val="24"/>
        </w:rPr>
        <w:t>ν</w:t>
      </w:r>
      <w:r>
        <w:rPr>
          <w:rFonts w:eastAsia="Times New Roman" w:cs="Times New Roman"/>
          <w:szCs w:val="24"/>
        </w:rPr>
        <w:t xml:space="preserve"> Νέα Δημοκρατία. Λέτε να γίνουν τάξεις. Κοιτάξτε, είναι αντικειμενικό. Εκεί που ξεσηκώνονται, επικεφαλής μπαίνουν δικοί σας άνθρωποι κατά τεκμήριο. </w:t>
      </w:r>
    </w:p>
    <w:p w14:paraId="349950BA"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Δεν χαρίζω κανέναν στη Χρυσή Αυγή. Δεν χαρίζω κανέναν σε ρατσισμό ή φασισμό. Κανέναν</w:t>
      </w:r>
      <w:r>
        <w:rPr>
          <w:rFonts w:eastAsia="Times New Roman" w:cs="Times New Roman"/>
          <w:szCs w:val="24"/>
        </w:rPr>
        <w:t>! Αυτό είναι το μεγαλύτερο δώρο, που θα μπορούσε κανείς να κάνει. Φοβούνται. Υπάρχει, όμως, αυτή η σύμπτωση. Δικοί σας άνθρωποι είναι εκεί</w:t>
      </w:r>
      <w:r>
        <w:rPr>
          <w:rFonts w:eastAsia="Times New Roman" w:cs="Times New Roman"/>
          <w:szCs w:val="24"/>
        </w:rPr>
        <w:t>,</w:t>
      </w:r>
      <w:r>
        <w:rPr>
          <w:rFonts w:eastAsia="Times New Roman" w:cs="Times New Roman"/>
          <w:szCs w:val="24"/>
        </w:rPr>
        <w:t xml:space="preserve"> στα λίγα μέρη</w:t>
      </w:r>
      <w:r>
        <w:rPr>
          <w:rFonts w:eastAsia="Times New Roman" w:cs="Times New Roman"/>
          <w:szCs w:val="24"/>
        </w:rPr>
        <w:t>,</w:t>
      </w:r>
      <w:r>
        <w:rPr>
          <w:rFonts w:eastAsia="Times New Roman" w:cs="Times New Roman"/>
          <w:szCs w:val="24"/>
        </w:rPr>
        <w:t xml:space="preserve"> που έγινε αυτό. Εμείς τι κάναμε; Εγώ θα συμφωνήσω με τον κ. </w:t>
      </w:r>
      <w:proofErr w:type="spellStart"/>
      <w:r>
        <w:rPr>
          <w:rFonts w:eastAsia="Times New Roman" w:cs="Times New Roman"/>
          <w:szCs w:val="24"/>
        </w:rPr>
        <w:t>Κικίλια</w:t>
      </w:r>
      <w:proofErr w:type="spellEnd"/>
      <w:r>
        <w:rPr>
          <w:rFonts w:eastAsia="Times New Roman" w:cs="Times New Roman"/>
          <w:szCs w:val="24"/>
        </w:rPr>
        <w:t>. Ήδη συμφώνησα με τον κ. Κακλαμάν</w:t>
      </w:r>
      <w:r>
        <w:rPr>
          <w:rFonts w:eastAsia="Times New Roman" w:cs="Times New Roman"/>
          <w:szCs w:val="24"/>
        </w:rPr>
        <w:t>η. Προσπαθούμε να καθησυχάσουμε τα πράγματα, να ξεπεράσουμε τους φόβους.</w:t>
      </w:r>
    </w:p>
    <w:p w14:paraId="349950BB"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Σας καταθέτω, λοιπόν, το πρόγραμμα. Αφορά όλα τα παιδάκια και αφορά και μεγαλύτερα παιδιά, δηλαδή παιδιά </w:t>
      </w:r>
      <w:r>
        <w:rPr>
          <w:rFonts w:eastAsia="Times New Roman" w:cs="Times New Roman"/>
          <w:szCs w:val="24"/>
        </w:rPr>
        <w:t>γ</w:t>
      </w:r>
      <w:r>
        <w:rPr>
          <w:rFonts w:eastAsia="Times New Roman" w:cs="Times New Roman"/>
          <w:szCs w:val="24"/>
        </w:rPr>
        <w:t>υμν</w:t>
      </w:r>
      <w:r>
        <w:rPr>
          <w:rFonts w:eastAsia="Times New Roman" w:cs="Times New Roman"/>
          <w:szCs w:val="24"/>
        </w:rPr>
        <w:t>α</w:t>
      </w:r>
      <w:r>
        <w:rPr>
          <w:rFonts w:eastAsia="Times New Roman" w:cs="Times New Roman"/>
          <w:szCs w:val="24"/>
        </w:rPr>
        <w:t>σ</w:t>
      </w:r>
      <w:r>
        <w:rPr>
          <w:rFonts w:eastAsia="Times New Roman" w:cs="Times New Roman"/>
          <w:szCs w:val="24"/>
        </w:rPr>
        <w:t>ίου</w:t>
      </w:r>
      <w:r>
        <w:rPr>
          <w:rFonts w:eastAsia="Times New Roman" w:cs="Times New Roman"/>
          <w:szCs w:val="24"/>
        </w:rPr>
        <w:t xml:space="preserve">. Δεν θα γίνει γρήγορα, δεν θα γίνει αμέσως. Θα αρχίσει στις 10 </w:t>
      </w:r>
      <w:r>
        <w:rPr>
          <w:rFonts w:eastAsia="Times New Roman" w:cs="Times New Roman"/>
          <w:szCs w:val="24"/>
        </w:rPr>
        <w:t>Οκτωβρίου</w:t>
      </w:r>
      <w:r>
        <w:rPr>
          <w:rFonts w:eastAsia="Times New Roman" w:cs="Times New Roman"/>
          <w:szCs w:val="24"/>
        </w:rPr>
        <w:t>,</w:t>
      </w:r>
      <w:r>
        <w:rPr>
          <w:rFonts w:eastAsia="Times New Roman" w:cs="Times New Roman"/>
          <w:szCs w:val="24"/>
        </w:rPr>
        <w:t xml:space="preserve"> πιλοτικά. Δεν υπάρχει χώρα, που μέσα σε πέντε μήνες να βάλει τα παιδάκια με κάποιο</w:t>
      </w:r>
      <w:r>
        <w:rPr>
          <w:rFonts w:eastAsia="Times New Roman" w:cs="Times New Roman"/>
          <w:szCs w:val="24"/>
        </w:rPr>
        <w:t>ν</w:t>
      </w:r>
      <w:r>
        <w:rPr>
          <w:rFonts w:eastAsia="Times New Roman" w:cs="Times New Roman"/>
          <w:szCs w:val="24"/>
        </w:rPr>
        <w:t xml:space="preserve"> τρόπο σε σχολείο. </w:t>
      </w:r>
      <w:r>
        <w:rPr>
          <w:rFonts w:eastAsia="Times New Roman" w:cs="Times New Roman"/>
          <w:szCs w:val="24"/>
        </w:rPr>
        <w:lastRenderedPageBreak/>
        <w:t xml:space="preserve">Ξέρετε, όταν χρειάστηκε να φτιαχτούν τα πρώτα πολυπολιτισμικά σχολεία, πόσα χρόνια μετανάστευσης πήρε για να στηθεί ένα, δύο και μετά ο θεσμός </w:t>
      </w:r>
      <w:r>
        <w:rPr>
          <w:rFonts w:eastAsia="Times New Roman" w:cs="Times New Roman"/>
          <w:szCs w:val="24"/>
        </w:rPr>
        <w:t>να καθιερωθεί.</w:t>
      </w:r>
    </w:p>
    <w:p w14:paraId="349950BC"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Το έγγραφο αυτό</w:t>
      </w:r>
      <w:r>
        <w:rPr>
          <w:rFonts w:eastAsia="Times New Roman" w:cs="Times New Roman"/>
          <w:szCs w:val="24"/>
        </w:rPr>
        <w:t xml:space="preserve"> είναι κάτι που σας ενδιαφέρει πάρα πολύ. Είναι ο υγειονομικός έλεγχος. Θα δείτε μέσα ότι τώρα πια υπάρχει ένα σύστημα εβδομαδιαίου, σχεδόν, ελέγχου όλων των δομών που έχουμε, το οποίο μας χτυπάει καμπανάκι ότι εδώ πρέπει να κ</w:t>
      </w:r>
      <w:r>
        <w:rPr>
          <w:rFonts w:eastAsia="Times New Roman" w:cs="Times New Roman"/>
          <w:szCs w:val="24"/>
        </w:rPr>
        <w:t xml:space="preserve">άνεις κάτι, εδώ πρέπει να κάνεις αυτό, εκεί πρέπει να κάνεις αυτό. Θα βρείτε μέσα τα στοιχεία όλων των εμβολιασμών. Υπολογίζουμε ότι τα παιδάκια που έχουν δυνατότητα εμβολιασμού είναι δεκαπέντε χιλιάδες. Έχουν εμβολιαστεί </w:t>
      </w:r>
      <w:r>
        <w:rPr>
          <w:rFonts w:eastAsia="Times New Roman" w:cs="Times New Roman"/>
          <w:szCs w:val="24"/>
        </w:rPr>
        <w:t>οι</w:t>
      </w:r>
      <w:r>
        <w:rPr>
          <w:rFonts w:eastAsia="Times New Roman" w:cs="Times New Roman"/>
          <w:szCs w:val="24"/>
        </w:rPr>
        <w:t xml:space="preserve"> δεκατρείς χιλιάδες περίπου, δώδ</w:t>
      </w:r>
      <w:r>
        <w:rPr>
          <w:rFonts w:eastAsia="Times New Roman" w:cs="Times New Roman"/>
          <w:szCs w:val="24"/>
        </w:rPr>
        <w:t>εκα χιλιάδες εφτακόσια τόσα</w:t>
      </w:r>
      <w:r>
        <w:rPr>
          <w:rFonts w:eastAsia="Times New Roman" w:cs="Times New Roman"/>
          <w:szCs w:val="24"/>
        </w:rPr>
        <w:t xml:space="preserve"> παιδιά</w:t>
      </w:r>
      <w:r>
        <w:rPr>
          <w:rFonts w:eastAsia="Times New Roman" w:cs="Times New Roman"/>
          <w:szCs w:val="24"/>
        </w:rPr>
        <w:t>. Είναι εδώ τα στοιχεία. Σε άλλ</w:t>
      </w:r>
      <w:r>
        <w:rPr>
          <w:rFonts w:eastAsia="Times New Roman" w:cs="Times New Roman"/>
          <w:szCs w:val="24"/>
        </w:rPr>
        <w:t>ες</w:t>
      </w:r>
      <w:r>
        <w:rPr>
          <w:rFonts w:eastAsia="Times New Roman" w:cs="Times New Roman"/>
          <w:szCs w:val="24"/>
        </w:rPr>
        <w:t xml:space="preserve"> πέντε χιλιάδες παιδιά έχουν γίνει ειδικότερα εμβόλια. Αναφέρομαι στο τριπλό εμβόλιο. Είναι μια θαυμάσια δουλειά του Υπουργείου Υγείας. </w:t>
      </w:r>
    </w:p>
    <w:p w14:paraId="349950BD"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Τα παιδιά μας δεν κινδυνεύουν, γιατί τα προσφυγάκια </w:t>
      </w:r>
      <w:r>
        <w:rPr>
          <w:rFonts w:eastAsia="Times New Roman" w:cs="Times New Roman"/>
          <w:szCs w:val="24"/>
        </w:rPr>
        <w:t xml:space="preserve">είναι εμβολιασμένα. Και εσείς, κύριε </w:t>
      </w:r>
      <w:proofErr w:type="spellStart"/>
      <w:r>
        <w:rPr>
          <w:rFonts w:eastAsia="Times New Roman" w:cs="Times New Roman"/>
          <w:szCs w:val="24"/>
        </w:rPr>
        <w:t>Κικίλια</w:t>
      </w:r>
      <w:proofErr w:type="spellEnd"/>
      <w:r>
        <w:rPr>
          <w:rFonts w:eastAsia="Times New Roman" w:cs="Times New Roman"/>
          <w:szCs w:val="24"/>
        </w:rPr>
        <w:t>, είστε γιατρός και ξέρετε ότι</w:t>
      </w:r>
      <w:r>
        <w:rPr>
          <w:rFonts w:eastAsia="Times New Roman" w:cs="Times New Roman"/>
          <w:szCs w:val="24"/>
        </w:rPr>
        <w:t>,</w:t>
      </w:r>
      <w:r>
        <w:rPr>
          <w:rFonts w:eastAsia="Times New Roman" w:cs="Times New Roman"/>
          <w:szCs w:val="24"/>
        </w:rPr>
        <w:t xml:space="preserve"> όταν οι εμβολιασμοί έχουν φτάσει το 80%, υπάρχει φραγμός. Ωστόσο, θα πάνε στο 100%.</w:t>
      </w:r>
    </w:p>
    <w:p w14:paraId="349950BE"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Για τις ΜΚΟ, που είναι αίτημα στο πρόγραμμά σας, σας καταθέτω σήμερα το </w:t>
      </w:r>
      <w:r>
        <w:rPr>
          <w:rFonts w:eastAsia="Times New Roman" w:cs="Times New Roman"/>
          <w:szCs w:val="24"/>
        </w:rPr>
        <w:t>μ</w:t>
      </w:r>
      <w:r>
        <w:rPr>
          <w:rFonts w:eastAsia="Times New Roman" w:cs="Times New Roman"/>
          <w:szCs w:val="24"/>
        </w:rPr>
        <w:t>ητρώο των ΜΚΟ, το οποίο</w:t>
      </w:r>
      <w:r>
        <w:rPr>
          <w:rFonts w:eastAsia="Times New Roman" w:cs="Times New Roman"/>
          <w:szCs w:val="24"/>
        </w:rPr>
        <w:t xml:space="preserve"> υπάρχει και έχει αρχίσει να λειτουργεί. Αυτό θα διευκολύνει τον έλεγχο των </w:t>
      </w:r>
      <w:r>
        <w:rPr>
          <w:rFonts w:eastAsia="Times New Roman" w:cs="Times New Roman"/>
          <w:szCs w:val="24"/>
        </w:rPr>
        <w:t>μη κυβερνητικών οργανώσεων</w:t>
      </w:r>
      <w:r>
        <w:rPr>
          <w:rFonts w:eastAsia="Times New Roman" w:cs="Times New Roman"/>
          <w:szCs w:val="24"/>
        </w:rPr>
        <w:t xml:space="preserve">. </w:t>
      </w:r>
    </w:p>
    <w:p w14:paraId="349950BF"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Εδώ ήταν μια αντιπολιτευτική θέση που είχα. Την αποσύρω. Να σας δείξω, δηλαδή, ότι εκεί που ξεσηκώνονται οι κάτοικοι για ένα κέντρο, γύρω</w:t>
      </w:r>
      <w:r>
        <w:rPr>
          <w:rFonts w:eastAsia="Times New Roman" w:cs="Times New Roman"/>
          <w:szCs w:val="24"/>
        </w:rPr>
        <w:t xml:space="preserve"> </w:t>
      </w:r>
      <w:r>
        <w:rPr>
          <w:rFonts w:eastAsia="Times New Roman" w:cs="Times New Roman"/>
          <w:szCs w:val="24"/>
        </w:rPr>
        <w:t xml:space="preserve">γύρω δεν </w:t>
      </w:r>
      <w:r>
        <w:rPr>
          <w:rFonts w:eastAsia="Times New Roman" w:cs="Times New Roman"/>
          <w:szCs w:val="24"/>
        </w:rPr>
        <w:t>υπάρχουν χωριά. Το αποσύρουμε αυτό.</w:t>
      </w:r>
    </w:p>
    <w:p w14:paraId="349950C0"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t xml:space="preserve">Εδώ είναι οι θάνατοι στα λιμάνια, μέσα στα φορτηγά, επτά χρόνια. Το είπατε πριν. Επτά χρόνια ήταν η Πάτρα. Η </w:t>
      </w:r>
      <w:proofErr w:type="spellStart"/>
      <w:r>
        <w:rPr>
          <w:rFonts w:eastAsia="Times New Roman" w:cs="Times New Roman"/>
          <w:szCs w:val="24"/>
        </w:rPr>
        <w:t>Ειδομένη</w:t>
      </w:r>
      <w:proofErr w:type="spellEnd"/>
      <w:r>
        <w:rPr>
          <w:rFonts w:eastAsia="Times New Roman" w:cs="Times New Roman"/>
          <w:szCs w:val="24"/>
        </w:rPr>
        <w:t xml:space="preserve"> ήταν δύο μήνες. Αναβλήθηκαν πλεύσεις καραβιών, πήραν φωτιά καράβια, έγιναν εμπρησμοί. </w:t>
      </w:r>
    </w:p>
    <w:p w14:paraId="349950C1" w14:textId="77777777" w:rsidR="00227385" w:rsidRDefault="00971D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τα λέω σαν </w:t>
      </w:r>
      <w:r>
        <w:rPr>
          <w:rFonts w:eastAsia="Times New Roman" w:cs="Times New Roman"/>
          <w:szCs w:val="24"/>
        </w:rPr>
        <w:t>κατηγορία. Αυτή είναι η μετανάστευση. Οι χειρισμοί άλλοτε είναι καλύτεροι, άλλοτε είναι χειρότεροι.</w:t>
      </w:r>
    </w:p>
    <w:p w14:paraId="349950C2"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Στα έγγραφα αυτά </w:t>
      </w:r>
      <w:r>
        <w:rPr>
          <w:rFonts w:eastAsia="Times New Roman"/>
          <w:szCs w:val="24"/>
        </w:rPr>
        <w:t xml:space="preserve">σας έχω τα κέντρα φιλοξενίας στη </w:t>
      </w:r>
      <w:r>
        <w:rPr>
          <w:rFonts w:eastAsia="Times New Roman"/>
          <w:szCs w:val="24"/>
        </w:rPr>
        <w:t>ν</w:t>
      </w:r>
      <w:r>
        <w:rPr>
          <w:rFonts w:eastAsia="Times New Roman"/>
          <w:szCs w:val="24"/>
        </w:rPr>
        <w:t xml:space="preserve">ότια, </w:t>
      </w:r>
      <w:r>
        <w:rPr>
          <w:rFonts w:eastAsia="Times New Roman"/>
          <w:szCs w:val="24"/>
        </w:rPr>
        <w:t>κ</w:t>
      </w:r>
      <w:r>
        <w:rPr>
          <w:rFonts w:eastAsia="Times New Roman"/>
          <w:szCs w:val="24"/>
        </w:rPr>
        <w:t xml:space="preserve">εντρική και </w:t>
      </w:r>
      <w:r>
        <w:rPr>
          <w:rFonts w:eastAsia="Times New Roman"/>
          <w:szCs w:val="24"/>
        </w:rPr>
        <w:t>β</w:t>
      </w:r>
      <w:r>
        <w:rPr>
          <w:rFonts w:eastAsia="Times New Roman"/>
          <w:szCs w:val="24"/>
        </w:rPr>
        <w:t>όρεια Ελλάδα και τις λύσεις που ήδη ξεκινούν, ώστε να ετοιμαστούν για τον χειμώνα, εν</w:t>
      </w:r>
      <w:r>
        <w:rPr>
          <w:rFonts w:eastAsia="Times New Roman"/>
          <w:szCs w:val="24"/>
        </w:rPr>
        <w:t>ώ χτίζουμε τα καινούρ</w:t>
      </w:r>
      <w:r>
        <w:rPr>
          <w:rFonts w:eastAsia="Times New Roman"/>
          <w:szCs w:val="24"/>
        </w:rPr>
        <w:t>γ</w:t>
      </w:r>
      <w:r>
        <w:rPr>
          <w:rFonts w:eastAsia="Times New Roman"/>
          <w:szCs w:val="24"/>
        </w:rPr>
        <w:t>ια. Όπως σας είπα, ελπίζω μετά από δέκα ημέρες να σας έχω και τα καινούρ</w:t>
      </w:r>
      <w:r>
        <w:rPr>
          <w:rFonts w:eastAsia="Times New Roman"/>
          <w:szCs w:val="24"/>
        </w:rPr>
        <w:t>γ</w:t>
      </w:r>
      <w:r>
        <w:rPr>
          <w:rFonts w:eastAsia="Times New Roman"/>
          <w:szCs w:val="24"/>
        </w:rPr>
        <w:t xml:space="preserve">ια </w:t>
      </w:r>
      <w:r>
        <w:rPr>
          <w:rFonts w:eastAsia="Times New Roman"/>
          <w:szCs w:val="24"/>
          <w:lang w:val="en-US"/>
        </w:rPr>
        <w:t>camp</w:t>
      </w:r>
      <w:r>
        <w:rPr>
          <w:rFonts w:eastAsia="Times New Roman"/>
          <w:szCs w:val="24"/>
          <w:lang w:val="en-US"/>
        </w:rPr>
        <w:t>s</w:t>
      </w:r>
      <w:r>
        <w:rPr>
          <w:rFonts w:eastAsia="Times New Roman"/>
          <w:szCs w:val="24"/>
        </w:rPr>
        <w:t xml:space="preserve">. </w:t>
      </w:r>
    </w:p>
    <w:p w14:paraId="349950C3"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Εδώ είναι η οικονομική διαχείριση της προσφυγικής κρίσης. </w:t>
      </w:r>
    </w:p>
    <w:p w14:paraId="349950C4"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Αυτό </w:t>
      </w:r>
      <w:r>
        <w:rPr>
          <w:rFonts w:eastAsia="Times New Roman"/>
          <w:szCs w:val="24"/>
        </w:rPr>
        <w:t>το έγγραφο</w:t>
      </w:r>
      <w:r>
        <w:rPr>
          <w:rFonts w:eastAsia="Times New Roman"/>
          <w:szCs w:val="24"/>
        </w:rPr>
        <w:t xml:space="preserve"> δεν χρειάζεται να σας το καταθέσω. Είναι μία απόδειξη ότι το 70% των ευρωπα</w:t>
      </w:r>
      <w:r>
        <w:rPr>
          <w:rFonts w:eastAsia="Times New Roman"/>
          <w:szCs w:val="24"/>
        </w:rPr>
        <w:t xml:space="preserve">ϊκών κρατών έχουν πρωθυπουργούς από το Λαϊκό Κόμμα και από τη Σοσιαλδημοκρατία. Αυτό τι σημαίνει; Ότι έχετε μια δυνατότητα πίεσης σε ένα εσωκομματικό επίπεδο και σας ζητώ να την ασκήσετε. Δεν σας ενοχοποιώ. Ξέρω τι είναι ο Ούγγρος και ξέρω τι είστε εσείς. </w:t>
      </w:r>
      <w:r>
        <w:rPr>
          <w:rFonts w:eastAsia="Times New Roman"/>
          <w:szCs w:val="24"/>
        </w:rPr>
        <w:t>Είστε στο ίδιο κόμμα. Μη μας ενοχοποιείτε εμάς γιατί η Ευρώπη πήρε αυτή την απόφαση. Είμαστε μαζί</w:t>
      </w:r>
      <w:r>
        <w:rPr>
          <w:rFonts w:eastAsia="Times New Roman"/>
          <w:szCs w:val="24"/>
        </w:rPr>
        <w:t>,</w:t>
      </w:r>
      <w:r>
        <w:rPr>
          <w:rFonts w:eastAsia="Times New Roman"/>
          <w:szCs w:val="24"/>
        </w:rPr>
        <w:t xml:space="preserve"> για να πάρει η Ευρώπη άλλη απόφαση. Δεν έχουμε άλλη λύση. </w:t>
      </w:r>
    </w:p>
    <w:p w14:paraId="349950C5" w14:textId="77777777" w:rsidR="00227385" w:rsidRDefault="00971D3E">
      <w:pPr>
        <w:spacing w:line="600" w:lineRule="auto"/>
        <w:ind w:firstLine="720"/>
        <w:contextualSpacing/>
        <w:jc w:val="both"/>
        <w:rPr>
          <w:rFonts w:eastAsia="Times New Roman"/>
          <w:szCs w:val="24"/>
        </w:rPr>
      </w:pPr>
      <w:r>
        <w:rPr>
          <w:rFonts w:eastAsia="Times New Roman"/>
          <w:szCs w:val="24"/>
        </w:rPr>
        <w:lastRenderedPageBreak/>
        <w:t>Τέλος, εδώ είναι συγκεκριμένες ενέργειες που έγιναν σε σχέση με την εφαρμογή του νόμου. Και θα έρθ</w:t>
      </w:r>
      <w:r>
        <w:rPr>
          <w:rFonts w:eastAsia="Times New Roman"/>
          <w:szCs w:val="24"/>
        </w:rPr>
        <w:t>ουν και άλλα πράγματα.</w:t>
      </w:r>
    </w:p>
    <w:p w14:paraId="349950C6" w14:textId="77777777" w:rsidR="00227385" w:rsidRDefault="00971D3E">
      <w:pPr>
        <w:spacing w:line="600" w:lineRule="auto"/>
        <w:ind w:firstLine="720"/>
        <w:contextualSpacing/>
        <w:jc w:val="both"/>
        <w:rPr>
          <w:rFonts w:eastAsia="Times New Roman"/>
          <w:szCs w:val="24"/>
        </w:rPr>
      </w:pPr>
      <w:r>
        <w:rPr>
          <w:rFonts w:eastAsia="Times New Roman"/>
          <w:szCs w:val="24"/>
        </w:rPr>
        <w:t>Κυρίες και κύριοι, σας ευχαριστώ πολύ. Εγώ βγαίνω λίγο πιο πλούσιος από αυτή τη συζήτηση. Προτάσεις, κριτική, πολεμική. Προτάσεις</w:t>
      </w:r>
      <w:r>
        <w:rPr>
          <w:rFonts w:eastAsia="Times New Roman"/>
          <w:szCs w:val="24"/>
        </w:rPr>
        <w:t>,</w:t>
      </w:r>
      <w:r>
        <w:rPr>
          <w:rFonts w:eastAsia="Times New Roman"/>
          <w:szCs w:val="24"/>
        </w:rPr>
        <w:t xml:space="preserve"> όμως. Το πρόβλημα λύνεται με προτάσεις, με σχέδιο.</w:t>
      </w:r>
    </w:p>
    <w:p w14:paraId="349950C7" w14:textId="77777777" w:rsidR="00227385" w:rsidRDefault="00971D3E">
      <w:pPr>
        <w:spacing w:line="600" w:lineRule="auto"/>
        <w:ind w:firstLine="720"/>
        <w:contextualSpacing/>
        <w:jc w:val="both"/>
        <w:rPr>
          <w:rFonts w:eastAsia="Times New Roman"/>
          <w:szCs w:val="24"/>
        </w:rPr>
      </w:pPr>
      <w:r>
        <w:rPr>
          <w:rFonts w:eastAsia="Times New Roman"/>
          <w:szCs w:val="24"/>
        </w:rPr>
        <w:t>Σας ευχαριστώ.</w:t>
      </w:r>
    </w:p>
    <w:p w14:paraId="349950C8" w14:textId="77777777" w:rsidR="00227385" w:rsidRDefault="00971D3E">
      <w:pPr>
        <w:spacing w:line="600" w:lineRule="auto"/>
        <w:ind w:firstLine="720"/>
        <w:contextualSpacing/>
        <w:jc w:val="center"/>
        <w:rPr>
          <w:rFonts w:eastAsia="Times New Roman"/>
          <w:szCs w:val="24"/>
        </w:rPr>
      </w:pPr>
      <w:r>
        <w:rPr>
          <w:rFonts w:eastAsia="Times New Roman"/>
          <w:szCs w:val="24"/>
        </w:rPr>
        <w:t xml:space="preserve">(Χειροκροτήματα από την πτέρυγα του </w:t>
      </w:r>
      <w:r>
        <w:rPr>
          <w:rFonts w:eastAsia="Times New Roman"/>
          <w:szCs w:val="24"/>
        </w:rPr>
        <w:t>ΣΥΡΙΖΑ)</w:t>
      </w:r>
    </w:p>
    <w:p w14:paraId="349950C9" w14:textId="77777777" w:rsidR="00227385" w:rsidRDefault="00971D3E">
      <w:pPr>
        <w:spacing w:line="600" w:lineRule="auto"/>
        <w:ind w:firstLine="720"/>
        <w:contextualSpacing/>
        <w:jc w:val="both"/>
        <w:rPr>
          <w:rFonts w:eastAsia="Times New Roman"/>
          <w:szCs w:val="24"/>
        </w:rPr>
      </w:pPr>
      <w:r>
        <w:rPr>
          <w:rFonts w:eastAsia="Times New Roman" w:cs="Times New Roman"/>
          <w:szCs w:val="24"/>
        </w:rPr>
        <w:t xml:space="preserve">(Στο σημείο αυτό ο Αναπληρωτής Υπουργός Εσωτερικών και Διοικητικής Ανασυγκρότησης κ. Ιωάννης </w:t>
      </w:r>
      <w:proofErr w:type="spellStart"/>
      <w:r>
        <w:rPr>
          <w:rFonts w:eastAsia="Times New Roman" w:cs="Times New Roman"/>
          <w:szCs w:val="24"/>
        </w:rPr>
        <w:t>Μουζάλας</w:t>
      </w:r>
      <w:proofErr w:type="spellEnd"/>
      <w:r>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w:t>
      </w:r>
      <w:r>
        <w:rPr>
          <w:rFonts w:eastAsia="Times New Roman" w:cs="Times New Roman"/>
          <w:szCs w:val="24"/>
        </w:rPr>
        <w:t>ικών της Βουλής)</w:t>
      </w:r>
    </w:p>
    <w:p w14:paraId="349950CA" w14:textId="77777777" w:rsidR="00227385" w:rsidRDefault="00971D3E">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Και εμείς ευχαριστούμε.</w:t>
      </w:r>
    </w:p>
    <w:p w14:paraId="349950CB" w14:textId="77777777" w:rsidR="00227385" w:rsidRDefault="00971D3E">
      <w:pPr>
        <w:spacing w:line="600" w:lineRule="auto"/>
        <w:ind w:firstLine="720"/>
        <w:contextualSpacing/>
        <w:jc w:val="both"/>
        <w:rPr>
          <w:rFonts w:eastAsia="Times New Roman"/>
          <w:szCs w:val="24"/>
        </w:rPr>
      </w:pPr>
      <w:r>
        <w:rPr>
          <w:rFonts w:eastAsia="Times New Roman"/>
          <w:szCs w:val="24"/>
        </w:rPr>
        <w:t>Κυρίες και κύριοι συνάδελφοι, έχω την τιμή να σας ανακοινώσω τα εξής:</w:t>
      </w:r>
    </w:p>
    <w:p w14:paraId="349950CC" w14:textId="77777777" w:rsidR="00227385" w:rsidRDefault="00971D3E">
      <w:pPr>
        <w:spacing w:line="600" w:lineRule="auto"/>
        <w:ind w:firstLine="720"/>
        <w:contextualSpacing/>
        <w:jc w:val="both"/>
        <w:rPr>
          <w:rFonts w:eastAsia="Times New Roman"/>
          <w:szCs w:val="24"/>
        </w:rPr>
      </w:pPr>
      <w:r>
        <w:rPr>
          <w:rFonts w:eastAsia="Times New Roman"/>
          <w:szCs w:val="24"/>
        </w:rPr>
        <w:lastRenderedPageBreak/>
        <w:t xml:space="preserve">Η Ειδική Μόνιμη Επιτροπή Κοινοβουλευτικής Δεοντολογίας καταθέτει τις </w:t>
      </w:r>
      <w:r>
        <w:rPr>
          <w:rFonts w:eastAsia="Times New Roman"/>
          <w:szCs w:val="24"/>
        </w:rPr>
        <w:t>ε</w:t>
      </w:r>
      <w:r>
        <w:rPr>
          <w:rFonts w:eastAsia="Times New Roman"/>
          <w:szCs w:val="24"/>
        </w:rPr>
        <w:t xml:space="preserve">κθέσεις της στις αιτήσεις της </w:t>
      </w:r>
      <w:r>
        <w:rPr>
          <w:rFonts w:eastAsia="Times New Roman"/>
          <w:szCs w:val="24"/>
        </w:rPr>
        <w:t>ε</w:t>
      </w:r>
      <w:r>
        <w:rPr>
          <w:rFonts w:eastAsia="Times New Roman"/>
          <w:szCs w:val="24"/>
        </w:rPr>
        <w:t>ισαγγελικής</w:t>
      </w:r>
      <w:r>
        <w:rPr>
          <w:rFonts w:eastAsia="Times New Roman"/>
          <w:szCs w:val="24"/>
        </w:rPr>
        <w:t xml:space="preserve"> </w:t>
      </w:r>
      <w:r>
        <w:rPr>
          <w:rFonts w:eastAsia="Times New Roman"/>
          <w:szCs w:val="24"/>
        </w:rPr>
        <w:t>α</w:t>
      </w:r>
      <w:r>
        <w:rPr>
          <w:rFonts w:eastAsia="Times New Roman"/>
          <w:szCs w:val="24"/>
        </w:rPr>
        <w:t>ρχής για τη χορήγηση άδειας άσκησης ποινικής δίωξης κατά Βουλευτών.</w:t>
      </w:r>
    </w:p>
    <w:p w14:paraId="349950CD"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Επίσης, οι Ειδικές Μόνιμες Επιτροπές Ελληνισμού της Διασποράς, Προστασίας Περιβάλλοντος, Έρευνας και Τεχνολογίας και Οδικής Ασφάλειας, καθώς και η Υποεπιτροπή Υδατικών Πόρων της Ειδικής </w:t>
      </w:r>
      <w:r>
        <w:rPr>
          <w:rFonts w:eastAsia="Times New Roman"/>
          <w:szCs w:val="24"/>
        </w:rPr>
        <w:t xml:space="preserve">Μόνιμης Επιτροπής Προστασίας Περιβάλλοντος καταθέτουν τις </w:t>
      </w:r>
      <w:r>
        <w:rPr>
          <w:rFonts w:eastAsia="Times New Roman"/>
          <w:szCs w:val="24"/>
        </w:rPr>
        <w:t>ε</w:t>
      </w:r>
      <w:r>
        <w:rPr>
          <w:rFonts w:eastAsia="Times New Roman"/>
          <w:szCs w:val="24"/>
        </w:rPr>
        <w:t>κθέσεις τους, σύμφωνα με το άρθρο 43Α παράγραφος 5 του Κανονισμού της Βουλής.</w:t>
      </w:r>
    </w:p>
    <w:p w14:paraId="349950CE"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Οι σχετικές </w:t>
      </w:r>
      <w:r>
        <w:rPr>
          <w:rFonts w:eastAsia="Times New Roman"/>
          <w:szCs w:val="24"/>
        </w:rPr>
        <w:t>ε</w:t>
      </w:r>
      <w:r>
        <w:rPr>
          <w:rFonts w:eastAsia="Times New Roman"/>
          <w:szCs w:val="24"/>
        </w:rPr>
        <w:t>κθέσεις θα καταχωριστούν στα Πρακτικά της σημερινής συνεδρίασης.</w:t>
      </w:r>
    </w:p>
    <w:p w14:paraId="349950CF" w14:textId="77777777" w:rsidR="00227385" w:rsidRDefault="00971D3E">
      <w:pPr>
        <w:spacing w:line="600" w:lineRule="auto"/>
        <w:ind w:firstLine="720"/>
        <w:contextualSpacing/>
        <w:jc w:val="both"/>
        <w:rPr>
          <w:rFonts w:eastAsia="Times New Roman"/>
          <w:szCs w:val="24"/>
        </w:rPr>
      </w:pPr>
      <w:r>
        <w:rPr>
          <w:rFonts w:eastAsia="Times New Roman"/>
          <w:szCs w:val="24"/>
        </w:rPr>
        <w:t>(Οι</w:t>
      </w:r>
      <w:r>
        <w:rPr>
          <w:rFonts w:eastAsia="Times New Roman"/>
          <w:szCs w:val="24"/>
        </w:rPr>
        <w:t xml:space="preserve"> προαναφερθείσες εκθέσεις, λόγω μεγάλου όγκου, δεν καταχωρίζονται στα Πρακτικά και φυλάσσονται σε ηλεκτρονική μορφή στο αρχείο της Νομοθετικής Υπηρεσίας της Βουλής)</w:t>
      </w:r>
    </w:p>
    <w:p w14:paraId="349950D0" w14:textId="77777777" w:rsidR="00227385" w:rsidRDefault="00971D3E">
      <w:pPr>
        <w:spacing w:line="600" w:lineRule="auto"/>
        <w:ind w:firstLine="720"/>
        <w:contextualSpacing/>
        <w:jc w:val="both"/>
        <w:rPr>
          <w:rFonts w:eastAsia="Times New Roman" w:cs="Times New Roman"/>
          <w:szCs w:val="24"/>
        </w:rPr>
      </w:pPr>
      <w:r>
        <w:rPr>
          <w:rFonts w:eastAsia="Times New Roman"/>
          <w:szCs w:val="24"/>
        </w:rPr>
        <w:t xml:space="preserve">Κηρύσσεται περαιωμένη η συζήτηση επί της υπ’ αριθμόν </w:t>
      </w:r>
      <w:r>
        <w:rPr>
          <w:rFonts w:eastAsia="Times New Roman" w:cs="Times New Roman"/>
          <w:szCs w:val="24"/>
        </w:rPr>
        <w:t>34/28/1-8-</w:t>
      </w:r>
      <w:r>
        <w:rPr>
          <w:rFonts w:eastAsia="Times New Roman" w:cs="Times New Roman"/>
          <w:szCs w:val="24"/>
        </w:rPr>
        <w:t>20</w:t>
      </w:r>
      <w:r>
        <w:rPr>
          <w:rFonts w:eastAsia="Times New Roman" w:cs="Times New Roman"/>
          <w:szCs w:val="24"/>
        </w:rPr>
        <w:t xml:space="preserve">16 επίκαιρης επερώτησης, </w:t>
      </w:r>
      <w:r>
        <w:rPr>
          <w:rFonts w:eastAsia="Times New Roman" w:cs="Times New Roman"/>
          <w:szCs w:val="24"/>
        </w:rPr>
        <w:t>σ</w:t>
      </w:r>
      <w:r>
        <w:rPr>
          <w:rFonts w:eastAsia="Times New Roman" w:cs="Times New Roman"/>
          <w:szCs w:val="24"/>
        </w:rPr>
        <w:t xml:space="preserve">χετικά </w:t>
      </w:r>
      <w:r>
        <w:rPr>
          <w:rFonts w:eastAsia="Times New Roman" w:cs="Times New Roman"/>
          <w:szCs w:val="24"/>
        </w:rPr>
        <w:t xml:space="preserve">με </w:t>
      </w:r>
      <w:r>
        <w:rPr>
          <w:rFonts w:eastAsia="Times New Roman" w:cs="Times New Roman"/>
          <w:szCs w:val="24"/>
        </w:rPr>
        <w:t>την α</w:t>
      </w:r>
      <w:r>
        <w:rPr>
          <w:rFonts w:eastAsia="Times New Roman" w:cs="Times New Roman"/>
          <w:szCs w:val="24"/>
        </w:rPr>
        <w:t>νάγκη ύπαρξης εναλλακτικού σχεδίου για το μεταναστευτικό μπροστά στον υπαρκτό πλέον κίνδυνο κατάρρευσης της συμφωνίας Ευρωπαϊκής Ένωσης-Τουρκίας.</w:t>
      </w:r>
    </w:p>
    <w:p w14:paraId="349950D1" w14:textId="77777777" w:rsidR="00227385" w:rsidRDefault="00971D3E">
      <w:pPr>
        <w:spacing w:line="600" w:lineRule="auto"/>
        <w:ind w:firstLine="720"/>
        <w:contextualSpacing/>
        <w:jc w:val="both"/>
        <w:rPr>
          <w:rFonts w:eastAsia="Times New Roman"/>
          <w:szCs w:val="24"/>
        </w:rPr>
      </w:pPr>
      <w:r>
        <w:rPr>
          <w:rFonts w:eastAsia="Times New Roman"/>
          <w:szCs w:val="24"/>
        </w:rPr>
        <w:lastRenderedPageBreak/>
        <w:t>Κυρίες και κύριοι συνάδελφοι, έχουν διανεμηθεί τα Πρακτικά της Δευτέρας 11 Ιουλίου 2016, της Πα</w:t>
      </w:r>
      <w:r>
        <w:rPr>
          <w:rFonts w:eastAsia="Times New Roman"/>
          <w:szCs w:val="24"/>
        </w:rPr>
        <w:t xml:space="preserve">ρασκευής 15 Ιουλίου 2016, της Τρίτης 19 Ιουλίου 2016, της Τετάρτης 20 Ιουλίου 2016, της Πέμπτης 21 Ιουλίου 2016 (πρωί), της Πέμπτης 21 Ιουλίου 2016 (απόγευμα), της Παρασκευής 22 Ιουλίου 2016, της Δευτέρας 25 Ιουλίου 2016, της Τετάρτης 27 Ιουλίου 2016, της </w:t>
      </w:r>
      <w:r>
        <w:rPr>
          <w:rFonts w:eastAsia="Times New Roman"/>
          <w:szCs w:val="24"/>
        </w:rPr>
        <w:t>Πέμπτης 28 Ιουλίου 2016, της Παρασκευής 29 Ιουλίου 2016, της Δευτέρας 1</w:t>
      </w:r>
      <w:r w:rsidRPr="00F4538F">
        <w:rPr>
          <w:rFonts w:eastAsia="Times New Roman"/>
          <w:szCs w:val="24"/>
          <w:vertAlign w:val="superscript"/>
        </w:rPr>
        <w:t>ης</w:t>
      </w:r>
      <w:r>
        <w:rPr>
          <w:rFonts w:eastAsia="Times New Roman"/>
          <w:szCs w:val="24"/>
        </w:rPr>
        <w:t xml:space="preserve"> Αυγούστου 2016, της Τρίτης 2 Αυγούστου 2016, της Τετάρτης 3 Αυγούστου 2016, της Πέμπτης 4 Αυγούστου 2016, της Παρασκευής 5 Αυγούστου 2016, της Δευτέρας 29 Αυγούστου 2016, της Τρίτης </w:t>
      </w:r>
      <w:r>
        <w:rPr>
          <w:rFonts w:eastAsia="Times New Roman"/>
          <w:szCs w:val="24"/>
        </w:rPr>
        <w:t>30 Αυγούστου 2016, της Τετάρτης 31 Αυγούστου 2016, της Πέμπτης 1</w:t>
      </w:r>
      <w:r w:rsidRPr="00F4538F">
        <w:rPr>
          <w:rFonts w:eastAsia="Times New Roman"/>
          <w:szCs w:val="24"/>
          <w:vertAlign w:val="superscript"/>
        </w:rPr>
        <w:t>ης</w:t>
      </w:r>
      <w:r>
        <w:rPr>
          <w:rFonts w:eastAsia="Times New Roman"/>
          <w:szCs w:val="24"/>
        </w:rPr>
        <w:t xml:space="preserve"> </w:t>
      </w:r>
      <w:r>
        <w:rPr>
          <w:rFonts w:eastAsia="Times New Roman"/>
          <w:szCs w:val="24"/>
        </w:rPr>
        <w:t>Σεπτεμβρίου 2016, της Παρασκευής 2 Σεπτεμβρίου 2016, της Δευτέρας 5 Σεπτεμβρίου 2016, της Τρίτης 6 Σεπτεμβρίου 2016, της Πέμπτης 8 Σεπτεμβρίου 2016, της Παρασκευής 9 Σεπτεμβρίου 2016, της Δ</w:t>
      </w:r>
      <w:r>
        <w:rPr>
          <w:rFonts w:eastAsia="Times New Roman"/>
          <w:szCs w:val="24"/>
        </w:rPr>
        <w:t>ευτέρας 12 Σεπτεμβρίου</w:t>
      </w:r>
      <w:r>
        <w:rPr>
          <w:rFonts w:eastAsia="Times New Roman"/>
          <w:szCs w:val="24"/>
        </w:rPr>
        <w:t xml:space="preserve"> 2016</w:t>
      </w:r>
      <w:r>
        <w:rPr>
          <w:rFonts w:eastAsia="Times New Roman"/>
          <w:szCs w:val="24"/>
        </w:rPr>
        <w:t>, της Τετάρτης 14 Σεπτεμβρίου 2016, της Πέμπτης 15 Σεπτεμβρίου 2016, της Παρασκευής 16 Σεπτεμβρίου 2016, της Δευτέρας 19 Σεπτεμβρίου 2016, της Τρίτης 20 Σεπτεμβρίου 2016, της Τετάρτης 21 Σεπτεμβρίου 2016, της Πέμπτης 22 Σεπτεμβρί</w:t>
      </w:r>
      <w:r>
        <w:rPr>
          <w:rFonts w:eastAsia="Times New Roman"/>
          <w:szCs w:val="24"/>
        </w:rPr>
        <w:t xml:space="preserve">ου 2016, της Παρασκευής 23 Σεπτεμβρίου </w:t>
      </w:r>
      <w:r>
        <w:rPr>
          <w:rFonts w:eastAsia="Times New Roman"/>
          <w:szCs w:val="24"/>
        </w:rPr>
        <w:lastRenderedPageBreak/>
        <w:t>2016, της Δευτέρας 26 Σεπτεμβρίου 2016, της Τρίτης 27 Σεπτεμβρίου 2016, της Τετάρτης 28 Σεπτεμβρίου 2016, της Πέμπτης 29 Σεπτεμβρίου 2016 και της Παρασκευής 30 Σεπτεμβρίου 2016 και ερωτάται το Σώμα αν τα επικυρώνει.</w:t>
      </w:r>
    </w:p>
    <w:p w14:paraId="349950D2" w14:textId="77777777" w:rsidR="00227385" w:rsidRDefault="00971D3E">
      <w:pPr>
        <w:spacing w:line="600" w:lineRule="auto"/>
        <w:ind w:firstLine="720"/>
        <w:contextualSpacing/>
        <w:jc w:val="both"/>
        <w:rPr>
          <w:rFonts w:eastAsia="Times New Roman"/>
          <w:szCs w:val="24"/>
        </w:rPr>
      </w:pPr>
      <w:r>
        <w:rPr>
          <w:rFonts w:eastAsia="Times New Roman"/>
          <w:b/>
          <w:szCs w:val="24"/>
        </w:rPr>
        <w:t>Ο</w:t>
      </w:r>
      <w:r>
        <w:rPr>
          <w:rFonts w:eastAsia="Times New Roman"/>
          <w:b/>
          <w:szCs w:val="24"/>
        </w:rPr>
        <w:t>ΛΟΙ ΟΙ ΒΟΥΛΕΥΤΕΣ:</w:t>
      </w:r>
      <w:r>
        <w:rPr>
          <w:rFonts w:eastAsia="Times New Roman"/>
          <w:szCs w:val="24"/>
        </w:rPr>
        <w:t xml:space="preserve"> Μάλιστα, μάλιστα.</w:t>
      </w:r>
    </w:p>
    <w:p w14:paraId="349950D3" w14:textId="77777777" w:rsidR="00227385" w:rsidRDefault="00971D3E">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Συνεπώς τα Πρακτικά της  Δευτέρας 11 Ιουλίου 2016, της Παρασκευής 15 Ιουλίου 2016, της Τρίτης 19 Ιουλίου 2016, της Τετάρτης 20 Ιουλίου 2016, της Πέμπτης 21 Ιουλίου 2016 (πρωί), της Πέμπτη</w:t>
      </w:r>
      <w:r>
        <w:rPr>
          <w:rFonts w:eastAsia="Times New Roman"/>
          <w:szCs w:val="24"/>
        </w:rPr>
        <w:t>ς 21 Ιουλίου 2016 (απόγευμα), της Παρασκευής 22 Ιουλίου 2016, της Δευτέρας 25 Ιουλίου 2016, της Τετάρτης 27 Ιουλίου 2016, της Πέμπτης 28 Ιουλίου 2016, της Παρασκευής 29 Ιουλίου 2016, της Δευτέρας 1</w:t>
      </w:r>
      <w:r w:rsidRPr="00F4538F">
        <w:rPr>
          <w:rFonts w:eastAsia="Times New Roman"/>
          <w:szCs w:val="24"/>
          <w:vertAlign w:val="superscript"/>
        </w:rPr>
        <w:t>ης</w:t>
      </w:r>
      <w:r>
        <w:rPr>
          <w:rFonts w:eastAsia="Times New Roman"/>
          <w:szCs w:val="24"/>
        </w:rPr>
        <w:t xml:space="preserve"> </w:t>
      </w:r>
      <w:r>
        <w:rPr>
          <w:rFonts w:eastAsia="Times New Roman"/>
          <w:szCs w:val="24"/>
        </w:rPr>
        <w:t>Αυγούστου 2016, της Τρίτης 2 Αυγούστου 2016, της Τετάρτη</w:t>
      </w:r>
      <w:r>
        <w:rPr>
          <w:rFonts w:eastAsia="Times New Roman"/>
          <w:szCs w:val="24"/>
        </w:rPr>
        <w:t>ς 3 Αυγούστου 2016, της Πέμπτης 4 Αυγούστου 2016, της Παρασκευής 5 Αυγούστου 2016, της Δευτέρας 29 Αυγούστου 2016, της Τρίτης 30 Αυγούστου 2016, της Τετάρτης 31 Αυγούστου 2016, της Πέμπτης 1</w:t>
      </w:r>
      <w:r w:rsidRPr="00AA1F5B">
        <w:rPr>
          <w:rFonts w:eastAsia="Times New Roman"/>
          <w:szCs w:val="24"/>
          <w:vertAlign w:val="superscript"/>
        </w:rPr>
        <w:t>ης</w:t>
      </w:r>
      <w:r>
        <w:rPr>
          <w:rFonts w:eastAsia="Times New Roman"/>
          <w:szCs w:val="24"/>
        </w:rPr>
        <w:t xml:space="preserve"> </w:t>
      </w:r>
      <w:r>
        <w:rPr>
          <w:rFonts w:eastAsia="Times New Roman"/>
          <w:szCs w:val="24"/>
        </w:rPr>
        <w:t>Σεπτεμβρίου 2016, της Παρασκευής 2 Σεπτεμβρίου 2016, της Δευτέρ</w:t>
      </w:r>
      <w:r>
        <w:rPr>
          <w:rFonts w:eastAsia="Times New Roman"/>
          <w:szCs w:val="24"/>
        </w:rPr>
        <w:t xml:space="preserve">ας 5 Σεπτεμβρίου 2016, της Τρίτης </w:t>
      </w:r>
      <w:r>
        <w:rPr>
          <w:rFonts w:eastAsia="Times New Roman"/>
          <w:szCs w:val="24"/>
        </w:rPr>
        <w:lastRenderedPageBreak/>
        <w:t>6 Σεπτεμβρίου 2016, της Πέμπτης 8 Σεπτεμβρίου 2016, της Παρασκευής 9 Σεπτεμβρίου 2016, της Δευτέρας 12 Σεπτεμβρίου</w:t>
      </w:r>
      <w:r>
        <w:rPr>
          <w:rFonts w:eastAsia="Times New Roman"/>
          <w:szCs w:val="24"/>
        </w:rPr>
        <w:t xml:space="preserve"> 2016</w:t>
      </w:r>
      <w:r>
        <w:rPr>
          <w:rFonts w:eastAsia="Times New Roman"/>
          <w:szCs w:val="24"/>
        </w:rPr>
        <w:t>, της Τετάρτης 14 Σεπτεμβρίου 2016, της Πέμπτης 15 Σεπτεμβρίου 2016, της Παρασκευής 16 Σεπτεμβρίου 2016</w:t>
      </w:r>
      <w:r>
        <w:rPr>
          <w:rFonts w:eastAsia="Times New Roman"/>
          <w:szCs w:val="24"/>
        </w:rPr>
        <w:t>, της Δευτέρας 19 Σεπτεμβρίου 2016, της Τρίτης 20 Σεπτεμβρίου 2016, της Τετάρτης 21 Σεπτεμβρίου 2016, της Πέμπτης 22 Σεπτεμβρίου 2016, της Παρασκευής 23 Σεπτεμβρίου 2016, της Δευτέρας 26 Σεπτεμβρίου 2016, της Τρίτης 27 Σεπτεμβρίου 2016, της Τετάρτης 28 Σεπ</w:t>
      </w:r>
      <w:r>
        <w:rPr>
          <w:rFonts w:eastAsia="Times New Roman"/>
          <w:szCs w:val="24"/>
        </w:rPr>
        <w:t>τεμβρίου 2016, της Πέμπτης 29 Σεπτεμβρίου 2016 και της Παρασκευής 30 Σεπτεμβρίου 2016 επικυρώθηκαν.</w:t>
      </w:r>
    </w:p>
    <w:p w14:paraId="349950D4" w14:textId="77777777" w:rsidR="00227385" w:rsidRDefault="00971D3E">
      <w:pPr>
        <w:spacing w:line="600" w:lineRule="auto"/>
        <w:ind w:firstLine="720"/>
        <w:contextualSpacing/>
        <w:jc w:val="both"/>
        <w:rPr>
          <w:rFonts w:eastAsia="Times New Roman"/>
          <w:szCs w:val="24"/>
        </w:rPr>
      </w:pPr>
      <w:r>
        <w:rPr>
          <w:rFonts w:eastAsia="Times New Roman"/>
          <w:szCs w:val="24"/>
        </w:rPr>
        <w:t>Κυρίες και κύριοι συνάδελφοι, ολοκληρώνονται σήμερα οι εργασίες της Ολομέλειας της Βουλής.</w:t>
      </w:r>
    </w:p>
    <w:p w14:paraId="349950D5" w14:textId="77777777" w:rsidR="00227385" w:rsidRDefault="00971D3E">
      <w:pPr>
        <w:spacing w:line="600" w:lineRule="auto"/>
        <w:ind w:firstLine="720"/>
        <w:contextualSpacing/>
        <w:jc w:val="both"/>
        <w:rPr>
          <w:rFonts w:eastAsia="Times New Roman"/>
          <w:szCs w:val="24"/>
        </w:rPr>
      </w:pPr>
      <w:r>
        <w:rPr>
          <w:rFonts w:eastAsia="Times New Roman"/>
          <w:szCs w:val="24"/>
        </w:rPr>
        <w:t xml:space="preserve">Η λήξη των εργασιών της Α΄ Συνόδου της ΙΖ΄ Περιόδου </w:t>
      </w:r>
      <w:proofErr w:type="spellStart"/>
      <w:r>
        <w:rPr>
          <w:rFonts w:eastAsia="Times New Roman"/>
          <w:szCs w:val="24"/>
        </w:rPr>
        <w:t>Προεδρευ</w:t>
      </w:r>
      <w:r>
        <w:rPr>
          <w:rFonts w:eastAsia="Times New Roman"/>
          <w:szCs w:val="24"/>
        </w:rPr>
        <w:t>όμε</w:t>
      </w:r>
      <w:r>
        <w:rPr>
          <w:rFonts w:eastAsia="Times New Roman"/>
          <w:szCs w:val="24"/>
        </w:rPr>
        <w:t>νης</w:t>
      </w:r>
      <w:proofErr w:type="spellEnd"/>
      <w:r>
        <w:rPr>
          <w:rFonts w:eastAsia="Times New Roman"/>
          <w:szCs w:val="24"/>
        </w:rPr>
        <w:t xml:space="preserve"> Κοινοβουλευτικής Δημοκρατίας θα κηρυχθεί με το σχετικό </w:t>
      </w:r>
      <w:r>
        <w:rPr>
          <w:rFonts w:eastAsia="Times New Roman"/>
          <w:szCs w:val="24"/>
        </w:rPr>
        <w:t>π</w:t>
      </w:r>
      <w:r>
        <w:rPr>
          <w:rFonts w:eastAsia="Times New Roman"/>
          <w:szCs w:val="24"/>
        </w:rPr>
        <w:t xml:space="preserve">ροεδρικό </w:t>
      </w:r>
      <w:r>
        <w:rPr>
          <w:rFonts w:eastAsia="Times New Roman"/>
          <w:szCs w:val="24"/>
        </w:rPr>
        <w:t>δ</w:t>
      </w:r>
      <w:r>
        <w:rPr>
          <w:rFonts w:eastAsia="Times New Roman"/>
          <w:szCs w:val="24"/>
        </w:rPr>
        <w:t>ιάταγμα, το οποίο θα δημοσιευθεί στην Εφημερίδα της Κυβερνήσεω</w:t>
      </w:r>
      <w:r>
        <w:rPr>
          <w:rFonts w:eastAsia="Times New Roman"/>
          <w:szCs w:val="24"/>
        </w:rPr>
        <w:t>ς</w:t>
      </w:r>
      <w:r>
        <w:rPr>
          <w:rFonts w:eastAsia="Times New Roman"/>
          <w:szCs w:val="24"/>
        </w:rPr>
        <w:t xml:space="preserve"> και θα θυροκολληθεί.</w:t>
      </w:r>
    </w:p>
    <w:p w14:paraId="349950D6" w14:textId="77777777" w:rsidR="00227385" w:rsidRDefault="00971D3E">
      <w:pPr>
        <w:spacing w:line="600" w:lineRule="auto"/>
        <w:ind w:firstLine="720"/>
        <w:contextualSpacing/>
        <w:jc w:val="both"/>
        <w:rPr>
          <w:rFonts w:eastAsia="Times New Roman"/>
          <w:szCs w:val="24"/>
        </w:rPr>
      </w:pPr>
      <w:r>
        <w:rPr>
          <w:rFonts w:eastAsia="Times New Roman"/>
          <w:szCs w:val="24"/>
        </w:rPr>
        <w:t>Κ</w:t>
      </w:r>
      <w:r>
        <w:rPr>
          <w:rFonts w:eastAsia="Times New Roman"/>
          <w:szCs w:val="24"/>
        </w:rPr>
        <w:t>υρίες και κ</w:t>
      </w:r>
      <w:r>
        <w:rPr>
          <w:rFonts w:eastAsia="Times New Roman"/>
          <w:szCs w:val="24"/>
        </w:rPr>
        <w:t>ύριοι συνάδελφοι, δέχεστε στο σημείο αυτό να λύσουμε τη συνεδρίαση;</w:t>
      </w:r>
    </w:p>
    <w:p w14:paraId="349950D7" w14:textId="77777777" w:rsidR="00227385" w:rsidRDefault="00971D3E">
      <w:pPr>
        <w:spacing w:line="600" w:lineRule="auto"/>
        <w:ind w:firstLine="720"/>
        <w:contextualSpacing/>
        <w:jc w:val="both"/>
        <w:rPr>
          <w:rFonts w:eastAsia="Times New Roman"/>
          <w:szCs w:val="24"/>
        </w:rPr>
      </w:pPr>
      <w:r>
        <w:rPr>
          <w:rFonts w:eastAsia="Times New Roman"/>
          <w:b/>
          <w:szCs w:val="24"/>
        </w:rPr>
        <w:t xml:space="preserve">ΟΛΟΙ ΟΙ ΒΟΥΛΕΥΤΕΣ: </w:t>
      </w:r>
      <w:r>
        <w:rPr>
          <w:rFonts w:eastAsia="Times New Roman"/>
          <w:szCs w:val="24"/>
        </w:rPr>
        <w:t>Μάλιστα, μάλιστα.</w:t>
      </w:r>
    </w:p>
    <w:p w14:paraId="349950D8" w14:textId="77777777" w:rsidR="00227385" w:rsidRDefault="00971D3E">
      <w:pPr>
        <w:spacing w:line="600" w:lineRule="auto"/>
        <w:ind w:firstLine="720"/>
        <w:contextualSpacing/>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 xml:space="preserve">Με τη συναίνεση του Σώματος και ώρα 14.52΄ </w:t>
      </w:r>
      <w:proofErr w:type="spellStart"/>
      <w:r>
        <w:rPr>
          <w:rFonts w:eastAsia="Times New Roman"/>
          <w:szCs w:val="24"/>
        </w:rPr>
        <w:t>λύεται</w:t>
      </w:r>
      <w:proofErr w:type="spellEnd"/>
      <w:r>
        <w:rPr>
          <w:rFonts w:eastAsia="Times New Roman"/>
          <w:szCs w:val="24"/>
        </w:rPr>
        <w:t xml:space="preserve"> η συνεδρίαση για τη Δευτέρα 3 Οκτωβρίου 2016 και ώρα 11.00΄, με αντικείμενο εργασιών του Σώματος: α) Ανακοίνωση του </w:t>
      </w:r>
      <w:r>
        <w:rPr>
          <w:rFonts w:eastAsia="Times New Roman"/>
          <w:szCs w:val="24"/>
        </w:rPr>
        <w:t>π</w:t>
      </w:r>
      <w:r>
        <w:rPr>
          <w:rFonts w:eastAsia="Times New Roman"/>
          <w:szCs w:val="24"/>
        </w:rPr>
        <w:t xml:space="preserve">ροεδρικού </w:t>
      </w:r>
      <w:r>
        <w:rPr>
          <w:rFonts w:eastAsia="Times New Roman"/>
          <w:szCs w:val="24"/>
        </w:rPr>
        <w:t>δ</w:t>
      </w:r>
      <w:r>
        <w:rPr>
          <w:rFonts w:eastAsia="Times New Roman"/>
          <w:szCs w:val="24"/>
        </w:rPr>
        <w:t xml:space="preserve">ιατάγματος για τη λήξη των </w:t>
      </w:r>
      <w:r>
        <w:rPr>
          <w:rFonts w:eastAsia="Times New Roman"/>
          <w:szCs w:val="24"/>
        </w:rPr>
        <w:t xml:space="preserve">εργασιών της Α΄ Συνόδου και β) Αγιασμός για την έναρξη των εργασιών της Β΄ Συνόδου από τον </w:t>
      </w:r>
      <w:proofErr w:type="spellStart"/>
      <w:r>
        <w:rPr>
          <w:rFonts w:eastAsia="Times New Roman"/>
          <w:szCs w:val="24"/>
        </w:rPr>
        <w:t>Μακαριώτατο</w:t>
      </w:r>
      <w:proofErr w:type="spellEnd"/>
      <w:r>
        <w:rPr>
          <w:rFonts w:eastAsia="Times New Roman"/>
          <w:szCs w:val="24"/>
        </w:rPr>
        <w:t xml:space="preserve"> Αρχιεπίσκοπο Αθηνών και Πάσης Ελλάδος κ. Ιερώνυμο και τα μέλη της Διαρκούς Ιεράς Συνόδου, σύμφωνα με την </w:t>
      </w:r>
      <w:r>
        <w:rPr>
          <w:rFonts w:eastAsia="Times New Roman"/>
          <w:szCs w:val="24"/>
        </w:rPr>
        <w:t>ε</w:t>
      </w:r>
      <w:r>
        <w:rPr>
          <w:rFonts w:eastAsia="Times New Roman"/>
          <w:szCs w:val="24"/>
        </w:rPr>
        <w:t xml:space="preserve">ιδική </w:t>
      </w:r>
      <w:r>
        <w:rPr>
          <w:rFonts w:eastAsia="Times New Roman"/>
          <w:szCs w:val="24"/>
        </w:rPr>
        <w:t>η</w:t>
      </w:r>
      <w:r>
        <w:rPr>
          <w:rFonts w:eastAsia="Times New Roman"/>
          <w:szCs w:val="24"/>
        </w:rPr>
        <w:t xml:space="preserve">μερήσια </w:t>
      </w:r>
      <w:r>
        <w:rPr>
          <w:rFonts w:eastAsia="Times New Roman"/>
          <w:szCs w:val="24"/>
        </w:rPr>
        <w:t>δ</w:t>
      </w:r>
      <w:r>
        <w:rPr>
          <w:rFonts w:eastAsia="Times New Roman"/>
          <w:szCs w:val="24"/>
        </w:rPr>
        <w:t>ιάταξη που έχει διανεμηθεί.</w:t>
      </w:r>
    </w:p>
    <w:p w14:paraId="349950D9" w14:textId="77777777" w:rsidR="00227385" w:rsidRDefault="00971D3E">
      <w:pPr>
        <w:spacing w:line="600" w:lineRule="auto"/>
        <w:contextualSpacing/>
        <w:jc w:val="both"/>
        <w:rPr>
          <w:rFonts w:eastAsia="Times New Roman"/>
          <w:szCs w:val="24"/>
        </w:rPr>
      </w:pPr>
      <w:r>
        <w:rPr>
          <w:rFonts w:eastAsia="Times New Roman"/>
          <w:b/>
          <w:szCs w:val="24"/>
        </w:rPr>
        <w:t>Ο Π</w:t>
      </w:r>
      <w:r>
        <w:rPr>
          <w:rFonts w:eastAsia="Times New Roman"/>
          <w:b/>
          <w:szCs w:val="24"/>
        </w:rPr>
        <w:t>ΡΟΕΔΡΟΣ</w:t>
      </w:r>
      <w:r>
        <w:rPr>
          <w:rFonts w:eastAsia="Times New Roman"/>
          <w:b/>
          <w:szCs w:val="24"/>
        </w:rPr>
        <w:t xml:space="preserve">                                                                            </w:t>
      </w:r>
      <w:r>
        <w:rPr>
          <w:rFonts w:eastAsia="Times New Roman"/>
          <w:b/>
          <w:szCs w:val="24"/>
        </w:rPr>
        <w:t>ΟΙ ΓΡΑΜΜΑΤΕΙΣ</w:t>
      </w:r>
    </w:p>
    <w:sectPr w:rsidR="0022738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2CmYdRBHL3+xjkk6oCG+gxidJ6w=" w:salt="dkQLl7Ahi32iz3C4ruJ9Q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385"/>
    <w:rsid w:val="00227385"/>
    <w:rsid w:val="00971D3E"/>
    <w:rsid w:val="00F84E0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94CC6"/>
  <w15:docId w15:val="{E9C5A700-6E2B-4D35-982D-4804F5FD8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8730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87304"/>
    <w:rPr>
      <w:rFonts w:ascii="Segoe UI" w:hAnsi="Segoe UI" w:cs="Segoe UI"/>
      <w:sz w:val="18"/>
      <w:szCs w:val="18"/>
    </w:rPr>
  </w:style>
  <w:style w:type="paragraph" w:styleId="a4">
    <w:name w:val="Revision"/>
    <w:hidden/>
    <w:uiPriority w:val="99"/>
    <w:semiHidden/>
    <w:rsid w:val="005A0A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325</MetadataID>
    <Session xmlns="641f345b-441b-4b81-9152-adc2e73ba5e1">Α´</Session>
    <Date xmlns="641f345b-441b-4b81-9152-adc2e73ba5e1">2016-09-29T21:00:00+00:00</Date>
    <Status xmlns="641f345b-441b-4b81-9152-adc2e73ba5e1">
      <Url>http://srv-sp1/praktika/Lists/Incoming_Metadata/EditForm.aspx?ID=325&amp;Source=/praktika/Recordings_Library/Forms/AllItems.aspx</Url>
      <Description>Δημοσιεύτηκε</Description>
    </Status>
    <Meeting xmlns="641f345b-441b-4b81-9152-adc2e73ba5e1">Σ´</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B34A8A-89E9-4EF7-9789-1DC0D55C134E}">
  <ds:schemaRefs>
    <ds:schemaRef ds:uri="http://schemas.openxmlformats.org/package/2006/metadata/core-properties"/>
    <ds:schemaRef ds:uri="http://www.w3.org/XML/1998/namespace"/>
    <ds:schemaRef ds:uri="http://purl.org/dc/terms/"/>
    <ds:schemaRef ds:uri="http://schemas.microsoft.com/office/2006/documentManagement/types"/>
    <ds:schemaRef ds:uri="http://purl.org/dc/dcmitype/"/>
    <ds:schemaRef ds:uri="http://schemas.microsoft.com/office/infopath/2007/PartnerControls"/>
    <ds:schemaRef ds:uri="641f345b-441b-4b81-9152-adc2e73ba5e1"/>
    <ds:schemaRef ds:uri="http://purl.org/dc/elements/1.1/"/>
    <ds:schemaRef ds:uri="http://schemas.microsoft.com/office/2006/metadata/properties"/>
  </ds:schemaRefs>
</ds:datastoreItem>
</file>

<file path=customXml/itemProps2.xml><?xml version="1.0" encoding="utf-8"?>
<ds:datastoreItem xmlns:ds="http://schemas.openxmlformats.org/officeDocument/2006/customXml" ds:itemID="{B0ED158F-8A18-4BDE-A55B-E04A9A2C2D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4F16F9-2B1F-4D80-8ABA-9D799F2FCF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225</Pages>
  <Words>42374</Words>
  <Characters>228821</Characters>
  <Application>Microsoft Office Word</Application>
  <DocSecurity>0</DocSecurity>
  <Lines>1906</Lines>
  <Paragraphs>541</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270654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2016-10-11T10:31:00Z</dcterms:created>
  <dcterms:modified xsi:type="dcterms:W3CDTF">2016-10-11T10:31:00Z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